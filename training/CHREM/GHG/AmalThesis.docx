
<file path=[Content_Types].xml><?xml version="1.0" encoding="utf-8"?>
<Types xmlns="http://schemas.openxmlformats.org/package/2006/content-types">
  <Override PartName="/word/footnotes.xml" ContentType="application/vnd.openxmlformats-officedocument.wordprocessingml.footnotes+xml"/>
  <Override PartName="/word/charts/chart10.xml" ContentType="application/vnd.openxmlformats-officedocument.drawingml.chart+xml"/>
  <Override PartName="/customXml/itemProps1.xml" ContentType="application/vnd.openxmlformats-officedocument.customXmlProperties+xml"/>
  <Override PartName="/word/charts/chart59.xml" ContentType="application/vnd.openxmlformats-officedocument.drawingml.chart+xml"/>
  <Override PartName="/word/charts/chart68.xml" ContentType="application/vnd.openxmlformats-officedocument.drawingml.chart+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charts/chart9.xml" ContentType="application/vnd.openxmlformats-officedocument.drawingml.chart+xml"/>
  <Override PartName="/word/charts/chart19.xml" ContentType="application/vnd.openxmlformats-officedocument.drawingml.chart+xml"/>
  <Override PartName="/word/charts/chart28.xml" ContentType="application/vnd.openxmlformats-officedocument.drawingml.chart+xml"/>
  <Override PartName="/word/charts/chart39.xml" ContentType="application/vnd.openxmlformats-officedocument.drawingml.chart+xml"/>
  <Override PartName="/word/charts/chart48.xml" ContentType="application/vnd.openxmlformats-officedocument.drawingml.chart+xml"/>
  <Override PartName="/word/charts/chart57.xml" ContentType="application/vnd.openxmlformats-officedocument.drawingml.chart+xml"/>
  <Override PartName="/word/charts/chart66.xml" ContentType="application/vnd.openxmlformats-officedocument.drawingml.chart+xml"/>
  <Override PartName="/word/charts/chart7.xml" ContentType="application/vnd.openxmlformats-officedocument.drawingml.chart+xml"/>
  <Override PartName="/word/charts/chart17.xml" ContentType="application/vnd.openxmlformats-officedocument.drawingml.chart+xml"/>
  <Override PartName="/word/charts/chart26.xml" ContentType="application/vnd.openxmlformats-officedocument.drawingml.chart+xml"/>
  <Override PartName="/word/drawings/drawing2.xml" ContentType="application/vnd.openxmlformats-officedocument.drawingml.chartshapes+xml"/>
  <Override PartName="/word/charts/chart37.xml" ContentType="application/vnd.openxmlformats-officedocument.drawingml.chart+xml"/>
  <Override PartName="/word/charts/chart46.xml" ContentType="application/vnd.openxmlformats-officedocument.drawingml.chart+xml"/>
  <Override PartName="/word/charts/chart55.xml" ContentType="application/vnd.openxmlformats-officedocument.drawingml.chart+xml"/>
  <Override PartName="/word/charts/chart64.xml" ContentType="application/vnd.openxmlformats-officedocument.drawingml.chart+xml"/>
  <Override PartName="/word/footer1.xml" ContentType="application/vnd.openxmlformats-officedocument.wordprocessingml.footer+xml"/>
  <Override PartName="/word/charts/chart5.xml" ContentType="application/vnd.openxmlformats-officedocument.drawingml.chart+xml"/>
  <Override PartName="/word/charts/chart15.xml" ContentType="application/vnd.openxmlformats-officedocument.drawingml.chart+xml"/>
  <Override PartName="/word/charts/chart24.xml" ContentType="application/vnd.openxmlformats-officedocument.drawingml.chart+xml"/>
  <Override PartName="/word/charts/chart35.xml" ContentType="application/vnd.openxmlformats-officedocument.drawingml.chart+xml"/>
  <Override PartName="/word/charts/chart44.xml" ContentType="application/vnd.openxmlformats-officedocument.drawingml.chart+xml"/>
  <Override PartName="/word/charts/chart53.xml" ContentType="application/vnd.openxmlformats-officedocument.drawingml.chart+xml"/>
  <Override PartName="/word/charts/chart62.xml" ContentType="application/vnd.openxmlformats-officedocument.drawingml.chart+xml"/>
  <Override PartName="/word/header2.xml" ContentType="application/vnd.openxmlformats-officedocument.wordprocessingml.header+xml"/>
  <Override PartName="/word/charts/chart3.xml" ContentType="application/vnd.openxmlformats-officedocument.drawingml.chart+xml"/>
  <Override PartName="/word/charts/chart13.xml" ContentType="application/vnd.openxmlformats-officedocument.drawingml.chart+xml"/>
  <Override PartName="/word/charts/chart22.xml" ContentType="application/vnd.openxmlformats-officedocument.drawingml.chart+xml"/>
  <Override PartName="/word/charts/chart31.xml" ContentType="application/vnd.openxmlformats-officedocument.drawingml.chart+xml"/>
  <Override PartName="/word/charts/chart33.xml" ContentType="application/vnd.openxmlformats-officedocument.drawingml.chart+xml"/>
  <Override PartName="/word/charts/chart42.xml" ContentType="application/vnd.openxmlformats-officedocument.drawingml.chart+xml"/>
  <Override PartName="/word/charts/chart51.xml" ContentType="application/vnd.openxmlformats-officedocument.drawingml.chart+xml"/>
  <Override PartName="/word/charts/chart60.xml" ContentType="application/vnd.openxmlformats-officedocument.drawingml.chart+xml"/>
  <Override PartName="/word/charts/chart1.xml" ContentType="application/vnd.openxmlformats-officedocument.drawingml.chart+xml"/>
  <Override PartName="/word/charts/chart11.xml" ContentType="application/vnd.openxmlformats-officedocument.drawingml.chart+xml"/>
  <Override PartName="/word/charts/chart20.xml" ContentType="application/vnd.openxmlformats-officedocument.drawingml.chart+xml"/>
  <Override PartName="/word/charts/chart40.xml" ContentType="application/vnd.openxmlformats-officedocument.drawingml.chart+xml"/>
  <Default Extension="png" ContentType="image/png"/>
  <Override PartName="/word/charts/chart49.xml" ContentType="application/vnd.openxmlformats-officedocument.drawingml.chart+xml"/>
  <Override PartName="/word/charts/chart69.xml" ContentType="application/vnd.openxmlformats-officedocument.drawingml.chart+xml"/>
  <Override PartName="/word/numbering.xml" ContentType="application/vnd.openxmlformats-officedocument.wordprocessingml.numbering+xml"/>
  <Override PartName="/word/endnotes.xml" ContentType="application/vnd.openxmlformats-officedocument.wordprocessingml.endnotes+xml"/>
  <Override PartName="/word/charts/chart8.xml" ContentType="application/vnd.openxmlformats-officedocument.drawingml.chart+xml"/>
  <Override PartName="/word/charts/chart29.xml" ContentType="application/vnd.openxmlformats-officedocument.drawingml.chart+xml"/>
  <Override PartName="/word/charts/chart38.xml" ContentType="application/vnd.openxmlformats-officedocument.drawingml.chart+xml"/>
  <Override PartName="/word/charts/chart47.xml" ContentType="application/vnd.openxmlformats-officedocument.drawingml.chart+xml"/>
  <Override PartName="/word/charts/chart58.xml" ContentType="application/vnd.openxmlformats-officedocument.drawingml.chart+xml"/>
  <Override PartName="/word/charts/chart67.xml" ContentType="application/vnd.openxmlformats-officedocument.drawingml.chart+xml"/>
  <Override PartName="/docProps/app.xml" ContentType="application/vnd.openxmlformats-officedocument.extended-properties+xml"/>
  <Override PartName="/word/settings.xml" ContentType="application/vnd.openxmlformats-officedocument.wordprocessingml.settings+xml"/>
  <Override PartName="/word/drawings/drawing1.xml" ContentType="application/vnd.openxmlformats-officedocument.drawingml.chartshapes+xml"/>
  <Override PartName="/word/charts/chart6.xml" ContentType="application/vnd.openxmlformats-officedocument.drawingml.chart+xml"/>
  <Override PartName="/word/charts/chart18.xml" ContentType="application/vnd.openxmlformats-officedocument.drawingml.chart+xml"/>
  <Override PartName="/word/charts/chart27.xml" ContentType="application/vnd.openxmlformats-officedocument.drawingml.chart+xml"/>
  <Override PartName="/word/charts/chart36.xml" ContentType="application/vnd.openxmlformats-officedocument.drawingml.chart+xml"/>
  <Override PartName="/word/charts/chart45.xml" ContentType="application/vnd.openxmlformats-officedocument.drawingml.chart+xml"/>
  <Override PartName="/word/charts/chart54.xml" ContentType="application/vnd.openxmlformats-officedocument.drawingml.chart+xml"/>
  <Override PartName="/word/charts/chart56.xml" ContentType="application/vnd.openxmlformats-officedocument.drawingml.chart+xml"/>
  <Override PartName="/word/charts/chart65.xml" ContentType="application/vnd.openxmlformats-officedocument.drawingml.chart+xml"/>
  <Override PartName="/word/footer2.xml" ContentType="application/vnd.openxmlformats-officedocument.wordprocessingml.footer+xml"/>
  <Override PartName="/word/charts/chart4.xml" ContentType="application/vnd.openxmlformats-officedocument.drawingml.chart+xml"/>
  <Override PartName="/word/charts/chart16.xml" ContentType="application/vnd.openxmlformats-officedocument.drawingml.chart+xml"/>
  <Override PartName="/word/charts/chart25.xml" ContentType="application/vnd.openxmlformats-officedocument.drawingml.chart+xml"/>
  <Override PartName="/word/charts/chart34.xml" ContentType="application/vnd.openxmlformats-officedocument.drawingml.chart+xml"/>
  <Override PartName="/word/charts/chart43.xml" ContentType="application/vnd.openxmlformats-officedocument.drawingml.chart+xml"/>
  <Override PartName="/word/charts/chart52.xml" ContentType="application/vnd.openxmlformats-officedocument.drawingml.chart+xml"/>
  <Override PartName="/word/charts/chart63.xml" ContentType="application/vnd.openxmlformats-officedocument.drawingml.chart+xml"/>
  <Override PartName="/word/theme/theme1.xml" ContentType="application/vnd.openxmlformats-officedocument.theme+xml"/>
  <Override PartName="/word/charts/chart2.xml" ContentType="application/vnd.openxmlformats-officedocument.drawingml.chart+xml"/>
  <Override PartName="/word/charts/chart14.xml" ContentType="application/vnd.openxmlformats-officedocument.drawingml.chart+xml"/>
  <Override PartName="/word/charts/chart23.xml" ContentType="application/vnd.openxmlformats-officedocument.drawingml.chart+xml"/>
  <Override PartName="/word/charts/chart32.xml" ContentType="application/vnd.openxmlformats-officedocument.drawingml.chart+xml"/>
  <Override PartName="/word/charts/chart41.xml" ContentType="application/vnd.openxmlformats-officedocument.drawingml.chart+xml"/>
  <Override PartName="/word/charts/chart50.xml" ContentType="application/vnd.openxmlformats-officedocument.drawingml.chart+xml"/>
  <Override PartName="/word/charts/chart61.xml" ContentType="application/vnd.openxmlformats-officedocument.drawingml.chart+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word/charts/chart12.xml" ContentType="application/vnd.openxmlformats-officedocument.drawingml.chart+xml"/>
  <Override PartName="/word/charts/chart21.xml" ContentType="application/vnd.openxmlformats-officedocument.drawingml.chart+xml"/>
  <Override PartName="/word/charts/chart30.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D7D44" w:rsidRPr="002E1965" w:rsidRDefault="000D7D44" w:rsidP="00022240">
      <w:pPr>
        <w:spacing w:line="360" w:lineRule="auto"/>
        <w:jc w:val="center"/>
        <w:rPr>
          <w:b/>
          <w:bCs/>
          <w:caps/>
          <w:sz w:val="30"/>
          <w:szCs w:val="30"/>
          <w:lang w:val="en-CA"/>
        </w:rPr>
      </w:pPr>
      <w:r w:rsidRPr="002E1965">
        <w:rPr>
          <w:b/>
          <w:bCs/>
          <w:sz w:val="30"/>
          <w:szCs w:val="30"/>
          <w:lang w:val="en-CA"/>
        </w:rPr>
        <w:t xml:space="preserve">A </w:t>
      </w:r>
      <w:r w:rsidRPr="002E1965">
        <w:rPr>
          <w:b/>
          <w:bCs/>
          <w:caps/>
          <w:sz w:val="30"/>
          <w:szCs w:val="30"/>
          <w:lang w:val="en-CA"/>
        </w:rPr>
        <w:t xml:space="preserve">new methodology </w:t>
      </w:r>
      <w:r w:rsidR="00022240">
        <w:rPr>
          <w:b/>
          <w:bCs/>
          <w:caps/>
          <w:sz w:val="30"/>
          <w:szCs w:val="30"/>
          <w:lang w:val="en-CA"/>
        </w:rPr>
        <w:t xml:space="preserve">FOR </w:t>
      </w:r>
      <w:r w:rsidRPr="002E1965">
        <w:rPr>
          <w:b/>
          <w:bCs/>
          <w:caps/>
          <w:sz w:val="30"/>
          <w:szCs w:val="30"/>
          <w:lang w:val="en-CA"/>
        </w:rPr>
        <w:t>predict</w:t>
      </w:r>
      <w:r w:rsidR="00022240">
        <w:rPr>
          <w:b/>
          <w:bCs/>
          <w:caps/>
          <w:sz w:val="30"/>
          <w:szCs w:val="30"/>
          <w:lang w:val="en-CA"/>
        </w:rPr>
        <w:t>ING</w:t>
      </w:r>
      <w:r w:rsidRPr="002E1965">
        <w:rPr>
          <w:b/>
          <w:bCs/>
          <w:caps/>
          <w:sz w:val="30"/>
          <w:szCs w:val="30"/>
          <w:lang w:val="en-CA"/>
        </w:rPr>
        <w:t xml:space="preserve"> the ghg emission reductions due to electricity savings in the residential sector</w:t>
      </w:r>
    </w:p>
    <w:p w:rsidR="000D7D44" w:rsidRPr="00BD0ED8" w:rsidRDefault="000D7D44" w:rsidP="000D7D44">
      <w:pPr>
        <w:rPr>
          <w:b/>
          <w:bCs/>
          <w:caps/>
          <w:sz w:val="28"/>
          <w:lang w:val="en-CA"/>
        </w:rPr>
      </w:pPr>
    </w:p>
    <w:p w:rsidR="000D7D44" w:rsidRPr="00BD0ED8" w:rsidRDefault="000D7D44" w:rsidP="000D7D44">
      <w:pPr>
        <w:jc w:val="center"/>
        <w:rPr>
          <w:b/>
          <w:bCs/>
          <w:caps/>
          <w:sz w:val="28"/>
          <w:lang w:val="en-CA"/>
        </w:rPr>
      </w:pPr>
    </w:p>
    <w:p w:rsidR="000D7D44" w:rsidRPr="00BD0ED8" w:rsidRDefault="00584380" w:rsidP="000D7D44">
      <w:pPr>
        <w:autoSpaceDE w:val="0"/>
        <w:autoSpaceDN w:val="0"/>
        <w:adjustRightInd w:val="0"/>
        <w:jc w:val="center"/>
        <w:rPr>
          <w:rFonts w:ascii="TimesNewRomanPSMT" w:hAnsi="TimesNewRomanPSMT" w:cs="TimesNewRomanPSMT"/>
          <w:lang w:val="en-US" w:eastAsia="en-US"/>
        </w:rPr>
      </w:pPr>
      <w:proofErr w:type="gramStart"/>
      <w:r>
        <w:rPr>
          <w:rFonts w:ascii="TimesNewRomanPSMT" w:hAnsi="TimesNewRomanPSMT" w:cs="TimesNewRomanPSMT"/>
          <w:lang w:val="en-US" w:eastAsia="en-US"/>
        </w:rPr>
        <w:t>b</w:t>
      </w:r>
      <w:r w:rsidR="000D7D44" w:rsidRPr="00BD0ED8">
        <w:rPr>
          <w:rFonts w:ascii="TimesNewRomanPSMT" w:hAnsi="TimesNewRomanPSMT" w:cs="TimesNewRomanPSMT"/>
          <w:lang w:val="en-US" w:eastAsia="en-US"/>
        </w:rPr>
        <w:t>y</w:t>
      </w:r>
      <w:proofErr w:type="gramEnd"/>
    </w:p>
    <w:p w:rsidR="000D7D44" w:rsidRPr="00BD0ED8" w:rsidRDefault="000D7D44" w:rsidP="000D7D44">
      <w:pPr>
        <w:autoSpaceDE w:val="0"/>
        <w:autoSpaceDN w:val="0"/>
        <w:adjustRightInd w:val="0"/>
        <w:jc w:val="center"/>
        <w:rPr>
          <w:rFonts w:ascii="TimesNewRomanPSMT" w:hAnsi="TimesNewRomanPSMT" w:cs="TimesNewRomanPSMT"/>
          <w:lang w:val="en-US" w:eastAsia="en-US"/>
        </w:rPr>
      </w:pPr>
    </w:p>
    <w:p w:rsidR="000D7D44" w:rsidRPr="00BD0ED8" w:rsidRDefault="000D7D44" w:rsidP="000D7D44">
      <w:pPr>
        <w:autoSpaceDE w:val="0"/>
        <w:autoSpaceDN w:val="0"/>
        <w:adjustRightInd w:val="0"/>
        <w:jc w:val="center"/>
        <w:rPr>
          <w:rFonts w:ascii="TimesNewRomanPSMT" w:hAnsi="TimesNewRomanPSMT" w:cs="TimesNewRomanPSMT"/>
          <w:lang w:val="en-US" w:eastAsia="en-US"/>
        </w:rPr>
      </w:pPr>
    </w:p>
    <w:p w:rsidR="000D7D44" w:rsidRPr="00BD0ED8" w:rsidRDefault="000D7D44" w:rsidP="000D7D44">
      <w:pPr>
        <w:autoSpaceDE w:val="0"/>
        <w:autoSpaceDN w:val="0"/>
        <w:adjustRightInd w:val="0"/>
        <w:jc w:val="center"/>
        <w:rPr>
          <w:rFonts w:ascii="TimesNewRomanPSMT" w:hAnsi="TimesNewRomanPSMT" w:cs="TimesNewRomanPSMT"/>
          <w:lang w:val="en-US" w:eastAsia="en-US"/>
        </w:rPr>
      </w:pPr>
    </w:p>
    <w:p w:rsidR="000D7D44" w:rsidRPr="00BD0ED8" w:rsidRDefault="000D7D44" w:rsidP="000D7D44">
      <w:pPr>
        <w:autoSpaceDE w:val="0"/>
        <w:autoSpaceDN w:val="0"/>
        <w:adjustRightInd w:val="0"/>
        <w:jc w:val="center"/>
        <w:rPr>
          <w:rFonts w:ascii="TimesNewRomanPSMT" w:hAnsi="TimesNewRomanPSMT" w:cs="TimesNewRomanPSMT"/>
          <w:lang w:val="en-US" w:eastAsia="en-US"/>
        </w:rPr>
      </w:pPr>
    </w:p>
    <w:p w:rsidR="000D7D44" w:rsidRPr="00BD0ED8" w:rsidRDefault="000D7D44" w:rsidP="004E1CEF">
      <w:pPr>
        <w:autoSpaceDE w:val="0"/>
        <w:autoSpaceDN w:val="0"/>
        <w:adjustRightInd w:val="0"/>
        <w:jc w:val="center"/>
        <w:rPr>
          <w:rFonts w:ascii="TimesNewRomanPSMT" w:hAnsi="TimesNewRomanPSMT" w:cs="TimesNewRomanPSMT"/>
          <w:lang w:val="en-US" w:eastAsia="en-US"/>
        </w:rPr>
      </w:pPr>
      <w:r w:rsidRPr="00BD0ED8">
        <w:rPr>
          <w:rFonts w:ascii="TimesNewRomanPSMT" w:hAnsi="TimesNewRomanPSMT" w:cs="TimesNewRomanPSMT"/>
          <w:lang w:val="en-US" w:eastAsia="en-US"/>
        </w:rPr>
        <w:t xml:space="preserve">Amal </w:t>
      </w:r>
      <w:r w:rsidR="004E1CEF">
        <w:rPr>
          <w:rFonts w:ascii="TimesNewRomanPSMT" w:hAnsi="TimesNewRomanPSMT" w:cs="TimesNewRomanPSMT"/>
          <w:lang w:val="en-US" w:eastAsia="en-US"/>
        </w:rPr>
        <w:t>Ahmed Mohmed Farhat</w:t>
      </w:r>
    </w:p>
    <w:p w:rsidR="000D7D44" w:rsidRPr="00BD0ED8" w:rsidRDefault="000D7D44" w:rsidP="000D7D44">
      <w:pPr>
        <w:autoSpaceDE w:val="0"/>
        <w:autoSpaceDN w:val="0"/>
        <w:adjustRightInd w:val="0"/>
        <w:jc w:val="center"/>
        <w:rPr>
          <w:rFonts w:ascii="TimesNewRomanPSMT" w:hAnsi="TimesNewRomanPSMT" w:cs="TimesNewRomanPSMT"/>
          <w:lang w:val="en-US" w:eastAsia="en-US"/>
        </w:rPr>
      </w:pPr>
    </w:p>
    <w:p w:rsidR="000D7D44" w:rsidRPr="00BD0ED8" w:rsidRDefault="000D7D44" w:rsidP="000D7D44">
      <w:pPr>
        <w:autoSpaceDE w:val="0"/>
        <w:autoSpaceDN w:val="0"/>
        <w:adjustRightInd w:val="0"/>
        <w:jc w:val="center"/>
        <w:rPr>
          <w:rFonts w:ascii="TimesNewRomanPSMT" w:hAnsi="TimesNewRomanPSMT" w:cs="TimesNewRomanPSMT"/>
          <w:lang w:val="en-US" w:eastAsia="en-US"/>
        </w:rPr>
      </w:pPr>
    </w:p>
    <w:p w:rsidR="000D7D44" w:rsidRPr="00BD0ED8" w:rsidRDefault="000D7D44" w:rsidP="000D7D44">
      <w:pPr>
        <w:autoSpaceDE w:val="0"/>
        <w:autoSpaceDN w:val="0"/>
        <w:adjustRightInd w:val="0"/>
        <w:jc w:val="center"/>
        <w:rPr>
          <w:rFonts w:ascii="TimesNewRomanPSMT" w:hAnsi="TimesNewRomanPSMT" w:cs="TimesNewRomanPSMT"/>
          <w:lang w:val="en-US" w:eastAsia="en-US"/>
        </w:rPr>
      </w:pPr>
    </w:p>
    <w:p w:rsidR="000D7D44" w:rsidRPr="00BD0ED8" w:rsidRDefault="000D7D44" w:rsidP="000D7D44">
      <w:pPr>
        <w:autoSpaceDE w:val="0"/>
        <w:autoSpaceDN w:val="0"/>
        <w:adjustRightInd w:val="0"/>
        <w:jc w:val="center"/>
        <w:rPr>
          <w:rFonts w:ascii="TimesNewRomanPSMT" w:hAnsi="TimesNewRomanPSMT" w:cs="TimesNewRomanPSMT"/>
          <w:lang w:val="en-US" w:eastAsia="en-US"/>
        </w:rPr>
      </w:pPr>
    </w:p>
    <w:p w:rsidR="000D7D44" w:rsidRPr="00BD0ED8" w:rsidRDefault="000D7D44" w:rsidP="000D7D44">
      <w:pPr>
        <w:autoSpaceDE w:val="0"/>
        <w:autoSpaceDN w:val="0"/>
        <w:adjustRightInd w:val="0"/>
        <w:spacing w:line="360" w:lineRule="auto"/>
        <w:jc w:val="center"/>
        <w:rPr>
          <w:rFonts w:ascii="TimesNewRomanPSMT" w:hAnsi="TimesNewRomanPSMT" w:cs="TimesNewRomanPSMT"/>
          <w:lang w:val="en-US" w:eastAsia="en-US"/>
        </w:rPr>
      </w:pPr>
      <w:r w:rsidRPr="00BD0ED8">
        <w:rPr>
          <w:rFonts w:ascii="TimesNewRomanPSMT" w:hAnsi="TimesNewRomanPSMT" w:cs="TimesNewRomanPSMT"/>
          <w:lang w:val="en-US" w:eastAsia="en-US"/>
        </w:rPr>
        <w:t xml:space="preserve">  Submitted</w:t>
      </w:r>
    </w:p>
    <w:p w:rsidR="00584380" w:rsidRDefault="000D7D44" w:rsidP="00584380">
      <w:pPr>
        <w:autoSpaceDE w:val="0"/>
        <w:autoSpaceDN w:val="0"/>
        <w:adjustRightInd w:val="0"/>
        <w:spacing w:line="360" w:lineRule="auto"/>
        <w:jc w:val="center"/>
        <w:rPr>
          <w:rFonts w:ascii="TimesNewRomanPSMT" w:hAnsi="TimesNewRomanPSMT" w:cs="TimesNewRomanPSMT"/>
          <w:lang w:val="en-US" w:eastAsia="en-US"/>
        </w:rPr>
      </w:pPr>
      <w:proofErr w:type="gramStart"/>
      <w:r w:rsidRPr="00BD0ED8">
        <w:rPr>
          <w:rFonts w:ascii="TimesNewRomanPSMT" w:hAnsi="TimesNewRomanPSMT" w:cs="TimesNewRomanPSMT"/>
          <w:lang w:val="en-US" w:eastAsia="en-US"/>
        </w:rPr>
        <w:t>in</w:t>
      </w:r>
      <w:proofErr w:type="gramEnd"/>
      <w:r w:rsidRPr="00BD0ED8">
        <w:rPr>
          <w:rFonts w:ascii="TimesNewRomanPSMT" w:hAnsi="TimesNewRomanPSMT" w:cs="TimesNewRomanPSMT"/>
          <w:lang w:val="en-US" w:eastAsia="en-US"/>
        </w:rPr>
        <w:t xml:space="preserve"> partial fulfillment of the requirements</w:t>
      </w:r>
    </w:p>
    <w:p w:rsidR="000D7D44" w:rsidRPr="00BD0ED8" w:rsidRDefault="000D7D44" w:rsidP="00584380">
      <w:pPr>
        <w:autoSpaceDE w:val="0"/>
        <w:autoSpaceDN w:val="0"/>
        <w:adjustRightInd w:val="0"/>
        <w:spacing w:line="360" w:lineRule="auto"/>
        <w:jc w:val="center"/>
        <w:rPr>
          <w:rFonts w:ascii="TimesNewRomanPSMT" w:hAnsi="TimesNewRomanPSMT" w:cs="TimesNewRomanPSMT"/>
          <w:lang w:val="en-US" w:eastAsia="en-US"/>
        </w:rPr>
      </w:pPr>
      <w:r w:rsidRPr="00BD0ED8">
        <w:rPr>
          <w:rFonts w:ascii="TimesNewRomanPSMT" w:hAnsi="TimesNewRomanPSMT" w:cs="TimesNewRomanPSMT"/>
          <w:lang w:val="en-US" w:eastAsia="en-US"/>
        </w:rPr>
        <w:t xml:space="preserve"> </w:t>
      </w:r>
      <w:proofErr w:type="gramStart"/>
      <w:r w:rsidRPr="00BD0ED8">
        <w:rPr>
          <w:rFonts w:ascii="TimesNewRomanPSMT" w:hAnsi="TimesNewRomanPSMT" w:cs="TimesNewRomanPSMT"/>
          <w:lang w:val="en-US" w:eastAsia="en-US"/>
        </w:rPr>
        <w:t>for</w:t>
      </w:r>
      <w:proofErr w:type="gramEnd"/>
      <w:r w:rsidR="00584380">
        <w:rPr>
          <w:rFonts w:ascii="TimesNewRomanPSMT" w:hAnsi="TimesNewRomanPSMT" w:cs="TimesNewRomanPSMT"/>
          <w:lang w:val="en-US" w:eastAsia="en-US"/>
        </w:rPr>
        <w:t xml:space="preserve"> </w:t>
      </w:r>
      <w:r w:rsidRPr="00BD0ED8">
        <w:rPr>
          <w:rFonts w:ascii="TimesNewRomanPSMT" w:hAnsi="TimesNewRomanPSMT" w:cs="TimesNewRomanPSMT"/>
          <w:lang w:val="en-US" w:eastAsia="en-US"/>
        </w:rPr>
        <w:t xml:space="preserve">the degree of </w:t>
      </w:r>
    </w:p>
    <w:p w:rsidR="000D7D44" w:rsidRPr="00BD0ED8" w:rsidRDefault="000D7D44" w:rsidP="000D7D44">
      <w:pPr>
        <w:autoSpaceDE w:val="0"/>
        <w:autoSpaceDN w:val="0"/>
        <w:adjustRightInd w:val="0"/>
        <w:spacing w:line="360" w:lineRule="auto"/>
        <w:jc w:val="center"/>
        <w:rPr>
          <w:rFonts w:ascii="TimesNewRomanPSMT" w:hAnsi="TimesNewRomanPSMT" w:cs="TimesNewRomanPSMT"/>
          <w:lang w:val="en-US" w:eastAsia="en-US"/>
        </w:rPr>
      </w:pPr>
    </w:p>
    <w:p w:rsidR="000D7D44" w:rsidRPr="00BD0ED8" w:rsidRDefault="000D7D44" w:rsidP="000D7D44">
      <w:pPr>
        <w:autoSpaceDE w:val="0"/>
        <w:autoSpaceDN w:val="0"/>
        <w:adjustRightInd w:val="0"/>
        <w:spacing w:line="360" w:lineRule="auto"/>
        <w:jc w:val="center"/>
        <w:rPr>
          <w:rFonts w:ascii="TimesNewRomanPSMT" w:hAnsi="TimesNewRomanPSMT" w:cs="TimesNewRomanPSMT"/>
          <w:lang w:val="en-US" w:eastAsia="en-US"/>
        </w:rPr>
      </w:pPr>
      <w:r w:rsidRPr="00BD0ED8">
        <w:rPr>
          <w:rFonts w:ascii="TimesNewRomanPSMT" w:hAnsi="TimesNewRomanPSMT" w:cs="TimesNewRomanPSMT"/>
          <w:lang w:val="en-US" w:eastAsia="en-US"/>
        </w:rPr>
        <w:t>MASTER OF APPLED SCIENCE</w:t>
      </w:r>
    </w:p>
    <w:p w:rsidR="000D7D44" w:rsidRPr="00BD0ED8" w:rsidRDefault="000D7D44" w:rsidP="000D7D44">
      <w:pPr>
        <w:autoSpaceDE w:val="0"/>
        <w:autoSpaceDN w:val="0"/>
        <w:adjustRightInd w:val="0"/>
        <w:spacing w:line="360" w:lineRule="auto"/>
        <w:rPr>
          <w:rFonts w:ascii="TimesNewRomanPSMT" w:hAnsi="TimesNewRomanPSMT" w:cs="TimesNewRomanPSMT"/>
          <w:lang w:val="en-US" w:eastAsia="en-US"/>
        </w:rPr>
      </w:pPr>
    </w:p>
    <w:p w:rsidR="000D7D44" w:rsidRPr="00BD0ED8" w:rsidRDefault="000D7D44" w:rsidP="000D7D44">
      <w:pPr>
        <w:autoSpaceDE w:val="0"/>
        <w:autoSpaceDN w:val="0"/>
        <w:adjustRightInd w:val="0"/>
        <w:spacing w:line="360" w:lineRule="auto"/>
        <w:rPr>
          <w:rFonts w:ascii="TimesNewRomanPSMT" w:hAnsi="TimesNewRomanPSMT" w:cs="TimesNewRomanPSMT"/>
          <w:lang w:val="en-US" w:eastAsia="en-US"/>
        </w:rPr>
      </w:pPr>
    </w:p>
    <w:p w:rsidR="000D7D44" w:rsidRPr="00BD0ED8" w:rsidRDefault="000D7D44" w:rsidP="00BB5915">
      <w:pPr>
        <w:autoSpaceDE w:val="0"/>
        <w:autoSpaceDN w:val="0"/>
        <w:adjustRightInd w:val="0"/>
        <w:spacing w:line="360" w:lineRule="auto"/>
        <w:jc w:val="center"/>
        <w:rPr>
          <w:rFonts w:ascii="TimesNewRomanPSMT" w:hAnsi="TimesNewRomanPSMT" w:cs="TimesNewRomanPSMT"/>
          <w:lang w:val="en-US" w:eastAsia="en-US"/>
        </w:rPr>
      </w:pPr>
      <w:r w:rsidRPr="00BD0ED8">
        <w:rPr>
          <w:rFonts w:ascii="TimesNewRomanPSMT" w:hAnsi="TimesNewRomanPSMT" w:cs="TimesNewRomanPSMT"/>
          <w:lang w:val="en-US" w:eastAsia="en-US"/>
        </w:rPr>
        <w:t xml:space="preserve">Major Subject: </w:t>
      </w:r>
      <w:r w:rsidR="00BB5915" w:rsidRPr="00BD0ED8">
        <w:rPr>
          <w:rFonts w:ascii="TimesNewRomanPSMT" w:hAnsi="TimesNewRomanPSMT" w:cs="TimesNewRomanPSMT"/>
          <w:lang w:val="en-US" w:eastAsia="en-US"/>
        </w:rPr>
        <w:t xml:space="preserve">Department </w:t>
      </w:r>
      <w:r w:rsidR="00BB5915">
        <w:rPr>
          <w:rFonts w:ascii="TimesNewRomanPSMT" w:hAnsi="TimesNewRomanPSMT" w:cs="TimesNewRomanPSMT"/>
          <w:lang w:val="en-US" w:eastAsia="en-US"/>
        </w:rPr>
        <w:t xml:space="preserve">of </w:t>
      </w:r>
      <w:r w:rsidRPr="00BD0ED8">
        <w:rPr>
          <w:rFonts w:ascii="TimesNewRomanPSMT" w:hAnsi="TimesNewRomanPSMT" w:cs="TimesNewRomanPSMT"/>
          <w:lang w:val="en-US" w:eastAsia="en-US"/>
        </w:rPr>
        <w:t xml:space="preserve">Mechanical Engineering </w:t>
      </w:r>
    </w:p>
    <w:p w:rsidR="000D7D44" w:rsidRPr="00BD0ED8" w:rsidRDefault="000D7D44" w:rsidP="000D7D44">
      <w:pPr>
        <w:autoSpaceDE w:val="0"/>
        <w:autoSpaceDN w:val="0"/>
        <w:adjustRightInd w:val="0"/>
        <w:spacing w:line="360" w:lineRule="auto"/>
        <w:jc w:val="center"/>
        <w:rPr>
          <w:rFonts w:ascii="TimesNewRomanPSMT" w:hAnsi="TimesNewRomanPSMT" w:cs="TimesNewRomanPSMT"/>
          <w:lang w:val="en-US" w:eastAsia="en-US"/>
        </w:rPr>
      </w:pPr>
    </w:p>
    <w:p w:rsidR="000D7D44" w:rsidRPr="00BD0ED8" w:rsidRDefault="000D7D44" w:rsidP="000D7D44">
      <w:pPr>
        <w:tabs>
          <w:tab w:val="left" w:pos="6215"/>
        </w:tabs>
        <w:autoSpaceDE w:val="0"/>
        <w:autoSpaceDN w:val="0"/>
        <w:adjustRightInd w:val="0"/>
        <w:spacing w:line="360" w:lineRule="auto"/>
        <w:jc w:val="center"/>
        <w:rPr>
          <w:rFonts w:ascii="TimesNewRomanPSMT" w:hAnsi="TimesNewRomanPSMT" w:cs="TimesNewRomanPSMT"/>
          <w:lang w:val="en-US" w:eastAsia="en-US"/>
        </w:rPr>
      </w:pPr>
      <w:proofErr w:type="gramStart"/>
      <w:r w:rsidRPr="00BD0ED8">
        <w:rPr>
          <w:rFonts w:ascii="TimesNewRomanPSMT" w:hAnsi="TimesNewRomanPSMT" w:cs="TimesNewRomanPSMT"/>
          <w:lang w:val="en-US" w:eastAsia="en-US"/>
        </w:rPr>
        <w:t>at</w:t>
      </w:r>
      <w:proofErr w:type="gramEnd"/>
    </w:p>
    <w:p w:rsidR="000D7D44" w:rsidRPr="00BD0ED8" w:rsidRDefault="000D7D44" w:rsidP="000D7D44">
      <w:pPr>
        <w:tabs>
          <w:tab w:val="left" w:pos="6215"/>
        </w:tabs>
        <w:autoSpaceDE w:val="0"/>
        <w:autoSpaceDN w:val="0"/>
        <w:adjustRightInd w:val="0"/>
        <w:spacing w:line="360" w:lineRule="auto"/>
        <w:rPr>
          <w:rFonts w:ascii="TimesNewRomanPSMT" w:hAnsi="TimesNewRomanPSMT" w:cs="TimesNewRomanPSMT"/>
          <w:lang w:val="en-US" w:eastAsia="en-US"/>
        </w:rPr>
      </w:pPr>
    </w:p>
    <w:p w:rsidR="000D7D44" w:rsidRPr="00BD0ED8" w:rsidRDefault="000D7D44" w:rsidP="000D7D44">
      <w:pPr>
        <w:autoSpaceDE w:val="0"/>
        <w:autoSpaceDN w:val="0"/>
        <w:adjustRightInd w:val="0"/>
        <w:jc w:val="center"/>
        <w:rPr>
          <w:rFonts w:ascii="TimesNewRomanPSMT" w:hAnsi="TimesNewRomanPSMT" w:cs="TimesNewRomanPSMT"/>
          <w:lang w:val="en-US" w:eastAsia="en-US"/>
        </w:rPr>
      </w:pPr>
      <w:r w:rsidRPr="00BD0ED8">
        <w:rPr>
          <w:rFonts w:ascii="TimesNewRomanPSMT" w:hAnsi="TimesNewRomanPSMT" w:cs="TimesNewRomanPSMT"/>
          <w:lang w:val="en-US" w:eastAsia="en-US"/>
        </w:rPr>
        <w:t>DALHOUSIE UNIVERSITY</w:t>
      </w:r>
    </w:p>
    <w:p w:rsidR="000D7D44" w:rsidRPr="00BD0ED8" w:rsidRDefault="000D7D44" w:rsidP="000D7D44">
      <w:pPr>
        <w:autoSpaceDE w:val="0"/>
        <w:autoSpaceDN w:val="0"/>
        <w:adjustRightInd w:val="0"/>
        <w:jc w:val="center"/>
        <w:rPr>
          <w:rFonts w:ascii="TimesNewRomanPSMT" w:hAnsi="TimesNewRomanPSMT" w:cs="TimesNewRomanPSMT"/>
          <w:lang w:val="en-US" w:eastAsia="en-US"/>
        </w:rPr>
      </w:pPr>
    </w:p>
    <w:p w:rsidR="000D7D44" w:rsidRPr="00BD0ED8" w:rsidRDefault="000D7D44" w:rsidP="000D7D44">
      <w:pPr>
        <w:autoSpaceDE w:val="0"/>
        <w:autoSpaceDN w:val="0"/>
        <w:adjustRightInd w:val="0"/>
        <w:jc w:val="center"/>
        <w:rPr>
          <w:rFonts w:ascii="TimesNewRomanPSMT" w:hAnsi="TimesNewRomanPSMT" w:cs="TimesNewRomanPSMT"/>
          <w:lang w:val="en-US" w:eastAsia="en-US"/>
        </w:rPr>
      </w:pPr>
    </w:p>
    <w:p w:rsidR="000D7D44" w:rsidRPr="00BD0ED8" w:rsidRDefault="000D7D44" w:rsidP="000D7D44">
      <w:pPr>
        <w:autoSpaceDE w:val="0"/>
        <w:autoSpaceDN w:val="0"/>
        <w:adjustRightInd w:val="0"/>
        <w:jc w:val="center"/>
        <w:rPr>
          <w:rFonts w:ascii="TimesNewRomanPSMT" w:hAnsi="TimesNewRomanPSMT" w:cs="TimesNewRomanPSMT"/>
          <w:lang w:val="en-US" w:eastAsia="en-US"/>
        </w:rPr>
      </w:pPr>
    </w:p>
    <w:p w:rsidR="000D7D44" w:rsidRPr="00BD0ED8" w:rsidRDefault="000D7D44" w:rsidP="00243E3B">
      <w:pPr>
        <w:autoSpaceDE w:val="0"/>
        <w:autoSpaceDN w:val="0"/>
        <w:adjustRightInd w:val="0"/>
        <w:rPr>
          <w:rFonts w:ascii="TimesNewRomanPSMT" w:hAnsi="TimesNewRomanPSMT" w:cs="TimesNewRomanPSMT"/>
          <w:lang w:val="en-US" w:eastAsia="en-US"/>
        </w:rPr>
      </w:pPr>
      <w:r w:rsidRPr="00BD0ED8">
        <w:rPr>
          <w:rFonts w:ascii="TimesNewRomanPSMT" w:hAnsi="TimesNewRomanPSMT" w:cs="TimesNewRomanPSMT"/>
          <w:lang w:val="en-US" w:eastAsia="en-US"/>
        </w:rPr>
        <w:t xml:space="preserve">Halifax, Nova Scotia                                                          </w:t>
      </w:r>
      <w:r w:rsidR="00A64CD1">
        <w:rPr>
          <w:rFonts w:ascii="TimesNewRomanPSMT" w:hAnsi="TimesNewRomanPSMT" w:cs="TimesNewRomanPSMT"/>
          <w:lang w:val="en-US" w:eastAsia="en-US"/>
        </w:rPr>
        <w:t xml:space="preserve">                            </w:t>
      </w:r>
      <w:r w:rsidR="00243E3B">
        <w:rPr>
          <w:rFonts w:ascii="TimesNewRomanPSMT" w:hAnsi="TimesNewRomanPSMT" w:cs="TimesNewRomanPSMT"/>
          <w:lang w:val="en-US" w:eastAsia="en-US"/>
        </w:rPr>
        <w:t>March</w:t>
      </w:r>
      <w:r w:rsidRPr="00BD0ED8">
        <w:rPr>
          <w:rFonts w:ascii="TimesNewRomanPSMT" w:hAnsi="TimesNewRomanPSMT" w:cs="TimesNewRomanPSMT"/>
          <w:lang w:val="en-US" w:eastAsia="en-US"/>
        </w:rPr>
        <w:t>, 20</w:t>
      </w:r>
      <w:r w:rsidR="00A64CD1">
        <w:rPr>
          <w:rFonts w:ascii="TimesNewRomanPSMT" w:hAnsi="TimesNewRomanPSMT" w:cs="TimesNewRomanPSMT"/>
          <w:lang w:val="en-US" w:eastAsia="en-US"/>
        </w:rPr>
        <w:t>09</w:t>
      </w:r>
    </w:p>
    <w:p w:rsidR="000D7D44" w:rsidRPr="00BD0ED8" w:rsidRDefault="000D7D44" w:rsidP="000D7D44">
      <w:pPr>
        <w:autoSpaceDE w:val="0"/>
        <w:autoSpaceDN w:val="0"/>
        <w:adjustRightInd w:val="0"/>
        <w:jc w:val="center"/>
        <w:rPr>
          <w:rFonts w:ascii="TimesNewRomanPSMT" w:hAnsi="TimesNewRomanPSMT" w:cs="TimesNewRomanPSMT"/>
          <w:lang w:val="en-US" w:eastAsia="en-US"/>
        </w:rPr>
      </w:pPr>
    </w:p>
    <w:p w:rsidR="000D7D44" w:rsidRPr="00BD0ED8" w:rsidRDefault="000D7D44" w:rsidP="000D7D44">
      <w:pPr>
        <w:autoSpaceDE w:val="0"/>
        <w:autoSpaceDN w:val="0"/>
        <w:adjustRightInd w:val="0"/>
        <w:jc w:val="center"/>
        <w:rPr>
          <w:rFonts w:ascii="TimesNewRomanPSMT" w:hAnsi="TimesNewRomanPSMT" w:cs="TimesNewRomanPSMT"/>
          <w:lang w:val="en-US" w:eastAsia="en-US"/>
        </w:rPr>
      </w:pPr>
    </w:p>
    <w:p w:rsidR="000D7D44" w:rsidRPr="00BD0ED8" w:rsidRDefault="000D7D44" w:rsidP="000D7D44">
      <w:pPr>
        <w:autoSpaceDE w:val="0"/>
        <w:autoSpaceDN w:val="0"/>
        <w:adjustRightInd w:val="0"/>
        <w:jc w:val="center"/>
        <w:rPr>
          <w:rFonts w:ascii="TimesNewRomanPSMT" w:hAnsi="TimesNewRomanPSMT" w:cs="TimesNewRomanPSMT"/>
          <w:lang w:val="en-US" w:eastAsia="en-US"/>
        </w:rPr>
      </w:pPr>
    </w:p>
    <w:p w:rsidR="000D7D44" w:rsidRPr="00BD0ED8" w:rsidRDefault="000D7D44" w:rsidP="000D7D44">
      <w:pPr>
        <w:autoSpaceDE w:val="0"/>
        <w:autoSpaceDN w:val="0"/>
        <w:adjustRightInd w:val="0"/>
        <w:jc w:val="center"/>
        <w:rPr>
          <w:rFonts w:ascii="TimesNewRomanPSMT" w:hAnsi="TimesNewRomanPSMT" w:cs="TimesNewRomanPSMT"/>
          <w:lang w:val="en-US" w:eastAsia="en-US"/>
        </w:rPr>
      </w:pPr>
    </w:p>
    <w:p w:rsidR="000D7D44" w:rsidRPr="00BD0ED8" w:rsidRDefault="000D7D44" w:rsidP="00584380">
      <w:pPr>
        <w:autoSpaceDE w:val="0"/>
        <w:autoSpaceDN w:val="0"/>
        <w:adjustRightInd w:val="0"/>
        <w:jc w:val="center"/>
        <w:rPr>
          <w:rFonts w:ascii="TimesNewRomanPSMT" w:hAnsi="TimesNewRomanPSMT" w:cs="TimesNewRomanPSMT"/>
          <w:lang w:val="en-US" w:eastAsia="en-US"/>
        </w:rPr>
      </w:pPr>
      <w:r w:rsidRPr="00BD0ED8">
        <w:rPr>
          <w:lang w:val="en-US" w:eastAsia="en-US"/>
        </w:rPr>
        <w:t>©</w:t>
      </w:r>
      <w:r w:rsidR="00A64CD1">
        <w:rPr>
          <w:rFonts w:ascii="TimesNewRomanPSMT" w:hAnsi="TimesNewRomanPSMT" w:cs="TimesNewRomanPSMT"/>
          <w:lang w:val="en-US" w:eastAsia="en-US"/>
        </w:rPr>
        <w:t xml:space="preserve"> Copyright by </w:t>
      </w:r>
      <w:r w:rsidR="00584380" w:rsidRPr="00BD0ED8">
        <w:rPr>
          <w:rFonts w:ascii="TimesNewRomanPSMT" w:hAnsi="TimesNewRomanPSMT" w:cs="TimesNewRomanPSMT"/>
          <w:lang w:val="en-US" w:eastAsia="en-US"/>
        </w:rPr>
        <w:t xml:space="preserve">Amal </w:t>
      </w:r>
      <w:r w:rsidR="00584380">
        <w:rPr>
          <w:rFonts w:ascii="TimesNewRomanPSMT" w:hAnsi="TimesNewRomanPSMT" w:cs="TimesNewRomanPSMT"/>
          <w:lang w:val="en-US" w:eastAsia="en-US"/>
        </w:rPr>
        <w:t>Ahmed Mohmed Farhat</w:t>
      </w:r>
      <w:r w:rsidR="00A64CD1">
        <w:rPr>
          <w:rFonts w:ascii="TimesNewRomanPSMT" w:hAnsi="TimesNewRomanPSMT" w:cs="TimesNewRomanPSMT"/>
          <w:lang w:val="en-US" w:eastAsia="en-US"/>
        </w:rPr>
        <w:t>, 2009</w:t>
      </w:r>
    </w:p>
    <w:p w:rsidR="00EC78C3" w:rsidRDefault="00EC78C3" w:rsidP="000D7D44">
      <w:pPr>
        <w:autoSpaceDE w:val="0"/>
        <w:autoSpaceDN w:val="0"/>
        <w:adjustRightInd w:val="0"/>
        <w:jc w:val="center"/>
        <w:rPr>
          <w:rFonts w:ascii="TimesNewRomanPSMT" w:hAnsi="TimesNewRomanPSMT" w:cs="TimesNewRomanPSMT"/>
          <w:b/>
          <w:bCs/>
          <w:sz w:val="28"/>
          <w:szCs w:val="28"/>
          <w:lang w:val="en-US" w:eastAsia="en-US"/>
        </w:rPr>
        <w:sectPr w:rsidR="00EC78C3" w:rsidSect="00C42FCF">
          <w:headerReference w:type="even" r:id="rId8"/>
          <w:headerReference w:type="default" r:id="rId9"/>
          <w:footerReference w:type="default" r:id="rId10"/>
          <w:pgSz w:w="12242" w:h="15842" w:code="1"/>
          <w:pgMar w:top="1701" w:right="1418" w:bottom="1701" w:left="2155" w:header="709" w:footer="709" w:gutter="0"/>
          <w:pgNumType w:fmt="lowerRoman" w:start="1"/>
          <w:cols w:space="708"/>
          <w:rtlGutter/>
          <w:docGrid w:linePitch="360"/>
        </w:sectPr>
      </w:pPr>
    </w:p>
    <w:p w:rsidR="000D7D44" w:rsidRPr="00584380" w:rsidRDefault="000D7D44" w:rsidP="000D7D44">
      <w:pPr>
        <w:autoSpaceDE w:val="0"/>
        <w:autoSpaceDN w:val="0"/>
        <w:adjustRightInd w:val="0"/>
        <w:jc w:val="center"/>
        <w:rPr>
          <w:rFonts w:ascii="TimesNewRomanPSMT" w:hAnsi="TimesNewRomanPSMT" w:cs="TimesNewRomanPSMT"/>
          <w:b/>
          <w:bCs/>
          <w:sz w:val="30"/>
          <w:szCs w:val="30"/>
          <w:lang w:val="en-US" w:eastAsia="en-US"/>
        </w:rPr>
      </w:pPr>
      <w:r w:rsidRPr="00584380">
        <w:rPr>
          <w:rFonts w:ascii="TimesNewRomanPSMT" w:hAnsi="TimesNewRomanPSMT" w:cs="TimesNewRomanPSMT"/>
          <w:b/>
          <w:bCs/>
          <w:sz w:val="30"/>
          <w:szCs w:val="30"/>
          <w:lang w:val="en-US" w:eastAsia="en-US"/>
        </w:rPr>
        <w:lastRenderedPageBreak/>
        <w:t>Dalhousie University</w:t>
      </w:r>
    </w:p>
    <w:p w:rsidR="000D7D44" w:rsidRPr="00584380" w:rsidRDefault="000D7D44" w:rsidP="000D7D44">
      <w:pPr>
        <w:autoSpaceDE w:val="0"/>
        <w:autoSpaceDN w:val="0"/>
        <w:adjustRightInd w:val="0"/>
        <w:jc w:val="center"/>
        <w:rPr>
          <w:rFonts w:ascii="TimesNewRomanPSMT" w:hAnsi="TimesNewRomanPSMT" w:cs="TimesNewRomanPSMT"/>
          <w:b/>
          <w:bCs/>
          <w:sz w:val="30"/>
          <w:szCs w:val="30"/>
          <w:lang w:val="en-US" w:eastAsia="en-US"/>
        </w:rPr>
      </w:pPr>
    </w:p>
    <w:p w:rsidR="000D7D44" w:rsidRPr="00584380" w:rsidRDefault="000D7D44" w:rsidP="000D7D44">
      <w:pPr>
        <w:autoSpaceDE w:val="0"/>
        <w:autoSpaceDN w:val="0"/>
        <w:adjustRightInd w:val="0"/>
        <w:jc w:val="center"/>
        <w:rPr>
          <w:rFonts w:ascii="TimesNewRomanPSMT" w:hAnsi="TimesNewRomanPSMT" w:cs="TimesNewRomanPSMT"/>
          <w:b/>
          <w:bCs/>
          <w:sz w:val="30"/>
          <w:szCs w:val="30"/>
          <w:lang w:val="en-US" w:eastAsia="en-US"/>
        </w:rPr>
      </w:pPr>
      <w:r w:rsidRPr="00584380">
        <w:rPr>
          <w:rFonts w:ascii="TimesNewRomanPSMT" w:hAnsi="TimesNewRomanPSMT" w:cs="TimesNewRomanPSMT"/>
          <w:b/>
          <w:bCs/>
          <w:sz w:val="30"/>
          <w:szCs w:val="30"/>
          <w:lang w:val="en-US" w:eastAsia="en-US"/>
        </w:rPr>
        <w:t>Faculty of Engineering</w:t>
      </w:r>
    </w:p>
    <w:p w:rsidR="000D7D44" w:rsidRPr="00BD0ED8" w:rsidRDefault="000D7D44" w:rsidP="000D7D44">
      <w:pPr>
        <w:autoSpaceDE w:val="0"/>
        <w:autoSpaceDN w:val="0"/>
        <w:adjustRightInd w:val="0"/>
        <w:jc w:val="center"/>
        <w:rPr>
          <w:rFonts w:ascii="TimesNewRomanPSMT" w:hAnsi="TimesNewRomanPSMT" w:cs="TimesNewRomanPSMT"/>
          <w:b/>
          <w:bCs/>
          <w:sz w:val="28"/>
          <w:szCs w:val="28"/>
          <w:lang w:val="en-US" w:eastAsia="en-US"/>
        </w:rPr>
      </w:pPr>
    </w:p>
    <w:p w:rsidR="000D7D44" w:rsidRPr="00BD0ED8" w:rsidRDefault="000D7D44" w:rsidP="000D7D44">
      <w:pPr>
        <w:autoSpaceDE w:val="0"/>
        <w:autoSpaceDN w:val="0"/>
        <w:adjustRightInd w:val="0"/>
        <w:jc w:val="center"/>
        <w:rPr>
          <w:rFonts w:ascii="TimesNewRomanPSMT" w:hAnsi="TimesNewRomanPSMT" w:cs="TimesNewRomanPSMT"/>
          <w:b/>
          <w:bCs/>
          <w:sz w:val="28"/>
          <w:szCs w:val="28"/>
          <w:lang w:val="en-US" w:eastAsia="en-US"/>
        </w:rPr>
      </w:pPr>
    </w:p>
    <w:p w:rsidR="000D7D44" w:rsidRPr="00BD0ED8" w:rsidRDefault="000D7D44" w:rsidP="000D7D44">
      <w:pPr>
        <w:autoSpaceDE w:val="0"/>
        <w:autoSpaceDN w:val="0"/>
        <w:adjustRightInd w:val="0"/>
        <w:jc w:val="center"/>
        <w:rPr>
          <w:rFonts w:ascii="TimesNewRomanPSMT" w:hAnsi="TimesNewRomanPSMT" w:cs="TimesNewRomanPSMT"/>
          <w:sz w:val="28"/>
          <w:szCs w:val="28"/>
          <w:lang w:val="en-US" w:eastAsia="en-US"/>
        </w:rPr>
      </w:pPr>
      <w:r w:rsidRPr="00BD0ED8">
        <w:rPr>
          <w:rFonts w:ascii="TimesNewRomanPSMT" w:hAnsi="TimesNewRomanPSMT" w:cs="TimesNewRomanPSMT"/>
          <w:sz w:val="28"/>
          <w:szCs w:val="28"/>
          <w:lang w:val="en-US" w:eastAsia="en-US"/>
        </w:rPr>
        <w:t>Department of Mechanical Engineering</w:t>
      </w:r>
    </w:p>
    <w:p w:rsidR="000D7D44" w:rsidRPr="00BD0ED8" w:rsidRDefault="000D7D44" w:rsidP="000D7D44">
      <w:pPr>
        <w:autoSpaceDE w:val="0"/>
        <w:autoSpaceDN w:val="0"/>
        <w:adjustRightInd w:val="0"/>
        <w:jc w:val="center"/>
        <w:rPr>
          <w:rFonts w:ascii="TimesNewRomanPSMT" w:hAnsi="TimesNewRomanPSMT" w:cs="TimesNewRomanPSMT"/>
          <w:sz w:val="28"/>
          <w:szCs w:val="28"/>
          <w:lang w:val="en-US" w:eastAsia="en-US"/>
        </w:rPr>
      </w:pPr>
    </w:p>
    <w:p w:rsidR="000D7D44" w:rsidRPr="00BD0ED8" w:rsidRDefault="000D7D44" w:rsidP="000D7D44">
      <w:pPr>
        <w:autoSpaceDE w:val="0"/>
        <w:autoSpaceDN w:val="0"/>
        <w:adjustRightInd w:val="0"/>
        <w:jc w:val="center"/>
        <w:rPr>
          <w:rFonts w:ascii="TimesNewRomanPSMT" w:hAnsi="TimesNewRomanPSMT" w:cs="TimesNewRomanPSMT"/>
          <w:sz w:val="28"/>
          <w:szCs w:val="28"/>
          <w:lang w:val="en-US" w:eastAsia="en-US"/>
        </w:rPr>
      </w:pPr>
    </w:p>
    <w:p w:rsidR="000D7D44" w:rsidRPr="00BD0ED8" w:rsidRDefault="000D7D44" w:rsidP="000D7D44">
      <w:pPr>
        <w:autoSpaceDE w:val="0"/>
        <w:autoSpaceDN w:val="0"/>
        <w:adjustRightInd w:val="0"/>
        <w:jc w:val="center"/>
        <w:rPr>
          <w:rFonts w:ascii="TimesNewRomanPSMT" w:hAnsi="TimesNewRomanPSMT" w:cs="TimesNewRomanPSMT"/>
          <w:sz w:val="28"/>
          <w:szCs w:val="28"/>
          <w:lang w:val="en-US" w:eastAsia="en-US"/>
        </w:rPr>
      </w:pPr>
    </w:p>
    <w:p w:rsidR="000D7D44" w:rsidRPr="002E1965" w:rsidRDefault="000D7D44" w:rsidP="000D7D44">
      <w:pPr>
        <w:autoSpaceDE w:val="0"/>
        <w:autoSpaceDN w:val="0"/>
        <w:adjustRightInd w:val="0"/>
        <w:spacing w:line="360" w:lineRule="auto"/>
        <w:jc w:val="both"/>
        <w:rPr>
          <w:rFonts w:ascii="TimesNewRomanPSMT" w:hAnsi="TimesNewRomanPSMT" w:cs="TimesNewRomanPSMT"/>
          <w:lang w:val="en-US" w:eastAsia="en-US"/>
        </w:rPr>
      </w:pPr>
      <w:r w:rsidRPr="002E1965">
        <w:rPr>
          <w:rFonts w:ascii="TimesNewRomanPSMT" w:hAnsi="TimesNewRomanPSMT" w:cs="TimesNewRomanPSMT"/>
          <w:lang w:val="en-US" w:eastAsia="en-US"/>
        </w:rPr>
        <w:t xml:space="preserve">The undersigned hereby certify that they have examined, and recommend to the Faculty of Graduate Studies for acceptance, the thesis entitled </w:t>
      </w:r>
      <w:r w:rsidRPr="002E1965">
        <w:rPr>
          <w:rFonts w:ascii="TimesNewRomanPSMT" w:hAnsi="TimesNewRomanPSMT" w:cstheme="minorBidi" w:hint="cs"/>
          <w:rtl/>
          <w:lang w:val="en-US" w:eastAsia="en-US"/>
        </w:rPr>
        <w:t>"</w:t>
      </w:r>
      <w:r w:rsidRPr="002E1965">
        <w:rPr>
          <w:rFonts w:ascii="TimesNewRomanPSMT" w:hAnsi="TimesNewRomanPSMT" w:cs="TimesNewRomanPSMT"/>
          <w:lang w:val="en-US" w:eastAsia="en-US"/>
        </w:rPr>
        <w:t>A New Methodology to Predict the GHG Emission Reductions Due to Electricity Savings in the Residential Sector</w:t>
      </w:r>
      <w:r w:rsidRPr="002E1965">
        <w:rPr>
          <w:rFonts w:ascii="TimesNewRomanPSMT" w:hAnsi="TimesNewRomanPSMT" w:hint="cs"/>
          <w:rtl/>
          <w:lang w:val="en-US" w:eastAsia="en-US"/>
        </w:rPr>
        <w:t xml:space="preserve"> "</w:t>
      </w:r>
      <w:r w:rsidRPr="002E1965">
        <w:rPr>
          <w:rFonts w:ascii="TimesNewRomanPSMT" w:hAnsi="TimesNewRomanPSMT" w:cstheme="minorBidi"/>
          <w:lang w:val="en-US" w:eastAsia="en-US"/>
        </w:rPr>
        <w:t xml:space="preserve">by Amal </w:t>
      </w:r>
      <w:r w:rsidR="00BB5915">
        <w:rPr>
          <w:rFonts w:ascii="TimesNewRomanPSMT" w:hAnsi="TimesNewRomanPSMT" w:cstheme="minorBidi"/>
          <w:lang w:val="en-US" w:eastAsia="en-US"/>
        </w:rPr>
        <w:t xml:space="preserve">Ahmed </w:t>
      </w:r>
      <w:r w:rsidRPr="002E1965">
        <w:rPr>
          <w:rFonts w:ascii="TimesNewRomanPSMT" w:hAnsi="TimesNewRomanPSMT" w:cstheme="minorBidi"/>
          <w:lang w:val="en-US" w:eastAsia="en-US"/>
        </w:rPr>
        <w:t>Mohmed</w:t>
      </w:r>
      <w:r w:rsidR="00BB5915">
        <w:rPr>
          <w:rFonts w:ascii="TimesNewRomanPSMT" w:hAnsi="TimesNewRomanPSMT" w:cstheme="minorBidi"/>
          <w:lang w:val="en-US" w:eastAsia="en-US"/>
        </w:rPr>
        <w:t xml:space="preserve"> Farhat</w:t>
      </w:r>
      <w:r w:rsidRPr="002E1965">
        <w:rPr>
          <w:rFonts w:ascii="TimesNewRomanPSMT" w:hAnsi="TimesNewRomanPSMT" w:cstheme="minorBidi"/>
          <w:lang w:val="en-US" w:eastAsia="en-US"/>
        </w:rPr>
        <w:t xml:space="preserve"> in partial fulfillment of the requirements for the degree of </w:t>
      </w:r>
      <w:r w:rsidRPr="002E1965">
        <w:rPr>
          <w:rFonts w:ascii="TimesNewRomanPSMT" w:hAnsi="TimesNewRomanPSMT" w:cs="TimesNewRomanPSMT"/>
          <w:lang w:val="en-US" w:eastAsia="en-US"/>
        </w:rPr>
        <w:t>Master of Applied Since.</w:t>
      </w:r>
    </w:p>
    <w:p w:rsidR="000D7D44" w:rsidRPr="002E1965" w:rsidRDefault="000D7D44" w:rsidP="000D7D44">
      <w:pPr>
        <w:autoSpaceDE w:val="0"/>
        <w:autoSpaceDN w:val="0"/>
        <w:adjustRightInd w:val="0"/>
        <w:spacing w:line="360" w:lineRule="auto"/>
        <w:jc w:val="both"/>
        <w:rPr>
          <w:rFonts w:ascii="TimesNewRomanPSMT" w:hAnsi="TimesNewRomanPSMT" w:cstheme="minorBidi"/>
          <w:lang w:val="en-US" w:eastAsia="en-US"/>
        </w:rPr>
      </w:pPr>
    </w:p>
    <w:p w:rsidR="000D7D44" w:rsidRPr="002E1965" w:rsidRDefault="000D7D44" w:rsidP="000D7D44">
      <w:pPr>
        <w:autoSpaceDE w:val="0"/>
        <w:autoSpaceDN w:val="0"/>
        <w:adjustRightInd w:val="0"/>
        <w:jc w:val="center"/>
        <w:rPr>
          <w:rFonts w:ascii="TimesNewRomanPSMT" w:hAnsi="TimesNewRomanPSMT" w:cs="TimesNewRomanPSMT"/>
          <w:lang w:val="en-US" w:eastAsia="en-US"/>
        </w:rPr>
      </w:pPr>
      <w:r w:rsidRPr="002E1965">
        <w:rPr>
          <w:rFonts w:ascii="TimesNewRomanPSMT" w:hAnsi="TimesNewRomanPSMT" w:cs="TimesNewRomanPSMT"/>
          <w:lang w:val="en-US" w:eastAsia="en-US"/>
        </w:rPr>
        <w:t xml:space="preserve"> </w:t>
      </w:r>
    </w:p>
    <w:p w:rsidR="000D7D44" w:rsidRPr="002E1965" w:rsidRDefault="000D7D44" w:rsidP="00564CCC">
      <w:pPr>
        <w:autoSpaceDE w:val="0"/>
        <w:autoSpaceDN w:val="0"/>
        <w:adjustRightInd w:val="0"/>
        <w:rPr>
          <w:rFonts w:ascii="TimesNewRomanPSMT" w:hAnsi="TimesNewRomanPSMT" w:cs="TimesNewRomanPSMT"/>
          <w:lang w:val="en-US" w:eastAsia="en-US"/>
        </w:rPr>
      </w:pPr>
      <w:r w:rsidRPr="002E1965">
        <w:rPr>
          <w:rFonts w:ascii="TimesNewRomanPSMT" w:hAnsi="TimesNewRomanPSMT" w:cs="TimesNewRomanPSMT"/>
          <w:lang w:val="en-US" w:eastAsia="en-US"/>
        </w:rPr>
        <w:t xml:space="preserve">                                   </w:t>
      </w:r>
      <w:r w:rsidR="00564CCC" w:rsidRPr="002E1965">
        <w:rPr>
          <w:rFonts w:ascii="TimesNewRomanPSMT" w:hAnsi="TimesNewRomanPSMT" w:cs="TimesNewRomanPSMT"/>
          <w:lang w:val="en-US" w:eastAsia="en-US"/>
        </w:rPr>
        <w:t xml:space="preserve">                         </w:t>
      </w:r>
      <w:r w:rsidR="00564CCC" w:rsidRPr="002E1965">
        <w:rPr>
          <w:rFonts w:ascii="TimesNewRomanPSMT" w:hAnsi="TimesNewRomanPSMT" w:cs="TimesNewRomanPSMT"/>
          <w:lang w:val="en-US" w:eastAsia="en-US"/>
        </w:rPr>
        <w:tab/>
        <w:t xml:space="preserve">Dated: </w:t>
      </w:r>
      <w:r w:rsidRPr="002E1965">
        <w:rPr>
          <w:rFonts w:ascii="TimesNewRomanPSMT" w:hAnsi="TimesNewRomanPSMT" w:cs="TimesNewRomanPSMT"/>
          <w:lang w:val="en-US" w:eastAsia="en-US"/>
        </w:rPr>
        <w:t>____________________________</w:t>
      </w:r>
      <w:r w:rsidR="00564CCC" w:rsidRPr="002E1965">
        <w:rPr>
          <w:rFonts w:ascii="TimesNewRomanPSMT" w:hAnsi="TimesNewRomanPSMT" w:cs="TimesNewRomanPSMT"/>
          <w:lang w:val="en-US" w:eastAsia="en-US"/>
        </w:rPr>
        <w:t>__</w:t>
      </w:r>
    </w:p>
    <w:p w:rsidR="000D7D44" w:rsidRPr="002E1965" w:rsidRDefault="000D7D44" w:rsidP="000D7D44">
      <w:pPr>
        <w:autoSpaceDE w:val="0"/>
        <w:autoSpaceDN w:val="0"/>
        <w:adjustRightInd w:val="0"/>
        <w:jc w:val="right"/>
        <w:rPr>
          <w:rFonts w:ascii="TimesNewRomanPSMT" w:hAnsi="TimesNewRomanPSMT" w:cs="TimesNewRomanPSMT"/>
          <w:lang w:val="en-US" w:eastAsia="en-US"/>
        </w:rPr>
      </w:pPr>
    </w:p>
    <w:p w:rsidR="000D7D44" w:rsidRPr="002E1965" w:rsidRDefault="000D7D44" w:rsidP="000D7D44">
      <w:pPr>
        <w:autoSpaceDE w:val="0"/>
        <w:autoSpaceDN w:val="0"/>
        <w:adjustRightInd w:val="0"/>
        <w:rPr>
          <w:rFonts w:ascii="TimesNewRomanPSMT" w:hAnsi="TimesNewRomanPSMT" w:cs="TimesNewRomanPSMT"/>
          <w:lang w:val="en-US" w:eastAsia="en-US"/>
        </w:rPr>
      </w:pPr>
    </w:p>
    <w:p w:rsidR="000D7D44" w:rsidRPr="002E1965" w:rsidRDefault="000D7D44" w:rsidP="000D7D44">
      <w:pPr>
        <w:autoSpaceDE w:val="0"/>
        <w:autoSpaceDN w:val="0"/>
        <w:adjustRightInd w:val="0"/>
        <w:rPr>
          <w:rFonts w:ascii="TimesNewRomanPSMT" w:hAnsi="TimesNewRomanPSMT" w:cs="TimesNewRomanPSMT"/>
          <w:lang w:val="en-US" w:eastAsia="en-US"/>
        </w:rPr>
      </w:pPr>
    </w:p>
    <w:p w:rsidR="000D7D44" w:rsidRPr="002E1965" w:rsidRDefault="000D7D44" w:rsidP="000D7D44">
      <w:pPr>
        <w:autoSpaceDE w:val="0"/>
        <w:autoSpaceDN w:val="0"/>
        <w:adjustRightInd w:val="0"/>
        <w:rPr>
          <w:rFonts w:ascii="TimesNewRomanPSMT" w:hAnsi="TimesNewRomanPSMT" w:cs="TimesNewRomanPSMT"/>
          <w:lang w:val="en-US" w:eastAsia="en-US"/>
        </w:rPr>
      </w:pPr>
    </w:p>
    <w:p w:rsidR="000D7D44" w:rsidRPr="002E1965" w:rsidRDefault="000D7D44" w:rsidP="000D7D44">
      <w:pPr>
        <w:autoSpaceDE w:val="0"/>
        <w:autoSpaceDN w:val="0"/>
        <w:adjustRightInd w:val="0"/>
        <w:rPr>
          <w:rFonts w:ascii="TimesNewRomanPSMT" w:hAnsi="TimesNewRomanPSMT" w:cs="TimesNewRomanPSMT"/>
          <w:lang w:val="en-US" w:eastAsia="en-US"/>
        </w:rPr>
      </w:pPr>
      <w:r w:rsidRPr="002E1965">
        <w:rPr>
          <w:rFonts w:ascii="TimesNewRomanPSMT" w:hAnsi="TimesNewRomanPSMT" w:cs="TimesNewRomanPSMT"/>
          <w:lang w:val="en-US" w:eastAsia="en-US"/>
        </w:rPr>
        <w:t xml:space="preserve">Supervisor:                     </w:t>
      </w:r>
      <w:r w:rsidR="00564CCC" w:rsidRPr="002E1965">
        <w:rPr>
          <w:rFonts w:ascii="TimesNewRomanPSMT" w:hAnsi="TimesNewRomanPSMT" w:cs="TimesNewRomanPSMT"/>
          <w:lang w:val="en-US" w:eastAsia="en-US"/>
        </w:rPr>
        <w:t xml:space="preserve">                         </w:t>
      </w:r>
      <w:r w:rsidRPr="002E1965">
        <w:rPr>
          <w:rFonts w:ascii="TimesNewRomanPSMT" w:hAnsi="TimesNewRomanPSMT" w:cs="TimesNewRomanPSMT"/>
          <w:lang w:val="en-US" w:eastAsia="en-US"/>
        </w:rPr>
        <w:t xml:space="preserve"> ____________________________________</w:t>
      </w:r>
    </w:p>
    <w:p w:rsidR="000D7D44" w:rsidRPr="002E1965" w:rsidRDefault="000D7D44" w:rsidP="000D7D44">
      <w:pPr>
        <w:autoSpaceDE w:val="0"/>
        <w:autoSpaceDN w:val="0"/>
        <w:adjustRightInd w:val="0"/>
        <w:jc w:val="center"/>
        <w:rPr>
          <w:rFonts w:ascii="TimesNewRomanPSMT" w:hAnsi="TimesNewRomanPSMT" w:cs="TimesNewRomanPSMT"/>
          <w:lang w:val="en-US" w:eastAsia="en-US"/>
        </w:rPr>
      </w:pPr>
      <w:r w:rsidRPr="002E1965">
        <w:rPr>
          <w:rFonts w:ascii="TimesNewRomanPSMT" w:hAnsi="TimesNewRomanPSMT" w:cs="TimesNewRomanPSMT"/>
          <w:lang w:val="en-US" w:eastAsia="en-US"/>
        </w:rPr>
        <w:t xml:space="preserve">                         </w:t>
      </w:r>
    </w:p>
    <w:p w:rsidR="000D7D44" w:rsidRPr="002E1965" w:rsidRDefault="00564CCC" w:rsidP="00564CCC">
      <w:pPr>
        <w:autoSpaceDE w:val="0"/>
        <w:autoSpaceDN w:val="0"/>
        <w:adjustRightInd w:val="0"/>
        <w:ind w:left="3290" w:firstLine="658"/>
        <w:rPr>
          <w:rFonts w:ascii="TimesNewRomanPSMT" w:hAnsi="TimesNewRomanPSMT" w:cs="TimesNewRomanPSMT"/>
          <w:lang w:val="en-US" w:eastAsia="en-US"/>
        </w:rPr>
      </w:pPr>
      <w:r w:rsidRPr="002E1965">
        <w:rPr>
          <w:rFonts w:ascii="TimesNewRomanPSMT" w:hAnsi="TimesNewRomanPSMT" w:cs="TimesNewRomanPSMT"/>
          <w:lang w:val="en-US" w:eastAsia="en-US"/>
        </w:rPr>
        <w:t>D</w:t>
      </w:r>
      <w:r w:rsidR="000D7D44" w:rsidRPr="002E1965">
        <w:rPr>
          <w:rFonts w:ascii="TimesNewRomanPSMT" w:hAnsi="TimesNewRomanPSMT" w:cs="TimesNewRomanPSMT"/>
          <w:lang w:val="en-US" w:eastAsia="en-US"/>
        </w:rPr>
        <w:t>r. V.I. Ugursal</w:t>
      </w:r>
    </w:p>
    <w:p w:rsidR="000D7D44" w:rsidRPr="002E1965" w:rsidRDefault="000D7D44" w:rsidP="000D7D44">
      <w:pPr>
        <w:autoSpaceDE w:val="0"/>
        <w:autoSpaceDN w:val="0"/>
        <w:adjustRightInd w:val="0"/>
        <w:rPr>
          <w:rFonts w:ascii="TimesNewRomanPSMT" w:hAnsi="TimesNewRomanPSMT" w:cs="TimesNewRomanPSMT"/>
          <w:lang w:val="en-US" w:eastAsia="en-US"/>
        </w:rPr>
      </w:pPr>
    </w:p>
    <w:p w:rsidR="000D7D44" w:rsidRPr="002E1965" w:rsidRDefault="000D7D44" w:rsidP="000D7D44">
      <w:pPr>
        <w:autoSpaceDE w:val="0"/>
        <w:autoSpaceDN w:val="0"/>
        <w:adjustRightInd w:val="0"/>
        <w:rPr>
          <w:rFonts w:ascii="TimesNewRomanPSMT" w:hAnsi="TimesNewRomanPSMT" w:cs="TimesNewRomanPSMT"/>
          <w:lang w:val="en-US" w:eastAsia="en-US"/>
        </w:rPr>
      </w:pPr>
      <w:r w:rsidRPr="002E1965">
        <w:rPr>
          <w:rFonts w:ascii="TimesNewRomanPSMT" w:hAnsi="TimesNewRomanPSMT" w:cs="TimesNewRomanPSMT"/>
          <w:lang w:val="en-US" w:eastAsia="en-US"/>
        </w:rPr>
        <w:t xml:space="preserve">Internal Examiner:         </w:t>
      </w:r>
      <w:r w:rsidR="00564CCC" w:rsidRPr="002E1965">
        <w:rPr>
          <w:rFonts w:ascii="TimesNewRomanPSMT" w:hAnsi="TimesNewRomanPSMT" w:cs="TimesNewRomanPSMT"/>
          <w:lang w:val="en-US" w:eastAsia="en-US"/>
        </w:rPr>
        <w:t xml:space="preserve">                         </w:t>
      </w:r>
      <w:r w:rsidRPr="002E1965">
        <w:rPr>
          <w:rFonts w:ascii="TimesNewRomanPSMT" w:hAnsi="TimesNewRomanPSMT" w:cs="TimesNewRomanPSMT"/>
          <w:lang w:val="en-US" w:eastAsia="en-US"/>
        </w:rPr>
        <w:t xml:space="preserve"> ____________________________________</w:t>
      </w:r>
    </w:p>
    <w:p w:rsidR="00564CCC" w:rsidRPr="002E1965" w:rsidRDefault="000D7D44" w:rsidP="00564CCC">
      <w:pPr>
        <w:autoSpaceDE w:val="0"/>
        <w:autoSpaceDN w:val="0"/>
        <w:adjustRightInd w:val="0"/>
        <w:rPr>
          <w:rFonts w:ascii="TimesNewRomanPSMT" w:hAnsi="TimesNewRomanPSMT" w:cs="TimesNewRomanPSMT"/>
          <w:lang w:val="en-US" w:eastAsia="en-US"/>
        </w:rPr>
      </w:pPr>
      <w:r w:rsidRPr="002E1965">
        <w:rPr>
          <w:rFonts w:ascii="TimesNewRomanPSMT" w:hAnsi="TimesNewRomanPSMT" w:cs="TimesNewRomanPSMT"/>
          <w:lang w:val="en-US" w:eastAsia="en-US"/>
        </w:rPr>
        <w:t xml:space="preserve">                                 </w:t>
      </w:r>
    </w:p>
    <w:p w:rsidR="000D7D44" w:rsidRPr="002E1965" w:rsidRDefault="000D7D44" w:rsidP="00564CCC">
      <w:pPr>
        <w:autoSpaceDE w:val="0"/>
        <w:autoSpaceDN w:val="0"/>
        <w:adjustRightInd w:val="0"/>
        <w:ind w:left="3290" w:firstLine="658"/>
        <w:rPr>
          <w:rFonts w:ascii="TimesNewRomanPSMT" w:hAnsi="TimesNewRomanPSMT" w:cs="TimesNewRomanPSMT"/>
          <w:lang w:val="en-US" w:eastAsia="en-US"/>
        </w:rPr>
      </w:pPr>
      <w:r w:rsidRPr="002E1965">
        <w:rPr>
          <w:rFonts w:ascii="TimesNewRomanPSMT" w:hAnsi="TimesNewRomanPSMT" w:cs="TimesNewRomanPSMT"/>
          <w:lang w:val="en-US" w:eastAsia="en-US"/>
        </w:rPr>
        <w:t>Dr. J. Militzar</w:t>
      </w:r>
    </w:p>
    <w:p w:rsidR="000D7D44" w:rsidRPr="002E1965" w:rsidRDefault="000D7D44" w:rsidP="000D7D44">
      <w:pPr>
        <w:autoSpaceDE w:val="0"/>
        <w:autoSpaceDN w:val="0"/>
        <w:adjustRightInd w:val="0"/>
        <w:rPr>
          <w:rFonts w:ascii="TimesNewRomanPSMT" w:hAnsi="TimesNewRomanPSMT" w:cs="TimesNewRomanPSMT"/>
          <w:lang w:val="en-US" w:eastAsia="en-US"/>
        </w:rPr>
      </w:pPr>
    </w:p>
    <w:p w:rsidR="000D7D44" w:rsidRPr="002E1965" w:rsidRDefault="000D7D44" w:rsidP="000D7D44">
      <w:pPr>
        <w:autoSpaceDE w:val="0"/>
        <w:autoSpaceDN w:val="0"/>
        <w:adjustRightInd w:val="0"/>
        <w:rPr>
          <w:rFonts w:ascii="TimesNewRomanPSMT" w:hAnsi="TimesNewRomanPSMT" w:cs="TimesNewRomanPSMT"/>
          <w:lang w:val="en-US" w:eastAsia="en-US"/>
        </w:rPr>
      </w:pPr>
      <w:r w:rsidRPr="002E1965">
        <w:rPr>
          <w:rFonts w:ascii="TimesNewRomanPSMT" w:hAnsi="TimesNewRomanPSMT" w:cs="TimesNewRomanPSMT"/>
          <w:lang w:val="en-US" w:eastAsia="en-US"/>
        </w:rPr>
        <w:t xml:space="preserve">External Examiner:         </w:t>
      </w:r>
      <w:r w:rsidR="00564CCC" w:rsidRPr="002E1965">
        <w:rPr>
          <w:rFonts w:ascii="TimesNewRomanPSMT" w:hAnsi="TimesNewRomanPSMT" w:cs="TimesNewRomanPSMT"/>
          <w:lang w:val="en-US" w:eastAsia="en-US"/>
        </w:rPr>
        <w:t xml:space="preserve">                          </w:t>
      </w:r>
      <w:r w:rsidRPr="002E1965">
        <w:rPr>
          <w:rFonts w:ascii="TimesNewRomanPSMT" w:hAnsi="TimesNewRomanPSMT" w:cs="TimesNewRomanPSMT"/>
          <w:lang w:val="en-US" w:eastAsia="en-US"/>
        </w:rPr>
        <w:t>____________________________________</w:t>
      </w:r>
    </w:p>
    <w:p w:rsidR="00564CCC" w:rsidRPr="002E1965" w:rsidRDefault="000D7D44" w:rsidP="00564CCC">
      <w:pPr>
        <w:autoSpaceDE w:val="0"/>
        <w:autoSpaceDN w:val="0"/>
        <w:adjustRightInd w:val="0"/>
        <w:rPr>
          <w:rFonts w:ascii="TimesNewRomanPSMT" w:hAnsi="TimesNewRomanPSMT" w:cs="TimesNewRomanPSMT"/>
          <w:lang w:val="en-US" w:eastAsia="en-US"/>
        </w:rPr>
      </w:pPr>
      <w:r w:rsidRPr="002E1965">
        <w:rPr>
          <w:rFonts w:ascii="TimesNewRomanPSMT" w:hAnsi="TimesNewRomanPSMT" w:cs="TimesNewRomanPSMT"/>
          <w:lang w:val="en-US" w:eastAsia="en-US"/>
        </w:rPr>
        <w:t xml:space="preserve">                                                                       </w:t>
      </w:r>
    </w:p>
    <w:p w:rsidR="000D7D44" w:rsidRPr="002E1965" w:rsidRDefault="000D7D44" w:rsidP="00564CCC">
      <w:pPr>
        <w:autoSpaceDE w:val="0"/>
        <w:autoSpaceDN w:val="0"/>
        <w:adjustRightInd w:val="0"/>
        <w:ind w:left="3948"/>
        <w:rPr>
          <w:rFonts w:ascii="TimesNewRomanPSMT" w:hAnsi="TimesNewRomanPSMT" w:cs="TimesNewRomanPSMT"/>
          <w:lang w:val="en-US" w:eastAsia="en-US"/>
        </w:rPr>
      </w:pPr>
      <w:r w:rsidRPr="002E1965">
        <w:rPr>
          <w:rFonts w:ascii="TimesNewRomanPSMT" w:hAnsi="TimesNewRomanPSMT" w:cs="TimesNewRomanPSMT"/>
          <w:lang w:val="en-US" w:eastAsia="en-US"/>
        </w:rPr>
        <w:t>Dr. T.A. Little</w:t>
      </w:r>
    </w:p>
    <w:p w:rsidR="000D7D44" w:rsidRPr="00BD0ED8" w:rsidRDefault="000D7D44" w:rsidP="000D7D44">
      <w:pPr>
        <w:autoSpaceDE w:val="0"/>
        <w:autoSpaceDN w:val="0"/>
        <w:adjustRightInd w:val="0"/>
        <w:rPr>
          <w:rFonts w:ascii="TimesNewRomanPSMT" w:hAnsi="TimesNewRomanPSMT" w:cs="TimesNewRomanPSMT"/>
          <w:lang w:val="en-US" w:eastAsia="en-US"/>
        </w:rPr>
      </w:pPr>
    </w:p>
    <w:p w:rsidR="000D7D44" w:rsidRPr="00BD0ED8" w:rsidRDefault="000D7D44" w:rsidP="000D7D44">
      <w:pPr>
        <w:autoSpaceDE w:val="0"/>
        <w:autoSpaceDN w:val="0"/>
        <w:adjustRightInd w:val="0"/>
        <w:rPr>
          <w:rFonts w:ascii="TimesNewRomanPSMT" w:hAnsi="TimesNewRomanPSMT" w:cs="TimesNewRomanPSMT"/>
          <w:lang w:val="en-US" w:eastAsia="en-US"/>
        </w:rPr>
      </w:pPr>
    </w:p>
    <w:p w:rsidR="000D7D44" w:rsidRPr="00BD0ED8" w:rsidRDefault="000D7D44" w:rsidP="000D7D44">
      <w:pPr>
        <w:autoSpaceDE w:val="0"/>
        <w:autoSpaceDN w:val="0"/>
        <w:adjustRightInd w:val="0"/>
        <w:rPr>
          <w:rFonts w:ascii="TimesNewRomanPSMT" w:hAnsi="TimesNewRomanPSMT" w:cs="TimesNewRomanPSMT"/>
          <w:lang w:val="en-US" w:eastAsia="en-US"/>
        </w:rPr>
      </w:pPr>
    </w:p>
    <w:p w:rsidR="000D7D44" w:rsidRDefault="000D7D44" w:rsidP="00207DEA">
      <w:pPr>
        <w:pStyle w:val="TOC1"/>
      </w:pPr>
    </w:p>
    <w:p w:rsidR="002E1965" w:rsidRPr="002E1965" w:rsidRDefault="002E1965" w:rsidP="002E1965"/>
    <w:p w:rsidR="00160D8B" w:rsidRDefault="00160D8B" w:rsidP="00160D8B"/>
    <w:p w:rsidR="002E1965" w:rsidRPr="00160D8B" w:rsidRDefault="002E1965" w:rsidP="00160D8B"/>
    <w:p w:rsidR="000D7D44" w:rsidRPr="002E1965" w:rsidRDefault="000D7D44" w:rsidP="000D7D44">
      <w:pPr>
        <w:autoSpaceDE w:val="0"/>
        <w:autoSpaceDN w:val="0"/>
        <w:adjustRightInd w:val="0"/>
        <w:jc w:val="center"/>
        <w:rPr>
          <w:rFonts w:ascii="TimesNewRomanPSMT" w:hAnsi="TimesNewRomanPSMT" w:cs="TimesNewRomanPSMT"/>
          <w:b/>
          <w:bCs/>
          <w:sz w:val="30"/>
          <w:szCs w:val="30"/>
          <w:lang w:val="en-US" w:eastAsia="en-US"/>
        </w:rPr>
      </w:pPr>
      <w:r w:rsidRPr="002E1965">
        <w:rPr>
          <w:rFonts w:ascii="TimesNewRomanPSMT" w:hAnsi="TimesNewRomanPSMT" w:cs="TimesNewRomanPSMT"/>
          <w:b/>
          <w:bCs/>
          <w:sz w:val="30"/>
          <w:szCs w:val="30"/>
          <w:lang w:val="en-US" w:eastAsia="en-US"/>
        </w:rPr>
        <w:lastRenderedPageBreak/>
        <w:t>Dalhousie University</w:t>
      </w:r>
    </w:p>
    <w:p w:rsidR="000D7D44" w:rsidRPr="002E1965" w:rsidRDefault="000D7D44" w:rsidP="000D7D44">
      <w:pPr>
        <w:autoSpaceDE w:val="0"/>
        <w:autoSpaceDN w:val="0"/>
        <w:adjustRightInd w:val="0"/>
        <w:jc w:val="center"/>
        <w:rPr>
          <w:rFonts w:ascii="TimesNewRomanPSMT" w:hAnsi="TimesNewRomanPSMT" w:cs="TimesNewRomanPSMT"/>
          <w:b/>
          <w:bCs/>
          <w:sz w:val="30"/>
          <w:szCs w:val="30"/>
          <w:lang w:val="en-US" w:eastAsia="en-US"/>
        </w:rPr>
      </w:pPr>
    </w:p>
    <w:p w:rsidR="000D7D44" w:rsidRPr="002E1965" w:rsidRDefault="000D7D44" w:rsidP="000D7D44">
      <w:pPr>
        <w:autoSpaceDE w:val="0"/>
        <w:autoSpaceDN w:val="0"/>
        <w:adjustRightInd w:val="0"/>
        <w:jc w:val="center"/>
        <w:rPr>
          <w:rFonts w:ascii="TimesNewRomanPSMT" w:hAnsi="TimesNewRomanPSMT" w:cs="TimesNewRomanPSMT"/>
          <w:b/>
          <w:bCs/>
          <w:sz w:val="30"/>
          <w:szCs w:val="30"/>
          <w:lang w:val="en-US" w:eastAsia="en-US"/>
        </w:rPr>
      </w:pPr>
      <w:r w:rsidRPr="002E1965">
        <w:rPr>
          <w:rFonts w:ascii="TimesNewRomanPSMT" w:hAnsi="TimesNewRomanPSMT" w:cs="TimesNewRomanPSMT"/>
          <w:b/>
          <w:bCs/>
          <w:sz w:val="30"/>
          <w:szCs w:val="30"/>
          <w:lang w:val="en-US" w:eastAsia="en-US"/>
        </w:rPr>
        <w:t>Faculty of Engineering</w:t>
      </w:r>
    </w:p>
    <w:p w:rsidR="000D7D44" w:rsidRPr="00BD0ED8" w:rsidRDefault="000D7D44" w:rsidP="000D7D44">
      <w:pPr>
        <w:autoSpaceDE w:val="0"/>
        <w:autoSpaceDN w:val="0"/>
        <w:adjustRightInd w:val="0"/>
        <w:jc w:val="center"/>
        <w:rPr>
          <w:rFonts w:ascii="TimesNewRomanPSMT" w:hAnsi="TimesNewRomanPSMT" w:cs="TimesNewRomanPSMT"/>
          <w:b/>
          <w:bCs/>
          <w:sz w:val="28"/>
          <w:szCs w:val="28"/>
          <w:lang w:val="en-US" w:eastAsia="en-US"/>
        </w:rPr>
      </w:pPr>
    </w:p>
    <w:p w:rsidR="000D7D44" w:rsidRPr="00BD0ED8" w:rsidRDefault="000D7D44" w:rsidP="000D7D44">
      <w:pPr>
        <w:autoSpaceDE w:val="0"/>
        <w:autoSpaceDN w:val="0"/>
        <w:adjustRightInd w:val="0"/>
        <w:jc w:val="center"/>
        <w:rPr>
          <w:rFonts w:ascii="TimesNewRomanPSMT" w:hAnsi="TimesNewRomanPSMT" w:cs="TimesNewRomanPSMT"/>
          <w:b/>
          <w:bCs/>
          <w:sz w:val="28"/>
          <w:szCs w:val="28"/>
          <w:lang w:val="en-US" w:eastAsia="en-US"/>
        </w:rPr>
      </w:pPr>
    </w:p>
    <w:p w:rsidR="000D7D44" w:rsidRPr="00BD0ED8" w:rsidRDefault="000D7D44" w:rsidP="000D7D44">
      <w:pPr>
        <w:autoSpaceDE w:val="0"/>
        <w:autoSpaceDN w:val="0"/>
        <w:adjustRightInd w:val="0"/>
        <w:jc w:val="center"/>
        <w:rPr>
          <w:rFonts w:ascii="TimesNewRomanPSMT" w:hAnsi="TimesNewRomanPSMT" w:cs="TimesNewRomanPSMT"/>
          <w:b/>
          <w:bCs/>
          <w:sz w:val="28"/>
          <w:szCs w:val="28"/>
          <w:lang w:val="en-US" w:eastAsia="en-US"/>
        </w:rPr>
      </w:pPr>
    </w:p>
    <w:p w:rsidR="002E1965" w:rsidRDefault="002E1965" w:rsidP="000D7D44">
      <w:pPr>
        <w:autoSpaceDE w:val="0"/>
        <w:autoSpaceDN w:val="0"/>
        <w:adjustRightInd w:val="0"/>
        <w:jc w:val="right"/>
        <w:rPr>
          <w:rFonts w:ascii="TimesNewRomanPSMT" w:hAnsi="TimesNewRomanPSMT" w:cs="TimesNewRomanPSMT"/>
          <w:lang w:val="en-US" w:eastAsia="en-US"/>
        </w:rPr>
      </w:pPr>
    </w:p>
    <w:p w:rsidR="000D7D44" w:rsidRPr="00BD0ED8" w:rsidRDefault="000D7D44" w:rsidP="000D7D44">
      <w:pPr>
        <w:autoSpaceDE w:val="0"/>
        <w:autoSpaceDN w:val="0"/>
        <w:adjustRightInd w:val="0"/>
        <w:jc w:val="right"/>
        <w:rPr>
          <w:rFonts w:ascii="TimesNewRomanPSMT" w:hAnsi="TimesNewRomanPSMT" w:cs="TimesNewRomanPSMT"/>
          <w:b/>
          <w:bCs/>
          <w:sz w:val="28"/>
          <w:szCs w:val="28"/>
          <w:lang w:val="en-US" w:eastAsia="en-US"/>
        </w:rPr>
      </w:pPr>
      <w:r w:rsidRPr="00BD0ED8">
        <w:rPr>
          <w:rFonts w:ascii="TimesNewRomanPSMT" w:hAnsi="TimesNewRomanPSMT" w:cs="TimesNewRomanPSMT"/>
          <w:lang w:val="en-US" w:eastAsia="en-US"/>
        </w:rPr>
        <w:t>DATED: ____________________________________</w:t>
      </w:r>
    </w:p>
    <w:p w:rsidR="000D7D44" w:rsidRPr="00BD0ED8" w:rsidRDefault="000D7D44" w:rsidP="000D7D44">
      <w:pPr>
        <w:autoSpaceDE w:val="0"/>
        <w:autoSpaceDN w:val="0"/>
        <w:adjustRightInd w:val="0"/>
        <w:jc w:val="center"/>
        <w:rPr>
          <w:rFonts w:ascii="TimesNewRomanPSMT" w:hAnsi="TimesNewRomanPSMT" w:cs="TimesNewRomanPSMT"/>
          <w:b/>
          <w:bCs/>
          <w:sz w:val="28"/>
          <w:szCs w:val="28"/>
          <w:lang w:val="en-US" w:eastAsia="en-US"/>
        </w:rPr>
      </w:pPr>
    </w:p>
    <w:p w:rsidR="000D7D44" w:rsidRPr="00BD0ED8" w:rsidRDefault="000D7D44" w:rsidP="000D7D44">
      <w:pPr>
        <w:autoSpaceDE w:val="0"/>
        <w:autoSpaceDN w:val="0"/>
        <w:adjustRightInd w:val="0"/>
        <w:spacing w:line="360" w:lineRule="auto"/>
        <w:jc w:val="center"/>
        <w:rPr>
          <w:rFonts w:ascii="TimesNewRomanPSMT" w:hAnsi="TimesNewRomanPSMT" w:cs="TimesNewRomanPSMT"/>
          <w:b/>
          <w:bCs/>
          <w:sz w:val="28"/>
          <w:szCs w:val="28"/>
          <w:lang w:val="en-US" w:eastAsia="en-US"/>
        </w:rPr>
      </w:pPr>
    </w:p>
    <w:p w:rsidR="000D7D44" w:rsidRPr="00BD0ED8" w:rsidRDefault="000D7D44" w:rsidP="000D7D44">
      <w:pPr>
        <w:autoSpaceDE w:val="0"/>
        <w:autoSpaceDN w:val="0"/>
        <w:adjustRightInd w:val="0"/>
        <w:spacing w:line="360" w:lineRule="auto"/>
        <w:rPr>
          <w:rFonts w:asciiTheme="majorBidi" w:hAnsiTheme="majorBidi" w:cstheme="majorBidi"/>
          <w:lang w:val="en-US" w:eastAsia="en-US"/>
        </w:rPr>
      </w:pPr>
    </w:p>
    <w:p w:rsidR="000D7D44" w:rsidRPr="00BD0ED8" w:rsidRDefault="00157405" w:rsidP="002E1965">
      <w:pPr>
        <w:autoSpaceDE w:val="0"/>
        <w:autoSpaceDN w:val="0"/>
        <w:adjustRightInd w:val="0"/>
        <w:spacing w:line="360" w:lineRule="auto"/>
        <w:rPr>
          <w:rFonts w:asciiTheme="majorBidi" w:hAnsiTheme="majorBidi" w:cstheme="majorBidi"/>
          <w:lang w:val="en-US" w:eastAsia="en-US"/>
        </w:rPr>
      </w:pPr>
      <w:r>
        <w:rPr>
          <w:rFonts w:asciiTheme="majorBidi" w:hAnsiTheme="majorBidi" w:cstheme="majorBidi"/>
          <w:b/>
          <w:bCs/>
          <w:lang w:val="en-US" w:eastAsia="en-US"/>
        </w:rPr>
        <w:t>AUTHO</w:t>
      </w:r>
      <w:r w:rsidR="000D7D44" w:rsidRPr="00BD0ED8">
        <w:rPr>
          <w:rFonts w:asciiTheme="majorBidi" w:hAnsiTheme="majorBidi" w:cstheme="majorBidi"/>
          <w:b/>
          <w:bCs/>
          <w:lang w:val="en-US" w:eastAsia="en-US"/>
        </w:rPr>
        <w:t xml:space="preserve">R: </w:t>
      </w:r>
      <w:r w:rsidR="000D7D44">
        <w:rPr>
          <w:rFonts w:asciiTheme="majorBidi" w:hAnsiTheme="majorBidi" w:cstheme="majorBidi"/>
          <w:b/>
          <w:bCs/>
          <w:lang w:val="en-US" w:eastAsia="en-US"/>
        </w:rPr>
        <w:tab/>
      </w:r>
      <w:r w:rsidR="000D7D44">
        <w:rPr>
          <w:rFonts w:asciiTheme="majorBidi" w:hAnsiTheme="majorBidi" w:cstheme="majorBidi"/>
          <w:b/>
          <w:bCs/>
          <w:lang w:val="en-US" w:eastAsia="en-US"/>
        </w:rPr>
        <w:tab/>
      </w:r>
      <w:r w:rsidR="00997CF9">
        <w:rPr>
          <w:rFonts w:asciiTheme="majorBidi" w:hAnsiTheme="majorBidi" w:cstheme="majorBidi"/>
          <w:b/>
          <w:bCs/>
          <w:lang w:val="en-US" w:eastAsia="en-US"/>
        </w:rPr>
        <w:tab/>
      </w:r>
      <w:r w:rsidR="002E1965" w:rsidRPr="00BD0ED8">
        <w:rPr>
          <w:rFonts w:ascii="TimesNewRomanPSMT" w:hAnsi="TimesNewRomanPSMT" w:cs="TimesNewRomanPSMT"/>
          <w:lang w:val="en-US" w:eastAsia="en-US"/>
        </w:rPr>
        <w:t xml:space="preserve">Amal </w:t>
      </w:r>
      <w:r w:rsidR="002E1965">
        <w:rPr>
          <w:rFonts w:ascii="TimesNewRomanPSMT" w:hAnsi="TimesNewRomanPSMT" w:cs="TimesNewRomanPSMT"/>
          <w:lang w:val="en-US" w:eastAsia="en-US"/>
        </w:rPr>
        <w:t>Ahmed Mohmed Farhat</w:t>
      </w:r>
    </w:p>
    <w:p w:rsidR="000D7D44" w:rsidRPr="00BD0ED8" w:rsidRDefault="000D7D44" w:rsidP="008713CF">
      <w:pPr>
        <w:autoSpaceDE w:val="0"/>
        <w:autoSpaceDN w:val="0"/>
        <w:adjustRightInd w:val="0"/>
        <w:spacing w:line="360" w:lineRule="auto"/>
        <w:ind w:left="2625" w:hanging="2625"/>
        <w:rPr>
          <w:rFonts w:asciiTheme="majorBidi" w:hAnsiTheme="majorBidi" w:cstheme="majorBidi"/>
          <w:lang w:val="en-US" w:eastAsia="en-US"/>
        </w:rPr>
      </w:pPr>
      <w:r w:rsidRPr="00BD0ED8">
        <w:rPr>
          <w:rFonts w:asciiTheme="majorBidi" w:hAnsiTheme="majorBidi" w:cstheme="majorBidi"/>
          <w:b/>
          <w:bCs/>
          <w:lang w:val="en-US" w:eastAsia="en-US"/>
        </w:rPr>
        <w:t>TITLE:</w:t>
      </w:r>
      <w:r>
        <w:rPr>
          <w:rFonts w:asciiTheme="majorBidi" w:hAnsiTheme="majorBidi" w:cstheme="majorBidi"/>
          <w:b/>
          <w:bCs/>
          <w:lang w:val="en-US" w:eastAsia="en-US"/>
        </w:rPr>
        <w:t xml:space="preserve"> </w:t>
      </w:r>
      <w:r w:rsidR="00997CF9">
        <w:rPr>
          <w:rFonts w:asciiTheme="majorBidi" w:hAnsiTheme="majorBidi" w:cstheme="majorBidi"/>
          <w:b/>
          <w:bCs/>
          <w:lang w:val="en-US" w:eastAsia="en-US"/>
        </w:rPr>
        <w:tab/>
      </w:r>
      <w:r w:rsidR="00997CF9">
        <w:rPr>
          <w:rFonts w:asciiTheme="majorBidi" w:hAnsiTheme="majorBidi" w:cstheme="majorBidi"/>
          <w:b/>
          <w:bCs/>
          <w:lang w:val="en-US" w:eastAsia="en-US"/>
        </w:rPr>
        <w:tab/>
      </w:r>
      <w:r w:rsidRPr="00BD0ED8">
        <w:rPr>
          <w:rFonts w:asciiTheme="majorBidi" w:hAnsiTheme="majorBidi" w:cstheme="majorBidi"/>
          <w:lang w:val="en-US" w:eastAsia="en-US"/>
        </w:rPr>
        <w:t>A New Methodology to Predict the GHG Emission</w:t>
      </w:r>
      <w:r w:rsidR="008713CF">
        <w:rPr>
          <w:rFonts w:asciiTheme="majorBidi" w:hAnsiTheme="majorBidi" w:cstheme="majorBidi"/>
          <w:lang w:val="en-US" w:eastAsia="en-US"/>
        </w:rPr>
        <w:t xml:space="preserve"> </w:t>
      </w:r>
      <w:r w:rsidRPr="00BD0ED8">
        <w:rPr>
          <w:rFonts w:asciiTheme="majorBidi" w:hAnsiTheme="majorBidi" w:cstheme="majorBidi"/>
          <w:lang w:val="en-US" w:eastAsia="en-US"/>
        </w:rPr>
        <w:t>Reductions due t</w:t>
      </w:r>
      <w:r>
        <w:rPr>
          <w:rFonts w:asciiTheme="majorBidi" w:hAnsiTheme="majorBidi" w:cstheme="majorBidi"/>
          <w:lang w:val="en-US" w:eastAsia="en-US"/>
        </w:rPr>
        <w:t xml:space="preserve">o Electricity </w:t>
      </w:r>
      <w:r w:rsidRPr="00BD0ED8">
        <w:rPr>
          <w:rFonts w:asciiTheme="majorBidi" w:hAnsiTheme="majorBidi" w:cstheme="majorBidi"/>
          <w:lang w:val="en-US" w:eastAsia="en-US"/>
        </w:rPr>
        <w:t>Savings in the Residential Sector</w:t>
      </w:r>
    </w:p>
    <w:p w:rsidR="000D7D44" w:rsidRPr="00BD0ED8" w:rsidRDefault="000D7D44" w:rsidP="000D7D44">
      <w:pPr>
        <w:autoSpaceDE w:val="0"/>
        <w:autoSpaceDN w:val="0"/>
        <w:adjustRightInd w:val="0"/>
        <w:spacing w:line="360" w:lineRule="auto"/>
        <w:rPr>
          <w:rFonts w:asciiTheme="majorBidi" w:hAnsiTheme="majorBidi" w:cstheme="majorBidi"/>
          <w:lang w:val="en-US" w:eastAsia="en-US"/>
        </w:rPr>
      </w:pPr>
      <w:r w:rsidRPr="00BD0ED8">
        <w:rPr>
          <w:rFonts w:asciiTheme="majorBidi" w:hAnsiTheme="majorBidi" w:cstheme="majorBidi"/>
          <w:b/>
          <w:bCs/>
          <w:lang w:val="en-US" w:eastAsia="en-US"/>
        </w:rPr>
        <w:t xml:space="preserve">MAJOR SUBJECT:  </w:t>
      </w:r>
      <w:r w:rsidR="00997CF9">
        <w:rPr>
          <w:rFonts w:asciiTheme="majorBidi" w:hAnsiTheme="majorBidi" w:cstheme="majorBidi"/>
          <w:b/>
          <w:bCs/>
          <w:lang w:val="en-US" w:eastAsia="en-US"/>
        </w:rPr>
        <w:tab/>
      </w:r>
      <w:r w:rsidRPr="00BD0ED8">
        <w:rPr>
          <w:rFonts w:asciiTheme="majorBidi" w:hAnsiTheme="majorBidi" w:cstheme="majorBidi"/>
          <w:lang w:val="en-US" w:eastAsia="en-US"/>
        </w:rPr>
        <w:t>Department of Mechanical Engineering</w:t>
      </w:r>
    </w:p>
    <w:p w:rsidR="000D7D44" w:rsidRPr="00BD0ED8" w:rsidRDefault="000D7D44" w:rsidP="00157405">
      <w:pPr>
        <w:autoSpaceDE w:val="0"/>
        <w:autoSpaceDN w:val="0"/>
        <w:adjustRightInd w:val="0"/>
        <w:spacing w:line="360" w:lineRule="auto"/>
        <w:rPr>
          <w:rFonts w:asciiTheme="majorBidi" w:hAnsiTheme="majorBidi" w:cstheme="majorBidi"/>
          <w:lang w:val="en-US" w:eastAsia="en-US"/>
        </w:rPr>
      </w:pPr>
      <w:r w:rsidRPr="00BD0ED8">
        <w:rPr>
          <w:rFonts w:asciiTheme="majorBidi" w:hAnsiTheme="majorBidi" w:cstheme="majorBidi"/>
          <w:b/>
          <w:bCs/>
          <w:lang w:val="en-US" w:eastAsia="en-US"/>
        </w:rPr>
        <w:t>DEGREE:</w:t>
      </w:r>
      <w:r>
        <w:rPr>
          <w:rFonts w:asciiTheme="majorBidi" w:hAnsiTheme="majorBidi" w:cstheme="majorBidi"/>
          <w:b/>
          <w:bCs/>
          <w:lang w:val="en-US" w:eastAsia="en-US"/>
        </w:rPr>
        <w:tab/>
      </w:r>
      <w:r>
        <w:rPr>
          <w:rFonts w:asciiTheme="majorBidi" w:hAnsiTheme="majorBidi" w:cstheme="majorBidi"/>
          <w:b/>
          <w:bCs/>
          <w:lang w:val="en-US" w:eastAsia="en-US"/>
        </w:rPr>
        <w:tab/>
      </w:r>
      <w:r w:rsidR="00997CF9">
        <w:rPr>
          <w:rFonts w:asciiTheme="majorBidi" w:hAnsiTheme="majorBidi" w:cstheme="majorBidi"/>
          <w:b/>
          <w:bCs/>
          <w:lang w:val="en-US" w:eastAsia="en-US"/>
        </w:rPr>
        <w:tab/>
      </w:r>
      <w:r w:rsidRPr="00BD0ED8">
        <w:rPr>
          <w:rFonts w:asciiTheme="majorBidi" w:hAnsiTheme="majorBidi" w:cstheme="majorBidi"/>
          <w:lang w:val="en-US" w:eastAsia="en-US"/>
        </w:rPr>
        <w:t>Master of Applied S</w:t>
      </w:r>
      <w:r w:rsidR="00157405">
        <w:rPr>
          <w:rFonts w:asciiTheme="majorBidi" w:hAnsiTheme="majorBidi" w:cstheme="majorBidi"/>
          <w:lang w:val="en-US" w:eastAsia="en-US"/>
        </w:rPr>
        <w:t>cience</w:t>
      </w:r>
    </w:p>
    <w:p w:rsidR="000D7D44" w:rsidRPr="00BD0ED8" w:rsidRDefault="000D7D44" w:rsidP="00564CCC">
      <w:pPr>
        <w:autoSpaceDE w:val="0"/>
        <w:autoSpaceDN w:val="0"/>
        <w:adjustRightInd w:val="0"/>
        <w:spacing w:line="360" w:lineRule="auto"/>
        <w:rPr>
          <w:rFonts w:asciiTheme="majorBidi" w:hAnsiTheme="majorBidi" w:cstheme="majorBidi"/>
          <w:b/>
          <w:bCs/>
          <w:lang w:val="en-US" w:eastAsia="en-US"/>
        </w:rPr>
      </w:pPr>
      <w:r w:rsidRPr="00BD0ED8">
        <w:rPr>
          <w:rFonts w:asciiTheme="majorBidi" w:hAnsiTheme="majorBidi" w:cstheme="majorBidi"/>
          <w:b/>
          <w:bCs/>
          <w:lang w:val="en-US" w:eastAsia="en-US"/>
        </w:rPr>
        <w:t>CONVOCATION:</w:t>
      </w:r>
      <w:r>
        <w:rPr>
          <w:rFonts w:asciiTheme="majorBidi" w:hAnsiTheme="majorBidi" w:cstheme="majorBidi"/>
          <w:b/>
          <w:bCs/>
          <w:lang w:val="en-US" w:eastAsia="en-US"/>
        </w:rPr>
        <w:tab/>
      </w:r>
      <w:r w:rsidRPr="00BD0ED8">
        <w:rPr>
          <w:rFonts w:asciiTheme="majorBidi" w:hAnsiTheme="majorBidi" w:cstheme="majorBidi"/>
          <w:b/>
          <w:bCs/>
          <w:lang w:val="en-US" w:eastAsia="en-US"/>
        </w:rPr>
        <w:t xml:space="preserve"> </w:t>
      </w:r>
      <w:r w:rsidR="00997CF9">
        <w:rPr>
          <w:rFonts w:asciiTheme="majorBidi" w:hAnsiTheme="majorBidi" w:cstheme="majorBidi"/>
          <w:b/>
          <w:bCs/>
          <w:lang w:val="en-US" w:eastAsia="en-US"/>
        </w:rPr>
        <w:tab/>
      </w:r>
      <w:r w:rsidR="00BB5915">
        <w:rPr>
          <w:rFonts w:asciiTheme="majorBidi" w:hAnsiTheme="majorBidi" w:cstheme="majorBidi"/>
          <w:lang w:val="en-US" w:eastAsia="en-US"/>
        </w:rPr>
        <w:t>May,</w:t>
      </w:r>
      <w:r w:rsidR="00157405">
        <w:rPr>
          <w:rFonts w:asciiTheme="majorBidi" w:hAnsiTheme="majorBidi" w:cstheme="majorBidi"/>
          <w:lang w:val="en-US" w:eastAsia="en-US"/>
        </w:rPr>
        <w:t xml:space="preserve"> </w:t>
      </w:r>
      <w:r w:rsidR="00157405" w:rsidRPr="00BD0ED8">
        <w:rPr>
          <w:rFonts w:asciiTheme="majorBidi" w:hAnsiTheme="majorBidi" w:cstheme="majorBidi"/>
          <w:lang w:val="en-US" w:eastAsia="en-US"/>
        </w:rPr>
        <w:t>2009</w:t>
      </w:r>
    </w:p>
    <w:p w:rsidR="000D7D44" w:rsidRDefault="000D7D44" w:rsidP="000D7D44">
      <w:pPr>
        <w:autoSpaceDE w:val="0"/>
        <w:autoSpaceDN w:val="0"/>
        <w:adjustRightInd w:val="0"/>
        <w:spacing w:line="360" w:lineRule="auto"/>
        <w:rPr>
          <w:rFonts w:asciiTheme="majorBidi" w:hAnsiTheme="majorBidi" w:cstheme="majorBidi"/>
          <w:b/>
          <w:bCs/>
          <w:lang w:val="en-US" w:eastAsia="en-US"/>
        </w:rPr>
      </w:pPr>
    </w:p>
    <w:p w:rsidR="002E1965" w:rsidRPr="00BD0ED8" w:rsidRDefault="002E1965" w:rsidP="000D7D44">
      <w:pPr>
        <w:autoSpaceDE w:val="0"/>
        <w:autoSpaceDN w:val="0"/>
        <w:adjustRightInd w:val="0"/>
        <w:spacing w:line="360" w:lineRule="auto"/>
        <w:rPr>
          <w:rFonts w:asciiTheme="majorBidi" w:hAnsiTheme="majorBidi" w:cstheme="majorBidi"/>
          <w:b/>
          <w:bCs/>
          <w:lang w:val="en-US" w:eastAsia="en-US"/>
        </w:rPr>
      </w:pPr>
    </w:p>
    <w:p w:rsidR="000D7D44" w:rsidRDefault="000D7D44" w:rsidP="000D7D44">
      <w:pPr>
        <w:autoSpaceDE w:val="0"/>
        <w:autoSpaceDN w:val="0"/>
        <w:adjustRightInd w:val="0"/>
        <w:jc w:val="both"/>
        <w:rPr>
          <w:rFonts w:asciiTheme="majorBidi" w:hAnsiTheme="majorBidi" w:cstheme="majorBidi"/>
          <w:lang w:val="en-US" w:eastAsia="en-US"/>
        </w:rPr>
      </w:pPr>
      <w:r w:rsidRPr="00BD0ED8">
        <w:rPr>
          <w:rFonts w:asciiTheme="majorBidi" w:hAnsiTheme="majorBidi" w:cstheme="majorBidi"/>
          <w:lang w:val="en-US" w:eastAsia="en-US"/>
        </w:rPr>
        <w:t>Permission is herewith granted to Dalhousie University to circulate and to have copied for noncommercial purposes, at its discretion, the above thesis upon the request of individuals or institutions.</w:t>
      </w:r>
    </w:p>
    <w:p w:rsidR="002E1965" w:rsidRPr="00BD0ED8" w:rsidRDefault="002E1965" w:rsidP="000D7D44">
      <w:pPr>
        <w:autoSpaceDE w:val="0"/>
        <w:autoSpaceDN w:val="0"/>
        <w:adjustRightInd w:val="0"/>
        <w:jc w:val="both"/>
        <w:rPr>
          <w:rFonts w:asciiTheme="majorBidi" w:hAnsiTheme="majorBidi" w:cstheme="majorBidi"/>
          <w:lang w:val="en-US" w:eastAsia="en-US"/>
        </w:rPr>
      </w:pPr>
    </w:p>
    <w:p w:rsidR="002E1965" w:rsidRDefault="002E1965" w:rsidP="000D7D44">
      <w:pPr>
        <w:autoSpaceDE w:val="0"/>
        <w:autoSpaceDN w:val="0"/>
        <w:adjustRightInd w:val="0"/>
        <w:jc w:val="right"/>
        <w:rPr>
          <w:rFonts w:ascii="TimesNewRomanPSMT" w:hAnsi="TimesNewRomanPSMT" w:cs="TimesNewRomanPSMT"/>
          <w:lang w:val="en-US" w:eastAsia="en-US"/>
        </w:rPr>
      </w:pPr>
    </w:p>
    <w:p w:rsidR="000D7D44" w:rsidRPr="00BD0ED8" w:rsidRDefault="000D7D44" w:rsidP="000D7D44">
      <w:pPr>
        <w:autoSpaceDE w:val="0"/>
        <w:autoSpaceDN w:val="0"/>
        <w:adjustRightInd w:val="0"/>
        <w:jc w:val="right"/>
        <w:rPr>
          <w:rFonts w:ascii="TimesNewRomanPSMT" w:hAnsi="TimesNewRomanPSMT" w:cs="TimesNewRomanPSMT"/>
          <w:b/>
          <w:bCs/>
          <w:sz w:val="28"/>
          <w:szCs w:val="28"/>
          <w:lang w:val="en-US" w:eastAsia="en-US"/>
        </w:rPr>
      </w:pPr>
      <w:r w:rsidRPr="00BD0ED8">
        <w:rPr>
          <w:rFonts w:ascii="TimesNewRomanPSMT" w:hAnsi="TimesNewRomanPSMT" w:cs="TimesNewRomanPSMT"/>
          <w:lang w:val="en-US" w:eastAsia="en-US"/>
        </w:rPr>
        <w:t xml:space="preserve"> ____________________________________</w:t>
      </w:r>
    </w:p>
    <w:p w:rsidR="000D7D44" w:rsidRPr="00BD0ED8" w:rsidRDefault="000D7D44" w:rsidP="000D7D44">
      <w:pPr>
        <w:autoSpaceDE w:val="0"/>
        <w:autoSpaceDN w:val="0"/>
        <w:adjustRightInd w:val="0"/>
        <w:ind w:left="4675"/>
        <w:jc w:val="center"/>
        <w:rPr>
          <w:rFonts w:ascii="TimesNewRomanPSMT" w:hAnsi="TimesNewRomanPSMT" w:cs="TimesNewRomanPSMT"/>
          <w:lang w:val="en-US" w:eastAsia="en-US"/>
        </w:rPr>
      </w:pPr>
      <w:r w:rsidRPr="00BD0ED8">
        <w:rPr>
          <w:rFonts w:ascii="TimesNewRomanPSMT" w:hAnsi="TimesNewRomanPSMT" w:cs="TimesNewRomanPSMT"/>
          <w:lang w:val="en-US" w:eastAsia="en-US"/>
        </w:rPr>
        <w:t>Signature of Author</w:t>
      </w:r>
    </w:p>
    <w:p w:rsidR="000D7D44" w:rsidRPr="00BD0ED8" w:rsidRDefault="000D7D44" w:rsidP="000D7D44">
      <w:pPr>
        <w:autoSpaceDE w:val="0"/>
        <w:autoSpaceDN w:val="0"/>
        <w:adjustRightInd w:val="0"/>
        <w:spacing w:line="360" w:lineRule="auto"/>
        <w:rPr>
          <w:rFonts w:asciiTheme="majorBidi" w:hAnsiTheme="majorBidi" w:cstheme="majorBidi"/>
          <w:lang w:val="en-US" w:eastAsia="en-US"/>
        </w:rPr>
      </w:pPr>
    </w:p>
    <w:p w:rsidR="000D7D44" w:rsidRPr="00BD0ED8" w:rsidRDefault="000D7D44" w:rsidP="000D7D44">
      <w:pPr>
        <w:autoSpaceDE w:val="0"/>
        <w:autoSpaceDN w:val="0"/>
        <w:adjustRightInd w:val="0"/>
        <w:spacing w:line="360" w:lineRule="auto"/>
        <w:rPr>
          <w:rFonts w:asciiTheme="majorBidi" w:hAnsiTheme="majorBidi" w:cstheme="majorBidi"/>
          <w:lang w:val="en-US" w:eastAsia="en-US"/>
        </w:rPr>
      </w:pPr>
    </w:p>
    <w:p w:rsidR="000D7D44" w:rsidRDefault="000D7D44" w:rsidP="000D7D44">
      <w:pPr>
        <w:autoSpaceDE w:val="0"/>
        <w:autoSpaceDN w:val="0"/>
        <w:adjustRightInd w:val="0"/>
        <w:jc w:val="both"/>
        <w:rPr>
          <w:rFonts w:asciiTheme="majorBidi" w:hAnsiTheme="majorBidi" w:cstheme="majorBidi"/>
          <w:lang w:val="en-US" w:eastAsia="en-US"/>
        </w:rPr>
      </w:pPr>
    </w:p>
    <w:p w:rsidR="000D7D44" w:rsidRDefault="000D7D44" w:rsidP="000D7D44">
      <w:pPr>
        <w:autoSpaceDE w:val="0"/>
        <w:autoSpaceDN w:val="0"/>
        <w:adjustRightInd w:val="0"/>
        <w:jc w:val="both"/>
        <w:rPr>
          <w:rFonts w:asciiTheme="majorBidi" w:hAnsiTheme="majorBidi" w:cstheme="majorBidi"/>
          <w:lang w:val="en-US" w:eastAsia="en-US"/>
        </w:rPr>
      </w:pPr>
    </w:p>
    <w:p w:rsidR="000D7D44" w:rsidRPr="00BD0ED8" w:rsidRDefault="000D7D44" w:rsidP="000D7D44">
      <w:pPr>
        <w:autoSpaceDE w:val="0"/>
        <w:autoSpaceDN w:val="0"/>
        <w:adjustRightInd w:val="0"/>
        <w:jc w:val="both"/>
        <w:rPr>
          <w:rFonts w:asciiTheme="majorBidi" w:hAnsiTheme="majorBidi" w:cstheme="majorBidi"/>
          <w:lang w:val="en-US" w:eastAsia="en-US"/>
        </w:rPr>
      </w:pPr>
      <w:r w:rsidRPr="00BD0ED8">
        <w:rPr>
          <w:rFonts w:asciiTheme="majorBidi" w:hAnsiTheme="majorBidi" w:cstheme="majorBidi"/>
          <w:lang w:val="en-US" w:eastAsia="en-US"/>
        </w:rPr>
        <w:t xml:space="preserve">The author </w:t>
      </w:r>
      <w:proofErr w:type="gramStart"/>
      <w:r w:rsidRPr="00BD0ED8">
        <w:rPr>
          <w:rFonts w:asciiTheme="majorBidi" w:hAnsiTheme="majorBidi" w:cstheme="majorBidi"/>
          <w:lang w:val="en-US" w:eastAsia="en-US"/>
        </w:rPr>
        <w:t>reserves other publication rights</w:t>
      </w:r>
      <w:r w:rsidR="00C42FCF">
        <w:rPr>
          <w:rFonts w:asciiTheme="majorBidi" w:hAnsiTheme="majorBidi" w:cstheme="majorBidi"/>
          <w:lang w:val="en-US" w:eastAsia="en-US"/>
        </w:rPr>
        <w:t>, and</w:t>
      </w:r>
      <w:r w:rsidRPr="00BD0ED8">
        <w:rPr>
          <w:rFonts w:asciiTheme="majorBidi" w:hAnsiTheme="majorBidi" w:cstheme="majorBidi"/>
          <w:lang w:val="en-US" w:eastAsia="en-US"/>
        </w:rPr>
        <w:t xml:space="preserve"> neither</w:t>
      </w:r>
      <w:proofErr w:type="gramEnd"/>
      <w:r w:rsidRPr="00BD0ED8">
        <w:rPr>
          <w:rFonts w:asciiTheme="majorBidi" w:hAnsiTheme="majorBidi" w:cstheme="majorBidi"/>
          <w:lang w:val="en-US" w:eastAsia="en-US"/>
        </w:rPr>
        <w:t xml:space="preserve"> the thesis nor extensive extracts from it may </w:t>
      </w:r>
      <w:r w:rsidR="006B5617" w:rsidRPr="00BD0ED8">
        <w:rPr>
          <w:rFonts w:asciiTheme="majorBidi" w:hAnsiTheme="majorBidi" w:cstheme="majorBidi"/>
          <w:lang w:val="en-US" w:eastAsia="en-US"/>
        </w:rPr>
        <w:t>be</w:t>
      </w:r>
      <w:r w:rsidRPr="00BD0ED8">
        <w:rPr>
          <w:rFonts w:asciiTheme="majorBidi" w:hAnsiTheme="majorBidi" w:cstheme="majorBidi"/>
          <w:lang w:val="en-US" w:eastAsia="en-US"/>
        </w:rPr>
        <w:t xml:space="preserve"> print</w:t>
      </w:r>
      <w:r>
        <w:rPr>
          <w:rFonts w:asciiTheme="majorBidi" w:hAnsiTheme="majorBidi" w:cstheme="majorBidi"/>
          <w:lang w:val="en-US" w:eastAsia="en-US"/>
        </w:rPr>
        <w:t>ed</w:t>
      </w:r>
      <w:r w:rsidRPr="00BD0ED8">
        <w:rPr>
          <w:rFonts w:asciiTheme="majorBidi" w:hAnsiTheme="majorBidi" w:cstheme="majorBidi"/>
          <w:lang w:val="en-US" w:eastAsia="en-US"/>
        </w:rPr>
        <w:t xml:space="preserve"> or otherwise reproduced without the author’s written permission.</w:t>
      </w:r>
      <w:r w:rsidR="006B5617">
        <w:rPr>
          <w:rFonts w:asciiTheme="majorBidi" w:hAnsiTheme="majorBidi" w:cstheme="majorBidi"/>
          <w:lang w:val="en-US" w:eastAsia="en-US"/>
        </w:rPr>
        <w:t xml:space="preserve"> </w:t>
      </w:r>
    </w:p>
    <w:p w:rsidR="000D7D44" w:rsidRDefault="000D7D44" w:rsidP="000D7D44">
      <w:pPr>
        <w:autoSpaceDE w:val="0"/>
        <w:autoSpaceDN w:val="0"/>
        <w:adjustRightInd w:val="0"/>
        <w:jc w:val="both"/>
        <w:rPr>
          <w:rFonts w:asciiTheme="majorBidi" w:hAnsiTheme="majorBidi" w:cstheme="majorBidi"/>
          <w:lang w:val="en-US" w:eastAsia="en-US"/>
        </w:rPr>
      </w:pPr>
    </w:p>
    <w:p w:rsidR="000D7D44" w:rsidRDefault="000D7D44" w:rsidP="000D7D44">
      <w:pPr>
        <w:autoSpaceDE w:val="0"/>
        <w:autoSpaceDN w:val="0"/>
        <w:adjustRightInd w:val="0"/>
        <w:jc w:val="both"/>
        <w:rPr>
          <w:rFonts w:asciiTheme="majorBidi" w:hAnsiTheme="majorBidi" w:cstheme="majorBidi"/>
          <w:lang w:val="en-US" w:eastAsia="en-US"/>
        </w:rPr>
      </w:pPr>
      <w:r w:rsidRPr="00BD0ED8">
        <w:rPr>
          <w:rFonts w:asciiTheme="majorBidi" w:hAnsiTheme="majorBidi" w:cstheme="majorBidi"/>
          <w:lang w:val="en-US" w:eastAsia="en-US"/>
        </w:rPr>
        <w:t>The author attests that permission has been obtained for the use of any copyrighted material appearing in this thesis (other than brief excerpts requiring only proper acknowledgement in scholarly writing), and that all such use is clearly acknowledged.</w:t>
      </w:r>
    </w:p>
    <w:p w:rsidR="008713CF" w:rsidRPr="006A1C80" w:rsidRDefault="008713CF">
      <w:pPr>
        <w:rPr>
          <w:lang w:val="en-US"/>
        </w:rPr>
      </w:pPr>
    </w:p>
    <w:p w:rsidR="00564CCC" w:rsidRPr="00597F37" w:rsidRDefault="00564CCC" w:rsidP="000D7D44">
      <w:pPr>
        <w:autoSpaceDE w:val="0"/>
        <w:autoSpaceDN w:val="0"/>
        <w:adjustRightInd w:val="0"/>
        <w:jc w:val="center"/>
        <w:rPr>
          <w:b/>
          <w:bCs/>
          <w:sz w:val="28"/>
          <w:szCs w:val="28"/>
          <w:lang w:val="en-US"/>
        </w:rPr>
      </w:pPr>
    </w:p>
    <w:p w:rsidR="00564CCC" w:rsidRDefault="00564CCC" w:rsidP="000D7D44">
      <w:pPr>
        <w:autoSpaceDE w:val="0"/>
        <w:autoSpaceDN w:val="0"/>
        <w:adjustRightInd w:val="0"/>
        <w:jc w:val="center"/>
        <w:rPr>
          <w:b/>
          <w:bCs/>
          <w:sz w:val="28"/>
          <w:szCs w:val="28"/>
        </w:rPr>
      </w:pPr>
    </w:p>
    <w:p w:rsidR="006A1C80" w:rsidRDefault="006A1C80" w:rsidP="000D7D44">
      <w:pPr>
        <w:autoSpaceDE w:val="0"/>
        <w:autoSpaceDN w:val="0"/>
        <w:adjustRightInd w:val="0"/>
        <w:jc w:val="center"/>
        <w:rPr>
          <w:b/>
          <w:bCs/>
          <w:sz w:val="28"/>
          <w:szCs w:val="28"/>
        </w:rPr>
      </w:pPr>
    </w:p>
    <w:p w:rsidR="006A1C80" w:rsidRDefault="006A1C80" w:rsidP="000D7D44">
      <w:pPr>
        <w:autoSpaceDE w:val="0"/>
        <w:autoSpaceDN w:val="0"/>
        <w:adjustRightInd w:val="0"/>
        <w:jc w:val="center"/>
        <w:rPr>
          <w:b/>
          <w:bCs/>
          <w:sz w:val="28"/>
          <w:szCs w:val="28"/>
        </w:rPr>
      </w:pPr>
    </w:p>
    <w:p w:rsidR="006A1C80" w:rsidRDefault="006A1C80" w:rsidP="000D7D44">
      <w:pPr>
        <w:autoSpaceDE w:val="0"/>
        <w:autoSpaceDN w:val="0"/>
        <w:adjustRightInd w:val="0"/>
        <w:jc w:val="center"/>
        <w:rPr>
          <w:b/>
          <w:bCs/>
          <w:sz w:val="28"/>
          <w:szCs w:val="28"/>
        </w:rPr>
      </w:pPr>
    </w:p>
    <w:p w:rsidR="006A1C80" w:rsidRDefault="006A1C80" w:rsidP="000D7D44">
      <w:pPr>
        <w:autoSpaceDE w:val="0"/>
        <w:autoSpaceDN w:val="0"/>
        <w:adjustRightInd w:val="0"/>
        <w:jc w:val="center"/>
        <w:rPr>
          <w:b/>
          <w:bCs/>
          <w:sz w:val="28"/>
          <w:szCs w:val="28"/>
        </w:rPr>
      </w:pPr>
    </w:p>
    <w:p w:rsidR="006A1C80" w:rsidRDefault="006A1C80" w:rsidP="000D7D44">
      <w:pPr>
        <w:autoSpaceDE w:val="0"/>
        <w:autoSpaceDN w:val="0"/>
        <w:adjustRightInd w:val="0"/>
        <w:jc w:val="center"/>
        <w:rPr>
          <w:b/>
          <w:bCs/>
          <w:sz w:val="28"/>
          <w:szCs w:val="28"/>
        </w:rPr>
      </w:pPr>
    </w:p>
    <w:p w:rsidR="006A1C80" w:rsidRDefault="006A1C80" w:rsidP="000D7D44">
      <w:pPr>
        <w:autoSpaceDE w:val="0"/>
        <w:autoSpaceDN w:val="0"/>
        <w:adjustRightInd w:val="0"/>
        <w:jc w:val="center"/>
        <w:rPr>
          <w:b/>
          <w:bCs/>
          <w:sz w:val="28"/>
          <w:szCs w:val="28"/>
        </w:rPr>
      </w:pPr>
    </w:p>
    <w:p w:rsidR="006A1C80" w:rsidRDefault="006A1C80" w:rsidP="000D7D44">
      <w:pPr>
        <w:autoSpaceDE w:val="0"/>
        <w:autoSpaceDN w:val="0"/>
        <w:adjustRightInd w:val="0"/>
        <w:jc w:val="center"/>
        <w:rPr>
          <w:b/>
          <w:bCs/>
          <w:sz w:val="28"/>
          <w:szCs w:val="28"/>
        </w:rPr>
      </w:pPr>
    </w:p>
    <w:p w:rsidR="006A1C80" w:rsidRDefault="006A1C80" w:rsidP="000D7D44">
      <w:pPr>
        <w:autoSpaceDE w:val="0"/>
        <w:autoSpaceDN w:val="0"/>
        <w:adjustRightInd w:val="0"/>
        <w:jc w:val="center"/>
        <w:rPr>
          <w:b/>
          <w:bCs/>
          <w:sz w:val="28"/>
          <w:szCs w:val="28"/>
        </w:rPr>
      </w:pPr>
    </w:p>
    <w:p w:rsidR="006A1C80" w:rsidRPr="003E2EF7" w:rsidRDefault="006A1C80" w:rsidP="00B60BB2">
      <w:pPr>
        <w:autoSpaceDE w:val="0"/>
        <w:autoSpaceDN w:val="0"/>
        <w:adjustRightInd w:val="0"/>
        <w:spacing w:line="276" w:lineRule="auto"/>
        <w:jc w:val="center"/>
        <w:rPr>
          <w:rFonts w:ascii="Monotype Corsiva" w:hAnsi="Monotype Corsiva"/>
          <w:b/>
          <w:bCs/>
          <w:sz w:val="32"/>
          <w:szCs w:val="32"/>
        </w:rPr>
      </w:pPr>
    </w:p>
    <w:p w:rsidR="006A1C80" w:rsidRPr="003E2EF7" w:rsidRDefault="006A1C80" w:rsidP="00B60BB2">
      <w:pPr>
        <w:autoSpaceDE w:val="0"/>
        <w:autoSpaceDN w:val="0"/>
        <w:adjustRightInd w:val="0"/>
        <w:spacing w:line="276" w:lineRule="auto"/>
        <w:jc w:val="center"/>
        <w:rPr>
          <w:rFonts w:ascii="Monotype Corsiva" w:hAnsi="Monotype Corsiva" w:cs="DilleniaUPC"/>
          <w:b/>
          <w:bCs/>
          <w:sz w:val="32"/>
          <w:szCs w:val="32"/>
        </w:rPr>
      </w:pPr>
      <w:r w:rsidRPr="003E2EF7">
        <w:rPr>
          <w:rFonts w:ascii="Monotype Corsiva" w:hAnsi="Monotype Corsiva" w:cs="DilleniaUPC"/>
          <w:b/>
          <w:bCs/>
          <w:sz w:val="32"/>
          <w:szCs w:val="32"/>
        </w:rPr>
        <w:t>To</w:t>
      </w:r>
    </w:p>
    <w:p w:rsidR="006A1C80" w:rsidRPr="003E2EF7" w:rsidRDefault="00285A85" w:rsidP="00285A85">
      <w:pPr>
        <w:autoSpaceDE w:val="0"/>
        <w:autoSpaceDN w:val="0"/>
        <w:adjustRightInd w:val="0"/>
        <w:spacing w:line="276" w:lineRule="auto"/>
        <w:jc w:val="center"/>
        <w:rPr>
          <w:rFonts w:ascii="Monotype Corsiva" w:hAnsi="Monotype Corsiva" w:cs="DilleniaUPC"/>
          <w:b/>
          <w:bCs/>
          <w:sz w:val="32"/>
          <w:szCs w:val="32"/>
        </w:rPr>
      </w:pPr>
      <w:r w:rsidRPr="003E2EF7">
        <w:rPr>
          <w:rFonts w:ascii="Monotype Corsiva" w:hAnsi="Monotype Corsiva" w:cs="DilleniaUPC"/>
          <w:b/>
          <w:bCs/>
          <w:sz w:val="32"/>
          <w:szCs w:val="32"/>
        </w:rPr>
        <w:t xml:space="preserve">The spirit </w:t>
      </w:r>
      <w:r>
        <w:rPr>
          <w:rFonts w:ascii="Monotype Corsiva" w:hAnsi="Monotype Corsiva" w:cs="DilleniaUPC"/>
          <w:b/>
          <w:bCs/>
          <w:sz w:val="32"/>
          <w:szCs w:val="32"/>
        </w:rPr>
        <w:t xml:space="preserve">of </w:t>
      </w:r>
      <w:proofErr w:type="gramStart"/>
      <w:r>
        <w:rPr>
          <w:rFonts w:ascii="Monotype Corsiva" w:hAnsi="Monotype Corsiva" w:cs="DilleniaUPC"/>
          <w:b/>
          <w:bCs/>
          <w:sz w:val="32"/>
          <w:szCs w:val="32"/>
        </w:rPr>
        <w:t>M</w:t>
      </w:r>
      <w:r w:rsidRPr="003E2EF7">
        <w:rPr>
          <w:rFonts w:ascii="Monotype Corsiva" w:hAnsi="Monotype Corsiva" w:cs="DilleniaUPC"/>
          <w:b/>
          <w:bCs/>
          <w:sz w:val="32"/>
          <w:szCs w:val="32"/>
        </w:rPr>
        <w:t>y</w:t>
      </w:r>
      <w:proofErr w:type="gramEnd"/>
      <w:r w:rsidRPr="003E2EF7">
        <w:rPr>
          <w:rFonts w:ascii="Monotype Corsiva" w:hAnsi="Monotype Corsiva" w:cs="DilleniaUPC"/>
          <w:b/>
          <w:bCs/>
          <w:sz w:val="32"/>
          <w:szCs w:val="32"/>
        </w:rPr>
        <w:t xml:space="preserve"> </w:t>
      </w:r>
      <w:r>
        <w:rPr>
          <w:rFonts w:ascii="Monotype Corsiva" w:hAnsi="Monotype Corsiva" w:cs="DilleniaUPC"/>
          <w:b/>
          <w:bCs/>
          <w:sz w:val="32"/>
          <w:szCs w:val="32"/>
        </w:rPr>
        <w:t xml:space="preserve">unforgettable </w:t>
      </w:r>
      <w:r w:rsidRPr="003E2EF7">
        <w:rPr>
          <w:rFonts w:ascii="Monotype Corsiva" w:hAnsi="Monotype Corsiva" w:cs="DilleniaUPC"/>
          <w:b/>
          <w:bCs/>
          <w:sz w:val="32"/>
          <w:szCs w:val="32"/>
        </w:rPr>
        <w:t xml:space="preserve">father </w:t>
      </w:r>
      <w:r w:rsidR="00E3732B" w:rsidRPr="003E2EF7">
        <w:rPr>
          <w:rFonts w:ascii="Monotype Corsiva" w:hAnsi="Monotype Corsiva" w:cs="DilleniaUPC"/>
          <w:b/>
          <w:bCs/>
          <w:sz w:val="32"/>
          <w:szCs w:val="32"/>
        </w:rPr>
        <w:t>…</w:t>
      </w:r>
      <w:r w:rsidR="00A53BB9" w:rsidRPr="003E2EF7">
        <w:rPr>
          <w:rFonts w:ascii="Monotype Corsiva" w:hAnsi="Monotype Corsiva" w:cs="DilleniaUPC"/>
          <w:b/>
          <w:bCs/>
          <w:sz w:val="32"/>
          <w:szCs w:val="32"/>
        </w:rPr>
        <w:t xml:space="preserve">.. </w:t>
      </w:r>
      <w:r w:rsidR="00DC3640" w:rsidRPr="003E2EF7">
        <w:rPr>
          <w:rFonts w:ascii="Monotype Corsiva" w:hAnsi="Monotype Corsiva" w:cs="DilleniaUPC"/>
          <w:b/>
          <w:bCs/>
          <w:sz w:val="32"/>
          <w:szCs w:val="32"/>
        </w:rPr>
        <w:t>Who</w:t>
      </w:r>
      <w:r w:rsidR="004D6F1A" w:rsidRPr="003E2EF7">
        <w:rPr>
          <w:rFonts w:ascii="Monotype Corsiva" w:hAnsi="Monotype Corsiva" w:cs="DilleniaUPC"/>
          <w:b/>
          <w:bCs/>
          <w:sz w:val="32"/>
          <w:szCs w:val="32"/>
        </w:rPr>
        <w:t xml:space="preserve"> lives in my heart</w:t>
      </w:r>
      <w:proofErr w:type="gramStart"/>
      <w:r w:rsidR="004C2D8C" w:rsidRPr="003E2EF7">
        <w:rPr>
          <w:rFonts w:ascii="Monotype Corsiva" w:hAnsi="Monotype Corsiva" w:cs="DilleniaUPC"/>
          <w:b/>
          <w:bCs/>
          <w:sz w:val="32"/>
          <w:szCs w:val="32"/>
        </w:rPr>
        <w:t>.</w:t>
      </w:r>
      <w:r w:rsidR="003E2EF7">
        <w:rPr>
          <w:rFonts w:ascii="Monotype Corsiva" w:hAnsi="Monotype Corsiva" w:cs="DilleniaUPC"/>
          <w:b/>
          <w:bCs/>
          <w:sz w:val="32"/>
          <w:szCs w:val="32"/>
        </w:rPr>
        <w:t>.</w:t>
      </w:r>
      <w:r w:rsidR="004C2D8C" w:rsidRPr="003E2EF7">
        <w:rPr>
          <w:rFonts w:ascii="Monotype Corsiva" w:hAnsi="Monotype Corsiva" w:cs="DilleniaUPC"/>
          <w:b/>
          <w:bCs/>
          <w:sz w:val="32"/>
          <w:szCs w:val="32"/>
        </w:rPr>
        <w:t>.</w:t>
      </w:r>
      <w:proofErr w:type="gramEnd"/>
    </w:p>
    <w:p w:rsidR="006A1C80" w:rsidRDefault="006A1C80" w:rsidP="00B60BB2">
      <w:pPr>
        <w:autoSpaceDE w:val="0"/>
        <w:autoSpaceDN w:val="0"/>
        <w:adjustRightInd w:val="0"/>
        <w:spacing w:line="276" w:lineRule="auto"/>
        <w:jc w:val="center"/>
        <w:rPr>
          <w:rFonts w:ascii="Monotype Corsiva" w:hAnsi="Monotype Corsiva" w:cs="DilleniaUPC"/>
          <w:b/>
          <w:bCs/>
          <w:sz w:val="32"/>
          <w:szCs w:val="32"/>
        </w:rPr>
      </w:pPr>
      <w:r w:rsidRPr="003E2EF7">
        <w:rPr>
          <w:rFonts w:ascii="Monotype Corsiva" w:hAnsi="Monotype Corsiva" w:cs="DilleniaUPC"/>
          <w:b/>
          <w:bCs/>
          <w:sz w:val="32"/>
          <w:szCs w:val="32"/>
        </w:rPr>
        <w:t xml:space="preserve">My </w:t>
      </w:r>
      <w:r w:rsidR="00BD4487">
        <w:rPr>
          <w:rFonts w:ascii="Monotype Corsiva" w:hAnsi="Monotype Corsiva" w:cs="DilleniaUPC"/>
          <w:b/>
          <w:bCs/>
          <w:sz w:val="32"/>
          <w:szCs w:val="32"/>
        </w:rPr>
        <w:t xml:space="preserve">merciful </w:t>
      </w:r>
      <w:r w:rsidRPr="003E2EF7">
        <w:rPr>
          <w:rFonts w:ascii="Monotype Corsiva" w:hAnsi="Monotype Corsiva" w:cs="DilleniaUPC"/>
          <w:b/>
          <w:bCs/>
          <w:sz w:val="32"/>
          <w:szCs w:val="32"/>
        </w:rPr>
        <w:t>mother</w:t>
      </w:r>
      <w:r w:rsidR="00A53BB9" w:rsidRPr="003E2EF7">
        <w:rPr>
          <w:rFonts w:ascii="Monotype Corsiva" w:hAnsi="Monotype Corsiva" w:cs="DilleniaUPC"/>
          <w:b/>
          <w:bCs/>
          <w:sz w:val="32"/>
          <w:szCs w:val="32"/>
        </w:rPr>
        <w:t xml:space="preserve">..... </w:t>
      </w:r>
      <w:r w:rsidR="00B60BB2" w:rsidRPr="003E2EF7">
        <w:rPr>
          <w:rFonts w:ascii="Monotype Corsiva" w:hAnsi="Monotype Corsiva" w:cs="DilleniaUPC"/>
          <w:b/>
          <w:bCs/>
          <w:sz w:val="32"/>
          <w:szCs w:val="32"/>
        </w:rPr>
        <w:t>Who</w:t>
      </w:r>
      <w:r w:rsidRPr="003E2EF7">
        <w:rPr>
          <w:rFonts w:ascii="Monotype Corsiva" w:hAnsi="Monotype Corsiva" w:cs="DilleniaUPC"/>
          <w:b/>
          <w:bCs/>
          <w:sz w:val="32"/>
          <w:szCs w:val="32"/>
        </w:rPr>
        <w:t xml:space="preserve"> always </w:t>
      </w:r>
      <w:r w:rsidR="00B60BB2" w:rsidRPr="003E2EF7">
        <w:rPr>
          <w:rFonts w:ascii="Monotype Corsiva" w:hAnsi="Monotype Corsiva" w:cs="DilleniaUPC"/>
          <w:b/>
          <w:bCs/>
          <w:sz w:val="32"/>
          <w:szCs w:val="32"/>
        </w:rPr>
        <w:t>loves</w:t>
      </w:r>
      <w:r w:rsidR="00A53BB9" w:rsidRPr="003E2EF7">
        <w:rPr>
          <w:rFonts w:ascii="Monotype Corsiva" w:hAnsi="Monotype Corsiva" w:cs="DilleniaUPC"/>
          <w:b/>
          <w:bCs/>
          <w:sz w:val="32"/>
          <w:szCs w:val="32"/>
        </w:rPr>
        <w:t xml:space="preserve"> me</w:t>
      </w:r>
      <w:proofErr w:type="gramStart"/>
      <w:r w:rsidR="003E2EF7">
        <w:rPr>
          <w:rFonts w:ascii="Monotype Corsiva" w:hAnsi="Monotype Corsiva" w:cs="DilleniaUPC"/>
          <w:b/>
          <w:bCs/>
          <w:sz w:val="32"/>
          <w:szCs w:val="32"/>
        </w:rPr>
        <w:t>…</w:t>
      </w:r>
      <w:proofErr w:type="gramEnd"/>
    </w:p>
    <w:p w:rsidR="006F590B" w:rsidRDefault="006F590B" w:rsidP="00B60BB2">
      <w:pPr>
        <w:autoSpaceDE w:val="0"/>
        <w:autoSpaceDN w:val="0"/>
        <w:adjustRightInd w:val="0"/>
        <w:spacing w:line="276" w:lineRule="auto"/>
        <w:jc w:val="center"/>
        <w:rPr>
          <w:rFonts w:ascii="Monotype Corsiva" w:hAnsi="Monotype Corsiva" w:cs="DilleniaUPC"/>
          <w:b/>
          <w:bCs/>
          <w:sz w:val="32"/>
          <w:szCs w:val="32"/>
        </w:rPr>
      </w:pPr>
      <w:r>
        <w:rPr>
          <w:rFonts w:ascii="Monotype Corsiva" w:hAnsi="Monotype Corsiva" w:cs="DilleniaUPC"/>
          <w:b/>
          <w:bCs/>
          <w:sz w:val="32"/>
          <w:szCs w:val="32"/>
        </w:rPr>
        <w:t xml:space="preserve">My </w:t>
      </w:r>
      <w:r w:rsidR="00BD4487">
        <w:rPr>
          <w:rFonts w:ascii="Monotype Corsiva" w:hAnsi="Monotype Corsiva" w:cs="DilleniaUPC"/>
          <w:b/>
          <w:bCs/>
          <w:sz w:val="32"/>
          <w:szCs w:val="32"/>
        </w:rPr>
        <w:t>brothers and sister</w:t>
      </w:r>
      <w:r w:rsidR="00285A85">
        <w:rPr>
          <w:rFonts w:ascii="Monotype Corsiva" w:hAnsi="Monotype Corsiva" w:cs="DilleniaUPC"/>
          <w:b/>
          <w:bCs/>
          <w:sz w:val="32"/>
          <w:szCs w:val="32"/>
        </w:rPr>
        <w:t>s</w:t>
      </w:r>
      <w:r w:rsidR="00BD4487">
        <w:rPr>
          <w:rFonts w:ascii="Monotype Corsiva" w:hAnsi="Monotype Corsiva" w:cs="DilleniaUPC"/>
          <w:b/>
          <w:bCs/>
          <w:sz w:val="32"/>
          <w:szCs w:val="32"/>
        </w:rPr>
        <w:t>....Who always support me</w:t>
      </w:r>
      <w:r w:rsidR="00285A85">
        <w:rPr>
          <w:rFonts w:ascii="Monotype Corsiva" w:hAnsi="Monotype Corsiva" w:cs="DilleniaUPC"/>
          <w:b/>
          <w:bCs/>
          <w:sz w:val="32"/>
          <w:szCs w:val="32"/>
        </w:rPr>
        <w:t>…</w:t>
      </w:r>
    </w:p>
    <w:p w:rsidR="00260352" w:rsidRDefault="00260352" w:rsidP="00B60BB2">
      <w:pPr>
        <w:autoSpaceDE w:val="0"/>
        <w:autoSpaceDN w:val="0"/>
        <w:adjustRightInd w:val="0"/>
        <w:spacing w:line="276" w:lineRule="auto"/>
        <w:jc w:val="center"/>
        <w:rPr>
          <w:rFonts w:ascii="Monotype Corsiva" w:hAnsi="Monotype Corsiva" w:cs="DilleniaUPC"/>
          <w:b/>
          <w:bCs/>
          <w:sz w:val="32"/>
          <w:szCs w:val="32"/>
        </w:rPr>
      </w:pPr>
    </w:p>
    <w:p w:rsidR="00260352" w:rsidRDefault="00260352" w:rsidP="00B60BB2">
      <w:pPr>
        <w:autoSpaceDE w:val="0"/>
        <w:autoSpaceDN w:val="0"/>
        <w:adjustRightInd w:val="0"/>
        <w:spacing w:line="276" w:lineRule="auto"/>
        <w:jc w:val="center"/>
        <w:rPr>
          <w:rFonts w:ascii="Monotype Corsiva" w:hAnsi="Monotype Corsiva" w:cs="DilleniaUPC"/>
          <w:b/>
          <w:bCs/>
          <w:sz w:val="32"/>
          <w:szCs w:val="32"/>
        </w:rPr>
      </w:pPr>
      <w:r>
        <w:rPr>
          <w:rFonts w:ascii="Monotype Corsiva" w:hAnsi="Monotype Corsiva" w:cs="DilleniaUPC"/>
          <w:b/>
          <w:bCs/>
          <w:sz w:val="32"/>
          <w:szCs w:val="32"/>
        </w:rPr>
        <w:t>***</w:t>
      </w:r>
    </w:p>
    <w:p w:rsidR="00260352" w:rsidRPr="003E2EF7" w:rsidRDefault="00260352" w:rsidP="00B60BB2">
      <w:pPr>
        <w:autoSpaceDE w:val="0"/>
        <w:autoSpaceDN w:val="0"/>
        <w:adjustRightInd w:val="0"/>
        <w:spacing w:line="276" w:lineRule="auto"/>
        <w:jc w:val="center"/>
        <w:rPr>
          <w:rFonts w:ascii="Monotype Corsiva" w:hAnsi="Monotype Corsiva" w:cs="DilleniaUPC"/>
          <w:b/>
          <w:bCs/>
          <w:sz w:val="32"/>
          <w:szCs w:val="32"/>
        </w:rPr>
      </w:pPr>
    </w:p>
    <w:p w:rsidR="00E3732B" w:rsidRPr="003E2EF7" w:rsidRDefault="00E3732B" w:rsidP="006F590B">
      <w:pPr>
        <w:autoSpaceDE w:val="0"/>
        <w:autoSpaceDN w:val="0"/>
        <w:adjustRightInd w:val="0"/>
        <w:spacing w:line="276" w:lineRule="auto"/>
        <w:jc w:val="center"/>
        <w:rPr>
          <w:rFonts w:ascii="Monotype Corsiva" w:hAnsi="Monotype Corsiva" w:cs="DilleniaUPC"/>
          <w:b/>
          <w:bCs/>
          <w:sz w:val="32"/>
          <w:szCs w:val="32"/>
        </w:rPr>
      </w:pPr>
      <w:r w:rsidRPr="003E2EF7">
        <w:rPr>
          <w:rFonts w:ascii="Monotype Corsiva" w:hAnsi="Monotype Corsiva" w:cs="DilleniaUPC"/>
          <w:b/>
          <w:bCs/>
          <w:sz w:val="32"/>
          <w:szCs w:val="32"/>
        </w:rPr>
        <w:t xml:space="preserve">My </w:t>
      </w:r>
      <w:r w:rsidR="006F590B">
        <w:rPr>
          <w:rFonts w:ascii="Monotype Corsiva" w:hAnsi="Monotype Corsiva" w:cs="DilleniaUPC"/>
          <w:b/>
          <w:bCs/>
          <w:sz w:val="32"/>
          <w:szCs w:val="32"/>
        </w:rPr>
        <w:t>beloved</w:t>
      </w:r>
      <w:r w:rsidR="00972149">
        <w:rPr>
          <w:rFonts w:ascii="Monotype Corsiva" w:hAnsi="Monotype Corsiva" w:cs="DilleniaUPC"/>
          <w:b/>
          <w:bCs/>
          <w:sz w:val="32"/>
          <w:szCs w:val="32"/>
        </w:rPr>
        <w:t xml:space="preserve"> </w:t>
      </w:r>
      <w:r w:rsidR="00B60BB2" w:rsidRPr="003E2EF7">
        <w:rPr>
          <w:rFonts w:ascii="Monotype Corsiva" w:hAnsi="Monotype Corsiva" w:cs="DilleniaUPC"/>
          <w:b/>
          <w:bCs/>
          <w:sz w:val="32"/>
          <w:szCs w:val="32"/>
        </w:rPr>
        <w:t>husband..... Who</w:t>
      </w:r>
      <w:r w:rsidRPr="003E2EF7">
        <w:rPr>
          <w:rFonts w:ascii="Monotype Corsiva" w:hAnsi="Monotype Corsiva" w:cs="DilleniaUPC"/>
          <w:b/>
          <w:bCs/>
          <w:sz w:val="32"/>
          <w:szCs w:val="32"/>
        </w:rPr>
        <w:t xml:space="preserve"> </w:t>
      </w:r>
      <w:r w:rsidR="00972149">
        <w:rPr>
          <w:rFonts w:ascii="Monotype Corsiva" w:hAnsi="Monotype Corsiva" w:cs="DilleniaUPC"/>
          <w:b/>
          <w:bCs/>
          <w:sz w:val="32"/>
          <w:szCs w:val="32"/>
        </w:rPr>
        <w:t>lightens my life</w:t>
      </w:r>
      <w:proofErr w:type="gramStart"/>
      <w:r w:rsidR="003E2EF7">
        <w:rPr>
          <w:rFonts w:ascii="Monotype Corsiva" w:hAnsi="Monotype Corsiva" w:cs="DilleniaUPC"/>
          <w:b/>
          <w:bCs/>
          <w:sz w:val="32"/>
          <w:szCs w:val="32"/>
        </w:rPr>
        <w:t>…</w:t>
      </w:r>
      <w:proofErr w:type="gramEnd"/>
    </w:p>
    <w:p w:rsidR="00B60BB2" w:rsidRPr="003E2EF7" w:rsidRDefault="00E3732B" w:rsidP="002F2CCE">
      <w:pPr>
        <w:autoSpaceDE w:val="0"/>
        <w:autoSpaceDN w:val="0"/>
        <w:adjustRightInd w:val="0"/>
        <w:spacing w:line="276" w:lineRule="auto"/>
        <w:jc w:val="center"/>
        <w:rPr>
          <w:rFonts w:ascii="Monotype Corsiva" w:hAnsi="Monotype Corsiva" w:cs="DilleniaUPC"/>
          <w:b/>
          <w:bCs/>
          <w:sz w:val="32"/>
          <w:szCs w:val="32"/>
        </w:rPr>
      </w:pPr>
      <w:r w:rsidRPr="003E2EF7">
        <w:rPr>
          <w:rFonts w:ascii="Monotype Corsiva" w:hAnsi="Monotype Corsiva" w:cs="DilleniaUPC"/>
          <w:b/>
          <w:bCs/>
          <w:sz w:val="32"/>
          <w:szCs w:val="32"/>
        </w:rPr>
        <w:t xml:space="preserve">My special </w:t>
      </w:r>
      <w:proofErr w:type="gramStart"/>
      <w:r w:rsidRPr="003E2EF7">
        <w:rPr>
          <w:rFonts w:ascii="Monotype Corsiva" w:hAnsi="Monotype Corsiva" w:cs="DilleniaUPC"/>
          <w:b/>
          <w:bCs/>
          <w:sz w:val="32"/>
          <w:szCs w:val="32"/>
        </w:rPr>
        <w:t xml:space="preserve">pearl </w:t>
      </w:r>
      <w:r w:rsidR="002F2CCE">
        <w:rPr>
          <w:rFonts w:ascii="Monotype Corsiva" w:hAnsi="Monotype Corsiva" w:cs="DilleniaUPC"/>
          <w:b/>
          <w:bCs/>
          <w:sz w:val="32"/>
          <w:szCs w:val="32"/>
        </w:rPr>
        <w:t>..</w:t>
      </w:r>
      <w:proofErr w:type="gramEnd"/>
      <w:r w:rsidRPr="003E2EF7">
        <w:rPr>
          <w:rFonts w:ascii="Monotype Corsiva" w:hAnsi="Monotype Corsiva" w:cs="DilleniaUPC"/>
          <w:b/>
          <w:bCs/>
          <w:sz w:val="32"/>
          <w:szCs w:val="32"/>
        </w:rPr>
        <w:t>Marwan</w:t>
      </w:r>
      <w:r w:rsidR="002F2CCE">
        <w:rPr>
          <w:rFonts w:ascii="Monotype Corsiva" w:hAnsi="Monotype Corsiva" w:cs="DilleniaUPC"/>
          <w:b/>
          <w:bCs/>
          <w:sz w:val="32"/>
          <w:szCs w:val="32"/>
        </w:rPr>
        <w:t>….</w:t>
      </w:r>
      <w:r w:rsidRPr="003E2EF7">
        <w:rPr>
          <w:rFonts w:ascii="Monotype Corsiva" w:hAnsi="Monotype Corsiva" w:cs="DilleniaUPC"/>
          <w:b/>
          <w:bCs/>
          <w:sz w:val="32"/>
          <w:szCs w:val="32"/>
        </w:rPr>
        <w:t xml:space="preserve"> </w:t>
      </w:r>
      <w:r w:rsidR="00B60BB2" w:rsidRPr="003E2EF7">
        <w:rPr>
          <w:rFonts w:ascii="Monotype Corsiva" w:hAnsi="Monotype Corsiva" w:cs="DilleniaUPC"/>
          <w:b/>
          <w:bCs/>
          <w:sz w:val="32"/>
          <w:szCs w:val="32"/>
        </w:rPr>
        <w:t>Who</w:t>
      </w:r>
      <w:r w:rsidRPr="003E2EF7">
        <w:rPr>
          <w:rFonts w:ascii="Monotype Corsiva" w:hAnsi="Monotype Corsiva" w:cs="DilleniaUPC"/>
          <w:b/>
          <w:bCs/>
          <w:sz w:val="32"/>
          <w:szCs w:val="32"/>
        </w:rPr>
        <w:t xml:space="preserve"> sweeten</w:t>
      </w:r>
      <w:r w:rsidR="00A53BB9" w:rsidRPr="003E2EF7">
        <w:rPr>
          <w:rFonts w:ascii="Monotype Corsiva" w:hAnsi="Monotype Corsiva" w:cs="DilleniaUPC"/>
          <w:b/>
          <w:bCs/>
          <w:sz w:val="32"/>
          <w:szCs w:val="32"/>
        </w:rPr>
        <w:t>s</w:t>
      </w:r>
      <w:r w:rsidRPr="003E2EF7">
        <w:rPr>
          <w:rFonts w:ascii="Monotype Corsiva" w:hAnsi="Monotype Corsiva" w:cs="DilleniaUPC"/>
          <w:b/>
          <w:bCs/>
          <w:sz w:val="32"/>
          <w:szCs w:val="32"/>
        </w:rPr>
        <w:t xml:space="preserve"> my life</w:t>
      </w:r>
      <w:proofErr w:type="gramStart"/>
      <w:r w:rsidR="004C2D8C" w:rsidRPr="003E2EF7">
        <w:rPr>
          <w:rFonts w:ascii="Monotype Corsiva" w:hAnsi="Monotype Corsiva" w:cs="DilleniaUPC"/>
          <w:b/>
          <w:bCs/>
          <w:sz w:val="32"/>
          <w:szCs w:val="32"/>
        </w:rPr>
        <w:t>.</w:t>
      </w:r>
      <w:r w:rsidR="003E2EF7">
        <w:rPr>
          <w:rFonts w:ascii="Monotype Corsiva" w:hAnsi="Monotype Corsiva" w:cs="DilleniaUPC"/>
          <w:b/>
          <w:bCs/>
          <w:sz w:val="32"/>
          <w:szCs w:val="32"/>
        </w:rPr>
        <w:t>.</w:t>
      </w:r>
      <w:r w:rsidR="004C2D8C" w:rsidRPr="003E2EF7">
        <w:rPr>
          <w:rFonts w:ascii="Monotype Corsiva" w:hAnsi="Monotype Corsiva" w:cs="DilleniaUPC"/>
          <w:b/>
          <w:bCs/>
          <w:sz w:val="32"/>
          <w:szCs w:val="32"/>
        </w:rPr>
        <w:t>.</w:t>
      </w:r>
      <w:proofErr w:type="gramEnd"/>
    </w:p>
    <w:p w:rsidR="00B60BB2" w:rsidRPr="003E2EF7" w:rsidRDefault="00B60BB2" w:rsidP="00B60BB2">
      <w:pPr>
        <w:autoSpaceDE w:val="0"/>
        <w:autoSpaceDN w:val="0"/>
        <w:adjustRightInd w:val="0"/>
        <w:spacing w:line="276" w:lineRule="auto"/>
        <w:jc w:val="center"/>
        <w:rPr>
          <w:rFonts w:ascii="Monotype Corsiva" w:hAnsi="Monotype Corsiva" w:cs="DilleniaUPC"/>
          <w:b/>
          <w:bCs/>
          <w:sz w:val="32"/>
          <w:szCs w:val="32"/>
        </w:rPr>
      </w:pPr>
    </w:p>
    <w:p w:rsidR="006A1C80" w:rsidRPr="003E2EF7" w:rsidRDefault="00B60BB2" w:rsidP="003E2EF7">
      <w:pPr>
        <w:autoSpaceDE w:val="0"/>
        <w:autoSpaceDN w:val="0"/>
        <w:adjustRightInd w:val="0"/>
        <w:spacing w:line="276" w:lineRule="auto"/>
        <w:jc w:val="center"/>
        <w:rPr>
          <w:rFonts w:ascii="Monotype Corsiva" w:hAnsi="Monotype Corsiva" w:cs="DilleniaUPC"/>
          <w:b/>
          <w:bCs/>
          <w:sz w:val="32"/>
          <w:szCs w:val="32"/>
        </w:rPr>
      </w:pPr>
      <w:r w:rsidRPr="003E2EF7">
        <w:rPr>
          <w:rFonts w:ascii="Monotype Corsiva" w:hAnsi="Monotype Corsiva" w:cs="DilleniaUPC"/>
          <w:b/>
          <w:bCs/>
          <w:sz w:val="32"/>
          <w:szCs w:val="32"/>
        </w:rPr>
        <w:t xml:space="preserve">To all of them I dedicate this </w:t>
      </w:r>
      <w:r w:rsidR="003E2EF7" w:rsidRPr="003E2EF7">
        <w:rPr>
          <w:rFonts w:ascii="Monotype Corsiva" w:hAnsi="Monotype Corsiva" w:cs="DilleniaUPC"/>
          <w:b/>
          <w:bCs/>
          <w:sz w:val="32"/>
          <w:szCs w:val="32"/>
        </w:rPr>
        <w:t>work</w:t>
      </w:r>
    </w:p>
    <w:p w:rsidR="006A1C80" w:rsidRPr="003E2EF7" w:rsidRDefault="006A1C80" w:rsidP="00B60BB2">
      <w:pPr>
        <w:autoSpaceDE w:val="0"/>
        <w:autoSpaceDN w:val="0"/>
        <w:adjustRightInd w:val="0"/>
        <w:spacing w:line="276" w:lineRule="auto"/>
        <w:jc w:val="center"/>
        <w:rPr>
          <w:sz w:val="28"/>
          <w:szCs w:val="28"/>
        </w:rPr>
      </w:pPr>
    </w:p>
    <w:p w:rsidR="006A1C80" w:rsidRDefault="006A1C80" w:rsidP="000D7D44">
      <w:pPr>
        <w:autoSpaceDE w:val="0"/>
        <w:autoSpaceDN w:val="0"/>
        <w:adjustRightInd w:val="0"/>
        <w:jc w:val="center"/>
        <w:rPr>
          <w:b/>
          <w:bCs/>
          <w:sz w:val="28"/>
          <w:szCs w:val="28"/>
        </w:rPr>
      </w:pPr>
    </w:p>
    <w:p w:rsidR="006A1C80" w:rsidRDefault="006A1C80" w:rsidP="000D7D44">
      <w:pPr>
        <w:autoSpaceDE w:val="0"/>
        <w:autoSpaceDN w:val="0"/>
        <w:adjustRightInd w:val="0"/>
        <w:jc w:val="center"/>
        <w:rPr>
          <w:b/>
          <w:bCs/>
          <w:sz w:val="28"/>
          <w:szCs w:val="28"/>
        </w:rPr>
      </w:pPr>
    </w:p>
    <w:p w:rsidR="006A1C80" w:rsidRDefault="006A1C80" w:rsidP="000D7D44">
      <w:pPr>
        <w:autoSpaceDE w:val="0"/>
        <w:autoSpaceDN w:val="0"/>
        <w:adjustRightInd w:val="0"/>
        <w:jc w:val="center"/>
        <w:rPr>
          <w:b/>
          <w:bCs/>
          <w:sz w:val="28"/>
          <w:szCs w:val="28"/>
        </w:rPr>
      </w:pPr>
    </w:p>
    <w:p w:rsidR="006A1C80" w:rsidRDefault="006A1C80" w:rsidP="000D7D44">
      <w:pPr>
        <w:autoSpaceDE w:val="0"/>
        <w:autoSpaceDN w:val="0"/>
        <w:adjustRightInd w:val="0"/>
        <w:jc w:val="center"/>
        <w:rPr>
          <w:b/>
          <w:bCs/>
          <w:sz w:val="28"/>
          <w:szCs w:val="28"/>
        </w:rPr>
      </w:pPr>
    </w:p>
    <w:p w:rsidR="006A1C80" w:rsidRDefault="006A1C80" w:rsidP="000D7D44">
      <w:pPr>
        <w:autoSpaceDE w:val="0"/>
        <w:autoSpaceDN w:val="0"/>
        <w:adjustRightInd w:val="0"/>
        <w:jc w:val="center"/>
        <w:rPr>
          <w:b/>
          <w:bCs/>
          <w:sz w:val="28"/>
          <w:szCs w:val="28"/>
        </w:rPr>
      </w:pPr>
    </w:p>
    <w:p w:rsidR="006A1C80" w:rsidRDefault="006A1C80" w:rsidP="000D7D44">
      <w:pPr>
        <w:autoSpaceDE w:val="0"/>
        <w:autoSpaceDN w:val="0"/>
        <w:adjustRightInd w:val="0"/>
        <w:jc w:val="center"/>
        <w:rPr>
          <w:b/>
          <w:bCs/>
          <w:sz w:val="28"/>
          <w:szCs w:val="28"/>
        </w:rPr>
      </w:pPr>
    </w:p>
    <w:p w:rsidR="006A1C80" w:rsidRDefault="006A1C80" w:rsidP="000D7D44">
      <w:pPr>
        <w:autoSpaceDE w:val="0"/>
        <w:autoSpaceDN w:val="0"/>
        <w:adjustRightInd w:val="0"/>
        <w:jc w:val="center"/>
        <w:rPr>
          <w:b/>
          <w:bCs/>
          <w:sz w:val="28"/>
          <w:szCs w:val="28"/>
        </w:rPr>
      </w:pPr>
    </w:p>
    <w:p w:rsidR="006A1C80" w:rsidRDefault="006A1C80" w:rsidP="000D7D44">
      <w:pPr>
        <w:autoSpaceDE w:val="0"/>
        <w:autoSpaceDN w:val="0"/>
        <w:adjustRightInd w:val="0"/>
        <w:jc w:val="center"/>
        <w:rPr>
          <w:b/>
          <w:bCs/>
          <w:sz w:val="28"/>
          <w:szCs w:val="28"/>
        </w:rPr>
      </w:pPr>
    </w:p>
    <w:p w:rsidR="006A1C80" w:rsidRDefault="006A1C80" w:rsidP="000D7D44">
      <w:pPr>
        <w:autoSpaceDE w:val="0"/>
        <w:autoSpaceDN w:val="0"/>
        <w:adjustRightInd w:val="0"/>
        <w:jc w:val="center"/>
        <w:rPr>
          <w:b/>
          <w:bCs/>
          <w:sz w:val="28"/>
          <w:szCs w:val="28"/>
        </w:rPr>
      </w:pPr>
    </w:p>
    <w:p w:rsidR="006A1C80" w:rsidRDefault="006A1C80" w:rsidP="000D7D44">
      <w:pPr>
        <w:autoSpaceDE w:val="0"/>
        <w:autoSpaceDN w:val="0"/>
        <w:adjustRightInd w:val="0"/>
        <w:jc w:val="center"/>
        <w:rPr>
          <w:b/>
          <w:bCs/>
          <w:sz w:val="28"/>
          <w:szCs w:val="28"/>
        </w:rPr>
      </w:pPr>
    </w:p>
    <w:p w:rsidR="006A1C80" w:rsidRDefault="006A1C80" w:rsidP="000D7D44">
      <w:pPr>
        <w:autoSpaceDE w:val="0"/>
        <w:autoSpaceDN w:val="0"/>
        <w:adjustRightInd w:val="0"/>
        <w:jc w:val="center"/>
        <w:rPr>
          <w:b/>
          <w:bCs/>
          <w:sz w:val="28"/>
          <w:szCs w:val="28"/>
        </w:rPr>
      </w:pPr>
    </w:p>
    <w:p w:rsidR="006A1C80" w:rsidRDefault="006A1C80" w:rsidP="000D7D44">
      <w:pPr>
        <w:autoSpaceDE w:val="0"/>
        <w:autoSpaceDN w:val="0"/>
        <w:adjustRightInd w:val="0"/>
        <w:jc w:val="center"/>
        <w:rPr>
          <w:b/>
          <w:bCs/>
          <w:sz w:val="28"/>
          <w:szCs w:val="28"/>
        </w:rPr>
      </w:pPr>
    </w:p>
    <w:p w:rsidR="000D7D44" w:rsidRPr="00207DEA" w:rsidRDefault="000D7D44" w:rsidP="000D7D44">
      <w:pPr>
        <w:autoSpaceDE w:val="0"/>
        <w:autoSpaceDN w:val="0"/>
        <w:adjustRightInd w:val="0"/>
        <w:jc w:val="center"/>
        <w:rPr>
          <w:rFonts w:asciiTheme="majorBidi" w:hAnsiTheme="majorBidi" w:cstheme="majorBidi"/>
          <w:b/>
          <w:bCs/>
          <w:sz w:val="28"/>
          <w:szCs w:val="28"/>
          <w:lang w:val="en-US" w:eastAsia="en-US"/>
        </w:rPr>
      </w:pPr>
      <w:r w:rsidRPr="00207DEA">
        <w:rPr>
          <w:rFonts w:asciiTheme="majorBidi" w:hAnsiTheme="majorBidi" w:cstheme="majorBidi"/>
          <w:b/>
          <w:bCs/>
          <w:sz w:val="28"/>
          <w:szCs w:val="28"/>
        </w:rPr>
        <w:lastRenderedPageBreak/>
        <w:t>TABLE OF CONTENTS</w:t>
      </w:r>
    </w:p>
    <w:p w:rsidR="000D7D44" w:rsidRPr="0037356F" w:rsidRDefault="000D7D44" w:rsidP="000D7D44">
      <w:pPr>
        <w:rPr>
          <w:rFonts w:asciiTheme="majorBidi" w:hAnsiTheme="majorBidi" w:cstheme="majorBidi"/>
        </w:rPr>
      </w:pPr>
    </w:p>
    <w:p w:rsidR="0000686E" w:rsidRPr="0000686E" w:rsidRDefault="000D7D44" w:rsidP="0000686E">
      <w:pPr>
        <w:spacing w:line="360" w:lineRule="auto"/>
        <w:rPr>
          <w:rFonts w:asciiTheme="majorBidi" w:hAnsiTheme="majorBidi" w:cstheme="majorBidi"/>
          <w:noProof/>
        </w:rPr>
      </w:pPr>
      <w:r w:rsidRPr="0037356F">
        <w:rPr>
          <w:rFonts w:asciiTheme="majorBidi" w:hAnsiTheme="majorBidi" w:cstheme="majorBidi"/>
        </w:rPr>
        <w:t xml:space="preserve"> </w:t>
      </w:r>
      <w:r w:rsidR="00BB2E83" w:rsidRPr="001A70E3">
        <w:rPr>
          <w:rFonts w:asciiTheme="majorBidi" w:hAnsiTheme="majorBidi" w:cstheme="majorBidi"/>
        </w:rPr>
        <w:fldChar w:fldCharType="begin"/>
      </w:r>
      <w:r w:rsidR="002E1965" w:rsidRPr="001A70E3">
        <w:rPr>
          <w:rFonts w:asciiTheme="majorBidi" w:hAnsiTheme="majorBidi" w:cstheme="majorBidi"/>
        </w:rPr>
        <w:instrText xml:space="preserve"> TOC \o "1-6" \h \z \u </w:instrText>
      </w:r>
      <w:r w:rsidR="00BB2E83" w:rsidRPr="001A70E3">
        <w:rPr>
          <w:rFonts w:asciiTheme="majorBidi" w:hAnsiTheme="majorBidi" w:cstheme="majorBidi"/>
        </w:rPr>
        <w:fldChar w:fldCharType="separate"/>
      </w:r>
    </w:p>
    <w:p w:rsidR="0000686E" w:rsidRPr="0000686E" w:rsidRDefault="00BB2E83" w:rsidP="0000686E">
      <w:pPr>
        <w:pStyle w:val="TOC1"/>
        <w:spacing w:line="360" w:lineRule="auto"/>
        <w:rPr>
          <w:rFonts w:eastAsiaTheme="minorEastAsia"/>
          <w:b w:val="0"/>
          <w:bCs w:val="0"/>
          <w:i w:val="0"/>
          <w:iCs w:val="0"/>
          <w:lang w:val="en-US" w:eastAsia="en-US"/>
        </w:rPr>
      </w:pPr>
      <w:hyperlink w:anchor="_Toc225059627" w:history="1">
        <w:r w:rsidR="0000686E" w:rsidRPr="0000686E">
          <w:rPr>
            <w:rStyle w:val="Hyperlink"/>
            <w:b w:val="0"/>
            <w:bCs w:val="0"/>
            <w:i w:val="0"/>
            <w:iCs w:val="0"/>
          </w:rPr>
          <w:t>LIST OF TABLES</w:t>
        </w:r>
        <w:r w:rsidR="0000686E" w:rsidRPr="0000686E">
          <w:rPr>
            <w:b w:val="0"/>
            <w:bCs w:val="0"/>
            <w:i w:val="0"/>
            <w:iCs w:val="0"/>
            <w:webHidden/>
          </w:rPr>
          <w:tab/>
        </w:r>
        <w:r w:rsidRPr="0000686E">
          <w:rPr>
            <w:b w:val="0"/>
            <w:bCs w:val="0"/>
            <w:i w:val="0"/>
            <w:iCs w:val="0"/>
            <w:webHidden/>
          </w:rPr>
          <w:fldChar w:fldCharType="begin"/>
        </w:r>
        <w:r w:rsidR="0000686E" w:rsidRPr="0000686E">
          <w:rPr>
            <w:b w:val="0"/>
            <w:bCs w:val="0"/>
            <w:i w:val="0"/>
            <w:iCs w:val="0"/>
            <w:webHidden/>
          </w:rPr>
          <w:instrText xml:space="preserve"> PAGEREF _Toc225059627 \h </w:instrText>
        </w:r>
        <w:r w:rsidRPr="0000686E">
          <w:rPr>
            <w:b w:val="0"/>
            <w:bCs w:val="0"/>
            <w:i w:val="0"/>
            <w:iCs w:val="0"/>
            <w:webHidden/>
          </w:rPr>
        </w:r>
        <w:r w:rsidRPr="0000686E">
          <w:rPr>
            <w:b w:val="0"/>
            <w:bCs w:val="0"/>
            <w:i w:val="0"/>
            <w:iCs w:val="0"/>
            <w:webHidden/>
          </w:rPr>
          <w:fldChar w:fldCharType="separate"/>
        </w:r>
        <w:r w:rsidR="00D97E75">
          <w:rPr>
            <w:b w:val="0"/>
            <w:bCs w:val="0"/>
            <w:i w:val="0"/>
            <w:iCs w:val="0"/>
            <w:webHidden/>
          </w:rPr>
          <w:t>viii</w:t>
        </w:r>
        <w:r w:rsidRPr="0000686E">
          <w:rPr>
            <w:b w:val="0"/>
            <w:bCs w:val="0"/>
            <w:i w:val="0"/>
            <w:iCs w:val="0"/>
            <w:webHidden/>
          </w:rPr>
          <w:fldChar w:fldCharType="end"/>
        </w:r>
      </w:hyperlink>
    </w:p>
    <w:p w:rsidR="0000686E" w:rsidRPr="0000686E" w:rsidRDefault="00BB2E83" w:rsidP="0000686E">
      <w:pPr>
        <w:pStyle w:val="TOC1"/>
        <w:spacing w:line="360" w:lineRule="auto"/>
        <w:rPr>
          <w:rFonts w:eastAsiaTheme="minorEastAsia"/>
          <w:b w:val="0"/>
          <w:bCs w:val="0"/>
          <w:i w:val="0"/>
          <w:iCs w:val="0"/>
          <w:lang w:val="en-US" w:eastAsia="en-US"/>
        </w:rPr>
      </w:pPr>
      <w:hyperlink w:anchor="_Toc225059628" w:history="1">
        <w:r w:rsidR="0000686E" w:rsidRPr="0000686E">
          <w:rPr>
            <w:rStyle w:val="Hyperlink"/>
            <w:b w:val="0"/>
            <w:bCs w:val="0"/>
            <w:i w:val="0"/>
            <w:iCs w:val="0"/>
          </w:rPr>
          <w:t>LIST OF FIGURES</w:t>
        </w:r>
        <w:r w:rsidR="0000686E" w:rsidRPr="0000686E">
          <w:rPr>
            <w:b w:val="0"/>
            <w:bCs w:val="0"/>
            <w:i w:val="0"/>
            <w:iCs w:val="0"/>
            <w:webHidden/>
          </w:rPr>
          <w:tab/>
        </w:r>
        <w:r w:rsidRPr="0000686E">
          <w:rPr>
            <w:b w:val="0"/>
            <w:bCs w:val="0"/>
            <w:i w:val="0"/>
            <w:iCs w:val="0"/>
            <w:webHidden/>
          </w:rPr>
          <w:fldChar w:fldCharType="begin"/>
        </w:r>
        <w:r w:rsidR="0000686E" w:rsidRPr="0000686E">
          <w:rPr>
            <w:b w:val="0"/>
            <w:bCs w:val="0"/>
            <w:i w:val="0"/>
            <w:iCs w:val="0"/>
            <w:webHidden/>
          </w:rPr>
          <w:instrText xml:space="preserve"> PAGEREF _Toc225059628 \h </w:instrText>
        </w:r>
        <w:r w:rsidRPr="0000686E">
          <w:rPr>
            <w:b w:val="0"/>
            <w:bCs w:val="0"/>
            <w:i w:val="0"/>
            <w:iCs w:val="0"/>
            <w:webHidden/>
          </w:rPr>
        </w:r>
        <w:r w:rsidRPr="0000686E">
          <w:rPr>
            <w:b w:val="0"/>
            <w:bCs w:val="0"/>
            <w:i w:val="0"/>
            <w:iCs w:val="0"/>
            <w:webHidden/>
          </w:rPr>
          <w:fldChar w:fldCharType="separate"/>
        </w:r>
        <w:r w:rsidR="00D97E75">
          <w:rPr>
            <w:b w:val="0"/>
            <w:bCs w:val="0"/>
            <w:i w:val="0"/>
            <w:iCs w:val="0"/>
            <w:webHidden/>
          </w:rPr>
          <w:t>x</w:t>
        </w:r>
        <w:r w:rsidRPr="0000686E">
          <w:rPr>
            <w:b w:val="0"/>
            <w:bCs w:val="0"/>
            <w:i w:val="0"/>
            <w:iCs w:val="0"/>
            <w:webHidden/>
          </w:rPr>
          <w:fldChar w:fldCharType="end"/>
        </w:r>
      </w:hyperlink>
    </w:p>
    <w:p w:rsidR="0000686E" w:rsidRPr="0000686E" w:rsidRDefault="00BB2E83" w:rsidP="0000686E">
      <w:pPr>
        <w:pStyle w:val="TOC1"/>
        <w:spacing w:line="360" w:lineRule="auto"/>
        <w:rPr>
          <w:rFonts w:eastAsiaTheme="minorEastAsia"/>
          <w:b w:val="0"/>
          <w:bCs w:val="0"/>
          <w:i w:val="0"/>
          <w:iCs w:val="0"/>
          <w:lang w:val="en-US" w:eastAsia="en-US"/>
        </w:rPr>
      </w:pPr>
      <w:hyperlink w:anchor="_Toc225059629" w:history="1">
        <w:r w:rsidR="0000686E" w:rsidRPr="0000686E">
          <w:rPr>
            <w:rStyle w:val="Hyperlink"/>
            <w:b w:val="0"/>
            <w:bCs w:val="0"/>
            <w:i w:val="0"/>
            <w:iCs w:val="0"/>
          </w:rPr>
          <w:t>LIST OF ABBREVIATIONS</w:t>
        </w:r>
        <w:r w:rsidR="0000686E" w:rsidRPr="0000686E">
          <w:rPr>
            <w:b w:val="0"/>
            <w:bCs w:val="0"/>
            <w:i w:val="0"/>
            <w:iCs w:val="0"/>
            <w:webHidden/>
          </w:rPr>
          <w:tab/>
        </w:r>
        <w:r w:rsidRPr="0000686E">
          <w:rPr>
            <w:b w:val="0"/>
            <w:bCs w:val="0"/>
            <w:i w:val="0"/>
            <w:iCs w:val="0"/>
            <w:webHidden/>
          </w:rPr>
          <w:fldChar w:fldCharType="begin"/>
        </w:r>
        <w:r w:rsidR="0000686E" w:rsidRPr="0000686E">
          <w:rPr>
            <w:b w:val="0"/>
            <w:bCs w:val="0"/>
            <w:i w:val="0"/>
            <w:iCs w:val="0"/>
            <w:webHidden/>
          </w:rPr>
          <w:instrText xml:space="preserve"> PAGEREF _Toc225059629 \h </w:instrText>
        </w:r>
        <w:r w:rsidRPr="0000686E">
          <w:rPr>
            <w:b w:val="0"/>
            <w:bCs w:val="0"/>
            <w:i w:val="0"/>
            <w:iCs w:val="0"/>
            <w:webHidden/>
          </w:rPr>
        </w:r>
        <w:r w:rsidRPr="0000686E">
          <w:rPr>
            <w:b w:val="0"/>
            <w:bCs w:val="0"/>
            <w:i w:val="0"/>
            <w:iCs w:val="0"/>
            <w:webHidden/>
          </w:rPr>
          <w:fldChar w:fldCharType="separate"/>
        </w:r>
        <w:r w:rsidR="00D97E75">
          <w:rPr>
            <w:b w:val="0"/>
            <w:bCs w:val="0"/>
            <w:i w:val="0"/>
            <w:iCs w:val="0"/>
            <w:webHidden/>
          </w:rPr>
          <w:t>xii</w:t>
        </w:r>
        <w:r w:rsidRPr="0000686E">
          <w:rPr>
            <w:b w:val="0"/>
            <w:bCs w:val="0"/>
            <w:i w:val="0"/>
            <w:iCs w:val="0"/>
            <w:webHidden/>
          </w:rPr>
          <w:fldChar w:fldCharType="end"/>
        </w:r>
      </w:hyperlink>
    </w:p>
    <w:p w:rsidR="0000686E" w:rsidRPr="0000686E" w:rsidRDefault="00BB2E83" w:rsidP="0000686E">
      <w:pPr>
        <w:pStyle w:val="TOC1"/>
        <w:spacing w:line="360" w:lineRule="auto"/>
        <w:rPr>
          <w:rFonts w:eastAsiaTheme="minorEastAsia"/>
          <w:b w:val="0"/>
          <w:bCs w:val="0"/>
          <w:i w:val="0"/>
          <w:iCs w:val="0"/>
          <w:lang w:val="en-US" w:eastAsia="en-US"/>
        </w:rPr>
      </w:pPr>
      <w:hyperlink w:anchor="_Toc225059630" w:history="1">
        <w:r w:rsidR="0000686E" w:rsidRPr="0000686E">
          <w:rPr>
            <w:rStyle w:val="Hyperlink"/>
            <w:b w:val="0"/>
            <w:bCs w:val="0"/>
            <w:i w:val="0"/>
            <w:iCs w:val="0"/>
            <w:lang w:val="en-US" w:eastAsia="en-US"/>
          </w:rPr>
          <w:t>ACKNOWLEDGEMENT</w:t>
        </w:r>
        <w:r w:rsidR="0000686E" w:rsidRPr="0000686E">
          <w:rPr>
            <w:b w:val="0"/>
            <w:bCs w:val="0"/>
            <w:i w:val="0"/>
            <w:iCs w:val="0"/>
            <w:webHidden/>
          </w:rPr>
          <w:tab/>
        </w:r>
        <w:r w:rsidRPr="0000686E">
          <w:rPr>
            <w:b w:val="0"/>
            <w:bCs w:val="0"/>
            <w:i w:val="0"/>
            <w:iCs w:val="0"/>
            <w:webHidden/>
          </w:rPr>
          <w:fldChar w:fldCharType="begin"/>
        </w:r>
        <w:r w:rsidR="0000686E" w:rsidRPr="0000686E">
          <w:rPr>
            <w:b w:val="0"/>
            <w:bCs w:val="0"/>
            <w:i w:val="0"/>
            <w:iCs w:val="0"/>
            <w:webHidden/>
          </w:rPr>
          <w:instrText xml:space="preserve"> PAGEREF _Toc225059630 \h </w:instrText>
        </w:r>
        <w:r w:rsidRPr="0000686E">
          <w:rPr>
            <w:b w:val="0"/>
            <w:bCs w:val="0"/>
            <w:i w:val="0"/>
            <w:iCs w:val="0"/>
            <w:webHidden/>
          </w:rPr>
        </w:r>
        <w:r w:rsidRPr="0000686E">
          <w:rPr>
            <w:b w:val="0"/>
            <w:bCs w:val="0"/>
            <w:i w:val="0"/>
            <w:iCs w:val="0"/>
            <w:webHidden/>
          </w:rPr>
          <w:fldChar w:fldCharType="separate"/>
        </w:r>
        <w:r w:rsidR="00D97E75">
          <w:rPr>
            <w:b w:val="0"/>
            <w:bCs w:val="0"/>
            <w:i w:val="0"/>
            <w:iCs w:val="0"/>
            <w:webHidden/>
          </w:rPr>
          <w:t>xiii</w:t>
        </w:r>
        <w:r w:rsidRPr="0000686E">
          <w:rPr>
            <w:b w:val="0"/>
            <w:bCs w:val="0"/>
            <w:i w:val="0"/>
            <w:iCs w:val="0"/>
            <w:webHidden/>
          </w:rPr>
          <w:fldChar w:fldCharType="end"/>
        </w:r>
      </w:hyperlink>
    </w:p>
    <w:p w:rsidR="0000686E" w:rsidRPr="0000686E" w:rsidRDefault="00BB2E83" w:rsidP="0000686E">
      <w:pPr>
        <w:pStyle w:val="TOC1"/>
        <w:spacing w:line="360" w:lineRule="auto"/>
        <w:rPr>
          <w:rFonts w:eastAsiaTheme="minorEastAsia"/>
          <w:b w:val="0"/>
          <w:bCs w:val="0"/>
          <w:i w:val="0"/>
          <w:iCs w:val="0"/>
          <w:lang w:val="en-US" w:eastAsia="en-US"/>
        </w:rPr>
      </w:pPr>
      <w:hyperlink w:anchor="_Toc225059631" w:history="1">
        <w:r w:rsidR="0000686E" w:rsidRPr="0000686E">
          <w:rPr>
            <w:rStyle w:val="Hyperlink"/>
            <w:b w:val="0"/>
            <w:bCs w:val="0"/>
            <w:i w:val="0"/>
            <w:iCs w:val="0"/>
          </w:rPr>
          <w:t>ABSTRACT</w:t>
        </w:r>
        <w:r w:rsidR="0000686E" w:rsidRPr="0000686E">
          <w:rPr>
            <w:b w:val="0"/>
            <w:bCs w:val="0"/>
            <w:i w:val="0"/>
            <w:iCs w:val="0"/>
            <w:webHidden/>
          </w:rPr>
          <w:tab/>
        </w:r>
        <w:r w:rsidRPr="0000686E">
          <w:rPr>
            <w:b w:val="0"/>
            <w:bCs w:val="0"/>
            <w:i w:val="0"/>
            <w:iCs w:val="0"/>
            <w:webHidden/>
          </w:rPr>
          <w:fldChar w:fldCharType="begin"/>
        </w:r>
        <w:r w:rsidR="0000686E" w:rsidRPr="0000686E">
          <w:rPr>
            <w:b w:val="0"/>
            <w:bCs w:val="0"/>
            <w:i w:val="0"/>
            <w:iCs w:val="0"/>
            <w:webHidden/>
          </w:rPr>
          <w:instrText xml:space="preserve"> PAGEREF _Toc225059631 \h </w:instrText>
        </w:r>
        <w:r w:rsidRPr="0000686E">
          <w:rPr>
            <w:b w:val="0"/>
            <w:bCs w:val="0"/>
            <w:i w:val="0"/>
            <w:iCs w:val="0"/>
            <w:webHidden/>
          </w:rPr>
        </w:r>
        <w:r w:rsidRPr="0000686E">
          <w:rPr>
            <w:b w:val="0"/>
            <w:bCs w:val="0"/>
            <w:i w:val="0"/>
            <w:iCs w:val="0"/>
            <w:webHidden/>
          </w:rPr>
          <w:fldChar w:fldCharType="separate"/>
        </w:r>
        <w:r w:rsidR="00D97E75">
          <w:rPr>
            <w:b w:val="0"/>
            <w:bCs w:val="0"/>
            <w:i w:val="0"/>
            <w:iCs w:val="0"/>
            <w:webHidden/>
          </w:rPr>
          <w:t>xiv</w:t>
        </w:r>
        <w:r w:rsidRPr="0000686E">
          <w:rPr>
            <w:b w:val="0"/>
            <w:bCs w:val="0"/>
            <w:i w:val="0"/>
            <w:iCs w:val="0"/>
            <w:webHidden/>
          </w:rPr>
          <w:fldChar w:fldCharType="end"/>
        </w:r>
      </w:hyperlink>
    </w:p>
    <w:p w:rsidR="0000686E" w:rsidRPr="0000686E" w:rsidRDefault="00BB2E83" w:rsidP="0000686E">
      <w:pPr>
        <w:pStyle w:val="TOC1"/>
        <w:spacing w:line="360" w:lineRule="auto"/>
        <w:rPr>
          <w:rFonts w:eastAsiaTheme="minorEastAsia"/>
          <w:b w:val="0"/>
          <w:bCs w:val="0"/>
          <w:i w:val="0"/>
          <w:iCs w:val="0"/>
          <w:lang w:val="en-US" w:eastAsia="en-US"/>
        </w:rPr>
      </w:pPr>
      <w:hyperlink w:anchor="_Toc225059632" w:history="1">
        <w:r w:rsidR="0000686E" w:rsidRPr="0000686E">
          <w:rPr>
            <w:rStyle w:val="Hyperlink"/>
            <w:b w:val="0"/>
            <w:bCs w:val="0"/>
            <w:i w:val="0"/>
            <w:iCs w:val="0"/>
          </w:rPr>
          <w:t>1. INTRODUCTION</w:t>
        </w:r>
        <w:r w:rsidR="0000686E" w:rsidRPr="0000686E">
          <w:rPr>
            <w:b w:val="0"/>
            <w:bCs w:val="0"/>
            <w:i w:val="0"/>
            <w:iCs w:val="0"/>
            <w:webHidden/>
          </w:rPr>
          <w:tab/>
        </w:r>
        <w:r w:rsidRPr="0000686E">
          <w:rPr>
            <w:b w:val="0"/>
            <w:bCs w:val="0"/>
            <w:i w:val="0"/>
            <w:iCs w:val="0"/>
            <w:webHidden/>
          </w:rPr>
          <w:fldChar w:fldCharType="begin"/>
        </w:r>
        <w:r w:rsidR="0000686E" w:rsidRPr="0000686E">
          <w:rPr>
            <w:b w:val="0"/>
            <w:bCs w:val="0"/>
            <w:i w:val="0"/>
            <w:iCs w:val="0"/>
            <w:webHidden/>
          </w:rPr>
          <w:instrText xml:space="preserve"> PAGEREF _Toc225059632 \h </w:instrText>
        </w:r>
        <w:r w:rsidRPr="0000686E">
          <w:rPr>
            <w:b w:val="0"/>
            <w:bCs w:val="0"/>
            <w:i w:val="0"/>
            <w:iCs w:val="0"/>
            <w:webHidden/>
          </w:rPr>
        </w:r>
        <w:r w:rsidRPr="0000686E">
          <w:rPr>
            <w:b w:val="0"/>
            <w:bCs w:val="0"/>
            <w:i w:val="0"/>
            <w:iCs w:val="0"/>
            <w:webHidden/>
          </w:rPr>
          <w:fldChar w:fldCharType="separate"/>
        </w:r>
        <w:r w:rsidR="00D97E75">
          <w:rPr>
            <w:b w:val="0"/>
            <w:bCs w:val="0"/>
            <w:i w:val="0"/>
            <w:iCs w:val="0"/>
            <w:webHidden/>
          </w:rPr>
          <w:t>1</w:t>
        </w:r>
        <w:r w:rsidRPr="0000686E">
          <w:rPr>
            <w:b w:val="0"/>
            <w:bCs w:val="0"/>
            <w:i w:val="0"/>
            <w:iCs w:val="0"/>
            <w:webHidden/>
          </w:rPr>
          <w:fldChar w:fldCharType="end"/>
        </w:r>
      </w:hyperlink>
    </w:p>
    <w:p w:rsidR="0000686E" w:rsidRPr="0000686E" w:rsidRDefault="00BB2E83" w:rsidP="0000686E">
      <w:pPr>
        <w:pStyle w:val="TOC2"/>
        <w:tabs>
          <w:tab w:val="right" w:leader="dot" w:pos="8659"/>
        </w:tabs>
        <w:spacing w:line="360" w:lineRule="auto"/>
        <w:rPr>
          <w:rFonts w:asciiTheme="majorBidi" w:eastAsiaTheme="minorEastAsia" w:hAnsiTheme="majorBidi" w:cstheme="majorBidi"/>
          <w:b w:val="0"/>
          <w:bCs w:val="0"/>
          <w:noProof/>
          <w:sz w:val="24"/>
          <w:szCs w:val="24"/>
          <w:lang w:val="en-US" w:eastAsia="en-US"/>
        </w:rPr>
      </w:pPr>
      <w:hyperlink w:anchor="_Toc225059633" w:history="1">
        <w:r w:rsidR="0000686E" w:rsidRPr="0000686E">
          <w:rPr>
            <w:rStyle w:val="Hyperlink"/>
            <w:rFonts w:asciiTheme="majorBidi" w:hAnsiTheme="majorBidi" w:cstheme="majorBidi"/>
            <w:b w:val="0"/>
            <w:bCs w:val="0"/>
            <w:noProof/>
            <w:sz w:val="24"/>
            <w:szCs w:val="24"/>
          </w:rPr>
          <w:t>1.1 Performance of the Electricity Grid</w:t>
        </w:r>
        <w:r w:rsidR="0000686E" w:rsidRPr="0000686E">
          <w:rPr>
            <w:rFonts w:asciiTheme="majorBidi" w:hAnsiTheme="majorBidi" w:cstheme="majorBidi"/>
            <w:b w:val="0"/>
            <w:bCs w:val="0"/>
            <w:noProof/>
            <w:webHidden/>
            <w:sz w:val="24"/>
            <w:szCs w:val="24"/>
          </w:rPr>
          <w:tab/>
        </w:r>
        <w:r w:rsidRPr="0000686E">
          <w:rPr>
            <w:rFonts w:asciiTheme="majorBidi" w:hAnsiTheme="majorBidi" w:cstheme="majorBidi"/>
            <w:b w:val="0"/>
            <w:bCs w:val="0"/>
            <w:noProof/>
            <w:webHidden/>
            <w:sz w:val="24"/>
            <w:szCs w:val="24"/>
          </w:rPr>
          <w:fldChar w:fldCharType="begin"/>
        </w:r>
        <w:r w:rsidR="0000686E" w:rsidRPr="0000686E">
          <w:rPr>
            <w:rFonts w:asciiTheme="majorBidi" w:hAnsiTheme="majorBidi" w:cstheme="majorBidi"/>
            <w:b w:val="0"/>
            <w:bCs w:val="0"/>
            <w:noProof/>
            <w:webHidden/>
            <w:sz w:val="24"/>
            <w:szCs w:val="24"/>
          </w:rPr>
          <w:instrText xml:space="preserve"> PAGEREF _Toc225059633 \h </w:instrText>
        </w:r>
        <w:r w:rsidRPr="0000686E">
          <w:rPr>
            <w:rFonts w:asciiTheme="majorBidi" w:hAnsiTheme="majorBidi" w:cstheme="majorBidi"/>
            <w:b w:val="0"/>
            <w:bCs w:val="0"/>
            <w:noProof/>
            <w:webHidden/>
            <w:sz w:val="24"/>
            <w:szCs w:val="24"/>
          </w:rPr>
        </w:r>
        <w:r w:rsidRPr="0000686E">
          <w:rPr>
            <w:rFonts w:asciiTheme="majorBidi" w:hAnsiTheme="majorBidi" w:cstheme="majorBidi"/>
            <w:b w:val="0"/>
            <w:bCs w:val="0"/>
            <w:noProof/>
            <w:webHidden/>
            <w:sz w:val="24"/>
            <w:szCs w:val="24"/>
          </w:rPr>
          <w:fldChar w:fldCharType="separate"/>
        </w:r>
        <w:r w:rsidR="00D97E75">
          <w:rPr>
            <w:rFonts w:asciiTheme="majorBidi" w:hAnsiTheme="majorBidi" w:cstheme="majorBidi"/>
            <w:b w:val="0"/>
            <w:bCs w:val="0"/>
            <w:noProof/>
            <w:webHidden/>
            <w:sz w:val="24"/>
            <w:szCs w:val="24"/>
          </w:rPr>
          <w:t>4</w:t>
        </w:r>
        <w:r w:rsidRPr="0000686E">
          <w:rPr>
            <w:rFonts w:asciiTheme="majorBidi" w:hAnsiTheme="majorBidi" w:cstheme="majorBidi"/>
            <w:b w:val="0"/>
            <w:bCs w:val="0"/>
            <w:noProof/>
            <w:webHidden/>
            <w:sz w:val="24"/>
            <w:szCs w:val="24"/>
          </w:rPr>
          <w:fldChar w:fldCharType="end"/>
        </w:r>
      </w:hyperlink>
    </w:p>
    <w:p w:rsidR="0000686E" w:rsidRPr="0000686E" w:rsidRDefault="00BB2E83" w:rsidP="0000686E">
      <w:pPr>
        <w:pStyle w:val="TOC2"/>
        <w:tabs>
          <w:tab w:val="right" w:leader="dot" w:pos="8659"/>
        </w:tabs>
        <w:spacing w:line="360" w:lineRule="auto"/>
        <w:rPr>
          <w:rFonts w:asciiTheme="majorBidi" w:eastAsiaTheme="minorEastAsia" w:hAnsiTheme="majorBidi" w:cstheme="majorBidi"/>
          <w:b w:val="0"/>
          <w:bCs w:val="0"/>
          <w:noProof/>
          <w:sz w:val="24"/>
          <w:szCs w:val="24"/>
          <w:lang w:val="en-US" w:eastAsia="en-US"/>
        </w:rPr>
      </w:pPr>
      <w:hyperlink w:anchor="_Toc225059634" w:history="1">
        <w:r w:rsidR="0000686E" w:rsidRPr="0000686E">
          <w:rPr>
            <w:rStyle w:val="Hyperlink"/>
            <w:rFonts w:asciiTheme="majorBidi" w:hAnsiTheme="majorBidi" w:cstheme="majorBidi"/>
            <w:b w:val="0"/>
            <w:bCs w:val="0"/>
            <w:noProof/>
            <w:sz w:val="24"/>
            <w:szCs w:val="24"/>
          </w:rPr>
          <w:t>1.2 Distribution of the Energy Sources in Canada</w:t>
        </w:r>
        <w:r w:rsidR="0000686E" w:rsidRPr="0000686E">
          <w:rPr>
            <w:rFonts w:asciiTheme="majorBidi" w:hAnsiTheme="majorBidi" w:cstheme="majorBidi"/>
            <w:b w:val="0"/>
            <w:bCs w:val="0"/>
            <w:noProof/>
            <w:webHidden/>
            <w:sz w:val="24"/>
            <w:szCs w:val="24"/>
          </w:rPr>
          <w:tab/>
        </w:r>
        <w:r w:rsidRPr="0000686E">
          <w:rPr>
            <w:rFonts w:asciiTheme="majorBidi" w:hAnsiTheme="majorBidi" w:cstheme="majorBidi"/>
            <w:b w:val="0"/>
            <w:bCs w:val="0"/>
            <w:noProof/>
            <w:webHidden/>
            <w:sz w:val="24"/>
            <w:szCs w:val="24"/>
          </w:rPr>
          <w:fldChar w:fldCharType="begin"/>
        </w:r>
        <w:r w:rsidR="0000686E" w:rsidRPr="0000686E">
          <w:rPr>
            <w:rFonts w:asciiTheme="majorBidi" w:hAnsiTheme="majorBidi" w:cstheme="majorBidi"/>
            <w:b w:val="0"/>
            <w:bCs w:val="0"/>
            <w:noProof/>
            <w:webHidden/>
            <w:sz w:val="24"/>
            <w:szCs w:val="24"/>
          </w:rPr>
          <w:instrText xml:space="preserve"> PAGEREF _Toc225059634 \h </w:instrText>
        </w:r>
        <w:r w:rsidRPr="0000686E">
          <w:rPr>
            <w:rFonts w:asciiTheme="majorBidi" w:hAnsiTheme="majorBidi" w:cstheme="majorBidi"/>
            <w:b w:val="0"/>
            <w:bCs w:val="0"/>
            <w:noProof/>
            <w:webHidden/>
            <w:sz w:val="24"/>
            <w:szCs w:val="24"/>
          </w:rPr>
        </w:r>
        <w:r w:rsidRPr="0000686E">
          <w:rPr>
            <w:rFonts w:asciiTheme="majorBidi" w:hAnsiTheme="majorBidi" w:cstheme="majorBidi"/>
            <w:b w:val="0"/>
            <w:bCs w:val="0"/>
            <w:noProof/>
            <w:webHidden/>
            <w:sz w:val="24"/>
            <w:szCs w:val="24"/>
          </w:rPr>
          <w:fldChar w:fldCharType="separate"/>
        </w:r>
        <w:r w:rsidR="00D97E75">
          <w:rPr>
            <w:rFonts w:asciiTheme="majorBidi" w:hAnsiTheme="majorBidi" w:cstheme="majorBidi"/>
            <w:b w:val="0"/>
            <w:bCs w:val="0"/>
            <w:noProof/>
            <w:webHidden/>
            <w:sz w:val="24"/>
            <w:szCs w:val="24"/>
          </w:rPr>
          <w:t>6</w:t>
        </w:r>
        <w:r w:rsidRPr="0000686E">
          <w:rPr>
            <w:rFonts w:asciiTheme="majorBidi" w:hAnsiTheme="majorBidi" w:cstheme="majorBidi"/>
            <w:b w:val="0"/>
            <w:bCs w:val="0"/>
            <w:noProof/>
            <w:webHidden/>
            <w:sz w:val="24"/>
            <w:szCs w:val="24"/>
          </w:rPr>
          <w:fldChar w:fldCharType="end"/>
        </w:r>
      </w:hyperlink>
    </w:p>
    <w:p w:rsidR="0000686E" w:rsidRPr="0000686E" w:rsidRDefault="00BB2E83" w:rsidP="0000686E">
      <w:pPr>
        <w:pStyle w:val="TOC1"/>
        <w:spacing w:line="360" w:lineRule="auto"/>
        <w:rPr>
          <w:rFonts w:eastAsiaTheme="minorEastAsia"/>
          <w:b w:val="0"/>
          <w:bCs w:val="0"/>
          <w:i w:val="0"/>
          <w:iCs w:val="0"/>
          <w:lang w:val="en-US" w:eastAsia="en-US"/>
        </w:rPr>
      </w:pPr>
      <w:hyperlink w:anchor="_Toc225059635" w:history="1">
        <w:r w:rsidR="0000686E" w:rsidRPr="0000686E">
          <w:rPr>
            <w:rStyle w:val="Hyperlink"/>
            <w:b w:val="0"/>
            <w:bCs w:val="0"/>
            <w:i w:val="0"/>
            <w:iCs w:val="0"/>
          </w:rPr>
          <w:t>2. OBJECTIVE</w:t>
        </w:r>
        <w:r w:rsidR="0000686E" w:rsidRPr="0000686E">
          <w:rPr>
            <w:b w:val="0"/>
            <w:bCs w:val="0"/>
            <w:i w:val="0"/>
            <w:iCs w:val="0"/>
            <w:webHidden/>
          </w:rPr>
          <w:tab/>
        </w:r>
        <w:r w:rsidRPr="0000686E">
          <w:rPr>
            <w:b w:val="0"/>
            <w:bCs w:val="0"/>
            <w:i w:val="0"/>
            <w:iCs w:val="0"/>
            <w:webHidden/>
          </w:rPr>
          <w:fldChar w:fldCharType="begin"/>
        </w:r>
        <w:r w:rsidR="0000686E" w:rsidRPr="0000686E">
          <w:rPr>
            <w:b w:val="0"/>
            <w:bCs w:val="0"/>
            <w:i w:val="0"/>
            <w:iCs w:val="0"/>
            <w:webHidden/>
          </w:rPr>
          <w:instrText xml:space="preserve"> PAGEREF _Toc225059635 \h </w:instrText>
        </w:r>
        <w:r w:rsidRPr="0000686E">
          <w:rPr>
            <w:b w:val="0"/>
            <w:bCs w:val="0"/>
            <w:i w:val="0"/>
            <w:iCs w:val="0"/>
            <w:webHidden/>
          </w:rPr>
        </w:r>
        <w:r w:rsidRPr="0000686E">
          <w:rPr>
            <w:b w:val="0"/>
            <w:bCs w:val="0"/>
            <w:i w:val="0"/>
            <w:iCs w:val="0"/>
            <w:webHidden/>
          </w:rPr>
          <w:fldChar w:fldCharType="separate"/>
        </w:r>
        <w:r w:rsidR="00D97E75">
          <w:rPr>
            <w:b w:val="0"/>
            <w:bCs w:val="0"/>
            <w:i w:val="0"/>
            <w:iCs w:val="0"/>
            <w:webHidden/>
          </w:rPr>
          <w:t>8</w:t>
        </w:r>
        <w:r w:rsidRPr="0000686E">
          <w:rPr>
            <w:b w:val="0"/>
            <w:bCs w:val="0"/>
            <w:i w:val="0"/>
            <w:iCs w:val="0"/>
            <w:webHidden/>
          </w:rPr>
          <w:fldChar w:fldCharType="end"/>
        </w:r>
      </w:hyperlink>
    </w:p>
    <w:p w:rsidR="0000686E" w:rsidRPr="0000686E" w:rsidRDefault="00BB2E83" w:rsidP="0000686E">
      <w:pPr>
        <w:pStyle w:val="TOC1"/>
        <w:spacing w:line="360" w:lineRule="auto"/>
        <w:rPr>
          <w:rFonts w:eastAsiaTheme="minorEastAsia"/>
          <w:b w:val="0"/>
          <w:bCs w:val="0"/>
          <w:i w:val="0"/>
          <w:iCs w:val="0"/>
          <w:lang w:val="en-US" w:eastAsia="en-US"/>
        </w:rPr>
      </w:pPr>
      <w:hyperlink w:anchor="_Toc225059636" w:history="1">
        <w:r w:rsidR="0000686E" w:rsidRPr="0000686E">
          <w:rPr>
            <w:rStyle w:val="Hyperlink"/>
            <w:b w:val="0"/>
            <w:bCs w:val="0"/>
            <w:i w:val="0"/>
            <w:iCs w:val="0"/>
          </w:rPr>
          <w:t>3. ELECTRICITY GENERATION AND DISPATCH IN CANADA</w:t>
        </w:r>
        <w:r w:rsidR="0000686E" w:rsidRPr="0000686E">
          <w:rPr>
            <w:b w:val="0"/>
            <w:bCs w:val="0"/>
            <w:i w:val="0"/>
            <w:iCs w:val="0"/>
            <w:webHidden/>
          </w:rPr>
          <w:tab/>
        </w:r>
        <w:r w:rsidRPr="0000686E">
          <w:rPr>
            <w:b w:val="0"/>
            <w:bCs w:val="0"/>
            <w:i w:val="0"/>
            <w:iCs w:val="0"/>
            <w:webHidden/>
          </w:rPr>
          <w:fldChar w:fldCharType="begin"/>
        </w:r>
        <w:r w:rsidR="0000686E" w:rsidRPr="0000686E">
          <w:rPr>
            <w:b w:val="0"/>
            <w:bCs w:val="0"/>
            <w:i w:val="0"/>
            <w:iCs w:val="0"/>
            <w:webHidden/>
          </w:rPr>
          <w:instrText xml:space="preserve"> PAGEREF _Toc225059636 \h </w:instrText>
        </w:r>
        <w:r w:rsidRPr="0000686E">
          <w:rPr>
            <w:b w:val="0"/>
            <w:bCs w:val="0"/>
            <w:i w:val="0"/>
            <w:iCs w:val="0"/>
            <w:webHidden/>
          </w:rPr>
        </w:r>
        <w:r w:rsidRPr="0000686E">
          <w:rPr>
            <w:b w:val="0"/>
            <w:bCs w:val="0"/>
            <w:i w:val="0"/>
            <w:iCs w:val="0"/>
            <w:webHidden/>
          </w:rPr>
          <w:fldChar w:fldCharType="separate"/>
        </w:r>
        <w:r w:rsidR="00D97E75">
          <w:rPr>
            <w:b w:val="0"/>
            <w:bCs w:val="0"/>
            <w:i w:val="0"/>
            <w:iCs w:val="0"/>
            <w:webHidden/>
          </w:rPr>
          <w:t>9</w:t>
        </w:r>
        <w:r w:rsidRPr="0000686E">
          <w:rPr>
            <w:b w:val="0"/>
            <w:bCs w:val="0"/>
            <w:i w:val="0"/>
            <w:iCs w:val="0"/>
            <w:webHidden/>
          </w:rPr>
          <w:fldChar w:fldCharType="end"/>
        </w:r>
      </w:hyperlink>
    </w:p>
    <w:p w:rsidR="0000686E" w:rsidRPr="0000686E" w:rsidRDefault="00BB2E83" w:rsidP="0000686E">
      <w:pPr>
        <w:pStyle w:val="TOC2"/>
        <w:tabs>
          <w:tab w:val="right" w:leader="dot" w:pos="8659"/>
        </w:tabs>
        <w:spacing w:line="360" w:lineRule="auto"/>
        <w:rPr>
          <w:rFonts w:asciiTheme="majorBidi" w:eastAsiaTheme="minorEastAsia" w:hAnsiTheme="majorBidi" w:cstheme="majorBidi"/>
          <w:b w:val="0"/>
          <w:bCs w:val="0"/>
          <w:noProof/>
          <w:sz w:val="24"/>
          <w:szCs w:val="24"/>
          <w:lang w:val="en-US" w:eastAsia="en-US"/>
        </w:rPr>
      </w:pPr>
      <w:hyperlink w:anchor="_Toc225059637" w:history="1">
        <w:r w:rsidR="0000686E" w:rsidRPr="0000686E">
          <w:rPr>
            <w:rStyle w:val="Hyperlink"/>
            <w:rFonts w:asciiTheme="majorBidi" w:hAnsiTheme="majorBidi" w:cstheme="majorBidi"/>
            <w:b w:val="0"/>
            <w:bCs w:val="0"/>
            <w:noProof/>
            <w:sz w:val="24"/>
            <w:szCs w:val="24"/>
          </w:rPr>
          <w:t>3.1 Newfoundland and Labrador</w:t>
        </w:r>
        <w:r w:rsidR="0000686E" w:rsidRPr="0000686E">
          <w:rPr>
            <w:rFonts w:asciiTheme="majorBidi" w:hAnsiTheme="majorBidi" w:cstheme="majorBidi"/>
            <w:b w:val="0"/>
            <w:bCs w:val="0"/>
            <w:noProof/>
            <w:webHidden/>
            <w:sz w:val="24"/>
            <w:szCs w:val="24"/>
          </w:rPr>
          <w:tab/>
        </w:r>
        <w:r w:rsidRPr="0000686E">
          <w:rPr>
            <w:rFonts w:asciiTheme="majorBidi" w:hAnsiTheme="majorBidi" w:cstheme="majorBidi"/>
            <w:b w:val="0"/>
            <w:bCs w:val="0"/>
            <w:noProof/>
            <w:webHidden/>
            <w:sz w:val="24"/>
            <w:szCs w:val="24"/>
          </w:rPr>
          <w:fldChar w:fldCharType="begin"/>
        </w:r>
        <w:r w:rsidR="0000686E" w:rsidRPr="0000686E">
          <w:rPr>
            <w:rFonts w:asciiTheme="majorBidi" w:hAnsiTheme="majorBidi" w:cstheme="majorBidi"/>
            <w:b w:val="0"/>
            <w:bCs w:val="0"/>
            <w:noProof/>
            <w:webHidden/>
            <w:sz w:val="24"/>
            <w:szCs w:val="24"/>
          </w:rPr>
          <w:instrText xml:space="preserve"> PAGEREF _Toc225059637 \h </w:instrText>
        </w:r>
        <w:r w:rsidRPr="0000686E">
          <w:rPr>
            <w:rFonts w:asciiTheme="majorBidi" w:hAnsiTheme="majorBidi" w:cstheme="majorBidi"/>
            <w:b w:val="0"/>
            <w:bCs w:val="0"/>
            <w:noProof/>
            <w:webHidden/>
            <w:sz w:val="24"/>
            <w:szCs w:val="24"/>
          </w:rPr>
        </w:r>
        <w:r w:rsidRPr="0000686E">
          <w:rPr>
            <w:rFonts w:asciiTheme="majorBidi" w:hAnsiTheme="majorBidi" w:cstheme="majorBidi"/>
            <w:b w:val="0"/>
            <w:bCs w:val="0"/>
            <w:noProof/>
            <w:webHidden/>
            <w:sz w:val="24"/>
            <w:szCs w:val="24"/>
          </w:rPr>
          <w:fldChar w:fldCharType="separate"/>
        </w:r>
        <w:r w:rsidR="00D97E75">
          <w:rPr>
            <w:rFonts w:asciiTheme="majorBidi" w:hAnsiTheme="majorBidi" w:cstheme="majorBidi"/>
            <w:b w:val="0"/>
            <w:bCs w:val="0"/>
            <w:noProof/>
            <w:webHidden/>
            <w:sz w:val="24"/>
            <w:szCs w:val="24"/>
          </w:rPr>
          <w:t>9</w:t>
        </w:r>
        <w:r w:rsidRPr="0000686E">
          <w:rPr>
            <w:rFonts w:asciiTheme="majorBidi" w:hAnsiTheme="majorBidi" w:cstheme="majorBidi"/>
            <w:b w:val="0"/>
            <w:bCs w:val="0"/>
            <w:noProof/>
            <w:webHidden/>
            <w:sz w:val="24"/>
            <w:szCs w:val="24"/>
          </w:rPr>
          <w:fldChar w:fldCharType="end"/>
        </w:r>
      </w:hyperlink>
    </w:p>
    <w:p w:rsidR="0000686E" w:rsidRPr="0000686E" w:rsidRDefault="00BB2E83" w:rsidP="0000686E">
      <w:pPr>
        <w:pStyle w:val="TOC2"/>
        <w:tabs>
          <w:tab w:val="right" w:leader="dot" w:pos="8659"/>
        </w:tabs>
        <w:spacing w:line="360" w:lineRule="auto"/>
        <w:rPr>
          <w:rFonts w:asciiTheme="majorBidi" w:eastAsiaTheme="minorEastAsia" w:hAnsiTheme="majorBidi" w:cstheme="majorBidi"/>
          <w:b w:val="0"/>
          <w:bCs w:val="0"/>
          <w:noProof/>
          <w:sz w:val="24"/>
          <w:szCs w:val="24"/>
          <w:lang w:val="en-US" w:eastAsia="en-US"/>
        </w:rPr>
      </w:pPr>
      <w:hyperlink w:anchor="_Toc225059638" w:history="1">
        <w:r w:rsidR="0000686E" w:rsidRPr="0000686E">
          <w:rPr>
            <w:rStyle w:val="Hyperlink"/>
            <w:rFonts w:asciiTheme="majorBidi" w:hAnsiTheme="majorBidi" w:cstheme="majorBidi"/>
            <w:b w:val="0"/>
            <w:bCs w:val="0"/>
            <w:noProof/>
            <w:sz w:val="24"/>
            <w:szCs w:val="24"/>
          </w:rPr>
          <w:t>3.2 Prince Edward Island</w:t>
        </w:r>
        <w:r w:rsidR="0000686E" w:rsidRPr="0000686E">
          <w:rPr>
            <w:rFonts w:asciiTheme="majorBidi" w:hAnsiTheme="majorBidi" w:cstheme="majorBidi"/>
            <w:b w:val="0"/>
            <w:bCs w:val="0"/>
            <w:noProof/>
            <w:webHidden/>
            <w:sz w:val="24"/>
            <w:szCs w:val="24"/>
          </w:rPr>
          <w:tab/>
        </w:r>
        <w:r w:rsidRPr="0000686E">
          <w:rPr>
            <w:rFonts w:asciiTheme="majorBidi" w:hAnsiTheme="majorBidi" w:cstheme="majorBidi"/>
            <w:b w:val="0"/>
            <w:bCs w:val="0"/>
            <w:noProof/>
            <w:webHidden/>
            <w:sz w:val="24"/>
            <w:szCs w:val="24"/>
          </w:rPr>
          <w:fldChar w:fldCharType="begin"/>
        </w:r>
        <w:r w:rsidR="0000686E" w:rsidRPr="0000686E">
          <w:rPr>
            <w:rFonts w:asciiTheme="majorBidi" w:hAnsiTheme="majorBidi" w:cstheme="majorBidi"/>
            <w:b w:val="0"/>
            <w:bCs w:val="0"/>
            <w:noProof/>
            <w:webHidden/>
            <w:sz w:val="24"/>
            <w:szCs w:val="24"/>
          </w:rPr>
          <w:instrText xml:space="preserve"> PAGEREF _Toc225059638 \h </w:instrText>
        </w:r>
        <w:r w:rsidRPr="0000686E">
          <w:rPr>
            <w:rFonts w:asciiTheme="majorBidi" w:hAnsiTheme="majorBidi" w:cstheme="majorBidi"/>
            <w:b w:val="0"/>
            <w:bCs w:val="0"/>
            <w:noProof/>
            <w:webHidden/>
            <w:sz w:val="24"/>
            <w:szCs w:val="24"/>
          </w:rPr>
        </w:r>
        <w:r w:rsidRPr="0000686E">
          <w:rPr>
            <w:rFonts w:asciiTheme="majorBidi" w:hAnsiTheme="majorBidi" w:cstheme="majorBidi"/>
            <w:b w:val="0"/>
            <w:bCs w:val="0"/>
            <w:noProof/>
            <w:webHidden/>
            <w:sz w:val="24"/>
            <w:szCs w:val="24"/>
          </w:rPr>
          <w:fldChar w:fldCharType="separate"/>
        </w:r>
        <w:r w:rsidR="00D97E75">
          <w:rPr>
            <w:rFonts w:asciiTheme="majorBidi" w:hAnsiTheme="majorBidi" w:cstheme="majorBidi"/>
            <w:b w:val="0"/>
            <w:bCs w:val="0"/>
            <w:noProof/>
            <w:webHidden/>
            <w:sz w:val="24"/>
            <w:szCs w:val="24"/>
          </w:rPr>
          <w:t>10</w:t>
        </w:r>
        <w:r w:rsidRPr="0000686E">
          <w:rPr>
            <w:rFonts w:asciiTheme="majorBidi" w:hAnsiTheme="majorBidi" w:cstheme="majorBidi"/>
            <w:b w:val="0"/>
            <w:bCs w:val="0"/>
            <w:noProof/>
            <w:webHidden/>
            <w:sz w:val="24"/>
            <w:szCs w:val="24"/>
          </w:rPr>
          <w:fldChar w:fldCharType="end"/>
        </w:r>
      </w:hyperlink>
    </w:p>
    <w:p w:rsidR="0000686E" w:rsidRPr="0000686E" w:rsidRDefault="00BB2E83" w:rsidP="0000686E">
      <w:pPr>
        <w:pStyle w:val="TOC2"/>
        <w:tabs>
          <w:tab w:val="right" w:leader="dot" w:pos="8659"/>
        </w:tabs>
        <w:spacing w:line="360" w:lineRule="auto"/>
        <w:rPr>
          <w:rFonts w:asciiTheme="majorBidi" w:eastAsiaTheme="minorEastAsia" w:hAnsiTheme="majorBidi" w:cstheme="majorBidi"/>
          <w:b w:val="0"/>
          <w:bCs w:val="0"/>
          <w:noProof/>
          <w:sz w:val="24"/>
          <w:szCs w:val="24"/>
          <w:lang w:val="en-US" w:eastAsia="en-US"/>
        </w:rPr>
      </w:pPr>
      <w:hyperlink w:anchor="_Toc225059639" w:history="1">
        <w:r w:rsidR="0000686E" w:rsidRPr="0000686E">
          <w:rPr>
            <w:rStyle w:val="Hyperlink"/>
            <w:rFonts w:asciiTheme="majorBidi" w:hAnsiTheme="majorBidi" w:cstheme="majorBidi"/>
            <w:b w:val="0"/>
            <w:bCs w:val="0"/>
            <w:noProof/>
            <w:sz w:val="24"/>
            <w:szCs w:val="24"/>
          </w:rPr>
          <w:t>3.3 Nova Scotia</w:t>
        </w:r>
        <w:r w:rsidR="0000686E" w:rsidRPr="0000686E">
          <w:rPr>
            <w:rFonts w:asciiTheme="majorBidi" w:hAnsiTheme="majorBidi" w:cstheme="majorBidi"/>
            <w:b w:val="0"/>
            <w:bCs w:val="0"/>
            <w:noProof/>
            <w:webHidden/>
            <w:sz w:val="24"/>
            <w:szCs w:val="24"/>
          </w:rPr>
          <w:tab/>
        </w:r>
        <w:r w:rsidRPr="0000686E">
          <w:rPr>
            <w:rFonts w:asciiTheme="majorBidi" w:hAnsiTheme="majorBidi" w:cstheme="majorBidi"/>
            <w:b w:val="0"/>
            <w:bCs w:val="0"/>
            <w:noProof/>
            <w:webHidden/>
            <w:sz w:val="24"/>
            <w:szCs w:val="24"/>
          </w:rPr>
          <w:fldChar w:fldCharType="begin"/>
        </w:r>
        <w:r w:rsidR="0000686E" w:rsidRPr="0000686E">
          <w:rPr>
            <w:rFonts w:asciiTheme="majorBidi" w:hAnsiTheme="majorBidi" w:cstheme="majorBidi"/>
            <w:b w:val="0"/>
            <w:bCs w:val="0"/>
            <w:noProof/>
            <w:webHidden/>
            <w:sz w:val="24"/>
            <w:szCs w:val="24"/>
          </w:rPr>
          <w:instrText xml:space="preserve"> PAGEREF _Toc225059639 \h </w:instrText>
        </w:r>
        <w:r w:rsidRPr="0000686E">
          <w:rPr>
            <w:rFonts w:asciiTheme="majorBidi" w:hAnsiTheme="majorBidi" w:cstheme="majorBidi"/>
            <w:b w:val="0"/>
            <w:bCs w:val="0"/>
            <w:noProof/>
            <w:webHidden/>
            <w:sz w:val="24"/>
            <w:szCs w:val="24"/>
          </w:rPr>
        </w:r>
        <w:r w:rsidRPr="0000686E">
          <w:rPr>
            <w:rFonts w:asciiTheme="majorBidi" w:hAnsiTheme="majorBidi" w:cstheme="majorBidi"/>
            <w:b w:val="0"/>
            <w:bCs w:val="0"/>
            <w:noProof/>
            <w:webHidden/>
            <w:sz w:val="24"/>
            <w:szCs w:val="24"/>
          </w:rPr>
          <w:fldChar w:fldCharType="separate"/>
        </w:r>
        <w:r w:rsidR="00D97E75">
          <w:rPr>
            <w:rFonts w:asciiTheme="majorBidi" w:hAnsiTheme="majorBidi" w:cstheme="majorBidi"/>
            <w:b w:val="0"/>
            <w:bCs w:val="0"/>
            <w:noProof/>
            <w:webHidden/>
            <w:sz w:val="24"/>
            <w:szCs w:val="24"/>
          </w:rPr>
          <w:t>10</w:t>
        </w:r>
        <w:r w:rsidRPr="0000686E">
          <w:rPr>
            <w:rFonts w:asciiTheme="majorBidi" w:hAnsiTheme="majorBidi" w:cstheme="majorBidi"/>
            <w:b w:val="0"/>
            <w:bCs w:val="0"/>
            <w:noProof/>
            <w:webHidden/>
            <w:sz w:val="24"/>
            <w:szCs w:val="24"/>
          </w:rPr>
          <w:fldChar w:fldCharType="end"/>
        </w:r>
      </w:hyperlink>
    </w:p>
    <w:p w:rsidR="0000686E" w:rsidRPr="0000686E" w:rsidRDefault="00BB2E83" w:rsidP="0000686E">
      <w:pPr>
        <w:pStyle w:val="TOC2"/>
        <w:tabs>
          <w:tab w:val="right" w:leader="dot" w:pos="8659"/>
        </w:tabs>
        <w:spacing w:line="360" w:lineRule="auto"/>
        <w:rPr>
          <w:rFonts w:asciiTheme="majorBidi" w:eastAsiaTheme="minorEastAsia" w:hAnsiTheme="majorBidi" w:cstheme="majorBidi"/>
          <w:b w:val="0"/>
          <w:bCs w:val="0"/>
          <w:noProof/>
          <w:sz w:val="24"/>
          <w:szCs w:val="24"/>
          <w:lang w:val="en-US" w:eastAsia="en-US"/>
        </w:rPr>
      </w:pPr>
      <w:hyperlink w:anchor="_Toc225059640" w:history="1">
        <w:r w:rsidR="0000686E" w:rsidRPr="0000686E">
          <w:rPr>
            <w:rStyle w:val="Hyperlink"/>
            <w:rFonts w:asciiTheme="majorBidi" w:hAnsiTheme="majorBidi" w:cstheme="majorBidi"/>
            <w:b w:val="0"/>
            <w:bCs w:val="0"/>
            <w:noProof/>
            <w:sz w:val="24"/>
            <w:szCs w:val="24"/>
          </w:rPr>
          <w:t>3.4 New Brunswick</w:t>
        </w:r>
        <w:r w:rsidR="0000686E" w:rsidRPr="0000686E">
          <w:rPr>
            <w:rFonts w:asciiTheme="majorBidi" w:hAnsiTheme="majorBidi" w:cstheme="majorBidi"/>
            <w:b w:val="0"/>
            <w:bCs w:val="0"/>
            <w:noProof/>
            <w:webHidden/>
            <w:sz w:val="24"/>
            <w:szCs w:val="24"/>
          </w:rPr>
          <w:tab/>
        </w:r>
        <w:r w:rsidRPr="0000686E">
          <w:rPr>
            <w:rFonts w:asciiTheme="majorBidi" w:hAnsiTheme="majorBidi" w:cstheme="majorBidi"/>
            <w:b w:val="0"/>
            <w:bCs w:val="0"/>
            <w:noProof/>
            <w:webHidden/>
            <w:sz w:val="24"/>
            <w:szCs w:val="24"/>
          </w:rPr>
          <w:fldChar w:fldCharType="begin"/>
        </w:r>
        <w:r w:rsidR="0000686E" w:rsidRPr="0000686E">
          <w:rPr>
            <w:rFonts w:asciiTheme="majorBidi" w:hAnsiTheme="majorBidi" w:cstheme="majorBidi"/>
            <w:b w:val="0"/>
            <w:bCs w:val="0"/>
            <w:noProof/>
            <w:webHidden/>
            <w:sz w:val="24"/>
            <w:szCs w:val="24"/>
          </w:rPr>
          <w:instrText xml:space="preserve"> PAGEREF _Toc225059640 \h </w:instrText>
        </w:r>
        <w:r w:rsidRPr="0000686E">
          <w:rPr>
            <w:rFonts w:asciiTheme="majorBidi" w:hAnsiTheme="majorBidi" w:cstheme="majorBidi"/>
            <w:b w:val="0"/>
            <w:bCs w:val="0"/>
            <w:noProof/>
            <w:webHidden/>
            <w:sz w:val="24"/>
            <w:szCs w:val="24"/>
          </w:rPr>
        </w:r>
        <w:r w:rsidRPr="0000686E">
          <w:rPr>
            <w:rFonts w:asciiTheme="majorBidi" w:hAnsiTheme="majorBidi" w:cstheme="majorBidi"/>
            <w:b w:val="0"/>
            <w:bCs w:val="0"/>
            <w:noProof/>
            <w:webHidden/>
            <w:sz w:val="24"/>
            <w:szCs w:val="24"/>
          </w:rPr>
          <w:fldChar w:fldCharType="separate"/>
        </w:r>
        <w:r w:rsidR="00D97E75">
          <w:rPr>
            <w:rFonts w:asciiTheme="majorBidi" w:hAnsiTheme="majorBidi" w:cstheme="majorBidi"/>
            <w:b w:val="0"/>
            <w:bCs w:val="0"/>
            <w:noProof/>
            <w:webHidden/>
            <w:sz w:val="24"/>
            <w:szCs w:val="24"/>
          </w:rPr>
          <w:t>12</w:t>
        </w:r>
        <w:r w:rsidRPr="0000686E">
          <w:rPr>
            <w:rFonts w:asciiTheme="majorBidi" w:hAnsiTheme="majorBidi" w:cstheme="majorBidi"/>
            <w:b w:val="0"/>
            <w:bCs w:val="0"/>
            <w:noProof/>
            <w:webHidden/>
            <w:sz w:val="24"/>
            <w:szCs w:val="24"/>
          </w:rPr>
          <w:fldChar w:fldCharType="end"/>
        </w:r>
      </w:hyperlink>
    </w:p>
    <w:p w:rsidR="0000686E" w:rsidRPr="0000686E" w:rsidRDefault="00BB2E83" w:rsidP="0000686E">
      <w:pPr>
        <w:pStyle w:val="TOC2"/>
        <w:tabs>
          <w:tab w:val="right" w:leader="dot" w:pos="8659"/>
        </w:tabs>
        <w:spacing w:line="360" w:lineRule="auto"/>
        <w:rPr>
          <w:rFonts w:asciiTheme="majorBidi" w:eastAsiaTheme="minorEastAsia" w:hAnsiTheme="majorBidi" w:cstheme="majorBidi"/>
          <w:b w:val="0"/>
          <w:bCs w:val="0"/>
          <w:noProof/>
          <w:sz w:val="24"/>
          <w:szCs w:val="24"/>
          <w:lang w:val="en-US" w:eastAsia="en-US"/>
        </w:rPr>
      </w:pPr>
      <w:hyperlink w:anchor="_Toc225059641" w:history="1">
        <w:r w:rsidR="0000686E" w:rsidRPr="0000686E">
          <w:rPr>
            <w:rStyle w:val="Hyperlink"/>
            <w:rFonts w:asciiTheme="majorBidi" w:hAnsiTheme="majorBidi" w:cstheme="majorBidi"/>
            <w:b w:val="0"/>
            <w:bCs w:val="0"/>
            <w:noProof/>
            <w:sz w:val="24"/>
            <w:szCs w:val="24"/>
          </w:rPr>
          <w:t>3.5 Quebec</w:t>
        </w:r>
        <w:r w:rsidR="0000686E" w:rsidRPr="0000686E">
          <w:rPr>
            <w:rFonts w:asciiTheme="majorBidi" w:hAnsiTheme="majorBidi" w:cstheme="majorBidi"/>
            <w:b w:val="0"/>
            <w:bCs w:val="0"/>
            <w:noProof/>
            <w:webHidden/>
            <w:sz w:val="24"/>
            <w:szCs w:val="24"/>
          </w:rPr>
          <w:tab/>
        </w:r>
        <w:r w:rsidRPr="0000686E">
          <w:rPr>
            <w:rFonts w:asciiTheme="majorBidi" w:hAnsiTheme="majorBidi" w:cstheme="majorBidi"/>
            <w:b w:val="0"/>
            <w:bCs w:val="0"/>
            <w:noProof/>
            <w:webHidden/>
            <w:sz w:val="24"/>
            <w:szCs w:val="24"/>
          </w:rPr>
          <w:fldChar w:fldCharType="begin"/>
        </w:r>
        <w:r w:rsidR="0000686E" w:rsidRPr="0000686E">
          <w:rPr>
            <w:rFonts w:asciiTheme="majorBidi" w:hAnsiTheme="majorBidi" w:cstheme="majorBidi"/>
            <w:b w:val="0"/>
            <w:bCs w:val="0"/>
            <w:noProof/>
            <w:webHidden/>
            <w:sz w:val="24"/>
            <w:szCs w:val="24"/>
          </w:rPr>
          <w:instrText xml:space="preserve"> PAGEREF _Toc225059641 \h </w:instrText>
        </w:r>
        <w:r w:rsidRPr="0000686E">
          <w:rPr>
            <w:rFonts w:asciiTheme="majorBidi" w:hAnsiTheme="majorBidi" w:cstheme="majorBidi"/>
            <w:b w:val="0"/>
            <w:bCs w:val="0"/>
            <w:noProof/>
            <w:webHidden/>
            <w:sz w:val="24"/>
            <w:szCs w:val="24"/>
          </w:rPr>
        </w:r>
        <w:r w:rsidRPr="0000686E">
          <w:rPr>
            <w:rFonts w:asciiTheme="majorBidi" w:hAnsiTheme="majorBidi" w:cstheme="majorBidi"/>
            <w:b w:val="0"/>
            <w:bCs w:val="0"/>
            <w:noProof/>
            <w:webHidden/>
            <w:sz w:val="24"/>
            <w:szCs w:val="24"/>
          </w:rPr>
          <w:fldChar w:fldCharType="separate"/>
        </w:r>
        <w:r w:rsidR="00D97E75">
          <w:rPr>
            <w:rFonts w:asciiTheme="majorBidi" w:hAnsiTheme="majorBidi" w:cstheme="majorBidi"/>
            <w:b w:val="0"/>
            <w:bCs w:val="0"/>
            <w:noProof/>
            <w:webHidden/>
            <w:sz w:val="24"/>
            <w:szCs w:val="24"/>
          </w:rPr>
          <w:t>14</w:t>
        </w:r>
        <w:r w:rsidRPr="0000686E">
          <w:rPr>
            <w:rFonts w:asciiTheme="majorBidi" w:hAnsiTheme="majorBidi" w:cstheme="majorBidi"/>
            <w:b w:val="0"/>
            <w:bCs w:val="0"/>
            <w:noProof/>
            <w:webHidden/>
            <w:sz w:val="24"/>
            <w:szCs w:val="24"/>
          </w:rPr>
          <w:fldChar w:fldCharType="end"/>
        </w:r>
      </w:hyperlink>
    </w:p>
    <w:p w:rsidR="0000686E" w:rsidRPr="0000686E" w:rsidRDefault="00BB2E83" w:rsidP="0000686E">
      <w:pPr>
        <w:pStyle w:val="TOC2"/>
        <w:tabs>
          <w:tab w:val="right" w:leader="dot" w:pos="8659"/>
        </w:tabs>
        <w:spacing w:line="360" w:lineRule="auto"/>
        <w:rPr>
          <w:rFonts w:asciiTheme="majorBidi" w:eastAsiaTheme="minorEastAsia" w:hAnsiTheme="majorBidi" w:cstheme="majorBidi"/>
          <w:b w:val="0"/>
          <w:bCs w:val="0"/>
          <w:noProof/>
          <w:sz w:val="24"/>
          <w:szCs w:val="24"/>
          <w:lang w:val="en-US" w:eastAsia="en-US"/>
        </w:rPr>
      </w:pPr>
      <w:hyperlink w:anchor="_Toc225059642" w:history="1">
        <w:r w:rsidR="0000686E" w:rsidRPr="0000686E">
          <w:rPr>
            <w:rStyle w:val="Hyperlink"/>
            <w:rFonts w:asciiTheme="majorBidi" w:hAnsiTheme="majorBidi" w:cstheme="majorBidi"/>
            <w:b w:val="0"/>
            <w:bCs w:val="0"/>
            <w:noProof/>
            <w:sz w:val="24"/>
            <w:szCs w:val="24"/>
          </w:rPr>
          <w:t>3.6 Ontario</w:t>
        </w:r>
        <w:r w:rsidR="0000686E" w:rsidRPr="0000686E">
          <w:rPr>
            <w:rFonts w:asciiTheme="majorBidi" w:hAnsiTheme="majorBidi" w:cstheme="majorBidi"/>
            <w:b w:val="0"/>
            <w:bCs w:val="0"/>
            <w:noProof/>
            <w:webHidden/>
            <w:sz w:val="24"/>
            <w:szCs w:val="24"/>
          </w:rPr>
          <w:tab/>
        </w:r>
        <w:r w:rsidRPr="0000686E">
          <w:rPr>
            <w:rFonts w:asciiTheme="majorBidi" w:hAnsiTheme="majorBidi" w:cstheme="majorBidi"/>
            <w:b w:val="0"/>
            <w:bCs w:val="0"/>
            <w:noProof/>
            <w:webHidden/>
            <w:sz w:val="24"/>
            <w:szCs w:val="24"/>
          </w:rPr>
          <w:fldChar w:fldCharType="begin"/>
        </w:r>
        <w:r w:rsidR="0000686E" w:rsidRPr="0000686E">
          <w:rPr>
            <w:rFonts w:asciiTheme="majorBidi" w:hAnsiTheme="majorBidi" w:cstheme="majorBidi"/>
            <w:b w:val="0"/>
            <w:bCs w:val="0"/>
            <w:noProof/>
            <w:webHidden/>
            <w:sz w:val="24"/>
            <w:szCs w:val="24"/>
          </w:rPr>
          <w:instrText xml:space="preserve"> PAGEREF _Toc225059642 \h </w:instrText>
        </w:r>
        <w:r w:rsidRPr="0000686E">
          <w:rPr>
            <w:rFonts w:asciiTheme="majorBidi" w:hAnsiTheme="majorBidi" w:cstheme="majorBidi"/>
            <w:b w:val="0"/>
            <w:bCs w:val="0"/>
            <w:noProof/>
            <w:webHidden/>
            <w:sz w:val="24"/>
            <w:szCs w:val="24"/>
          </w:rPr>
        </w:r>
        <w:r w:rsidRPr="0000686E">
          <w:rPr>
            <w:rFonts w:asciiTheme="majorBidi" w:hAnsiTheme="majorBidi" w:cstheme="majorBidi"/>
            <w:b w:val="0"/>
            <w:bCs w:val="0"/>
            <w:noProof/>
            <w:webHidden/>
            <w:sz w:val="24"/>
            <w:szCs w:val="24"/>
          </w:rPr>
          <w:fldChar w:fldCharType="separate"/>
        </w:r>
        <w:r w:rsidR="00D97E75">
          <w:rPr>
            <w:rFonts w:asciiTheme="majorBidi" w:hAnsiTheme="majorBidi" w:cstheme="majorBidi"/>
            <w:b w:val="0"/>
            <w:bCs w:val="0"/>
            <w:noProof/>
            <w:webHidden/>
            <w:sz w:val="24"/>
            <w:szCs w:val="24"/>
          </w:rPr>
          <w:t>15</w:t>
        </w:r>
        <w:r w:rsidRPr="0000686E">
          <w:rPr>
            <w:rFonts w:asciiTheme="majorBidi" w:hAnsiTheme="majorBidi" w:cstheme="majorBidi"/>
            <w:b w:val="0"/>
            <w:bCs w:val="0"/>
            <w:noProof/>
            <w:webHidden/>
            <w:sz w:val="24"/>
            <w:szCs w:val="24"/>
          </w:rPr>
          <w:fldChar w:fldCharType="end"/>
        </w:r>
      </w:hyperlink>
    </w:p>
    <w:p w:rsidR="0000686E" w:rsidRPr="0000686E" w:rsidRDefault="00BB2E83" w:rsidP="0000686E">
      <w:pPr>
        <w:pStyle w:val="TOC2"/>
        <w:tabs>
          <w:tab w:val="right" w:leader="dot" w:pos="8659"/>
        </w:tabs>
        <w:spacing w:line="360" w:lineRule="auto"/>
        <w:rPr>
          <w:rFonts w:asciiTheme="majorBidi" w:eastAsiaTheme="minorEastAsia" w:hAnsiTheme="majorBidi" w:cstheme="majorBidi"/>
          <w:b w:val="0"/>
          <w:bCs w:val="0"/>
          <w:noProof/>
          <w:sz w:val="24"/>
          <w:szCs w:val="24"/>
          <w:lang w:val="en-US" w:eastAsia="en-US"/>
        </w:rPr>
      </w:pPr>
      <w:hyperlink w:anchor="_Toc225059643" w:history="1">
        <w:r w:rsidR="0000686E" w:rsidRPr="0000686E">
          <w:rPr>
            <w:rStyle w:val="Hyperlink"/>
            <w:rFonts w:asciiTheme="majorBidi" w:hAnsiTheme="majorBidi" w:cstheme="majorBidi"/>
            <w:b w:val="0"/>
            <w:bCs w:val="0"/>
            <w:noProof/>
            <w:sz w:val="24"/>
            <w:szCs w:val="24"/>
          </w:rPr>
          <w:t>3.7 Manitoba</w:t>
        </w:r>
        <w:r w:rsidR="0000686E" w:rsidRPr="0000686E">
          <w:rPr>
            <w:rFonts w:asciiTheme="majorBidi" w:hAnsiTheme="majorBidi" w:cstheme="majorBidi"/>
            <w:b w:val="0"/>
            <w:bCs w:val="0"/>
            <w:noProof/>
            <w:webHidden/>
            <w:sz w:val="24"/>
            <w:szCs w:val="24"/>
          </w:rPr>
          <w:tab/>
        </w:r>
        <w:r w:rsidRPr="0000686E">
          <w:rPr>
            <w:rFonts w:asciiTheme="majorBidi" w:hAnsiTheme="majorBidi" w:cstheme="majorBidi"/>
            <w:b w:val="0"/>
            <w:bCs w:val="0"/>
            <w:noProof/>
            <w:webHidden/>
            <w:sz w:val="24"/>
            <w:szCs w:val="24"/>
          </w:rPr>
          <w:fldChar w:fldCharType="begin"/>
        </w:r>
        <w:r w:rsidR="0000686E" w:rsidRPr="0000686E">
          <w:rPr>
            <w:rFonts w:asciiTheme="majorBidi" w:hAnsiTheme="majorBidi" w:cstheme="majorBidi"/>
            <w:b w:val="0"/>
            <w:bCs w:val="0"/>
            <w:noProof/>
            <w:webHidden/>
            <w:sz w:val="24"/>
            <w:szCs w:val="24"/>
          </w:rPr>
          <w:instrText xml:space="preserve"> PAGEREF _Toc225059643 \h </w:instrText>
        </w:r>
        <w:r w:rsidRPr="0000686E">
          <w:rPr>
            <w:rFonts w:asciiTheme="majorBidi" w:hAnsiTheme="majorBidi" w:cstheme="majorBidi"/>
            <w:b w:val="0"/>
            <w:bCs w:val="0"/>
            <w:noProof/>
            <w:webHidden/>
            <w:sz w:val="24"/>
            <w:szCs w:val="24"/>
          </w:rPr>
        </w:r>
        <w:r w:rsidRPr="0000686E">
          <w:rPr>
            <w:rFonts w:asciiTheme="majorBidi" w:hAnsiTheme="majorBidi" w:cstheme="majorBidi"/>
            <w:b w:val="0"/>
            <w:bCs w:val="0"/>
            <w:noProof/>
            <w:webHidden/>
            <w:sz w:val="24"/>
            <w:szCs w:val="24"/>
          </w:rPr>
          <w:fldChar w:fldCharType="separate"/>
        </w:r>
        <w:r w:rsidR="00D97E75">
          <w:rPr>
            <w:rFonts w:asciiTheme="majorBidi" w:hAnsiTheme="majorBidi" w:cstheme="majorBidi"/>
            <w:b w:val="0"/>
            <w:bCs w:val="0"/>
            <w:noProof/>
            <w:webHidden/>
            <w:sz w:val="24"/>
            <w:szCs w:val="24"/>
          </w:rPr>
          <w:t>16</w:t>
        </w:r>
        <w:r w:rsidRPr="0000686E">
          <w:rPr>
            <w:rFonts w:asciiTheme="majorBidi" w:hAnsiTheme="majorBidi" w:cstheme="majorBidi"/>
            <w:b w:val="0"/>
            <w:bCs w:val="0"/>
            <w:noProof/>
            <w:webHidden/>
            <w:sz w:val="24"/>
            <w:szCs w:val="24"/>
          </w:rPr>
          <w:fldChar w:fldCharType="end"/>
        </w:r>
      </w:hyperlink>
    </w:p>
    <w:p w:rsidR="0000686E" w:rsidRPr="0000686E" w:rsidRDefault="00BB2E83" w:rsidP="0000686E">
      <w:pPr>
        <w:pStyle w:val="TOC2"/>
        <w:tabs>
          <w:tab w:val="right" w:leader="dot" w:pos="8659"/>
        </w:tabs>
        <w:spacing w:line="360" w:lineRule="auto"/>
        <w:rPr>
          <w:rFonts w:asciiTheme="majorBidi" w:eastAsiaTheme="minorEastAsia" w:hAnsiTheme="majorBidi" w:cstheme="majorBidi"/>
          <w:b w:val="0"/>
          <w:bCs w:val="0"/>
          <w:noProof/>
          <w:sz w:val="24"/>
          <w:szCs w:val="24"/>
          <w:lang w:val="en-US" w:eastAsia="en-US"/>
        </w:rPr>
      </w:pPr>
      <w:hyperlink w:anchor="_Toc225059644" w:history="1">
        <w:r w:rsidR="0000686E" w:rsidRPr="0000686E">
          <w:rPr>
            <w:rStyle w:val="Hyperlink"/>
            <w:rFonts w:asciiTheme="majorBidi" w:hAnsiTheme="majorBidi" w:cstheme="majorBidi"/>
            <w:b w:val="0"/>
            <w:bCs w:val="0"/>
            <w:noProof/>
            <w:sz w:val="24"/>
            <w:szCs w:val="24"/>
          </w:rPr>
          <w:t>3.8 Saskatchewan</w:t>
        </w:r>
        <w:r w:rsidR="0000686E" w:rsidRPr="0000686E">
          <w:rPr>
            <w:rFonts w:asciiTheme="majorBidi" w:hAnsiTheme="majorBidi" w:cstheme="majorBidi"/>
            <w:b w:val="0"/>
            <w:bCs w:val="0"/>
            <w:noProof/>
            <w:webHidden/>
            <w:sz w:val="24"/>
            <w:szCs w:val="24"/>
          </w:rPr>
          <w:tab/>
        </w:r>
        <w:r w:rsidRPr="0000686E">
          <w:rPr>
            <w:rFonts w:asciiTheme="majorBidi" w:hAnsiTheme="majorBidi" w:cstheme="majorBidi"/>
            <w:b w:val="0"/>
            <w:bCs w:val="0"/>
            <w:noProof/>
            <w:webHidden/>
            <w:sz w:val="24"/>
            <w:szCs w:val="24"/>
          </w:rPr>
          <w:fldChar w:fldCharType="begin"/>
        </w:r>
        <w:r w:rsidR="0000686E" w:rsidRPr="0000686E">
          <w:rPr>
            <w:rFonts w:asciiTheme="majorBidi" w:hAnsiTheme="majorBidi" w:cstheme="majorBidi"/>
            <w:b w:val="0"/>
            <w:bCs w:val="0"/>
            <w:noProof/>
            <w:webHidden/>
            <w:sz w:val="24"/>
            <w:szCs w:val="24"/>
          </w:rPr>
          <w:instrText xml:space="preserve"> PAGEREF _Toc225059644 \h </w:instrText>
        </w:r>
        <w:r w:rsidRPr="0000686E">
          <w:rPr>
            <w:rFonts w:asciiTheme="majorBidi" w:hAnsiTheme="majorBidi" w:cstheme="majorBidi"/>
            <w:b w:val="0"/>
            <w:bCs w:val="0"/>
            <w:noProof/>
            <w:webHidden/>
            <w:sz w:val="24"/>
            <w:szCs w:val="24"/>
          </w:rPr>
        </w:r>
        <w:r w:rsidRPr="0000686E">
          <w:rPr>
            <w:rFonts w:asciiTheme="majorBidi" w:hAnsiTheme="majorBidi" w:cstheme="majorBidi"/>
            <w:b w:val="0"/>
            <w:bCs w:val="0"/>
            <w:noProof/>
            <w:webHidden/>
            <w:sz w:val="24"/>
            <w:szCs w:val="24"/>
          </w:rPr>
          <w:fldChar w:fldCharType="separate"/>
        </w:r>
        <w:r w:rsidR="00D97E75">
          <w:rPr>
            <w:rFonts w:asciiTheme="majorBidi" w:hAnsiTheme="majorBidi" w:cstheme="majorBidi"/>
            <w:b w:val="0"/>
            <w:bCs w:val="0"/>
            <w:noProof/>
            <w:webHidden/>
            <w:sz w:val="24"/>
            <w:szCs w:val="24"/>
          </w:rPr>
          <w:t>17</w:t>
        </w:r>
        <w:r w:rsidRPr="0000686E">
          <w:rPr>
            <w:rFonts w:asciiTheme="majorBidi" w:hAnsiTheme="majorBidi" w:cstheme="majorBidi"/>
            <w:b w:val="0"/>
            <w:bCs w:val="0"/>
            <w:noProof/>
            <w:webHidden/>
            <w:sz w:val="24"/>
            <w:szCs w:val="24"/>
          </w:rPr>
          <w:fldChar w:fldCharType="end"/>
        </w:r>
      </w:hyperlink>
    </w:p>
    <w:p w:rsidR="0000686E" w:rsidRPr="0000686E" w:rsidRDefault="00BB2E83" w:rsidP="0000686E">
      <w:pPr>
        <w:pStyle w:val="TOC2"/>
        <w:tabs>
          <w:tab w:val="right" w:leader="dot" w:pos="8659"/>
        </w:tabs>
        <w:spacing w:line="360" w:lineRule="auto"/>
        <w:rPr>
          <w:rFonts w:asciiTheme="majorBidi" w:eastAsiaTheme="minorEastAsia" w:hAnsiTheme="majorBidi" w:cstheme="majorBidi"/>
          <w:b w:val="0"/>
          <w:bCs w:val="0"/>
          <w:noProof/>
          <w:sz w:val="24"/>
          <w:szCs w:val="24"/>
          <w:lang w:val="en-US" w:eastAsia="en-US"/>
        </w:rPr>
      </w:pPr>
      <w:hyperlink w:anchor="_Toc225059645" w:history="1">
        <w:r w:rsidR="0000686E" w:rsidRPr="0000686E">
          <w:rPr>
            <w:rStyle w:val="Hyperlink"/>
            <w:rFonts w:asciiTheme="majorBidi" w:hAnsiTheme="majorBidi" w:cstheme="majorBidi"/>
            <w:b w:val="0"/>
            <w:bCs w:val="0"/>
            <w:noProof/>
            <w:sz w:val="24"/>
            <w:szCs w:val="24"/>
          </w:rPr>
          <w:t>3.9 Alberta</w:t>
        </w:r>
        <w:r w:rsidR="0000686E" w:rsidRPr="0000686E">
          <w:rPr>
            <w:rFonts w:asciiTheme="majorBidi" w:hAnsiTheme="majorBidi" w:cstheme="majorBidi"/>
            <w:b w:val="0"/>
            <w:bCs w:val="0"/>
            <w:noProof/>
            <w:webHidden/>
            <w:sz w:val="24"/>
            <w:szCs w:val="24"/>
          </w:rPr>
          <w:tab/>
        </w:r>
        <w:r w:rsidRPr="0000686E">
          <w:rPr>
            <w:rFonts w:asciiTheme="majorBidi" w:hAnsiTheme="majorBidi" w:cstheme="majorBidi"/>
            <w:b w:val="0"/>
            <w:bCs w:val="0"/>
            <w:noProof/>
            <w:webHidden/>
            <w:sz w:val="24"/>
            <w:szCs w:val="24"/>
          </w:rPr>
          <w:fldChar w:fldCharType="begin"/>
        </w:r>
        <w:r w:rsidR="0000686E" w:rsidRPr="0000686E">
          <w:rPr>
            <w:rFonts w:asciiTheme="majorBidi" w:hAnsiTheme="majorBidi" w:cstheme="majorBidi"/>
            <w:b w:val="0"/>
            <w:bCs w:val="0"/>
            <w:noProof/>
            <w:webHidden/>
            <w:sz w:val="24"/>
            <w:szCs w:val="24"/>
          </w:rPr>
          <w:instrText xml:space="preserve"> PAGEREF _Toc225059645 \h </w:instrText>
        </w:r>
        <w:r w:rsidRPr="0000686E">
          <w:rPr>
            <w:rFonts w:asciiTheme="majorBidi" w:hAnsiTheme="majorBidi" w:cstheme="majorBidi"/>
            <w:b w:val="0"/>
            <w:bCs w:val="0"/>
            <w:noProof/>
            <w:webHidden/>
            <w:sz w:val="24"/>
            <w:szCs w:val="24"/>
          </w:rPr>
        </w:r>
        <w:r w:rsidRPr="0000686E">
          <w:rPr>
            <w:rFonts w:asciiTheme="majorBidi" w:hAnsiTheme="majorBidi" w:cstheme="majorBidi"/>
            <w:b w:val="0"/>
            <w:bCs w:val="0"/>
            <w:noProof/>
            <w:webHidden/>
            <w:sz w:val="24"/>
            <w:szCs w:val="24"/>
          </w:rPr>
          <w:fldChar w:fldCharType="separate"/>
        </w:r>
        <w:r w:rsidR="00D97E75">
          <w:rPr>
            <w:rFonts w:asciiTheme="majorBidi" w:hAnsiTheme="majorBidi" w:cstheme="majorBidi"/>
            <w:b w:val="0"/>
            <w:bCs w:val="0"/>
            <w:noProof/>
            <w:webHidden/>
            <w:sz w:val="24"/>
            <w:szCs w:val="24"/>
          </w:rPr>
          <w:t>18</w:t>
        </w:r>
        <w:r w:rsidRPr="0000686E">
          <w:rPr>
            <w:rFonts w:asciiTheme="majorBidi" w:hAnsiTheme="majorBidi" w:cstheme="majorBidi"/>
            <w:b w:val="0"/>
            <w:bCs w:val="0"/>
            <w:noProof/>
            <w:webHidden/>
            <w:sz w:val="24"/>
            <w:szCs w:val="24"/>
          </w:rPr>
          <w:fldChar w:fldCharType="end"/>
        </w:r>
      </w:hyperlink>
    </w:p>
    <w:p w:rsidR="0000686E" w:rsidRPr="0000686E" w:rsidRDefault="00BB2E83" w:rsidP="0000686E">
      <w:pPr>
        <w:pStyle w:val="TOC2"/>
        <w:tabs>
          <w:tab w:val="right" w:leader="dot" w:pos="8659"/>
        </w:tabs>
        <w:spacing w:line="360" w:lineRule="auto"/>
        <w:rPr>
          <w:rFonts w:asciiTheme="majorBidi" w:eastAsiaTheme="minorEastAsia" w:hAnsiTheme="majorBidi" w:cstheme="majorBidi"/>
          <w:b w:val="0"/>
          <w:bCs w:val="0"/>
          <w:noProof/>
          <w:sz w:val="24"/>
          <w:szCs w:val="24"/>
          <w:lang w:val="en-US" w:eastAsia="en-US"/>
        </w:rPr>
      </w:pPr>
      <w:hyperlink w:anchor="_Toc225059646" w:history="1">
        <w:r w:rsidR="0000686E" w:rsidRPr="0000686E">
          <w:rPr>
            <w:rStyle w:val="Hyperlink"/>
            <w:rFonts w:asciiTheme="majorBidi" w:hAnsiTheme="majorBidi" w:cstheme="majorBidi"/>
            <w:b w:val="0"/>
            <w:bCs w:val="0"/>
            <w:noProof/>
            <w:sz w:val="24"/>
            <w:szCs w:val="24"/>
          </w:rPr>
          <w:t>3.10 British Columbia</w:t>
        </w:r>
        <w:r w:rsidR="0000686E" w:rsidRPr="0000686E">
          <w:rPr>
            <w:rFonts w:asciiTheme="majorBidi" w:hAnsiTheme="majorBidi" w:cstheme="majorBidi"/>
            <w:b w:val="0"/>
            <w:bCs w:val="0"/>
            <w:noProof/>
            <w:webHidden/>
            <w:sz w:val="24"/>
            <w:szCs w:val="24"/>
          </w:rPr>
          <w:tab/>
        </w:r>
        <w:r w:rsidRPr="0000686E">
          <w:rPr>
            <w:rFonts w:asciiTheme="majorBidi" w:hAnsiTheme="majorBidi" w:cstheme="majorBidi"/>
            <w:b w:val="0"/>
            <w:bCs w:val="0"/>
            <w:noProof/>
            <w:webHidden/>
            <w:sz w:val="24"/>
            <w:szCs w:val="24"/>
          </w:rPr>
          <w:fldChar w:fldCharType="begin"/>
        </w:r>
        <w:r w:rsidR="0000686E" w:rsidRPr="0000686E">
          <w:rPr>
            <w:rFonts w:asciiTheme="majorBidi" w:hAnsiTheme="majorBidi" w:cstheme="majorBidi"/>
            <w:b w:val="0"/>
            <w:bCs w:val="0"/>
            <w:noProof/>
            <w:webHidden/>
            <w:sz w:val="24"/>
            <w:szCs w:val="24"/>
          </w:rPr>
          <w:instrText xml:space="preserve"> PAGEREF _Toc225059646 \h </w:instrText>
        </w:r>
        <w:r w:rsidRPr="0000686E">
          <w:rPr>
            <w:rFonts w:asciiTheme="majorBidi" w:hAnsiTheme="majorBidi" w:cstheme="majorBidi"/>
            <w:b w:val="0"/>
            <w:bCs w:val="0"/>
            <w:noProof/>
            <w:webHidden/>
            <w:sz w:val="24"/>
            <w:szCs w:val="24"/>
          </w:rPr>
        </w:r>
        <w:r w:rsidRPr="0000686E">
          <w:rPr>
            <w:rFonts w:asciiTheme="majorBidi" w:hAnsiTheme="majorBidi" w:cstheme="majorBidi"/>
            <w:b w:val="0"/>
            <w:bCs w:val="0"/>
            <w:noProof/>
            <w:webHidden/>
            <w:sz w:val="24"/>
            <w:szCs w:val="24"/>
          </w:rPr>
          <w:fldChar w:fldCharType="separate"/>
        </w:r>
        <w:r w:rsidR="00D97E75">
          <w:rPr>
            <w:rFonts w:asciiTheme="majorBidi" w:hAnsiTheme="majorBidi" w:cstheme="majorBidi"/>
            <w:b w:val="0"/>
            <w:bCs w:val="0"/>
            <w:noProof/>
            <w:webHidden/>
            <w:sz w:val="24"/>
            <w:szCs w:val="24"/>
          </w:rPr>
          <w:t>19</w:t>
        </w:r>
        <w:r w:rsidRPr="0000686E">
          <w:rPr>
            <w:rFonts w:asciiTheme="majorBidi" w:hAnsiTheme="majorBidi" w:cstheme="majorBidi"/>
            <w:b w:val="0"/>
            <w:bCs w:val="0"/>
            <w:noProof/>
            <w:webHidden/>
            <w:sz w:val="24"/>
            <w:szCs w:val="24"/>
          </w:rPr>
          <w:fldChar w:fldCharType="end"/>
        </w:r>
      </w:hyperlink>
    </w:p>
    <w:p w:rsidR="0000686E" w:rsidRPr="0000686E" w:rsidRDefault="00BB2E83" w:rsidP="0000686E">
      <w:pPr>
        <w:pStyle w:val="TOC1"/>
        <w:spacing w:line="360" w:lineRule="auto"/>
        <w:rPr>
          <w:rFonts w:eastAsiaTheme="minorEastAsia"/>
          <w:b w:val="0"/>
          <w:bCs w:val="0"/>
          <w:i w:val="0"/>
          <w:iCs w:val="0"/>
          <w:lang w:val="en-US" w:eastAsia="en-US"/>
        </w:rPr>
      </w:pPr>
      <w:hyperlink w:anchor="_Toc225059647" w:history="1">
        <w:r w:rsidR="0000686E" w:rsidRPr="0000686E">
          <w:rPr>
            <w:rStyle w:val="Hyperlink"/>
            <w:b w:val="0"/>
            <w:bCs w:val="0"/>
            <w:i w:val="0"/>
            <w:iCs w:val="0"/>
          </w:rPr>
          <w:t>4. PREVIOUS METHODS TO CALCULATE GHG EMISSION REDUCTION FROM ELECTRICITY GENERATION</w:t>
        </w:r>
        <w:r w:rsidR="0000686E" w:rsidRPr="0000686E">
          <w:rPr>
            <w:b w:val="0"/>
            <w:bCs w:val="0"/>
            <w:i w:val="0"/>
            <w:iCs w:val="0"/>
            <w:webHidden/>
          </w:rPr>
          <w:tab/>
        </w:r>
        <w:r w:rsidRPr="0000686E">
          <w:rPr>
            <w:b w:val="0"/>
            <w:bCs w:val="0"/>
            <w:i w:val="0"/>
            <w:iCs w:val="0"/>
            <w:webHidden/>
          </w:rPr>
          <w:fldChar w:fldCharType="begin"/>
        </w:r>
        <w:r w:rsidR="0000686E" w:rsidRPr="0000686E">
          <w:rPr>
            <w:b w:val="0"/>
            <w:bCs w:val="0"/>
            <w:i w:val="0"/>
            <w:iCs w:val="0"/>
            <w:webHidden/>
          </w:rPr>
          <w:instrText xml:space="preserve"> PAGEREF _Toc225059647 \h </w:instrText>
        </w:r>
        <w:r w:rsidRPr="0000686E">
          <w:rPr>
            <w:b w:val="0"/>
            <w:bCs w:val="0"/>
            <w:i w:val="0"/>
            <w:iCs w:val="0"/>
            <w:webHidden/>
          </w:rPr>
        </w:r>
        <w:r w:rsidRPr="0000686E">
          <w:rPr>
            <w:b w:val="0"/>
            <w:bCs w:val="0"/>
            <w:i w:val="0"/>
            <w:iCs w:val="0"/>
            <w:webHidden/>
          </w:rPr>
          <w:fldChar w:fldCharType="separate"/>
        </w:r>
        <w:r w:rsidR="00D97E75">
          <w:rPr>
            <w:b w:val="0"/>
            <w:bCs w:val="0"/>
            <w:i w:val="0"/>
            <w:iCs w:val="0"/>
            <w:webHidden/>
          </w:rPr>
          <w:t>21</w:t>
        </w:r>
        <w:r w:rsidRPr="0000686E">
          <w:rPr>
            <w:b w:val="0"/>
            <w:bCs w:val="0"/>
            <w:i w:val="0"/>
            <w:iCs w:val="0"/>
            <w:webHidden/>
          </w:rPr>
          <w:fldChar w:fldCharType="end"/>
        </w:r>
      </w:hyperlink>
    </w:p>
    <w:p w:rsidR="0000686E" w:rsidRPr="0000686E" w:rsidRDefault="00BB2E83" w:rsidP="0000686E">
      <w:pPr>
        <w:pStyle w:val="TOC2"/>
        <w:tabs>
          <w:tab w:val="right" w:leader="dot" w:pos="8659"/>
        </w:tabs>
        <w:spacing w:line="360" w:lineRule="auto"/>
        <w:rPr>
          <w:rFonts w:asciiTheme="majorBidi" w:eastAsiaTheme="minorEastAsia" w:hAnsiTheme="majorBidi" w:cstheme="majorBidi"/>
          <w:b w:val="0"/>
          <w:bCs w:val="0"/>
          <w:noProof/>
          <w:sz w:val="24"/>
          <w:szCs w:val="24"/>
          <w:lang w:val="en-US" w:eastAsia="en-US"/>
        </w:rPr>
      </w:pPr>
      <w:hyperlink w:anchor="_Toc225059648" w:history="1">
        <w:r w:rsidR="0000686E" w:rsidRPr="0000686E">
          <w:rPr>
            <w:rStyle w:val="Hyperlink"/>
            <w:rFonts w:asciiTheme="majorBidi" w:hAnsiTheme="majorBidi" w:cstheme="majorBidi"/>
            <w:b w:val="0"/>
            <w:bCs w:val="0"/>
            <w:noProof/>
            <w:sz w:val="24"/>
            <w:szCs w:val="24"/>
          </w:rPr>
          <w:t>4.1 Average GHG Intensity Factor (GHGIF</w:t>
        </w:r>
        <w:r w:rsidR="0000686E" w:rsidRPr="0000686E">
          <w:rPr>
            <w:rStyle w:val="Hyperlink"/>
            <w:rFonts w:asciiTheme="majorBidi" w:hAnsiTheme="majorBidi" w:cstheme="majorBidi"/>
            <w:b w:val="0"/>
            <w:bCs w:val="0"/>
            <w:noProof/>
            <w:sz w:val="24"/>
            <w:szCs w:val="24"/>
            <w:vertAlign w:val="subscript"/>
          </w:rPr>
          <w:t>A</w:t>
        </w:r>
        <w:r w:rsidR="0000686E" w:rsidRPr="0000686E">
          <w:rPr>
            <w:rStyle w:val="Hyperlink"/>
            <w:rFonts w:asciiTheme="majorBidi" w:hAnsiTheme="majorBidi" w:cstheme="majorBidi"/>
            <w:b w:val="0"/>
            <w:bCs w:val="0"/>
            <w:noProof/>
            <w:sz w:val="24"/>
            <w:szCs w:val="24"/>
          </w:rPr>
          <w:t>)</w:t>
        </w:r>
        <w:r w:rsidR="0000686E" w:rsidRPr="0000686E">
          <w:rPr>
            <w:rFonts w:asciiTheme="majorBidi" w:hAnsiTheme="majorBidi" w:cstheme="majorBidi"/>
            <w:b w:val="0"/>
            <w:bCs w:val="0"/>
            <w:noProof/>
            <w:webHidden/>
            <w:sz w:val="24"/>
            <w:szCs w:val="24"/>
          </w:rPr>
          <w:tab/>
        </w:r>
        <w:r w:rsidRPr="0000686E">
          <w:rPr>
            <w:rFonts w:asciiTheme="majorBidi" w:hAnsiTheme="majorBidi" w:cstheme="majorBidi"/>
            <w:b w:val="0"/>
            <w:bCs w:val="0"/>
            <w:noProof/>
            <w:webHidden/>
            <w:sz w:val="24"/>
            <w:szCs w:val="24"/>
          </w:rPr>
          <w:fldChar w:fldCharType="begin"/>
        </w:r>
        <w:r w:rsidR="0000686E" w:rsidRPr="0000686E">
          <w:rPr>
            <w:rFonts w:asciiTheme="majorBidi" w:hAnsiTheme="majorBidi" w:cstheme="majorBidi"/>
            <w:b w:val="0"/>
            <w:bCs w:val="0"/>
            <w:noProof/>
            <w:webHidden/>
            <w:sz w:val="24"/>
            <w:szCs w:val="24"/>
          </w:rPr>
          <w:instrText xml:space="preserve"> PAGEREF _Toc225059648 \h </w:instrText>
        </w:r>
        <w:r w:rsidRPr="0000686E">
          <w:rPr>
            <w:rFonts w:asciiTheme="majorBidi" w:hAnsiTheme="majorBidi" w:cstheme="majorBidi"/>
            <w:b w:val="0"/>
            <w:bCs w:val="0"/>
            <w:noProof/>
            <w:webHidden/>
            <w:sz w:val="24"/>
            <w:szCs w:val="24"/>
          </w:rPr>
        </w:r>
        <w:r w:rsidRPr="0000686E">
          <w:rPr>
            <w:rFonts w:asciiTheme="majorBidi" w:hAnsiTheme="majorBidi" w:cstheme="majorBidi"/>
            <w:b w:val="0"/>
            <w:bCs w:val="0"/>
            <w:noProof/>
            <w:webHidden/>
            <w:sz w:val="24"/>
            <w:szCs w:val="24"/>
          </w:rPr>
          <w:fldChar w:fldCharType="separate"/>
        </w:r>
        <w:r w:rsidR="00D97E75">
          <w:rPr>
            <w:rFonts w:asciiTheme="majorBidi" w:hAnsiTheme="majorBidi" w:cstheme="majorBidi"/>
            <w:b w:val="0"/>
            <w:bCs w:val="0"/>
            <w:noProof/>
            <w:webHidden/>
            <w:sz w:val="24"/>
            <w:szCs w:val="24"/>
          </w:rPr>
          <w:t>22</w:t>
        </w:r>
        <w:r w:rsidRPr="0000686E">
          <w:rPr>
            <w:rFonts w:asciiTheme="majorBidi" w:hAnsiTheme="majorBidi" w:cstheme="majorBidi"/>
            <w:b w:val="0"/>
            <w:bCs w:val="0"/>
            <w:noProof/>
            <w:webHidden/>
            <w:sz w:val="24"/>
            <w:szCs w:val="24"/>
          </w:rPr>
          <w:fldChar w:fldCharType="end"/>
        </w:r>
      </w:hyperlink>
    </w:p>
    <w:p w:rsidR="0000686E" w:rsidRPr="0000686E" w:rsidRDefault="00BB2E83" w:rsidP="0000686E">
      <w:pPr>
        <w:pStyle w:val="TOC2"/>
        <w:tabs>
          <w:tab w:val="right" w:leader="dot" w:pos="8659"/>
        </w:tabs>
        <w:spacing w:line="360" w:lineRule="auto"/>
        <w:rPr>
          <w:rFonts w:asciiTheme="majorBidi" w:eastAsiaTheme="minorEastAsia" w:hAnsiTheme="majorBidi" w:cstheme="majorBidi"/>
          <w:b w:val="0"/>
          <w:bCs w:val="0"/>
          <w:noProof/>
          <w:sz w:val="24"/>
          <w:szCs w:val="24"/>
          <w:lang w:val="en-US" w:eastAsia="en-US"/>
        </w:rPr>
      </w:pPr>
      <w:hyperlink w:anchor="_Toc225059649" w:history="1">
        <w:r w:rsidR="0000686E" w:rsidRPr="0000686E">
          <w:rPr>
            <w:rStyle w:val="Hyperlink"/>
            <w:rFonts w:asciiTheme="majorBidi" w:hAnsiTheme="majorBidi" w:cstheme="majorBidi"/>
            <w:b w:val="0"/>
            <w:bCs w:val="0"/>
            <w:noProof/>
            <w:sz w:val="24"/>
            <w:szCs w:val="24"/>
          </w:rPr>
          <w:t>4.2 GHG Intensities Factor from Fossil Fuel Fired Power Plants (GHGIF</w:t>
        </w:r>
        <w:r w:rsidR="0000686E" w:rsidRPr="0000686E">
          <w:rPr>
            <w:rStyle w:val="Hyperlink"/>
            <w:rFonts w:asciiTheme="majorBidi" w:hAnsiTheme="majorBidi" w:cstheme="majorBidi"/>
            <w:b w:val="0"/>
            <w:bCs w:val="0"/>
            <w:noProof/>
            <w:sz w:val="24"/>
            <w:szCs w:val="24"/>
            <w:vertAlign w:val="subscript"/>
          </w:rPr>
          <w:t>M</w:t>
        </w:r>
        <w:r w:rsidR="0000686E" w:rsidRPr="0000686E">
          <w:rPr>
            <w:rStyle w:val="Hyperlink"/>
            <w:rFonts w:asciiTheme="majorBidi" w:hAnsiTheme="majorBidi" w:cstheme="majorBidi"/>
            <w:b w:val="0"/>
            <w:bCs w:val="0"/>
            <w:noProof/>
            <w:sz w:val="24"/>
            <w:szCs w:val="24"/>
          </w:rPr>
          <w:t>)</w:t>
        </w:r>
        <w:r w:rsidR="0000686E" w:rsidRPr="0000686E">
          <w:rPr>
            <w:rFonts w:asciiTheme="majorBidi" w:hAnsiTheme="majorBidi" w:cstheme="majorBidi"/>
            <w:b w:val="0"/>
            <w:bCs w:val="0"/>
            <w:noProof/>
            <w:webHidden/>
            <w:sz w:val="24"/>
            <w:szCs w:val="24"/>
          </w:rPr>
          <w:tab/>
        </w:r>
        <w:r w:rsidRPr="0000686E">
          <w:rPr>
            <w:rFonts w:asciiTheme="majorBidi" w:hAnsiTheme="majorBidi" w:cstheme="majorBidi"/>
            <w:b w:val="0"/>
            <w:bCs w:val="0"/>
            <w:noProof/>
            <w:webHidden/>
            <w:sz w:val="24"/>
            <w:szCs w:val="24"/>
          </w:rPr>
          <w:fldChar w:fldCharType="begin"/>
        </w:r>
        <w:r w:rsidR="0000686E" w:rsidRPr="0000686E">
          <w:rPr>
            <w:rFonts w:asciiTheme="majorBidi" w:hAnsiTheme="majorBidi" w:cstheme="majorBidi"/>
            <w:b w:val="0"/>
            <w:bCs w:val="0"/>
            <w:noProof/>
            <w:webHidden/>
            <w:sz w:val="24"/>
            <w:szCs w:val="24"/>
          </w:rPr>
          <w:instrText xml:space="preserve"> PAGEREF _Toc225059649 \h </w:instrText>
        </w:r>
        <w:r w:rsidRPr="0000686E">
          <w:rPr>
            <w:rFonts w:asciiTheme="majorBidi" w:hAnsiTheme="majorBidi" w:cstheme="majorBidi"/>
            <w:b w:val="0"/>
            <w:bCs w:val="0"/>
            <w:noProof/>
            <w:webHidden/>
            <w:sz w:val="24"/>
            <w:szCs w:val="24"/>
          </w:rPr>
        </w:r>
        <w:r w:rsidRPr="0000686E">
          <w:rPr>
            <w:rFonts w:asciiTheme="majorBidi" w:hAnsiTheme="majorBidi" w:cstheme="majorBidi"/>
            <w:b w:val="0"/>
            <w:bCs w:val="0"/>
            <w:noProof/>
            <w:webHidden/>
            <w:sz w:val="24"/>
            <w:szCs w:val="24"/>
          </w:rPr>
          <w:fldChar w:fldCharType="separate"/>
        </w:r>
        <w:r w:rsidR="00D97E75">
          <w:rPr>
            <w:rFonts w:asciiTheme="majorBidi" w:hAnsiTheme="majorBidi" w:cstheme="majorBidi"/>
            <w:b w:val="0"/>
            <w:bCs w:val="0"/>
            <w:noProof/>
            <w:webHidden/>
            <w:sz w:val="24"/>
            <w:szCs w:val="24"/>
          </w:rPr>
          <w:t>23</w:t>
        </w:r>
        <w:r w:rsidRPr="0000686E">
          <w:rPr>
            <w:rFonts w:asciiTheme="majorBidi" w:hAnsiTheme="majorBidi" w:cstheme="majorBidi"/>
            <w:b w:val="0"/>
            <w:bCs w:val="0"/>
            <w:noProof/>
            <w:webHidden/>
            <w:sz w:val="24"/>
            <w:szCs w:val="24"/>
          </w:rPr>
          <w:fldChar w:fldCharType="end"/>
        </w:r>
      </w:hyperlink>
    </w:p>
    <w:p w:rsidR="0000686E" w:rsidRPr="0000686E" w:rsidRDefault="00BB2E83" w:rsidP="0000686E">
      <w:pPr>
        <w:pStyle w:val="TOC1"/>
        <w:spacing w:line="360" w:lineRule="auto"/>
        <w:rPr>
          <w:rFonts w:eastAsiaTheme="minorEastAsia"/>
          <w:b w:val="0"/>
          <w:bCs w:val="0"/>
          <w:i w:val="0"/>
          <w:iCs w:val="0"/>
          <w:lang w:val="en-US" w:eastAsia="en-US"/>
        </w:rPr>
      </w:pPr>
      <w:hyperlink w:anchor="_Toc225059650" w:history="1">
        <w:r w:rsidR="0000686E" w:rsidRPr="0000686E">
          <w:rPr>
            <w:rStyle w:val="Hyperlink"/>
            <w:b w:val="0"/>
            <w:bCs w:val="0"/>
            <w:i w:val="0"/>
            <w:iCs w:val="0"/>
          </w:rPr>
          <w:t>5. METHODOLOGY</w:t>
        </w:r>
        <w:r w:rsidR="0000686E" w:rsidRPr="0000686E">
          <w:rPr>
            <w:b w:val="0"/>
            <w:bCs w:val="0"/>
            <w:i w:val="0"/>
            <w:iCs w:val="0"/>
            <w:webHidden/>
          </w:rPr>
          <w:tab/>
        </w:r>
        <w:r w:rsidRPr="0000686E">
          <w:rPr>
            <w:b w:val="0"/>
            <w:bCs w:val="0"/>
            <w:i w:val="0"/>
            <w:iCs w:val="0"/>
            <w:webHidden/>
          </w:rPr>
          <w:fldChar w:fldCharType="begin"/>
        </w:r>
        <w:r w:rsidR="0000686E" w:rsidRPr="0000686E">
          <w:rPr>
            <w:b w:val="0"/>
            <w:bCs w:val="0"/>
            <w:i w:val="0"/>
            <w:iCs w:val="0"/>
            <w:webHidden/>
          </w:rPr>
          <w:instrText xml:space="preserve"> PAGEREF _Toc225059650 \h </w:instrText>
        </w:r>
        <w:r w:rsidRPr="0000686E">
          <w:rPr>
            <w:b w:val="0"/>
            <w:bCs w:val="0"/>
            <w:i w:val="0"/>
            <w:iCs w:val="0"/>
            <w:webHidden/>
          </w:rPr>
        </w:r>
        <w:r w:rsidRPr="0000686E">
          <w:rPr>
            <w:b w:val="0"/>
            <w:bCs w:val="0"/>
            <w:i w:val="0"/>
            <w:iCs w:val="0"/>
            <w:webHidden/>
          </w:rPr>
          <w:fldChar w:fldCharType="separate"/>
        </w:r>
        <w:r w:rsidR="00D97E75">
          <w:rPr>
            <w:b w:val="0"/>
            <w:bCs w:val="0"/>
            <w:i w:val="0"/>
            <w:iCs w:val="0"/>
            <w:webHidden/>
          </w:rPr>
          <w:t>26</w:t>
        </w:r>
        <w:r w:rsidRPr="0000686E">
          <w:rPr>
            <w:b w:val="0"/>
            <w:bCs w:val="0"/>
            <w:i w:val="0"/>
            <w:iCs w:val="0"/>
            <w:webHidden/>
          </w:rPr>
          <w:fldChar w:fldCharType="end"/>
        </w:r>
      </w:hyperlink>
    </w:p>
    <w:p w:rsidR="0000686E" w:rsidRPr="0000686E" w:rsidRDefault="00BB2E83" w:rsidP="0000686E">
      <w:pPr>
        <w:pStyle w:val="TOC2"/>
        <w:tabs>
          <w:tab w:val="right" w:leader="dot" w:pos="8659"/>
        </w:tabs>
        <w:spacing w:line="360" w:lineRule="auto"/>
        <w:rPr>
          <w:rFonts w:asciiTheme="majorBidi" w:eastAsiaTheme="minorEastAsia" w:hAnsiTheme="majorBidi" w:cstheme="majorBidi"/>
          <w:b w:val="0"/>
          <w:bCs w:val="0"/>
          <w:noProof/>
          <w:sz w:val="24"/>
          <w:szCs w:val="24"/>
          <w:lang w:val="en-US" w:eastAsia="en-US"/>
        </w:rPr>
      </w:pPr>
      <w:hyperlink w:anchor="_Toc225059651" w:history="1">
        <w:r w:rsidR="0000686E" w:rsidRPr="0000686E">
          <w:rPr>
            <w:rStyle w:val="Hyperlink"/>
            <w:rFonts w:asciiTheme="majorBidi" w:hAnsiTheme="majorBidi" w:cstheme="majorBidi"/>
            <w:b w:val="0"/>
            <w:bCs w:val="0"/>
            <w:noProof/>
            <w:sz w:val="24"/>
            <w:szCs w:val="24"/>
            <w:lang w:val="en-CA"/>
          </w:rPr>
          <w:t xml:space="preserve">5.1 GHG </w:t>
        </w:r>
        <w:r w:rsidR="0000686E" w:rsidRPr="0000686E">
          <w:rPr>
            <w:rStyle w:val="Hyperlink"/>
            <w:rFonts w:asciiTheme="majorBidi" w:eastAsia="+mn-ea" w:hAnsiTheme="majorBidi" w:cstheme="majorBidi"/>
            <w:b w:val="0"/>
            <w:bCs w:val="0"/>
            <w:noProof/>
            <w:sz w:val="24"/>
            <w:szCs w:val="24"/>
          </w:rPr>
          <w:t>Intensity Factors of Fuel Sources</w:t>
        </w:r>
        <w:r w:rsidR="0000686E" w:rsidRPr="0000686E">
          <w:rPr>
            <w:rFonts w:asciiTheme="majorBidi" w:hAnsiTheme="majorBidi" w:cstheme="majorBidi"/>
            <w:b w:val="0"/>
            <w:bCs w:val="0"/>
            <w:noProof/>
            <w:webHidden/>
            <w:sz w:val="24"/>
            <w:szCs w:val="24"/>
          </w:rPr>
          <w:tab/>
        </w:r>
        <w:r w:rsidRPr="0000686E">
          <w:rPr>
            <w:rFonts w:asciiTheme="majorBidi" w:hAnsiTheme="majorBidi" w:cstheme="majorBidi"/>
            <w:b w:val="0"/>
            <w:bCs w:val="0"/>
            <w:noProof/>
            <w:webHidden/>
            <w:sz w:val="24"/>
            <w:szCs w:val="24"/>
          </w:rPr>
          <w:fldChar w:fldCharType="begin"/>
        </w:r>
        <w:r w:rsidR="0000686E" w:rsidRPr="0000686E">
          <w:rPr>
            <w:rFonts w:asciiTheme="majorBidi" w:hAnsiTheme="majorBidi" w:cstheme="majorBidi"/>
            <w:b w:val="0"/>
            <w:bCs w:val="0"/>
            <w:noProof/>
            <w:webHidden/>
            <w:sz w:val="24"/>
            <w:szCs w:val="24"/>
          </w:rPr>
          <w:instrText xml:space="preserve"> PAGEREF _Toc225059651 \h </w:instrText>
        </w:r>
        <w:r w:rsidRPr="0000686E">
          <w:rPr>
            <w:rFonts w:asciiTheme="majorBidi" w:hAnsiTheme="majorBidi" w:cstheme="majorBidi"/>
            <w:b w:val="0"/>
            <w:bCs w:val="0"/>
            <w:noProof/>
            <w:webHidden/>
            <w:sz w:val="24"/>
            <w:szCs w:val="24"/>
          </w:rPr>
        </w:r>
        <w:r w:rsidRPr="0000686E">
          <w:rPr>
            <w:rFonts w:asciiTheme="majorBidi" w:hAnsiTheme="majorBidi" w:cstheme="majorBidi"/>
            <w:b w:val="0"/>
            <w:bCs w:val="0"/>
            <w:noProof/>
            <w:webHidden/>
            <w:sz w:val="24"/>
            <w:szCs w:val="24"/>
          </w:rPr>
          <w:fldChar w:fldCharType="separate"/>
        </w:r>
        <w:r w:rsidR="00D97E75">
          <w:rPr>
            <w:rFonts w:asciiTheme="majorBidi" w:hAnsiTheme="majorBidi" w:cstheme="majorBidi"/>
            <w:b w:val="0"/>
            <w:bCs w:val="0"/>
            <w:noProof/>
            <w:webHidden/>
            <w:sz w:val="24"/>
            <w:szCs w:val="24"/>
          </w:rPr>
          <w:t>28</w:t>
        </w:r>
        <w:r w:rsidRPr="0000686E">
          <w:rPr>
            <w:rFonts w:asciiTheme="majorBidi" w:hAnsiTheme="majorBidi" w:cstheme="majorBidi"/>
            <w:b w:val="0"/>
            <w:bCs w:val="0"/>
            <w:noProof/>
            <w:webHidden/>
            <w:sz w:val="24"/>
            <w:szCs w:val="24"/>
          </w:rPr>
          <w:fldChar w:fldCharType="end"/>
        </w:r>
      </w:hyperlink>
    </w:p>
    <w:p w:rsidR="0000686E" w:rsidRPr="0000686E" w:rsidRDefault="00BB2E83" w:rsidP="0000686E">
      <w:pPr>
        <w:pStyle w:val="TOC2"/>
        <w:tabs>
          <w:tab w:val="right" w:leader="dot" w:pos="8659"/>
        </w:tabs>
        <w:spacing w:line="360" w:lineRule="auto"/>
        <w:rPr>
          <w:rFonts w:asciiTheme="majorBidi" w:eastAsiaTheme="minorEastAsia" w:hAnsiTheme="majorBidi" w:cstheme="majorBidi"/>
          <w:b w:val="0"/>
          <w:bCs w:val="0"/>
          <w:noProof/>
          <w:sz w:val="24"/>
          <w:szCs w:val="24"/>
          <w:lang w:val="en-US" w:eastAsia="en-US"/>
        </w:rPr>
      </w:pPr>
      <w:hyperlink w:anchor="_Toc225059652" w:history="1">
        <w:r w:rsidR="0000686E" w:rsidRPr="0000686E">
          <w:rPr>
            <w:rStyle w:val="Hyperlink"/>
            <w:rFonts w:asciiTheme="majorBidi" w:hAnsiTheme="majorBidi" w:cstheme="majorBidi"/>
            <w:b w:val="0"/>
            <w:bCs w:val="0"/>
            <w:noProof/>
            <w:sz w:val="24"/>
            <w:szCs w:val="24"/>
          </w:rPr>
          <w:t xml:space="preserve">5.2 Weighted </w:t>
        </w:r>
        <w:r w:rsidR="0000686E" w:rsidRPr="0000686E">
          <w:rPr>
            <w:rStyle w:val="Hyperlink"/>
            <w:rFonts w:asciiTheme="majorBidi" w:eastAsia="+mn-ea" w:hAnsiTheme="majorBidi" w:cstheme="majorBidi"/>
            <w:b w:val="0"/>
            <w:bCs w:val="0"/>
            <w:noProof/>
            <w:sz w:val="24"/>
            <w:szCs w:val="24"/>
          </w:rPr>
          <w:t>Annual Marginal GHG Intensity Factors</w:t>
        </w:r>
        <w:r w:rsidR="0000686E" w:rsidRPr="0000686E">
          <w:rPr>
            <w:rFonts w:asciiTheme="majorBidi" w:hAnsiTheme="majorBidi" w:cstheme="majorBidi"/>
            <w:b w:val="0"/>
            <w:bCs w:val="0"/>
            <w:noProof/>
            <w:webHidden/>
            <w:sz w:val="24"/>
            <w:szCs w:val="24"/>
          </w:rPr>
          <w:tab/>
        </w:r>
        <w:r w:rsidRPr="0000686E">
          <w:rPr>
            <w:rFonts w:asciiTheme="majorBidi" w:hAnsiTheme="majorBidi" w:cstheme="majorBidi"/>
            <w:b w:val="0"/>
            <w:bCs w:val="0"/>
            <w:noProof/>
            <w:webHidden/>
            <w:sz w:val="24"/>
            <w:szCs w:val="24"/>
          </w:rPr>
          <w:fldChar w:fldCharType="begin"/>
        </w:r>
        <w:r w:rsidR="0000686E" w:rsidRPr="0000686E">
          <w:rPr>
            <w:rFonts w:asciiTheme="majorBidi" w:hAnsiTheme="majorBidi" w:cstheme="majorBidi"/>
            <w:b w:val="0"/>
            <w:bCs w:val="0"/>
            <w:noProof/>
            <w:webHidden/>
            <w:sz w:val="24"/>
            <w:szCs w:val="24"/>
          </w:rPr>
          <w:instrText xml:space="preserve"> PAGEREF _Toc225059652 \h </w:instrText>
        </w:r>
        <w:r w:rsidRPr="0000686E">
          <w:rPr>
            <w:rFonts w:asciiTheme="majorBidi" w:hAnsiTheme="majorBidi" w:cstheme="majorBidi"/>
            <w:b w:val="0"/>
            <w:bCs w:val="0"/>
            <w:noProof/>
            <w:webHidden/>
            <w:sz w:val="24"/>
            <w:szCs w:val="24"/>
          </w:rPr>
        </w:r>
        <w:r w:rsidRPr="0000686E">
          <w:rPr>
            <w:rFonts w:asciiTheme="majorBidi" w:hAnsiTheme="majorBidi" w:cstheme="majorBidi"/>
            <w:b w:val="0"/>
            <w:bCs w:val="0"/>
            <w:noProof/>
            <w:webHidden/>
            <w:sz w:val="24"/>
            <w:szCs w:val="24"/>
          </w:rPr>
          <w:fldChar w:fldCharType="separate"/>
        </w:r>
        <w:r w:rsidR="00D97E75">
          <w:rPr>
            <w:rFonts w:asciiTheme="majorBidi" w:hAnsiTheme="majorBidi" w:cstheme="majorBidi"/>
            <w:b w:val="0"/>
            <w:bCs w:val="0"/>
            <w:noProof/>
            <w:webHidden/>
            <w:sz w:val="24"/>
            <w:szCs w:val="24"/>
          </w:rPr>
          <w:t>29</w:t>
        </w:r>
        <w:r w:rsidRPr="0000686E">
          <w:rPr>
            <w:rFonts w:asciiTheme="majorBidi" w:hAnsiTheme="majorBidi" w:cstheme="majorBidi"/>
            <w:b w:val="0"/>
            <w:bCs w:val="0"/>
            <w:noProof/>
            <w:webHidden/>
            <w:sz w:val="24"/>
            <w:szCs w:val="24"/>
          </w:rPr>
          <w:fldChar w:fldCharType="end"/>
        </w:r>
      </w:hyperlink>
    </w:p>
    <w:p w:rsidR="0000686E" w:rsidRPr="0000686E" w:rsidRDefault="00BB2E83" w:rsidP="0000686E">
      <w:pPr>
        <w:pStyle w:val="TOC2"/>
        <w:tabs>
          <w:tab w:val="right" w:leader="dot" w:pos="8659"/>
        </w:tabs>
        <w:spacing w:line="360" w:lineRule="auto"/>
        <w:rPr>
          <w:rFonts w:asciiTheme="majorBidi" w:eastAsiaTheme="minorEastAsia" w:hAnsiTheme="majorBidi" w:cstheme="majorBidi"/>
          <w:b w:val="0"/>
          <w:bCs w:val="0"/>
          <w:noProof/>
          <w:sz w:val="24"/>
          <w:szCs w:val="24"/>
          <w:lang w:val="en-US" w:eastAsia="en-US"/>
        </w:rPr>
      </w:pPr>
      <w:hyperlink w:anchor="_Toc225059653" w:history="1">
        <w:r w:rsidR="0000686E" w:rsidRPr="0000686E">
          <w:rPr>
            <w:rStyle w:val="Hyperlink"/>
            <w:rFonts w:asciiTheme="majorBidi" w:hAnsiTheme="majorBidi" w:cstheme="majorBidi"/>
            <w:b w:val="0"/>
            <w:bCs w:val="0"/>
            <w:noProof/>
            <w:sz w:val="24"/>
            <w:szCs w:val="24"/>
          </w:rPr>
          <w:t xml:space="preserve">5.3 </w:t>
        </w:r>
        <w:r w:rsidR="0000686E" w:rsidRPr="0000686E">
          <w:rPr>
            <w:rStyle w:val="Hyperlink"/>
            <w:rFonts w:asciiTheme="majorBidi" w:eastAsia="+mn-ea" w:hAnsiTheme="majorBidi" w:cstheme="majorBidi"/>
            <w:b w:val="0"/>
            <w:bCs w:val="0"/>
            <w:noProof/>
            <w:sz w:val="24"/>
            <w:szCs w:val="24"/>
          </w:rPr>
          <w:t>Monthly GHG Intensity Factors based on ICF Estimates</w:t>
        </w:r>
        <w:r w:rsidR="0000686E" w:rsidRPr="0000686E">
          <w:rPr>
            <w:rFonts w:asciiTheme="majorBidi" w:hAnsiTheme="majorBidi" w:cstheme="majorBidi"/>
            <w:b w:val="0"/>
            <w:bCs w:val="0"/>
            <w:noProof/>
            <w:webHidden/>
            <w:sz w:val="24"/>
            <w:szCs w:val="24"/>
          </w:rPr>
          <w:tab/>
        </w:r>
        <w:r w:rsidRPr="0000686E">
          <w:rPr>
            <w:rFonts w:asciiTheme="majorBidi" w:hAnsiTheme="majorBidi" w:cstheme="majorBidi"/>
            <w:b w:val="0"/>
            <w:bCs w:val="0"/>
            <w:noProof/>
            <w:webHidden/>
            <w:sz w:val="24"/>
            <w:szCs w:val="24"/>
          </w:rPr>
          <w:fldChar w:fldCharType="begin"/>
        </w:r>
        <w:r w:rsidR="0000686E" w:rsidRPr="0000686E">
          <w:rPr>
            <w:rFonts w:asciiTheme="majorBidi" w:hAnsiTheme="majorBidi" w:cstheme="majorBidi"/>
            <w:b w:val="0"/>
            <w:bCs w:val="0"/>
            <w:noProof/>
            <w:webHidden/>
            <w:sz w:val="24"/>
            <w:szCs w:val="24"/>
          </w:rPr>
          <w:instrText xml:space="preserve"> PAGEREF _Toc225059653 \h </w:instrText>
        </w:r>
        <w:r w:rsidRPr="0000686E">
          <w:rPr>
            <w:rFonts w:asciiTheme="majorBidi" w:hAnsiTheme="majorBidi" w:cstheme="majorBidi"/>
            <w:b w:val="0"/>
            <w:bCs w:val="0"/>
            <w:noProof/>
            <w:webHidden/>
            <w:sz w:val="24"/>
            <w:szCs w:val="24"/>
          </w:rPr>
        </w:r>
        <w:r w:rsidRPr="0000686E">
          <w:rPr>
            <w:rFonts w:asciiTheme="majorBidi" w:hAnsiTheme="majorBidi" w:cstheme="majorBidi"/>
            <w:b w:val="0"/>
            <w:bCs w:val="0"/>
            <w:noProof/>
            <w:webHidden/>
            <w:sz w:val="24"/>
            <w:szCs w:val="24"/>
          </w:rPr>
          <w:fldChar w:fldCharType="separate"/>
        </w:r>
        <w:r w:rsidR="00D97E75">
          <w:rPr>
            <w:rFonts w:asciiTheme="majorBidi" w:hAnsiTheme="majorBidi" w:cstheme="majorBidi"/>
            <w:b w:val="0"/>
            <w:bCs w:val="0"/>
            <w:noProof/>
            <w:webHidden/>
            <w:sz w:val="24"/>
            <w:szCs w:val="24"/>
          </w:rPr>
          <w:t>32</w:t>
        </w:r>
        <w:r w:rsidRPr="0000686E">
          <w:rPr>
            <w:rFonts w:asciiTheme="majorBidi" w:hAnsiTheme="majorBidi" w:cstheme="majorBidi"/>
            <w:b w:val="0"/>
            <w:bCs w:val="0"/>
            <w:noProof/>
            <w:webHidden/>
            <w:sz w:val="24"/>
            <w:szCs w:val="24"/>
          </w:rPr>
          <w:fldChar w:fldCharType="end"/>
        </w:r>
      </w:hyperlink>
    </w:p>
    <w:p w:rsidR="0000686E" w:rsidRPr="0000686E" w:rsidRDefault="00BB2E83" w:rsidP="0000686E">
      <w:pPr>
        <w:pStyle w:val="TOC2"/>
        <w:tabs>
          <w:tab w:val="right" w:leader="dot" w:pos="8659"/>
        </w:tabs>
        <w:spacing w:line="360" w:lineRule="auto"/>
        <w:rPr>
          <w:rFonts w:asciiTheme="majorBidi" w:eastAsiaTheme="minorEastAsia" w:hAnsiTheme="majorBidi" w:cstheme="majorBidi"/>
          <w:b w:val="0"/>
          <w:bCs w:val="0"/>
          <w:noProof/>
          <w:sz w:val="24"/>
          <w:szCs w:val="24"/>
          <w:lang w:val="en-US" w:eastAsia="en-US"/>
        </w:rPr>
      </w:pPr>
      <w:hyperlink w:anchor="_Toc225059654" w:history="1">
        <w:r w:rsidR="0000686E" w:rsidRPr="0000686E">
          <w:rPr>
            <w:rStyle w:val="Hyperlink"/>
            <w:rFonts w:asciiTheme="majorBidi" w:hAnsiTheme="majorBidi" w:cstheme="majorBidi"/>
            <w:b w:val="0"/>
            <w:bCs w:val="0"/>
            <w:noProof/>
            <w:sz w:val="24"/>
            <w:szCs w:val="24"/>
          </w:rPr>
          <w:t>5</w:t>
        </w:r>
        <w:r w:rsidR="0000686E" w:rsidRPr="0000686E">
          <w:rPr>
            <w:rStyle w:val="Hyperlink"/>
            <w:rFonts w:asciiTheme="majorBidi" w:eastAsia="+mn-ea" w:hAnsiTheme="majorBidi" w:cstheme="majorBidi"/>
            <w:b w:val="0"/>
            <w:bCs w:val="0"/>
            <w:noProof/>
            <w:sz w:val="24"/>
            <w:szCs w:val="24"/>
          </w:rPr>
          <w:t>.</w:t>
        </w:r>
        <w:r w:rsidR="0000686E" w:rsidRPr="0000686E">
          <w:rPr>
            <w:rStyle w:val="Hyperlink"/>
            <w:rFonts w:asciiTheme="majorBidi" w:hAnsiTheme="majorBidi" w:cstheme="majorBidi"/>
            <w:b w:val="0"/>
            <w:bCs w:val="0"/>
            <w:noProof/>
            <w:sz w:val="24"/>
            <w:szCs w:val="24"/>
          </w:rPr>
          <w:t xml:space="preserve">4 </w:t>
        </w:r>
        <w:r w:rsidR="0000686E" w:rsidRPr="0000686E">
          <w:rPr>
            <w:rStyle w:val="Hyperlink"/>
            <w:rFonts w:asciiTheme="majorBidi" w:eastAsia="+mn-ea" w:hAnsiTheme="majorBidi" w:cstheme="majorBidi"/>
            <w:b w:val="0"/>
            <w:bCs w:val="0"/>
            <w:noProof/>
            <w:sz w:val="24"/>
            <w:szCs w:val="24"/>
          </w:rPr>
          <w:t>Monthly or Seasonal GHG Intensity Factors Estimated Based on Reported Data</w:t>
        </w:r>
        <w:r w:rsidR="0000686E" w:rsidRPr="0000686E">
          <w:rPr>
            <w:rFonts w:asciiTheme="majorBidi" w:hAnsiTheme="majorBidi" w:cstheme="majorBidi"/>
            <w:b w:val="0"/>
            <w:bCs w:val="0"/>
            <w:noProof/>
            <w:webHidden/>
            <w:sz w:val="24"/>
            <w:szCs w:val="24"/>
          </w:rPr>
          <w:tab/>
        </w:r>
        <w:r w:rsidRPr="0000686E">
          <w:rPr>
            <w:rFonts w:asciiTheme="majorBidi" w:hAnsiTheme="majorBidi" w:cstheme="majorBidi"/>
            <w:b w:val="0"/>
            <w:bCs w:val="0"/>
            <w:noProof/>
            <w:webHidden/>
            <w:sz w:val="24"/>
            <w:szCs w:val="24"/>
          </w:rPr>
          <w:fldChar w:fldCharType="begin"/>
        </w:r>
        <w:r w:rsidR="0000686E" w:rsidRPr="0000686E">
          <w:rPr>
            <w:rFonts w:asciiTheme="majorBidi" w:hAnsiTheme="majorBidi" w:cstheme="majorBidi"/>
            <w:b w:val="0"/>
            <w:bCs w:val="0"/>
            <w:noProof/>
            <w:webHidden/>
            <w:sz w:val="24"/>
            <w:szCs w:val="24"/>
          </w:rPr>
          <w:instrText xml:space="preserve"> PAGEREF _Toc225059654 \h </w:instrText>
        </w:r>
        <w:r w:rsidRPr="0000686E">
          <w:rPr>
            <w:rFonts w:asciiTheme="majorBidi" w:hAnsiTheme="majorBidi" w:cstheme="majorBidi"/>
            <w:b w:val="0"/>
            <w:bCs w:val="0"/>
            <w:noProof/>
            <w:webHidden/>
            <w:sz w:val="24"/>
            <w:szCs w:val="24"/>
          </w:rPr>
        </w:r>
        <w:r w:rsidRPr="0000686E">
          <w:rPr>
            <w:rFonts w:asciiTheme="majorBidi" w:hAnsiTheme="majorBidi" w:cstheme="majorBidi"/>
            <w:b w:val="0"/>
            <w:bCs w:val="0"/>
            <w:noProof/>
            <w:webHidden/>
            <w:sz w:val="24"/>
            <w:szCs w:val="24"/>
          </w:rPr>
          <w:fldChar w:fldCharType="separate"/>
        </w:r>
        <w:r w:rsidR="00D97E75">
          <w:rPr>
            <w:rFonts w:asciiTheme="majorBidi" w:hAnsiTheme="majorBidi" w:cstheme="majorBidi"/>
            <w:b w:val="0"/>
            <w:bCs w:val="0"/>
            <w:noProof/>
            <w:webHidden/>
            <w:sz w:val="24"/>
            <w:szCs w:val="24"/>
          </w:rPr>
          <w:t>36</w:t>
        </w:r>
        <w:r w:rsidRPr="0000686E">
          <w:rPr>
            <w:rFonts w:asciiTheme="majorBidi" w:hAnsiTheme="majorBidi" w:cstheme="majorBidi"/>
            <w:b w:val="0"/>
            <w:bCs w:val="0"/>
            <w:noProof/>
            <w:webHidden/>
            <w:sz w:val="24"/>
            <w:szCs w:val="24"/>
          </w:rPr>
          <w:fldChar w:fldCharType="end"/>
        </w:r>
      </w:hyperlink>
    </w:p>
    <w:p w:rsidR="0000686E" w:rsidRPr="0000686E" w:rsidRDefault="00BB2E83" w:rsidP="0000686E">
      <w:pPr>
        <w:pStyle w:val="TOC3"/>
        <w:spacing w:line="360" w:lineRule="auto"/>
        <w:rPr>
          <w:rFonts w:asciiTheme="majorBidi" w:eastAsiaTheme="minorEastAsia" w:hAnsiTheme="majorBidi" w:cstheme="majorBidi"/>
          <w:noProof/>
          <w:sz w:val="24"/>
          <w:lang w:val="en-US" w:eastAsia="en-US"/>
        </w:rPr>
      </w:pPr>
      <w:hyperlink w:anchor="_Toc225059655" w:history="1">
        <w:r w:rsidR="0000686E" w:rsidRPr="0000686E">
          <w:rPr>
            <w:rStyle w:val="Hyperlink"/>
            <w:rFonts w:asciiTheme="majorBidi" w:hAnsiTheme="majorBidi" w:cstheme="majorBidi"/>
            <w:noProof/>
            <w:sz w:val="24"/>
            <w:lang w:val="en-CA"/>
          </w:rPr>
          <w:t>5.4.1 Data Available on Marginal Electricity Generation and Fuels Used</w:t>
        </w:r>
        <w:r w:rsidR="0000686E" w:rsidRPr="0000686E">
          <w:rPr>
            <w:rFonts w:asciiTheme="majorBidi" w:hAnsiTheme="majorBidi" w:cstheme="majorBidi"/>
            <w:noProof/>
            <w:webHidden/>
            <w:sz w:val="24"/>
          </w:rPr>
          <w:tab/>
        </w:r>
        <w:r w:rsidRPr="0000686E">
          <w:rPr>
            <w:rFonts w:asciiTheme="majorBidi" w:hAnsiTheme="majorBidi" w:cstheme="majorBidi"/>
            <w:noProof/>
            <w:webHidden/>
            <w:sz w:val="24"/>
          </w:rPr>
          <w:fldChar w:fldCharType="begin"/>
        </w:r>
        <w:r w:rsidR="0000686E" w:rsidRPr="0000686E">
          <w:rPr>
            <w:rFonts w:asciiTheme="majorBidi" w:hAnsiTheme="majorBidi" w:cstheme="majorBidi"/>
            <w:noProof/>
            <w:webHidden/>
            <w:sz w:val="24"/>
          </w:rPr>
          <w:instrText xml:space="preserve"> PAGEREF _Toc225059655 \h </w:instrText>
        </w:r>
        <w:r w:rsidRPr="0000686E">
          <w:rPr>
            <w:rFonts w:asciiTheme="majorBidi" w:hAnsiTheme="majorBidi" w:cstheme="majorBidi"/>
            <w:noProof/>
            <w:webHidden/>
            <w:sz w:val="24"/>
          </w:rPr>
        </w:r>
        <w:r w:rsidRPr="0000686E">
          <w:rPr>
            <w:rFonts w:asciiTheme="majorBidi" w:hAnsiTheme="majorBidi" w:cstheme="majorBidi"/>
            <w:noProof/>
            <w:webHidden/>
            <w:sz w:val="24"/>
          </w:rPr>
          <w:fldChar w:fldCharType="separate"/>
        </w:r>
        <w:r w:rsidR="00D97E75">
          <w:rPr>
            <w:rFonts w:asciiTheme="majorBidi" w:hAnsiTheme="majorBidi" w:cstheme="majorBidi"/>
            <w:noProof/>
            <w:webHidden/>
            <w:sz w:val="24"/>
          </w:rPr>
          <w:t>36</w:t>
        </w:r>
        <w:r w:rsidRPr="0000686E">
          <w:rPr>
            <w:rFonts w:asciiTheme="majorBidi" w:hAnsiTheme="majorBidi" w:cstheme="majorBidi"/>
            <w:noProof/>
            <w:webHidden/>
            <w:sz w:val="24"/>
          </w:rPr>
          <w:fldChar w:fldCharType="end"/>
        </w:r>
      </w:hyperlink>
    </w:p>
    <w:p w:rsidR="0000686E" w:rsidRPr="0000686E" w:rsidRDefault="00BB2E83" w:rsidP="0000686E">
      <w:pPr>
        <w:pStyle w:val="TOC4"/>
        <w:spacing w:line="360" w:lineRule="auto"/>
        <w:rPr>
          <w:rFonts w:asciiTheme="majorBidi" w:eastAsiaTheme="minorEastAsia" w:hAnsiTheme="majorBidi" w:cstheme="majorBidi"/>
          <w:noProof/>
          <w:sz w:val="24"/>
          <w:lang w:val="en-US" w:eastAsia="en-US"/>
        </w:rPr>
      </w:pPr>
      <w:hyperlink w:anchor="_Toc225059656" w:history="1">
        <w:r w:rsidR="0000686E" w:rsidRPr="0000686E">
          <w:rPr>
            <w:rStyle w:val="Hyperlink"/>
            <w:rFonts w:asciiTheme="majorBidi" w:hAnsiTheme="majorBidi" w:cstheme="majorBidi"/>
            <w:noProof/>
            <w:sz w:val="24"/>
          </w:rPr>
          <w:t>5.4.1.1 Alberta</w:t>
        </w:r>
        <w:r w:rsidR="0000686E" w:rsidRPr="0000686E">
          <w:rPr>
            <w:rFonts w:asciiTheme="majorBidi" w:hAnsiTheme="majorBidi" w:cstheme="majorBidi"/>
            <w:noProof/>
            <w:webHidden/>
            <w:sz w:val="24"/>
          </w:rPr>
          <w:tab/>
        </w:r>
        <w:r w:rsidRPr="0000686E">
          <w:rPr>
            <w:rFonts w:asciiTheme="majorBidi" w:hAnsiTheme="majorBidi" w:cstheme="majorBidi"/>
            <w:noProof/>
            <w:webHidden/>
            <w:sz w:val="24"/>
          </w:rPr>
          <w:fldChar w:fldCharType="begin"/>
        </w:r>
        <w:r w:rsidR="0000686E" w:rsidRPr="0000686E">
          <w:rPr>
            <w:rFonts w:asciiTheme="majorBidi" w:hAnsiTheme="majorBidi" w:cstheme="majorBidi"/>
            <w:noProof/>
            <w:webHidden/>
            <w:sz w:val="24"/>
          </w:rPr>
          <w:instrText xml:space="preserve"> PAGEREF _Toc225059656 \h </w:instrText>
        </w:r>
        <w:r w:rsidRPr="0000686E">
          <w:rPr>
            <w:rFonts w:asciiTheme="majorBidi" w:hAnsiTheme="majorBidi" w:cstheme="majorBidi"/>
            <w:noProof/>
            <w:webHidden/>
            <w:sz w:val="24"/>
          </w:rPr>
        </w:r>
        <w:r w:rsidRPr="0000686E">
          <w:rPr>
            <w:rFonts w:asciiTheme="majorBidi" w:hAnsiTheme="majorBidi" w:cstheme="majorBidi"/>
            <w:noProof/>
            <w:webHidden/>
            <w:sz w:val="24"/>
          </w:rPr>
          <w:fldChar w:fldCharType="separate"/>
        </w:r>
        <w:r w:rsidR="00D97E75">
          <w:rPr>
            <w:rFonts w:asciiTheme="majorBidi" w:hAnsiTheme="majorBidi" w:cstheme="majorBidi"/>
            <w:noProof/>
            <w:webHidden/>
            <w:sz w:val="24"/>
          </w:rPr>
          <w:t>36</w:t>
        </w:r>
        <w:r w:rsidRPr="0000686E">
          <w:rPr>
            <w:rFonts w:asciiTheme="majorBidi" w:hAnsiTheme="majorBidi" w:cstheme="majorBidi"/>
            <w:noProof/>
            <w:webHidden/>
            <w:sz w:val="24"/>
          </w:rPr>
          <w:fldChar w:fldCharType="end"/>
        </w:r>
      </w:hyperlink>
    </w:p>
    <w:p w:rsidR="0000686E" w:rsidRPr="0000686E" w:rsidRDefault="00BB2E83" w:rsidP="0000686E">
      <w:pPr>
        <w:pStyle w:val="TOC4"/>
        <w:spacing w:line="360" w:lineRule="auto"/>
        <w:rPr>
          <w:rFonts w:asciiTheme="majorBidi" w:eastAsiaTheme="minorEastAsia" w:hAnsiTheme="majorBidi" w:cstheme="majorBidi"/>
          <w:noProof/>
          <w:sz w:val="24"/>
          <w:lang w:val="en-US" w:eastAsia="en-US"/>
        </w:rPr>
      </w:pPr>
      <w:hyperlink w:anchor="_Toc225059657" w:history="1">
        <w:r w:rsidR="0000686E" w:rsidRPr="0000686E">
          <w:rPr>
            <w:rStyle w:val="Hyperlink"/>
            <w:rFonts w:asciiTheme="majorBidi" w:hAnsiTheme="majorBidi" w:cstheme="majorBidi"/>
            <w:noProof/>
            <w:sz w:val="24"/>
            <w:lang w:val="en-CA"/>
          </w:rPr>
          <w:t>5.4.1.2 Ontario</w:t>
        </w:r>
        <w:r w:rsidR="0000686E" w:rsidRPr="0000686E">
          <w:rPr>
            <w:rFonts w:asciiTheme="majorBidi" w:hAnsiTheme="majorBidi" w:cstheme="majorBidi"/>
            <w:noProof/>
            <w:webHidden/>
            <w:sz w:val="24"/>
          </w:rPr>
          <w:tab/>
        </w:r>
        <w:r w:rsidRPr="0000686E">
          <w:rPr>
            <w:rFonts w:asciiTheme="majorBidi" w:hAnsiTheme="majorBidi" w:cstheme="majorBidi"/>
            <w:noProof/>
            <w:webHidden/>
            <w:sz w:val="24"/>
          </w:rPr>
          <w:fldChar w:fldCharType="begin"/>
        </w:r>
        <w:r w:rsidR="0000686E" w:rsidRPr="0000686E">
          <w:rPr>
            <w:rFonts w:asciiTheme="majorBidi" w:hAnsiTheme="majorBidi" w:cstheme="majorBidi"/>
            <w:noProof/>
            <w:webHidden/>
            <w:sz w:val="24"/>
          </w:rPr>
          <w:instrText xml:space="preserve"> PAGEREF _Toc225059657 \h </w:instrText>
        </w:r>
        <w:r w:rsidRPr="0000686E">
          <w:rPr>
            <w:rFonts w:asciiTheme="majorBidi" w:hAnsiTheme="majorBidi" w:cstheme="majorBidi"/>
            <w:noProof/>
            <w:webHidden/>
            <w:sz w:val="24"/>
          </w:rPr>
        </w:r>
        <w:r w:rsidRPr="0000686E">
          <w:rPr>
            <w:rFonts w:asciiTheme="majorBidi" w:hAnsiTheme="majorBidi" w:cstheme="majorBidi"/>
            <w:noProof/>
            <w:webHidden/>
            <w:sz w:val="24"/>
          </w:rPr>
          <w:fldChar w:fldCharType="separate"/>
        </w:r>
        <w:r w:rsidR="00D97E75">
          <w:rPr>
            <w:rFonts w:asciiTheme="majorBidi" w:hAnsiTheme="majorBidi" w:cstheme="majorBidi"/>
            <w:noProof/>
            <w:webHidden/>
            <w:sz w:val="24"/>
          </w:rPr>
          <w:t>40</w:t>
        </w:r>
        <w:r w:rsidRPr="0000686E">
          <w:rPr>
            <w:rFonts w:asciiTheme="majorBidi" w:hAnsiTheme="majorBidi" w:cstheme="majorBidi"/>
            <w:noProof/>
            <w:webHidden/>
            <w:sz w:val="24"/>
          </w:rPr>
          <w:fldChar w:fldCharType="end"/>
        </w:r>
      </w:hyperlink>
    </w:p>
    <w:p w:rsidR="0000686E" w:rsidRPr="0000686E" w:rsidRDefault="00BB2E83" w:rsidP="0000686E">
      <w:pPr>
        <w:pStyle w:val="TOC4"/>
        <w:spacing w:line="360" w:lineRule="auto"/>
        <w:rPr>
          <w:rFonts w:asciiTheme="majorBidi" w:eastAsiaTheme="minorEastAsia" w:hAnsiTheme="majorBidi" w:cstheme="majorBidi"/>
          <w:noProof/>
          <w:sz w:val="24"/>
          <w:lang w:val="en-US" w:eastAsia="en-US"/>
        </w:rPr>
      </w:pPr>
      <w:hyperlink w:anchor="_Toc225059658" w:history="1">
        <w:r w:rsidR="0000686E" w:rsidRPr="0000686E">
          <w:rPr>
            <w:rStyle w:val="Hyperlink"/>
            <w:rFonts w:asciiTheme="majorBidi" w:hAnsiTheme="majorBidi" w:cstheme="majorBidi"/>
            <w:noProof/>
            <w:sz w:val="24"/>
            <w:lang w:val="en-CA"/>
          </w:rPr>
          <w:t>5.4.1.3 Quebec</w:t>
        </w:r>
        <w:r w:rsidR="0000686E" w:rsidRPr="0000686E">
          <w:rPr>
            <w:rFonts w:asciiTheme="majorBidi" w:hAnsiTheme="majorBidi" w:cstheme="majorBidi"/>
            <w:noProof/>
            <w:webHidden/>
            <w:sz w:val="24"/>
          </w:rPr>
          <w:tab/>
        </w:r>
        <w:r w:rsidRPr="0000686E">
          <w:rPr>
            <w:rFonts w:asciiTheme="majorBidi" w:hAnsiTheme="majorBidi" w:cstheme="majorBidi"/>
            <w:noProof/>
            <w:webHidden/>
            <w:sz w:val="24"/>
          </w:rPr>
          <w:fldChar w:fldCharType="begin"/>
        </w:r>
        <w:r w:rsidR="0000686E" w:rsidRPr="0000686E">
          <w:rPr>
            <w:rFonts w:asciiTheme="majorBidi" w:hAnsiTheme="majorBidi" w:cstheme="majorBidi"/>
            <w:noProof/>
            <w:webHidden/>
            <w:sz w:val="24"/>
          </w:rPr>
          <w:instrText xml:space="preserve"> PAGEREF _Toc225059658 \h </w:instrText>
        </w:r>
        <w:r w:rsidRPr="0000686E">
          <w:rPr>
            <w:rFonts w:asciiTheme="majorBidi" w:hAnsiTheme="majorBidi" w:cstheme="majorBidi"/>
            <w:noProof/>
            <w:webHidden/>
            <w:sz w:val="24"/>
          </w:rPr>
        </w:r>
        <w:r w:rsidRPr="0000686E">
          <w:rPr>
            <w:rFonts w:asciiTheme="majorBidi" w:hAnsiTheme="majorBidi" w:cstheme="majorBidi"/>
            <w:noProof/>
            <w:webHidden/>
            <w:sz w:val="24"/>
          </w:rPr>
          <w:fldChar w:fldCharType="separate"/>
        </w:r>
        <w:r w:rsidR="00D97E75">
          <w:rPr>
            <w:rFonts w:asciiTheme="majorBidi" w:hAnsiTheme="majorBidi" w:cstheme="majorBidi"/>
            <w:noProof/>
            <w:webHidden/>
            <w:sz w:val="24"/>
          </w:rPr>
          <w:t>42</w:t>
        </w:r>
        <w:r w:rsidRPr="0000686E">
          <w:rPr>
            <w:rFonts w:asciiTheme="majorBidi" w:hAnsiTheme="majorBidi" w:cstheme="majorBidi"/>
            <w:noProof/>
            <w:webHidden/>
            <w:sz w:val="24"/>
          </w:rPr>
          <w:fldChar w:fldCharType="end"/>
        </w:r>
      </w:hyperlink>
    </w:p>
    <w:p w:rsidR="0000686E" w:rsidRPr="0000686E" w:rsidRDefault="00BB2E83" w:rsidP="0000686E">
      <w:pPr>
        <w:pStyle w:val="TOC3"/>
        <w:spacing w:line="360" w:lineRule="auto"/>
        <w:rPr>
          <w:rFonts w:asciiTheme="majorBidi" w:eastAsiaTheme="minorEastAsia" w:hAnsiTheme="majorBidi" w:cstheme="majorBidi"/>
          <w:noProof/>
          <w:sz w:val="24"/>
          <w:lang w:val="en-US" w:eastAsia="en-US"/>
        </w:rPr>
      </w:pPr>
      <w:hyperlink w:anchor="_Toc225059659" w:history="1">
        <w:r w:rsidR="0000686E" w:rsidRPr="0000686E">
          <w:rPr>
            <w:rStyle w:val="Hyperlink"/>
            <w:rFonts w:asciiTheme="majorBidi" w:hAnsiTheme="majorBidi" w:cstheme="majorBidi"/>
            <w:noProof/>
            <w:sz w:val="24"/>
            <w:lang w:val="en-CA"/>
          </w:rPr>
          <w:t>5.4.2 Methods Developed to Estimate Monthly or Seasonal GHG Intensity Factors</w:t>
        </w:r>
        <w:r w:rsidR="0000686E" w:rsidRPr="0000686E">
          <w:rPr>
            <w:rFonts w:asciiTheme="majorBidi" w:hAnsiTheme="majorBidi" w:cstheme="majorBidi"/>
            <w:noProof/>
            <w:webHidden/>
            <w:sz w:val="24"/>
          </w:rPr>
          <w:tab/>
        </w:r>
        <w:r w:rsidRPr="0000686E">
          <w:rPr>
            <w:rFonts w:asciiTheme="majorBidi" w:hAnsiTheme="majorBidi" w:cstheme="majorBidi"/>
            <w:noProof/>
            <w:webHidden/>
            <w:sz w:val="24"/>
          </w:rPr>
          <w:fldChar w:fldCharType="begin"/>
        </w:r>
        <w:r w:rsidR="0000686E" w:rsidRPr="0000686E">
          <w:rPr>
            <w:rFonts w:asciiTheme="majorBidi" w:hAnsiTheme="majorBidi" w:cstheme="majorBidi"/>
            <w:noProof/>
            <w:webHidden/>
            <w:sz w:val="24"/>
          </w:rPr>
          <w:instrText xml:space="preserve"> PAGEREF _Toc225059659 \h </w:instrText>
        </w:r>
        <w:r w:rsidRPr="0000686E">
          <w:rPr>
            <w:rFonts w:asciiTheme="majorBidi" w:hAnsiTheme="majorBidi" w:cstheme="majorBidi"/>
            <w:noProof/>
            <w:webHidden/>
            <w:sz w:val="24"/>
          </w:rPr>
        </w:r>
        <w:r w:rsidRPr="0000686E">
          <w:rPr>
            <w:rFonts w:asciiTheme="majorBidi" w:hAnsiTheme="majorBidi" w:cstheme="majorBidi"/>
            <w:noProof/>
            <w:webHidden/>
            <w:sz w:val="24"/>
          </w:rPr>
          <w:fldChar w:fldCharType="separate"/>
        </w:r>
        <w:r w:rsidR="00D97E75">
          <w:rPr>
            <w:rFonts w:asciiTheme="majorBidi" w:hAnsiTheme="majorBidi" w:cstheme="majorBidi"/>
            <w:noProof/>
            <w:webHidden/>
            <w:sz w:val="24"/>
          </w:rPr>
          <w:t>43</w:t>
        </w:r>
        <w:r w:rsidRPr="0000686E">
          <w:rPr>
            <w:rFonts w:asciiTheme="majorBidi" w:hAnsiTheme="majorBidi" w:cstheme="majorBidi"/>
            <w:noProof/>
            <w:webHidden/>
            <w:sz w:val="24"/>
          </w:rPr>
          <w:fldChar w:fldCharType="end"/>
        </w:r>
      </w:hyperlink>
    </w:p>
    <w:p w:rsidR="0000686E" w:rsidRPr="0000686E" w:rsidRDefault="00BB2E83" w:rsidP="0000686E">
      <w:pPr>
        <w:pStyle w:val="TOC4"/>
        <w:spacing w:line="360" w:lineRule="auto"/>
        <w:rPr>
          <w:rFonts w:asciiTheme="majorBidi" w:eastAsiaTheme="minorEastAsia" w:hAnsiTheme="majorBidi" w:cstheme="majorBidi"/>
          <w:noProof/>
          <w:sz w:val="24"/>
          <w:lang w:val="en-US" w:eastAsia="en-US"/>
        </w:rPr>
      </w:pPr>
      <w:hyperlink w:anchor="_Toc225059660" w:history="1">
        <w:r w:rsidR="0000686E" w:rsidRPr="0000686E">
          <w:rPr>
            <w:rStyle w:val="Hyperlink"/>
            <w:rFonts w:asciiTheme="majorBidi" w:hAnsiTheme="majorBidi" w:cstheme="majorBidi"/>
            <w:noProof/>
            <w:sz w:val="24"/>
          </w:rPr>
          <w:t>5.4.2.1 Alberta</w:t>
        </w:r>
        <w:r w:rsidR="0000686E" w:rsidRPr="0000686E">
          <w:rPr>
            <w:rFonts w:asciiTheme="majorBidi" w:hAnsiTheme="majorBidi" w:cstheme="majorBidi"/>
            <w:noProof/>
            <w:webHidden/>
            <w:sz w:val="24"/>
          </w:rPr>
          <w:tab/>
        </w:r>
        <w:r w:rsidRPr="0000686E">
          <w:rPr>
            <w:rFonts w:asciiTheme="majorBidi" w:hAnsiTheme="majorBidi" w:cstheme="majorBidi"/>
            <w:noProof/>
            <w:webHidden/>
            <w:sz w:val="24"/>
          </w:rPr>
          <w:fldChar w:fldCharType="begin"/>
        </w:r>
        <w:r w:rsidR="0000686E" w:rsidRPr="0000686E">
          <w:rPr>
            <w:rFonts w:asciiTheme="majorBidi" w:hAnsiTheme="majorBidi" w:cstheme="majorBidi"/>
            <w:noProof/>
            <w:webHidden/>
            <w:sz w:val="24"/>
          </w:rPr>
          <w:instrText xml:space="preserve"> PAGEREF _Toc225059660 \h </w:instrText>
        </w:r>
        <w:r w:rsidRPr="0000686E">
          <w:rPr>
            <w:rFonts w:asciiTheme="majorBidi" w:hAnsiTheme="majorBidi" w:cstheme="majorBidi"/>
            <w:noProof/>
            <w:webHidden/>
            <w:sz w:val="24"/>
          </w:rPr>
        </w:r>
        <w:r w:rsidRPr="0000686E">
          <w:rPr>
            <w:rFonts w:asciiTheme="majorBidi" w:hAnsiTheme="majorBidi" w:cstheme="majorBidi"/>
            <w:noProof/>
            <w:webHidden/>
            <w:sz w:val="24"/>
          </w:rPr>
          <w:fldChar w:fldCharType="separate"/>
        </w:r>
        <w:r w:rsidR="00D97E75">
          <w:rPr>
            <w:rFonts w:asciiTheme="majorBidi" w:hAnsiTheme="majorBidi" w:cstheme="majorBidi"/>
            <w:noProof/>
            <w:webHidden/>
            <w:sz w:val="24"/>
          </w:rPr>
          <w:t>43</w:t>
        </w:r>
        <w:r w:rsidRPr="0000686E">
          <w:rPr>
            <w:rFonts w:asciiTheme="majorBidi" w:hAnsiTheme="majorBidi" w:cstheme="majorBidi"/>
            <w:noProof/>
            <w:webHidden/>
            <w:sz w:val="24"/>
          </w:rPr>
          <w:fldChar w:fldCharType="end"/>
        </w:r>
      </w:hyperlink>
    </w:p>
    <w:p w:rsidR="0000686E" w:rsidRPr="0000686E" w:rsidRDefault="00BB2E83" w:rsidP="0000686E">
      <w:pPr>
        <w:pStyle w:val="TOC4"/>
        <w:spacing w:line="360" w:lineRule="auto"/>
        <w:rPr>
          <w:rFonts w:asciiTheme="majorBidi" w:eastAsiaTheme="minorEastAsia" w:hAnsiTheme="majorBidi" w:cstheme="majorBidi"/>
          <w:noProof/>
          <w:sz w:val="24"/>
          <w:lang w:val="en-US" w:eastAsia="en-US"/>
        </w:rPr>
      </w:pPr>
      <w:hyperlink w:anchor="_Toc225059661" w:history="1">
        <w:r w:rsidR="0000686E" w:rsidRPr="0000686E">
          <w:rPr>
            <w:rStyle w:val="Hyperlink"/>
            <w:rFonts w:asciiTheme="majorBidi" w:hAnsiTheme="majorBidi" w:cstheme="majorBidi"/>
            <w:noProof/>
            <w:sz w:val="24"/>
          </w:rPr>
          <w:t>5.4.2.2 Ontario</w:t>
        </w:r>
        <w:r w:rsidR="0000686E" w:rsidRPr="0000686E">
          <w:rPr>
            <w:rFonts w:asciiTheme="majorBidi" w:hAnsiTheme="majorBidi" w:cstheme="majorBidi"/>
            <w:noProof/>
            <w:webHidden/>
            <w:sz w:val="24"/>
          </w:rPr>
          <w:tab/>
        </w:r>
        <w:r w:rsidRPr="0000686E">
          <w:rPr>
            <w:rFonts w:asciiTheme="majorBidi" w:hAnsiTheme="majorBidi" w:cstheme="majorBidi"/>
            <w:noProof/>
            <w:webHidden/>
            <w:sz w:val="24"/>
          </w:rPr>
          <w:fldChar w:fldCharType="begin"/>
        </w:r>
        <w:r w:rsidR="0000686E" w:rsidRPr="0000686E">
          <w:rPr>
            <w:rFonts w:asciiTheme="majorBidi" w:hAnsiTheme="majorBidi" w:cstheme="majorBidi"/>
            <w:noProof/>
            <w:webHidden/>
            <w:sz w:val="24"/>
          </w:rPr>
          <w:instrText xml:space="preserve"> PAGEREF _Toc225059661 \h </w:instrText>
        </w:r>
        <w:r w:rsidRPr="0000686E">
          <w:rPr>
            <w:rFonts w:asciiTheme="majorBidi" w:hAnsiTheme="majorBidi" w:cstheme="majorBidi"/>
            <w:noProof/>
            <w:webHidden/>
            <w:sz w:val="24"/>
          </w:rPr>
        </w:r>
        <w:r w:rsidRPr="0000686E">
          <w:rPr>
            <w:rFonts w:asciiTheme="majorBidi" w:hAnsiTheme="majorBidi" w:cstheme="majorBidi"/>
            <w:noProof/>
            <w:webHidden/>
            <w:sz w:val="24"/>
          </w:rPr>
          <w:fldChar w:fldCharType="separate"/>
        </w:r>
        <w:r w:rsidR="00D97E75">
          <w:rPr>
            <w:rFonts w:asciiTheme="majorBidi" w:hAnsiTheme="majorBidi" w:cstheme="majorBidi"/>
            <w:noProof/>
            <w:webHidden/>
            <w:sz w:val="24"/>
          </w:rPr>
          <w:t>45</w:t>
        </w:r>
        <w:r w:rsidRPr="0000686E">
          <w:rPr>
            <w:rFonts w:asciiTheme="majorBidi" w:hAnsiTheme="majorBidi" w:cstheme="majorBidi"/>
            <w:noProof/>
            <w:webHidden/>
            <w:sz w:val="24"/>
          </w:rPr>
          <w:fldChar w:fldCharType="end"/>
        </w:r>
      </w:hyperlink>
    </w:p>
    <w:p w:rsidR="0000686E" w:rsidRPr="0000686E" w:rsidRDefault="00BB2E83" w:rsidP="0000686E">
      <w:pPr>
        <w:pStyle w:val="TOC4"/>
        <w:spacing w:line="360" w:lineRule="auto"/>
        <w:rPr>
          <w:rFonts w:asciiTheme="majorBidi" w:eastAsiaTheme="minorEastAsia" w:hAnsiTheme="majorBidi" w:cstheme="majorBidi"/>
          <w:noProof/>
          <w:sz w:val="24"/>
          <w:lang w:val="en-US" w:eastAsia="en-US"/>
        </w:rPr>
      </w:pPr>
      <w:hyperlink w:anchor="_Toc225059662" w:history="1">
        <w:r w:rsidR="0000686E" w:rsidRPr="0000686E">
          <w:rPr>
            <w:rStyle w:val="Hyperlink"/>
            <w:rFonts w:asciiTheme="majorBidi" w:hAnsiTheme="majorBidi" w:cstheme="majorBidi"/>
            <w:noProof/>
            <w:sz w:val="24"/>
          </w:rPr>
          <w:t>5.4.2.3 Quebec</w:t>
        </w:r>
        <w:r w:rsidR="0000686E" w:rsidRPr="0000686E">
          <w:rPr>
            <w:rFonts w:asciiTheme="majorBidi" w:hAnsiTheme="majorBidi" w:cstheme="majorBidi"/>
            <w:noProof/>
            <w:webHidden/>
            <w:sz w:val="24"/>
          </w:rPr>
          <w:tab/>
        </w:r>
        <w:r w:rsidRPr="0000686E">
          <w:rPr>
            <w:rFonts w:asciiTheme="majorBidi" w:hAnsiTheme="majorBidi" w:cstheme="majorBidi"/>
            <w:noProof/>
            <w:webHidden/>
            <w:sz w:val="24"/>
          </w:rPr>
          <w:fldChar w:fldCharType="begin"/>
        </w:r>
        <w:r w:rsidR="0000686E" w:rsidRPr="0000686E">
          <w:rPr>
            <w:rFonts w:asciiTheme="majorBidi" w:hAnsiTheme="majorBidi" w:cstheme="majorBidi"/>
            <w:noProof/>
            <w:webHidden/>
            <w:sz w:val="24"/>
          </w:rPr>
          <w:instrText xml:space="preserve"> PAGEREF _Toc225059662 \h </w:instrText>
        </w:r>
        <w:r w:rsidRPr="0000686E">
          <w:rPr>
            <w:rFonts w:asciiTheme="majorBidi" w:hAnsiTheme="majorBidi" w:cstheme="majorBidi"/>
            <w:noProof/>
            <w:webHidden/>
            <w:sz w:val="24"/>
          </w:rPr>
        </w:r>
        <w:r w:rsidRPr="0000686E">
          <w:rPr>
            <w:rFonts w:asciiTheme="majorBidi" w:hAnsiTheme="majorBidi" w:cstheme="majorBidi"/>
            <w:noProof/>
            <w:webHidden/>
            <w:sz w:val="24"/>
          </w:rPr>
          <w:fldChar w:fldCharType="separate"/>
        </w:r>
        <w:r w:rsidR="00D97E75">
          <w:rPr>
            <w:rFonts w:asciiTheme="majorBidi" w:hAnsiTheme="majorBidi" w:cstheme="majorBidi"/>
            <w:noProof/>
            <w:webHidden/>
            <w:sz w:val="24"/>
          </w:rPr>
          <w:t>50</w:t>
        </w:r>
        <w:r w:rsidRPr="0000686E">
          <w:rPr>
            <w:rFonts w:asciiTheme="majorBidi" w:hAnsiTheme="majorBidi" w:cstheme="majorBidi"/>
            <w:noProof/>
            <w:webHidden/>
            <w:sz w:val="24"/>
          </w:rPr>
          <w:fldChar w:fldCharType="end"/>
        </w:r>
      </w:hyperlink>
    </w:p>
    <w:p w:rsidR="0000686E" w:rsidRPr="0000686E" w:rsidRDefault="00BB2E83" w:rsidP="0000686E">
      <w:pPr>
        <w:pStyle w:val="TOC1"/>
        <w:spacing w:line="360" w:lineRule="auto"/>
        <w:rPr>
          <w:rFonts w:eastAsiaTheme="minorEastAsia"/>
          <w:b w:val="0"/>
          <w:bCs w:val="0"/>
          <w:i w:val="0"/>
          <w:iCs w:val="0"/>
          <w:lang w:val="en-US" w:eastAsia="en-US"/>
        </w:rPr>
      </w:pPr>
      <w:hyperlink w:anchor="_Toc225059663" w:history="1">
        <w:r w:rsidR="0000686E" w:rsidRPr="0000686E">
          <w:rPr>
            <w:rStyle w:val="Hyperlink"/>
            <w:b w:val="0"/>
            <w:bCs w:val="0"/>
            <w:i w:val="0"/>
            <w:iCs w:val="0"/>
          </w:rPr>
          <w:t>6. RESULTS AND DISCUSSION</w:t>
        </w:r>
        <w:r w:rsidR="0000686E" w:rsidRPr="0000686E">
          <w:rPr>
            <w:b w:val="0"/>
            <w:bCs w:val="0"/>
            <w:i w:val="0"/>
            <w:iCs w:val="0"/>
            <w:webHidden/>
          </w:rPr>
          <w:tab/>
        </w:r>
        <w:r w:rsidRPr="0000686E">
          <w:rPr>
            <w:b w:val="0"/>
            <w:bCs w:val="0"/>
            <w:i w:val="0"/>
            <w:iCs w:val="0"/>
            <w:webHidden/>
          </w:rPr>
          <w:fldChar w:fldCharType="begin"/>
        </w:r>
        <w:r w:rsidR="0000686E" w:rsidRPr="0000686E">
          <w:rPr>
            <w:b w:val="0"/>
            <w:bCs w:val="0"/>
            <w:i w:val="0"/>
            <w:iCs w:val="0"/>
            <w:webHidden/>
          </w:rPr>
          <w:instrText xml:space="preserve"> PAGEREF _Toc225059663 \h </w:instrText>
        </w:r>
        <w:r w:rsidRPr="0000686E">
          <w:rPr>
            <w:b w:val="0"/>
            <w:bCs w:val="0"/>
            <w:i w:val="0"/>
            <w:iCs w:val="0"/>
            <w:webHidden/>
          </w:rPr>
        </w:r>
        <w:r w:rsidRPr="0000686E">
          <w:rPr>
            <w:b w:val="0"/>
            <w:bCs w:val="0"/>
            <w:i w:val="0"/>
            <w:iCs w:val="0"/>
            <w:webHidden/>
          </w:rPr>
          <w:fldChar w:fldCharType="separate"/>
        </w:r>
        <w:r w:rsidR="00D97E75">
          <w:rPr>
            <w:b w:val="0"/>
            <w:bCs w:val="0"/>
            <w:i w:val="0"/>
            <w:iCs w:val="0"/>
            <w:webHidden/>
          </w:rPr>
          <w:t>53</w:t>
        </w:r>
        <w:r w:rsidRPr="0000686E">
          <w:rPr>
            <w:b w:val="0"/>
            <w:bCs w:val="0"/>
            <w:i w:val="0"/>
            <w:iCs w:val="0"/>
            <w:webHidden/>
          </w:rPr>
          <w:fldChar w:fldCharType="end"/>
        </w:r>
      </w:hyperlink>
    </w:p>
    <w:p w:rsidR="0000686E" w:rsidRPr="0000686E" w:rsidRDefault="00BB2E83" w:rsidP="0000686E">
      <w:pPr>
        <w:pStyle w:val="TOC1"/>
        <w:spacing w:line="360" w:lineRule="auto"/>
        <w:rPr>
          <w:rFonts w:eastAsiaTheme="minorEastAsia"/>
          <w:b w:val="0"/>
          <w:bCs w:val="0"/>
          <w:i w:val="0"/>
          <w:iCs w:val="0"/>
          <w:lang w:val="en-US" w:eastAsia="en-US"/>
        </w:rPr>
      </w:pPr>
      <w:hyperlink w:anchor="_Toc225059664" w:history="1">
        <w:r w:rsidR="0000686E" w:rsidRPr="0000686E">
          <w:rPr>
            <w:rStyle w:val="Hyperlink"/>
            <w:b w:val="0"/>
            <w:bCs w:val="0"/>
            <w:i w:val="0"/>
            <w:iCs w:val="0"/>
          </w:rPr>
          <w:t>7. CASE STUDY</w:t>
        </w:r>
        <w:r w:rsidR="0000686E" w:rsidRPr="0000686E">
          <w:rPr>
            <w:b w:val="0"/>
            <w:bCs w:val="0"/>
            <w:i w:val="0"/>
            <w:iCs w:val="0"/>
            <w:webHidden/>
          </w:rPr>
          <w:tab/>
        </w:r>
        <w:r w:rsidRPr="0000686E">
          <w:rPr>
            <w:b w:val="0"/>
            <w:bCs w:val="0"/>
            <w:i w:val="0"/>
            <w:iCs w:val="0"/>
            <w:webHidden/>
          </w:rPr>
          <w:fldChar w:fldCharType="begin"/>
        </w:r>
        <w:r w:rsidR="0000686E" w:rsidRPr="0000686E">
          <w:rPr>
            <w:b w:val="0"/>
            <w:bCs w:val="0"/>
            <w:i w:val="0"/>
            <w:iCs w:val="0"/>
            <w:webHidden/>
          </w:rPr>
          <w:instrText xml:space="preserve"> PAGEREF _Toc225059664 \h </w:instrText>
        </w:r>
        <w:r w:rsidRPr="0000686E">
          <w:rPr>
            <w:b w:val="0"/>
            <w:bCs w:val="0"/>
            <w:i w:val="0"/>
            <w:iCs w:val="0"/>
            <w:webHidden/>
          </w:rPr>
        </w:r>
        <w:r w:rsidRPr="0000686E">
          <w:rPr>
            <w:b w:val="0"/>
            <w:bCs w:val="0"/>
            <w:i w:val="0"/>
            <w:iCs w:val="0"/>
            <w:webHidden/>
          </w:rPr>
          <w:fldChar w:fldCharType="separate"/>
        </w:r>
        <w:r w:rsidR="00D97E75">
          <w:rPr>
            <w:b w:val="0"/>
            <w:bCs w:val="0"/>
            <w:i w:val="0"/>
            <w:iCs w:val="0"/>
            <w:webHidden/>
          </w:rPr>
          <w:t>68</w:t>
        </w:r>
        <w:r w:rsidRPr="0000686E">
          <w:rPr>
            <w:b w:val="0"/>
            <w:bCs w:val="0"/>
            <w:i w:val="0"/>
            <w:iCs w:val="0"/>
            <w:webHidden/>
          </w:rPr>
          <w:fldChar w:fldCharType="end"/>
        </w:r>
      </w:hyperlink>
    </w:p>
    <w:p w:rsidR="0000686E" w:rsidRPr="0000686E" w:rsidRDefault="00BB2E83" w:rsidP="0000686E">
      <w:pPr>
        <w:pStyle w:val="TOC1"/>
        <w:spacing w:line="360" w:lineRule="auto"/>
        <w:rPr>
          <w:rFonts w:eastAsiaTheme="minorEastAsia"/>
          <w:b w:val="0"/>
          <w:bCs w:val="0"/>
          <w:i w:val="0"/>
          <w:iCs w:val="0"/>
          <w:lang w:val="en-US" w:eastAsia="en-US"/>
        </w:rPr>
      </w:pPr>
      <w:hyperlink w:anchor="_Toc225059665" w:history="1">
        <w:r w:rsidR="0000686E" w:rsidRPr="0000686E">
          <w:rPr>
            <w:rStyle w:val="Hyperlink"/>
            <w:b w:val="0"/>
            <w:bCs w:val="0"/>
            <w:i w:val="0"/>
            <w:iCs w:val="0"/>
          </w:rPr>
          <w:t>8. CONCLUSION AND RECOMMENDATIONS</w:t>
        </w:r>
        <w:r w:rsidR="0000686E" w:rsidRPr="0000686E">
          <w:rPr>
            <w:b w:val="0"/>
            <w:bCs w:val="0"/>
            <w:i w:val="0"/>
            <w:iCs w:val="0"/>
            <w:webHidden/>
          </w:rPr>
          <w:tab/>
        </w:r>
        <w:r w:rsidRPr="0000686E">
          <w:rPr>
            <w:b w:val="0"/>
            <w:bCs w:val="0"/>
            <w:i w:val="0"/>
            <w:iCs w:val="0"/>
            <w:webHidden/>
          </w:rPr>
          <w:fldChar w:fldCharType="begin"/>
        </w:r>
        <w:r w:rsidR="0000686E" w:rsidRPr="0000686E">
          <w:rPr>
            <w:b w:val="0"/>
            <w:bCs w:val="0"/>
            <w:i w:val="0"/>
            <w:iCs w:val="0"/>
            <w:webHidden/>
          </w:rPr>
          <w:instrText xml:space="preserve"> PAGEREF _Toc225059665 \h </w:instrText>
        </w:r>
        <w:r w:rsidRPr="0000686E">
          <w:rPr>
            <w:b w:val="0"/>
            <w:bCs w:val="0"/>
            <w:i w:val="0"/>
            <w:iCs w:val="0"/>
            <w:webHidden/>
          </w:rPr>
        </w:r>
        <w:r w:rsidRPr="0000686E">
          <w:rPr>
            <w:b w:val="0"/>
            <w:bCs w:val="0"/>
            <w:i w:val="0"/>
            <w:iCs w:val="0"/>
            <w:webHidden/>
          </w:rPr>
          <w:fldChar w:fldCharType="separate"/>
        </w:r>
        <w:r w:rsidR="00D97E75">
          <w:rPr>
            <w:b w:val="0"/>
            <w:bCs w:val="0"/>
            <w:i w:val="0"/>
            <w:iCs w:val="0"/>
            <w:webHidden/>
          </w:rPr>
          <w:t>77</w:t>
        </w:r>
        <w:r w:rsidRPr="0000686E">
          <w:rPr>
            <w:b w:val="0"/>
            <w:bCs w:val="0"/>
            <w:i w:val="0"/>
            <w:iCs w:val="0"/>
            <w:webHidden/>
          </w:rPr>
          <w:fldChar w:fldCharType="end"/>
        </w:r>
      </w:hyperlink>
    </w:p>
    <w:p w:rsidR="0000686E" w:rsidRPr="0000686E" w:rsidRDefault="00BB2E83" w:rsidP="0000686E">
      <w:pPr>
        <w:pStyle w:val="TOC2"/>
        <w:tabs>
          <w:tab w:val="right" w:leader="dot" w:pos="8659"/>
        </w:tabs>
        <w:spacing w:line="360" w:lineRule="auto"/>
        <w:rPr>
          <w:rFonts w:asciiTheme="majorBidi" w:eastAsiaTheme="minorEastAsia" w:hAnsiTheme="majorBidi" w:cstheme="majorBidi"/>
          <w:b w:val="0"/>
          <w:bCs w:val="0"/>
          <w:noProof/>
          <w:sz w:val="24"/>
          <w:szCs w:val="24"/>
          <w:lang w:val="en-US" w:eastAsia="en-US"/>
        </w:rPr>
      </w:pPr>
      <w:hyperlink w:anchor="_Toc225059666" w:history="1">
        <w:r w:rsidR="0000686E" w:rsidRPr="0000686E">
          <w:rPr>
            <w:rStyle w:val="Hyperlink"/>
            <w:rFonts w:asciiTheme="majorBidi" w:hAnsiTheme="majorBidi" w:cstheme="majorBidi"/>
            <w:b w:val="0"/>
            <w:bCs w:val="0"/>
            <w:noProof/>
            <w:sz w:val="24"/>
            <w:szCs w:val="24"/>
          </w:rPr>
          <w:t>8.1. Conclusion</w:t>
        </w:r>
        <w:r w:rsidR="0000686E" w:rsidRPr="0000686E">
          <w:rPr>
            <w:rFonts w:asciiTheme="majorBidi" w:hAnsiTheme="majorBidi" w:cstheme="majorBidi"/>
            <w:b w:val="0"/>
            <w:bCs w:val="0"/>
            <w:noProof/>
            <w:webHidden/>
            <w:sz w:val="24"/>
            <w:szCs w:val="24"/>
          </w:rPr>
          <w:tab/>
        </w:r>
        <w:r w:rsidRPr="0000686E">
          <w:rPr>
            <w:rFonts w:asciiTheme="majorBidi" w:hAnsiTheme="majorBidi" w:cstheme="majorBidi"/>
            <w:b w:val="0"/>
            <w:bCs w:val="0"/>
            <w:noProof/>
            <w:webHidden/>
            <w:sz w:val="24"/>
            <w:szCs w:val="24"/>
          </w:rPr>
          <w:fldChar w:fldCharType="begin"/>
        </w:r>
        <w:r w:rsidR="0000686E" w:rsidRPr="0000686E">
          <w:rPr>
            <w:rFonts w:asciiTheme="majorBidi" w:hAnsiTheme="majorBidi" w:cstheme="majorBidi"/>
            <w:b w:val="0"/>
            <w:bCs w:val="0"/>
            <w:noProof/>
            <w:webHidden/>
            <w:sz w:val="24"/>
            <w:szCs w:val="24"/>
          </w:rPr>
          <w:instrText xml:space="preserve"> PAGEREF _Toc225059666 \h </w:instrText>
        </w:r>
        <w:r w:rsidRPr="0000686E">
          <w:rPr>
            <w:rFonts w:asciiTheme="majorBidi" w:hAnsiTheme="majorBidi" w:cstheme="majorBidi"/>
            <w:b w:val="0"/>
            <w:bCs w:val="0"/>
            <w:noProof/>
            <w:webHidden/>
            <w:sz w:val="24"/>
            <w:szCs w:val="24"/>
          </w:rPr>
        </w:r>
        <w:r w:rsidRPr="0000686E">
          <w:rPr>
            <w:rFonts w:asciiTheme="majorBidi" w:hAnsiTheme="majorBidi" w:cstheme="majorBidi"/>
            <w:b w:val="0"/>
            <w:bCs w:val="0"/>
            <w:noProof/>
            <w:webHidden/>
            <w:sz w:val="24"/>
            <w:szCs w:val="24"/>
          </w:rPr>
          <w:fldChar w:fldCharType="separate"/>
        </w:r>
        <w:r w:rsidR="00D97E75">
          <w:rPr>
            <w:rFonts w:asciiTheme="majorBidi" w:hAnsiTheme="majorBidi" w:cstheme="majorBidi"/>
            <w:b w:val="0"/>
            <w:bCs w:val="0"/>
            <w:noProof/>
            <w:webHidden/>
            <w:sz w:val="24"/>
            <w:szCs w:val="24"/>
          </w:rPr>
          <w:t>77</w:t>
        </w:r>
        <w:r w:rsidRPr="0000686E">
          <w:rPr>
            <w:rFonts w:asciiTheme="majorBidi" w:hAnsiTheme="majorBidi" w:cstheme="majorBidi"/>
            <w:b w:val="0"/>
            <w:bCs w:val="0"/>
            <w:noProof/>
            <w:webHidden/>
            <w:sz w:val="24"/>
            <w:szCs w:val="24"/>
          </w:rPr>
          <w:fldChar w:fldCharType="end"/>
        </w:r>
      </w:hyperlink>
    </w:p>
    <w:p w:rsidR="0000686E" w:rsidRPr="0000686E" w:rsidRDefault="00BB2E83" w:rsidP="0000686E">
      <w:pPr>
        <w:pStyle w:val="TOC2"/>
        <w:tabs>
          <w:tab w:val="right" w:leader="dot" w:pos="8659"/>
        </w:tabs>
        <w:spacing w:line="360" w:lineRule="auto"/>
        <w:rPr>
          <w:rFonts w:asciiTheme="majorBidi" w:eastAsiaTheme="minorEastAsia" w:hAnsiTheme="majorBidi" w:cstheme="majorBidi"/>
          <w:b w:val="0"/>
          <w:bCs w:val="0"/>
          <w:noProof/>
          <w:sz w:val="24"/>
          <w:szCs w:val="24"/>
          <w:lang w:val="en-US" w:eastAsia="en-US"/>
        </w:rPr>
      </w:pPr>
      <w:hyperlink w:anchor="_Toc225059667" w:history="1">
        <w:r w:rsidR="0000686E" w:rsidRPr="0000686E">
          <w:rPr>
            <w:rStyle w:val="Hyperlink"/>
            <w:rFonts w:asciiTheme="majorBidi" w:hAnsiTheme="majorBidi" w:cstheme="majorBidi"/>
            <w:b w:val="0"/>
            <w:bCs w:val="0"/>
            <w:noProof/>
            <w:sz w:val="24"/>
            <w:szCs w:val="24"/>
          </w:rPr>
          <w:t>8.2. Recommendations</w:t>
        </w:r>
        <w:r w:rsidR="0000686E" w:rsidRPr="0000686E">
          <w:rPr>
            <w:rFonts w:asciiTheme="majorBidi" w:hAnsiTheme="majorBidi" w:cstheme="majorBidi"/>
            <w:b w:val="0"/>
            <w:bCs w:val="0"/>
            <w:noProof/>
            <w:webHidden/>
            <w:sz w:val="24"/>
            <w:szCs w:val="24"/>
          </w:rPr>
          <w:tab/>
        </w:r>
        <w:r w:rsidRPr="0000686E">
          <w:rPr>
            <w:rFonts w:asciiTheme="majorBidi" w:hAnsiTheme="majorBidi" w:cstheme="majorBidi"/>
            <w:b w:val="0"/>
            <w:bCs w:val="0"/>
            <w:noProof/>
            <w:webHidden/>
            <w:sz w:val="24"/>
            <w:szCs w:val="24"/>
          </w:rPr>
          <w:fldChar w:fldCharType="begin"/>
        </w:r>
        <w:r w:rsidR="0000686E" w:rsidRPr="0000686E">
          <w:rPr>
            <w:rFonts w:asciiTheme="majorBidi" w:hAnsiTheme="majorBidi" w:cstheme="majorBidi"/>
            <w:b w:val="0"/>
            <w:bCs w:val="0"/>
            <w:noProof/>
            <w:webHidden/>
            <w:sz w:val="24"/>
            <w:szCs w:val="24"/>
          </w:rPr>
          <w:instrText xml:space="preserve"> PAGEREF _Toc225059667 \h </w:instrText>
        </w:r>
        <w:r w:rsidRPr="0000686E">
          <w:rPr>
            <w:rFonts w:asciiTheme="majorBidi" w:hAnsiTheme="majorBidi" w:cstheme="majorBidi"/>
            <w:b w:val="0"/>
            <w:bCs w:val="0"/>
            <w:noProof/>
            <w:webHidden/>
            <w:sz w:val="24"/>
            <w:szCs w:val="24"/>
          </w:rPr>
        </w:r>
        <w:r w:rsidRPr="0000686E">
          <w:rPr>
            <w:rFonts w:asciiTheme="majorBidi" w:hAnsiTheme="majorBidi" w:cstheme="majorBidi"/>
            <w:b w:val="0"/>
            <w:bCs w:val="0"/>
            <w:noProof/>
            <w:webHidden/>
            <w:sz w:val="24"/>
            <w:szCs w:val="24"/>
          </w:rPr>
          <w:fldChar w:fldCharType="separate"/>
        </w:r>
        <w:r w:rsidR="00D97E75">
          <w:rPr>
            <w:rFonts w:asciiTheme="majorBidi" w:hAnsiTheme="majorBidi" w:cstheme="majorBidi"/>
            <w:b w:val="0"/>
            <w:bCs w:val="0"/>
            <w:noProof/>
            <w:webHidden/>
            <w:sz w:val="24"/>
            <w:szCs w:val="24"/>
          </w:rPr>
          <w:t>78</w:t>
        </w:r>
        <w:r w:rsidRPr="0000686E">
          <w:rPr>
            <w:rFonts w:asciiTheme="majorBidi" w:hAnsiTheme="majorBidi" w:cstheme="majorBidi"/>
            <w:b w:val="0"/>
            <w:bCs w:val="0"/>
            <w:noProof/>
            <w:webHidden/>
            <w:sz w:val="24"/>
            <w:szCs w:val="24"/>
          </w:rPr>
          <w:fldChar w:fldCharType="end"/>
        </w:r>
      </w:hyperlink>
    </w:p>
    <w:p w:rsidR="0000686E" w:rsidRPr="0000686E" w:rsidRDefault="00BB2E83" w:rsidP="0000686E">
      <w:pPr>
        <w:pStyle w:val="TOC1"/>
        <w:spacing w:line="360" w:lineRule="auto"/>
        <w:rPr>
          <w:rFonts w:eastAsiaTheme="minorEastAsia"/>
          <w:b w:val="0"/>
          <w:bCs w:val="0"/>
          <w:i w:val="0"/>
          <w:iCs w:val="0"/>
          <w:lang w:val="en-US" w:eastAsia="en-US"/>
        </w:rPr>
      </w:pPr>
      <w:hyperlink w:anchor="_Toc225059668" w:history="1">
        <w:r w:rsidR="0000686E" w:rsidRPr="0000686E">
          <w:rPr>
            <w:rStyle w:val="Hyperlink"/>
            <w:b w:val="0"/>
            <w:bCs w:val="0"/>
            <w:i w:val="0"/>
            <w:iCs w:val="0"/>
          </w:rPr>
          <w:t>9. BIBLIOGRAPHY</w:t>
        </w:r>
        <w:r w:rsidR="0000686E" w:rsidRPr="0000686E">
          <w:rPr>
            <w:b w:val="0"/>
            <w:bCs w:val="0"/>
            <w:i w:val="0"/>
            <w:iCs w:val="0"/>
            <w:webHidden/>
          </w:rPr>
          <w:tab/>
        </w:r>
        <w:r w:rsidRPr="0000686E">
          <w:rPr>
            <w:b w:val="0"/>
            <w:bCs w:val="0"/>
            <w:i w:val="0"/>
            <w:iCs w:val="0"/>
            <w:webHidden/>
          </w:rPr>
          <w:fldChar w:fldCharType="begin"/>
        </w:r>
        <w:r w:rsidR="0000686E" w:rsidRPr="0000686E">
          <w:rPr>
            <w:b w:val="0"/>
            <w:bCs w:val="0"/>
            <w:i w:val="0"/>
            <w:iCs w:val="0"/>
            <w:webHidden/>
          </w:rPr>
          <w:instrText xml:space="preserve"> PAGEREF _Toc225059668 \h </w:instrText>
        </w:r>
        <w:r w:rsidRPr="0000686E">
          <w:rPr>
            <w:b w:val="0"/>
            <w:bCs w:val="0"/>
            <w:i w:val="0"/>
            <w:iCs w:val="0"/>
            <w:webHidden/>
          </w:rPr>
        </w:r>
        <w:r w:rsidRPr="0000686E">
          <w:rPr>
            <w:b w:val="0"/>
            <w:bCs w:val="0"/>
            <w:i w:val="0"/>
            <w:iCs w:val="0"/>
            <w:webHidden/>
          </w:rPr>
          <w:fldChar w:fldCharType="separate"/>
        </w:r>
        <w:r w:rsidR="00D97E75">
          <w:rPr>
            <w:b w:val="0"/>
            <w:bCs w:val="0"/>
            <w:i w:val="0"/>
            <w:iCs w:val="0"/>
            <w:webHidden/>
          </w:rPr>
          <w:t>79</w:t>
        </w:r>
        <w:r w:rsidRPr="0000686E">
          <w:rPr>
            <w:b w:val="0"/>
            <w:bCs w:val="0"/>
            <w:i w:val="0"/>
            <w:iCs w:val="0"/>
            <w:webHidden/>
          </w:rPr>
          <w:fldChar w:fldCharType="end"/>
        </w:r>
      </w:hyperlink>
    </w:p>
    <w:p w:rsidR="0000686E" w:rsidRPr="0000686E" w:rsidRDefault="00BB2E83" w:rsidP="0000686E">
      <w:pPr>
        <w:pStyle w:val="TOC1"/>
        <w:spacing w:line="360" w:lineRule="auto"/>
        <w:rPr>
          <w:rFonts w:eastAsiaTheme="minorEastAsia"/>
          <w:b w:val="0"/>
          <w:bCs w:val="0"/>
          <w:i w:val="0"/>
          <w:iCs w:val="0"/>
          <w:lang w:val="en-US" w:eastAsia="en-US"/>
        </w:rPr>
      </w:pPr>
      <w:hyperlink w:anchor="_Toc225059669" w:history="1">
        <w:r w:rsidR="0000686E" w:rsidRPr="0000686E">
          <w:rPr>
            <w:rStyle w:val="Hyperlink"/>
            <w:b w:val="0"/>
            <w:bCs w:val="0"/>
            <w:i w:val="0"/>
            <w:iCs w:val="0"/>
          </w:rPr>
          <w:t>APPENDICES</w:t>
        </w:r>
        <w:r w:rsidR="0000686E" w:rsidRPr="0000686E">
          <w:rPr>
            <w:b w:val="0"/>
            <w:bCs w:val="0"/>
            <w:i w:val="0"/>
            <w:iCs w:val="0"/>
            <w:webHidden/>
          </w:rPr>
          <w:tab/>
        </w:r>
        <w:r w:rsidRPr="0000686E">
          <w:rPr>
            <w:b w:val="0"/>
            <w:bCs w:val="0"/>
            <w:i w:val="0"/>
            <w:iCs w:val="0"/>
            <w:webHidden/>
          </w:rPr>
          <w:fldChar w:fldCharType="begin"/>
        </w:r>
        <w:r w:rsidR="0000686E" w:rsidRPr="0000686E">
          <w:rPr>
            <w:b w:val="0"/>
            <w:bCs w:val="0"/>
            <w:i w:val="0"/>
            <w:iCs w:val="0"/>
            <w:webHidden/>
          </w:rPr>
          <w:instrText xml:space="preserve"> PAGEREF _Toc225059669 \h </w:instrText>
        </w:r>
        <w:r w:rsidRPr="0000686E">
          <w:rPr>
            <w:b w:val="0"/>
            <w:bCs w:val="0"/>
            <w:i w:val="0"/>
            <w:iCs w:val="0"/>
            <w:webHidden/>
          </w:rPr>
        </w:r>
        <w:r w:rsidRPr="0000686E">
          <w:rPr>
            <w:b w:val="0"/>
            <w:bCs w:val="0"/>
            <w:i w:val="0"/>
            <w:iCs w:val="0"/>
            <w:webHidden/>
          </w:rPr>
          <w:fldChar w:fldCharType="separate"/>
        </w:r>
        <w:r w:rsidR="00D97E75">
          <w:rPr>
            <w:b w:val="0"/>
            <w:bCs w:val="0"/>
            <w:i w:val="0"/>
            <w:iCs w:val="0"/>
            <w:webHidden/>
          </w:rPr>
          <w:t>84</w:t>
        </w:r>
        <w:r w:rsidRPr="0000686E">
          <w:rPr>
            <w:b w:val="0"/>
            <w:bCs w:val="0"/>
            <w:i w:val="0"/>
            <w:iCs w:val="0"/>
            <w:webHidden/>
          </w:rPr>
          <w:fldChar w:fldCharType="end"/>
        </w:r>
      </w:hyperlink>
    </w:p>
    <w:p w:rsidR="0000686E" w:rsidRPr="0000686E" w:rsidRDefault="00BB2E83" w:rsidP="0000686E">
      <w:pPr>
        <w:pStyle w:val="TOC2"/>
        <w:tabs>
          <w:tab w:val="right" w:leader="dot" w:pos="8659"/>
        </w:tabs>
        <w:spacing w:line="360" w:lineRule="auto"/>
        <w:rPr>
          <w:rFonts w:asciiTheme="majorBidi" w:eastAsiaTheme="minorEastAsia" w:hAnsiTheme="majorBidi" w:cstheme="majorBidi"/>
          <w:b w:val="0"/>
          <w:bCs w:val="0"/>
          <w:noProof/>
          <w:sz w:val="24"/>
          <w:szCs w:val="24"/>
          <w:lang w:val="en-US" w:eastAsia="en-US"/>
        </w:rPr>
      </w:pPr>
      <w:hyperlink w:anchor="_Toc225059670" w:history="1">
        <w:r w:rsidR="0000686E" w:rsidRPr="0000686E">
          <w:rPr>
            <w:rStyle w:val="Hyperlink"/>
            <w:rFonts w:asciiTheme="majorBidi" w:hAnsiTheme="majorBidi" w:cstheme="majorBidi"/>
            <w:b w:val="0"/>
            <w:bCs w:val="0"/>
            <w:noProof/>
            <w:sz w:val="24"/>
            <w:szCs w:val="24"/>
          </w:rPr>
          <w:t>APPENDIX A</w:t>
        </w:r>
        <w:r w:rsidR="0000686E" w:rsidRPr="0000686E">
          <w:rPr>
            <w:rFonts w:asciiTheme="majorBidi" w:hAnsiTheme="majorBidi" w:cstheme="majorBidi"/>
            <w:b w:val="0"/>
            <w:bCs w:val="0"/>
            <w:noProof/>
            <w:webHidden/>
            <w:sz w:val="24"/>
            <w:szCs w:val="24"/>
          </w:rPr>
          <w:tab/>
        </w:r>
        <w:r w:rsidRPr="0000686E">
          <w:rPr>
            <w:rFonts w:asciiTheme="majorBidi" w:hAnsiTheme="majorBidi" w:cstheme="majorBidi"/>
            <w:b w:val="0"/>
            <w:bCs w:val="0"/>
            <w:noProof/>
            <w:webHidden/>
            <w:sz w:val="24"/>
            <w:szCs w:val="24"/>
          </w:rPr>
          <w:fldChar w:fldCharType="begin"/>
        </w:r>
        <w:r w:rsidR="0000686E" w:rsidRPr="0000686E">
          <w:rPr>
            <w:rFonts w:asciiTheme="majorBidi" w:hAnsiTheme="majorBidi" w:cstheme="majorBidi"/>
            <w:b w:val="0"/>
            <w:bCs w:val="0"/>
            <w:noProof/>
            <w:webHidden/>
            <w:sz w:val="24"/>
            <w:szCs w:val="24"/>
          </w:rPr>
          <w:instrText xml:space="preserve"> PAGEREF _Toc225059670 \h </w:instrText>
        </w:r>
        <w:r w:rsidRPr="0000686E">
          <w:rPr>
            <w:rFonts w:asciiTheme="majorBidi" w:hAnsiTheme="majorBidi" w:cstheme="majorBidi"/>
            <w:b w:val="0"/>
            <w:bCs w:val="0"/>
            <w:noProof/>
            <w:webHidden/>
            <w:sz w:val="24"/>
            <w:szCs w:val="24"/>
          </w:rPr>
        </w:r>
        <w:r w:rsidRPr="0000686E">
          <w:rPr>
            <w:rFonts w:asciiTheme="majorBidi" w:hAnsiTheme="majorBidi" w:cstheme="majorBidi"/>
            <w:b w:val="0"/>
            <w:bCs w:val="0"/>
            <w:noProof/>
            <w:webHidden/>
            <w:sz w:val="24"/>
            <w:szCs w:val="24"/>
          </w:rPr>
          <w:fldChar w:fldCharType="separate"/>
        </w:r>
        <w:r w:rsidR="00D97E75">
          <w:rPr>
            <w:rFonts w:asciiTheme="majorBidi" w:hAnsiTheme="majorBidi" w:cstheme="majorBidi"/>
            <w:b w:val="0"/>
            <w:bCs w:val="0"/>
            <w:noProof/>
            <w:webHidden/>
            <w:sz w:val="24"/>
            <w:szCs w:val="24"/>
          </w:rPr>
          <w:t>85</w:t>
        </w:r>
        <w:r w:rsidRPr="0000686E">
          <w:rPr>
            <w:rFonts w:asciiTheme="majorBidi" w:hAnsiTheme="majorBidi" w:cstheme="majorBidi"/>
            <w:b w:val="0"/>
            <w:bCs w:val="0"/>
            <w:noProof/>
            <w:webHidden/>
            <w:sz w:val="24"/>
            <w:szCs w:val="24"/>
          </w:rPr>
          <w:fldChar w:fldCharType="end"/>
        </w:r>
      </w:hyperlink>
    </w:p>
    <w:p w:rsidR="0000686E" w:rsidRPr="0000686E" w:rsidRDefault="00BB2E83" w:rsidP="0000686E">
      <w:pPr>
        <w:pStyle w:val="TOC2"/>
        <w:tabs>
          <w:tab w:val="right" w:leader="dot" w:pos="8659"/>
        </w:tabs>
        <w:spacing w:line="360" w:lineRule="auto"/>
        <w:rPr>
          <w:rFonts w:asciiTheme="majorBidi" w:eastAsiaTheme="minorEastAsia" w:hAnsiTheme="majorBidi" w:cstheme="majorBidi"/>
          <w:b w:val="0"/>
          <w:bCs w:val="0"/>
          <w:noProof/>
          <w:sz w:val="24"/>
          <w:szCs w:val="24"/>
          <w:lang w:val="en-US" w:eastAsia="en-US"/>
        </w:rPr>
      </w:pPr>
      <w:hyperlink w:anchor="_Toc225059671" w:history="1">
        <w:r w:rsidR="0000686E" w:rsidRPr="0000686E">
          <w:rPr>
            <w:rStyle w:val="Hyperlink"/>
            <w:rFonts w:asciiTheme="majorBidi" w:hAnsiTheme="majorBidi" w:cstheme="majorBidi"/>
            <w:b w:val="0"/>
            <w:bCs w:val="0"/>
            <w:noProof/>
            <w:sz w:val="24"/>
            <w:szCs w:val="24"/>
          </w:rPr>
          <w:t>APPENDIX B</w:t>
        </w:r>
        <w:r w:rsidR="0000686E" w:rsidRPr="0000686E">
          <w:rPr>
            <w:rFonts w:asciiTheme="majorBidi" w:hAnsiTheme="majorBidi" w:cstheme="majorBidi"/>
            <w:b w:val="0"/>
            <w:bCs w:val="0"/>
            <w:noProof/>
            <w:webHidden/>
            <w:sz w:val="24"/>
            <w:szCs w:val="24"/>
          </w:rPr>
          <w:tab/>
        </w:r>
        <w:r w:rsidRPr="0000686E">
          <w:rPr>
            <w:rFonts w:asciiTheme="majorBidi" w:hAnsiTheme="majorBidi" w:cstheme="majorBidi"/>
            <w:b w:val="0"/>
            <w:bCs w:val="0"/>
            <w:noProof/>
            <w:webHidden/>
            <w:sz w:val="24"/>
            <w:szCs w:val="24"/>
          </w:rPr>
          <w:fldChar w:fldCharType="begin"/>
        </w:r>
        <w:r w:rsidR="0000686E" w:rsidRPr="0000686E">
          <w:rPr>
            <w:rFonts w:asciiTheme="majorBidi" w:hAnsiTheme="majorBidi" w:cstheme="majorBidi"/>
            <w:b w:val="0"/>
            <w:bCs w:val="0"/>
            <w:noProof/>
            <w:webHidden/>
            <w:sz w:val="24"/>
            <w:szCs w:val="24"/>
          </w:rPr>
          <w:instrText xml:space="preserve"> PAGEREF _Toc225059671 \h </w:instrText>
        </w:r>
        <w:r w:rsidRPr="0000686E">
          <w:rPr>
            <w:rFonts w:asciiTheme="majorBidi" w:hAnsiTheme="majorBidi" w:cstheme="majorBidi"/>
            <w:b w:val="0"/>
            <w:bCs w:val="0"/>
            <w:noProof/>
            <w:webHidden/>
            <w:sz w:val="24"/>
            <w:szCs w:val="24"/>
          </w:rPr>
        </w:r>
        <w:r w:rsidRPr="0000686E">
          <w:rPr>
            <w:rFonts w:asciiTheme="majorBidi" w:hAnsiTheme="majorBidi" w:cstheme="majorBidi"/>
            <w:b w:val="0"/>
            <w:bCs w:val="0"/>
            <w:noProof/>
            <w:webHidden/>
            <w:sz w:val="24"/>
            <w:szCs w:val="24"/>
          </w:rPr>
          <w:fldChar w:fldCharType="separate"/>
        </w:r>
        <w:r w:rsidR="00D97E75">
          <w:rPr>
            <w:rFonts w:asciiTheme="majorBidi" w:hAnsiTheme="majorBidi" w:cstheme="majorBidi"/>
            <w:b w:val="0"/>
            <w:bCs w:val="0"/>
            <w:noProof/>
            <w:webHidden/>
            <w:sz w:val="24"/>
            <w:szCs w:val="24"/>
          </w:rPr>
          <w:t>95</w:t>
        </w:r>
        <w:r w:rsidRPr="0000686E">
          <w:rPr>
            <w:rFonts w:asciiTheme="majorBidi" w:hAnsiTheme="majorBidi" w:cstheme="majorBidi"/>
            <w:b w:val="0"/>
            <w:bCs w:val="0"/>
            <w:noProof/>
            <w:webHidden/>
            <w:sz w:val="24"/>
            <w:szCs w:val="24"/>
          </w:rPr>
          <w:fldChar w:fldCharType="end"/>
        </w:r>
      </w:hyperlink>
    </w:p>
    <w:p w:rsidR="0000686E" w:rsidRPr="0000686E" w:rsidRDefault="00BB2E83" w:rsidP="0000686E">
      <w:pPr>
        <w:pStyle w:val="TOC2"/>
        <w:tabs>
          <w:tab w:val="right" w:leader="dot" w:pos="8659"/>
        </w:tabs>
        <w:spacing w:line="360" w:lineRule="auto"/>
        <w:rPr>
          <w:rFonts w:asciiTheme="majorBidi" w:eastAsiaTheme="minorEastAsia" w:hAnsiTheme="majorBidi" w:cstheme="majorBidi"/>
          <w:b w:val="0"/>
          <w:bCs w:val="0"/>
          <w:noProof/>
          <w:sz w:val="24"/>
          <w:szCs w:val="24"/>
          <w:lang w:val="en-US" w:eastAsia="en-US"/>
        </w:rPr>
      </w:pPr>
      <w:hyperlink w:anchor="_Toc225059672" w:history="1">
        <w:r w:rsidR="0000686E" w:rsidRPr="0000686E">
          <w:rPr>
            <w:rStyle w:val="Hyperlink"/>
            <w:rFonts w:asciiTheme="majorBidi" w:hAnsiTheme="majorBidi" w:cstheme="majorBidi"/>
            <w:b w:val="0"/>
            <w:bCs w:val="0"/>
            <w:noProof/>
            <w:sz w:val="24"/>
            <w:szCs w:val="24"/>
            <w:lang w:val="en-CA"/>
          </w:rPr>
          <w:t>APPENDIX C</w:t>
        </w:r>
        <w:r w:rsidR="0000686E" w:rsidRPr="0000686E">
          <w:rPr>
            <w:rFonts w:asciiTheme="majorBidi" w:hAnsiTheme="majorBidi" w:cstheme="majorBidi"/>
            <w:b w:val="0"/>
            <w:bCs w:val="0"/>
            <w:noProof/>
            <w:webHidden/>
            <w:sz w:val="24"/>
            <w:szCs w:val="24"/>
          </w:rPr>
          <w:tab/>
        </w:r>
        <w:r w:rsidRPr="0000686E">
          <w:rPr>
            <w:rFonts w:asciiTheme="majorBidi" w:hAnsiTheme="majorBidi" w:cstheme="majorBidi"/>
            <w:b w:val="0"/>
            <w:bCs w:val="0"/>
            <w:noProof/>
            <w:webHidden/>
            <w:sz w:val="24"/>
            <w:szCs w:val="24"/>
          </w:rPr>
          <w:fldChar w:fldCharType="begin"/>
        </w:r>
        <w:r w:rsidR="0000686E" w:rsidRPr="0000686E">
          <w:rPr>
            <w:rFonts w:asciiTheme="majorBidi" w:hAnsiTheme="majorBidi" w:cstheme="majorBidi"/>
            <w:b w:val="0"/>
            <w:bCs w:val="0"/>
            <w:noProof/>
            <w:webHidden/>
            <w:sz w:val="24"/>
            <w:szCs w:val="24"/>
          </w:rPr>
          <w:instrText xml:space="preserve"> PAGEREF _Toc225059672 \h </w:instrText>
        </w:r>
        <w:r w:rsidRPr="0000686E">
          <w:rPr>
            <w:rFonts w:asciiTheme="majorBidi" w:hAnsiTheme="majorBidi" w:cstheme="majorBidi"/>
            <w:b w:val="0"/>
            <w:bCs w:val="0"/>
            <w:noProof/>
            <w:webHidden/>
            <w:sz w:val="24"/>
            <w:szCs w:val="24"/>
          </w:rPr>
        </w:r>
        <w:r w:rsidRPr="0000686E">
          <w:rPr>
            <w:rFonts w:asciiTheme="majorBidi" w:hAnsiTheme="majorBidi" w:cstheme="majorBidi"/>
            <w:b w:val="0"/>
            <w:bCs w:val="0"/>
            <w:noProof/>
            <w:webHidden/>
            <w:sz w:val="24"/>
            <w:szCs w:val="24"/>
          </w:rPr>
          <w:fldChar w:fldCharType="separate"/>
        </w:r>
        <w:r w:rsidR="00D97E75">
          <w:rPr>
            <w:rFonts w:asciiTheme="majorBidi" w:hAnsiTheme="majorBidi" w:cstheme="majorBidi"/>
            <w:b w:val="0"/>
            <w:bCs w:val="0"/>
            <w:noProof/>
            <w:webHidden/>
            <w:sz w:val="24"/>
            <w:szCs w:val="24"/>
          </w:rPr>
          <w:t>101</w:t>
        </w:r>
        <w:r w:rsidRPr="0000686E">
          <w:rPr>
            <w:rFonts w:asciiTheme="majorBidi" w:hAnsiTheme="majorBidi" w:cstheme="majorBidi"/>
            <w:b w:val="0"/>
            <w:bCs w:val="0"/>
            <w:noProof/>
            <w:webHidden/>
            <w:sz w:val="24"/>
            <w:szCs w:val="24"/>
          </w:rPr>
          <w:fldChar w:fldCharType="end"/>
        </w:r>
      </w:hyperlink>
    </w:p>
    <w:p w:rsidR="0000686E" w:rsidRPr="0000686E" w:rsidRDefault="00BB2E83" w:rsidP="0000686E">
      <w:pPr>
        <w:pStyle w:val="TOC2"/>
        <w:tabs>
          <w:tab w:val="right" w:leader="dot" w:pos="8659"/>
        </w:tabs>
        <w:spacing w:line="360" w:lineRule="auto"/>
        <w:rPr>
          <w:rFonts w:asciiTheme="majorBidi" w:eastAsiaTheme="minorEastAsia" w:hAnsiTheme="majorBidi" w:cstheme="majorBidi"/>
          <w:b w:val="0"/>
          <w:bCs w:val="0"/>
          <w:noProof/>
          <w:sz w:val="24"/>
          <w:szCs w:val="24"/>
          <w:lang w:val="en-US" w:eastAsia="en-US"/>
        </w:rPr>
      </w:pPr>
      <w:hyperlink w:anchor="_Toc225059673" w:history="1">
        <w:r w:rsidR="0000686E" w:rsidRPr="0000686E">
          <w:rPr>
            <w:rStyle w:val="Hyperlink"/>
            <w:rFonts w:asciiTheme="majorBidi" w:hAnsiTheme="majorBidi" w:cstheme="majorBidi"/>
            <w:b w:val="0"/>
            <w:bCs w:val="0"/>
            <w:noProof/>
            <w:sz w:val="24"/>
            <w:szCs w:val="24"/>
          </w:rPr>
          <w:t>APPENDIX D</w:t>
        </w:r>
        <w:r w:rsidR="0000686E" w:rsidRPr="0000686E">
          <w:rPr>
            <w:rFonts w:asciiTheme="majorBidi" w:hAnsiTheme="majorBidi" w:cstheme="majorBidi"/>
            <w:b w:val="0"/>
            <w:bCs w:val="0"/>
            <w:noProof/>
            <w:webHidden/>
            <w:sz w:val="24"/>
            <w:szCs w:val="24"/>
          </w:rPr>
          <w:tab/>
        </w:r>
        <w:r w:rsidRPr="0000686E">
          <w:rPr>
            <w:rFonts w:asciiTheme="majorBidi" w:hAnsiTheme="majorBidi" w:cstheme="majorBidi"/>
            <w:b w:val="0"/>
            <w:bCs w:val="0"/>
            <w:noProof/>
            <w:webHidden/>
            <w:sz w:val="24"/>
            <w:szCs w:val="24"/>
          </w:rPr>
          <w:fldChar w:fldCharType="begin"/>
        </w:r>
        <w:r w:rsidR="0000686E" w:rsidRPr="0000686E">
          <w:rPr>
            <w:rFonts w:asciiTheme="majorBidi" w:hAnsiTheme="majorBidi" w:cstheme="majorBidi"/>
            <w:b w:val="0"/>
            <w:bCs w:val="0"/>
            <w:noProof/>
            <w:webHidden/>
            <w:sz w:val="24"/>
            <w:szCs w:val="24"/>
          </w:rPr>
          <w:instrText xml:space="preserve"> PAGEREF _Toc225059673 \h </w:instrText>
        </w:r>
        <w:r w:rsidRPr="0000686E">
          <w:rPr>
            <w:rFonts w:asciiTheme="majorBidi" w:hAnsiTheme="majorBidi" w:cstheme="majorBidi"/>
            <w:b w:val="0"/>
            <w:bCs w:val="0"/>
            <w:noProof/>
            <w:webHidden/>
            <w:sz w:val="24"/>
            <w:szCs w:val="24"/>
          </w:rPr>
        </w:r>
        <w:r w:rsidRPr="0000686E">
          <w:rPr>
            <w:rFonts w:asciiTheme="majorBidi" w:hAnsiTheme="majorBidi" w:cstheme="majorBidi"/>
            <w:b w:val="0"/>
            <w:bCs w:val="0"/>
            <w:noProof/>
            <w:webHidden/>
            <w:sz w:val="24"/>
            <w:szCs w:val="24"/>
          </w:rPr>
          <w:fldChar w:fldCharType="separate"/>
        </w:r>
        <w:r w:rsidR="00D97E75">
          <w:rPr>
            <w:rFonts w:asciiTheme="majorBidi" w:hAnsiTheme="majorBidi" w:cstheme="majorBidi"/>
            <w:b w:val="0"/>
            <w:bCs w:val="0"/>
            <w:noProof/>
            <w:webHidden/>
            <w:sz w:val="24"/>
            <w:szCs w:val="24"/>
          </w:rPr>
          <w:t>109</w:t>
        </w:r>
        <w:r w:rsidRPr="0000686E">
          <w:rPr>
            <w:rFonts w:asciiTheme="majorBidi" w:hAnsiTheme="majorBidi" w:cstheme="majorBidi"/>
            <w:b w:val="0"/>
            <w:bCs w:val="0"/>
            <w:noProof/>
            <w:webHidden/>
            <w:sz w:val="24"/>
            <w:szCs w:val="24"/>
          </w:rPr>
          <w:fldChar w:fldCharType="end"/>
        </w:r>
      </w:hyperlink>
    </w:p>
    <w:p w:rsidR="0000686E" w:rsidRPr="0000686E" w:rsidRDefault="00BB2E83" w:rsidP="0000686E">
      <w:pPr>
        <w:pStyle w:val="TOC2"/>
        <w:tabs>
          <w:tab w:val="right" w:leader="dot" w:pos="8659"/>
        </w:tabs>
        <w:spacing w:line="360" w:lineRule="auto"/>
        <w:rPr>
          <w:rFonts w:asciiTheme="majorBidi" w:eastAsiaTheme="minorEastAsia" w:hAnsiTheme="majorBidi" w:cstheme="majorBidi"/>
          <w:b w:val="0"/>
          <w:bCs w:val="0"/>
          <w:noProof/>
          <w:sz w:val="24"/>
          <w:szCs w:val="24"/>
          <w:lang w:val="en-US" w:eastAsia="en-US"/>
        </w:rPr>
      </w:pPr>
      <w:hyperlink w:anchor="_Toc225059674" w:history="1">
        <w:r w:rsidR="0000686E" w:rsidRPr="0000686E">
          <w:rPr>
            <w:rStyle w:val="Hyperlink"/>
            <w:rFonts w:asciiTheme="majorBidi" w:hAnsiTheme="majorBidi" w:cstheme="majorBidi"/>
            <w:b w:val="0"/>
            <w:bCs w:val="0"/>
            <w:noProof/>
            <w:sz w:val="24"/>
            <w:szCs w:val="24"/>
          </w:rPr>
          <w:t>APPENDIX E</w:t>
        </w:r>
        <w:r w:rsidR="0000686E" w:rsidRPr="0000686E">
          <w:rPr>
            <w:rFonts w:asciiTheme="majorBidi" w:hAnsiTheme="majorBidi" w:cstheme="majorBidi"/>
            <w:b w:val="0"/>
            <w:bCs w:val="0"/>
            <w:noProof/>
            <w:webHidden/>
            <w:sz w:val="24"/>
            <w:szCs w:val="24"/>
          </w:rPr>
          <w:tab/>
        </w:r>
        <w:r w:rsidRPr="0000686E">
          <w:rPr>
            <w:rFonts w:asciiTheme="majorBidi" w:hAnsiTheme="majorBidi" w:cstheme="majorBidi"/>
            <w:b w:val="0"/>
            <w:bCs w:val="0"/>
            <w:noProof/>
            <w:webHidden/>
            <w:sz w:val="24"/>
            <w:szCs w:val="24"/>
          </w:rPr>
          <w:fldChar w:fldCharType="begin"/>
        </w:r>
        <w:r w:rsidR="0000686E" w:rsidRPr="0000686E">
          <w:rPr>
            <w:rFonts w:asciiTheme="majorBidi" w:hAnsiTheme="majorBidi" w:cstheme="majorBidi"/>
            <w:b w:val="0"/>
            <w:bCs w:val="0"/>
            <w:noProof/>
            <w:webHidden/>
            <w:sz w:val="24"/>
            <w:szCs w:val="24"/>
          </w:rPr>
          <w:instrText xml:space="preserve"> PAGEREF _Toc225059674 \h </w:instrText>
        </w:r>
        <w:r w:rsidRPr="0000686E">
          <w:rPr>
            <w:rFonts w:asciiTheme="majorBidi" w:hAnsiTheme="majorBidi" w:cstheme="majorBidi"/>
            <w:b w:val="0"/>
            <w:bCs w:val="0"/>
            <w:noProof/>
            <w:webHidden/>
            <w:sz w:val="24"/>
            <w:szCs w:val="24"/>
          </w:rPr>
        </w:r>
        <w:r w:rsidRPr="0000686E">
          <w:rPr>
            <w:rFonts w:asciiTheme="majorBidi" w:hAnsiTheme="majorBidi" w:cstheme="majorBidi"/>
            <w:b w:val="0"/>
            <w:bCs w:val="0"/>
            <w:noProof/>
            <w:webHidden/>
            <w:sz w:val="24"/>
            <w:szCs w:val="24"/>
          </w:rPr>
          <w:fldChar w:fldCharType="separate"/>
        </w:r>
        <w:r w:rsidR="00D97E75">
          <w:rPr>
            <w:rFonts w:asciiTheme="majorBidi" w:hAnsiTheme="majorBidi" w:cstheme="majorBidi"/>
            <w:b w:val="0"/>
            <w:bCs w:val="0"/>
            <w:noProof/>
            <w:webHidden/>
            <w:sz w:val="24"/>
            <w:szCs w:val="24"/>
          </w:rPr>
          <w:t>114</w:t>
        </w:r>
        <w:r w:rsidRPr="0000686E">
          <w:rPr>
            <w:rFonts w:asciiTheme="majorBidi" w:hAnsiTheme="majorBidi" w:cstheme="majorBidi"/>
            <w:b w:val="0"/>
            <w:bCs w:val="0"/>
            <w:noProof/>
            <w:webHidden/>
            <w:sz w:val="24"/>
            <w:szCs w:val="24"/>
          </w:rPr>
          <w:fldChar w:fldCharType="end"/>
        </w:r>
      </w:hyperlink>
    </w:p>
    <w:p w:rsidR="0000686E" w:rsidRDefault="00BB2E83" w:rsidP="0000686E">
      <w:pPr>
        <w:pStyle w:val="TOC2"/>
        <w:tabs>
          <w:tab w:val="right" w:leader="dot" w:pos="8659"/>
        </w:tabs>
        <w:spacing w:line="360" w:lineRule="auto"/>
        <w:rPr>
          <w:rFonts w:eastAsiaTheme="minorEastAsia" w:cstheme="minorBidi"/>
          <w:b w:val="0"/>
          <w:bCs w:val="0"/>
          <w:noProof/>
          <w:szCs w:val="22"/>
          <w:lang w:val="en-US" w:eastAsia="en-US"/>
        </w:rPr>
      </w:pPr>
      <w:hyperlink w:anchor="_Toc225059675" w:history="1">
        <w:r w:rsidR="0000686E" w:rsidRPr="0000686E">
          <w:rPr>
            <w:rStyle w:val="Hyperlink"/>
            <w:rFonts w:asciiTheme="majorBidi" w:hAnsiTheme="majorBidi" w:cstheme="majorBidi"/>
            <w:b w:val="0"/>
            <w:bCs w:val="0"/>
            <w:noProof/>
            <w:sz w:val="24"/>
            <w:szCs w:val="24"/>
          </w:rPr>
          <w:t>APPENDIX F</w:t>
        </w:r>
        <w:r w:rsidR="0000686E" w:rsidRPr="0000686E">
          <w:rPr>
            <w:rFonts w:asciiTheme="majorBidi" w:hAnsiTheme="majorBidi" w:cstheme="majorBidi"/>
            <w:b w:val="0"/>
            <w:bCs w:val="0"/>
            <w:noProof/>
            <w:webHidden/>
            <w:sz w:val="24"/>
            <w:szCs w:val="24"/>
          </w:rPr>
          <w:tab/>
        </w:r>
        <w:r w:rsidRPr="0000686E">
          <w:rPr>
            <w:rFonts w:asciiTheme="majorBidi" w:hAnsiTheme="majorBidi" w:cstheme="majorBidi"/>
            <w:b w:val="0"/>
            <w:bCs w:val="0"/>
            <w:noProof/>
            <w:webHidden/>
            <w:sz w:val="24"/>
            <w:szCs w:val="24"/>
          </w:rPr>
          <w:fldChar w:fldCharType="begin"/>
        </w:r>
        <w:r w:rsidR="0000686E" w:rsidRPr="0000686E">
          <w:rPr>
            <w:rFonts w:asciiTheme="majorBidi" w:hAnsiTheme="majorBidi" w:cstheme="majorBidi"/>
            <w:b w:val="0"/>
            <w:bCs w:val="0"/>
            <w:noProof/>
            <w:webHidden/>
            <w:sz w:val="24"/>
            <w:szCs w:val="24"/>
          </w:rPr>
          <w:instrText xml:space="preserve"> PAGEREF _Toc225059675 \h </w:instrText>
        </w:r>
        <w:r w:rsidRPr="0000686E">
          <w:rPr>
            <w:rFonts w:asciiTheme="majorBidi" w:hAnsiTheme="majorBidi" w:cstheme="majorBidi"/>
            <w:b w:val="0"/>
            <w:bCs w:val="0"/>
            <w:noProof/>
            <w:webHidden/>
            <w:sz w:val="24"/>
            <w:szCs w:val="24"/>
          </w:rPr>
        </w:r>
        <w:r w:rsidRPr="0000686E">
          <w:rPr>
            <w:rFonts w:asciiTheme="majorBidi" w:hAnsiTheme="majorBidi" w:cstheme="majorBidi"/>
            <w:b w:val="0"/>
            <w:bCs w:val="0"/>
            <w:noProof/>
            <w:webHidden/>
            <w:sz w:val="24"/>
            <w:szCs w:val="24"/>
          </w:rPr>
          <w:fldChar w:fldCharType="separate"/>
        </w:r>
        <w:r w:rsidR="00D97E75">
          <w:rPr>
            <w:rFonts w:asciiTheme="majorBidi" w:hAnsiTheme="majorBidi" w:cstheme="majorBidi"/>
            <w:b w:val="0"/>
            <w:bCs w:val="0"/>
            <w:noProof/>
            <w:webHidden/>
            <w:sz w:val="24"/>
            <w:szCs w:val="24"/>
          </w:rPr>
          <w:t>128</w:t>
        </w:r>
        <w:r w:rsidRPr="0000686E">
          <w:rPr>
            <w:rFonts w:asciiTheme="majorBidi" w:hAnsiTheme="majorBidi" w:cstheme="majorBidi"/>
            <w:b w:val="0"/>
            <w:bCs w:val="0"/>
            <w:noProof/>
            <w:webHidden/>
            <w:sz w:val="24"/>
            <w:szCs w:val="24"/>
          </w:rPr>
          <w:fldChar w:fldCharType="end"/>
        </w:r>
      </w:hyperlink>
    </w:p>
    <w:p w:rsidR="00F632EF" w:rsidRPr="001A70E3" w:rsidRDefault="00BB2E83" w:rsidP="002E1965">
      <w:pPr>
        <w:rPr>
          <w:rFonts w:asciiTheme="majorBidi" w:hAnsiTheme="majorBidi" w:cstheme="majorBidi"/>
        </w:rPr>
      </w:pPr>
      <w:r w:rsidRPr="001A70E3">
        <w:rPr>
          <w:rFonts w:asciiTheme="majorBidi" w:hAnsiTheme="majorBidi" w:cstheme="majorBidi"/>
        </w:rPr>
        <w:fldChar w:fldCharType="end"/>
      </w:r>
    </w:p>
    <w:p w:rsidR="00887A3E" w:rsidRPr="00BD0ED8" w:rsidRDefault="00887A3E" w:rsidP="006F3821">
      <w:pPr>
        <w:ind w:left="7896"/>
      </w:pPr>
    </w:p>
    <w:p w:rsidR="000D7D44" w:rsidRPr="00BD0ED8" w:rsidRDefault="000D7D44" w:rsidP="000D7D44">
      <w:pPr>
        <w:pStyle w:val="Heading1"/>
        <w:spacing w:line="360" w:lineRule="auto"/>
      </w:pPr>
    </w:p>
    <w:p w:rsidR="000D7D44" w:rsidRPr="00BD0ED8" w:rsidRDefault="000D7D44" w:rsidP="000D7D44">
      <w:pPr>
        <w:pStyle w:val="Heading1"/>
        <w:spacing w:line="360" w:lineRule="auto"/>
        <w:rPr>
          <w:lang w:val="en-CA"/>
        </w:rPr>
      </w:pPr>
      <w:r w:rsidRPr="00BD0ED8">
        <w:rPr>
          <w:lang w:val="en-CA"/>
        </w:rPr>
        <w:br w:type="page"/>
      </w:r>
    </w:p>
    <w:p w:rsidR="000D7D44" w:rsidRPr="00BD0ED8" w:rsidRDefault="000D7D44" w:rsidP="00290BCC">
      <w:pPr>
        <w:pStyle w:val="Heading1"/>
        <w:jc w:val="center"/>
        <w:rPr>
          <w:rFonts w:asciiTheme="majorBidi" w:hAnsiTheme="majorBidi" w:cstheme="majorBidi"/>
          <w:sz w:val="28"/>
          <w:szCs w:val="28"/>
          <w:lang w:val="en-CA"/>
        </w:rPr>
      </w:pPr>
      <w:bookmarkStart w:id="0" w:name="_Toc216454130"/>
      <w:bookmarkStart w:id="1" w:name="_Toc216454873"/>
      <w:bookmarkStart w:id="2" w:name="_Toc216455693"/>
      <w:bookmarkStart w:id="3" w:name="_Toc225059627"/>
      <w:r w:rsidRPr="00BD0ED8">
        <w:rPr>
          <w:rFonts w:asciiTheme="majorBidi" w:hAnsiTheme="majorBidi" w:cstheme="majorBidi"/>
          <w:sz w:val="28"/>
          <w:szCs w:val="28"/>
          <w:lang w:val="en-CA"/>
        </w:rPr>
        <w:lastRenderedPageBreak/>
        <w:t>LIST OF TABLES</w:t>
      </w:r>
      <w:bookmarkEnd w:id="0"/>
      <w:bookmarkEnd w:id="1"/>
      <w:bookmarkEnd w:id="2"/>
      <w:bookmarkEnd w:id="3"/>
    </w:p>
    <w:p w:rsidR="000D7D44" w:rsidRDefault="000D7D44" w:rsidP="000D7D44">
      <w:pPr>
        <w:rPr>
          <w:rFonts w:asciiTheme="majorBidi" w:hAnsiTheme="majorBidi" w:cstheme="majorBidi"/>
          <w:sz w:val="28"/>
          <w:szCs w:val="28"/>
          <w:lang w:val="en-CA"/>
        </w:rPr>
      </w:pPr>
    </w:p>
    <w:p w:rsidR="00FF15E2" w:rsidRDefault="00BB2E83" w:rsidP="0000686E">
      <w:pPr>
        <w:pStyle w:val="TableofFigures"/>
        <w:tabs>
          <w:tab w:val="right" w:leader="dot" w:pos="8659"/>
        </w:tabs>
        <w:spacing w:line="360" w:lineRule="auto"/>
        <w:rPr>
          <w:rFonts w:asciiTheme="minorHAnsi" w:eastAsiaTheme="minorEastAsia" w:hAnsiTheme="minorHAnsi" w:cstheme="minorBidi"/>
          <w:noProof/>
          <w:sz w:val="22"/>
          <w:szCs w:val="22"/>
          <w:lang w:val="en-US" w:eastAsia="en-US"/>
        </w:rPr>
      </w:pPr>
      <w:r>
        <w:rPr>
          <w:rFonts w:asciiTheme="majorBidi" w:hAnsiTheme="majorBidi" w:cstheme="majorBidi"/>
          <w:sz w:val="28"/>
          <w:szCs w:val="28"/>
          <w:lang w:val="en-CA"/>
        </w:rPr>
        <w:fldChar w:fldCharType="begin"/>
      </w:r>
      <w:r w:rsidR="000D7D44">
        <w:rPr>
          <w:rFonts w:asciiTheme="majorBidi" w:hAnsiTheme="majorBidi" w:cstheme="majorBidi"/>
          <w:sz w:val="28"/>
          <w:szCs w:val="28"/>
          <w:lang w:val="en-CA"/>
        </w:rPr>
        <w:instrText xml:space="preserve"> TOC \h \z \c "Table" </w:instrText>
      </w:r>
      <w:r>
        <w:rPr>
          <w:rFonts w:asciiTheme="majorBidi" w:hAnsiTheme="majorBidi" w:cstheme="majorBidi"/>
          <w:sz w:val="28"/>
          <w:szCs w:val="28"/>
          <w:lang w:val="en-CA"/>
        </w:rPr>
        <w:fldChar w:fldCharType="separate"/>
      </w:r>
      <w:hyperlink w:anchor="_Toc222733647" w:history="1">
        <w:r w:rsidR="00FF15E2" w:rsidRPr="00740F7B">
          <w:rPr>
            <w:rStyle w:val="Hyperlink"/>
            <w:noProof/>
          </w:rPr>
          <w:t>Table 1</w:t>
        </w:r>
        <w:r w:rsidR="00022240">
          <w:rPr>
            <w:rStyle w:val="Hyperlink"/>
            <w:noProof/>
            <w:lang w:val="en-CA"/>
          </w:rPr>
          <w:t xml:space="preserve">.  </w:t>
        </w:r>
        <w:r w:rsidR="00FF15E2" w:rsidRPr="00740F7B">
          <w:rPr>
            <w:rStyle w:val="Hyperlink"/>
            <w:noProof/>
            <w:lang w:val="en-CA"/>
          </w:rPr>
          <w:t>Electricity generation in Newfoundland and fuels used [8-10]</w:t>
        </w:r>
        <w:r w:rsidR="00FF15E2">
          <w:rPr>
            <w:noProof/>
            <w:webHidden/>
          </w:rPr>
          <w:tab/>
        </w:r>
        <w:r>
          <w:rPr>
            <w:noProof/>
            <w:webHidden/>
          </w:rPr>
          <w:fldChar w:fldCharType="begin"/>
        </w:r>
        <w:r w:rsidR="00FF15E2">
          <w:rPr>
            <w:noProof/>
            <w:webHidden/>
          </w:rPr>
          <w:instrText xml:space="preserve"> PAGEREF _Toc222733647 \h </w:instrText>
        </w:r>
        <w:r>
          <w:rPr>
            <w:noProof/>
            <w:webHidden/>
          </w:rPr>
        </w:r>
        <w:r>
          <w:rPr>
            <w:noProof/>
            <w:webHidden/>
          </w:rPr>
          <w:fldChar w:fldCharType="separate"/>
        </w:r>
        <w:r w:rsidR="00D97E75">
          <w:rPr>
            <w:noProof/>
            <w:webHidden/>
          </w:rPr>
          <w:t>9</w:t>
        </w:r>
        <w:r>
          <w:rPr>
            <w:noProof/>
            <w:webHidden/>
          </w:rPr>
          <w:fldChar w:fldCharType="end"/>
        </w:r>
      </w:hyperlink>
    </w:p>
    <w:p w:rsidR="00FF15E2" w:rsidRDefault="00BB2E83" w:rsidP="0000686E">
      <w:pPr>
        <w:pStyle w:val="TableofFigures"/>
        <w:tabs>
          <w:tab w:val="right" w:leader="dot" w:pos="8659"/>
        </w:tabs>
        <w:spacing w:line="360" w:lineRule="auto"/>
        <w:rPr>
          <w:rFonts w:asciiTheme="minorHAnsi" w:eastAsiaTheme="minorEastAsia" w:hAnsiTheme="minorHAnsi" w:cstheme="minorBidi"/>
          <w:noProof/>
          <w:sz w:val="22"/>
          <w:szCs w:val="22"/>
          <w:lang w:val="en-US" w:eastAsia="en-US"/>
        </w:rPr>
      </w:pPr>
      <w:hyperlink w:anchor="_Toc222733648" w:history="1">
        <w:r w:rsidR="00FF15E2" w:rsidRPr="00740F7B">
          <w:rPr>
            <w:rStyle w:val="Hyperlink"/>
            <w:noProof/>
          </w:rPr>
          <w:t>Table 2</w:t>
        </w:r>
        <w:r w:rsidR="00FF15E2" w:rsidRPr="00740F7B">
          <w:rPr>
            <w:rStyle w:val="Hyperlink"/>
            <w:noProof/>
            <w:lang w:val="en-CA"/>
          </w:rPr>
          <w:t xml:space="preserve">. </w:t>
        </w:r>
        <w:r w:rsidR="00022240">
          <w:rPr>
            <w:rStyle w:val="Hyperlink"/>
            <w:noProof/>
            <w:lang w:val="en-CA"/>
          </w:rPr>
          <w:t xml:space="preserve"> </w:t>
        </w:r>
        <w:r w:rsidR="00FF15E2" w:rsidRPr="00740F7B">
          <w:rPr>
            <w:rStyle w:val="Hyperlink"/>
            <w:noProof/>
            <w:lang w:val="en-CA"/>
          </w:rPr>
          <w:t>Electricity generation in Prince Edward Island and fuels used [8-10]</w:t>
        </w:r>
        <w:r w:rsidR="00FF15E2">
          <w:rPr>
            <w:noProof/>
            <w:webHidden/>
          </w:rPr>
          <w:tab/>
        </w:r>
        <w:r>
          <w:rPr>
            <w:noProof/>
            <w:webHidden/>
          </w:rPr>
          <w:fldChar w:fldCharType="begin"/>
        </w:r>
        <w:r w:rsidR="00FF15E2">
          <w:rPr>
            <w:noProof/>
            <w:webHidden/>
          </w:rPr>
          <w:instrText xml:space="preserve"> PAGEREF _Toc222733648 \h </w:instrText>
        </w:r>
        <w:r>
          <w:rPr>
            <w:noProof/>
            <w:webHidden/>
          </w:rPr>
        </w:r>
        <w:r>
          <w:rPr>
            <w:noProof/>
            <w:webHidden/>
          </w:rPr>
          <w:fldChar w:fldCharType="separate"/>
        </w:r>
        <w:r w:rsidR="00D97E75">
          <w:rPr>
            <w:noProof/>
            <w:webHidden/>
          </w:rPr>
          <w:t>10</w:t>
        </w:r>
        <w:r>
          <w:rPr>
            <w:noProof/>
            <w:webHidden/>
          </w:rPr>
          <w:fldChar w:fldCharType="end"/>
        </w:r>
      </w:hyperlink>
    </w:p>
    <w:p w:rsidR="00FF15E2" w:rsidRDefault="00BB2E83" w:rsidP="0000686E">
      <w:pPr>
        <w:pStyle w:val="TableofFigures"/>
        <w:tabs>
          <w:tab w:val="right" w:leader="dot" w:pos="8659"/>
        </w:tabs>
        <w:spacing w:line="360" w:lineRule="auto"/>
        <w:rPr>
          <w:rFonts w:asciiTheme="minorHAnsi" w:eastAsiaTheme="minorEastAsia" w:hAnsiTheme="minorHAnsi" w:cstheme="minorBidi"/>
          <w:noProof/>
          <w:sz w:val="22"/>
          <w:szCs w:val="22"/>
          <w:lang w:val="en-US" w:eastAsia="en-US"/>
        </w:rPr>
      </w:pPr>
      <w:hyperlink w:anchor="_Toc222733649" w:history="1">
        <w:r w:rsidR="00FF15E2" w:rsidRPr="00740F7B">
          <w:rPr>
            <w:rStyle w:val="Hyperlink"/>
            <w:noProof/>
          </w:rPr>
          <w:t>Table 3</w:t>
        </w:r>
        <w:r w:rsidR="00FF15E2" w:rsidRPr="00740F7B">
          <w:rPr>
            <w:rStyle w:val="Hyperlink"/>
            <w:noProof/>
            <w:lang w:val="en-CA"/>
          </w:rPr>
          <w:t xml:space="preserve">. </w:t>
        </w:r>
        <w:r w:rsidR="00022240">
          <w:rPr>
            <w:rStyle w:val="Hyperlink"/>
            <w:noProof/>
            <w:lang w:val="en-CA"/>
          </w:rPr>
          <w:t xml:space="preserve"> </w:t>
        </w:r>
        <w:r w:rsidR="00FF15E2" w:rsidRPr="00740F7B">
          <w:rPr>
            <w:rStyle w:val="Hyperlink"/>
            <w:noProof/>
            <w:lang w:val="en-CA"/>
          </w:rPr>
          <w:t>Electricity generation in Nova Scotia and fuels used [8-10]</w:t>
        </w:r>
        <w:r w:rsidR="00FF15E2">
          <w:rPr>
            <w:noProof/>
            <w:webHidden/>
          </w:rPr>
          <w:tab/>
        </w:r>
        <w:r>
          <w:rPr>
            <w:noProof/>
            <w:webHidden/>
          </w:rPr>
          <w:fldChar w:fldCharType="begin"/>
        </w:r>
        <w:r w:rsidR="00FF15E2">
          <w:rPr>
            <w:noProof/>
            <w:webHidden/>
          </w:rPr>
          <w:instrText xml:space="preserve"> PAGEREF _Toc222733649 \h </w:instrText>
        </w:r>
        <w:r>
          <w:rPr>
            <w:noProof/>
            <w:webHidden/>
          </w:rPr>
        </w:r>
        <w:r>
          <w:rPr>
            <w:noProof/>
            <w:webHidden/>
          </w:rPr>
          <w:fldChar w:fldCharType="separate"/>
        </w:r>
        <w:r w:rsidR="00D97E75">
          <w:rPr>
            <w:noProof/>
            <w:webHidden/>
          </w:rPr>
          <w:t>12</w:t>
        </w:r>
        <w:r>
          <w:rPr>
            <w:noProof/>
            <w:webHidden/>
          </w:rPr>
          <w:fldChar w:fldCharType="end"/>
        </w:r>
      </w:hyperlink>
    </w:p>
    <w:p w:rsidR="00FF15E2" w:rsidRDefault="00BB2E83" w:rsidP="0000686E">
      <w:pPr>
        <w:pStyle w:val="TableofFigures"/>
        <w:tabs>
          <w:tab w:val="right" w:leader="dot" w:pos="8659"/>
        </w:tabs>
        <w:spacing w:line="360" w:lineRule="auto"/>
        <w:rPr>
          <w:rFonts w:asciiTheme="minorHAnsi" w:eastAsiaTheme="minorEastAsia" w:hAnsiTheme="minorHAnsi" w:cstheme="minorBidi"/>
          <w:noProof/>
          <w:sz w:val="22"/>
          <w:szCs w:val="22"/>
          <w:lang w:val="en-US" w:eastAsia="en-US"/>
        </w:rPr>
      </w:pPr>
      <w:hyperlink w:anchor="_Toc222733650" w:history="1">
        <w:r w:rsidR="00FF15E2" w:rsidRPr="00740F7B">
          <w:rPr>
            <w:rStyle w:val="Hyperlink"/>
            <w:noProof/>
          </w:rPr>
          <w:t>Table 4</w:t>
        </w:r>
        <w:r w:rsidR="00FF15E2" w:rsidRPr="00740F7B">
          <w:rPr>
            <w:rStyle w:val="Hyperlink"/>
            <w:noProof/>
            <w:lang w:val="en-CA"/>
          </w:rPr>
          <w:t xml:space="preserve">. </w:t>
        </w:r>
        <w:r w:rsidR="00022240">
          <w:rPr>
            <w:rStyle w:val="Hyperlink"/>
            <w:noProof/>
            <w:lang w:val="en-CA"/>
          </w:rPr>
          <w:t xml:space="preserve"> </w:t>
        </w:r>
        <w:r w:rsidR="00FF15E2" w:rsidRPr="00740F7B">
          <w:rPr>
            <w:rStyle w:val="Hyperlink"/>
            <w:noProof/>
            <w:lang w:val="en-CA"/>
          </w:rPr>
          <w:t>Electricity generation in New Brunswick and fuels used [8-10]</w:t>
        </w:r>
        <w:r w:rsidR="00FF15E2">
          <w:rPr>
            <w:noProof/>
            <w:webHidden/>
          </w:rPr>
          <w:tab/>
        </w:r>
        <w:r>
          <w:rPr>
            <w:noProof/>
            <w:webHidden/>
          </w:rPr>
          <w:fldChar w:fldCharType="begin"/>
        </w:r>
        <w:r w:rsidR="00FF15E2">
          <w:rPr>
            <w:noProof/>
            <w:webHidden/>
          </w:rPr>
          <w:instrText xml:space="preserve"> PAGEREF _Toc222733650 \h </w:instrText>
        </w:r>
        <w:r>
          <w:rPr>
            <w:noProof/>
            <w:webHidden/>
          </w:rPr>
        </w:r>
        <w:r>
          <w:rPr>
            <w:noProof/>
            <w:webHidden/>
          </w:rPr>
          <w:fldChar w:fldCharType="separate"/>
        </w:r>
        <w:r w:rsidR="00D97E75">
          <w:rPr>
            <w:noProof/>
            <w:webHidden/>
          </w:rPr>
          <w:t>13</w:t>
        </w:r>
        <w:r>
          <w:rPr>
            <w:noProof/>
            <w:webHidden/>
          </w:rPr>
          <w:fldChar w:fldCharType="end"/>
        </w:r>
      </w:hyperlink>
    </w:p>
    <w:p w:rsidR="00FF15E2" w:rsidRDefault="00BB2E83" w:rsidP="0000686E">
      <w:pPr>
        <w:pStyle w:val="TableofFigures"/>
        <w:tabs>
          <w:tab w:val="right" w:leader="dot" w:pos="8659"/>
        </w:tabs>
        <w:spacing w:line="360" w:lineRule="auto"/>
        <w:rPr>
          <w:rFonts w:asciiTheme="minorHAnsi" w:eastAsiaTheme="minorEastAsia" w:hAnsiTheme="minorHAnsi" w:cstheme="minorBidi"/>
          <w:noProof/>
          <w:sz w:val="22"/>
          <w:szCs w:val="22"/>
          <w:lang w:val="en-US" w:eastAsia="en-US"/>
        </w:rPr>
      </w:pPr>
      <w:hyperlink w:anchor="_Toc222733651" w:history="1">
        <w:r w:rsidR="00FF15E2" w:rsidRPr="00740F7B">
          <w:rPr>
            <w:rStyle w:val="Hyperlink"/>
            <w:noProof/>
          </w:rPr>
          <w:t>Table 5</w:t>
        </w:r>
        <w:r w:rsidR="00FF15E2" w:rsidRPr="00740F7B">
          <w:rPr>
            <w:rStyle w:val="Hyperlink"/>
            <w:noProof/>
            <w:lang w:val="en-CA"/>
          </w:rPr>
          <w:t xml:space="preserve">. </w:t>
        </w:r>
        <w:r w:rsidR="00022240">
          <w:rPr>
            <w:rStyle w:val="Hyperlink"/>
            <w:noProof/>
            <w:lang w:val="en-CA"/>
          </w:rPr>
          <w:t xml:space="preserve"> </w:t>
        </w:r>
        <w:r w:rsidR="00FF15E2" w:rsidRPr="00740F7B">
          <w:rPr>
            <w:rStyle w:val="Hyperlink"/>
            <w:noProof/>
            <w:lang w:val="en-CA"/>
          </w:rPr>
          <w:t>Electricity generation in Quebec and fuels used [8-10]</w:t>
        </w:r>
        <w:r w:rsidR="00FF15E2">
          <w:rPr>
            <w:noProof/>
            <w:webHidden/>
          </w:rPr>
          <w:tab/>
        </w:r>
        <w:r>
          <w:rPr>
            <w:noProof/>
            <w:webHidden/>
          </w:rPr>
          <w:fldChar w:fldCharType="begin"/>
        </w:r>
        <w:r w:rsidR="00FF15E2">
          <w:rPr>
            <w:noProof/>
            <w:webHidden/>
          </w:rPr>
          <w:instrText xml:space="preserve"> PAGEREF _Toc222733651 \h </w:instrText>
        </w:r>
        <w:r>
          <w:rPr>
            <w:noProof/>
            <w:webHidden/>
          </w:rPr>
        </w:r>
        <w:r>
          <w:rPr>
            <w:noProof/>
            <w:webHidden/>
          </w:rPr>
          <w:fldChar w:fldCharType="separate"/>
        </w:r>
        <w:r w:rsidR="00D97E75">
          <w:rPr>
            <w:noProof/>
            <w:webHidden/>
          </w:rPr>
          <w:t>15</w:t>
        </w:r>
        <w:r>
          <w:rPr>
            <w:noProof/>
            <w:webHidden/>
          </w:rPr>
          <w:fldChar w:fldCharType="end"/>
        </w:r>
      </w:hyperlink>
    </w:p>
    <w:p w:rsidR="00FF15E2" w:rsidRDefault="00BB2E83" w:rsidP="0000686E">
      <w:pPr>
        <w:pStyle w:val="TableofFigures"/>
        <w:tabs>
          <w:tab w:val="right" w:leader="dot" w:pos="8659"/>
        </w:tabs>
        <w:spacing w:line="360" w:lineRule="auto"/>
        <w:rPr>
          <w:rFonts w:asciiTheme="minorHAnsi" w:eastAsiaTheme="minorEastAsia" w:hAnsiTheme="minorHAnsi" w:cstheme="minorBidi"/>
          <w:noProof/>
          <w:sz w:val="22"/>
          <w:szCs w:val="22"/>
          <w:lang w:val="en-US" w:eastAsia="en-US"/>
        </w:rPr>
      </w:pPr>
      <w:hyperlink w:anchor="_Toc222733652" w:history="1">
        <w:r w:rsidR="00FF15E2" w:rsidRPr="00740F7B">
          <w:rPr>
            <w:rStyle w:val="Hyperlink"/>
            <w:noProof/>
          </w:rPr>
          <w:t>Table 6</w:t>
        </w:r>
        <w:r w:rsidR="00FF15E2" w:rsidRPr="00740F7B">
          <w:rPr>
            <w:rStyle w:val="Hyperlink"/>
            <w:noProof/>
            <w:lang w:val="en-CA"/>
          </w:rPr>
          <w:t xml:space="preserve">. </w:t>
        </w:r>
        <w:r w:rsidR="00022240">
          <w:rPr>
            <w:rStyle w:val="Hyperlink"/>
            <w:noProof/>
            <w:lang w:val="en-CA"/>
          </w:rPr>
          <w:t xml:space="preserve"> </w:t>
        </w:r>
        <w:r w:rsidR="00FF15E2" w:rsidRPr="00740F7B">
          <w:rPr>
            <w:rStyle w:val="Hyperlink"/>
            <w:noProof/>
            <w:lang w:val="en-CA"/>
          </w:rPr>
          <w:t>Electricity generation in Ontario and fuels used [8-10]</w:t>
        </w:r>
        <w:r w:rsidR="00FF15E2">
          <w:rPr>
            <w:noProof/>
            <w:webHidden/>
          </w:rPr>
          <w:tab/>
        </w:r>
        <w:r>
          <w:rPr>
            <w:noProof/>
            <w:webHidden/>
          </w:rPr>
          <w:fldChar w:fldCharType="begin"/>
        </w:r>
        <w:r w:rsidR="00FF15E2">
          <w:rPr>
            <w:noProof/>
            <w:webHidden/>
          </w:rPr>
          <w:instrText xml:space="preserve"> PAGEREF _Toc222733652 \h </w:instrText>
        </w:r>
        <w:r>
          <w:rPr>
            <w:noProof/>
            <w:webHidden/>
          </w:rPr>
        </w:r>
        <w:r>
          <w:rPr>
            <w:noProof/>
            <w:webHidden/>
          </w:rPr>
          <w:fldChar w:fldCharType="separate"/>
        </w:r>
        <w:r w:rsidR="00D97E75">
          <w:rPr>
            <w:noProof/>
            <w:webHidden/>
          </w:rPr>
          <w:t>16</w:t>
        </w:r>
        <w:r>
          <w:rPr>
            <w:noProof/>
            <w:webHidden/>
          </w:rPr>
          <w:fldChar w:fldCharType="end"/>
        </w:r>
      </w:hyperlink>
    </w:p>
    <w:p w:rsidR="00FF15E2" w:rsidRDefault="00BB2E83" w:rsidP="0000686E">
      <w:pPr>
        <w:pStyle w:val="TableofFigures"/>
        <w:tabs>
          <w:tab w:val="right" w:leader="dot" w:pos="8659"/>
        </w:tabs>
        <w:spacing w:line="360" w:lineRule="auto"/>
        <w:rPr>
          <w:rFonts w:asciiTheme="minorHAnsi" w:eastAsiaTheme="minorEastAsia" w:hAnsiTheme="minorHAnsi" w:cstheme="minorBidi"/>
          <w:noProof/>
          <w:sz w:val="22"/>
          <w:szCs w:val="22"/>
          <w:lang w:val="en-US" w:eastAsia="en-US"/>
        </w:rPr>
      </w:pPr>
      <w:hyperlink w:anchor="_Toc222733653" w:history="1">
        <w:r w:rsidR="00FF15E2" w:rsidRPr="00740F7B">
          <w:rPr>
            <w:rStyle w:val="Hyperlink"/>
            <w:noProof/>
          </w:rPr>
          <w:t>Table 7</w:t>
        </w:r>
        <w:r w:rsidR="00FF15E2" w:rsidRPr="00740F7B">
          <w:rPr>
            <w:rStyle w:val="Hyperlink"/>
            <w:noProof/>
            <w:lang w:val="en-CA"/>
          </w:rPr>
          <w:t xml:space="preserve">. </w:t>
        </w:r>
        <w:r w:rsidR="00022240">
          <w:rPr>
            <w:rStyle w:val="Hyperlink"/>
            <w:noProof/>
            <w:lang w:val="en-CA"/>
          </w:rPr>
          <w:t xml:space="preserve"> </w:t>
        </w:r>
        <w:r w:rsidR="00FF15E2" w:rsidRPr="00740F7B">
          <w:rPr>
            <w:rStyle w:val="Hyperlink"/>
            <w:noProof/>
            <w:lang w:val="en-CA"/>
          </w:rPr>
          <w:t>Electricity generation in Manitoba and fuels used [8-10]</w:t>
        </w:r>
        <w:r w:rsidR="00FF15E2">
          <w:rPr>
            <w:noProof/>
            <w:webHidden/>
          </w:rPr>
          <w:tab/>
        </w:r>
        <w:r>
          <w:rPr>
            <w:noProof/>
            <w:webHidden/>
          </w:rPr>
          <w:fldChar w:fldCharType="begin"/>
        </w:r>
        <w:r w:rsidR="00FF15E2">
          <w:rPr>
            <w:noProof/>
            <w:webHidden/>
          </w:rPr>
          <w:instrText xml:space="preserve"> PAGEREF _Toc222733653 \h </w:instrText>
        </w:r>
        <w:r>
          <w:rPr>
            <w:noProof/>
            <w:webHidden/>
          </w:rPr>
        </w:r>
        <w:r>
          <w:rPr>
            <w:noProof/>
            <w:webHidden/>
          </w:rPr>
          <w:fldChar w:fldCharType="separate"/>
        </w:r>
        <w:r w:rsidR="00D97E75">
          <w:rPr>
            <w:noProof/>
            <w:webHidden/>
          </w:rPr>
          <w:t>17</w:t>
        </w:r>
        <w:r>
          <w:rPr>
            <w:noProof/>
            <w:webHidden/>
          </w:rPr>
          <w:fldChar w:fldCharType="end"/>
        </w:r>
      </w:hyperlink>
    </w:p>
    <w:p w:rsidR="00FF15E2" w:rsidRDefault="00BB2E83" w:rsidP="0000686E">
      <w:pPr>
        <w:pStyle w:val="TableofFigures"/>
        <w:tabs>
          <w:tab w:val="right" w:leader="dot" w:pos="8659"/>
        </w:tabs>
        <w:spacing w:line="360" w:lineRule="auto"/>
        <w:rPr>
          <w:rFonts w:asciiTheme="minorHAnsi" w:eastAsiaTheme="minorEastAsia" w:hAnsiTheme="minorHAnsi" w:cstheme="minorBidi"/>
          <w:noProof/>
          <w:sz w:val="22"/>
          <w:szCs w:val="22"/>
          <w:lang w:val="en-US" w:eastAsia="en-US"/>
        </w:rPr>
      </w:pPr>
      <w:hyperlink w:anchor="_Toc222733654" w:history="1">
        <w:r w:rsidR="00FF15E2" w:rsidRPr="00740F7B">
          <w:rPr>
            <w:rStyle w:val="Hyperlink"/>
            <w:noProof/>
          </w:rPr>
          <w:t>Table 8</w:t>
        </w:r>
        <w:r w:rsidR="00FF15E2" w:rsidRPr="00740F7B">
          <w:rPr>
            <w:rStyle w:val="Hyperlink"/>
            <w:noProof/>
            <w:lang w:val="en-CA"/>
          </w:rPr>
          <w:t xml:space="preserve">. </w:t>
        </w:r>
        <w:r w:rsidR="00022240">
          <w:rPr>
            <w:rStyle w:val="Hyperlink"/>
            <w:noProof/>
            <w:lang w:val="en-CA"/>
          </w:rPr>
          <w:t xml:space="preserve"> </w:t>
        </w:r>
        <w:r w:rsidR="00FF15E2" w:rsidRPr="00740F7B">
          <w:rPr>
            <w:rStyle w:val="Hyperlink"/>
            <w:noProof/>
            <w:lang w:val="en-CA"/>
          </w:rPr>
          <w:t>Electricity generation in Saskatchewan and fuels used [8-10]</w:t>
        </w:r>
        <w:r w:rsidR="00FF15E2">
          <w:rPr>
            <w:noProof/>
            <w:webHidden/>
          </w:rPr>
          <w:tab/>
        </w:r>
        <w:r>
          <w:rPr>
            <w:noProof/>
            <w:webHidden/>
          </w:rPr>
          <w:fldChar w:fldCharType="begin"/>
        </w:r>
        <w:r w:rsidR="00FF15E2">
          <w:rPr>
            <w:noProof/>
            <w:webHidden/>
          </w:rPr>
          <w:instrText xml:space="preserve"> PAGEREF _Toc222733654 \h </w:instrText>
        </w:r>
        <w:r>
          <w:rPr>
            <w:noProof/>
            <w:webHidden/>
          </w:rPr>
        </w:r>
        <w:r>
          <w:rPr>
            <w:noProof/>
            <w:webHidden/>
          </w:rPr>
          <w:fldChar w:fldCharType="separate"/>
        </w:r>
        <w:r w:rsidR="00D97E75">
          <w:rPr>
            <w:noProof/>
            <w:webHidden/>
          </w:rPr>
          <w:t>18</w:t>
        </w:r>
        <w:r>
          <w:rPr>
            <w:noProof/>
            <w:webHidden/>
          </w:rPr>
          <w:fldChar w:fldCharType="end"/>
        </w:r>
      </w:hyperlink>
    </w:p>
    <w:p w:rsidR="00FF15E2" w:rsidRDefault="00BB2E83" w:rsidP="0000686E">
      <w:pPr>
        <w:pStyle w:val="TableofFigures"/>
        <w:tabs>
          <w:tab w:val="right" w:leader="dot" w:pos="8659"/>
        </w:tabs>
        <w:spacing w:line="360" w:lineRule="auto"/>
        <w:rPr>
          <w:rFonts w:asciiTheme="minorHAnsi" w:eastAsiaTheme="minorEastAsia" w:hAnsiTheme="minorHAnsi" w:cstheme="minorBidi"/>
          <w:noProof/>
          <w:sz w:val="22"/>
          <w:szCs w:val="22"/>
          <w:lang w:val="en-US" w:eastAsia="en-US"/>
        </w:rPr>
      </w:pPr>
      <w:hyperlink w:anchor="_Toc222733655" w:history="1">
        <w:r w:rsidR="00FF15E2" w:rsidRPr="00740F7B">
          <w:rPr>
            <w:rStyle w:val="Hyperlink"/>
            <w:noProof/>
          </w:rPr>
          <w:t>Table 9</w:t>
        </w:r>
        <w:r w:rsidR="00FF15E2" w:rsidRPr="00740F7B">
          <w:rPr>
            <w:rStyle w:val="Hyperlink"/>
            <w:noProof/>
            <w:lang w:val="en-CA"/>
          </w:rPr>
          <w:t xml:space="preserve">. </w:t>
        </w:r>
        <w:r w:rsidR="00022240">
          <w:rPr>
            <w:rStyle w:val="Hyperlink"/>
            <w:noProof/>
            <w:lang w:val="en-CA"/>
          </w:rPr>
          <w:t xml:space="preserve"> </w:t>
        </w:r>
        <w:r w:rsidR="00FF15E2" w:rsidRPr="00740F7B">
          <w:rPr>
            <w:rStyle w:val="Hyperlink"/>
            <w:noProof/>
            <w:lang w:val="en-CA"/>
          </w:rPr>
          <w:t>Electricity generation in Alberta and fuels used [8-10]</w:t>
        </w:r>
        <w:r w:rsidR="00FF15E2">
          <w:rPr>
            <w:noProof/>
            <w:webHidden/>
          </w:rPr>
          <w:tab/>
        </w:r>
        <w:r>
          <w:rPr>
            <w:noProof/>
            <w:webHidden/>
          </w:rPr>
          <w:fldChar w:fldCharType="begin"/>
        </w:r>
        <w:r w:rsidR="00FF15E2">
          <w:rPr>
            <w:noProof/>
            <w:webHidden/>
          </w:rPr>
          <w:instrText xml:space="preserve"> PAGEREF _Toc222733655 \h </w:instrText>
        </w:r>
        <w:r>
          <w:rPr>
            <w:noProof/>
            <w:webHidden/>
          </w:rPr>
        </w:r>
        <w:r>
          <w:rPr>
            <w:noProof/>
            <w:webHidden/>
          </w:rPr>
          <w:fldChar w:fldCharType="separate"/>
        </w:r>
        <w:r w:rsidR="00D97E75">
          <w:rPr>
            <w:noProof/>
            <w:webHidden/>
          </w:rPr>
          <w:t>19</w:t>
        </w:r>
        <w:r>
          <w:rPr>
            <w:noProof/>
            <w:webHidden/>
          </w:rPr>
          <w:fldChar w:fldCharType="end"/>
        </w:r>
      </w:hyperlink>
    </w:p>
    <w:p w:rsidR="00FF15E2" w:rsidRDefault="00BB2E83" w:rsidP="0000686E">
      <w:pPr>
        <w:pStyle w:val="TableofFigures"/>
        <w:tabs>
          <w:tab w:val="right" w:leader="dot" w:pos="8659"/>
        </w:tabs>
        <w:spacing w:line="360" w:lineRule="auto"/>
        <w:rPr>
          <w:rFonts w:asciiTheme="minorHAnsi" w:eastAsiaTheme="minorEastAsia" w:hAnsiTheme="minorHAnsi" w:cstheme="minorBidi"/>
          <w:noProof/>
          <w:sz w:val="22"/>
          <w:szCs w:val="22"/>
          <w:lang w:val="en-US" w:eastAsia="en-US"/>
        </w:rPr>
      </w:pPr>
      <w:hyperlink w:anchor="_Toc222733656" w:history="1">
        <w:r w:rsidR="00FF15E2" w:rsidRPr="00740F7B">
          <w:rPr>
            <w:rStyle w:val="Hyperlink"/>
            <w:noProof/>
          </w:rPr>
          <w:t>Table 10</w:t>
        </w:r>
        <w:r w:rsidR="00FF15E2" w:rsidRPr="00740F7B">
          <w:rPr>
            <w:rStyle w:val="Hyperlink"/>
            <w:noProof/>
            <w:lang w:val="en-CA"/>
          </w:rPr>
          <w:t xml:space="preserve">. </w:t>
        </w:r>
        <w:r w:rsidR="00022240">
          <w:rPr>
            <w:rStyle w:val="Hyperlink"/>
            <w:noProof/>
            <w:lang w:val="en-CA"/>
          </w:rPr>
          <w:t xml:space="preserve"> </w:t>
        </w:r>
        <w:r w:rsidR="00FF15E2" w:rsidRPr="00740F7B">
          <w:rPr>
            <w:rStyle w:val="Hyperlink"/>
            <w:noProof/>
            <w:lang w:val="en-CA"/>
          </w:rPr>
          <w:t>Electricity generation British Columbia and fuels used [8-10]</w:t>
        </w:r>
        <w:r w:rsidR="00FF15E2">
          <w:rPr>
            <w:noProof/>
            <w:webHidden/>
          </w:rPr>
          <w:tab/>
        </w:r>
        <w:r>
          <w:rPr>
            <w:noProof/>
            <w:webHidden/>
          </w:rPr>
          <w:fldChar w:fldCharType="begin"/>
        </w:r>
        <w:r w:rsidR="00FF15E2">
          <w:rPr>
            <w:noProof/>
            <w:webHidden/>
          </w:rPr>
          <w:instrText xml:space="preserve"> PAGEREF _Toc222733656 \h </w:instrText>
        </w:r>
        <w:r>
          <w:rPr>
            <w:noProof/>
            <w:webHidden/>
          </w:rPr>
        </w:r>
        <w:r>
          <w:rPr>
            <w:noProof/>
            <w:webHidden/>
          </w:rPr>
          <w:fldChar w:fldCharType="separate"/>
        </w:r>
        <w:r w:rsidR="00D97E75">
          <w:rPr>
            <w:noProof/>
            <w:webHidden/>
          </w:rPr>
          <w:t>20</w:t>
        </w:r>
        <w:r>
          <w:rPr>
            <w:noProof/>
            <w:webHidden/>
          </w:rPr>
          <w:fldChar w:fldCharType="end"/>
        </w:r>
      </w:hyperlink>
    </w:p>
    <w:p w:rsidR="00FF15E2" w:rsidRDefault="00BB2E83" w:rsidP="0000686E">
      <w:pPr>
        <w:pStyle w:val="TableofFigures"/>
        <w:tabs>
          <w:tab w:val="right" w:leader="dot" w:pos="8659"/>
        </w:tabs>
        <w:spacing w:line="360" w:lineRule="auto"/>
        <w:rPr>
          <w:rFonts w:asciiTheme="minorHAnsi" w:eastAsiaTheme="minorEastAsia" w:hAnsiTheme="minorHAnsi" w:cstheme="minorBidi"/>
          <w:noProof/>
          <w:sz w:val="22"/>
          <w:szCs w:val="22"/>
          <w:lang w:val="en-US" w:eastAsia="en-US"/>
        </w:rPr>
      </w:pPr>
      <w:hyperlink w:anchor="_Toc222733657" w:history="1">
        <w:r w:rsidR="00FF15E2" w:rsidRPr="00740F7B">
          <w:rPr>
            <w:rStyle w:val="Hyperlink"/>
            <w:noProof/>
          </w:rPr>
          <w:t>Table 11</w:t>
        </w:r>
        <w:r w:rsidR="00FF15E2" w:rsidRPr="00740F7B">
          <w:rPr>
            <w:rStyle w:val="Hyperlink"/>
            <w:noProof/>
            <w:lang w:val="en-CA"/>
          </w:rPr>
          <w:t xml:space="preserve">. </w:t>
        </w:r>
        <w:r w:rsidR="00022240">
          <w:rPr>
            <w:rStyle w:val="Hyperlink"/>
            <w:noProof/>
            <w:lang w:val="en-CA"/>
          </w:rPr>
          <w:t xml:space="preserve"> </w:t>
        </w:r>
        <w:r w:rsidR="00FF15E2" w:rsidRPr="00740F7B">
          <w:rPr>
            <w:rStyle w:val="Hyperlink"/>
            <w:noProof/>
            <w:lang w:val="en-CA"/>
          </w:rPr>
          <w:t>GHG emissions due to the conversion of fuels to generate electricity [1]</w:t>
        </w:r>
        <w:r w:rsidR="00FF15E2">
          <w:rPr>
            <w:noProof/>
            <w:webHidden/>
          </w:rPr>
          <w:tab/>
        </w:r>
        <w:r>
          <w:rPr>
            <w:noProof/>
            <w:webHidden/>
          </w:rPr>
          <w:fldChar w:fldCharType="begin"/>
        </w:r>
        <w:r w:rsidR="00FF15E2">
          <w:rPr>
            <w:noProof/>
            <w:webHidden/>
          </w:rPr>
          <w:instrText xml:space="preserve"> PAGEREF _Toc222733657 \h </w:instrText>
        </w:r>
        <w:r>
          <w:rPr>
            <w:noProof/>
            <w:webHidden/>
          </w:rPr>
        </w:r>
        <w:r>
          <w:rPr>
            <w:noProof/>
            <w:webHidden/>
          </w:rPr>
          <w:fldChar w:fldCharType="separate"/>
        </w:r>
        <w:r w:rsidR="00D97E75">
          <w:rPr>
            <w:noProof/>
            <w:webHidden/>
          </w:rPr>
          <w:t>22</w:t>
        </w:r>
        <w:r>
          <w:rPr>
            <w:noProof/>
            <w:webHidden/>
          </w:rPr>
          <w:fldChar w:fldCharType="end"/>
        </w:r>
      </w:hyperlink>
    </w:p>
    <w:p w:rsidR="00FF15E2" w:rsidRDefault="00BB2E83" w:rsidP="0000686E">
      <w:pPr>
        <w:pStyle w:val="TableofFigures"/>
        <w:tabs>
          <w:tab w:val="right" w:leader="dot" w:pos="8659"/>
        </w:tabs>
        <w:spacing w:line="360" w:lineRule="auto"/>
        <w:rPr>
          <w:rFonts w:asciiTheme="minorHAnsi" w:eastAsiaTheme="minorEastAsia" w:hAnsiTheme="minorHAnsi" w:cstheme="minorBidi"/>
          <w:noProof/>
          <w:sz w:val="22"/>
          <w:szCs w:val="22"/>
          <w:lang w:val="en-US" w:eastAsia="en-US"/>
        </w:rPr>
      </w:pPr>
      <w:hyperlink w:anchor="_Toc222733658" w:history="1">
        <w:r w:rsidR="00FF15E2" w:rsidRPr="00740F7B">
          <w:rPr>
            <w:rStyle w:val="Hyperlink"/>
            <w:noProof/>
          </w:rPr>
          <w:t>Table 12</w:t>
        </w:r>
        <w:r w:rsidR="00FF15E2" w:rsidRPr="00740F7B">
          <w:rPr>
            <w:rStyle w:val="Hyperlink"/>
            <w:noProof/>
            <w:lang w:val="en-CA"/>
          </w:rPr>
          <w:t xml:space="preserve">. </w:t>
        </w:r>
        <w:r w:rsidR="00022240">
          <w:rPr>
            <w:rStyle w:val="Hyperlink"/>
            <w:noProof/>
            <w:lang w:val="en-CA"/>
          </w:rPr>
          <w:t xml:space="preserve"> </w:t>
        </w:r>
        <w:r w:rsidR="00FF15E2" w:rsidRPr="00740F7B">
          <w:rPr>
            <w:rStyle w:val="Hyperlink"/>
            <w:noProof/>
            <w:lang w:val="en-CA"/>
          </w:rPr>
          <w:t>Overall transmission and distribution losses for each province in Canada [40]</w:t>
        </w:r>
        <w:r w:rsidR="00FF15E2">
          <w:rPr>
            <w:noProof/>
            <w:webHidden/>
          </w:rPr>
          <w:tab/>
        </w:r>
        <w:r w:rsidR="00207DEA">
          <w:rPr>
            <w:noProof/>
            <w:webHidden/>
          </w:rPr>
          <w:t>…</w:t>
        </w:r>
        <w:r>
          <w:rPr>
            <w:noProof/>
            <w:webHidden/>
          </w:rPr>
          <w:fldChar w:fldCharType="begin"/>
        </w:r>
        <w:r w:rsidR="00FF15E2">
          <w:rPr>
            <w:noProof/>
            <w:webHidden/>
          </w:rPr>
          <w:instrText xml:space="preserve"> PAGEREF _Toc222733658 \h </w:instrText>
        </w:r>
        <w:r>
          <w:rPr>
            <w:noProof/>
            <w:webHidden/>
          </w:rPr>
        </w:r>
        <w:r>
          <w:rPr>
            <w:noProof/>
            <w:webHidden/>
          </w:rPr>
          <w:fldChar w:fldCharType="separate"/>
        </w:r>
        <w:r w:rsidR="00D97E75">
          <w:rPr>
            <w:noProof/>
            <w:webHidden/>
          </w:rPr>
          <w:t>23</w:t>
        </w:r>
        <w:r>
          <w:rPr>
            <w:noProof/>
            <w:webHidden/>
          </w:rPr>
          <w:fldChar w:fldCharType="end"/>
        </w:r>
      </w:hyperlink>
    </w:p>
    <w:p w:rsidR="00FF15E2" w:rsidRDefault="00BB2E83" w:rsidP="0000686E">
      <w:pPr>
        <w:pStyle w:val="TableofFigures"/>
        <w:tabs>
          <w:tab w:val="right" w:leader="dot" w:pos="8659"/>
        </w:tabs>
        <w:spacing w:line="360" w:lineRule="auto"/>
        <w:ind w:left="993" w:hanging="993"/>
        <w:rPr>
          <w:rFonts w:asciiTheme="minorHAnsi" w:eastAsiaTheme="minorEastAsia" w:hAnsiTheme="minorHAnsi" w:cstheme="minorBidi"/>
          <w:noProof/>
          <w:sz w:val="22"/>
          <w:szCs w:val="22"/>
          <w:lang w:val="en-US" w:eastAsia="en-US"/>
        </w:rPr>
      </w:pPr>
      <w:hyperlink w:anchor="_Toc222733659" w:history="1">
        <w:r w:rsidR="00FF15E2" w:rsidRPr="00740F7B">
          <w:rPr>
            <w:rStyle w:val="Hyperlink"/>
            <w:noProof/>
          </w:rPr>
          <w:t>Table 13</w:t>
        </w:r>
        <w:r w:rsidR="00FF15E2" w:rsidRPr="00740F7B">
          <w:rPr>
            <w:rStyle w:val="Hyperlink"/>
            <w:noProof/>
            <w:lang w:val="en-CA"/>
          </w:rPr>
          <w:t xml:space="preserve">. </w:t>
        </w:r>
        <w:r w:rsidR="00022240">
          <w:rPr>
            <w:rStyle w:val="Hyperlink"/>
            <w:noProof/>
            <w:lang w:val="en-CA"/>
          </w:rPr>
          <w:t xml:space="preserve"> </w:t>
        </w:r>
        <w:r w:rsidR="00FF15E2" w:rsidRPr="00740F7B">
          <w:rPr>
            <w:rStyle w:val="Hyperlink"/>
            <w:noProof/>
            <w:lang w:val="en-CA"/>
          </w:rPr>
          <w:t>GHGIF</w:t>
        </w:r>
        <w:r w:rsidR="00FF15E2" w:rsidRPr="00740F7B">
          <w:rPr>
            <w:rStyle w:val="Hyperlink"/>
            <w:noProof/>
            <w:vertAlign w:val="subscript"/>
            <w:lang w:val="en-CA"/>
          </w:rPr>
          <w:t>A</w:t>
        </w:r>
        <w:r w:rsidR="00FF15E2" w:rsidRPr="00740F7B">
          <w:rPr>
            <w:rStyle w:val="Hyperlink"/>
            <w:noProof/>
            <w:lang w:val="en-CA"/>
          </w:rPr>
          <w:t xml:space="preserve"> and GHGIF</w:t>
        </w:r>
        <w:r w:rsidR="00FF15E2" w:rsidRPr="00740F7B">
          <w:rPr>
            <w:rStyle w:val="Hyperlink"/>
            <w:noProof/>
            <w:vertAlign w:val="subscript"/>
            <w:lang w:val="en-CA"/>
          </w:rPr>
          <w:t>M</w:t>
        </w:r>
        <w:r w:rsidR="00FF15E2" w:rsidRPr="00740F7B">
          <w:rPr>
            <w:rStyle w:val="Hyperlink"/>
            <w:noProof/>
            <w:lang w:val="en-CA"/>
          </w:rPr>
          <w:t xml:space="preserve"> values (g CO</w:t>
        </w:r>
        <w:r w:rsidR="00FF15E2" w:rsidRPr="00740F7B">
          <w:rPr>
            <w:rStyle w:val="Hyperlink"/>
            <w:noProof/>
            <w:vertAlign w:val="subscript"/>
            <w:lang w:val="en-CA"/>
          </w:rPr>
          <w:t>2eq</w:t>
        </w:r>
        <w:r w:rsidR="00FF15E2" w:rsidRPr="00740F7B">
          <w:rPr>
            <w:rStyle w:val="Hyperlink"/>
            <w:noProof/>
            <w:lang w:val="en-CA"/>
          </w:rPr>
          <w:t xml:space="preserve">/kWh) over 2004-2006 and the average </w:t>
        </w:r>
        <w:r w:rsidR="00022240">
          <w:rPr>
            <w:rStyle w:val="Hyperlink"/>
            <w:noProof/>
            <w:lang w:val="en-CA"/>
          </w:rPr>
          <w:t xml:space="preserve"> </w:t>
        </w:r>
        <w:r w:rsidR="00FF15E2" w:rsidRPr="00740F7B">
          <w:rPr>
            <w:rStyle w:val="Hyperlink"/>
            <w:noProof/>
            <w:lang w:val="en-CA"/>
          </w:rPr>
          <w:t xml:space="preserve">values </w:t>
        </w:r>
        <w:r w:rsidR="00FF15E2" w:rsidRPr="00740F7B">
          <w:rPr>
            <w:rStyle w:val="Hyperlink"/>
            <w:noProof/>
          </w:rPr>
          <w:t xml:space="preserve">over these years </w:t>
        </w:r>
        <w:r w:rsidR="00FF15E2" w:rsidRPr="00740F7B">
          <w:rPr>
            <w:rStyle w:val="Hyperlink"/>
            <w:noProof/>
            <w:lang w:val="en-CA"/>
          </w:rPr>
          <w:t>for each province</w:t>
        </w:r>
        <w:r w:rsidR="00FF15E2">
          <w:rPr>
            <w:noProof/>
            <w:webHidden/>
          </w:rPr>
          <w:tab/>
        </w:r>
        <w:r>
          <w:rPr>
            <w:noProof/>
            <w:webHidden/>
          </w:rPr>
          <w:fldChar w:fldCharType="begin"/>
        </w:r>
        <w:r w:rsidR="00FF15E2">
          <w:rPr>
            <w:noProof/>
            <w:webHidden/>
          </w:rPr>
          <w:instrText xml:space="preserve"> PAGEREF _Toc222733659 \h </w:instrText>
        </w:r>
        <w:r>
          <w:rPr>
            <w:noProof/>
            <w:webHidden/>
          </w:rPr>
        </w:r>
        <w:r>
          <w:rPr>
            <w:noProof/>
            <w:webHidden/>
          </w:rPr>
          <w:fldChar w:fldCharType="separate"/>
        </w:r>
        <w:r w:rsidR="00D97E75">
          <w:rPr>
            <w:noProof/>
            <w:webHidden/>
          </w:rPr>
          <w:t>24</w:t>
        </w:r>
        <w:r>
          <w:rPr>
            <w:noProof/>
            <w:webHidden/>
          </w:rPr>
          <w:fldChar w:fldCharType="end"/>
        </w:r>
      </w:hyperlink>
    </w:p>
    <w:p w:rsidR="00FF15E2" w:rsidRDefault="00BB2E83" w:rsidP="0000686E">
      <w:pPr>
        <w:pStyle w:val="TableofFigures"/>
        <w:tabs>
          <w:tab w:val="right" w:leader="dot" w:pos="8659"/>
        </w:tabs>
        <w:spacing w:line="360" w:lineRule="auto"/>
        <w:rPr>
          <w:rFonts w:asciiTheme="minorHAnsi" w:eastAsiaTheme="minorEastAsia" w:hAnsiTheme="minorHAnsi" w:cstheme="minorBidi"/>
          <w:noProof/>
          <w:sz w:val="22"/>
          <w:szCs w:val="22"/>
          <w:lang w:val="en-US" w:eastAsia="en-US"/>
        </w:rPr>
      </w:pPr>
      <w:hyperlink w:anchor="_Toc222733660" w:history="1">
        <w:r w:rsidR="00FF15E2" w:rsidRPr="00740F7B">
          <w:rPr>
            <w:rStyle w:val="Hyperlink"/>
            <w:noProof/>
          </w:rPr>
          <w:t>Table 14</w:t>
        </w:r>
        <w:r w:rsidR="00FF15E2" w:rsidRPr="00740F7B">
          <w:rPr>
            <w:rStyle w:val="Hyperlink"/>
            <w:noProof/>
            <w:lang w:val="en-CA"/>
          </w:rPr>
          <w:t xml:space="preserve">. </w:t>
        </w:r>
        <w:r w:rsidR="00022240">
          <w:rPr>
            <w:rStyle w:val="Hyperlink"/>
            <w:noProof/>
            <w:lang w:val="en-CA"/>
          </w:rPr>
          <w:t xml:space="preserve"> </w:t>
        </w:r>
        <w:r w:rsidR="00FF15E2" w:rsidRPr="00740F7B">
          <w:rPr>
            <w:rStyle w:val="Hyperlink"/>
            <w:noProof/>
            <w:lang w:val="en-CA"/>
          </w:rPr>
          <w:t>Average GHG intensity factors for the marginal fuel sources over 2004-2006</w:t>
        </w:r>
        <w:r w:rsidR="00FF15E2">
          <w:rPr>
            <w:noProof/>
            <w:webHidden/>
          </w:rPr>
          <w:tab/>
        </w:r>
        <w:r w:rsidR="00207DEA">
          <w:rPr>
            <w:noProof/>
            <w:webHidden/>
          </w:rPr>
          <w:t>..</w:t>
        </w:r>
        <w:r>
          <w:rPr>
            <w:noProof/>
            <w:webHidden/>
          </w:rPr>
          <w:fldChar w:fldCharType="begin"/>
        </w:r>
        <w:r w:rsidR="00FF15E2">
          <w:rPr>
            <w:noProof/>
            <w:webHidden/>
          </w:rPr>
          <w:instrText xml:space="preserve"> PAGEREF _Toc222733660 \h </w:instrText>
        </w:r>
        <w:r>
          <w:rPr>
            <w:noProof/>
            <w:webHidden/>
          </w:rPr>
        </w:r>
        <w:r>
          <w:rPr>
            <w:noProof/>
            <w:webHidden/>
          </w:rPr>
          <w:fldChar w:fldCharType="separate"/>
        </w:r>
        <w:r w:rsidR="00D97E75">
          <w:rPr>
            <w:noProof/>
            <w:webHidden/>
          </w:rPr>
          <w:t>28</w:t>
        </w:r>
        <w:r>
          <w:rPr>
            <w:noProof/>
            <w:webHidden/>
          </w:rPr>
          <w:fldChar w:fldCharType="end"/>
        </w:r>
      </w:hyperlink>
    </w:p>
    <w:p w:rsidR="00FF15E2" w:rsidRDefault="00BB2E83" w:rsidP="0000686E">
      <w:pPr>
        <w:pStyle w:val="TableofFigures"/>
        <w:tabs>
          <w:tab w:val="right" w:leader="dot" w:pos="8659"/>
        </w:tabs>
        <w:spacing w:line="360" w:lineRule="auto"/>
        <w:rPr>
          <w:rFonts w:asciiTheme="minorHAnsi" w:eastAsiaTheme="minorEastAsia" w:hAnsiTheme="minorHAnsi" w:cstheme="minorBidi"/>
          <w:noProof/>
          <w:sz w:val="22"/>
          <w:szCs w:val="22"/>
          <w:lang w:val="en-US" w:eastAsia="en-US"/>
        </w:rPr>
      </w:pPr>
      <w:hyperlink w:anchor="_Toc222733661" w:history="1">
        <w:r w:rsidR="00FF15E2" w:rsidRPr="00740F7B">
          <w:rPr>
            <w:rStyle w:val="Hyperlink"/>
            <w:noProof/>
            <w:lang w:val="en-US"/>
          </w:rPr>
          <w:t>Table 15</w:t>
        </w:r>
        <w:r w:rsidR="00022240">
          <w:rPr>
            <w:rStyle w:val="Hyperlink"/>
            <w:noProof/>
            <w:lang w:val="en-CA"/>
          </w:rPr>
          <w:t xml:space="preserve">.  </w:t>
        </w:r>
        <w:r w:rsidR="00FF15E2" w:rsidRPr="00740F7B">
          <w:rPr>
            <w:rStyle w:val="Hyperlink"/>
            <w:noProof/>
            <w:lang w:val="en-CA"/>
          </w:rPr>
          <w:t>Fuels used for marginal electricity generation</w:t>
        </w:r>
        <w:r w:rsidR="00FF15E2">
          <w:rPr>
            <w:noProof/>
            <w:webHidden/>
          </w:rPr>
          <w:tab/>
        </w:r>
        <w:r>
          <w:rPr>
            <w:noProof/>
            <w:webHidden/>
          </w:rPr>
          <w:fldChar w:fldCharType="begin"/>
        </w:r>
        <w:r w:rsidR="00FF15E2">
          <w:rPr>
            <w:noProof/>
            <w:webHidden/>
          </w:rPr>
          <w:instrText xml:space="preserve"> PAGEREF _Toc222733661 \h </w:instrText>
        </w:r>
        <w:r>
          <w:rPr>
            <w:noProof/>
            <w:webHidden/>
          </w:rPr>
        </w:r>
        <w:r>
          <w:rPr>
            <w:noProof/>
            <w:webHidden/>
          </w:rPr>
          <w:fldChar w:fldCharType="separate"/>
        </w:r>
        <w:r w:rsidR="00D97E75">
          <w:rPr>
            <w:noProof/>
            <w:webHidden/>
          </w:rPr>
          <w:t>29</w:t>
        </w:r>
        <w:r>
          <w:rPr>
            <w:noProof/>
            <w:webHidden/>
          </w:rPr>
          <w:fldChar w:fldCharType="end"/>
        </w:r>
      </w:hyperlink>
    </w:p>
    <w:p w:rsidR="00FF15E2" w:rsidRDefault="00BB2E83" w:rsidP="0000686E">
      <w:pPr>
        <w:pStyle w:val="TableofFigures"/>
        <w:tabs>
          <w:tab w:val="right" w:leader="dot" w:pos="8659"/>
        </w:tabs>
        <w:spacing w:line="360" w:lineRule="auto"/>
        <w:ind w:left="993" w:hanging="993"/>
        <w:rPr>
          <w:rFonts w:asciiTheme="minorHAnsi" w:eastAsiaTheme="minorEastAsia" w:hAnsiTheme="minorHAnsi" w:cstheme="minorBidi"/>
          <w:noProof/>
          <w:sz w:val="22"/>
          <w:szCs w:val="22"/>
          <w:lang w:val="en-US" w:eastAsia="en-US"/>
        </w:rPr>
      </w:pPr>
      <w:hyperlink w:anchor="_Toc222733662" w:history="1">
        <w:r w:rsidR="00FF15E2" w:rsidRPr="00740F7B">
          <w:rPr>
            <w:rStyle w:val="Hyperlink"/>
            <w:noProof/>
          </w:rPr>
          <w:t>Table 16</w:t>
        </w:r>
        <w:r w:rsidR="00022240">
          <w:rPr>
            <w:rStyle w:val="Hyperlink"/>
            <w:noProof/>
            <w:lang w:val="en-CA"/>
          </w:rPr>
          <w:t xml:space="preserve">.  </w:t>
        </w:r>
        <w:r w:rsidR="00FF15E2" w:rsidRPr="00740F7B">
          <w:rPr>
            <w:rStyle w:val="Hyperlink"/>
            <w:noProof/>
            <w:lang w:val="en-CA"/>
          </w:rPr>
          <w:t>Range and annual marginal GHG intensity factors over 2004-2006, and the weighted annual marginal GHG intensity factors (g CO</w:t>
        </w:r>
        <w:r w:rsidR="00FF15E2" w:rsidRPr="00740F7B">
          <w:rPr>
            <w:rStyle w:val="Hyperlink"/>
            <w:noProof/>
            <w:vertAlign w:val="subscript"/>
            <w:lang w:val="en-CA"/>
          </w:rPr>
          <w:t>2eq</w:t>
        </w:r>
        <w:r w:rsidR="00FF15E2" w:rsidRPr="00740F7B">
          <w:rPr>
            <w:rStyle w:val="Hyperlink"/>
            <w:noProof/>
            <w:lang w:val="en-CA"/>
          </w:rPr>
          <w:t xml:space="preserve"> /kWh)</w:t>
        </w:r>
        <w:r w:rsidR="00FF15E2">
          <w:rPr>
            <w:noProof/>
            <w:webHidden/>
          </w:rPr>
          <w:tab/>
        </w:r>
        <w:r>
          <w:rPr>
            <w:noProof/>
            <w:webHidden/>
          </w:rPr>
          <w:fldChar w:fldCharType="begin"/>
        </w:r>
        <w:r w:rsidR="00FF15E2">
          <w:rPr>
            <w:noProof/>
            <w:webHidden/>
          </w:rPr>
          <w:instrText xml:space="preserve"> PAGEREF _Toc222733662 \h </w:instrText>
        </w:r>
        <w:r>
          <w:rPr>
            <w:noProof/>
            <w:webHidden/>
          </w:rPr>
        </w:r>
        <w:r>
          <w:rPr>
            <w:noProof/>
            <w:webHidden/>
          </w:rPr>
          <w:fldChar w:fldCharType="separate"/>
        </w:r>
        <w:r w:rsidR="00D97E75">
          <w:rPr>
            <w:noProof/>
            <w:webHidden/>
          </w:rPr>
          <w:t>30</w:t>
        </w:r>
        <w:r>
          <w:rPr>
            <w:noProof/>
            <w:webHidden/>
          </w:rPr>
          <w:fldChar w:fldCharType="end"/>
        </w:r>
      </w:hyperlink>
    </w:p>
    <w:p w:rsidR="00FF15E2" w:rsidRDefault="00BB2E83" w:rsidP="0000686E">
      <w:pPr>
        <w:pStyle w:val="TableofFigures"/>
        <w:tabs>
          <w:tab w:val="right" w:leader="dot" w:pos="8659"/>
        </w:tabs>
        <w:spacing w:line="360" w:lineRule="auto"/>
        <w:rPr>
          <w:rFonts w:asciiTheme="minorHAnsi" w:eastAsiaTheme="minorEastAsia" w:hAnsiTheme="minorHAnsi" w:cstheme="minorBidi"/>
          <w:noProof/>
          <w:sz w:val="22"/>
          <w:szCs w:val="22"/>
          <w:lang w:val="en-US" w:eastAsia="en-US"/>
        </w:rPr>
      </w:pPr>
      <w:hyperlink w:anchor="_Toc222733663" w:history="1">
        <w:r w:rsidR="00FF15E2" w:rsidRPr="00740F7B">
          <w:rPr>
            <w:rStyle w:val="Hyperlink"/>
            <w:noProof/>
          </w:rPr>
          <w:t>Table 17</w:t>
        </w:r>
        <w:r w:rsidR="00FF15E2" w:rsidRPr="00740F7B">
          <w:rPr>
            <w:rStyle w:val="Hyperlink"/>
            <w:noProof/>
            <w:lang w:val="en-CA"/>
          </w:rPr>
          <w:t xml:space="preserve">. </w:t>
        </w:r>
        <w:r w:rsidR="00022240">
          <w:rPr>
            <w:rStyle w:val="Hyperlink"/>
            <w:noProof/>
            <w:lang w:val="en-CA"/>
          </w:rPr>
          <w:t xml:space="preserve"> </w:t>
        </w:r>
        <w:r w:rsidR="00FF15E2" w:rsidRPr="00740F7B">
          <w:rPr>
            <w:rStyle w:val="Hyperlink"/>
            <w:noProof/>
            <w:lang w:val="en-CA"/>
          </w:rPr>
          <w:t>Fuels used for marginal electricity generation based on ICF estimates [41]</w:t>
        </w:r>
        <w:r w:rsidR="00FF15E2">
          <w:rPr>
            <w:noProof/>
            <w:webHidden/>
          </w:rPr>
          <w:tab/>
        </w:r>
        <w:r>
          <w:rPr>
            <w:noProof/>
            <w:webHidden/>
          </w:rPr>
          <w:fldChar w:fldCharType="begin"/>
        </w:r>
        <w:r w:rsidR="00FF15E2">
          <w:rPr>
            <w:noProof/>
            <w:webHidden/>
          </w:rPr>
          <w:instrText xml:space="preserve"> PAGEREF _Toc222733663 \h </w:instrText>
        </w:r>
        <w:r>
          <w:rPr>
            <w:noProof/>
            <w:webHidden/>
          </w:rPr>
        </w:r>
        <w:r>
          <w:rPr>
            <w:noProof/>
            <w:webHidden/>
          </w:rPr>
          <w:fldChar w:fldCharType="separate"/>
        </w:r>
        <w:r w:rsidR="00D97E75">
          <w:rPr>
            <w:noProof/>
            <w:webHidden/>
          </w:rPr>
          <w:t>35</w:t>
        </w:r>
        <w:r>
          <w:rPr>
            <w:noProof/>
            <w:webHidden/>
          </w:rPr>
          <w:fldChar w:fldCharType="end"/>
        </w:r>
      </w:hyperlink>
    </w:p>
    <w:p w:rsidR="00FF15E2" w:rsidRDefault="00BB2E83" w:rsidP="0000686E">
      <w:pPr>
        <w:pStyle w:val="TableofFigures"/>
        <w:tabs>
          <w:tab w:val="right" w:leader="dot" w:pos="8659"/>
        </w:tabs>
        <w:spacing w:line="360" w:lineRule="auto"/>
        <w:ind w:left="993" w:hanging="993"/>
        <w:rPr>
          <w:rFonts w:asciiTheme="minorHAnsi" w:eastAsiaTheme="minorEastAsia" w:hAnsiTheme="minorHAnsi" w:cstheme="minorBidi"/>
          <w:noProof/>
          <w:sz w:val="22"/>
          <w:szCs w:val="22"/>
          <w:lang w:val="en-US" w:eastAsia="en-US"/>
        </w:rPr>
      </w:pPr>
      <w:hyperlink w:anchor="_Toc222733664" w:history="1">
        <w:r w:rsidR="00FF15E2" w:rsidRPr="00740F7B">
          <w:rPr>
            <w:rStyle w:val="Hyperlink"/>
            <w:noProof/>
          </w:rPr>
          <w:t>Table 18</w:t>
        </w:r>
        <w:r w:rsidR="00FF15E2" w:rsidRPr="00740F7B">
          <w:rPr>
            <w:rStyle w:val="Hyperlink"/>
            <w:noProof/>
            <w:lang w:val="en-CA"/>
          </w:rPr>
          <w:t xml:space="preserve">. </w:t>
        </w:r>
        <w:r w:rsidR="00022240">
          <w:rPr>
            <w:rStyle w:val="Hyperlink"/>
            <w:noProof/>
            <w:lang w:val="en-CA"/>
          </w:rPr>
          <w:t xml:space="preserve"> </w:t>
        </w:r>
        <w:r w:rsidR="00FF15E2" w:rsidRPr="00740F7B">
          <w:rPr>
            <w:rStyle w:val="Hyperlink"/>
            <w:noProof/>
            <w:lang w:val="en-CA"/>
          </w:rPr>
          <w:t>The monthly GHG intensity factors (g CO</w:t>
        </w:r>
        <w:r w:rsidR="00FF15E2" w:rsidRPr="00740F7B">
          <w:rPr>
            <w:rStyle w:val="Hyperlink"/>
            <w:noProof/>
            <w:vertAlign w:val="subscript"/>
            <w:lang w:val="en-CA"/>
          </w:rPr>
          <w:t>2eq</w:t>
        </w:r>
        <w:r w:rsidR="00FF15E2" w:rsidRPr="00740F7B">
          <w:rPr>
            <w:rStyle w:val="Hyperlink"/>
            <w:noProof/>
            <w:lang w:val="en-CA"/>
          </w:rPr>
          <w:t>/ kWh) for each province based on ICF estimates</w:t>
        </w:r>
        <w:r w:rsidR="00FF15E2">
          <w:rPr>
            <w:noProof/>
            <w:webHidden/>
          </w:rPr>
          <w:tab/>
        </w:r>
        <w:r>
          <w:rPr>
            <w:noProof/>
            <w:webHidden/>
          </w:rPr>
          <w:fldChar w:fldCharType="begin"/>
        </w:r>
        <w:r w:rsidR="00FF15E2">
          <w:rPr>
            <w:noProof/>
            <w:webHidden/>
          </w:rPr>
          <w:instrText xml:space="preserve"> PAGEREF _Toc222733664 \h </w:instrText>
        </w:r>
        <w:r>
          <w:rPr>
            <w:noProof/>
            <w:webHidden/>
          </w:rPr>
        </w:r>
        <w:r>
          <w:rPr>
            <w:noProof/>
            <w:webHidden/>
          </w:rPr>
          <w:fldChar w:fldCharType="separate"/>
        </w:r>
        <w:r w:rsidR="00D97E75">
          <w:rPr>
            <w:noProof/>
            <w:webHidden/>
          </w:rPr>
          <w:t>36</w:t>
        </w:r>
        <w:r>
          <w:rPr>
            <w:noProof/>
            <w:webHidden/>
          </w:rPr>
          <w:fldChar w:fldCharType="end"/>
        </w:r>
      </w:hyperlink>
    </w:p>
    <w:p w:rsidR="00FF15E2" w:rsidRDefault="00BB2E83" w:rsidP="0000686E">
      <w:pPr>
        <w:pStyle w:val="TableofFigures"/>
        <w:tabs>
          <w:tab w:val="right" w:leader="dot" w:pos="8659"/>
        </w:tabs>
        <w:spacing w:line="360" w:lineRule="auto"/>
        <w:ind w:left="993" w:hanging="993"/>
        <w:rPr>
          <w:rFonts w:asciiTheme="minorHAnsi" w:eastAsiaTheme="minorEastAsia" w:hAnsiTheme="minorHAnsi" w:cstheme="minorBidi"/>
          <w:noProof/>
          <w:sz w:val="22"/>
          <w:szCs w:val="22"/>
          <w:lang w:val="en-US" w:eastAsia="en-US"/>
        </w:rPr>
      </w:pPr>
      <w:hyperlink w:anchor="_Toc222733665" w:history="1">
        <w:r w:rsidR="00FF15E2" w:rsidRPr="00740F7B">
          <w:rPr>
            <w:rStyle w:val="Hyperlink"/>
            <w:noProof/>
          </w:rPr>
          <w:t>Table 19</w:t>
        </w:r>
        <w:r w:rsidR="00FF15E2" w:rsidRPr="00740F7B">
          <w:rPr>
            <w:rStyle w:val="Hyperlink"/>
            <w:noProof/>
            <w:lang w:val="en-CA"/>
          </w:rPr>
          <w:t xml:space="preserve">. </w:t>
        </w:r>
        <w:r w:rsidR="00022240">
          <w:rPr>
            <w:rStyle w:val="Hyperlink"/>
            <w:noProof/>
            <w:lang w:val="en-CA"/>
          </w:rPr>
          <w:t xml:space="preserve"> </w:t>
        </w:r>
        <w:r w:rsidR="00FF15E2" w:rsidRPr="00740F7B">
          <w:rPr>
            <w:rStyle w:val="Hyperlink"/>
            <w:noProof/>
            <w:lang w:val="en-CA"/>
          </w:rPr>
          <w:t>Seasonal percentages of the fuel mix used on margin over 2004-2006 in Alberta [33]</w:t>
        </w:r>
        <w:r w:rsidR="00FF15E2">
          <w:rPr>
            <w:noProof/>
            <w:webHidden/>
          </w:rPr>
          <w:tab/>
        </w:r>
        <w:r>
          <w:rPr>
            <w:noProof/>
            <w:webHidden/>
          </w:rPr>
          <w:fldChar w:fldCharType="begin"/>
        </w:r>
        <w:r w:rsidR="00FF15E2">
          <w:rPr>
            <w:noProof/>
            <w:webHidden/>
          </w:rPr>
          <w:instrText xml:space="preserve"> PAGEREF _Toc222733665 \h </w:instrText>
        </w:r>
        <w:r>
          <w:rPr>
            <w:noProof/>
            <w:webHidden/>
          </w:rPr>
        </w:r>
        <w:r>
          <w:rPr>
            <w:noProof/>
            <w:webHidden/>
          </w:rPr>
          <w:fldChar w:fldCharType="separate"/>
        </w:r>
        <w:r w:rsidR="00D97E75">
          <w:rPr>
            <w:noProof/>
            <w:webHidden/>
          </w:rPr>
          <w:t>37</w:t>
        </w:r>
        <w:r>
          <w:rPr>
            <w:noProof/>
            <w:webHidden/>
          </w:rPr>
          <w:fldChar w:fldCharType="end"/>
        </w:r>
      </w:hyperlink>
    </w:p>
    <w:p w:rsidR="00FF15E2" w:rsidRDefault="00BB2E83" w:rsidP="0000686E">
      <w:pPr>
        <w:pStyle w:val="TableofFigures"/>
        <w:tabs>
          <w:tab w:val="right" w:leader="dot" w:pos="8659"/>
        </w:tabs>
        <w:spacing w:line="360" w:lineRule="auto"/>
        <w:rPr>
          <w:rFonts w:asciiTheme="minorHAnsi" w:eastAsiaTheme="minorEastAsia" w:hAnsiTheme="minorHAnsi" w:cstheme="minorBidi"/>
          <w:noProof/>
          <w:sz w:val="22"/>
          <w:szCs w:val="22"/>
          <w:lang w:val="en-US" w:eastAsia="en-US"/>
        </w:rPr>
      </w:pPr>
      <w:hyperlink w:anchor="_Toc222733666" w:history="1">
        <w:r w:rsidR="00FF15E2" w:rsidRPr="00740F7B">
          <w:rPr>
            <w:rStyle w:val="Hyperlink"/>
            <w:noProof/>
          </w:rPr>
          <w:t>Table 20</w:t>
        </w:r>
        <w:r w:rsidR="00FF15E2" w:rsidRPr="00740F7B">
          <w:rPr>
            <w:rStyle w:val="Hyperlink"/>
            <w:noProof/>
            <w:lang w:val="en-CA"/>
          </w:rPr>
          <w:t xml:space="preserve">. </w:t>
        </w:r>
        <w:r w:rsidR="00022240">
          <w:rPr>
            <w:rStyle w:val="Hyperlink"/>
            <w:noProof/>
            <w:lang w:val="en-CA"/>
          </w:rPr>
          <w:t xml:space="preserve"> </w:t>
        </w:r>
        <w:r w:rsidR="00FF15E2" w:rsidRPr="00740F7B">
          <w:rPr>
            <w:rStyle w:val="Hyperlink"/>
            <w:noProof/>
            <w:lang w:val="en-CA"/>
          </w:rPr>
          <w:t>Current and the new projected generation capacity in Alberta by 2016</w:t>
        </w:r>
        <w:r w:rsidR="00FF15E2">
          <w:rPr>
            <w:noProof/>
            <w:webHidden/>
          </w:rPr>
          <w:tab/>
        </w:r>
        <w:r>
          <w:rPr>
            <w:noProof/>
            <w:webHidden/>
          </w:rPr>
          <w:fldChar w:fldCharType="begin"/>
        </w:r>
        <w:r w:rsidR="00FF15E2">
          <w:rPr>
            <w:noProof/>
            <w:webHidden/>
          </w:rPr>
          <w:instrText xml:space="preserve"> PAGEREF _Toc222733666 \h </w:instrText>
        </w:r>
        <w:r>
          <w:rPr>
            <w:noProof/>
            <w:webHidden/>
          </w:rPr>
        </w:r>
        <w:r>
          <w:rPr>
            <w:noProof/>
            <w:webHidden/>
          </w:rPr>
          <w:fldChar w:fldCharType="separate"/>
        </w:r>
        <w:r w:rsidR="00D97E75">
          <w:rPr>
            <w:noProof/>
            <w:webHidden/>
          </w:rPr>
          <w:t>39</w:t>
        </w:r>
        <w:r>
          <w:rPr>
            <w:noProof/>
            <w:webHidden/>
          </w:rPr>
          <w:fldChar w:fldCharType="end"/>
        </w:r>
      </w:hyperlink>
    </w:p>
    <w:p w:rsidR="00FF15E2" w:rsidRDefault="00BB2E83" w:rsidP="0000686E">
      <w:pPr>
        <w:pStyle w:val="TableofFigures"/>
        <w:tabs>
          <w:tab w:val="right" w:leader="dot" w:pos="8659"/>
        </w:tabs>
        <w:spacing w:line="360" w:lineRule="auto"/>
        <w:rPr>
          <w:rFonts w:asciiTheme="minorHAnsi" w:eastAsiaTheme="minorEastAsia" w:hAnsiTheme="minorHAnsi" w:cstheme="minorBidi"/>
          <w:noProof/>
          <w:sz w:val="22"/>
          <w:szCs w:val="22"/>
          <w:lang w:val="en-US" w:eastAsia="en-US"/>
        </w:rPr>
      </w:pPr>
      <w:hyperlink w:anchor="_Toc222733667" w:history="1">
        <w:r w:rsidR="00FF15E2" w:rsidRPr="00740F7B">
          <w:rPr>
            <w:rStyle w:val="Hyperlink"/>
            <w:noProof/>
          </w:rPr>
          <w:t>Table 21</w:t>
        </w:r>
        <w:r w:rsidR="00FF15E2" w:rsidRPr="00740F7B">
          <w:rPr>
            <w:rStyle w:val="Hyperlink"/>
            <w:noProof/>
            <w:lang w:val="en-CA"/>
          </w:rPr>
          <w:t xml:space="preserve">. </w:t>
        </w:r>
        <w:r w:rsidR="00022240">
          <w:rPr>
            <w:rStyle w:val="Hyperlink"/>
            <w:noProof/>
            <w:lang w:val="en-CA"/>
          </w:rPr>
          <w:t xml:space="preserve"> </w:t>
        </w:r>
        <w:r w:rsidR="00FF15E2" w:rsidRPr="00740F7B">
          <w:rPr>
            <w:rStyle w:val="Hyperlink"/>
            <w:noProof/>
            <w:lang w:val="en-CA"/>
          </w:rPr>
          <w:t>Ontario’s current and the new projected generation capacity (MW) by 2010</w:t>
        </w:r>
        <w:r w:rsidR="00FF15E2">
          <w:rPr>
            <w:noProof/>
            <w:webHidden/>
          </w:rPr>
          <w:tab/>
        </w:r>
        <w:r>
          <w:rPr>
            <w:noProof/>
            <w:webHidden/>
          </w:rPr>
          <w:fldChar w:fldCharType="begin"/>
        </w:r>
        <w:r w:rsidR="00FF15E2">
          <w:rPr>
            <w:noProof/>
            <w:webHidden/>
          </w:rPr>
          <w:instrText xml:space="preserve"> PAGEREF _Toc222733667 \h </w:instrText>
        </w:r>
        <w:r>
          <w:rPr>
            <w:noProof/>
            <w:webHidden/>
          </w:rPr>
        </w:r>
        <w:r>
          <w:rPr>
            <w:noProof/>
            <w:webHidden/>
          </w:rPr>
          <w:fldChar w:fldCharType="separate"/>
        </w:r>
        <w:r w:rsidR="00D97E75">
          <w:rPr>
            <w:noProof/>
            <w:webHidden/>
          </w:rPr>
          <w:t>41</w:t>
        </w:r>
        <w:r>
          <w:rPr>
            <w:noProof/>
            <w:webHidden/>
          </w:rPr>
          <w:fldChar w:fldCharType="end"/>
        </w:r>
      </w:hyperlink>
    </w:p>
    <w:p w:rsidR="00FF15E2" w:rsidRDefault="00BB2E83" w:rsidP="0000686E">
      <w:pPr>
        <w:pStyle w:val="TableofFigures"/>
        <w:tabs>
          <w:tab w:val="right" w:leader="dot" w:pos="8659"/>
        </w:tabs>
        <w:spacing w:line="360" w:lineRule="auto"/>
        <w:rPr>
          <w:rFonts w:asciiTheme="minorHAnsi" w:eastAsiaTheme="minorEastAsia" w:hAnsiTheme="minorHAnsi" w:cstheme="minorBidi"/>
          <w:noProof/>
          <w:sz w:val="22"/>
          <w:szCs w:val="22"/>
          <w:lang w:val="en-US" w:eastAsia="en-US"/>
        </w:rPr>
      </w:pPr>
      <w:hyperlink w:anchor="_Toc222733668" w:history="1">
        <w:r w:rsidR="00FF15E2" w:rsidRPr="00740F7B">
          <w:rPr>
            <w:rStyle w:val="Hyperlink"/>
            <w:noProof/>
          </w:rPr>
          <w:t>Table 22</w:t>
        </w:r>
        <w:r w:rsidR="00FF15E2" w:rsidRPr="00740F7B">
          <w:rPr>
            <w:rStyle w:val="Hyperlink"/>
            <w:noProof/>
            <w:lang w:val="en-CA"/>
          </w:rPr>
          <w:t xml:space="preserve">. </w:t>
        </w:r>
        <w:r w:rsidR="00022240">
          <w:rPr>
            <w:rStyle w:val="Hyperlink"/>
            <w:noProof/>
            <w:lang w:val="en-CA"/>
          </w:rPr>
          <w:t xml:space="preserve"> </w:t>
        </w:r>
        <w:r w:rsidR="00FF15E2" w:rsidRPr="00740F7B">
          <w:rPr>
            <w:rStyle w:val="Hyperlink"/>
            <w:noProof/>
            <w:lang w:val="en-CA"/>
          </w:rPr>
          <w:t>Current and the new projected generation capacity in Quebec by 2019</w:t>
        </w:r>
        <w:r w:rsidR="00FF15E2">
          <w:rPr>
            <w:noProof/>
            <w:webHidden/>
          </w:rPr>
          <w:tab/>
        </w:r>
        <w:r>
          <w:rPr>
            <w:noProof/>
            <w:webHidden/>
          </w:rPr>
          <w:fldChar w:fldCharType="begin"/>
        </w:r>
        <w:r w:rsidR="00FF15E2">
          <w:rPr>
            <w:noProof/>
            <w:webHidden/>
          </w:rPr>
          <w:instrText xml:space="preserve"> PAGEREF _Toc222733668 \h </w:instrText>
        </w:r>
        <w:r>
          <w:rPr>
            <w:noProof/>
            <w:webHidden/>
          </w:rPr>
        </w:r>
        <w:r>
          <w:rPr>
            <w:noProof/>
            <w:webHidden/>
          </w:rPr>
          <w:fldChar w:fldCharType="separate"/>
        </w:r>
        <w:r w:rsidR="00D97E75">
          <w:rPr>
            <w:noProof/>
            <w:webHidden/>
          </w:rPr>
          <w:t>43</w:t>
        </w:r>
        <w:r>
          <w:rPr>
            <w:noProof/>
            <w:webHidden/>
          </w:rPr>
          <w:fldChar w:fldCharType="end"/>
        </w:r>
      </w:hyperlink>
    </w:p>
    <w:p w:rsidR="00FF15E2" w:rsidRDefault="00BB2E83" w:rsidP="0000686E">
      <w:pPr>
        <w:pStyle w:val="TableofFigures"/>
        <w:tabs>
          <w:tab w:val="right" w:leader="dot" w:pos="8659"/>
        </w:tabs>
        <w:spacing w:line="360" w:lineRule="auto"/>
        <w:rPr>
          <w:rFonts w:asciiTheme="minorHAnsi" w:eastAsiaTheme="minorEastAsia" w:hAnsiTheme="minorHAnsi" w:cstheme="minorBidi"/>
          <w:noProof/>
          <w:sz w:val="22"/>
          <w:szCs w:val="22"/>
          <w:lang w:val="en-US" w:eastAsia="en-US"/>
        </w:rPr>
      </w:pPr>
      <w:hyperlink w:anchor="_Toc222733669" w:history="1">
        <w:r w:rsidR="00FF15E2" w:rsidRPr="00740F7B">
          <w:rPr>
            <w:rStyle w:val="Hyperlink"/>
            <w:noProof/>
          </w:rPr>
          <w:t>Table 23</w:t>
        </w:r>
        <w:r w:rsidR="00FF15E2" w:rsidRPr="00740F7B">
          <w:rPr>
            <w:rStyle w:val="Hyperlink"/>
            <w:noProof/>
            <w:lang w:val="en-CA"/>
          </w:rPr>
          <w:t xml:space="preserve">. </w:t>
        </w:r>
        <w:r w:rsidR="00022240">
          <w:rPr>
            <w:rStyle w:val="Hyperlink"/>
            <w:noProof/>
            <w:lang w:val="en-CA"/>
          </w:rPr>
          <w:t xml:space="preserve"> </w:t>
        </w:r>
        <w:r w:rsidR="00FF15E2" w:rsidRPr="00740F7B">
          <w:rPr>
            <w:rStyle w:val="Hyperlink"/>
            <w:noProof/>
            <w:lang w:val="en-CA"/>
          </w:rPr>
          <w:t>Predicted seasonal percentages of the fuel mix used on margin in Alberta</w:t>
        </w:r>
        <w:r w:rsidR="00FF15E2">
          <w:rPr>
            <w:noProof/>
            <w:webHidden/>
          </w:rPr>
          <w:tab/>
        </w:r>
        <w:r>
          <w:rPr>
            <w:noProof/>
            <w:webHidden/>
          </w:rPr>
          <w:fldChar w:fldCharType="begin"/>
        </w:r>
        <w:r w:rsidR="00FF15E2">
          <w:rPr>
            <w:noProof/>
            <w:webHidden/>
          </w:rPr>
          <w:instrText xml:space="preserve"> PAGEREF _Toc222733669 \h </w:instrText>
        </w:r>
        <w:r>
          <w:rPr>
            <w:noProof/>
            <w:webHidden/>
          </w:rPr>
        </w:r>
        <w:r>
          <w:rPr>
            <w:noProof/>
            <w:webHidden/>
          </w:rPr>
          <w:fldChar w:fldCharType="separate"/>
        </w:r>
        <w:r w:rsidR="00D97E75">
          <w:rPr>
            <w:noProof/>
            <w:webHidden/>
          </w:rPr>
          <w:t>44</w:t>
        </w:r>
        <w:r>
          <w:rPr>
            <w:noProof/>
            <w:webHidden/>
          </w:rPr>
          <w:fldChar w:fldCharType="end"/>
        </w:r>
      </w:hyperlink>
    </w:p>
    <w:p w:rsidR="00FF15E2" w:rsidRDefault="00BB2E83" w:rsidP="0000686E">
      <w:pPr>
        <w:pStyle w:val="TableofFigures"/>
        <w:tabs>
          <w:tab w:val="right" w:leader="dot" w:pos="8659"/>
        </w:tabs>
        <w:spacing w:line="360" w:lineRule="auto"/>
        <w:rPr>
          <w:rFonts w:asciiTheme="minorHAnsi" w:eastAsiaTheme="minorEastAsia" w:hAnsiTheme="minorHAnsi" w:cstheme="minorBidi"/>
          <w:noProof/>
          <w:sz w:val="22"/>
          <w:szCs w:val="22"/>
          <w:lang w:val="en-US" w:eastAsia="en-US"/>
        </w:rPr>
      </w:pPr>
      <w:hyperlink w:anchor="_Toc222733670" w:history="1">
        <w:r w:rsidR="00FF15E2" w:rsidRPr="00740F7B">
          <w:rPr>
            <w:rStyle w:val="Hyperlink"/>
            <w:noProof/>
          </w:rPr>
          <w:t>Table 24</w:t>
        </w:r>
        <w:r w:rsidR="00FF15E2" w:rsidRPr="00740F7B">
          <w:rPr>
            <w:rStyle w:val="Hyperlink"/>
            <w:noProof/>
            <w:lang w:val="en-CA"/>
          </w:rPr>
          <w:t xml:space="preserve">. </w:t>
        </w:r>
        <w:r w:rsidR="00022240">
          <w:rPr>
            <w:rStyle w:val="Hyperlink"/>
            <w:noProof/>
            <w:lang w:val="en-CA"/>
          </w:rPr>
          <w:t xml:space="preserve"> </w:t>
        </w:r>
        <w:r w:rsidR="00FF15E2" w:rsidRPr="00740F7B">
          <w:rPr>
            <w:rStyle w:val="Hyperlink"/>
            <w:noProof/>
            <w:lang w:val="en-CA"/>
          </w:rPr>
          <w:t>Predicted seasonal marginal GHG intensity factors (g CO</w:t>
        </w:r>
        <w:r w:rsidR="00FF15E2" w:rsidRPr="00740F7B">
          <w:rPr>
            <w:rStyle w:val="Hyperlink"/>
            <w:noProof/>
            <w:vertAlign w:val="subscript"/>
            <w:lang w:val="en-CA"/>
          </w:rPr>
          <w:t>2eq</w:t>
        </w:r>
        <w:r w:rsidR="00FF15E2" w:rsidRPr="00740F7B">
          <w:rPr>
            <w:rStyle w:val="Hyperlink"/>
            <w:noProof/>
            <w:lang w:val="en-CA"/>
          </w:rPr>
          <w:t>/kWh) for Alberta</w:t>
        </w:r>
        <w:r w:rsidR="00FF15E2">
          <w:rPr>
            <w:noProof/>
            <w:webHidden/>
          </w:rPr>
          <w:tab/>
        </w:r>
        <w:r>
          <w:rPr>
            <w:noProof/>
            <w:webHidden/>
          </w:rPr>
          <w:fldChar w:fldCharType="begin"/>
        </w:r>
        <w:r w:rsidR="00FF15E2">
          <w:rPr>
            <w:noProof/>
            <w:webHidden/>
          </w:rPr>
          <w:instrText xml:space="preserve"> PAGEREF _Toc222733670 \h </w:instrText>
        </w:r>
        <w:r>
          <w:rPr>
            <w:noProof/>
            <w:webHidden/>
          </w:rPr>
        </w:r>
        <w:r>
          <w:rPr>
            <w:noProof/>
            <w:webHidden/>
          </w:rPr>
          <w:fldChar w:fldCharType="separate"/>
        </w:r>
        <w:r w:rsidR="00D97E75">
          <w:rPr>
            <w:noProof/>
            <w:webHidden/>
          </w:rPr>
          <w:t>45</w:t>
        </w:r>
        <w:r>
          <w:rPr>
            <w:noProof/>
            <w:webHidden/>
          </w:rPr>
          <w:fldChar w:fldCharType="end"/>
        </w:r>
      </w:hyperlink>
    </w:p>
    <w:p w:rsidR="00FF15E2" w:rsidRDefault="00BB2E83" w:rsidP="0000686E">
      <w:pPr>
        <w:pStyle w:val="TableofFigures"/>
        <w:tabs>
          <w:tab w:val="right" w:leader="dot" w:pos="8659"/>
        </w:tabs>
        <w:spacing w:line="360" w:lineRule="auto"/>
        <w:ind w:left="993" w:hanging="993"/>
        <w:rPr>
          <w:rFonts w:asciiTheme="minorHAnsi" w:eastAsiaTheme="minorEastAsia" w:hAnsiTheme="minorHAnsi" w:cstheme="minorBidi"/>
          <w:noProof/>
          <w:sz w:val="22"/>
          <w:szCs w:val="22"/>
          <w:lang w:val="en-US" w:eastAsia="en-US"/>
        </w:rPr>
      </w:pPr>
      <w:hyperlink w:anchor="_Toc222733671" w:history="1">
        <w:r w:rsidR="00FF15E2" w:rsidRPr="00740F7B">
          <w:rPr>
            <w:rStyle w:val="Hyperlink"/>
            <w:noProof/>
          </w:rPr>
          <w:t>Table 25</w:t>
        </w:r>
        <w:r w:rsidR="00FF15E2" w:rsidRPr="00740F7B">
          <w:rPr>
            <w:rStyle w:val="Hyperlink"/>
            <w:noProof/>
            <w:lang w:val="en-CA"/>
          </w:rPr>
          <w:t xml:space="preserve">. </w:t>
        </w:r>
        <w:r w:rsidR="00022240">
          <w:rPr>
            <w:rStyle w:val="Hyperlink"/>
            <w:noProof/>
            <w:lang w:val="en-CA"/>
          </w:rPr>
          <w:t xml:space="preserve"> </w:t>
        </w:r>
        <w:r w:rsidR="00FF15E2" w:rsidRPr="00740F7B">
          <w:rPr>
            <w:rStyle w:val="Hyperlink"/>
            <w:noProof/>
            <w:lang w:val="en-CA"/>
          </w:rPr>
          <w:t>Monthly average marginal generation energy source components and marginal GHG intensity factors for Ontario (g CO</w:t>
        </w:r>
        <w:r w:rsidR="00FF15E2" w:rsidRPr="00740F7B">
          <w:rPr>
            <w:rStyle w:val="Hyperlink"/>
            <w:noProof/>
            <w:vertAlign w:val="subscript"/>
            <w:lang w:val="en-CA"/>
          </w:rPr>
          <w:t>2eq</w:t>
        </w:r>
        <w:r w:rsidR="00FF15E2" w:rsidRPr="00740F7B">
          <w:rPr>
            <w:rStyle w:val="Hyperlink"/>
            <w:noProof/>
            <w:lang w:val="en-CA"/>
          </w:rPr>
          <w:t>/kWh) over 2007-2008</w:t>
        </w:r>
        <w:r w:rsidR="00FF15E2">
          <w:rPr>
            <w:noProof/>
            <w:webHidden/>
          </w:rPr>
          <w:tab/>
        </w:r>
        <w:r>
          <w:rPr>
            <w:noProof/>
            <w:webHidden/>
          </w:rPr>
          <w:fldChar w:fldCharType="begin"/>
        </w:r>
        <w:r w:rsidR="00FF15E2">
          <w:rPr>
            <w:noProof/>
            <w:webHidden/>
          </w:rPr>
          <w:instrText xml:space="preserve"> PAGEREF _Toc222733671 \h </w:instrText>
        </w:r>
        <w:r>
          <w:rPr>
            <w:noProof/>
            <w:webHidden/>
          </w:rPr>
        </w:r>
        <w:r>
          <w:rPr>
            <w:noProof/>
            <w:webHidden/>
          </w:rPr>
          <w:fldChar w:fldCharType="separate"/>
        </w:r>
        <w:r w:rsidR="00D97E75">
          <w:rPr>
            <w:noProof/>
            <w:webHidden/>
          </w:rPr>
          <w:t>47</w:t>
        </w:r>
        <w:r>
          <w:rPr>
            <w:noProof/>
            <w:webHidden/>
          </w:rPr>
          <w:fldChar w:fldCharType="end"/>
        </w:r>
      </w:hyperlink>
    </w:p>
    <w:p w:rsidR="00FF15E2" w:rsidRDefault="00BB2E83" w:rsidP="0000686E">
      <w:pPr>
        <w:pStyle w:val="TableofFigures"/>
        <w:tabs>
          <w:tab w:val="right" w:leader="dot" w:pos="8659"/>
        </w:tabs>
        <w:spacing w:line="360" w:lineRule="auto"/>
        <w:ind w:left="993" w:hanging="993"/>
        <w:rPr>
          <w:rFonts w:asciiTheme="minorHAnsi" w:eastAsiaTheme="minorEastAsia" w:hAnsiTheme="minorHAnsi" w:cstheme="minorBidi"/>
          <w:noProof/>
          <w:sz w:val="22"/>
          <w:szCs w:val="22"/>
          <w:lang w:val="en-US" w:eastAsia="en-US"/>
        </w:rPr>
      </w:pPr>
      <w:hyperlink w:anchor="_Toc222733672" w:history="1">
        <w:r w:rsidR="00FF15E2" w:rsidRPr="00740F7B">
          <w:rPr>
            <w:rStyle w:val="Hyperlink"/>
            <w:noProof/>
          </w:rPr>
          <w:t>Table 26</w:t>
        </w:r>
        <w:r w:rsidR="00FF15E2" w:rsidRPr="00740F7B">
          <w:rPr>
            <w:rStyle w:val="Hyperlink"/>
            <w:noProof/>
            <w:lang w:val="en-CA"/>
          </w:rPr>
          <w:t xml:space="preserve">. </w:t>
        </w:r>
        <w:r w:rsidR="00022240">
          <w:rPr>
            <w:rStyle w:val="Hyperlink"/>
            <w:noProof/>
            <w:lang w:val="en-CA"/>
          </w:rPr>
          <w:t xml:space="preserve"> </w:t>
        </w:r>
        <w:r w:rsidR="00FF15E2" w:rsidRPr="00740F7B">
          <w:rPr>
            <w:rStyle w:val="Hyperlink"/>
            <w:noProof/>
            <w:lang w:val="en-CA"/>
          </w:rPr>
          <w:t>Predicted marginal fuel sources and the marginal GHG intensity factors for Ontario, Scenario #1</w:t>
        </w:r>
        <w:r w:rsidR="00FF15E2">
          <w:rPr>
            <w:noProof/>
            <w:webHidden/>
          </w:rPr>
          <w:tab/>
        </w:r>
        <w:r>
          <w:rPr>
            <w:noProof/>
            <w:webHidden/>
          </w:rPr>
          <w:fldChar w:fldCharType="begin"/>
        </w:r>
        <w:r w:rsidR="00FF15E2">
          <w:rPr>
            <w:noProof/>
            <w:webHidden/>
          </w:rPr>
          <w:instrText xml:space="preserve"> PAGEREF _Toc222733672 \h </w:instrText>
        </w:r>
        <w:r>
          <w:rPr>
            <w:noProof/>
            <w:webHidden/>
          </w:rPr>
        </w:r>
        <w:r>
          <w:rPr>
            <w:noProof/>
            <w:webHidden/>
          </w:rPr>
          <w:fldChar w:fldCharType="separate"/>
        </w:r>
        <w:r w:rsidR="00D97E75">
          <w:rPr>
            <w:noProof/>
            <w:webHidden/>
          </w:rPr>
          <w:t>49</w:t>
        </w:r>
        <w:r>
          <w:rPr>
            <w:noProof/>
            <w:webHidden/>
          </w:rPr>
          <w:fldChar w:fldCharType="end"/>
        </w:r>
      </w:hyperlink>
    </w:p>
    <w:p w:rsidR="00FF15E2" w:rsidRDefault="00BB2E83" w:rsidP="0000686E">
      <w:pPr>
        <w:pStyle w:val="TableofFigures"/>
        <w:tabs>
          <w:tab w:val="right" w:leader="dot" w:pos="8659"/>
        </w:tabs>
        <w:spacing w:line="360" w:lineRule="auto"/>
        <w:rPr>
          <w:rFonts w:asciiTheme="minorHAnsi" w:eastAsiaTheme="minorEastAsia" w:hAnsiTheme="minorHAnsi" w:cstheme="minorBidi"/>
          <w:noProof/>
          <w:sz w:val="22"/>
          <w:szCs w:val="22"/>
          <w:lang w:val="en-US" w:eastAsia="en-US"/>
        </w:rPr>
      </w:pPr>
      <w:hyperlink w:anchor="_Toc222733673" w:history="1">
        <w:r w:rsidR="00FF15E2" w:rsidRPr="00740F7B">
          <w:rPr>
            <w:rStyle w:val="Hyperlink"/>
            <w:noProof/>
          </w:rPr>
          <w:t>Table 27</w:t>
        </w:r>
        <w:r w:rsidR="00FF15E2">
          <w:rPr>
            <w:rStyle w:val="Hyperlink"/>
            <w:noProof/>
            <w:lang w:val="en-CA"/>
          </w:rPr>
          <w:t xml:space="preserve">. </w:t>
        </w:r>
        <w:r w:rsidR="00022240">
          <w:rPr>
            <w:rStyle w:val="Hyperlink"/>
            <w:noProof/>
            <w:lang w:val="en-CA"/>
          </w:rPr>
          <w:t xml:space="preserve"> </w:t>
        </w:r>
        <w:r w:rsidR="00FF15E2" w:rsidRPr="00740F7B">
          <w:rPr>
            <w:rStyle w:val="Hyperlink"/>
            <w:noProof/>
            <w:lang w:val="en-CA"/>
          </w:rPr>
          <w:t>New additional capacity in Ontario from hydro and natural gas</w:t>
        </w:r>
        <w:r w:rsidR="00FF15E2">
          <w:rPr>
            <w:noProof/>
            <w:webHidden/>
          </w:rPr>
          <w:tab/>
        </w:r>
        <w:r>
          <w:rPr>
            <w:noProof/>
            <w:webHidden/>
          </w:rPr>
          <w:fldChar w:fldCharType="begin"/>
        </w:r>
        <w:r w:rsidR="00FF15E2">
          <w:rPr>
            <w:noProof/>
            <w:webHidden/>
          </w:rPr>
          <w:instrText xml:space="preserve"> PAGEREF _Toc222733673 \h </w:instrText>
        </w:r>
        <w:r>
          <w:rPr>
            <w:noProof/>
            <w:webHidden/>
          </w:rPr>
        </w:r>
        <w:r>
          <w:rPr>
            <w:noProof/>
            <w:webHidden/>
          </w:rPr>
          <w:fldChar w:fldCharType="separate"/>
        </w:r>
        <w:r w:rsidR="00D97E75">
          <w:rPr>
            <w:noProof/>
            <w:webHidden/>
          </w:rPr>
          <w:t>49</w:t>
        </w:r>
        <w:r>
          <w:rPr>
            <w:noProof/>
            <w:webHidden/>
          </w:rPr>
          <w:fldChar w:fldCharType="end"/>
        </w:r>
      </w:hyperlink>
    </w:p>
    <w:p w:rsidR="00FF15E2" w:rsidRDefault="00BB2E83" w:rsidP="0000686E">
      <w:pPr>
        <w:pStyle w:val="TableofFigures"/>
        <w:tabs>
          <w:tab w:val="right" w:leader="dot" w:pos="8659"/>
        </w:tabs>
        <w:spacing w:line="360" w:lineRule="auto"/>
        <w:ind w:left="993" w:hanging="993"/>
        <w:rPr>
          <w:rFonts w:asciiTheme="minorHAnsi" w:eastAsiaTheme="minorEastAsia" w:hAnsiTheme="minorHAnsi" w:cstheme="minorBidi"/>
          <w:noProof/>
          <w:sz w:val="22"/>
          <w:szCs w:val="22"/>
          <w:lang w:val="en-US" w:eastAsia="en-US"/>
        </w:rPr>
      </w:pPr>
      <w:hyperlink w:anchor="_Toc222733674" w:history="1">
        <w:r w:rsidR="00FF15E2" w:rsidRPr="00740F7B">
          <w:rPr>
            <w:rStyle w:val="Hyperlink"/>
            <w:noProof/>
          </w:rPr>
          <w:t>Table 28</w:t>
        </w:r>
        <w:r w:rsidR="00FF15E2" w:rsidRPr="00740F7B">
          <w:rPr>
            <w:rStyle w:val="Hyperlink"/>
            <w:noProof/>
            <w:lang w:val="en-CA"/>
          </w:rPr>
          <w:t xml:space="preserve">. </w:t>
        </w:r>
        <w:r w:rsidR="00022240">
          <w:rPr>
            <w:rStyle w:val="Hyperlink"/>
            <w:noProof/>
            <w:lang w:val="en-CA"/>
          </w:rPr>
          <w:t xml:space="preserve"> </w:t>
        </w:r>
        <w:r w:rsidR="00FF15E2" w:rsidRPr="00740F7B">
          <w:rPr>
            <w:rStyle w:val="Hyperlink"/>
            <w:noProof/>
            <w:lang w:val="en-CA"/>
          </w:rPr>
          <w:t>Predicted marginal fuel sources and the marginal GHG intensity factors for Ontario, Scenario #2</w:t>
        </w:r>
        <w:r w:rsidR="00FF15E2">
          <w:rPr>
            <w:noProof/>
            <w:webHidden/>
          </w:rPr>
          <w:tab/>
        </w:r>
        <w:r>
          <w:rPr>
            <w:noProof/>
            <w:webHidden/>
          </w:rPr>
          <w:fldChar w:fldCharType="begin"/>
        </w:r>
        <w:r w:rsidR="00FF15E2">
          <w:rPr>
            <w:noProof/>
            <w:webHidden/>
          </w:rPr>
          <w:instrText xml:space="preserve"> PAGEREF _Toc222733674 \h </w:instrText>
        </w:r>
        <w:r>
          <w:rPr>
            <w:noProof/>
            <w:webHidden/>
          </w:rPr>
        </w:r>
        <w:r>
          <w:rPr>
            <w:noProof/>
            <w:webHidden/>
          </w:rPr>
          <w:fldChar w:fldCharType="separate"/>
        </w:r>
        <w:r w:rsidR="00D97E75">
          <w:rPr>
            <w:noProof/>
            <w:webHidden/>
          </w:rPr>
          <w:t>50</w:t>
        </w:r>
        <w:r>
          <w:rPr>
            <w:noProof/>
            <w:webHidden/>
          </w:rPr>
          <w:fldChar w:fldCharType="end"/>
        </w:r>
      </w:hyperlink>
    </w:p>
    <w:p w:rsidR="00FF15E2" w:rsidRDefault="00BB2E83" w:rsidP="0000686E">
      <w:pPr>
        <w:pStyle w:val="TableofFigures"/>
        <w:tabs>
          <w:tab w:val="right" w:leader="dot" w:pos="8659"/>
        </w:tabs>
        <w:spacing w:line="360" w:lineRule="auto"/>
        <w:rPr>
          <w:rFonts w:asciiTheme="minorHAnsi" w:eastAsiaTheme="minorEastAsia" w:hAnsiTheme="minorHAnsi" w:cstheme="minorBidi"/>
          <w:noProof/>
          <w:sz w:val="22"/>
          <w:szCs w:val="22"/>
          <w:lang w:val="en-US" w:eastAsia="en-US"/>
        </w:rPr>
      </w:pPr>
      <w:hyperlink w:anchor="_Toc222733675" w:history="1">
        <w:r w:rsidR="00FF15E2" w:rsidRPr="00740F7B">
          <w:rPr>
            <w:rStyle w:val="Hyperlink"/>
            <w:noProof/>
          </w:rPr>
          <w:t>Table 29</w:t>
        </w:r>
        <w:r w:rsidR="00FF15E2">
          <w:rPr>
            <w:rStyle w:val="Hyperlink"/>
            <w:noProof/>
            <w:lang w:val="en-CA"/>
          </w:rPr>
          <w:t xml:space="preserve">. </w:t>
        </w:r>
        <w:r w:rsidR="00FF15E2" w:rsidRPr="00740F7B">
          <w:rPr>
            <w:rStyle w:val="Hyperlink"/>
            <w:noProof/>
            <w:lang w:val="en-CA"/>
          </w:rPr>
          <w:t>Electricity generation (MWh) for January 2008 in Quebec [49]</w:t>
        </w:r>
        <w:r w:rsidR="00FF15E2">
          <w:rPr>
            <w:noProof/>
            <w:webHidden/>
          </w:rPr>
          <w:tab/>
        </w:r>
        <w:r>
          <w:rPr>
            <w:noProof/>
            <w:webHidden/>
          </w:rPr>
          <w:fldChar w:fldCharType="begin"/>
        </w:r>
        <w:r w:rsidR="00FF15E2">
          <w:rPr>
            <w:noProof/>
            <w:webHidden/>
          </w:rPr>
          <w:instrText xml:space="preserve"> PAGEREF _Toc222733675 \h </w:instrText>
        </w:r>
        <w:r>
          <w:rPr>
            <w:noProof/>
            <w:webHidden/>
          </w:rPr>
        </w:r>
        <w:r>
          <w:rPr>
            <w:noProof/>
            <w:webHidden/>
          </w:rPr>
          <w:fldChar w:fldCharType="separate"/>
        </w:r>
        <w:r w:rsidR="00D97E75">
          <w:rPr>
            <w:noProof/>
            <w:webHidden/>
          </w:rPr>
          <w:t>50</w:t>
        </w:r>
        <w:r>
          <w:rPr>
            <w:noProof/>
            <w:webHidden/>
          </w:rPr>
          <w:fldChar w:fldCharType="end"/>
        </w:r>
      </w:hyperlink>
    </w:p>
    <w:p w:rsidR="00FF15E2" w:rsidRDefault="00BB2E83" w:rsidP="0000686E">
      <w:pPr>
        <w:pStyle w:val="TableofFigures"/>
        <w:tabs>
          <w:tab w:val="right" w:leader="dot" w:pos="8659"/>
        </w:tabs>
        <w:spacing w:line="360" w:lineRule="auto"/>
        <w:rPr>
          <w:rFonts w:asciiTheme="minorHAnsi" w:eastAsiaTheme="minorEastAsia" w:hAnsiTheme="minorHAnsi" w:cstheme="minorBidi"/>
          <w:noProof/>
          <w:sz w:val="22"/>
          <w:szCs w:val="22"/>
          <w:lang w:val="en-US" w:eastAsia="en-US"/>
        </w:rPr>
      </w:pPr>
      <w:hyperlink w:anchor="_Toc222733676" w:history="1">
        <w:r w:rsidR="00FF15E2" w:rsidRPr="00740F7B">
          <w:rPr>
            <w:rStyle w:val="Hyperlink"/>
            <w:noProof/>
          </w:rPr>
          <w:t>Table 30</w:t>
        </w:r>
        <w:r w:rsidR="00FF15E2" w:rsidRPr="00740F7B">
          <w:rPr>
            <w:rStyle w:val="Hyperlink"/>
            <w:noProof/>
            <w:lang w:val="en-CA"/>
          </w:rPr>
          <w:t>. MWh generated from oil and natural gas in Quebec in 2005 [10]</w:t>
        </w:r>
        <w:r w:rsidR="00FF15E2">
          <w:rPr>
            <w:noProof/>
            <w:webHidden/>
          </w:rPr>
          <w:tab/>
        </w:r>
        <w:r>
          <w:rPr>
            <w:noProof/>
            <w:webHidden/>
          </w:rPr>
          <w:fldChar w:fldCharType="begin"/>
        </w:r>
        <w:r w:rsidR="00FF15E2">
          <w:rPr>
            <w:noProof/>
            <w:webHidden/>
          </w:rPr>
          <w:instrText xml:space="preserve"> PAGEREF _Toc222733676 \h </w:instrText>
        </w:r>
        <w:r>
          <w:rPr>
            <w:noProof/>
            <w:webHidden/>
          </w:rPr>
        </w:r>
        <w:r>
          <w:rPr>
            <w:noProof/>
            <w:webHidden/>
          </w:rPr>
          <w:fldChar w:fldCharType="separate"/>
        </w:r>
        <w:r w:rsidR="00D97E75">
          <w:rPr>
            <w:noProof/>
            <w:webHidden/>
          </w:rPr>
          <w:t>51</w:t>
        </w:r>
        <w:r>
          <w:rPr>
            <w:noProof/>
            <w:webHidden/>
          </w:rPr>
          <w:fldChar w:fldCharType="end"/>
        </w:r>
      </w:hyperlink>
    </w:p>
    <w:p w:rsidR="00FF15E2" w:rsidRDefault="00BB2E83" w:rsidP="0000686E">
      <w:pPr>
        <w:pStyle w:val="TableofFigures"/>
        <w:tabs>
          <w:tab w:val="right" w:leader="dot" w:pos="8659"/>
        </w:tabs>
        <w:spacing w:line="360" w:lineRule="auto"/>
        <w:ind w:left="993" w:hanging="993"/>
        <w:rPr>
          <w:rFonts w:asciiTheme="minorHAnsi" w:eastAsiaTheme="minorEastAsia" w:hAnsiTheme="minorHAnsi" w:cstheme="minorBidi"/>
          <w:noProof/>
          <w:sz w:val="22"/>
          <w:szCs w:val="22"/>
          <w:lang w:val="en-US" w:eastAsia="en-US"/>
        </w:rPr>
      </w:pPr>
      <w:hyperlink w:anchor="_Toc222733677" w:history="1">
        <w:r w:rsidR="00FF15E2" w:rsidRPr="00740F7B">
          <w:rPr>
            <w:rStyle w:val="Hyperlink"/>
            <w:noProof/>
          </w:rPr>
          <w:t>Table 31</w:t>
        </w:r>
        <w:r w:rsidR="00FF15E2" w:rsidRPr="00740F7B">
          <w:rPr>
            <w:rStyle w:val="Hyperlink"/>
            <w:noProof/>
            <w:lang w:val="en-CA"/>
          </w:rPr>
          <w:t>. Predicted marginal fuel mix and the associated marginal GHG intensity factors for Quebec</w:t>
        </w:r>
        <w:r w:rsidR="00FF15E2">
          <w:rPr>
            <w:noProof/>
            <w:webHidden/>
          </w:rPr>
          <w:tab/>
        </w:r>
        <w:r>
          <w:rPr>
            <w:noProof/>
            <w:webHidden/>
          </w:rPr>
          <w:fldChar w:fldCharType="begin"/>
        </w:r>
        <w:r w:rsidR="00FF15E2">
          <w:rPr>
            <w:noProof/>
            <w:webHidden/>
          </w:rPr>
          <w:instrText xml:space="preserve"> PAGEREF _Toc222733677 \h </w:instrText>
        </w:r>
        <w:r>
          <w:rPr>
            <w:noProof/>
            <w:webHidden/>
          </w:rPr>
        </w:r>
        <w:r>
          <w:rPr>
            <w:noProof/>
            <w:webHidden/>
          </w:rPr>
          <w:fldChar w:fldCharType="separate"/>
        </w:r>
        <w:r w:rsidR="00D97E75">
          <w:rPr>
            <w:noProof/>
            <w:webHidden/>
          </w:rPr>
          <w:t>52</w:t>
        </w:r>
        <w:r>
          <w:rPr>
            <w:noProof/>
            <w:webHidden/>
          </w:rPr>
          <w:fldChar w:fldCharType="end"/>
        </w:r>
      </w:hyperlink>
    </w:p>
    <w:p w:rsidR="00FF15E2" w:rsidRDefault="00BB2E83" w:rsidP="0000686E">
      <w:pPr>
        <w:pStyle w:val="TableofFigures"/>
        <w:tabs>
          <w:tab w:val="right" w:leader="dot" w:pos="8659"/>
        </w:tabs>
        <w:spacing w:line="360" w:lineRule="auto"/>
        <w:ind w:left="993" w:hanging="993"/>
        <w:rPr>
          <w:rFonts w:asciiTheme="minorHAnsi" w:eastAsiaTheme="minorEastAsia" w:hAnsiTheme="minorHAnsi" w:cstheme="minorBidi"/>
          <w:noProof/>
          <w:sz w:val="22"/>
          <w:szCs w:val="22"/>
          <w:lang w:val="en-US" w:eastAsia="en-US"/>
        </w:rPr>
      </w:pPr>
      <w:hyperlink w:anchor="_Toc222733678" w:history="1">
        <w:r w:rsidR="00FF15E2" w:rsidRPr="00740F7B">
          <w:rPr>
            <w:rStyle w:val="Hyperlink"/>
            <w:rFonts w:asciiTheme="majorBidi" w:hAnsiTheme="majorBidi" w:cstheme="majorBidi"/>
            <w:noProof/>
          </w:rPr>
          <w:t>Table 32</w:t>
        </w:r>
        <w:r w:rsidR="00FF15E2" w:rsidRPr="00740F7B">
          <w:rPr>
            <w:rStyle w:val="Hyperlink"/>
            <w:rFonts w:asciiTheme="majorBidi" w:hAnsiTheme="majorBidi" w:cstheme="majorBidi"/>
            <w:noProof/>
            <w:lang w:val="en-CA"/>
          </w:rPr>
          <w:t>. Comparison of the five methods that can be used to predict the GHG emission reductions due to electricity savings in the residential sector</w:t>
        </w:r>
        <w:r w:rsidR="00FF15E2">
          <w:rPr>
            <w:noProof/>
            <w:webHidden/>
          </w:rPr>
          <w:tab/>
        </w:r>
        <w:r>
          <w:rPr>
            <w:noProof/>
            <w:webHidden/>
          </w:rPr>
          <w:fldChar w:fldCharType="begin"/>
        </w:r>
        <w:r w:rsidR="00FF15E2">
          <w:rPr>
            <w:noProof/>
            <w:webHidden/>
          </w:rPr>
          <w:instrText xml:space="preserve"> PAGEREF _Toc222733678 \h </w:instrText>
        </w:r>
        <w:r>
          <w:rPr>
            <w:noProof/>
            <w:webHidden/>
          </w:rPr>
        </w:r>
        <w:r>
          <w:rPr>
            <w:noProof/>
            <w:webHidden/>
          </w:rPr>
          <w:fldChar w:fldCharType="separate"/>
        </w:r>
        <w:r w:rsidR="00D97E75">
          <w:rPr>
            <w:noProof/>
            <w:webHidden/>
          </w:rPr>
          <w:t>54</w:t>
        </w:r>
        <w:r>
          <w:rPr>
            <w:noProof/>
            <w:webHidden/>
          </w:rPr>
          <w:fldChar w:fldCharType="end"/>
        </w:r>
      </w:hyperlink>
    </w:p>
    <w:p w:rsidR="00FF15E2" w:rsidRDefault="00BB2E83" w:rsidP="0000686E">
      <w:pPr>
        <w:pStyle w:val="TableofFigures"/>
        <w:tabs>
          <w:tab w:val="right" w:leader="dot" w:pos="8659"/>
        </w:tabs>
        <w:spacing w:line="360" w:lineRule="auto"/>
        <w:rPr>
          <w:rFonts w:asciiTheme="minorHAnsi" w:eastAsiaTheme="minorEastAsia" w:hAnsiTheme="minorHAnsi" w:cstheme="minorBidi"/>
          <w:noProof/>
          <w:sz w:val="22"/>
          <w:szCs w:val="22"/>
          <w:lang w:val="en-US" w:eastAsia="en-US"/>
        </w:rPr>
      </w:pPr>
      <w:hyperlink w:anchor="_Toc222733679" w:history="1">
        <w:r w:rsidR="00FF15E2" w:rsidRPr="00740F7B">
          <w:rPr>
            <w:rStyle w:val="Hyperlink"/>
            <w:rFonts w:asciiTheme="majorBidi" w:hAnsiTheme="majorBidi" w:cstheme="majorBidi"/>
            <w:noProof/>
          </w:rPr>
          <w:t>Table 33</w:t>
        </w:r>
        <w:r w:rsidR="00FF15E2" w:rsidRPr="00740F7B">
          <w:rPr>
            <w:rStyle w:val="Hyperlink"/>
            <w:rFonts w:asciiTheme="majorBidi" w:hAnsiTheme="majorBidi" w:cstheme="majorBidi"/>
            <w:noProof/>
            <w:lang w:val="en-CA"/>
          </w:rPr>
          <w:t>. GHG intensity factors (g CO</w:t>
        </w:r>
        <w:r w:rsidR="00FF15E2" w:rsidRPr="00740F7B">
          <w:rPr>
            <w:rStyle w:val="Hyperlink"/>
            <w:rFonts w:asciiTheme="majorBidi" w:hAnsiTheme="majorBidi" w:cstheme="majorBidi"/>
            <w:noProof/>
            <w:vertAlign w:val="subscript"/>
            <w:lang w:val="en-CA"/>
          </w:rPr>
          <w:t>2eq</w:t>
        </w:r>
        <w:r w:rsidR="00FF15E2" w:rsidRPr="00740F7B">
          <w:rPr>
            <w:rStyle w:val="Hyperlink"/>
            <w:rFonts w:asciiTheme="majorBidi" w:hAnsiTheme="majorBidi" w:cstheme="majorBidi"/>
            <w:noProof/>
            <w:lang w:val="en-CA"/>
          </w:rPr>
          <w:t>/kWh) using the five different methods</w:t>
        </w:r>
        <w:r w:rsidR="00FF15E2">
          <w:rPr>
            <w:noProof/>
            <w:webHidden/>
          </w:rPr>
          <w:tab/>
        </w:r>
        <w:r>
          <w:rPr>
            <w:noProof/>
            <w:webHidden/>
          </w:rPr>
          <w:fldChar w:fldCharType="begin"/>
        </w:r>
        <w:r w:rsidR="00FF15E2">
          <w:rPr>
            <w:noProof/>
            <w:webHidden/>
          </w:rPr>
          <w:instrText xml:space="preserve"> PAGEREF _Toc222733679 \h </w:instrText>
        </w:r>
        <w:r>
          <w:rPr>
            <w:noProof/>
            <w:webHidden/>
          </w:rPr>
        </w:r>
        <w:r>
          <w:rPr>
            <w:noProof/>
            <w:webHidden/>
          </w:rPr>
          <w:fldChar w:fldCharType="separate"/>
        </w:r>
        <w:r w:rsidR="00D97E75">
          <w:rPr>
            <w:noProof/>
            <w:webHidden/>
          </w:rPr>
          <w:t>55</w:t>
        </w:r>
        <w:r>
          <w:rPr>
            <w:noProof/>
            <w:webHidden/>
          </w:rPr>
          <w:fldChar w:fldCharType="end"/>
        </w:r>
      </w:hyperlink>
    </w:p>
    <w:p w:rsidR="00FF15E2" w:rsidRDefault="00BB2E83" w:rsidP="0000686E">
      <w:pPr>
        <w:pStyle w:val="TableofFigures"/>
        <w:tabs>
          <w:tab w:val="right" w:leader="dot" w:pos="8659"/>
        </w:tabs>
        <w:spacing w:line="360" w:lineRule="auto"/>
        <w:rPr>
          <w:rFonts w:asciiTheme="minorHAnsi" w:eastAsiaTheme="minorEastAsia" w:hAnsiTheme="minorHAnsi" w:cstheme="minorBidi"/>
          <w:noProof/>
          <w:sz w:val="22"/>
          <w:szCs w:val="22"/>
          <w:lang w:val="en-US" w:eastAsia="en-US"/>
        </w:rPr>
      </w:pPr>
      <w:hyperlink w:anchor="_Toc222733680" w:history="1">
        <w:r w:rsidR="00FF15E2" w:rsidRPr="00740F7B">
          <w:rPr>
            <w:rStyle w:val="Hyperlink"/>
            <w:noProof/>
          </w:rPr>
          <w:t>Table 34</w:t>
        </w:r>
        <w:r w:rsidR="00FF15E2" w:rsidRPr="00740F7B">
          <w:rPr>
            <w:rStyle w:val="Hyperlink"/>
            <w:noProof/>
            <w:lang w:val="en-CA"/>
          </w:rPr>
          <w:t>. Recommended GHG intensity factors (g CO</w:t>
        </w:r>
        <w:r w:rsidR="00FF15E2" w:rsidRPr="00740F7B">
          <w:rPr>
            <w:rStyle w:val="Hyperlink"/>
            <w:noProof/>
            <w:vertAlign w:val="subscript"/>
            <w:lang w:val="en-CA"/>
          </w:rPr>
          <w:t>2eq</w:t>
        </w:r>
        <w:r w:rsidR="00FF15E2" w:rsidRPr="00740F7B">
          <w:rPr>
            <w:rStyle w:val="Hyperlink"/>
            <w:noProof/>
            <w:lang w:val="en-CA"/>
          </w:rPr>
          <w:t>/kWh) for each province</w:t>
        </w:r>
        <w:r w:rsidR="00FF15E2">
          <w:rPr>
            <w:noProof/>
            <w:webHidden/>
          </w:rPr>
          <w:tab/>
        </w:r>
        <w:r>
          <w:rPr>
            <w:noProof/>
            <w:webHidden/>
          </w:rPr>
          <w:fldChar w:fldCharType="begin"/>
        </w:r>
        <w:r w:rsidR="00FF15E2">
          <w:rPr>
            <w:noProof/>
            <w:webHidden/>
          </w:rPr>
          <w:instrText xml:space="preserve"> PAGEREF _Toc222733680 \h </w:instrText>
        </w:r>
        <w:r>
          <w:rPr>
            <w:noProof/>
            <w:webHidden/>
          </w:rPr>
        </w:r>
        <w:r>
          <w:rPr>
            <w:noProof/>
            <w:webHidden/>
          </w:rPr>
          <w:fldChar w:fldCharType="separate"/>
        </w:r>
        <w:r w:rsidR="00D97E75">
          <w:rPr>
            <w:noProof/>
            <w:webHidden/>
          </w:rPr>
          <w:t>67</w:t>
        </w:r>
        <w:r>
          <w:rPr>
            <w:noProof/>
            <w:webHidden/>
          </w:rPr>
          <w:fldChar w:fldCharType="end"/>
        </w:r>
      </w:hyperlink>
    </w:p>
    <w:p w:rsidR="00FF15E2" w:rsidRDefault="00BB2E83" w:rsidP="0000686E">
      <w:pPr>
        <w:pStyle w:val="TableofFigures"/>
        <w:tabs>
          <w:tab w:val="right" w:leader="dot" w:pos="8659"/>
        </w:tabs>
        <w:spacing w:line="360" w:lineRule="auto"/>
        <w:ind w:left="993" w:hanging="993"/>
        <w:rPr>
          <w:rFonts w:asciiTheme="minorHAnsi" w:eastAsiaTheme="minorEastAsia" w:hAnsiTheme="minorHAnsi" w:cstheme="minorBidi"/>
          <w:noProof/>
          <w:sz w:val="22"/>
          <w:szCs w:val="22"/>
          <w:lang w:val="en-US" w:eastAsia="en-US"/>
        </w:rPr>
      </w:pPr>
      <w:hyperlink w:anchor="_Toc222733681" w:history="1">
        <w:r w:rsidR="00FF15E2" w:rsidRPr="00740F7B">
          <w:rPr>
            <w:rStyle w:val="Hyperlink"/>
            <w:noProof/>
          </w:rPr>
          <w:t>Table 35</w:t>
        </w:r>
        <w:r w:rsidR="00FF15E2" w:rsidRPr="00740F7B">
          <w:rPr>
            <w:rStyle w:val="Hyperlink"/>
            <w:noProof/>
            <w:lang w:val="en-US"/>
          </w:rPr>
          <w:t>. Annual electricity savings and annual reductions in electricity generation (MWh/year) associated with ceiling insulation upgrade scenario [38, 39, 51]</w:t>
        </w:r>
        <w:r w:rsidR="00FF15E2">
          <w:rPr>
            <w:noProof/>
            <w:webHidden/>
          </w:rPr>
          <w:tab/>
        </w:r>
        <w:r w:rsidR="00207DEA">
          <w:rPr>
            <w:noProof/>
            <w:webHidden/>
          </w:rPr>
          <w:t>…</w:t>
        </w:r>
        <w:r>
          <w:rPr>
            <w:noProof/>
            <w:webHidden/>
          </w:rPr>
          <w:fldChar w:fldCharType="begin"/>
        </w:r>
        <w:r w:rsidR="00FF15E2">
          <w:rPr>
            <w:noProof/>
            <w:webHidden/>
          </w:rPr>
          <w:instrText xml:space="preserve"> PAGEREF _Toc222733681 \h </w:instrText>
        </w:r>
        <w:r>
          <w:rPr>
            <w:noProof/>
            <w:webHidden/>
          </w:rPr>
        </w:r>
        <w:r>
          <w:rPr>
            <w:noProof/>
            <w:webHidden/>
          </w:rPr>
          <w:fldChar w:fldCharType="separate"/>
        </w:r>
        <w:r w:rsidR="00D97E75">
          <w:rPr>
            <w:noProof/>
            <w:webHidden/>
          </w:rPr>
          <w:t>69</w:t>
        </w:r>
        <w:r>
          <w:rPr>
            <w:noProof/>
            <w:webHidden/>
          </w:rPr>
          <w:fldChar w:fldCharType="end"/>
        </w:r>
      </w:hyperlink>
    </w:p>
    <w:p w:rsidR="00FF15E2" w:rsidRDefault="00BB2E83" w:rsidP="0000686E">
      <w:pPr>
        <w:pStyle w:val="TableofFigures"/>
        <w:tabs>
          <w:tab w:val="right" w:leader="dot" w:pos="8659"/>
        </w:tabs>
        <w:spacing w:line="360" w:lineRule="auto"/>
        <w:ind w:left="993" w:hanging="993"/>
        <w:rPr>
          <w:rFonts w:asciiTheme="minorHAnsi" w:eastAsiaTheme="minorEastAsia" w:hAnsiTheme="minorHAnsi" w:cstheme="minorBidi"/>
          <w:noProof/>
          <w:sz w:val="22"/>
          <w:szCs w:val="22"/>
          <w:lang w:val="en-US" w:eastAsia="en-US"/>
        </w:rPr>
      </w:pPr>
      <w:hyperlink w:anchor="_Toc222733682" w:history="1">
        <w:r w:rsidR="00FF15E2" w:rsidRPr="00740F7B">
          <w:rPr>
            <w:rStyle w:val="Hyperlink"/>
            <w:noProof/>
          </w:rPr>
          <w:t>Table 36</w:t>
        </w:r>
        <w:r w:rsidR="00FF15E2" w:rsidRPr="00740F7B">
          <w:rPr>
            <w:rStyle w:val="Hyperlink"/>
            <w:noProof/>
            <w:lang w:val="en-US"/>
          </w:rPr>
          <w:t>. Monthly average degree days (18 ºC base) and yearly total for each province in Canada [54]</w:t>
        </w:r>
        <w:r w:rsidR="00FF15E2">
          <w:rPr>
            <w:noProof/>
            <w:webHidden/>
          </w:rPr>
          <w:tab/>
        </w:r>
        <w:r>
          <w:rPr>
            <w:noProof/>
            <w:webHidden/>
          </w:rPr>
          <w:fldChar w:fldCharType="begin"/>
        </w:r>
        <w:r w:rsidR="00FF15E2">
          <w:rPr>
            <w:noProof/>
            <w:webHidden/>
          </w:rPr>
          <w:instrText xml:space="preserve"> PAGEREF _Toc222733682 \h </w:instrText>
        </w:r>
        <w:r>
          <w:rPr>
            <w:noProof/>
            <w:webHidden/>
          </w:rPr>
        </w:r>
        <w:r>
          <w:rPr>
            <w:noProof/>
            <w:webHidden/>
          </w:rPr>
          <w:fldChar w:fldCharType="separate"/>
        </w:r>
        <w:r w:rsidR="00D97E75">
          <w:rPr>
            <w:noProof/>
            <w:webHidden/>
          </w:rPr>
          <w:t>69</w:t>
        </w:r>
        <w:r>
          <w:rPr>
            <w:noProof/>
            <w:webHidden/>
          </w:rPr>
          <w:fldChar w:fldCharType="end"/>
        </w:r>
      </w:hyperlink>
    </w:p>
    <w:p w:rsidR="00FF15E2" w:rsidRDefault="00BB2E83" w:rsidP="0000686E">
      <w:pPr>
        <w:pStyle w:val="TableofFigures"/>
        <w:tabs>
          <w:tab w:val="right" w:leader="dot" w:pos="8659"/>
        </w:tabs>
        <w:spacing w:line="360" w:lineRule="auto"/>
        <w:ind w:left="993" w:hanging="993"/>
        <w:rPr>
          <w:rFonts w:asciiTheme="minorHAnsi" w:eastAsiaTheme="minorEastAsia" w:hAnsiTheme="minorHAnsi" w:cstheme="minorBidi"/>
          <w:noProof/>
          <w:sz w:val="22"/>
          <w:szCs w:val="22"/>
          <w:lang w:val="en-US" w:eastAsia="en-US"/>
        </w:rPr>
      </w:pPr>
      <w:hyperlink w:anchor="_Toc222733683" w:history="1">
        <w:r w:rsidR="00FF15E2" w:rsidRPr="00740F7B">
          <w:rPr>
            <w:rStyle w:val="Hyperlink"/>
            <w:noProof/>
          </w:rPr>
          <w:t>Table 37</w:t>
        </w:r>
        <w:r w:rsidR="00FF15E2" w:rsidRPr="00740F7B">
          <w:rPr>
            <w:rStyle w:val="Hyperlink"/>
            <w:noProof/>
            <w:lang w:val="en-US"/>
          </w:rPr>
          <w:t>. The predicted monthly reductions in electricity generation (MWh) associated with ceiling insulation upgrade scenario</w:t>
        </w:r>
        <w:r w:rsidR="00FF15E2">
          <w:rPr>
            <w:noProof/>
            <w:webHidden/>
          </w:rPr>
          <w:tab/>
        </w:r>
        <w:r>
          <w:rPr>
            <w:noProof/>
            <w:webHidden/>
          </w:rPr>
          <w:fldChar w:fldCharType="begin"/>
        </w:r>
        <w:r w:rsidR="00FF15E2">
          <w:rPr>
            <w:noProof/>
            <w:webHidden/>
          </w:rPr>
          <w:instrText xml:space="preserve"> PAGEREF _Toc222733683 \h </w:instrText>
        </w:r>
        <w:r>
          <w:rPr>
            <w:noProof/>
            <w:webHidden/>
          </w:rPr>
        </w:r>
        <w:r>
          <w:rPr>
            <w:noProof/>
            <w:webHidden/>
          </w:rPr>
          <w:fldChar w:fldCharType="separate"/>
        </w:r>
        <w:r w:rsidR="00D97E75">
          <w:rPr>
            <w:noProof/>
            <w:webHidden/>
          </w:rPr>
          <w:t>70</w:t>
        </w:r>
        <w:r>
          <w:rPr>
            <w:noProof/>
            <w:webHidden/>
          </w:rPr>
          <w:fldChar w:fldCharType="end"/>
        </w:r>
      </w:hyperlink>
    </w:p>
    <w:p w:rsidR="000D7D44" w:rsidRPr="00BD0ED8" w:rsidRDefault="00BB2E83" w:rsidP="000D7D44">
      <w:pPr>
        <w:rPr>
          <w:rFonts w:asciiTheme="majorBidi" w:hAnsiTheme="majorBidi" w:cstheme="majorBidi"/>
          <w:b/>
          <w:bCs/>
          <w:kern w:val="32"/>
          <w:sz w:val="28"/>
          <w:szCs w:val="28"/>
          <w:lang w:val="en-CA"/>
        </w:rPr>
      </w:pPr>
      <w:r>
        <w:rPr>
          <w:rFonts w:asciiTheme="majorBidi" w:hAnsiTheme="majorBidi" w:cstheme="majorBidi"/>
          <w:sz w:val="28"/>
          <w:szCs w:val="28"/>
          <w:lang w:val="en-CA"/>
        </w:rPr>
        <w:fldChar w:fldCharType="end"/>
      </w:r>
      <w:r w:rsidR="000D7D44" w:rsidRPr="00BD0ED8">
        <w:rPr>
          <w:rFonts w:asciiTheme="majorBidi" w:hAnsiTheme="majorBidi" w:cstheme="majorBidi"/>
          <w:sz w:val="28"/>
          <w:szCs w:val="28"/>
          <w:lang w:val="en-CA"/>
        </w:rPr>
        <w:br w:type="page"/>
      </w:r>
    </w:p>
    <w:p w:rsidR="000D7D44" w:rsidRDefault="000D7D44" w:rsidP="00290BCC">
      <w:pPr>
        <w:pStyle w:val="Heading1"/>
        <w:jc w:val="center"/>
        <w:rPr>
          <w:rFonts w:asciiTheme="majorBidi" w:hAnsiTheme="majorBidi" w:cstheme="majorBidi"/>
          <w:sz w:val="28"/>
          <w:szCs w:val="28"/>
        </w:rPr>
      </w:pPr>
      <w:bookmarkStart w:id="4" w:name="_Toc216454131"/>
      <w:bookmarkStart w:id="5" w:name="_Toc216454874"/>
      <w:bookmarkStart w:id="6" w:name="_Toc216455694"/>
      <w:bookmarkStart w:id="7" w:name="_Toc225059628"/>
      <w:r w:rsidRPr="00BD0ED8">
        <w:rPr>
          <w:rFonts w:asciiTheme="majorBidi" w:hAnsiTheme="majorBidi" w:cstheme="majorBidi"/>
          <w:sz w:val="28"/>
          <w:szCs w:val="28"/>
        </w:rPr>
        <w:lastRenderedPageBreak/>
        <w:t>LIST OF FIGURES</w:t>
      </w:r>
      <w:bookmarkEnd w:id="4"/>
      <w:bookmarkEnd w:id="5"/>
      <w:bookmarkEnd w:id="6"/>
      <w:bookmarkEnd w:id="7"/>
    </w:p>
    <w:p w:rsidR="000D7D44" w:rsidRDefault="000D7D44" w:rsidP="000D7D44"/>
    <w:p w:rsidR="00AF7A37" w:rsidRDefault="00BB2E83" w:rsidP="00AF7A37">
      <w:pPr>
        <w:pStyle w:val="TableofFigures"/>
        <w:tabs>
          <w:tab w:val="right" w:leader="dot" w:pos="8659"/>
        </w:tabs>
        <w:spacing w:line="360" w:lineRule="auto"/>
        <w:rPr>
          <w:rFonts w:asciiTheme="minorHAnsi" w:eastAsiaTheme="minorEastAsia" w:hAnsiTheme="minorHAnsi" w:cstheme="minorBidi"/>
          <w:noProof/>
          <w:sz w:val="22"/>
          <w:szCs w:val="22"/>
          <w:lang w:val="en-US" w:eastAsia="en-US"/>
        </w:rPr>
      </w:pPr>
      <w:r>
        <w:fldChar w:fldCharType="begin"/>
      </w:r>
      <w:r w:rsidR="000D7D44">
        <w:instrText xml:space="preserve"> TOC \h \z \c "Figure" </w:instrText>
      </w:r>
      <w:r>
        <w:fldChar w:fldCharType="separate"/>
      </w:r>
      <w:hyperlink w:anchor="_Toc225142462" w:history="1">
        <w:r w:rsidR="00AF7A37">
          <w:rPr>
            <w:rStyle w:val="Hyperlink"/>
            <w:noProof/>
          </w:rPr>
          <w:t xml:space="preserve">Figure 1. </w:t>
        </w:r>
        <w:r w:rsidR="00AF7A37" w:rsidRPr="000602F9">
          <w:rPr>
            <w:rStyle w:val="Hyperlink"/>
            <w:noProof/>
          </w:rPr>
          <w:t>Canada’s GHG Emissions and the Kyoto Target [1]</w:t>
        </w:r>
        <w:r w:rsidR="00AF7A37">
          <w:rPr>
            <w:noProof/>
            <w:webHidden/>
          </w:rPr>
          <w:tab/>
        </w:r>
        <w:r>
          <w:rPr>
            <w:noProof/>
            <w:webHidden/>
          </w:rPr>
          <w:fldChar w:fldCharType="begin"/>
        </w:r>
        <w:r w:rsidR="00AF7A37">
          <w:rPr>
            <w:noProof/>
            <w:webHidden/>
          </w:rPr>
          <w:instrText xml:space="preserve"> PAGEREF _Toc225142462 \h </w:instrText>
        </w:r>
        <w:r>
          <w:rPr>
            <w:noProof/>
            <w:webHidden/>
          </w:rPr>
        </w:r>
        <w:r>
          <w:rPr>
            <w:noProof/>
            <w:webHidden/>
          </w:rPr>
          <w:fldChar w:fldCharType="separate"/>
        </w:r>
        <w:r w:rsidR="00D97E75">
          <w:rPr>
            <w:noProof/>
            <w:webHidden/>
          </w:rPr>
          <w:t>2</w:t>
        </w:r>
        <w:r>
          <w:rPr>
            <w:noProof/>
            <w:webHidden/>
          </w:rPr>
          <w:fldChar w:fldCharType="end"/>
        </w:r>
      </w:hyperlink>
    </w:p>
    <w:p w:rsidR="00AF7A37" w:rsidRDefault="00BB2E83" w:rsidP="00AF7A37">
      <w:pPr>
        <w:pStyle w:val="TableofFigures"/>
        <w:tabs>
          <w:tab w:val="right" w:leader="dot" w:pos="8659"/>
        </w:tabs>
        <w:spacing w:line="360" w:lineRule="auto"/>
        <w:rPr>
          <w:rFonts w:asciiTheme="minorHAnsi" w:eastAsiaTheme="minorEastAsia" w:hAnsiTheme="minorHAnsi" w:cstheme="minorBidi"/>
          <w:noProof/>
          <w:sz w:val="22"/>
          <w:szCs w:val="22"/>
          <w:lang w:val="en-US" w:eastAsia="en-US"/>
        </w:rPr>
      </w:pPr>
      <w:hyperlink w:anchor="_Toc225142463" w:history="1">
        <w:r w:rsidR="00AF7A37" w:rsidRPr="000602F9">
          <w:rPr>
            <w:rStyle w:val="Hyperlink"/>
            <w:noProof/>
          </w:rPr>
          <w:t xml:space="preserve">Figure 2. Annual </w:t>
        </w:r>
        <w:r w:rsidR="00AF7A37" w:rsidRPr="000602F9">
          <w:rPr>
            <w:rStyle w:val="Hyperlink"/>
            <w:noProof/>
            <w:lang w:val="en-CA"/>
          </w:rPr>
          <w:t>Energy Consumption by Sector [3]</w:t>
        </w:r>
        <w:r w:rsidR="00AF7A37">
          <w:rPr>
            <w:noProof/>
            <w:webHidden/>
          </w:rPr>
          <w:tab/>
        </w:r>
        <w:r>
          <w:rPr>
            <w:noProof/>
            <w:webHidden/>
          </w:rPr>
          <w:fldChar w:fldCharType="begin"/>
        </w:r>
        <w:r w:rsidR="00AF7A37">
          <w:rPr>
            <w:noProof/>
            <w:webHidden/>
          </w:rPr>
          <w:instrText xml:space="preserve"> PAGEREF _Toc225142463 \h </w:instrText>
        </w:r>
        <w:r>
          <w:rPr>
            <w:noProof/>
            <w:webHidden/>
          </w:rPr>
        </w:r>
        <w:r>
          <w:rPr>
            <w:noProof/>
            <w:webHidden/>
          </w:rPr>
          <w:fldChar w:fldCharType="separate"/>
        </w:r>
        <w:r w:rsidR="00D97E75">
          <w:rPr>
            <w:noProof/>
            <w:webHidden/>
          </w:rPr>
          <w:t>3</w:t>
        </w:r>
        <w:r>
          <w:rPr>
            <w:noProof/>
            <w:webHidden/>
          </w:rPr>
          <w:fldChar w:fldCharType="end"/>
        </w:r>
      </w:hyperlink>
    </w:p>
    <w:p w:rsidR="00AF7A37" w:rsidRDefault="00BB2E83" w:rsidP="00AF7A37">
      <w:pPr>
        <w:pStyle w:val="TableofFigures"/>
        <w:tabs>
          <w:tab w:val="right" w:leader="dot" w:pos="8659"/>
        </w:tabs>
        <w:spacing w:line="360" w:lineRule="auto"/>
        <w:rPr>
          <w:rFonts w:asciiTheme="minorHAnsi" w:eastAsiaTheme="minorEastAsia" w:hAnsiTheme="minorHAnsi" w:cstheme="minorBidi"/>
          <w:noProof/>
          <w:sz w:val="22"/>
          <w:szCs w:val="22"/>
          <w:lang w:val="en-US" w:eastAsia="en-US"/>
        </w:rPr>
      </w:pPr>
      <w:hyperlink w:anchor="_Toc225142464" w:history="1">
        <w:r w:rsidR="00AF7A37" w:rsidRPr="000602F9">
          <w:rPr>
            <w:rStyle w:val="Hyperlink"/>
            <w:noProof/>
          </w:rPr>
          <w:t>Figure 3. Annual</w:t>
        </w:r>
        <w:r w:rsidR="00AF7A37" w:rsidRPr="000602F9">
          <w:rPr>
            <w:rStyle w:val="Hyperlink"/>
            <w:noProof/>
            <w:lang w:val="en-CA"/>
          </w:rPr>
          <w:t xml:space="preserve"> GHG Emission by Sector [3]</w:t>
        </w:r>
        <w:r w:rsidR="00AF7A37">
          <w:rPr>
            <w:noProof/>
            <w:webHidden/>
          </w:rPr>
          <w:tab/>
        </w:r>
        <w:r>
          <w:rPr>
            <w:noProof/>
            <w:webHidden/>
          </w:rPr>
          <w:fldChar w:fldCharType="begin"/>
        </w:r>
        <w:r w:rsidR="00AF7A37">
          <w:rPr>
            <w:noProof/>
            <w:webHidden/>
          </w:rPr>
          <w:instrText xml:space="preserve"> PAGEREF _Toc225142464 \h </w:instrText>
        </w:r>
        <w:r>
          <w:rPr>
            <w:noProof/>
            <w:webHidden/>
          </w:rPr>
        </w:r>
        <w:r>
          <w:rPr>
            <w:noProof/>
            <w:webHidden/>
          </w:rPr>
          <w:fldChar w:fldCharType="separate"/>
        </w:r>
        <w:r w:rsidR="00D97E75">
          <w:rPr>
            <w:noProof/>
            <w:webHidden/>
          </w:rPr>
          <w:t>3</w:t>
        </w:r>
        <w:r>
          <w:rPr>
            <w:noProof/>
            <w:webHidden/>
          </w:rPr>
          <w:fldChar w:fldCharType="end"/>
        </w:r>
      </w:hyperlink>
    </w:p>
    <w:p w:rsidR="00AF7A37" w:rsidRDefault="00BB2E83" w:rsidP="00AF7A37">
      <w:pPr>
        <w:pStyle w:val="TableofFigures"/>
        <w:tabs>
          <w:tab w:val="right" w:leader="dot" w:pos="8659"/>
        </w:tabs>
        <w:spacing w:line="360" w:lineRule="auto"/>
        <w:ind w:left="1134" w:hanging="1134"/>
        <w:rPr>
          <w:rFonts w:asciiTheme="minorHAnsi" w:eastAsiaTheme="minorEastAsia" w:hAnsiTheme="minorHAnsi" w:cstheme="minorBidi"/>
          <w:noProof/>
          <w:sz w:val="22"/>
          <w:szCs w:val="22"/>
          <w:lang w:val="en-US" w:eastAsia="en-US"/>
        </w:rPr>
      </w:pPr>
      <w:hyperlink w:anchor="_Toc225142465" w:history="1">
        <w:r w:rsidR="00AF7A37" w:rsidRPr="000602F9">
          <w:rPr>
            <w:rStyle w:val="Hyperlink"/>
            <w:noProof/>
          </w:rPr>
          <w:t>Figure 4.</w:t>
        </w:r>
        <w:r w:rsidR="00AF7A37" w:rsidRPr="000602F9">
          <w:rPr>
            <w:rStyle w:val="Hyperlink"/>
            <w:noProof/>
            <w:lang w:val="en-US"/>
          </w:rPr>
          <w:t xml:space="preserve"> Electricity supply mix in terms of base load, intermediate load and   peaking        load power</w:t>
        </w:r>
        <w:r w:rsidR="00AF7A37">
          <w:rPr>
            <w:noProof/>
            <w:webHidden/>
          </w:rPr>
          <w:tab/>
        </w:r>
        <w:r>
          <w:rPr>
            <w:noProof/>
            <w:webHidden/>
          </w:rPr>
          <w:fldChar w:fldCharType="begin"/>
        </w:r>
        <w:r w:rsidR="00AF7A37">
          <w:rPr>
            <w:noProof/>
            <w:webHidden/>
          </w:rPr>
          <w:instrText xml:space="preserve"> PAGEREF _Toc225142465 \h </w:instrText>
        </w:r>
        <w:r>
          <w:rPr>
            <w:noProof/>
            <w:webHidden/>
          </w:rPr>
        </w:r>
        <w:r>
          <w:rPr>
            <w:noProof/>
            <w:webHidden/>
          </w:rPr>
          <w:fldChar w:fldCharType="separate"/>
        </w:r>
        <w:r w:rsidR="00D97E75">
          <w:rPr>
            <w:noProof/>
            <w:webHidden/>
          </w:rPr>
          <w:t>5</w:t>
        </w:r>
        <w:r>
          <w:rPr>
            <w:noProof/>
            <w:webHidden/>
          </w:rPr>
          <w:fldChar w:fldCharType="end"/>
        </w:r>
      </w:hyperlink>
    </w:p>
    <w:p w:rsidR="00AF7A37" w:rsidRDefault="00BB2E83" w:rsidP="00AF7A37">
      <w:pPr>
        <w:pStyle w:val="TableofFigures"/>
        <w:tabs>
          <w:tab w:val="right" w:leader="dot" w:pos="8659"/>
        </w:tabs>
        <w:spacing w:line="360" w:lineRule="auto"/>
        <w:rPr>
          <w:rFonts w:asciiTheme="minorHAnsi" w:eastAsiaTheme="minorEastAsia" w:hAnsiTheme="minorHAnsi" w:cstheme="minorBidi"/>
          <w:noProof/>
          <w:sz w:val="22"/>
          <w:szCs w:val="22"/>
          <w:lang w:val="en-US" w:eastAsia="en-US"/>
        </w:rPr>
      </w:pPr>
      <w:hyperlink w:anchor="_Toc225142466" w:history="1">
        <w:r w:rsidR="00AF7A37" w:rsidRPr="000602F9">
          <w:rPr>
            <w:rStyle w:val="Hyperlink"/>
            <w:noProof/>
            <w:lang w:val="en-US"/>
          </w:rPr>
          <w:t xml:space="preserve">Figure 5. </w:t>
        </w:r>
        <w:r w:rsidR="00AF7A37" w:rsidRPr="000602F9">
          <w:rPr>
            <w:rStyle w:val="Hyperlink"/>
            <w:noProof/>
          </w:rPr>
          <w:t>Electricity Generation in Canada by Fuel Source 2005 [1]</w:t>
        </w:r>
        <w:r w:rsidR="00AF7A37">
          <w:rPr>
            <w:noProof/>
            <w:webHidden/>
          </w:rPr>
          <w:tab/>
        </w:r>
        <w:r>
          <w:rPr>
            <w:noProof/>
            <w:webHidden/>
          </w:rPr>
          <w:fldChar w:fldCharType="begin"/>
        </w:r>
        <w:r w:rsidR="00AF7A37">
          <w:rPr>
            <w:noProof/>
            <w:webHidden/>
          </w:rPr>
          <w:instrText xml:space="preserve"> PAGEREF _Toc225142466 \h </w:instrText>
        </w:r>
        <w:r>
          <w:rPr>
            <w:noProof/>
            <w:webHidden/>
          </w:rPr>
        </w:r>
        <w:r>
          <w:rPr>
            <w:noProof/>
            <w:webHidden/>
          </w:rPr>
          <w:fldChar w:fldCharType="separate"/>
        </w:r>
        <w:r w:rsidR="00D97E75">
          <w:rPr>
            <w:noProof/>
            <w:webHidden/>
          </w:rPr>
          <w:t>6</w:t>
        </w:r>
        <w:r>
          <w:rPr>
            <w:noProof/>
            <w:webHidden/>
          </w:rPr>
          <w:fldChar w:fldCharType="end"/>
        </w:r>
      </w:hyperlink>
    </w:p>
    <w:p w:rsidR="00AF7A37" w:rsidRDefault="00BB2E83" w:rsidP="00AF7A37">
      <w:pPr>
        <w:pStyle w:val="TableofFigures"/>
        <w:tabs>
          <w:tab w:val="right" w:leader="dot" w:pos="8659"/>
        </w:tabs>
        <w:spacing w:line="360" w:lineRule="auto"/>
        <w:rPr>
          <w:rFonts w:asciiTheme="minorHAnsi" w:eastAsiaTheme="minorEastAsia" w:hAnsiTheme="minorHAnsi" w:cstheme="minorBidi"/>
          <w:noProof/>
          <w:sz w:val="22"/>
          <w:szCs w:val="22"/>
          <w:lang w:val="en-US" w:eastAsia="en-US"/>
        </w:rPr>
      </w:pPr>
      <w:hyperlink w:anchor="_Toc225142467" w:history="1">
        <w:r w:rsidR="00AF7A37" w:rsidRPr="000602F9">
          <w:rPr>
            <w:rStyle w:val="Hyperlink"/>
            <w:noProof/>
          </w:rPr>
          <w:t>Figure 6. Electricity Generation by Region and Source for 1990 and 2005 [1]</w:t>
        </w:r>
        <w:r w:rsidR="00AF7A37">
          <w:rPr>
            <w:noProof/>
            <w:webHidden/>
          </w:rPr>
          <w:tab/>
        </w:r>
        <w:r>
          <w:rPr>
            <w:noProof/>
            <w:webHidden/>
          </w:rPr>
          <w:fldChar w:fldCharType="begin"/>
        </w:r>
        <w:r w:rsidR="00AF7A37">
          <w:rPr>
            <w:noProof/>
            <w:webHidden/>
          </w:rPr>
          <w:instrText xml:space="preserve"> PAGEREF _Toc225142467 \h </w:instrText>
        </w:r>
        <w:r>
          <w:rPr>
            <w:noProof/>
            <w:webHidden/>
          </w:rPr>
        </w:r>
        <w:r>
          <w:rPr>
            <w:noProof/>
            <w:webHidden/>
          </w:rPr>
          <w:fldChar w:fldCharType="separate"/>
        </w:r>
        <w:r w:rsidR="00D97E75">
          <w:rPr>
            <w:noProof/>
            <w:webHidden/>
          </w:rPr>
          <w:t>7</w:t>
        </w:r>
        <w:r>
          <w:rPr>
            <w:noProof/>
            <w:webHidden/>
          </w:rPr>
          <w:fldChar w:fldCharType="end"/>
        </w:r>
      </w:hyperlink>
    </w:p>
    <w:p w:rsidR="00AF7A37" w:rsidRDefault="00BB2E83" w:rsidP="00AF7A37">
      <w:pPr>
        <w:pStyle w:val="TableofFigures"/>
        <w:tabs>
          <w:tab w:val="right" w:leader="dot" w:pos="8659"/>
        </w:tabs>
        <w:spacing w:line="360" w:lineRule="auto"/>
        <w:ind w:left="1134" w:hanging="1134"/>
        <w:rPr>
          <w:rFonts w:asciiTheme="minorHAnsi" w:eastAsiaTheme="minorEastAsia" w:hAnsiTheme="minorHAnsi" w:cstheme="minorBidi"/>
          <w:noProof/>
          <w:sz w:val="22"/>
          <w:szCs w:val="22"/>
          <w:lang w:val="en-US" w:eastAsia="en-US"/>
        </w:rPr>
      </w:pPr>
      <w:hyperlink w:anchor="_Toc225142468" w:history="1">
        <w:r w:rsidR="00AF7A37" w:rsidRPr="000602F9">
          <w:rPr>
            <w:rStyle w:val="Hyperlink"/>
            <w:noProof/>
          </w:rPr>
          <w:t>Figure 7</w:t>
        </w:r>
        <w:r w:rsidR="00AF7A37" w:rsidRPr="000602F9">
          <w:rPr>
            <w:rStyle w:val="Hyperlink"/>
            <w:noProof/>
            <w:lang w:val="en-CA"/>
          </w:rPr>
          <w:t>. Electrical generation energy source components for Ontario for April 1-8, 2008 [47]</w:t>
        </w:r>
        <w:r w:rsidR="00AF7A37">
          <w:rPr>
            <w:noProof/>
            <w:webHidden/>
          </w:rPr>
          <w:tab/>
        </w:r>
        <w:r>
          <w:rPr>
            <w:noProof/>
            <w:webHidden/>
          </w:rPr>
          <w:fldChar w:fldCharType="begin"/>
        </w:r>
        <w:r w:rsidR="00AF7A37">
          <w:rPr>
            <w:noProof/>
            <w:webHidden/>
          </w:rPr>
          <w:instrText xml:space="preserve"> PAGEREF _Toc225142468 \h </w:instrText>
        </w:r>
        <w:r>
          <w:rPr>
            <w:noProof/>
            <w:webHidden/>
          </w:rPr>
        </w:r>
        <w:r>
          <w:rPr>
            <w:noProof/>
            <w:webHidden/>
          </w:rPr>
          <w:fldChar w:fldCharType="separate"/>
        </w:r>
        <w:r w:rsidR="00D97E75">
          <w:rPr>
            <w:noProof/>
            <w:webHidden/>
          </w:rPr>
          <w:t>42</w:t>
        </w:r>
        <w:r>
          <w:rPr>
            <w:noProof/>
            <w:webHidden/>
          </w:rPr>
          <w:fldChar w:fldCharType="end"/>
        </w:r>
      </w:hyperlink>
    </w:p>
    <w:p w:rsidR="00AF7A37" w:rsidRDefault="00BB2E83" w:rsidP="00AF7A37">
      <w:pPr>
        <w:pStyle w:val="TableofFigures"/>
        <w:tabs>
          <w:tab w:val="right" w:leader="dot" w:pos="8659"/>
        </w:tabs>
        <w:spacing w:line="360" w:lineRule="auto"/>
        <w:ind w:left="1134" w:hanging="1134"/>
        <w:rPr>
          <w:rFonts w:asciiTheme="minorHAnsi" w:eastAsiaTheme="minorEastAsia" w:hAnsiTheme="minorHAnsi" w:cstheme="minorBidi"/>
          <w:noProof/>
          <w:sz w:val="22"/>
          <w:szCs w:val="22"/>
          <w:lang w:val="en-US" w:eastAsia="en-US"/>
        </w:rPr>
      </w:pPr>
      <w:hyperlink w:anchor="_Toc225142469" w:history="1">
        <w:r w:rsidR="00AF7A37" w:rsidRPr="000602F9">
          <w:rPr>
            <w:rStyle w:val="Hyperlink"/>
            <w:noProof/>
          </w:rPr>
          <w:t>Figure 8</w:t>
        </w:r>
        <w:r w:rsidR="00AF7A37" w:rsidRPr="000602F9">
          <w:rPr>
            <w:rStyle w:val="Hyperlink"/>
            <w:noProof/>
            <w:lang w:val="en-CA"/>
          </w:rPr>
          <w:t>. Energy sources for the marginal electricity generation in Ontario for April 1-7, 2008</w:t>
        </w:r>
        <w:r w:rsidR="00AF7A37">
          <w:rPr>
            <w:noProof/>
            <w:webHidden/>
          </w:rPr>
          <w:tab/>
        </w:r>
        <w:r>
          <w:rPr>
            <w:noProof/>
            <w:webHidden/>
          </w:rPr>
          <w:fldChar w:fldCharType="begin"/>
        </w:r>
        <w:r w:rsidR="00AF7A37">
          <w:rPr>
            <w:noProof/>
            <w:webHidden/>
          </w:rPr>
          <w:instrText xml:space="preserve"> PAGEREF _Toc225142469 \h </w:instrText>
        </w:r>
        <w:r>
          <w:rPr>
            <w:noProof/>
            <w:webHidden/>
          </w:rPr>
        </w:r>
        <w:r>
          <w:rPr>
            <w:noProof/>
            <w:webHidden/>
          </w:rPr>
          <w:fldChar w:fldCharType="separate"/>
        </w:r>
        <w:r w:rsidR="00D97E75">
          <w:rPr>
            <w:noProof/>
            <w:webHidden/>
          </w:rPr>
          <w:t>46</w:t>
        </w:r>
        <w:r>
          <w:rPr>
            <w:noProof/>
            <w:webHidden/>
          </w:rPr>
          <w:fldChar w:fldCharType="end"/>
        </w:r>
      </w:hyperlink>
    </w:p>
    <w:p w:rsidR="00AF7A37" w:rsidRDefault="00BB2E83" w:rsidP="00AF7A37">
      <w:pPr>
        <w:pStyle w:val="TableofFigures"/>
        <w:tabs>
          <w:tab w:val="right" w:leader="dot" w:pos="8659"/>
        </w:tabs>
        <w:spacing w:line="360" w:lineRule="auto"/>
        <w:ind w:left="1134" w:hanging="1134"/>
        <w:rPr>
          <w:rFonts w:asciiTheme="minorHAnsi" w:eastAsiaTheme="minorEastAsia" w:hAnsiTheme="minorHAnsi" w:cstheme="minorBidi"/>
          <w:noProof/>
          <w:sz w:val="22"/>
          <w:szCs w:val="22"/>
          <w:lang w:val="en-US" w:eastAsia="en-US"/>
        </w:rPr>
      </w:pPr>
      <w:hyperlink w:anchor="_Toc225142470" w:history="1">
        <w:r w:rsidR="00AF7A37" w:rsidRPr="000602F9">
          <w:rPr>
            <w:rStyle w:val="Hyperlink"/>
            <w:noProof/>
          </w:rPr>
          <w:t>Figure 9.</w:t>
        </w:r>
        <w:r w:rsidR="00AF7A37">
          <w:rPr>
            <w:rStyle w:val="Hyperlink"/>
            <w:noProof/>
          </w:rPr>
          <w:t xml:space="preserve"> </w:t>
        </w:r>
        <w:r w:rsidR="00AF7A37" w:rsidRPr="000602F9">
          <w:rPr>
            <w:rStyle w:val="Hyperlink"/>
            <w:noProof/>
            <w:lang w:val="en-CA"/>
          </w:rPr>
          <w:t>Energy sources for the marginal electricity generation in Ontario over 2007- 2008</w:t>
        </w:r>
        <w:r w:rsidR="00AF7A37">
          <w:rPr>
            <w:noProof/>
            <w:webHidden/>
          </w:rPr>
          <w:tab/>
        </w:r>
        <w:r>
          <w:rPr>
            <w:noProof/>
            <w:webHidden/>
          </w:rPr>
          <w:fldChar w:fldCharType="begin"/>
        </w:r>
        <w:r w:rsidR="00AF7A37">
          <w:rPr>
            <w:noProof/>
            <w:webHidden/>
          </w:rPr>
          <w:instrText xml:space="preserve"> PAGEREF _Toc225142470 \h </w:instrText>
        </w:r>
        <w:r>
          <w:rPr>
            <w:noProof/>
            <w:webHidden/>
          </w:rPr>
        </w:r>
        <w:r>
          <w:rPr>
            <w:noProof/>
            <w:webHidden/>
          </w:rPr>
          <w:fldChar w:fldCharType="separate"/>
        </w:r>
        <w:r w:rsidR="00D97E75">
          <w:rPr>
            <w:noProof/>
            <w:webHidden/>
          </w:rPr>
          <w:t>48</w:t>
        </w:r>
        <w:r>
          <w:rPr>
            <w:noProof/>
            <w:webHidden/>
          </w:rPr>
          <w:fldChar w:fldCharType="end"/>
        </w:r>
      </w:hyperlink>
    </w:p>
    <w:p w:rsidR="00AF7A37" w:rsidRDefault="00BB2E83" w:rsidP="00AF7A37">
      <w:pPr>
        <w:pStyle w:val="TableofFigures"/>
        <w:tabs>
          <w:tab w:val="right" w:leader="dot" w:pos="8659"/>
        </w:tabs>
        <w:spacing w:line="360" w:lineRule="auto"/>
        <w:ind w:left="1134" w:hanging="1134"/>
        <w:rPr>
          <w:rFonts w:asciiTheme="minorHAnsi" w:eastAsiaTheme="minorEastAsia" w:hAnsiTheme="minorHAnsi" w:cstheme="minorBidi"/>
          <w:noProof/>
          <w:sz w:val="22"/>
          <w:szCs w:val="22"/>
          <w:lang w:val="en-US" w:eastAsia="en-US"/>
        </w:rPr>
      </w:pPr>
      <w:hyperlink w:anchor="_Toc225142471" w:history="1">
        <w:r w:rsidR="00AF7A37" w:rsidRPr="000602F9">
          <w:rPr>
            <w:rStyle w:val="Hyperlink"/>
            <w:noProof/>
          </w:rPr>
          <w:t>Figure 10</w:t>
        </w:r>
        <w:r w:rsidR="00AF7A37">
          <w:rPr>
            <w:rStyle w:val="Hyperlink"/>
            <w:noProof/>
            <w:lang w:val="en-CA"/>
          </w:rPr>
          <w:t xml:space="preserve">. </w:t>
        </w:r>
        <w:r w:rsidR="00AF7A37" w:rsidRPr="000602F9">
          <w:rPr>
            <w:rStyle w:val="Hyperlink"/>
            <w:noProof/>
            <w:lang w:val="en-CA"/>
          </w:rPr>
          <w:t>The GHG intensity factors for Newfoundland based on GHGIFA, GHGIFM, and weighted annual marginal approach</w:t>
        </w:r>
        <w:r w:rsidR="00AF7A37">
          <w:rPr>
            <w:noProof/>
            <w:webHidden/>
          </w:rPr>
          <w:tab/>
        </w:r>
        <w:r>
          <w:rPr>
            <w:noProof/>
            <w:webHidden/>
          </w:rPr>
          <w:fldChar w:fldCharType="begin"/>
        </w:r>
        <w:r w:rsidR="00AF7A37">
          <w:rPr>
            <w:noProof/>
            <w:webHidden/>
          </w:rPr>
          <w:instrText xml:space="preserve"> PAGEREF _Toc225142471 \h </w:instrText>
        </w:r>
        <w:r>
          <w:rPr>
            <w:noProof/>
            <w:webHidden/>
          </w:rPr>
        </w:r>
        <w:r>
          <w:rPr>
            <w:noProof/>
            <w:webHidden/>
          </w:rPr>
          <w:fldChar w:fldCharType="separate"/>
        </w:r>
        <w:r w:rsidR="00D97E75">
          <w:rPr>
            <w:noProof/>
            <w:webHidden/>
          </w:rPr>
          <w:t>56</w:t>
        </w:r>
        <w:r>
          <w:rPr>
            <w:noProof/>
            <w:webHidden/>
          </w:rPr>
          <w:fldChar w:fldCharType="end"/>
        </w:r>
      </w:hyperlink>
    </w:p>
    <w:p w:rsidR="00AF7A37" w:rsidRDefault="00BB2E83" w:rsidP="00AF7A37">
      <w:pPr>
        <w:pStyle w:val="TableofFigures"/>
        <w:tabs>
          <w:tab w:val="right" w:leader="dot" w:pos="8659"/>
        </w:tabs>
        <w:spacing w:line="360" w:lineRule="auto"/>
        <w:ind w:left="1134" w:hanging="1134"/>
        <w:rPr>
          <w:rFonts w:asciiTheme="minorHAnsi" w:eastAsiaTheme="minorEastAsia" w:hAnsiTheme="minorHAnsi" w:cstheme="minorBidi"/>
          <w:noProof/>
          <w:sz w:val="22"/>
          <w:szCs w:val="22"/>
          <w:lang w:val="en-US" w:eastAsia="en-US"/>
        </w:rPr>
      </w:pPr>
      <w:hyperlink w:anchor="_Toc225142472" w:history="1">
        <w:r w:rsidR="00AF7A37" w:rsidRPr="000602F9">
          <w:rPr>
            <w:rStyle w:val="Hyperlink"/>
            <w:noProof/>
          </w:rPr>
          <w:t>Figure 11</w:t>
        </w:r>
        <w:r w:rsidR="00AF7A37">
          <w:rPr>
            <w:rStyle w:val="Hyperlink"/>
            <w:noProof/>
            <w:lang w:val="en-CA"/>
          </w:rPr>
          <w:t xml:space="preserve">. </w:t>
        </w:r>
        <w:r w:rsidR="00AF7A37" w:rsidRPr="000602F9">
          <w:rPr>
            <w:rStyle w:val="Hyperlink"/>
            <w:noProof/>
            <w:lang w:val="en-CA"/>
          </w:rPr>
          <w:t>The GHG intensity factors for Prince Edward Island based on GHGIFA, GHGIFM, and weighted annual marginal approach</w:t>
        </w:r>
        <w:r w:rsidR="00AF7A37">
          <w:rPr>
            <w:noProof/>
            <w:webHidden/>
          </w:rPr>
          <w:tab/>
        </w:r>
        <w:r>
          <w:rPr>
            <w:noProof/>
            <w:webHidden/>
          </w:rPr>
          <w:fldChar w:fldCharType="begin"/>
        </w:r>
        <w:r w:rsidR="00AF7A37">
          <w:rPr>
            <w:noProof/>
            <w:webHidden/>
          </w:rPr>
          <w:instrText xml:space="preserve"> PAGEREF _Toc225142472 \h </w:instrText>
        </w:r>
        <w:r>
          <w:rPr>
            <w:noProof/>
            <w:webHidden/>
          </w:rPr>
        </w:r>
        <w:r>
          <w:rPr>
            <w:noProof/>
            <w:webHidden/>
          </w:rPr>
          <w:fldChar w:fldCharType="separate"/>
        </w:r>
        <w:r w:rsidR="00D97E75">
          <w:rPr>
            <w:noProof/>
            <w:webHidden/>
          </w:rPr>
          <w:t>56</w:t>
        </w:r>
        <w:r>
          <w:rPr>
            <w:noProof/>
            <w:webHidden/>
          </w:rPr>
          <w:fldChar w:fldCharType="end"/>
        </w:r>
      </w:hyperlink>
    </w:p>
    <w:p w:rsidR="00AF7A37" w:rsidRDefault="00BB2E83" w:rsidP="00AF7A37">
      <w:pPr>
        <w:pStyle w:val="TableofFigures"/>
        <w:tabs>
          <w:tab w:val="right" w:leader="dot" w:pos="8659"/>
        </w:tabs>
        <w:spacing w:line="360" w:lineRule="auto"/>
        <w:ind w:left="1134" w:hanging="1134"/>
        <w:rPr>
          <w:rFonts w:asciiTheme="minorHAnsi" w:eastAsiaTheme="minorEastAsia" w:hAnsiTheme="minorHAnsi" w:cstheme="minorBidi"/>
          <w:noProof/>
          <w:sz w:val="22"/>
          <w:szCs w:val="22"/>
          <w:lang w:val="en-US" w:eastAsia="en-US"/>
        </w:rPr>
      </w:pPr>
      <w:hyperlink w:anchor="_Toc225142473" w:history="1">
        <w:r w:rsidR="00AF7A37" w:rsidRPr="000602F9">
          <w:rPr>
            <w:rStyle w:val="Hyperlink"/>
            <w:noProof/>
          </w:rPr>
          <w:t>Figure 12</w:t>
        </w:r>
        <w:r w:rsidR="00AF7A37" w:rsidRPr="000602F9">
          <w:rPr>
            <w:rStyle w:val="Hyperlink"/>
            <w:noProof/>
            <w:lang w:val="en-CA"/>
          </w:rPr>
          <w:t>. The GHG intensity factors for Nova Scotia based on GHGIFA, GHGIFM, weighted annual marginal approach, and ICF estimates</w:t>
        </w:r>
        <w:r w:rsidR="00AF7A37">
          <w:rPr>
            <w:noProof/>
            <w:webHidden/>
          </w:rPr>
          <w:tab/>
        </w:r>
        <w:r>
          <w:rPr>
            <w:noProof/>
            <w:webHidden/>
          </w:rPr>
          <w:fldChar w:fldCharType="begin"/>
        </w:r>
        <w:r w:rsidR="00AF7A37">
          <w:rPr>
            <w:noProof/>
            <w:webHidden/>
          </w:rPr>
          <w:instrText xml:space="preserve"> PAGEREF _Toc225142473 \h </w:instrText>
        </w:r>
        <w:r>
          <w:rPr>
            <w:noProof/>
            <w:webHidden/>
          </w:rPr>
        </w:r>
        <w:r>
          <w:rPr>
            <w:noProof/>
            <w:webHidden/>
          </w:rPr>
          <w:fldChar w:fldCharType="separate"/>
        </w:r>
        <w:r w:rsidR="00D97E75">
          <w:rPr>
            <w:noProof/>
            <w:webHidden/>
          </w:rPr>
          <w:t>57</w:t>
        </w:r>
        <w:r>
          <w:rPr>
            <w:noProof/>
            <w:webHidden/>
          </w:rPr>
          <w:fldChar w:fldCharType="end"/>
        </w:r>
      </w:hyperlink>
    </w:p>
    <w:p w:rsidR="00AF7A37" w:rsidRDefault="00BB2E83" w:rsidP="00AF7A37">
      <w:pPr>
        <w:pStyle w:val="TableofFigures"/>
        <w:tabs>
          <w:tab w:val="right" w:leader="dot" w:pos="8659"/>
        </w:tabs>
        <w:spacing w:line="360" w:lineRule="auto"/>
        <w:ind w:left="1134" w:hanging="1134"/>
        <w:rPr>
          <w:rFonts w:asciiTheme="minorHAnsi" w:eastAsiaTheme="minorEastAsia" w:hAnsiTheme="minorHAnsi" w:cstheme="minorBidi"/>
          <w:noProof/>
          <w:sz w:val="22"/>
          <w:szCs w:val="22"/>
          <w:lang w:val="en-US" w:eastAsia="en-US"/>
        </w:rPr>
      </w:pPr>
      <w:hyperlink w:anchor="_Toc225142474" w:history="1">
        <w:r w:rsidR="00AF7A37" w:rsidRPr="000602F9">
          <w:rPr>
            <w:rStyle w:val="Hyperlink"/>
            <w:noProof/>
          </w:rPr>
          <w:t>Figure 13</w:t>
        </w:r>
        <w:r w:rsidR="00AF7A37" w:rsidRPr="000602F9">
          <w:rPr>
            <w:rStyle w:val="Hyperlink"/>
            <w:noProof/>
            <w:lang w:val="en-CA"/>
          </w:rPr>
          <w:t>. The GHG intensity factors for New Brunswick based on GHGIFA, GHGIFM, weighted annual marginal approach, and ICF estimates</w:t>
        </w:r>
        <w:r w:rsidR="00AF7A37">
          <w:rPr>
            <w:noProof/>
            <w:webHidden/>
          </w:rPr>
          <w:tab/>
        </w:r>
        <w:r>
          <w:rPr>
            <w:noProof/>
            <w:webHidden/>
          </w:rPr>
          <w:fldChar w:fldCharType="begin"/>
        </w:r>
        <w:r w:rsidR="00AF7A37">
          <w:rPr>
            <w:noProof/>
            <w:webHidden/>
          </w:rPr>
          <w:instrText xml:space="preserve"> PAGEREF _Toc225142474 \h </w:instrText>
        </w:r>
        <w:r>
          <w:rPr>
            <w:noProof/>
            <w:webHidden/>
          </w:rPr>
        </w:r>
        <w:r>
          <w:rPr>
            <w:noProof/>
            <w:webHidden/>
          </w:rPr>
          <w:fldChar w:fldCharType="separate"/>
        </w:r>
        <w:r w:rsidR="00D97E75">
          <w:rPr>
            <w:noProof/>
            <w:webHidden/>
          </w:rPr>
          <w:t>57</w:t>
        </w:r>
        <w:r>
          <w:rPr>
            <w:noProof/>
            <w:webHidden/>
          </w:rPr>
          <w:fldChar w:fldCharType="end"/>
        </w:r>
      </w:hyperlink>
    </w:p>
    <w:p w:rsidR="00AF7A37" w:rsidRDefault="00BB2E83" w:rsidP="00AF7A37">
      <w:pPr>
        <w:pStyle w:val="TableofFigures"/>
        <w:tabs>
          <w:tab w:val="right" w:leader="dot" w:pos="8659"/>
        </w:tabs>
        <w:spacing w:line="360" w:lineRule="auto"/>
        <w:ind w:left="1134" w:hanging="1134"/>
        <w:rPr>
          <w:rFonts w:asciiTheme="minorHAnsi" w:eastAsiaTheme="minorEastAsia" w:hAnsiTheme="minorHAnsi" w:cstheme="minorBidi"/>
          <w:noProof/>
          <w:sz w:val="22"/>
          <w:szCs w:val="22"/>
          <w:lang w:val="en-US" w:eastAsia="en-US"/>
        </w:rPr>
      </w:pPr>
      <w:hyperlink w:anchor="_Toc225142475" w:history="1">
        <w:r w:rsidR="00AF7A37" w:rsidRPr="000602F9">
          <w:rPr>
            <w:rStyle w:val="Hyperlink"/>
            <w:noProof/>
          </w:rPr>
          <w:t>Figure 14</w:t>
        </w:r>
        <w:r w:rsidR="00AF7A37" w:rsidRPr="000602F9">
          <w:rPr>
            <w:rStyle w:val="Hyperlink"/>
            <w:noProof/>
            <w:lang w:val="en-CA"/>
          </w:rPr>
          <w:t>. The GHG intensity factors for Quebec based on GHGIFA, GHGIFM, weighted annual marginal approach, ICF estimates, and the reported data</w:t>
        </w:r>
        <w:r w:rsidR="00AF7A37">
          <w:rPr>
            <w:noProof/>
            <w:webHidden/>
          </w:rPr>
          <w:tab/>
        </w:r>
        <w:r>
          <w:rPr>
            <w:noProof/>
            <w:webHidden/>
          </w:rPr>
          <w:fldChar w:fldCharType="begin"/>
        </w:r>
        <w:r w:rsidR="00AF7A37">
          <w:rPr>
            <w:noProof/>
            <w:webHidden/>
          </w:rPr>
          <w:instrText xml:space="preserve"> PAGEREF _Toc225142475 \h </w:instrText>
        </w:r>
        <w:r>
          <w:rPr>
            <w:noProof/>
            <w:webHidden/>
          </w:rPr>
        </w:r>
        <w:r>
          <w:rPr>
            <w:noProof/>
            <w:webHidden/>
          </w:rPr>
          <w:fldChar w:fldCharType="separate"/>
        </w:r>
        <w:r w:rsidR="00D97E75">
          <w:rPr>
            <w:noProof/>
            <w:webHidden/>
          </w:rPr>
          <w:t>58</w:t>
        </w:r>
        <w:r>
          <w:rPr>
            <w:noProof/>
            <w:webHidden/>
          </w:rPr>
          <w:fldChar w:fldCharType="end"/>
        </w:r>
      </w:hyperlink>
    </w:p>
    <w:p w:rsidR="00AF7A37" w:rsidRDefault="00BB2E83" w:rsidP="00AF7A37">
      <w:pPr>
        <w:pStyle w:val="TableofFigures"/>
        <w:tabs>
          <w:tab w:val="right" w:leader="dot" w:pos="8659"/>
        </w:tabs>
        <w:spacing w:line="360" w:lineRule="auto"/>
        <w:ind w:left="1134" w:hanging="1134"/>
        <w:rPr>
          <w:rFonts w:asciiTheme="minorHAnsi" w:eastAsiaTheme="minorEastAsia" w:hAnsiTheme="minorHAnsi" w:cstheme="minorBidi"/>
          <w:noProof/>
          <w:sz w:val="22"/>
          <w:szCs w:val="22"/>
          <w:lang w:val="en-US" w:eastAsia="en-US"/>
        </w:rPr>
      </w:pPr>
      <w:hyperlink w:anchor="_Toc225142476" w:history="1">
        <w:r w:rsidR="00AF7A37" w:rsidRPr="000602F9">
          <w:rPr>
            <w:rStyle w:val="Hyperlink"/>
            <w:noProof/>
          </w:rPr>
          <w:t>Figure 15</w:t>
        </w:r>
        <w:r w:rsidR="00AF7A37" w:rsidRPr="000602F9">
          <w:rPr>
            <w:rStyle w:val="Hyperlink"/>
            <w:noProof/>
            <w:lang w:val="en-CA"/>
          </w:rPr>
          <w:t>. The GHG intensity factors for Ontario based on GHGIFA, GHGIFM, weighted annual marginal approach, ICF estimates, and the reported data</w:t>
        </w:r>
        <w:r w:rsidR="00AF7A37">
          <w:rPr>
            <w:noProof/>
            <w:webHidden/>
          </w:rPr>
          <w:tab/>
        </w:r>
        <w:r>
          <w:rPr>
            <w:noProof/>
            <w:webHidden/>
          </w:rPr>
          <w:fldChar w:fldCharType="begin"/>
        </w:r>
        <w:r w:rsidR="00AF7A37">
          <w:rPr>
            <w:noProof/>
            <w:webHidden/>
          </w:rPr>
          <w:instrText xml:space="preserve"> PAGEREF _Toc225142476 \h </w:instrText>
        </w:r>
        <w:r>
          <w:rPr>
            <w:noProof/>
            <w:webHidden/>
          </w:rPr>
        </w:r>
        <w:r>
          <w:rPr>
            <w:noProof/>
            <w:webHidden/>
          </w:rPr>
          <w:fldChar w:fldCharType="separate"/>
        </w:r>
        <w:r w:rsidR="00D97E75">
          <w:rPr>
            <w:noProof/>
            <w:webHidden/>
          </w:rPr>
          <w:t>58</w:t>
        </w:r>
        <w:r>
          <w:rPr>
            <w:noProof/>
            <w:webHidden/>
          </w:rPr>
          <w:fldChar w:fldCharType="end"/>
        </w:r>
      </w:hyperlink>
    </w:p>
    <w:p w:rsidR="00AF7A37" w:rsidRDefault="00BB2E83" w:rsidP="00AF7A37">
      <w:pPr>
        <w:pStyle w:val="TableofFigures"/>
        <w:tabs>
          <w:tab w:val="right" w:leader="dot" w:pos="8659"/>
        </w:tabs>
        <w:spacing w:line="360" w:lineRule="auto"/>
        <w:ind w:left="1134" w:hanging="1134"/>
        <w:rPr>
          <w:rFonts w:asciiTheme="minorHAnsi" w:eastAsiaTheme="minorEastAsia" w:hAnsiTheme="minorHAnsi" w:cstheme="minorBidi"/>
          <w:noProof/>
          <w:sz w:val="22"/>
          <w:szCs w:val="22"/>
          <w:lang w:val="en-US" w:eastAsia="en-US"/>
        </w:rPr>
      </w:pPr>
      <w:hyperlink w:anchor="_Toc225142477" w:history="1">
        <w:r w:rsidR="00AF7A37" w:rsidRPr="000602F9">
          <w:rPr>
            <w:rStyle w:val="Hyperlink"/>
            <w:noProof/>
          </w:rPr>
          <w:t>Figure 16</w:t>
        </w:r>
        <w:r w:rsidR="00AF7A37" w:rsidRPr="000602F9">
          <w:rPr>
            <w:rStyle w:val="Hyperlink"/>
            <w:noProof/>
            <w:lang w:val="en-CA"/>
          </w:rPr>
          <w:t>. The GHG intensity factors for Manitoba based on GHGIFA, GHGIFM, weighted annual marginal approach, and ICF estimates</w:t>
        </w:r>
        <w:r w:rsidR="00AF7A37">
          <w:rPr>
            <w:noProof/>
            <w:webHidden/>
          </w:rPr>
          <w:tab/>
        </w:r>
        <w:r>
          <w:rPr>
            <w:noProof/>
            <w:webHidden/>
          </w:rPr>
          <w:fldChar w:fldCharType="begin"/>
        </w:r>
        <w:r w:rsidR="00AF7A37">
          <w:rPr>
            <w:noProof/>
            <w:webHidden/>
          </w:rPr>
          <w:instrText xml:space="preserve"> PAGEREF _Toc225142477 \h </w:instrText>
        </w:r>
        <w:r>
          <w:rPr>
            <w:noProof/>
            <w:webHidden/>
          </w:rPr>
        </w:r>
        <w:r>
          <w:rPr>
            <w:noProof/>
            <w:webHidden/>
          </w:rPr>
          <w:fldChar w:fldCharType="separate"/>
        </w:r>
        <w:r w:rsidR="00D97E75">
          <w:rPr>
            <w:noProof/>
            <w:webHidden/>
          </w:rPr>
          <w:t>59</w:t>
        </w:r>
        <w:r>
          <w:rPr>
            <w:noProof/>
            <w:webHidden/>
          </w:rPr>
          <w:fldChar w:fldCharType="end"/>
        </w:r>
      </w:hyperlink>
    </w:p>
    <w:p w:rsidR="00AF7A37" w:rsidRDefault="00BB2E83" w:rsidP="00AF7A37">
      <w:pPr>
        <w:pStyle w:val="TableofFigures"/>
        <w:tabs>
          <w:tab w:val="right" w:leader="dot" w:pos="8659"/>
        </w:tabs>
        <w:spacing w:line="360" w:lineRule="auto"/>
        <w:ind w:left="1134" w:hanging="1134"/>
        <w:rPr>
          <w:rFonts w:asciiTheme="minorHAnsi" w:eastAsiaTheme="minorEastAsia" w:hAnsiTheme="minorHAnsi" w:cstheme="minorBidi"/>
          <w:noProof/>
          <w:sz w:val="22"/>
          <w:szCs w:val="22"/>
          <w:lang w:val="en-US" w:eastAsia="en-US"/>
        </w:rPr>
      </w:pPr>
      <w:hyperlink w:anchor="_Toc225142478" w:history="1">
        <w:r w:rsidR="00AF7A37" w:rsidRPr="000602F9">
          <w:rPr>
            <w:rStyle w:val="Hyperlink"/>
            <w:noProof/>
          </w:rPr>
          <w:t>Figure 17</w:t>
        </w:r>
        <w:r w:rsidR="00AF7A37" w:rsidRPr="000602F9">
          <w:rPr>
            <w:rStyle w:val="Hyperlink"/>
            <w:noProof/>
            <w:lang w:val="en-CA"/>
          </w:rPr>
          <w:t>. The GHG intensity factors for Saskatchewan based on GHGIFA, GHGIFM, weighted annual marginal approach, and ICF estimates</w:t>
        </w:r>
        <w:r w:rsidR="00AF7A37">
          <w:rPr>
            <w:noProof/>
            <w:webHidden/>
          </w:rPr>
          <w:tab/>
        </w:r>
        <w:r>
          <w:rPr>
            <w:noProof/>
            <w:webHidden/>
          </w:rPr>
          <w:fldChar w:fldCharType="begin"/>
        </w:r>
        <w:r w:rsidR="00AF7A37">
          <w:rPr>
            <w:noProof/>
            <w:webHidden/>
          </w:rPr>
          <w:instrText xml:space="preserve"> PAGEREF _Toc225142478 \h </w:instrText>
        </w:r>
        <w:r>
          <w:rPr>
            <w:noProof/>
            <w:webHidden/>
          </w:rPr>
        </w:r>
        <w:r>
          <w:rPr>
            <w:noProof/>
            <w:webHidden/>
          </w:rPr>
          <w:fldChar w:fldCharType="separate"/>
        </w:r>
        <w:r w:rsidR="00D97E75">
          <w:rPr>
            <w:noProof/>
            <w:webHidden/>
          </w:rPr>
          <w:t>59</w:t>
        </w:r>
        <w:r>
          <w:rPr>
            <w:noProof/>
            <w:webHidden/>
          </w:rPr>
          <w:fldChar w:fldCharType="end"/>
        </w:r>
      </w:hyperlink>
    </w:p>
    <w:p w:rsidR="00AF7A37" w:rsidRDefault="00BB2E83" w:rsidP="00AF7A37">
      <w:pPr>
        <w:pStyle w:val="TableofFigures"/>
        <w:tabs>
          <w:tab w:val="right" w:leader="dot" w:pos="8659"/>
        </w:tabs>
        <w:spacing w:line="360" w:lineRule="auto"/>
        <w:ind w:left="1134" w:hanging="1134"/>
        <w:rPr>
          <w:rFonts w:asciiTheme="minorHAnsi" w:eastAsiaTheme="minorEastAsia" w:hAnsiTheme="minorHAnsi" w:cstheme="minorBidi"/>
          <w:noProof/>
          <w:sz w:val="22"/>
          <w:szCs w:val="22"/>
          <w:lang w:val="en-US" w:eastAsia="en-US"/>
        </w:rPr>
      </w:pPr>
      <w:hyperlink w:anchor="_Toc225142479" w:history="1">
        <w:r w:rsidR="00AF7A37" w:rsidRPr="000602F9">
          <w:rPr>
            <w:rStyle w:val="Hyperlink"/>
            <w:noProof/>
          </w:rPr>
          <w:t>Figure 18</w:t>
        </w:r>
        <w:r w:rsidR="00AF7A37" w:rsidRPr="000602F9">
          <w:rPr>
            <w:rStyle w:val="Hyperlink"/>
            <w:noProof/>
            <w:lang w:val="en-CA"/>
          </w:rPr>
          <w:t>. The GHG intensity factors for Alberta based on GHGIFA, GHGIFM, weighted annual marginal approach, ICF estimates, and the reported data</w:t>
        </w:r>
        <w:r w:rsidR="00AF7A37">
          <w:rPr>
            <w:noProof/>
            <w:webHidden/>
          </w:rPr>
          <w:tab/>
        </w:r>
        <w:r>
          <w:rPr>
            <w:noProof/>
            <w:webHidden/>
          </w:rPr>
          <w:fldChar w:fldCharType="begin"/>
        </w:r>
        <w:r w:rsidR="00AF7A37">
          <w:rPr>
            <w:noProof/>
            <w:webHidden/>
          </w:rPr>
          <w:instrText xml:space="preserve"> PAGEREF _Toc225142479 \h </w:instrText>
        </w:r>
        <w:r>
          <w:rPr>
            <w:noProof/>
            <w:webHidden/>
          </w:rPr>
        </w:r>
        <w:r>
          <w:rPr>
            <w:noProof/>
            <w:webHidden/>
          </w:rPr>
          <w:fldChar w:fldCharType="separate"/>
        </w:r>
        <w:r w:rsidR="00D97E75">
          <w:rPr>
            <w:noProof/>
            <w:webHidden/>
          </w:rPr>
          <w:t>60</w:t>
        </w:r>
        <w:r>
          <w:rPr>
            <w:noProof/>
            <w:webHidden/>
          </w:rPr>
          <w:fldChar w:fldCharType="end"/>
        </w:r>
      </w:hyperlink>
    </w:p>
    <w:p w:rsidR="00AF7A37" w:rsidRDefault="00BB2E83" w:rsidP="00AF7A37">
      <w:pPr>
        <w:pStyle w:val="TableofFigures"/>
        <w:tabs>
          <w:tab w:val="right" w:leader="dot" w:pos="8659"/>
        </w:tabs>
        <w:spacing w:line="360" w:lineRule="auto"/>
        <w:ind w:left="1134" w:hanging="1134"/>
        <w:rPr>
          <w:rFonts w:asciiTheme="minorHAnsi" w:eastAsiaTheme="minorEastAsia" w:hAnsiTheme="minorHAnsi" w:cstheme="minorBidi"/>
          <w:noProof/>
          <w:sz w:val="22"/>
          <w:szCs w:val="22"/>
          <w:lang w:val="en-US" w:eastAsia="en-US"/>
        </w:rPr>
      </w:pPr>
      <w:hyperlink w:anchor="_Toc225142480" w:history="1">
        <w:r w:rsidR="00AF7A37" w:rsidRPr="000602F9">
          <w:rPr>
            <w:rStyle w:val="Hyperlink"/>
            <w:noProof/>
          </w:rPr>
          <w:t>Figure 19</w:t>
        </w:r>
        <w:r w:rsidR="00AF7A37" w:rsidRPr="000602F9">
          <w:rPr>
            <w:rStyle w:val="Hyperlink"/>
            <w:noProof/>
            <w:lang w:val="en-CA"/>
          </w:rPr>
          <w:t>. The GHG intensity factors for British Columbia based on GHGIFA, GHGIFM, weighted annual marginal approach, and ICF estimates</w:t>
        </w:r>
        <w:r w:rsidR="00AF7A37">
          <w:rPr>
            <w:noProof/>
            <w:webHidden/>
          </w:rPr>
          <w:tab/>
        </w:r>
        <w:r>
          <w:rPr>
            <w:noProof/>
            <w:webHidden/>
          </w:rPr>
          <w:fldChar w:fldCharType="begin"/>
        </w:r>
        <w:r w:rsidR="00AF7A37">
          <w:rPr>
            <w:noProof/>
            <w:webHidden/>
          </w:rPr>
          <w:instrText xml:space="preserve"> PAGEREF _Toc225142480 \h </w:instrText>
        </w:r>
        <w:r>
          <w:rPr>
            <w:noProof/>
            <w:webHidden/>
          </w:rPr>
        </w:r>
        <w:r>
          <w:rPr>
            <w:noProof/>
            <w:webHidden/>
          </w:rPr>
          <w:fldChar w:fldCharType="separate"/>
        </w:r>
        <w:r w:rsidR="00D97E75">
          <w:rPr>
            <w:noProof/>
            <w:webHidden/>
          </w:rPr>
          <w:t>60</w:t>
        </w:r>
        <w:r>
          <w:rPr>
            <w:noProof/>
            <w:webHidden/>
          </w:rPr>
          <w:fldChar w:fldCharType="end"/>
        </w:r>
      </w:hyperlink>
    </w:p>
    <w:p w:rsidR="00AF7A37" w:rsidRDefault="00BB2E83" w:rsidP="00AF7A37">
      <w:pPr>
        <w:pStyle w:val="TableofFigures"/>
        <w:tabs>
          <w:tab w:val="right" w:leader="dot" w:pos="8659"/>
        </w:tabs>
        <w:spacing w:line="360" w:lineRule="auto"/>
        <w:ind w:left="1134" w:hanging="1134"/>
        <w:rPr>
          <w:rFonts w:asciiTheme="minorHAnsi" w:eastAsiaTheme="minorEastAsia" w:hAnsiTheme="minorHAnsi" w:cstheme="minorBidi"/>
          <w:noProof/>
          <w:sz w:val="22"/>
          <w:szCs w:val="22"/>
          <w:lang w:val="en-US" w:eastAsia="en-US"/>
        </w:rPr>
      </w:pPr>
      <w:hyperlink w:anchor="_Toc225142481" w:history="1">
        <w:r w:rsidR="00AF7A37" w:rsidRPr="000602F9">
          <w:rPr>
            <w:rStyle w:val="Hyperlink"/>
            <w:noProof/>
          </w:rPr>
          <w:t>Figure 20</w:t>
        </w:r>
        <w:r w:rsidR="00AF7A37" w:rsidRPr="000602F9">
          <w:rPr>
            <w:rStyle w:val="Hyperlink"/>
            <w:noProof/>
            <w:lang w:val="en-CA"/>
          </w:rPr>
          <w:t>. Monthly GHG emission reductions as result of ceiling insulation upgrade for Newfoundland</w:t>
        </w:r>
        <w:r w:rsidR="00AF7A37">
          <w:rPr>
            <w:noProof/>
            <w:webHidden/>
          </w:rPr>
          <w:tab/>
        </w:r>
        <w:r>
          <w:rPr>
            <w:noProof/>
            <w:webHidden/>
          </w:rPr>
          <w:fldChar w:fldCharType="begin"/>
        </w:r>
        <w:r w:rsidR="00AF7A37">
          <w:rPr>
            <w:noProof/>
            <w:webHidden/>
          </w:rPr>
          <w:instrText xml:space="preserve"> PAGEREF _Toc225142481 \h </w:instrText>
        </w:r>
        <w:r>
          <w:rPr>
            <w:noProof/>
            <w:webHidden/>
          </w:rPr>
        </w:r>
        <w:r>
          <w:rPr>
            <w:noProof/>
            <w:webHidden/>
          </w:rPr>
          <w:fldChar w:fldCharType="separate"/>
        </w:r>
        <w:r w:rsidR="00D97E75">
          <w:rPr>
            <w:noProof/>
            <w:webHidden/>
          </w:rPr>
          <w:t>71</w:t>
        </w:r>
        <w:r>
          <w:rPr>
            <w:noProof/>
            <w:webHidden/>
          </w:rPr>
          <w:fldChar w:fldCharType="end"/>
        </w:r>
      </w:hyperlink>
    </w:p>
    <w:p w:rsidR="00AF7A37" w:rsidRDefault="00BB2E83" w:rsidP="00AF7A37">
      <w:pPr>
        <w:pStyle w:val="TableofFigures"/>
        <w:tabs>
          <w:tab w:val="right" w:leader="dot" w:pos="8659"/>
        </w:tabs>
        <w:spacing w:line="360" w:lineRule="auto"/>
        <w:ind w:left="1134" w:hanging="1134"/>
        <w:rPr>
          <w:rFonts w:asciiTheme="minorHAnsi" w:eastAsiaTheme="minorEastAsia" w:hAnsiTheme="minorHAnsi" w:cstheme="minorBidi"/>
          <w:noProof/>
          <w:sz w:val="22"/>
          <w:szCs w:val="22"/>
          <w:lang w:val="en-US" w:eastAsia="en-US"/>
        </w:rPr>
      </w:pPr>
      <w:hyperlink w:anchor="_Toc225142482" w:history="1">
        <w:r w:rsidR="00AF7A37" w:rsidRPr="000602F9">
          <w:rPr>
            <w:rStyle w:val="Hyperlink"/>
            <w:noProof/>
          </w:rPr>
          <w:t>Figure 21</w:t>
        </w:r>
        <w:r w:rsidR="00AF7A37" w:rsidRPr="000602F9">
          <w:rPr>
            <w:rStyle w:val="Hyperlink"/>
            <w:noProof/>
            <w:lang w:val="en-CA"/>
          </w:rPr>
          <w:t>. Monthly GHG emission reductions as result of ceiling insulation upgrade for Prince Edward Island</w:t>
        </w:r>
        <w:r w:rsidR="00AF7A37">
          <w:rPr>
            <w:noProof/>
            <w:webHidden/>
          </w:rPr>
          <w:tab/>
        </w:r>
        <w:r>
          <w:rPr>
            <w:noProof/>
            <w:webHidden/>
          </w:rPr>
          <w:fldChar w:fldCharType="begin"/>
        </w:r>
        <w:r w:rsidR="00AF7A37">
          <w:rPr>
            <w:noProof/>
            <w:webHidden/>
          </w:rPr>
          <w:instrText xml:space="preserve"> PAGEREF _Toc225142482 \h </w:instrText>
        </w:r>
        <w:r>
          <w:rPr>
            <w:noProof/>
            <w:webHidden/>
          </w:rPr>
        </w:r>
        <w:r>
          <w:rPr>
            <w:noProof/>
            <w:webHidden/>
          </w:rPr>
          <w:fldChar w:fldCharType="separate"/>
        </w:r>
        <w:r w:rsidR="00D97E75">
          <w:rPr>
            <w:noProof/>
            <w:webHidden/>
          </w:rPr>
          <w:t>72</w:t>
        </w:r>
        <w:r>
          <w:rPr>
            <w:noProof/>
            <w:webHidden/>
          </w:rPr>
          <w:fldChar w:fldCharType="end"/>
        </w:r>
      </w:hyperlink>
    </w:p>
    <w:p w:rsidR="00AF7A37" w:rsidRDefault="00BB2E83" w:rsidP="00AF7A37">
      <w:pPr>
        <w:pStyle w:val="TableofFigures"/>
        <w:tabs>
          <w:tab w:val="right" w:leader="dot" w:pos="8659"/>
        </w:tabs>
        <w:spacing w:line="360" w:lineRule="auto"/>
        <w:ind w:left="1134" w:hanging="1134"/>
        <w:rPr>
          <w:rFonts w:asciiTheme="minorHAnsi" w:eastAsiaTheme="minorEastAsia" w:hAnsiTheme="minorHAnsi" w:cstheme="minorBidi"/>
          <w:noProof/>
          <w:sz w:val="22"/>
          <w:szCs w:val="22"/>
          <w:lang w:val="en-US" w:eastAsia="en-US"/>
        </w:rPr>
      </w:pPr>
      <w:hyperlink w:anchor="_Toc225142483" w:history="1">
        <w:r w:rsidR="00AF7A37" w:rsidRPr="000602F9">
          <w:rPr>
            <w:rStyle w:val="Hyperlink"/>
            <w:noProof/>
          </w:rPr>
          <w:t>Figure 22</w:t>
        </w:r>
        <w:r w:rsidR="00AF7A37" w:rsidRPr="000602F9">
          <w:rPr>
            <w:rStyle w:val="Hyperlink"/>
            <w:noProof/>
            <w:lang w:val="en-CA"/>
          </w:rPr>
          <w:t>. Monthly GHG emission reductions as result of ceiling insulation upgrade for Nova Scotia</w:t>
        </w:r>
        <w:r w:rsidR="00AF7A37">
          <w:rPr>
            <w:noProof/>
            <w:webHidden/>
          </w:rPr>
          <w:tab/>
        </w:r>
        <w:r>
          <w:rPr>
            <w:noProof/>
            <w:webHidden/>
          </w:rPr>
          <w:fldChar w:fldCharType="begin"/>
        </w:r>
        <w:r w:rsidR="00AF7A37">
          <w:rPr>
            <w:noProof/>
            <w:webHidden/>
          </w:rPr>
          <w:instrText xml:space="preserve"> PAGEREF _Toc225142483 \h </w:instrText>
        </w:r>
        <w:r>
          <w:rPr>
            <w:noProof/>
            <w:webHidden/>
          </w:rPr>
        </w:r>
        <w:r>
          <w:rPr>
            <w:noProof/>
            <w:webHidden/>
          </w:rPr>
          <w:fldChar w:fldCharType="separate"/>
        </w:r>
        <w:r w:rsidR="00D97E75">
          <w:rPr>
            <w:noProof/>
            <w:webHidden/>
          </w:rPr>
          <w:t>72</w:t>
        </w:r>
        <w:r>
          <w:rPr>
            <w:noProof/>
            <w:webHidden/>
          </w:rPr>
          <w:fldChar w:fldCharType="end"/>
        </w:r>
      </w:hyperlink>
    </w:p>
    <w:p w:rsidR="00AF7A37" w:rsidRDefault="00BB2E83" w:rsidP="00AF7A37">
      <w:pPr>
        <w:pStyle w:val="TableofFigures"/>
        <w:tabs>
          <w:tab w:val="right" w:leader="dot" w:pos="8659"/>
        </w:tabs>
        <w:spacing w:line="360" w:lineRule="auto"/>
        <w:ind w:left="1134" w:hanging="1134"/>
        <w:rPr>
          <w:rFonts w:asciiTheme="minorHAnsi" w:eastAsiaTheme="minorEastAsia" w:hAnsiTheme="minorHAnsi" w:cstheme="minorBidi"/>
          <w:noProof/>
          <w:sz w:val="22"/>
          <w:szCs w:val="22"/>
          <w:lang w:val="en-US" w:eastAsia="en-US"/>
        </w:rPr>
      </w:pPr>
      <w:hyperlink w:anchor="_Toc225142484" w:history="1">
        <w:r w:rsidR="00AF7A37" w:rsidRPr="000602F9">
          <w:rPr>
            <w:rStyle w:val="Hyperlink"/>
            <w:noProof/>
          </w:rPr>
          <w:t>Figure 23</w:t>
        </w:r>
        <w:r w:rsidR="00AF7A37" w:rsidRPr="000602F9">
          <w:rPr>
            <w:rStyle w:val="Hyperlink"/>
            <w:noProof/>
            <w:lang w:val="en-CA"/>
          </w:rPr>
          <w:t>. Monthly GHG emission reductions as result of ceiling insulation upgrade for New Brunswick</w:t>
        </w:r>
        <w:r w:rsidR="00AF7A37">
          <w:rPr>
            <w:noProof/>
            <w:webHidden/>
          </w:rPr>
          <w:tab/>
        </w:r>
        <w:r>
          <w:rPr>
            <w:noProof/>
            <w:webHidden/>
          </w:rPr>
          <w:fldChar w:fldCharType="begin"/>
        </w:r>
        <w:r w:rsidR="00AF7A37">
          <w:rPr>
            <w:noProof/>
            <w:webHidden/>
          </w:rPr>
          <w:instrText xml:space="preserve"> PAGEREF _Toc225142484 \h </w:instrText>
        </w:r>
        <w:r>
          <w:rPr>
            <w:noProof/>
            <w:webHidden/>
          </w:rPr>
        </w:r>
        <w:r>
          <w:rPr>
            <w:noProof/>
            <w:webHidden/>
          </w:rPr>
          <w:fldChar w:fldCharType="separate"/>
        </w:r>
        <w:r w:rsidR="00D97E75">
          <w:rPr>
            <w:noProof/>
            <w:webHidden/>
          </w:rPr>
          <w:t>73</w:t>
        </w:r>
        <w:r>
          <w:rPr>
            <w:noProof/>
            <w:webHidden/>
          </w:rPr>
          <w:fldChar w:fldCharType="end"/>
        </w:r>
      </w:hyperlink>
    </w:p>
    <w:p w:rsidR="00AF7A37" w:rsidRDefault="00BB2E83" w:rsidP="00AF7A37">
      <w:pPr>
        <w:pStyle w:val="TableofFigures"/>
        <w:tabs>
          <w:tab w:val="right" w:leader="dot" w:pos="8659"/>
        </w:tabs>
        <w:spacing w:line="360" w:lineRule="auto"/>
        <w:ind w:left="1134" w:hanging="1134"/>
        <w:rPr>
          <w:rFonts w:asciiTheme="minorHAnsi" w:eastAsiaTheme="minorEastAsia" w:hAnsiTheme="minorHAnsi" w:cstheme="minorBidi"/>
          <w:noProof/>
          <w:sz w:val="22"/>
          <w:szCs w:val="22"/>
          <w:lang w:val="en-US" w:eastAsia="en-US"/>
        </w:rPr>
      </w:pPr>
      <w:hyperlink w:anchor="_Toc225142485" w:history="1">
        <w:r w:rsidR="00AF7A37" w:rsidRPr="000602F9">
          <w:rPr>
            <w:rStyle w:val="Hyperlink"/>
            <w:noProof/>
          </w:rPr>
          <w:t>Figure 24</w:t>
        </w:r>
        <w:r w:rsidR="00AF7A37" w:rsidRPr="000602F9">
          <w:rPr>
            <w:rStyle w:val="Hyperlink"/>
            <w:noProof/>
            <w:lang w:val="en-CA"/>
          </w:rPr>
          <w:t>. Monthly GHG emission reductions as result of ceiling insulation upgrade for Quebec</w:t>
        </w:r>
        <w:r w:rsidR="00AF7A37">
          <w:rPr>
            <w:noProof/>
            <w:webHidden/>
          </w:rPr>
          <w:tab/>
        </w:r>
        <w:r>
          <w:rPr>
            <w:noProof/>
            <w:webHidden/>
          </w:rPr>
          <w:fldChar w:fldCharType="begin"/>
        </w:r>
        <w:r w:rsidR="00AF7A37">
          <w:rPr>
            <w:noProof/>
            <w:webHidden/>
          </w:rPr>
          <w:instrText xml:space="preserve"> PAGEREF _Toc225142485 \h </w:instrText>
        </w:r>
        <w:r>
          <w:rPr>
            <w:noProof/>
            <w:webHidden/>
          </w:rPr>
        </w:r>
        <w:r>
          <w:rPr>
            <w:noProof/>
            <w:webHidden/>
          </w:rPr>
          <w:fldChar w:fldCharType="separate"/>
        </w:r>
        <w:r w:rsidR="00D97E75">
          <w:rPr>
            <w:noProof/>
            <w:webHidden/>
          </w:rPr>
          <w:t>73</w:t>
        </w:r>
        <w:r>
          <w:rPr>
            <w:noProof/>
            <w:webHidden/>
          </w:rPr>
          <w:fldChar w:fldCharType="end"/>
        </w:r>
      </w:hyperlink>
    </w:p>
    <w:p w:rsidR="00AF7A37" w:rsidRDefault="00BB2E83" w:rsidP="00AF7A37">
      <w:pPr>
        <w:pStyle w:val="TableofFigures"/>
        <w:tabs>
          <w:tab w:val="right" w:leader="dot" w:pos="8659"/>
        </w:tabs>
        <w:spacing w:line="360" w:lineRule="auto"/>
        <w:ind w:left="1134" w:hanging="1134"/>
        <w:rPr>
          <w:rFonts w:asciiTheme="minorHAnsi" w:eastAsiaTheme="minorEastAsia" w:hAnsiTheme="minorHAnsi" w:cstheme="minorBidi"/>
          <w:noProof/>
          <w:sz w:val="22"/>
          <w:szCs w:val="22"/>
          <w:lang w:val="en-US" w:eastAsia="en-US"/>
        </w:rPr>
      </w:pPr>
      <w:hyperlink w:anchor="_Toc225142486" w:history="1">
        <w:r w:rsidR="00AF7A37" w:rsidRPr="000602F9">
          <w:rPr>
            <w:rStyle w:val="Hyperlink"/>
            <w:noProof/>
          </w:rPr>
          <w:t>Figure 25</w:t>
        </w:r>
        <w:r w:rsidR="00AF7A37" w:rsidRPr="000602F9">
          <w:rPr>
            <w:rStyle w:val="Hyperlink"/>
            <w:noProof/>
            <w:lang w:val="en-CA"/>
          </w:rPr>
          <w:t>. Monthly GHG emission reductions as result of ceiling insulation upgrade for Ontario</w:t>
        </w:r>
        <w:r w:rsidR="00AF7A37">
          <w:rPr>
            <w:noProof/>
            <w:webHidden/>
          </w:rPr>
          <w:tab/>
        </w:r>
        <w:r>
          <w:rPr>
            <w:noProof/>
            <w:webHidden/>
          </w:rPr>
          <w:fldChar w:fldCharType="begin"/>
        </w:r>
        <w:r w:rsidR="00AF7A37">
          <w:rPr>
            <w:noProof/>
            <w:webHidden/>
          </w:rPr>
          <w:instrText xml:space="preserve"> PAGEREF _Toc225142486 \h </w:instrText>
        </w:r>
        <w:r>
          <w:rPr>
            <w:noProof/>
            <w:webHidden/>
          </w:rPr>
        </w:r>
        <w:r>
          <w:rPr>
            <w:noProof/>
            <w:webHidden/>
          </w:rPr>
          <w:fldChar w:fldCharType="separate"/>
        </w:r>
        <w:r w:rsidR="00D97E75">
          <w:rPr>
            <w:noProof/>
            <w:webHidden/>
          </w:rPr>
          <w:t>74</w:t>
        </w:r>
        <w:r>
          <w:rPr>
            <w:noProof/>
            <w:webHidden/>
          </w:rPr>
          <w:fldChar w:fldCharType="end"/>
        </w:r>
      </w:hyperlink>
    </w:p>
    <w:p w:rsidR="00AF7A37" w:rsidRDefault="00BB2E83" w:rsidP="00AF7A37">
      <w:pPr>
        <w:pStyle w:val="TableofFigures"/>
        <w:tabs>
          <w:tab w:val="right" w:leader="dot" w:pos="8659"/>
        </w:tabs>
        <w:spacing w:line="360" w:lineRule="auto"/>
        <w:ind w:left="1134" w:hanging="1134"/>
        <w:rPr>
          <w:rFonts w:asciiTheme="minorHAnsi" w:eastAsiaTheme="minorEastAsia" w:hAnsiTheme="minorHAnsi" w:cstheme="minorBidi"/>
          <w:noProof/>
          <w:sz w:val="22"/>
          <w:szCs w:val="22"/>
          <w:lang w:val="en-US" w:eastAsia="en-US"/>
        </w:rPr>
      </w:pPr>
      <w:hyperlink w:anchor="_Toc225142487" w:history="1">
        <w:r w:rsidR="00AF7A37" w:rsidRPr="000602F9">
          <w:rPr>
            <w:rStyle w:val="Hyperlink"/>
            <w:noProof/>
          </w:rPr>
          <w:t>Figure 26</w:t>
        </w:r>
        <w:r w:rsidR="00AF7A37" w:rsidRPr="000602F9">
          <w:rPr>
            <w:rStyle w:val="Hyperlink"/>
            <w:noProof/>
            <w:lang w:val="en-CA"/>
          </w:rPr>
          <w:t>. Monthly GHG emission reductions as result of ceiling insulation upgrade for  Manitoba</w:t>
        </w:r>
        <w:r w:rsidR="00AF7A37">
          <w:rPr>
            <w:noProof/>
            <w:webHidden/>
          </w:rPr>
          <w:tab/>
        </w:r>
        <w:r>
          <w:rPr>
            <w:noProof/>
            <w:webHidden/>
          </w:rPr>
          <w:fldChar w:fldCharType="begin"/>
        </w:r>
        <w:r w:rsidR="00AF7A37">
          <w:rPr>
            <w:noProof/>
            <w:webHidden/>
          </w:rPr>
          <w:instrText xml:space="preserve"> PAGEREF _Toc225142487 \h </w:instrText>
        </w:r>
        <w:r>
          <w:rPr>
            <w:noProof/>
            <w:webHidden/>
          </w:rPr>
        </w:r>
        <w:r>
          <w:rPr>
            <w:noProof/>
            <w:webHidden/>
          </w:rPr>
          <w:fldChar w:fldCharType="separate"/>
        </w:r>
        <w:r w:rsidR="00D97E75">
          <w:rPr>
            <w:noProof/>
            <w:webHidden/>
          </w:rPr>
          <w:t>74</w:t>
        </w:r>
        <w:r>
          <w:rPr>
            <w:noProof/>
            <w:webHidden/>
          </w:rPr>
          <w:fldChar w:fldCharType="end"/>
        </w:r>
      </w:hyperlink>
    </w:p>
    <w:p w:rsidR="00AF7A37" w:rsidRDefault="00BB2E83" w:rsidP="00AF7A37">
      <w:pPr>
        <w:pStyle w:val="TableofFigures"/>
        <w:tabs>
          <w:tab w:val="right" w:leader="dot" w:pos="8659"/>
        </w:tabs>
        <w:spacing w:line="360" w:lineRule="auto"/>
        <w:ind w:left="1134" w:hanging="1134"/>
        <w:rPr>
          <w:rFonts w:asciiTheme="minorHAnsi" w:eastAsiaTheme="minorEastAsia" w:hAnsiTheme="minorHAnsi" w:cstheme="minorBidi"/>
          <w:noProof/>
          <w:sz w:val="22"/>
          <w:szCs w:val="22"/>
          <w:lang w:val="en-US" w:eastAsia="en-US"/>
        </w:rPr>
      </w:pPr>
      <w:hyperlink w:anchor="_Toc225142488" w:history="1">
        <w:r w:rsidR="00AF7A37" w:rsidRPr="000602F9">
          <w:rPr>
            <w:rStyle w:val="Hyperlink"/>
            <w:noProof/>
          </w:rPr>
          <w:t>Figure 27</w:t>
        </w:r>
        <w:r w:rsidR="00AF7A37" w:rsidRPr="000602F9">
          <w:rPr>
            <w:rStyle w:val="Hyperlink"/>
            <w:noProof/>
            <w:lang w:val="en-CA"/>
          </w:rPr>
          <w:t>. Monthly GHG emission reductions as result of ceiling insulation upgrade for Saskatchewan</w:t>
        </w:r>
        <w:r w:rsidR="00AF7A37">
          <w:rPr>
            <w:noProof/>
            <w:webHidden/>
          </w:rPr>
          <w:tab/>
        </w:r>
        <w:r>
          <w:rPr>
            <w:noProof/>
            <w:webHidden/>
          </w:rPr>
          <w:fldChar w:fldCharType="begin"/>
        </w:r>
        <w:r w:rsidR="00AF7A37">
          <w:rPr>
            <w:noProof/>
            <w:webHidden/>
          </w:rPr>
          <w:instrText xml:space="preserve"> PAGEREF _Toc225142488 \h </w:instrText>
        </w:r>
        <w:r>
          <w:rPr>
            <w:noProof/>
            <w:webHidden/>
          </w:rPr>
        </w:r>
        <w:r>
          <w:rPr>
            <w:noProof/>
            <w:webHidden/>
          </w:rPr>
          <w:fldChar w:fldCharType="separate"/>
        </w:r>
        <w:r w:rsidR="00D97E75">
          <w:rPr>
            <w:noProof/>
            <w:webHidden/>
          </w:rPr>
          <w:t>75</w:t>
        </w:r>
        <w:r>
          <w:rPr>
            <w:noProof/>
            <w:webHidden/>
          </w:rPr>
          <w:fldChar w:fldCharType="end"/>
        </w:r>
      </w:hyperlink>
    </w:p>
    <w:p w:rsidR="00AF7A37" w:rsidRDefault="00BB2E83" w:rsidP="00AF7A37">
      <w:pPr>
        <w:pStyle w:val="TableofFigures"/>
        <w:tabs>
          <w:tab w:val="right" w:leader="dot" w:pos="8659"/>
        </w:tabs>
        <w:spacing w:line="360" w:lineRule="auto"/>
        <w:ind w:left="1134" w:hanging="1134"/>
        <w:rPr>
          <w:rFonts w:asciiTheme="minorHAnsi" w:eastAsiaTheme="minorEastAsia" w:hAnsiTheme="minorHAnsi" w:cstheme="minorBidi"/>
          <w:noProof/>
          <w:sz w:val="22"/>
          <w:szCs w:val="22"/>
          <w:lang w:val="en-US" w:eastAsia="en-US"/>
        </w:rPr>
      </w:pPr>
      <w:hyperlink w:anchor="_Toc225142489" w:history="1">
        <w:r w:rsidR="00AF7A37" w:rsidRPr="000602F9">
          <w:rPr>
            <w:rStyle w:val="Hyperlink"/>
            <w:noProof/>
          </w:rPr>
          <w:t>Figure 28</w:t>
        </w:r>
        <w:r w:rsidR="00AF7A37" w:rsidRPr="000602F9">
          <w:rPr>
            <w:rStyle w:val="Hyperlink"/>
            <w:noProof/>
            <w:lang w:val="en-CA"/>
          </w:rPr>
          <w:t>. Monthly GHG emission reductions as result of ceiling insulation upgrade for Alberta</w:t>
        </w:r>
        <w:r w:rsidR="00AF7A37">
          <w:rPr>
            <w:noProof/>
            <w:webHidden/>
          </w:rPr>
          <w:tab/>
        </w:r>
        <w:r>
          <w:rPr>
            <w:noProof/>
            <w:webHidden/>
          </w:rPr>
          <w:fldChar w:fldCharType="begin"/>
        </w:r>
        <w:r w:rsidR="00AF7A37">
          <w:rPr>
            <w:noProof/>
            <w:webHidden/>
          </w:rPr>
          <w:instrText xml:space="preserve"> PAGEREF _Toc225142489 \h </w:instrText>
        </w:r>
        <w:r>
          <w:rPr>
            <w:noProof/>
            <w:webHidden/>
          </w:rPr>
        </w:r>
        <w:r>
          <w:rPr>
            <w:noProof/>
            <w:webHidden/>
          </w:rPr>
          <w:fldChar w:fldCharType="separate"/>
        </w:r>
        <w:r w:rsidR="00D97E75">
          <w:rPr>
            <w:noProof/>
            <w:webHidden/>
          </w:rPr>
          <w:t>75</w:t>
        </w:r>
        <w:r>
          <w:rPr>
            <w:noProof/>
            <w:webHidden/>
          </w:rPr>
          <w:fldChar w:fldCharType="end"/>
        </w:r>
      </w:hyperlink>
    </w:p>
    <w:p w:rsidR="00AF7A37" w:rsidRDefault="00BB2E83" w:rsidP="00AF7A37">
      <w:pPr>
        <w:pStyle w:val="TableofFigures"/>
        <w:tabs>
          <w:tab w:val="right" w:leader="dot" w:pos="8659"/>
        </w:tabs>
        <w:spacing w:line="360" w:lineRule="auto"/>
        <w:ind w:left="1134" w:hanging="1134"/>
        <w:rPr>
          <w:rFonts w:asciiTheme="minorHAnsi" w:eastAsiaTheme="minorEastAsia" w:hAnsiTheme="minorHAnsi" w:cstheme="minorBidi"/>
          <w:noProof/>
          <w:sz w:val="22"/>
          <w:szCs w:val="22"/>
          <w:lang w:val="en-US" w:eastAsia="en-US"/>
        </w:rPr>
      </w:pPr>
      <w:hyperlink w:anchor="_Toc225142490" w:history="1">
        <w:r w:rsidR="00AF7A37" w:rsidRPr="000602F9">
          <w:rPr>
            <w:rStyle w:val="Hyperlink"/>
            <w:noProof/>
          </w:rPr>
          <w:t>Figure 29</w:t>
        </w:r>
        <w:r w:rsidR="00AF7A37" w:rsidRPr="000602F9">
          <w:rPr>
            <w:rStyle w:val="Hyperlink"/>
            <w:noProof/>
            <w:lang w:val="en-CA"/>
          </w:rPr>
          <w:t>. Monthly GHG emission reductions as result of ceiling insulation upgrade for British Columbia</w:t>
        </w:r>
        <w:r w:rsidR="00AF7A37">
          <w:rPr>
            <w:noProof/>
            <w:webHidden/>
          </w:rPr>
          <w:tab/>
        </w:r>
        <w:r>
          <w:rPr>
            <w:noProof/>
            <w:webHidden/>
          </w:rPr>
          <w:fldChar w:fldCharType="begin"/>
        </w:r>
        <w:r w:rsidR="00AF7A37">
          <w:rPr>
            <w:noProof/>
            <w:webHidden/>
          </w:rPr>
          <w:instrText xml:space="preserve"> PAGEREF _Toc225142490 \h </w:instrText>
        </w:r>
        <w:r>
          <w:rPr>
            <w:noProof/>
            <w:webHidden/>
          </w:rPr>
        </w:r>
        <w:r>
          <w:rPr>
            <w:noProof/>
            <w:webHidden/>
          </w:rPr>
          <w:fldChar w:fldCharType="separate"/>
        </w:r>
        <w:r w:rsidR="00D97E75">
          <w:rPr>
            <w:noProof/>
            <w:webHidden/>
          </w:rPr>
          <w:t>76</w:t>
        </w:r>
        <w:r>
          <w:rPr>
            <w:noProof/>
            <w:webHidden/>
          </w:rPr>
          <w:fldChar w:fldCharType="end"/>
        </w:r>
      </w:hyperlink>
    </w:p>
    <w:p w:rsidR="000D7D44" w:rsidRPr="00DD199A" w:rsidRDefault="00BB2E83" w:rsidP="0000686E">
      <w:pPr>
        <w:spacing w:line="360" w:lineRule="auto"/>
      </w:pPr>
      <w:r>
        <w:fldChar w:fldCharType="end"/>
      </w:r>
    </w:p>
    <w:p w:rsidR="000D7D44" w:rsidRPr="00BD0ED8" w:rsidRDefault="000D7D44" w:rsidP="000D7D44">
      <w:pPr>
        <w:rPr>
          <w:rFonts w:asciiTheme="majorBidi" w:hAnsiTheme="majorBidi" w:cstheme="majorBidi"/>
          <w:sz w:val="28"/>
          <w:szCs w:val="28"/>
          <w:lang w:val="en-CA"/>
        </w:rPr>
      </w:pPr>
    </w:p>
    <w:p w:rsidR="000D7D44" w:rsidRPr="00BD0ED8" w:rsidRDefault="000D7D44" w:rsidP="000D7D44">
      <w:pPr>
        <w:rPr>
          <w:rFonts w:asciiTheme="majorBidi" w:hAnsiTheme="majorBidi" w:cstheme="majorBidi"/>
          <w:sz w:val="28"/>
          <w:szCs w:val="28"/>
          <w:lang w:val="en-CA"/>
        </w:rPr>
      </w:pPr>
    </w:p>
    <w:p w:rsidR="000D7D44" w:rsidRPr="00BD0ED8" w:rsidRDefault="000D7D44" w:rsidP="000D7D44">
      <w:pPr>
        <w:rPr>
          <w:rFonts w:asciiTheme="majorBidi" w:hAnsiTheme="majorBidi" w:cstheme="majorBidi"/>
          <w:sz w:val="28"/>
          <w:szCs w:val="28"/>
          <w:lang w:val="en-CA"/>
        </w:rPr>
      </w:pPr>
    </w:p>
    <w:p w:rsidR="000D7D44" w:rsidRDefault="000D7D44" w:rsidP="00290BCC">
      <w:pPr>
        <w:pStyle w:val="Heading1"/>
        <w:jc w:val="center"/>
        <w:rPr>
          <w:rFonts w:asciiTheme="majorBidi" w:hAnsiTheme="majorBidi" w:cstheme="majorBidi"/>
          <w:sz w:val="28"/>
          <w:szCs w:val="28"/>
          <w:lang w:val="en-CA"/>
        </w:rPr>
      </w:pPr>
      <w:bookmarkStart w:id="8" w:name="_Toc216454132"/>
      <w:bookmarkStart w:id="9" w:name="_Toc216454875"/>
      <w:bookmarkStart w:id="10" w:name="_Toc216455695"/>
      <w:bookmarkStart w:id="11" w:name="_Toc225059629"/>
      <w:r w:rsidRPr="00BD0ED8">
        <w:rPr>
          <w:rFonts w:asciiTheme="majorBidi" w:hAnsiTheme="majorBidi" w:cstheme="majorBidi"/>
          <w:sz w:val="28"/>
          <w:szCs w:val="28"/>
          <w:lang w:val="en-CA"/>
        </w:rPr>
        <w:lastRenderedPageBreak/>
        <w:t>LIST OF ABBREVIATIONS</w:t>
      </w:r>
      <w:bookmarkEnd w:id="8"/>
      <w:bookmarkEnd w:id="9"/>
      <w:bookmarkEnd w:id="10"/>
      <w:bookmarkEnd w:id="11"/>
    </w:p>
    <w:p w:rsidR="000D7D44" w:rsidRPr="003A3097" w:rsidRDefault="000D7D44" w:rsidP="000D7D44">
      <w:pPr>
        <w:rPr>
          <w:lang w:val="en-CA"/>
        </w:rPr>
      </w:pPr>
    </w:p>
    <w:p w:rsidR="00347AC5" w:rsidRDefault="00347AC5" w:rsidP="00347AC5">
      <w:pPr>
        <w:tabs>
          <w:tab w:val="left" w:pos="1985"/>
        </w:tabs>
        <w:spacing w:after="200" w:line="360" w:lineRule="auto"/>
        <w:contextualSpacing/>
        <w:rPr>
          <w:bCs/>
          <w:lang w:val="en-CA"/>
        </w:rPr>
      </w:pPr>
      <w:r w:rsidRPr="00E52A8A">
        <w:rPr>
          <w:bCs/>
          <w:lang w:val="en-CA"/>
        </w:rPr>
        <w:t xml:space="preserve">AESO </w:t>
      </w:r>
      <w:r>
        <w:rPr>
          <w:bCs/>
          <w:lang w:val="en-CA"/>
        </w:rPr>
        <w:t xml:space="preserve">        </w:t>
      </w:r>
      <w:r>
        <w:rPr>
          <w:bCs/>
          <w:lang w:val="en-CA"/>
        </w:rPr>
        <w:tab/>
        <w:t>Alberta Electric System O</w:t>
      </w:r>
      <w:r w:rsidRPr="00E52A8A">
        <w:rPr>
          <w:bCs/>
          <w:lang w:val="en-CA"/>
        </w:rPr>
        <w:t>perator</w:t>
      </w:r>
    </w:p>
    <w:p w:rsidR="00D806CB" w:rsidRDefault="00BA20A2" w:rsidP="00347AC5">
      <w:pPr>
        <w:tabs>
          <w:tab w:val="left" w:pos="1985"/>
        </w:tabs>
        <w:spacing w:after="200" w:line="360" w:lineRule="auto"/>
        <w:contextualSpacing/>
        <w:rPr>
          <w:lang w:val="en-CA"/>
        </w:rPr>
      </w:pPr>
      <w:r>
        <w:rPr>
          <w:lang w:val="en-CA"/>
        </w:rPr>
        <w:t>AR</w:t>
      </w:r>
      <w:r w:rsidR="00D806CB">
        <w:rPr>
          <w:lang w:val="en-CA"/>
        </w:rPr>
        <w:t>E</w:t>
      </w:r>
      <w:r>
        <w:rPr>
          <w:lang w:val="en-CA"/>
        </w:rPr>
        <w:t>G</w:t>
      </w:r>
      <w:r w:rsidR="00347AC5">
        <w:rPr>
          <w:lang w:val="en-CA"/>
        </w:rPr>
        <w:t xml:space="preserve"> </w:t>
      </w:r>
      <w:r w:rsidR="00347AC5">
        <w:rPr>
          <w:lang w:val="en-CA"/>
        </w:rPr>
        <w:tab/>
      </w:r>
      <w:r w:rsidR="0045506A">
        <w:rPr>
          <w:lang w:val="en-CA"/>
        </w:rPr>
        <w:t xml:space="preserve">Annual </w:t>
      </w:r>
      <w:r>
        <w:rPr>
          <w:lang w:val="en-CA"/>
        </w:rPr>
        <w:t>reduction in electricity</w:t>
      </w:r>
      <w:r w:rsidR="00347AC5">
        <w:rPr>
          <w:lang w:val="en-CA"/>
        </w:rPr>
        <w:t xml:space="preserve"> generation</w:t>
      </w:r>
      <w:r w:rsidR="00D806CB">
        <w:rPr>
          <w:lang w:val="en-CA"/>
        </w:rPr>
        <w:t xml:space="preserve"> (MWh/year)</w:t>
      </w:r>
    </w:p>
    <w:p w:rsidR="00D806CB" w:rsidRDefault="00D806CB" w:rsidP="0088005E">
      <w:pPr>
        <w:tabs>
          <w:tab w:val="left" w:pos="1985"/>
        </w:tabs>
        <w:spacing w:after="200" w:line="360" w:lineRule="auto"/>
        <w:contextualSpacing/>
        <w:rPr>
          <w:lang w:val="en-CA"/>
        </w:rPr>
      </w:pPr>
      <w:r>
        <w:rPr>
          <w:lang w:val="en-CA"/>
        </w:rPr>
        <w:t>DD</w:t>
      </w:r>
      <w:r w:rsidRPr="009F78DC">
        <w:rPr>
          <w:vertAlign w:val="subscript"/>
          <w:lang w:val="en-CA"/>
        </w:rPr>
        <w:t>m</w:t>
      </w:r>
      <w:r w:rsidR="0045506A">
        <w:rPr>
          <w:lang w:val="en-CA"/>
        </w:rPr>
        <w:t xml:space="preserve"> </w:t>
      </w:r>
      <w:r w:rsidR="0045506A">
        <w:rPr>
          <w:lang w:val="en-CA"/>
        </w:rPr>
        <w:tab/>
        <w:t>Monthly degree d</w:t>
      </w:r>
      <w:r>
        <w:rPr>
          <w:lang w:val="en-CA"/>
        </w:rPr>
        <w:t>ays</w:t>
      </w:r>
    </w:p>
    <w:p w:rsidR="00D806CB" w:rsidRDefault="00D806CB" w:rsidP="00D806CB">
      <w:pPr>
        <w:tabs>
          <w:tab w:val="left" w:pos="1985"/>
        </w:tabs>
        <w:spacing w:after="200" w:line="360" w:lineRule="auto"/>
        <w:contextualSpacing/>
        <w:rPr>
          <w:lang w:val="en-CA"/>
        </w:rPr>
      </w:pPr>
      <w:r>
        <w:rPr>
          <w:lang w:val="en-CA"/>
        </w:rPr>
        <w:t>DD</w:t>
      </w:r>
      <w:r w:rsidRPr="009F78DC">
        <w:rPr>
          <w:vertAlign w:val="subscript"/>
          <w:lang w:val="en-CA"/>
        </w:rPr>
        <w:t>y</w:t>
      </w:r>
      <w:r w:rsidR="0045506A">
        <w:rPr>
          <w:lang w:val="en-CA"/>
        </w:rPr>
        <w:t xml:space="preserve"> </w:t>
      </w:r>
      <w:r w:rsidR="0045506A">
        <w:rPr>
          <w:lang w:val="en-CA"/>
        </w:rPr>
        <w:tab/>
        <w:t xml:space="preserve"> Yearly total degree d</w:t>
      </w:r>
      <w:r>
        <w:rPr>
          <w:lang w:val="en-CA"/>
        </w:rPr>
        <w:t>ays</w:t>
      </w:r>
    </w:p>
    <w:p w:rsidR="007F26E5" w:rsidRDefault="007F26E5" w:rsidP="00305C32">
      <w:pPr>
        <w:spacing w:after="200" w:line="360" w:lineRule="auto"/>
        <w:ind w:left="1974" w:hanging="1974"/>
        <w:contextualSpacing/>
      </w:pPr>
      <w:r>
        <w:t xml:space="preserve">FFGHG        </w:t>
      </w:r>
      <w:r>
        <w:tab/>
      </w:r>
      <w:r w:rsidRPr="00BD0ED8">
        <w:t>GHG emissions from electricity g</w:t>
      </w:r>
      <w:r>
        <w:t xml:space="preserve">eneration from only fossil fuel </w:t>
      </w:r>
      <w:r w:rsidRPr="00BD0ED8">
        <w:t xml:space="preserve">fired power </w:t>
      </w:r>
      <w:r>
        <w:t>plants</w:t>
      </w:r>
      <w:r w:rsidRPr="00BD0ED8">
        <w:t xml:space="preserve"> in one year (</w:t>
      </w:r>
      <w:r w:rsidR="00305C32">
        <w:t>gram</w:t>
      </w:r>
      <w:r w:rsidRPr="00BD0ED8">
        <w:t>s/year)</w:t>
      </w:r>
    </w:p>
    <w:p w:rsidR="007F26E5" w:rsidRDefault="007F26E5" w:rsidP="007F26E5">
      <w:pPr>
        <w:spacing w:after="200" w:line="360" w:lineRule="auto"/>
        <w:ind w:left="1974" w:hanging="1974"/>
        <w:contextualSpacing/>
      </w:pPr>
      <w:r>
        <w:t xml:space="preserve">FFNEG   </w:t>
      </w:r>
      <w:r>
        <w:tab/>
      </w:r>
      <w:r w:rsidRPr="00BD0ED8">
        <w:t>Net electricity generation from only fossil fuel fired power plants in one year (kWh/year)</w:t>
      </w:r>
    </w:p>
    <w:p w:rsidR="0045506A" w:rsidRDefault="000D7D44" w:rsidP="00AD2566">
      <w:pPr>
        <w:tabs>
          <w:tab w:val="left" w:pos="1985"/>
        </w:tabs>
        <w:spacing w:after="200" w:line="360" w:lineRule="auto"/>
        <w:contextualSpacing/>
        <w:rPr>
          <w:color w:val="292526"/>
          <w:szCs w:val="28"/>
        </w:rPr>
      </w:pPr>
      <w:r w:rsidRPr="00BD0ED8">
        <w:rPr>
          <w:color w:val="292526"/>
          <w:szCs w:val="28"/>
        </w:rPr>
        <w:t>GHG</w:t>
      </w:r>
      <w:r>
        <w:rPr>
          <w:color w:val="292526"/>
          <w:szCs w:val="28"/>
        </w:rPr>
        <w:tab/>
        <w:t>G</w:t>
      </w:r>
      <w:r w:rsidRPr="00BD0ED8">
        <w:rPr>
          <w:color w:val="292526"/>
          <w:szCs w:val="28"/>
        </w:rPr>
        <w:t>reenhouse gas emission</w:t>
      </w:r>
    </w:p>
    <w:p w:rsidR="000D7D44" w:rsidRDefault="0045506A" w:rsidP="00AD2566">
      <w:pPr>
        <w:tabs>
          <w:tab w:val="left" w:pos="1985"/>
        </w:tabs>
        <w:spacing w:after="200" w:line="360" w:lineRule="auto"/>
        <w:contextualSpacing/>
        <w:rPr>
          <w:color w:val="292526"/>
          <w:szCs w:val="28"/>
        </w:rPr>
      </w:pPr>
      <w:r>
        <w:rPr>
          <w:color w:val="292526"/>
          <w:szCs w:val="28"/>
        </w:rPr>
        <w:t>GHGIF</w:t>
      </w:r>
      <w:r w:rsidR="000D7D44" w:rsidRPr="00BD0ED8">
        <w:rPr>
          <w:color w:val="292526"/>
          <w:szCs w:val="28"/>
        </w:rPr>
        <w:t xml:space="preserve"> </w:t>
      </w:r>
      <w:r>
        <w:rPr>
          <w:color w:val="292526"/>
          <w:szCs w:val="28"/>
        </w:rPr>
        <w:tab/>
        <w:t>G</w:t>
      </w:r>
      <w:r w:rsidRPr="00BD0ED8">
        <w:rPr>
          <w:color w:val="292526"/>
          <w:szCs w:val="28"/>
        </w:rPr>
        <w:t>reenhouse gas</w:t>
      </w:r>
      <w:r>
        <w:rPr>
          <w:color w:val="292526"/>
          <w:szCs w:val="28"/>
        </w:rPr>
        <w:t xml:space="preserve"> </w:t>
      </w:r>
      <w:r>
        <w:t>intensity factor</w:t>
      </w:r>
    </w:p>
    <w:p w:rsidR="007F26E5" w:rsidRDefault="007F26E5" w:rsidP="007F26E5">
      <w:pPr>
        <w:tabs>
          <w:tab w:val="left" w:pos="1985"/>
        </w:tabs>
        <w:spacing w:after="200" w:line="360" w:lineRule="auto"/>
        <w:contextualSpacing/>
      </w:pPr>
      <w:r w:rsidRPr="00BD0ED8">
        <w:t>GHGIF</w:t>
      </w:r>
      <w:r w:rsidRPr="00BD0ED8">
        <w:rPr>
          <w:vertAlign w:val="subscript"/>
        </w:rPr>
        <w:t>A</w:t>
      </w:r>
      <w:r w:rsidRPr="00BD0ED8">
        <w:t xml:space="preserve"> </w:t>
      </w:r>
      <w:r>
        <w:t xml:space="preserve">             </w:t>
      </w:r>
      <w:r>
        <w:tab/>
        <w:t>Average GHG intensity factor (g CO</w:t>
      </w:r>
      <w:r w:rsidRPr="002C1EB1">
        <w:rPr>
          <w:vertAlign w:val="subscript"/>
        </w:rPr>
        <w:t>2eq</w:t>
      </w:r>
      <w:r>
        <w:t xml:space="preserve">/kWh) </w:t>
      </w:r>
    </w:p>
    <w:p w:rsidR="007F26E5" w:rsidRDefault="007F26E5" w:rsidP="007F26E5">
      <w:pPr>
        <w:spacing w:after="200" w:line="360" w:lineRule="auto"/>
        <w:ind w:left="1974" w:hanging="1974"/>
        <w:contextualSpacing/>
      </w:pPr>
      <w:r w:rsidRPr="00BD0ED8">
        <w:t>GHGIF</w:t>
      </w:r>
      <w:r w:rsidRPr="00BD0ED8">
        <w:rPr>
          <w:vertAlign w:val="subscript"/>
        </w:rPr>
        <w:t>M</w:t>
      </w:r>
      <w:r w:rsidRPr="00BD0ED8">
        <w:t xml:space="preserve"> </w:t>
      </w:r>
      <w:r>
        <w:t xml:space="preserve">         </w:t>
      </w:r>
      <w:r>
        <w:tab/>
      </w:r>
      <w:r w:rsidRPr="00BD0ED8">
        <w:t>GHG In</w:t>
      </w:r>
      <w:r>
        <w:t>tensity Factor for fossil fuel (g CO</w:t>
      </w:r>
      <w:r w:rsidRPr="002C1EB1">
        <w:rPr>
          <w:vertAlign w:val="subscript"/>
        </w:rPr>
        <w:t>2eq</w:t>
      </w:r>
      <w:r>
        <w:t>/kWh)</w:t>
      </w:r>
    </w:p>
    <w:p w:rsidR="007F26E5" w:rsidRDefault="007F26E5" w:rsidP="007F26E5">
      <w:pPr>
        <w:tabs>
          <w:tab w:val="left" w:pos="1985"/>
        </w:tabs>
        <w:spacing w:after="200" w:line="360" w:lineRule="auto"/>
        <w:contextualSpacing/>
        <w:rPr>
          <w:rFonts w:asciiTheme="majorBidi" w:hAnsiTheme="majorBidi" w:cstheme="majorBidi"/>
          <w:color w:val="000000"/>
        </w:rPr>
      </w:pPr>
      <w:r w:rsidRPr="00BD0ED8">
        <w:rPr>
          <w:rFonts w:asciiTheme="majorBidi" w:hAnsiTheme="majorBidi" w:cstheme="majorBidi"/>
          <w:color w:val="000000"/>
        </w:rPr>
        <w:t xml:space="preserve">GWP  </w:t>
      </w:r>
      <w:r>
        <w:rPr>
          <w:rFonts w:asciiTheme="majorBidi" w:hAnsiTheme="majorBidi" w:cstheme="majorBidi"/>
          <w:color w:val="000000"/>
        </w:rPr>
        <w:t xml:space="preserve">                  </w:t>
      </w:r>
      <w:r>
        <w:rPr>
          <w:rFonts w:asciiTheme="majorBidi" w:hAnsiTheme="majorBidi" w:cstheme="majorBidi"/>
          <w:color w:val="000000"/>
        </w:rPr>
        <w:tab/>
      </w:r>
      <w:r w:rsidRPr="00BD0ED8">
        <w:rPr>
          <w:rFonts w:asciiTheme="majorBidi" w:hAnsiTheme="majorBidi" w:cstheme="majorBidi"/>
          <w:color w:val="000000"/>
        </w:rPr>
        <w:t xml:space="preserve">Global warming potential </w:t>
      </w:r>
    </w:p>
    <w:p w:rsidR="007F26E5" w:rsidRPr="00BD0ED8" w:rsidRDefault="007F26E5" w:rsidP="007F26E5">
      <w:pPr>
        <w:tabs>
          <w:tab w:val="left" w:pos="1985"/>
        </w:tabs>
        <w:spacing w:after="200" w:line="360" w:lineRule="auto"/>
        <w:contextualSpacing/>
      </w:pPr>
      <w:r w:rsidRPr="00BD0ED8">
        <w:rPr>
          <w:color w:val="000000"/>
        </w:rPr>
        <w:t>HO</w:t>
      </w:r>
      <w:r>
        <w:rPr>
          <w:color w:val="000000"/>
        </w:rPr>
        <w:t xml:space="preserve">                         </w:t>
      </w:r>
      <w:r>
        <w:rPr>
          <w:color w:val="000000"/>
        </w:rPr>
        <w:tab/>
        <w:t>H</w:t>
      </w:r>
      <w:r w:rsidRPr="00BD0ED8">
        <w:rPr>
          <w:color w:val="000000"/>
        </w:rPr>
        <w:t xml:space="preserve">eavy oil </w:t>
      </w:r>
    </w:p>
    <w:p w:rsidR="007F26E5" w:rsidRDefault="007F26E5" w:rsidP="007F26E5">
      <w:pPr>
        <w:spacing w:after="200" w:line="360" w:lineRule="auto"/>
        <w:ind w:left="1974" w:hanging="1974"/>
        <w:contextualSpacing/>
        <w:rPr>
          <w:bCs/>
          <w:lang w:val="en-CA"/>
        </w:rPr>
      </w:pPr>
      <w:r w:rsidRPr="00E52A8A">
        <w:rPr>
          <w:rFonts w:eastAsia="+mn-ea"/>
        </w:rPr>
        <w:t xml:space="preserve">ICF </w:t>
      </w:r>
      <w:r>
        <w:rPr>
          <w:rFonts w:eastAsia="+mn-ea"/>
        </w:rPr>
        <w:t xml:space="preserve">          </w:t>
      </w:r>
      <w:r>
        <w:rPr>
          <w:rFonts w:eastAsia="+mn-ea"/>
        </w:rPr>
        <w:tab/>
      </w:r>
      <w:r w:rsidR="0045506A">
        <w:rPr>
          <w:bCs/>
          <w:lang w:val="en-CA"/>
        </w:rPr>
        <w:t>International Consulting F</w:t>
      </w:r>
      <w:r w:rsidRPr="00E52A8A">
        <w:rPr>
          <w:bCs/>
          <w:lang w:val="en-CA"/>
        </w:rPr>
        <w:t>irm</w:t>
      </w:r>
    </w:p>
    <w:p w:rsidR="007F26E5" w:rsidRDefault="007F26E5" w:rsidP="007F26E5">
      <w:pPr>
        <w:tabs>
          <w:tab w:val="left" w:pos="1985"/>
        </w:tabs>
        <w:spacing w:after="200" w:line="360" w:lineRule="auto"/>
        <w:contextualSpacing/>
        <w:rPr>
          <w:bCs/>
          <w:lang w:val="en-CA"/>
        </w:rPr>
      </w:pPr>
      <w:r w:rsidRPr="00BD0ED8">
        <w:rPr>
          <w:bCs/>
          <w:lang w:val="en-CA"/>
        </w:rPr>
        <w:t xml:space="preserve">IESO </w:t>
      </w:r>
      <w:r>
        <w:rPr>
          <w:bCs/>
          <w:lang w:val="en-CA"/>
        </w:rPr>
        <w:t xml:space="preserve">                    </w:t>
      </w:r>
      <w:r>
        <w:rPr>
          <w:bCs/>
          <w:lang w:val="en-CA"/>
        </w:rPr>
        <w:tab/>
      </w:r>
      <w:r w:rsidR="0045506A">
        <w:rPr>
          <w:bCs/>
          <w:lang w:val="en-CA"/>
        </w:rPr>
        <w:t>Independent Electricity System O</w:t>
      </w:r>
      <w:r w:rsidRPr="00BD0ED8">
        <w:rPr>
          <w:bCs/>
          <w:lang w:val="en-CA"/>
        </w:rPr>
        <w:t>perator</w:t>
      </w:r>
    </w:p>
    <w:p w:rsidR="007F26E5" w:rsidRDefault="007F26E5" w:rsidP="007F26E5">
      <w:pPr>
        <w:tabs>
          <w:tab w:val="left" w:pos="1985"/>
        </w:tabs>
        <w:spacing w:after="200" w:line="360" w:lineRule="auto"/>
        <w:contextualSpacing/>
      </w:pPr>
      <w:r w:rsidRPr="00E52A8A">
        <w:t xml:space="preserve">IPM </w:t>
      </w:r>
      <w:r>
        <w:t xml:space="preserve">              </w:t>
      </w:r>
      <w:r>
        <w:tab/>
        <w:t>Integrated Planning Model</w:t>
      </w:r>
    </w:p>
    <w:p w:rsidR="007F26E5" w:rsidRDefault="007F26E5" w:rsidP="007F26E5">
      <w:pPr>
        <w:spacing w:after="200" w:line="360" w:lineRule="auto"/>
        <w:ind w:left="1974" w:hanging="1974"/>
        <w:contextualSpacing/>
        <w:rPr>
          <w:bCs/>
          <w:lang w:val="en-CA"/>
        </w:rPr>
      </w:pPr>
      <w:r w:rsidRPr="00BD0ED8">
        <w:rPr>
          <w:bCs/>
          <w:lang w:val="en-CA"/>
        </w:rPr>
        <w:t>MEGMF</w:t>
      </w:r>
      <w:r w:rsidRPr="00BD0ED8">
        <w:rPr>
          <w:bCs/>
          <w:vertAlign w:val="subscript"/>
          <w:lang w:val="en-CA"/>
        </w:rPr>
        <w:t>i</w:t>
      </w:r>
      <w:r>
        <w:rPr>
          <w:bCs/>
          <w:lang w:val="en-CA"/>
        </w:rPr>
        <w:t xml:space="preserve"> </w:t>
      </w:r>
      <w:r w:rsidRPr="00BD0ED8">
        <w:rPr>
          <w:bCs/>
          <w:lang w:val="en-CA"/>
        </w:rPr>
        <w:tab/>
        <w:t>Marginal electricity ge</w:t>
      </w:r>
      <w:r>
        <w:rPr>
          <w:bCs/>
          <w:lang w:val="en-CA"/>
        </w:rPr>
        <w:t xml:space="preserve">neration using marginal fuel </w:t>
      </w:r>
      <w:proofErr w:type="spellStart"/>
      <w:r>
        <w:rPr>
          <w:bCs/>
          <w:lang w:val="en-CA"/>
        </w:rPr>
        <w:t>i</w:t>
      </w:r>
      <w:proofErr w:type="spellEnd"/>
      <w:r>
        <w:rPr>
          <w:bCs/>
          <w:lang w:val="en-CA"/>
        </w:rPr>
        <w:t xml:space="preserve"> </w:t>
      </w:r>
      <w:r w:rsidRPr="00BD0ED8">
        <w:rPr>
          <w:bCs/>
          <w:lang w:val="en-CA"/>
        </w:rPr>
        <w:t>(MWh)</w:t>
      </w:r>
    </w:p>
    <w:p w:rsidR="007F26E5" w:rsidRPr="00BD0ED8" w:rsidRDefault="007F26E5" w:rsidP="007F26E5">
      <w:pPr>
        <w:tabs>
          <w:tab w:val="left" w:pos="1985"/>
        </w:tabs>
        <w:spacing w:after="200" w:line="360" w:lineRule="auto"/>
        <w:contextualSpacing/>
      </w:pPr>
      <w:r w:rsidRPr="00BD0ED8">
        <w:rPr>
          <w:color w:val="000000"/>
        </w:rPr>
        <w:t>NG</w:t>
      </w:r>
      <w:r>
        <w:rPr>
          <w:color w:val="000000"/>
        </w:rPr>
        <w:t xml:space="preserve">                         </w:t>
      </w:r>
      <w:r>
        <w:rPr>
          <w:color w:val="000000"/>
        </w:rPr>
        <w:tab/>
        <w:t>N</w:t>
      </w:r>
      <w:r w:rsidRPr="00BD0ED8">
        <w:rPr>
          <w:color w:val="000000"/>
        </w:rPr>
        <w:t xml:space="preserve">atural gas </w:t>
      </w:r>
    </w:p>
    <w:p w:rsidR="000D7D44" w:rsidRDefault="000D7D44" w:rsidP="00AD2566">
      <w:pPr>
        <w:tabs>
          <w:tab w:val="left" w:pos="1985"/>
        </w:tabs>
        <w:spacing w:after="200" w:line="360" w:lineRule="auto"/>
        <w:contextualSpacing/>
      </w:pPr>
      <w:r w:rsidRPr="00BD0ED8">
        <w:t>NSP</w:t>
      </w:r>
      <w:r w:rsidR="00AD2566">
        <w:tab/>
      </w:r>
      <w:r>
        <w:t xml:space="preserve">Nova Scotia power </w:t>
      </w:r>
    </w:p>
    <w:p w:rsidR="0045506A" w:rsidRPr="00BD0ED8" w:rsidRDefault="00DA21F2" w:rsidP="00AD2566">
      <w:pPr>
        <w:tabs>
          <w:tab w:val="left" w:pos="1985"/>
        </w:tabs>
        <w:spacing w:after="200" w:line="360" w:lineRule="auto"/>
        <w:contextualSpacing/>
      </w:pPr>
      <w:r>
        <w:t>RSI</w:t>
      </w:r>
      <w:r>
        <w:tab/>
        <w:t>Thermal resistance</w:t>
      </w:r>
      <w:r w:rsidR="0045506A">
        <w:t xml:space="preserve"> (m</w:t>
      </w:r>
      <w:r w:rsidR="0045506A" w:rsidRPr="0045506A">
        <w:rPr>
          <w:vertAlign w:val="superscript"/>
        </w:rPr>
        <w:t>2</w:t>
      </w:r>
      <w:r w:rsidR="0045506A">
        <w:t xml:space="preserve"> </w:t>
      </w:r>
      <w:r w:rsidR="002932B4" w:rsidRPr="002932B4">
        <w:t xml:space="preserve">ºC </w:t>
      </w:r>
      <w:r w:rsidR="0045506A">
        <w:t>/W)</w:t>
      </w:r>
    </w:p>
    <w:p w:rsidR="00D806CB" w:rsidRDefault="000D7D44" w:rsidP="00D806CB">
      <w:pPr>
        <w:tabs>
          <w:tab w:val="left" w:pos="1985"/>
        </w:tabs>
        <w:spacing w:after="200" w:line="360" w:lineRule="auto"/>
        <w:contextualSpacing/>
        <w:rPr>
          <w:bCs/>
          <w:lang w:val="en-CA"/>
        </w:rPr>
      </w:pPr>
      <w:r w:rsidRPr="00BD0ED8">
        <w:t>SaskPower</w:t>
      </w:r>
      <w:r w:rsidRPr="00BD0ED8">
        <w:rPr>
          <w:bCs/>
          <w:lang w:val="en-CA"/>
        </w:rPr>
        <w:t xml:space="preserve"> </w:t>
      </w:r>
      <w:r w:rsidR="00AD2566">
        <w:rPr>
          <w:bCs/>
          <w:lang w:val="en-CA"/>
        </w:rPr>
        <w:tab/>
      </w:r>
      <w:r>
        <w:rPr>
          <w:bCs/>
          <w:lang w:val="en-CA"/>
        </w:rPr>
        <w:t>Saskatchewan power</w:t>
      </w:r>
    </w:p>
    <w:p w:rsidR="009C236A" w:rsidRDefault="009C236A" w:rsidP="009C236A">
      <w:pPr>
        <w:tabs>
          <w:tab w:val="left" w:pos="1985"/>
        </w:tabs>
        <w:spacing w:after="200" w:line="360" w:lineRule="auto"/>
        <w:ind w:left="1974" w:hanging="1974"/>
        <w:contextualSpacing/>
      </w:pPr>
      <w:r>
        <w:t xml:space="preserve">TEG                  </w:t>
      </w:r>
      <w:r>
        <w:tab/>
      </w:r>
      <w:r w:rsidRPr="00BD0ED8">
        <w:t>Total electricity generation in one year (kWh/year)</w:t>
      </w:r>
    </w:p>
    <w:p w:rsidR="009C236A" w:rsidRDefault="009C236A" w:rsidP="009C236A">
      <w:pPr>
        <w:spacing w:after="200" w:line="360" w:lineRule="auto"/>
        <w:ind w:left="1974" w:hanging="1974"/>
        <w:contextualSpacing/>
        <w:rPr>
          <w:bCs/>
          <w:lang w:val="en-CA"/>
        </w:rPr>
      </w:pPr>
      <w:r w:rsidRPr="00BD0ED8">
        <w:rPr>
          <w:bCs/>
          <w:lang w:val="en-CA"/>
        </w:rPr>
        <w:t>TEGMF</w:t>
      </w:r>
      <w:r w:rsidRPr="00BD0ED8">
        <w:rPr>
          <w:bCs/>
          <w:vertAlign w:val="subscript"/>
          <w:lang w:val="en-CA"/>
        </w:rPr>
        <w:t xml:space="preserve">i  </w:t>
      </w:r>
      <w:r w:rsidRPr="00BD0ED8">
        <w:rPr>
          <w:bCs/>
          <w:lang w:val="en-CA"/>
        </w:rPr>
        <w:t xml:space="preserve"> </w:t>
      </w:r>
      <w:r w:rsidRPr="00BD0ED8">
        <w:rPr>
          <w:bCs/>
          <w:lang w:val="en-CA"/>
        </w:rPr>
        <w:tab/>
        <w:t xml:space="preserve">Total electricity generation using marginal fuel </w:t>
      </w:r>
      <w:proofErr w:type="spellStart"/>
      <w:r w:rsidRPr="00BD0ED8">
        <w:rPr>
          <w:bCs/>
          <w:lang w:val="en-CA"/>
        </w:rPr>
        <w:t>i</w:t>
      </w:r>
      <w:proofErr w:type="spellEnd"/>
      <w:r w:rsidRPr="00BD0ED8">
        <w:rPr>
          <w:bCs/>
          <w:lang w:val="en-CA"/>
        </w:rPr>
        <w:t xml:space="preserve"> (MWh)</w:t>
      </w:r>
    </w:p>
    <w:p w:rsidR="00553055" w:rsidRDefault="000D7D44" w:rsidP="00305C32">
      <w:pPr>
        <w:spacing w:after="200" w:line="360" w:lineRule="auto"/>
        <w:ind w:left="1974" w:hanging="1974"/>
        <w:contextualSpacing/>
      </w:pPr>
      <w:r>
        <w:t xml:space="preserve">TGHG              </w:t>
      </w:r>
      <w:r w:rsidRPr="00BD0ED8">
        <w:t xml:space="preserve"> </w:t>
      </w:r>
      <w:r>
        <w:tab/>
      </w:r>
      <w:r w:rsidRPr="00BD0ED8">
        <w:t>Total GHG emissions from electricity generation in one year</w:t>
      </w:r>
      <w:r w:rsidR="00553055">
        <w:t xml:space="preserve"> </w:t>
      </w:r>
      <w:r w:rsidRPr="00BD0ED8">
        <w:t>(</w:t>
      </w:r>
      <w:r w:rsidR="00305C32">
        <w:t>gram</w:t>
      </w:r>
      <w:r w:rsidRPr="00BD0ED8">
        <w:t>s/year)</w:t>
      </w:r>
    </w:p>
    <w:p w:rsidR="00D82828" w:rsidRDefault="00D82828" w:rsidP="00553055">
      <w:pPr>
        <w:spacing w:after="200" w:line="360" w:lineRule="auto"/>
        <w:ind w:left="1974" w:hanging="1974"/>
        <w:contextualSpacing/>
      </w:pPr>
    </w:p>
    <w:p w:rsidR="000D7D44" w:rsidRDefault="000D7D44" w:rsidP="000D7D44">
      <w:pPr>
        <w:pStyle w:val="Heading1"/>
        <w:jc w:val="center"/>
        <w:rPr>
          <w:rFonts w:asciiTheme="majorBidi" w:hAnsiTheme="majorBidi" w:cstheme="majorBidi"/>
          <w:sz w:val="28"/>
          <w:szCs w:val="28"/>
          <w:lang w:val="en-US" w:eastAsia="en-US"/>
        </w:rPr>
      </w:pPr>
      <w:bookmarkStart w:id="12" w:name="_Toc216454133"/>
      <w:bookmarkStart w:id="13" w:name="_Toc216454876"/>
      <w:bookmarkStart w:id="14" w:name="_Toc216455696"/>
      <w:bookmarkStart w:id="15" w:name="_Toc225059630"/>
      <w:r w:rsidRPr="00BD0ED8">
        <w:rPr>
          <w:rFonts w:asciiTheme="majorBidi" w:hAnsiTheme="majorBidi" w:cstheme="majorBidi"/>
          <w:sz w:val="28"/>
          <w:szCs w:val="28"/>
          <w:lang w:val="en-US" w:eastAsia="en-US"/>
        </w:rPr>
        <w:lastRenderedPageBreak/>
        <w:t>ACKNOWLEDGEMENT</w:t>
      </w:r>
      <w:bookmarkEnd w:id="12"/>
      <w:bookmarkEnd w:id="13"/>
      <w:bookmarkEnd w:id="14"/>
      <w:bookmarkEnd w:id="15"/>
    </w:p>
    <w:p w:rsidR="000D7D44" w:rsidRDefault="000D7D44" w:rsidP="000D7D44">
      <w:pPr>
        <w:rPr>
          <w:lang w:val="en-US" w:eastAsia="en-US"/>
        </w:rPr>
      </w:pPr>
    </w:p>
    <w:p w:rsidR="006C190D" w:rsidRPr="00BA100A" w:rsidRDefault="006C190D" w:rsidP="006C190D">
      <w:pPr>
        <w:jc w:val="both"/>
      </w:pPr>
    </w:p>
    <w:p w:rsidR="001C3218" w:rsidRDefault="001C3218" w:rsidP="002876A1">
      <w:pPr>
        <w:autoSpaceDE w:val="0"/>
        <w:autoSpaceDN w:val="0"/>
        <w:adjustRightInd w:val="0"/>
        <w:ind w:firstLine="658"/>
        <w:jc w:val="both"/>
        <w:rPr>
          <w:rFonts w:ascii="TimesNewRomanPSMT" w:hAnsi="TimesNewRomanPSMT" w:cs="TimesNewRomanPSMT"/>
          <w:lang w:eastAsia="en-US"/>
        </w:rPr>
      </w:pPr>
      <w:r>
        <w:rPr>
          <w:rFonts w:ascii="TimesNewRomanPSMT" w:hAnsi="TimesNewRomanPSMT" w:cs="TimesNewRomanPSMT"/>
          <w:lang w:eastAsia="en-US"/>
        </w:rPr>
        <w:t>I would like to express my deep appreciation to my supervisor Dr. V. Ismet Ugursal for his patience, guidance, and encouragement from the early stage of this work. It is the most rewarding learning experience to work under his supervision.</w:t>
      </w:r>
    </w:p>
    <w:p w:rsidR="001C3218" w:rsidRDefault="001C3218" w:rsidP="001C3218">
      <w:pPr>
        <w:autoSpaceDE w:val="0"/>
        <w:autoSpaceDN w:val="0"/>
        <w:adjustRightInd w:val="0"/>
        <w:ind w:firstLine="658"/>
        <w:jc w:val="both"/>
        <w:rPr>
          <w:rFonts w:ascii="TimesNewRomanPSMT" w:hAnsi="TimesNewRomanPSMT" w:cs="TimesNewRomanPSMT"/>
          <w:lang w:eastAsia="en-US"/>
        </w:rPr>
      </w:pPr>
    </w:p>
    <w:p w:rsidR="001C3218" w:rsidRDefault="001C3218" w:rsidP="002876A1">
      <w:pPr>
        <w:autoSpaceDE w:val="0"/>
        <w:autoSpaceDN w:val="0"/>
        <w:adjustRightInd w:val="0"/>
        <w:ind w:right="22" w:firstLine="658"/>
        <w:jc w:val="both"/>
        <w:rPr>
          <w:rFonts w:ascii="TimesNewRomanPSMT" w:hAnsi="TimesNewRomanPSMT" w:cs="TimesNewRomanPSMT"/>
          <w:lang w:eastAsia="en-US"/>
        </w:rPr>
      </w:pPr>
      <w:r>
        <w:rPr>
          <w:rFonts w:ascii="TimesNewRomanPSMT" w:hAnsi="TimesNewRomanPSMT" w:cs="TimesNewRomanPSMT"/>
          <w:lang w:eastAsia="en-US"/>
        </w:rPr>
        <w:t>I would like also to extend my thanks to Dr</w:t>
      </w:r>
      <w:r w:rsidRPr="00BD0ED8">
        <w:rPr>
          <w:rFonts w:ascii="TimesNewRomanPSMT" w:hAnsi="TimesNewRomanPSMT" w:cs="TimesNewRomanPSMT"/>
          <w:lang w:val="en-US" w:eastAsia="en-US"/>
        </w:rPr>
        <w:t>. J. Militzar</w:t>
      </w:r>
      <w:r>
        <w:rPr>
          <w:rFonts w:ascii="TimesNewRomanPSMT" w:hAnsi="TimesNewRomanPSMT" w:cs="TimesNewRomanPSMT"/>
          <w:lang w:val="en-US" w:eastAsia="en-US"/>
        </w:rPr>
        <w:t xml:space="preserve"> and </w:t>
      </w:r>
      <w:r w:rsidRPr="00BD0ED8">
        <w:rPr>
          <w:rFonts w:ascii="TimesNewRomanPSMT" w:hAnsi="TimesNewRomanPSMT" w:cs="TimesNewRomanPSMT"/>
          <w:lang w:val="en-US" w:eastAsia="en-US"/>
        </w:rPr>
        <w:t xml:space="preserve">Dr. T.A. </w:t>
      </w:r>
      <w:proofErr w:type="gramStart"/>
      <w:r w:rsidRPr="00BD0ED8">
        <w:rPr>
          <w:rFonts w:ascii="TimesNewRomanPSMT" w:hAnsi="TimesNewRomanPSMT" w:cs="TimesNewRomanPSMT"/>
          <w:lang w:val="en-US" w:eastAsia="en-US"/>
        </w:rPr>
        <w:t>Little</w:t>
      </w:r>
      <w:proofErr w:type="gramEnd"/>
      <w:r>
        <w:rPr>
          <w:rFonts w:ascii="TimesNewRomanPSMT" w:hAnsi="TimesNewRomanPSMT" w:cs="TimesNewRomanPSMT"/>
          <w:lang w:val="en-US" w:eastAsia="en-US"/>
        </w:rPr>
        <w:t xml:space="preserve"> for participating on the examining </w:t>
      </w:r>
      <w:r>
        <w:rPr>
          <w:rFonts w:ascii="TimesNewRomanPSMT" w:hAnsi="TimesNewRomanPSMT" w:cs="TimesNewRomanPSMT"/>
          <w:lang w:eastAsia="en-US"/>
        </w:rPr>
        <w:t>committee and their effort in reading this thesis and providing me with valuable comments.</w:t>
      </w:r>
    </w:p>
    <w:p w:rsidR="001C3218" w:rsidRDefault="001C3218" w:rsidP="001C3218">
      <w:pPr>
        <w:autoSpaceDE w:val="0"/>
        <w:autoSpaceDN w:val="0"/>
        <w:adjustRightInd w:val="0"/>
        <w:ind w:right="22"/>
        <w:jc w:val="both"/>
        <w:rPr>
          <w:rFonts w:asciiTheme="majorBidi" w:hAnsiTheme="majorBidi" w:cstheme="majorBidi"/>
          <w:lang w:eastAsia="en-US"/>
        </w:rPr>
      </w:pPr>
    </w:p>
    <w:p w:rsidR="001C3218" w:rsidRDefault="001C3218" w:rsidP="002876A1">
      <w:pPr>
        <w:autoSpaceDE w:val="0"/>
        <w:autoSpaceDN w:val="0"/>
        <w:adjustRightInd w:val="0"/>
        <w:ind w:right="22" w:firstLine="658"/>
        <w:jc w:val="both"/>
        <w:rPr>
          <w:rFonts w:asciiTheme="majorBidi" w:hAnsiTheme="majorBidi" w:cstheme="majorBidi"/>
          <w:bCs/>
          <w:lang w:val="en-CA"/>
        </w:rPr>
      </w:pPr>
      <w:r>
        <w:rPr>
          <w:rFonts w:ascii="TimesNewRomanPSMT" w:hAnsi="TimesNewRomanPSMT" w:cs="TimesNewRomanPSMT"/>
          <w:lang w:eastAsia="en-US"/>
        </w:rPr>
        <w:t xml:space="preserve">I would like to thank </w:t>
      </w:r>
      <w:r w:rsidRPr="00EF6DFB">
        <w:rPr>
          <w:rFonts w:asciiTheme="majorBidi" w:hAnsiTheme="majorBidi" w:cstheme="majorBidi"/>
          <w:lang w:eastAsia="en-US"/>
        </w:rPr>
        <w:t>Dr.</w:t>
      </w:r>
      <w:r w:rsidRPr="00EF6DFB">
        <w:rPr>
          <w:rFonts w:asciiTheme="majorBidi" w:hAnsiTheme="majorBidi" w:cstheme="majorBidi"/>
          <w:bCs/>
          <w:lang w:val="en-CA"/>
        </w:rPr>
        <w:t xml:space="preserve"> Ian Beausoleil-Morrison</w:t>
      </w:r>
      <w:r>
        <w:rPr>
          <w:rFonts w:asciiTheme="majorBidi" w:hAnsiTheme="majorBidi" w:cstheme="majorBidi"/>
          <w:bCs/>
          <w:lang w:val="en-CA"/>
        </w:rPr>
        <w:t xml:space="preserve"> for his help a</w:t>
      </w:r>
      <w:r w:rsidR="00C27E49">
        <w:rPr>
          <w:rFonts w:asciiTheme="majorBidi" w:hAnsiTheme="majorBidi" w:cstheme="majorBidi"/>
          <w:bCs/>
          <w:lang w:val="en-CA"/>
        </w:rPr>
        <w:t>nd support throughout this work, and for his valuable comments on the final draft of this thesis</w:t>
      </w:r>
    </w:p>
    <w:p w:rsidR="001C3218" w:rsidRDefault="001C3218" w:rsidP="001C3218">
      <w:pPr>
        <w:jc w:val="both"/>
        <w:rPr>
          <w:lang w:val="en-CA"/>
        </w:rPr>
      </w:pPr>
    </w:p>
    <w:p w:rsidR="001C3218" w:rsidRDefault="001C3218" w:rsidP="002876A1">
      <w:pPr>
        <w:ind w:firstLine="658"/>
        <w:jc w:val="both"/>
      </w:pPr>
      <w:r>
        <w:rPr>
          <w:lang w:val="en-CA"/>
        </w:rPr>
        <w:t>I also</w:t>
      </w:r>
      <w:r w:rsidRPr="00CD391B">
        <w:rPr>
          <w:rFonts w:ascii="TimesNewRomanPSMT" w:hAnsi="TimesNewRomanPSMT" w:cs="TimesNewRomanPSMT"/>
          <w:lang w:eastAsia="en-US"/>
        </w:rPr>
        <w:t xml:space="preserve"> </w:t>
      </w:r>
      <w:r>
        <w:rPr>
          <w:rFonts w:ascii="TimesNewRomanPSMT" w:hAnsi="TimesNewRomanPSMT" w:cs="TimesNewRomanPSMT"/>
          <w:lang w:eastAsia="en-US"/>
        </w:rPr>
        <w:t>would like to thank</w:t>
      </w:r>
      <w:r>
        <w:rPr>
          <w:lang w:val="en-CA"/>
        </w:rPr>
        <w:t xml:space="preserve"> </w:t>
      </w:r>
      <w:r>
        <w:t xml:space="preserve">Lukas Swan for </w:t>
      </w:r>
      <w:r w:rsidRPr="00BA100A">
        <w:t xml:space="preserve">the development of the methodology </w:t>
      </w:r>
      <w:r>
        <w:t xml:space="preserve">used to analyse monthly </w:t>
      </w:r>
      <w:r w:rsidRPr="00BA100A">
        <w:t>Ontario data</w:t>
      </w:r>
      <w:r>
        <w:t>, and his willingness to help during the course of this work</w:t>
      </w:r>
      <w:r w:rsidRPr="00BA100A">
        <w:t>.</w:t>
      </w:r>
    </w:p>
    <w:p w:rsidR="001C3218" w:rsidRDefault="001C3218" w:rsidP="001C3218">
      <w:pPr>
        <w:jc w:val="both"/>
      </w:pPr>
    </w:p>
    <w:p w:rsidR="001C3218" w:rsidRDefault="001C3218" w:rsidP="002876A1">
      <w:pPr>
        <w:ind w:firstLine="658"/>
        <w:jc w:val="both"/>
      </w:pPr>
      <w:r>
        <w:t xml:space="preserve">I </w:t>
      </w:r>
      <w:r w:rsidRPr="00BA100A">
        <w:t xml:space="preserve">gratefully acknowledge the </w:t>
      </w:r>
      <w:r>
        <w:t>Libyan Ministry of Education</w:t>
      </w:r>
      <w:r w:rsidRPr="00BA100A">
        <w:t xml:space="preserve"> </w:t>
      </w:r>
      <w:r>
        <w:t xml:space="preserve">for the financial support. I am also grateful for </w:t>
      </w:r>
      <w:r w:rsidRPr="00BA100A">
        <w:t>the financial support provided to this project through the NSERC funded Solar Buildings Research Network</w:t>
      </w:r>
      <w:r>
        <w:t>.</w:t>
      </w:r>
    </w:p>
    <w:p w:rsidR="001C3218" w:rsidRDefault="001C3218" w:rsidP="001C3218">
      <w:pPr>
        <w:jc w:val="both"/>
      </w:pPr>
    </w:p>
    <w:p w:rsidR="001C3218" w:rsidRDefault="001C3218" w:rsidP="002876A1">
      <w:pPr>
        <w:ind w:firstLine="658"/>
        <w:jc w:val="both"/>
      </w:pPr>
      <w:r>
        <w:t>I am deeply thankful to my brother in-law Dr. Mohmed Alsagheer for his valuable efforts to enrol me in this program and for his moral support.</w:t>
      </w:r>
    </w:p>
    <w:p w:rsidR="001C3218" w:rsidRDefault="001C3218" w:rsidP="001C3218">
      <w:pPr>
        <w:jc w:val="both"/>
      </w:pPr>
    </w:p>
    <w:p w:rsidR="001C3218" w:rsidRDefault="001C3218" w:rsidP="00C42FCF">
      <w:pPr>
        <w:ind w:firstLine="658"/>
        <w:jc w:val="both"/>
      </w:pPr>
      <w:r>
        <w:t xml:space="preserve">My sincere gratitude to my beloved husband for his continuous support, encouragement and assistance, </w:t>
      </w:r>
      <w:r w:rsidRPr="005501F5">
        <w:t xml:space="preserve">I always feel happy </w:t>
      </w:r>
      <w:r>
        <w:t>for having</w:t>
      </w:r>
      <w:r w:rsidRPr="005501F5">
        <w:t xml:space="preserve"> him in my life</w:t>
      </w:r>
      <w:r>
        <w:t xml:space="preserve">. </w:t>
      </w:r>
    </w:p>
    <w:p w:rsidR="001C3218" w:rsidRDefault="001C3218" w:rsidP="001C3218">
      <w:pPr>
        <w:jc w:val="both"/>
      </w:pPr>
    </w:p>
    <w:p w:rsidR="001C3218" w:rsidRDefault="001C3218" w:rsidP="002876A1">
      <w:pPr>
        <w:ind w:firstLine="658"/>
        <w:jc w:val="both"/>
      </w:pPr>
      <w:r>
        <w:t xml:space="preserve">I would like to thank my entire family for their love and motivation during my study, particularly my devoted parents. I have always been surrounded by their love, care, and support; the challenges always vanish with their prayers. </w:t>
      </w:r>
    </w:p>
    <w:p w:rsidR="001C3218" w:rsidRDefault="001C3218" w:rsidP="001C3218">
      <w:pPr>
        <w:jc w:val="both"/>
      </w:pPr>
    </w:p>
    <w:p w:rsidR="001C3218" w:rsidRDefault="001C3218" w:rsidP="002876A1">
      <w:pPr>
        <w:ind w:firstLine="658"/>
        <w:jc w:val="both"/>
      </w:pPr>
      <w:r>
        <w:t>Above all, I would like to express my deep gratitude to Allah who has given me the power to carry out this work.</w:t>
      </w:r>
    </w:p>
    <w:p w:rsidR="00CF2D19" w:rsidRPr="00EF6DFB" w:rsidRDefault="00CF2D19" w:rsidP="00CF2D19">
      <w:pPr>
        <w:spacing w:line="360" w:lineRule="auto"/>
        <w:jc w:val="both"/>
        <w:rPr>
          <w:rFonts w:asciiTheme="majorBidi" w:hAnsiTheme="majorBidi" w:cstheme="majorBidi"/>
          <w:bCs/>
        </w:rPr>
      </w:pPr>
    </w:p>
    <w:p w:rsidR="00EF6DFB" w:rsidRPr="00EF6DFB" w:rsidRDefault="00EF6DFB" w:rsidP="000B30FA">
      <w:pPr>
        <w:autoSpaceDE w:val="0"/>
        <w:autoSpaceDN w:val="0"/>
        <w:adjustRightInd w:val="0"/>
        <w:spacing w:line="360" w:lineRule="auto"/>
        <w:ind w:right="22"/>
        <w:jc w:val="both"/>
        <w:rPr>
          <w:rFonts w:asciiTheme="majorBidi" w:hAnsiTheme="majorBidi" w:cstheme="majorBidi"/>
          <w:lang w:eastAsia="en-US"/>
        </w:rPr>
      </w:pPr>
    </w:p>
    <w:p w:rsidR="00EF6DFB" w:rsidRDefault="00EF6DFB" w:rsidP="000B30FA">
      <w:pPr>
        <w:autoSpaceDE w:val="0"/>
        <w:autoSpaceDN w:val="0"/>
        <w:adjustRightInd w:val="0"/>
        <w:spacing w:line="360" w:lineRule="auto"/>
        <w:ind w:right="22"/>
        <w:jc w:val="both"/>
        <w:rPr>
          <w:rFonts w:ascii="TimesNewRomanPSMT" w:hAnsi="TimesNewRomanPSMT" w:cs="TimesNewRomanPSMT"/>
          <w:lang w:eastAsia="en-US"/>
        </w:rPr>
      </w:pPr>
    </w:p>
    <w:p w:rsidR="001C3218" w:rsidRDefault="001C3218" w:rsidP="000C5822">
      <w:pPr>
        <w:pStyle w:val="Heading1"/>
        <w:rPr>
          <w:rFonts w:asciiTheme="majorBidi" w:hAnsiTheme="majorBidi" w:cstheme="majorBidi"/>
          <w:sz w:val="28"/>
          <w:szCs w:val="28"/>
        </w:rPr>
      </w:pPr>
      <w:bookmarkStart w:id="16" w:name="_Toc216454134"/>
      <w:bookmarkStart w:id="17" w:name="_Toc216454877"/>
      <w:bookmarkStart w:id="18" w:name="_Toc216455697"/>
    </w:p>
    <w:p w:rsidR="005D6B42" w:rsidRPr="005D6B42" w:rsidRDefault="005D6B42" w:rsidP="005D6B42"/>
    <w:p w:rsidR="000D7D44" w:rsidRPr="00A40BF2" w:rsidRDefault="000D7D44" w:rsidP="000C5822">
      <w:pPr>
        <w:pStyle w:val="Heading1"/>
        <w:rPr>
          <w:rFonts w:asciiTheme="majorBidi" w:hAnsiTheme="majorBidi" w:cstheme="majorBidi"/>
          <w:sz w:val="28"/>
          <w:szCs w:val="28"/>
        </w:rPr>
      </w:pPr>
      <w:bookmarkStart w:id="19" w:name="_Toc225059631"/>
      <w:r w:rsidRPr="00A40BF2">
        <w:rPr>
          <w:rFonts w:asciiTheme="majorBidi" w:hAnsiTheme="majorBidi" w:cstheme="majorBidi"/>
          <w:sz w:val="28"/>
          <w:szCs w:val="28"/>
        </w:rPr>
        <w:lastRenderedPageBreak/>
        <w:t>ABSTRACT</w:t>
      </w:r>
      <w:bookmarkEnd w:id="16"/>
      <w:bookmarkEnd w:id="17"/>
      <w:bookmarkEnd w:id="18"/>
      <w:bookmarkEnd w:id="19"/>
    </w:p>
    <w:p w:rsidR="000D7D44" w:rsidRPr="00BD0ED8" w:rsidRDefault="000D7D44" w:rsidP="000D7D44"/>
    <w:p w:rsidR="000D7D44" w:rsidRPr="00BD0ED8" w:rsidRDefault="000D7D44" w:rsidP="002876A1">
      <w:pPr>
        <w:autoSpaceDE w:val="0"/>
        <w:autoSpaceDN w:val="0"/>
        <w:adjustRightInd w:val="0"/>
        <w:ind w:firstLine="658"/>
        <w:jc w:val="both"/>
        <w:rPr>
          <w:color w:val="292526"/>
          <w:szCs w:val="28"/>
        </w:rPr>
      </w:pPr>
      <w:r w:rsidRPr="00BD0ED8">
        <w:rPr>
          <w:szCs w:val="28"/>
        </w:rPr>
        <w:t>In Canada, each province has its own electric utility system, and each system is responsible for meeting the demand of its customer base. Electricity demand in all provinces is highly variable throughout the day, as well as during the year, and the electric utility</w:t>
      </w:r>
      <w:r w:rsidRPr="00BD0ED8">
        <w:rPr>
          <w:color w:val="292526"/>
          <w:szCs w:val="28"/>
        </w:rPr>
        <w:t xml:space="preserve"> system operators must ensure that electricity demand is met continuously. In order to achieve a good match between electricity demand and generation, a mix of base load and peaking load power plants are used, which use different fuel sources.</w:t>
      </w:r>
    </w:p>
    <w:p w:rsidR="000D7D44" w:rsidRPr="00BD0ED8" w:rsidRDefault="000D7D44" w:rsidP="000D7D44">
      <w:pPr>
        <w:autoSpaceDE w:val="0"/>
        <w:autoSpaceDN w:val="0"/>
        <w:adjustRightInd w:val="0"/>
        <w:jc w:val="both"/>
        <w:rPr>
          <w:color w:val="292526"/>
          <w:szCs w:val="28"/>
        </w:rPr>
      </w:pPr>
    </w:p>
    <w:p w:rsidR="000D7D44" w:rsidRPr="00BD0ED8" w:rsidRDefault="000D7D44" w:rsidP="002876A1">
      <w:pPr>
        <w:autoSpaceDE w:val="0"/>
        <w:autoSpaceDN w:val="0"/>
        <w:adjustRightInd w:val="0"/>
        <w:ind w:firstLine="658"/>
        <w:jc w:val="both"/>
        <w:rPr>
          <w:color w:val="292526"/>
          <w:szCs w:val="28"/>
        </w:rPr>
      </w:pPr>
      <w:r w:rsidRPr="00BD0ED8">
        <w:rPr>
          <w:color w:val="292526"/>
          <w:szCs w:val="28"/>
        </w:rPr>
        <w:t>When a solar technology or an energy efficiency measure is implemented on a wide scale in the residential sector that results in electricity savings, the electricity savings reflect in the peak (marginal) electricity generation. Thus, the greenhouse gas emission (GHG) reduction due to the reduction in electricity generation corresponds to the fuel used to generate the electricity at the margin.</w:t>
      </w:r>
    </w:p>
    <w:p w:rsidR="000D7D44" w:rsidRPr="00BD0ED8" w:rsidRDefault="000D7D44" w:rsidP="000D7D44">
      <w:pPr>
        <w:autoSpaceDE w:val="0"/>
        <w:autoSpaceDN w:val="0"/>
        <w:adjustRightInd w:val="0"/>
        <w:jc w:val="both"/>
        <w:rPr>
          <w:color w:val="292526"/>
          <w:szCs w:val="28"/>
        </w:rPr>
      </w:pPr>
    </w:p>
    <w:p w:rsidR="000D7D44" w:rsidRPr="00BD0ED8" w:rsidRDefault="000D7D44" w:rsidP="002876A1">
      <w:pPr>
        <w:autoSpaceDE w:val="0"/>
        <w:autoSpaceDN w:val="0"/>
        <w:adjustRightInd w:val="0"/>
        <w:ind w:firstLine="658"/>
        <w:jc w:val="both"/>
        <w:rPr>
          <w:color w:val="292526"/>
          <w:szCs w:val="28"/>
        </w:rPr>
      </w:pPr>
      <w:r w:rsidRPr="00BD0ED8">
        <w:rPr>
          <w:color w:val="292526"/>
          <w:szCs w:val="28"/>
        </w:rPr>
        <w:t>The magnitude of and the fuel used for marginal electricity generation vary from province to province and from hour to hour. To estimate the reduction in</w:t>
      </w:r>
      <w:r w:rsidR="001A5C3E">
        <w:rPr>
          <w:color w:val="292526"/>
          <w:szCs w:val="28"/>
        </w:rPr>
        <w:t xml:space="preserve"> GHG emissions, it is necessary to </w:t>
      </w:r>
      <w:r w:rsidRPr="00BD0ED8">
        <w:rPr>
          <w:color w:val="292526"/>
          <w:szCs w:val="28"/>
        </w:rPr>
        <w:t xml:space="preserve">have information on both the magnitude of the marginal electricity generation, and the fuel used to generate the marginal electricity for each province on an hourly time scale. However, this information is regarded confidential by most utilities and is not made public. In addition, due to the continuously changing operational and economic conditions, it is practically impossible to predict with precision the magnitude of the marginal generation and the fuel used on a time scale of hours, or even days. </w:t>
      </w:r>
    </w:p>
    <w:p w:rsidR="000D7D44" w:rsidRPr="00BD0ED8" w:rsidRDefault="000D7D44" w:rsidP="000D7D44">
      <w:pPr>
        <w:autoSpaceDE w:val="0"/>
        <w:autoSpaceDN w:val="0"/>
        <w:adjustRightInd w:val="0"/>
        <w:jc w:val="both"/>
        <w:rPr>
          <w:color w:val="292526"/>
          <w:szCs w:val="28"/>
        </w:rPr>
      </w:pPr>
    </w:p>
    <w:p w:rsidR="000D7D44" w:rsidRPr="00BD0ED8" w:rsidRDefault="000D7D44" w:rsidP="002876A1">
      <w:pPr>
        <w:autoSpaceDE w:val="0"/>
        <w:autoSpaceDN w:val="0"/>
        <w:adjustRightInd w:val="0"/>
        <w:ind w:firstLine="658"/>
        <w:jc w:val="both"/>
        <w:rPr>
          <w:iCs/>
          <w:color w:val="292526"/>
          <w:szCs w:val="28"/>
        </w:rPr>
      </w:pPr>
      <w:r w:rsidRPr="00BD0ED8">
        <w:rPr>
          <w:color w:val="292526"/>
          <w:szCs w:val="28"/>
        </w:rPr>
        <w:t xml:space="preserve">The objective of this research is to develop a realistic and viable methodology to calculate the amount of </w:t>
      </w:r>
      <w:r w:rsidRPr="00BD0ED8">
        <w:rPr>
          <w:iCs/>
          <w:color w:val="292526"/>
          <w:szCs w:val="28"/>
        </w:rPr>
        <w:t>GHG</w:t>
      </w:r>
      <w:r w:rsidRPr="00BD0ED8">
        <w:rPr>
          <w:color w:val="292526"/>
          <w:szCs w:val="28"/>
        </w:rPr>
        <w:t xml:space="preserve"> emission reductions associated with the reduction in electricity consumption due to implementing solar technologies or energy efficiency measures. Since electricity savings will be within the marginal capacity, a marginal </w:t>
      </w:r>
      <w:r w:rsidRPr="00BD0ED8">
        <w:rPr>
          <w:iCs/>
          <w:color w:val="292526"/>
          <w:szCs w:val="28"/>
        </w:rPr>
        <w:t>GHG</w:t>
      </w:r>
      <w:r w:rsidRPr="00BD0ED8">
        <w:rPr>
          <w:color w:val="292526"/>
          <w:szCs w:val="28"/>
        </w:rPr>
        <w:t xml:space="preserve"> intensity factor (g</w:t>
      </w:r>
      <w:r w:rsidR="006404A9">
        <w:rPr>
          <w:color w:val="292526"/>
          <w:szCs w:val="28"/>
        </w:rPr>
        <w:t xml:space="preserve"> CO</w:t>
      </w:r>
      <w:r w:rsidR="006404A9" w:rsidRPr="006404A9">
        <w:rPr>
          <w:color w:val="292526"/>
          <w:szCs w:val="28"/>
          <w:vertAlign w:val="subscript"/>
        </w:rPr>
        <w:t>2eq</w:t>
      </w:r>
      <w:r w:rsidRPr="00BD0ED8">
        <w:rPr>
          <w:color w:val="292526"/>
          <w:szCs w:val="28"/>
        </w:rPr>
        <w:t xml:space="preserve">/kWh), which is the amount of </w:t>
      </w:r>
      <w:r w:rsidRPr="00BD0ED8">
        <w:rPr>
          <w:iCs/>
          <w:color w:val="292526"/>
          <w:szCs w:val="28"/>
        </w:rPr>
        <w:t>GHG</w:t>
      </w:r>
      <w:r w:rsidRPr="00BD0ED8">
        <w:rPr>
          <w:color w:val="292526"/>
          <w:szCs w:val="28"/>
        </w:rPr>
        <w:t xml:space="preserve"> emissions produced as result of producing one kWh o</w:t>
      </w:r>
      <w:r w:rsidR="00297EDA">
        <w:rPr>
          <w:color w:val="292526"/>
          <w:szCs w:val="28"/>
        </w:rPr>
        <w:t>f electricity on the margin, is</w:t>
      </w:r>
      <w:r w:rsidRPr="00BD0ED8">
        <w:rPr>
          <w:color w:val="292526"/>
          <w:szCs w:val="28"/>
        </w:rPr>
        <w:t xml:space="preserve"> estimated for each province based on</w:t>
      </w:r>
      <w:r w:rsidRPr="00BD0ED8">
        <w:rPr>
          <w:i/>
          <w:iCs/>
          <w:color w:val="292526"/>
          <w:szCs w:val="28"/>
        </w:rPr>
        <w:t xml:space="preserve"> </w:t>
      </w:r>
      <w:r w:rsidR="00297EDA">
        <w:rPr>
          <w:iCs/>
          <w:color w:val="292526"/>
          <w:szCs w:val="28"/>
        </w:rPr>
        <w:t>published</w:t>
      </w:r>
      <w:r w:rsidRPr="00BD0ED8">
        <w:rPr>
          <w:iCs/>
          <w:color w:val="292526"/>
          <w:szCs w:val="28"/>
        </w:rPr>
        <w:t xml:space="preserve"> estimates of marginal generation magnitude and fuels used for marginal generation.</w:t>
      </w:r>
    </w:p>
    <w:p w:rsidR="000D7D44" w:rsidRPr="00BD0ED8" w:rsidRDefault="000D7D44" w:rsidP="000D7D44">
      <w:pPr>
        <w:jc w:val="both"/>
        <w:rPr>
          <w:iCs/>
          <w:color w:val="292526"/>
          <w:szCs w:val="28"/>
        </w:rPr>
      </w:pPr>
    </w:p>
    <w:p w:rsidR="000D7D44" w:rsidRDefault="000D7D44" w:rsidP="002876A1">
      <w:pPr>
        <w:ind w:firstLine="658"/>
        <w:jc w:val="both"/>
        <w:rPr>
          <w:szCs w:val="28"/>
        </w:rPr>
      </w:pPr>
      <w:r w:rsidRPr="00BD0ED8">
        <w:rPr>
          <w:color w:val="292526"/>
          <w:szCs w:val="28"/>
        </w:rPr>
        <w:t>T</w:t>
      </w:r>
      <w:r w:rsidRPr="00BD0ED8">
        <w:rPr>
          <w:szCs w:val="28"/>
        </w:rPr>
        <w:t xml:space="preserve">he results obtained are compared with the estimates obtained from previous studies that utilize average </w:t>
      </w:r>
      <w:r w:rsidRPr="00BD0ED8">
        <w:rPr>
          <w:iCs/>
          <w:szCs w:val="28"/>
        </w:rPr>
        <w:t>GHG</w:t>
      </w:r>
      <w:r w:rsidRPr="00BD0ED8">
        <w:rPr>
          <w:szCs w:val="28"/>
        </w:rPr>
        <w:t xml:space="preserve"> intensity factors and GHG intensity factors </w:t>
      </w:r>
      <w:r w:rsidRPr="00BD0ED8">
        <w:rPr>
          <w:color w:val="292526"/>
          <w:szCs w:val="28"/>
        </w:rPr>
        <w:t xml:space="preserve">for only fossil fuel fired power plants. </w:t>
      </w:r>
      <w:r w:rsidRPr="00BD0ED8">
        <w:rPr>
          <w:szCs w:val="28"/>
        </w:rPr>
        <w:t xml:space="preserve"> </w:t>
      </w:r>
    </w:p>
    <w:p w:rsidR="00DC4D32" w:rsidRDefault="00DC4D32" w:rsidP="000D7D44">
      <w:pPr>
        <w:jc w:val="both"/>
        <w:rPr>
          <w:szCs w:val="28"/>
        </w:rPr>
      </w:pPr>
    </w:p>
    <w:p w:rsidR="00DC4D32" w:rsidRPr="00BD0ED8" w:rsidRDefault="00DC4D32" w:rsidP="000D7D44">
      <w:pPr>
        <w:jc w:val="both"/>
        <w:rPr>
          <w:szCs w:val="28"/>
        </w:rPr>
      </w:pPr>
    </w:p>
    <w:p w:rsidR="00DC4D32" w:rsidRDefault="00DC4D32" w:rsidP="00DC4D32"/>
    <w:p w:rsidR="00EC78C3" w:rsidRDefault="00EC78C3" w:rsidP="00B5791E">
      <w:pPr>
        <w:pStyle w:val="Heading1"/>
        <w:spacing w:line="360" w:lineRule="auto"/>
        <w:rPr>
          <w:rFonts w:asciiTheme="majorBidi" w:hAnsiTheme="majorBidi" w:cstheme="majorBidi"/>
          <w:sz w:val="28"/>
          <w:szCs w:val="28"/>
        </w:rPr>
        <w:sectPr w:rsidR="00EC78C3" w:rsidSect="00C42FCF">
          <w:pgSz w:w="12242" w:h="15842" w:code="1"/>
          <w:pgMar w:top="1701" w:right="1418" w:bottom="1701" w:left="2155" w:header="709" w:footer="709" w:gutter="0"/>
          <w:pgNumType w:fmt="lowerRoman" w:start="2"/>
          <w:cols w:space="708"/>
          <w:rtlGutter/>
          <w:docGrid w:linePitch="360"/>
        </w:sectPr>
      </w:pPr>
      <w:bookmarkStart w:id="20" w:name="_Toc216454135"/>
      <w:bookmarkStart w:id="21" w:name="_Toc216454878"/>
      <w:bookmarkStart w:id="22" w:name="_Toc216455698"/>
    </w:p>
    <w:p w:rsidR="00362F23" w:rsidRPr="00DC3640" w:rsidRDefault="00DC4D32" w:rsidP="00243E3B">
      <w:pPr>
        <w:pStyle w:val="Heading1"/>
        <w:spacing w:before="0" w:after="0"/>
        <w:rPr>
          <w:rFonts w:asciiTheme="majorBidi" w:hAnsiTheme="majorBidi" w:cstheme="majorBidi"/>
          <w:sz w:val="28"/>
          <w:szCs w:val="28"/>
          <w:rtl/>
        </w:rPr>
      </w:pPr>
      <w:bookmarkStart w:id="23" w:name="_Toc225059632"/>
      <w:r w:rsidRPr="00DC3640">
        <w:rPr>
          <w:rFonts w:asciiTheme="majorBidi" w:hAnsiTheme="majorBidi" w:cstheme="majorBidi"/>
          <w:sz w:val="28"/>
          <w:szCs w:val="28"/>
        </w:rPr>
        <w:lastRenderedPageBreak/>
        <w:t>1. INTRODUCTION</w:t>
      </w:r>
      <w:bookmarkEnd w:id="20"/>
      <w:bookmarkEnd w:id="21"/>
      <w:bookmarkEnd w:id="22"/>
      <w:bookmarkEnd w:id="23"/>
    </w:p>
    <w:p w:rsidR="00E414B5" w:rsidRPr="00BD0ED8" w:rsidRDefault="00563650" w:rsidP="00243E3B">
      <w:pPr>
        <w:bidi/>
        <w:spacing w:line="360" w:lineRule="auto"/>
        <w:jc w:val="right"/>
        <w:rPr>
          <w:lang w:bidi="ar-LY"/>
        </w:rPr>
      </w:pPr>
      <w:r w:rsidRPr="00BD0ED8">
        <w:rPr>
          <w:lang w:bidi="ar-LY"/>
        </w:rPr>
        <w:t xml:space="preserve">    </w:t>
      </w:r>
      <w:r w:rsidR="007577F2" w:rsidRPr="00BD0ED8">
        <w:rPr>
          <w:lang w:bidi="ar-LY"/>
        </w:rPr>
        <w:t xml:space="preserve">     </w:t>
      </w:r>
      <w:r w:rsidRPr="00BD0ED8">
        <w:rPr>
          <w:lang w:bidi="ar-LY"/>
        </w:rPr>
        <w:t xml:space="preserve">    </w:t>
      </w:r>
    </w:p>
    <w:p w:rsidR="002D5C28" w:rsidRPr="00BD0ED8" w:rsidRDefault="00842B55" w:rsidP="008D6E4B">
      <w:pPr>
        <w:spacing w:line="360" w:lineRule="auto"/>
        <w:ind w:firstLine="658"/>
        <w:jc w:val="both"/>
      </w:pPr>
      <w:r w:rsidRPr="00BD0ED8">
        <w:t xml:space="preserve">Rising </w:t>
      </w:r>
      <w:r w:rsidR="00A91933" w:rsidRPr="00BD0ED8">
        <w:t>energy price</w:t>
      </w:r>
      <w:r w:rsidR="00EA6C98" w:rsidRPr="00BD0ED8">
        <w:t>s</w:t>
      </w:r>
      <w:r w:rsidR="00A91933" w:rsidRPr="00BD0ED8">
        <w:t xml:space="preserve"> and increasing </w:t>
      </w:r>
      <w:r w:rsidRPr="00BD0ED8">
        <w:t>awareness of the impacts of fossil fuel use on the</w:t>
      </w:r>
      <w:r w:rsidR="00FB73C9">
        <w:t xml:space="preserve"> environmental </w:t>
      </w:r>
      <w:r w:rsidR="00DC115B" w:rsidRPr="00BD0ED8">
        <w:t>have</w:t>
      </w:r>
      <w:r w:rsidRPr="00BD0ED8">
        <w:t xml:space="preserve"> led to</w:t>
      </w:r>
      <w:r w:rsidR="00DC115B" w:rsidRPr="00BD0ED8">
        <w:t xml:space="preserve"> </w:t>
      </w:r>
      <w:r w:rsidRPr="00BD0ED8">
        <w:t xml:space="preserve">increasing </w:t>
      </w:r>
      <w:r w:rsidR="004C49BA" w:rsidRPr="00BD0ED8">
        <w:t xml:space="preserve">energy conservation </w:t>
      </w:r>
      <w:r w:rsidR="00E42785" w:rsidRPr="00BD0ED8">
        <w:t xml:space="preserve">and </w:t>
      </w:r>
      <w:r w:rsidR="00A91933" w:rsidRPr="00BD0ED8">
        <w:t>renewable energy</w:t>
      </w:r>
      <w:r w:rsidRPr="00BD0ED8">
        <w:t xml:space="preserve"> substitution efforts.</w:t>
      </w:r>
    </w:p>
    <w:p w:rsidR="00A91933" w:rsidRPr="00BD0ED8" w:rsidRDefault="00A91933" w:rsidP="00B5791E">
      <w:pPr>
        <w:spacing w:line="360" w:lineRule="auto"/>
        <w:jc w:val="both"/>
        <w:rPr>
          <w:lang w:val="en-US"/>
        </w:rPr>
      </w:pPr>
      <w:r w:rsidRPr="00BD0ED8">
        <w:t xml:space="preserve"> </w:t>
      </w:r>
    </w:p>
    <w:p w:rsidR="00B16EBC" w:rsidRPr="00BD0ED8" w:rsidRDefault="004C49BA" w:rsidP="008D6E4B">
      <w:pPr>
        <w:pStyle w:val="Body"/>
        <w:spacing w:line="360" w:lineRule="auto"/>
        <w:ind w:firstLine="658"/>
      </w:pPr>
      <w:r w:rsidRPr="00BD0ED8">
        <w:rPr>
          <w:sz w:val="24"/>
          <w:szCs w:val="24"/>
          <w:lang w:val="en-CA"/>
        </w:rPr>
        <w:t xml:space="preserve">Since </w:t>
      </w:r>
      <w:r w:rsidR="00276813">
        <w:rPr>
          <w:sz w:val="24"/>
          <w:szCs w:val="24"/>
          <w:lang w:val="en-CA"/>
        </w:rPr>
        <w:t xml:space="preserve">the </w:t>
      </w:r>
      <w:r w:rsidRPr="00BD0ED8">
        <w:rPr>
          <w:sz w:val="24"/>
          <w:szCs w:val="24"/>
          <w:lang w:val="en-CA"/>
        </w:rPr>
        <w:t>1980s</w:t>
      </w:r>
      <w:r w:rsidR="00842B55" w:rsidRPr="00BD0ED8">
        <w:rPr>
          <w:sz w:val="24"/>
          <w:szCs w:val="24"/>
          <w:lang w:val="en-CA"/>
        </w:rPr>
        <w:t>,</w:t>
      </w:r>
      <w:r w:rsidRPr="00BD0ED8">
        <w:rPr>
          <w:sz w:val="24"/>
          <w:szCs w:val="24"/>
          <w:lang w:val="en-CA"/>
        </w:rPr>
        <w:t xml:space="preserve"> </w:t>
      </w:r>
      <w:r w:rsidR="003B7E43" w:rsidRPr="00BD0ED8">
        <w:rPr>
          <w:sz w:val="24"/>
          <w:szCs w:val="24"/>
          <w:lang w:val="en-CA"/>
        </w:rPr>
        <w:t>e</w:t>
      </w:r>
      <w:r w:rsidR="00AC24ED" w:rsidRPr="00BD0ED8">
        <w:rPr>
          <w:sz w:val="24"/>
          <w:szCs w:val="24"/>
          <w:lang w:val="en-CA"/>
        </w:rPr>
        <w:t>nergy consumption</w:t>
      </w:r>
      <w:r w:rsidR="00842B55" w:rsidRPr="00BD0ED8">
        <w:rPr>
          <w:sz w:val="24"/>
          <w:szCs w:val="24"/>
          <w:lang w:val="en-CA"/>
        </w:rPr>
        <w:t xml:space="preserve"> based on fossil fuels, </w:t>
      </w:r>
      <w:r w:rsidR="002D5C28" w:rsidRPr="00BD0ED8">
        <w:rPr>
          <w:sz w:val="24"/>
          <w:szCs w:val="24"/>
          <w:lang w:val="en-CA"/>
        </w:rPr>
        <w:t>the associated gr</w:t>
      </w:r>
      <w:r w:rsidR="00365606" w:rsidRPr="00BD0ED8">
        <w:rPr>
          <w:sz w:val="24"/>
          <w:szCs w:val="24"/>
          <w:lang w:val="en-CA"/>
        </w:rPr>
        <w:t xml:space="preserve">eenhouse </w:t>
      </w:r>
      <w:r w:rsidR="00AC24ED" w:rsidRPr="00BD0ED8">
        <w:rPr>
          <w:sz w:val="24"/>
          <w:szCs w:val="24"/>
          <w:lang w:val="en-CA"/>
        </w:rPr>
        <w:t xml:space="preserve">gas emissions, and their potential effects on the environment </w:t>
      </w:r>
      <w:r w:rsidRPr="00BD0ED8">
        <w:rPr>
          <w:sz w:val="24"/>
          <w:szCs w:val="24"/>
          <w:lang w:val="en-CA"/>
        </w:rPr>
        <w:t xml:space="preserve">have been </w:t>
      </w:r>
      <w:r w:rsidRPr="00BD0ED8">
        <w:rPr>
          <w:sz w:val="24"/>
          <w:szCs w:val="24"/>
        </w:rPr>
        <w:t>extensively studied</w:t>
      </w:r>
      <w:r w:rsidRPr="00BD0ED8">
        <w:rPr>
          <w:sz w:val="24"/>
          <w:szCs w:val="24"/>
          <w:lang w:val="en-CA"/>
        </w:rPr>
        <w:t xml:space="preserve"> </w:t>
      </w:r>
      <w:r w:rsidR="00365606" w:rsidRPr="00BD0ED8">
        <w:rPr>
          <w:sz w:val="24"/>
          <w:szCs w:val="24"/>
          <w:lang w:val="en-CA"/>
        </w:rPr>
        <w:t xml:space="preserve">and became </w:t>
      </w:r>
      <w:r w:rsidRPr="00BD0ED8">
        <w:rPr>
          <w:sz w:val="24"/>
          <w:szCs w:val="24"/>
          <w:lang w:val="en-CA"/>
        </w:rPr>
        <w:t xml:space="preserve">a main focus </w:t>
      </w:r>
      <w:r w:rsidR="00365606" w:rsidRPr="00BD0ED8">
        <w:rPr>
          <w:sz w:val="24"/>
          <w:szCs w:val="24"/>
          <w:lang w:val="en-CA"/>
        </w:rPr>
        <w:t>of the</w:t>
      </w:r>
      <w:r w:rsidR="002D5C28" w:rsidRPr="00BD0ED8">
        <w:rPr>
          <w:sz w:val="24"/>
          <w:szCs w:val="24"/>
          <w:lang w:val="en-CA"/>
        </w:rPr>
        <w:t xml:space="preserve"> populace as well as the politicians</w:t>
      </w:r>
      <w:r w:rsidR="00365606" w:rsidRPr="00BD0ED8">
        <w:rPr>
          <w:sz w:val="24"/>
          <w:szCs w:val="24"/>
          <w:lang w:val="en-CA"/>
        </w:rPr>
        <w:t xml:space="preserve"> and the media.</w:t>
      </w:r>
      <w:r w:rsidR="00AC24ED" w:rsidRPr="00BD0ED8">
        <w:rPr>
          <w:sz w:val="24"/>
          <w:szCs w:val="24"/>
        </w:rPr>
        <w:t xml:space="preserve"> </w:t>
      </w:r>
      <w:r w:rsidRPr="00BD0ED8">
        <w:rPr>
          <w:sz w:val="24"/>
          <w:szCs w:val="24"/>
        </w:rPr>
        <w:t xml:space="preserve"> </w:t>
      </w:r>
      <w:r w:rsidR="00AC24ED" w:rsidRPr="00BD0ED8">
        <w:rPr>
          <w:sz w:val="24"/>
          <w:szCs w:val="24"/>
        </w:rPr>
        <w:t>National and international efforts are underway to mitigate or reduce GHG emissions. However, the total anthropogenic</w:t>
      </w:r>
      <w:r w:rsidR="00AC24ED" w:rsidRPr="00BD0ED8">
        <w:rPr>
          <w:rStyle w:val="FootnoteReference"/>
          <w:sz w:val="24"/>
          <w:szCs w:val="24"/>
        </w:rPr>
        <w:footnoteReference w:id="2"/>
      </w:r>
      <w:r w:rsidR="00AC24ED" w:rsidRPr="00BD0ED8">
        <w:rPr>
          <w:sz w:val="24"/>
          <w:szCs w:val="24"/>
        </w:rPr>
        <w:t xml:space="preserve"> GHG emissions are projected to increase due to a variety of reasons, one of the most important of which is the increasing demand for electricity generation</w:t>
      </w:r>
      <w:r w:rsidR="0086103D" w:rsidRPr="00BD0ED8">
        <w:t>.</w:t>
      </w:r>
    </w:p>
    <w:p w:rsidR="00365606" w:rsidRPr="00BD0ED8" w:rsidRDefault="00365606" w:rsidP="00B5791E">
      <w:pPr>
        <w:pStyle w:val="Body"/>
        <w:spacing w:line="360" w:lineRule="auto"/>
        <w:rPr>
          <w:sz w:val="24"/>
          <w:szCs w:val="24"/>
        </w:rPr>
      </w:pPr>
    </w:p>
    <w:p w:rsidR="000D1D67" w:rsidRDefault="00490697" w:rsidP="008D6E4B">
      <w:pPr>
        <w:spacing w:after="200" w:line="360" w:lineRule="auto"/>
        <w:ind w:firstLine="658"/>
        <w:contextualSpacing/>
        <w:jc w:val="both"/>
        <w:rPr>
          <w:rFonts w:asciiTheme="majorBidi" w:hAnsiTheme="majorBidi" w:cstheme="majorBidi"/>
          <w:lang w:val="en-CA"/>
        </w:rPr>
      </w:pPr>
      <w:r w:rsidRPr="00BD0ED8">
        <w:rPr>
          <w:rFonts w:asciiTheme="majorBidi" w:hAnsiTheme="majorBidi" w:cstheme="majorBidi"/>
          <w:lang w:val="en-CA"/>
        </w:rPr>
        <w:t>The global concern about the GHG emissions and their potential effects on the enviro</w:t>
      </w:r>
      <w:r w:rsidR="00EA6C98" w:rsidRPr="00BD0ED8">
        <w:rPr>
          <w:rFonts w:asciiTheme="majorBidi" w:hAnsiTheme="majorBidi" w:cstheme="majorBidi"/>
          <w:lang w:val="en-CA"/>
        </w:rPr>
        <w:t xml:space="preserve">nment is the initiative behind </w:t>
      </w:r>
      <w:r w:rsidR="00276813">
        <w:rPr>
          <w:rFonts w:asciiTheme="majorBidi" w:hAnsiTheme="majorBidi" w:cstheme="majorBidi"/>
          <w:lang w:val="en-CA"/>
        </w:rPr>
        <w:t xml:space="preserve">the </w:t>
      </w:r>
      <w:r w:rsidR="00EA6C98" w:rsidRPr="00BD0ED8">
        <w:rPr>
          <w:rFonts w:asciiTheme="majorBidi" w:hAnsiTheme="majorBidi" w:cstheme="majorBidi"/>
          <w:lang w:val="en-CA"/>
        </w:rPr>
        <w:t>Kyoto Protocol</w:t>
      </w:r>
      <w:r w:rsidR="00F52A5D" w:rsidRPr="00BD0ED8">
        <w:rPr>
          <w:rFonts w:asciiTheme="majorBidi" w:hAnsiTheme="majorBidi" w:cstheme="majorBidi"/>
          <w:lang w:val="en-CA"/>
        </w:rPr>
        <w:t>.</w:t>
      </w:r>
      <w:r w:rsidRPr="00BD0ED8">
        <w:rPr>
          <w:rFonts w:asciiTheme="majorBidi" w:hAnsiTheme="majorBidi" w:cstheme="majorBidi"/>
          <w:lang w:val="en-CA"/>
        </w:rPr>
        <w:t xml:space="preserve"> </w:t>
      </w:r>
      <w:r w:rsidR="00F52A5D" w:rsidRPr="00BD0ED8">
        <w:rPr>
          <w:rFonts w:asciiTheme="majorBidi" w:hAnsiTheme="majorBidi" w:cstheme="majorBidi"/>
          <w:lang w:val="en-CA"/>
        </w:rPr>
        <w:t>Under</w:t>
      </w:r>
      <w:r w:rsidRPr="00BD0ED8">
        <w:rPr>
          <w:rFonts w:asciiTheme="majorBidi" w:hAnsiTheme="majorBidi" w:cstheme="majorBidi"/>
          <w:lang w:val="en-CA"/>
        </w:rPr>
        <w:t xml:space="preserve"> </w:t>
      </w:r>
      <w:r w:rsidR="004C49BA" w:rsidRPr="00BD0ED8">
        <w:rPr>
          <w:rFonts w:asciiTheme="majorBidi" w:hAnsiTheme="majorBidi" w:cstheme="majorBidi"/>
          <w:lang w:val="en-CA"/>
        </w:rPr>
        <w:t>this p</w:t>
      </w:r>
      <w:r w:rsidRPr="00BD0ED8">
        <w:rPr>
          <w:rFonts w:asciiTheme="majorBidi" w:hAnsiTheme="majorBidi" w:cstheme="majorBidi"/>
          <w:lang w:val="en-CA"/>
        </w:rPr>
        <w:t>rotocol</w:t>
      </w:r>
      <w:r w:rsidR="00F52A5D" w:rsidRPr="00BD0ED8">
        <w:rPr>
          <w:rFonts w:asciiTheme="majorBidi" w:hAnsiTheme="majorBidi" w:cstheme="majorBidi"/>
          <w:lang w:val="en-CA"/>
        </w:rPr>
        <w:t>,</w:t>
      </w:r>
      <w:r w:rsidRPr="00BD0ED8">
        <w:rPr>
          <w:rFonts w:asciiTheme="majorBidi" w:hAnsiTheme="majorBidi" w:cstheme="majorBidi"/>
          <w:lang w:val="en-CA"/>
        </w:rPr>
        <w:t xml:space="preserve"> </w:t>
      </w:r>
      <w:r w:rsidR="00EA6C98" w:rsidRPr="00BD0ED8">
        <w:rPr>
          <w:rFonts w:asciiTheme="majorBidi" w:hAnsiTheme="majorBidi" w:cstheme="majorBidi"/>
          <w:lang w:val="en-CA"/>
        </w:rPr>
        <w:t>Canada must</w:t>
      </w:r>
      <w:r w:rsidRPr="00BD0ED8">
        <w:rPr>
          <w:rFonts w:asciiTheme="majorBidi" w:hAnsiTheme="majorBidi" w:cstheme="majorBidi"/>
          <w:lang w:val="en-CA"/>
        </w:rPr>
        <w:t xml:space="preserve"> reduce its GHG emission by 6% below 1990 level by 2010. But </w:t>
      </w:r>
      <w:r w:rsidR="00EA6C98" w:rsidRPr="00BD0ED8">
        <w:rPr>
          <w:rFonts w:asciiTheme="majorBidi" w:hAnsiTheme="majorBidi" w:cstheme="majorBidi"/>
          <w:lang w:val="en-CA"/>
        </w:rPr>
        <w:t xml:space="preserve">as it can be seen in </w:t>
      </w:r>
      <w:r w:rsidR="00A541EF" w:rsidRPr="00BD0ED8">
        <w:rPr>
          <w:rFonts w:asciiTheme="majorBidi" w:hAnsiTheme="majorBidi" w:cstheme="majorBidi"/>
          <w:lang w:val="en-CA"/>
        </w:rPr>
        <w:t xml:space="preserve">Figure </w:t>
      </w:r>
      <w:r w:rsidR="002932B4">
        <w:rPr>
          <w:rFonts w:asciiTheme="majorBidi" w:hAnsiTheme="majorBidi" w:cstheme="majorBidi"/>
          <w:lang w:val="en-CA"/>
        </w:rPr>
        <w:t>1</w:t>
      </w:r>
      <w:r w:rsidR="00FB73C9">
        <w:rPr>
          <w:rFonts w:asciiTheme="majorBidi" w:hAnsiTheme="majorBidi" w:cstheme="majorBidi"/>
          <w:lang w:val="en-CA"/>
        </w:rPr>
        <w:t>,</w:t>
      </w:r>
      <w:r w:rsidR="00A541EF" w:rsidRPr="00BD0ED8">
        <w:rPr>
          <w:rFonts w:asciiTheme="majorBidi" w:hAnsiTheme="majorBidi" w:cstheme="majorBidi"/>
          <w:lang w:val="en-CA"/>
        </w:rPr>
        <w:t xml:space="preserve"> </w:t>
      </w:r>
      <w:r w:rsidRPr="00BD0ED8">
        <w:rPr>
          <w:rFonts w:asciiTheme="majorBidi" w:hAnsiTheme="majorBidi" w:cstheme="majorBidi"/>
          <w:lang w:val="en-CA"/>
        </w:rPr>
        <w:t>the actual GHG emissions are</w:t>
      </w:r>
      <w:r w:rsidR="00A541EF" w:rsidRPr="00BD0ED8">
        <w:rPr>
          <w:rFonts w:asciiTheme="majorBidi" w:hAnsiTheme="majorBidi" w:cstheme="majorBidi"/>
          <w:lang w:val="en-CA"/>
        </w:rPr>
        <w:t xml:space="preserve"> </w:t>
      </w:r>
      <w:r w:rsidRPr="00BD0ED8">
        <w:rPr>
          <w:rFonts w:asciiTheme="majorBidi" w:hAnsiTheme="majorBidi" w:cstheme="majorBidi"/>
          <w:lang w:val="en-CA"/>
        </w:rPr>
        <w:t xml:space="preserve">increasing </w:t>
      </w:r>
      <w:r w:rsidR="00A541EF" w:rsidRPr="00BD0ED8">
        <w:rPr>
          <w:rFonts w:asciiTheme="majorBidi" w:hAnsiTheme="majorBidi" w:cstheme="majorBidi"/>
          <w:lang w:val="en-CA"/>
        </w:rPr>
        <w:t xml:space="preserve">continuously </w:t>
      </w:r>
      <w:r w:rsidRPr="00BD0ED8">
        <w:rPr>
          <w:rFonts w:asciiTheme="majorBidi" w:hAnsiTheme="majorBidi" w:cstheme="majorBidi"/>
          <w:lang w:val="en-CA"/>
        </w:rPr>
        <w:t xml:space="preserve">due to economic </w:t>
      </w:r>
      <w:r w:rsidR="004C49BA" w:rsidRPr="00BD0ED8">
        <w:rPr>
          <w:rFonts w:asciiTheme="majorBidi" w:hAnsiTheme="majorBidi" w:cstheme="majorBidi"/>
          <w:lang w:val="en-CA"/>
        </w:rPr>
        <w:t xml:space="preserve">and </w:t>
      </w:r>
      <w:r w:rsidR="00B16EBC" w:rsidRPr="00BD0ED8">
        <w:rPr>
          <w:rFonts w:asciiTheme="majorBidi" w:hAnsiTheme="majorBidi" w:cstheme="majorBidi"/>
          <w:lang w:val="en-CA"/>
        </w:rPr>
        <w:t xml:space="preserve">population </w:t>
      </w:r>
      <w:r w:rsidRPr="00BD0ED8">
        <w:rPr>
          <w:rFonts w:asciiTheme="majorBidi" w:hAnsiTheme="majorBidi" w:cstheme="majorBidi"/>
          <w:lang w:val="en-CA"/>
        </w:rPr>
        <w:t xml:space="preserve">growth </w:t>
      </w:r>
      <w:r w:rsidR="00B16EBC" w:rsidRPr="00BD0ED8">
        <w:rPr>
          <w:rFonts w:asciiTheme="majorBidi" w:hAnsiTheme="majorBidi" w:cstheme="majorBidi"/>
          <w:lang w:val="en-CA"/>
        </w:rPr>
        <w:t>which le</w:t>
      </w:r>
      <w:r w:rsidR="00F52A5D" w:rsidRPr="00BD0ED8">
        <w:rPr>
          <w:rFonts w:asciiTheme="majorBidi" w:hAnsiTheme="majorBidi" w:cstheme="majorBidi"/>
          <w:lang w:val="en-CA"/>
        </w:rPr>
        <w:t>a</w:t>
      </w:r>
      <w:r w:rsidR="00B16EBC" w:rsidRPr="00BD0ED8">
        <w:rPr>
          <w:rFonts w:asciiTheme="majorBidi" w:hAnsiTheme="majorBidi" w:cstheme="majorBidi"/>
          <w:lang w:val="en-CA"/>
        </w:rPr>
        <w:t>d</w:t>
      </w:r>
      <w:r w:rsidR="00F52A5D" w:rsidRPr="00BD0ED8">
        <w:rPr>
          <w:rFonts w:asciiTheme="majorBidi" w:hAnsiTheme="majorBidi" w:cstheme="majorBidi"/>
          <w:lang w:val="en-CA"/>
        </w:rPr>
        <w:t>s</w:t>
      </w:r>
      <w:r w:rsidR="00B16EBC" w:rsidRPr="00BD0ED8">
        <w:rPr>
          <w:rFonts w:asciiTheme="majorBidi" w:hAnsiTheme="majorBidi" w:cstheme="majorBidi"/>
          <w:lang w:val="en-CA"/>
        </w:rPr>
        <w:t xml:space="preserve"> to</w:t>
      </w:r>
      <w:r w:rsidRPr="00BD0ED8">
        <w:rPr>
          <w:rFonts w:asciiTheme="majorBidi" w:hAnsiTheme="majorBidi" w:cstheme="majorBidi"/>
          <w:lang w:val="en-CA"/>
        </w:rPr>
        <w:t xml:space="preserve"> </w:t>
      </w:r>
      <w:r w:rsidRPr="00BD0ED8">
        <w:rPr>
          <w:rFonts w:asciiTheme="majorBidi" w:hAnsiTheme="majorBidi" w:cstheme="majorBidi"/>
        </w:rPr>
        <w:t xml:space="preserve">increase the </w:t>
      </w:r>
      <w:r w:rsidR="000D1D67" w:rsidRPr="00BD0ED8">
        <w:rPr>
          <w:rFonts w:asciiTheme="majorBidi" w:hAnsiTheme="majorBidi" w:cstheme="majorBidi"/>
        </w:rPr>
        <w:t>energy consumption</w:t>
      </w:r>
      <w:r w:rsidR="00B16EBC" w:rsidRPr="00BD0ED8">
        <w:rPr>
          <w:rFonts w:asciiTheme="majorBidi" w:hAnsiTheme="majorBidi" w:cstheme="majorBidi"/>
        </w:rPr>
        <w:t xml:space="preserve"> hence the associated GHG emissions. </w:t>
      </w:r>
      <w:r w:rsidR="00A541EF" w:rsidRPr="00BD0ED8">
        <w:rPr>
          <w:rFonts w:asciiTheme="majorBidi" w:hAnsiTheme="majorBidi" w:cstheme="majorBidi"/>
        </w:rPr>
        <w:t>I</w:t>
      </w:r>
      <w:r w:rsidR="000D1D67" w:rsidRPr="00BD0ED8">
        <w:rPr>
          <w:rFonts w:asciiTheme="majorBidi" w:hAnsiTheme="majorBidi" w:cstheme="majorBidi"/>
          <w:lang w:val="en-CA"/>
        </w:rPr>
        <w:t>n 2005 the act</w:t>
      </w:r>
      <w:r w:rsidR="00A541EF" w:rsidRPr="00BD0ED8">
        <w:rPr>
          <w:rFonts w:asciiTheme="majorBidi" w:hAnsiTheme="majorBidi" w:cstheme="majorBidi"/>
          <w:lang w:val="en-CA"/>
        </w:rPr>
        <w:t>ual GHG emission was</w:t>
      </w:r>
      <w:r w:rsidR="000D1D67" w:rsidRPr="00BD0ED8">
        <w:rPr>
          <w:rFonts w:asciiTheme="majorBidi" w:hAnsiTheme="majorBidi" w:cstheme="majorBidi"/>
          <w:lang w:val="en-CA"/>
        </w:rPr>
        <w:t xml:space="preserve"> about 25% above </w:t>
      </w:r>
      <w:r w:rsidR="00F52A5D" w:rsidRPr="00BD0ED8">
        <w:rPr>
          <w:rFonts w:asciiTheme="majorBidi" w:hAnsiTheme="majorBidi" w:cstheme="majorBidi"/>
          <w:lang w:val="en-CA"/>
        </w:rPr>
        <w:t xml:space="preserve">the </w:t>
      </w:r>
      <w:r w:rsidR="000D1D67" w:rsidRPr="00BD0ED8">
        <w:rPr>
          <w:rFonts w:asciiTheme="majorBidi" w:hAnsiTheme="majorBidi" w:cstheme="majorBidi"/>
          <w:lang w:val="en-CA"/>
        </w:rPr>
        <w:t xml:space="preserve">1990 </w:t>
      </w:r>
      <w:r w:rsidR="00F52A5D" w:rsidRPr="00BD0ED8">
        <w:rPr>
          <w:rFonts w:asciiTheme="majorBidi" w:hAnsiTheme="majorBidi" w:cstheme="majorBidi"/>
          <w:lang w:val="en-CA"/>
        </w:rPr>
        <w:t xml:space="preserve">level </w:t>
      </w:r>
      <w:r w:rsidR="008F1D85" w:rsidRPr="00BD0ED8">
        <w:rPr>
          <w:rFonts w:asciiTheme="majorBidi" w:hAnsiTheme="majorBidi" w:cstheme="majorBidi"/>
          <w:lang w:val="en-CA"/>
        </w:rPr>
        <w:t>and close</w:t>
      </w:r>
      <w:r w:rsidR="000D1D67" w:rsidRPr="00BD0ED8">
        <w:rPr>
          <w:rFonts w:asciiTheme="majorBidi" w:hAnsiTheme="majorBidi" w:cstheme="majorBidi"/>
          <w:lang w:val="en-CA"/>
        </w:rPr>
        <w:t xml:space="preserve"> to 33% above </w:t>
      </w:r>
      <w:r w:rsidR="00F52A5D" w:rsidRPr="00BD0ED8">
        <w:rPr>
          <w:rFonts w:asciiTheme="majorBidi" w:hAnsiTheme="majorBidi" w:cstheme="majorBidi"/>
          <w:lang w:val="en-CA"/>
        </w:rPr>
        <w:t xml:space="preserve">the </w:t>
      </w:r>
      <w:r w:rsidR="000D1D67" w:rsidRPr="00BD0ED8">
        <w:rPr>
          <w:rFonts w:asciiTheme="majorBidi" w:hAnsiTheme="majorBidi" w:cstheme="majorBidi"/>
          <w:lang w:val="en-CA"/>
        </w:rPr>
        <w:t>Kyoto target</w:t>
      </w:r>
      <w:r w:rsidR="00021D2C">
        <w:rPr>
          <w:rFonts w:asciiTheme="majorBidi" w:hAnsiTheme="majorBidi" w:cstheme="majorBidi"/>
          <w:lang w:val="en-CA"/>
        </w:rPr>
        <w:t xml:space="preserve"> </w:t>
      </w:r>
      <w:r w:rsidR="00BB2E83">
        <w:rPr>
          <w:rFonts w:asciiTheme="majorBidi" w:hAnsiTheme="majorBidi" w:cstheme="majorBidi"/>
          <w:lang w:val="en-CA"/>
        </w:rPr>
        <w:fldChar w:fldCharType="begin"/>
      </w:r>
      <w:r w:rsidR="00021D2C">
        <w:rPr>
          <w:rFonts w:asciiTheme="majorBidi" w:hAnsiTheme="majorBidi" w:cstheme="majorBidi"/>
          <w:lang w:val="en-CA"/>
        </w:rPr>
        <w:instrText>ADDIN RW.CITE{{17 Anonymous}}</w:instrText>
      </w:r>
      <w:r w:rsidR="00BB2E83">
        <w:rPr>
          <w:rFonts w:asciiTheme="majorBidi" w:hAnsiTheme="majorBidi" w:cstheme="majorBidi"/>
          <w:lang w:val="en-CA"/>
        </w:rPr>
        <w:fldChar w:fldCharType="separate"/>
      </w:r>
      <w:r w:rsidR="00571DAA">
        <w:rPr>
          <w:rFonts w:asciiTheme="majorBidi" w:hAnsiTheme="majorBidi" w:cstheme="majorBidi"/>
          <w:lang w:val="en-CA"/>
        </w:rPr>
        <w:t>[1]</w:t>
      </w:r>
      <w:r w:rsidR="00BB2E83">
        <w:rPr>
          <w:rFonts w:asciiTheme="majorBidi" w:hAnsiTheme="majorBidi" w:cstheme="majorBidi"/>
          <w:lang w:val="en-CA"/>
        </w:rPr>
        <w:fldChar w:fldCharType="end"/>
      </w:r>
      <w:r w:rsidR="000D1D67" w:rsidRPr="00BD0ED8">
        <w:rPr>
          <w:rFonts w:asciiTheme="majorBidi" w:hAnsiTheme="majorBidi" w:cstheme="majorBidi"/>
          <w:lang w:val="en-CA"/>
        </w:rPr>
        <w:t>.</w:t>
      </w:r>
    </w:p>
    <w:p w:rsidR="0050593D" w:rsidRPr="00BD0ED8" w:rsidRDefault="0050593D" w:rsidP="00B5791E">
      <w:pPr>
        <w:spacing w:after="200" w:line="360" w:lineRule="auto"/>
        <w:contextualSpacing/>
        <w:jc w:val="both"/>
        <w:rPr>
          <w:rFonts w:asciiTheme="majorBidi" w:hAnsiTheme="majorBidi" w:cstheme="majorBidi"/>
          <w:lang w:val="en-CA"/>
        </w:rPr>
      </w:pPr>
    </w:p>
    <w:p w:rsidR="00B16EBC" w:rsidRDefault="00B16EBC" w:rsidP="00C42FCF">
      <w:pPr>
        <w:spacing w:after="200" w:line="360" w:lineRule="auto"/>
        <w:ind w:firstLine="658"/>
        <w:contextualSpacing/>
        <w:jc w:val="both"/>
      </w:pPr>
      <w:r w:rsidRPr="00BD0ED8">
        <w:t>In Canada</w:t>
      </w:r>
      <w:r w:rsidR="00F52A5D" w:rsidRPr="00BD0ED8">
        <w:t>,</w:t>
      </w:r>
      <w:r w:rsidRPr="00BD0ED8">
        <w:t xml:space="preserve"> a substantial proportion of electricity is gener</w:t>
      </w:r>
      <w:r w:rsidR="00F52A5D" w:rsidRPr="00BD0ED8">
        <w:t>ated by combusting fossil fuels.</w:t>
      </w:r>
      <w:r w:rsidRPr="00BD0ED8">
        <w:t xml:space="preserve"> </w:t>
      </w:r>
      <w:r w:rsidR="00F52A5D" w:rsidRPr="00BD0ED8">
        <w:t>Therefore</w:t>
      </w:r>
      <w:r w:rsidRPr="00BD0ED8">
        <w:t>, electricity generation is a substantial source of greenhouse gas emissions</w:t>
      </w:r>
      <w:r w:rsidR="00A541EF" w:rsidRPr="00BD0ED8">
        <w:t>. I</w:t>
      </w:r>
      <w:r w:rsidRPr="00BD0ED8">
        <w:t>n 200</w:t>
      </w:r>
      <w:r w:rsidR="00312601" w:rsidRPr="00BD0ED8">
        <w:t>5</w:t>
      </w:r>
      <w:r w:rsidR="00F52A5D" w:rsidRPr="00BD0ED8">
        <w:t>,</w:t>
      </w:r>
      <w:r w:rsidRPr="00BD0ED8">
        <w:t xml:space="preserve"> electricity generation and heat production were responsible for about 17% of </w:t>
      </w:r>
      <w:r w:rsidR="00F52A5D" w:rsidRPr="00BD0ED8">
        <w:t xml:space="preserve">the </w:t>
      </w:r>
      <w:r w:rsidRPr="00BD0ED8">
        <w:t>total GHG emissions</w:t>
      </w:r>
      <w:r w:rsidR="00D71FFD">
        <w:t xml:space="preserve"> </w:t>
      </w:r>
      <w:fldSimple w:instr="ADDIN RW.CITE{{52 Anonymous}}">
        <w:r w:rsidR="00571DAA">
          <w:t>[2]</w:t>
        </w:r>
      </w:fldSimple>
      <w:r w:rsidRPr="00BD0ED8">
        <w:t xml:space="preserve">. However, the </w:t>
      </w:r>
      <w:r w:rsidR="002A3FCD" w:rsidRPr="00BD0ED8">
        <w:t>levels of GHG emissions vary</w:t>
      </w:r>
      <w:r w:rsidR="00C42FCF">
        <w:t xml:space="preserve"> </w:t>
      </w:r>
      <w:r w:rsidR="00C42FCF">
        <w:lastRenderedPageBreak/>
        <w:t xml:space="preserve">considerably </w:t>
      </w:r>
      <w:r w:rsidR="006D4A22">
        <w:t>from</w:t>
      </w:r>
      <w:r w:rsidR="00C42FCF">
        <w:t xml:space="preserve"> </w:t>
      </w:r>
      <w:r w:rsidRPr="00BD0ED8">
        <w:t xml:space="preserve">province to </w:t>
      </w:r>
      <w:r w:rsidR="00F52A5D" w:rsidRPr="00BD0ED8">
        <w:t xml:space="preserve">province </w:t>
      </w:r>
      <w:r w:rsidRPr="00BD0ED8">
        <w:t xml:space="preserve">due to the variance </w:t>
      </w:r>
      <w:r w:rsidR="00725BF1" w:rsidRPr="00BD0ED8">
        <w:t>of the</w:t>
      </w:r>
      <w:r w:rsidRPr="00BD0ED8">
        <w:t xml:space="preserve"> </w:t>
      </w:r>
      <w:r w:rsidR="00725BF1" w:rsidRPr="00BD0ED8">
        <w:t xml:space="preserve">availability of </w:t>
      </w:r>
      <w:r w:rsidRPr="00BD0ED8">
        <w:t xml:space="preserve">energy </w:t>
      </w:r>
      <w:r w:rsidR="00725BF1" w:rsidRPr="00BD0ED8">
        <w:t xml:space="preserve">resources which </w:t>
      </w:r>
      <w:r w:rsidR="00F52A5D" w:rsidRPr="00BD0ED8">
        <w:t>is</w:t>
      </w:r>
      <w:r w:rsidRPr="00BD0ED8">
        <w:t xml:space="preserve"> </w:t>
      </w:r>
      <w:r w:rsidR="002A3FCD" w:rsidRPr="00BD0ED8">
        <w:t>reflected on</w:t>
      </w:r>
      <w:r w:rsidRPr="00BD0ED8">
        <w:t xml:space="preserve"> the electricity generation</w:t>
      </w:r>
      <w:r w:rsidR="009E7420" w:rsidRPr="00BD0ED8">
        <w:t xml:space="preserve"> system</w:t>
      </w:r>
      <w:r w:rsidRPr="00BD0ED8">
        <w:t xml:space="preserve">. </w:t>
      </w:r>
    </w:p>
    <w:p w:rsidR="0050593D" w:rsidRPr="006D4A22" w:rsidRDefault="0050593D" w:rsidP="00B5791E">
      <w:pPr>
        <w:spacing w:after="200" w:line="360" w:lineRule="auto"/>
        <w:contextualSpacing/>
        <w:jc w:val="both"/>
        <w:rPr>
          <w:rFonts w:asciiTheme="majorBidi" w:hAnsiTheme="majorBidi" w:cstheme="majorBidi"/>
        </w:rPr>
      </w:pPr>
    </w:p>
    <w:p w:rsidR="002932B4" w:rsidRPr="00BD0ED8" w:rsidRDefault="000D1D67" w:rsidP="002932B4">
      <w:pPr>
        <w:keepNext/>
        <w:spacing w:after="200"/>
        <w:contextualSpacing/>
        <w:jc w:val="center"/>
      </w:pPr>
      <w:r w:rsidRPr="00BD0ED8">
        <w:rPr>
          <w:rFonts w:asciiTheme="majorBidi" w:hAnsiTheme="majorBidi" w:cstheme="majorBidi"/>
          <w:noProof/>
          <w:lang w:val="en-US" w:eastAsia="en-US"/>
        </w:rPr>
        <w:drawing>
          <wp:inline distT="0" distB="0" distL="0" distR="0">
            <wp:extent cx="5021803" cy="2475830"/>
            <wp:effectExtent l="19050" t="19050" r="26447" b="19720"/>
            <wp:docPr id="1" name="Picture 1"/>
            <wp:cNvGraphicFramePr/>
            <a:graphic xmlns:a="http://schemas.openxmlformats.org/drawingml/2006/main">
              <a:graphicData uri="http://schemas.openxmlformats.org/drawingml/2006/picture">
                <pic:pic xmlns:pic="http://schemas.openxmlformats.org/drawingml/2006/picture">
                  <pic:nvPicPr>
                    <pic:cNvPr id="8195" name="Picture 5"/>
                    <pic:cNvPicPr>
                      <a:picLocks noGrp="1" noChangeAspect="1" noChangeArrowheads="1"/>
                    </pic:cNvPicPr>
                  </pic:nvPicPr>
                  <pic:blipFill>
                    <a:blip r:embed="rId11"/>
                    <a:srcRect/>
                    <a:stretch>
                      <a:fillRect/>
                    </a:stretch>
                  </pic:blipFill>
                  <pic:spPr bwMode="auto">
                    <a:xfrm>
                      <a:off x="0" y="0"/>
                      <a:ext cx="5040369" cy="2484984"/>
                    </a:xfrm>
                    <a:prstGeom prst="rect">
                      <a:avLst/>
                    </a:prstGeom>
                    <a:noFill/>
                    <a:ln w="6350">
                      <a:solidFill>
                        <a:schemeClr val="tx1">
                          <a:lumMod val="50000"/>
                          <a:lumOff val="50000"/>
                        </a:schemeClr>
                      </a:solidFill>
                      <a:miter lim="800000"/>
                      <a:headEnd/>
                      <a:tailEnd/>
                    </a:ln>
                  </pic:spPr>
                </pic:pic>
              </a:graphicData>
            </a:graphic>
          </wp:inline>
        </w:drawing>
      </w:r>
    </w:p>
    <w:p w:rsidR="009C37D6" w:rsidRDefault="000D1D67" w:rsidP="0050593D">
      <w:pPr>
        <w:pStyle w:val="Caption"/>
        <w:jc w:val="center"/>
        <w:rPr>
          <w:b w:val="0"/>
          <w:bCs w:val="0"/>
          <w:color w:val="auto"/>
          <w:sz w:val="24"/>
          <w:szCs w:val="24"/>
        </w:rPr>
      </w:pPr>
      <w:bookmarkStart w:id="24" w:name="_Toc225142462"/>
      <w:proofErr w:type="gramStart"/>
      <w:r w:rsidRPr="00BD0ED8">
        <w:rPr>
          <w:color w:val="auto"/>
          <w:sz w:val="24"/>
          <w:szCs w:val="24"/>
        </w:rPr>
        <w:t xml:space="preserve">Figure </w:t>
      </w:r>
      <w:r w:rsidR="00BB2E83" w:rsidRPr="00BD0ED8">
        <w:rPr>
          <w:color w:val="auto"/>
          <w:sz w:val="24"/>
          <w:szCs w:val="24"/>
        </w:rPr>
        <w:fldChar w:fldCharType="begin"/>
      </w:r>
      <w:r w:rsidRPr="00BD0ED8">
        <w:rPr>
          <w:color w:val="auto"/>
          <w:sz w:val="24"/>
          <w:szCs w:val="24"/>
        </w:rPr>
        <w:instrText xml:space="preserve"> SEQ Figure \* ARABIC </w:instrText>
      </w:r>
      <w:r w:rsidR="00BB2E83" w:rsidRPr="00BD0ED8">
        <w:rPr>
          <w:color w:val="auto"/>
          <w:sz w:val="24"/>
          <w:szCs w:val="24"/>
        </w:rPr>
        <w:fldChar w:fldCharType="separate"/>
      </w:r>
      <w:r w:rsidR="00A30092">
        <w:rPr>
          <w:noProof/>
          <w:color w:val="auto"/>
          <w:sz w:val="24"/>
          <w:szCs w:val="24"/>
        </w:rPr>
        <w:t>1</w:t>
      </w:r>
      <w:r w:rsidR="00BB2E83" w:rsidRPr="00BD0ED8">
        <w:rPr>
          <w:color w:val="auto"/>
          <w:sz w:val="24"/>
          <w:szCs w:val="24"/>
        </w:rPr>
        <w:fldChar w:fldCharType="end"/>
      </w:r>
      <w:r w:rsidR="00A90172" w:rsidRPr="00BD0ED8">
        <w:rPr>
          <w:color w:val="auto"/>
          <w:sz w:val="24"/>
          <w:szCs w:val="24"/>
        </w:rPr>
        <w:t>.</w:t>
      </w:r>
      <w:proofErr w:type="gramEnd"/>
      <w:r w:rsidR="00B02DBE" w:rsidRPr="00BD0ED8">
        <w:rPr>
          <w:b w:val="0"/>
          <w:bCs w:val="0"/>
          <w:color w:val="auto"/>
          <w:sz w:val="24"/>
          <w:szCs w:val="24"/>
        </w:rPr>
        <w:t xml:space="preserve"> </w:t>
      </w:r>
      <w:r w:rsidRPr="00BD0ED8">
        <w:rPr>
          <w:b w:val="0"/>
          <w:bCs w:val="0"/>
          <w:color w:val="auto"/>
          <w:sz w:val="24"/>
          <w:szCs w:val="24"/>
        </w:rPr>
        <w:t xml:space="preserve">Canada’s GHG Emissions and </w:t>
      </w:r>
      <w:r w:rsidR="002A3FCD" w:rsidRPr="00BD0ED8">
        <w:rPr>
          <w:b w:val="0"/>
          <w:bCs w:val="0"/>
          <w:color w:val="auto"/>
          <w:sz w:val="24"/>
          <w:szCs w:val="24"/>
        </w:rPr>
        <w:t xml:space="preserve">the </w:t>
      </w:r>
      <w:r w:rsidRPr="00BD0ED8">
        <w:rPr>
          <w:b w:val="0"/>
          <w:bCs w:val="0"/>
          <w:color w:val="auto"/>
          <w:sz w:val="24"/>
          <w:szCs w:val="24"/>
        </w:rPr>
        <w:t>Kyoto Target</w:t>
      </w:r>
      <w:r w:rsidR="0011119A" w:rsidRPr="00BD0ED8">
        <w:rPr>
          <w:b w:val="0"/>
          <w:bCs w:val="0"/>
          <w:color w:val="auto"/>
          <w:sz w:val="24"/>
          <w:szCs w:val="24"/>
        </w:rPr>
        <w:t xml:space="preserve"> </w:t>
      </w:r>
      <w:r w:rsidR="00BB2E83">
        <w:rPr>
          <w:b w:val="0"/>
          <w:bCs w:val="0"/>
          <w:color w:val="auto"/>
          <w:sz w:val="24"/>
          <w:szCs w:val="24"/>
        </w:rPr>
        <w:fldChar w:fldCharType="begin"/>
      </w:r>
      <w:r w:rsidR="00021D2C">
        <w:rPr>
          <w:b w:val="0"/>
          <w:bCs w:val="0"/>
          <w:color w:val="auto"/>
          <w:sz w:val="24"/>
          <w:szCs w:val="24"/>
        </w:rPr>
        <w:instrText>ADDIN RW.CITE{{17 Anonymous}}</w:instrText>
      </w:r>
      <w:r w:rsidR="00BB2E83">
        <w:rPr>
          <w:b w:val="0"/>
          <w:bCs w:val="0"/>
          <w:color w:val="auto"/>
          <w:sz w:val="24"/>
          <w:szCs w:val="24"/>
        </w:rPr>
        <w:fldChar w:fldCharType="separate"/>
      </w:r>
      <w:r w:rsidR="00571DAA">
        <w:rPr>
          <w:b w:val="0"/>
          <w:bCs w:val="0"/>
          <w:color w:val="auto"/>
          <w:sz w:val="24"/>
          <w:szCs w:val="24"/>
        </w:rPr>
        <w:t>[1]</w:t>
      </w:r>
      <w:bookmarkEnd w:id="24"/>
      <w:r w:rsidR="00BB2E83">
        <w:rPr>
          <w:b w:val="0"/>
          <w:bCs w:val="0"/>
          <w:color w:val="auto"/>
          <w:sz w:val="24"/>
          <w:szCs w:val="24"/>
        </w:rPr>
        <w:fldChar w:fldCharType="end"/>
      </w:r>
    </w:p>
    <w:p w:rsidR="00490697" w:rsidRPr="006D4A22" w:rsidRDefault="009C37D6" w:rsidP="006D4A22">
      <w:pPr>
        <w:pStyle w:val="Caption"/>
        <w:spacing w:after="0" w:line="360" w:lineRule="auto"/>
        <w:jc w:val="center"/>
        <w:rPr>
          <w:rFonts w:asciiTheme="majorBidi" w:hAnsiTheme="majorBidi" w:cstheme="majorBidi"/>
          <w:sz w:val="24"/>
          <w:szCs w:val="24"/>
          <w:lang w:val="en-CA"/>
        </w:rPr>
      </w:pPr>
      <w:r w:rsidRPr="00BD0ED8">
        <w:rPr>
          <w:rFonts w:ascii="Tahoma" w:hAnsi="Tahoma" w:cs="Tahoma"/>
          <w:lang w:val="en-CA"/>
        </w:rPr>
        <w:t xml:space="preserve"> </w:t>
      </w:r>
    </w:p>
    <w:p w:rsidR="00725BF1" w:rsidRPr="00BD0ED8" w:rsidRDefault="00725BF1" w:rsidP="008D6E4B">
      <w:pPr>
        <w:spacing w:line="360" w:lineRule="auto"/>
        <w:ind w:firstLine="658"/>
        <w:contextualSpacing/>
        <w:jc w:val="both"/>
        <w:rPr>
          <w:color w:val="292526"/>
        </w:rPr>
      </w:pPr>
      <w:r w:rsidRPr="00BD0ED8">
        <w:t xml:space="preserve">In Canada, </w:t>
      </w:r>
      <w:r w:rsidRPr="00BD0ED8">
        <w:rPr>
          <w:color w:val="292526"/>
        </w:rPr>
        <w:t>the residential sector presents an important component of the energy consumption as it accounts for approximately 17% of the national energy consumption as shown in Figure 2</w:t>
      </w:r>
      <w:r w:rsidR="002A3FCD" w:rsidRPr="00BD0ED8">
        <w:rPr>
          <w:color w:val="292526"/>
        </w:rPr>
        <w:t>. This</w:t>
      </w:r>
      <w:r w:rsidRPr="00BD0ED8">
        <w:rPr>
          <w:color w:val="292526"/>
        </w:rPr>
        <w:t xml:space="preserve"> is responsible for about 16% of the total GHG </w:t>
      </w:r>
      <w:r w:rsidR="009C37D6" w:rsidRPr="00BD0ED8">
        <w:rPr>
          <w:color w:val="292526"/>
        </w:rPr>
        <w:t xml:space="preserve">emissions </w:t>
      </w:r>
      <w:r w:rsidR="00BB2E83">
        <w:rPr>
          <w:color w:val="292526"/>
        </w:rPr>
        <w:fldChar w:fldCharType="begin"/>
      </w:r>
      <w:r w:rsidR="00021D2C">
        <w:rPr>
          <w:color w:val="292526"/>
        </w:rPr>
        <w:instrText>ADDIN RW.CITE{{21 Anonymous 2006}}</w:instrText>
      </w:r>
      <w:r w:rsidR="00BB2E83">
        <w:rPr>
          <w:color w:val="292526"/>
        </w:rPr>
        <w:fldChar w:fldCharType="separate"/>
      </w:r>
      <w:r w:rsidR="00571DAA">
        <w:rPr>
          <w:color w:val="292526"/>
        </w:rPr>
        <w:t>[3]</w:t>
      </w:r>
      <w:r w:rsidR="00BB2E83">
        <w:rPr>
          <w:color w:val="292526"/>
        </w:rPr>
        <w:fldChar w:fldCharType="end"/>
      </w:r>
      <w:r w:rsidRPr="00BD0ED8">
        <w:rPr>
          <w:color w:val="292526"/>
        </w:rPr>
        <w:t xml:space="preserve"> as shown in Figure 3. Consequently, addressing the electricity consumption in this sector presents a</w:t>
      </w:r>
      <w:r w:rsidR="009E7420" w:rsidRPr="00BD0ED8">
        <w:rPr>
          <w:color w:val="292526"/>
        </w:rPr>
        <w:t>n effective method</w:t>
      </w:r>
      <w:r w:rsidRPr="00BD0ED8">
        <w:rPr>
          <w:color w:val="292526"/>
        </w:rPr>
        <w:t xml:space="preserve"> to reduce the total GHG emissions in Canada.</w:t>
      </w:r>
    </w:p>
    <w:p w:rsidR="00725BF1" w:rsidRPr="00BD0ED8" w:rsidRDefault="00725BF1" w:rsidP="00B5791E">
      <w:pPr>
        <w:spacing w:after="200" w:line="360" w:lineRule="auto"/>
        <w:contextualSpacing/>
        <w:jc w:val="both"/>
        <w:rPr>
          <w:rFonts w:ascii="Tahoma" w:hAnsi="Tahoma" w:cs="Tahoma"/>
        </w:rPr>
      </w:pPr>
    </w:p>
    <w:p w:rsidR="009E7420" w:rsidRPr="00BD0ED8" w:rsidRDefault="00751BA8" w:rsidP="008D6E4B">
      <w:pPr>
        <w:autoSpaceDE w:val="0"/>
        <w:autoSpaceDN w:val="0"/>
        <w:adjustRightInd w:val="0"/>
        <w:spacing w:line="360" w:lineRule="auto"/>
        <w:ind w:firstLine="658"/>
        <w:jc w:val="both"/>
      </w:pPr>
      <w:r w:rsidRPr="00BD0ED8">
        <w:rPr>
          <w:lang w:val="en-US"/>
        </w:rPr>
        <w:t xml:space="preserve">There are </w:t>
      </w:r>
      <w:r w:rsidR="002A3FCD" w:rsidRPr="00BD0ED8">
        <w:rPr>
          <w:lang w:val="en-US"/>
        </w:rPr>
        <w:t>numerous</w:t>
      </w:r>
      <w:r w:rsidRPr="00BD0ED8">
        <w:rPr>
          <w:lang w:val="en-US"/>
        </w:rPr>
        <w:t xml:space="preserve"> options </w:t>
      </w:r>
      <w:r w:rsidR="002A3FCD" w:rsidRPr="00BD0ED8">
        <w:rPr>
          <w:lang w:val="en-US"/>
        </w:rPr>
        <w:t xml:space="preserve">to reduce the </w:t>
      </w:r>
      <w:r w:rsidR="00B02DBE" w:rsidRPr="00BD0ED8">
        <w:rPr>
          <w:lang w:val="en-US"/>
        </w:rPr>
        <w:t>GHG emission</w:t>
      </w:r>
      <w:r w:rsidR="002A3FCD" w:rsidRPr="00BD0ED8">
        <w:rPr>
          <w:lang w:val="en-US"/>
        </w:rPr>
        <w:t>s in all sectors of the economy.</w:t>
      </w:r>
      <w:r w:rsidRPr="00BD0ED8">
        <w:rPr>
          <w:lang w:val="en-US"/>
        </w:rPr>
        <w:t xml:space="preserve"> </w:t>
      </w:r>
      <w:r w:rsidR="002A3FCD" w:rsidRPr="00BD0ED8">
        <w:rPr>
          <w:lang w:val="en-US"/>
        </w:rPr>
        <w:t>These include increasing</w:t>
      </w:r>
      <w:r w:rsidR="00B231B1" w:rsidRPr="00BD0ED8">
        <w:rPr>
          <w:lang w:val="en-US"/>
        </w:rPr>
        <w:t xml:space="preserve"> the </w:t>
      </w:r>
      <w:r w:rsidR="00FE7551" w:rsidRPr="00BD0ED8">
        <w:rPr>
          <w:lang w:val="en-US"/>
        </w:rPr>
        <w:t>efficiency of energy consumption</w:t>
      </w:r>
      <w:r w:rsidRPr="00BD0ED8">
        <w:rPr>
          <w:lang w:val="en-US"/>
        </w:rPr>
        <w:t xml:space="preserve">, </w:t>
      </w:r>
      <w:r w:rsidR="00B231B1" w:rsidRPr="00BD0ED8">
        <w:rPr>
          <w:lang w:val="en-US"/>
        </w:rPr>
        <w:t xml:space="preserve">and </w:t>
      </w:r>
      <w:r w:rsidRPr="00BD0ED8">
        <w:rPr>
          <w:lang w:val="en-US"/>
        </w:rPr>
        <w:t>r</w:t>
      </w:r>
      <w:r w:rsidR="00B231B1" w:rsidRPr="00BD0ED8">
        <w:rPr>
          <w:lang w:val="en-US"/>
        </w:rPr>
        <w:t xml:space="preserve">educing the energy </w:t>
      </w:r>
      <w:r w:rsidR="00FE7551" w:rsidRPr="00BD0ED8">
        <w:rPr>
          <w:lang w:val="en-US"/>
        </w:rPr>
        <w:t>consumption by structural changes</w:t>
      </w:r>
      <w:r w:rsidRPr="00BD0ED8">
        <w:rPr>
          <w:lang w:val="en-US"/>
        </w:rPr>
        <w:t xml:space="preserve"> and </w:t>
      </w:r>
      <w:r w:rsidR="00725BF1" w:rsidRPr="00BD0ED8">
        <w:rPr>
          <w:lang w:val="en-US"/>
        </w:rPr>
        <w:t>f</w:t>
      </w:r>
      <w:r w:rsidR="00FE7551" w:rsidRPr="00BD0ED8">
        <w:rPr>
          <w:lang w:val="en-US"/>
        </w:rPr>
        <w:t>uel substitution</w:t>
      </w:r>
      <w:r w:rsidR="00B231B1" w:rsidRPr="00BD0ED8">
        <w:rPr>
          <w:lang w:val="en-US"/>
        </w:rPr>
        <w:t xml:space="preserve"> (e.g.</w:t>
      </w:r>
      <w:r w:rsidRPr="00BD0ED8">
        <w:rPr>
          <w:lang w:val="en-US"/>
        </w:rPr>
        <w:t xml:space="preserve"> using </w:t>
      </w:r>
      <w:r w:rsidR="00FE7551" w:rsidRPr="00BD0ED8">
        <w:rPr>
          <w:lang w:val="en-US"/>
        </w:rPr>
        <w:t>less carbon intensive fuels</w:t>
      </w:r>
      <w:r w:rsidRPr="00BD0ED8">
        <w:rPr>
          <w:lang w:val="en-US"/>
        </w:rPr>
        <w:t xml:space="preserve"> or </w:t>
      </w:r>
      <w:r w:rsidR="00FE7551" w:rsidRPr="00BD0ED8">
        <w:rPr>
          <w:lang w:val="en-US"/>
        </w:rPr>
        <w:t xml:space="preserve">renewable energy </w:t>
      </w:r>
      <w:r w:rsidRPr="00BD0ED8">
        <w:rPr>
          <w:lang w:val="en-US"/>
        </w:rPr>
        <w:t>re</w:t>
      </w:r>
      <w:r w:rsidR="00FE7551" w:rsidRPr="00BD0ED8">
        <w:rPr>
          <w:lang w:val="en-US"/>
        </w:rPr>
        <w:t>sources</w:t>
      </w:r>
      <w:r w:rsidR="00B231B1" w:rsidRPr="00BD0ED8">
        <w:rPr>
          <w:lang w:val="en-US"/>
        </w:rPr>
        <w:t>)</w:t>
      </w:r>
      <w:r w:rsidRPr="00BD0ED8">
        <w:rPr>
          <w:lang w:val="en-US"/>
        </w:rPr>
        <w:t>.</w:t>
      </w:r>
      <w:r w:rsidR="00FE7551" w:rsidRPr="00BD0ED8">
        <w:rPr>
          <w:lang w:val="en-US"/>
        </w:rPr>
        <w:t xml:space="preserve"> </w:t>
      </w:r>
      <w:r w:rsidR="005A545F" w:rsidRPr="00BD0ED8">
        <w:rPr>
          <w:lang w:val="en-US"/>
        </w:rPr>
        <w:t xml:space="preserve"> </w:t>
      </w:r>
    </w:p>
    <w:p w:rsidR="009E7420" w:rsidRPr="00BD0ED8" w:rsidRDefault="009E7420" w:rsidP="00B5791E">
      <w:pPr>
        <w:autoSpaceDE w:val="0"/>
        <w:autoSpaceDN w:val="0"/>
        <w:adjustRightInd w:val="0"/>
        <w:spacing w:line="360" w:lineRule="auto"/>
        <w:jc w:val="both"/>
      </w:pPr>
    </w:p>
    <w:p w:rsidR="00751BA8" w:rsidRPr="00BD0ED8" w:rsidRDefault="00EA6C98" w:rsidP="008D6E4B">
      <w:pPr>
        <w:spacing w:after="200" w:line="360" w:lineRule="auto"/>
        <w:ind w:firstLine="658"/>
        <w:contextualSpacing/>
        <w:jc w:val="both"/>
        <w:rPr>
          <w:rFonts w:asciiTheme="majorBidi" w:hAnsiTheme="majorBidi" w:cstheme="majorBidi"/>
          <w:lang w:val="en-CA"/>
        </w:rPr>
      </w:pPr>
      <w:r w:rsidRPr="00BD0ED8">
        <w:rPr>
          <w:color w:val="292526"/>
        </w:rPr>
        <w:t>When a renewable energy technology or an energy efficiency measure is implemented on a wide scale in the residential sector that results in electricity savings, the electricity savings are reflected in the peak (marginal) electricity generation.</w:t>
      </w:r>
      <w:r w:rsidR="00E80C92" w:rsidRPr="00BD0ED8">
        <w:rPr>
          <w:color w:val="292526"/>
        </w:rPr>
        <w:t xml:space="preserve"> </w:t>
      </w:r>
      <w:r w:rsidRPr="00BD0ED8">
        <w:rPr>
          <w:color w:val="292526"/>
        </w:rPr>
        <w:t xml:space="preserve">Thus, the GHG emission </w:t>
      </w:r>
      <w:r w:rsidR="002C1EB1" w:rsidRPr="00BD0ED8">
        <w:rPr>
          <w:color w:val="292526"/>
        </w:rPr>
        <w:t>reductions due to a reduction in electricity demand</w:t>
      </w:r>
      <w:r w:rsidR="00FB73C9">
        <w:rPr>
          <w:color w:val="292526"/>
        </w:rPr>
        <w:t xml:space="preserve">, </w:t>
      </w:r>
      <w:r w:rsidRPr="00BD0ED8">
        <w:rPr>
          <w:color w:val="292526"/>
        </w:rPr>
        <w:t xml:space="preserve">and consequently, </w:t>
      </w:r>
      <w:r w:rsidRPr="00BD0ED8">
        <w:rPr>
          <w:color w:val="292526"/>
        </w:rPr>
        <w:lastRenderedPageBreak/>
        <w:t>marginal electricity generation</w:t>
      </w:r>
      <w:r w:rsidR="00FB73C9">
        <w:rPr>
          <w:color w:val="292526"/>
        </w:rPr>
        <w:t xml:space="preserve">, </w:t>
      </w:r>
      <w:r w:rsidRPr="00BD0ED8">
        <w:rPr>
          <w:color w:val="292526"/>
        </w:rPr>
        <w:t xml:space="preserve">corresponds to the reduction in GHG emissions from </w:t>
      </w:r>
      <w:r w:rsidR="00B231B1" w:rsidRPr="00BD0ED8">
        <w:rPr>
          <w:color w:val="292526"/>
        </w:rPr>
        <w:t xml:space="preserve">the </w:t>
      </w:r>
      <w:r w:rsidRPr="00BD0ED8">
        <w:rPr>
          <w:color w:val="292526"/>
        </w:rPr>
        <w:t>fuel</w:t>
      </w:r>
      <w:r w:rsidR="00B231B1" w:rsidRPr="00BD0ED8">
        <w:rPr>
          <w:color w:val="292526"/>
        </w:rPr>
        <w:t>s</w:t>
      </w:r>
      <w:r w:rsidRPr="00BD0ED8">
        <w:rPr>
          <w:color w:val="292526"/>
        </w:rPr>
        <w:t xml:space="preserve"> used to generate the electricity at the margin. </w:t>
      </w:r>
      <w:r w:rsidRPr="00BD0ED8">
        <w:t>The magnitude of and the fuel used for marginal electricity generation vary from province to province and from hour to hour. To estimate the actual reduction in GHG emissions, it is necessary to have information on both the magnitude of the marginal electricity generation, and the fuel used to generate the margin</w:t>
      </w:r>
      <w:r w:rsidR="005B204B" w:rsidRPr="00BD0ED8">
        <w:t>al electricity in each province</w:t>
      </w:r>
      <w:r w:rsidR="009E7420" w:rsidRPr="00BD0ED8">
        <w:t>.</w:t>
      </w:r>
      <w:r w:rsidR="005B204B" w:rsidRPr="00BD0ED8">
        <w:t xml:space="preserve"> </w:t>
      </w:r>
    </w:p>
    <w:p w:rsidR="005B204B" w:rsidRPr="00BD0ED8" w:rsidRDefault="005B204B" w:rsidP="00405353">
      <w:pPr>
        <w:pStyle w:val="Body"/>
        <w:spacing w:line="360" w:lineRule="auto"/>
        <w:rPr>
          <w:sz w:val="24"/>
          <w:szCs w:val="24"/>
        </w:rPr>
      </w:pPr>
    </w:p>
    <w:p w:rsidR="00873E1E" w:rsidRPr="00BD0ED8" w:rsidRDefault="00873E1E" w:rsidP="0050593D">
      <w:pPr>
        <w:pStyle w:val="Body"/>
        <w:keepNext/>
        <w:spacing w:line="276" w:lineRule="auto"/>
        <w:jc w:val="center"/>
      </w:pPr>
      <w:r w:rsidRPr="00BD0ED8">
        <w:rPr>
          <w:color w:val="292526"/>
          <w:sz w:val="24"/>
          <w:szCs w:val="24"/>
        </w:rPr>
        <w:drawing>
          <wp:inline distT="0" distB="0" distL="0" distR="0">
            <wp:extent cx="5042188" cy="2256312"/>
            <wp:effectExtent l="19050" t="0" r="25112" b="0"/>
            <wp:docPr id="3"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873E1E" w:rsidRPr="00BD0ED8" w:rsidRDefault="00873E1E" w:rsidP="0050593D">
      <w:pPr>
        <w:pStyle w:val="Caption"/>
        <w:spacing w:line="276" w:lineRule="auto"/>
        <w:jc w:val="center"/>
        <w:rPr>
          <w:b w:val="0"/>
          <w:bCs w:val="0"/>
          <w:color w:val="000000" w:themeColor="text1"/>
          <w:sz w:val="24"/>
          <w:szCs w:val="24"/>
          <w:lang w:val="en-CA"/>
        </w:rPr>
      </w:pPr>
      <w:bookmarkStart w:id="25" w:name="_Toc225142463"/>
      <w:proofErr w:type="gramStart"/>
      <w:r w:rsidRPr="00BD0ED8">
        <w:rPr>
          <w:color w:val="000000" w:themeColor="text1"/>
          <w:sz w:val="24"/>
          <w:szCs w:val="24"/>
        </w:rPr>
        <w:t xml:space="preserve">Figure </w:t>
      </w:r>
      <w:r w:rsidR="00BB2E83" w:rsidRPr="00BD0ED8">
        <w:rPr>
          <w:color w:val="000000" w:themeColor="text1"/>
          <w:sz w:val="24"/>
          <w:szCs w:val="24"/>
        </w:rPr>
        <w:fldChar w:fldCharType="begin"/>
      </w:r>
      <w:r w:rsidRPr="00BD0ED8">
        <w:rPr>
          <w:color w:val="000000" w:themeColor="text1"/>
          <w:sz w:val="24"/>
          <w:szCs w:val="24"/>
        </w:rPr>
        <w:instrText xml:space="preserve"> SEQ Figure \* ARABIC </w:instrText>
      </w:r>
      <w:r w:rsidR="00BB2E83" w:rsidRPr="00BD0ED8">
        <w:rPr>
          <w:color w:val="000000" w:themeColor="text1"/>
          <w:sz w:val="24"/>
          <w:szCs w:val="24"/>
        </w:rPr>
        <w:fldChar w:fldCharType="separate"/>
      </w:r>
      <w:r w:rsidR="00A30092">
        <w:rPr>
          <w:noProof/>
          <w:color w:val="000000" w:themeColor="text1"/>
          <w:sz w:val="24"/>
          <w:szCs w:val="24"/>
        </w:rPr>
        <w:t>2</w:t>
      </w:r>
      <w:r w:rsidR="00BB2E83" w:rsidRPr="00BD0ED8">
        <w:rPr>
          <w:color w:val="000000" w:themeColor="text1"/>
          <w:sz w:val="24"/>
          <w:szCs w:val="24"/>
        </w:rPr>
        <w:fldChar w:fldCharType="end"/>
      </w:r>
      <w:r w:rsidR="00A90172" w:rsidRPr="00BD0ED8">
        <w:rPr>
          <w:color w:val="000000" w:themeColor="text1"/>
          <w:sz w:val="24"/>
          <w:szCs w:val="24"/>
        </w:rPr>
        <w:t>.</w:t>
      </w:r>
      <w:proofErr w:type="gramEnd"/>
      <w:r w:rsidR="00751BA8" w:rsidRPr="00BD0ED8">
        <w:rPr>
          <w:b w:val="0"/>
          <w:bCs w:val="0"/>
          <w:color w:val="000000" w:themeColor="text1"/>
          <w:sz w:val="24"/>
          <w:szCs w:val="24"/>
        </w:rPr>
        <w:t xml:space="preserve"> </w:t>
      </w:r>
      <w:r w:rsidR="004F0830" w:rsidRPr="00BD0ED8">
        <w:rPr>
          <w:b w:val="0"/>
          <w:bCs w:val="0"/>
          <w:color w:val="000000" w:themeColor="text1"/>
          <w:sz w:val="24"/>
          <w:szCs w:val="24"/>
        </w:rPr>
        <w:t xml:space="preserve">Annual </w:t>
      </w:r>
      <w:r w:rsidR="00C71B00" w:rsidRPr="00BD0ED8">
        <w:rPr>
          <w:b w:val="0"/>
          <w:bCs w:val="0"/>
          <w:color w:val="000000" w:themeColor="text1"/>
          <w:sz w:val="24"/>
          <w:szCs w:val="24"/>
          <w:lang w:val="en-CA"/>
        </w:rPr>
        <w:t>Energy Consumption by S</w:t>
      </w:r>
      <w:r w:rsidRPr="00BD0ED8">
        <w:rPr>
          <w:b w:val="0"/>
          <w:bCs w:val="0"/>
          <w:color w:val="000000" w:themeColor="text1"/>
          <w:sz w:val="24"/>
          <w:szCs w:val="24"/>
          <w:lang w:val="en-CA"/>
        </w:rPr>
        <w:t>ector</w:t>
      </w:r>
      <w:r w:rsidR="00FB73C9">
        <w:rPr>
          <w:b w:val="0"/>
          <w:bCs w:val="0"/>
          <w:color w:val="000000" w:themeColor="text1"/>
          <w:sz w:val="24"/>
          <w:szCs w:val="24"/>
          <w:lang w:val="en-CA"/>
        </w:rPr>
        <w:t xml:space="preserve"> </w:t>
      </w:r>
      <w:r w:rsidR="00BB2E83">
        <w:rPr>
          <w:b w:val="0"/>
          <w:bCs w:val="0"/>
          <w:color w:val="000000" w:themeColor="text1"/>
          <w:sz w:val="24"/>
          <w:szCs w:val="24"/>
          <w:lang w:val="en-CA"/>
        </w:rPr>
        <w:fldChar w:fldCharType="begin"/>
      </w:r>
      <w:r w:rsidR="00FB73C9">
        <w:rPr>
          <w:b w:val="0"/>
          <w:bCs w:val="0"/>
          <w:color w:val="000000" w:themeColor="text1"/>
          <w:sz w:val="24"/>
          <w:szCs w:val="24"/>
          <w:lang w:val="en-CA"/>
        </w:rPr>
        <w:instrText>ADDIN RW.CITE{{21 Anonymous 2006}}</w:instrText>
      </w:r>
      <w:r w:rsidR="00BB2E83">
        <w:rPr>
          <w:b w:val="0"/>
          <w:bCs w:val="0"/>
          <w:color w:val="000000" w:themeColor="text1"/>
          <w:sz w:val="24"/>
          <w:szCs w:val="24"/>
          <w:lang w:val="en-CA"/>
        </w:rPr>
        <w:fldChar w:fldCharType="separate"/>
      </w:r>
      <w:r w:rsidR="00571DAA">
        <w:rPr>
          <w:b w:val="0"/>
          <w:bCs w:val="0"/>
          <w:color w:val="000000" w:themeColor="text1"/>
          <w:sz w:val="24"/>
          <w:szCs w:val="24"/>
          <w:lang w:val="en-CA"/>
        </w:rPr>
        <w:t>[3]</w:t>
      </w:r>
      <w:bookmarkEnd w:id="25"/>
      <w:r w:rsidR="00BB2E83">
        <w:rPr>
          <w:b w:val="0"/>
          <w:bCs w:val="0"/>
          <w:color w:val="000000" w:themeColor="text1"/>
          <w:sz w:val="24"/>
          <w:szCs w:val="24"/>
          <w:lang w:val="en-CA"/>
        </w:rPr>
        <w:fldChar w:fldCharType="end"/>
      </w:r>
    </w:p>
    <w:p w:rsidR="00B231B1" w:rsidRPr="00BD0ED8" w:rsidRDefault="00B231B1" w:rsidP="00B231B1">
      <w:pPr>
        <w:rPr>
          <w:lang w:val="en-CA"/>
        </w:rPr>
      </w:pPr>
    </w:p>
    <w:p w:rsidR="00C71B00" w:rsidRPr="00BD0ED8" w:rsidRDefault="00C71B00" w:rsidP="00C71B00">
      <w:pPr>
        <w:rPr>
          <w:lang w:val="en-CA"/>
        </w:rPr>
      </w:pPr>
    </w:p>
    <w:p w:rsidR="00F7583A" w:rsidRPr="00BD0ED8" w:rsidRDefault="00C71B00" w:rsidP="00405353">
      <w:pPr>
        <w:pStyle w:val="Body"/>
        <w:keepNext/>
        <w:spacing w:line="276" w:lineRule="auto"/>
        <w:jc w:val="center"/>
      </w:pPr>
      <w:r w:rsidRPr="00BD0ED8">
        <w:rPr>
          <w:color w:val="292526"/>
          <w:sz w:val="24"/>
          <w:szCs w:val="24"/>
        </w:rPr>
        <w:drawing>
          <wp:inline distT="0" distB="0" distL="0" distR="0">
            <wp:extent cx="5036919" cy="2232561"/>
            <wp:effectExtent l="19050" t="0" r="11331" b="0"/>
            <wp:docPr id="4"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CE7D7A" w:rsidRDefault="00C71B00" w:rsidP="00405353">
      <w:pPr>
        <w:pStyle w:val="Caption"/>
        <w:spacing w:line="276" w:lineRule="auto"/>
        <w:jc w:val="center"/>
        <w:rPr>
          <w:b w:val="0"/>
          <w:bCs w:val="0"/>
          <w:color w:val="000000" w:themeColor="text1"/>
          <w:sz w:val="24"/>
          <w:szCs w:val="24"/>
          <w:lang w:val="en-CA"/>
        </w:rPr>
      </w:pPr>
      <w:bookmarkStart w:id="26" w:name="_Toc225142464"/>
      <w:proofErr w:type="gramStart"/>
      <w:r w:rsidRPr="00BD0ED8">
        <w:rPr>
          <w:color w:val="000000" w:themeColor="text1"/>
          <w:sz w:val="24"/>
          <w:szCs w:val="24"/>
        </w:rPr>
        <w:t xml:space="preserve">Figure </w:t>
      </w:r>
      <w:r w:rsidR="00BB2E83" w:rsidRPr="00BD0ED8">
        <w:rPr>
          <w:color w:val="000000" w:themeColor="text1"/>
          <w:sz w:val="24"/>
          <w:szCs w:val="24"/>
        </w:rPr>
        <w:fldChar w:fldCharType="begin"/>
      </w:r>
      <w:r w:rsidRPr="00BD0ED8">
        <w:rPr>
          <w:color w:val="000000" w:themeColor="text1"/>
          <w:sz w:val="24"/>
          <w:szCs w:val="24"/>
        </w:rPr>
        <w:instrText xml:space="preserve"> SEQ Figure \* ARABIC </w:instrText>
      </w:r>
      <w:r w:rsidR="00BB2E83" w:rsidRPr="00BD0ED8">
        <w:rPr>
          <w:color w:val="000000" w:themeColor="text1"/>
          <w:sz w:val="24"/>
          <w:szCs w:val="24"/>
        </w:rPr>
        <w:fldChar w:fldCharType="separate"/>
      </w:r>
      <w:r w:rsidR="00A30092">
        <w:rPr>
          <w:noProof/>
          <w:color w:val="000000" w:themeColor="text1"/>
          <w:sz w:val="24"/>
          <w:szCs w:val="24"/>
        </w:rPr>
        <w:t>3</w:t>
      </w:r>
      <w:r w:rsidR="00BB2E83" w:rsidRPr="00BD0ED8">
        <w:rPr>
          <w:color w:val="000000" w:themeColor="text1"/>
          <w:sz w:val="24"/>
          <w:szCs w:val="24"/>
        </w:rPr>
        <w:fldChar w:fldCharType="end"/>
      </w:r>
      <w:r w:rsidR="00A90172" w:rsidRPr="00BD0ED8">
        <w:rPr>
          <w:color w:val="000000" w:themeColor="text1"/>
          <w:sz w:val="24"/>
          <w:szCs w:val="24"/>
        </w:rPr>
        <w:t>.</w:t>
      </w:r>
      <w:proofErr w:type="gramEnd"/>
      <w:r w:rsidR="00751BA8" w:rsidRPr="00BD0ED8">
        <w:rPr>
          <w:color w:val="000000" w:themeColor="text1"/>
          <w:sz w:val="24"/>
          <w:szCs w:val="24"/>
        </w:rPr>
        <w:t xml:space="preserve"> </w:t>
      </w:r>
      <w:r w:rsidR="004F0830" w:rsidRPr="00BD0ED8">
        <w:rPr>
          <w:b w:val="0"/>
          <w:bCs w:val="0"/>
          <w:color w:val="000000" w:themeColor="text1"/>
          <w:sz w:val="24"/>
          <w:szCs w:val="24"/>
        </w:rPr>
        <w:t>Annual</w:t>
      </w:r>
      <w:r w:rsidRPr="00BD0ED8">
        <w:rPr>
          <w:b w:val="0"/>
          <w:bCs w:val="0"/>
          <w:color w:val="000000" w:themeColor="text1"/>
          <w:sz w:val="24"/>
          <w:szCs w:val="24"/>
          <w:lang w:val="en-CA"/>
        </w:rPr>
        <w:t xml:space="preserve"> GHG Emission by Sector</w:t>
      </w:r>
      <w:r w:rsidR="00FB73C9">
        <w:rPr>
          <w:b w:val="0"/>
          <w:bCs w:val="0"/>
          <w:color w:val="000000" w:themeColor="text1"/>
          <w:sz w:val="24"/>
          <w:szCs w:val="24"/>
          <w:lang w:val="en-CA"/>
        </w:rPr>
        <w:t xml:space="preserve"> </w:t>
      </w:r>
      <w:r w:rsidR="00BB2E83">
        <w:rPr>
          <w:b w:val="0"/>
          <w:bCs w:val="0"/>
          <w:color w:val="000000" w:themeColor="text1"/>
          <w:sz w:val="24"/>
          <w:szCs w:val="24"/>
          <w:lang w:val="en-CA"/>
        </w:rPr>
        <w:fldChar w:fldCharType="begin"/>
      </w:r>
      <w:r w:rsidR="00FB73C9">
        <w:rPr>
          <w:b w:val="0"/>
          <w:bCs w:val="0"/>
          <w:color w:val="000000" w:themeColor="text1"/>
          <w:sz w:val="24"/>
          <w:szCs w:val="24"/>
          <w:lang w:val="en-CA"/>
        </w:rPr>
        <w:instrText>ADDIN RW.CITE{{21 Anonymous 2006}}</w:instrText>
      </w:r>
      <w:r w:rsidR="00BB2E83">
        <w:rPr>
          <w:b w:val="0"/>
          <w:bCs w:val="0"/>
          <w:color w:val="000000" w:themeColor="text1"/>
          <w:sz w:val="24"/>
          <w:szCs w:val="24"/>
          <w:lang w:val="en-CA"/>
        </w:rPr>
        <w:fldChar w:fldCharType="separate"/>
      </w:r>
      <w:r w:rsidR="00571DAA">
        <w:rPr>
          <w:b w:val="0"/>
          <w:bCs w:val="0"/>
          <w:color w:val="000000" w:themeColor="text1"/>
          <w:sz w:val="24"/>
          <w:szCs w:val="24"/>
          <w:lang w:val="en-CA"/>
        </w:rPr>
        <w:t>[3]</w:t>
      </w:r>
      <w:bookmarkEnd w:id="26"/>
      <w:r w:rsidR="00BB2E83">
        <w:rPr>
          <w:b w:val="0"/>
          <w:bCs w:val="0"/>
          <w:color w:val="000000" w:themeColor="text1"/>
          <w:sz w:val="24"/>
          <w:szCs w:val="24"/>
          <w:lang w:val="en-CA"/>
        </w:rPr>
        <w:fldChar w:fldCharType="end"/>
      </w:r>
    </w:p>
    <w:p w:rsidR="00CE7D7A" w:rsidRPr="00015A52" w:rsidRDefault="00015A52" w:rsidP="006D4A22">
      <w:pPr>
        <w:pStyle w:val="Heading2"/>
        <w:spacing w:after="0" w:line="360" w:lineRule="auto"/>
        <w:rPr>
          <w:rFonts w:asciiTheme="majorBidi" w:hAnsiTheme="majorBidi" w:cstheme="majorBidi"/>
          <w:i w:val="0"/>
          <w:iCs w:val="0"/>
        </w:rPr>
      </w:pPr>
      <w:bookmarkStart w:id="27" w:name="_Toc216454136"/>
      <w:bookmarkStart w:id="28" w:name="_Toc216454879"/>
      <w:bookmarkStart w:id="29" w:name="_Toc216455699"/>
      <w:bookmarkStart w:id="30" w:name="_Toc225059633"/>
      <w:r w:rsidRPr="00015A52">
        <w:rPr>
          <w:rFonts w:asciiTheme="majorBidi" w:hAnsiTheme="majorBidi" w:cstheme="majorBidi"/>
          <w:i w:val="0"/>
          <w:iCs w:val="0"/>
        </w:rPr>
        <w:lastRenderedPageBreak/>
        <w:t xml:space="preserve">1.1 Performance of the Electricity </w:t>
      </w:r>
      <w:r w:rsidR="00B23214" w:rsidRPr="00015A52">
        <w:rPr>
          <w:rFonts w:asciiTheme="majorBidi" w:hAnsiTheme="majorBidi" w:cstheme="majorBidi"/>
          <w:i w:val="0"/>
          <w:iCs w:val="0"/>
        </w:rPr>
        <w:t>Grid</w:t>
      </w:r>
      <w:bookmarkEnd w:id="27"/>
      <w:bookmarkEnd w:id="28"/>
      <w:bookmarkEnd w:id="29"/>
      <w:bookmarkEnd w:id="30"/>
    </w:p>
    <w:p w:rsidR="00CE7D7A" w:rsidRPr="00BD0ED8" w:rsidRDefault="00CE7D7A" w:rsidP="00B5791E">
      <w:pPr>
        <w:spacing w:line="360" w:lineRule="auto"/>
      </w:pPr>
    </w:p>
    <w:p w:rsidR="005A545F" w:rsidRPr="00BD0ED8" w:rsidRDefault="005C0680" w:rsidP="008D6E4B">
      <w:pPr>
        <w:spacing w:line="360" w:lineRule="auto"/>
        <w:ind w:firstLine="658"/>
        <w:jc w:val="both"/>
        <w:rPr>
          <w:lang w:val="en-CA"/>
        </w:rPr>
      </w:pPr>
      <w:r w:rsidRPr="00BD0ED8">
        <w:rPr>
          <w:lang w:val="en-CA"/>
        </w:rPr>
        <w:t xml:space="preserve">The performance of the electricity grid can be summarized in three major </w:t>
      </w:r>
      <w:r w:rsidR="006D7FD6" w:rsidRPr="00BD0ED8">
        <w:rPr>
          <w:lang w:val="en-CA"/>
        </w:rPr>
        <w:t>components</w:t>
      </w:r>
      <w:r w:rsidRPr="00BD0ED8">
        <w:rPr>
          <w:lang w:val="en-CA"/>
        </w:rPr>
        <w:t xml:space="preserve">: electricity generation, transmission and distribution. </w:t>
      </w:r>
      <w:r w:rsidR="006D7FD6" w:rsidRPr="00BD0ED8">
        <w:rPr>
          <w:lang w:val="en-CA"/>
        </w:rPr>
        <w:t>T</w:t>
      </w:r>
      <w:r w:rsidR="00C07C72" w:rsidRPr="00BD0ED8">
        <w:rPr>
          <w:lang w:val="en-CA"/>
        </w:rPr>
        <w:t>he</w:t>
      </w:r>
      <w:r w:rsidR="006D7FD6" w:rsidRPr="00BD0ED8">
        <w:rPr>
          <w:lang w:val="en-CA"/>
        </w:rPr>
        <w:t xml:space="preserve"> voltage of the</w:t>
      </w:r>
      <w:r w:rsidR="00C07C72" w:rsidRPr="00BD0ED8">
        <w:rPr>
          <w:lang w:val="en-CA"/>
        </w:rPr>
        <w:t xml:space="preserve"> electricity gen</w:t>
      </w:r>
      <w:r w:rsidR="006D7FD6" w:rsidRPr="00BD0ED8">
        <w:rPr>
          <w:lang w:val="en-CA"/>
        </w:rPr>
        <w:t>erated by power plants</w:t>
      </w:r>
      <w:r w:rsidR="00C07C72" w:rsidRPr="00BD0ED8">
        <w:rPr>
          <w:lang w:val="en-CA"/>
        </w:rPr>
        <w:t xml:space="preserve"> is increased using transformers</w:t>
      </w:r>
      <w:r w:rsidR="006D7FD6" w:rsidRPr="00BD0ED8">
        <w:rPr>
          <w:lang w:val="en-CA"/>
        </w:rPr>
        <w:t>, and the high vo</w:t>
      </w:r>
      <w:r w:rsidR="00056B39" w:rsidRPr="00BD0ED8">
        <w:rPr>
          <w:lang w:val="en-CA"/>
        </w:rPr>
        <w:t>ltage electricity</w:t>
      </w:r>
      <w:r w:rsidR="00C07C72" w:rsidRPr="00BD0ED8">
        <w:rPr>
          <w:lang w:val="en-CA"/>
        </w:rPr>
        <w:t xml:space="preserve"> is delivered through the electricity transmission and distribution lines to transformer stations where the electricity voltage is reduced to</w:t>
      </w:r>
      <w:r w:rsidR="00056B39" w:rsidRPr="00BD0ED8">
        <w:rPr>
          <w:lang w:val="en-CA"/>
        </w:rPr>
        <w:t xml:space="preserve"> a</w:t>
      </w:r>
      <w:r w:rsidR="00C07C72" w:rsidRPr="00BD0ED8">
        <w:rPr>
          <w:lang w:val="en-CA"/>
        </w:rPr>
        <w:t xml:space="preserve"> lower level</w:t>
      </w:r>
      <w:r w:rsidR="00056B39" w:rsidRPr="00BD0ED8">
        <w:rPr>
          <w:lang w:val="en-CA"/>
        </w:rPr>
        <w:t>, and</w:t>
      </w:r>
      <w:r w:rsidR="00C07C72" w:rsidRPr="00BD0ED8">
        <w:rPr>
          <w:lang w:val="en-CA"/>
        </w:rPr>
        <w:t xml:space="preserve"> transmitted over local distribution grids to the consumers</w:t>
      </w:r>
      <w:r w:rsidR="00021D2C">
        <w:rPr>
          <w:lang w:val="en-CA"/>
        </w:rPr>
        <w:t xml:space="preserve"> </w:t>
      </w:r>
      <w:r w:rsidR="00BB2E83">
        <w:rPr>
          <w:lang w:val="en-CA"/>
        </w:rPr>
        <w:fldChar w:fldCharType="begin"/>
      </w:r>
      <w:r w:rsidR="00021D2C">
        <w:rPr>
          <w:lang w:val="en-CA"/>
        </w:rPr>
        <w:instrText>ADDIN RW.CITE{{22 Anonymous}}</w:instrText>
      </w:r>
      <w:r w:rsidR="00BB2E83">
        <w:rPr>
          <w:lang w:val="en-CA"/>
        </w:rPr>
        <w:fldChar w:fldCharType="separate"/>
      </w:r>
      <w:r w:rsidR="00571DAA">
        <w:rPr>
          <w:lang w:val="en-CA"/>
        </w:rPr>
        <w:t>[4]</w:t>
      </w:r>
      <w:r w:rsidR="00BB2E83">
        <w:rPr>
          <w:lang w:val="en-CA"/>
        </w:rPr>
        <w:fldChar w:fldCharType="end"/>
      </w:r>
      <w:r w:rsidR="009C37D6">
        <w:rPr>
          <w:lang w:val="en-CA"/>
        </w:rPr>
        <w:t>.</w:t>
      </w:r>
    </w:p>
    <w:p w:rsidR="00056B39" w:rsidRPr="00BD0ED8" w:rsidRDefault="00056B39" w:rsidP="00B5791E">
      <w:pPr>
        <w:spacing w:line="360" w:lineRule="auto"/>
        <w:jc w:val="both"/>
        <w:rPr>
          <w:lang w:val="en-CA"/>
        </w:rPr>
      </w:pPr>
    </w:p>
    <w:p w:rsidR="00056B39" w:rsidRPr="00BD0ED8" w:rsidDel="00292BC8" w:rsidRDefault="00056B39" w:rsidP="008D6E4B">
      <w:pPr>
        <w:spacing w:line="360" w:lineRule="auto"/>
        <w:ind w:firstLine="658"/>
        <w:jc w:val="both"/>
        <w:rPr>
          <w:lang w:val="en-CA"/>
        </w:rPr>
      </w:pPr>
      <w:r w:rsidRPr="00BD0ED8">
        <w:rPr>
          <w:lang w:val="en-CA"/>
        </w:rPr>
        <w:t xml:space="preserve">The demand for electricity changes considerably from hour to hour through the day, as well as throughout the year. In order to have a reliable electricity system, the balance between electricity production and costumer demand must be ensured. In order to satisfy the electrical demand in the most economical fashion, electric utilities use complex rules to dispatch their generating units based on demand forecasts, cost of production, unit availability and export/import considerations. This is </w:t>
      </w:r>
      <w:r w:rsidRPr="00BD0ED8">
        <w:t xml:space="preserve">known as "optimal power dispatching". </w:t>
      </w:r>
    </w:p>
    <w:p w:rsidR="00056B39" w:rsidRPr="00BD0ED8" w:rsidRDefault="00056B39" w:rsidP="00B5791E">
      <w:pPr>
        <w:spacing w:line="360" w:lineRule="auto"/>
        <w:ind w:firstLine="284"/>
        <w:jc w:val="both"/>
        <w:rPr>
          <w:lang w:val="en-CA"/>
        </w:rPr>
      </w:pPr>
    </w:p>
    <w:p w:rsidR="00056B39" w:rsidRPr="00BD0ED8" w:rsidRDefault="00056B39" w:rsidP="008D6E4B">
      <w:pPr>
        <w:spacing w:line="360" w:lineRule="auto"/>
        <w:ind w:firstLine="658"/>
        <w:jc w:val="both"/>
      </w:pPr>
      <w:r w:rsidRPr="00BD0ED8">
        <w:rPr>
          <w:lang w:val="en-CA"/>
        </w:rPr>
        <w:t xml:space="preserve">Utilities use a mix of base load, intermediate load, and peaking load power plants (or units) to satisfy the variability of the demand while minimizing the cost of generation. </w:t>
      </w:r>
      <w:r w:rsidRPr="00BD0ED8">
        <w:t>Base load power plants are designed to operate at full capacity on a continuous basis, and have high fixed costs and low operational costs, resulting in the lowest cost electricity generation within a utility system. Commonly, coal fired power plants, nuclear power plants and hydro power plants are used as base load plants. Intermediate load power plants have moderate fixed costs and their operational costs are higher than those of base load units. These power plants run during the daytime, filling the gap in supply between base load and peak load power. Their output can change more easily than base load power plants. Commonly oil, combined cycle natural gas and hydro plants are used as intermediate load power plants. The most expensive electricity is produced by peaking load power plants that operate only at peak demand periods</w:t>
      </w:r>
      <w:r w:rsidR="00A145A3">
        <w:t xml:space="preserve"> this is also known as “marginal generation”</w:t>
      </w:r>
      <w:r w:rsidRPr="00BD0ED8">
        <w:t>. Thus,</w:t>
      </w:r>
      <w:r w:rsidRPr="00BD0ED8" w:rsidDel="00886FD5">
        <w:t xml:space="preserve"> </w:t>
      </w:r>
      <w:r w:rsidRPr="00BD0ED8">
        <w:t xml:space="preserve">power plants whose output can be changed easily and </w:t>
      </w:r>
      <w:r w:rsidRPr="00BD0ED8">
        <w:lastRenderedPageBreak/>
        <w:t>quickly to match fluctuations in demand are used as peaking plants</w:t>
      </w:r>
      <w:r w:rsidRPr="00BD0ED8" w:rsidDel="00292BC8">
        <w:t>.</w:t>
      </w:r>
      <w:r w:rsidRPr="00BD0ED8">
        <w:t xml:space="preserve"> They can also be started up and shut down quickly. Peaking power plants have lower capital costs and higher operating costs, and they commonly use natural gas or oil (in combustion turbine or steam cycle plants), and if available, hydro or pumped hydro. </w:t>
      </w:r>
      <w:r w:rsidR="00AE6926" w:rsidRPr="00BD0ED8">
        <w:t>Electricity supply mix in terms of base load, intermediate load and peaking load power plants are shown in Figure 4</w:t>
      </w:r>
      <w:r w:rsidR="009C37D6">
        <w:t>.</w:t>
      </w:r>
    </w:p>
    <w:p w:rsidR="00A818DB" w:rsidRPr="009C37D6" w:rsidRDefault="00A818DB" w:rsidP="00B5791E">
      <w:pPr>
        <w:spacing w:line="360" w:lineRule="auto"/>
        <w:jc w:val="both"/>
      </w:pPr>
    </w:p>
    <w:p w:rsidR="00CF597E" w:rsidRPr="00BD0ED8" w:rsidRDefault="00C27E49" w:rsidP="00137AEE">
      <w:pPr>
        <w:keepNext/>
        <w:spacing w:line="360" w:lineRule="auto"/>
      </w:pPr>
      <w:r w:rsidRPr="00C27E49">
        <w:rPr>
          <w:noProof/>
          <w:lang w:val="en-US" w:eastAsia="en-US"/>
        </w:rPr>
        <w:drawing>
          <wp:inline distT="0" distB="0" distL="0" distR="0">
            <wp:extent cx="5415592" cy="2743200"/>
            <wp:effectExtent l="19050" t="0" r="13658" b="0"/>
            <wp:docPr id="28"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DD199A" w:rsidRPr="00DD199A" w:rsidRDefault="00CF597E" w:rsidP="001F2571">
      <w:pPr>
        <w:pStyle w:val="Caption"/>
        <w:spacing w:after="0"/>
        <w:ind w:left="993" w:hanging="993"/>
        <w:rPr>
          <w:b w:val="0"/>
          <w:bCs w:val="0"/>
          <w:color w:val="000000" w:themeColor="text1"/>
          <w:sz w:val="24"/>
          <w:szCs w:val="24"/>
          <w:lang w:val="en-US"/>
        </w:rPr>
      </w:pPr>
      <w:bookmarkStart w:id="31" w:name="_Toc225142465"/>
      <w:proofErr w:type="gramStart"/>
      <w:r w:rsidRPr="00BD0ED8">
        <w:rPr>
          <w:color w:val="000000" w:themeColor="text1"/>
          <w:sz w:val="24"/>
          <w:szCs w:val="24"/>
        </w:rPr>
        <w:t xml:space="preserve">Figure </w:t>
      </w:r>
      <w:r w:rsidR="00BB2E83" w:rsidRPr="00BD0ED8">
        <w:rPr>
          <w:color w:val="000000" w:themeColor="text1"/>
          <w:sz w:val="24"/>
          <w:szCs w:val="24"/>
        </w:rPr>
        <w:fldChar w:fldCharType="begin"/>
      </w:r>
      <w:r w:rsidRPr="00BD0ED8">
        <w:rPr>
          <w:color w:val="000000" w:themeColor="text1"/>
          <w:sz w:val="24"/>
          <w:szCs w:val="24"/>
        </w:rPr>
        <w:instrText xml:space="preserve"> SEQ Figure \* ARABIC </w:instrText>
      </w:r>
      <w:r w:rsidR="00BB2E83" w:rsidRPr="00BD0ED8">
        <w:rPr>
          <w:color w:val="000000" w:themeColor="text1"/>
          <w:sz w:val="24"/>
          <w:szCs w:val="24"/>
        </w:rPr>
        <w:fldChar w:fldCharType="separate"/>
      </w:r>
      <w:r w:rsidR="00A30092">
        <w:rPr>
          <w:noProof/>
          <w:color w:val="000000" w:themeColor="text1"/>
          <w:sz w:val="24"/>
          <w:szCs w:val="24"/>
        </w:rPr>
        <w:t>4</w:t>
      </w:r>
      <w:r w:rsidR="00BB2E83" w:rsidRPr="00BD0ED8">
        <w:rPr>
          <w:color w:val="000000" w:themeColor="text1"/>
          <w:sz w:val="24"/>
          <w:szCs w:val="24"/>
        </w:rPr>
        <w:fldChar w:fldCharType="end"/>
      </w:r>
      <w:r w:rsidR="00A90172" w:rsidRPr="00BD0ED8">
        <w:rPr>
          <w:color w:val="000000" w:themeColor="text1"/>
          <w:sz w:val="24"/>
          <w:szCs w:val="24"/>
        </w:rPr>
        <w:t>.</w:t>
      </w:r>
      <w:proofErr w:type="gramEnd"/>
      <w:r w:rsidRPr="00BD0ED8">
        <w:rPr>
          <w:color w:val="000000" w:themeColor="text1"/>
          <w:sz w:val="24"/>
          <w:szCs w:val="24"/>
          <w:lang w:val="en-US"/>
        </w:rPr>
        <w:t xml:space="preserve"> </w:t>
      </w:r>
      <w:r w:rsidRPr="00BD0ED8">
        <w:rPr>
          <w:b w:val="0"/>
          <w:bCs w:val="0"/>
          <w:color w:val="000000" w:themeColor="text1"/>
          <w:sz w:val="24"/>
          <w:szCs w:val="24"/>
          <w:lang w:val="en-US"/>
        </w:rPr>
        <w:t>Electricity supply mix in term</w:t>
      </w:r>
      <w:r w:rsidR="00AE6926" w:rsidRPr="00BD0ED8">
        <w:rPr>
          <w:b w:val="0"/>
          <w:bCs w:val="0"/>
          <w:color w:val="000000" w:themeColor="text1"/>
          <w:sz w:val="24"/>
          <w:szCs w:val="24"/>
          <w:lang w:val="en-US"/>
        </w:rPr>
        <w:t>s</w:t>
      </w:r>
      <w:r w:rsidRPr="00BD0ED8">
        <w:rPr>
          <w:b w:val="0"/>
          <w:bCs w:val="0"/>
          <w:color w:val="000000" w:themeColor="text1"/>
          <w:sz w:val="24"/>
          <w:szCs w:val="24"/>
          <w:lang w:val="en-US"/>
        </w:rPr>
        <w:t xml:space="preserve"> of base load, </w:t>
      </w:r>
      <w:r w:rsidR="007D7BD3" w:rsidRPr="00BD0ED8">
        <w:rPr>
          <w:b w:val="0"/>
          <w:bCs w:val="0"/>
          <w:color w:val="000000" w:themeColor="text1"/>
          <w:sz w:val="24"/>
          <w:szCs w:val="24"/>
          <w:lang w:val="en-US"/>
        </w:rPr>
        <w:t xml:space="preserve">intermediate load and   peaking </w:t>
      </w:r>
      <w:r w:rsidR="00FB4D9E" w:rsidRPr="00BD0ED8">
        <w:rPr>
          <w:b w:val="0"/>
          <w:bCs w:val="0"/>
          <w:color w:val="000000" w:themeColor="text1"/>
          <w:sz w:val="24"/>
          <w:szCs w:val="24"/>
          <w:lang w:val="en-US"/>
        </w:rPr>
        <w:t xml:space="preserve">  </w:t>
      </w:r>
      <w:r w:rsidR="00DD199A">
        <w:rPr>
          <w:b w:val="0"/>
          <w:bCs w:val="0"/>
          <w:color w:val="000000" w:themeColor="text1"/>
          <w:sz w:val="24"/>
          <w:szCs w:val="24"/>
          <w:lang w:val="en-US"/>
        </w:rPr>
        <w:t xml:space="preserve">     </w:t>
      </w:r>
      <w:r w:rsidR="00DD199A" w:rsidRPr="00DD199A">
        <w:rPr>
          <w:b w:val="0"/>
          <w:bCs w:val="0"/>
          <w:color w:val="000000" w:themeColor="text1"/>
          <w:sz w:val="24"/>
          <w:szCs w:val="24"/>
          <w:lang w:val="en-US"/>
        </w:rPr>
        <w:t>load power</w:t>
      </w:r>
      <w:bookmarkEnd w:id="31"/>
      <w:r w:rsidR="006C27A7">
        <w:rPr>
          <w:b w:val="0"/>
          <w:bCs w:val="0"/>
          <w:color w:val="000000" w:themeColor="text1"/>
          <w:sz w:val="24"/>
          <w:szCs w:val="24"/>
          <w:lang w:val="en-US"/>
        </w:rPr>
        <w:t xml:space="preserve"> </w:t>
      </w:r>
    </w:p>
    <w:p w:rsidR="00FB73C9" w:rsidRDefault="00FB73C9" w:rsidP="006D4A22">
      <w:pPr>
        <w:spacing w:before="240" w:line="360" w:lineRule="auto"/>
        <w:jc w:val="both"/>
        <w:rPr>
          <w:lang w:val="en-US"/>
        </w:rPr>
      </w:pPr>
    </w:p>
    <w:p w:rsidR="002D3B12" w:rsidRPr="00BD0ED8" w:rsidRDefault="00A818DB" w:rsidP="008D6E4B">
      <w:pPr>
        <w:spacing w:line="360" w:lineRule="auto"/>
        <w:ind w:firstLine="658"/>
        <w:jc w:val="both"/>
        <w:rPr>
          <w:lang w:val="en-CA"/>
        </w:rPr>
      </w:pPr>
      <w:r w:rsidRPr="00BD0ED8">
        <w:rPr>
          <w:lang w:val="en-CA"/>
        </w:rPr>
        <w:t>In addition to these kinds of power plants</w:t>
      </w:r>
      <w:r w:rsidR="00AE6926" w:rsidRPr="00BD0ED8">
        <w:rPr>
          <w:lang w:val="en-CA"/>
        </w:rPr>
        <w:t>, there are also</w:t>
      </w:r>
      <w:r w:rsidRPr="00BD0ED8">
        <w:rPr>
          <w:lang w:val="en-CA"/>
        </w:rPr>
        <w:t xml:space="preserve"> non-dispatchable power plant</w:t>
      </w:r>
      <w:r w:rsidR="00AE6926" w:rsidRPr="00BD0ED8">
        <w:rPr>
          <w:lang w:val="en-CA"/>
        </w:rPr>
        <w:t>s</w:t>
      </w:r>
      <w:r w:rsidRPr="00BD0ED8">
        <w:rPr>
          <w:lang w:val="en-CA"/>
        </w:rPr>
        <w:t>. These plants</w:t>
      </w:r>
      <w:r w:rsidR="00AE6926" w:rsidRPr="00BD0ED8">
        <w:rPr>
          <w:lang w:val="en-CA"/>
        </w:rPr>
        <w:t xml:space="preserve"> include</w:t>
      </w:r>
      <w:r w:rsidRPr="00BD0ED8">
        <w:rPr>
          <w:lang w:val="en-CA"/>
        </w:rPr>
        <w:t xml:space="preserve"> </w:t>
      </w:r>
      <w:r w:rsidR="00AE6926" w:rsidRPr="00BD0ED8">
        <w:rPr>
          <w:lang w:val="en-CA"/>
        </w:rPr>
        <w:t>wind and tidal power plants</w:t>
      </w:r>
      <w:r w:rsidR="00690737" w:rsidRPr="00BD0ED8">
        <w:rPr>
          <w:lang w:val="en-CA"/>
        </w:rPr>
        <w:t>, and they</w:t>
      </w:r>
      <w:r w:rsidR="00AE6926" w:rsidRPr="00BD0ED8">
        <w:rPr>
          <w:lang w:val="en-CA"/>
        </w:rPr>
        <w:t xml:space="preserve"> </w:t>
      </w:r>
      <w:r w:rsidR="006B5617" w:rsidRPr="00BD0ED8">
        <w:rPr>
          <w:lang w:val="en-CA"/>
        </w:rPr>
        <w:t>cannot</w:t>
      </w:r>
      <w:r w:rsidRPr="00BD0ED8">
        <w:rPr>
          <w:lang w:val="en-CA"/>
        </w:rPr>
        <w:t xml:space="preserve"> be counted</w:t>
      </w:r>
      <w:r w:rsidR="00FB73C9">
        <w:rPr>
          <w:lang w:val="en-CA"/>
        </w:rPr>
        <w:t xml:space="preserve"> on</w:t>
      </w:r>
      <w:r w:rsidRPr="00BD0ED8">
        <w:rPr>
          <w:lang w:val="en-CA"/>
        </w:rPr>
        <w:t xml:space="preserve"> </w:t>
      </w:r>
      <w:r w:rsidR="00AE6926" w:rsidRPr="00BD0ED8">
        <w:rPr>
          <w:lang w:val="en-CA"/>
        </w:rPr>
        <w:t xml:space="preserve">to produce </w:t>
      </w:r>
      <w:r w:rsidR="00690737" w:rsidRPr="00BD0ED8">
        <w:rPr>
          <w:lang w:val="en-CA"/>
        </w:rPr>
        <w:t>at specific times. Their output depends</w:t>
      </w:r>
      <w:r w:rsidRPr="00BD0ED8">
        <w:rPr>
          <w:lang w:val="en-CA"/>
        </w:rPr>
        <w:t xml:space="preserve"> on the availability of the energy source. The electricity generated by these power plants </w:t>
      </w:r>
      <w:r w:rsidR="00F7583A" w:rsidRPr="00BD0ED8">
        <w:rPr>
          <w:lang w:val="en-CA"/>
        </w:rPr>
        <w:t>is</w:t>
      </w:r>
      <w:r w:rsidRPr="00BD0ED8">
        <w:rPr>
          <w:lang w:val="en-CA"/>
        </w:rPr>
        <w:t xml:space="preserve"> usually fed to the grid </w:t>
      </w:r>
      <w:r w:rsidR="00DC1C51" w:rsidRPr="00BD0ED8">
        <w:rPr>
          <w:lang w:val="en-CA"/>
        </w:rPr>
        <w:t>whenever</w:t>
      </w:r>
      <w:r w:rsidR="00F7583A" w:rsidRPr="00BD0ED8">
        <w:rPr>
          <w:lang w:val="en-CA"/>
        </w:rPr>
        <w:t xml:space="preserve"> it becomes available</w:t>
      </w:r>
      <w:r w:rsidR="00021D2C">
        <w:rPr>
          <w:lang w:val="en-CA"/>
        </w:rPr>
        <w:t xml:space="preserve"> </w:t>
      </w:r>
      <w:r w:rsidR="00BB2E83">
        <w:rPr>
          <w:lang w:val="en-CA"/>
        </w:rPr>
        <w:fldChar w:fldCharType="begin"/>
      </w:r>
      <w:r w:rsidR="00021D2C">
        <w:rPr>
          <w:lang w:val="en-CA"/>
        </w:rPr>
        <w:instrText>ADDIN RW.CITE{{22 Anonymous}}</w:instrText>
      </w:r>
      <w:r w:rsidR="00BB2E83">
        <w:rPr>
          <w:lang w:val="en-CA"/>
        </w:rPr>
        <w:fldChar w:fldCharType="separate"/>
      </w:r>
      <w:r w:rsidR="00571DAA">
        <w:rPr>
          <w:lang w:val="en-CA"/>
        </w:rPr>
        <w:t>[4]</w:t>
      </w:r>
      <w:r w:rsidR="00BB2E83">
        <w:rPr>
          <w:lang w:val="en-CA"/>
        </w:rPr>
        <w:fldChar w:fldCharType="end"/>
      </w:r>
      <w:r w:rsidR="009C37D6">
        <w:rPr>
          <w:lang w:val="en-CA"/>
        </w:rPr>
        <w:t>.</w:t>
      </w:r>
    </w:p>
    <w:p w:rsidR="003C186E" w:rsidRPr="00BD0ED8" w:rsidRDefault="003C186E" w:rsidP="00B5791E">
      <w:pPr>
        <w:spacing w:line="360" w:lineRule="auto"/>
        <w:jc w:val="both"/>
        <w:rPr>
          <w:lang w:val="en-CA"/>
        </w:rPr>
      </w:pPr>
    </w:p>
    <w:p w:rsidR="001F2571" w:rsidRDefault="001F2571" w:rsidP="006D4A22">
      <w:pPr>
        <w:pStyle w:val="Heading2"/>
        <w:spacing w:before="0" w:line="360" w:lineRule="auto"/>
        <w:rPr>
          <w:rFonts w:asciiTheme="majorBidi" w:hAnsiTheme="majorBidi" w:cstheme="majorBidi"/>
          <w:i w:val="0"/>
          <w:iCs w:val="0"/>
        </w:rPr>
      </w:pPr>
      <w:bookmarkStart w:id="32" w:name="_Toc216454137"/>
      <w:bookmarkStart w:id="33" w:name="_Toc216454880"/>
      <w:bookmarkStart w:id="34" w:name="_Toc216455700"/>
    </w:p>
    <w:p w:rsidR="00D82EF2" w:rsidRPr="00D82EF2" w:rsidRDefault="00D82EF2" w:rsidP="00D82EF2"/>
    <w:p w:rsidR="001F2571" w:rsidRPr="001F2571" w:rsidRDefault="001F2571" w:rsidP="001F2571"/>
    <w:p w:rsidR="00A818DB" w:rsidRDefault="00B755C3" w:rsidP="006D4A22">
      <w:pPr>
        <w:pStyle w:val="Heading2"/>
        <w:spacing w:before="0" w:line="360" w:lineRule="auto"/>
        <w:rPr>
          <w:rFonts w:asciiTheme="majorBidi" w:hAnsiTheme="majorBidi" w:cstheme="majorBidi"/>
          <w:i w:val="0"/>
          <w:iCs w:val="0"/>
        </w:rPr>
      </w:pPr>
      <w:bookmarkStart w:id="35" w:name="_Toc225059634"/>
      <w:r>
        <w:rPr>
          <w:rFonts w:asciiTheme="majorBidi" w:hAnsiTheme="majorBidi" w:cstheme="majorBidi"/>
          <w:i w:val="0"/>
          <w:iCs w:val="0"/>
        </w:rPr>
        <w:lastRenderedPageBreak/>
        <w:t xml:space="preserve">1.2 </w:t>
      </w:r>
      <w:r w:rsidR="00362F23" w:rsidRPr="00BD0ED8">
        <w:rPr>
          <w:rFonts w:asciiTheme="majorBidi" w:hAnsiTheme="majorBidi" w:cstheme="majorBidi"/>
          <w:i w:val="0"/>
          <w:iCs w:val="0"/>
        </w:rPr>
        <w:t>D</w:t>
      </w:r>
      <w:r w:rsidR="00A818DB" w:rsidRPr="00BD0ED8">
        <w:rPr>
          <w:rFonts w:asciiTheme="majorBidi" w:hAnsiTheme="majorBidi" w:cstheme="majorBidi"/>
          <w:i w:val="0"/>
          <w:iCs w:val="0"/>
        </w:rPr>
        <w:t>istribution of the Energy Sources in Canada</w:t>
      </w:r>
      <w:bookmarkEnd w:id="32"/>
      <w:bookmarkEnd w:id="33"/>
      <w:bookmarkEnd w:id="34"/>
      <w:bookmarkEnd w:id="35"/>
      <w:r w:rsidR="00362F23" w:rsidRPr="00BD0ED8">
        <w:rPr>
          <w:rFonts w:asciiTheme="majorBidi" w:hAnsiTheme="majorBidi" w:cstheme="majorBidi"/>
          <w:i w:val="0"/>
          <w:iCs w:val="0"/>
        </w:rPr>
        <w:t xml:space="preserve"> </w:t>
      </w:r>
    </w:p>
    <w:p w:rsidR="006D4A22" w:rsidRPr="006D4A22" w:rsidRDefault="006D4A22" w:rsidP="006D4A22"/>
    <w:p w:rsidR="009C0366" w:rsidRPr="00BD0ED8" w:rsidRDefault="005471C6" w:rsidP="008D6E4B">
      <w:pPr>
        <w:autoSpaceDE w:val="0"/>
        <w:autoSpaceDN w:val="0"/>
        <w:adjustRightInd w:val="0"/>
        <w:spacing w:after="60" w:line="360" w:lineRule="auto"/>
        <w:ind w:firstLine="658"/>
        <w:jc w:val="both"/>
      </w:pPr>
      <w:r w:rsidRPr="00BD0ED8">
        <w:t>Canada is the secon</w:t>
      </w:r>
      <w:r w:rsidR="00E80410" w:rsidRPr="00BD0ED8">
        <w:t xml:space="preserve">d largest country in the world with substantial and </w:t>
      </w:r>
      <w:r w:rsidR="00FE7551" w:rsidRPr="00BD0ED8">
        <w:t xml:space="preserve">diverse </w:t>
      </w:r>
      <w:r w:rsidR="007B0272" w:rsidRPr="00BD0ED8">
        <w:t>natural resources, which</w:t>
      </w:r>
      <w:r w:rsidRPr="00BD0ED8">
        <w:t xml:space="preserve"> </w:t>
      </w:r>
      <w:r w:rsidR="00E80410" w:rsidRPr="00BD0ED8">
        <w:t xml:space="preserve">are </w:t>
      </w:r>
      <w:r w:rsidRPr="00BD0ED8">
        <w:t>reflected in</w:t>
      </w:r>
      <w:r w:rsidR="00E80410" w:rsidRPr="00BD0ED8">
        <w:t xml:space="preserve"> its</w:t>
      </w:r>
      <w:r w:rsidRPr="00BD0ED8">
        <w:t xml:space="preserve"> electricity </w:t>
      </w:r>
      <w:r w:rsidR="007B0272" w:rsidRPr="00BD0ED8">
        <w:t>generat</w:t>
      </w:r>
      <w:r w:rsidR="00FE7551" w:rsidRPr="00BD0ED8">
        <w:t>ing</w:t>
      </w:r>
      <w:r w:rsidR="007B0272" w:rsidRPr="00BD0ED8">
        <w:t xml:space="preserve"> system</w:t>
      </w:r>
      <w:r w:rsidR="00E80410" w:rsidRPr="00BD0ED8">
        <w:t xml:space="preserve"> as shown in </w:t>
      </w:r>
      <w:r w:rsidR="00072969">
        <w:t>Figure 5</w:t>
      </w:r>
      <w:r w:rsidR="00606A1D">
        <w:t xml:space="preserve"> </w:t>
      </w:r>
      <w:fldSimple w:instr="ADDIN RW.CITE{{17 Anonymous}}">
        <w:r w:rsidR="00571DAA">
          <w:t>[1]</w:t>
        </w:r>
      </w:fldSimple>
      <w:r w:rsidR="00606A1D">
        <w:t>.</w:t>
      </w:r>
    </w:p>
    <w:p w:rsidR="005A545F" w:rsidRPr="00BD0ED8" w:rsidRDefault="005A545F" w:rsidP="005A545F">
      <w:pPr>
        <w:spacing w:line="360" w:lineRule="auto"/>
        <w:ind w:firstLine="720"/>
        <w:jc w:val="both"/>
      </w:pPr>
    </w:p>
    <w:p w:rsidR="00112916" w:rsidRPr="00BD0ED8" w:rsidRDefault="00112916" w:rsidP="00405353">
      <w:pPr>
        <w:keepNext/>
        <w:spacing w:line="276" w:lineRule="auto"/>
        <w:jc w:val="center"/>
      </w:pPr>
      <w:r w:rsidRPr="00BD0ED8">
        <w:rPr>
          <w:noProof/>
          <w:lang w:val="en-US" w:eastAsia="en-US"/>
        </w:rPr>
        <w:drawing>
          <wp:inline distT="0" distB="0" distL="0" distR="0">
            <wp:extent cx="4954617" cy="2261202"/>
            <wp:effectExtent l="19050" t="0" r="17433" b="5748"/>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5471C6" w:rsidRPr="00BD0ED8" w:rsidRDefault="00112916" w:rsidP="00405353">
      <w:pPr>
        <w:pStyle w:val="Caption"/>
        <w:spacing w:line="276" w:lineRule="auto"/>
        <w:jc w:val="center"/>
        <w:rPr>
          <w:b w:val="0"/>
          <w:bCs w:val="0"/>
          <w:color w:val="auto"/>
          <w:sz w:val="24"/>
          <w:szCs w:val="24"/>
        </w:rPr>
      </w:pPr>
      <w:bookmarkStart w:id="36" w:name="_Toc225142466"/>
      <w:proofErr w:type="gramStart"/>
      <w:r w:rsidRPr="00BD0ED8">
        <w:rPr>
          <w:color w:val="auto"/>
          <w:sz w:val="24"/>
          <w:szCs w:val="24"/>
          <w:lang w:val="en-US"/>
        </w:rPr>
        <w:t xml:space="preserve">Figure </w:t>
      </w:r>
      <w:r w:rsidR="00BB2E83" w:rsidRPr="00BD0ED8">
        <w:rPr>
          <w:color w:val="auto"/>
          <w:sz w:val="24"/>
          <w:szCs w:val="24"/>
          <w:lang w:val="en-US"/>
        </w:rPr>
        <w:fldChar w:fldCharType="begin"/>
      </w:r>
      <w:r w:rsidRPr="00BD0ED8">
        <w:rPr>
          <w:color w:val="auto"/>
          <w:sz w:val="24"/>
          <w:szCs w:val="24"/>
          <w:lang w:val="en-US"/>
        </w:rPr>
        <w:instrText xml:space="preserve"> SEQ Figure \* ARABIC </w:instrText>
      </w:r>
      <w:r w:rsidR="00BB2E83" w:rsidRPr="00BD0ED8">
        <w:rPr>
          <w:color w:val="auto"/>
          <w:sz w:val="24"/>
          <w:szCs w:val="24"/>
          <w:lang w:val="en-US"/>
        </w:rPr>
        <w:fldChar w:fldCharType="separate"/>
      </w:r>
      <w:r w:rsidR="00A30092">
        <w:rPr>
          <w:noProof/>
          <w:color w:val="auto"/>
          <w:sz w:val="24"/>
          <w:szCs w:val="24"/>
          <w:lang w:val="en-US"/>
        </w:rPr>
        <w:t>5</w:t>
      </w:r>
      <w:r w:rsidR="00BB2E83" w:rsidRPr="00BD0ED8">
        <w:rPr>
          <w:color w:val="auto"/>
          <w:sz w:val="24"/>
          <w:szCs w:val="24"/>
          <w:lang w:val="en-US"/>
        </w:rPr>
        <w:fldChar w:fldCharType="end"/>
      </w:r>
      <w:r w:rsidR="00A90172" w:rsidRPr="00BD0ED8">
        <w:rPr>
          <w:color w:val="auto"/>
          <w:sz w:val="24"/>
          <w:szCs w:val="24"/>
          <w:lang w:val="en-US"/>
        </w:rPr>
        <w:t>.</w:t>
      </w:r>
      <w:proofErr w:type="gramEnd"/>
      <w:r w:rsidRPr="00BD0ED8">
        <w:rPr>
          <w:b w:val="0"/>
          <w:bCs w:val="0"/>
          <w:color w:val="auto"/>
          <w:sz w:val="24"/>
          <w:szCs w:val="24"/>
          <w:lang w:val="en-US"/>
        </w:rPr>
        <w:t xml:space="preserve"> </w:t>
      </w:r>
      <w:r w:rsidRPr="00BD0ED8">
        <w:rPr>
          <w:b w:val="0"/>
          <w:bCs w:val="0"/>
          <w:color w:val="auto"/>
          <w:sz w:val="24"/>
          <w:szCs w:val="24"/>
        </w:rPr>
        <w:t>Electricity Generation in Canada by Fuel Source 2005</w:t>
      </w:r>
      <w:r w:rsidR="00D71FFD">
        <w:rPr>
          <w:b w:val="0"/>
          <w:bCs w:val="0"/>
          <w:color w:val="auto"/>
          <w:sz w:val="24"/>
          <w:szCs w:val="24"/>
        </w:rPr>
        <w:t xml:space="preserve"> </w:t>
      </w:r>
      <w:r w:rsidR="00BB2E83">
        <w:rPr>
          <w:b w:val="0"/>
          <w:bCs w:val="0"/>
          <w:color w:val="auto"/>
          <w:sz w:val="24"/>
          <w:szCs w:val="24"/>
        </w:rPr>
        <w:fldChar w:fldCharType="begin"/>
      </w:r>
      <w:r w:rsidR="00606A1D">
        <w:rPr>
          <w:b w:val="0"/>
          <w:bCs w:val="0"/>
          <w:color w:val="auto"/>
          <w:sz w:val="24"/>
          <w:szCs w:val="24"/>
        </w:rPr>
        <w:instrText>ADDIN RW.CITE{{17 Anonymous}}</w:instrText>
      </w:r>
      <w:r w:rsidR="00BB2E83">
        <w:rPr>
          <w:b w:val="0"/>
          <w:bCs w:val="0"/>
          <w:color w:val="auto"/>
          <w:sz w:val="24"/>
          <w:szCs w:val="24"/>
        </w:rPr>
        <w:fldChar w:fldCharType="separate"/>
      </w:r>
      <w:r w:rsidR="00571DAA">
        <w:rPr>
          <w:b w:val="0"/>
          <w:bCs w:val="0"/>
          <w:color w:val="auto"/>
          <w:sz w:val="24"/>
          <w:szCs w:val="24"/>
        </w:rPr>
        <w:t>[1]</w:t>
      </w:r>
      <w:bookmarkEnd w:id="36"/>
      <w:r w:rsidR="00BB2E83">
        <w:rPr>
          <w:b w:val="0"/>
          <w:bCs w:val="0"/>
          <w:color w:val="auto"/>
          <w:sz w:val="24"/>
          <w:szCs w:val="24"/>
        </w:rPr>
        <w:fldChar w:fldCharType="end"/>
      </w:r>
    </w:p>
    <w:p w:rsidR="005A545F" w:rsidRPr="00BD0ED8" w:rsidRDefault="005A545F" w:rsidP="00B5791E">
      <w:pPr>
        <w:spacing w:line="360" w:lineRule="auto"/>
      </w:pPr>
    </w:p>
    <w:p w:rsidR="00137701" w:rsidRPr="00BD0ED8" w:rsidRDefault="005A545F" w:rsidP="008D6E4B">
      <w:pPr>
        <w:spacing w:line="360" w:lineRule="auto"/>
        <w:ind w:firstLine="658"/>
        <w:jc w:val="both"/>
      </w:pPr>
      <w:r w:rsidRPr="00BD0ED8">
        <w:t>However, the</w:t>
      </w:r>
      <w:r w:rsidR="00474D08" w:rsidRPr="00BD0ED8">
        <w:t xml:space="preserve"> fuels used and their shares in electricity generation</w:t>
      </w:r>
      <w:r w:rsidRPr="00BD0ED8">
        <w:t xml:space="preserve"> are quite different </w:t>
      </w:r>
      <w:r w:rsidR="00474D08" w:rsidRPr="00BD0ED8">
        <w:t>at</w:t>
      </w:r>
      <w:r w:rsidRPr="00BD0ED8">
        <w:t xml:space="preserve"> the provincial level </w:t>
      </w:r>
      <w:r w:rsidR="00474D08" w:rsidRPr="00BD0ED8">
        <w:t>due to</w:t>
      </w:r>
      <w:r w:rsidRPr="00BD0ED8">
        <w:t xml:space="preserve"> the </w:t>
      </w:r>
      <w:r w:rsidR="00474D08" w:rsidRPr="00BD0ED8">
        <w:t xml:space="preserve">variation of </w:t>
      </w:r>
      <w:r w:rsidRPr="00BD0ED8">
        <w:t>energy resources</w:t>
      </w:r>
      <w:r w:rsidR="00474D08" w:rsidRPr="00BD0ED8">
        <w:t xml:space="preserve"> from province to province</w:t>
      </w:r>
      <w:r w:rsidRPr="00BD0ED8">
        <w:t>.  For example</w:t>
      </w:r>
      <w:r w:rsidR="00474D08" w:rsidRPr="00BD0ED8">
        <w:t xml:space="preserve">, </w:t>
      </w:r>
      <w:r w:rsidR="00276813">
        <w:t xml:space="preserve">Newfoundland and </w:t>
      </w:r>
      <w:r w:rsidRPr="00BD0ED8">
        <w:t xml:space="preserve">Labrador, Quebec, British Columbia, and Manitoba </w:t>
      </w:r>
      <w:r w:rsidR="00A907B7" w:rsidRPr="00BD0ED8">
        <w:t xml:space="preserve">rely </w:t>
      </w:r>
      <w:r w:rsidRPr="00BD0ED8">
        <w:t>most</w:t>
      </w:r>
      <w:r w:rsidR="00A907B7" w:rsidRPr="00BD0ED8">
        <w:t>ly on</w:t>
      </w:r>
      <w:r w:rsidRPr="00BD0ED8">
        <w:t xml:space="preserve"> </w:t>
      </w:r>
      <w:r w:rsidR="00121508" w:rsidRPr="00BD0ED8">
        <w:t>hydroelectric</w:t>
      </w:r>
      <w:r w:rsidRPr="00BD0ED8">
        <w:t xml:space="preserve"> resources</w:t>
      </w:r>
      <w:r w:rsidR="00474D08" w:rsidRPr="00BD0ED8">
        <w:t xml:space="preserve">, which </w:t>
      </w:r>
      <w:r w:rsidRPr="00BD0ED8">
        <w:t xml:space="preserve">generally supply the base load generation. </w:t>
      </w:r>
      <w:r w:rsidR="00474D08" w:rsidRPr="00BD0ED8">
        <w:t>A</w:t>
      </w:r>
      <w:r w:rsidRPr="00BD0ED8">
        <w:t xml:space="preserve">bout 90% of </w:t>
      </w:r>
      <w:r w:rsidR="00474D08" w:rsidRPr="00BD0ED8">
        <w:t>nuclear power generation</w:t>
      </w:r>
      <w:r w:rsidR="00400ACC" w:rsidRPr="00BD0ED8">
        <w:t xml:space="preserve"> in 2005 was used to provide </w:t>
      </w:r>
      <w:r w:rsidRPr="00BD0ED8">
        <w:t xml:space="preserve">base </w:t>
      </w:r>
      <w:r w:rsidR="003F3242" w:rsidRPr="00BD0ED8">
        <w:t>load</w:t>
      </w:r>
      <w:r w:rsidR="00A907B7" w:rsidRPr="00BD0ED8">
        <w:t xml:space="preserve"> generation</w:t>
      </w:r>
      <w:r w:rsidR="003F3242" w:rsidRPr="00BD0ED8">
        <w:t xml:space="preserve"> in Ontario</w:t>
      </w:r>
      <w:r w:rsidR="00A907B7" w:rsidRPr="00BD0ED8">
        <w:t>,</w:t>
      </w:r>
      <w:r w:rsidR="003F3242" w:rsidRPr="00BD0ED8">
        <w:t xml:space="preserve"> </w:t>
      </w:r>
      <w:r w:rsidR="00400ACC" w:rsidRPr="00BD0ED8">
        <w:t xml:space="preserve">while </w:t>
      </w:r>
      <w:r w:rsidR="003F3242" w:rsidRPr="00BD0ED8">
        <w:t>the remain</w:t>
      </w:r>
      <w:r w:rsidR="00400ACC" w:rsidRPr="00BD0ED8">
        <w:t xml:space="preserve">der </w:t>
      </w:r>
      <w:r w:rsidR="00137701" w:rsidRPr="00BD0ED8">
        <w:t>was use</w:t>
      </w:r>
      <w:r w:rsidR="00400ACC" w:rsidRPr="00BD0ED8">
        <w:t xml:space="preserve">d in Quebec and New Brunswick. </w:t>
      </w:r>
      <w:r w:rsidR="003F3242" w:rsidRPr="00BD0ED8">
        <w:t>Coal-fired</w:t>
      </w:r>
      <w:r w:rsidR="004D06F3" w:rsidRPr="00BD0ED8">
        <w:t xml:space="preserve"> power plants are</w:t>
      </w:r>
      <w:r w:rsidR="003F3242" w:rsidRPr="00BD0ED8">
        <w:t xml:space="preserve"> </w:t>
      </w:r>
      <w:r w:rsidR="004D06F3" w:rsidRPr="00BD0ED8">
        <w:t>primarily operat</w:t>
      </w:r>
      <w:r w:rsidR="00137701" w:rsidRPr="00BD0ED8">
        <w:t xml:space="preserve">ed in Alberta and </w:t>
      </w:r>
      <w:r w:rsidR="00400ACC" w:rsidRPr="00BD0ED8">
        <w:t xml:space="preserve">Saskatchewan, and </w:t>
      </w:r>
      <w:r w:rsidR="00606A1D">
        <w:t>they also play a significant ro</w:t>
      </w:r>
      <w:r w:rsidR="004D06F3" w:rsidRPr="00BD0ED8">
        <w:t>le in</w:t>
      </w:r>
      <w:r w:rsidR="00400ACC" w:rsidRPr="00BD0ED8">
        <w:t xml:space="preserve"> electricity generation in both </w:t>
      </w:r>
      <w:r w:rsidR="003F3242" w:rsidRPr="00BD0ED8">
        <w:t>Ontario and Nova Scotia</w:t>
      </w:r>
      <w:r w:rsidR="004D06F3" w:rsidRPr="00BD0ED8">
        <w:t>.</w:t>
      </w:r>
      <w:r w:rsidR="003F3242" w:rsidRPr="00BD0ED8">
        <w:t xml:space="preserve"> </w:t>
      </w:r>
      <w:r w:rsidR="00400ACC" w:rsidRPr="00BD0ED8">
        <w:t>N</w:t>
      </w:r>
      <w:r w:rsidR="004D06F3" w:rsidRPr="00BD0ED8">
        <w:t>a</w:t>
      </w:r>
      <w:r w:rsidR="00595C3A" w:rsidRPr="00BD0ED8">
        <w:t xml:space="preserve">tural gas fired power plants are part of </w:t>
      </w:r>
      <w:r w:rsidR="00400ACC" w:rsidRPr="00BD0ED8">
        <w:t xml:space="preserve">the </w:t>
      </w:r>
      <w:r w:rsidR="00595C3A" w:rsidRPr="00BD0ED8">
        <w:t>electricity supply mix i</w:t>
      </w:r>
      <w:r w:rsidR="00400ACC" w:rsidRPr="00BD0ED8">
        <w:t>n most provinces across Canada, primarily</w:t>
      </w:r>
      <w:r w:rsidR="00595C3A" w:rsidRPr="00BD0ED8">
        <w:t xml:space="preserve"> in </w:t>
      </w:r>
      <w:r w:rsidR="004D06F3" w:rsidRPr="00BD0ED8">
        <w:t>Ontario and Alberta, followed by British Columbia and Saskatchewan.</w:t>
      </w:r>
      <w:r w:rsidR="00400ACC" w:rsidRPr="00BD0ED8">
        <w:t xml:space="preserve"> N</w:t>
      </w:r>
      <w:r w:rsidR="00595C3A" w:rsidRPr="00BD0ED8">
        <w:t>a</w:t>
      </w:r>
      <w:r w:rsidR="00400ACC" w:rsidRPr="00BD0ED8">
        <w:t>tural gas fired power plants have</w:t>
      </w:r>
      <w:r w:rsidR="00595C3A" w:rsidRPr="00BD0ED8">
        <w:t xml:space="preserve"> been recently </w:t>
      </w:r>
      <w:r w:rsidR="00400ACC" w:rsidRPr="00BD0ED8">
        <w:t>introduced into</w:t>
      </w:r>
      <w:r w:rsidR="00595C3A" w:rsidRPr="00BD0ED8">
        <w:t xml:space="preserve"> Quebec</w:t>
      </w:r>
      <w:r w:rsidR="001F2571">
        <w:t>,</w:t>
      </w:r>
      <w:r w:rsidR="00595C3A" w:rsidRPr="00BD0ED8">
        <w:t xml:space="preserve"> a</w:t>
      </w:r>
      <w:r w:rsidR="00606A1D">
        <w:t>nd the Atlantic region where</w:t>
      </w:r>
      <w:r w:rsidR="00595C3A" w:rsidRPr="00BD0ED8">
        <w:t xml:space="preserve"> natural gas became available only since 2000.</w:t>
      </w:r>
      <w:r w:rsidR="00FB4D9E" w:rsidRPr="00BD0ED8">
        <w:t xml:space="preserve"> N</w:t>
      </w:r>
      <w:r w:rsidR="00595C3A" w:rsidRPr="00BD0ED8">
        <w:t>atural gas power plants are usually</w:t>
      </w:r>
      <w:r w:rsidR="006913E6" w:rsidRPr="00BD0ED8">
        <w:t xml:space="preserve"> used </w:t>
      </w:r>
      <w:r w:rsidR="004D06F3" w:rsidRPr="00BD0ED8">
        <w:t xml:space="preserve">at </w:t>
      </w:r>
      <w:r w:rsidR="006913E6" w:rsidRPr="00BD0ED8">
        <w:t>peak time</w:t>
      </w:r>
      <w:r w:rsidR="00FB4D9E" w:rsidRPr="00BD0ED8">
        <w:t>s</w:t>
      </w:r>
      <w:r w:rsidR="004D06F3" w:rsidRPr="00BD0ED8">
        <w:t xml:space="preserve"> to meet</w:t>
      </w:r>
      <w:r w:rsidR="00FB4D9E" w:rsidRPr="00BD0ED8">
        <w:t xml:space="preserve"> demand </w:t>
      </w:r>
      <w:r w:rsidR="004D06F3" w:rsidRPr="00BD0ED8">
        <w:t>fluctuations</w:t>
      </w:r>
      <w:r w:rsidR="006913E6" w:rsidRPr="00BD0ED8">
        <w:t>.</w:t>
      </w:r>
      <w:r w:rsidR="004D06F3" w:rsidRPr="00BD0ED8">
        <w:t xml:space="preserve"> </w:t>
      </w:r>
      <w:r w:rsidR="00FB4D9E" w:rsidRPr="00BD0ED8">
        <w:t>R</w:t>
      </w:r>
      <w:r w:rsidR="006913E6" w:rsidRPr="00BD0ED8">
        <w:t>efine</w:t>
      </w:r>
      <w:r w:rsidR="00FB4D9E" w:rsidRPr="00BD0ED8">
        <w:t xml:space="preserve">d petroleum </w:t>
      </w:r>
      <w:r w:rsidR="00FB4D9E" w:rsidRPr="00BD0ED8">
        <w:lastRenderedPageBreak/>
        <w:t xml:space="preserve">products </w:t>
      </w:r>
      <w:r w:rsidR="006913E6" w:rsidRPr="00BD0ED8">
        <w:t xml:space="preserve">are used mostly in Nova Scotia and New Brunswick, where they </w:t>
      </w:r>
      <w:r w:rsidR="00FB4D9E" w:rsidRPr="00BD0ED8">
        <w:t>represent</w:t>
      </w:r>
      <w:r w:rsidR="006913E6" w:rsidRPr="00BD0ED8">
        <w:t xml:space="preserve"> 14% and 37%</w:t>
      </w:r>
      <w:r w:rsidR="00FB4D9E" w:rsidRPr="00BD0ED8">
        <w:t>, respectively</w:t>
      </w:r>
      <w:r w:rsidR="00606A1D">
        <w:t>,</w:t>
      </w:r>
      <w:r w:rsidR="006913E6" w:rsidRPr="00BD0ED8">
        <w:t xml:space="preserve"> of </w:t>
      </w:r>
      <w:r w:rsidR="00FB4D9E" w:rsidRPr="00BD0ED8">
        <w:t>the</w:t>
      </w:r>
      <w:r w:rsidR="006913E6" w:rsidRPr="00BD0ED8">
        <w:t xml:space="preserve"> total supply mix in 2005. These percentages </w:t>
      </w:r>
      <w:r w:rsidR="001F2571">
        <w:t>vary</w:t>
      </w:r>
      <w:r w:rsidR="00606A1D">
        <w:t xml:space="preserve"> from year to year depending o</w:t>
      </w:r>
      <w:r w:rsidR="006913E6" w:rsidRPr="00BD0ED8">
        <w:t xml:space="preserve">n the price </w:t>
      </w:r>
      <w:r w:rsidR="006B1BF6" w:rsidRPr="00BD0ED8">
        <w:t xml:space="preserve">difference between the refined petroleum products and coal. </w:t>
      </w:r>
      <w:r w:rsidR="00FB4D9E" w:rsidRPr="00BD0ED8">
        <w:t>R</w:t>
      </w:r>
      <w:r w:rsidR="006B1BF6" w:rsidRPr="00BD0ED8">
        <w:t xml:space="preserve">efined petroleum products are </w:t>
      </w:r>
      <w:r w:rsidR="00FB4D9E" w:rsidRPr="00BD0ED8">
        <w:t xml:space="preserve">also </w:t>
      </w:r>
      <w:r w:rsidR="006B1BF6" w:rsidRPr="00BD0ED8">
        <w:t xml:space="preserve">used in Alberta and Quebec. </w:t>
      </w:r>
      <w:r w:rsidR="00FB4D9E" w:rsidRPr="00BD0ED8">
        <w:t>B</w:t>
      </w:r>
      <w:r w:rsidR="006B1BF6" w:rsidRPr="00BD0ED8">
        <w:t xml:space="preserve">iomass </w:t>
      </w:r>
      <w:r w:rsidR="00FB4D9E" w:rsidRPr="00BD0ED8">
        <w:t>re</w:t>
      </w:r>
      <w:r w:rsidR="006B1BF6" w:rsidRPr="00BD0ED8">
        <w:t>sources are mainly</w:t>
      </w:r>
      <w:r w:rsidR="006913E6" w:rsidRPr="00BD0ED8">
        <w:t xml:space="preserve"> </w:t>
      </w:r>
      <w:r w:rsidR="006B1BF6" w:rsidRPr="00BD0ED8">
        <w:t xml:space="preserve">used </w:t>
      </w:r>
      <w:r w:rsidR="00FB4D9E" w:rsidRPr="00BD0ED8">
        <w:t>in British</w:t>
      </w:r>
      <w:r w:rsidR="006913E6" w:rsidRPr="00BD0ED8">
        <w:t xml:space="preserve"> Columbia, Alberta, and New Brunswick. </w:t>
      </w:r>
      <w:r w:rsidR="00FB4D9E" w:rsidRPr="00BD0ED8">
        <w:t>E</w:t>
      </w:r>
      <w:r w:rsidR="002F4DCC" w:rsidRPr="00BD0ED8">
        <w:t xml:space="preserve">lectricity generation in Canada by region and </w:t>
      </w:r>
      <w:r w:rsidR="00FB4D9E" w:rsidRPr="00BD0ED8">
        <w:t>fuel source used in</w:t>
      </w:r>
      <w:r w:rsidR="002F4DCC" w:rsidRPr="00BD0ED8">
        <w:t xml:space="preserve"> 1990 and 2005 </w:t>
      </w:r>
      <w:r w:rsidR="00FB4D9E" w:rsidRPr="00BD0ED8">
        <w:t>is</w:t>
      </w:r>
      <w:r w:rsidR="002F4DCC" w:rsidRPr="00BD0ED8">
        <w:t xml:space="preserve"> presented in Figure 6</w:t>
      </w:r>
      <w:r w:rsidR="00021D2C">
        <w:t xml:space="preserve"> </w:t>
      </w:r>
      <w:fldSimple w:instr="ADDIN RW.CITE{{17 Anonymous}}">
        <w:r w:rsidR="00571DAA">
          <w:t>[1]</w:t>
        </w:r>
      </w:fldSimple>
      <w:r w:rsidR="009C37D6">
        <w:t>.</w:t>
      </w:r>
    </w:p>
    <w:p w:rsidR="00137701" w:rsidRPr="00BD0ED8" w:rsidRDefault="00137701" w:rsidP="006D4A22">
      <w:pPr>
        <w:spacing w:line="360" w:lineRule="auto"/>
      </w:pPr>
    </w:p>
    <w:p w:rsidR="00137701" w:rsidRPr="00BD0ED8" w:rsidRDefault="00137701" w:rsidP="00405353">
      <w:pPr>
        <w:spacing w:line="276" w:lineRule="auto"/>
        <w:jc w:val="center"/>
      </w:pPr>
      <w:r w:rsidRPr="00BD0ED8">
        <w:rPr>
          <w:noProof/>
          <w:lang w:val="en-US" w:eastAsia="en-US"/>
        </w:rPr>
        <w:drawing>
          <wp:inline distT="0" distB="0" distL="0" distR="0">
            <wp:extent cx="5131160" cy="2915536"/>
            <wp:effectExtent l="19050" t="19050" r="12340" b="18164"/>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srcRect/>
                    <a:stretch>
                      <a:fillRect/>
                    </a:stretch>
                  </pic:blipFill>
                  <pic:spPr bwMode="auto">
                    <a:xfrm>
                      <a:off x="0" y="0"/>
                      <a:ext cx="5142679" cy="2922081"/>
                    </a:xfrm>
                    <a:prstGeom prst="rect">
                      <a:avLst/>
                    </a:prstGeom>
                    <a:noFill/>
                    <a:ln w="6350">
                      <a:solidFill>
                        <a:schemeClr val="tx1">
                          <a:lumMod val="50000"/>
                          <a:lumOff val="50000"/>
                        </a:schemeClr>
                      </a:solidFill>
                      <a:miter lim="800000"/>
                      <a:headEnd/>
                      <a:tailEnd/>
                    </a:ln>
                  </pic:spPr>
                </pic:pic>
              </a:graphicData>
            </a:graphic>
          </wp:inline>
        </w:drawing>
      </w:r>
    </w:p>
    <w:p w:rsidR="002F4DCC" w:rsidRPr="00BD0ED8" w:rsidRDefault="00137701" w:rsidP="00405353">
      <w:pPr>
        <w:pStyle w:val="Caption"/>
        <w:spacing w:line="276" w:lineRule="auto"/>
        <w:jc w:val="center"/>
        <w:rPr>
          <w:b w:val="0"/>
          <w:bCs w:val="0"/>
          <w:color w:val="auto"/>
          <w:sz w:val="24"/>
          <w:szCs w:val="24"/>
        </w:rPr>
      </w:pPr>
      <w:bookmarkStart w:id="37" w:name="_Toc225142467"/>
      <w:proofErr w:type="gramStart"/>
      <w:r w:rsidRPr="00BD0ED8">
        <w:rPr>
          <w:color w:val="auto"/>
          <w:sz w:val="24"/>
          <w:szCs w:val="24"/>
        </w:rPr>
        <w:t xml:space="preserve">Figure </w:t>
      </w:r>
      <w:r w:rsidR="00BB2E83" w:rsidRPr="00BD0ED8">
        <w:rPr>
          <w:color w:val="auto"/>
          <w:sz w:val="24"/>
          <w:szCs w:val="24"/>
        </w:rPr>
        <w:fldChar w:fldCharType="begin"/>
      </w:r>
      <w:r w:rsidRPr="00BD0ED8">
        <w:rPr>
          <w:color w:val="auto"/>
          <w:sz w:val="24"/>
          <w:szCs w:val="24"/>
        </w:rPr>
        <w:instrText xml:space="preserve"> SEQ Figure \* ARABIC </w:instrText>
      </w:r>
      <w:r w:rsidR="00BB2E83" w:rsidRPr="00BD0ED8">
        <w:rPr>
          <w:color w:val="auto"/>
          <w:sz w:val="24"/>
          <w:szCs w:val="24"/>
        </w:rPr>
        <w:fldChar w:fldCharType="separate"/>
      </w:r>
      <w:r w:rsidR="00A30092">
        <w:rPr>
          <w:noProof/>
          <w:color w:val="auto"/>
          <w:sz w:val="24"/>
          <w:szCs w:val="24"/>
        </w:rPr>
        <w:t>6</w:t>
      </w:r>
      <w:r w:rsidR="00BB2E83" w:rsidRPr="00BD0ED8">
        <w:rPr>
          <w:color w:val="auto"/>
          <w:sz w:val="24"/>
          <w:szCs w:val="24"/>
        </w:rPr>
        <w:fldChar w:fldCharType="end"/>
      </w:r>
      <w:r w:rsidRPr="00BD0ED8">
        <w:rPr>
          <w:color w:val="auto"/>
          <w:sz w:val="24"/>
          <w:szCs w:val="24"/>
        </w:rPr>
        <w:t>.</w:t>
      </w:r>
      <w:proofErr w:type="gramEnd"/>
      <w:r w:rsidRPr="00BD0ED8">
        <w:rPr>
          <w:b w:val="0"/>
          <w:bCs w:val="0"/>
          <w:color w:val="auto"/>
          <w:sz w:val="24"/>
          <w:szCs w:val="24"/>
        </w:rPr>
        <w:t xml:space="preserve"> Electricity Generation by Region and Source for 1990 and 2005</w:t>
      </w:r>
      <w:r w:rsidR="00D71FFD">
        <w:rPr>
          <w:b w:val="0"/>
          <w:bCs w:val="0"/>
          <w:color w:val="auto"/>
          <w:sz w:val="24"/>
          <w:szCs w:val="24"/>
        </w:rPr>
        <w:t xml:space="preserve"> </w:t>
      </w:r>
      <w:r w:rsidR="00BB2E83">
        <w:rPr>
          <w:b w:val="0"/>
          <w:bCs w:val="0"/>
          <w:color w:val="auto"/>
          <w:sz w:val="24"/>
          <w:szCs w:val="24"/>
        </w:rPr>
        <w:fldChar w:fldCharType="begin"/>
      </w:r>
      <w:r w:rsidR="00021D2C">
        <w:rPr>
          <w:b w:val="0"/>
          <w:bCs w:val="0"/>
          <w:color w:val="auto"/>
          <w:sz w:val="24"/>
          <w:szCs w:val="24"/>
        </w:rPr>
        <w:instrText>ADDIN RW.CITE{{17 Anonymous}}</w:instrText>
      </w:r>
      <w:r w:rsidR="00BB2E83">
        <w:rPr>
          <w:b w:val="0"/>
          <w:bCs w:val="0"/>
          <w:color w:val="auto"/>
          <w:sz w:val="24"/>
          <w:szCs w:val="24"/>
        </w:rPr>
        <w:fldChar w:fldCharType="separate"/>
      </w:r>
      <w:r w:rsidR="00571DAA">
        <w:rPr>
          <w:b w:val="0"/>
          <w:bCs w:val="0"/>
          <w:color w:val="auto"/>
          <w:sz w:val="24"/>
          <w:szCs w:val="24"/>
        </w:rPr>
        <w:t>[1]</w:t>
      </w:r>
      <w:bookmarkEnd w:id="37"/>
      <w:r w:rsidR="00BB2E83">
        <w:rPr>
          <w:b w:val="0"/>
          <w:bCs w:val="0"/>
          <w:color w:val="auto"/>
          <w:sz w:val="24"/>
          <w:szCs w:val="24"/>
        </w:rPr>
        <w:fldChar w:fldCharType="end"/>
      </w:r>
    </w:p>
    <w:p w:rsidR="00FB4D9E" w:rsidRPr="00BD0ED8" w:rsidRDefault="00FB4D9E" w:rsidP="00FB4D9E"/>
    <w:p w:rsidR="00FB4D9E" w:rsidRPr="00BD0ED8" w:rsidRDefault="00FB4D9E" w:rsidP="00FB4D9E"/>
    <w:p w:rsidR="00FB4D9E" w:rsidRPr="00BD0ED8" w:rsidRDefault="00FB4D9E" w:rsidP="00FB4D9E"/>
    <w:p w:rsidR="00FB4D9E" w:rsidRPr="00BD0ED8" w:rsidRDefault="00FB4D9E" w:rsidP="00FB4D9E"/>
    <w:p w:rsidR="007577F2" w:rsidRPr="00BD0ED8" w:rsidRDefault="007577F2" w:rsidP="00FB4D9E"/>
    <w:p w:rsidR="007577F2" w:rsidRPr="00BD0ED8" w:rsidRDefault="007577F2" w:rsidP="00FB4D9E"/>
    <w:p w:rsidR="007577F2" w:rsidRPr="00BD0ED8" w:rsidRDefault="007577F2" w:rsidP="00FB4D9E"/>
    <w:p w:rsidR="007577F2" w:rsidRPr="00BD0ED8" w:rsidRDefault="007577F2" w:rsidP="00FB4D9E"/>
    <w:p w:rsidR="007577F2" w:rsidRDefault="007577F2" w:rsidP="00FB4D9E"/>
    <w:p w:rsidR="009C37D6" w:rsidRDefault="009C37D6" w:rsidP="00FB4D9E"/>
    <w:p w:rsidR="009C37D6" w:rsidRDefault="009C37D6" w:rsidP="00FB4D9E"/>
    <w:p w:rsidR="009C37D6" w:rsidRDefault="009C37D6" w:rsidP="00FB4D9E"/>
    <w:p w:rsidR="000675AE" w:rsidRDefault="000675AE" w:rsidP="00072969">
      <w:pPr>
        <w:pStyle w:val="Heading1"/>
        <w:rPr>
          <w:rFonts w:ascii="Times New Roman" w:hAnsi="Times New Roman" w:cs="Times New Roman"/>
          <w:b w:val="0"/>
          <w:bCs w:val="0"/>
          <w:kern w:val="0"/>
          <w:sz w:val="24"/>
          <w:szCs w:val="24"/>
        </w:rPr>
      </w:pPr>
      <w:bookmarkStart w:id="38" w:name="_Toc216454138"/>
      <w:bookmarkStart w:id="39" w:name="_Toc216454881"/>
      <w:bookmarkStart w:id="40" w:name="_Toc216455701"/>
    </w:p>
    <w:p w:rsidR="00952A46" w:rsidRPr="00952A46" w:rsidRDefault="00952A46" w:rsidP="00952A46"/>
    <w:p w:rsidR="00FB4D9E" w:rsidRPr="00BD0ED8" w:rsidRDefault="00072969" w:rsidP="006D4A22">
      <w:pPr>
        <w:pStyle w:val="Heading1"/>
        <w:spacing w:after="0" w:line="360" w:lineRule="auto"/>
        <w:rPr>
          <w:rFonts w:asciiTheme="majorBidi" w:hAnsiTheme="majorBidi" w:cstheme="majorBidi"/>
          <w:sz w:val="28"/>
          <w:szCs w:val="28"/>
        </w:rPr>
      </w:pPr>
      <w:bookmarkStart w:id="41" w:name="_Toc225059635"/>
      <w:r>
        <w:rPr>
          <w:rFonts w:asciiTheme="majorBidi" w:hAnsiTheme="majorBidi" w:cstheme="majorBidi"/>
          <w:sz w:val="28"/>
          <w:szCs w:val="28"/>
        </w:rPr>
        <w:lastRenderedPageBreak/>
        <w:t xml:space="preserve">2. </w:t>
      </w:r>
      <w:r w:rsidR="00FB4D9E" w:rsidRPr="00BD0ED8">
        <w:rPr>
          <w:rFonts w:asciiTheme="majorBidi" w:hAnsiTheme="majorBidi" w:cstheme="majorBidi"/>
          <w:sz w:val="28"/>
          <w:szCs w:val="28"/>
        </w:rPr>
        <w:t>OBJECTIVE</w:t>
      </w:r>
      <w:bookmarkEnd w:id="38"/>
      <w:bookmarkEnd w:id="39"/>
      <w:bookmarkEnd w:id="40"/>
      <w:bookmarkEnd w:id="41"/>
    </w:p>
    <w:p w:rsidR="00FB4D9E" w:rsidRPr="00BD0ED8" w:rsidRDefault="00563650" w:rsidP="00B5791E">
      <w:pPr>
        <w:spacing w:line="360" w:lineRule="auto"/>
      </w:pPr>
      <w:r w:rsidRPr="00BD0ED8">
        <w:t xml:space="preserve">    </w:t>
      </w:r>
      <w:r w:rsidR="007577F2" w:rsidRPr="00BD0ED8">
        <w:t xml:space="preserve">        </w:t>
      </w:r>
      <w:r w:rsidRPr="00BD0ED8">
        <w:t xml:space="preserve">  </w:t>
      </w:r>
    </w:p>
    <w:p w:rsidR="00FB4D9E" w:rsidRDefault="00FB4D9E" w:rsidP="008D6E4B">
      <w:pPr>
        <w:spacing w:line="360" w:lineRule="auto"/>
        <w:ind w:firstLine="567"/>
        <w:jc w:val="both"/>
      </w:pPr>
      <w:r w:rsidRPr="00BD0ED8">
        <w:t>The objective of this</w:t>
      </w:r>
      <w:r w:rsidR="00F63724">
        <w:t xml:space="preserve"> </w:t>
      </w:r>
      <w:r w:rsidRPr="00BD0ED8">
        <w:t xml:space="preserve">research is to develop a realistic and viable methodology to predict the amount of </w:t>
      </w:r>
      <w:r w:rsidRPr="00BD0ED8">
        <w:rPr>
          <w:iCs/>
        </w:rPr>
        <w:t>GHG</w:t>
      </w:r>
      <w:r w:rsidRPr="00BD0ED8">
        <w:t xml:space="preserve"> emission reductions associated with the reduction in electricity consumption in the residential sector due to implementing solar technologies and/or energy efficiency measures. Thus, this work entails the </w:t>
      </w:r>
      <w:r w:rsidR="00DC1C51" w:rsidRPr="00BD0ED8">
        <w:t xml:space="preserve">following </w:t>
      </w:r>
      <w:fldSimple w:instr="ADDIN RW.CITE{{93 Anonymous}}">
        <w:r w:rsidR="00571DAA">
          <w:t>[5]</w:t>
        </w:r>
      </w:fldSimple>
      <w:r w:rsidRPr="00BD0ED8">
        <w:t>:</w:t>
      </w:r>
    </w:p>
    <w:p w:rsidR="002C1EB1" w:rsidRDefault="002C1EB1" w:rsidP="00B5791E">
      <w:pPr>
        <w:spacing w:line="360" w:lineRule="auto"/>
        <w:jc w:val="both"/>
      </w:pPr>
    </w:p>
    <w:p w:rsidR="002C1EB1" w:rsidRDefault="002C1EB1" w:rsidP="00B247CF">
      <w:pPr>
        <w:pStyle w:val="ListParagraph"/>
        <w:numPr>
          <w:ilvl w:val="0"/>
          <w:numId w:val="8"/>
        </w:numPr>
        <w:spacing w:line="360" w:lineRule="auto"/>
        <w:ind w:left="567" w:hanging="567"/>
        <w:jc w:val="both"/>
      </w:pPr>
      <w:r>
        <w:t xml:space="preserve">Gather information on marginal electricity generation and fuel used from the </w:t>
      </w:r>
      <w:r w:rsidRPr="00F63724">
        <w:t xml:space="preserve">open </w:t>
      </w:r>
      <w:r w:rsidR="00F63724" w:rsidRPr="00F63724">
        <w:t>literature</w:t>
      </w:r>
      <w:r w:rsidR="00F63724">
        <w:t xml:space="preserve"> as well as electric utilities through personal contacts and utility websites.</w:t>
      </w:r>
    </w:p>
    <w:p w:rsidR="00FB4D9E" w:rsidRDefault="00F63724" w:rsidP="00B247CF">
      <w:pPr>
        <w:pStyle w:val="ListParagraph"/>
        <w:numPr>
          <w:ilvl w:val="0"/>
          <w:numId w:val="8"/>
        </w:numPr>
        <w:spacing w:line="360" w:lineRule="auto"/>
        <w:ind w:left="567" w:hanging="567"/>
        <w:jc w:val="both"/>
      </w:pPr>
      <w:r>
        <w:t>Based on the information obtained in (</w:t>
      </w:r>
      <w:proofErr w:type="spellStart"/>
      <w:r>
        <w:t>i</w:t>
      </w:r>
      <w:proofErr w:type="spellEnd"/>
      <w:r>
        <w:t>), d</w:t>
      </w:r>
      <w:r w:rsidR="00FB4D9E" w:rsidRPr="00BD0ED8">
        <w:t>etermin</w:t>
      </w:r>
      <w:r w:rsidR="00043FBA">
        <w:t xml:space="preserve">e </w:t>
      </w:r>
      <w:r w:rsidR="00FB4D9E" w:rsidRPr="00BD0ED8">
        <w:t>the magnitude of the marginal electricity generation in each province as a function of time.</w:t>
      </w:r>
    </w:p>
    <w:p w:rsidR="00FB4D9E" w:rsidRDefault="009008DE" w:rsidP="00B247CF">
      <w:pPr>
        <w:pStyle w:val="ListParagraph"/>
        <w:numPr>
          <w:ilvl w:val="0"/>
          <w:numId w:val="8"/>
        </w:numPr>
        <w:spacing w:line="360" w:lineRule="auto"/>
        <w:ind w:left="567" w:hanging="567"/>
        <w:jc w:val="both"/>
      </w:pPr>
      <w:r>
        <w:t>Based on the information obtained in (</w:t>
      </w:r>
      <w:proofErr w:type="spellStart"/>
      <w:r>
        <w:t>i</w:t>
      </w:r>
      <w:proofErr w:type="spellEnd"/>
      <w:r>
        <w:t>), d</w:t>
      </w:r>
      <w:r w:rsidR="0018062B">
        <w:t xml:space="preserve">etermine </w:t>
      </w:r>
      <w:r w:rsidR="00FB4D9E" w:rsidRPr="00BD0ED8">
        <w:t>the fuels used for marginal electricity generation in each province as a function of time.</w:t>
      </w:r>
    </w:p>
    <w:p w:rsidR="00FB4D9E" w:rsidRDefault="005A43FC" w:rsidP="00B247CF">
      <w:pPr>
        <w:pStyle w:val="ListParagraph"/>
        <w:numPr>
          <w:ilvl w:val="0"/>
          <w:numId w:val="8"/>
        </w:numPr>
        <w:spacing w:line="360" w:lineRule="auto"/>
        <w:ind w:left="567" w:hanging="567"/>
        <w:jc w:val="both"/>
      </w:pPr>
      <w:r>
        <w:t xml:space="preserve"> Develop</w:t>
      </w:r>
      <w:r w:rsidR="00FB4D9E" w:rsidRPr="00BD0ED8">
        <w:t xml:space="preserve"> a methodology to predict the GHG emissions due to marginal electricity generation based on (i</w:t>
      </w:r>
      <w:r>
        <w:t>i</w:t>
      </w:r>
      <w:r w:rsidR="00FB4D9E" w:rsidRPr="00BD0ED8">
        <w:t>) and (ii</w:t>
      </w:r>
      <w:r>
        <w:t>i</w:t>
      </w:r>
      <w:r w:rsidR="00FB4D9E" w:rsidRPr="00BD0ED8">
        <w:t>).</w:t>
      </w:r>
    </w:p>
    <w:p w:rsidR="00FB4D9E" w:rsidRPr="005A43FC" w:rsidRDefault="005A43FC" w:rsidP="00B247CF">
      <w:pPr>
        <w:pStyle w:val="ListParagraph"/>
        <w:numPr>
          <w:ilvl w:val="0"/>
          <w:numId w:val="8"/>
        </w:numPr>
        <w:spacing w:line="360" w:lineRule="auto"/>
        <w:ind w:left="567" w:hanging="567"/>
        <w:jc w:val="both"/>
      </w:pPr>
      <w:r>
        <w:t xml:space="preserve">Compare </w:t>
      </w:r>
      <w:r w:rsidR="00FB4D9E" w:rsidRPr="00BD0ED8">
        <w:t>the GHG emission reductions predicted by t</w:t>
      </w:r>
      <w:r>
        <w:t>he methodology developed in (iv</w:t>
      </w:r>
      <w:r w:rsidR="00FB4D9E" w:rsidRPr="00BD0ED8">
        <w:t xml:space="preserve">) with the estimates obtained from previous studies that utilize average </w:t>
      </w:r>
      <w:r w:rsidR="00FB4D9E" w:rsidRPr="005A43FC">
        <w:rPr>
          <w:iCs/>
        </w:rPr>
        <w:t>GHG</w:t>
      </w:r>
      <w:r w:rsidR="00FB4D9E" w:rsidRPr="00BD0ED8">
        <w:t xml:space="preserve"> intensity factors and GHG intensity factors for only fossil fuel fired power plants</w:t>
      </w:r>
      <w:r w:rsidR="00FB4D9E" w:rsidRPr="005A43FC">
        <w:rPr>
          <w:lang w:val="en-CA"/>
        </w:rPr>
        <w:t>.</w:t>
      </w:r>
    </w:p>
    <w:p w:rsidR="00FB4D9E" w:rsidRPr="00BD0ED8" w:rsidRDefault="00FB4D9E" w:rsidP="00B247CF">
      <w:pPr>
        <w:pStyle w:val="ListParagraph"/>
        <w:numPr>
          <w:ilvl w:val="0"/>
          <w:numId w:val="8"/>
        </w:numPr>
        <w:spacing w:line="360" w:lineRule="auto"/>
        <w:ind w:left="567" w:hanging="567"/>
        <w:jc w:val="both"/>
      </w:pPr>
      <w:r w:rsidRPr="005A43FC">
        <w:rPr>
          <w:lang w:val="en-CA"/>
        </w:rPr>
        <w:t>Demonstrat</w:t>
      </w:r>
      <w:r w:rsidR="005A43FC">
        <w:rPr>
          <w:lang w:val="en-CA"/>
        </w:rPr>
        <w:t>e</w:t>
      </w:r>
      <w:r w:rsidRPr="005A43FC">
        <w:rPr>
          <w:lang w:val="en-CA"/>
        </w:rPr>
        <w:t xml:space="preserve"> the capabilities of the methodology developed by applying it to a number of scenarios that involve solar and ot</w:t>
      </w:r>
      <w:r w:rsidR="0018062B">
        <w:rPr>
          <w:lang w:val="en-CA"/>
        </w:rPr>
        <w:t xml:space="preserve">her renewable energy technology </w:t>
      </w:r>
      <w:r w:rsidRPr="005A43FC">
        <w:rPr>
          <w:lang w:val="en-CA"/>
        </w:rPr>
        <w:t>applications and/or energy efficiency measures in the Canadian residential sector.</w:t>
      </w:r>
    </w:p>
    <w:p w:rsidR="00FB4D9E" w:rsidRPr="00BD0ED8" w:rsidRDefault="00FB4D9E" w:rsidP="00B5791E">
      <w:pPr>
        <w:spacing w:line="360" w:lineRule="auto"/>
      </w:pPr>
    </w:p>
    <w:p w:rsidR="00FB4D9E" w:rsidRPr="00BD0ED8" w:rsidRDefault="00FB4D9E" w:rsidP="00FB4D9E"/>
    <w:p w:rsidR="00FB4D9E" w:rsidRPr="00BD0ED8" w:rsidRDefault="00FB4D9E" w:rsidP="00FB4D9E"/>
    <w:p w:rsidR="00312601" w:rsidRPr="00BD0ED8" w:rsidRDefault="00312601" w:rsidP="00FB4D9E"/>
    <w:p w:rsidR="00312601" w:rsidRPr="00BD0ED8" w:rsidRDefault="00312601" w:rsidP="00FB4D9E"/>
    <w:p w:rsidR="00312601" w:rsidRPr="00BD0ED8" w:rsidRDefault="00312601" w:rsidP="00FB4D9E"/>
    <w:p w:rsidR="00312601" w:rsidRPr="00BD0ED8" w:rsidRDefault="00312601" w:rsidP="00FB4D9E"/>
    <w:p w:rsidR="00312601" w:rsidRPr="00BD0ED8" w:rsidRDefault="00312601" w:rsidP="00FB4D9E"/>
    <w:p w:rsidR="00312601" w:rsidRPr="00BD0ED8" w:rsidRDefault="00312601" w:rsidP="00FB4D9E"/>
    <w:p w:rsidR="00312601" w:rsidRPr="00BD0ED8" w:rsidRDefault="00312601" w:rsidP="00FB4D9E"/>
    <w:p w:rsidR="00312601" w:rsidRPr="00BD0ED8" w:rsidRDefault="00312601" w:rsidP="00FB4D9E"/>
    <w:p w:rsidR="00564CCC" w:rsidRDefault="004900E0" w:rsidP="00513895">
      <w:pPr>
        <w:pStyle w:val="Heading1"/>
        <w:spacing w:before="0" w:after="0" w:line="360" w:lineRule="auto"/>
        <w:rPr>
          <w:rFonts w:asciiTheme="majorBidi" w:hAnsiTheme="majorBidi" w:cstheme="majorBidi"/>
          <w:sz w:val="28"/>
          <w:szCs w:val="28"/>
        </w:rPr>
      </w:pPr>
      <w:bookmarkStart w:id="42" w:name="_Toc216454139"/>
      <w:bookmarkStart w:id="43" w:name="_Toc216454882"/>
      <w:bookmarkStart w:id="44" w:name="_Toc216455702"/>
      <w:bookmarkStart w:id="45" w:name="_Toc225059636"/>
      <w:r>
        <w:rPr>
          <w:rFonts w:asciiTheme="majorBidi" w:hAnsiTheme="majorBidi" w:cstheme="majorBidi"/>
          <w:sz w:val="28"/>
          <w:szCs w:val="28"/>
        </w:rPr>
        <w:lastRenderedPageBreak/>
        <w:t xml:space="preserve">3. </w:t>
      </w:r>
      <w:r w:rsidR="008D19BA" w:rsidRPr="00BD0ED8">
        <w:rPr>
          <w:rFonts w:asciiTheme="majorBidi" w:hAnsiTheme="majorBidi" w:cstheme="majorBidi"/>
          <w:sz w:val="28"/>
          <w:szCs w:val="28"/>
        </w:rPr>
        <w:t>E</w:t>
      </w:r>
      <w:r w:rsidR="00564CCC">
        <w:rPr>
          <w:rFonts w:asciiTheme="majorBidi" w:hAnsiTheme="majorBidi" w:cstheme="majorBidi"/>
          <w:sz w:val="28"/>
          <w:szCs w:val="28"/>
        </w:rPr>
        <w:t>LECTRICITY GENERATION AND DISPATCH IN CANADA</w:t>
      </w:r>
      <w:bookmarkEnd w:id="42"/>
      <w:bookmarkEnd w:id="43"/>
      <w:bookmarkEnd w:id="44"/>
      <w:bookmarkEnd w:id="45"/>
    </w:p>
    <w:p w:rsidR="00513895" w:rsidRPr="00513895" w:rsidRDefault="00513895" w:rsidP="00513895"/>
    <w:p w:rsidR="00B247CF" w:rsidRDefault="00ED6AA2" w:rsidP="008D6E4B">
      <w:pPr>
        <w:spacing w:line="360" w:lineRule="auto"/>
        <w:ind w:firstLine="658"/>
        <w:jc w:val="both"/>
      </w:pPr>
      <w:r w:rsidRPr="00BD0ED8">
        <w:t>In Canada, each province has its own electric utility system, and each system is responsible for meeting the demand of its customer base. A review of the electric power supply mix and fuels used in each province is presented in the following sections.</w:t>
      </w:r>
      <w:bookmarkStart w:id="46" w:name="_Toc203989634"/>
      <w:bookmarkStart w:id="47" w:name="_Toc216454140"/>
      <w:bookmarkStart w:id="48" w:name="_Toc216454883"/>
      <w:bookmarkStart w:id="49" w:name="_Toc216455703"/>
    </w:p>
    <w:p w:rsidR="00513895" w:rsidRDefault="00513895" w:rsidP="00513895">
      <w:pPr>
        <w:spacing w:line="360" w:lineRule="auto"/>
        <w:jc w:val="both"/>
      </w:pPr>
    </w:p>
    <w:p w:rsidR="004900E0" w:rsidRDefault="00FD70BC" w:rsidP="00513895">
      <w:pPr>
        <w:pStyle w:val="Heading2"/>
        <w:spacing w:before="0" w:after="0" w:line="360" w:lineRule="auto"/>
        <w:rPr>
          <w:rFonts w:asciiTheme="majorBidi" w:hAnsiTheme="majorBidi" w:cstheme="majorBidi"/>
          <w:i w:val="0"/>
          <w:iCs w:val="0"/>
        </w:rPr>
      </w:pPr>
      <w:bookmarkStart w:id="50" w:name="_Toc225059637"/>
      <w:r w:rsidRPr="00BD0ED8">
        <w:rPr>
          <w:rFonts w:asciiTheme="majorBidi" w:hAnsiTheme="majorBidi" w:cstheme="majorBidi"/>
          <w:i w:val="0"/>
          <w:iCs w:val="0"/>
        </w:rPr>
        <w:t>3</w:t>
      </w:r>
      <w:r w:rsidR="004900E0">
        <w:rPr>
          <w:rFonts w:asciiTheme="majorBidi" w:hAnsiTheme="majorBidi" w:cstheme="majorBidi"/>
          <w:i w:val="0"/>
          <w:iCs w:val="0"/>
        </w:rPr>
        <w:t xml:space="preserve">.1 </w:t>
      </w:r>
      <w:r w:rsidR="00ED6AA2" w:rsidRPr="00BD0ED8">
        <w:rPr>
          <w:rFonts w:asciiTheme="majorBidi" w:hAnsiTheme="majorBidi" w:cstheme="majorBidi"/>
          <w:i w:val="0"/>
          <w:iCs w:val="0"/>
        </w:rPr>
        <w:t>N</w:t>
      </w:r>
      <w:r w:rsidR="00592AB7" w:rsidRPr="00BD0ED8">
        <w:rPr>
          <w:rFonts w:asciiTheme="majorBidi" w:hAnsiTheme="majorBidi" w:cstheme="majorBidi"/>
          <w:i w:val="0"/>
          <w:iCs w:val="0"/>
        </w:rPr>
        <w:t>ewfoundland</w:t>
      </w:r>
      <w:bookmarkEnd w:id="46"/>
      <w:bookmarkEnd w:id="47"/>
      <w:bookmarkEnd w:id="48"/>
      <w:bookmarkEnd w:id="49"/>
      <w:r w:rsidR="00276813">
        <w:rPr>
          <w:rFonts w:asciiTheme="majorBidi" w:hAnsiTheme="majorBidi" w:cstheme="majorBidi"/>
          <w:i w:val="0"/>
          <w:iCs w:val="0"/>
        </w:rPr>
        <w:t xml:space="preserve"> and Labrador</w:t>
      </w:r>
      <w:bookmarkEnd w:id="50"/>
      <w:r w:rsidR="00ED6AA2" w:rsidRPr="00BD0ED8">
        <w:rPr>
          <w:rFonts w:asciiTheme="majorBidi" w:hAnsiTheme="majorBidi" w:cstheme="majorBidi"/>
          <w:i w:val="0"/>
          <w:iCs w:val="0"/>
        </w:rPr>
        <w:t xml:space="preserve"> </w:t>
      </w:r>
    </w:p>
    <w:p w:rsidR="00513895" w:rsidRPr="00513895" w:rsidRDefault="00513895" w:rsidP="00513895"/>
    <w:p w:rsidR="00ED6AA2" w:rsidRPr="00BD0ED8" w:rsidRDefault="00ED6AA2" w:rsidP="008D6E4B">
      <w:pPr>
        <w:spacing w:line="360" w:lineRule="auto"/>
        <w:ind w:firstLine="658"/>
        <w:jc w:val="both"/>
      </w:pPr>
      <w:r w:rsidRPr="00BD0ED8">
        <w:t xml:space="preserve">Newfoundland and Labrador Hydro is the </w:t>
      </w:r>
      <w:r w:rsidR="005A1FC1">
        <w:t xml:space="preserve">main electricity provider in </w:t>
      </w:r>
      <w:r w:rsidRPr="00BD0ED8">
        <w:t xml:space="preserve">Newfoundland and Labrador. Newfoundland and Labrador Hydro has installed generating capacity of </w:t>
      </w:r>
      <w:r w:rsidR="00157405">
        <w:t>7,289</w:t>
      </w:r>
      <w:r w:rsidRPr="00BD0ED8">
        <w:t xml:space="preserve"> MW generated by </w:t>
      </w:r>
      <w:r w:rsidR="00157405" w:rsidRPr="00BD0ED8">
        <w:t>ten hydroelectric plants, one oil fired power plant, four natural gas fired power plants, and 26 diesel plants</w:t>
      </w:r>
      <w:r w:rsidR="00157405">
        <w:t xml:space="preserve"> </w:t>
      </w:r>
      <w:fldSimple w:instr="ADDIN RW.CITE{{86 Anonymous}}">
        <w:r w:rsidR="00571DAA">
          <w:t>[6]</w:t>
        </w:r>
      </w:fldSimple>
      <w:r w:rsidR="00157405" w:rsidRPr="00BD0ED8">
        <w:t xml:space="preserve">. </w:t>
      </w:r>
    </w:p>
    <w:p w:rsidR="00D00F44" w:rsidRPr="00BD0ED8" w:rsidRDefault="00D00F44" w:rsidP="00B5791E">
      <w:pPr>
        <w:spacing w:line="360" w:lineRule="auto"/>
        <w:ind w:firstLine="284"/>
        <w:jc w:val="both"/>
      </w:pPr>
    </w:p>
    <w:p w:rsidR="004E6C62" w:rsidRDefault="00ED6AA2" w:rsidP="008D6E4B">
      <w:pPr>
        <w:spacing w:line="360" w:lineRule="auto"/>
        <w:ind w:firstLine="658"/>
        <w:jc w:val="both"/>
      </w:pPr>
      <w:r w:rsidRPr="00BD0ED8" w:rsidDel="00B85CA5">
        <w:t xml:space="preserve">The peak demand for electricity in </w:t>
      </w:r>
      <w:r w:rsidRPr="00BD0ED8">
        <w:t xml:space="preserve">Newfoundland is during the winter months. The peaking generation capacity is provided by the province’s largest thermal power plant that utilizes heavy fuel oil. This power plant has </w:t>
      </w:r>
      <w:r w:rsidR="00D033B7">
        <w:t xml:space="preserve">a </w:t>
      </w:r>
      <w:r w:rsidRPr="00BD0ED8">
        <w:t>generating capacity of 500 MW. At peaking time, this power plant runs at full capacity to meet the peak demand. In addition to the thermal generation, about 900 MW is supplied to the grid by several hydro power plants</w:t>
      </w:r>
      <w:r w:rsidR="00157405">
        <w:t xml:space="preserve"> </w:t>
      </w:r>
      <w:fldSimple w:instr="ADDIN RW.CITE{{26 Anonymous}}">
        <w:r w:rsidR="00571DAA">
          <w:t>[7]</w:t>
        </w:r>
      </w:fldSimple>
      <w:r w:rsidRPr="00BD0ED8">
        <w:t xml:space="preserve">. </w:t>
      </w:r>
      <w:r w:rsidRPr="00BD0ED8" w:rsidDel="00886FD5">
        <w:t>T</w:t>
      </w:r>
      <w:r w:rsidRPr="00BD0ED8">
        <w:t xml:space="preserve">he total electricity generation </w:t>
      </w:r>
      <w:r w:rsidR="00FE2803">
        <w:t>for</w:t>
      </w:r>
      <w:r w:rsidRPr="00BD0ED8">
        <w:t xml:space="preserve"> </w:t>
      </w:r>
      <w:r w:rsidR="00006677">
        <w:t xml:space="preserve">years </w:t>
      </w:r>
      <w:r w:rsidRPr="00BD0ED8">
        <w:t xml:space="preserve">2004 </w:t>
      </w:r>
      <w:r w:rsidR="00FE2803">
        <w:t>to 2006</w:t>
      </w:r>
      <w:r w:rsidR="00006677">
        <w:rPr>
          <w:rStyle w:val="FootnoteReference"/>
        </w:rPr>
        <w:footnoteReference w:id="3"/>
      </w:r>
      <w:r w:rsidRPr="00BD0ED8">
        <w:t xml:space="preserve"> in Newfoundland, as well as the types and amounts of fuel used for electricity generation are given in </w:t>
      </w:r>
      <w:r w:rsidR="00157405">
        <w:t xml:space="preserve">  </w:t>
      </w:r>
      <w:r w:rsidRPr="00BD0ED8">
        <w:t>Table 1.</w:t>
      </w:r>
      <w:r w:rsidR="00DD358E" w:rsidRPr="00BD0ED8">
        <w:t xml:space="preserve"> </w:t>
      </w:r>
    </w:p>
    <w:p w:rsidR="00A36F23" w:rsidRPr="00BD0ED8" w:rsidRDefault="00A36F23" w:rsidP="00B5791E">
      <w:pPr>
        <w:spacing w:line="360" w:lineRule="auto"/>
        <w:jc w:val="both"/>
      </w:pPr>
    </w:p>
    <w:p w:rsidR="006404A9" w:rsidRPr="006404A9" w:rsidRDefault="00952A46" w:rsidP="00B5791E">
      <w:pPr>
        <w:pStyle w:val="Caption"/>
        <w:keepNext/>
        <w:rPr>
          <w:lang w:val="en-CA"/>
        </w:rPr>
      </w:pPr>
      <w:bookmarkStart w:id="51" w:name="_Toc222733647"/>
      <w:proofErr w:type="gramStart"/>
      <w:r w:rsidRPr="00952A46">
        <w:rPr>
          <w:color w:val="auto"/>
          <w:sz w:val="24"/>
          <w:szCs w:val="24"/>
        </w:rPr>
        <w:t xml:space="preserve">Table </w:t>
      </w:r>
      <w:r w:rsidR="00BB2E83" w:rsidRPr="00952A46">
        <w:rPr>
          <w:color w:val="auto"/>
          <w:sz w:val="24"/>
          <w:szCs w:val="24"/>
        </w:rPr>
        <w:fldChar w:fldCharType="begin"/>
      </w:r>
      <w:r w:rsidRPr="00952A46">
        <w:rPr>
          <w:color w:val="auto"/>
          <w:sz w:val="24"/>
          <w:szCs w:val="24"/>
        </w:rPr>
        <w:instrText xml:space="preserve"> SEQ Table \* ARABIC </w:instrText>
      </w:r>
      <w:r w:rsidR="00BB2E83" w:rsidRPr="00952A46">
        <w:rPr>
          <w:color w:val="auto"/>
          <w:sz w:val="24"/>
          <w:szCs w:val="24"/>
        </w:rPr>
        <w:fldChar w:fldCharType="separate"/>
      </w:r>
      <w:r w:rsidR="001C3218">
        <w:rPr>
          <w:noProof/>
          <w:color w:val="auto"/>
          <w:sz w:val="24"/>
          <w:szCs w:val="24"/>
        </w:rPr>
        <w:t>1</w:t>
      </w:r>
      <w:r w:rsidR="00BB2E83" w:rsidRPr="00952A46">
        <w:rPr>
          <w:color w:val="auto"/>
          <w:sz w:val="24"/>
          <w:szCs w:val="24"/>
        </w:rPr>
        <w:fldChar w:fldCharType="end"/>
      </w:r>
      <w:r w:rsidRPr="00952A46">
        <w:rPr>
          <w:color w:val="auto"/>
          <w:sz w:val="24"/>
          <w:szCs w:val="24"/>
          <w:lang w:val="en-CA"/>
        </w:rPr>
        <w:t>.</w:t>
      </w:r>
      <w:proofErr w:type="gramEnd"/>
      <w:r w:rsidRPr="00952A46">
        <w:rPr>
          <w:color w:val="auto"/>
          <w:sz w:val="24"/>
          <w:szCs w:val="24"/>
          <w:lang w:val="en-CA"/>
        </w:rPr>
        <w:t xml:space="preserve"> </w:t>
      </w:r>
      <w:r w:rsidRPr="00952A46">
        <w:rPr>
          <w:b w:val="0"/>
          <w:bCs w:val="0"/>
          <w:color w:val="auto"/>
          <w:sz w:val="24"/>
          <w:szCs w:val="24"/>
          <w:lang w:val="en-CA"/>
        </w:rPr>
        <w:t>Electricity generation in Newfoundland and fuels used</w:t>
      </w:r>
      <w:r w:rsidR="00C6262E">
        <w:rPr>
          <w:b w:val="0"/>
          <w:bCs w:val="0"/>
          <w:color w:val="auto"/>
          <w:sz w:val="24"/>
          <w:szCs w:val="24"/>
          <w:lang w:val="en-CA"/>
        </w:rPr>
        <w:t xml:space="preserve"> </w:t>
      </w:r>
      <w:r w:rsidR="00BB2E83" w:rsidRPr="006404A9">
        <w:rPr>
          <w:b w:val="0"/>
          <w:bCs w:val="0"/>
          <w:color w:val="auto"/>
          <w:sz w:val="24"/>
          <w:szCs w:val="24"/>
          <w:lang w:val="en-CA"/>
        </w:rPr>
        <w:fldChar w:fldCharType="begin"/>
      </w:r>
      <w:r w:rsidR="006404A9" w:rsidRPr="006404A9">
        <w:rPr>
          <w:b w:val="0"/>
          <w:bCs w:val="0"/>
          <w:color w:val="auto"/>
          <w:sz w:val="24"/>
          <w:szCs w:val="24"/>
          <w:lang w:val="en-CA"/>
        </w:rPr>
        <w:instrText>ADDIN RW.CITE{{59 Anonymous; 60 Anonymous; 84 Anonymous}}</w:instrText>
      </w:r>
      <w:r w:rsidR="00BB2E83" w:rsidRPr="006404A9">
        <w:rPr>
          <w:b w:val="0"/>
          <w:bCs w:val="0"/>
          <w:color w:val="auto"/>
          <w:sz w:val="24"/>
          <w:szCs w:val="24"/>
          <w:lang w:val="en-CA"/>
        </w:rPr>
        <w:fldChar w:fldCharType="separate"/>
      </w:r>
      <w:bookmarkEnd w:id="51"/>
      <w:r w:rsidR="00571DAA">
        <w:rPr>
          <w:b w:val="0"/>
          <w:bCs w:val="0"/>
          <w:color w:val="auto"/>
          <w:sz w:val="24"/>
          <w:szCs w:val="24"/>
          <w:lang w:val="en-CA"/>
        </w:rPr>
        <w:t>[8-10]</w:t>
      </w:r>
      <w:r w:rsidR="00BB2E83" w:rsidRPr="006404A9">
        <w:rPr>
          <w:b w:val="0"/>
          <w:bCs w:val="0"/>
          <w:color w:val="auto"/>
          <w:sz w:val="24"/>
          <w:szCs w:val="24"/>
          <w:lang w:val="en-CA"/>
        </w:rPr>
        <w:fldChar w:fldCharType="end"/>
      </w:r>
    </w:p>
    <w:tbl>
      <w:tblPr>
        <w:tblW w:w="8840" w:type="dxa"/>
        <w:jc w:val="center"/>
        <w:tblInd w:w="-2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07"/>
        <w:gridCol w:w="922"/>
        <w:gridCol w:w="893"/>
        <w:gridCol w:w="827"/>
        <w:gridCol w:w="958"/>
        <w:gridCol w:w="893"/>
        <w:gridCol w:w="827"/>
        <w:gridCol w:w="949"/>
        <w:gridCol w:w="893"/>
        <w:gridCol w:w="971"/>
      </w:tblGrid>
      <w:tr w:rsidR="00FE2803" w:rsidRPr="00A07563" w:rsidTr="00F53B1D">
        <w:trPr>
          <w:jc w:val="center"/>
        </w:trPr>
        <w:tc>
          <w:tcPr>
            <w:tcW w:w="707" w:type="dxa"/>
          </w:tcPr>
          <w:p w:rsidR="00FE2803" w:rsidRPr="00A07563" w:rsidRDefault="00FE2803" w:rsidP="009008DE">
            <w:pPr>
              <w:jc w:val="center"/>
              <w:rPr>
                <w:rFonts w:asciiTheme="majorBidi" w:hAnsiTheme="majorBidi" w:cstheme="majorBidi"/>
                <w:b/>
                <w:bCs/>
                <w:sz w:val="14"/>
                <w:szCs w:val="14"/>
              </w:rPr>
            </w:pPr>
          </w:p>
        </w:tc>
        <w:tc>
          <w:tcPr>
            <w:tcW w:w="2642" w:type="dxa"/>
            <w:gridSpan w:val="3"/>
          </w:tcPr>
          <w:p w:rsidR="00FE2803" w:rsidRPr="00A07563" w:rsidRDefault="00FE2803" w:rsidP="009008DE">
            <w:pPr>
              <w:jc w:val="center"/>
              <w:rPr>
                <w:rFonts w:asciiTheme="majorBidi" w:hAnsiTheme="majorBidi" w:cstheme="majorBidi"/>
                <w:b/>
                <w:bCs/>
                <w:sz w:val="14"/>
                <w:szCs w:val="14"/>
              </w:rPr>
            </w:pPr>
            <w:r w:rsidRPr="00A07563">
              <w:rPr>
                <w:rFonts w:asciiTheme="majorBidi" w:hAnsiTheme="majorBidi" w:cstheme="majorBidi"/>
                <w:b/>
                <w:bCs/>
                <w:sz w:val="14"/>
                <w:szCs w:val="14"/>
              </w:rPr>
              <w:t>2004</w:t>
            </w:r>
          </w:p>
        </w:tc>
        <w:tc>
          <w:tcPr>
            <w:tcW w:w="2678" w:type="dxa"/>
            <w:gridSpan w:val="3"/>
          </w:tcPr>
          <w:p w:rsidR="00FE2803" w:rsidRPr="00A07563" w:rsidRDefault="00FE2803" w:rsidP="009008DE">
            <w:pPr>
              <w:jc w:val="center"/>
              <w:rPr>
                <w:rFonts w:asciiTheme="majorBidi" w:hAnsiTheme="majorBidi" w:cstheme="majorBidi"/>
                <w:b/>
                <w:bCs/>
                <w:sz w:val="14"/>
                <w:szCs w:val="14"/>
              </w:rPr>
            </w:pPr>
            <w:r w:rsidRPr="00A07563">
              <w:rPr>
                <w:rFonts w:asciiTheme="majorBidi" w:hAnsiTheme="majorBidi" w:cstheme="majorBidi"/>
                <w:b/>
                <w:bCs/>
                <w:sz w:val="14"/>
                <w:szCs w:val="14"/>
              </w:rPr>
              <w:t>2005</w:t>
            </w:r>
          </w:p>
        </w:tc>
        <w:tc>
          <w:tcPr>
            <w:tcW w:w="2813" w:type="dxa"/>
            <w:gridSpan w:val="3"/>
          </w:tcPr>
          <w:p w:rsidR="00FE2803" w:rsidRPr="00A07563" w:rsidRDefault="00FE2803" w:rsidP="009008DE">
            <w:pPr>
              <w:jc w:val="center"/>
              <w:rPr>
                <w:rFonts w:asciiTheme="majorBidi" w:hAnsiTheme="majorBidi" w:cstheme="majorBidi"/>
                <w:b/>
                <w:bCs/>
                <w:sz w:val="14"/>
                <w:szCs w:val="14"/>
              </w:rPr>
            </w:pPr>
            <w:r w:rsidRPr="00A07563">
              <w:rPr>
                <w:rFonts w:asciiTheme="majorBidi" w:hAnsiTheme="majorBidi" w:cstheme="majorBidi"/>
                <w:b/>
                <w:bCs/>
                <w:sz w:val="14"/>
                <w:szCs w:val="14"/>
              </w:rPr>
              <w:t>2006</w:t>
            </w:r>
          </w:p>
        </w:tc>
      </w:tr>
      <w:tr w:rsidR="00F53B1D" w:rsidRPr="00A07563" w:rsidTr="00F53B1D">
        <w:trPr>
          <w:jc w:val="center"/>
        </w:trPr>
        <w:tc>
          <w:tcPr>
            <w:tcW w:w="707" w:type="dxa"/>
          </w:tcPr>
          <w:p w:rsidR="00FE2803" w:rsidRPr="00A07563" w:rsidRDefault="00FE2803" w:rsidP="009008DE">
            <w:pPr>
              <w:jc w:val="center"/>
              <w:rPr>
                <w:rFonts w:asciiTheme="majorBidi" w:hAnsiTheme="majorBidi" w:cstheme="majorBidi"/>
                <w:b/>
                <w:bCs/>
                <w:sz w:val="14"/>
                <w:szCs w:val="14"/>
              </w:rPr>
            </w:pPr>
            <w:r w:rsidRPr="00A07563">
              <w:rPr>
                <w:rFonts w:asciiTheme="majorBidi" w:hAnsiTheme="majorBidi" w:cstheme="majorBidi"/>
                <w:b/>
                <w:bCs/>
                <w:sz w:val="14"/>
                <w:szCs w:val="14"/>
              </w:rPr>
              <w:t>Energy Source</w:t>
            </w:r>
          </w:p>
          <w:p w:rsidR="00FE2803" w:rsidRPr="00A07563" w:rsidRDefault="00FE2803" w:rsidP="009008DE">
            <w:pPr>
              <w:jc w:val="center"/>
              <w:rPr>
                <w:rFonts w:asciiTheme="majorBidi" w:hAnsiTheme="majorBidi" w:cstheme="majorBidi"/>
                <w:b/>
                <w:bCs/>
                <w:sz w:val="14"/>
                <w:szCs w:val="14"/>
              </w:rPr>
            </w:pPr>
          </w:p>
        </w:tc>
        <w:tc>
          <w:tcPr>
            <w:tcW w:w="922" w:type="dxa"/>
          </w:tcPr>
          <w:p w:rsidR="00FE2803" w:rsidRPr="00A07563" w:rsidRDefault="00FE2803" w:rsidP="009008DE">
            <w:pPr>
              <w:jc w:val="center"/>
              <w:rPr>
                <w:rFonts w:asciiTheme="majorBidi" w:hAnsiTheme="majorBidi" w:cstheme="majorBidi"/>
                <w:b/>
                <w:bCs/>
                <w:sz w:val="14"/>
                <w:szCs w:val="14"/>
              </w:rPr>
            </w:pPr>
            <w:r w:rsidRPr="00A07563">
              <w:rPr>
                <w:rFonts w:asciiTheme="majorBidi" w:hAnsiTheme="majorBidi" w:cstheme="majorBidi"/>
                <w:b/>
                <w:bCs/>
                <w:sz w:val="14"/>
                <w:szCs w:val="14"/>
              </w:rPr>
              <w:t>Electricity Generated (MWh)</w:t>
            </w:r>
          </w:p>
        </w:tc>
        <w:tc>
          <w:tcPr>
            <w:tcW w:w="893" w:type="dxa"/>
          </w:tcPr>
          <w:p w:rsidR="00FE2803" w:rsidRPr="00A07563" w:rsidRDefault="00FE2803" w:rsidP="009008DE">
            <w:pPr>
              <w:jc w:val="center"/>
              <w:rPr>
                <w:rFonts w:asciiTheme="majorBidi" w:hAnsiTheme="majorBidi" w:cstheme="majorBidi"/>
                <w:b/>
                <w:bCs/>
                <w:sz w:val="14"/>
                <w:szCs w:val="14"/>
              </w:rPr>
            </w:pPr>
            <w:r w:rsidRPr="00A07563">
              <w:rPr>
                <w:rFonts w:asciiTheme="majorBidi" w:hAnsiTheme="majorBidi" w:cstheme="majorBidi"/>
                <w:b/>
                <w:bCs/>
                <w:sz w:val="14"/>
                <w:szCs w:val="14"/>
              </w:rPr>
              <w:t>% of  Total Generation</w:t>
            </w:r>
          </w:p>
        </w:tc>
        <w:tc>
          <w:tcPr>
            <w:tcW w:w="827" w:type="dxa"/>
          </w:tcPr>
          <w:p w:rsidR="00263D2F" w:rsidRDefault="00FE2803" w:rsidP="009008DE">
            <w:pPr>
              <w:jc w:val="center"/>
              <w:rPr>
                <w:rFonts w:asciiTheme="majorBidi" w:hAnsiTheme="majorBidi" w:cstheme="majorBidi"/>
                <w:b/>
                <w:bCs/>
                <w:sz w:val="14"/>
                <w:szCs w:val="14"/>
              </w:rPr>
            </w:pPr>
            <w:r w:rsidRPr="00A07563">
              <w:rPr>
                <w:rFonts w:asciiTheme="majorBidi" w:hAnsiTheme="majorBidi" w:cstheme="majorBidi"/>
                <w:b/>
                <w:bCs/>
                <w:sz w:val="14"/>
                <w:szCs w:val="14"/>
              </w:rPr>
              <w:t>Fuel</w:t>
            </w:r>
          </w:p>
          <w:p w:rsidR="00FE2803" w:rsidRPr="00A07563" w:rsidRDefault="00FE2803" w:rsidP="009008DE">
            <w:pPr>
              <w:jc w:val="center"/>
              <w:rPr>
                <w:rFonts w:asciiTheme="majorBidi" w:hAnsiTheme="majorBidi" w:cstheme="majorBidi"/>
                <w:b/>
                <w:bCs/>
                <w:sz w:val="14"/>
                <w:szCs w:val="14"/>
              </w:rPr>
            </w:pPr>
            <w:r w:rsidRPr="00A07563">
              <w:rPr>
                <w:rFonts w:asciiTheme="majorBidi" w:hAnsiTheme="majorBidi" w:cstheme="majorBidi"/>
                <w:b/>
                <w:bCs/>
                <w:sz w:val="14"/>
                <w:szCs w:val="14"/>
              </w:rPr>
              <w:t>Input</w:t>
            </w:r>
          </w:p>
          <w:p w:rsidR="00FE2803" w:rsidRPr="00A07563" w:rsidRDefault="00FE2803" w:rsidP="009008DE">
            <w:pPr>
              <w:jc w:val="center"/>
              <w:rPr>
                <w:rFonts w:asciiTheme="majorBidi" w:hAnsiTheme="majorBidi" w:cstheme="majorBidi"/>
                <w:b/>
                <w:bCs/>
                <w:sz w:val="14"/>
                <w:szCs w:val="14"/>
              </w:rPr>
            </w:pPr>
          </w:p>
        </w:tc>
        <w:tc>
          <w:tcPr>
            <w:tcW w:w="958" w:type="dxa"/>
          </w:tcPr>
          <w:p w:rsidR="00FE2803" w:rsidRPr="00A07563" w:rsidRDefault="00FE2803" w:rsidP="009008DE">
            <w:pPr>
              <w:jc w:val="center"/>
              <w:rPr>
                <w:rFonts w:asciiTheme="majorBidi" w:hAnsiTheme="majorBidi" w:cstheme="majorBidi"/>
                <w:b/>
                <w:bCs/>
                <w:sz w:val="14"/>
                <w:szCs w:val="14"/>
              </w:rPr>
            </w:pPr>
            <w:r w:rsidRPr="00A07563">
              <w:rPr>
                <w:rFonts w:asciiTheme="majorBidi" w:hAnsiTheme="majorBidi" w:cstheme="majorBidi"/>
                <w:b/>
                <w:bCs/>
                <w:sz w:val="14"/>
                <w:szCs w:val="14"/>
              </w:rPr>
              <w:t>Electricity Generated (MWh)</w:t>
            </w:r>
          </w:p>
        </w:tc>
        <w:tc>
          <w:tcPr>
            <w:tcW w:w="893" w:type="dxa"/>
          </w:tcPr>
          <w:p w:rsidR="00FE2803" w:rsidRPr="00A07563" w:rsidRDefault="00FE2803" w:rsidP="009008DE">
            <w:pPr>
              <w:jc w:val="center"/>
              <w:rPr>
                <w:rFonts w:asciiTheme="majorBidi" w:hAnsiTheme="majorBidi" w:cstheme="majorBidi"/>
                <w:b/>
                <w:bCs/>
                <w:sz w:val="14"/>
                <w:szCs w:val="14"/>
              </w:rPr>
            </w:pPr>
            <w:r w:rsidRPr="00A07563">
              <w:rPr>
                <w:rFonts w:asciiTheme="majorBidi" w:hAnsiTheme="majorBidi" w:cstheme="majorBidi"/>
                <w:b/>
                <w:bCs/>
                <w:sz w:val="14"/>
                <w:szCs w:val="14"/>
              </w:rPr>
              <w:t>% of  Total Generatio</w:t>
            </w:r>
            <w:r w:rsidR="00D27738" w:rsidRPr="00A07563">
              <w:rPr>
                <w:rFonts w:asciiTheme="majorBidi" w:hAnsiTheme="majorBidi" w:cstheme="majorBidi"/>
                <w:b/>
                <w:bCs/>
                <w:sz w:val="14"/>
                <w:szCs w:val="14"/>
              </w:rPr>
              <w:t>n</w:t>
            </w:r>
          </w:p>
        </w:tc>
        <w:tc>
          <w:tcPr>
            <w:tcW w:w="827" w:type="dxa"/>
          </w:tcPr>
          <w:p w:rsidR="00263D2F" w:rsidRDefault="00FE2803" w:rsidP="009008DE">
            <w:pPr>
              <w:jc w:val="center"/>
              <w:rPr>
                <w:rFonts w:asciiTheme="majorBidi" w:hAnsiTheme="majorBidi" w:cstheme="majorBidi"/>
                <w:b/>
                <w:bCs/>
                <w:sz w:val="14"/>
                <w:szCs w:val="14"/>
              </w:rPr>
            </w:pPr>
            <w:r w:rsidRPr="00A07563">
              <w:rPr>
                <w:rFonts w:asciiTheme="majorBidi" w:hAnsiTheme="majorBidi" w:cstheme="majorBidi"/>
                <w:b/>
                <w:bCs/>
                <w:sz w:val="14"/>
                <w:szCs w:val="14"/>
              </w:rPr>
              <w:t>Fuel</w:t>
            </w:r>
          </w:p>
          <w:p w:rsidR="00FE2803" w:rsidRPr="00A07563" w:rsidRDefault="00FE2803" w:rsidP="009008DE">
            <w:pPr>
              <w:jc w:val="center"/>
              <w:rPr>
                <w:rFonts w:asciiTheme="majorBidi" w:hAnsiTheme="majorBidi" w:cstheme="majorBidi"/>
                <w:b/>
                <w:bCs/>
                <w:sz w:val="14"/>
                <w:szCs w:val="14"/>
              </w:rPr>
            </w:pPr>
            <w:r w:rsidRPr="00A07563">
              <w:rPr>
                <w:rFonts w:asciiTheme="majorBidi" w:hAnsiTheme="majorBidi" w:cstheme="majorBidi"/>
                <w:b/>
                <w:bCs/>
                <w:sz w:val="14"/>
                <w:szCs w:val="14"/>
              </w:rPr>
              <w:t>Input</w:t>
            </w:r>
          </w:p>
          <w:p w:rsidR="00FE2803" w:rsidRPr="00A07563" w:rsidRDefault="00FE2803" w:rsidP="009008DE">
            <w:pPr>
              <w:jc w:val="center"/>
              <w:rPr>
                <w:rFonts w:asciiTheme="majorBidi" w:hAnsiTheme="majorBidi" w:cstheme="majorBidi"/>
                <w:b/>
                <w:bCs/>
                <w:sz w:val="14"/>
                <w:szCs w:val="14"/>
              </w:rPr>
            </w:pPr>
          </w:p>
        </w:tc>
        <w:tc>
          <w:tcPr>
            <w:tcW w:w="949" w:type="dxa"/>
          </w:tcPr>
          <w:p w:rsidR="00FE2803" w:rsidRPr="00A07563" w:rsidRDefault="00FE2803" w:rsidP="009008DE">
            <w:pPr>
              <w:jc w:val="center"/>
              <w:rPr>
                <w:rFonts w:asciiTheme="majorBidi" w:hAnsiTheme="majorBidi" w:cstheme="majorBidi"/>
                <w:b/>
                <w:bCs/>
                <w:sz w:val="14"/>
                <w:szCs w:val="14"/>
              </w:rPr>
            </w:pPr>
            <w:r w:rsidRPr="00A07563">
              <w:rPr>
                <w:rFonts w:asciiTheme="majorBidi" w:hAnsiTheme="majorBidi" w:cstheme="majorBidi"/>
                <w:b/>
                <w:bCs/>
                <w:sz w:val="14"/>
                <w:szCs w:val="14"/>
              </w:rPr>
              <w:t>Electricity Generated (MWh)</w:t>
            </w:r>
          </w:p>
        </w:tc>
        <w:tc>
          <w:tcPr>
            <w:tcW w:w="893" w:type="dxa"/>
          </w:tcPr>
          <w:p w:rsidR="00FE2803" w:rsidRPr="00A07563" w:rsidRDefault="00FE2803" w:rsidP="009008DE">
            <w:pPr>
              <w:jc w:val="center"/>
              <w:rPr>
                <w:rFonts w:asciiTheme="majorBidi" w:hAnsiTheme="majorBidi" w:cstheme="majorBidi"/>
                <w:b/>
                <w:bCs/>
                <w:sz w:val="14"/>
                <w:szCs w:val="14"/>
              </w:rPr>
            </w:pPr>
            <w:r w:rsidRPr="00A07563">
              <w:rPr>
                <w:rFonts w:asciiTheme="majorBidi" w:hAnsiTheme="majorBidi" w:cstheme="majorBidi"/>
                <w:b/>
                <w:bCs/>
                <w:sz w:val="14"/>
                <w:szCs w:val="14"/>
              </w:rPr>
              <w:t>% of  Total Generation</w:t>
            </w:r>
          </w:p>
        </w:tc>
        <w:tc>
          <w:tcPr>
            <w:tcW w:w="971" w:type="dxa"/>
          </w:tcPr>
          <w:p w:rsidR="00263D2F" w:rsidRDefault="00FE2803" w:rsidP="009008DE">
            <w:pPr>
              <w:jc w:val="center"/>
              <w:rPr>
                <w:rFonts w:asciiTheme="majorBidi" w:hAnsiTheme="majorBidi" w:cstheme="majorBidi"/>
                <w:b/>
                <w:bCs/>
                <w:sz w:val="14"/>
                <w:szCs w:val="14"/>
              </w:rPr>
            </w:pPr>
            <w:r w:rsidRPr="00A07563">
              <w:rPr>
                <w:rFonts w:asciiTheme="majorBidi" w:hAnsiTheme="majorBidi" w:cstheme="majorBidi"/>
                <w:b/>
                <w:bCs/>
                <w:sz w:val="14"/>
                <w:szCs w:val="14"/>
              </w:rPr>
              <w:t>Fuel</w:t>
            </w:r>
          </w:p>
          <w:p w:rsidR="00FE2803" w:rsidRPr="00A07563" w:rsidRDefault="00FE2803" w:rsidP="009008DE">
            <w:pPr>
              <w:jc w:val="center"/>
              <w:rPr>
                <w:rFonts w:asciiTheme="majorBidi" w:hAnsiTheme="majorBidi" w:cstheme="majorBidi"/>
                <w:b/>
                <w:bCs/>
                <w:sz w:val="14"/>
                <w:szCs w:val="14"/>
              </w:rPr>
            </w:pPr>
            <w:r w:rsidRPr="00A07563">
              <w:rPr>
                <w:rFonts w:asciiTheme="majorBidi" w:hAnsiTheme="majorBidi" w:cstheme="majorBidi"/>
                <w:b/>
                <w:bCs/>
                <w:sz w:val="14"/>
                <w:szCs w:val="14"/>
              </w:rPr>
              <w:t>Input</w:t>
            </w:r>
          </w:p>
          <w:p w:rsidR="00FE2803" w:rsidRPr="00A07563" w:rsidRDefault="00FE2803" w:rsidP="009008DE">
            <w:pPr>
              <w:jc w:val="center"/>
              <w:rPr>
                <w:rFonts w:asciiTheme="majorBidi" w:hAnsiTheme="majorBidi" w:cstheme="majorBidi"/>
                <w:b/>
                <w:bCs/>
                <w:sz w:val="14"/>
                <w:szCs w:val="14"/>
              </w:rPr>
            </w:pPr>
          </w:p>
        </w:tc>
      </w:tr>
      <w:tr w:rsidR="00F53B1D" w:rsidRPr="00A07563" w:rsidTr="00F53B1D">
        <w:trPr>
          <w:jc w:val="center"/>
        </w:trPr>
        <w:tc>
          <w:tcPr>
            <w:tcW w:w="707" w:type="dxa"/>
          </w:tcPr>
          <w:p w:rsidR="00FE2803" w:rsidRPr="00A07563" w:rsidRDefault="00FE2803" w:rsidP="009008DE">
            <w:pPr>
              <w:jc w:val="center"/>
              <w:rPr>
                <w:rFonts w:asciiTheme="majorBidi" w:hAnsiTheme="majorBidi" w:cstheme="majorBidi"/>
                <w:sz w:val="14"/>
                <w:szCs w:val="14"/>
              </w:rPr>
            </w:pPr>
            <w:r w:rsidRPr="00A07563">
              <w:rPr>
                <w:rFonts w:asciiTheme="majorBidi" w:hAnsiTheme="majorBidi" w:cstheme="majorBidi"/>
                <w:sz w:val="14"/>
                <w:szCs w:val="14"/>
              </w:rPr>
              <w:t>Light fuel oil</w:t>
            </w:r>
          </w:p>
        </w:tc>
        <w:tc>
          <w:tcPr>
            <w:tcW w:w="922" w:type="dxa"/>
          </w:tcPr>
          <w:p w:rsidR="00FE2803" w:rsidRPr="00A07563" w:rsidRDefault="00FE2803" w:rsidP="009008DE">
            <w:pPr>
              <w:jc w:val="center"/>
              <w:rPr>
                <w:rFonts w:asciiTheme="majorBidi" w:hAnsiTheme="majorBidi" w:cstheme="majorBidi"/>
                <w:sz w:val="14"/>
                <w:szCs w:val="14"/>
              </w:rPr>
            </w:pPr>
            <w:r w:rsidRPr="00A07563">
              <w:rPr>
                <w:rFonts w:asciiTheme="majorBidi" w:hAnsiTheme="majorBidi" w:cstheme="majorBidi"/>
                <w:sz w:val="14"/>
                <w:szCs w:val="14"/>
              </w:rPr>
              <w:t>-4,629*</w:t>
            </w:r>
          </w:p>
        </w:tc>
        <w:tc>
          <w:tcPr>
            <w:tcW w:w="893" w:type="dxa"/>
          </w:tcPr>
          <w:p w:rsidR="00FE2803" w:rsidRPr="00A07563" w:rsidRDefault="00FE2803" w:rsidP="009008DE">
            <w:pPr>
              <w:jc w:val="center"/>
              <w:rPr>
                <w:rFonts w:asciiTheme="majorBidi" w:hAnsiTheme="majorBidi" w:cstheme="majorBidi"/>
                <w:sz w:val="14"/>
                <w:szCs w:val="14"/>
              </w:rPr>
            </w:pPr>
            <w:r w:rsidRPr="00A07563">
              <w:rPr>
                <w:rFonts w:asciiTheme="majorBidi" w:hAnsiTheme="majorBidi" w:cstheme="majorBidi"/>
                <w:sz w:val="14"/>
                <w:szCs w:val="14"/>
              </w:rPr>
              <w:t>-0.01</w:t>
            </w:r>
          </w:p>
        </w:tc>
        <w:tc>
          <w:tcPr>
            <w:tcW w:w="827" w:type="dxa"/>
          </w:tcPr>
          <w:p w:rsidR="00FE2803" w:rsidRPr="00A07563" w:rsidRDefault="00E44F98" w:rsidP="009008DE">
            <w:pPr>
              <w:jc w:val="center"/>
              <w:rPr>
                <w:rFonts w:asciiTheme="majorBidi" w:hAnsiTheme="majorBidi" w:cstheme="majorBidi"/>
                <w:sz w:val="14"/>
                <w:szCs w:val="14"/>
              </w:rPr>
            </w:pPr>
            <w:r>
              <w:rPr>
                <w:rFonts w:asciiTheme="majorBidi" w:hAnsiTheme="majorBidi" w:cstheme="majorBidi"/>
                <w:sz w:val="14"/>
                <w:szCs w:val="14"/>
              </w:rPr>
              <w:t>681</w:t>
            </w:r>
            <w:r w:rsidR="00FE2803" w:rsidRPr="00A07563">
              <w:rPr>
                <w:rFonts w:asciiTheme="majorBidi" w:hAnsiTheme="majorBidi" w:cstheme="majorBidi"/>
                <w:sz w:val="14"/>
                <w:szCs w:val="14"/>
              </w:rPr>
              <w:t>kL</w:t>
            </w:r>
          </w:p>
        </w:tc>
        <w:tc>
          <w:tcPr>
            <w:tcW w:w="958" w:type="dxa"/>
          </w:tcPr>
          <w:p w:rsidR="00FE2803" w:rsidRPr="00A07563" w:rsidRDefault="00FE2803" w:rsidP="009008DE">
            <w:pPr>
              <w:jc w:val="center"/>
              <w:rPr>
                <w:rFonts w:asciiTheme="majorBidi" w:hAnsiTheme="majorBidi" w:cstheme="majorBidi"/>
                <w:sz w:val="14"/>
                <w:szCs w:val="14"/>
              </w:rPr>
            </w:pPr>
            <w:r w:rsidRPr="00A07563">
              <w:rPr>
                <w:rFonts w:asciiTheme="majorBidi" w:hAnsiTheme="majorBidi" w:cstheme="majorBidi"/>
                <w:sz w:val="14"/>
                <w:szCs w:val="14"/>
              </w:rPr>
              <w:t>-6,331*</w:t>
            </w:r>
          </w:p>
        </w:tc>
        <w:tc>
          <w:tcPr>
            <w:tcW w:w="893" w:type="dxa"/>
          </w:tcPr>
          <w:p w:rsidR="00FE2803" w:rsidRPr="00A07563" w:rsidRDefault="00FE2803" w:rsidP="009008DE">
            <w:pPr>
              <w:jc w:val="center"/>
              <w:rPr>
                <w:rFonts w:asciiTheme="majorBidi" w:hAnsiTheme="majorBidi" w:cstheme="majorBidi"/>
                <w:sz w:val="14"/>
                <w:szCs w:val="14"/>
              </w:rPr>
            </w:pPr>
            <w:r w:rsidRPr="00A07563">
              <w:rPr>
                <w:rFonts w:asciiTheme="majorBidi" w:hAnsiTheme="majorBidi" w:cstheme="majorBidi"/>
                <w:sz w:val="14"/>
                <w:szCs w:val="14"/>
              </w:rPr>
              <w:t>-0.02</w:t>
            </w:r>
          </w:p>
        </w:tc>
        <w:tc>
          <w:tcPr>
            <w:tcW w:w="827" w:type="dxa"/>
          </w:tcPr>
          <w:p w:rsidR="00FE2803" w:rsidRPr="00A07563" w:rsidRDefault="00FE2803" w:rsidP="009008DE">
            <w:pPr>
              <w:jc w:val="center"/>
              <w:rPr>
                <w:rFonts w:asciiTheme="majorBidi" w:hAnsiTheme="majorBidi" w:cstheme="majorBidi"/>
                <w:sz w:val="14"/>
                <w:szCs w:val="14"/>
              </w:rPr>
            </w:pPr>
            <w:r w:rsidRPr="00A07563">
              <w:rPr>
                <w:rFonts w:asciiTheme="majorBidi" w:hAnsiTheme="majorBidi" w:cstheme="majorBidi"/>
                <w:sz w:val="14"/>
                <w:szCs w:val="14"/>
              </w:rPr>
              <w:t>1,217kL</w:t>
            </w:r>
          </w:p>
        </w:tc>
        <w:tc>
          <w:tcPr>
            <w:tcW w:w="949" w:type="dxa"/>
            <w:vAlign w:val="bottom"/>
          </w:tcPr>
          <w:p w:rsidR="00FE2803" w:rsidRPr="00A07563" w:rsidRDefault="00FE2803" w:rsidP="009008DE">
            <w:pPr>
              <w:jc w:val="center"/>
              <w:rPr>
                <w:rFonts w:asciiTheme="majorBidi" w:hAnsiTheme="majorBidi" w:cstheme="majorBidi"/>
                <w:sz w:val="14"/>
                <w:szCs w:val="14"/>
              </w:rPr>
            </w:pPr>
            <w:r w:rsidRPr="00A07563">
              <w:rPr>
                <w:rFonts w:asciiTheme="majorBidi" w:hAnsiTheme="majorBidi" w:cstheme="majorBidi"/>
                <w:sz w:val="14"/>
                <w:szCs w:val="14"/>
              </w:rPr>
              <w:t>-9,480*</w:t>
            </w:r>
          </w:p>
          <w:p w:rsidR="00FE2803" w:rsidRPr="00A07563" w:rsidRDefault="00FE2803" w:rsidP="009008DE">
            <w:pPr>
              <w:jc w:val="center"/>
              <w:rPr>
                <w:rFonts w:asciiTheme="majorBidi" w:hAnsiTheme="majorBidi" w:cstheme="majorBidi"/>
                <w:sz w:val="14"/>
                <w:szCs w:val="14"/>
              </w:rPr>
            </w:pPr>
          </w:p>
        </w:tc>
        <w:tc>
          <w:tcPr>
            <w:tcW w:w="893" w:type="dxa"/>
            <w:vAlign w:val="bottom"/>
          </w:tcPr>
          <w:p w:rsidR="00FE2803" w:rsidRPr="00A07563" w:rsidRDefault="00FE2803" w:rsidP="009008DE">
            <w:pPr>
              <w:jc w:val="center"/>
              <w:rPr>
                <w:rFonts w:asciiTheme="majorBidi" w:hAnsiTheme="majorBidi" w:cstheme="majorBidi"/>
                <w:sz w:val="14"/>
                <w:szCs w:val="14"/>
              </w:rPr>
            </w:pPr>
            <w:r w:rsidRPr="00A07563">
              <w:rPr>
                <w:rFonts w:asciiTheme="majorBidi" w:hAnsiTheme="majorBidi" w:cstheme="majorBidi"/>
                <w:sz w:val="14"/>
                <w:szCs w:val="14"/>
              </w:rPr>
              <w:t>-0.02</w:t>
            </w:r>
          </w:p>
          <w:p w:rsidR="00FE2803" w:rsidRPr="00A07563" w:rsidRDefault="00FE2803" w:rsidP="009008DE">
            <w:pPr>
              <w:jc w:val="center"/>
              <w:rPr>
                <w:rFonts w:asciiTheme="majorBidi" w:hAnsiTheme="majorBidi" w:cstheme="majorBidi"/>
                <w:sz w:val="14"/>
                <w:szCs w:val="14"/>
              </w:rPr>
            </w:pPr>
          </w:p>
        </w:tc>
        <w:tc>
          <w:tcPr>
            <w:tcW w:w="971" w:type="dxa"/>
            <w:vAlign w:val="bottom"/>
          </w:tcPr>
          <w:p w:rsidR="00FE2803" w:rsidRPr="00A07563" w:rsidRDefault="00FE2803" w:rsidP="009008DE">
            <w:pPr>
              <w:jc w:val="center"/>
              <w:rPr>
                <w:rFonts w:asciiTheme="majorBidi" w:hAnsiTheme="majorBidi" w:cstheme="majorBidi"/>
                <w:sz w:val="14"/>
                <w:szCs w:val="14"/>
              </w:rPr>
            </w:pPr>
            <w:r w:rsidRPr="00A07563">
              <w:rPr>
                <w:rFonts w:asciiTheme="majorBidi" w:hAnsiTheme="majorBidi" w:cstheme="majorBidi"/>
                <w:sz w:val="14"/>
                <w:szCs w:val="14"/>
              </w:rPr>
              <w:t>1,679kL</w:t>
            </w:r>
          </w:p>
          <w:p w:rsidR="00FE2803" w:rsidRPr="00A07563" w:rsidRDefault="00FE2803" w:rsidP="009008DE">
            <w:pPr>
              <w:jc w:val="center"/>
              <w:rPr>
                <w:rFonts w:asciiTheme="majorBidi" w:hAnsiTheme="majorBidi" w:cstheme="majorBidi"/>
                <w:sz w:val="14"/>
                <w:szCs w:val="14"/>
              </w:rPr>
            </w:pPr>
          </w:p>
        </w:tc>
      </w:tr>
      <w:tr w:rsidR="00F53B1D" w:rsidRPr="00A07563" w:rsidTr="00F53B1D">
        <w:trPr>
          <w:jc w:val="center"/>
        </w:trPr>
        <w:tc>
          <w:tcPr>
            <w:tcW w:w="707" w:type="dxa"/>
          </w:tcPr>
          <w:p w:rsidR="00FE2803" w:rsidRPr="00A07563" w:rsidRDefault="00FE2803" w:rsidP="009008DE">
            <w:pPr>
              <w:jc w:val="center"/>
              <w:rPr>
                <w:rFonts w:asciiTheme="majorBidi" w:hAnsiTheme="majorBidi" w:cstheme="majorBidi"/>
                <w:sz w:val="14"/>
                <w:szCs w:val="14"/>
              </w:rPr>
            </w:pPr>
            <w:r w:rsidRPr="00A07563">
              <w:rPr>
                <w:rFonts w:asciiTheme="majorBidi" w:hAnsiTheme="majorBidi" w:cstheme="majorBidi"/>
                <w:sz w:val="14"/>
                <w:szCs w:val="14"/>
              </w:rPr>
              <w:t>Heavy fuel oil</w:t>
            </w:r>
          </w:p>
        </w:tc>
        <w:tc>
          <w:tcPr>
            <w:tcW w:w="922" w:type="dxa"/>
          </w:tcPr>
          <w:p w:rsidR="00FE2803" w:rsidRPr="00A07563" w:rsidRDefault="00FE2803" w:rsidP="009008DE">
            <w:pPr>
              <w:jc w:val="center"/>
              <w:rPr>
                <w:rFonts w:asciiTheme="majorBidi" w:hAnsiTheme="majorBidi" w:cstheme="majorBidi"/>
                <w:sz w:val="14"/>
                <w:szCs w:val="14"/>
              </w:rPr>
            </w:pPr>
            <w:r w:rsidRPr="00A07563">
              <w:rPr>
                <w:rFonts w:asciiTheme="majorBidi" w:hAnsiTheme="majorBidi" w:cstheme="majorBidi"/>
                <w:sz w:val="14"/>
                <w:szCs w:val="14"/>
              </w:rPr>
              <w:t>1,647,586</w:t>
            </w:r>
          </w:p>
        </w:tc>
        <w:tc>
          <w:tcPr>
            <w:tcW w:w="893" w:type="dxa"/>
          </w:tcPr>
          <w:p w:rsidR="00FE2803" w:rsidRPr="00A07563" w:rsidRDefault="00FE2803" w:rsidP="009008DE">
            <w:pPr>
              <w:jc w:val="center"/>
              <w:rPr>
                <w:rFonts w:asciiTheme="majorBidi" w:hAnsiTheme="majorBidi" w:cstheme="majorBidi"/>
                <w:sz w:val="14"/>
                <w:szCs w:val="14"/>
              </w:rPr>
            </w:pPr>
            <w:r w:rsidRPr="00A07563">
              <w:rPr>
                <w:rFonts w:asciiTheme="majorBidi" w:hAnsiTheme="majorBidi" w:cstheme="majorBidi"/>
                <w:sz w:val="14"/>
                <w:szCs w:val="14"/>
              </w:rPr>
              <w:t>4.14</w:t>
            </w:r>
          </w:p>
        </w:tc>
        <w:tc>
          <w:tcPr>
            <w:tcW w:w="827" w:type="dxa"/>
          </w:tcPr>
          <w:p w:rsidR="00FE2803" w:rsidRPr="00A07563" w:rsidRDefault="00E44F98" w:rsidP="009008DE">
            <w:pPr>
              <w:jc w:val="center"/>
              <w:rPr>
                <w:rFonts w:asciiTheme="majorBidi" w:hAnsiTheme="majorBidi" w:cstheme="majorBidi"/>
                <w:sz w:val="14"/>
                <w:szCs w:val="14"/>
              </w:rPr>
            </w:pPr>
            <w:r>
              <w:rPr>
                <w:rFonts w:asciiTheme="majorBidi" w:hAnsiTheme="majorBidi" w:cstheme="majorBidi"/>
                <w:sz w:val="14"/>
                <w:szCs w:val="14"/>
              </w:rPr>
              <w:t>419,385</w:t>
            </w:r>
            <w:r w:rsidR="00FE2803" w:rsidRPr="00A07563">
              <w:rPr>
                <w:rFonts w:asciiTheme="majorBidi" w:hAnsiTheme="majorBidi" w:cstheme="majorBidi"/>
                <w:sz w:val="14"/>
                <w:szCs w:val="14"/>
              </w:rPr>
              <w:t>kL</w:t>
            </w:r>
          </w:p>
        </w:tc>
        <w:tc>
          <w:tcPr>
            <w:tcW w:w="958" w:type="dxa"/>
          </w:tcPr>
          <w:p w:rsidR="00FE2803" w:rsidRPr="00A07563" w:rsidRDefault="00FE2803" w:rsidP="009008DE">
            <w:pPr>
              <w:jc w:val="center"/>
              <w:rPr>
                <w:rFonts w:asciiTheme="majorBidi" w:hAnsiTheme="majorBidi" w:cstheme="majorBidi"/>
                <w:sz w:val="14"/>
                <w:szCs w:val="14"/>
              </w:rPr>
            </w:pPr>
            <w:r w:rsidRPr="00A07563">
              <w:rPr>
                <w:rFonts w:asciiTheme="majorBidi" w:hAnsiTheme="majorBidi" w:cstheme="majorBidi"/>
                <w:sz w:val="14"/>
                <w:szCs w:val="14"/>
              </w:rPr>
              <w:t>1,326,672</w:t>
            </w:r>
          </w:p>
        </w:tc>
        <w:tc>
          <w:tcPr>
            <w:tcW w:w="893" w:type="dxa"/>
          </w:tcPr>
          <w:p w:rsidR="00FE2803" w:rsidRPr="00A07563" w:rsidRDefault="00FE2803" w:rsidP="009008DE">
            <w:pPr>
              <w:jc w:val="center"/>
              <w:rPr>
                <w:rFonts w:asciiTheme="majorBidi" w:hAnsiTheme="majorBidi" w:cstheme="majorBidi"/>
                <w:sz w:val="14"/>
                <w:szCs w:val="14"/>
              </w:rPr>
            </w:pPr>
            <w:r w:rsidRPr="00A07563">
              <w:rPr>
                <w:rFonts w:asciiTheme="majorBidi" w:hAnsiTheme="majorBidi" w:cstheme="majorBidi"/>
                <w:sz w:val="14"/>
                <w:szCs w:val="14"/>
              </w:rPr>
              <w:t>3.29</w:t>
            </w:r>
          </w:p>
        </w:tc>
        <w:tc>
          <w:tcPr>
            <w:tcW w:w="827" w:type="dxa"/>
          </w:tcPr>
          <w:p w:rsidR="00FE2803" w:rsidRPr="00A07563" w:rsidRDefault="00FE2803" w:rsidP="009008DE">
            <w:pPr>
              <w:jc w:val="center"/>
              <w:rPr>
                <w:rFonts w:asciiTheme="majorBidi" w:hAnsiTheme="majorBidi" w:cstheme="majorBidi"/>
                <w:sz w:val="14"/>
                <w:szCs w:val="14"/>
              </w:rPr>
            </w:pPr>
            <w:r w:rsidRPr="00A07563">
              <w:rPr>
                <w:rFonts w:asciiTheme="majorBidi" w:hAnsiTheme="majorBidi" w:cstheme="majorBidi"/>
                <w:sz w:val="14"/>
                <w:szCs w:val="14"/>
              </w:rPr>
              <w:t>339,876kL</w:t>
            </w:r>
          </w:p>
        </w:tc>
        <w:tc>
          <w:tcPr>
            <w:tcW w:w="949" w:type="dxa"/>
            <w:vAlign w:val="bottom"/>
          </w:tcPr>
          <w:p w:rsidR="00FE2803" w:rsidRPr="00A07563" w:rsidRDefault="00FE2803" w:rsidP="009008DE">
            <w:pPr>
              <w:jc w:val="center"/>
              <w:rPr>
                <w:rFonts w:asciiTheme="majorBidi" w:hAnsiTheme="majorBidi" w:cstheme="majorBidi"/>
                <w:sz w:val="14"/>
                <w:szCs w:val="14"/>
              </w:rPr>
            </w:pPr>
            <w:r w:rsidRPr="00A07563">
              <w:rPr>
                <w:rFonts w:asciiTheme="majorBidi" w:hAnsiTheme="majorBidi" w:cstheme="majorBidi"/>
                <w:sz w:val="14"/>
                <w:szCs w:val="14"/>
              </w:rPr>
              <w:t>738,835</w:t>
            </w:r>
          </w:p>
          <w:p w:rsidR="00FE2803" w:rsidRPr="00A07563" w:rsidRDefault="00FE2803" w:rsidP="009008DE">
            <w:pPr>
              <w:jc w:val="center"/>
              <w:rPr>
                <w:rFonts w:asciiTheme="majorBidi" w:hAnsiTheme="majorBidi" w:cstheme="majorBidi"/>
                <w:sz w:val="14"/>
                <w:szCs w:val="14"/>
              </w:rPr>
            </w:pPr>
          </w:p>
        </w:tc>
        <w:tc>
          <w:tcPr>
            <w:tcW w:w="893" w:type="dxa"/>
            <w:vAlign w:val="bottom"/>
          </w:tcPr>
          <w:p w:rsidR="00FE2803" w:rsidRPr="00A07563" w:rsidRDefault="00FE2803" w:rsidP="009008DE">
            <w:pPr>
              <w:jc w:val="center"/>
              <w:rPr>
                <w:rFonts w:asciiTheme="majorBidi" w:hAnsiTheme="majorBidi" w:cstheme="majorBidi"/>
                <w:sz w:val="14"/>
                <w:szCs w:val="14"/>
              </w:rPr>
            </w:pPr>
            <w:r w:rsidRPr="00A07563">
              <w:rPr>
                <w:rFonts w:asciiTheme="majorBidi" w:hAnsiTheme="majorBidi" w:cstheme="majorBidi"/>
                <w:sz w:val="14"/>
                <w:szCs w:val="14"/>
              </w:rPr>
              <w:t>1.81</w:t>
            </w:r>
          </w:p>
          <w:p w:rsidR="00FE2803" w:rsidRPr="00A07563" w:rsidRDefault="00FE2803" w:rsidP="009008DE">
            <w:pPr>
              <w:jc w:val="center"/>
              <w:rPr>
                <w:rFonts w:asciiTheme="majorBidi" w:hAnsiTheme="majorBidi" w:cstheme="majorBidi"/>
                <w:sz w:val="14"/>
                <w:szCs w:val="14"/>
              </w:rPr>
            </w:pPr>
          </w:p>
        </w:tc>
        <w:tc>
          <w:tcPr>
            <w:tcW w:w="971" w:type="dxa"/>
            <w:vAlign w:val="bottom"/>
          </w:tcPr>
          <w:p w:rsidR="00FE2803" w:rsidRPr="00A07563" w:rsidRDefault="00FE2803" w:rsidP="009008DE">
            <w:pPr>
              <w:jc w:val="center"/>
              <w:rPr>
                <w:rFonts w:asciiTheme="majorBidi" w:hAnsiTheme="majorBidi" w:cstheme="majorBidi"/>
                <w:sz w:val="14"/>
                <w:szCs w:val="14"/>
              </w:rPr>
            </w:pPr>
            <w:r w:rsidRPr="00A07563">
              <w:rPr>
                <w:rFonts w:asciiTheme="majorBidi" w:hAnsiTheme="majorBidi" w:cstheme="majorBidi"/>
                <w:sz w:val="14"/>
                <w:szCs w:val="14"/>
              </w:rPr>
              <w:t>200,098kL</w:t>
            </w:r>
          </w:p>
          <w:p w:rsidR="00FE2803" w:rsidRPr="00A07563" w:rsidRDefault="00FE2803" w:rsidP="009008DE">
            <w:pPr>
              <w:jc w:val="center"/>
              <w:rPr>
                <w:rFonts w:asciiTheme="majorBidi" w:hAnsiTheme="majorBidi" w:cstheme="majorBidi"/>
                <w:sz w:val="14"/>
                <w:szCs w:val="14"/>
              </w:rPr>
            </w:pPr>
          </w:p>
        </w:tc>
      </w:tr>
      <w:tr w:rsidR="00F53B1D" w:rsidRPr="00A07563" w:rsidTr="00F53B1D">
        <w:trPr>
          <w:jc w:val="center"/>
        </w:trPr>
        <w:tc>
          <w:tcPr>
            <w:tcW w:w="707" w:type="dxa"/>
          </w:tcPr>
          <w:p w:rsidR="00FE2803" w:rsidRPr="00A07563" w:rsidRDefault="00FE2803" w:rsidP="009008DE">
            <w:pPr>
              <w:jc w:val="center"/>
              <w:rPr>
                <w:rFonts w:asciiTheme="majorBidi" w:hAnsiTheme="majorBidi" w:cstheme="majorBidi"/>
                <w:sz w:val="14"/>
                <w:szCs w:val="14"/>
              </w:rPr>
            </w:pPr>
            <w:r w:rsidRPr="00A07563">
              <w:rPr>
                <w:rFonts w:asciiTheme="majorBidi" w:hAnsiTheme="majorBidi" w:cstheme="majorBidi"/>
                <w:sz w:val="14"/>
                <w:szCs w:val="14"/>
              </w:rPr>
              <w:t>Diesel</w:t>
            </w:r>
          </w:p>
        </w:tc>
        <w:tc>
          <w:tcPr>
            <w:tcW w:w="922" w:type="dxa"/>
          </w:tcPr>
          <w:p w:rsidR="00FE2803" w:rsidRPr="00A07563" w:rsidRDefault="00FE2803" w:rsidP="009008DE">
            <w:pPr>
              <w:jc w:val="center"/>
              <w:rPr>
                <w:rFonts w:asciiTheme="majorBidi" w:hAnsiTheme="majorBidi" w:cstheme="majorBidi"/>
                <w:sz w:val="14"/>
                <w:szCs w:val="14"/>
              </w:rPr>
            </w:pPr>
            <w:r w:rsidRPr="00A07563">
              <w:rPr>
                <w:rFonts w:asciiTheme="majorBidi" w:hAnsiTheme="majorBidi" w:cstheme="majorBidi"/>
                <w:sz w:val="14"/>
                <w:szCs w:val="14"/>
              </w:rPr>
              <w:t>53,204</w:t>
            </w:r>
          </w:p>
        </w:tc>
        <w:tc>
          <w:tcPr>
            <w:tcW w:w="893" w:type="dxa"/>
          </w:tcPr>
          <w:p w:rsidR="00FE2803" w:rsidRPr="00A07563" w:rsidRDefault="00FE2803" w:rsidP="009008DE">
            <w:pPr>
              <w:jc w:val="center"/>
              <w:rPr>
                <w:rFonts w:asciiTheme="majorBidi" w:hAnsiTheme="majorBidi" w:cstheme="majorBidi"/>
                <w:sz w:val="14"/>
                <w:szCs w:val="14"/>
              </w:rPr>
            </w:pPr>
            <w:r w:rsidRPr="00A07563">
              <w:rPr>
                <w:rFonts w:asciiTheme="majorBidi" w:hAnsiTheme="majorBidi" w:cstheme="majorBidi"/>
                <w:sz w:val="14"/>
                <w:szCs w:val="14"/>
              </w:rPr>
              <w:t>0.13</w:t>
            </w:r>
          </w:p>
        </w:tc>
        <w:tc>
          <w:tcPr>
            <w:tcW w:w="827" w:type="dxa"/>
          </w:tcPr>
          <w:p w:rsidR="00FE2803" w:rsidRPr="00A07563" w:rsidRDefault="00E44F98" w:rsidP="009008DE">
            <w:pPr>
              <w:jc w:val="center"/>
              <w:rPr>
                <w:rFonts w:asciiTheme="majorBidi" w:hAnsiTheme="majorBidi" w:cstheme="majorBidi"/>
                <w:sz w:val="14"/>
                <w:szCs w:val="14"/>
              </w:rPr>
            </w:pPr>
            <w:r>
              <w:rPr>
                <w:rFonts w:asciiTheme="majorBidi" w:hAnsiTheme="majorBidi" w:cstheme="majorBidi"/>
                <w:sz w:val="14"/>
                <w:szCs w:val="14"/>
              </w:rPr>
              <w:t>15,579</w:t>
            </w:r>
            <w:r w:rsidR="00FE2803" w:rsidRPr="00A07563">
              <w:rPr>
                <w:rFonts w:asciiTheme="majorBidi" w:hAnsiTheme="majorBidi" w:cstheme="majorBidi"/>
                <w:sz w:val="14"/>
                <w:szCs w:val="14"/>
              </w:rPr>
              <w:t>kL</w:t>
            </w:r>
          </w:p>
        </w:tc>
        <w:tc>
          <w:tcPr>
            <w:tcW w:w="958" w:type="dxa"/>
          </w:tcPr>
          <w:p w:rsidR="00FE2803" w:rsidRPr="00A07563" w:rsidRDefault="00FE2803" w:rsidP="009008DE">
            <w:pPr>
              <w:jc w:val="center"/>
              <w:rPr>
                <w:rFonts w:asciiTheme="majorBidi" w:hAnsiTheme="majorBidi" w:cstheme="majorBidi"/>
                <w:sz w:val="14"/>
                <w:szCs w:val="14"/>
              </w:rPr>
            </w:pPr>
            <w:r w:rsidRPr="00A07563">
              <w:rPr>
                <w:rFonts w:asciiTheme="majorBidi" w:hAnsiTheme="majorBidi" w:cstheme="majorBidi"/>
                <w:sz w:val="14"/>
                <w:szCs w:val="14"/>
              </w:rPr>
              <w:t>44,257</w:t>
            </w:r>
          </w:p>
        </w:tc>
        <w:tc>
          <w:tcPr>
            <w:tcW w:w="893" w:type="dxa"/>
          </w:tcPr>
          <w:p w:rsidR="00FE2803" w:rsidRPr="00A07563" w:rsidRDefault="00FE2803" w:rsidP="009008DE">
            <w:pPr>
              <w:jc w:val="center"/>
              <w:rPr>
                <w:rFonts w:asciiTheme="majorBidi" w:hAnsiTheme="majorBidi" w:cstheme="majorBidi"/>
                <w:sz w:val="14"/>
                <w:szCs w:val="14"/>
              </w:rPr>
            </w:pPr>
            <w:r w:rsidRPr="00A07563">
              <w:rPr>
                <w:rFonts w:asciiTheme="majorBidi" w:hAnsiTheme="majorBidi" w:cstheme="majorBidi"/>
                <w:sz w:val="14"/>
                <w:szCs w:val="14"/>
              </w:rPr>
              <w:t>0.11</w:t>
            </w:r>
          </w:p>
        </w:tc>
        <w:tc>
          <w:tcPr>
            <w:tcW w:w="827" w:type="dxa"/>
          </w:tcPr>
          <w:p w:rsidR="00FE2803" w:rsidRPr="00A07563" w:rsidRDefault="00FE2803" w:rsidP="009008DE">
            <w:pPr>
              <w:jc w:val="center"/>
              <w:rPr>
                <w:rFonts w:asciiTheme="majorBidi" w:hAnsiTheme="majorBidi" w:cstheme="majorBidi"/>
                <w:sz w:val="14"/>
                <w:szCs w:val="14"/>
              </w:rPr>
            </w:pPr>
            <w:r w:rsidRPr="00A07563">
              <w:rPr>
                <w:rFonts w:asciiTheme="majorBidi" w:hAnsiTheme="majorBidi" w:cstheme="majorBidi"/>
                <w:sz w:val="14"/>
                <w:szCs w:val="14"/>
              </w:rPr>
              <w:t>15,017kL</w:t>
            </w:r>
          </w:p>
        </w:tc>
        <w:tc>
          <w:tcPr>
            <w:tcW w:w="949" w:type="dxa"/>
            <w:vAlign w:val="bottom"/>
          </w:tcPr>
          <w:p w:rsidR="00FE2803" w:rsidRPr="00A07563" w:rsidRDefault="00FE2803" w:rsidP="009008DE">
            <w:pPr>
              <w:jc w:val="center"/>
              <w:rPr>
                <w:rFonts w:asciiTheme="majorBidi" w:hAnsiTheme="majorBidi" w:cstheme="majorBidi"/>
                <w:sz w:val="14"/>
                <w:szCs w:val="14"/>
              </w:rPr>
            </w:pPr>
            <w:r w:rsidRPr="00A07563">
              <w:rPr>
                <w:rFonts w:asciiTheme="majorBidi" w:hAnsiTheme="majorBidi" w:cstheme="majorBidi"/>
                <w:sz w:val="14"/>
                <w:szCs w:val="14"/>
              </w:rPr>
              <w:t>43,991</w:t>
            </w:r>
          </w:p>
        </w:tc>
        <w:tc>
          <w:tcPr>
            <w:tcW w:w="893" w:type="dxa"/>
            <w:vAlign w:val="bottom"/>
          </w:tcPr>
          <w:p w:rsidR="00FE2803" w:rsidRPr="00A07563" w:rsidRDefault="00FE2803" w:rsidP="009008DE">
            <w:pPr>
              <w:jc w:val="center"/>
              <w:rPr>
                <w:rFonts w:asciiTheme="majorBidi" w:hAnsiTheme="majorBidi" w:cstheme="majorBidi"/>
                <w:sz w:val="14"/>
                <w:szCs w:val="14"/>
              </w:rPr>
            </w:pPr>
            <w:r w:rsidRPr="00A07563">
              <w:rPr>
                <w:rFonts w:asciiTheme="majorBidi" w:hAnsiTheme="majorBidi" w:cstheme="majorBidi"/>
                <w:sz w:val="14"/>
                <w:szCs w:val="14"/>
              </w:rPr>
              <w:t>0.11</w:t>
            </w:r>
          </w:p>
        </w:tc>
        <w:tc>
          <w:tcPr>
            <w:tcW w:w="971" w:type="dxa"/>
            <w:vAlign w:val="bottom"/>
          </w:tcPr>
          <w:p w:rsidR="00FE2803" w:rsidRPr="00A07563" w:rsidRDefault="00FE2803" w:rsidP="009008DE">
            <w:pPr>
              <w:jc w:val="center"/>
              <w:rPr>
                <w:rFonts w:asciiTheme="majorBidi" w:hAnsiTheme="majorBidi" w:cstheme="majorBidi"/>
                <w:sz w:val="14"/>
                <w:szCs w:val="14"/>
              </w:rPr>
            </w:pPr>
            <w:r w:rsidRPr="00A07563">
              <w:rPr>
                <w:rFonts w:asciiTheme="majorBidi" w:hAnsiTheme="majorBidi" w:cstheme="majorBidi"/>
                <w:sz w:val="14"/>
                <w:szCs w:val="14"/>
              </w:rPr>
              <w:t>14,395kL</w:t>
            </w:r>
          </w:p>
        </w:tc>
      </w:tr>
      <w:tr w:rsidR="00F53B1D" w:rsidRPr="00A07563" w:rsidTr="00F53B1D">
        <w:trPr>
          <w:jc w:val="center"/>
        </w:trPr>
        <w:tc>
          <w:tcPr>
            <w:tcW w:w="707" w:type="dxa"/>
          </w:tcPr>
          <w:p w:rsidR="00FE2803" w:rsidRPr="00A07563" w:rsidRDefault="00FE2803" w:rsidP="009008DE">
            <w:pPr>
              <w:jc w:val="center"/>
              <w:rPr>
                <w:rFonts w:asciiTheme="majorBidi" w:hAnsiTheme="majorBidi" w:cstheme="majorBidi"/>
                <w:sz w:val="14"/>
                <w:szCs w:val="14"/>
              </w:rPr>
            </w:pPr>
            <w:r w:rsidRPr="00A07563">
              <w:rPr>
                <w:rFonts w:asciiTheme="majorBidi" w:hAnsiTheme="majorBidi" w:cstheme="majorBidi"/>
                <w:sz w:val="14"/>
                <w:szCs w:val="14"/>
              </w:rPr>
              <w:t>Hydro</w:t>
            </w:r>
          </w:p>
        </w:tc>
        <w:tc>
          <w:tcPr>
            <w:tcW w:w="922" w:type="dxa"/>
          </w:tcPr>
          <w:p w:rsidR="00FE2803" w:rsidRPr="00A07563" w:rsidRDefault="00FE2803" w:rsidP="009008DE">
            <w:pPr>
              <w:jc w:val="center"/>
              <w:rPr>
                <w:rFonts w:asciiTheme="majorBidi" w:hAnsiTheme="majorBidi" w:cstheme="majorBidi"/>
                <w:sz w:val="14"/>
                <w:szCs w:val="14"/>
              </w:rPr>
            </w:pPr>
            <w:r w:rsidRPr="00A07563">
              <w:rPr>
                <w:rFonts w:asciiTheme="majorBidi" w:hAnsiTheme="majorBidi" w:cstheme="majorBidi"/>
                <w:sz w:val="14"/>
                <w:szCs w:val="14"/>
              </w:rPr>
              <w:t>38,101,914</w:t>
            </w:r>
          </w:p>
        </w:tc>
        <w:tc>
          <w:tcPr>
            <w:tcW w:w="893" w:type="dxa"/>
          </w:tcPr>
          <w:p w:rsidR="00FE2803" w:rsidRPr="00A07563" w:rsidRDefault="00E44F98" w:rsidP="009008DE">
            <w:pPr>
              <w:jc w:val="center"/>
              <w:rPr>
                <w:rFonts w:asciiTheme="majorBidi" w:hAnsiTheme="majorBidi" w:cstheme="majorBidi"/>
                <w:sz w:val="14"/>
                <w:szCs w:val="14"/>
              </w:rPr>
            </w:pPr>
            <w:r>
              <w:rPr>
                <w:rFonts w:asciiTheme="majorBidi" w:hAnsiTheme="majorBidi" w:cstheme="majorBidi"/>
                <w:sz w:val="14"/>
                <w:szCs w:val="14"/>
              </w:rPr>
              <w:t>95</w:t>
            </w:r>
            <w:r w:rsidR="00FE2803" w:rsidRPr="00A07563">
              <w:rPr>
                <w:rFonts w:asciiTheme="majorBidi" w:hAnsiTheme="majorBidi" w:cstheme="majorBidi"/>
                <w:sz w:val="14"/>
                <w:szCs w:val="14"/>
              </w:rPr>
              <w:t>.74</w:t>
            </w:r>
          </w:p>
        </w:tc>
        <w:tc>
          <w:tcPr>
            <w:tcW w:w="827" w:type="dxa"/>
          </w:tcPr>
          <w:p w:rsidR="00FE2803" w:rsidRPr="00A07563" w:rsidRDefault="00FE2803" w:rsidP="009008DE">
            <w:pPr>
              <w:jc w:val="center"/>
              <w:rPr>
                <w:rFonts w:asciiTheme="majorBidi" w:hAnsiTheme="majorBidi" w:cstheme="majorBidi"/>
                <w:sz w:val="14"/>
                <w:szCs w:val="14"/>
              </w:rPr>
            </w:pPr>
            <w:r w:rsidRPr="00A07563">
              <w:rPr>
                <w:rFonts w:asciiTheme="majorBidi" w:hAnsiTheme="majorBidi" w:cstheme="majorBidi"/>
                <w:sz w:val="14"/>
                <w:szCs w:val="14"/>
              </w:rPr>
              <w:t>N/A</w:t>
            </w:r>
          </w:p>
        </w:tc>
        <w:tc>
          <w:tcPr>
            <w:tcW w:w="958" w:type="dxa"/>
          </w:tcPr>
          <w:p w:rsidR="00FE2803" w:rsidRPr="00A07563" w:rsidRDefault="00FE2803" w:rsidP="009008DE">
            <w:pPr>
              <w:jc w:val="center"/>
              <w:rPr>
                <w:rFonts w:asciiTheme="majorBidi" w:hAnsiTheme="majorBidi" w:cstheme="majorBidi"/>
                <w:sz w:val="14"/>
                <w:szCs w:val="14"/>
              </w:rPr>
            </w:pPr>
            <w:r w:rsidRPr="00A07563">
              <w:rPr>
                <w:rFonts w:asciiTheme="majorBidi" w:hAnsiTheme="majorBidi" w:cstheme="majorBidi"/>
                <w:sz w:val="14"/>
                <w:szCs w:val="14"/>
              </w:rPr>
              <w:t>38,949,551</w:t>
            </w:r>
          </w:p>
        </w:tc>
        <w:tc>
          <w:tcPr>
            <w:tcW w:w="893" w:type="dxa"/>
          </w:tcPr>
          <w:p w:rsidR="00FE2803" w:rsidRPr="00A07563" w:rsidRDefault="00FE2803" w:rsidP="009008DE">
            <w:pPr>
              <w:jc w:val="center"/>
              <w:rPr>
                <w:rFonts w:asciiTheme="majorBidi" w:hAnsiTheme="majorBidi" w:cstheme="majorBidi"/>
                <w:sz w:val="14"/>
                <w:szCs w:val="14"/>
              </w:rPr>
            </w:pPr>
            <w:r w:rsidRPr="00A07563">
              <w:rPr>
                <w:rFonts w:asciiTheme="majorBidi" w:hAnsiTheme="majorBidi" w:cstheme="majorBidi"/>
                <w:sz w:val="14"/>
                <w:szCs w:val="14"/>
              </w:rPr>
              <w:t>96.62</w:t>
            </w:r>
          </w:p>
        </w:tc>
        <w:tc>
          <w:tcPr>
            <w:tcW w:w="827" w:type="dxa"/>
          </w:tcPr>
          <w:p w:rsidR="00FE2803" w:rsidRPr="00A07563" w:rsidRDefault="00FE2803" w:rsidP="009008DE">
            <w:pPr>
              <w:jc w:val="center"/>
              <w:rPr>
                <w:rFonts w:asciiTheme="majorBidi" w:hAnsiTheme="majorBidi" w:cstheme="majorBidi"/>
                <w:sz w:val="14"/>
                <w:szCs w:val="14"/>
              </w:rPr>
            </w:pPr>
            <w:r w:rsidRPr="00A07563">
              <w:rPr>
                <w:rFonts w:asciiTheme="majorBidi" w:hAnsiTheme="majorBidi" w:cstheme="majorBidi"/>
                <w:sz w:val="14"/>
                <w:szCs w:val="14"/>
              </w:rPr>
              <w:t>N/A</w:t>
            </w:r>
          </w:p>
        </w:tc>
        <w:tc>
          <w:tcPr>
            <w:tcW w:w="949" w:type="dxa"/>
          </w:tcPr>
          <w:p w:rsidR="00FE2803" w:rsidRPr="00A07563" w:rsidRDefault="00FE2803" w:rsidP="009008DE">
            <w:pPr>
              <w:jc w:val="center"/>
              <w:rPr>
                <w:rFonts w:asciiTheme="majorBidi" w:hAnsiTheme="majorBidi" w:cstheme="majorBidi"/>
                <w:sz w:val="14"/>
                <w:szCs w:val="14"/>
              </w:rPr>
            </w:pPr>
            <w:r w:rsidRPr="00A07563">
              <w:rPr>
                <w:rFonts w:asciiTheme="majorBidi" w:hAnsiTheme="majorBidi" w:cstheme="majorBidi"/>
                <w:sz w:val="14"/>
                <w:szCs w:val="14"/>
              </w:rPr>
              <w:t>40,056,901</w:t>
            </w:r>
          </w:p>
        </w:tc>
        <w:tc>
          <w:tcPr>
            <w:tcW w:w="893" w:type="dxa"/>
          </w:tcPr>
          <w:p w:rsidR="00FE2803" w:rsidRPr="00A07563" w:rsidRDefault="00FE2803" w:rsidP="009008DE">
            <w:pPr>
              <w:jc w:val="center"/>
              <w:rPr>
                <w:rFonts w:asciiTheme="majorBidi" w:hAnsiTheme="majorBidi" w:cstheme="majorBidi"/>
                <w:sz w:val="14"/>
                <w:szCs w:val="14"/>
              </w:rPr>
            </w:pPr>
            <w:r w:rsidRPr="00A07563">
              <w:rPr>
                <w:rFonts w:asciiTheme="majorBidi" w:hAnsiTheme="majorBidi" w:cstheme="majorBidi"/>
                <w:sz w:val="14"/>
                <w:szCs w:val="14"/>
              </w:rPr>
              <w:t>98.11</w:t>
            </w:r>
          </w:p>
        </w:tc>
        <w:tc>
          <w:tcPr>
            <w:tcW w:w="971" w:type="dxa"/>
          </w:tcPr>
          <w:p w:rsidR="00FE2803" w:rsidRPr="00A07563" w:rsidRDefault="00FE2803" w:rsidP="009008DE">
            <w:pPr>
              <w:jc w:val="center"/>
              <w:rPr>
                <w:rFonts w:asciiTheme="majorBidi" w:hAnsiTheme="majorBidi" w:cstheme="majorBidi"/>
                <w:sz w:val="14"/>
                <w:szCs w:val="14"/>
              </w:rPr>
            </w:pPr>
            <w:r w:rsidRPr="00A07563">
              <w:rPr>
                <w:rFonts w:asciiTheme="majorBidi" w:hAnsiTheme="majorBidi" w:cstheme="majorBidi"/>
                <w:sz w:val="14"/>
                <w:szCs w:val="14"/>
              </w:rPr>
              <w:t>N/A</w:t>
            </w:r>
          </w:p>
        </w:tc>
      </w:tr>
      <w:tr w:rsidR="00F53B1D" w:rsidRPr="00A07563" w:rsidTr="00F53B1D">
        <w:trPr>
          <w:jc w:val="center"/>
        </w:trPr>
        <w:tc>
          <w:tcPr>
            <w:tcW w:w="707" w:type="dxa"/>
          </w:tcPr>
          <w:p w:rsidR="00FE2803" w:rsidRPr="00A07563" w:rsidRDefault="00FE2803" w:rsidP="009008DE">
            <w:pPr>
              <w:jc w:val="center"/>
              <w:rPr>
                <w:rFonts w:asciiTheme="majorBidi" w:hAnsiTheme="majorBidi" w:cstheme="majorBidi"/>
                <w:sz w:val="14"/>
                <w:szCs w:val="14"/>
              </w:rPr>
            </w:pPr>
            <w:r w:rsidRPr="00A07563">
              <w:rPr>
                <w:rFonts w:asciiTheme="majorBidi" w:hAnsiTheme="majorBidi" w:cstheme="majorBidi"/>
                <w:sz w:val="14"/>
                <w:szCs w:val="14"/>
              </w:rPr>
              <w:t>Total</w:t>
            </w:r>
          </w:p>
        </w:tc>
        <w:tc>
          <w:tcPr>
            <w:tcW w:w="922" w:type="dxa"/>
          </w:tcPr>
          <w:p w:rsidR="00FE2803" w:rsidRPr="00A07563" w:rsidRDefault="00E44F98" w:rsidP="009008DE">
            <w:pPr>
              <w:jc w:val="center"/>
              <w:rPr>
                <w:rFonts w:asciiTheme="majorBidi" w:hAnsiTheme="majorBidi" w:cstheme="majorBidi"/>
                <w:sz w:val="14"/>
                <w:szCs w:val="14"/>
              </w:rPr>
            </w:pPr>
            <w:r w:rsidRPr="00E44F98">
              <w:rPr>
                <w:rFonts w:asciiTheme="majorBidi" w:hAnsiTheme="majorBidi" w:cstheme="majorBidi"/>
                <w:sz w:val="14"/>
                <w:szCs w:val="14"/>
              </w:rPr>
              <w:t>39,798,075</w:t>
            </w:r>
          </w:p>
        </w:tc>
        <w:tc>
          <w:tcPr>
            <w:tcW w:w="893" w:type="dxa"/>
          </w:tcPr>
          <w:p w:rsidR="00FE2803" w:rsidRPr="00A07563" w:rsidRDefault="00FE2803" w:rsidP="009008DE">
            <w:pPr>
              <w:jc w:val="center"/>
              <w:rPr>
                <w:rFonts w:asciiTheme="majorBidi" w:hAnsiTheme="majorBidi" w:cstheme="majorBidi"/>
                <w:sz w:val="14"/>
                <w:szCs w:val="14"/>
              </w:rPr>
            </w:pPr>
            <w:r w:rsidRPr="00A07563">
              <w:rPr>
                <w:rFonts w:asciiTheme="majorBidi" w:hAnsiTheme="majorBidi" w:cstheme="majorBidi"/>
                <w:sz w:val="14"/>
                <w:szCs w:val="14"/>
              </w:rPr>
              <w:t>100</w:t>
            </w:r>
          </w:p>
        </w:tc>
        <w:tc>
          <w:tcPr>
            <w:tcW w:w="827" w:type="dxa"/>
          </w:tcPr>
          <w:p w:rsidR="00FE2803" w:rsidRPr="00A07563" w:rsidRDefault="00FE2803" w:rsidP="009008DE">
            <w:pPr>
              <w:jc w:val="center"/>
              <w:rPr>
                <w:rFonts w:asciiTheme="majorBidi" w:hAnsiTheme="majorBidi" w:cstheme="majorBidi"/>
                <w:sz w:val="14"/>
                <w:szCs w:val="14"/>
              </w:rPr>
            </w:pPr>
            <w:r w:rsidRPr="00A07563">
              <w:rPr>
                <w:rFonts w:asciiTheme="majorBidi" w:hAnsiTheme="majorBidi" w:cstheme="majorBidi"/>
                <w:sz w:val="14"/>
                <w:szCs w:val="14"/>
              </w:rPr>
              <w:t>-</w:t>
            </w:r>
          </w:p>
        </w:tc>
        <w:tc>
          <w:tcPr>
            <w:tcW w:w="958" w:type="dxa"/>
          </w:tcPr>
          <w:p w:rsidR="00FE2803" w:rsidRPr="00A07563" w:rsidRDefault="00E44F98" w:rsidP="009008DE">
            <w:pPr>
              <w:jc w:val="center"/>
              <w:rPr>
                <w:rFonts w:asciiTheme="majorBidi" w:hAnsiTheme="majorBidi" w:cstheme="majorBidi"/>
                <w:sz w:val="14"/>
                <w:szCs w:val="14"/>
              </w:rPr>
            </w:pPr>
            <w:r>
              <w:rPr>
                <w:rFonts w:asciiTheme="majorBidi" w:hAnsiTheme="majorBidi" w:cstheme="majorBidi"/>
                <w:sz w:val="14"/>
                <w:szCs w:val="14"/>
              </w:rPr>
              <w:t>40,314,149</w:t>
            </w:r>
          </w:p>
        </w:tc>
        <w:tc>
          <w:tcPr>
            <w:tcW w:w="893" w:type="dxa"/>
          </w:tcPr>
          <w:p w:rsidR="00FE2803" w:rsidRPr="00A07563" w:rsidRDefault="00FE2803" w:rsidP="009008DE">
            <w:pPr>
              <w:jc w:val="center"/>
              <w:rPr>
                <w:rFonts w:asciiTheme="majorBidi" w:hAnsiTheme="majorBidi" w:cstheme="majorBidi"/>
                <w:sz w:val="14"/>
                <w:szCs w:val="14"/>
              </w:rPr>
            </w:pPr>
            <w:r w:rsidRPr="00A07563">
              <w:rPr>
                <w:rFonts w:asciiTheme="majorBidi" w:hAnsiTheme="majorBidi" w:cstheme="majorBidi"/>
                <w:sz w:val="14"/>
                <w:szCs w:val="14"/>
              </w:rPr>
              <w:t>100</w:t>
            </w:r>
          </w:p>
        </w:tc>
        <w:tc>
          <w:tcPr>
            <w:tcW w:w="827" w:type="dxa"/>
          </w:tcPr>
          <w:p w:rsidR="00FE2803" w:rsidRPr="00A07563" w:rsidRDefault="00FE2803" w:rsidP="009008DE">
            <w:pPr>
              <w:jc w:val="center"/>
              <w:rPr>
                <w:rFonts w:asciiTheme="majorBidi" w:hAnsiTheme="majorBidi" w:cstheme="majorBidi"/>
                <w:sz w:val="14"/>
                <w:szCs w:val="14"/>
              </w:rPr>
            </w:pPr>
            <w:r w:rsidRPr="00A07563">
              <w:rPr>
                <w:rFonts w:asciiTheme="majorBidi" w:hAnsiTheme="majorBidi" w:cstheme="majorBidi"/>
                <w:sz w:val="14"/>
                <w:szCs w:val="14"/>
              </w:rPr>
              <w:t>-</w:t>
            </w:r>
          </w:p>
        </w:tc>
        <w:tc>
          <w:tcPr>
            <w:tcW w:w="949" w:type="dxa"/>
          </w:tcPr>
          <w:p w:rsidR="00FE2803" w:rsidRPr="00A07563" w:rsidRDefault="00FE2803" w:rsidP="009008DE">
            <w:pPr>
              <w:jc w:val="center"/>
              <w:rPr>
                <w:rFonts w:asciiTheme="majorBidi" w:hAnsiTheme="majorBidi" w:cstheme="majorBidi"/>
                <w:sz w:val="14"/>
                <w:szCs w:val="14"/>
              </w:rPr>
            </w:pPr>
            <w:r w:rsidRPr="00A07563">
              <w:rPr>
                <w:rFonts w:asciiTheme="majorBidi" w:hAnsiTheme="majorBidi" w:cstheme="majorBidi"/>
                <w:sz w:val="14"/>
                <w:szCs w:val="14"/>
              </w:rPr>
              <w:t>40,830,247</w:t>
            </w:r>
          </w:p>
        </w:tc>
        <w:tc>
          <w:tcPr>
            <w:tcW w:w="893" w:type="dxa"/>
          </w:tcPr>
          <w:p w:rsidR="00FE2803" w:rsidRPr="00A07563" w:rsidRDefault="00FE2803" w:rsidP="009008DE">
            <w:pPr>
              <w:jc w:val="center"/>
              <w:rPr>
                <w:rFonts w:asciiTheme="majorBidi" w:hAnsiTheme="majorBidi" w:cstheme="majorBidi"/>
                <w:sz w:val="14"/>
                <w:szCs w:val="14"/>
              </w:rPr>
            </w:pPr>
            <w:r w:rsidRPr="00A07563">
              <w:rPr>
                <w:rFonts w:asciiTheme="majorBidi" w:hAnsiTheme="majorBidi" w:cstheme="majorBidi"/>
                <w:sz w:val="14"/>
                <w:szCs w:val="14"/>
              </w:rPr>
              <w:t>100</w:t>
            </w:r>
          </w:p>
        </w:tc>
        <w:tc>
          <w:tcPr>
            <w:tcW w:w="971" w:type="dxa"/>
          </w:tcPr>
          <w:p w:rsidR="00FE2803" w:rsidRPr="00A07563" w:rsidRDefault="00FE2803" w:rsidP="009008DE">
            <w:pPr>
              <w:jc w:val="center"/>
              <w:rPr>
                <w:rFonts w:asciiTheme="majorBidi" w:hAnsiTheme="majorBidi" w:cstheme="majorBidi"/>
                <w:sz w:val="14"/>
                <w:szCs w:val="14"/>
              </w:rPr>
            </w:pPr>
            <w:r w:rsidRPr="00A07563">
              <w:rPr>
                <w:rFonts w:asciiTheme="majorBidi" w:hAnsiTheme="majorBidi" w:cstheme="majorBidi"/>
                <w:sz w:val="14"/>
                <w:szCs w:val="14"/>
              </w:rPr>
              <w:t>-</w:t>
            </w:r>
          </w:p>
        </w:tc>
      </w:tr>
    </w:tbl>
    <w:p w:rsidR="004E6C62" w:rsidRPr="00A36F23" w:rsidRDefault="00F4401E" w:rsidP="004430B2">
      <w:pPr>
        <w:jc w:val="both"/>
        <w:rPr>
          <w:sz w:val="14"/>
          <w:szCs w:val="14"/>
          <w:lang w:val="en-CA"/>
        </w:rPr>
      </w:pPr>
      <w:r w:rsidRPr="00A36F23">
        <w:rPr>
          <w:sz w:val="15"/>
          <w:szCs w:val="15"/>
        </w:rPr>
        <w:t>*</w:t>
      </w:r>
      <w:r w:rsidR="00D32AF7" w:rsidRPr="00A36F23">
        <w:rPr>
          <w:sz w:val="15"/>
          <w:szCs w:val="15"/>
        </w:rPr>
        <w:t xml:space="preserve"> </w:t>
      </w:r>
      <w:r w:rsidR="00ED6AA2" w:rsidRPr="00A36F23">
        <w:rPr>
          <w:sz w:val="15"/>
          <w:szCs w:val="15"/>
          <w:lang w:val="en-CA"/>
        </w:rPr>
        <w:t xml:space="preserve">The reason for the negative number for the </w:t>
      </w:r>
      <w:r w:rsidR="00D32AF7" w:rsidRPr="00A36F23">
        <w:rPr>
          <w:sz w:val="15"/>
          <w:szCs w:val="15"/>
          <w:lang w:val="en-CA"/>
        </w:rPr>
        <w:t>electricity generation</w:t>
      </w:r>
      <w:r w:rsidR="00ED6AA2" w:rsidRPr="00A36F23">
        <w:rPr>
          <w:sz w:val="15"/>
          <w:szCs w:val="15"/>
          <w:lang w:val="en-CA"/>
        </w:rPr>
        <w:t xml:space="preserve"> from light fuel oil in Newfoundland is due to the fact that a number of large combustion turbines are kept running and therefore</w:t>
      </w:r>
      <w:r w:rsidR="00276813">
        <w:rPr>
          <w:sz w:val="15"/>
          <w:szCs w:val="15"/>
          <w:lang w:val="en-CA"/>
        </w:rPr>
        <w:t xml:space="preserve"> they </w:t>
      </w:r>
      <w:r w:rsidR="008D6E4B">
        <w:rPr>
          <w:sz w:val="15"/>
          <w:szCs w:val="15"/>
          <w:lang w:val="en-CA"/>
        </w:rPr>
        <w:t>consume</w:t>
      </w:r>
      <w:r w:rsidR="00D32AF7" w:rsidRPr="00A36F23">
        <w:rPr>
          <w:sz w:val="15"/>
          <w:szCs w:val="15"/>
          <w:lang w:val="en-CA"/>
        </w:rPr>
        <w:t xml:space="preserve"> light fuel oil but </w:t>
      </w:r>
      <w:r w:rsidR="00ED6AA2" w:rsidRPr="00A36F23">
        <w:rPr>
          <w:sz w:val="15"/>
          <w:szCs w:val="15"/>
          <w:lang w:val="en-CA"/>
        </w:rPr>
        <w:t>are not generating electricity fo</w:t>
      </w:r>
      <w:r w:rsidR="00C6262E" w:rsidRPr="00A36F23">
        <w:rPr>
          <w:sz w:val="15"/>
          <w:szCs w:val="15"/>
          <w:lang w:val="en-CA"/>
        </w:rPr>
        <w:t>r a variety of reasons</w:t>
      </w:r>
      <w:r w:rsidR="004430B2" w:rsidRPr="00A36F23">
        <w:rPr>
          <w:sz w:val="15"/>
          <w:szCs w:val="15"/>
          <w:lang w:val="en-CA"/>
        </w:rPr>
        <w:t xml:space="preserve"> </w:t>
      </w:r>
      <w:r w:rsidR="00BB2E83" w:rsidRPr="00A36F23">
        <w:rPr>
          <w:sz w:val="15"/>
          <w:szCs w:val="15"/>
          <w:lang w:val="en-CA"/>
        </w:rPr>
        <w:fldChar w:fldCharType="begin"/>
      </w:r>
      <w:r w:rsidR="004430B2" w:rsidRPr="00A36F23">
        <w:rPr>
          <w:sz w:val="15"/>
          <w:szCs w:val="15"/>
          <w:lang w:val="en-CA"/>
        </w:rPr>
        <w:instrText>ADDIN RW.CITE{{80 Anonymous}}</w:instrText>
      </w:r>
      <w:r w:rsidR="00BB2E83" w:rsidRPr="00A36F23">
        <w:rPr>
          <w:sz w:val="15"/>
          <w:szCs w:val="15"/>
          <w:lang w:val="en-CA"/>
        </w:rPr>
        <w:fldChar w:fldCharType="separate"/>
      </w:r>
      <w:r w:rsidR="00571DAA">
        <w:rPr>
          <w:sz w:val="15"/>
          <w:szCs w:val="15"/>
          <w:lang w:val="en-CA"/>
        </w:rPr>
        <w:t>[11]</w:t>
      </w:r>
      <w:r w:rsidR="00BB2E83" w:rsidRPr="00A36F23">
        <w:rPr>
          <w:sz w:val="15"/>
          <w:szCs w:val="15"/>
          <w:lang w:val="en-CA"/>
        </w:rPr>
        <w:fldChar w:fldCharType="end"/>
      </w:r>
      <w:r w:rsidR="004430B2" w:rsidRPr="00A36F23">
        <w:rPr>
          <w:sz w:val="14"/>
          <w:szCs w:val="14"/>
          <w:lang w:val="en-CA"/>
        </w:rPr>
        <w:t>.</w:t>
      </w:r>
    </w:p>
    <w:p w:rsidR="00513895" w:rsidRDefault="00C2635C" w:rsidP="00513895">
      <w:pPr>
        <w:pStyle w:val="Heading2"/>
        <w:spacing w:before="0" w:after="0" w:line="360" w:lineRule="auto"/>
        <w:rPr>
          <w:rFonts w:asciiTheme="majorBidi" w:hAnsiTheme="majorBidi" w:cstheme="majorBidi"/>
          <w:i w:val="0"/>
          <w:iCs w:val="0"/>
        </w:rPr>
      </w:pPr>
      <w:bookmarkStart w:id="52" w:name="_Toc203989635"/>
      <w:bookmarkStart w:id="53" w:name="_Toc216454141"/>
      <w:bookmarkStart w:id="54" w:name="_Toc216454884"/>
      <w:bookmarkStart w:id="55" w:name="_Toc216455704"/>
      <w:bookmarkStart w:id="56" w:name="_Toc225059638"/>
      <w:r>
        <w:rPr>
          <w:rFonts w:asciiTheme="majorBidi" w:hAnsiTheme="majorBidi" w:cstheme="majorBidi"/>
          <w:i w:val="0"/>
          <w:iCs w:val="0"/>
        </w:rPr>
        <w:lastRenderedPageBreak/>
        <w:t xml:space="preserve">3.2 </w:t>
      </w:r>
      <w:r w:rsidR="00ED6AA2" w:rsidRPr="00BD0ED8">
        <w:rPr>
          <w:rFonts w:asciiTheme="majorBidi" w:hAnsiTheme="majorBidi" w:cstheme="majorBidi"/>
          <w:i w:val="0"/>
          <w:iCs w:val="0"/>
        </w:rPr>
        <w:t>P</w:t>
      </w:r>
      <w:r w:rsidR="00592AB7" w:rsidRPr="00BD0ED8">
        <w:rPr>
          <w:rFonts w:asciiTheme="majorBidi" w:hAnsiTheme="majorBidi" w:cstheme="majorBidi"/>
          <w:i w:val="0"/>
          <w:iCs w:val="0"/>
        </w:rPr>
        <w:t>rince Edward Island</w:t>
      </w:r>
      <w:bookmarkEnd w:id="52"/>
      <w:bookmarkEnd w:id="53"/>
      <w:bookmarkEnd w:id="54"/>
      <w:bookmarkEnd w:id="55"/>
      <w:bookmarkEnd w:id="56"/>
    </w:p>
    <w:p w:rsidR="00513895" w:rsidRPr="00513895" w:rsidRDefault="00513895" w:rsidP="00513895"/>
    <w:p w:rsidR="00ED6AA2" w:rsidRPr="00BD0ED8" w:rsidRDefault="00ED6AA2" w:rsidP="008D6E4B">
      <w:pPr>
        <w:spacing w:line="360" w:lineRule="auto"/>
        <w:ind w:firstLine="658"/>
        <w:jc w:val="both"/>
      </w:pPr>
      <w:r w:rsidRPr="00BD0ED8" w:rsidDel="00B85CA5">
        <w:t>F</w:t>
      </w:r>
      <w:r w:rsidRPr="00BD0ED8">
        <w:t>or economic reasons, more than 90% of the electricity supplied in Prince Edward Island is imported from New Brunswick</w:t>
      </w:r>
      <w:r w:rsidR="00DA38FE" w:rsidRPr="00BD0ED8">
        <w:t>. The electricity purchased from New Brunswick is transmitted by us</w:t>
      </w:r>
      <w:r w:rsidR="00443157">
        <w:t xml:space="preserve">ing an undersea cable of 200 MW </w:t>
      </w:r>
      <w:proofErr w:type="gramStart"/>
      <w:r w:rsidR="00DA38FE" w:rsidRPr="00BD0ED8">
        <w:t>capacity</w:t>
      </w:r>
      <w:proofErr w:type="gramEnd"/>
      <w:r w:rsidR="00D71FFD">
        <w:t xml:space="preserve"> </w:t>
      </w:r>
      <w:fldSimple w:instr="ADDIN RW.CITE{{27 Anonymous}}">
        <w:r w:rsidR="00571DAA">
          <w:t>[12]</w:t>
        </w:r>
      </w:fldSimple>
      <w:r w:rsidRPr="00BD0ED8">
        <w:t xml:space="preserve">. </w:t>
      </w:r>
      <w:r w:rsidRPr="00BD0ED8" w:rsidDel="00B85CA5">
        <w:t>T</w:t>
      </w:r>
      <w:r w:rsidRPr="00BD0ED8">
        <w:t xml:space="preserve">his electricity is primarily generated from nuclear and fossil fuel fired power plants. The remaining electricity generation is from oil fired power plants and wind turbines in the province operated by Maritime Electric Company. </w:t>
      </w:r>
    </w:p>
    <w:p w:rsidR="00D00F44" w:rsidRPr="00BD0ED8" w:rsidRDefault="00D00F44" w:rsidP="00B5791E">
      <w:pPr>
        <w:spacing w:line="360" w:lineRule="auto"/>
        <w:ind w:firstLine="284"/>
        <w:jc w:val="both"/>
      </w:pPr>
    </w:p>
    <w:p w:rsidR="00ED6AA2" w:rsidRPr="00BD0ED8" w:rsidRDefault="00ED6AA2" w:rsidP="008D6E4B">
      <w:pPr>
        <w:spacing w:line="360" w:lineRule="auto"/>
        <w:ind w:firstLine="658"/>
        <w:jc w:val="both"/>
      </w:pPr>
      <w:r w:rsidRPr="00BD0ED8" w:rsidDel="00B85CA5">
        <w:t xml:space="preserve">The peak demand for electricity in </w:t>
      </w:r>
      <w:r w:rsidR="002932B4" w:rsidRPr="00BD0ED8">
        <w:t>Prince Edward Island</w:t>
      </w:r>
      <w:r w:rsidRPr="00BD0ED8">
        <w:t xml:space="preserve"> is during the winter months. The minimum load is about 100 MW, and the peak load is 210 MW</w:t>
      </w:r>
      <w:r w:rsidR="004376DD">
        <w:t xml:space="preserve"> </w:t>
      </w:r>
      <w:fldSimple w:instr="ADDIN RW.CITE{{28 Anonymous}}">
        <w:r w:rsidR="00571DAA">
          <w:t>[13]</w:t>
        </w:r>
      </w:fldSimple>
      <w:r w:rsidRPr="00BD0ED8">
        <w:t xml:space="preserve">. The peak demand in the province </w:t>
      </w:r>
      <w:r w:rsidR="00276813">
        <w:t xml:space="preserve">is </w:t>
      </w:r>
      <w:r w:rsidRPr="00BD0ED8">
        <w:t>supplied by imported electricity in addition the province’s thermal power plant which can be used as supplemental capacity at peak demand, but this power plant is usually idle</w:t>
      </w:r>
      <w:r w:rsidR="004376DD">
        <w:t xml:space="preserve"> </w:t>
      </w:r>
      <w:fldSimple w:instr="ADDIN RW.CITE{{29 Anonymous}}">
        <w:r w:rsidR="00571DAA">
          <w:t>[14]</w:t>
        </w:r>
      </w:fldSimple>
      <w:r w:rsidRPr="00BD0ED8">
        <w:t xml:space="preserve">. </w:t>
      </w:r>
      <w:r w:rsidRPr="00BD0ED8" w:rsidDel="00886FD5">
        <w:t>T</w:t>
      </w:r>
      <w:r w:rsidRPr="00BD0ED8">
        <w:t xml:space="preserve">he total electricity generation </w:t>
      </w:r>
      <w:r w:rsidR="00BD0203">
        <w:t>for</w:t>
      </w:r>
      <w:r w:rsidR="00BF52BE">
        <w:t xml:space="preserve"> years</w:t>
      </w:r>
      <w:r w:rsidRPr="00BD0ED8">
        <w:t xml:space="preserve"> 2004 </w:t>
      </w:r>
      <w:r w:rsidR="00BD0203">
        <w:t>to 2006</w:t>
      </w:r>
      <w:r w:rsidRPr="00BD0ED8">
        <w:t xml:space="preserve"> in Prince Edward Island, as well as the types and amounts of fuel used for electricity generation are given in Table 2.</w:t>
      </w:r>
    </w:p>
    <w:p w:rsidR="00FD70BC" w:rsidRDefault="00FD70BC" w:rsidP="00D00F44">
      <w:pPr>
        <w:spacing w:line="360" w:lineRule="auto"/>
        <w:jc w:val="both"/>
      </w:pPr>
    </w:p>
    <w:p w:rsidR="00C32907" w:rsidRPr="006F5BC4" w:rsidRDefault="00952A46" w:rsidP="006F5BC4">
      <w:pPr>
        <w:pStyle w:val="Caption"/>
        <w:keepNext/>
        <w:rPr>
          <w:b w:val="0"/>
          <w:bCs w:val="0"/>
          <w:color w:val="auto"/>
          <w:sz w:val="24"/>
          <w:szCs w:val="24"/>
          <w:lang w:val="en-CA"/>
        </w:rPr>
      </w:pPr>
      <w:bookmarkStart w:id="57" w:name="_Toc222733648"/>
      <w:proofErr w:type="gramStart"/>
      <w:r w:rsidRPr="00952A46">
        <w:rPr>
          <w:color w:val="auto"/>
          <w:sz w:val="24"/>
          <w:szCs w:val="24"/>
        </w:rPr>
        <w:t xml:space="preserve">Table </w:t>
      </w:r>
      <w:r w:rsidR="00BB2E83" w:rsidRPr="00952A46">
        <w:rPr>
          <w:color w:val="auto"/>
          <w:sz w:val="24"/>
          <w:szCs w:val="24"/>
        </w:rPr>
        <w:fldChar w:fldCharType="begin"/>
      </w:r>
      <w:r w:rsidRPr="00952A46">
        <w:rPr>
          <w:color w:val="auto"/>
          <w:sz w:val="24"/>
          <w:szCs w:val="24"/>
        </w:rPr>
        <w:instrText xml:space="preserve"> SEQ Table \* ARABIC </w:instrText>
      </w:r>
      <w:r w:rsidR="00BB2E83" w:rsidRPr="00952A46">
        <w:rPr>
          <w:color w:val="auto"/>
          <w:sz w:val="24"/>
          <w:szCs w:val="24"/>
        </w:rPr>
        <w:fldChar w:fldCharType="separate"/>
      </w:r>
      <w:r w:rsidR="001C3218">
        <w:rPr>
          <w:noProof/>
          <w:color w:val="auto"/>
          <w:sz w:val="24"/>
          <w:szCs w:val="24"/>
        </w:rPr>
        <w:t>2</w:t>
      </w:r>
      <w:r w:rsidR="00BB2E83" w:rsidRPr="00952A46">
        <w:rPr>
          <w:color w:val="auto"/>
          <w:sz w:val="24"/>
          <w:szCs w:val="24"/>
        </w:rPr>
        <w:fldChar w:fldCharType="end"/>
      </w:r>
      <w:r w:rsidRPr="00952A46">
        <w:rPr>
          <w:color w:val="auto"/>
          <w:sz w:val="24"/>
          <w:szCs w:val="24"/>
          <w:lang w:val="en-CA"/>
        </w:rPr>
        <w:t>.</w:t>
      </w:r>
      <w:proofErr w:type="gramEnd"/>
      <w:r w:rsidRPr="00952A46">
        <w:rPr>
          <w:color w:val="auto"/>
          <w:sz w:val="24"/>
          <w:szCs w:val="24"/>
          <w:lang w:val="en-CA"/>
        </w:rPr>
        <w:t xml:space="preserve"> </w:t>
      </w:r>
      <w:r w:rsidRPr="00952A46">
        <w:rPr>
          <w:b w:val="0"/>
          <w:bCs w:val="0"/>
          <w:color w:val="auto"/>
          <w:sz w:val="24"/>
          <w:szCs w:val="24"/>
          <w:lang w:val="en-CA"/>
        </w:rPr>
        <w:t>Electricity generation in Prince Edward Island and fuels used</w:t>
      </w:r>
      <w:r w:rsidR="004430B2">
        <w:rPr>
          <w:b w:val="0"/>
          <w:bCs w:val="0"/>
          <w:color w:val="auto"/>
          <w:sz w:val="24"/>
          <w:szCs w:val="24"/>
          <w:lang w:val="en-CA"/>
        </w:rPr>
        <w:t xml:space="preserve"> </w:t>
      </w:r>
      <w:r w:rsidR="00BB2E83" w:rsidRPr="006404A9">
        <w:rPr>
          <w:b w:val="0"/>
          <w:bCs w:val="0"/>
          <w:color w:val="auto"/>
          <w:sz w:val="24"/>
          <w:szCs w:val="24"/>
          <w:lang w:val="en-CA"/>
        </w:rPr>
        <w:fldChar w:fldCharType="begin"/>
      </w:r>
      <w:r w:rsidR="006404A9" w:rsidRPr="006404A9">
        <w:rPr>
          <w:b w:val="0"/>
          <w:bCs w:val="0"/>
          <w:color w:val="auto"/>
          <w:sz w:val="24"/>
          <w:szCs w:val="24"/>
          <w:lang w:val="en-CA"/>
        </w:rPr>
        <w:instrText>ADDIN RW.CITE{{59 Anonymous; 60 Anonymous; 84 Anonymous}}</w:instrText>
      </w:r>
      <w:r w:rsidR="00BB2E83" w:rsidRPr="006404A9">
        <w:rPr>
          <w:b w:val="0"/>
          <w:bCs w:val="0"/>
          <w:color w:val="auto"/>
          <w:sz w:val="24"/>
          <w:szCs w:val="24"/>
          <w:lang w:val="en-CA"/>
        </w:rPr>
        <w:fldChar w:fldCharType="separate"/>
      </w:r>
      <w:bookmarkEnd w:id="57"/>
      <w:r w:rsidR="00571DAA">
        <w:rPr>
          <w:b w:val="0"/>
          <w:bCs w:val="0"/>
          <w:color w:val="auto"/>
          <w:sz w:val="24"/>
          <w:szCs w:val="24"/>
          <w:lang w:val="en-CA"/>
        </w:rPr>
        <w:t>[8-10]</w:t>
      </w:r>
      <w:r w:rsidR="00BB2E83" w:rsidRPr="006404A9">
        <w:rPr>
          <w:b w:val="0"/>
          <w:bCs w:val="0"/>
          <w:color w:val="auto"/>
          <w:sz w:val="24"/>
          <w:szCs w:val="24"/>
          <w:lang w:val="en-CA"/>
        </w:rPr>
        <w:fldChar w:fldCharType="end"/>
      </w:r>
    </w:p>
    <w:tbl>
      <w:tblPr>
        <w:tblW w:w="8889" w:type="dxa"/>
        <w:jc w:val="center"/>
        <w:tblInd w:w="1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14"/>
        <w:gridCol w:w="936"/>
        <w:gridCol w:w="990"/>
        <w:gridCol w:w="799"/>
        <w:gridCol w:w="936"/>
        <w:gridCol w:w="990"/>
        <w:gridCol w:w="799"/>
        <w:gridCol w:w="936"/>
        <w:gridCol w:w="990"/>
        <w:gridCol w:w="799"/>
      </w:tblGrid>
      <w:tr w:rsidR="00E3699F" w:rsidRPr="00A07563" w:rsidTr="006F5BC4">
        <w:trPr>
          <w:jc w:val="center"/>
        </w:trPr>
        <w:tc>
          <w:tcPr>
            <w:tcW w:w="714" w:type="dxa"/>
          </w:tcPr>
          <w:p w:rsidR="00E3699F" w:rsidRPr="00A07563" w:rsidRDefault="00E3699F" w:rsidP="009008DE">
            <w:pPr>
              <w:jc w:val="center"/>
              <w:rPr>
                <w:b/>
                <w:bCs/>
                <w:sz w:val="14"/>
                <w:szCs w:val="14"/>
              </w:rPr>
            </w:pPr>
          </w:p>
        </w:tc>
        <w:tc>
          <w:tcPr>
            <w:tcW w:w="2725" w:type="dxa"/>
            <w:gridSpan w:val="3"/>
          </w:tcPr>
          <w:p w:rsidR="00E3699F" w:rsidRPr="00A07563" w:rsidRDefault="00E3699F" w:rsidP="009008DE">
            <w:pPr>
              <w:jc w:val="center"/>
              <w:rPr>
                <w:b/>
                <w:bCs/>
                <w:sz w:val="14"/>
                <w:szCs w:val="14"/>
              </w:rPr>
            </w:pPr>
            <w:r w:rsidRPr="00A07563">
              <w:rPr>
                <w:b/>
                <w:bCs/>
                <w:sz w:val="14"/>
                <w:szCs w:val="14"/>
              </w:rPr>
              <w:t>2004</w:t>
            </w:r>
          </w:p>
        </w:tc>
        <w:tc>
          <w:tcPr>
            <w:tcW w:w="2725" w:type="dxa"/>
            <w:gridSpan w:val="3"/>
          </w:tcPr>
          <w:p w:rsidR="00E3699F" w:rsidRPr="00A07563" w:rsidRDefault="00E3699F" w:rsidP="009008DE">
            <w:pPr>
              <w:jc w:val="center"/>
              <w:rPr>
                <w:b/>
                <w:bCs/>
                <w:sz w:val="14"/>
                <w:szCs w:val="14"/>
              </w:rPr>
            </w:pPr>
            <w:r w:rsidRPr="00A07563">
              <w:rPr>
                <w:b/>
                <w:bCs/>
                <w:sz w:val="14"/>
                <w:szCs w:val="14"/>
              </w:rPr>
              <w:t>2005</w:t>
            </w:r>
          </w:p>
        </w:tc>
        <w:tc>
          <w:tcPr>
            <w:tcW w:w="2725" w:type="dxa"/>
            <w:gridSpan w:val="3"/>
          </w:tcPr>
          <w:p w:rsidR="00E3699F" w:rsidRPr="00A07563" w:rsidRDefault="00E3699F" w:rsidP="009008DE">
            <w:pPr>
              <w:jc w:val="center"/>
              <w:rPr>
                <w:b/>
                <w:bCs/>
                <w:sz w:val="14"/>
                <w:szCs w:val="14"/>
              </w:rPr>
            </w:pPr>
            <w:r w:rsidRPr="00A07563">
              <w:rPr>
                <w:b/>
                <w:bCs/>
                <w:sz w:val="14"/>
                <w:szCs w:val="14"/>
              </w:rPr>
              <w:t>2006</w:t>
            </w:r>
          </w:p>
        </w:tc>
      </w:tr>
      <w:tr w:rsidR="00E3699F" w:rsidRPr="00A07563" w:rsidTr="006F5BC4">
        <w:trPr>
          <w:jc w:val="center"/>
        </w:trPr>
        <w:tc>
          <w:tcPr>
            <w:tcW w:w="714" w:type="dxa"/>
          </w:tcPr>
          <w:p w:rsidR="00E3699F" w:rsidRPr="00A07563" w:rsidRDefault="00E3699F" w:rsidP="009008DE">
            <w:pPr>
              <w:jc w:val="center"/>
              <w:rPr>
                <w:b/>
                <w:bCs/>
                <w:sz w:val="14"/>
                <w:szCs w:val="14"/>
              </w:rPr>
            </w:pPr>
            <w:r w:rsidRPr="00A07563">
              <w:rPr>
                <w:b/>
                <w:bCs/>
                <w:sz w:val="14"/>
                <w:szCs w:val="14"/>
              </w:rPr>
              <w:t>Energy Source</w:t>
            </w:r>
          </w:p>
          <w:p w:rsidR="00E3699F" w:rsidRPr="00A07563" w:rsidRDefault="00E3699F" w:rsidP="009008DE">
            <w:pPr>
              <w:jc w:val="center"/>
              <w:rPr>
                <w:b/>
                <w:bCs/>
                <w:sz w:val="14"/>
                <w:szCs w:val="14"/>
              </w:rPr>
            </w:pPr>
          </w:p>
        </w:tc>
        <w:tc>
          <w:tcPr>
            <w:tcW w:w="936" w:type="dxa"/>
          </w:tcPr>
          <w:p w:rsidR="00E3699F" w:rsidRPr="00A07563" w:rsidRDefault="00E3699F" w:rsidP="009008DE">
            <w:pPr>
              <w:jc w:val="center"/>
              <w:rPr>
                <w:b/>
                <w:bCs/>
                <w:sz w:val="14"/>
                <w:szCs w:val="14"/>
              </w:rPr>
            </w:pPr>
            <w:r w:rsidRPr="00A07563">
              <w:rPr>
                <w:b/>
                <w:bCs/>
                <w:sz w:val="14"/>
                <w:szCs w:val="14"/>
              </w:rPr>
              <w:t>Electricity Generated (MWh)</w:t>
            </w:r>
          </w:p>
        </w:tc>
        <w:tc>
          <w:tcPr>
            <w:tcW w:w="990" w:type="dxa"/>
          </w:tcPr>
          <w:p w:rsidR="00E3699F" w:rsidRPr="00A07563" w:rsidRDefault="00E3699F" w:rsidP="009008DE">
            <w:pPr>
              <w:jc w:val="center"/>
              <w:rPr>
                <w:b/>
                <w:bCs/>
                <w:sz w:val="14"/>
                <w:szCs w:val="14"/>
              </w:rPr>
            </w:pPr>
            <w:r w:rsidRPr="00A07563">
              <w:rPr>
                <w:b/>
                <w:bCs/>
                <w:sz w:val="14"/>
                <w:szCs w:val="14"/>
              </w:rPr>
              <w:t>% of  Total Generation</w:t>
            </w:r>
          </w:p>
        </w:tc>
        <w:tc>
          <w:tcPr>
            <w:tcW w:w="799" w:type="dxa"/>
          </w:tcPr>
          <w:p w:rsidR="00E3699F" w:rsidRPr="00A07563" w:rsidRDefault="00E3699F" w:rsidP="009008DE">
            <w:pPr>
              <w:jc w:val="center"/>
              <w:rPr>
                <w:b/>
                <w:bCs/>
                <w:sz w:val="14"/>
                <w:szCs w:val="14"/>
              </w:rPr>
            </w:pPr>
            <w:r w:rsidRPr="00A07563">
              <w:rPr>
                <w:b/>
                <w:bCs/>
                <w:sz w:val="14"/>
                <w:szCs w:val="14"/>
              </w:rPr>
              <w:t>Fuel Input</w:t>
            </w:r>
          </w:p>
          <w:p w:rsidR="00E3699F" w:rsidRPr="00A07563" w:rsidRDefault="00E3699F" w:rsidP="009008DE">
            <w:pPr>
              <w:jc w:val="center"/>
              <w:rPr>
                <w:b/>
                <w:bCs/>
                <w:sz w:val="14"/>
                <w:szCs w:val="14"/>
              </w:rPr>
            </w:pPr>
          </w:p>
        </w:tc>
        <w:tc>
          <w:tcPr>
            <w:tcW w:w="936" w:type="dxa"/>
          </w:tcPr>
          <w:p w:rsidR="00E3699F" w:rsidRPr="00A07563" w:rsidRDefault="00E3699F" w:rsidP="009008DE">
            <w:pPr>
              <w:jc w:val="center"/>
              <w:rPr>
                <w:b/>
                <w:bCs/>
                <w:sz w:val="14"/>
                <w:szCs w:val="14"/>
              </w:rPr>
            </w:pPr>
            <w:r w:rsidRPr="00A07563">
              <w:rPr>
                <w:b/>
                <w:bCs/>
                <w:sz w:val="14"/>
                <w:szCs w:val="14"/>
              </w:rPr>
              <w:t>Electricity Generated (MWh)</w:t>
            </w:r>
          </w:p>
        </w:tc>
        <w:tc>
          <w:tcPr>
            <w:tcW w:w="990" w:type="dxa"/>
          </w:tcPr>
          <w:p w:rsidR="00E3699F" w:rsidRPr="00A07563" w:rsidRDefault="00E3699F" w:rsidP="009008DE">
            <w:pPr>
              <w:jc w:val="center"/>
              <w:rPr>
                <w:b/>
                <w:bCs/>
                <w:sz w:val="14"/>
                <w:szCs w:val="14"/>
              </w:rPr>
            </w:pPr>
            <w:r w:rsidRPr="00A07563">
              <w:rPr>
                <w:b/>
                <w:bCs/>
                <w:sz w:val="14"/>
                <w:szCs w:val="14"/>
              </w:rPr>
              <w:t>% of  Total Generation</w:t>
            </w:r>
          </w:p>
        </w:tc>
        <w:tc>
          <w:tcPr>
            <w:tcW w:w="799" w:type="dxa"/>
          </w:tcPr>
          <w:p w:rsidR="00E3699F" w:rsidRPr="00A07563" w:rsidRDefault="00E3699F" w:rsidP="009008DE">
            <w:pPr>
              <w:jc w:val="center"/>
              <w:rPr>
                <w:b/>
                <w:bCs/>
                <w:sz w:val="14"/>
                <w:szCs w:val="14"/>
              </w:rPr>
            </w:pPr>
            <w:r w:rsidRPr="00A07563">
              <w:rPr>
                <w:b/>
                <w:bCs/>
                <w:sz w:val="14"/>
                <w:szCs w:val="14"/>
              </w:rPr>
              <w:t>Fuel Input</w:t>
            </w:r>
          </w:p>
          <w:p w:rsidR="00E3699F" w:rsidRPr="00A07563" w:rsidRDefault="00E3699F" w:rsidP="009008DE">
            <w:pPr>
              <w:jc w:val="center"/>
              <w:rPr>
                <w:b/>
                <w:bCs/>
                <w:sz w:val="14"/>
                <w:szCs w:val="14"/>
              </w:rPr>
            </w:pPr>
          </w:p>
        </w:tc>
        <w:tc>
          <w:tcPr>
            <w:tcW w:w="936" w:type="dxa"/>
          </w:tcPr>
          <w:p w:rsidR="00E3699F" w:rsidRPr="00A07563" w:rsidRDefault="00E3699F" w:rsidP="009008DE">
            <w:pPr>
              <w:jc w:val="center"/>
              <w:rPr>
                <w:b/>
                <w:bCs/>
                <w:sz w:val="14"/>
                <w:szCs w:val="14"/>
              </w:rPr>
            </w:pPr>
            <w:r w:rsidRPr="00A07563">
              <w:rPr>
                <w:b/>
                <w:bCs/>
                <w:sz w:val="14"/>
                <w:szCs w:val="14"/>
              </w:rPr>
              <w:t>Electricity Generated (MWh)</w:t>
            </w:r>
          </w:p>
        </w:tc>
        <w:tc>
          <w:tcPr>
            <w:tcW w:w="990" w:type="dxa"/>
          </w:tcPr>
          <w:p w:rsidR="00E3699F" w:rsidRPr="00A07563" w:rsidRDefault="00E3699F" w:rsidP="009008DE">
            <w:pPr>
              <w:jc w:val="center"/>
              <w:rPr>
                <w:b/>
                <w:bCs/>
                <w:sz w:val="14"/>
                <w:szCs w:val="14"/>
              </w:rPr>
            </w:pPr>
            <w:r w:rsidRPr="00A07563">
              <w:rPr>
                <w:b/>
                <w:bCs/>
                <w:sz w:val="14"/>
                <w:szCs w:val="14"/>
              </w:rPr>
              <w:t>% of  Total Generation</w:t>
            </w:r>
          </w:p>
        </w:tc>
        <w:tc>
          <w:tcPr>
            <w:tcW w:w="799" w:type="dxa"/>
          </w:tcPr>
          <w:p w:rsidR="00E3699F" w:rsidRPr="00A07563" w:rsidRDefault="00E3699F" w:rsidP="009008DE">
            <w:pPr>
              <w:jc w:val="center"/>
              <w:rPr>
                <w:b/>
                <w:bCs/>
                <w:sz w:val="14"/>
                <w:szCs w:val="14"/>
              </w:rPr>
            </w:pPr>
            <w:r w:rsidRPr="00A07563">
              <w:rPr>
                <w:b/>
                <w:bCs/>
                <w:sz w:val="14"/>
                <w:szCs w:val="14"/>
              </w:rPr>
              <w:t>Fuel Input</w:t>
            </w:r>
          </w:p>
          <w:p w:rsidR="00E3699F" w:rsidRPr="00A07563" w:rsidRDefault="00E3699F" w:rsidP="009008DE">
            <w:pPr>
              <w:jc w:val="center"/>
              <w:rPr>
                <w:b/>
                <w:bCs/>
                <w:sz w:val="14"/>
                <w:szCs w:val="14"/>
              </w:rPr>
            </w:pPr>
          </w:p>
        </w:tc>
      </w:tr>
      <w:tr w:rsidR="00E3699F" w:rsidRPr="00A07563" w:rsidTr="006F5BC4">
        <w:trPr>
          <w:jc w:val="center"/>
        </w:trPr>
        <w:tc>
          <w:tcPr>
            <w:tcW w:w="714" w:type="dxa"/>
          </w:tcPr>
          <w:p w:rsidR="00E3699F" w:rsidRPr="00A07563" w:rsidRDefault="00E3699F" w:rsidP="009008DE">
            <w:pPr>
              <w:jc w:val="center"/>
              <w:rPr>
                <w:sz w:val="14"/>
                <w:szCs w:val="14"/>
              </w:rPr>
            </w:pPr>
            <w:r w:rsidRPr="00A07563">
              <w:rPr>
                <w:sz w:val="14"/>
                <w:szCs w:val="14"/>
              </w:rPr>
              <w:t>Light fuel oil</w:t>
            </w:r>
          </w:p>
        </w:tc>
        <w:tc>
          <w:tcPr>
            <w:tcW w:w="936" w:type="dxa"/>
          </w:tcPr>
          <w:p w:rsidR="00E3699F" w:rsidRPr="00A07563" w:rsidRDefault="00E3699F" w:rsidP="009008DE">
            <w:pPr>
              <w:jc w:val="center"/>
              <w:rPr>
                <w:sz w:val="14"/>
                <w:szCs w:val="14"/>
              </w:rPr>
            </w:pPr>
            <w:r w:rsidRPr="00A07563">
              <w:rPr>
                <w:sz w:val="14"/>
                <w:szCs w:val="14"/>
              </w:rPr>
              <w:t>853</w:t>
            </w:r>
          </w:p>
        </w:tc>
        <w:tc>
          <w:tcPr>
            <w:tcW w:w="990" w:type="dxa"/>
          </w:tcPr>
          <w:p w:rsidR="00E3699F" w:rsidRPr="00A07563" w:rsidRDefault="00E3699F" w:rsidP="009008DE">
            <w:pPr>
              <w:jc w:val="center"/>
              <w:rPr>
                <w:sz w:val="14"/>
                <w:szCs w:val="14"/>
              </w:rPr>
            </w:pPr>
            <w:r w:rsidRPr="00A07563">
              <w:rPr>
                <w:sz w:val="14"/>
                <w:szCs w:val="14"/>
              </w:rPr>
              <w:t>1.84</w:t>
            </w:r>
          </w:p>
        </w:tc>
        <w:tc>
          <w:tcPr>
            <w:tcW w:w="799" w:type="dxa"/>
          </w:tcPr>
          <w:p w:rsidR="00E3699F" w:rsidRPr="00A07563" w:rsidRDefault="00E3699F" w:rsidP="009008DE">
            <w:pPr>
              <w:jc w:val="center"/>
              <w:rPr>
                <w:sz w:val="14"/>
                <w:szCs w:val="14"/>
              </w:rPr>
            </w:pPr>
            <w:r w:rsidRPr="00A07563">
              <w:rPr>
                <w:sz w:val="14"/>
                <w:szCs w:val="14"/>
              </w:rPr>
              <w:t>181kL</w:t>
            </w:r>
          </w:p>
        </w:tc>
        <w:tc>
          <w:tcPr>
            <w:tcW w:w="936" w:type="dxa"/>
          </w:tcPr>
          <w:p w:rsidR="00E3699F" w:rsidRPr="00A07563" w:rsidRDefault="00E3699F" w:rsidP="009008DE">
            <w:pPr>
              <w:jc w:val="center"/>
              <w:rPr>
                <w:sz w:val="14"/>
                <w:szCs w:val="14"/>
              </w:rPr>
            </w:pPr>
            <w:r w:rsidRPr="00A07563">
              <w:rPr>
                <w:sz w:val="14"/>
                <w:szCs w:val="14"/>
              </w:rPr>
              <w:t>243</w:t>
            </w:r>
          </w:p>
        </w:tc>
        <w:tc>
          <w:tcPr>
            <w:tcW w:w="990" w:type="dxa"/>
          </w:tcPr>
          <w:p w:rsidR="00E3699F" w:rsidRPr="00A07563" w:rsidRDefault="00E3699F" w:rsidP="009008DE">
            <w:pPr>
              <w:jc w:val="center"/>
              <w:rPr>
                <w:sz w:val="14"/>
                <w:szCs w:val="14"/>
              </w:rPr>
            </w:pPr>
            <w:r w:rsidRPr="00A07563">
              <w:rPr>
                <w:sz w:val="14"/>
                <w:szCs w:val="14"/>
              </w:rPr>
              <w:t>0.53</w:t>
            </w:r>
          </w:p>
        </w:tc>
        <w:tc>
          <w:tcPr>
            <w:tcW w:w="799" w:type="dxa"/>
          </w:tcPr>
          <w:p w:rsidR="00E3699F" w:rsidRPr="00A07563" w:rsidRDefault="00E3699F" w:rsidP="009008DE">
            <w:pPr>
              <w:jc w:val="center"/>
              <w:rPr>
                <w:sz w:val="14"/>
                <w:szCs w:val="14"/>
              </w:rPr>
            </w:pPr>
            <w:r w:rsidRPr="00A07563">
              <w:rPr>
                <w:sz w:val="14"/>
                <w:szCs w:val="14"/>
              </w:rPr>
              <w:t>278kL</w:t>
            </w:r>
          </w:p>
        </w:tc>
        <w:tc>
          <w:tcPr>
            <w:tcW w:w="936" w:type="dxa"/>
          </w:tcPr>
          <w:p w:rsidR="00E3699F" w:rsidRPr="00A07563" w:rsidRDefault="00E3699F" w:rsidP="009008DE">
            <w:pPr>
              <w:jc w:val="center"/>
              <w:rPr>
                <w:rFonts w:asciiTheme="majorBidi" w:hAnsiTheme="majorBidi" w:cstheme="majorBidi"/>
                <w:sz w:val="14"/>
                <w:szCs w:val="14"/>
              </w:rPr>
            </w:pPr>
            <w:r w:rsidRPr="00A07563">
              <w:rPr>
                <w:rFonts w:asciiTheme="majorBidi" w:hAnsiTheme="majorBidi" w:cstheme="majorBidi"/>
                <w:sz w:val="14"/>
                <w:szCs w:val="14"/>
              </w:rPr>
              <w:t>2,633</w:t>
            </w:r>
          </w:p>
        </w:tc>
        <w:tc>
          <w:tcPr>
            <w:tcW w:w="990" w:type="dxa"/>
          </w:tcPr>
          <w:p w:rsidR="00E3699F" w:rsidRPr="00A07563" w:rsidRDefault="00E3699F" w:rsidP="009008DE">
            <w:pPr>
              <w:jc w:val="center"/>
              <w:rPr>
                <w:rFonts w:asciiTheme="majorBidi" w:hAnsiTheme="majorBidi" w:cstheme="majorBidi"/>
                <w:sz w:val="14"/>
                <w:szCs w:val="14"/>
              </w:rPr>
            </w:pPr>
            <w:r w:rsidRPr="00A07563">
              <w:rPr>
                <w:rFonts w:asciiTheme="majorBidi" w:hAnsiTheme="majorBidi" w:cstheme="majorBidi"/>
                <w:sz w:val="14"/>
                <w:szCs w:val="14"/>
              </w:rPr>
              <w:t>6.24</w:t>
            </w:r>
          </w:p>
        </w:tc>
        <w:tc>
          <w:tcPr>
            <w:tcW w:w="799" w:type="dxa"/>
            <w:vAlign w:val="bottom"/>
          </w:tcPr>
          <w:p w:rsidR="00E3699F" w:rsidRDefault="00E3699F" w:rsidP="009008DE">
            <w:pPr>
              <w:jc w:val="center"/>
              <w:rPr>
                <w:rFonts w:asciiTheme="majorBidi" w:hAnsiTheme="majorBidi" w:cstheme="majorBidi"/>
                <w:sz w:val="14"/>
                <w:szCs w:val="14"/>
              </w:rPr>
            </w:pPr>
            <w:r w:rsidRPr="00A07563">
              <w:rPr>
                <w:rFonts w:asciiTheme="majorBidi" w:hAnsiTheme="majorBidi" w:cstheme="majorBidi"/>
                <w:sz w:val="14"/>
                <w:szCs w:val="14"/>
              </w:rPr>
              <w:t>252kL</w:t>
            </w:r>
          </w:p>
          <w:p w:rsidR="00A07563" w:rsidRPr="00A07563" w:rsidRDefault="00A07563" w:rsidP="009008DE">
            <w:pPr>
              <w:jc w:val="center"/>
              <w:rPr>
                <w:rFonts w:asciiTheme="majorBidi" w:hAnsiTheme="majorBidi" w:cstheme="majorBidi"/>
                <w:sz w:val="14"/>
                <w:szCs w:val="14"/>
              </w:rPr>
            </w:pPr>
          </w:p>
        </w:tc>
      </w:tr>
      <w:tr w:rsidR="00E3699F" w:rsidRPr="00A07563" w:rsidTr="006F5BC4">
        <w:trPr>
          <w:jc w:val="center"/>
        </w:trPr>
        <w:tc>
          <w:tcPr>
            <w:tcW w:w="714" w:type="dxa"/>
          </w:tcPr>
          <w:p w:rsidR="00E3699F" w:rsidRPr="00A07563" w:rsidRDefault="00E3699F" w:rsidP="009008DE">
            <w:pPr>
              <w:jc w:val="center"/>
              <w:rPr>
                <w:sz w:val="14"/>
                <w:szCs w:val="14"/>
              </w:rPr>
            </w:pPr>
            <w:r w:rsidRPr="00A07563">
              <w:rPr>
                <w:sz w:val="14"/>
                <w:szCs w:val="14"/>
              </w:rPr>
              <w:t>Heavy fuel oil</w:t>
            </w:r>
          </w:p>
        </w:tc>
        <w:tc>
          <w:tcPr>
            <w:tcW w:w="936" w:type="dxa"/>
          </w:tcPr>
          <w:p w:rsidR="00E3699F" w:rsidRPr="00A07563" w:rsidRDefault="00E3699F" w:rsidP="009008DE">
            <w:pPr>
              <w:jc w:val="center"/>
              <w:rPr>
                <w:sz w:val="14"/>
                <w:szCs w:val="14"/>
              </w:rPr>
            </w:pPr>
            <w:r w:rsidRPr="00A07563">
              <w:rPr>
                <w:sz w:val="14"/>
                <w:szCs w:val="14"/>
              </w:rPr>
              <w:t>7,718</w:t>
            </w:r>
          </w:p>
        </w:tc>
        <w:tc>
          <w:tcPr>
            <w:tcW w:w="990" w:type="dxa"/>
          </w:tcPr>
          <w:p w:rsidR="00E3699F" w:rsidRPr="00A07563" w:rsidRDefault="00E3699F" w:rsidP="009008DE">
            <w:pPr>
              <w:jc w:val="center"/>
              <w:rPr>
                <w:sz w:val="14"/>
                <w:szCs w:val="14"/>
              </w:rPr>
            </w:pPr>
            <w:r w:rsidRPr="00A07563">
              <w:rPr>
                <w:sz w:val="14"/>
                <w:szCs w:val="14"/>
              </w:rPr>
              <w:t>16.65</w:t>
            </w:r>
          </w:p>
        </w:tc>
        <w:tc>
          <w:tcPr>
            <w:tcW w:w="799" w:type="dxa"/>
          </w:tcPr>
          <w:p w:rsidR="00E3699F" w:rsidRPr="00A07563" w:rsidRDefault="00E3699F" w:rsidP="009008DE">
            <w:pPr>
              <w:jc w:val="center"/>
              <w:rPr>
                <w:sz w:val="14"/>
                <w:szCs w:val="14"/>
              </w:rPr>
            </w:pPr>
            <w:r w:rsidRPr="00A07563">
              <w:rPr>
                <w:sz w:val="14"/>
                <w:szCs w:val="14"/>
              </w:rPr>
              <w:t>3,911kL</w:t>
            </w:r>
          </w:p>
        </w:tc>
        <w:tc>
          <w:tcPr>
            <w:tcW w:w="936" w:type="dxa"/>
          </w:tcPr>
          <w:p w:rsidR="00E3699F" w:rsidRPr="00A07563" w:rsidRDefault="00E3699F" w:rsidP="009008DE">
            <w:pPr>
              <w:jc w:val="center"/>
              <w:rPr>
                <w:sz w:val="14"/>
                <w:szCs w:val="14"/>
              </w:rPr>
            </w:pPr>
            <w:r w:rsidRPr="00A07563">
              <w:rPr>
                <w:sz w:val="14"/>
                <w:szCs w:val="14"/>
              </w:rPr>
              <w:t>3,075</w:t>
            </w:r>
          </w:p>
        </w:tc>
        <w:tc>
          <w:tcPr>
            <w:tcW w:w="990" w:type="dxa"/>
          </w:tcPr>
          <w:p w:rsidR="00E3699F" w:rsidRPr="00A07563" w:rsidRDefault="00E3699F" w:rsidP="009008DE">
            <w:pPr>
              <w:jc w:val="center"/>
              <w:rPr>
                <w:sz w:val="14"/>
                <w:szCs w:val="14"/>
              </w:rPr>
            </w:pPr>
            <w:r w:rsidRPr="00A07563">
              <w:rPr>
                <w:sz w:val="14"/>
                <w:szCs w:val="14"/>
              </w:rPr>
              <w:t>6.76</w:t>
            </w:r>
          </w:p>
        </w:tc>
        <w:tc>
          <w:tcPr>
            <w:tcW w:w="799" w:type="dxa"/>
          </w:tcPr>
          <w:p w:rsidR="00E3699F" w:rsidRPr="00A07563" w:rsidRDefault="00E3699F" w:rsidP="009008DE">
            <w:pPr>
              <w:jc w:val="center"/>
              <w:rPr>
                <w:sz w:val="14"/>
                <w:szCs w:val="14"/>
              </w:rPr>
            </w:pPr>
            <w:r w:rsidRPr="00A07563">
              <w:rPr>
                <w:sz w:val="14"/>
                <w:szCs w:val="14"/>
              </w:rPr>
              <w:t>2,182kL</w:t>
            </w:r>
          </w:p>
        </w:tc>
        <w:tc>
          <w:tcPr>
            <w:tcW w:w="936" w:type="dxa"/>
          </w:tcPr>
          <w:p w:rsidR="00E3699F" w:rsidRPr="00A07563" w:rsidRDefault="00E3699F" w:rsidP="009008DE">
            <w:pPr>
              <w:jc w:val="center"/>
              <w:rPr>
                <w:rFonts w:asciiTheme="majorBidi" w:hAnsiTheme="majorBidi" w:cstheme="majorBidi"/>
                <w:sz w:val="14"/>
                <w:szCs w:val="14"/>
              </w:rPr>
            </w:pPr>
            <w:r w:rsidRPr="00A07563">
              <w:rPr>
                <w:rFonts w:asciiTheme="majorBidi" w:hAnsiTheme="majorBidi" w:cstheme="majorBidi"/>
                <w:sz w:val="14"/>
                <w:szCs w:val="14"/>
              </w:rPr>
              <w:t>372</w:t>
            </w:r>
          </w:p>
        </w:tc>
        <w:tc>
          <w:tcPr>
            <w:tcW w:w="990" w:type="dxa"/>
          </w:tcPr>
          <w:p w:rsidR="00E3699F" w:rsidRPr="00A07563" w:rsidRDefault="00E3699F" w:rsidP="009008DE">
            <w:pPr>
              <w:jc w:val="center"/>
              <w:rPr>
                <w:rFonts w:asciiTheme="majorBidi" w:hAnsiTheme="majorBidi" w:cstheme="majorBidi"/>
                <w:sz w:val="14"/>
                <w:szCs w:val="14"/>
              </w:rPr>
            </w:pPr>
            <w:r w:rsidRPr="00A07563">
              <w:rPr>
                <w:rFonts w:asciiTheme="majorBidi" w:hAnsiTheme="majorBidi" w:cstheme="majorBidi"/>
                <w:sz w:val="14"/>
                <w:szCs w:val="14"/>
              </w:rPr>
              <w:t>0.88</w:t>
            </w:r>
          </w:p>
        </w:tc>
        <w:tc>
          <w:tcPr>
            <w:tcW w:w="799" w:type="dxa"/>
            <w:vAlign w:val="bottom"/>
          </w:tcPr>
          <w:p w:rsidR="00E3699F" w:rsidRDefault="00E3699F" w:rsidP="009008DE">
            <w:pPr>
              <w:jc w:val="center"/>
              <w:rPr>
                <w:rFonts w:asciiTheme="majorBidi" w:hAnsiTheme="majorBidi" w:cstheme="majorBidi"/>
                <w:sz w:val="14"/>
                <w:szCs w:val="14"/>
              </w:rPr>
            </w:pPr>
            <w:r w:rsidRPr="00A07563">
              <w:rPr>
                <w:rFonts w:asciiTheme="majorBidi" w:hAnsiTheme="majorBidi" w:cstheme="majorBidi"/>
                <w:sz w:val="14"/>
                <w:szCs w:val="14"/>
              </w:rPr>
              <w:t>1,141kL</w:t>
            </w:r>
          </w:p>
          <w:p w:rsidR="00A07563" w:rsidRPr="00A07563" w:rsidRDefault="00A07563" w:rsidP="009008DE">
            <w:pPr>
              <w:jc w:val="center"/>
              <w:rPr>
                <w:rFonts w:asciiTheme="majorBidi" w:hAnsiTheme="majorBidi" w:cstheme="majorBidi"/>
                <w:sz w:val="14"/>
                <w:szCs w:val="14"/>
              </w:rPr>
            </w:pPr>
          </w:p>
        </w:tc>
      </w:tr>
      <w:tr w:rsidR="00E3699F" w:rsidRPr="00A07563" w:rsidTr="006F5BC4">
        <w:trPr>
          <w:jc w:val="center"/>
        </w:trPr>
        <w:tc>
          <w:tcPr>
            <w:tcW w:w="714" w:type="dxa"/>
          </w:tcPr>
          <w:p w:rsidR="00E3699F" w:rsidRPr="00A07563" w:rsidRDefault="00E3699F" w:rsidP="009008DE">
            <w:pPr>
              <w:jc w:val="center"/>
              <w:rPr>
                <w:sz w:val="14"/>
                <w:szCs w:val="14"/>
              </w:rPr>
            </w:pPr>
            <w:r w:rsidRPr="00A07563">
              <w:rPr>
                <w:sz w:val="14"/>
                <w:szCs w:val="14"/>
              </w:rPr>
              <w:t>Diesel</w:t>
            </w:r>
          </w:p>
        </w:tc>
        <w:tc>
          <w:tcPr>
            <w:tcW w:w="936" w:type="dxa"/>
          </w:tcPr>
          <w:p w:rsidR="00E3699F" w:rsidRPr="00A07563" w:rsidRDefault="00E3699F" w:rsidP="009008DE">
            <w:pPr>
              <w:jc w:val="center"/>
              <w:rPr>
                <w:sz w:val="14"/>
                <w:szCs w:val="14"/>
              </w:rPr>
            </w:pPr>
            <w:r w:rsidRPr="00A07563">
              <w:rPr>
                <w:sz w:val="14"/>
                <w:szCs w:val="14"/>
              </w:rPr>
              <w:t>508</w:t>
            </w:r>
          </w:p>
        </w:tc>
        <w:tc>
          <w:tcPr>
            <w:tcW w:w="990" w:type="dxa"/>
          </w:tcPr>
          <w:p w:rsidR="00E3699F" w:rsidRPr="00A07563" w:rsidRDefault="00E3699F" w:rsidP="009008DE">
            <w:pPr>
              <w:jc w:val="center"/>
              <w:rPr>
                <w:sz w:val="14"/>
                <w:szCs w:val="14"/>
              </w:rPr>
            </w:pPr>
            <w:r w:rsidRPr="00A07563">
              <w:rPr>
                <w:sz w:val="14"/>
                <w:szCs w:val="14"/>
              </w:rPr>
              <w:t>1.1</w:t>
            </w:r>
            <w:r w:rsidR="00F85264">
              <w:rPr>
                <w:sz w:val="14"/>
                <w:szCs w:val="14"/>
              </w:rPr>
              <w:t>0</w:t>
            </w:r>
          </w:p>
        </w:tc>
        <w:tc>
          <w:tcPr>
            <w:tcW w:w="799" w:type="dxa"/>
          </w:tcPr>
          <w:p w:rsidR="00E3699F" w:rsidRPr="00A07563" w:rsidRDefault="00E3699F" w:rsidP="009008DE">
            <w:pPr>
              <w:jc w:val="center"/>
              <w:rPr>
                <w:sz w:val="14"/>
                <w:szCs w:val="14"/>
              </w:rPr>
            </w:pPr>
            <w:r w:rsidRPr="00A07563">
              <w:rPr>
                <w:sz w:val="14"/>
                <w:szCs w:val="14"/>
              </w:rPr>
              <w:t>498kL</w:t>
            </w:r>
          </w:p>
        </w:tc>
        <w:tc>
          <w:tcPr>
            <w:tcW w:w="936" w:type="dxa"/>
          </w:tcPr>
          <w:p w:rsidR="00E3699F" w:rsidRPr="00A07563" w:rsidRDefault="00E3699F" w:rsidP="009008DE">
            <w:pPr>
              <w:jc w:val="center"/>
              <w:rPr>
                <w:sz w:val="14"/>
                <w:szCs w:val="14"/>
              </w:rPr>
            </w:pPr>
            <w:r w:rsidRPr="00A07563">
              <w:rPr>
                <w:sz w:val="14"/>
                <w:szCs w:val="14"/>
              </w:rPr>
              <w:t>68</w:t>
            </w:r>
          </w:p>
        </w:tc>
        <w:tc>
          <w:tcPr>
            <w:tcW w:w="990" w:type="dxa"/>
          </w:tcPr>
          <w:p w:rsidR="00E3699F" w:rsidRPr="00A07563" w:rsidRDefault="00E3699F" w:rsidP="009008DE">
            <w:pPr>
              <w:jc w:val="center"/>
              <w:rPr>
                <w:sz w:val="14"/>
                <w:szCs w:val="14"/>
              </w:rPr>
            </w:pPr>
            <w:r w:rsidRPr="00A07563">
              <w:rPr>
                <w:sz w:val="14"/>
                <w:szCs w:val="14"/>
              </w:rPr>
              <w:t>0.15</w:t>
            </w:r>
          </w:p>
        </w:tc>
        <w:tc>
          <w:tcPr>
            <w:tcW w:w="799" w:type="dxa"/>
          </w:tcPr>
          <w:p w:rsidR="00E3699F" w:rsidRPr="00A07563" w:rsidRDefault="00E3699F" w:rsidP="009008DE">
            <w:pPr>
              <w:jc w:val="center"/>
              <w:rPr>
                <w:sz w:val="14"/>
                <w:szCs w:val="14"/>
              </w:rPr>
            </w:pPr>
            <w:r w:rsidRPr="00A07563">
              <w:rPr>
                <w:sz w:val="14"/>
                <w:szCs w:val="14"/>
              </w:rPr>
              <w:t>24kL</w:t>
            </w:r>
          </w:p>
        </w:tc>
        <w:tc>
          <w:tcPr>
            <w:tcW w:w="936" w:type="dxa"/>
          </w:tcPr>
          <w:p w:rsidR="00E3699F" w:rsidRPr="00A07563" w:rsidRDefault="00E3699F" w:rsidP="009008DE">
            <w:pPr>
              <w:jc w:val="center"/>
              <w:rPr>
                <w:rFonts w:asciiTheme="majorBidi" w:hAnsiTheme="majorBidi" w:cstheme="majorBidi"/>
                <w:sz w:val="14"/>
                <w:szCs w:val="14"/>
              </w:rPr>
            </w:pPr>
            <w:r w:rsidRPr="00A07563">
              <w:rPr>
                <w:rFonts w:asciiTheme="majorBidi" w:hAnsiTheme="majorBidi" w:cstheme="majorBidi"/>
                <w:sz w:val="14"/>
                <w:szCs w:val="14"/>
              </w:rPr>
              <w:t>0</w:t>
            </w:r>
          </w:p>
        </w:tc>
        <w:tc>
          <w:tcPr>
            <w:tcW w:w="990" w:type="dxa"/>
          </w:tcPr>
          <w:p w:rsidR="00E3699F" w:rsidRPr="00A07563" w:rsidRDefault="00E07DEC" w:rsidP="009008DE">
            <w:pPr>
              <w:jc w:val="center"/>
              <w:rPr>
                <w:rFonts w:asciiTheme="majorBidi" w:hAnsiTheme="majorBidi" w:cstheme="majorBidi"/>
                <w:sz w:val="14"/>
                <w:szCs w:val="14"/>
              </w:rPr>
            </w:pPr>
            <w:r w:rsidRPr="00A07563">
              <w:rPr>
                <w:rFonts w:asciiTheme="majorBidi" w:hAnsiTheme="majorBidi" w:cstheme="majorBidi"/>
                <w:sz w:val="14"/>
                <w:szCs w:val="14"/>
              </w:rPr>
              <w:t>0</w:t>
            </w:r>
          </w:p>
        </w:tc>
        <w:tc>
          <w:tcPr>
            <w:tcW w:w="799" w:type="dxa"/>
          </w:tcPr>
          <w:p w:rsidR="00E3699F" w:rsidRPr="00A07563" w:rsidRDefault="00E3699F" w:rsidP="009008DE">
            <w:pPr>
              <w:jc w:val="center"/>
              <w:rPr>
                <w:rFonts w:asciiTheme="majorBidi" w:hAnsiTheme="majorBidi" w:cstheme="majorBidi"/>
                <w:sz w:val="14"/>
                <w:szCs w:val="14"/>
              </w:rPr>
            </w:pPr>
            <w:r w:rsidRPr="00A07563">
              <w:rPr>
                <w:rFonts w:asciiTheme="majorBidi" w:hAnsiTheme="majorBidi" w:cstheme="majorBidi"/>
                <w:sz w:val="14"/>
                <w:szCs w:val="14"/>
              </w:rPr>
              <w:t>0</w:t>
            </w:r>
          </w:p>
        </w:tc>
      </w:tr>
      <w:tr w:rsidR="00E3699F" w:rsidRPr="00A07563" w:rsidTr="006F5BC4">
        <w:trPr>
          <w:jc w:val="center"/>
        </w:trPr>
        <w:tc>
          <w:tcPr>
            <w:tcW w:w="714" w:type="dxa"/>
          </w:tcPr>
          <w:p w:rsidR="00E3699F" w:rsidRPr="00A07563" w:rsidRDefault="00E3699F" w:rsidP="009008DE">
            <w:pPr>
              <w:jc w:val="center"/>
              <w:rPr>
                <w:sz w:val="14"/>
                <w:szCs w:val="14"/>
              </w:rPr>
            </w:pPr>
            <w:r w:rsidRPr="00A07563">
              <w:rPr>
                <w:sz w:val="14"/>
                <w:szCs w:val="14"/>
              </w:rPr>
              <w:t>Wood</w:t>
            </w:r>
          </w:p>
        </w:tc>
        <w:tc>
          <w:tcPr>
            <w:tcW w:w="936" w:type="dxa"/>
          </w:tcPr>
          <w:p w:rsidR="00E3699F" w:rsidRPr="00A07563" w:rsidRDefault="00E3699F" w:rsidP="009008DE">
            <w:pPr>
              <w:jc w:val="center"/>
              <w:rPr>
                <w:sz w:val="14"/>
                <w:szCs w:val="14"/>
              </w:rPr>
            </w:pPr>
            <w:r w:rsidRPr="00A07563">
              <w:rPr>
                <w:sz w:val="14"/>
                <w:szCs w:val="14"/>
              </w:rPr>
              <w:t>2,583</w:t>
            </w:r>
          </w:p>
        </w:tc>
        <w:tc>
          <w:tcPr>
            <w:tcW w:w="990" w:type="dxa"/>
          </w:tcPr>
          <w:p w:rsidR="00E3699F" w:rsidRPr="00A07563" w:rsidRDefault="00E3699F" w:rsidP="009008DE">
            <w:pPr>
              <w:jc w:val="center"/>
              <w:rPr>
                <w:sz w:val="14"/>
                <w:szCs w:val="14"/>
              </w:rPr>
            </w:pPr>
            <w:r w:rsidRPr="00A07563">
              <w:rPr>
                <w:sz w:val="14"/>
                <w:szCs w:val="14"/>
              </w:rPr>
              <w:t>5.57</w:t>
            </w:r>
          </w:p>
        </w:tc>
        <w:tc>
          <w:tcPr>
            <w:tcW w:w="799" w:type="dxa"/>
          </w:tcPr>
          <w:p w:rsidR="00E3699F" w:rsidRPr="00A07563" w:rsidRDefault="00E3699F" w:rsidP="009008DE">
            <w:pPr>
              <w:jc w:val="center"/>
              <w:rPr>
                <w:sz w:val="14"/>
                <w:szCs w:val="14"/>
              </w:rPr>
            </w:pPr>
            <w:r w:rsidRPr="00A07563">
              <w:rPr>
                <w:sz w:val="14"/>
                <w:szCs w:val="14"/>
              </w:rPr>
              <w:t>1,096Mg</w:t>
            </w:r>
          </w:p>
        </w:tc>
        <w:tc>
          <w:tcPr>
            <w:tcW w:w="936" w:type="dxa"/>
          </w:tcPr>
          <w:p w:rsidR="00E3699F" w:rsidRPr="00A07563" w:rsidRDefault="00E3699F" w:rsidP="009008DE">
            <w:pPr>
              <w:jc w:val="center"/>
              <w:rPr>
                <w:sz w:val="14"/>
                <w:szCs w:val="14"/>
              </w:rPr>
            </w:pPr>
            <w:r w:rsidRPr="00A07563">
              <w:rPr>
                <w:sz w:val="14"/>
                <w:szCs w:val="14"/>
              </w:rPr>
              <w:t>1,977</w:t>
            </w:r>
          </w:p>
        </w:tc>
        <w:tc>
          <w:tcPr>
            <w:tcW w:w="990" w:type="dxa"/>
          </w:tcPr>
          <w:p w:rsidR="00E3699F" w:rsidRPr="00A07563" w:rsidRDefault="00E3699F" w:rsidP="009008DE">
            <w:pPr>
              <w:jc w:val="center"/>
              <w:rPr>
                <w:sz w:val="14"/>
                <w:szCs w:val="14"/>
              </w:rPr>
            </w:pPr>
            <w:r w:rsidRPr="00A07563">
              <w:rPr>
                <w:sz w:val="14"/>
                <w:szCs w:val="14"/>
              </w:rPr>
              <w:t>4.35</w:t>
            </w:r>
          </w:p>
        </w:tc>
        <w:tc>
          <w:tcPr>
            <w:tcW w:w="799" w:type="dxa"/>
          </w:tcPr>
          <w:p w:rsidR="00E3699F" w:rsidRPr="00A07563" w:rsidRDefault="00E3699F" w:rsidP="009008DE">
            <w:pPr>
              <w:jc w:val="center"/>
              <w:rPr>
                <w:sz w:val="14"/>
                <w:szCs w:val="14"/>
              </w:rPr>
            </w:pPr>
            <w:r w:rsidRPr="00A07563">
              <w:rPr>
                <w:sz w:val="14"/>
                <w:szCs w:val="14"/>
              </w:rPr>
              <w:t>1,037Mg</w:t>
            </w:r>
          </w:p>
        </w:tc>
        <w:tc>
          <w:tcPr>
            <w:tcW w:w="936" w:type="dxa"/>
          </w:tcPr>
          <w:p w:rsidR="00E3699F" w:rsidRPr="00A07563" w:rsidRDefault="00E3699F" w:rsidP="009008DE">
            <w:pPr>
              <w:jc w:val="center"/>
              <w:rPr>
                <w:rFonts w:asciiTheme="majorBidi" w:hAnsiTheme="majorBidi" w:cstheme="majorBidi"/>
                <w:sz w:val="14"/>
                <w:szCs w:val="14"/>
                <w:lang w:val="en-US" w:eastAsia="en-US"/>
              </w:rPr>
            </w:pPr>
            <w:r w:rsidRPr="00A07563">
              <w:rPr>
                <w:rFonts w:asciiTheme="majorBidi" w:hAnsiTheme="majorBidi" w:cstheme="majorBidi"/>
                <w:sz w:val="14"/>
                <w:szCs w:val="14"/>
                <w:lang w:val="en-US" w:eastAsia="en-US"/>
              </w:rPr>
              <w:t>2,927</w:t>
            </w:r>
          </w:p>
        </w:tc>
        <w:tc>
          <w:tcPr>
            <w:tcW w:w="990" w:type="dxa"/>
          </w:tcPr>
          <w:p w:rsidR="00E3699F" w:rsidRPr="00A07563" w:rsidRDefault="00E07DEC" w:rsidP="009008DE">
            <w:pPr>
              <w:jc w:val="center"/>
              <w:rPr>
                <w:rFonts w:asciiTheme="majorBidi" w:hAnsiTheme="majorBidi" w:cstheme="majorBidi"/>
                <w:sz w:val="14"/>
                <w:szCs w:val="14"/>
                <w:lang w:val="en-US" w:eastAsia="en-US"/>
              </w:rPr>
            </w:pPr>
            <w:r w:rsidRPr="00A07563">
              <w:rPr>
                <w:rFonts w:asciiTheme="majorBidi" w:hAnsiTheme="majorBidi" w:cstheme="majorBidi"/>
                <w:sz w:val="14"/>
                <w:szCs w:val="14"/>
                <w:lang w:val="en-US" w:eastAsia="en-US"/>
              </w:rPr>
              <w:t>6.94</w:t>
            </w:r>
          </w:p>
        </w:tc>
        <w:tc>
          <w:tcPr>
            <w:tcW w:w="799" w:type="dxa"/>
          </w:tcPr>
          <w:p w:rsidR="00E3699F" w:rsidRPr="00A07563" w:rsidRDefault="00E3699F" w:rsidP="009008DE">
            <w:pPr>
              <w:jc w:val="center"/>
              <w:rPr>
                <w:rFonts w:asciiTheme="majorBidi" w:hAnsiTheme="majorBidi" w:cstheme="majorBidi"/>
                <w:sz w:val="14"/>
                <w:szCs w:val="14"/>
              </w:rPr>
            </w:pPr>
            <w:r w:rsidRPr="00A07563">
              <w:rPr>
                <w:rFonts w:asciiTheme="majorBidi" w:hAnsiTheme="majorBidi" w:cstheme="majorBidi"/>
                <w:sz w:val="14"/>
                <w:szCs w:val="14"/>
              </w:rPr>
              <w:t>1,012Mg</w:t>
            </w:r>
          </w:p>
        </w:tc>
      </w:tr>
      <w:tr w:rsidR="00E3699F" w:rsidRPr="00A07563" w:rsidTr="006F5BC4">
        <w:trPr>
          <w:jc w:val="center"/>
        </w:trPr>
        <w:tc>
          <w:tcPr>
            <w:tcW w:w="714" w:type="dxa"/>
          </w:tcPr>
          <w:p w:rsidR="00E3699F" w:rsidRPr="00A07563" w:rsidRDefault="00E3699F" w:rsidP="009008DE">
            <w:pPr>
              <w:jc w:val="center"/>
              <w:rPr>
                <w:sz w:val="14"/>
                <w:szCs w:val="14"/>
              </w:rPr>
            </w:pPr>
            <w:r w:rsidRPr="00A07563">
              <w:rPr>
                <w:sz w:val="14"/>
                <w:szCs w:val="14"/>
              </w:rPr>
              <w:t>Wind and tidal</w:t>
            </w:r>
          </w:p>
        </w:tc>
        <w:tc>
          <w:tcPr>
            <w:tcW w:w="936" w:type="dxa"/>
          </w:tcPr>
          <w:p w:rsidR="00E3699F" w:rsidRPr="00A07563" w:rsidRDefault="00E3699F" w:rsidP="009008DE">
            <w:pPr>
              <w:jc w:val="center"/>
              <w:rPr>
                <w:sz w:val="14"/>
                <w:szCs w:val="14"/>
              </w:rPr>
            </w:pPr>
            <w:r w:rsidRPr="00A07563">
              <w:rPr>
                <w:sz w:val="14"/>
                <w:szCs w:val="14"/>
              </w:rPr>
              <w:t>34,703</w:t>
            </w:r>
          </w:p>
        </w:tc>
        <w:tc>
          <w:tcPr>
            <w:tcW w:w="990" w:type="dxa"/>
          </w:tcPr>
          <w:p w:rsidR="00E3699F" w:rsidRPr="00A07563" w:rsidRDefault="00E3699F" w:rsidP="009008DE">
            <w:pPr>
              <w:jc w:val="center"/>
              <w:rPr>
                <w:sz w:val="14"/>
                <w:szCs w:val="14"/>
              </w:rPr>
            </w:pPr>
            <w:r w:rsidRPr="00A07563">
              <w:rPr>
                <w:sz w:val="14"/>
                <w:szCs w:val="14"/>
              </w:rPr>
              <w:t>74.85</w:t>
            </w:r>
          </w:p>
        </w:tc>
        <w:tc>
          <w:tcPr>
            <w:tcW w:w="799" w:type="dxa"/>
          </w:tcPr>
          <w:p w:rsidR="00E3699F" w:rsidRPr="00A07563" w:rsidRDefault="00E3699F" w:rsidP="009008DE">
            <w:pPr>
              <w:jc w:val="center"/>
              <w:rPr>
                <w:sz w:val="14"/>
                <w:szCs w:val="14"/>
              </w:rPr>
            </w:pPr>
            <w:r w:rsidRPr="00A07563">
              <w:rPr>
                <w:sz w:val="14"/>
                <w:szCs w:val="14"/>
              </w:rPr>
              <w:t>N/A</w:t>
            </w:r>
          </w:p>
        </w:tc>
        <w:tc>
          <w:tcPr>
            <w:tcW w:w="936" w:type="dxa"/>
          </w:tcPr>
          <w:p w:rsidR="00E3699F" w:rsidRPr="00A07563" w:rsidRDefault="00E3699F" w:rsidP="009008DE">
            <w:pPr>
              <w:jc w:val="center"/>
              <w:rPr>
                <w:sz w:val="14"/>
                <w:szCs w:val="14"/>
              </w:rPr>
            </w:pPr>
            <w:r w:rsidRPr="00A07563">
              <w:rPr>
                <w:sz w:val="14"/>
                <w:szCs w:val="14"/>
              </w:rPr>
              <w:t>40,104</w:t>
            </w:r>
          </w:p>
        </w:tc>
        <w:tc>
          <w:tcPr>
            <w:tcW w:w="990" w:type="dxa"/>
          </w:tcPr>
          <w:p w:rsidR="00E3699F" w:rsidRPr="00A07563" w:rsidRDefault="00E3699F" w:rsidP="009008DE">
            <w:pPr>
              <w:jc w:val="center"/>
              <w:rPr>
                <w:sz w:val="14"/>
                <w:szCs w:val="14"/>
              </w:rPr>
            </w:pPr>
            <w:r w:rsidRPr="00A07563">
              <w:rPr>
                <w:sz w:val="14"/>
                <w:szCs w:val="14"/>
              </w:rPr>
              <w:t>88.2</w:t>
            </w:r>
          </w:p>
        </w:tc>
        <w:tc>
          <w:tcPr>
            <w:tcW w:w="799" w:type="dxa"/>
          </w:tcPr>
          <w:p w:rsidR="00E3699F" w:rsidRPr="00A07563" w:rsidRDefault="00E3699F" w:rsidP="009008DE">
            <w:pPr>
              <w:jc w:val="center"/>
              <w:rPr>
                <w:sz w:val="14"/>
                <w:szCs w:val="14"/>
              </w:rPr>
            </w:pPr>
            <w:r w:rsidRPr="00A07563">
              <w:rPr>
                <w:sz w:val="14"/>
                <w:szCs w:val="14"/>
              </w:rPr>
              <w:t>N/A</w:t>
            </w:r>
          </w:p>
        </w:tc>
        <w:tc>
          <w:tcPr>
            <w:tcW w:w="936" w:type="dxa"/>
          </w:tcPr>
          <w:p w:rsidR="00E3699F" w:rsidRPr="00A07563" w:rsidRDefault="00E3699F" w:rsidP="009008DE">
            <w:pPr>
              <w:jc w:val="center"/>
              <w:rPr>
                <w:rFonts w:asciiTheme="majorBidi" w:hAnsiTheme="majorBidi" w:cstheme="majorBidi"/>
                <w:sz w:val="14"/>
                <w:szCs w:val="14"/>
              </w:rPr>
            </w:pPr>
            <w:r w:rsidRPr="00A07563">
              <w:rPr>
                <w:rFonts w:asciiTheme="majorBidi" w:hAnsiTheme="majorBidi" w:cstheme="majorBidi"/>
                <w:sz w:val="14"/>
                <w:szCs w:val="14"/>
              </w:rPr>
              <w:t>36,249</w:t>
            </w:r>
          </w:p>
        </w:tc>
        <w:tc>
          <w:tcPr>
            <w:tcW w:w="990" w:type="dxa"/>
          </w:tcPr>
          <w:p w:rsidR="00E3699F" w:rsidRPr="00A07563" w:rsidRDefault="00E07DEC" w:rsidP="009008DE">
            <w:pPr>
              <w:jc w:val="center"/>
              <w:rPr>
                <w:rFonts w:asciiTheme="majorBidi" w:hAnsiTheme="majorBidi" w:cstheme="majorBidi"/>
                <w:sz w:val="14"/>
                <w:szCs w:val="14"/>
              </w:rPr>
            </w:pPr>
            <w:r w:rsidRPr="00A07563">
              <w:rPr>
                <w:rFonts w:asciiTheme="majorBidi" w:hAnsiTheme="majorBidi" w:cstheme="majorBidi"/>
                <w:sz w:val="14"/>
                <w:szCs w:val="14"/>
              </w:rPr>
              <w:t>85.94</w:t>
            </w:r>
          </w:p>
        </w:tc>
        <w:tc>
          <w:tcPr>
            <w:tcW w:w="799" w:type="dxa"/>
          </w:tcPr>
          <w:p w:rsidR="00E3699F" w:rsidRPr="00A07563" w:rsidRDefault="00E3699F" w:rsidP="009008DE">
            <w:pPr>
              <w:jc w:val="center"/>
              <w:rPr>
                <w:rFonts w:asciiTheme="majorBidi" w:hAnsiTheme="majorBidi" w:cstheme="majorBidi"/>
                <w:sz w:val="14"/>
                <w:szCs w:val="14"/>
              </w:rPr>
            </w:pPr>
            <w:r w:rsidRPr="00A07563">
              <w:rPr>
                <w:sz w:val="14"/>
                <w:szCs w:val="14"/>
              </w:rPr>
              <w:t>N/A</w:t>
            </w:r>
          </w:p>
        </w:tc>
      </w:tr>
      <w:tr w:rsidR="00E3699F" w:rsidRPr="00A07563" w:rsidTr="006F5BC4">
        <w:trPr>
          <w:jc w:val="center"/>
        </w:trPr>
        <w:tc>
          <w:tcPr>
            <w:tcW w:w="714" w:type="dxa"/>
          </w:tcPr>
          <w:p w:rsidR="00E3699F" w:rsidRPr="00A07563" w:rsidRDefault="00E3699F" w:rsidP="009008DE">
            <w:pPr>
              <w:jc w:val="center"/>
              <w:rPr>
                <w:sz w:val="14"/>
                <w:szCs w:val="14"/>
              </w:rPr>
            </w:pPr>
            <w:r w:rsidRPr="00A07563">
              <w:rPr>
                <w:sz w:val="14"/>
                <w:szCs w:val="14"/>
              </w:rPr>
              <w:t>Total</w:t>
            </w:r>
          </w:p>
        </w:tc>
        <w:tc>
          <w:tcPr>
            <w:tcW w:w="936" w:type="dxa"/>
          </w:tcPr>
          <w:p w:rsidR="00E3699F" w:rsidRPr="00A07563" w:rsidRDefault="00E3699F" w:rsidP="009008DE">
            <w:pPr>
              <w:jc w:val="center"/>
              <w:rPr>
                <w:sz w:val="14"/>
                <w:szCs w:val="14"/>
              </w:rPr>
            </w:pPr>
            <w:r w:rsidRPr="00A07563">
              <w:rPr>
                <w:sz w:val="14"/>
                <w:szCs w:val="14"/>
              </w:rPr>
              <w:t>46,365</w:t>
            </w:r>
          </w:p>
        </w:tc>
        <w:tc>
          <w:tcPr>
            <w:tcW w:w="990" w:type="dxa"/>
          </w:tcPr>
          <w:p w:rsidR="00E3699F" w:rsidRPr="00A07563" w:rsidRDefault="00E3699F" w:rsidP="009008DE">
            <w:pPr>
              <w:jc w:val="center"/>
              <w:rPr>
                <w:sz w:val="14"/>
                <w:szCs w:val="14"/>
              </w:rPr>
            </w:pPr>
            <w:r w:rsidRPr="00A07563">
              <w:rPr>
                <w:sz w:val="14"/>
                <w:szCs w:val="14"/>
              </w:rPr>
              <w:t>100</w:t>
            </w:r>
          </w:p>
        </w:tc>
        <w:tc>
          <w:tcPr>
            <w:tcW w:w="799" w:type="dxa"/>
          </w:tcPr>
          <w:p w:rsidR="00E3699F" w:rsidRPr="00A07563" w:rsidRDefault="00E3699F" w:rsidP="009008DE">
            <w:pPr>
              <w:jc w:val="center"/>
              <w:rPr>
                <w:sz w:val="14"/>
                <w:szCs w:val="14"/>
              </w:rPr>
            </w:pPr>
            <w:r w:rsidRPr="00A07563">
              <w:rPr>
                <w:sz w:val="14"/>
                <w:szCs w:val="14"/>
              </w:rPr>
              <w:t>-</w:t>
            </w:r>
          </w:p>
        </w:tc>
        <w:tc>
          <w:tcPr>
            <w:tcW w:w="936" w:type="dxa"/>
          </w:tcPr>
          <w:p w:rsidR="00E3699F" w:rsidRPr="00A07563" w:rsidRDefault="00E3699F" w:rsidP="009008DE">
            <w:pPr>
              <w:jc w:val="center"/>
              <w:rPr>
                <w:sz w:val="14"/>
                <w:szCs w:val="14"/>
              </w:rPr>
            </w:pPr>
            <w:r w:rsidRPr="00A07563">
              <w:rPr>
                <w:sz w:val="14"/>
                <w:szCs w:val="14"/>
              </w:rPr>
              <w:t>45,467</w:t>
            </w:r>
          </w:p>
        </w:tc>
        <w:tc>
          <w:tcPr>
            <w:tcW w:w="990" w:type="dxa"/>
          </w:tcPr>
          <w:p w:rsidR="00E3699F" w:rsidRPr="00A07563" w:rsidRDefault="00E3699F" w:rsidP="009008DE">
            <w:pPr>
              <w:jc w:val="center"/>
              <w:rPr>
                <w:sz w:val="14"/>
                <w:szCs w:val="14"/>
              </w:rPr>
            </w:pPr>
            <w:r w:rsidRPr="00A07563">
              <w:rPr>
                <w:sz w:val="14"/>
                <w:szCs w:val="14"/>
              </w:rPr>
              <w:t>100</w:t>
            </w:r>
          </w:p>
        </w:tc>
        <w:tc>
          <w:tcPr>
            <w:tcW w:w="799" w:type="dxa"/>
          </w:tcPr>
          <w:p w:rsidR="00E3699F" w:rsidRPr="00A07563" w:rsidRDefault="00E3699F" w:rsidP="009008DE">
            <w:pPr>
              <w:jc w:val="center"/>
              <w:rPr>
                <w:sz w:val="14"/>
                <w:szCs w:val="14"/>
              </w:rPr>
            </w:pPr>
            <w:r w:rsidRPr="00A07563">
              <w:rPr>
                <w:sz w:val="14"/>
                <w:szCs w:val="14"/>
              </w:rPr>
              <w:t>-</w:t>
            </w:r>
          </w:p>
        </w:tc>
        <w:tc>
          <w:tcPr>
            <w:tcW w:w="936" w:type="dxa"/>
          </w:tcPr>
          <w:p w:rsidR="00E3699F" w:rsidRPr="000A01B7" w:rsidRDefault="000A01B7" w:rsidP="009008DE">
            <w:pPr>
              <w:jc w:val="center"/>
              <w:rPr>
                <w:rFonts w:asciiTheme="majorBidi" w:hAnsiTheme="majorBidi" w:cstheme="majorBidi"/>
                <w:sz w:val="20"/>
                <w:szCs w:val="20"/>
              </w:rPr>
            </w:pPr>
            <w:r w:rsidRPr="000A01B7">
              <w:rPr>
                <w:rFonts w:asciiTheme="majorBidi" w:hAnsiTheme="majorBidi" w:cstheme="majorBidi"/>
                <w:sz w:val="14"/>
                <w:szCs w:val="14"/>
              </w:rPr>
              <w:t>42,181</w:t>
            </w:r>
          </w:p>
        </w:tc>
        <w:tc>
          <w:tcPr>
            <w:tcW w:w="990" w:type="dxa"/>
          </w:tcPr>
          <w:p w:rsidR="00E3699F" w:rsidRPr="00A07563" w:rsidRDefault="00E3699F" w:rsidP="009008DE">
            <w:pPr>
              <w:jc w:val="center"/>
              <w:rPr>
                <w:sz w:val="14"/>
                <w:szCs w:val="14"/>
              </w:rPr>
            </w:pPr>
            <w:r w:rsidRPr="00A07563">
              <w:rPr>
                <w:sz w:val="14"/>
                <w:szCs w:val="14"/>
              </w:rPr>
              <w:t>100</w:t>
            </w:r>
          </w:p>
        </w:tc>
        <w:tc>
          <w:tcPr>
            <w:tcW w:w="799" w:type="dxa"/>
          </w:tcPr>
          <w:p w:rsidR="00E3699F" w:rsidRPr="00A07563" w:rsidRDefault="00E3699F" w:rsidP="009008DE">
            <w:pPr>
              <w:jc w:val="center"/>
              <w:rPr>
                <w:sz w:val="14"/>
                <w:szCs w:val="14"/>
              </w:rPr>
            </w:pPr>
            <w:r w:rsidRPr="00A07563">
              <w:rPr>
                <w:sz w:val="14"/>
                <w:szCs w:val="14"/>
              </w:rPr>
              <w:t>-</w:t>
            </w:r>
          </w:p>
        </w:tc>
      </w:tr>
    </w:tbl>
    <w:p w:rsidR="00C339E9" w:rsidRPr="00C339E9" w:rsidRDefault="00C339E9" w:rsidP="00513895">
      <w:pPr>
        <w:pStyle w:val="Heading2"/>
        <w:spacing w:before="0" w:after="0" w:line="360" w:lineRule="auto"/>
        <w:rPr>
          <w:rFonts w:asciiTheme="majorBidi" w:hAnsiTheme="majorBidi" w:cstheme="majorBidi"/>
          <w:i w:val="0"/>
          <w:iCs w:val="0"/>
          <w:sz w:val="24"/>
          <w:szCs w:val="24"/>
        </w:rPr>
      </w:pPr>
      <w:bookmarkStart w:id="58" w:name="_Toc203989636"/>
      <w:bookmarkStart w:id="59" w:name="_Toc216454142"/>
      <w:bookmarkStart w:id="60" w:name="_Toc216454885"/>
      <w:bookmarkStart w:id="61" w:name="_Toc216455705"/>
      <w:bookmarkStart w:id="62" w:name="_Toc225059639"/>
    </w:p>
    <w:p w:rsidR="004430B2" w:rsidRDefault="00E5567D" w:rsidP="00513895">
      <w:pPr>
        <w:pStyle w:val="Heading2"/>
        <w:spacing w:before="0" w:after="0" w:line="360" w:lineRule="auto"/>
        <w:rPr>
          <w:rFonts w:asciiTheme="majorBidi" w:hAnsiTheme="majorBidi" w:cstheme="majorBidi"/>
          <w:i w:val="0"/>
          <w:iCs w:val="0"/>
        </w:rPr>
      </w:pPr>
      <w:r w:rsidRPr="00BD0ED8">
        <w:rPr>
          <w:rFonts w:asciiTheme="majorBidi" w:hAnsiTheme="majorBidi" w:cstheme="majorBidi"/>
          <w:i w:val="0"/>
          <w:iCs w:val="0"/>
        </w:rPr>
        <w:t>3</w:t>
      </w:r>
      <w:r w:rsidR="00DD358E" w:rsidRPr="00BD0ED8">
        <w:rPr>
          <w:rFonts w:asciiTheme="majorBidi" w:hAnsiTheme="majorBidi" w:cstheme="majorBidi"/>
          <w:i w:val="0"/>
          <w:iCs w:val="0"/>
        </w:rPr>
        <w:t>.3</w:t>
      </w:r>
      <w:bookmarkEnd w:id="58"/>
      <w:r w:rsidR="00C2635C">
        <w:rPr>
          <w:rFonts w:asciiTheme="majorBidi" w:hAnsiTheme="majorBidi" w:cstheme="majorBidi"/>
          <w:i w:val="0"/>
          <w:iCs w:val="0"/>
        </w:rPr>
        <w:t xml:space="preserve"> </w:t>
      </w:r>
      <w:r w:rsidR="005E46EB" w:rsidRPr="00BD0ED8">
        <w:rPr>
          <w:rFonts w:asciiTheme="majorBidi" w:hAnsiTheme="majorBidi" w:cstheme="majorBidi"/>
          <w:i w:val="0"/>
          <w:iCs w:val="0"/>
        </w:rPr>
        <w:t>Nova Scotia</w:t>
      </w:r>
      <w:bookmarkEnd w:id="59"/>
      <w:bookmarkEnd w:id="60"/>
      <w:bookmarkEnd w:id="61"/>
      <w:bookmarkEnd w:id="62"/>
    </w:p>
    <w:p w:rsidR="00513895" w:rsidRPr="00513895" w:rsidRDefault="00513895" w:rsidP="00513895"/>
    <w:p w:rsidR="00ED6AA2" w:rsidRPr="00BD0ED8" w:rsidRDefault="00276813" w:rsidP="008D6E4B">
      <w:pPr>
        <w:spacing w:line="360" w:lineRule="auto"/>
        <w:ind w:firstLine="658"/>
        <w:jc w:val="both"/>
      </w:pPr>
      <w:r>
        <w:t>Nova Scotia Power (NSP) has been</w:t>
      </w:r>
      <w:r w:rsidR="00ED6AA2" w:rsidRPr="00BD0ED8">
        <w:t xml:space="preserve"> the main electricity provider in the province for more than 80 years. </w:t>
      </w:r>
      <w:r w:rsidR="00ED6AA2" w:rsidRPr="00BD0ED8" w:rsidDel="00B85CA5">
        <w:t>I</w:t>
      </w:r>
      <w:r w:rsidR="00ED6AA2" w:rsidRPr="00BD0ED8">
        <w:t>t provides 97% of the electrical generation, transmission, and distribution in Nova Scotia (the remaining 3% comes from several small-scale producers, primarily utilizing hydro sources)</w:t>
      </w:r>
      <w:r w:rsidR="00586CC2">
        <w:t xml:space="preserve"> </w:t>
      </w:r>
      <w:fldSimple w:instr="ADDIN RW.CITE{{30 Anonymous}}">
        <w:r w:rsidR="00571DAA">
          <w:t>[15]</w:t>
        </w:r>
      </w:fldSimple>
      <w:r w:rsidR="00ED6AA2" w:rsidRPr="00BD0ED8">
        <w:t xml:space="preserve">. NSP owns and operates about 2,293 MW of </w:t>
      </w:r>
      <w:r w:rsidR="00ED6AA2" w:rsidRPr="00BD0ED8">
        <w:lastRenderedPageBreak/>
        <w:t xml:space="preserve">electricity generation capacity, </w:t>
      </w:r>
      <w:r w:rsidR="00ED6AA2" w:rsidRPr="00BD0ED8" w:rsidDel="00292BC8">
        <w:t>which</w:t>
      </w:r>
      <w:r w:rsidR="00ED6AA2" w:rsidRPr="00BD0ED8">
        <w:t xml:space="preserve"> uses a mix of fossil fuels and renewable energy. The generating fleet includes five thermal power plants, one tidal and 33 hydro power plant, as well as four combustion turbines and two wind turbine sites</w:t>
      </w:r>
      <w:r w:rsidR="00586CC2">
        <w:t xml:space="preserve"> </w:t>
      </w:r>
      <w:fldSimple w:instr="ADDIN RW.CITE{{31 Anonymous}}">
        <w:r w:rsidR="00571DAA">
          <w:t>[16]</w:t>
        </w:r>
      </w:fldSimple>
      <w:r w:rsidR="00ED6AA2" w:rsidRPr="00BD0ED8">
        <w:t>.</w:t>
      </w:r>
    </w:p>
    <w:p w:rsidR="00ED56E9" w:rsidRPr="00BD0ED8" w:rsidRDefault="00ED56E9" w:rsidP="00B5791E">
      <w:pPr>
        <w:spacing w:line="360" w:lineRule="auto"/>
        <w:jc w:val="both"/>
      </w:pPr>
    </w:p>
    <w:p w:rsidR="00ED6AA2" w:rsidRPr="00BD0ED8" w:rsidRDefault="00ED6AA2" w:rsidP="008D6E4B">
      <w:pPr>
        <w:spacing w:line="360" w:lineRule="auto"/>
        <w:ind w:firstLine="658"/>
        <w:jc w:val="both"/>
      </w:pPr>
      <w:r w:rsidRPr="00BD0ED8">
        <w:t>In Nova Scotia, electricity generation from fossil fuels comes from three</w:t>
      </w:r>
      <w:r w:rsidRPr="00BD0ED8">
        <w:rPr>
          <w:color w:val="000000"/>
        </w:rPr>
        <w:t xml:space="preserve"> major sources: coal, natural gas (NG), and heavy (#6) oil (HO). The four coal-fired power plants in Nova Scotia produce 75% of the electricity in the province</w:t>
      </w:r>
      <w:r w:rsidRPr="00BD0ED8">
        <w:t>. NSP was dependent on locally mined coal until 1999; however, recently, most of its coal comes from international markets</w:t>
      </w:r>
      <w:r w:rsidR="00C2635C">
        <w:t xml:space="preserve"> </w:t>
      </w:r>
      <w:fldSimple w:instr="ADDIN RW.CITE{{32 Anonymous}}">
        <w:r w:rsidR="00571DAA">
          <w:t>[17]</w:t>
        </w:r>
      </w:fldSimple>
      <w:r w:rsidR="00586CC2">
        <w:t>.</w:t>
      </w:r>
    </w:p>
    <w:p w:rsidR="00D00F44" w:rsidRPr="00BD0ED8" w:rsidRDefault="00D00F44" w:rsidP="00B5791E">
      <w:pPr>
        <w:spacing w:line="360" w:lineRule="auto"/>
        <w:ind w:firstLine="284"/>
        <w:jc w:val="both"/>
      </w:pPr>
    </w:p>
    <w:p w:rsidR="00DD358E" w:rsidRPr="00BD0ED8" w:rsidRDefault="00ED6AA2" w:rsidP="008D6E4B">
      <w:pPr>
        <w:spacing w:line="360" w:lineRule="auto"/>
        <w:ind w:firstLine="658"/>
        <w:jc w:val="both"/>
      </w:pPr>
      <w:r w:rsidRPr="00BD0ED8">
        <w:t>NG represents 13% of NSP's generating capacity. It is considered as a clean fossil fuel because it produces less air pollution compared to the other forms of fossil fuels. In 2000, NSP modified its Tuft's Cove power plant to burn either HO or NG. Furthermore, two additional NG-fired gas turbines were added to Tuft's Cove</w:t>
      </w:r>
      <w:r w:rsidR="00586CC2">
        <w:t xml:space="preserve"> </w:t>
      </w:r>
      <w:fldSimple w:instr="ADDIN RW.CITE{{33 Anonymous}}">
        <w:r w:rsidR="00571DAA">
          <w:t>[18]</w:t>
        </w:r>
      </w:fldSimple>
      <w:r w:rsidRPr="00BD0ED8">
        <w:t xml:space="preserve">. The plant can produce 450 MW of electricity. </w:t>
      </w:r>
    </w:p>
    <w:p w:rsidR="00D00F44" w:rsidRPr="00BD0ED8" w:rsidRDefault="00D00F44" w:rsidP="00B5791E">
      <w:pPr>
        <w:spacing w:line="360" w:lineRule="auto"/>
        <w:ind w:firstLine="720"/>
        <w:jc w:val="both"/>
      </w:pPr>
    </w:p>
    <w:p w:rsidR="00ED6AA2" w:rsidRPr="00BD0ED8" w:rsidRDefault="00ED6AA2" w:rsidP="008D6E4B">
      <w:pPr>
        <w:spacing w:line="360" w:lineRule="auto"/>
        <w:ind w:firstLine="658"/>
        <w:jc w:val="both"/>
      </w:pPr>
      <w:r w:rsidRPr="00BD0ED8">
        <w:t xml:space="preserve">The third form of fossil fuel used for electricity production in Nova Scotia is oil. NSP owns several oil-fired power plants around the province. </w:t>
      </w:r>
      <w:r w:rsidRPr="00BD0ED8" w:rsidDel="00292BC8">
        <w:t xml:space="preserve">In the renewable energy segment, </w:t>
      </w:r>
      <w:r w:rsidRPr="00BD0ED8">
        <w:t xml:space="preserve">NSP owns </w:t>
      </w:r>
      <w:r w:rsidR="002932B4" w:rsidRPr="00BD0ED8">
        <w:t>two</w:t>
      </w:r>
      <w:r w:rsidRPr="00BD0ED8">
        <w:t xml:space="preserve"> wind turbine sites with a peak generating capacity of 60 MW of clean energy, as well as 33 hydro power plants with a capacity of up to 360 MW. NSP also owns and operates a tidal power plant, which can produce up to 20 MW of power</w:t>
      </w:r>
      <w:r w:rsidR="00586CC2">
        <w:t xml:space="preserve"> </w:t>
      </w:r>
      <w:fldSimple w:instr="ADDIN RW.CITE{{31 Anonymous}}">
        <w:r w:rsidR="00571DAA">
          <w:t>[16]</w:t>
        </w:r>
      </w:fldSimple>
      <w:r w:rsidRPr="00BD0ED8">
        <w:t xml:space="preserve">. </w:t>
      </w:r>
    </w:p>
    <w:p w:rsidR="00D00F44" w:rsidRPr="00BD0ED8" w:rsidRDefault="00D00F44" w:rsidP="00B5791E">
      <w:pPr>
        <w:spacing w:line="360" w:lineRule="auto"/>
        <w:ind w:firstLine="720"/>
        <w:jc w:val="both"/>
      </w:pPr>
    </w:p>
    <w:p w:rsidR="00ED6AA2" w:rsidRPr="00BD0ED8" w:rsidRDefault="00ED6AA2" w:rsidP="008D6E4B">
      <w:pPr>
        <w:spacing w:line="360" w:lineRule="auto"/>
        <w:ind w:firstLine="658"/>
        <w:jc w:val="both"/>
      </w:pPr>
      <w:r w:rsidRPr="00BD0ED8">
        <w:t>Nova Scotia has a winter peaking load,</w:t>
      </w:r>
      <w:r w:rsidR="00137AEE">
        <w:t xml:space="preserve"> and the peak load is </w:t>
      </w:r>
      <w:r w:rsidRPr="00BD0ED8">
        <w:t>supplied by the Tuft's Cove power plant, which is fuelled by HO or NG</w:t>
      </w:r>
      <w:r w:rsidR="00137AEE">
        <w:t>, as well as the hydro plants in different part of the province</w:t>
      </w:r>
      <w:r w:rsidRPr="00BD0ED8">
        <w:t xml:space="preserve">. The Tuft's Cove plant has three steam cycle thermal </w:t>
      </w:r>
      <w:r w:rsidR="009C37D6" w:rsidRPr="00BD0ED8">
        <w:t>units;</w:t>
      </w:r>
      <w:r w:rsidRPr="00BD0ED8">
        <w:t xml:space="preserve"> they can produce up to 350 MW. These units can burn either HO or NG, and they can switch from one fuel to another in a matter of hours. In addition, the Tuft's Cove plant has two 50MW gas turbine units that can burn only NG. The plant is normally started in the early morning (6-7 AM) and shut down at night (10-11 PM) to meet the daytime peaking loads. </w:t>
      </w:r>
      <w:r w:rsidRPr="00BD0ED8">
        <w:lastRenderedPageBreak/>
        <w:t xml:space="preserve">NSP has a long-term contract to buy a certain amount of NG from the Sable off-shore NG field. Every day, depending on the spot market cost of oil and NG, NSP decides which one of the two fuels it will use in the thermal units of the Tuft's Cove plant to meet the peak load. If it is able to make more profit by selling its NG allocation to the Eastern Seaboard of the US, it sells the gas, and uses heavy oil in its thermal units; otherwise, it uses the NG in the thermal units, and if necessary in the gas turbine, to meet the peak load. </w:t>
      </w:r>
    </w:p>
    <w:p w:rsidR="00D00F44" w:rsidRPr="00BD0ED8" w:rsidRDefault="00D00F44" w:rsidP="00B5791E">
      <w:pPr>
        <w:spacing w:line="360" w:lineRule="auto"/>
        <w:ind w:firstLine="720"/>
        <w:jc w:val="both"/>
      </w:pPr>
    </w:p>
    <w:p w:rsidR="002043F3" w:rsidRPr="00BD0ED8" w:rsidRDefault="00ED6AA2" w:rsidP="008D6E4B">
      <w:pPr>
        <w:spacing w:line="360" w:lineRule="auto"/>
        <w:ind w:firstLine="658"/>
        <w:jc w:val="both"/>
      </w:pPr>
      <w:r w:rsidRPr="00BD0ED8">
        <w:t>Occasionally, NSP uses hydro units for peak power supply as well. In addition, NSP has non-dispatchable power plants such as wind and tidal which generate power only when the energy source is available</w:t>
      </w:r>
      <w:r w:rsidR="00586CC2">
        <w:t xml:space="preserve"> </w:t>
      </w:r>
      <w:fldSimple w:instr="ADDIN RW.CITE{{55 Anonymous}}">
        <w:r w:rsidR="00571DAA">
          <w:t>[19]</w:t>
        </w:r>
      </w:fldSimple>
      <w:r w:rsidRPr="00BD0ED8">
        <w:t xml:space="preserve">. </w:t>
      </w:r>
      <w:r w:rsidRPr="00BD0ED8" w:rsidDel="00886FD5">
        <w:t>T</w:t>
      </w:r>
      <w:r w:rsidRPr="00BD0ED8">
        <w:t xml:space="preserve">he total electricity generation </w:t>
      </w:r>
      <w:r w:rsidR="00D27738">
        <w:t xml:space="preserve">for </w:t>
      </w:r>
      <w:r w:rsidR="00BF52BE">
        <w:t xml:space="preserve">years </w:t>
      </w:r>
      <w:r w:rsidRPr="00BD0ED8">
        <w:t xml:space="preserve">2004 </w:t>
      </w:r>
      <w:r w:rsidR="00D27738">
        <w:t>to 2006</w:t>
      </w:r>
      <w:r w:rsidRPr="00BD0ED8">
        <w:t xml:space="preserve"> in Nova Scotia, as well as the types and amounts of fuel used for electricity generation are given in Table 3.</w:t>
      </w:r>
    </w:p>
    <w:p w:rsidR="00B94B55" w:rsidRDefault="00B94B55" w:rsidP="00B5791E">
      <w:pPr>
        <w:spacing w:line="360" w:lineRule="auto"/>
        <w:jc w:val="both"/>
        <w:rPr>
          <w:b/>
          <w:bCs/>
          <w:szCs w:val="18"/>
        </w:rPr>
      </w:pPr>
    </w:p>
    <w:p w:rsidR="00343368" w:rsidRPr="00343368" w:rsidRDefault="00952A46" w:rsidP="00343368">
      <w:pPr>
        <w:pStyle w:val="Caption"/>
        <w:keepNext/>
        <w:rPr>
          <w:b w:val="0"/>
          <w:bCs w:val="0"/>
          <w:color w:val="auto"/>
          <w:sz w:val="24"/>
          <w:szCs w:val="24"/>
          <w:lang w:val="en-CA"/>
        </w:rPr>
      </w:pPr>
      <w:bookmarkStart w:id="63" w:name="_Toc222733649"/>
      <w:proofErr w:type="gramStart"/>
      <w:r w:rsidRPr="00952A46">
        <w:rPr>
          <w:color w:val="auto"/>
          <w:sz w:val="24"/>
          <w:szCs w:val="24"/>
        </w:rPr>
        <w:t xml:space="preserve">Table </w:t>
      </w:r>
      <w:r w:rsidR="00BB2E83" w:rsidRPr="00952A46">
        <w:rPr>
          <w:color w:val="auto"/>
          <w:sz w:val="24"/>
          <w:szCs w:val="24"/>
        </w:rPr>
        <w:fldChar w:fldCharType="begin"/>
      </w:r>
      <w:r w:rsidRPr="00952A46">
        <w:rPr>
          <w:color w:val="auto"/>
          <w:sz w:val="24"/>
          <w:szCs w:val="24"/>
        </w:rPr>
        <w:instrText xml:space="preserve"> SEQ Table \* ARABIC </w:instrText>
      </w:r>
      <w:r w:rsidR="00BB2E83" w:rsidRPr="00952A46">
        <w:rPr>
          <w:color w:val="auto"/>
          <w:sz w:val="24"/>
          <w:szCs w:val="24"/>
        </w:rPr>
        <w:fldChar w:fldCharType="separate"/>
      </w:r>
      <w:r w:rsidR="001C3218">
        <w:rPr>
          <w:noProof/>
          <w:color w:val="auto"/>
          <w:sz w:val="24"/>
          <w:szCs w:val="24"/>
        </w:rPr>
        <w:t>3</w:t>
      </w:r>
      <w:r w:rsidR="00BB2E83" w:rsidRPr="00952A46">
        <w:rPr>
          <w:color w:val="auto"/>
          <w:sz w:val="24"/>
          <w:szCs w:val="24"/>
        </w:rPr>
        <w:fldChar w:fldCharType="end"/>
      </w:r>
      <w:r w:rsidRPr="00952A46">
        <w:rPr>
          <w:color w:val="auto"/>
          <w:sz w:val="24"/>
          <w:szCs w:val="24"/>
          <w:lang w:val="en-CA"/>
        </w:rPr>
        <w:t>.</w:t>
      </w:r>
      <w:proofErr w:type="gramEnd"/>
      <w:r w:rsidRPr="00952A46">
        <w:rPr>
          <w:color w:val="auto"/>
          <w:sz w:val="24"/>
          <w:szCs w:val="24"/>
          <w:lang w:val="en-CA"/>
        </w:rPr>
        <w:t xml:space="preserve"> </w:t>
      </w:r>
      <w:r w:rsidRPr="00952A46">
        <w:rPr>
          <w:b w:val="0"/>
          <w:bCs w:val="0"/>
          <w:color w:val="auto"/>
          <w:sz w:val="24"/>
          <w:szCs w:val="24"/>
          <w:lang w:val="en-CA"/>
        </w:rPr>
        <w:t>Electricity generation in Nova Scotia and fuels used</w:t>
      </w:r>
      <w:r w:rsidR="004430B2">
        <w:rPr>
          <w:b w:val="0"/>
          <w:bCs w:val="0"/>
          <w:color w:val="auto"/>
          <w:sz w:val="24"/>
          <w:szCs w:val="24"/>
          <w:lang w:val="en-CA"/>
        </w:rPr>
        <w:t xml:space="preserve"> </w:t>
      </w:r>
      <w:r w:rsidR="00BB2E83" w:rsidRPr="006404A9">
        <w:rPr>
          <w:b w:val="0"/>
          <w:bCs w:val="0"/>
          <w:color w:val="auto"/>
          <w:sz w:val="24"/>
          <w:szCs w:val="24"/>
          <w:lang w:val="en-CA"/>
        </w:rPr>
        <w:fldChar w:fldCharType="begin"/>
      </w:r>
      <w:r w:rsidR="006404A9" w:rsidRPr="006404A9">
        <w:rPr>
          <w:b w:val="0"/>
          <w:bCs w:val="0"/>
          <w:color w:val="auto"/>
          <w:sz w:val="24"/>
          <w:szCs w:val="24"/>
          <w:lang w:val="en-CA"/>
        </w:rPr>
        <w:instrText>ADDIN RW.CITE{{59 Anonymous; 60 Anonymous; 84 Anonymous}}</w:instrText>
      </w:r>
      <w:r w:rsidR="00BB2E83" w:rsidRPr="006404A9">
        <w:rPr>
          <w:b w:val="0"/>
          <w:bCs w:val="0"/>
          <w:color w:val="auto"/>
          <w:sz w:val="24"/>
          <w:szCs w:val="24"/>
          <w:lang w:val="en-CA"/>
        </w:rPr>
        <w:fldChar w:fldCharType="separate"/>
      </w:r>
      <w:bookmarkEnd w:id="63"/>
      <w:r w:rsidR="00571DAA">
        <w:rPr>
          <w:b w:val="0"/>
          <w:bCs w:val="0"/>
          <w:color w:val="auto"/>
          <w:sz w:val="24"/>
          <w:szCs w:val="24"/>
          <w:lang w:val="en-CA"/>
        </w:rPr>
        <w:t>[8-10]</w:t>
      </w:r>
      <w:r w:rsidR="00BB2E83" w:rsidRPr="006404A9">
        <w:rPr>
          <w:b w:val="0"/>
          <w:bCs w:val="0"/>
          <w:color w:val="auto"/>
          <w:sz w:val="24"/>
          <w:szCs w:val="24"/>
          <w:lang w:val="en-CA"/>
        </w:rPr>
        <w:fldChar w:fldCharType="end"/>
      </w:r>
    </w:p>
    <w:tbl>
      <w:tblPr>
        <w:tblStyle w:val="TableGrid"/>
        <w:tblW w:w="0" w:type="auto"/>
        <w:tblLook w:val="04A0"/>
      </w:tblPr>
      <w:tblGrid>
        <w:gridCol w:w="798"/>
        <w:gridCol w:w="855"/>
        <w:gridCol w:w="893"/>
        <w:gridCol w:w="971"/>
        <w:gridCol w:w="855"/>
        <w:gridCol w:w="893"/>
        <w:gridCol w:w="901"/>
        <w:gridCol w:w="855"/>
        <w:gridCol w:w="893"/>
        <w:gridCol w:w="971"/>
      </w:tblGrid>
      <w:tr w:rsidR="00C14BCA" w:rsidTr="001B60A6">
        <w:tc>
          <w:tcPr>
            <w:tcW w:w="798" w:type="dxa"/>
          </w:tcPr>
          <w:p w:rsidR="00C14BCA" w:rsidRPr="00EC7FC1" w:rsidRDefault="00C14BCA" w:rsidP="009008DE">
            <w:pPr>
              <w:jc w:val="center"/>
              <w:rPr>
                <w:rFonts w:asciiTheme="majorBidi" w:hAnsiTheme="majorBidi" w:cstheme="majorBidi"/>
                <w:b/>
                <w:bCs/>
                <w:sz w:val="14"/>
                <w:szCs w:val="14"/>
              </w:rPr>
            </w:pPr>
            <w:bookmarkStart w:id="64" w:name="_Toc203989637"/>
            <w:bookmarkStart w:id="65" w:name="_Toc216454143"/>
            <w:bookmarkStart w:id="66" w:name="_Toc216454886"/>
            <w:bookmarkStart w:id="67" w:name="_Toc216455706"/>
          </w:p>
        </w:tc>
        <w:tc>
          <w:tcPr>
            <w:tcW w:w="2719" w:type="dxa"/>
            <w:gridSpan w:val="3"/>
          </w:tcPr>
          <w:p w:rsidR="00C14BCA" w:rsidRPr="00EC7FC1" w:rsidRDefault="00C14BCA" w:rsidP="009008DE">
            <w:pPr>
              <w:jc w:val="center"/>
              <w:rPr>
                <w:rFonts w:asciiTheme="majorBidi" w:hAnsiTheme="majorBidi" w:cstheme="majorBidi"/>
                <w:b/>
                <w:bCs/>
                <w:sz w:val="14"/>
                <w:szCs w:val="14"/>
              </w:rPr>
            </w:pPr>
            <w:r>
              <w:rPr>
                <w:rFonts w:asciiTheme="majorBidi" w:hAnsiTheme="majorBidi" w:cstheme="majorBidi"/>
                <w:b/>
                <w:bCs/>
                <w:sz w:val="14"/>
                <w:szCs w:val="14"/>
              </w:rPr>
              <w:t>2004</w:t>
            </w:r>
          </w:p>
        </w:tc>
        <w:tc>
          <w:tcPr>
            <w:tcW w:w="2649" w:type="dxa"/>
            <w:gridSpan w:val="3"/>
          </w:tcPr>
          <w:p w:rsidR="00C14BCA" w:rsidRPr="00EC7FC1" w:rsidRDefault="00C14BCA" w:rsidP="009008DE">
            <w:pPr>
              <w:jc w:val="center"/>
              <w:rPr>
                <w:rFonts w:asciiTheme="majorBidi" w:hAnsiTheme="majorBidi" w:cstheme="majorBidi"/>
                <w:b/>
                <w:bCs/>
                <w:sz w:val="14"/>
                <w:szCs w:val="14"/>
              </w:rPr>
            </w:pPr>
            <w:r>
              <w:rPr>
                <w:rFonts w:asciiTheme="majorBidi" w:hAnsiTheme="majorBidi" w:cstheme="majorBidi"/>
                <w:b/>
                <w:bCs/>
                <w:sz w:val="14"/>
                <w:szCs w:val="14"/>
              </w:rPr>
              <w:t>2005</w:t>
            </w:r>
          </w:p>
        </w:tc>
        <w:tc>
          <w:tcPr>
            <w:tcW w:w="2719" w:type="dxa"/>
            <w:gridSpan w:val="3"/>
          </w:tcPr>
          <w:p w:rsidR="00C14BCA" w:rsidRPr="00EC7FC1" w:rsidRDefault="00C14BCA" w:rsidP="009008DE">
            <w:pPr>
              <w:jc w:val="center"/>
              <w:rPr>
                <w:rFonts w:asciiTheme="majorBidi" w:hAnsiTheme="majorBidi" w:cstheme="majorBidi"/>
                <w:b/>
                <w:bCs/>
                <w:sz w:val="14"/>
                <w:szCs w:val="14"/>
              </w:rPr>
            </w:pPr>
            <w:r>
              <w:rPr>
                <w:rFonts w:asciiTheme="majorBidi" w:hAnsiTheme="majorBidi" w:cstheme="majorBidi"/>
                <w:b/>
                <w:bCs/>
                <w:sz w:val="14"/>
                <w:szCs w:val="14"/>
              </w:rPr>
              <w:t>2006</w:t>
            </w:r>
          </w:p>
        </w:tc>
      </w:tr>
      <w:tr w:rsidR="00C14BCA" w:rsidTr="00C14BCA">
        <w:tc>
          <w:tcPr>
            <w:tcW w:w="798" w:type="dxa"/>
          </w:tcPr>
          <w:p w:rsidR="00C14BCA" w:rsidRPr="00EC7FC1" w:rsidRDefault="00C14BCA" w:rsidP="009008DE">
            <w:pPr>
              <w:jc w:val="center"/>
              <w:rPr>
                <w:rFonts w:asciiTheme="majorBidi" w:hAnsiTheme="majorBidi" w:cstheme="majorBidi"/>
                <w:b/>
                <w:bCs/>
                <w:sz w:val="14"/>
                <w:szCs w:val="14"/>
              </w:rPr>
            </w:pPr>
            <w:r w:rsidRPr="00EC7FC1">
              <w:rPr>
                <w:rFonts w:asciiTheme="majorBidi" w:hAnsiTheme="majorBidi" w:cstheme="majorBidi"/>
                <w:b/>
                <w:bCs/>
                <w:sz w:val="14"/>
                <w:szCs w:val="14"/>
              </w:rPr>
              <w:t>Energy Source</w:t>
            </w:r>
          </w:p>
          <w:p w:rsidR="00C14BCA" w:rsidRPr="00EC7FC1" w:rsidRDefault="00C14BCA" w:rsidP="009008DE">
            <w:pPr>
              <w:jc w:val="center"/>
              <w:rPr>
                <w:rFonts w:asciiTheme="majorBidi" w:hAnsiTheme="majorBidi" w:cstheme="majorBidi"/>
                <w:b/>
                <w:bCs/>
                <w:sz w:val="14"/>
                <w:szCs w:val="14"/>
              </w:rPr>
            </w:pPr>
          </w:p>
        </w:tc>
        <w:tc>
          <w:tcPr>
            <w:tcW w:w="855" w:type="dxa"/>
          </w:tcPr>
          <w:p w:rsidR="00C14BCA" w:rsidRPr="00EC7FC1" w:rsidRDefault="00C14BCA" w:rsidP="009008DE">
            <w:pPr>
              <w:jc w:val="center"/>
              <w:rPr>
                <w:rFonts w:asciiTheme="majorBidi" w:hAnsiTheme="majorBidi" w:cstheme="majorBidi"/>
                <w:b/>
                <w:bCs/>
                <w:sz w:val="14"/>
                <w:szCs w:val="14"/>
              </w:rPr>
            </w:pPr>
            <w:r w:rsidRPr="00EC7FC1">
              <w:rPr>
                <w:rFonts w:asciiTheme="majorBidi" w:hAnsiTheme="majorBidi" w:cstheme="majorBidi"/>
                <w:b/>
                <w:bCs/>
                <w:sz w:val="14"/>
                <w:szCs w:val="14"/>
              </w:rPr>
              <w:t>Electricity Generated (MWh)</w:t>
            </w:r>
          </w:p>
        </w:tc>
        <w:tc>
          <w:tcPr>
            <w:tcW w:w="893" w:type="dxa"/>
          </w:tcPr>
          <w:p w:rsidR="00C14BCA" w:rsidRPr="00EC7FC1" w:rsidRDefault="00C14BCA" w:rsidP="009008DE">
            <w:pPr>
              <w:jc w:val="center"/>
              <w:rPr>
                <w:rFonts w:asciiTheme="majorBidi" w:hAnsiTheme="majorBidi" w:cstheme="majorBidi"/>
                <w:b/>
                <w:bCs/>
                <w:sz w:val="14"/>
                <w:szCs w:val="14"/>
              </w:rPr>
            </w:pPr>
            <w:r w:rsidRPr="00EC7FC1">
              <w:rPr>
                <w:rFonts w:asciiTheme="majorBidi" w:hAnsiTheme="majorBidi" w:cstheme="majorBidi"/>
                <w:b/>
                <w:bCs/>
                <w:sz w:val="14"/>
                <w:szCs w:val="14"/>
              </w:rPr>
              <w:t>% of</w:t>
            </w:r>
          </w:p>
          <w:p w:rsidR="00C14BCA" w:rsidRPr="00EC7FC1" w:rsidRDefault="00C14BCA" w:rsidP="009008DE">
            <w:pPr>
              <w:jc w:val="center"/>
              <w:rPr>
                <w:rFonts w:asciiTheme="majorBidi" w:hAnsiTheme="majorBidi" w:cstheme="majorBidi"/>
                <w:b/>
                <w:bCs/>
                <w:sz w:val="14"/>
                <w:szCs w:val="14"/>
              </w:rPr>
            </w:pPr>
            <w:r w:rsidRPr="00EC7FC1">
              <w:rPr>
                <w:rFonts w:asciiTheme="majorBidi" w:hAnsiTheme="majorBidi" w:cstheme="majorBidi"/>
                <w:b/>
                <w:bCs/>
                <w:sz w:val="14"/>
                <w:szCs w:val="14"/>
              </w:rPr>
              <w:t>Total Generation</w:t>
            </w:r>
          </w:p>
        </w:tc>
        <w:tc>
          <w:tcPr>
            <w:tcW w:w="971" w:type="dxa"/>
          </w:tcPr>
          <w:p w:rsidR="00C14BCA" w:rsidRPr="00EC7FC1" w:rsidRDefault="00C14BCA" w:rsidP="009008DE">
            <w:pPr>
              <w:jc w:val="center"/>
              <w:rPr>
                <w:rFonts w:asciiTheme="majorBidi" w:hAnsiTheme="majorBidi" w:cstheme="majorBidi"/>
                <w:b/>
                <w:bCs/>
                <w:sz w:val="14"/>
                <w:szCs w:val="14"/>
              </w:rPr>
            </w:pPr>
            <w:r w:rsidRPr="00EC7FC1">
              <w:rPr>
                <w:rFonts w:asciiTheme="majorBidi" w:hAnsiTheme="majorBidi" w:cstheme="majorBidi"/>
                <w:b/>
                <w:bCs/>
                <w:sz w:val="14"/>
                <w:szCs w:val="14"/>
              </w:rPr>
              <w:t>Fuel</w:t>
            </w:r>
          </w:p>
          <w:p w:rsidR="00C14BCA" w:rsidRPr="00EC7FC1" w:rsidRDefault="00C14BCA" w:rsidP="009008DE">
            <w:pPr>
              <w:jc w:val="center"/>
              <w:rPr>
                <w:rFonts w:asciiTheme="majorBidi" w:hAnsiTheme="majorBidi" w:cstheme="majorBidi"/>
                <w:b/>
                <w:bCs/>
                <w:sz w:val="14"/>
                <w:szCs w:val="14"/>
              </w:rPr>
            </w:pPr>
            <w:r w:rsidRPr="00EC7FC1">
              <w:rPr>
                <w:rFonts w:asciiTheme="majorBidi" w:hAnsiTheme="majorBidi" w:cstheme="majorBidi"/>
                <w:b/>
                <w:bCs/>
                <w:sz w:val="14"/>
                <w:szCs w:val="14"/>
              </w:rPr>
              <w:t>Input</w:t>
            </w:r>
          </w:p>
          <w:p w:rsidR="00C14BCA" w:rsidRPr="00EC7FC1" w:rsidRDefault="00C14BCA" w:rsidP="009008DE">
            <w:pPr>
              <w:jc w:val="center"/>
              <w:rPr>
                <w:rFonts w:asciiTheme="majorBidi" w:hAnsiTheme="majorBidi" w:cstheme="majorBidi"/>
                <w:b/>
                <w:bCs/>
                <w:sz w:val="14"/>
                <w:szCs w:val="14"/>
              </w:rPr>
            </w:pPr>
          </w:p>
        </w:tc>
        <w:tc>
          <w:tcPr>
            <w:tcW w:w="855" w:type="dxa"/>
          </w:tcPr>
          <w:p w:rsidR="00C14BCA" w:rsidRPr="00EC7FC1" w:rsidRDefault="00C14BCA" w:rsidP="009008DE">
            <w:pPr>
              <w:jc w:val="center"/>
              <w:rPr>
                <w:rFonts w:asciiTheme="majorBidi" w:hAnsiTheme="majorBidi" w:cstheme="majorBidi"/>
                <w:b/>
                <w:bCs/>
                <w:sz w:val="14"/>
                <w:szCs w:val="14"/>
              </w:rPr>
            </w:pPr>
            <w:r w:rsidRPr="00EC7FC1">
              <w:rPr>
                <w:rFonts w:asciiTheme="majorBidi" w:hAnsiTheme="majorBidi" w:cstheme="majorBidi"/>
                <w:b/>
                <w:bCs/>
                <w:sz w:val="14"/>
                <w:szCs w:val="14"/>
              </w:rPr>
              <w:t>Electricity Generated (MWh)</w:t>
            </w:r>
          </w:p>
        </w:tc>
        <w:tc>
          <w:tcPr>
            <w:tcW w:w="893" w:type="dxa"/>
          </w:tcPr>
          <w:p w:rsidR="00C14BCA" w:rsidRPr="00EC7FC1" w:rsidRDefault="00C14BCA" w:rsidP="009008DE">
            <w:pPr>
              <w:jc w:val="center"/>
              <w:rPr>
                <w:rFonts w:asciiTheme="majorBidi" w:hAnsiTheme="majorBidi" w:cstheme="majorBidi"/>
                <w:b/>
                <w:bCs/>
                <w:sz w:val="14"/>
                <w:szCs w:val="14"/>
              </w:rPr>
            </w:pPr>
            <w:r w:rsidRPr="00EC7FC1">
              <w:rPr>
                <w:rFonts w:asciiTheme="majorBidi" w:hAnsiTheme="majorBidi" w:cstheme="majorBidi"/>
                <w:b/>
                <w:bCs/>
                <w:sz w:val="14"/>
                <w:szCs w:val="14"/>
              </w:rPr>
              <w:t>% of</w:t>
            </w:r>
          </w:p>
          <w:p w:rsidR="00C14BCA" w:rsidRPr="00EC7FC1" w:rsidRDefault="00C14BCA" w:rsidP="009008DE">
            <w:pPr>
              <w:jc w:val="center"/>
              <w:rPr>
                <w:rFonts w:asciiTheme="majorBidi" w:hAnsiTheme="majorBidi" w:cstheme="majorBidi"/>
                <w:b/>
                <w:bCs/>
                <w:sz w:val="14"/>
                <w:szCs w:val="14"/>
              </w:rPr>
            </w:pPr>
            <w:r w:rsidRPr="00EC7FC1">
              <w:rPr>
                <w:rFonts w:asciiTheme="majorBidi" w:hAnsiTheme="majorBidi" w:cstheme="majorBidi"/>
                <w:b/>
                <w:bCs/>
                <w:sz w:val="14"/>
                <w:szCs w:val="14"/>
              </w:rPr>
              <w:t>Total Generation</w:t>
            </w:r>
          </w:p>
        </w:tc>
        <w:tc>
          <w:tcPr>
            <w:tcW w:w="901" w:type="dxa"/>
          </w:tcPr>
          <w:p w:rsidR="00C14BCA" w:rsidRPr="00EC7FC1" w:rsidRDefault="00C14BCA" w:rsidP="009008DE">
            <w:pPr>
              <w:jc w:val="center"/>
              <w:rPr>
                <w:rFonts w:asciiTheme="majorBidi" w:hAnsiTheme="majorBidi" w:cstheme="majorBidi"/>
                <w:b/>
                <w:bCs/>
                <w:sz w:val="14"/>
                <w:szCs w:val="14"/>
              </w:rPr>
            </w:pPr>
            <w:r w:rsidRPr="00EC7FC1">
              <w:rPr>
                <w:rFonts w:asciiTheme="majorBidi" w:hAnsiTheme="majorBidi" w:cstheme="majorBidi"/>
                <w:b/>
                <w:bCs/>
                <w:sz w:val="14"/>
                <w:szCs w:val="14"/>
              </w:rPr>
              <w:t>Fuel</w:t>
            </w:r>
          </w:p>
          <w:p w:rsidR="00C14BCA" w:rsidRPr="00EC7FC1" w:rsidRDefault="00C14BCA" w:rsidP="009008DE">
            <w:pPr>
              <w:jc w:val="center"/>
              <w:rPr>
                <w:rFonts w:asciiTheme="majorBidi" w:hAnsiTheme="majorBidi" w:cstheme="majorBidi"/>
                <w:b/>
                <w:bCs/>
                <w:sz w:val="14"/>
                <w:szCs w:val="14"/>
              </w:rPr>
            </w:pPr>
            <w:r w:rsidRPr="00EC7FC1">
              <w:rPr>
                <w:rFonts w:asciiTheme="majorBidi" w:hAnsiTheme="majorBidi" w:cstheme="majorBidi"/>
                <w:b/>
                <w:bCs/>
                <w:sz w:val="14"/>
                <w:szCs w:val="14"/>
              </w:rPr>
              <w:t>Input</w:t>
            </w:r>
          </w:p>
          <w:p w:rsidR="00C14BCA" w:rsidRPr="00EC7FC1" w:rsidRDefault="00C14BCA" w:rsidP="009008DE">
            <w:pPr>
              <w:jc w:val="center"/>
              <w:rPr>
                <w:rFonts w:asciiTheme="majorBidi" w:hAnsiTheme="majorBidi" w:cstheme="majorBidi"/>
                <w:b/>
                <w:bCs/>
                <w:sz w:val="14"/>
                <w:szCs w:val="14"/>
              </w:rPr>
            </w:pPr>
          </w:p>
        </w:tc>
        <w:tc>
          <w:tcPr>
            <w:tcW w:w="855" w:type="dxa"/>
          </w:tcPr>
          <w:p w:rsidR="00C14BCA" w:rsidRPr="00EC7FC1" w:rsidRDefault="00C14BCA" w:rsidP="009008DE">
            <w:pPr>
              <w:jc w:val="center"/>
              <w:rPr>
                <w:rFonts w:asciiTheme="majorBidi" w:hAnsiTheme="majorBidi" w:cstheme="majorBidi"/>
                <w:b/>
                <w:bCs/>
                <w:sz w:val="14"/>
                <w:szCs w:val="14"/>
              </w:rPr>
            </w:pPr>
            <w:r w:rsidRPr="00EC7FC1">
              <w:rPr>
                <w:rFonts w:asciiTheme="majorBidi" w:hAnsiTheme="majorBidi" w:cstheme="majorBidi"/>
                <w:b/>
                <w:bCs/>
                <w:sz w:val="14"/>
                <w:szCs w:val="14"/>
              </w:rPr>
              <w:t>Electricity Generated (MWh)</w:t>
            </w:r>
          </w:p>
        </w:tc>
        <w:tc>
          <w:tcPr>
            <w:tcW w:w="893" w:type="dxa"/>
          </w:tcPr>
          <w:p w:rsidR="00C14BCA" w:rsidRPr="00EC7FC1" w:rsidRDefault="00C14BCA" w:rsidP="009008DE">
            <w:pPr>
              <w:jc w:val="center"/>
              <w:rPr>
                <w:rFonts w:asciiTheme="majorBidi" w:hAnsiTheme="majorBidi" w:cstheme="majorBidi"/>
                <w:b/>
                <w:bCs/>
                <w:sz w:val="14"/>
                <w:szCs w:val="14"/>
              </w:rPr>
            </w:pPr>
            <w:r w:rsidRPr="00EC7FC1">
              <w:rPr>
                <w:rFonts w:asciiTheme="majorBidi" w:hAnsiTheme="majorBidi" w:cstheme="majorBidi"/>
                <w:b/>
                <w:bCs/>
                <w:sz w:val="14"/>
                <w:szCs w:val="14"/>
              </w:rPr>
              <w:t>% of</w:t>
            </w:r>
          </w:p>
          <w:p w:rsidR="00C14BCA" w:rsidRPr="00EC7FC1" w:rsidRDefault="00C14BCA" w:rsidP="009008DE">
            <w:pPr>
              <w:jc w:val="center"/>
              <w:rPr>
                <w:rFonts w:asciiTheme="majorBidi" w:hAnsiTheme="majorBidi" w:cstheme="majorBidi"/>
                <w:b/>
                <w:bCs/>
                <w:sz w:val="14"/>
                <w:szCs w:val="14"/>
              </w:rPr>
            </w:pPr>
            <w:r w:rsidRPr="00EC7FC1">
              <w:rPr>
                <w:rFonts w:asciiTheme="majorBidi" w:hAnsiTheme="majorBidi" w:cstheme="majorBidi"/>
                <w:b/>
                <w:bCs/>
                <w:sz w:val="14"/>
                <w:szCs w:val="14"/>
              </w:rPr>
              <w:t>Total Generation</w:t>
            </w:r>
          </w:p>
        </w:tc>
        <w:tc>
          <w:tcPr>
            <w:tcW w:w="971" w:type="dxa"/>
          </w:tcPr>
          <w:p w:rsidR="00C14BCA" w:rsidRPr="00EC7FC1" w:rsidRDefault="00C14BCA" w:rsidP="009008DE">
            <w:pPr>
              <w:jc w:val="center"/>
              <w:rPr>
                <w:rFonts w:asciiTheme="majorBidi" w:hAnsiTheme="majorBidi" w:cstheme="majorBidi"/>
                <w:b/>
                <w:bCs/>
                <w:sz w:val="14"/>
                <w:szCs w:val="14"/>
              </w:rPr>
            </w:pPr>
            <w:r w:rsidRPr="00EC7FC1">
              <w:rPr>
                <w:rFonts w:asciiTheme="majorBidi" w:hAnsiTheme="majorBidi" w:cstheme="majorBidi"/>
                <w:b/>
                <w:bCs/>
                <w:sz w:val="14"/>
                <w:szCs w:val="14"/>
              </w:rPr>
              <w:t>Fuel</w:t>
            </w:r>
          </w:p>
          <w:p w:rsidR="00C14BCA" w:rsidRPr="00EC7FC1" w:rsidRDefault="00C14BCA" w:rsidP="009008DE">
            <w:pPr>
              <w:jc w:val="center"/>
              <w:rPr>
                <w:rFonts w:asciiTheme="majorBidi" w:hAnsiTheme="majorBidi" w:cstheme="majorBidi"/>
                <w:b/>
                <w:bCs/>
                <w:sz w:val="14"/>
                <w:szCs w:val="14"/>
              </w:rPr>
            </w:pPr>
            <w:r w:rsidRPr="00EC7FC1">
              <w:rPr>
                <w:rFonts w:asciiTheme="majorBidi" w:hAnsiTheme="majorBidi" w:cstheme="majorBidi"/>
                <w:b/>
                <w:bCs/>
                <w:sz w:val="14"/>
                <w:szCs w:val="14"/>
              </w:rPr>
              <w:t>Input</w:t>
            </w:r>
          </w:p>
          <w:p w:rsidR="00C14BCA" w:rsidRPr="00EC7FC1" w:rsidRDefault="00C14BCA" w:rsidP="009008DE">
            <w:pPr>
              <w:jc w:val="center"/>
              <w:rPr>
                <w:rFonts w:asciiTheme="majorBidi" w:hAnsiTheme="majorBidi" w:cstheme="majorBidi"/>
                <w:b/>
                <w:bCs/>
                <w:sz w:val="14"/>
                <w:szCs w:val="14"/>
              </w:rPr>
            </w:pPr>
          </w:p>
        </w:tc>
      </w:tr>
      <w:tr w:rsidR="00C14BCA" w:rsidTr="00C14BCA">
        <w:tc>
          <w:tcPr>
            <w:tcW w:w="798" w:type="dxa"/>
          </w:tcPr>
          <w:p w:rsidR="00C14BCA" w:rsidRPr="00EC7FC1" w:rsidRDefault="00C14BCA" w:rsidP="009008DE">
            <w:pPr>
              <w:jc w:val="center"/>
              <w:rPr>
                <w:rFonts w:asciiTheme="majorBidi" w:hAnsiTheme="majorBidi" w:cstheme="majorBidi"/>
                <w:sz w:val="14"/>
                <w:szCs w:val="14"/>
              </w:rPr>
            </w:pPr>
            <w:r w:rsidRPr="00EC7FC1">
              <w:rPr>
                <w:rFonts w:asciiTheme="majorBidi" w:hAnsiTheme="majorBidi" w:cstheme="majorBidi"/>
                <w:sz w:val="14"/>
                <w:szCs w:val="14"/>
              </w:rPr>
              <w:t>Canadian bitum.</w:t>
            </w:r>
          </w:p>
        </w:tc>
        <w:tc>
          <w:tcPr>
            <w:tcW w:w="855" w:type="dxa"/>
          </w:tcPr>
          <w:p w:rsidR="00C14BCA" w:rsidRPr="00EC7FC1" w:rsidRDefault="00C14BCA" w:rsidP="009008DE">
            <w:pPr>
              <w:jc w:val="center"/>
              <w:rPr>
                <w:rFonts w:asciiTheme="majorBidi" w:hAnsiTheme="majorBidi" w:cstheme="majorBidi"/>
                <w:sz w:val="14"/>
                <w:szCs w:val="14"/>
              </w:rPr>
            </w:pPr>
            <w:r w:rsidRPr="00EC7FC1">
              <w:rPr>
                <w:rFonts w:asciiTheme="majorBidi" w:hAnsiTheme="majorBidi" w:cstheme="majorBidi"/>
                <w:sz w:val="14"/>
                <w:szCs w:val="14"/>
              </w:rPr>
              <w:t>1,001,570</w:t>
            </w:r>
          </w:p>
        </w:tc>
        <w:tc>
          <w:tcPr>
            <w:tcW w:w="893" w:type="dxa"/>
          </w:tcPr>
          <w:p w:rsidR="00C14BCA" w:rsidRPr="00EC7FC1" w:rsidRDefault="00C14BCA" w:rsidP="009008DE">
            <w:pPr>
              <w:jc w:val="center"/>
              <w:rPr>
                <w:rFonts w:asciiTheme="majorBidi" w:hAnsiTheme="majorBidi" w:cstheme="majorBidi"/>
                <w:sz w:val="14"/>
                <w:szCs w:val="14"/>
              </w:rPr>
            </w:pPr>
            <w:r w:rsidRPr="00EC7FC1">
              <w:rPr>
                <w:rFonts w:asciiTheme="majorBidi" w:hAnsiTheme="majorBidi" w:cstheme="majorBidi"/>
                <w:sz w:val="14"/>
                <w:szCs w:val="14"/>
              </w:rPr>
              <w:t>10.21</w:t>
            </w:r>
          </w:p>
        </w:tc>
        <w:tc>
          <w:tcPr>
            <w:tcW w:w="971" w:type="dxa"/>
          </w:tcPr>
          <w:p w:rsidR="00C14BCA" w:rsidRPr="00EC7FC1" w:rsidRDefault="00C14BCA" w:rsidP="009008DE">
            <w:pPr>
              <w:jc w:val="center"/>
              <w:rPr>
                <w:rFonts w:asciiTheme="majorBidi" w:hAnsiTheme="majorBidi" w:cstheme="majorBidi"/>
                <w:sz w:val="14"/>
                <w:szCs w:val="14"/>
              </w:rPr>
            </w:pPr>
            <w:r w:rsidRPr="00EC7FC1">
              <w:rPr>
                <w:rFonts w:asciiTheme="majorBidi" w:hAnsiTheme="majorBidi" w:cstheme="majorBidi"/>
                <w:sz w:val="14"/>
                <w:szCs w:val="14"/>
              </w:rPr>
              <w:t>437,577Mg</w:t>
            </w:r>
          </w:p>
        </w:tc>
        <w:tc>
          <w:tcPr>
            <w:tcW w:w="855" w:type="dxa"/>
          </w:tcPr>
          <w:p w:rsidR="00C14BCA" w:rsidRPr="00EC7FC1" w:rsidRDefault="00C14BCA" w:rsidP="009008DE">
            <w:pPr>
              <w:jc w:val="center"/>
              <w:rPr>
                <w:rFonts w:asciiTheme="majorBidi" w:hAnsiTheme="majorBidi" w:cstheme="majorBidi"/>
                <w:sz w:val="14"/>
                <w:szCs w:val="14"/>
              </w:rPr>
            </w:pPr>
            <w:r w:rsidRPr="00EC7FC1">
              <w:rPr>
                <w:rFonts w:asciiTheme="majorBidi" w:hAnsiTheme="majorBidi" w:cstheme="majorBidi"/>
                <w:sz w:val="14"/>
                <w:szCs w:val="14"/>
              </w:rPr>
              <w:t>826,513</w:t>
            </w:r>
          </w:p>
        </w:tc>
        <w:tc>
          <w:tcPr>
            <w:tcW w:w="893" w:type="dxa"/>
          </w:tcPr>
          <w:p w:rsidR="00C14BCA" w:rsidRPr="00EC7FC1" w:rsidRDefault="00C14BCA" w:rsidP="009008DE">
            <w:pPr>
              <w:jc w:val="center"/>
              <w:rPr>
                <w:rFonts w:asciiTheme="majorBidi" w:hAnsiTheme="majorBidi" w:cstheme="majorBidi"/>
                <w:sz w:val="14"/>
                <w:szCs w:val="14"/>
              </w:rPr>
            </w:pPr>
            <w:r w:rsidRPr="00EC7FC1">
              <w:rPr>
                <w:rFonts w:asciiTheme="majorBidi" w:hAnsiTheme="majorBidi" w:cstheme="majorBidi"/>
                <w:sz w:val="14"/>
                <w:szCs w:val="14"/>
              </w:rPr>
              <w:t>8.37</w:t>
            </w:r>
          </w:p>
        </w:tc>
        <w:tc>
          <w:tcPr>
            <w:tcW w:w="901" w:type="dxa"/>
          </w:tcPr>
          <w:p w:rsidR="00C14BCA" w:rsidRPr="00EC7FC1" w:rsidRDefault="00C14BCA" w:rsidP="009008DE">
            <w:pPr>
              <w:jc w:val="center"/>
              <w:rPr>
                <w:rFonts w:asciiTheme="majorBidi" w:hAnsiTheme="majorBidi" w:cstheme="majorBidi"/>
                <w:sz w:val="14"/>
                <w:szCs w:val="14"/>
              </w:rPr>
            </w:pPr>
            <w:r w:rsidRPr="00EC7FC1">
              <w:rPr>
                <w:rFonts w:asciiTheme="majorBidi" w:hAnsiTheme="majorBidi" w:cstheme="majorBidi"/>
                <w:sz w:val="14"/>
                <w:szCs w:val="14"/>
              </w:rPr>
              <w:t>359,452Mg</w:t>
            </w:r>
          </w:p>
        </w:tc>
        <w:tc>
          <w:tcPr>
            <w:tcW w:w="855" w:type="dxa"/>
          </w:tcPr>
          <w:p w:rsidR="00C14BCA" w:rsidRPr="00EC7FC1" w:rsidRDefault="00C14BCA" w:rsidP="009008DE">
            <w:pPr>
              <w:jc w:val="center"/>
              <w:rPr>
                <w:rFonts w:asciiTheme="majorBidi" w:hAnsiTheme="majorBidi" w:cstheme="majorBidi"/>
                <w:sz w:val="14"/>
                <w:szCs w:val="14"/>
              </w:rPr>
            </w:pPr>
            <w:r w:rsidRPr="00EC7FC1">
              <w:rPr>
                <w:rFonts w:asciiTheme="majorBidi" w:hAnsiTheme="majorBidi" w:cstheme="majorBidi"/>
                <w:sz w:val="14"/>
                <w:szCs w:val="14"/>
              </w:rPr>
              <w:t>886,333</w:t>
            </w:r>
          </w:p>
          <w:p w:rsidR="00C14BCA" w:rsidRPr="00EC7FC1" w:rsidRDefault="00C14BCA" w:rsidP="009008DE">
            <w:pPr>
              <w:jc w:val="center"/>
              <w:rPr>
                <w:rFonts w:asciiTheme="majorBidi" w:hAnsiTheme="majorBidi" w:cstheme="majorBidi"/>
                <w:sz w:val="14"/>
                <w:szCs w:val="14"/>
              </w:rPr>
            </w:pPr>
          </w:p>
        </w:tc>
        <w:tc>
          <w:tcPr>
            <w:tcW w:w="893" w:type="dxa"/>
          </w:tcPr>
          <w:p w:rsidR="00C14BCA" w:rsidRPr="00EC7FC1" w:rsidRDefault="00C14BCA" w:rsidP="009008DE">
            <w:pPr>
              <w:jc w:val="center"/>
              <w:rPr>
                <w:rFonts w:asciiTheme="majorBidi" w:hAnsiTheme="majorBidi" w:cstheme="majorBidi"/>
                <w:sz w:val="14"/>
                <w:szCs w:val="14"/>
              </w:rPr>
            </w:pPr>
            <w:r w:rsidRPr="00EC7FC1">
              <w:rPr>
                <w:rFonts w:asciiTheme="majorBidi" w:hAnsiTheme="majorBidi" w:cstheme="majorBidi"/>
                <w:sz w:val="14"/>
                <w:szCs w:val="14"/>
              </w:rPr>
              <w:t>10.07</w:t>
            </w:r>
          </w:p>
          <w:p w:rsidR="00C14BCA" w:rsidRPr="00EC7FC1" w:rsidRDefault="00C14BCA" w:rsidP="009008DE">
            <w:pPr>
              <w:jc w:val="center"/>
              <w:rPr>
                <w:rFonts w:asciiTheme="majorBidi" w:hAnsiTheme="majorBidi" w:cstheme="majorBidi"/>
                <w:sz w:val="14"/>
                <w:szCs w:val="14"/>
              </w:rPr>
            </w:pPr>
          </w:p>
        </w:tc>
        <w:tc>
          <w:tcPr>
            <w:tcW w:w="971" w:type="dxa"/>
          </w:tcPr>
          <w:p w:rsidR="00C14BCA" w:rsidRPr="00EC7FC1" w:rsidRDefault="00C14BCA" w:rsidP="009008DE">
            <w:pPr>
              <w:jc w:val="center"/>
              <w:rPr>
                <w:rFonts w:asciiTheme="majorBidi" w:hAnsiTheme="majorBidi" w:cstheme="majorBidi"/>
                <w:sz w:val="14"/>
                <w:szCs w:val="14"/>
              </w:rPr>
            </w:pPr>
            <w:r w:rsidRPr="00EC7FC1">
              <w:rPr>
                <w:rFonts w:asciiTheme="majorBidi" w:hAnsiTheme="majorBidi" w:cstheme="majorBidi"/>
                <w:sz w:val="14"/>
                <w:szCs w:val="14"/>
              </w:rPr>
              <w:t>386,505Mg</w:t>
            </w:r>
          </w:p>
          <w:p w:rsidR="00C14BCA" w:rsidRPr="00EC7FC1" w:rsidRDefault="00C14BCA" w:rsidP="009008DE">
            <w:pPr>
              <w:jc w:val="center"/>
              <w:rPr>
                <w:rFonts w:asciiTheme="majorBidi" w:hAnsiTheme="majorBidi" w:cstheme="majorBidi"/>
                <w:sz w:val="14"/>
                <w:szCs w:val="14"/>
              </w:rPr>
            </w:pPr>
          </w:p>
        </w:tc>
      </w:tr>
      <w:tr w:rsidR="00C14BCA" w:rsidTr="00C14BCA">
        <w:tc>
          <w:tcPr>
            <w:tcW w:w="798" w:type="dxa"/>
          </w:tcPr>
          <w:p w:rsidR="00C14BCA" w:rsidRPr="00EC7FC1" w:rsidRDefault="00C14BCA" w:rsidP="009008DE">
            <w:pPr>
              <w:jc w:val="center"/>
              <w:rPr>
                <w:rFonts w:asciiTheme="majorBidi" w:hAnsiTheme="majorBidi" w:cstheme="majorBidi"/>
                <w:sz w:val="14"/>
                <w:szCs w:val="14"/>
              </w:rPr>
            </w:pPr>
            <w:r w:rsidRPr="00EC7FC1">
              <w:rPr>
                <w:rFonts w:asciiTheme="majorBidi" w:hAnsiTheme="majorBidi" w:cstheme="majorBidi"/>
                <w:sz w:val="14"/>
                <w:szCs w:val="14"/>
              </w:rPr>
              <w:t>Imported bitum.</w:t>
            </w:r>
          </w:p>
        </w:tc>
        <w:tc>
          <w:tcPr>
            <w:tcW w:w="855" w:type="dxa"/>
          </w:tcPr>
          <w:p w:rsidR="00C14BCA" w:rsidRPr="00EC7FC1" w:rsidRDefault="00C14BCA" w:rsidP="009008DE">
            <w:pPr>
              <w:jc w:val="center"/>
              <w:rPr>
                <w:rFonts w:asciiTheme="majorBidi" w:hAnsiTheme="majorBidi" w:cstheme="majorBidi"/>
                <w:sz w:val="14"/>
                <w:szCs w:val="14"/>
              </w:rPr>
            </w:pPr>
            <w:r w:rsidRPr="00EC7FC1">
              <w:rPr>
                <w:rFonts w:asciiTheme="majorBidi" w:hAnsiTheme="majorBidi" w:cstheme="majorBidi"/>
                <w:sz w:val="14"/>
                <w:szCs w:val="14"/>
              </w:rPr>
              <w:t>4,995,331</w:t>
            </w:r>
          </w:p>
        </w:tc>
        <w:tc>
          <w:tcPr>
            <w:tcW w:w="893" w:type="dxa"/>
          </w:tcPr>
          <w:p w:rsidR="00C14BCA" w:rsidRPr="00EC7FC1" w:rsidRDefault="00C14BCA" w:rsidP="009008DE">
            <w:pPr>
              <w:jc w:val="center"/>
              <w:rPr>
                <w:rFonts w:asciiTheme="majorBidi" w:hAnsiTheme="majorBidi" w:cstheme="majorBidi"/>
                <w:sz w:val="14"/>
                <w:szCs w:val="14"/>
              </w:rPr>
            </w:pPr>
            <w:r w:rsidRPr="00EC7FC1">
              <w:rPr>
                <w:rFonts w:asciiTheme="majorBidi" w:hAnsiTheme="majorBidi" w:cstheme="majorBidi"/>
                <w:sz w:val="14"/>
                <w:szCs w:val="14"/>
              </w:rPr>
              <w:t>50.92</w:t>
            </w:r>
          </w:p>
        </w:tc>
        <w:tc>
          <w:tcPr>
            <w:tcW w:w="971" w:type="dxa"/>
          </w:tcPr>
          <w:p w:rsidR="00C14BCA" w:rsidRPr="00EC7FC1" w:rsidRDefault="00C14BCA" w:rsidP="009008DE">
            <w:pPr>
              <w:jc w:val="center"/>
              <w:rPr>
                <w:rFonts w:asciiTheme="majorBidi" w:hAnsiTheme="majorBidi" w:cstheme="majorBidi"/>
                <w:sz w:val="14"/>
                <w:szCs w:val="14"/>
              </w:rPr>
            </w:pPr>
            <w:r w:rsidRPr="00EC7FC1">
              <w:rPr>
                <w:rFonts w:asciiTheme="majorBidi" w:hAnsiTheme="majorBidi" w:cstheme="majorBidi"/>
                <w:sz w:val="14"/>
                <w:szCs w:val="14"/>
              </w:rPr>
              <w:t>1,850,817Mg</w:t>
            </w:r>
          </w:p>
        </w:tc>
        <w:tc>
          <w:tcPr>
            <w:tcW w:w="855" w:type="dxa"/>
          </w:tcPr>
          <w:p w:rsidR="00C14BCA" w:rsidRPr="00EC7FC1" w:rsidRDefault="00C14BCA" w:rsidP="009008DE">
            <w:pPr>
              <w:jc w:val="center"/>
              <w:rPr>
                <w:rFonts w:asciiTheme="majorBidi" w:hAnsiTheme="majorBidi" w:cstheme="majorBidi"/>
                <w:sz w:val="14"/>
                <w:szCs w:val="14"/>
              </w:rPr>
            </w:pPr>
            <w:r w:rsidRPr="00EC7FC1">
              <w:rPr>
                <w:rFonts w:asciiTheme="majorBidi" w:hAnsiTheme="majorBidi" w:cstheme="majorBidi"/>
                <w:sz w:val="14"/>
                <w:szCs w:val="14"/>
              </w:rPr>
              <w:t>4,908,846</w:t>
            </w:r>
          </w:p>
        </w:tc>
        <w:tc>
          <w:tcPr>
            <w:tcW w:w="893" w:type="dxa"/>
          </w:tcPr>
          <w:p w:rsidR="00C14BCA" w:rsidRPr="00EC7FC1" w:rsidRDefault="00C14BCA" w:rsidP="009008DE">
            <w:pPr>
              <w:jc w:val="center"/>
              <w:rPr>
                <w:rFonts w:asciiTheme="majorBidi" w:hAnsiTheme="majorBidi" w:cstheme="majorBidi"/>
                <w:sz w:val="14"/>
                <w:szCs w:val="14"/>
              </w:rPr>
            </w:pPr>
            <w:r w:rsidRPr="00EC7FC1">
              <w:rPr>
                <w:rFonts w:asciiTheme="majorBidi" w:hAnsiTheme="majorBidi" w:cstheme="majorBidi"/>
                <w:sz w:val="14"/>
                <w:szCs w:val="14"/>
              </w:rPr>
              <w:t>49.73</w:t>
            </w:r>
          </w:p>
        </w:tc>
        <w:tc>
          <w:tcPr>
            <w:tcW w:w="901" w:type="dxa"/>
          </w:tcPr>
          <w:p w:rsidR="00C14BCA" w:rsidRPr="00EC7FC1" w:rsidRDefault="00C14BCA" w:rsidP="009008DE">
            <w:pPr>
              <w:jc w:val="center"/>
              <w:rPr>
                <w:rFonts w:asciiTheme="majorBidi" w:hAnsiTheme="majorBidi" w:cstheme="majorBidi"/>
                <w:sz w:val="14"/>
                <w:szCs w:val="14"/>
              </w:rPr>
            </w:pPr>
            <w:r w:rsidRPr="00EC7FC1">
              <w:rPr>
                <w:rFonts w:asciiTheme="majorBidi" w:hAnsiTheme="majorBidi" w:cstheme="majorBidi"/>
                <w:sz w:val="14"/>
                <w:szCs w:val="14"/>
              </w:rPr>
              <w:t>1,907,42Mg</w:t>
            </w:r>
          </w:p>
        </w:tc>
        <w:tc>
          <w:tcPr>
            <w:tcW w:w="855" w:type="dxa"/>
          </w:tcPr>
          <w:p w:rsidR="00C14BCA" w:rsidRPr="00EC7FC1" w:rsidRDefault="00C14BCA" w:rsidP="009008DE">
            <w:pPr>
              <w:jc w:val="center"/>
              <w:rPr>
                <w:rFonts w:asciiTheme="majorBidi" w:hAnsiTheme="majorBidi" w:cstheme="majorBidi"/>
                <w:sz w:val="14"/>
                <w:szCs w:val="14"/>
              </w:rPr>
            </w:pPr>
            <w:r w:rsidRPr="00EC7FC1">
              <w:rPr>
                <w:rFonts w:asciiTheme="majorBidi" w:hAnsiTheme="majorBidi" w:cstheme="majorBidi"/>
                <w:sz w:val="14"/>
                <w:szCs w:val="14"/>
              </w:rPr>
              <w:t>5,671,452</w:t>
            </w:r>
          </w:p>
          <w:p w:rsidR="00C14BCA" w:rsidRPr="00EC7FC1" w:rsidRDefault="00C14BCA" w:rsidP="009008DE">
            <w:pPr>
              <w:jc w:val="center"/>
              <w:rPr>
                <w:rFonts w:asciiTheme="majorBidi" w:hAnsiTheme="majorBidi" w:cstheme="majorBidi"/>
                <w:sz w:val="14"/>
                <w:szCs w:val="14"/>
              </w:rPr>
            </w:pPr>
          </w:p>
        </w:tc>
        <w:tc>
          <w:tcPr>
            <w:tcW w:w="893" w:type="dxa"/>
          </w:tcPr>
          <w:p w:rsidR="00C14BCA" w:rsidRPr="00EC7FC1" w:rsidRDefault="00C14BCA" w:rsidP="009008DE">
            <w:pPr>
              <w:jc w:val="center"/>
              <w:rPr>
                <w:rFonts w:asciiTheme="majorBidi" w:hAnsiTheme="majorBidi" w:cstheme="majorBidi"/>
                <w:sz w:val="14"/>
                <w:szCs w:val="14"/>
              </w:rPr>
            </w:pPr>
            <w:r w:rsidRPr="00EC7FC1">
              <w:rPr>
                <w:rFonts w:asciiTheme="majorBidi" w:hAnsiTheme="majorBidi" w:cstheme="majorBidi"/>
                <w:sz w:val="14"/>
                <w:szCs w:val="14"/>
              </w:rPr>
              <w:t>64.41</w:t>
            </w:r>
          </w:p>
          <w:p w:rsidR="00C14BCA" w:rsidRPr="00EC7FC1" w:rsidRDefault="00C14BCA" w:rsidP="009008DE">
            <w:pPr>
              <w:jc w:val="center"/>
              <w:rPr>
                <w:rFonts w:asciiTheme="majorBidi" w:hAnsiTheme="majorBidi" w:cstheme="majorBidi"/>
                <w:sz w:val="14"/>
                <w:szCs w:val="14"/>
              </w:rPr>
            </w:pPr>
          </w:p>
        </w:tc>
        <w:tc>
          <w:tcPr>
            <w:tcW w:w="971" w:type="dxa"/>
          </w:tcPr>
          <w:p w:rsidR="00C14BCA" w:rsidRPr="00EC7FC1" w:rsidRDefault="00C14BCA" w:rsidP="009008DE">
            <w:pPr>
              <w:jc w:val="center"/>
              <w:rPr>
                <w:rFonts w:asciiTheme="majorBidi" w:hAnsiTheme="majorBidi" w:cstheme="majorBidi"/>
                <w:sz w:val="14"/>
                <w:szCs w:val="14"/>
              </w:rPr>
            </w:pPr>
            <w:r w:rsidRPr="00EC7FC1">
              <w:rPr>
                <w:rFonts w:asciiTheme="majorBidi" w:hAnsiTheme="majorBidi" w:cstheme="majorBidi"/>
                <w:sz w:val="14"/>
                <w:szCs w:val="14"/>
              </w:rPr>
              <w:t>2,155,488Mg</w:t>
            </w:r>
          </w:p>
        </w:tc>
      </w:tr>
      <w:tr w:rsidR="00C14BCA" w:rsidTr="00C14BCA">
        <w:tc>
          <w:tcPr>
            <w:tcW w:w="798" w:type="dxa"/>
          </w:tcPr>
          <w:p w:rsidR="00C14BCA" w:rsidRPr="00EC7FC1" w:rsidRDefault="00C14BCA" w:rsidP="009008DE">
            <w:pPr>
              <w:jc w:val="center"/>
              <w:rPr>
                <w:rFonts w:asciiTheme="majorBidi" w:hAnsiTheme="majorBidi" w:cstheme="majorBidi"/>
                <w:sz w:val="14"/>
                <w:szCs w:val="14"/>
              </w:rPr>
            </w:pPr>
            <w:r w:rsidRPr="00EC7FC1" w:rsidDel="00292BC8">
              <w:rPr>
                <w:rFonts w:asciiTheme="majorBidi" w:hAnsiTheme="majorBidi" w:cstheme="majorBidi"/>
                <w:sz w:val="14"/>
                <w:szCs w:val="14"/>
              </w:rPr>
              <w:t>I</w:t>
            </w:r>
            <w:r w:rsidRPr="00EC7FC1">
              <w:rPr>
                <w:rFonts w:asciiTheme="majorBidi" w:hAnsiTheme="majorBidi" w:cstheme="majorBidi"/>
                <w:sz w:val="14"/>
                <w:szCs w:val="14"/>
              </w:rPr>
              <w:t>mported subbitum.</w:t>
            </w:r>
          </w:p>
        </w:tc>
        <w:tc>
          <w:tcPr>
            <w:tcW w:w="855" w:type="dxa"/>
          </w:tcPr>
          <w:p w:rsidR="00C14BCA" w:rsidRPr="00EC7FC1" w:rsidRDefault="00C14BCA" w:rsidP="009008DE">
            <w:pPr>
              <w:jc w:val="center"/>
              <w:rPr>
                <w:rFonts w:asciiTheme="majorBidi" w:hAnsiTheme="majorBidi" w:cstheme="majorBidi"/>
                <w:sz w:val="14"/>
                <w:szCs w:val="14"/>
              </w:rPr>
            </w:pPr>
            <w:r w:rsidRPr="00EC7FC1">
              <w:rPr>
                <w:rFonts w:asciiTheme="majorBidi" w:hAnsiTheme="majorBidi" w:cstheme="majorBidi"/>
                <w:sz w:val="14"/>
                <w:szCs w:val="14"/>
              </w:rPr>
              <w:t>932,057</w:t>
            </w:r>
          </w:p>
        </w:tc>
        <w:tc>
          <w:tcPr>
            <w:tcW w:w="893" w:type="dxa"/>
          </w:tcPr>
          <w:p w:rsidR="00C14BCA" w:rsidRPr="00EC7FC1" w:rsidRDefault="00C14BCA" w:rsidP="009008DE">
            <w:pPr>
              <w:jc w:val="center"/>
              <w:rPr>
                <w:rFonts w:asciiTheme="majorBidi" w:hAnsiTheme="majorBidi" w:cstheme="majorBidi"/>
                <w:sz w:val="14"/>
                <w:szCs w:val="14"/>
              </w:rPr>
            </w:pPr>
            <w:r w:rsidRPr="00EC7FC1">
              <w:rPr>
                <w:rFonts w:asciiTheme="majorBidi" w:hAnsiTheme="majorBidi" w:cstheme="majorBidi"/>
                <w:sz w:val="14"/>
                <w:szCs w:val="14"/>
              </w:rPr>
              <w:t>9.50</w:t>
            </w:r>
          </w:p>
        </w:tc>
        <w:tc>
          <w:tcPr>
            <w:tcW w:w="971" w:type="dxa"/>
          </w:tcPr>
          <w:p w:rsidR="00C14BCA" w:rsidRPr="00EC7FC1" w:rsidRDefault="00C14BCA" w:rsidP="009008DE">
            <w:pPr>
              <w:jc w:val="center"/>
              <w:rPr>
                <w:rFonts w:asciiTheme="majorBidi" w:hAnsiTheme="majorBidi" w:cstheme="majorBidi"/>
                <w:sz w:val="14"/>
                <w:szCs w:val="14"/>
              </w:rPr>
            </w:pPr>
            <w:r w:rsidRPr="00EC7FC1">
              <w:rPr>
                <w:rFonts w:asciiTheme="majorBidi" w:hAnsiTheme="majorBidi" w:cstheme="majorBidi"/>
                <w:sz w:val="14"/>
                <w:szCs w:val="14"/>
              </w:rPr>
              <w:t>346,858 Mg</w:t>
            </w:r>
          </w:p>
        </w:tc>
        <w:tc>
          <w:tcPr>
            <w:tcW w:w="855" w:type="dxa"/>
          </w:tcPr>
          <w:p w:rsidR="00C14BCA" w:rsidRPr="00EC7FC1" w:rsidRDefault="00C14BCA" w:rsidP="009008DE">
            <w:pPr>
              <w:jc w:val="center"/>
              <w:rPr>
                <w:rFonts w:asciiTheme="majorBidi" w:hAnsiTheme="majorBidi" w:cstheme="majorBidi"/>
                <w:sz w:val="14"/>
                <w:szCs w:val="14"/>
              </w:rPr>
            </w:pPr>
            <w:r w:rsidRPr="00EC7FC1">
              <w:rPr>
                <w:rFonts w:asciiTheme="majorBidi" w:hAnsiTheme="majorBidi" w:cstheme="majorBidi"/>
                <w:sz w:val="14"/>
                <w:szCs w:val="14"/>
              </w:rPr>
              <w:t>1,032,824</w:t>
            </w:r>
          </w:p>
        </w:tc>
        <w:tc>
          <w:tcPr>
            <w:tcW w:w="893" w:type="dxa"/>
          </w:tcPr>
          <w:p w:rsidR="00C14BCA" w:rsidRPr="00EC7FC1" w:rsidRDefault="00C14BCA" w:rsidP="009008DE">
            <w:pPr>
              <w:jc w:val="center"/>
              <w:rPr>
                <w:rFonts w:asciiTheme="majorBidi" w:hAnsiTheme="majorBidi" w:cstheme="majorBidi"/>
                <w:sz w:val="14"/>
                <w:szCs w:val="14"/>
              </w:rPr>
            </w:pPr>
            <w:r w:rsidRPr="00EC7FC1">
              <w:rPr>
                <w:rFonts w:asciiTheme="majorBidi" w:hAnsiTheme="majorBidi" w:cstheme="majorBidi"/>
                <w:sz w:val="14"/>
                <w:szCs w:val="14"/>
              </w:rPr>
              <w:t>10.46</w:t>
            </w:r>
          </w:p>
        </w:tc>
        <w:tc>
          <w:tcPr>
            <w:tcW w:w="901" w:type="dxa"/>
          </w:tcPr>
          <w:p w:rsidR="00C14BCA" w:rsidRPr="00EC7FC1" w:rsidRDefault="00C14BCA" w:rsidP="009008DE">
            <w:pPr>
              <w:jc w:val="center"/>
              <w:rPr>
                <w:rFonts w:asciiTheme="majorBidi" w:hAnsiTheme="majorBidi" w:cstheme="majorBidi"/>
                <w:sz w:val="14"/>
                <w:szCs w:val="14"/>
              </w:rPr>
            </w:pPr>
            <w:r w:rsidRPr="00EC7FC1">
              <w:rPr>
                <w:rFonts w:asciiTheme="majorBidi" w:hAnsiTheme="majorBidi" w:cstheme="majorBidi"/>
                <w:sz w:val="14"/>
                <w:szCs w:val="14"/>
              </w:rPr>
              <w:t>403,420 Mg</w:t>
            </w:r>
          </w:p>
        </w:tc>
        <w:tc>
          <w:tcPr>
            <w:tcW w:w="855" w:type="dxa"/>
          </w:tcPr>
          <w:p w:rsidR="00C14BCA" w:rsidRPr="00EC7FC1" w:rsidRDefault="00C14BCA" w:rsidP="009008DE">
            <w:pPr>
              <w:jc w:val="center"/>
              <w:rPr>
                <w:rFonts w:asciiTheme="majorBidi" w:hAnsiTheme="majorBidi" w:cstheme="majorBidi"/>
                <w:sz w:val="14"/>
                <w:szCs w:val="14"/>
              </w:rPr>
            </w:pPr>
            <w:r w:rsidRPr="00EC7FC1">
              <w:rPr>
                <w:rFonts w:asciiTheme="majorBidi" w:hAnsiTheme="majorBidi" w:cstheme="majorBidi"/>
                <w:sz w:val="14"/>
                <w:szCs w:val="14"/>
              </w:rPr>
              <w:t>0</w:t>
            </w:r>
          </w:p>
        </w:tc>
        <w:tc>
          <w:tcPr>
            <w:tcW w:w="893" w:type="dxa"/>
          </w:tcPr>
          <w:p w:rsidR="00C14BCA" w:rsidRPr="00EC7FC1" w:rsidRDefault="00C14BCA" w:rsidP="009008DE">
            <w:pPr>
              <w:jc w:val="center"/>
              <w:rPr>
                <w:rFonts w:asciiTheme="majorBidi" w:hAnsiTheme="majorBidi" w:cstheme="majorBidi"/>
                <w:sz w:val="14"/>
                <w:szCs w:val="14"/>
              </w:rPr>
            </w:pPr>
            <w:r w:rsidRPr="00EC7FC1">
              <w:rPr>
                <w:rFonts w:asciiTheme="majorBidi" w:hAnsiTheme="majorBidi" w:cstheme="majorBidi"/>
                <w:sz w:val="14"/>
                <w:szCs w:val="14"/>
              </w:rPr>
              <w:t>0</w:t>
            </w:r>
          </w:p>
        </w:tc>
        <w:tc>
          <w:tcPr>
            <w:tcW w:w="971" w:type="dxa"/>
          </w:tcPr>
          <w:p w:rsidR="00C14BCA" w:rsidRPr="00EC7FC1" w:rsidRDefault="00C14BCA" w:rsidP="009008DE">
            <w:pPr>
              <w:jc w:val="center"/>
              <w:rPr>
                <w:rFonts w:asciiTheme="majorBidi" w:hAnsiTheme="majorBidi" w:cstheme="majorBidi"/>
                <w:sz w:val="14"/>
                <w:szCs w:val="14"/>
              </w:rPr>
            </w:pPr>
            <w:r w:rsidRPr="00EC7FC1">
              <w:rPr>
                <w:rFonts w:asciiTheme="majorBidi" w:hAnsiTheme="majorBidi" w:cstheme="majorBidi"/>
                <w:sz w:val="14"/>
                <w:szCs w:val="14"/>
              </w:rPr>
              <w:t>0</w:t>
            </w:r>
          </w:p>
        </w:tc>
      </w:tr>
      <w:tr w:rsidR="00C14BCA" w:rsidTr="00C14BCA">
        <w:tc>
          <w:tcPr>
            <w:tcW w:w="798" w:type="dxa"/>
          </w:tcPr>
          <w:p w:rsidR="00C14BCA" w:rsidRPr="00EC7FC1" w:rsidRDefault="00C14BCA" w:rsidP="009008DE">
            <w:pPr>
              <w:jc w:val="center"/>
              <w:rPr>
                <w:rFonts w:asciiTheme="majorBidi" w:hAnsiTheme="majorBidi" w:cstheme="majorBidi"/>
                <w:sz w:val="14"/>
                <w:szCs w:val="14"/>
              </w:rPr>
            </w:pPr>
            <w:r w:rsidRPr="00EC7FC1">
              <w:rPr>
                <w:rFonts w:asciiTheme="majorBidi" w:hAnsiTheme="majorBidi" w:cstheme="majorBidi"/>
                <w:sz w:val="14"/>
                <w:szCs w:val="14"/>
              </w:rPr>
              <w:t>Light</w:t>
            </w:r>
          </w:p>
          <w:p w:rsidR="00C14BCA" w:rsidRPr="00EC7FC1" w:rsidRDefault="00C14BCA" w:rsidP="009008DE">
            <w:pPr>
              <w:jc w:val="center"/>
              <w:rPr>
                <w:rFonts w:asciiTheme="majorBidi" w:hAnsiTheme="majorBidi" w:cstheme="majorBidi"/>
                <w:sz w:val="14"/>
                <w:szCs w:val="14"/>
              </w:rPr>
            </w:pPr>
            <w:r w:rsidRPr="00EC7FC1">
              <w:rPr>
                <w:rFonts w:asciiTheme="majorBidi" w:hAnsiTheme="majorBidi" w:cstheme="majorBidi"/>
                <w:sz w:val="14"/>
                <w:szCs w:val="14"/>
              </w:rPr>
              <w:t>fuel oil</w:t>
            </w:r>
          </w:p>
        </w:tc>
        <w:tc>
          <w:tcPr>
            <w:tcW w:w="855" w:type="dxa"/>
          </w:tcPr>
          <w:p w:rsidR="00C14BCA" w:rsidRPr="00EC7FC1" w:rsidRDefault="00C14BCA" w:rsidP="009008DE">
            <w:pPr>
              <w:jc w:val="center"/>
              <w:rPr>
                <w:rFonts w:asciiTheme="majorBidi" w:hAnsiTheme="majorBidi" w:cstheme="majorBidi"/>
                <w:sz w:val="14"/>
                <w:szCs w:val="14"/>
              </w:rPr>
            </w:pPr>
            <w:r w:rsidRPr="00EC7FC1">
              <w:rPr>
                <w:rFonts w:asciiTheme="majorBidi" w:hAnsiTheme="majorBidi" w:cstheme="majorBidi"/>
                <w:sz w:val="14"/>
                <w:szCs w:val="14"/>
              </w:rPr>
              <w:t>15,888</w:t>
            </w:r>
          </w:p>
        </w:tc>
        <w:tc>
          <w:tcPr>
            <w:tcW w:w="893" w:type="dxa"/>
          </w:tcPr>
          <w:p w:rsidR="00C14BCA" w:rsidRPr="00EC7FC1" w:rsidRDefault="00C14BCA" w:rsidP="009008DE">
            <w:pPr>
              <w:jc w:val="center"/>
              <w:rPr>
                <w:rFonts w:asciiTheme="majorBidi" w:hAnsiTheme="majorBidi" w:cstheme="majorBidi"/>
                <w:sz w:val="14"/>
                <w:szCs w:val="14"/>
              </w:rPr>
            </w:pPr>
            <w:r w:rsidRPr="00EC7FC1">
              <w:rPr>
                <w:rFonts w:asciiTheme="majorBidi" w:hAnsiTheme="majorBidi" w:cstheme="majorBidi"/>
                <w:sz w:val="14"/>
                <w:szCs w:val="14"/>
              </w:rPr>
              <w:t>0.16</w:t>
            </w:r>
          </w:p>
        </w:tc>
        <w:tc>
          <w:tcPr>
            <w:tcW w:w="971" w:type="dxa"/>
          </w:tcPr>
          <w:p w:rsidR="00C14BCA" w:rsidRPr="00EC7FC1" w:rsidRDefault="00C14BCA" w:rsidP="009008DE">
            <w:pPr>
              <w:jc w:val="center"/>
              <w:rPr>
                <w:rFonts w:asciiTheme="majorBidi" w:hAnsiTheme="majorBidi" w:cstheme="majorBidi"/>
                <w:sz w:val="14"/>
                <w:szCs w:val="14"/>
              </w:rPr>
            </w:pPr>
            <w:r w:rsidRPr="00EC7FC1">
              <w:rPr>
                <w:rFonts w:asciiTheme="majorBidi" w:hAnsiTheme="majorBidi" w:cstheme="majorBidi"/>
                <w:sz w:val="14"/>
                <w:szCs w:val="14"/>
              </w:rPr>
              <w:t>4,564kL</w:t>
            </w:r>
          </w:p>
        </w:tc>
        <w:tc>
          <w:tcPr>
            <w:tcW w:w="855" w:type="dxa"/>
          </w:tcPr>
          <w:p w:rsidR="00C14BCA" w:rsidRPr="00EC7FC1" w:rsidRDefault="00C14BCA" w:rsidP="009008DE">
            <w:pPr>
              <w:jc w:val="center"/>
              <w:rPr>
                <w:rFonts w:asciiTheme="majorBidi" w:hAnsiTheme="majorBidi" w:cstheme="majorBidi"/>
                <w:sz w:val="14"/>
                <w:szCs w:val="14"/>
              </w:rPr>
            </w:pPr>
            <w:r w:rsidRPr="00EC7FC1">
              <w:rPr>
                <w:rFonts w:asciiTheme="majorBidi" w:hAnsiTheme="majorBidi" w:cstheme="majorBidi"/>
                <w:sz w:val="14"/>
                <w:szCs w:val="14"/>
              </w:rPr>
              <w:t>15,440</w:t>
            </w:r>
          </w:p>
        </w:tc>
        <w:tc>
          <w:tcPr>
            <w:tcW w:w="893" w:type="dxa"/>
          </w:tcPr>
          <w:p w:rsidR="00C14BCA" w:rsidRPr="00EC7FC1" w:rsidRDefault="00C14BCA" w:rsidP="009008DE">
            <w:pPr>
              <w:jc w:val="center"/>
              <w:rPr>
                <w:rFonts w:asciiTheme="majorBidi" w:hAnsiTheme="majorBidi" w:cstheme="majorBidi"/>
                <w:sz w:val="14"/>
                <w:szCs w:val="14"/>
              </w:rPr>
            </w:pPr>
            <w:r w:rsidRPr="00EC7FC1">
              <w:rPr>
                <w:rFonts w:asciiTheme="majorBidi" w:hAnsiTheme="majorBidi" w:cstheme="majorBidi"/>
                <w:sz w:val="14"/>
                <w:szCs w:val="14"/>
              </w:rPr>
              <w:t>0.16</w:t>
            </w:r>
          </w:p>
        </w:tc>
        <w:tc>
          <w:tcPr>
            <w:tcW w:w="901" w:type="dxa"/>
          </w:tcPr>
          <w:p w:rsidR="00C14BCA" w:rsidRPr="00EC7FC1" w:rsidRDefault="00C14BCA" w:rsidP="009008DE">
            <w:pPr>
              <w:jc w:val="center"/>
              <w:rPr>
                <w:rFonts w:asciiTheme="majorBidi" w:hAnsiTheme="majorBidi" w:cstheme="majorBidi"/>
                <w:sz w:val="14"/>
                <w:szCs w:val="14"/>
              </w:rPr>
            </w:pPr>
            <w:r w:rsidRPr="00EC7FC1">
              <w:rPr>
                <w:rFonts w:asciiTheme="majorBidi" w:hAnsiTheme="majorBidi" w:cstheme="majorBidi"/>
                <w:sz w:val="14"/>
                <w:szCs w:val="14"/>
              </w:rPr>
              <w:t>4,400kL</w:t>
            </w:r>
          </w:p>
        </w:tc>
        <w:tc>
          <w:tcPr>
            <w:tcW w:w="855" w:type="dxa"/>
          </w:tcPr>
          <w:p w:rsidR="00C14BCA" w:rsidRPr="00EC7FC1" w:rsidRDefault="00C14BCA" w:rsidP="009008DE">
            <w:pPr>
              <w:jc w:val="center"/>
              <w:rPr>
                <w:rFonts w:asciiTheme="majorBidi" w:hAnsiTheme="majorBidi" w:cstheme="majorBidi"/>
                <w:sz w:val="14"/>
                <w:szCs w:val="14"/>
              </w:rPr>
            </w:pPr>
            <w:r w:rsidRPr="00EC7FC1">
              <w:rPr>
                <w:rFonts w:asciiTheme="majorBidi" w:hAnsiTheme="majorBidi" w:cstheme="majorBidi"/>
                <w:sz w:val="14"/>
                <w:szCs w:val="14"/>
              </w:rPr>
              <w:t>16,952</w:t>
            </w:r>
          </w:p>
        </w:tc>
        <w:tc>
          <w:tcPr>
            <w:tcW w:w="893" w:type="dxa"/>
          </w:tcPr>
          <w:p w:rsidR="00C14BCA" w:rsidRPr="00EC7FC1" w:rsidRDefault="00C14BCA" w:rsidP="009008DE">
            <w:pPr>
              <w:jc w:val="center"/>
              <w:rPr>
                <w:rFonts w:asciiTheme="majorBidi" w:hAnsiTheme="majorBidi" w:cstheme="majorBidi"/>
                <w:sz w:val="14"/>
                <w:szCs w:val="14"/>
                <w:lang w:val="en-US" w:eastAsia="en-US"/>
              </w:rPr>
            </w:pPr>
            <w:r w:rsidRPr="00EC7FC1">
              <w:rPr>
                <w:rFonts w:asciiTheme="majorBidi" w:hAnsiTheme="majorBidi" w:cstheme="majorBidi"/>
                <w:sz w:val="14"/>
                <w:szCs w:val="14"/>
                <w:lang w:val="en-US" w:eastAsia="en-US"/>
              </w:rPr>
              <w:t>0.19</w:t>
            </w:r>
          </w:p>
        </w:tc>
        <w:tc>
          <w:tcPr>
            <w:tcW w:w="971" w:type="dxa"/>
          </w:tcPr>
          <w:p w:rsidR="00C14BCA" w:rsidRPr="00EC7FC1" w:rsidRDefault="00C14BCA" w:rsidP="009008DE">
            <w:pPr>
              <w:jc w:val="center"/>
              <w:rPr>
                <w:rFonts w:asciiTheme="majorBidi" w:hAnsiTheme="majorBidi" w:cstheme="majorBidi"/>
                <w:sz w:val="14"/>
                <w:szCs w:val="14"/>
              </w:rPr>
            </w:pPr>
            <w:r w:rsidRPr="00EC7FC1">
              <w:rPr>
                <w:rFonts w:asciiTheme="majorBidi" w:hAnsiTheme="majorBidi" w:cstheme="majorBidi"/>
                <w:sz w:val="14"/>
                <w:szCs w:val="14"/>
              </w:rPr>
              <w:t>4,519kL</w:t>
            </w:r>
          </w:p>
        </w:tc>
      </w:tr>
      <w:tr w:rsidR="00C14BCA" w:rsidTr="00C14BCA">
        <w:tc>
          <w:tcPr>
            <w:tcW w:w="798" w:type="dxa"/>
          </w:tcPr>
          <w:p w:rsidR="00C14BCA" w:rsidRPr="00EC7FC1" w:rsidRDefault="00C14BCA" w:rsidP="009008DE">
            <w:pPr>
              <w:jc w:val="center"/>
              <w:rPr>
                <w:rFonts w:asciiTheme="majorBidi" w:hAnsiTheme="majorBidi" w:cstheme="majorBidi"/>
                <w:sz w:val="14"/>
                <w:szCs w:val="14"/>
              </w:rPr>
            </w:pPr>
            <w:r w:rsidRPr="00EC7FC1">
              <w:rPr>
                <w:rFonts w:asciiTheme="majorBidi" w:hAnsiTheme="majorBidi" w:cstheme="majorBidi"/>
                <w:sz w:val="14"/>
                <w:szCs w:val="14"/>
              </w:rPr>
              <w:t>Heavy fuel oil</w:t>
            </w:r>
          </w:p>
        </w:tc>
        <w:tc>
          <w:tcPr>
            <w:tcW w:w="855" w:type="dxa"/>
          </w:tcPr>
          <w:p w:rsidR="00C14BCA" w:rsidRPr="00EC7FC1" w:rsidRDefault="00C14BCA" w:rsidP="009008DE">
            <w:pPr>
              <w:jc w:val="center"/>
              <w:rPr>
                <w:rFonts w:asciiTheme="majorBidi" w:hAnsiTheme="majorBidi" w:cstheme="majorBidi"/>
                <w:sz w:val="14"/>
                <w:szCs w:val="14"/>
              </w:rPr>
            </w:pPr>
            <w:r w:rsidRPr="00EC7FC1">
              <w:rPr>
                <w:rFonts w:asciiTheme="majorBidi" w:hAnsiTheme="majorBidi" w:cstheme="majorBidi"/>
                <w:sz w:val="14"/>
                <w:szCs w:val="14"/>
              </w:rPr>
              <w:t>1,650,432</w:t>
            </w:r>
          </w:p>
        </w:tc>
        <w:tc>
          <w:tcPr>
            <w:tcW w:w="893" w:type="dxa"/>
          </w:tcPr>
          <w:p w:rsidR="00C14BCA" w:rsidRPr="00EC7FC1" w:rsidRDefault="00C14BCA" w:rsidP="009008DE">
            <w:pPr>
              <w:jc w:val="center"/>
              <w:rPr>
                <w:rFonts w:asciiTheme="majorBidi" w:hAnsiTheme="majorBidi" w:cstheme="majorBidi"/>
                <w:sz w:val="14"/>
                <w:szCs w:val="14"/>
              </w:rPr>
            </w:pPr>
            <w:r w:rsidRPr="00EC7FC1">
              <w:rPr>
                <w:rFonts w:asciiTheme="majorBidi" w:hAnsiTheme="majorBidi" w:cstheme="majorBidi"/>
                <w:sz w:val="14"/>
                <w:szCs w:val="14"/>
              </w:rPr>
              <w:t>16.83</w:t>
            </w:r>
          </w:p>
        </w:tc>
        <w:tc>
          <w:tcPr>
            <w:tcW w:w="971" w:type="dxa"/>
          </w:tcPr>
          <w:p w:rsidR="00C14BCA" w:rsidRPr="00EC7FC1" w:rsidRDefault="00C14BCA" w:rsidP="009008DE">
            <w:pPr>
              <w:jc w:val="center"/>
              <w:rPr>
                <w:rFonts w:asciiTheme="majorBidi" w:hAnsiTheme="majorBidi" w:cstheme="majorBidi"/>
                <w:sz w:val="14"/>
                <w:szCs w:val="14"/>
              </w:rPr>
            </w:pPr>
            <w:r w:rsidRPr="00EC7FC1">
              <w:rPr>
                <w:rFonts w:asciiTheme="majorBidi" w:hAnsiTheme="majorBidi" w:cstheme="majorBidi"/>
                <w:sz w:val="14"/>
                <w:szCs w:val="14"/>
              </w:rPr>
              <w:t>406,063kL</w:t>
            </w:r>
          </w:p>
        </w:tc>
        <w:tc>
          <w:tcPr>
            <w:tcW w:w="855" w:type="dxa"/>
          </w:tcPr>
          <w:p w:rsidR="00C14BCA" w:rsidRPr="00EC7FC1" w:rsidRDefault="00C14BCA" w:rsidP="009008DE">
            <w:pPr>
              <w:jc w:val="center"/>
              <w:rPr>
                <w:rFonts w:asciiTheme="majorBidi" w:hAnsiTheme="majorBidi" w:cstheme="majorBidi"/>
                <w:sz w:val="14"/>
                <w:szCs w:val="14"/>
              </w:rPr>
            </w:pPr>
            <w:r w:rsidRPr="00EC7FC1">
              <w:rPr>
                <w:rFonts w:asciiTheme="majorBidi" w:hAnsiTheme="majorBidi" w:cstheme="majorBidi"/>
                <w:sz w:val="14"/>
                <w:szCs w:val="14"/>
              </w:rPr>
              <w:t>1,558,644</w:t>
            </w:r>
          </w:p>
        </w:tc>
        <w:tc>
          <w:tcPr>
            <w:tcW w:w="893" w:type="dxa"/>
          </w:tcPr>
          <w:p w:rsidR="00C14BCA" w:rsidRPr="00EC7FC1" w:rsidRDefault="00C14BCA" w:rsidP="009008DE">
            <w:pPr>
              <w:jc w:val="center"/>
              <w:rPr>
                <w:rFonts w:asciiTheme="majorBidi" w:hAnsiTheme="majorBidi" w:cstheme="majorBidi"/>
                <w:sz w:val="14"/>
                <w:szCs w:val="14"/>
              </w:rPr>
            </w:pPr>
            <w:r w:rsidRPr="00EC7FC1">
              <w:rPr>
                <w:rFonts w:asciiTheme="majorBidi" w:hAnsiTheme="majorBidi" w:cstheme="majorBidi"/>
                <w:sz w:val="14"/>
                <w:szCs w:val="14"/>
              </w:rPr>
              <w:t>15.79</w:t>
            </w:r>
          </w:p>
        </w:tc>
        <w:tc>
          <w:tcPr>
            <w:tcW w:w="901" w:type="dxa"/>
          </w:tcPr>
          <w:p w:rsidR="00C14BCA" w:rsidRPr="00EC7FC1" w:rsidRDefault="00C14BCA" w:rsidP="009008DE">
            <w:pPr>
              <w:jc w:val="center"/>
              <w:rPr>
                <w:rFonts w:asciiTheme="majorBidi" w:hAnsiTheme="majorBidi" w:cstheme="majorBidi"/>
                <w:sz w:val="14"/>
                <w:szCs w:val="14"/>
              </w:rPr>
            </w:pPr>
            <w:r w:rsidRPr="00EC7FC1">
              <w:rPr>
                <w:rFonts w:asciiTheme="majorBidi" w:hAnsiTheme="majorBidi" w:cstheme="majorBidi"/>
                <w:sz w:val="14"/>
                <w:szCs w:val="14"/>
              </w:rPr>
              <w:t>383,875kL</w:t>
            </w:r>
          </w:p>
        </w:tc>
        <w:tc>
          <w:tcPr>
            <w:tcW w:w="855" w:type="dxa"/>
          </w:tcPr>
          <w:p w:rsidR="00C14BCA" w:rsidRPr="00EC7FC1" w:rsidRDefault="00C14BCA" w:rsidP="009008DE">
            <w:pPr>
              <w:jc w:val="center"/>
              <w:rPr>
                <w:rFonts w:asciiTheme="majorBidi" w:hAnsiTheme="majorBidi" w:cstheme="majorBidi"/>
                <w:sz w:val="14"/>
                <w:szCs w:val="14"/>
              </w:rPr>
            </w:pPr>
            <w:r w:rsidRPr="00EC7FC1">
              <w:rPr>
                <w:rFonts w:asciiTheme="majorBidi" w:hAnsiTheme="majorBidi" w:cstheme="majorBidi"/>
                <w:sz w:val="14"/>
                <w:szCs w:val="14"/>
              </w:rPr>
              <w:t>860,920</w:t>
            </w:r>
          </w:p>
        </w:tc>
        <w:tc>
          <w:tcPr>
            <w:tcW w:w="893" w:type="dxa"/>
          </w:tcPr>
          <w:p w:rsidR="00C14BCA" w:rsidRPr="00EC7FC1" w:rsidRDefault="00C14BCA" w:rsidP="009008DE">
            <w:pPr>
              <w:jc w:val="center"/>
              <w:rPr>
                <w:rFonts w:asciiTheme="majorBidi" w:hAnsiTheme="majorBidi" w:cstheme="majorBidi"/>
                <w:sz w:val="14"/>
                <w:szCs w:val="14"/>
                <w:lang w:val="en-US" w:eastAsia="en-US"/>
              </w:rPr>
            </w:pPr>
            <w:r w:rsidRPr="00EC7FC1">
              <w:rPr>
                <w:rFonts w:asciiTheme="majorBidi" w:hAnsiTheme="majorBidi" w:cstheme="majorBidi"/>
                <w:sz w:val="14"/>
                <w:szCs w:val="14"/>
                <w:lang w:val="en-US" w:eastAsia="en-US"/>
              </w:rPr>
              <w:t>9.78</w:t>
            </w:r>
          </w:p>
        </w:tc>
        <w:tc>
          <w:tcPr>
            <w:tcW w:w="971" w:type="dxa"/>
          </w:tcPr>
          <w:p w:rsidR="00C14BCA" w:rsidRPr="00EC7FC1" w:rsidRDefault="00C14BCA" w:rsidP="009008DE">
            <w:pPr>
              <w:jc w:val="center"/>
              <w:rPr>
                <w:rFonts w:asciiTheme="majorBidi" w:hAnsiTheme="majorBidi" w:cstheme="majorBidi"/>
                <w:sz w:val="14"/>
                <w:szCs w:val="14"/>
              </w:rPr>
            </w:pPr>
            <w:r w:rsidRPr="00EC7FC1">
              <w:rPr>
                <w:rFonts w:asciiTheme="majorBidi" w:hAnsiTheme="majorBidi" w:cstheme="majorBidi"/>
                <w:sz w:val="14"/>
                <w:szCs w:val="14"/>
              </w:rPr>
              <w:t>125,718kL</w:t>
            </w:r>
          </w:p>
        </w:tc>
      </w:tr>
      <w:tr w:rsidR="00C14BCA" w:rsidTr="00C14BCA">
        <w:tc>
          <w:tcPr>
            <w:tcW w:w="798" w:type="dxa"/>
          </w:tcPr>
          <w:p w:rsidR="00C14BCA" w:rsidRPr="00EC7FC1" w:rsidRDefault="00C14BCA" w:rsidP="009008DE">
            <w:pPr>
              <w:jc w:val="center"/>
              <w:rPr>
                <w:rFonts w:asciiTheme="majorBidi" w:hAnsiTheme="majorBidi" w:cstheme="majorBidi"/>
                <w:sz w:val="14"/>
                <w:szCs w:val="14"/>
              </w:rPr>
            </w:pPr>
            <w:r w:rsidRPr="00EC7FC1">
              <w:rPr>
                <w:rFonts w:asciiTheme="majorBidi" w:hAnsiTheme="majorBidi" w:cstheme="majorBidi"/>
                <w:sz w:val="14"/>
                <w:szCs w:val="14"/>
              </w:rPr>
              <w:t>Diesel</w:t>
            </w:r>
          </w:p>
        </w:tc>
        <w:tc>
          <w:tcPr>
            <w:tcW w:w="855" w:type="dxa"/>
          </w:tcPr>
          <w:p w:rsidR="00C14BCA" w:rsidRPr="00EC7FC1" w:rsidRDefault="00C14BCA" w:rsidP="009008DE">
            <w:pPr>
              <w:jc w:val="center"/>
              <w:rPr>
                <w:rFonts w:asciiTheme="majorBidi" w:hAnsiTheme="majorBidi" w:cstheme="majorBidi"/>
                <w:sz w:val="14"/>
                <w:szCs w:val="14"/>
              </w:rPr>
            </w:pPr>
            <w:r w:rsidRPr="00EC7FC1">
              <w:rPr>
                <w:rFonts w:asciiTheme="majorBidi" w:hAnsiTheme="majorBidi" w:cstheme="majorBidi"/>
                <w:sz w:val="14"/>
                <w:szCs w:val="14"/>
              </w:rPr>
              <w:t>128,443</w:t>
            </w:r>
          </w:p>
        </w:tc>
        <w:tc>
          <w:tcPr>
            <w:tcW w:w="893" w:type="dxa"/>
          </w:tcPr>
          <w:p w:rsidR="00C14BCA" w:rsidRPr="00EC7FC1" w:rsidRDefault="00C14BCA" w:rsidP="009008DE">
            <w:pPr>
              <w:jc w:val="center"/>
              <w:rPr>
                <w:rFonts w:asciiTheme="majorBidi" w:hAnsiTheme="majorBidi" w:cstheme="majorBidi"/>
                <w:sz w:val="14"/>
                <w:szCs w:val="14"/>
              </w:rPr>
            </w:pPr>
            <w:r w:rsidRPr="00EC7FC1">
              <w:rPr>
                <w:rFonts w:asciiTheme="majorBidi" w:hAnsiTheme="majorBidi" w:cstheme="majorBidi"/>
                <w:sz w:val="14"/>
                <w:szCs w:val="14"/>
              </w:rPr>
              <w:t>1.31</w:t>
            </w:r>
          </w:p>
        </w:tc>
        <w:tc>
          <w:tcPr>
            <w:tcW w:w="971" w:type="dxa"/>
          </w:tcPr>
          <w:p w:rsidR="00C14BCA" w:rsidRPr="00EC7FC1" w:rsidRDefault="00C14BCA" w:rsidP="009008DE">
            <w:pPr>
              <w:jc w:val="center"/>
              <w:rPr>
                <w:rFonts w:asciiTheme="majorBidi" w:hAnsiTheme="majorBidi" w:cstheme="majorBidi"/>
                <w:sz w:val="14"/>
                <w:szCs w:val="14"/>
              </w:rPr>
            </w:pPr>
            <w:r w:rsidRPr="00EC7FC1">
              <w:rPr>
                <w:rFonts w:asciiTheme="majorBidi" w:hAnsiTheme="majorBidi" w:cstheme="majorBidi"/>
                <w:sz w:val="14"/>
                <w:szCs w:val="14"/>
              </w:rPr>
              <w:t>44,920kL</w:t>
            </w:r>
          </w:p>
        </w:tc>
        <w:tc>
          <w:tcPr>
            <w:tcW w:w="855" w:type="dxa"/>
          </w:tcPr>
          <w:p w:rsidR="00C14BCA" w:rsidRPr="00EC7FC1" w:rsidRDefault="00C14BCA" w:rsidP="009008DE">
            <w:pPr>
              <w:jc w:val="center"/>
              <w:rPr>
                <w:rFonts w:asciiTheme="majorBidi" w:hAnsiTheme="majorBidi" w:cstheme="majorBidi"/>
                <w:sz w:val="14"/>
                <w:szCs w:val="14"/>
              </w:rPr>
            </w:pPr>
            <w:r w:rsidRPr="00EC7FC1">
              <w:rPr>
                <w:rFonts w:asciiTheme="majorBidi" w:hAnsiTheme="majorBidi" w:cstheme="majorBidi"/>
                <w:sz w:val="14"/>
                <w:szCs w:val="14"/>
              </w:rPr>
              <w:t>198,955</w:t>
            </w:r>
          </w:p>
        </w:tc>
        <w:tc>
          <w:tcPr>
            <w:tcW w:w="893" w:type="dxa"/>
          </w:tcPr>
          <w:p w:rsidR="00C14BCA" w:rsidRPr="00EC7FC1" w:rsidRDefault="00C14BCA" w:rsidP="009008DE">
            <w:pPr>
              <w:jc w:val="center"/>
              <w:rPr>
                <w:rFonts w:asciiTheme="majorBidi" w:hAnsiTheme="majorBidi" w:cstheme="majorBidi"/>
                <w:sz w:val="14"/>
                <w:szCs w:val="14"/>
              </w:rPr>
            </w:pPr>
            <w:r w:rsidRPr="00EC7FC1">
              <w:rPr>
                <w:rFonts w:asciiTheme="majorBidi" w:hAnsiTheme="majorBidi" w:cstheme="majorBidi"/>
                <w:sz w:val="14"/>
                <w:szCs w:val="14"/>
              </w:rPr>
              <w:t>2.02</w:t>
            </w:r>
          </w:p>
        </w:tc>
        <w:tc>
          <w:tcPr>
            <w:tcW w:w="901" w:type="dxa"/>
          </w:tcPr>
          <w:p w:rsidR="00C14BCA" w:rsidRPr="00EC7FC1" w:rsidRDefault="00C14BCA" w:rsidP="009008DE">
            <w:pPr>
              <w:jc w:val="center"/>
              <w:rPr>
                <w:rFonts w:asciiTheme="majorBidi" w:hAnsiTheme="majorBidi" w:cstheme="majorBidi"/>
                <w:sz w:val="14"/>
                <w:szCs w:val="14"/>
              </w:rPr>
            </w:pPr>
            <w:r w:rsidRPr="00EC7FC1">
              <w:rPr>
                <w:rFonts w:asciiTheme="majorBidi" w:hAnsiTheme="majorBidi" w:cstheme="majorBidi"/>
                <w:sz w:val="14"/>
                <w:szCs w:val="14"/>
              </w:rPr>
              <w:t>70,157kL</w:t>
            </w:r>
          </w:p>
        </w:tc>
        <w:tc>
          <w:tcPr>
            <w:tcW w:w="855" w:type="dxa"/>
          </w:tcPr>
          <w:p w:rsidR="00C14BCA" w:rsidRPr="00EC7FC1" w:rsidRDefault="00C14BCA" w:rsidP="009008DE">
            <w:pPr>
              <w:jc w:val="center"/>
              <w:rPr>
                <w:rFonts w:asciiTheme="majorBidi" w:hAnsiTheme="majorBidi" w:cstheme="majorBidi"/>
                <w:sz w:val="14"/>
                <w:szCs w:val="14"/>
              </w:rPr>
            </w:pPr>
            <w:r w:rsidRPr="00EC7FC1">
              <w:rPr>
                <w:rFonts w:asciiTheme="majorBidi" w:hAnsiTheme="majorBidi" w:cstheme="majorBidi"/>
                <w:sz w:val="14"/>
                <w:szCs w:val="14"/>
              </w:rPr>
              <w:t>105,840</w:t>
            </w:r>
          </w:p>
        </w:tc>
        <w:tc>
          <w:tcPr>
            <w:tcW w:w="893" w:type="dxa"/>
          </w:tcPr>
          <w:p w:rsidR="00C14BCA" w:rsidRPr="00EC7FC1" w:rsidRDefault="00C14BCA" w:rsidP="009008DE">
            <w:pPr>
              <w:jc w:val="center"/>
              <w:rPr>
                <w:rFonts w:asciiTheme="majorBidi" w:hAnsiTheme="majorBidi" w:cstheme="majorBidi"/>
                <w:sz w:val="14"/>
                <w:szCs w:val="14"/>
                <w:lang w:val="en-US" w:eastAsia="en-US"/>
              </w:rPr>
            </w:pPr>
            <w:r w:rsidRPr="00EC7FC1">
              <w:rPr>
                <w:rFonts w:asciiTheme="majorBidi" w:hAnsiTheme="majorBidi" w:cstheme="majorBidi"/>
                <w:sz w:val="14"/>
                <w:szCs w:val="14"/>
                <w:lang w:val="en-US" w:eastAsia="en-US"/>
              </w:rPr>
              <w:t>1.20</w:t>
            </w:r>
          </w:p>
        </w:tc>
        <w:tc>
          <w:tcPr>
            <w:tcW w:w="971" w:type="dxa"/>
          </w:tcPr>
          <w:p w:rsidR="00C14BCA" w:rsidRPr="00EC7FC1" w:rsidRDefault="00C14BCA" w:rsidP="009008DE">
            <w:pPr>
              <w:jc w:val="center"/>
              <w:rPr>
                <w:rFonts w:asciiTheme="majorBidi" w:hAnsiTheme="majorBidi" w:cstheme="majorBidi"/>
                <w:sz w:val="14"/>
                <w:szCs w:val="14"/>
              </w:rPr>
            </w:pPr>
            <w:r w:rsidRPr="00EC7FC1">
              <w:rPr>
                <w:rFonts w:asciiTheme="majorBidi" w:hAnsiTheme="majorBidi" w:cstheme="majorBidi"/>
                <w:sz w:val="14"/>
                <w:szCs w:val="14"/>
              </w:rPr>
              <w:t>35,279kL</w:t>
            </w:r>
          </w:p>
        </w:tc>
      </w:tr>
      <w:tr w:rsidR="00C14BCA" w:rsidTr="00C14BCA">
        <w:tc>
          <w:tcPr>
            <w:tcW w:w="798" w:type="dxa"/>
          </w:tcPr>
          <w:p w:rsidR="00C14BCA" w:rsidRPr="00EC7FC1" w:rsidRDefault="00C14BCA" w:rsidP="009008DE">
            <w:pPr>
              <w:jc w:val="center"/>
              <w:rPr>
                <w:rFonts w:asciiTheme="majorBidi" w:hAnsiTheme="majorBidi" w:cstheme="majorBidi"/>
                <w:sz w:val="14"/>
                <w:szCs w:val="14"/>
              </w:rPr>
            </w:pPr>
            <w:r w:rsidRPr="00EC7FC1">
              <w:rPr>
                <w:rFonts w:asciiTheme="majorBidi" w:hAnsiTheme="majorBidi" w:cstheme="majorBidi"/>
                <w:sz w:val="14"/>
                <w:szCs w:val="14"/>
              </w:rPr>
              <w:t>Natural gas</w:t>
            </w:r>
          </w:p>
        </w:tc>
        <w:tc>
          <w:tcPr>
            <w:tcW w:w="855" w:type="dxa"/>
          </w:tcPr>
          <w:p w:rsidR="00C14BCA" w:rsidRPr="00EC7FC1" w:rsidRDefault="00C14BCA" w:rsidP="009008DE">
            <w:pPr>
              <w:jc w:val="center"/>
              <w:rPr>
                <w:rFonts w:asciiTheme="majorBidi" w:hAnsiTheme="majorBidi" w:cstheme="majorBidi"/>
                <w:sz w:val="14"/>
                <w:szCs w:val="14"/>
              </w:rPr>
            </w:pPr>
            <w:r w:rsidRPr="00EC7FC1">
              <w:rPr>
                <w:rFonts w:asciiTheme="majorBidi" w:hAnsiTheme="majorBidi" w:cstheme="majorBidi"/>
                <w:sz w:val="14"/>
                <w:szCs w:val="14"/>
              </w:rPr>
              <w:t>13,795</w:t>
            </w:r>
          </w:p>
        </w:tc>
        <w:tc>
          <w:tcPr>
            <w:tcW w:w="893" w:type="dxa"/>
          </w:tcPr>
          <w:p w:rsidR="00C14BCA" w:rsidRPr="00EC7FC1" w:rsidRDefault="00C14BCA" w:rsidP="009008DE">
            <w:pPr>
              <w:jc w:val="center"/>
              <w:rPr>
                <w:rFonts w:asciiTheme="majorBidi" w:hAnsiTheme="majorBidi" w:cstheme="majorBidi"/>
                <w:sz w:val="14"/>
                <w:szCs w:val="14"/>
              </w:rPr>
            </w:pPr>
            <w:r w:rsidRPr="00EC7FC1">
              <w:rPr>
                <w:rFonts w:asciiTheme="majorBidi" w:hAnsiTheme="majorBidi" w:cstheme="majorBidi"/>
                <w:sz w:val="14"/>
                <w:szCs w:val="14"/>
              </w:rPr>
              <w:t>0.14</w:t>
            </w:r>
          </w:p>
        </w:tc>
        <w:tc>
          <w:tcPr>
            <w:tcW w:w="971" w:type="dxa"/>
          </w:tcPr>
          <w:p w:rsidR="00C14BCA" w:rsidRPr="00EC7FC1" w:rsidRDefault="00C14BCA" w:rsidP="009008DE">
            <w:pPr>
              <w:jc w:val="center"/>
              <w:rPr>
                <w:rFonts w:asciiTheme="majorBidi" w:hAnsiTheme="majorBidi" w:cstheme="majorBidi"/>
                <w:sz w:val="14"/>
                <w:szCs w:val="14"/>
              </w:rPr>
            </w:pPr>
            <w:r w:rsidRPr="00EC7FC1">
              <w:rPr>
                <w:rFonts w:asciiTheme="majorBidi" w:hAnsiTheme="majorBidi" w:cstheme="majorBidi"/>
                <w:sz w:val="14"/>
                <w:szCs w:val="14"/>
              </w:rPr>
              <w:t>3,760k.m</w:t>
            </w:r>
            <w:r w:rsidRPr="00EC7FC1">
              <w:rPr>
                <w:rFonts w:asciiTheme="majorBidi" w:hAnsiTheme="majorBidi" w:cstheme="majorBidi"/>
                <w:sz w:val="14"/>
                <w:szCs w:val="14"/>
                <w:vertAlign w:val="superscript"/>
              </w:rPr>
              <w:t>3</w:t>
            </w:r>
          </w:p>
        </w:tc>
        <w:tc>
          <w:tcPr>
            <w:tcW w:w="855" w:type="dxa"/>
          </w:tcPr>
          <w:p w:rsidR="00C14BCA" w:rsidRPr="00EC7FC1" w:rsidRDefault="00C14BCA" w:rsidP="009008DE">
            <w:pPr>
              <w:jc w:val="center"/>
              <w:rPr>
                <w:rFonts w:asciiTheme="majorBidi" w:hAnsiTheme="majorBidi" w:cstheme="majorBidi"/>
                <w:sz w:val="14"/>
                <w:szCs w:val="14"/>
              </w:rPr>
            </w:pPr>
            <w:r w:rsidRPr="00EC7FC1">
              <w:rPr>
                <w:rFonts w:asciiTheme="majorBidi" w:hAnsiTheme="majorBidi" w:cstheme="majorBidi"/>
                <w:sz w:val="14"/>
                <w:szCs w:val="14"/>
              </w:rPr>
              <w:t>12,767</w:t>
            </w:r>
          </w:p>
        </w:tc>
        <w:tc>
          <w:tcPr>
            <w:tcW w:w="893" w:type="dxa"/>
          </w:tcPr>
          <w:p w:rsidR="00C14BCA" w:rsidRPr="00EC7FC1" w:rsidRDefault="00C14BCA" w:rsidP="009008DE">
            <w:pPr>
              <w:jc w:val="center"/>
              <w:rPr>
                <w:rFonts w:asciiTheme="majorBidi" w:hAnsiTheme="majorBidi" w:cstheme="majorBidi"/>
                <w:sz w:val="14"/>
                <w:szCs w:val="14"/>
              </w:rPr>
            </w:pPr>
            <w:r w:rsidRPr="00EC7FC1">
              <w:rPr>
                <w:rFonts w:asciiTheme="majorBidi" w:hAnsiTheme="majorBidi" w:cstheme="majorBidi"/>
                <w:sz w:val="14"/>
                <w:szCs w:val="14"/>
              </w:rPr>
              <w:t>0.13</w:t>
            </w:r>
          </w:p>
        </w:tc>
        <w:tc>
          <w:tcPr>
            <w:tcW w:w="901" w:type="dxa"/>
          </w:tcPr>
          <w:p w:rsidR="00C14BCA" w:rsidRPr="00EC7FC1" w:rsidRDefault="00C14BCA" w:rsidP="009008DE">
            <w:pPr>
              <w:jc w:val="center"/>
              <w:rPr>
                <w:rFonts w:asciiTheme="majorBidi" w:hAnsiTheme="majorBidi" w:cstheme="majorBidi"/>
                <w:sz w:val="14"/>
                <w:szCs w:val="14"/>
              </w:rPr>
            </w:pPr>
            <w:r w:rsidRPr="00EC7FC1">
              <w:rPr>
                <w:rFonts w:asciiTheme="majorBidi" w:hAnsiTheme="majorBidi" w:cstheme="majorBidi"/>
                <w:sz w:val="14"/>
                <w:szCs w:val="14"/>
              </w:rPr>
              <w:t>3,476k.m</w:t>
            </w:r>
            <w:r w:rsidRPr="00EC7FC1">
              <w:rPr>
                <w:rFonts w:asciiTheme="majorBidi" w:hAnsiTheme="majorBidi" w:cstheme="majorBidi"/>
                <w:sz w:val="14"/>
                <w:szCs w:val="14"/>
                <w:vertAlign w:val="superscript"/>
              </w:rPr>
              <w:t>3</w:t>
            </w:r>
          </w:p>
        </w:tc>
        <w:tc>
          <w:tcPr>
            <w:tcW w:w="855" w:type="dxa"/>
          </w:tcPr>
          <w:p w:rsidR="00C14BCA" w:rsidRPr="00EC7FC1" w:rsidRDefault="00C14BCA" w:rsidP="009008DE">
            <w:pPr>
              <w:jc w:val="center"/>
              <w:rPr>
                <w:rFonts w:asciiTheme="majorBidi" w:hAnsiTheme="majorBidi" w:cstheme="majorBidi"/>
                <w:sz w:val="14"/>
                <w:szCs w:val="14"/>
              </w:rPr>
            </w:pPr>
            <w:r w:rsidRPr="00EC7FC1">
              <w:rPr>
                <w:rFonts w:asciiTheme="majorBidi" w:hAnsiTheme="majorBidi" w:cstheme="majorBidi"/>
                <w:sz w:val="14"/>
                <w:szCs w:val="14"/>
              </w:rPr>
              <w:t>0</w:t>
            </w:r>
          </w:p>
        </w:tc>
        <w:tc>
          <w:tcPr>
            <w:tcW w:w="893" w:type="dxa"/>
          </w:tcPr>
          <w:p w:rsidR="00C14BCA" w:rsidRPr="00EC7FC1" w:rsidRDefault="00C14BCA" w:rsidP="009008DE">
            <w:pPr>
              <w:jc w:val="center"/>
              <w:rPr>
                <w:rFonts w:asciiTheme="majorBidi" w:hAnsiTheme="majorBidi" w:cstheme="majorBidi"/>
                <w:sz w:val="14"/>
                <w:szCs w:val="14"/>
              </w:rPr>
            </w:pPr>
            <w:r w:rsidRPr="00EC7FC1">
              <w:rPr>
                <w:rFonts w:asciiTheme="majorBidi" w:hAnsiTheme="majorBidi" w:cstheme="majorBidi"/>
                <w:sz w:val="14"/>
                <w:szCs w:val="14"/>
              </w:rPr>
              <w:t>0</w:t>
            </w:r>
          </w:p>
        </w:tc>
        <w:tc>
          <w:tcPr>
            <w:tcW w:w="971" w:type="dxa"/>
          </w:tcPr>
          <w:p w:rsidR="00C14BCA" w:rsidRPr="00EC7FC1" w:rsidRDefault="00C14BCA" w:rsidP="009008DE">
            <w:pPr>
              <w:jc w:val="center"/>
              <w:rPr>
                <w:rFonts w:asciiTheme="majorBidi" w:hAnsiTheme="majorBidi" w:cstheme="majorBidi"/>
                <w:sz w:val="14"/>
                <w:szCs w:val="14"/>
              </w:rPr>
            </w:pPr>
            <w:r w:rsidRPr="00EC7FC1">
              <w:rPr>
                <w:rFonts w:asciiTheme="majorBidi" w:hAnsiTheme="majorBidi" w:cstheme="majorBidi"/>
                <w:sz w:val="14"/>
                <w:szCs w:val="14"/>
              </w:rPr>
              <w:t>0</w:t>
            </w:r>
          </w:p>
        </w:tc>
      </w:tr>
      <w:tr w:rsidR="00C14BCA" w:rsidTr="00C14BCA">
        <w:tc>
          <w:tcPr>
            <w:tcW w:w="798" w:type="dxa"/>
          </w:tcPr>
          <w:p w:rsidR="00C14BCA" w:rsidRPr="00EC7FC1" w:rsidRDefault="00C14BCA" w:rsidP="009008DE">
            <w:pPr>
              <w:jc w:val="center"/>
              <w:rPr>
                <w:rFonts w:asciiTheme="majorBidi" w:hAnsiTheme="majorBidi" w:cstheme="majorBidi"/>
                <w:sz w:val="14"/>
                <w:szCs w:val="14"/>
              </w:rPr>
            </w:pPr>
            <w:r w:rsidRPr="00EC7FC1">
              <w:rPr>
                <w:rFonts w:asciiTheme="majorBidi" w:hAnsiTheme="majorBidi" w:cstheme="majorBidi"/>
                <w:sz w:val="14"/>
                <w:szCs w:val="14"/>
              </w:rPr>
              <w:t>Wood</w:t>
            </w:r>
          </w:p>
        </w:tc>
        <w:tc>
          <w:tcPr>
            <w:tcW w:w="855" w:type="dxa"/>
          </w:tcPr>
          <w:p w:rsidR="00C14BCA" w:rsidRPr="00EC7FC1" w:rsidRDefault="00C14BCA" w:rsidP="009008DE">
            <w:pPr>
              <w:jc w:val="center"/>
              <w:rPr>
                <w:rFonts w:asciiTheme="majorBidi" w:hAnsiTheme="majorBidi" w:cstheme="majorBidi"/>
                <w:sz w:val="14"/>
                <w:szCs w:val="14"/>
              </w:rPr>
            </w:pPr>
            <w:r w:rsidRPr="00EC7FC1">
              <w:rPr>
                <w:rFonts w:asciiTheme="majorBidi" w:hAnsiTheme="majorBidi" w:cstheme="majorBidi"/>
                <w:sz w:val="14"/>
                <w:szCs w:val="14"/>
              </w:rPr>
              <w:t>178,346</w:t>
            </w:r>
          </w:p>
        </w:tc>
        <w:tc>
          <w:tcPr>
            <w:tcW w:w="893" w:type="dxa"/>
          </w:tcPr>
          <w:p w:rsidR="00C14BCA" w:rsidRPr="00EC7FC1" w:rsidRDefault="00C14BCA" w:rsidP="009008DE">
            <w:pPr>
              <w:jc w:val="center"/>
              <w:rPr>
                <w:rFonts w:asciiTheme="majorBidi" w:hAnsiTheme="majorBidi" w:cstheme="majorBidi"/>
                <w:sz w:val="14"/>
                <w:szCs w:val="14"/>
              </w:rPr>
            </w:pPr>
            <w:r w:rsidRPr="00EC7FC1">
              <w:rPr>
                <w:rFonts w:asciiTheme="majorBidi" w:hAnsiTheme="majorBidi" w:cstheme="majorBidi"/>
                <w:sz w:val="14"/>
                <w:szCs w:val="14"/>
              </w:rPr>
              <w:t>1.81</w:t>
            </w:r>
          </w:p>
        </w:tc>
        <w:tc>
          <w:tcPr>
            <w:tcW w:w="971" w:type="dxa"/>
          </w:tcPr>
          <w:p w:rsidR="00C14BCA" w:rsidRPr="00EC7FC1" w:rsidRDefault="00C14BCA" w:rsidP="009008DE">
            <w:pPr>
              <w:jc w:val="center"/>
              <w:rPr>
                <w:rFonts w:asciiTheme="majorBidi" w:hAnsiTheme="majorBidi" w:cstheme="majorBidi"/>
                <w:sz w:val="14"/>
                <w:szCs w:val="14"/>
              </w:rPr>
            </w:pPr>
            <w:r w:rsidRPr="00EC7FC1">
              <w:rPr>
                <w:rFonts w:asciiTheme="majorBidi" w:hAnsiTheme="majorBidi" w:cstheme="majorBidi"/>
                <w:sz w:val="14"/>
                <w:szCs w:val="14"/>
              </w:rPr>
              <w:t>133,088Mg</w:t>
            </w:r>
          </w:p>
        </w:tc>
        <w:tc>
          <w:tcPr>
            <w:tcW w:w="855" w:type="dxa"/>
          </w:tcPr>
          <w:p w:rsidR="00C14BCA" w:rsidRPr="00EC7FC1" w:rsidRDefault="00C14BCA" w:rsidP="009008DE">
            <w:pPr>
              <w:jc w:val="center"/>
              <w:rPr>
                <w:rFonts w:asciiTheme="majorBidi" w:hAnsiTheme="majorBidi" w:cstheme="majorBidi"/>
                <w:sz w:val="14"/>
                <w:szCs w:val="14"/>
              </w:rPr>
            </w:pPr>
            <w:r w:rsidRPr="00EC7FC1">
              <w:rPr>
                <w:rFonts w:asciiTheme="majorBidi" w:hAnsiTheme="majorBidi" w:cstheme="majorBidi"/>
                <w:sz w:val="14"/>
                <w:szCs w:val="14"/>
              </w:rPr>
              <w:t>167,960</w:t>
            </w:r>
          </w:p>
        </w:tc>
        <w:tc>
          <w:tcPr>
            <w:tcW w:w="893" w:type="dxa"/>
          </w:tcPr>
          <w:p w:rsidR="00C14BCA" w:rsidRPr="00EC7FC1" w:rsidRDefault="00C14BCA" w:rsidP="009008DE">
            <w:pPr>
              <w:jc w:val="center"/>
              <w:rPr>
                <w:rFonts w:asciiTheme="majorBidi" w:hAnsiTheme="majorBidi" w:cstheme="majorBidi"/>
                <w:sz w:val="14"/>
                <w:szCs w:val="14"/>
              </w:rPr>
            </w:pPr>
            <w:r w:rsidRPr="00EC7FC1">
              <w:rPr>
                <w:rFonts w:asciiTheme="majorBidi" w:hAnsiTheme="majorBidi" w:cstheme="majorBidi"/>
                <w:sz w:val="14"/>
                <w:szCs w:val="14"/>
              </w:rPr>
              <w:t>1.70</w:t>
            </w:r>
          </w:p>
        </w:tc>
        <w:tc>
          <w:tcPr>
            <w:tcW w:w="901" w:type="dxa"/>
          </w:tcPr>
          <w:p w:rsidR="00C14BCA" w:rsidRPr="00EC7FC1" w:rsidRDefault="00C14BCA" w:rsidP="009008DE">
            <w:pPr>
              <w:jc w:val="center"/>
              <w:rPr>
                <w:rFonts w:asciiTheme="majorBidi" w:hAnsiTheme="majorBidi" w:cstheme="majorBidi"/>
                <w:sz w:val="14"/>
                <w:szCs w:val="14"/>
              </w:rPr>
            </w:pPr>
            <w:r w:rsidRPr="00EC7FC1">
              <w:rPr>
                <w:rFonts w:asciiTheme="majorBidi" w:hAnsiTheme="majorBidi" w:cstheme="majorBidi"/>
                <w:sz w:val="14"/>
                <w:szCs w:val="14"/>
              </w:rPr>
              <w:t>134,625Mg</w:t>
            </w:r>
          </w:p>
        </w:tc>
        <w:tc>
          <w:tcPr>
            <w:tcW w:w="855" w:type="dxa"/>
          </w:tcPr>
          <w:p w:rsidR="00C14BCA" w:rsidRPr="00EC7FC1" w:rsidRDefault="00C14BCA" w:rsidP="009008DE">
            <w:pPr>
              <w:jc w:val="center"/>
              <w:rPr>
                <w:rFonts w:asciiTheme="majorBidi" w:hAnsiTheme="majorBidi" w:cstheme="majorBidi"/>
                <w:sz w:val="14"/>
                <w:szCs w:val="14"/>
              </w:rPr>
            </w:pPr>
            <w:r w:rsidRPr="00EC7FC1">
              <w:rPr>
                <w:rFonts w:asciiTheme="majorBidi" w:hAnsiTheme="majorBidi" w:cstheme="majorBidi"/>
                <w:sz w:val="14"/>
                <w:szCs w:val="14"/>
              </w:rPr>
              <w:t>156,491</w:t>
            </w:r>
          </w:p>
        </w:tc>
        <w:tc>
          <w:tcPr>
            <w:tcW w:w="893" w:type="dxa"/>
          </w:tcPr>
          <w:p w:rsidR="00C14BCA" w:rsidRPr="00EC7FC1" w:rsidRDefault="00C14BCA" w:rsidP="009008DE">
            <w:pPr>
              <w:jc w:val="center"/>
              <w:rPr>
                <w:rFonts w:asciiTheme="majorBidi" w:hAnsiTheme="majorBidi" w:cstheme="majorBidi"/>
                <w:sz w:val="14"/>
                <w:szCs w:val="14"/>
              </w:rPr>
            </w:pPr>
            <w:r w:rsidRPr="00EC7FC1">
              <w:rPr>
                <w:rFonts w:asciiTheme="majorBidi" w:hAnsiTheme="majorBidi" w:cstheme="majorBidi"/>
                <w:sz w:val="14"/>
                <w:szCs w:val="14"/>
              </w:rPr>
              <w:t>1.78</w:t>
            </w:r>
          </w:p>
        </w:tc>
        <w:tc>
          <w:tcPr>
            <w:tcW w:w="971" w:type="dxa"/>
          </w:tcPr>
          <w:p w:rsidR="00C14BCA" w:rsidRPr="00EC7FC1" w:rsidRDefault="00C14BCA" w:rsidP="009008DE">
            <w:pPr>
              <w:jc w:val="center"/>
              <w:rPr>
                <w:rFonts w:asciiTheme="majorBidi" w:hAnsiTheme="majorBidi" w:cstheme="majorBidi"/>
                <w:sz w:val="14"/>
                <w:szCs w:val="14"/>
              </w:rPr>
            </w:pPr>
            <w:r w:rsidRPr="00EC7FC1">
              <w:rPr>
                <w:rFonts w:asciiTheme="majorBidi" w:hAnsiTheme="majorBidi" w:cstheme="majorBidi"/>
                <w:sz w:val="14"/>
                <w:szCs w:val="14"/>
              </w:rPr>
              <w:t>122,225Mg</w:t>
            </w:r>
          </w:p>
        </w:tc>
      </w:tr>
      <w:tr w:rsidR="00C14BCA" w:rsidTr="00C14BCA">
        <w:tc>
          <w:tcPr>
            <w:tcW w:w="798" w:type="dxa"/>
          </w:tcPr>
          <w:p w:rsidR="00C14BCA" w:rsidRPr="00EC7FC1" w:rsidRDefault="00C14BCA" w:rsidP="009008DE">
            <w:pPr>
              <w:jc w:val="center"/>
              <w:rPr>
                <w:rFonts w:asciiTheme="majorBidi" w:hAnsiTheme="majorBidi" w:cstheme="majorBidi"/>
                <w:sz w:val="14"/>
                <w:szCs w:val="14"/>
              </w:rPr>
            </w:pPr>
            <w:r w:rsidRPr="00EC7FC1">
              <w:rPr>
                <w:rFonts w:asciiTheme="majorBidi" w:hAnsiTheme="majorBidi" w:cstheme="majorBidi"/>
                <w:sz w:val="14"/>
                <w:szCs w:val="14"/>
              </w:rPr>
              <w:t>Hydro</w:t>
            </w:r>
          </w:p>
        </w:tc>
        <w:tc>
          <w:tcPr>
            <w:tcW w:w="855" w:type="dxa"/>
          </w:tcPr>
          <w:p w:rsidR="00C14BCA" w:rsidRPr="00EC7FC1" w:rsidRDefault="00C14BCA" w:rsidP="009008DE">
            <w:pPr>
              <w:jc w:val="center"/>
              <w:rPr>
                <w:rFonts w:asciiTheme="majorBidi" w:hAnsiTheme="majorBidi" w:cstheme="majorBidi"/>
                <w:sz w:val="14"/>
                <w:szCs w:val="14"/>
              </w:rPr>
            </w:pPr>
            <w:r w:rsidRPr="00EC7FC1">
              <w:rPr>
                <w:rFonts w:asciiTheme="majorBidi" w:hAnsiTheme="majorBidi" w:cstheme="majorBidi"/>
                <w:sz w:val="14"/>
                <w:szCs w:val="14"/>
              </w:rPr>
              <w:t>864,526</w:t>
            </w:r>
          </w:p>
        </w:tc>
        <w:tc>
          <w:tcPr>
            <w:tcW w:w="893" w:type="dxa"/>
          </w:tcPr>
          <w:p w:rsidR="00C14BCA" w:rsidRPr="00EC7FC1" w:rsidRDefault="00C14BCA" w:rsidP="009008DE">
            <w:pPr>
              <w:jc w:val="center"/>
              <w:rPr>
                <w:rFonts w:asciiTheme="majorBidi" w:hAnsiTheme="majorBidi" w:cstheme="majorBidi"/>
                <w:sz w:val="14"/>
                <w:szCs w:val="14"/>
              </w:rPr>
            </w:pPr>
            <w:r w:rsidRPr="00EC7FC1">
              <w:rPr>
                <w:rFonts w:asciiTheme="majorBidi" w:hAnsiTheme="majorBidi" w:cstheme="majorBidi"/>
                <w:sz w:val="14"/>
                <w:szCs w:val="14"/>
              </w:rPr>
              <w:t>8.81</w:t>
            </w:r>
          </w:p>
        </w:tc>
        <w:tc>
          <w:tcPr>
            <w:tcW w:w="971" w:type="dxa"/>
          </w:tcPr>
          <w:p w:rsidR="00C14BCA" w:rsidRPr="00EC7FC1" w:rsidRDefault="00C14BCA" w:rsidP="009008DE">
            <w:pPr>
              <w:jc w:val="center"/>
              <w:rPr>
                <w:rFonts w:asciiTheme="majorBidi" w:hAnsiTheme="majorBidi" w:cstheme="majorBidi"/>
                <w:sz w:val="14"/>
                <w:szCs w:val="14"/>
              </w:rPr>
            </w:pPr>
            <w:r w:rsidRPr="00EC7FC1">
              <w:rPr>
                <w:rFonts w:asciiTheme="majorBidi" w:hAnsiTheme="majorBidi" w:cstheme="majorBidi"/>
                <w:sz w:val="14"/>
                <w:szCs w:val="14"/>
              </w:rPr>
              <w:t>N/A</w:t>
            </w:r>
          </w:p>
        </w:tc>
        <w:tc>
          <w:tcPr>
            <w:tcW w:w="855" w:type="dxa"/>
          </w:tcPr>
          <w:p w:rsidR="00C14BCA" w:rsidRPr="00EC7FC1" w:rsidRDefault="00C14BCA" w:rsidP="009008DE">
            <w:pPr>
              <w:jc w:val="center"/>
              <w:rPr>
                <w:rFonts w:asciiTheme="majorBidi" w:hAnsiTheme="majorBidi" w:cstheme="majorBidi"/>
                <w:sz w:val="14"/>
                <w:szCs w:val="14"/>
              </w:rPr>
            </w:pPr>
            <w:r w:rsidRPr="00EC7FC1">
              <w:rPr>
                <w:rFonts w:asciiTheme="majorBidi" w:hAnsiTheme="majorBidi" w:cstheme="majorBidi"/>
                <w:sz w:val="14"/>
                <w:szCs w:val="14"/>
              </w:rPr>
              <w:t>1,036,471</w:t>
            </w:r>
          </w:p>
        </w:tc>
        <w:tc>
          <w:tcPr>
            <w:tcW w:w="893" w:type="dxa"/>
          </w:tcPr>
          <w:p w:rsidR="00C14BCA" w:rsidRPr="00EC7FC1" w:rsidRDefault="00C14BCA" w:rsidP="009008DE">
            <w:pPr>
              <w:jc w:val="center"/>
              <w:rPr>
                <w:rFonts w:asciiTheme="majorBidi" w:hAnsiTheme="majorBidi" w:cstheme="majorBidi"/>
                <w:sz w:val="14"/>
                <w:szCs w:val="14"/>
              </w:rPr>
            </w:pPr>
            <w:r w:rsidRPr="00EC7FC1">
              <w:rPr>
                <w:rFonts w:asciiTheme="majorBidi" w:hAnsiTheme="majorBidi" w:cstheme="majorBidi"/>
                <w:sz w:val="14"/>
                <w:szCs w:val="14"/>
              </w:rPr>
              <w:t>10.50</w:t>
            </w:r>
          </w:p>
        </w:tc>
        <w:tc>
          <w:tcPr>
            <w:tcW w:w="901" w:type="dxa"/>
          </w:tcPr>
          <w:p w:rsidR="00C14BCA" w:rsidRPr="00EC7FC1" w:rsidRDefault="00C14BCA" w:rsidP="009008DE">
            <w:pPr>
              <w:jc w:val="center"/>
              <w:rPr>
                <w:rFonts w:asciiTheme="majorBidi" w:hAnsiTheme="majorBidi" w:cstheme="majorBidi"/>
                <w:sz w:val="14"/>
                <w:szCs w:val="14"/>
              </w:rPr>
            </w:pPr>
            <w:r w:rsidRPr="00EC7FC1">
              <w:rPr>
                <w:rFonts w:asciiTheme="majorBidi" w:hAnsiTheme="majorBidi" w:cstheme="majorBidi"/>
                <w:sz w:val="14"/>
                <w:szCs w:val="14"/>
              </w:rPr>
              <w:t>N/A</w:t>
            </w:r>
          </w:p>
        </w:tc>
        <w:tc>
          <w:tcPr>
            <w:tcW w:w="855" w:type="dxa"/>
          </w:tcPr>
          <w:p w:rsidR="00C14BCA" w:rsidRPr="00EC7FC1" w:rsidRDefault="00C14BCA" w:rsidP="009008DE">
            <w:pPr>
              <w:jc w:val="center"/>
              <w:rPr>
                <w:rFonts w:asciiTheme="majorBidi" w:hAnsiTheme="majorBidi" w:cstheme="majorBidi"/>
                <w:sz w:val="14"/>
                <w:szCs w:val="14"/>
              </w:rPr>
            </w:pPr>
            <w:r w:rsidRPr="00EC7FC1">
              <w:rPr>
                <w:rFonts w:asciiTheme="majorBidi" w:hAnsiTheme="majorBidi" w:cstheme="majorBidi"/>
                <w:sz w:val="14"/>
                <w:szCs w:val="14"/>
              </w:rPr>
              <w:t>978,661</w:t>
            </w:r>
          </w:p>
        </w:tc>
        <w:tc>
          <w:tcPr>
            <w:tcW w:w="893" w:type="dxa"/>
          </w:tcPr>
          <w:p w:rsidR="00C14BCA" w:rsidRPr="00EC7FC1" w:rsidRDefault="00C14BCA" w:rsidP="009008DE">
            <w:pPr>
              <w:jc w:val="center"/>
              <w:rPr>
                <w:rFonts w:asciiTheme="majorBidi" w:hAnsiTheme="majorBidi" w:cstheme="majorBidi"/>
                <w:sz w:val="14"/>
                <w:szCs w:val="14"/>
              </w:rPr>
            </w:pPr>
            <w:r w:rsidRPr="00EC7FC1">
              <w:rPr>
                <w:rFonts w:asciiTheme="majorBidi" w:hAnsiTheme="majorBidi" w:cstheme="majorBidi"/>
                <w:sz w:val="14"/>
                <w:szCs w:val="14"/>
              </w:rPr>
              <w:t>11.11</w:t>
            </w:r>
          </w:p>
        </w:tc>
        <w:tc>
          <w:tcPr>
            <w:tcW w:w="971" w:type="dxa"/>
          </w:tcPr>
          <w:p w:rsidR="00C14BCA" w:rsidRPr="00EC7FC1" w:rsidRDefault="00C14BCA" w:rsidP="009008DE">
            <w:pPr>
              <w:jc w:val="center"/>
              <w:rPr>
                <w:rFonts w:asciiTheme="majorBidi" w:hAnsiTheme="majorBidi" w:cstheme="majorBidi"/>
                <w:sz w:val="14"/>
                <w:szCs w:val="14"/>
              </w:rPr>
            </w:pPr>
            <w:r w:rsidRPr="00EC7FC1">
              <w:rPr>
                <w:rFonts w:asciiTheme="majorBidi" w:hAnsiTheme="majorBidi" w:cstheme="majorBidi"/>
                <w:sz w:val="14"/>
                <w:szCs w:val="14"/>
              </w:rPr>
              <w:t>N/A</w:t>
            </w:r>
          </w:p>
        </w:tc>
      </w:tr>
      <w:tr w:rsidR="00C14BCA" w:rsidTr="00C14BCA">
        <w:tc>
          <w:tcPr>
            <w:tcW w:w="798" w:type="dxa"/>
          </w:tcPr>
          <w:p w:rsidR="00C14BCA" w:rsidRPr="00EC7FC1" w:rsidRDefault="00C14BCA" w:rsidP="009008DE">
            <w:pPr>
              <w:jc w:val="center"/>
              <w:rPr>
                <w:rFonts w:asciiTheme="majorBidi" w:hAnsiTheme="majorBidi" w:cstheme="majorBidi"/>
                <w:sz w:val="14"/>
                <w:szCs w:val="14"/>
              </w:rPr>
            </w:pPr>
            <w:r w:rsidRPr="00EC7FC1">
              <w:rPr>
                <w:rFonts w:asciiTheme="majorBidi" w:hAnsiTheme="majorBidi" w:cstheme="majorBidi"/>
                <w:sz w:val="14"/>
                <w:szCs w:val="14"/>
              </w:rPr>
              <w:t>Wind and tidal</w:t>
            </w:r>
          </w:p>
        </w:tc>
        <w:tc>
          <w:tcPr>
            <w:tcW w:w="855" w:type="dxa"/>
          </w:tcPr>
          <w:p w:rsidR="00C14BCA" w:rsidRPr="00EC7FC1" w:rsidRDefault="00C14BCA" w:rsidP="009008DE">
            <w:pPr>
              <w:jc w:val="center"/>
              <w:rPr>
                <w:rFonts w:asciiTheme="majorBidi" w:hAnsiTheme="majorBidi" w:cstheme="majorBidi"/>
                <w:sz w:val="14"/>
                <w:szCs w:val="14"/>
              </w:rPr>
            </w:pPr>
            <w:r w:rsidRPr="00EC7FC1">
              <w:rPr>
                <w:rFonts w:asciiTheme="majorBidi" w:hAnsiTheme="majorBidi" w:cstheme="majorBidi"/>
                <w:sz w:val="14"/>
                <w:szCs w:val="14"/>
              </w:rPr>
              <w:t>28,961</w:t>
            </w:r>
          </w:p>
        </w:tc>
        <w:tc>
          <w:tcPr>
            <w:tcW w:w="893" w:type="dxa"/>
          </w:tcPr>
          <w:p w:rsidR="00C14BCA" w:rsidRPr="00EC7FC1" w:rsidRDefault="00C14BCA" w:rsidP="009008DE">
            <w:pPr>
              <w:jc w:val="center"/>
              <w:rPr>
                <w:rFonts w:asciiTheme="majorBidi" w:hAnsiTheme="majorBidi" w:cstheme="majorBidi"/>
                <w:sz w:val="14"/>
                <w:szCs w:val="14"/>
              </w:rPr>
            </w:pPr>
            <w:r w:rsidRPr="00EC7FC1">
              <w:rPr>
                <w:rFonts w:asciiTheme="majorBidi" w:hAnsiTheme="majorBidi" w:cstheme="majorBidi"/>
                <w:sz w:val="14"/>
                <w:szCs w:val="14"/>
              </w:rPr>
              <w:t>0.30</w:t>
            </w:r>
          </w:p>
        </w:tc>
        <w:tc>
          <w:tcPr>
            <w:tcW w:w="971" w:type="dxa"/>
          </w:tcPr>
          <w:p w:rsidR="00C14BCA" w:rsidRPr="00EC7FC1" w:rsidRDefault="00C14BCA" w:rsidP="009008DE">
            <w:pPr>
              <w:jc w:val="center"/>
              <w:rPr>
                <w:rFonts w:asciiTheme="majorBidi" w:hAnsiTheme="majorBidi" w:cstheme="majorBidi"/>
                <w:sz w:val="14"/>
                <w:szCs w:val="14"/>
              </w:rPr>
            </w:pPr>
            <w:r w:rsidRPr="00EC7FC1">
              <w:rPr>
                <w:rFonts w:asciiTheme="majorBidi" w:hAnsiTheme="majorBidi" w:cstheme="majorBidi"/>
                <w:sz w:val="14"/>
                <w:szCs w:val="14"/>
              </w:rPr>
              <w:t>N/A</w:t>
            </w:r>
          </w:p>
        </w:tc>
        <w:tc>
          <w:tcPr>
            <w:tcW w:w="855" w:type="dxa"/>
          </w:tcPr>
          <w:p w:rsidR="00C14BCA" w:rsidRPr="00EC7FC1" w:rsidRDefault="00C14BCA" w:rsidP="009008DE">
            <w:pPr>
              <w:jc w:val="center"/>
              <w:rPr>
                <w:rFonts w:asciiTheme="majorBidi" w:hAnsiTheme="majorBidi" w:cstheme="majorBidi"/>
                <w:sz w:val="14"/>
                <w:szCs w:val="14"/>
              </w:rPr>
            </w:pPr>
            <w:r w:rsidRPr="00EC7FC1">
              <w:rPr>
                <w:rFonts w:asciiTheme="majorBidi" w:hAnsiTheme="majorBidi" w:cstheme="majorBidi"/>
                <w:sz w:val="14"/>
                <w:szCs w:val="14"/>
              </w:rPr>
              <w:t>113,088</w:t>
            </w:r>
          </w:p>
        </w:tc>
        <w:tc>
          <w:tcPr>
            <w:tcW w:w="893" w:type="dxa"/>
          </w:tcPr>
          <w:p w:rsidR="00C14BCA" w:rsidRPr="00EC7FC1" w:rsidRDefault="00C14BCA" w:rsidP="009008DE">
            <w:pPr>
              <w:jc w:val="center"/>
              <w:rPr>
                <w:rFonts w:asciiTheme="majorBidi" w:hAnsiTheme="majorBidi" w:cstheme="majorBidi"/>
                <w:sz w:val="14"/>
                <w:szCs w:val="14"/>
              </w:rPr>
            </w:pPr>
            <w:r w:rsidRPr="00EC7FC1">
              <w:rPr>
                <w:rFonts w:asciiTheme="majorBidi" w:hAnsiTheme="majorBidi" w:cstheme="majorBidi"/>
                <w:sz w:val="14"/>
                <w:szCs w:val="14"/>
              </w:rPr>
              <w:t>1.15</w:t>
            </w:r>
          </w:p>
        </w:tc>
        <w:tc>
          <w:tcPr>
            <w:tcW w:w="901" w:type="dxa"/>
          </w:tcPr>
          <w:p w:rsidR="00C14BCA" w:rsidRPr="00EC7FC1" w:rsidRDefault="00C14BCA" w:rsidP="009008DE">
            <w:pPr>
              <w:jc w:val="center"/>
              <w:rPr>
                <w:rFonts w:asciiTheme="majorBidi" w:hAnsiTheme="majorBidi" w:cstheme="majorBidi"/>
                <w:sz w:val="14"/>
                <w:szCs w:val="14"/>
              </w:rPr>
            </w:pPr>
            <w:r w:rsidRPr="00EC7FC1">
              <w:rPr>
                <w:rFonts w:asciiTheme="majorBidi" w:hAnsiTheme="majorBidi" w:cstheme="majorBidi"/>
                <w:sz w:val="14"/>
                <w:szCs w:val="14"/>
              </w:rPr>
              <w:t>N/A</w:t>
            </w:r>
          </w:p>
        </w:tc>
        <w:tc>
          <w:tcPr>
            <w:tcW w:w="855" w:type="dxa"/>
          </w:tcPr>
          <w:p w:rsidR="00C14BCA" w:rsidRPr="00EC7FC1" w:rsidRDefault="00C14BCA" w:rsidP="009008DE">
            <w:pPr>
              <w:jc w:val="center"/>
              <w:rPr>
                <w:rFonts w:asciiTheme="majorBidi" w:hAnsiTheme="majorBidi" w:cstheme="majorBidi"/>
                <w:sz w:val="14"/>
                <w:szCs w:val="14"/>
              </w:rPr>
            </w:pPr>
            <w:r w:rsidRPr="00EC7FC1">
              <w:rPr>
                <w:rFonts w:asciiTheme="majorBidi" w:hAnsiTheme="majorBidi" w:cstheme="majorBidi"/>
                <w:sz w:val="14"/>
                <w:szCs w:val="14"/>
              </w:rPr>
              <w:t>128,679</w:t>
            </w:r>
          </w:p>
        </w:tc>
        <w:tc>
          <w:tcPr>
            <w:tcW w:w="893" w:type="dxa"/>
          </w:tcPr>
          <w:p w:rsidR="00C14BCA" w:rsidRPr="00EC7FC1" w:rsidRDefault="00C14BCA" w:rsidP="009008DE">
            <w:pPr>
              <w:jc w:val="center"/>
              <w:rPr>
                <w:rFonts w:asciiTheme="majorBidi" w:hAnsiTheme="majorBidi" w:cstheme="majorBidi"/>
                <w:sz w:val="14"/>
                <w:szCs w:val="14"/>
              </w:rPr>
            </w:pPr>
            <w:r w:rsidRPr="00EC7FC1">
              <w:rPr>
                <w:rFonts w:asciiTheme="majorBidi" w:hAnsiTheme="majorBidi" w:cstheme="majorBidi"/>
                <w:sz w:val="14"/>
                <w:szCs w:val="14"/>
              </w:rPr>
              <w:t>1.46</w:t>
            </w:r>
          </w:p>
        </w:tc>
        <w:tc>
          <w:tcPr>
            <w:tcW w:w="971" w:type="dxa"/>
          </w:tcPr>
          <w:p w:rsidR="00C14BCA" w:rsidRPr="00EC7FC1" w:rsidRDefault="00C14BCA" w:rsidP="009008DE">
            <w:pPr>
              <w:jc w:val="center"/>
              <w:rPr>
                <w:rFonts w:asciiTheme="majorBidi" w:hAnsiTheme="majorBidi" w:cstheme="majorBidi"/>
                <w:sz w:val="14"/>
                <w:szCs w:val="14"/>
              </w:rPr>
            </w:pPr>
            <w:r w:rsidRPr="00EC7FC1">
              <w:rPr>
                <w:rFonts w:asciiTheme="majorBidi" w:hAnsiTheme="majorBidi" w:cstheme="majorBidi"/>
                <w:sz w:val="14"/>
                <w:szCs w:val="14"/>
              </w:rPr>
              <w:t>N/A</w:t>
            </w:r>
          </w:p>
        </w:tc>
      </w:tr>
      <w:tr w:rsidR="00C14BCA" w:rsidTr="00C14BCA">
        <w:tc>
          <w:tcPr>
            <w:tcW w:w="798" w:type="dxa"/>
          </w:tcPr>
          <w:p w:rsidR="00C14BCA" w:rsidRPr="00EC7FC1" w:rsidRDefault="00C14BCA" w:rsidP="009008DE">
            <w:pPr>
              <w:jc w:val="center"/>
              <w:rPr>
                <w:rFonts w:asciiTheme="majorBidi" w:hAnsiTheme="majorBidi" w:cstheme="majorBidi"/>
                <w:sz w:val="14"/>
                <w:szCs w:val="14"/>
              </w:rPr>
            </w:pPr>
            <w:r w:rsidRPr="00EC7FC1">
              <w:rPr>
                <w:rFonts w:asciiTheme="majorBidi" w:hAnsiTheme="majorBidi" w:cstheme="majorBidi"/>
                <w:sz w:val="14"/>
                <w:szCs w:val="14"/>
              </w:rPr>
              <w:t>Total</w:t>
            </w:r>
          </w:p>
        </w:tc>
        <w:tc>
          <w:tcPr>
            <w:tcW w:w="855" w:type="dxa"/>
          </w:tcPr>
          <w:p w:rsidR="00C14BCA" w:rsidRPr="00EC7FC1" w:rsidRDefault="00C14BCA" w:rsidP="009008DE">
            <w:pPr>
              <w:jc w:val="center"/>
              <w:rPr>
                <w:rFonts w:asciiTheme="majorBidi" w:hAnsiTheme="majorBidi" w:cstheme="majorBidi"/>
                <w:sz w:val="14"/>
                <w:szCs w:val="14"/>
              </w:rPr>
            </w:pPr>
            <w:r w:rsidRPr="00EC7FC1">
              <w:rPr>
                <w:rFonts w:asciiTheme="majorBidi" w:hAnsiTheme="majorBidi" w:cstheme="majorBidi"/>
                <w:sz w:val="14"/>
                <w:szCs w:val="14"/>
              </w:rPr>
              <w:t>9,809,349</w:t>
            </w:r>
          </w:p>
        </w:tc>
        <w:tc>
          <w:tcPr>
            <w:tcW w:w="893" w:type="dxa"/>
          </w:tcPr>
          <w:p w:rsidR="00C14BCA" w:rsidRPr="00EC7FC1" w:rsidRDefault="00C14BCA" w:rsidP="009008DE">
            <w:pPr>
              <w:jc w:val="center"/>
              <w:rPr>
                <w:rFonts w:asciiTheme="majorBidi" w:hAnsiTheme="majorBidi" w:cstheme="majorBidi"/>
                <w:sz w:val="14"/>
                <w:szCs w:val="14"/>
              </w:rPr>
            </w:pPr>
            <w:r w:rsidRPr="00EC7FC1">
              <w:rPr>
                <w:rFonts w:asciiTheme="majorBidi" w:hAnsiTheme="majorBidi" w:cstheme="majorBidi"/>
                <w:sz w:val="14"/>
                <w:szCs w:val="14"/>
              </w:rPr>
              <w:t>100</w:t>
            </w:r>
          </w:p>
        </w:tc>
        <w:tc>
          <w:tcPr>
            <w:tcW w:w="971" w:type="dxa"/>
          </w:tcPr>
          <w:p w:rsidR="00C14BCA" w:rsidRPr="00EC7FC1" w:rsidRDefault="00C14BCA" w:rsidP="009008DE">
            <w:pPr>
              <w:jc w:val="center"/>
              <w:rPr>
                <w:rFonts w:asciiTheme="majorBidi" w:hAnsiTheme="majorBidi" w:cstheme="majorBidi"/>
                <w:sz w:val="14"/>
                <w:szCs w:val="14"/>
              </w:rPr>
            </w:pPr>
            <w:r w:rsidRPr="00EC7FC1">
              <w:rPr>
                <w:rFonts w:asciiTheme="majorBidi" w:hAnsiTheme="majorBidi" w:cstheme="majorBidi"/>
                <w:sz w:val="14"/>
                <w:szCs w:val="14"/>
              </w:rPr>
              <w:t>-</w:t>
            </w:r>
          </w:p>
        </w:tc>
        <w:tc>
          <w:tcPr>
            <w:tcW w:w="855" w:type="dxa"/>
          </w:tcPr>
          <w:p w:rsidR="00C14BCA" w:rsidRPr="00EC7FC1" w:rsidRDefault="00C14BCA" w:rsidP="009008DE">
            <w:pPr>
              <w:jc w:val="center"/>
              <w:rPr>
                <w:rFonts w:asciiTheme="majorBidi" w:hAnsiTheme="majorBidi" w:cstheme="majorBidi"/>
                <w:sz w:val="14"/>
                <w:szCs w:val="14"/>
              </w:rPr>
            </w:pPr>
            <w:r w:rsidRPr="00EC7FC1">
              <w:rPr>
                <w:rFonts w:asciiTheme="majorBidi" w:hAnsiTheme="majorBidi" w:cstheme="majorBidi"/>
                <w:sz w:val="14"/>
                <w:szCs w:val="14"/>
              </w:rPr>
              <w:t>9,871,508</w:t>
            </w:r>
          </w:p>
        </w:tc>
        <w:tc>
          <w:tcPr>
            <w:tcW w:w="893" w:type="dxa"/>
          </w:tcPr>
          <w:p w:rsidR="00C14BCA" w:rsidRPr="00EC7FC1" w:rsidRDefault="00C14BCA" w:rsidP="009008DE">
            <w:pPr>
              <w:jc w:val="center"/>
              <w:rPr>
                <w:rFonts w:asciiTheme="majorBidi" w:hAnsiTheme="majorBidi" w:cstheme="majorBidi"/>
                <w:sz w:val="14"/>
                <w:szCs w:val="14"/>
              </w:rPr>
            </w:pPr>
            <w:r w:rsidRPr="00EC7FC1">
              <w:rPr>
                <w:rFonts w:asciiTheme="majorBidi" w:hAnsiTheme="majorBidi" w:cstheme="majorBidi"/>
                <w:sz w:val="14"/>
                <w:szCs w:val="14"/>
              </w:rPr>
              <w:t>100</w:t>
            </w:r>
          </w:p>
        </w:tc>
        <w:tc>
          <w:tcPr>
            <w:tcW w:w="901" w:type="dxa"/>
          </w:tcPr>
          <w:p w:rsidR="00C14BCA" w:rsidRPr="00EC7FC1" w:rsidRDefault="00C14BCA" w:rsidP="009008DE">
            <w:pPr>
              <w:jc w:val="center"/>
              <w:rPr>
                <w:rFonts w:asciiTheme="majorBidi" w:hAnsiTheme="majorBidi" w:cstheme="majorBidi"/>
                <w:sz w:val="14"/>
                <w:szCs w:val="14"/>
              </w:rPr>
            </w:pPr>
            <w:r w:rsidRPr="00EC7FC1">
              <w:rPr>
                <w:rFonts w:asciiTheme="majorBidi" w:hAnsiTheme="majorBidi" w:cstheme="majorBidi"/>
                <w:sz w:val="14"/>
                <w:szCs w:val="14"/>
              </w:rPr>
              <w:t>-</w:t>
            </w:r>
          </w:p>
        </w:tc>
        <w:tc>
          <w:tcPr>
            <w:tcW w:w="855" w:type="dxa"/>
          </w:tcPr>
          <w:p w:rsidR="00C14BCA" w:rsidRPr="00EC7FC1" w:rsidRDefault="00C14BCA" w:rsidP="009008DE">
            <w:pPr>
              <w:jc w:val="center"/>
              <w:rPr>
                <w:rFonts w:asciiTheme="majorBidi" w:hAnsiTheme="majorBidi" w:cstheme="majorBidi"/>
                <w:sz w:val="14"/>
                <w:szCs w:val="14"/>
              </w:rPr>
            </w:pPr>
            <w:r w:rsidRPr="00EC7FC1">
              <w:rPr>
                <w:rFonts w:asciiTheme="majorBidi" w:hAnsiTheme="majorBidi" w:cstheme="majorBidi"/>
                <w:sz w:val="14"/>
                <w:szCs w:val="14"/>
              </w:rPr>
              <w:t>8,805,328</w:t>
            </w:r>
          </w:p>
        </w:tc>
        <w:tc>
          <w:tcPr>
            <w:tcW w:w="893" w:type="dxa"/>
          </w:tcPr>
          <w:p w:rsidR="00C14BCA" w:rsidRPr="00EC7FC1" w:rsidRDefault="00C14BCA" w:rsidP="009008DE">
            <w:pPr>
              <w:jc w:val="center"/>
              <w:rPr>
                <w:rFonts w:asciiTheme="majorBidi" w:hAnsiTheme="majorBidi" w:cstheme="majorBidi"/>
                <w:sz w:val="14"/>
                <w:szCs w:val="14"/>
              </w:rPr>
            </w:pPr>
            <w:r w:rsidRPr="00EC7FC1">
              <w:rPr>
                <w:rFonts w:asciiTheme="majorBidi" w:hAnsiTheme="majorBidi" w:cstheme="majorBidi"/>
                <w:sz w:val="14"/>
                <w:szCs w:val="14"/>
              </w:rPr>
              <w:t>100</w:t>
            </w:r>
          </w:p>
        </w:tc>
        <w:tc>
          <w:tcPr>
            <w:tcW w:w="971" w:type="dxa"/>
          </w:tcPr>
          <w:p w:rsidR="00C14BCA" w:rsidRPr="00EC7FC1" w:rsidRDefault="00C14BCA" w:rsidP="009008DE">
            <w:pPr>
              <w:jc w:val="center"/>
              <w:rPr>
                <w:rFonts w:asciiTheme="majorBidi" w:hAnsiTheme="majorBidi" w:cstheme="majorBidi"/>
                <w:sz w:val="14"/>
                <w:szCs w:val="14"/>
              </w:rPr>
            </w:pPr>
            <w:r w:rsidRPr="00EC7FC1">
              <w:rPr>
                <w:rFonts w:asciiTheme="majorBidi" w:hAnsiTheme="majorBidi" w:cstheme="majorBidi"/>
                <w:sz w:val="14"/>
                <w:szCs w:val="14"/>
              </w:rPr>
              <w:t>-</w:t>
            </w:r>
          </w:p>
        </w:tc>
      </w:tr>
    </w:tbl>
    <w:p w:rsidR="008D14AB" w:rsidRDefault="008D14AB" w:rsidP="00C339E9">
      <w:pPr>
        <w:spacing w:line="360" w:lineRule="auto"/>
      </w:pPr>
      <w:bookmarkStart w:id="68" w:name="_Toc225059640"/>
      <w:bookmarkEnd w:id="64"/>
      <w:bookmarkEnd w:id="65"/>
      <w:bookmarkEnd w:id="66"/>
      <w:bookmarkEnd w:id="67"/>
    </w:p>
    <w:p w:rsidR="004376DD" w:rsidRDefault="004376DD" w:rsidP="00513895">
      <w:pPr>
        <w:pStyle w:val="Heading2"/>
        <w:spacing w:before="0" w:after="0" w:line="360" w:lineRule="auto"/>
        <w:rPr>
          <w:rFonts w:asciiTheme="majorBidi" w:hAnsiTheme="majorBidi" w:cstheme="majorBidi"/>
          <w:i w:val="0"/>
          <w:iCs w:val="0"/>
        </w:rPr>
      </w:pPr>
      <w:r>
        <w:rPr>
          <w:rFonts w:asciiTheme="majorBidi" w:hAnsiTheme="majorBidi" w:cstheme="majorBidi"/>
          <w:i w:val="0"/>
          <w:iCs w:val="0"/>
        </w:rPr>
        <w:t xml:space="preserve">3.4 </w:t>
      </w:r>
      <w:r w:rsidRPr="00BD0ED8">
        <w:rPr>
          <w:rFonts w:asciiTheme="majorBidi" w:hAnsiTheme="majorBidi" w:cstheme="majorBidi"/>
          <w:i w:val="0"/>
          <w:iCs w:val="0"/>
        </w:rPr>
        <w:t>New Brunswick</w:t>
      </w:r>
      <w:bookmarkEnd w:id="68"/>
    </w:p>
    <w:p w:rsidR="00513895" w:rsidRPr="00513895" w:rsidRDefault="00513895" w:rsidP="00513895"/>
    <w:p w:rsidR="00ED6AA2" w:rsidRPr="00BD0ED8" w:rsidRDefault="00ED6AA2" w:rsidP="008D14AB">
      <w:pPr>
        <w:spacing w:line="360" w:lineRule="auto"/>
        <w:ind w:firstLine="658"/>
        <w:jc w:val="both"/>
      </w:pPr>
      <w:r w:rsidRPr="00BD0ED8">
        <w:t>In New Brunswick, electricity is generated from 16 power plants distribut</w:t>
      </w:r>
      <w:r w:rsidR="00987B93">
        <w:t>ed throughout the province. NB Power G</w:t>
      </w:r>
      <w:r w:rsidRPr="00BD0ED8">
        <w:t>roup is the main electricit</w:t>
      </w:r>
      <w:r w:rsidR="00987B93">
        <w:t>y provider in the</w:t>
      </w:r>
      <w:r w:rsidR="008D14AB">
        <w:t xml:space="preserve"> </w:t>
      </w:r>
      <w:r w:rsidR="00987B93">
        <w:t>province. NB Power G</w:t>
      </w:r>
      <w:r w:rsidRPr="00BD0ED8">
        <w:t xml:space="preserve">roup is an integrated system that is responsible for electricity </w:t>
      </w:r>
      <w:r w:rsidRPr="00BD0ED8">
        <w:lastRenderedPageBreak/>
        <w:t>generation, transmission and distribution throughout the province. The</w:t>
      </w:r>
      <w:r w:rsidR="00726560">
        <w:t xml:space="preserve"> </w:t>
      </w:r>
      <w:r w:rsidR="00987B93">
        <w:t>NB Power G</w:t>
      </w:r>
      <w:r w:rsidR="00726560" w:rsidRPr="00BD0ED8">
        <w:t xml:space="preserve">roup </w:t>
      </w:r>
      <w:r w:rsidR="00726560">
        <w:t>has</w:t>
      </w:r>
      <w:r w:rsidRPr="00BD0ED8">
        <w:t xml:space="preserve"> two generating companies; the first one is NB Power Nuclear. It operates a 635 MW reactor, which provides about 25% of New Brunswick's electrical requirements. It also sells 5% of its energy production to Maritime Electric Company of PEI. The second company is NB Power Generation. It produces 75% of the electricity generation in the province, and exports energy to the neighbouring New England, Quebec, Prince Edward Island and Nova Scotia markets. NB Power Generation owns 15 power plants with total installed capacity of 3,324 MW. Seven of these are hydro plants, two are coal-fired power plants, three are oil-fired power plants, and three are diesel power plants. 1,903 MW of the total capacity is from thermal plants, whereas 895 MW is from hydro, and 526 MW is from combustion turbine</w:t>
      </w:r>
      <w:r w:rsidR="00586CC2">
        <w:t xml:space="preserve"> </w:t>
      </w:r>
      <w:fldSimple w:instr="ADDIN RW.CITE{{35 Anonymous}}">
        <w:r w:rsidR="00571DAA">
          <w:t>[20]</w:t>
        </w:r>
      </w:fldSimple>
      <w:r w:rsidRPr="00BD0ED8">
        <w:t xml:space="preserve">. </w:t>
      </w:r>
    </w:p>
    <w:p w:rsidR="00D00F44" w:rsidRPr="00BD0ED8" w:rsidRDefault="00D00F44" w:rsidP="00C14CF8">
      <w:pPr>
        <w:spacing w:line="360" w:lineRule="auto"/>
        <w:ind w:firstLine="284"/>
        <w:jc w:val="both"/>
      </w:pPr>
    </w:p>
    <w:p w:rsidR="00B161A0" w:rsidRDefault="00ED6AA2" w:rsidP="00520D2C">
      <w:pPr>
        <w:spacing w:line="360" w:lineRule="auto"/>
        <w:ind w:firstLine="658"/>
        <w:jc w:val="both"/>
      </w:pPr>
      <w:r w:rsidRPr="00BD0ED8">
        <w:t>Similar to the most other provinces in Canada, New Brunswick has a winter peaking load. This is as a result of electric space heating, especially in the residential sector, where more than 60% of the homes are heated by electricity</w:t>
      </w:r>
      <w:r w:rsidR="00586CC2">
        <w:t xml:space="preserve"> </w:t>
      </w:r>
      <w:fldSimple w:instr="ADDIN RW.CITE{{36 Anonymous}}">
        <w:r w:rsidR="00571DAA">
          <w:t>[21]</w:t>
        </w:r>
      </w:fldSimple>
      <w:r w:rsidRPr="00BD0ED8">
        <w:t>. The peak load in the province is primarily generated from a mix of coal and oil</w:t>
      </w:r>
      <w:r w:rsidR="00586CC2">
        <w:t xml:space="preserve"> </w:t>
      </w:r>
      <w:fldSimple w:instr="ADDIN RW.CITE{{68 Anonymous}}">
        <w:r w:rsidR="00571DAA">
          <w:t>[22]</w:t>
        </w:r>
      </w:fldSimple>
      <w:r w:rsidR="00987B93">
        <w:t xml:space="preserve">, </w:t>
      </w:r>
      <w:r w:rsidR="00987B93" w:rsidRPr="00BD0ED8">
        <w:t>while</w:t>
      </w:r>
      <w:r w:rsidRPr="00BD0ED8">
        <w:t xml:space="preserve"> </w:t>
      </w:r>
      <w:r w:rsidR="00987B93">
        <w:t xml:space="preserve">the </w:t>
      </w:r>
      <w:r w:rsidRPr="00BD0ED8">
        <w:t>base load is prov</w:t>
      </w:r>
      <w:r w:rsidR="00987B93">
        <w:t>ided by nuclear, hydro and coal. H</w:t>
      </w:r>
      <w:r w:rsidRPr="00BD0ED8">
        <w:t xml:space="preserve">eavy oil and </w:t>
      </w:r>
      <w:r w:rsidR="00DC1C51" w:rsidRPr="00BD0ED8">
        <w:t>Orimulsion</w:t>
      </w:r>
      <w:r w:rsidRPr="00BD0ED8">
        <w:t xml:space="preserve"> </w:t>
      </w:r>
      <w:r w:rsidRPr="00BD0ED8" w:rsidDel="00B85CA5">
        <w:t>are</w:t>
      </w:r>
      <w:r w:rsidRPr="00BD0ED8">
        <w:t xml:space="preserve"> used to provide either base or intermediate load </w:t>
      </w:r>
      <w:r w:rsidR="00BB2E83" w:rsidRPr="00BD0ED8">
        <w:fldChar w:fldCharType="begin"/>
      </w:r>
      <w:r w:rsidR="00DA38FE" w:rsidRPr="00BD0ED8">
        <w:instrText>ADDIN RW.CITE{{37 Anonymous}}</w:instrText>
      </w:r>
      <w:r w:rsidR="00BB2E83" w:rsidRPr="00BD0ED8">
        <w:fldChar w:fldCharType="end"/>
      </w:r>
      <w:r w:rsidR="00571DAA">
        <w:t>[23]</w:t>
      </w:r>
      <w:r w:rsidR="00B247CF">
        <w:t>.</w:t>
      </w:r>
      <w:r w:rsidR="008C555F">
        <w:t xml:space="preserve"> </w:t>
      </w:r>
      <w:r w:rsidRPr="00BD0ED8" w:rsidDel="00886FD5">
        <w:t>T</w:t>
      </w:r>
      <w:r w:rsidRPr="00BD0ED8">
        <w:t xml:space="preserve">he total electricity generation </w:t>
      </w:r>
      <w:r w:rsidR="002C4AE5">
        <w:t xml:space="preserve">for </w:t>
      </w:r>
      <w:r w:rsidR="00BF52BE">
        <w:t xml:space="preserve">years </w:t>
      </w:r>
      <w:r w:rsidR="002C4AE5" w:rsidRPr="00BD0ED8">
        <w:t xml:space="preserve">2004 </w:t>
      </w:r>
      <w:r w:rsidR="002C4AE5">
        <w:t>to 2006</w:t>
      </w:r>
      <w:r w:rsidR="002C4AE5" w:rsidRPr="00BD0ED8">
        <w:t xml:space="preserve"> </w:t>
      </w:r>
      <w:r w:rsidRPr="00BD0ED8">
        <w:t>in New Brunswick, as well as the types and amounts of fuel used for electricity generation are given in Table 4</w:t>
      </w:r>
      <w:r w:rsidRPr="00BD0ED8" w:rsidDel="00292BC8">
        <w:t>.</w:t>
      </w:r>
    </w:p>
    <w:p w:rsidR="00A36F23" w:rsidRDefault="00A36F23" w:rsidP="005D5C1C">
      <w:pPr>
        <w:pStyle w:val="Caption"/>
        <w:keepNext/>
        <w:rPr>
          <w:color w:val="auto"/>
          <w:sz w:val="24"/>
          <w:szCs w:val="24"/>
        </w:rPr>
      </w:pPr>
    </w:p>
    <w:p w:rsidR="005D5C1C" w:rsidRPr="006F5BC4" w:rsidRDefault="00952A46" w:rsidP="005D5C1C">
      <w:pPr>
        <w:pStyle w:val="Caption"/>
        <w:keepNext/>
        <w:rPr>
          <w:b w:val="0"/>
          <w:bCs w:val="0"/>
          <w:color w:val="auto"/>
          <w:sz w:val="24"/>
          <w:szCs w:val="24"/>
          <w:lang w:val="en-CA"/>
        </w:rPr>
      </w:pPr>
      <w:bookmarkStart w:id="69" w:name="_Toc222733650"/>
      <w:proofErr w:type="gramStart"/>
      <w:r w:rsidRPr="00952A46">
        <w:rPr>
          <w:color w:val="auto"/>
          <w:sz w:val="24"/>
          <w:szCs w:val="24"/>
        </w:rPr>
        <w:t xml:space="preserve">Table </w:t>
      </w:r>
      <w:r w:rsidR="00BB2E83" w:rsidRPr="00952A46">
        <w:rPr>
          <w:color w:val="auto"/>
          <w:sz w:val="24"/>
          <w:szCs w:val="24"/>
        </w:rPr>
        <w:fldChar w:fldCharType="begin"/>
      </w:r>
      <w:r w:rsidRPr="00952A46">
        <w:rPr>
          <w:color w:val="auto"/>
          <w:sz w:val="24"/>
          <w:szCs w:val="24"/>
        </w:rPr>
        <w:instrText xml:space="preserve"> SEQ Table \* ARABIC </w:instrText>
      </w:r>
      <w:r w:rsidR="00BB2E83" w:rsidRPr="00952A46">
        <w:rPr>
          <w:color w:val="auto"/>
          <w:sz w:val="24"/>
          <w:szCs w:val="24"/>
        </w:rPr>
        <w:fldChar w:fldCharType="separate"/>
      </w:r>
      <w:r w:rsidR="001C3218">
        <w:rPr>
          <w:noProof/>
          <w:color w:val="auto"/>
          <w:sz w:val="24"/>
          <w:szCs w:val="24"/>
        </w:rPr>
        <w:t>4</w:t>
      </w:r>
      <w:r w:rsidR="00BB2E83" w:rsidRPr="00952A46">
        <w:rPr>
          <w:color w:val="auto"/>
          <w:sz w:val="24"/>
          <w:szCs w:val="24"/>
        </w:rPr>
        <w:fldChar w:fldCharType="end"/>
      </w:r>
      <w:r w:rsidRPr="00952A46">
        <w:rPr>
          <w:color w:val="auto"/>
          <w:sz w:val="24"/>
          <w:szCs w:val="24"/>
          <w:lang w:val="en-CA"/>
        </w:rPr>
        <w:t>.</w:t>
      </w:r>
      <w:proofErr w:type="gramEnd"/>
      <w:r w:rsidRPr="00952A46">
        <w:rPr>
          <w:color w:val="auto"/>
          <w:sz w:val="24"/>
          <w:szCs w:val="24"/>
          <w:lang w:val="en-CA"/>
        </w:rPr>
        <w:t xml:space="preserve"> </w:t>
      </w:r>
      <w:r w:rsidRPr="00952A46">
        <w:rPr>
          <w:b w:val="0"/>
          <w:bCs w:val="0"/>
          <w:color w:val="auto"/>
          <w:sz w:val="24"/>
          <w:szCs w:val="24"/>
          <w:lang w:val="en-CA"/>
        </w:rPr>
        <w:t>Electricity generation in New Brunswick and fuels used</w:t>
      </w:r>
      <w:r w:rsidR="00B161A0">
        <w:rPr>
          <w:b w:val="0"/>
          <w:bCs w:val="0"/>
          <w:color w:val="auto"/>
          <w:sz w:val="24"/>
          <w:szCs w:val="24"/>
          <w:lang w:val="en-CA"/>
        </w:rPr>
        <w:t xml:space="preserve"> </w:t>
      </w:r>
      <w:r w:rsidR="00BB2E83" w:rsidRPr="006404A9">
        <w:rPr>
          <w:b w:val="0"/>
          <w:bCs w:val="0"/>
          <w:color w:val="auto"/>
          <w:sz w:val="24"/>
          <w:szCs w:val="24"/>
          <w:lang w:val="en-CA"/>
        </w:rPr>
        <w:fldChar w:fldCharType="begin"/>
      </w:r>
      <w:r w:rsidR="006404A9" w:rsidRPr="006404A9">
        <w:rPr>
          <w:b w:val="0"/>
          <w:bCs w:val="0"/>
          <w:color w:val="auto"/>
          <w:sz w:val="24"/>
          <w:szCs w:val="24"/>
          <w:lang w:val="en-CA"/>
        </w:rPr>
        <w:instrText>ADDIN RW.CITE{{59 Anonymous; 60 Anonymous; 84 Anonymous}}</w:instrText>
      </w:r>
      <w:r w:rsidR="00BB2E83" w:rsidRPr="006404A9">
        <w:rPr>
          <w:b w:val="0"/>
          <w:bCs w:val="0"/>
          <w:color w:val="auto"/>
          <w:sz w:val="24"/>
          <w:szCs w:val="24"/>
          <w:lang w:val="en-CA"/>
        </w:rPr>
        <w:fldChar w:fldCharType="separate"/>
      </w:r>
      <w:bookmarkEnd w:id="69"/>
      <w:r w:rsidR="00571DAA">
        <w:rPr>
          <w:b w:val="0"/>
          <w:bCs w:val="0"/>
          <w:color w:val="auto"/>
          <w:sz w:val="24"/>
          <w:szCs w:val="24"/>
          <w:lang w:val="en-CA"/>
        </w:rPr>
        <w:t>[8-10]</w:t>
      </w:r>
      <w:r w:rsidR="00BB2E83" w:rsidRPr="006404A9">
        <w:rPr>
          <w:b w:val="0"/>
          <w:bCs w:val="0"/>
          <w:color w:val="auto"/>
          <w:sz w:val="24"/>
          <w:szCs w:val="24"/>
          <w:lang w:val="en-CA"/>
        </w:rPr>
        <w:fldChar w:fldCharType="end"/>
      </w:r>
    </w:p>
    <w:tbl>
      <w:tblPr>
        <w:tblW w:w="8949" w:type="dxa"/>
        <w:jc w:val="center"/>
        <w:tblInd w:w="4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45"/>
        <w:gridCol w:w="850"/>
        <w:gridCol w:w="893"/>
        <w:gridCol w:w="948"/>
        <w:gridCol w:w="848"/>
        <w:gridCol w:w="893"/>
        <w:gridCol w:w="932"/>
        <w:gridCol w:w="883"/>
        <w:gridCol w:w="893"/>
        <w:gridCol w:w="1064"/>
      </w:tblGrid>
      <w:tr w:rsidR="002C4AE5" w:rsidRPr="00C93340" w:rsidTr="002C4AE5">
        <w:trPr>
          <w:jc w:val="center"/>
        </w:trPr>
        <w:tc>
          <w:tcPr>
            <w:tcW w:w="745" w:type="dxa"/>
          </w:tcPr>
          <w:p w:rsidR="00263D2F" w:rsidRPr="00C93340" w:rsidRDefault="00263D2F" w:rsidP="00C93340">
            <w:pPr>
              <w:jc w:val="center"/>
              <w:rPr>
                <w:rFonts w:asciiTheme="majorBidi" w:hAnsiTheme="majorBidi" w:cstheme="majorBidi"/>
                <w:b/>
                <w:bCs/>
                <w:sz w:val="14"/>
                <w:szCs w:val="14"/>
              </w:rPr>
            </w:pPr>
          </w:p>
        </w:tc>
        <w:tc>
          <w:tcPr>
            <w:tcW w:w="2691" w:type="dxa"/>
            <w:gridSpan w:val="3"/>
          </w:tcPr>
          <w:p w:rsidR="00263D2F" w:rsidRPr="00C93340" w:rsidRDefault="00263D2F" w:rsidP="00C93340">
            <w:pPr>
              <w:jc w:val="center"/>
              <w:rPr>
                <w:rFonts w:asciiTheme="majorBidi" w:hAnsiTheme="majorBidi" w:cstheme="majorBidi"/>
                <w:b/>
                <w:bCs/>
                <w:sz w:val="14"/>
                <w:szCs w:val="14"/>
              </w:rPr>
            </w:pPr>
            <w:r w:rsidRPr="00C93340">
              <w:rPr>
                <w:rFonts w:asciiTheme="majorBidi" w:hAnsiTheme="majorBidi" w:cstheme="majorBidi"/>
                <w:b/>
                <w:bCs/>
                <w:sz w:val="14"/>
                <w:szCs w:val="14"/>
              </w:rPr>
              <w:t>2004</w:t>
            </w:r>
          </w:p>
        </w:tc>
        <w:tc>
          <w:tcPr>
            <w:tcW w:w="2673" w:type="dxa"/>
            <w:gridSpan w:val="3"/>
          </w:tcPr>
          <w:p w:rsidR="00263D2F" w:rsidRPr="00C93340" w:rsidRDefault="00263D2F" w:rsidP="00C93340">
            <w:pPr>
              <w:jc w:val="center"/>
              <w:rPr>
                <w:rFonts w:asciiTheme="majorBidi" w:hAnsiTheme="majorBidi" w:cstheme="majorBidi"/>
                <w:b/>
                <w:bCs/>
                <w:sz w:val="14"/>
                <w:szCs w:val="14"/>
              </w:rPr>
            </w:pPr>
            <w:r w:rsidRPr="00C93340">
              <w:rPr>
                <w:rFonts w:asciiTheme="majorBidi" w:hAnsiTheme="majorBidi" w:cstheme="majorBidi"/>
                <w:b/>
                <w:bCs/>
                <w:sz w:val="14"/>
                <w:szCs w:val="14"/>
              </w:rPr>
              <w:t>2005</w:t>
            </w:r>
          </w:p>
        </w:tc>
        <w:tc>
          <w:tcPr>
            <w:tcW w:w="2840" w:type="dxa"/>
            <w:gridSpan w:val="3"/>
          </w:tcPr>
          <w:p w:rsidR="00263D2F" w:rsidRPr="00C93340" w:rsidRDefault="00263D2F" w:rsidP="00C93340">
            <w:pPr>
              <w:jc w:val="center"/>
              <w:rPr>
                <w:rFonts w:asciiTheme="majorBidi" w:hAnsiTheme="majorBidi" w:cstheme="majorBidi"/>
                <w:b/>
                <w:bCs/>
                <w:sz w:val="14"/>
                <w:szCs w:val="14"/>
              </w:rPr>
            </w:pPr>
            <w:r w:rsidRPr="00C93340">
              <w:rPr>
                <w:rFonts w:asciiTheme="majorBidi" w:hAnsiTheme="majorBidi" w:cstheme="majorBidi"/>
                <w:b/>
                <w:bCs/>
                <w:sz w:val="14"/>
                <w:szCs w:val="14"/>
              </w:rPr>
              <w:t>2006</w:t>
            </w:r>
          </w:p>
        </w:tc>
      </w:tr>
      <w:tr w:rsidR="002C4AE5" w:rsidRPr="00C93340" w:rsidTr="002C4AE5">
        <w:trPr>
          <w:trHeight w:val="573"/>
          <w:jc w:val="center"/>
        </w:trPr>
        <w:tc>
          <w:tcPr>
            <w:tcW w:w="745" w:type="dxa"/>
          </w:tcPr>
          <w:p w:rsidR="00263D2F" w:rsidRPr="00C93340" w:rsidRDefault="00263D2F" w:rsidP="00726560">
            <w:pPr>
              <w:jc w:val="center"/>
              <w:rPr>
                <w:rFonts w:asciiTheme="majorBidi" w:hAnsiTheme="majorBidi" w:cstheme="majorBidi"/>
                <w:b/>
                <w:bCs/>
                <w:sz w:val="14"/>
                <w:szCs w:val="14"/>
              </w:rPr>
            </w:pPr>
            <w:r w:rsidRPr="00C93340">
              <w:rPr>
                <w:rFonts w:asciiTheme="majorBidi" w:hAnsiTheme="majorBidi" w:cstheme="majorBidi"/>
                <w:b/>
                <w:bCs/>
                <w:sz w:val="14"/>
                <w:szCs w:val="14"/>
              </w:rPr>
              <w:t>Energy Source</w:t>
            </w:r>
          </w:p>
          <w:p w:rsidR="00263D2F" w:rsidRPr="00C93340" w:rsidRDefault="00263D2F" w:rsidP="00726560">
            <w:pPr>
              <w:jc w:val="center"/>
              <w:rPr>
                <w:rFonts w:asciiTheme="majorBidi" w:hAnsiTheme="majorBidi" w:cstheme="majorBidi"/>
                <w:b/>
                <w:bCs/>
                <w:sz w:val="14"/>
                <w:szCs w:val="14"/>
              </w:rPr>
            </w:pPr>
          </w:p>
        </w:tc>
        <w:tc>
          <w:tcPr>
            <w:tcW w:w="850" w:type="dxa"/>
          </w:tcPr>
          <w:p w:rsidR="00263D2F" w:rsidRPr="00C93340" w:rsidRDefault="00263D2F" w:rsidP="00726560">
            <w:pPr>
              <w:jc w:val="center"/>
              <w:rPr>
                <w:rFonts w:asciiTheme="majorBidi" w:hAnsiTheme="majorBidi" w:cstheme="majorBidi"/>
                <w:b/>
                <w:bCs/>
                <w:sz w:val="14"/>
                <w:szCs w:val="14"/>
              </w:rPr>
            </w:pPr>
            <w:r w:rsidRPr="00C93340">
              <w:rPr>
                <w:rFonts w:asciiTheme="majorBidi" w:hAnsiTheme="majorBidi" w:cstheme="majorBidi"/>
                <w:b/>
                <w:bCs/>
                <w:sz w:val="14"/>
                <w:szCs w:val="14"/>
              </w:rPr>
              <w:t>Electricity Generated</w:t>
            </w:r>
          </w:p>
          <w:p w:rsidR="00263D2F" w:rsidRPr="00C93340" w:rsidRDefault="00263D2F" w:rsidP="00726560">
            <w:pPr>
              <w:jc w:val="center"/>
              <w:rPr>
                <w:rFonts w:asciiTheme="majorBidi" w:hAnsiTheme="majorBidi" w:cstheme="majorBidi"/>
                <w:b/>
                <w:bCs/>
                <w:sz w:val="14"/>
                <w:szCs w:val="14"/>
              </w:rPr>
            </w:pPr>
            <w:r w:rsidRPr="00C93340">
              <w:rPr>
                <w:rFonts w:asciiTheme="majorBidi" w:hAnsiTheme="majorBidi" w:cstheme="majorBidi"/>
                <w:b/>
                <w:bCs/>
                <w:sz w:val="14"/>
                <w:szCs w:val="14"/>
              </w:rPr>
              <w:t>(MWh)</w:t>
            </w:r>
          </w:p>
        </w:tc>
        <w:tc>
          <w:tcPr>
            <w:tcW w:w="893" w:type="dxa"/>
          </w:tcPr>
          <w:p w:rsidR="00263D2F" w:rsidRPr="00C93340" w:rsidRDefault="00263D2F" w:rsidP="00726560">
            <w:pPr>
              <w:jc w:val="center"/>
              <w:rPr>
                <w:rFonts w:asciiTheme="majorBidi" w:hAnsiTheme="majorBidi" w:cstheme="majorBidi"/>
                <w:b/>
                <w:bCs/>
                <w:sz w:val="14"/>
                <w:szCs w:val="14"/>
              </w:rPr>
            </w:pPr>
            <w:r w:rsidRPr="00C93340">
              <w:rPr>
                <w:rFonts w:asciiTheme="majorBidi" w:hAnsiTheme="majorBidi" w:cstheme="majorBidi"/>
                <w:b/>
                <w:bCs/>
                <w:sz w:val="14"/>
                <w:szCs w:val="14"/>
              </w:rPr>
              <w:t>% of  Total Generation</w:t>
            </w:r>
          </w:p>
        </w:tc>
        <w:tc>
          <w:tcPr>
            <w:tcW w:w="948" w:type="dxa"/>
          </w:tcPr>
          <w:p w:rsidR="00263D2F" w:rsidRPr="00C93340" w:rsidRDefault="00263D2F" w:rsidP="00726560">
            <w:pPr>
              <w:jc w:val="center"/>
              <w:rPr>
                <w:rFonts w:asciiTheme="majorBidi" w:hAnsiTheme="majorBidi" w:cstheme="majorBidi"/>
                <w:b/>
                <w:bCs/>
                <w:sz w:val="14"/>
                <w:szCs w:val="14"/>
              </w:rPr>
            </w:pPr>
            <w:r w:rsidRPr="00C93340">
              <w:rPr>
                <w:rFonts w:asciiTheme="majorBidi" w:hAnsiTheme="majorBidi" w:cstheme="majorBidi"/>
                <w:b/>
                <w:bCs/>
                <w:sz w:val="14"/>
                <w:szCs w:val="14"/>
              </w:rPr>
              <w:t>Fuel</w:t>
            </w:r>
          </w:p>
          <w:p w:rsidR="00263D2F" w:rsidRPr="00C93340" w:rsidRDefault="00263D2F" w:rsidP="00726560">
            <w:pPr>
              <w:jc w:val="center"/>
              <w:rPr>
                <w:rFonts w:asciiTheme="majorBidi" w:hAnsiTheme="majorBidi" w:cstheme="majorBidi"/>
                <w:b/>
                <w:bCs/>
                <w:sz w:val="14"/>
                <w:szCs w:val="14"/>
              </w:rPr>
            </w:pPr>
            <w:r w:rsidRPr="00C93340">
              <w:rPr>
                <w:rFonts w:asciiTheme="majorBidi" w:hAnsiTheme="majorBidi" w:cstheme="majorBidi"/>
                <w:b/>
                <w:bCs/>
                <w:sz w:val="14"/>
                <w:szCs w:val="14"/>
              </w:rPr>
              <w:t>Input</w:t>
            </w:r>
          </w:p>
          <w:p w:rsidR="00263D2F" w:rsidRPr="00C93340" w:rsidRDefault="00263D2F" w:rsidP="00726560">
            <w:pPr>
              <w:jc w:val="center"/>
              <w:rPr>
                <w:rFonts w:asciiTheme="majorBidi" w:hAnsiTheme="majorBidi" w:cstheme="majorBidi"/>
                <w:b/>
                <w:bCs/>
                <w:sz w:val="14"/>
                <w:szCs w:val="14"/>
              </w:rPr>
            </w:pPr>
          </w:p>
        </w:tc>
        <w:tc>
          <w:tcPr>
            <w:tcW w:w="848" w:type="dxa"/>
          </w:tcPr>
          <w:p w:rsidR="00263D2F" w:rsidRPr="00C93340" w:rsidRDefault="00263D2F" w:rsidP="00726560">
            <w:pPr>
              <w:jc w:val="center"/>
              <w:rPr>
                <w:rFonts w:asciiTheme="majorBidi" w:hAnsiTheme="majorBidi" w:cstheme="majorBidi"/>
                <w:b/>
                <w:bCs/>
                <w:sz w:val="14"/>
                <w:szCs w:val="14"/>
              </w:rPr>
            </w:pPr>
            <w:r w:rsidRPr="00C93340">
              <w:rPr>
                <w:rFonts w:asciiTheme="majorBidi" w:hAnsiTheme="majorBidi" w:cstheme="majorBidi"/>
                <w:b/>
                <w:bCs/>
                <w:sz w:val="14"/>
                <w:szCs w:val="14"/>
              </w:rPr>
              <w:t>Electricity Generated (MWh)</w:t>
            </w:r>
          </w:p>
        </w:tc>
        <w:tc>
          <w:tcPr>
            <w:tcW w:w="893" w:type="dxa"/>
          </w:tcPr>
          <w:p w:rsidR="00263D2F" w:rsidRPr="00C93340" w:rsidRDefault="00263D2F" w:rsidP="00726560">
            <w:pPr>
              <w:jc w:val="center"/>
              <w:rPr>
                <w:rFonts w:asciiTheme="majorBidi" w:hAnsiTheme="majorBidi" w:cstheme="majorBidi"/>
                <w:b/>
                <w:bCs/>
                <w:sz w:val="14"/>
                <w:szCs w:val="14"/>
              </w:rPr>
            </w:pPr>
            <w:r w:rsidRPr="00C93340">
              <w:rPr>
                <w:rFonts w:asciiTheme="majorBidi" w:hAnsiTheme="majorBidi" w:cstheme="majorBidi"/>
                <w:b/>
                <w:bCs/>
                <w:sz w:val="14"/>
                <w:szCs w:val="14"/>
              </w:rPr>
              <w:t>% of  Total Generation</w:t>
            </w:r>
          </w:p>
        </w:tc>
        <w:tc>
          <w:tcPr>
            <w:tcW w:w="932" w:type="dxa"/>
          </w:tcPr>
          <w:p w:rsidR="00263D2F" w:rsidRPr="00C93340" w:rsidRDefault="00263D2F" w:rsidP="00726560">
            <w:pPr>
              <w:jc w:val="center"/>
              <w:rPr>
                <w:rFonts w:asciiTheme="majorBidi" w:hAnsiTheme="majorBidi" w:cstheme="majorBidi"/>
                <w:b/>
                <w:bCs/>
                <w:sz w:val="14"/>
                <w:szCs w:val="14"/>
              </w:rPr>
            </w:pPr>
            <w:r w:rsidRPr="00C93340">
              <w:rPr>
                <w:rFonts w:asciiTheme="majorBidi" w:hAnsiTheme="majorBidi" w:cstheme="majorBidi"/>
                <w:b/>
                <w:bCs/>
                <w:sz w:val="14"/>
                <w:szCs w:val="14"/>
              </w:rPr>
              <w:t>Fuel</w:t>
            </w:r>
          </w:p>
          <w:p w:rsidR="00263D2F" w:rsidRPr="00C93340" w:rsidRDefault="00263D2F" w:rsidP="00726560">
            <w:pPr>
              <w:jc w:val="center"/>
              <w:rPr>
                <w:rFonts w:asciiTheme="majorBidi" w:hAnsiTheme="majorBidi" w:cstheme="majorBidi"/>
                <w:b/>
                <w:bCs/>
                <w:sz w:val="14"/>
                <w:szCs w:val="14"/>
              </w:rPr>
            </w:pPr>
            <w:r w:rsidRPr="00C93340">
              <w:rPr>
                <w:rFonts w:asciiTheme="majorBidi" w:hAnsiTheme="majorBidi" w:cstheme="majorBidi"/>
                <w:b/>
                <w:bCs/>
                <w:sz w:val="14"/>
                <w:szCs w:val="14"/>
              </w:rPr>
              <w:t>Input</w:t>
            </w:r>
          </w:p>
          <w:p w:rsidR="00263D2F" w:rsidRPr="00C93340" w:rsidRDefault="00263D2F" w:rsidP="00726560">
            <w:pPr>
              <w:jc w:val="center"/>
              <w:rPr>
                <w:rFonts w:asciiTheme="majorBidi" w:hAnsiTheme="majorBidi" w:cstheme="majorBidi"/>
                <w:b/>
                <w:bCs/>
                <w:sz w:val="14"/>
                <w:szCs w:val="14"/>
              </w:rPr>
            </w:pPr>
          </w:p>
        </w:tc>
        <w:tc>
          <w:tcPr>
            <w:tcW w:w="883" w:type="dxa"/>
          </w:tcPr>
          <w:p w:rsidR="00263D2F" w:rsidRPr="00C93340" w:rsidRDefault="00263D2F" w:rsidP="00726560">
            <w:pPr>
              <w:jc w:val="center"/>
              <w:rPr>
                <w:rFonts w:asciiTheme="majorBidi" w:hAnsiTheme="majorBidi" w:cstheme="majorBidi"/>
                <w:b/>
                <w:bCs/>
                <w:sz w:val="14"/>
                <w:szCs w:val="14"/>
              </w:rPr>
            </w:pPr>
            <w:r w:rsidRPr="00C93340">
              <w:rPr>
                <w:rFonts w:asciiTheme="majorBidi" w:hAnsiTheme="majorBidi" w:cstheme="majorBidi"/>
                <w:b/>
                <w:bCs/>
                <w:sz w:val="14"/>
                <w:szCs w:val="14"/>
              </w:rPr>
              <w:t>Electricity Generated (MWh)</w:t>
            </w:r>
          </w:p>
        </w:tc>
        <w:tc>
          <w:tcPr>
            <w:tcW w:w="893" w:type="dxa"/>
          </w:tcPr>
          <w:p w:rsidR="00263D2F" w:rsidRPr="00C93340" w:rsidRDefault="00263D2F" w:rsidP="00726560">
            <w:pPr>
              <w:jc w:val="center"/>
              <w:rPr>
                <w:rFonts w:asciiTheme="majorBidi" w:hAnsiTheme="majorBidi" w:cstheme="majorBidi"/>
                <w:b/>
                <w:bCs/>
                <w:sz w:val="14"/>
                <w:szCs w:val="14"/>
              </w:rPr>
            </w:pPr>
            <w:r w:rsidRPr="00C93340">
              <w:rPr>
                <w:rFonts w:asciiTheme="majorBidi" w:hAnsiTheme="majorBidi" w:cstheme="majorBidi"/>
                <w:b/>
                <w:bCs/>
                <w:sz w:val="14"/>
                <w:szCs w:val="14"/>
              </w:rPr>
              <w:t>% of  Total Generation</w:t>
            </w:r>
          </w:p>
        </w:tc>
        <w:tc>
          <w:tcPr>
            <w:tcW w:w="1064" w:type="dxa"/>
          </w:tcPr>
          <w:p w:rsidR="00C93340" w:rsidRDefault="00263D2F" w:rsidP="00726560">
            <w:pPr>
              <w:jc w:val="center"/>
              <w:rPr>
                <w:rFonts w:asciiTheme="majorBidi" w:hAnsiTheme="majorBidi" w:cstheme="majorBidi"/>
                <w:b/>
                <w:bCs/>
                <w:sz w:val="14"/>
                <w:szCs w:val="14"/>
              </w:rPr>
            </w:pPr>
            <w:r w:rsidRPr="00C93340">
              <w:rPr>
                <w:rFonts w:asciiTheme="majorBidi" w:hAnsiTheme="majorBidi" w:cstheme="majorBidi"/>
                <w:b/>
                <w:bCs/>
                <w:sz w:val="14"/>
                <w:szCs w:val="14"/>
              </w:rPr>
              <w:t>Fuel</w:t>
            </w:r>
          </w:p>
          <w:p w:rsidR="00263D2F" w:rsidRPr="00C93340" w:rsidRDefault="00263D2F" w:rsidP="00726560">
            <w:pPr>
              <w:jc w:val="center"/>
              <w:rPr>
                <w:rFonts w:asciiTheme="majorBidi" w:hAnsiTheme="majorBidi" w:cstheme="majorBidi"/>
                <w:b/>
                <w:bCs/>
                <w:sz w:val="14"/>
                <w:szCs w:val="14"/>
              </w:rPr>
            </w:pPr>
            <w:r w:rsidRPr="00C93340">
              <w:rPr>
                <w:rFonts w:asciiTheme="majorBidi" w:hAnsiTheme="majorBidi" w:cstheme="majorBidi"/>
                <w:b/>
                <w:bCs/>
                <w:sz w:val="14"/>
                <w:szCs w:val="14"/>
              </w:rPr>
              <w:t>Input</w:t>
            </w:r>
          </w:p>
          <w:p w:rsidR="00263D2F" w:rsidRPr="00C93340" w:rsidRDefault="00263D2F" w:rsidP="00726560">
            <w:pPr>
              <w:jc w:val="center"/>
              <w:rPr>
                <w:rFonts w:asciiTheme="majorBidi" w:hAnsiTheme="majorBidi" w:cstheme="majorBidi"/>
                <w:b/>
                <w:bCs/>
                <w:sz w:val="14"/>
                <w:szCs w:val="14"/>
              </w:rPr>
            </w:pPr>
          </w:p>
        </w:tc>
      </w:tr>
      <w:tr w:rsidR="002C4AE5" w:rsidRPr="00C93340" w:rsidTr="002C4AE5">
        <w:trPr>
          <w:jc w:val="center"/>
        </w:trPr>
        <w:tc>
          <w:tcPr>
            <w:tcW w:w="745" w:type="dxa"/>
          </w:tcPr>
          <w:p w:rsidR="00263D2F" w:rsidRPr="00C93340" w:rsidRDefault="00263D2F" w:rsidP="00726560">
            <w:pPr>
              <w:jc w:val="center"/>
              <w:rPr>
                <w:rFonts w:asciiTheme="majorBidi" w:hAnsiTheme="majorBidi" w:cstheme="majorBidi"/>
                <w:sz w:val="14"/>
                <w:szCs w:val="14"/>
              </w:rPr>
            </w:pPr>
            <w:r w:rsidRPr="00C93340">
              <w:rPr>
                <w:rFonts w:asciiTheme="majorBidi" w:hAnsiTheme="majorBidi" w:cstheme="majorBidi"/>
                <w:sz w:val="14"/>
                <w:szCs w:val="14"/>
              </w:rPr>
              <w:t>Canadian bitum.</w:t>
            </w:r>
          </w:p>
        </w:tc>
        <w:tc>
          <w:tcPr>
            <w:tcW w:w="850" w:type="dxa"/>
          </w:tcPr>
          <w:p w:rsidR="00263D2F" w:rsidRPr="00C93340" w:rsidRDefault="00263D2F" w:rsidP="00726560">
            <w:pPr>
              <w:jc w:val="center"/>
              <w:rPr>
                <w:rFonts w:asciiTheme="majorBidi" w:hAnsiTheme="majorBidi" w:cstheme="majorBidi"/>
                <w:sz w:val="14"/>
                <w:szCs w:val="14"/>
              </w:rPr>
            </w:pPr>
            <w:r w:rsidRPr="00C93340">
              <w:rPr>
                <w:rFonts w:asciiTheme="majorBidi" w:hAnsiTheme="majorBidi" w:cstheme="majorBidi"/>
                <w:sz w:val="14"/>
                <w:szCs w:val="14"/>
              </w:rPr>
              <w:t>322,446</w:t>
            </w:r>
          </w:p>
        </w:tc>
        <w:tc>
          <w:tcPr>
            <w:tcW w:w="893" w:type="dxa"/>
          </w:tcPr>
          <w:p w:rsidR="00263D2F" w:rsidRPr="00C93340" w:rsidRDefault="00263D2F" w:rsidP="00726560">
            <w:pPr>
              <w:jc w:val="center"/>
              <w:rPr>
                <w:rFonts w:asciiTheme="majorBidi" w:hAnsiTheme="majorBidi" w:cstheme="majorBidi"/>
                <w:sz w:val="14"/>
                <w:szCs w:val="14"/>
              </w:rPr>
            </w:pPr>
            <w:r w:rsidRPr="00C93340">
              <w:rPr>
                <w:rFonts w:asciiTheme="majorBidi" w:hAnsiTheme="majorBidi" w:cstheme="majorBidi"/>
                <w:sz w:val="14"/>
                <w:szCs w:val="14"/>
              </w:rPr>
              <w:t>1.72</w:t>
            </w:r>
          </w:p>
        </w:tc>
        <w:tc>
          <w:tcPr>
            <w:tcW w:w="948" w:type="dxa"/>
          </w:tcPr>
          <w:p w:rsidR="00263D2F" w:rsidRPr="00C93340" w:rsidRDefault="00263D2F" w:rsidP="00726560">
            <w:pPr>
              <w:jc w:val="center"/>
              <w:rPr>
                <w:rFonts w:asciiTheme="majorBidi" w:hAnsiTheme="majorBidi" w:cstheme="majorBidi"/>
                <w:sz w:val="14"/>
                <w:szCs w:val="14"/>
              </w:rPr>
            </w:pPr>
            <w:r w:rsidRPr="00C93340">
              <w:rPr>
                <w:rFonts w:asciiTheme="majorBidi" w:hAnsiTheme="majorBidi" w:cstheme="majorBidi"/>
                <w:sz w:val="14"/>
                <w:szCs w:val="14"/>
              </w:rPr>
              <w:t>152,045 Mg</w:t>
            </w:r>
          </w:p>
        </w:tc>
        <w:tc>
          <w:tcPr>
            <w:tcW w:w="848" w:type="dxa"/>
          </w:tcPr>
          <w:p w:rsidR="00263D2F" w:rsidRPr="00C93340" w:rsidRDefault="00263D2F" w:rsidP="00726560">
            <w:pPr>
              <w:jc w:val="center"/>
              <w:rPr>
                <w:rFonts w:asciiTheme="majorBidi" w:hAnsiTheme="majorBidi" w:cstheme="majorBidi"/>
                <w:sz w:val="14"/>
                <w:szCs w:val="14"/>
              </w:rPr>
            </w:pPr>
            <w:r w:rsidRPr="00C93340">
              <w:rPr>
                <w:rFonts w:asciiTheme="majorBidi" w:hAnsiTheme="majorBidi" w:cstheme="majorBidi"/>
                <w:sz w:val="14"/>
                <w:szCs w:val="14"/>
              </w:rPr>
              <w:t>299,438</w:t>
            </w:r>
          </w:p>
        </w:tc>
        <w:tc>
          <w:tcPr>
            <w:tcW w:w="893" w:type="dxa"/>
          </w:tcPr>
          <w:p w:rsidR="00263D2F" w:rsidRPr="00C93340" w:rsidRDefault="00263D2F" w:rsidP="00726560">
            <w:pPr>
              <w:jc w:val="center"/>
              <w:rPr>
                <w:rFonts w:asciiTheme="majorBidi" w:hAnsiTheme="majorBidi" w:cstheme="majorBidi"/>
                <w:sz w:val="14"/>
                <w:szCs w:val="14"/>
              </w:rPr>
            </w:pPr>
            <w:r w:rsidRPr="00C93340">
              <w:rPr>
                <w:rFonts w:asciiTheme="majorBidi" w:hAnsiTheme="majorBidi" w:cstheme="majorBidi"/>
                <w:sz w:val="14"/>
                <w:szCs w:val="14"/>
              </w:rPr>
              <w:t>1.56</w:t>
            </w:r>
          </w:p>
        </w:tc>
        <w:tc>
          <w:tcPr>
            <w:tcW w:w="932" w:type="dxa"/>
          </w:tcPr>
          <w:p w:rsidR="00263D2F" w:rsidRPr="00C93340" w:rsidRDefault="00263D2F" w:rsidP="00726560">
            <w:pPr>
              <w:jc w:val="center"/>
              <w:rPr>
                <w:rFonts w:asciiTheme="majorBidi" w:hAnsiTheme="majorBidi" w:cstheme="majorBidi"/>
                <w:sz w:val="14"/>
                <w:szCs w:val="14"/>
              </w:rPr>
            </w:pPr>
            <w:r w:rsidRPr="00C93340">
              <w:rPr>
                <w:rFonts w:asciiTheme="majorBidi" w:hAnsiTheme="majorBidi" w:cstheme="majorBidi"/>
                <w:sz w:val="14"/>
                <w:szCs w:val="14"/>
              </w:rPr>
              <w:t>139,317 Mg</w:t>
            </w:r>
          </w:p>
        </w:tc>
        <w:tc>
          <w:tcPr>
            <w:tcW w:w="883" w:type="dxa"/>
          </w:tcPr>
          <w:p w:rsidR="00263D2F" w:rsidRPr="00C93340" w:rsidRDefault="00263D2F" w:rsidP="00726560">
            <w:pPr>
              <w:jc w:val="center"/>
              <w:rPr>
                <w:rFonts w:asciiTheme="majorBidi" w:hAnsiTheme="majorBidi" w:cstheme="majorBidi"/>
                <w:sz w:val="14"/>
                <w:szCs w:val="14"/>
              </w:rPr>
            </w:pPr>
            <w:r w:rsidRPr="00C93340">
              <w:rPr>
                <w:rFonts w:asciiTheme="majorBidi" w:hAnsiTheme="majorBidi" w:cstheme="majorBidi"/>
                <w:sz w:val="14"/>
                <w:szCs w:val="14"/>
              </w:rPr>
              <w:t>230,436</w:t>
            </w:r>
          </w:p>
          <w:p w:rsidR="00263D2F" w:rsidRPr="00C93340" w:rsidRDefault="00263D2F" w:rsidP="00726560">
            <w:pPr>
              <w:jc w:val="center"/>
              <w:rPr>
                <w:rFonts w:asciiTheme="majorBidi" w:hAnsiTheme="majorBidi" w:cstheme="majorBidi"/>
                <w:sz w:val="14"/>
                <w:szCs w:val="14"/>
              </w:rPr>
            </w:pPr>
          </w:p>
        </w:tc>
        <w:tc>
          <w:tcPr>
            <w:tcW w:w="893" w:type="dxa"/>
          </w:tcPr>
          <w:p w:rsidR="00263D2F" w:rsidRPr="00C93340" w:rsidRDefault="00C93340" w:rsidP="00726560">
            <w:pPr>
              <w:jc w:val="center"/>
              <w:rPr>
                <w:rFonts w:asciiTheme="majorBidi" w:hAnsiTheme="majorBidi" w:cstheme="majorBidi"/>
                <w:sz w:val="14"/>
                <w:szCs w:val="14"/>
              </w:rPr>
            </w:pPr>
            <w:r w:rsidRPr="00C93340">
              <w:rPr>
                <w:rFonts w:asciiTheme="majorBidi" w:hAnsiTheme="majorBidi" w:cstheme="majorBidi"/>
                <w:sz w:val="14"/>
                <w:szCs w:val="14"/>
              </w:rPr>
              <w:t>1.37</w:t>
            </w:r>
          </w:p>
        </w:tc>
        <w:tc>
          <w:tcPr>
            <w:tcW w:w="1064" w:type="dxa"/>
          </w:tcPr>
          <w:p w:rsidR="00263D2F" w:rsidRPr="00C93340" w:rsidRDefault="00263D2F" w:rsidP="00726560">
            <w:pPr>
              <w:jc w:val="center"/>
              <w:rPr>
                <w:rFonts w:asciiTheme="majorBidi" w:hAnsiTheme="majorBidi" w:cstheme="majorBidi"/>
                <w:sz w:val="14"/>
                <w:szCs w:val="14"/>
              </w:rPr>
            </w:pPr>
            <w:r w:rsidRPr="00C93340">
              <w:rPr>
                <w:rFonts w:asciiTheme="majorBidi" w:hAnsiTheme="majorBidi" w:cstheme="majorBidi"/>
                <w:sz w:val="14"/>
                <w:szCs w:val="14"/>
              </w:rPr>
              <w:t>109,194</w:t>
            </w:r>
            <w:r w:rsidR="00C93340">
              <w:rPr>
                <w:rFonts w:asciiTheme="majorBidi" w:hAnsiTheme="majorBidi" w:cstheme="majorBidi"/>
                <w:sz w:val="14"/>
                <w:szCs w:val="14"/>
              </w:rPr>
              <w:t>Mg</w:t>
            </w:r>
          </w:p>
          <w:p w:rsidR="00263D2F" w:rsidRPr="00C93340" w:rsidRDefault="00263D2F" w:rsidP="00726560">
            <w:pPr>
              <w:jc w:val="center"/>
              <w:rPr>
                <w:rFonts w:asciiTheme="majorBidi" w:hAnsiTheme="majorBidi" w:cstheme="majorBidi"/>
                <w:sz w:val="14"/>
                <w:szCs w:val="14"/>
              </w:rPr>
            </w:pPr>
          </w:p>
        </w:tc>
      </w:tr>
      <w:tr w:rsidR="002C4AE5" w:rsidRPr="00C93340" w:rsidTr="002C4AE5">
        <w:trPr>
          <w:jc w:val="center"/>
        </w:trPr>
        <w:tc>
          <w:tcPr>
            <w:tcW w:w="745" w:type="dxa"/>
          </w:tcPr>
          <w:p w:rsidR="00263D2F" w:rsidRPr="00C93340" w:rsidRDefault="00263D2F" w:rsidP="00726560">
            <w:pPr>
              <w:jc w:val="center"/>
              <w:rPr>
                <w:rFonts w:asciiTheme="majorBidi" w:hAnsiTheme="majorBidi" w:cstheme="majorBidi"/>
                <w:sz w:val="14"/>
                <w:szCs w:val="14"/>
              </w:rPr>
            </w:pPr>
            <w:r w:rsidRPr="00C93340">
              <w:rPr>
                <w:rFonts w:asciiTheme="majorBidi" w:hAnsiTheme="majorBidi" w:cstheme="majorBidi"/>
                <w:sz w:val="14"/>
                <w:szCs w:val="14"/>
              </w:rPr>
              <w:t>Imported bitum.</w:t>
            </w:r>
          </w:p>
        </w:tc>
        <w:tc>
          <w:tcPr>
            <w:tcW w:w="850" w:type="dxa"/>
          </w:tcPr>
          <w:p w:rsidR="00263D2F" w:rsidRPr="00C93340" w:rsidRDefault="00263D2F" w:rsidP="00726560">
            <w:pPr>
              <w:jc w:val="center"/>
              <w:rPr>
                <w:rFonts w:asciiTheme="majorBidi" w:hAnsiTheme="majorBidi" w:cstheme="majorBidi"/>
                <w:sz w:val="14"/>
                <w:szCs w:val="14"/>
              </w:rPr>
            </w:pPr>
            <w:r w:rsidRPr="00C93340">
              <w:rPr>
                <w:rFonts w:asciiTheme="majorBidi" w:hAnsiTheme="majorBidi" w:cstheme="majorBidi"/>
                <w:sz w:val="14"/>
                <w:szCs w:val="14"/>
              </w:rPr>
              <w:t>2,858,731</w:t>
            </w:r>
          </w:p>
        </w:tc>
        <w:tc>
          <w:tcPr>
            <w:tcW w:w="893" w:type="dxa"/>
          </w:tcPr>
          <w:p w:rsidR="00263D2F" w:rsidRPr="00C93340" w:rsidRDefault="00263D2F" w:rsidP="00726560">
            <w:pPr>
              <w:jc w:val="center"/>
              <w:rPr>
                <w:rFonts w:asciiTheme="majorBidi" w:hAnsiTheme="majorBidi" w:cstheme="majorBidi"/>
                <w:sz w:val="14"/>
                <w:szCs w:val="14"/>
              </w:rPr>
            </w:pPr>
            <w:r w:rsidRPr="00C93340">
              <w:rPr>
                <w:rFonts w:asciiTheme="majorBidi" w:hAnsiTheme="majorBidi" w:cstheme="majorBidi"/>
                <w:sz w:val="14"/>
                <w:szCs w:val="14"/>
              </w:rPr>
              <w:t>15.24</w:t>
            </w:r>
          </w:p>
        </w:tc>
        <w:tc>
          <w:tcPr>
            <w:tcW w:w="948" w:type="dxa"/>
          </w:tcPr>
          <w:p w:rsidR="00263D2F" w:rsidRPr="00C93340" w:rsidRDefault="00263D2F" w:rsidP="00726560">
            <w:pPr>
              <w:jc w:val="center"/>
              <w:rPr>
                <w:rFonts w:asciiTheme="majorBidi" w:hAnsiTheme="majorBidi" w:cstheme="majorBidi"/>
                <w:sz w:val="14"/>
                <w:szCs w:val="14"/>
              </w:rPr>
            </w:pPr>
            <w:r w:rsidRPr="00C93340">
              <w:rPr>
                <w:rFonts w:asciiTheme="majorBidi" w:hAnsiTheme="majorBidi" w:cstheme="majorBidi"/>
                <w:sz w:val="14"/>
                <w:szCs w:val="14"/>
              </w:rPr>
              <w:t>1,061,015 Mg</w:t>
            </w:r>
          </w:p>
        </w:tc>
        <w:tc>
          <w:tcPr>
            <w:tcW w:w="848" w:type="dxa"/>
          </w:tcPr>
          <w:p w:rsidR="00263D2F" w:rsidRPr="00C93340" w:rsidRDefault="00263D2F" w:rsidP="00726560">
            <w:pPr>
              <w:jc w:val="center"/>
              <w:rPr>
                <w:rFonts w:asciiTheme="majorBidi" w:hAnsiTheme="majorBidi" w:cstheme="majorBidi"/>
                <w:sz w:val="14"/>
                <w:szCs w:val="14"/>
              </w:rPr>
            </w:pPr>
            <w:r w:rsidRPr="00C93340">
              <w:rPr>
                <w:rFonts w:asciiTheme="majorBidi" w:hAnsiTheme="majorBidi" w:cstheme="majorBidi"/>
                <w:sz w:val="14"/>
                <w:szCs w:val="14"/>
              </w:rPr>
              <w:t>261,953</w:t>
            </w:r>
          </w:p>
        </w:tc>
        <w:tc>
          <w:tcPr>
            <w:tcW w:w="893" w:type="dxa"/>
          </w:tcPr>
          <w:p w:rsidR="00263D2F" w:rsidRPr="00C93340" w:rsidRDefault="00263D2F" w:rsidP="00726560">
            <w:pPr>
              <w:jc w:val="center"/>
              <w:rPr>
                <w:rFonts w:asciiTheme="majorBidi" w:hAnsiTheme="majorBidi" w:cstheme="majorBidi"/>
                <w:sz w:val="14"/>
                <w:szCs w:val="14"/>
              </w:rPr>
            </w:pPr>
            <w:r w:rsidRPr="00C93340">
              <w:rPr>
                <w:rFonts w:asciiTheme="majorBidi" w:hAnsiTheme="majorBidi" w:cstheme="majorBidi"/>
                <w:sz w:val="14"/>
                <w:szCs w:val="14"/>
              </w:rPr>
              <w:t>13.66</w:t>
            </w:r>
          </w:p>
        </w:tc>
        <w:tc>
          <w:tcPr>
            <w:tcW w:w="932" w:type="dxa"/>
          </w:tcPr>
          <w:p w:rsidR="00263D2F" w:rsidRPr="00C93340" w:rsidRDefault="00263D2F" w:rsidP="00726560">
            <w:pPr>
              <w:jc w:val="center"/>
              <w:rPr>
                <w:rFonts w:asciiTheme="majorBidi" w:hAnsiTheme="majorBidi" w:cstheme="majorBidi"/>
                <w:sz w:val="14"/>
                <w:szCs w:val="14"/>
              </w:rPr>
            </w:pPr>
            <w:r w:rsidRPr="00C93340">
              <w:rPr>
                <w:rFonts w:asciiTheme="majorBidi" w:hAnsiTheme="majorBidi" w:cstheme="majorBidi"/>
                <w:sz w:val="14"/>
                <w:szCs w:val="14"/>
              </w:rPr>
              <w:t>995,840 Mg</w:t>
            </w:r>
          </w:p>
        </w:tc>
        <w:tc>
          <w:tcPr>
            <w:tcW w:w="883" w:type="dxa"/>
          </w:tcPr>
          <w:p w:rsidR="00263D2F" w:rsidRPr="00C93340" w:rsidRDefault="00263D2F" w:rsidP="00726560">
            <w:pPr>
              <w:jc w:val="center"/>
              <w:rPr>
                <w:rFonts w:asciiTheme="majorBidi" w:hAnsiTheme="majorBidi" w:cstheme="majorBidi"/>
                <w:sz w:val="14"/>
                <w:szCs w:val="14"/>
              </w:rPr>
            </w:pPr>
            <w:r w:rsidRPr="00C93340">
              <w:rPr>
                <w:rFonts w:asciiTheme="majorBidi" w:hAnsiTheme="majorBidi" w:cstheme="majorBidi"/>
                <w:sz w:val="14"/>
                <w:szCs w:val="14"/>
              </w:rPr>
              <w:t>2,697,997</w:t>
            </w:r>
          </w:p>
          <w:p w:rsidR="00263D2F" w:rsidRPr="00C93340" w:rsidRDefault="00263D2F" w:rsidP="00726560">
            <w:pPr>
              <w:jc w:val="center"/>
              <w:rPr>
                <w:rFonts w:asciiTheme="majorBidi" w:hAnsiTheme="majorBidi" w:cstheme="majorBidi"/>
                <w:sz w:val="14"/>
                <w:szCs w:val="14"/>
              </w:rPr>
            </w:pPr>
          </w:p>
        </w:tc>
        <w:tc>
          <w:tcPr>
            <w:tcW w:w="893" w:type="dxa"/>
          </w:tcPr>
          <w:p w:rsidR="00263D2F" w:rsidRPr="00C93340" w:rsidRDefault="00C93340" w:rsidP="00726560">
            <w:pPr>
              <w:jc w:val="center"/>
              <w:rPr>
                <w:rFonts w:asciiTheme="majorBidi" w:hAnsiTheme="majorBidi" w:cstheme="majorBidi"/>
                <w:sz w:val="14"/>
                <w:szCs w:val="14"/>
              </w:rPr>
            </w:pPr>
            <w:r w:rsidRPr="00C93340">
              <w:rPr>
                <w:rFonts w:asciiTheme="majorBidi" w:hAnsiTheme="majorBidi" w:cstheme="majorBidi"/>
                <w:sz w:val="14"/>
                <w:szCs w:val="14"/>
              </w:rPr>
              <w:t>16.10</w:t>
            </w:r>
          </w:p>
        </w:tc>
        <w:tc>
          <w:tcPr>
            <w:tcW w:w="1064" w:type="dxa"/>
          </w:tcPr>
          <w:p w:rsidR="00263D2F" w:rsidRPr="00C93340" w:rsidRDefault="00263D2F" w:rsidP="00726560">
            <w:pPr>
              <w:jc w:val="center"/>
              <w:rPr>
                <w:rFonts w:asciiTheme="majorBidi" w:hAnsiTheme="majorBidi" w:cstheme="majorBidi"/>
                <w:sz w:val="14"/>
                <w:szCs w:val="14"/>
              </w:rPr>
            </w:pPr>
            <w:r w:rsidRPr="00C93340">
              <w:rPr>
                <w:rFonts w:asciiTheme="majorBidi" w:hAnsiTheme="majorBidi" w:cstheme="majorBidi"/>
                <w:sz w:val="14"/>
                <w:szCs w:val="14"/>
              </w:rPr>
              <w:t>994,420</w:t>
            </w:r>
            <w:r w:rsidR="00C93340">
              <w:rPr>
                <w:rFonts w:asciiTheme="majorBidi" w:hAnsiTheme="majorBidi" w:cstheme="majorBidi"/>
                <w:sz w:val="14"/>
                <w:szCs w:val="14"/>
              </w:rPr>
              <w:t>Mg</w:t>
            </w:r>
          </w:p>
          <w:p w:rsidR="00263D2F" w:rsidRPr="00C93340" w:rsidRDefault="00263D2F" w:rsidP="00726560">
            <w:pPr>
              <w:jc w:val="center"/>
              <w:rPr>
                <w:rFonts w:asciiTheme="majorBidi" w:hAnsiTheme="majorBidi" w:cstheme="majorBidi"/>
                <w:sz w:val="14"/>
                <w:szCs w:val="14"/>
              </w:rPr>
            </w:pPr>
          </w:p>
        </w:tc>
      </w:tr>
      <w:tr w:rsidR="002C4AE5" w:rsidRPr="00C93340" w:rsidTr="002C4AE5">
        <w:trPr>
          <w:jc w:val="center"/>
        </w:trPr>
        <w:tc>
          <w:tcPr>
            <w:tcW w:w="745" w:type="dxa"/>
          </w:tcPr>
          <w:p w:rsidR="00263D2F" w:rsidRPr="00C93340" w:rsidRDefault="00263D2F" w:rsidP="00726560">
            <w:pPr>
              <w:jc w:val="center"/>
              <w:rPr>
                <w:rFonts w:asciiTheme="majorBidi" w:hAnsiTheme="majorBidi" w:cstheme="majorBidi"/>
                <w:sz w:val="14"/>
                <w:szCs w:val="14"/>
              </w:rPr>
            </w:pPr>
            <w:r w:rsidRPr="00C93340">
              <w:rPr>
                <w:rFonts w:asciiTheme="majorBidi" w:hAnsiTheme="majorBidi" w:cstheme="majorBidi"/>
                <w:sz w:val="14"/>
                <w:szCs w:val="14"/>
              </w:rPr>
              <w:t>Light fuel oil</w:t>
            </w:r>
          </w:p>
        </w:tc>
        <w:tc>
          <w:tcPr>
            <w:tcW w:w="850" w:type="dxa"/>
          </w:tcPr>
          <w:p w:rsidR="00263D2F" w:rsidRPr="00C93340" w:rsidRDefault="00263D2F" w:rsidP="00726560">
            <w:pPr>
              <w:jc w:val="center"/>
              <w:rPr>
                <w:rFonts w:asciiTheme="majorBidi" w:hAnsiTheme="majorBidi" w:cstheme="majorBidi"/>
                <w:sz w:val="14"/>
                <w:szCs w:val="14"/>
              </w:rPr>
            </w:pPr>
            <w:r w:rsidRPr="00C93340">
              <w:rPr>
                <w:rFonts w:asciiTheme="majorBidi" w:hAnsiTheme="majorBidi" w:cstheme="majorBidi"/>
                <w:sz w:val="14"/>
                <w:szCs w:val="14"/>
              </w:rPr>
              <w:t>64,368</w:t>
            </w:r>
          </w:p>
        </w:tc>
        <w:tc>
          <w:tcPr>
            <w:tcW w:w="893" w:type="dxa"/>
          </w:tcPr>
          <w:p w:rsidR="00263D2F" w:rsidRPr="00C93340" w:rsidRDefault="00263D2F" w:rsidP="00726560">
            <w:pPr>
              <w:jc w:val="center"/>
              <w:rPr>
                <w:rFonts w:asciiTheme="majorBidi" w:hAnsiTheme="majorBidi" w:cstheme="majorBidi"/>
                <w:sz w:val="14"/>
                <w:szCs w:val="14"/>
              </w:rPr>
            </w:pPr>
            <w:r w:rsidRPr="00C93340">
              <w:rPr>
                <w:rFonts w:asciiTheme="majorBidi" w:hAnsiTheme="majorBidi" w:cstheme="majorBidi"/>
                <w:sz w:val="14"/>
                <w:szCs w:val="14"/>
              </w:rPr>
              <w:t>0.34</w:t>
            </w:r>
          </w:p>
        </w:tc>
        <w:tc>
          <w:tcPr>
            <w:tcW w:w="948" w:type="dxa"/>
          </w:tcPr>
          <w:p w:rsidR="00263D2F" w:rsidRPr="00C93340" w:rsidRDefault="00263D2F" w:rsidP="00726560">
            <w:pPr>
              <w:jc w:val="center"/>
              <w:rPr>
                <w:rFonts w:asciiTheme="majorBidi" w:hAnsiTheme="majorBidi" w:cstheme="majorBidi"/>
                <w:sz w:val="14"/>
                <w:szCs w:val="14"/>
              </w:rPr>
            </w:pPr>
            <w:r w:rsidRPr="00C93340">
              <w:rPr>
                <w:rFonts w:asciiTheme="majorBidi" w:hAnsiTheme="majorBidi" w:cstheme="majorBidi"/>
                <w:sz w:val="14"/>
                <w:szCs w:val="14"/>
              </w:rPr>
              <w:t>27,862kL</w:t>
            </w:r>
          </w:p>
        </w:tc>
        <w:tc>
          <w:tcPr>
            <w:tcW w:w="848" w:type="dxa"/>
          </w:tcPr>
          <w:p w:rsidR="00263D2F" w:rsidRPr="00C93340" w:rsidRDefault="00263D2F" w:rsidP="00726560">
            <w:pPr>
              <w:jc w:val="center"/>
              <w:rPr>
                <w:rFonts w:asciiTheme="majorBidi" w:hAnsiTheme="majorBidi" w:cstheme="majorBidi"/>
                <w:sz w:val="14"/>
                <w:szCs w:val="14"/>
              </w:rPr>
            </w:pPr>
            <w:r w:rsidRPr="00C93340">
              <w:rPr>
                <w:rFonts w:asciiTheme="majorBidi" w:hAnsiTheme="majorBidi" w:cstheme="majorBidi"/>
                <w:sz w:val="14"/>
                <w:szCs w:val="14"/>
              </w:rPr>
              <w:t>20,154</w:t>
            </w:r>
          </w:p>
        </w:tc>
        <w:tc>
          <w:tcPr>
            <w:tcW w:w="893" w:type="dxa"/>
          </w:tcPr>
          <w:p w:rsidR="00263D2F" w:rsidRPr="00C93340" w:rsidRDefault="00263D2F" w:rsidP="00726560">
            <w:pPr>
              <w:jc w:val="center"/>
              <w:rPr>
                <w:rFonts w:asciiTheme="majorBidi" w:hAnsiTheme="majorBidi" w:cstheme="majorBidi"/>
                <w:sz w:val="14"/>
                <w:szCs w:val="14"/>
              </w:rPr>
            </w:pPr>
            <w:r w:rsidRPr="00C93340">
              <w:rPr>
                <w:rFonts w:asciiTheme="majorBidi" w:hAnsiTheme="majorBidi" w:cstheme="majorBidi"/>
                <w:sz w:val="14"/>
                <w:szCs w:val="14"/>
              </w:rPr>
              <w:t>0.11</w:t>
            </w:r>
          </w:p>
        </w:tc>
        <w:tc>
          <w:tcPr>
            <w:tcW w:w="932" w:type="dxa"/>
          </w:tcPr>
          <w:p w:rsidR="00263D2F" w:rsidRPr="00C93340" w:rsidRDefault="00263D2F" w:rsidP="00726560">
            <w:pPr>
              <w:jc w:val="center"/>
              <w:rPr>
                <w:rFonts w:asciiTheme="majorBidi" w:hAnsiTheme="majorBidi" w:cstheme="majorBidi"/>
                <w:sz w:val="14"/>
                <w:szCs w:val="14"/>
              </w:rPr>
            </w:pPr>
            <w:r w:rsidRPr="00C93340">
              <w:rPr>
                <w:rFonts w:asciiTheme="majorBidi" w:hAnsiTheme="majorBidi" w:cstheme="majorBidi"/>
                <w:sz w:val="14"/>
                <w:szCs w:val="14"/>
              </w:rPr>
              <w:t>10,010kL</w:t>
            </w:r>
          </w:p>
        </w:tc>
        <w:tc>
          <w:tcPr>
            <w:tcW w:w="883" w:type="dxa"/>
          </w:tcPr>
          <w:p w:rsidR="00263D2F" w:rsidRPr="00C93340" w:rsidRDefault="00263D2F" w:rsidP="00726560">
            <w:pPr>
              <w:jc w:val="center"/>
              <w:rPr>
                <w:rFonts w:asciiTheme="majorBidi" w:hAnsiTheme="majorBidi" w:cstheme="majorBidi"/>
                <w:sz w:val="14"/>
                <w:szCs w:val="14"/>
              </w:rPr>
            </w:pPr>
            <w:r w:rsidRPr="00C93340">
              <w:rPr>
                <w:rFonts w:asciiTheme="majorBidi" w:hAnsiTheme="majorBidi" w:cstheme="majorBidi"/>
                <w:sz w:val="14"/>
                <w:szCs w:val="14"/>
              </w:rPr>
              <w:t>11,457</w:t>
            </w:r>
          </w:p>
          <w:p w:rsidR="00263D2F" w:rsidRPr="00C93340" w:rsidRDefault="00263D2F" w:rsidP="00726560">
            <w:pPr>
              <w:jc w:val="center"/>
              <w:rPr>
                <w:rFonts w:asciiTheme="majorBidi" w:hAnsiTheme="majorBidi" w:cstheme="majorBidi"/>
                <w:sz w:val="14"/>
                <w:szCs w:val="14"/>
              </w:rPr>
            </w:pPr>
          </w:p>
        </w:tc>
        <w:tc>
          <w:tcPr>
            <w:tcW w:w="893" w:type="dxa"/>
          </w:tcPr>
          <w:p w:rsidR="00263D2F" w:rsidRPr="00C93340" w:rsidRDefault="00C93340" w:rsidP="00726560">
            <w:pPr>
              <w:jc w:val="center"/>
              <w:rPr>
                <w:rFonts w:asciiTheme="majorBidi" w:hAnsiTheme="majorBidi" w:cstheme="majorBidi"/>
                <w:sz w:val="14"/>
                <w:szCs w:val="14"/>
              </w:rPr>
            </w:pPr>
            <w:r w:rsidRPr="00C93340">
              <w:rPr>
                <w:rFonts w:asciiTheme="majorBidi" w:hAnsiTheme="majorBidi" w:cstheme="majorBidi"/>
                <w:sz w:val="14"/>
                <w:szCs w:val="14"/>
              </w:rPr>
              <w:t>0.07</w:t>
            </w:r>
          </w:p>
        </w:tc>
        <w:tc>
          <w:tcPr>
            <w:tcW w:w="1064" w:type="dxa"/>
          </w:tcPr>
          <w:p w:rsidR="00263D2F" w:rsidRPr="00C93340" w:rsidRDefault="00263D2F" w:rsidP="00726560">
            <w:pPr>
              <w:jc w:val="center"/>
              <w:rPr>
                <w:rFonts w:asciiTheme="majorBidi" w:hAnsiTheme="majorBidi" w:cstheme="majorBidi"/>
                <w:sz w:val="14"/>
                <w:szCs w:val="14"/>
              </w:rPr>
            </w:pPr>
            <w:r w:rsidRPr="00C93340">
              <w:rPr>
                <w:rFonts w:asciiTheme="majorBidi" w:hAnsiTheme="majorBidi" w:cstheme="majorBidi"/>
                <w:sz w:val="14"/>
                <w:szCs w:val="14"/>
              </w:rPr>
              <w:t>5,228</w:t>
            </w:r>
            <w:r w:rsidR="00C93340">
              <w:rPr>
                <w:rFonts w:asciiTheme="majorBidi" w:hAnsiTheme="majorBidi" w:cstheme="majorBidi"/>
                <w:sz w:val="14"/>
                <w:szCs w:val="14"/>
              </w:rPr>
              <w:t>kL</w:t>
            </w:r>
          </w:p>
          <w:p w:rsidR="00263D2F" w:rsidRPr="00C93340" w:rsidRDefault="00263D2F" w:rsidP="00726560">
            <w:pPr>
              <w:jc w:val="center"/>
              <w:rPr>
                <w:rFonts w:asciiTheme="majorBidi" w:hAnsiTheme="majorBidi" w:cstheme="majorBidi"/>
                <w:sz w:val="14"/>
                <w:szCs w:val="14"/>
              </w:rPr>
            </w:pPr>
          </w:p>
        </w:tc>
      </w:tr>
      <w:tr w:rsidR="002C4AE5" w:rsidRPr="00C93340" w:rsidTr="002C4AE5">
        <w:trPr>
          <w:jc w:val="center"/>
        </w:trPr>
        <w:tc>
          <w:tcPr>
            <w:tcW w:w="745" w:type="dxa"/>
          </w:tcPr>
          <w:p w:rsidR="00263D2F" w:rsidRPr="00C93340" w:rsidRDefault="00263D2F" w:rsidP="00726560">
            <w:pPr>
              <w:jc w:val="center"/>
              <w:rPr>
                <w:rFonts w:asciiTheme="majorBidi" w:hAnsiTheme="majorBidi" w:cstheme="majorBidi"/>
                <w:sz w:val="14"/>
                <w:szCs w:val="14"/>
              </w:rPr>
            </w:pPr>
            <w:r w:rsidRPr="00C93340">
              <w:rPr>
                <w:rFonts w:asciiTheme="majorBidi" w:hAnsiTheme="majorBidi" w:cstheme="majorBidi"/>
                <w:sz w:val="14"/>
                <w:szCs w:val="14"/>
              </w:rPr>
              <w:t>Heavy fuel oil</w:t>
            </w:r>
          </w:p>
        </w:tc>
        <w:tc>
          <w:tcPr>
            <w:tcW w:w="850" w:type="dxa"/>
          </w:tcPr>
          <w:p w:rsidR="00263D2F" w:rsidRPr="00C93340" w:rsidRDefault="00263D2F" w:rsidP="00726560">
            <w:pPr>
              <w:jc w:val="center"/>
              <w:rPr>
                <w:rFonts w:asciiTheme="majorBidi" w:hAnsiTheme="majorBidi" w:cstheme="majorBidi"/>
                <w:sz w:val="14"/>
                <w:szCs w:val="14"/>
              </w:rPr>
            </w:pPr>
            <w:r w:rsidRPr="00C93340">
              <w:rPr>
                <w:rFonts w:asciiTheme="majorBidi" w:hAnsiTheme="majorBidi" w:cstheme="majorBidi"/>
                <w:sz w:val="14"/>
                <w:szCs w:val="14"/>
              </w:rPr>
              <w:t>6,480,139</w:t>
            </w:r>
          </w:p>
        </w:tc>
        <w:tc>
          <w:tcPr>
            <w:tcW w:w="893" w:type="dxa"/>
          </w:tcPr>
          <w:p w:rsidR="00263D2F" w:rsidRPr="00C93340" w:rsidRDefault="00263D2F" w:rsidP="00726560">
            <w:pPr>
              <w:jc w:val="center"/>
              <w:rPr>
                <w:rFonts w:asciiTheme="majorBidi" w:hAnsiTheme="majorBidi" w:cstheme="majorBidi"/>
                <w:sz w:val="14"/>
                <w:szCs w:val="14"/>
              </w:rPr>
            </w:pPr>
            <w:r w:rsidRPr="00C93340">
              <w:rPr>
                <w:rFonts w:asciiTheme="majorBidi" w:hAnsiTheme="majorBidi" w:cstheme="majorBidi"/>
                <w:sz w:val="14"/>
                <w:szCs w:val="14"/>
              </w:rPr>
              <w:t>34.55</w:t>
            </w:r>
          </w:p>
        </w:tc>
        <w:tc>
          <w:tcPr>
            <w:tcW w:w="948" w:type="dxa"/>
          </w:tcPr>
          <w:p w:rsidR="00263D2F" w:rsidRPr="00C93340" w:rsidRDefault="00263D2F" w:rsidP="00726560">
            <w:pPr>
              <w:jc w:val="center"/>
              <w:rPr>
                <w:rFonts w:asciiTheme="majorBidi" w:hAnsiTheme="majorBidi" w:cstheme="majorBidi"/>
                <w:sz w:val="14"/>
                <w:szCs w:val="14"/>
              </w:rPr>
            </w:pPr>
            <w:r w:rsidRPr="00C93340">
              <w:rPr>
                <w:rFonts w:asciiTheme="majorBidi" w:hAnsiTheme="majorBidi" w:cstheme="majorBidi"/>
                <w:sz w:val="14"/>
                <w:szCs w:val="14"/>
              </w:rPr>
              <w:t>1,653,394kL</w:t>
            </w:r>
          </w:p>
        </w:tc>
        <w:tc>
          <w:tcPr>
            <w:tcW w:w="848" w:type="dxa"/>
          </w:tcPr>
          <w:p w:rsidR="00263D2F" w:rsidRPr="00C93340" w:rsidRDefault="00263D2F" w:rsidP="00726560">
            <w:pPr>
              <w:jc w:val="center"/>
              <w:rPr>
                <w:rFonts w:asciiTheme="majorBidi" w:hAnsiTheme="majorBidi" w:cstheme="majorBidi"/>
                <w:sz w:val="14"/>
                <w:szCs w:val="14"/>
              </w:rPr>
            </w:pPr>
            <w:r w:rsidRPr="00C93340">
              <w:rPr>
                <w:rFonts w:asciiTheme="majorBidi" w:hAnsiTheme="majorBidi" w:cstheme="majorBidi"/>
                <w:sz w:val="14"/>
                <w:szCs w:val="14"/>
              </w:rPr>
              <w:t>6,084,657</w:t>
            </w:r>
          </w:p>
        </w:tc>
        <w:tc>
          <w:tcPr>
            <w:tcW w:w="893" w:type="dxa"/>
          </w:tcPr>
          <w:p w:rsidR="00263D2F" w:rsidRPr="00C93340" w:rsidRDefault="00263D2F" w:rsidP="00726560">
            <w:pPr>
              <w:jc w:val="center"/>
              <w:rPr>
                <w:rFonts w:asciiTheme="majorBidi" w:hAnsiTheme="majorBidi" w:cstheme="majorBidi"/>
                <w:sz w:val="14"/>
                <w:szCs w:val="14"/>
              </w:rPr>
            </w:pPr>
            <w:r w:rsidRPr="00C93340">
              <w:rPr>
                <w:rFonts w:asciiTheme="majorBidi" w:hAnsiTheme="majorBidi" w:cstheme="majorBidi"/>
                <w:sz w:val="14"/>
                <w:szCs w:val="14"/>
              </w:rPr>
              <w:t>31.70</w:t>
            </w:r>
          </w:p>
        </w:tc>
        <w:tc>
          <w:tcPr>
            <w:tcW w:w="932" w:type="dxa"/>
          </w:tcPr>
          <w:p w:rsidR="00263D2F" w:rsidRPr="00C93340" w:rsidRDefault="00263D2F" w:rsidP="00726560">
            <w:pPr>
              <w:jc w:val="center"/>
              <w:rPr>
                <w:rFonts w:asciiTheme="majorBidi" w:hAnsiTheme="majorBidi" w:cstheme="majorBidi"/>
                <w:sz w:val="14"/>
                <w:szCs w:val="14"/>
              </w:rPr>
            </w:pPr>
            <w:r w:rsidRPr="00C93340">
              <w:rPr>
                <w:rFonts w:asciiTheme="majorBidi" w:hAnsiTheme="majorBidi" w:cstheme="majorBidi"/>
                <w:sz w:val="14"/>
                <w:szCs w:val="14"/>
              </w:rPr>
              <w:t>1,584,966kL</w:t>
            </w:r>
          </w:p>
        </w:tc>
        <w:tc>
          <w:tcPr>
            <w:tcW w:w="883" w:type="dxa"/>
          </w:tcPr>
          <w:p w:rsidR="00263D2F" w:rsidRPr="00C93340" w:rsidRDefault="00263D2F" w:rsidP="00726560">
            <w:pPr>
              <w:jc w:val="center"/>
              <w:rPr>
                <w:rFonts w:asciiTheme="majorBidi" w:hAnsiTheme="majorBidi" w:cstheme="majorBidi"/>
                <w:sz w:val="14"/>
                <w:szCs w:val="14"/>
              </w:rPr>
            </w:pPr>
            <w:r w:rsidRPr="00C93340">
              <w:rPr>
                <w:rFonts w:asciiTheme="majorBidi" w:hAnsiTheme="majorBidi" w:cstheme="majorBidi"/>
                <w:sz w:val="14"/>
                <w:szCs w:val="14"/>
              </w:rPr>
              <w:t>3,414,998</w:t>
            </w:r>
          </w:p>
          <w:p w:rsidR="00263D2F" w:rsidRPr="00C93340" w:rsidRDefault="00263D2F" w:rsidP="00726560">
            <w:pPr>
              <w:jc w:val="center"/>
              <w:rPr>
                <w:rFonts w:asciiTheme="majorBidi" w:hAnsiTheme="majorBidi" w:cstheme="majorBidi"/>
                <w:sz w:val="14"/>
                <w:szCs w:val="14"/>
              </w:rPr>
            </w:pPr>
          </w:p>
        </w:tc>
        <w:tc>
          <w:tcPr>
            <w:tcW w:w="893" w:type="dxa"/>
          </w:tcPr>
          <w:p w:rsidR="00263D2F" w:rsidRPr="00C93340" w:rsidRDefault="00C93340" w:rsidP="00726560">
            <w:pPr>
              <w:jc w:val="center"/>
              <w:rPr>
                <w:rFonts w:asciiTheme="majorBidi" w:hAnsiTheme="majorBidi" w:cstheme="majorBidi"/>
                <w:sz w:val="14"/>
                <w:szCs w:val="14"/>
              </w:rPr>
            </w:pPr>
            <w:r w:rsidRPr="00C93340">
              <w:rPr>
                <w:rFonts w:asciiTheme="majorBidi" w:hAnsiTheme="majorBidi" w:cstheme="majorBidi"/>
                <w:sz w:val="14"/>
                <w:szCs w:val="14"/>
              </w:rPr>
              <w:t>20.38</w:t>
            </w:r>
          </w:p>
        </w:tc>
        <w:tc>
          <w:tcPr>
            <w:tcW w:w="1064" w:type="dxa"/>
          </w:tcPr>
          <w:p w:rsidR="00263D2F" w:rsidRPr="00C93340" w:rsidRDefault="00263D2F" w:rsidP="00726560">
            <w:pPr>
              <w:jc w:val="center"/>
              <w:rPr>
                <w:rFonts w:asciiTheme="majorBidi" w:hAnsiTheme="majorBidi" w:cstheme="majorBidi"/>
                <w:sz w:val="14"/>
                <w:szCs w:val="14"/>
              </w:rPr>
            </w:pPr>
            <w:r w:rsidRPr="00C93340">
              <w:rPr>
                <w:rFonts w:asciiTheme="majorBidi" w:hAnsiTheme="majorBidi" w:cstheme="majorBidi"/>
                <w:sz w:val="14"/>
                <w:szCs w:val="14"/>
              </w:rPr>
              <w:t>921,960</w:t>
            </w:r>
            <w:r w:rsidR="00C93340">
              <w:rPr>
                <w:rFonts w:asciiTheme="majorBidi" w:hAnsiTheme="majorBidi" w:cstheme="majorBidi"/>
                <w:sz w:val="14"/>
                <w:szCs w:val="14"/>
              </w:rPr>
              <w:t>kL</w:t>
            </w:r>
          </w:p>
          <w:p w:rsidR="00263D2F" w:rsidRPr="00C93340" w:rsidRDefault="00263D2F" w:rsidP="00726560">
            <w:pPr>
              <w:jc w:val="center"/>
              <w:rPr>
                <w:rFonts w:asciiTheme="majorBidi" w:hAnsiTheme="majorBidi" w:cstheme="majorBidi"/>
                <w:sz w:val="14"/>
                <w:szCs w:val="14"/>
              </w:rPr>
            </w:pPr>
          </w:p>
        </w:tc>
      </w:tr>
      <w:tr w:rsidR="002C4AE5" w:rsidRPr="00C93340" w:rsidTr="002C4AE5">
        <w:trPr>
          <w:jc w:val="center"/>
        </w:trPr>
        <w:tc>
          <w:tcPr>
            <w:tcW w:w="745" w:type="dxa"/>
          </w:tcPr>
          <w:p w:rsidR="00263D2F" w:rsidRPr="00C93340" w:rsidRDefault="00263D2F" w:rsidP="00726560">
            <w:pPr>
              <w:jc w:val="center"/>
              <w:rPr>
                <w:rFonts w:asciiTheme="majorBidi" w:hAnsiTheme="majorBidi" w:cstheme="majorBidi"/>
                <w:sz w:val="14"/>
                <w:szCs w:val="14"/>
              </w:rPr>
            </w:pPr>
            <w:r w:rsidRPr="00C93340">
              <w:rPr>
                <w:rFonts w:asciiTheme="majorBidi" w:hAnsiTheme="majorBidi" w:cstheme="majorBidi"/>
                <w:sz w:val="14"/>
                <w:szCs w:val="14"/>
              </w:rPr>
              <w:t>Diesel</w:t>
            </w:r>
          </w:p>
        </w:tc>
        <w:tc>
          <w:tcPr>
            <w:tcW w:w="850" w:type="dxa"/>
          </w:tcPr>
          <w:p w:rsidR="00263D2F" w:rsidRPr="00C93340" w:rsidRDefault="00263D2F" w:rsidP="00726560">
            <w:pPr>
              <w:jc w:val="center"/>
              <w:rPr>
                <w:rFonts w:asciiTheme="majorBidi" w:hAnsiTheme="majorBidi" w:cstheme="majorBidi"/>
                <w:sz w:val="14"/>
                <w:szCs w:val="14"/>
              </w:rPr>
            </w:pPr>
            <w:r w:rsidRPr="00C93340">
              <w:rPr>
                <w:rFonts w:asciiTheme="majorBidi" w:hAnsiTheme="majorBidi" w:cstheme="majorBidi"/>
                <w:sz w:val="14"/>
                <w:szCs w:val="14"/>
              </w:rPr>
              <w:t>1,604</w:t>
            </w:r>
          </w:p>
        </w:tc>
        <w:tc>
          <w:tcPr>
            <w:tcW w:w="893" w:type="dxa"/>
          </w:tcPr>
          <w:p w:rsidR="00263D2F" w:rsidRPr="00C93340" w:rsidRDefault="00263D2F" w:rsidP="00726560">
            <w:pPr>
              <w:jc w:val="center"/>
              <w:rPr>
                <w:rFonts w:asciiTheme="majorBidi" w:hAnsiTheme="majorBidi" w:cstheme="majorBidi"/>
                <w:sz w:val="14"/>
                <w:szCs w:val="14"/>
              </w:rPr>
            </w:pPr>
            <w:r w:rsidRPr="00C93340">
              <w:rPr>
                <w:rFonts w:asciiTheme="majorBidi" w:hAnsiTheme="majorBidi" w:cstheme="majorBidi"/>
                <w:sz w:val="14"/>
                <w:szCs w:val="14"/>
              </w:rPr>
              <w:t>0.01</w:t>
            </w:r>
          </w:p>
        </w:tc>
        <w:tc>
          <w:tcPr>
            <w:tcW w:w="948" w:type="dxa"/>
          </w:tcPr>
          <w:p w:rsidR="00263D2F" w:rsidRPr="00C93340" w:rsidRDefault="00263D2F" w:rsidP="00726560">
            <w:pPr>
              <w:jc w:val="center"/>
              <w:rPr>
                <w:rFonts w:asciiTheme="majorBidi" w:hAnsiTheme="majorBidi" w:cstheme="majorBidi"/>
                <w:sz w:val="14"/>
                <w:szCs w:val="14"/>
              </w:rPr>
            </w:pPr>
            <w:r w:rsidRPr="00C93340">
              <w:rPr>
                <w:rFonts w:asciiTheme="majorBidi" w:hAnsiTheme="majorBidi" w:cstheme="majorBidi"/>
                <w:sz w:val="14"/>
                <w:szCs w:val="14"/>
              </w:rPr>
              <w:t>706kL</w:t>
            </w:r>
          </w:p>
        </w:tc>
        <w:tc>
          <w:tcPr>
            <w:tcW w:w="848" w:type="dxa"/>
          </w:tcPr>
          <w:p w:rsidR="00263D2F" w:rsidRPr="00C93340" w:rsidRDefault="00263D2F" w:rsidP="00726560">
            <w:pPr>
              <w:jc w:val="center"/>
              <w:rPr>
                <w:rFonts w:asciiTheme="majorBidi" w:hAnsiTheme="majorBidi" w:cstheme="majorBidi"/>
                <w:sz w:val="14"/>
                <w:szCs w:val="14"/>
              </w:rPr>
            </w:pPr>
            <w:r w:rsidRPr="00C93340">
              <w:rPr>
                <w:rFonts w:asciiTheme="majorBidi" w:hAnsiTheme="majorBidi" w:cstheme="majorBidi"/>
                <w:sz w:val="14"/>
                <w:szCs w:val="14"/>
              </w:rPr>
              <w:t>4,661</w:t>
            </w:r>
          </w:p>
        </w:tc>
        <w:tc>
          <w:tcPr>
            <w:tcW w:w="893" w:type="dxa"/>
          </w:tcPr>
          <w:p w:rsidR="00263D2F" w:rsidRPr="00C93340" w:rsidRDefault="00263D2F" w:rsidP="00726560">
            <w:pPr>
              <w:jc w:val="center"/>
              <w:rPr>
                <w:rFonts w:asciiTheme="majorBidi" w:hAnsiTheme="majorBidi" w:cstheme="majorBidi"/>
                <w:sz w:val="14"/>
                <w:szCs w:val="14"/>
              </w:rPr>
            </w:pPr>
            <w:r w:rsidRPr="00C93340">
              <w:rPr>
                <w:rFonts w:asciiTheme="majorBidi" w:hAnsiTheme="majorBidi" w:cstheme="majorBidi"/>
                <w:sz w:val="14"/>
                <w:szCs w:val="14"/>
              </w:rPr>
              <w:t>0.02</w:t>
            </w:r>
          </w:p>
        </w:tc>
        <w:tc>
          <w:tcPr>
            <w:tcW w:w="932" w:type="dxa"/>
          </w:tcPr>
          <w:p w:rsidR="00263D2F" w:rsidRPr="00C93340" w:rsidRDefault="00263D2F" w:rsidP="00726560">
            <w:pPr>
              <w:jc w:val="center"/>
              <w:rPr>
                <w:rFonts w:asciiTheme="majorBidi" w:hAnsiTheme="majorBidi" w:cstheme="majorBidi"/>
                <w:sz w:val="14"/>
                <w:szCs w:val="14"/>
              </w:rPr>
            </w:pPr>
            <w:r w:rsidRPr="00C93340">
              <w:rPr>
                <w:rFonts w:asciiTheme="majorBidi" w:hAnsiTheme="majorBidi" w:cstheme="majorBidi"/>
                <w:sz w:val="14"/>
                <w:szCs w:val="14"/>
              </w:rPr>
              <w:t>1,562kL</w:t>
            </w:r>
          </w:p>
        </w:tc>
        <w:tc>
          <w:tcPr>
            <w:tcW w:w="883" w:type="dxa"/>
          </w:tcPr>
          <w:p w:rsidR="00263D2F" w:rsidRPr="00C93340" w:rsidRDefault="00263D2F" w:rsidP="00726560">
            <w:pPr>
              <w:jc w:val="center"/>
              <w:rPr>
                <w:rFonts w:asciiTheme="majorBidi" w:hAnsiTheme="majorBidi" w:cstheme="majorBidi"/>
                <w:sz w:val="14"/>
                <w:szCs w:val="14"/>
              </w:rPr>
            </w:pPr>
            <w:r w:rsidRPr="00C93340">
              <w:rPr>
                <w:rFonts w:asciiTheme="majorBidi" w:hAnsiTheme="majorBidi" w:cstheme="majorBidi"/>
                <w:sz w:val="14"/>
                <w:szCs w:val="14"/>
              </w:rPr>
              <w:t>4,028</w:t>
            </w:r>
          </w:p>
        </w:tc>
        <w:tc>
          <w:tcPr>
            <w:tcW w:w="893" w:type="dxa"/>
          </w:tcPr>
          <w:p w:rsidR="00263D2F" w:rsidRPr="00C93340" w:rsidRDefault="00C93340" w:rsidP="00726560">
            <w:pPr>
              <w:jc w:val="center"/>
              <w:rPr>
                <w:rFonts w:asciiTheme="majorBidi" w:hAnsiTheme="majorBidi" w:cstheme="majorBidi"/>
                <w:sz w:val="14"/>
                <w:szCs w:val="14"/>
              </w:rPr>
            </w:pPr>
            <w:r w:rsidRPr="00C93340">
              <w:rPr>
                <w:rFonts w:asciiTheme="majorBidi" w:hAnsiTheme="majorBidi" w:cstheme="majorBidi"/>
                <w:sz w:val="14"/>
                <w:szCs w:val="14"/>
              </w:rPr>
              <w:t>0.02</w:t>
            </w:r>
          </w:p>
        </w:tc>
        <w:tc>
          <w:tcPr>
            <w:tcW w:w="1064" w:type="dxa"/>
          </w:tcPr>
          <w:p w:rsidR="00263D2F" w:rsidRPr="00C93340" w:rsidRDefault="00263D2F" w:rsidP="00726560">
            <w:pPr>
              <w:jc w:val="center"/>
              <w:rPr>
                <w:rFonts w:asciiTheme="majorBidi" w:hAnsiTheme="majorBidi" w:cstheme="majorBidi"/>
                <w:sz w:val="14"/>
                <w:szCs w:val="14"/>
              </w:rPr>
            </w:pPr>
            <w:r w:rsidRPr="00C93340">
              <w:rPr>
                <w:rFonts w:asciiTheme="majorBidi" w:hAnsiTheme="majorBidi" w:cstheme="majorBidi"/>
                <w:sz w:val="14"/>
                <w:szCs w:val="14"/>
              </w:rPr>
              <w:t>1,302</w:t>
            </w:r>
            <w:r w:rsidR="00C93340">
              <w:rPr>
                <w:rFonts w:asciiTheme="majorBidi" w:hAnsiTheme="majorBidi" w:cstheme="majorBidi"/>
                <w:sz w:val="14"/>
                <w:szCs w:val="14"/>
              </w:rPr>
              <w:t>kl</w:t>
            </w:r>
          </w:p>
        </w:tc>
      </w:tr>
      <w:tr w:rsidR="002C4AE5" w:rsidRPr="00C93340" w:rsidTr="002C4AE5">
        <w:trPr>
          <w:jc w:val="center"/>
        </w:trPr>
        <w:tc>
          <w:tcPr>
            <w:tcW w:w="745" w:type="dxa"/>
          </w:tcPr>
          <w:p w:rsidR="00263D2F" w:rsidRPr="00C93340" w:rsidRDefault="00263D2F" w:rsidP="00726560">
            <w:pPr>
              <w:jc w:val="center"/>
              <w:rPr>
                <w:rFonts w:asciiTheme="majorBidi" w:hAnsiTheme="majorBidi" w:cstheme="majorBidi"/>
                <w:sz w:val="14"/>
                <w:szCs w:val="14"/>
              </w:rPr>
            </w:pPr>
            <w:r w:rsidRPr="00C93340">
              <w:rPr>
                <w:rFonts w:asciiTheme="majorBidi" w:hAnsiTheme="majorBidi" w:cstheme="majorBidi"/>
                <w:sz w:val="14"/>
                <w:szCs w:val="14"/>
              </w:rPr>
              <w:t>Natural gas</w:t>
            </w:r>
          </w:p>
        </w:tc>
        <w:tc>
          <w:tcPr>
            <w:tcW w:w="850" w:type="dxa"/>
          </w:tcPr>
          <w:p w:rsidR="00263D2F" w:rsidRPr="00C93340" w:rsidRDefault="00263D2F" w:rsidP="00726560">
            <w:pPr>
              <w:jc w:val="center"/>
              <w:rPr>
                <w:rFonts w:asciiTheme="majorBidi" w:hAnsiTheme="majorBidi" w:cstheme="majorBidi"/>
                <w:sz w:val="14"/>
                <w:szCs w:val="14"/>
              </w:rPr>
            </w:pPr>
            <w:r w:rsidRPr="00C93340">
              <w:rPr>
                <w:rFonts w:asciiTheme="majorBidi" w:hAnsiTheme="majorBidi" w:cstheme="majorBidi"/>
                <w:sz w:val="14"/>
                <w:szCs w:val="14"/>
              </w:rPr>
              <w:t>1,777,371</w:t>
            </w:r>
          </w:p>
        </w:tc>
        <w:tc>
          <w:tcPr>
            <w:tcW w:w="893" w:type="dxa"/>
          </w:tcPr>
          <w:p w:rsidR="00263D2F" w:rsidRPr="00C93340" w:rsidRDefault="00263D2F" w:rsidP="00726560">
            <w:pPr>
              <w:jc w:val="center"/>
              <w:rPr>
                <w:rFonts w:asciiTheme="majorBidi" w:hAnsiTheme="majorBidi" w:cstheme="majorBidi"/>
                <w:sz w:val="14"/>
                <w:szCs w:val="14"/>
              </w:rPr>
            </w:pPr>
            <w:r w:rsidRPr="00C93340">
              <w:rPr>
                <w:rFonts w:asciiTheme="majorBidi" w:hAnsiTheme="majorBidi" w:cstheme="majorBidi"/>
                <w:sz w:val="14"/>
                <w:szCs w:val="14"/>
              </w:rPr>
              <w:t>9.48</w:t>
            </w:r>
          </w:p>
        </w:tc>
        <w:tc>
          <w:tcPr>
            <w:tcW w:w="948" w:type="dxa"/>
          </w:tcPr>
          <w:p w:rsidR="00263D2F" w:rsidRPr="00C93340" w:rsidRDefault="00263D2F" w:rsidP="00726560">
            <w:pPr>
              <w:jc w:val="center"/>
              <w:rPr>
                <w:rFonts w:asciiTheme="majorBidi" w:hAnsiTheme="majorBidi" w:cstheme="majorBidi"/>
                <w:sz w:val="14"/>
                <w:szCs w:val="14"/>
              </w:rPr>
            </w:pPr>
            <w:r w:rsidRPr="00C93340">
              <w:rPr>
                <w:rFonts w:asciiTheme="majorBidi" w:hAnsiTheme="majorBidi" w:cstheme="majorBidi"/>
                <w:sz w:val="14"/>
                <w:szCs w:val="14"/>
              </w:rPr>
              <w:t>374,474k.m</w:t>
            </w:r>
            <w:r w:rsidRPr="00C93340">
              <w:rPr>
                <w:rFonts w:asciiTheme="majorBidi" w:hAnsiTheme="majorBidi" w:cstheme="majorBidi"/>
                <w:sz w:val="14"/>
                <w:szCs w:val="14"/>
                <w:vertAlign w:val="superscript"/>
              </w:rPr>
              <w:t>3</w:t>
            </w:r>
          </w:p>
        </w:tc>
        <w:tc>
          <w:tcPr>
            <w:tcW w:w="848" w:type="dxa"/>
          </w:tcPr>
          <w:p w:rsidR="00263D2F" w:rsidRPr="00C93340" w:rsidRDefault="00263D2F" w:rsidP="00726560">
            <w:pPr>
              <w:jc w:val="center"/>
              <w:rPr>
                <w:rFonts w:asciiTheme="majorBidi" w:hAnsiTheme="majorBidi" w:cstheme="majorBidi"/>
                <w:sz w:val="14"/>
                <w:szCs w:val="14"/>
              </w:rPr>
            </w:pPr>
            <w:r w:rsidRPr="00C93340">
              <w:rPr>
                <w:rFonts w:asciiTheme="majorBidi" w:hAnsiTheme="majorBidi" w:cstheme="majorBidi"/>
                <w:sz w:val="14"/>
                <w:szCs w:val="14"/>
              </w:rPr>
              <w:t>1,966,849</w:t>
            </w:r>
          </w:p>
        </w:tc>
        <w:tc>
          <w:tcPr>
            <w:tcW w:w="893" w:type="dxa"/>
          </w:tcPr>
          <w:p w:rsidR="00263D2F" w:rsidRPr="00C93340" w:rsidRDefault="00263D2F" w:rsidP="00726560">
            <w:pPr>
              <w:jc w:val="center"/>
              <w:rPr>
                <w:rFonts w:asciiTheme="majorBidi" w:hAnsiTheme="majorBidi" w:cstheme="majorBidi"/>
                <w:sz w:val="14"/>
                <w:szCs w:val="14"/>
              </w:rPr>
            </w:pPr>
            <w:r w:rsidRPr="00C93340">
              <w:rPr>
                <w:rFonts w:asciiTheme="majorBidi" w:hAnsiTheme="majorBidi" w:cstheme="majorBidi"/>
                <w:sz w:val="14"/>
                <w:szCs w:val="14"/>
              </w:rPr>
              <w:t>10.25</w:t>
            </w:r>
          </w:p>
        </w:tc>
        <w:tc>
          <w:tcPr>
            <w:tcW w:w="932" w:type="dxa"/>
          </w:tcPr>
          <w:p w:rsidR="00263D2F" w:rsidRPr="00C93340" w:rsidRDefault="00263D2F" w:rsidP="00726560">
            <w:pPr>
              <w:jc w:val="center"/>
              <w:rPr>
                <w:rFonts w:asciiTheme="majorBidi" w:hAnsiTheme="majorBidi" w:cstheme="majorBidi"/>
                <w:sz w:val="14"/>
                <w:szCs w:val="14"/>
              </w:rPr>
            </w:pPr>
            <w:r w:rsidRPr="00C93340">
              <w:rPr>
                <w:rFonts w:asciiTheme="majorBidi" w:hAnsiTheme="majorBidi" w:cstheme="majorBidi"/>
                <w:sz w:val="14"/>
                <w:szCs w:val="14"/>
              </w:rPr>
              <w:t>592,041k.m</w:t>
            </w:r>
            <w:r w:rsidRPr="00C93340">
              <w:rPr>
                <w:rFonts w:asciiTheme="majorBidi" w:hAnsiTheme="majorBidi" w:cstheme="majorBidi"/>
                <w:sz w:val="14"/>
                <w:szCs w:val="14"/>
                <w:vertAlign w:val="superscript"/>
              </w:rPr>
              <w:t>3</w:t>
            </w:r>
          </w:p>
        </w:tc>
        <w:tc>
          <w:tcPr>
            <w:tcW w:w="883" w:type="dxa"/>
          </w:tcPr>
          <w:p w:rsidR="00263D2F" w:rsidRPr="00C93340" w:rsidRDefault="00263D2F" w:rsidP="00726560">
            <w:pPr>
              <w:jc w:val="center"/>
              <w:rPr>
                <w:rFonts w:asciiTheme="majorBidi" w:hAnsiTheme="majorBidi" w:cstheme="majorBidi"/>
                <w:sz w:val="14"/>
                <w:szCs w:val="14"/>
              </w:rPr>
            </w:pPr>
            <w:r w:rsidRPr="00C93340">
              <w:rPr>
                <w:rFonts w:asciiTheme="majorBidi" w:hAnsiTheme="majorBidi" w:cstheme="majorBidi"/>
                <w:sz w:val="14"/>
                <w:szCs w:val="14"/>
              </w:rPr>
              <w:t>2,319,797</w:t>
            </w:r>
          </w:p>
          <w:p w:rsidR="00263D2F" w:rsidRPr="00C93340" w:rsidRDefault="00263D2F" w:rsidP="00726560">
            <w:pPr>
              <w:jc w:val="center"/>
              <w:rPr>
                <w:rFonts w:asciiTheme="majorBidi" w:hAnsiTheme="majorBidi" w:cstheme="majorBidi"/>
                <w:sz w:val="14"/>
                <w:szCs w:val="14"/>
              </w:rPr>
            </w:pPr>
          </w:p>
        </w:tc>
        <w:tc>
          <w:tcPr>
            <w:tcW w:w="893" w:type="dxa"/>
          </w:tcPr>
          <w:p w:rsidR="00263D2F" w:rsidRPr="00C93340" w:rsidRDefault="00C93340" w:rsidP="00726560">
            <w:pPr>
              <w:jc w:val="center"/>
              <w:rPr>
                <w:rFonts w:asciiTheme="majorBidi" w:hAnsiTheme="majorBidi" w:cstheme="majorBidi"/>
                <w:sz w:val="14"/>
                <w:szCs w:val="14"/>
              </w:rPr>
            </w:pPr>
            <w:r w:rsidRPr="00C93340">
              <w:rPr>
                <w:rFonts w:asciiTheme="majorBidi" w:hAnsiTheme="majorBidi" w:cstheme="majorBidi"/>
                <w:sz w:val="14"/>
                <w:szCs w:val="14"/>
              </w:rPr>
              <w:t>13.84</w:t>
            </w:r>
          </w:p>
        </w:tc>
        <w:tc>
          <w:tcPr>
            <w:tcW w:w="1064" w:type="dxa"/>
          </w:tcPr>
          <w:p w:rsidR="00263D2F" w:rsidRPr="00C93340" w:rsidRDefault="00263D2F" w:rsidP="00726560">
            <w:pPr>
              <w:jc w:val="center"/>
              <w:rPr>
                <w:rFonts w:asciiTheme="majorBidi" w:hAnsiTheme="majorBidi" w:cstheme="majorBidi"/>
                <w:sz w:val="14"/>
                <w:szCs w:val="14"/>
              </w:rPr>
            </w:pPr>
            <w:r w:rsidRPr="00C93340">
              <w:rPr>
                <w:rFonts w:asciiTheme="majorBidi" w:hAnsiTheme="majorBidi" w:cstheme="majorBidi"/>
                <w:sz w:val="14"/>
                <w:szCs w:val="14"/>
              </w:rPr>
              <w:t>533,857</w:t>
            </w:r>
            <w:r w:rsidR="00C93340" w:rsidRPr="00C93340">
              <w:rPr>
                <w:rFonts w:asciiTheme="majorBidi" w:hAnsiTheme="majorBidi" w:cstheme="majorBidi"/>
                <w:sz w:val="14"/>
                <w:szCs w:val="14"/>
              </w:rPr>
              <w:t xml:space="preserve"> k.m</w:t>
            </w:r>
            <w:r w:rsidR="00C93340" w:rsidRPr="00C93340">
              <w:rPr>
                <w:rFonts w:asciiTheme="majorBidi" w:hAnsiTheme="majorBidi" w:cstheme="majorBidi"/>
                <w:sz w:val="14"/>
                <w:szCs w:val="14"/>
                <w:vertAlign w:val="superscript"/>
              </w:rPr>
              <w:t>3</w:t>
            </w:r>
          </w:p>
          <w:p w:rsidR="00263D2F" w:rsidRPr="00C93340" w:rsidRDefault="00263D2F" w:rsidP="00726560">
            <w:pPr>
              <w:jc w:val="center"/>
              <w:rPr>
                <w:rFonts w:asciiTheme="majorBidi" w:hAnsiTheme="majorBidi" w:cstheme="majorBidi"/>
                <w:sz w:val="14"/>
                <w:szCs w:val="14"/>
              </w:rPr>
            </w:pPr>
          </w:p>
        </w:tc>
      </w:tr>
      <w:tr w:rsidR="002C4AE5" w:rsidRPr="00C93340" w:rsidTr="002C4AE5">
        <w:trPr>
          <w:jc w:val="center"/>
        </w:trPr>
        <w:tc>
          <w:tcPr>
            <w:tcW w:w="745" w:type="dxa"/>
          </w:tcPr>
          <w:p w:rsidR="00C93340" w:rsidRPr="00C93340" w:rsidRDefault="00C93340" w:rsidP="00726560">
            <w:pPr>
              <w:jc w:val="center"/>
              <w:rPr>
                <w:rFonts w:asciiTheme="majorBidi" w:hAnsiTheme="majorBidi" w:cstheme="majorBidi"/>
                <w:sz w:val="14"/>
                <w:szCs w:val="14"/>
              </w:rPr>
            </w:pPr>
            <w:r w:rsidRPr="00C93340">
              <w:rPr>
                <w:rFonts w:asciiTheme="majorBidi" w:hAnsiTheme="majorBidi" w:cstheme="majorBidi"/>
                <w:sz w:val="14"/>
                <w:szCs w:val="14"/>
              </w:rPr>
              <w:t>Hydro</w:t>
            </w:r>
          </w:p>
        </w:tc>
        <w:tc>
          <w:tcPr>
            <w:tcW w:w="850" w:type="dxa"/>
          </w:tcPr>
          <w:p w:rsidR="00C93340" w:rsidRPr="00C93340" w:rsidRDefault="00C93340" w:rsidP="00726560">
            <w:pPr>
              <w:jc w:val="center"/>
              <w:rPr>
                <w:rFonts w:asciiTheme="majorBidi" w:hAnsiTheme="majorBidi" w:cstheme="majorBidi"/>
                <w:sz w:val="14"/>
                <w:szCs w:val="14"/>
              </w:rPr>
            </w:pPr>
            <w:r w:rsidRPr="00C93340">
              <w:rPr>
                <w:rFonts w:asciiTheme="majorBidi" w:hAnsiTheme="majorBidi" w:cstheme="majorBidi"/>
                <w:sz w:val="14"/>
                <w:szCs w:val="14"/>
              </w:rPr>
              <w:t>2,954,100</w:t>
            </w:r>
          </w:p>
        </w:tc>
        <w:tc>
          <w:tcPr>
            <w:tcW w:w="893" w:type="dxa"/>
          </w:tcPr>
          <w:p w:rsidR="00C93340" w:rsidRPr="00C93340" w:rsidRDefault="00C93340" w:rsidP="00726560">
            <w:pPr>
              <w:jc w:val="center"/>
              <w:rPr>
                <w:rFonts w:asciiTheme="majorBidi" w:hAnsiTheme="majorBidi" w:cstheme="majorBidi"/>
                <w:sz w:val="14"/>
                <w:szCs w:val="14"/>
              </w:rPr>
            </w:pPr>
            <w:r w:rsidRPr="00C93340">
              <w:rPr>
                <w:rFonts w:asciiTheme="majorBidi" w:hAnsiTheme="majorBidi" w:cstheme="majorBidi"/>
                <w:sz w:val="14"/>
                <w:szCs w:val="14"/>
              </w:rPr>
              <w:t>15.75</w:t>
            </w:r>
          </w:p>
        </w:tc>
        <w:tc>
          <w:tcPr>
            <w:tcW w:w="948" w:type="dxa"/>
          </w:tcPr>
          <w:p w:rsidR="00C93340" w:rsidRPr="00C93340" w:rsidRDefault="00C93340" w:rsidP="00726560">
            <w:pPr>
              <w:jc w:val="center"/>
              <w:rPr>
                <w:rFonts w:asciiTheme="majorBidi" w:hAnsiTheme="majorBidi" w:cstheme="majorBidi"/>
                <w:sz w:val="14"/>
                <w:szCs w:val="14"/>
              </w:rPr>
            </w:pPr>
            <w:r w:rsidRPr="00C93340">
              <w:rPr>
                <w:rFonts w:asciiTheme="majorBidi" w:hAnsiTheme="majorBidi" w:cstheme="majorBidi"/>
                <w:sz w:val="14"/>
                <w:szCs w:val="14"/>
              </w:rPr>
              <w:t>N/A</w:t>
            </w:r>
          </w:p>
        </w:tc>
        <w:tc>
          <w:tcPr>
            <w:tcW w:w="848" w:type="dxa"/>
          </w:tcPr>
          <w:p w:rsidR="00C93340" w:rsidRPr="00C93340" w:rsidRDefault="00C93340" w:rsidP="00726560">
            <w:pPr>
              <w:jc w:val="center"/>
              <w:rPr>
                <w:rFonts w:asciiTheme="majorBidi" w:hAnsiTheme="majorBidi" w:cstheme="majorBidi"/>
                <w:sz w:val="14"/>
                <w:szCs w:val="14"/>
              </w:rPr>
            </w:pPr>
            <w:r w:rsidRPr="00C93340">
              <w:rPr>
                <w:rFonts w:asciiTheme="majorBidi" w:hAnsiTheme="majorBidi" w:cstheme="majorBidi"/>
                <w:sz w:val="14"/>
                <w:szCs w:val="14"/>
              </w:rPr>
              <w:t>3,817,074</w:t>
            </w:r>
          </w:p>
        </w:tc>
        <w:tc>
          <w:tcPr>
            <w:tcW w:w="893" w:type="dxa"/>
          </w:tcPr>
          <w:p w:rsidR="00C93340" w:rsidRPr="00C93340" w:rsidRDefault="00C93340" w:rsidP="00726560">
            <w:pPr>
              <w:jc w:val="center"/>
              <w:rPr>
                <w:rFonts w:asciiTheme="majorBidi" w:hAnsiTheme="majorBidi" w:cstheme="majorBidi"/>
                <w:sz w:val="14"/>
                <w:szCs w:val="14"/>
              </w:rPr>
            </w:pPr>
            <w:r w:rsidRPr="00C93340">
              <w:rPr>
                <w:rFonts w:asciiTheme="majorBidi" w:hAnsiTheme="majorBidi" w:cstheme="majorBidi"/>
                <w:sz w:val="14"/>
                <w:szCs w:val="14"/>
              </w:rPr>
              <w:t>19.89</w:t>
            </w:r>
          </w:p>
        </w:tc>
        <w:tc>
          <w:tcPr>
            <w:tcW w:w="932" w:type="dxa"/>
          </w:tcPr>
          <w:p w:rsidR="00C93340" w:rsidRPr="00C93340" w:rsidRDefault="00C93340" w:rsidP="00726560">
            <w:pPr>
              <w:jc w:val="center"/>
              <w:rPr>
                <w:rFonts w:asciiTheme="majorBidi" w:hAnsiTheme="majorBidi" w:cstheme="majorBidi"/>
                <w:sz w:val="14"/>
                <w:szCs w:val="14"/>
              </w:rPr>
            </w:pPr>
            <w:r w:rsidRPr="00C93340">
              <w:rPr>
                <w:rFonts w:asciiTheme="majorBidi" w:hAnsiTheme="majorBidi" w:cstheme="majorBidi"/>
                <w:sz w:val="14"/>
                <w:szCs w:val="14"/>
              </w:rPr>
              <w:t>N/A</w:t>
            </w:r>
          </w:p>
        </w:tc>
        <w:tc>
          <w:tcPr>
            <w:tcW w:w="883" w:type="dxa"/>
          </w:tcPr>
          <w:p w:rsidR="00C93340" w:rsidRPr="00C93340" w:rsidRDefault="00C93340" w:rsidP="00726560">
            <w:pPr>
              <w:jc w:val="center"/>
              <w:rPr>
                <w:rFonts w:asciiTheme="majorBidi" w:hAnsiTheme="majorBidi" w:cstheme="majorBidi"/>
                <w:sz w:val="14"/>
                <w:szCs w:val="14"/>
              </w:rPr>
            </w:pPr>
            <w:r w:rsidRPr="00C93340">
              <w:rPr>
                <w:rFonts w:asciiTheme="majorBidi" w:hAnsiTheme="majorBidi" w:cstheme="majorBidi"/>
                <w:sz w:val="14"/>
                <w:szCs w:val="14"/>
              </w:rPr>
              <w:t>3,714,228</w:t>
            </w:r>
          </w:p>
        </w:tc>
        <w:tc>
          <w:tcPr>
            <w:tcW w:w="893" w:type="dxa"/>
          </w:tcPr>
          <w:p w:rsidR="00C93340" w:rsidRPr="00C93340" w:rsidRDefault="00C93340" w:rsidP="00726560">
            <w:pPr>
              <w:jc w:val="center"/>
              <w:rPr>
                <w:rFonts w:asciiTheme="majorBidi" w:hAnsiTheme="majorBidi" w:cstheme="majorBidi"/>
                <w:sz w:val="14"/>
                <w:szCs w:val="14"/>
              </w:rPr>
            </w:pPr>
            <w:r w:rsidRPr="00C93340">
              <w:rPr>
                <w:rFonts w:asciiTheme="majorBidi" w:hAnsiTheme="majorBidi" w:cstheme="majorBidi"/>
                <w:sz w:val="14"/>
                <w:szCs w:val="14"/>
              </w:rPr>
              <w:t>22.16</w:t>
            </w:r>
          </w:p>
        </w:tc>
        <w:tc>
          <w:tcPr>
            <w:tcW w:w="1064" w:type="dxa"/>
          </w:tcPr>
          <w:p w:rsidR="00C93340" w:rsidRPr="00C93340" w:rsidRDefault="00C93340" w:rsidP="00726560">
            <w:pPr>
              <w:jc w:val="center"/>
              <w:rPr>
                <w:rFonts w:asciiTheme="majorBidi" w:hAnsiTheme="majorBidi" w:cstheme="majorBidi"/>
                <w:sz w:val="14"/>
                <w:szCs w:val="14"/>
              </w:rPr>
            </w:pPr>
            <w:r w:rsidRPr="00C93340">
              <w:rPr>
                <w:rFonts w:asciiTheme="majorBidi" w:hAnsiTheme="majorBidi" w:cstheme="majorBidi"/>
                <w:sz w:val="14"/>
                <w:szCs w:val="14"/>
              </w:rPr>
              <w:t>N/A</w:t>
            </w:r>
          </w:p>
        </w:tc>
      </w:tr>
      <w:tr w:rsidR="002C4AE5" w:rsidRPr="00C93340" w:rsidTr="002C4AE5">
        <w:trPr>
          <w:jc w:val="center"/>
        </w:trPr>
        <w:tc>
          <w:tcPr>
            <w:tcW w:w="745" w:type="dxa"/>
          </w:tcPr>
          <w:p w:rsidR="00C93340" w:rsidRPr="00C93340" w:rsidRDefault="00C93340" w:rsidP="00726560">
            <w:pPr>
              <w:jc w:val="center"/>
              <w:rPr>
                <w:rFonts w:asciiTheme="majorBidi" w:hAnsiTheme="majorBidi" w:cstheme="majorBidi"/>
                <w:sz w:val="14"/>
                <w:szCs w:val="14"/>
              </w:rPr>
            </w:pPr>
            <w:r w:rsidRPr="00C93340">
              <w:rPr>
                <w:rFonts w:asciiTheme="majorBidi" w:hAnsiTheme="majorBidi" w:cstheme="majorBidi"/>
                <w:sz w:val="14"/>
                <w:szCs w:val="14"/>
              </w:rPr>
              <w:t>Nuclear</w:t>
            </w:r>
          </w:p>
        </w:tc>
        <w:tc>
          <w:tcPr>
            <w:tcW w:w="850" w:type="dxa"/>
          </w:tcPr>
          <w:p w:rsidR="00C93340" w:rsidRPr="00C93340" w:rsidRDefault="00C93340" w:rsidP="00726560">
            <w:pPr>
              <w:jc w:val="center"/>
              <w:rPr>
                <w:rFonts w:asciiTheme="majorBidi" w:hAnsiTheme="majorBidi" w:cstheme="majorBidi"/>
                <w:sz w:val="14"/>
                <w:szCs w:val="14"/>
              </w:rPr>
            </w:pPr>
            <w:r w:rsidRPr="00C93340">
              <w:rPr>
                <w:rFonts w:asciiTheme="majorBidi" w:hAnsiTheme="majorBidi" w:cstheme="majorBidi"/>
                <w:sz w:val="14"/>
                <w:szCs w:val="14"/>
              </w:rPr>
              <w:t>4,298,814</w:t>
            </w:r>
          </w:p>
        </w:tc>
        <w:tc>
          <w:tcPr>
            <w:tcW w:w="893" w:type="dxa"/>
          </w:tcPr>
          <w:p w:rsidR="00C93340" w:rsidRPr="00C93340" w:rsidRDefault="00C93340" w:rsidP="00726560">
            <w:pPr>
              <w:jc w:val="center"/>
              <w:rPr>
                <w:rFonts w:asciiTheme="majorBidi" w:hAnsiTheme="majorBidi" w:cstheme="majorBidi"/>
                <w:sz w:val="14"/>
                <w:szCs w:val="14"/>
              </w:rPr>
            </w:pPr>
            <w:r w:rsidRPr="00C93340">
              <w:rPr>
                <w:rFonts w:asciiTheme="majorBidi" w:hAnsiTheme="majorBidi" w:cstheme="majorBidi"/>
                <w:sz w:val="14"/>
                <w:szCs w:val="14"/>
              </w:rPr>
              <w:t>22.92</w:t>
            </w:r>
          </w:p>
        </w:tc>
        <w:tc>
          <w:tcPr>
            <w:tcW w:w="948" w:type="dxa"/>
          </w:tcPr>
          <w:p w:rsidR="00C93340" w:rsidRPr="00C93340" w:rsidRDefault="00C93340" w:rsidP="00726560">
            <w:pPr>
              <w:jc w:val="center"/>
              <w:rPr>
                <w:rFonts w:asciiTheme="majorBidi" w:hAnsiTheme="majorBidi" w:cstheme="majorBidi"/>
                <w:sz w:val="14"/>
                <w:szCs w:val="14"/>
              </w:rPr>
            </w:pPr>
            <w:r w:rsidRPr="00C93340">
              <w:rPr>
                <w:rFonts w:asciiTheme="majorBidi" w:hAnsiTheme="majorBidi" w:cstheme="majorBidi"/>
                <w:sz w:val="14"/>
                <w:szCs w:val="14"/>
              </w:rPr>
              <w:t>N/A</w:t>
            </w:r>
          </w:p>
        </w:tc>
        <w:tc>
          <w:tcPr>
            <w:tcW w:w="848" w:type="dxa"/>
          </w:tcPr>
          <w:p w:rsidR="00C93340" w:rsidRPr="00C93340" w:rsidRDefault="00C93340" w:rsidP="00726560">
            <w:pPr>
              <w:jc w:val="center"/>
              <w:rPr>
                <w:rFonts w:asciiTheme="majorBidi" w:hAnsiTheme="majorBidi" w:cstheme="majorBidi"/>
                <w:sz w:val="14"/>
                <w:szCs w:val="14"/>
              </w:rPr>
            </w:pPr>
            <w:r w:rsidRPr="00C93340">
              <w:rPr>
                <w:rFonts w:asciiTheme="majorBidi" w:hAnsiTheme="majorBidi" w:cstheme="majorBidi"/>
                <w:sz w:val="14"/>
                <w:szCs w:val="14"/>
              </w:rPr>
              <w:t>4,377,987</w:t>
            </w:r>
          </w:p>
        </w:tc>
        <w:tc>
          <w:tcPr>
            <w:tcW w:w="893" w:type="dxa"/>
          </w:tcPr>
          <w:p w:rsidR="00C93340" w:rsidRPr="00C93340" w:rsidRDefault="00C93340" w:rsidP="00726560">
            <w:pPr>
              <w:jc w:val="center"/>
              <w:rPr>
                <w:rFonts w:asciiTheme="majorBidi" w:hAnsiTheme="majorBidi" w:cstheme="majorBidi"/>
                <w:sz w:val="14"/>
                <w:szCs w:val="14"/>
              </w:rPr>
            </w:pPr>
            <w:r w:rsidRPr="00C93340">
              <w:rPr>
                <w:rFonts w:asciiTheme="majorBidi" w:hAnsiTheme="majorBidi" w:cstheme="majorBidi"/>
                <w:sz w:val="14"/>
                <w:szCs w:val="14"/>
              </w:rPr>
              <w:t>22.81</w:t>
            </w:r>
          </w:p>
        </w:tc>
        <w:tc>
          <w:tcPr>
            <w:tcW w:w="932" w:type="dxa"/>
          </w:tcPr>
          <w:p w:rsidR="00C93340" w:rsidRPr="00C93340" w:rsidRDefault="00C93340" w:rsidP="00726560">
            <w:pPr>
              <w:jc w:val="center"/>
              <w:rPr>
                <w:rFonts w:asciiTheme="majorBidi" w:hAnsiTheme="majorBidi" w:cstheme="majorBidi"/>
                <w:sz w:val="14"/>
                <w:szCs w:val="14"/>
              </w:rPr>
            </w:pPr>
            <w:r w:rsidRPr="00C93340">
              <w:rPr>
                <w:rFonts w:asciiTheme="majorBidi" w:hAnsiTheme="majorBidi" w:cstheme="majorBidi"/>
                <w:sz w:val="14"/>
                <w:szCs w:val="14"/>
              </w:rPr>
              <w:t>N/A</w:t>
            </w:r>
          </w:p>
        </w:tc>
        <w:tc>
          <w:tcPr>
            <w:tcW w:w="883" w:type="dxa"/>
          </w:tcPr>
          <w:p w:rsidR="00C93340" w:rsidRPr="00C93340" w:rsidRDefault="00C93340" w:rsidP="00726560">
            <w:pPr>
              <w:jc w:val="center"/>
              <w:rPr>
                <w:rFonts w:asciiTheme="majorBidi" w:hAnsiTheme="majorBidi" w:cstheme="majorBidi"/>
                <w:sz w:val="14"/>
                <w:szCs w:val="14"/>
              </w:rPr>
            </w:pPr>
            <w:r w:rsidRPr="00C93340">
              <w:rPr>
                <w:rFonts w:asciiTheme="majorBidi" w:hAnsiTheme="majorBidi" w:cstheme="majorBidi"/>
                <w:sz w:val="14"/>
                <w:szCs w:val="14"/>
              </w:rPr>
              <w:t>4,366,463</w:t>
            </w:r>
          </w:p>
        </w:tc>
        <w:tc>
          <w:tcPr>
            <w:tcW w:w="893" w:type="dxa"/>
          </w:tcPr>
          <w:p w:rsidR="00C93340" w:rsidRPr="00C93340" w:rsidRDefault="00C93340" w:rsidP="00726560">
            <w:pPr>
              <w:jc w:val="center"/>
              <w:rPr>
                <w:rFonts w:asciiTheme="majorBidi" w:hAnsiTheme="majorBidi" w:cstheme="majorBidi"/>
                <w:sz w:val="14"/>
                <w:szCs w:val="14"/>
              </w:rPr>
            </w:pPr>
            <w:r w:rsidRPr="00C93340">
              <w:rPr>
                <w:rFonts w:asciiTheme="majorBidi" w:hAnsiTheme="majorBidi" w:cstheme="majorBidi"/>
                <w:sz w:val="14"/>
                <w:szCs w:val="14"/>
              </w:rPr>
              <w:t>26.05</w:t>
            </w:r>
          </w:p>
        </w:tc>
        <w:tc>
          <w:tcPr>
            <w:tcW w:w="1064" w:type="dxa"/>
          </w:tcPr>
          <w:p w:rsidR="00C93340" w:rsidRPr="00C93340" w:rsidRDefault="00C93340" w:rsidP="00726560">
            <w:pPr>
              <w:jc w:val="center"/>
              <w:rPr>
                <w:rFonts w:asciiTheme="majorBidi" w:hAnsiTheme="majorBidi" w:cstheme="majorBidi"/>
                <w:sz w:val="14"/>
                <w:szCs w:val="14"/>
              </w:rPr>
            </w:pPr>
            <w:r w:rsidRPr="00C93340">
              <w:rPr>
                <w:rFonts w:asciiTheme="majorBidi" w:hAnsiTheme="majorBidi" w:cstheme="majorBidi"/>
                <w:sz w:val="14"/>
                <w:szCs w:val="14"/>
              </w:rPr>
              <w:t>N/A</w:t>
            </w:r>
          </w:p>
        </w:tc>
      </w:tr>
      <w:tr w:rsidR="002C4AE5" w:rsidRPr="00C93340" w:rsidTr="002C4AE5">
        <w:trPr>
          <w:jc w:val="center"/>
        </w:trPr>
        <w:tc>
          <w:tcPr>
            <w:tcW w:w="745" w:type="dxa"/>
          </w:tcPr>
          <w:p w:rsidR="00C93340" w:rsidRPr="00C93340" w:rsidRDefault="00C93340" w:rsidP="00726560">
            <w:pPr>
              <w:jc w:val="center"/>
              <w:rPr>
                <w:rFonts w:asciiTheme="majorBidi" w:hAnsiTheme="majorBidi" w:cstheme="majorBidi"/>
                <w:sz w:val="14"/>
                <w:szCs w:val="14"/>
              </w:rPr>
            </w:pPr>
            <w:r w:rsidRPr="00C93340">
              <w:rPr>
                <w:rFonts w:asciiTheme="majorBidi" w:hAnsiTheme="majorBidi" w:cstheme="majorBidi"/>
                <w:sz w:val="14"/>
                <w:szCs w:val="14"/>
              </w:rPr>
              <w:t>Total</w:t>
            </w:r>
          </w:p>
        </w:tc>
        <w:tc>
          <w:tcPr>
            <w:tcW w:w="850" w:type="dxa"/>
          </w:tcPr>
          <w:p w:rsidR="00C93340" w:rsidRPr="00C93340" w:rsidRDefault="00C93340" w:rsidP="00726560">
            <w:pPr>
              <w:jc w:val="center"/>
              <w:rPr>
                <w:rFonts w:asciiTheme="majorBidi" w:hAnsiTheme="majorBidi" w:cstheme="majorBidi"/>
                <w:sz w:val="14"/>
                <w:szCs w:val="14"/>
              </w:rPr>
            </w:pPr>
            <w:r w:rsidRPr="00C93340">
              <w:rPr>
                <w:rFonts w:asciiTheme="majorBidi" w:hAnsiTheme="majorBidi" w:cstheme="majorBidi"/>
                <w:sz w:val="14"/>
                <w:szCs w:val="14"/>
              </w:rPr>
              <w:t>18,757,573</w:t>
            </w:r>
          </w:p>
        </w:tc>
        <w:tc>
          <w:tcPr>
            <w:tcW w:w="893" w:type="dxa"/>
          </w:tcPr>
          <w:p w:rsidR="00C93340" w:rsidRPr="00C93340" w:rsidRDefault="00C93340" w:rsidP="00726560">
            <w:pPr>
              <w:jc w:val="center"/>
              <w:rPr>
                <w:rFonts w:asciiTheme="majorBidi" w:hAnsiTheme="majorBidi" w:cstheme="majorBidi"/>
                <w:sz w:val="14"/>
                <w:szCs w:val="14"/>
              </w:rPr>
            </w:pPr>
            <w:r w:rsidRPr="00C93340">
              <w:rPr>
                <w:rFonts w:asciiTheme="majorBidi" w:hAnsiTheme="majorBidi" w:cstheme="majorBidi"/>
                <w:sz w:val="14"/>
                <w:szCs w:val="14"/>
              </w:rPr>
              <w:t>100</w:t>
            </w:r>
          </w:p>
        </w:tc>
        <w:tc>
          <w:tcPr>
            <w:tcW w:w="948" w:type="dxa"/>
          </w:tcPr>
          <w:p w:rsidR="00C93340" w:rsidRPr="00C93340" w:rsidRDefault="00C93340" w:rsidP="00726560">
            <w:pPr>
              <w:jc w:val="center"/>
              <w:rPr>
                <w:rFonts w:asciiTheme="majorBidi" w:hAnsiTheme="majorBidi" w:cstheme="majorBidi"/>
                <w:sz w:val="14"/>
                <w:szCs w:val="14"/>
              </w:rPr>
            </w:pPr>
            <w:r w:rsidRPr="00C93340">
              <w:rPr>
                <w:rFonts w:asciiTheme="majorBidi" w:hAnsiTheme="majorBidi" w:cstheme="majorBidi"/>
                <w:sz w:val="14"/>
                <w:szCs w:val="14"/>
              </w:rPr>
              <w:t>-</w:t>
            </w:r>
          </w:p>
        </w:tc>
        <w:tc>
          <w:tcPr>
            <w:tcW w:w="848" w:type="dxa"/>
          </w:tcPr>
          <w:p w:rsidR="00C93340" w:rsidRPr="00EC7FC1" w:rsidRDefault="00EC7FC1" w:rsidP="00726560">
            <w:pPr>
              <w:jc w:val="center"/>
              <w:rPr>
                <w:rFonts w:asciiTheme="majorBidi" w:hAnsiTheme="majorBidi" w:cstheme="majorBidi"/>
                <w:sz w:val="14"/>
                <w:szCs w:val="14"/>
              </w:rPr>
            </w:pPr>
            <w:r w:rsidRPr="00EC7FC1">
              <w:rPr>
                <w:rFonts w:asciiTheme="majorBidi" w:hAnsiTheme="majorBidi" w:cstheme="majorBidi"/>
                <w:sz w:val="14"/>
                <w:szCs w:val="14"/>
                <w:lang w:val="en-US" w:eastAsia="en-US"/>
              </w:rPr>
              <w:t>19,192,773</w:t>
            </w:r>
          </w:p>
        </w:tc>
        <w:tc>
          <w:tcPr>
            <w:tcW w:w="893" w:type="dxa"/>
          </w:tcPr>
          <w:p w:rsidR="00C93340" w:rsidRPr="00C93340" w:rsidRDefault="00C93340" w:rsidP="00726560">
            <w:pPr>
              <w:jc w:val="center"/>
              <w:rPr>
                <w:rFonts w:asciiTheme="majorBidi" w:hAnsiTheme="majorBidi" w:cstheme="majorBidi"/>
                <w:sz w:val="14"/>
                <w:szCs w:val="14"/>
              </w:rPr>
            </w:pPr>
            <w:r w:rsidRPr="00C93340">
              <w:rPr>
                <w:rFonts w:asciiTheme="majorBidi" w:hAnsiTheme="majorBidi" w:cstheme="majorBidi"/>
                <w:sz w:val="14"/>
                <w:szCs w:val="14"/>
              </w:rPr>
              <w:t>100</w:t>
            </w:r>
          </w:p>
        </w:tc>
        <w:tc>
          <w:tcPr>
            <w:tcW w:w="932" w:type="dxa"/>
          </w:tcPr>
          <w:p w:rsidR="00C93340" w:rsidRPr="00C93340" w:rsidRDefault="00C93340" w:rsidP="00726560">
            <w:pPr>
              <w:jc w:val="center"/>
              <w:rPr>
                <w:rFonts w:asciiTheme="majorBidi" w:hAnsiTheme="majorBidi" w:cstheme="majorBidi"/>
                <w:sz w:val="14"/>
                <w:szCs w:val="14"/>
              </w:rPr>
            </w:pPr>
            <w:r w:rsidRPr="00C93340">
              <w:rPr>
                <w:rFonts w:asciiTheme="majorBidi" w:hAnsiTheme="majorBidi" w:cstheme="majorBidi"/>
                <w:sz w:val="14"/>
                <w:szCs w:val="14"/>
              </w:rPr>
              <w:t>-</w:t>
            </w:r>
          </w:p>
        </w:tc>
        <w:tc>
          <w:tcPr>
            <w:tcW w:w="883" w:type="dxa"/>
          </w:tcPr>
          <w:p w:rsidR="00C93340" w:rsidRPr="00C93340" w:rsidRDefault="00C93340" w:rsidP="00726560">
            <w:pPr>
              <w:jc w:val="center"/>
              <w:rPr>
                <w:rFonts w:asciiTheme="majorBidi" w:hAnsiTheme="majorBidi" w:cstheme="majorBidi"/>
                <w:sz w:val="14"/>
                <w:szCs w:val="14"/>
              </w:rPr>
            </w:pPr>
            <w:r w:rsidRPr="00C93340">
              <w:rPr>
                <w:rFonts w:asciiTheme="majorBidi" w:hAnsiTheme="majorBidi" w:cstheme="majorBidi"/>
                <w:sz w:val="14"/>
                <w:szCs w:val="14"/>
              </w:rPr>
              <w:t>16,759,404</w:t>
            </w:r>
          </w:p>
        </w:tc>
        <w:tc>
          <w:tcPr>
            <w:tcW w:w="893" w:type="dxa"/>
          </w:tcPr>
          <w:p w:rsidR="00C93340" w:rsidRPr="00C93340" w:rsidRDefault="00C93340" w:rsidP="00726560">
            <w:pPr>
              <w:jc w:val="center"/>
              <w:rPr>
                <w:rFonts w:asciiTheme="majorBidi" w:hAnsiTheme="majorBidi" w:cstheme="majorBidi"/>
                <w:sz w:val="14"/>
                <w:szCs w:val="14"/>
              </w:rPr>
            </w:pPr>
            <w:r w:rsidRPr="00C93340">
              <w:rPr>
                <w:rFonts w:asciiTheme="majorBidi" w:hAnsiTheme="majorBidi" w:cstheme="majorBidi"/>
                <w:sz w:val="14"/>
                <w:szCs w:val="14"/>
              </w:rPr>
              <w:t>100</w:t>
            </w:r>
          </w:p>
        </w:tc>
        <w:tc>
          <w:tcPr>
            <w:tcW w:w="1064" w:type="dxa"/>
          </w:tcPr>
          <w:p w:rsidR="00C93340" w:rsidRPr="00C93340" w:rsidRDefault="00C93340" w:rsidP="00726560">
            <w:pPr>
              <w:jc w:val="center"/>
              <w:rPr>
                <w:rFonts w:asciiTheme="majorBidi" w:hAnsiTheme="majorBidi" w:cstheme="majorBidi"/>
                <w:sz w:val="14"/>
                <w:szCs w:val="14"/>
              </w:rPr>
            </w:pPr>
            <w:r w:rsidRPr="00C93340">
              <w:rPr>
                <w:rFonts w:asciiTheme="majorBidi" w:hAnsiTheme="majorBidi" w:cstheme="majorBidi"/>
                <w:sz w:val="14"/>
                <w:szCs w:val="14"/>
              </w:rPr>
              <w:t>-</w:t>
            </w:r>
          </w:p>
        </w:tc>
      </w:tr>
    </w:tbl>
    <w:p w:rsidR="007356FD" w:rsidRDefault="00892B36" w:rsidP="00513895">
      <w:pPr>
        <w:pStyle w:val="Heading2"/>
        <w:spacing w:before="0" w:after="0" w:line="360" w:lineRule="auto"/>
        <w:rPr>
          <w:rFonts w:asciiTheme="majorBidi" w:hAnsiTheme="majorBidi" w:cstheme="majorBidi"/>
          <w:i w:val="0"/>
          <w:iCs w:val="0"/>
        </w:rPr>
      </w:pPr>
      <w:bookmarkStart w:id="70" w:name="_Toc203989638"/>
      <w:bookmarkStart w:id="71" w:name="_Toc216454144"/>
      <w:bookmarkStart w:id="72" w:name="_Toc216454887"/>
      <w:bookmarkStart w:id="73" w:name="_Toc216455707"/>
      <w:bookmarkStart w:id="74" w:name="_Toc225059641"/>
      <w:r w:rsidRPr="00BD0ED8">
        <w:rPr>
          <w:rFonts w:asciiTheme="majorBidi" w:hAnsiTheme="majorBidi" w:cstheme="majorBidi"/>
          <w:i w:val="0"/>
          <w:iCs w:val="0"/>
        </w:rPr>
        <w:lastRenderedPageBreak/>
        <w:t>3</w:t>
      </w:r>
      <w:r w:rsidR="00C2635C">
        <w:rPr>
          <w:rFonts w:asciiTheme="majorBidi" w:hAnsiTheme="majorBidi" w:cstheme="majorBidi"/>
          <w:i w:val="0"/>
          <w:iCs w:val="0"/>
        </w:rPr>
        <w:t xml:space="preserve">.5 </w:t>
      </w:r>
      <w:r w:rsidR="00ED6AA2" w:rsidRPr="00BD0ED8">
        <w:rPr>
          <w:rFonts w:asciiTheme="majorBidi" w:hAnsiTheme="majorBidi" w:cstheme="majorBidi"/>
          <w:i w:val="0"/>
          <w:iCs w:val="0"/>
        </w:rPr>
        <w:t>Q</w:t>
      </w:r>
      <w:r w:rsidR="006119DE" w:rsidRPr="00BD0ED8">
        <w:rPr>
          <w:rFonts w:asciiTheme="majorBidi" w:hAnsiTheme="majorBidi" w:cstheme="majorBidi"/>
          <w:i w:val="0"/>
          <w:iCs w:val="0"/>
        </w:rPr>
        <w:t>uebec</w:t>
      </w:r>
      <w:bookmarkEnd w:id="70"/>
      <w:bookmarkEnd w:id="71"/>
      <w:bookmarkEnd w:id="72"/>
      <w:bookmarkEnd w:id="73"/>
      <w:bookmarkEnd w:id="74"/>
    </w:p>
    <w:p w:rsidR="00513895" w:rsidRPr="00513895" w:rsidRDefault="00513895" w:rsidP="00513895"/>
    <w:p w:rsidR="00ED6AA2" w:rsidRPr="00BD0ED8" w:rsidRDefault="00ED6AA2" w:rsidP="009C50B2">
      <w:pPr>
        <w:spacing w:line="360" w:lineRule="auto"/>
        <w:ind w:firstLine="658"/>
        <w:jc w:val="both"/>
        <w:rPr>
          <w:rStyle w:val="txtnormal"/>
        </w:rPr>
      </w:pPr>
      <w:r w:rsidRPr="00BD0ED8">
        <w:rPr>
          <w:rStyle w:val="txtnormal"/>
        </w:rPr>
        <w:t xml:space="preserve">The province of Quebec is considered as one of the richer regions in the world for its water and hydroelectricity resources. Over 40% of Canada’s water resources are in </w:t>
      </w:r>
      <w:r w:rsidRPr="00BD0ED8">
        <w:t>Quebec,</w:t>
      </w:r>
      <w:r w:rsidRPr="00BD0ED8">
        <w:rPr>
          <w:rStyle w:val="txtnormal"/>
        </w:rPr>
        <w:t xml:space="preserve"> where the surface water reserves in the province cover </w:t>
      </w:r>
      <w:r w:rsidRPr="00BD0ED8">
        <w:t xml:space="preserve">about 12% of its territory </w:t>
      </w:r>
      <w:fldSimple w:instr="ADDIN RW.CITE{{38 Anonymous}}">
        <w:r w:rsidR="00571DAA">
          <w:t>[24]</w:t>
        </w:r>
      </w:fldSimple>
      <w:r w:rsidRPr="00BD0ED8">
        <w:t>.</w:t>
      </w:r>
      <w:r w:rsidRPr="00BD0ED8">
        <w:rPr>
          <w:rStyle w:val="txtnormal"/>
        </w:rPr>
        <w:t xml:space="preserve"> Historically Quebec has relied mostly upon hydro electricity to meet its energy needs. Hydro Quebec is responsible for most electricity production in the province; it owns 60 power plants around the province, 54 of which are hydroelectric power plants. </w:t>
      </w:r>
      <w:r w:rsidRPr="00BD0ED8" w:rsidDel="00886FD5">
        <w:rPr>
          <w:rStyle w:val="txtnormal"/>
        </w:rPr>
        <w:t xml:space="preserve">Of the remaining six power plants, </w:t>
      </w:r>
      <w:r w:rsidRPr="00BD0ED8">
        <w:rPr>
          <w:rStyle w:val="txtnormal"/>
        </w:rPr>
        <w:t xml:space="preserve">one is nuclear, four are thermal and one is wind. The highest demand of the electricity in the province is during the winter months, especially during January’s coldest days. </w:t>
      </w:r>
    </w:p>
    <w:p w:rsidR="009928F3" w:rsidRPr="00BD0ED8" w:rsidRDefault="009928F3" w:rsidP="00C14CF8">
      <w:pPr>
        <w:spacing w:line="360" w:lineRule="auto"/>
        <w:ind w:firstLine="284"/>
        <w:jc w:val="both"/>
        <w:rPr>
          <w:rStyle w:val="txtnormal"/>
        </w:rPr>
      </w:pPr>
    </w:p>
    <w:p w:rsidR="00ED6AA2" w:rsidRDefault="00ED6AA2" w:rsidP="009C50B2">
      <w:pPr>
        <w:spacing w:line="360" w:lineRule="auto"/>
        <w:ind w:firstLine="658"/>
        <w:jc w:val="both"/>
        <w:rPr>
          <w:rStyle w:val="txtnormal"/>
        </w:rPr>
      </w:pPr>
      <w:r w:rsidRPr="00BD0ED8">
        <w:rPr>
          <w:rStyle w:val="txtnormal"/>
        </w:rPr>
        <w:t>Primarily, hydroelectric power plants are used as base load power plants, with the nuclear power plant also providing base load generation. The thermal power plants, which are fuelled by oil or NG, are used mainly as peak load plants during a few highest load periods. The Tracy oil fired thermal power plant, which has a generating capacity of 600 MW, is operated two weeks per year on average, whereas the NG burning Becancour plant, which has a 428 MW capacity, is used for 200 hours per year. Other thermal power plants work approximately 20 hours per year</w:t>
      </w:r>
      <w:r w:rsidR="00157405">
        <w:rPr>
          <w:rStyle w:val="txtnormal"/>
        </w:rPr>
        <w:t xml:space="preserve"> </w:t>
      </w:r>
      <w:r w:rsidR="00BB2E83">
        <w:rPr>
          <w:rStyle w:val="txtnormal"/>
        </w:rPr>
        <w:fldChar w:fldCharType="begin"/>
      </w:r>
      <w:r w:rsidR="00157405">
        <w:rPr>
          <w:rStyle w:val="txtnormal"/>
        </w:rPr>
        <w:instrText>ADDIN RW.CITE{{69 Anonymous}}</w:instrText>
      </w:r>
      <w:r w:rsidR="00BB2E83">
        <w:rPr>
          <w:rStyle w:val="txtnormal"/>
        </w:rPr>
        <w:fldChar w:fldCharType="separate"/>
      </w:r>
      <w:r w:rsidR="00571DAA">
        <w:rPr>
          <w:rStyle w:val="txtnormal"/>
        </w:rPr>
        <w:t>[25]</w:t>
      </w:r>
      <w:r w:rsidR="00BB2E83">
        <w:rPr>
          <w:rStyle w:val="txtnormal"/>
        </w:rPr>
        <w:fldChar w:fldCharType="end"/>
      </w:r>
      <w:r w:rsidRPr="00BD0ED8">
        <w:rPr>
          <w:rStyle w:val="txtnormal"/>
        </w:rPr>
        <w:t xml:space="preserve">. </w:t>
      </w:r>
    </w:p>
    <w:p w:rsidR="0027270B" w:rsidRPr="00BD0ED8" w:rsidRDefault="0027270B" w:rsidP="00C14CF8">
      <w:pPr>
        <w:spacing w:line="360" w:lineRule="auto"/>
        <w:jc w:val="both"/>
        <w:rPr>
          <w:rStyle w:val="txtnormal"/>
        </w:rPr>
      </w:pPr>
    </w:p>
    <w:p w:rsidR="00ED6AA2" w:rsidRDefault="00ED6AA2" w:rsidP="009C50B2">
      <w:pPr>
        <w:spacing w:line="360" w:lineRule="auto"/>
        <w:ind w:firstLine="658"/>
        <w:jc w:val="both"/>
      </w:pPr>
      <w:r w:rsidRPr="00BD0ED8">
        <w:rPr>
          <w:rStyle w:val="txtnormal"/>
        </w:rPr>
        <w:t>Finally, since wind generation is not a reliable source of energy</w:t>
      </w:r>
      <w:r w:rsidR="00987B93">
        <w:rPr>
          <w:rStyle w:val="txtnormal"/>
        </w:rPr>
        <w:t>,</w:t>
      </w:r>
      <w:r w:rsidRPr="00BD0ED8">
        <w:rPr>
          <w:lang w:val="en-CA"/>
        </w:rPr>
        <w:t xml:space="preserve"> Hydro Quebec has decided to develop wind generation in tandem with hydroelectricity</w:t>
      </w:r>
      <w:r w:rsidR="00157405">
        <w:rPr>
          <w:lang w:val="en-CA"/>
        </w:rPr>
        <w:t xml:space="preserve"> </w:t>
      </w:r>
      <w:r w:rsidR="00BB2E83">
        <w:rPr>
          <w:lang w:val="en-CA"/>
        </w:rPr>
        <w:fldChar w:fldCharType="begin"/>
      </w:r>
      <w:r w:rsidR="00157405">
        <w:rPr>
          <w:lang w:val="en-CA"/>
        </w:rPr>
        <w:instrText>ADDIN RW.CITE{{69 Anonymous}}</w:instrText>
      </w:r>
      <w:r w:rsidR="00BB2E83">
        <w:rPr>
          <w:lang w:val="en-CA"/>
        </w:rPr>
        <w:fldChar w:fldCharType="separate"/>
      </w:r>
      <w:r w:rsidR="00571DAA">
        <w:rPr>
          <w:lang w:val="en-CA"/>
        </w:rPr>
        <w:t>[25]</w:t>
      </w:r>
      <w:r w:rsidR="00BB2E83">
        <w:rPr>
          <w:lang w:val="en-CA"/>
        </w:rPr>
        <w:fldChar w:fldCharType="end"/>
      </w:r>
      <w:r w:rsidR="00C14BCA">
        <w:t>.</w:t>
      </w:r>
      <w:r w:rsidR="006C27A7" w:rsidRPr="006C27A7">
        <w:rPr>
          <w:lang w:val="en-CA"/>
        </w:rPr>
        <w:t xml:space="preserve"> </w:t>
      </w:r>
      <w:r w:rsidRPr="00BD0ED8" w:rsidDel="00886FD5">
        <w:t>T</w:t>
      </w:r>
      <w:r w:rsidRPr="00BD0ED8">
        <w:t xml:space="preserve">he total electricity generation </w:t>
      </w:r>
      <w:r w:rsidR="002C4AE5">
        <w:t xml:space="preserve">for </w:t>
      </w:r>
      <w:r w:rsidR="00BF52BE">
        <w:t xml:space="preserve">years </w:t>
      </w:r>
      <w:r w:rsidR="002C4AE5" w:rsidRPr="00BD0ED8">
        <w:t xml:space="preserve">2004 </w:t>
      </w:r>
      <w:r w:rsidR="002C4AE5">
        <w:t>to 2006</w:t>
      </w:r>
      <w:r w:rsidR="002C4AE5" w:rsidRPr="00BD0ED8">
        <w:t xml:space="preserve"> </w:t>
      </w:r>
      <w:r w:rsidRPr="00BD0ED8">
        <w:t>in Quebec, as well as the types and amounts of fuel used for electricity generation are given in Table 5.</w:t>
      </w:r>
    </w:p>
    <w:p w:rsidR="00A36F23" w:rsidRDefault="00A36F23" w:rsidP="00C14CF8">
      <w:pPr>
        <w:spacing w:line="360" w:lineRule="auto"/>
        <w:jc w:val="both"/>
      </w:pPr>
    </w:p>
    <w:p w:rsidR="00A36F23" w:rsidRDefault="00A36F23" w:rsidP="00C14CF8">
      <w:pPr>
        <w:spacing w:line="360" w:lineRule="auto"/>
        <w:jc w:val="both"/>
      </w:pPr>
    </w:p>
    <w:p w:rsidR="00A36F23" w:rsidRDefault="00A36F23" w:rsidP="00C14CF8">
      <w:pPr>
        <w:spacing w:line="360" w:lineRule="auto"/>
        <w:jc w:val="both"/>
      </w:pPr>
    </w:p>
    <w:p w:rsidR="00A36F23" w:rsidRPr="00BD0ED8" w:rsidRDefault="00A36F23" w:rsidP="00C14CF8">
      <w:pPr>
        <w:spacing w:line="360" w:lineRule="auto"/>
        <w:jc w:val="both"/>
        <w:rPr>
          <w:lang w:val="en-CA"/>
        </w:rPr>
      </w:pPr>
    </w:p>
    <w:p w:rsidR="007E0577" w:rsidRPr="006C27A7" w:rsidRDefault="007E0577" w:rsidP="00C14CF8">
      <w:pPr>
        <w:spacing w:line="360" w:lineRule="auto"/>
        <w:rPr>
          <w:lang w:val="en-CA"/>
        </w:rPr>
      </w:pPr>
    </w:p>
    <w:p w:rsidR="005D5C1C" w:rsidRPr="006F5BC4" w:rsidRDefault="00952A46" w:rsidP="005D5C1C">
      <w:pPr>
        <w:pStyle w:val="Caption"/>
        <w:keepNext/>
        <w:rPr>
          <w:b w:val="0"/>
          <w:bCs w:val="0"/>
          <w:color w:val="auto"/>
          <w:sz w:val="24"/>
          <w:szCs w:val="24"/>
          <w:lang w:val="en-CA"/>
        </w:rPr>
      </w:pPr>
      <w:bookmarkStart w:id="75" w:name="_Toc222733651"/>
      <w:proofErr w:type="gramStart"/>
      <w:r w:rsidRPr="00952A46">
        <w:rPr>
          <w:color w:val="auto"/>
          <w:sz w:val="24"/>
          <w:szCs w:val="24"/>
        </w:rPr>
        <w:lastRenderedPageBreak/>
        <w:t xml:space="preserve">Table </w:t>
      </w:r>
      <w:r w:rsidR="00BB2E83" w:rsidRPr="00952A46">
        <w:rPr>
          <w:color w:val="auto"/>
          <w:sz w:val="24"/>
          <w:szCs w:val="24"/>
        </w:rPr>
        <w:fldChar w:fldCharType="begin"/>
      </w:r>
      <w:r w:rsidRPr="00952A46">
        <w:rPr>
          <w:color w:val="auto"/>
          <w:sz w:val="24"/>
          <w:szCs w:val="24"/>
        </w:rPr>
        <w:instrText xml:space="preserve"> SEQ Table \* ARABIC </w:instrText>
      </w:r>
      <w:r w:rsidR="00BB2E83" w:rsidRPr="00952A46">
        <w:rPr>
          <w:color w:val="auto"/>
          <w:sz w:val="24"/>
          <w:szCs w:val="24"/>
        </w:rPr>
        <w:fldChar w:fldCharType="separate"/>
      </w:r>
      <w:r w:rsidR="001C3218">
        <w:rPr>
          <w:noProof/>
          <w:color w:val="auto"/>
          <w:sz w:val="24"/>
          <w:szCs w:val="24"/>
        </w:rPr>
        <w:t>5</w:t>
      </w:r>
      <w:r w:rsidR="00BB2E83" w:rsidRPr="00952A46">
        <w:rPr>
          <w:color w:val="auto"/>
          <w:sz w:val="24"/>
          <w:szCs w:val="24"/>
        </w:rPr>
        <w:fldChar w:fldCharType="end"/>
      </w:r>
      <w:r w:rsidRPr="00952A46">
        <w:rPr>
          <w:b w:val="0"/>
          <w:bCs w:val="0"/>
          <w:color w:val="auto"/>
          <w:sz w:val="24"/>
          <w:szCs w:val="24"/>
          <w:lang w:val="en-CA"/>
        </w:rPr>
        <w:t>.</w:t>
      </w:r>
      <w:proofErr w:type="gramEnd"/>
      <w:r w:rsidRPr="00952A46">
        <w:rPr>
          <w:b w:val="0"/>
          <w:bCs w:val="0"/>
          <w:color w:val="auto"/>
          <w:sz w:val="24"/>
          <w:szCs w:val="24"/>
          <w:lang w:val="en-CA"/>
        </w:rPr>
        <w:t xml:space="preserve"> Electricity generation in Quebec and fuels used</w:t>
      </w:r>
      <w:r w:rsidR="00B161A0">
        <w:rPr>
          <w:b w:val="0"/>
          <w:bCs w:val="0"/>
          <w:color w:val="auto"/>
          <w:sz w:val="24"/>
          <w:szCs w:val="24"/>
          <w:lang w:val="en-CA"/>
        </w:rPr>
        <w:t xml:space="preserve"> </w:t>
      </w:r>
      <w:r w:rsidR="00BB2E83" w:rsidRPr="006404A9">
        <w:rPr>
          <w:b w:val="0"/>
          <w:bCs w:val="0"/>
          <w:color w:val="auto"/>
          <w:sz w:val="24"/>
          <w:szCs w:val="24"/>
          <w:lang w:val="en-CA"/>
        </w:rPr>
        <w:fldChar w:fldCharType="begin"/>
      </w:r>
      <w:r w:rsidR="006404A9" w:rsidRPr="006404A9">
        <w:rPr>
          <w:b w:val="0"/>
          <w:bCs w:val="0"/>
          <w:color w:val="auto"/>
          <w:sz w:val="24"/>
          <w:szCs w:val="24"/>
          <w:lang w:val="en-CA"/>
        </w:rPr>
        <w:instrText>ADDIN RW.CITE{{59 Anonymous; 60 Anonymous; 84 Anonymous}}</w:instrText>
      </w:r>
      <w:r w:rsidR="00BB2E83" w:rsidRPr="006404A9">
        <w:rPr>
          <w:b w:val="0"/>
          <w:bCs w:val="0"/>
          <w:color w:val="auto"/>
          <w:sz w:val="24"/>
          <w:szCs w:val="24"/>
          <w:lang w:val="en-CA"/>
        </w:rPr>
        <w:fldChar w:fldCharType="separate"/>
      </w:r>
      <w:bookmarkEnd w:id="75"/>
      <w:r w:rsidR="00571DAA">
        <w:rPr>
          <w:b w:val="0"/>
          <w:bCs w:val="0"/>
          <w:color w:val="auto"/>
          <w:sz w:val="24"/>
          <w:szCs w:val="24"/>
          <w:lang w:val="en-CA"/>
        </w:rPr>
        <w:t>[8-10]</w:t>
      </w:r>
      <w:r w:rsidR="00BB2E83" w:rsidRPr="006404A9">
        <w:rPr>
          <w:b w:val="0"/>
          <w:bCs w:val="0"/>
          <w:color w:val="auto"/>
          <w:sz w:val="24"/>
          <w:szCs w:val="24"/>
          <w:lang w:val="en-CA"/>
        </w:rPr>
        <w:fldChar w:fldCharType="end"/>
      </w:r>
    </w:p>
    <w:tbl>
      <w:tblPr>
        <w:tblW w:w="8998" w:type="dxa"/>
        <w:jc w:val="center"/>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63"/>
        <w:gridCol w:w="952"/>
        <w:gridCol w:w="893"/>
        <w:gridCol w:w="866"/>
        <w:gridCol w:w="941"/>
        <w:gridCol w:w="893"/>
        <w:gridCol w:w="908"/>
        <w:gridCol w:w="916"/>
        <w:gridCol w:w="893"/>
        <w:gridCol w:w="973"/>
      </w:tblGrid>
      <w:tr w:rsidR="00443F71" w:rsidRPr="007839C6" w:rsidTr="002C4AE5">
        <w:trPr>
          <w:jc w:val="center"/>
        </w:trPr>
        <w:tc>
          <w:tcPr>
            <w:tcW w:w="763" w:type="dxa"/>
          </w:tcPr>
          <w:p w:rsidR="00443F71" w:rsidRPr="007839C6" w:rsidRDefault="00443F71" w:rsidP="000E2B41">
            <w:pPr>
              <w:jc w:val="center"/>
              <w:rPr>
                <w:b/>
                <w:bCs/>
                <w:sz w:val="14"/>
                <w:szCs w:val="14"/>
              </w:rPr>
            </w:pPr>
          </w:p>
        </w:tc>
        <w:tc>
          <w:tcPr>
            <w:tcW w:w="2711" w:type="dxa"/>
            <w:gridSpan w:val="3"/>
          </w:tcPr>
          <w:p w:rsidR="00443F71" w:rsidRPr="007839C6" w:rsidRDefault="00443F71" w:rsidP="000E2B41">
            <w:pPr>
              <w:jc w:val="center"/>
              <w:rPr>
                <w:b/>
                <w:bCs/>
                <w:sz w:val="14"/>
                <w:szCs w:val="14"/>
              </w:rPr>
            </w:pPr>
            <w:r w:rsidRPr="007839C6">
              <w:rPr>
                <w:b/>
                <w:bCs/>
                <w:sz w:val="14"/>
                <w:szCs w:val="14"/>
              </w:rPr>
              <w:t>2004</w:t>
            </w:r>
          </w:p>
        </w:tc>
        <w:tc>
          <w:tcPr>
            <w:tcW w:w="2742" w:type="dxa"/>
            <w:gridSpan w:val="3"/>
          </w:tcPr>
          <w:p w:rsidR="00443F71" w:rsidRPr="007839C6" w:rsidRDefault="00443F71" w:rsidP="000E2B41">
            <w:pPr>
              <w:jc w:val="center"/>
              <w:rPr>
                <w:b/>
                <w:bCs/>
                <w:sz w:val="14"/>
                <w:szCs w:val="14"/>
              </w:rPr>
            </w:pPr>
            <w:r w:rsidRPr="007839C6">
              <w:rPr>
                <w:b/>
                <w:bCs/>
                <w:sz w:val="14"/>
                <w:szCs w:val="14"/>
              </w:rPr>
              <w:t>2005</w:t>
            </w:r>
          </w:p>
        </w:tc>
        <w:tc>
          <w:tcPr>
            <w:tcW w:w="2782" w:type="dxa"/>
            <w:gridSpan w:val="3"/>
          </w:tcPr>
          <w:p w:rsidR="00443F71" w:rsidRPr="007839C6" w:rsidRDefault="00443F71" w:rsidP="000E2B41">
            <w:pPr>
              <w:jc w:val="center"/>
              <w:rPr>
                <w:b/>
                <w:bCs/>
                <w:sz w:val="14"/>
                <w:szCs w:val="14"/>
              </w:rPr>
            </w:pPr>
            <w:r>
              <w:rPr>
                <w:b/>
                <w:bCs/>
                <w:sz w:val="14"/>
                <w:szCs w:val="14"/>
              </w:rPr>
              <w:t>2006</w:t>
            </w:r>
          </w:p>
        </w:tc>
      </w:tr>
      <w:tr w:rsidR="00443F71" w:rsidRPr="007839C6" w:rsidTr="002C4AE5">
        <w:trPr>
          <w:jc w:val="center"/>
        </w:trPr>
        <w:tc>
          <w:tcPr>
            <w:tcW w:w="763" w:type="dxa"/>
          </w:tcPr>
          <w:p w:rsidR="00443F71" w:rsidRPr="007839C6" w:rsidRDefault="00443F71" w:rsidP="000E2B41">
            <w:pPr>
              <w:jc w:val="center"/>
              <w:rPr>
                <w:b/>
                <w:bCs/>
                <w:sz w:val="14"/>
                <w:szCs w:val="14"/>
              </w:rPr>
            </w:pPr>
            <w:r w:rsidRPr="007839C6">
              <w:rPr>
                <w:b/>
                <w:bCs/>
                <w:sz w:val="14"/>
                <w:szCs w:val="14"/>
              </w:rPr>
              <w:t>Energy Source</w:t>
            </w:r>
          </w:p>
          <w:p w:rsidR="00443F71" w:rsidRPr="007839C6" w:rsidRDefault="00443F71" w:rsidP="000E2B41">
            <w:pPr>
              <w:jc w:val="center"/>
              <w:rPr>
                <w:b/>
                <w:bCs/>
                <w:sz w:val="14"/>
                <w:szCs w:val="14"/>
              </w:rPr>
            </w:pPr>
          </w:p>
        </w:tc>
        <w:tc>
          <w:tcPr>
            <w:tcW w:w="952" w:type="dxa"/>
          </w:tcPr>
          <w:p w:rsidR="00443F71" w:rsidRPr="007839C6" w:rsidRDefault="00443F71" w:rsidP="000E2B41">
            <w:pPr>
              <w:jc w:val="center"/>
              <w:rPr>
                <w:b/>
                <w:bCs/>
                <w:sz w:val="14"/>
                <w:szCs w:val="14"/>
              </w:rPr>
            </w:pPr>
            <w:r w:rsidRPr="007839C6">
              <w:rPr>
                <w:b/>
                <w:bCs/>
                <w:sz w:val="14"/>
                <w:szCs w:val="14"/>
              </w:rPr>
              <w:t>Electricity Generated</w:t>
            </w:r>
          </w:p>
          <w:p w:rsidR="00443F71" w:rsidRPr="007839C6" w:rsidRDefault="00443F71" w:rsidP="000E2B41">
            <w:pPr>
              <w:jc w:val="center"/>
              <w:rPr>
                <w:b/>
                <w:bCs/>
                <w:sz w:val="14"/>
                <w:szCs w:val="14"/>
              </w:rPr>
            </w:pPr>
            <w:r w:rsidRPr="007839C6">
              <w:rPr>
                <w:b/>
                <w:bCs/>
                <w:sz w:val="14"/>
                <w:szCs w:val="14"/>
              </w:rPr>
              <w:t>(MWh)</w:t>
            </w:r>
          </w:p>
        </w:tc>
        <w:tc>
          <w:tcPr>
            <w:tcW w:w="893" w:type="dxa"/>
          </w:tcPr>
          <w:p w:rsidR="00443F71" w:rsidRPr="007839C6" w:rsidRDefault="00443F71" w:rsidP="007839C6">
            <w:pPr>
              <w:jc w:val="center"/>
              <w:rPr>
                <w:b/>
                <w:bCs/>
                <w:sz w:val="14"/>
                <w:szCs w:val="14"/>
              </w:rPr>
            </w:pPr>
            <w:r w:rsidRPr="007839C6">
              <w:rPr>
                <w:b/>
                <w:bCs/>
                <w:sz w:val="14"/>
                <w:szCs w:val="14"/>
              </w:rPr>
              <w:t>% of  Total Generatio</w:t>
            </w:r>
            <w:r>
              <w:rPr>
                <w:b/>
                <w:bCs/>
                <w:sz w:val="14"/>
                <w:szCs w:val="14"/>
              </w:rPr>
              <w:t>n</w:t>
            </w:r>
          </w:p>
        </w:tc>
        <w:tc>
          <w:tcPr>
            <w:tcW w:w="866" w:type="dxa"/>
          </w:tcPr>
          <w:p w:rsidR="00443F71" w:rsidRDefault="00443F71" w:rsidP="000E2B41">
            <w:pPr>
              <w:jc w:val="center"/>
              <w:rPr>
                <w:b/>
                <w:bCs/>
                <w:sz w:val="14"/>
                <w:szCs w:val="14"/>
              </w:rPr>
            </w:pPr>
            <w:r w:rsidRPr="007839C6">
              <w:rPr>
                <w:b/>
                <w:bCs/>
                <w:sz w:val="14"/>
                <w:szCs w:val="14"/>
              </w:rPr>
              <w:t>Fuel</w:t>
            </w:r>
          </w:p>
          <w:p w:rsidR="00443F71" w:rsidRPr="007839C6" w:rsidRDefault="00443F71" w:rsidP="000E2B41">
            <w:pPr>
              <w:jc w:val="center"/>
              <w:rPr>
                <w:b/>
                <w:bCs/>
                <w:sz w:val="14"/>
                <w:szCs w:val="14"/>
              </w:rPr>
            </w:pPr>
            <w:r w:rsidRPr="007839C6">
              <w:rPr>
                <w:b/>
                <w:bCs/>
                <w:sz w:val="14"/>
                <w:szCs w:val="14"/>
              </w:rPr>
              <w:t xml:space="preserve"> Input</w:t>
            </w:r>
          </w:p>
          <w:p w:rsidR="00443F71" w:rsidRPr="007839C6" w:rsidRDefault="00443F71" w:rsidP="000E2B41">
            <w:pPr>
              <w:jc w:val="center"/>
              <w:rPr>
                <w:b/>
                <w:bCs/>
                <w:sz w:val="14"/>
                <w:szCs w:val="14"/>
              </w:rPr>
            </w:pPr>
          </w:p>
        </w:tc>
        <w:tc>
          <w:tcPr>
            <w:tcW w:w="941" w:type="dxa"/>
          </w:tcPr>
          <w:p w:rsidR="00443F71" w:rsidRPr="007839C6" w:rsidRDefault="00443F71" w:rsidP="00ED56E9">
            <w:pPr>
              <w:jc w:val="center"/>
              <w:rPr>
                <w:b/>
                <w:bCs/>
                <w:sz w:val="14"/>
                <w:szCs w:val="14"/>
              </w:rPr>
            </w:pPr>
            <w:r w:rsidRPr="007839C6">
              <w:rPr>
                <w:b/>
                <w:bCs/>
                <w:sz w:val="14"/>
                <w:szCs w:val="14"/>
              </w:rPr>
              <w:t>Electricity Generated (MWh)</w:t>
            </w:r>
          </w:p>
        </w:tc>
        <w:tc>
          <w:tcPr>
            <w:tcW w:w="893" w:type="dxa"/>
          </w:tcPr>
          <w:p w:rsidR="00443F71" w:rsidRPr="007839C6" w:rsidRDefault="00443F71" w:rsidP="007839C6">
            <w:pPr>
              <w:jc w:val="center"/>
              <w:rPr>
                <w:b/>
                <w:bCs/>
                <w:sz w:val="14"/>
                <w:szCs w:val="14"/>
              </w:rPr>
            </w:pPr>
            <w:r w:rsidRPr="007839C6">
              <w:rPr>
                <w:b/>
                <w:bCs/>
                <w:sz w:val="14"/>
                <w:szCs w:val="14"/>
              </w:rPr>
              <w:t>% of  Total Generation</w:t>
            </w:r>
          </w:p>
        </w:tc>
        <w:tc>
          <w:tcPr>
            <w:tcW w:w="908" w:type="dxa"/>
          </w:tcPr>
          <w:p w:rsidR="00443F71" w:rsidRDefault="00443F71" w:rsidP="000E2B41">
            <w:pPr>
              <w:jc w:val="center"/>
              <w:rPr>
                <w:b/>
                <w:bCs/>
                <w:sz w:val="14"/>
                <w:szCs w:val="14"/>
              </w:rPr>
            </w:pPr>
            <w:r w:rsidRPr="007839C6">
              <w:rPr>
                <w:b/>
                <w:bCs/>
                <w:sz w:val="14"/>
                <w:szCs w:val="14"/>
              </w:rPr>
              <w:t xml:space="preserve">Fuel </w:t>
            </w:r>
          </w:p>
          <w:p w:rsidR="00443F71" w:rsidRPr="007839C6" w:rsidRDefault="00443F71" w:rsidP="000E2B41">
            <w:pPr>
              <w:jc w:val="center"/>
              <w:rPr>
                <w:b/>
                <w:bCs/>
                <w:sz w:val="14"/>
                <w:szCs w:val="14"/>
              </w:rPr>
            </w:pPr>
            <w:r w:rsidRPr="007839C6">
              <w:rPr>
                <w:b/>
                <w:bCs/>
                <w:sz w:val="14"/>
                <w:szCs w:val="14"/>
              </w:rPr>
              <w:t>Input</w:t>
            </w:r>
          </w:p>
          <w:p w:rsidR="00443F71" w:rsidRPr="007839C6" w:rsidRDefault="00443F71" w:rsidP="000E2B41">
            <w:pPr>
              <w:jc w:val="center"/>
              <w:rPr>
                <w:b/>
                <w:bCs/>
                <w:sz w:val="14"/>
                <w:szCs w:val="14"/>
              </w:rPr>
            </w:pPr>
          </w:p>
        </w:tc>
        <w:tc>
          <w:tcPr>
            <w:tcW w:w="916" w:type="dxa"/>
          </w:tcPr>
          <w:p w:rsidR="00443F71" w:rsidRPr="007839C6" w:rsidRDefault="00443F71" w:rsidP="00C32907">
            <w:pPr>
              <w:jc w:val="center"/>
              <w:rPr>
                <w:b/>
                <w:bCs/>
                <w:sz w:val="14"/>
                <w:szCs w:val="14"/>
              </w:rPr>
            </w:pPr>
            <w:r w:rsidRPr="007839C6">
              <w:rPr>
                <w:b/>
                <w:bCs/>
                <w:sz w:val="14"/>
                <w:szCs w:val="14"/>
              </w:rPr>
              <w:t>Electricity Generated (MWh)</w:t>
            </w:r>
          </w:p>
        </w:tc>
        <w:tc>
          <w:tcPr>
            <w:tcW w:w="893" w:type="dxa"/>
          </w:tcPr>
          <w:p w:rsidR="00443F71" w:rsidRPr="007839C6" w:rsidRDefault="00443F71" w:rsidP="00C32907">
            <w:pPr>
              <w:jc w:val="center"/>
              <w:rPr>
                <w:b/>
                <w:bCs/>
                <w:sz w:val="14"/>
                <w:szCs w:val="14"/>
              </w:rPr>
            </w:pPr>
            <w:r w:rsidRPr="007839C6">
              <w:rPr>
                <w:b/>
                <w:bCs/>
                <w:sz w:val="14"/>
                <w:szCs w:val="14"/>
              </w:rPr>
              <w:t>% of  Total Generation</w:t>
            </w:r>
          </w:p>
        </w:tc>
        <w:tc>
          <w:tcPr>
            <w:tcW w:w="973" w:type="dxa"/>
          </w:tcPr>
          <w:p w:rsidR="00443F71" w:rsidRDefault="00443F71" w:rsidP="00C32907">
            <w:pPr>
              <w:jc w:val="center"/>
              <w:rPr>
                <w:b/>
                <w:bCs/>
                <w:sz w:val="14"/>
                <w:szCs w:val="14"/>
              </w:rPr>
            </w:pPr>
            <w:r w:rsidRPr="007839C6">
              <w:rPr>
                <w:b/>
                <w:bCs/>
                <w:sz w:val="14"/>
                <w:szCs w:val="14"/>
              </w:rPr>
              <w:t xml:space="preserve">Fuel </w:t>
            </w:r>
          </w:p>
          <w:p w:rsidR="00443F71" w:rsidRPr="007839C6" w:rsidRDefault="00443F71" w:rsidP="00C32907">
            <w:pPr>
              <w:jc w:val="center"/>
              <w:rPr>
                <w:b/>
                <w:bCs/>
                <w:sz w:val="14"/>
                <w:szCs w:val="14"/>
              </w:rPr>
            </w:pPr>
            <w:r w:rsidRPr="007839C6">
              <w:rPr>
                <w:b/>
                <w:bCs/>
                <w:sz w:val="14"/>
                <w:szCs w:val="14"/>
              </w:rPr>
              <w:t>Input</w:t>
            </w:r>
          </w:p>
          <w:p w:rsidR="00443F71" w:rsidRPr="007839C6" w:rsidRDefault="00443F71" w:rsidP="00C32907">
            <w:pPr>
              <w:jc w:val="center"/>
              <w:rPr>
                <w:b/>
                <w:bCs/>
                <w:sz w:val="14"/>
                <w:szCs w:val="14"/>
              </w:rPr>
            </w:pPr>
          </w:p>
        </w:tc>
      </w:tr>
      <w:tr w:rsidR="00443F71" w:rsidRPr="007839C6" w:rsidTr="002C4AE5">
        <w:trPr>
          <w:jc w:val="center"/>
        </w:trPr>
        <w:tc>
          <w:tcPr>
            <w:tcW w:w="763" w:type="dxa"/>
          </w:tcPr>
          <w:p w:rsidR="00443F71" w:rsidRPr="007839C6" w:rsidRDefault="00443F71" w:rsidP="00443F71">
            <w:pPr>
              <w:jc w:val="center"/>
              <w:rPr>
                <w:sz w:val="14"/>
                <w:szCs w:val="14"/>
              </w:rPr>
            </w:pPr>
            <w:r w:rsidRPr="007839C6">
              <w:rPr>
                <w:sz w:val="14"/>
                <w:szCs w:val="14"/>
              </w:rPr>
              <w:t>Light fuel oil</w:t>
            </w:r>
          </w:p>
        </w:tc>
        <w:tc>
          <w:tcPr>
            <w:tcW w:w="952" w:type="dxa"/>
          </w:tcPr>
          <w:p w:rsidR="00443F71" w:rsidRPr="007839C6" w:rsidRDefault="00443F71" w:rsidP="00443F71">
            <w:pPr>
              <w:jc w:val="center"/>
              <w:rPr>
                <w:sz w:val="14"/>
                <w:szCs w:val="14"/>
              </w:rPr>
            </w:pPr>
            <w:r w:rsidRPr="007839C6">
              <w:rPr>
                <w:sz w:val="14"/>
                <w:szCs w:val="14"/>
              </w:rPr>
              <w:t>11,654</w:t>
            </w:r>
          </w:p>
        </w:tc>
        <w:tc>
          <w:tcPr>
            <w:tcW w:w="893" w:type="dxa"/>
          </w:tcPr>
          <w:p w:rsidR="00443F71" w:rsidRPr="007839C6" w:rsidRDefault="00F85264" w:rsidP="00443F71">
            <w:pPr>
              <w:jc w:val="center"/>
              <w:rPr>
                <w:sz w:val="14"/>
                <w:szCs w:val="14"/>
              </w:rPr>
            </w:pPr>
            <w:r>
              <w:rPr>
                <w:sz w:val="14"/>
                <w:szCs w:val="14"/>
              </w:rPr>
              <w:t xml:space="preserve">  </w:t>
            </w:r>
            <w:r w:rsidR="00443F71" w:rsidRPr="007839C6">
              <w:rPr>
                <w:sz w:val="14"/>
                <w:szCs w:val="14"/>
              </w:rPr>
              <w:t>0.01</w:t>
            </w:r>
          </w:p>
        </w:tc>
        <w:tc>
          <w:tcPr>
            <w:tcW w:w="866" w:type="dxa"/>
          </w:tcPr>
          <w:p w:rsidR="00443F71" w:rsidRPr="007839C6" w:rsidRDefault="00443F71" w:rsidP="00443F71">
            <w:pPr>
              <w:jc w:val="center"/>
              <w:rPr>
                <w:sz w:val="14"/>
                <w:szCs w:val="14"/>
              </w:rPr>
            </w:pPr>
            <w:r w:rsidRPr="007839C6">
              <w:rPr>
                <w:sz w:val="14"/>
                <w:szCs w:val="14"/>
              </w:rPr>
              <w:t>6,697kL</w:t>
            </w:r>
          </w:p>
        </w:tc>
        <w:tc>
          <w:tcPr>
            <w:tcW w:w="941" w:type="dxa"/>
          </w:tcPr>
          <w:p w:rsidR="00443F71" w:rsidRPr="007839C6" w:rsidRDefault="00443F71" w:rsidP="00443F71">
            <w:pPr>
              <w:jc w:val="center"/>
              <w:rPr>
                <w:sz w:val="14"/>
                <w:szCs w:val="14"/>
              </w:rPr>
            </w:pPr>
            <w:r w:rsidRPr="007839C6">
              <w:rPr>
                <w:sz w:val="14"/>
                <w:szCs w:val="14"/>
              </w:rPr>
              <w:t>1,685</w:t>
            </w:r>
          </w:p>
        </w:tc>
        <w:tc>
          <w:tcPr>
            <w:tcW w:w="893" w:type="dxa"/>
          </w:tcPr>
          <w:p w:rsidR="00443F71" w:rsidRPr="007839C6" w:rsidRDefault="00443F71" w:rsidP="00443F71">
            <w:pPr>
              <w:jc w:val="center"/>
              <w:rPr>
                <w:sz w:val="14"/>
                <w:szCs w:val="14"/>
              </w:rPr>
            </w:pPr>
            <w:r w:rsidRPr="007839C6">
              <w:rPr>
                <w:sz w:val="14"/>
                <w:szCs w:val="14"/>
              </w:rPr>
              <w:t>0</w:t>
            </w:r>
          </w:p>
        </w:tc>
        <w:tc>
          <w:tcPr>
            <w:tcW w:w="908" w:type="dxa"/>
          </w:tcPr>
          <w:p w:rsidR="00443F71" w:rsidRPr="007839C6" w:rsidRDefault="00443F71" w:rsidP="00443F71">
            <w:pPr>
              <w:jc w:val="center"/>
              <w:rPr>
                <w:sz w:val="14"/>
                <w:szCs w:val="14"/>
              </w:rPr>
            </w:pPr>
            <w:r w:rsidRPr="007839C6">
              <w:rPr>
                <w:sz w:val="14"/>
                <w:szCs w:val="14"/>
              </w:rPr>
              <w:t>3,620kL</w:t>
            </w:r>
          </w:p>
        </w:tc>
        <w:tc>
          <w:tcPr>
            <w:tcW w:w="916" w:type="dxa"/>
            <w:vAlign w:val="bottom"/>
          </w:tcPr>
          <w:p w:rsidR="00443F71" w:rsidRDefault="00443F71" w:rsidP="00443F71">
            <w:pPr>
              <w:jc w:val="center"/>
              <w:rPr>
                <w:rFonts w:asciiTheme="majorBidi" w:hAnsiTheme="majorBidi" w:cstheme="majorBidi"/>
                <w:sz w:val="14"/>
                <w:szCs w:val="14"/>
              </w:rPr>
            </w:pPr>
            <w:r w:rsidRPr="00443F71">
              <w:rPr>
                <w:rFonts w:asciiTheme="majorBidi" w:hAnsiTheme="majorBidi" w:cstheme="majorBidi"/>
                <w:sz w:val="14"/>
                <w:szCs w:val="14"/>
              </w:rPr>
              <w:t>3,973</w:t>
            </w:r>
          </w:p>
          <w:p w:rsidR="00443F71" w:rsidRPr="00443F71" w:rsidRDefault="00443F71" w:rsidP="00443F71">
            <w:pPr>
              <w:jc w:val="center"/>
              <w:rPr>
                <w:rFonts w:asciiTheme="majorBidi" w:hAnsiTheme="majorBidi" w:cstheme="majorBidi"/>
                <w:sz w:val="14"/>
                <w:szCs w:val="14"/>
              </w:rPr>
            </w:pPr>
          </w:p>
        </w:tc>
        <w:tc>
          <w:tcPr>
            <w:tcW w:w="893" w:type="dxa"/>
            <w:vAlign w:val="bottom"/>
          </w:tcPr>
          <w:p w:rsidR="00443F71" w:rsidRDefault="00443F71" w:rsidP="00443F71">
            <w:pPr>
              <w:jc w:val="center"/>
              <w:rPr>
                <w:rFonts w:asciiTheme="majorBidi" w:hAnsiTheme="majorBidi" w:cstheme="majorBidi"/>
                <w:sz w:val="14"/>
                <w:szCs w:val="14"/>
              </w:rPr>
            </w:pPr>
            <w:r>
              <w:rPr>
                <w:rFonts w:asciiTheme="majorBidi" w:hAnsiTheme="majorBidi" w:cstheme="majorBidi"/>
                <w:sz w:val="14"/>
                <w:szCs w:val="14"/>
              </w:rPr>
              <w:t>0</w:t>
            </w:r>
          </w:p>
          <w:p w:rsidR="00443F71" w:rsidRPr="00A204E8" w:rsidRDefault="00443F71" w:rsidP="00443F71">
            <w:pPr>
              <w:jc w:val="center"/>
              <w:rPr>
                <w:rFonts w:asciiTheme="majorBidi" w:hAnsiTheme="majorBidi" w:cstheme="majorBidi"/>
                <w:sz w:val="14"/>
                <w:szCs w:val="14"/>
              </w:rPr>
            </w:pPr>
          </w:p>
        </w:tc>
        <w:tc>
          <w:tcPr>
            <w:tcW w:w="973" w:type="dxa"/>
            <w:vAlign w:val="bottom"/>
          </w:tcPr>
          <w:p w:rsidR="00443F71" w:rsidRDefault="00443F71" w:rsidP="00443F71">
            <w:pPr>
              <w:jc w:val="center"/>
              <w:rPr>
                <w:rFonts w:asciiTheme="majorBidi" w:hAnsiTheme="majorBidi" w:cstheme="majorBidi"/>
                <w:sz w:val="14"/>
                <w:szCs w:val="14"/>
              </w:rPr>
            </w:pPr>
            <w:r w:rsidRPr="007839C6">
              <w:rPr>
                <w:rFonts w:asciiTheme="majorBidi" w:hAnsiTheme="majorBidi" w:cstheme="majorBidi"/>
                <w:sz w:val="14"/>
                <w:szCs w:val="14"/>
              </w:rPr>
              <w:t>2,059</w:t>
            </w:r>
            <w:r>
              <w:rPr>
                <w:rFonts w:asciiTheme="majorBidi" w:hAnsiTheme="majorBidi" w:cstheme="majorBidi"/>
                <w:sz w:val="14"/>
                <w:szCs w:val="14"/>
              </w:rPr>
              <w:t>kl</w:t>
            </w:r>
          </w:p>
          <w:p w:rsidR="00443F71" w:rsidRPr="007839C6" w:rsidRDefault="00443F71" w:rsidP="00443F71">
            <w:pPr>
              <w:jc w:val="center"/>
              <w:rPr>
                <w:rFonts w:asciiTheme="majorBidi" w:hAnsiTheme="majorBidi" w:cstheme="majorBidi"/>
                <w:sz w:val="14"/>
                <w:szCs w:val="14"/>
              </w:rPr>
            </w:pPr>
          </w:p>
        </w:tc>
      </w:tr>
      <w:tr w:rsidR="00443F71" w:rsidRPr="007839C6" w:rsidTr="002C4AE5">
        <w:trPr>
          <w:jc w:val="center"/>
        </w:trPr>
        <w:tc>
          <w:tcPr>
            <w:tcW w:w="763" w:type="dxa"/>
          </w:tcPr>
          <w:p w:rsidR="00443F71" w:rsidRPr="007839C6" w:rsidRDefault="00443F71" w:rsidP="00443F71">
            <w:pPr>
              <w:jc w:val="center"/>
              <w:rPr>
                <w:sz w:val="14"/>
                <w:szCs w:val="14"/>
              </w:rPr>
            </w:pPr>
            <w:r w:rsidRPr="007839C6">
              <w:rPr>
                <w:sz w:val="14"/>
                <w:szCs w:val="14"/>
              </w:rPr>
              <w:t>Heavy fuel oil</w:t>
            </w:r>
          </w:p>
        </w:tc>
        <w:tc>
          <w:tcPr>
            <w:tcW w:w="952" w:type="dxa"/>
          </w:tcPr>
          <w:p w:rsidR="00443F71" w:rsidRPr="007839C6" w:rsidRDefault="00443F71" w:rsidP="00443F71">
            <w:pPr>
              <w:jc w:val="center"/>
              <w:rPr>
                <w:sz w:val="14"/>
                <w:szCs w:val="14"/>
              </w:rPr>
            </w:pPr>
            <w:r w:rsidRPr="007839C6">
              <w:rPr>
                <w:sz w:val="14"/>
                <w:szCs w:val="14"/>
              </w:rPr>
              <w:t>1,718,554</w:t>
            </w:r>
          </w:p>
        </w:tc>
        <w:tc>
          <w:tcPr>
            <w:tcW w:w="893" w:type="dxa"/>
          </w:tcPr>
          <w:p w:rsidR="00443F71" w:rsidRPr="007839C6" w:rsidRDefault="00F85264" w:rsidP="00443F71">
            <w:pPr>
              <w:jc w:val="center"/>
              <w:rPr>
                <w:sz w:val="14"/>
                <w:szCs w:val="14"/>
              </w:rPr>
            </w:pPr>
            <w:r>
              <w:rPr>
                <w:sz w:val="14"/>
                <w:szCs w:val="14"/>
              </w:rPr>
              <w:t xml:space="preserve">  </w:t>
            </w:r>
            <w:r w:rsidR="00443F71" w:rsidRPr="007839C6">
              <w:rPr>
                <w:sz w:val="14"/>
                <w:szCs w:val="14"/>
              </w:rPr>
              <w:t>1.12</w:t>
            </w:r>
          </w:p>
        </w:tc>
        <w:tc>
          <w:tcPr>
            <w:tcW w:w="866" w:type="dxa"/>
          </w:tcPr>
          <w:p w:rsidR="00443F71" w:rsidRPr="007839C6" w:rsidRDefault="00443F71" w:rsidP="00443F71">
            <w:pPr>
              <w:jc w:val="center"/>
              <w:rPr>
                <w:sz w:val="14"/>
                <w:szCs w:val="14"/>
              </w:rPr>
            </w:pPr>
            <w:r w:rsidRPr="007839C6">
              <w:rPr>
                <w:sz w:val="14"/>
                <w:szCs w:val="14"/>
              </w:rPr>
              <w:t>438,211kL</w:t>
            </w:r>
          </w:p>
        </w:tc>
        <w:tc>
          <w:tcPr>
            <w:tcW w:w="941" w:type="dxa"/>
          </w:tcPr>
          <w:p w:rsidR="00443F71" w:rsidRPr="007839C6" w:rsidRDefault="00443F71" w:rsidP="00443F71">
            <w:pPr>
              <w:jc w:val="center"/>
              <w:rPr>
                <w:sz w:val="14"/>
                <w:szCs w:val="14"/>
              </w:rPr>
            </w:pPr>
            <w:r w:rsidRPr="007839C6">
              <w:rPr>
                <w:sz w:val="14"/>
                <w:szCs w:val="14"/>
              </w:rPr>
              <w:t>567,336</w:t>
            </w:r>
          </w:p>
        </w:tc>
        <w:tc>
          <w:tcPr>
            <w:tcW w:w="893" w:type="dxa"/>
          </w:tcPr>
          <w:p w:rsidR="00443F71" w:rsidRPr="007839C6" w:rsidRDefault="00F85264" w:rsidP="00443F71">
            <w:pPr>
              <w:jc w:val="center"/>
              <w:rPr>
                <w:sz w:val="14"/>
                <w:szCs w:val="14"/>
              </w:rPr>
            </w:pPr>
            <w:r>
              <w:rPr>
                <w:sz w:val="14"/>
                <w:szCs w:val="14"/>
              </w:rPr>
              <w:t xml:space="preserve">  </w:t>
            </w:r>
            <w:r w:rsidR="00443F71" w:rsidRPr="007839C6">
              <w:rPr>
                <w:sz w:val="14"/>
                <w:szCs w:val="14"/>
              </w:rPr>
              <w:t>0.35</w:t>
            </w:r>
          </w:p>
        </w:tc>
        <w:tc>
          <w:tcPr>
            <w:tcW w:w="908" w:type="dxa"/>
          </w:tcPr>
          <w:p w:rsidR="00443F71" w:rsidRPr="007839C6" w:rsidRDefault="00443F71" w:rsidP="00443F71">
            <w:pPr>
              <w:jc w:val="center"/>
              <w:rPr>
                <w:sz w:val="14"/>
                <w:szCs w:val="14"/>
              </w:rPr>
            </w:pPr>
            <w:r w:rsidRPr="007839C6">
              <w:rPr>
                <w:sz w:val="14"/>
                <w:szCs w:val="14"/>
              </w:rPr>
              <w:t>151,345kL</w:t>
            </w:r>
          </w:p>
        </w:tc>
        <w:tc>
          <w:tcPr>
            <w:tcW w:w="916" w:type="dxa"/>
            <w:vAlign w:val="bottom"/>
          </w:tcPr>
          <w:p w:rsidR="00443F71" w:rsidRDefault="00443F71" w:rsidP="00443F71">
            <w:pPr>
              <w:jc w:val="center"/>
              <w:rPr>
                <w:rFonts w:asciiTheme="majorBidi" w:hAnsiTheme="majorBidi" w:cstheme="majorBidi"/>
                <w:sz w:val="14"/>
                <w:szCs w:val="14"/>
              </w:rPr>
            </w:pPr>
            <w:r w:rsidRPr="00443F71">
              <w:rPr>
                <w:rFonts w:asciiTheme="majorBidi" w:hAnsiTheme="majorBidi" w:cstheme="majorBidi"/>
                <w:sz w:val="14"/>
                <w:szCs w:val="14"/>
              </w:rPr>
              <w:t>131,047</w:t>
            </w:r>
          </w:p>
          <w:p w:rsidR="00443F71" w:rsidRPr="00443F71" w:rsidRDefault="00443F71" w:rsidP="00443F71">
            <w:pPr>
              <w:jc w:val="center"/>
              <w:rPr>
                <w:rFonts w:asciiTheme="majorBidi" w:hAnsiTheme="majorBidi" w:cstheme="majorBidi"/>
                <w:sz w:val="14"/>
                <w:szCs w:val="14"/>
              </w:rPr>
            </w:pPr>
          </w:p>
        </w:tc>
        <w:tc>
          <w:tcPr>
            <w:tcW w:w="893" w:type="dxa"/>
            <w:vAlign w:val="bottom"/>
          </w:tcPr>
          <w:p w:rsidR="00443F71" w:rsidRDefault="00F85264" w:rsidP="00443F71">
            <w:pPr>
              <w:jc w:val="center"/>
              <w:rPr>
                <w:rFonts w:asciiTheme="majorBidi" w:hAnsiTheme="majorBidi" w:cstheme="majorBidi"/>
                <w:sz w:val="14"/>
                <w:szCs w:val="14"/>
              </w:rPr>
            </w:pPr>
            <w:r>
              <w:rPr>
                <w:rFonts w:asciiTheme="majorBidi" w:hAnsiTheme="majorBidi" w:cstheme="majorBidi"/>
                <w:sz w:val="14"/>
                <w:szCs w:val="14"/>
              </w:rPr>
              <w:t xml:space="preserve">  </w:t>
            </w:r>
            <w:r w:rsidR="00443F71" w:rsidRPr="00A204E8">
              <w:rPr>
                <w:rFonts w:asciiTheme="majorBidi" w:hAnsiTheme="majorBidi" w:cstheme="majorBidi"/>
                <w:sz w:val="14"/>
                <w:szCs w:val="14"/>
              </w:rPr>
              <w:t>0.08</w:t>
            </w:r>
          </w:p>
          <w:p w:rsidR="00443F71" w:rsidRPr="00A204E8" w:rsidRDefault="00443F71" w:rsidP="00443F71">
            <w:pPr>
              <w:jc w:val="center"/>
              <w:rPr>
                <w:rFonts w:asciiTheme="majorBidi" w:hAnsiTheme="majorBidi" w:cstheme="majorBidi"/>
                <w:sz w:val="14"/>
                <w:szCs w:val="14"/>
              </w:rPr>
            </w:pPr>
          </w:p>
        </w:tc>
        <w:tc>
          <w:tcPr>
            <w:tcW w:w="973" w:type="dxa"/>
            <w:vAlign w:val="bottom"/>
          </w:tcPr>
          <w:p w:rsidR="00443F71" w:rsidRDefault="00443F71" w:rsidP="00443F71">
            <w:pPr>
              <w:jc w:val="center"/>
              <w:rPr>
                <w:rFonts w:asciiTheme="majorBidi" w:hAnsiTheme="majorBidi" w:cstheme="majorBidi"/>
                <w:sz w:val="14"/>
                <w:szCs w:val="14"/>
              </w:rPr>
            </w:pPr>
            <w:r w:rsidRPr="007839C6">
              <w:rPr>
                <w:rFonts w:asciiTheme="majorBidi" w:hAnsiTheme="majorBidi" w:cstheme="majorBidi"/>
                <w:sz w:val="14"/>
                <w:szCs w:val="14"/>
              </w:rPr>
              <w:t>47,799</w:t>
            </w:r>
            <w:r>
              <w:rPr>
                <w:rFonts w:asciiTheme="majorBidi" w:hAnsiTheme="majorBidi" w:cstheme="majorBidi"/>
                <w:sz w:val="14"/>
                <w:szCs w:val="14"/>
              </w:rPr>
              <w:t>kL</w:t>
            </w:r>
          </w:p>
          <w:p w:rsidR="00443F71" w:rsidRPr="007839C6" w:rsidRDefault="00443F71" w:rsidP="00443F71">
            <w:pPr>
              <w:jc w:val="center"/>
              <w:rPr>
                <w:rFonts w:asciiTheme="majorBidi" w:hAnsiTheme="majorBidi" w:cstheme="majorBidi"/>
                <w:sz w:val="14"/>
                <w:szCs w:val="14"/>
              </w:rPr>
            </w:pPr>
          </w:p>
        </w:tc>
      </w:tr>
      <w:tr w:rsidR="00443F71" w:rsidRPr="007839C6" w:rsidTr="002C4AE5">
        <w:trPr>
          <w:jc w:val="center"/>
        </w:trPr>
        <w:tc>
          <w:tcPr>
            <w:tcW w:w="763" w:type="dxa"/>
          </w:tcPr>
          <w:p w:rsidR="00443F71" w:rsidRPr="007839C6" w:rsidRDefault="00443F71" w:rsidP="00443F71">
            <w:pPr>
              <w:jc w:val="center"/>
              <w:rPr>
                <w:sz w:val="14"/>
                <w:szCs w:val="14"/>
              </w:rPr>
            </w:pPr>
            <w:r w:rsidRPr="007839C6">
              <w:rPr>
                <w:sz w:val="14"/>
                <w:szCs w:val="14"/>
              </w:rPr>
              <w:t>Diesel</w:t>
            </w:r>
          </w:p>
        </w:tc>
        <w:tc>
          <w:tcPr>
            <w:tcW w:w="952" w:type="dxa"/>
          </w:tcPr>
          <w:p w:rsidR="00443F71" w:rsidRPr="007839C6" w:rsidRDefault="00443F71" w:rsidP="00443F71">
            <w:pPr>
              <w:jc w:val="center"/>
              <w:rPr>
                <w:sz w:val="14"/>
                <w:szCs w:val="14"/>
              </w:rPr>
            </w:pPr>
            <w:r w:rsidRPr="007839C6">
              <w:rPr>
                <w:sz w:val="14"/>
                <w:szCs w:val="14"/>
              </w:rPr>
              <w:t>99,261</w:t>
            </w:r>
          </w:p>
        </w:tc>
        <w:tc>
          <w:tcPr>
            <w:tcW w:w="893" w:type="dxa"/>
          </w:tcPr>
          <w:p w:rsidR="00443F71" w:rsidRPr="007839C6" w:rsidRDefault="00F85264" w:rsidP="00443F71">
            <w:pPr>
              <w:jc w:val="center"/>
              <w:rPr>
                <w:sz w:val="14"/>
                <w:szCs w:val="14"/>
              </w:rPr>
            </w:pPr>
            <w:r>
              <w:rPr>
                <w:sz w:val="14"/>
                <w:szCs w:val="14"/>
              </w:rPr>
              <w:t xml:space="preserve">  </w:t>
            </w:r>
            <w:r w:rsidR="00443F71" w:rsidRPr="007839C6">
              <w:rPr>
                <w:sz w:val="14"/>
                <w:szCs w:val="14"/>
              </w:rPr>
              <w:t>0.06</w:t>
            </w:r>
          </w:p>
        </w:tc>
        <w:tc>
          <w:tcPr>
            <w:tcW w:w="866" w:type="dxa"/>
          </w:tcPr>
          <w:p w:rsidR="00443F71" w:rsidRPr="007839C6" w:rsidRDefault="00443F71" w:rsidP="00443F71">
            <w:pPr>
              <w:jc w:val="center"/>
              <w:rPr>
                <w:sz w:val="14"/>
                <w:szCs w:val="14"/>
              </w:rPr>
            </w:pPr>
            <w:r w:rsidRPr="007839C6">
              <w:rPr>
                <w:sz w:val="14"/>
                <w:szCs w:val="14"/>
              </w:rPr>
              <w:t>27,140kL</w:t>
            </w:r>
          </w:p>
        </w:tc>
        <w:tc>
          <w:tcPr>
            <w:tcW w:w="941" w:type="dxa"/>
          </w:tcPr>
          <w:p w:rsidR="00443F71" w:rsidRPr="007839C6" w:rsidRDefault="00443F71" w:rsidP="00443F71">
            <w:pPr>
              <w:jc w:val="center"/>
              <w:rPr>
                <w:sz w:val="14"/>
                <w:szCs w:val="14"/>
              </w:rPr>
            </w:pPr>
            <w:r w:rsidRPr="007839C6">
              <w:rPr>
                <w:sz w:val="14"/>
                <w:szCs w:val="14"/>
              </w:rPr>
              <w:t>98,703</w:t>
            </w:r>
          </w:p>
        </w:tc>
        <w:tc>
          <w:tcPr>
            <w:tcW w:w="893" w:type="dxa"/>
          </w:tcPr>
          <w:p w:rsidR="00443F71" w:rsidRPr="007839C6" w:rsidRDefault="00F85264" w:rsidP="00443F71">
            <w:pPr>
              <w:jc w:val="center"/>
              <w:rPr>
                <w:sz w:val="14"/>
                <w:szCs w:val="14"/>
              </w:rPr>
            </w:pPr>
            <w:r>
              <w:rPr>
                <w:sz w:val="14"/>
                <w:szCs w:val="14"/>
              </w:rPr>
              <w:t xml:space="preserve">  </w:t>
            </w:r>
            <w:r w:rsidR="00443F71" w:rsidRPr="007839C6">
              <w:rPr>
                <w:sz w:val="14"/>
                <w:szCs w:val="14"/>
              </w:rPr>
              <w:t>0.06</w:t>
            </w:r>
          </w:p>
        </w:tc>
        <w:tc>
          <w:tcPr>
            <w:tcW w:w="908" w:type="dxa"/>
          </w:tcPr>
          <w:p w:rsidR="00443F71" w:rsidRPr="007839C6" w:rsidRDefault="00443F71" w:rsidP="00443F71">
            <w:pPr>
              <w:jc w:val="center"/>
              <w:rPr>
                <w:sz w:val="14"/>
                <w:szCs w:val="14"/>
              </w:rPr>
            </w:pPr>
            <w:r w:rsidRPr="007839C6">
              <w:rPr>
                <w:sz w:val="14"/>
                <w:szCs w:val="14"/>
              </w:rPr>
              <w:t>27,051kL</w:t>
            </w:r>
          </w:p>
        </w:tc>
        <w:tc>
          <w:tcPr>
            <w:tcW w:w="916" w:type="dxa"/>
            <w:vAlign w:val="bottom"/>
          </w:tcPr>
          <w:p w:rsidR="00443F71" w:rsidRPr="00443F71" w:rsidRDefault="00443F71" w:rsidP="00443F71">
            <w:pPr>
              <w:jc w:val="center"/>
              <w:rPr>
                <w:rFonts w:asciiTheme="majorBidi" w:hAnsiTheme="majorBidi" w:cstheme="majorBidi"/>
                <w:sz w:val="14"/>
                <w:szCs w:val="14"/>
              </w:rPr>
            </w:pPr>
            <w:r>
              <w:rPr>
                <w:rFonts w:asciiTheme="majorBidi" w:hAnsiTheme="majorBidi" w:cstheme="majorBidi"/>
                <w:sz w:val="14"/>
                <w:szCs w:val="14"/>
              </w:rPr>
              <w:t>98,523</w:t>
            </w:r>
          </w:p>
        </w:tc>
        <w:tc>
          <w:tcPr>
            <w:tcW w:w="893" w:type="dxa"/>
            <w:vAlign w:val="bottom"/>
          </w:tcPr>
          <w:p w:rsidR="00443F71" w:rsidRPr="00A204E8" w:rsidRDefault="00F85264" w:rsidP="00443F71">
            <w:pPr>
              <w:jc w:val="center"/>
              <w:rPr>
                <w:rFonts w:asciiTheme="majorBidi" w:hAnsiTheme="majorBidi" w:cstheme="majorBidi"/>
                <w:sz w:val="14"/>
                <w:szCs w:val="14"/>
              </w:rPr>
            </w:pPr>
            <w:r>
              <w:rPr>
                <w:rFonts w:asciiTheme="majorBidi" w:hAnsiTheme="majorBidi" w:cstheme="majorBidi"/>
                <w:sz w:val="14"/>
                <w:szCs w:val="14"/>
              </w:rPr>
              <w:t xml:space="preserve">  </w:t>
            </w:r>
            <w:r w:rsidR="00443F71">
              <w:rPr>
                <w:rFonts w:asciiTheme="majorBidi" w:hAnsiTheme="majorBidi" w:cstheme="majorBidi"/>
                <w:sz w:val="14"/>
                <w:szCs w:val="14"/>
              </w:rPr>
              <w:t>0.06</w:t>
            </w:r>
          </w:p>
        </w:tc>
        <w:tc>
          <w:tcPr>
            <w:tcW w:w="973" w:type="dxa"/>
            <w:vAlign w:val="bottom"/>
          </w:tcPr>
          <w:p w:rsidR="00443F71" w:rsidRPr="007839C6" w:rsidRDefault="00443F71" w:rsidP="00443F71">
            <w:pPr>
              <w:jc w:val="center"/>
              <w:rPr>
                <w:rFonts w:asciiTheme="majorBidi" w:hAnsiTheme="majorBidi" w:cstheme="majorBidi"/>
                <w:sz w:val="14"/>
                <w:szCs w:val="14"/>
              </w:rPr>
            </w:pPr>
            <w:r w:rsidRPr="007839C6">
              <w:rPr>
                <w:rFonts w:asciiTheme="majorBidi" w:hAnsiTheme="majorBidi" w:cstheme="majorBidi"/>
                <w:sz w:val="14"/>
                <w:szCs w:val="14"/>
              </w:rPr>
              <w:t>27,071</w:t>
            </w:r>
            <w:r>
              <w:rPr>
                <w:rFonts w:asciiTheme="majorBidi" w:hAnsiTheme="majorBidi" w:cstheme="majorBidi"/>
                <w:sz w:val="14"/>
                <w:szCs w:val="14"/>
              </w:rPr>
              <w:t>kL</w:t>
            </w:r>
          </w:p>
        </w:tc>
      </w:tr>
      <w:tr w:rsidR="00443F71" w:rsidRPr="007839C6" w:rsidTr="002C4AE5">
        <w:trPr>
          <w:jc w:val="center"/>
        </w:trPr>
        <w:tc>
          <w:tcPr>
            <w:tcW w:w="763" w:type="dxa"/>
          </w:tcPr>
          <w:p w:rsidR="00443F71" w:rsidRPr="007839C6" w:rsidRDefault="00443F71" w:rsidP="00443F71">
            <w:pPr>
              <w:jc w:val="center"/>
              <w:rPr>
                <w:sz w:val="14"/>
                <w:szCs w:val="14"/>
              </w:rPr>
            </w:pPr>
            <w:r w:rsidRPr="007839C6">
              <w:rPr>
                <w:sz w:val="14"/>
                <w:szCs w:val="14"/>
              </w:rPr>
              <w:t>Natural gas</w:t>
            </w:r>
          </w:p>
        </w:tc>
        <w:tc>
          <w:tcPr>
            <w:tcW w:w="952" w:type="dxa"/>
          </w:tcPr>
          <w:p w:rsidR="00443F71" w:rsidRPr="007839C6" w:rsidRDefault="00443F71" w:rsidP="00443F71">
            <w:pPr>
              <w:jc w:val="center"/>
              <w:rPr>
                <w:sz w:val="14"/>
                <w:szCs w:val="14"/>
              </w:rPr>
            </w:pPr>
            <w:r w:rsidRPr="007839C6">
              <w:rPr>
                <w:sz w:val="14"/>
                <w:szCs w:val="14"/>
              </w:rPr>
              <w:t>209,820</w:t>
            </w:r>
          </w:p>
        </w:tc>
        <w:tc>
          <w:tcPr>
            <w:tcW w:w="893" w:type="dxa"/>
          </w:tcPr>
          <w:p w:rsidR="00443F71" w:rsidRPr="007839C6" w:rsidRDefault="00F85264" w:rsidP="00443F71">
            <w:pPr>
              <w:jc w:val="center"/>
              <w:rPr>
                <w:sz w:val="14"/>
                <w:szCs w:val="14"/>
              </w:rPr>
            </w:pPr>
            <w:r>
              <w:rPr>
                <w:sz w:val="14"/>
                <w:szCs w:val="14"/>
              </w:rPr>
              <w:t xml:space="preserve">  </w:t>
            </w:r>
            <w:r w:rsidR="00443F71" w:rsidRPr="007839C6">
              <w:rPr>
                <w:sz w:val="14"/>
                <w:szCs w:val="14"/>
              </w:rPr>
              <w:t>0.14</w:t>
            </w:r>
          </w:p>
        </w:tc>
        <w:tc>
          <w:tcPr>
            <w:tcW w:w="866" w:type="dxa"/>
          </w:tcPr>
          <w:p w:rsidR="00443F71" w:rsidRPr="007839C6" w:rsidRDefault="00443F71" w:rsidP="00443F71">
            <w:pPr>
              <w:jc w:val="center"/>
              <w:rPr>
                <w:sz w:val="14"/>
                <w:szCs w:val="14"/>
              </w:rPr>
            </w:pPr>
            <w:r w:rsidRPr="007839C6">
              <w:rPr>
                <w:sz w:val="14"/>
                <w:szCs w:val="14"/>
              </w:rPr>
              <w:t>75,310k.m</w:t>
            </w:r>
            <w:r w:rsidRPr="007839C6">
              <w:rPr>
                <w:sz w:val="14"/>
                <w:szCs w:val="14"/>
                <w:vertAlign w:val="superscript"/>
              </w:rPr>
              <w:t>3</w:t>
            </w:r>
          </w:p>
        </w:tc>
        <w:tc>
          <w:tcPr>
            <w:tcW w:w="941" w:type="dxa"/>
          </w:tcPr>
          <w:p w:rsidR="00443F71" w:rsidRPr="007839C6" w:rsidRDefault="00443F71" w:rsidP="00443F71">
            <w:pPr>
              <w:jc w:val="center"/>
              <w:rPr>
                <w:sz w:val="14"/>
                <w:szCs w:val="14"/>
              </w:rPr>
            </w:pPr>
            <w:r w:rsidRPr="007839C6">
              <w:rPr>
                <w:sz w:val="14"/>
                <w:szCs w:val="14"/>
              </w:rPr>
              <w:t>212,073</w:t>
            </w:r>
          </w:p>
        </w:tc>
        <w:tc>
          <w:tcPr>
            <w:tcW w:w="893" w:type="dxa"/>
          </w:tcPr>
          <w:p w:rsidR="00443F71" w:rsidRPr="007839C6" w:rsidRDefault="00F85264" w:rsidP="00443F71">
            <w:pPr>
              <w:jc w:val="center"/>
              <w:rPr>
                <w:sz w:val="14"/>
                <w:szCs w:val="14"/>
              </w:rPr>
            </w:pPr>
            <w:r>
              <w:rPr>
                <w:sz w:val="14"/>
                <w:szCs w:val="14"/>
              </w:rPr>
              <w:t xml:space="preserve">  </w:t>
            </w:r>
            <w:r w:rsidR="00443F71" w:rsidRPr="007839C6">
              <w:rPr>
                <w:sz w:val="14"/>
                <w:szCs w:val="14"/>
              </w:rPr>
              <w:t>0.13</w:t>
            </w:r>
          </w:p>
        </w:tc>
        <w:tc>
          <w:tcPr>
            <w:tcW w:w="908" w:type="dxa"/>
          </w:tcPr>
          <w:p w:rsidR="00443F71" w:rsidRPr="007839C6" w:rsidRDefault="00443F71" w:rsidP="00443F71">
            <w:pPr>
              <w:jc w:val="center"/>
              <w:rPr>
                <w:sz w:val="14"/>
                <w:szCs w:val="14"/>
              </w:rPr>
            </w:pPr>
            <w:r w:rsidRPr="007839C6">
              <w:rPr>
                <w:sz w:val="14"/>
                <w:szCs w:val="14"/>
              </w:rPr>
              <w:t>75,774k.m</w:t>
            </w:r>
            <w:r w:rsidRPr="007839C6">
              <w:rPr>
                <w:sz w:val="14"/>
                <w:szCs w:val="14"/>
                <w:vertAlign w:val="superscript"/>
              </w:rPr>
              <w:t>3</w:t>
            </w:r>
          </w:p>
        </w:tc>
        <w:tc>
          <w:tcPr>
            <w:tcW w:w="916" w:type="dxa"/>
            <w:vAlign w:val="bottom"/>
          </w:tcPr>
          <w:p w:rsidR="00443F71" w:rsidRDefault="00443F71" w:rsidP="00443F71">
            <w:pPr>
              <w:jc w:val="center"/>
              <w:rPr>
                <w:rFonts w:asciiTheme="majorBidi" w:hAnsiTheme="majorBidi" w:cstheme="majorBidi"/>
                <w:sz w:val="14"/>
                <w:szCs w:val="14"/>
              </w:rPr>
            </w:pPr>
            <w:r w:rsidRPr="00443F71">
              <w:rPr>
                <w:rFonts w:asciiTheme="majorBidi" w:hAnsiTheme="majorBidi" w:cstheme="majorBidi"/>
                <w:sz w:val="14"/>
                <w:szCs w:val="14"/>
              </w:rPr>
              <w:t>141,377</w:t>
            </w:r>
          </w:p>
          <w:p w:rsidR="00443F71" w:rsidRPr="00443F71" w:rsidRDefault="00443F71" w:rsidP="00443F71">
            <w:pPr>
              <w:jc w:val="center"/>
              <w:rPr>
                <w:rFonts w:asciiTheme="majorBidi" w:hAnsiTheme="majorBidi" w:cstheme="majorBidi"/>
                <w:sz w:val="14"/>
                <w:szCs w:val="14"/>
              </w:rPr>
            </w:pPr>
          </w:p>
        </w:tc>
        <w:tc>
          <w:tcPr>
            <w:tcW w:w="893" w:type="dxa"/>
            <w:vAlign w:val="bottom"/>
          </w:tcPr>
          <w:p w:rsidR="00443F71" w:rsidRDefault="00F85264" w:rsidP="00443F71">
            <w:pPr>
              <w:jc w:val="center"/>
              <w:rPr>
                <w:rFonts w:asciiTheme="majorBidi" w:hAnsiTheme="majorBidi" w:cstheme="majorBidi"/>
                <w:sz w:val="14"/>
                <w:szCs w:val="14"/>
              </w:rPr>
            </w:pPr>
            <w:r>
              <w:rPr>
                <w:rFonts w:asciiTheme="majorBidi" w:hAnsiTheme="majorBidi" w:cstheme="majorBidi"/>
                <w:sz w:val="14"/>
                <w:szCs w:val="14"/>
              </w:rPr>
              <w:t xml:space="preserve">  </w:t>
            </w:r>
            <w:r w:rsidR="00443F71" w:rsidRPr="00A204E8">
              <w:rPr>
                <w:rFonts w:asciiTheme="majorBidi" w:hAnsiTheme="majorBidi" w:cstheme="majorBidi"/>
                <w:sz w:val="14"/>
                <w:szCs w:val="14"/>
              </w:rPr>
              <w:t>0.09</w:t>
            </w:r>
          </w:p>
          <w:p w:rsidR="00443F71" w:rsidRPr="00A204E8" w:rsidRDefault="00443F71" w:rsidP="00443F71">
            <w:pPr>
              <w:jc w:val="center"/>
              <w:rPr>
                <w:rFonts w:asciiTheme="majorBidi" w:hAnsiTheme="majorBidi" w:cstheme="majorBidi"/>
                <w:sz w:val="14"/>
                <w:szCs w:val="14"/>
              </w:rPr>
            </w:pPr>
          </w:p>
        </w:tc>
        <w:tc>
          <w:tcPr>
            <w:tcW w:w="973" w:type="dxa"/>
            <w:vAlign w:val="bottom"/>
          </w:tcPr>
          <w:p w:rsidR="00443F71" w:rsidRDefault="00443F71" w:rsidP="00443F71">
            <w:pPr>
              <w:jc w:val="center"/>
              <w:rPr>
                <w:sz w:val="14"/>
                <w:szCs w:val="14"/>
                <w:vertAlign w:val="superscript"/>
              </w:rPr>
            </w:pPr>
            <w:r w:rsidRPr="007839C6">
              <w:rPr>
                <w:rFonts w:asciiTheme="majorBidi" w:hAnsiTheme="majorBidi" w:cstheme="majorBidi"/>
                <w:sz w:val="14"/>
                <w:szCs w:val="14"/>
              </w:rPr>
              <w:t>325,013</w:t>
            </w:r>
            <w:r w:rsidRPr="007839C6">
              <w:rPr>
                <w:sz w:val="14"/>
                <w:szCs w:val="14"/>
              </w:rPr>
              <w:t xml:space="preserve"> k.m</w:t>
            </w:r>
            <w:r w:rsidRPr="007839C6">
              <w:rPr>
                <w:sz w:val="14"/>
                <w:szCs w:val="14"/>
                <w:vertAlign w:val="superscript"/>
              </w:rPr>
              <w:t>3</w:t>
            </w:r>
          </w:p>
          <w:p w:rsidR="00443F71" w:rsidRPr="007839C6" w:rsidRDefault="00443F71" w:rsidP="00443F71">
            <w:pPr>
              <w:jc w:val="center"/>
              <w:rPr>
                <w:rFonts w:asciiTheme="majorBidi" w:hAnsiTheme="majorBidi" w:cstheme="majorBidi"/>
                <w:sz w:val="14"/>
                <w:szCs w:val="14"/>
              </w:rPr>
            </w:pPr>
          </w:p>
        </w:tc>
      </w:tr>
      <w:tr w:rsidR="00443F71" w:rsidRPr="007839C6" w:rsidTr="002C4AE5">
        <w:trPr>
          <w:jc w:val="center"/>
        </w:trPr>
        <w:tc>
          <w:tcPr>
            <w:tcW w:w="763" w:type="dxa"/>
          </w:tcPr>
          <w:p w:rsidR="00443F71" w:rsidRPr="007839C6" w:rsidRDefault="00443F71" w:rsidP="00443F71">
            <w:pPr>
              <w:jc w:val="center"/>
              <w:rPr>
                <w:sz w:val="14"/>
                <w:szCs w:val="14"/>
              </w:rPr>
            </w:pPr>
            <w:r w:rsidRPr="007839C6">
              <w:rPr>
                <w:sz w:val="14"/>
                <w:szCs w:val="14"/>
              </w:rPr>
              <w:t>Wood</w:t>
            </w:r>
          </w:p>
        </w:tc>
        <w:tc>
          <w:tcPr>
            <w:tcW w:w="952" w:type="dxa"/>
          </w:tcPr>
          <w:p w:rsidR="00443F71" w:rsidRPr="007839C6" w:rsidRDefault="00443F71" w:rsidP="00443F71">
            <w:pPr>
              <w:jc w:val="center"/>
              <w:rPr>
                <w:sz w:val="14"/>
                <w:szCs w:val="14"/>
              </w:rPr>
            </w:pPr>
            <w:r w:rsidRPr="007839C6">
              <w:rPr>
                <w:sz w:val="14"/>
                <w:szCs w:val="14"/>
              </w:rPr>
              <w:t>350,271</w:t>
            </w:r>
          </w:p>
        </w:tc>
        <w:tc>
          <w:tcPr>
            <w:tcW w:w="893" w:type="dxa"/>
          </w:tcPr>
          <w:p w:rsidR="00443F71" w:rsidRPr="007839C6" w:rsidRDefault="00F85264" w:rsidP="00443F71">
            <w:pPr>
              <w:jc w:val="center"/>
              <w:rPr>
                <w:sz w:val="14"/>
                <w:szCs w:val="14"/>
              </w:rPr>
            </w:pPr>
            <w:r>
              <w:rPr>
                <w:sz w:val="14"/>
                <w:szCs w:val="14"/>
              </w:rPr>
              <w:t xml:space="preserve">  </w:t>
            </w:r>
            <w:r w:rsidR="00443F71" w:rsidRPr="007839C6">
              <w:rPr>
                <w:sz w:val="14"/>
                <w:szCs w:val="14"/>
              </w:rPr>
              <w:t>0.23</w:t>
            </w:r>
          </w:p>
        </w:tc>
        <w:tc>
          <w:tcPr>
            <w:tcW w:w="866" w:type="dxa"/>
          </w:tcPr>
          <w:p w:rsidR="00443F71" w:rsidRPr="007839C6" w:rsidRDefault="00443F71" w:rsidP="00443F71">
            <w:pPr>
              <w:jc w:val="center"/>
              <w:rPr>
                <w:sz w:val="14"/>
                <w:szCs w:val="14"/>
              </w:rPr>
            </w:pPr>
            <w:r w:rsidRPr="007839C6">
              <w:rPr>
                <w:sz w:val="14"/>
                <w:szCs w:val="14"/>
              </w:rPr>
              <w:t>171,798Mg</w:t>
            </w:r>
          </w:p>
        </w:tc>
        <w:tc>
          <w:tcPr>
            <w:tcW w:w="941" w:type="dxa"/>
          </w:tcPr>
          <w:p w:rsidR="00443F71" w:rsidRPr="007839C6" w:rsidRDefault="00443F71" w:rsidP="00443F71">
            <w:pPr>
              <w:jc w:val="center"/>
              <w:rPr>
                <w:sz w:val="14"/>
                <w:szCs w:val="14"/>
              </w:rPr>
            </w:pPr>
            <w:r w:rsidRPr="007839C6">
              <w:rPr>
                <w:sz w:val="14"/>
                <w:szCs w:val="14"/>
              </w:rPr>
              <w:t>319,861</w:t>
            </w:r>
          </w:p>
        </w:tc>
        <w:tc>
          <w:tcPr>
            <w:tcW w:w="893" w:type="dxa"/>
          </w:tcPr>
          <w:p w:rsidR="00443F71" w:rsidRPr="007839C6" w:rsidRDefault="00F85264" w:rsidP="00443F71">
            <w:pPr>
              <w:jc w:val="center"/>
              <w:rPr>
                <w:sz w:val="14"/>
                <w:szCs w:val="14"/>
              </w:rPr>
            </w:pPr>
            <w:r>
              <w:rPr>
                <w:sz w:val="14"/>
                <w:szCs w:val="14"/>
              </w:rPr>
              <w:t xml:space="preserve">  </w:t>
            </w:r>
            <w:r w:rsidR="00443F71" w:rsidRPr="007839C6">
              <w:rPr>
                <w:sz w:val="14"/>
                <w:szCs w:val="14"/>
              </w:rPr>
              <w:t>0.20</w:t>
            </w:r>
          </w:p>
        </w:tc>
        <w:tc>
          <w:tcPr>
            <w:tcW w:w="908" w:type="dxa"/>
          </w:tcPr>
          <w:p w:rsidR="00443F71" w:rsidRPr="007839C6" w:rsidRDefault="00443F71" w:rsidP="00443F71">
            <w:pPr>
              <w:jc w:val="center"/>
              <w:rPr>
                <w:sz w:val="14"/>
                <w:szCs w:val="14"/>
              </w:rPr>
            </w:pPr>
            <w:r w:rsidRPr="007839C6">
              <w:rPr>
                <w:sz w:val="14"/>
                <w:szCs w:val="14"/>
              </w:rPr>
              <w:t>159,331Mg</w:t>
            </w:r>
          </w:p>
        </w:tc>
        <w:tc>
          <w:tcPr>
            <w:tcW w:w="916" w:type="dxa"/>
            <w:vAlign w:val="bottom"/>
          </w:tcPr>
          <w:p w:rsidR="00443F71" w:rsidRPr="00443F71" w:rsidRDefault="00443F71" w:rsidP="00443F71">
            <w:pPr>
              <w:jc w:val="center"/>
              <w:rPr>
                <w:rFonts w:asciiTheme="majorBidi" w:hAnsiTheme="majorBidi" w:cstheme="majorBidi"/>
                <w:sz w:val="14"/>
                <w:szCs w:val="14"/>
              </w:rPr>
            </w:pPr>
            <w:r w:rsidRPr="00443F71">
              <w:rPr>
                <w:rFonts w:asciiTheme="majorBidi" w:hAnsiTheme="majorBidi" w:cstheme="majorBidi"/>
                <w:sz w:val="14"/>
                <w:szCs w:val="14"/>
              </w:rPr>
              <w:t>327,881</w:t>
            </w:r>
          </w:p>
        </w:tc>
        <w:tc>
          <w:tcPr>
            <w:tcW w:w="893" w:type="dxa"/>
            <w:vAlign w:val="bottom"/>
          </w:tcPr>
          <w:p w:rsidR="00443F71" w:rsidRPr="00A204E8" w:rsidRDefault="00F85264" w:rsidP="00443F71">
            <w:pPr>
              <w:jc w:val="center"/>
              <w:rPr>
                <w:rFonts w:asciiTheme="majorBidi" w:hAnsiTheme="majorBidi" w:cstheme="majorBidi"/>
                <w:sz w:val="14"/>
                <w:szCs w:val="14"/>
              </w:rPr>
            </w:pPr>
            <w:r>
              <w:rPr>
                <w:rFonts w:asciiTheme="majorBidi" w:hAnsiTheme="majorBidi" w:cstheme="majorBidi"/>
                <w:sz w:val="14"/>
                <w:szCs w:val="14"/>
              </w:rPr>
              <w:t xml:space="preserve">  </w:t>
            </w:r>
            <w:r w:rsidR="00443F71" w:rsidRPr="00A204E8">
              <w:rPr>
                <w:rFonts w:asciiTheme="majorBidi" w:hAnsiTheme="majorBidi" w:cstheme="majorBidi"/>
                <w:sz w:val="14"/>
                <w:szCs w:val="14"/>
              </w:rPr>
              <w:t>0.21</w:t>
            </w:r>
          </w:p>
        </w:tc>
        <w:tc>
          <w:tcPr>
            <w:tcW w:w="973" w:type="dxa"/>
          </w:tcPr>
          <w:p w:rsidR="00443F71" w:rsidRPr="00443F71" w:rsidRDefault="00443F71" w:rsidP="00443F71">
            <w:pPr>
              <w:jc w:val="center"/>
              <w:rPr>
                <w:rFonts w:asciiTheme="majorBidi" w:hAnsiTheme="majorBidi" w:cstheme="majorBidi"/>
                <w:sz w:val="14"/>
                <w:szCs w:val="14"/>
              </w:rPr>
            </w:pPr>
            <w:r w:rsidRPr="007839C6">
              <w:rPr>
                <w:rFonts w:asciiTheme="majorBidi" w:hAnsiTheme="majorBidi" w:cstheme="majorBidi"/>
                <w:sz w:val="14"/>
                <w:szCs w:val="14"/>
              </w:rPr>
              <w:t>192,584</w:t>
            </w:r>
            <w:r>
              <w:rPr>
                <w:rFonts w:asciiTheme="majorBidi" w:hAnsiTheme="majorBidi" w:cstheme="majorBidi"/>
                <w:sz w:val="14"/>
                <w:szCs w:val="14"/>
              </w:rPr>
              <w:t>Mg</w:t>
            </w:r>
          </w:p>
        </w:tc>
      </w:tr>
      <w:tr w:rsidR="00443F71" w:rsidRPr="007839C6" w:rsidTr="002C4AE5">
        <w:trPr>
          <w:jc w:val="center"/>
        </w:trPr>
        <w:tc>
          <w:tcPr>
            <w:tcW w:w="763" w:type="dxa"/>
          </w:tcPr>
          <w:p w:rsidR="00443F71" w:rsidRPr="007839C6" w:rsidRDefault="00443F71" w:rsidP="00443F71">
            <w:pPr>
              <w:jc w:val="center"/>
              <w:rPr>
                <w:sz w:val="14"/>
                <w:szCs w:val="14"/>
              </w:rPr>
            </w:pPr>
            <w:r w:rsidRPr="007839C6">
              <w:rPr>
                <w:sz w:val="14"/>
                <w:szCs w:val="14"/>
              </w:rPr>
              <w:t>Hydro</w:t>
            </w:r>
          </w:p>
        </w:tc>
        <w:tc>
          <w:tcPr>
            <w:tcW w:w="952" w:type="dxa"/>
          </w:tcPr>
          <w:p w:rsidR="00443F71" w:rsidRPr="007839C6" w:rsidRDefault="00443F71" w:rsidP="00443F71">
            <w:pPr>
              <w:jc w:val="center"/>
              <w:rPr>
                <w:sz w:val="14"/>
                <w:szCs w:val="14"/>
              </w:rPr>
            </w:pPr>
            <w:r w:rsidRPr="007839C6">
              <w:rPr>
                <w:sz w:val="14"/>
                <w:szCs w:val="14"/>
              </w:rPr>
              <w:t>146,157,421</w:t>
            </w:r>
          </w:p>
        </w:tc>
        <w:tc>
          <w:tcPr>
            <w:tcW w:w="893" w:type="dxa"/>
          </w:tcPr>
          <w:p w:rsidR="00443F71" w:rsidRPr="007839C6" w:rsidRDefault="00443F71" w:rsidP="00443F71">
            <w:pPr>
              <w:jc w:val="center"/>
              <w:rPr>
                <w:sz w:val="14"/>
                <w:szCs w:val="14"/>
              </w:rPr>
            </w:pPr>
            <w:r w:rsidRPr="007839C6">
              <w:rPr>
                <w:sz w:val="14"/>
                <w:szCs w:val="14"/>
              </w:rPr>
              <w:t>95.15</w:t>
            </w:r>
          </w:p>
        </w:tc>
        <w:tc>
          <w:tcPr>
            <w:tcW w:w="866" w:type="dxa"/>
          </w:tcPr>
          <w:p w:rsidR="00443F71" w:rsidRPr="007839C6" w:rsidRDefault="00443F71" w:rsidP="00443F71">
            <w:pPr>
              <w:jc w:val="center"/>
              <w:rPr>
                <w:sz w:val="14"/>
                <w:szCs w:val="14"/>
              </w:rPr>
            </w:pPr>
            <w:r w:rsidRPr="007839C6">
              <w:rPr>
                <w:sz w:val="14"/>
                <w:szCs w:val="14"/>
              </w:rPr>
              <w:t>N/A</w:t>
            </w:r>
          </w:p>
        </w:tc>
        <w:tc>
          <w:tcPr>
            <w:tcW w:w="941" w:type="dxa"/>
          </w:tcPr>
          <w:p w:rsidR="00443F71" w:rsidRPr="007839C6" w:rsidRDefault="00443F71" w:rsidP="00443F71">
            <w:pPr>
              <w:jc w:val="center"/>
              <w:rPr>
                <w:sz w:val="14"/>
                <w:szCs w:val="14"/>
              </w:rPr>
            </w:pPr>
            <w:r w:rsidRPr="007839C6">
              <w:rPr>
                <w:sz w:val="14"/>
                <w:szCs w:val="14"/>
              </w:rPr>
              <w:t>154,677,596</w:t>
            </w:r>
          </w:p>
        </w:tc>
        <w:tc>
          <w:tcPr>
            <w:tcW w:w="893" w:type="dxa"/>
          </w:tcPr>
          <w:p w:rsidR="00443F71" w:rsidRPr="007839C6" w:rsidRDefault="00443F71" w:rsidP="00443F71">
            <w:pPr>
              <w:jc w:val="center"/>
              <w:rPr>
                <w:sz w:val="14"/>
                <w:szCs w:val="14"/>
              </w:rPr>
            </w:pPr>
            <w:r w:rsidRPr="007839C6">
              <w:rPr>
                <w:sz w:val="14"/>
                <w:szCs w:val="14"/>
              </w:rPr>
              <w:t>96.21</w:t>
            </w:r>
          </w:p>
        </w:tc>
        <w:tc>
          <w:tcPr>
            <w:tcW w:w="908" w:type="dxa"/>
          </w:tcPr>
          <w:p w:rsidR="00443F71" w:rsidRPr="007839C6" w:rsidRDefault="00443F71" w:rsidP="00443F71">
            <w:pPr>
              <w:jc w:val="center"/>
              <w:rPr>
                <w:sz w:val="14"/>
                <w:szCs w:val="14"/>
              </w:rPr>
            </w:pPr>
            <w:r w:rsidRPr="007839C6">
              <w:rPr>
                <w:sz w:val="14"/>
                <w:szCs w:val="14"/>
              </w:rPr>
              <w:t>N/A</w:t>
            </w:r>
          </w:p>
        </w:tc>
        <w:tc>
          <w:tcPr>
            <w:tcW w:w="916" w:type="dxa"/>
            <w:vAlign w:val="bottom"/>
          </w:tcPr>
          <w:p w:rsidR="00443F71" w:rsidRPr="00443F71" w:rsidRDefault="00443F71" w:rsidP="00443F71">
            <w:pPr>
              <w:jc w:val="center"/>
              <w:rPr>
                <w:rFonts w:asciiTheme="majorBidi" w:hAnsiTheme="majorBidi" w:cstheme="majorBidi"/>
                <w:sz w:val="14"/>
                <w:szCs w:val="14"/>
              </w:rPr>
            </w:pPr>
            <w:r w:rsidRPr="00443F71">
              <w:rPr>
                <w:rFonts w:asciiTheme="majorBidi" w:hAnsiTheme="majorBidi" w:cstheme="majorBidi"/>
                <w:sz w:val="14"/>
                <w:szCs w:val="14"/>
              </w:rPr>
              <w:t>151,792,208</w:t>
            </w:r>
          </w:p>
        </w:tc>
        <w:tc>
          <w:tcPr>
            <w:tcW w:w="893" w:type="dxa"/>
            <w:vAlign w:val="bottom"/>
          </w:tcPr>
          <w:p w:rsidR="00443F71" w:rsidRPr="00A204E8" w:rsidRDefault="00443F71" w:rsidP="00443F71">
            <w:pPr>
              <w:jc w:val="center"/>
              <w:rPr>
                <w:rFonts w:asciiTheme="majorBidi" w:hAnsiTheme="majorBidi" w:cstheme="majorBidi"/>
                <w:sz w:val="14"/>
                <w:szCs w:val="14"/>
              </w:rPr>
            </w:pPr>
            <w:r w:rsidRPr="00A204E8">
              <w:rPr>
                <w:rFonts w:asciiTheme="majorBidi" w:hAnsiTheme="majorBidi" w:cstheme="majorBidi"/>
                <w:sz w:val="14"/>
                <w:szCs w:val="14"/>
              </w:rPr>
              <w:t>96.37</w:t>
            </w:r>
          </w:p>
        </w:tc>
        <w:tc>
          <w:tcPr>
            <w:tcW w:w="973" w:type="dxa"/>
          </w:tcPr>
          <w:p w:rsidR="00443F71" w:rsidRPr="007839C6" w:rsidRDefault="00443F71" w:rsidP="00443F71">
            <w:pPr>
              <w:jc w:val="center"/>
              <w:rPr>
                <w:sz w:val="14"/>
                <w:szCs w:val="14"/>
              </w:rPr>
            </w:pPr>
            <w:r w:rsidRPr="007839C6">
              <w:rPr>
                <w:sz w:val="14"/>
                <w:szCs w:val="14"/>
              </w:rPr>
              <w:t>N/A</w:t>
            </w:r>
          </w:p>
        </w:tc>
      </w:tr>
      <w:tr w:rsidR="00443F71" w:rsidRPr="007839C6" w:rsidTr="002C4AE5">
        <w:trPr>
          <w:jc w:val="center"/>
        </w:trPr>
        <w:tc>
          <w:tcPr>
            <w:tcW w:w="763" w:type="dxa"/>
          </w:tcPr>
          <w:p w:rsidR="00443F71" w:rsidRPr="007839C6" w:rsidRDefault="00443F71" w:rsidP="00443F71">
            <w:pPr>
              <w:jc w:val="center"/>
              <w:rPr>
                <w:sz w:val="14"/>
                <w:szCs w:val="14"/>
              </w:rPr>
            </w:pPr>
            <w:r w:rsidRPr="001A7BE3">
              <w:rPr>
                <w:rFonts w:asciiTheme="majorBidi" w:hAnsiTheme="majorBidi" w:cstheme="majorBidi"/>
                <w:sz w:val="14"/>
                <w:szCs w:val="14"/>
              </w:rPr>
              <w:t>Wind and tidal</w:t>
            </w:r>
          </w:p>
        </w:tc>
        <w:tc>
          <w:tcPr>
            <w:tcW w:w="952" w:type="dxa"/>
          </w:tcPr>
          <w:p w:rsidR="00443F71" w:rsidRPr="00A204E8" w:rsidRDefault="00443F71" w:rsidP="00443F71">
            <w:pPr>
              <w:jc w:val="center"/>
              <w:rPr>
                <w:rFonts w:asciiTheme="majorBidi" w:hAnsiTheme="majorBidi" w:cstheme="majorBidi"/>
                <w:sz w:val="14"/>
                <w:szCs w:val="14"/>
              </w:rPr>
            </w:pPr>
            <w:r w:rsidRPr="00A204E8">
              <w:rPr>
                <w:rFonts w:asciiTheme="majorBidi" w:hAnsiTheme="majorBidi" w:cstheme="majorBidi"/>
                <w:sz w:val="14"/>
                <w:szCs w:val="14"/>
              </w:rPr>
              <w:t>186,783</w:t>
            </w:r>
          </w:p>
          <w:p w:rsidR="00443F71" w:rsidRPr="00A204E8" w:rsidRDefault="00443F71" w:rsidP="00443F71">
            <w:pPr>
              <w:jc w:val="center"/>
              <w:rPr>
                <w:rFonts w:asciiTheme="majorBidi" w:hAnsiTheme="majorBidi" w:cstheme="majorBidi"/>
                <w:sz w:val="14"/>
                <w:szCs w:val="14"/>
              </w:rPr>
            </w:pPr>
          </w:p>
        </w:tc>
        <w:tc>
          <w:tcPr>
            <w:tcW w:w="893" w:type="dxa"/>
          </w:tcPr>
          <w:p w:rsidR="00443F71" w:rsidRPr="00A204E8" w:rsidRDefault="00F85264" w:rsidP="00443F71">
            <w:pPr>
              <w:jc w:val="center"/>
              <w:rPr>
                <w:rFonts w:asciiTheme="majorBidi" w:hAnsiTheme="majorBidi" w:cstheme="majorBidi"/>
                <w:sz w:val="14"/>
                <w:szCs w:val="14"/>
              </w:rPr>
            </w:pPr>
            <w:r>
              <w:rPr>
                <w:rFonts w:asciiTheme="majorBidi" w:hAnsiTheme="majorBidi" w:cstheme="majorBidi"/>
                <w:sz w:val="14"/>
                <w:szCs w:val="14"/>
              </w:rPr>
              <w:t xml:space="preserve">  </w:t>
            </w:r>
            <w:r w:rsidR="00443F71" w:rsidRPr="00A204E8">
              <w:rPr>
                <w:rFonts w:asciiTheme="majorBidi" w:hAnsiTheme="majorBidi" w:cstheme="majorBidi"/>
                <w:sz w:val="14"/>
                <w:szCs w:val="14"/>
              </w:rPr>
              <w:t>0.12</w:t>
            </w:r>
          </w:p>
          <w:p w:rsidR="00443F71" w:rsidRPr="00A204E8" w:rsidRDefault="00443F71" w:rsidP="00443F71">
            <w:pPr>
              <w:jc w:val="center"/>
              <w:rPr>
                <w:rFonts w:asciiTheme="majorBidi" w:hAnsiTheme="majorBidi" w:cstheme="majorBidi"/>
                <w:sz w:val="14"/>
                <w:szCs w:val="14"/>
              </w:rPr>
            </w:pPr>
          </w:p>
        </w:tc>
        <w:tc>
          <w:tcPr>
            <w:tcW w:w="866" w:type="dxa"/>
          </w:tcPr>
          <w:p w:rsidR="00443F71" w:rsidRPr="00A204E8" w:rsidRDefault="00443F71" w:rsidP="00443F71">
            <w:pPr>
              <w:jc w:val="center"/>
              <w:rPr>
                <w:rFonts w:asciiTheme="majorBidi" w:hAnsiTheme="majorBidi" w:cstheme="majorBidi"/>
                <w:sz w:val="14"/>
                <w:szCs w:val="14"/>
              </w:rPr>
            </w:pPr>
            <w:r w:rsidRPr="007839C6">
              <w:rPr>
                <w:sz w:val="14"/>
                <w:szCs w:val="14"/>
              </w:rPr>
              <w:t>N/A</w:t>
            </w:r>
          </w:p>
        </w:tc>
        <w:tc>
          <w:tcPr>
            <w:tcW w:w="941" w:type="dxa"/>
          </w:tcPr>
          <w:p w:rsidR="00443F71" w:rsidRPr="00A204E8" w:rsidRDefault="00443F71" w:rsidP="00443F71">
            <w:pPr>
              <w:jc w:val="center"/>
              <w:rPr>
                <w:rFonts w:asciiTheme="majorBidi" w:hAnsiTheme="majorBidi" w:cstheme="majorBidi"/>
                <w:sz w:val="14"/>
                <w:szCs w:val="14"/>
              </w:rPr>
            </w:pPr>
            <w:r w:rsidRPr="00A204E8">
              <w:rPr>
                <w:rFonts w:asciiTheme="majorBidi" w:hAnsiTheme="majorBidi" w:cstheme="majorBidi"/>
                <w:sz w:val="14"/>
                <w:szCs w:val="14"/>
              </w:rPr>
              <w:t>416,241</w:t>
            </w:r>
          </w:p>
          <w:p w:rsidR="00443F71" w:rsidRPr="00A204E8" w:rsidRDefault="00443F71" w:rsidP="00443F71">
            <w:pPr>
              <w:jc w:val="center"/>
              <w:rPr>
                <w:rFonts w:asciiTheme="majorBidi" w:hAnsiTheme="majorBidi" w:cstheme="majorBidi"/>
                <w:sz w:val="14"/>
                <w:szCs w:val="14"/>
              </w:rPr>
            </w:pPr>
          </w:p>
        </w:tc>
        <w:tc>
          <w:tcPr>
            <w:tcW w:w="893" w:type="dxa"/>
          </w:tcPr>
          <w:p w:rsidR="00443F71" w:rsidRPr="00A204E8" w:rsidRDefault="00F85264" w:rsidP="00443F71">
            <w:pPr>
              <w:jc w:val="center"/>
              <w:rPr>
                <w:rFonts w:asciiTheme="majorBidi" w:hAnsiTheme="majorBidi" w:cstheme="majorBidi"/>
                <w:sz w:val="14"/>
                <w:szCs w:val="14"/>
              </w:rPr>
            </w:pPr>
            <w:r>
              <w:rPr>
                <w:rFonts w:asciiTheme="majorBidi" w:hAnsiTheme="majorBidi" w:cstheme="majorBidi"/>
                <w:sz w:val="14"/>
                <w:szCs w:val="14"/>
              </w:rPr>
              <w:t xml:space="preserve">  </w:t>
            </w:r>
            <w:r w:rsidR="00443F71">
              <w:rPr>
                <w:rFonts w:asciiTheme="majorBidi" w:hAnsiTheme="majorBidi" w:cstheme="majorBidi"/>
                <w:sz w:val="14"/>
                <w:szCs w:val="14"/>
              </w:rPr>
              <w:t>0.26</w:t>
            </w:r>
          </w:p>
        </w:tc>
        <w:tc>
          <w:tcPr>
            <w:tcW w:w="908" w:type="dxa"/>
          </w:tcPr>
          <w:p w:rsidR="00443F71" w:rsidRPr="00A204E8" w:rsidRDefault="00443F71" w:rsidP="00443F71">
            <w:pPr>
              <w:jc w:val="center"/>
              <w:rPr>
                <w:rFonts w:asciiTheme="majorBidi" w:hAnsiTheme="majorBidi" w:cstheme="majorBidi"/>
                <w:sz w:val="14"/>
                <w:szCs w:val="14"/>
              </w:rPr>
            </w:pPr>
            <w:r w:rsidRPr="007839C6">
              <w:rPr>
                <w:sz w:val="14"/>
                <w:szCs w:val="14"/>
              </w:rPr>
              <w:t>N/A</w:t>
            </w:r>
          </w:p>
        </w:tc>
        <w:tc>
          <w:tcPr>
            <w:tcW w:w="916" w:type="dxa"/>
            <w:vAlign w:val="bottom"/>
          </w:tcPr>
          <w:p w:rsidR="00443F71" w:rsidRDefault="00443F71" w:rsidP="00443F71">
            <w:pPr>
              <w:jc w:val="center"/>
              <w:rPr>
                <w:rFonts w:asciiTheme="majorBidi" w:hAnsiTheme="majorBidi" w:cstheme="majorBidi"/>
                <w:sz w:val="14"/>
                <w:szCs w:val="14"/>
              </w:rPr>
            </w:pPr>
            <w:r w:rsidRPr="00443F71">
              <w:rPr>
                <w:rFonts w:asciiTheme="majorBidi" w:hAnsiTheme="majorBidi" w:cstheme="majorBidi"/>
                <w:sz w:val="14"/>
                <w:szCs w:val="14"/>
              </w:rPr>
              <w:t>418,791</w:t>
            </w:r>
          </w:p>
          <w:p w:rsidR="00443F71" w:rsidRPr="00443F71" w:rsidRDefault="00443F71" w:rsidP="00443F71">
            <w:pPr>
              <w:jc w:val="center"/>
              <w:rPr>
                <w:rFonts w:asciiTheme="majorBidi" w:hAnsiTheme="majorBidi" w:cstheme="majorBidi"/>
                <w:sz w:val="14"/>
                <w:szCs w:val="14"/>
              </w:rPr>
            </w:pPr>
          </w:p>
        </w:tc>
        <w:tc>
          <w:tcPr>
            <w:tcW w:w="893" w:type="dxa"/>
            <w:vAlign w:val="bottom"/>
          </w:tcPr>
          <w:p w:rsidR="00443F71" w:rsidRDefault="00F85264" w:rsidP="00443F71">
            <w:pPr>
              <w:jc w:val="center"/>
              <w:rPr>
                <w:rFonts w:asciiTheme="majorBidi" w:hAnsiTheme="majorBidi" w:cstheme="majorBidi"/>
                <w:sz w:val="14"/>
                <w:szCs w:val="14"/>
              </w:rPr>
            </w:pPr>
            <w:r>
              <w:rPr>
                <w:rFonts w:asciiTheme="majorBidi" w:hAnsiTheme="majorBidi" w:cstheme="majorBidi"/>
                <w:sz w:val="14"/>
                <w:szCs w:val="14"/>
              </w:rPr>
              <w:t xml:space="preserve">  </w:t>
            </w:r>
            <w:r w:rsidR="00443F71" w:rsidRPr="00A204E8">
              <w:rPr>
                <w:rFonts w:asciiTheme="majorBidi" w:hAnsiTheme="majorBidi" w:cstheme="majorBidi"/>
                <w:sz w:val="14"/>
                <w:szCs w:val="14"/>
              </w:rPr>
              <w:t>0.27</w:t>
            </w:r>
          </w:p>
          <w:p w:rsidR="00443F71" w:rsidRPr="00A204E8" w:rsidRDefault="00443F71" w:rsidP="00443F71">
            <w:pPr>
              <w:jc w:val="center"/>
              <w:rPr>
                <w:rFonts w:asciiTheme="majorBidi" w:hAnsiTheme="majorBidi" w:cstheme="majorBidi"/>
                <w:sz w:val="14"/>
                <w:szCs w:val="14"/>
              </w:rPr>
            </w:pPr>
          </w:p>
        </w:tc>
        <w:tc>
          <w:tcPr>
            <w:tcW w:w="973" w:type="dxa"/>
          </w:tcPr>
          <w:p w:rsidR="00443F71" w:rsidRPr="007839C6" w:rsidRDefault="00443F71" w:rsidP="00443F71">
            <w:pPr>
              <w:jc w:val="center"/>
              <w:rPr>
                <w:sz w:val="14"/>
                <w:szCs w:val="14"/>
              </w:rPr>
            </w:pPr>
            <w:r w:rsidRPr="007839C6">
              <w:rPr>
                <w:sz w:val="14"/>
                <w:szCs w:val="14"/>
              </w:rPr>
              <w:t>N/A</w:t>
            </w:r>
          </w:p>
        </w:tc>
      </w:tr>
      <w:tr w:rsidR="00443F71" w:rsidRPr="007839C6" w:rsidTr="002C4AE5">
        <w:trPr>
          <w:jc w:val="center"/>
        </w:trPr>
        <w:tc>
          <w:tcPr>
            <w:tcW w:w="763" w:type="dxa"/>
          </w:tcPr>
          <w:p w:rsidR="00443F71" w:rsidRPr="007839C6" w:rsidRDefault="00443F71" w:rsidP="00443F71">
            <w:pPr>
              <w:jc w:val="center"/>
              <w:rPr>
                <w:sz w:val="14"/>
                <w:szCs w:val="14"/>
              </w:rPr>
            </w:pPr>
            <w:r w:rsidRPr="007839C6">
              <w:rPr>
                <w:sz w:val="14"/>
                <w:szCs w:val="14"/>
              </w:rPr>
              <w:t>Nuclear</w:t>
            </w:r>
          </w:p>
        </w:tc>
        <w:tc>
          <w:tcPr>
            <w:tcW w:w="952" w:type="dxa"/>
          </w:tcPr>
          <w:p w:rsidR="00443F71" w:rsidRPr="007839C6" w:rsidRDefault="00443F71" w:rsidP="00443F71">
            <w:pPr>
              <w:jc w:val="center"/>
              <w:rPr>
                <w:sz w:val="14"/>
                <w:szCs w:val="14"/>
              </w:rPr>
            </w:pPr>
            <w:r w:rsidRPr="007839C6">
              <w:rPr>
                <w:sz w:val="14"/>
                <w:szCs w:val="14"/>
              </w:rPr>
              <w:t>4,877,718</w:t>
            </w:r>
          </w:p>
        </w:tc>
        <w:tc>
          <w:tcPr>
            <w:tcW w:w="893" w:type="dxa"/>
          </w:tcPr>
          <w:p w:rsidR="00443F71" w:rsidRPr="007839C6" w:rsidRDefault="00F85264" w:rsidP="00443F71">
            <w:pPr>
              <w:jc w:val="center"/>
              <w:rPr>
                <w:sz w:val="14"/>
                <w:szCs w:val="14"/>
              </w:rPr>
            </w:pPr>
            <w:r>
              <w:rPr>
                <w:sz w:val="14"/>
                <w:szCs w:val="14"/>
              </w:rPr>
              <w:t xml:space="preserve">  </w:t>
            </w:r>
            <w:r w:rsidR="00443F71" w:rsidRPr="007839C6">
              <w:rPr>
                <w:sz w:val="14"/>
                <w:szCs w:val="14"/>
              </w:rPr>
              <w:t>1.18</w:t>
            </w:r>
          </w:p>
        </w:tc>
        <w:tc>
          <w:tcPr>
            <w:tcW w:w="866" w:type="dxa"/>
          </w:tcPr>
          <w:p w:rsidR="00443F71" w:rsidRPr="007839C6" w:rsidRDefault="00443F71" w:rsidP="00443F71">
            <w:pPr>
              <w:jc w:val="center"/>
              <w:rPr>
                <w:sz w:val="14"/>
                <w:szCs w:val="14"/>
              </w:rPr>
            </w:pPr>
            <w:r w:rsidRPr="007839C6">
              <w:rPr>
                <w:sz w:val="14"/>
                <w:szCs w:val="14"/>
              </w:rPr>
              <w:t>N/A</w:t>
            </w:r>
          </w:p>
        </w:tc>
        <w:tc>
          <w:tcPr>
            <w:tcW w:w="941" w:type="dxa"/>
          </w:tcPr>
          <w:p w:rsidR="00443F71" w:rsidRPr="007839C6" w:rsidRDefault="00443F71" w:rsidP="00443F71">
            <w:pPr>
              <w:jc w:val="center"/>
              <w:rPr>
                <w:sz w:val="14"/>
                <w:szCs w:val="14"/>
              </w:rPr>
            </w:pPr>
            <w:r w:rsidRPr="007839C6">
              <w:rPr>
                <w:sz w:val="14"/>
                <w:szCs w:val="14"/>
              </w:rPr>
              <w:t>4,483,055</w:t>
            </w:r>
          </w:p>
        </w:tc>
        <w:tc>
          <w:tcPr>
            <w:tcW w:w="893" w:type="dxa"/>
          </w:tcPr>
          <w:p w:rsidR="00443F71" w:rsidRPr="007839C6" w:rsidRDefault="00F85264" w:rsidP="00443F71">
            <w:pPr>
              <w:jc w:val="center"/>
              <w:rPr>
                <w:sz w:val="14"/>
                <w:szCs w:val="14"/>
              </w:rPr>
            </w:pPr>
            <w:r>
              <w:rPr>
                <w:sz w:val="14"/>
                <w:szCs w:val="14"/>
              </w:rPr>
              <w:t xml:space="preserve">  </w:t>
            </w:r>
            <w:r w:rsidR="00443F71" w:rsidRPr="007839C6">
              <w:rPr>
                <w:sz w:val="14"/>
                <w:szCs w:val="14"/>
              </w:rPr>
              <w:t>2.79</w:t>
            </w:r>
          </w:p>
        </w:tc>
        <w:tc>
          <w:tcPr>
            <w:tcW w:w="908" w:type="dxa"/>
          </w:tcPr>
          <w:p w:rsidR="00443F71" w:rsidRPr="007839C6" w:rsidRDefault="00443F71" w:rsidP="00443F71">
            <w:pPr>
              <w:jc w:val="center"/>
              <w:rPr>
                <w:sz w:val="14"/>
                <w:szCs w:val="14"/>
              </w:rPr>
            </w:pPr>
            <w:r w:rsidRPr="007839C6">
              <w:rPr>
                <w:sz w:val="14"/>
                <w:szCs w:val="14"/>
              </w:rPr>
              <w:t>N/A</w:t>
            </w:r>
          </w:p>
        </w:tc>
        <w:tc>
          <w:tcPr>
            <w:tcW w:w="916" w:type="dxa"/>
            <w:vAlign w:val="bottom"/>
          </w:tcPr>
          <w:p w:rsidR="00443F71" w:rsidRPr="00443F71" w:rsidRDefault="00443F71" w:rsidP="00443F71">
            <w:pPr>
              <w:jc w:val="center"/>
              <w:rPr>
                <w:rFonts w:asciiTheme="majorBidi" w:hAnsiTheme="majorBidi" w:cstheme="majorBidi"/>
                <w:sz w:val="14"/>
                <w:szCs w:val="14"/>
              </w:rPr>
            </w:pPr>
            <w:r w:rsidRPr="00443F71">
              <w:rPr>
                <w:rFonts w:asciiTheme="majorBidi" w:hAnsiTheme="majorBidi" w:cstheme="majorBidi"/>
                <w:sz w:val="14"/>
                <w:szCs w:val="14"/>
              </w:rPr>
              <w:t>4,595,198</w:t>
            </w:r>
          </w:p>
        </w:tc>
        <w:tc>
          <w:tcPr>
            <w:tcW w:w="893" w:type="dxa"/>
          </w:tcPr>
          <w:p w:rsidR="00443F71" w:rsidRPr="007839C6" w:rsidRDefault="00443F71" w:rsidP="00443F71">
            <w:pPr>
              <w:jc w:val="center"/>
              <w:rPr>
                <w:sz w:val="14"/>
                <w:szCs w:val="14"/>
              </w:rPr>
            </w:pPr>
            <w:r>
              <w:rPr>
                <w:sz w:val="14"/>
                <w:szCs w:val="14"/>
              </w:rPr>
              <w:t>2.92</w:t>
            </w:r>
          </w:p>
        </w:tc>
        <w:tc>
          <w:tcPr>
            <w:tcW w:w="973" w:type="dxa"/>
          </w:tcPr>
          <w:p w:rsidR="00443F71" w:rsidRPr="007839C6" w:rsidRDefault="00443F71" w:rsidP="00443F71">
            <w:pPr>
              <w:jc w:val="center"/>
              <w:rPr>
                <w:sz w:val="14"/>
                <w:szCs w:val="14"/>
              </w:rPr>
            </w:pPr>
            <w:r>
              <w:rPr>
                <w:sz w:val="14"/>
                <w:szCs w:val="14"/>
              </w:rPr>
              <w:t>N/A</w:t>
            </w:r>
          </w:p>
        </w:tc>
      </w:tr>
      <w:tr w:rsidR="00443F71" w:rsidRPr="007839C6" w:rsidTr="002C4AE5">
        <w:trPr>
          <w:jc w:val="center"/>
        </w:trPr>
        <w:tc>
          <w:tcPr>
            <w:tcW w:w="763" w:type="dxa"/>
          </w:tcPr>
          <w:p w:rsidR="00443F71" w:rsidRPr="007839C6" w:rsidRDefault="00443F71" w:rsidP="00443F71">
            <w:pPr>
              <w:jc w:val="center"/>
              <w:rPr>
                <w:sz w:val="14"/>
                <w:szCs w:val="14"/>
              </w:rPr>
            </w:pPr>
            <w:r w:rsidRPr="007839C6">
              <w:rPr>
                <w:sz w:val="14"/>
                <w:szCs w:val="14"/>
              </w:rPr>
              <w:t>Total</w:t>
            </w:r>
          </w:p>
        </w:tc>
        <w:tc>
          <w:tcPr>
            <w:tcW w:w="952" w:type="dxa"/>
          </w:tcPr>
          <w:p w:rsidR="00443F71" w:rsidRPr="007839C6" w:rsidRDefault="00443F71" w:rsidP="00443F71">
            <w:pPr>
              <w:jc w:val="center"/>
              <w:rPr>
                <w:sz w:val="14"/>
                <w:szCs w:val="14"/>
              </w:rPr>
            </w:pPr>
            <w:r w:rsidRPr="007839C6">
              <w:rPr>
                <w:sz w:val="14"/>
                <w:szCs w:val="14"/>
              </w:rPr>
              <w:t>153,611,482</w:t>
            </w:r>
          </w:p>
        </w:tc>
        <w:tc>
          <w:tcPr>
            <w:tcW w:w="893" w:type="dxa"/>
          </w:tcPr>
          <w:p w:rsidR="00443F71" w:rsidRPr="007839C6" w:rsidRDefault="00443F71" w:rsidP="00443F71">
            <w:pPr>
              <w:jc w:val="center"/>
              <w:rPr>
                <w:sz w:val="14"/>
                <w:szCs w:val="14"/>
              </w:rPr>
            </w:pPr>
            <w:r w:rsidRPr="007839C6">
              <w:rPr>
                <w:sz w:val="14"/>
                <w:szCs w:val="14"/>
              </w:rPr>
              <w:t>100</w:t>
            </w:r>
          </w:p>
        </w:tc>
        <w:tc>
          <w:tcPr>
            <w:tcW w:w="866" w:type="dxa"/>
          </w:tcPr>
          <w:p w:rsidR="00443F71" w:rsidRPr="007839C6" w:rsidRDefault="00443F71" w:rsidP="00443F71">
            <w:pPr>
              <w:jc w:val="center"/>
              <w:rPr>
                <w:sz w:val="14"/>
                <w:szCs w:val="14"/>
              </w:rPr>
            </w:pPr>
            <w:r w:rsidRPr="007839C6">
              <w:rPr>
                <w:sz w:val="14"/>
                <w:szCs w:val="14"/>
              </w:rPr>
              <w:t>-</w:t>
            </w:r>
          </w:p>
        </w:tc>
        <w:tc>
          <w:tcPr>
            <w:tcW w:w="941" w:type="dxa"/>
          </w:tcPr>
          <w:p w:rsidR="00443F71" w:rsidRPr="007839C6" w:rsidRDefault="00443F71" w:rsidP="00443F71">
            <w:pPr>
              <w:jc w:val="center"/>
              <w:rPr>
                <w:sz w:val="14"/>
                <w:szCs w:val="14"/>
              </w:rPr>
            </w:pPr>
            <w:r w:rsidRPr="007839C6">
              <w:rPr>
                <w:sz w:val="14"/>
                <w:szCs w:val="14"/>
              </w:rPr>
              <w:t>160,776,550</w:t>
            </w:r>
          </w:p>
        </w:tc>
        <w:tc>
          <w:tcPr>
            <w:tcW w:w="893" w:type="dxa"/>
          </w:tcPr>
          <w:p w:rsidR="00443F71" w:rsidRPr="007839C6" w:rsidRDefault="00443F71" w:rsidP="00443F71">
            <w:pPr>
              <w:jc w:val="center"/>
              <w:rPr>
                <w:sz w:val="14"/>
                <w:szCs w:val="14"/>
              </w:rPr>
            </w:pPr>
            <w:r w:rsidRPr="007839C6">
              <w:rPr>
                <w:sz w:val="14"/>
                <w:szCs w:val="14"/>
              </w:rPr>
              <w:t>100</w:t>
            </w:r>
          </w:p>
        </w:tc>
        <w:tc>
          <w:tcPr>
            <w:tcW w:w="908" w:type="dxa"/>
          </w:tcPr>
          <w:p w:rsidR="00443F71" w:rsidRPr="007839C6" w:rsidRDefault="00443F71" w:rsidP="00443F71">
            <w:pPr>
              <w:jc w:val="center"/>
              <w:rPr>
                <w:sz w:val="14"/>
                <w:szCs w:val="14"/>
              </w:rPr>
            </w:pPr>
            <w:r w:rsidRPr="007839C6">
              <w:rPr>
                <w:sz w:val="14"/>
                <w:szCs w:val="14"/>
              </w:rPr>
              <w:t>-</w:t>
            </w:r>
          </w:p>
        </w:tc>
        <w:tc>
          <w:tcPr>
            <w:tcW w:w="916" w:type="dxa"/>
            <w:vAlign w:val="bottom"/>
          </w:tcPr>
          <w:p w:rsidR="00443F71" w:rsidRPr="00443F71" w:rsidRDefault="00443F71" w:rsidP="00443F71">
            <w:pPr>
              <w:jc w:val="center"/>
              <w:rPr>
                <w:rFonts w:asciiTheme="majorBidi" w:hAnsiTheme="majorBidi" w:cstheme="majorBidi"/>
                <w:sz w:val="14"/>
                <w:szCs w:val="14"/>
              </w:rPr>
            </w:pPr>
            <w:r w:rsidRPr="00443F71">
              <w:rPr>
                <w:rFonts w:asciiTheme="majorBidi" w:hAnsiTheme="majorBidi" w:cstheme="majorBidi"/>
                <w:sz w:val="14"/>
                <w:szCs w:val="14"/>
              </w:rPr>
              <w:t>157,508,998</w:t>
            </w:r>
          </w:p>
        </w:tc>
        <w:tc>
          <w:tcPr>
            <w:tcW w:w="893" w:type="dxa"/>
          </w:tcPr>
          <w:p w:rsidR="00443F71" w:rsidRPr="007839C6" w:rsidRDefault="00443F71" w:rsidP="00443F71">
            <w:pPr>
              <w:jc w:val="center"/>
              <w:rPr>
                <w:sz w:val="14"/>
                <w:szCs w:val="14"/>
              </w:rPr>
            </w:pPr>
            <w:r>
              <w:rPr>
                <w:sz w:val="14"/>
                <w:szCs w:val="14"/>
              </w:rPr>
              <w:t>100</w:t>
            </w:r>
          </w:p>
        </w:tc>
        <w:tc>
          <w:tcPr>
            <w:tcW w:w="973" w:type="dxa"/>
          </w:tcPr>
          <w:p w:rsidR="00443F71" w:rsidRPr="007839C6" w:rsidRDefault="00443F71" w:rsidP="00443F71">
            <w:pPr>
              <w:jc w:val="center"/>
              <w:rPr>
                <w:sz w:val="14"/>
                <w:szCs w:val="14"/>
              </w:rPr>
            </w:pPr>
            <w:r w:rsidRPr="007839C6">
              <w:rPr>
                <w:sz w:val="14"/>
                <w:szCs w:val="14"/>
              </w:rPr>
              <w:t>-</w:t>
            </w:r>
          </w:p>
        </w:tc>
      </w:tr>
    </w:tbl>
    <w:p w:rsidR="00C14CF8" w:rsidRPr="00B247CF" w:rsidRDefault="00C14CF8" w:rsidP="00B247CF">
      <w:pPr>
        <w:pStyle w:val="Heading2"/>
        <w:spacing w:before="0" w:line="360" w:lineRule="auto"/>
        <w:rPr>
          <w:rFonts w:asciiTheme="majorBidi" w:hAnsiTheme="majorBidi" w:cstheme="majorBidi"/>
          <w:i w:val="0"/>
          <w:iCs w:val="0"/>
          <w:sz w:val="24"/>
          <w:szCs w:val="24"/>
        </w:rPr>
      </w:pPr>
      <w:bookmarkStart w:id="76" w:name="_Toc203989639"/>
      <w:bookmarkStart w:id="77" w:name="_Toc216454145"/>
      <w:bookmarkStart w:id="78" w:name="_Toc216454888"/>
      <w:bookmarkStart w:id="79" w:name="_Toc216455708"/>
    </w:p>
    <w:p w:rsidR="007356FD" w:rsidRDefault="00892B36" w:rsidP="00513895">
      <w:pPr>
        <w:pStyle w:val="Heading2"/>
        <w:spacing w:before="0" w:after="0" w:line="360" w:lineRule="auto"/>
        <w:rPr>
          <w:rFonts w:asciiTheme="majorBidi" w:hAnsiTheme="majorBidi" w:cstheme="majorBidi"/>
          <w:i w:val="0"/>
          <w:iCs w:val="0"/>
        </w:rPr>
      </w:pPr>
      <w:bookmarkStart w:id="80" w:name="_Toc225059642"/>
      <w:r w:rsidRPr="00BD0ED8">
        <w:rPr>
          <w:rFonts w:asciiTheme="majorBidi" w:hAnsiTheme="majorBidi" w:cstheme="majorBidi"/>
          <w:i w:val="0"/>
          <w:iCs w:val="0"/>
        </w:rPr>
        <w:t>3</w:t>
      </w:r>
      <w:r w:rsidR="00F714FA" w:rsidRPr="00BD0ED8">
        <w:rPr>
          <w:rFonts w:asciiTheme="majorBidi" w:hAnsiTheme="majorBidi" w:cstheme="majorBidi"/>
          <w:i w:val="0"/>
          <w:iCs w:val="0"/>
        </w:rPr>
        <w:t>.6</w:t>
      </w:r>
      <w:r w:rsidR="00C2635C">
        <w:rPr>
          <w:rFonts w:asciiTheme="majorBidi" w:hAnsiTheme="majorBidi" w:cstheme="majorBidi"/>
          <w:i w:val="0"/>
          <w:iCs w:val="0"/>
        </w:rPr>
        <w:t xml:space="preserve"> </w:t>
      </w:r>
      <w:r w:rsidR="00ED6AA2" w:rsidRPr="00BD0ED8">
        <w:rPr>
          <w:rFonts w:asciiTheme="majorBidi" w:hAnsiTheme="majorBidi" w:cstheme="majorBidi"/>
          <w:i w:val="0"/>
          <w:iCs w:val="0"/>
        </w:rPr>
        <w:t>O</w:t>
      </w:r>
      <w:r w:rsidR="00ED56E9" w:rsidRPr="00BD0ED8">
        <w:rPr>
          <w:rFonts w:asciiTheme="majorBidi" w:hAnsiTheme="majorBidi" w:cstheme="majorBidi"/>
          <w:i w:val="0"/>
          <w:iCs w:val="0"/>
        </w:rPr>
        <w:t>ntario</w:t>
      </w:r>
      <w:bookmarkEnd w:id="76"/>
      <w:bookmarkEnd w:id="77"/>
      <w:bookmarkEnd w:id="78"/>
      <w:bookmarkEnd w:id="79"/>
      <w:bookmarkEnd w:id="80"/>
    </w:p>
    <w:p w:rsidR="00513895" w:rsidRPr="00513895" w:rsidRDefault="00513895" w:rsidP="00513895"/>
    <w:p w:rsidR="00ED6AA2" w:rsidRPr="00BD0ED8" w:rsidRDefault="00ED6AA2" w:rsidP="009C50B2">
      <w:pPr>
        <w:spacing w:line="360" w:lineRule="auto"/>
        <w:ind w:firstLine="658"/>
        <w:jc w:val="both"/>
      </w:pPr>
      <w:r w:rsidRPr="00BD0ED8">
        <w:rPr>
          <w:lang w:val="en-CA"/>
        </w:rPr>
        <w:t>Electricity generation in Ontario comes from three major sources: nuclear, coal, and hydro. In 2007, more</w:t>
      </w:r>
      <w:r w:rsidRPr="00BD0ED8">
        <w:t xml:space="preserve"> than 50% of Ontario's electricity needs were met by nuclear power. There are three nuclear power plants in Ontario with total installed capacity of 11,240 MW. Hydroelectric generation accounts for 21% of Ontario</w:t>
      </w:r>
      <w:r w:rsidR="00987B93">
        <w:t>’s</w:t>
      </w:r>
      <w:r w:rsidRPr="00BD0ED8">
        <w:t xml:space="preserve"> generation mix. There are currently about 180 hydroelectric plants in Ontario. The size of these plants are considerably different, with the smallest plants producing less than one megawatt of power, while Ontario's largest hydro power plant, Niagara Falls' Sir Adam Beck 2, generates more than 1,400 MW of electricity.</w:t>
      </w:r>
    </w:p>
    <w:p w:rsidR="009928F3" w:rsidRPr="00BD0ED8" w:rsidRDefault="009928F3" w:rsidP="00C14CF8">
      <w:pPr>
        <w:spacing w:line="360" w:lineRule="auto"/>
        <w:ind w:firstLine="284"/>
        <w:jc w:val="both"/>
      </w:pPr>
    </w:p>
    <w:p w:rsidR="00892B36" w:rsidRDefault="00ED6AA2" w:rsidP="009C50B2">
      <w:pPr>
        <w:spacing w:line="360" w:lineRule="auto"/>
        <w:ind w:firstLine="658"/>
        <w:jc w:val="both"/>
      </w:pPr>
      <w:r w:rsidRPr="00BD0ED8">
        <w:t xml:space="preserve">Coal and NG are the </w:t>
      </w:r>
      <w:r w:rsidR="00286F63">
        <w:t xml:space="preserve">most </w:t>
      </w:r>
      <w:r w:rsidR="00286F63" w:rsidRPr="00BD0ED8">
        <w:t xml:space="preserve">used </w:t>
      </w:r>
      <w:r w:rsidRPr="00BD0ED8">
        <w:t>fossil fuels in Ontario for electric power generation. Ontario has four power plants fuelled by coal with a total installed capacity of 6,420 MW, which produce about 18% of the electricity production in the province. Currently there are about 60 power plants fuelled by</w:t>
      </w:r>
      <w:r w:rsidR="000C0FCE">
        <w:t xml:space="preserve"> NG that provide approximately 8</w:t>
      </w:r>
      <w:r w:rsidRPr="00BD0ED8">
        <w:t>% of Ontario's generating mix. Wind power provided 1% of the total generation in 2007</w:t>
      </w:r>
      <w:r w:rsidR="008C555F">
        <w:t xml:space="preserve"> </w:t>
      </w:r>
      <w:fldSimple w:instr="ADDIN RW.CITE{{40 Anonymous}}">
        <w:r w:rsidR="00571DAA">
          <w:t>[26]</w:t>
        </w:r>
      </w:fldSimple>
      <w:r w:rsidRPr="00BD0ED8">
        <w:t xml:space="preserve">. Ontario’s peak demand occurs on hot summer days, when most people rely heavily on air conditioning. </w:t>
      </w:r>
      <w:r w:rsidR="00076475">
        <w:rPr>
          <w:bCs/>
          <w:lang w:val="en-CA"/>
        </w:rPr>
        <w:t>Ontario</w:t>
      </w:r>
      <w:r w:rsidR="00987B93">
        <w:rPr>
          <w:bCs/>
          <w:lang w:val="en-CA"/>
        </w:rPr>
        <w:t>’s</w:t>
      </w:r>
      <w:r w:rsidR="00076475">
        <w:rPr>
          <w:bCs/>
          <w:lang w:val="en-CA"/>
        </w:rPr>
        <w:t xml:space="preserve"> base load </w:t>
      </w:r>
      <w:r w:rsidR="00987B93">
        <w:rPr>
          <w:bCs/>
          <w:lang w:val="en-CA"/>
        </w:rPr>
        <w:t xml:space="preserve">is </w:t>
      </w:r>
      <w:r w:rsidR="00076475">
        <w:rPr>
          <w:bCs/>
          <w:lang w:val="en-CA"/>
        </w:rPr>
        <w:t xml:space="preserve">generated mainly from nuclear and hydro resource, where the intermediate and peak load supplied by coal, natural gas, oil, and hydroelectric generators with storage </w:t>
      </w:r>
      <w:r w:rsidR="00BB2E83">
        <w:rPr>
          <w:bCs/>
          <w:lang w:val="en-CA"/>
        </w:rPr>
        <w:fldChar w:fldCharType="begin"/>
      </w:r>
      <w:r w:rsidR="00076475">
        <w:rPr>
          <w:bCs/>
          <w:lang w:val="en-CA"/>
        </w:rPr>
        <w:instrText>ADDIN RW.CITE{{76 Anonymous}}</w:instrText>
      </w:r>
      <w:r w:rsidR="00BB2E83">
        <w:rPr>
          <w:bCs/>
          <w:lang w:val="en-CA"/>
        </w:rPr>
        <w:fldChar w:fldCharType="separate"/>
      </w:r>
      <w:r w:rsidR="00571DAA">
        <w:rPr>
          <w:bCs/>
          <w:lang w:val="en-CA"/>
        </w:rPr>
        <w:t>[27]</w:t>
      </w:r>
      <w:r w:rsidR="00BB2E83">
        <w:rPr>
          <w:bCs/>
          <w:lang w:val="en-CA"/>
        </w:rPr>
        <w:fldChar w:fldCharType="end"/>
      </w:r>
      <w:r w:rsidR="00076475">
        <w:rPr>
          <w:bCs/>
          <w:lang w:val="en-CA"/>
        </w:rPr>
        <w:t>.</w:t>
      </w:r>
      <w:r w:rsidR="008F540E">
        <w:t xml:space="preserve"> </w:t>
      </w:r>
      <w:r w:rsidRPr="00BD0ED8" w:rsidDel="00886FD5">
        <w:t>T</w:t>
      </w:r>
      <w:r w:rsidRPr="00BD0ED8">
        <w:t xml:space="preserve">he total electricity generation </w:t>
      </w:r>
      <w:r w:rsidR="002C4AE5">
        <w:t>for</w:t>
      </w:r>
      <w:r w:rsidR="00BF52BE">
        <w:t xml:space="preserve"> years</w:t>
      </w:r>
      <w:r w:rsidR="002C4AE5">
        <w:t xml:space="preserve"> </w:t>
      </w:r>
      <w:r w:rsidR="002C4AE5" w:rsidRPr="00BD0ED8">
        <w:t xml:space="preserve">2004 </w:t>
      </w:r>
      <w:r w:rsidR="002C4AE5">
        <w:lastRenderedPageBreak/>
        <w:t>to 2006</w:t>
      </w:r>
      <w:r w:rsidR="002C4AE5" w:rsidRPr="00BD0ED8">
        <w:t xml:space="preserve"> </w:t>
      </w:r>
      <w:r w:rsidRPr="00BD0ED8">
        <w:t>in Ontario, as well as the types and amounts of fuel used for electricit</w:t>
      </w:r>
      <w:r w:rsidR="00892B36" w:rsidRPr="00BD0ED8">
        <w:t xml:space="preserve">y generation are given in Table </w:t>
      </w:r>
      <w:r w:rsidRPr="00BD0ED8">
        <w:t>6.</w:t>
      </w:r>
    </w:p>
    <w:p w:rsidR="00286F63" w:rsidRPr="00BD0ED8" w:rsidRDefault="00286F63" w:rsidP="00286F63">
      <w:pPr>
        <w:spacing w:line="360" w:lineRule="auto"/>
        <w:jc w:val="both"/>
      </w:pPr>
    </w:p>
    <w:p w:rsidR="005D5C1C" w:rsidRPr="006F5BC4" w:rsidRDefault="00952A46" w:rsidP="005D5C1C">
      <w:pPr>
        <w:pStyle w:val="Caption"/>
        <w:keepNext/>
        <w:rPr>
          <w:b w:val="0"/>
          <w:bCs w:val="0"/>
          <w:color w:val="auto"/>
          <w:sz w:val="24"/>
          <w:szCs w:val="24"/>
          <w:lang w:val="en-CA"/>
        </w:rPr>
      </w:pPr>
      <w:bookmarkStart w:id="81" w:name="_Toc222733652"/>
      <w:proofErr w:type="gramStart"/>
      <w:r w:rsidRPr="00952A46">
        <w:rPr>
          <w:color w:val="auto"/>
          <w:sz w:val="24"/>
          <w:szCs w:val="24"/>
        </w:rPr>
        <w:t xml:space="preserve">Table </w:t>
      </w:r>
      <w:r w:rsidR="00BB2E83" w:rsidRPr="00952A46">
        <w:rPr>
          <w:color w:val="auto"/>
          <w:sz w:val="24"/>
          <w:szCs w:val="24"/>
        </w:rPr>
        <w:fldChar w:fldCharType="begin"/>
      </w:r>
      <w:r w:rsidRPr="00952A46">
        <w:rPr>
          <w:color w:val="auto"/>
          <w:sz w:val="24"/>
          <w:szCs w:val="24"/>
        </w:rPr>
        <w:instrText xml:space="preserve"> SEQ Table \* ARABIC </w:instrText>
      </w:r>
      <w:r w:rsidR="00BB2E83" w:rsidRPr="00952A46">
        <w:rPr>
          <w:color w:val="auto"/>
          <w:sz w:val="24"/>
          <w:szCs w:val="24"/>
        </w:rPr>
        <w:fldChar w:fldCharType="separate"/>
      </w:r>
      <w:r w:rsidR="001C3218">
        <w:rPr>
          <w:noProof/>
          <w:color w:val="auto"/>
          <w:sz w:val="24"/>
          <w:szCs w:val="24"/>
        </w:rPr>
        <w:t>6</w:t>
      </w:r>
      <w:r w:rsidR="00BB2E83" w:rsidRPr="00952A46">
        <w:rPr>
          <w:color w:val="auto"/>
          <w:sz w:val="24"/>
          <w:szCs w:val="24"/>
        </w:rPr>
        <w:fldChar w:fldCharType="end"/>
      </w:r>
      <w:r w:rsidRPr="00952A46">
        <w:rPr>
          <w:color w:val="auto"/>
          <w:sz w:val="24"/>
          <w:szCs w:val="24"/>
          <w:lang w:val="en-CA"/>
        </w:rPr>
        <w:t>.</w:t>
      </w:r>
      <w:proofErr w:type="gramEnd"/>
      <w:r w:rsidRPr="00952A46">
        <w:rPr>
          <w:color w:val="auto"/>
          <w:sz w:val="24"/>
          <w:szCs w:val="24"/>
          <w:lang w:val="en-CA"/>
        </w:rPr>
        <w:t xml:space="preserve"> </w:t>
      </w:r>
      <w:r w:rsidRPr="00952A46">
        <w:rPr>
          <w:b w:val="0"/>
          <w:bCs w:val="0"/>
          <w:color w:val="auto"/>
          <w:sz w:val="24"/>
          <w:szCs w:val="24"/>
          <w:lang w:val="en-CA"/>
        </w:rPr>
        <w:t>Electricity generation in Ontario and fuels used</w:t>
      </w:r>
      <w:r w:rsidR="00B161A0">
        <w:rPr>
          <w:b w:val="0"/>
          <w:bCs w:val="0"/>
          <w:color w:val="auto"/>
          <w:sz w:val="24"/>
          <w:szCs w:val="24"/>
          <w:lang w:val="en-CA"/>
        </w:rPr>
        <w:t xml:space="preserve"> </w:t>
      </w:r>
      <w:r w:rsidR="00BB2E83" w:rsidRPr="006404A9">
        <w:rPr>
          <w:b w:val="0"/>
          <w:bCs w:val="0"/>
          <w:color w:val="auto"/>
          <w:sz w:val="24"/>
          <w:szCs w:val="24"/>
          <w:lang w:val="en-CA"/>
        </w:rPr>
        <w:fldChar w:fldCharType="begin"/>
      </w:r>
      <w:r w:rsidR="006404A9" w:rsidRPr="006404A9">
        <w:rPr>
          <w:b w:val="0"/>
          <w:bCs w:val="0"/>
          <w:color w:val="auto"/>
          <w:sz w:val="24"/>
          <w:szCs w:val="24"/>
          <w:lang w:val="en-CA"/>
        </w:rPr>
        <w:instrText>ADDIN RW.CITE{{59 Anonymous; 60 Anonymous; 84 Anonymous}}</w:instrText>
      </w:r>
      <w:r w:rsidR="00BB2E83" w:rsidRPr="006404A9">
        <w:rPr>
          <w:b w:val="0"/>
          <w:bCs w:val="0"/>
          <w:color w:val="auto"/>
          <w:sz w:val="24"/>
          <w:szCs w:val="24"/>
          <w:lang w:val="en-CA"/>
        </w:rPr>
        <w:fldChar w:fldCharType="separate"/>
      </w:r>
      <w:bookmarkEnd w:id="81"/>
      <w:r w:rsidR="00571DAA">
        <w:rPr>
          <w:b w:val="0"/>
          <w:bCs w:val="0"/>
          <w:color w:val="auto"/>
          <w:sz w:val="24"/>
          <w:szCs w:val="24"/>
          <w:lang w:val="en-CA"/>
        </w:rPr>
        <w:t>[8-10]</w:t>
      </w:r>
      <w:r w:rsidR="00BB2E83" w:rsidRPr="006404A9">
        <w:rPr>
          <w:b w:val="0"/>
          <w:bCs w:val="0"/>
          <w:color w:val="auto"/>
          <w:sz w:val="24"/>
          <w:szCs w:val="24"/>
          <w:lang w:val="en-CA"/>
        </w:rPr>
        <w:fldChar w:fldCharType="end"/>
      </w:r>
    </w:p>
    <w:tbl>
      <w:tblPr>
        <w:tblW w:w="10083" w:type="dxa"/>
        <w:jc w:val="center"/>
        <w:tblInd w:w="1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776"/>
        <w:gridCol w:w="947"/>
        <w:gridCol w:w="969"/>
        <w:gridCol w:w="1134"/>
        <w:gridCol w:w="992"/>
        <w:gridCol w:w="992"/>
        <w:gridCol w:w="1134"/>
        <w:gridCol w:w="993"/>
        <w:gridCol w:w="992"/>
        <w:gridCol w:w="1154"/>
      </w:tblGrid>
      <w:tr w:rsidR="006D0DFD" w:rsidRPr="004D399B" w:rsidTr="004D399B">
        <w:trPr>
          <w:jc w:val="center"/>
        </w:trPr>
        <w:tc>
          <w:tcPr>
            <w:tcW w:w="776" w:type="dxa"/>
          </w:tcPr>
          <w:p w:rsidR="006D0DFD" w:rsidRPr="004D399B" w:rsidRDefault="006D0DFD" w:rsidP="004D399B">
            <w:pPr>
              <w:jc w:val="center"/>
              <w:rPr>
                <w:rFonts w:asciiTheme="majorBidi" w:hAnsiTheme="majorBidi" w:cstheme="majorBidi"/>
                <w:b/>
                <w:bCs/>
                <w:sz w:val="14"/>
                <w:szCs w:val="14"/>
              </w:rPr>
            </w:pPr>
          </w:p>
        </w:tc>
        <w:tc>
          <w:tcPr>
            <w:tcW w:w="3050" w:type="dxa"/>
            <w:gridSpan w:val="3"/>
          </w:tcPr>
          <w:p w:rsidR="006D0DFD" w:rsidRPr="004D399B" w:rsidRDefault="006D0DFD" w:rsidP="004D399B">
            <w:pPr>
              <w:jc w:val="center"/>
              <w:rPr>
                <w:rFonts w:asciiTheme="majorBidi" w:hAnsiTheme="majorBidi" w:cstheme="majorBidi"/>
                <w:b/>
                <w:bCs/>
                <w:sz w:val="14"/>
                <w:szCs w:val="14"/>
              </w:rPr>
            </w:pPr>
            <w:r w:rsidRPr="004D399B">
              <w:rPr>
                <w:rFonts w:asciiTheme="majorBidi" w:hAnsiTheme="majorBidi" w:cstheme="majorBidi"/>
                <w:b/>
                <w:bCs/>
                <w:sz w:val="14"/>
                <w:szCs w:val="14"/>
              </w:rPr>
              <w:t>2004</w:t>
            </w:r>
          </w:p>
        </w:tc>
        <w:tc>
          <w:tcPr>
            <w:tcW w:w="3118" w:type="dxa"/>
            <w:gridSpan w:val="3"/>
          </w:tcPr>
          <w:p w:rsidR="006D0DFD" w:rsidRPr="004D399B" w:rsidRDefault="006D0DFD" w:rsidP="004D399B">
            <w:pPr>
              <w:jc w:val="center"/>
              <w:rPr>
                <w:rFonts w:asciiTheme="majorBidi" w:hAnsiTheme="majorBidi" w:cstheme="majorBidi"/>
                <w:b/>
                <w:bCs/>
                <w:sz w:val="14"/>
                <w:szCs w:val="14"/>
              </w:rPr>
            </w:pPr>
            <w:r w:rsidRPr="004D399B">
              <w:rPr>
                <w:rFonts w:asciiTheme="majorBidi" w:hAnsiTheme="majorBidi" w:cstheme="majorBidi"/>
                <w:b/>
                <w:bCs/>
                <w:sz w:val="14"/>
                <w:szCs w:val="14"/>
              </w:rPr>
              <w:t>2005</w:t>
            </w:r>
          </w:p>
        </w:tc>
        <w:tc>
          <w:tcPr>
            <w:tcW w:w="3139" w:type="dxa"/>
            <w:gridSpan w:val="3"/>
          </w:tcPr>
          <w:p w:rsidR="006D0DFD" w:rsidRPr="004D399B" w:rsidRDefault="006D0DFD" w:rsidP="004D399B">
            <w:pPr>
              <w:jc w:val="center"/>
              <w:rPr>
                <w:rFonts w:asciiTheme="majorBidi" w:hAnsiTheme="majorBidi" w:cstheme="majorBidi"/>
                <w:b/>
                <w:bCs/>
                <w:sz w:val="14"/>
                <w:szCs w:val="14"/>
              </w:rPr>
            </w:pPr>
            <w:r w:rsidRPr="004D399B">
              <w:rPr>
                <w:rFonts w:asciiTheme="majorBidi" w:hAnsiTheme="majorBidi" w:cstheme="majorBidi"/>
                <w:b/>
                <w:bCs/>
                <w:sz w:val="14"/>
                <w:szCs w:val="14"/>
              </w:rPr>
              <w:t>2006</w:t>
            </w:r>
          </w:p>
        </w:tc>
      </w:tr>
      <w:tr w:rsidR="004D399B" w:rsidRPr="004D399B" w:rsidTr="004D399B">
        <w:trPr>
          <w:jc w:val="center"/>
        </w:trPr>
        <w:tc>
          <w:tcPr>
            <w:tcW w:w="776" w:type="dxa"/>
          </w:tcPr>
          <w:p w:rsidR="006D0DFD" w:rsidRPr="004D399B" w:rsidRDefault="006D0DFD" w:rsidP="004D399B">
            <w:pPr>
              <w:jc w:val="center"/>
              <w:rPr>
                <w:rFonts w:asciiTheme="majorBidi" w:hAnsiTheme="majorBidi" w:cstheme="majorBidi"/>
                <w:b/>
                <w:bCs/>
                <w:sz w:val="14"/>
                <w:szCs w:val="14"/>
              </w:rPr>
            </w:pPr>
            <w:r w:rsidRPr="004D399B">
              <w:rPr>
                <w:rFonts w:asciiTheme="majorBidi" w:hAnsiTheme="majorBidi" w:cstheme="majorBidi"/>
                <w:b/>
                <w:bCs/>
                <w:sz w:val="14"/>
                <w:szCs w:val="14"/>
              </w:rPr>
              <w:t>Energy Source</w:t>
            </w:r>
          </w:p>
          <w:p w:rsidR="006D0DFD" w:rsidRPr="004D399B" w:rsidRDefault="006D0DFD" w:rsidP="004D399B">
            <w:pPr>
              <w:jc w:val="center"/>
              <w:rPr>
                <w:rFonts w:asciiTheme="majorBidi" w:hAnsiTheme="majorBidi" w:cstheme="majorBidi"/>
                <w:b/>
                <w:bCs/>
                <w:sz w:val="14"/>
                <w:szCs w:val="14"/>
              </w:rPr>
            </w:pPr>
          </w:p>
        </w:tc>
        <w:tc>
          <w:tcPr>
            <w:tcW w:w="947" w:type="dxa"/>
          </w:tcPr>
          <w:p w:rsidR="006D0DFD" w:rsidRPr="004D399B" w:rsidRDefault="006D0DFD" w:rsidP="004D399B">
            <w:pPr>
              <w:jc w:val="center"/>
              <w:rPr>
                <w:rFonts w:asciiTheme="majorBidi" w:hAnsiTheme="majorBidi" w:cstheme="majorBidi"/>
                <w:b/>
                <w:bCs/>
                <w:sz w:val="14"/>
                <w:szCs w:val="14"/>
              </w:rPr>
            </w:pPr>
            <w:r w:rsidRPr="004D399B">
              <w:rPr>
                <w:rFonts w:asciiTheme="majorBidi" w:hAnsiTheme="majorBidi" w:cstheme="majorBidi"/>
                <w:b/>
                <w:bCs/>
                <w:sz w:val="14"/>
                <w:szCs w:val="14"/>
              </w:rPr>
              <w:t>Electricity Generated</w:t>
            </w:r>
          </w:p>
          <w:p w:rsidR="006D0DFD" w:rsidRPr="004D399B" w:rsidRDefault="006D0DFD" w:rsidP="004D399B">
            <w:pPr>
              <w:jc w:val="center"/>
              <w:rPr>
                <w:rFonts w:asciiTheme="majorBidi" w:hAnsiTheme="majorBidi" w:cstheme="majorBidi"/>
                <w:b/>
                <w:bCs/>
                <w:sz w:val="14"/>
                <w:szCs w:val="14"/>
              </w:rPr>
            </w:pPr>
            <w:r w:rsidRPr="004D399B">
              <w:rPr>
                <w:rFonts w:asciiTheme="majorBidi" w:hAnsiTheme="majorBidi" w:cstheme="majorBidi"/>
                <w:b/>
                <w:bCs/>
                <w:sz w:val="14"/>
                <w:szCs w:val="14"/>
              </w:rPr>
              <w:t>(MWh)</w:t>
            </w:r>
          </w:p>
        </w:tc>
        <w:tc>
          <w:tcPr>
            <w:tcW w:w="969" w:type="dxa"/>
          </w:tcPr>
          <w:p w:rsidR="006D0DFD" w:rsidRPr="004D399B" w:rsidRDefault="006D0DFD" w:rsidP="004D399B">
            <w:pPr>
              <w:jc w:val="center"/>
              <w:rPr>
                <w:rFonts w:asciiTheme="majorBidi" w:hAnsiTheme="majorBidi" w:cstheme="majorBidi"/>
                <w:b/>
                <w:bCs/>
                <w:sz w:val="14"/>
                <w:szCs w:val="14"/>
              </w:rPr>
            </w:pPr>
            <w:r w:rsidRPr="004D399B">
              <w:rPr>
                <w:rFonts w:asciiTheme="majorBidi" w:hAnsiTheme="majorBidi" w:cstheme="majorBidi"/>
                <w:b/>
                <w:bCs/>
                <w:sz w:val="14"/>
                <w:szCs w:val="14"/>
              </w:rPr>
              <w:t xml:space="preserve">% of </w:t>
            </w:r>
          </w:p>
          <w:p w:rsidR="006D0DFD" w:rsidRPr="004D399B" w:rsidRDefault="006D0DFD" w:rsidP="004D399B">
            <w:pPr>
              <w:jc w:val="center"/>
              <w:rPr>
                <w:rFonts w:asciiTheme="majorBidi" w:hAnsiTheme="majorBidi" w:cstheme="majorBidi"/>
                <w:b/>
                <w:bCs/>
                <w:sz w:val="14"/>
                <w:szCs w:val="14"/>
              </w:rPr>
            </w:pPr>
            <w:r w:rsidRPr="004D399B">
              <w:rPr>
                <w:rFonts w:asciiTheme="majorBidi" w:hAnsiTheme="majorBidi" w:cstheme="majorBidi"/>
                <w:b/>
                <w:bCs/>
                <w:sz w:val="14"/>
                <w:szCs w:val="14"/>
              </w:rPr>
              <w:t>Total Generation</w:t>
            </w:r>
          </w:p>
        </w:tc>
        <w:tc>
          <w:tcPr>
            <w:tcW w:w="1134" w:type="dxa"/>
          </w:tcPr>
          <w:p w:rsidR="006D0DFD" w:rsidRPr="004D399B" w:rsidRDefault="006D0DFD" w:rsidP="004D399B">
            <w:pPr>
              <w:jc w:val="center"/>
              <w:rPr>
                <w:rFonts w:asciiTheme="majorBidi" w:hAnsiTheme="majorBidi" w:cstheme="majorBidi"/>
                <w:b/>
                <w:bCs/>
                <w:sz w:val="14"/>
                <w:szCs w:val="14"/>
              </w:rPr>
            </w:pPr>
            <w:r w:rsidRPr="004D399B">
              <w:rPr>
                <w:rFonts w:asciiTheme="majorBidi" w:hAnsiTheme="majorBidi" w:cstheme="majorBidi"/>
                <w:b/>
                <w:bCs/>
                <w:sz w:val="14"/>
                <w:szCs w:val="14"/>
              </w:rPr>
              <w:t>Fuel</w:t>
            </w:r>
          </w:p>
          <w:p w:rsidR="006D0DFD" w:rsidRPr="004D399B" w:rsidRDefault="006D0DFD" w:rsidP="004D399B">
            <w:pPr>
              <w:jc w:val="center"/>
              <w:rPr>
                <w:rFonts w:asciiTheme="majorBidi" w:hAnsiTheme="majorBidi" w:cstheme="majorBidi"/>
                <w:b/>
                <w:bCs/>
                <w:sz w:val="14"/>
                <w:szCs w:val="14"/>
              </w:rPr>
            </w:pPr>
            <w:r w:rsidRPr="004D399B">
              <w:rPr>
                <w:rFonts w:asciiTheme="majorBidi" w:hAnsiTheme="majorBidi" w:cstheme="majorBidi"/>
                <w:b/>
                <w:bCs/>
                <w:sz w:val="14"/>
                <w:szCs w:val="14"/>
              </w:rPr>
              <w:t xml:space="preserve"> Input</w:t>
            </w:r>
          </w:p>
          <w:p w:rsidR="006D0DFD" w:rsidRPr="004D399B" w:rsidRDefault="006D0DFD" w:rsidP="004D399B">
            <w:pPr>
              <w:jc w:val="center"/>
              <w:rPr>
                <w:rFonts w:asciiTheme="majorBidi" w:hAnsiTheme="majorBidi" w:cstheme="majorBidi"/>
                <w:b/>
                <w:bCs/>
                <w:sz w:val="14"/>
                <w:szCs w:val="14"/>
              </w:rPr>
            </w:pPr>
          </w:p>
        </w:tc>
        <w:tc>
          <w:tcPr>
            <w:tcW w:w="992" w:type="dxa"/>
          </w:tcPr>
          <w:p w:rsidR="006D0DFD" w:rsidRPr="004D399B" w:rsidRDefault="006D0DFD" w:rsidP="004D399B">
            <w:pPr>
              <w:jc w:val="center"/>
              <w:rPr>
                <w:rFonts w:asciiTheme="majorBidi" w:hAnsiTheme="majorBidi" w:cstheme="majorBidi"/>
                <w:b/>
                <w:bCs/>
                <w:sz w:val="14"/>
                <w:szCs w:val="14"/>
              </w:rPr>
            </w:pPr>
            <w:r w:rsidRPr="004D399B">
              <w:rPr>
                <w:rFonts w:asciiTheme="majorBidi" w:hAnsiTheme="majorBidi" w:cstheme="majorBidi"/>
                <w:b/>
                <w:bCs/>
                <w:sz w:val="14"/>
                <w:szCs w:val="14"/>
              </w:rPr>
              <w:t xml:space="preserve">Electricity </w:t>
            </w:r>
          </w:p>
          <w:p w:rsidR="006D0DFD" w:rsidRPr="004D399B" w:rsidRDefault="006D0DFD" w:rsidP="004D399B">
            <w:pPr>
              <w:jc w:val="center"/>
              <w:rPr>
                <w:rFonts w:asciiTheme="majorBidi" w:hAnsiTheme="majorBidi" w:cstheme="majorBidi"/>
                <w:b/>
                <w:bCs/>
                <w:sz w:val="14"/>
                <w:szCs w:val="14"/>
              </w:rPr>
            </w:pPr>
            <w:r w:rsidRPr="004D399B">
              <w:rPr>
                <w:rFonts w:asciiTheme="majorBidi" w:hAnsiTheme="majorBidi" w:cstheme="majorBidi"/>
                <w:b/>
                <w:bCs/>
                <w:sz w:val="14"/>
                <w:szCs w:val="14"/>
              </w:rPr>
              <w:t>Generated</w:t>
            </w:r>
          </w:p>
          <w:p w:rsidR="006D0DFD" w:rsidRPr="004D399B" w:rsidRDefault="006D0DFD" w:rsidP="004D399B">
            <w:pPr>
              <w:jc w:val="center"/>
              <w:rPr>
                <w:rFonts w:asciiTheme="majorBidi" w:hAnsiTheme="majorBidi" w:cstheme="majorBidi"/>
                <w:b/>
                <w:bCs/>
                <w:sz w:val="14"/>
                <w:szCs w:val="14"/>
              </w:rPr>
            </w:pPr>
            <w:r w:rsidRPr="004D399B">
              <w:rPr>
                <w:rFonts w:asciiTheme="majorBidi" w:hAnsiTheme="majorBidi" w:cstheme="majorBidi"/>
                <w:b/>
                <w:bCs/>
                <w:sz w:val="14"/>
                <w:szCs w:val="14"/>
              </w:rPr>
              <w:t xml:space="preserve"> (MWh)</w:t>
            </w:r>
          </w:p>
        </w:tc>
        <w:tc>
          <w:tcPr>
            <w:tcW w:w="992" w:type="dxa"/>
          </w:tcPr>
          <w:p w:rsidR="006D0DFD" w:rsidRPr="004D399B" w:rsidRDefault="006D0DFD" w:rsidP="004D399B">
            <w:pPr>
              <w:jc w:val="center"/>
              <w:rPr>
                <w:rFonts w:asciiTheme="majorBidi" w:hAnsiTheme="majorBidi" w:cstheme="majorBidi"/>
                <w:b/>
                <w:bCs/>
                <w:sz w:val="14"/>
                <w:szCs w:val="14"/>
              </w:rPr>
            </w:pPr>
            <w:r w:rsidRPr="004D399B">
              <w:rPr>
                <w:rFonts w:asciiTheme="majorBidi" w:hAnsiTheme="majorBidi" w:cstheme="majorBidi"/>
                <w:b/>
                <w:bCs/>
                <w:sz w:val="14"/>
                <w:szCs w:val="14"/>
              </w:rPr>
              <w:t>% of</w:t>
            </w:r>
          </w:p>
          <w:p w:rsidR="006D0DFD" w:rsidRPr="004D399B" w:rsidRDefault="006D0DFD" w:rsidP="004D399B">
            <w:pPr>
              <w:jc w:val="center"/>
              <w:rPr>
                <w:rFonts w:asciiTheme="majorBidi" w:hAnsiTheme="majorBidi" w:cstheme="majorBidi"/>
                <w:b/>
                <w:bCs/>
                <w:sz w:val="14"/>
                <w:szCs w:val="14"/>
              </w:rPr>
            </w:pPr>
            <w:r w:rsidRPr="004D399B">
              <w:rPr>
                <w:rFonts w:asciiTheme="majorBidi" w:hAnsiTheme="majorBidi" w:cstheme="majorBidi"/>
                <w:b/>
                <w:bCs/>
                <w:sz w:val="14"/>
                <w:szCs w:val="14"/>
              </w:rPr>
              <w:t xml:space="preserve"> Total</w:t>
            </w:r>
          </w:p>
          <w:p w:rsidR="006D0DFD" w:rsidRPr="004D399B" w:rsidRDefault="006D0DFD" w:rsidP="004D399B">
            <w:pPr>
              <w:jc w:val="center"/>
              <w:rPr>
                <w:rFonts w:asciiTheme="majorBidi" w:hAnsiTheme="majorBidi" w:cstheme="majorBidi"/>
                <w:b/>
                <w:bCs/>
                <w:sz w:val="14"/>
                <w:szCs w:val="14"/>
              </w:rPr>
            </w:pPr>
            <w:r w:rsidRPr="004D399B">
              <w:rPr>
                <w:rFonts w:asciiTheme="majorBidi" w:hAnsiTheme="majorBidi" w:cstheme="majorBidi"/>
                <w:b/>
                <w:bCs/>
                <w:sz w:val="14"/>
                <w:szCs w:val="14"/>
              </w:rPr>
              <w:t xml:space="preserve"> Generation</w:t>
            </w:r>
          </w:p>
        </w:tc>
        <w:tc>
          <w:tcPr>
            <w:tcW w:w="1134" w:type="dxa"/>
          </w:tcPr>
          <w:p w:rsidR="006D0DFD" w:rsidRPr="004D399B" w:rsidRDefault="006D0DFD" w:rsidP="004D399B">
            <w:pPr>
              <w:jc w:val="center"/>
              <w:rPr>
                <w:rFonts w:asciiTheme="majorBidi" w:hAnsiTheme="majorBidi" w:cstheme="majorBidi"/>
                <w:b/>
                <w:bCs/>
                <w:sz w:val="14"/>
                <w:szCs w:val="14"/>
              </w:rPr>
            </w:pPr>
            <w:r w:rsidRPr="004D399B">
              <w:rPr>
                <w:rFonts w:asciiTheme="majorBidi" w:hAnsiTheme="majorBidi" w:cstheme="majorBidi"/>
                <w:b/>
                <w:bCs/>
                <w:sz w:val="14"/>
                <w:szCs w:val="14"/>
              </w:rPr>
              <w:t>Fuel</w:t>
            </w:r>
          </w:p>
          <w:p w:rsidR="006D0DFD" w:rsidRPr="004D399B" w:rsidRDefault="006D0DFD" w:rsidP="004D399B">
            <w:pPr>
              <w:jc w:val="center"/>
              <w:rPr>
                <w:rFonts w:asciiTheme="majorBidi" w:hAnsiTheme="majorBidi" w:cstheme="majorBidi"/>
                <w:b/>
                <w:bCs/>
                <w:sz w:val="14"/>
                <w:szCs w:val="14"/>
              </w:rPr>
            </w:pPr>
            <w:r w:rsidRPr="004D399B">
              <w:rPr>
                <w:rFonts w:asciiTheme="majorBidi" w:hAnsiTheme="majorBidi" w:cstheme="majorBidi"/>
                <w:b/>
                <w:bCs/>
                <w:sz w:val="14"/>
                <w:szCs w:val="14"/>
              </w:rPr>
              <w:t xml:space="preserve"> Input</w:t>
            </w:r>
          </w:p>
          <w:p w:rsidR="006D0DFD" w:rsidRPr="004D399B" w:rsidRDefault="006D0DFD" w:rsidP="004D399B">
            <w:pPr>
              <w:jc w:val="center"/>
              <w:rPr>
                <w:rFonts w:asciiTheme="majorBidi" w:hAnsiTheme="majorBidi" w:cstheme="majorBidi"/>
                <w:b/>
                <w:bCs/>
                <w:sz w:val="14"/>
                <w:szCs w:val="14"/>
              </w:rPr>
            </w:pPr>
          </w:p>
        </w:tc>
        <w:tc>
          <w:tcPr>
            <w:tcW w:w="993" w:type="dxa"/>
          </w:tcPr>
          <w:p w:rsidR="006D0DFD" w:rsidRPr="004D399B" w:rsidRDefault="006D0DFD" w:rsidP="004D399B">
            <w:pPr>
              <w:jc w:val="center"/>
              <w:rPr>
                <w:rFonts w:asciiTheme="majorBidi" w:hAnsiTheme="majorBidi" w:cstheme="majorBidi"/>
                <w:b/>
                <w:bCs/>
                <w:sz w:val="14"/>
                <w:szCs w:val="14"/>
              </w:rPr>
            </w:pPr>
            <w:r w:rsidRPr="004D399B">
              <w:rPr>
                <w:rFonts w:asciiTheme="majorBidi" w:hAnsiTheme="majorBidi" w:cstheme="majorBidi"/>
                <w:b/>
                <w:bCs/>
                <w:sz w:val="14"/>
                <w:szCs w:val="14"/>
              </w:rPr>
              <w:t xml:space="preserve">Electricity </w:t>
            </w:r>
          </w:p>
          <w:p w:rsidR="006D0DFD" w:rsidRPr="004D399B" w:rsidRDefault="006D0DFD" w:rsidP="004D399B">
            <w:pPr>
              <w:jc w:val="center"/>
              <w:rPr>
                <w:rFonts w:asciiTheme="majorBidi" w:hAnsiTheme="majorBidi" w:cstheme="majorBidi"/>
                <w:b/>
                <w:bCs/>
                <w:sz w:val="14"/>
                <w:szCs w:val="14"/>
              </w:rPr>
            </w:pPr>
            <w:r w:rsidRPr="004D399B">
              <w:rPr>
                <w:rFonts w:asciiTheme="majorBidi" w:hAnsiTheme="majorBidi" w:cstheme="majorBidi"/>
                <w:b/>
                <w:bCs/>
                <w:sz w:val="14"/>
                <w:szCs w:val="14"/>
              </w:rPr>
              <w:t>Generated</w:t>
            </w:r>
          </w:p>
          <w:p w:rsidR="006D0DFD" w:rsidRPr="004D399B" w:rsidRDefault="006D0DFD" w:rsidP="004D399B">
            <w:pPr>
              <w:jc w:val="center"/>
              <w:rPr>
                <w:rFonts w:asciiTheme="majorBidi" w:hAnsiTheme="majorBidi" w:cstheme="majorBidi"/>
                <w:b/>
                <w:bCs/>
                <w:sz w:val="14"/>
                <w:szCs w:val="14"/>
              </w:rPr>
            </w:pPr>
            <w:r w:rsidRPr="004D399B">
              <w:rPr>
                <w:rFonts w:asciiTheme="majorBidi" w:hAnsiTheme="majorBidi" w:cstheme="majorBidi"/>
                <w:b/>
                <w:bCs/>
                <w:sz w:val="14"/>
                <w:szCs w:val="14"/>
              </w:rPr>
              <w:t xml:space="preserve"> (MWh)</w:t>
            </w:r>
          </w:p>
        </w:tc>
        <w:tc>
          <w:tcPr>
            <w:tcW w:w="992" w:type="dxa"/>
          </w:tcPr>
          <w:p w:rsidR="006D0DFD" w:rsidRPr="004D399B" w:rsidRDefault="006D0DFD" w:rsidP="004D399B">
            <w:pPr>
              <w:jc w:val="center"/>
              <w:rPr>
                <w:rFonts w:asciiTheme="majorBidi" w:hAnsiTheme="majorBidi" w:cstheme="majorBidi"/>
                <w:b/>
                <w:bCs/>
                <w:sz w:val="14"/>
                <w:szCs w:val="14"/>
              </w:rPr>
            </w:pPr>
            <w:r w:rsidRPr="004D399B">
              <w:rPr>
                <w:rFonts w:asciiTheme="majorBidi" w:hAnsiTheme="majorBidi" w:cstheme="majorBidi"/>
                <w:b/>
                <w:bCs/>
                <w:sz w:val="14"/>
                <w:szCs w:val="14"/>
              </w:rPr>
              <w:t>% of</w:t>
            </w:r>
          </w:p>
          <w:p w:rsidR="006D0DFD" w:rsidRPr="004D399B" w:rsidRDefault="006D0DFD" w:rsidP="004D399B">
            <w:pPr>
              <w:jc w:val="center"/>
              <w:rPr>
                <w:rFonts w:asciiTheme="majorBidi" w:hAnsiTheme="majorBidi" w:cstheme="majorBidi"/>
                <w:b/>
                <w:bCs/>
                <w:sz w:val="14"/>
                <w:szCs w:val="14"/>
              </w:rPr>
            </w:pPr>
            <w:r w:rsidRPr="004D399B">
              <w:rPr>
                <w:rFonts w:asciiTheme="majorBidi" w:hAnsiTheme="majorBidi" w:cstheme="majorBidi"/>
                <w:b/>
                <w:bCs/>
                <w:sz w:val="14"/>
                <w:szCs w:val="14"/>
              </w:rPr>
              <w:t xml:space="preserve"> Total</w:t>
            </w:r>
          </w:p>
          <w:p w:rsidR="006D0DFD" w:rsidRPr="004D399B" w:rsidRDefault="006D0DFD" w:rsidP="004D399B">
            <w:pPr>
              <w:jc w:val="center"/>
              <w:rPr>
                <w:rFonts w:asciiTheme="majorBidi" w:hAnsiTheme="majorBidi" w:cstheme="majorBidi"/>
                <w:b/>
                <w:bCs/>
                <w:sz w:val="14"/>
                <w:szCs w:val="14"/>
              </w:rPr>
            </w:pPr>
            <w:r w:rsidRPr="004D399B">
              <w:rPr>
                <w:rFonts w:asciiTheme="majorBidi" w:hAnsiTheme="majorBidi" w:cstheme="majorBidi"/>
                <w:b/>
                <w:bCs/>
                <w:sz w:val="14"/>
                <w:szCs w:val="14"/>
              </w:rPr>
              <w:t xml:space="preserve"> Generation</w:t>
            </w:r>
          </w:p>
        </w:tc>
        <w:tc>
          <w:tcPr>
            <w:tcW w:w="1154" w:type="dxa"/>
          </w:tcPr>
          <w:p w:rsidR="006D0DFD" w:rsidRPr="004D399B" w:rsidRDefault="006D0DFD" w:rsidP="004D399B">
            <w:pPr>
              <w:jc w:val="center"/>
              <w:rPr>
                <w:rFonts w:asciiTheme="majorBidi" w:hAnsiTheme="majorBidi" w:cstheme="majorBidi"/>
                <w:b/>
                <w:bCs/>
                <w:sz w:val="14"/>
                <w:szCs w:val="14"/>
              </w:rPr>
            </w:pPr>
            <w:r w:rsidRPr="004D399B">
              <w:rPr>
                <w:rFonts w:asciiTheme="majorBidi" w:hAnsiTheme="majorBidi" w:cstheme="majorBidi"/>
                <w:b/>
                <w:bCs/>
                <w:sz w:val="14"/>
                <w:szCs w:val="14"/>
              </w:rPr>
              <w:t>Fuel</w:t>
            </w:r>
          </w:p>
          <w:p w:rsidR="006D0DFD" w:rsidRPr="004D399B" w:rsidRDefault="006D0DFD" w:rsidP="004D399B">
            <w:pPr>
              <w:jc w:val="center"/>
              <w:rPr>
                <w:rFonts w:asciiTheme="majorBidi" w:hAnsiTheme="majorBidi" w:cstheme="majorBidi"/>
                <w:b/>
                <w:bCs/>
                <w:sz w:val="14"/>
                <w:szCs w:val="14"/>
              </w:rPr>
            </w:pPr>
            <w:r w:rsidRPr="004D399B">
              <w:rPr>
                <w:rFonts w:asciiTheme="majorBidi" w:hAnsiTheme="majorBidi" w:cstheme="majorBidi"/>
                <w:b/>
                <w:bCs/>
                <w:sz w:val="14"/>
                <w:szCs w:val="14"/>
              </w:rPr>
              <w:t xml:space="preserve"> Input</w:t>
            </w:r>
          </w:p>
          <w:p w:rsidR="006D0DFD" w:rsidRPr="004D399B" w:rsidRDefault="006D0DFD" w:rsidP="004D399B">
            <w:pPr>
              <w:jc w:val="center"/>
              <w:rPr>
                <w:rFonts w:asciiTheme="majorBidi" w:hAnsiTheme="majorBidi" w:cstheme="majorBidi"/>
                <w:b/>
                <w:bCs/>
                <w:sz w:val="14"/>
                <w:szCs w:val="14"/>
              </w:rPr>
            </w:pPr>
          </w:p>
        </w:tc>
      </w:tr>
      <w:tr w:rsidR="004D399B" w:rsidRPr="004D399B" w:rsidTr="004D399B">
        <w:trPr>
          <w:jc w:val="center"/>
        </w:trPr>
        <w:tc>
          <w:tcPr>
            <w:tcW w:w="776" w:type="dxa"/>
          </w:tcPr>
          <w:p w:rsidR="006D0DFD" w:rsidRPr="004D399B" w:rsidRDefault="006D0DFD" w:rsidP="004D399B">
            <w:pPr>
              <w:jc w:val="center"/>
              <w:rPr>
                <w:rFonts w:asciiTheme="majorBidi" w:hAnsiTheme="majorBidi" w:cstheme="majorBidi"/>
                <w:sz w:val="14"/>
                <w:szCs w:val="14"/>
              </w:rPr>
            </w:pPr>
            <w:r w:rsidRPr="004D399B">
              <w:rPr>
                <w:rFonts w:asciiTheme="majorBidi" w:hAnsiTheme="majorBidi" w:cstheme="majorBidi"/>
                <w:sz w:val="14"/>
                <w:szCs w:val="14"/>
              </w:rPr>
              <w:t>Canadian bitum.</w:t>
            </w:r>
          </w:p>
        </w:tc>
        <w:tc>
          <w:tcPr>
            <w:tcW w:w="947" w:type="dxa"/>
          </w:tcPr>
          <w:p w:rsidR="006D0DFD" w:rsidRPr="004D399B" w:rsidRDefault="006D0DFD" w:rsidP="004D399B">
            <w:pPr>
              <w:jc w:val="center"/>
              <w:rPr>
                <w:rFonts w:asciiTheme="majorBidi" w:hAnsiTheme="majorBidi" w:cstheme="majorBidi"/>
                <w:sz w:val="14"/>
                <w:szCs w:val="14"/>
              </w:rPr>
            </w:pPr>
            <w:r w:rsidRPr="004D399B">
              <w:rPr>
                <w:rFonts w:asciiTheme="majorBidi" w:hAnsiTheme="majorBidi" w:cstheme="majorBidi"/>
                <w:sz w:val="14"/>
                <w:szCs w:val="14"/>
              </w:rPr>
              <w:t>234,489</w:t>
            </w:r>
          </w:p>
        </w:tc>
        <w:tc>
          <w:tcPr>
            <w:tcW w:w="969" w:type="dxa"/>
          </w:tcPr>
          <w:p w:rsidR="006D0DFD" w:rsidRPr="004D399B" w:rsidRDefault="00F85264" w:rsidP="004D399B">
            <w:pPr>
              <w:jc w:val="center"/>
              <w:rPr>
                <w:rFonts w:asciiTheme="majorBidi" w:hAnsiTheme="majorBidi" w:cstheme="majorBidi"/>
                <w:sz w:val="14"/>
                <w:szCs w:val="14"/>
              </w:rPr>
            </w:pPr>
            <w:r>
              <w:rPr>
                <w:rFonts w:asciiTheme="majorBidi" w:hAnsiTheme="majorBidi" w:cstheme="majorBidi"/>
                <w:sz w:val="14"/>
                <w:szCs w:val="14"/>
              </w:rPr>
              <w:t xml:space="preserve">  </w:t>
            </w:r>
            <w:r w:rsidR="006D0DFD" w:rsidRPr="004D399B">
              <w:rPr>
                <w:rFonts w:asciiTheme="majorBidi" w:hAnsiTheme="majorBidi" w:cstheme="majorBidi"/>
                <w:sz w:val="14"/>
                <w:szCs w:val="14"/>
              </w:rPr>
              <w:t>0.16</w:t>
            </w:r>
          </w:p>
        </w:tc>
        <w:tc>
          <w:tcPr>
            <w:tcW w:w="1134" w:type="dxa"/>
          </w:tcPr>
          <w:p w:rsidR="006D0DFD" w:rsidRPr="004D399B" w:rsidRDefault="006D0DFD" w:rsidP="004D399B">
            <w:pPr>
              <w:jc w:val="center"/>
              <w:rPr>
                <w:rFonts w:asciiTheme="majorBidi" w:hAnsiTheme="majorBidi" w:cstheme="majorBidi"/>
                <w:sz w:val="14"/>
                <w:szCs w:val="14"/>
              </w:rPr>
            </w:pPr>
            <w:r w:rsidRPr="004D399B">
              <w:rPr>
                <w:rFonts w:asciiTheme="majorBidi" w:hAnsiTheme="majorBidi" w:cstheme="majorBidi"/>
                <w:sz w:val="14"/>
                <w:szCs w:val="14"/>
              </w:rPr>
              <w:t>87,111Mg</w:t>
            </w:r>
          </w:p>
        </w:tc>
        <w:tc>
          <w:tcPr>
            <w:tcW w:w="992" w:type="dxa"/>
          </w:tcPr>
          <w:p w:rsidR="006D0DFD" w:rsidRPr="004D399B" w:rsidRDefault="006D0DFD" w:rsidP="004D399B">
            <w:pPr>
              <w:jc w:val="center"/>
              <w:rPr>
                <w:rFonts w:asciiTheme="majorBidi" w:hAnsiTheme="majorBidi" w:cstheme="majorBidi"/>
                <w:sz w:val="14"/>
                <w:szCs w:val="14"/>
              </w:rPr>
            </w:pPr>
            <w:r w:rsidRPr="004D399B">
              <w:rPr>
                <w:rFonts w:asciiTheme="majorBidi" w:hAnsiTheme="majorBidi" w:cstheme="majorBidi"/>
                <w:sz w:val="14"/>
                <w:szCs w:val="14"/>
              </w:rPr>
              <w:t>0</w:t>
            </w:r>
          </w:p>
        </w:tc>
        <w:tc>
          <w:tcPr>
            <w:tcW w:w="992" w:type="dxa"/>
          </w:tcPr>
          <w:p w:rsidR="006D0DFD" w:rsidRPr="004D399B" w:rsidRDefault="006D0DFD" w:rsidP="004D399B">
            <w:pPr>
              <w:jc w:val="center"/>
              <w:rPr>
                <w:rFonts w:asciiTheme="majorBidi" w:hAnsiTheme="majorBidi" w:cstheme="majorBidi"/>
                <w:sz w:val="14"/>
                <w:szCs w:val="14"/>
              </w:rPr>
            </w:pPr>
            <w:r w:rsidRPr="004D399B">
              <w:rPr>
                <w:rFonts w:asciiTheme="majorBidi" w:hAnsiTheme="majorBidi" w:cstheme="majorBidi"/>
                <w:sz w:val="14"/>
                <w:szCs w:val="14"/>
              </w:rPr>
              <w:t>0</w:t>
            </w:r>
          </w:p>
        </w:tc>
        <w:tc>
          <w:tcPr>
            <w:tcW w:w="1134" w:type="dxa"/>
          </w:tcPr>
          <w:p w:rsidR="006D0DFD" w:rsidRPr="004D399B" w:rsidRDefault="006D0DFD" w:rsidP="004D399B">
            <w:pPr>
              <w:jc w:val="center"/>
              <w:rPr>
                <w:rFonts w:asciiTheme="majorBidi" w:hAnsiTheme="majorBidi" w:cstheme="majorBidi"/>
                <w:sz w:val="14"/>
                <w:szCs w:val="14"/>
              </w:rPr>
            </w:pPr>
            <w:r w:rsidRPr="004D399B">
              <w:rPr>
                <w:rFonts w:asciiTheme="majorBidi" w:hAnsiTheme="majorBidi" w:cstheme="majorBidi"/>
                <w:sz w:val="14"/>
                <w:szCs w:val="14"/>
              </w:rPr>
              <w:t>0</w:t>
            </w:r>
          </w:p>
        </w:tc>
        <w:tc>
          <w:tcPr>
            <w:tcW w:w="993" w:type="dxa"/>
          </w:tcPr>
          <w:p w:rsidR="006D0DFD" w:rsidRPr="004D399B" w:rsidRDefault="006D0DFD" w:rsidP="004D399B">
            <w:pPr>
              <w:jc w:val="center"/>
              <w:rPr>
                <w:rFonts w:asciiTheme="majorBidi" w:hAnsiTheme="majorBidi" w:cstheme="majorBidi"/>
                <w:sz w:val="14"/>
                <w:szCs w:val="14"/>
              </w:rPr>
            </w:pPr>
            <w:r w:rsidRPr="004D399B">
              <w:rPr>
                <w:rFonts w:asciiTheme="majorBidi" w:hAnsiTheme="majorBidi" w:cstheme="majorBidi"/>
                <w:sz w:val="14"/>
                <w:szCs w:val="14"/>
              </w:rPr>
              <w:t>0</w:t>
            </w:r>
          </w:p>
        </w:tc>
        <w:tc>
          <w:tcPr>
            <w:tcW w:w="992" w:type="dxa"/>
          </w:tcPr>
          <w:p w:rsidR="006D0DFD" w:rsidRPr="004D399B" w:rsidRDefault="006D0DFD" w:rsidP="004D399B">
            <w:pPr>
              <w:jc w:val="center"/>
              <w:rPr>
                <w:rFonts w:asciiTheme="majorBidi" w:hAnsiTheme="majorBidi" w:cstheme="majorBidi"/>
                <w:sz w:val="14"/>
                <w:szCs w:val="14"/>
              </w:rPr>
            </w:pPr>
            <w:r w:rsidRPr="004D399B">
              <w:rPr>
                <w:rFonts w:asciiTheme="majorBidi" w:hAnsiTheme="majorBidi" w:cstheme="majorBidi"/>
                <w:sz w:val="14"/>
                <w:szCs w:val="14"/>
              </w:rPr>
              <w:t>0</w:t>
            </w:r>
          </w:p>
        </w:tc>
        <w:tc>
          <w:tcPr>
            <w:tcW w:w="1154" w:type="dxa"/>
          </w:tcPr>
          <w:p w:rsidR="006D0DFD" w:rsidRPr="004D399B" w:rsidRDefault="006D0DFD" w:rsidP="004D399B">
            <w:pPr>
              <w:jc w:val="center"/>
              <w:rPr>
                <w:rFonts w:asciiTheme="majorBidi" w:hAnsiTheme="majorBidi" w:cstheme="majorBidi"/>
                <w:sz w:val="14"/>
                <w:szCs w:val="14"/>
              </w:rPr>
            </w:pPr>
            <w:r w:rsidRPr="004D399B">
              <w:rPr>
                <w:rFonts w:asciiTheme="majorBidi" w:hAnsiTheme="majorBidi" w:cstheme="majorBidi"/>
                <w:sz w:val="14"/>
                <w:szCs w:val="14"/>
              </w:rPr>
              <w:t>0</w:t>
            </w:r>
          </w:p>
        </w:tc>
      </w:tr>
      <w:tr w:rsidR="004D399B" w:rsidRPr="004D399B" w:rsidTr="004D399B">
        <w:trPr>
          <w:jc w:val="center"/>
        </w:trPr>
        <w:tc>
          <w:tcPr>
            <w:tcW w:w="776" w:type="dxa"/>
          </w:tcPr>
          <w:p w:rsidR="006D0DFD" w:rsidRPr="004D399B" w:rsidRDefault="006D0DFD" w:rsidP="004D399B">
            <w:pPr>
              <w:jc w:val="center"/>
              <w:rPr>
                <w:rFonts w:asciiTheme="majorBidi" w:hAnsiTheme="majorBidi" w:cstheme="majorBidi"/>
                <w:sz w:val="14"/>
                <w:szCs w:val="14"/>
              </w:rPr>
            </w:pPr>
            <w:r w:rsidRPr="004D399B">
              <w:rPr>
                <w:rFonts w:asciiTheme="majorBidi" w:hAnsiTheme="majorBidi" w:cstheme="majorBidi"/>
                <w:sz w:val="14"/>
                <w:szCs w:val="14"/>
              </w:rPr>
              <w:t>Imported bitum.</w:t>
            </w:r>
          </w:p>
        </w:tc>
        <w:tc>
          <w:tcPr>
            <w:tcW w:w="947" w:type="dxa"/>
          </w:tcPr>
          <w:p w:rsidR="006D0DFD" w:rsidRPr="004D399B" w:rsidRDefault="006D0DFD" w:rsidP="004D399B">
            <w:pPr>
              <w:jc w:val="center"/>
              <w:rPr>
                <w:rFonts w:asciiTheme="majorBidi" w:hAnsiTheme="majorBidi" w:cstheme="majorBidi"/>
                <w:sz w:val="14"/>
                <w:szCs w:val="14"/>
              </w:rPr>
            </w:pPr>
            <w:r w:rsidRPr="004D399B">
              <w:rPr>
                <w:rFonts w:asciiTheme="majorBidi" w:hAnsiTheme="majorBidi" w:cstheme="majorBidi"/>
                <w:sz w:val="14"/>
                <w:szCs w:val="14"/>
              </w:rPr>
              <w:t>15,630,797</w:t>
            </w:r>
          </w:p>
        </w:tc>
        <w:tc>
          <w:tcPr>
            <w:tcW w:w="969" w:type="dxa"/>
          </w:tcPr>
          <w:p w:rsidR="006D0DFD" w:rsidRPr="004D399B" w:rsidRDefault="006D0DFD" w:rsidP="004D399B">
            <w:pPr>
              <w:jc w:val="center"/>
              <w:rPr>
                <w:rFonts w:asciiTheme="majorBidi" w:hAnsiTheme="majorBidi" w:cstheme="majorBidi"/>
                <w:sz w:val="14"/>
                <w:szCs w:val="14"/>
              </w:rPr>
            </w:pPr>
            <w:r w:rsidRPr="004D399B">
              <w:rPr>
                <w:rFonts w:asciiTheme="majorBidi" w:hAnsiTheme="majorBidi" w:cstheme="majorBidi"/>
                <w:sz w:val="14"/>
                <w:szCs w:val="14"/>
              </w:rPr>
              <w:t>10.41</w:t>
            </w:r>
          </w:p>
        </w:tc>
        <w:tc>
          <w:tcPr>
            <w:tcW w:w="1134" w:type="dxa"/>
          </w:tcPr>
          <w:p w:rsidR="006D0DFD" w:rsidRPr="004D399B" w:rsidRDefault="006D0DFD" w:rsidP="004D399B">
            <w:pPr>
              <w:jc w:val="center"/>
              <w:rPr>
                <w:rFonts w:asciiTheme="majorBidi" w:hAnsiTheme="majorBidi" w:cstheme="majorBidi"/>
                <w:sz w:val="14"/>
                <w:szCs w:val="14"/>
              </w:rPr>
            </w:pPr>
            <w:r w:rsidRPr="004D399B">
              <w:rPr>
                <w:rFonts w:asciiTheme="majorBidi" w:hAnsiTheme="majorBidi" w:cstheme="majorBidi"/>
                <w:sz w:val="14"/>
                <w:szCs w:val="14"/>
              </w:rPr>
              <w:t>5,796,892Mg</w:t>
            </w:r>
          </w:p>
        </w:tc>
        <w:tc>
          <w:tcPr>
            <w:tcW w:w="992" w:type="dxa"/>
          </w:tcPr>
          <w:p w:rsidR="006D0DFD" w:rsidRPr="004D399B" w:rsidRDefault="006D0DFD" w:rsidP="004D399B">
            <w:pPr>
              <w:jc w:val="center"/>
              <w:rPr>
                <w:rFonts w:asciiTheme="majorBidi" w:hAnsiTheme="majorBidi" w:cstheme="majorBidi"/>
                <w:sz w:val="14"/>
                <w:szCs w:val="14"/>
              </w:rPr>
            </w:pPr>
            <w:r w:rsidRPr="004D399B">
              <w:rPr>
                <w:rFonts w:asciiTheme="majorBidi" w:hAnsiTheme="majorBidi" w:cstheme="majorBidi"/>
                <w:sz w:val="14"/>
                <w:szCs w:val="14"/>
              </w:rPr>
              <w:t>16,183,127</w:t>
            </w:r>
          </w:p>
        </w:tc>
        <w:tc>
          <w:tcPr>
            <w:tcW w:w="992" w:type="dxa"/>
          </w:tcPr>
          <w:p w:rsidR="006D0DFD" w:rsidRPr="004D399B" w:rsidRDefault="006D0DFD" w:rsidP="004D399B">
            <w:pPr>
              <w:jc w:val="center"/>
              <w:rPr>
                <w:rFonts w:asciiTheme="majorBidi" w:hAnsiTheme="majorBidi" w:cstheme="majorBidi"/>
                <w:sz w:val="14"/>
                <w:szCs w:val="14"/>
              </w:rPr>
            </w:pPr>
            <w:r w:rsidRPr="004D399B">
              <w:rPr>
                <w:rFonts w:asciiTheme="majorBidi" w:hAnsiTheme="majorBidi" w:cstheme="majorBidi"/>
                <w:sz w:val="14"/>
                <w:szCs w:val="14"/>
              </w:rPr>
              <w:t>10.43</w:t>
            </w:r>
          </w:p>
        </w:tc>
        <w:tc>
          <w:tcPr>
            <w:tcW w:w="1134" w:type="dxa"/>
          </w:tcPr>
          <w:p w:rsidR="006D0DFD" w:rsidRPr="004D399B" w:rsidRDefault="006D0DFD" w:rsidP="004D399B">
            <w:pPr>
              <w:jc w:val="center"/>
              <w:rPr>
                <w:rFonts w:asciiTheme="majorBidi" w:hAnsiTheme="majorBidi" w:cstheme="majorBidi"/>
                <w:sz w:val="14"/>
                <w:szCs w:val="14"/>
              </w:rPr>
            </w:pPr>
            <w:r w:rsidRPr="004D399B">
              <w:rPr>
                <w:rFonts w:asciiTheme="majorBidi" w:hAnsiTheme="majorBidi" w:cstheme="majorBidi"/>
                <w:sz w:val="14"/>
                <w:szCs w:val="14"/>
              </w:rPr>
              <w:t>5,896,334Mg</w:t>
            </w:r>
          </w:p>
        </w:tc>
        <w:tc>
          <w:tcPr>
            <w:tcW w:w="993" w:type="dxa"/>
          </w:tcPr>
          <w:p w:rsidR="006D0DFD" w:rsidRPr="004D399B" w:rsidRDefault="006D0DFD" w:rsidP="004D399B">
            <w:pPr>
              <w:jc w:val="center"/>
              <w:rPr>
                <w:rFonts w:asciiTheme="majorBidi" w:hAnsiTheme="majorBidi" w:cstheme="majorBidi"/>
                <w:sz w:val="14"/>
                <w:szCs w:val="14"/>
              </w:rPr>
            </w:pPr>
            <w:r w:rsidRPr="00F61FEE">
              <w:rPr>
                <w:rFonts w:asciiTheme="majorBidi" w:hAnsiTheme="majorBidi" w:cstheme="majorBidi"/>
                <w:sz w:val="14"/>
                <w:szCs w:val="14"/>
                <w:lang w:val="en-US" w:eastAsia="en-US"/>
              </w:rPr>
              <w:t>10,621,771</w:t>
            </w:r>
          </w:p>
        </w:tc>
        <w:tc>
          <w:tcPr>
            <w:tcW w:w="992" w:type="dxa"/>
          </w:tcPr>
          <w:p w:rsidR="006D0DFD" w:rsidRPr="004D399B" w:rsidRDefault="00F85264" w:rsidP="004D399B">
            <w:pPr>
              <w:jc w:val="center"/>
              <w:rPr>
                <w:rFonts w:asciiTheme="majorBidi" w:hAnsiTheme="majorBidi" w:cstheme="majorBidi"/>
                <w:sz w:val="14"/>
                <w:szCs w:val="14"/>
              </w:rPr>
            </w:pPr>
            <w:r>
              <w:rPr>
                <w:rFonts w:asciiTheme="majorBidi" w:hAnsiTheme="majorBidi" w:cstheme="majorBidi"/>
                <w:sz w:val="14"/>
                <w:szCs w:val="14"/>
              </w:rPr>
              <w:t xml:space="preserve">  </w:t>
            </w:r>
            <w:r w:rsidR="006D0DFD" w:rsidRPr="004D399B">
              <w:rPr>
                <w:rFonts w:asciiTheme="majorBidi" w:hAnsiTheme="majorBidi" w:cstheme="majorBidi"/>
                <w:sz w:val="14"/>
                <w:szCs w:val="14"/>
              </w:rPr>
              <w:t>6.88</w:t>
            </w:r>
          </w:p>
        </w:tc>
        <w:tc>
          <w:tcPr>
            <w:tcW w:w="1154" w:type="dxa"/>
          </w:tcPr>
          <w:p w:rsidR="006D0DFD" w:rsidRPr="004D399B" w:rsidRDefault="006D0DFD" w:rsidP="004D399B">
            <w:pPr>
              <w:jc w:val="center"/>
              <w:rPr>
                <w:rFonts w:asciiTheme="majorBidi" w:hAnsiTheme="majorBidi" w:cstheme="majorBidi"/>
                <w:sz w:val="14"/>
                <w:szCs w:val="14"/>
              </w:rPr>
            </w:pPr>
            <w:r w:rsidRPr="00F61FEE">
              <w:rPr>
                <w:rFonts w:asciiTheme="majorBidi" w:hAnsiTheme="majorBidi" w:cstheme="majorBidi"/>
                <w:sz w:val="14"/>
                <w:szCs w:val="14"/>
                <w:lang w:val="en-US" w:eastAsia="en-US"/>
              </w:rPr>
              <w:t>4,018,681</w:t>
            </w:r>
            <w:r w:rsidRPr="004D399B">
              <w:rPr>
                <w:rFonts w:asciiTheme="majorBidi" w:hAnsiTheme="majorBidi" w:cstheme="majorBidi"/>
                <w:sz w:val="14"/>
                <w:szCs w:val="14"/>
                <w:lang w:val="en-US" w:eastAsia="en-US"/>
              </w:rPr>
              <w:t>Mg</w:t>
            </w:r>
          </w:p>
        </w:tc>
      </w:tr>
      <w:tr w:rsidR="004D399B" w:rsidRPr="004D399B" w:rsidTr="004D399B">
        <w:trPr>
          <w:jc w:val="center"/>
        </w:trPr>
        <w:tc>
          <w:tcPr>
            <w:tcW w:w="776" w:type="dxa"/>
          </w:tcPr>
          <w:p w:rsidR="006D0DFD" w:rsidRPr="004D399B" w:rsidRDefault="006D0DFD" w:rsidP="004D399B">
            <w:pPr>
              <w:rPr>
                <w:rFonts w:asciiTheme="majorBidi" w:hAnsiTheme="majorBidi" w:cstheme="majorBidi"/>
                <w:sz w:val="14"/>
                <w:szCs w:val="14"/>
              </w:rPr>
            </w:pPr>
            <w:r w:rsidRPr="004D399B" w:rsidDel="00292BC8">
              <w:rPr>
                <w:rFonts w:asciiTheme="majorBidi" w:hAnsiTheme="majorBidi" w:cstheme="majorBidi"/>
                <w:sz w:val="14"/>
                <w:szCs w:val="14"/>
              </w:rPr>
              <w:t>I</w:t>
            </w:r>
            <w:r w:rsidRPr="004D399B">
              <w:rPr>
                <w:rFonts w:asciiTheme="majorBidi" w:hAnsiTheme="majorBidi" w:cstheme="majorBidi"/>
                <w:sz w:val="14"/>
                <w:szCs w:val="14"/>
              </w:rPr>
              <w:t>mported subbitum.</w:t>
            </w:r>
          </w:p>
        </w:tc>
        <w:tc>
          <w:tcPr>
            <w:tcW w:w="947" w:type="dxa"/>
          </w:tcPr>
          <w:p w:rsidR="006D0DFD" w:rsidRPr="004D399B" w:rsidRDefault="006D0DFD" w:rsidP="004D399B">
            <w:pPr>
              <w:jc w:val="center"/>
              <w:rPr>
                <w:rFonts w:asciiTheme="majorBidi" w:hAnsiTheme="majorBidi" w:cstheme="majorBidi"/>
                <w:sz w:val="14"/>
                <w:szCs w:val="14"/>
              </w:rPr>
            </w:pPr>
            <w:r w:rsidRPr="004D399B">
              <w:rPr>
                <w:rFonts w:asciiTheme="majorBidi" w:hAnsiTheme="majorBidi" w:cstheme="majorBidi"/>
                <w:sz w:val="14"/>
                <w:szCs w:val="14"/>
              </w:rPr>
              <w:t>8,456,845</w:t>
            </w:r>
          </w:p>
        </w:tc>
        <w:tc>
          <w:tcPr>
            <w:tcW w:w="969" w:type="dxa"/>
          </w:tcPr>
          <w:p w:rsidR="006D0DFD" w:rsidRPr="004D399B" w:rsidRDefault="00F85264" w:rsidP="004D399B">
            <w:pPr>
              <w:jc w:val="center"/>
              <w:rPr>
                <w:rFonts w:asciiTheme="majorBidi" w:hAnsiTheme="majorBidi" w:cstheme="majorBidi"/>
                <w:sz w:val="14"/>
                <w:szCs w:val="14"/>
              </w:rPr>
            </w:pPr>
            <w:r>
              <w:rPr>
                <w:rFonts w:asciiTheme="majorBidi" w:hAnsiTheme="majorBidi" w:cstheme="majorBidi"/>
                <w:sz w:val="14"/>
                <w:szCs w:val="14"/>
              </w:rPr>
              <w:t xml:space="preserve">  </w:t>
            </w:r>
            <w:r w:rsidR="006D0DFD" w:rsidRPr="004D399B">
              <w:rPr>
                <w:rFonts w:asciiTheme="majorBidi" w:hAnsiTheme="majorBidi" w:cstheme="majorBidi"/>
                <w:sz w:val="14"/>
                <w:szCs w:val="14"/>
              </w:rPr>
              <w:t>5.63</w:t>
            </w:r>
          </w:p>
        </w:tc>
        <w:tc>
          <w:tcPr>
            <w:tcW w:w="1134" w:type="dxa"/>
          </w:tcPr>
          <w:p w:rsidR="006D0DFD" w:rsidRPr="004D399B" w:rsidRDefault="006D0DFD" w:rsidP="004D399B">
            <w:pPr>
              <w:jc w:val="center"/>
              <w:rPr>
                <w:rFonts w:asciiTheme="majorBidi" w:hAnsiTheme="majorBidi" w:cstheme="majorBidi"/>
                <w:sz w:val="14"/>
                <w:szCs w:val="14"/>
              </w:rPr>
            </w:pPr>
            <w:r w:rsidRPr="004D399B">
              <w:rPr>
                <w:rFonts w:asciiTheme="majorBidi" w:hAnsiTheme="majorBidi" w:cstheme="majorBidi"/>
                <w:sz w:val="14"/>
                <w:szCs w:val="14"/>
              </w:rPr>
              <w:t>4,785,959Mg</w:t>
            </w:r>
          </w:p>
        </w:tc>
        <w:tc>
          <w:tcPr>
            <w:tcW w:w="992" w:type="dxa"/>
          </w:tcPr>
          <w:p w:rsidR="006D0DFD" w:rsidRPr="004D399B" w:rsidRDefault="006D0DFD" w:rsidP="004D399B">
            <w:pPr>
              <w:jc w:val="center"/>
              <w:rPr>
                <w:rFonts w:asciiTheme="majorBidi" w:hAnsiTheme="majorBidi" w:cstheme="majorBidi"/>
                <w:sz w:val="14"/>
                <w:szCs w:val="14"/>
              </w:rPr>
            </w:pPr>
            <w:r w:rsidRPr="004D399B">
              <w:rPr>
                <w:rFonts w:asciiTheme="majorBidi" w:hAnsiTheme="majorBidi" w:cstheme="majorBidi"/>
                <w:sz w:val="14"/>
                <w:szCs w:val="14"/>
              </w:rPr>
              <w:t>11,511,735</w:t>
            </w:r>
          </w:p>
        </w:tc>
        <w:tc>
          <w:tcPr>
            <w:tcW w:w="992" w:type="dxa"/>
          </w:tcPr>
          <w:p w:rsidR="006D0DFD" w:rsidRPr="004D399B" w:rsidRDefault="00F85264" w:rsidP="004D399B">
            <w:pPr>
              <w:jc w:val="center"/>
              <w:rPr>
                <w:rFonts w:asciiTheme="majorBidi" w:hAnsiTheme="majorBidi" w:cstheme="majorBidi"/>
                <w:sz w:val="14"/>
                <w:szCs w:val="14"/>
              </w:rPr>
            </w:pPr>
            <w:r>
              <w:rPr>
                <w:rFonts w:asciiTheme="majorBidi" w:hAnsiTheme="majorBidi" w:cstheme="majorBidi"/>
                <w:sz w:val="14"/>
                <w:szCs w:val="14"/>
              </w:rPr>
              <w:t xml:space="preserve">  </w:t>
            </w:r>
            <w:r w:rsidR="006D0DFD" w:rsidRPr="004D399B">
              <w:rPr>
                <w:rFonts w:asciiTheme="majorBidi" w:hAnsiTheme="majorBidi" w:cstheme="majorBidi"/>
                <w:sz w:val="14"/>
                <w:szCs w:val="14"/>
              </w:rPr>
              <w:t>7.42</w:t>
            </w:r>
          </w:p>
        </w:tc>
        <w:tc>
          <w:tcPr>
            <w:tcW w:w="1134" w:type="dxa"/>
          </w:tcPr>
          <w:p w:rsidR="006D0DFD" w:rsidRPr="004D399B" w:rsidRDefault="006D0DFD" w:rsidP="004D399B">
            <w:pPr>
              <w:jc w:val="center"/>
              <w:rPr>
                <w:rFonts w:asciiTheme="majorBidi" w:hAnsiTheme="majorBidi" w:cstheme="majorBidi"/>
                <w:sz w:val="14"/>
                <w:szCs w:val="14"/>
              </w:rPr>
            </w:pPr>
            <w:r w:rsidRPr="004D399B">
              <w:rPr>
                <w:rFonts w:asciiTheme="majorBidi" w:hAnsiTheme="majorBidi" w:cstheme="majorBidi"/>
                <w:sz w:val="14"/>
                <w:szCs w:val="14"/>
              </w:rPr>
              <w:t>6,303,708Mg</w:t>
            </w:r>
          </w:p>
        </w:tc>
        <w:tc>
          <w:tcPr>
            <w:tcW w:w="993" w:type="dxa"/>
          </w:tcPr>
          <w:p w:rsidR="006D0DFD" w:rsidRPr="004D399B" w:rsidRDefault="006D0DFD" w:rsidP="004D399B">
            <w:pPr>
              <w:jc w:val="center"/>
              <w:rPr>
                <w:rFonts w:asciiTheme="majorBidi" w:hAnsiTheme="majorBidi" w:cstheme="majorBidi"/>
                <w:sz w:val="14"/>
                <w:szCs w:val="14"/>
              </w:rPr>
            </w:pPr>
            <w:r w:rsidRPr="00F61FEE">
              <w:rPr>
                <w:rFonts w:asciiTheme="majorBidi" w:hAnsiTheme="majorBidi" w:cstheme="majorBidi"/>
                <w:sz w:val="14"/>
                <w:szCs w:val="14"/>
                <w:lang w:val="en-US" w:eastAsia="en-US"/>
              </w:rPr>
              <w:t>12,022,456</w:t>
            </w:r>
          </w:p>
        </w:tc>
        <w:tc>
          <w:tcPr>
            <w:tcW w:w="992" w:type="dxa"/>
          </w:tcPr>
          <w:p w:rsidR="006D0DFD" w:rsidRPr="004D399B" w:rsidRDefault="00F85264" w:rsidP="004D399B">
            <w:pPr>
              <w:jc w:val="center"/>
              <w:rPr>
                <w:rFonts w:asciiTheme="majorBidi" w:hAnsiTheme="majorBidi" w:cstheme="majorBidi"/>
                <w:sz w:val="14"/>
                <w:szCs w:val="14"/>
              </w:rPr>
            </w:pPr>
            <w:r>
              <w:rPr>
                <w:rFonts w:asciiTheme="majorBidi" w:hAnsiTheme="majorBidi" w:cstheme="majorBidi"/>
                <w:sz w:val="14"/>
                <w:szCs w:val="14"/>
              </w:rPr>
              <w:t xml:space="preserve">  </w:t>
            </w:r>
            <w:r w:rsidR="006D0DFD" w:rsidRPr="004D399B">
              <w:rPr>
                <w:rFonts w:asciiTheme="majorBidi" w:hAnsiTheme="majorBidi" w:cstheme="majorBidi"/>
                <w:sz w:val="14"/>
                <w:szCs w:val="14"/>
              </w:rPr>
              <w:t>7.79</w:t>
            </w:r>
          </w:p>
        </w:tc>
        <w:tc>
          <w:tcPr>
            <w:tcW w:w="1154" w:type="dxa"/>
          </w:tcPr>
          <w:p w:rsidR="006D0DFD" w:rsidRPr="004D399B" w:rsidRDefault="006D0DFD" w:rsidP="004D399B">
            <w:pPr>
              <w:jc w:val="center"/>
              <w:rPr>
                <w:rFonts w:asciiTheme="majorBidi" w:hAnsiTheme="majorBidi" w:cstheme="majorBidi"/>
                <w:sz w:val="14"/>
                <w:szCs w:val="14"/>
              </w:rPr>
            </w:pPr>
            <w:r w:rsidRPr="00F61FEE">
              <w:rPr>
                <w:rFonts w:asciiTheme="majorBidi" w:hAnsiTheme="majorBidi" w:cstheme="majorBidi"/>
                <w:sz w:val="14"/>
                <w:szCs w:val="14"/>
                <w:lang w:val="en-US" w:eastAsia="en-US"/>
              </w:rPr>
              <w:t>6,607,856</w:t>
            </w:r>
            <w:r w:rsidRPr="004D399B">
              <w:rPr>
                <w:rFonts w:asciiTheme="majorBidi" w:hAnsiTheme="majorBidi" w:cstheme="majorBidi"/>
                <w:sz w:val="14"/>
                <w:szCs w:val="14"/>
                <w:lang w:val="en-US" w:eastAsia="en-US"/>
              </w:rPr>
              <w:t>Mg</w:t>
            </w:r>
          </w:p>
        </w:tc>
      </w:tr>
      <w:tr w:rsidR="004D399B" w:rsidRPr="004D399B" w:rsidTr="004D399B">
        <w:trPr>
          <w:jc w:val="center"/>
        </w:trPr>
        <w:tc>
          <w:tcPr>
            <w:tcW w:w="776" w:type="dxa"/>
          </w:tcPr>
          <w:p w:rsidR="006D0DFD" w:rsidRPr="004D399B" w:rsidRDefault="006D0DFD" w:rsidP="004D399B">
            <w:pPr>
              <w:jc w:val="center"/>
              <w:rPr>
                <w:rFonts w:asciiTheme="majorBidi" w:hAnsiTheme="majorBidi" w:cstheme="majorBidi"/>
                <w:sz w:val="14"/>
                <w:szCs w:val="14"/>
              </w:rPr>
            </w:pPr>
            <w:r w:rsidRPr="004D399B">
              <w:rPr>
                <w:rFonts w:asciiTheme="majorBidi" w:hAnsiTheme="majorBidi" w:cstheme="majorBidi"/>
                <w:sz w:val="14"/>
                <w:szCs w:val="14"/>
              </w:rPr>
              <w:t>Lignite</w:t>
            </w:r>
          </w:p>
        </w:tc>
        <w:tc>
          <w:tcPr>
            <w:tcW w:w="947" w:type="dxa"/>
          </w:tcPr>
          <w:p w:rsidR="006D0DFD" w:rsidRPr="004D399B" w:rsidRDefault="006D0DFD" w:rsidP="004D399B">
            <w:pPr>
              <w:jc w:val="center"/>
              <w:rPr>
                <w:rFonts w:asciiTheme="majorBidi" w:hAnsiTheme="majorBidi" w:cstheme="majorBidi"/>
                <w:sz w:val="14"/>
                <w:szCs w:val="14"/>
              </w:rPr>
            </w:pPr>
            <w:r w:rsidRPr="004D399B">
              <w:rPr>
                <w:rFonts w:asciiTheme="majorBidi" w:hAnsiTheme="majorBidi" w:cstheme="majorBidi"/>
                <w:sz w:val="14"/>
                <w:szCs w:val="14"/>
              </w:rPr>
              <w:t>1,757,382</w:t>
            </w:r>
          </w:p>
        </w:tc>
        <w:tc>
          <w:tcPr>
            <w:tcW w:w="969" w:type="dxa"/>
          </w:tcPr>
          <w:p w:rsidR="006D0DFD" w:rsidRPr="004D399B" w:rsidRDefault="00F85264" w:rsidP="004D399B">
            <w:pPr>
              <w:jc w:val="center"/>
              <w:rPr>
                <w:rFonts w:asciiTheme="majorBidi" w:hAnsiTheme="majorBidi" w:cstheme="majorBidi"/>
                <w:sz w:val="14"/>
                <w:szCs w:val="14"/>
              </w:rPr>
            </w:pPr>
            <w:r>
              <w:rPr>
                <w:rFonts w:asciiTheme="majorBidi" w:hAnsiTheme="majorBidi" w:cstheme="majorBidi"/>
                <w:sz w:val="14"/>
                <w:szCs w:val="14"/>
              </w:rPr>
              <w:t xml:space="preserve">  </w:t>
            </w:r>
            <w:r w:rsidR="006D0DFD" w:rsidRPr="004D399B">
              <w:rPr>
                <w:rFonts w:asciiTheme="majorBidi" w:hAnsiTheme="majorBidi" w:cstheme="majorBidi"/>
                <w:sz w:val="14"/>
                <w:szCs w:val="14"/>
              </w:rPr>
              <w:t>1.17</w:t>
            </w:r>
          </w:p>
        </w:tc>
        <w:tc>
          <w:tcPr>
            <w:tcW w:w="1134" w:type="dxa"/>
          </w:tcPr>
          <w:p w:rsidR="006D0DFD" w:rsidRPr="004D399B" w:rsidRDefault="006D0DFD" w:rsidP="004D399B">
            <w:pPr>
              <w:jc w:val="center"/>
              <w:rPr>
                <w:rFonts w:asciiTheme="majorBidi" w:hAnsiTheme="majorBidi" w:cstheme="majorBidi"/>
                <w:sz w:val="14"/>
                <w:szCs w:val="14"/>
              </w:rPr>
            </w:pPr>
            <w:r w:rsidRPr="004D399B">
              <w:rPr>
                <w:rFonts w:asciiTheme="majorBidi" w:hAnsiTheme="majorBidi" w:cstheme="majorBidi"/>
                <w:sz w:val="14"/>
                <w:szCs w:val="14"/>
              </w:rPr>
              <w:t>1,276,426Mg</w:t>
            </w:r>
          </w:p>
        </w:tc>
        <w:tc>
          <w:tcPr>
            <w:tcW w:w="992" w:type="dxa"/>
          </w:tcPr>
          <w:p w:rsidR="006D0DFD" w:rsidRPr="004D399B" w:rsidRDefault="006D0DFD" w:rsidP="004D399B">
            <w:pPr>
              <w:jc w:val="center"/>
              <w:rPr>
                <w:rFonts w:asciiTheme="majorBidi" w:hAnsiTheme="majorBidi" w:cstheme="majorBidi"/>
                <w:sz w:val="14"/>
                <w:szCs w:val="14"/>
              </w:rPr>
            </w:pPr>
            <w:r w:rsidRPr="004D399B">
              <w:rPr>
                <w:rFonts w:asciiTheme="majorBidi" w:hAnsiTheme="majorBidi" w:cstheme="majorBidi"/>
                <w:sz w:val="14"/>
                <w:szCs w:val="14"/>
              </w:rPr>
              <w:t>1,733,513</w:t>
            </w:r>
          </w:p>
        </w:tc>
        <w:tc>
          <w:tcPr>
            <w:tcW w:w="992" w:type="dxa"/>
          </w:tcPr>
          <w:p w:rsidR="006D0DFD" w:rsidRPr="004D399B" w:rsidRDefault="00F85264" w:rsidP="004D399B">
            <w:pPr>
              <w:jc w:val="center"/>
              <w:rPr>
                <w:rFonts w:asciiTheme="majorBidi" w:hAnsiTheme="majorBidi" w:cstheme="majorBidi"/>
                <w:sz w:val="14"/>
                <w:szCs w:val="14"/>
              </w:rPr>
            </w:pPr>
            <w:r>
              <w:rPr>
                <w:rFonts w:asciiTheme="majorBidi" w:hAnsiTheme="majorBidi" w:cstheme="majorBidi"/>
                <w:sz w:val="14"/>
                <w:szCs w:val="14"/>
              </w:rPr>
              <w:t xml:space="preserve">  </w:t>
            </w:r>
            <w:r w:rsidR="006D0DFD" w:rsidRPr="004D399B">
              <w:rPr>
                <w:rFonts w:asciiTheme="majorBidi" w:hAnsiTheme="majorBidi" w:cstheme="majorBidi"/>
                <w:sz w:val="14"/>
                <w:szCs w:val="14"/>
              </w:rPr>
              <w:t>1.12</w:t>
            </w:r>
          </w:p>
        </w:tc>
        <w:tc>
          <w:tcPr>
            <w:tcW w:w="1134" w:type="dxa"/>
          </w:tcPr>
          <w:p w:rsidR="006D0DFD" w:rsidRPr="004D399B" w:rsidRDefault="006D0DFD" w:rsidP="004D399B">
            <w:pPr>
              <w:jc w:val="center"/>
              <w:rPr>
                <w:rFonts w:asciiTheme="majorBidi" w:hAnsiTheme="majorBidi" w:cstheme="majorBidi"/>
                <w:sz w:val="14"/>
                <w:szCs w:val="14"/>
              </w:rPr>
            </w:pPr>
            <w:r w:rsidRPr="004D399B">
              <w:rPr>
                <w:rFonts w:asciiTheme="majorBidi" w:hAnsiTheme="majorBidi" w:cstheme="majorBidi"/>
                <w:sz w:val="14"/>
                <w:szCs w:val="14"/>
              </w:rPr>
              <w:t>1,267,687Mg</w:t>
            </w:r>
          </w:p>
        </w:tc>
        <w:tc>
          <w:tcPr>
            <w:tcW w:w="993" w:type="dxa"/>
          </w:tcPr>
          <w:p w:rsidR="006D0DFD" w:rsidRPr="004D399B" w:rsidRDefault="006D0DFD" w:rsidP="004D399B">
            <w:pPr>
              <w:jc w:val="center"/>
              <w:rPr>
                <w:rFonts w:asciiTheme="majorBidi" w:hAnsiTheme="majorBidi" w:cstheme="majorBidi"/>
                <w:sz w:val="14"/>
                <w:szCs w:val="14"/>
              </w:rPr>
            </w:pPr>
            <w:r w:rsidRPr="00F61FEE">
              <w:rPr>
                <w:rFonts w:asciiTheme="majorBidi" w:hAnsiTheme="majorBidi" w:cstheme="majorBidi"/>
                <w:sz w:val="14"/>
                <w:szCs w:val="14"/>
                <w:lang w:val="en-US" w:eastAsia="en-US"/>
              </w:rPr>
              <w:t>1,593,196</w:t>
            </w:r>
          </w:p>
        </w:tc>
        <w:tc>
          <w:tcPr>
            <w:tcW w:w="992" w:type="dxa"/>
          </w:tcPr>
          <w:p w:rsidR="006D0DFD" w:rsidRPr="004D399B" w:rsidRDefault="00F85264" w:rsidP="004D399B">
            <w:pPr>
              <w:jc w:val="center"/>
              <w:rPr>
                <w:rFonts w:asciiTheme="majorBidi" w:hAnsiTheme="majorBidi" w:cstheme="majorBidi"/>
                <w:sz w:val="14"/>
                <w:szCs w:val="14"/>
              </w:rPr>
            </w:pPr>
            <w:r>
              <w:rPr>
                <w:rFonts w:asciiTheme="majorBidi" w:hAnsiTheme="majorBidi" w:cstheme="majorBidi"/>
                <w:sz w:val="14"/>
                <w:szCs w:val="14"/>
              </w:rPr>
              <w:t xml:space="preserve">  </w:t>
            </w:r>
            <w:r w:rsidR="006D0DFD" w:rsidRPr="004D399B">
              <w:rPr>
                <w:rFonts w:asciiTheme="majorBidi" w:hAnsiTheme="majorBidi" w:cstheme="majorBidi"/>
                <w:sz w:val="14"/>
                <w:szCs w:val="14"/>
              </w:rPr>
              <w:t>1.03</w:t>
            </w:r>
          </w:p>
        </w:tc>
        <w:tc>
          <w:tcPr>
            <w:tcW w:w="1154" w:type="dxa"/>
          </w:tcPr>
          <w:p w:rsidR="006D0DFD" w:rsidRPr="004D399B" w:rsidRDefault="006D0DFD" w:rsidP="004D399B">
            <w:pPr>
              <w:jc w:val="center"/>
              <w:rPr>
                <w:rFonts w:asciiTheme="majorBidi" w:hAnsiTheme="majorBidi" w:cstheme="majorBidi"/>
                <w:sz w:val="14"/>
                <w:szCs w:val="14"/>
              </w:rPr>
            </w:pPr>
            <w:r w:rsidRPr="00F61FEE">
              <w:rPr>
                <w:rFonts w:asciiTheme="majorBidi" w:hAnsiTheme="majorBidi" w:cstheme="majorBidi"/>
                <w:sz w:val="14"/>
                <w:szCs w:val="14"/>
                <w:lang w:val="en-US" w:eastAsia="en-US"/>
              </w:rPr>
              <w:t>1,180,889</w:t>
            </w:r>
            <w:r w:rsidRPr="004D399B">
              <w:rPr>
                <w:rFonts w:asciiTheme="majorBidi" w:hAnsiTheme="majorBidi" w:cstheme="majorBidi"/>
                <w:sz w:val="14"/>
                <w:szCs w:val="14"/>
                <w:lang w:val="en-US" w:eastAsia="en-US"/>
              </w:rPr>
              <w:t>Mg</w:t>
            </w:r>
          </w:p>
        </w:tc>
      </w:tr>
      <w:tr w:rsidR="004D399B" w:rsidRPr="004D399B" w:rsidTr="004D399B">
        <w:trPr>
          <w:jc w:val="center"/>
        </w:trPr>
        <w:tc>
          <w:tcPr>
            <w:tcW w:w="776" w:type="dxa"/>
          </w:tcPr>
          <w:p w:rsidR="006D0DFD" w:rsidRPr="004D399B" w:rsidRDefault="006D0DFD" w:rsidP="004D399B">
            <w:pPr>
              <w:jc w:val="center"/>
              <w:rPr>
                <w:rFonts w:asciiTheme="majorBidi" w:hAnsiTheme="majorBidi" w:cstheme="majorBidi"/>
                <w:sz w:val="14"/>
                <w:szCs w:val="14"/>
              </w:rPr>
            </w:pPr>
            <w:r w:rsidRPr="004D399B">
              <w:rPr>
                <w:rFonts w:asciiTheme="majorBidi" w:hAnsiTheme="majorBidi" w:cstheme="majorBidi"/>
                <w:sz w:val="14"/>
                <w:szCs w:val="14"/>
              </w:rPr>
              <w:t>Light fuel oil</w:t>
            </w:r>
          </w:p>
        </w:tc>
        <w:tc>
          <w:tcPr>
            <w:tcW w:w="947" w:type="dxa"/>
          </w:tcPr>
          <w:p w:rsidR="006D0DFD" w:rsidRPr="004D399B" w:rsidRDefault="006D0DFD" w:rsidP="004D399B">
            <w:pPr>
              <w:jc w:val="center"/>
              <w:rPr>
                <w:rFonts w:asciiTheme="majorBidi" w:hAnsiTheme="majorBidi" w:cstheme="majorBidi"/>
                <w:sz w:val="14"/>
                <w:szCs w:val="14"/>
              </w:rPr>
            </w:pPr>
            <w:r w:rsidRPr="004D399B">
              <w:rPr>
                <w:rFonts w:asciiTheme="majorBidi" w:hAnsiTheme="majorBidi" w:cstheme="majorBidi"/>
                <w:sz w:val="14"/>
                <w:szCs w:val="14"/>
              </w:rPr>
              <w:t>43,801</w:t>
            </w:r>
          </w:p>
        </w:tc>
        <w:tc>
          <w:tcPr>
            <w:tcW w:w="969" w:type="dxa"/>
          </w:tcPr>
          <w:p w:rsidR="006D0DFD" w:rsidRPr="004D399B" w:rsidRDefault="00F85264" w:rsidP="004D399B">
            <w:pPr>
              <w:jc w:val="center"/>
              <w:rPr>
                <w:rFonts w:asciiTheme="majorBidi" w:hAnsiTheme="majorBidi" w:cstheme="majorBidi"/>
                <w:sz w:val="14"/>
                <w:szCs w:val="14"/>
              </w:rPr>
            </w:pPr>
            <w:r>
              <w:rPr>
                <w:rFonts w:asciiTheme="majorBidi" w:hAnsiTheme="majorBidi" w:cstheme="majorBidi"/>
                <w:sz w:val="14"/>
                <w:szCs w:val="14"/>
              </w:rPr>
              <w:t xml:space="preserve">  </w:t>
            </w:r>
            <w:r w:rsidR="006D0DFD" w:rsidRPr="004D399B">
              <w:rPr>
                <w:rFonts w:asciiTheme="majorBidi" w:hAnsiTheme="majorBidi" w:cstheme="majorBidi"/>
                <w:sz w:val="14"/>
                <w:szCs w:val="14"/>
              </w:rPr>
              <w:t>0.03</w:t>
            </w:r>
          </w:p>
        </w:tc>
        <w:tc>
          <w:tcPr>
            <w:tcW w:w="1134" w:type="dxa"/>
          </w:tcPr>
          <w:p w:rsidR="006D0DFD" w:rsidRPr="004D399B" w:rsidRDefault="006D0DFD" w:rsidP="004D399B">
            <w:pPr>
              <w:jc w:val="center"/>
              <w:rPr>
                <w:rFonts w:asciiTheme="majorBidi" w:hAnsiTheme="majorBidi" w:cstheme="majorBidi"/>
                <w:sz w:val="14"/>
                <w:szCs w:val="14"/>
              </w:rPr>
            </w:pPr>
            <w:r w:rsidRPr="004D399B">
              <w:rPr>
                <w:rFonts w:asciiTheme="majorBidi" w:hAnsiTheme="majorBidi" w:cstheme="majorBidi"/>
                <w:sz w:val="14"/>
                <w:szCs w:val="14"/>
              </w:rPr>
              <w:t>14,077kL</w:t>
            </w:r>
          </w:p>
        </w:tc>
        <w:tc>
          <w:tcPr>
            <w:tcW w:w="992" w:type="dxa"/>
          </w:tcPr>
          <w:p w:rsidR="006D0DFD" w:rsidRPr="004D399B" w:rsidRDefault="006D0DFD" w:rsidP="004D399B">
            <w:pPr>
              <w:jc w:val="center"/>
              <w:rPr>
                <w:rFonts w:asciiTheme="majorBidi" w:hAnsiTheme="majorBidi" w:cstheme="majorBidi"/>
                <w:sz w:val="14"/>
                <w:szCs w:val="14"/>
              </w:rPr>
            </w:pPr>
            <w:r w:rsidRPr="004D399B">
              <w:rPr>
                <w:rFonts w:asciiTheme="majorBidi" w:hAnsiTheme="majorBidi" w:cstheme="majorBidi"/>
                <w:sz w:val="14"/>
                <w:szCs w:val="14"/>
              </w:rPr>
              <w:t>56,751</w:t>
            </w:r>
          </w:p>
        </w:tc>
        <w:tc>
          <w:tcPr>
            <w:tcW w:w="992" w:type="dxa"/>
          </w:tcPr>
          <w:p w:rsidR="006D0DFD" w:rsidRPr="004D399B" w:rsidRDefault="00F85264" w:rsidP="004D399B">
            <w:pPr>
              <w:jc w:val="center"/>
              <w:rPr>
                <w:rFonts w:asciiTheme="majorBidi" w:hAnsiTheme="majorBidi" w:cstheme="majorBidi"/>
                <w:sz w:val="14"/>
                <w:szCs w:val="14"/>
              </w:rPr>
            </w:pPr>
            <w:r>
              <w:rPr>
                <w:rFonts w:asciiTheme="majorBidi" w:hAnsiTheme="majorBidi" w:cstheme="majorBidi"/>
                <w:sz w:val="14"/>
                <w:szCs w:val="14"/>
              </w:rPr>
              <w:t xml:space="preserve">  </w:t>
            </w:r>
            <w:r w:rsidR="006D0DFD" w:rsidRPr="004D399B">
              <w:rPr>
                <w:rFonts w:asciiTheme="majorBidi" w:hAnsiTheme="majorBidi" w:cstheme="majorBidi"/>
                <w:sz w:val="14"/>
                <w:szCs w:val="14"/>
              </w:rPr>
              <w:t>0.04</w:t>
            </w:r>
          </w:p>
        </w:tc>
        <w:tc>
          <w:tcPr>
            <w:tcW w:w="1134" w:type="dxa"/>
          </w:tcPr>
          <w:p w:rsidR="006D0DFD" w:rsidRPr="004D399B" w:rsidRDefault="006D0DFD" w:rsidP="004D399B">
            <w:pPr>
              <w:jc w:val="center"/>
              <w:rPr>
                <w:rFonts w:asciiTheme="majorBidi" w:hAnsiTheme="majorBidi" w:cstheme="majorBidi"/>
                <w:sz w:val="14"/>
                <w:szCs w:val="14"/>
              </w:rPr>
            </w:pPr>
            <w:r w:rsidRPr="004D399B">
              <w:rPr>
                <w:rFonts w:asciiTheme="majorBidi" w:hAnsiTheme="majorBidi" w:cstheme="majorBidi"/>
                <w:sz w:val="14"/>
                <w:szCs w:val="14"/>
              </w:rPr>
              <w:t>16,620kL</w:t>
            </w:r>
          </w:p>
        </w:tc>
        <w:tc>
          <w:tcPr>
            <w:tcW w:w="993" w:type="dxa"/>
          </w:tcPr>
          <w:p w:rsidR="006D0DFD" w:rsidRPr="004D399B" w:rsidRDefault="006D0DFD" w:rsidP="004D399B">
            <w:pPr>
              <w:jc w:val="center"/>
              <w:rPr>
                <w:rFonts w:asciiTheme="majorBidi" w:hAnsiTheme="majorBidi" w:cstheme="majorBidi"/>
                <w:sz w:val="14"/>
                <w:szCs w:val="14"/>
              </w:rPr>
            </w:pPr>
            <w:r w:rsidRPr="00F61FEE">
              <w:rPr>
                <w:rFonts w:asciiTheme="majorBidi" w:hAnsiTheme="majorBidi" w:cstheme="majorBidi"/>
                <w:sz w:val="14"/>
                <w:szCs w:val="14"/>
                <w:lang w:val="en-US" w:eastAsia="en-US"/>
              </w:rPr>
              <w:t>308,160</w:t>
            </w:r>
          </w:p>
        </w:tc>
        <w:tc>
          <w:tcPr>
            <w:tcW w:w="992" w:type="dxa"/>
          </w:tcPr>
          <w:p w:rsidR="006D0DFD" w:rsidRPr="004D399B" w:rsidRDefault="00F85264" w:rsidP="004D399B">
            <w:pPr>
              <w:jc w:val="center"/>
              <w:rPr>
                <w:rFonts w:asciiTheme="majorBidi" w:hAnsiTheme="majorBidi" w:cstheme="majorBidi"/>
                <w:sz w:val="14"/>
                <w:szCs w:val="14"/>
              </w:rPr>
            </w:pPr>
            <w:r>
              <w:rPr>
                <w:rFonts w:asciiTheme="majorBidi" w:hAnsiTheme="majorBidi" w:cstheme="majorBidi"/>
                <w:sz w:val="14"/>
                <w:szCs w:val="14"/>
              </w:rPr>
              <w:t xml:space="preserve">  </w:t>
            </w:r>
            <w:r w:rsidR="006D0DFD" w:rsidRPr="004D399B">
              <w:rPr>
                <w:rFonts w:asciiTheme="majorBidi" w:hAnsiTheme="majorBidi" w:cstheme="majorBidi"/>
                <w:sz w:val="14"/>
                <w:szCs w:val="14"/>
              </w:rPr>
              <w:t>0.20</w:t>
            </w:r>
          </w:p>
        </w:tc>
        <w:tc>
          <w:tcPr>
            <w:tcW w:w="1154" w:type="dxa"/>
          </w:tcPr>
          <w:p w:rsidR="006D0DFD" w:rsidRPr="004D399B" w:rsidRDefault="006D0DFD" w:rsidP="004D399B">
            <w:pPr>
              <w:jc w:val="center"/>
              <w:rPr>
                <w:rFonts w:asciiTheme="majorBidi" w:hAnsiTheme="majorBidi" w:cstheme="majorBidi"/>
                <w:sz w:val="14"/>
                <w:szCs w:val="14"/>
              </w:rPr>
            </w:pPr>
            <w:r w:rsidRPr="00F61FEE">
              <w:rPr>
                <w:rFonts w:asciiTheme="majorBidi" w:hAnsiTheme="majorBidi" w:cstheme="majorBidi"/>
                <w:sz w:val="14"/>
                <w:szCs w:val="14"/>
                <w:lang w:val="en-US" w:eastAsia="en-US"/>
              </w:rPr>
              <w:t>15,355</w:t>
            </w:r>
            <w:r w:rsidRPr="004D399B">
              <w:rPr>
                <w:rFonts w:asciiTheme="majorBidi" w:hAnsiTheme="majorBidi" w:cstheme="majorBidi"/>
                <w:sz w:val="14"/>
                <w:szCs w:val="14"/>
                <w:lang w:val="en-US" w:eastAsia="en-US"/>
              </w:rPr>
              <w:t>kL</w:t>
            </w:r>
          </w:p>
        </w:tc>
      </w:tr>
      <w:tr w:rsidR="004D399B" w:rsidRPr="004D399B" w:rsidTr="004D399B">
        <w:trPr>
          <w:jc w:val="center"/>
        </w:trPr>
        <w:tc>
          <w:tcPr>
            <w:tcW w:w="776" w:type="dxa"/>
          </w:tcPr>
          <w:p w:rsidR="006D0DFD" w:rsidRPr="004D399B" w:rsidRDefault="006D0DFD" w:rsidP="004D399B">
            <w:pPr>
              <w:jc w:val="center"/>
              <w:rPr>
                <w:rFonts w:asciiTheme="majorBidi" w:hAnsiTheme="majorBidi" w:cstheme="majorBidi"/>
                <w:sz w:val="14"/>
                <w:szCs w:val="14"/>
              </w:rPr>
            </w:pPr>
            <w:r w:rsidRPr="004D399B">
              <w:rPr>
                <w:rFonts w:asciiTheme="majorBidi" w:hAnsiTheme="majorBidi" w:cstheme="majorBidi"/>
                <w:sz w:val="14"/>
                <w:szCs w:val="14"/>
              </w:rPr>
              <w:t>Heavy fuel oil</w:t>
            </w:r>
          </w:p>
        </w:tc>
        <w:tc>
          <w:tcPr>
            <w:tcW w:w="947" w:type="dxa"/>
          </w:tcPr>
          <w:p w:rsidR="006D0DFD" w:rsidRPr="004D399B" w:rsidRDefault="006D0DFD" w:rsidP="004D399B">
            <w:pPr>
              <w:jc w:val="center"/>
              <w:rPr>
                <w:rFonts w:asciiTheme="majorBidi" w:hAnsiTheme="majorBidi" w:cstheme="majorBidi"/>
                <w:sz w:val="14"/>
                <w:szCs w:val="14"/>
              </w:rPr>
            </w:pPr>
            <w:r w:rsidRPr="006D0DFD">
              <w:rPr>
                <w:rFonts w:asciiTheme="majorBidi" w:hAnsiTheme="majorBidi" w:cstheme="majorBidi"/>
                <w:sz w:val="14"/>
                <w:szCs w:val="14"/>
                <w:lang w:val="en-US" w:eastAsia="en-US"/>
              </w:rPr>
              <w:t>617,814</w:t>
            </w:r>
          </w:p>
        </w:tc>
        <w:tc>
          <w:tcPr>
            <w:tcW w:w="969" w:type="dxa"/>
          </w:tcPr>
          <w:p w:rsidR="006D0DFD" w:rsidRPr="004D399B" w:rsidRDefault="00F85264" w:rsidP="004D399B">
            <w:pPr>
              <w:jc w:val="center"/>
              <w:rPr>
                <w:rFonts w:asciiTheme="majorBidi" w:hAnsiTheme="majorBidi" w:cstheme="majorBidi"/>
                <w:sz w:val="14"/>
                <w:szCs w:val="14"/>
              </w:rPr>
            </w:pPr>
            <w:r>
              <w:rPr>
                <w:rFonts w:asciiTheme="majorBidi" w:hAnsiTheme="majorBidi" w:cstheme="majorBidi"/>
                <w:sz w:val="14"/>
                <w:szCs w:val="14"/>
              </w:rPr>
              <w:t xml:space="preserve">  </w:t>
            </w:r>
            <w:r w:rsidR="000700EA" w:rsidRPr="004D399B">
              <w:rPr>
                <w:rFonts w:asciiTheme="majorBidi" w:hAnsiTheme="majorBidi" w:cstheme="majorBidi"/>
                <w:sz w:val="14"/>
                <w:szCs w:val="14"/>
              </w:rPr>
              <w:t>0.41</w:t>
            </w:r>
          </w:p>
        </w:tc>
        <w:tc>
          <w:tcPr>
            <w:tcW w:w="1134" w:type="dxa"/>
          </w:tcPr>
          <w:p w:rsidR="006D0DFD" w:rsidRPr="004D399B" w:rsidRDefault="006D0DFD" w:rsidP="004D399B">
            <w:pPr>
              <w:jc w:val="center"/>
              <w:rPr>
                <w:rFonts w:asciiTheme="majorBidi" w:hAnsiTheme="majorBidi" w:cstheme="majorBidi"/>
                <w:sz w:val="14"/>
                <w:szCs w:val="14"/>
              </w:rPr>
            </w:pPr>
            <w:r w:rsidRPr="006D0DFD">
              <w:rPr>
                <w:rFonts w:asciiTheme="majorBidi" w:hAnsiTheme="majorBidi" w:cstheme="majorBidi"/>
                <w:sz w:val="14"/>
                <w:szCs w:val="14"/>
                <w:lang w:val="en-US" w:eastAsia="en-US"/>
              </w:rPr>
              <w:t>183,587</w:t>
            </w:r>
            <w:r w:rsidRPr="004D399B">
              <w:rPr>
                <w:rFonts w:asciiTheme="majorBidi" w:hAnsiTheme="majorBidi" w:cstheme="majorBidi"/>
                <w:sz w:val="14"/>
                <w:szCs w:val="14"/>
                <w:lang w:val="en-US" w:eastAsia="en-US"/>
              </w:rPr>
              <w:t>kL</w:t>
            </w:r>
          </w:p>
        </w:tc>
        <w:tc>
          <w:tcPr>
            <w:tcW w:w="992" w:type="dxa"/>
          </w:tcPr>
          <w:p w:rsidR="006D0DFD" w:rsidRPr="004D399B" w:rsidRDefault="004D399B" w:rsidP="004D399B">
            <w:pPr>
              <w:jc w:val="center"/>
              <w:rPr>
                <w:rFonts w:asciiTheme="majorBidi" w:hAnsiTheme="majorBidi" w:cstheme="majorBidi"/>
                <w:sz w:val="14"/>
                <w:szCs w:val="14"/>
              </w:rPr>
            </w:pPr>
            <w:r w:rsidRPr="004D399B">
              <w:rPr>
                <w:rFonts w:asciiTheme="majorBidi" w:hAnsiTheme="majorBidi" w:cstheme="majorBidi"/>
                <w:sz w:val="14"/>
                <w:szCs w:val="14"/>
              </w:rPr>
              <w:t>677,790</w:t>
            </w:r>
          </w:p>
        </w:tc>
        <w:tc>
          <w:tcPr>
            <w:tcW w:w="992" w:type="dxa"/>
          </w:tcPr>
          <w:p w:rsidR="006D0DFD" w:rsidRPr="004D399B" w:rsidRDefault="00F85264" w:rsidP="004D399B">
            <w:pPr>
              <w:jc w:val="center"/>
              <w:rPr>
                <w:rFonts w:asciiTheme="majorBidi" w:hAnsiTheme="majorBidi" w:cstheme="majorBidi"/>
                <w:sz w:val="14"/>
                <w:szCs w:val="14"/>
              </w:rPr>
            </w:pPr>
            <w:r>
              <w:rPr>
                <w:rFonts w:asciiTheme="majorBidi" w:hAnsiTheme="majorBidi" w:cstheme="majorBidi"/>
                <w:sz w:val="14"/>
                <w:szCs w:val="14"/>
              </w:rPr>
              <w:t xml:space="preserve">  </w:t>
            </w:r>
            <w:r w:rsidR="000700EA" w:rsidRPr="004D399B">
              <w:rPr>
                <w:rFonts w:asciiTheme="majorBidi" w:hAnsiTheme="majorBidi" w:cstheme="majorBidi"/>
                <w:sz w:val="14"/>
                <w:szCs w:val="14"/>
              </w:rPr>
              <w:t>0.44</w:t>
            </w:r>
          </w:p>
        </w:tc>
        <w:tc>
          <w:tcPr>
            <w:tcW w:w="1134" w:type="dxa"/>
          </w:tcPr>
          <w:p w:rsidR="006D0DFD" w:rsidRPr="004D399B" w:rsidRDefault="004D399B" w:rsidP="004D399B">
            <w:pPr>
              <w:jc w:val="center"/>
              <w:rPr>
                <w:rFonts w:asciiTheme="majorBidi" w:hAnsiTheme="majorBidi" w:cstheme="majorBidi"/>
                <w:sz w:val="14"/>
                <w:szCs w:val="14"/>
              </w:rPr>
            </w:pPr>
            <w:r w:rsidRPr="004D399B">
              <w:rPr>
                <w:rFonts w:asciiTheme="majorBidi" w:hAnsiTheme="majorBidi" w:cstheme="majorBidi"/>
                <w:sz w:val="14"/>
                <w:szCs w:val="14"/>
              </w:rPr>
              <w:t>188,332</w:t>
            </w:r>
          </w:p>
        </w:tc>
        <w:tc>
          <w:tcPr>
            <w:tcW w:w="993" w:type="dxa"/>
          </w:tcPr>
          <w:p w:rsidR="006D0DFD" w:rsidRPr="004D399B" w:rsidRDefault="006D0DFD" w:rsidP="004D399B">
            <w:pPr>
              <w:jc w:val="center"/>
              <w:rPr>
                <w:rFonts w:asciiTheme="majorBidi" w:hAnsiTheme="majorBidi" w:cstheme="majorBidi"/>
                <w:sz w:val="14"/>
                <w:szCs w:val="14"/>
              </w:rPr>
            </w:pPr>
            <w:r w:rsidRPr="00F61FEE">
              <w:rPr>
                <w:rFonts w:asciiTheme="majorBidi" w:hAnsiTheme="majorBidi" w:cstheme="majorBidi"/>
                <w:sz w:val="14"/>
                <w:szCs w:val="14"/>
                <w:lang w:val="en-US" w:eastAsia="en-US"/>
              </w:rPr>
              <w:t>121,950</w:t>
            </w:r>
          </w:p>
        </w:tc>
        <w:tc>
          <w:tcPr>
            <w:tcW w:w="992" w:type="dxa"/>
          </w:tcPr>
          <w:p w:rsidR="006D0DFD" w:rsidRPr="004D399B" w:rsidRDefault="00F85264" w:rsidP="004D399B">
            <w:pPr>
              <w:jc w:val="center"/>
              <w:rPr>
                <w:rFonts w:asciiTheme="majorBidi" w:hAnsiTheme="majorBidi" w:cstheme="majorBidi"/>
                <w:sz w:val="14"/>
                <w:szCs w:val="14"/>
              </w:rPr>
            </w:pPr>
            <w:r>
              <w:rPr>
                <w:rFonts w:asciiTheme="majorBidi" w:hAnsiTheme="majorBidi" w:cstheme="majorBidi"/>
                <w:sz w:val="14"/>
                <w:szCs w:val="14"/>
              </w:rPr>
              <w:t xml:space="preserve">  </w:t>
            </w:r>
            <w:r w:rsidR="006D0DFD" w:rsidRPr="004D399B">
              <w:rPr>
                <w:rFonts w:asciiTheme="majorBidi" w:hAnsiTheme="majorBidi" w:cstheme="majorBidi"/>
                <w:sz w:val="14"/>
                <w:szCs w:val="14"/>
              </w:rPr>
              <w:t>0.08</w:t>
            </w:r>
          </w:p>
        </w:tc>
        <w:tc>
          <w:tcPr>
            <w:tcW w:w="1154" w:type="dxa"/>
          </w:tcPr>
          <w:p w:rsidR="006D0DFD" w:rsidRPr="004D399B" w:rsidRDefault="006D0DFD" w:rsidP="004D399B">
            <w:pPr>
              <w:jc w:val="center"/>
              <w:rPr>
                <w:rFonts w:asciiTheme="majorBidi" w:hAnsiTheme="majorBidi" w:cstheme="majorBidi"/>
                <w:sz w:val="14"/>
                <w:szCs w:val="14"/>
              </w:rPr>
            </w:pPr>
            <w:r w:rsidRPr="00F61FEE">
              <w:rPr>
                <w:rFonts w:asciiTheme="majorBidi" w:hAnsiTheme="majorBidi" w:cstheme="majorBidi"/>
                <w:sz w:val="14"/>
                <w:szCs w:val="14"/>
                <w:lang w:val="en-US" w:eastAsia="en-US"/>
              </w:rPr>
              <w:t>45,756</w:t>
            </w:r>
            <w:r w:rsidRPr="004D399B">
              <w:rPr>
                <w:rFonts w:asciiTheme="majorBidi" w:hAnsiTheme="majorBidi" w:cstheme="majorBidi"/>
                <w:sz w:val="14"/>
                <w:szCs w:val="14"/>
                <w:lang w:val="en-US" w:eastAsia="en-US"/>
              </w:rPr>
              <w:t>kL</w:t>
            </w:r>
          </w:p>
        </w:tc>
      </w:tr>
      <w:tr w:rsidR="004D399B" w:rsidRPr="004D399B" w:rsidTr="004D399B">
        <w:trPr>
          <w:jc w:val="center"/>
        </w:trPr>
        <w:tc>
          <w:tcPr>
            <w:tcW w:w="776" w:type="dxa"/>
          </w:tcPr>
          <w:p w:rsidR="006D0DFD" w:rsidRPr="004D399B" w:rsidRDefault="006D0DFD" w:rsidP="004D399B">
            <w:pPr>
              <w:jc w:val="center"/>
              <w:rPr>
                <w:rFonts w:asciiTheme="majorBidi" w:hAnsiTheme="majorBidi" w:cstheme="majorBidi"/>
                <w:sz w:val="14"/>
                <w:szCs w:val="14"/>
              </w:rPr>
            </w:pPr>
            <w:r w:rsidRPr="004D399B">
              <w:rPr>
                <w:rFonts w:asciiTheme="majorBidi" w:hAnsiTheme="majorBidi" w:cstheme="majorBidi"/>
                <w:sz w:val="14"/>
                <w:szCs w:val="14"/>
              </w:rPr>
              <w:t>Diesel</w:t>
            </w:r>
          </w:p>
        </w:tc>
        <w:tc>
          <w:tcPr>
            <w:tcW w:w="947" w:type="dxa"/>
          </w:tcPr>
          <w:p w:rsidR="006D0DFD" w:rsidRPr="004D399B" w:rsidRDefault="006D0DFD" w:rsidP="004D399B">
            <w:pPr>
              <w:jc w:val="center"/>
              <w:rPr>
                <w:rFonts w:asciiTheme="majorBidi" w:hAnsiTheme="majorBidi" w:cstheme="majorBidi"/>
                <w:sz w:val="14"/>
                <w:szCs w:val="14"/>
              </w:rPr>
            </w:pPr>
            <w:r w:rsidRPr="004D399B">
              <w:rPr>
                <w:rFonts w:asciiTheme="majorBidi" w:hAnsiTheme="majorBidi" w:cstheme="majorBidi"/>
                <w:sz w:val="14"/>
                <w:szCs w:val="14"/>
              </w:rPr>
              <w:t>2</w:t>
            </w:r>
          </w:p>
        </w:tc>
        <w:tc>
          <w:tcPr>
            <w:tcW w:w="969" w:type="dxa"/>
          </w:tcPr>
          <w:p w:rsidR="006D0DFD" w:rsidRPr="004D399B" w:rsidRDefault="006D0DFD" w:rsidP="004D399B">
            <w:pPr>
              <w:jc w:val="center"/>
              <w:rPr>
                <w:rFonts w:asciiTheme="majorBidi" w:hAnsiTheme="majorBidi" w:cstheme="majorBidi"/>
                <w:sz w:val="14"/>
                <w:szCs w:val="14"/>
              </w:rPr>
            </w:pPr>
            <w:r w:rsidRPr="004D399B">
              <w:rPr>
                <w:rFonts w:asciiTheme="majorBidi" w:hAnsiTheme="majorBidi" w:cstheme="majorBidi"/>
                <w:sz w:val="14"/>
                <w:szCs w:val="14"/>
              </w:rPr>
              <w:t>0</w:t>
            </w:r>
          </w:p>
        </w:tc>
        <w:tc>
          <w:tcPr>
            <w:tcW w:w="1134" w:type="dxa"/>
          </w:tcPr>
          <w:p w:rsidR="006D0DFD" w:rsidRPr="004D399B" w:rsidRDefault="006D0DFD" w:rsidP="004D399B">
            <w:pPr>
              <w:jc w:val="center"/>
              <w:rPr>
                <w:rFonts w:asciiTheme="majorBidi" w:hAnsiTheme="majorBidi" w:cstheme="majorBidi"/>
                <w:sz w:val="14"/>
                <w:szCs w:val="14"/>
              </w:rPr>
            </w:pPr>
            <w:r w:rsidRPr="004D399B">
              <w:rPr>
                <w:rFonts w:asciiTheme="majorBidi" w:hAnsiTheme="majorBidi" w:cstheme="majorBidi"/>
                <w:sz w:val="14"/>
                <w:szCs w:val="14"/>
              </w:rPr>
              <w:t>1kL</w:t>
            </w:r>
          </w:p>
        </w:tc>
        <w:tc>
          <w:tcPr>
            <w:tcW w:w="992" w:type="dxa"/>
          </w:tcPr>
          <w:p w:rsidR="006D0DFD" w:rsidRPr="004D399B" w:rsidRDefault="006D0DFD" w:rsidP="004D399B">
            <w:pPr>
              <w:jc w:val="center"/>
              <w:rPr>
                <w:rFonts w:asciiTheme="majorBidi" w:hAnsiTheme="majorBidi" w:cstheme="majorBidi"/>
                <w:sz w:val="14"/>
                <w:szCs w:val="14"/>
              </w:rPr>
            </w:pPr>
            <w:r w:rsidRPr="004D399B">
              <w:rPr>
                <w:rFonts w:asciiTheme="majorBidi" w:hAnsiTheme="majorBidi" w:cstheme="majorBidi"/>
                <w:sz w:val="14"/>
                <w:szCs w:val="14"/>
              </w:rPr>
              <w:t>0</w:t>
            </w:r>
          </w:p>
        </w:tc>
        <w:tc>
          <w:tcPr>
            <w:tcW w:w="992" w:type="dxa"/>
          </w:tcPr>
          <w:p w:rsidR="006D0DFD" w:rsidRPr="004D399B" w:rsidRDefault="006D0DFD" w:rsidP="004D399B">
            <w:pPr>
              <w:jc w:val="center"/>
              <w:rPr>
                <w:rFonts w:asciiTheme="majorBidi" w:hAnsiTheme="majorBidi" w:cstheme="majorBidi"/>
                <w:sz w:val="14"/>
                <w:szCs w:val="14"/>
              </w:rPr>
            </w:pPr>
            <w:r w:rsidRPr="004D399B">
              <w:rPr>
                <w:rFonts w:asciiTheme="majorBidi" w:hAnsiTheme="majorBidi" w:cstheme="majorBidi"/>
                <w:sz w:val="14"/>
                <w:szCs w:val="14"/>
              </w:rPr>
              <w:t>0</w:t>
            </w:r>
          </w:p>
        </w:tc>
        <w:tc>
          <w:tcPr>
            <w:tcW w:w="1134" w:type="dxa"/>
          </w:tcPr>
          <w:p w:rsidR="006D0DFD" w:rsidRPr="004D399B" w:rsidRDefault="006D0DFD" w:rsidP="004D399B">
            <w:pPr>
              <w:jc w:val="center"/>
              <w:rPr>
                <w:rFonts w:asciiTheme="majorBidi" w:hAnsiTheme="majorBidi" w:cstheme="majorBidi"/>
                <w:sz w:val="14"/>
                <w:szCs w:val="14"/>
              </w:rPr>
            </w:pPr>
            <w:r w:rsidRPr="004D399B">
              <w:rPr>
                <w:rFonts w:asciiTheme="majorBidi" w:hAnsiTheme="majorBidi" w:cstheme="majorBidi"/>
                <w:sz w:val="14"/>
                <w:szCs w:val="14"/>
              </w:rPr>
              <w:t>0</w:t>
            </w:r>
          </w:p>
        </w:tc>
        <w:tc>
          <w:tcPr>
            <w:tcW w:w="993" w:type="dxa"/>
          </w:tcPr>
          <w:p w:rsidR="006D0DFD" w:rsidRPr="004D399B" w:rsidRDefault="006D0DFD" w:rsidP="004D399B">
            <w:pPr>
              <w:jc w:val="center"/>
              <w:rPr>
                <w:rFonts w:asciiTheme="majorBidi" w:hAnsiTheme="majorBidi" w:cstheme="majorBidi"/>
                <w:sz w:val="14"/>
                <w:szCs w:val="14"/>
              </w:rPr>
            </w:pPr>
            <w:r w:rsidRPr="004D399B">
              <w:rPr>
                <w:rFonts w:asciiTheme="majorBidi" w:hAnsiTheme="majorBidi" w:cstheme="majorBidi"/>
                <w:sz w:val="14"/>
                <w:szCs w:val="14"/>
              </w:rPr>
              <w:t>0</w:t>
            </w:r>
          </w:p>
        </w:tc>
        <w:tc>
          <w:tcPr>
            <w:tcW w:w="992" w:type="dxa"/>
          </w:tcPr>
          <w:p w:rsidR="006D0DFD" w:rsidRPr="004D399B" w:rsidRDefault="006D0DFD" w:rsidP="004D399B">
            <w:pPr>
              <w:jc w:val="center"/>
              <w:rPr>
                <w:rFonts w:asciiTheme="majorBidi" w:hAnsiTheme="majorBidi" w:cstheme="majorBidi"/>
                <w:sz w:val="14"/>
                <w:szCs w:val="14"/>
              </w:rPr>
            </w:pPr>
            <w:r w:rsidRPr="004D399B">
              <w:rPr>
                <w:rFonts w:asciiTheme="majorBidi" w:hAnsiTheme="majorBidi" w:cstheme="majorBidi"/>
                <w:sz w:val="14"/>
                <w:szCs w:val="14"/>
              </w:rPr>
              <w:t>0</w:t>
            </w:r>
          </w:p>
        </w:tc>
        <w:tc>
          <w:tcPr>
            <w:tcW w:w="1154" w:type="dxa"/>
          </w:tcPr>
          <w:p w:rsidR="006D0DFD" w:rsidRPr="004D399B" w:rsidRDefault="006D0DFD" w:rsidP="004D399B">
            <w:pPr>
              <w:jc w:val="center"/>
              <w:rPr>
                <w:rFonts w:asciiTheme="majorBidi" w:hAnsiTheme="majorBidi" w:cstheme="majorBidi"/>
                <w:sz w:val="14"/>
                <w:szCs w:val="14"/>
              </w:rPr>
            </w:pPr>
            <w:r w:rsidRPr="004D399B">
              <w:rPr>
                <w:rFonts w:asciiTheme="majorBidi" w:hAnsiTheme="majorBidi" w:cstheme="majorBidi"/>
                <w:sz w:val="14"/>
                <w:szCs w:val="14"/>
              </w:rPr>
              <w:t>0</w:t>
            </w:r>
          </w:p>
        </w:tc>
      </w:tr>
      <w:tr w:rsidR="004D399B" w:rsidRPr="004D399B" w:rsidTr="004D399B">
        <w:trPr>
          <w:jc w:val="center"/>
        </w:trPr>
        <w:tc>
          <w:tcPr>
            <w:tcW w:w="776" w:type="dxa"/>
          </w:tcPr>
          <w:p w:rsidR="006D0DFD" w:rsidRPr="004D399B" w:rsidRDefault="006D0DFD" w:rsidP="004D399B">
            <w:pPr>
              <w:jc w:val="center"/>
              <w:rPr>
                <w:rFonts w:asciiTheme="majorBidi" w:hAnsiTheme="majorBidi" w:cstheme="majorBidi"/>
                <w:sz w:val="14"/>
                <w:szCs w:val="14"/>
              </w:rPr>
            </w:pPr>
            <w:r w:rsidRPr="004D399B">
              <w:rPr>
                <w:rFonts w:asciiTheme="majorBidi" w:hAnsiTheme="majorBidi" w:cstheme="majorBidi"/>
                <w:sz w:val="14"/>
                <w:szCs w:val="14"/>
              </w:rPr>
              <w:t>Natural gas</w:t>
            </w:r>
          </w:p>
        </w:tc>
        <w:tc>
          <w:tcPr>
            <w:tcW w:w="947" w:type="dxa"/>
          </w:tcPr>
          <w:p w:rsidR="006D0DFD" w:rsidRPr="004D399B" w:rsidRDefault="006D0DFD" w:rsidP="004D399B">
            <w:pPr>
              <w:jc w:val="center"/>
              <w:rPr>
                <w:rFonts w:asciiTheme="majorBidi" w:hAnsiTheme="majorBidi" w:cstheme="majorBidi"/>
                <w:sz w:val="14"/>
                <w:szCs w:val="14"/>
              </w:rPr>
            </w:pPr>
            <w:r w:rsidRPr="004D399B">
              <w:rPr>
                <w:rFonts w:asciiTheme="majorBidi" w:hAnsiTheme="majorBidi" w:cstheme="majorBidi"/>
                <w:sz w:val="14"/>
                <w:szCs w:val="14"/>
              </w:rPr>
              <w:t>8,665,151</w:t>
            </w:r>
          </w:p>
        </w:tc>
        <w:tc>
          <w:tcPr>
            <w:tcW w:w="969" w:type="dxa"/>
          </w:tcPr>
          <w:p w:rsidR="006D0DFD" w:rsidRPr="004D399B" w:rsidRDefault="00F85264" w:rsidP="004D399B">
            <w:pPr>
              <w:jc w:val="center"/>
              <w:rPr>
                <w:rFonts w:asciiTheme="majorBidi" w:hAnsiTheme="majorBidi" w:cstheme="majorBidi"/>
                <w:sz w:val="14"/>
                <w:szCs w:val="14"/>
              </w:rPr>
            </w:pPr>
            <w:r>
              <w:rPr>
                <w:rFonts w:asciiTheme="majorBidi" w:hAnsiTheme="majorBidi" w:cstheme="majorBidi"/>
                <w:sz w:val="14"/>
                <w:szCs w:val="14"/>
              </w:rPr>
              <w:t xml:space="preserve">  </w:t>
            </w:r>
            <w:r w:rsidR="006D0DFD" w:rsidRPr="004D399B">
              <w:rPr>
                <w:rFonts w:asciiTheme="majorBidi" w:hAnsiTheme="majorBidi" w:cstheme="majorBidi"/>
                <w:sz w:val="14"/>
                <w:szCs w:val="14"/>
              </w:rPr>
              <w:t>5.77</w:t>
            </w:r>
          </w:p>
        </w:tc>
        <w:tc>
          <w:tcPr>
            <w:tcW w:w="1134" w:type="dxa"/>
          </w:tcPr>
          <w:p w:rsidR="006D0DFD" w:rsidRPr="004D399B" w:rsidRDefault="006D0DFD" w:rsidP="004D399B">
            <w:pPr>
              <w:jc w:val="center"/>
              <w:rPr>
                <w:rFonts w:asciiTheme="majorBidi" w:hAnsiTheme="majorBidi" w:cstheme="majorBidi"/>
                <w:sz w:val="14"/>
                <w:szCs w:val="14"/>
              </w:rPr>
            </w:pPr>
            <w:r w:rsidRPr="004D399B">
              <w:rPr>
                <w:rFonts w:asciiTheme="majorBidi" w:hAnsiTheme="majorBidi" w:cstheme="majorBidi"/>
                <w:sz w:val="14"/>
                <w:szCs w:val="14"/>
              </w:rPr>
              <w:t>2,088,723k.m</w:t>
            </w:r>
            <w:r w:rsidRPr="004D399B">
              <w:rPr>
                <w:rFonts w:asciiTheme="majorBidi" w:hAnsiTheme="majorBidi" w:cstheme="majorBidi"/>
                <w:sz w:val="14"/>
                <w:szCs w:val="14"/>
                <w:vertAlign w:val="superscript"/>
              </w:rPr>
              <w:t>3</w:t>
            </w:r>
          </w:p>
        </w:tc>
        <w:tc>
          <w:tcPr>
            <w:tcW w:w="992" w:type="dxa"/>
          </w:tcPr>
          <w:p w:rsidR="006D0DFD" w:rsidRPr="004D399B" w:rsidRDefault="006D0DFD" w:rsidP="004D399B">
            <w:pPr>
              <w:jc w:val="center"/>
              <w:rPr>
                <w:rFonts w:asciiTheme="majorBidi" w:hAnsiTheme="majorBidi" w:cstheme="majorBidi"/>
                <w:sz w:val="14"/>
                <w:szCs w:val="14"/>
              </w:rPr>
            </w:pPr>
            <w:r w:rsidRPr="004D399B">
              <w:rPr>
                <w:rFonts w:asciiTheme="majorBidi" w:hAnsiTheme="majorBidi" w:cstheme="majorBidi"/>
                <w:sz w:val="14"/>
                <w:szCs w:val="14"/>
              </w:rPr>
              <w:t>11,901,579</w:t>
            </w:r>
          </w:p>
        </w:tc>
        <w:tc>
          <w:tcPr>
            <w:tcW w:w="992" w:type="dxa"/>
          </w:tcPr>
          <w:p w:rsidR="006D0DFD" w:rsidRPr="004D399B" w:rsidRDefault="00F85264" w:rsidP="004D399B">
            <w:pPr>
              <w:jc w:val="center"/>
              <w:rPr>
                <w:rFonts w:asciiTheme="majorBidi" w:hAnsiTheme="majorBidi" w:cstheme="majorBidi"/>
                <w:sz w:val="14"/>
                <w:szCs w:val="14"/>
              </w:rPr>
            </w:pPr>
            <w:r>
              <w:rPr>
                <w:rFonts w:asciiTheme="majorBidi" w:hAnsiTheme="majorBidi" w:cstheme="majorBidi"/>
                <w:sz w:val="14"/>
                <w:szCs w:val="14"/>
              </w:rPr>
              <w:t xml:space="preserve">  </w:t>
            </w:r>
            <w:r w:rsidR="006D0DFD" w:rsidRPr="004D399B">
              <w:rPr>
                <w:rFonts w:asciiTheme="majorBidi" w:hAnsiTheme="majorBidi" w:cstheme="majorBidi"/>
                <w:sz w:val="14"/>
                <w:szCs w:val="14"/>
              </w:rPr>
              <w:t>7.67</w:t>
            </w:r>
          </w:p>
        </w:tc>
        <w:tc>
          <w:tcPr>
            <w:tcW w:w="1134" w:type="dxa"/>
          </w:tcPr>
          <w:p w:rsidR="006D0DFD" w:rsidRPr="004D399B" w:rsidRDefault="006D0DFD" w:rsidP="004D399B">
            <w:pPr>
              <w:jc w:val="center"/>
              <w:rPr>
                <w:rFonts w:asciiTheme="majorBidi" w:hAnsiTheme="majorBidi" w:cstheme="majorBidi"/>
                <w:sz w:val="14"/>
                <w:szCs w:val="14"/>
              </w:rPr>
            </w:pPr>
            <w:r w:rsidRPr="004D399B">
              <w:rPr>
                <w:rFonts w:asciiTheme="majorBidi" w:hAnsiTheme="majorBidi" w:cstheme="majorBidi"/>
                <w:sz w:val="14"/>
                <w:szCs w:val="14"/>
              </w:rPr>
              <w:t>2,832,214k.m</w:t>
            </w:r>
            <w:r w:rsidRPr="004D399B">
              <w:rPr>
                <w:rFonts w:asciiTheme="majorBidi" w:hAnsiTheme="majorBidi" w:cstheme="majorBidi"/>
                <w:sz w:val="14"/>
                <w:szCs w:val="14"/>
                <w:vertAlign w:val="superscript"/>
              </w:rPr>
              <w:t>3</w:t>
            </w:r>
          </w:p>
        </w:tc>
        <w:tc>
          <w:tcPr>
            <w:tcW w:w="993" w:type="dxa"/>
          </w:tcPr>
          <w:p w:rsidR="006D0DFD" w:rsidRPr="004D399B" w:rsidRDefault="006D0DFD" w:rsidP="004D399B">
            <w:pPr>
              <w:jc w:val="center"/>
              <w:rPr>
                <w:rFonts w:asciiTheme="majorBidi" w:hAnsiTheme="majorBidi" w:cstheme="majorBidi"/>
                <w:sz w:val="14"/>
                <w:szCs w:val="14"/>
              </w:rPr>
            </w:pPr>
            <w:r w:rsidRPr="00F61FEE">
              <w:rPr>
                <w:rFonts w:asciiTheme="majorBidi" w:hAnsiTheme="majorBidi" w:cstheme="majorBidi"/>
                <w:sz w:val="14"/>
                <w:szCs w:val="14"/>
                <w:lang w:val="en-US" w:eastAsia="en-US"/>
              </w:rPr>
              <w:t>10,693,529</w:t>
            </w:r>
          </w:p>
        </w:tc>
        <w:tc>
          <w:tcPr>
            <w:tcW w:w="992" w:type="dxa"/>
          </w:tcPr>
          <w:p w:rsidR="006D0DFD" w:rsidRPr="004D399B" w:rsidRDefault="00F85264" w:rsidP="004D399B">
            <w:pPr>
              <w:jc w:val="center"/>
              <w:rPr>
                <w:rFonts w:asciiTheme="majorBidi" w:hAnsiTheme="majorBidi" w:cstheme="majorBidi"/>
                <w:sz w:val="14"/>
                <w:szCs w:val="14"/>
              </w:rPr>
            </w:pPr>
            <w:r>
              <w:rPr>
                <w:rFonts w:asciiTheme="majorBidi" w:hAnsiTheme="majorBidi" w:cstheme="majorBidi"/>
                <w:sz w:val="14"/>
                <w:szCs w:val="14"/>
              </w:rPr>
              <w:t xml:space="preserve">  </w:t>
            </w:r>
            <w:r w:rsidR="006D0DFD" w:rsidRPr="004D399B">
              <w:rPr>
                <w:rFonts w:asciiTheme="majorBidi" w:hAnsiTheme="majorBidi" w:cstheme="majorBidi"/>
                <w:sz w:val="14"/>
                <w:szCs w:val="14"/>
              </w:rPr>
              <w:t>6.93</w:t>
            </w:r>
          </w:p>
        </w:tc>
        <w:tc>
          <w:tcPr>
            <w:tcW w:w="1154" w:type="dxa"/>
          </w:tcPr>
          <w:p w:rsidR="006D0DFD" w:rsidRPr="004D399B" w:rsidRDefault="006D0DFD" w:rsidP="004D399B">
            <w:pPr>
              <w:jc w:val="center"/>
              <w:rPr>
                <w:rFonts w:asciiTheme="majorBidi" w:hAnsiTheme="majorBidi" w:cstheme="majorBidi"/>
                <w:sz w:val="14"/>
                <w:szCs w:val="14"/>
              </w:rPr>
            </w:pPr>
            <w:r w:rsidRPr="00F61FEE">
              <w:rPr>
                <w:rFonts w:asciiTheme="majorBidi" w:hAnsiTheme="majorBidi" w:cstheme="majorBidi"/>
                <w:sz w:val="14"/>
                <w:szCs w:val="14"/>
                <w:lang w:val="en-US" w:eastAsia="en-US"/>
              </w:rPr>
              <w:t>2,833,982</w:t>
            </w:r>
            <w:r w:rsidRPr="004D399B">
              <w:rPr>
                <w:rFonts w:asciiTheme="majorBidi" w:hAnsiTheme="majorBidi" w:cstheme="majorBidi"/>
                <w:sz w:val="14"/>
                <w:szCs w:val="14"/>
              </w:rPr>
              <w:t xml:space="preserve"> k.m</w:t>
            </w:r>
            <w:r w:rsidRPr="004D399B">
              <w:rPr>
                <w:rFonts w:asciiTheme="majorBidi" w:hAnsiTheme="majorBidi" w:cstheme="majorBidi"/>
                <w:sz w:val="14"/>
                <w:szCs w:val="14"/>
                <w:vertAlign w:val="superscript"/>
              </w:rPr>
              <w:t>3</w:t>
            </w:r>
          </w:p>
        </w:tc>
      </w:tr>
      <w:tr w:rsidR="004D399B" w:rsidRPr="004D399B" w:rsidTr="004D399B">
        <w:trPr>
          <w:jc w:val="center"/>
        </w:trPr>
        <w:tc>
          <w:tcPr>
            <w:tcW w:w="776" w:type="dxa"/>
          </w:tcPr>
          <w:p w:rsidR="006D0DFD" w:rsidRPr="004D399B" w:rsidRDefault="006D0DFD" w:rsidP="004D399B">
            <w:pPr>
              <w:jc w:val="center"/>
              <w:rPr>
                <w:rFonts w:asciiTheme="majorBidi" w:hAnsiTheme="majorBidi" w:cstheme="majorBidi"/>
                <w:sz w:val="14"/>
                <w:szCs w:val="14"/>
              </w:rPr>
            </w:pPr>
            <w:r w:rsidRPr="004D399B">
              <w:rPr>
                <w:rFonts w:asciiTheme="majorBidi" w:hAnsiTheme="majorBidi" w:cstheme="majorBidi"/>
                <w:sz w:val="14"/>
                <w:szCs w:val="14"/>
              </w:rPr>
              <w:t>Wood</w:t>
            </w:r>
          </w:p>
        </w:tc>
        <w:tc>
          <w:tcPr>
            <w:tcW w:w="947" w:type="dxa"/>
          </w:tcPr>
          <w:p w:rsidR="006D0DFD" w:rsidRPr="004D399B" w:rsidRDefault="006D0DFD" w:rsidP="004D399B">
            <w:pPr>
              <w:jc w:val="center"/>
              <w:rPr>
                <w:rFonts w:asciiTheme="majorBidi" w:hAnsiTheme="majorBidi" w:cstheme="majorBidi"/>
                <w:sz w:val="14"/>
                <w:szCs w:val="14"/>
              </w:rPr>
            </w:pPr>
            <w:r w:rsidRPr="004D399B">
              <w:rPr>
                <w:rFonts w:asciiTheme="majorBidi" w:hAnsiTheme="majorBidi" w:cstheme="majorBidi"/>
                <w:sz w:val="14"/>
                <w:szCs w:val="14"/>
              </w:rPr>
              <w:t>532,576</w:t>
            </w:r>
          </w:p>
        </w:tc>
        <w:tc>
          <w:tcPr>
            <w:tcW w:w="969" w:type="dxa"/>
          </w:tcPr>
          <w:p w:rsidR="006D0DFD" w:rsidRPr="004D399B" w:rsidRDefault="00F85264" w:rsidP="004D399B">
            <w:pPr>
              <w:jc w:val="center"/>
              <w:rPr>
                <w:rFonts w:asciiTheme="majorBidi" w:hAnsiTheme="majorBidi" w:cstheme="majorBidi"/>
                <w:sz w:val="14"/>
                <w:szCs w:val="14"/>
              </w:rPr>
            </w:pPr>
            <w:r>
              <w:rPr>
                <w:rFonts w:asciiTheme="majorBidi" w:hAnsiTheme="majorBidi" w:cstheme="majorBidi"/>
                <w:sz w:val="14"/>
                <w:szCs w:val="14"/>
              </w:rPr>
              <w:t xml:space="preserve">  </w:t>
            </w:r>
            <w:r w:rsidR="006D0DFD" w:rsidRPr="004D399B">
              <w:rPr>
                <w:rFonts w:asciiTheme="majorBidi" w:hAnsiTheme="majorBidi" w:cstheme="majorBidi"/>
                <w:sz w:val="14"/>
                <w:szCs w:val="14"/>
              </w:rPr>
              <w:t>0.35</w:t>
            </w:r>
          </w:p>
        </w:tc>
        <w:tc>
          <w:tcPr>
            <w:tcW w:w="1134" w:type="dxa"/>
          </w:tcPr>
          <w:p w:rsidR="006D0DFD" w:rsidRPr="004D399B" w:rsidRDefault="006D0DFD" w:rsidP="004D399B">
            <w:pPr>
              <w:jc w:val="center"/>
              <w:rPr>
                <w:rFonts w:asciiTheme="majorBidi" w:hAnsiTheme="majorBidi" w:cstheme="majorBidi"/>
                <w:sz w:val="14"/>
                <w:szCs w:val="14"/>
              </w:rPr>
            </w:pPr>
            <w:r w:rsidRPr="004D399B">
              <w:rPr>
                <w:rFonts w:asciiTheme="majorBidi" w:hAnsiTheme="majorBidi" w:cstheme="majorBidi"/>
                <w:sz w:val="14"/>
                <w:szCs w:val="14"/>
              </w:rPr>
              <w:t>595,472Mg</w:t>
            </w:r>
          </w:p>
        </w:tc>
        <w:tc>
          <w:tcPr>
            <w:tcW w:w="992" w:type="dxa"/>
          </w:tcPr>
          <w:p w:rsidR="006D0DFD" w:rsidRPr="004D399B" w:rsidRDefault="006D0DFD" w:rsidP="004D399B">
            <w:pPr>
              <w:jc w:val="center"/>
              <w:rPr>
                <w:rFonts w:asciiTheme="majorBidi" w:hAnsiTheme="majorBidi" w:cstheme="majorBidi"/>
                <w:sz w:val="14"/>
                <w:szCs w:val="14"/>
              </w:rPr>
            </w:pPr>
            <w:r w:rsidRPr="004D399B">
              <w:rPr>
                <w:rFonts w:asciiTheme="majorBidi" w:hAnsiTheme="majorBidi" w:cstheme="majorBidi"/>
                <w:sz w:val="14"/>
                <w:szCs w:val="14"/>
              </w:rPr>
              <w:t>431,975</w:t>
            </w:r>
          </w:p>
        </w:tc>
        <w:tc>
          <w:tcPr>
            <w:tcW w:w="992" w:type="dxa"/>
          </w:tcPr>
          <w:p w:rsidR="006D0DFD" w:rsidRPr="004D399B" w:rsidRDefault="00F85264" w:rsidP="004D399B">
            <w:pPr>
              <w:jc w:val="center"/>
              <w:rPr>
                <w:rFonts w:asciiTheme="majorBidi" w:hAnsiTheme="majorBidi" w:cstheme="majorBidi"/>
                <w:sz w:val="14"/>
                <w:szCs w:val="14"/>
              </w:rPr>
            </w:pPr>
            <w:r>
              <w:rPr>
                <w:rFonts w:asciiTheme="majorBidi" w:hAnsiTheme="majorBidi" w:cstheme="majorBidi"/>
                <w:sz w:val="14"/>
                <w:szCs w:val="14"/>
              </w:rPr>
              <w:t xml:space="preserve">  </w:t>
            </w:r>
            <w:r w:rsidR="006D0DFD" w:rsidRPr="004D399B">
              <w:rPr>
                <w:rFonts w:asciiTheme="majorBidi" w:hAnsiTheme="majorBidi" w:cstheme="majorBidi"/>
                <w:sz w:val="14"/>
                <w:szCs w:val="14"/>
              </w:rPr>
              <w:t>0.28</w:t>
            </w:r>
          </w:p>
        </w:tc>
        <w:tc>
          <w:tcPr>
            <w:tcW w:w="1134" w:type="dxa"/>
          </w:tcPr>
          <w:p w:rsidR="006D0DFD" w:rsidRPr="004D399B" w:rsidRDefault="006D0DFD" w:rsidP="004D399B">
            <w:pPr>
              <w:jc w:val="center"/>
              <w:rPr>
                <w:rFonts w:asciiTheme="majorBidi" w:hAnsiTheme="majorBidi" w:cstheme="majorBidi"/>
                <w:sz w:val="14"/>
                <w:szCs w:val="14"/>
              </w:rPr>
            </w:pPr>
            <w:r w:rsidRPr="004D399B">
              <w:rPr>
                <w:rFonts w:asciiTheme="majorBidi" w:hAnsiTheme="majorBidi" w:cstheme="majorBidi"/>
                <w:sz w:val="14"/>
                <w:szCs w:val="14"/>
              </w:rPr>
              <w:t>505,578Mg</w:t>
            </w:r>
          </w:p>
        </w:tc>
        <w:tc>
          <w:tcPr>
            <w:tcW w:w="993" w:type="dxa"/>
          </w:tcPr>
          <w:p w:rsidR="006D0DFD" w:rsidRPr="004D399B" w:rsidRDefault="006D0DFD" w:rsidP="004D399B">
            <w:pPr>
              <w:jc w:val="center"/>
              <w:rPr>
                <w:rFonts w:asciiTheme="majorBidi" w:hAnsiTheme="majorBidi" w:cstheme="majorBidi"/>
                <w:sz w:val="14"/>
                <w:szCs w:val="14"/>
              </w:rPr>
            </w:pPr>
            <w:r w:rsidRPr="00F61FEE">
              <w:rPr>
                <w:rFonts w:asciiTheme="majorBidi" w:hAnsiTheme="majorBidi" w:cstheme="majorBidi"/>
                <w:sz w:val="14"/>
                <w:szCs w:val="14"/>
                <w:lang w:val="en-US" w:eastAsia="en-US"/>
              </w:rPr>
              <w:t>438,310</w:t>
            </w:r>
          </w:p>
        </w:tc>
        <w:tc>
          <w:tcPr>
            <w:tcW w:w="992" w:type="dxa"/>
          </w:tcPr>
          <w:p w:rsidR="006D0DFD" w:rsidRPr="004D399B" w:rsidRDefault="00F85264" w:rsidP="004D399B">
            <w:pPr>
              <w:jc w:val="center"/>
              <w:rPr>
                <w:rFonts w:asciiTheme="majorBidi" w:hAnsiTheme="majorBidi" w:cstheme="majorBidi"/>
                <w:sz w:val="14"/>
                <w:szCs w:val="14"/>
              </w:rPr>
            </w:pPr>
            <w:r>
              <w:rPr>
                <w:rFonts w:asciiTheme="majorBidi" w:hAnsiTheme="majorBidi" w:cstheme="majorBidi"/>
                <w:sz w:val="14"/>
                <w:szCs w:val="14"/>
              </w:rPr>
              <w:t xml:space="preserve">  </w:t>
            </w:r>
            <w:r w:rsidR="006D0DFD" w:rsidRPr="004D399B">
              <w:rPr>
                <w:rFonts w:asciiTheme="majorBidi" w:hAnsiTheme="majorBidi" w:cstheme="majorBidi"/>
                <w:sz w:val="14"/>
                <w:szCs w:val="14"/>
              </w:rPr>
              <w:t>0.28</w:t>
            </w:r>
          </w:p>
        </w:tc>
        <w:tc>
          <w:tcPr>
            <w:tcW w:w="1154" w:type="dxa"/>
          </w:tcPr>
          <w:p w:rsidR="006D0DFD" w:rsidRPr="004D399B" w:rsidRDefault="006D0DFD" w:rsidP="004D399B">
            <w:pPr>
              <w:jc w:val="center"/>
              <w:rPr>
                <w:rFonts w:asciiTheme="majorBidi" w:hAnsiTheme="majorBidi" w:cstheme="majorBidi"/>
                <w:sz w:val="14"/>
                <w:szCs w:val="14"/>
              </w:rPr>
            </w:pPr>
            <w:r w:rsidRPr="00F61FEE">
              <w:rPr>
                <w:rFonts w:asciiTheme="majorBidi" w:hAnsiTheme="majorBidi" w:cstheme="majorBidi"/>
                <w:sz w:val="14"/>
                <w:szCs w:val="14"/>
                <w:lang w:val="en-US" w:eastAsia="en-US"/>
              </w:rPr>
              <w:t>476,992</w:t>
            </w:r>
            <w:r w:rsidRPr="004D399B">
              <w:rPr>
                <w:rFonts w:asciiTheme="majorBidi" w:hAnsiTheme="majorBidi" w:cstheme="majorBidi"/>
                <w:sz w:val="14"/>
                <w:szCs w:val="14"/>
                <w:lang w:val="en-US" w:eastAsia="en-US"/>
              </w:rPr>
              <w:t>Mg</w:t>
            </w:r>
          </w:p>
        </w:tc>
      </w:tr>
      <w:tr w:rsidR="004D399B" w:rsidRPr="004D399B" w:rsidTr="004D399B">
        <w:trPr>
          <w:jc w:val="center"/>
        </w:trPr>
        <w:tc>
          <w:tcPr>
            <w:tcW w:w="776" w:type="dxa"/>
          </w:tcPr>
          <w:p w:rsidR="006D0DFD" w:rsidRPr="004D399B" w:rsidRDefault="006D0DFD" w:rsidP="004D399B">
            <w:pPr>
              <w:jc w:val="center"/>
              <w:rPr>
                <w:rFonts w:asciiTheme="majorBidi" w:hAnsiTheme="majorBidi" w:cstheme="majorBidi"/>
                <w:sz w:val="14"/>
                <w:szCs w:val="14"/>
              </w:rPr>
            </w:pPr>
            <w:r w:rsidRPr="004D399B">
              <w:rPr>
                <w:rFonts w:asciiTheme="majorBidi" w:hAnsiTheme="majorBidi" w:cstheme="majorBidi"/>
                <w:sz w:val="14"/>
                <w:szCs w:val="14"/>
              </w:rPr>
              <w:t>Hydro</w:t>
            </w:r>
          </w:p>
        </w:tc>
        <w:tc>
          <w:tcPr>
            <w:tcW w:w="947" w:type="dxa"/>
          </w:tcPr>
          <w:p w:rsidR="006D0DFD" w:rsidRPr="004D399B" w:rsidRDefault="006D0DFD" w:rsidP="004D399B">
            <w:pPr>
              <w:jc w:val="center"/>
              <w:rPr>
                <w:rFonts w:asciiTheme="majorBidi" w:hAnsiTheme="majorBidi" w:cstheme="majorBidi"/>
                <w:sz w:val="14"/>
                <w:szCs w:val="14"/>
              </w:rPr>
            </w:pPr>
            <w:r w:rsidRPr="004D399B">
              <w:rPr>
                <w:rFonts w:asciiTheme="majorBidi" w:hAnsiTheme="majorBidi" w:cstheme="majorBidi"/>
                <w:sz w:val="14"/>
                <w:szCs w:val="14"/>
              </w:rPr>
              <w:t>38,083,122</w:t>
            </w:r>
          </w:p>
        </w:tc>
        <w:tc>
          <w:tcPr>
            <w:tcW w:w="969" w:type="dxa"/>
          </w:tcPr>
          <w:p w:rsidR="006D0DFD" w:rsidRPr="004D399B" w:rsidRDefault="00F85264" w:rsidP="004D399B">
            <w:pPr>
              <w:jc w:val="center"/>
              <w:rPr>
                <w:rFonts w:asciiTheme="majorBidi" w:hAnsiTheme="majorBidi" w:cstheme="majorBidi"/>
                <w:sz w:val="14"/>
                <w:szCs w:val="14"/>
              </w:rPr>
            </w:pPr>
            <w:r>
              <w:rPr>
                <w:rFonts w:asciiTheme="majorBidi" w:hAnsiTheme="majorBidi" w:cstheme="majorBidi"/>
                <w:sz w:val="14"/>
                <w:szCs w:val="14"/>
              </w:rPr>
              <w:t xml:space="preserve">  </w:t>
            </w:r>
            <w:r w:rsidR="006D0DFD" w:rsidRPr="004D399B">
              <w:rPr>
                <w:rFonts w:asciiTheme="majorBidi" w:hAnsiTheme="majorBidi" w:cstheme="majorBidi"/>
                <w:sz w:val="14"/>
                <w:szCs w:val="14"/>
              </w:rPr>
              <w:t>25.37</w:t>
            </w:r>
          </w:p>
        </w:tc>
        <w:tc>
          <w:tcPr>
            <w:tcW w:w="1134" w:type="dxa"/>
          </w:tcPr>
          <w:p w:rsidR="006D0DFD" w:rsidRPr="004D399B" w:rsidRDefault="006D0DFD" w:rsidP="004D399B">
            <w:pPr>
              <w:jc w:val="center"/>
              <w:rPr>
                <w:rFonts w:asciiTheme="majorBidi" w:hAnsiTheme="majorBidi" w:cstheme="majorBidi"/>
                <w:sz w:val="14"/>
                <w:szCs w:val="14"/>
              </w:rPr>
            </w:pPr>
            <w:r w:rsidRPr="004D399B">
              <w:rPr>
                <w:rFonts w:asciiTheme="majorBidi" w:hAnsiTheme="majorBidi" w:cstheme="majorBidi"/>
                <w:sz w:val="14"/>
                <w:szCs w:val="14"/>
              </w:rPr>
              <w:t>N/A</w:t>
            </w:r>
          </w:p>
        </w:tc>
        <w:tc>
          <w:tcPr>
            <w:tcW w:w="992" w:type="dxa"/>
          </w:tcPr>
          <w:p w:rsidR="006D0DFD" w:rsidRPr="004D399B" w:rsidRDefault="006D0DFD" w:rsidP="004D399B">
            <w:pPr>
              <w:jc w:val="center"/>
              <w:rPr>
                <w:rFonts w:asciiTheme="majorBidi" w:hAnsiTheme="majorBidi" w:cstheme="majorBidi"/>
                <w:sz w:val="14"/>
                <w:szCs w:val="14"/>
              </w:rPr>
            </w:pPr>
            <w:r w:rsidRPr="004D399B">
              <w:rPr>
                <w:rFonts w:asciiTheme="majorBidi" w:hAnsiTheme="majorBidi" w:cstheme="majorBidi"/>
                <w:sz w:val="14"/>
                <w:szCs w:val="14"/>
              </w:rPr>
              <w:t>34,550,848</w:t>
            </w:r>
          </w:p>
        </w:tc>
        <w:tc>
          <w:tcPr>
            <w:tcW w:w="992" w:type="dxa"/>
          </w:tcPr>
          <w:p w:rsidR="006D0DFD" w:rsidRPr="004D399B" w:rsidRDefault="006D0DFD" w:rsidP="004D399B">
            <w:pPr>
              <w:jc w:val="center"/>
              <w:rPr>
                <w:rFonts w:asciiTheme="majorBidi" w:hAnsiTheme="majorBidi" w:cstheme="majorBidi"/>
                <w:sz w:val="14"/>
                <w:szCs w:val="14"/>
              </w:rPr>
            </w:pPr>
            <w:r w:rsidRPr="004D399B">
              <w:rPr>
                <w:rFonts w:asciiTheme="majorBidi" w:hAnsiTheme="majorBidi" w:cstheme="majorBidi"/>
                <w:sz w:val="14"/>
                <w:szCs w:val="14"/>
              </w:rPr>
              <w:t>22.27</w:t>
            </w:r>
          </w:p>
        </w:tc>
        <w:tc>
          <w:tcPr>
            <w:tcW w:w="1134" w:type="dxa"/>
          </w:tcPr>
          <w:p w:rsidR="006D0DFD" w:rsidRPr="004D399B" w:rsidRDefault="006D0DFD" w:rsidP="004D399B">
            <w:pPr>
              <w:jc w:val="center"/>
              <w:rPr>
                <w:rFonts w:asciiTheme="majorBidi" w:hAnsiTheme="majorBidi" w:cstheme="majorBidi"/>
                <w:sz w:val="14"/>
                <w:szCs w:val="14"/>
              </w:rPr>
            </w:pPr>
            <w:r w:rsidRPr="004D399B">
              <w:rPr>
                <w:rFonts w:asciiTheme="majorBidi" w:hAnsiTheme="majorBidi" w:cstheme="majorBidi"/>
                <w:sz w:val="14"/>
                <w:szCs w:val="14"/>
              </w:rPr>
              <w:t>N/A</w:t>
            </w:r>
          </w:p>
        </w:tc>
        <w:tc>
          <w:tcPr>
            <w:tcW w:w="993" w:type="dxa"/>
          </w:tcPr>
          <w:p w:rsidR="006D0DFD" w:rsidRPr="004D399B" w:rsidRDefault="006D0DFD" w:rsidP="004D399B">
            <w:pPr>
              <w:jc w:val="center"/>
              <w:rPr>
                <w:rFonts w:asciiTheme="majorBidi" w:hAnsiTheme="majorBidi" w:cstheme="majorBidi"/>
                <w:sz w:val="14"/>
                <w:szCs w:val="14"/>
              </w:rPr>
            </w:pPr>
            <w:r w:rsidRPr="00F61FEE">
              <w:rPr>
                <w:rFonts w:asciiTheme="majorBidi" w:hAnsiTheme="majorBidi" w:cstheme="majorBidi"/>
                <w:sz w:val="14"/>
                <w:szCs w:val="14"/>
                <w:lang w:val="en-US" w:eastAsia="en-US"/>
              </w:rPr>
              <w:t>35,004,137</w:t>
            </w:r>
          </w:p>
        </w:tc>
        <w:tc>
          <w:tcPr>
            <w:tcW w:w="992" w:type="dxa"/>
          </w:tcPr>
          <w:p w:rsidR="006D0DFD" w:rsidRPr="004D399B" w:rsidRDefault="006D0DFD" w:rsidP="004D399B">
            <w:pPr>
              <w:jc w:val="center"/>
              <w:rPr>
                <w:rFonts w:asciiTheme="majorBidi" w:hAnsiTheme="majorBidi" w:cstheme="majorBidi"/>
                <w:sz w:val="14"/>
                <w:szCs w:val="14"/>
              </w:rPr>
            </w:pPr>
            <w:r w:rsidRPr="004D399B">
              <w:rPr>
                <w:rFonts w:asciiTheme="majorBidi" w:hAnsiTheme="majorBidi" w:cstheme="majorBidi"/>
                <w:sz w:val="14"/>
                <w:szCs w:val="14"/>
              </w:rPr>
              <w:t>22.67</w:t>
            </w:r>
          </w:p>
        </w:tc>
        <w:tc>
          <w:tcPr>
            <w:tcW w:w="1154" w:type="dxa"/>
          </w:tcPr>
          <w:p w:rsidR="006D0DFD" w:rsidRPr="004D399B" w:rsidRDefault="006D0DFD" w:rsidP="004D399B">
            <w:pPr>
              <w:jc w:val="center"/>
              <w:rPr>
                <w:rFonts w:asciiTheme="majorBidi" w:hAnsiTheme="majorBidi" w:cstheme="majorBidi"/>
                <w:sz w:val="14"/>
                <w:szCs w:val="14"/>
              </w:rPr>
            </w:pPr>
            <w:r w:rsidRPr="004D399B">
              <w:rPr>
                <w:rFonts w:asciiTheme="majorBidi" w:hAnsiTheme="majorBidi" w:cstheme="majorBidi"/>
                <w:sz w:val="14"/>
                <w:szCs w:val="14"/>
              </w:rPr>
              <w:t>N/A</w:t>
            </w:r>
          </w:p>
        </w:tc>
      </w:tr>
      <w:tr w:rsidR="004D399B" w:rsidRPr="004D399B" w:rsidTr="004D399B">
        <w:trPr>
          <w:jc w:val="center"/>
        </w:trPr>
        <w:tc>
          <w:tcPr>
            <w:tcW w:w="776" w:type="dxa"/>
          </w:tcPr>
          <w:p w:rsidR="006D0DFD" w:rsidRPr="004D399B" w:rsidRDefault="006D0DFD" w:rsidP="004D399B">
            <w:pPr>
              <w:jc w:val="center"/>
              <w:rPr>
                <w:rFonts w:asciiTheme="majorBidi" w:hAnsiTheme="majorBidi" w:cstheme="majorBidi"/>
                <w:sz w:val="14"/>
                <w:szCs w:val="14"/>
              </w:rPr>
            </w:pPr>
            <w:r w:rsidRPr="004D399B">
              <w:rPr>
                <w:rFonts w:asciiTheme="majorBidi" w:hAnsiTheme="majorBidi" w:cstheme="majorBidi"/>
                <w:sz w:val="14"/>
                <w:szCs w:val="14"/>
              </w:rPr>
              <w:t>Wind and tidal</w:t>
            </w:r>
          </w:p>
        </w:tc>
        <w:tc>
          <w:tcPr>
            <w:tcW w:w="947" w:type="dxa"/>
          </w:tcPr>
          <w:p w:rsidR="006D0DFD" w:rsidRPr="004D399B" w:rsidRDefault="006D0DFD" w:rsidP="004D399B">
            <w:pPr>
              <w:jc w:val="center"/>
              <w:rPr>
                <w:rFonts w:asciiTheme="majorBidi" w:hAnsiTheme="majorBidi" w:cstheme="majorBidi"/>
                <w:sz w:val="14"/>
                <w:szCs w:val="14"/>
              </w:rPr>
            </w:pPr>
            <w:r w:rsidRPr="004D399B">
              <w:rPr>
                <w:rFonts w:asciiTheme="majorBidi" w:hAnsiTheme="majorBidi" w:cstheme="majorBidi"/>
                <w:sz w:val="14"/>
                <w:szCs w:val="14"/>
              </w:rPr>
              <w:t>25,110</w:t>
            </w:r>
          </w:p>
        </w:tc>
        <w:tc>
          <w:tcPr>
            <w:tcW w:w="969" w:type="dxa"/>
          </w:tcPr>
          <w:p w:rsidR="006D0DFD" w:rsidRPr="004D399B" w:rsidRDefault="00F85264" w:rsidP="004D399B">
            <w:pPr>
              <w:jc w:val="center"/>
              <w:rPr>
                <w:rFonts w:asciiTheme="majorBidi" w:hAnsiTheme="majorBidi" w:cstheme="majorBidi"/>
                <w:sz w:val="14"/>
                <w:szCs w:val="14"/>
              </w:rPr>
            </w:pPr>
            <w:r>
              <w:rPr>
                <w:rFonts w:asciiTheme="majorBidi" w:hAnsiTheme="majorBidi" w:cstheme="majorBidi"/>
                <w:sz w:val="14"/>
                <w:szCs w:val="14"/>
              </w:rPr>
              <w:t xml:space="preserve">  </w:t>
            </w:r>
            <w:r w:rsidR="006D0DFD" w:rsidRPr="004D399B">
              <w:rPr>
                <w:rFonts w:asciiTheme="majorBidi" w:hAnsiTheme="majorBidi" w:cstheme="majorBidi"/>
                <w:sz w:val="14"/>
                <w:szCs w:val="14"/>
              </w:rPr>
              <w:t>0.02</w:t>
            </w:r>
          </w:p>
        </w:tc>
        <w:tc>
          <w:tcPr>
            <w:tcW w:w="1134" w:type="dxa"/>
          </w:tcPr>
          <w:p w:rsidR="006D0DFD" w:rsidRPr="004D399B" w:rsidRDefault="006D0DFD" w:rsidP="004D399B">
            <w:pPr>
              <w:jc w:val="center"/>
              <w:rPr>
                <w:rFonts w:asciiTheme="majorBidi" w:hAnsiTheme="majorBidi" w:cstheme="majorBidi"/>
                <w:sz w:val="14"/>
                <w:szCs w:val="14"/>
              </w:rPr>
            </w:pPr>
            <w:r w:rsidRPr="004D399B">
              <w:rPr>
                <w:rFonts w:asciiTheme="majorBidi" w:hAnsiTheme="majorBidi" w:cstheme="majorBidi"/>
                <w:sz w:val="14"/>
                <w:szCs w:val="14"/>
              </w:rPr>
              <w:t>N/A</w:t>
            </w:r>
          </w:p>
        </w:tc>
        <w:tc>
          <w:tcPr>
            <w:tcW w:w="992" w:type="dxa"/>
          </w:tcPr>
          <w:p w:rsidR="006D0DFD" w:rsidRPr="004D399B" w:rsidRDefault="006D0DFD" w:rsidP="004D399B">
            <w:pPr>
              <w:jc w:val="center"/>
              <w:rPr>
                <w:rFonts w:asciiTheme="majorBidi" w:hAnsiTheme="majorBidi" w:cstheme="majorBidi"/>
                <w:sz w:val="14"/>
                <w:szCs w:val="14"/>
              </w:rPr>
            </w:pPr>
            <w:r w:rsidRPr="004D399B">
              <w:rPr>
                <w:rFonts w:asciiTheme="majorBidi" w:hAnsiTheme="majorBidi" w:cstheme="majorBidi"/>
                <w:sz w:val="14"/>
                <w:szCs w:val="14"/>
              </w:rPr>
              <w:t>155,596</w:t>
            </w:r>
          </w:p>
        </w:tc>
        <w:tc>
          <w:tcPr>
            <w:tcW w:w="992" w:type="dxa"/>
          </w:tcPr>
          <w:p w:rsidR="006D0DFD" w:rsidRPr="004D399B" w:rsidRDefault="00F85264" w:rsidP="004D399B">
            <w:pPr>
              <w:jc w:val="center"/>
              <w:rPr>
                <w:rFonts w:asciiTheme="majorBidi" w:hAnsiTheme="majorBidi" w:cstheme="majorBidi"/>
                <w:sz w:val="14"/>
                <w:szCs w:val="14"/>
              </w:rPr>
            </w:pPr>
            <w:r>
              <w:rPr>
                <w:rFonts w:asciiTheme="majorBidi" w:hAnsiTheme="majorBidi" w:cstheme="majorBidi"/>
                <w:sz w:val="14"/>
                <w:szCs w:val="14"/>
              </w:rPr>
              <w:t xml:space="preserve">  </w:t>
            </w:r>
            <w:r w:rsidR="006D0DFD" w:rsidRPr="004D399B">
              <w:rPr>
                <w:rFonts w:asciiTheme="majorBidi" w:hAnsiTheme="majorBidi" w:cstheme="majorBidi"/>
                <w:sz w:val="14"/>
                <w:szCs w:val="14"/>
              </w:rPr>
              <w:t>0.10</w:t>
            </w:r>
          </w:p>
        </w:tc>
        <w:tc>
          <w:tcPr>
            <w:tcW w:w="1134" w:type="dxa"/>
          </w:tcPr>
          <w:p w:rsidR="006D0DFD" w:rsidRPr="004D399B" w:rsidRDefault="006D0DFD" w:rsidP="004D399B">
            <w:pPr>
              <w:jc w:val="center"/>
              <w:rPr>
                <w:rFonts w:asciiTheme="majorBidi" w:hAnsiTheme="majorBidi" w:cstheme="majorBidi"/>
                <w:sz w:val="14"/>
                <w:szCs w:val="14"/>
              </w:rPr>
            </w:pPr>
            <w:r w:rsidRPr="004D399B">
              <w:rPr>
                <w:rFonts w:asciiTheme="majorBidi" w:hAnsiTheme="majorBidi" w:cstheme="majorBidi"/>
                <w:sz w:val="14"/>
                <w:szCs w:val="14"/>
              </w:rPr>
              <w:t>N/A</w:t>
            </w:r>
          </w:p>
        </w:tc>
        <w:tc>
          <w:tcPr>
            <w:tcW w:w="993" w:type="dxa"/>
          </w:tcPr>
          <w:p w:rsidR="006D0DFD" w:rsidRPr="004D399B" w:rsidRDefault="006D0DFD" w:rsidP="004D399B">
            <w:pPr>
              <w:jc w:val="center"/>
              <w:rPr>
                <w:rFonts w:asciiTheme="majorBidi" w:hAnsiTheme="majorBidi" w:cstheme="majorBidi"/>
                <w:sz w:val="14"/>
                <w:szCs w:val="14"/>
              </w:rPr>
            </w:pPr>
            <w:r w:rsidRPr="00F61FEE">
              <w:rPr>
                <w:rFonts w:asciiTheme="majorBidi" w:hAnsiTheme="majorBidi" w:cstheme="majorBidi"/>
                <w:sz w:val="14"/>
                <w:szCs w:val="14"/>
                <w:lang w:val="en-US" w:eastAsia="en-US"/>
              </w:rPr>
              <w:t>144,467</w:t>
            </w:r>
          </w:p>
        </w:tc>
        <w:tc>
          <w:tcPr>
            <w:tcW w:w="992" w:type="dxa"/>
          </w:tcPr>
          <w:p w:rsidR="006D0DFD" w:rsidRPr="004D399B" w:rsidRDefault="00F85264" w:rsidP="004D399B">
            <w:pPr>
              <w:jc w:val="center"/>
              <w:rPr>
                <w:rFonts w:asciiTheme="majorBidi" w:hAnsiTheme="majorBidi" w:cstheme="majorBidi"/>
                <w:sz w:val="14"/>
                <w:szCs w:val="14"/>
              </w:rPr>
            </w:pPr>
            <w:r>
              <w:rPr>
                <w:rFonts w:asciiTheme="majorBidi" w:hAnsiTheme="majorBidi" w:cstheme="majorBidi"/>
                <w:sz w:val="14"/>
                <w:szCs w:val="14"/>
              </w:rPr>
              <w:t xml:space="preserve">  </w:t>
            </w:r>
            <w:r w:rsidR="006D0DFD" w:rsidRPr="004D399B">
              <w:rPr>
                <w:rFonts w:asciiTheme="majorBidi" w:hAnsiTheme="majorBidi" w:cstheme="majorBidi"/>
                <w:sz w:val="14"/>
                <w:szCs w:val="14"/>
              </w:rPr>
              <w:t>0.09</w:t>
            </w:r>
          </w:p>
        </w:tc>
        <w:tc>
          <w:tcPr>
            <w:tcW w:w="1154" w:type="dxa"/>
          </w:tcPr>
          <w:p w:rsidR="006D0DFD" w:rsidRPr="004D399B" w:rsidRDefault="006D0DFD" w:rsidP="004D399B">
            <w:pPr>
              <w:jc w:val="center"/>
              <w:rPr>
                <w:rFonts w:asciiTheme="majorBidi" w:hAnsiTheme="majorBidi" w:cstheme="majorBidi"/>
                <w:sz w:val="14"/>
                <w:szCs w:val="14"/>
              </w:rPr>
            </w:pPr>
            <w:r w:rsidRPr="004D399B">
              <w:rPr>
                <w:rFonts w:asciiTheme="majorBidi" w:hAnsiTheme="majorBidi" w:cstheme="majorBidi"/>
                <w:sz w:val="14"/>
                <w:szCs w:val="14"/>
              </w:rPr>
              <w:t>N/A</w:t>
            </w:r>
          </w:p>
        </w:tc>
      </w:tr>
      <w:tr w:rsidR="004D399B" w:rsidRPr="004D399B" w:rsidTr="004D399B">
        <w:trPr>
          <w:jc w:val="center"/>
        </w:trPr>
        <w:tc>
          <w:tcPr>
            <w:tcW w:w="776" w:type="dxa"/>
          </w:tcPr>
          <w:p w:rsidR="006D0DFD" w:rsidRPr="004D399B" w:rsidRDefault="006D0DFD" w:rsidP="004D399B">
            <w:pPr>
              <w:jc w:val="center"/>
              <w:rPr>
                <w:rFonts w:asciiTheme="majorBidi" w:hAnsiTheme="majorBidi" w:cstheme="majorBidi"/>
                <w:sz w:val="14"/>
                <w:szCs w:val="14"/>
              </w:rPr>
            </w:pPr>
            <w:r w:rsidRPr="004D399B">
              <w:rPr>
                <w:rFonts w:asciiTheme="majorBidi" w:hAnsiTheme="majorBidi" w:cstheme="majorBidi"/>
                <w:sz w:val="14"/>
                <w:szCs w:val="14"/>
              </w:rPr>
              <w:t>Nuclear</w:t>
            </w:r>
          </w:p>
        </w:tc>
        <w:tc>
          <w:tcPr>
            <w:tcW w:w="947" w:type="dxa"/>
          </w:tcPr>
          <w:p w:rsidR="006D0DFD" w:rsidRPr="004D399B" w:rsidRDefault="006D0DFD" w:rsidP="004D399B">
            <w:pPr>
              <w:jc w:val="center"/>
              <w:rPr>
                <w:rFonts w:asciiTheme="majorBidi" w:hAnsiTheme="majorBidi" w:cstheme="majorBidi"/>
                <w:sz w:val="14"/>
                <w:szCs w:val="14"/>
              </w:rPr>
            </w:pPr>
            <w:r w:rsidRPr="006D0DFD">
              <w:rPr>
                <w:rFonts w:asciiTheme="majorBidi" w:hAnsiTheme="majorBidi" w:cstheme="majorBidi"/>
                <w:sz w:val="14"/>
                <w:szCs w:val="14"/>
                <w:lang w:val="en-US" w:eastAsia="en-US"/>
              </w:rPr>
              <w:t>76,063,313</w:t>
            </w:r>
          </w:p>
        </w:tc>
        <w:tc>
          <w:tcPr>
            <w:tcW w:w="969" w:type="dxa"/>
          </w:tcPr>
          <w:p w:rsidR="006D0DFD" w:rsidRPr="004D399B" w:rsidRDefault="000700EA" w:rsidP="004D399B">
            <w:pPr>
              <w:jc w:val="center"/>
              <w:rPr>
                <w:rFonts w:asciiTheme="majorBidi" w:hAnsiTheme="majorBidi" w:cstheme="majorBidi"/>
                <w:sz w:val="14"/>
                <w:szCs w:val="14"/>
              </w:rPr>
            </w:pPr>
            <w:r w:rsidRPr="004D399B">
              <w:rPr>
                <w:rFonts w:asciiTheme="majorBidi" w:hAnsiTheme="majorBidi" w:cstheme="majorBidi"/>
                <w:sz w:val="14"/>
                <w:szCs w:val="14"/>
              </w:rPr>
              <w:t>50.67</w:t>
            </w:r>
          </w:p>
        </w:tc>
        <w:tc>
          <w:tcPr>
            <w:tcW w:w="1134" w:type="dxa"/>
          </w:tcPr>
          <w:p w:rsidR="006D0DFD" w:rsidRPr="004D399B" w:rsidRDefault="006D0DFD" w:rsidP="004D399B">
            <w:pPr>
              <w:jc w:val="center"/>
              <w:rPr>
                <w:rFonts w:asciiTheme="majorBidi" w:hAnsiTheme="majorBidi" w:cstheme="majorBidi"/>
                <w:sz w:val="14"/>
                <w:szCs w:val="14"/>
              </w:rPr>
            </w:pPr>
            <w:r w:rsidRPr="004D399B">
              <w:rPr>
                <w:rFonts w:asciiTheme="majorBidi" w:hAnsiTheme="majorBidi" w:cstheme="majorBidi"/>
                <w:sz w:val="14"/>
                <w:szCs w:val="14"/>
              </w:rPr>
              <w:t>N/A</w:t>
            </w:r>
          </w:p>
        </w:tc>
        <w:tc>
          <w:tcPr>
            <w:tcW w:w="992" w:type="dxa"/>
          </w:tcPr>
          <w:p w:rsidR="006D0DFD" w:rsidRPr="004D399B" w:rsidRDefault="004D399B" w:rsidP="004D399B">
            <w:pPr>
              <w:jc w:val="center"/>
              <w:rPr>
                <w:rFonts w:asciiTheme="majorBidi" w:hAnsiTheme="majorBidi" w:cstheme="majorBidi"/>
                <w:sz w:val="14"/>
                <w:szCs w:val="14"/>
              </w:rPr>
            </w:pPr>
            <w:r w:rsidRPr="004D399B">
              <w:rPr>
                <w:rFonts w:asciiTheme="majorBidi" w:hAnsiTheme="majorBidi" w:cstheme="majorBidi"/>
                <w:sz w:val="14"/>
                <w:szCs w:val="14"/>
              </w:rPr>
              <w:t>77,968,854</w:t>
            </w:r>
          </w:p>
        </w:tc>
        <w:tc>
          <w:tcPr>
            <w:tcW w:w="992" w:type="dxa"/>
          </w:tcPr>
          <w:p w:rsidR="006D0DFD" w:rsidRPr="004D399B" w:rsidRDefault="000700EA" w:rsidP="004D399B">
            <w:pPr>
              <w:jc w:val="center"/>
              <w:rPr>
                <w:rFonts w:asciiTheme="majorBidi" w:hAnsiTheme="majorBidi" w:cstheme="majorBidi"/>
                <w:sz w:val="14"/>
                <w:szCs w:val="14"/>
              </w:rPr>
            </w:pPr>
            <w:r w:rsidRPr="004D399B">
              <w:rPr>
                <w:rFonts w:asciiTheme="majorBidi" w:hAnsiTheme="majorBidi" w:cstheme="majorBidi"/>
                <w:sz w:val="14"/>
                <w:szCs w:val="14"/>
              </w:rPr>
              <w:t>50.25</w:t>
            </w:r>
          </w:p>
        </w:tc>
        <w:tc>
          <w:tcPr>
            <w:tcW w:w="1134" w:type="dxa"/>
          </w:tcPr>
          <w:p w:rsidR="006D0DFD" w:rsidRPr="004D399B" w:rsidRDefault="004D399B" w:rsidP="004D399B">
            <w:pPr>
              <w:jc w:val="center"/>
              <w:rPr>
                <w:rFonts w:asciiTheme="majorBidi" w:hAnsiTheme="majorBidi" w:cstheme="majorBidi"/>
                <w:sz w:val="14"/>
                <w:szCs w:val="14"/>
              </w:rPr>
            </w:pPr>
            <w:r w:rsidRPr="004D399B">
              <w:rPr>
                <w:rFonts w:asciiTheme="majorBidi" w:hAnsiTheme="majorBidi" w:cstheme="majorBidi"/>
                <w:sz w:val="14"/>
                <w:szCs w:val="14"/>
              </w:rPr>
              <w:t>N/A</w:t>
            </w:r>
          </w:p>
        </w:tc>
        <w:tc>
          <w:tcPr>
            <w:tcW w:w="993" w:type="dxa"/>
          </w:tcPr>
          <w:p w:rsidR="006D0DFD" w:rsidRPr="004D399B" w:rsidRDefault="006D0DFD" w:rsidP="004D399B">
            <w:pPr>
              <w:jc w:val="center"/>
              <w:rPr>
                <w:rFonts w:asciiTheme="majorBidi" w:hAnsiTheme="majorBidi" w:cstheme="majorBidi"/>
                <w:sz w:val="14"/>
                <w:szCs w:val="14"/>
                <w:lang w:val="en-US" w:eastAsia="en-US"/>
              </w:rPr>
            </w:pPr>
            <w:r w:rsidRPr="00F61FEE">
              <w:rPr>
                <w:rFonts w:asciiTheme="majorBidi" w:hAnsiTheme="majorBidi" w:cstheme="majorBidi"/>
                <w:sz w:val="14"/>
                <w:szCs w:val="14"/>
                <w:lang w:val="en-US" w:eastAsia="en-US"/>
              </w:rPr>
              <w:t>83,456,853</w:t>
            </w:r>
          </w:p>
        </w:tc>
        <w:tc>
          <w:tcPr>
            <w:tcW w:w="992" w:type="dxa"/>
          </w:tcPr>
          <w:p w:rsidR="006D0DFD" w:rsidRPr="004D399B" w:rsidRDefault="006D0DFD" w:rsidP="004D399B">
            <w:pPr>
              <w:jc w:val="center"/>
              <w:rPr>
                <w:rFonts w:asciiTheme="majorBidi" w:hAnsiTheme="majorBidi" w:cstheme="majorBidi"/>
                <w:sz w:val="14"/>
                <w:szCs w:val="14"/>
              </w:rPr>
            </w:pPr>
            <w:r w:rsidRPr="004D399B">
              <w:rPr>
                <w:rFonts w:asciiTheme="majorBidi" w:hAnsiTheme="majorBidi" w:cstheme="majorBidi"/>
                <w:sz w:val="14"/>
                <w:szCs w:val="14"/>
              </w:rPr>
              <w:t>54.05</w:t>
            </w:r>
          </w:p>
        </w:tc>
        <w:tc>
          <w:tcPr>
            <w:tcW w:w="1154" w:type="dxa"/>
          </w:tcPr>
          <w:p w:rsidR="006D0DFD" w:rsidRPr="004D399B" w:rsidRDefault="004D399B" w:rsidP="004D399B">
            <w:pPr>
              <w:jc w:val="center"/>
              <w:rPr>
                <w:rFonts w:asciiTheme="majorBidi" w:hAnsiTheme="majorBidi" w:cstheme="majorBidi"/>
                <w:sz w:val="14"/>
                <w:szCs w:val="14"/>
              </w:rPr>
            </w:pPr>
            <w:r w:rsidRPr="004D399B">
              <w:rPr>
                <w:rFonts w:asciiTheme="majorBidi" w:hAnsiTheme="majorBidi" w:cstheme="majorBidi"/>
                <w:sz w:val="14"/>
                <w:szCs w:val="14"/>
              </w:rPr>
              <w:t>N/A</w:t>
            </w:r>
          </w:p>
        </w:tc>
      </w:tr>
      <w:tr w:rsidR="004D399B" w:rsidRPr="004D399B" w:rsidTr="004D399B">
        <w:trPr>
          <w:jc w:val="center"/>
        </w:trPr>
        <w:tc>
          <w:tcPr>
            <w:tcW w:w="776" w:type="dxa"/>
          </w:tcPr>
          <w:p w:rsidR="006D0DFD" w:rsidRPr="004D399B" w:rsidRDefault="006D0DFD" w:rsidP="00C14CF8">
            <w:pPr>
              <w:spacing w:line="360" w:lineRule="auto"/>
              <w:jc w:val="center"/>
              <w:rPr>
                <w:rFonts w:asciiTheme="majorBidi" w:hAnsiTheme="majorBidi" w:cstheme="majorBidi"/>
                <w:sz w:val="14"/>
                <w:szCs w:val="14"/>
              </w:rPr>
            </w:pPr>
            <w:r w:rsidRPr="004D399B">
              <w:rPr>
                <w:rFonts w:asciiTheme="majorBidi" w:hAnsiTheme="majorBidi" w:cstheme="majorBidi"/>
                <w:sz w:val="14"/>
                <w:szCs w:val="14"/>
              </w:rPr>
              <w:t>Total</w:t>
            </w:r>
          </w:p>
        </w:tc>
        <w:tc>
          <w:tcPr>
            <w:tcW w:w="947" w:type="dxa"/>
          </w:tcPr>
          <w:p w:rsidR="006D0DFD" w:rsidRPr="004D399B" w:rsidRDefault="006D0DFD" w:rsidP="00C14CF8">
            <w:pPr>
              <w:spacing w:line="360" w:lineRule="auto"/>
              <w:jc w:val="center"/>
              <w:rPr>
                <w:rFonts w:asciiTheme="majorBidi" w:hAnsiTheme="majorBidi" w:cstheme="majorBidi"/>
                <w:sz w:val="14"/>
                <w:szCs w:val="14"/>
              </w:rPr>
            </w:pPr>
            <w:r w:rsidRPr="004D399B">
              <w:rPr>
                <w:rFonts w:asciiTheme="majorBidi" w:hAnsiTheme="majorBidi" w:cstheme="majorBidi"/>
                <w:sz w:val="14"/>
                <w:szCs w:val="14"/>
              </w:rPr>
              <w:t>150,110,402</w:t>
            </w:r>
          </w:p>
        </w:tc>
        <w:tc>
          <w:tcPr>
            <w:tcW w:w="969" w:type="dxa"/>
          </w:tcPr>
          <w:p w:rsidR="006D0DFD" w:rsidRPr="004D399B" w:rsidRDefault="006D0DFD" w:rsidP="00C14CF8">
            <w:pPr>
              <w:spacing w:line="360" w:lineRule="auto"/>
              <w:jc w:val="center"/>
              <w:rPr>
                <w:rFonts w:asciiTheme="majorBidi" w:hAnsiTheme="majorBidi" w:cstheme="majorBidi"/>
                <w:sz w:val="14"/>
                <w:szCs w:val="14"/>
              </w:rPr>
            </w:pPr>
            <w:r w:rsidRPr="004D399B">
              <w:rPr>
                <w:rFonts w:asciiTheme="majorBidi" w:hAnsiTheme="majorBidi" w:cstheme="majorBidi"/>
                <w:sz w:val="14"/>
                <w:szCs w:val="14"/>
              </w:rPr>
              <w:t>100</w:t>
            </w:r>
          </w:p>
        </w:tc>
        <w:tc>
          <w:tcPr>
            <w:tcW w:w="1134" w:type="dxa"/>
          </w:tcPr>
          <w:p w:rsidR="006D0DFD" w:rsidRPr="004D399B" w:rsidRDefault="006D0DFD" w:rsidP="00C14CF8">
            <w:pPr>
              <w:spacing w:line="360" w:lineRule="auto"/>
              <w:jc w:val="center"/>
              <w:rPr>
                <w:rFonts w:asciiTheme="majorBidi" w:hAnsiTheme="majorBidi" w:cstheme="majorBidi"/>
                <w:sz w:val="14"/>
                <w:szCs w:val="14"/>
              </w:rPr>
            </w:pPr>
            <w:r w:rsidRPr="004D399B">
              <w:rPr>
                <w:rFonts w:asciiTheme="majorBidi" w:hAnsiTheme="majorBidi" w:cstheme="majorBidi"/>
                <w:sz w:val="14"/>
                <w:szCs w:val="14"/>
              </w:rPr>
              <w:t>-</w:t>
            </w:r>
          </w:p>
        </w:tc>
        <w:tc>
          <w:tcPr>
            <w:tcW w:w="992" w:type="dxa"/>
          </w:tcPr>
          <w:p w:rsidR="006D0DFD" w:rsidRPr="004D399B" w:rsidRDefault="006D0DFD" w:rsidP="00C14CF8">
            <w:pPr>
              <w:spacing w:line="360" w:lineRule="auto"/>
              <w:jc w:val="center"/>
              <w:rPr>
                <w:rFonts w:asciiTheme="majorBidi" w:hAnsiTheme="majorBidi" w:cstheme="majorBidi"/>
                <w:sz w:val="14"/>
                <w:szCs w:val="14"/>
              </w:rPr>
            </w:pPr>
            <w:r w:rsidRPr="004D399B">
              <w:rPr>
                <w:rFonts w:asciiTheme="majorBidi" w:hAnsiTheme="majorBidi" w:cstheme="majorBidi"/>
                <w:sz w:val="14"/>
                <w:szCs w:val="14"/>
              </w:rPr>
              <w:t>155,171,768</w:t>
            </w:r>
          </w:p>
        </w:tc>
        <w:tc>
          <w:tcPr>
            <w:tcW w:w="992" w:type="dxa"/>
          </w:tcPr>
          <w:p w:rsidR="006D0DFD" w:rsidRPr="004D399B" w:rsidRDefault="006D0DFD" w:rsidP="00C14CF8">
            <w:pPr>
              <w:spacing w:line="360" w:lineRule="auto"/>
              <w:jc w:val="center"/>
              <w:rPr>
                <w:rFonts w:asciiTheme="majorBidi" w:hAnsiTheme="majorBidi" w:cstheme="majorBidi"/>
                <w:sz w:val="14"/>
                <w:szCs w:val="14"/>
              </w:rPr>
            </w:pPr>
            <w:r w:rsidRPr="004D399B">
              <w:rPr>
                <w:rFonts w:asciiTheme="majorBidi" w:hAnsiTheme="majorBidi" w:cstheme="majorBidi"/>
                <w:sz w:val="14"/>
                <w:szCs w:val="14"/>
              </w:rPr>
              <w:t>100</w:t>
            </w:r>
          </w:p>
        </w:tc>
        <w:tc>
          <w:tcPr>
            <w:tcW w:w="1134" w:type="dxa"/>
          </w:tcPr>
          <w:p w:rsidR="006D0DFD" w:rsidRPr="004D399B" w:rsidRDefault="006D0DFD" w:rsidP="00C14CF8">
            <w:pPr>
              <w:spacing w:line="360" w:lineRule="auto"/>
              <w:jc w:val="center"/>
              <w:rPr>
                <w:rFonts w:asciiTheme="majorBidi" w:hAnsiTheme="majorBidi" w:cstheme="majorBidi"/>
                <w:sz w:val="14"/>
                <w:szCs w:val="14"/>
              </w:rPr>
            </w:pPr>
            <w:r w:rsidRPr="004D399B">
              <w:rPr>
                <w:rFonts w:asciiTheme="majorBidi" w:hAnsiTheme="majorBidi" w:cstheme="majorBidi"/>
                <w:sz w:val="14"/>
                <w:szCs w:val="14"/>
              </w:rPr>
              <w:t>-</w:t>
            </w:r>
          </w:p>
        </w:tc>
        <w:tc>
          <w:tcPr>
            <w:tcW w:w="993" w:type="dxa"/>
          </w:tcPr>
          <w:p w:rsidR="006D0DFD" w:rsidRPr="004D399B" w:rsidRDefault="006D0DFD" w:rsidP="00C14CF8">
            <w:pPr>
              <w:spacing w:line="360" w:lineRule="auto"/>
              <w:jc w:val="center"/>
              <w:rPr>
                <w:rFonts w:asciiTheme="majorBidi" w:hAnsiTheme="majorBidi" w:cstheme="majorBidi"/>
                <w:sz w:val="14"/>
                <w:szCs w:val="14"/>
              </w:rPr>
            </w:pPr>
            <w:r w:rsidRPr="00F61FEE">
              <w:rPr>
                <w:rFonts w:asciiTheme="majorBidi" w:hAnsiTheme="majorBidi" w:cstheme="majorBidi"/>
                <w:sz w:val="14"/>
                <w:szCs w:val="14"/>
                <w:lang w:val="en-US" w:eastAsia="en-US"/>
              </w:rPr>
              <w:t>154,404,829</w:t>
            </w:r>
          </w:p>
        </w:tc>
        <w:tc>
          <w:tcPr>
            <w:tcW w:w="992" w:type="dxa"/>
          </w:tcPr>
          <w:p w:rsidR="006D0DFD" w:rsidRPr="004D399B" w:rsidRDefault="006D0DFD" w:rsidP="00C14CF8">
            <w:pPr>
              <w:spacing w:line="360" w:lineRule="auto"/>
              <w:jc w:val="center"/>
              <w:rPr>
                <w:rFonts w:asciiTheme="majorBidi" w:hAnsiTheme="majorBidi" w:cstheme="majorBidi"/>
                <w:sz w:val="14"/>
                <w:szCs w:val="14"/>
              </w:rPr>
            </w:pPr>
            <w:r w:rsidRPr="004D399B">
              <w:rPr>
                <w:rFonts w:asciiTheme="majorBidi" w:hAnsiTheme="majorBidi" w:cstheme="majorBidi"/>
                <w:sz w:val="14"/>
                <w:szCs w:val="14"/>
              </w:rPr>
              <w:t>100</w:t>
            </w:r>
          </w:p>
        </w:tc>
        <w:tc>
          <w:tcPr>
            <w:tcW w:w="1154" w:type="dxa"/>
          </w:tcPr>
          <w:p w:rsidR="006D0DFD" w:rsidRPr="004D399B" w:rsidRDefault="004D399B" w:rsidP="00C14CF8">
            <w:pPr>
              <w:spacing w:line="360" w:lineRule="auto"/>
              <w:jc w:val="center"/>
              <w:rPr>
                <w:rFonts w:asciiTheme="majorBidi" w:hAnsiTheme="majorBidi" w:cstheme="majorBidi"/>
                <w:sz w:val="14"/>
                <w:szCs w:val="14"/>
              </w:rPr>
            </w:pPr>
            <w:r>
              <w:rPr>
                <w:rFonts w:asciiTheme="majorBidi" w:hAnsiTheme="majorBidi" w:cstheme="majorBidi"/>
                <w:sz w:val="14"/>
                <w:szCs w:val="14"/>
              </w:rPr>
              <w:t>-</w:t>
            </w:r>
          </w:p>
        </w:tc>
      </w:tr>
    </w:tbl>
    <w:p w:rsidR="00562075" w:rsidRPr="00562075" w:rsidRDefault="00562075" w:rsidP="00562075">
      <w:pPr>
        <w:pStyle w:val="Heading2"/>
        <w:spacing w:before="0" w:line="360" w:lineRule="auto"/>
        <w:rPr>
          <w:rFonts w:asciiTheme="majorBidi" w:hAnsiTheme="majorBidi" w:cstheme="majorBidi"/>
          <w:i w:val="0"/>
          <w:iCs w:val="0"/>
          <w:sz w:val="24"/>
          <w:szCs w:val="24"/>
        </w:rPr>
      </w:pPr>
      <w:bookmarkStart w:id="82" w:name="_Toc203989640"/>
      <w:bookmarkStart w:id="83" w:name="_Toc216454146"/>
      <w:bookmarkStart w:id="84" w:name="_Toc216454889"/>
      <w:bookmarkStart w:id="85" w:name="_Toc216455709"/>
    </w:p>
    <w:p w:rsidR="007356FD" w:rsidRDefault="00892B36" w:rsidP="00513895">
      <w:pPr>
        <w:pStyle w:val="Heading2"/>
        <w:spacing w:before="0" w:after="0" w:line="360" w:lineRule="auto"/>
        <w:rPr>
          <w:rFonts w:asciiTheme="majorBidi" w:hAnsiTheme="majorBidi" w:cstheme="majorBidi"/>
          <w:i w:val="0"/>
          <w:iCs w:val="0"/>
        </w:rPr>
      </w:pPr>
      <w:bookmarkStart w:id="86" w:name="_Toc225059643"/>
      <w:r w:rsidRPr="00BD0ED8">
        <w:rPr>
          <w:rFonts w:asciiTheme="majorBidi" w:hAnsiTheme="majorBidi" w:cstheme="majorBidi"/>
          <w:i w:val="0"/>
          <w:iCs w:val="0"/>
        </w:rPr>
        <w:t>3</w:t>
      </w:r>
      <w:r w:rsidR="00F714FA" w:rsidRPr="00BD0ED8">
        <w:rPr>
          <w:rFonts w:asciiTheme="majorBidi" w:hAnsiTheme="majorBidi" w:cstheme="majorBidi"/>
          <w:i w:val="0"/>
          <w:iCs w:val="0"/>
        </w:rPr>
        <w:t>.7</w:t>
      </w:r>
      <w:r w:rsidR="00C2635C">
        <w:rPr>
          <w:rFonts w:asciiTheme="majorBidi" w:hAnsiTheme="majorBidi" w:cstheme="majorBidi"/>
          <w:i w:val="0"/>
          <w:iCs w:val="0"/>
        </w:rPr>
        <w:t xml:space="preserve"> </w:t>
      </w:r>
      <w:r w:rsidR="00ED6AA2" w:rsidRPr="00BD0ED8">
        <w:rPr>
          <w:rFonts w:asciiTheme="majorBidi" w:hAnsiTheme="majorBidi" w:cstheme="majorBidi"/>
          <w:i w:val="0"/>
          <w:iCs w:val="0"/>
        </w:rPr>
        <w:t>M</w:t>
      </w:r>
      <w:r w:rsidR="00513669" w:rsidRPr="00BD0ED8">
        <w:rPr>
          <w:rFonts w:asciiTheme="majorBidi" w:hAnsiTheme="majorBidi" w:cstheme="majorBidi"/>
          <w:i w:val="0"/>
          <w:iCs w:val="0"/>
        </w:rPr>
        <w:t>anitoba</w:t>
      </w:r>
      <w:bookmarkEnd w:id="82"/>
      <w:bookmarkEnd w:id="83"/>
      <w:bookmarkEnd w:id="84"/>
      <w:bookmarkEnd w:id="85"/>
      <w:bookmarkEnd w:id="86"/>
    </w:p>
    <w:p w:rsidR="00513895" w:rsidRPr="00513895" w:rsidRDefault="00513895" w:rsidP="00513895"/>
    <w:p w:rsidR="00ED6AA2" w:rsidRDefault="009C50B2" w:rsidP="00C14CF8">
      <w:pPr>
        <w:tabs>
          <w:tab w:val="left" w:pos="284"/>
        </w:tabs>
        <w:spacing w:line="360" w:lineRule="auto"/>
        <w:jc w:val="both"/>
      </w:pPr>
      <w:r>
        <w:tab/>
      </w:r>
      <w:r w:rsidR="00987B93">
        <w:t>Manitoba H</w:t>
      </w:r>
      <w:r w:rsidR="00726560">
        <w:t>ydro is the m</w:t>
      </w:r>
      <w:r w:rsidR="00ED6AA2" w:rsidRPr="00BD0ED8">
        <w:t>a</w:t>
      </w:r>
      <w:r w:rsidR="00726560">
        <w:t>i</w:t>
      </w:r>
      <w:r w:rsidR="00987B93">
        <w:t>n provider of</w:t>
      </w:r>
      <w:r w:rsidR="00ED6AA2" w:rsidRPr="00BD0ED8">
        <w:t xml:space="preserve"> electricity in the province; it generates about 95% of its electricity from hydroelectric resources. The remaining 5% is provided by a combination of thermal plants and electricity </w:t>
      </w:r>
      <w:r w:rsidR="0085714C" w:rsidRPr="00BD0ED8">
        <w:t>imports</w:t>
      </w:r>
      <w:r w:rsidR="00A5258A">
        <w:t xml:space="preserve"> </w:t>
      </w:r>
      <w:fldSimple w:instr="ADDIN RW.CITE{{56 Anonymous}}">
        <w:r w:rsidR="00571DAA">
          <w:t>[28]</w:t>
        </w:r>
      </w:fldSimple>
      <w:r w:rsidR="00987B93">
        <w:t>. Manitoba H</w:t>
      </w:r>
      <w:r w:rsidR="00ED6AA2" w:rsidRPr="00BD0ED8">
        <w:t>ydro operates an integrated system with 14 hydro plants of total generating capacity 4,828 MW, while thermal generating capacity is about 535MW generated by two gas-fired power plants and one coal fired power plant</w:t>
      </w:r>
      <w:r w:rsidR="00A5258A">
        <w:t xml:space="preserve"> </w:t>
      </w:r>
      <w:fldSimple w:instr="ADDIN RW.CITE{{82 Anonymous}}">
        <w:r w:rsidR="00571DAA">
          <w:t>[29]</w:t>
        </w:r>
      </w:fldSimple>
      <w:r w:rsidR="00ED6AA2" w:rsidRPr="00BD0ED8">
        <w:t>. Manitoba has a winter peaking load similar to the most provinces in Canada. The</w:t>
      </w:r>
      <w:r w:rsidR="00A5258A">
        <w:t xml:space="preserve"> </w:t>
      </w:r>
      <w:r w:rsidR="00A5258A" w:rsidRPr="00BD0ED8">
        <w:t>peaking load</w:t>
      </w:r>
      <w:r w:rsidR="00A5258A">
        <w:t xml:space="preserve"> is supplied mainly by hydro resources in addition to the </w:t>
      </w:r>
      <w:r w:rsidR="00ED6AA2" w:rsidRPr="00BD0ED8">
        <w:t xml:space="preserve">NG power plants </w:t>
      </w:r>
      <w:r w:rsidR="00A5258A">
        <w:t xml:space="preserve">and imported electricity </w:t>
      </w:r>
      <w:r w:rsidR="00ED6AA2" w:rsidRPr="00BD0ED8">
        <w:t>in case of low water levels</w:t>
      </w:r>
      <w:r w:rsidR="00A5258A">
        <w:t xml:space="preserve"> </w:t>
      </w:r>
      <w:fldSimple w:instr="ADDIN RW.CITE{{82 Anonymous}}">
        <w:r w:rsidR="00571DAA">
          <w:t>[29]</w:t>
        </w:r>
      </w:fldSimple>
      <w:r w:rsidR="00ED6AA2" w:rsidRPr="00BD0ED8">
        <w:t>.</w:t>
      </w:r>
      <w:r w:rsidR="009928F3" w:rsidRPr="00BD0ED8">
        <w:t xml:space="preserve"> </w:t>
      </w:r>
      <w:r w:rsidR="00ED6AA2" w:rsidRPr="00BD0ED8" w:rsidDel="00886FD5">
        <w:t>T</w:t>
      </w:r>
      <w:r w:rsidR="00ED6AA2" w:rsidRPr="00BD0ED8">
        <w:t xml:space="preserve">he total electricity generation </w:t>
      </w:r>
      <w:r w:rsidR="00866D02">
        <w:t xml:space="preserve">for </w:t>
      </w:r>
      <w:r w:rsidR="00BF52BE">
        <w:t xml:space="preserve">years </w:t>
      </w:r>
      <w:r w:rsidR="00866D02" w:rsidRPr="00BD0ED8">
        <w:t xml:space="preserve">2004 </w:t>
      </w:r>
      <w:r w:rsidR="00866D02">
        <w:t>to 2006</w:t>
      </w:r>
      <w:r w:rsidR="00866D02" w:rsidRPr="00BD0ED8">
        <w:t xml:space="preserve"> in</w:t>
      </w:r>
      <w:r w:rsidR="00ED6AA2" w:rsidRPr="00BD0ED8">
        <w:t xml:space="preserve"> Manitoba, as well as the types and amounts of fuel used for electricity generation are given in Table 7.</w:t>
      </w:r>
    </w:p>
    <w:p w:rsidR="00CF4898" w:rsidRDefault="00CF4898" w:rsidP="00C14CF8">
      <w:pPr>
        <w:tabs>
          <w:tab w:val="left" w:pos="284"/>
        </w:tabs>
        <w:spacing w:line="360" w:lineRule="auto"/>
        <w:jc w:val="both"/>
      </w:pPr>
    </w:p>
    <w:p w:rsidR="00CF4898" w:rsidRDefault="00CF4898" w:rsidP="00C14CF8">
      <w:pPr>
        <w:tabs>
          <w:tab w:val="left" w:pos="284"/>
        </w:tabs>
        <w:spacing w:line="360" w:lineRule="auto"/>
        <w:jc w:val="both"/>
      </w:pPr>
    </w:p>
    <w:p w:rsidR="00CF4898" w:rsidRDefault="00CF4898" w:rsidP="00C14CF8">
      <w:pPr>
        <w:tabs>
          <w:tab w:val="left" w:pos="284"/>
        </w:tabs>
        <w:spacing w:line="360" w:lineRule="auto"/>
        <w:jc w:val="both"/>
      </w:pPr>
    </w:p>
    <w:p w:rsidR="00952A46" w:rsidRPr="005D5C1C" w:rsidRDefault="00952A46" w:rsidP="005D5C1C">
      <w:pPr>
        <w:pStyle w:val="Caption"/>
        <w:keepNext/>
        <w:rPr>
          <w:b w:val="0"/>
          <w:bCs w:val="0"/>
          <w:color w:val="auto"/>
          <w:sz w:val="24"/>
          <w:szCs w:val="24"/>
          <w:lang w:val="en-CA"/>
        </w:rPr>
      </w:pPr>
      <w:bookmarkStart w:id="87" w:name="_Toc222733653"/>
      <w:proofErr w:type="gramStart"/>
      <w:r w:rsidRPr="00952A46">
        <w:rPr>
          <w:color w:val="auto"/>
          <w:sz w:val="24"/>
          <w:szCs w:val="24"/>
        </w:rPr>
        <w:lastRenderedPageBreak/>
        <w:t xml:space="preserve">Table </w:t>
      </w:r>
      <w:r w:rsidR="00BB2E83" w:rsidRPr="00952A46">
        <w:rPr>
          <w:color w:val="auto"/>
          <w:sz w:val="24"/>
          <w:szCs w:val="24"/>
        </w:rPr>
        <w:fldChar w:fldCharType="begin"/>
      </w:r>
      <w:r w:rsidRPr="00952A46">
        <w:rPr>
          <w:color w:val="auto"/>
          <w:sz w:val="24"/>
          <w:szCs w:val="24"/>
        </w:rPr>
        <w:instrText xml:space="preserve"> SEQ Table \* ARABIC </w:instrText>
      </w:r>
      <w:r w:rsidR="00BB2E83" w:rsidRPr="00952A46">
        <w:rPr>
          <w:color w:val="auto"/>
          <w:sz w:val="24"/>
          <w:szCs w:val="24"/>
        </w:rPr>
        <w:fldChar w:fldCharType="separate"/>
      </w:r>
      <w:r w:rsidR="001C3218">
        <w:rPr>
          <w:noProof/>
          <w:color w:val="auto"/>
          <w:sz w:val="24"/>
          <w:szCs w:val="24"/>
        </w:rPr>
        <w:t>7</w:t>
      </w:r>
      <w:r w:rsidR="00BB2E83" w:rsidRPr="00952A46">
        <w:rPr>
          <w:color w:val="auto"/>
          <w:sz w:val="24"/>
          <w:szCs w:val="24"/>
        </w:rPr>
        <w:fldChar w:fldCharType="end"/>
      </w:r>
      <w:r w:rsidRPr="00952A46">
        <w:rPr>
          <w:color w:val="auto"/>
          <w:sz w:val="24"/>
          <w:szCs w:val="24"/>
          <w:lang w:val="en-CA"/>
        </w:rPr>
        <w:t>.</w:t>
      </w:r>
      <w:proofErr w:type="gramEnd"/>
      <w:r w:rsidRPr="00952A46">
        <w:rPr>
          <w:color w:val="auto"/>
          <w:sz w:val="24"/>
          <w:szCs w:val="24"/>
          <w:lang w:val="en-CA"/>
        </w:rPr>
        <w:t xml:space="preserve"> </w:t>
      </w:r>
      <w:r w:rsidRPr="00952A46">
        <w:rPr>
          <w:b w:val="0"/>
          <w:bCs w:val="0"/>
          <w:color w:val="auto"/>
          <w:sz w:val="24"/>
          <w:szCs w:val="24"/>
          <w:lang w:val="en-CA"/>
        </w:rPr>
        <w:t>Electricity generation in Manitoba and fuels used</w:t>
      </w:r>
      <w:r w:rsidR="00B161A0">
        <w:rPr>
          <w:b w:val="0"/>
          <w:bCs w:val="0"/>
          <w:color w:val="auto"/>
          <w:sz w:val="24"/>
          <w:szCs w:val="24"/>
          <w:lang w:val="en-CA"/>
        </w:rPr>
        <w:t xml:space="preserve"> </w:t>
      </w:r>
      <w:r w:rsidR="00BB2E83" w:rsidRPr="006404A9">
        <w:rPr>
          <w:b w:val="0"/>
          <w:bCs w:val="0"/>
          <w:color w:val="auto"/>
          <w:sz w:val="24"/>
          <w:szCs w:val="24"/>
          <w:lang w:val="en-CA"/>
        </w:rPr>
        <w:fldChar w:fldCharType="begin"/>
      </w:r>
      <w:r w:rsidR="006404A9" w:rsidRPr="006404A9">
        <w:rPr>
          <w:b w:val="0"/>
          <w:bCs w:val="0"/>
          <w:color w:val="auto"/>
          <w:sz w:val="24"/>
          <w:szCs w:val="24"/>
          <w:lang w:val="en-CA"/>
        </w:rPr>
        <w:instrText>ADDIN RW.CITE{{59 Anonymous; 60 Anonymous; 84 Anonymous}}</w:instrText>
      </w:r>
      <w:r w:rsidR="00BB2E83" w:rsidRPr="006404A9">
        <w:rPr>
          <w:b w:val="0"/>
          <w:bCs w:val="0"/>
          <w:color w:val="auto"/>
          <w:sz w:val="24"/>
          <w:szCs w:val="24"/>
          <w:lang w:val="en-CA"/>
        </w:rPr>
        <w:fldChar w:fldCharType="separate"/>
      </w:r>
      <w:bookmarkEnd w:id="87"/>
      <w:r w:rsidR="00571DAA">
        <w:rPr>
          <w:b w:val="0"/>
          <w:bCs w:val="0"/>
          <w:color w:val="auto"/>
          <w:sz w:val="24"/>
          <w:szCs w:val="24"/>
          <w:lang w:val="en-CA"/>
        </w:rPr>
        <w:t>[8-10]</w:t>
      </w:r>
      <w:r w:rsidR="00BB2E83" w:rsidRPr="006404A9">
        <w:rPr>
          <w:b w:val="0"/>
          <w:bCs w:val="0"/>
          <w:color w:val="auto"/>
          <w:sz w:val="24"/>
          <w:szCs w:val="24"/>
          <w:lang w:val="en-CA"/>
        </w:rPr>
        <w:fldChar w:fldCharType="end"/>
      </w:r>
    </w:p>
    <w:tbl>
      <w:tblPr>
        <w:tblW w:w="8828" w:type="dxa"/>
        <w:jc w:val="cente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
        <w:gridCol w:w="846"/>
        <w:gridCol w:w="893"/>
        <w:gridCol w:w="866"/>
        <w:gridCol w:w="846"/>
        <w:gridCol w:w="893"/>
        <w:gridCol w:w="912"/>
        <w:gridCol w:w="891"/>
        <w:gridCol w:w="894"/>
        <w:gridCol w:w="880"/>
      </w:tblGrid>
      <w:tr w:rsidR="00866D02" w:rsidRPr="00866D02" w:rsidTr="007B146F">
        <w:trPr>
          <w:jc w:val="center"/>
        </w:trPr>
        <w:tc>
          <w:tcPr>
            <w:tcW w:w="916" w:type="dxa"/>
          </w:tcPr>
          <w:p w:rsidR="00866D02" w:rsidRPr="00866D02" w:rsidRDefault="00866D02" w:rsidP="000E2B41">
            <w:pPr>
              <w:jc w:val="center"/>
              <w:rPr>
                <w:b/>
                <w:bCs/>
                <w:sz w:val="14"/>
                <w:szCs w:val="14"/>
              </w:rPr>
            </w:pPr>
          </w:p>
        </w:tc>
        <w:tc>
          <w:tcPr>
            <w:tcW w:w="2576" w:type="dxa"/>
            <w:gridSpan w:val="3"/>
          </w:tcPr>
          <w:p w:rsidR="00866D02" w:rsidRPr="00866D02" w:rsidRDefault="00866D02" w:rsidP="000E2B41">
            <w:pPr>
              <w:jc w:val="center"/>
              <w:rPr>
                <w:b/>
                <w:bCs/>
                <w:sz w:val="14"/>
                <w:szCs w:val="14"/>
              </w:rPr>
            </w:pPr>
            <w:r w:rsidRPr="00866D02">
              <w:rPr>
                <w:b/>
                <w:bCs/>
                <w:sz w:val="14"/>
                <w:szCs w:val="14"/>
              </w:rPr>
              <w:t>2004</w:t>
            </w:r>
          </w:p>
        </w:tc>
        <w:tc>
          <w:tcPr>
            <w:tcW w:w="2654" w:type="dxa"/>
            <w:gridSpan w:val="3"/>
          </w:tcPr>
          <w:p w:rsidR="00866D02" w:rsidRPr="00866D02" w:rsidRDefault="00866D02" w:rsidP="000E2B41">
            <w:pPr>
              <w:jc w:val="center"/>
              <w:rPr>
                <w:b/>
                <w:bCs/>
                <w:sz w:val="14"/>
                <w:szCs w:val="14"/>
              </w:rPr>
            </w:pPr>
            <w:r w:rsidRPr="00866D02">
              <w:rPr>
                <w:b/>
                <w:bCs/>
                <w:sz w:val="14"/>
                <w:szCs w:val="14"/>
              </w:rPr>
              <w:t>2005</w:t>
            </w:r>
          </w:p>
        </w:tc>
        <w:tc>
          <w:tcPr>
            <w:tcW w:w="2682" w:type="dxa"/>
            <w:gridSpan w:val="3"/>
          </w:tcPr>
          <w:p w:rsidR="00866D02" w:rsidRPr="00866D02" w:rsidRDefault="00866D02" w:rsidP="000E2B41">
            <w:pPr>
              <w:jc w:val="center"/>
              <w:rPr>
                <w:b/>
                <w:bCs/>
                <w:sz w:val="14"/>
                <w:szCs w:val="14"/>
              </w:rPr>
            </w:pPr>
            <w:r>
              <w:rPr>
                <w:b/>
                <w:bCs/>
                <w:sz w:val="14"/>
                <w:szCs w:val="14"/>
              </w:rPr>
              <w:t>2006</w:t>
            </w:r>
          </w:p>
        </w:tc>
      </w:tr>
      <w:tr w:rsidR="00866D02" w:rsidRPr="00866D02" w:rsidTr="007B146F">
        <w:trPr>
          <w:jc w:val="center"/>
        </w:trPr>
        <w:tc>
          <w:tcPr>
            <w:tcW w:w="916" w:type="dxa"/>
          </w:tcPr>
          <w:p w:rsidR="00866D02" w:rsidRPr="00866D02" w:rsidRDefault="00866D02" w:rsidP="000E2B41">
            <w:pPr>
              <w:jc w:val="center"/>
              <w:rPr>
                <w:b/>
                <w:bCs/>
                <w:sz w:val="14"/>
                <w:szCs w:val="14"/>
              </w:rPr>
            </w:pPr>
            <w:r w:rsidRPr="00866D02">
              <w:rPr>
                <w:b/>
                <w:bCs/>
                <w:sz w:val="14"/>
                <w:szCs w:val="14"/>
              </w:rPr>
              <w:t>Energy Source</w:t>
            </w:r>
          </w:p>
          <w:p w:rsidR="00866D02" w:rsidRPr="00866D02" w:rsidRDefault="00866D02" w:rsidP="000E2B41">
            <w:pPr>
              <w:jc w:val="center"/>
              <w:rPr>
                <w:b/>
                <w:bCs/>
                <w:sz w:val="14"/>
                <w:szCs w:val="14"/>
              </w:rPr>
            </w:pPr>
          </w:p>
        </w:tc>
        <w:tc>
          <w:tcPr>
            <w:tcW w:w="817" w:type="dxa"/>
          </w:tcPr>
          <w:p w:rsidR="00866D02" w:rsidRPr="00866D02" w:rsidRDefault="00866D02" w:rsidP="000E2B41">
            <w:pPr>
              <w:jc w:val="center"/>
              <w:rPr>
                <w:b/>
                <w:bCs/>
                <w:sz w:val="14"/>
                <w:szCs w:val="14"/>
              </w:rPr>
            </w:pPr>
            <w:r w:rsidRPr="00866D02">
              <w:rPr>
                <w:b/>
                <w:bCs/>
                <w:sz w:val="14"/>
                <w:szCs w:val="14"/>
              </w:rPr>
              <w:t>Electricity Generated</w:t>
            </w:r>
          </w:p>
          <w:p w:rsidR="00866D02" w:rsidRPr="00866D02" w:rsidRDefault="00866D02" w:rsidP="000E2B41">
            <w:pPr>
              <w:jc w:val="center"/>
              <w:rPr>
                <w:b/>
                <w:bCs/>
                <w:sz w:val="14"/>
                <w:szCs w:val="14"/>
              </w:rPr>
            </w:pPr>
            <w:r w:rsidRPr="00866D02">
              <w:rPr>
                <w:b/>
                <w:bCs/>
                <w:sz w:val="14"/>
                <w:szCs w:val="14"/>
              </w:rPr>
              <w:t>(MWh)</w:t>
            </w:r>
          </w:p>
        </w:tc>
        <w:tc>
          <w:tcPr>
            <w:tcW w:w="893" w:type="dxa"/>
          </w:tcPr>
          <w:p w:rsidR="00866D02" w:rsidRDefault="00866D02" w:rsidP="000E2B41">
            <w:pPr>
              <w:jc w:val="center"/>
              <w:rPr>
                <w:b/>
                <w:bCs/>
                <w:sz w:val="14"/>
                <w:szCs w:val="14"/>
              </w:rPr>
            </w:pPr>
            <w:r w:rsidRPr="00866D02">
              <w:rPr>
                <w:b/>
                <w:bCs/>
                <w:sz w:val="14"/>
                <w:szCs w:val="14"/>
              </w:rPr>
              <w:t xml:space="preserve">% of </w:t>
            </w:r>
          </w:p>
          <w:p w:rsidR="00866D02" w:rsidRPr="00866D02" w:rsidRDefault="00866D02" w:rsidP="00866D02">
            <w:pPr>
              <w:jc w:val="center"/>
              <w:rPr>
                <w:b/>
                <w:bCs/>
                <w:sz w:val="14"/>
                <w:szCs w:val="14"/>
              </w:rPr>
            </w:pPr>
            <w:r w:rsidRPr="00866D02">
              <w:rPr>
                <w:b/>
                <w:bCs/>
                <w:sz w:val="14"/>
                <w:szCs w:val="14"/>
              </w:rPr>
              <w:t xml:space="preserve"> Total Generation</w:t>
            </w:r>
          </w:p>
        </w:tc>
        <w:tc>
          <w:tcPr>
            <w:tcW w:w="866" w:type="dxa"/>
          </w:tcPr>
          <w:p w:rsidR="00866D02" w:rsidRDefault="00866D02" w:rsidP="000E2B41">
            <w:pPr>
              <w:jc w:val="center"/>
              <w:rPr>
                <w:b/>
                <w:bCs/>
                <w:sz w:val="14"/>
                <w:szCs w:val="14"/>
              </w:rPr>
            </w:pPr>
            <w:r w:rsidRPr="00866D02">
              <w:rPr>
                <w:b/>
                <w:bCs/>
                <w:sz w:val="14"/>
                <w:szCs w:val="14"/>
              </w:rPr>
              <w:t xml:space="preserve">Fuel </w:t>
            </w:r>
          </w:p>
          <w:p w:rsidR="00866D02" w:rsidRPr="00866D02" w:rsidRDefault="00866D02" w:rsidP="000E2B41">
            <w:pPr>
              <w:jc w:val="center"/>
              <w:rPr>
                <w:b/>
                <w:bCs/>
                <w:sz w:val="14"/>
                <w:szCs w:val="14"/>
              </w:rPr>
            </w:pPr>
            <w:r w:rsidRPr="00866D02">
              <w:rPr>
                <w:b/>
                <w:bCs/>
                <w:sz w:val="14"/>
                <w:szCs w:val="14"/>
              </w:rPr>
              <w:t>Input</w:t>
            </w:r>
          </w:p>
          <w:p w:rsidR="00866D02" w:rsidRPr="00866D02" w:rsidRDefault="00866D02" w:rsidP="000E2B41">
            <w:pPr>
              <w:jc w:val="center"/>
              <w:rPr>
                <w:b/>
                <w:bCs/>
                <w:sz w:val="14"/>
                <w:szCs w:val="14"/>
              </w:rPr>
            </w:pPr>
          </w:p>
        </w:tc>
        <w:tc>
          <w:tcPr>
            <w:tcW w:w="846" w:type="dxa"/>
          </w:tcPr>
          <w:p w:rsidR="00866D02" w:rsidRPr="00866D02" w:rsidRDefault="00866D02" w:rsidP="000E2B41">
            <w:pPr>
              <w:jc w:val="center"/>
              <w:rPr>
                <w:b/>
                <w:bCs/>
                <w:sz w:val="14"/>
                <w:szCs w:val="14"/>
              </w:rPr>
            </w:pPr>
            <w:r w:rsidRPr="00866D02">
              <w:rPr>
                <w:b/>
                <w:bCs/>
                <w:sz w:val="14"/>
                <w:szCs w:val="14"/>
              </w:rPr>
              <w:t>Electricity Generated (MWh)</w:t>
            </w:r>
          </w:p>
        </w:tc>
        <w:tc>
          <w:tcPr>
            <w:tcW w:w="893" w:type="dxa"/>
          </w:tcPr>
          <w:p w:rsidR="00866D02" w:rsidRDefault="00866D02" w:rsidP="000E2B41">
            <w:pPr>
              <w:jc w:val="center"/>
              <w:rPr>
                <w:b/>
                <w:bCs/>
                <w:sz w:val="14"/>
                <w:szCs w:val="14"/>
              </w:rPr>
            </w:pPr>
            <w:r w:rsidRPr="00866D02">
              <w:rPr>
                <w:b/>
                <w:bCs/>
                <w:sz w:val="14"/>
                <w:szCs w:val="14"/>
              </w:rPr>
              <w:t xml:space="preserve">% of  </w:t>
            </w:r>
          </w:p>
          <w:p w:rsidR="00866D02" w:rsidRPr="00866D02" w:rsidRDefault="00866D02" w:rsidP="00866D02">
            <w:pPr>
              <w:jc w:val="center"/>
              <w:rPr>
                <w:b/>
                <w:bCs/>
                <w:sz w:val="14"/>
                <w:szCs w:val="14"/>
              </w:rPr>
            </w:pPr>
            <w:r w:rsidRPr="00866D02">
              <w:rPr>
                <w:b/>
                <w:bCs/>
                <w:sz w:val="14"/>
                <w:szCs w:val="14"/>
              </w:rPr>
              <w:t>Total Generation</w:t>
            </w:r>
          </w:p>
        </w:tc>
        <w:tc>
          <w:tcPr>
            <w:tcW w:w="915" w:type="dxa"/>
          </w:tcPr>
          <w:p w:rsidR="00866D02" w:rsidRDefault="00866D02" w:rsidP="000E2B41">
            <w:pPr>
              <w:jc w:val="center"/>
              <w:rPr>
                <w:b/>
                <w:bCs/>
                <w:sz w:val="14"/>
                <w:szCs w:val="14"/>
              </w:rPr>
            </w:pPr>
            <w:r w:rsidRPr="00866D02">
              <w:rPr>
                <w:b/>
                <w:bCs/>
                <w:sz w:val="14"/>
                <w:szCs w:val="14"/>
              </w:rPr>
              <w:t xml:space="preserve">Fuel </w:t>
            </w:r>
          </w:p>
          <w:p w:rsidR="00866D02" w:rsidRPr="00866D02" w:rsidRDefault="00866D02" w:rsidP="000E2B41">
            <w:pPr>
              <w:jc w:val="center"/>
              <w:rPr>
                <w:b/>
                <w:bCs/>
                <w:sz w:val="14"/>
                <w:szCs w:val="14"/>
              </w:rPr>
            </w:pPr>
            <w:r w:rsidRPr="00866D02">
              <w:rPr>
                <w:b/>
                <w:bCs/>
                <w:sz w:val="14"/>
                <w:szCs w:val="14"/>
              </w:rPr>
              <w:t>Input</w:t>
            </w:r>
          </w:p>
          <w:p w:rsidR="00866D02" w:rsidRPr="00866D02" w:rsidRDefault="00866D02" w:rsidP="000E2B41">
            <w:pPr>
              <w:jc w:val="center"/>
              <w:rPr>
                <w:b/>
                <w:bCs/>
                <w:sz w:val="14"/>
                <w:szCs w:val="14"/>
              </w:rPr>
            </w:pPr>
          </w:p>
        </w:tc>
        <w:tc>
          <w:tcPr>
            <w:tcW w:w="894" w:type="dxa"/>
          </w:tcPr>
          <w:p w:rsidR="00866D02" w:rsidRPr="00866D02" w:rsidRDefault="00866D02" w:rsidP="00A70996">
            <w:pPr>
              <w:jc w:val="center"/>
              <w:rPr>
                <w:b/>
                <w:bCs/>
                <w:sz w:val="14"/>
                <w:szCs w:val="14"/>
              </w:rPr>
            </w:pPr>
            <w:r w:rsidRPr="00866D02">
              <w:rPr>
                <w:b/>
                <w:bCs/>
                <w:sz w:val="14"/>
                <w:szCs w:val="14"/>
              </w:rPr>
              <w:t>Electricity Generated (MWh)</w:t>
            </w:r>
          </w:p>
        </w:tc>
        <w:tc>
          <w:tcPr>
            <w:tcW w:w="894" w:type="dxa"/>
          </w:tcPr>
          <w:p w:rsidR="00866D02" w:rsidRDefault="00866D02" w:rsidP="00A70996">
            <w:pPr>
              <w:jc w:val="center"/>
              <w:rPr>
                <w:b/>
                <w:bCs/>
                <w:sz w:val="14"/>
                <w:szCs w:val="14"/>
              </w:rPr>
            </w:pPr>
            <w:r w:rsidRPr="00866D02">
              <w:rPr>
                <w:b/>
                <w:bCs/>
                <w:sz w:val="14"/>
                <w:szCs w:val="14"/>
              </w:rPr>
              <w:t xml:space="preserve">% of  </w:t>
            </w:r>
          </w:p>
          <w:p w:rsidR="00866D02" w:rsidRPr="00866D02" w:rsidRDefault="00866D02" w:rsidP="00A70996">
            <w:pPr>
              <w:jc w:val="center"/>
              <w:rPr>
                <w:b/>
                <w:bCs/>
                <w:sz w:val="14"/>
                <w:szCs w:val="14"/>
              </w:rPr>
            </w:pPr>
            <w:r w:rsidRPr="00866D02">
              <w:rPr>
                <w:b/>
                <w:bCs/>
                <w:sz w:val="14"/>
                <w:szCs w:val="14"/>
              </w:rPr>
              <w:t>Total Generation</w:t>
            </w:r>
          </w:p>
        </w:tc>
        <w:tc>
          <w:tcPr>
            <w:tcW w:w="894" w:type="dxa"/>
          </w:tcPr>
          <w:p w:rsidR="00866D02" w:rsidRDefault="00866D02" w:rsidP="00A70996">
            <w:pPr>
              <w:jc w:val="center"/>
              <w:rPr>
                <w:b/>
                <w:bCs/>
                <w:sz w:val="14"/>
                <w:szCs w:val="14"/>
              </w:rPr>
            </w:pPr>
            <w:r w:rsidRPr="00866D02">
              <w:rPr>
                <w:b/>
                <w:bCs/>
                <w:sz w:val="14"/>
                <w:szCs w:val="14"/>
              </w:rPr>
              <w:t xml:space="preserve">Fuel </w:t>
            </w:r>
          </w:p>
          <w:p w:rsidR="00866D02" w:rsidRPr="00866D02" w:rsidRDefault="00866D02" w:rsidP="00A70996">
            <w:pPr>
              <w:jc w:val="center"/>
              <w:rPr>
                <w:b/>
                <w:bCs/>
                <w:sz w:val="14"/>
                <w:szCs w:val="14"/>
              </w:rPr>
            </w:pPr>
            <w:r w:rsidRPr="00866D02">
              <w:rPr>
                <w:b/>
                <w:bCs/>
                <w:sz w:val="14"/>
                <w:szCs w:val="14"/>
              </w:rPr>
              <w:t>Input</w:t>
            </w:r>
          </w:p>
          <w:p w:rsidR="00866D02" w:rsidRPr="00866D02" w:rsidRDefault="00866D02" w:rsidP="00A70996">
            <w:pPr>
              <w:jc w:val="center"/>
              <w:rPr>
                <w:b/>
                <w:bCs/>
                <w:sz w:val="14"/>
                <w:szCs w:val="14"/>
              </w:rPr>
            </w:pPr>
          </w:p>
        </w:tc>
      </w:tr>
      <w:tr w:rsidR="00866D02" w:rsidRPr="00866D02" w:rsidTr="007B146F">
        <w:trPr>
          <w:jc w:val="center"/>
        </w:trPr>
        <w:tc>
          <w:tcPr>
            <w:tcW w:w="916" w:type="dxa"/>
          </w:tcPr>
          <w:p w:rsidR="00866D02" w:rsidRPr="00866D02" w:rsidRDefault="00866D02" w:rsidP="000E2B41">
            <w:pPr>
              <w:jc w:val="center"/>
              <w:rPr>
                <w:sz w:val="14"/>
                <w:szCs w:val="14"/>
              </w:rPr>
            </w:pPr>
            <w:r w:rsidRPr="00866D02" w:rsidDel="00292BC8">
              <w:rPr>
                <w:sz w:val="14"/>
                <w:szCs w:val="14"/>
              </w:rPr>
              <w:t>I</w:t>
            </w:r>
            <w:r>
              <w:rPr>
                <w:sz w:val="14"/>
                <w:szCs w:val="14"/>
              </w:rPr>
              <w:t>mported sub</w:t>
            </w:r>
            <w:r w:rsidRPr="00866D02">
              <w:rPr>
                <w:sz w:val="14"/>
                <w:szCs w:val="14"/>
              </w:rPr>
              <w:t>bitum.</w:t>
            </w:r>
          </w:p>
        </w:tc>
        <w:tc>
          <w:tcPr>
            <w:tcW w:w="817" w:type="dxa"/>
          </w:tcPr>
          <w:p w:rsidR="00866D02" w:rsidRPr="00866D02" w:rsidRDefault="00866D02" w:rsidP="000E2B41">
            <w:pPr>
              <w:jc w:val="center"/>
              <w:rPr>
                <w:sz w:val="14"/>
                <w:szCs w:val="14"/>
              </w:rPr>
            </w:pPr>
            <w:r w:rsidRPr="00866D02">
              <w:rPr>
                <w:sz w:val="14"/>
                <w:szCs w:val="14"/>
              </w:rPr>
              <w:t>266,029</w:t>
            </w:r>
          </w:p>
        </w:tc>
        <w:tc>
          <w:tcPr>
            <w:tcW w:w="893" w:type="dxa"/>
          </w:tcPr>
          <w:p w:rsidR="00866D02" w:rsidRPr="00866D02" w:rsidRDefault="00F85264" w:rsidP="000E2B41">
            <w:pPr>
              <w:jc w:val="center"/>
              <w:rPr>
                <w:sz w:val="14"/>
                <w:szCs w:val="14"/>
              </w:rPr>
            </w:pPr>
            <w:r>
              <w:rPr>
                <w:sz w:val="14"/>
                <w:szCs w:val="14"/>
              </w:rPr>
              <w:t xml:space="preserve">  </w:t>
            </w:r>
            <w:r w:rsidR="00866D02" w:rsidRPr="00866D02">
              <w:rPr>
                <w:sz w:val="14"/>
                <w:szCs w:val="14"/>
              </w:rPr>
              <w:t>0.96</w:t>
            </w:r>
          </w:p>
        </w:tc>
        <w:tc>
          <w:tcPr>
            <w:tcW w:w="866" w:type="dxa"/>
          </w:tcPr>
          <w:p w:rsidR="00866D02" w:rsidRPr="00866D02" w:rsidRDefault="00866D02" w:rsidP="000E2B41">
            <w:pPr>
              <w:jc w:val="center"/>
              <w:rPr>
                <w:sz w:val="14"/>
                <w:szCs w:val="14"/>
              </w:rPr>
            </w:pPr>
            <w:r w:rsidRPr="00866D02">
              <w:rPr>
                <w:sz w:val="14"/>
                <w:szCs w:val="14"/>
              </w:rPr>
              <w:t>180,400Mg</w:t>
            </w:r>
          </w:p>
        </w:tc>
        <w:tc>
          <w:tcPr>
            <w:tcW w:w="846" w:type="dxa"/>
          </w:tcPr>
          <w:p w:rsidR="00866D02" w:rsidRPr="00866D02" w:rsidRDefault="00866D02" w:rsidP="000E2B41">
            <w:pPr>
              <w:jc w:val="center"/>
              <w:rPr>
                <w:sz w:val="14"/>
                <w:szCs w:val="14"/>
              </w:rPr>
            </w:pPr>
            <w:r w:rsidRPr="00866D02">
              <w:rPr>
                <w:sz w:val="14"/>
                <w:szCs w:val="14"/>
              </w:rPr>
              <w:t>421,103</w:t>
            </w:r>
          </w:p>
        </w:tc>
        <w:tc>
          <w:tcPr>
            <w:tcW w:w="893" w:type="dxa"/>
          </w:tcPr>
          <w:p w:rsidR="00866D02" w:rsidRPr="00866D02" w:rsidRDefault="00F85264" w:rsidP="000E2B41">
            <w:pPr>
              <w:jc w:val="center"/>
              <w:rPr>
                <w:sz w:val="14"/>
                <w:szCs w:val="14"/>
              </w:rPr>
            </w:pPr>
            <w:r>
              <w:rPr>
                <w:sz w:val="14"/>
                <w:szCs w:val="14"/>
              </w:rPr>
              <w:t xml:space="preserve">  </w:t>
            </w:r>
            <w:r w:rsidR="00866D02" w:rsidRPr="00866D02">
              <w:rPr>
                <w:sz w:val="14"/>
                <w:szCs w:val="14"/>
              </w:rPr>
              <w:t>1.14</w:t>
            </w:r>
          </w:p>
        </w:tc>
        <w:tc>
          <w:tcPr>
            <w:tcW w:w="915" w:type="dxa"/>
          </w:tcPr>
          <w:p w:rsidR="00866D02" w:rsidRPr="00866D02" w:rsidRDefault="00866D02" w:rsidP="000E2B41">
            <w:pPr>
              <w:jc w:val="center"/>
              <w:rPr>
                <w:sz w:val="14"/>
                <w:szCs w:val="14"/>
              </w:rPr>
            </w:pPr>
            <w:r w:rsidRPr="00866D02">
              <w:rPr>
                <w:sz w:val="14"/>
                <w:szCs w:val="14"/>
              </w:rPr>
              <w:t>278,021Mg</w:t>
            </w:r>
          </w:p>
        </w:tc>
        <w:tc>
          <w:tcPr>
            <w:tcW w:w="894" w:type="dxa"/>
          </w:tcPr>
          <w:p w:rsidR="00866D02" w:rsidRPr="00866D02" w:rsidRDefault="007B146F" w:rsidP="000E2B41">
            <w:pPr>
              <w:jc w:val="center"/>
              <w:rPr>
                <w:sz w:val="14"/>
                <w:szCs w:val="14"/>
              </w:rPr>
            </w:pPr>
            <w:r w:rsidRPr="00866D02">
              <w:rPr>
                <w:rFonts w:asciiTheme="majorBidi" w:hAnsiTheme="majorBidi" w:cstheme="majorBidi"/>
                <w:sz w:val="14"/>
                <w:szCs w:val="14"/>
                <w:lang w:val="en-US" w:eastAsia="en-US"/>
              </w:rPr>
              <w:t>322,994</w:t>
            </w:r>
          </w:p>
        </w:tc>
        <w:tc>
          <w:tcPr>
            <w:tcW w:w="894" w:type="dxa"/>
          </w:tcPr>
          <w:p w:rsidR="00866D02" w:rsidRPr="00866D02" w:rsidRDefault="00F85264" w:rsidP="000E2B41">
            <w:pPr>
              <w:jc w:val="center"/>
              <w:rPr>
                <w:sz w:val="14"/>
                <w:szCs w:val="14"/>
              </w:rPr>
            </w:pPr>
            <w:r>
              <w:rPr>
                <w:sz w:val="14"/>
                <w:szCs w:val="14"/>
              </w:rPr>
              <w:t xml:space="preserve">  </w:t>
            </w:r>
            <w:r w:rsidR="007B146F">
              <w:rPr>
                <w:sz w:val="14"/>
                <w:szCs w:val="14"/>
              </w:rPr>
              <w:t>0.94</w:t>
            </w:r>
          </w:p>
        </w:tc>
        <w:tc>
          <w:tcPr>
            <w:tcW w:w="894" w:type="dxa"/>
          </w:tcPr>
          <w:p w:rsidR="00866D02" w:rsidRPr="00866D02" w:rsidRDefault="007B146F" w:rsidP="000E2B41">
            <w:pPr>
              <w:jc w:val="center"/>
              <w:rPr>
                <w:sz w:val="14"/>
                <w:szCs w:val="14"/>
              </w:rPr>
            </w:pPr>
            <w:r w:rsidRPr="00866D02">
              <w:rPr>
                <w:rFonts w:asciiTheme="majorBidi" w:hAnsiTheme="majorBidi" w:cstheme="majorBidi"/>
                <w:sz w:val="14"/>
                <w:szCs w:val="14"/>
                <w:lang w:val="en-US" w:eastAsia="en-US"/>
              </w:rPr>
              <w:t>193,244</w:t>
            </w:r>
          </w:p>
        </w:tc>
      </w:tr>
      <w:tr w:rsidR="00866D02" w:rsidRPr="00866D02" w:rsidTr="007B146F">
        <w:trPr>
          <w:jc w:val="center"/>
        </w:trPr>
        <w:tc>
          <w:tcPr>
            <w:tcW w:w="916" w:type="dxa"/>
          </w:tcPr>
          <w:p w:rsidR="00866D02" w:rsidRPr="00866D02" w:rsidRDefault="00866D02" w:rsidP="000E2B41">
            <w:pPr>
              <w:jc w:val="center"/>
              <w:rPr>
                <w:sz w:val="14"/>
                <w:szCs w:val="14"/>
              </w:rPr>
            </w:pPr>
            <w:r w:rsidRPr="00866D02">
              <w:rPr>
                <w:sz w:val="14"/>
                <w:szCs w:val="14"/>
              </w:rPr>
              <w:t>Light fuel oil</w:t>
            </w:r>
          </w:p>
        </w:tc>
        <w:tc>
          <w:tcPr>
            <w:tcW w:w="817" w:type="dxa"/>
          </w:tcPr>
          <w:p w:rsidR="00866D02" w:rsidRPr="00866D02" w:rsidRDefault="00866D02" w:rsidP="000E2B41">
            <w:pPr>
              <w:jc w:val="center"/>
              <w:rPr>
                <w:sz w:val="14"/>
                <w:szCs w:val="14"/>
              </w:rPr>
            </w:pPr>
            <w:r w:rsidRPr="00866D02">
              <w:rPr>
                <w:sz w:val="14"/>
                <w:szCs w:val="14"/>
              </w:rPr>
              <w:t>3,107</w:t>
            </w:r>
          </w:p>
        </w:tc>
        <w:tc>
          <w:tcPr>
            <w:tcW w:w="893" w:type="dxa"/>
          </w:tcPr>
          <w:p w:rsidR="00866D02" w:rsidRPr="00866D02" w:rsidRDefault="00F85264" w:rsidP="000E2B41">
            <w:pPr>
              <w:jc w:val="center"/>
              <w:rPr>
                <w:sz w:val="14"/>
                <w:szCs w:val="14"/>
              </w:rPr>
            </w:pPr>
            <w:r>
              <w:rPr>
                <w:sz w:val="14"/>
                <w:szCs w:val="14"/>
              </w:rPr>
              <w:t xml:space="preserve">  </w:t>
            </w:r>
            <w:r w:rsidR="00866D02" w:rsidRPr="00866D02">
              <w:rPr>
                <w:sz w:val="14"/>
                <w:szCs w:val="14"/>
              </w:rPr>
              <w:t>0.01</w:t>
            </w:r>
          </w:p>
        </w:tc>
        <w:tc>
          <w:tcPr>
            <w:tcW w:w="866" w:type="dxa"/>
          </w:tcPr>
          <w:p w:rsidR="00866D02" w:rsidRPr="00866D02" w:rsidRDefault="00866D02" w:rsidP="000E2B41">
            <w:pPr>
              <w:jc w:val="center"/>
              <w:rPr>
                <w:sz w:val="14"/>
                <w:szCs w:val="14"/>
              </w:rPr>
            </w:pPr>
            <w:r w:rsidRPr="00866D02">
              <w:rPr>
                <w:sz w:val="14"/>
                <w:szCs w:val="14"/>
              </w:rPr>
              <w:t>1,140kL</w:t>
            </w:r>
          </w:p>
        </w:tc>
        <w:tc>
          <w:tcPr>
            <w:tcW w:w="846" w:type="dxa"/>
          </w:tcPr>
          <w:p w:rsidR="00866D02" w:rsidRPr="00866D02" w:rsidRDefault="00866D02" w:rsidP="000E2B41">
            <w:pPr>
              <w:jc w:val="center"/>
              <w:rPr>
                <w:sz w:val="14"/>
                <w:szCs w:val="14"/>
              </w:rPr>
            </w:pPr>
            <w:r w:rsidRPr="00866D02">
              <w:rPr>
                <w:sz w:val="14"/>
                <w:szCs w:val="14"/>
              </w:rPr>
              <w:t>3,622</w:t>
            </w:r>
          </w:p>
        </w:tc>
        <w:tc>
          <w:tcPr>
            <w:tcW w:w="893" w:type="dxa"/>
          </w:tcPr>
          <w:p w:rsidR="00866D02" w:rsidRPr="00866D02" w:rsidRDefault="00F85264" w:rsidP="000E2B41">
            <w:pPr>
              <w:jc w:val="center"/>
              <w:rPr>
                <w:sz w:val="14"/>
                <w:szCs w:val="14"/>
              </w:rPr>
            </w:pPr>
            <w:r>
              <w:rPr>
                <w:sz w:val="14"/>
                <w:szCs w:val="14"/>
              </w:rPr>
              <w:t xml:space="preserve">  </w:t>
            </w:r>
            <w:r w:rsidR="00866D02" w:rsidRPr="00866D02">
              <w:rPr>
                <w:sz w:val="14"/>
                <w:szCs w:val="14"/>
              </w:rPr>
              <w:t>0.01</w:t>
            </w:r>
          </w:p>
        </w:tc>
        <w:tc>
          <w:tcPr>
            <w:tcW w:w="915" w:type="dxa"/>
          </w:tcPr>
          <w:p w:rsidR="00866D02" w:rsidRPr="00866D02" w:rsidRDefault="00866D02" w:rsidP="000E2B41">
            <w:pPr>
              <w:jc w:val="center"/>
              <w:rPr>
                <w:sz w:val="14"/>
                <w:szCs w:val="14"/>
              </w:rPr>
            </w:pPr>
            <w:r w:rsidRPr="00866D02">
              <w:rPr>
                <w:sz w:val="14"/>
                <w:szCs w:val="14"/>
              </w:rPr>
              <w:t>1,360kL</w:t>
            </w:r>
          </w:p>
        </w:tc>
        <w:tc>
          <w:tcPr>
            <w:tcW w:w="894" w:type="dxa"/>
          </w:tcPr>
          <w:p w:rsidR="00866D02" w:rsidRPr="00866D02" w:rsidRDefault="007B146F" w:rsidP="000E2B41">
            <w:pPr>
              <w:jc w:val="center"/>
              <w:rPr>
                <w:sz w:val="14"/>
                <w:szCs w:val="14"/>
              </w:rPr>
            </w:pPr>
            <w:r w:rsidRPr="00866D02">
              <w:rPr>
                <w:rFonts w:asciiTheme="majorBidi" w:hAnsiTheme="majorBidi" w:cstheme="majorBidi"/>
                <w:sz w:val="14"/>
                <w:szCs w:val="14"/>
                <w:lang w:val="en-US" w:eastAsia="en-US"/>
              </w:rPr>
              <w:t>7,513</w:t>
            </w:r>
          </w:p>
        </w:tc>
        <w:tc>
          <w:tcPr>
            <w:tcW w:w="894" w:type="dxa"/>
          </w:tcPr>
          <w:p w:rsidR="00866D02" w:rsidRPr="00866D02" w:rsidRDefault="00F85264" w:rsidP="000E2B41">
            <w:pPr>
              <w:jc w:val="center"/>
              <w:rPr>
                <w:sz w:val="14"/>
                <w:szCs w:val="14"/>
              </w:rPr>
            </w:pPr>
            <w:r>
              <w:rPr>
                <w:sz w:val="14"/>
                <w:szCs w:val="14"/>
              </w:rPr>
              <w:t xml:space="preserve">  </w:t>
            </w:r>
            <w:r w:rsidR="007B146F">
              <w:rPr>
                <w:sz w:val="14"/>
                <w:szCs w:val="14"/>
              </w:rPr>
              <w:t>0.02</w:t>
            </w:r>
          </w:p>
        </w:tc>
        <w:tc>
          <w:tcPr>
            <w:tcW w:w="894" w:type="dxa"/>
          </w:tcPr>
          <w:p w:rsidR="00866D02" w:rsidRPr="00866D02" w:rsidRDefault="007B146F" w:rsidP="000E2B41">
            <w:pPr>
              <w:jc w:val="center"/>
              <w:rPr>
                <w:sz w:val="14"/>
                <w:szCs w:val="14"/>
              </w:rPr>
            </w:pPr>
            <w:r w:rsidRPr="00866D02">
              <w:rPr>
                <w:rFonts w:asciiTheme="majorBidi" w:hAnsiTheme="majorBidi" w:cstheme="majorBidi"/>
                <w:sz w:val="14"/>
                <w:szCs w:val="14"/>
                <w:lang w:val="en-US" w:eastAsia="en-US"/>
              </w:rPr>
              <w:t>2,376</w:t>
            </w:r>
          </w:p>
        </w:tc>
      </w:tr>
      <w:tr w:rsidR="00866D02" w:rsidRPr="00866D02" w:rsidTr="007B146F">
        <w:trPr>
          <w:jc w:val="center"/>
        </w:trPr>
        <w:tc>
          <w:tcPr>
            <w:tcW w:w="916" w:type="dxa"/>
          </w:tcPr>
          <w:p w:rsidR="00866D02" w:rsidRPr="00866D02" w:rsidRDefault="00866D02" w:rsidP="000E2B41">
            <w:pPr>
              <w:jc w:val="center"/>
              <w:rPr>
                <w:sz w:val="14"/>
                <w:szCs w:val="14"/>
              </w:rPr>
            </w:pPr>
            <w:r w:rsidRPr="00866D02">
              <w:rPr>
                <w:sz w:val="14"/>
                <w:szCs w:val="14"/>
              </w:rPr>
              <w:t>Diesel</w:t>
            </w:r>
          </w:p>
        </w:tc>
        <w:tc>
          <w:tcPr>
            <w:tcW w:w="817" w:type="dxa"/>
          </w:tcPr>
          <w:p w:rsidR="00866D02" w:rsidRPr="00866D02" w:rsidRDefault="00866D02" w:rsidP="000E2B41">
            <w:pPr>
              <w:jc w:val="center"/>
              <w:rPr>
                <w:sz w:val="14"/>
                <w:szCs w:val="14"/>
              </w:rPr>
            </w:pPr>
            <w:r w:rsidRPr="00866D02">
              <w:rPr>
                <w:sz w:val="14"/>
                <w:szCs w:val="14"/>
              </w:rPr>
              <w:t>11,348</w:t>
            </w:r>
          </w:p>
        </w:tc>
        <w:tc>
          <w:tcPr>
            <w:tcW w:w="893" w:type="dxa"/>
          </w:tcPr>
          <w:p w:rsidR="00866D02" w:rsidRPr="00866D02" w:rsidRDefault="00F85264" w:rsidP="000E2B41">
            <w:pPr>
              <w:jc w:val="center"/>
              <w:rPr>
                <w:sz w:val="14"/>
                <w:szCs w:val="14"/>
              </w:rPr>
            </w:pPr>
            <w:r>
              <w:rPr>
                <w:sz w:val="14"/>
                <w:szCs w:val="14"/>
              </w:rPr>
              <w:t xml:space="preserve">  </w:t>
            </w:r>
            <w:r w:rsidR="00866D02" w:rsidRPr="00866D02">
              <w:rPr>
                <w:sz w:val="14"/>
                <w:szCs w:val="14"/>
              </w:rPr>
              <w:t>0.04</w:t>
            </w:r>
          </w:p>
        </w:tc>
        <w:tc>
          <w:tcPr>
            <w:tcW w:w="866" w:type="dxa"/>
          </w:tcPr>
          <w:p w:rsidR="00866D02" w:rsidRPr="00866D02" w:rsidRDefault="00866D02" w:rsidP="000E2B41">
            <w:pPr>
              <w:jc w:val="center"/>
              <w:rPr>
                <w:sz w:val="14"/>
                <w:szCs w:val="14"/>
              </w:rPr>
            </w:pPr>
            <w:r w:rsidRPr="00866D02">
              <w:rPr>
                <w:sz w:val="14"/>
                <w:szCs w:val="14"/>
              </w:rPr>
              <w:t>3,622kL</w:t>
            </w:r>
          </w:p>
        </w:tc>
        <w:tc>
          <w:tcPr>
            <w:tcW w:w="846" w:type="dxa"/>
          </w:tcPr>
          <w:p w:rsidR="00866D02" w:rsidRPr="00866D02" w:rsidRDefault="00866D02" w:rsidP="000E2B41">
            <w:pPr>
              <w:jc w:val="center"/>
              <w:rPr>
                <w:sz w:val="14"/>
                <w:szCs w:val="14"/>
              </w:rPr>
            </w:pPr>
            <w:r w:rsidRPr="00866D02">
              <w:rPr>
                <w:sz w:val="14"/>
                <w:szCs w:val="14"/>
              </w:rPr>
              <w:t>11,496</w:t>
            </w:r>
          </w:p>
        </w:tc>
        <w:tc>
          <w:tcPr>
            <w:tcW w:w="893" w:type="dxa"/>
          </w:tcPr>
          <w:p w:rsidR="00866D02" w:rsidRPr="00866D02" w:rsidRDefault="00F85264" w:rsidP="000E2B41">
            <w:pPr>
              <w:jc w:val="center"/>
              <w:rPr>
                <w:sz w:val="14"/>
                <w:szCs w:val="14"/>
              </w:rPr>
            </w:pPr>
            <w:r>
              <w:rPr>
                <w:sz w:val="14"/>
                <w:szCs w:val="14"/>
              </w:rPr>
              <w:t xml:space="preserve">  </w:t>
            </w:r>
            <w:r w:rsidR="00866D02" w:rsidRPr="00866D02">
              <w:rPr>
                <w:sz w:val="14"/>
                <w:szCs w:val="14"/>
              </w:rPr>
              <w:t>0.03</w:t>
            </w:r>
          </w:p>
        </w:tc>
        <w:tc>
          <w:tcPr>
            <w:tcW w:w="915" w:type="dxa"/>
          </w:tcPr>
          <w:p w:rsidR="00866D02" w:rsidRPr="00866D02" w:rsidRDefault="00866D02" w:rsidP="000E2B41">
            <w:pPr>
              <w:jc w:val="center"/>
              <w:rPr>
                <w:sz w:val="14"/>
                <w:szCs w:val="14"/>
              </w:rPr>
            </w:pPr>
            <w:r w:rsidRPr="00866D02">
              <w:rPr>
                <w:sz w:val="14"/>
                <w:szCs w:val="14"/>
              </w:rPr>
              <w:t>3,381kL</w:t>
            </w:r>
          </w:p>
        </w:tc>
        <w:tc>
          <w:tcPr>
            <w:tcW w:w="894" w:type="dxa"/>
          </w:tcPr>
          <w:p w:rsidR="00866D02" w:rsidRPr="00866D02" w:rsidRDefault="007B146F" w:rsidP="000E2B41">
            <w:pPr>
              <w:jc w:val="center"/>
              <w:rPr>
                <w:sz w:val="14"/>
                <w:szCs w:val="14"/>
              </w:rPr>
            </w:pPr>
            <w:r w:rsidRPr="00866D02">
              <w:rPr>
                <w:rFonts w:asciiTheme="majorBidi" w:hAnsiTheme="majorBidi" w:cstheme="majorBidi"/>
                <w:sz w:val="14"/>
                <w:szCs w:val="14"/>
                <w:lang w:val="en-US" w:eastAsia="en-US"/>
              </w:rPr>
              <w:t>12,696</w:t>
            </w:r>
          </w:p>
        </w:tc>
        <w:tc>
          <w:tcPr>
            <w:tcW w:w="894" w:type="dxa"/>
          </w:tcPr>
          <w:p w:rsidR="00866D02" w:rsidRPr="00866D02" w:rsidRDefault="00F85264" w:rsidP="000E2B41">
            <w:pPr>
              <w:jc w:val="center"/>
              <w:rPr>
                <w:sz w:val="14"/>
                <w:szCs w:val="14"/>
              </w:rPr>
            </w:pPr>
            <w:r>
              <w:rPr>
                <w:sz w:val="14"/>
                <w:szCs w:val="14"/>
              </w:rPr>
              <w:t xml:space="preserve">  </w:t>
            </w:r>
            <w:r w:rsidR="007B146F">
              <w:rPr>
                <w:sz w:val="14"/>
                <w:szCs w:val="14"/>
              </w:rPr>
              <w:t>0.04</w:t>
            </w:r>
          </w:p>
        </w:tc>
        <w:tc>
          <w:tcPr>
            <w:tcW w:w="894" w:type="dxa"/>
          </w:tcPr>
          <w:p w:rsidR="00866D02" w:rsidRPr="00866D02" w:rsidRDefault="007B146F" w:rsidP="000E2B41">
            <w:pPr>
              <w:jc w:val="center"/>
              <w:rPr>
                <w:sz w:val="14"/>
                <w:szCs w:val="14"/>
              </w:rPr>
            </w:pPr>
            <w:r w:rsidRPr="00866D02">
              <w:rPr>
                <w:rFonts w:asciiTheme="majorBidi" w:hAnsiTheme="majorBidi" w:cstheme="majorBidi"/>
                <w:sz w:val="14"/>
                <w:szCs w:val="14"/>
                <w:lang w:val="en-US" w:eastAsia="en-US"/>
              </w:rPr>
              <w:t>3,785</w:t>
            </w:r>
          </w:p>
        </w:tc>
      </w:tr>
      <w:tr w:rsidR="00866D02" w:rsidRPr="00866D02" w:rsidTr="007B146F">
        <w:trPr>
          <w:jc w:val="center"/>
        </w:trPr>
        <w:tc>
          <w:tcPr>
            <w:tcW w:w="916" w:type="dxa"/>
          </w:tcPr>
          <w:p w:rsidR="00866D02" w:rsidRPr="00866D02" w:rsidRDefault="00866D02" w:rsidP="000E2B41">
            <w:pPr>
              <w:jc w:val="center"/>
              <w:rPr>
                <w:sz w:val="14"/>
                <w:szCs w:val="14"/>
              </w:rPr>
            </w:pPr>
            <w:r w:rsidRPr="00866D02">
              <w:rPr>
                <w:sz w:val="14"/>
                <w:szCs w:val="14"/>
              </w:rPr>
              <w:t>Natural gas</w:t>
            </w:r>
          </w:p>
        </w:tc>
        <w:tc>
          <w:tcPr>
            <w:tcW w:w="817" w:type="dxa"/>
          </w:tcPr>
          <w:p w:rsidR="00866D02" w:rsidRPr="00866D02" w:rsidRDefault="00866D02" w:rsidP="000E2B41">
            <w:pPr>
              <w:jc w:val="center"/>
              <w:rPr>
                <w:sz w:val="14"/>
                <w:szCs w:val="14"/>
              </w:rPr>
            </w:pPr>
            <w:r w:rsidRPr="00866D02">
              <w:rPr>
                <w:sz w:val="14"/>
                <w:szCs w:val="14"/>
              </w:rPr>
              <w:t>85,656</w:t>
            </w:r>
          </w:p>
        </w:tc>
        <w:tc>
          <w:tcPr>
            <w:tcW w:w="893" w:type="dxa"/>
          </w:tcPr>
          <w:p w:rsidR="00866D02" w:rsidRPr="00866D02" w:rsidRDefault="00F85264" w:rsidP="000E2B41">
            <w:pPr>
              <w:jc w:val="center"/>
              <w:rPr>
                <w:sz w:val="14"/>
                <w:szCs w:val="14"/>
              </w:rPr>
            </w:pPr>
            <w:r>
              <w:rPr>
                <w:sz w:val="14"/>
                <w:szCs w:val="14"/>
              </w:rPr>
              <w:t xml:space="preserve">  </w:t>
            </w:r>
            <w:r w:rsidR="00866D02" w:rsidRPr="00866D02">
              <w:rPr>
                <w:sz w:val="14"/>
                <w:szCs w:val="14"/>
              </w:rPr>
              <w:t>0.31</w:t>
            </w:r>
          </w:p>
        </w:tc>
        <w:tc>
          <w:tcPr>
            <w:tcW w:w="866" w:type="dxa"/>
          </w:tcPr>
          <w:p w:rsidR="00866D02" w:rsidRPr="00866D02" w:rsidRDefault="00866D02" w:rsidP="000E2B41">
            <w:pPr>
              <w:jc w:val="center"/>
              <w:rPr>
                <w:sz w:val="14"/>
                <w:szCs w:val="14"/>
              </w:rPr>
            </w:pPr>
            <w:r w:rsidRPr="00866D02">
              <w:rPr>
                <w:sz w:val="14"/>
                <w:szCs w:val="14"/>
              </w:rPr>
              <w:t>31,768k.m</w:t>
            </w:r>
            <w:r w:rsidRPr="00866D02">
              <w:rPr>
                <w:sz w:val="14"/>
                <w:szCs w:val="14"/>
                <w:vertAlign w:val="superscript"/>
              </w:rPr>
              <w:t>3</w:t>
            </w:r>
          </w:p>
        </w:tc>
        <w:tc>
          <w:tcPr>
            <w:tcW w:w="846" w:type="dxa"/>
          </w:tcPr>
          <w:p w:rsidR="00866D02" w:rsidRPr="00866D02" w:rsidRDefault="00866D02" w:rsidP="000E2B41">
            <w:pPr>
              <w:jc w:val="center"/>
              <w:rPr>
                <w:sz w:val="14"/>
                <w:szCs w:val="14"/>
              </w:rPr>
            </w:pPr>
            <w:r w:rsidRPr="00866D02">
              <w:rPr>
                <w:sz w:val="14"/>
                <w:szCs w:val="14"/>
              </w:rPr>
              <w:t>10,577</w:t>
            </w:r>
          </w:p>
        </w:tc>
        <w:tc>
          <w:tcPr>
            <w:tcW w:w="893" w:type="dxa"/>
          </w:tcPr>
          <w:p w:rsidR="00866D02" w:rsidRPr="00866D02" w:rsidRDefault="00F85264" w:rsidP="000E2B41">
            <w:pPr>
              <w:jc w:val="center"/>
              <w:rPr>
                <w:sz w:val="14"/>
                <w:szCs w:val="14"/>
              </w:rPr>
            </w:pPr>
            <w:r>
              <w:rPr>
                <w:sz w:val="14"/>
                <w:szCs w:val="14"/>
              </w:rPr>
              <w:t xml:space="preserve">  </w:t>
            </w:r>
            <w:r w:rsidR="00866D02" w:rsidRPr="00866D02">
              <w:rPr>
                <w:sz w:val="14"/>
                <w:szCs w:val="14"/>
              </w:rPr>
              <w:t>0.03</w:t>
            </w:r>
          </w:p>
        </w:tc>
        <w:tc>
          <w:tcPr>
            <w:tcW w:w="915" w:type="dxa"/>
          </w:tcPr>
          <w:p w:rsidR="00866D02" w:rsidRPr="00866D02" w:rsidRDefault="00866D02" w:rsidP="000E2B41">
            <w:pPr>
              <w:jc w:val="center"/>
              <w:rPr>
                <w:sz w:val="14"/>
                <w:szCs w:val="14"/>
              </w:rPr>
            </w:pPr>
            <w:r w:rsidRPr="00866D02">
              <w:rPr>
                <w:sz w:val="14"/>
                <w:szCs w:val="14"/>
              </w:rPr>
              <w:t>4,392k.m</w:t>
            </w:r>
            <w:r w:rsidRPr="00866D02">
              <w:rPr>
                <w:sz w:val="14"/>
                <w:szCs w:val="14"/>
                <w:vertAlign w:val="superscript"/>
              </w:rPr>
              <w:t>3</w:t>
            </w:r>
          </w:p>
        </w:tc>
        <w:tc>
          <w:tcPr>
            <w:tcW w:w="894" w:type="dxa"/>
          </w:tcPr>
          <w:p w:rsidR="00866D02" w:rsidRPr="00866D02" w:rsidRDefault="007B146F" w:rsidP="000E2B41">
            <w:pPr>
              <w:jc w:val="center"/>
              <w:rPr>
                <w:sz w:val="14"/>
                <w:szCs w:val="14"/>
              </w:rPr>
            </w:pPr>
            <w:r w:rsidRPr="00866D02">
              <w:rPr>
                <w:rFonts w:asciiTheme="majorBidi" w:hAnsiTheme="majorBidi" w:cstheme="majorBidi"/>
                <w:sz w:val="14"/>
                <w:szCs w:val="14"/>
                <w:lang w:val="en-US" w:eastAsia="en-US"/>
              </w:rPr>
              <w:t>51,436</w:t>
            </w:r>
          </w:p>
        </w:tc>
        <w:tc>
          <w:tcPr>
            <w:tcW w:w="894" w:type="dxa"/>
          </w:tcPr>
          <w:p w:rsidR="00866D02" w:rsidRPr="00866D02" w:rsidRDefault="00F85264" w:rsidP="000E2B41">
            <w:pPr>
              <w:jc w:val="center"/>
              <w:rPr>
                <w:sz w:val="14"/>
                <w:szCs w:val="14"/>
              </w:rPr>
            </w:pPr>
            <w:r>
              <w:rPr>
                <w:sz w:val="14"/>
                <w:szCs w:val="14"/>
              </w:rPr>
              <w:t xml:space="preserve">  </w:t>
            </w:r>
            <w:r w:rsidR="007B146F">
              <w:rPr>
                <w:sz w:val="14"/>
                <w:szCs w:val="14"/>
              </w:rPr>
              <w:t>0.15</w:t>
            </w:r>
          </w:p>
        </w:tc>
        <w:tc>
          <w:tcPr>
            <w:tcW w:w="894" w:type="dxa"/>
          </w:tcPr>
          <w:p w:rsidR="00866D02" w:rsidRPr="00866D02" w:rsidRDefault="007B146F" w:rsidP="000E2B41">
            <w:pPr>
              <w:jc w:val="center"/>
              <w:rPr>
                <w:sz w:val="14"/>
                <w:szCs w:val="14"/>
              </w:rPr>
            </w:pPr>
            <w:r w:rsidRPr="00866D02">
              <w:rPr>
                <w:rFonts w:asciiTheme="majorBidi" w:hAnsiTheme="majorBidi" w:cstheme="majorBidi"/>
                <w:sz w:val="14"/>
                <w:szCs w:val="14"/>
                <w:lang w:val="en-US" w:eastAsia="en-US"/>
              </w:rPr>
              <w:t>19,958</w:t>
            </w:r>
          </w:p>
        </w:tc>
      </w:tr>
      <w:tr w:rsidR="007B146F" w:rsidRPr="00866D02" w:rsidTr="007B146F">
        <w:trPr>
          <w:trHeight w:val="64"/>
          <w:jc w:val="center"/>
        </w:trPr>
        <w:tc>
          <w:tcPr>
            <w:tcW w:w="916" w:type="dxa"/>
          </w:tcPr>
          <w:p w:rsidR="007B146F" w:rsidRPr="00866D02" w:rsidRDefault="007B146F" w:rsidP="000E2B41">
            <w:pPr>
              <w:jc w:val="center"/>
              <w:rPr>
                <w:sz w:val="14"/>
                <w:szCs w:val="14"/>
              </w:rPr>
            </w:pPr>
            <w:r w:rsidRPr="00866D02">
              <w:rPr>
                <w:sz w:val="14"/>
                <w:szCs w:val="14"/>
              </w:rPr>
              <w:t>Hydro</w:t>
            </w:r>
          </w:p>
        </w:tc>
        <w:tc>
          <w:tcPr>
            <w:tcW w:w="817" w:type="dxa"/>
          </w:tcPr>
          <w:p w:rsidR="007B146F" w:rsidRPr="00866D02" w:rsidRDefault="007B146F" w:rsidP="000E2B41">
            <w:pPr>
              <w:jc w:val="center"/>
              <w:rPr>
                <w:sz w:val="14"/>
                <w:szCs w:val="14"/>
              </w:rPr>
            </w:pPr>
            <w:r w:rsidRPr="00866D02">
              <w:rPr>
                <w:sz w:val="14"/>
                <w:szCs w:val="14"/>
              </w:rPr>
              <w:t>27,219,340</w:t>
            </w:r>
          </w:p>
        </w:tc>
        <w:tc>
          <w:tcPr>
            <w:tcW w:w="893" w:type="dxa"/>
          </w:tcPr>
          <w:p w:rsidR="007B146F" w:rsidRPr="00866D02" w:rsidRDefault="007B146F" w:rsidP="000E2B41">
            <w:pPr>
              <w:jc w:val="center"/>
              <w:rPr>
                <w:sz w:val="14"/>
                <w:szCs w:val="14"/>
              </w:rPr>
            </w:pPr>
            <w:r w:rsidRPr="00866D02">
              <w:rPr>
                <w:sz w:val="14"/>
                <w:szCs w:val="14"/>
              </w:rPr>
              <w:t>98.67</w:t>
            </w:r>
          </w:p>
        </w:tc>
        <w:tc>
          <w:tcPr>
            <w:tcW w:w="866" w:type="dxa"/>
          </w:tcPr>
          <w:p w:rsidR="007B146F" w:rsidRPr="00866D02" w:rsidRDefault="007B146F" w:rsidP="000E2B41">
            <w:pPr>
              <w:jc w:val="center"/>
              <w:rPr>
                <w:sz w:val="14"/>
                <w:szCs w:val="14"/>
              </w:rPr>
            </w:pPr>
            <w:r w:rsidRPr="00866D02">
              <w:rPr>
                <w:sz w:val="14"/>
                <w:szCs w:val="14"/>
              </w:rPr>
              <w:t>N/A</w:t>
            </w:r>
          </w:p>
        </w:tc>
        <w:tc>
          <w:tcPr>
            <w:tcW w:w="846" w:type="dxa"/>
          </w:tcPr>
          <w:p w:rsidR="007B146F" w:rsidRPr="00866D02" w:rsidRDefault="007B146F" w:rsidP="000E2B41">
            <w:pPr>
              <w:jc w:val="center"/>
              <w:rPr>
                <w:sz w:val="14"/>
                <w:szCs w:val="14"/>
              </w:rPr>
            </w:pPr>
            <w:r w:rsidRPr="00866D02">
              <w:rPr>
                <w:sz w:val="14"/>
                <w:szCs w:val="14"/>
              </w:rPr>
              <w:t>36,439,655</w:t>
            </w:r>
          </w:p>
        </w:tc>
        <w:tc>
          <w:tcPr>
            <w:tcW w:w="893" w:type="dxa"/>
          </w:tcPr>
          <w:p w:rsidR="007B146F" w:rsidRPr="00866D02" w:rsidRDefault="007B146F" w:rsidP="000E2B41">
            <w:pPr>
              <w:jc w:val="center"/>
              <w:rPr>
                <w:sz w:val="14"/>
                <w:szCs w:val="14"/>
              </w:rPr>
            </w:pPr>
            <w:r w:rsidRPr="00866D02">
              <w:rPr>
                <w:sz w:val="14"/>
                <w:szCs w:val="14"/>
              </w:rPr>
              <w:t>98.65</w:t>
            </w:r>
          </w:p>
        </w:tc>
        <w:tc>
          <w:tcPr>
            <w:tcW w:w="915" w:type="dxa"/>
          </w:tcPr>
          <w:p w:rsidR="007B146F" w:rsidRPr="00866D02" w:rsidRDefault="007B146F" w:rsidP="000E2B41">
            <w:pPr>
              <w:jc w:val="center"/>
              <w:rPr>
                <w:sz w:val="14"/>
                <w:szCs w:val="14"/>
              </w:rPr>
            </w:pPr>
            <w:r w:rsidRPr="00866D02">
              <w:rPr>
                <w:sz w:val="14"/>
                <w:szCs w:val="14"/>
              </w:rPr>
              <w:t>N/A</w:t>
            </w:r>
          </w:p>
        </w:tc>
        <w:tc>
          <w:tcPr>
            <w:tcW w:w="894" w:type="dxa"/>
          </w:tcPr>
          <w:p w:rsidR="007B146F" w:rsidRPr="00866D02" w:rsidRDefault="007B146F" w:rsidP="000E2B41">
            <w:pPr>
              <w:jc w:val="center"/>
              <w:rPr>
                <w:sz w:val="14"/>
                <w:szCs w:val="14"/>
              </w:rPr>
            </w:pPr>
            <w:r w:rsidRPr="00866D02">
              <w:rPr>
                <w:rFonts w:asciiTheme="majorBidi" w:hAnsiTheme="majorBidi" w:cstheme="majorBidi"/>
                <w:sz w:val="14"/>
                <w:szCs w:val="14"/>
                <w:lang w:val="en-US" w:eastAsia="en-US"/>
              </w:rPr>
              <w:t>33,650,538</w:t>
            </w:r>
          </w:p>
        </w:tc>
        <w:tc>
          <w:tcPr>
            <w:tcW w:w="894" w:type="dxa"/>
          </w:tcPr>
          <w:p w:rsidR="007B146F" w:rsidRPr="00866D02" w:rsidRDefault="007B146F" w:rsidP="000E2B41">
            <w:pPr>
              <w:jc w:val="center"/>
              <w:rPr>
                <w:sz w:val="14"/>
                <w:szCs w:val="14"/>
              </w:rPr>
            </w:pPr>
            <w:r>
              <w:rPr>
                <w:sz w:val="14"/>
                <w:szCs w:val="14"/>
              </w:rPr>
              <w:t>97.91</w:t>
            </w:r>
          </w:p>
        </w:tc>
        <w:tc>
          <w:tcPr>
            <w:tcW w:w="894" w:type="dxa"/>
          </w:tcPr>
          <w:p w:rsidR="007B146F" w:rsidRPr="00866D02" w:rsidRDefault="007B146F" w:rsidP="00A70996">
            <w:pPr>
              <w:jc w:val="center"/>
              <w:rPr>
                <w:sz w:val="14"/>
                <w:szCs w:val="14"/>
              </w:rPr>
            </w:pPr>
            <w:r w:rsidRPr="00866D02">
              <w:rPr>
                <w:sz w:val="14"/>
                <w:szCs w:val="14"/>
              </w:rPr>
              <w:t>N/A</w:t>
            </w:r>
          </w:p>
        </w:tc>
      </w:tr>
      <w:tr w:rsidR="007B146F" w:rsidRPr="00866D02" w:rsidTr="007B146F">
        <w:trPr>
          <w:trHeight w:val="64"/>
          <w:jc w:val="center"/>
        </w:trPr>
        <w:tc>
          <w:tcPr>
            <w:tcW w:w="916" w:type="dxa"/>
          </w:tcPr>
          <w:p w:rsidR="007B146F" w:rsidRPr="00866D02" w:rsidRDefault="007B146F" w:rsidP="000E2B41">
            <w:pPr>
              <w:jc w:val="center"/>
              <w:rPr>
                <w:sz w:val="14"/>
                <w:szCs w:val="14"/>
              </w:rPr>
            </w:pPr>
            <w:r>
              <w:rPr>
                <w:sz w:val="14"/>
                <w:szCs w:val="14"/>
              </w:rPr>
              <w:t>Wind and tidal</w:t>
            </w:r>
          </w:p>
        </w:tc>
        <w:tc>
          <w:tcPr>
            <w:tcW w:w="817" w:type="dxa"/>
          </w:tcPr>
          <w:p w:rsidR="007B146F" w:rsidRPr="00866D02" w:rsidRDefault="007B146F" w:rsidP="000E2B41">
            <w:pPr>
              <w:jc w:val="center"/>
              <w:rPr>
                <w:sz w:val="14"/>
                <w:szCs w:val="14"/>
              </w:rPr>
            </w:pPr>
            <w:r>
              <w:rPr>
                <w:sz w:val="14"/>
                <w:szCs w:val="14"/>
              </w:rPr>
              <w:t>0</w:t>
            </w:r>
          </w:p>
        </w:tc>
        <w:tc>
          <w:tcPr>
            <w:tcW w:w="893" w:type="dxa"/>
          </w:tcPr>
          <w:p w:rsidR="007B146F" w:rsidRPr="00866D02" w:rsidRDefault="007B146F" w:rsidP="000E2B41">
            <w:pPr>
              <w:jc w:val="center"/>
              <w:rPr>
                <w:sz w:val="14"/>
                <w:szCs w:val="14"/>
              </w:rPr>
            </w:pPr>
            <w:r>
              <w:rPr>
                <w:sz w:val="14"/>
                <w:szCs w:val="14"/>
              </w:rPr>
              <w:t>0</w:t>
            </w:r>
          </w:p>
        </w:tc>
        <w:tc>
          <w:tcPr>
            <w:tcW w:w="866" w:type="dxa"/>
          </w:tcPr>
          <w:p w:rsidR="007B146F" w:rsidRPr="00866D02" w:rsidRDefault="007B146F" w:rsidP="000E2B41">
            <w:pPr>
              <w:jc w:val="center"/>
              <w:rPr>
                <w:sz w:val="14"/>
                <w:szCs w:val="14"/>
              </w:rPr>
            </w:pPr>
            <w:r>
              <w:rPr>
                <w:sz w:val="14"/>
                <w:szCs w:val="14"/>
              </w:rPr>
              <w:t>0</w:t>
            </w:r>
          </w:p>
        </w:tc>
        <w:tc>
          <w:tcPr>
            <w:tcW w:w="846" w:type="dxa"/>
          </w:tcPr>
          <w:p w:rsidR="007B146F" w:rsidRPr="00866D02" w:rsidRDefault="007B146F" w:rsidP="00866D02">
            <w:pPr>
              <w:jc w:val="center"/>
              <w:rPr>
                <w:rFonts w:asciiTheme="majorBidi" w:hAnsiTheme="majorBidi" w:cstheme="majorBidi"/>
                <w:sz w:val="14"/>
                <w:szCs w:val="14"/>
              </w:rPr>
            </w:pPr>
            <w:r w:rsidRPr="00866D02">
              <w:rPr>
                <w:rFonts w:asciiTheme="majorBidi" w:hAnsiTheme="majorBidi" w:cstheme="majorBidi"/>
                <w:sz w:val="14"/>
                <w:szCs w:val="14"/>
              </w:rPr>
              <w:t>53,420</w:t>
            </w:r>
          </w:p>
          <w:p w:rsidR="007B146F" w:rsidRPr="00866D02" w:rsidRDefault="007B146F" w:rsidP="000E2B41">
            <w:pPr>
              <w:jc w:val="center"/>
              <w:rPr>
                <w:rFonts w:asciiTheme="majorBidi" w:hAnsiTheme="majorBidi" w:cstheme="majorBidi"/>
                <w:sz w:val="14"/>
                <w:szCs w:val="14"/>
              </w:rPr>
            </w:pPr>
          </w:p>
        </w:tc>
        <w:tc>
          <w:tcPr>
            <w:tcW w:w="893" w:type="dxa"/>
          </w:tcPr>
          <w:p w:rsidR="007B146F" w:rsidRPr="00866D02" w:rsidRDefault="00F85264" w:rsidP="000E2B41">
            <w:pPr>
              <w:jc w:val="center"/>
              <w:rPr>
                <w:sz w:val="14"/>
                <w:szCs w:val="14"/>
              </w:rPr>
            </w:pPr>
            <w:r>
              <w:rPr>
                <w:sz w:val="14"/>
                <w:szCs w:val="14"/>
              </w:rPr>
              <w:t xml:space="preserve">  </w:t>
            </w:r>
            <w:r w:rsidR="007B146F">
              <w:rPr>
                <w:sz w:val="14"/>
                <w:szCs w:val="14"/>
              </w:rPr>
              <w:t>0.14</w:t>
            </w:r>
          </w:p>
        </w:tc>
        <w:tc>
          <w:tcPr>
            <w:tcW w:w="915" w:type="dxa"/>
          </w:tcPr>
          <w:p w:rsidR="007B146F" w:rsidRPr="00866D02" w:rsidRDefault="007B146F" w:rsidP="000E2B41">
            <w:pPr>
              <w:jc w:val="center"/>
              <w:rPr>
                <w:sz w:val="14"/>
                <w:szCs w:val="14"/>
              </w:rPr>
            </w:pPr>
            <w:r w:rsidRPr="00866D02">
              <w:rPr>
                <w:sz w:val="14"/>
                <w:szCs w:val="14"/>
              </w:rPr>
              <w:t>N/A</w:t>
            </w:r>
          </w:p>
        </w:tc>
        <w:tc>
          <w:tcPr>
            <w:tcW w:w="894" w:type="dxa"/>
          </w:tcPr>
          <w:p w:rsidR="007B146F" w:rsidRPr="00866D02" w:rsidRDefault="007B146F" w:rsidP="000E2B41">
            <w:pPr>
              <w:jc w:val="center"/>
              <w:rPr>
                <w:sz w:val="14"/>
                <w:szCs w:val="14"/>
              </w:rPr>
            </w:pPr>
            <w:r w:rsidRPr="00866D02">
              <w:rPr>
                <w:rFonts w:asciiTheme="majorBidi" w:hAnsiTheme="majorBidi" w:cstheme="majorBidi"/>
                <w:sz w:val="14"/>
                <w:szCs w:val="14"/>
                <w:lang w:val="en-US" w:eastAsia="en-US"/>
              </w:rPr>
              <w:t>325,115</w:t>
            </w:r>
          </w:p>
        </w:tc>
        <w:tc>
          <w:tcPr>
            <w:tcW w:w="894" w:type="dxa"/>
          </w:tcPr>
          <w:p w:rsidR="007B146F" w:rsidRPr="00866D02" w:rsidRDefault="00F85264" w:rsidP="000E2B41">
            <w:pPr>
              <w:jc w:val="center"/>
              <w:rPr>
                <w:sz w:val="14"/>
                <w:szCs w:val="14"/>
              </w:rPr>
            </w:pPr>
            <w:r>
              <w:rPr>
                <w:sz w:val="14"/>
                <w:szCs w:val="14"/>
              </w:rPr>
              <w:t xml:space="preserve">  </w:t>
            </w:r>
            <w:r w:rsidR="007B146F">
              <w:rPr>
                <w:sz w:val="14"/>
                <w:szCs w:val="14"/>
              </w:rPr>
              <w:t>0.95</w:t>
            </w:r>
          </w:p>
        </w:tc>
        <w:tc>
          <w:tcPr>
            <w:tcW w:w="894" w:type="dxa"/>
          </w:tcPr>
          <w:p w:rsidR="007B146F" w:rsidRPr="00866D02" w:rsidRDefault="007B146F" w:rsidP="00A70996">
            <w:pPr>
              <w:jc w:val="center"/>
              <w:rPr>
                <w:sz w:val="14"/>
                <w:szCs w:val="14"/>
              </w:rPr>
            </w:pPr>
            <w:r w:rsidRPr="00866D02">
              <w:rPr>
                <w:sz w:val="14"/>
                <w:szCs w:val="14"/>
              </w:rPr>
              <w:t>N/A</w:t>
            </w:r>
          </w:p>
        </w:tc>
      </w:tr>
      <w:tr w:rsidR="007B146F" w:rsidRPr="00866D02" w:rsidTr="007B146F">
        <w:trPr>
          <w:jc w:val="center"/>
        </w:trPr>
        <w:tc>
          <w:tcPr>
            <w:tcW w:w="916" w:type="dxa"/>
          </w:tcPr>
          <w:p w:rsidR="007B146F" w:rsidRPr="00866D02" w:rsidRDefault="007B146F" w:rsidP="000E2B41">
            <w:pPr>
              <w:jc w:val="center"/>
              <w:rPr>
                <w:sz w:val="14"/>
                <w:szCs w:val="14"/>
              </w:rPr>
            </w:pPr>
            <w:r w:rsidRPr="00866D02">
              <w:rPr>
                <w:sz w:val="14"/>
                <w:szCs w:val="14"/>
              </w:rPr>
              <w:t>Total</w:t>
            </w:r>
          </w:p>
        </w:tc>
        <w:tc>
          <w:tcPr>
            <w:tcW w:w="817" w:type="dxa"/>
          </w:tcPr>
          <w:p w:rsidR="007B146F" w:rsidRPr="00866D02" w:rsidRDefault="007B146F" w:rsidP="000E2B41">
            <w:pPr>
              <w:jc w:val="center"/>
              <w:rPr>
                <w:sz w:val="14"/>
                <w:szCs w:val="14"/>
              </w:rPr>
            </w:pPr>
            <w:r w:rsidRPr="00866D02">
              <w:rPr>
                <w:sz w:val="14"/>
                <w:szCs w:val="14"/>
              </w:rPr>
              <w:t>27,585,480</w:t>
            </w:r>
          </w:p>
        </w:tc>
        <w:tc>
          <w:tcPr>
            <w:tcW w:w="893" w:type="dxa"/>
          </w:tcPr>
          <w:p w:rsidR="007B146F" w:rsidRPr="00866D02" w:rsidRDefault="007B146F" w:rsidP="000E2B41">
            <w:pPr>
              <w:jc w:val="center"/>
              <w:rPr>
                <w:sz w:val="14"/>
                <w:szCs w:val="14"/>
              </w:rPr>
            </w:pPr>
            <w:r w:rsidRPr="00866D02">
              <w:rPr>
                <w:sz w:val="14"/>
                <w:szCs w:val="14"/>
              </w:rPr>
              <w:t>100</w:t>
            </w:r>
          </w:p>
        </w:tc>
        <w:tc>
          <w:tcPr>
            <w:tcW w:w="866" w:type="dxa"/>
          </w:tcPr>
          <w:p w:rsidR="007B146F" w:rsidRPr="00866D02" w:rsidRDefault="007B146F" w:rsidP="000E2B41">
            <w:pPr>
              <w:jc w:val="center"/>
              <w:rPr>
                <w:sz w:val="14"/>
                <w:szCs w:val="14"/>
              </w:rPr>
            </w:pPr>
            <w:r w:rsidRPr="00866D02">
              <w:rPr>
                <w:sz w:val="14"/>
                <w:szCs w:val="14"/>
              </w:rPr>
              <w:t>-</w:t>
            </w:r>
          </w:p>
        </w:tc>
        <w:tc>
          <w:tcPr>
            <w:tcW w:w="846" w:type="dxa"/>
          </w:tcPr>
          <w:p w:rsidR="007B146F" w:rsidRPr="00866D02" w:rsidRDefault="007B146F" w:rsidP="000E2B41">
            <w:pPr>
              <w:jc w:val="center"/>
              <w:rPr>
                <w:sz w:val="14"/>
                <w:szCs w:val="14"/>
              </w:rPr>
            </w:pPr>
            <w:r w:rsidRPr="00866D02">
              <w:rPr>
                <w:sz w:val="14"/>
                <w:szCs w:val="14"/>
              </w:rPr>
              <w:t>36,939,873</w:t>
            </w:r>
          </w:p>
        </w:tc>
        <w:tc>
          <w:tcPr>
            <w:tcW w:w="893" w:type="dxa"/>
          </w:tcPr>
          <w:p w:rsidR="007B146F" w:rsidRPr="00866D02" w:rsidRDefault="007B146F" w:rsidP="000E2B41">
            <w:pPr>
              <w:jc w:val="center"/>
              <w:rPr>
                <w:sz w:val="14"/>
                <w:szCs w:val="14"/>
              </w:rPr>
            </w:pPr>
            <w:r w:rsidRPr="00866D02">
              <w:rPr>
                <w:sz w:val="14"/>
                <w:szCs w:val="14"/>
              </w:rPr>
              <w:t>100</w:t>
            </w:r>
          </w:p>
        </w:tc>
        <w:tc>
          <w:tcPr>
            <w:tcW w:w="915" w:type="dxa"/>
          </w:tcPr>
          <w:p w:rsidR="007B146F" w:rsidRPr="00866D02" w:rsidRDefault="007B146F" w:rsidP="000E2B41">
            <w:pPr>
              <w:jc w:val="center"/>
              <w:rPr>
                <w:sz w:val="14"/>
                <w:szCs w:val="14"/>
              </w:rPr>
            </w:pPr>
            <w:r w:rsidRPr="00866D02">
              <w:rPr>
                <w:sz w:val="14"/>
                <w:szCs w:val="14"/>
              </w:rPr>
              <w:t>-</w:t>
            </w:r>
          </w:p>
        </w:tc>
        <w:tc>
          <w:tcPr>
            <w:tcW w:w="894" w:type="dxa"/>
          </w:tcPr>
          <w:p w:rsidR="007B146F" w:rsidRPr="00866D02" w:rsidRDefault="007B146F" w:rsidP="000E2B41">
            <w:pPr>
              <w:jc w:val="center"/>
              <w:rPr>
                <w:sz w:val="14"/>
                <w:szCs w:val="14"/>
              </w:rPr>
            </w:pPr>
            <w:r w:rsidRPr="00866D02">
              <w:rPr>
                <w:rFonts w:asciiTheme="majorBidi" w:hAnsiTheme="majorBidi" w:cstheme="majorBidi"/>
                <w:sz w:val="14"/>
                <w:szCs w:val="14"/>
                <w:lang w:val="en-US" w:eastAsia="en-US"/>
              </w:rPr>
              <w:t>34,370,292</w:t>
            </w:r>
          </w:p>
        </w:tc>
        <w:tc>
          <w:tcPr>
            <w:tcW w:w="894" w:type="dxa"/>
          </w:tcPr>
          <w:p w:rsidR="007B146F" w:rsidRPr="00866D02" w:rsidRDefault="007B146F" w:rsidP="000E2B41">
            <w:pPr>
              <w:jc w:val="center"/>
              <w:rPr>
                <w:sz w:val="14"/>
                <w:szCs w:val="14"/>
              </w:rPr>
            </w:pPr>
            <w:r>
              <w:rPr>
                <w:sz w:val="14"/>
                <w:szCs w:val="14"/>
              </w:rPr>
              <w:t>100</w:t>
            </w:r>
          </w:p>
        </w:tc>
        <w:tc>
          <w:tcPr>
            <w:tcW w:w="894" w:type="dxa"/>
          </w:tcPr>
          <w:p w:rsidR="007B146F" w:rsidRPr="00866D02" w:rsidRDefault="007B146F" w:rsidP="00A70996">
            <w:pPr>
              <w:jc w:val="center"/>
              <w:rPr>
                <w:sz w:val="14"/>
                <w:szCs w:val="14"/>
              </w:rPr>
            </w:pPr>
            <w:r w:rsidRPr="00866D02">
              <w:rPr>
                <w:sz w:val="14"/>
                <w:szCs w:val="14"/>
              </w:rPr>
              <w:t>-</w:t>
            </w:r>
          </w:p>
        </w:tc>
      </w:tr>
    </w:tbl>
    <w:p w:rsidR="00ED6AA2" w:rsidRPr="00562075" w:rsidRDefault="00ED6AA2" w:rsidP="00562075">
      <w:pPr>
        <w:spacing w:line="360" w:lineRule="auto"/>
      </w:pPr>
    </w:p>
    <w:p w:rsidR="00C2635C" w:rsidRDefault="00C2635C" w:rsidP="00513895">
      <w:pPr>
        <w:pStyle w:val="Heading2"/>
        <w:spacing w:before="0" w:after="0" w:line="360" w:lineRule="auto"/>
        <w:rPr>
          <w:rFonts w:asciiTheme="majorBidi" w:hAnsiTheme="majorBidi" w:cstheme="majorBidi"/>
          <w:i w:val="0"/>
          <w:iCs w:val="0"/>
        </w:rPr>
      </w:pPr>
      <w:bookmarkStart w:id="88" w:name="_Toc216454147"/>
      <w:bookmarkStart w:id="89" w:name="_Toc216454890"/>
      <w:bookmarkStart w:id="90" w:name="_Toc216455710"/>
      <w:bookmarkStart w:id="91" w:name="_Toc225059644"/>
      <w:r w:rsidRPr="00BD0ED8">
        <w:rPr>
          <w:rFonts w:asciiTheme="majorBidi" w:hAnsiTheme="majorBidi" w:cstheme="majorBidi"/>
          <w:i w:val="0"/>
          <w:iCs w:val="0"/>
        </w:rPr>
        <w:t>3.8</w:t>
      </w:r>
      <w:r>
        <w:rPr>
          <w:rFonts w:asciiTheme="majorBidi" w:hAnsiTheme="majorBidi" w:cstheme="majorBidi"/>
          <w:i w:val="0"/>
          <w:iCs w:val="0"/>
        </w:rPr>
        <w:t xml:space="preserve"> Saskatchewan</w:t>
      </w:r>
      <w:bookmarkEnd w:id="88"/>
      <w:bookmarkEnd w:id="89"/>
      <w:bookmarkEnd w:id="90"/>
      <w:bookmarkEnd w:id="91"/>
    </w:p>
    <w:p w:rsidR="00513895" w:rsidRPr="00513895" w:rsidRDefault="00513895" w:rsidP="00513895"/>
    <w:p w:rsidR="00ED6AA2" w:rsidRPr="00BD0ED8" w:rsidRDefault="00ED6AA2" w:rsidP="009C50B2">
      <w:pPr>
        <w:spacing w:line="360" w:lineRule="auto"/>
        <w:ind w:firstLine="658"/>
        <w:jc w:val="both"/>
      </w:pPr>
      <w:r w:rsidRPr="00BD0ED8">
        <w:t xml:space="preserve">SaskPower is the main provider of the electricity in the province. It relies mostly on fossil fuel for electricity generation; the remainder comes from hydroelectric and wind. SaskPower has 16 generating plants throughout the </w:t>
      </w:r>
      <w:r w:rsidR="00286F63" w:rsidRPr="00BD0ED8">
        <w:t>province</w:t>
      </w:r>
      <w:r w:rsidR="00987B93">
        <w:t xml:space="preserve"> with a </w:t>
      </w:r>
      <w:r w:rsidR="002A471E">
        <w:t xml:space="preserve">total generating capacity as </w:t>
      </w:r>
      <w:r w:rsidRPr="00BD0ED8">
        <w:t>2006</w:t>
      </w:r>
      <w:r w:rsidR="002A471E">
        <w:t xml:space="preserve"> was 3660 MW</w:t>
      </w:r>
      <w:r w:rsidRPr="00BD0ED8">
        <w:t xml:space="preserve">, </w:t>
      </w:r>
      <w:r w:rsidR="002A471E">
        <w:t xml:space="preserve">including 3211 MW from </w:t>
      </w:r>
      <w:r w:rsidR="002A471E" w:rsidRPr="00BD0ED8">
        <w:t>SaskPower</w:t>
      </w:r>
      <w:r w:rsidR="002A471E">
        <w:t>’s facilities and 449</w:t>
      </w:r>
      <w:r w:rsidR="002A471E" w:rsidRPr="00BD0ED8">
        <w:t xml:space="preserve"> MW through purchase agreements with independent power producers</w:t>
      </w:r>
      <w:r w:rsidR="002A471E">
        <w:t>.</w:t>
      </w:r>
      <w:r w:rsidR="002A471E" w:rsidRPr="00BD0ED8">
        <w:t xml:space="preserve"> </w:t>
      </w:r>
      <w:r w:rsidR="002A471E">
        <w:t xml:space="preserve">The current supply mix as </w:t>
      </w:r>
      <w:r w:rsidR="00BF52BE">
        <w:t xml:space="preserve">of </w:t>
      </w:r>
      <w:r w:rsidR="002A471E">
        <w:t xml:space="preserve">January 2009 is 45.2% </w:t>
      </w:r>
      <w:r w:rsidR="002A471E" w:rsidRPr="00BD0ED8">
        <w:t>coal</w:t>
      </w:r>
      <w:r w:rsidR="002A471E">
        <w:t xml:space="preserve">, 14.7% </w:t>
      </w:r>
      <w:r w:rsidR="002A471E" w:rsidRPr="00BD0ED8">
        <w:t>NG</w:t>
      </w:r>
      <w:r w:rsidR="002A471E">
        <w:t xml:space="preserve">, </w:t>
      </w:r>
      <w:r w:rsidR="00A36F23">
        <w:t xml:space="preserve">23.3% </w:t>
      </w:r>
      <w:r w:rsidR="002A471E">
        <w:t>hydroelectric</w:t>
      </w:r>
      <w:r w:rsidR="00A36F23">
        <w:t xml:space="preserve">, and 4.4% </w:t>
      </w:r>
      <w:r w:rsidR="002A471E">
        <w:t>wind power</w:t>
      </w:r>
      <w:r w:rsidR="00A36F23">
        <w:t>.</w:t>
      </w:r>
      <w:r w:rsidR="002A471E">
        <w:t xml:space="preserve"> </w:t>
      </w:r>
      <w:r w:rsidR="00A36F23">
        <w:t>P</w:t>
      </w:r>
      <w:r w:rsidR="002A471E">
        <w:t xml:space="preserve">urchased power </w:t>
      </w:r>
      <w:r w:rsidR="00A36F23">
        <w:t>provides</w:t>
      </w:r>
      <w:r w:rsidR="00987B93">
        <w:t xml:space="preserve"> the</w:t>
      </w:r>
      <w:r w:rsidR="00A36F23">
        <w:t xml:space="preserve"> remaining </w:t>
      </w:r>
      <w:r w:rsidR="002A471E">
        <w:t xml:space="preserve">12.3% </w:t>
      </w:r>
      <w:fldSimple w:instr="ADDIN RW.CITE{{83 Anonymous}}">
        <w:r w:rsidR="00571DAA">
          <w:t>[30]</w:t>
        </w:r>
      </w:fldSimple>
      <w:r w:rsidR="002A471E">
        <w:t xml:space="preserve"> .</w:t>
      </w:r>
    </w:p>
    <w:p w:rsidR="002A471E" w:rsidRDefault="002A471E" w:rsidP="00C14CF8">
      <w:pPr>
        <w:spacing w:line="360" w:lineRule="auto"/>
        <w:jc w:val="both"/>
      </w:pPr>
    </w:p>
    <w:p w:rsidR="007E0577" w:rsidRDefault="00ED6AA2" w:rsidP="009C50B2">
      <w:pPr>
        <w:spacing w:line="360" w:lineRule="auto"/>
        <w:ind w:firstLine="658"/>
        <w:jc w:val="both"/>
      </w:pPr>
      <w:r w:rsidRPr="00BD0ED8">
        <w:t>Saskatchewan’s base load is normally supp</w:t>
      </w:r>
      <w:r w:rsidR="002A471E">
        <w:t xml:space="preserve">lied by coal fired power plants, where the intermediate load </w:t>
      </w:r>
      <w:r w:rsidR="00A36F23">
        <w:t xml:space="preserve">is </w:t>
      </w:r>
      <w:r w:rsidR="002A471E">
        <w:t>supplied by hydro and imported power.</w:t>
      </w:r>
      <w:r w:rsidRPr="00BD0ED8">
        <w:t xml:space="preserve"> The highest demand in the province normally occurs in winter months with the colder temperatures and early darkness</w:t>
      </w:r>
      <w:r w:rsidR="00A36F23">
        <w:t>,</w:t>
      </w:r>
      <w:r w:rsidRPr="00BD0ED8">
        <w:t xml:space="preserve"> and during the hottest days of summer. The province’s pe</w:t>
      </w:r>
      <w:r w:rsidR="002A471E">
        <w:t>ak load is supplied by NG-fired</w:t>
      </w:r>
      <w:r w:rsidRPr="00BD0ED8">
        <w:t xml:space="preserve"> power </w:t>
      </w:r>
      <w:r w:rsidR="0085714C" w:rsidRPr="00BD0ED8">
        <w:t>plants</w:t>
      </w:r>
      <w:r w:rsidR="00A36F23">
        <w:t>, hydro, and imported</w:t>
      </w:r>
      <w:r w:rsidR="002A471E">
        <w:t xml:space="preserve"> power </w:t>
      </w:r>
      <w:fldSimple w:instr="ADDIN RW.CITE{{83 Anonymous}}">
        <w:r w:rsidR="00571DAA">
          <w:t>[30]</w:t>
        </w:r>
      </w:fldSimple>
      <w:r w:rsidR="002A471E">
        <w:t>.</w:t>
      </w:r>
      <w:r w:rsidR="00D71FFD">
        <w:t xml:space="preserve"> </w:t>
      </w:r>
      <w:r w:rsidRPr="00BD0ED8" w:rsidDel="00886FD5">
        <w:t>T</w:t>
      </w:r>
      <w:r w:rsidRPr="00BD0ED8">
        <w:t xml:space="preserve">he total electricity generation </w:t>
      </w:r>
      <w:r w:rsidR="007B146F">
        <w:t xml:space="preserve">for </w:t>
      </w:r>
      <w:r w:rsidR="00A36F23">
        <w:t xml:space="preserve">years </w:t>
      </w:r>
      <w:r w:rsidRPr="00BD0ED8">
        <w:t xml:space="preserve">2004 </w:t>
      </w:r>
      <w:r w:rsidR="007B146F">
        <w:t>to 2006</w:t>
      </w:r>
      <w:r w:rsidRPr="00BD0ED8">
        <w:t xml:space="preserve"> in Saskatchewan, as well as the types and amounts of fuel used for electricity generation are given in Table 8.</w:t>
      </w:r>
    </w:p>
    <w:p w:rsidR="00562075" w:rsidRDefault="00562075" w:rsidP="00C14CF8">
      <w:pPr>
        <w:spacing w:line="360" w:lineRule="auto"/>
        <w:jc w:val="both"/>
      </w:pPr>
    </w:p>
    <w:p w:rsidR="00A36F23" w:rsidRDefault="00A36F23" w:rsidP="00C14CF8">
      <w:pPr>
        <w:spacing w:line="360" w:lineRule="auto"/>
        <w:jc w:val="both"/>
      </w:pPr>
    </w:p>
    <w:p w:rsidR="00A36F23" w:rsidRDefault="00A36F23" w:rsidP="00C14CF8">
      <w:pPr>
        <w:spacing w:line="360" w:lineRule="auto"/>
        <w:jc w:val="both"/>
      </w:pPr>
    </w:p>
    <w:p w:rsidR="00A41C20" w:rsidRDefault="00A41C20" w:rsidP="007B146F">
      <w:pPr>
        <w:spacing w:line="360" w:lineRule="auto"/>
        <w:jc w:val="both"/>
      </w:pPr>
    </w:p>
    <w:p w:rsidR="00301B19" w:rsidRPr="005D5C1C" w:rsidRDefault="00301B19" w:rsidP="005D5C1C">
      <w:pPr>
        <w:pStyle w:val="Caption"/>
        <w:keepNext/>
        <w:rPr>
          <w:b w:val="0"/>
          <w:bCs w:val="0"/>
          <w:color w:val="auto"/>
          <w:sz w:val="24"/>
          <w:szCs w:val="24"/>
          <w:lang w:val="en-CA"/>
        </w:rPr>
      </w:pPr>
      <w:bookmarkStart w:id="92" w:name="_Toc222733654"/>
      <w:proofErr w:type="gramStart"/>
      <w:r w:rsidRPr="00301B19">
        <w:rPr>
          <w:color w:val="auto"/>
          <w:sz w:val="24"/>
          <w:szCs w:val="24"/>
        </w:rPr>
        <w:lastRenderedPageBreak/>
        <w:t xml:space="preserve">Table </w:t>
      </w:r>
      <w:r w:rsidR="00BB2E83" w:rsidRPr="00301B19">
        <w:rPr>
          <w:color w:val="auto"/>
          <w:sz w:val="24"/>
          <w:szCs w:val="24"/>
        </w:rPr>
        <w:fldChar w:fldCharType="begin"/>
      </w:r>
      <w:r w:rsidRPr="00301B19">
        <w:rPr>
          <w:color w:val="auto"/>
          <w:sz w:val="24"/>
          <w:szCs w:val="24"/>
        </w:rPr>
        <w:instrText xml:space="preserve"> SEQ Table \* ARABIC </w:instrText>
      </w:r>
      <w:r w:rsidR="00BB2E83" w:rsidRPr="00301B19">
        <w:rPr>
          <w:color w:val="auto"/>
          <w:sz w:val="24"/>
          <w:szCs w:val="24"/>
        </w:rPr>
        <w:fldChar w:fldCharType="separate"/>
      </w:r>
      <w:r w:rsidR="001C3218">
        <w:rPr>
          <w:noProof/>
          <w:color w:val="auto"/>
          <w:sz w:val="24"/>
          <w:szCs w:val="24"/>
        </w:rPr>
        <w:t>8</w:t>
      </w:r>
      <w:r w:rsidR="00BB2E83" w:rsidRPr="00301B19">
        <w:rPr>
          <w:color w:val="auto"/>
          <w:sz w:val="24"/>
          <w:szCs w:val="24"/>
        </w:rPr>
        <w:fldChar w:fldCharType="end"/>
      </w:r>
      <w:r w:rsidRPr="00301B19">
        <w:rPr>
          <w:color w:val="auto"/>
          <w:sz w:val="24"/>
          <w:szCs w:val="24"/>
          <w:lang w:val="en-CA"/>
        </w:rPr>
        <w:t>.</w:t>
      </w:r>
      <w:proofErr w:type="gramEnd"/>
      <w:r w:rsidRPr="00301B19">
        <w:rPr>
          <w:color w:val="auto"/>
          <w:sz w:val="24"/>
          <w:szCs w:val="24"/>
          <w:lang w:val="en-CA"/>
        </w:rPr>
        <w:t xml:space="preserve"> </w:t>
      </w:r>
      <w:r w:rsidRPr="00301B19">
        <w:rPr>
          <w:b w:val="0"/>
          <w:bCs w:val="0"/>
          <w:color w:val="auto"/>
          <w:sz w:val="24"/>
          <w:szCs w:val="24"/>
          <w:lang w:val="en-CA"/>
        </w:rPr>
        <w:t>Electricity generation in Saskatchewan and fuels used</w:t>
      </w:r>
      <w:r w:rsidR="002B0EF7">
        <w:rPr>
          <w:b w:val="0"/>
          <w:bCs w:val="0"/>
          <w:color w:val="auto"/>
          <w:sz w:val="24"/>
          <w:szCs w:val="24"/>
          <w:lang w:val="en-CA"/>
        </w:rPr>
        <w:t xml:space="preserve"> </w:t>
      </w:r>
      <w:r w:rsidR="00BB2E83" w:rsidRPr="006404A9">
        <w:rPr>
          <w:b w:val="0"/>
          <w:bCs w:val="0"/>
          <w:color w:val="auto"/>
          <w:sz w:val="24"/>
          <w:szCs w:val="24"/>
          <w:lang w:val="en-CA"/>
        </w:rPr>
        <w:fldChar w:fldCharType="begin"/>
      </w:r>
      <w:r w:rsidR="006404A9" w:rsidRPr="006404A9">
        <w:rPr>
          <w:b w:val="0"/>
          <w:bCs w:val="0"/>
          <w:color w:val="auto"/>
          <w:sz w:val="24"/>
          <w:szCs w:val="24"/>
          <w:lang w:val="en-CA"/>
        </w:rPr>
        <w:instrText>ADDIN RW.CITE{{59 Anonymous; 60 Anonymous; 84 Anonymous}}</w:instrText>
      </w:r>
      <w:r w:rsidR="00BB2E83" w:rsidRPr="006404A9">
        <w:rPr>
          <w:b w:val="0"/>
          <w:bCs w:val="0"/>
          <w:color w:val="auto"/>
          <w:sz w:val="24"/>
          <w:szCs w:val="24"/>
          <w:lang w:val="en-CA"/>
        </w:rPr>
        <w:fldChar w:fldCharType="separate"/>
      </w:r>
      <w:bookmarkEnd w:id="92"/>
      <w:r w:rsidR="00571DAA">
        <w:rPr>
          <w:b w:val="0"/>
          <w:bCs w:val="0"/>
          <w:color w:val="auto"/>
          <w:sz w:val="24"/>
          <w:szCs w:val="24"/>
          <w:lang w:val="en-CA"/>
        </w:rPr>
        <w:t>[8-10]</w:t>
      </w:r>
      <w:r w:rsidR="00BB2E83" w:rsidRPr="006404A9">
        <w:rPr>
          <w:b w:val="0"/>
          <w:bCs w:val="0"/>
          <w:color w:val="auto"/>
          <w:sz w:val="24"/>
          <w:szCs w:val="24"/>
          <w:lang w:val="en-CA"/>
        </w:rPr>
        <w:fldChar w:fldCharType="end"/>
      </w:r>
    </w:p>
    <w:tbl>
      <w:tblPr>
        <w:tblW w:w="9149" w:type="dxa"/>
        <w:jc w:val="cente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741"/>
        <w:gridCol w:w="851"/>
        <w:gridCol w:w="992"/>
        <w:gridCol w:w="992"/>
        <w:gridCol w:w="851"/>
        <w:gridCol w:w="992"/>
        <w:gridCol w:w="992"/>
        <w:gridCol w:w="851"/>
        <w:gridCol w:w="894"/>
        <w:gridCol w:w="993"/>
      </w:tblGrid>
      <w:tr w:rsidR="00CC1D27" w:rsidRPr="007B146F" w:rsidTr="00E32615">
        <w:trPr>
          <w:jc w:val="center"/>
        </w:trPr>
        <w:tc>
          <w:tcPr>
            <w:tcW w:w="741" w:type="dxa"/>
          </w:tcPr>
          <w:p w:rsidR="00CC1D27" w:rsidRPr="007B146F" w:rsidRDefault="00CC1D27" w:rsidP="000E2B41">
            <w:pPr>
              <w:jc w:val="center"/>
              <w:rPr>
                <w:b/>
                <w:bCs/>
                <w:sz w:val="14"/>
                <w:szCs w:val="14"/>
              </w:rPr>
            </w:pPr>
          </w:p>
        </w:tc>
        <w:tc>
          <w:tcPr>
            <w:tcW w:w="2835" w:type="dxa"/>
            <w:gridSpan w:val="3"/>
          </w:tcPr>
          <w:p w:rsidR="00CC1D27" w:rsidRPr="007B146F" w:rsidRDefault="00CC1D27" w:rsidP="000E2B41">
            <w:pPr>
              <w:jc w:val="center"/>
              <w:rPr>
                <w:b/>
                <w:bCs/>
                <w:sz w:val="14"/>
                <w:szCs w:val="14"/>
              </w:rPr>
            </w:pPr>
            <w:r w:rsidRPr="007B146F">
              <w:rPr>
                <w:b/>
                <w:bCs/>
                <w:sz w:val="14"/>
                <w:szCs w:val="14"/>
              </w:rPr>
              <w:t>2004</w:t>
            </w:r>
          </w:p>
        </w:tc>
        <w:tc>
          <w:tcPr>
            <w:tcW w:w="2835" w:type="dxa"/>
            <w:gridSpan w:val="3"/>
          </w:tcPr>
          <w:p w:rsidR="00CC1D27" w:rsidRPr="007B146F" w:rsidRDefault="00CC1D27" w:rsidP="000E2B41">
            <w:pPr>
              <w:jc w:val="center"/>
              <w:rPr>
                <w:b/>
                <w:bCs/>
                <w:sz w:val="14"/>
                <w:szCs w:val="14"/>
              </w:rPr>
            </w:pPr>
            <w:r w:rsidRPr="007B146F">
              <w:rPr>
                <w:b/>
                <w:bCs/>
                <w:sz w:val="14"/>
                <w:szCs w:val="14"/>
              </w:rPr>
              <w:t>2005</w:t>
            </w:r>
          </w:p>
        </w:tc>
        <w:tc>
          <w:tcPr>
            <w:tcW w:w="2738" w:type="dxa"/>
            <w:gridSpan w:val="3"/>
          </w:tcPr>
          <w:p w:rsidR="00CC1D27" w:rsidRPr="007B146F" w:rsidRDefault="00CC1D27" w:rsidP="000E2B41">
            <w:pPr>
              <w:jc w:val="center"/>
              <w:rPr>
                <w:b/>
                <w:bCs/>
                <w:sz w:val="14"/>
                <w:szCs w:val="14"/>
              </w:rPr>
            </w:pPr>
            <w:r>
              <w:rPr>
                <w:b/>
                <w:bCs/>
                <w:sz w:val="14"/>
                <w:szCs w:val="14"/>
              </w:rPr>
              <w:t>2006</w:t>
            </w:r>
          </w:p>
        </w:tc>
      </w:tr>
      <w:tr w:rsidR="00E32615" w:rsidRPr="007B146F" w:rsidTr="00E32615">
        <w:trPr>
          <w:jc w:val="center"/>
        </w:trPr>
        <w:tc>
          <w:tcPr>
            <w:tcW w:w="741" w:type="dxa"/>
          </w:tcPr>
          <w:p w:rsidR="00CC1D27" w:rsidRPr="007B146F" w:rsidRDefault="00CC1D27" w:rsidP="000E2B41">
            <w:pPr>
              <w:jc w:val="center"/>
              <w:rPr>
                <w:b/>
                <w:bCs/>
                <w:sz w:val="14"/>
                <w:szCs w:val="14"/>
              </w:rPr>
            </w:pPr>
            <w:r w:rsidRPr="007B146F">
              <w:rPr>
                <w:b/>
                <w:bCs/>
                <w:sz w:val="14"/>
                <w:szCs w:val="14"/>
              </w:rPr>
              <w:t>Energy Source</w:t>
            </w:r>
          </w:p>
          <w:p w:rsidR="00CC1D27" w:rsidRPr="007B146F" w:rsidRDefault="00CC1D27" w:rsidP="000E2B41">
            <w:pPr>
              <w:jc w:val="center"/>
              <w:rPr>
                <w:b/>
                <w:bCs/>
                <w:sz w:val="14"/>
                <w:szCs w:val="14"/>
              </w:rPr>
            </w:pPr>
          </w:p>
        </w:tc>
        <w:tc>
          <w:tcPr>
            <w:tcW w:w="851" w:type="dxa"/>
          </w:tcPr>
          <w:p w:rsidR="00CC1D27" w:rsidRPr="007B146F" w:rsidRDefault="00CC1D27" w:rsidP="000E2B41">
            <w:pPr>
              <w:jc w:val="center"/>
              <w:rPr>
                <w:b/>
                <w:bCs/>
                <w:sz w:val="14"/>
                <w:szCs w:val="14"/>
              </w:rPr>
            </w:pPr>
            <w:r w:rsidRPr="007B146F">
              <w:rPr>
                <w:b/>
                <w:bCs/>
                <w:sz w:val="14"/>
                <w:szCs w:val="14"/>
              </w:rPr>
              <w:t>Electricity Generated</w:t>
            </w:r>
          </w:p>
          <w:p w:rsidR="00CC1D27" w:rsidRPr="007B146F" w:rsidRDefault="00CC1D27" w:rsidP="000E2B41">
            <w:pPr>
              <w:jc w:val="center"/>
              <w:rPr>
                <w:b/>
                <w:bCs/>
                <w:sz w:val="14"/>
                <w:szCs w:val="14"/>
              </w:rPr>
            </w:pPr>
            <w:r w:rsidRPr="007B146F">
              <w:rPr>
                <w:b/>
                <w:bCs/>
                <w:sz w:val="14"/>
                <w:szCs w:val="14"/>
              </w:rPr>
              <w:t>(MWh)</w:t>
            </w:r>
          </w:p>
        </w:tc>
        <w:tc>
          <w:tcPr>
            <w:tcW w:w="992" w:type="dxa"/>
          </w:tcPr>
          <w:p w:rsidR="00CC1D27" w:rsidRDefault="00CC1D27" w:rsidP="000E2B41">
            <w:pPr>
              <w:jc w:val="center"/>
              <w:rPr>
                <w:b/>
                <w:bCs/>
                <w:sz w:val="14"/>
                <w:szCs w:val="14"/>
              </w:rPr>
            </w:pPr>
            <w:r w:rsidRPr="007B146F">
              <w:rPr>
                <w:b/>
                <w:bCs/>
                <w:sz w:val="14"/>
                <w:szCs w:val="14"/>
              </w:rPr>
              <w:t xml:space="preserve">% of  </w:t>
            </w:r>
          </w:p>
          <w:p w:rsidR="00CC1D27" w:rsidRPr="007B146F" w:rsidRDefault="00CC1D27" w:rsidP="00CC1D27">
            <w:pPr>
              <w:jc w:val="center"/>
              <w:rPr>
                <w:b/>
                <w:bCs/>
                <w:sz w:val="14"/>
                <w:szCs w:val="14"/>
              </w:rPr>
            </w:pPr>
            <w:r w:rsidRPr="007B146F">
              <w:rPr>
                <w:b/>
                <w:bCs/>
                <w:sz w:val="14"/>
                <w:szCs w:val="14"/>
              </w:rPr>
              <w:t>Total Generation</w:t>
            </w:r>
          </w:p>
        </w:tc>
        <w:tc>
          <w:tcPr>
            <w:tcW w:w="992" w:type="dxa"/>
          </w:tcPr>
          <w:p w:rsidR="00CC1D27" w:rsidRDefault="00CC1D27" w:rsidP="000E2B41">
            <w:pPr>
              <w:jc w:val="center"/>
              <w:rPr>
                <w:b/>
                <w:bCs/>
                <w:sz w:val="14"/>
                <w:szCs w:val="14"/>
              </w:rPr>
            </w:pPr>
            <w:r w:rsidRPr="007B146F">
              <w:rPr>
                <w:b/>
                <w:bCs/>
                <w:sz w:val="14"/>
                <w:szCs w:val="14"/>
              </w:rPr>
              <w:t xml:space="preserve">Fuel </w:t>
            </w:r>
          </w:p>
          <w:p w:rsidR="00CC1D27" w:rsidRPr="007B146F" w:rsidRDefault="00CC1D27" w:rsidP="000E2B41">
            <w:pPr>
              <w:jc w:val="center"/>
              <w:rPr>
                <w:b/>
                <w:bCs/>
                <w:sz w:val="14"/>
                <w:szCs w:val="14"/>
              </w:rPr>
            </w:pPr>
            <w:r w:rsidRPr="007B146F">
              <w:rPr>
                <w:b/>
                <w:bCs/>
                <w:sz w:val="14"/>
                <w:szCs w:val="14"/>
              </w:rPr>
              <w:t>Input</w:t>
            </w:r>
          </w:p>
          <w:p w:rsidR="00CC1D27" w:rsidRPr="007B146F" w:rsidRDefault="00CC1D27" w:rsidP="000E2B41">
            <w:pPr>
              <w:jc w:val="center"/>
              <w:rPr>
                <w:b/>
                <w:bCs/>
                <w:sz w:val="14"/>
                <w:szCs w:val="14"/>
              </w:rPr>
            </w:pPr>
          </w:p>
        </w:tc>
        <w:tc>
          <w:tcPr>
            <w:tcW w:w="851" w:type="dxa"/>
          </w:tcPr>
          <w:p w:rsidR="00CC1D27" w:rsidRDefault="00CC1D27" w:rsidP="000E2B41">
            <w:pPr>
              <w:jc w:val="center"/>
              <w:rPr>
                <w:b/>
                <w:bCs/>
                <w:sz w:val="14"/>
                <w:szCs w:val="14"/>
              </w:rPr>
            </w:pPr>
            <w:r w:rsidRPr="007B146F">
              <w:rPr>
                <w:b/>
                <w:bCs/>
                <w:sz w:val="14"/>
                <w:szCs w:val="14"/>
              </w:rPr>
              <w:t>Electricity</w:t>
            </w:r>
          </w:p>
          <w:p w:rsidR="00CC1D27" w:rsidRDefault="00CC1D27" w:rsidP="000E2B41">
            <w:pPr>
              <w:jc w:val="center"/>
              <w:rPr>
                <w:b/>
                <w:bCs/>
                <w:sz w:val="14"/>
                <w:szCs w:val="14"/>
              </w:rPr>
            </w:pPr>
            <w:r w:rsidRPr="007B146F">
              <w:rPr>
                <w:b/>
                <w:bCs/>
                <w:sz w:val="14"/>
                <w:szCs w:val="14"/>
              </w:rPr>
              <w:t>Generated</w:t>
            </w:r>
          </w:p>
          <w:p w:rsidR="00CC1D27" w:rsidRPr="007B146F" w:rsidRDefault="00CC1D27" w:rsidP="000E2B41">
            <w:pPr>
              <w:jc w:val="center"/>
              <w:rPr>
                <w:b/>
                <w:bCs/>
                <w:sz w:val="14"/>
                <w:szCs w:val="14"/>
              </w:rPr>
            </w:pPr>
            <w:r w:rsidRPr="007B146F">
              <w:rPr>
                <w:b/>
                <w:bCs/>
                <w:sz w:val="14"/>
                <w:szCs w:val="14"/>
              </w:rPr>
              <w:t xml:space="preserve"> (MWh)</w:t>
            </w:r>
          </w:p>
        </w:tc>
        <w:tc>
          <w:tcPr>
            <w:tcW w:w="992" w:type="dxa"/>
          </w:tcPr>
          <w:p w:rsidR="00CC1D27" w:rsidRDefault="00CC1D27" w:rsidP="000E2B41">
            <w:pPr>
              <w:jc w:val="center"/>
              <w:rPr>
                <w:b/>
                <w:bCs/>
                <w:sz w:val="14"/>
                <w:szCs w:val="14"/>
              </w:rPr>
            </w:pPr>
            <w:r w:rsidRPr="007B146F">
              <w:rPr>
                <w:b/>
                <w:bCs/>
                <w:sz w:val="14"/>
                <w:szCs w:val="14"/>
              </w:rPr>
              <w:t xml:space="preserve">% of </w:t>
            </w:r>
          </w:p>
          <w:p w:rsidR="00CC1D27" w:rsidRPr="007B146F" w:rsidRDefault="00CC1D27" w:rsidP="00CC1D27">
            <w:pPr>
              <w:jc w:val="center"/>
              <w:rPr>
                <w:b/>
                <w:bCs/>
                <w:sz w:val="14"/>
                <w:szCs w:val="14"/>
              </w:rPr>
            </w:pPr>
            <w:r w:rsidRPr="007B146F">
              <w:rPr>
                <w:b/>
                <w:bCs/>
                <w:sz w:val="14"/>
                <w:szCs w:val="14"/>
              </w:rPr>
              <w:t xml:space="preserve"> Total Generation</w:t>
            </w:r>
          </w:p>
        </w:tc>
        <w:tc>
          <w:tcPr>
            <w:tcW w:w="992" w:type="dxa"/>
          </w:tcPr>
          <w:p w:rsidR="00CC1D27" w:rsidRDefault="00CC1D27" w:rsidP="000E2B41">
            <w:pPr>
              <w:jc w:val="center"/>
              <w:rPr>
                <w:b/>
                <w:bCs/>
                <w:sz w:val="14"/>
                <w:szCs w:val="14"/>
              </w:rPr>
            </w:pPr>
            <w:r w:rsidRPr="007B146F">
              <w:rPr>
                <w:b/>
                <w:bCs/>
                <w:sz w:val="14"/>
                <w:szCs w:val="14"/>
              </w:rPr>
              <w:t xml:space="preserve">Fuel </w:t>
            </w:r>
          </w:p>
          <w:p w:rsidR="00CC1D27" w:rsidRPr="007B146F" w:rsidRDefault="00CC1D27" w:rsidP="000E2B41">
            <w:pPr>
              <w:jc w:val="center"/>
              <w:rPr>
                <w:b/>
                <w:bCs/>
                <w:sz w:val="14"/>
                <w:szCs w:val="14"/>
              </w:rPr>
            </w:pPr>
            <w:r w:rsidRPr="007B146F">
              <w:rPr>
                <w:b/>
                <w:bCs/>
                <w:sz w:val="14"/>
                <w:szCs w:val="14"/>
              </w:rPr>
              <w:t>Input</w:t>
            </w:r>
          </w:p>
          <w:p w:rsidR="00CC1D27" w:rsidRPr="007B146F" w:rsidRDefault="00CC1D27" w:rsidP="000E2B41">
            <w:pPr>
              <w:jc w:val="center"/>
              <w:rPr>
                <w:b/>
                <w:bCs/>
                <w:sz w:val="14"/>
                <w:szCs w:val="14"/>
              </w:rPr>
            </w:pPr>
          </w:p>
        </w:tc>
        <w:tc>
          <w:tcPr>
            <w:tcW w:w="851" w:type="dxa"/>
          </w:tcPr>
          <w:p w:rsidR="00CC1D27" w:rsidRDefault="00CC1D27" w:rsidP="00A70996">
            <w:pPr>
              <w:jc w:val="center"/>
              <w:rPr>
                <w:b/>
                <w:bCs/>
                <w:sz w:val="14"/>
                <w:szCs w:val="14"/>
              </w:rPr>
            </w:pPr>
            <w:r w:rsidRPr="007B146F">
              <w:rPr>
                <w:b/>
                <w:bCs/>
                <w:sz w:val="14"/>
                <w:szCs w:val="14"/>
              </w:rPr>
              <w:t>Electricity</w:t>
            </w:r>
          </w:p>
          <w:p w:rsidR="00CC1D27" w:rsidRDefault="00CC1D27" w:rsidP="00A70996">
            <w:pPr>
              <w:jc w:val="center"/>
              <w:rPr>
                <w:b/>
                <w:bCs/>
                <w:sz w:val="14"/>
                <w:szCs w:val="14"/>
              </w:rPr>
            </w:pPr>
            <w:r w:rsidRPr="007B146F">
              <w:rPr>
                <w:b/>
                <w:bCs/>
                <w:sz w:val="14"/>
                <w:szCs w:val="14"/>
              </w:rPr>
              <w:t>Generated</w:t>
            </w:r>
          </w:p>
          <w:p w:rsidR="00CC1D27" w:rsidRPr="007B146F" w:rsidRDefault="00CC1D27" w:rsidP="00A70996">
            <w:pPr>
              <w:jc w:val="center"/>
              <w:rPr>
                <w:b/>
                <w:bCs/>
                <w:sz w:val="14"/>
                <w:szCs w:val="14"/>
              </w:rPr>
            </w:pPr>
            <w:r w:rsidRPr="007B146F">
              <w:rPr>
                <w:b/>
                <w:bCs/>
                <w:sz w:val="14"/>
                <w:szCs w:val="14"/>
              </w:rPr>
              <w:t xml:space="preserve"> (MWh)</w:t>
            </w:r>
          </w:p>
        </w:tc>
        <w:tc>
          <w:tcPr>
            <w:tcW w:w="894" w:type="dxa"/>
          </w:tcPr>
          <w:p w:rsidR="00CC1D27" w:rsidRDefault="00CC1D27" w:rsidP="00A70996">
            <w:pPr>
              <w:jc w:val="center"/>
              <w:rPr>
                <w:b/>
                <w:bCs/>
                <w:sz w:val="14"/>
                <w:szCs w:val="14"/>
              </w:rPr>
            </w:pPr>
            <w:r w:rsidRPr="007B146F">
              <w:rPr>
                <w:b/>
                <w:bCs/>
                <w:sz w:val="14"/>
                <w:szCs w:val="14"/>
              </w:rPr>
              <w:t xml:space="preserve">% of </w:t>
            </w:r>
          </w:p>
          <w:p w:rsidR="00CC1D27" w:rsidRPr="007B146F" w:rsidRDefault="00CC1D27" w:rsidP="00A70996">
            <w:pPr>
              <w:jc w:val="center"/>
              <w:rPr>
                <w:b/>
                <w:bCs/>
                <w:sz w:val="14"/>
                <w:szCs w:val="14"/>
              </w:rPr>
            </w:pPr>
            <w:r w:rsidRPr="007B146F">
              <w:rPr>
                <w:b/>
                <w:bCs/>
                <w:sz w:val="14"/>
                <w:szCs w:val="14"/>
              </w:rPr>
              <w:t xml:space="preserve"> Total Generation</w:t>
            </w:r>
          </w:p>
        </w:tc>
        <w:tc>
          <w:tcPr>
            <w:tcW w:w="993" w:type="dxa"/>
          </w:tcPr>
          <w:p w:rsidR="00CC1D27" w:rsidRPr="007B146F" w:rsidRDefault="00CC1D27" w:rsidP="00A70996">
            <w:pPr>
              <w:jc w:val="center"/>
              <w:rPr>
                <w:b/>
                <w:bCs/>
                <w:sz w:val="14"/>
                <w:szCs w:val="14"/>
              </w:rPr>
            </w:pPr>
            <w:r w:rsidRPr="007B146F">
              <w:rPr>
                <w:b/>
                <w:bCs/>
                <w:sz w:val="14"/>
                <w:szCs w:val="14"/>
              </w:rPr>
              <w:t>Fuel Input</w:t>
            </w:r>
          </w:p>
          <w:p w:rsidR="00CC1D27" w:rsidRPr="007B146F" w:rsidRDefault="00CC1D27" w:rsidP="00A70996">
            <w:pPr>
              <w:jc w:val="center"/>
              <w:rPr>
                <w:b/>
                <w:bCs/>
                <w:sz w:val="14"/>
                <w:szCs w:val="14"/>
              </w:rPr>
            </w:pPr>
          </w:p>
        </w:tc>
      </w:tr>
      <w:tr w:rsidR="00E32615" w:rsidRPr="007B146F" w:rsidTr="00E32615">
        <w:trPr>
          <w:jc w:val="center"/>
        </w:trPr>
        <w:tc>
          <w:tcPr>
            <w:tcW w:w="741" w:type="dxa"/>
          </w:tcPr>
          <w:p w:rsidR="00CC1D27" w:rsidRPr="007B146F" w:rsidRDefault="00CC1D27" w:rsidP="000E2B41">
            <w:pPr>
              <w:jc w:val="center"/>
              <w:rPr>
                <w:sz w:val="14"/>
                <w:szCs w:val="14"/>
              </w:rPr>
            </w:pPr>
            <w:r w:rsidRPr="007B146F">
              <w:rPr>
                <w:sz w:val="14"/>
                <w:szCs w:val="14"/>
              </w:rPr>
              <w:t>Lignite</w:t>
            </w:r>
          </w:p>
        </w:tc>
        <w:tc>
          <w:tcPr>
            <w:tcW w:w="851" w:type="dxa"/>
          </w:tcPr>
          <w:p w:rsidR="00CC1D27" w:rsidRPr="007B146F" w:rsidRDefault="00CC1D27" w:rsidP="000E2B41">
            <w:pPr>
              <w:jc w:val="center"/>
              <w:rPr>
                <w:sz w:val="14"/>
                <w:szCs w:val="14"/>
              </w:rPr>
            </w:pPr>
            <w:r w:rsidRPr="007B146F">
              <w:rPr>
                <w:sz w:val="14"/>
                <w:szCs w:val="14"/>
              </w:rPr>
              <w:t>13,108,671</w:t>
            </w:r>
          </w:p>
        </w:tc>
        <w:tc>
          <w:tcPr>
            <w:tcW w:w="992" w:type="dxa"/>
          </w:tcPr>
          <w:p w:rsidR="00CC1D27" w:rsidRPr="007B146F" w:rsidRDefault="00CC1D27" w:rsidP="000E2B41">
            <w:pPr>
              <w:jc w:val="center"/>
              <w:rPr>
                <w:sz w:val="14"/>
                <w:szCs w:val="14"/>
              </w:rPr>
            </w:pPr>
            <w:r w:rsidRPr="007B146F">
              <w:rPr>
                <w:sz w:val="14"/>
                <w:szCs w:val="14"/>
              </w:rPr>
              <w:t>69.60</w:t>
            </w:r>
          </w:p>
        </w:tc>
        <w:tc>
          <w:tcPr>
            <w:tcW w:w="992" w:type="dxa"/>
          </w:tcPr>
          <w:p w:rsidR="00CC1D27" w:rsidRPr="007B146F" w:rsidRDefault="00CC1D27" w:rsidP="000E2B41">
            <w:pPr>
              <w:jc w:val="center"/>
              <w:rPr>
                <w:sz w:val="14"/>
                <w:szCs w:val="14"/>
              </w:rPr>
            </w:pPr>
            <w:r w:rsidRPr="007B146F">
              <w:rPr>
                <w:sz w:val="14"/>
                <w:szCs w:val="14"/>
              </w:rPr>
              <w:t>9,945,941Mg</w:t>
            </w:r>
          </w:p>
        </w:tc>
        <w:tc>
          <w:tcPr>
            <w:tcW w:w="851" w:type="dxa"/>
          </w:tcPr>
          <w:p w:rsidR="00CC1D27" w:rsidRPr="007B146F" w:rsidRDefault="00CC1D27" w:rsidP="000E2B41">
            <w:pPr>
              <w:jc w:val="center"/>
              <w:rPr>
                <w:sz w:val="14"/>
                <w:szCs w:val="14"/>
              </w:rPr>
            </w:pPr>
            <w:r w:rsidRPr="007B146F">
              <w:rPr>
                <w:sz w:val="14"/>
                <w:szCs w:val="14"/>
              </w:rPr>
              <w:t>12,170,798</w:t>
            </w:r>
          </w:p>
        </w:tc>
        <w:tc>
          <w:tcPr>
            <w:tcW w:w="992" w:type="dxa"/>
          </w:tcPr>
          <w:p w:rsidR="00CC1D27" w:rsidRPr="007B146F" w:rsidRDefault="00CC1D27" w:rsidP="000E2B41">
            <w:pPr>
              <w:jc w:val="center"/>
              <w:rPr>
                <w:sz w:val="14"/>
                <w:szCs w:val="14"/>
              </w:rPr>
            </w:pPr>
            <w:r w:rsidRPr="007B146F">
              <w:rPr>
                <w:sz w:val="14"/>
                <w:szCs w:val="14"/>
              </w:rPr>
              <w:t>62.54</w:t>
            </w:r>
          </w:p>
        </w:tc>
        <w:tc>
          <w:tcPr>
            <w:tcW w:w="992" w:type="dxa"/>
          </w:tcPr>
          <w:p w:rsidR="00CC1D27" w:rsidRPr="007B146F" w:rsidRDefault="00CC1D27" w:rsidP="000E2B41">
            <w:pPr>
              <w:jc w:val="center"/>
              <w:rPr>
                <w:sz w:val="14"/>
                <w:szCs w:val="14"/>
              </w:rPr>
            </w:pPr>
            <w:r w:rsidRPr="007B146F">
              <w:rPr>
                <w:sz w:val="14"/>
                <w:szCs w:val="14"/>
              </w:rPr>
              <w:t>9,340,616Mg</w:t>
            </w:r>
          </w:p>
        </w:tc>
        <w:tc>
          <w:tcPr>
            <w:tcW w:w="851" w:type="dxa"/>
          </w:tcPr>
          <w:p w:rsidR="00CC1D27" w:rsidRPr="007B146F" w:rsidRDefault="00CC1D27" w:rsidP="000E2B41">
            <w:pPr>
              <w:jc w:val="center"/>
              <w:rPr>
                <w:sz w:val="14"/>
                <w:szCs w:val="14"/>
              </w:rPr>
            </w:pPr>
            <w:r w:rsidRPr="00CC1D27">
              <w:rPr>
                <w:rFonts w:asciiTheme="majorBidi" w:hAnsiTheme="majorBidi" w:cstheme="majorBidi"/>
                <w:sz w:val="14"/>
                <w:szCs w:val="14"/>
                <w:lang w:val="en-US" w:eastAsia="en-US"/>
              </w:rPr>
              <w:t>11,782,144</w:t>
            </w:r>
          </w:p>
        </w:tc>
        <w:tc>
          <w:tcPr>
            <w:tcW w:w="894" w:type="dxa"/>
          </w:tcPr>
          <w:p w:rsidR="00CC1D27" w:rsidRPr="007B146F" w:rsidRDefault="00E32615" w:rsidP="000E2B41">
            <w:pPr>
              <w:jc w:val="center"/>
              <w:rPr>
                <w:sz w:val="14"/>
                <w:szCs w:val="14"/>
              </w:rPr>
            </w:pPr>
            <w:r w:rsidRPr="00E32615">
              <w:rPr>
                <w:rFonts w:asciiTheme="majorBidi" w:hAnsiTheme="majorBidi" w:cstheme="majorBidi"/>
                <w:sz w:val="14"/>
                <w:szCs w:val="14"/>
              </w:rPr>
              <w:t>60.86</w:t>
            </w:r>
          </w:p>
        </w:tc>
        <w:tc>
          <w:tcPr>
            <w:tcW w:w="993" w:type="dxa"/>
          </w:tcPr>
          <w:p w:rsidR="00CC1D27" w:rsidRPr="007B146F" w:rsidRDefault="00CC1D27" w:rsidP="000E2B41">
            <w:pPr>
              <w:jc w:val="center"/>
              <w:rPr>
                <w:sz w:val="14"/>
                <w:szCs w:val="14"/>
              </w:rPr>
            </w:pPr>
            <w:r w:rsidRPr="00CC1D27">
              <w:rPr>
                <w:rFonts w:asciiTheme="majorBidi" w:hAnsiTheme="majorBidi" w:cstheme="majorBidi"/>
                <w:sz w:val="14"/>
                <w:szCs w:val="14"/>
                <w:lang w:val="en-US" w:eastAsia="en-US"/>
              </w:rPr>
              <w:t>9,013,345</w:t>
            </w:r>
            <w:r w:rsidR="00E32615">
              <w:rPr>
                <w:rFonts w:asciiTheme="majorBidi" w:hAnsiTheme="majorBidi" w:cstheme="majorBidi"/>
                <w:sz w:val="14"/>
                <w:szCs w:val="14"/>
                <w:lang w:val="en-US" w:eastAsia="en-US"/>
              </w:rPr>
              <w:t>Mg</w:t>
            </w:r>
          </w:p>
        </w:tc>
      </w:tr>
      <w:tr w:rsidR="00CC1D27" w:rsidRPr="007B146F" w:rsidTr="00E32615">
        <w:trPr>
          <w:jc w:val="center"/>
        </w:trPr>
        <w:tc>
          <w:tcPr>
            <w:tcW w:w="741" w:type="dxa"/>
          </w:tcPr>
          <w:p w:rsidR="00CC1D27" w:rsidRPr="007B146F" w:rsidRDefault="00CC1D27" w:rsidP="000E2B41">
            <w:pPr>
              <w:jc w:val="center"/>
              <w:rPr>
                <w:sz w:val="14"/>
                <w:szCs w:val="14"/>
              </w:rPr>
            </w:pPr>
            <w:r>
              <w:rPr>
                <w:sz w:val="14"/>
                <w:szCs w:val="14"/>
              </w:rPr>
              <w:t>Light</w:t>
            </w:r>
            <w:r w:rsidRPr="007B146F">
              <w:rPr>
                <w:sz w:val="14"/>
                <w:szCs w:val="14"/>
              </w:rPr>
              <w:t xml:space="preserve"> fuel oil</w:t>
            </w:r>
          </w:p>
        </w:tc>
        <w:tc>
          <w:tcPr>
            <w:tcW w:w="851" w:type="dxa"/>
          </w:tcPr>
          <w:p w:rsidR="00CC1D27" w:rsidRPr="007B146F" w:rsidRDefault="00CC1D27" w:rsidP="000E2B41">
            <w:pPr>
              <w:jc w:val="center"/>
              <w:rPr>
                <w:sz w:val="14"/>
                <w:szCs w:val="14"/>
              </w:rPr>
            </w:pPr>
            <w:r>
              <w:rPr>
                <w:sz w:val="14"/>
                <w:szCs w:val="14"/>
              </w:rPr>
              <w:t>0</w:t>
            </w:r>
          </w:p>
        </w:tc>
        <w:tc>
          <w:tcPr>
            <w:tcW w:w="992" w:type="dxa"/>
          </w:tcPr>
          <w:p w:rsidR="00CC1D27" w:rsidRPr="007B146F" w:rsidRDefault="00CC1D27" w:rsidP="000E2B41">
            <w:pPr>
              <w:jc w:val="center"/>
              <w:rPr>
                <w:sz w:val="14"/>
                <w:szCs w:val="14"/>
              </w:rPr>
            </w:pPr>
            <w:r>
              <w:rPr>
                <w:sz w:val="14"/>
                <w:szCs w:val="14"/>
              </w:rPr>
              <w:t>0</w:t>
            </w:r>
          </w:p>
        </w:tc>
        <w:tc>
          <w:tcPr>
            <w:tcW w:w="992" w:type="dxa"/>
          </w:tcPr>
          <w:p w:rsidR="00CC1D27" w:rsidRPr="007B146F" w:rsidRDefault="00CC1D27" w:rsidP="000E2B41">
            <w:pPr>
              <w:jc w:val="center"/>
              <w:rPr>
                <w:sz w:val="14"/>
                <w:szCs w:val="14"/>
              </w:rPr>
            </w:pPr>
            <w:r>
              <w:rPr>
                <w:sz w:val="14"/>
                <w:szCs w:val="14"/>
              </w:rPr>
              <w:t>0</w:t>
            </w:r>
          </w:p>
        </w:tc>
        <w:tc>
          <w:tcPr>
            <w:tcW w:w="851" w:type="dxa"/>
          </w:tcPr>
          <w:p w:rsidR="00CC1D27" w:rsidRPr="007B146F" w:rsidRDefault="00CC1D27" w:rsidP="000E2B41">
            <w:pPr>
              <w:jc w:val="center"/>
              <w:rPr>
                <w:sz w:val="14"/>
                <w:szCs w:val="14"/>
              </w:rPr>
            </w:pPr>
            <w:r>
              <w:rPr>
                <w:sz w:val="14"/>
                <w:szCs w:val="14"/>
              </w:rPr>
              <w:t>0</w:t>
            </w:r>
          </w:p>
        </w:tc>
        <w:tc>
          <w:tcPr>
            <w:tcW w:w="992" w:type="dxa"/>
          </w:tcPr>
          <w:p w:rsidR="00CC1D27" w:rsidRPr="007B146F" w:rsidRDefault="00CC1D27" w:rsidP="000E2B41">
            <w:pPr>
              <w:jc w:val="center"/>
              <w:rPr>
                <w:sz w:val="14"/>
                <w:szCs w:val="14"/>
              </w:rPr>
            </w:pPr>
            <w:r>
              <w:rPr>
                <w:sz w:val="14"/>
                <w:szCs w:val="14"/>
              </w:rPr>
              <w:t>0</w:t>
            </w:r>
          </w:p>
        </w:tc>
        <w:tc>
          <w:tcPr>
            <w:tcW w:w="992" w:type="dxa"/>
          </w:tcPr>
          <w:p w:rsidR="00CC1D27" w:rsidRPr="007B146F" w:rsidRDefault="00CC1D27" w:rsidP="000E2B41">
            <w:pPr>
              <w:jc w:val="center"/>
              <w:rPr>
                <w:sz w:val="14"/>
                <w:szCs w:val="14"/>
              </w:rPr>
            </w:pPr>
            <w:r>
              <w:rPr>
                <w:sz w:val="14"/>
                <w:szCs w:val="14"/>
              </w:rPr>
              <w:t>0</w:t>
            </w:r>
          </w:p>
        </w:tc>
        <w:tc>
          <w:tcPr>
            <w:tcW w:w="851" w:type="dxa"/>
          </w:tcPr>
          <w:p w:rsidR="00CC1D27" w:rsidRPr="007B146F" w:rsidRDefault="00CC1D27" w:rsidP="000E2B41">
            <w:pPr>
              <w:jc w:val="center"/>
              <w:rPr>
                <w:sz w:val="14"/>
                <w:szCs w:val="14"/>
              </w:rPr>
            </w:pPr>
            <w:r w:rsidRPr="00CC1D27">
              <w:rPr>
                <w:rFonts w:asciiTheme="majorBidi" w:hAnsiTheme="majorBidi" w:cstheme="majorBidi"/>
                <w:sz w:val="14"/>
                <w:szCs w:val="14"/>
                <w:lang w:val="en-US" w:eastAsia="en-US"/>
              </w:rPr>
              <w:t>17,470</w:t>
            </w:r>
          </w:p>
        </w:tc>
        <w:tc>
          <w:tcPr>
            <w:tcW w:w="894" w:type="dxa"/>
          </w:tcPr>
          <w:p w:rsidR="00CC1D27" w:rsidRPr="007B146F" w:rsidRDefault="00F85264" w:rsidP="000E2B41">
            <w:pPr>
              <w:jc w:val="center"/>
              <w:rPr>
                <w:sz w:val="14"/>
                <w:szCs w:val="14"/>
              </w:rPr>
            </w:pPr>
            <w:r>
              <w:rPr>
                <w:rFonts w:asciiTheme="majorBidi" w:hAnsiTheme="majorBidi" w:cstheme="majorBidi"/>
                <w:sz w:val="14"/>
                <w:szCs w:val="14"/>
              </w:rPr>
              <w:t xml:space="preserve">  </w:t>
            </w:r>
            <w:r w:rsidR="00E32615" w:rsidRPr="00E32615">
              <w:rPr>
                <w:rFonts w:asciiTheme="majorBidi" w:hAnsiTheme="majorBidi" w:cstheme="majorBidi"/>
                <w:sz w:val="14"/>
                <w:szCs w:val="14"/>
              </w:rPr>
              <w:t>0.09</w:t>
            </w:r>
          </w:p>
        </w:tc>
        <w:tc>
          <w:tcPr>
            <w:tcW w:w="993" w:type="dxa"/>
          </w:tcPr>
          <w:p w:rsidR="00CC1D27" w:rsidRPr="007B146F" w:rsidRDefault="00CC1D27" w:rsidP="000E2B41">
            <w:pPr>
              <w:jc w:val="center"/>
              <w:rPr>
                <w:sz w:val="14"/>
                <w:szCs w:val="14"/>
              </w:rPr>
            </w:pPr>
            <w:r w:rsidRPr="00CC1D27">
              <w:rPr>
                <w:rFonts w:asciiTheme="majorBidi" w:hAnsiTheme="majorBidi" w:cstheme="majorBidi"/>
                <w:sz w:val="14"/>
                <w:szCs w:val="14"/>
                <w:lang w:val="en-US" w:eastAsia="en-US"/>
              </w:rPr>
              <w:t>4,744</w:t>
            </w:r>
            <w:r w:rsidR="00E32615">
              <w:rPr>
                <w:rFonts w:asciiTheme="majorBidi" w:hAnsiTheme="majorBidi" w:cstheme="majorBidi"/>
                <w:sz w:val="14"/>
                <w:szCs w:val="14"/>
                <w:lang w:val="en-US" w:eastAsia="en-US"/>
              </w:rPr>
              <w:t>kL</w:t>
            </w:r>
          </w:p>
        </w:tc>
      </w:tr>
      <w:tr w:rsidR="00E32615" w:rsidRPr="007B146F" w:rsidTr="00E32615">
        <w:trPr>
          <w:jc w:val="center"/>
        </w:trPr>
        <w:tc>
          <w:tcPr>
            <w:tcW w:w="741" w:type="dxa"/>
          </w:tcPr>
          <w:p w:rsidR="00CC1D27" w:rsidRPr="007B146F" w:rsidRDefault="00CC1D27" w:rsidP="000E2B41">
            <w:pPr>
              <w:jc w:val="center"/>
              <w:rPr>
                <w:sz w:val="14"/>
                <w:szCs w:val="14"/>
              </w:rPr>
            </w:pPr>
            <w:r w:rsidRPr="007B146F">
              <w:rPr>
                <w:sz w:val="14"/>
                <w:szCs w:val="14"/>
              </w:rPr>
              <w:t>Heavy fuel oil</w:t>
            </w:r>
          </w:p>
        </w:tc>
        <w:tc>
          <w:tcPr>
            <w:tcW w:w="851" w:type="dxa"/>
          </w:tcPr>
          <w:p w:rsidR="00CC1D27" w:rsidRPr="007B146F" w:rsidRDefault="00CC1D27" w:rsidP="000E2B41">
            <w:pPr>
              <w:jc w:val="center"/>
              <w:rPr>
                <w:sz w:val="14"/>
                <w:szCs w:val="14"/>
              </w:rPr>
            </w:pPr>
            <w:r w:rsidRPr="007B146F">
              <w:rPr>
                <w:sz w:val="14"/>
                <w:szCs w:val="14"/>
              </w:rPr>
              <w:t>10,136</w:t>
            </w:r>
          </w:p>
        </w:tc>
        <w:tc>
          <w:tcPr>
            <w:tcW w:w="992" w:type="dxa"/>
          </w:tcPr>
          <w:p w:rsidR="00CC1D27" w:rsidRPr="007B146F" w:rsidRDefault="00F85264" w:rsidP="000E2B41">
            <w:pPr>
              <w:jc w:val="center"/>
              <w:rPr>
                <w:sz w:val="14"/>
                <w:szCs w:val="14"/>
              </w:rPr>
            </w:pPr>
            <w:r>
              <w:rPr>
                <w:sz w:val="14"/>
                <w:szCs w:val="14"/>
              </w:rPr>
              <w:t xml:space="preserve">  </w:t>
            </w:r>
            <w:r w:rsidR="00CC1D27" w:rsidRPr="007B146F">
              <w:rPr>
                <w:sz w:val="14"/>
                <w:szCs w:val="14"/>
              </w:rPr>
              <w:t>0.05</w:t>
            </w:r>
          </w:p>
        </w:tc>
        <w:tc>
          <w:tcPr>
            <w:tcW w:w="992" w:type="dxa"/>
          </w:tcPr>
          <w:p w:rsidR="00CC1D27" w:rsidRPr="007B146F" w:rsidRDefault="00CC1D27" w:rsidP="000E2B41">
            <w:pPr>
              <w:jc w:val="center"/>
              <w:rPr>
                <w:sz w:val="14"/>
                <w:szCs w:val="14"/>
              </w:rPr>
            </w:pPr>
            <w:r w:rsidRPr="007B146F">
              <w:rPr>
                <w:sz w:val="14"/>
                <w:szCs w:val="14"/>
              </w:rPr>
              <w:t>2,859kL</w:t>
            </w:r>
          </w:p>
        </w:tc>
        <w:tc>
          <w:tcPr>
            <w:tcW w:w="851" w:type="dxa"/>
          </w:tcPr>
          <w:p w:rsidR="00CC1D27" w:rsidRPr="007B146F" w:rsidRDefault="00CC1D27" w:rsidP="000E2B41">
            <w:pPr>
              <w:jc w:val="center"/>
              <w:rPr>
                <w:sz w:val="14"/>
                <w:szCs w:val="14"/>
              </w:rPr>
            </w:pPr>
            <w:r w:rsidRPr="007B146F">
              <w:rPr>
                <w:sz w:val="14"/>
                <w:szCs w:val="14"/>
              </w:rPr>
              <w:t>11,488</w:t>
            </w:r>
          </w:p>
        </w:tc>
        <w:tc>
          <w:tcPr>
            <w:tcW w:w="992" w:type="dxa"/>
          </w:tcPr>
          <w:p w:rsidR="00CC1D27" w:rsidRPr="007B146F" w:rsidRDefault="00F85264" w:rsidP="000E2B41">
            <w:pPr>
              <w:jc w:val="center"/>
              <w:rPr>
                <w:sz w:val="14"/>
                <w:szCs w:val="14"/>
              </w:rPr>
            </w:pPr>
            <w:r>
              <w:rPr>
                <w:sz w:val="14"/>
                <w:szCs w:val="14"/>
              </w:rPr>
              <w:t xml:space="preserve">  </w:t>
            </w:r>
            <w:r w:rsidR="00CC1D27" w:rsidRPr="007B146F">
              <w:rPr>
                <w:sz w:val="14"/>
                <w:szCs w:val="14"/>
              </w:rPr>
              <w:t>0.06</w:t>
            </w:r>
          </w:p>
        </w:tc>
        <w:tc>
          <w:tcPr>
            <w:tcW w:w="992" w:type="dxa"/>
          </w:tcPr>
          <w:p w:rsidR="00CC1D27" w:rsidRPr="007B146F" w:rsidRDefault="00CC1D27" w:rsidP="000E2B41">
            <w:pPr>
              <w:jc w:val="center"/>
              <w:rPr>
                <w:sz w:val="14"/>
                <w:szCs w:val="14"/>
              </w:rPr>
            </w:pPr>
            <w:r w:rsidRPr="007B146F">
              <w:rPr>
                <w:sz w:val="14"/>
                <w:szCs w:val="14"/>
              </w:rPr>
              <w:t>3,238kL</w:t>
            </w:r>
          </w:p>
        </w:tc>
        <w:tc>
          <w:tcPr>
            <w:tcW w:w="851" w:type="dxa"/>
          </w:tcPr>
          <w:p w:rsidR="00CC1D27" w:rsidRPr="007B146F" w:rsidRDefault="00CC1D27" w:rsidP="000E2B41">
            <w:pPr>
              <w:jc w:val="center"/>
              <w:rPr>
                <w:sz w:val="14"/>
                <w:szCs w:val="14"/>
              </w:rPr>
            </w:pPr>
            <w:r>
              <w:rPr>
                <w:sz w:val="14"/>
                <w:szCs w:val="14"/>
              </w:rPr>
              <w:t>0</w:t>
            </w:r>
          </w:p>
        </w:tc>
        <w:tc>
          <w:tcPr>
            <w:tcW w:w="894" w:type="dxa"/>
          </w:tcPr>
          <w:p w:rsidR="00CC1D27" w:rsidRPr="007B146F" w:rsidRDefault="00CC1D27" w:rsidP="000E2B41">
            <w:pPr>
              <w:jc w:val="center"/>
              <w:rPr>
                <w:sz w:val="14"/>
                <w:szCs w:val="14"/>
              </w:rPr>
            </w:pPr>
            <w:r>
              <w:rPr>
                <w:sz w:val="14"/>
                <w:szCs w:val="14"/>
              </w:rPr>
              <w:t>0</w:t>
            </w:r>
          </w:p>
        </w:tc>
        <w:tc>
          <w:tcPr>
            <w:tcW w:w="993" w:type="dxa"/>
          </w:tcPr>
          <w:p w:rsidR="00CC1D27" w:rsidRPr="007B146F" w:rsidRDefault="00CC1D27" w:rsidP="000E2B41">
            <w:pPr>
              <w:jc w:val="center"/>
              <w:rPr>
                <w:sz w:val="14"/>
                <w:szCs w:val="14"/>
              </w:rPr>
            </w:pPr>
            <w:r>
              <w:rPr>
                <w:sz w:val="14"/>
                <w:szCs w:val="14"/>
              </w:rPr>
              <w:t>0</w:t>
            </w:r>
          </w:p>
        </w:tc>
      </w:tr>
      <w:tr w:rsidR="00E32615" w:rsidRPr="007B146F" w:rsidTr="00E32615">
        <w:trPr>
          <w:jc w:val="center"/>
        </w:trPr>
        <w:tc>
          <w:tcPr>
            <w:tcW w:w="741" w:type="dxa"/>
          </w:tcPr>
          <w:p w:rsidR="00CC1D27" w:rsidRPr="007B146F" w:rsidRDefault="00CC1D27" w:rsidP="000E2B41">
            <w:pPr>
              <w:jc w:val="center"/>
              <w:rPr>
                <w:sz w:val="14"/>
                <w:szCs w:val="14"/>
              </w:rPr>
            </w:pPr>
            <w:r w:rsidRPr="007B146F">
              <w:rPr>
                <w:sz w:val="14"/>
                <w:szCs w:val="14"/>
              </w:rPr>
              <w:t>Diesel</w:t>
            </w:r>
          </w:p>
        </w:tc>
        <w:tc>
          <w:tcPr>
            <w:tcW w:w="851" w:type="dxa"/>
          </w:tcPr>
          <w:p w:rsidR="00CC1D27" w:rsidRPr="007B146F" w:rsidRDefault="00CC1D27" w:rsidP="000E2B41">
            <w:pPr>
              <w:jc w:val="center"/>
              <w:rPr>
                <w:sz w:val="14"/>
                <w:szCs w:val="14"/>
              </w:rPr>
            </w:pPr>
            <w:r w:rsidRPr="007B146F">
              <w:rPr>
                <w:sz w:val="14"/>
                <w:szCs w:val="14"/>
              </w:rPr>
              <w:t>402</w:t>
            </w:r>
          </w:p>
        </w:tc>
        <w:tc>
          <w:tcPr>
            <w:tcW w:w="992" w:type="dxa"/>
          </w:tcPr>
          <w:p w:rsidR="00CC1D27" w:rsidRPr="007B146F" w:rsidRDefault="00CC1D27" w:rsidP="000E2B41">
            <w:pPr>
              <w:jc w:val="center"/>
              <w:rPr>
                <w:sz w:val="14"/>
                <w:szCs w:val="14"/>
              </w:rPr>
            </w:pPr>
            <w:r w:rsidRPr="007B146F">
              <w:rPr>
                <w:sz w:val="14"/>
                <w:szCs w:val="14"/>
              </w:rPr>
              <w:t>0</w:t>
            </w:r>
          </w:p>
        </w:tc>
        <w:tc>
          <w:tcPr>
            <w:tcW w:w="992" w:type="dxa"/>
          </w:tcPr>
          <w:p w:rsidR="00CC1D27" w:rsidRPr="007B146F" w:rsidRDefault="00CC1D27" w:rsidP="000E2B41">
            <w:pPr>
              <w:jc w:val="center"/>
              <w:rPr>
                <w:sz w:val="14"/>
                <w:szCs w:val="14"/>
              </w:rPr>
            </w:pPr>
            <w:r w:rsidRPr="007B146F">
              <w:rPr>
                <w:sz w:val="14"/>
                <w:szCs w:val="14"/>
              </w:rPr>
              <w:t>119kL</w:t>
            </w:r>
          </w:p>
        </w:tc>
        <w:tc>
          <w:tcPr>
            <w:tcW w:w="851" w:type="dxa"/>
          </w:tcPr>
          <w:p w:rsidR="00CC1D27" w:rsidRPr="007B146F" w:rsidRDefault="00CC1D27" w:rsidP="000E2B41">
            <w:pPr>
              <w:jc w:val="center"/>
              <w:rPr>
                <w:sz w:val="14"/>
                <w:szCs w:val="14"/>
              </w:rPr>
            </w:pPr>
            <w:r w:rsidRPr="007B146F">
              <w:rPr>
                <w:sz w:val="14"/>
                <w:szCs w:val="14"/>
              </w:rPr>
              <w:t>538</w:t>
            </w:r>
          </w:p>
        </w:tc>
        <w:tc>
          <w:tcPr>
            <w:tcW w:w="992" w:type="dxa"/>
          </w:tcPr>
          <w:p w:rsidR="00CC1D27" w:rsidRPr="007B146F" w:rsidRDefault="00CC1D27" w:rsidP="000E2B41">
            <w:pPr>
              <w:jc w:val="center"/>
              <w:rPr>
                <w:sz w:val="14"/>
                <w:szCs w:val="14"/>
              </w:rPr>
            </w:pPr>
            <w:r w:rsidRPr="007B146F">
              <w:rPr>
                <w:sz w:val="14"/>
                <w:szCs w:val="14"/>
              </w:rPr>
              <w:t>0</w:t>
            </w:r>
          </w:p>
        </w:tc>
        <w:tc>
          <w:tcPr>
            <w:tcW w:w="992" w:type="dxa"/>
          </w:tcPr>
          <w:p w:rsidR="00CC1D27" w:rsidRPr="007B146F" w:rsidRDefault="00CC1D27" w:rsidP="000E2B41">
            <w:pPr>
              <w:jc w:val="center"/>
              <w:rPr>
                <w:sz w:val="14"/>
                <w:szCs w:val="14"/>
              </w:rPr>
            </w:pPr>
            <w:r w:rsidRPr="007B146F">
              <w:rPr>
                <w:sz w:val="14"/>
                <w:szCs w:val="14"/>
              </w:rPr>
              <w:t>118kL</w:t>
            </w:r>
          </w:p>
        </w:tc>
        <w:tc>
          <w:tcPr>
            <w:tcW w:w="851" w:type="dxa"/>
          </w:tcPr>
          <w:p w:rsidR="00CC1D27" w:rsidRPr="007B146F" w:rsidRDefault="00CC1D27" w:rsidP="000E2B41">
            <w:pPr>
              <w:jc w:val="center"/>
              <w:rPr>
                <w:sz w:val="14"/>
                <w:szCs w:val="14"/>
              </w:rPr>
            </w:pPr>
            <w:r w:rsidRPr="00CC1D27">
              <w:rPr>
                <w:rFonts w:asciiTheme="majorBidi" w:hAnsiTheme="majorBidi" w:cstheme="majorBidi"/>
                <w:sz w:val="14"/>
                <w:szCs w:val="14"/>
                <w:lang w:val="en-US" w:eastAsia="en-US"/>
              </w:rPr>
              <w:t>518</w:t>
            </w:r>
          </w:p>
        </w:tc>
        <w:tc>
          <w:tcPr>
            <w:tcW w:w="894" w:type="dxa"/>
          </w:tcPr>
          <w:p w:rsidR="00CC1D27" w:rsidRPr="007B146F" w:rsidRDefault="00E32615" w:rsidP="000E2B41">
            <w:pPr>
              <w:jc w:val="center"/>
              <w:rPr>
                <w:sz w:val="14"/>
                <w:szCs w:val="14"/>
              </w:rPr>
            </w:pPr>
            <w:r>
              <w:rPr>
                <w:sz w:val="14"/>
                <w:szCs w:val="14"/>
              </w:rPr>
              <w:t>0</w:t>
            </w:r>
          </w:p>
        </w:tc>
        <w:tc>
          <w:tcPr>
            <w:tcW w:w="993" w:type="dxa"/>
          </w:tcPr>
          <w:p w:rsidR="00CC1D27" w:rsidRPr="007B146F" w:rsidRDefault="00CC1D27" w:rsidP="000E2B41">
            <w:pPr>
              <w:jc w:val="center"/>
              <w:rPr>
                <w:sz w:val="14"/>
                <w:szCs w:val="14"/>
              </w:rPr>
            </w:pPr>
            <w:r w:rsidRPr="00CC1D27">
              <w:rPr>
                <w:rFonts w:asciiTheme="majorBidi" w:hAnsiTheme="majorBidi" w:cstheme="majorBidi"/>
                <w:sz w:val="14"/>
                <w:szCs w:val="14"/>
                <w:lang w:val="en-US" w:eastAsia="en-US"/>
              </w:rPr>
              <w:t>112</w:t>
            </w:r>
            <w:r w:rsidR="00E32615">
              <w:rPr>
                <w:rFonts w:asciiTheme="majorBidi" w:hAnsiTheme="majorBidi" w:cstheme="majorBidi"/>
                <w:sz w:val="14"/>
                <w:szCs w:val="14"/>
                <w:lang w:val="en-US" w:eastAsia="en-US"/>
              </w:rPr>
              <w:t>kL</w:t>
            </w:r>
          </w:p>
        </w:tc>
      </w:tr>
      <w:tr w:rsidR="00E32615" w:rsidRPr="007B146F" w:rsidTr="00E32615">
        <w:trPr>
          <w:jc w:val="center"/>
        </w:trPr>
        <w:tc>
          <w:tcPr>
            <w:tcW w:w="741" w:type="dxa"/>
          </w:tcPr>
          <w:p w:rsidR="00CC1D27" w:rsidRPr="007B146F" w:rsidRDefault="00CC1D27" w:rsidP="000E2B41">
            <w:pPr>
              <w:jc w:val="center"/>
              <w:rPr>
                <w:sz w:val="14"/>
                <w:szCs w:val="14"/>
              </w:rPr>
            </w:pPr>
            <w:r w:rsidRPr="007B146F">
              <w:rPr>
                <w:sz w:val="14"/>
                <w:szCs w:val="14"/>
              </w:rPr>
              <w:t>Natural gas</w:t>
            </w:r>
          </w:p>
        </w:tc>
        <w:tc>
          <w:tcPr>
            <w:tcW w:w="851" w:type="dxa"/>
          </w:tcPr>
          <w:p w:rsidR="00CC1D27" w:rsidRPr="007B146F" w:rsidRDefault="00CC1D27" w:rsidP="000E2B41">
            <w:pPr>
              <w:jc w:val="center"/>
              <w:rPr>
                <w:sz w:val="14"/>
                <w:szCs w:val="14"/>
              </w:rPr>
            </w:pPr>
            <w:r w:rsidRPr="007B146F">
              <w:rPr>
                <w:sz w:val="14"/>
                <w:szCs w:val="14"/>
              </w:rPr>
              <w:t>2,893,767</w:t>
            </w:r>
          </w:p>
        </w:tc>
        <w:tc>
          <w:tcPr>
            <w:tcW w:w="992" w:type="dxa"/>
          </w:tcPr>
          <w:p w:rsidR="00CC1D27" w:rsidRPr="007B146F" w:rsidRDefault="00CC1D27" w:rsidP="000E2B41">
            <w:pPr>
              <w:jc w:val="center"/>
              <w:rPr>
                <w:sz w:val="14"/>
                <w:szCs w:val="14"/>
              </w:rPr>
            </w:pPr>
            <w:r w:rsidRPr="007B146F">
              <w:rPr>
                <w:sz w:val="14"/>
                <w:szCs w:val="14"/>
              </w:rPr>
              <w:t>15.37</w:t>
            </w:r>
          </w:p>
        </w:tc>
        <w:tc>
          <w:tcPr>
            <w:tcW w:w="992" w:type="dxa"/>
          </w:tcPr>
          <w:p w:rsidR="00CC1D27" w:rsidRPr="007B146F" w:rsidRDefault="00CC1D27" w:rsidP="000E2B41">
            <w:pPr>
              <w:jc w:val="center"/>
              <w:rPr>
                <w:sz w:val="14"/>
                <w:szCs w:val="14"/>
              </w:rPr>
            </w:pPr>
            <w:r w:rsidRPr="007B146F">
              <w:rPr>
                <w:sz w:val="14"/>
                <w:szCs w:val="14"/>
              </w:rPr>
              <w:t>850,142k.m</w:t>
            </w:r>
            <w:r w:rsidRPr="007B146F">
              <w:rPr>
                <w:sz w:val="14"/>
                <w:szCs w:val="14"/>
                <w:vertAlign w:val="superscript"/>
              </w:rPr>
              <w:t>3</w:t>
            </w:r>
          </w:p>
        </w:tc>
        <w:tc>
          <w:tcPr>
            <w:tcW w:w="851" w:type="dxa"/>
          </w:tcPr>
          <w:p w:rsidR="00CC1D27" w:rsidRPr="007B146F" w:rsidRDefault="00CC1D27" w:rsidP="000E2B41">
            <w:pPr>
              <w:jc w:val="center"/>
              <w:rPr>
                <w:sz w:val="14"/>
                <w:szCs w:val="14"/>
              </w:rPr>
            </w:pPr>
            <w:r w:rsidRPr="007B146F">
              <w:rPr>
                <w:sz w:val="14"/>
                <w:szCs w:val="14"/>
              </w:rPr>
              <w:t>2,612,793</w:t>
            </w:r>
          </w:p>
        </w:tc>
        <w:tc>
          <w:tcPr>
            <w:tcW w:w="992" w:type="dxa"/>
          </w:tcPr>
          <w:p w:rsidR="00CC1D27" w:rsidRPr="007B146F" w:rsidRDefault="00CC1D27" w:rsidP="000E2B41">
            <w:pPr>
              <w:jc w:val="center"/>
              <w:rPr>
                <w:sz w:val="14"/>
                <w:szCs w:val="14"/>
              </w:rPr>
            </w:pPr>
            <w:r w:rsidRPr="007B146F">
              <w:rPr>
                <w:sz w:val="14"/>
                <w:szCs w:val="14"/>
              </w:rPr>
              <w:t>13.43</w:t>
            </w:r>
          </w:p>
        </w:tc>
        <w:tc>
          <w:tcPr>
            <w:tcW w:w="992" w:type="dxa"/>
          </w:tcPr>
          <w:p w:rsidR="00CC1D27" w:rsidRPr="007B146F" w:rsidRDefault="00CC1D27" w:rsidP="000E2B41">
            <w:pPr>
              <w:jc w:val="center"/>
              <w:rPr>
                <w:sz w:val="14"/>
                <w:szCs w:val="14"/>
              </w:rPr>
            </w:pPr>
            <w:r w:rsidRPr="007B146F">
              <w:rPr>
                <w:sz w:val="14"/>
                <w:szCs w:val="14"/>
              </w:rPr>
              <w:t>765,158k.m</w:t>
            </w:r>
            <w:r w:rsidRPr="007B146F">
              <w:rPr>
                <w:sz w:val="14"/>
                <w:szCs w:val="14"/>
                <w:vertAlign w:val="superscript"/>
              </w:rPr>
              <w:t>3</w:t>
            </w:r>
          </w:p>
        </w:tc>
        <w:tc>
          <w:tcPr>
            <w:tcW w:w="851" w:type="dxa"/>
          </w:tcPr>
          <w:p w:rsidR="00CC1D27" w:rsidRPr="007B146F" w:rsidRDefault="00CC1D27" w:rsidP="000E2B41">
            <w:pPr>
              <w:jc w:val="center"/>
              <w:rPr>
                <w:sz w:val="14"/>
                <w:szCs w:val="14"/>
              </w:rPr>
            </w:pPr>
            <w:r w:rsidRPr="00CC1D27">
              <w:rPr>
                <w:rFonts w:asciiTheme="majorBidi" w:hAnsiTheme="majorBidi" w:cstheme="majorBidi"/>
                <w:sz w:val="14"/>
                <w:szCs w:val="14"/>
                <w:lang w:val="en-US" w:eastAsia="en-US"/>
              </w:rPr>
              <w:t>2,956,455</w:t>
            </w:r>
          </w:p>
        </w:tc>
        <w:tc>
          <w:tcPr>
            <w:tcW w:w="894" w:type="dxa"/>
          </w:tcPr>
          <w:p w:rsidR="00CC1D27" w:rsidRPr="007B146F" w:rsidRDefault="00E32615" w:rsidP="000E2B41">
            <w:pPr>
              <w:jc w:val="center"/>
              <w:rPr>
                <w:sz w:val="14"/>
                <w:szCs w:val="14"/>
              </w:rPr>
            </w:pPr>
            <w:r>
              <w:rPr>
                <w:sz w:val="14"/>
                <w:szCs w:val="14"/>
              </w:rPr>
              <w:t>15.27</w:t>
            </w:r>
          </w:p>
        </w:tc>
        <w:tc>
          <w:tcPr>
            <w:tcW w:w="993" w:type="dxa"/>
          </w:tcPr>
          <w:p w:rsidR="00CC1D27" w:rsidRPr="007B146F" w:rsidRDefault="00CC1D27" w:rsidP="000E2B41">
            <w:pPr>
              <w:jc w:val="center"/>
              <w:rPr>
                <w:sz w:val="14"/>
                <w:szCs w:val="14"/>
              </w:rPr>
            </w:pPr>
            <w:r w:rsidRPr="00CC1D27">
              <w:rPr>
                <w:rFonts w:asciiTheme="majorBidi" w:hAnsiTheme="majorBidi" w:cstheme="majorBidi"/>
                <w:sz w:val="14"/>
                <w:szCs w:val="14"/>
                <w:lang w:val="en-US" w:eastAsia="en-US"/>
              </w:rPr>
              <w:t>845,583</w:t>
            </w:r>
            <w:r w:rsidR="00E32615" w:rsidRPr="007B146F">
              <w:rPr>
                <w:sz w:val="14"/>
                <w:szCs w:val="14"/>
              </w:rPr>
              <w:t xml:space="preserve"> k.m</w:t>
            </w:r>
            <w:r w:rsidR="00E32615" w:rsidRPr="007B146F">
              <w:rPr>
                <w:sz w:val="14"/>
                <w:szCs w:val="14"/>
                <w:vertAlign w:val="superscript"/>
              </w:rPr>
              <w:t>3</w:t>
            </w:r>
          </w:p>
        </w:tc>
      </w:tr>
      <w:tr w:rsidR="00E32615" w:rsidRPr="007B146F" w:rsidTr="00E32615">
        <w:trPr>
          <w:jc w:val="center"/>
        </w:trPr>
        <w:tc>
          <w:tcPr>
            <w:tcW w:w="741" w:type="dxa"/>
          </w:tcPr>
          <w:p w:rsidR="00CC1D27" w:rsidRPr="007B146F" w:rsidRDefault="00CC1D27" w:rsidP="000E2B41">
            <w:pPr>
              <w:jc w:val="center"/>
              <w:rPr>
                <w:sz w:val="14"/>
                <w:szCs w:val="14"/>
              </w:rPr>
            </w:pPr>
            <w:r w:rsidRPr="007B146F">
              <w:rPr>
                <w:sz w:val="14"/>
                <w:szCs w:val="14"/>
              </w:rPr>
              <w:t>Hydro</w:t>
            </w:r>
          </w:p>
        </w:tc>
        <w:tc>
          <w:tcPr>
            <w:tcW w:w="851" w:type="dxa"/>
          </w:tcPr>
          <w:p w:rsidR="00CC1D27" w:rsidRPr="007B146F" w:rsidRDefault="00CC1D27" w:rsidP="000E2B41">
            <w:pPr>
              <w:jc w:val="center"/>
              <w:rPr>
                <w:sz w:val="14"/>
                <w:szCs w:val="14"/>
              </w:rPr>
            </w:pPr>
            <w:r w:rsidRPr="007B146F">
              <w:rPr>
                <w:sz w:val="14"/>
                <w:szCs w:val="14"/>
              </w:rPr>
              <w:t>2,746,393</w:t>
            </w:r>
          </w:p>
        </w:tc>
        <w:tc>
          <w:tcPr>
            <w:tcW w:w="992" w:type="dxa"/>
          </w:tcPr>
          <w:p w:rsidR="00CC1D27" w:rsidRPr="007B146F" w:rsidRDefault="00CC1D27" w:rsidP="000E2B41">
            <w:pPr>
              <w:jc w:val="center"/>
              <w:rPr>
                <w:sz w:val="14"/>
                <w:szCs w:val="14"/>
              </w:rPr>
            </w:pPr>
            <w:r w:rsidRPr="007B146F">
              <w:rPr>
                <w:sz w:val="14"/>
                <w:szCs w:val="14"/>
              </w:rPr>
              <w:t>14.58</w:t>
            </w:r>
          </w:p>
        </w:tc>
        <w:tc>
          <w:tcPr>
            <w:tcW w:w="992" w:type="dxa"/>
          </w:tcPr>
          <w:p w:rsidR="00CC1D27" w:rsidRPr="007B146F" w:rsidRDefault="00CC1D27" w:rsidP="000E2B41">
            <w:pPr>
              <w:jc w:val="center"/>
              <w:rPr>
                <w:sz w:val="14"/>
                <w:szCs w:val="14"/>
              </w:rPr>
            </w:pPr>
            <w:r w:rsidRPr="007B146F">
              <w:rPr>
                <w:sz w:val="14"/>
                <w:szCs w:val="14"/>
              </w:rPr>
              <w:t>N/A</w:t>
            </w:r>
          </w:p>
        </w:tc>
        <w:tc>
          <w:tcPr>
            <w:tcW w:w="851" w:type="dxa"/>
          </w:tcPr>
          <w:p w:rsidR="00CC1D27" w:rsidRPr="007B146F" w:rsidRDefault="00CC1D27" w:rsidP="000E2B41">
            <w:pPr>
              <w:jc w:val="center"/>
              <w:rPr>
                <w:sz w:val="14"/>
                <w:szCs w:val="14"/>
              </w:rPr>
            </w:pPr>
            <w:r w:rsidRPr="007B146F">
              <w:rPr>
                <w:sz w:val="14"/>
                <w:szCs w:val="14"/>
              </w:rPr>
              <w:t>4,572,910</w:t>
            </w:r>
          </w:p>
        </w:tc>
        <w:tc>
          <w:tcPr>
            <w:tcW w:w="992" w:type="dxa"/>
          </w:tcPr>
          <w:p w:rsidR="00CC1D27" w:rsidRPr="007B146F" w:rsidRDefault="00CC1D27" w:rsidP="000E2B41">
            <w:pPr>
              <w:jc w:val="center"/>
              <w:rPr>
                <w:sz w:val="14"/>
                <w:szCs w:val="14"/>
              </w:rPr>
            </w:pPr>
            <w:r w:rsidRPr="007B146F">
              <w:rPr>
                <w:sz w:val="14"/>
                <w:szCs w:val="14"/>
              </w:rPr>
              <w:t>23.50</w:t>
            </w:r>
          </w:p>
        </w:tc>
        <w:tc>
          <w:tcPr>
            <w:tcW w:w="992" w:type="dxa"/>
          </w:tcPr>
          <w:p w:rsidR="00CC1D27" w:rsidRPr="007B146F" w:rsidRDefault="00CC1D27" w:rsidP="000E2B41">
            <w:pPr>
              <w:jc w:val="center"/>
              <w:rPr>
                <w:sz w:val="14"/>
                <w:szCs w:val="14"/>
              </w:rPr>
            </w:pPr>
            <w:r w:rsidRPr="007B146F">
              <w:rPr>
                <w:sz w:val="14"/>
                <w:szCs w:val="14"/>
              </w:rPr>
              <w:t>N/A</w:t>
            </w:r>
          </w:p>
        </w:tc>
        <w:tc>
          <w:tcPr>
            <w:tcW w:w="851" w:type="dxa"/>
          </w:tcPr>
          <w:p w:rsidR="00CC1D27" w:rsidRPr="007B146F" w:rsidRDefault="00CC1D27" w:rsidP="000E2B41">
            <w:pPr>
              <w:jc w:val="center"/>
              <w:rPr>
                <w:sz w:val="14"/>
                <w:szCs w:val="14"/>
              </w:rPr>
            </w:pPr>
            <w:r w:rsidRPr="00CC1D27">
              <w:rPr>
                <w:rFonts w:asciiTheme="majorBidi" w:hAnsiTheme="majorBidi" w:cstheme="majorBidi"/>
                <w:sz w:val="14"/>
                <w:szCs w:val="14"/>
                <w:lang w:val="en-US" w:eastAsia="en-US"/>
              </w:rPr>
              <w:t>4,031,938</w:t>
            </w:r>
          </w:p>
        </w:tc>
        <w:tc>
          <w:tcPr>
            <w:tcW w:w="894" w:type="dxa"/>
          </w:tcPr>
          <w:p w:rsidR="00CC1D27" w:rsidRPr="007B146F" w:rsidRDefault="00E32615" w:rsidP="000E2B41">
            <w:pPr>
              <w:jc w:val="center"/>
              <w:rPr>
                <w:sz w:val="14"/>
                <w:szCs w:val="14"/>
              </w:rPr>
            </w:pPr>
            <w:r>
              <w:rPr>
                <w:sz w:val="14"/>
                <w:szCs w:val="14"/>
              </w:rPr>
              <w:t>20.83</w:t>
            </w:r>
          </w:p>
        </w:tc>
        <w:tc>
          <w:tcPr>
            <w:tcW w:w="993" w:type="dxa"/>
          </w:tcPr>
          <w:p w:rsidR="00CC1D27" w:rsidRPr="007B146F" w:rsidRDefault="00CC1D27" w:rsidP="00A70996">
            <w:pPr>
              <w:jc w:val="center"/>
              <w:rPr>
                <w:sz w:val="14"/>
                <w:szCs w:val="14"/>
              </w:rPr>
            </w:pPr>
            <w:r w:rsidRPr="007B146F">
              <w:rPr>
                <w:sz w:val="14"/>
                <w:szCs w:val="14"/>
              </w:rPr>
              <w:t>N/A</w:t>
            </w:r>
          </w:p>
        </w:tc>
      </w:tr>
      <w:tr w:rsidR="00E32615" w:rsidRPr="007B146F" w:rsidTr="00E32615">
        <w:trPr>
          <w:jc w:val="center"/>
        </w:trPr>
        <w:tc>
          <w:tcPr>
            <w:tcW w:w="741" w:type="dxa"/>
          </w:tcPr>
          <w:p w:rsidR="00CC1D27" w:rsidRPr="007B146F" w:rsidRDefault="00CC1D27" w:rsidP="000E2B41">
            <w:pPr>
              <w:jc w:val="center"/>
              <w:rPr>
                <w:sz w:val="14"/>
                <w:szCs w:val="14"/>
              </w:rPr>
            </w:pPr>
            <w:r w:rsidRPr="007B146F">
              <w:rPr>
                <w:sz w:val="14"/>
                <w:szCs w:val="14"/>
              </w:rPr>
              <w:t>Wind and tidal</w:t>
            </w:r>
          </w:p>
        </w:tc>
        <w:tc>
          <w:tcPr>
            <w:tcW w:w="851" w:type="dxa"/>
          </w:tcPr>
          <w:p w:rsidR="00CC1D27" w:rsidRPr="007B146F" w:rsidRDefault="00CC1D27" w:rsidP="000E2B41">
            <w:pPr>
              <w:jc w:val="center"/>
              <w:rPr>
                <w:sz w:val="14"/>
                <w:szCs w:val="14"/>
              </w:rPr>
            </w:pPr>
            <w:r w:rsidRPr="007B146F">
              <w:rPr>
                <w:sz w:val="14"/>
                <w:szCs w:val="14"/>
              </w:rPr>
              <w:t>73,634</w:t>
            </w:r>
          </w:p>
        </w:tc>
        <w:tc>
          <w:tcPr>
            <w:tcW w:w="992" w:type="dxa"/>
          </w:tcPr>
          <w:p w:rsidR="00CC1D27" w:rsidRPr="007B146F" w:rsidRDefault="00F85264" w:rsidP="000E2B41">
            <w:pPr>
              <w:jc w:val="center"/>
              <w:rPr>
                <w:sz w:val="14"/>
                <w:szCs w:val="14"/>
              </w:rPr>
            </w:pPr>
            <w:r>
              <w:rPr>
                <w:sz w:val="14"/>
                <w:szCs w:val="14"/>
              </w:rPr>
              <w:t xml:space="preserve">  </w:t>
            </w:r>
            <w:r w:rsidR="00CC1D27" w:rsidRPr="007B146F">
              <w:rPr>
                <w:sz w:val="14"/>
                <w:szCs w:val="14"/>
              </w:rPr>
              <w:t>0.39</w:t>
            </w:r>
          </w:p>
        </w:tc>
        <w:tc>
          <w:tcPr>
            <w:tcW w:w="992" w:type="dxa"/>
          </w:tcPr>
          <w:p w:rsidR="00CC1D27" w:rsidRPr="007B146F" w:rsidRDefault="00CC1D27" w:rsidP="000E2B41">
            <w:pPr>
              <w:jc w:val="center"/>
              <w:rPr>
                <w:sz w:val="14"/>
                <w:szCs w:val="14"/>
              </w:rPr>
            </w:pPr>
            <w:r w:rsidRPr="007B146F">
              <w:rPr>
                <w:sz w:val="14"/>
                <w:szCs w:val="14"/>
              </w:rPr>
              <w:t>N/A</w:t>
            </w:r>
          </w:p>
        </w:tc>
        <w:tc>
          <w:tcPr>
            <w:tcW w:w="851" w:type="dxa"/>
          </w:tcPr>
          <w:p w:rsidR="00CC1D27" w:rsidRPr="007B146F" w:rsidRDefault="00CC1D27" w:rsidP="000E2B41">
            <w:pPr>
              <w:jc w:val="center"/>
              <w:rPr>
                <w:sz w:val="14"/>
                <w:szCs w:val="14"/>
              </w:rPr>
            </w:pPr>
            <w:r w:rsidRPr="007B146F">
              <w:rPr>
                <w:sz w:val="14"/>
                <w:szCs w:val="14"/>
              </w:rPr>
              <w:t>91,916</w:t>
            </w:r>
          </w:p>
        </w:tc>
        <w:tc>
          <w:tcPr>
            <w:tcW w:w="992" w:type="dxa"/>
          </w:tcPr>
          <w:p w:rsidR="00CC1D27" w:rsidRPr="007B146F" w:rsidRDefault="00F85264" w:rsidP="000E2B41">
            <w:pPr>
              <w:jc w:val="center"/>
              <w:rPr>
                <w:sz w:val="14"/>
                <w:szCs w:val="14"/>
              </w:rPr>
            </w:pPr>
            <w:r>
              <w:rPr>
                <w:sz w:val="14"/>
                <w:szCs w:val="14"/>
              </w:rPr>
              <w:t xml:space="preserve">  </w:t>
            </w:r>
            <w:r w:rsidR="00CC1D27" w:rsidRPr="007B146F">
              <w:rPr>
                <w:sz w:val="14"/>
                <w:szCs w:val="14"/>
              </w:rPr>
              <w:t>0.47</w:t>
            </w:r>
          </w:p>
        </w:tc>
        <w:tc>
          <w:tcPr>
            <w:tcW w:w="992" w:type="dxa"/>
          </w:tcPr>
          <w:p w:rsidR="00CC1D27" w:rsidRPr="007B146F" w:rsidRDefault="00CC1D27" w:rsidP="000E2B41">
            <w:pPr>
              <w:jc w:val="center"/>
              <w:rPr>
                <w:sz w:val="14"/>
                <w:szCs w:val="14"/>
              </w:rPr>
            </w:pPr>
            <w:r w:rsidRPr="007B146F">
              <w:rPr>
                <w:sz w:val="14"/>
                <w:szCs w:val="14"/>
              </w:rPr>
              <w:t>N/A</w:t>
            </w:r>
          </w:p>
        </w:tc>
        <w:tc>
          <w:tcPr>
            <w:tcW w:w="851" w:type="dxa"/>
          </w:tcPr>
          <w:p w:rsidR="00CC1D27" w:rsidRPr="007B146F" w:rsidRDefault="00CC1D27" w:rsidP="000E2B41">
            <w:pPr>
              <w:jc w:val="center"/>
              <w:rPr>
                <w:sz w:val="14"/>
                <w:szCs w:val="14"/>
              </w:rPr>
            </w:pPr>
            <w:r w:rsidRPr="00CC1D27">
              <w:rPr>
                <w:rFonts w:asciiTheme="majorBidi" w:hAnsiTheme="majorBidi" w:cstheme="majorBidi"/>
                <w:sz w:val="14"/>
                <w:szCs w:val="14"/>
                <w:lang w:val="en-US" w:eastAsia="en-US"/>
              </w:rPr>
              <w:t>572,202</w:t>
            </w:r>
          </w:p>
        </w:tc>
        <w:tc>
          <w:tcPr>
            <w:tcW w:w="894" w:type="dxa"/>
          </w:tcPr>
          <w:p w:rsidR="00CC1D27" w:rsidRPr="007B146F" w:rsidRDefault="00F85264" w:rsidP="000E2B41">
            <w:pPr>
              <w:jc w:val="center"/>
              <w:rPr>
                <w:sz w:val="14"/>
                <w:szCs w:val="14"/>
              </w:rPr>
            </w:pPr>
            <w:r>
              <w:rPr>
                <w:sz w:val="14"/>
                <w:szCs w:val="14"/>
              </w:rPr>
              <w:t xml:space="preserve">  </w:t>
            </w:r>
            <w:r w:rsidR="00E32615">
              <w:rPr>
                <w:sz w:val="14"/>
                <w:szCs w:val="14"/>
              </w:rPr>
              <w:t>2.96</w:t>
            </w:r>
          </w:p>
        </w:tc>
        <w:tc>
          <w:tcPr>
            <w:tcW w:w="993" w:type="dxa"/>
          </w:tcPr>
          <w:p w:rsidR="00CC1D27" w:rsidRPr="007B146F" w:rsidRDefault="00CC1D27" w:rsidP="00A70996">
            <w:pPr>
              <w:jc w:val="center"/>
              <w:rPr>
                <w:sz w:val="14"/>
                <w:szCs w:val="14"/>
              </w:rPr>
            </w:pPr>
            <w:r w:rsidRPr="007B146F">
              <w:rPr>
                <w:sz w:val="14"/>
                <w:szCs w:val="14"/>
              </w:rPr>
              <w:t>N/A</w:t>
            </w:r>
          </w:p>
        </w:tc>
      </w:tr>
      <w:tr w:rsidR="00E32615" w:rsidRPr="007B146F" w:rsidTr="00E32615">
        <w:trPr>
          <w:jc w:val="center"/>
        </w:trPr>
        <w:tc>
          <w:tcPr>
            <w:tcW w:w="741" w:type="dxa"/>
          </w:tcPr>
          <w:p w:rsidR="00CC1D27" w:rsidRPr="007B146F" w:rsidRDefault="00CC1D27" w:rsidP="000E2B41">
            <w:pPr>
              <w:jc w:val="center"/>
              <w:rPr>
                <w:sz w:val="14"/>
                <w:szCs w:val="14"/>
              </w:rPr>
            </w:pPr>
            <w:r w:rsidRPr="007B146F">
              <w:rPr>
                <w:sz w:val="14"/>
                <w:szCs w:val="14"/>
              </w:rPr>
              <w:t>Total</w:t>
            </w:r>
          </w:p>
        </w:tc>
        <w:tc>
          <w:tcPr>
            <w:tcW w:w="851" w:type="dxa"/>
          </w:tcPr>
          <w:p w:rsidR="00CC1D27" w:rsidRPr="007B146F" w:rsidRDefault="00CC1D27" w:rsidP="000E2B41">
            <w:pPr>
              <w:rPr>
                <w:sz w:val="14"/>
                <w:szCs w:val="14"/>
              </w:rPr>
            </w:pPr>
            <w:r w:rsidRPr="007B146F">
              <w:rPr>
                <w:sz w:val="14"/>
                <w:szCs w:val="14"/>
              </w:rPr>
              <w:t>18,833,003</w:t>
            </w:r>
          </w:p>
        </w:tc>
        <w:tc>
          <w:tcPr>
            <w:tcW w:w="992" w:type="dxa"/>
          </w:tcPr>
          <w:p w:rsidR="00CC1D27" w:rsidRPr="007B146F" w:rsidRDefault="00CC1D27" w:rsidP="000E2B41">
            <w:pPr>
              <w:jc w:val="center"/>
              <w:rPr>
                <w:sz w:val="14"/>
                <w:szCs w:val="14"/>
              </w:rPr>
            </w:pPr>
            <w:r w:rsidRPr="007B146F">
              <w:rPr>
                <w:sz w:val="14"/>
                <w:szCs w:val="14"/>
              </w:rPr>
              <w:t>100</w:t>
            </w:r>
          </w:p>
        </w:tc>
        <w:tc>
          <w:tcPr>
            <w:tcW w:w="992" w:type="dxa"/>
          </w:tcPr>
          <w:p w:rsidR="00CC1D27" w:rsidRPr="007B146F" w:rsidRDefault="00CC1D27" w:rsidP="000E2B41">
            <w:pPr>
              <w:jc w:val="center"/>
              <w:rPr>
                <w:sz w:val="14"/>
                <w:szCs w:val="14"/>
              </w:rPr>
            </w:pPr>
            <w:r w:rsidRPr="007B146F">
              <w:rPr>
                <w:sz w:val="14"/>
                <w:szCs w:val="14"/>
              </w:rPr>
              <w:t>-</w:t>
            </w:r>
          </w:p>
        </w:tc>
        <w:tc>
          <w:tcPr>
            <w:tcW w:w="851" w:type="dxa"/>
          </w:tcPr>
          <w:p w:rsidR="00CC1D27" w:rsidRPr="007B146F" w:rsidRDefault="00CC1D27" w:rsidP="000E2B41">
            <w:pPr>
              <w:jc w:val="center"/>
              <w:rPr>
                <w:sz w:val="14"/>
                <w:szCs w:val="14"/>
              </w:rPr>
            </w:pPr>
            <w:r w:rsidRPr="007B146F">
              <w:rPr>
                <w:sz w:val="14"/>
                <w:szCs w:val="14"/>
              </w:rPr>
              <w:t>19,460,443</w:t>
            </w:r>
          </w:p>
        </w:tc>
        <w:tc>
          <w:tcPr>
            <w:tcW w:w="992" w:type="dxa"/>
          </w:tcPr>
          <w:p w:rsidR="00CC1D27" w:rsidRPr="007B146F" w:rsidRDefault="00CC1D27" w:rsidP="000E2B41">
            <w:pPr>
              <w:jc w:val="center"/>
              <w:rPr>
                <w:sz w:val="14"/>
                <w:szCs w:val="14"/>
              </w:rPr>
            </w:pPr>
            <w:r w:rsidRPr="007B146F">
              <w:rPr>
                <w:sz w:val="14"/>
                <w:szCs w:val="14"/>
              </w:rPr>
              <w:t>100</w:t>
            </w:r>
          </w:p>
        </w:tc>
        <w:tc>
          <w:tcPr>
            <w:tcW w:w="992" w:type="dxa"/>
          </w:tcPr>
          <w:p w:rsidR="00CC1D27" w:rsidRPr="007B146F" w:rsidRDefault="00CC1D27" w:rsidP="000E2B41">
            <w:pPr>
              <w:jc w:val="center"/>
              <w:rPr>
                <w:sz w:val="14"/>
                <w:szCs w:val="14"/>
              </w:rPr>
            </w:pPr>
            <w:r w:rsidRPr="007B146F">
              <w:rPr>
                <w:sz w:val="14"/>
                <w:szCs w:val="14"/>
              </w:rPr>
              <w:t>-</w:t>
            </w:r>
          </w:p>
        </w:tc>
        <w:tc>
          <w:tcPr>
            <w:tcW w:w="851" w:type="dxa"/>
          </w:tcPr>
          <w:p w:rsidR="00CC1D27" w:rsidRPr="00E32615" w:rsidRDefault="00E32615" w:rsidP="00E32615">
            <w:pPr>
              <w:jc w:val="center"/>
              <w:rPr>
                <w:rFonts w:asciiTheme="majorBidi" w:hAnsiTheme="majorBidi" w:cstheme="majorBidi"/>
                <w:sz w:val="14"/>
                <w:szCs w:val="14"/>
              </w:rPr>
            </w:pPr>
            <w:r w:rsidRPr="00E32615">
              <w:rPr>
                <w:rFonts w:asciiTheme="majorBidi" w:hAnsiTheme="majorBidi" w:cstheme="majorBidi"/>
                <w:sz w:val="14"/>
                <w:szCs w:val="14"/>
              </w:rPr>
              <w:t>19,360,727</w:t>
            </w:r>
          </w:p>
        </w:tc>
        <w:tc>
          <w:tcPr>
            <w:tcW w:w="894" w:type="dxa"/>
          </w:tcPr>
          <w:p w:rsidR="00CC1D27" w:rsidRPr="007B146F" w:rsidRDefault="00E32615" w:rsidP="000E2B41">
            <w:pPr>
              <w:jc w:val="center"/>
              <w:rPr>
                <w:sz w:val="14"/>
                <w:szCs w:val="14"/>
              </w:rPr>
            </w:pPr>
            <w:r>
              <w:rPr>
                <w:sz w:val="14"/>
                <w:szCs w:val="14"/>
              </w:rPr>
              <w:t>100</w:t>
            </w:r>
          </w:p>
        </w:tc>
        <w:tc>
          <w:tcPr>
            <w:tcW w:w="993" w:type="dxa"/>
          </w:tcPr>
          <w:p w:rsidR="00CC1D27" w:rsidRPr="007B146F" w:rsidRDefault="00CC1D27" w:rsidP="00A70996">
            <w:pPr>
              <w:jc w:val="center"/>
              <w:rPr>
                <w:sz w:val="14"/>
                <w:szCs w:val="14"/>
              </w:rPr>
            </w:pPr>
            <w:r w:rsidRPr="007B146F">
              <w:rPr>
                <w:sz w:val="14"/>
                <w:szCs w:val="14"/>
              </w:rPr>
              <w:t>-</w:t>
            </w:r>
          </w:p>
        </w:tc>
      </w:tr>
    </w:tbl>
    <w:p w:rsidR="00CC1D27" w:rsidRPr="00562075" w:rsidRDefault="00CC1D27" w:rsidP="00C14CF8">
      <w:pPr>
        <w:spacing w:line="360" w:lineRule="auto"/>
        <w:rPr>
          <w:szCs w:val="18"/>
        </w:rPr>
      </w:pPr>
    </w:p>
    <w:p w:rsidR="007356FD" w:rsidRDefault="009928F3" w:rsidP="00513895">
      <w:pPr>
        <w:pStyle w:val="Heading2"/>
        <w:spacing w:before="0" w:after="0" w:line="360" w:lineRule="auto"/>
        <w:rPr>
          <w:rFonts w:asciiTheme="majorBidi" w:hAnsiTheme="majorBidi" w:cstheme="majorBidi"/>
          <w:i w:val="0"/>
          <w:iCs w:val="0"/>
        </w:rPr>
      </w:pPr>
      <w:bookmarkStart w:id="93" w:name="_Toc203989642"/>
      <w:bookmarkStart w:id="94" w:name="_Toc216454148"/>
      <w:bookmarkStart w:id="95" w:name="_Toc216454891"/>
      <w:bookmarkStart w:id="96" w:name="_Toc216455711"/>
      <w:bookmarkStart w:id="97" w:name="_Toc225059645"/>
      <w:r w:rsidRPr="00BD0ED8">
        <w:rPr>
          <w:rFonts w:asciiTheme="majorBidi" w:hAnsiTheme="majorBidi" w:cstheme="majorBidi"/>
          <w:i w:val="0"/>
          <w:iCs w:val="0"/>
        </w:rPr>
        <w:t>3</w:t>
      </w:r>
      <w:r w:rsidR="00F714FA" w:rsidRPr="00BD0ED8">
        <w:rPr>
          <w:rFonts w:asciiTheme="majorBidi" w:hAnsiTheme="majorBidi" w:cstheme="majorBidi"/>
          <w:i w:val="0"/>
          <w:iCs w:val="0"/>
        </w:rPr>
        <w:t>.9</w:t>
      </w:r>
      <w:r w:rsidR="00C2635C">
        <w:rPr>
          <w:rFonts w:asciiTheme="majorBidi" w:hAnsiTheme="majorBidi" w:cstheme="majorBidi"/>
          <w:i w:val="0"/>
          <w:iCs w:val="0"/>
        </w:rPr>
        <w:t xml:space="preserve"> </w:t>
      </w:r>
      <w:r w:rsidR="00ED6AA2" w:rsidRPr="00BD0ED8">
        <w:rPr>
          <w:rFonts w:asciiTheme="majorBidi" w:hAnsiTheme="majorBidi" w:cstheme="majorBidi"/>
          <w:i w:val="0"/>
          <w:iCs w:val="0"/>
        </w:rPr>
        <w:t>A</w:t>
      </w:r>
      <w:r w:rsidR="00513669" w:rsidRPr="00BD0ED8">
        <w:rPr>
          <w:rFonts w:asciiTheme="majorBidi" w:hAnsiTheme="majorBidi" w:cstheme="majorBidi"/>
          <w:i w:val="0"/>
          <w:iCs w:val="0"/>
        </w:rPr>
        <w:t>lberta</w:t>
      </w:r>
      <w:bookmarkEnd w:id="93"/>
      <w:bookmarkEnd w:id="94"/>
      <w:bookmarkEnd w:id="95"/>
      <w:bookmarkEnd w:id="96"/>
      <w:bookmarkEnd w:id="97"/>
    </w:p>
    <w:p w:rsidR="00513895" w:rsidRPr="00513895" w:rsidRDefault="00513895" w:rsidP="00513895"/>
    <w:p w:rsidR="008C555F" w:rsidRDefault="00ED6AA2" w:rsidP="009C50B2">
      <w:pPr>
        <w:spacing w:line="360" w:lineRule="auto"/>
        <w:ind w:firstLine="658"/>
        <w:jc w:val="both"/>
      </w:pPr>
      <w:r w:rsidRPr="00BD0ED8">
        <w:t xml:space="preserve">The electricity system in Alberta is owned and operated by several companies, not by </w:t>
      </w:r>
      <w:r w:rsidR="00572851">
        <w:t xml:space="preserve">the </w:t>
      </w:r>
      <w:r w:rsidRPr="00BD0ED8">
        <w:t>Alberta government. The majority of Alberta's installed generating capacity</w:t>
      </w:r>
      <w:r w:rsidR="009D2FD2" w:rsidRPr="00BD0ED8">
        <w:t xml:space="preserve"> comes from thermal sources. In early 2008 about 48.8</w:t>
      </w:r>
      <w:r w:rsidRPr="00BD0ED8">
        <w:t>% of the electricity in the province is generated from c</w:t>
      </w:r>
      <w:r w:rsidR="004376DD">
        <w:t xml:space="preserve">oal-fired power plants. </w:t>
      </w:r>
      <w:r w:rsidRPr="00BD0ED8">
        <w:t xml:space="preserve">The NG </w:t>
      </w:r>
      <w:r w:rsidR="009D2FD2" w:rsidRPr="00BD0ED8">
        <w:t>accounts for 38.4% of total generation, hydro 7.1</w:t>
      </w:r>
      <w:r w:rsidRPr="00BD0ED8">
        <w:t>%, and the remainder 5</w:t>
      </w:r>
      <w:r w:rsidR="009D2FD2" w:rsidRPr="00BD0ED8">
        <w:t>.6</w:t>
      </w:r>
      <w:r w:rsidRPr="00BD0ED8">
        <w:t>% from wind and biomass</w:t>
      </w:r>
      <w:r w:rsidR="004376DD">
        <w:t xml:space="preserve"> </w:t>
      </w:r>
      <w:fldSimple w:instr="ADDIN RW.CITE{{75 Anonymous}}">
        <w:r w:rsidR="00571DAA">
          <w:t>[31]</w:t>
        </w:r>
      </w:fldSimple>
      <w:r w:rsidRPr="00BD0ED8">
        <w:t>.</w:t>
      </w:r>
    </w:p>
    <w:p w:rsidR="008C555F" w:rsidRDefault="008C555F" w:rsidP="00C14CF8">
      <w:pPr>
        <w:spacing w:line="360" w:lineRule="auto"/>
        <w:jc w:val="both"/>
      </w:pPr>
    </w:p>
    <w:p w:rsidR="007E0577" w:rsidRDefault="00ED6AA2" w:rsidP="009C50B2">
      <w:pPr>
        <w:spacing w:line="360" w:lineRule="auto"/>
        <w:ind w:firstLine="658"/>
        <w:jc w:val="both"/>
      </w:pPr>
      <w:r w:rsidRPr="00BD0ED8">
        <w:t xml:space="preserve"> In general, Alberta has winter peaking load due to lower temperat</w:t>
      </w:r>
      <w:r w:rsidR="00B77592">
        <w:t>ures and shorter daylight hours. T</w:t>
      </w:r>
      <w:r w:rsidRPr="00BD0ED8">
        <w:t>he electricity demand become</w:t>
      </w:r>
      <w:r w:rsidR="00B77592">
        <w:t>s lower in summer tha</w:t>
      </w:r>
      <w:r w:rsidRPr="00BD0ED8">
        <w:t xml:space="preserve">n </w:t>
      </w:r>
      <w:r w:rsidR="00B77592">
        <w:t xml:space="preserve">in </w:t>
      </w:r>
      <w:r w:rsidRPr="00BD0ED8">
        <w:t>fall and spring</w:t>
      </w:r>
      <w:r w:rsidR="00B77592">
        <w:t>. I</w:t>
      </w:r>
      <w:r w:rsidRPr="00BD0ED8">
        <w:t>n 2005</w:t>
      </w:r>
      <w:r w:rsidR="00B77592">
        <w:t>,</w:t>
      </w:r>
      <w:r w:rsidRPr="00BD0ED8">
        <w:t xml:space="preserve"> the summer peak load was about 90% of the winter peak load for that year</w:t>
      </w:r>
      <w:r w:rsidR="004376DD">
        <w:t xml:space="preserve"> </w:t>
      </w:r>
      <w:fldSimple w:instr="ADDIN RW.CITE{{46 Anonymous}}">
        <w:r w:rsidR="00571DAA">
          <w:t>[32]</w:t>
        </w:r>
      </w:fldSimple>
      <w:r w:rsidRPr="00BD0ED8">
        <w:t xml:space="preserve">. Alberta peaking load is supplied </w:t>
      </w:r>
      <w:r w:rsidR="00037CB9" w:rsidRPr="00BD0ED8">
        <w:t>mainly by NG and coal power plants where the remaining is supplied by h</w:t>
      </w:r>
      <w:r w:rsidRPr="00BD0ED8">
        <w:t>ydro</w:t>
      </w:r>
      <w:r w:rsidR="00037CB9" w:rsidRPr="00BD0ED8">
        <w:t xml:space="preserve"> resources</w:t>
      </w:r>
      <w:r w:rsidR="004376DD">
        <w:t xml:space="preserve"> </w:t>
      </w:r>
      <w:fldSimple w:instr="ADDIN RW.CITE{{64 Anonymous}}">
        <w:r w:rsidR="00571DAA">
          <w:t>[33]</w:t>
        </w:r>
      </w:fldSimple>
      <w:r w:rsidRPr="00BD0ED8">
        <w:t xml:space="preserve">. </w:t>
      </w:r>
      <w:r w:rsidRPr="00BD0ED8" w:rsidDel="00886FD5">
        <w:t>T</w:t>
      </w:r>
      <w:r w:rsidRPr="00BD0ED8">
        <w:t xml:space="preserve">he total electricity generation </w:t>
      </w:r>
      <w:r w:rsidR="00217D30">
        <w:t>for</w:t>
      </w:r>
      <w:r w:rsidRPr="00BD0ED8">
        <w:t xml:space="preserve"> </w:t>
      </w:r>
      <w:r w:rsidR="00A36F23">
        <w:t xml:space="preserve">years </w:t>
      </w:r>
      <w:r w:rsidRPr="00BD0ED8">
        <w:t xml:space="preserve">2004 </w:t>
      </w:r>
      <w:r w:rsidR="00217D30">
        <w:t>to 2006</w:t>
      </w:r>
      <w:r w:rsidRPr="00BD0ED8">
        <w:t xml:space="preserve"> in Alberta, as well as the types and amounts of fuel used for electricity generation are given in Table 9.</w:t>
      </w:r>
    </w:p>
    <w:p w:rsidR="008C555F" w:rsidRDefault="008C555F" w:rsidP="004376DD">
      <w:pPr>
        <w:spacing w:line="360" w:lineRule="auto"/>
        <w:jc w:val="both"/>
      </w:pPr>
    </w:p>
    <w:p w:rsidR="008C555F" w:rsidRDefault="008C555F" w:rsidP="004376DD">
      <w:pPr>
        <w:spacing w:line="360" w:lineRule="auto"/>
        <w:jc w:val="both"/>
      </w:pPr>
    </w:p>
    <w:p w:rsidR="008C555F" w:rsidRDefault="008C555F" w:rsidP="004376DD">
      <w:pPr>
        <w:spacing w:line="360" w:lineRule="auto"/>
        <w:jc w:val="both"/>
      </w:pPr>
    </w:p>
    <w:p w:rsidR="00513895" w:rsidRDefault="00513895" w:rsidP="004376DD">
      <w:pPr>
        <w:spacing w:line="360" w:lineRule="auto"/>
        <w:jc w:val="both"/>
      </w:pPr>
    </w:p>
    <w:p w:rsidR="00562075" w:rsidRDefault="00562075" w:rsidP="005D5C1C">
      <w:pPr>
        <w:pStyle w:val="Caption"/>
        <w:keepNext/>
        <w:rPr>
          <w:color w:val="auto"/>
          <w:sz w:val="24"/>
          <w:szCs w:val="24"/>
        </w:rPr>
      </w:pPr>
    </w:p>
    <w:p w:rsidR="00562075" w:rsidRPr="00562075" w:rsidRDefault="00562075" w:rsidP="00562075"/>
    <w:p w:rsidR="00301B19" w:rsidRPr="005D5C1C" w:rsidRDefault="00301B19" w:rsidP="005D5C1C">
      <w:pPr>
        <w:pStyle w:val="Caption"/>
        <w:keepNext/>
        <w:rPr>
          <w:b w:val="0"/>
          <w:bCs w:val="0"/>
          <w:color w:val="auto"/>
          <w:sz w:val="24"/>
          <w:szCs w:val="24"/>
          <w:lang w:val="en-CA"/>
        </w:rPr>
      </w:pPr>
      <w:bookmarkStart w:id="98" w:name="_Toc222733655"/>
      <w:proofErr w:type="gramStart"/>
      <w:r w:rsidRPr="00301B19">
        <w:rPr>
          <w:color w:val="auto"/>
          <w:sz w:val="24"/>
          <w:szCs w:val="24"/>
        </w:rPr>
        <w:lastRenderedPageBreak/>
        <w:t xml:space="preserve">Table </w:t>
      </w:r>
      <w:r w:rsidR="00BB2E83" w:rsidRPr="00301B19">
        <w:rPr>
          <w:color w:val="auto"/>
          <w:sz w:val="24"/>
          <w:szCs w:val="24"/>
        </w:rPr>
        <w:fldChar w:fldCharType="begin"/>
      </w:r>
      <w:r w:rsidRPr="00301B19">
        <w:rPr>
          <w:color w:val="auto"/>
          <w:sz w:val="24"/>
          <w:szCs w:val="24"/>
        </w:rPr>
        <w:instrText xml:space="preserve"> SEQ Table \* ARABIC </w:instrText>
      </w:r>
      <w:r w:rsidR="00BB2E83" w:rsidRPr="00301B19">
        <w:rPr>
          <w:color w:val="auto"/>
          <w:sz w:val="24"/>
          <w:szCs w:val="24"/>
        </w:rPr>
        <w:fldChar w:fldCharType="separate"/>
      </w:r>
      <w:r w:rsidR="001C3218">
        <w:rPr>
          <w:noProof/>
          <w:color w:val="auto"/>
          <w:sz w:val="24"/>
          <w:szCs w:val="24"/>
        </w:rPr>
        <w:t>9</w:t>
      </w:r>
      <w:r w:rsidR="00BB2E83" w:rsidRPr="00301B19">
        <w:rPr>
          <w:color w:val="auto"/>
          <w:sz w:val="24"/>
          <w:szCs w:val="24"/>
        </w:rPr>
        <w:fldChar w:fldCharType="end"/>
      </w:r>
      <w:r w:rsidRPr="00301B19">
        <w:rPr>
          <w:color w:val="auto"/>
          <w:sz w:val="24"/>
          <w:szCs w:val="24"/>
          <w:lang w:val="en-CA"/>
        </w:rPr>
        <w:t>.</w:t>
      </w:r>
      <w:proofErr w:type="gramEnd"/>
      <w:r w:rsidRPr="00301B19">
        <w:rPr>
          <w:color w:val="auto"/>
          <w:sz w:val="24"/>
          <w:szCs w:val="24"/>
          <w:lang w:val="en-CA"/>
        </w:rPr>
        <w:t xml:space="preserve"> </w:t>
      </w:r>
      <w:r w:rsidRPr="00301B19">
        <w:rPr>
          <w:b w:val="0"/>
          <w:bCs w:val="0"/>
          <w:color w:val="auto"/>
          <w:sz w:val="24"/>
          <w:szCs w:val="24"/>
          <w:lang w:val="en-CA"/>
        </w:rPr>
        <w:t>Electricity generation in Alberta and fuels used</w:t>
      </w:r>
      <w:r w:rsidR="00B77592">
        <w:rPr>
          <w:b w:val="0"/>
          <w:bCs w:val="0"/>
          <w:color w:val="auto"/>
          <w:sz w:val="24"/>
          <w:szCs w:val="24"/>
          <w:lang w:val="en-CA"/>
        </w:rPr>
        <w:t xml:space="preserve"> </w:t>
      </w:r>
      <w:r w:rsidR="00BB2E83" w:rsidRPr="006404A9">
        <w:rPr>
          <w:b w:val="0"/>
          <w:bCs w:val="0"/>
          <w:color w:val="auto"/>
          <w:sz w:val="24"/>
          <w:szCs w:val="24"/>
          <w:lang w:val="en-CA"/>
        </w:rPr>
        <w:fldChar w:fldCharType="begin"/>
      </w:r>
      <w:r w:rsidR="006404A9" w:rsidRPr="006404A9">
        <w:rPr>
          <w:b w:val="0"/>
          <w:bCs w:val="0"/>
          <w:color w:val="auto"/>
          <w:sz w:val="24"/>
          <w:szCs w:val="24"/>
          <w:lang w:val="en-CA"/>
        </w:rPr>
        <w:instrText>ADDIN RW.CITE{{59 Anonymous; 60 Anonymous; 84 Anonymous}}</w:instrText>
      </w:r>
      <w:r w:rsidR="00BB2E83" w:rsidRPr="006404A9">
        <w:rPr>
          <w:b w:val="0"/>
          <w:bCs w:val="0"/>
          <w:color w:val="auto"/>
          <w:sz w:val="24"/>
          <w:szCs w:val="24"/>
          <w:lang w:val="en-CA"/>
        </w:rPr>
        <w:fldChar w:fldCharType="separate"/>
      </w:r>
      <w:bookmarkEnd w:id="98"/>
      <w:r w:rsidR="00571DAA">
        <w:rPr>
          <w:b w:val="0"/>
          <w:bCs w:val="0"/>
          <w:color w:val="auto"/>
          <w:sz w:val="24"/>
          <w:szCs w:val="24"/>
          <w:lang w:val="en-CA"/>
        </w:rPr>
        <w:t>[8-10]</w:t>
      </w:r>
      <w:r w:rsidR="00BB2E83" w:rsidRPr="006404A9">
        <w:rPr>
          <w:b w:val="0"/>
          <w:bCs w:val="0"/>
          <w:color w:val="auto"/>
          <w:sz w:val="24"/>
          <w:szCs w:val="24"/>
          <w:lang w:val="en-CA"/>
        </w:rPr>
        <w:fldChar w:fldCharType="end"/>
      </w:r>
    </w:p>
    <w:tbl>
      <w:tblPr>
        <w:tblW w:w="9830" w:type="dxa"/>
        <w:jc w:val="center"/>
        <w:tblInd w:w="-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865"/>
        <w:gridCol w:w="850"/>
        <w:gridCol w:w="993"/>
        <w:gridCol w:w="1134"/>
        <w:gridCol w:w="850"/>
        <w:gridCol w:w="992"/>
        <w:gridCol w:w="1134"/>
        <w:gridCol w:w="851"/>
        <w:gridCol w:w="992"/>
        <w:gridCol w:w="1169"/>
      </w:tblGrid>
      <w:tr w:rsidR="00DD51FC" w:rsidRPr="00DD51FC" w:rsidTr="0066663E">
        <w:trPr>
          <w:jc w:val="center"/>
        </w:trPr>
        <w:tc>
          <w:tcPr>
            <w:tcW w:w="865" w:type="dxa"/>
          </w:tcPr>
          <w:p w:rsidR="00DD51FC" w:rsidRPr="00DD51FC" w:rsidRDefault="00DD51FC" w:rsidP="000E2B41">
            <w:pPr>
              <w:jc w:val="center"/>
              <w:rPr>
                <w:b/>
                <w:bCs/>
                <w:sz w:val="14"/>
                <w:szCs w:val="14"/>
              </w:rPr>
            </w:pPr>
          </w:p>
        </w:tc>
        <w:tc>
          <w:tcPr>
            <w:tcW w:w="2977" w:type="dxa"/>
            <w:gridSpan w:val="3"/>
          </w:tcPr>
          <w:p w:rsidR="00DD51FC" w:rsidRPr="00DD51FC" w:rsidRDefault="00DD51FC" w:rsidP="000E2B41">
            <w:pPr>
              <w:jc w:val="center"/>
              <w:rPr>
                <w:b/>
                <w:bCs/>
                <w:sz w:val="14"/>
                <w:szCs w:val="14"/>
              </w:rPr>
            </w:pPr>
            <w:r w:rsidRPr="00DD51FC">
              <w:rPr>
                <w:b/>
                <w:bCs/>
                <w:sz w:val="14"/>
                <w:szCs w:val="14"/>
              </w:rPr>
              <w:t>2004</w:t>
            </w:r>
          </w:p>
        </w:tc>
        <w:tc>
          <w:tcPr>
            <w:tcW w:w="2976" w:type="dxa"/>
            <w:gridSpan w:val="3"/>
          </w:tcPr>
          <w:p w:rsidR="00DD51FC" w:rsidRPr="00DD51FC" w:rsidRDefault="00DD51FC" w:rsidP="000E2B41">
            <w:pPr>
              <w:jc w:val="center"/>
              <w:rPr>
                <w:b/>
                <w:bCs/>
                <w:sz w:val="14"/>
                <w:szCs w:val="14"/>
              </w:rPr>
            </w:pPr>
            <w:r w:rsidRPr="00DD51FC">
              <w:rPr>
                <w:b/>
                <w:bCs/>
                <w:sz w:val="14"/>
                <w:szCs w:val="14"/>
              </w:rPr>
              <w:t>2005</w:t>
            </w:r>
          </w:p>
        </w:tc>
        <w:tc>
          <w:tcPr>
            <w:tcW w:w="3012" w:type="dxa"/>
            <w:gridSpan w:val="3"/>
          </w:tcPr>
          <w:p w:rsidR="00DD51FC" w:rsidRPr="00DD51FC" w:rsidRDefault="00DD51FC" w:rsidP="000E2B41">
            <w:pPr>
              <w:jc w:val="center"/>
              <w:rPr>
                <w:b/>
                <w:bCs/>
                <w:sz w:val="14"/>
                <w:szCs w:val="14"/>
              </w:rPr>
            </w:pPr>
            <w:r>
              <w:rPr>
                <w:b/>
                <w:bCs/>
                <w:sz w:val="14"/>
                <w:szCs w:val="14"/>
              </w:rPr>
              <w:t>2006</w:t>
            </w:r>
          </w:p>
        </w:tc>
      </w:tr>
      <w:tr w:rsidR="00DD51FC" w:rsidRPr="00DD51FC" w:rsidTr="0066663E">
        <w:trPr>
          <w:jc w:val="center"/>
        </w:trPr>
        <w:tc>
          <w:tcPr>
            <w:tcW w:w="865" w:type="dxa"/>
          </w:tcPr>
          <w:p w:rsidR="00DD51FC" w:rsidRPr="00DD51FC" w:rsidRDefault="00DD51FC" w:rsidP="000E2B41">
            <w:pPr>
              <w:jc w:val="center"/>
              <w:rPr>
                <w:b/>
                <w:bCs/>
                <w:sz w:val="14"/>
                <w:szCs w:val="14"/>
              </w:rPr>
            </w:pPr>
            <w:r w:rsidRPr="00DD51FC">
              <w:rPr>
                <w:b/>
                <w:bCs/>
                <w:sz w:val="14"/>
                <w:szCs w:val="14"/>
              </w:rPr>
              <w:t>Energy Source</w:t>
            </w:r>
          </w:p>
          <w:p w:rsidR="00DD51FC" w:rsidRPr="00DD51FC" w:rsidRDefault="00DD51FC" w:rsidP="000E2B41">
            <w:pPr>
              <w:jc w:val="center"/>
              <w:rPr>
                <w:b/>
                <w:bCs/>
                <w:sz w:val="14"/>
                <w:szCs w:val="14"/>
              </w:rPr>
            </w:pPr>
          </w:p>
        </w:tc>
        <w:tc>
          <w:tcPr>
            <w:tcW w:w="850" w:type="dxa"/>
          </w:tcPr>
          <w:p w:rsidR="00DD51FC" w:rsidRPr="00DD51FC" w:rsidRDefault="00DD51FC" w:rsidP="000E2B41">
            <w:pPr>
              <w:jc w:val="center"/>
              <w:rPr>
                <w:b/>
                <w:bCs/>
                <w:sz w:val="14"/>
                <w:szCs w:val="14"/>
              </w:rPr>
            </w:pPr>
            <w:r w:rsidRPr="00DD51FC">
              <w:rPr>
                <w:b/>
                <w:bCs/>
                <w:sz w:val="14"/>
                <w:szCs w:val="14"/>
              </w:rPr>
              <w:t>Electricity Generated</w:t>
            </w:r>
          </w:p>
          <w:p w:rsidR="00DD51FC" w:rsidRPr="00DD51FC" w:rsidRDefault="00DD51FC" w:rsidP="000E2B41">
            <w:pPr>
              <w:jc w:val="center"/>
              <w:rPr>
                <w:b/>
                <w:bCs/>
                <w:sz w:val="14"/>
                <w:szCs w:val="14"/>
              </w:rPr>
            </w:pPr>
            <w:r w:rsidRPr="00DD51FC">
              <w:rPr>
                <w:b/>
                <w:bCs/>
                <w:sz w:val="14"/>
                <w:szCs w:val="14"/>
              </w:rPr>
              <w:t>(MWh)</w:t>
            </w:r>
          </w:p>
        </w:tc>
        <w:tc>
          <w:tcPr>
            <w:tcW w:w="993" w:type="dxa"/>
          </w:tcPr>
          <w:p w:rsidR="00DD51FC" w:rsidRDefault="00DD51FC" w:rsidP="000E2B41">
            <w:pPr>
              <w:jc w:val="center"/>
              <w:rPr>
                <w:b/>
                <w:bCs/>
                <w:sz w:val="14"/>
                <w:szCs w:val="14"/>
              </w:rPr>
            </w:pPr>
            <w:r w:rsidRPr="00DD51FC">
              <w:rPr>
                <w:b/>
                <w:bCs/>
                <w:sz w:val="14"/>
                <w:szCs w:val="14"/>
              </w:rPr>
              <w:t xml:space="preserve">% of  </w:t>
            </w:r>
          </w:p>
          <w:p w:rsidR="00DD51FC" w:rsidRPr="00DD51FC" w:rsidRDefault="00DD51FC" w:rsidP="00DD51FC">
            <w:pPr>
              <w:jc w:val="center"/>
              <w:rPr>
                <w:b/>
                <w:bCs/>
                <w:sz w:val="14"/>
                <w:szCs w:val="14"/>
              </w:rPr>
            </w:pPr>
            <w:r w:rsidRPr="00DD51FC">
              <w:rPr>
                <w:b/>
                <w:bCs/>
                <w:sz w:val="14"/>
                <w:szCs w:val="14"/>
              </w:rPr>
              <w:t>Total Generation</w:t>
            </w:r>
          </w:p>
        </w:tc>
        <w:tc>
          <w:tcPr>
            <w:tcW w:w="1134" w:type="dxa"/>
          </w:tcPr>
          <w:p w:rsidR="00DD51FC" w:rsidRDefault="00DD51FC" w:rsidP="000E2B41">
            <w:pPr>
              <w:jc w:val="center"/>
              <w:rPr>
                <w:b/>
                <w:bCs/>
                <w:sz w:val="14"/>
                <w:szCs w:val="14"/>
              </w:rPr>
            </w:pPr>
            <w:r w:rsidRPr="00DD51FC">
              <w:rPr>
                <w:b/>
                <w:bCs/>
                <w:sz w:val="14"/>
                <w:szCs w:val="14"/>
              </w:rPr>
              <w:t>Fuel</w:t>
            </w:r>
          </w:p>
          <w:p w:rsidR="00DD51FC" w:rsidRPr="00DD51FC" w:rsidRDefault="00DD51FC" w:rsidP="000E2B41">
            <w:pPr>
              <w:jc w:val="center"/>
              <w:rPr>
                <w:b/>
                <w:bCs/>
                <w:sz w:val="14"/>
                <w:szCs w:val="14"/>
              </w:rPr>
            </w:pPr>
            <w:r w:rsidRPr="00DD51FC">
              <w:rPr>
                <w:b/>
                <w:bCs/>
                <w:sz w:val="14"/>
                <w:szCs w:val="14"/>
              </w:rPr>
              <w:t xml:space="preserve"> Input</w:t>
            </w:r>
          </w:p>
          <w:p w:rsidR="00DD51FC" w:rsidRPr="00DD51FC" w:rsidRDefault="00DD51FC" w:rsidP="000E2B41">
            <w:pPr>
              <w:jc w:val="center"/>
              <w:rPr>
                <w:b/>
                <w:bCs/>
                <w:sz w:val="14"/>
                <w:szCs w:val="14"/>
              </w:rPr>
            </w:pPr>
          </w:p>
        </w:tc>
        <w:tc>
          <w:tcPr>
            <w:tcW w:w="850" w:type="dxa"/>
          </w:tcPr>
          <w:p w:rsidR="00DD51FC" w:rsidRPr="00DD51FC" w:rsidRDefault="00DD51FC" w:rsidP="000E2B41">
            <w:pPr>
              <w:jc w:val="center"/>
              <w:rPr>
                <w:b/>
                <w:bCs/>
                <w:sz w:val="14"/>
                <w:szCs w:val="14"/>
              </w:rPr>
            </w:pPr>
            <w:r w:rsidRPr="00DD51FC">
              <w:rPr>
                <w:b/>
                <w:bCs/>
                <w:sz w:val="14"/>
                <w:szCs w:val="14"/>
              </w:rPr>
              <w:t>Electricity Generated (MWh)</w:t>
            </w:r>
          </w:p>
        </w:tc>
        <w:tc>
          <w:tcPr>
            <w:tcW w:w="992" w:type="dxa"/>
          </w:tcPr>
          <w:p w:rsidR="00DD51FC" w:rsidRDefault="00DD51FC" w:rsidP="00DD51FC">
            <w:pPr>
              <w:jc w:val="center"/>
              <w:rPr>
                <w:b/>
                <w:bCs/>
                <w:sz w:val="14"/>
                <w:szCs w:val="14"/>
              </w:rPr>
            </w:pPr>
            <w:r w:rsidRPr="00DD51FC">
              <w:rPr>
                <w:b/>
                <w:bCs/>
                <w:sz w:val="14"/>
                <w:szCs w:val="14"/>
              </w:rPr>
              <w:t>% of</w:t>
            </w:r>
          </w:p>
          <w:p w:rsidR="00DD51FC" w:rsidRPr="00DD51FC" w:rsidRDefault="00DD51FC" w:rsidP="00DD51FC">
            <w:pPr>
              <w:jc w:val="center"/>
              <w:rPr>
                <w:b/>
                <w:bCs/>
                <w:sz w:val="14"/>
                <w:szCs w:val="14"/>
              </w:rPr>
            </w:pPr>
            <w:r w:rsidRPr="00DD51FC">
              <w:rPr>
                <w:b/>
                <w:bCs/>
                <w:sz w:val="14"/>
                <w:szCs w:val="14"/>
              </w:rPr>
              <w:t>Total Generation</w:t>
            </w:r>
          </w:p>
        </w:tc>
        <w:tc>
          <w:tcPr>
            <w:tcW w:w="1134" w:type="dxa"/>
          </w:tcPr>
          <w:p w:rsidR="00DD51FC" w:rsidRDefault="00DD51FC" w:rsidP="000E2B41">
            <w:pPr>
              <w:jc w:val="center"/>
              <w:rPr>
                <w:b/>
                <w:bCs/>
                <w:sz w:val="14"/>
                <w:szCs w:val="14"/>
              </w:rPr>
            </w:pPr>
            <w:r w:rsidRPr="00DD51FC">
              <w:rPr>
                <w:b/>
                <w:bCs/>
                <w:sz w:val="14"/>
                <w:szCs w:val="14"/>
              </w:rPr>
              <w:t xml:space="preserve">Fuel </w:t>
            </w:r>
          </w:p>
          <w:p w:rsidR="00DD51FC" w:rsidRPr="00DD51FC" w:rsidRDefault="00DD51FC" w:rsidP="000E2B41">
            <w:pPr>
              <w:jc w:val="center"/>
              <w:rPr>
                <w:b/>
                <w:bCs/>
                <w:sz w:val="14"/>
                <w:szCs w:val="14"/>
              </w:rPr>
            </w:pPr>
            <w:r w:rsidRPr="00DD51FC">
              <w:rPr>
                <w:b/>
                <w:bCs/>
                <w:sz w:val="14"/>
                <w:szCs w:val="14"/>
              </w:rPr>
              <w:t>Input</w:t>
            </w:r>
          </w:p>
          <w:p w:rsidR="00DD51FC" w:rsidRPr="00DD51FC" w:rsidRDefault="00DD51FC" w:rsidP="000E2B41">
            <w:pPr>
              <w:jc w:val="center"/>
              <w:rPr>
                <w:b/>
                <w:bCs/>
                <w:sz w:val="14"/>
                <w:szCs w:val="14"/>
              </w:rPr>
            </w:pPr>
          </w:p>
        </w:tc>
        <w:tc>
          <w:tcPr>
            <w:tcW w:w="851" w:type="dxa"/>
          </w:tcPr>
          <w:p w:rsidR="00DD51FC" w:rsidRPr="00DD51FC" w:rsidRDefault="00DD51FC" w:rsidP="00A70996">
            <w:pPr>
              <w:jc w:val="center"/>
              <w:rPr>
                <w:b/>
                <w:bCs/>
                <w:sz w:val="14"/>
                <w:szCs w:val="14"/>
              </w:rPr>
            </w:pPr>
            <w:r w:rsidRPr="00DD51FC">
              <w:rPr>
                <w:b/>
                <w:bCs/>
                <w:sz w:val="14"/>
                <w:szCs w:val="14"/>
              </w:rPr>
              <w:t>Electricity Generated (MWh)</w:t>
            </w:r>
          </w:p>
        </w:tc>
        <w:tc>
          <w:tcPr>
            <w:tcW w:w="992" w:type="dxa"/>
          </w:tcPr>
          <w:p w:rsidR="00DD51FC" w:rsidRDefault="00DD51FC" w:rsidP="00A70996">
            <w:pPr>
              <w:jc w:val="center"/>
              <w:rPr>
                <w:b/>
                <w:bCs/>
                <w:sz w:val="14"/>
                <w:szCs w:val="14"/>
              </w:rPr>
            </w:pPr>
            <w:r w:rsidRPr="00DD51FC">
              <w:rPr>
                <w:b/>
                <w:bCs/>
                <w:sz w:val="14"/>
                <w:szCs w:val="14"/>
              </w:rPr>
              <w:t>% of</w:t>
            </w:r>
          </w:p>
          <w:p w:rsidR="00DD51FC" w:rsidRPr="00DD51FC" w:rsidRDefault="00DD51FC" w:rsidP="00A70996">
            <w:pPr>
              <w:jc w:val="center"/>
              <w:rPr>
                <w:b/>
                <w:bCs/>
                <w:sz w:val="14"/>
                <w:szCs w:val="14"/>
              </w:rPr>
            </w:pPr>
            <w:r w:rsidRPr="00DD51FC">
              <w:rPr>
                <w:b/>
                <w:bCs/>
                <w:sz w:val="14"/>
                <w:szCs w:val="14"/>
              </w:rPr>
              <w:t>Total Generation</w:t>
            </w:r>
          </w:p>
        </w:tc>
        <w:tc>
          <w:tcPr>
            <w:tcW w:w="1169" w:type="dxa"/>
          </w:tcPr>
          <w:p w:rsidR="00DD51FC" w:rsidRDefault="00DD51FC" w:rsidP="00A70996">
            <w:pPr>
              <w:jc w:val="center"/>
              <w:rPr>
                <w:b/>
                <w:bCs/>
                <w:sz w:val="14"/>
                <w:szCs w:val="14"/>
              </w:rPr>
            </w:pPr>
            <w:r w:rsidRPr="00DD51FC">
              <w:rPr>
                <w:b/>
                <w:bCs/>
                <w:sz w:val="14"/>
                <w:szCs w:val="14"/>
              </w:rPr>
              <w:t xml:space="preserve">Fuel </w:t>
            </w:r>
          </w:p>
          <w:p w:rsidR="00DD51FC" w:rsidRPr="00DD51FC" w:rsidRDefault="00DD51FC" w:rsidP="00A70996">
            <w:pPr>
              <w:jc w:val="center"/>
              <w:rPr>
                <w:b/>
                <w:bCs/>
                <w:sz w:val="14"/>
                <w:szCs w:val="14"/>
              </w:rPr>
            </w:pPr>
            <w:r w:rsidRPr="00DD51FC">
              <w:rPr>
                <w:b/>
                <w:bCs/>
                <w:sz w:val="14"/>
                <w:szCs w:val="14"/>
              </w:rPr>
              <w:t>Input</w:t>
            </w:r>
          </w:p>
          <w:p w:rsidR="00DD51FC" w:rsidRPr="00DD51FC" w:rsidRDefault="00DD51FC" w:rsidP="00A70996">
            <w:pPr>
              <w:jc w:val="center"/>
              <w:rPr>
                <w:b/>
                <w:bCs/>
                <w:sz w:val="14"/>
                <w:szCs w:val="14"/>
              </w:rPr>
            </w:pPr>
          </w:p>
        </w:tc>
      </w:tr>
      <w:tr w:rsidR="00DD51FC" w:rsidRPr="00DD51FC" w:rsidTr="0066663E">
        <w:trPr>
          <w:jc w:val="center"/>
        </w:trPr>
        <w:tc>
          <w:tcPr>
            <w:tcW w:w="865" w:type="dxa"/>
          </w:tcPr>
          <w:p w:rsidR="00DD51FC" w:rsidRPr="00DD51FC" w:rsidRDefault="00DD51FC" w:rsidP="000E2B41">
            <w:pPr>
              <w:jc w:val="center"/>
              <w:rPr>
                <w:sz w:val="14"/>
                <w:szCs w:val="14"/>
              </w:rPr>
            </w:pPr>
            <w:r w:rsidRPr="00DD51FC">
              <w:rPr>
                <w:sz w:val="14"/>
                <w:szCs w:val="14"/>
              </w:rPr>
              <w:t>Canadian bitum.</w:t>
            </w:r>
          </w:p>
        </w:tc>
        <w:tc>
          <w:tcPr>
            <w:tcW w:w="850" w:type="dxa"/>
          </w:tcPr>
          <w:p w:rsidR="00DD51FC" w:rsidRPr="00DD51FC" w:rsidRDefault="00DD51FC" w:rsidP="000E2B41">
            <w:pPr>
              <w:jc w:val="center"/>
              <w:rPr>
                <w:sz w:val="14"/>
                <w:szCs w:val="14"/>
              </w:rPr>
            </w:pPr>
            <w:r w:rsidRPr="00DD51FC">
              <w:rPr>
                <w:sz w:val="14"/>
                <w:szCs w:val="14"/>
              </w:rPr>
              <w:t>9,069,920</w:t>
            </w:r>
          </w:p>
        </w:tc>
        <w:tc>
          <w:tcPr>
            <w:tcW w:w="993" w:type="dxa"/>
          </w:tcPr>
          <w:p w:rsidR="00DD51FC" w:rsidRPr="00DD51FC" w:rsidRDefault="00DD51FC" w:rsidP="000E2B41">
            <w:pPr>
              <w:jc w:val="center"/>
              <w:rPr>
                <w:sz w:val="14"/>
                <w:szCs w:val="14"/>
              </w:rPr>
            </w:pPr>
            <w:r w:rsidRPr="00DD51FC">
              <w:rPr>
                <w:sz w:val="14"/>
                <w:szCs w:val="14"/>
              </w:rPr>
              <w:t>16.37</w:t>
            </w:r>
          </w:p>
        </w:tc>
        <w:tc>
          <w:tcPr>
            <w:tcW w:w="1134" w:type="dxa"/>
          </w:tcPr>
          <w:p w:rsidR="00DD51FC" w:rsidRPr="00DD51FC" w:rsidRDefault="00DD51FC" w:rsidP="000E2B41">
            <w:pPr>
              <w:jc w:val="center"/>
              <w:rPr>
                <w:sz w:val="14"/>
                <w:szCs w:val="14"/>
              </w:rPr>
            </w:pPr>
            <w:r w:rsidRPr="00DD51FC">
              <w:rPr>
                <w:sz w:val="14"/>
                <w:szCs w:val="14"/>
              </w:rPr>
              <w:t>5,274,798Mg</w:t>
            </w:r>
          </w:p>
        </w:tc>
        <w:tc>
          <w:tcPr>
            <w:tcW w:w="850" w:type="dxa"/>
          </w:tcPr>
          <w:p w:rsidR="00DD51FC" w:rsidRPr="00DD51FC" w:rsidRDefault="00DD51FC" w:rsidP="000E2B41">
            <w:pPr>
              <w:jc w:val="center"/>
              <w:rPr>
                <w:sz w:val="14"/>
                <w:szCs w:val="14"/>
              </w:rPr>
            </w:pPr>
            <w:r w:rsidRPr="00DD51FC">
              <w:rPr>
                <w:sz w:val="14"/>
                <w:szCs w:val="14"/>
              </w:rPr>
              <w:t>5,178,512</w:t>
            </w:r>
          </w:p>
        </w:tc>
        <w:tc>
          <w:tcPr>
            <w:tcW w:w="992" w:type="dxa"/>
          </w:tcPr>
          <w:p w:rsidR="00DD51FC" w:rsidRPr="00DD51FC" w:rsidRDefault="00330F39" w:rsidP="000E2B41">
            <w:pPr>
              <w:jc w:val="center"/>
              <w:rPr>
                <w:sz w:val="14"/>
                <w:szCs w:val="14"/>
              </w:rPr>
            </w:pPr>
            <w:r>
              <w:rPr>
                <w:sz w:val="14"/>
                <w:szCs w:val="14"/>
              </w:rPr>
              <w:t xml:space="preserve">  </w:t>
            </w:r>
            <w:r w:rsidR="00DD51FC" w:rsidRPr="00DD51FC">
              <w:rPr>
                <w:sz w:val="14"/>
                <w:szCs w:val="14"/>
              </w:rPr>
              <w:t>9.06</w:t>
            </w:r>
          </w:p>
        </w:tc>
        <w:tc>
          <w:tcPr>
            <w:tcW w:w="1134" w:type="dxa"/>
          </w:tcPr>
          <w:p w:rsidR="00DD51FC" w:rsidRPr="00DD51FC" w:rsidRDefault="00DD51FC" w:rsidP="000E2B41">
            <w:pPr>
              <w:jc w:val="center"/>
              <w:rPr>
                <w:sz w:val="14"/>
                <w:szCs w:val="14"/>
              </w:rPr>
            </w:pPr>
            <w:r w:rsidRPr="00DD51FC">
              <w:rPr>
                <w:sz w:val="14"/>
                <w:szCs w:val="14"/>
              </w:rPr>
              <w:t>3,174,054Mg</w:t>
            </w:r>
          </w:p>
        </w:tc>
        <w:tc>
          <w:tcPr>
            <w:tcW w:w="851" w:type="dxa"/>
          </w:tcPr>
          <w:p w:rsidR="00DD51FC" w:rsidRPr="00DD51FC" w:rsidRDefault="00DD51FC" w:rsidP="000E2B41">
            <w:pPr>
              <w:jc w:val="center"/>
              <w:rPr>
                <w:sz w:val="14"/>
                <w:szCs w:val="14"/>
              </w:rPr>
            </w:pPr>
            <w:r w:rsidRPr="00DD51FC">
              <w:rPr>
                <w:rFonts w:asciiTheme="majorBidi" w:hAnsiTheme="majorBidi" w:cstheme="majorBidi"/>
                <w:sz w:val="14"/>
                <w:szCs w:val="14"/>
                <w:lang w:val="en-US" w:eastAsia="en-US"/>
              </w:rPr>
              <w:t>874,377</w:t>
            </w:r>
          </w:p>
        </w:tc>
        <w:tc>
          <w:tcPr>
            <w:tcW w:w="992" w:type="dxa"/>
          </w:tcPr>
          <w:p w:rsidR="00DD51FC" w:rsidRPr="00DD51FC" w:rsidRDefault="00F85264" w:rsidP="000E2B41">
            <w:pPr>
              <w:jc w:val="center"/>
              <w:rPr>
                <w:sz w:val="14"/>
                <w:szCs w:val="14"/>
              </w:rPr>
            </w:pPr>
            <w:r>
              <w:rPr>
                <w:sz w:val="14"/>
                <w:szCs w:val="14"/>
              </w:rPr>
              <w:t xml:space="preserve">  </w:t>
            </w:r>
            <w:r w:rsidR="00DD51FC">
              <w:rPr>
                <w:sz w:val="14"/>
                <w:szCs w:val="14"/>
              </w:rPr>
              <w:t>1.50</w:t>
            </w:r>
          </w:p>
        </w:tc>
        <w:tc>
          <w:tcPr>
            <w:tcW w:w="1169" w:type="dxa"/>
          </w:tcPr>
          <w:p w:rsidR="00DD51FC" w:rsidRPr="00DD51FC" w:rsidRDefault="00DD51FC" w:rsidP="000E2B41">
            <w:pPr>
              <w:jc w:val="center"/>
              <w:rPr>
                <w:sz w:val="14"/>
                <w:szCs w:val="14"/>
              </w:rPr>
            </w:pPr>
            <w:r w:rsidRPr="00DD51FC">
              <w:rPr>
                <w:rFonts w:asciiTheme="majorBidi" w:hAnsiTheme="majorBidi" w:cstheme="majorBidi"/>
                <w:sz w:val="14"/>
                <w:szCs w:val="14"/>
                <w:lang w:val="en-US" w:eastAsia="en-US"/>
              </w:rPr>
              <w:t>504,575</w:t>
            </w:r>
            <w:r w:rsidR="0066663E">
              <w:rPr>
                <w:rFonts w:asciiTheme="majorBidi" w:hAnsiTheme="majorBidi" w:cstheme="majorBidi"/>
                <w:sz w:val="14"/>
                <w:szCs w:val="14"/>
                <w:lang w:val="en-US" w:eastAsia="en-US"/>
              </w:rPr>
              <w:t>Mg</w:t>
            </w:r>
          </w:p>
        </w:tc>
      </w:tr>
      <w:tr w:rsidR="00DD51FC" w:rsidRPr="00DD51FC" w:rsidTr="0066663E">
        <w:trPr>
          <w:jc w:val="center"/>
        </w:trPr>
        <w:tc>
          <w:tcPr>
            <w:tcW w:w="865" w:type="dxa"/>
          </w:tcPr>
          <w:p w:rsidR="00DD51FC" w:rsidRPr="00DD51FC" w:rsidRDefault="00DD51FC" w:rsidP="000E2B41">
            <w:pPr>
              <w:jc w:val="center"/>
              <w:rPr>
                <w:sz w:val="14"/>
                <w:szCs w:val="14"/>
              </w:rPr>
            </w:pPr>
            <w:r w:rsidRPr="00DD51FC">
              <w:rPr>
                <w:sz w:val="14"/>
                <w:szCs w:val="14"/>
              </w:rPr>
              <w:t>Canadian subbitum.</w:t>
            </w:r>
          </w:p>
        </w:tc>
        <w:tc>
          <w:tcPr>
            <w:tcW w:w="850" w:type="dxa"/>
          </w:tcPr>
          <w:p w:rsidR="00DD51FC" w:rsidRPr="00DD51FC" w:rsidRDefault="00DD51FC" w:rsidP="000E2B41">
            <w:pPr>
              <w:jc w:val="center"/>
              <w:rPr>
                <w:sz w:val="14"/>
                <w:szCs w:val="14"/>
              </w:rPr>
            </w:pPr>
            <w:r w:rsidRPr="00DD51FC">
              <w:rPr>
                <w:sz w:val="14"/>
                <w:szCs w:val="14"/>
              </w:rPr>
              <w:t>33,331,826</w:t>
            </w:r>
          </w:p>
        </w:tc>
        <w:tc>
          <w:tcPr>
            <w:tcW w:w="993" w:type="dxa"/>
          </w:tcPr>
          <w:p w:rsidR="00DD51FC" w:rsidRPr="00DD51FC" w:rsidRDefault="00DD51FC" w:rsidP="000E2B41">
            <w:pPr>
              <w:jc w:val="center"/>
              <w:rPr>
                <w:sz w:val="14"/>
                <w:szCs w:val="14"/>
              </w:rPr>
            </w:pPr>
            <w:r w:rsidRPr="00DD51FC">
              <w:rPr>
                <w:sz w:val="14"/>
                <w:szCs w:val="14"/>
              </w:rPr>
              <w:t>60.15</w:t>
            </w:r>
          </w:p>
        </w:tc>
        <w:tc>
          <w:tcPr>
            <w:tcW w:w="1134" w:type="dxa"/>
          </w:tcPr>
          <w:p w:rsidR="00DD51FC" w:rsidRPr="00DD51FC" w:rsidRDefault="00DD51FC" w:rsidP="000E2B41">
            <w:pPr>
              <w:jc w:val="center"/>
              <w:rPr>
                <w:sz w:val="14"/>
                <w:szCs w:val="14"/>
              </w:rPr>
            </w:pPr>
            <w:r w:rsidRPr="00DD51FC">
              <w:rPr>
                <w:sz w:val="14"/>
                <w:szCs w:val="14"/>
              </w:rPr>
              <w:t>20,138,584Mg</w:t>
            </w:r>
          </w:p>
        </w:tc>
        <w:tc>
          <w:tcPr>
            <w:tcW w:w="850" w:type="dxa"/>
          </w:tcPr>
          <w:p w:rsidR="00DD51FC" w:rsidRPr="00DD51FC" w:rsidRDefault="00DD51FC" w:rsidP="000E2B41">
            <w:pPr>
              <w:jc w:val="center"/>
              <w:rPr>
                <w:sz w:val="14"/>
                <w:szCs w:val="14"/>
              </w:rPr>
            </w:pPr>
            <w:r w:rsidRPr="00DD51FC">
              <w:rPr>
                <w:sz w:val="14"/>
                <w:szCs w:val="14"/>
              </w:rPr>
              <w:t>37,003,716</w:t>
            </w:r>
          </w:p>
        </w:tc>
        <w:tc>
          <w:tcPr>
            <w:tcW w:w="992" w:type="dxa"/>
          </w:tcPr>
          <w:p w:rsidR="00DD51FC" w:rsidRPr="00DD51FC" w:rsidRDefault="00DD51FC" w:rsidP="000E2B41">
            <w:pPr>
              <w:jc w:val="center"/>
              <w:rPr>
                <w:sz w:val="14"/>
                <w:szCs w:val="14"/>
              </w:rPr>
            </w:pPr>
            <w:r w:rsidRPr="00DD51FC">
              <w:rPr>
                <w:sz w:val="14"/>
                <w:szCs w:val="14"/>
              </w:rPr>
              <w:t>64.71</w:t>
            </w:r>
          </w:p>
        </w:tc>
        <w:tc>
          <w:tcPr>
            <w:tcW w:w="1134" w:type="dxa"/>
          </w:tcPr>
          <w:p w:rsidR="00DD51FC" w:rsidRPr="00DD51FC" w:rsidRDefault="00DD51FC" w:rsidP="000E2B41">
            <w:pPr>
              <w:jc w:val="center"/>
              <w:rPr>
                <w:sz w:val="14"/>
                <w:szCs w:val="14"/>
              </w:rPr>
            </w:pPr>
            <w:r w:rsidRPr="00DD51FC">
              <w:rPr>
                <w:sz w:val="14"/>
                <w:szCs w:val="14"/>
              </w:rPr>
              <w:t>21,669,912Mg</w:t>
            </w:r>
          </w:p>
        </w:tc>
        <w:tc>
          <w:tcPr>
            <w:tcW w:w="851" w:type="dxa"/>
          </w:tcPr>
          <w:p w:rsidR="00DD51FC" w:rsidRPr="00DD51FC" w:rsidRDefault="00DD51FC" w:rsidP="000E2B41">
            <w:pPr>
              <w:jc w:val="center"/>
              <w:rPr>
                <w:sz w:val="14"/>
                <w:szCs w:val="14"/>
              </w:rPr>
            </w:pPr>
            <w:r w:rsidRPr="00DD51FC">
              <w:rPr>
                <w:rFonts w:asciiTheme="majorBidi" w:hAnsiTheme="majorBidi" w:cstheme="majorBidi"/>
                <w:sz w:val="14"/>
                <w:szCs w:val="14"/>
                <w:lang w:val="en-US" w:eastAsia="en-US"/>
              </w:rPr>
              <w:t>39,108,456</w:t>
            </w:r>
          </w:p>
        </w:tc>
        <w:tc>
          <w:tcPr>
            <w:tcW w:w="992" w:type="dxa"/>
          </w:tcPr>
          <w:p w:rsidR="00DD51FC" w:rsidRPr="00DD51FC" w:rsidRDefault="00A70996" w:rsidP="000E2B41">
            <w:pPr>
              <w:jc w:val="center"/>
              <w:rPr>
                <w:sz w:val="14"/>
                <w:szCs w:val="14"/>
              </w:rPr>
            </w:pPr>
            <w:r>
              <w:rPr>
                <w:sz w:val="14"/>
                <w:szCs w:val="14"/>
              </w:rPr>
              <w:t>70.00</w:t>
            </w:r>
          </w:p>
        </w:tc>
        <w:tc>
          <w:tcPr>
            <w:tcW w:w="1169" w:type="dxa"/>
          </w:tcPr>
          <w:p w:rsidR="00DD51FC" w:rsidRPr="00DD51FC" w:rsidRDefault="00DD51FC" w:rsidP="000E2B41">
            <w:pPr>
              <w:jc w:val="center"/>
              <w:rPr>
                <w:sz w:val="14"/>
                <w:szCs w:val="14"/>
              </w:rPr>
            </w:pPr>
            <w:r w:rsidRPr="00DD51FC">
              <w:rPr>
                <w:rFonts w:asciiTheme="majorBidi" w:hAnsiTheme="majorBidi" w:cstheme="majorBidi"/>
                <w:sz w:val="14"/>
                <w:szCs w:val="14"/>
                <w:lang w:val="en-US" w:eastAsia="en-US"/>
              </w:rPr>
              <w:t>25,064,926</w:t>
            </w:r>
            <w:r w:rsidR="0066663E">
              <w:rPr>
                <w:rFonts w:asciiTheme="majorBidi" w:hAnsiTheme="majorBidi" w:cstheme="majorBidi"/>
                <w:sz w:val="14"/>
                <w:szCs w:val="14"/>
                <w:lang w:val="en-US" w:eastAsia="en-US"/>
              </w:rPr>
              <w:t>Mg</w:t>
            </w:r>
          </w:p>
        </w:tc>
      </w:tr>
      <w:tr w:rsidR="00DD51FC" w:rsidRPr="00DD51FC" w:rsidTr="0066663E">
        <w:trPr>
          <w:jc w:val="center"/>
        </w:trPr>
        <w:tc>
          <w:tcPr>
            <w:tcW w:w="865" w:type="dxa"/>
          </w:tcPr>
          <w:p w:rsidR="00DD51FC" w:rsidRPr="00DD51FC" w:rsidRDefault="00DD51FC" w:rsidP="000E2B41">
            <w:pPr>
              <w:jc w:val="center"/>
              <w:rPr>
                <w:sz w:val="14"/>
                <w:szCs w:val="14"/>
              </w:rPr>
            </w:pPr>
            <w:r w:rsidRPr="00DD51FC">
              <w:rPr>
                <w:sz w:val="14"/>
                <w:szCs w:val="14"/>
              </w:rPr>
              <w:t>Light fuel oil</w:t>
            </w:r>
          </w:p>
        </w:tc>
        <w:tc>
          <w:tcPr>
            <w:tcW w:w="850" w:type="dxa"/>
          </w:tcPr>
          <w:p w:rsidR="00DD51FC" w:rsidRPr="00DD51FC" w:rsidRDefault="00DD51FC" w:rsidP="000E2B41">
            <w:pPr>
              <w:jc w:val="center"/>
              <w:rPr>
                <w:sz w:val="14"/>
                <w:szCs w:val="14"/>
              </w:rPr>
            </w:pPr>
            <w:r w:rsidRPr="00DD51FC">
              <w:rPr>
                <w:sz w:val="14"/>
                <w:szCs w:val="14"/>
              </w:rPr>
              <w:t>40</w:t>
            </w:r>
          </w:p>
        </w:tc>
        <w:tc>
          <w:tcPr>
            <w:tcW w:w="993" w:type="dxa"/>
          </w:tcPr>
          <w:p w:rsidR="00DD51FC" w:rsidRPr="00DD51FC" w:rsidRDefault="00DD51FC" w:rsidP="000E2B41">
            <w:pPr>
              <w:jc w:val="center"/>
              <w:rPr>
                <w:sz w:val="14"/>
                <w:szCs w:val="14"/>
              </w:rPr>
            </w:pPr>
            <w:r w:rsidRPr="00DD51FC">
              <w:rPr>
                <w:sz w:val="14"/>
                <w:szCs w:val="14"/>
              </w:rPr>
              <w:t>0</w:t>
            </w:r>
          </w:p>
        </w:tc>
        <w:tc>
          <w:tcPr>
            <w:tcW w:w="1134" w:type="dxa"/>
          </w:tcPr>
          <w:p w:rsidR="00DD51FC" w:rsidRPr="00DD51FC" w:rsidRDefault="00DD51FC" w:rsidP="000E2B41">
            <w:pPr>
              <w:jc w:val="center"/>
              <w:rPr>
                <w:sz w:val="14"/>
                <w:szCs w:val="14"/>
              </w:rPr>
            </w:pPr>
            <w:r w:rsidRPr="00DD51FC">
              <w:rPr>
                <w:sz w:val="14"/>
                <w:szCs w:val="14"/>
              </w:rPr>
              <w:t>10kL</w:t>
            </w:r>
          </w:p>
        </w:tc>
        <w:tc>
          <w:tcPr>
            <w:tcW w:w="850" w:type="dxa"/>
          </w:tcPr>
          <w:p w:rsidR="00DD51FC" w:rsidRPr="00DD51FC" w:rsidRDefault="00DD51FC" w:rsidP="000E2B41">
            <w:pPr>
              <w:jc w:val="center"/>
              <w:rPr>
                <w:sz w:val="14"/>
                <w:szCs w:val="14"/>
              </w:rPr>
            </w:pPr>
            <w:r w:rsidRPr="00DD51FC">
              <w:rPr>
                <w:sz w:val="14"/>
                <w:szCs w:val="14"/>
              </w:rPr>
              <w:t>40</w:t>
            </w:r>
          </w:p>
        </w:tc>
        <w:tc>
          <w:tcPr>
            <w:tcW w:w="992" w:type="dxa"/>
          </w:tcPr>
          <w:p w:rsidR="00DD51FC" w:rsidRPr="00DD51FC" w:rsidRDefault="00DD51FC" w:rsidP="000E2B41">
            <w:pPr>
              <w:jc w:val="center"/>
              <w:rPr>
                <w:sz w:val="14"/>
                <w:szCs w:val="14"/>
              </w:rPr>
            </w:pPr>
            <w:r w:rsidRPr="00DD51FC">
              <w:rPr>
                <w:sz w:val="14"/>
                <w:szCs w:val="14"/>
              </w:rPr>
              <w:t>0</w:t>
            </w:r>
          </w:p>
        </w:tc>
        <w:tc>
          <w:tcPr>
            <w:tcW w:w="1134" w:type="dxa"/>
          </w:tcPr>
          <w:p w:rsidR="00DD51FC" w:rsidRPr="00DD51FC" w:rsidRDefault="00DD51FC" w:rsidP="000E2B41">
            <w:pPr>
              <w:jc w:val="center"/>
              <w:rPr>
                <w:sz w:val="14"/>
                <w:szCs w:val="14"/>
              </w:rPr>
            </w:pPr>
            <w:r w:rsidRPr="00DD51FC">
              <w:rPr>
                <w:sz w:val="14"/>
                <w:szCs w:val="14"/>
              </w:rPr>
              <w:t>10kL</w:t>
            </w:r>
          </w:p>
        </w:tc>
        <w:tc>
          <w:tcPr>
            <w:tcW w:w="851" w:type="dxa"/>
          </w:tcPr>
          <w:p w:rsidR="00DD51FC" w:rsidRPr="00DD51FC" w:rsidRDefault="00DD51FC" w:rsidP="000E2B41">
            <w:pPr>
              <w:jc w:val="center"/>
              <w:rPr>
                <w:sz w:val="14"/>
                <w:szCs w:val="14"/>
              </w:rPr>
            </w:pPr>
            <w:r w:rsidRPr="00DD51FC">
              <w:rPr>
                <w:rFonts w:asciiTheme="majorBidi" w:hAnsiTheme="majorBidi" w:cstheme="majorBidi"/>
                <w:sz w:val="14"/>
                <w:szCs w:val="14"/>
                <w:lang w:val="en-US" w:eastAsia="en-US"/>
              </w:rPr>
              <w:t>40</w:t>
            </w:r>
          </w:p>
        </w:tc>
        <w:tc>
          <w:tcPr>
            <w:tcW w:w="992" w:type="dxa"/>
          </w:tcPr>
          <w:p w:rsidR="00DD51FC" w:rsidRPr="00DD51FC" w:rsidRDefault="00A70996" w:rsidP="000E2B41">
            <w:pPr>
              <w:jc w:val="center"/>
              <w:rPr>
                <w:sz w:val="14"/>
                <w:szCs w:val="14"/>
              </w:rPr>
            </w:pPr>
            <w:r>
              <w:rPr>
                <w:sz w:val="14"/>
                <w:szCs w:val="14"/>
              </w:rPr>
              <w:t>0</w:t>
            </w:r>
          </w:p>
        </w:tc>
        <w:tc>
          <w:tcPr>
            <w:tcW w:w="1169" w:type="dxa"/>
          </w:tcPr>
          <w:p w:rsidR="00DD51FC" w:rsidRPr="00DD51FC" w:rsidRDefault="00DD51FC" w:rsidP="000E2B41">
            <w:pPr>
              <w:jc w:val="center"/>
              <w:rPr>
                <w:sz w:val="14"/>
                <w:szCs w:val="14"/>
              </w:rPr>
            </w:pPr>
            <w:r>
              <w:rPr>
                <w:sz w:val="14"/>
                <w:szCs w:val="14"/>
              </w:rPr>
              <w:t>10</w:t>
            </w:r>
            <w:r w:rsidR="0066663E">
              <w:rPr>
                <w:sz w:val="14"/>
                <w:szCs w:val="14"/>
              </w:rPr>
              <w:t>kL</w:t>
            </w:r>
          </w:p>
        </w:tc>
      </w:tr>
      <w:tr w:rsidR="00DD51FC" w:rsidRPr="00DD51FC" w:rsidTr="0066663E">
        <w:trPr>
          <w:jc w:val="center"/>
        </w:trPr>
        <w:tc>
          <w:tcPr>
            <w:tcW w:w="865" w:type="dxa"/>
          </w:tcPr>
          <w:p w:rsidR="00DD51FC" w:rsidRPr="00DD51FC" w:rsidRDefault="00DD51FC" w:rsidP="000E2B41">
            <w:pPr>
              <w:jc w:val="center"/>
              <w:rPr>
                <w:sz w:val="14"/>
                <w:szCs w:val="14"/>
              </w:rPr>
            </w:pPr>
            <w:r w:rsidRPr="00DD51FC">
              <w:rPr>
                <w:sz w:val="14"/>
                <w:szCs w:val="14"/>
              </w:rPr>
              <w:t>Heavy fuel oil</w:t>
            </w:r>
          </w:p>
        </w:tc>
        <w:tc>
          <w:tcPr>
            <w:tcW w:w="850" w:type="dxa"/>
          </w:tcPr>
          <w:p w:rsidR="00DD51FC" w:rsidRPr="00DD51FC" w:rsidRDefault="00DD51FC" w:rsidP="000E2B41">
            <w:pPr>
              <w:jc w:val="center"/>
              <w:rPr>
                <w:sz w:val="14"/>
                <w:szCs w:val="14"/>
              </w:rPr>
            </w:pPr>
            <w:r w:rsidRPr="00DD51FC">
              <w:rPr>
                <w:sz w:val="14"/>
                <w:szCs w:val="14"/>
              </w:rPr>
              <w:t>8,874</w:t>
            </w:r>
          </w:p>
        </w:tc>
        <w:tc>
          <w:tcPr>
            <w:tcW w:w="993" w:type="dxa"/>
          </w:tcPr>
          <w:p w:rsidR="00DD51FC" w:rsidRPr="00DD51FC" w:rsidRDefault="00330F39" w:rsidP="000E2B41">
            <w:pPr>
              <w:jc w:val="center"/>
              <w:rPr>
                <w:sz w:val="14"/>
                <w:szCs w:val="14"/>
              </w:rPr>
            </w:pPr>
            <w:r>
              <w:rPr>
                <w:sz w:val="14"/>
                <w:szCs w:val="14"/>
              </w:rPr>
              <w:t xml:space="preserve">  </w:t>
            </w:r>
            <w:r w:rsidR="00DD51FC" w:rsidRPr="00DD51FC">
              <w:rPr>
                <w:sz w:val="14"/>
                <w:szCs w:val="14"/>
              </w:rPr>
              <w:t>0.02</w:t>
            </w:r>
          </w:p>
        </w:tc>
        <w:tc>
          <w:tcPr>
            <w:tcW w:w="1134" w:type="dxa"/>
          </w:tcPr>
          <w:p w:rsidR="00DD51FC" w:rsidRPr="00DD51FC" w:rsidRDefault="00DD51FC" w:rsidP="000E2B41">
            <w:pPr>
              <w:jc w:val="center"/>
              <w:rPr>
                <w:sz w:val="14"/>
                <w:szCs w:val="14"/>
              </w:rPr>
            </w:pPr>
            <w:r w:rsidRPr="00DD51FC">
              <w:rPr>
                <w:sz w:val="14"/>
                <w:szCs w:val="14"/>
              </w:rPr>
              <w:t>4,224kL</w:t>
            </w:r>
          </w:p>
        </w:tc>
        <w:tc>
          <w:tcPr>
            <w:tcW w:w="850" w:type="dxa"/>
          </w:tcPr>
          <w:p w:rsidR="00DD51FC" w:rsidRPr="00DD51FC" w:rsidRDefault="00DD51FC" w:rsidP="000E2B41">
            <w:pPr>
              <w:jc w:val="center"/>
              <w:rPr>
                <w:sz w:val="14"/>
                <w:szCs w:val="14"/>
              </w:rPr>
            </w:pPr>
            <w:r w:rsidRPr="00DD51FC">
              <w:rPr>
                <w:sz w:val="14"/>
                <w:szCs w:val="14"/>
              </w:rPr>
              <w:t>0</w:t>
            </w:r>
          </w:p>
        </w:tc>
        <w:tc>
          <w:tcPr>
            <w:tcW w:w="992" w:type="dxa"/>
          </w:tcPr>
          <w:p w:rsidR="00DD51FC" w:rsidRPr="00DD51FC" w:rsidRDefault="00DD51FC" w:rsidP="000E2B41">
            <w:pPr>
              <w:jc w:val="center"/>
              <w:rPr>
                <w:sz w:val="14"/>
                <w:szCs w:val="14"/>
              </w:rPr>
            </w:pPr>
            <w:r w:rsidRPr="00DD51FC">
              <w:rPr>
                <w:sz w:val="14"/>
                <w:szCs w:val="14"/>
              </w:rPr>
              <w:t>0</w:t>
            </w:r>
          </w:p>
        </w:tc>
        <w:tc>
          <w:tcPr>
            <w:tcW w:w="1134" w:type="dxa"/>
          </w:tcPr>
          <w:p w:rsidR="00DD51FC" w:rsidRPr="00DD51FC" w:rsidRDefault="00DD51FC" w:rsidP="000E2B41">
            <w:pPr>
              <w:jc w:val="center"/>
              <w:rPr>
                <w:sz w:val="14"/>
                <w:szCs w:val="14"/>
              </w:rPr>
            </w:pPr>
            <w:r w:rsidRPr="00DD51FC">
              <w:rPr>
                <w:sz w:val="14"/>
                <w:szCs w:val="14"/>
              </w:rPr>
              <w:t>0</w:t>
            </w:r>
          </w:p>
        </w:tc>
        <w:tc>
          <w:tcPr>
            <w:tcW w:w="851" w:type="dxa"/>
          </w:tcPr>
          <w:p w:rsidR="00DD51FC" w:rsidRPr="00DD51FC" w:rsidRDefault="00DD51FC" w:rsidP="000E2B41">
            <w:pPr>
              <w:jc w:val="center"/>
              <w:rPr>
                <w:sz w:val="14"/>
                <w:szCs w:val="14"/>
              </w:rPr>
            </w:pPr>
            <w:r>
              <w:rPr>
                <w:sz w:val="14"/>
                <w:szCs w:val="14"/>
              </w:rPr>
              <w:t>0</w:t>
            </w:r>
          </w:p>
        </w:tc>
        <w:tc>
          <w:tcPr>
            <w:tcW w:w="992" w:type="dxa"/>
          </w:tcPr>
          <w:p w:rsidR="00DD51FC" w:rsidRPr="00DD51FC" w:rsidRDefault="00DD51FC" w:rsidP="000E2B41">
            <w:pPr>
              <w:jc w:val="center"/>
              <w:rPr>
                <w:sz w:val="14"/>
                <w:szCs w:val="14"/>
              </w:rPr>
            </w:pPr>
            <w:r>
              <w:rPr>
                <w:sz w:val="14"/>
                <w:szCs w:val="14"/>
              </w:rPr>
              <w:t>0</w:t>
            </w:r>
          </w:p>
        </w:tc>
        <w:tc>
          <w:tcPr>
            <w:tcW w:w="1169" w:type="dxa"/>
          </w:tcPr>
          <w:p w:rsidR="00DD51FC" w:rsidRPr="00DD51FC" w:rsidRDefault="00DD51FC" w:rsidP="000E2B41">
            <w:pPr>
              <w:jc w:val="center"/>
              <w:rPr>
                <w:sz w:val="14"/>
                <w:szCs w:val="14"/>
              </w:rPr>
            </w:pPr>
            <w:r>
              <w:rPr>
                <w:sz w:val="14"/>
                <w:szCs w:val="14"/>
              </w:rPr>
              <w:t>0</w:t>
            </w:r>
          </w:p>
        </w:tc>
      </w:tr>
      <w:tr w:rsidR="00DD51FC" w:rsidRPr="00DD51FC" w:rsidTr="0066663E">
        <w:trPr>
          <w:jc w:val="center"/>
        </w:trPr>
        <w:tc>
          <w:tcPr>
            <w:tcW w:w="865" w:type="dxa"/>
          </w:tcPr>
          <w:p w:rsidR="00DD51FC" w:rsidRPr="00DD51FC" w:rsidRDefault="00DD51FC" w:rsidP="000E2B41">
            <w:pPr>
              <w:jc w:val="center"/>
              <w:rPr>
                <w:sz w:val="14"/>
                <w:szCs w:val="14"/>
              </w:rPr>
            </w:pPr>
            <w:r w:rsidRPr="00DD51FC">
              <w:rPr>
                <w:sz w:val="14"/>
                <w:szCs w:val="14"/>
              </w:rPr>
              <w:t>Diesel</w:t>
            </w:r>
          </w:p>
        </w:tc>
        <w:tc>
          <w:tcPr>
            <w:tcW w:w="850" w:type="dxa"/>
          </w:tcPr>
          <w:p w:rsidR="00DD51FC" w:rsidRPr="00DD51FC" w:rsidRDefault="00DD51FC" w:rsidP="000E2B41">
            <w:pPr>
              <w:jc w:val="center"/>
              <w:rPr>
                <w:sz w:val="14"/>
                <w:szCs w:val="14"/>
              </w:rPr>
            </w:pPr>
            <w:r w:rsidRPr="00DD51FC">
              <w:rPr>
                <w:sz w:val="14"/>
                <w:szCs w:val="14"/>
              </w:rPr>
              <w:t>14,079</w:t>
            </w:r>
          </w:p>
        </w:tc>
        <w:tc>
          <w:tcPr>
            <w:tcW w:w="993" w:type="dxa"/>
          </w:tcPr>
          <w:p w:rsidR="00DD51FC" w:rsidRPr="00DD51FC" w:rsidRDefault="00330F39" w:rsidP="000E2B41">
            <w:pPr>
              <w:jc w:val="center"/>
              <w:rPr>
                <w:sz w:val="14"/>
                <w:szCs w:val="14"/>
              </w:rPr>
            </w:pPr>
            <w:r>
              <w:rPr>
                <w:sz w:val="14"/>
                <w:szCs w:val="14"/>
              </w:rPr>
              <w:t xml:space="preserve">  </w:t>
            </w:r>
            <w:r w:rsidR="00DD51FC" w:rsidRPr="00DD51FC">
              <w:rPr>
                <w:sz w:val="14"/>
                <w:szCs w:val="14"/>
              </w:rPr>
              <w:t>0.03</w:t>
            </w:r>
          </w:p>
        </w:tc>
        <w:tc>
          <w:tcPr>
            <w:tcW w:w="1134" w:type="dxa"/>
          </w:tcPr>
          <w:p w:rsidR="00DD51FC" w:rsidRPr="00DD51FC" w:rsidRDefault="00DD51FC" w:rsidP="000E2B41">
            <w:pPr>
              <w:jc w:val="center"/>
              <w:rPr>
                <w:sz w:val="14"/>
                <w:szCs w:val="14"/>
              </w:rPr>
            </w:pPr>
            <w:r w:rsidRPr="00DD51FC">
              <w:rPr>
                <w:sz w:val="14"/>
                <w:szCs w:val="14"/>
              </w:rPr>
              <w:t>4,142kL</w:t>
            </w:r>
          </w:p>
        </w:tc>
        <w:tc>
          <w:tcPr>
            <w:tcW w:w="850" w:type="dxa"/>
          </w:tcPr>
          <w:p w:rsidR="00DD51FC" w:rsidRPr="00DD51FC" w:rsidRDefault="00DD51FC" w:rsidP="000E2B41">
            <w:pPr>
              <w:jc w:val="center"/>
              <w:rPr>
                <w:sz w:val="14"/>
                <w:szCs w:val="14"/>
              </w:rPr>
            </w:pPr>
            <w:r w:rsidRPr="00DD51FC">
              <w:rPr>
                <w:sz w:val="14"/>
                <w:szCs w:val="14"/>
              </w:rPr>
              <w:t>13,729</w:t>
            </w:r>
          </w:p>
        </w:tc>
        <w:tc>
          <w:tcPr>
            <w:tcW w:w="992" w:type="dxa"/>
          </w:tcPr>
          <w:p w:rsidR="00DD51FC" w:rsidRPr="00DD51FC" w:rsidRDefault="00330F39" w:rsidP="000E2B41">
            <w:pPr>
              <w:jc w:val="center"/>
              <w:rPr>
                <w:sz w:val="14"/>
                <w:szCs w:val="14"/>
              </w:rPr>
            </w:pPr>
            <w:r>
              <w:rPr>
                <w:sz w:val="14"/>
                <w:szCs w:val="14"/>
              </w:rPr>
              <w:t xml:space="preserve">  </w:t>
            </w:r>
            <w:r w:rsidR="00DD51FC" w:rsidRPr="00DD51FC">
              <w:rPr>
                <w:sz w:val="14"/>
                <w:szCs w:val="14"/>
              </w:rPr>
              <w:t>0.02</w:t>
            </w:r>
          </w:p>
        </w:tc>
        <w:tc>
          <w:tcPr>
            <w:tcW w:w="1134" w:type="dxa"/>
          </w:tcPr>
          <w:p w:rsidR="00DD51FC" w:rsidRPr="00DD51FC" w:rsidRDefault="00DD51FC" w:rsidP="000E2B41">
            <w:pPr>
              <w:jc w:val="center"/>
              <w:rPr>
                <w:sz w:val="14"/>
                <w:szCs w:val="14"/>
              </w:rPr>
            </w:pPr>
            <w:r w:rsidRPr="00DD51FC">
              <w:rPr>
                <w:sz w:val="14"/>
                <w:szCs w:val="14"/>
              </w:rPr>
              <w:t>4,039kL</w:t>
            </w:r>
          </w:p>
        </w:tc>
        <w:tc>
          <w:tcPr>
            <w:tcW w:w="851" w:type="dxa"/>
          </w:tcPr>
          <w:p w:rsidR="00DD51FC" w:rsidRPr="00DD51FC" w:rsidRDefault="00DD51FC" w:rsidP="000E2B41">
            <w:pPr>
              <w:jc w:val="center"/>
              <w:rPr>
                <w:sz w:val="14"/>
                <w:szCs w:val="14"/>
              </w:rPr>
            </w:pPr>
            <w:r w:rsidRPr="00DD51FC">
              <w:rPr>
                <w:rFonts w:asciiTheme="majorBidi" w:hAnsiTheme="majorBidi" w:cstheme="majorBidi"/>
                <w:sz w:val="14"/>
                <w:szCs w:val="14"/>
                <w:lang w:val="en-US" w:eastAsia="en-US"/>
              </w:rPr>
              <w:t>10,067</w:t>
            </w:r>
          </w:p>
        </w:tc>
        <w:tc>
          <w:tcPr>
            <w:tcW w:w="992" w:type="dxa"/>
          </w:tcPr>
          <w:p w:rsidR="00DD51FC" w:rsidRPr="00DD51FC" w:rsidRDefault="00330F39" w:rsidP="000E2B41">
            <w:pPr>
              <w:jc w:val="center"/>
              <w:rPr>
                <w:sz w:val="14"/>
                <w:szCs w:val="14"/>
              </w:rPr>
            </w:pPr>
            <w:r>
              <w:rPr>
                <w:sz w:val="14"/>
                <w:szCs w:val="14"/>
              </w:rPr>
              <w:t xml:space="preserve">  </w:t>
            </w:r>
            <w:r w:rsidR="00A70996">
              <w:rPr>
                <w:sz w:val="14"/>
                <w:szCs w:val="14"/>
              </w:rPr>
              <w:t>0.02</w:t>
            </w:r>
          </w:p>
        </w:tc>
        <w:tc>
          <w:tcPr>
            <w:tcW w:w="1169" w:type="dxa"/>
          </w:tcPr>
          <w:p w:rsidR="00DD51FC" w:rsidRPr="00DD51FC" w:rsidRDefault="00DD51FC" w:rsidP="000E2B41">
            <w:pPr>
              <w:jc w:val="center"/>
              <w:rPr>
                <w:sz w:val="14"/>
                <w:szCs w:val="14"/>
              </w:rPr>
            </w:pPr>
            <w:r w:rsidRPr="00DD51FC">
              <w:rPr>
                <w:rFonts w:asciiTheme="majorBidi" w:hAnsiTheme="majorBidi" w:cstheme="majorBidi"/>
                <w:sz w:val="14"/>
                <w:szCs w:val="14"/>
                <w:lang w:val="en-US" w:eastAsia="en-US"/>
              </w:rPr>
              <w:t>3,643</w:t>
            </w:r>
            <w:r w:rsidR="0066663E">
              <w:rPr>
                <w:rFonts w:asciiTheme="majorBidi" w:hAnsiTheme="majorBidi" w:cstheme="majorBidi"/>
                <w:sz w:val="14"/>
                <w:szCs w:val="14"/>
                <w:lang w:val="en-US" w:eastAsia="en-US"/>
              </w:rPr>
              <w:t>kL</w:t>
            </w:r>
          </w:p>
        </w:tc>
      </w:tr>
      <w:tr w:rsidR="00DD51FC" w:rsidRPr="00DD51FC" w:rsidTr="0066663E">
        <w:trPr>
          <w:jc w:val="center"/>
        </w:trPr>
        <w:tc>
          <w:tcPr>
            <w:tcW w:w="865" w:type="dxa"/>
          </w:tcPr>
          <w:p w:rsidR="00DD51FC" w:rsidRPr="00DD51FC" w:rsidRDefault="00DD51FC" w:rsidP="000E2B41">
            <w:pPr>
              <w:jc w:val="center"/>
              <w:rPr>
                <w:sz w:val="14"/>
                <w:szCs w:val="14"/>
              </w:rPr>
            </w:pPr>
            <w:r w:rsidRPr="00DD51FC">
              <w:rPr>
                <w:sz w:val="14"/>
                <w:szCs w:val="14"/>
              </w:rPr>
              <w:t>Natural gas</w:t>
            </w:r>
          </w:p>
        </w:tc>
        <w:tc>
          <w:tcPr>
            <w:tcW w:w="850" w:type="dxa"/>
          </w:tcPr>
          <w:p w:rsidR="00DD51FC" w:rsidRPr="00DD51FC" w:rsidRDefault="00DD51FC" w:rsidP="000E2B41">
            <w:pPr>
              <w:jc w:val="center"/>
              <w:rPr>
                <w:sz w:val="14"/>
                <w:szCs w:val="14"/>
              </w:rPr>
            </w:pPr>
            <w:r w:rsidRPr="00DD51FC">
              <w:rPr>
                <w:sz w:val="14"/>
                <w:szCs w:val="14"/>
              </w:rPr>
              <w:t>10,207,864</w:t>
            </w:r>
          </w:p>
        </w:tc>
        <w:tc>
          <w:tcPr>
            <w:tcW w:w="993" w:type="dxa"/>
          </w:tcPr>
          <w:p w:rsidR="00DD51FC" w:rsidRPr="00DD51FC" w:rsidRDefault="00DD51FC" w:rsidP="000E2B41">
            <w:pPr>
              <w:jc w:val="center"/>
              <w:rPr>
                <w:sz w:val="14"/>
                <w:szCs w:val="14"/>
              </w:rPr>
            </w:pPr>
            <w:r w:rsidRPr="00DD51FC">
              <w:rPr>
                <w:sz w:val="14"/>
                <w:szCs w:val="14"/>
              </w:rPr>
              <w:t>18.42</w:t>
            </w:r>
          </w:p>
        </w:tc>
        <w:tc>
          <w:tcPr>
            <w:tcW w:w="1134" w:type="dxa"/>
          </w:tcPr>
          <w:p w:rsidR="00DD51FC" w:rsidRPr="00DD51FC" w:rsidRDefault="0066663E" w:rsidP="000E2B41">
            <w:pPr>
              <w:jc w:val="center"/>
              <w:rPr>
                <w:sz w:val="14"/>
                <w:szCs w:val="14"/>
              </w:rPr>
            </w:pPr>
            <w:r>
              <w:rPr>
                <w:sz w:val="14"/>
                <w:szCs w:val="14"/>
              </w:rPr>
              <w:t>3,142,429</w:t>
            </w:r>
            <w:r w:rsidR="00DD51FC" w:rsidRPr="00DD51FC">
              <w:rPr>
                <w:sz w:val="14"/>
                <w:szCs w:val="14"/>
              </w:rPr>
              <w:t>k.m</w:t>
            </w:r>
            <w:r w:rsidR="00DD51FC" w:rsidRPr="00DD51FC">
              <w:rPr>
                <w:sz w:val="14"/>
                <w:szCs w:val="14"/>
                <w:vertAlign w:val="superscript"/>
              </w:rPr>
              <w:t>3</w:t>
            </w:r>
          </w:p>
        </w:tc>
        <w:tc>
          <w:tcPr>
            <w:tcW w:w="850" w:type="dxa"/>
          </w:tcPr>
          <w:p w:rsidR="00DD51FC" w:rsidRPr="00DD51FC" w:rsidRDefault="00DD51FC" w:rsidP="000E2B41">
            <w:pPr>
              <w:jc w:val="center"/>
              <w:rPr>
                <w:sz w:val="14"/>
                <w:szCs w:val="14"/>
              </w:rPr>
            </w:pPr>
            <w:r w:rsidRPr="00DD51FC">
              <w:rPr>
                <w:sz w:val="14"/>
                <w:szCs w:val="14"/>
              </w:rPr>
              <w:t>11,599,542</w:t>
            </w:r>
          </w:p>
        </w:tc>
        <w:tc>
          <w:tcPr>
            <w:tcW w:w="992" w:type="dxa"/>
          </w:tcPr>
          <w:p w:rsidR="00DD51FC" w:rsidRPr="00DD51FC" w:rsidRDefault="00DD51FC" w:rsidP="000E2B41">
            <w:pPr>
              <w:jc w:val="center"/>
              <w:rPr>
                <w:sz w:val="14"/>
                <w:szCs w:val="14"/>
              </w:rPr>
            </w:pPr>
            <w:r w:rsidRPr="00DD51FC">
              <w:rPr>
                <w:sz w:val="14"/>
                <w:szCs w:val="14"/>
              </w:rPr>
              <w:t>20.28</w:t>
            </w:r>
          </w:p>
        </w:tc>
        <w:tc>
          <w:tcPr>
            <w:tcW w:w="1134" w:type="dxa"/>
          </w:tcPr>
          <w:p w:rsidR="00DD51FC" w:rsidRPr="00DD51FC" w:rsidRDefault="00DD51FC" w:rsidP="00A70996">
            <w:pPr>
              <w:jc w:val="center"/>
              <w:rPr>
                <w:sz w:val="14"/>
                <w:szCs w:val="14"/>
              </w:rPr>
            </w:pPr>
            <w:r w:rsidRPr="00DD51FC">
              <w:rPr>
                <w:sz w:val="14"/>
                <w:szCs w:val="14"/>
              </w:rPr>
              <w:t>3</w:t>
            </w:r>
            <w:r w:rsidR="00A70996">
              <w:rPr>
                <w:sz w:val="14"/>
                <w:szCs w:val="14"/>
              </w:rPr>
              <w:t>,301,348</w:t>
            </w:r>
            <w:r w:rsidRPr="00DD51FC">
              <w:rPr>
                <w:sz w:val="14"/>
                <w:szCs w:val="14"/>
              </w:rPr>
              <w:t>k.m</w:t>
            </w:r>
            <w:r w:rsidRPr="00DD51FC">
              <w:rPr>
                <w:sz w:val="14"/>
                <w:szCs w:val="14"/>
                <w:vertAlign w:val="superscript"/>
              </w:rPr>
              <w:t>3</w:t>
            </w:r>
          </w:p>
        </w:tc>
        <w:tc>
          <w:tcPr>
            <w:tcW w:w="851" w:type="dxa"/>
          </w:tcPr>
          <w:p w:rsidR="00DD51FC" w:rsidRPr="00DD51FC" w:rsidRDefault="00DD51FC" w:rsidP="000E2B41">
            <w:pPr>
              <w:jc w:val="center"/>
              <w:rPr>
                <w:sz w:val="14"/>
                <w:szCs w:val="14"/>
              </w:rPr>
            </w:pPr>
            <w:r w:rsidRPr="00DD51FC">
              <w:rPr>
                <w:rFonts w:asciiTheme="majorBidi" w:hAnsiTheme="majorBidi" w:cstheme="majorBidi"/>
                <w:sz w:val="14"/>
                <w:szCs w:val="14"/>
                <w:lang w:val="en-US" w:eastAsia="en-US"/>
              </w:rPr>
              <w:t>12,545,425</w:t>
            </w:r>
          </w:p>
        </w:tc>
        <w:tc>
          <w:tcPr>
            <w:tcW w:w="992" w:type="dxa"/>
          </w:tcPr>
          <w:p w:rsidR="00DD51FC" w:rsidRPr="00DD51FC" w:rsidRDefault="00A70996" w:rsidP="000E2B41">
            <w:pPr>
              <w:jc w:val="center"/>
              <w:rPr>
                <w:sz w:val="14"/>
                <w:szCs w:val="14"/>
              </w:rPr>
            </w:pPr>
            <w:r>
              <w:rPr>
                <w:sz w:val="14"/>
                <w:szCs w:val="14"/>
              </w:rPr>
              <w:t>22.55</w:t>
            </w:r>
          </w:p>
        </w:tc>
        <w:tc>
          <w:tcPr>
            <w:tcW w:w="1169" w:type="dxa"/>
          </w:tcPr>
          <w:p w:rsidR="00DD51FC" w:rsidRPr="00DD51FC" w:rsidRDefault="00DD51FC" w:rsidP="000E2B41">
            <w:pPr>
              <w:jc w:val="center"/>
              <w:rPr>
                <w:sz w:val="14"/>
                <w:szCs w:val="14"/>
              </w:rPr>
            </w:pPr>
            <w:r w:rsidRPr="00DD51FC">
              <w:rPr>
                <w:rFonts w:asciiTheme="majorBidi" w:hAnsiTheme="majorBidi" w:cstheme="majorBidi"/>
                <w:sz w:val="14"/>
                <w:szCs w:val="14"/>
                <w:lang w:val="en-US" w:eastAsia="en-US"/>
              </w:rPr>
              <w:t>3,695,187</w:t>
            </w:r>
            <w:r w:rsidR="0066663E" w:rsidRPr="00DD51FC">
              <w:rPr>
                <w:sz w:val="14"/>
                <w:szCs w:val="14"/>
              </w:rPr>
              <w:t xml:space="preserve"> k.m</w:t>
            </w:r>
            <w:r w:rsidR="0066663E" w:rsidRPr="00DD51FC">
              <w:rPr>
                <w:sz w:val="14"/>
                <w:szCs w:val="14"/>
                <w:vertAlign w:val="superscript"/>
              </w:rPr>
              <w:t>3</w:t>
            </w:r>
          </w:p>
        </w:tc>
      </w:tr>
      <w:tr w:rsidR="00DD51FC" w:rsidRPr="00DD51FC" w:rsidTr="0066663E">
        <w:trPr>
          <w:jc w:val="center"/>
        </w:trPr>
        <w:tc>
          <w:tcPr>
            <w:tcW w:w="865" w:type="dxa"/>
          </w:tcPr>
          <w:p w:rsidR="00DD51FC" w:rsidRPr="00DD51FC" w:rsidRDefault="00DD51FC" w:rsidP="000E2B41">
            <w:pPr>
              <w:jc w:val="center"/>
              <w:rPr>
                <w:sz w:val="14"/>
                <w:szCs w:val="14"/>
              </w:rPr>
            </w:pPr>
            <w:r w:rsidRPr="00DD51FC">
              <w:rPr>
                <w:sz w:val="14"/>
                <w:szCs w:val="14"/>
              </w:rPr>
              <w:t>Wood</w:t>
            </w:r>
          </w:p>
        </w:tc>
        <w:tc>
          <w:tcPr>
            <w:tcW w:w="850" w:type="dxa"/>
          </w:tcPr>
          <w:p w:rsidR="00DD51FC" w:rsidRPr="00DD51FC" w:rsidRDefault="00DD51FC" w:rsidP="000E2B41">
            <w:pPr>
              <w:jc w:val="center"/>
              <w:rPr>
                <w:sz w:val="14"/>
                <w:szCs w:val="14"/>
              </w:rPr>
            </w:pPr>
            <w:r w:rsidRPr="00DD51FC">
              <w:rPr>
                <w:sz w:val="14"/>
                <w:szCs w:val="14"/>
              </w:rPr>
              <w:t>282,097</w:t>
            </w:r>
          </w:p>
        </w:tc>
        <w:tc>
          <w:tcPr>
            <w:tcW w:w="993" w:type="dxa"/>
          </w:tcPr>
          <w:p w:rsidR="00DD51FC" w:rsidRPr="00DD51FC" w:rsidRDefault="00330F39" w:rsidP="000E2B41">
            <w:pPr>
              <w:jc w:val="center"/>
              <w:rPr>
                <w:sz w:val="14"/>
                <w:szCs w:val="14"/>
              </w:rPr>
            </w:pPr>
            <w:r>
              <w:rPr>
                <w:sz w:val="14"/>
                <w:szCs w:val="14"/>
              </w:rPr>
              <w:t xml:space="preserve">  </w:t>
            </w:r>
            <w:r w:rsidR="00DD51FC" w:rsidRPr="00DD51FC">
              <w:rPr>
                <w:sz w:val="14"/>
                <w:szCs w:val="14"/>
              </w:rPr>
              <w:t>0.51</w:t>
            </w:r>
          </w:p>
        </w:tc>
        <w:tc>
          <w:tcPr>
            <w:tcW w:w="1134" w:type="dxa"/>
          </w:tcPr>
          <w:p w:rsidR="00DD51FC" w:rsidRPr="00DD51FC" w:rsidRDefault="0066663E" w:rsidP="000E2B41">
            <w:pPr>
              <w:jc w:val="center"/>
              <w:rPr>
                <w:sz w:val="14"/>
                <w:szCs w:val="14"/>
              </w:rPr>
            </w:pPr>
            <w:r>
              <w:rPr>
                <w:sz w:val="14"/>
                <w:szCs w:val="14"/>
              </w:rPr>
              <w:t>36</w:t>
            </w:r>
            <w:r w:rsidR="00DD51FC" w:rsidRPr="00DD51FC">
              <w:rPr>
                <w:sz w:val="14"/>
                <w:szCs w:val="14"/>
              </w:rPr>
              <w:t>3</w:t>
            </w:r>
            <w:r>
              <w:rPr>
                <w:sz w:val="14"/>
                <w:szCs w:val="14"/>
              </w:rPr>
              <w:t>,</w:t>
            </w:r>
            <w:r w:rsidR="00DD51FC" w:rsidRPr="00DD51FC">
              <w:rPr>
                <w:sz w:val="14"/>
                <w:szCs w:val="14"/>
              </w:rPr>
              <w:t>069Mg</w:t>
            </w:r>
          </w:p>
        </w:tc>
        <w:tc>
          <w:tcPr>
            <w:tcW w:w="850" w:type="dxa"/>
          </w:tcPr>
          <w:p w:rsidR="00DD51FC" w:rsidRPr="00DD51FC" w:rsidRDefault="00DD51FC" w:rsidP="000E2B41">
            <w:pPr>
              <w:jc w:val="center"/>
              <w:rPr>
                <w:sz w:val="14"/>
                <w:szCs w:val="14"/>
              </w:rPr>
            </w:pPr>
            <w:r w:rsidRPr="00DD51FC">
              <w:rPr>
                <w:sz w:val="14"/>
                <w:szCs w:val="14"/>
              </w:rPr>
              <w:t>313,531</w:t>
            </w:r>
          </w:p>
        </w:tc>
        <w:tc>
          <w:tcPr>
            <w:tcW w:w="992" w:type="dxa"/>
          </w:tcPr>
          <w:p w:rsidR="00DD51FC" w:rsidRPr="00DD51FC" w:rsidRDefault="00330F39" w:rsidP="000E2B41">
            <w:pPr>
              <w:jc w:val="center"/>
              <w:rPr>
                <w:sz w:val="14"/>
                <w:szCs w:val="14"/>
              </w:rPr>
            </w:pPr>
            <w:r>
              <w:rPr>
                <w:sz w:val="14"/>
                <w:szCs w:val="14"/>
              </w:rPr>
              <w:t xml:space="preserve">  </w:t>
            </w:r>
            <w:r w:rsidR="00DD51FC" w:rsidRPr="00DD51FC">
              <w:rPr>
                <w:sz w:val="14"/>
                <w:szCs w:val="14"/>
              </w:rPr>
              <w:t>0.55</w:t>
            </w:r>
          </w:p>
        </w:tc>
        <w:tc>
          <w:tcPr>
            <w:tcW w:w="1134" w:type="dxa"/>
          </w:tcPr>
          <w:p w:rsidR="00DD51FC" w:rsidRPr="00DD51FC" w:rsidRDefault="00DD51FC" w:rsidP="000E2B41">
            <w:pPr>
              <w:jc w:val="center"/>
              <w:rPr>
                <w:sz w:val="14"/>
                <w:szCs w:val="14"/>
              </w:rPr>
            </w:pPr>
            <w:r w:rsidRPr="00DD51FC">
              <w:rPr>
                <w:sz w:val="14"/>
                <w:szCs w:val="14"/>
              </w:rPr>
              <w:t>396,895Mg</w:t>
            </w:r>
          </w:p>
        </w:tc>
        <w:tc>
          <w:tcPr>
            <w:tcW w:w="851" w:type="dxa"/>
          </w:tcPr>
          <w:p w:rsidR="00DD51FC" w:rsidRPr="00DD51FC" w:rsidRDefault="00DD51FC" w:rsidP="000E2B41">
            <w:pPr>
              <w:jc w:val="center"/>
              <w:rPr>
                <w:sz w:val="14"/>
                <w:szCs w:val="14"/>
              </w:rPr>
            </w:pPr>
            <w:r w:rsidRPr="00DD51FC">
              <w:rPr>
                <w:rFonts w:asciiTheme="majorBidi" w:hAnsiTheme="majorBidi" w:cstheme="majorBidi"/>
                <w:sz w:val="14"/>
                <w:szCs w:val="14"/>
                <w:lang w:val="en-US" w:eastAsia="en-US"/>
              </w:rPr>
              <w:t>390,361</w:t>
            </w:r>
          </w:p>
        </w:tc>
        <w:tc>
          <w:tcPr>
            <w:tcW w:w="992" w:type="dxa"/>
          </w:tcPr>
          <w:p w:rsidR="00DD51FC" w:rsidRPr="00DD51FC" w:rsidRDefault="00330F39" w:rsidP="000E2B41">
            <w:pPr>
              <w:jc w:val="center"/>
              <w:rPr>
                <w:sz w:val="14"/>
                <w:szCs w:val="14"/>
              </w:rPr>
            </w:pPr>
            <w:r>
              <w:rPr>
                <w:sz w:val="14"/>
                <w:szCs w:val="14"/>
              </w:rPr>
              <w:t xml:space="preserve">  </w:t>
            </w:r>
            <w:r w:rsidR="00A70996">
              <w:rPr>
                <w:sz w:val="14"/>
                <w:szCs w:val="14"/>
              </w:rPr>
              <w:t>0.70</w:t>
            </w:r>
          </w:p>
        </w:tc>
        <w:tc>
          <w:tcPr>
            <w:tcW w:w="1169" w:type="dxa"/>
          </w:tcPr>
          <w:p w:rsidR="00DD51FC" w:rsidRPr="00DD51FC" w:rsidRDefault="00DD51FC" w:rsidP="000E2B41">
            <w:pPr>
              <w:jc w:val="center"/>
              <w:rPr>
                <w:sz w:val="14"/>
                <w:szCs w:val="14"/>
              </w:rPr>
            </w:pPr>
            <w:r w:rsidRPr="00DD51FC">
              <w:rPr>
                <w:rFonts w:asciiTheme="majorBidi" w:hAnsiTheme="majorBidi" w:cstheme="majorBidi"/>
                <w:sz w:val="14"/>
                <w:szCs w:val="14"/>
                <w:lang w:val="en-US" w:eastAsia="en-US"/>
              </w:rPr>
              <w:t>475,051</w:t>
            </w:r>
            <w:r w:rsidR="0066663E">
              <w:rPr>
                <w:rFonts w:asciiTheme="majorBidi" w:hAnsiTheme="majorBidi" w:cstheme="majorBidi"/>
                <w:sz w:val="14"/>
                <w:szCs w:val="14"/>
                <w:lang w:val="en-US" w:eastAsia="en-US"/>
              </w:rPr>
              <w:t>Mg</w:t>
            </w:r>
          </w:p>
        </w:tc>
      </w:tr>
      <w:tr w:rsidR="00DD51FC" w:rsidRPr="00DD51FC" w:rsidTr="0066663E">
        <w:trPr>
          <w:jc w:val="center"/>
        </w:trPr>
        <w:tc>
          <w:tcPr>
            <w:tcW w:w="865" w:type="dxa"/>
          </w:tcPr>
          <w:p w:rsidR="00DD51FC" w:rsidRPr="00DD51FC" w:rsidRDefault="00DD51FC" w:rsidP="000E2B41">
            <w:pPr>
              <w:jc w:val="center"/>
              <w:rPr>
                <w:sz w:val="14"/>
                <w:szCs w:val="14"/>
              </w:rPr>
            </w:pPr>
            <w:r w:rsidRPr="00DD51FC">
              <w:rPr>
                <w:sz w:val="14"/>
                <w:szCs w:val="14"/>
              </w:rPr>
              <w:t>Hydro</w:t>
            </w:r>
          </w:p>
        </w:tc>
        <w:tc>
          <w:tcPr>
            <w:tcW w:w="850" w:type="dxa"/>
          </w:tcPr>
          <w:p w:rsidR="00DD51FC" w:rsidRPr="00DD51FC" w:rsidRDefault="00DD51FC" w:rsidP="000E2B41">
            <w:pPr>
              <w:jc w:val="center"/>
              <w:rPr>
                <w:sz w:val="14"/>
                <w:szCs w:val="14"/>
              </w:rPr>
            </w:pPr>
            <w:r w:rsidRPr="00DD51FC">
              <w:rPr>
                <w:sz w:val="14"/>
                <w:szCs w:val="14"/>
              </w:rPr>
              <w:t>1</w:t>
            </w:r>
            <w:r w:rsidR="0066663E">
              <w:rPr>
                <w:sz w:val="14"/>
                <w:szCs w:val="14"/>
              </w:rPr>
              <w:t>,8</w:t>
            </w:r>
            <w:r w:rsidRPr="00DD51FC">
              <w:rPr>
                <w:sz w:val="14"/>
                <w:szCs w:val="14"/>
              </w:rPr>
              <w:t>76</w:t>
            </w:r>
            <w:r w:rsidR="0066663E">
              <w:rPr>
                <w:sz w:val="14"/>
                <w:szCs w:val="14"/>
              </w:rPr>
              <w:t>,3</w:t>
            </w:r>
            <w:r w:rsidRPr="00DD51FC">
              <w:rPr>
                <w:sz w:val="14"/>
                <w:szCs w:val="14"/>
              </w:rPr>
              <w:t>84</w:t>
            </w:r>
          </w:p>
        </w:tc>
        <w:tc>
          <w:tcPr>
            <w:tcW w:w="993" w:type="dxa"/>
          </w:tcPr>
          <w:p w:rsidR="00DD51FC" w:rsidRPr="00DD51FC" w:rsidRDefault="00330F39" w:rsidP="000E2B41">
            <w:pPr>
              <w:jc w:val="center"/>
              <w:rPr>
                <w:sz w:val="14"/>
                <w:szCs w:val="14"/>
              </w:rPr>
            </w:pPr>
            <w:r>
              <w:rPr>
                <w:sz w:val="14"/>
                <w:szCs w:val="14"/>
              </w:rPr>
              <w:t xml:space="preserve">  </w:t>
            </w:r>
            <w:r w:rsidR="00DD51FC" w:rsidRPr="00DD51FC">
              <w:rPr>
                <w:sz w:val="14"/>
                <w:szCs w:val="14"/>
              </w:rPr>
              <w:t>3.39</w:t>
            </w:r>
          </w:p>
        </w:tc>
        <w:tc>
          <w:tcPr>
            <w:tcW w:w="1134" w:type="dxa"/>
          </w:tcPr>
          <w:p w:rsidR="00DD51FC" w:rsidRPr="00DD51FC" w:rsidRDefault="00DD51FC" w:rsidP="000E2B41">
            <w:pPr>
              <w:jc w:val="center"/>
              <w:rPr>
                <w:sz w:val="14"/>
                <w:szCs w:val="14"/>
              </w:rPr>
            </w:pPr>
            <w:r w:rsidRPr="00DD51FC">
              <w:rPr>
                <w:sz w:val="14"/>
                <w:szCs w:val="14"/>
              </w:rPr>
              <w:t>N/A</w:t>
            </w:r>
          </w:p>
        </w:tc>
        <w:tc>
          <w:tcPr>
            <w:tcW w:w="850" w:type="dxa"/>
          </w:tcPr>
          <w:p w:rsidR="00DD51FC" w:rsidRPr="00DD51FC" w:rsidRDefault="00DD51FC" w:rsidP="000E2B41">
            <w:pPr>
              <w:jc w:val="center"/>
              <w:rPr>
                <w:sz w:val="14"/>
                <w:szCs w:val="14"/>
              </w:rPr>
            </w:pPr>
            <w:r w:rsidRPr="00DD51FC">
              <w:rPr>
                <w:sz w:val="14"/>
                <w:szCs w:val="14"/>
              </w:rPr>
              <w:t>2,241,937</w:t>
            </w:r>
          </w:p>
        </w:tc>
        <w:tc>
          <w:tcPr>
            <w:tcW w:w="992" w:type="dxa"/>
          </w:tcPr>
          <w:p w:rsidR="00DD51FC" w:rsidRPr="00DD51FC" w:rsidRDefault="00330F39" w:rsidP="000E2B41">
            <w:pPr>
              <w:jc w:val="center"/>
              <w:rPr>
                <w:sz w:val="14"/>
                <w:szCs w:val="14"/>
              </w:rPr>
            </w:pPr>
            <w:r>
              <w:rPr>
                <w:sz w:val="14"/>
                <w:szCs w:val="14"/>
              </w:rPr>
              <w:t xml:space="preserve">  </w:t>
            </w:r>
            <w:r w:rsidR="00DD51FC" w:rsidRPr="00DD51FC">
              <w:rPr>
                <w:sz w:val="14"/>
                <w:szCs w:val="14"/>
              </w:rPr>
              <w:t>3.92</w:t>
            </w:r>
          </w:p>
        </w:tc>
        <w:tc>
          <w:tcPr>
            <w:tcW w:w="1134" w:type="dxa"/>
          </w:tcPr>
          <w:p w:rsidR="00DD51FC" w:rsidRPr="00DD51FC" w:rsidRDefault="00DD51FC" w:rsidP="000E2B41">
            <w:pPr>
              <w:jc w:val="center"/>
              <w:rPr>
                <w:sz w:val="14"/>
                <w:szCs w:val="14"/>
              </w:rPr>
            </w:pPr>
            <w:r w:rsidRPr="00DD51FC">
              <w:rPr>
                <w:sz w:val="14"/>
                <w:szCs w:val="14"/>
              </w:rPr>
              <w:t>N/A</w:t>
            </w:r>
          </w:p>
        </w:tc>
        <w:tc>
          <w:tcPr>
            <w:tcW w:w="851" w:type="dxa"/>
          </w:tcPr>
          <w:p w:rsidR="00DD51FC" w:rsidRPr="00DD51FC" w:rsidRDefault="00DD51FC" w:rsidP="000E2B41">
            <w:pPr>
              <w:jc w:val="center"/>
              <w:rPr>
                <w:sz w:val="14"/>
                <w:szCs w:val="14"/>
              </w:rPr>
            </w:pPr>
            <w:r w:rsidRPr="00DD51FC">
              <w:rPr>
                <w:rFonts w:asciiTheme="majorBidi" w:hAnsiTheme="majorBidi" w:cstheme="majorBidi"/>
                <w:sz w:val="14"/>
                <w:szCs w:val="14"/>
                <w:lang w:val="en-US" w:eastAsia="en-US"/>
              </w:rPr>
              <w:t>1,868,916</w:t>
            </w:r>
          </w:p>
        </w:tc>
        <w:tc>
          <w:tcPr>
            <w:tcW w:w="992" w:type="dxa"/>
          </w:tcPr>
          <w:p w:rsidR="00DD51FC" w:rsidRPr="00DD51FC" w:rsidRDefault="00330F39" w:rsidP="000E2B41">
            <w:pPr>
              <w:jc w:val="center"/>
              <w:rPr>
                <w:sz w:val="14"/>
                <w:szCs w:val="14"/>
              </w:rPr>
            </w:pPr>
            <w:r>
              <w:rPr>
                <w:sz w:val="14"/>
                <w:szCs w:val="14"/>
              </w:rPr>
              <w:t xml:space="preserve">  </w:t>
            </w:r>
            <w:r w:rsidR="00A70996">
              <w:rPr>
                <w:sz w:val="14"/>
                <w:szCs w:val="14"/>
              </w:rPr>
              <w:t>3.36</w:t>
            </w:r>
          </w:p>
        </w:tc>
        <w:tc>
          <w:tcPr>
            <w:tcW w:w="1169" w:type="dxa"/>
          </w:tcPr>
          <w:p w:rsidR="00DD51FC" w:rsidRPr="00DD51FC" w:rsidRDefault="00DD51FC" w:rsidP="00A70996">
            <w:pPr>
              <w:jc w:val="center"/>
              <w:rPr>
                <w:sz w:val="14"/>
                <w:szCs w:val="14"/>
              </w:rPr>
            </w:pPr>
            <w:r w:rsidRPr="00DD51FC">
              <w:rPr>
                <w:sz w:val="14"/>
                <w:szCs w:val="14"/>
              </w:rPr>
              <w:t>N/A</w:t>
            </w:r>
          </w:p>
        </w:tc>
      </w:tr>
      <w:tr w:rsidR="00DD51FC" w:rsidRPr="00DD51FC" w:rsidTr="0066663E">
        <w:trPr>
          <w:jc w:val="center"/>
        </w:trPr>
        <w:tc>
          <w:tcPr>
            <w:tcW w:w="865" w:type="dxa"/>
          </w:tcPr>
          <w:p w:rsidR="00DD51FC" w:rsidRPr="00DD51FC" w:rsidRDefault="00DD51FC" w:rsidP="000E2B41">
            <w:pPr>
              <w:jc w:val="center"/>
              <w:rPr>
                <w:sz w:val="14"/>
                <w:szCs w:val="14"/>
              </w:rPr>
            </w:pPr>
            <w:r w:rsidRPr="00DD51FC">
              <w:rPr>
                <w:sz w:val="14"/>
                <w:szCs w:val="14"/>
              </w:rPr>
              <w:t>Wind and tidal</w:t>
            </w:r>
          </w:p>
        </w:tc>
        <w:tc>
          <w:tcPr>
            <w:tcW w:w="850" w:type="dxa"/>
          </w:tcPr>
          <w:p w:rsidR="00DD51FC" w:rsidRPr="00DD51FC" w:rsidRDefault="00DD51FC" w:rsidP="000E2B41">
            <w:pPr>
              <w:jc w:val="center"/>
              <w:rPr>
                <w:sz w:val="14"/>
                <w:szCs w:val="14"/>
              </w:rPr>
            </w:pPr>
            <w:r w:rsidRPr="00DD51FC">
              <w:rPr>
                <w:sz w:val="14"/>
                <w:szCs w:val="14"/>
              </w:rPr>
              <w:t>620,700</w:t>
            </w:r>
          </w:p>
        </w:tc>
        <w:tc>
          <w:tcPr>
            <w:tcW w:w="993" w:type="dxa"/>
          </w:tcPr>
          <w:p w:rsidR="00DD51FC" w:rsidRPr="00DD51FC" w:rsidRDefault="00330F39" w:rsidP="000E2B41">
            <w:pPr>
              <w:jc w:val="center"/>
              <w:rPr>
                <w:sz w:val="14"/>
                <w:szCs w:val="14"/>
              </w:rPr>
            </w:pPr>
            <w:r>
              <w:rPr>
                <w:sz w:val="14"/>
                <w:szCs w:val="14"/>
              </w:rPr>
              <w:t xml:space="preserve">  </w:t>
            </w:r>
            <w:r w:rsidR="00DD51FC" w:rsidRPr="00DD51FC">
              <w:rPr>
                <w:sz w:val="14"/>
                <w:szCs w:val="14"/>
              </w:rPr>
              <w:t>1.12</w:t>
            </w:r>
          </w:p>
        </w:tc>
        <w:tc>
          <w:tcPr>
            <w:tcW w:w="1134" w:type="dxa"/>
          </w:tcPr>
          <w:p w:rsidR="00DD51FC" w:rsidRPr="00DD51FC" w:rsidRDefault="00DD51FC" w:rsidP="000E2B41">
            <w:pPr>
              <w:jc w:val="center"/>
              <w:rPr>
                <w:sz w:val="14"/>
                <w:szCs w:val="14"/>
              </w:rPr>
            </w:pPr>
            <w:r w:rsidRPr="00DD51FC">
              <w:rPr>
                <w:sz w:val="14"/>
                <w:szCs w:val="14"/>
              </w:rPr>
              <w:t>N/A</w:t>
            </w:r>
          </w:p>
        </w:tc>
        <w:tc>
          <w:tcPr>
            <w:tcW w:w="850" w:type="dxa"/>
          </w:tcPr>
          <w:p w:rsidR="00DD51FC" w:rsidRPr="00DD51FC" w:rsidRDefault="00DD51FC" w:rsidP="000E2B41">
            <w:pPr>
              <w:jc w:val="center"/>
              <w:rPr>
                <w:sz w:val="14"/>
                <w:szCs w:val="14"/>
              </w:rPr>
            </w:pPr>
            <w:r w:rsidRPr="00DD51FC">
              <w:rPr>
                <w:sz w:val="14"/>
                <w:szCs w:val="14"/>
              </w:rPr>
              <w:t>836,986</w:t>
            </w:r>
          </w:p>
        </w:tc>
        <w:tc>
          <w:tcPr>
            <w:tcW w:w="992" w:type="dxa"/>
          </w:tcPr>
          <w:p w:rsidR="00DD51FC" w:rsidRPr="00DD51FC" w:rsidRDefault="00330F39" w:rsidP="000E2B41">
            <w:pPr>
              <w:jc w:val="center"/>
              <w:rPr>
                <w:sz w:val="14"/>
                <w:szCs w:val="14"/>
              </w:rPr>
            </w:pPr>
            <w:r>
              <w:rPr>
                <w:sz w:val="14"/>
                <w:szCs w:val="14"/>
              </w:rPr>
              <w:t xml:space="preserve">  </w:t>
            </w:r>
            <w:r w:rsidR="00DD51FC" w:rsidRPr="00DD51FC">
              <w:rPr>
                <w:sz w:val="14"/>
                <w:szCs w:val="14"/>
              </w:rPr>
              <w:t>1.46</w:t>
            </w:r>
          </w:p>
        </w:tc>
        <w:tc>
          <w:tcPr>
            <w:tcW w:w="1134" w:type="dxa"/>
          </w:tcPr>
          <w:p w:rsidR="00DD51FC" w:rsidRPr="00DD51FC" w:rsidRDefault="00DD51FC" w:rsidP="000E2B41">
            <w:pPr>
              <w:jc w:val="center"/>
              <w:rPr>
                <w:sz w:val="14"/>
                <w:szCs w:val="14"/>
              </w:rPr>
            </w:pPr>
            <w:r w:rsidRPr="00DD51FC">
              <w:rPr>
                <w:sz w:val="14"/>
                <w:szCs w:val="14"/>
              </w:rPr>
              <w:t>N/A</w:t>
            </w:r>
          </w:p>
        </w:tc>
        <w:tc>
          <w:tcPr>
            <w:tcW w:w="851" w:type="dxa"/>
          </w:tcPr>
          <w:p w:rsidR="00DD51FC" w:rsidRPr="00DD51FC" w:rsidRDefault="00DD51FC" w:rsidP="000E2B41">
            <w:pPr>
              <w:jc w:val="center"/>
              <w:rPr>
                <w:sz w:val="14"/>
                <w:szCs w:val="14"/>
              </w:rPr>
            </w:pPr>
            <w:r w:rsidRPr="00DD51FC">
              <w:rPr>
                <w:rFonts w:asciiTheme="majorBidi" w:hAnsiTheme="majorBidi" w:cstheme="majorBidi"/>
                <w:sz w:val="14"/>
                <w:szCs w:val="14"/>
                <w:lang w:val="en-US" w:eastAsia="en-US"/>
              </w:rPr>
              <w:t>839,582</w:t>
            </w:r>
          </w:p>
        </w:tc>
        <w:tc>
          <w:tcPr>
            <w:tcW w:w="992" w:type="dxa"/>
          </w:tcPr>
          <w:p w:rsidR="00DD51FC" w:rsidRPr="00DD51FC" w:rsidRDefault="00330F39" w:rsidP="000E2B41">
            <w:pPr>
              <w:jc w:val="center"/>
              <w:rPr>
                <w:sz w:val="14"/>
                <w:szCs w:val="14"/>
              </w:rPr>
            </w:pPr>
            <w:r>
              <w:rPr>
                <w:sz w:val="14"/>
                <w:szCs w:val="14"/>
              </w:rPr>
              <w:t xml:space="preserve">  </w:t>
            </w:r>
            <w:r w:rsidR="00A70996">
              <w:rPr>
                <w:sz w:val="14"/>
                <w:szCs w:val="14"/>
              </w:rPr>
              <w:t>1.51</w:t>
            </w:r>
          </w:p>
        </w:tc>
        <w:tc>
          <w:tcPr>
            <w:tcW w:w="1169" w:type="dxa"/>
          </w:tcPr>
          <w:p w:rsidR="00DD51FC" w:rsidRPr="00DD51FC" w:rsidRDefault="00DD51FC" w:rsidP="00A70996">
            <w:pPr>
              <w:jc w:val="center"/>
              <w:rPr>
                <w:sz w:val="14"/>
                <w:szCs w:val="14"/>
              </w:rPr>
            </w:pPr>
            <w:r w:rsidRPr="00DD51FC">
              <w:rPr>
                <w:sz w:val="14"/>
                <w:szCs w:val="14"/>
              </w:rPr>
              <w:t>N/A</w:t>
            </w:r>
          </w:p>
        </w:tc>
      </w:tr>
      <w:tr w:rsidR="00DD51FC" w:rsidRPr="00DD51FC" w:rsidTr="0066663E">
        <w:trPr>
          <w:jc w:val="center"/>
        </w:trPr>
        <w:tc>
          <w:tcPr>
            <w:tcW w:w="865" w:type="dxa"/>
          </w:tcPr>
          <w:p w:rsidR="00DD51FC" w:rsidRPr="00DD51FC" w:rsidRDefault="00DD51FC" w:rsidP="000E2B41">
            <w:pPr>
              <w:jc w:val="center"/>
              <w:rPr>
                <w:sz w:val="14"/>
                <w:szCs w:val="14"/>
              </w:rPr>
            </w:pPr>
            <w:r w:rsidRPr="00DD51FC">
              <w:rPr>
                <w:sz w:val="14"/>
                <w:szCs w:val="14"/>
              </w:rPr>
              <w:t>Total</w:t>
            </w:r>
          </w:p>
        </w:tc>
        <w:tc>
          <w:tcPr>
            <w:tcW w:w="850" w:type="dxa"/>
          </w:tcPr>
          <w:p w:rsidR="00DD51FC" w:rsidRPr="00DD51FC" w:rsidRDefault="00DD51FC" w:rsidP="000E2B41">
            <w:pPr>
              <w:rPr>
                <w:sz w:val="14"/>
                <w:szCs w:val="14"/>
              </w:rPr>
            </w:pPr>
            <w:r w:rsidRPr="00DD51FC">
              <w:rPr>
                <w:sz w:val="14"/>
                <w:szCs w:val="14"/>
              </w:rPr>
              <w:t>55,411,784</w:t>
            </w:r>
          </w:p>
        </w:tc>
        <w:tc>
          <w:tcPr>
            <w:tcW w:w="993" w:type="dxa"/>
          </w:tcPr>
          <w:p w:rsidR="00DD51FC" w:rsidRPr="00DD51FC" w:rsidRDefault="00DD51FC" w:rsidP="000E2B41">
            <w:pPr>
              <w:jc w:val="center"/>
              <w:rPr>
                <w:sz w:val="14"/>
                <w:szCs w:val="14"/>
              </w:rPr>
            </w:pPr>
            <w:r w:rsidRPr="00DD51FC">
              <w:rPr>
                <w:sz w:val="14"/>
                <w:szCs w:val="14"/>
              </w:rPr>
              <w:t>100</w:t>
            </w:r>
          </w:p>
        </w:tc>
        <w:tc>
          <w:tcPr>
            <w:tcW w:w="1134" w:type="dxa"/>
          </w:tcPr>
          <w:p w:rsidR="00DD51FC" w:rsidRPr="00DD51FC" w:rsidRDefault="00DD51FC" w:rsidP="000E2B41">
            <w:pPr>
              <w:jc w:val="center"/>
              <w:rPr>
                <w:sz w:val="14"/>
                <w:szCs w:val="14"/>
              </w:rPr>
            </w:pPr>
            <w:r w:rsidRPr="00DD51FC">
              <w:rPr>
                <w:sz w:val="14"/>
                <w:szCs w:val="14"/>
              </w:rPr>
              <w:t>-</w:t>
            </w:r>
          </w:p>
        </w:tc>
        <w:tc>
          <w:tcPr>
            <w:tcW w:w="850" w:type="dxa"/>
          </w:tcPr>
          <w:p w:rsidR="00DD51FC" w:rsidRPr="00DD51FC" w:rsidRDefault="00DD51FC" w:rsidP="000E2B41">
            <w:pPr>
              <w:jc w:val="center"/>
              <w:rPr>
                <w:sz w:val="14"/>
                <w:szCs w:val="14"/>
              </w:rPr>
            </w:pPr>
            <w:r w:rsidRPr="00DD51FC">
              <w:rPr>
                <w:sz w:val="14"/>
                <w:szCs w:val="14"/>
              </w:rPr>
              <w:t>57,187,993</w:t>
            </w:r>
          </w:p>
        </w:tc>
        <w:tc>
          <w:tcPr>
            <w:tcW w:w="992" w:type="dxa"/>
          </w:tcPr>
          <w:p w:rsidR="00DD51FC" w:rsidRPr="00DD51FC" w:rsidRDefault="00DD51FC" w:rsidP="000E2B41">
            <w:pPr>
              <w:jc w:val="center"/>
              <w:rPr>
                <w:sz w:val="14"/>
                <w:szCs w:val="14"/>
              </w:rPr>
            </w:pPr>
            <w:r w:rsidRPr="00DD51FC">
              <w:rPr>
                <w:sz w:val="14"/>
                <w:szCs w:val="14"/>
              </w:rPr>
              <w:t>100</w:t>
            </w:r>
          </w:p>
        </w:tc>
        <w:tc>
          <w:tcPr>
            <w:tcW w:w="1134" w:type="dxa"/>
          </w:tcPr>
          <w:p w:rsidR="00DD51FC" w:rsidRPr="00DD51FC" w:rsidRDefault="00DD51FC" w:rsidP="000E2B41">
            <w:pPr>
              <w:jc w:val="center"/>
              <w:rPr>
                <w:sz w:val="14"/>
                <w:szCs w:val="14"/>
              </w:rPr>
            </w:pPr>
            <w:r w:rsidRPr="00DD51FC">
              <w:rPr>
                <w:sz w:val="14"/>
                <w:szCs w:val="14"/>
              </w:rPr>
              <w:t>-</w:t>
            </w:r>
          </w:p>
        </w:tc>
        <w:tc>
          <w:tcPr>
            <w:tcW w:w="851" w:type="dxa"/>
          </w:tcPr>
          <w:p w:rsidR="00DD51FC" w:rsidRPr="00DD51FC" w:rsidRDefault="00DD51FC" w:rsidP="000E2B41">
            <w:pPr>
              <w:jc w:val="center"/>
              <w:rPr>
                <w:sz w:val="14"/>
                <w:szCs w:val="14"/>
              </w:rPr>
            </w:pPr>
            <w:r w:rsidRPr="00DD51FC">
              <w:rPr>
                <w:rFonts w:asciiTheme="majorBidi" w:hAnsiTheme="majorBidi" w:cstheme="majorBidi"/>
                <w:sz w:val="14"/>
                <w:szCs w:val="14"/>
                <w:lang w:val="en-US" w:eastAsia="en-US"/>
              </w:rPr>
              <w:t>55,637,224</w:t>
            </w:r>
          </w:p>
        </w:tc>
        <w:tc>
          <w:tcPr>
            <w:tcW w:w="992" w:type="dxa"/>
          </w:tcPr>
          <w:p w:rsidR="00DD51FC" w:rsidRPr="00DD51FC" w:rsidRDefault="00A70996" w:rsidP="000E2B41">
            <w:pPr>
              <w:jc w:val="center"/>
              <w:rPr>
                <w:sz w:val="14"/>
                <w:szCs w:val="14"/>
              </w:rPr>
            </w:pPr>
            <w:r>
              <w:rPr>
                <w:sz w:val="14"/>
                <w:szCs w:val="14"/>
              </w:rPr>
              <w:t>100</w:t>
            </w:r>
          </w:p>
        </w:tc>
        <w:tc>
          <w:tcPr>
            <w:tcW w:w="1169" w:type="dxa"/>
          </w:tcPr>
          <w:p w:rsidR="00DD51FC" w:rsidRPr="00DD51FC" w:rsidRDefault="00A70996" w:rsidP="000E2B41">
            <w:pPr>
              <w:jc w:val="center"/>
              <w:rPr>
                <w:sz w:val="14"/>
                <w:szCs w:val="14"/>
              </w:rPr>
            </w:pPr>
            <w:r>
              <w:rPr>
                <w:sz w:val="14"/>
                <w:szCs w:val="14"/>
              </w:rPr>
              <w:t>-</w:t>
            </w:r>
          </w:p>
        </w:tc>
      </w:tr>
    </w:tbl>
    <w:p w:rsidR="00DD51FC" w:rsidRPr="00BD0ED8" w:rsidRDefault="00DD51FC" w:rsidP="00C14CF8">
      <w:pPr>
        <w:spacing w:line="360" w:lineRule="auto"/>
        <w:jc w:val="center"/>
      </w:pPr>
    </w:p>
    <w:p w:rsidR="007356FD" w:rsidRDefault="006E2E4E" w:rsidP="00513895">
      <w:pPr>
        <w:pStyle w:val="Heading2"/>
        <w:spacing w:before="0" w:after="0" w:line="360" w:lineRule="auto"/>
        <w:rPr>
          <w:rFonts w:asciiTheme="majorBidi" w:hAnsiTheme="majorBidi" w:cstheme="majorBidi"/>
          <w:i w:val="0"/>
          <w:iCs w:val="0"/>
        </w:rPr>
      </w:pPr>
      <w:bookmarkStart w:id="99" w:name="_Toc203989643"/>
      <w:bookmarkStart w:id="100" w:name="_Toc216454149"/>
      <w:bookmarkStart w:id="101" w:name="_Toc216454892"/>
      <w:bookmarkStart w:id="102" w:name="_Toc216455712"/>
      <w:bookmarkStart w:id="103" w:name="_Toc225059646"/>
      <w:r w:rsidRPr="00BD0ED8">
        <w:rPr>
          <w:rFonts w:asciiTheme="majorBidi" w:hAnsiTheme="majorBidi" w:cstheme="majorBidi"/>
          <w:i w:val="0"/>
          <w:iCs w:val="0"/>
        </w:rPr>
        <w:t>3</w:t>
      </w:r>
      <w:r w:rsidR="007356FD" w:rsidRPr="00BD0ED8">
        <w:rPr>
          <w:rFonts w:asciiTheme="majorBidi" w:hAnsiTheme="majorBidi" w:cstheme="majorBidi"/>
          <w:i w:val="0"/>
          <w:iCs w:val="0"/>
        </w:rPr>
        <w:t>.10</w:t>
      </w:r>
      <w:r w:rsidR="00E003A7">
        <w:rPr>
          <w:rFonts w:asciiTheme="majorBidi" w:hAnsiTheme="majorBidi" w:cstheme="majorBidi"/>
          <w:i w:val="0"/>
          <w:iCs w:val="0"/>
        </w:rPr>
        <w:t xml:space="preserve"> </w:t>
      </w:r>
      <w:r w:rsidR="00ED6AA2" w:rsidRPr="00BD0ED8">
        <w:rPr>
          <w:rFonts w:asciiTheme="majorBidi" w:hAnsiTheme="majorBidi" w:cstheme="majorBidi"/>
          <w:i w:val="0"/>
          <w:iCs w:val="0"/>
        </w:rPr>
        <w:t>B</w:t>
      </w:r>
      <w:r w:rsidR="00513669" w:rsidRPr="00BD0ED8">
        <w:rPr>
          <w:rFonts w:asciiTheme="majorBidi" w:hAnsiTheme="majorBidi" w:cstheme="majorBidi"/>
          <w:i w:val="0"/>
          <w:iCs w:val="0"/>
        </w:rPr>
        <w:t>ritish Columbia</w:t>
      </w:r>
      <w:bookmarkEnd w:id="99"/>
      <w:bookmarkEnd w:id="100"/>
      <w:bookmarkEnd w:id="101"/>
      <w:bookmarkEnd w:id="102"/>
      <w:bookmarkEnd w:id="103"/>
    </w:p>
    <w:p w:rsidR="00513895" w:rsidRPr="00513895" w:rsidRDefault="00513895" w:rsidP="00513895"/>
    <w:p w:rsidR="009C50B2" w:rsidRDefault="00ED6AA2" w:rsidP="009C50B2">
      <w:pPr>
        <w:spacing w:line="360" w:lineRule="auto"/>
        <w:ind w:firstLine="658"/>
        <w:jc w:val="both"/>
      </w:pPr>
      <w:r w:rsidRPr="00BD0ED8">
        <w:t>BC Hydro is one of the largest electric utilities in Canada; it is responsible for electricity generation and distribution in the province of British Columbia. It supplies electricity to more than 94% of the British Columbia’s population. BC Hydro electricity generation system includes 30 integrated hydroelectric generating plants; one gas-fired thermal power plant and two combustion turbine plants with a total installed capacity of more than 11,000 MW</w:t>
      </w:r>
      <w:r w:rsidR="004376DD">
        <w:t xml:space="preserve"> </w:t>
      </w:r>
      <w:fldSimple w:instr="ADDIN RW.CITE{{87 Anonymous}}">
        <w:r w:rsidR="00571DAA">
          <w:t>[34]</w:t>
        </w:r>
      </w:fldSimple>
      <w:r w:rsidRPr="00BD0ED8">
        <w:t>. The hydroelectric power plants produce most of the electricity in the province. Over 90% of the total system load is served by hydro facilities. The remaining 10% is served by a combination of NG fired power plants, and energy imports from Alberta and the US Pacific Northwest. The BC Hydro system is predominately hydro based, with some instances of natural gas which supports the hydro system in low water years, and provides transmission support in case of transmission interruptions or outages</w:t>
      </w:r>
      <w:r w:rsidR="00586CC2">
        <w:t xml:space="preserve"> </w:t>
      </w:r>
      <w:fldSimple w:instr="ADDIN RW.CITE{{70 Anonymous}}">
        <w:r w:rsidR="00571DAA">
          <w:t>[35]</w:t>
        </w:r>
      </w:fldSimple>
      <w:r w:rsidRPr="00BD0ED8">
        <w:t xml:space="preserve">. </w:t>
      </w:r>
    </w:p>
    <w:p w:rsidR="009C50B2" w:rsidRDefault="009C50B2" w:rsidP="009C50B2">
      <w:pPr>
        <w:spacing w:line="360" w:lineRule="auto"/>
        <w:ind w:firstLine="658"/>
        <w:jc w:val="both"/>
      </w:pPr>
    </w:p>
    <w:p w:rsidR="00ED6AA2" w:rsidRDefault="00ED6AA2" w:rsidP="009C50B2">
      <w:pPr>
        <w:spacing w:line="360" w:lineRule="auto"/>
        <w:ind w:firstLine="658"/>
        <w:jc w:val="both"/>
      </w:pPr>
      <w:r w:rsidRPr="00BD0ED8">
        <w:t xml:space="preserve">British Columbia has a winter peaking load. The peak load is primarily provided by </w:t>
      </w:r>
      <w:r w:rsidR="00586CC2">
        <w:t xml:space="preserve">hydro resources, NG </w:t>
      </w:r>
      <w:r w:rsidRPr="00BD0ED8">
        <w:t>thermal power plants</w:t>
      </w:r>
      <w:r w:rsidR="00586CC2">
        <w:t xml:space="preserve">, and import </w:t>
      </w:r>
      <w:fldSimple w:instr="ADDIN RW.CITE{{88 Anonymous}}">
        <w:r w:rsidR="00571DAA">
          <w:t>[36]</w:t>
        </w:r>
      </w:fldSimple>
      <w:r w:rsidR="00586CC2">
        <w:t xml:space="preserve">. </w:t>
      </w:r>
      <w:r w:rsidRPr="00BD0ED8" w:rsidDel="00886FD5">
        <w:t>T</w:t>
      </w:r>
      <w:r w:rsidRPr="00BD0ED8">
        <w:t>he total electricity generation</w:t>
      </w:r>
      <w:r w:rsidR="00DF2CE1">
        <w:t xml:space="preserve"> for</w:t>
      </w:r>
      <w:r w:rsidRPr="00BD0ED8">
        <w:t xml:space="preserve"> </w:t>
      </w:r>
      <w:r w:rsidR="00A36F23">
        <w:t xml:space="preserve">years </w:t>
      </w:r>
      <w:r w:rsidRPr="00BD0ED8">
        <w:t xml:space="preserve">2004 </w:t>
      </w:r>
      <w:r w:rsidR="00DF2CE1">
        <w:t>to 2006</w:t>
      </w:r>
      <w:r w:rsidRPr="00BD0ED8">
        <w:t xml:space="preserve"> in British Columbia, as well as the types and amounts of fuel used for electricity generation are given in Table 10.</w:t>
      </w:r>
    </w:p>
    <w:p w:rsidR="00A41C20" w:rsidRDefault="00A41C20" w:rsidP="00586CC2">
      <w:pPr>
        <w:spacing w:line="360" w:lineRule="auto"/>
        <w:jc w:val="both"/>
      </w:pPr>
    </w:p>
    <w:p w:rsidR="00301B19" w:rsidRPr="005D5C1C" w:rsidRDefault="00301B19" w:rsidP="005D5C1C">
      <w:pPr>
        <w:pStyle w:val="Caption"/>
        <w:keepNext/>
        <w:rPr>
          <w:b w:val="0"/>
          <w:bCs w:val="0"/>
          <w:color w:val="auto"/>
          <w:sz w:val="24"/>
          <w:szCs w:val="24"/>
          <w:lang w:val="en-CA"/>
        </w:rPr>
      </w:pPr>
      <w:bookmarkStart w:id="104" w:name="_Toc222733656"/>
      <w:proofErr w:type="gramStart"/>
      <w:r w:rsidRPr="00301B19">
        <w:rPr>
          <w:color w:val="auto"/>
          <w:sz w:val="24"/>
          <w:szCs w:val="24"/>
        </w:rPr>
        <w:lastRenderedPageBreak/>
        <w:t xml:space="preserve">Table </w:t>
      </w:r>
      <w:r w:rsidR="00BB2E83" w:rsidRPr="00301B19">
        <w:rPr>
          <w:color w:val="auto"/>
          <w:sz w:val="24"/>
          <w:szCs w:val="24"/>
        </w:rPr>
        <w:fldChar w:fldCharType="begin"/>
      </w:r>
      <w:r w:rsidRPr="00301B19">
        <w:rPr>
          <w:color w:val="auto"/>
          <w:sz w:val="24"/>
          <w:szCs w:val="24"/>
        </w:rPr>
        <w:instrText xml:space="preserve"> SEQ Table \* ARABIC </w:instrText>
      </w:r>
      <w:r w:rsidR="00BB2E83" w:rsidRPr="00301B19">
        <w:rPr>
          <w:color w:val="auto"/>
          <w:sz w:val="24"/>
          <w:szCs w:val="24"/>
        </w:rPr>
        <w:fldChar w:fldCharType="separate"/>
      </w:r>
      <w:r w:rsidR="001C3218">
        <w:rPr>
          <w:noProof/>
          <w:color w:val="auto"/>
          <w:sz w:val="24"/>
          <w:szCs w:val="24"/>
        </w:rPr>
        <w:t>10</w:t>
      </w:r>
      <w:r w:rsidR="00BB2E83" w:rsidRPr="00301B19">
        <w:rPr>
          <w:color w:val="auto"/>
          <w:sz w:val="24"/>
          <w:szCs w:val="24"/>
        </w:rPr>
        <w:fldChar w:fldCharType="end"/>
      </w:r>
      <w:r w:rsidRPr="00301B19">
        <w:rPr>
          <w:color w:val="auto"/>
          <w:sz w:val="24"/>
          <w:szCs w:val="24"/>
          <w:lang w:val="en-CA"/>
        </w:rPr>
        <w:t>.</w:t>
      </w:r>
      <w:proofErr w:type="gramEnd"/>
      <w:r w:rsidRPr="00301B19">
        <w:rPr>
          <w:color w:val="auto"/>
          <w:sz w:val="24"/>
          <w:szCs w:val="24"/>
          <w:lang w:val="en-CA"/>
        </w:rPr>
        <w:t xml:space="preserve"> </w:t>
      </w:r>
      <w:r w:rsidRPr="00301B19">
        <w:rPr>
          <w:b w:val="0"/>
          <w:bCs w:val="0"/>
          <w:color w:val="auto"/>
          <w:sz w:val="24"/>
          <w:szCs w:val="24"/>
          <w:lang w:val="en-CA"/>
        </w:rPr>
        <w:t>Electricity generation British Columbia and fuels used</w:t>
      </w:r>
      <w:r w:rsidR="00B77592">
        <w:rPr>
          <w:b w:val="0"/>
          <w:bCs w:val="0"/>
          <w:color w:val="auto"/>
          <w:sz w:val="24"/>
          <w:szCs w:val="24"/>
          <w:lang w:val="en-CA"/>
        </w:rPr>
        <w:t xml:space="preserve"> </w:t>
      </w:r>
      <w:r w:rsidR="00BB2E83" w:rsidRPr="006404A9">
        <w:rPr>
          <w:b w:val="0"/>
          <w:bCs w:val="0"/>
          <w:color w:val="auto"/>
          <w:sz w:val="24"/>
          <w:szCs w:val="24"/>
          <w:lang w:val="en-CA"/>
        </w:rPr>
        <w:fldChar w:fldCharType="begin"/>
      </w:r>
      <w:r w:rsidR="006404A9" w:rsidRPr="006404A9">
        <w:rPr>
          <w:b w:val="0"/>
          <w:bCs w:val="0"/>
          <w:color w:val="auto"/>
          <w:sz w:val="24"/>
          <w:szCs w:val="24"/>
          <w:lang w:val="en-CA"/>
        </w:rPr>
        <w:instrText>ADDIN RW.CITE{{59 Anonymous; 60 Anonymous; 84 Anonymous}}</w:instrText>
      </w:r>
      <w:r w:rsidR="00BB2E83" w:rsidRPr="006404A9">
        <w:rPr>
          <w:b w:val="0"/>
          <w:bCs w:val="0"/>
          <w:color w:val="auto"/>
          <w:sz w:val="24"/>
          <w:szCs w:val="24"/>
          <w:lang w:val="en-CA"/>
        </w:rPr>
        <w:fldChar w:fldCharType="separate"/>
      </w:r>
      <w:bookmarkEnd w:id="104"/>
      <w:r w:rsidR="00571DAA">
        <w:rPr>
          <w:b w:val="0"/>
          <w:bCs w:val="0"/>
          <w:color w:val="auto"/>
          <w:sz w:val="24"/>
          <w:szCs w:val="24"/>
          <w:lang w:val="en-CA"/>
        </w:rPr>
        <w:t>[8-10]</w:t>
      </w:r>
      <w:r w:rsidR="00BB2E83" w:rsidRPr="006404A9">
        <w:rPr>
          <w:b w:val="0"/>
          <w:bCs w:val="0"/>
          <w:color w:val="auto"/>
          <w:sz w:val="24"/>
          <w:szCs w:val="24"/>
          <w:lang w:val="en-CA"/>
        </w:rPr>
        <w:fldChar w:fldCharType="end"/>
      </w:r>
    </w:p>
    <w:tbl>
      <w:tblPr>
        <w:tblW w:w="8828" w:type="dxa"/>
        <w:jc w:val="cente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653"/>
        <w:gridCol w:w="846"/>
        <w:gridCol w:w="893"/>
        <w:gridCol w:w="944"/>
        <w:gridCol w:w="849"/>
        <w:gridCol w:w="893"/>
        <w:gridCol w:w="950"/>
        <w:gridCol w:w="849"/>
        <w:gridCol w:w="893"/>
        <w:gridCol w:w="1058"/>
      </w:tblGrid>
      <w:tr w:rsidR="00F631EA" w:rsidRPr="00DF2CE1" w:rsidTr="00330F39">
        <w:trPr>
          <w:jc w:val="center"/>
        </w:trPr>
        <w:tc>
          <w:tcPr>
            <w:tcW w:w="652" w:type="dxa"/>
          </w:tcPr>
          <w:p w:rsidR="00F631EA" w:rsidRPr="00DF2CE1" w:rsidRDefault="00F631EA" w:rsidP="00DF2CE1">
            <w:pPr>
              <w:rPr>
                <w:b/>
                <w:bCs/>
                <w:sz w:val="14"/>
                <w:szCs w:val="14"/>
              </w:rPr>
            </w:pPr>
          </w:p>
        </w:tc>
        <w:tc>
          <w:tcPr>
            <w:tcW w:w="2686" w:type="dxa"/>
            <w:gridSpan w:val="3"/>
          </w:tcPr>
          <w:p w:rsidR="00F631EA" w:rsidRPr="00DF2CE1" w:rsidRDefault="00F631EA" w:rsidP="000E2B41">
            <w:pPr>
              <w:jc w:val="center"/>
              <w:rPr>
                <w:b/>
                <w:bCs/>
                <w:sz w:val="14"/>
                <w:szCs w:val="14"/>
              </w:rPr>
            </w:pPr>
            <w:r w:rsidRPr="00DF2CE1">
              <w:rPr>
                <w:b/>
                <w:bCs/>
                <w:sz w:val="14"/>
                <w:szCs w:val="14"/>
              </w:rPr>
              <w:t>2004</w:t>
            </w:r>
          </w:p>
        </w:tc>
        <w:tc>
          <w:tcPr>
            <w:tcW w:w="2696" w:type="dxa"/>
            <w:gridSpan w:val="3"/>
          </w:tcPr>
          <w:p w:rsidR="00F631EA" w:rsidRPr="00DF2CE1" w:rsidRDefault="00F631EA" w:rsidP="000E2B41">
            <w:pPr>
              <w:jc w:val="center"/>
              <w:rPr>
                <w:b/>
                <w:bCs/>
                <w:sz w:val="14"/>
                <w:szCs w:val="14"/>
              </w:rPr>
            </w:pPr>
            <w:r w:rsidRPr="00DF2CE1">
              <w:rPr>
                <w:b/>
                <w:bCs/>
                <w:sz w:val="14"/>
                <w:szCs w:val="14"/>
              </w:rPr>
              <w:t>2005</w:t>
            </w:r>
          </w:p>
        </w:tc>
        <w:tc>
          <w:tcPr>
            <w:tcW w:w="2794" w:type="dxa"/>
            <w:gridSpan w:val="3"/>
          </w:tcPr>
          <w:p w:rsidR="00F631EA" w:rsidRPr="00DF2CE1" w:rsidRDefault="00F631EA" w:rsidP="000E2B41">
            <w:pPr>
              <w:jc w:val="center"/>
              <w:rPr>
                <w:b/>
                <w:bCs/>
                <w:sz w:val="14"/>
                <w:szCs w:val="14"/>
              </w:rPr>
            </w:pPr>
            <w:r>
              <w:rPr>
                <w:b/>
                <w:bCs/>
                <w:sz w:val="14"/>
                <w:szCs w:val="14"/>
              </w:rPr>
              <w:t>2006</w:t>
            </w:r>
          </w:p>
        </w:tc>
      </w:tr>
      <w:tr w:rsidR="00330F39" w:rsidRPr="00DF2CE1" w:rsidTr="00330F39">
        <w:trPr>
          <w:jc w:val="center"/>
        </w:trPr>
        <w:tc>
          <w:tcPr>
            <w:tcW w:w="652" w:type="dxa"/>
          </w:tcPr>
          <w:p w:rsidR="00F631EA" w:rsidRPr="00DF2CE1" w:rsidRDefault="00F631EA" w:rsidP="000E2B41">
            <w:pPr>
              <w:jc w:val="center"/>
              <w:rPr>
                <w:b/>
                <w:bCs/>
                <w:sz w:val="14"/>
                <w:szCs w:val="14"/>
              </w:rPr>
            </w:pPr>
            <w:r w:rsidRPr="00DF2CE1">
              <w:rPr>
                <w:b/>
                <w:bCs/>
                <w:sz w:val="14"/>
                <w:szCs w:val="14"/>
              </w:rPr>
              <w:t>Energy Source</w:t>
            </w:r>
          </w:p>
          <w:p w:rsidR="00F631EA" w:rsidRPr="00DF2CE1" w:rsidRDefault="00F631EA" w:rsidP="000E2B41">
            <w:pPr>
              <w:jc w:val="center"/>
              <w:rPr>
                <w:b/>
                <w:bCs/>
                <w:sz w:val="14"/>
                <w:szCs w:val="14"/>
              </w:rPr>
            </w:pPr>
          </w:p>
        </w:tc>
        <w:tc>
          <w:tcPr>
            <w:tcW w:w="846" w:type="dxa"/>
          </w:tcPr>
          <w:p w:rsidR="00F631EA" w:rsidRPr="00DF2CE1" w:rsidRDefault="00F631EA" w:rsidP="000E2B41">
            <w:pPr>
              <w:jc w:val="center"/>
              <w:rPr>
                <w:b/>
                <w:bCs/>
                <w:sz w:val="14"/>
                <w:szCs w:val="14"/>
              </w:rPr>
            </w:pPr>
            <w:r w:rsidRPr="00DF2CE1">
              <w:rPr>
                <w:b/>
                <w:bCs/>
                <w:sz w:val="14"/>
                <w:szCs w:val="14"/>
              </w:rPr>
              <w:t>Electricity Generated</w:t>
            </w:r>
          </w:p>
          <w:p w:rsidR="00F631EA" w:rsidRPr="00DF2CE1" w:rsidRDefault="00F631EA" w:rsidP="000E2B41">
            <w:pPr>
              <w:jc w:val="center"/>
              <w:rPr>
                <w:b/>
                <w:bCs/>
                <w:sz w:val="14"/>
                <w:szCs w:val="14"/>
              </w:rPr>
            </w:pPr>
            <w:r w:rsidRPr="00DF2CE1">
              <w:rPr>
                <w:b/>
                <w:bCs/>
                <w:sz w:val="14"/>
                <w:szCs w:val="14"/>
              </w:rPr>
              <w:t>(MWh)</w:t>
            </w:r>
          </w:p>
        </w:tc>
        <w:tc>
          <w:tcPr>
            <w:tcW w:w="893" w:type="dxa"/>
          </w:tcPr>
          <w:p w:rsidR="00F631EA" w:rsidRDefault="00F631EA" w:rsidP="000E2B41">
            <w:pPr>
              <w:jc w:val="center"/>
              <w:rPr>
                <w:b/>
                <w:bCs/>
                <w:sz w:val="14"/>
                <w:szCs w:val="14"/>
              </w:rPr>
            </w:pPr>
            <w:r w:rsidRPr="00DF2CE1">
              <w:rPr>
                <w:b/>
                <w:bCs/>
                <w:sz w:val="14"/>
                <w:szCs w:val="14"/>
              </w:rPr>
              <w:t xml:space="preserve">% of  </w:t>
            </w:r>
          </w:p>
          <w:p w:rsidR="00F631EA" w:rsidRPr="00DF2CE1" w:rsidRDefault="00F631EA" w:rsidP="00DF2CE1">
            <w:pPr>
              <w:jc w:val="center"/>
              <w:rPr>
                <w:b/>
                <w:bCs/>
                <w:sz w:val="14"/>
                <w:szCs w:val="14"/>
              </w:rPr>
            </w:pPr>
            <w:r w:rsidRPr="00DF2CE1">
              <w:rPr>
                <w:b/>
                <w:bCs/>
                <w:sz w:val="14"/>
                <w:szCs w:val="14"/>
              </w:rPr>
              <w:t>Total Generation</w:t>
            </w:r>
          </w:p>
        </w:tc>
        <w:tc>
          <w:tcPr>
            <w:tcW w:w="947" w:type="dxa"/>
          </w:tcPr>
          <w:p w:rsidR="00F631EA" w:rsidRDefault="00F631EA" w:rsidP="000E2B41">
            <w:pPr>
              <w:jc w:val="center"/>
              <w:rPr>
                <w:b/>
                <w:bCs/>
                <w:sz w:val="14"/>
                <w:szCs w:val="14"/>
              </w:rPr>
            </w:pPr>
            <w:r w:rsidRPr="00DF2CE1">
              <w:rPr>
                <w:b/>
                <w:bCs/>
                <w:sz w:val="14"/>
                <w:szCs w:val="14"/>
              </w:rPr>
              <w:t>Fuel</w:t>
            </w:r>
          </w:p>
          <w:p w:rsidR="00F631EA" w:rsidRPr="00DF2CE1" w:rsidRDefault="00F631EA" w:rsidP="000E2B41">
            <w:pPr>
              <w:jc w:val="center"/>
              <w:rPr>
                <w:b/>
                <w:bCs/>
                <w:sz w:val="14"/>
                <w:szCs w:val="14"/>
              </w:rPr>
            </w:pPr>
            <w:r w:rsidRPr="00DF2CE1">
              <w:rPr>
                <w:b/>
                <w:bCs/>
                <w:sz w:val="14"/>
                <w:szCs w:val="14"/>
              </w:rPr>
              <w:t xml:space="preserve"> Input</w:t>
            </w:r>
          </w:p>
          <w:p w:rsidR="00F631EA" w:rsidRPr="00DF2CE1" w:rsidRDefault="00F631EA" w:rsidP="000E2B41">
            <w:pPr>
              <w:jc w:val="center"/>
              <w:rPr>
                <w:b/>
                <w:bCs/>
                <w:sz w:val="14"/>
                <w:szCs w:val="14"/>
              </w:rPr>
            </w:pPr>
          </w:p>
        </w:tc>
        <w:tc>
          <w:tcPr>
            <w:tcW w:w="849" w:type="dxa"/>
          </w:tcPr>
          <w:p w:rsidR="00F631EA" w:rsidRPr="00DF2CE1" w:rsidRDefault="00F631EA" w:rsidP="000E2B41">
            <w:pPr>
              <w:jc w:val="center"/>
              <w:rPr>
                <w:b/>
                <w:bCs/>
                <w:sz w:val="14"/>
                <w:szCs w:val="14"/>
              </w:rPr>
            </w:pPr>
            <w:r w:rsidRPr="00DF2CE1">
              <w:rPr>
                <w:b/>
                <w:bCs/>
                <w:sz w:val="14"/>
                <w:szCs w:val="14"/>
              </w:rPr>
              <w:t>Electricity Generated (MWh)</w:t>
            </w:r>
          </w:p>
        </w:tc>
        <w:tc>
          <w:tcPr>
            <w:tcW w:w="893" w:type="dxa"/>
          </w:tcPr>
          <w:p w:rsidR="00F631EA" w:rsidRDefault="00F631EA" w:rsidP="000E2B41">
            <w:pPr>
              <w:jc w:val="center"/>
              <w:rPr>
                <w:b/>
                <w:bCs/>
                <w:sz w:val="14"/>
                <w:szCs w:val="14"/>
              </w:rPr>
            </w:pPr>
            <w:r w:rsidRPr="00DF2CE1">
              <w:rPr>
                <w:b/>
                <w:bCs/>
                <w:sz w:val="14"/>
                <w:szCs w:val="14"/>
              </w:rPr>
              <w:t xml:space="preserve">% of  </w:t>
            </w:r>
          </w:p>
          <w:p w:rsidR="00F631EA" w:rsidRPr="00DF2CE1" w:rsidRDefault="00F631EA" w:rsidP="00F631EA">
            <w:pPr>
              <w:jc w:val="center"/>
              <w:rPr>
                <w:b/>
                <w:bCs/>
                <w:sz w:val="14"/>
                <w:szCs w:val="14"/>
              </w:rPr>
            </w:pPr>
            <w:r w:rsidRPr="00DF2CE1">
              <w:rPr>
                <w:b/>
                <w:bCs/>
                <w:sz w:val="14"/>
                <w:szCs w:val="14"/>
              </w:rPr>
              <w:t>Total Generation</w:t>
            </w:r>
          </w:p>
        </w:tc>
        <w:tc>
          <w:tcPr>
            <w:tcW w:w="954" w:type="dxa"/>
          </w:tcPr>
          <w:p w:rsidR="00F631EA" w:rsidRDefault="00F631EA" w:rsidP="000E2B41">
            <w:pPr>
              <w:jc w:val="center"/>
              <w:rPr>
                <w:b/>
                <w:bCs/>
                <w:sz w:val="14"/>
                <w:szCs w:val="14"/>
              </w:rPr>
            </w:pPr>
            <w:r w:rsidRPr="00DF2CE1">
              <w:rPr>
                <w:b/>
                <w:bCs/>
                <w:sz w:val="14"/>
                <w:szCs w:val="14"/>
              </w:rPr>
              <w:t xml:space="preserve">Fuel </w:t>
            </w:r>
          </w:p>
          <w:p w:rsidR="00F631EA" w:rsidRPr="00DF2CE1" w:rsidRDefault="00F631EA" w:rsidP="000E2B41">
            <w:pPr>
              <w:jc w:val="center"/>
              <w:rPr>
                <w:b/>
                <w:bCs/>
                <w:sz w:val="14"/>
                <w:szCs w:val="14"/>
              </w:rPr>
            </w:pPr>
            <w:r w:rsidRPr="00DF2CE1">
              <w:rPr>
                <w:b/>
                <w:bCs/>
                <w:sz w:val="14"/>
                <w:szCs w:val="14"/>
              </w:rPr>
              <w:t>Input</w:t>
            </w:r>
          </w:p>
          <w:p w:rsidR="00F631EA" w:rsidRPr="00DF2CE1" w:rsidRDefault="00F631EA" w:rsidP="000E2B41">
            <w:pPr>
              <w:jc w:val="center"/>
              <w:rPr>
                <w:b/>
                <w:bCs/>
                <w:sz w:val="14"/>
                <w:szCs w:val="14"/>
              </w:rPr>
            </w:pPr>
          </w:p>
        </w:tc>
        <w:tc>
          <w:tcPr>
            <w:tcW w:w="850" w:type="dxa"/>
          </w:tcPr>
          <w:p w:rsidR="00F631EA" w:rsidRPr="00DF2CE1" w:rsidRDefault="00F631EA" w:rsidP="0072387F">
            <w:pPr>
              <w:jc w:val="center"/>
              <w:rPr>
                <w:b/>
                <w:bCs/>
                <w:sz w:val="14"/>
                <w:szCs w:val="14"/>
              </w:rPr>
            </w:pPr>
            <w:r w:rsidRPr="00DF2CE1">
              <w:rPr>
                <w:b/>
                <w:bCs/>
                <w:sz w:val="14"/>
                <w:szCs w:val="14"/>
              </w:rPr>
              <w:t>Electricity Generated (MWh)</w:t>
            </w:r>
          </w:p>
        </w:tc>
        <w:tc>
          <w:tcPr>
            <w:tcW w:w="851" w:type="dxa"/>
          </w:tcPr>
          <w:p w:rsidR="00F631EA" w:rsidRDefault="00F631EA" w:rsidP="0072387F">
            <w:pPr>
              <w:jc w:val="center"/>
              <w:rPr>
                <w:b/>
                <w:bCs/>
                <w:sz w:val="14"/>
                <w:szCs w:val="14"/>
              </w:rPr>
            </w:pPr>
            <w:r w:rsidRPr="00DF2CE1">
              <w:rPr>
                <w:b/>
                <w:bCs/>
                <w:sz w:val="14"/>
                <w:szCs w:val="14"/>
              </w:rPr>
              <w:t xml:space="preserve">% of  </w:t>
            </w:r>
          </w:p>
          <w:p w:rsidR="00F631EA" w:rsidRPr="00DF2CE1" w:rsidRDefault="00F631EA" w:rsidP="0072387F">
            <w:pPr>
              <w:jc w:val="center"/>
              <w:rPr>
                <w:b/>
                <w:bCs/>
                <w:sz w:val="14"/>
                <w:szCs w:val="14"/>
              </w:rPr>
            </w:pPr>
            <w:r w:rsidRPr="00DF2CE1">
              <w:rPr>
                <w:b/>
                <w:bCs/>
                <w:sz w:val="14"/>
                <w:szCs w:val="14"/>
              </w:rPr>
              <w:t>Total Generation</w:t>
            </w:r>
          </w:p>
        </w:tc>
        <w:tc>
          <w:tcPr>
            <w:tcW w:w="1093" w:type="dxa"/>
          </w:tcPr>
          <w:p w:rsidR="00F631EA" w:rsidRDefault="00F631EA" w:rsidP="0072387F">
            <w:pPr>
              <w:jc w:val="center"/>
              <w:rPr>
                <w:b/>
                <w:bCs/>
                <w:sz w:val="14"/>
                <w:szCs w:val="14"/>
              </w:rPr>
            </w:pPr>
            <w:r w:rsidRPr="00DF2CE1">
              <w:rPr>
                <w:b/>
                <w:bCs/>
                <w:sz w:val="14"/>
                <w:szCs w:val="14"/>
              </w:rPr>
              <w:t xml:space="preserve">Fuel </w:t>
            </w:r>
          </w:p>
          <w:p w:rsidR="00F631EA" w:rsidRPr="00DF2CE1" w:rsidRDefault="00F631EA" w:rsidP="0072387F">
            <w:pPr>
              <w:jc w:val="center"/>
              <w:rPr>
                <w:b/>
                <w:bCs/>
                <w:sz w:val="14"/>
                <w:szCs w:val="14"/>
              </w:rPr>
            </w:pPr>
            <w:r w:rsidRPr="00DF2CE1">
              <w:rPr>
                <w:b/>
                <w:bCs/>
                <w:sz w:val="14"/>
                <w:szCs w:val="14"/>
              </w:rPr>
              <w:t>Input</w:t>
            </w:r>
          </w:p>
          <w:p w:rsidR="00F631EA" w:rsidRPr="00DF2CE1" w:rsidRDefault="00F631EA" w:rsidP="0072387F">
            <w:pPr>
              <w:jc w:val="center"/>
              <w:rPr>
                <w:b/>
                <w:bCs/>
                <w:sz w:val="14"/>
                <w:szCs w:val="14"/>
              </w:rPr>
            </w:pPr>
          </w:p>
        </w:tc>
      </w:tr>
      <w:tr w:rsidR="00330F39" w:rsidRPr="00DF2CE1" w:rsidTr="00330F39">
        <w:trPr>
          <w:jc w:val="center"/>
        </w:trPr>
        <w:tc>
          <w:tcPr>
            <w:tcW w:w="652" w:type="dxa"/>
          </w:tcPr>
          <w:p w:rsidR="00F631EA" w:rsidRPr="00DF2CE1" w:rsidRDefault="00F631EA" w:rsidP="000E2B41">
            <w:pPr>
              <w:jc w:val="center"/>
              <w:rPr>
                <w:sz w:val="14"/>
                <w:szCs w:val="14"/>
              </w:rPr>
            </w:pPr>
            <w:r w:rsidRPr="00DF2CE1">
              <w:rPr>
                <w:sz w:val="14"/>
                <w:szCs w:val="14"/>
              </w:rPr>
              <w:t>Diesel</w:t>
            </w:r>
          </w:p>
        </w:tc>
        <w:tc>
          <w:tcPr>
            <w:tcW w:w="846" w:type="dxa"/>
          </w:tcPr>
          <w:p w:rsidR="00F631EA" w:rsidRPr="00DF2CE1" w:rsidRDefault="00F631EA" w:rsidP="000E2B41">
            <w:pPr>
              <w:jc w:val="center"/>
              <w:rPr>
                <w:sz w:val="14"/>
                <w:szCs w:val="14"/>
              </w:rPr>
            </w:pPr>
            <w:r w:rsidRPr="00DF2CE1">
              <w:rPr>
                <w:sz w:val="14"/>
                <w:szCs w:val="14"/>
              </w:rPr>
              <w:t>58,798</w:t>
            </w:r>
          </w:p>
        </w:tc>
        <w:tc>
          <w:tcPr>
            <w:tcW w:w="893" w:type="dxa"/>
          </w:tcPr>
          <w:p w:rsidR="00F631EA" w:rsidRPr="00DF2CE1" w:rsidRDefault="00330F39" w:rsidP="000E2B41">
            <w:pPr>
              <w:jc w:val="center"/>
              <w:rPr>
                <w:sz w:val="14"/>
                <w:szCs w:val="14"/>
              </w:rPr>
            </w:pPr>
            <w:r>
              <w:rPr>
                <w:sz w:val="14"/>
                <w:szCs w:val="14"/>
              </w:rPr>
              <w:t xml:space="preserve">  </w:t>
            </w:r>
            <w:r w:rsidR="00F631EA" w:rsidRPr="00DF2CE1">
              <w:rPr>
                <w:sz w:val="14"/>
                <w:szCs w:val="14"/>
              </w:rPr>
              <w:t>0.12</w:t>
            </w:r>
          </w:p>
        </w:tc>
        <w:tc>
          <w:tcPr>
            <w:tcW w:w="947" w:type="dxa"/>
          </w:tcPr>
          <w:p w:rsidR="00F631EA" w:rsidRPr="00DF2CE1" w:rsidRDefault="00F631EA" w:rsidP="000E2B41">
            <w:pPr>
              <w:jc w:val="center"/>
              <w:rPr>
                <w:sz w:val="14"/>
                <w:szCs w:val="14"/>
              </w:rPr>
            </w:pPr>
            <w:r w:rsidRPr="00DF2CE1">
              <w:rPr>
                <w:sz w:val="14"/>
                <w:szCs w:val="14"/>
              </w:rPr>
              <w:t>12,051kL</w:t>
            </w:r>
          </w:p>
        </w:tc>
        <w:tc>
          <w:tcPr>
            <w:tcW w:w="849" w:type="dxa"/>
          </w:tcPr>
          <w:p w:rsidR="00F631EA" w:rsidRPr="00DF2CE1" w:rsidRDefault="00F631EA" w:rsidP="000E2B41">
            <w:pPr>
              <w:jc w:val="center"/>
              <w:rPr>
                <w:sz w:val="14"/>
                <w:szCs w:val="14"/>
              </w:rPr>
            </w:pPr>
            <w:r w:rsidRPr="00DF2CE1">
              <w:rPr>
                <w:sz w:val="14"/>
                <w:szCs w:val="14"/>
              </w:rPr>
              <w:t>62,174</w:t>
            </w:r>
          </w:p>
        </w:tc>
        <w:tc>
          <w:tcPr>
            <w:tcW w:w="893" w:type="dxa"/>
          </w:tcPr>
          <w:p w:rsidR="00F631EA" w:rsidRPr="00DF2CE1" w:rsidRDefault="00330F39" w:rsidP="000E2B41">
            <w:pPr>
              <w:jc w:val="center"/>
              <w:rPr>
                <w:sz w:val="14"/>
                <w:szCs w:val="14"/>
              </w:rPr>
            </w:pPr>
            <w:r>
              <w:rPr>
                <w:sz w:val="14"/>
                <w:szCs w:val="14"/>
              </w:rPr>
              <w:t xml:space="preserve">  </w:t>
            </w:r>
            <w:r w:rsidR="00F631EA" w:rsidRPr="00DF2CE1">
              <w:rPr>
                <w:sz w:val="14"/>
                <w:szCs w:val="14"/>
              </w:rPr>
              <w:t>0.12</w:t>
            </w:r>
          </w:p>
        </w:tc>
        <w:tc>
          <w:tcPr>
            <w:tcW w:w="954" w:type="dxa"/>
          </w:tcPr>
          <w:p w:rsidR="00F631EA" w:rsidRPr="00DF2CE1" w:rsidRDefault="00F631EA" w:rsidP="000E2B41">
            <w:pPr>
              <w:jc w:val="center"/>
              <w:rPr>
                <w:sz w:val="14"/>
                <w:szCs w:val="14"/>
              </w:rPr>
            </w:pPr>
            <w:r w:rsidRPr="00DF2CE1">
              <w:rPr>
                <w:sz w:val="14"/>
                <w:szCs w:val="14"/>
              </w:rPr>
              <w:t>12,725kL</w:t>
            </w:r>
          </w:p>
        </w:tc>
        <w:tc>
          <w:tcPr>
            <w:tcW w:w="850" w:type="dxa"/>
          </w:tcPr>
          <w:p w:rsidR="00F631EA" w:rsidRPr="00DF2CE1" w:rsidRDefault="00F631EA" w:rsidP="000E2B41">
            <w:pPr>
              <w:jc w:val="center"/>
              <w:rPr>
                <w:sz w:val="14"/>
                <w:szCs w:val="14"/>
              </w:rPr>
            </w:pPr>
            <w:r w:rsidRPr="00F631EA">
              <w:rPr>
                <w:rFonts w:asciiTheme="majorBidi" w:hAnsiTheme="majorBidi" w:cstheme="majorBidi"/>
                <w:sz w:val="14"/>
                <w:szCs w:val="14"/>
                <w:lang w:val="en-US" w:eastAsia="en-US"/>
              </w:rPr>
              <w:t>10,879</w:t>
            </w:r>
          </w:p>
        </w:tc>
        <w:tc>
          <w:tcPr>
            <w:tcW w:w="851" w:type="dxa"/>
          </w:tcPr>
          <w:p w:rsidR="00F631EA" w:rsidRPr="00DF2CE1" w:rsidRDefault="00330F39" w:rsidP="000E2B41">
            <w:pPr>
              <w:jc w:val="center"/>
              <w:rPr>
                <w:sz w:val="14"/>
                <w:szCs w:val="14"/>
              </w:rPr>
            </w:pPr>
            <w:r>
              <w:rPr>
                <w:sz w:val="14"/>
                <w:szCs w:val="14"/>
              </w:rPr>
              <w:t xml:space="preserve">  </w:t>
            </w:r>
            <w:r w:rsidR="00F631EA">
              <w:rPr>
                <w:sz w:val="14"/>
                <w:szCs w:val="14"/>
              </w:rPr>
              <w:t>0.02</w:t>
            </w:r>
          </w:p>
        </w:tc>
        <w:tc>
          <w:tcPr>
            <w:tcW w:w="1093" w:type="dxa"/>
          </w:tcPr>
          <w:p w:rsidR="00F631EA" w:rsidRPr="00DF2CE1" w:rsidRDefault="00F631EA" w:rsidP="000E2B41">
            <w:pPr>
              <w:jc w:val="center"/>
              <w:rPr>
                <w:sz w:val="14"/>
                <w:szCs w:val="14"/>
              </w:rPr>
            </w:pPr>
            <w:r w:rsidRPr="00F631EA">
              <w:rPr>
                <w:rFonts w:asciiTheme="majorBidi" w:hAnsiTheme="majorBidi" w:cstheme="majorBidi"/>
                <w:sz w:val="14"/>
                <w:szCs w:val="14"/>
                <w:lang w:val="en-US" w:eastAsia="en-US"/>
              </w:rPr>
              <w:t>2,232</w:t>
            </w:r>
            <w:r w:rsidR="00330F39">
              <w:rPr>
                <w:rFonts w:asciiTheme="majorBidi" w:hAnsiTheme="majorBidi" w:cstheme="majorBidi"/>
                <w:sz w:val="14"/>
                <w:szCs w:val="14"/>
                <w:lang w:val="en-US" w:eastAsia="en-US"/>
              </w:rPr>
              <w:t>kL</w:t>
            </w:r>
          </w:p>
        </w:tc>
      </w:tr>
      <w:tr w:rsidR="00330F39" w:rsidRPr="00DF2CE1" w:rsidTr="00330F39">
        <w:trPr>
          <w:jc w:val="center"/>
        </w:trPr>
        <w:tc>
          <w:tcPr>
            <w:tcW w:w="652" w:type="dxa"/>
          </w:tcPr>
          <w:p w:rsidR="00F631EA" w:rsidRPr="00DF2CE1" w:rsidRDefault="00F631EA" w:rsidP="000E2B41">
            <w:pPr>
              <w:jc w:val="center"/>
              <w:rPr>
                <w:sz w:val="14"/>
                <w:szCs w:val="14"/>
              </w:rPr>
            </w:pPr>
            <w:r w:rsidRPr="00DF2CE1">
              <w:rPr>
                <w:sz w:val="14"/>
                <w:szCs w:val="14"/>
              </w:rPr>
              <w:t>Natural gas</w:t>
            </w:r>
          </w:p>
        </w:tc>
        <w:tc>
          <w:tcPr>
            <w:tcW w:w="846" w:type="dxa"/>
          </w:tcPr>
          <w:p w:rsidR="00F631EA" w:rsidRPr="00DF2CE1" w:rsidRDefault="00F631EA" w:rsidP="000E2B41">
            <w:pPr>
              <w:jc w:val="center"/>
              <w:rPr>
                <w:sz w:val="14"/>
                <w:szCs w:val="14"/>
              </w:rPr>
            </w:pPr>
            <w:r w:rsidRPr="00DF2CE1">
              <w:rPr>
                <w:sz w:val="14"/>
                <w:szCs w:val="14"/>
              </w:rPr>
              <w:t>2,380,966</w:t>
            </w:r>
          </w:p>
        </w:tc>
        <w:tc>
          <w:tcPr>
            <w:tcW w:w="893" w:type="dxa"/>
          </w:tcPr>
          <w:p w:rsidR="00F631EA" w:rsidRPr="00DF2CE1" w:rsidRDefault="00330F39" w:rsidP="000E2B41">
            <w:pPr>
              <w:jc w:val="center"/>
              <w:rPr>
                <w:sz w:val="14"/>
                <w:szCs w:val="14"/>
              </w:rPr>
            </w:pPr>
            <w:r>
              <w:rPr>
                <w:sz w:val="14"/>
                <w:szCs w:val="14"/>
              </w:rPr>
              <w:t xml:space="preserve">  </w:t>
            </w:r>
            <w:r w:rsidR="00F631EA" w:rsidRPr="00DF2CE1">
              <w:rPr>
                <w:sz w:val="14"/>
                <w:szCs w:val="14"/>
              </w:rPr>
              <w:t>4.96</w:t>
            </w:r>
          </w:p>
        </w:tc>
        <w:tc>
          <w:tcPr>
            <w:tcW w:w="947" w:type="dxa"/>
          </w:tcPr>
          <w:p w:rsidR="00F631EA" w:rsidRPr="00DF2CE1" w:rsidRDefault="00F631EA" w:rsidP="000E2B41">
            <w:pPr>
              <w:jc w:val="center"/>
              <w:rPr>
                <w:sz w:val="14"/>
                <w:szCs w:val="14"/>
              </w:rPr>
            </w:pPr>
            <w:r w:rsidRPr="00DF2CE1">
              <w:rPr>
                <w:sz w:val="14"/>
                <w:szCs w:val="14"/>
              </w:rPr>
              <w:t>564,907k.m</w:t>
            </w:r>
            <w:r w:rsidRPr="00DF2CE1">
              <w:rPr>
                <w:sz w:val="14"/>
                <w:szCs w:val="14"/>
                <w:vertAlign w:val="superscript"/>
              </w:rPr>
              <w:t>3</w:t>
            </w:r>
          </w:p>
        </w:tc>
        <w:tc>
          <w:tcPr>
            <w:tcW w:w="849" w:type="dxa"/>
          </w:tcPr>
          <w:p w:rsidR="00F631EA" w:rsidRPr="00DF2CE1" w:rsidRDefault="00F631EA" w:rsidP="000E2B41">
            <w:pPr>
              <w:jc w:val="center"/>
              <w:rPr>
                <w:sz w:val="14"/>
                <w:szCs w:val="14"/>
              </w:rPr>
            </w:pPr>
            <w:r w:rsidRPr="00DF2CE1">
              <w:rPr>
                <w:sz w:val="14"/>
                <w:szCs w:val="14"/>
              </w:rPr>
              <w:t>2,436,996</w:t>
            </w:r>
          </w:p>
        </w:tc>
        <w:tc>
          <w:tcPr>
            <w:tcW w:w="893" w:type="dxa"/>
          </w:tcPr>
          <w:p w:rsidR="00F631EA" w:rsidRPr="00DF2CE1" w:rsidRDefault="00330F39" w:rsidP="000E2B41">
            <w:pPr>
              <w:jc w:val="center"/>
              <w:rPr>
                <w:sz w:val="14"/>
                <w:szCs w:val="14"/>
              </w:rPr>
            </w:pPr>
            <w:r>
              <w:rPr>
                <w:sz w:val="14"/>
                <w:szCs w:val="14"/>
              </w:rPr>
              <w:t xml:space="preserve">  </w:t>
            </w:r>
            <w:r w:rsidR="00F631EA" w:rsidRPr="00DF2CE1">
              <w:rPr>
                <w:sz w:val="14"/>
                <w:szCs w:val="14"/>
              </w:rPr>
              <w:t>4.57</w:t>
            </w:r>
          </w:p>
        </w:tc>
        <w:tc>
          <w:tcPr>
            <w:tcW w:w="954" w:type="dxa"/>
          </w:tcPr>
          <w:p w:rsidR="00F631EA" w:rsidRPr="00DF2CE1" w:rsidRDefault="00F631EA" w:rsidP="000E2B41">
            <w:pPr>
              <w:jc w:val="center"/>
              <w:rPr>
                <w:sz w:val="14"/>
                <w:szCs w:val="14"/>
              </w:rPr>
            </w:pPr>
            <w:r w:rsidRPr="00DF2CE1">
              <w:rPr>
                <w:sz w:val="14"/>
                <w:szCs w:val="14"/>
              </w:rPr>
              <w:t>554,648k.m</w:t>
            </w:r>
            <w:r w:rsidRPr="00DF2CE1">
              <w:rPr>
                <w:sz w:val="14"/>
                <w:szCs w:val="14"/>
                <w:vertAlign w:val="superscript"/>
              </w:rPr>
              <w:t>3</w:t>
            </w:r>
          </w:p>
        </w:tc>
        <w:tc>
          <w:tcPr>
            <w:tcW w:w="850" w:type="dxa"/>
          </w:tcPr>
          <w:p w:rsidR="00F631EA" w:rsidRPr="00DF2CE1" w:rsidRDefault="00F631EA" w:rsidP="000E2B41">
            <w:pPr>
              <w:jc w:val="center"/>
              <w:rPr>
                <w:sz w:val="14"/>
                <w:szCs w:val="14"/>
              </w:rPr>
            </w:pPr>
            <w:r w:rsidRPr="00F631EA">
              <w:rPr>
                <w:rFonts w:asciiTheme="majorBidi" w:hAnsiTheme="majorBidi" w:cstheme="majorBidi"/>
                <w:sz w:val="14"/>
                <w:szCs w:val="14"/>
                <w:lang w:val="en-US" w:eastAsia="en-US"/>
              </w:rPr>
              <w:t>2,165,673</w:t>
            </w:r>
          </w:p>
        </w:tc>
        <w:tc>
          <w:tcPr>
            <w:tcW w:w="851" w:type="dxa"/>
          </w:tcPr>
          <w:p w:rsidR="00F631EA" w:rsidRPr="00DF2CE1" w:rsidRDefault="00330F39" w:rsidP="000E2B41">
            <w:pPr>
              <w:jc w:val="center"/>
              <w:rPr>
                <w:sz w:val="14"/>
                <w:szCs w:val="14"/>
              </w:rPr>
            </w:pPr>
            <w:r>
              <w:rPr>
                <w:sz w:val="14"/>
                <w:szCs w:val="14"/>
              </w:rPr>
              <w:t xml:space="preserve">  </w:t>
            </w:r>
            <w:r w:rsidR="00F631EA">
              <w:rPr>
                <w:sz w:val="14"/>
                <w:szCs w:val="14"/>
              </w:rPr>
              <w:t>4.59</w:t>
            </w:r>
          </w:p>
        </w:tc>
        <w:tc>
          <w:tcPr>
            <w:tcW w:w="1093" w:type="dxa"/>
          </w:tcPr>
          <w:p w:rsidR="00F631EA" w:rsidRPr="00DF2CE1" w:rsidRDefault="00F631EA" w:rsidP="000E2B41">
            <w:pPr>
              <w:jc w:val="center"/>
              <w:rPr>
                <w:sz w:val="14"/>
                <w:szCs w:val="14"/>
              </w:rPr>
            </w:pPr>
            <w:r w:rsidRPr="00F631EA">
              <w:rPr>
                <w:rFonts w:asciiTheme="majorBidi" w:hAnsiTheme="majorBidi" w:cstheme="majorBidi"/>
                <w:sz w:val="14"/>
                <w:szCs w:val="14"/>
                <w:lang w:val="en-US" w:eastAsia="en-US"/>
              </w:rPr>
              <w:t>502,300</w:t>
            </w:r>
            <w:r w:rsidR="00330F39" w:rsidRPr="00DF2CE1">
              <w:rPr>
                <w:sz w:val="14"/>
                <w:szCs w:val="14"/>
              </w:rPr>
              <w:t xml:space="preserve"> k.m</w:t>
            </w:r>
            <w:r w:rsidR="00330F39" w:rsidRPr="00DF2CE1">
              <w:rPr>
                <w:sz w:val="14"/>
                <w:szCs w:val="14"/>
                <w:vertAlign w:val="superscript"/>
              </w:rPr>
              <w:t>3</w:t>
            </w:r>
          </w:p>
        </w:tc>
      </w:tr>
      <w:tr w:rsidR="00330F39" w:rsidRPr="00DF2CE1" w:rsidTr="00330F39">
        <w:trPr>
          <w:jc w:val="center"/>
        </w:trPr>
        <w:tc>
          <w:tcPr>
            <w:tcW w:w="652" w:type="dxa"/>
          </w:tcPr>
          <w:p w:rsidR="00F631EA" w:rsidRPr="00DF2CE1" w:rsidRDefault="00F631EA" w:rsidP="000E2B41">
            <w:pPr>
              <w:jc w:val="center"/>
              <w:rPr>
                <w:sz w:val="14"/>
                <w:szCs w:val="14"/>
              </w:rPr>
            </w:pPr>
            <w:r w:rsidRPr="00DF2CE1">
              <w:rPr>
                <w:sz w:val="14"/>
                <w:szCs w:val="14"/>
              </w:rPr>
              <w:t>Wood</w:t>
            </w:r>
          </w:p>
        </w:tc>
        <w:tc>
          <w:tcPr>
            <w:tcW w:w="846" w:type="dxa"/>
          </w:tcPr>
          <w:p w:rsidR="00F631EA" w:rsidRPr="00DF2CE1" w:rsidRDefault="00F631EA" w:rsidP="000E2B41">
            <w:pPr>
              <w:jc w:val="center"/>
              <w:rPr>
                <w:sz w:val="14"/>
                <w:szCs w:val="14"/>
              </w:rPr>
            </w:pPr>
            <w:r w:rsidRPr="00DF2CE1">
              <w:rPr>
                <w:sz w:val="14"/>
                <w:szCs w:val="14"/>
              </w:rPr>
              <w:t>554,559</w:t>
            </w:r>
          </w:p>
        </w:tc>
        <w:tc>
          <w:tcPr>
            <w:tcW w:w="893" w:type="dxa"/>
          </w:tcPr>
          <w:p w:rsidR="00F631EA" w:rsidRPr="00DF2CE1" w:rsidRDefault="00330F39" w:rsidP="000E2B41">
            <w:pPr>
              <w:jc w:val="center"/>
              <w:rPr>
                <w:sz w:val="14"/>
                <w:szCs w:val="14"/>
              </w:rPr>
            </w:pPr>
            <w:r>
              <w:rPr>
                <w:sz w:val="14"/>
                <w:szCs w:val="14"/>
              </w:rPr>
              <w:t xml:space="preserve">  </w:t>
            </w:r>
            <w:r w:rsidR="00F631EA" w:rsidRPr="00DF2CE1">
              <w:rPr>
                <w:sz w:val="14"/>
                <w:szCs w:val="14"/>
              </w:rPr>
              <w:t>1.15</w:t>
            </w:r>
          </w:p>
        </w:tc>
        <w:tc>
          <w:tcPr>
            <w:tcW w:w="947" w:type="dxa"/>
          </w:tcPr>
          <w:p w:rsidR="00F631EA" w:rsidRPr="00DF2CE1" w:rsidRDefault="00F631EA" w:rsidP="000E2B41">
            <w:pPr>
              <w:jc w:val="center"/>
              <w:rPr>
                <w:sz w:val="14"/>
                <w:szCs w:val="14"/>
              </w:rPr>
            </w:pPr>
            <w:r w:rsidRPr="00DF2CE1">
              <w:rPr>
                <w:sz w:val="14"/>
                <w:szCs w:val="14"/>
              </w:rPr>
              <w:t>685,728Mg</w:t>
            </w:r>
          </w:p>
        </w:tc>
        <w:tc>
          <w:tcPr>
            <w:tcW w:w="849" w:type="dxa"/>
          </w:tcPr>
          <w:p w:rsidR="00F631EA" w:rsidRPr="00DF2CE1" w:rsidRDefault="00F631EA" w:rsidP="000E2B41">
            <w:pPr>
              <w:jc w:val="center"/>
              <w:rPr>
                <w:sz w:val="14"/>
                <w:szCs w:val="14"/>
              </w:rPr>
            </w:pPr>
            <w:r w:rsidRPr="00DF2CE1">
              <w:rPr>
                <w:sz w:val="14"/>
                <w:szCs w:val="14"/>
              </w:rPr>
              <w:t>545,907</w:t>
            </w:r>
          </w:p>
        </w:tc>
        <w:tc>
          <w:tcPr>
            <w:tcW w:w="893" w:type="dxa"/>
          </w:tcPr>
          <w:p w:rsidR="00F631EA" w:rsidRPr="00DF2CE1" w:rsidRDefault="00330F39" w:rsidP="000E2B41">
            <w:pPr>
              <w:jc w:val="center"/>
              <w:rPr>
                <w:sz w:val="14"/>
                <w:szCs w:val="14"/>
              </w:rPr>
            </w:pPr>
            <w:r>
              <w:rPr>
                <w:sz w:val="14"/>
                <w:szCs w:val="14"/>
              </w:rPr>
              <w:t xml:space="preserve">  </w:t>
            </w:r>
            <w:r w:rsidR="00F631EA" w:rsidRPr="00DF2CE1">
              <w:rPr>
                <w:sz w:val="14"/>
                <w:szCs w:val="14"/>
              </w:rPr>
              <w:t>1.02</w:t>
            </w:r>
          </w:p>
        </w:tc>
        <w:tc>
          <w:tcPr>
            <w:tcW w:w="954" w:type="dxa"/>
          </w:tcPr>
          <w:p w:rsidR="00F631EA" w:rsidRPr="00DF2CE1" w:rsidRDefault="00F631EA" w:rsidP="000E2B41">
            <w:pPr>
              <w:jc w:val="center"/>
              <w:rPr>
                <w:sz w:val="14"/>
                <w:szCs w:val="14"/>
              </w:rPr>
            </w:pPr>
            <w:r w:rsidRPr="00DF2CE1">
              <w:rPr>
                <w:sz w:val="14"/>
                <w:szCs w:val="14"/>
              </w:rPr>
              <w:t>311,058Mg</w:t>
            </w:r>
          </w:p>
        </w:tc>
        <w:tc>
          <w:tcPr>
            <w:tcW w:w="850" w:type="dxa"/>
          </w:tcPr>
          <w:p w:rsidR="00F631EA" w:rsidRPr="00DF2CE1" w:rsidRDefault="00F631EA" w:rsidP="000E2B41">
            <w:pPr>
              <w:jc w:val="center"/>
              <w:rPr>
                <w:sz w:val="14"/>
                <w:szCs w:val="14"/>
              </w:rPr>
            </w:pPr>
            <w:r w:rsidRPr="00F631EA">
              <w:rPr>
                <w:rFonts w:asciiTheme="majorBidi" w:hAnsiTheme="majorBidi" w:cstheme="majorBidi"/>
                <w:sz w:val="14"/>
                <w:szCs w:val="14"/>
                <w:lang w:val="en-US" w:eastAsia="en-US"/>
              </w:rPr>
              <w:t>546,358</w:t>
            </w:r>
          </w:p>
        </w:tc>
        <w:tc>
          <w:tcPr>
            <w:tcW w:w="851" w:type="dxa"/>
          </w:tcPr>
          <w:p w:rsidR="00F631EA" w:rsidRPr="00DF2CE1" w:rsidRDefault="00330F39" w:rsidP="000E2B41">
            <w:pPr>
              <w:jc w:val="center"/>
              <w:rPr>
                <w:sz w:val="14"/>
                <w:szCs w:val="14"/>
              </w:rPr>
            </w:pPr>
            <w:r>
              <w:rPr>
                <w:sz w:val="14"/>
                <w:szCs w:val="14"/>
              </w:rPr>
              <w:t xml:space="preserve">  </w:t>
            </w:r>
            <w:r w:rsidR="00F631EA">
              <w:rPr>
                <w:sz w:val="14"/>
                <w:szCs w:val="14"/>
              </w:rPr>
              <w:t>1.16</w:t>
            </w:r>
          </w:p>
        </w:tc>
        <w:tc>
          <w:tcPr>
            <w:tcW w:w="1093" w:type="dxa"/>
          </w:tcPr>
          <w:p w:rsidR="00F631EA" w:rsidRPr="00DF2CE1" w:rsidRDefault="00F631EA" w:rsidP="000E2B41">
            <w:pPr>
              <w:jc w:val="center"/>
              <w:rPr>
                <w:sz w:val="14"/>
                <w:szCs w:val="14"/>
              </w:rPr>
            </w:pPr>
            <w:r w:rsidRPr="00F631EA">
              <w:rPr>
                <w:rFonts w:asciiTheme="majorBidi" w:hAnsiTheme="majorBidi" w:cstheme="majorBidi"/>
                <w:sz w:val="14"/>
                <w:szCs w:val="14"/>
                <w:lang w:val="en-US" w:eastAsia="en-US"/>
              </w:rPr>
              <w:t>716,641</w:t>
            </w:r>
            <w:r w:rsidR="00330F39">
              <w:rPr>
                <w:rFonts w:asciiTheme="majorBidi" w:hAnsiTheme="majorBidi" w:cstheme="majorBidi"/>
                <w:sz w:val="14"/>
                <w:szCs w:val="14"/>
                <w:lang w:val="en-US" w:eastAsia="en-US"/>
              </w:rPr>
              <w:t>Mg</w:t>
            </w:r>
          </w:p>
        </w:tc>
      </w:tr>
      <w:tr w:rsidR="00330F39" w:rsidRPr="00DF2CE1" w:rsidTr="00330F39">
        <w:trPr>
          <w:jc w:val="center"/>
        </w:trPr>
        <w:tc>
          <w:tcPr>
            <w:tcW w:w="652" w:type="dxa"/>
          </w:tcPr>
          <w:p w:rsidR="00F631EA" w:rsidRPr="00DF2CE1" w:rsidRDefault="00F631EA" w:rsidP="000E2B41">
            <w:pPr>
              <w:jc w:val="center"/>
              <w:rPr>
                <w:sz w:val="14"/>
                <w:szCs w:val="14"/>
              </w:rPr>
            </w:pPr>
            <w:r w:rsidRPr="00DF2CE1">
              <w:rPr>
                <w:sz w:val="14"/>
                <w:szCs w:val="14"/>
              </w:rPr>
              <w:t>Hydro</w:t>
            </w:r>
          </w:p>
        </w:tc>
        <w:tc>
          <w:tcPr>
            <w:tcW w:w="846" w:type="dxa"/>
          </w:tcPr>
          <w:p w:rsidR="00F631EA" w:rsidRPr="00DF2CE1" w:rsidRDefault="00F631EA" w:rsidP="000E2B41">
            <w:pPr>
              <w:jc w:val="center"/>
              <w:rPr>
                <w:sz w:val="14"/>
                <w:szCs w:val="14"/>
              </w:rPr>
            </w:pPr>
            <w:r w:rsidRPr="00DF2CE1">
              <w:rPr>
                <w:sz w:val="14"/>
                <w:szCs w:val="14"/>
              </w:rPr>
              <w:t>45,023,675</w:t>
            </w:r>
          </w:p>
        </w:tc>
        <w:tc>
          <w:tcPr>
            <w:tcW w:w="893" w:type="dxa"/>
          </w:tcPr>
          <w:p w:rsidR="00F631EA" w:rsidRPr="00DF2CE1" w:rsidRDefault="00F631EA" w:rsidP="000E2B41">
            <w:pPr>
              <w:jc w:val="center"/>
              <w:rPr>
                <w:sz w:val="14"/>
                <w:szCs w:val="14"/>
              </w:rPr>
            </w:pPr>
            <w:r w:rsidRPr="00DF2CE1">
              <w:rPr>
                <w:sz w:val="14"/>
                <w:szCs w:val="14"/>
              </w:rPr>
              <w:t>93.76</w:t>
            </w:r>
          </w:p>
        </w:tc>
        <w:tc>
          <w:tcPr>
            <w:tcW w:w="947" w:type="dxa"/>
          </w:tcPr>
          <w:p w:rsidR="00F631EA" w:rsidRPr="00DF2CE1" w:rsidRDefault="00F631EA" w:rsidP="000E2B41">
            <w:pPr>
              <w:jc w:val="center"/>
              <w:rPr>
                <w:sz w:val="14"/>
                <w:szCs w:val="14"/>
              </w:rPr>
            </w:pPr>
            <w:r w:rsidRPr="00DF2CE1">
              <w:rPr>
                <w:sz w:val="14"/>
                <w:szCs w:val="14"/>
              </w:rPr>
              <w:t>N/A</w:t>
            </w:r>
          </w:p>
        </w:tc>
        <w:tc>
          <w:tcPr>
            <w:tcW w:w="849" w:type="dxa"/>
          </w:tcPr>
          <w:p w:rsidR="00F631EA" w:rsidRPr="00DF2CE1" w:rsidRDefault="00F631EA" w:rsidP="000E2B41">
            <w:pPr>
              <w:jc w:val="center"/>
              <w:rPr>
                <w:sz w:val="14"/>
                <w:szCs w:val="14"/>
              </w:rPr>
            </w:pPr>
            <w:r w:rsidRPr="00DF2CE1">
              <w:rPr>
                <w:sz w:val="14"/>
                <w:szCs w:val="14"/>
              </w:rPr>
              <w:t>50,305,334</w:t>
            </w:r>
          </w:p>
        </w:tc>
        <w:tc>
          <w:tcPr>
            <w:tcW w:w="893" w:type="dxa"/>
          </w:tcPr>
          <w:p w:rsidR="00F631EA" w:rsidRPr="00DF2CE1" w:rsidRDefault="00F631EA" w:rsidP="000E2B41">
            <w:pPr>
              <w:jc w:val="center"/>
              <w:rPr>
                <w:sz w:val="14"/>
                <w:szCs w:val="14"/>
              </w:rPr>
            </w:pPr>
            <w:r w:rsidRPr="00DF2CE1">
              <w:rPr>
                <w:sz w:val="14"/>
                <w:szCs w:val="14"/>
              </w:rPr>
              <w:t>94.29</w:t>
            </w:r>
          </w:p>
        </w:tc>
        <w:tc>
          <w:tcPr>
            <w:tcW w:w="954" w:type="dxa"/>
          </w:tcPr>
          <w:p w:rsidR="00F631EA" w:rsidRPr="00DF2CE1" w:rsidRDefault="00F631EA" w:rsidP="000E2B41">
            <w:pPr>
              <w:jc w:val="center"/>
              <w:rPr>
                <w:sz w:val="14"/>
                <w:szCs w:val="14"/>
              </w:rPr>
            </w:pPr>
            <w:r w:rsidRPr="00DF2CE1">
              <w:rPr>
                <w:sz w:val="14"/>
                <w:szCs w:val="14"/>
              </w:rPr>
              <w:t>N/A</w:t>
            </w:r>
          </w:p>
        </w:tc>
        <w:tc>
          <w:tcPr>
            <w:tcW w:w="850" w:type="dxa"/>
          </w:tcPr>
          <w:p w:rsidR="00F631EA" w:rsidRPr="00DF2CE1" w:rsidRDefault="00F631EA" w:rsidP="000E2B41">
            <w:pPr>
              <w:jc w:val="center"/>
              <w:rPr>
                <w:sz w:val="14"/>
                <w:szCs w:val="14"/>
              </w:rPr>
            </w:pPr>
            <w:r w:rsidRPr="00F631EA">
              <w:rPr>
                <w:rFonts w:asciiTheme="majorBidi" w:hAnsiTheme="majorBidi" w:cstheme="majorBidi"/>
                <w:sz w:val="14"/>
                <w:szCs w:val="14"/>
                <w:lang w:val="en-US" w:eastAsia="en-US"/>
              </w:rPr>
              <w:t>44,463,830</w:t>
            </w:r>
          </w:p>
        </w:tc>
        <w:tc>
          <w:tcPr>
            <w:tcW w:w="851" w:type="dxa"/>
          </w:tcPr>
          <w:p w:rsidR="00F631EA" w:rsidRPr="00DF2CE1" w:rsidRDefault="00F631EA" w:rsidP="000E2B41">
            <w:pPr>
              <w:jc w:val="center"/>
              <w:rPr>
                <w:sz w:val="14"/>
                <w:szCs w:val="14"/>
              </w:rPr>
            </w:pPr>
            <w:r>
              <w:rPr>
                <w:sz w:val="14"/>
                <w:szCs w:val="14"/>
              </w:rPr>
              <w:t>94.23</w:t>
            </w:r>
          </w:p>
        </w:tc>
        <w:tc>
          <w:tcPr>
            <w:tcW w:w="1093" w:type="dxa"/>
          </w:tcPr>
          <w:p w:rsidR="00F631EA" w:rsidRPr="00DF2CE1" w:rsidRDefault="00F631EA" w:rsidP="0072387F">
            <w:pPr>
              <w:jc w:val="center"/>
              <w:rPr>
                <w:sz w:val="14"/>
                <w:szCs w:val="14"/>
              </w:rPr>
            </w:pPr>
            <w:r w:rsidRPr="00DF2CE1">
              <w:rPr>
                <w:sz w:val="14"/>
                <w:szCs w:val="14"/>
              </w:rPr>
              <w:t>N/A</w:t>
            </w:r>
          </w:p>
        </w:tc>
      </w:tr>
      <w:tr w:rsidR="00330F39" w:rsidRPr="00DF2CE1" w:rsidTr="00330F39">
        <w:trPr>
          <w:jc w:val="center"/>
        </w:trPr>
        <w:tc>
          <w:tcPr>
            <w:tcW w:w="652" w:type="dxa"/>
          </w:tcPr>
          <w:p w:rsidR="00F631EA" w:rsidRPr="00DF2CE1" w:rsidRDefault="00F631EA" w:rsidP="000E2B41">
            <w:pPr>
              <w:jc w:val="center"/>
              <w:rPr>
                <w:sz w:val="14"/>
                <w:szCs w:val="14"/>
              </w:rPr>
            </w:pPr>
            <w:r w:rsidRPr="00DF2CE1">
              <w:rPr>
                <w:sz w:val="14"/>
                <w:szCs w:val="14"/>
              </w:rPr>
              <w:t>Total</w:t>
            </w:r>
          </w:p>
        </w:tc>
        <w:tc>
          <w:tcPr>
            <w:tcW w:w="846" w:type="dxa"/>
          </w:tcPr>
          <w:p w:rsidR="00F631EA" w:rsidRPr="00DF2CE1" w:rsidRDefault="00F631EA" w:rsidP="000E2B41">
            <w:pPr>
              <w:rPr>
                <w:sz w:val="14"/>
                <w:szCs w:val="14"/>
              </w:rPr>
            </w:pPr>
            <w:r w:rsidRPr="00DF2CE1">
              <w:rPr>
                <w:sz w:val="14"/>
                <w:szCs w:val="14"/>
              </w:rPr>
              <w:t>48,017,998</w:t>
            </w:r>
          </w:p>
        </w:tc>
        <w:tc>
          <w:tcPr>
            <w:tcW w:w="893" w:type="dxa"/>
          </w:tcPr>
          <w:p w:rsidR="00F631EA" w:rsidRPr="00DF2CE1" w:rsidRDefault="00F631EA" w:rsidP="000E2B41">
            <w:pPr>
              <w:jc w:val="center"/>
              <w:rPr>
                <w:sz w:val="14"/>
                <w:szCs w:val="14"/>
              </w:rPr>
            </w:pPr>
            <w:r w:rsidRPr="00DF2CE1">
              <w:rPr>
                <w:sz w:val="14"/>
                <w:szCs w:val="14"/>
              </w:rPr>
              <w:t>100</w:t>
            </w:r>
          </w:p>
        </w:tc>
        <w:tc>
          <w:tcPr>
            <w:tcW w:w="947" w:type="dxa"/>
          </w:tcPr>
          <w:p w:rsidR="00F631EA" w:rsidRPr="00DF2CE1" w:rsidRDefault="00F631EA" w:rsidP="000E2B41">
            <w:pPr>
              <w:jc w:val="center"/>
              <w:rPr>
                <w:sz w:val="14"/>
                <w:szCs w:val="14"/>
              </w:rPr>
            </w:pPr>
            <w:r w:rsidRPr="00DF2CE1">
              <w:rPr>
                <w:sz w:val="14"/>
                <w:szCs w:val="14"/>
              </w:rPr>
              <w:t>-</w:t>
            </w:r>
          </w:p>
        </w:tc>
        <w:tc>
          <w:tcPr>
            <w:tcW w:w="849" w:type="dxa"/>
          </w:tcPr>
          <w:p w:rsidR="00F631EA" w:rsidRPr="00DF2CE1" w:rsidRDefault="00F631EA" w:rsidP="000E2B41">
            <w:pPr>
              <w:jc w:val="center"/>
              <w:rPr>
                <w:sz w:val="14"/>
                <w:szCs w:val="14"/>
              </w:rPr>
            </w:pPr>
            <w:r w:rsidRPr="00DF2CE1">
              <w:rPr>
                <w:sz w:val="14"/>
                <w:szCs w:val="14"/>
              </w:rPr>
              <w:t>53,350,411</w:t>
            </w:r>
          </w:p>
        </w:tc>
        <w:tc>
          <w:tcPr>
            <w:tcW w:w="893" w:type="dxa"/>
          </w:tcPr>
          <w:p w:rsidR="00F631EA" w:rsidRPr="00DF2CE1" w:rsidRDefault="00F631EA" w:rsidP="000E2B41">
            <w:pPr>
              <w:jc w:val="center"/>
              <w:rPr>
                <w:sz w:val="14"/>
                <w:szCs w:val="14"/>
              </w:rPr>
            </w:pPr>
            <w:r w:rsidRPr="00DF2CE1">
              <w:rPr>
                <w:sz w:val="14"/>
                <w:szCs w:val="14"/>
              </w:rPr>
              <w:t>100</w:t>
            </w:r>
          </w:p>
        </w:tc>
        <w:tc>
          <w:tcPr>
            <w:tcW w:w="954" w:type="dxa"/>
          </w:tcPr>
          <w:p w:rsidR="00F631EA" w:rsidRPr="00DF2CE1" w:rsidRDefault="00F631EA" w:rsidP="000E2B41">
            <w:pPr>
              <w:jc w:val="center"/>
              <w:rPr>
                <w:sz w:val="14"/>
                <w:szCs w:val="14"/>
              </w:rPr>
            </w:pPr>
            <w:r w:rsidRPr="00DF2CE1">
              <w:rPr>
                <w:sz w:val="14"/>
                <w:szCs w:val="14"/>
              </w:rPr>
              <w:t>-</w:t>
            </w:r>
          </w:p>
        </w:tc>
        <w:tc>
          <w:tcPr>
            <w:tcW w:w="850" w:type="dxa"/>
          </w:tcPr>
          <w:p w:rsidR="00F631EA" w:rsidRPr="00DF2CE1" w:rsidRDefault="00F631EA" w:rsidP="000E2B41">
            <w:pPr>
              <w:jc w:val="center"/>
              <w:rPr>
                <w:sz w:val="14"/>
                <w:szCs w:val="14"/>
              </w:rPr>
            </w:pPr>
            <w:r w:rsidRPr="00F631EA">
              <w:rPr>
                <w:rFonts w:asciiTheme="majorBidi" w:hAnsiTheme="majorBidi" w:cstheme="majorBidi"/>
                <w:sz w:val="14"/>
                <w:szCs w:val="14"/>
                <w:lang w:val="en-US" w:eastAsia="en-US"/>
              </w:rPr>
              <w:t>47,186,740</w:t>
            </w:r>
          </w:p>
        </w:tc>
        <w:tc>
          <w:tcPr>
            <w:tcW w:w="851" w:type="dxa"/>
          </w:tcPr>
          <w:p w:rsidR="00F631EA" w:rsidRPr="00DF2CE1" w:rsidRDefault="00F631EA" w:rsidP="000E2B41">
            <w:pPr>
              <w:jc w:val="center"/>
              <w:rPr>
                <w:sz w:val="14"/>
                <w:szCs w:val="14"/>
              </w:rPr>
            </w:pPr>
            <w:r>
              <w:rPr>
                <w:sz w:val="14"/>
                <w:szCs w:val="14"/>
              </w:rPr>
              <w:t>100</w:t>
            </w:r>
          </w:p>
        </w:tc>
        <w:tc>
          <w:tcPr>
            <w:tcW w:w="1093" w:type="dxa"/>
          </w:tcPr>
          <w:p w:rsidR="00F631EA" w:rsidRPr="00DF2CE1" w:rsidRDefault="00F631EA" w:rsidP="0072387F">
            <w:pPr>
              <w:jc w:val="center"/>
              <w:rPr>
                <w:sz w:val="14"/>
                <w:szCs w:val="14"/>
              </w:rPr>
            </w:pPr>
            <w:r w:rsidRPr="00DF2CE1">
              <w:rPr>
                <w:sz w:val="14"/>
                <w:szCs w:val="14"/>
              </w:rPr>
              <w:t>-</w:t>
            </w:r>
          </w:p>
        </w:tc>
      </w:tr>
    </w:tbl>
    <w:p w:rsidR="006E2E4E" w:rsidRPr="00BD0ED8" w:rsidRDefault="006E2E4E" w:rsidP="00CF58C4">
      <w:pPr>
        <w:jc w:val="both"/>
        <w:rPr>
          <w:sz w:val="20"/>
          <w:szCs w:val="14"/>
        </w:rPr>
      </w:pPr>
    </w:p>
    <w:p w:rsidR="00662036" w:rsidRDefault="00662036" w:rsidP="00CD2443">
      <w:pPr>
        <w:pStyle w:val="Heading1"/>
        <w:tabs>
          <w:tab w:val="left" w:pos="284"/>
        </w:tabs>
        <w:ind w:left="284" w:hanging="284"/>
        <w:rPr>
          <w:rFonts w:asciiTheme="majorBidi" w:hAnsiTheme="majorBidi" w:cstheme="majorBidi"/>
          <w:sz w:val="28"/>
          <w:szCs w:val="28"/>
        </w:rPr>
      </w:pPr>
      <w:bookmarkStart w:id="105" w:name="_Toc216454150"/>
      <w:bookmarkStart w:id="106" w:name="_Toc216454893"/>
      <w:bookmarkStart w:id="107" w:name="_Toc216455713"/>
    </w:p>
    <w:p w:rsidR="00662036" w:rsidRDefault="00662036" w:rsidP="00CD2443">
      <w:pPr>
        <w:pStyle w:val="Heading1"/>
        <w:tabs>
          <w:tab w:val="left" w:pos="284"/>
        </w:tabs>
        <w:ind w:left="284" w:hanging="284"/>
        <w:rPr>
          <w:rFonts w:asciiTheme="majorBidi" w:hAnsiTheme="majorBidi" w:cstheme="majorBidi"/>
          <w:sz w:val="28"/>
          <w:szCs w:val="28"/>
        </w:rPr>
      </w:pPr>
    </w:p>
    <w:p w:rsidR="00662036" w:rsidRDefault="00662036" w:rsidP="00CD2443">
      <w:pPr>
        <w:pStyle w:val="Heading1"/>
        <w:tabs>
          <w:tab w:val="left" w:pos="284"/>
        </w:tabs>
        <w:ind w:left="284" w:hanging="284"/>
        <w:rPr>
          <w:rFonts w:asciiTheme="majorBidi" w:hAnsiTheme="majorBidi" w:cstheme="majorBidi"/>
          <w:sz w:val="28"/>
          <w:szCs w:val="28"/>
        </w:rPr>
      </w:pPr>
    </w:p>
    <w:p w:rsidR="00662036" w:rsidRDefault="00662036" w:rsidP="00CD2443">
      <w:pPr>
        <w:pStyle w:val="Heading1"/>
        <w:tabs>
          <w:tab w:val="left" w:pos="284"/>
        </w:tabs>
        <w:ind w:left="284" w:hanging="284"/>
        <w:rPr>
          <w:rFonts w:asciiTheme="majorBidi" w:hAnsiTheme="majorBidi" w:cstheme="majorBidi"/>
          <w:sz w:val="28"/>
          <w:szCs w:val="28"/>
        </w:rPr>
      </w:pPr>
    </w:p>
    <w:p w:rsidR="00662036" w:rsidRDefault="00662036" w:rsidP="00CD2443">
      <w:pPr>
        <w:pStyle w:val="Heading1"/>
        <w:tabs>
          <w:tab w:val="left" w:pos="284"/>
        </w:tabs>
        <w:ind w:left="284" w:hanging="284"/>
        <w:rPr>
          <w:rFonts w:asciiTheme="majorBidi" w:hAnsiTheme="majorBidi" w:cstheme="majorBidi"/>
          <w:sz w:val="28"/>
          <w:szCs w:val="28"/>
        </w:rPr>
      </w:pPr>
    </w:p>
    <w:p w:rsidR="00662036" w:rsidRDefault="00662036" w:rsidP="00CD2443">
      <w:pPr>
        <w:pStyle w:val="Heading1"/>
        <w:tabs>
          <w:tab w:val="left" w:pos="284"/>
        </w:tabs>
        <w:ind w:left="284" w:hanging="284"/>
        <w:rPr>
          <w:rFonts w:asciiTheme="majorBidi" w:hAnsiTheme="majorBidi" w:cstheme="majorBidi"/>
          <w:sz w:val="28"/>
          <w:szCs w:val="28"/>
        </w:rPr>
      </w:pPr>
    </w:p>
    <w:p w:rsidR="00662036" w:rsidRDefault="00662036" w:rsidP="00CD2443">
      <w:pPr>
        <w:pStyle w:val="Heading1"/>
        <w:tabs>
          <w:tab w:val="left" w:pos="284"/>
        </w:tabs>
        <w:ind w:left="284" w:hanging="284"/>
        <w:rPr>
          <w:rFonts w:asciiTheme="majorBidi" w:hAnsiTheme="majorBidi" w:cstheme="majorBidi"/>
          <w:sz w:val="28"/>
          <w:szCs w:val="28"/>
        </w:rPr>
      </w:pPr>
    </w:p>
    <w:p w:rsidR="00662036" w:rsidRDefault="00662036" w:rsidP="00CD2443">
      <w:pPr>
        <w:pStyle w:val="Heading1"/>
        <w:tabs>
          <w:tab w:val="left" w:pos="284"/>
        </w:tabs>
        <w:ind w:left="284" w:hanging="284"/>
        <w:rPr>
          <w:rFonts w:asciiTheme="majorBidi" w:hAnsiTheme="majorBidi" w:cstheme="majorBidi"/>
          <w:sz w:val="28"/>
          <w:szCs w:val="28"/>
        </w:rPr>
      </w:pPr>
    </w:p>
    <w:p w:rsidR="00662036" w:rsidRDefault="00662036" w:rsidP="00CD2443">
      <w:pPr>
        <w:pStyle w:val="Heading1"/>
        <w:tabs>
          <w:tab w:val="left" w:pos="284"/>
        </w:tabs>
        <w:ind w:left="284" w:hanging="284"/>
        <w:rPr>
          <w:rFonts w:asciiTheme="majorBidi" w:hAnsiTheme="majorBidi" w:cstheme="majorBidi"/>
          <w:sz w:val="28"/>
          <w:szCs w:val="28"/>
        </w:rPr>
      </w:pPr>
    </w:p>
    <w:p w:rsidR="00662036" w:rsidRDefault="00662036" w:rsidP="00CD2443">
      <w:pPr>
        <w:pStyle w:val="Heading1"/>
        <w:tabs>
          <w:tab w:val="left" w:pos="284"/>
        </w:tabs>
        <w:ind w:left="284" w:hanging="284"/>
        <w:rPr>
          <w:rFonts w:asciiTheme="majorBidi" w:hAnsiTheme="majorBidi" w:cstheme="majorBidi"/>
          <w:sz w:val="28"/>
          <w:szCs w:val="28"/>
        </w:rPr>
      </w:pPr>
    </w:p>
    <w:p w:rsidR="00662036" w:rsidRDefault="00662036" w:rsidP="00CD2443">
      <w:pPr>
        <w:pStyle w:val="Heading1"/>
        <w:tabs>
          <w:tab w:val="left" w:pos="284"/>
        </w:tabs>
        <w:ind w:left="284" w:hanging="284"/>
        <w:rPr>
          <w:rFonts w:asciiTheme="majorBidi" w:hAnsiTheme="majorBidi" w:cstheme="majorBidi"/>
          <w:sz w:val="28"/>
          <w:szCs w:val="28"/>
        </w:rPr>
      </w:pPr>
    </w:p>
    <w:p w:rsidR="00662036" w:rsidRDefault="00662036" w:rsidP="00CD2443">
      <w:pPr>
        <w:pStyle w:val="Heading1"/>
        <w:tabs>
          <w:tab w:val="left" w:pos="284"/>
        </w:tabs>
        <w:ind w:left="284" w:hanging="284"/>
        <w:rPr>
          <w:rFonts w:asciiTheme="majorBidi" w:hAnsiTheme="majorBidi" w:cstheme="majorBidi"/>
          <w:sz w:val="28"/>
          <w:szCs w:val="28"/>
        </w:rPr>
      </w:pPr>
    </w:p>
    <w:p w:rsidR="00662036" w:rsidRDefault="00662036" w:rsidP="00662036"/>
    <w:p w:rsidR="00A41C20" w:rsidRDefault="00A41C20" w:rsidP="00662036"/>
    <w:p w:rsidR="00662036" w:rsidRDefault="00662036" w:rsidP="00662036"/>
    <w:p w:rsidR="00662036" w:rsidRDefault="00662036" w:rsidP="00662036"/>
    <w:p w:rsidR="00662036" w:rsidRDefault="00662036" w:rsidP="00662036"/>
    <w:p w:rsidR="00562075" w:rsidRDefault="00562075" w:rsidP="00662036"/>
    <w:p w:rsidR="00562075" w:rsidRDefault="00562075" w:rsidP="00662036"/>
    <w:p w:rsidR="00562075" w:rsidRPr="00662036" w:rsidRDefault="00562075" w:rsidP="00662036"/>
    <w:p w:rsidR="00562075" w:rsidRDefault="00E003A7" w:rsidP="00546AB9">
      <w:pPr>
        <w:pStyle w:val="Heading1"/>
        <w:tabs>
          <w:tab w:val="left" w:pos="284"/>
        </w:tabs>
        <w:spacing w:line="276" w:lineRule="auto"/>
        <w:ind w:left="284" w:hanging="284"/>
        <w:rPr>
          <w:rFonts w:asciiTheme="majorBidi" w:hAnsiTheme="majorBidi" w:cstheme="majorBidi"/>
          <w:sz w:val="28"/>
          <w:szCs w:val="28"/>
        </w:rPr>
      </w:pPr>
      <w:bookmarkStart w:id="108" w:name="_Toc225059647"/>
      <w:r>
        <w:rPr>
          <w:rFonts w:asciiTheme="majorBidi" w:hAnsiTheme="majorBidi" w:cstheme="majorBidi"/>
          <w:sz w:val="28"/>
          <w:szCs w:val="28"/>
        </w:rPr>
        <w:lastRenderedPageBreak/>
        <w:t xml:space="preserve">4. </w:t>
      </w:r>
      <w:r w:rsidR="009F779D" w:rsidRPr="00BD0ED8">
        <w:rPr>
          <w:rFonts w:asciiTheme="majorBidi" w:hAnsiTheme="majorBidi" w:cstheme="majorBidi"/>
          <w:sz w:val="28"/>
          <w:szCs w:val="28"/>
        </w:rPr>
        <w:t>P</w:t>
      </w:r>
      <w:r w:rsidR="00A40F40" w:rsidRPr="00BD0ED8">
        <w:rPr>
          <w:rFonts w:asciiTheme="majorBidi" w:hAnsiTheme="majorBidi" w:cstheme="majorBidi"/>
          <w:sz w:val="28"/>
          <w:szCs w:val="28"/>
        </w:rPr>
        <w:t xml:space="preserve">REVIOUS METHODS TO CALCULATE GHG </w:t>
      </w:r>
      <w:r w:rsidR="00CF58C4" w:rsidRPr="00BD0ED8">
        <w:rPr>
          <w:rFonts w:asciiTheme="majorBidi" w:hAnsiTheme="majorBidi" w:cstheme="majorBidi"/>
          <w:sz w:val="28"/>
          <w:szCs w:val="28"/>
        </w:rPr>
        <w:t>EMISSION</w:t>
      </w:r>
      <w:r w:rsidR="00CD2443">
        <w:rPr>
          <w:rFonts w:asciiTheme="majorBidi" w:hAnsiTheme="majorBidi" w:cstheme="majorBidi"/>
          <w:sz w:val="28"/>
          <w:szCs w:val="28"/>
        </w:rPr>
        <w:t xml:space="preserve"> </w:t>
      </w:r>
      <w:r w:rsidR="00CF58C4" w:rsidRPr="00BD0ED8">
        <w:rPr>
          <w:rFonts w:asciiTheme="majorBidi" w:hAnsiTheme="majorBidi" w:cstheme="majorBidi"/>
          <w:sz w:val="28"/>
          <w:szCs w:val="28"/>
        </w:rPr>
        <w:t>REDUCTION</w:t>
      </w:r>
      <w:r w:rsidR="00A40F40" w:rsidRPr="00BD0ED8">
        <w:rPr>
          <w:rFonts w:asciiTheme="majorBidi" w:hAnsiTheme="majorBidi" w:cstheme="majorBidi"/>
          <w:sz w:val="28"/>
          <w:szCs w:val="28"/>
        </w:rPr>
        <w:t xml:space="preserve"> FROM ELECTRICITY GENERATION</w:t>
      </w:r>
      <w:bookmarkEnd w:id="105"/>
      <w:bookmarkEnd w:id="106"/>
      <w:bookmarkEnd w:id="107"/>
      <w:bookmarkEnd w:id="108"/>
    </w:p>
    <w:p w:rsidR="00546AB9" w:rsidRPr="00546AB9" w:rsidRDefault="00546AB9" w:rsidP="00546AB9"/>
    <w:p w:rsidR="00A40F40" w:rsidRPr="00BD0ED8" w:rsidRDefault="00A40F40" w:rsidP="009C50B2">
      <w:pPr>
        <w:spacing w:before="60" w:after="60" w:line="360" w:lineRule="auto"/>
        <w:ind w:firstLine="709"/>
        <w:jc w:val="both"/>
        <w:rPr>
          <w:rFonts w:asciiTheme="majorBidi" w:hAnsiTheme="majorBidi" w:cstheme="majorBidi"/>
          <w:color w:val="000000"/>
        </w:rPr>
      </w:pPr>
      <w:r w:rsidRPr="00BD0ED8">
        <w:rPr>
          <w:rFonts w:asciiTheme="majorBidi" w:hAnsiTheme="majorBidi" w:cstheme="majorBidi"/>
          <w:color w:val="000000"/>
        </w:rPr>
        <w:t>The primary greenhouse gases emitted during the combustion of fossil fuels are carbon dioxide (CO</w:t>
      </w:r>
      <w:r w:rsidRPr="00BD0ED8">
        <w:rPr>
          <w:rFonts w:asciiTheme="majorBidi" w:hAnsiTheme="majorBidi" w:cstheme="majorBidi"/>
          <w:color w:val="000000"/>
          <w:vertAlign w:val="subscript"/>
        </w:rPr>
        <w:t>2</w:t>
      </w:r>
      <w:r w:rsidRPr="00BD0ED8">
        <w:rPr>
          <w:rFonts w:asciiTheme="majorBidi" w:hAnsiTheme="majorBidi" w:cstheme="majorBidi"/>
          <w:color w:val="000000"/>
        </w:rPr>
        <w:t>), water (H</w:t>
      </w:r>
      <w:r w:rsidRPr="00BD0ED8">
        <w:rPr>
          <w:rFonts w:asciiTheme="majorBidi" w:hAnsiTheme="majorBidi" w:cstheme="majorBidi"/>
          <w:color w:val="000000"/>
          <w:vertAlign w:val="subscript"/>
        </w:rPr>
        <w:t>2</w:t>
      </w:r>
      <w:r w:rsidRPr="00BD0ED8">
        <w:rPr>
          <w:rFonts w:asciiTheme="majorBidi" w:hAnsiTheme="majorBidi" w:cstheme="majorBidi"/>
          <w:color w:val="000000"/>
        </w:rPr>
        <w:t>O), methane (CH</w:t>
      </w:r>
      <w:r w:rsidRPr="00BD0ED8">
        <w:rPr>
          <w:rFonts w:asciiTheme="majorBidi" w:hAnsiTheme="majorBidi" w:cstheme="majorBidi"/>
          <w:color w:val="000000"/>
          <w:vertAlign w:val="subscript"/>
        </w:rPr>
        <w:t>4</w:t>
      </w:r>
      <w:r w:rsidRPr="00BD0ED8">
        <w:rPr>
          <w:rFonts w:asciiTheme="majorBidi" w:hAnsiTheme="majorBidi" w:cstheme="majorBidi"/>
          <w:color w:val="000000"/>
        </w:rPr>
        <w:t>), and nitrous oxide (N</w:t>
      </w:r>
      <w:r w:rsidRPr="00BD0ED8">
        <w:rPr>
          <w:rFonts w:asciiTheme="majorBidi" w:hAnsiTheme="majorBidi" w:cstheme="majorBidi"/>
          <w:color w:val="000000"/>
          <w:vertAlign w:val="subscript"/>
        </w:rPr>
        <w:t>2</w:t>
      </w:r>
      <w:r w:rsidRPr="00BD0ED8">
        <w:rPr>
          <w:rFonts w:asciiTheme="majorBidi" w:hAnsiTheme="majorBidi" w:cstheme="majorBidi"/>
          <w:color w:val="000000"/>
        </w:rPr>
        <w:t>O). Among these gases only water is not considered an anthropogenic GHG as its atmospheric levels are controlled by temperature resulting in precipitation. GHGs are characterized by a global warming potential</w:t>
      </w:r>
      <w:r w:rsidR="00572851">
        <w:rPr>
          <w:rStyle w:val="FootnoteReference"/>
          <w:rFonts w:asciiTheme="majorBidi" w:hAnsiTheme="majorBidi" w:cstheme="majorBidi"/>
          <w:color w:val="000000"/>
        </w:rPr>
        <w:footnoteReference w:id="4"/>
      </w:r>
      <w:r w:rsidR="00C339E9">
        <w:rPr>
          <w:rFonts w:asciiTheme="majorBidi" w:hAnsiTheme="majorBidi" w:cstheme="majorBidi"/>
          <w:color w:val="000000"/>
        </w:rPr>
        <w:t xml:space="preserve"> </w:t>
      </w:r>
      <w:r w:rsidRPr="00BD0ED8">
        <w:rPr>
          <w:rFonts w:asciiTheme="majorBidi" w:hAnsiTheme="majorBidi" w:cstheme="majorBidi"/>
          <w:color w:val="000000"/>
        </w:rPr>
        <w:t>(GWP). The GWP is referenced to the strength of CO</w:t>
      </w:r>
      <w:r w:rsidRPr="00BD0ED8">
        <w:rPr>
          <w:rFonts w:asciiTheme="majorBidi" w:hAnsiTheme="majorBidi" w:cstheme="majorBidi"/>
          <w:color w:val="000000"/>
          <w:vertAlign w:val="subscript"/>
        </w:rPr>
        <w:t>2</w:t>
      </w:r>
      <w:r w:rsidRPr="00BD0ED8">
        <w:rPr>
          <w:rFonts w:asciiTheme="majorBidi" w:hAnsiTheme="majorBidi" w:cstheme="majorBidi"/>
          <w:color w:val="000000"/>
        </w:rPr>
        <w:t xml:space="preserve"> (i.e. equivalent CO</w:t>
      </w:r>
      <w:r w:rsidRPr="00BD0ED8">
        <w:rPr>
          <w:rFonts w:asciiTheme="majorBidi" w:hAnsiTheme="majorBidi" w:cstheme="majorBidi"/>
          <w:color w:val="000000"/>
          <w:vertAlign w:val="subscript"/>
        </w:rPr>
        <w:t>2</w:t>
      </w:r>
      <w:r w:rsidRPr="00BD0ED8">
        <w:rPr>
          <w:rFonts w:asciiTheme="majorBidi" w:hAnsiTheme="majorBidi" w:cstheme="majorBidi"/>
          <w:color w:val="000000"/>
        </w:rPr>
        <w:t>, or CO</w:t>
      </w:r>
      <w:r w:rsidRPr="00BD0ED8">
        <w:rPr>
          <w:rFonts w:asciiTheme="majorBidi" w:hAnsiTheme="majorBidi" w:cstheme="majorBidi"/>
          <w:color w:val="000000"/>
          <w:vertAlign w:val="subscript"/>
        </w:rPr>
        <w:t>2e</w:t>
      </w:r>
      <w:r w:rsidR="00612A07" w:rsidRPr="00BD0ED8">
        <w:rPr>
          <w:rFonts w:asciiTheme="majorBidi" w:hAnsiTheme="majorBidi" w:cstheme="majorBidi"/>
          <w:color w:val="000000"/>
          <w:vertAlign w:val="subscript"/>
        </w:rPr>
        <w:t>q</w:t>
      </w:r>
      <w:r w:rsidRPr="00BD0ED8">
        <w:rPr>
          <w:rFonts w:asciiTheme="majorBidi" w:hAnsiTheme="majorBidi" w:cstheme="majorBidi"/>
          <w:color w:val="000000"/>
        </w:rPr>
        <w:t>) as it is the dominant gas emitted during combustion. Considering the GWP of CO</w:t>
      </w:r>
      <w:r w:rsidRPr="00BD0ED8">
        <w:rPr>
          <w:rFonts w:asciiTheme="majorBidi" w:hAnsiTheme="majorBidi" w:cstheme="majorBidi"/>
          <w:color w:val="000000"/>
          <w:vertAlign w:val="subscript"/>
        </w:rPr>
        <w:t>2</w:t>
      </w:r>
      <w:r w:rsidRPr="00BD0ED8">
        <w:rPr>
          <w:rFonts w:asciiTheme="majorBidi" w:hAnsiTheme="majorBidi" w:cstheme="majorBidi"/>
          <w:color w:val="000000"/>
        </w:rPr>
        <w:t xml:space="preserve"> to be unity, CH</w:t>
      </w:r>
      <w:r w:rsidRPr="00BD0ED8">
        <w:rPr>
          <w:rFonts w:asciiTheme="majorBidi" w:hAnsiTheme="majorBidi" w:cstheme="majorBidi"/>
          <w:color w:val="000000"/>
          <w:vertAlign w:val="subscript"/>
        </w:rPr>
        <w:t>4</w:t>
      </w:r>
      <w:r w:rsidRPr="00BD0ED8">
        <w:rPr>
          <w:rFonts w:asciiTheme="majorBidi" w:hAnsiTheme="majorBidi" w:cstheme="majorBidi"/>
          <w:color w:val="000000"/>
        </w:rPr>
        <w:t xml:space="preserve"> and N</w:t>
      </w:r>
      <w:r w:rsidRPr="00BD0ED8">
        <w:rPr>
          <w:rFonts w:asciiTheme="majorBidi" w:hAnsiTheme="majorBidi" w:cstheme="majorBidi"/>
          <w:color w:val="000000"/>
          <w:vertAlign w:val="subscript"/>
        </w:rPr>
        <w:t>2</w:t>
      </w:r>
      <w:r w:rsidRPr="00BD0ED8">
        <w:rPr>
          <w:rFonts w:asciiTheme="majorBidi" w:hAnsiTheme="majorBidi" w:cstheme="majorBidi"/>
          <w:color w:val="000000"/>
        </w:rPr>
        <w:t>O have 100 year GWPs of 25</w:t>
      </w:r>
      <w:r w:rsidR="00C80CB0" w:rsidRPr="00BD0ED8">
        <w:rPr>
          <w:rFonts w:asciiTheme="majorBidi" w:hAnsiTheme="majorBidi" w:cstheme="majorBidi"/>
          <w:color w:val="000000"/>
        </w:rPr>
        <w:t xml:space="preserve"> and 298 by mass, respectively</w:t>
      </w:r>
      <w:r w:rsidR="00D71FFD">
        <w:rPr>
          <w:rFonts w:asciiTheme="majorBidi" w:hAnsiTheme="majorBidi" w:cstheme="majorBidi"/>
          <w:color w:val="000000"/>
        </w:rPr>
        <w:t xml:space="preserve"> </w:t>
      </w:r>
      <w:r w:rsidR="00BB2E83">
        <w:rPr>
          <w:rFonts w:asciiTheme="majorBidi" w:hAnsiTheme="majorBidi" w:cstheme="majorBidi"/>
          <w:color w:val="000000"/>
        </w:rPr>
        <w:fldChar w:fldCharType="begin"/>
      </w:r>
      <w:r w:rsidR="00D71FFD">
        <w:rPr>
          <w:rFonts w:asciiTheme="majorBidi" w:hAnsiTheme="majorBidi" w:cstheme="majorBidi"/>
          <w:color w:val="000000"/>
        </w:rPr>
        <w:instrText>ADDIN RW.CITE{{58 Anonymous}}</w:instrText>
      </w:r>
      <w:r w:rsidR="00BB2E83">
        <w:rPr>
          <w:rFonts w:asciiTheme="majorBidi" w:hAnsiTheme="majorBidi" w:cstheme="majorBidi"/>
          <w:color w:val="000000"/>
        </w:rPr>
        <w:fldChar w:fldCharType="separate"/>
      </w:r>
      <w:r w:rsidR="00571DAA">
        <w:rPr>
          <w:rFonts w:asciiTheme="majorBidi" w:hAnsiTheme="majorBidi" w:cstheme="majorBidi"/>
          <w:color w:val="000000"/>
        </w:rPr>
        <w:t>[37]</w:t>
      </w:r>
      <w:r w:rsidR="00BB2E83">
        <w:rPr>
          <w:rFonts w:asciiTheme="majorBidi" w:hAnsiTheme="majorBidi" w:cstheme="majorBidi"/>
          <w:color w:val="000000"/>
        </w:rPr>
        <w:fldChar w:fldCharType="end"/>
      </w:r>
      <w:r w:rsidRPr="00BD0ED8">
        <w:rPr>
          <w:rFonts w:asciiTheme="majorBidi" w:hAnsiTheme="majorBidi" w:cstheme="majorBidi"/>
          <w:color w:val="000000"/>
        </w:rPr>
        <w:t>. Thus, CO</w:t>
      </w:r>
      <w:r w:rsidRPr="00BD0ED8">
        <w:rPr>
          <w:rFonts w:asciiTheme="majorBidi" w:hAnsiTheme="majorBidi" w:cstheme="majorBidi"/>
          <w:color w:val="000000"/>
          <w:vertAlign w:val="subscript"/>
        </w:rPr>
        <w:t>2e</w:t>
      </w:r>
      <w:r w:rsidR="00612A07" w:rsidRPr="00BD0ED8">
        <w:rPr>
          <w:rFonts w:asciiTheme="majorBidi" w:hAnsiTheme="majorBidi" w:cstheme="majorBidi"/>
          <w:color w:val="000000"/>
          <w:vertAlign w:val="subscript"/>
        </w:rPr>
        <w:t>q</w:t>
      </w:r>
      <w:r w:rsidRPr="00BD0ED8">
        <w:rPr>
          <w:rFonts w:asciiTheme="majorBidi" w:hAnsiTheme="majorBidi" w:cstheme="majorBidi"/>
          <w:color w:val="000000"/>
        </w:rPr>
        <w:t xml:space="preserve"> can be determined as follows:</w:t>
      </w:r>
    </w:p>
    <w:p w:rsidR="003E5D58" w:rsidRPr="00BD0ED8" w:rsidRDefault="003E5D58" w:rsidP="00C14CF8">
      <w:pPr>
        <w:spacing w:before="60" w:after="60" w:line="360" w:lineRule="auto"/>
        <w:jc w:val="both"/>
        <w:rPr>
          <w:rFonts w:asciiTheme="majorBidi" w:hAnsiTheme="majorBidi" w:cstheme="majorBidi"/>
          <w:color w:val="000000"/>
        </w:rPr>
      </w:pPr>
    </w:p>
    <w:p w:rsidR="003E5D58" w:rsidRPr="00BD0ED8" w:rsidRDefault="007C2D45" w:rsidP="00562075">
      <w:pPr>
        <w:spacing w:before="60" w:after="60" w:line="360" w:lineRule="auto"/>
        <w:jc w:val="center"/>
        <w:rPr>
          <w:rFonts w:asciiTheme="majorBidi" w:hAnsiTheme="majorBidi" w:cstheme="majorBidi"/>
          <w:color w:val="000000"/>
        </w:rPr>
      </w:pPr>
      <m:oMath>
        <m:r>
          <m:rPr>
            <m:sty m:val="p"/>
          </m:rPr>
          <w:rPr>
            <w:rFonts w:ascii="Cambria Math" w:hAnsi="Cambria Math" w:cstheme="majorBidi"/>
            <w:color w:val="000000"/>
          </w:rPr>
          <m:t>C</m:t>
        </m:r>
        <m:sSub>
          <m:sSubPr>
            <m:ctrlPr>
              <w:rPr>
                <w:rFonts w:ascii="Cambria Math" w:hAnsiTheme="majorBidi" w:cstheme="majorBidi"/>
                <w:iCs/>
                <w:color w:val="000000"/>
              </w:rPr>
            </m:ctrlPr>
          </m:sSubPr>
          <m:e>
            <m:r>
              <m:rPr>
                <m:sty m:val="p"/>
              </m:rPr>
              <w:rPr>
                <w:rFonts w:ascii="Cambria Math" w:hAnsi="Cambria Math" w:cstheme="majorBidi"/>
                <w:color w:val="000000"/>
              </w:rPr>
              <m:t>O</m:t>
            </m:r>
          </m:e>
          <m:sub>
            <m:r>
              <m:rPr>
                <m:sty m:val="p"/>
              </m:rPr>
              <w:rPr>
                <w:rFonts w:ascii="Cambria Math" w:hAnsiTheme="majorBidi" w:cstheme="majorBidi"/>
                <w:color w:val="000000"/>
              </w:rPr>
              <m:t>2</m:t>
            </m:r>
            <m:r>
              <m:rPr>
                <m:sty m:val="p"/>
              </m:rPr>
              <w:rPr>
                <w:rFonts w:ascii="Cambria Math" w:hAnsi="Cambria Math" w:cstheme="majorBidi"/>
                <w:color w:val="000000"/>
              </w:rPr>
              <m:t>eq</m:t>
            </m:r>
            <m:r>
              <m:rPr>
                <m:sty m:val="p"/>
              </m:rPr>
              <w:rPr>
                <w:rFonts w:ascii="Cambria Math" w:hAnsiTheme="majorBidi" w:cstheme="majorBidi"/>
                <w:color w:val="000000"/>
              </w:rPr>
              <m:t xml:space="preserve"> </m:t>
            </m:r>
          </m:sub>
        </m:sSub>
        <m:r>
          <m:rPr>
            <m:sty m:val="p"/>
          </m:rPr>
          <w:rPr>
            <w:rFonts w:ascii="Cambria Math" w:hAnsiTheme="majorBidi" w:cstheme="majorBidi"/>
            <w:color w:val="000000"/>
          </w:rPr>
          <m:t>=</m:t>
        </m:r>
        <m:r>
          <m:rPr>
            <m:sty m:val="p"/>
          </m:rPr>
          <w:rPr>
            <w:rFonts w:ascii="Cambria Math" w:hAnsi="Cambria Math" w:cstheme="majorBidi"/>
            <w:color w:val="000000"/>
          </w:rPr>
          <m:t>C</m:t>
        </m:r>
        <m:sSub>
          <m:sSubPr>
            <m:ctrlPr>
              <w:rPr>
                <w:rFonts w:ascii="Cambria Math" w:hAnsiTheme="majorBidi" w:cstheme="majorBidi"/>
                <w:iCs/>
                <w:color w:val="000000"/>
              </w:rPr>
            </m:ctrlPr>
          </m:sSubPr>
          <m:e>
            <m:r>
              <m:rPr>
                <m:sty m:val="p"/>
              </m:rPr>
              <w:rPr>
                <w:rFonts w:ascii="Cambria Math" w:hAnsi="Cambria Math" w:cstheme="majorBidi"/>
                <w:color w:val="000000"/>
              </w:rPr>
              <m:t>O</m:t>
            </m:r>
          </m:e>
          <m:sub>
            <m:r>
              <m:rPr>
                <m:sty m:val="p"/>
              </m:rPr>
              <w:rPr>
                <w:rFonts w:ascii="Cambria Math" w:hAnsiTheme="majorBidi" w:cstheme="majorBidi"/>
                <w:color w:val="000000"/>
              </w:rPr>
              <m:t>2</m:t>
            </m:r>
          </m:sub>
        </m:sSub>
        <m:r>
          <m:rPr>
            <m:sty m:val="p"/>
          </m:rPr>
          <w:rPr>
            <w:rFonts w:ascii="Cambria Math" w:hAnsiTheme="majorBidi" w:cstheme="majorBidi"/>
            <w:color w:val="000000"/>
          </w:rPr>
          <m:t xml:space="preserve">+25 </m:t>
        </m:r>
        <m:r>
          <m:rPr>
            <m:sty m:val="p"/>
          </m:rPr>
          <w:rPr>
            <w:rFonts w:ascii="Cambria Math" w:hAnsi="Cambria Math" w:cstheme="majorBidi"/>
            <w:color w:val="000000"/>
          </w:rPr>
          <m:t>C</m:t>
        </m:r>
        <m:sSub>
          <m:sSubPr>
            <m:ctrlPr>
              <w:rPr>
                <w:rFonts w:ascii="Cambria Math" w:hAnsiTheme="majorBidi" w:cstheme="majorBidi"/>
                <w:iCs/>
                <w:color w:val="000000"/>
              </w:rPr>
            </m:ctrlPr>
          </m:sSubPr>
          <m:e>
            <m:r>
              <m:rPr>
                <m:sty m:val="p"/>
              </m:rPr>
              <w:rPr>
                <w:rFonts w:ascii="Cambria Math" w:hAnsi="Cambria Math" w:cstheme="majorBidi"/>
                <w:color w:val="000000"/>
              </w:rPr>
              <m:t>H</m:t>
            </m:r>
          </m:e>
          <m:sub>
            <m:r>
              <m:rPr>
                <m:sty m:val="p"/>
              </m:rPr>
              <w:rPr>
                <w:rFonts w:ascii="Cambria Math" w:hAnsiTheme="majorBidi" w:cstheme="majorBidi"/>
                <w:color w:val="000000"/>
              </w:rPr>
              <m:t>4</m:t>
            </m:r>
          </m:sub>
        </m:sSub>
        <m:r>
          <m:rPr>
            <m:sty m:val="p"/>
          </m:rPr>
          <w:rPr>
            <w:rFonts w:ascii="Cambria Math" w:hAnsiTheme="majorBidi" w:cstheme="majorBidi"/>
            <w:color w:val="000000"/>
          </w:rPr>
          <m:t xml:space="preserve">+298 </m:t>
        </m:r>
        <m:sSub>
          <m:sSubPr>
            <m:ctrlPr>
              <w:rPr>
                <w:rFonts w:ascii="Cambria Math" w:hAnsiTheme="majorBidi" w:cstheme="majorBidi"/>
                <w:iCs/>
                <w:color w:val="000000"/>
              </w:rPr>
            </m:ctrlPr>
          </m:sSubPr>
          <m:e>
            <m:r>
              <m:rPr>
                <m:sty m:val="p"/>
              </m:rPr>
              <w:rPr>
                <w:rFonts w:ascii="Cambria Math" w:hAnsi="Cambria Math" w:cstheme="majorBidi"/>
                <w:color w:val="000000"/>
              </w:rPr>
              <m:t>N</m:t>
            </m:r>
          </m:e>
          <m:sub>
            <m:r>
              <m:rPr>
                <m:sty m:val="p"/>
              </m:rPr>
              <w:rPr>
                <w:rFonts w:ascii="Cambria Math" w:hAnsiTheme="majorBidi" w:cstheme="majorBidi"/>
                <w:color w:val="000000"/>
              </w:rPr>
              <m:t>2</m:t>
            </m:r>
          </m:sub>
        </m:sSub>
        <m:r>
          <m:rPr>
            <m:sty m:val="p"/>
          </m:rPr>
          <w:rPr>
            <w:rFonts w:ascii="Cambria Math" w:hAnsi="Cambria Math" w:cstheme="majorBidi"/>
            <w:color w:val="000000"/>
          </w:rPr>
          <m:t>O</m:t>
        </m:r>
      </m:oMath>
      <w:r w:rsidR="003B0C95" w:rsidRPr="00BD0ED8">
        <w:rPr>
          <w:rFonts w:asciiTheme="majorBidi" w:hAnsiTheme="majorBidi" w:cstheme="majorBidi"/>
          <w:color w:val="000000"/>
        </w:rPr>
        <w:t xml:space="preserve"> </w:t>
      </w:r>
      <w:r w:rsidR="00646E2A">
        <w:rPr>
          <w:rFonts w:asciiTheme="majorBidi" w:hAnsiTheme="majorBidi" w:cstheme="majorBidi"/>
          <w:color w:val="000000"/>
        </w:rPr>
        <w:t xml:space="preserve">         </w:t>
      </w:r>
      <w:r w:rsidR="00910356">
        <w:rPr>
          <w:rFonts w:asciiTheme="majorBidi" w:hAnsiTheme="majorBidi" w:cstheme="majorBidi"/>
          <w:color w:val="000000"/>
        </w:rPr>
        <w:tab/>
      </w:r>
      <w:r w:rsidR="00910356">
        <w:rPr>
          <w:rFonts w:asciiTheme="majorBidi" w:hAnsiTheme="majorBidi" w:cstheme="majorBidi"/>
          <w:color w:val="000000"/>
        </w:rPr>
        <w:tab/>
      </w:r>
      <w:r w:rsidR="00A41C20">
        <w:rPr>
          <w:rFonts w:asciiTheme="majorBidi" w:hAnsiTheme="majorBidi" w:cstheme="majorBidi"/>
          <w:color w:val="000000"/>
        </w:rPr>
        <w:t xml:space="preserve">     </w:t>
      </w:r>
      <w:r w:rsidR="00562075">
        <w:rPr>
          <w:rFonts w:asciiTheme="majorBidi" w:hAnsiTheme="majorBidi" w:cstheme="majorBidi"/>
          <w:color w:val="000000"/>
        </w:rPr>
        <w:tab/>
      </w:r>
      <w:r w:rsidR="00562075">
        <w:rPr>
          <w:rFonts w:asciiTheme="majorBidi" w:hAnsiTheme="majorBidi" w:cstheme="majorBidi"/>
          <w:color w:val="000000"/>
        </w:rPr>
        <w:tab/>
      </w:r>
      <w:r w:rsidR="00562075">
        <w:rPr>
          <w:rFonts w:asciiTheme="majorBidi" w:hAnsiTheme="majorBidi" w:cstheme="majorBidi"/>
          <w:color w:val="000000"/>
        </w:rPr>
        <w:tab/>
      </w:r>
      <w:r w:rsidR="00562075">
        <w:rPr>
          <w:rFonts w:asciiTheme="majorBidi" w:hAnsiTheme="majorBidi" w:cstheme="majorBidi"/>
          <w:color w:val="000000"/>
        </w:rPr>
        <w:tab/>
        <w:t xml:space="preserve">     </w:t>
      </w:r>
      <w:r w:rsidR="00A41C20">
        <w:rPr>
          <w:rFonts w:asciiTheme="majorBidi" w:hAnsiTheme="majorBidi" w:cstheme="majorBidi"/>
          <w:color w:val="000000"/>
        </w:rPr>
        <w:t xml:space="preserve">  </w:t>
      </w:r>
      <w:r w:rsidR="00646E2A">
        <w:rPr>
          <w:rFonts w:asciiTheme="majorBidi" w:hAnsiTheme="majorBidi" w:cstheme="majorBidi"/>
          <w:color w:val="000000"/>
        </w:rPr>
        <w:t xml:space="preserve"> </w:t>
      </w:r>
      <w:r w:rsidR="00910356">
        <w:rPr>
          <w:rFonts w:asciiTheme="majorBidi" w:hAnsiTheme="majorBidi" w:cstheme="majorBidi"/>
          <w:color w:val="000000"/>
        </w:rPr>
        <w:t>[</w:t>
      </w:r>
      <w:r w:rsidR="00910356" w:rsidRPr="00BD0ED8">
        <w:rPr>
          <w:rFonts w:asciiTheme="majorBidi" w:hAnsiTheme="majorBidi" w:cstheme="majorBidi"/>
          <w:color w:val="000000"/>
        </w:rPr>
        <w:t>1]</w:t>
      </w:r>
      <w:r w:rsidR="00646E2A">
        <w:rPr>
          <w:rFonts w:asciiTheme="majorBidi" w:hAnsiTheme="majorBidi" w:cstheme="majorBidi"/>
          <w:color w:val="000000"/>
        </w:rPr>
        <w:t xml:space="preserve">            </w:t>
      </w:r>
      <w:r w:rsidR="00726560">
        <w:rPr>
          <w:rFonts w:asciiTheme="majorBidi" w:hAnsiTheme="majorBidi" w:cstheme="majorBidi"/>
          <w:color w:val="000000"/>
        </w:rPr>
        <w:tab/>
        <w:t xml:space="preserve"> </w:t>
      </w:r>
      <w:r w:rsidR="00726560">
        <w:rPr>
          <w:rFonts w:asciiTheme="majorBidi" w:hAnsiTheme="majorBidi" w:cstheme="majorBidi"/>
          <w:color w:val="000000"/>
        </w:rPr>
        <w:tab/>
      </w:r>
      <w:r w:rsidR="00726560">
        <w:rPr>
          <w:rFonts w:asciiTheme="majorBidi" w:hAnsiTheme="majorBidi" w:cstheme="majorBidi"/>
          <w:color w:val="000000"/>
        </w:rPr>
        <w:tab/>
        <w:t xml:space="preserve"> </w:t>
      </w:r>
    </w:p>
    <w:p w:rsidR="001A7FE6" w:rsidRPr="00BD0ED8" w:rsidRDefault="00A40F40" w:rsidP="009C50B2">
      <w:pPr>
        <w:spacing w:before="60" w:after="60" w:line="360" w:lineRule="auto"/>
        <w:ind w:firstLine="658"/>
        <w:jc w:val="both"/>
        <w:rPr>
          <w:color w:val="000000"/>
        </w:rPr>
      </w:pPr>
      <w:r w:rsidRPr="00BD0ED8">
        <w:rPr>
          <w:rFonts w:asciiTheme="majorBidi" w:hAnsiTheme="majorBidi" w:cstheme="majorBidi"/>
          <w:color w:val="000000"/>
        </w:rPr>
        <w:t>In the rest of this work, all GHG emissions and emission intensity factors are expressed in terms of CO</w:t>
      </w:r>
      <w:r w:rsidRPr="00BD0ED8">
        <w:rPr>
          <w:rFonts w:asciiTheme="majorBidi" w:hAnsiTheme="majorBidi" w:cstheme="majorBidi"/>
          <w:color w:val="000000"/>
          <w:vertAlign w:val="subscript"/>
        </w:rPr>
        <w:t>2e</w:t>
      </w:r>
      <w:r w:rsidR="00612A07" w:rsidRPr="00BD0ED8">
        <w:rPr>
          <w:rFonts w:asciiTheme="majorBidi" w:hAnsiTheme="majorBidi" w:cstheme="majorBidi"/>
          <w:color w:val="000000"/>
          <w:vertAlign w:val="subscript"/>
        </w:rPr>
        <w:t>q</w:t>
      </w:r>
      <w:r w:rsidRPr="00BD0ED8">
        <w:rPr>
          <w:rFonts w:asciiTheme="majorBidi" w:hAnsiTheme="majorBidi" w:cstheme="majorBidi"/>
          <w:color w:val="000000"/>
        </w:rPr>
        <w:t xml:space="preserve"> emissions.</w:t>
      </w:r>
      <w:r w:rsidR="009928F3" w:rsidRPr="00BD0ED8">
        <w:rPr>
          <w:rFonts w:asciiTheme="majorBidi" w:hAnsiTheme="majorBidi" w:cstheme="majorBidi"/>
          <w:color w:val="000000"/>
        </w:rPr>
        <w:t xml:space="preserve"> </w:t>
      </w:r>
      <w:r w:rsidRPr="00BD0ED8">
        <w:rPr>
          <w:rFonts w:asciiTheme="majorBidi" w:hAnsiTheme="majorBidi" w:cstheme="majorBidi"/>
          <w:color w:val="000000"/>
        </w:rPr>
        <w:t>The GHG emission intensity factor, i.e. the total CO</w:t>
      </w:r>
      <w:r w:rsidRPr="00BD0ED8">
        <w:rPr>
          <w:rFonts w:asciiTheme="majorBidi" w:hAnsiTheme="majorBidi" w:cstheme="majorBidi"/>
          <w:color w:val="000000"/>
          <w:vertAlign w:val="subscript"/>
        </w:rPr>
        <w:t>2e</w:t>
      </w:r>
      <w:r w:rsidR="007E1E7A" w:rsidRPr="00BD0ED8">
        <w:rPr>
          <w:rFonts w:asciiTheme="majorBidi" w:hAnsiTheme="majorBidi" w:cstheme="majorBidi"/>
          <w:color w:val="000000"/>
          <w:vertAlign w:val="subscript"/>
        </w:rPr>
        <w:t>q</w:t>
      </w:r>
      <w:r w:rsidRPr="00BD0ED8">
        <w:rPr>
          <w:rFonts w:asciiTheme="majorBidi" w:hAnsiTheme="majorBidi" w:cstheme="majorBidi"/>
          <w:color w:val="000000"/>
        </w:rPr>
        <w:t xml:space="preserve"> GHG emissions generated per unit of electricity generation (g</w:t>
      </w:r>
      <w:r w:rsidR="006404A9">
        <w:rPr>
          <w:rFonts w:asciiTheme="majorBidi" w:hAnsiTheme="majorBidi" w:cstheme="majorBidi"/>
          <w:color w:val="000000"/>
        </w:rPr>
        <w:t xml:space="preserve"> CO</w:t>
      </w:r>
      <w:r w:rsidR="006404A9" w:rsidRPr="006404A9">
        <w:rPr>
          <w:rFonts w:asciiTheme="majorBidi" w:hAnsiTheme="majorBidi" w:cstheme="majorBidi"/>
          <w:color w:val="000000"/>
          <w:vertAlign w:val="subscript"/>
        </w:rPr>
        <w:t>2eq</w:t>
      </w:r>
      <w:r w:rsidRPr="00BD0ED8">
        <w:rPr>
          <w:rFonts w:asciiTheme="majorBidi" w:hAnsiTheme="majorBidi" w:cstheme="majorBidi"/>
          <w:color w:val="000000"/>
        </w:rPr>
        <w:t>/kWh) is a function of the properties of the fuel used to generate electricity and to a lesser extent, on the combustion technology</w:t>
      </w:r>
      <w:r w:rsidR="00D71FFD">
        <w:rPr>
          <w:rFonts w:asciiTheme="majorBidi" w:hAnsiTheme="majorBidi" w:cstheme="majorBidi"/>
          <w:color w:val="000000"/>
        </w:rPr>
        <w:t xml:space="preserve"> </w:t>
      </w:r>
      <w:r w:rsidR="00BB2E83">
        <w:rPr>
          <w:rFonts w:asciiTheme="majorBidi" w:hAnsiTheme="majorBidi" w:cstheme="majorBidi"/>
          <w:color w:val="000000"/>
        </w:rPr>
        <w:fldChar w:fldCharType="begin"/>
      </w:r>
      <w:r w:rsidR="00D71FFD">
        <w:rPr>
          <w:rFonts w:asciiTheme="majorBidi" w:hAnsiTheme="majorBidi" w:cstheme="majorBidi"/>
          <w:color w:val="000000"/>
        </w:rPr>
        <w:instrText>ADDIN RW.CITE{{17 Anonymous}}</w:instrText>
      </w:r>
      <w:r w:rsidR="00BB2E83">
        <w:rPr>
          <w:rFonts w:asciiTheme="majorBidi" w:hAnsiTheme="majorBidi" w:cstheme="majorBidi"/>
          <w:color w:val="000000"/>
        </w:rPr>
        <w:fldChar w:fldCharType="separate"/>
      </w:r>
      <w:r w:rsidR="00571DAA">
        <w:rPr>
          <w:rFonts w:asciiTheme="majorBidi" w:hAnsiTheme="majorBidi" w:cstheme="majorBidi"/>
          <w:color w:val="000000"/>
        </w:rPr>
        <w:t>[1]</w:t>
      </w:r>
      <w:r w:rsidR="00BB2E83">
        <w:rPr>
          <w:rFonts w:asciiTheme="majorBidi" w:hAnsiTheme="majorBidi" w:cstheme="majorBidi"/>
          <w:color w:val="000000"/>
        </w:rPr>
        <w:fldChar w:fldCharType="end"/>
      </w:r>
      <w:r w:rsidR="009C37D6">
        <w:rPr>
          <w:rFonts w:asciiTheme="majorBidi" w:hAnsiTheme="majorBidi" w:cstheme="majorBidi"/>
          <w:color w:val="000000"/>
        </w:rPr>
        <w:t>.</w:t>
      </w:r>
      <w:r w:rsidRPr="00BD0ED8">
        <w:rPr>
          <w:rFonts w:asciiTheme="majorBidi" w:hAnsiTheme="majorBidi" w:cstheme="majorBidi"/>
          <w:color w:val="000000"/>
        </w:rPr>
        <w:t xml:space="preserve"> The GHG emissions </w:t>
      </w:r>
      <w:r w:rsidR="007C2D45" w:rsidRPr="00BD0ED8">
        <w:rPr>
          <w:rFonts w:asciiTheme="majorBidi" w:hAnsiTheme="majorBidi" w:cstheme="majorBidi"/>
          <w:color w:val="000000"/>
        </w:rPr>
        <w:t xml:space="preserve">factors </w:t>
      </w:r>
      <w:r w:rsidRPr="00BD0ED8">
        <w:rPr>
          <w:rFonts w:asciiTheme="majorBidi" w:hAnsiTheme="majorBidi" w:cstheme="majorBidi"/>
          <w:color w:val="000000"/>
        </w:rPr>
        <w:t xml:space="preserve">as a result of combusting fuels used in the electric utility sector are given in Table </w:t>
      </w:r>
      <w:r w:rsidR="007E1E7A" w:rsidRPr="00BD0ED8">
        <w:rPr>
          <w:rFonts w:asciiTheme="majorBidi" w:hAnsiTheme="majorBidi" w:cstheme="majorBidi"/>
          <w:color w:val="000000"/>
        </w:rPr>
        <w:t>1</w:t>
      </w:r>
      <w:r w:rsidRPr="00BD0ED8">
        <w:rPr>
          <w:rFonts w:asciiTheme="majorBidi" w:hAnsiTheme="majorBidi" w:cstheme="majorBidi"/>
          <w:color w:val="000000"/>
        </w:rPr>
        <w:t xml:space="preserve">1. </w:t>
      </w:r>
      <w:r w:rsidR="007E1E7A" w:rsidRPr="00BD0ED8">
        <w:rPr>
          <w:rFonts w:asciiTheme="majorBidi" w:hAnsiTheme="majorBidi" w:cstheme="majorBidi"/>
          <w:color w:val="000000"/>
        </w:rPr>
        <w:t>The GHG emission</w:t>
      </w:r>
      <w:r w:rsidR="001A7FE6" w:rsidRPr="00BD0ED8">
        <w:rPr>
          <w:rFonts w:asciiTheme="majorBidi" w:hAnsiTheme="majorBidi" w:cstheme="majorBidi"/>
          <w:color w:val="000000"/>
        </w:rPr>
        <w:t>s</w:t>
      </w:r>
      <w:r w:rsidR="00CF4898">
        <w:rPr>
          <w:rFonts w:asciiTheme="majorBidi" w:hAnsiTheme="majorBidi" w:cstheme="majorBidi"/>
          <w:color w:val="000000"/>
        </w:rPr>
        <w:t xml:space="preserve"> factor for any given</w:t>
      </w:r>
      <w:r w:rsidR="007E1E7A" w:rsidRPr="00BD0ED8">
        <w:rPr>
          <w:rFonts w:asciiTheme="majorBidi" w:hAnsiTheme="majorBidi" w:cstheme="majorBidi"/>
          <w:color w:val="000000"/>
        </w:rPr>
        <w:t xml:space="preserve"> fuel </w:t>
      </w:r>
      <w:r w:rsidR="001A7FE6" w:rsidRPr="00BD0ED8">
        <w:rPr>
          <w:rFonts w:asciiTheme="majorBidi" w:hAnsiTheme="majorBidi" w:cstheme="majorBidi"/>
          <w:color w:val="000000"/>
        </w:rPr>
        <w:t>is the amount of CO</w:t>
      </w:r>
      <w:r w:rsidR="001A7FE6" w:rsidRPr="00BD0ED8">
        <w:rPr>
          <w:rFonts w:asciiTheme="majorBidi" w:hAnsiTheme="majorBidi" w:cstheme="majorBidi"/>
          <w:color w:val="000000"/>
          <w:vertAlign w:val="subscript"/>
        </w:rPr>
        <w:t>2</w:t>
      </w:r>
      <w:r w:rsidR="001A7FE6" w:rsidRPr="00BD0ED8">
        <w:rPr>
          <w:rFonts w:asciiTheme="majorBidi" w:hAnsiTheme="majorBidi" w:cstheme="majorBidi"/>
          <w:color w:val="000000"/>
        </w:rPr>
        <w:t>, CH</w:t>
      </w:r>
      <w:r w:rsidR="001A7FE6" w:rsidRPr="00BD0ED8">
        <w:rPr>
          <w:rFonts w:asciiTheme="majorBidi" w:hAnsiTheme="majorBidi" w:cstheme="majorBidi"/>
          <w:color w:val="000000"/>
          <w:vertAlign w:val="subscript"/>
        </w:rPr>
        <w:t>4</w:t>
      </w:r>
      <w:r w:rsidR="001A7FE6" w:rsidRPr="00BD0ED8">
        <w:rPr>
          <w:rFonts w:asciiTheme="majorBidi" w:hAnsiTheme="majorBidi" w:cstheme="majorBidi"/>
          <w:color w:val="000000"/>
        </w:rPr>
        <w:t xml:space="preserve"> and NO</w:t>
      </w:r>
      <w:r w:rsidR="001A7FE6" w:rsidRPr="00BD0ED8">
        <w:rPr>
          <w:rFonts w:asciiTheme="majorBidi" w:hAnsiTheme="majorBidi" w:cstheme="majorBidi"/>
          <w:color w:val="000000"/>
          <w:vertAlign w:val="subscript"/>
        </w:rPr>
        <w:t xml:space="preserve">2 </w:t>
      </w:r>
      <w:r w:rsidR="001A7FE6" w:rsidRPr="00BD0ED8">
        <w:rPr>
          <w:rFonts w:asciiTheme="majorBidi" w:hAnsiTheme="majorBidi" w:cstheme="majorBidi"/>
          <w:color w:val="000000"/>
        </w:rPr>
        <w:t>in gram</w:t>
      </w:r>
      <w:r w:rsidR="00CF4898">
        <w:rPr>
          <w:rFonts w:asciiTheme="majorBidi" w:hAnsiTheme="majorBidi" w:cstheme="majorBidi"/>
          <w:color w:val="000000"/>
        </w:rPr>
        <w:t>s</w:t>
      </w:r>
      <w:r w:rsidR="001A7FE6" w:rsidRPr="00BD0ED8">
        <w:rPr>
          <w:rFonts w:asciiTheme="majorBidi" w:hAnsiTheme="majorBidi" w:cstheme="majorBidi"/>
          <w:color w:val="000000"/>
        </w:rPr>
        <w:t xml:space="preserve"> emitted</w:t>
      </w:r>
      <w:r w:rsidR="001A7FE6" w:rsidRPr="00BD0ED8">
        <w:rPr>
          <w:color w:val="000000"/>
        </w:rPr>
        <w:t xml:space="preserve"> as result of burning </w:t>
      </w:r>
      <w:r w:rsidR="007C2D45" w:rsidRPr="00BD0ED8">
        <w:rPr>
          <w:color w:val="000000"/>
        </w:rPr>
        <w:t>one unit of that</w:t>
      </w:r>
      <w:r w:rsidR="001A7FE6" w:rsidRPr="00BD0ED8">
        <w:rPr>
          <w:color w:val="000000"/>
        </w:rPr>
        <w:t xml:space="preserve"> fuel. U</w:t>
      </w:r>
      <w:r w:rsidRPr="00BD0ED8">
        <w:rPr>
          <w:color w:val="000000"/>
        </w:rPr>
        <w:t xml:space="preserve">sing these factors, the GHG emission intensity factor for electricity generation can be determined based on the amount of fuel combusted and the </w:t>
      </w:r>
      <w:r w:rsidR="00990BE9" w:rsidRPr="00BD0ED8">
        <w:rPr>
          <w:color w:val="000000"/>
        </w:rPr>
        <w:t>amount of electricity generated.</w:t>
      </w:r>
    </w:p>
    <w:p w:rsidR="007C2D45" w:rsidRPr="00BD0ED8" w:rsidRDefault="007C2D45" w:rsidP="00C14CF8">
      <w:pPr>
        <w:spacing w:before="60" w:after="60" w:line="360" w:lineRule="auto"/>
        <w:jc w:val="both"/>
        <w:rPr>
          <w:color w:val="000000"/>
        </w:rPr>
      </w:pPr>
    </w:p>
    <w:p w:rsidR="009928F3" w:rsidRPr="00BD0ED8" w:rsidRDefault="007C2D45" w:rsidP="009C50B2">
      <w:pPr>
        <w:spacing w:before="60" w:after="60" w:line="360" w:lineRule="auto"/>
        <w:ind w:firstLine="658"/>
        <w:jc w:val="both"/>
        <w:rPr>
          <w:color w:val="000000"/>
        </w:rPr>
      </w:pPr>
      <w:r w:rsidRPr="00BD0ED8">
        <w:rPr>
          <w:color w:val="000000"/>
        </w:rPr>
        <w:t>Two previous methods have been used to predict the GHG emission reductions associated with reductions in electricity consumption due to energy efficiency and renewable energy measures</w:t>
      </w:r>
      <w:r w:rsidR="00B77592">
        <w:rPr>
          <w:color w:val="000000"/>
        </w:rPr>
        <w:t xml:space="preserve"> </w:t>
      </w:r>
      <w:r w:rsidR="00BB2E83">
        <w:rPr>
          <w:color w:val="000000"/>
        </w:rPr>
        <w:fldChar w:fldCharType="begin"/>
      </w:r>
      <w:r w:rsidR="00B77592">
        <w:rPr>
          <w:color w:val="000000"/>
        </w:rPr>
        <w:instrText>ADDIN RW.CITE{{15 Anonymous 2000; 67 Anonymous}}</w:instrText>
      </w:r>
      <w:r w:rsidR="00BB2E83">
        <w:rPr>
          <w:color w:val="000000"/>
        </w:rPr>
        <w:fldChar w:fldCharType="separate"/>
      </w:r>
      <w:r w:rsidR="00571DAA">
        <w:rPr>
          <w:color w:val="000000"/>
        </w:rPr>
        <w:t>[38, 39]</w:t>
      </w:r>
      <w:r w:rsidR="00BB2E83">
        <w:rPr>
          <w:color w:val="000000"/>
        </w:rPr>
        <w:fldChar w:fldCharType="end"/>
      </w:r>
      <w:r w:rsidRPr="00BD0ED8">
        <w:rPr>
          <w:color w:val="000000"/>
        </w:rPr>
        <w:t xml:space="preserve"> These are summarized as follows.</w:t>
      </w:r>
    </w:p>
    <w:p w:rsidR="00301B19" w:rsidRPr="00301B19" w:rsidRDefault="00301B19" w:rsidP="00301B19">
      <w:pPr>
        <w:pStyle w:val="Caption"/>
        <w:keepNext/>
        <w:rPr>
          <w:color w:val="auto"/>
          <w:sz w:val="24"/>
          <w:szCs w:val="24"/>
        </w:rPr>
      </w:pPr>
      <w:bookmarkStart w:id="109" w:name="_Toc222733657"/>
      <w:proofErr w:type="gramStart"/>
      <w:r w:rsidRPr="00301B19">
        <w:rPr>
          <w:color w:val="auto"/>
          <w:sz w:val="24"/>
          <w:szCs w:val="24"/>
        </w:rPr>
        <w:lastRenderedPageBreak/>
        <w:t xml:space="preserve">Table </w:t>
      </w:r>
      <w:r w:rsidR="00BB2E83" w:rsidRPr="00301B19">
        <w:rPr>
          <w:color w:val="auto"/>
          <w:sz w:val="24"/>
          <w:szCs w:val="24"/>
        </w:rPr>
        <w:fldChar w:fldCharType="begin"/>
      </w:r>
      <w:r w:rsidRPr="00301B19">
        <w:rPr>
          <w:color w:val="auto"/>
          <w:sz w:val="24"/>
          <w:szCs w:val="24"/>
        </w:rPr>
        <w:instrText xml:space="preserve"> SEQ Table \* ARABIC </w:instrText>
      </w:r>
      <w:r w:rsidR="00BB2E83" w:rsidRPr="00301B19">
        <w:rPr>
          <w:color w:val="auto"/>
          <w:sz w:val="24"/>
          <w:szCs w:val="24"/>
        </w:rPr>
        <w:fldChar w:fldCharType="separate"/>
      </w:r>
      <w:r w:rsidR="001C3218">
        <w:rPr>
          <w:noProof/>
          <w:color w:val="auto"/>
          <w:sz w:val="24"/>
          <w:szCs w:val="24"/>
        </w:rPr>
        <w:t>11</w:t>
      </w:r>
      <w:r w:rsidR="00BB2E83" w:rsidRPr="00301B19">
        <w:rPr>
          <w:color w:val="auto"/>
          <w:sz w:val="24"/>
          <w:szCs w:val="24"/>
        </w:rPr>
        <w:fldChar w:fldCharType="end"/>
      </w:r>
      <w:r w:rsidRPr="00301B19">
        <w:rPr>
          <w:color w:val="auto"/>
          <w:sz w:val="24"/>
          <w:szCs w:val="24"/>
          <w:lang w:val="en-CA"/>
        </w:rPr>
        <w:t>.</w:t>
      </w:r>
      <w:proofErr w:type="gramEnd"/>
      <w:r w:rsidRPr="00301B19">
        <w:rPr>
          <w:color w:val="auto"/>
          <w:sz w:val="24"/>
          <w:szCs w:val="24"/>
          <w:lang w:val="en-CA"/>
        </w:rPr>
        <w:t xml:space="preserve"> </w:t>
      </w:r>
      <w:r w:rsidRPr="00301B19">
        <w:rPr>
          <w:b w:val="0"/>
          <w:bCs w:val="0"/>
          <w:color w:val="auto"/>
          <w:sz w:val="24"/>
          <w:szCs w:val="24"/>
          <w:lang w:val="en-CA"/>
        </w:rPr>
        <w:t>GHG emissions due to the conversion of fuels to generate electricity</w:t>
      </w:r>
      <w:r w:rsidR="00B77592">
        <w:rPr>
          <w:b w:val="0"/>
          <w:bCs w:val="0"/>
          <w:color w:val="auto"/>
          <w:sz w:val="24"/>
          <w:szCs w:val="24"/>
          <w:lang w:val="en-CA"/>
        </w:rPr>
        <w:t xml:space="preserve"> </w:t>
      </w:r>
      <w:r w:rsidR="00BB2E83">
        <w:rPr>
          <w:b w:val="0"/>
          <w:bCs w:val="0"/>
          <w:color w:val="auto"/>
          <w:sz w:val="24"/>
          <w:szCs w:val="24"/>
          <w:lang w:val="en-CA"/>
        </w:rPr>
        <w:fldChar w:fldCharType="begin"/>
      </w:r>
      <w:r w:rsidR="00B77592">
        <w:rPr>
          <w:b w:val="0"/>
          <w:bCs w:val="0"/>
          <w:color w:val="auto"/>
          <w:sz w:val="24"/>
          <w:szCs w:val="24"/>
          <w:lang w:val="en-CA"/>
        </w:rPr>
        <w:instrText>ADDIN RW.CITE{{17 Anonymous}}</w:instrText>
      </w:r>
      <w:r w:rsidR="00BB2E83">
        <w:rPr>
          <w:b w:val="0"/>
          <w:bCs w:val="0"/>
          <w:color w:val="auto"/>
          <w:sz w:val="24"/>
          <w:szCs w:val="24"/>
          <w:lang w:val="en-CA"/>
        </w:rPr>
        <w:fldChar w:fldCharType="separate"/>
      </w:r>
      <w:bookmarkEnd w:id="109"/>
      <w:r w:rsidR="00571DAA">
        <w:rPr>
          <w:b w:val="0"/>
          <w:bCs w:val="0"/>
          <w:color w:val="auto"/>
          <w:sz w:val="24"/>
          <w:szCs w:val="24"/>
          <w:lang w:val="en-CA"/>
        </w:rPr>
        <w:t>[1]</w:t>
      </w:r>
      <w:r w:rsidR="00BB2E83">
        <w:rPr>
          <w:b w:val="0"/>
          <w:bCs w:val="0"/>
          <w:color w:val="auto"/>
          <w:sz w:val="24"/>
          <w:szCs w:val="24"/>
          <w:lang w:val="en-CA"/>
        </w:rPr>
        <w:fldChar w:fldCharType="end"/>
      </w:r>
    </w:p>
    <w:tbl>
      <w:tblPr>
        <w:tblW w:w="836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011"/>
        <w:gridCol w:w="1784"/>
        <w:gridCol w:w="1784"/>
        <w:gridCol w:w="1785"/>
      </w:tblGrid>
      <w:tr w:rsidR="00C3124F" w:rsidRPr="00FD4158" w:rsidTr="00541DD7">
        <w:tc>
          <w:tcPr>
            <w:tcW w:w="3011" w:type="dxa"/>
          </w:tcPr>
          <w:p w:rsidR="00C3124F" w:rsidRPr="00FD4158" w:rsidRDefault="00C3124F" w:rsidP="007C2D45">
            <w:pPr>
              <w:spacing w:before="60" w:after="60"/>
              <w:jc w:val="center"/>
              <w:rPr>
                <w:rFonts w:asciiTheme="majorBidi" w:hAnsiTheme="majorBidi" w:cstheme="majorBidi"/>
                <w:b/>
                <w:bCs/>
                <w:color w:val="000000"/>
                <w:sz w:val="20"/>
                <w:szCs w:val="20"/>
              </w:rPr>
            </w:pPr>
            <w:r w:rsidRPr="00FD4158">
              <w:rPr>
                <w:rFonts w:asciiTheme="majorBidi" w:hAnsiTheme="majorBidi" w:cstheme="majorBidi"/>
                <w:b/>
                <w:bCs/>
                <w:color w:val="000000"/>
                <w:sz w:val="20"/>
                <w:szCs w:val="20"/>
              </w:rPr>
              <w:t>Fuel Used</w:t>
            </w:r>
          </w:p>
        </w:tc>
        <w:tc>
          <w:tcPr>
            <w:tcW w:w="1784" w:type="dxa"/>
          </w:tcPr>
          <w:p w:rsidR="00C3124F" w:rsidRPr="00FD4158" w:rsidRDefault="00C3124F" w:rsidP="007C2D45">
            <w:pPr>
              <w:pStyle w:val="Body"/>
              <w:jc w:val="center"/>
              <w:rPr>
                <w:rFonts w:asciiTheme="majorBidi" w:hAnsiTheme="majorBidi" w:cstheme="majorBidi"/>
                <w:b/>
              </w:rPr>
            </w:pPr>
            <w:r w:rsidRPr="00FD4158">
              <w:rPr>
                <w:rFonts w:asciiTheme="majorBidi" w:hAnsiTheme="majorBidi" w:cstheme="majorBidi"/>
                <w:b/>
              </w:rPr>
              <w:t>CO</w:t>
            </w:r>
            <w:r w:rsidRPr="00FD4158">
              <w:rPr>
                <w:rFonts w:asciiTheme="majorBidi" w:hAnsiTheme="majorBidi" w:cstheme="majorBidi"/>
                <w:b/>
                <w:vertAlign w:val="subscript"/>
              </w:rPr>
              <w:t>2</w:t>
            </w:r>
            <w:r w:rsidRPr="00FD4158">
              <w:rPr>
                <w:rFonts w:asciiTheme="majorBidi" w:hAnsiTheme="majorBidi" w:cstheme="majorBidi"/>
                <w:b/>
              </w:rPr>
              <w:t xml:space="preserve"> (g)</w:t>
            </w:r>
            <w:r w:rsidR="00803763" w:rsidRPr="00FD4158">
              <w:rPr>
                <w:rFonts w:asciiTheme="majorBidi" w:hAnsiTheme="majorBidi" w:cstheme="majorBidi"/>
                <w:b/>
              </w:rPr>
              <w:t>*</w:t>
            </w:r>
          </w:p>
        </w:tc>
        <w:tc>
          <w:tcPr>
            <w:tcW w:w="1784" w:type="dxa"/>
          </w:tcPr>
          <w:p w:rsidR="00C3124F" w:rsidRPr="00FD4158" w:rsidRDefault="00C3124F" w:rsidP="007C2D45">
            <w:pPr>
              <w:pStyle w:val="Body"/>
              <w:jc w:val="center"/>
              <w:rPr>
                <w:rFonts w:asciiTheme="majorBidi" w:hAnsiTheme="majorBidi" w:cstheme="majorBidi"/>
                <w:b/>
              </w:rPr>
            </w:pPr>
            <w:r w:rsidRPr="00FD4158">
              <w:rPr>
                <w:rFonts w:asciiTheme="majorBidi" w:hAnsiTheme="majorBidi" w:cstheme="majorBidi"/>
                <w:b/>
              </w:rPr>
              <w:t>CH</w:t>
            </w:r>
            <w:r w:rsidRPr="00FD4158">
              <w:rPr>
                <w:rFonts w:asciiTheme="majorBidi" w:hAnsiTheme="majorBidi" w:cstheme="majorBidi"/>
                <w:b/>
                <w:vertAlign w:val="subscript"/>
              </w:rPr>
              <w:t>4</w:t>
            </w:r>
            <w:r w:rsidRPr="00FD4158">
              <w:rPr>
                <w:rFonts w:asciiTheme="majorBidi" w:hAnsiTheme="majorBidi" w:cstheme="majorBidi"/>
                <w:b/>
              </w:rPr>
              <w:t xml:space="preserve"> (g)</w:t>
            </w:r>
          </w:p>
        </w:tc>
        <w:tc>
          <w:tcPr>
            <w:tcW w:w="1785" w:type="dxa"/>
          </w:tcPr>
          <w:p w:rsidR="00C3124F" w:rsidRPr="00FD4158" w:rsidRDefault="00C3124F" w:rsidP="007C2D45">
            <w:pPr>
              <w:pStyle w:val="Body"/>
              <w:jc w:val="center"/>
              <w:rPr>
                <w:rFonts w:asciiTheme="majorBidi" w:hAnsiTheme="majorBidi" w:cstheme="majorBidi"/>
                <w:b/>
              </w:rPr>
            </w:pPr>
            <w:r w:rsidRPr="00FD4158">
              <w:rPr>
                <w:rFonts w:asciiTheme="majorBidi" w:hAnsiTheme="majorBidi" w:cstheme="majorBidi"/>
                <w:b/>
              </w:rPr>
              <w:t>N</w:t>
            </w:r>
            <w:r w:rsidRPr="00FD4158">
              <w:rPr>
                <w:rFonts w:asciiTheme="majorBidi" w:hAnsiTheme="majorBidi" w:cstheme="majorBidi"/>
                <w:b/>
                <w:vertAlign w:val="subscript"/>
              </w:rPr>
              <w:t>2</w:t>
            </w:r>
            <w:r w:rsidRPr="00FD4158">
              <w:rPr>
                <w:rFonts w:asciiTheme="majorBidi" w:hAnsiTheme="majorBidi" w:cstheme="majorBidi"/>
                <w:b/>
              </w:rPr>
              <w:t>O (g)</w:t>
            </w:r>
          </w:p>
        </w:tc>
      </w:tr>
      <w:tr w:rsidR="00C3124F" w:rsidRPr="00FD4158" w:rsidTr="00541DD7">
        <w:tc>
          <w:tcPr>
            <w:tcW w:w="3011" w:type="dxa"/>
          </w:tcPr>
          <w:p w:rsidR="00C3124F" w:rsidRPr="00FD4158" w:rsidRDefault="00C3124F" w:rsidP="007C2D45">
            <w:pPr>
              <w:rPr>
                <w:rFonts w:asciiTheme="majorBidi" w:hAnsiTheme="majorBidi" w:cstheme="majorBidi"/>
                <w:sz w:val="20"/>
                <w:szCs w:val="20"/>
              </w:rPr>
            </w:pPr>
            <w:r w:rsidRPr="00FD4158">
              <w:rPr>
                <w:rFonts w:asciiTheme="majorBidi" w:hAnsiTheme="majorBidi" w:cstheme="majorBidi"/>
                <w:sz w:val="20"/>
                <w:szCs w:val="20"/>
              </w:rPr>
              <w:t>Natural gas (m</w:t>
            </w:r>
            <w:r w:rsidRPr="00F07011">
              <w:rPr>
                <w:rFonts w:asciiTheme="majorBidi" w:hAnsiTheme="majorBidi" w:cstheme="majorBidi"/>
                <w:sz w:val="20"/>
                <w:szCs w:val="20"/>
                <w:vertAlign w:val="superscript"/>
              </w:rPr>
              <w:t>3</w:t>
            </w:r>
            <w:r w:rsidRPr="00FD4158">
              <w:rPr>
                <w:rFonts w:asciiTheme="majorBidi" w:hAnsiTheme="majorBidi" w:cstheme="majorBidi"/>
                <w:sz w:val="20"/>
                <w:szCs w:val="20"/>
              </w:rPr>
              <w:t>)</w:t>
            </w:r>
          </w:p>
        </w:tc>
        <w:tc>
          <w:tcPr>
            <w:tcW w:w="1784" w:type="dxa"/>
          </w:tcPr>
          <w:p w:rsidR="00C3124F" w:rsidRPr="00FD4158" w:rsidRDefault="00D9363C" w:rsidP="007C2D45">
            <w:pPr>
              <w:jc w:val="center"/>
              <w:rPr>
                <w:rFonts w:asciiTheme="majorBidi" w:hAnsiTheme="majorBidi" w:cstheme="majorBidi"/>
                <w:sz w:val="20"/>
                <w:szCs w:val="20"/>
              </w:rPr>
            </w:pPr>
            <w:r w:rsidRPr="00FD4158">
              <w:rPr>
                <w:rFonts w:asciiTheme="majorBidi" w:hAnsiTheme="majorBidi" w:cstheme="majorBidi"/>
                <w:sz w:val="20"/>
                <w:szCs w:val="20"/>
              </w:rPr>
              <w:t>1891</w:t>
            </w:r>
          </w:p>
        </w:tc>
        <w:tc>
          <w:tcPr>
            <w:tcW w:w="1784" w:type="dxa"/>
          </w:tcPr>
          <w:p w:rsidR="00C3124F" w:rsidRPr="00FD4158" w:rsidRDefault="00D9363C" w:rsidP="007C2D45">
            <w:pPr>
              <w:jc w:val="center"/>
              <w:rPr>
                <w:rFonts w:asciiTheme="majorBidi" w:hAnsiTheme="majorBidi" w:cstheme="majorBidi"/>
                <w:sz w:val="20"/>
                <w:szCs w:val="20"/>
              </w:rPr>
            </w:pPr>
            <w:r w:rsidRPr="00FD4158">
              <w:rPr>
                <w:rFonts w:asciiTheme="majorBidi" w:hAnsiTheme="majorBidi" w:cstheme="majorBidi"/>
                <w:sz w:val="20"/>
                <w:szCs w:val="20"/>
              </w:rPr>
              <w:t>0.49</w:t>
            </w:r>
          </w:p>
        </w:tc>
        <w:tc>
          <w:tcPr>
            <w:tcW w:w="1785" w:type="dxa"/>
          </w:tcPr>
          <w:p w:rsidR="00C3124F" w:rsidRPr="00FD4158" w:rsidRDefault="00D9363C" w:rsidP="007C2D45">
            <w:pPr>
              <w:jc w:val="center"/>
              <w:rPr>
                <w:rFonts w:asciiTheme="majorBidi" w:hAnsiTheme="majorBidi" w:cstheme="majorBidi"/>
                <w:sz w:val="20"/>
                <w:szCs w:val="20"/>
              </w:rPr>
            </w:pPr>
            <w:r w:rsidRPr="00FD4158">
              <w:rPr>
                <w:rFonts w:asciiTheme="majorBidi" w:hAnsiTheme="majorBidi" w:cstheme="majorBidi"/>
                <w:sz w:val="20"/>
                <w:szCs w:val="20"/>
              </w:rPr>
              <w:t>0.049</w:t>
            </w:r>
          </w:p>
        </w:tc>
      </w:tr>
      <w:tr w:rsidR="00C3124F" w:rsidRPr="00FD4158" w:rsidTr="00541DD7">
        <w:tc>
          <w:tcPr>
            <w:tcW w:w="3011" w:type="dxa"/>
          </w:tcPr>
          <w:p w:rsidR="00C3124F" w:rsidRPr="00FD4158" w:rsidRDefault="00C3124F" w:rsidP="007C2D45">
            <w:pPr>
              <w:rPr>
                <w:rFonts w:asciiTheme="majorBidi" w:hAnsiTheme="majorBidi" w:cstheme="majorBidi"/>
                <w:sz w:val="20"/>
                <w:szCs w:val="20"/>
              </w:rPr>
            </w:pPr>
            <w:r w:rsidRPr="00FD4158">
              <w:rPr>
                <w:rFonts w:asciiTheme="majorBidi" w:hAnsiTheme="majorBidi" w:cstheme="majorBidi"/>
                <w:sz w:val="20"/>
                <w:szCs w:val="20"/>
              </w:rPr>
              <w:t>Heavy Fuel Oil (L)</w:t>
            </w:r>
          </w:p>
        </w:tc>
        <w:tc>
          <w:tcPr>
            <w:tcW w:w="1784" w:type="dxa"/>
          </w:tcPr>
          <w:p w:rsidR="00C3124F" w:rsidRPr="00FD4158" w:rsidRDefault="00C3124F" w:rsidP="007C2D45">
            <w:pPr>
              <w:jc w:val="center"/>
              <w:rPr>
                <w:rFonts w:asciiTheme="majorBidi" w:hAnsiTheme="majorBidi" w:cstheme="majorBidi"/>
                <w:sz w:val="20"/>
                <w:szCs w:val="20"/>
              </w:rPr>
            </w:pPr>
            <w:r w:rsidRPr="00FD4158">
              <w:rPr>
                <w:rFonts w:asciiTheme="majorBidi" w:hAnsiTheme="majorBidi" w:cstheme="majorBidi"/>
                <w:sz w:val="20"/>
                <w:szCs w:val="20"/>
              </w:rPr>
              <w:t>3080</w:t>
            </w:r>
          </w:p>
        </w:tc>
        <w:tc>
          <w:tcPr>
            <w:tcW w:w="1784" w:type="dxa"/>
          </w:tcPr>
          <w:p w:rsidR="00C3124F" w:rsidRPr="00FD4158" w:rsidRDefault="00C3124F" w:rsidP="007C2D45">
            <w:pPr>
              <w:jc w:val="center"/>
              <w:rPr>
                <w:rFonts w:asciiTheme="majorBidi" w:hAnsiTheme="majorBidi" w:cstheme="majorBidi"/>
                <w:sz w:val="20"/>
                <w:szCs w:val="20"/>
              </w:rPr>
            </w:pPr>
            <w:r w:rsidRPr="00FD4158">
              <w:rPr>
                <w:rFonts w:asciiTheme="majorBidi" w:hAnsiTheme="majorBidi" w:cstheme="majorBidi"/>
                <w:sz w:val="20"/>
                <w:szCs w:val="20"/>
              </w:rPr>
              <w:t>0.034</w:t>
            </w:r>
          </w:p>
        </w:tc>
        <w:tc>
          <w:tcPr>
            <w:tcW w:w="1785" w:type="dxa"/>
          </w:tcPr>
          <w:p w:rsidR="00C3124F" w:rsidRPr="00FD4158" w:rsidRDefault="00C3124F" w:rsidP="007C2D45">
            <w:pPr>
              <w:jc w:val="center"/>
              <w:rPr>
                <w:rFonts w:asciiTheme="majorBidi" w:hAnsiTheme="majorBidi" w:cstheme="majorBidi"/>
                <w:sz w:val="20"/>
                <w:szCs w:val="20"/>
              </w:rPr>
            </w:pPr>
            <w:r w:rsidRPr="00FD4158">
              <w:rPr>
                <w:rFonts w:asciiTheme="majorBidi" w:hAnsiTheme="majorBidi" w:cstheme="majorBidi"/>
                <w:sz w:val="20"/>
                <w:szCs w:val="20"/>
              </w:rPr>
              <w:t>0.064</w:t>
            </w:r>
          </w:p>
        </w:tc>
      </w:tr>
      <w:tr w:rsidR="0057398F" w:rsidRPr="00FD4158" w:rsidTr="00541DD7">
        <w:tc>
          <w:tcPr>
            <w:tcW w:w="3011" w:type="dxa"/>
          </w:tcPr>
          <w:p w:rsidR="0057398F" w:rsidRPr="00FD4158" w:rsidRDefault="0057398F" w:rsidP="007C2D45">
            <w:pPr>
              <w:rPr>
                <w:rFonts w:asciiTheme="majorBidi" w:hAnsiTheme="majorBidi" w:cstheme="majorBidi"/>
                <w:sz w:val="20"/>
                <w:szCs w:val="20"/>
              </w:rPr>
            </w:pPr>
            <w:r w:rsidRPr="00FD4158">
              <w:rPr>
                <w:rFonts w:asciiTheme="majorBidi" w:hAnsiTheme="majorBidi" w:cstheme="majorBidi"/>
                <w:sz w:val="20"/>
                <w:szCs w:val="20"/>
              </w:rPr>
              <w:t>Light Fuel Oil (L)</w:t>
            </w:r>
          </w:p>
        </w:tc>
        <w:tc>
          <w:tcPr>
            <w:tcW w:w="1784" w:type="dxa"/>
          </w:tcPr>
          <w:p w:rsidR="0057398F" w:rsidRPr="00FD4158" w:rsidRDefault="00AF4F42" w:rsidP="007C2D45">
            <w:pPr>
              <w:jc w:val="center"/>
              <w:rPr>
                <w:rFonts w:asciiTheme="majorBidi" w:hAnsiTheme="majorBidi" w:cstheme="majorBidi"/>
                <w:sz w:val="20"/>
                <w:szCs w:val="20"/>
              </w:rPr>
            </w:pPr>
            <w:r w:rsidRPr="00FD4158">
              <w:rPr>
                <w:rFonts w:asciiTheme="majorBidi" w:hAnsiTheme="majorBidi" w:cstheme="majorBidi"/>
                <w:sz w:val="20"/>
                <w:szCs w:val="20"/>
              </w:rPr>
              <w:t>2830</w:t>
            </w:r>
          </w:p>
        </w:tc>
        <w:tc>
          <w:tcPr>
            <w:tcW w:w="1784" w:type="dxa"/>
          </w:tcPr>
          <w:p w:rsidR="0057398F" w:rsidRPr="00FD4158" w:rsidRDefault="00AF4F42" w:rsidP="007C2D45">
            <w:pPr>
              <w:jc w:val="center"/>
              <w:rPr>
                <w:rFonts w:asciiTheme="majorBidi" w:hAnsiTheme="majorBidi" w:cstheme="majorBidi"/>
                <w:sz w:val="20"/>
                <w:szCs w:val="20"/>
              </w:rPr>
            </w:pPr>
            <w:r w:rsidRPr="00FD4158">
              <w:rPr>
                <w:rFonts w:asciiTheme="majorBidi" w:hAnsiTheme="majorBidi" w:cstheme="majorBidi"/>
                <w:sz w:val="20"/>
                <w:szCs w:val="20"/>
              </w:rPr>
              <w:t>0.18</w:t>
            </w:r>
          </w:p>
        </w:tc>
        <w:tc>
          <w:tcPr>
            <w:tcW w:w="1785" w:type="dxa"/>
          </w:tcPr>
          <w:p w:rsidR="0057398F" w:rsidRPr="00FD4158" w:rsidRDefault="00AF4F42" w:rsidP="007C2D45">
            <w:pPr>
              <w:jc w:val="center"/>
              <w:rPr>
                <w:rFonts w:asciiTheme="majorBidi" w:hAnsiTheme="majorBidi" w:cstheme="majorBidi"/>
                <w:sz w:val="20"/>
                <w:szCs w:val="20"/>
              </w:rPr>
            </w:pPr>
            <w:r w:rsidRPr="00FD4158">
              <w:rPr>
                <w:rFonts w:asciiTheme="majorBidi" w:hAnsiTheme="majorBidi" w:cstheme="majorBidi"/>
                <w:sz w:val="20"/>
                <w:szCs w:val="20"/>
              </w:rPr>
              <w:t>0.013</w:t>
            </w:r>
          </w:p>
        </w:tc>
      </w:tr>
      <w:tr w:rsidR="00AF4F42" w:rsidRPr="00FD4158" w:rsidTr="00541DD7">
        <w:tc>
          <w:tcPr>
            <w:tcW w:w="3011" w:type="dxa"/>
          </w:tcPr>
          <w:p w:rsidR="00AF4F42" w:rsidRPr="00FD4158" w:rsidRDefault="00AF4F42" w:rsidP="007C2D45">
            <w:pPr>
              <w:rPr>
                <w:rFonts w:asciiTheme="majorBidi" w:hAnsiTheme="majorBidi" w:cstheme="majorBidi"/>
                <w:sz w:val="20"/>
                <w:szCs w:val="20"/>
              </w:rPr>
            </w:pPr>
            <w:r w:rsidRPr="00FD4158">
              <w:rPr>
                <w:rFonts w:asciiTheme="majorBidi" w:hAnsiTheme="majorBidi" w:cstheme="majorBidi"/>
                <w:sz w:val="20"/>
                <w:szCs w:val="20"/>
              </w:rPr>
              <w:t>Diesel (L)</w:t>
            </w:r>
          </w:p>
        </w:tc>
        <w:tc>
          <w:tcPr>
            <w:tcW w:w="1784" w:type="dxa"/>
          </w:tcPr>
          <w:p w:rsidR="00AF4F42" w:rsidRPr="00FD4158" w:rsidRDefault="00AF4F42" w:rsidP="007C2D45">
            <w:pPr>
              <w:jc w:val="center"/>
              <w:rPr>
                <w:rFonts w:asciiTheme="majorBidi" w:hAnsiTheme="majorBidi" w:cstheme="majorBidi"/>
                <w:sz w:val="20"/>
                <w:szCs w:val="20"/>
              </w:rPr>
            </w:pPr>
            <w:r w:rsidRPr="00FD4158">
              <w:rPr>
                <w:rFonts w:asciiTheme="majorBidi" w:hAnsiTheme="majorBidi" w:cstheme="majorBidi"/>
                <w:sz w:val="20"/>
                <w:szCs w:val="20"/>
              </w:rPr>
              <w:t>2730</w:t>
            </w:r>
          </w:p>
        </w:tc>
        <w:tc>
          <w:tcPr>
            <w:tcW w:w="1784" w:type="dxa"/>
          </w:tcPr>
          <w:p w:rsidR="00AF4F42" w:rsidRPr="00FD4158" w:rsidRDefault="00AF4F42" w:rsidP="007C2D45">
            <w:pPr>
              <w:jc w:val="center"/>
              <w:rPr>
                <w:rFonts w:asciiTheme="majorBidi" w:hAnsiTheme="majorBidi" w:cstheme="majorBidi"/>
                <w:sz w:val="20"/>
                <w:szCs w:val="20"/>
              </w:rPr>
            </w:pPr>
            <w:r w:rsidRPr="00FD4158">
              <w:rPr>
                <w:rFonts w:asciiTheme="majorBidi" w:hAnsiTheme="majorBidi" w:cstheme="majorBidi"/>
                <w:sz w:val="20"/>
                <w:szCs w:val="20"/>
              </w:rPr>
              <w:t>0.133</w:t>
            </w:r>
          </w:p>
        </w:tc>
        <w:tc>
          <w:tcPr>
            <w:tcW w:w="1785" w:type="dxa"/>
          </w:tcPr>
          <w:p w:rsidR="00AF4F42" w:rsidRPr="00FD4158" w:rsidRDefault="00AF4F42" w:rsidP="007C2D45">
            <w:pPr>
              <w:jc w:val="center"/>
              <w:rPr>
                <w:rFonts w:asciiTheme="majorBidi" w:hAnsiTheme="majorBidi" w:cstheme="majorBidi"/>
                <w:sz w:val="20"/>
                <w:szCs w:val="20"/>
              </w:rPr>
            </w:pPr>
            <w:r w:rsidRPr="00FD4158">
              <w:rPr>
                <w:rFonts w:asciiTheme="majorBidi" w:hAnsiTheme="majorBidi" w:cstheme="majorBidi"/>
                <w:sz w:val="20"/>
                <w:szCs w:val="20"/>
              </w:rPr>
              <w:t>0.4</w:t>
            </w:r>
          </w:p>
        </w:tc>
      </w:tr>
      <w:tr w:rsidR="00C3124F" w:rsidRPr="00FD4158" w:rsidTr="00541DD7">
        <w:trPr>
          <w:trHeight w:val="85"/>
        </w:trPr>
        <w:tc>
          <w:tcPr>
            <w:tcW w:w="3011" w:type="dxa"/>
          </w:tcPr>
          <w:p w:rsidR="00C3124F" w:rsidRPr="00FD4158" w:rsidRDefault="00AF4F42" w:rsidP="007C2D45">
            <w:pPr>
              <w:autoSpaceDE w:val="0"/>
              <w:autoSpaceDN w:val="0"/>
              <w:adjustRightInd w:val="0"/>
              <w:rPr>
                <w:rFonts w:asciiTheme="majorBidi" w:hAnsiTheme="majorBidi" w:cstheme="majorBidi"/>
                <w:sz w:val="20"/>
                <w:szCs w:val="20"/>
                <w:lang w:val="en-US" w:eastAsia="en-US"/>
              </w:rPr>
            </w:pPr>
            <w:r w:rsidRPr="00FD4158">
              <w:rPr>
                <w:rFonts w:asciiTheme="majorBidi" w:hAnsiTheme="majorBidi" w:cstheme="majorBidi"/>
                <w:sz w:val="20"/>
                <w:szCs w:val="20"/>
                <w:lang w:val="en-US" w:eastAsia="en-US"/>
              </w:rPr>
              <w:t xml:space="preserve">Canadian </w:t>
            </w:r>
            <w:r w:rsidRPr="00FD4158">
              <w:rPr>
                <w:rFonts w:asciiTheme="majorBidi" w:hAnsiTheme="majorBidi" w:cstheme="majorBidi"/>
                <w:sz w:val="20"/>
                <w:szCs w:val="20"/>
              </w:rPr>
              <w:t xml:space="preserve">Bituminous  </w:t>
            </w:r>
            <w:r w:rsidR="00C3124F" w:rsidRPr="00FD4158">
              <w:rPr>
                <w:rFonts w:asciiTheme="majorBidi" w:hAnsiTheme="majorBidi" w:cstheme="majorBidi"/>
                <w:sz w:val="20"/>
                <w:szCs w:val="20"/>
              </w:rPr>
              <w:t>(kg)</w:t>
            </w:r>
          </w:p>
        </w:tc>
        <w:tc>
          <w:tcPr>
            <w:tcW w:w="1784" w:type="dxa"/>
          </w:tcPr>
          <w:p w:rsidR="00C3124F" w:rsidRPr="00FD4158" w:rsidRDefault="00C3124F" w:rsidP="007C2D45">
            <w:pPr>
              <w:jc w:val="center"/>
              <w:rPr>
                <w:rFonts w:asciiTheme="majorBidi" w:hAnsiTheme="majorBidi" w:cstheme="majorBidi"/>
                <w:sz w:val="20"/>
                <w:szCs w:val="20"/>
              </w:rPr>
            </w:pPr>
            <w:r w:rsidRPr="00FD4158">
              <w:rPr>
                <w:rFonts w:asciiTheme="majorBidi" w:hAnsiTheme="majorBidi" w:cstheme="majorBidi"/>
                <w:sz w:val="20"/>
                <w:szCs w:val="20"/>
              </w:rPr>
              <w:t>1852-2254</w:t>
            </w:r>
          </w:p>
        </w:tc>
        <w:tc>
          <w:tcPr>
            <w:tcW w:w="1784" w:type="dxa"/>
          </w:tcPr>
          <w:p w:rsidR="00C3124F" w:rsidRPr="00FD4158" w:rsidRDefault="00C3124F" w:rsidP="007C2D45">
            <w:pPr>
              <w:jc w:val="center"/>
              <w:rPr>
                <w:rFonts w:asciiTheme="majorBidi" w:hAnsiTheme="majorBidi" w:cstheme="majorBidi"/>
                <w:sz w:val="20"/>
                <w:szCs w:val="20"/>
              </w:rPr>
            </w:pPr>
            <w:r w:rsidRPr="00FD4158">
              <w:rPr>
                <w:rFonts w:asciiTheme="majorBidi" w:hAnsiTheme="majorBidi" w:cstheme="majorBidi"/>
                <w:sz w:val="20"/>
                <w:szCs w:val="20"/>
              </w:rPr>
              <w:t>0.022</w:t>
            </w:r>
          </w:p>
        </w:tc>
        <w:tc>
          <w:tcPr>
            <w:tcW w:w="1785" w:type="dxa"/>
          </w:tcPr>
          <w:p w:rsidR="00C3124F" w:rsidRPr="00FD4158" w:rsidRDefault="00C3124F" w:rsidP="007C2D45">
            <w:pPr>
              <w:jc w:val="center"/>
              <w:rPr>
                <w:rFonts w:asciiTheme="majorBidi" w:hAnsiTheme="majorBidi" w:cstheme="majorBidi"/>
                <w:sz w:val="20"/>
                <w:szCs w:val="20"/>
              </w:rPr>
            </w:pPr>
            <w:r w:rsidRPr="00FD4158">
              <w:rPr>
                <w:rFonts w:asciiTheme="majorBidi" w:hAnsiTheme="majorBidi" w:cstheme="majorBidi"/>
                <w:sz w:val="20"/>
                <w:szCs w:val="20"/>
              </w:rPr>
              <w:t>0.032</w:t>
            </w:r>
          </w:p>
        </w:tc>
      </w:tr>
      <w:tr w:rsidR="00A8452C" w:rsidRPr="00FD4158" w:rsidTr="00541DD7">
        <w:trPr>
          <w:trHeight w:val="85"/>
        </w:trPr>
        <w:tc>
          <w:tcPr>
            <w:tcW w:w="3011" w:type="dxa"/>
          </w:tcPr>
          <w:p w:rsidR="00A8452C" w:rsidRPr="00FD4158" w:rsidRDefault="00A8452C" w:rsidP="007C2D45">
            <w:pPr>
              <w:autoSpaceDE w:val="0"/>
              <w:autoSpaceDN w:val="0"/>
              <w:adjustRightInd w:val="0"/>
              <w:rPr>
                <w:rFonts w:asciiTheme="majorBidi" w:hAnsiTheme="majorBidi" w:cstheme="majorBidi"/>
                <w:sz w:val="20"/>
                <w:szCs w:val="20"/>
                <w:lang w:val="en-US" w:eastAsia="en-US"/>
              </w:rPr>
            </w:pPr>
            <w:r w:rsidRPr="00FD4158">
              <w:rPr>
                <w:rFonts w:asciiTheme="majorBidi" w:hAnsiTheme="majorBidi" w:cstheme="majorBidi"/>
                <w:sz w:val="20"/>
                <w:szCs w:val="20"/>
                <w:lang w:val="en-US" w:eastAsia="en-US"/>
              </w:rPr>
              <w:t xml:space="preserve">US </w:t>
            </w:r>
            <w:r w:rsidRPr="00FD4158">
              <w:rPr>
                <w:rFonts w:asciiTheme="majorBidi" w:hAnsiTheme="majorBidi" w:cstheme="majorBidi"/>
                <w:sz w:val="20"/>
                <w:szCs w:val="20"/>
              </w:rPr>
              <w:t>Bituminous  (kg)</w:t>
            </w:r>
          </w:p>
        </w:tc>
        <w:tc>
          <w:tcPr>
            <w:tcW w:w="1784" w:type="dxa"/>
          </w:tcPr>
          <w:p w:rsidR="00A8452C" w:rsidRPr="00FD4158" w:rsidRDefault="00A8452C" w:rsidP="007C2D45">
            <w:pPr>
              <w:jc w:val="center"/>
              <w:rPr>
                <w:rFonts w:asciiTheme="majorBidi" w:hAnsiTheme="majorBidi" w:cstheme="majorBidi"/>
                <w:sz w:val="20"/>
                <w:szCs w:val="20"/>
              </w:rPr>
            </w:pPr>
            <w:r w:rsidRPr="00FD4158">
              <w:rPr>
                <w:rFonts w:asciiTheme="majorBidi" w:hAnsiTheme="majorBidi" w:cstheme="majorBidi"/>
                <w:sz w:val="20"/>
                <w:szCs w:val="20"/>
              </w:rPr>
              <w:t>2288-2432</w:t>
            </w:r>
          </w:p>
        </w:tc>
        <w:tc>
          <w:tcPr>
            <w:tcW w:w="1784" w:type="dxa"/>
          </w:tcPr>
          <w:p w:rsidR="00A8452C" w:rsidRPr="00FD4158" w:rsidRDefault="00A8452C" w:rsidP="007C2D45">
            <w:pPr>
              <w:jc w:val="center"/>
              <w:rPr>
                <w:rFonts w:asciiTheme="majorBidi" w:hAnsiTheme="majorBidi" w:cstheme="majorBidi"/>
                <w:sz w:val="20"/>
                <w:szCs w:val="20"/>
              </w:rPr>
            </w:pPr>
            <w:r w:rsidRPr="00FD4158">
              <w:rPr>
                <w:rFonts w:asciiTheme="majorBidi" w:hAnsiTheme="majorBidi" w:cstheme="majorBidi"/>
                <w:sz w:val="20"/>
                <w:szCs w:val="20"/>
              </w:rPr>
              <w:t>0.022</w:t>
            </w:r>
          </w:p>
        </w:tc>
        <w:tc>
          <w:tcPr>
            <w:tcW w:w="1785" w:type="dxa"/>
          </w:tcPr>
          <w:p w:rsidR="00A8452C" w:rsidRPr="00FD4158" w:rsidRDefault="00A8452C" w:rsidP="007C2D45">
            <w:pPr>
              <w:jc w:val="center"/>
              <w:rPr>
                <w:rFonts w:asciiTheme="majorBidi" w:hAnsiTheme="majorBidi" w:cstheme="majorBidi"/>
                <w:sz w:val="20"/>
                <w:szCs w:val="20"/>
              </w:rPr>
            </w:pPr>
            <w:r w:rsidRPr="00FD4158">
              <w:rPr>
                <w:rFonts w:asciiTheme="majorBidi" w:hAnsiTheme="majorBidi" w:cstheme="majorBidi"/>
                <w:sz w:val="20"/>
                <w:szCs w:val="20"/>
              </w:rPr>
              <w:t>0.032</w:t>
            </w:r>
          </w:p>
        </w:tc>
      </w:tr>
      <w:tr w:rsidR="00A8452C" w:rsidRPr="00FD4158" w:rsidTr="00541DD7">
        <w:trPr>
          <w:trHeight w:val="85"/>
        </w:trPr>
        <w:tc>
          <w:tcPr>
            <w:tcW w:w="3011" w:type="dxa"/>
          </w:tcPr>
          <w:p w:rsidR="00A8452C" w:rsidRPr="00FD4158" w:rsidRDefault="003D7B3F" w:rsidP="007C2D45">
            <w:pPr>
              <w:autoSpaceDE w:val="0"/>
              <w:autoSpaceDN w:val="0"/>
              <w:adjustRightInd w:val="0"/>
              <w:rPr>
                <w:rFonts w:asciiTheme="majorBidi" w:hAnsiTheme="majorBidi" w:cstheme="majorBidi"/>
                <w:sz w:val="20"/>
                <w:szCs w:val="20"/>
              </w:rPr>
            </w:pPr>
            <w:r w:rsidRPr="00FD4158">
              <w:rPr>
                <w:rFonts w:asciiTheme="majorBidi" w:hAnsiTheme="majorBidi" w:cstheme="majorBidi"/>
                <w:sz w:val="20"/>
                <w:szCs w:val="20"/>
              </w:rPr>
              <w:t xml:space="preserve">Sub- Bituminous </w:t>
            </w:r>
            <w:r w:rsidR="00A8452C" w:rsidRPr="00FD4158">
              <w:rPr>
                <w:rFonts w:asciiTheme="majorBidi" w:hAnsiTheme="majorBidi" w:cstheme="majorBidi"/>
                <w:sz w:val="20"/>
                <w:szCs w:val="20"/>
              </w:rPr>
              <w:t xml:space="preserve"> (kg)</w:t>
            </w:r>
            <w:r w:rsidRPr="00FD4158">
              <w:rPr>
                <w:rFonts w:asciiTheme="majorBidi" w:hAnsiTheme="majorBidi" w:cstheme="majorBidi"/>
                <w:sz w:val="20"/>
                <w:szCs w:val="20"/>
              </w:rPr>
              <w:t>*</w:t>
            </w:r>
            <w:r w:rsidR="00990BE9" w:rsidRPr="00FD4158">
              <w:rPr>
                <w:rFonts w:asciiTheme="majorBidi" w:hAnsiTheme="majorBidi" w:cstheme="majorBidi"/>
                <w:sz w:val="20"/>
                <w:szCs w:val="20"/>
              </w:rPr>
              <w:t>*</w:t>
            </w:r>
          </w:p>
        </w:tc>
        <w:tc>
          <w:tcPr>
            <w:tcW w:w="1784" w:type="dxa"/>
          </w:tcPr>
          <w:p w:rsidR="00A8452C" w:rsidRPr="00FD4158" w:rsidRDefault="00A8452C" w:rsidP="007C2D45">
            <w:pPr>
              <w:autoSpaceDE w:val="0"/>
              <w:autoSpaceDN w:val="0"/>
              <w:adjustRightInd w:val="0"/>
              <w:jc w:val="center"/>
              <w:rPr>
                <w:rFonts w:asciiTheme="majorBidi" w:hAnsiTheme="majorBidi" w:cstheme="majorBidi"/>
                <w:sz w:val="20"/>
                <w:szCs w:val="20"/>
              </w:rPr>
            </w:pPr>
            <w:r w:rsidRPr="00FD4158">
              <w:rPr>
                <w:rFonts w:asciiTheme="majorBidi" w:hAnsiTheme="majorBidi" w:cstheme="majorBidi"/>
                <w:sz w:val="20"/>
                <w:szCs w:val="20"/>
              </w:rPr>
              <w:t>1733-1765</w:t>
            </w:r>
          </w:p>
        </w:tc>
        <w:tc>
          <w:tcPr>
            <w:tcW w:w="1784" w:type="dxa"/>
          </w:tcPr>
          <w:p w:rsidR="00A8452C" w:rsidRPr="00FD4158" w:rsidRDefault="00A8452C" w:rsidP="007C2D45">
            <w:pPr>
              <w:jc w:val="center"/>
              <w:rPr>
                <w:rFonts w:asciiTheme="majorBidi" w:hAnsiTheme="majorBidi" w:cstheme="majorBidi"/>
                <w:sz w:val="20"/>
                <w:szCs w:val="20"/>
              </w:rPr>
            </w:pPr>
            <w:r w:rsidRPr="00FD4158">
              <w:rPr>
                <w:rFonts w:asciiTheme="majorBidi" w:hAnsiTheme="majorBidi" w:cstheme="majorBidi"/>
                <w:sz w:val="20"/>
                <w:szCs w:val="20"/>
              </w:rPr>
              <w:t>0.022</w:t>
            </w:r>
          </w:p>
        </w:tc>
        <w:tc>
          <w:tcPr>
            <w:tcW w:w="1785" w:type="dxa"/>
          </w:tcPr>
          <w:p w:rsidR="00A8452C" w:rsidRPr="00FD4158" w:rsidRDefault="00A8452C" w:rsidP="007C2D45">
            <w:pPr>
              <w:jc w:val="center"/>
              <w:rPr>
                <w:rFonts w:asciiTheme="majorBidi" w:hAnsiTheme="majorBidi" w:cstheme="majorBidi"/>
                <w:sz w:val="20"/>
                <w:szCs w:val="20"/>
              </w:rPr>
            </w:pPr>
            <w:r w:rsidRPr="00FD4158">
              <w:rPr>
                <w:rFonts w:asciiTheme="majorBidi" w:hAnsiTheme="majorBidi" w:cstheme="majorBidi"/>
                <w:sz w:val="20"/>
                <w:szCs w:val="20"/>
              </w:rPr>
              <w:t>0.032</w:t>
            </w:r>
          </w:p>
        </w:tc>
      </w:tr>
      <w:tr w:rsidR="00BA7F67" w:rsidRPr="00FD4158" w:rsidTr="00541DD7">
        <w:trPr>
          <w:trHeight w:val="85"/>
        </w:trPr>
        <w:tc>
          <w:tcPr>
            <w:tcW w:w="3011" w:type="dxa"/>
          </w:tcPr>
          <w:p w:rsidR="00BA7F67" w:rsidRPr="00FD4158" w:rsidRDefault="00BA7F67" w:rsidP="007C2D45">
            <w:pPr>
              <w:autoSpaceDE w:val="0"/>
              <w:autoSpaceDN w:val="0"/>
              <w:adjustRightInd w:val="0"/>
              <w:rPr>
                <w:rFonts w:asciiTheme="majorBidi" w:hAnsiTheme="majorBidi" w:cstheme="majorBidi"/>
                <w:sz w:val="20"/>
                <w:szCs w:val="20"/>
              </w:rPr>
            </w:pPr>
            <w:r w:rsidRPr="00FD4158">
              <w:rPr>
                <w:rFonts w:asciiTheme="majorBidi" w:hAnsiTheme="majorBidi" w:cstheme="majorBidi"/>
                <w:sz w:val="20"/>
                <w:szCs w:val="20"/>
              </w:rPr>
              <w:t>Lignite (kg)</w:t>
            </w:r>
          </w:p>
        </w:tc>
        <w:tc>
          <w:tcPr>
            <w:tcW w:w="1784" w:type="dxa"/>
          </w:tcPr>
          <w:p w:rsidR="00BA7F67" w:rsidRPr="00FD4158" w:rsidRDefault="00BA7F67" w:rsidP="007C2D45">
            <w:pPr>
              <w:autoSpaceDE w:val="0"/>
              <w:autoSpaceDN w:val="0"/>
              <w:adjustRightInd w:val="0"/>
              <w:jc w:val="center"/>
              <w:rPr>
                <w:rFonts w:asciiTheme="majorBidi" w:hAnsiTheme="majorBidi" w:cstheme="majorBidi"/>
                <w:sz w:val="20"/>
                <w:szCs w:val="20"/>
              </w:rPr>
            </w:pPr>
            <w:r w:rsidRPr="00FD4158">
              <w:rPr>
                <w:rFonts w:asciiTheme="majorBidi" w:hAnsiTheme="majorBidi" w:cstheme="majorBidi"/>
                <w:sz w:val="20"/>
                <w:szCs w:val="20"/>
              </w:rPr>
              <w:t>1424-1476</w:t>
            </w:r>
          </w:p>
        </w:tc>
        <w:tc>
          <w:tcPr>
            <w:tcW w:w="1784" w:type="dxa"/>
          </w:tcPr>
          <w:p w:rsidR="00BA7F67" w:rsidRPr="00FD4158" w:rsidRDefault="00BA7F67" w:rsidP="007C2D45">
            <w:pPr>
              <w:jc w:val="center"/>
              <w:rPr>
                <w:rFonts w:asciiTheme="majorBidi" w:hAnsiTheme="majorBidi" w:cstheme="majorBidi"/>
                <w:sz w:val="20"/>
                <w:szCs w:val="20"/>
              </w:rPr>
            </w:pPr>
            <w:r w:rsidRPr="00FD4158">
              <w:rPr>
                <w:rFonts w:asciiTheme="majorBidi" w:hAnsiTheme="majorBidi" w:cstheme="majorBidi"/>
                <w:sz w:val="20"/>
                <w:szCs w:val="20"/>
              </w:rPr>
              <w:t>0.022</w:t>
            </w:r>
          </w:p>
        </w:tc>
        <w:tc>
          <w:tcPr>
            <w:tcW w:w="1785" w:type="dxa"/>
          </w:tcPr>
          <w:p w:rsidR="00BA7F67" w:rsidRPr="00FD4158" w:rsidRDefault="00BA7F67" w:rsidP="007C2D45">
            <w:pPr>
              <w:jc w:val="center"/>
              <w:rPr>
                <w:rFonts w:asciiTheme="majorBidi" w:hAnsiTheme="majorBidi" w:cstheme="majorBidi"/>
                <w:sz w:val="20"/>
                <w:szCs w:val="20"/>
              </w:rPr>
            </w:pPr>
            <w:r w:rsidRPr="00FD4158">
              <w:rPr>
                <w:rFonts w:asciiTheme="majorBidi" w:hAnsiTheme="majorBidi" w:cstheme="majorBidi"/>
                <w:sz w:val="20"/>
                <w:szCs w:val="20"/>
              </w:rPr>
              <w:t>0.032</w:t>
            </w:r>
          </w:p>
        </w:tc>
      </w:tr>
      <w:tr w:rsidR="00BA7F67" w:rsidRPr="00FD4158" w:rsidTr="00541DD7">
        <w:trPr>
          <w:trHeight w:val="85"/>
        </w:trPr>
        <w:tc>
          <w:tcPr>
            <w:tcW w:w="3011" w:type="dxa"/>
          </w:tcPr>
          <w:p w:rsidR="00BA7F67" w:rsidRPr="00FD4158" w:rsidRDefault="00BA7F67" w:rsidP="007C2D45">
            <w:pPr>
              <w:autoSpaceDE w:val="0"/>
              <w:autoSpaceDN w:val="0"/>
              <w:adjustRightInd w:val="0"/>
              <w:rPr>
                <w:rFonts w:asciiTheme="majorBidi" w:hAnsiTheme="majorBidi" w:cstheme="majorBidi"/>
                <w:sz w:val="20"/>
                <w:szCs w:val="20"/>
              </w:rPr>
            </w:pPr>
            <w:r w:rsidRPr="00FD4158">
              <w:rPr>
                <w:rFonts w:asciiTheme="majorBidi" w:hAnsiTheme="majorBidi" w:cstheme="majorBidi"/>
                <w:sz w:val="20"/>
                <w:szCs w:val="20"/>
              </w:rPr>
              <w:t>Wood &amp; Wood Waste (kg)</w:t>
            </w:r>
          </w:p>
        </w:tc>
        <w:tc>
          <w:tcPr>
            <w:tcW w:w="1784" w:type="dxa"/>
          </w:tcPr>
          <w:p w:rsidR="00BA7F67" w:rsidRPr="00FD4158" w:rsidRDefault="003D7B3F" w:rsidP="007C2D45">
            <w:pPr>
              <w:autoSpaceDE w:val="0"/>
              <w:autoSpaceDN w:val="0"/>
              <w:adjustRightInd w:val="0"/>
              <w:jc w:val="center"/>
              <w:rPr>
                <w:rFonts w:asciiTheme="majorBidi" w:hAnsiTheme="majorBidi" w:cstheme="majorBidi"/>
                <w:sz w:val="20"/>
                <w:szCs w:val="20"/>
              </w:rPr>
            </w:pPr>
            <w:r w:rsidRPr="00FD4158">
              <w:rPr>
                <w:rFonts w:asciiTheme="majorBidi" w:hAnsiTheme="majorBidi" w:cstheme="majorBidi"/>
                <w:sz w:val="20"/>
                <w:szCs w:val="20"/>
              </w:rPr>
              <w:t>0</w:t>
            </w:r>
          </w:p>
        </w:tc>
        <w:tc>
          <w:tcPr>
            <w:tcW w:w="1784" w:type="dxa"/>
          </w:tcPr>
          <w:p w:rsidR="00BA7F67" w:rsidRPr="00FD4158" w:rsidRDefault="00BA7F67" w:rsidP="007C2D45">
            <w:pPr>
              <w:jc w:val="center"/>
              <w:rPr>
                <w:rFonts w:asciiTheme="majorBidi" w:hAnsiTheme="majorBidi" w:cstheme="majorBidi"/>
                <w:sz w:val="20"/>
                <w:szCs w:val="20"/>
              </w:rPr>
            </w:pPr>
            <w:r w:rsidRPr="00FD4158">
              <w:rPr>
                <w:rFonts w:asciiTheme="majorBidi" w:hAnsiTheme="majorBidi" w:cstheme="majorBidi"/>
                <w:sz w:val="20"/>
                <w:szCs w:val="20"/>
              </w:rPr>
              <w:t>0.05</w:t>
            </w:r>
          </w:p>
        </w:tc>
        <w:tc>
          <w:tcPr>
            <w:tcW w:w="1785" w:type="dxa"/>
          </w:tcPr>
          <w:p w:rsidR="00BA7F67" w:rsidRPr="00FD4158" w:rsidRDefault="00BA7F67" w:rsidP="007C2D45">
            <w:pPr>
              <w:jc w:val="center"/>
              <w:rPr>
                <w:rFonts w:asciiTheme="majorBidi" w:hAnsiTheme="majorBidi" w:cstheme="majorBidi"/>
                <w:sz w:val="20"/>
                <w:szCs w:val="20"/>
              </w:rPr>
            </w:pPr>
            <w:r w:rsidRPr="00FD4158">
              <w:rPr>
                <w:rFonts w:asciiTheme="majorBidi" w:hAnsiTheme="majorBidi" w:cstheme="majorBidi"/>
                <w:sz w:val="20"/>
                <w:szCs w:val="20"/>
              </w:rPr>
              <w:t>0.02</w:t>
            </w:r>
          </w:p>
        </w:tc>
      </w:tr>
      <w:tr w:rsidR="00BA7F67" w:rsidRPr="00FD4158" w:rsidTr="00541DD7">
        <w:trPr>
          <w:trHeight w:val="85"/>
        </w:trPr>
        <w:tc>
          <w:tcPr>
            <w:tcW w:w="3011" w:type="dxa"/>
          </w:tcPr>
          <w:p w:rsidR="00BA7F67" w:rsidRPr="00FD4158" w:rsidRDefault="00BA7F67" w:rsidP="007C2D45">
            <w:pPr>
              <w:autoSpaceDE w:val="0"/>
              <w:autoSpaceDN w:val="0"/>
              <w:adjustRightInd w:val="0"/>
              <w:rPr>
                <w:rFonts w:asciiTheme="majorBidi" w:hAnsiTheme="majorBidi" w:cstheme="majorBidi"/>
                <w:sz w:val="20"/>
                <w:szCs w:val="20"/>
              </w:rPr>
            </w:pPr>
            <w:r w:rsidRPr="00FD4158">
              <w:rPr>
                <w:rFonts w:asciiTheme="majorBidi" w:hAnsiTheme="majorBidi" w:cstheme="majorBidi"/>
                <w:sz w:val="20"/>
                <w:szCs w:val="20"/>
              </w:rPr>
              <w:t>Spent Liquor (kg)</w:t>
            </w:r>
          </w:p>
        </w:tc>
        <w:tc>
          <w:tcPr>
            <w:tcW w:w="1784" w:type="dxa"/>
          </w:tcPr>
          <w:p w:rsidR="00BA7F67" w:rsidRPr="00FD4158" w:rsidRDefault="003D7B3F" w:rsidP="007C2D45">
            <w:pPr>
              <w:autoSpaceDE w:val="0"/>
              <w:autoSpaceDN w:val="0"/>
              <w:adjustRightInd w:val="0"/>
              <w:jc w:val="center"/>
              <w:rPr>
                <w:rFonts w:asciiTheme="majorBidi" w:hAnsiTheme="majorBidi" w:cstheme="majorBidi"/>
                <w:sz w:val="20"/>
                <w:szCs w:val="20"/>
              </w:rPr>
            </w:pPr>
            <w:r w:rsidRPr="00FD4158">
              <w:rPr>
                <w:rFonts w:asciiTheme="majorBidi" w:hAnsiTheme="majorBidi" w:cstheme="majorBidi"/>
                <w:sz w:val="20"/>
                <w:szCs w:val="20"/>
              </w:rPr>
              <w:t>0</w:t>
            </w:r>
          </w:p>
        </w:tc>
        <w:tc>
          <w:tcPr>
            <w:tcW w:w="1784" w:type="dxa"/>
          </w:tcPr>
          <w:p w:rsidR="00BA7F67" w:rsidRPr="00FD4158" w:rsidRDefault="00BA7F67" w:rsidP="007C2D45">
            <w:pPr>
              <w:jc w:val="center"/>
              <w:rPr>
                <w:rFonts w:asciiTheme="majorBidi" w:hAnsiTheme="majorBidi" w:cstheme="majorBidi"/>
                <w:sz w:val="20"/>
                <w:szCs w:val="20"/>
              </w:rPr>
            </w:pPr>
            <w:r w:rsidRPr="00FD4158">
              <w:rPr>
                <w:rFonts w:asciiTheme="majorBidi" w:hAnsiTheme="majorBidi" w:cstheme="majorBidi"/>
                <w:sz w:val="20"/>
                <w:szCs w:val="20"/>
              </w:rPr>
              <w:t>0.05</w:t>
            </w:r>
          </w:p>
        </w:tc>
        <w:tc>
          <w:tcPr>
            <w:tcW w:w="1785" w:type="dxa"/>
          </w:tcPr>
          <w:p w:rsidR="00BA7F67" w:rsidRPr="00FD4158" w:rsidRDefault="00BA7F67" w:rsidP="007C2D45">
            <w:pPr>
              <w:jc w:val="center"/>
              <w:rPr>
                <w:rFonts w:asciiTheme="majorBidi" w:hAnsiTheme="majorBidi" w:cstheme="majorBidi"/>
                <w:sz w:val="20"/>
                <w:szCs w:val="20"/>
              </w:rPr>
            </w:pPr>
            <w:r w:rsidRPr="00FD4158">
              <w:rPr>
                <w:rFonts w:asciiTheme="majorBidi" w:hAnsiTheme="majorBidi" w:cstheme="majorBidi"/>
                <w:sz w:val="20"/>
                <w:szCs w:val="20"/>
              </w:rPr>
              <w:t>0.02</w:t>
            </w:r>
          </w:p>
        </w:tc>
      </w:tr>
      <w:tr w:rsidR="003D7B3F" w:rsidRPr="00FD4158" w:rsidTr="00541DD7">
        <w:trPr>
          <w:trHeight w:val="85"/>
        </w:trPr>
        <w:tc>
          <w:tcPr>
            <w:tcW w:w="3011" w:type="dxa"/>
          </w:tcPr>
          <w:p w:rsidR="003D7B3F" w:rsidRPr="00FD4158" w:rsidRDefault="003D7B3F" w:rsidP="007C2D45">
            <w:pPr>
              <w:autoSpaceDE w:val="0"/>
              <w:autoSpaceDN w:val="0"/>
              <w:adjustRightInd w:val="0"/>
              <w:rPr>
                <w:rFonts w:asciiTheme="majorBidi" w:hAnsiTheme="majorBidi" w:cstheme="majorBidi"/>
                <w:sz w:val="20"/>
                <w:szCs w:val="20"/>
              </w:rPr>
            </w:pPr>
            <w:r w:rsidRPr="00FD4158">
              <w:rPr>
                <w:rFonts w:asciiTheme="majorBidi" w:hAnsiTheme="majorBidi" w:cstheme="majorBidi"/>
                <w:sz w:val="20"/>
                <w:szCs w:val="20"/>
              </w:rPr>
              <w:t>Landfill Gas (L)</w:t>
            </w:r>
          </w:p>
        </w:tc>
        <w:tc>
          <w:tcPr>
            <w:tcW w:w="1784" w:type="dxa"/>
          </w:tcPr>
          <w:p w:rsidR="003D7B3F" w:rsidRPr="00FD4158" w:rsidRDefault="003D7B3F" w:rsidP="007C2D45">
            <w:pPr>
              <w:autoSpaceDE w:val="0"/>
              <w:autoSpaceDN w:val="0"/>
              <w:adjustRightInd w:val="0"/>
              <w:jc w:val="center"/>
              <w:rPr>
                <w:rFonts w:asciiTheme="majorBidi" w:hAnsiTheme="majorBidi" w:cstheme="majorBidi"/>
                <w:sz w:val="20"/>
                <w:szCs w:val="20"/>
              </w:rPr>
            </w:pPr>
            <w:r w:rsidRPr="00FD4158">
              <w:rPr>
                <w:rFonts w:asciiTheme="majorBidi" w:hAnsiTheme="majorBidi" w:cstheme="majorBidi"/>
                <w:sz w:val="20"/>
                <w:szCs w:val="20"/>
              </w:rPr>
              <w:t>0</w:t>
            </w:r>
          </w:p>
        </w:tc>
        <w:tc>
          <w:tcPr>
            <w:tcW w:w="1784" w:type="dxa"/>
          </w:tcPr>
          <w:p w:rsidR="003D7B3F" w:rsidRPr="00FD4158" w:rsidRDefault="003D7B3F" w:rsidP="007C2D45">
            <w:pPr>
              <w:jc w:val="center"/>
              <w:rPr>
                <w:rFonts w:asciiTheme="majorBidi" w:hAnsiTheme="majorBidi" w:cstheme="majorBidi"/>
                <w:sz w:val="20"/>
                <w:szCs w:val="20"/>
              </w:rPr>
            </w:pPr>
            <w:r w:rsidRPr="00FD4158">
              <w:rPr>
                <w:rFonts w:asciiTheme="majorBidi" w:hAnsiTheme="majorBidi" w:cstheme="majorBidi"/>
                <w:sz w:val="20"/>
                <w:szCs w:val="20"/>
              </w:rPr>
              <w:t>N/A</w:t>
            </w:r>
          </w:p>
        </w:tc>
        <w:tc>
          <w:tcPr>
            <w:tcW w:w="1785" w:type="dxa"/>
          </w:tcPr>
          <w:p w:rsidR="003D7B3F" w:rsidRPr="00FD4158" w:rsidRDefault="003D7B3F" w:rsidP="007C2D45">
            <w:pPr>
              <w:jc w:val="center"/>
              <w:rPr>
                <w:rFonts w:asciiTheme="majorBidi" w:hAnsiTheme="majorBidi" w:cstheme="majorBidi"/>
                <w:sz w:val="20"/>
                <w:szCs w:val="20"/>
              </w:rPr>
            </w:pPr>
            <w:r w:rsidRPr="00FD4158">
              <w:rPr>
                <w:rFonts w:asciiTheme="majorBidi" w:hAnsiTheme="majorBidi" w:cstheme="majorBidi"/>
                <w:sz w:val="20"/>
                <w:szCs w:val="20"/>
              </w:rPr>
              <w:t>N/A</w:t>
            </w:r>
          </w:p>
        </w:tc>
      </w:tr>
      <w:tr w:rsidR="003D7B3F" w:rsidRPr="00FD4158" w:rsidTr="00541DD7">
        <w:trPr>
          <w:trHeight w:val="85"/>
        </w:trPr>
        <w:tc>
          <w:tcPr>
            <w:tcW w:w="3011" w:type="dxa"/>
          </w:tcPr>
          <w:p w:rsidR="003D7B3F" w:rsidRPr="00FD4158" w:rsidRDefault="003D7B3F" w:rsidP="007C2D45">
            <w:pPr>
              <w:autoSpaceDE w:val="0"/>
              <w:autoSpaceDN w:val="0"/>
              <w:adjustRightInd w:val="0"/>
              <w:rPr>
                <w:rFonts w:asciiTheme="majorBidi" w:hAnsiTheme="majorBidi" w:cstheme="majorBidi"/>
                <w:sz w:val="20"/>
                <w:szCs w:val="20"/>
              </w:rPr>
            </w:pPr>
            <w:r w:rsidRPr="00FD4158">
              <w:rPr>
                <w:rFonts w:asciiTheme="majorBidi" w:hAnsiTheme="majorBidi" w:cstheme="majorBidi"/>
                <w:sz w:val="20"/>
                <w:szCs w:val="20"/>
              </w:rPr>
              <w:t>Orimulsion (kg)***</w:t>
            </w:r>
          </w:p>
        </w:tc>
        <w:tc>
          <w:tcPr>
            <w:tcW w:w="1784" w:type="dxa"/>
          </w:tcPr>
          <w:p w:rsidR="003D7B3F" w:rsidRPr="00FD4158" w:rsidRDefault="003D7B3F" w:rsidP="007C2D45">
            <w:pPr>
              <w:autoSpaceDE w:val="0"/>
              <w:autoSpaceDN w:val="0"/>
              <w:adjustRightInd w:val="0"/>
              <w:jc w:val="center"/>
              <w:rPr>
                <w:rFonts w:asciiTheme="majorBidi" w:hAnsiTheme="majorBidi" w:cstheme="majorBidi"/>
                <w:sz w:val="20"/>
                <w:szCs w:val="20"/>
              </w:rPr>
            </w:pPr>
            <w:r w:rsidRPr="00FD4158">
              <w:rPr>
                <w:rFonts w:asciiTheme="majorBidi" w:hAnsiTheme="majorBidi" w:cstheme="majorBidi"/>
                <w:sz w:val="20"/>
                <w:szCs w:val="20"/>
              </w:rPr>
              <w:t>2219</w:t>
            </w:r>
          </w:p>
        </w:tc>
        <w:tc>
          <w:tcPr>
            <w:tcW w:w="1784" w:type="dxa"/>
          </w:tcPr>
          <w:p w:rsidR="003D7B3F" w:rsidRPr="00FD4158" w:rsidRDefault="003D7B3F" w:rsidP="007C2D45">
            <w:pPr>
              <w:jc w:val="center"/>
              <w:rPr>
                <w:rFonts w:asciiTheme="majorBidi" w:hAnsiTheme="majorBidi" w:cstheme="majorBidi"/>
                <w:sz w:val="20"/>
                <w:szCs w:val="20"/>
              </w:rPr>
            </w:pPr>
            <w:r w:rsidRPr="00FD4158">
              <w:rPr>
                <w:rFonts w:asciiTheme="majorBidi" w:hAnsiTheme="majorBidi" w:cstheme="majorBidi"/>
                <w:sz w:val="20"/>
                <w:szCs w:val="20"/>
              </w:rPr>
              <w:t>N/A</w:t>
            </w:r>
          </w:p>
        </w:tc>
        <w:tc>
          <w:tcPr>
            <w:tcW w:w="1785" w:type="dxa"/>
          </w:tcPr>
          <w:p w:rsidR="003D7B3F" w:rsidRPr="00FD4158" w:rsidRDefault="003D7B3F" w:rsidP="007C2D45">
            <w:pPr>
              <w:jc w:val="center"/>
              <w:rPr>
                <w:rFonts w:asciiTheme="majorBidi" w:hAnsiTheme="majorBidi" w:cstheme="majorBidi"/>
                <w:sz w:val="20"/>
                <w:szCs w:val="20"/>
              </w:rPr>
            </w:pPr>
            <w:r w:rsidRPr="00FD4158">
              <w:rPr>
                <w:rFonts w:asciiTheme="majorBidi" w:hAnsiTheme="majorBidi" w:cstheme="majorBidi"/>
                <w:sz w:val="20"/>
                <w:szCs w:val="20"/>
              </w:rPr>
              <w:t>N/A</w:t>
            </w:r>
          </w:p>
        </w:tc>
      </w:tr>
    </w:tbl>
    <w:p w:rsidR="00612A07" w:rsidRPr="00541DD7" w:rsidRDefault="00612A07" w:rsidP="00B77592">
      <w:pPr>
        <w:rPr>
          <w:rFonts w:asciiTheme="majorBidi" w:hAnsiTheme="majorBidi" w:cstheme="majorBidi"/>
          <w:iCs/>
          <w:color w:val="000000"/>
          <w:sz w:val="18"/>
          <w:szCs w:val="18"/>
          <w:lang w:val="en-US"/>
        </w:rPr>
      </w:pPr>
      <w:r w:rsidRPr="00541DD7">
        <w:rPr>
          <w:rFonts w:asciiTheme="majorBidi" w:hAnsiTheme="majorBidi" w:cstheme="majorBidi"/>
          <w:iCs/>
          <w:color w:val="000000"/>
          <w:sz w:val="18"/>
          <w:szCs w:val="18"/>
          <w:lang w:val="en-US"/>
        </w:rPr>
        <w:t xml:space="preserve">* </w:t>
      </w:r>
      <w:r w:rsidR="00990BE9" w:rsidRPr="00541DD7">
        <w:rPr>
          <w:rFonts w:asciiTheme="majorBidi" w:hAnsiTheme="majorBidi" w:cstheme="majorBidi"/>
          <w:iCs/>
          <w:color w:val="000000"/>
          <w:sz w:val="18"/>
          <w:szCs w:val="18"/>
          <w:lang w:val="en-US"/>
        </w:rPr>
        <w:t>CO</w:t>
      </w:r>
      <w:r w:rsidR="00990BE9" w:rsidRPr="00541DD7">
        <w:rPr>
          <w:rFonts w:asciiTheme="majorBidi" w:hAnsiTheme="majorBidi" w:cstheme="majorBidi"/>
          <w:iCs/>
          <w:color w:val="000000"/>
          <w:sz w:val="18"/>
          <w:szCs w:val="18"/>
          <w:vertAlign w:val="subscript"/>
          <w:lang w:val="en-US"/>
        </w:rPr>
        <w:t>2</w:t>
      </w:r>
      <w:r w:rsidR="00990BE9" w:rsidRPr="00541DD7">
        <w:rPr>
          <w:rFonts w:asciiTheme="majorBidi" w:hAnsiTheme="majorBidi" w:cstheme="majorBidi"/>
          <w:iCs/>
          <w:color w:val="000000"/>
          <w:sz w:val="18"/>
          <w:szCs w:val="18"/>
          <w:lang w:val="en-US"/>
        </w:rPr>
        <w:t xml:space="preserve"> emissions from biogenic materials are considered as complement of the natural carbon cycle. CO</w:t>
      </w:r>
      <w:r w:rsidR="00990BE9" w:rsidRPr="00541DD7">
        <w:rPr>
          <w:rFonts w:asciiTheme="majorBidi" w:hAnsiTheme="majorBidi" w:cstheme="majorBidi"/>
          <w:iCs/>
          <w:color w:val="000000"/>
          <w:sz w:val="18"/>
          <w:szCs w:val="18"/>
          <w:vertAlign w:val="subscript"/>
          <w:lang w:val="en-US"/>
        </w:rPr>
        <w:t>2</w:t>
      </w:r>
      <w:r w:rsidR="00990BE9" w:rsidRPr="00541DD7">
        <w:rPr>
          <w:rFonts w:asciiTheme="majorBidi" w:hAnsiTheme="majorBidi" w:cstheme="majorBidi"/>
          <w:iCs/>
          <w:color w:val="000000"/>
          <w:sz w:val="18"/>
          <w:szCs w:val="18"/>
          <w:lang w:val="en-US"/>
        </w:rPr>
        <w:t xml:space="preserve"> emissions</w:t>
      </w:r>
      <w:r w:rsidR="00B77592" w:rsidRPr="00541DD7">
        <w:rPr>
          <w:rFonts w:asciiTheme="majorBidi" w:hAnsiTheme="majorBidi" w:cstheme="majorBidi"/>
          <w:iCs/>
          <w:color w:val="000000"/>
          <w:sz w:val="18"/>
          <w:szCs w:val="18"/>
          <w:lang w:val="en-US"/>
        </w:rPr>
        <w:t xml:space="preserve"> is emitted by the combustion of biogenic materials will </w:t>
      </w:r>
      <w:r w:rsidR="00990BE9" w:rsidRPr="00541DD7">
        <w:rPr>
          <w:rFonts w:asciiTheme="majorBidi" w:hAnsiTheme="majorBidi" w:cstheme="majorBidi"/>
          <w:iCs/>
          <w:color w:val="000000"/>
          <w:sz w:val="18"/>
          <w:szCs w:val="18"/>
          <w:lang w:val="en-US"/>
        </w:rPr>
        <w:t xml:space="preserve">return to the atmosphere where </w:t>
      </w:r>
      <w:r w:rsidR="00F07011">
        <w:rPr>
          <w:rFonts w:asciiTheme="majorBidi" w:hAnsiTheme="majorBidi" w:cstheme="majorBidi"/>
          <w:iCs/>
          <w:color w:val="000000"/>
          <w:sz w:val="18"/>
          <w:szCs w:val="18"/>
          <w:lang w:val="en-US"/>
        </w:rPr>
        <w:t xml:space="preserve">it </w:t>
      </w:r>
      <w:r w:rsidR="00990BE9" w:rsidRPr="00541DD7">
        <w:rPr>
          <w:rFonts w:asciiTheme="majorBidi" w:hAnsiTheme="majorBidi" w:cstheme="majorBidi"/>
          <w:iCs/>
          <w:color w:val="000000"/>
          <w:sz w:val="18"/>
          <w:szCs w:val="18"/>
          <w:lang w:val="en-US"/>
        </w:rPr>
        <w:t>was originally removed by photosynthesis</w:t>
      </w:r>
      <w:r w:rsidR="00B77592" w:rsidRPr="00541DD7">
        <w:rPr>
          <w:rFonts w:asciiTheme="majorBidi" w:hAnsiTheme="majorBidi" w:cstheme="majorBidi"/>
          <w:iCs/>
          <w:color w:val="000000"/>
          <w:sz w:val="18"/>
          <w:szCs w:val="18"/>
          <w:lang w:val="en-US"/>
        </w:rPr>
        <w:t>.</w:t>
      </w:r>
      <w:r w:rsidR="00990BE9" w:rsidRPr="00541DD7">
        <w:rPr>
          <w:rFonts w:asciiTheme="majorBidi" w:hAnsiTheme="majorBidi" w:cstheme="majorBidi"/>
          <w:iCs/>
          <w:color w:val="000000"/>
          <w:sz w:val="18"/>
          <w:szCs w:val="18"/>
          <w:lang w:val="en-US"/>
        </w:rPr>
        <w:t xml:space="preserve"> </w:t>
      </w:r>
    </w:p>
    <w:p w:rsidR="001A7FE6" w:rsidRPr="00541DD7" w:rsidRDefault="00612A07" w:rsidP="00CF58C4">
      <w:pPr>
        <w:autoSpaceDE w:val="0"/>
        <w:autoSpaceDN w:val="0"/>
        <w:adjustRightInd w:val="0"/>
        <w:rPr>
          <w:rFonts w:asciiTheme="majorBidi" w:hAnsiTheme="majorBidi" w:cstheme="majorBidi"/>
          <w:sz w:val="18"/>
          <w:szCs w:val="18"/>
          <w:lang w:val="en-US" w:eastAsia="en-US"/>
        </w:rPr>
      </w:pPr>
      <w:r w:rsidRPr="00541DD7">
        <w:rPr>
          <w:rFonts w:asciiTheme="majorBidi" w:hAnsiTheme="majorBidi" w:cstheme="majorBidi"/>
          <w:sz w:val="18"/>
          <w:szCs w:val="18"/>
          <w:lang w:val="en-US" w:eastAsia="en-US"/>
        </w:rPr>
        <w:t>** Represents</w:t>
      </w:r>
      <w:r w:rsidR="00495B5A" w:rsidRPr="00541DD7">
        <w:rPr>
          <w:rFonts w:asciiTheme="majorBidi" w:hAnsiTheme="majorBidi" w:cstheme="majorBidi"/>
          <w:sz w:val="18"/>
          <w:szCs w:val="18"/>
          <w:lang w:val="en-US" w:eastAsia="en-US"/>
        </w:rPr>
        <w:t xml:space="preserve"> both domestic and imported sub-bituminous.</w:t>
      </w:r>
    </w:p>
    <w:p w:rsidR="00C3124F" w:rsidRPr="00541DD7" w:rsidRDefault="00612A07" w:rsidP="00B77592">
      <w:pPr>
        <w:rPr>
          <w:rFonts w:asciiTheme="majorBidi" w:hAnsiTheme="majorBidi" w:cstheme="majorBidi"/>
          <w:iCs/>
          <w:color w:val="000000"/>
          <w:sz w:val="18"/>
          <w:szCs w:val="18"/>
          <w:lang w:val="en-US"/>
        </w:rPr>
      </w:pPr>
      <w:r w:rsidRPr="00541DD7">
        <w:rPr>
          <w:rFonts w:asciiTheme="majorBidi" w:hAnsiTheme="majorBidi" w:cstheme="majorBidi"/>
          <w:iCs/>
          <w:color w:val="000000"/>
          <w:sz w:val="18"/>
          <w:szCs w:val="18"/>
          <w:lang w:val="en-US"/>
        </w:rPr>
        <w:t xml:space="preserve">*** </w:t>
      </w:r>
      <w:r w:rsidR="00B77592" w:rsidRPr="00541DD7">
        <w:rPr>
          <w:rFonts w:asciiTheme="majorBidi" w:hAnsiTheme="majorBidi" w:cstheme="majorBidi"/>
          <w:iCs/>
          <w:color w:val="000000"/>
          <w:sz w:val="18"/>
          <w:szCs w:val="18"/>
          <w:lang w:val="en-US"/>
        </w:rPr>
        <w:t>CO</w:t>
      </w:r>
      <w:r w:rsidR="00B77592" w:rsidRPr="00541DD7">
        <w:rPr>
          <w:rFonts w:asciiTheme="majorBidi" w:hAnsiTheme="majorBidi" w:cstheme="majorBidi"/>
          <w:iCs/>
          <w:color w:val="000000"/>
          <w:sz w:val="18"/>
          <w:szCs w:val="18"/>
          <w:vertAlign w:val="subscript"/>
          <w:lang w:val="en-US"/>
        </w:rPr>
        <w:t>2</w:t>
      </w:r>
      <w:r w:rsidR="00B77592" w:rsidRPr="00541DD7">
        <w:rPr>
          <w:rFonts w:asciiTheme="majorBidi" w:hAnsiTheme="majorBidi" w:cstheme="majorBidi"/>
          <w:iCs/>
          <w:color w:val="000000"/>
          <w:sz w:val="18"/>
          <w:szCs w:val="18"/>
          <w:lang w:val="en-US"/>
        </w:rPr>
        <w:t xml:space="preserve"> emission for Orimulsion is c</w:t>
      </w:r>
      <w:r w:rsidR="001C0556" w:rsidRPr="00541DD7">
        <w:rPr>
          <w:rFonts w:asciiTheme="majorBidi" w:hAnsiTheme="majorBidi" w:cstheme="majorBidi"/>
          <w:iCs/>
          <w:color w:val="000000"/>
          <w:sz w:val="18"/>
          <w:szCs w:val="18"/>
          <w:lang w:val="en-US"/>
        </w:rPr>
        <w:t>alculat</w:t>
      </w:r>
      <w:r w:rsidR="00B77592" w:rsidRPr="00541DD7">
        <w:rPr>
          <w:rFonts w:asciiTheme="majorBidi" w:hAnsiTheme="majorBidi" w:cstheme="majorBidi"/>
          <w:iCs/>
          <w:color w:val="000000"/>
          <w:sz w:val="18"/>
          <w:szCs w:val="18"/>
          <w:lang w:val="en-US"/>
        </w:rPr>
        <w:t>ed in</w:t>
      </w:r>
      <w:r w:rsidR="001C0556" w:rsidRPr="00541DD7">
        <w:rPr>
          <w:rFonts w:asciiTheme="majorBidi" w:hAnsiTheme="majorBidi" w:cstheme="majorBidi"/>
          <w:iCs/>
          <w:color w:val="000000"/>
          <w:sz w:val="18"/>
          <w:szCs w:val="18"/>
          <w:lang w:val="en-US"/>
        </w:rPr>
        <w:t xml:space="preserve"> Appendix D</w:t>
      </w:r>
      <w:r w:rsidR="007B0A1B" w:rsidRPr="00541DD7">
        <w:rPr>
          <w:rFonts w:asciiTheme="majorBidi" w:hAnsiTheme="majorBidi" w:cstheme="majorBidi"/>
          <w:iCs/>
          <w:color w:val="000000"/>
          <w:sz w:val="18"/>
          <w:szCs w:val="18"/>
          <w:lang w:val="en-US"/>
        </w:rPr>
        <w:t>.</w:t>
      </w:r>
    </w:p>
    <w:p w:rsidR="001540D7" w:rsidRPr="0047266B" w:rsidRDefault="001540D7" w:rsidP="00C14CF8">
      <w:pPr>
        <w:spacing w:line="360" w:lineRule="auto"/>
        <w:rPr>
          <w:rFonts w:asciiTheme="majorBidi" w:hAnsiTheme="majorBidi" w:cstheme="majorBidi"/>
          <w:iCs/>
          <w:color w:val="000000"/>
          <w:lang w:val="en-US"/>
        </w:rPr>
      </w:pPr>
    </w:p>
    <w:p w:rsidR="00D9363C" w:rsidRDefault="003E6017" w:rsidP="00562075">
      <w:pPr>
        <w:pStyle w:val="Heading2"/>
        <w:spacing w:before="0" w:after="0" w:line="360" w:lineRule="auto"/>
        <w:rPr>
          <w:rFonts w:asciiTheme="majorBidi" w:hAnsiTheme="majorBidi" w:cstheme="majorBidi"/>
          <w:i w:val="0"/>
          <w:iCs w:val="0"/>
        </w:rPr>
      </w:pPr>
      <w:bookmarkStart w:id="110" w:name="_Toc216454151"/>
      <w:bookmarkStart w:id="111" w:name="_Toc216454894"/>
      <w:bookmarkStart w:id="112" w:name="_Toc216455714"/>
      <w:bookmarkStart w:id="113" w:name="_Toc225059648"/>
      <w:r>
        <w:rPr>
          <w:rFonts w:asciiTheme="majorBidi" w:hAnsiTheme="majorBidi" w:cstheme="majorBidi"/>
          <w:i w:val="0"/>
          <w:iCs w:val="0"/>
        </w:rPr>
        <w:t xml:space="preserve">4.1 </w:t>
      </w:r>
      <w:r w:rsidR="00A40F40" w:rsidRPr="00BD0ED8">
        <w:rPr>
          <w:rFonts w:asciiTheme="majorBidi" w:hAnsiTheme="majorBidi" w:cstheme="majorBidi"/>
          <w:i w:val="0"/>
          <w:iCs w:val="0"/>
        </w:rPr>
        <w:t>Average GHG Intensity Factor (GHGIF</w:t>
      </w:r>
      <w:r w:rsidR="00A40F40" w:rsidRPr="00BD0ED8">
        <w:rPr>
          <w:rFonts w:asciiTheme="majorBidi" w:hAnsiTheme="majorBidi" w:cstheme="majorBidi"/>
          <w:i w:val="0"/>
          <w:iCs w:val="0"/>
          <w:vertAlign w:val="subscript"/>
        </w:rPr>
        <w:t>A</w:t>
      </w:r>
      <w:r w:rsidR="00A40F40" w:rsidRPr="00BD0ED8">
        <w:rPr>
          <w:rFonts w:asciiTheme="majorBidi" w:hAnsiTheme="majorBidi" w:cstheme="majorBidi"/>
          <w:i w:val="0"/>
          <w:iCs w:val="0"/>
        </w:rPr>
        <w:t>)</w:t>
      </w:r>
      <w:bookmarkEnd w:id="110"/>
      <w:bookmarkEnd w:id="111"/>
      <w:bookmarkEnd w:id="112"/>
      <w:bookmarkEnd w:id="113"/>
    </w:p>
    <w:p w:rsidR="00562075" w:rsidRPr="00562075" w:rsidRDefault="00562075" w:rsidP="00562075"/>
    <w:p w:rsidR="00562075" w:rsidRDefault="00A40F40" w:rsidP="009C50B2">
      <w:pPr>
        <w:pStyle w:val="Body"/>
        <w:spacing w:line="360" w:lineRule="auto"/>
        <w:ind w:firstLine="658"/>
        <w:rPr>
          <w:sz w:val="24"/>
          <w:szCs w:val="24"/>
        </w:rPr>
      </w:pPr>
      <w:r w:rsidRPr="00BD0ED8">
        <w:rPr>
          <w:sz w:val="24"/>
          <w:szCs w:val="24"/>
        </w:rPr>
        <w:t>The Average GHG Intensty Factor “GHGIF</w:t>
      </w:r>
      <w:r w:rsidRPr="00BD0ED8">
        <w:rPr>
          <w:sz w:val="24"/>
          <w:szCs w:val="24"/>
          <w:vertAlign w:val="subscript"/>
        </w:rPr>
        <w:t>A</w:t>
      </w:r>
      <w:r w:rsidRPr="00BD0ED8">
        <w:rPr>
          <w:sz w:val="24"/>
          <w:szCs w:val="24"/>
        </w:rPr>
        <w:t xml:space="preserve">” can be defined as the </w:t>
      </w:r>
      <w:r w:rsidR="00D9363C" w:rsidRPr="00BD0ED8">
        <w:rPr>
          <w:sz w:val="24"/>
          <w:szCs w:val="24"/>
        </w:rPr>
        <w:t>averag</w:t>
      </w:r>
      <w:r w:rsidR="0012539C">
        <w:rPr>
          <w:sz w:val="24"/>
          <w:szCs w:val="24"/>
        </w:rPr>
        <w:t>e</w:t>
      </w:r>
      <w:r w:rsidR="00D9363C" w:rsidRPr="00BD0ED8">
        <w:rPr>
          <w:sz w:val="24"/>
          <w:szCs w:val="24"/>
        </w:rPr>
        <w:t xml:space="preserve"> </w:t>
      </w:r>
      <w:r w:rsidRPr="00BD0ED8">
        <w:rPr>
          <w:sz w:val="24"/>
          <w:szCs w:val="24"/>
        </w:rPr>
        <w:t>amount of GHG emissions produced as a result of generating one kWh of electricity:</w:t>
      </w:r>
    </w:p>
    <w:p w:rsidR="00562075" w:rsidRDefault="00562075" w:rsidP="00562075">
      <w:pPr>
        <w:pStyle w:val="Body"/>
        <w:spacing w:line="360" w:lineRule="auto"/>
        <w:rPr>
          <w:sz w:val="24"/>
          <w:szCs w:val="24"/>
        </w:rPr>
      </w:pPr>
    </w:p>
    <w:p w:rsidR="00562075" w:rsidRDefault="00BB2E83" w:rsidP="00546AB9">
      <w:pPr>
        <w:pStyle w:val="Body"/>
        <w:spacing w:line="360" w:lineRule="auto"/>
        <w:rPr>
          <w:sz w:val="24"/>
          <w:szCs w:val="24"/>
        </w:rPr>
      </w:pPr>
      <m:oMath>
        <m:sSub>
          <m:sSubPr>
            <m:ctrlPr>
              <w:rPr>
                <w:rFonts w:ascii="Cambria Math" w:hAnsi="Cambria Math"/>
                <w:i/>
                <w:sz w:val="24"/>
                <w:szCs w:val="24"/>
              </w:rPr>
            </m:ctrlPr>
          </m:sSubPr>
          <m:e>
            <m:r>
              <w:rPr>
                <w:rFonts w:ascii="Cambria Math" w:hAnsi="Cambria Math"/>
                <w:sz w:val="24"/>
                <w:szCs w:val="24"/>
              </w:rPr>
              <m:t>GHGIF</m:t>
            </m:r>
          </m:e>
          <m:sub>
            <m:r>
              <w:rPr>
                <w:rFonts w:ascii="Cambria Math" w:hAnsi="Cambria Math"/>
                <w:sz w:val="24"/>
                <w:szCs w:val="24"/>
              </w:rPr>
              <m:t>A</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TGHG</m:t>
            </m:r>
          </m:num>
          <m:den>
            <m:r>
              <w:rPr>
                <w:rFonts w:ascii="Cambria Math" w:hAnsi="Cambria Math"/>
                <w:sz w:val="24"/>
                <w:szCs w:val="24"/>
              </w:rPr>
              <m:t>TEG</m:t>
            </m:r>
          </m:den>
        </m:f>
      </m:oMath>
      <w:r w:rsidR="00910356">
        <w:rPr>
          <w:sz w:val="24"/>
          <w:szCs w:val="24"/>
        </w:rPr>
        <w:tab/>
      </w:r>
      <w:r w:rsidR="00910356">
        <w:rPr>
          <w:sz w:val="24"/>
          <w:szCs w:val="24"/>
        </w:rPr>
        <w:tab/>
      </w:r>
      <w:r w:rsidR="00910356">
        <w:rPr>
          <w:sz w:val="24"/>
          <w:szCs w:val="24"/>
        </w:rPr>
        <w:tab/>
      </w:r>
      <w:r w:rsidR="00910356">
        <w:rPr>
          <w:sz w:val="24"/>
          <w:szCs w:val="24"/>
        </w:rPr>
        <w:tab/>
      </w:r>
      <w:r w:rsidR="00910356">
        <w:rPr>
          <w:sz w:val="24"/>
          <w:szCs w:val="24"/>
        </w:rPr>
        <w:tab/>
      </w:r>
      <w:r w:rsidR="00910356">
        <w:rPr>
          <w:sz w:val="24"/>
          <w:szCs w:val="24"/>
        </w:rPr>
        <w:tab/>
      </w:r>
      <w:r w:rsidR="00A41C20">
        <w:rPr>
          <w:sz w:val="24"/>
          <w:szCs w:val="24"/>
        </w:rPr>
        <w:t xml:space="preserve">      </w:t>
      </w:r>
      <w:r w:rsidR="00562075">
        <w:rPr>
          <w:sz w:val="24"/>
          <w:szCs w:val="24"/>
        </w:rPr>
        <w:t xml:space="preserve">    </w:t>
      </w:r>
      <w:r w:rsidR="00562075">
        <w:rPr>
          <w:sz w:val="24"/>
          <w:szCs w:val="24"/>
        </w:rPr>
        <w:tab/>
      </w:r>
      <w:r w:rsidR="00562075">
        <w:rPr>
          <w:sz w:val="24"/>
          <w:szCs w:val="24"/>
        </w:rPr>
        <w:tab/>
      </w:r>
      <w:r w:rsidR="00562075">
        <w:rPr>
          <w:sz w:val="24"/>
          <w:szCs w:val="24"/>
        </w:rPr>
        <w:tab/>
      </w:r>
      <w:r w:rsidR="00562075">
        <w:rPr>
          <w:sz w:val="24"/>
          <w:szCs w:val="24"/>
        </w:rPr>
        <w:tab/>
        <w:t xml:space="preserve">      </w:t>
      </w:r>
      <w:r w:rsidR="00A41C20">
        <w:rPr>
          <w:sz w:val="24"/>
          <w:szCs w:val="24"/>
        </w:rPr>
        <w:t xml:space="preserve">  </w:t>
      </w:r>
      <w:r w:rsidR="00910356">
        <w:rPr>
          <w:sz w:val="24"/>
          <w:szCs w:val="24"/>
        </w:rPr>
        <w:t>[2]</w:t>
      </w:r>
    </w:p>
    <w:p w:rsidR="00546AB9" w:rsidRDefault="00546AB9" w:rsidP="00546AB9">
      <w:pPr>
        <w:pStyle w:val="Body"/>
        <w:spacing w:line="360" w:lineRule="auto"/>
        <w:rPr>
          <w:sz w:val="24"/>
          <w:szCs w:val="24"/>
        </w:rPr>
      </w:pPr>
    </w:p>
    <w:p w:rsidR="00A40F40" w:rsidRPr="00BD0ED8" w:rsidRDefault="003E6017" w:rsidP="004B1452">
      <w:pPr>
        <w:pStyle w:val="Body"/>
        <w:tabs>
          <w:tab w:val="left" w:pos="990"/>
        </w:tabs>
        <w:spacing w:before="0" w:line="360" w:lineRule="auto"/>
        <w:rPr>
          <w:sz w:val="24"/>
          <w:szCs w:val="24"/>
        </w:rPr>
      </w:pPr>
      <w:r>
        <w:rPr>
          <w:sz w:val="24"/>
          <w:szCs w:val="24"/>
        </w:rPr>
        <w:t>w</w:t>
      </w:r>
      <w:r w:rsidR="00A40F40" w:rsidRPr="00BD0ED8">
        <w:rPr>
          <w:sz w:val="24"/>
          <w:szCs w:val="24"/>
        </w:rPr>
        <w:t xml:space="preserve">here, </w:t>
      </w:r>
    </w:p>
    <w:p w:rsidR="00A40F40" w:rsidRPr="00BD0ED8" w:rsidRDefault="00F07921" w:rsidP="00F07011">
      <w:pPr>
        <w:pStyle w:val="Body"/>
        <w:spacing w:line="360" w:lineRule="auto"/>
        <w:ind w:left="990" w:hanging="990"/>
        <w:rPr>
          <w:sz w:val="24"/>
          <w:szCs w:val="24"/>
        </w:rPr>
      </w:pPr>
      <w:r w:rsidRPr="00BD0ED8">
        <w:rPr>
          <w:sz w:val="24"/>
          <w:szCs w:val="24"/>
        </w:rPr>
        <w:t xml:space="preserve">TGHG = </w:t>
      </w:r>
      <w:r w:rsidR="00562075">
        <w:rPr>
          <w:sz w:val="24"/>
          <w:szCs w:val="24"/>
        </w:rPr>
        <w:t>t</w:t>
      </w:r>
      <w:r w:rsidR="00A40F40" w:rsidRPr="00BD0ED8">
        <w:rPr>
          <w:sz w:val="24"/>
          <w:szCs w:val="24"/>
        </w:rPr>
        <w:t xml:space="preserve">otal GHG emissions from electricity generation in one year </w:t>
      </w:r>
      <w:r w:rsidR="00D9363C" w:rsidRPr="00BD0ED8">
        <w:rPr>
          <w:sz w:val="24"/>
          <w:szCs w:val="24"/>
        </w:rPr>
        <w:t xml:space="preserve"> </w:t>
      </w:r>
      <w:r w:rsidR="00A40F40" w:rsidRPr="00BD0ED8">
        <w:rPr>
          <w:sz w:val="24"/>
          <w:szCs w:val="24"/>
        </w:rPr>
        <w:t>(</w:t>
      </w:r>
      <w:r w:rsidR="00F07011">
        <w:rPr>
          <w:sz w:val="24"/>
          <w:szCs w:val="24"/>
        </w:rPr>
        <w:t>gram</w:t>
      </w:r>
      <w:r w:rsidR="00A40F40" w:rsidRPr="00BD0ED8">
        <w:rPr>
          <w:sz w:val="24"/>
          <w:szCs w:val="24"/>
        </w:rPr>
        <w:t>s/year)</w:t>
      </w:r>
    </w:p>
    <w:p w:rsidR="006E7893" w:rsidRPr="00BD0ED8" w:rsidRDefault="006E7893" w:rsidP="00C14CF8">
      <w:pPr>
        <w:pStyle w:val="Body"/>
        <w:spacing w:line="360" w:lineRule="auto"/>
        <w:ind w:left="810" w:hanging="810"/>
        <w:rPr>
          <w:sz w:val="24"/>
          <w:szCs w:val="24"/>
        </w:rPr>
      </w:pPr>
      <w:r w:rsidRPr="00BD0ED8">
        <w:rPr>
          <w:sz w:val="24"/>
          <w:szCs w:val="24"/>
        </w:rPr>
        <w:t xml:space="preserve">   </w:t>
      </w:r>
      <w:r w:rsidR="0067111A" w:rsidRPr="00BD0ED8">
        <w:rPr>
          <w:sz w:val="24"/>
          <w:szCs w:val="24"/>
        </w:rPr>
        <w:t>TEG =</w:t>
      </w:r>
      <w:r w:rsidR="00F07921" w:rsidRPr="00BD0ED8">
        <w:rPr>
          <w:sz w:val="24"/>
          <w:szCs w:val="24"/>
        </w:rPr>
        <w:t xml:space="preserve"> </w:t>
      </w:r>
      <w:r w:rsidR="00562075">
        <w:rPr>
          <w:sz w:val="24"/>
          <w:szCs w:val="24"/>
        </w:rPr>
        <w:t>t</w:t>
      </w:r>
      <w:r w:rsidR="00A40F40" w:rsidRPr="00BD0ED8">
        <w:rPr>
          <w:sz w:val="24"/>
          <w:szCs w:val="24"/>
        </w:rPr>
        <w:t>otal electricity generation in one year (kWh/year)</w:t>
      </w:r>
    </w:p>
    <w:p w:rsidR="006E7893" w:rsidRPr="00BD0ED8" w:rsidRDefault="006E7893" w:rsidP="00C14CF8">
      <w:pPr>
        <w:pStyle w:val="Body"/>
        <w:spacing w:line="360" w:lineRule="auto"/>
        <w:rPr>
          <w:sz w:val="24"/>
          <w:szCs w:val="24"/>
        </w:rPr>
      </w:pPr>
    </w:p>
    <w:p w:rsidR="00910356" w:rsidRDefault="00A40F40" w:rsidP="00B62D65">
      <w:pPr>
        <w:pStyle w:val="Body"/>
        <w:spacing w:line="360" w:lineRule="auto"/>
        <w:ind w:firstLine="709"/>
        <w:rPr>
          <w:sz w:val="24"/>
          <w:szCs w:val="24"/>
          <w:lang w:val="en-CA"/>
        </w:rPr>
      </w:pPr>
      <w:r w:rsidRPr="00BD0ED8">
        <w:rPr>
          <w:sz w:val="24"/>
          <w:szCs w:val="24"/>
        </w:rPr>
        <w:t>GHGIF</w:t>
      </w:r>
      <w:r w:rsidRPr="00BD0ED8">
        <w:rPr>
          <w:sz w:val="24"/>
          <w:szCs w:val="24"/>
          <w:vertAlign w:val="subscript"/>
        </w:rPr>
        <w:t>A</w:t>
      </w:r>
      <w:r w:rsidRPr="00BD0ED8">
        <w:rPr>
          <w:sz w:val="24"/>
          <w:szCs w:val="24"/>
        </w:rPr>
        <w:t xml:space="preserve"> </w:t>
      </w:r>
      <w:r w:rsidR="00F07011">
        <w:rPr>
          <w:sz w:val="24"/>
          <w:szCs w:val="24"/>
        </w:rPr>
        <w:t xml:space="preserve">method neglects </w:t>
      </w:r>
      <w:r w:rsidR="00305C32">
        <w:rPr>
          <w:sz w:val="24"/>
          <w:szCs w:val="24"/>
        </w:rPr>
        <w:t xml:space="preserve">the </w:t>
      </w:r>
      <w:r w:rsidR="00F07011">
        <w:rPr>
          <w:sz w:val="24"/>
          <w:szCs w:val="24"/>
        </w:rPr>
        <w:t xml:space="preserve">transmission and distribution losses. </w:t>
      </w:r>
      <w:r w:rsidR="00F07011" w:rsidRPr="00BD0ED8">
        <w:rPr>
          <w:sz w:val="24"/>
          <w:szCs w:val="24"/>
        </w:rPr>
        <w:t>GHGIF</w:t>
      </w:r>
      <w:r w:rsidR="00F07011" w:rsidRPr="00BD0ED8">
        <w:rPr>
          <w:sz w:val="24"/>
          <w:szCs w:val="24"/>
          <w:vertAlign w:val="subscript"/>
        </w:rPr>
        <w:t>A</w:t>
      </w:r>
      <w:r w:rsidR="00F07011">
        <w:rPr>
          <w:sz w:val="24"/>
          <w:szCs w:val="24"/>
        </w:rPr>
        <w:t xml:space="preserve"> </w:t>
      </w:r>
      <w:r w:rsidRPr="00BD0ED8">
        <w:rPr>
          <w:sz w:val="24"/>
          <w:szCs w:val="24"/>
        </w:rPr>
        <w:t>can be calculated for the whole country, or for each individual province.</w:t>
      </w:r>
      <w:r w:rsidR="006E7893" w:rsidRPr="00BD0ED8">
        <w:rPr>
          <w:sz w:val="24"/>
          <w:szCs w:val="24"/>
        </w:rPr>
        <w:t xml:space="preserve"> </w:t>
      </w:r>
      <w:r w:rsidRPr="00BD0ED8">
        <w:rPr>
          <w:sz w:val="24"/>
          <w:szCs w:val="24"/>
        </w:rPr>
        <w:t xml:space="preserve">Since each province uses a substantially different fuel mix for electricity generation, the </w:t>
      </w:r>
      <w:r w:rsidR="006E7893" w:rsidRPr="00BD0ED8">
        <w:rPr>
          <w:sz w:val="24"/>
          <w:szCs w:val="24"/>
        </w:rPr>
        <w:t>GHGIF</w:t>
      </w:r>
      <w:r w:rsidR="006E7893" w:rsidRPr="00BD0ED8">
        <w:rPr>
          <w:sz w:val="24"/>
          <w:szCs w:val="24"/>
          <w:vertAlign w:val="subscript"/>
        </w:rPr>
        <w:t>A</w:t>
      </w:r>
      <w:r w:rsidR="006E7893" w:rsidRPr="00BD0ED8">
        <w:rPr>
          <w:sz w:val="24"/>
          <w:szCs w:val="24"/>
        </w:rPr>
        <w:t xml:space="preserve"> </w:t>
      </w:r>
      <w:r w:rsidRPr="00BD0ED8">
        <w:rPr>
          <w:sz w:val="24"/>
          <w:szCs w:val="24"/>
        </w:rPr>
        <w:t>is substantially differen</w:t>
      </w:r>
      <w:r w:rsidR="00842346" w:rsidRPr="00BD0ED8">
        <w:rPr>
          <w:sz w:val="24"/>
          <w:szCs w:val="24"/>
        </w:rPr>
        <w:t>t</w:t>
      </w:r>
      <w:r w:rsidRPr="00BD0ED8">
        <w:rPr>
          <w:sz w:val="24"/>
          <w:szCs w:val="24"/>
        </w:rPr>
        <w:t xml:space="preserve"> from one </w:t>
      </w:r>
      <w:r w:rsidR="006546FA" w:rsidRPr="00BD0ED8">
        <w:rPr>
          <w:sz w:val="24"/>
          <w:szCs w:val="24"/>
        </w:rPr>
        <w:t>province</w:t>
      </w:r>
      <w:r w:rsidRPr="00BD0ED8">
        <w:rPr>
          <w:sz w:val="24"/>
          <w:szCs w:val="24"/>
        </w:rPr>
        <w:t xml:space="preserve"> to another.</w:t>
      </w:r>
      <w:r w:rsidR="00842346" w:rsidRPr="00BD0ED8">
        <w:rPr>
          <w:sz w:val="24"/>
          <w:szCs w:val="24"/>
        </w:rPr>
        <w:t xml:space="preserve"> </w:t>
      </w:r>
      <w:r w:rsidRPr="00BD0ED8">
        <w:rPr>
          <w:sz w:val="24"/>
          <w:szCs w:val="24"/>
        </w:rPr>
        <w:t xml:space="preserve">Generally, base electrical load is satisfied by large scale power plants that are difficult to modulate, and produce the least </w:t>
      </w:r>
      <w:r w:rsidRPr="00BD0ED8">
        <w:rPr>
          <w:sz w:val="24"/>
          <w:szCs w:val="24"/>
        </w:rPr>
        <w:lastRenderedPageBreak/>
        <w:t xml:space="preserve">expensive electricity, using energy sources including nuclear and hydro which produce no GHG emissions. Therefore, depending on the fuel mix used, this method may result in highly </w:t>
      </w:r>
      <w:r w:rsidRPr="00BD0ED8">
        <w:rPr>
          <w:sz w:val="24"/>
          <w:szCs w:val="24"/>
          <w:lang w:val="en-CA"/>
        </w:rPr>
        <w:t>conservative estimates of GHG emission reduction because it assumes that electricity savings is distributed among all types of power plants.</w:t>
      </w:r>
      <w:bookmarkStart w:id="114" w:name="_Toc216454152"/>
      <w:bookmarkStart w:id="115" w:name="_Toc216454895"/>
      <w:bookmarkStart w:id="116" w:name="_Toc216455715"/>
    </w:p>
    <w:p w:rsidR="00562075" w:rsidRPr="00562075" w:rsidRDefault="00562075" w:rsidP="00562075">
      <w:pPr>
        <w:pStyle w:val="Body"/>
        <w:spacing w:line="360" w:lineRule="auto"/>
        <w:rPr>
          <w:sz w:val="24"/>
          <w:szCs w:val="24"/>
        </w:rPr>
      </w:pPr>
    </w:p>
    <w:p w:rsidR="006E7893" w:rsidRDefault="003E6017" w:rsidP="004B1452">
      <w:pPr>
        <w:pStyle w:val="Heading2"/>
        <w:spacing w:before="0" w:after="0" w:line="276" w:lineRule="auto"/>
        <w:ind w:left="426" w:hanging="426"/>
        <w:rPr>
          <w:rFonts w:asciiTheme="majorBidi" w:hAnsiTheme="majorBidi" w:cstheme="majorBidi"/>
          <w:i w:val="0"/>
          <w:iCs w:val="0"/>
        </w:rPr>
      </w:pPr>
      <w:bookmarkStart w:id="117" w:name="_Toc225059649"/>
      <w:r>
        <w:rPr>
          <w:rFonts w:ascii="Times New Roman" w:hAnsi="Times New Roman" w:cs="Times New Roman"/>
          <w:i w:val="0"/>
          <w:iCs w:val="0"/>
        </w:rPr>
        <w:t xml:space="preserve">4.2 </w:t>
      </w:r>
      <w:r w:rsidR="009F779D" w:rsidRPr="00BD0ED8">
        <w:rPr>
          <w:rFonts w:ascii="Times New Roman" w:hAnsi="Times New Roman" w:cs="Times New Roman"/>
          <w:i w:val="0"/>
          <w:iCs w:val="0"/>
        </w:rPr>
        <w:t xml:space="preserve">GHG Intensities </w:t>
      </w:r>
      <w:r w:rsidR="00612A07" w:rsidRPr="00BD0ED8">
        <w:rPr>
          <w:rFonts w:ascii="Times New Roman" w:hAnsi="Times New Roman" w:cs="Times New Roman"/>
          <w:i w:val="0"/>
          <w:iCs w:val="0"/>
        </w:rPr>
        <w:t xml:space="preserve">Factor </w:t>
      </w:r>
      <w:r w:rsidR="00F07011">
        <w:rPr>
          <w:rFonts w:ascii="Times New Roman" w:hAnsi="Times New Roman" w:cs="Times New Roman"/>
          <w:i w:val="0"/>
          <w:iCs w:val="0"/>
        </w:rPr>
        <w:t>from</w:t>
      </w:r>
      <w:r w:rsidR="009F779D" w:rsidRPr="00BD0ED8">
        <w:rPr>
          <w:rFonts w:ascii="Times New Roman" w:hAnsi="Times New Roman" w:cs="Times New Roman"/>
          <w:i w:val="0"/>
          <w:iCs w:val="0"/>
        </w:rPr>
        <w:t xml:space="preserve"> Fossil Fuel Fired Power Plants</w:t>
      </w:r>
      <w:r w:rsidR="004724EF">
        <w:rPr>
          <w:rFonts w:ascii="Times New Roman" w:hAnsi="Times New Roman" w:cs="Times New Roman"/>
          <w:i w:val="0"/>
          <w:iCs w:val="0"/>
        </w:rPr>
        <w:t xml:space="preserve"> </w:t>
      </w:r>
      <w:r w:rsidR="006E7893" w:rsidRPr="00BD0ED8">
        <w:rPr>
          <w:rFonts w:asciiTheme="majorBidi" w:hAnsiTheme="majorBidi" w:cstheme="majorBidi"/>
          <w:i w:val="0"/>
          <w:iCs w:val="0"/>
        </w:rPr>
        <w:t>(GHGIF</w:t>
      </w:r>
      <w:r w:rsidR="006E7893" w:rsidRPr="00BD0ED8">
        <w:rPr>
          <w:rFonts w:asciiTheme="majorBidi" w:hAnsiTheme="majorBidi" w:cstheme="majorBidi"/>
          <w:i w:val="0"/>
          <w:iCs w:val="0"/>
          <w:vertAlign w:val="subscript"/>
        </w:rPr>
        <w:t>M</w:t>
      </w:r>
      <w:r w:rsidR="006E7893" w:rsidRPr="00BD0ED8">
        <w:rPr>
          <w:rFonts w:asciiTheme="majorBidi" w:hAnsiTheme="majorBidi" w:cstheme="majorBidi"/>
          <w:i w:val="0"/>
          <w:iCs w:val="0"/>
        </w:rPr>
        <w:t>)</w:t>
      </w:r>
      <w:bookmarkEnd w:id="114"/>
      <w:bookmarkEnd w:id="115"/>
      <w:bookmarkEnd w:id="116"/>
      <w:bookmarkEnd w:id="117"/>
    </w:p>
    <w:p w:rsidR="00562075" w:rsidRPr="00562075" w:rsidRDefault="00562075" w:rsidP="00562075">
      <w:pPr>
        <w:spacing w:line="360" w:lineRule="auto"/>
      </w:pPr>
    </w:p>
    <w:p w:rsidR="00D9363C" w:rsidRPr="00BD0ED8" w:rsidRDefault="00D9363C" w:rsidP="00C339E9">
      <w:pPr>
        <w:pStyle w:val="Body"/>
        <w:spacing w:line="360" w:lineRule="auto"/>
        <w:ind w:firstLine="709"/>
        <w:rPr>
          <w:sz w:val="24"/>
          <w:szCs w:val="24"/>
        </w:rPr>
      </w:pPr>
      <w:r w:rsidRPr="00BD0ED8">
        <w:rPr>
          <w:sz w:val="24"/>
          <w:szCs w:val="24"/>
        </w:rPr>
        <w:t>The GHG Intensity Factor for fossil fuel “GHGIF</w:t>
      </w:r>
      <w:r w:rsidRPr="00BD0ED8">
        <w:rPr>
          <w:sz w:val="24"/>
          <w:szCs w:val="24"/>
          <w:vertAlign w:val="subscript"/>
        </w:rPr>
        <w:t>M</w:t>
      </w:r>
      <w:r w:rsidRPr="00BD0ED8">
        <w:rPr>
          <w:sz w:val="24"/>
          <w:szCs w:val="24"/>
        </w:rPr>
        <w:t>” can be defined as the amount of GHG emission produced as a result of generating one kWh of electricity from only fossil fuel power plants:</w:t>
      </w:r>
    </w:p>
    <w:p w:rsidR="0033475C" w:rsidRPr="00BD0ED8" w:rsidRDefault="0033475C" w:rsidP="00C14CF8">
      <w:pPr>
        <w:pStyle w:val="Body"/>
        <w:spacing w:line="360" w:lineRule="auto"/>
        <w:rPr>
          <w:sz w:val="24"/>
          <w:szCs w:val="24"/>
        </w:rPr>
      </w:pPr>
    </w:p>
    <w:p w:rsidR="00063779" w:rsidRDefault="007F4078" w:rsidP="00562075">
      <w:pPr>
        <w:pStyle w:val="Body"/>
        <w:spacing w:line="360" w:lineRule="auto"/>
        <w:jc w:val="left"/>
        <w:rPr>
          <w:sz w:val="24"/>
          <w:szCs w:val="24"/>
        </w:rPr>
      </w:pPr>
      <m:oMath>
        <m:r>
          <m:rPr>
            <m:sty m:val="p"/>
          </m:rPr>
          <w:rPr>
            <w:rFonts w:ascii="Cambria Math" w:hAnsi="Cambria Math"/>
            <w:sz w:val="24"/>
            <w:szCs w:val="24"/>
          </w:rPr>
          <m:t>GHGI</m:t>
        </m:r>
        <m:sSub>
          <m:sSubPr>
            <m:ctrlPr>
              <w:rPr>
                <w:rFonts w:ascii="Cambria Math" w:hAnsi="Cambria Math"/>
                <w:iCs/>
                <w:sz w:val="24"/>
                <w:szCs w:val="24"/>
              </w:rPr>
            </m:ctrlPr>
          </m:sSubPr>
          <m:e>
            <m:r>
              <m:rPr>
                <m:sty m:val="p"/>
              </m:rPr>
              <w:rPr>
                <w:rFonts w:ascii="Cambria Math" w:hAnsi="Cambria Math"/>
                <w:sz w:val="24"/>
                <w:szCs w:val="24"/>
              </w:rPr>
              <m:t>F</m:t>
            </m:r>
          </m:e>
          <m:sub>
            <m:r>
              <m:rPr>
                <m:sty m:val="p"/>
              </m:rPr>
              <w:rPr>
                <w:rFonts w:ascii="Cambria Math" w:hAnsi="Cambria Math"/>
                <w:sz w:val="24"/>
                <w:szCs w:val="24"/>
              </w:rPr>
              <m:t>M</m:t>
            </m:r>
          </m:sub>
        </m:sSub>
        <m:r>
          <m:rPr>
            <m:sty m:val="p"/>
          </m:rPr>
          <w:rPr>
            <w:rFonts w:ascii="Cambria Math" w:hAnsi="Cambria Math"/>
            <w:sz w:val="24"/>
            <w:szCs w:val="24"/>
          </w:rPr>
          <m:t>=</m:t>
        </m:r>
        <m:f>
          <m:fPr>
            <m:ctrlPr>
              <w:rPr>
                <w:rFonts w:ascii="Cambria Math" w:hAnsi="Cambria Math"/>
                <w:iCs/>
                <w:sz w:val="24"/>
                <w:szCs w:val="24"/>
              </w:rPr>
            </m:ctrlPr>
          </m:fPr>
          <m:num>
            <m:r>
              <m:rPr>
                <m:sty m:val="p"/>
              </m:rPr>
              <w:rPr>
                <w:rFonts w:ascii="Cambria Math" w:hAnsi="Cambria Math"/>
                <w:sz w:val="24"/>
                <w:szCs w:val="24"/>
              </w:rPr>
              <m:t xml:space="preserve">FFGHG </m:t>
            </m:r>
          </m:num>
          <m:den>
            <m:r>
              <m:rPr>
                <m:sty m:val="p"/>
              </m:rPr>
              <w:rPr>
                <w:rFonts w:ascii="Cambria Math" w:hAnsi="Cambria Math"/>
                <w:sz w:val="24"/>
                <w:szCs w:val="24"/>
              </w:rPr>
              <m:t>FFNEG</m:t>
            </m:r>
          </m:den>
        </m:f>
      </m:oMath>
      <w:r w:rsidR="00D6620E">
        <w:rPr>
          <w:iCs/>
          <w:sz w:val="24"/>
          <w:szCs w:val="24"/>
        </w:rPr>
        <w:t xml:space="preserve"> </w:t>
      </w:r>
      <w:r w:rsidR="00A41C20">
        <w:rPr>
          <w:iCs/>
          <w:sz w:val="24"/>
          <w:szCs w:val="24"/>
        </w:rPr>
        <w:t xml:space="preserve">           </w:t>
      </w:r>
      <w:r w:rsidR="00562075">
        <w:rPr>
          <w:iCs/>
          <w:sz w:val="24"/>
          <w:szCs w:val="24"/>
        </w:rPr>
        <w:tab/>
      </w:r>
      <w:r w:rsidR="00562075">
        <w:rPr>
          <w:iCs/>
          <w:sz w:val="24"/>
          <w:szCs w:val="24"/>
        </w:rPr>
        <w:tab/>
      </w:r>
      <w:r w:rsidR="00562075">
        <w:rPr>
          <w:iCs/>
          <w:sz w:val="24"/>
          <w:szCs w:val="24"/>
        </w:rPr>
        <w:tab/>
      </w:r>
      <w:r w:rsidR="00562075">
        <w:rPr>
          <w:iCs/>
          <w:sz w:val="24"/>
          <w:szCs w:val="24"/>
        </w:rPr>
        <w:tab/>
      </w:r>
      <w:r w:rsidR="00562075">
        <w:rPr>
          <w:iCs/>
          <w:sz w:val="24"/>
          <w:szCs w:val="24"/>
        </w:rPr>
        <w:tab/>
      </w:r>
      <w:r w:rsidR="00562075">
        <w:rPr>
          <w:iCs/>
          <w:sz w:val="24"/>
          <w:szCs w:val="24"/>
        </w:rPr>
        <w:tab/>
      </w:r>
      <w:r w:rsidR="00562075">
        <w:rPr>
          <w:iCs/>
          <w:sz w:val="24"/>
          <w:szCs w:val="24"/>
        </w:rPr>
        <w:tab/>
      </w:r>
      <w:r w:rsidR="00562075">
        <w:rPr>
          <w:iCs/>
          <w:sz w:val="24"/>
          <w:szCs w:val="24"/>
        </w:rPr>
        <w:tab/>
      </w:r>
      <w:r w:rsidR="00562075">
        <w:rPr>
          <w:iCs/>
          <w:sz w:val="24"/>
          <w:szCs w:val="24"/>
        </w:rPr>
        <w:tab/>
        <w:t xml:space="preserve">       </w:t>
      </w:r>
      <w:r w:rsidR="00A41C20">
        <w:rPr>
          <w:iCs/>
          <w:sz w:val="24"/>
          <w:szCs w:val="24"/>
        </w:rPr>
        <w:t xml:space="preserve"> </w:t>
      </w:r>
      <w:r w:rsidR="00D6620E">
        <w:rPr>
          <w:iCs/>
          <w:sz w:val="24"/>
          <w:szCs w:val="24"/>
        </w:rPr>
        <w:t>[3]</w:t>
      </w:r>
      <w:r w:rsidR="00063779">
        <w:rPr>
          <w:sz w:val="24"/>
          <w:szCs w:val="24"/>
        </w:rPr>
        <w:br/>
        <w:t xml:space="preserve">  </w:t>
      </w:r>
    </w:p>
    <w:p w:rsidR="00D9363C" w:rsidRPr="00BD0ED8" w:rsidRDefault="003E6017" w:rsidP="00063779">
      <w:pPr>
        <w:pStyle w:val="Body"/>
        <w:spacing w:line="360" w:lineRule="auto"/>
        <w:rPr>
          <w:sz w:val="24"/>
          <w:szCs w:val="24"/>
        </w:rPr>
      </w:pPr>
      <w:r>
        <w:rPr>
          <w:sz w:val="24"/>
          <w:szCs w:val="24"/>
        </w:rPr>
        <w:t>w</w:t>
      </w:r>
      <w:r w:rsidR="00D9363C" w:rsidRPr="00BD0ED8">
        <w:rPr>
          <w:sz w:val="24"/>
          <w:szCs w:val="24"/>
        </w:rPr>
        <w:t>here,</w:t>
      </w:r>
    </w:p>
    <w:p w:rsidR="00D9363C" w:rsidRPr="00BD0ED8" w:rsidRDefault="00D9363C" w:rsidP="00F07011">
      <w:pPr>
        <w:pStyle w:val="Body"/>
        <w:spacing w:line="360" w:lineRule="auto"/>
        <w:ind w:left="1134" w:hanging="1134"/>
        <w:rPr>
          <w:sz w:val="24"/>
          <w:szCs w:val="24"/>
        </w:rPr>
      </w:pPr>
      <w:r w:rsidRPr="00BD0ED8">
        <w:rPr>
          <w:sz w:val="24"/>
          <w:szCs w:val="24"/>
        </w:rPr>
        <w:t>FFGHG =</w:t>
      </w:r>
      <w:r w:rsidRPr="00BD0ED8">
        <w:rPr>
          <w:sz w:val="24"/>
          <w:szCs w:val="24"/>
        </w:rPr>
        <w:tab/>
        <w:t xml:space="preserve">GHG emissions from electricity generation from only fossil fuel fired power </w:t>
      </w:r>
      <w:r w:rsidR="00C14BCA">
        <w:rPr>
          <w:sz w:val="24"/>
          <w:szCs w:val="24"/>
        </w:rPr>
        <w:t xml:space="preserve">    </w:t>
      </w:r>
      <w:r w:rsidRPr="00BD0ED8">
        <w:rPr>
          <w:sz w:val="24"/>
          <w:szCs w:val="24"/>
        </w:rPr>
        <w:t>plants in one year (</w:t>
      </w:r>
      <w:r w:rsidR="00F07011">
        <w:rPr>
          <w:sz w:val="24"/>
          <w:szCs w:val="24"/>
        </w:rPr>
        <w:t>gram</w:t>
      </w:r>
      <w:r w:rsidRPr="00BD0ED8">
        <w:rPr>
          <w:sz w:val="24"/>
          <w:szCs w:val="24"/>
        </w:rPr>
        <w:t>s/year)</w:t>
      </w:r>
    </w:p>
    <w:p w:rsidR="00C14BCA" w:rsidRDefault="00D9363C" w:rsidP="00562075">
      <w:pPr>
        <w:pStyle w:val="Body"/>
        <w:spacing w:line="360" w:lineRule="auto"/>
        <w:ind w:left="1134" w:hanging="1134"/>
        <w:rPr>
          <w:sz w:val="24"/>
          <w:szCs w:val="24"/>
        </w:rPr>
      </w:pPr>
      <w:r w:rsidRPr="00BD0ED8">
        <w:rPr>
          <w:sz w:val="24"/>
          <w:szCs w:val="24"/>
        </w:rPr>
        <w:t>FF</w:t>
      </w:r>
      <w:r w:rsidR="00495B5A" w:rsidRPr="00BD0ED8">
        <w:rPr>
          <w:sz w:val="24"/>
          <w:szCs w:val="24"/>
        </w:rPr>
        <w:t>N</w:t>
      </w:r>
      <w:r w:rsidRPr="00BD0ED8">
        <w:rPr>
          <w:sz w:val="24"/>
          <w:szCs w:val="24"/>
        </w:rPr>
        <w:t>EG =</w:t>
      </w:r>
      <w:r w:rsidR="002B003E">
        <w:rPr>
          <w:sz w:val="24"/>
          <w:szCs w:val="24"/>
        </w:rPr>
        <w:t xml:space="preserve"> n</w:t>
      </w:r>
      <w:r w:rsidR="00495B5A" w:rsidRPr="00BD0ED8">
        <w:rPr>
          <w:sz w:val="24"/>
          <w:szCs w:val="24"/>
        </w:rPr>
        <w:t xml:space="preserve">et </w:t>
      </w:r>
      <w:r w:rsidR="00312469" w:rsidRPr="00BD0ED8">
        <w:rPr>
          <w:sz w:val="24"/>
          <w:szCs w:val="24"/>
        </w:rPr>
        <w:t>e</w:t>
      </w:r>
      <w:r w:rsidRPr="00BD0ED8">
        <w:rPr>
          <w:sz w:val="24"/>
          <w:szCs w:val="24"/>
        </w:rPr>
        <w:t xml:space="preserve">lectricity generation from only fossil fuel fired power plants in one year </w:t>
      </w:r>
      <w:r w:rsidR="008C555F">
        <w:rPr>
          <w:sz w:val="24"/>
          <w:szCs w:val="24"/>
        </w:rPr>
        <w:t xml:space="preserve"> </w:t>
      </w:r>
      <w:r w:rsidRPr="00BD0ED8">
        <w:rPr>
          <w:sz w:val="24"/>
          <w:szCs w:val="24"/>
        </w:rPr>
        <w:t>(kWh/year)</w:t>
      </w:r>
    </w:p>
    <w:p w:rsidR="00562075" w:rsidRDefault="00562075" w:rsidP="00562075">
      <w:pPr>
        <w:pStyle w:val="Body"/>
        <w:spacing w:line="360" w:lineRule="auto"/>
        <w:ind w:left="1134" w:hanging="1134"/>
        <w:rPr>
          <w:sz w:val="24"/>
          <w:szCs w:val="24"/>
        </w:rPr>
      </w:pPr>
    </w:p>
    <w:p w:rsidR="00301B19" w:rsidRDefault="00C339E9" w:rsidP="00C14CF8">
      <w:pPr>
        <w:pStyle w:val="Body"/>
        <w:tabs>
          <w:tab w:val="left" w:pos="0"/>
        </w:tabs>
        <w:spacing w:line="360" w:lineRule="auto"/>
        <w:rPr>
          <w:sz w:val="24"/>
          <w:szCs w:val="24"/>
        </w:rPr>
      </w:pPr>
      <w:r>
        <w:rPr>
          <w:sz w:val="24"/>
          <w:szCs w:val="24"/>
        </w:rPr>
        <w:tab/>
      </w:r>
      <w:r w:rsidR="0033475C" w:rsidRPr="00BD0ED8">
        <w:rPr>
          <w:sz w:val="24"/>
          <w:szCs w:val="24"/>
        </w:rPr>
        <w:t>The net electricity generation</w:t>
      </w:r>
      <w:r w:rsidR="00312469" w:rsidRPr="00BD0ED8">
        <w:rPr>
          <w:sz w:val="24"/>
          <w:szCs w:val="24"/>
        </w:rPr>
        <w:t xml:space="preserve"> from only fossil fuel fired power plants in one year ca</w:t>
      </w:r>
      <w:r w:rsidR="00FD6DE2" w:rsidRPr="00BD0ED8">
        <w:rPr>
          <w:sz w:val="24"/>
          <w:szCs w:val="24"/>
        </w:rPr>
        <w:t xml:space="preserve">n </w:t>
      </w:r>
      <w:r w:rsidR="00312469" w:rsidRPr="00BD0ED8">
        <w:rPr>
          <w:sz w:val="24"/>
          <w:szCs w:val="24"/>
        </w:rPr>
        <w:t>be cal</w:t>
      </w:r>
      <w:r w:rsidR="00305C32">
        <w:rPr>
          <w:sz w:val="24"/>
          <w:szCs w:val="24"/>
        </w:rPr>
        <w:t>culated for each provine by sub</w:t>
      </w:r>
      <w:r w:rsidR="00312469" w:rsidRPr="00BD0ED8">
        <w:rPr>
          <w:sz w:val="24"/>
          <w:szCs w:val="24"/>
        </w:rPr>
        <w:t>tracting the transmission and</w:t>
      </w:r>
      <w:r w:rsidR="0033475C" w:rsidRPr="00BD0ED8">
        <w:rPr>
          <w:sz w:val="24"/>
          <w:szCs w:val="24"/>
        </w:rPr>
        <w:t xml:space="preserve"> </w:t>
      </w:r>
      <w:r w:rsidR="00312469" w:rsidRPr="00BD0ED8">
        <w:rPr>
          <w:sz w:val="24"/>
          <w:szCs w:val="24"/>
        </w:rPr>
        <w:t xml:space="preserve">distribution losses from the total electricity generated </w:t>
      </w:r>
      <w:r w:rsidR="00FD6DE2" w:rsidRPr="00BD0ED8">
        <w:rPr>
          <w:sz w:val="24"/>
          <w:szCs w:val="24"/>
        </w:rPr>
        <w:t>from fossil fuel power plants. The overall transmission and</w:t>
      </w:r>
      <w:r w:rsidR="0033475C" w:rsidRPr="00BD0ED8">
        <w:rPr>
          <w:sz w:val="24"/>
          <w:szCs w:val="24"/>
        </w:rPr>
        <w:t xml:space="preserve"> </w:t>
      </w:r>
      <w:r w:rsidR="00FD6DE2" w:rsidRPr="00BD0ED8">
        <w:rPr>
          <w:sz w:val="24"/>
          <w:szCs w:val="24"/>
        </w:rPr>
        <w:t xml:space="preserve">distribution losses </w:t>
      </w:r>
      <w:r w:rsidR="003B0C95" w:rsidRPr="00BD0ED8">
        <w:rPr>
          <w:sz w:val="24"/>
          <w:szCs w:val="24"/>
        </w:rPr>
        <w:t>for each province in Canada</w:t>
      </w:r>
      <w:r w:rsidR="00FD6DE2" w:rsidRPr="00BD0ED8">
        <w:rPr>
          <w:sz w:val="24"/>
          <w:szCs w:val="24"/>
        </w:rPr>
        <w:t xml:space="preserve"> are given in </w:t>
      </w:r>
      <w:r w:rsidR="007641CC" w:rsidRPr="00BD0ED8">
        <w:rPr>
          <w:sz w:val="24"/>
          <w:szCs w:val="24"/>
        </w:rPr>
        <w:t>Table 12</w:t>
      </w:r>
      <w:r w:rsidR="00FD6DE2" w:rsidRPr="00BD0ED8">
        <w:rPr>
          <w:sz w:val="24"/>
          <w:szCs w:val="24"/>
        </w:rPr>
        <w:t>.</w:t>
      </w:r>
    </w:p>
    <w:p w:rsidR="002B003E" w:rsidRDefault="002B003E" w:rsidP="00C14CF8">
      <w:pPr>
        <w:pStyle w:val="Body"/>
        <w:tabs>
          <w:tab w:val="left" w:pos="0"/>
        </w:tabs>
        <w:spacing w:line="360" w:lineRule="auto"/>
        <w:rPr>
          <w:sz w:val="24"/>
          <w:szCs w:val="24"/>
        </w:rPr>
      </w:pPr>
    </w:p>
    <w:p w:rsidR="00301B19" w:rsidRPr="00301B19" w:rsidRDefault="00301B19" w:rsidP="00301B19">
      <w:pPr>
        <w:pStyle w:val="Caption"/>
        <w:keepNext/>
        <w:rPr>
          <w:color w:val="auto"/>
          <w:sz w:val="24"/>
          <w:szCs w:val="24"/>
        </w:rPr>
      </w:pPr>
      <w:bookmarkStart w:id="118" w:name="_Toc222733658"/>
      <w:proofErr w:type="gramStart"/>
      <w:r w:rsidRPr="00301B19">
        <w:rPr>
          <w:color w:val="auto"/>
          <w:sz w:val="24"/>
          <w:szCs w:val="24"/>
        </w:rPr>
        <w:t xml:space="preserve">Table </w:t>
      </w:r>
      <w:r w:rsidR="00BB2E83" w:rsidRPr="00301B19">
        <w:rPr>
          <w:color w:val="auto"/>
          <w:sz w:val="24"/>
          <w:szCs w:val="24"/>
        </w:rPr>
        <w:fldChar w:fldCharType="begin"/>
      </w:r>
      <w:r w:rsidRPr="00301B19">
        <w:rPr>
          <w:color w:val="auto"/>
          <w:sz w:val="24"/>
          <w:szCs w:val="24"/>
        </w:rPr>
        <w:instrText xml:space="preserve"> SEQ Table \* ARABIC </w:instrText>
      </w:r>
      <w:r w:rsidR="00BB2E83" w:rsidRPr="00301B19">
        <w:rPr>
          <w:color w:val="auto"/>
          <w:sz w:val="24"/>
          <w:szCs w:val="24"/>
        </w:rPr>
        <w:fldChar w:fldCharType="separate"/>
      </w:r>
      <w:r w:rsidR="001C3218">
        <w:rPr>
          <w:noProof/>
          <w:color w:val="auto"/>
          <w:sz w:val="24"/>
          <w:szCs w:val="24"/>
        </w:rPr>
        <w:t>12</w:t>
      </w:r>
      <w:r w:rsidR="00BB2E83" w:rsidRPr="00301B19">
        <w:rPr>
          <w:color w:val="auto"/>
          <w:sz w:val="24"/>
          <w:szCs w:val="24"/>
        </w:rPr>
        <w:fldChar w:fldCharType="end"/>
      </w:r>
      <w:r w:rsidRPr="00301B19">
        <w:rPr>
          <w:color w:val="auto"/>
          <w:sz w:val="24"/>
          <w:szCs w:val="24"/>
          <w:lang w:val="en-CA"/>
        </w:rPr>
        <w:t>.</w:t>
      </w:r>
      <w:proofErr w:type="gramEnd"/>
      <w:r w:rsidRPr="00301B19">
        <w:rPr>
          <w:color w:val="auto"/>
          <w:sz w:val="24"/>
          <w:szCs w:val="24"/>
          <w:lang w:val="en-CA"/>
        </w:rPr>
        <w:t xml:space="preserve"> </w:t>
      </w:r>
      <w:r w:rsidRPr="00301B19">
        <w:rPr>
          <w:b w:val="0"/>
          <w:bCs w:val="0"/>
          <w:color w:val="auto"/>
          <w:sz w:val="24"/>
          <w:szCs w:val="24"/>
          <w:lang w:val="en-CA"/>
        </w:rPr>
        <w:t>Overall transmission and distribution losses for each province in Canada</w:t>
      </w:r>
      <w:r w:rsidR="0012539C">
        <w:rPr>
          <w:b w:val="0"/>
          <w:bCs w:val="0"/>
          <w:color w:val="auto"/>
          <w:sz w:val="24"/>
          <w:szCs w:val="24"/>
          <w:lang w:val="en-CA"/>
        </w:rPr>
        <w:t xml:space="preserve"> </w:t>
      </w:r>
      <w:r w:rsidR="00BB2E83">
        <w:rPr>
          <w:b w:val="0"/>
          <w:bCs w:val="0"/>
          <w:color w:val="auto"/>
          <w:sz w:val="24"/>
          <w:szCs w:val="24"/>
          <w:lang w:val="en-CA"/>
        </w:rPr>
        <w:fldChar w:fldCharType="begin"/>
      </w:r>
      <w:r w:rsidR="0012539C">
        <w:rPr>
          <w:b w:val="0"/>
          <w:bCs w:val="0"/>
          <w:color w:val="auto"/>
          <w:sz w:val="24"/>
          <w:szCs w:val="24"/>
          <w:lang w:val="en-CA"/>
        </w:rPr>
        <w:instrText>ADDIN RW.CITE{{81 Anonymous}}</w:instrText>
      </w:r>
      <w:r w:rsidR="00BB2E83">
        <w:rPr>
          <w:b w:val="0"/>
          <w:bCs w:val="0"/>
          <w:color w:val="auto"/>
          <w:sz w:val="24"/>
          <w:szCs w:val="24"/>
          <w:lang w:val="en-CA"/>
        </w:rPr>
        <w:fldChar w:fldCharType="separate"/>
      </w:r>
      <w:bookmarkEnd w:id="118"/>
      <w:r w:rsidR="00571DAA">
        <w:rPr>
          <w:b w:val="0"/>
          <w:bCs w:val="0"/>
          <w:color w:val="auto"/>
          <w:sz w:val="24"/>
          <w:szCs w:val="24"/>
          <w:lang w:val="en-CA"/>
        </w:rPr>
        <w:t>[40]</w:t>
      </w:r>
      <w:r w:rsidR="00BB2E83">
        <w:rPr>
          <w:b w:val="0"/>
          <w:bCs w:val="0"/>
          <w:color w:val="auto"/>
          <w:sz w:val="24"/>
          <w:szCs w:val="24"/>
          <w:lang w:val="en-CA"/>
        </w:rPr>
        <w:fldChar w:fldCharType="end"/>
      </w:r>
    </w:p>
    <w:tbl>
      <w:tblPr>
        <w:tblStyle w:val="TableGrid"/>
        <w:tblW w:w="8780" w:type="dxa"/>
        <w:tblInd w:w="108" w:type="dxa"/>
        <w:tblLayout w:type="fixed"/>
        <w:tblLook w:val="04A0"/>
      </w:tblPr>
      <w:tblGrid>
        <w:gridCol w:w="1276"/>
        <w:gridCol w:w="750"/>
        <w:gridCol w:w="750"/>
        <w:gridCol w:w="751"/>
        <w:gridCol w:w="750"/>
        <w:gridCol w:w="751"/>
        <w:gridCol w:w="750"/>
        <w:gridCol w:w="750"/>
        <w:gridCol w:w="751"/>
        <w:gridCol w:w="750"/>
        <w:gridCol w:w="751"/>
      </w:tblGrid>
      <w:tr w:rsidR="00025303" w:rsidRPr="00FD4158" w:rsidTr="00025303">
        <w:tc>
          <w:tcPr>
            <w:tcW w:w="1276" w:type="dxa"/>
          </w:tcPr>
          <w:p w:rsidR="00025303" w:rsidRPr="00FD4158" w:rsidRDefault="00025303" w:rsidP="00562075">
            <w:pPr>
              <w:pStyle w:val="Body"/>
              <w:tabs>
                <w:tab w:val="left" w:pos="0"/>
              </w:tabs>
              <w:jc w:val="center"/>
              <w:rPr>
                <w:b/>
                <w:bCs/>
              </w:rPr>
            </w:pPr>
            <w:r w:rsidRPr="00FD4158">
              <w:rPr>
                <w:b/>
                <w:bCs/>
              </w:rPr>
              <w:t>Province</w:t>
            </w:r>
          </w:p>
        </w:tc>
        <w:tc>
          <w:tcPr>
            <w:tcW w:w="750" w:type="dxa"/>
          </w:tcPr>
          <w:p w:rsidR="00025303" w:rsidRPr="00FD4158" w:rsidRDefault="00025303" w:rsidP="00012332">
            <w:pPr>
              <w:pStyle w:val="Body"/>
              <w:tabs>
                <w:tab w:val="left" w:pos="0"/>
              </w:tabs>
              <w:jc w:val="center"/>
            </w:pPr>
            <w:r w:rsidRPr="00FD4158">
              <w:t>NF</w:t>
            </w:r>
          </w:p>
        </w:tc>
        <w:tc>
          <w:tcPr>
            <w:tcW w:w="750" w:type="dxa"/>
          </w:tcPr>
          <w:p w:rsidR="00025303" w:rsidRPr="00FD4158" w:rsidRDefault="00025303" w:rsidP="00012332">
            <w:pPr>
              <w:pStyle w:val="Body"/>
              <w:tabs>
                <w:tab w:val="left" w:pos="0"/>
              </w:tabs>
              <w:jc w:val="center"/>
            </w:pPr>
            <w:r w:rsidRPr="00FD4158">
              <w:t>PE</w:t>
            </w:r>
          </w:p>
        </w:tc>
        <w:tc>
          <w:tcPr>
            <w:tcW w:w="751" w:type="dxa"/>
          </w:tcPr>
          <w:p w:rsidR="00025303" w:rsidRPr="00FD4158" w:rsidRDefault="00025303" w:rsidP="00012332">
            <w:pPr>
              <w:pStyle w:val="Body"/>
              <w:tabs>
                <w:tab w:val="left" w:pos="0"/>
              </w:tabs>
              <w:jc w:val="center"/>
            </w:pPr>
            <w:r w:rsidRPr="00FD4158">
              <w:t>NS</w:t>
            </w:r>
          </w:p>
        </w:tc>
        <w:tc>
          <w:tcPr>
            <w:tcW w:w="750" w:type="dxa"/>
          </w:tcPr>
          <w:p w:rsidR="00025303" w:rsidRPr="00FD4158" w:rsidRDefault="00025303" w:rsidP="00012332">
            <w:pPr>
              <w:pStyle w:val="Body"/>
              <w:tabs>
                <w:tab w:val="left" w:pos="0"/>
              </w:tabs>
              <w:jc w:val="center"/>
            </w:pPr>
            <w:r w:rsidRPr="00FD4158">
              <w:t>NB</w:t>
            </w:r>
          </w:p>
        </w:tc>
        <w:tc>
          <w:tcPr>
            <w:tcW w:w="751" w:type="dxa"/>
          </w:tcPr>
          <w:p w:rsidR="00025303" w:rsidRPr="00FD4158" w:rsidRDefault="00025303" w:rsidP="00012332">
            <w:pPr>
              <w:pStyle w:val="Body"/>
              <w:tabs>
                <w:tab w:val="left" w:pos="0"/>
              </w:tabs>
              <w:jc w:val="center"/>
            </w:pPr>
            <w:r w:rsidRPr="00FD4158">
              <w:t>QC</w:t>
            </w:r>
          </w:p>
        </w:tc>
        <w:tc>
          <w:tcPr>
            <w:tcW w:w="750" w:type="dxa"/>
          </w:tcPr>
          <w:p w:rsidR="00025303" w:rsidRPr="00FD4158" w:rsidRDefault="00025303" w:rsidP="00012332">
            <w:pPr>
              <w:pStyle w:val="Body"/>
              <w:tabs>
                <w:tab w:val="left" w:pos="0"/>
              </w:tabs>
              <w:jc w:val="center"/>
            </w:pPr>
            <w:r w:rsidRPr="00FD4158">
              <w:t>ON</w:t>
            </w:r>
          </w:p>
        </w:tc>
        <w:tc>
          <w:tcPr>
            <w:tcW w:w="750" w:type="dxa"/>
          </w:tcPr>
          <w:p w:rsidR="00025303" w:rsidRPr="00FD4158" w:rsidRDefault="00025303" w:rsidP="00012332">
            <w:pPr>
              <w:pStyle w:val="Body"/>
              <w:tabs>
                <w:tab w:val="left" w:pos="0"/>
              </w:tabs>
              <w:jc w:val="center"/>
            </w:pPr>
            <w:r w:rsidRPr="00FD4158">
              <w:t>MB</w:t>
            </w:r>
          </w:p>
        </w:tc>
        <w:tc>
          <w:tcPr>
            <w:tcW w:w="751" w:type="dxa"/>
          </w:tcPr>
          <w:p w:rsidR="00025303" w:rsidRPr="00FD4158" w:rsidRDefault="00025303" w:rsidP="00012332">
            <w:pPr>
              <w:pStyle w:val="Body"/>
              <w:tabs>
                <w:tab w:val="left" w:pos="0"/>
              </w:tabs>
              <w:jc w:val="center"/>
            </w:pPr>
            <w:r w:rsidRPr="00FD4158">
              <w:t>SK</w:t>
            </w:r>
          </w:p>
        </w:tc>
        <w:tc>
          <w:tcPr>
            <w:tcW w:w="750" w:type="dxa"/>
          </w:tcPr>
          <w:p w:rsidR="00025303" w:rsidRPr="00FD4158" w:rsidRDefault="00025303" w:rsidP="00012332">
            <w:pPr>
              <w:pStyle w:val="Body"/>
              <w:tabs>
                <w:tab w:val="left" w:pos="0"/>
              </w:tabs>
              <w:jc w:val="center"/>
            </w:pPr>
            <w:r w:rsidRPr="00FD4158">
              <w:t>AB</w:t>
            </w:r>
          </w:p>
        </w:tc>
        <w:tc>
          <w:tcPr>
            <w:tcW w:w="751" w:type="dxa"/>
          </w:tcPr>
          <w:p w:rsidR="00025303" w:rsidRPr="00FD4158" w:rsidRDefault="00025303" w:rsidP="00012332">
            <w:pPr>
              <w:pStyle w:val="Body"/>
              <w:tabs>
                <w:tab w:val="left" w:pos="0"/>
              </w:tabs>
              <w:jc w:val="center"/>
            </w:pPr>
            <w:r w:rsidRPr="00FD4158">
              <w:t>BC</w:t>
            </w:r>
          </w:p>
        </w:tc>
      </w:tr>
      <w:tr w:rsidR="00025303" w:rsidRPr="00FD4158" w:rsidTr="00025303">
        <w:tc>
          <w:tcPr>
            <w:tcW w:w="1276" w:type="dxa"/>
          </w:tcPr>
          <w:p w:rsidR="00025303" w:rsidRPr="00FD4158" w:rsidRDefault="00025303" w:rsidP="00C809D5">
            <w:pPr>
              <w:pStyle w:val="Body"/>
              <w:tabs>
                <w:tab w:val="left" w:pos="0"/>
              </w:tabs>
              <w:jc w:val="center"/>
              <w:rPr>
                <w:b/>
                <w:bCs/>
              </w:rPr>
            </w:pPr>
            <w:r w:rsidRPr="00FD4158">
              <w:rPr>
                <w:b/>
                <w:bCs/>
              </w:rPr>
              <w:t>% losses</w:t>
            </w:r>
          </w:p>
        </w:tc>
        <w:tc>
          <w:tcPr>
            <w:tcW w:w="750" w:type="dxa"/>
          </w:tcPr>
          <w:p w:rsidR="00025303" w:rsidRPr="00FD4158" w:rsidRDefault="00025303" w:rsidP="00012332">
            <w:pPr>
              <w:pStyle w:val="Body"/>
              <w:tabs>
                <w:tab w:val="left" w:pos="0"/>
              </w:tabs>
              <w:jc w:val="center"/>
            </w:pPr>
            <w:r w:rsidRPr="00FD4158">
              <w:t>9</w:t>
            </w:r>
          </w:p>
        </w:tc>
        <w:tc>
          <w:tcPr>
            <w:tcW w:w="750" w:type="dxa"/>
          </w:tcPr>
          <w:p w:rsidR="00025303" w:rsidRPr="00FD4158" w:rsidRDefault="00025303" w:rsidP="00012332">
            <w:pPr>
              <w:pStyle w:val="Body"/>
              <w:tabs>
                <w:tab w:val="left" w:pos="0"/>
              </w:tabs>
              <w:jc w:val="center"/>
            </w:pPr>
            <w:r w:rsidRPr="00FD4158">
              <w:t>6</w:t>
            </w:r>
          </w:p>
        </w:tc>
        <w:tc>
          <w:tcPr>
            <w:tcW w:w="751" w:type="dxa"/>
          </w:tcPr>
          <w:p w:rsidR="00025303" w:rsidRPr="00FD4158" w:rsidRDefault="00025303" w:rsidP="00012332">
            <w:pPr>
              <w:pStyle w:val="Body"/>
              <w:tabs>
                <w:tab w:val="left" w:pos="0"/>
              </w:tabs>
              <w:jc w:val="center"/>
            </w:pPr>
            <w:r w:rsidRPr="00FD4158">
              <w:t>4</w:t>
            </w:r>
          </w:p>
        </w:tc>
        <w:tc>
          <w:tcPr>
            <w:tcW w:w="750" w:type="dxa"/>
          </w:tcPr>
          <w:p w:rsidR="00025303" w:rsidRPr="00FD4158" w:rsidRDefault="00025303" w:rsidP="00012332">
            <w:pPr>
              <w:pStyle w:val="Body"/>
              <w:tabs>
                <w:tab w:val="left" w:pos="0"/>
              </w:tabs>
              <w:jc w:val="center"/>
            </w:pPr>
            <w:r w:rsidRPr="00FD4158">
              <w:t>6</w:t>
            </w:r>
          </w:p>
        </w:tc>
        <w:tc>
          <w:tcPr>
            <w:tcW w:w="751" w:type="dxa"/>
          </w:tcPr>
          <w:p w:rsidR="00025303" w:rsidRPr="00FD4158" w:rsidRDefault="00025303" w:rsidP="00012332">
            <w:pPr>
              <w:pStyle w:val="Body"/>
              <w:tabs>
                <w:tab w:val="left" w:pos="0"/>
              </w:tabs>
              <w:jc w:val="center"/>
            </w:pPr>
            <w:r w:rsidRPr="00FD4158">
              <w:t>4</w:t>
            </w:r>
          </w:p>
        </w:tc>
        <w:tc>
          <w:tcPr>
            <w:tcW w:w="750" w:type="dxa"/>
          </w:tcPr>
          <w:p w:rsidR="00025303" w:rsidRPr="00FD4158" w:rsidRDefault="00025303" w:rsidP="00012332">
            <w:pPr>
              <w:pStyle w:val="Body"/>
              <w:tabs>
                <w:tab w:val="left" w:pos="0"/>
              </w:tabs>
              <w:jc w:val="center"/>
            </w:pPr>
            <w:r w:rsidRPr="00FD4158">
              <w:t>6</w:t>
            </w:r>
          </w:p>
        </w:tc>
        <w:tc>
          <w:tcPr>
            <w:tcW w:w="750" w:type="dxa"/>
          </w:tcPr>
          <w:p w:rsidR="00025303" w:rsidRPr="00FD4158" w:rsidRDefault="00025303" w:rsidP="00012332">
            <w:pPr>
              <w:pStyle w:val="Body"/>
              <w:tabs>
                <w:tab w:val="left" w:pos="0"/>
              </w:tabs>
              <w:jc w:val="center"/>
            </w:pPr>
            <w:r w:rsidRPr="00FD4158">
              <w:t>12</w:t>
            </w:r>
          </w:p>
        </w:tc>
        <w:tc>
          <w:tcPr>
            <w:tcW w:w="751" w:type="dxa"/>
          </w:tcPr>
          <w:p w:rsidR="00025303" w:rsidRPr="00FD4158" w:rsidRDefault="00025303" w:rsidP="00012332">
            <w:pPr>
              <w:pStyle w:val="Body"/>
              <w:tabs>
                <w:tab w:val="left" w:pos="0"/>
              </w:tabs>
              <w:jc w:val="center"/>
            </w:pPr>
            <w:r w:rsidRPr="00FD4158">
              <w:t>6</w:t>
            </w:r>
          </w:p>
        </w:tc>
        <w:tc>
          <w:tcPr>
            <w:tcW w:w="750" w:type="dxa"/>
          </w:tcPr>
          <w:p w:rsidR="00025303" w:rsidRPr="00FD4158" w:rsidRDefault="00025303" w:rsidP="00012332">
            <w:pPr>
              <w:pStyle w:val="Body"/>
              <w:tabs>
                <w:tab w:val="left" w:pos="0"/>
              </w:tabs>
              <w:jc w:val="center"/>
            </w:pPr>
            <w:r w:rsidRPr="00FD4158">
              <w:t>4</w:t>
            </w:r>
          </w:p>
        </w:tc>
        <w:tc>
          <w:tcPr>
            <w:tcW w:w="751" w:type="dxa"/>
          </w:tcPr>
          <w:p w:rsidR="00025303" w:rsidRPr="00FD4158" w:rsidRDefault="00025303" w:rsidP="00012332">
            <w:pPr>
              <w:pStyle w:val="Body"/>
              <w:tabs>
                <w:tab w:val="left" w:pos="0"/>
              </w:tabs>
              <w:jc w:val="center"/>
            </w:pPr>
            <w:r w:rsidRPr="00FD4158">
              <w:t>3</w:t>
            </w:r>
          </w:p>
        </w:tc>
      </w:tr>
    </w:tbl>
    <w:p w:rsidR="00D9363C" w:rsidRDefault="00D9363C" w:rsidP="009C50B2">
      <w:pPr>
        <w:pStyle w:val="Body"/>
        <w:spacing w:line="360" w:lineRule="auto"/>
        <w:ind w:firstLine="658"/>
        <w:rPr>
          <w:sz w:val="24"/>
          <w:szCs w:val="24"/>
        </w:rPr>
      </w:pPr>
      <w:r w:rsidRPr="00BD0ED8">
        <w:rPr>
          <w:sz w:val="24"/>
          <w:szCs w:val="24"/>
        </w:rPr>
        <w:lastRenderedPageBreak/>
        <w:t xml:space="preserve">Since in some provinces, and during parts of the year, marginal electricity generation can be from hydro resources, this method may result in </w:t>
      </w:r>
      <w:r w:rsidRPr="00BD0ED8">
        <w:rPr>
          <w:sz w:val="24"/>
          <w:szCs w:val="24"/>
          <w:lang w:val="en-CA"/>
        </w:rPr>
        <w:t xml:space="preserve">liberal estimates of GHG emission reductions because it assumes electricity savings come only from the fossil fuel power plants. </w:t>
      </w:r>
      <w:r w:rsidRPr="00BD0ED8">
        <w:rPr>
          <w:sz w:val="24"/>
          <w:szCs w:val="24"/>
        </w:rPr>
        <w:t>As result, the GHG emission reductions predicted using GHGIF</w:t>
      </w:r>
      <w:r w:rsidRPr="00BD0ED8">
        <w:rPr>
          <w:sz w:val="24"/>
          <w:szCs w:val="24"/>
          <w:vertAlign w:val="subscript"/>
        </w:rPr>
        <w:t>A</w:t>
      </w:r>
      <w:r w:rsidRPr="00BD0ED8">
        <w:rPr>
          <w:sz w:val="24"/>
          <w:szCs w:val="24"/>
        </w:rPr>
        <w:t xml:space="preserve"> represent the lower limit of the GHG emissions reduction, whereas the emission reductions predicted using the GHGIF</w:t>
      </w:r>
      <w:r w:rsidRPr="00BD0ED8">
        <w:rPr>
          <w:sz w:val="24"/>
          <w:szCs w:val="24"/>
          <w:vertAlign w:val="subscript"/>
        </w:rPr>
        <w:t>M</w:t>
      </w:r>
      <w:r w:rsidRPr="00BD0ED8">
        <w:rPr>
          <w:sz w:val="24"/>
          <w:szCs w:val="24"/>
        </w:rPr>
        <w:t xml:space="preserve"> represent the upper limit of GHG emission reductions. Therefore, the actual GHG reduction will be somewhere between these two limits. </w:t>
      </w:r>
    </w:p>
    <w:p w:rsidR="009C37D6" w:rsidRPr="00BD0ED8" w:rsidRDefault="009C37D6" w:rsidP="00C14CF8">
      <w:pPr>
        <w:pStyle w:val="Body"/>
        <w:spacing w:line="360" w:lineRule="auto"/>
        <w:rPr>
          <w:sz w:val="24"/>
          <w:szCs w:val="24"/>
        </w:rPr>
      </w:pPr>
    </w:p>
    <w:p w:rsidR="002034FB" w:rsidRPr="009C50B2" w:rsidRDefault="00D9363C" w:rsidP="009C50B2">
      <w:pPr>
        <w:pStyle w:val="Caption"/>
        <w:keepNext/>
        <w:spacing w:line="360" w:lineRule="auto"/>
        <w:ind w:firstLine="658"/>
        <w:jc w:val="both"/>
        <w:rPr>
          <w:b w:val="0"/>
          <w:bCs w:val="0"/>
          <w:color w:val="auto"/>
          <w:sz w:val="24"/>
          <w:szCs w:val="24"/>
          <w:lang w:val="en-CA"/>
        </w:rPr>
      </w:pPr>
      <w:r w:rsidRPr="005D5C1C">
        <w:rPr>
          <w:b w:val="0"/>
          <w:bCs w:val="0"/>
          <w:color w:val="auto"/>
          <w:sz w:val="24"/>
          <w:szCs w:val="24"/>
        </w:rPr>
        <w:t>To demonstrate the magnitude of the differences between the two methods, the GHGIF</w:t>
      </w:r>
      <w:r w:rsidRPr="005D5C1C">
        <w:rPr>
          <w:b w:val="0"/>
          <w:bCs w:val="0"/>
          <w:color w:val="auto"/>
          <w:sz w:val="24"/>
          <w:szCs w:val="24"/>
          <w:vertAlign w:val="subscript"/>
        </w:rPr>
        <w:t>A</w:t>
      </w:r>
      <w:r w:rsidRPr="005D5C1C">
        <w:rPr>
          <w:b w:val="0"/>
          <w:bCs w:val="0"/>
          <w:color w:val="auto"/>
          <w:sz w:val="24"/>
          <w:szCs w:val="24"/>
        </w:rPr>
        <w:t xml:space="preserve"> and GHGIF</w:t>
      </w:r>
      <w:r w:rsidRPr="005D5C1C">
        <w:rPr>
          <w:b w:val="0"/>
          <w:bCs w:val="0"/>
          <w:color w:val="auto"/>
          <w:sz w:val="24"/>
          <w:szCs w:val="24"/>
          <w:vertAlign w:val="subscript"/>
        </w:rPr>
        <w:t>M</w:t>
      </w:r>
      <w:r w:rsidRPr="005D5C1C">
        <w:rPr>
          <w:b w:val="0"/>
          <w:bCs w:val="0"/>
          <w:color w:val="auto"/>
          <w:sz w:val="24"/>
          <w:szCs w:val="24"/>
        </w:rPr>
        <w:t xml:space="preserve"> values for each province </w:t>
      </w:r>
      <w:r w:rsidR="00221321" w:rsidRPr="005D5C1C">
        <w:rPr>
          <w:b w:val="0"/>
          <w:bCs w:val="0"/>
          <w:color w:val="auto"/>
          <w:sz w:val="24"/>
          <w:szCs w:val="24"/>
        </w:rPr>
        <w:t>over</w:t>
      </w:r>
      <w:r w:rsidRPr="005D5C1C">
        <w:rPr>
          <w:b w:val="0"/>
          <w:bCs w:val="0"/>
          <w:color w:val="auto"/>
          <w:sz w:val="24"/>
          <w:szCs w:val="24"/>
        </w:rPr>
        <w:t xml:space="preserve"> </w:t>
      </w:r>
      <w:r w:rsidR="00CF4898">
        <w:rPr>
          <w:b w:val="0"/>
          <w:bCs w:val="0"/>
          <w:color w:val="auto"/>
          <w:sz w:val="24"/>
          <w:szCs w:val="24"/>
        </w:rPr>
        <w:t xml:space="preserve">the years </w:t>
      </w:r>
      <w:r w:rsidRPr="005D5C1C">
        <w:rPr>
          <w:b w:val="0"/>
          <w:bCs w:val="0"/>
          <w:color w:val="auto"/>
          <w:sz w:val="24"/>
          <w:szCs w:val="24"/>
        </w:rPr>
        <w:t xml:space="preserve">2004 </w:t>
      </w:r>
      <w:r w:rsidR="00221321" w:rsidRPr="005D5C1C">
        <w:rPr>
          <w:b w:val="0"/>
          <w:bCs w:val="0"/>
          <w:color w:val="auto"/>
          <w:sz w:val="24"/>
          <w:szCs w:val="24"/>
        </w:rPr>
        <w:t>to 2006</w:t>
      </w:r>
      <w:r w:rsidR="00F41FD5">
        <w:rPr>
          <w:b w:val="0"/>
          <w:bCs w:val="0"/>
          <w:color w:val="auto"/>
          <w:sz w:val="24"/>
          <w:szCs w:val="24"/>
        </w:rPr>
        <w:t xml:space="preserve"> and the average values over this period,</w:t>
      </w:r>
      <w:r w:rsidRPr="005D5C1C">
        <w:rPr>
          <w:b w:val="0"/>
          <w:bCs w:val="0"/>
          <w:color w:val="auto"/>
          <w:sz w:val="24"/>
          <w:szCs w:val="24"/>
        </w:rPr>
        <w:t xml:space="preserve"> are presented in </w:t>
      </w:r>
      <w:r w:rsidR="007641CC" w:rsidRPr="005D5C1C">
        <w:rPr>
          <w:b w:val="0"/>
          <w:bCs w:val="0"/>
          <w:color w:val="auto"/>
          <w:sz w:val="24"/>
          <w:szCs w:val="24"/>
        </w:rPr>
        <w:t>Table 13</w:t>
      </w:r>
      <w:r w:rsidRPr="005D5C1C">
        <w:rPr>
          <w:b w:val="0"/>
          <w:bCs w:val="0"/>
          <w:color w:val="auto"/>
          <w:sz w:val="24"/>
          <w:szCs w:val="24"/>
        </w:rPr>
        <w:t xml:space="preserve">. These values were calculated </w:t>
      </w:r>
      <w:r w:rsidRPr="005D5C1C">
        <w:rPr>
          <w:b w:val="0"/>
          <w:bCs w:val="0"/>
          <w:color w:val="auto"/>
          <w:sz w:val="24"/>
          <w:szCs w:val="24"/>
          <w:lang w:val="en-CA"/>
        </w:rPr>
        <w:t>using the latest available Statistics Canada data on electricity generation and fuels used</w:t>
      </w:r>
      <w:r w:rsidRPr="005D5C1C">
        <w:rPr>
          <w:sz w:val="24"/>
          <w:szCs w:val="24"/>
          <w:lang w:val="en-CA"/>
        </w:rPr>
        <w:t xml:space="preserve"> </w:t>
      </w:r>
      <w:r w:rsidR="00BB2E83" w:rsidRPr="006404A9">
        <w:rPr>
          <w:b w:val="0"/>
          <w:bCs w:val="0"/>
          <w:color w:val="auto"/>
          <w:sz w:val="24"/>
          <w:szCs w:val="24"/>
          <w:lang w:val="en-CA"/>
        </w:rPr>
        <w:fldChar w:fldCharType="begin"/>
      </w:r>
      <w:r w:rsidR="006404A9" w:rsidRPr="006404A9">
        <w:rPr>
          <w:b w:val="0"/>
          <w:bCs w:val="0"/>
          <w:color w:val="auto"/>
          <w:sz w:val="24"/>
          <w:szCs w:val="24"/>
          <w:lang w:val="en-CA"/>
        </w:rPr>
        <w:instrText>ADDIN RW.CITE{{59 Anonymous; 60 Anonymous; 84 Anonymous}}</w:instrText>
      </w:r>
      <w:r w:rsidR="00BB2E83" w:rsidRPr="006404A9">
        <w:rPr>
          <w:b w:val="0"/>
          <w:bCs w:val="0"/>
          <w:color w:val="auto"/>
          <w:sz w:val="24"/>
          <w:szCs w:val="24"/>
          <w:lang w:val="en-CA"/>
        </w:rPr>
        <w:fldChar w:fldCharType="separate"/>
      </w:r>
      <w:r w:rsidR="00571DAA">
        <w:rPr>
          <w:b w:val="0"/>
          <w:bCs w:val="0"/>
          <w:color w:val="auto"/>
          <w:sz w:val="24"/>
          <w:szCs w:val="24"/>
          <w:lang w:val="en-CA"/>
        </w:rPr>
        <w:t>[8-10]</w:t>
      </w:r>
      <w:r w:rsidR="00BB2E83" w:rsidRPr="006404A9">
        <w:rPr>
          <w:b w:val="0"/>
          <w:bCs w:val="0"/>
          <w:color w:val="auto"/>
          <w:sz w:val="24"/>
          <w:szCs w:val="24"/>
          <w:lang w:val="en-CA"/>
        </w:rPr>
        <w:fldChar w:fldCharType="end"/>
      </w:r>
      <w:r w:rsidR="00F41FD5">
        <w:rPr>
          <w:b w:val="0"/>
          <w:bCs w:val="0"/>
          <w:color w:val="auto"/>
          <w:sz w:val="24"/>
          <w:szCs w:val="24"/>
          <w:lang w:val="en-CA"/>
        </w:rPr>
        <w:t>.</w:t>
      </w:r>
      <w:r w:rsidR="009C50B2">
        <w:rPr>
          <w:b w:val="0"/>
          <w:bCs w:val="0"/>
          <w:color w:val="auto"/>
          <w:sz w:val="24"/>
          <w:szCs w:val="24"/>
          <w:lang w:val="en-CA"/>
        </w:rPr>
        <w:t xml:space="preserve"> </w:t>
      </w:r>
      <w:r w:rsidR="006B7206" w:rsidRPr="00F41FD5">
        <w:rPr>
          <w:b w:val="0"/>
          <w:bCs w:val="0"/>
          <w:color w:val="auto"/>
          <w:sz w:val="24"/>
          <w:szCs w:val="24"/>
        </w:rPr>
        <w:t xml:space="preserve">The detailed data </w:t>
      </w:r>
      <w:r w:rsidR="00CF4898">
        <w:rPr>
          <w:b w:val="0"/>
          <w:bCs w:val="0"/>
          <w:color w:val="auto"/>
          <w:sz w:val="24"/>
          <w:szCs w:val="24"/>
        </w:rPr>
        <w:t xml:space="preserve">used to calculate </w:t>
      </w:r>
      <w:r w:rsidR="002034FB" w:rsidRPr="00F41FD5">
        <w:rPr>
          <w:b w:val="0"/>
          <w:bCs w:val="0"/>
          <w:color w:val="auto"/>
          <w:sz w:val="24"/>
          <w:szCs w:val="24"/>
        </w:rPr>
        <w:t>GHGIF</w:t>
      </w:r>
      <w:r w:rsidR="002034FB" w:rsidRPr="00F41FD5">
        <w:rPr>
          <w:b w:val="0"/>
          <w:bCs w:val="0"/>
          <w:color w:val="auto"/>
          <w:sz w:val="24"/>
          <w:szCs w:val="24"/>
          <w:vertAlign w:val="subscript"/>
        </w:rPr>
        <w:t xml:space="preserve">A </w:t>
      </w:r>
      <w:r w:rsidR="002034FB" w:rsidRPr="00F41FD5">
        <w:rPr>
          <w:b w:val="0"/>
          <w:bCs w:val="0"/>
          <w:color w:val="auto"/>
          <w:sz w:val="24"/>
          <w:szCs w:val="24"/>
        </w:rPr>
        <w:t>and GHGIF</w:t>
      </w:r>
      <w:r w:rsidR="002034FB" w:rsidRPr="00F41FD5">
        <w:rPr>
          <w:b w:val="0"/>
          <w:bCs w:val="0"/>
          <w:color w:val="auto"/>
          <w:sz w:val="24"/>
          <w:szCs w:val="24"/>
          <w:vertAlign w:val="subscript"/>
        </w:rPr>
        <w:t>M</w:t>
      </w:r>
      <w:r w:rsidR="002034FB" w:rsidRPr="00F41FD5">
        <w:rPr>
          <w:b w:val="0"/>
          <w:bCs w:val="0"/>
          <w:color w:val="auto"/>
          <w:sz w:val="24"/>
          <w:szCs w:val="24"/>
        </w:rPr>
        <w:t xml:space="preserve"> values for each province </w:t>
      </w:r>
      <w:r w:rsidR="00221321" w:rsidRPr="00F41FD5">
        <w:rPr>
          <w:b w:val="0"/>
          <w:bCs w:val="0"/>
          <w:color w:val="auto"/>
          <w:sz w:val="24"/>
          <w:szCs w:val="24"/>
        </w:rPr>
        <w:t xml:space="preserve">over 2004 to 2006 </w:t>
      </w:r>
      <w:r w:rsidR="002034FB" w:rsidRPr="00F41FD5">
        <w:rPr>
          <w:b w:val="0"/>
          <w:bCs w:val="0"/>
          <w:color w:val="auto"/>
          <w:sz w:val="24"/>
          <w:szCs w:val="24"/>
        </w:rPr>
        <w:t>are</w:t>
      </w:r>
      <w:r w:rsidR="0012539C" w:rsidRPr="00F41FD5">
        <w:rPr>
          <w:b w:val="0"/>
          <w:bCs w:val="0"/>
          <w:color w:val="auto"/>
          <w:sz w:val="24"/>
          <w:szCs w:val="24"/>
        </w:rPr>
        <w:t xml:space="preserve"> given in</w:t>
      </w:r>
      <w:r w:rsidR="002034FB" w:rsidRPr="00F41FD5">
        <w:rPr>
          <w:b w:val="0"/>
          <w:bCs w:val="0"/>
          <w:color w:val="auto"/>
          <w:sz w:val="24"/>
          <w:szCs w:val="24"/>
        </w:rPr>
        <w:t xml:space="preserve"> </w:t>
      </w:r>
      <w:r w:rsidR="00103EFC" w:rsidRPr="00F41FD5">
        <w:rPr>
          <w:b w:val="0"/>
          <w:bCs w:val="0"/>
          <w:color w:val="auto"/>
          <w:sz w:val="24"/>
          <w:szCs w:val="24"/>
        </w:rPr>
        <w:t xml:space="preserve">Tables </w:t>
      </w:r>
      <w:r w:rsidR="007A5CB2">
        <w:rPr>
          <w:b w:val="0"/>
          <w:bCs w:val="0"/>
          <w:color w:val="auto"/>
          <w:sz w:val="24"/>
          <w:szCs w:val="24"/>
        </w:rPr>
        <w:t>A1-A1</w:t>
      </w:r>
      <w:r w:rsidR="00103EFC" w:rsidRPr="00F41FD5">
        <w:rPr>
          <w:b w:val="0"/>
          <w:bCs w:val="0"/>
          <w:color w:val="auto"/>
          <w:sz w:val="24"/>
          <w:szCs w:val="24"/>
        </w:rPr>
        <w:t>0</w:t>
      </w:r>
      <w:r w:rsidR="007641CC" w:rsidRPr="00F41FD5">
        <w:rPr>
          <w:b w:val="0"/>
          <w:bCs w:val="0"/>
          <w:color w:val="auto"/>
          <w:sz w:val="24"/>
          <w:szCs w:val="24"/>
        </w:rPr>
        <w:t xml:space="preserve"> </w:t>
      </w:r>
      <w:r w:rsidR="00286F63">
        <w:rPr>
          <w:b w:val="0"/>
          <w:bCs w:val="0"/>
          <w:color w:val="auto"/>
          <w:sz w:val="24"/>
          <w:szCs w:val="24"/>
        </w:rPr>
        <w:t>of</w:t>
      </w:r>
      <w:r w:rsidR="007641CC" w:rsidRPr="00F41FD5">
        <w:rPr>
          <w:b w:val="0"/>
          <w:bCs w:val="0"/>
          <w:color w:val="auto"/>
          <w:sz w:val="24"/>
          <w:szCs w:val="24"/>
        </w:rPr>
        <w:t xml:space="preserve"> Appendix A.</w:t>
      </w:r>
    </w:p>
    <w:p w:rsidR="009C50B2" w:rsidRDefault="009C50B2" w:rsidP="006404A9">
      <w:pPr>
        <w:pStyle w:val="Caption"/>
        <w:keepNext/>
        <w:tabs>
          <w:tab w:val="left" w:pos="8364"/>
        </w:tabs>
        <w:ind w:left="1134" w:hanging="1134"/>
        <w:rPr>
          <w:color w:val="auto"/>
          <w:sz w:val="24"/>
          <w:szCs w:val="24"/>
        </w:rPr>
      </w:pPr>
      <w:bookmarkStart w:id="119" w:name="_Toc222733659"/>
    </w:p>
    <w:p w:rsidR="00301B19" w:rsidRPr="00301B19" w:rsidRDefault="00301B19" w:rsidP="006404A9">
      <w:pPr>
        <w:pStyle w:val="Caption"/>
        <w:keepNext/>
        <w:tabs>
          <w:tab w:val="left" w:pos="8364"/>
        </w:tabs>
        <w:ind w:left="1134" w:hanging="1134"/>
        <w:rPr>
          <w:b w:val="0"/>
          <w:bCs w:val="0"/>
          <w:color w:val="auto"/>
          <w:sz w:val="24"/>
          <w:szCs w:val="24"/>
        </w:rPr>
      </w:pPr>
      <w:proofErr w:type="gramStart"/>
      <w:r w:rsidRPr="00301B19">
        <w:rPr>
          <w:color w:val="auto"/>
          <w:sz w:val="24"/>
          <w:szCs w:val="24"/>
        </w:rPr>
        <w:t xml:space="preserve">Table </w:t>
      </w:r>
      <w:r w:rsidR="00BB2E83" w:rsidRPr="00301B19">
        <w:rPr>
          <w:color w:val="auto"/>
          <w:sz w:val="24"/>
          <w:szCs w:val="24"/>
        </w:rPr>
        <w:fldChar w:fldCharType="begin"/>
      </w:r>
      <w:r w:rsidRPr="00301B19">
        <w:rPr>
          <w:color w:val="auto"/>
          <w:sz w:val="24"/>
          <w:szCs w:val="24"/>
        </w:rPr>
        <w:instrText xml:space="preserve"> SEQ Table \* ARABIC </w:instrText>
      </w:r>
      <w:r w:rsidR="00BB2E83" w:rsidRPr="00301B19">
        <w:rPr>
          <w:color w:val="auto"/>
          <w:sz w:val="24"/>
          <w:szCs w:val="24"/>
        </w:rPr>
        <w:fldChar w:fldCharType="separate"/>
      </w:r>
      <w:r w:rsidR="001C3218">
        <w:rPr>
          <w:noProof/>
          <w:color w:val="auto"/>
          <w:sz w:val="24"/>
          <w:szCs w:val="24"/>
        </w:rPr>
        <w:t>13</w:t>
      </w:r>
      <w:r w:rsidR="00BB2E83" w:rsidRPr="00301B19">
        <w:rPr>
          <w:color w:val="auto"/>
          <w:sz w:val="24"/>
          <w:szCs w:val="24"/>
        </w:rPr>
        <w:fldChar w:fldCharType="end"/>
      </w:r>
      <w:r w:rsidRPr="00301B19">
        <w:rPr>
          <w:color w:val="auto"/>
          <w:sz w:val="24"/>
          <w:szCs w:val="24"/>
          <w:lang w:val="en-CA"/>
        </w:rPr>
        <w:t>.</w:t>
      </w:r>
      <w:proofErr w:type="gramEnd"/>
      <w:r w:rsidRPr="00301B19">
        <w:rPr>
          <w:color w:val="auto"/>
          <w:sz w:val="24"/>
          <w:szCs w:val="24"/>
          <w:lang w:val="en-CA"/>
        </w:rPr>
        <w:t xml:space="preserve"> </w:t>
      </w:r>
      <w:r w:rsidRPr="00301B19">
        <w:rPr>
          <w:b w:val="0"/>
          <w:bCs w:val="0"/>
          <w:color w:val="auto"/>
          <w:sz w:val="24"/>
          <w:szCs w:val="24"/>
          <w:lang w:val="en-CA"/>
        </w:rPr>
        <w:t>GHGIF</w:t>
      </w:r>
      <w:r w:rsidRPr="0012539C">
        <w:rPr>
          <w:b w:val="0"/>
          <w:bCs w:val="0"/>
          <w:color w:val="auto"/>
          <w:sz w:val="24"/>
          <w:szCs w:val="24"/>
          <w:vertAlign w:val="subscript"/>
          <w:lang w:val="en-CA"/>
        </w:rPr>
        <w:t>A</w:t>
      </w:r>
      <w:r w:rsidRPr="00301B19">
        <w:rPr>
          <w:b w:val="0"/>
          <w:bCs w:val="0"/>
          <w:color w:val="auto"/>
          <w:sz w:val="24"/>
          <w:szCs w:val="24"/>
          <w:lang w:val="en-CA"/>
        </w:rPr>
        <w:t xml:space="preserve"> and GHGIF</w:t>
      </w:r>
      <w:r w:rsidRPr="0012539C">
        <w:rPr>
          <w:b w:val="0"/>
          <w:bCs w:val="0"/>
          <w:color w:val="auto"/>
          <w:sz w:val="24"/>
          <w:szCs w:val="24"/>
          <w:vertAlign w:val="subscript"/>
          <w:lang w:val="en-CA"/>
        </w:rPr>
        <w:t>M</w:t>
      </w:r>
      <w:r w:rsidRPr="00301B19">
        <w:rPr>
          <w:b w:val="0"/>
          <w:bCs w:val="0"/>
          <w:color w:val="auto"/>
          <w:sz w:val="24"/>
          <w:szCs w:val="24"/>
          <w:lang w:val="en-CA"/>
        </w:rPr>
        <w:t xml:space="preserve"> values (g</w:t>
      </w:r>
      <w:r w:rsidR="0012539C">
        <w:rPr>
          <w:b w:val="0"/>
          <w:bCs w:val="0"/>
          <w:color w:val="auto"/>
          <w:sz w:val="24"/>
          <w:szCs w:val="24"/>
          <w:lang w:val="en-CA"/>
        </w:rPr>
        <w:t xml:space="preserve"> CO</w:t>
      </w:r>
      <w:r w:rsidR="0012539C" w:rsidRPr="0012539C">
        <w:rPr>
          <w:b w:val="0"/>
          <w:bCs w:val="0"/>
          <w:color w:val="auto"/>
          <w:sz w:val="24"/>
          <w:szCs w:val="24"/>
          <w:vertAlign w:val="subscript"/>
          <w:lang w:val="en-CA"/>
        </w:rPr>
        <w:t>2eq</w:t>
      </w:r>
      <w:r w:rsidRPr="00301B19">
        <w:rPr>
          <w:b w:val="0"/>
          <w:bCs w:val="0"/>
          <w:color w:val="auto"/>
          <w:sz w:val="24"/>
          <w:szCs w:val="24"/>
          <w:lang w:val="en-CA"/>
        </w:rPr>
        <w:t xml:space="preserve">/kWh) </w:t>
      </w:r>
      <w:r w:rsidR="0012539C">
        <w:rPr>
          <w:b w:val="0"/>
          <w:bCs w:val="0"/>
          <w:color w:val="auto"/>
          <w:sz w:val="24"/>
          <w:szCs w:val="24"/>
          <w:lang w:val="en-CA"/>
        </w:rPr>
        <w:t>over</w:t>
      </w:r>
      <w:r w:rsidRPr="00301B19">
        <w:rPr>
          <w:b w:val="0"/>
          <w:bCs w:val="0"/>
          <w:color w:val="auto"/>
          <w:sz w:val="24"/>
          <w:szCs w:val="24"/>
          <w:lang w:val="en-CA"/>
        </w:rPr>
        <w:t xml:space="preserve"> 2004</w:t>
      </w:r>
      <w:r w:rsidR="0012539C">
        <w:rPr>
          <w:b w:val="0"/>
          <w:bCs w:val="0"/>
          <w:color w:val="auto"/>
          <w:sz w:val="24"/>
          <w:szCs w:val="24"/>
          <w:lang w:val="en-CA"/>
        </w:rPr>
        <w:t>-200</w:t>
      </w:r>
      <w:r w:rsidR="008633D3">
        <w:rPr>
          <w:b w:val="0"/>
          <w:bCs w:val="0"/>
          <w:color w:val="auto"/>
          <w:sz w:val="24"/>
          <w:szCs w:val="24"/>
          <w:lang w:val="en-CA"/>
        </w:rPr>
        <w:t>6</w:t>
      </w:r>
      <w:r w:rsidRPr="00301B19">
        <w:rPr>
          <w:b w:val="0"/>
          <w:bCs w:val="0"/>
          <w:color w:val="auto"/>
          <w:sz w:val="24"/>
          <w:szCs w:val="24"/>
          <w:lang w:val="en-CA"/>
        </w:rPr>
        <w:t xml:space="preserve"> </w:t>
      </w:r>
      <w:r w:rsidR="0012539C" w:rsidRPr="00301B19">
        <w:rPr>
          <w:b w:val="0"/>
          <w:bCs w:val="0"/>
          <w:color w:val="auto"/>
          <w:sz w:val="24"/>
          <w:szCs w:val="24"/>
          <w:lang w:val="en-CA"/>
        </w:rPr>
        <w:t xml:space="preserve">and </w:t>
      </w:r>
      <w:r w:rsidR="0012539C">
        <w:rPr>
          <w:b w:val="0"/>
          <w:bCs w:val="0"/>
          <w:color w:val="auto"/>
          <w:sz w:val="24"/>
          <w:szCs w:val="24"/>
          <w:lang w:val="en-CA"/>
        </w:rPr>
        <w:t xml:space="preserve">the average values </w:t>
      </w:r>
      <w:r w:rsidR="008633D3" w:rsidRPr="008633D3">
        <w:rPr>
          <w:b w:val="0"/>
          <w:bCs w:val="0"/>
          <w:color w:val="auto"/>
          <w:sz w:val="24"/>
          <w:szCs w:val="24"/>
        </w:rPr>
        <w:t xml:space="preserve">over </w:t>
      </w:r>
      <w:r w:rsidR="00F05084">
        <w:rPr>
          <w:b w:val="0"/>
          <w:bCs w:val="0"/>
          <w:color w:val="auto"/>
          <w:sz w:val="24"/>
          <w:szCs w:val="24"/>
        </w:rPr>
        <w:t>these years</w:t>
      </w:r>
      <w:r w:rsidR="008633D3" w:rsidRPr="008633D3">
        <w:rPr>
          <w:sz w:val="24"/>
          <w:szCs w:val="24"/>
        </w:rPr>
        <w:t xml:space="preserve"> </w:t>
      </w:r>
      <w:r w:rsidR="0012539C" w:rsidRPr="00301B19">
        <w:rPr>
          <w:b w:val="0"/>
          <w:bCs w:val="0"/>
          <w:color w:val="auto"/>
          <w:sz w:val="24"/>
          <w:szCs w:val="24"/>
          <w:lang w:val="en-CA"/>
        </w:rPr>
        <w:t>for each province</w:t>
      </w:r>
      <w:bookmarkEnd w:id="119"/>
    </w:p>
    <w:tbl>
      <w:tblPr>
        <w:tblW w:w="910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71"/>
        <w:gridCol w:w="1051"/>
        <w:gridCol w:w="1082"/>
        <w:gridCol w:w="1051"/>
        <w:gridCol w:w="1082"/>
        <w:gridCol w:w="1051"/>
        <w:gridCol w:w="1082"/>
        <w:gridCol w:w="1051"/>
        <w:gridCol w:w="1082"/>
      </w:tblGrid>
      <w:tr w:rsidR="003B0430" w:rsidRPr="00FD4158" w:rsidTr="003B0430">
        <w:tc>
          <w:tcPr>
            <w:tcW w:w="571" w:type="dxa"/>
            <w:vMerge w:val="restart"/>
          </w:tcPr>
          <w:p w:rsidR="003B0430" w:rsidRPr="00FD4158" w:rsidRDefault="003B0430" w:rsidP="00C0368C">
            <w:pPr>
              <w:jc w:val="center"/>
              <w:rPr>
                <w:rFonts w:asciiTheme="majorBidi" w:hAnsiTheme="majorBidi" w:cstheme="majorBidi"/>
                <w:b/>
                <w:sz w:val="20"/>
                <w:szCs w:val="20"/>
              </w:rPr>
            </w:pPr>
          </w:p>
        </w:tc>
        <w:tc>
          <w:tcPr>
            <w:tcW w:w="2133" w:type="dxa"/>
            <w:gridSpan w:val="2"/>
          </w:tcPr>
          <w:p w:rsidR="003B0430" w:rsidRPr="00FD4158" w:rsidRDefault="003B0430" w:rsidP="00C0368C">
            <w:pPr>
              <w:jc w:val="center"/>
              <w:rPr>
                <w:rFonts w:asciiTheme="majorBidi" w:hAnsiTheme="majorBidi" w:cstheme="majorBidi"/>
                <w:b/>
                <w:sz w:val="20"/>
                <w:szCs w:val="20"/>
              </w:rPr>
            </w:pPr>
            <w:r w:rsidRPr="00FD4158">
              <w:rPr>
                <w:rFonts w:asciiTheme="majorBidi" w:hAnsiTheme="majorBidi" w:cstheme="majorBidi"/>
                <w:b/>
                <w:sz w:val="20"/>
                <w:szCs w:val="20"/>
              </w:rPr>
              <w:t>2004</w:t>
            </w:r>
          </w:p>
        </w:tc>
        <w:tc>
          <w:tcPr>
            <w:tcW w:w="2133" w:type="dxa"/>
            <w:gridSpan w:val="2"/>
          </w:tcPr>
          <w:p w:rsidR="003B0430" w:rsidRPr="00FD4158" w:rsidRDefault="003B0430" w:rsidP="00C0368C">
            <w:pPr>
              <w:jc w:val="center"/>
              <w:rPr>
                <w:rFonts w:asciiTheme="majorBidi" w:hAnsiTheme="majorBidi" w:cstheme="majorBidi"/>
                <w:b/>
                <w:sz w:val="20"/>
                <w:szCs w:val="20"/>
              </w:rPr>
            </w:pPr>
            <w:r w:rsidRPr="00FD4158">
              <w:rPr>
                <w:rFonts w:asciiTheme="majorBidi" w:hAnsiTheme="majorBidi" w:cstheme="majorBidi"/>
                <w:b/>
                <w:sz w:val="20"/>
                <w:szCs w:val="20"/>
              </w:rPr>
              <w:t>2005</w:t>
            </w:r>
          </w:p>
        </w:tc>
        <w:tc>
          <w:tcPr>
            <w:tcW w:w="2133" w:type="dxa"/>
            <w:gridSpan w:val="2"/>
          </w:tcPr>
          <w:p w:rsidR="003B0430" w:rsidRPr="00FD4158" w:rsidRDefault="003B0430" w:rsidP="00C0368C">
            <w:pPr>
              <w:jc w:val="center"/>
              <w:rPr>
                <w:rFonts w:asciiTheme="majorBidi" w:hAnsiTheme="majorBidi" w:cstheme="majorBidi"/>
                <w:b/>
                <w:sz w:val="20"/>
                <w:szCs w:val="20"/>
              </w:rPr>
            </w:pPr>
            <w:r w:rsidRPr="00FD4158">
              <w:rPr>
                <w:rFonts w:asciiTheme="majorBidi" w:hAnsiTheme="majorBidi" w:cstheme="majorBidi"/>
                <w:b/>
                <w:sz w:val="20"/>
                <w:szCs w:val="20"/>
              </w:rPr>
              <w:t>2006</w:t>
            </w:r>
          </w:p>
        </w:tc>
        <w:tc>
          <w:tcPr>
            <w:tcW w:w="2133" w:type="dxa"/>
            <w:gridSpan w:val="2"/>
          </w:tcPr>
          <w:p w:rsidR="003B0430" w:rsidRPr="00FD4158" w:rsidRDefault="003B0430" w:rsidP="00C0368C">
            <w:pPr>
              <w:jc w:val="center"/>
              <w:rPr>
                <w:rFonts w:asciiTheme="majorBidi" w:hAnsiTheme="majorBidi" w:cstheme="majorBidi"/>
                <w:b/>
                <w:sz w:val="20"/>
                <w:szCs w:val="20"/>
              </w:rPr>
            </w:pPr>
            <w:r w:rsidRPr="00FD4158">
              <w:rPr>
                <w:rFonts w:asciiTheme="majorBidi" w:hAnsiTheme="majorBidi" w:cstheme="majorBidi"/>
                <w:b/>
                <w:sz w:val="20"/>
                <w:szCs w:val="20"/>
              </w:rPr>
              <w:t xml:space="preserve">Average over </w:t>
            </w:r>
          </w:p>
          <w:p w:rsidR="003B0430" w:rsidRPr="00FD4158" w:rsidRDefault="003B0430" w:rsidP="00C0368C">
            <w:pPr>
              <w:jc w:val="center"/>
              <w:rPr>
                <w:rFonts w:asciiTheme="majorBidi" w:hAnsiTheme="majorBidi" w:cstheme="majorBidi"/>
                <w:b/>
                <w:sz w:val="20"/>
                <w:szCs w:val="20"/>
              </w:rPr>
            </w:pPr>
            <w:r w:rsidRPr="00FD4158">
              <w:rPr>
                <w:rFonts w:asciiTheme="majorBidi" w:hAnsiTheme="majorBidi" w:cstheme="majorBidi"/>
                <w:b/>
                <w:sz w:val="20"/>
                <w:szCs w:val="20"/>
              </w:rPr>
              <w:t>2004-2006</w:t>
            </w:r>
          </w:p>
        </w:tc>
      </w:tr>
      <w:tr w:rsidR="003B0430" w:rsidRPr="00FD4158" w:rsidTr="003B0430">
        <w:tc>
          <w:tcPr>
            <w:tcW w:w="571" w:type="dxa"/>
            <w:vMerge/>
          </w:tcPr>
          <w:p w:rsidR="003B0430" w:rsidRPr="00FD4158" w:rsidRDefault="003B0430" w:rsidP="00C0368C">
            <w:pPr>
              <w:pStyle w:val="Body"/>
              <w:jc w:val="center"/>
              <w:rPr>
                <w:rFonts w:asciiTheme="majorBidi" w:hAnsiTheme="majorBidi" w:cstheme="majorBidi"/>
                <w:b/>
              </w:rPr>
            </w:pPr>
          </w:p>
        </w:tc>
        <w:tc>
          <w:tcPr>
            <w:tcW w:w="1051" w:type="dxa"/>
          </w:tcPr>
          <w:p w:rsidR="003B0430" w:rsidRPr="00FD4158" w:rsidRDefault="003B0430" w:rsidP="00C0368C">
            <w:pPr>
              <w:pStyle w:val="Body"/>
              <w:jc w:val="center"/>
              <w:rPr>
                <w:rFonts w:asciiTheme="majorBidi" w:hAnsiTheme="majorBidi" w:cstheme="majorBidi"/>
                <w:b/>
              </w:rPr>
            </w:pPr>
            <w:r w:rsidRPr="00FD4158">
              <w:rPr>
                <w:rFonts w:asciiTheme="majorBidi" w:hAnsiTheme="majorBidi" w:cstheme="majorBidi"/>
                <w:b/>
              </w:rPr>
              <w:t>GHGIF</w:t>
            </w:r>
            <w:r w:rsidRPr="00FD4158">
              <w:rPr>
                <w:rFonts w:asciiTheme="majorBidi" w:hAnsiTheme="majorBidi" w:cstheme="majorBidi"/>
                <w:b/>
                <w:vertAlign w:val="subscript"/>
              </w:rPr>
              <w:t>A</w:t>
            </w:r>
          </w:p>
        </w:tc>
        <w:tc>
          <w:tcPr>
            <w:tcW w:w="1082" w:type="dxa"/>
          </w:tcPr>
          <w:p w:rsidR="003B0430" w:rsidRPr="00FD4158" w:rsidRDefault="003B0430" w:rsidP="00C0368C">
            <w:pPr>
              <w:pStyle w:val="Body"/>
              <w:jc w:val="center"/>
              <w:rPr>
                <w:rFonts w:asciiTheme="majorBidi" w:hAnsiTheme="majorBidi" w:cstheme="majorBidi"/>
                <w:b/>
              </w:rPr>
            </w:pPr>
            <w:r w:rsidRPr="00FD4158">
              <w:rPr>
                <w:rFonts w:asciiTheme="majorBidi" w:hAnsiTheme="majorBidi" w:cstheme="majorBidi"/>
                <w:b/>
              </w:rPr>
              <w:t>GHGIF</w:t>
            </w:r>
            <w:r w:rsidRPr="00FD4158">
              <w:rPr>
                <w:rFonts w:asciiTheme="majorBidi" w:hAnsiTheme="majorBidi" w:cstheme="majorBidi"/>
                <w:b/>
                <w:vertAlign w:val="subscript"/>
              </w:rPr>
              <w:t>M</w:t>
            </w:r>
          </w:p>
        </w:tc>
        <w:tc>
          <w:tcPr>
            <w:tcW w:w="1051" w:type="dxa"/>
          </w:tcPr>
          <w:p w:rsidR="003B0430" w:rsidRPr="00FD4158" w:rsidRDefault="003B0430" w:rsidP="00C0368C">
            <w:pPr>
              <w:pStyle w:val="Body"/>
              <w:jc w:val="center"/>
              <w:rPr>
                <w:rFonts w:asciiTheme="majorBidi" w:hAnsiTheme="majorBidi" w:cstheme="majorBidi"/>
                <w:b/>
              </w:rPr>
            </w:pPr>
            <w:r w:rsidRPr="00FD4158">
              <w:rPr>
                <w:rFonts w:asciiTheme="majorBidi" w:hAnsiTheme="majorBidi" w:cstheme="majorBidi"/>
                <w:b/>
              </w:rPr>
              <w:t>GHGIF</w:t>
            </w:r>
            <w:r w:rsidRPr="00FD4158">
              <w:rPr>
                <w:rFonts w:asciiTheme="majorBidi" w:hAnsiTheme="majorBidi" w:cstheme="majorBidi"/>
                <w:b/>
                <w:vertAlign w:val="subscript"/>
              </w:rPr>
              <w:t>A</w:t>
            </w:r>
          </w:p>
        </w:tc>
        <w:tc>
          <w:tcPr>
            <w:tcW w:w="1082" w:type="dxa"/>
          </w:tcPr>
          <w:p w:rsidR="003B0430" w:rsidRPr="00FD4158" w:rsidRDefault="003B0430" w:rsidP="00C0368C">
            <w:pPr>
              <w:pStyle w:val="Body"/>
              <w:jc w:val="center"/>
              <w:rPr>
                <w:rFonts w:asciiTheme="majorBidi" w:hAnsiTheme="majorBidi" w:cstheme="majorBidi"/>
                <w:b/>
              </w:rPr>
            </w:pPr>
            <w:r w:rsidRPr="00FD4158">
              <w:rPr>
                <w:rFonts w:asciiTheme="majorBidi" w:hAnsiTheme="majorBidi" w:cstheme="majorBidi"/>
                <w:b/>
              </w:rPr>
              <w:t>GHGIF</w:t>
            </w:r>
            <w:r w:rsidRPr="00FD4158">
              <w:rPr>
                <w:rFonts w:asciiTheme="majorBidi" w:hAnsiTheme="majorBidi" w:cstheme="majorBidi"/>
                <w:b/>
                <w:vertAlign w:val="subscript"/>
              </w:rPr>
              <w:t>M</w:t>
            </w:r>
          </w:p>
        </w:tc>
        <w:tc>
          <w:tcPr>
            <w:tcW w:w="1051" w:type="dxa"/>
          </w:tcPr>
          <w:p w:rsidR="003B0430" w:rsidRPr="00FD4158" w:rsidRDefault="003B0430" w:rsidP="0072387F">
            <w:pPr>
              <w:pStyle w:val="Body"/>
              <w:jc w:val="center"/>
              <w:rPr>
                <w:rFonts w:asciiTheme="majorBidi" w:hAnsiTheme="majorBidi" w:cstheme="majorBidi"/>
                <w:b/>
              </w:rPr>
            </w:pPr>
            <w:r w:rsidRPr="00FD4158">
              <w:rPr>
                <w:rFonts w:asciiTheme="majorBidi" w:hAnsiTheme="majorBidi" w:cstheme="majorBidi"/>
                <w:b/>
              </w:rPr>
              <w:t>GHGIF</w:t>
            </w:r>
            <w:r w:rsidRPr="00FD4158">
              <w:rPr>
                <w:rFonts w:asciiTheme="majorBidi" w:hAnsiTheme="majorBidi" w:cstheme="majorBidi"/>
                <w:b/>
                <w:vertAlign w:val="subscript"/>
              </w:rPr>
              <w:t>A</w:t>
            </w:r>
          </w:p>
        </w:tc>
        <w:tc>
          <w:tcPr>
            <w:tcW w:w="1082" w:type="dxa"/>
          </w:tcPr>
          <w:p w:rsidR="003B0430" w:rsidRPr="00FD4158" w:rsidRDefault="003B0430" w:rsidP="0072387F">
            <w:pPr>
              <w:pStyle w:val="Body"/>
              <w:jc w:val="center"/>
              <w:rPr>
                <w:rFonts w:asciiTheme="majorBidi" w:hAnsiTheme="majorBidi" w:cstheme="majorBidi"/>
                <w:b/>
              </w:rPr>
            </w:pPr>
            <w:r w:rsidRPr="00FD4158">
              <w:rPr>
                <w:rFonts w:asciiTheme="majorBidi" w:hAnsiTheme="majorBidi" w:cstheme="majorBidi"/>
                <w:b/>
              </w:rPr>
              <w:t>GHGIF</w:t>
            </w:r>
            <w:r w:rsidRPr="00FD4158">
              <w:rPr>
                <w:rFonts w:asciiTheme="majorBidi" w:hAnsiTheme="majorBidi" w:cstheme="majorBidi"/>
                <w:b/>
                <w:vertAlign w:val="subscript"/>
              </w:rPr>
              <w:t>M</w:t>
            </w:r>
          </w:p>
        </w:tc>
        <w:tc>
          <w:tcPr>
            <w:tcW w:w="1051" w:type="dxa"/>
          </w:tcPr>
          <w:p w:rsidR="003B0430" w:rsidRPr="00FD4158" w:rsidRDefault="003B0430" w:rsidP="00076475">
            <w:pPr>
              <w:pStyle w:val="Body"/>
              <w:jc w:val="center"/>
              <w:rPr>
                <w:rFonts w:asciiTheme="majorBidi" w:hAnsiTheme="majorBidi" w:cstheme="majorBidi"/>
                <w:b/>
              </w:rPr>
            </w:pPr>
            <w:r w:rsidRPr="00FD4158">
              <w:rPr>
                <w:rFonts w:asciiTheme="majorBidi" w:hAnsiTheme="majorBidi" w:cstheme="majorBidi"/>
                <w:b/>
              </w:rPr>
              <w:t>GHGIF</w:t>
            </w:r>
            <w:r w:rsidRPr="00FD4158">
              <w:rPr>
                <w:rFonts w:asciiTheme="majorBidi" w:hAnsiTheme="majorBidi" w:cstheme="majorBidi"/>
                <w:b/>
                <w:vertAlign w:val="subscript"/>
              </w:rPr>
              <w:t>A</w:t>
            </w:r>
          </w:p>
        </w:tc>
        <w:tc>
          <w:tcPr>
            <w:tcW w:w="1082" w:type="dxa"/>
          </w:tcPr>
          <w:p w:rsidR="003B0430" w:rsidRPr="00FD4158" w:rsidRDefault="003B0430" w:rsidP="00076475">
            <w:pPr>
              <w:pStyle w:val="Body"/>
              <w:jc w:val="center"/>
              <w:rPr>
                <w:rFonts w:asciiTheme="majorBidi" w:hAnsiTheme="majorBidi" w:cstheme="majorBidi"/>
                <w:b/>
              </w:rPr>
            </w:pPr>
            <w:r w:rsidRPr="00FD4158">
              <w:rPr>
                <w:rFonts w:asciiTheme="majorBidi" w:hAnsiTheme="majorBidi" w:cstheme="majorBidi"/>
                <w:b/>
              </w:rPr>
              <w:t>GHGIF</w:t>
            </w:r>
            <w:r w:rsidRPr="00FD4158">
              <w:rPr>
                <w:rFonts w:asciiTheme="majorBidi" w:hAnsiTheme="majorBidi" w:cstheme="majorBidi"/>
                <w:b/>
                <w:vertAlign w:val="subscript"/>
              </w:rPr>
              <w:t>M</w:t>
            </w:r>
          </w:p>
        </w:tc>
      </w:tr>
      <w:tr w:rsidR="00F61449" w:rsidRPr="00FD4158" w:rsidTr="003B0430">
        <w:tc>
          <w:tcPr>
            <w:tcW w:w="571" w:type="dxa"/>
          </w:tcPr>
          <w:p w:rsidR="00F61449" w:rsidRPr="00FD4158" w:rsidRDefault="00F61449" w:rsidP="00BD4B28">
            <w:pPr>
              <w:jc w:val="center"/>
              <w:rPr>
                <w:rFonts w:asciiTheme="majorBidi" w:hAnsiTheme="majorBidi" w:cstheme="majorBidi"/>
                <w:b/>
                <w:bCs/>
                <w:sz w:val="20"/>
                <w:szCs w:val="20"/>
              </w:rPr>
            </w:pPr>
            <w:r w:rsidRPr="00FD4158">
              <w:rPr>
                <w:rFonts w:asciiTheme="majorBidi" w:hAnsiTheme="majorBidi" w:cstheme="majorBidi"/>
                <w:b/>
                <w:bCs/>
                <w:sz w:val="20"/>
                <w:szCs w:val="20"/>
              </w:rPr>
              <w:t>NF</w:t>
            </w:r>
          </w:p>
        </w:tc>
        <w:tc>
          <w:tcPr>
            <w:tcW w:w="1051" w:type="dxa"/>
          </w:tcPr>
          <w:p w:rsidR="00F61449" w:rsidRPr="00FD4158" w:rsidRDefault="00F61449" w:rsidP="00BD4B28">
            <w:pPr>
              <w:jc w:val="center"/>
              <w:rPr>
                <w:rFonts w:asciiTheme="majorBidi" w:hAnsiTheme="majorBidi" w:cstheme="majorBidi"/>
                <w:sz w:val="20"/>
                <w:szCs w:val="20"/>
              </w:rPr>
            </w:pPr>
            <w:r w:rsidRPr="00FD4158">
              <w:rPr>
                <w:rFonts w:asciiTheme="majorBidi" w:hAnsiTheme="majorBidi" w:cstheme="majorBidi"/>
                <w:sz w:val="20"/>
                <w:szCs w:val="20"/>
              </w:rPr>
              <w:t xml:space="preserve">  34</w:t>
            </w:r>
          </w:p>
        </w:tc>
        <w:tc>
          <w:tcPr>
            <w:tcW w:w="1082" w:type="dxa"/>
          </w:tcPr>
          <w:p w:rsidR="00F61449" w:rsidRPr="00FD4158" w:rsidRDefault="00F61449" w:rsidP="00BD4B28">
            <w:pPr>
              <w:jc w:val="center"/>
              <w:rPr>
                <w:rFonts w:asciiTheme="majorBidi" w:hAnsiTheme="majorBidi" w:cstheme="majorBidi"/>
                <w:sz w:val="20"/>
                <w:szCs w:val="20"/>
              </w:rPr>
            </w:pPr>
            <w:r w:rsidRPr="00FD4158">
              <w:rPr>
                <w:rFonts w:asciiTheme="majorBidi" w:hAnsiTheme="majorBidi" w:cstheme="majorBidi"/>
                <w:sz w:val="20"/>
                <w:szCs w:val="20"/>
              </w:rPr>
              <w:t xml:space="preserve">   872</w:t>
            </w:r>
          </w:p>
        </w:tc>
        <w:tc>
          <w:tcPr>
            <w:tcW w:w="1051" w:type="dxa"/>
          </w:tcPr>
          <w:p w:rsidR="00F61449" w:rsidRPr="00FD4158" w:rsidRDefault="00F61449" w:rsidP="00BD4B28">
            <w:pPr>
              <w:jc w:val="center"/>
              <w:rPr>
                <w:rFonts w:asciiTheme="majorBidi" w:hAnsiTheme="majorBidi" w:cstheme="majorBidi"/>
                <w:sz w:val="20"/>
                <w:szCs w:val="20"/>
              </w:rPr>
            </w:pPr>
            <w:r w:rsidRPr="00FD4158">
              <w:rPr>
                <w:rFonts w:asciiTheme="majorBidi" w:hAnsiTheme="majorBidi" w:cstheme="majorBidi"/>
                <w:sz w:val="20"/>
                <w:szCs w:val="20"/>
              </w:rPr>
              <w:t xml:space="preserve">  27</w:t>
            </w:r>
          </w:p>
        </w:tc>
        <w:tc>
          <w:tcPr>
            <w:tcW w:w="1082" w:type="dxa"/>
          </w:tcPr>
          <w:p w:rsidR="00F61449" w:rsidRPr="00FD4158" w:rsidRDefault="00F61449" w:rsidP="00BD4B28">
            <w:pPr>
              <w:jc w:val="center"/>
              <w:rPr>
                <w:rFonts w:asciiTheme="majorBidi" w:hAnsiTheme="majorBidi" w:cstheme="majorBidi"/>
                <w:sz w:val="20"/>
                <w:szCs w:val="20"/>
              </w:rPr>
            </w:pPr>
            <w:r w:rsidRPr="00FD4158">
              <w:rPr>
                <w:rFonts w:asciiTheme="majorBidi" w:hAnsiTheme="majorBidi" w:cstheme="majorBidi"/>
                <w:sz w:val="20"/>
                <w:szCs w:val="20"/>
              </w:rPr>
              <w:t xml:space="preserve">   886</w:t>
            </w:r>
          </w:p>
        </w:tc>
        <w:tc>
          <w:tcPr>
            <w:tcW w:w="1051" w:type="dxa"/>
          </w:tcPr>
          <w:p w:rsidR="00F61449" w:rsidRPr="00FD4158" w:rsidRDefault="00F61449" w:rsidP="00BD4B28">
            <w:pPr>
              <w:jc w:val="center"/>
              <w:rPr>
                <w:rFonts w:asciiTheme="majorBidi" w:hAnsiTheme="majorBidi" w:cstheme="majorBidi"/>
                <w:color w:val="000000"/>
                <w:sz w:val="20"/>
                <w:szCs w:val="20"/>
              </w:rPr>
            </w:pPr>
            <w:r w:rsidRPr="00FD4158">
              <w:rPr>
                <w:rFonts w:asciiTheme="majorBidi" w:hAnsiTheme="majorBidi" w:cstheme="majorBidi"/>
                <w:color w:val="000000"/>
                <w:sz w:val="20"/>
                <w:szCs w:val="20"/>
              </w:rPr>
              <w:t xml:space="preserve">  16</w:t>
            </w:r>
          </w:p>
        </w:tc>
        <w:tc>
          <w:tcPr>
            <w:tcW w:w="1082" w:type="dxa"/>
          </w:tcPr>
          <w:p w:rsidR="00F61449" w:rsidRPr="00FD4158" w:rsidRDefault="00F61449" w:rsidP="00BD4B28">
            <w:pPr>
              <w:jc w:val="center"/>
              <w:rPr>
                <w:rFonts w:asciiTheme="majorBidi" w:hAnsiTheme="majorBidi" w:cstheme="majorBidi"/>
                <w:color w:val="000000"/>
                <w:sz w:val="20"/>
                <w:szCs w:val="20"/>
              </w:rPr>
            </w:pPr>
            <w:r w:rsidRPr="00FD4158">
              <w:rPr>
                <w:rFonts w:asciiTheme="majorBidi" w:hAnsiTheme="majorBidi" w:cstheme="majorBidi"/>
                <w:color w:val="000000"/>
                <w:sz w:val="20"/>
                <w:szCs w:val="20"/>
              </w:rPr>
              <w:t xml:space="preserve">   784</w:t>
            </w:r>
          </w:p>
        </w:tc>
        <w:tc>
          <w:tcPr>
            <w:tcW w:w="1051" w:type="dxa"/>
          </w:tcPr>
          <w:p w:rsidR="00F61449" w:rsidRPr="00FD4158" w:rsidRDefault="00F61449" w:rsidP="00BD4B28">
            <w:pPr>
              <w:jc w:val="center"/>
              <w:rPr>
                <w:rFonts w:asciiTheme="majorBidi" w:hAnsiTheme="majorBidi" w:cstheme="majorBidi"/>
                <w:color w:val="000000"/>
                <w:sz w:val="20"/>
                <w:szCs w:val="20"/>
              </w:rPr>
            </w:pPr>
            <w:r w:rsidRPr="00FD4158">
              <w:rPr>
                <w:rFonts w:asciiTheme="majorBidi" w:hAnsiTheme="majorBidi" w:cstheme="majorBidi"/>
                <w:color w:val="000000"/>
                <w:sz w:val="20"/>
                <w:szCs w:val="20"/>
              </w:rPr>
              <w:t xml:space="preserve">   26</w:t>
            </w:r>
          </w:p>
        </w:tc>
        <w:tc>
          <w:tcPr>
            <w:tcW w:w="1082" w:type="dxa"/>
          </w:tcPr>
          <w:p w:rsidR="00F61449" w:rsidRPr="00FD4158" w:rsidRDefault="00F61449" w:rsidP="00BD4B28">
            <w:pPr>
              <w:jc w:val="center"/>
              <w:rPr>
                <w:rFonts w:asciiTheme="majorBidi" w:hAnsiTheme="majorBidi" w:cstheme="majorBidi"/>
                <w:color w:val="000000"/>
                <w:sz w:val="20"/>
                <w:szCs w:val="20"/>
              </w:rPr>
            </w:pPr>
            <w:r w:rsidRPr="00FD4158">
              <w:rPr>
                <w:rFonts w:asciiTheme="majorBidi" w:hAnsiTheme="majorBidi" w:cstheme="majorBidi"/>
                <w:color w:val="000000"/>
                <w:sz w:val="20"/>
                <w:szCs w:val="20"/>
              </w:rPr>
              <w:t xml:space="preserve">   847</w:t>
            </w:r>
          </w:p>
        </w:tc>
      </w:tr>
      <w:tr w:rsidR="00F61449" w:rsidRPr="00FD4158" w:rsidTr="003B0430">
        <w:tc>
          <w:tcPr>
            <w:tcW w:w="571" w:type="dxa"/>
          </w:tcPr>
          <w:p w:rsidR="00F61449" w:rsidRPr="00FD4158" w:rsidRDefault="00F61449" w:rsidP="00BD4B28">
            <w:pPr>
              <w:jc w:val="center"/>
              <w:rPr>
                <w:rFonts w:asciiTheme="majorBidi" w:hAnsiTheme="majorBidi" w:cstheme="majorBidi"/>
                <w:b/>
                <w:bCs/>
                <w:sz w:val="20"/>
                <w:szCs w:val="20"/>
              </w:rPr>
            </w:pPr>
            <w:r w:rsidRPr="00FD4158">
              <w:rPr>
                <w:rFonts w:asciiTheme="majorBidi" w:hAnsiTheme="majorBidi" w:cstheme="majorBidi"/>
                <w:b/>
                <w:bCs/>
                <w:sz w:val="20"/>
                <w:szCs w:val="20"/>
              </w:rPr>
              <w:t>PE</w:t>
            </w:r>
          </w:p>
        </w:tc>
        <w:tc>
          <w:tcPr>
            <w:tcW w:w="1051" w:type="dxa"/>
          </w:tcPr>
          <w:p w:rsidR="00F61449" w:rsidRPr="00FD4158" w:rsidRDefault="00F61449" w:rsidP="00BD4B28">
            <w:pPr>
              <w:jc w:val="center"/>
              <w:rPr>
                <w:rFonts w:asciiTheme="majorBidi" w:hAnsiTheme="majorBidi" w:cstheme="majorBidi"/>
                <w:sz w:val="20"/>
                <w:szCs w:val="20"/>
              </w:rPr>
            </w:pPr>
            <w:r w:rsidRPr="00FD4158">
              <w:rPr>
                <w:rFonts w:asciiTheme="majorBidi" w:hAnsiTheme="majorBidi" w:cstheme="majorBidi"/>
                <w:sz w:val="20"/>
                <w:szCs w:val="20"/>
              </w:rPr>
              <w:t>303</w:t>
            </w:r>
          </w:p>
        </w:tc>
        <w:tc>
          <w:tcPr>
            <w:tcW w:w="1082" w:type="dxa"/>
          </w:tcPr>
          <w:p w:rsidR="00F61449" w:rsidRPr="00FD4158" w:rsidRDefault="00F61449" w:rsidP="00BD4B28">
            <w:pPr>
              <w:jc w:val="center"/>
              <w:rPr>
                <w:rFonts w:asciiTheme="majorBidi" w:hAnsiTheme="majorBidi" w:cstheme="majorBidi"/>
                <w:sz w:val="20"/>
                <w:szCs w:val="20"/>
              </w:rPr>
            </w:pPr>
            <w:r w:rsidRPr="00FD4158">
              <w:rPr>
                <w:rFonts w:asciiTheme="majorBidi" w:hAnsiTheme="majorBidi" w:cstheme="majorBidi"/>
                <w:sz w:val="20"/>
                <w:szCs w:val="20"/>
              </w:rPr>
              <w:t>1,647</w:t>
            </w:r>
          </w:p>
        </w:tc>
        <w:tc>
          <w:tcPr>
            <w:tcW w:w="1051" w:type="dxa"/>
          </w:tcPr>
          <w:p w:rsidR="00F61449" w:rsidRPr="00FD4158" w:rsidRDefault="00F61449" w:rsidP="00BD4B28">
            <w:pPr>
              <w:jc w:val="center"/>
              <w:rPr>
                <w:rFonts w:asciiTheme="majorBidi" w:hAnsiTheme="majorBidi" w:cstheme="majorBidi"/>
                <w:sz w:val="20"/>
                <w:szCs w:val="20"/>
              </w:rPr>
            </w:pPr>
            <w:r w:rsidRPr="00FD4158">
              <w:rPr>
                <w:rFonts w:asciiTheme="majorBidi" w:hAnsiTheme="majorBidi" w:cstheme="majorBidi"/>
                <w:sz w:val="20"/>
                <w:szCs w:val="20"/>
              </w:rPr>
              <w:t>168</w:t>
            </w:r>
          </w:p>
        </w:tc>
        <w:tc>
          <w:tcPr>
            <w:tcW w:w="1082" w:type="dxa"/>
          </w:tcPr>
          <w:p w:rsidR="00F61449" w:rsidRPr="00FD4158" w:rsidRDefault="00F61449" w:rsidP="00BD4B28">
            <w:pPr>
              <w:jc w:val="center"/>
              <w:rPr>
                <w:rFonts w:asciiTheme="majorBidi" w:hAnsiTheme="majorBidi" w:cstheme="majorBidi"/>
                <w:sz w:val="20"/>
                <w:szCs w:val="20"/>
              </w:rPr>
            </w:pPr>
            <w:r w:rsidRPr="00FD4158">
              <w:rPr>
                <w:rFonts w:asciiTheme="majorBidi" w:hAnsiTheme="majorBidi" w:cstheme="majorBidi"/>
                <w:sz w:val="20"/>
                <w:szCs w:val="20"/>
              </w:rPr>
              <w:t>2,395</w:t>
            </w:r>
          </w:p>
        </w:tc>
        <w:tc>
          <w:tcPr>
            <w:tcW w:w="1051" w:type="dxa"/>
          </w:tcPr>
          <w:p w:rsidR="00F61449" w:rsidRPr="00FD4158" w:rsidRDefault="00F61449" w:rsidP="00BD4B28">
            <w:pPr>
              <w:jc w:val="center"/>
              <w:rPr>
                <w:rFonts w:asciiTheme="majorBidi" w:hAnsiTheme="majorBidi" w:cstheme="majorBidi"/>
                <w:color w:val="000000"/>
                <w:sz w:val="20"/>
                <w:szCs w:val="20"/>
              </w:rPr>
            </w:pPr>
            <w:r w:rsidRPr="00FD4158">
              <w:rPr>
                <w:rFonts w:asciiTheme="majorBidi" w:hAnsiTheme="majorBidi" w:cstheme="majorBidi"/>
                <w:color w:val="000000"/>
                <w:sz w:val="20"/>
                <w:szCs w:val="20"/>
              </w:rPr>
              <w:t>101</w:t>
            </w:r>
          </w:p>
        </w:tc>
        <w:tc>
          <w:tcPr>
            <w:tcW w:w="1082" w:type="dxa"/>
          </w:tcPr>
          <w:p w:rsidR="00F61449" w:rsidRPr="00FD4158" w:rsidRDefault="00F61449" w:rsidP="00BD4B28">
            <w:pPr>
              <w:jc w:val="center"/>
              <w:rPr>
                <w:rFonts w:asciiTheme="majorBidi" w:hAnsiTheme="majorBidi" w:cstheme="majorBidi"/>
                <w:color w:val="000000"/>
                <w:sz w:val="20"/>
                <w:szCs w:val="20"/>
              </w:rPr>
            </w:pPr>
            <w:r w:rsidRPr="00FD4158">
              <w:rPr>
                <w:rFonts w:asciiTheme="majorBidi" w:hAnsiTheme="majorBidi" w:cstheme="majorBidi"/>
                <w:color w:val="000000"/>
                <w:sz w:val="20"/>
                <w:szCs w:val="20"/>
              </w:rPr>
              <w:t>1,506</w:t>
            </w:r>
          </w:p>
        </w:tc>
        <w:tc>
          <w:tcPr>
            <w:tcW w:w="1051" w:type="dxa"/>
          </w:tcPr>
          <w:p w:rsidR="00F61449" w:rsidRPr="00FD4158" w:rsidRDefault="00F61449" w:rsidP="00BD4B28">
            <w:pPr>
              <w:jc w:val="center"/>
              <w:rPr>
                <w:rFonts w:asciiTheme="majorBidi" w:hAnsiTheme="majorBidi" w:cstheme="majorBidi"/>
                <w:color w:val="000000"/>
                <w:sz w:val="20"/>
                <w:szCs w:val="20"/>
              </w:rPr>
            </w:pPr>
            <w:r w:rsidRPr="00FD4158">
              <w:rPr>
                <w:rFonts w:asciiTheme="majorBidi" w:hAnsiTheme="majorBidi" w:cstheme="majorBidi"/>
                <w:color w:val="000000"/>
                <w:sz w:val="20"/>
                <w:szCs w:val="20"/>
              </w:rPr>
              <w:t>191</w:t>
            </w:r>
          </w:p>
        </w:tc>
        <w:tc>
          <w:tcPr>
            <w:tcW w:w="1082" w:type="dxa"/>
          </w:tcPr>
          <w:p w:rsidR="00F61449" w:rsidRPr="00FD4158" w:rsidRDefault="00F61449" w:rsidP="00BD4B28">
            <w:pPr>
              <w:jc w:val="center"/>
              <w:rPr>
                <w:rFonts w:asciiTheme="majorBidi" w:hAnsiTheme="majorBidi" w:cstheme="majorBidi"/>
                <w:color w:val="000000"/>
                <w:sz w:val="20"/>
                <w:szCs w:val="20"/>
              </w:rPr>
            </w:pPr>
            <w:r w:rsidRPr="00FD4158">
              <w:rPr>
                <w:rFonts w:asciiTheme="majorBidi" w:hAnsiTheme="majorBidi" w:cstheme="majorBidi"/>
                <w:color w:val="000000"/>
                <w:sz w:val="20"/>
                <w:szCs w:val="20"/>
              </w:rPr>
              <w:t>1,849</w:t>
            </w:r>
          </w:p>
        </w:tc>
      </w:tr>
      <w:tr w:rsidR="00F61449" w:rsidRPr="00FD4158" w:rsidTr="003B0430">
        <w:tc>
          <w:tcPr>
            <w:tcW w:w="571" w:type="dxa"/>
          </w:tcPr>
          <w:p w:rsidR="00F61449" w:rsidRPr="00FD4158" w:rsidRDefault="00F61449" w:rsidP="00BD4B28">
            <w:pPr>
              <w:jc w:val="center"/>
              <w:rPr>
                <w:rFonts w:asciiTheme="majorBidi" w:hAnsiTheme="majorBidi" w:cstheme="majorBidi"/>
                <w:b/>
                <w:bCs/>
                <w:sz w:val="20"/>
                <w:szCs w:val="20"/>
              </w:rPr>
            </w:pPr>
            <w:r w:rsidRPr="00FD4158">
              <w:rPr>
                <w:rFonts w:asciiTheme="majorBidi" w:hAnsiTheme="majorBidi" w:cstheme="majorBidi"/>
                <w:b/>
                <w:bCs/>
                <w:sz w:val="20"/>
                <w:szCs w:val="20"/>
              </w:rPr>
              <w:t>NS</w:t>
            </w:r>
          </w:p>
        </w:tc>
        <w:tc>
          <w:tcPr>
            <w:tcW w:w="1051" w:type="dxa"/>
          </w:tcPr>
          <w:p w:rsidR="00F61449" w:rsidRPr="00FD4158" w:rsidRDefault="00F61449" w:rsidP="00BD4B28">
            <w:pPr>
              <w:jc w:val="center"/>
              <w:rPr>
                <w:rFonts w:asciiTheme="majorBidi" w:hAnsiTheme="majorBidi" w:cstheme="majorBidi"/>
                <w:sz w:val="20"/>
                <w:szCs w:val="20"/>
              </w:rPr>
            </w:pPr>
            <w:r>
              <w:rPr>
                <w:rFonts w:asciiTheme="majorBidi" w:hAnsiTheme="majorBidi" w:cstheme="majorBidi"/>
                <w:sz w:val="20"/>
                <w:szCs w:val="20"/>
              </w:rPr>
              <w:t>740</w:t>
            </w:r>
          </w:p>
        </w:tc>
        <w:tc>
          <w:tcPr>
            <w:tcW w:w="1082" w:type="dxa"/>
          </w:tcPr>
          <w:p w:rsidR="00F61449" w:rsidRPr="00FD4158" w:rsidRDefault="00F61449" w:rsidP="00BD4B28">
            <w:pPr>
              <w:jc w:val="center"/>
              <w:rPr>
                <w:rFonts w:asciiTheme="majorBidi" w:hAnsiTheme="majorBidi" w:cstheme="majorBidi"/>
                <w:sz w:val="20"/>
                <w:szCs w:val="20"/>
              </w:rPr>
            </w:pPr>
            <w:r>
              <w:rPr>
                <w:rFonts w:asciiTheme="majorBidi" w:hAnsiTheme="majorBidi" w:cstheme="majorBidi"/>
                <w:sz w:val="20"/>
                <w:szCs w:val="20"/>
              </w:rPr>
              <w:t>865</w:t>
            </w:r>
          </w:p>
        </w:tc>
        <w:tc>
          <w:tcPr>
            <w:tcW w:w="1051" w:type="dxa"/>
          </w:tcPr>
          <w:p w:rsidR="00F61449" w:rsidRPr="00FD4158" w:rsidRDefault="00F61449" w:rsidP="00BD4B28">
            <w:pPr>
              <w:jc w:val="center"/>
              <w:rPr>
                <w:rFonts w:asciiTheme="majorBidi" w:hAnsiTheme="majorBidi" w:cstheme="majorBidi"/>
                <w:sz w:val="20"/>
                <w:szCs w:val="20"/>
              </w:rPr>
            </w:pPr>
            <w:r>
              <w:rPr>
                <w:rFonts w:asciiTheme="majorBidi" w:hAnsiTheme="majorBidi" w:cstheme="majorBidi"/>
                <w:sz w:val="20"/>
                <w:szCs w:val="20"/>
              </w:rPr>
              <w:t>740</w:t>
            </w:r>
          </w:p>
        </w:tc>
        <w:tc>
          <w:tcPr>
            <w:tcW w:w="1082" w:type="dxa"/>
          </w:tcPr>
          <w:p w:rsidR="00F61449" w:rsidRPr="00FD4158" w:rsidRDefault="00F61449" w:rsidP="00BD4B28">
            <w:pPr>
              <w:jc w:val="center"/>
              <w:rPr>
                <w:rFonts w:asciiTheme="majorBidi" w:hAnsiTheme="majorBidi" w:cstheme="majorBidi"/>
                <w:sz w:val="20"/>
                <w:szCs w:val="20"/>
              </w:rPr>
            </w:pPr>
            <w:r>
              <w:rPr>
                <w:rFonts w:asciiTheme="majorBidi" w:hAnsiTheme="majorBidi" w:cstheme="majorBidi"/>
                <w:sz w:val="20"/>
                <w:szCs w:val="20"/>
              </w:rPr>
              <w:t>890</w:t>
            </w:r>
          </w:p>
        </w:tc>
        <w:tc>
          <w:tcPr>
            <w:tcW w:w="1051" w:type="dxa"/>
          </w:tcPr>
          <w:p w:rsidR="00F61449" w:rsidRPr="00FD4158" w:rsidRDefault="00F61449" w:rsidP="00BD4B28">
            <w:pPr>
              <w:jc w:val="center"/>
              <w:rPr>
                <w:rFonts w:asciiTheme="majorBidi" w:hAnsiTheme="majorBidi" w:cstheme="majorBidi"/>
                <w:color w:val="000000"/>
                <w:sz w:val="20"/>
                <w:szCs w:val="20"/>
              </w:rPr>
            </w:pPr>
            <w:r w:rsidRPr="00FD4158">
              <w:rPr>
                <w:rFonts w:asciiTheme="majorBidi" w:hAnsiTheme="majorBidi" w:cstheme="majorBidi"/>
                <w:color w:val="000000"/>
                <w:sz w:val="20"/>
                <w:szCs w:val="20"/>
              </w:rPr>
              <w:t>719</w:t>
            </w:r>
          </w:p>
        </w:tc>
        <w:tc>
          <w:tcPr>
            <w:tcW w:w="1082" w:type="dxa"/>
          </w:tcPr>
          <w:p w:rsidR="00F61449" w:rsidRPr="00FD4158" w:rsidRDefault="00F61449" w:rsidP="00BD4B28">
            <w:pPr>
              <w:jc w:val="center"/>
              <w:rPr>
                <w:rFonts w:asciiTheme="majorBidi" w:hAnsiTheme="majorBidi" w:cstheme="majorBidi"/>
                <w:color w:val="000000"/>
                <w:sz w:val="20"/>
                <w:szCs w:val="20"/>
              </w:rPr>
            </w:pPr>
            <w:r w:rsidRPr="00FD4158">
              <w:rPr>
                <w:rFonts w:asciiTheme="majorBidi" w:hAnsiTheme="majorBidi" w:cstheme="majorBidi"/>
                <w:color w:val="000000"/>
                <w:sz w:val="20"/>
                <w:szCs w:val="20"/>
              </w:rPr>
              <w:t xml:space="preserve">   762</w:t>
            </w:r>
          </w:p>
        </w:tc>
        <w:tc>
          <w:tcPr>
            <w:tcW w:w="1051" w:type="dxa"/>
          </w:tcPr>
          <w:p w:rsidR="00F61449" w:rsidRPr="00FD4158" w:rsidRDefault="00F61449" w:rsidP="00BD4B28">
            <w:pPr>
              <w:jc w:val="center"/>
              <w:rPr>
                <w:rFonts w:asciiTheme="majorBidi" w:hAnsiTheme="majorBidi" w:cstheme="majorBidi"/>
                <w:color w:val="000000"/>
                <w:sz w:val="20"/>
                <w:szCs w:val="20"/>
              </w:rPr>
            </w:pPr>
            <w:r>
              <w:rPr>
                <w:rFonts w:asciiTheme="majorBidi" w:hAnsiTheme="majorBidi" w:cstheme="majorBidi"/>
                <w:color w:val="000000"/>
                <w:sz w:val="20"/>
                <w:szCs w:val="20"/>
              </w:rPr>
              <w:t>733</w:t>
            </w:r>
          </w:p>
        </w:tc>
        <w:tc>
          <w:tcPr>
            <w:tcW w:w="1082" w:type="dxa"/>
          </w:tcPr>
          <w:p w:rsidR="00F61449" w:rsidRPr="00FD4158" w:rsidRDefault="00F61449" w:rsidP="00BD4B28">
            <w:pPr>
              <w:jc w:val="center"/>
              <w:rPr>
                <w:rFonts w:asciiTheme="majorBidi" w:hAnsiTheme="majorBidi" w:cstheme="majorBidi"/>
                <w:color w:val="000000"/>
                <w:sz w:val="20"/>
                <w:szCs w:val="20"/>
              </w:rPr>
            </w:pPr>
            <w:r>
              <w:rPr>
                <w:rFonts w:asciiTheme="majorBidi" w:hAnsiTheme="majorBidi" w:cstheme="majorBidi"/>
                <w:color w:val="000000"/>
                <w:sz w:val="20"/>
                <w:szCs w:val="20"/>
              </w:rPr>
              <w:t>839</w:t>
            </w:r>
          </w:p>
        </w:tc>
      </w:tr>
      <w:tr w:rsidR="00F61449" w:rsidRPr="00FD4158" w:rsidTr="003B0430">
        <w:tc>
          <w:tcPr>
            <w:tcW w:w="571" w:type="dxa"/>
          </w:tcPr>
          <w:p w:rsidR="00F61449" w:rsidRPr="00FD4158" w:rsidRDefault="00F61449" w:rsidP="00BD4B28">
            <w:pPr>
              <w:jc w:val="center"/>
              <w:rPr>
                <w:rFonts w:asciiTheme="majorBidi" w:hAnsiTheme="majorBidi" w:cstheme="majorBidi"/>
                <w:b/>
                <w:bCs/>
                <w:sz w:val="20"/>
                <w:szCs w:val="20"/>
              </w:rPr>
            </w:pPr>
            <w:r w:rsidRPr="00FD4158">
              <w:rPr>
                <w:rFonts w:asciiTheme="majorBidi" w:hAnsiTheme="majorBidi" w:cstheme="majorBidi"/>
                <w:b/>
                <w:bCs/>
                <w:sz w:val="20"/>
                <w:szCs w:val="20"/>
              </w:rPr>
              <w:t>NB</w:t>
            </w:r>
          </w:p>
        </w:tc>
        <w:tc>
          <w:tcPr>
            <w:tcW w:w="1051" w:type="dxa"/>
          </w:tcPr>
          <w:p w:rsidR="00F61449" w:rsidRPr="00FD4158" w:rsidRDefault="00F61449" w:rsidP="00BD4B28">
            <w:pPr>
              <w:jc w:val="center"/>
              <w:rPr>
                <w:rFonts w:asciiTheme="majorBidi" w:hAnsiTheme="majorBidi" w:cstheme="majorBidi"/>
                <w:sz w:val="20"/>
                <w:szCs w:val="20"/>
              </w:rPr>
            </w:pPr>
            <w:r w:rsidRPr="00FD4158">
              <w:rPr>
                <w:rFonts w:asciiTheme="majorBidi" w:hAnsiTheme="majorBidi" w:cstheme="majorBidi"/>
                <w:sz w:val="20"/>
                <w:szCs w:val="20"/>
              </w:rPr>
              <w:t>463</w:t>
            </w:r>
          </w:p>
        </w:tc>
        <w:tc>
          <w:tcPr>
            <w:tcW w:w="1082" w:type="dxa"/>
          </w:tcPr>
          <w:p w:rsidR="00F61449" w:rsidRPr="00FD4158" w:rsidRDefault="00F61449" w:rsidP="00BD4B28">
            <w:pPr>
              <w:jc w:val="center"/>
              <w:rPr>
                <w:rFonts w:asciiTheme="majorBidi" w:hAnsiTheme="majorBidi" w:cstheme="majorBidi"/>
                <w:sz w:val="20"/>
                <w:szCs w:val="20"/>
              </w:rPr>
            </w:pPr>
            <w:r w:rsidRPr="00FD4158">
              <w:rPr>
                <w:rFonts w:asciiTheme="majorBidi" w:hAnsiTheme="majorBidi" w:cstheme="majorBidi"/>
                <w:sz w:val="20"/>
                <w:szCs w:val="20"/>
              </w:rPr>
              <w:t xml:space="preserve">   804</w:t>
            </w:r>
          </w:p>
        </w:tc>
        <w:tc>
          <w:tcPr>
            <w:tcW w:w="1051" w:type="dxa"/>
          </w:tcPr>
          <w:p w:rsidR="00F61449" w:rsidRPr="00FD4158" w:rsidRDefault="00F61449" w:rsidP="00BD4B28">
            <w:pPr>
              <w:jc w:val="center"/>
              <w:rPr>
                <w:rFonts w:asciiTheme="majorBidi" w:hAnsiTheme="majorBidi" w:cstheme="majorBidi"/>
                <w:sz w:val="20"/>
                <w:szCs w:val="20"/>
              </w:rPr>
            </w:pPr>
            <w:r w:rsidRPr="00FD4158">
              <w:rPr>
                <w:rFonts w:asciiTheme="majorBidi" w:hAnsiTheme="majorBidi" w:cstheme="majorBidi"/>
                <w:sz w:val="20"/>
                <w:szCs w:val="20"/>
              </w:rPr>
              <w:t>452</w:t>
            </w:r>
          </w:p>
        </w:tc>
        <w:tc>
          <w:tcPr>
            <w:tcW w:w="1082" w:type="dxa"/>
          </w:tcPr>
          <w:p w:rsidR="00F61449" w:rsidRPr="00FD4158" w:rsidRDefault="00F61449" w:rsidP="00BD4B28">
            <w:pPr>
              <w:jc w:val="center"/>
              <w:rPr>
                <w:rFonts w:asciiTheme="majorBidi" w:hAnsiTheme="majorBidi" w:cstheme="majorBidi"/>
                <w:sz w:val="20"/>
                <w:szCs w:val="20"/>
              </w:rPr>
            </w:pPr>
            <w:r w:rsidRPr="00FD4158">
              <w:rPr>
                <w:rFonts w:asciiTheme="majorBidi" w:hAnsiTheme="majorBidi" w:cstheme="majorBidi"/>
                <w:sz w:val="20"/>
                <w:szCs w:val="20"/>
              </w:rPr>
              <w:t xml:space="preserve">   839</w:t>
            </w:r>
          </w:p>
        </w:tc>
        <w:tc>
          <w:tcPr>
            <w:tcW w:w="1051" w:type="dxa"/>
          </w:tcPr>
          <w:p w:rsidR="00F61449" w:rsidRPr="00FD4158" w:rsidRDefault="00F61449" w:rsidP="00BD4B28">
            <w:pPr>
              <w:jc w:val="center"/>
              <w:rPr>
                <w:rFonts w:asciiTheme="majorBidi" w:hAnsiTheme="majorBidi" w:cstheme="majorBidi"/>
                <w:color w:val="000000"/>
                <w:sz w:val="20"/>
                <w:szCs w:val="20"/>
              </w:rPr>
            </w:pPr>
            <w:r w:rsidRPr="00FD4158">
              <w:rPr>
                <w:rFonts w:asciiTheme="majorBidi" w:hAnsiTheme="majorBidi" w:cstheme="majorBidi"/>
                <w:color w:val="000000"/>
                <w:sz w:val="20"/>
                <w:szCs w:val="20"/>
              </w:rPr>
              <w:t>384</w:t>
            </w:r>
          </w:p>
        </w:tc>
        <w:tc>
          <w:tcPr>
            <w:tcW w:w="1082" w:type="dxa"/>
          </w:tcPr>
          <w:p w:rsidR="00F61449" w:rsidRPr="00FD4158" w:rsidRDefault="00F61449" w:rsidP="00BD4B28">
            <w:pPr>
              <w:jc w:val="center"/>
              <w:rPr>
                <w:rFonts w:asciiTheme="majorBidi" w:hAnsiTheme="majorBidi" w:cstheme="majorBidi"/>
                <w:color w:val="000000"/>
                <w:sz w:val="20"/>
                <w:szCs w:val="20"/>
              </w:rPr>
            </w:pPr>
            <w:r w:rsidRPr="00FD4158">
              <w:rPr>
                <w:rFonts w:asciiTheme="majorBidi" w:hAnsiTheme="majorBidi" w:cstheme="majorBidi"/>
                <w:color w:val="000000"/>
                <w:sz w:val="20"/>
                <w:szCs w:val="20"/>
              </w:rPr>
              <w:t xml:space="preserve">   788</w:t>
            </w:r>
          </w:p>
        </w:tc>
        <w:tc>
          <w:tcPr>
            <w:tcW w:w="1051" w:type="dxa"/>
          </w:tcPr>
          <w:p w:rsidR="00F61449" w:rsidRPr="00FD4158" w:rsidRDefault="00F61449" w:rsidP="00BD4B28">
            <w:pPr>
              <w:jc w:val="center"/>
              <w:rPr>
                <w:rFonts w:asciiTheme="majorBidi" w:hAnsiTheme="majorBidi" w:cstheme="majorBidi"/>
                <w:color w:val="000000"/>
                <w:sz w:val="20"/>
                <w:szCs w:val="20"/>
              </w:rPr>
            </w:pPr>
            <w:r w:rsidRPr="00FD4158">
              <w:rPr>
                <w:rFonts w:asciiTheme="majorBidi" w:hAnsiTheme="majorBidi" w:cstheme="majorBidi"/>
                <w:color w:val="000000"/>
                <w:sz w:val="20"/>
                <w:szCs w:val="20"/>
              </w:rPr>
              <w:t>433</w:t>
            </w:r>
          </w:p>
        </w:tc>
        <w:tc>
          <w:tcPr>
            <w:tcW w:w="1082" w:type="dxa"/>
          </w:tcPr>
          <w:p w:rsidR="00F61449" w:rsidRPr="00FD4158" w:rsidRDefault="00F61449" w:rsidP="00BD4B28">
            <w:pPr>
              <w:jc w:val="center"/>
              <w:rPr>
                <w:rFonts w:asciiTheme="majorBidi" w:hAnsiTheme="majorBidi" w:cstheme="majorBidi"/>
                <w:color w:val="000000"/>
                <w:sz w:val="20"/>
                <w:szCs w:val="20"/>
              </w:rPr>
            </w:pPr>
            <w:r w:rsidRPr="00FD4158">
              <w:rPr>
                <w:rFonts w:asciiTheme="majorBidi" w:hAnsiTheme="majorBidi" w:cstheme="majorBidi"/>
                <w:color w:val="000000"/>
                <w:sz w:val="20"/>
                <w:szCs w:val="20"/>
              </w:rPr>
              <w:t xml:space="preserve">   810</w:t>
            </w:r>
          </w:p>
        </w:tc>
      </w:tr>
      <w:tr w:rsidR="00F61449" w:rsidRPr="00FD4158" w:rsidTr="003B0430">
        <w:tc>
          <w:tcPr>
            <w:tcW w:w="571" w:type="dxa"/>
          </w:tcPr>
          <w:p w:rsidR="00F61449" w:rsidRPr="00FD4158" w:rsidRDefault="00F61449" w:rsidP="00BD4B28">
            <w:pPr>
              <w:jc w:val="center"/>
              <w:rPr>
                <w:rFonts w:asciiTheme="majorBidi" w:hAnsiTheme="majorBidi" w:cstheme="majorBidi"/>
                <w:b/>
                <w:bCs/>
                <w:sz w:val="20"/>
                <w:szCs w:val="20"/>
              </w:rPr>
            </w:pPr>
            <w:r w:rsidRPr="00FD4158">
              <w:rPr>
                <w:rFonts w:asciiTheme="majorBidi" w:hAnsiTheme="majorBidi" w:cstheme="majorBidi"/>
                <w:b/>
                <w:bCs/>
                <w:sz w:val="20"/>
                <w:szCs w:val="20"/>
              </w:rPr>
              <w:t>QC</w:t>
            </w:r>
          </w:p>
        </w:tc>
        <w:tc>
          <w:tcPr>
            <w:tcW w:w="1051" w:type="dxa"/>
          </w:tcPr>
          <w:p w:rsidR="00F61449" w:rsidRPr="00FD4158" w:rsidRDefault="00F61449" w:rsidP="00BD4B28">
            <w:pPr>
              <w:jc w:val="center"/>
              <w:rPr>
                <w:rFonts w:asciiTheme="majorBidi" w:hAnsiTheme="majorBidi" w:cstheme="majorBidi"/>
                <w:sz w:val="20"/>
                <w:szCs w:val="20"/>
              </w:rPr>
            </w:pPr>
            <w:r w:rsidRPr="00FD4158">
              <w:rPr>
                <w:rFonts w:asciiTheme="majorBidi" w:hAnsiTheme="majorBidi" w:cstheme="majorBidi"/>
                <w:sz w:val="20"/>
                <w:szCs w:val="20"/>
              </w:rPr>
              <w:t xml:space="preserve">  10</w:t>
            </w:r>
          </w:p>
        </w:tc>
        <w:tc>
          <w:tcPr>
            <w:tcW w:w="1082" w:type="dxa"/>
          </w:tcPr>
          <w:p w:rsidR="00F61449" w:rsidRPr="00FD4158" w:rsidRDefault="00F61449" w:rsidP="00BD4B28">
            <w:pPr>
              <w:jc w:val="center"/>
              <w:rPr>
                <w:rFonts w:asciiTheme="majorBidi" w:hAnsiTheme="majorBidi" w:cstheme="majorBidi"/>
                <w:sz w:val="20"/>
                <w:szCs w:val="20"/>
              </w:rPr>
            </w:pPr>
            <w:r w:rsidRPr="00FD4158">
              <w:rPr>
                <w:rFonts w:asciiTheme="majorBidi" w:hAnsiTheme="majorBidi" w:cstheme="majorBidi"/>
                <w:sz w:val="20"/>
                <w:szCs w:val="20"/>
              </w:rPr>
              <w:t xml:space="preserve">   817</w:t>
            </w:r>
          </w:p>
        </w:tc>
        <w:tc>
          <w:tcPr>
            <w:tcW w:w="1051" w:type="dxa"/>
          </w:tcPr>
          <w:p w:rsidR="00F61449" w:rsidRPr="00FD4158" w:rsidRDefault="00F61449" w:rsidP="00BD4B28">
            <w:pPr>
              <w:jc w:val="center"/>
              <w:rPr>
                <w:rFonts w:asciiTheme="majorBidi" w:hAnsiTheme="majorBidi" w:cstheme="majorBidi"/>
                <w:sz w:val="20"/>
                <w:szCs w:val="20"/>
              </w:rPr>
            </w:pPr>
            <w:r w:rsidRPr="00FD4158">
              <w:rPr>
                <w:rFonts w:asciiTheme="majorBidi" w:hAnsiTheme="majorBidi" w:cstheme="majorBidi"/>
                <w:sz w:val="20"/>
                <w:szCs w:val="20"/>
              </w:rPr>
              <w:t xml:space="preserve">    4</w:t>
            </w:r>
          </w:p>
        </w:tc>
        <w:tc>
          <w:tcPr>
            <w:tcW w:w="1082" w:type="dxa"/>
          </w:tcPr>
          <w:p w:rsidR="00F61449" w:rsidRPr="00FD4158" w:rsidRDefault="00F61449" w:rsidP="00BD4B28">
            <w:pPr>
              <w:jc w:val="center"/>
              <w:rPr>
                <w:rFonts w:asciiTheme="majorBidi" w:hAnsiTheme="majorBidi" w:cstheme="majorBidi"/>
                <w:sz w:val="20"/>
                <w:szCs w:val="20"/>
              </w:rPr>
            </w:pPr>
            <w:r w:rsidRPr="00FD4158">
              <w:rPr>
                <w:rFonts w:asciiTheme="majorBidi" w:hAnsiTheme="majorBidi" w:cstheme="majorBidi"/>
                <w:sz w:val="20"/>
                <w:szCs w:val="20"/>
              </w:rPr>
              <w:t xml:space="preserve">   831</w:t>
            </w:r>
          </w:p>
        </w:tc>
        <w:tc>
          <w:tcPr>
            <w:tcW w:w="1051" w:type="dxa"/>
          </w:tcPr>
          <w:p w:rsidR="00F61449" w:rsidRPr="00FD4158" w:rsidRDefault="00F61449" w:rsidP="00BD4B28">
            <w:pPr>
              <w:jc w:val="center"/>
              <w:rPr>
                <w:rFonts w:asciiTheme="majorBidi" w:hAnsiTheme="majorBidi" w:cstheme="majorBidi"/>
                <w:color w:val="000000"/>
                <w:sz w:val="20"/>
                <w:szCs w:val="20"/>
              </w:rPr>
            </w:pPr>
            <w:r w:rsidRPr="00FD4158">
              <w:rPr>
                <w:rFonts w:asciiTheme="majorBidi" w:hAnsiTheme="majorBidi" w:cstheme="majorBidi"/>
                <w:color w:val="000000"/>
                <w:sz w:val="20"/>
                <w:szCs w:val="20"/>
              </w:rPr>
              <w:t xml:space="preserve">    5</w:t>
            </w:r>
          </w:p>
        </w:tc>
        <w:tc>
          <w:tcPr>
            <w:tcW w:w="1082" w:type="dxa"/>
          </w:tcPr>
          <w:p w:rsidR="00F61449" w:rsidRPr="00FD4158" w:rsidRDefault="00F61449" w:rsidP="00BD4B28">
            <w:pPr>
              <w:jc w:val="center"/>
              <w:rPr>
                <w:rFonts w:asciiTheme="majorBidi" w:hAnsiTheme="majorBidi" w:cstheme="majorBidi"/>
                <w:color w:val="000000"/>
                <w:sz w:val="20"/>
                <w:szCs w:val="20"/>
              </w:rPr>
            </w:pPr>
            <w:r w:rsidRPr="00FD4158">
              <w:rPr>
                <w:rFonts w:asciiTheme="majorBidi" w:hAnsiTheme="majorBidi" w:cstheme="majorBidi"/>
                <w:color w:val="000000"/>
                <w:sz w:val="20"/>
                <w:szCs w:val="20"/>
              </w:rPr>
              <w:t xml:space="preserve">   522</w:t>
            </w:r>
          </w:p>
        </w:tc>
        <w:tc>
          <w:tcPr>
            <w:tcW w:w="1051" w:type="dxa"/>
          </w:tcPr>
          <w:p w:rsidR="00F61449" w:rsidRPr="00FD4158" w:rsidRDefault="00F61449" w:rsidP="00BD4B28">
            <w:pPr>
              <w:jc w:val="center"/>
              <w:rPr>
                <w:rFonts w:asciiTheme="majorBidi" w:hAnsiTheme="majorBidi" w:cstheme="majorBidi"/>
                <w:color w:val="000000"/>
                <w:sz w:val="20"/>
                <w:szCs w:val="20"/>
              </w:rPr>
            </w:pPr>
            <w:r w:rsidRPr="00FD4158">
              <w:rPr>
                <w:rFonts w:asciiTheme="majorBidi" w:hAnsiTheme="majorBidi" w:cstheme="majorBidi"/>
                <w:color w:val="000000"/>
                <w:sz w:val="20"/>
                <w:szCs w:val="20"/>
              </w:rPr>
              <w:t xml:space="preserve">    6</w:t>
            </w:r>
          </w:p>
        </w:tc>
        <w:tc>
          <w:tcPr>
            <w:tcW w:w="1082" w:type="dxa"/>
          </w:tcPr>
          <w:p w:rsidR="00F61449" w:rsidRPr="00FD4158" w:rsidRDefault="00F61449" w:rsidP="00BD4B28">
            <w:pPr>
              <w:jc w:val="center"/>
              <w:rPr>
                <w:rFonts w:asciiTheme="majorBidi" w:hAnsiTheme="majorBidi" w:cstheme="majorBidi"/>
                <w:color w:val="000000"/>
                <w:sz w:val="20"/>
                <w:szCs w:val="20"/>
              </w:rPr>
            </w:pPr>
            <w:r w:rsidRPr="00FD4158">
              <w:rPr>
                <w:rFonts w:asciiTheme="majorBidi" w:hAnsiTheme="majorBidi" w:cstheme="majorBidi"/>
                <w:color w:val="000000"/>
                <w:sz w:val="20"/>
                <w:szCs w:val="20"/>
              </w:rPr>
              <w:t xml:space="preserve">   723</w:t>
            </w:r>
          </w:p>
        </w:tc>
      </w:tr>
      <w:tr w:rsidR="00F61449" w:rsidRPr="00FD4158" w:rsidTr="003B0430">
        <w:tc>
          <w:tcPr>
            <w:tcW w:w="571" w:type="dxa"/>
          </w:tcPr>
          <w:p w:rsidR="00F61449" w:rsidRPr="00FD4158" w:rsidRDefault="00F61449" w:rsidP="00BD4B28">
            <w:pPr>
              <w:jc w:val="center"/>
              <w:rPr>
                <w:rFonts w:asciiTheme="majorBidi" w:hAnsiTheme="majorBidi" w:cstheme="majorBidi"/>
                <w:b/>
                <w:bCs/>
                <w:sz w:val="20"/>
                <w:szCs w:val="20"/>
              </w:rPr>
            </w:pPr>
            <w:r w:rsidRPr="00FD4158">
              <w:rPr>
                <w:rFonts w:asciiTheme="majorBidi" w:hAnsiTheme="majorBidi" w:cstheme="majorBidi"/>
                <w:b/>
                <w:bCs/>
                <w:sz w:val="20"/>
                <w:szCs w:val="20"/>
              </w:rPr>
              <w:t>ON</w:t>
            </w:r>
          </w:p>
        </w:tc>
        <w:tc>
          <w:tcPr>
            <w:tcW w:w="1051" w:type="dxa"/>
          </w:tcPr>
          <w:p w:rsidR="00F61449" w:rsidRPr="00FD4158" w:rsidRDefault="00F61449" w:rsidP="00BD4B28">
            <w:pPr>
              <w:jc w:val="center"/>
              <w:rPr>
                <w:rFonts w:asciiTheme="majorBidi" w:hAnsiTheme="majorBidi" w:cstheme="majorBidi"/>
                <w:sz w:val="20"/>
                <w:szCs w:val="20"/>
              </w:rPr>
            </w:pPr>
            <w:r w:rsidRPr="00FD4158">
              <w:rPr>
                <w:rFonts w:asciiTheme="majorBidi" w:hAnsiTheme="majorBidi" w:cstheme="majorBidi"/>
                <w:sz w:val="20"/>
                <w:szCs w:val="20"/>
              </w:rPr>
              <w:t>195</w:t>
            </w:r>
          </w:p>
        </w:tc>
        <w:tc>
          <w:tcPr>
            <w:tcW w:w="1082" w:type="dxa"/>
          </w:tcPr>
          <w:p w:rsidR="00F61449" w:rsidRPr="00FD4158" w:rsidRDefault="00F61449" w:rsidP="00BD4B28">
            <w:pPr>
              <w:jc w:val="center"/>
              <w:rPr>
                <w:rFonts w:asciiTheme="majorBidi" w:hAnsiTheme="majorBidi" w:cstheme="majorBidi"/>
                <w:sz w:val="20"/>
                <w:szCs w:val="20"/>
              </w:rPr>
            </w:pPr>
            <w:r w:rsidRPr="00FD4158">
              <w:rPr>
                <w:rFonts w:asciiTheme="majorBidi" w:hAnsiTheme="majorBidi" w:cstheme="majorBidi"/>
                <w:sz w:val="20"/>
                <w:szCs w:val="20"/>
              </w:rPr>
              <w:t xml:space="preserve">   878</w:t>
            </w:r>
          </w:p>
        </w:tc>
        <w:tc>
          <w:tcPr>
            <w:tcW w:w="1051" w:type="dxa"/>
          </w:tcPr>
          <w:p w:rsidR="00F61449" w:rsidRPr="00FD4158" w:rsidRDefault="00F61449" w:rsidP="00BD4B28">
            <w:pPr>
              <w:jc w:val="center"/>
              <w:rPr>
                <w:rFonts w:asciiTheme="majorBidi" w:hAnsiTheme="majorBidi" w:cstheme="majorBidi"/>
                <w:sz w:val="20"/>
                <w:szCs w:val="20"/>
              </w:rPr>
            </w:pPr>
            <w:r w:rsidRPr="00FD4158">
              <w:rPr>
                <w:rFonts w:asciiTheme="majorBidi" w:hAnsiTheme="majorBidi" w:cstheme="majorBidi"/>
                <w:sz w:val="20"/>
                <w:szCs w:val="20"/>
              </w:rPr>
              <w:t>215</w:t>
            </w:r>
          </w:p>
        </w:tc>
        <w:tc>
          <w:tcPr>
            <w:tcW w:w="1082" w:type="dxa"/>
          </w:tcPr>
          <w:p w:rsidR="00F61449" w:rsidRPr="00FD4158" w:rsidRDefault="00F61449" w:rsidP="00BD4B28">
            <w:pPr>
              <w:jc w:val="center"/>
              <w:rPr>
                <w:rFonts w:asciiTheme="majorBidi" w:hAnsiTheme="majorBidi" w:cstheme="majorBidi"/>
                <w:sz w:val="20"/>
                <w:szCs w:val="20"/>
              </w:rPr>
            </w:pPr>
            <w:r w:rsidRPr="00FD4158">
              <w:rPr>
                <w:rFonts w:asciiTheme="majorBidi" w:hAnsiTheme="majorBidi" w:cstheme="majorBidi"/>
                <w:sz w:val="20"/>
                <w:szCs w:val="20"/>
              </w:rPr>
              <w:t xml:space="preserve">   843</w:t>
            </w:r>
          </w:p>
        </w:tc>
        <w:tc>
          <w:tcPr>
            <w:tcW w:w="1051" w:type="dxa"/>
          </w:tcPr>
          <w:p w:rsidR="00F61449" w:rsidRPr="00FD4158" w:rsidRDefault="00F61449" w:rsidP="00BD4B28">
            <w:pPr>
              <w:jc w:val="center"/>
              <w:rPr>
                <w:rFonts w:asciiTheme="majorBidi" w:hAnsiTheme="majorBidi" w:cstheme="majorBidi"/>
                <w:color w:val="000000"/>
                <w:sz w:val="20"/>
                <w:szCs w:val="20"/>
              </w:rPr>
            </w:pPr>
            <w:r w:rsidRPr="00FD4158">
              <w:rPr>
                <w:rFonts w:asciiTheme="majorBidi" w:hAnsiTheme="majorBidi" w:cstheme="majorBidi"/>
                <w:color w:val="000000"/>
                <w:sz w:val="20"/>
                <w:szCs w:val="20"/>
              </w:rPr>
              <w:t>186</w:t>
            </w:r>
          </w:p>
        </w:tc>
        <w:tc>
          <w:tcPr>
            <w:tcW w:w="1082" w:type="dxa"/>
          </w:tcPr>
          <w:p w:rsidR="00F61449" w:rsidRPr="00FD4158" w:rsidRDefault="00F61449" w:rsidP="00BD4B28">
            <w:pPr>
              <w:jc w:val="center"/>
              <w:rPr>
                <w:rFonts w:asciiTheme="majorBidi" w:hAnsiTheme="majorBidi" w:cstheme="majorBidi"/>
                <w:color w:val="000000"/>
                <w:sz w:val="20"/>
                <w:szCs w:val="20"/>
              </w:rPr>
            </w:pPr>
            <w:r w:rsidRPr="00FD4158">
              <w:rPr>
                <w:rFonts w:asciiTheme="majorBidi" w:hAnsiTheme="majorBidi" w:cstheme="majorBidi"/>
                <w:color w:val="000000"/>
                <w:sz w:val="20"/>
                <w:szCs w:val="20"/>
              </w:rPr>
              <w:t xml:space="preserve">   864</w:t>
            </w:r>
          </w:p>
        </w:tc>
        <w:tc>
          <w:tcPr>
            <w:tcW w:w="1051" w:type="dxa"/>
          </w:tcPr>
          <w:p w:rsidR="00F61449" w:rsidRPr="00FD4158" w:rsidRDefault="00F61449" w:rsidP="00BD4B28">
            <w:pPr>
              <w:jc w:val="center"/>
              <w:rPr>
                <w:rFonts w:asciiTheme="majorBidi" w:hAnsiTheme="majorBidi" w:cstheme="majorBidi"/>
                <w:color w:val="000000"/>
                <w:sz w:val="20"/>
                <w:szCs w:val="20"/>
              </w:rPr>
            </w:pPr>
            <w:r w:rsidRPr="00FD4158">
              <w:rPr>
                <w:rFonts w:asciiTheme="majorBidi" w:hAnsiTheme="majorBidi" w:cstheme="majorBidi"/>
                <w:color w:val="000000"/>
                <w:sz w:val="20"/>
                <w:szCs w:val="20"/>
              </w:rPr>
              <w:t>199</w:t>
            </w:r>
          </w:p>
        </w:tc>
        <w:tc>
          <w:tcPr>
            <w:tcW w:w="1082" w:type="dxa"/>
          </w:tcPr>
          <w:p w:rsidR="00F61449" w:rsidRPr="00FD4158" w:rsidRDefault="00F61449" w:rsidP="00BD4B28">
            <w:pPr>
              <w:jc w:val="center"/>
              <w:rPr>
                <w:rFonts w:asciiTheme="majorBidi" w:hAnsiTheme="majorBidi" w:cstheme="majorBidi"/>
                <w:color w:val="000000"/>
                <w:sz w:val="20"/>
                <w:szCs w:val="20"/>
              </w:rPr>
            </w:pPr>
            <w:r w:rsidRPr="00FD4158">
              <w:rPr>
                <w:rFonts w:asciiTheme="majorBidi" w:hAnsiTheme="majorBidi" w:cstheme="majorBidi"/>
                <w:color w:val="000000"/>
                <w:sz w:val="20"/>
                <w:szCs w:val="20"/>
              </w:rPr>
              <w:t xml:space="preserve">   862</w:t>
            </w:r>
          </w:p>
        </w:tc>
      </w:tr>
      <w:tr w:rsidR="00F61449" w:rsidRPr="00FD4158" w:rsidTr="003B0430">
        <w:tc>
          <w:tcPr>
            <w:tcW w:w="571" w:type="dxa"/>
          </w:tcPr>
          <w:p w:rsidR="00F61449" w:rsidRPr="00FD4158" w:rsidRDefault="00F61449" w:rsidP="00BD4B28">
            <w:pPr>
              <w:jc w:val="center"/>
              <w:rPr>
                <w:rFonts w:asciiTheme="majorBidi" w:hAnsiTheme="majorBidi" w:cstheme="majorBidi"/>
                <w:b/>
                <w:bCs/>
                <w:sz w:val="20"/>
                <w:szCs w:val="20"/>
              </w:rPr>
            </w:pPr>
            <w:r w:rsidRPr="00FD4158">
              <w:rPr>
                <w:rFonts w:asciiTheme="majorBidi" w:hAnsiTheme="majorBidi" w:cstheme="majorBidi"/>
                <w:b/>
                <w:bCs/>
                <w:sz w:val="20"/>
                <w:szCs w:val="20"/>
              </w:rPr>
              <w:t>MB</w:t>
            </w:r>
          </w:p>
        </w:tc>
        <w:tc>
          <w:tcPr>
            <w:tcW w:w="1051" w:type="dxa"/>
          </w:tcPr>
          <w:p w:rsidR="00F61449" w:rsidRPr="00FD4158" w:rsidRDefault="00F61449" w:rsidP="00BD4B28">
            <w:pPr>
              <w:jc w:val="center"/>
              <w:rPr>
                <w:rFonts w:asciiTheme="majorBidi" w:hAnsiTheme="majorBidi" w:cstheme="majorBidi"/>
                <w:sz w:val="20"/>
                <w:szCs w:val="20"/>
              </w:rPr>
            </w:pPr>
            <w:r w:rsidRPr="00FD4158">
              <w:rPr>
                <w:rFonts w:asciiTheme="majorBidi" w:hAnsiTheme="majorBidi" w:cstheme="majorBidi"/>
                <w:sz w:val="20"/>
                <w:szCs w:val="20"/>
              </w:rPr>
              <w:t xml:space="preserve">  14</w:t>
            </w:r>
          </w:p>
        </w:tc>
        <w:tc>
          <w:tcPr>
            <w:tcW w:w="1082" w:type="dxa"/>
          </w:tcPr>
          <w:p w:rsidR="00F61449" w:rsidRPr="00FD4158" w:rsidRDefault="00F61449" w:rsidP="00BD4B28">
            <w:pPr>
              <w:jc w:val="center"/>
              <w:rPr>
                <w:rFonts w:asciiTheme="majorBidi" w:hAnsiTheme="majorBidi" w:cstheme="majorBidi"/>
                <w:sz w:val="20"/>
                <w:szCs w:val="20"/>
              </w:rPr>
            </w:pPr>
            <w:r w:rsidRPr="00FD4158">
              <w:rPr>
                <w:rFonts w:asciiTheme="majorBidi" w:hAnsiTheme="majorBidi" w:cstheme="majorBidi"/>
                <w:sz w:val="20"/>
                <w:szCs w:val="20"/>
              </w:rPr>
              <w:t>1,207</w:t>
            </w:r>
          </w:p>
        </w:tc>
        <w:tc>
          <w:tcPr>
            <w:tcW w:w="1051" w:type="dxa"/>
          </w:tcPr>
          <w:p w:rsidR="00F61449" w:rsidRPr="00FD4158" w:rsidRDefault="00F61449" w:rsidP="00BD4B28">
            <w:pPr>
              <w:jc w:val="center"/>
              <w:rPr>
                <w:rFonts w:asciiTheme="majorBidi" w:hAnsiTheme="majorBidi" w:cstheme="majorBidi"/>
                <w:sz w:val="20"/>
                <w:szCs w:val="20"/>
              </w:rPr>
            </w:pPr>
            <w:r w:rsidRPr="00FD4158">
              <w:rPr>
                <w:rFonts w:asciiTheme="majorBidi" w:hAnsiTheme="majorBidi" w:cstheme="majorBidi"/>
                <w:sz w:val="20"/>
                <w:szCs w:val="20"/>
              </w:rPr>
              <w:t xml:space="preserve">  14</w:t>
            </w:r>
          </w:p>
        </w:tc>
        <w:tc>
          <w:tcPr>
            <w:tcW w:w="1082" w:type="dxa"/>
          </w:tcPr>
          <w:p w:rsidR="00F61449" w:rsidRPr="00FD4158" w:rsidRDefault="00F61449" w:rsidP="00BD4B28">
            <w:pPr>
              <w:jc w:val="center"/>
              <w:rPr>
                <w:rFonts w:asciiTheme="majorBidi" w:hAnsiTheme="majorBidi" w:cstheme="majorBidi"/>
                <w:sz w:val="20"/>
                <w:szCs w:val="20"/>
              </w:rPr>
            </w:pPr>
            <w:r w:rsidRPr="00FD4158">
              <w:rPr>
                <w:rFonts w:asciiTheme="majorBidi" w:hAnsiTheme="majorBidi" w:cstheme="majorBidi"/>
                <w:sz w:val="20"/>
                <w:szCs w:val="20"/>
              </w:rPr>
              <w:t>1,288</w:t>
            </w:r>
          </w:p>
        </w:tc>
        <w:tc>
          <w:tcPr>
            <w:tcW w:w="1051" w:type="dxa"/>
          </w:tcPr>
          <w:p w:rsidR="00F61449" w:rsidRPr="00FD4158" w:rsidRDefault="00F61449" w:rsidP="00BD4B28">
            <w:pPr>
              <w:jc w:val="center"/>
              <w:rPr>
                <w:rFonts w:asciiTheme="majorBidi" w:hAnsiTheme="majorBidi" w:cstheme="majorBidi"/>
                <w:color w:val="000000"/>
                <w:sz w:val="20"/>
                <w:szCs w:val="20"/>
              </w:rPr>
            </w:pPr>
            <w:r w:rsidRPr="00FD4158">
              <w:rPr>
                <w:rFonts w:asciiTheme="majorBidi" w:hAnsiTheme="majorBidi" w:cstheme="majorBidi"/>
                <w:color w:val="000000"/>
                <w:sz w:val="20"/>
                <w:szCs w:val="20"/>
              </w:rPr>
              <w:t xml:space="preserve">  11</w:t>
            </w:r>
          </w:p>
        </w:tc>
        <w:tc>
          <w:tcPr>
            <w:tcW w:w="1082" w:type="dxa"/>
          </w:tcPr>
          <w:p w:rsidR="00F61449" w:rsidRPr="00FD4158" w:rsidRDefault="00F61449" w:rsidP="00BD4B28">
            <w:pPr>
              <w:jc w:val="center"/>
              <w:rPr>
                <w:rFonts w:asciiTheme="majorBidi" w:hAnsiTheme="majorBidi" w:cstheme="majorBidi"/>
                <w:color w:val="000000"/>
                <w:sz w:val="20"/>
                <w:szCs w:val="20"/>
              </w:rPr>
            </w:pPr>
            <w:r w:rsidRPr="00FD4158">
              <w:rPr>
                <w:rFonts w:asciiTheme="majorBidi" w:hAnsiTheme="majorBidi" w:cstheme="majorBidi"/>
                <w:color w:val="000000"/>
                <w:sz w:val="20"/>
                <w:szCs w:val="20"/>
              </w:rPr>
              <w:t>1,131</w:t>
            </w:r>
          </w:p>
        </w:tc>
        <w:tc>
          <w:tcPr>
            <w:tcW w:w="1051" w:type="dxa"/>
          </w:tcPr>
          <w:p w:rsidR="00F61449" w:rsidRPr="00FD4158" w:rsidRDefault="00F61449" w:rsidP="00BD4B28">
            <w:pPr>
              <w:jc w:val="center"/>
              <w:rPr>
                <w:rFonts w:asciiTheme="majorBidi" w:hAnsiTheme="majorBidi" w:cstheme="majorBidi"/>
                <w:color w:val="000000"/>
                <w:sz w:val="20"/>
                <w:szCs w:val="20"/>
              </w:rPr>
            </w:pPr>
            <w:r w:rsidRPr="00FD4158">
              <w:rPr>
                <w:rFonts w:asciiTheme="majorBidi" w:hAnsiTheme="majorBidi" w:cstheme="majorBidi"/>
                <w:color w:val="000000"/>
                <w:sz w:val="20"/>
                <w:szCs w:val="20"/>
              </w:rPr>
              <w:t xml:space="preserve">  13</w:t>
            </w:r>
          </w:p>
        </w:tc>
        <w:tc>
          <w:tcPr>
            <w:tcW w:w="1082" w:type="dxa"/>
          </w:tcPr>
          <w:p w:rsidR="00F61449" w:rsidRPr="00FD4158" w:rsidRDefault="00F61449" w:rsidP="00BD4B28">
            <w:pPr>
              <w:jc w:val="center"/>
              <w:rPr>
                <w:rFonts w:asciiTheme="majorBidi" w:hAnsiTheme="majorBidi" w:cstheme="majorBidi"/>
                <w:color w:val="000000"/>
                <w:sz w:val="20"/>
                <w:szCs w:val="20"/>
              </w:rPr>
            </w:pPr>
            <w:r w:rsidRPr="00FD4158">
              <w:rPr>
                <w:rFonts w:asciiTheme="majorBidi" w:hAnsiTheme="majorBidi" w:cstheme="majorBidi"/>
                <w:color w:val="000000"/>
                <w:sz w:val="20"/>
                <w:szCs w:val="20"/>
              </w:rPr>
              <w:t>1,209</w:t>
            </w:r>
          </w:p>
        </w:tc>
      </w:tr>
      <w:tr w:rsidR="00F61449" w:rsidRPr="00FD4158" w:rsidTr="003B0430">
        <w:tc>
          <w:tcPr>
            <w:tcW w:w="571" w:type="dxa"/>
          </w:tcPr>
          <w:p w:rsidR="00F61449" w:rsidRPr="00FD4158" w:rsidRDefault="00F61449" w:rsidP="00BD4B28">
            <w:pPr>
              <w:jc w:val="center"/>
              <w:rPr>
                <w:rFonts w:asciiTheme="majorBidi" w:hAnsiTheme="majorBidi" w:cstheme="majorBidi"/>
                <w:b/>
                <w:bCs/>
                <w:sz w:val="20"/>
                <w:szCs w:val="20"/>
              </w:rPr>
            </w:pPr>
            <w:r w:rsidRPr="00FD4158">
              <w:rPr>
                <w:rFonts w:asciiTheme="majorBidi" w:hAnsiTheme="majorBidi" w:cstheme="majorBidi"/>
                <w:b/>
                <w:bCs/>
                <w:sz w:val="20"/>
                <w:szCs w:val="20"/>
              </w:rPr>
              <w:t>SK</w:t>
            </w:r>
          </w:p>
        </w:tc>
        <w:tc>
          <w:tcPr>
            <w:tcW w:w="1051" w:type="dxa"/>
          </w:tcPr>
          <w:p w:rsidR="00F61449" w:rsidRPr="00FD4158" w:rsidRDefault="00F61449" w:rsidP="00BD4B28">
            <w:pPr>
              <w:jc w:val="center"/>
              <w:rPr>
                <w:rFonts w:asciiTheme="majorBidi" w:hAnsiTheme="majorBidi" w:cstheme="majorBidi"/>
                <w:sz w:val="20"/>
                <w:szCs w:val="20"/>
              </w:rPr>
            </w:pPr>
            <w:r w:rsidRPr="00FD4158">
              <w:rPr>
                <w:rFonts w:asciiTheme="majorBidi" w:hAnsiTheme="majorBidi" w:cstheme="majorBidi"/>
                <w:sz w:val="20"/>
                <w:szCs w:val="20"/>
              </w:rPr>
              <w:t>846</w:t>
            </w:r>
          </w:p>
        </w:tc>
        <w:tc>
          <w:tcPr>
            <w:tcW w:w="1082" w:type="dxa"/>
          </w:tcPr>
          <w:p w:rsidR="00F61449" w:rsidRPr="00FD4158" w:rsidRDefault="00F61449" w:rsidP="00BD4B28">
            <w:pPr>
              <w:jc w:val="center"/>
              <w:rPr>
                <w:rFonts w:asciiTheme="majorBidi" w:hAnsiTheme="majorBidi" w:cstheme="majorBidi"/>
                <w:sz w:val="20"/>
                <w:szCs w:val="20"/>
              </w:rPr>
            </w:pPr>
            <w:r w:rsidRPr="00FD4158">
              <w:rPr>
                <w:rFonts w:asciiTheme="majorBidi" w:hAnsiTheme="majorBidi" w:cstheme="majorBidi"/>
                <w:sz w:val="20"/>
                <w:szCs w:val="20"/>
              </w:rPr>
              <w:t>1,059</w:t>
            </w:r>
          </w:p>
        </w:tc>
        <w:tc>
          <w:tcPr>
            <w:tcW w:w="1051" w:type="dxa"/>
          </w:tcPr>
          <w:p w:rsidR="00F61449" w:rsidRPr="00FD4158" w:rsidRDefault="00F61449" w:rsidP="00BD4B28">
            <w:pPr>
              <w:jc w:val="center"/>
              <w:rPr>
                <w:rFonts w:asciiTheme="majorBidi" w:hAnsiTheme="majorBidi" w:cstheme="majorBidi"/>
                <w:sz w:val="20"/>
                <w:szCs w:val="20"/>
              </w:rPr>
            </w:pPr>
            <w:r w:rsidRPr="00FD4158">
              <w:rPr>
                <w:rFonts w:asciiTheme="majorBidi" w:hAnsiTheme="majorBidi" w:cstheme="majorBidi"/>
                <w:sz w:val="20"/>
                <w:szCs w:val="20"/>
              </w:rPr>
              <w:t>766</w:t>
            </w:r>
          </w:p>
        </w:tc>
        <w:tc>
          <w:tcPr>
            <w:tcW w:w="1082" w:type="dxa"/>
          </w:tcPr>
          <w:p w:rsidR="00F61449" w:rsidRPr="00FD4158" w:rsidRDefault="00F61449" w:rsidP="00BD4B28">
            <w:pPr>
              <w:jc w:val="center"/>
              <w:rPr>
                <w:rFonts w:asciiTheme="majorBidi" w:hAnsiTheme="majorBidi" w:cstheme="majorBidi"/>
                <w:sz w:val="20"/>
                <w:szCs w:val="20"/>
              </w:rPr>
            </w:pPr>
            <w:r w:rsidRPr="00FD4158">
              <w:rPr>
                <w:rFonts w:asciiTheme="majorBidi" w:hAnsiTheme="majorBidi" w:cstheme="majorBidi"/>
                <w:sz w:val="20"/>
                <w:szCs w:val="20"/>
              </w:rPr>
              <w:t>1,071</w:t>
            </w:r>
          </w:p>
        </w:tc>
        <w:tc>
          <w:tcPr>
            <w:tcW w:w="1051" w:type="dxa"/>
          </w:tcPr>
          <w:p w:rsidR="00F61449" w:rsidRPr="00FD4158" w:rsidRDefault="00F61449" w:rsidP="00BD4B28">
            <w:pPr>
              <w:jc w:val="center"/>
              <w:rPr>
                <w:rFonts w:asciiTheme="majorBidi" w:hAnsiTheme="majorBidi" w:cstheme="majorBidi"/>
                <w:color w:val="000000"/>
                <w:sz w:val="20"/>
                <w:szCs w:val="20"/>
              </w:rPr>
            </w:pPr>
            <w:r w:rsidRPr="00FD4158">
              <w:rPr>
                <w:rFonts w:asciiTheme="majorBidi" w:hAnsiTheme="majorBidi" w:cstheme="majorBidi"/>
                <w:color w:val="000000"/>
                <w:sz w:val="20"/>
                <w:szCs w:val="20"/>
              </w:rPr>
              <w:t>754</w:t>
            </w:r>
          </w:p>
        </w:tc>
        <w:tc>
          <w:tcPr>
            <w:tcW w:w="1082" w:type="dxa"/>
          </w:tcPr>
          <w:p w:rsidR="00F61449" w:rsidRPr="00FD4158" w:rsidRDefault="00F61449" w:rsidP="00BD4B28">
            <w:pPr>
              <w:jc w:val="center"/>
              <w:rPr>
                <w:rFonts w:asciiTheme="majorBidi" w:hAnsiTheme="majorBidi" w:cstheme="majorBidi"/>
                <w:color w:val="000000"/>
                <w:sz w:val="20"/>
                <w:szCs w:val="20"/>
              </w:rPr>
            </w:pPr>
            <w:r w:rsidRPr="00FD4158">
              <w:rPr>
                <w:rFonts w:asciiTheme="majorBidi" w:hAnsiTheme="majorBidi" w:cstheme="majorBidi"/>
                <w:color w:val="000000"/>
                <w:sz w:val="20"/>
                <w:szCs w:val="20"/>
              </w:rPr>
              <w:t>1,052</w:t>
            </w:r>
          </w:p>
        </w:tc>
        <w:tc>
          <w:tcPr>
            <w:tcW w:w="1051" w:type="dxa"/>
          </w:tcPr>
          <w:p w:rsidR="00F61449" w:rsidRPr="00FD4158" w:rsidRDefault="00F61449" w:rsidP="00BD4B28">
            <w:pPr>
              <w:jc w:val="center"/>
              <w:rPr>
                <w:rFonts w:asciiTheme="majorBidi" w:hAnsiTheme="majorBidi" w:cstheme="majorBidi"/>
                <w:color w:val="000000"/>
                <w:sz w:val="20"/>
                <w:szCs w:val="20"/>
              </w:rPr>
            </w:pPr>
            <w:r w:rsidRPr="00FD4158">
              <w:rPr>
                <w:rFonts w:asciiTheme="majorBidi" w:hAnsiTheme="majorBidi" w:cstheme="majorBidi"/>
                <w:color w:val="000000"/>
                <w:sz w:val="20"/>
                <w:szCs w:val="20"/>
              </w:rPr>
              <w:t>789</w:t>
            </w:r>
          </w:p>
        </w:tc>
        <w:tc>
          <w:tcPr>
            <w:tcW w:w="1082" w:type="dxa"/>
          </w:tcPr>
          <w:p w:rsidR="00F61449" w:rsidRPr="00FD4158" w:rsidRDefault="00F61449" w:rsidP="00BD4B28">
            <w:pPr>
              <w:jc w:val="center"/>
              <w:rPr>
                <w:rFonts w:asciiTheme="majorBidi" w:hAnsiTheme="majorBidi" w:cstheme="majorBidi"/>
                <w:color w:val="000000"/>
                <w:sz w:val="20"/>
                <w:szCs w:val="20"/>
              </w:rPr>
            </w:pPr>
            <w:r w:rsidRPr="00FD4158">
              <w:rPr>
                <w:rFonts w:asciiTheme="majorBidi" w:hAnsiTheme="majorBidi" w:cstheme="majorBidi"/>
                <w:color w:val="000000"/>
                <w:sz w:val="20"/>
                <w:szCs w:val="20"/>
              </w:rPr>
              <w:t>1,061</w:t>
            </w:r>
          </w:p>
        </w:tc>
      </w:tr>
      <w:tr w:rsidR="00F61449" w:rsidRPr="00FD4158" w:rsidTr="003B0430">
        <w:tc>
          <w:tcPr>
            <w:tcW w:w="571" w:type="dxa"/>
          </w:tcPr>
          <w:p w:rsidR="00F61449" w:rsidRPr="00FD4158" w:rsidRDefault="00F61449" w:rsidP="00BD4B28">
            <w:pPr>
              <w:jc w:val="center"/>
              <w:rPr>
                <w:rFonts w:asciiTheme="majorBidi" w:hAnsiTheme="majorBidi" w:cstheme="majorBidi"/>
                <w:b/>
                <w:bCs/>
                <w:sz w:val="20"/>
                <w:szCs w:val="20"/>
              </w:rPr>
            </w:pPr>
            <w:r w:rsidRPr="00FD4158">
              <w:rPr>
                <w:rFonts w:asciiTheme="majorBidi" w:hAnsiTheme="majorBidi" w:cstheme="majorBidi"/>
                <w:b/>
                <w:bCs/>
                <w:sz w:val="20"/>
                <w:szCs w:val="20"/>
              </w:rPr>
              <w:t>AB</w:t>
            </w:r>
          </w:p>
        </w:tc>
        <w:tc>
          <w:tcPr>
            <w:tcW w:w="1051" w:type="dxa"/>
          </w:tcPr>
          <w:p w:rsidR="00F61449" w:rsidRPr="00FD4158" w:rsidRDefault="00F61449" w:rsidP="00BD4B28">
            <w:pPr>
              <w:jc w:val="center"/>
              <w:rPr>
                <w:rFonts w:asciiTheme="majorBidi" w:hAnsiTheme="majorBidi" w:cstheme="majorBidi"/>
                <w:sz w:val="20"/>
                <w:szCs w:val="20"/>
              </w:rPr>
            </w:pPr>
            <w:r w:rsidRPr="00FD4158">
              <w:rPr>
                <w:rFonts w:asciiTheme="majorBidi" w:hAnsiTheme="majorBidi" w:cstheme="majorBidi"/>
                <w:sz w:val="20"/>
                <w:szCs w:val="20"/>
              </w:rPr>
              <w:t>932</w:t>
            </w:r>
          </w:p>
        </w:tc>
        <w:tc>
          <w:tcPr>
            <w:tcW w:w="1082" w:type="dxa"/>
          </w:tcPr>
          <w:p w:rsidR="00F61449" w:rsidRPr="00FD4158" w:rsidRDefault="00F61449" w:rsidP="00BD4B28">
            <w:pPr>
              <w:jc w:val="center"/>
              <w:rPr>
                <w:rFonts w:asciiTheme="majorBidi" w:hAnsiTheme="majorBidi" w:cstheme="majorBidi"/>
                <w:sz w:val="20"/>
                <w:szCs w:val="20"/>
              </w:rPr>
            </w:pPr>
            <w:r w:rsidRPr="00FD4158">
              <w:rPr>
                <w:rFonts w:asciiTheme="majorBidi" w:hAnsiTheme="majorBidi" w:cstheme="majorBidi"/>
                <w:sz w:val="20"/>
                <w:szCs w:val="20"/>
              </w:rPr>
              <w:t>1,022</w:t>
            </w:r>
          </w:p>
        </w:tc>
        <w:tc>
          <w:tcPr>
            <w:tcW w:w="1051" w:type="dxa"/>
          </w:tcPr>
          <w:p w:rsidR="00F61449" w:rsidRPr="00FD4158" w:rsidRDefault="00F61449" w:rsidP="00BD4B28">
            <w:pPr>
              <w:jc w:val="center"/>
              <w:rPr>
                <w:rFonts w:asciiTheme="majorBidi" w:hAnsiTheme="majorBidi" w:cstheme="majorBidi"/>
                <w:sz w:val="20"/>
                <w:szCs w:val="20"/>
              </w:rPr>
            </w:pPr>
            <w:r w:rsidRPr="00FD4158">
              <w:rPr>
                <w:rFonts w:asciiTheme="majorBidi" w:hAnsiTheme="majorBidi" w:cstheme="majorBidi"/>
                <w:sz w:val="20"/>
                <w:szCs w:val="20"/>
              </w:rPr>
              <w:t>887</w:t>
            </w:r>
          </w:p>
        </w:tc>
        <w:tc>
          <w:tcPr>
            <w:tcW w:w="1082" w:type="dxa"/>
          </w:tcPr>
          <w:p w:rsidR="00F61449" w:rsidRPr="00FD4158" w:rsidRDefault="00F61449" w:rsidP="00BD4B28">
            <w:pPr>
              <w:jc w:val="center"/>
              <w:rPr>
                <w:rFonts w:asciiTheme="majorBidi" w:hAnsiTheme="majorBidi" w:cstheme="majorBidi"/>
                <w:sz w:val="20"/>
                <w:szCs w:val="20"/>
              </w:rPr>
            </w:pPr>
            <w:r w:rsidRPr="00FD4158">
              <w:rPr>
                <w:rFonts w:asciiTheme="majorBidi" w:hAnsiTheme="majorBidi" w:cstheme="majorBidi"/>
                <w:sz w:val="20"/>
                <w:szCs w:val="20"/>
              </w:rPr>
              <w:t xml:space="preserve">   982</w:t>
            </w:r>
          </w:p>
        </w:tc>
        <w:tc>
          <w:tcPr>
            <w:tcW w:w="1051" w:type="dxa"/>
          </w:tcPr>
          <w:p w:rsidR="00F61449" w:rsidRPr="00FD4158" w:rsidRDefault="00F61449" w:rsidP="00BD4B28">
            <w:pPr>
              <w:jc w:val="center"/>
              <w:rPr>
                <w:rFonts w:asciiTheme="majorBidi" w:hAnsiTheme="majorBidi" w:cstheme="majorBidi"/>
                <w:color w:val="000000"/>
                <w:sz w:val="20"/>
                <w:szCs w:val="20"/>
              </w:rPr>
            </w:pPr>
            <w:r w:rsidRPr="00FD4158">
              <w:rPr>
                <w:rFonts w:asciiTheme="majorBidi" w:hAnsiTheme="majorBidi" w:cstheme="majorBidi"/>
                <w:color w:val="000000"/>
                <w:sz w:val="20"/>
                <w:szCs w:val="20"/>
              </w:rPr>
              <w:t>944</w:t>
            </w:r>
          </w:p>
        </w:tc>
        <w:tc>
          <w:tcPr>
            <w:tcW w:w="1082" w:type="dxa"/>
          </w:tcPr>
          <w:p w:rsidR="00F61449" w:rsidRPr="00FD4158" w:rsidRDefault="00F61449" w:rsidP="00BD4B28">
            <w:pPr>
              <w:jc w:val="center"/>
              <w:rPr>
                <w:rFonts w:asciiTheme="majorBidi" w:hAnsiTheme="majorBidi" w:cstheme="majorBidi"/>
                <w:color w:val="000000"/>
                <w:sz w:val="20"/>
                <w:szCs w:val="20"/>
              </w:rPr>
            </w:pPr>
            <w:r w:rsidRPr="00FD4158">
              <w:rPr>
                <w:rFonts w:asciiTheme="majorBidi" w:hAnsiTheme="majorBidi" w:cstheme="majorBidi"/>
                <w:color w:val="000000"/>
                <w:sz w:val="20"/>
                <w:szCs w:val="20"/>
              </w:rPr>
              <w:t>1,041</w:t>
            </w:r>
          </w:p>
        </w:tc>
        <w:tc>
          <w:tcPr>
            <w:tcW w:w="1051" w:type="dxa"/>
          </w:tcPr>
          <w:p w:rsidR="00F61449" w:rsidRPr="00FD4158" w:rsidRDefault="00F61449" w:rsidP="00BD4B28">
            <w:pPr>
              <w:jc w:val="center"/>
              <w:rPr>
                <w:rFonts w:asciiTheme="majorBidi" w:hAnsiTheme="majorBidi" w:cstheme="majorBidi"/>
                <w:color w:val="000000"/>
                <w:sz w:val="20"/>
                <w:szCs w:val="20"/>
              </w:rPr>
            </w:pPr>
            <w:r w:rsidRPr="00FD4158">
              <w:rPr>
                <w:rFonts w:asciiTheme="majorBidi" w:hAnsiTheme="majorBidi" w:cstheme="majorBidi"/>
                <w:color w:val="000000"/>
                <w:sz w:val="20"/>
                <w:szCs w:val="20"/>
              </w:rPr>
              <w:t>921</w:t>
            </w:r>
          </w:p>
        </w:tc>
        <w:tc>
          <w:tcPr>
            <w:tcW w:w="1082" w:type="dxa"/>
          </w:tcPr>
          <w:p w:rsidR="00F61449" w:rsidRPr="00FD4158" w:rsidRDefault="00F61449" w:rsidP="00BD4B28">
            <w:pPr>
              <w:jc w:val="center"/>
              <w:rPr>
                <w:rFonts w:asciiTheme="majorBidi" w:hAnsiTheme="majorBidi" w:cstheme="majorBidi"/>
                <w:color w:val="000000"/>
                <w:sz w:val="20"/>
                <w:szCs w:val="20"/>
              </w:rPr>
            </w:pPr>
            <w:r w:rsidRPr="00FD4158">
              <w:rPr>
                <w:rFonts w:asciiTheme="majorBidi" w:hAnsiTheme="majorBidi" w:cstheme="majorBidi"/>
                <w:color w:val="000000"/>
                <w:sz w:val="20"/>
                <w:szCs w:val="20"/>
              </w:rPr>
              <w:t>1,015</w:t>
            </w:r>
          </w:p>
        </w:tc>
      </w:tr>
      <w:tr w:rsidR="00F61449" w:rsidRPr="00FD4158" w:rsidTr="003B0430">
        <w:tc>
          <w:tcPr>
            <w:tcW w:w="571" w:type="dxa"/>
          </w:tcPr>
          <w:p w:rsidR="00F61449" w:rsidRPr="00FD4158" w:rsidRDefault="00F61449" w:rsidP="00BD4B28">
            <w:pPr>
              <w:jc w:val="center"/>
              <w:rPr>
                <w:rFonts w:asciiTheme="majorBidi" w:hAnsiTheme="majorBidi" w:cstheme="majorBidi"/>
                <w:b/>
                <w:bCs/>
                <w:sz w:val="20"/>
                <w:szCs w:val="20"/>
              </w:rPr>
            </w:pPr>
            <w:r w:rsidRPr="00FD4158">
              <w:rPr>
                <w:rFonts w:asciiTheme="majorBidi" w:hAnsiTheme="majorBidi" w:cstheme="majorBidi"/>
                <w:b/>
                <w:bCs/>
                <w:sz w:val="20"/>
                <w:szCs w:val="20"/>
              </w:rPr>
              <w:t>BC</w:t>
            </w:r>
          </w:p>
        </w:tc>
        <w:tc>
          <w:tcPr>
            <w:tcW w:w="1051" w:type="dxa"/>
          </w:tcPr>
          <w:p w:rsidR="00F61449" w:rsidRPr="00FD4158" w:rsidRDefault="00F61449" w:rsidP="00BD4B28">
            <w:pPr>
              <w:jc w:val="center"/>
              <w:rPr>
                <w:rFonts w:asciiTheme="majorBidi" w:hAnsiTheme="majorBidi" w:cstheme="majorBidi"/>
                <w:sz w:val="20"/>
                <w:szCs w:val="20"/>
              </w:rPr>
            </w:pPr>
            <w:r w:rsidRPr="00FD4158">
              <w:rPr>
                <w:rFonts w:asciiTheme="majorBidi" w:hAnsiTheme="majorBidi" w:cstheme="majorBidi"/>
                <w:sz w:val="20"/>
                <w:szCs w:val="20"/>
              </w:rPr>
              <w:t xml:space="preserve">  23</w:t>
            </w:r>
          </w:p>
        </w:tc>
        <w:tc>
          <w:tcPr>
            <w:tcW w:w="1082" w:type="dxa"/>
          </w:tcPr>
          <w:p w:rsidR="00F61449" w:rsidRPr="00FD4158" w:rsidRDefault="00F61449" w:rsidP="00BD4B28">
            <w:pPr>
              <w:jc w:val="center"/>
              <w:rPr>
                <w:rFonts w:asciiTheme="majorBidi" w:hAnsiTheme="majorBidi" w:cstheme="majorBidi"/>
                <w:sz w:val="20"/>
                <w:szCs w:val="20"/>
              </w:rPr>
            </w:pPr>
            <w:r w:rsidRPr="00FD4158">
              <w:rPr>
                <w:rFonts w:asciiTheme="majorBidi" w:hAnsiTheme="majorBidi" w:cstheme="majorBidi"/>
                <w:sz w:val="20"/>
                <w:szCs w:val="20"/>
              </w:rPr>
              <w:t xml:space="preserve">   472</w:t>
            </w:r>
          </w:p>
        </w:tc>
        <w:tc>
          <w:tcPr>
            <w:tcW w:w="1051" w:type="dxa"/>
          </w:tcPr>
          <w:p w:rsidR="00F61449" w:rsidRPr="00FD4158" w:rsidRDefault="00F61449" w:rsidP="00BD4B28">
            <w:pPr>
              <w:jc w:val="center"/>
              <w:rPr>
                <w:rFonts w:asciiTheme="majorBidi" w:hAnsiTheme="majorBidi" w:cstheme="majorBidi"/>
                <w:sz w:val="20"/>
                <w:szCs w:val="20"/>
              </w:rPr>
            </w:pPr>
            <w:r w:rsidRPr="00FD4158">
              <w:rPr>
                <w:rFonts w:asciiTheme="majorBidi" w:hAnsiTheme="majorBidi" w:cstheme="majorBidi"/>
                <w:sz w:val="20"/>
                <w:szCs w:val="20"/>
              </w:rPr>
              <w:t xml:space="preserve">  21</w:t>
            </w:r>
          </w:p>
        </w:tc>
        <w:tc>
          <w:tcPr>
            <w:tcW w:w="1082" w:type="dxa"/>
          </w:tcPr>
          <w:p w:rsidR="00F61449" w:rsidRPr="00FD4158" w:rsidRDefault="00F61449" w:rsidP="00BD4B28">
            <w:pPr>
              <w:jc w:val="center"/>
              <w:rPr>
                <w:rFonts w:asciiTheme="majorBidi" w:hAnsiTheme="majorBidi" w:cstheme="majorBidi"/>
                <w:sz w:val="20"/>
                <w:szCs w:val="20"/>
              </w:rPr>
            </w:pPr>
            <w:r w:rsidRPr="00FD4158">
              <w:rPr>
                <w:rFonts w:asciiTheme="majorBidi" w:hAnsiTheme="majorBidi" w:cstheme="majorBidi"/>
                <w:sz w:val="20"/>
                <w:szCs w:val="20"/>
              </w:rPr>
              <w:t xml:space="preserve">   454</w:t>
            </w:r>
          </w:p>
        </w:tc>
        <w:tc>
          <w:tcPr>
            <w:tcW w:w="1051" w:type="dxa"/>
          </w:tcPr>
          <w:p w:rsidR="00F61449" w:rsidRPr="00FD4158" w:rsidRDefault="00F61449" w:rsidP="00BD4B28">
            <w:pPr>
              <w:jc w:val="center"/>
              <w:rPr>
                <w:rFonts w:asciiTheme="majorBidi" w:hAnsiTheme="majorBidi" w:cstheme="majorBidi"/>
                <w:color w:val="000000"/>
                <w:sz w:val="20"/>
                <w:szCs w:val="20"/>
              </w:rPr>
            </w:pPr>
            <w:r w:rsidRPr="00FD4158">
              <w:rPr>
                <w:rFonts w:asciiTheme="majorBidi" w:hAnsiTheme="majorBidi" w:cstheme="majorBidi"/>
                <w:color w:val="000000"/>
                <w:sz w:val="20"/>
                <w:szCs w:val="20"/>
              </w:rPr>
              <w:t xml:space="preserve">  21</w:t>
            </w:r>
          </w:p>
        </w:tc>
        <w:tc>
          <w:tcPr>
            <w:tcW w:w="1082" w:type="dxa"/>
          </w:tcPr>
          <w:p w:rsidR="00F61449" w:rsidRPr="00FD4158" w:rsidRDefault="00F61449" w:rsidP="00BD4B28">
            <w:pPr>
              <w:jc w:val="center"/>
              <w:rPr>
                <w:rFonts w:asciiTheme="majorBidi" w:hAnsiTheme="majorBidi" w:cstheme="majorBidi"/>
                <w:color w:val="000000"/>
                <w:sz w:val="20"/>
                <w:szCs w:val="20"/>
              </w:rPr>
            </w:pPr>
            <w:r w:rsidRPr="00FD4158">
              <w:rPr>
                <w:rFonts w:asciiTheme="majorBidi" w:hAnsiTheme="majorBidi" w:cstheme="majorBidi"/>
                <w:color w:val="000000"/>
                <w:sz w:val="20"/>
                <w:szCs w:val="20"/>
              </w:rPr>
              <w:t xml:space="preserve">   459</w:t>
            </w:r>
          </w:p>
        </w:tc>
        <w:tc>
          <w:tcPr>
            <w:tcW w:w="1051" w:type="dxa"/>
          </w:tcPr>
          <w:p w:rsidR="00F61449" w:rsidRPr="00FD4158" w:rsidRDefault="00F61449" w:rsidP="00BD4B28">
            <w:pPr>
              <w:jc w:val="center"/>
              <w:rPr>
                <w:rFonts w:asciiTheme="majorBidi" w:hAnsiTheme="majorBidi" w:cstheme="majorBidi"/>
                <w:color w:val="000000"/>
                <w:sz w:val="20"/>
                <w:szCs w:val="20"/>
              </w:rPr>
            </w:pPr>
            <w:r w:rsidRPr="00FD4158">
              <w:rPr>
                <w:rFonts w:asciiTheme="majorBidi" w:hAnsiTheme="majorBidi" w:cstheme="majorBidi"/>
                <w:color w:val="000000"/>
                <w:sz w:val="20"/>
                <w:szCs w:val="20"/>
              </w:rPr>
              <w:t xml:space="preserve"> 22</w:t>
            </w:r>
          </w:p>
        </w:tc>
        <w:tc>
          <w:tcPr>
            <w:tcW w:w="1082" w:type="dxa"/>
          </w:tcPr>
          <w:p w:rsidR="00F61449" w:rsidRPr="00FD4158" w:rsidRDefault="00F61449" w:rsidP="00BD4B28">
            <w:pPr>
              <w:jc w:val="center"/>
              <w:rPr>
                <w:rFonts w:asciiTheme="majorBidi" w:hAnsiTheme="majorBidi" w:cstheme="majorBidi"/>
                <w:color w:val="000000"/>
                <w:sz w:val="20"/>
                <w:szCs w:val="20"/>
              </w:rPr>
            </w:pPr>
            <w:r w:rsidRPr="00FD4158">
              <w:rPr>
                <w:rFonts w:asciiTheme="majorBidi" w:hAnsiTheme="majorBidi" w:cstheme="majorBidi"/>
                <w:color w:val="000000"/>
                <w:sz w:val="20"/>
                <w:szCs w:val="20"/>
              </w:rPr>
              <w:t xml:space="preserve">   462</w:t>
            </w:r>
          </w:p>
        </w:tc>
      </w:tr>
    </w:tbl>
    <w:p w:rsidR="00C0368C" w:rsidRPr="00BD0ED8" w:rsidRDefault="00C0368C" w:rsidP="00D9363C">
      <w:pPr>
        <w:spacing w:before="60" w:after="60"/>
        <w:rPr>
          <w:bCs/>
        </w:rPr>
      </w:pPr>
    </w:p>
    <w:p w:rsidR="002034FB" w:rsidRPr="00BD0ED8" w:rsidRDefault="009C50B2" w:rsidP="009C50B2">
      <w:pPr>
        <w:spacing w:line="360" w:lineRule="auto"/>
        <w:ind w:firstLine="658"/>
        <w:jc w:val="both"/>
      </w:pPr>
      <w:r w:rsidRPr="00BD0ED8">
        <w:rPr>
          <w:bCs/>
        </w:rPr>
        <w:t>As it can be seen in Table 13, the values of GHGIF</w:t>
      </w:r>
      <w:r w:rsidRPr="00BD0ED8">
        <w:rPr>
          <w:bCs/>
          <w:vertAlign w:val="subscript"/>
        </w:rPr>
        <w:t>A</w:t>
      </w:r>
      <w:r w:rsidRPr="00BD0ED8">
        <w:rPr>
          <w:bCs/>
        </w:rPr>
        <w:t xml:space="preserve"> and GHGIF</w:t>
      </w:r>
      <w:r w:rsidRPr="00BD0ED8">
        <w:rPr>
          <w:bCs/>
          <w:vertAlign w:val="subscript"/>
        </w:rPr>
        <w:t xml:space="preserve">M </w:t>
      </w:r>
      <w:r w:rsidRPr="00BD0ED8">
        <w:rPr>
          <w:bCs/>
        </w:rPr>
        <w:t>are highly variable from one province to another. The lowest value of GHGIF</w:t>
      </w:r>
      <w:r w:rsidRPr="00BD0ED8">
        <w:rPr>
          <w:bCs/>
          <w:vertAlign w:val="subscript"/>
        </w:rPr>
        <w:t xml:space="preserve">A </w:t>
      </w:r>
      <w:r w:rsidRPr="00BD0ED8">
        <w:rPr>
          <w:bCs/>
        </w:rPr>
        <w:t xml:space="preserve">is for Quebec where </w:t>
      </w:r>
      <w:r w:rsidRPr="00BD0ED8">
        <w:rPr>
          <w:bCs/>
        </w:rPr>
        <w:lastRenderedPageBreak/>
        <w:t>electricity generation is primarily from hydro power plants, while other provinces such as Alberta and Saskatchewan have higher values of GHGIF</w:t>
      </w:r>
      <w:r w:rsidRPr="00BD0ED8">
        <w:rPr>
          <w:bCs/>
          <w:vertAlign w:val="subscript"/>
        </w:rPr>
        <w:t xml:space="preserve">A </w:t>
      </w:r>
      <w:r w:rsidRPr="00BD0ED8">
        <w:rPr>
          <w:bCs/>
        </w:rPr>
        <w:t>due to their dependency on fossil fuel power plants</w:t>
      </w:r>
    </w:p>
    <w:p w:rsidR="002034FB" w:rsidRPr="00BD0ED8" w:rsidRDefault="002034FB" w:rsidP="009C50B2">
      <w:pPr>
        <w:spacing w:line="360" w:lineRule="auto"/>
        <w:jc w:val="both"/>
      </w:pPr>
    </w:p>
    <w:p w:rsidR="002034FB" w:rsidRPr="00BD0ED8" w:rsidRDefault="002034FB" w:rsidP="002034FB"/>
    <w:p w:rsidR="002034FB" w:rsidRPr="00BD0ED8" w:rsidRDefault="002034FB" w:rsidP="002034FB"/>
    <w:p w:rsidR="002034FB" w:rsidRPr="00BD0ED8" w:rsidRDefault="002034FB" w:rsidP="002034FB"/>
    <w:p w:rsidR="002034FB" w:rsidRPr="00BD0ED8" w:rsidRDefault="002034FB" w:rsidP="002034FB"/>
    <w:p w:rsidR="002034FB" w:rsidRPr="00BD0ED8" w:rsidRDefault="002034FB" w:rsidP="002034FB"/>
    <w:p w:rsidR="002034FB" w:rsidRPr="00BD0ED8" w:rsidRDefault="002034FB" w:rsidP="002034FB"/>
    <w:p w:rsidR="002034FB" w:rsidRPr="00BD0ED8" w:rsidRDefault="002034FB" w:rsidP="002034FB"/>
    <w:p w:rsidR="002034FB" w:rsidRPr="00BD0ED8" w:rsidRDefault="002034FB" w:rsidP="002034FB"/>
    <w:p w:rsidR="002034FB" w:rsidRPr="00BD0ED8" w:rsidRDefault="002034FB" w:rsidP="002034FB"/>
    <w:p w:rsidR="002034FB" w:rsidRPr="00BD0ED8" w:rsidRDefault="002034FB" w:rsidP="002034FB"/>
    <w:p w:rsidR="002034FB" w:rsidRPr="00BD0ED8" w:rsidRDefault="002034FB" w:rsidP="002034FB"/>
    <w:p w:rsidR="002034FB" w:rsidRPr="00BD0ED8" w:rsidRDefault="002034FB" w:rsidP="002034FB"/>
    <w:p w:rsidR="002034FB" w:rsidRPr="00BD0ED8" w:rsidRDefault="002034FB" w:rsidP="002034FB"/>
    <w:p w:rsidR="002034FB" w:rsidRPr="00BD0ED8" w:rsidRDefault="002034FB" w:rsidP="002034FB"/>
    <w:p w:rsidR="002034FB" w:rsidRPr="00BD0ED8" w:rsidRDefault="002034FB" w:rsidP="002034FB"/>
    <w:p w:rsidR="002034FB" w:rsidRPr="00BD0ED8" w:rsidRDefault="002034FB" w:rsidP="002034FB"/>
    <w:p w:rsidR="00D6620E" w:rsidRDefault="00D6620E" w:rsidP="003E6017">
      <w:pPr>
        <w:pStyle w:val="Heading1"/>
        <w:rPr>
          <w:rFonts w:asciiTheme="majorBidi" w:hAnsiTheme="majorBidi" w:cstheme="majorBidi"/>
          <w:sz w:val="28"/>
          <w:szCs w:val="28"/>
        </w:rPr>
      </w:pPr>
      <w:bookmarkStart w:id="120" w:name="_Toc216454153"/>
      <w:bookmarkStart w:id="121" w:name="_Toc216454896"/>
      <w:bookmarkStart w:id="122" w:name="_Toc216455716"/>
    </w:p>
    <w:p w:rsidR="009C50B2" w:rsidRDefault="009C50B2" w:rsidP="009C50B2"/>
    <w:p w:rsidR="009C50B2" w:rsidRDefault="009C50B2" w:rsidP="009C50B2"/>
    <w:p w:rsidR="009C50B2" w:rsidRDefault="009C50B2" w:rsidP="009C50B2"/>
    <w:p w:rsidR="009C50B2" w:rsidRDefault="009C50B2" w:rsidP="009C50B2"/>
    <w:p w:rsidR="009C50B2" w:rsidRDefault="009C50B2" w:rsidP="009C50B2"/>
    <w:p w:rsidR="009C50B2" w:rsidRDefault="009C50B2" w:rsidP="009C50B2"/>
    <w:p w:rsidR="009C50B2" w:rsidRDefault="009C50B2" w:rsidP="009C50B2"/>
    <w:p w:rsidR="009C50B2" w:rsidRDefault="009C50B2" w:rsidP="009C50B2"/>
    <w:p w:rsidR="009C50B2" w:rsidRPr="009C50B2" w:rsidRDefault="009C50B2" w:rsidP="009C50B2"/>
    <w:p w:rsidR="00D6620E" w:rsidRDefault="00D6620E" w:rsidP="00D6620E"/>
    <w:p w:rsidR="00D6620E" w:rsidRDefault="00D6620E" w:rsidP="003E6017">
      <w:pPr>
        <w:pStyle w:val="Heading1"/>
        <w:rPr>
          <w:rFonts w:ascii="Times New Roman" w:hAnsi="Times New Roman" w:cs="Times New Roman"/>
          <w:b w:val="0"/>
          <w:bCs w:val="0"/>
          <w:kern w:val="0"/>
          <w:sz w:val="24"/>
          <w:szCs w:val="24"/>
        </w:rPr>
      </w:pPr>
    </w:p>
    <w:p w:rsidR="00D6620E" w:rsidRPr="00D6620E" w:rsidRDefault="00D6620E" w:rsidP="00D6620E"/>
    <w:p w:rsidR="009C50B2" w:rsidRDefault="009C50B2" w:rsidP="00546AB9">
      <w:pPr>
        <w:pStyle w:val="Heading1"/>
        <w:spacing w:before="0" w:after="0" w:line="360" w:lineRule="auto"/>
        <w:rPr>
          <w:rFonts w:asciiTheme="majorBidi" w:hAnsiTheme="majorBidi" w:cstheme="majorBidi"/>
          <w:sz w:val="28"/>
          <w:szCs w:val="28"/>
        </w:rPr>
      </w:pPr>
      <w:bookmarkStart w:id="123" w:name="_Toc225059650"/>
    </w:p>
    <w:p w:rsidR="009C50B2" w:rsidRDefault="009C50B2" w:rsidP="00546AB9">
      <w:pPr>
        <w:pStyle w:val="Heading1"/>
        <w:spacing w:before="0" w:after="0" w:line="360" w:lineRule="auto"/>
        <w:rPr>
          <w:rFonts w:asciiTheme="majorBidi" w:hAnsiTheme="majorBidi" w:cstheme="majorBidi"/>
          <w:sz w:val="28"/>
          <w:szCs w:val="28"/>
        </w:rPr>
      </w:pPr>
    </w:p>
    <w:p w:rsidR="009C50B2" w:rsidRDefault="009C50B2" w:rsidP="009C50B2"/>
    <w:p w:rsidR="009C50B2" w:rsidRPr="009C50B2" w:rsidRDefault="009C50B2" w:rsidP="009C50B2"/>
    <w:p w:rsidR="00626118" w:rsidRDefault="003E6017" w:rsidP="00546AB9">
      <w:pPr>
        <w:pStyle w:val="Heading1"/>
        <w:spacing w:before="0" w:after="0" w:line="360" w:lineRule="auto"/>
        <w:rPr>
          <w:rFonts w:asciiTheme="majorBidi" w:hAnsiTheme="majorBidi" w:cstheme="majorBidi"/>
          <w:sz w:val="28"/>
          <w:szCs w:val="28"/>
        </w:rPr>
      </w:pPr>
      <w:r w:rsidRPr="00F41FD5">
        <w:rPr>
          <w:rFonts w:asciiTheme="majorBidi" w:hAnsiTheme="majorBidi" w:cstheme="majorBidi"/>
          <w:sz w:val="28"/>
          <w:szCs w:val="28"/>
        </w:rPr>
        <w:lastRenderedPageBreak/>
        <w:t xml:space="preserve">5. </w:t>
      </w:r>
      <w:r w:rsidR="00626118" w:rsidRPr="00F41FD5">
        <w:rPr>
          <w:rFonts w:asciiTheme="majorBidi" w:hAnsiTheme="majorBidi" w:cstheme="majorBidi"/>
          <w:sz w:val="28"/>
          <w:szCs w:val="28"/>
        </w:rPr>
        <w:t>M</w:t>
      </w:r>
      <w:r w:rsidR="00830616" w:rsidRPr="00F41FD5">
        <w:rPr>
          <w:rFonts w:asciiTheme="majorBidi" w:hAnsiTheme="majorBidi" w:cstheme="majorBidi"/>
          <w:sz w:val="28"/>
          <w:szCs w:val="28"/>
        </w:rPr>
        <w:t>ETHODOLOGY</w:t>
      </w:r>
      <w:bookmarkEnd w:id="120"/>
      <w:bookmarkEnd w:id="121"/>
      <w:bookmarkEnd w:id="122"/>
      <w:bookmarkEnd w:id="123"/>
      <w:r w:rsidR="00CE52B2" w:rsidRPr="00F41FD5">
        <w:rPr>
          <w:rFonts w:asciiTheme="majorBidi" w:hAnsiTheme="majorBidi" w:cstheme="majorBidi"/>
          <w:sz w:val="28"/>
          <w:szCs w:val="28"/>
        </w:rPr>
        <w:t xml:space="preserve"> </w:t>
      </w:r>
    </w:p>
    <w:p w:rsidR="00546AB9" w:rsidRPr="00546AB9" w:rsidRDefault="00546AB9" w:rsidP="00546AB9"/>
    <w:p w:rsidR="00C0368C" w:rsidRPr="00F41FD5" w:rsidRDefault="00C0368C" w:rsidP="009C50B2">
      <w:pPr>
        <w:tabs>
          <w:tab w:val="left" w:pos="426"/>
        </w:tabs>
        <w:spacing w:line="360" w:lineRule="auto"/>
        <w:ind w:firstLine="709"/>
        <w:jc w:val="both"/>
        <w:rPr>
          <w:color w:val="292526"/>
        </w:rPr>
      </w:pPr>
      <w:r w:rsidRPr="00F41FD5">
        <w:rPr>
          <w:color w:val="292526"/>
        </w:rPr>
        <w:t xml:space="preserve">The magnitude of and the fuel used for marginal electricity generation vary from province to province and from hour to hour. To estimate the reduction in GHG emissions, it is necessary to have information on both the magnitude of the marginal electricity generation, and the fuel used to generate the marginal electricity for each province </w:t>
      </w:r>
      <w:r w:rsidRPr="00F41FD5">
        <w:t>as a function of time</w:t>
      </w:r>
      <w:r w:rsidRPr="00F41FD5">
        <w:rPr>
          <w:color w:val="292526"/>
        </w:rPr>
        <w:t xml:space="preserve">. However, this information is regarded confidential by most utilities and is not made public. </w:t>
      </w:r>
    </w:p>
    <w:p w:rsidR="009928F3" w:rsidRPr="00F41FD5" w:rsidRDefault="009928F3" w:rsidP="002674ED">
      <w:pPr>
        <w:pStyle w:val="Body"/>
        <w:spacing w:line="360" w:lineRule="auto"/>
        <w:ind w:firstLine="142"/>
        <w:rPr>
          <w:color w:val="292526"/>
          <w:sz w:val="24"/>
          <w:szCs w:val="24"/>
        </w:rPr>
      </w:pPr>
    </w:p>
    <w:p w:rsidR="00C0368C" w:rsidRPr="00F41FD5" w:rsidRDefault="00C0368C" w:rsidP="009C50B2">
      <w:pPr>
        <w:pStyle w:val="Body"/>
        <w:spacing w:before="0" w:line="360" w:lineRule="auto"/>
        <w:ind w:firstLine="709"/>
        <w:rPr>
          <w:color w:val="292526"/>
          <w:sz w:val="24"/>
          <w:szCs w:val="24"/>
        </w:rPr>
      </w:pPr>
      <w:r w:rsidRPr="00F41FD5">
        <w:rPr>
          <w:color w:val="292526"/>
          <w:sz w:val="24"/>
          <w:szCs w:val="24"/>
        </w:rPr>
        <w:t>Electric utilities determine the source of marginal electricity to dispatch as the demand for electricity changes using complex and dynamic dispatch rules that take into consideration operational and economic conditions. Since these conditions change on a continuous basis, it is practically impossible to predict with precision the magnitude of the marginal generation and the fuel used on a time scale of hours, or even days. Therefore, three methods are proposed here to estimate the GHG emissions from marginal electricity generation in each province on an annual or on a monthly basis</w:t>
      </w:r>
      <w:r w:rsidR="00156B72" w:rsidRPr="00F41FD5">
        <w:rPr>
          <w:color w:val="292526"/>
          <w:sz w:val="24"/>
          <w:szCs w:val="24"/>
        </w:rPr>
        <w:t>:</w:t>
      </w:r>
    </w:p>
    <w:p w:rsidR="00156B72" w:rsidRPr="00F41FD5" w:rsidRDefault="00156B72" w:rsidP="002674ED">
      <w:pPr>
        <w:pStyle w:val="Body"/>
        <w:spacing w:line="360" w:lineRule="auto"/>
        <w:rPr>
          <w:color w:val="292526"/>
          <w:sz w:val="24"/>
          <w:szCs w:val="24"/>
        </w:rPr>
      </w:pPr>
    </w:p>
    <w:p w:rsidR="00156B72" w:rsidRPr="00F41FD5" w:rsidRDefault="004E49C0" w:rsidP="002B003E">
      <w:pPr>
        <w:pStyle w:val="Body"/>
        <w:numPr>
          <w:ilvl w:val="0"/>
          <w:numId w:val="3"/>
        </w:numPr>
        <w:spacing w:line="360" w:lineRule="auto"/>
        <w:ind w:left="426" w:hanging="426"/>
        <w:rPr>
          <w:sz w:val="32"/>
          <w:szCs w:val="32"/>
        </w:rPr>
      </w:pPr>
      <w:r>
        <w:rPr>
          <w:rFonts w:eastAsia="+mn-ea"/>
          <w:sz w:val="24"/>
          <w:szCs w:val="24"/>
        </w:rPr>
        <w:t xml:space="preserve">Weighted </w:t>
      </w:r>
      <w:r w:rsidR="00156B72" w:rsidRPr="00F41FD5">
        <w:rPr>
          <w:rFonts w:eastAsia="+mn-ea"/>
          <w:sz w:val="24"/>
          <w:szCs w:val="24"/>
        </w:rPr>
        <w:t>Annual Marginal GHG Intensity Factors</w:t>
      </w:r>
    </w:p>
    <w:p w:rsidR="00156B72" w:rsidRPr="00F41FD5" w:rsidRDefault="00156B72" w:rsidP="002B003E">
      <w:pPr>
        <w:pStyle w:val="Body"/>
        <w:numPr>
          <w:ilvl w:val="0"/>
          <w:numId w:val="3"/>
        </w:numPr>
        <w:spacing w:line="360" w:lineRule="auto"/>
        <w:ind w:left="426" w:hanging="426"/>
        <w:rPr>
          <w:sz w:val="32"/>
          <w:szCs w:val="32"/>
        </w:rPr>
      </w:pPr>
      <w:r w:rsidRPr="00F41FD5">
        <w:rPr>
          <w:rFonts w:eastAsia="+mn-ea"/>
          <w:sz w:val="24"/>
          <w:szCs w:val="24"/>
        </w:rPr>
        <w:t>Monthly GHG Intensity Factors based on ICF</w:t>
      </w:r>
      <w:r w:rsidR="003E16A8" w:rsidRPr="00F41FD5">
        <w:rPr>
          <w:rStyle w:val="FootnoteReference"/>
          <w:rFonts w:eastAsia="+mn-ea"/>
          <w:sz w:val="24"/>
          <w:szCs w:val="24"/>
        </w:rPr>
        <w:footnoteReference w:id="5"/>
      </w:r>
      <w:r w:rsidR="00171787" w:rsidRPr="00F41FD5">
        <w:rPr>
          <w:rFonts w:eastAsia="+mn-ea"/>
          <w:sz w:val="24"/>
          <w:szCs w:val="24"/>
        </w:rPr>
        <w:t xml:space="preserve"> </w:t>
      </w:r>
      <w:r w:rsidRPr="00F41FD5">
        <w:rPr>
          <w:rFonts w:eastAsia="+mn-ea"/>
          <w:sz w:val="24"/>
          <w:szCs w:val="24"/>
        </w:rPr>
        <w:t xml:space="preserve">Estimates </w:t>
      </w:r>
    </w:p>
    <w:p w:rsidR="00156B72" w:rsidRPr="00F41FD5" w:rsidRDefault="00156B72" w:rsidP="002B003E">
      <w:pPr>
        <w:pStyle w:val="Body"/>
        <w:numPr>
          <w:ilvl w:val="0"/>
          <w:numId w:val="3"/>
        </w:numPr>
        <w:spacing w:line="360" w:lineRule="auto"/>
        <w:ind w:left="426" w:hanging="426"/>
        <w:rPr>
          <w:sz w:val="32"/>
          <w:szCs w:val="32"/>
        </w:rPr>
      </w:pPr>
      <w:r w:rsidRPr="00F41FD5">
        <w:rPr>
          <w:rFonts w:asciiTheme="majorBidi" w:eastAsia="+mn-ea" w:hAnsiTheme="majorBidi" w:cstheme="majorBidi"/>
          <w:sz w:val="24"/>
          <w:szCs w:val="24"/>
        </w:rPr>
        <w:t xml:space="preserve">Monthly </w:t>
      </w:r>
      <w:r w:rsidR="00732A4E" w:rsidRPr="00F41FD5">
        <w:rPr>
          <w:rFonts w:asciiTheme="majorBidi" w:eastAsia="+mn-ea" w:hAnsiTheme="majorBidi" w:cstheme="majorBidi"/>
          <w:sz w:val="24"/>
          <w:szCs w:val="24"/>
        </w:rPr>
        <w:t xml:space="preserve">or Seasonal </w:t>
      </w:r>
      <w:r w:rsidRPr="00F41FD5">
        <w:rPr>
          <w:rFonts w:asciiTheme="majorBidi" w:eastAsia="+mn-ea" w:hAnsiTheme="majorBidi" w:cstheme="majorBidi"/>
          <w:sz w:val="24"/>
          <w:szCs w:val="24"/>
        </w:rPr>
        <w:t>GHG Intensity Factors Estimated Based on Reported Data</w:t>
      </w:r>
    </w:p>
    <w:p w:rsidR="00156B72" w:rsidRPr="00F41FD5" w:rsidRDefault="00156B72" w:rsidP="002674ED">
      <w:pPr>
        <w:pStyle w:val="Body"/>
        <w:spacing w:line="360" w:lineRule="auto"/>
        <w:ind w:left="720"/>
        <w:rPr>
          <w:sz w:val="24"/>
          <w:szCs w:val="24"/>
        </w:rPr>
      </w:pPr>
    </w:p>
    <w:p w:rsidR="006F7248" w:rsidRDefault="00305C32" w:rsidP="00F87BBD">
      <w:pPr>
        <w:pStyle w:val="Body"/>
        <w:spacing w:line="360" w:lineRule="auto"/>
        <w:ind w:firstLine="709"/>
        <w:rPr>
          <w:sz w:val="24"/>
          <w:szCs w:val="24"/>
        </w:rPr>
      </w:pPr>
      <w:r>
        <w:rPr>
          <w:sz w:val="24"/>
          <w:szCs w:val="24"/>
        </w:rPr>
        <w:t xml:space="preserve">In the </w:t>
      </w:r>
      <w:r w:rsidR="004E49C0">
        <w:rPr>
          <w:sz w:val="24"/>
          <w:szCs w:val="24"/>
        </w:rPr>
        <w:t xml:space="preserve">weighted </w:t>
      </w:r>
      <w:r w:rsidR="003667E1" w:rsidRPr="00F41FD5">
        <w:rPr>
          <w:sz w:val="24"/>
          <w:szCs w:val="24"/>
        </w:rPr>
        <w:t>annual marginal GHG intensity factor</w:t>
      </w:r>
      <w:r w:rsidR="00F055FB" w:rsidRPr="00F41FD5">
        <w:rPr>
          <w:sz w:val="24"/>
          <w:szCs w:val="24"/>
        </w:rPr>
        <w:t>s</w:t>
      </w:r>
      <w:r w:rsidR="003667E1" w:rsidRPr="00F41FD5">
        <w:rPr>
          <w:sz w:val="24"/>
          <w:szCs w:val="24"/>
        </w:rPr>
        <w:t xml:space="preserve">  method</w:t>
      </w:r>
      <w:r w:rsidR="00F055FB" w:rsidRPr="00F41FD5">
        <w:rPr>
          <w:sz w:val="24"/>
          <w:szCs w:val="24"/>
        </w:rPr>
        <w:t>,</w:t>
      </w:r>
      <w:r>
        <w:rPr>
          <w:sz w:val="24"/>
          <w:szCs w:val="24"/>
        </w:rPr>
        <w:t xml:space="preserve"> the mix of the fuel sources</w:t>
      </w:r>
      <w:r w:rsidR="003667E1" w:rsidRPr="00F41FD5">
        <w:rPr>
          <w:sz w:val="24"/>
          <w:szCs w:val="24"/>
        </w:rPr>
        <w:t xml:space="preserve"> used for marginal generation we</w:t>
      </w:r>
      <w:r w:rsidR="00D6620E">
        <w:rPr>
          <w:sz w:val="24"/>
          <w:szCs w:val="24"/>
        </w:rPr>
        <w:t xml:space="preserve">re identified for each province. </w:t>
      </w:r>
      <w:r w:rsidR="00185882" w:rsidRPr="00F41FD5">
        <w:rPr>
          <w:sz w:val="24"/>
          <w:szCs w:val="24"/>
        </w:rPr>
        <w:t xml:space="preserve">The annual marginal GHG intensity factors were calculated </w:t>
      </w:r>
      <w:r w:rsidR="008B7CEF" w:rsidRPr="00F41FD5">
        <w:rPr>
          <w:sz w:val="24"/>
          <w:szCs w:val="24"/>
        </w:rPr>
        <w:t>for</w:t>
      </w:r>
      <w:r w:rsidR="007226FB" w:rsidRPr="00F41FD5">
        <w:rPr>
          <w:sz w:val="24"/>
          <w:szCs w:val="24"/>
        </w:rPr>
        <w:t xml:space="preserve"> </w:t>
      </w:r>
      <w:r w:rsidR="00CF4898">
        <w:rPr>
          <w:sz w:val="24"/>
          <w:szCs w:val="24"/>
        </w:rPr>
        <w:t xml:space="preserve">years </w:t>
      </w:r>
      <w:r w:rsidR="007226FB" w:rsidRPr="00F41FD5">
        <w:rPr>
          <w:sz w:val="24"/>
          <w:szCs w:val="24"/>
        </w:rPr>
        <w:t xml:space="preserve">2004-2006, </w:t>
      </w:r>
      <w:r w:rsidR="00185882" w:rsidRPr="00F41FD5">
        <w:rPr>
          <w:sz w:val="24"/>
          <w:szCs w:val="24"/>
        </w:rPr>
        <w:t>assuming that the fuel mix used for</w:t>
      </w:r>
      <w:r w:rsidR="006F7248" w:rsidRPr="00F41FD5">
        <w:rPr>
          <w:sz w:val="24"/>
          <w:szCs w:val="24"/>
        </w:rPr>
        <w:t xml:space="preserve"> </w:t>
      </w:r>
      <w:r w:rsidR="00185882" w:rsidRPr="00F41FD5">
        <w:rPr>
          <w:sz w:val="24"/>
          <w:szCs w:val="24"/>
        </w:rPr>
        <w:t xml:space="preserve">marginal generation </w:t>
      </w:r>
      <w:r w:rsidR="006F7248" w:rsidRPr="00F41FD5">
        <w:rPr>
          <w:sz w:val="24"/>
          <w:szCs w:val="24"/>
        </w:rPr>
        <w:t xml:space="preserve"> </w:t>
      </w:r>
      <w:r w:rsidR="00185882" w:rsidRPr="00F41FD5">
        <w:rPr>
          <w:sz w:val="24"/>
          <w:szCs w:val="24"/>
        </w:rPr>
        <w:t>ha</w:t>
      </w:r>
      <w:r w:rsidR="00D6620E">
        <w:rPr>
          <w:sz w:val="24"/>
          <w:szCs w:val="24"/>
        </w:rPr>
        <w:t>s</w:t>
      </w:r>
      <w:r w:rsidR="00185882" w:rsidRPr="00F41FD5">
        <w:rPr>
          <w:sz w:val="24"/>
          <w:szCs w:val="24"/>
        </w:rPr>
        <w:t xml:space="preserve"> the same ratio as the mix of these fuels in the annual generation.</w:t>
      </w:r>
      <w:r w:rsidR="007226FB" w:rsidRPr="00F41FD5">
        <w:rPr>
          <w:sz w:val="24"/>
          <w:szCs w:val="24"/>
        </w:rPr>
        <w:t xml:space="preserve"> Based on th</w:t>
      </w:r>
      <w:r w:rsidR="008B7CEF" w:rsidRPr="00F41FD5">
        <w:rPr>
          <w:sz w:val="24"/>
          <w:szCs w:val="24"/>
        </w:rPr>
        <w:t xml:space="preserve">e predicted marginal fuels mix for </w:t>
      </w:r>
      <w:r w:rsidR="00CF4898">
        <w:rPr>
          <w:sz w:val="24"/>
          <w:szCs w:val="24"/>
        </w:rPr>
        <w:t xml:space="preserve">years </w:t>
      </w:r>
      <w:r w:rsidR="008B7CEF" w:rsidRPr="00F41FD5">
        <w:rPr>
          <w:sz w:val="24"/>
          <w:szCs w:val="24"/>
        </w:rPr>
        <w:t xml:space="preserve">2004-2006, the </w:t>
      </w:r>
      <w:r w:rsidR="008B7CEF" w:rsidRPr="00F41FD5">
        <w:rPr>
          <w:sz w:val="24"/>
          <w:szCs w:val="24"/>
        </w:rPr>
        <w:lastRenderedPageBreak/>
        <w:t>weighted averaging approch was used to calculate  the</w:t>
      </w:r>
      <w:r w:rsidR="003613C1">
        <w:rPr>
          <w:sz w:val="24"/>
          <w:szCs w:val="24"/>
        </w:rPr>
        <w:t xml:space="preserve"> weighted</w:t>
      </w:r>
      <w:r w:rsidR="008B7CEF" w:rsidRPr="00F41FD5">
        <w:rPr>
          <w:sz w:val="24"/>
          <w:szCs w:val="24"/>
        </w:rPr>
        <w:t xml:space="preserve"> annual marginal GHG intensity factors.  </w:t>
      </w:r>
      <w:r w:rsidR="00D6620E">
        <w:rPr>
          <w:sz w:val="24"/>
          <w:szCs w:val="24"/>
        </w:rPr>
        <w:t>This method is described in detail in section 5.2</w:t>
      </w:r>
      <w:r w:rsidR="000E75FC">
        <w:rPr>
          <w:sz w:val="24"/>
          <w:szCs w:val="24"/>
        </w:rPr>
        <w:t>.</w:t>
      </w:r>
    </w:p>
    <w:p w:rsidR="00546AB9" w:rsidRPr="00F41FD5" w:rsidRDefault="00546AB9" w:rsidP="00546AB9">
      <w:pPr>
        <w:pStyle w:val="Body"/>
        <w:spacing w:line="360" w:lineRule="auto"/>
        <w:rPr>
          <w:sz w:val="24"/>
          <w:szCs w:val="24"/>
        </w:rPr>
      </w:pPr>
    </w:p>
    <w:p w:rsidR="00BE4870" w:rsidRDefault="006F7248" w:rsidP="00F87BBD">
      <w:pPr>
        <w:pStyle w:val="Body"/>
        <w:spacing w:line="360" w:lineRule="auto"/>
        <w:ind w:firstLine="658"/>
        <w:rPr>
          <w:sz w:val="24"/>
          <w:szCs w:val="24"/>
        </w:rPr>
      </w:pPr>
      <w:r w:rsidRPr="00F41FD5">
        <w:rPr>
          <w:sz w:val="24"/>
          <w:szCs w:val="24"/>
        </w:rPr>
        <w:t>For</w:t>
      </w:r>
      <w:r w:rsidR="00185882" w:rsidRPr="00F41FD5">
        <w:rPr>
          <w:sz w:val="24"/>
          <w:szCs w:val="24"/>
        </w:rPr>
        <w:t xml:space="preserve"> th</w:t>
      </w:r>
      <w:r w:rsidRPr="00F41FD5">
        <w:rPr>
          <w:sz w:val="24"/>
          <w:szCs w:val="24"/>
        </w:rPr>
        <w:t xml:space="preserve">e monthly GHG intensity factors </w:t>
      </w:r>
      <w:r w:rsidR="00185882" w:rsidRPr="00F41FD5">
        <w:rPr>
          <w:sz w:val="24"/>
          <w:szCs w:val="24"/>
        </w:rPr>
        <w:t xml:space="preserve">based on ICF estimates, the International Consulting Firm </w:t>
      </w:r>
      <w:r w:rsidR="00BE4870" w:rsidRPr="00F41FD5">
        <w:rPr>
          <w:sz w:val="24"/>
          <w:szCs w:val="24"/>
        </w:rPr>
        <w:t>used its modelling tool Inegrated Planing Model (IPM) to identify the magnitude of and the fuel</w:t>
      </w:r>
      <w:r w:rsidRPr="00F41FD5">
        <w:rPr>
          <w:sz w:val="24"/>
          <w:szCs w:val="24"/>
        </w:rPr>
        <w:t>s</w:t>
      </w:r>
      <w:r w:rsidR="008B7CEF" w:rsidRPr="00F41FD5">
        <w:rPr>
          <w:sz w:val="24"/>
          <w:szCs w:val="24"/>
        </w:rPr>
        <w:t xml:space="preserve"> mix</w:t>
      </w:r>
      <w:r w:rsidR="00BE4870" w:rsidRPr="00F41FD5">
        <w:rPr>
          <w:sz w:val="24"/>
          <w:szCs w:val="24"/>
        </w:rPr>
        <w:t xml:space="preserve"> used for marginal electricity generation over the period of 2004-2007</w:t>
      </w:r>
      <w:r w:rsidR="00D6620E">
        <w:rPr>
          <w:sz w:val="24"/>
          <w:szCs w:val="24"/>
        </w:rPr>
        <w:t xml:space="preserve"> </w:t>
      </w:r>
      <w:r w:rsidR="00BE4870" w:rsidRPr="00F41FD5">
        <w:rPr>
          <w:sz w:val="24"/>
          <w:szCs w:val="24"/>
        </w:rPr>
        <w:t xml:space="preserve">on monthly basis for each province </w:t>
      </w:r>
      <w:r w:rsidR="008B7CEF" w:rsidRPr="00F41FD5">
        <w:rPr>
          <w:sz w:val="24"/>
          <w:szCs w:val="24"/>
        </w:rPr>
        <w:t>in</w:t>
      </w:r>
      <w:r w:rsidRPr="00F41FD5">
        <w:rPr>
          <w:sz w:val="24"/>
          <w:szCs w:val="24"/>
        </w:rPr>
        <w:t xml:space="preserve"> Canada except</w:t>
      </w:r>
      <w:r w:rsidR="00F41FD5">
        <w:rPr>
          <w:sz w:val="24"/>
          <w:szCs w:val="24"/>
        </w:rPr>
        <w:t xml:space="preserve"> </w:t>
      </w:r>
      <w:r w:rsidR="00632929">
        <w:rPr>
          <w:sz w:val="24"/>
          <w:szCs w:val="24"/>
        </w:rPr>
        <w:t xml:space="preserve">for </w:t>
      </w:r>
      <w:r w:rsidRPr="00F41FD5">
        <w:rPr>
          <w:sz w:val="24"/>
          <w:szCs w:val="24"/>
        </w:rPr>
        <w:t>Prince Edwa</w:t>
      </w:r>
      <w:r w:rsidR="00BE4870" w:rsidRPr="00F41FD5">
        <w:rPr>
          <w:sz w:val="24"/>
          <w:szCs w:val="24"/>
        </w:rPr>
        <w:t>rd Island and Newfoundland. Based on these estimates</w:t>
      </w:r>
      <w:r w:rsidRPr="00F41FD5">
        <w:rPr>
          <w:sz w:val="24"/>
          <w:szCs w:val="24"/>
        </w:rPr>
        <w:t>,</w:t>
      </w:r>
      <w:r w:rsidR="00BE4870" w:rsidRPr="00F41FD5">
        <w:rPr>
          <w:sz w:val="24"/>
          <w:szCs w:val="24"/>
        </w:rPr>
        <w:t xml:space="preserve"> the</w:t>
      </w:r>
      <w:r w:rsidR="008B7CEF" w:rsidRPr="00F41FD5">
        <w:rPr>
          <w:sz w:val="24"/>
          <w:szCs w:val="24"/>
        </w:rPr>
        <w:t xml:space="preserve"> pr</w:t>
      </w:r>
      <w:r w:rsidR="00D6620E">
        <w:rPr>
          <w:sz w:val="24"/>
          <w:szCs w:val="24"/>
        </w:rPr>
        <w:t>e</w:t>
      </w:r>
      <w:r w:rsidR="008B7CEF" w:rsidRPr="00F41FD5">
        <w:rPr>
          <w:sz w:val="24"/>
          <w:szCs w:val="24"/>
        </w:rPr>
        <w:t>dicted</w:t>
      </w:r>
      <w:r w:rsidR="00BE4870" w:rsidRPr="00F41FD5">
        <w:rPr>
          <w:sz w:val="24"/>
          <w:szCs w:val="24"/>
        </w:rPr>
        <w:t xml:space="preserve"> marginal fuel mix and the associated GHG intensity factors </w:t>
      </w:r>
      <w:r w:rsidR="000E75FC">
        <w:rPr>
          <w:sz w:val="24"/>
          <w:szCs w:val="24"/>
        </w:rPr>
        <w:t>on a</w:t>
      </w:r>
      <w:r w:rsidR="0032050D" w:rsidRPr="00F41FD5">
        <w:rPr>
          <w:sz w:val="24"/>
          <w:szCs w:val="24"/>
        </w:rPr>
        <w:t xml:space="preserve"> monthly basis </w:t>
      </w:r>
      <w:r w:rsidR="00BE4870" w:rsidRPr="00F41FD5">
        <w:rPr>
          <w:sz w:val="24"/>
          <w:szCs w:val="24"/>
        </w:rPr>
        <w:t>were developed using the weighted averaging approch.</w:t>
      </w:r>
      <w:r w:rsidR="000E75FC">
        <w:rPr>
          <w:sz w:val="24"/>
          <w:szCs w:val="24"/>
        </w:rPr>
        <w:t xml:space="preserve"> This method is described in detail in section 5.3.</w:t>
      </w:r>
    </w:p>
    <w:p w:rsidR="00546AB9" w:rsidRPr="00F41FD5" w:rsidRDefault="00546AB9" w:rsidP="00546AB9">
      <w:pPr>
        <w:pStyle w:val="Body"/>
        <w:spacing w:line="360" w:lineRule="auto"/>
        <w:rPr>
          <w:sz w:val="24"/>
          <w:szCs w:val="24"/>
        </w:rPr>
      </w:pPr>
    </w:p>
    <w:p w:rsidR="005F6311" w:rsidRPr="00F41FD5" w:rsidRDefault="0032050D" w:rsidP="00F87BBD">
      <w:pPr>
        <w:pStyle w:val="Body"/>
        <w:spacing w:line="360" w:lineRule="auto"/>
        <w:ind w:firstLine="658"/>
        <w:rPr>
          <w:rFonts w:asciiTheme="majorBidi" w:eastAsia="+mn-ea" w:hAnsiTheme="majorBidi" w:cstheme="majorBidi"/>
          <w:sz w:val="24"/>
          <w:szCs w:val="24"/>
        </w:rPr>
      </w:pPr>
      <w:r w:rsidRPr="00F41FD5">
        <w:rPr>
          <w:rFonts w:asciiTheme="majorBidi" w:eastAsia="+mn-ea" w:hAnsiTheme="majorBidi" w:cstheme="majorBidi"/>
          <w:sz w:val="24"/>
          <w:szCs w:val="24"/>
        </w:rPr>
        <w:t>Final</w:t>
      </w:r>
      <w:r w:rsidR="001B71BA">
        <w:rPr>
          <w:rFonts w:asciiTheme="majorBidi" w:eastAsia="+mn-ea" w:hAnsiTheme="majorBidi" w:cstheme="majorBidi"/>
          <w:sz w:val="24"/>
          <w:szCs w:val="24"/>
        </w:rPr>
        <w:t>l</w:t>
      </w:r>
      <w:r w:rsidRPr="00F41FD5">
        <w:rPr>
          <w:rFonts w:asciiTheme="majorBidi" w:eastAsia="+mn-ea" w:hAnsiTheme="majorBidi" w:cstheme="majorBidi"/>
          <w:sz w:val="24"/>
          <w:szCs w:val="24"/>
        </w:rPr>
        <w:t>y, t</w:t>
      </w:r>
      <w:r w:rsidR="00BE4870" w:rsidRPr="00F41FD5">
        <w:rPr>
          <w:rFonts w:asciiTheme="majorBidi" w:eastAsia="+mn-ea" w:hAnsiTheme="majorBidi" w:cstheme="majorBidi"/>
          <w:sz w:val="24"/>
          <w:szCs w:val="24"/>
        </w:rPr>
        <w:t xml:space="preserve">he monthly or </w:t>
      </w:r>
      <w:r w:rsidR="00F41FD5">
        <w:rPr>
          <w:rFonts w:asciiTheme="majorBidi" w:eastAsia="+mn-ea" w:hAnsiTheme="majorBidi" w:cstheme="majorBidi"/>
          <w:sz w:val="24"/>
          <w:szCs w:val="24"/>
        </w:rPr>
        <w:t>s</w:t>
      </w:r>
      <w:r w:rsidR="00BE4870" w:rsidRPr="00F41FD5">
        <w:rPr>
          <w:rFonts w:asciiTheme="majorBidi" w:eastAsia="+mn-ea" w:hAnsiTheme="majorBidi" w:cstheme="majorBidi"/>
          <w:sz w:val="24"/>
          <w:szCs w:val="24"/>
        </w:rPr>
        <w:t>easonal GHG intensity factors</w:t>
      </w:r>
      <w:r w:rsidR="000E75FC">
        <w:rPr>
          <w:rFonts w:asciiTheme="majorBidi" w:eastAsia="+mn-ea" w:hAnsiTheme="majorBidi" w:cstheme="majorBidi"/>
          <w:sz w:val="24"/>
          <w:szCs w:val="24"/>
        </w:rPr>
        <w:t xml:space="preserve"> were</w:t>
      </w:r>
      <w:r w:rsidR="00BE4870" w:rsidRPr="00F41FD5">
        <w:rPr>
          <w:rFonts w:asciiTheme="majorBidi" w:eastAsia="+mn-ea" w:hAnsiTheme="majorBidi" w:cstheme="majorBidi"/>
          <w:sz w:val="24"/>
          <w:szCs w:val="24"/>
        </w:rPr>
        <w:t xml:space="preserve"> estimated based on reported</w:t>
      </w:r>
      <w:r w:rsidR="005F6311" w:rsidRPr="00F41FD5">
        <w:rPr>
          <w:rFonts w:asciiTheme="majorBidi" w:eastAsia="+mn-ea" w:hAnsiTheme="majorBidi" w:cstheme="majorBidi"/>
          <w:sz w:val="24"/>
          <w:szCs w:val="24"/>
        </w:rPr>
        <w:t xml:space="preserve"> data</w:t>
      </w:r>
      <w:r w:rsidR="000E75FC">
        <w:rPr>
          <w:rFonts w:asciiTheme="majorBidi" w:eastAsia="+mn-ea" w:hAnsiTheme="majorBidi" w:cstheme="majorBidi"/>
          <w:sz w:val="24"/>
          <w:szCs w:val="24"/>
        </w:rPr>
        <w:t>, where such data were available</w:t>
      </w:r>
      <w:r w:rsidRPr="00F41FD5">
        <w:rPr>
          <w:rFonts w:asciiTheme="majorBidi" w:eastAsia="+mn-ea" w:hAnsiTheme="majorBidi" w:cstheme="majorBidi"/>
          <w:sz w:val="24"/>
          <w:szCs w:val="24"/>
        </w:rPr>
        <w:t>. T</w:t>
      </w:r>
      <w:r w:rsidR="008777F4" w:rsidRPr="00F41FD5">
        <w:rPr>
          <w:rFonts w:asciiTheme="majorBidi" w:eastAsia="+mn-ea" w:hAnsiTheme="majorBidi" w:cstheme="majorBidi"/>
          <w:sz w:val="24"/>
          <w:szCs w:val="24"/>
        </w:rPr>
        <w:t>his</w:t>
      </w:r>
      <w:r w:rsidR="005F6311" w:rsidRPr="00F41FD5">
        <w:rPr>
          <w:rFonts w:asciiTheme="majorBidi" w:eastAsia="+mn-ea" w:hAnsiTheme="majorBidi" w:cstheme="majorBidi"/>
          <w:sz w:val="24"/>
          <w:szCs w:val="24"/>
        </w:rPr>
        <w:t xml:space="preserve"> approch require</w:t>
      </w:r>
      <w:r w:rsidRPr="00F41FD5">
        <w:rPr>
          <w:rFonts w:asciiTheme="majorBidi" w:eastAsia="+mn-ea" w:hAnsiTheme="majorBidi" w:cstheme="majorBidi"/>
          <w:sz w:val="24"/>
          <w:szCs w:val="24"/>
        </w:rPr>
        <w:t>s</w:t>
      </w:r>
      <w:r w:rsidR="005F6311" w:rsidRPr="00F41FD5">
        <w:rPr>
          <w:rFonts w:asciiTheme="majorBidi" w:eastAsia="+mn-ea" w:hAnsiTheme="majorBidi" w:cstheme="majorBidi"/>
          <w:sz w:val="24"/>
          <w:szCs w:val="24"/>
        </w:rPr>
        <w:t xml:space="preserve"> more detailed data on electricity generation and fuel</w:t>
      </w:r>
      <w:r w:rsidR="000E75FC">
        <w:rPr>
          <w:rFonts w:asciiTheme="majorBidi" w:eastAsia="+mn-ea" w:hAnsiTheme="majorBidi" w:cstheme="majorBidi"/>
          <w:sz w:val="24"/>
          <w:szCs w:val="24"/>
        </w:rPr>
        <w:t>s</w:t>
      </w:r>
      <w:r w:rsidR="005F6311" w:rsidRPr="00F41FD5">
        <w:rPr>
          <w:rFonts w:asciiTheme="majorBidi" w:eastAsia="+mn-ea" w:hAnsiTheme="majorBidi" w:cstheme="majorBidi"/>
          <w:sz w:val="24"/>
          <w:szCs w:val="24"/>
        </w:rPr>
        <w:t xml:space="preserve"> used as </w:t>
      </w:r>
      <w:r w:rsidR="000E75FC">
        <w:rPr>
          <w:rFonts w:asciiTheme="majorBidi" w:eastAsia="+mn-ea" w:hAnsiTheme="majorBidi" w:cstheme="majorBidi"/>
          <w:sz w:val="24"/>
          <w:szCs w:val="24"/>
        </w:rPr>
        <w:t>a</w:t>
      </w:r>
      <w:r w:rsidR="001B71BA">
        <w:rPr>
          <w:rFonts w:asciiTheme="majorBidi" w:eastAsia="+mn-ea" w:hAnsiTheme="majorBidi" w:cstheme="majorBidi"/>
          <w:sz w:val="24"/>
          <w:szCs w:val="24"/>
        </w:rPr>
        <w:t xml:space="preserve"> </w:t>
      </w:r>
      <w:r w:rsidR="000E75FC">
        <w:rPr>
          <w:rFonts w:asciiTheme="majorBidi" w:eastAsia="+mn-ea" w:hAnsiTheme="majorBidi" w:cstheme="majorBidi"/>
          <w:sz w:val="24"/>
          <w:szCs w:val="24"/>
        </w:rPr>
        <w:t>function of time to predict</w:t>
      </w:r>
      <w:r w:rsidR="005F6311" w:rsidRPr="00F41FD5">
        <w:rPr>
          <w:rFonts w:asciiTheme="majorBidi" w:eastAsia="+mn-ea" w:hAnsiTheme="majorBidi" w:cstheme="majorBidi"/>
          <w:sz w:val="24"/>
          <w:szCs w:val="24"/>
        </w:rPr>
        <w:t xml:space="preserve"> the marginal GHG intensity factors. Th</w:t>
      </w:r>
      <w:r w:rsidRPr="00F41FD5">
        <w:rPr>
          <w:rFonts w:asciiTheme="majorBidi" w:eastAsia="+mn-ea" w:hAnsiTheme="majorBidi" w:cstheme="majorBidi"/>
          <w:sz w:val="24"/>
          <w:szCs w:val="24"/>
        </w:rPr>
        <w:t>e</w:t>
      </w:r>
      <w:r w:rsidR="000E75FC">
        <w:rPr>
          <w:rFonts w:asciiTheme="majorBidi" w:eastAsia="+mn-ea" w:hAnsiTheme="majorBidi" w:cstheme="majorBidi"/>
          <w:sz w:val="24"/>
          <w:szCs w:val="24"/>
        </w:rPr>
        <w:t xml:space="preserve"> required data are</w:t>
      </w:r>
      <w:r w:rsidRPr="00F41FD5">
        <w:rPr>
          <w:rFonts w:asciiTheme="majorBidi" w:eastAsia="+mn-ea" w:hAnsiTheme="majorBidi" w:cstheme="majorBidi"/>
          <w:sz w:val="24"/>
          <w:szCs w:val="24"/>
        </w:rPr>
        <w:t xml:space="preserve"> </w:t>
      </w:r>
      <w:r w:rsidR="005F6311" w:rsidRPr="00F41FD5">
        <w:rPr>
          <w:rFonts w:asciiTheme="majorBidi" w:eastAsia="+mn-ea" w:hAnsiTheme="majorBidi" w:cstheme="majorBidi"/>
          <w:sz w:val="24"/>
          <w:szCs w:val="24"/>
        </w:rPr>
        <w:t xml:space="preserve"> reported by electric utilities in Alberta, Ontario, and Qubece. However, the</w:t>
      </w:r>
      <w:r w:rsidR="000D1223" w:rsidRPr="00F41FD5">
        <w:rPr>
          <w:rFonts w:asciiTheme="majorBidi" w:eastAsia="+mn-ea" w:hAnsiTheme="majorBidi" w:cstheme="majorBidi"/>
          <w:sz w:val="24"/>
          <w:szCs w:val="24"/>
        </w:rPr>
        <w:t xml:space="preserve"> level of</w:t>
      </w:r>
      <w:r w:rsidR="008777F4" w:rsidRPr="00F41FD5">
        <w:rPr>
          <w:rFonts w:asciiTheme="majorBidi" w:eastAsia="+mn-ea" w:hAnsiTheme="majorBidi" w:cstheme="majorBidi"/>
          <w:sz w:val="24"/>
          <w:szCs w:val="24"/>
        </w:rPr>
        <w:t xml:space="preserve"> data</w:t>
      </w:r>
      <w:r w:rsidR="000D1223" w:rsidRPr="00F41FD5">
        <w:rPr>
          <w:rFonts w:asciiTheme="majorBidi" w:eastAsia="+mn-ea" w:hAnsiTheme="majorBidi" w:cstheme="majorBidi"/>
          <w:sz w:val="24"/>
          <w:szCs w:val="24"/>
        </w:rPr>
        <w:t xml:space="preserve"> particularization</w:t>
      </w:r>
      <w:r w:rsidR="000E75FC">
        <w:rPr>
          <w:rFonts w:asciiTheme="majorBidi" w:eastAsia="+mn-ea" w:hAnsiTheme="majorBidi" w:cstheme="majorBidi"/>
          <w:sz w:val="24"/>
          <w:szCs w:val="24"/>
        </w:rPr>
        <w:t xml:space="preserve"> varies significantly</w:t>
      </w:r>
      <w:r w:rsidR="0072387F" w:rsidRPr="00F41FD5">
        <w:rPr>
          <w:rFonts w:asciiTheme="majorBidi" w:eastAsia="+mn-ea" w:hAnsiTheme="majorBidi" w:cstheme="majorBidi"/>
          <w:sz w:val="24"/>
          <w:szCs w:val="24"/>
        </w:rPr>
        <w:t xml:space="preserve"> among these provinces. Ther</w:t>
      </w:r>
      <w:r w:rsidR="001B71BA">
        <w:rPr>
          <w:rFonts w:asciiTheme="majorBidi" w:eastAsia="+mn-ea" w:hAnsiTheme="majorBidi" w:cstheme="majorBidi"/>
          <w:sz w:val="24"/>
          <w:szCs w:val="24"/>
        </w:rPr>
        <w:t>e</w:t>
      </w:r>
      <w:r w:rsidR="0072387F" w:rsidRPr="00F41FD5">
        <w:rPr>
          <w:rFonts w:asciiTheme="majorBidi" w:eastAsia="+mn-ea" w:hAnsiTheme="majorBidi" w:cstheme="majorBidi"/>
          <w:sz w:val="24"/>
          <w:szCs w:val="24"/>
        </w:rPr>
        <w:t xml:space="preserve">fore, </w:t>
      </w:r>
      <w:r w:rsidRPr="00F41FD5">
        <w:rPr>
          <w:rFonts w:asciiTheme="majorBidi" w:eastAsia="+mn-ea" w:hAnsiTheme="majorBidi" w:cstheme="majorBidi"/>
          <w:sz w:val="24"/>
          <w:szCs w:val="24"/>
        </w:rPr>
        <w:t>different methods were used</w:t>
      </w:r>
      <w:r w:rsidR="008777F4" w:rsidRPr="00F41FD5">
        <w:rPr>
          <w:rFonts w:asciiTheme="majorBidi" w:eastAsia="+mn-ea" w:hAnsiTheme="majorBidi" w:cstheme="majorBidi"/>
          <w:sz w:val="24"/>
          <w:szCs w:val="24"/>
        </w:rPr>
        <w:t xml:space="preserve"> to estimate the monthly or seasonly GHG intensity factors</w:t>
      </w:r>
      <w:r w:rsidR="0072387F" w:rsidRPr="00F41FD5">
        <w:rPr>
          <w:rFonts w:asciiTheme="majorBidi" w:eastAsia="+mn-ea" w:hAnsiTheme="majorBidi" w:cstheme="majorBidi"/>
          <w:sz w:val="24"/>
          <w:szCs w:val="24"/>
        </w:rPr>
        <w:t xml:space="preserve"> in each province</w:t>
      </w:r>
      <w:r w:rsidR="008777F4" w:rsidRPr="00F41FD5">
        <w:rPr>
          <w:rFonts w:asciiTheme="majorBidi" w:eastAsia="+mn-ea" w:hAnsiTheme="majorBidi" w:cstheme="majorBidi"/>
          <w:sz w:val="24"/>
          <w:szCs w:val="24"/>
        </w:rPr>
        <w:t>.</w:t>
      </w:r>
      <w:r w:rsidR="000E75FC">
        <w:rPr>
          <w:rFonts w:asciiTheme="majorBidi" w:eastAsia="+mn-ea" w:hAnsiTheme="majorBidi" w:cstheme="majorBidi"/>
          <w:sz w:val="24"/>
          <w:szCs w:val="24"/>
        </w:rPr>
        <w:t xml:space="preserve"> </w:t>
      </w:r>
      <w:r w:rsidR="000E75FC">
        <w:rPr>
          <w:sz w:val="24"/>
          <w:szCs w:val="24"/>
        </w:rPr>
        <w:t>This method is described in detail in section 5.4.</w:t>
      </w:r>
    </w:p>
    <w:p w:rsidR="0031339D" w:rsidRPr="00F41FD5" w:rsidRDefault="0031339D" w:rsidP="002674ED">
      <w:pPr>
        <w:pStyle w:val="Body"/>
        <w:spacing w:line="360" w:lineRule="auto"/>
        <w:rPr>
          <w:rFonts w:asciiTheme="majorBidi" w:eastAsia="+mn-ea" w:hAnsiTheme="majorBidi" w:cstheme="majorBidi"/>
          <w:sz w:val="24"/>
          <w:szCs w:val="24"/>
        </w:rPr>
      </w:pPr>
    </w:p>
    <w:p w:rsidR="000E75FC" w:rsidRPr="000E75FC" w:rsidRDefault="000E75FC" w:rsidP="00F87BBD">
      <w:pPr>
        <w:pStyle w:val="Body"/>
        <w:spacing w:line="360" w:lineRule="auto"/>
        <w:ind w:firstLine="658"/>
        <w:rPr>
          <w:rFonts w:asciiTheme="majorBidi" w:eastAsia="+mn-ea" w:hAnsiTheme="majorBidi" w:cstheme="majorBidi"/>
          <w:sz w:val="24"/>
          <w:szCs w:val="24"/>
        </w:rPr>
      </w:pPr>
      <w:r w:rsidRPr="000E75FC">
        <w:rPr>
          <w:rFonts w:asciiTheme="majorBidi" w:eastAsia="+mn-ea" w:hAnsiTheme="majorBidi" w:cstheme="majorBidi"/>
          <w:sz w:val="24"/>
          <w:szCs w:val="24"/>
        </w:rPr>
        <w:t xml:space="preserve">The three methods </w:t>
      </w:r>
      <w:r>
        <w:rPr>
          <w:rFonts w:asciiTheme="majorBidi" w:eastAsia="+mn-ea" w:hAnsiTheme="majorBidi" w:cstheme="majorBidi"/>
          <w:sz w:val="24"/>
          <w:szCs w:val="24"/>
        </w:rPr>
        <w:t xml:space="preserve">presented here and the marginal GHG intensity factors calculated using these three methods reflect the current mix of fuels used in the electricity sectors of </w:t>
      </w:r>
      <w:r w:rsidR="00305C32">
        <w:rPr>
          <w:rFonts w:asciiTheme="majorBidi" w:eastAsia="+mn-ea" w:hAnsiTheme="majorBidi" w:cstheme="majorBidi"/>
          <w:sz w:val="24"/>
          <w:szCs w:val="24"/>
        </w:rPr>
        <w:t xml:space="preserve">the </w:t>
      </w:r>
      <w:r>
        <w:rPr>
          <w:rFonts w:asciiTheme="majorBidi" w:eastAsia="+mn-ea" w:hAnsiTheme="majorBidi" w:cstheme="majorBidi"/>
          <w:sz w:val="24"/>
          <w:szCs w:val="24"/>
        </w:rPr>
        <w:t>Canadian provinces</w:t>
      </w:r>
      <w:r w:rsidR="00233CCA">
        <w:rPr>
          <w:rFonts w:asciiTheme="majorBidi" w:eastAsia="+mn-ea" w:hAnsiTheme="majorBidi" w:cstheme="majorBidi"/>
          <w:sz w:val="24"/>
          <w:szCs w:val="24"/>
        </w:rPr>
        <w:t xml:space="preserve">. As such, </w:t>
      </w:r>
      <w:r w:rsidR="00305C32">
        <w:rPr>
          <w:rFonts w:asciiTheme="majorBidi" w:eastAsia="+mn-ea" w:hAnsiTheme="majorBidi" w:cstheme="majorBidi"/>
          <w:sz w:val="24"/>
          <w:szCs w:val="24"/>
        </w:rPr>
        <w:t xml:space="preserve">considering the rate at which </w:t>
      </w:r>
      <w:r w:rsidR="00305C32" w:rsidRPr="0097566E">
        <w:rPr>
          <w:rFonts w:asciiTheme="majorBidi" w:eastAsia="+mn-ea" w:hAnsiTheme="majorBidi" w:cstheme="majorBidi"/>
          <w:sz w:val="24"/>
          <w:szCs w:val="24"/>
        </w:rPr>
        <w:t>new</w:t>
      </w:r>
      <w:r w:rsidR="0097566E">
        <w:rPr>
          <w:rFonts w:asciiTheme="majorBidi" w:eastAsia="+mn-ea" w:hAnsiTheme="majorBidi" w:cstheme="majorBidi"/>
          <w:sz w:val="24"/>
          <w:szCs w:val="24"/>
        </w:rPr>
        <w:t xml:space="preserve"> power plants are brought on line,</w:t>
      </w:r>
      <w:r w:rsidR="00305C32">
        <w:rPr>
          <w:rFonts w:asciiTheme="majorBidi" w:eastAsia="+mn-ea" w:hAnsiTheme="majorBidi" w:cstheme="majorBidi"/>
          <w:sz w:val="24"/>
          <w:szCs w:val="24"/>
        </w:rPr>
        <w:t xml:space="preserve"> </w:t>
      </w:r>
      <w:r w:rsidR="00233CCA">
        <w:rPr>
          <w:rFonts w:asciiTheme="majorBidi" w:eastAsia="+mn-ea" w:hAnsiTheme="majorBidi" w:cstheme="majorBidi"/>
          <w:sz w:val="24"/>
          <w:szCs w:val="24"/>
        </w:rPr>
        <w:t xml:space="preserve">the GHG intensity factors reported in this work are likely accurate in a time frame of </w:t>
      </w:r>
      <w:r w:rsidR="001B71BA">
        <w:rPr>
          <w:rFonts w:asciiTheme="majorBidi" w:eastAsia="+mn-ea" w:hAnsiTheme="majorBidi" w:cstheme="majorBidi"/>
          <w:sz w:val="24"/>
          <w:szCs w:val="24"/>
        </w:rPr>
        <w:t>two to five</w:t>
      </w:r>
      <w:r w:rsidR="00233CCA">
        <w:rPr>
          <w:rFonts w:asciiTheme="majorBidi" w:eastAsia="+mn-ea" w:hAnsiTheme="majorBidi" w:cstheme="majorBidi"/>
          <w:sz w:val="24"/>
          <w:szCs w:val="24"/>
        </w:rPr>
        <w:t xml:space="preserve"> years. It is recommended that the GHG intensity factors should be recalculated and updated as new data become available.</w:t>
      </w:r>
    </w:p>
    <w:p w:rsidR="008365C3" w:rsidRDefault="008365C3" w:rsidP="00386F8D">
      <w:pPr>
        <w:pStyle w:val="Heading2"/>
        <w:rPr>
          <w:rFonts w:asciiTheme="majorBidi" w:hAnsiTheme="majorBidi" w:cstheme="majorBidi"/>
          <w:i w:val="0"/>
          <w:iCs w:val="0"/>
          <w:lang w:val="en-CA"/>
        </w:rPr>
      </w:pPr>
    </w:p>
    <w:p w:rsidR="008365C3" w:rsidRDefault="008365C3" w:rsidP="008365C3">
      <w:pPr>
        <w:rPr>
          <w:lang w:val="en-CA"/>
        </w:rPr>
      </w:pPr>
    </w:p>
    <w:p w:rsidR="008365C3" w:rsidRDefault="008365C3" w:rsidP="008365C3">
      <w:pPr>
        <w:rPr>
          <w:lang w:val="en-CA"/>
        </w:rPr>
      </w:pPr>
    </w:p>
    <w:p w:rsidR="008365C3" w:rsidRPr="008365C3" w:rsidRDefault="008365C3" w:rsidP="008365C3">
      <w:pPr>
        <w:rPr>
          <w:lang w:val="en-CA"/>
        </w:rPr>
      </w:pPr>
    </w:p>
    <w:p w:rsidR="00386F8D" w:rsidRDefault="00233CCA" w:rsidP="00546AB9">
      <w:pPr>
        <w:pStyle w:val="Heading2"/>
        <w:spacing w:after="0" w:line="360" w:lineRule="auto"/>
        <w:rPr>
          <w:rFonts w:asciiTheme="majorBidi" w:eastAsia="+mn-ea" w:hAnsiTheme="majorBidi" w:cstheme="majorBidi"/>
          <w:i w:val="0"/>
          <w:iCs w:val="0"/>
        </w:rPr>
      </w:pPr>
      <w:bookmarkStart w:id="124" w:name="_Toc225059651"/>
      <w:r w:rsidRPr="00386F8D">
        <w:rPr>
          <w:rFonts w:asciiTheme="majorBidi" w:hAnsiTheme="majorBidi" w:cstheme="majorBidi"/>
          <w:i w:val="0"/>
          <w:iCs w:val="0"/>
          <w:lang w:val="en-CA"/>
        </w:rPr>
        <w:lastRenderedPageBreak/>
        <w:t xml:space="preserve">5.1 </w:t>
      </w:r>
      <w:r w:rsidR="00386F8D" w:rsidRPr="00386F8D">
        <w:rPr>
          <w:rFonts w:asciiTheme="majorBidi" w:hAnsiTheme="majorBidi" w:cstheme="majorBidi"/>
          <w:i w:val="0"/>
          <w:iCs w:val="0"/>
          <w:lang w:val="en-CA"/>
        </w:rPr>
        <w:t xml:space="preserve">GHG </w:t>
      </w:r>
      <w:r w:rsidR="00386F8D" w:rsidRPr="00386F8D">
        <w:rPr>
          <w:rFonts w:asciiTheme="majorBidi" w:eastAsia="+mn-ea" w:hAnsiTheme="majorBidi" w:cstheme="majorBidi"/>
          <w:i w:val="0"/>
          <w:iCs w:val="0"/>
        </w:rPr>
        <w:t>Intensity</w:t>
      </w:r>
      <w:r w:rsidRPr="00386F8D">
        <w:rPr>
          <w:rFonts w:asciiTheme="majorBidi" w:eastAsia="+mn-ea" w:hAnsiTheme="majorBidi" w:cstheme="majorBidi"/>
          <w:i w:val="0"/>
          <w:iCs w:val="0"/>
        </w:rPr>
        <w:t xml:space="preserve"> Factors of Fuel Source</w:t>
      </w:r>
      <w:r w:rsidR="00386F8D" w:rsidRPr="00386F8D">
        <w:rPr>
          <w:rFonts w:asciiTheme="majorBidi" w:eastAsia="+mn-ea" w:hAnsiTheme="majorBidi" w:cstheme="majorBidi"/>
          <w:i w:val="0"/>
          <w:iCs w:val="0"/>
        </w:rPr>
        <w:t>s</w:t>
      </w:r>
      <w:bookmarkEnd w:id="124"/>
    </w:p>
    <w:p w:rsidR="00546AB9" w:rsidRPr="00546AB9" w:rsidRDefault="00546AB9" w:rsidP="00546AB9"/>
    <w:p w:rsidR="00EF7FB8" w:rsidRDefault="0072387F" w:rsidP="00F87BBD">
      <w:pPr>
        <w:pStyle w:val="Body"/>
        <w:spacing w:after="0" w:line="360" w:lineRule="auto"/>
        <w:ind w:firstLine="658"/>
        <w:rPr>
          <w:bCs/>
          <w:sz w:val="24"/>
          <w:szCs w:val="24"/>
          <w:lang w:val="en-CA"/>
        </w:rPr>
      </w:pPr>
      <w:r>
        <w:rPr>
          <w:bCs/>
          <w:sz w:val="24"/>
          <w:szCs w:val="24"/>
          <w:lang w:val="en-CA"/>
        </w:rPr>
        <w:t>T</w:t>
      </w:r>
      <w:r w:rsidRPr="00DE0F11">
        <w:rPr>
          <w:bCs/>
          <w:sz w:val="24"/>
          <w:szCs w:val="24"/>
          <w:lang w:val="en-CA"/>
        </w:rPr>
        <w:t>he values of the GHG intensity factor</w:t>
      </w:r>
      <w:r>
        <w:rPr>
          <w:bCs/>
          <w:sz w:val="24"/>
          <w:szCs w:val="24"/>
          <w:lang w:val="en-CA"/>
        </w:rPr>
        <w:t>s</w:t>
      </w:r>
      <w:r w:rsidRPr="00DE0F11">
        <w:rPr>
          <w:bCs/>
          <w:sz w:val="24"/>
          <w:szCs w:val="24"/>
          <w:lang w:val="en-CA"/>
        </w:rPr>
        <w:t xml:space="preserve"> </w:t>
      </w:r>
      <w:r w:rsidR="00306499" w:rsidRPr="00DE0F11">
        <w:rPr>
          <w:bCs/>
          <w:sz w:val="24"/>
          <w:szCs w:val="24"/>
          <w:lang w:val="en-CA"/>
        </w:rPr>
        <w:t>(g CO</w:t>
      </w:r>
      <w:r w:rsidR="00306499" w:rsidRPr="00DE0F11">
        <w:rPr>
          <w:bCs/>
          <w:sz w:val="24"/>
          <w:szCs w:val="24"/>
          <w:vertAlign w:val="subscript"/>
          <w:lang w:val="en-CA"/>
        </w:rPr>
        <w:t>2eq</w:t>
      </w:r>
      <w:r w:rsidR="00306499" w:rsidRPr="00DE0F11">
        <w:rPr>
          <w:bCs/>
          <w:sz w:val="24"/>
          <w:szCs w:val="24"/>
          <w:lang w:val="en-CA"/>
        </w:rPr>
        <w:t>/kWh</w:t>
      </w:r>
      <w:r w:rsidR="00306499" w:rsidRPr="00DE0F11">
        <w:rPr>
          <w:bCs/>
          <w:sz w:val="24"/>
          <w:szCs w:val="24"/>
          <w:vertAlign w:val="subscript"/>
          <w:lang w:val="en-CA"/>
        </w:rPr>
        <w:t>fuel</w:t>
      </w:r>
      <w:r w:rsidR="00306499" w:rsidRPr="00DE0F11">
        <w:rPr>
          <w:bCs/>
          <w:sz w:val="24"/>
          <w:szCs w:val="24"/>
          <w:lang w:val="en-CA"/>
        </w:rPr>
        <w:t>)</w:t>
      </w:r>
      <w:r w:rsidR="00306499">
        <w:rPr>
          <w:bCs/>
          <w:sz w:val="24"/>
          <w:szCs w:val="24"/>
          <w:lang w:val="en-CA"/>
        </w:rPr>
        <w:t xml:space="preserve"> </w:t>
      </w:r>
      <w:r w:rsidRPr="00DE0F11">
        <w:rPr>
          <w:bCs/>
          <w:sz w:val="24"/>
          <w:szCs w:val="24"/>
          <w:lang w:val="en-CA"/>
        </w:rPr>
        <w:t xml:space="preserve">for </w:t>
      </w:r>
      <w:r w:rsidR="00306499">
        <w:rPr>
          <w:bCs/>
          <w:sz w:val="24"/>
          <w:szCs w:val="24"/>
          <w:lang w:val="en-CA"/>
        </w:rPr>
        <w:t>the</w:t>
      </w:r>
      <w:r w:rsidRPr="00DE0F11">
        <w:rPr>
          <w:bCs/>
          <w:sz w:val="24"/>
          <w:szCs w:val="24"/>
          <w:lang w:val="en-CA"/>
        </w:rPr>
        <w:t xml:space="preserve"> fuel </w:t>
      </w:r>
      <w:r w:rsidR="00306499">
        <w:rPr>
          <w:bCs/>
          <w:sz w:val="24"/>
          <w:szCs w:val="24"/>
          <w:lang w:val="en-CA"/>
        </w:rPr>
        <w:t xml:space="preserve">sources used </w:t>
      </w:r>
      <w:r w:rsidR="00632929">
        <w:rPr>
          <w:bCs/>
          <w:sz w:val="24"/>
          <w:szCs w:val="24"/>
          <w:lang w:val="en-CA"/>
        </w:rPr>
        <w:t xml:space="preserve">for </w:t>
      </w:r>
      <w:r w:rsidR="00306499">
        <w:rPr>
          <w:bCs/>
          <w:sz w:val="24"/>
          <w:szCs w:val="24"/>
          <w:lang w:val="en-CA"/>
        </w:rPr>
        <w:t xml:space="preserve">marginal generation </w:t>
      </w:r>
      <w:r w:rsidR="00386F8D">
        <w:rPr>
          <w:bCs/>
          <w:sz w:val="24"/>
          <w:szCs w:val="24"/>
          <w:lang w:val="en-CA"/>
        </w:rPr>
        <w:t xml:space="preserve">in a given province </w:t>
      </w:r>
      <w:r w:rsidR="00CF1B04">
        <w:rPr>
          <w:bCs/>
          <w:sz w:val="24"/>
          <w:szCs w:val="24"/>
          <w:lang w:val="en-CA"/>
        </w:rPr>
        <w:t>are</w:t>
      </w:r>
      <w:r w:rsidRPr="00DE0F11">
        <w:rPr>
          <w:bCs/>
          <w:sz w:val="24"/>
          <w:szCs w:val="24"/>
          <w:lang w:val="en-CA"/>
        </w:rPr>
        <w:t xml:space="preserve"> </w:t>
      </w:r>
      <w:r w:rsidR="000A1881">
        <w:rPr>
          <w:bCs/>
          <w:sz w:val="24"/>
          <w:szCs w:val="24"/>
          <w:lang w:val="en-CA"/>
        </w:rPr>
        <w:t>consider</w:t>
      </w:r>
      <w:r w:rsidR="00CF1B04">
        <w:rPr>
          <w:bCs/>
          <w:sz w:val="24"/>
          <w:szCs w:val="24"/>
          <w:lang w:val="en-CA"/>
        </w:rPr>
        <w:t>a</w:t>
      </w:r>
      <w:r w:rsidR="000A1881">
        <w:rPr>
          <w:bCs/>
          <w:sz w:val="24"/>
          <w:szCs w:val="24"/>
          <w:lang w:val="en-CA"/>
        </w:rPr>
        <w:t>bly different</w:t>
      </w:r>
      <w:r w:rsidR="00386F8D">
        <w:rPr>
          <w:bCs/>
          <w:sz w:val="24"/>
          <w:szCs w:val="24"/>
          <w:lang w:val="en-CA"/>
        </w:rPr>
        <w:t xml:space="preserve"> from one year to the next</w:t>
      </w:r>
      <w:r w:rsidRPr="00DE0F11">
        <w:rPr>
          <w:bCs/>
          <w:sz w:val="24"/>
          <w:szCs w:val="24"/>
          <w:lang w:val="en-CA"/>
        </w:rPr>
        <w:t>, due to change</w:t>
      </w:r>
      <w:r>
        <w:rPr>
          <w:bCs/>
          <w:sz w:val="24"/>
          <w:szCs w:val="24"/>
          <w:lang w:val="en-CA"/>
        </w:rPr>
        <w:t>s in the efficienc</w:t>
      </w:r>
      <w:r w:rsidR="00386F8D">
        <w:rPr>
          <w:bCs/>
          <w:sz w:val="24"/>
          <w:szCs w:val="24"/>
          <w:lang w:val="en-CA"/>
        </w:rPr>
        <w:t>ies</w:t>
      </w:r>
      <w:r>
        <w:rPr>
          <w:bCs/>
          <w:sz w:val="24"/>
          <w:szCs w:val="24"/>
          <w:lang w:val="en-CA"/>
        </w:rPr>
        <w:t xml:space="preserve"> of the</w:t>
      </w:r>
      <w:r w:rsidRPr="00DE0F11">
        <w:rPr>
          <w:bCs/>
          <w:sz w:val="24"/>
          <w:szCs w:val="24"/>
          <w:lang w:val="en-CA"/>
        </w:rPr>
        <w:t xml:space="preserve"> power plants that operate on</w:t>
      </w:r>
      <w:r w:rsidR="00386F8D">
        <w:rPr>
          <w:bCs/>
          <w:sz w:val="24"/>
          <w:szCs w:val="24"/>
          <w:lang w:val="en-CA"/>
        </w:rPr>
        <w:t xml:space="preserve"> margin. There are many factors that affect</w:t>
      </w:r>
      <w:r w:rsidRPr="00DE0F11">
        <w:rPr>
          <w:bCs/>
          <w:sz w:val="24"/>
          <w:szCs w:val="24"/>
          <w:lang w:val="en-CA"/>
        </w:rPr>
        <w:t xml:space="preserve">  power plant eff</w:t>
      </w:r>
      <w:r w:rsidR="0097566E">
        <w:rPr>
          <w:bCs/>
          <w:sz w:val="24"/>
          <w:szCs w:val="24"/>
          <w:lang w:val="en-CA"/>
        </w:rPr>
        <w:t>iciec</w:t>
      </w:r>
      <w:r w:rsidRPr="00DE0F11">
        <w:rPr>
          <w:bCs/>
          <w:sz w:val="24"/>
          <w:szCs w:val="24"/>
          <w:lang w:val="en-CA"/>
        </w:rPr>
        <w:t>ncy</w:t>
      </w:r>
      <w:r w:rsidR="00386F8D">
        <w:rPr>
          <w:bCs/>
          <w:sz w:val="24"/>
          <w:szCs w:val="24"/>
          <w:lang w:val="en-CA"/>
        </w:rPr>
        <w:t>,</w:t>
      </w:r>
      <w:r w:rsidRPr="00DE0F11">
        <w:rPr>
          <w:bCs/>
          <w:sz w:val="24"/>
          <w:szCs w:val="24"/>
          <w:lang w:val="en-CA"/>
        </w:rPr>
        <w:t xml:space="preserve">  such as fuel type, load factor (i.e. full load, part load), and the technology used.</w:t>
      </w:r>
      <w:r w:rsidR="00CF1B04">
        <w:rPr>
          <w:bCs/>
          <w:sz w:val="24"/>
          <w:szCs w:val="24"/>
          <w:lang w:val="en-CA"/>
        </w:rPr>
        <w:t xml:space="preserve"> </w:t>
      </w:r>
      <w:r w:rsidR="00CF1B04" w:rsidRPr="00CF1B04">
        <w:rPr>
          <w:bCs/>
          <w:sz w:val="24"/>
          <w:szCs w:val="24"/>
          <w:lang w:val="en-CA"/>
        </w:rPr>
        <w:t xml:space="preserve">Therefore, </w:t>
      </w:r>
      <w:r w:rsidR="00386F8D">
        <w:rPr>
          <w:bCs/>
          <w:sz w:val="24"/>
          <w:szCs w:val="24"/>
          <w:lang w:val="en-CA"/>
        </w:rPr>
        <w:t>in</w:t>
      </w:r>
      <w:r w:rsidR="00CF1B04" w:rsidRPr="00CF1B04">
        <w:rPr>
          <w:bCs/>
          <w:sz w:val="24"/>
          <w:szCs w:val="24"/>
          <w:lang w:val="en-CA"/>
        </w:rPr>
        <w:t xml:space="preserve"> the rest of this work</w:t>
      </w:r>
      <w:r w:rsidR="00386F8D">
        <w:rPr>
          <w:bCs/>
          <w:sz w:val="24"/>
          <w:szCs w:val="24"/>
          <w:lang w:val="en-CA"/>
        </w:rPr>
        <w:t>,</w:t>
      </w:r>
      <w:r w:rsidR="00CF1B04" w:rsidRPr="00CF1B04">
        <w:rPr>
          <w:bCs/>
          <w:sz w:val="24"/>
          <w:szCs w:val="24"/>
          <w:lang w:val="en-CA"/>
        </w:rPr>
        <w:t xml:space="preserve"> the</w:t>
      </w:r>
      <w:r w:rsidR="00386F8D">
        <w:rPr>
          <w:bCs/>
          <w:sz w:val="24"/>
          <w:szCs w:val="24"/>
          <w:lang w:val="en-CA"/>
        </w:rPr>
        <w:t xml:space="preserve"> average</w:t>
      </w:r>
      <w:r w:rsidR="00CF1B04" w:rsidRPr="00CF1B04">
        <w:rPr>
          <w:bCs/>
          <w:sz w:val="24"/>
          <w:szCs w:val="24"/>
          <w:lang w:val="en-CA"/>
        </w:rPr>
        <w:t xml:space="preserve"> GHG </w:t>
      </w:r>
      <w:r w:rsidR="00CF1B04">
        <w:rPr>
          <w:bCs/>
          <w:sz w:val="24"/>
          <w:szCs w:val="24"/>
          <w:lang w:val="en-CA"/>
        </w:rPr>
        <w:t xml:space="preserve">emission </w:t>
      </w:r>
      <w:r w:rsidR="00CF1B04" w:rsidRPr="00CF1B04">
        <w:rPr>
          <w:bCs/>
          <w:sz w:val="24"/>
          <w:szCs w:val="24"/>
          <w:lang w:val="en-CA"/>
        </w:rPr>
        <w:t>int</w:t>
      </w:r>
      <w:r w:rsidR="00386F8D">
        <w:rPr>
          <w:bCs/>
          <w:sz w:val="24"/>
          <w:szCs w:val="24"/>
          <w:lang w:val="en-CA"/>
        </w:rPr>
        <w:t>ensity factors for</w:t>
      </w:r>
      <w:r w:rsidR="00DD5DB1">
        <w:rPr>
          <w:bCs/>
          <w:sz w:val="24"/>
          <w:szCs w:val="24"/>
          <w:lang w:val="en-CA"/>
        </w:rPr>
        <w:t xml:space="preserve"> marginal fuel sources</w:t>
      </w:r>
      <w:r w:rsidR="00CF1B04" w:rsidRPr="00CF1B04">
        <w:rPr>
          <w:bCs/>
          <w:sz w:val="24"/>
          <w:szCs w:val="24"/>
          <w:lang w:val="en-CA"/>
        </w:rPr>
        <w:t xml:space="preserve"> (g CO</w:t>
      </w:r>
      <w:r w:rsidR="00CF1B04" w:rsidRPr="00CF1B04">
        <w:rPr>
          <w:bCs/>
          <w:sz w:val="24"/>
          <w:szCs w:val="24"/>
          <w:vertAlign w:val="subscript"/>
          <w:lang w:val="en-CA"/>
        </w:rPr>
        <w:t>2eq</w:t>
      </w:r>
      <w:r w:rsidR="00CF1B04" w:rsidRPr="00CF1B04">
        <w:rPr>
          <w:bCs/>
          <w:sz w:val="24"/>
          <w:szCs w:val="24"/>
          <w:lang w:val="en-CA"/>
        </w:rPr>
        <w:t>/kWh</w:t>
      </w:r>
      <w:r w:rsidR="00CF1B04" w:rsidRPr="00CF1B04">
        <w:rPr>
          <w:bCs/>
          <w:sz w:val="24"/>
          <w:szCs w:val="24"/>
          <w:vertAlign w:val="subscript"/>
          <w:lang w:val="en-CA"/>
        </w:rPr>
        <w:t>fuel</w:t>
      </w:r>
      <w:r w:rsidR="00CF1B04" w:rsidRPr="00CF1B04">
        <w:rPr>
          <w:bCs/>
          <w:sz w:val="24"/>
          <w:szCs w:val="24"/>
          <w:lang w:val="en-CA"/>
        </w:rPr>
        <w:t>) over the year</w:t>
      </w:r>
      <w:r w:rsidR="00CF1B04">
        <w:rPr>
          <w:bCs/>
          <w:sz w:val="24"/>
          <w:szCs w:val="24"/>
          <w:lang w:val="en-CA"/>
        </w:rPr>
        <w:t>s</w:t>
      </w:r>
      <w:r w:rsidR="00CF1B04" w:rsidRPr="00CF1B04">
        <w:rPr>
          <w:bCs/>
          <w:sz w:val="24"/>
          <w:szCs w:val="24"/>
          <w:lang w:val="en-CA"/>
        </w:rPr>
        <w:t xml:space="preserve"> of 2004 </w:t>
      </w:r>
      <w:r w:rsidR="00CF1B04">
        <w:rPr>
          <w:bCs/>
          <w:sz w:val="24"/>
          <w:szCs w:val="24"/>
          <w:lang w:val="en-CA"/>
        </w:rPr>
        <w:t>to 2006</w:t>
      </w:r>
      <w:r w:rsidR="00CF1B04" w:rsidRPr="00CF1B04">
        <w:rPr>
          <w:bCs/>
          <w:sz w:val="24"/>
          <w:szCs w:val="24"/>
          <w:lang w:val="en-CA"/>
        </w:rPr>
        <w:t xml:space="preserve"> as shown in </w:t>
      </w:r>
      <w:r w:rsidR="005D5C1C" w:rsidRPr="00632929">
        <w:rPr>
          <w:bCs/>
          <w:sz w:val="24"/>
          <w:szCs w:val="24"/>
          <w:lang w:val="en-CA"/>
        </w:rPr>
        <w:t>Tab</w:t>
      </w:r>
      <w:r w:rsidR="001B71BA">
        <w:rPr>
          <w:bCs/>
          <w:sz w:val="24"/>
          <w:szCs w:val="24"/>
          <w:lang w:val="en-CA"/>
        </w:rPr>
        <w:t>l</w:t>
      </w:r>
      <w:r w:rsidR="005D5C1C" w:rsidRPr="00632929">
        <w:rPr>
          <w:bCs/>
          <w:sz w:val="24"/>
          <w:szCs w:val="24"/>
          <w:lang w:val="en-CA"/>
        </w:rPr>
        <w:t>e</w:t>
      </w:r>
      <w:r w:rsidR="007E6BBD" w:rsidRPr="00632929">
        <w:rPr>
          <w:bCs/>
          <w:sz w:val="24"/>
          <w:szCs w:val="24"/>
          <w:lang w:val="en-CA"/>
        </w:rPr>
        <w:t xml:space="preserve"> 1</w:t>
      </w:r>
      <w:r w:rsidR="007E6BBD">
        <w:rPr>
          <w:bCs/>
          <w:sz w:val="24"/>
          <w:szCs w:val="24"/>
          <w:lang w:val="en-CA"/>
        </w:rPr>
        <w:t>4</w:t>
      </w:r>
      <w:r w:rsidR="00386F8D">
        <w:rPr>
          <w:bCs/>
          <w:sz w:val="24"/>
          <w:szCs w:val="24"/>
          <w:lang w:val="en-CA"/>
        </w:rPr>
        <w:t xml:space="preserve"> will be used</w:t>
      </w:r>
      <w:r w:rsidR="00CF1B04">
        <w:rPr>
          <w:bCs/>
          <w:sz w:val="24"/>
          <w:szCs w:val="24"/>
          <w:lang w:val="en-CA"/>
        </w:rPr>
        <w:t>.</w:t>
      </w:r>
    </w:p>
    <w:p w:rsidR="00546AB9" w:rsidRDefault="00546AB9" w:rsidP="00546AB9">
      <w:pPr>
        <w:pStyle w:val="Body"/>
        <w:spacing w:after="0" w:line="360" w:lineRule="auto"/>
        <w:rPr>
          <w:bCs/>
          <w:sz w:val="24"/>
          <w:szCs w:val="24"/>
          <w:lang w:val="en-CA"/>
        </w:rPr>
      </w:pPr>
    </w:p>
    <w:p w:rsidR="008D3291" w:rsidRDefault="007E6BBD" w:rsidP="006E6E10">
      <w:pPr>
        <w:pStyle w:val="Caption"/>
        <w:keepNext/>
        <w:spacing w:after="0"/>
        <w:rPr>
          <w:b w:val="0"/>
          <w:bCs w:val="0"/>
          <w:color w:val="auto"/>
          <w:sz w:val="24"/>
          <w:szCs w:val="24"/>
          <w:lang w:val="en-CA"/>
        </w:rPr>
      </w:pPr>
      <w:bookmarkStart w:id="125" w:name="_Toc222733660"/>
      <w:proofErr w:type="gramStart"/>
      <w:r w:rsidRPr="007E6BBD">
        <w:rPr>
          <w:color w:val="auto"/>
          <w:sz w:val="24"/>
          <w:szCs w:val="24"/>
        </w:rPr>
        <w:t xml:space="preserve">Table </w:t>
      </w:r>
      <w:r w:rsidR="00BB2E83" w:rsidRPr="007E6BBD">
        <w:rPr>
          <w:color w:val="auto"/>
          <w:sz w:val="24"/>
          <w:szCs w:val="24"/>
        </w:rPr>
        <w:fldChar w:fldCharType="begin"/>
      </w:r>
      <w:r w:rsidRPr="007E6BBD">
        <w:rPr>
          <w:color w:val="auto"/>
          <w:sz w:val="24"/>
          <w:szCs w:val="24"/>
        </w:rPr>
        <w:instrText xml:space="preserve"> SEQ Table \* ARABIC </w:instrText>
      </w:r>
      <w:r w:rsidR="00BB2E83" w:rsidRPr="007E6BBD">
        <w:rPr>
          <w:color w:val="auto"/>
          <w:sz w:val="24"/>
          <w:szCs w:val="24"/>
        </w:rPr>
        <w:fldChar w:fldCharType="separate"/>
      </w:r>
      <w:r w:rsidR="001C3218">
        <w:rPr>
          <w:noProof/>
          <w:color w:val="auto"/>
          <w:sz w:val="24"/>
          <w:szCs w:val="24"/>
        </w:rPr>
        <w:t>14</w:t>
      </w:r>
      <w:r w:rsidR="00BB2E83" w:rsidRPr="007E6BBD">
        <w:rPr>
          <w:color w:val="auto"/>
          <w:sz w:val="24"/>
          <w:szCs w:val="24"/>
        </w:rPr>
        <w:fldChar w:fldCharType="end"/>
      </w:r>
      <w:r w:rsidRPr="007E6BBD">
        <w:rPr>
          <w:color w:val="auto"/>
          <w:sz w:val="24"/>
          <w:szCs w:val="24"/>
          <w:lang w:val="en-CA"/>
        </w:rPr>
        <w:t>.</w:t>
      </w:r>
      <w:proofErr w:type="gramEnd"/>
      <w:r w:rsidRPr="007E6BBD">
        <w:rPr>
          <w:color w:val="auto"/>
          <w:sz w:val="24"/>
          <w:szCs w:val="24"/>
          <w:lang w:val="en-CA"/>
        </w:rPr>
        <w:t xml:space="preserve"> </w:t>
      </w:r>
      <w:r w:rsidRPr="007E6BBD">
        <w:rPr>
          <w:b w:val="0"/>
          <w:bCs w:val="0"/>
          <w:color w:val="auto"/>
          <w:sz w:val="24"/>
          <w:szCs w:val="24"/>
          <w:lang w:val="en-CA"/>
        </w:rPr>
        <w:t>Average GHG intensity factors for the marginal fuel sources over 2004-2006</w:t>
      </w:r>
      <w:bookmarkEnd w:id="125"/>
    </w:p>
    <w:p w:rsidR="007E6BBD" w:rsidRPr="007E6BBD" w:rsidRDefault="00BB2E83" w:rsidP="006E6E10">
      <w:pPr>
        <w:pStyle w:val="Caption"/>
        <w:keepNext/>
        <w:spacing w:after="0"/>
        <w:rPr>
          <w:b w:val="0"/>
          <w:bCs w:val="0"/>
          <w:color w:val="auto"/>
          <w:sz w:val="24"/>
          <w:szCs w:val="24"/>
        </w:rPr>
      </w:pPr>
      <w:r>
        <w:rPr>
          <w:b w:val="0"/>
          <w:bCs w:val="0"/>
          <w:color w:val="auto"/>
          <w:sz w:val="24"/>
          <w:szCs w:val="24"/>
          <w:lang w:val="en-CA"/>
        </w:rPr>
        <w:fldChar w:fldCharType="begin"/>
      </w:r>
      <w:r w:rsidR="001B71BA">
        <w:rPr>
          <w:b w:val="0"/>
          <w:bCs w:val="0"/>
          <w:color w:val="auto"/>
          <w:sz w:val="24"/>
          <w:szCs w:val="24"/>
          <w:lang w:val="en-CA"/>
        </w:rPr>
        <w:instrText>ADDIN RW.CITE{{59 Anonymous; 60 Anonymous; 84 Anonymous; 17 Anonymous}}</w:instrText>
      </w:r>
      <w:r>
        <w:rPr>
          <w:b w:val="0"/>
          <w:bCs w:val="0"/>
          <w:color w:val="auto"/>
          <w:sz w:val="24"/>
          <w:szCs w:val="24"/>
          <w:lang w:val="en-CA"/>
        </w:rPr>
        <w:fldChar w:fldCharType="separate"/>
      </w:r>
      <w:r w:rsidR="00571DAA">
        <w:rPr>
          <w:b w:val="0"/>
          <w:bCs w:val="0"/>
          <w:color w:val="auto"/>
          <w:sz w:val="24"/>
          <w:szCs w:val="24"/>
          <w:lang w:val="en-CA"/>
        </w:rPr>
        <w:t>[1, 8-10]</w:t>
      </w:r>
      <w:r>
        <w:rPr>
          <w:b w:val="0"/>
          <w:bCs w:val="0"/>
          <w:color w:val="auto"/>
          <w:sz w:val="24"/>
          <w:szCs w:val="24"/>
          <w:lang w:val="en-CA"/>
        </w:rPr>
        <w:fldChar w:fldCharType="end"/>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ook w:val="04A0"/>
      </w:tblPr>
      <w:tblGrid>
        <w:gridCol w:w="959"/>
        <w:gridCol w:w="3260"/>
        <w:gridCol w:w="4394"/>
      </w:tblGrid>
      <w:tr w:rsidR="007E6BBD" w:rsidRPr="002B003E" w:rsidTr="0035268C">
        <w:tc>
          <w:tcPr>
            <w:tcW w:w="959" w:type="dxa"/>
            <w:shd w:val="clear" w:color="auto" w:fill="FFFFFF"/>
          </w:tcPr>
          <w:p w:rsidR="007E6BBD" w:rsidRPr="002B003E" w:rsidRDefault="007E6BBD" w:rsidP="001B60A6">
            <w:pPr>
              <w:jc w:val="center"/>
              <w:rPr>
                <w:rFonts w:asciiTheme="majorBidi" w:hAnsiTheme="majorBidi" w:cstheme="majorBidi"/>
                <w:b/>
                <w:bCs/>
                <w:sz w:val="17"/>
                <w:szCs w:val="17"/>
              </w:rPr>
            </w:pPr>
            <w:r w:rsidRPr="002B003E">
              <w:rPr>
                <w:rFonts w:asciiTheme="majorBidi" w:hAnsiTheme="majorBidi" w:cstheme="majorBidi"/>
                <w:b/>
                <w:bCs/>
                <w:sz w:val="17"/>
                <w:szCs w:val="17"/>
              </w:rPr>
              <w:t>Province</w:t>
            </w:r>
          </w:p>
        </w:tc>
        <w:tc>
          <w:tcPr>
            <w:tcW w:w="3260" w:type="dxa"/>
            <w:shd w:val="clear" w:color="auto" w:fill="FFFFFF"/>
          </w:tcPr>
          <w:p w:rsidR="007E6BBD" w:rsidRPr="002B003E" w:rsidRDefault="007E6BBD" w:rsidP="001B60A6">
            <w:pPr>
              <w:jc w:val="center"/>
              <w:rPr>
                <w:rFonts w:asciiTheme="majorBidi" w:hAnsiTheme="majorBidi" w:cstheme="majorBidi"/>
                <w:b/>
                <w:bCs/>
                <w:sz w:val="17"/>
                <w:szCs w:val="17"/>
                <w:lang w:val="en-CA"/>
              </w:rPr>
            </w:pPr>
            <w:r w:rsidRPr="002B003E">
              <w:rPr>
                <w:rFonts w:asciiTheme="majorBidi" w:hAnsiTheme="majorBidi" w:cstheme="majorBidi"/>
                <w:b/>
                <w:bCs/>
                <w:sz w:val="17"/>
                <w:szCs w:val="17"/>
              </w:rPr>
              <w:t>Marginal Fuel Source</w:t>
            </w:r>
          </w:p>
        </w:tc>
        <w:tc>
          <w:tcPr>
            <w:tcW w:w="4394" w:type="dxa"/>
            <w:shd w:val="clear" w:color="auto" w:fill="FFFFFF"/>
          </w:tcPr>
          <w:p w:rsidR="007E6BBD" w:rsidRPr="002B003E" w:rsidRDefault="007E6BBD" w:rsidP="001B60A6">
            <w:pPr>
              <w:jc w:val="center"/>
              <w:rPr>
                <w:rFonts w:asciiTheme="majorBidi" w:hAnsiTheme="majorBidi" w:cstheme="majorBidi"/>
                <w:b/>
                <w:bCs/>
                <w:sz w:val="17"/>
                <w:szCs w:val="17"/>
                <w:lang w:val="en-CA"/>
              </w:rPr>
            </w:pPr>
            <w:r w:rsidRPr="002B003E">
              <w:rPr>
                <w:rFonts w:asciiTheme="majorBidi" w:hAnsiTheme="majorBidi" w:cstheme="majorBidi"/>
                <w:b/>
                <w:bCs/>
                <w:sz w:val="17"/>
                <w:szCs w:val="17"/>
                <w:lang w:val="en-CA"/>
              </w:rPr>
              <w:t>GHG Intensity Factor (g CO</w:t>
            </w:r>
            <w:r w:rsidRPr="002B003E">
              <w:rPr>
                <w:rFonts w:asciiTheme="majorBidi" w:hAnsiTheme="majorBidi" w:cstheme="majorBidi"/>
                <w:b/>
                <w:bCs/>
                <w:sz w:val="17"/>
                <w:szCs w:val="17"/>
                <w:vertAlign w:val="subscript"/>
                <w:lang w:val="en-CA"/>
              </w:rPr>
              <w:t>2eq</w:t>
            </w:r>
            <w:r w:rsidRPr="002B003E">
              <w:rPr>
                <w:rFonts w:asciiTheme="majorBidi" w:hAnsiTheme="majorBidi" w:cstheme="majorBidi"/>
                <w:b/>
                <w:bCs/>
                <w:sz w:val="17"/>
                <w:szCs w:val="17"/>
                <w:lang w:val="en-CA"/>
              </w:rPr>
              <w:t>/kWh</w:t>
            </w:r>
            <w:r w:rsidRPr="002B003E">
              <w:rPr>
                <w:rFonts w:asciiTheme="majorBidi" w:hAnsiTheme="majorBidi" w:cstheme="majorBidi"/>
                <w:b/>
                <w:bCs/>
                <w:sz w:val="17"/>
                <w:szCs w:val="17"/>
                <w:vertAlign w:val="subscript"/>
                <w:lang w:val="en-CA"/>
              </w:rPr>
              <w:t>fuel</w:t>
            </w:r>
            <w:r w:rsidRPr="002B003E">
              <w:rPr>
                <w:rFonts w:asciiTheme="majorBidi" w:hAnsiTheme="majorBidi" w:cstheme="majorBidi"/>
                <w:b/>
                <w:bCs/>
                <w:sz w:val="17"/>
                <w:szCs w:val="17"/>
                <w:lang w:val="en-CA"/>
              </w:rPr>
              <w:t>)</w:t>
            </w:r>
          </w:p>
        </w:tc>
      </w:tr>
      <w:tr w:rsidR="007E6BBD" w:rsidRPr="002B003E" w:rsidTr="0035268C">
        <w:tc>
          <w:tcPr>
            <w:tcW w:w="959" w:type="dxa"/>
            <w:shd w:val="clear" w:color="auto" w:fill="FFFFFF"/>
          </w:tcPr>
          <w:p w:rsidR="007E6BBD" w:rsidRPr="002B003E" w:rsidRDefault="007E6BBD" w:rsidP="001B60A6">
            <w:pPr>
              <w:jc w:val="center"/>
              <w:rPr>
                <w:rFonts w:asciiTheme="majorBidi" w:hAnsiTheme="majorBidi" w:cstheme="majorBidi"/>
                <w:b/>
                <w:bCs/>
                <w:sz w:val="17"/>
                <w:szCs w:val="17"/>
              </w:rPr>
            </w:pPr>
            <w:r w:rsidRPr="002B003E">
              <w:rPr>
                <w:rFonts w:asciiTheme="majorBidi" w:hAnsiTheme="majorBidi" w:cstheme="majorBidi"/>
                <w:b/>
                <w:bCs/>
                <w:sz w:val="17"/>
                <w:szCs w:val="17"/>
              </w:rPr>
              <w:t>NF</w:t>
            </w:r>
          </w:p>
        </w:tc>
        <w:tc>
          <w:tcPr>
            <w:tcW w:w="3260" w:type="dxa"/>
            <w:shd w:val="clear" w:color="auto" w:fill="FFFFFF"/>
          </w:tcPr>
          <w:p w:rsidR="007E6BBD" w:rsidRPr="002B003E" w:rsidRDefault="007E6BBD" w:rsidP="001B60A6">
            <w:pPr>
              <w:jc w:val="center"/>
              <w:rPr>
                <w:rFonts w:asciiTheme="majorBidi" w:hAnsiTheme="majorBidi" w:cstheme="majorBidi"/>
                <w:sz w:val="17"/>
                <w:szCs w:val="17"/>
                <w:lang w:val="en-CA"/>
              </w:rPr>
            </w:pPr>
            <w:r w:rsidRPr="002B003E">
              <w:rPr>
                <w:rFonts w:asciiTheme="majorBidi" w:hAnsiTheme="majorBidi" w:cstheme="majorBidi"/>
                <w:sz w:val="17"/>
                <w:szCs w:val="17"/>
                <w:lang w:val="en-CA"/>
              </w:rPr>
              <w:t>Oil</w:t>
            </w:r>
          </w:p>
        </w:tc>
        <w:tc>
          <w:tcPr>
            <w:tcW w:w="4394" w:type="dxa"/>
            <w:shd w:val="clear" w:color="auto" w:fill="FFFFFF"/>
          </w:tcPr>
          <w:p w:rsidR="007E6BBD" w:rsidRPr="002B003E" w:rsidRDefault="007E6BBD" w:rsidP="001B60A6">
            <w:pPr>
              <w:jc w:val="center"/>
              <w:rPr>
                <w:rFonts w:asciiTheme="majorBidi" w:hAnsiTheme="majorBidi" w:cstheme="majorBidi"/>
                <w:sz w:val="17"/>
                <w:szCs w:val="17"/>
              </w:rPr>
            </w:pPr>
            <w:r w:rsidRPr="002B003E">
              <w:rPr>
                <w:rFonts w:asciiTheme="majorBidi" w:hAnsiTheme="majorBidi" w:cstheme="majorBidi"/>
                <w:sz w:val="17"/>
                <w:szCs w:val="17"/>
              </w:rPr>
              <w:t>817</w:t>
            </w:r>
          </w:p>
        </w:tc>
      </w:tr>
      <w:tr w:rsidR="007E6BBD" w:rsidRPr="002B003E" w:rsidTr="0035268C">
        <w:tc>
          <w:tcPr>
            <w:tcW w:w="959" w:type="dxa"/>
            <w:shd w:val="clear" w:color="auto" w:fill="FFFFFF"/>
          </w:tcPr>
          <w:p w:rsidR="007E6BBD" w:rsidRPr="002B003E" w:rsidRDefault="007E6BBD" w:rsidP="001B60A6">
            <w:pPr>
              <w:jc w:val="center"/>
              <w:rPr>
                <w:rFonts w:asciiTheme="majorBidi" w:hAnsiTheme="majorBidi" w:cstheme="majorBidi"/>
                <w:b/>
                <w:bCs/>
                <w:sz w:val="17"/>
                <w:szCs w:val="17"/>
              </w:rPr>
            </w:pPr>
            <w:r w:rsidRPr="002B003E">
              <w:rPr>
                <w:rFonts w:asciiTheme="majorBidi" w:hAnsiTheme="majorBidi" w:cstheme="majorBidi"/>
                <w:b/>
                <w:bCs/>
                <w:sz w:val="17"/>
                <w:szCs w:val="17"/>
              </w:rPr>
              <w:t>PE</w:t>
            </w:r>
          </w:p>
        </w:tc>
        <w:tc>
          <w:tcPr>
            <w:tcW w:w="3260" w:type="dxa"/>
            <w:shd w:val="clear" w:color="auto" w:fill="FFFFFF"/>
          </w:tcPr>
          <w:p w:rsidR="007E6BBD" w:rsidRPr="002B003E" w:rsidRDefault="007E6BBD" w:rsidP="001B60A6">
            <w:pPr>
              <w:jc w:val="center"/>
              <w:rPr>
                <w:rFonts w:asciiTheme="majorBidi" w:hAnsiTheme="majorBidi" w:cstheme="majorBidi"/>
                <w:sz w:val="17"/>
                <w:szCs w:val="17"/>
              </w:rPr>
            </w:pPr>
            <w:r w:rsidRPr="002B003E">
              <w:rPr>
                <w:rFonts w:asciiTheme="majorBidi" w:hAnsiTheme="majorBidi" w:cstheme="majorBidi"/>
                <w:sz w:val="17"/>
                <w:szCs w:val="17"/>
              </w:rPr>
              <w:t>Oil</w:t>
            </w:r>
          </w:p>
        </w:tc>
        <w:tc>
          <w:tcPr>
            <w:tcW w:w="4394" w:type="dxa"/>
            <w:shd w:val="clear" w:color="auto" w:fill="FFFFFF"/>
          </w:tcPr>
          <w:p w:rsidR="007E6BBD" w:rsidRPr="002B003E" w:rsidRDefault="007E6BBD" w:rsidP="001B60A6">
            <w:pPr>
              <w:jc w:val="center"/>
              <w:rPr>
                <w:rFonts w:asciiTheme="majorBidi" w:hAnsiTheme="majorBidi" w:cstheme="majorBidi"/>
                <w:sz w:val="17"/>
                <w:szCs w:val="17"/>
              </w:rPr>
            </w:pPr>
            <w:r w:rsidRPr="002B003E">
              <w:rPr>
                <w:rFonts w:asciiTheme="majorBidi" w:hAnsiTheme="majorBidi" w:cstheme="majorBidi"/>
                <w:sz w:val="17"/>
                <w:szCs w:val="17"/>
              </w:rPr>
              <w:t>1,722</w:t>
            </w:r>
          </w:p>
        </w:tc>
      </w:tr>
      <w:tr w:rsidR="001B60A6" w:rsidRPr="002B003E" w:rsidTr="0035268C">
        <w:tc>
          <w:tcPr>
            <w:tcW w:w="959" w:type="dxa"/>
            <w:vMerge w:val="restart"/>
            <w:shd w:val="clear" w:color="auto" w:fill="FFFFFF"/>
          </w:tcPr>
          <w:p w:rsidR="001B60A6" w:rsidRPr="002B003E" w:rsidRDefault="001B60A6" w:rsidP="001B60A6">
            <w:pPr>
              <w:jc w:val="center"/>
              <w:rPr>
                <w:rFonts w:asciiTheme="majorBidi" w:hAnsiTheme="majorBidi" w:cstheme="majorBidi"/>
                <w:b/>
                <w:bCs/>
                <w:sz w:val="17"/>
                <w:szCs w:val="17"/>
              </w:rPr>
            </w:pPr>
          </w:p>
          <w:p w:rsidR="001B60A6" w:rsidRPr="002B003E" w:rsidRDefault="001B60A6" w:rsidP="001B60A6">
            <w:pPr>
              <w:jc w:val="center"/>
              <w:rPr>
                <w:rFonts w:asciiTheme="majorBidi" w:hAnsiTheme="majorBidi" w:cstheme="majorBidi"/>
                <w:b/>
                <w:bCs/>
                <w:sz w:val="17"/>
                <w:szCs w:val="17"/>
              </w:rPr>
            </w:pPr>
            <w:r w:rsidRPr="002B003E">
              <w:rPr>
                <w:rFonts w:asciiTheme="majorBidi" w:hAnsiTheme="majorBidi" w:cstheme="majorBidi"/>
                <w:b/>
                <w:bCs/>
                <w:sz w:val="17"/>
                <w:szCs w:val="17"/>
              </w:rPr>
              <w:t>NS</w:t>
            </w:r>
          </w:p>
        </w:tc>
        <w:tc>
          <w:tcPr>
            <w:tcW w:w="3260" w:type="dxa"/>
            <w:shd w:val="clear" w:color="auto" w:fill="FFFFFF"/>
          </w:tcPr>
          <w:p w:rsidR="001B60A6" w:rsidRPr="002B003E" w:rsidRDefault="001B60A6" w:rsidP="001B60A6">
            <w:pPr>
              <w:jc w:val="center"/>
              <w:rPr>
                <w:rFonts w:asciiTheme="majorBidi" w:hAnsiTheme="majorBidi" w:cstheme="majorBidi"/>
                <w:sz w:val="17"/>
                <w:szCs w:val="17"/>
              </w:rPr>
            </w:pPr>
            <w:r w:rsidRPr="002B003E">
              <w:rPr>
                <w:rFonts w:asciiTheme="majorBidi" w:hAnsiTheme="majorBidi" w:cstheme="majorBidi"/>
                <w:sz w:val="17"/>
                <w:szCs w:val="17"/>
              </w:rPr>
              <w:t>Heavy oil</w:t>
            </w:r>
          </w:p>
        </w:tc>
        <w:tc>
          <w:tcPr>
            <w:tcW w:w="4394" w:type="dxa"/>
            <w:shd w:val="clear" w:color="auto" w:fill="FFFFFF"/>
          </w:tcPr>
          <w:p w:rsidR="001B60A6" w:rsidRPr="002B003E" w:rsidRDefault="001B60A6" w:rsidP="001B60A6">
            <w:pPr>
              <w:jc w:val="center"/>
              <w:rPr>
                <w:rFonts w:asciiTheme="majorBidi" w:hAnsiTheme="majorBidi" w:cstheme="majorBidi"/>
                <w:sz w:val="17"/>
                <w:szCs w:val="17"/>
              </w:rPr>
            </w:pPr>
            <w:r w:rsidRPr="002B003E">
              <w:rPr>
                <w:rFonts w:asciiTheme="majorBidi" w:hAnsiTheme="majorBidi" w:cstheme="majorBidi"/>
                <w:sz w:val="17"/>
                <w:szCs w:val="17"/>
              </w:rPr>
              <w:t>660</w:t>
            </w:r>
          </w:p>
        </w:tc>
      </w:tr>
      <w:tr w:rsidR="001B60A6" w:rsidRPr="002B003E" w:rsidTr="0035268C">
        <w:tc>
          <w:tcPr>
            <w:tcW w:w="959" w:type="dxa"/>
            <w:vMerge/>
            <w:shd w:val="clear" w:color="auto" w:fill="FFFFFF"/>
          </w:tcPr>
          <w:p w:rsidR="001B60A6" w:rsidRPr="002B003E" w:rsidRDefault="001B60A6" w:rsidP="001B60A6">
            <w:pPr>
              <w:jc w:val="center"/>
              <w:rPr>
                <w:rFonts w:asciiTheme="majorBidi" w:hAnsiTheme="majorBidi" w:cstheme="majorBidi"/>
                <w:b/>
                <w:bCs/>
                <w:sz w:val="17"/>
                <w:szCs w:val="17"/>
              </w:rPr>
            </w:pPr>
          </w:p>
        </w:tc>
        <w:tc>
          <w:tcPr>
            <w:tcW w:w="3260" w:type="dxa"/>
            <w:shd w:val="clear" w:color="auto" w:fill="FFFFFF"/>
          </w:tcPr>
          <w:p w:rsidR="001B60A6" w:rsidRPr="002B003E" w:rsidRDefault="001B60A6" w:rsidP="001B60A6">
            <w:pPr>
              <w:jc w:val="center"/>
              <w:rPr>
                <w:rFonts w:asciiTheme="majorBidi" w:hAnsiTheme="majorBidi" w:cstheme="majorBidi"/>
                <w:sz w:val="17"/>
                <w:szCs w:val="17"/>
              </w:rPr>
            </w:pPr>
            <w:r w:rsidRPr="002B003E">
              <w:rPr>
                <w:rFonts w:asciiTheme="majorBidi" w:hAnsiTheme="majorBidi" w:cstheme="majorBidi"/>
                <w:sz w:val="17"/>
                <w:szCs w:val="17"/>
              </w:rPr>
              <w:t>Natural gas</w:t>
            </w:r>
          </w:p>
        </w:tc>
        <w:tc>
          <w:tcPr>
            <w:tcW w:w="4394" w:type="dxa"/>
            <w:shd w:val="clear" w:color="auto" w:fill="FFFFFF"/>
          </w:tcPr>
          <w:p w:rsidR="001B60A6" w:rsidRPr="002B003E" w:rsidRDefault="001B60A6" w:rsidP="001B60A6">
            <w:pPr>
              <w:jc w:val="center"/>
              <w:rPr>
                <w:rFonts w:asciiTheme="majorBidi" w:hAnsiTheme="majorBidi" w:cstheme="majorBidi"/>
                <w:sz w:val="17"/>
                <w:szCs w:val="17"/>
              </w:rPr>
            </w:pPr>
            <w:r w:rsidRPr="002B003E">
              <w:rPr>
                <w:rFonts w:asciiTheme="majorBidi" w:hAnsiTheme="majorBidi" w:cstheme="majorBidi"/>
                <w:sz w:val="17"/>
                <w:szCs w:val="17"/>
              </w:rPr>
              <w:t>522</w:t>
            </w:r>
          </w:p>
        </w:tc>
      </w:tr>
      <w:tr w:rsidR="001B60A6" w:rsidRPr="002B003E" w:rsidTr="0035268C">
        <w:tc>
          <w:tcPr>
            <w:tcW w:w="959" w:type="dxa"/>
            <w:vMerge/>
            <w:shd w:val="clear" w:color="auto" w:fill="FFFFFF"/>
          </w:tcPr>
          <w:p w:rsidR="001B60A6" w:rsidRPr="002B003E" w:rsidRDefault="001B60A6" w:rsidP="001B60A6">
            <w:pPr>
              <w:jc w:val="center"/>
              <w:rPr>
                <w:rFonts w:asciiTheme="majorBidi" w:hAnsiTheme="majorBidi" w:cstheme="majorBidi"/>
                <w:b/>
                <w:bCs/>
                <w:sz w:val="17"/>
                <w:szCs w:val="17"/>
              </w:rPr>
            </w:pPr>
          </w:p>
        </w:tc>
        <w:tc>
          <w:tcPr>
            <w:tcW w:w="3260" w:type="dxa"/>
            <w:shd w:val="clear" w:color="auto" w:fill="FFFFFF"/>
          </w:tcPr>
          <w:p w:rsidR="001B60A6" w:rsidRPr="002B003E" w:rsidRDefault="001B60A6" w:rsidP="001B60A6">
            <w:pPr>
              <w:jc w:val="center"/>
              <w:rPr>
                <w:rFonts w:asciiTheme="majorBidi" w:hAnsiTheme="majorBidi" w:cstheme="majorBidi"/>
                <w:sz w:val="17"/>
                <w:szCs w:val="17"/>
              </w:rPr>
            </w:pPr>
            <w:r w:rsidRPr="002B003E">
              <w:rPr>
                <w:rFonts w:asciiTheme="majorBidi" w:hAnsiTheme="majorBidi" w:cstheme="majorBidi"/>
                <w:sz w:val="17"/>
                <w:szCs w:val="17"/>
              </w:rPr>
              <w:t>US bituminous</w:t>
            </w:r>
          </w:p>
        </w:tc>
        <w:tc>
          <w:tcPr>
            <w:tcW w:w="4394" w:type="dxa"/>
            <w:shd w:val="clear" w:color="auto" w:fill="FFFFFF"/>
          </w:tcPr>
          <w:p w:rsidR="001B60A6" w:rsidRPr="002B003E" w:rsidRDefault="001B60A6" w:rsidP="001B60A6">
            <w:pPr>
              <w:jc w:val="center"/>
              <w:rPr>
                <w:rFonts w:asciiTheme="majorBidi" w:hAnsiTheme="majorBidi" w:cstheme="majorBidi"/>
                <w:sz w:val="17"/>
                <w:szCs w:val="17"/>
              </w:rPr>
            </w:pPr>
            <w:r w:rsidRPr="002B003E">
              <w:rPr>
                <w:rFonts w:asciiTheme="majorBidi" w:hAnsiTheme="majorBidi" w:cstheme="majorBidi"/>
                <w:sz w:val="17"/>
                <w:szCs w:val="17"/>
              </w:rPr>
              <w:t>873</w:t>
            </w:r>
          </w:p>
        </w:tc>
      </w:tr>
      <w:tr w:rsidR="001B60A6" w:rsidRPr="002B003E" w:rsidTr="0035268C">
        <w:tc>
          <w:tcPr>
            <w:tcW w:w="959" w:type="dxa"/>
            <w:vMerge w:val="restart"/>
            <w:shd w:val="clear" w:color="auto" w:fill="FFFFFF"/>
          </w:tcPr>
          <w:p w:rsidR="001B60A6" w:rsidRPr="002B003E" w:rsidRDefault="001B60A6" w:rsidP="001B60A6">
            <w:pPr>
              <w:jc w:val="center"/>
              <w:rPr>
                <w:rFonts w:asciiTheme="majorBidi" w:hAnsiTheme="majorBidi" w:cstheme="majorBidi"/>
                <w:b/>
                <w:bCs/>
                <w:sz w:val="17"/>
                <w:szCs w:val="17"/>
              </w:rPr>
            </w:pPr>
          </w:p>
          <w:p w:rsidR="001B60A6" w:rsidRPr="002B003E" w:rsidRDefault="001B60A6" w:rsidP="001B60A6">
            <w:pPr>
              <w:jc w:val="center"/>
              <w:rPr>
                <w:rFonts w:asciiTheme="majorBidi" w:hAnsiTheme="majorBidi" w:cstheme="majorBidi"/>
                <w:b/>
                <w:bCs/>
                <w:sz w:val="17"/>
                <w:szCs w:val="17"/>
              </w:rPr>
            </w:pPr>
            <w:r w:rsidRPr="002B003E">
              <w:rPr>
                <w:rFonts w:asciiTheme="majorBidi" w:hAnsiTheme="majorBidi" w:cstheme="majorBidi"/>
                <w:b/>
                <w:bCs/>
                <w:sz w:val="17"/>
                <w:szCs w:val="17"/>
              </w:rPr>
              <w:t>NB</w:t>
            </w:r>
          </w:p>
        </w:tc>
        <w:tc>
          <w:tcPr>
            <w:tcW w:w="3260" w:type="dxa"/>
            <w:shd w:val="clear" w:color="auto" w:fill="FFFFFF"/>
          </w:tcPr>
          <w:p w:rsidR="001B60A6" w:rsidRPr="002B003E" w:rsidRDefault="001B60A6" w:rsidP="001B60A6">
            <w:pPr>
              <w:jc w:val="center"/>
              <w:rPr>
                <w:rFonts w:asciiTheme="majorBidi" w:hAnsiTheme="majorBidi" w:cstheme="majorBidi"/>
                <w:sz w:val="17"/>
                <w:szCs w:val="17"/>
                <w:lang w:val="en-CA"/>
              </w:rPr>
            </w:pPr>
            <w:r w:rsidRPr="002B003E">
              <w:rPr>
                <w:rFonts w:asciiTheme="majorBidi" w:hAnsiTheme="majorBidi" w:cstheme="majorBidi"/>
                <w:sz w:val="17"/>
                <w:szCs w:val="17"/>
                <w:lang w:val="en-CA"/>
              </w:rPr>
              <w:t>Coal</w:t>
            </w:r>
          </w:p>
        </w:tc>
        <w:tc>
          <w:tcPr>
            <w:tcW w:w="4394" w:type="dxa"/>
            <w:shd w:val="clear" w:color="auto" w:fill="FFFFFF"/>
          </w:tcPr>
          <w:p w:rsidR="001B60A6" w:rsidRPr="002B003E" w:rsidRDefault="001B60A6" w:rsidP="001B60A6">
            <w:pPr>
              <w:jc w:val="center"/>
              <w:rPr>
                <w:rFonts w:asciiTheme="majorBidi" w:hAnsiTheme="majorBidi" w:cstheme="majorBidi"/>
                <w:sz w:val="17"/>
                <w:szCs w:val="17"/>
              </w:rPr>
            </w:pPr>
            <w:r w:rsidRPr="002B003E">
              <w:rPr>
                <w:rFonts w:asciiTheme="majorBidi" w:hAnsiTheme="majorBidi" w:cstheme="majorBidi"/>
                <w:sz w:val="17"/>
                <w:szCs w:val="17"/>
              </w:rPr>
              <w:t>873</w:t>
            </w:r>
          </w:p>
        </w:tc>
      </w:tr>
      <w:tr w:rsidR="001B60A6" w:rsidRPr="002B003E" w:rsidTr="0035268C">
        <w:tc>
          <w:tcPr>
            <w:tcW w:w="959" w:type="dxa"/>
            <w:vMerge/>
            <w:shd w:val="clear" w:color="auto" w:fill="FFFFFF"/>
          </w:tcPr>
          <w:p w:rsidR="001B60A6" w:rsidRPr="002B003E" w:rsidRDefault="001B60A6" w:rsidP="001B60A6">
            <w:pPr>
              <w:jc w:val="center"/>
              <w:rPr>
                <w:rFonts w:asciiTheme="majorBidi" w:hAnsiTheme="majorBidi" w:cstheme="majorBidi"/>
                <w:b/>
                <w:bCs/>
                <w:sz w:val="17"/>
                <w:szCs w:val="17"/>
              </w:rPr>
            </w:pPr>
          </w:p>
        </w:tc>
        <w:tc>
          <w:tcPr>
            <w:tcW w:w="3260" w:type="dxa"/>
            <w:shd w:val="clear" w:color="auto" w:fill="FFFFFF"/>
          </w:tcPr>
          <w:p w:rsidR="001B60A6" w:rsidRPr="002B003E" w:rsidRDefault="001B60A6" w:rsidP="001B60A6">
            <w:pPr>
              <w:jc w:val="center"/>
              <w:rPr>
                <w:rFonts w:asciiTheme="majorBidi" w:hAnsiTheme="majorBidi" w:cstheme="majorBidi"/>
                <w:sz w:val="17"/>
                <w:szCs w:val="17"/>
              </w:rPr>
            </w:pPr>
            <w:r w:rsidRPr="002B003E">
              <w:rPr>
                <w:rFonts w:asciiTheme="majorBidi" w:hAnsiTheme="majorBidi" w:cstheme="majorBidi"/>
                <w:sz w:val="17"/>
                <w:szCs w:val="17"/>
              </w:rPr>
              <w:t>Oil</w:t>
            </w:r>
          </w:p>
        </w:tc>
        <w:tc>
          <w:tcPr>
            <w:tcW w:w="4394" w:type="dxa"/>
            <w:shd w:val="clear" w:color="auto" w:fill="FFFFFF"/>
          </w:tcPr>
          <w:p w:rsidR="001B60A6" w:rsidRPr="002B003E" w:rsidRDefault="001B60A6" w:rsidP="001B60A6">
            <w:pPr>
              <w:jc w:val="center"/>
              <w:rPr>
                <w:rFonts w:asciiTheme="majorBidi" w:hAnsiTheme="majorBidi" w:cstheme="majorBidi"/>
                <w:sz w:val="17"/>
                <w:szCs w:val="17"/>
              </w:rPr>
            </w:pPr>
            <w:r w:rsidRPr="002B003E">
              <w:rPr>
                <w:rFonts w:asciiTheme="majorBidi" w:hAnsiTheme="majorBidi" w:cstheme="majorBidi"/>
                <w:sz w:val="17"/>
                <w:szCs w:val="17"/>
              </w:rPr>
              <w:t>814</w:t>
            </w:r>
          </w:p>
        </w:tc>
      </w:tr>
      <w:tr w:rsidR="001B60A6" w:rsidRPr="002B003E" w:rsidTr="0035268C">
        <w:tc>
          <w:tcPr>
            <w:tcW w:w="959" w:type="dxa"/>
            <w:vMerge/>
            <w:shd w:val="clear" w:color="auto" w:fill="FFFFFF"/>
          </w:tcPr>
          <w:p w:rsidR="001B60A6" w:rsidRPr="002B003E" w:rsidRDefault="001B60A6" w:rsidP="001B60A6">
            <w:pPr>
              <w:jc w:val="center"/>
              <w:rPr>
                <w:rFonts w:asciiTheme="majorBidi" w:hAnsiTheme="majorBidi" w:cstheme="majorBidi"/>
                <w:b/>
                <w:bCs/>
                <w:sz w:val="17"/>
                <w:szCs w:val="17"/>
              </w:rPr>
            </w:pPr>
          </w:p>
        </w:tc>
        <w:tc>
          <w:tcPr>
            <w:tcW w:w="3260" w:type="dxa"/>
            <w:shd w:val="clear" w:color="auto" w:fill="FFFFFF"/>
          </w:tcPr>
          <w:p w:rsidR="001B60A6" w:rsidRPr="002B003E" w:rsidRDefault="001B60A6" w:rsidP="001B60A6">
            <w:pPr>
              <w:jc w:val="center"/>
              <w:rPr>
                <w:rFonts w:asciiTheme="majorBidi" w:hAnsiTheme="majorBidi" w:cstheme="majorBidi"/>
                <w:sz w:val="17"/>
                <w:szCs w:val="17"/>
              </w:rPr>
            </w:pPr>
            <w:r w:rsidRPr="002B003E">
              <w:rPr>
                <w:rFonts w:asciiTheme="majorBidi" w:hAnsiTheme="majorBidi" w:cstheme="majorBidi"/>
                <w:sz w:val="17"/>
                <w:szCs w:val="17"/>
              </w:rPr>
              <w:t>Natural gas</w:t>
            </w:r>
          </w:p>
        </w:tc>
        <w:tc>
          <w:tcPr>
            <w:tcW w:w="4394" w:type="dxa"/>
            <w:shd w:val="clear" w:color="auto" w:fill="FFFFFF"/>
          </w:tcPr>
          <w:p w:rsidR="001B60A6" w:rsidRPr="002B003E" w:rsidRDefault="001B60A6" w:rsidP="001B60A6">
            <w:pPr>
              <w:jc w:val="center"/>
              <w:rPr>
                <w:rFonts w:asciiTheme="majorBidi" w:hAnsiTheme="majorBidi" w:cstheme="majorBidi"/>
                <w:sz w:val="17"/>
                <w:szCs w:val="17"/>
              </w:rPr>
            </w:pPr>
            <w:r w:rsidRPr="002B003E">
              <w:rPr>
                <w:rFonts w:asciiTheme="majorBidi" w:hAnsiTheme="majorBidi" w:cstheme="majorBidi"/>
                <w:sz w:val="17"/>
                <w:szCs w:val="17"/>
              </w:rPr>
              <w:t>474</w:t>
            </w:r>
          </w:p>
        </w:tc>
      </w:tr>
      <w:tr w:rsidR="001B60A6" w:rsidRPr="002B003E" w:rsidTr="0035268C">
        <w:tc>
          <w:tcPr>
            <w:tcW w:w="959" w:type="dxa"/>
            <w:vMerge/>
            <w:shd w:val="clear" w:color="auto" w:fill="FFFFFF"/>
          </w:tcPr>
          <w:p w:rsidR="001B60A6" w:rsidRPr="002B003E" w:rsidRDefault="001B60A6" w:rsidP="001B60A6">
            <w:pPr>
              <w:jc w:val="center"/>
              <w:rPr>
                <w:rFonts w:asciiTheme="majorBidi" w:hAnsiTheme="majorBidi" w:cstheme="majorBidi"/>
                <w:b/>
                <w:bCs/>
                <w:sz w:val="17"/>
                <w:szCs w:val="17"/>
              </w:rPr>
            </w:pPr>
          </w:p>
        </w:tc>
        <w:tc>
          <w:tcPr>
            <w:tcW w:w="3260" w:type="dxa"/>
            <w:shd w:val="clear" w:color="auto" w:fill="FFFFFF"/>
          </w:tcPr>
          <w:p w:rsidR="001B60A6" w:rsidRPr="002B003E" w:rsidRDefault="001B60A6" w:rsidP="001B60A6">
            <w:pPr>
              <w:jc w:val="center"/>
              <w:rPr>
                <w:rFonts w:asciiTheme="majorBidi" w:hAnsiTheme="majorBidi" w:cstheme="majorBidi"/>
                <w:sz w:val="17"/>
                <w:szCs w:val="17"/>
              </w:rPr>
            </w:pPr>
            <w:r w:rsidRPr="002B003E">
              <w:rPr>
                <w:rFonts w:asciiTheme="majorBidi" w:hAnsiTheme="majorBidi" w:cstheme="majorBidi"/>
                <w:sz w:val="17"/>
                <w:szCs w:val="17"/>
              </w:rPr>
              <w:t>Orimulsion</w:t>
            </w:r>
            <w:r w:rsidR="003E6F4B" w:rsidRPr="002B003E">
              <w:rPr>
                <w:rFonts w:asciiTheme="majorBidi" w:hAnsiTheme="majorBidi" w:cstheme="majorBidi"/>
                <w:sz w:val="17"/>
                <w:szCs w:val="17"/>
              </w:rPr>
              <w:t>*</w:t>
            </w:r>
          </w:p>
        </w:tc>
        <w:tc>
          <w:tcPr>
            <w:tcW w:w="4394" w:type="dxa"/>
            <w:shd w:val="clear" w:color="auto" w:fill="FFFFFF"/>
          </w:tcPr>
          <w:p w:rsidR="001B60A6" w:rsidRPr="002B003E" w:rsidRDefault="003E6F4B" w:rsidP="001B60A6">
            <w:pPr>
              <w:jc w:val="center"/>
              <w:rPr>
                <w:rFonts w:asciiTheme="majorBidi" w:hAnsiTheme="majorBidi" w:cstheme="majorBidi"/>
                <w:sz w:val="17"/>
                <w:szCs w:val="17"/>
              </w:rPr>
            </w:pPr>
            <w:r w:rsidRPr="002B003E">
              <w:rPr>
                <w:rFonts w:asciiTheme="majorBidi" w:hAnsiTheme="majorBidi" w:cstheme="majorBidi"/>
                <w:sz w:val="17"/>
                <w:szCs w:val="17"/>
              </w:rPr>
              <w:t>699</w:t>
            </w:r>
          </w:p>
        </w:tc>
      </w:tr>
      <w:tr w:rsidR="001B60A6" w:rsidRPr="002B003E" w:rsidTr="0035268C">
        <w:tc>
          <w:tcPr>
            <w:tcW w:w="959" w:type="dxa"/>
            <w:vMerge w:val="restart"/>
            <w:shd w:val="clear" w:color="auto" w:fill="FFFFFF"/>
          </w:tcPr>
          <w:p w:rsidR="001B60A6" w:rsidRPr="002B003E" w:rsidRDefault="001B60A6" w:rsidP="001B60A6">
            <w:pPr>
              <w:jc w:val="center"/>
              <w:rPr>
                <w:rFonts w:asciiTheme="majorBidi" w:hAnsiTheme="majorBidi" w:cstheme="majorBidi"/>
                <w:b/>
                <w:bCs/>
                <w:sz w:val="17"/>
                <w:szCs w:val="17"/>
              </w:rPr>
            </w:pPr>
          </w:p>
          <w:p w:rsidR="001B60A6" w:rsidRPr="002B003E" w:rsidRDefault="001B60A6" w:rsidP="001B60A6">
            <w:pPr>
              <w:jc w:val="center"/>
              <w:rPr>
                <w:rFonts w:asciiTheme="majorBidi" w:hAnsiTheme="majorBidi" w:cstheme="majorBidi"/>
                <w:b/>
                <w:bCs/>
                <w:sz w:val="17"/>
                <w:szCs w:val="17"/>
              </w:rPr>
            </w:pPr>
            <w:r w:rsidRPr="002B003E">
              <w:rPr>
                <w:rFonts w:asciiTheme="majorBidi" w:hAnsiTheme="majorBidi" w:cstheme="majorBidi"/>
                <w:b/>
                <w:bCs/>
                <w:sz w:val="17"/>
                <w:szCs w:val="17"/>
              </w:rPr>
              <w:t>QC</w:t>
            </w:r>
          </w:p>
        </w:tc>
        <w:tc>
          <w:tcPr>
            <w:tcW w:w="3260" w:type="dxa"/>
            <w:shd w:val="clear" w:color="auto" w:fill="FFFFFF"/>
          </w:tcPr>
          <w:p w:rsidR="001B60A6" w:rsidRPr="002B003E" w:rsidRDefault="001B60A6" w:rsidP="001B60A6">
            <w:pPr>
              <w:jc w:val="center"/>
              <w:rPr>
                <w:rFonts w:asciiTheme="majorBidi" w:hAnsiTheme="majorBidi" w:cstheme="majorBidi"/>
                <w:sz w:val="17"/>
                <w:szCs w:val="17"/>
              </w:rPr>
            </w:pPr>
            <w:r w:rsidRPr="002B003E">
              <w:rPr>
                <w:rFonts w:asciiTheme="majorBidi" w:hAnsiTheme="majorBidi" w:cstheme="majorBidi"/>
                <w:sz w:val="17"/>
                <w:szCs w:val="17"/>
              </w:rPr>
              <w:t>Oil</w:t>
            </w:r>
          </w:p>
        </w:tc>
        <w:tc>
          <w:tcPr>
            <w:tcW w:w="4394" w:type="dxa"/>
            <w:shd w:val="clear" w:color="auto" w:fill="FFFFFF"/>
          </w:tcPr>
          <w:p w:rsidR="001B60A6" w:rsidRPr="002B003E" w:rsidRDefault="001B60A6" w:rsidP="001B60A6">
            <w:pPr>
              <w:jc w:val="center"/>
              <w:rPr>
                <w:rFonts w:asciiTheme="majorBidi" w:hAnsiTheme="majorBidi" w:cstheme="majorBidi"/>
                <w:sz w:val="17"/>
                <w:szCs w:val="17"/>
              </w:rPr>
            </w:pPr>
            <w:r w:rsidRPr="002B003E">
              <w:rPr>
                <w:rFonts w:asciiTheme="majorBidi" w:hAnsiTheme="majorBidi" w:cstheme="majorBidi"/>
                <w:sz w:val="17"/>
                <w:szCs w:val="17"/>
              </w:rPr>
              <w:t>926</w:t>
            </w:r>
          </w:p>
        </w:tc>
      </w:tr>
      <w:tr w:rsidR="001B60A6" w:rsidRPr="002B003E" w:rsidTr="0035268C">
        <w:tc>
          <w:tcPr>
            <w:tcW w:w="959" w:type="dxa"/>
            <w:vMerge/>
            <w:shd w:val="clear" w:color="auto" w:fill="FFFFFF"/>
          </w:tcPr>
          <w:p w:rsidR="001B60A6" w:rsidRPr="002B003E" w:rsidRDefault="001B60A6" w:rsidP="001B60A6">
            <w:pPr>
              <w:jc w:val="center"/>
              <w:rPr>
                <w:rFonts w:asciiTheme="majorBidi" w:hAnsiTheme="majorBidi" w:cstheme="majorBidi"/>
                <w:b/>
                <w:bCs/>
                <w:sz w:val="17"/>
                <w:szCs w:val="17"/>
              </w:rPr>
            </w:pPr>
          </w:p>
        </w:tc>
        <w:tc>
          <w:tcPr>
            <w:tcW w:w="3260" w:type="dxa"/>
            <w:shd w:val="clear" w:color="auto" w:fill="FFFFFF"/>
          </w:tcPr>
          <w:p w:rsidR="001B60A6" w:rsidRPr="002B003E" w:rsidRDefault="001B60A6" w:rsidP="001B60A6">
            <w:pPr>
              <w:jc w:val="center"/>
              <w:rPr>
                <w:rFonts w:asciiTheme="majorBidi" w:hAnsiTheme="majorBidi" w:cstheme="majorBidi"/>
                <w:sz w:val="17"/>
                <w:szCs w:val="17"/>
              </w:rPr>
            </w:pPr>
            <w:r w:rsidRPr="002B003E">
              <w:rPr>
                <w:rFonts w:asciiTheme="majorBidi" w:hAnsiTheme="majorBidi" w:cstheme="majorBidi"/>
                <w:sz w:val="17"/>
                <w:szCs w:val="17"/>
              </w:rPr>
              <w:t>Natural gas</w:t>
            </w:r>
          </w:p>
        </w:tc>
        <w:tc>
          <w:tcPr>
            <w:tcW w:w="4394" w:type="dxa"/>
            <w:shd w:val="clear" w:color="auto" w:fill="FFFFFF"/>
          </w:tcPr>
          <w:p w:rsidR="001B60A6" w:rsidRPr="002B003E" w:rsidRDefault="001B60A6" w:rsidP="001B60A6">
            <w:pPr>
              <w:jc w:val="center"/>
              <w:rPr>
                <w:rFonts w:asciiTheme="majorBidi" w:hAnsiTheme="majorBidi" w:cstheme="majorBidi"/>
                <w:sz w:val="17"/>
                <w:szCs w:val="17"/>
              </w:rPr>
            </w:pPr>
            <w:r w:rsidRPr="002B003E">
              <w:rPr>
                <w:rFonts w:asciiTheme="majorBidi" w:hAnsiTheme="majorBidi" w:cstheme="majorBidi"/>
                <w:sz w:val="17"/>
                <w:szCs w:val="17"/>
              </w:rPr>
              <w:t>599</w:t>
            </w:r>
          </w:p>
        </w:tc>
      </w:tr>
      <w:tr w:rsidR="001B60A6" w:rsidRPr="002B003E" w:rsidTr="0035268C">
        <w:tc>
          <w:tcPr>
            <w:tcW w:w="959" w:type="dxa"/>
            <w:vMerge/>
            <w:shd w:val="clear" w:color="auto" w:fill="FFFFFF"/>
          </w:tcPr>
          <w:p w:rsidR="001B60A6" w:rsidRPr="002B003E" w:rsidRDefault="001B60A6" w:rsidP="001B60A6">
            <w:pPr>
              <w:jc w:val="center"/>
              <w:rPr>
                <w:rFonts w:asciiTheme="majorBidi" w:hAnsiTheme="majorBidi" w:cstheme="majorBidi"/>
                <w:b/>
                <w:bCs/>
                <w:sz w:val="17"/>
                <w:szCs w:val="17"/>
              </w:rPr>
            </w:pPr>
          </w:p>
        </w:tc>
        <w:tc>
          <w:tcPr>
            <w:tcW w:w="3260" w:type="dxa"/>
            <w:shd w:val="clear" w:color="auto" w:fill="FFFFFF"/>
          </w:tcPr>
          <w:p w:rsidR="001B60A6" w:rsidRPr="002B003E" w:rsidRDefault="001B60A6" w:rsidP="001B60A6">
            <w:pPr>
              <w:jc w:val="center"/>
              <w:rPr>
                <w:rFonts w:asciiTheme="majorBidi" w:hAnsiTheme="majorBidi" w:cstheme="majorBidi"/>
                <w:sz w:val="17"/>
                <w:szCs w:val="17"/>
              </w:rPr>
            </w:pPr>
            <w:r w:rsidRPr="002B003E">
              <w:rPr>
                <w:rFonts w:asciiTheme="majorBidi" w:hAnsiTheme="majorBidi" w:cstheme="majorBidi"/>
                <w:sz w:val="17"/>
                <w:szCs w:val="17"/>
              </w:rPr>
              <w:t>Wood</w:t>
            </w:r>
          </w:p>
        </w:tc>
        <w:tc>
          <w:tcPr>
            <w:tcW w:w="4394" w:type="dxa"/>
            <w:shd w:val="clear" w:color="auto" w:fill="FFFFFF"/>
          </w:tcPr>
          <w:p w:rsidR="001B60A6" w:rsidRPr="002B003E" w:rsidRDefault="001B60A6" w:rsidP="001B60A6">
            <w:pPr>
              <w:jc w:val="center"/>
              <w:rPr>
                <w:rFonts w:asciiTheme="majorBidi" w:hAnsiTheme="majorBidi" w:cstheme="majorBidi"/>
                <w:sz w:val="17"/>
                <w:szCs w:val="17"/>
              </w:rPr>
            </w:pPr>
            <w:r w:rsidRPr="002B003E">
              <w:rPr>
                <w:rFonts w:asciiTheme="majorBidi" w:hAnsiTheme="majorBidi" w:cstheme="majorBidi"/>
                <w:sz w:val="17"/>
                <w:szCs w:val="17"/>
              </w:rPr>
              <w:t>4</w:t>
            </w:r>
          </w:p>
        </w:tc>
      </w:tr>
      <w:tr w:rsidR="001B60A6" w:rsidRPr="002B003E" w:rsidTr="0035268C">
        <w:tc>
          <w:tcPr>
            <w:tcW w:w="959" w:type="dxa"/>
            <w:vMerge/>
            <w:shd w:val="clear" w:color="auto" w:fill="FFFFFF"/>
          </w:tcPr>
          <w:p w:rsidR="001B60A6" w:rsidRPr="002B003E" w:rsidRDefault="001B60A6" w:rsidP="001B60A6">
            <w:pPr>
              <w:jc w:val="center"/>
              <w:rPr>
                <w:rFonts w:asciiTheme="majorBidi" w:hAnsiTheme="majorBidi" w:cstheme="majorBidi"/>
                <w:b/>
                <w:bCs/>
                <w:sz w:val="17"/>
                <w:szCs w:val="17"/>
              </w:rPr>
            </w:pPr>
          </w:p>
        </w:tc>
        <w:tc>
          <w:tcPr>
            <w:tcW w:w="3260" w:type="dxa"/>
            <w:shd w:val="clear" w:color="auto" w:fill="FFFFFF"/>
          </w:tcPr>
          <w:p w:rsidR="001B60A6" w:rsidRPr="002B003E" w:rsidRDefault="001B60A6" w:rsidP="001B60A6">
            <w:pPr>
              <w:jc w:val="center"/>
              <w:rPr>
                <w:rFonts w:asciiTheme="majorBidi" w:hAnsiTheme="majorBidi" w:cstheme="majorBidi"/>
                <w:sz w:val="17"/>
                <w:szCs w:val="17"/>
              </w:rPr>
            </w:pPr>
            <w:r w:rsidRPr="002B003E">
              <w:rPr>
                <w:rFonts w:asciiTheme="majorBidi" w:hAnsiTheme="majorBidi" w:cstheme="majorBidi"/>
                <w:sz w:val="17"/>
                <w:szCs w:val="17"/>
              </w:rPr>
              <w:t>Spent liquor</w:t>
            </w:r>
            <w:r w:rsidR="003E6F4B" w:rsidRPr="002B003E">
              <w:rPr>
                <w:rFonts w:asciiTheme="majorBidi" w:hAnsiTheme="majorBidi" w:cstheme="majorBidi"/>
                <w:sz w:val="17"/>
                <w:szCs w:val="17"/>
              </w:rPr>
              <w:t>*</w:t>
            </w:r>
          </w:p>
        </w:tc>
        <w:tc>
          <w:tcPr>
            <w:tcW w:w="4394" w:type="dxa"/>
            <w:shd w:val="clear" w:color="auto" w:fill="FFFFFF"/>
          </w:tcPr>
          <w:p w:rsidR="001B60A6" w:rsidRPr="002B003E" w:rsidRDefault="003E6F4B" w:rsidP="001B60A6">
            <w:pPr>
              <w:jc w:val="center"/>
              <w:rPr>
                <w:rFonts w:asciiTheme="majorBidi" w:hAnsiTheme="majorBidi" w:cstheme="majorBidi"/>
                <w:sz w:val="17"/>
                <w:szCs w:val="17"/>
              </w:rPr>
            </w:pPr>
            <w:r w:rsidRPr="002B003E">
              <w:rPr>
                <w:rFonts w:asciiTheme="majorBidi" w:hAnsiTheme="majorBidi" w:cstheme="majorBidi"/>
                <w:sz w:val="17"/>
                <w:szCs w:val="17"/>
              </w:rPr>
              <w:t>5</w:t>
            </w:r>
          </w:p>
        </w:tc>
      </w:tr>
      <w:tr w:rsidR="001B60A6" w:rsidRPr="002B003E" w:rsidTr="0035268C">
        <w:tc>
          <w:tcPr>
            <w:tcW w:w="959" w:type="dxa"/>
            <w:vMerge/>
            <w:shd w:val="clear" w:color="auto" w:fill="FFFFFF"/>
          </w:tcPr>
          <w:p w:rsidR="001B60A6" w:rsidRPr="002B003E" w:rsidRDefault="001B60A6" w:rsidP="001B60A6">
            <w:pPr>
              <w:jc w:val="center"/>
              <w:rPr>
                <w:rFonts w:asciiTheme="majorBidi" w:hAnsiTheme="majorBidi" w:cstheme="majorBidi"/>
                <w:b/>
                <w:bCs/>
                <w:sz w:val="17"/>
                <w:szCs w:val="17"/>
              </w:rPr>
            </w:pPr>
          </w:p>
        </w:tc>
        <w:tc>
          <w:tcPr>
            <w:tcW w:w="3260" w:type="dxa"/>
            <w:shd w:val="clear" w:color="auto" w:fill="FFFFFF"/>
          </w:tcPr>
          <w:p w:rsidR="001B60A6" w:rsidRPr="002B003E" w:rsidRDefault="001B60A6" w:rsidP="001B60A6">
            <w:pPr>
              <w:jc w:val="center"/>
              <w:rPr>
                <w:rFonts w:asciiTheme="majorBidi" w:hAnsiTheme="majorBidi" w:cstheme="majorBidi"/>
                <w:sz w:val="17"/>
                <w:szCs w:val="17"/>
              </w:rPr>
            </w:pPr>
            <w:r w:rsidRPr="002B003E">
              <w:rPr>
                <w:rFonts w:asciiTheme="majorBidi" w:hAnsiTheme="majorBidi" w:cstheme="majorBidi"/>
                <w:sz w:val="17"/>
                <w:szCs w:val="17"/>
              </w:rPr>
              <w:t>Landfill gas</w:t>
            </w:r>
            <w:r w:rsidR="003E6F4B" w:rsidRPr="002B003E">
              <w:rPr>
                <w:rFonts w:asciiTheme="majorBidi" w:hAnsiTheme="majorBidi" w:cstheme="majorBidi"/>
                <w:sz w:val="17"/>
                <w:szCs w:val="17"/>
              </w:rPr>
              <w:t>*</w:t>
            </w:r>
          </w:p>
        </w:tc>
        <w:tc>
          <w:tcPr>
            <w:tcW w:w="4394" w:type="dxa"/>
            <w:shd w:val="clear" w:color="auto" w:fill="FFFFFF"/>
          </w:tcPr>
          <w:p w:rsidR="001B60A6" w:rsidRPr="002B003E" w:rsidRDefault="003E6F4B" w:rsidP="001B60A6">
            <w:pPr>
              <w:jc w:val="center"/>
              <w:rPr>
                <w:rFonts w:asciiTheme="majorBidi" w:hAnsiTheme="majorBidi" w:cstheme="majorBidi"/>
                <w:sz w:val="17"/>
                <w:szCs w:val="17"/>
              </w:rPr>
            </w:pPr>
            <w:r w:rsidRPr="002B003E">
              <w:rPr>
                <w:rFonts w:asciiTheme="majorBidi" w:hAnsiTheme="majorBidi" w:cstheme="majorBidi"/>
                <w:sz w:val="17"/>
                <w:szCs w:val="17"/>
              </w:rPr>
              <w:t>0</w:t>
            </w:r>
          </w:p>
        </w:tc>
      </w:tr>
      <w:tr w:rsidR="001B60A6" w:rsidRPr="002B003E" w:rsidTr="0035268C">
        <w:tc>
          <w:tcPr>
            <w:tcW w:w="959" w:type="dxa"/>
            <w:vMerge/>
            <w:shd w:val="clear" w:color="auto" w:fill="FFFFFF"/>
          </w:tcPr>
          <w:p w:rsidR="001B60A6" w:rsidRPr="002B003E" w:rsidRDefault="001B60A6" w:rsidP="001B60A6">
            <w:pPr>
              <w:jc w:val="center"/>
              <w:rPr>
                <w:rFonts w:asciiTheme="majorBidi" w:hAnsiTheme="majorBidi" w:cstheme="majorBidi"/>
                <w:b/>
                <w:bCs/>
                <w:sz w:val="17"/>
                <w:szCs w:val="17"/>
              </w:rPr>
            </w:pPr>
          </w:p>
        </w:tc>
        <w:tc>
          <w:tcPr>
            <w:tcW w:w="3260" w:type="dxa"/>
            <w:shd w:val="clear" w:color="auto" w:fill="FFFFFF"/>
          </w:tcPr>
          <w:p w:rsidR="001B60A6" w:rsidRPr="002B003E" w:rsidRDefault="001B60A6" w:rsidP="001B60A6">
            <w:pPr>
              <w:jc w:val="center"/>
              <w:rPr>
                <w:rFonts w:asciiTheme="majorBidi" w:hAnsiTheme="majorBidi" w:cstheme="majorBidi"/>
                <w:sz w:val="17"/>
                <w:szCs w:val="17"/>
              </w:rPr>
            </w:pPr>
            <w:r w:rsidRPr="002B003E">
              <w:rPr>
                <w:rFonts w:asciiTheme="majorBidi" w:hAnsiTheme="majorBidi" w:cstheme="majorBidi"/>
                <w:sz w:val="17"/>
                <w:szCs w:val="17"/>
              </w:rPr>
              <w:t>SK lignite</w:t>
            </w:r>
          </w:p>
        </w:tc>
        <w:tc>
          <w:tcPr>
            <w:tcW w:w="4394" w:type="dxa"/>
            <w:shd w:val="clear" w:color="auto" w:fill="FFFFFF"/>
          </w:tcPr>
          <w:p w:rsidR="001B60A6" w:rsidRPr="002B003E" w:rsidRDefault="001B60A6" w:rsidP="001B60A6">
            <w:pPr>
              <w:jc w:val="center"/>
              <w:rPr>
                <w:rFonts w:asciiTheme="majorBidi" w:hAnsiTheme="majorBidi" w:cstheme="majorBidi"/>
                <w:sz w:val="17"/>
                <w:szCs w:val="17"/>
              </w:rPr>
            </w:pPr>
            <w:r w:rsidRPr="002B003E">
              <w:rPr>
                <w:rFonts w:asciiTheme="majorBidi" w:hAnsiTheme="majorBidi" w:cstheme="majorBidi"/>
                <w:sz w:val="17"/>
                <w:szCs w:val="17"/>
              </w:rPr>
              <w:t>1,098</w:t>
            </w:r>
          </w:p>
        </w:tc>
      </w:tr>
      <w:tr w:rsidR="00927B2D" w:rsidRPr="002B003E" w:rsidTr="0035268C">
        <w:tc>
          <w:tcPr>
            <w:tcW w:w="959" w:type="dxa"/>
            <w:vMerge w:val="restart"/>
            <w:shd w:val="clear" w:color="auto" w:fill="FFFFFF"/>
          </w:tcPr>
          <w:p w:rsidR="00927B2D" w:rsidRPr="002B003E" w:rsidRDefault="00927B2D" w:rsidP="001B60A6">
            <w:pPr>
              <w:jc w:val="center"/>
              <w:rPr>
                <w:rFonts w:asciiTheme="majorBidi" w:hAnsiTheme="majorBidi" w:cstheme="majorBidi"/>
                <w:b/>
                <w:bCs/>
                <w:sz w:val="17"/>
                <w:szCs w:val="17"/>
              </w:rPr>
            </w:pPr>
            <w:r>
              <w:rPr>
                <w:rFonts w:asciiTheme="majorBidi" w:hAnsiTheme="majorBidi" w:cstheme="majorBidi"/>
                <w:b/>
                <w:bCs/>
                <w:sz w:val="17"/>
                <w:szCs w:val="17"/>
              </w:rPr>
              <w:t>ON</w:t>
            </w:r>
          </w:p>
        </w:tc>
        <w:tc>
          <w:tcPr>
            <w:tcW w:w="3260" w:type="dxa"/>
            <w:shd w:val="clear" w:color="auto" w:fill="FFFFFF"/>
          </w:tcPr>
          <w:p w:rsidR="00927B2D" w:rsidRPr="002B003E" w:rsidRDefault="00927B2D" w:rsidP="00BA24DF">
            <w:pPr>
              <w:jc w:val="center"/>
              <w:rPr>
                <w:rFonts w:asciiTheme="majorBidi" w:hAnsiTheme="majorBidi" w:cstheme="majorBidi"/>
                <w:sz w:val="17"/>
                <w:szCs w:val="17"/>
              </w:rPr>
            </w:pPr>
            <w:r w:rsidRPr="002B003E">
              <w:rPr>
                <w:rFonts w:asciiTheme="majorBidi" w:hAnsiTheme="majorBidi" w:cstheme="majorBidi"/>
                <w:sz w:val="17"/>
                <w:szCs w:val="17"/>
              </w:rPr>
              <w:t>Natural gas</w:t>
            </w:r>
          </w:p>
        </w:tc>
        <w:tc>
          <w:tcPr>
            <w:tcW w:w="4394" w:type="dxa"/>
            <w:shd w:val="clear" w:color="auto" w:fill="FFFFFF"/>
          </w:tcPr>
          <w:p w:rsidR="00927B2D" w:rsidRPr="002B003E" w:rsidRDefault="00927B2D" w:rsidP="00BA24DF">
            <w:pPr>
              <w:jc w:val="center"/>
              <w:rPr>
                <w:rFonts w:asciiTheme="majorBidi" w:hAnsiTheme="majorBidi" w:cstheme="majorBidi"/>
                <w:sz w:val="17"/>
                <w:szCs w:val="17"/>
              </w:rPr>
            </w:pPr>
            <w:r w:rsidRPr="002B003E">
              <w:rPr>
                <w:rFonts w:asciiTheme="majorBidi" w:hAnsiTheme="majorBidi" w:cstheme="majorBidi"/>
                <w:sz w:val="17"/>
                <w:szCs w:val="17"/>
              </w:rPr>
              <w:t>476</w:t>
            </w:r>
          </w:p>
        </w:tc>
      </w:tr>
      <w:tr w:rsidR="00927B2D" w:rsidRPr="002B003E" w:rsidTr="0035268C">
        <w:tc>
          <w:tcPr>
            <w:tcW w:w="959" w:type="dxa"/>
            <w:vMerge/>
            <w:shd w:val="clear" w:color="auto" w:fill="FFFFFF"/>
          </w:tcPr>
          <w:p w:rsidR="00927B2D" w:rsidRDefault="00927B2D" w:rsidP="001B60A6">
            <w:pPr>
              <w:jc w:val="center"/>
              <w:rPr>
                <w:rFonts w:asciiTheme="majorBidi" w:hAnsiTheme="majorBidi" w:cstheme="majorBidi"/>
                <w:b/>
                <w:bCs/>
                <w:sz w:val="17"/>
                <w:szCs w:val="17"/>
              </w:rPr>
            </w:pPr>
          </w:p>
        </w:tc>
        <w:tc>
          <w:tcPr>
            <w:tcW w:w="3260" w:type="dxa"/>
            <w:shd w:val="clear" w:color="auto" w:fill="FFFFFF"/>
          </w:tcPr>
          <w:p w:rsidR="00927B2D" w:rsidRPr="002B003E" w:rsidRDefault="00927B2D" w:rsidP="00BA24DF">
            <w:pPr>
              <w:jc w:val="center"/>
              <w:rPr>
                <w:rFonts w:asciiTheme="majorBidi" w:hAnsiTheme="majorBidi" w:cstheme="majorBidi"/>
                <w:sz w:val="17"/>
                <w:szCs w:val="17"/>
                <w:lang w:val="en-CA"/>
              </w:rPr>
            </w:pPr>
            <w:r w:rsidRPr="002B003E">
              <w:rPr>
                <w:rFonts w:asciiTheme="majorBidi" w:hAnsiTheme="majorBidi" w:cstheme="majorBidi"/>
                <w:sz w:val="17"/>
                <w:szCs w:val="17"/>
                <w:lang w:val="en-CA"/>
              </w:rPr>
              <w:t>Coal</w:t>
            </w:r>
          </w:p>
        </w:tc>
        <w:tc>
          <w:tcPr>
            <w:tcW w:w="4394" w:type="dxa"/>
            <w:shd w:val="clear" w:color="auto" w:fill="FFFFFF"/>
          </w:tcPr>
          <w:p w:rsidR="00927B2D" w:rsidRPr="002B003E" w:rsidRDefault="00927B2D" w:rsidP="00BA24DF">
            <w:pPr>
              <w:jc w:val="center"/>
              <w:rPr>
                <w:rFonts w:asciiTheme="majorBidi" w:hAnsiTheme="majorBidi" w:cstheme="majorBidi"/>
                <w:sz w:val="17"/>
                <w:szCs w:val="17"/>
              </w:rPr>
            </w:pPr>
            <w:r w:rsidRPr="002B003E">
              <w:rPr>
                <w:rFonts w:asciiTheme="majorBidi" w:hAnsiTheme="majorBidi" w:cstheme="majorBidi"/>
                <w:sz w:val="17"/>
                <w:szCs w:val="17"/>
              </w:rPr>
              <w:t>941</w:t>
            </w:r>
          </w:p>
        </w:tc>
      </w:tr>
      <w:tr w:rsidR="00927B2D" w:rsidRPr="002B003E" w:rsidTr="0035268C">
        <w:tc>
          <w:tcPr>
            <w:tcW w:w="959" w:type="dxa"/>
            <w:vMerge/>
            <w:shd w:val="clear" w:color="auto" w:fill="FFFFFF"/>
          </w:tcPr>
          <w:p w:rsidR="00927B2D" w:rsidRDefault="00927B2D" w:rsidP="001B60A6">
            <w:pPr>
              <w:jc w:val="center"/>
              <w:rPr>
                <w:rFonts w:asciiTheme="majorBidi" w:hAnsiTheme="majorBidi" w:cstheme="majorBidi"/>
                <w:b/>
                <w:bCs/>
                <w:sz w:val="17"/>
                <w:szCs w:val="17"/>
              </w:rPr>
            </w:pPr>
          </w:p>
        </w:tc>
        <w:tc>
          <w:tcPr>
            <w:tcW w:w="3260" w:type="dxa"/>
            <w:shd w:val="clear" w:color="auto" w:fill="FFFFFF"/>
          </w:tcPr>
          <w:p w:rsidR="00927B2D" w:rsidRPr="002B003E" w:rsidRDefault="00927B2D" w:rsidP="00BA24DF">
            <w:pPr>
              <w:jc w:val="center"/>
              <w:rPr>
                <w:rFonts w:asciiTheme="majorBidi" w:hAnsiTheme="majorBidi" w:cstheme="majorBidi"/>
                <w:sz w:val="17"/>
                <w:szCs w:val="17"/>
                <w:lang w:val="en-CA"/>
              </w:rPr>
            </w:pPr>
            <w:r w:rsidRPr="002B003E">
              <w:rPr>
                <w:rFonts w:asciiTheme="majorBidi" w:hAnsiTheme="majorBidi" w:cstheme="majorBidi"/>
                <w:sz w:val="17"/>
                <w:szCs w:val="17"/>
                <w:lang w:val="en-CA"/>
              </w:rPr>
              <w:t>Oil</w:t>
            </w:r>
          </w:p>
        </w:tc>
        <w:tc>
          <w:tcPr>
            <w:tcW w:w="4394" w:type="dxa"/>
            <w:shd w:val="clear" w:color="auto" w:fill="FFFFFF"/>
          </w:tcPr>
          <w:p w:rsidR="00927B2D" w:rsidRPr="002B003E" w:rsidRDefault="00927B2D" w:rsidP="00BA24DF">
            <w:pPr>
              <w:jc w:val="center"/>
              <w:rPr>
                <w:rFonts w:asciiTheme="majorBidi" w:hAnsiTheme="majorBidi" w:cstheme="majorBidi"/>
                <w:sz w:val="17"/>
                <w:szCs w:val="17"/>
              </w:rPr>
            </w:pPr>
            <w:r w:rsidRPr="002B003E">
              <w:rPr>
                <w:rFonts w:asciiTheme="majorBidi" w:hAnsiTheme="majorBidi" w:cstheme="majorBidi"/>
                <w:sz w:val="17"/>
                <w:szCs w:val="17"/>
              </w:rPr>
              <w:t>737</w:t>
            </w:r>
          </w:p>
        </w:tc>
      </w:tr>
      <w:tr w:rsidR="00927B2D" w:rsidRPr="002B003E" w:rsidTr="0035268C">
        <w:tc>
          <w:tcPr>
            <w:tcW w:w="959" w:type="dxa"/>
            <w:vMerge/>
            <w:shd w:val="clear" w:color="auto" w:fill="FFFFFF"/>
          </w:tcPr>
          <w:p w:rsidR="00927B2D" w:rsidRDefault="00927B2D" w:rsidP="001B60A6">
            <w:pPr>
              <w:jc w:val="center"/>
              <w:rPr>
                <w:rFonts w:asciiTheme="majorBidi" w:hAnsiTheme="majorBidi" w:cstheme="majorBidi"/>
                <w:b/>
                <w:bCs/>
                <w:sz w:val="17"/>
                <w:szCs w:val="17"/>
              </w:rPr>
            </w:pPr>
          </w:p>
        </w:tc>
        <w:tc>
          <w:tcPr>
            <w:tcW w:w="3260" w:type="dxa"/>
            <w:shd w:val="clear" w:color="auto" w:fill="FFFFFF"/>
          </w:tcPr>
          <w:p w:rsidR="00927B2D" w:rsidRPr="002B003E" w:rsidRDefault="00927B2D" w:rsidP="009F09B7">
            <w:pPr>
              <w:jc w:val="center"/>
              <w:rPr>
                <w:rFonts w:asciiTheme="majorBidi" w:hAnsiTheme="majorBidi" w:cstheme="majorBidi"/>
                <w:sz w:val="17"/>
                <w:szCs w:val="17"/>
              </w:rPr>
            </w:pPr>
            <w:r w:rsidRPr="002B003E">
              <w:rPr>
                <w:rFonts w:asciiTheme="majorBidi" w:hAnsiTheme="majorBidi" w:cstheme="majorBidi"/>
                <w:sz w:val="17"/>
                <w:szCs w:val="17"/>
              </w:rPr>
              <w:t>SK lignite</w:t>
            </w:r>
          </w:p>
        </w:tc>
        <w:tc>
          <w:tcPr>
            <w:tcW w:w="4394" w:type="dxa"/>
            <w:shd w:val="clear" w:color="auto" w:fill="FFFFFF"/>
          </w:tcPr>
          <w:p w:rsidR="00927B2D" w:rsidRPr="002B003E" w:rsidRDefault="00927B2D" w:rsidP="009F09B7">
            <w:pPr>
              <w:jc w:val="center"/>
              <w:rPr>
                <w:rFonts w:asciiTheme="majorBidi" w:hAnsiTheme="majorBidi" w:cstheme="majorBidi"/>
                <w:sz w:val="17"/>
                <w:szCs w:val="17"/>
              </w:rPr>
            </w:pPr>
            <w:r w:rsidRPr="002B003E">
              <w:rPr>
                <w:rFonts w:asciiTheme="majorBidi" w:hAnsiTheme="majorBidi" w:cstheme="majorBidi"/>
                <w:sz w:val="17"/>
                <w:szCs w:val="17"/>
              </w:rPr>
              <w:t>1,098</w:t>
            </w:r>
          </w:p>
        </w:tc>
      </w:tr>
      <w:tr w:rsidR="00927B2D" w:rsidRPr="002B003E" w:rsidTr="0035268C">
        <w:tc>
          <w:tcPr>
            <w:tcW w:w="959" w:type="dxa"/>
            <w:vMerge/>
            <w:shd w:val="clear" w:color="auto" w:fill="FFFFFF"/>
          </w:tcPr>
          <w:p w:rsidR="00927B2D" w:rsidRDefault="00927B2D" w:rsidP="001B60A6">
            <w:pPr>
              <w:jc w:val="center"/>
              <w:rPr>
                <w:rFonts w:asciiTheme="majorBidi" w:hAnsiTheme="majorBidi" w:cstheme="majorBidi"/>
                <w:b/>
                <w:bCs/>
                <w:sz w:val="17"/>
                <w:szCs w:val="17"/>
              </w:rPr>
            </w:pPr>
          </w:p>
        </w:tc>
        <w:tc>
          <w:tcPr>
            <w:tcW w:w="3260" w:type="dxa"/>
            <w:shd w:val="clear" w:color="auto" w:fill="FFFFFF"/>
          </w:tcPr>
          <w:p w:rsidR="00927B2D" w:rsidRPr="002B003E" w:rsidRDefault="00927B2D" w:rsidP="009F09B7">
            <w:pPr>
              <w:jc w:val="center"/>
              <w:rPr>
                <w:rFonts w:asciiTheme="majorBidi" w:hAnsiTheme="majorBidi" w:cstheme="majorBidi"/>
                <w:sz w:val="17"/>
                <w:szCs w:val="17"/>
                <w:lang w:val="en-CA"/>
              </w:rPr>
            </w:pPr>
            <w:r w:rsidRPr="002B003E">
              <w:rPr>
                <w:rFonts w:asciiTheme="majorBidi" w:hAnsiTheme="majorBidi" w:cstheme="majorBidi"/>
                <w:sz w:val="17"/>
                <w:szCs w:val="17"/>
              </w:rPr>
              <w:t>US bituminous</w:t>
            </w:r>
          </w:p>
        </w:tc>
        <w:tc>
          <w:tcPr>
            <w:tcW w:w="4394" w:type="dxa"/>
            <w:shd w:val="clear" w:color="auto" w:fill="FFFFFF"/>
          </w:tcPr>
          <w:p w:rsidR="00927B2D" w:rsidRPr="002B003E" w:rsidRDefault="00927B2D" w:rsidP="009F09B7">
            <w:pPr>
              <w:jc w:val="center"/>
              <w:rPr>
                <w:rFonts w:asciiTheme="majorBidi" w:hAnsiTheme="majorBidi" w:cstheme="majorBidi"/>
                <w:sz w:val="17"/>
                <w:szCs w:val="17"/>
              </w:rPr>
            </w:pPr>
            <w:r w:rsidRPr="002B003E">
              <w:rPr>
                <w:rFonts w:asciiTheme="majorBidi" w:hAnsiTheme="majorBidi" w:cstheme="majorBidi"/>
                <w:sz w:val="17"/>
                <w:szCs w:val="17"/>
              </w:rPr>
              <w:t>918</w:t>
            </w:r>
          </w:p>
        </w:tc>
      </w:tr>
      <w:tr w:rsidR="00927B2D" w:rsidRPr="002B003E" w:rsidTr="0035268C">
        <w:tc>
          <w:tcPr>
            <w:tcW w:w="959" w:type="dxa"/>
            <w:vMerge w:val="restart"/>
            <w:shd w:val="clear" w:color="auto" w:fill="FFFFFF"/>
          </w:tcPr>
          <w:p w:rsidR="00927B2D" w:rsidRPr="002B003E" w:rsidRDefault="00927B2D" w:rsidP="001B60A6">
            <w:pPr>
              <w:jc w:val="center"/>
              <w:rPr>
                <w:rFonts w:asciiTheme="majorBidi" w:hAnsiTheme="majorBidi" w:cstheme="majorBidi"/>
                <w:b/>
                <w:bCs/>
                <w:sz w:val="17"/>
                <w:szCs w:val="17"/>
              </w:rPr>
            </w:pPr>
          </w:p>
          <w:p w:rsidR="00927B2D" w:rsidRPr="002B003E" w:rsidRDefault="00927B2D" w:rsidP="001B60A6">
            <w:pPr>
              <w:jc w:val="center"/>
              <w:rPr>
                <w:rFonts w:asciiTheme="majorBidi" w:hAnsiTheme="majorBidi" w:cstheme="majorBidi"/>
                <w:b/>
                <w:bCs/>
                <w:sz w:val="17"/>
                <w:szCs w:val="17"/>
              </w:rPr>
            </w:pPr>
            <w:r w:rsidRPr="002B003E">
              <w:rPr>
                <w:rFonts w:asciiTheme="majorBidi" w:hAnsiTheme="majorBidi" w:cstheme="majorBidi"/>
                <w:b/>
                <w:bCs/>
                <w:sz w:val="17"/>
                <w:szCs w:val="17"/>
              </w:rPr>
              <w:t>MB</w:t>
            </w:r>
          </w:p>
        </w:tc>
        <w:tc>
          <w:tcPr>
            <w:tcW w:w="3260" w:type="dxa"/>
            <w:shd w:val="clear" w:color="auto" w:fill="FFFFFF"/>
          </w:tcPr>
          <w:p w:rsidR="00927B2D" w:rsidRPr="002B003E" w:rsidRDefault="00927B2D" w:rsidP="001B60A6">
            <w:pPr>
              <w:jc w:val="center"/>
              <w:rPr>
                <w:rFonts w:asciiTheme="majorBidi" w:hAnsiTheme="majorBidi" w:cstheme="majorBidi"/>
                <w:sz w:val="17"/>
                <w:szCs w:val="17"/>
              </w:rPr>
            </w:pPr>
            <w:r w:rsidRPr="002B003E">
              <w:rPr>
                <w:rFonts w:asciiTheme="majorBidi" w:hAnsiTheme="majorBidi" w:cstheme="majorBidi"/>
                <w:sz w:val="17"/>
                <w:szCs w:val="17"/>
              </w:rPr>
              <w:t>Natural gas</w:t>
            </w:r>
          </w:p>
        </w:tc>
        <w:tc>
          <w:tcPr>
            <w:tcW w:w="4394" w:type="dxa"/>
            <w:shd w:val="clear" w:color="auto" w:fill="FFFFFF"/>
          </w:tcPr>
          <w:p w:rsidR="00927B2D" w:rsidRPr="002B003E" w:rsidRDefault="00927B2D" w:rsidP="001B60A6">
            <w:pPr>
              <w:jc w:val="center"/>
              <w:rPr>
                <w:rFonts w:asciiTheme="majorBidi" w:hAnsiTheme="majorBidi" w:cstheme="majorBidi"/>
                <w:sz w:val="17"/>
                <w:szCs w:val="17"/>
              </w:rPr>
            </w:pPr>
            <w:r w:rsidRPr="002B003E">
              <w:rPr>
                <w:rFonts w:asciiTheme="majorBidi" w:hAnsiTheme="majorBidi" w:cstheme="majorBidi"/>
                <w:sz w:val="17"/>
                <w:szCs w:val="17"/>
              </w:rPr>
              <w:t>751</w:t>
            </w:r>
          </w:p>
        </w:tc>
      </w:tr>
      <w:tr w:rsidR="00927B2D" w:rsidRPr="002B003E" w:rsidTr="0035268C">
        <w:tc>
          <w:tcPr>
            <w:tcW w:w="959" w:type="dxa"/>
            <w:vMerge/>
            <w:shd w:val="clear" w:color="auto" w:fill="FFFFFF"/>
          </w:tcPr>
          <w:p w:rsidR="00927B2D" w:rsidRPr="002B003E" w:rsidRDefault="00927B2D" w:rsidP="001B60A6">
            <w:pPr>
              <w:jc w:val="center"/>
              <w:rPr>
                <w:rFonts w:asciiTheme="majorBidi" w:hAnsiTheme="majorBidi" w:cstheme="majorBidi"/>
                <w:b/>
                <w:bCs/>
                <w:sz w:val="17"/>
                <w:szCs w:val="17"/>
              </w:rPr>
            </w:pPr>
          </w:p>
        </w:tc>
        <w:tc>
          <w:tcPr>
            <w:tcW w:w="3260" w:type="dxa"/>
            <w:shd w:val="clear" w:color="auto" w:fill="FFFFFF"/>
          </w:tcPr>
          <w:p w:rsidR="00927B2D" w:rsidRPr="002B003E" w:rsidRDefault="00927B2D" w:rsidP="001B60A6">
            <w:pPr>
              <w:jc w:val="center"/>
              <w:rPr>
                <w:rFonts w:asciiTheme="majorBidi" w:hAnsiTheme="majorBidi" w:cstheme="majorBidi"/>
                <w:sz w:val="17"/>
                <w:szCs w:val="17"/>
              </w:rPr>
            </w:pPr>
            <w:r w:rsidRPr="002B003E">
              <w:rPr>
                <w:rFonts w:asciiTheme="majorBidi" w:hAnsiTheme="majorBidi" w:cstheme="majorBidi"/>
                <w:sz w:val="17"/>
                <w:szCs w:val="17"/>
              </w:rPr>
              <w:t xml:space="preserve">Montana sub- bituminous** </w:t>
            </w:r>
          </w:p>
        </w:tc>
        <w:tc>
          <w:tcPr>
            <w:tcW w:w="4394" w:type="dxa"/>
            <w:shd w:val="clear" w:color="auto" w:fill="FFFFFF"/>
          </w:tcPr>
          <w:p w:rsidR="00927B2D" w:rsidRPr="002B003E" w:rsidRDefault="00927B2D" w:rsidP="001B60A6">
            <w:pPr>
              <w:jc w:val="center"/>
              <w:rPr>
                <w:rFonts w:asciiTheme="majorBidi" w:hAnsiTheme="majorBidi" w:cstheme="majorBidi"/>
                <w:sz w:val="17"/>
                <w:szCs w:val="17"/>
              </w:rPr>
            </w:pPr>
            <w:r w:rsidRPr="002B003E">
              <w:rPr>
                <w:rFonts w:asciiTheme="majorBidi" w:hAnsiTheme="majorBidi" w:cstheme="majorBidi"/>
                <w:sz w:val="17"/>
                <w:szCs w:val="17"/>
              </w:rPr>
              <w:t>1,125</w:t>
            </w:r>
          </w:p>
        </w:tc>
      </w:tr>
      <w:tr w:rsidR="00927B2D" w:rsidRPr="002B003E" w:rsidTr="0035268C">
        <w:tc>
          <w:tcPr>
            <w:tcW w:w="959" w:type="dxa"/>
            <w:vMerge w:val="restart"/>
            <w:shd w:val="clear" w:color="auto" w:fill="FFFFFF"/>
          </w:tcPr>
          <w:p w:rsidR="00927B2D" w:rsidRPr="002B003E" w:rsidRDefault="00927B2D" w:rsidP="001B60A6">
            <w:pPr>
              <w:jc w:val="center"/>
              <w:rPr>
                <w:rFonts w:asciiTheme="majorBidi" w:hAnsiTheme="majorBidi" w:cstheme="majorBidi"/>
                <w:b/>
                <w:bCs/>
                <w:sz w:val="17"/>
                <w:szCs w:val="17"/>
              </w:rPr>
            </w:pPr>
          </w:p>
          <w:p w:rsidR="00927B2D" w:rsidRPr="002B003E" w:rsidRDefault="00927B2D" w:rsidP="001B60A6">
            <w:pPr>
              <w:jc w:val="center"/>
              <w:rPr>
                <w:rFonts w:asciiTheme="majorBidi" w:hAnsiTheme="majorBidi" w:cstheme="majorBidi"/>
                <w:b/>
                <w:bCs/>
                <w:sz w:val="17"/>
                <w:szCs w:val="17"/>
              </w:rPr>
            </w:pPr>
            <w:r w:rsidRPr="002B003E">
              <w:rPr>
                <w:rFonts w:asciiTheme="majorBidi" w:hAnsiTheme="majorBidi" w:cstheme="majorBidi"/>
                <w:b/>
                <w:bCs/>
                <w:sz w:val="17"/>
                <w:szCs w:val="17"/>
              </w:rPr>
              <w:t>SK</w:t>
            </w:r>
          </w:p>
        </w:tc>
        <w:tc>
          <w:tcPr>
            <w:tcW w:w="3260" w:type="dxa"/>
            <w:shd w:val="clear" w:color="auto" w:fill="FFFFFF"/>
          </w:tcPr>
          <w:p w:rsidR="00927B2D" w:rsidRPr="002B003E" w:rsidRDefault="00927B2D" w:rsidP="001B60A6">
            <w:pPr>
              <w:jc w:val="center"/>
              <w:rPr>
                <w:rFonts w:asciiTheme="majorBidi" w:hAnsiTheme="majorBidi" w:cstheme="majorBidi"/>
                <w:sz w:val="17"/>
                <w:szCs w:val="17"/>
              </w:rPr>
            </w:pPr>
            <w:r w:rsidRPr="002B003E">
              <w:rPr>
                <w:rFonts w:asciiTheme="majorBidi" w:hAnsiTheme="majorBidi" w:cstheme="majorBidi"/>
                <w:sz w:val="17"/>
                <w:szCs w:val="17"/>
              </w:rPr>
              <w:t>Natural gas</w:t>
            </w:r>
          </w:p>
        </w:tc>
        <w:tc>
          <w:tcPr>
            <w:tcW w:w="4394" w:type="dxa"/>
            <w:shd w:val="clear" w:color="auto" w:fill="FFFFFF"/>
          </w:tcPr>
          <w:p w:rsidR="00927B2D" w:rsidRPr="002B003E" w:rsidRDefault="00927B2D" w:rsidP="001B60A6">
            <w:pPr>
              <w:jc w:val="center"/>
              <w:rPr>
                <w:rFonts w:asciiTheme="majorBidi" w:hAnsiTheme="majorBidi" w:cstheme="majorBidi"/>
                <w:sz w:val="17"/>
                <w:szCs w:val="17"/>
              </w:rPr>
            </w:pPr>
            <w:r w:rsidRPr="002B003E">
              <w:rPr>
                <w:rFonts w:asciiTheme="majorBidi" w:hAnsiTheme="majorBidi" w:cstheme="majorBidi"/>
                <w:sz w:val="17"/>
                <w:szCs w:val="17"/>
              </w:rPr>
              <w:t>558</w:t>
            </w:r>
          </w:p>
        </w:tc>
      </w:tr>
      <w:tr w:rsidR="00927B2D" w:rsidRPr="002B003E" w:rsidTr="0035268C">
        <w:trPr>
          <w:trHeight w:val="94"/>
        </w:trPr>
        <w:tc>
          <w:tcPr>
            <w:tcW w:w="959" w:type="dxa"/>
            <w:vMerge/>
            <w:shd w:val="clear" w:color="auto" w:fill="FFFFFF"/>
          </w:tcPr>
          <w:p w:rsidR="00927B2D" w:rsidRPr="002B003E" w:rsidRDefault="00927B2D" w:rsidP="001B60A6">
            <w:pPr>
              <w:jc w:val="center"/>
              <w:rPr>
                <w:rFonts w:asciiTheme="majorBidi" w:hAnsiTheme="majorBidi" w:cstheme="majorBidi"/>
                <w:b/>
                <w:bCs/>
                <w:sz w:val="17"/>
                <w:szCs w:val="17"/>
              </w:rPr>
            </w:pPr>
          </w:p>
        </w:tc>
        <w:tc>
          <w:tcPr>
            <w:tcW w:w="3260" w:type="dxa"/>
            <w:shd w:val="clear" w:color="auto" w:fill="FFFFFF"/>
          </w:tcPr>
          <w:p w:rsidR="00927B2D" w:rsidRPr="002B003E" w:rsidRDefault="00927B2D" w:rsidP="00DD5DB1">
            <w:pPr>
              <w:jc w:val="center"/>
              <w:rPr>
                <w:rFonts w:asciiTheme="majorBidi" w:hAnsiTheme="majorBidi" w:cstheme="majorBidi"/>
                <w:sz w:val="17"/>
                <w:szCs w:val="17"/>
              </w:rPr>
            </w:pPr>
            <w:r w:rsidRPr="002B003E">
              <w:rPr>
                <w:rFonts w:asciiTheme="majorBidi" w:hAnsiTheme="majorBidi" w:cstheme="majorBidi"/>
                <w:sz w:val="17"/>
                <w:szCs w:val="17"/>
              </w:rPr>
              <w:t>SK lignite</w:t>
            </w:r>
          </w:p>
        </w:tc>
        <w:tc>
          <w:tcPr>
            <w:tcW w:w="4394" w:type="dxa"/>
            <w:shd w:val="clear" w:color="auto" w:fill="FFFFFF"/>
          </w:tcPr>
          <w:p w:rsidR="00927B2D" w:rsidRPr="002B003E" w:rsidRDefault="00927B2D" w:rsidP="00DD5DB1">
            <w:pPr>
              <w:jc w:val="center"/>
              <w:rPr>
                <w:rFonts w:asciiTheme="majorBidi" w:hAnsiTheme="majorBidi" w:cstheme="majorBidi"/>
                <w:sz w:val="17"/>
                <w:szCs w:val="17"/>
              </w:rPr>
            </w:pPr>
            <w:r w:rsidRPr="002B003E">
              <w:rPr>
                <w:rFonts w:asciiTheme="majorBidi" w:hAnsiTheme="majorBidi" w:cstheme="majorBidi"/>
                <w:sz w:val="17"/>
                <w:szCs w:val="17"/>
              </w:rPr>
              <w:t>1,098</w:t>
            </w:r>
          </w:p>
        </w:tc>
      </w:tr>
      <w:tr w:rsidR="00927B2D" w:rsidRPr="002B003E" w:rsidTr="0035268C">
        <w:trPr>
          <w:trHeight w:val="94"/>
        </w:trPr>
        <w:tc>
          <w:tcPr>
            <w:tcW w:w="959" w:type="dxa"/>
            <w:vMerge w:val="restart"/>
            <w:shd w:val="clear" w:color="auto" w:fill="FFFFFF"/>
          </w:tcPr>
          <w:p w:rsidR="00927B2D" w:rsidRPr="002B003E" w:rsidRDefault="00927B2D" w:rsidP="001B60A6">
            <w:pPr>
              <w:jc w:val="center"/>
              <w:rPr>
                <w:rFonts w:asciiTheme="majorBidi" w:hAnsiTheme="majorBidi" w:cstheme="majorBidi"/>
                <w:b/>
                <w:bCs/>
                <w:sz w:val="17"/>
                <w:szCs w:val="17"/>
              </w:rPr>
            </w:pPr>
          </w:p>
          <w:p w:rsidR="00927B2D" w:rsidRPr="002B003E" w:rsidRDefault="00927B2D" w:rsidP="001B60A6">
            <w:pPr>
              <w:jc w:val="center"/>
              <w:rPr>
                <w:rFonts w:asciiTheme="majorBidi" w:hAnsiTheme="majorBidi" w:cstheme="majorBidi"/>
                <w:b/>
                <w:bCs/>
                <w:sz w:val="17"/>
                <w:szCs w:val="17"/>
              </w:rPr>
            </w:pPr>
            <w:r w:rsidRPr="002B003E">
              <w:rPr>
                <w:rFonts w:asciiTheme="majorBidi" w:hAnsiTheme="majorBidi" w:cstheme="majorBidi"/>
                <w:b/>
                <w:bCs/>
                <w:sz w:val="17"/>
                <w:szCs w:val="17"/>
              </w:rPr>
              <w:t>AB</w:t>
            </w:r>
          </w:p>
        </w:tc>
        <w:tc>
          <w:tcPr>
            <w:tcW w:w="3260" w:type="dxa"/>
            <w:shd w:val="clear" w:color="auto" w:fill="FFFFFF"/>
          </w:tcPr>
          <w:p w:rsidR="00927B2D" w:rsidRPr="002B003E" w:rsidRDefault="00927B2D" w:rsidP="001B60A6">
            <w:pPr>
              <w:jc w:val="center"/>
              <w:rPr>
                <w:rFonts w:asciiTheme="majorBidi" w:hAnsiTheme="majorBidi" w:cstheme="majorBidi"/>
                <w:sz w:val="17"/>
                <w:szCs w:val="17"/>
              </w:rPr>
            </w:pPr>
            <w:r w:rsidRPr="002B003E">
              <w:rPr>
                <w:rFonts w:asciiTheme="majorBidi" w:hAnsiTheme="majorBidi" w:cstheme="majorBidi"/>
                <w:sz w:val="17"/>
                <w:szCs w:val="17"/>
              </w:rPr>
              <w:t>Natural gas</w:t>
            </w:r>
          </w:p>
        </w:tc>
        <w:tc>
          <w:tcPr>
            <w:tcW w:w="4394" w:type="dxa"/>
            <w:shd w:val="clear" w:color="auto" w:fill="FFFFFF"/>
          </w:tcPr>
          <w:p w:rsidR="00927B2D" w:rsidRPr="002B003E" w:rsidRDefault="00927B2D" w:rsidP="001B60A6">
            <w:pPr>
              <w:jc w:val="center"/>
              <w:rPr>
                <w:rFonts w:asciiTheme="majorBidi" w:hAnsiTheme="majorBidi" w:cstheme="majorBidi"/>
                <w:sz w:val="17"/>
                <w:szCs w:val="17"/>
              </w:rPr>
            </w:pPr>
            <w:r w:rsidRPr="002B003E">
              <w:rPr>
                <w:rFonts w:asciiTheme="majorBidi" w:hAnsiTheme="majorBidi" w:cstheme="majorBidi"/>
                <w:sz w:val="17"/>
                <w:szCs w:val="17"/>
              </w:rPr>
              <w:t>567</w:t>
            </w:r>
          </w:p>
        </w:tc>
      </w:tr>
      <w:tr w:rsidR="00927B2D" w:rsidRPr="002B003E" w:rsidTr="0035268C">
        <w:trPr>
          <w:trHeight w:val="94"/>
        </w:trPr>
        <w:tc>
          <w:tcPr>
            <w:tcW w:w="959" w:type="dxa"/>
            <w:vMerge/>
            <w:shd w:val="clear" w:color="auto" w:fill="FFFFFF"/>
          </w:tcPr>
          <w:p w:rsidR="00927B2D" w:rsidRPr="002B003E" w:rsidRDefault="00927B2D" w:rsidP="001B60A6">
            <w:pPr>
              <w:jc w:val="center"/>
              <w:rPr>
                <w:rFonts w:asciiTheme="majorBidi" w:hAnsiTheme="majorBidi" w:cstheme="majorBidi"/>
                <w:b/>
                <w:bCs/>
                <w:sz w:val="17"/>
                <w:szCs w:val="17"/>
              </w:rPr>
            </w:pPr>
          </w:p>
        </w:tc>
        <w:tc>
          <w:tcPr>
            <w:tcW w:w="3260" w:type="dxa"/>
            <w:shd w:val="clear" w:color="auto" w:fill="FFFFFF"/>
          </w:tcPr>
          <w:p w:rsidR="00927B2D" w:rsidRPr="002B003E" w:rsidRDefault="00927B2D" w:rsidP="001B60A6">
            <w:pPr>
              <w:jc w:val="center"/>
              <w:rPr>
                <w:rFonts w:asciiTheme="majorBidi" w:hAnsiTheme="majorBidi" w:cstheme="majorBidi"/>
                <w:sz w:val="17"/>
                <w:szCs w:val="17"/>
              </w:rPr>
            </w:pPr>
            <w:r w:rsidRPr="002B003E">
              <w:rPr>
                <w:rFonts w:asciiTheme="majorBidi" w:hAnsiTheme="majorBidi" w:cstheme="majorBidi"/>
                <w:sz w:val="17"/>
                <w:szCs w:val="17"/>
              </w:rPr>
              <w:t>Coal</w:t>
            </w:r>
          </w:p>
        </w:tc>
        <w:tc>
          <w:tcPr>
            <w:tcW w:w="4394" w:type="dxa"/>
            <w:shd w:val="clear" w:color="auto" w:fill="FFFFFF"/>
          </w:tcPr>
          <w:p w:rsidR="00927B2D" w:rsidRPr="002B003E" w:rsidRDefault="00927B2D" w:rsidP="001B60A6">
            <w:pPr>
              <w:jc w:val="center"/>
              <w:rPr>
                <w:rFonts w:asciiTheme="majorBidi" w:hAnsiTheme="majorBidi" w:cstheme="majorBidi"/>
                <w:sz w:val="17"/>
                <w:szCs w:val="17"/>
              </w:rPr>
            </w:pPr>
            <w:r w:rsidRPr="002B003E">
              <w:rPr>
                <w:rFonts w:asciiTheme="majorBidi" w:hAnsiTheme="majorBidi" w:cstheme="majorBidi"/>
                <w:sz w:val="17"/>
                <w:szCs w:val="17"/>
              </w:rPr>
              <w:t>1,088</w:t>
            </w:r>
          </w:p>
        </w:tc>
      </w:tr>
      <w:tr w:rsidR="00927B2D" w:rsidRPr="002B003E" w:rsidTr="0035268C">
        <w:trPr>
          <w:trHeight w:val="94"/>
        </w:trPr>
        <w:tc>
          <w:tcPr>
            <w:tcW w:w="959" w:type="dxa"/>
            <w:vMerge/>
            <w:shd w:val="clear" w:color="auto" w:fill="FFFFFF"/>
          </w:tcPr>
          <w:p w:rsidR="00927B2D" w:rsidRPr="002B003E" w:rsidRDefault="00927B2D" w:rsidP="001B60A6">
            <w:pPr>
              <w:jc w:val="center"/>
              <w:rPr>
                <w:rFonts w:asciiTheme="majorBidi" w:hAnsiTheme="majorBidi" w:cstheme="majorBidi"/>
                <w:b/>
                <w:bCs/>
                <w:sz w:val="17"/>
                <w:szCs w:val="17"/>
              </w:rPr>
            </w:pPr>
          </w:p>
        </w:tc>
        <w:tc>
          <w:tcPr>
            <w:tcW w:w="3260" w:type="dxa"/>
            <w:shd w:val="clear" w:color="auto" w:fill="FFFFFF"/>
          </w:tcPr>
          <w:p w:rsidR="00927B2D" w:rsidRPr="002B003E" w:rsidRDefault="00927B2D" w:rsidP="001B60A6">
            <w:pPr>
              <w:jc w:val="center"/>
              <w:rPr>
                <w:rFonts w:asciiTheme="majorBidi" w:hAnsiTheme="majorBidi" w:cstheme="majorBidi"/>
                <w:sz w:val="17"/>
                <w:szCs w:val="17"/>
              </w:rPr>
            </w:pPr>
            <w:r w:rsidRPr="002B003E">
              <w:rPr>
                <w:rFonts w:asciiTheme="majorBidi" w:hAnsiTheme="majorBidi" w:cstheme="majorBidi"/>
                <w:sz w:val="17"/>
                <w:szCs w:val="17"/>
              </w:rPr>
              <w:t>Landfill gas</w:t>
            </w:r>
          </w:p>
        </w:tc>
        <w:tc>
          <w:tcPr>
            <w:tcW w:w="4394" w:type="dxa"/>
            <w:shd w:val="clear" w:color="auto" w:fill="FFFFFF"/>
          </w:tcPr>
          <w:p w:rsidR="00927B2D" w:rsidRPr="002B003E" w:rsidRDefault="00927B2D" w:rsidP="001B60A6">
            <w:pPr>
              <w:jc w:val="center"/>
              <w:rPr>
                <w:rFonts w:asciiTheme="majorBidi" w:hAnsiTheme="majorBidi" w:cstheme="majorBidi"/>
                <w:sz w:val="17"/>
                <w:szCs w:val="17"/>
              </w:rPr>
            </w:pPr>
            <w:r w:rsidRPr="002B003E">
              <w:rPr>
                <w:rFonts w:asciiTheme="majorBidi" w:hAnsiTheme="majorBidi" w:cstheme="majorBidi"/>
                <w:sz w:val="17"/>
                <w:szCs w:val="17"/>
              </w:rPr>
              <w:t>0</w:t>
            </w:r>
          </w:p>
        </w:tc>
      </w:tr>
      <w:tr w:rsidR="00927B2D" w:rsidRPr="002B003E" w:rsidTr="0035268C">
        <w:trPr>
          <w:trHeight w:val="94"/>
        </w:trPr>
        <w:tc>
          <w:tcPr>
            <w:tcW w:w="959" w:type="dxa"/>
            <w:vMerge/>
            <w:shd w:val="clear" w:color="auto" w:fill="FFFFFF"/>
          </w:tcPr>
          <w:p w:rsidR="00927B2D" w:rsidRPr="002B003E" w:rsidRDefault="00927B2D" w:rsidP="001B60A6">
            <w:pPr>
              <w:jc w:val="center"/>
              <w:rPr>
                <w:rFonts w:asciiTheme="majorBidi" w:hAnsiTheme="majorBidi" w:cstheme="majorBidi"/>
                <w:b/>
                <w:bCs/>
                <w:sz w:val="17"/>
                <w:szCs w:val="17"/>
              </w:rPr>
            </w:pPr>
          </w:p>
        </w:tc>
        <w:tc>
          <w:tcPr>
            <w:tcW w:w="3260" w:type="dxa"/>
            <w:shd w:val="clear" w:color="auto" w:fill="FFFFFF"/>
          </w:tcPr>
          <w:p w:rsidR="00927B2D" w:rsidRPr="002B003E" w:rsidRDefault="00927B2D" w:rsidP="001B60A6">
            <w:pPr>
              <w:jc w:val="center"/>
              <w:rPr>
                <w:rFonts w:asciiTheme="majorBidi" w:hAnsiTheme="majorBidi" w:cstheme="majorBidi"/>
                <w:sz w:val="17"/>
                <w:szCs w:val="17"/>
              </w:rPr>
            </w:pPr>
            <w:r w:rsidRPr="002B003E">
              <w:rPr>
                <w:rFonts w:asciiTheme="majorBidi" w:hAnsiTheme="majorBidi" w:cstheme="majorBidi"/>
                <w:sz w:val="17"/>
                <w:szCs w:val="17"/>
              </w:rPr>
              <w:t>AB bituminous</w:t>
            </w:r>
          </w:p>
        </w:tc>
        <w:tc>
          <w:tcPr>
            <w:tcW w:w="4394" w:type="dxa"/>
            <w:shd w:val="clear" w:color="auto" w:fill="FFFFFF"/>
          </w:tcPr>
          <w:p w:rsidR="00927B2D" w:rsidRPr="002B003E" w:rsidRDefault="00927B2D" w:rsidP="001B60A6">
            <w:pPr>
              <w:jc w:val="center"/>
              <w:rPr>
                <w:rFonts w:asciiTheme="majorBidi" w:hAnsiTheme="majorBidi" w:cstheme="majorBidi"/>
                <w:sz w:val="17"/>
                <w:szCs w:val="17"/>
              </w:rPr>
            </w:pPr>
            <w:r w:rsidRPr="002B003E">
              <w:rPr>
                <w:rFonts w:asciiTheme="majorBidi" w:hAnsiTheme="majorBidi" w:cstheme="majorBidi"/>
                <w:sz w:val="17"/>
                <w:szCs w:val="17"/>
              </w:rPr>
              <w:t>1,100</w:t>
            </w:r>
          </w:p>
        </w:tc>
      </w:tr>
      <w:tr w:rsidR="00927B2D" w:rsidRPr="002B003E" w:rsidTr="0035268C">
        <w:trPr>
          <w:trHeight w:val="94"/>
        </w:trPr>
        <w:tc>
          <w:tcPr>
            <w:tcW w:w="959" w:type="dxa"/>
            <w:vMerge w:val="restart"/>
            <w:shd w:val="clear" w:color="auto" w:fill="FFFFFF"/>
          </w:tcPr>
          <w:p w:rsidR="00927B2D" w:rsidRPr="002B003E" w:rsidRDefault="00927B2D" w:rsidP="001B60A6">
            <w:pPr>
              <w:jc w:val="center"/>
              <w:rPr>
                <w:rFonts w:asciiTheme="majorBidi" w:hAnsiTheme="majorBidi" w:cstheme="majorBidi"/>
                <w:b/>
                <w:bCs/>
                <w:sz w:val="17"/>
                <w:szCs w:val="17"/>
              </w:rPr>
            </w:pPr>
          </w:p>
          <w:p w:rsidR="00927B2D" w:rsidRPr="002B003E" w:rsidRDefault="00927B2D" w:rsidP="00D94475">
            <w:pPr>
              <w:jc w:val="center"/>
              <w:rPr>
                <w:rFonts w:asciiTheme="majorBidi" w:hAnsiTheme="majorBidi" w:cstheme="majorBidi"/>
                <w:b/>
                <w:bCs/>
                <w:sz w:val="17"/>
                <w:szCs w:val="17"/>
              </w:rPr>
            </w:pPr>
            <w:r w:rsidRPr="002B003E">
              <w:rPr>
                <w:rFonts w:asciiTheme="majorBidi" w:hAnsiTheme="majorBidi" w:cstheme="majorBidi"/>
                <w:b/>
                <w:bCs/>
                <w:sz w:val="17"/>
                <w:szCs w:val="17"/>
              </w:rPr>
              <w:t>BC</w:t>
            </w:r>
          </w:p>
        </w:tc>
        <w:tc>
          <w:tcPr>
            <w:tcW w:w="3260" w:type="dxa"/>
            <w:shd w:val="clear" w:color="auto" w:fill="FFFFFF"/>
          </w:tcPr>
          <w:p w:rsidR="00927B2D" w:rsidRPr="002B003E" w:rsidRDefault="00927B2D" w:rsidP="001B60A6">
            <w:pPr>
              <w:jc w:val="center"/>
              <w:rPr>
                <w:rFonts w:asciiTheme="majorBidi" w:hAnsiTheme="majorBidi" w:cstheme="majorBidi"/>
                <w:sz w:val="17"/>
                <w:szCs w:val="17"/>
              </w:rPr>
            </w:pPr>
            <w:r w:rsidRPr="002B003E">
              <w:rPr>
                <w:rFonts w:asciiTheme="majorBidi" w:hAnsiTheme="majorBidi" w:cstheme="majorBidi"/>
                <w:sz w:val="17"/>
                <w:szCs w:val="17"/>
              </w:rPr>
              <w:t>Natural gas</w:t>
            </w:r>
          </w:p>
        </w:tc>
        <w:tc>
          <w:tcPr>
            <w:tcW w:w="4394" w:type="dxa"/>
            <w:shd w:val="clear" w:color="auto" w:fill="FFFFFF"/>
          </w:tcPr>
          <w:p w:rsidR="00927B2D" w:rsidRPr="002B003E" w:rsidRDefault="00927B2D" w:rsidP="001B60A6">
            <w:pPr>
              <w:jc w:val="center"/>
              <w:rPr>
                <w:rFonts w:asciiTheme="majorBidi" w:hAnsiTheme="majorBidi" w:cstheme="majorBidi"/>
                <w:sz w:val="17"/>
                <w:szCs w:val="17"/>
              </w:rPr>
            </w:pPr>
            <w:r w:rsidRPr="002B003E">
              <w:rPr>
                <w:rFonts w:asciiTheme="majorBidi" w:hAnsiTheme="majorBidi" w:cstheme="majorBidi"/>
                <w:sz w:val="17"/>
                <w:szCs w:val="17"/>
              </w:rPr>
              <w:t>445</w:t>
            </w:r>
          </w:p>
        </w:tc>
      </w:tr>
      <w:tr w:rsidR="00927B2D" w:rsidRPr="002B003E" w:rsidTr="0035268C">
        <w:trPr>
          <w:trHeight w:val="94"/>
        </w:trPr>
        <w:tc>
          <w:tcPr>
            <w:tcW w:w="959" w:type="dxa"/>
            <w:vMerge/>
            <w:shd w:val="clear" w:color="auto" w:fill="FFFFFF"/>
          </w:tcPr>
          <w:p w:rsidR="00927B2D" w:rsidRPr="002B003E" w:rsidRDefault="00927B2D" w:rsidP="001B60A6">
            <w:pPr>
              <w:jc w:val="center"/>
              <w:rPr>
                <w:rFonts w:asciiTheme="majorBidi" w:hAnsiTheme="majorBidi" w:cstheme="majorBidi"/>
                <w:sz w:val="17"/>
                <w:szCs w:val="17"/>
              </w:rPr>
            </w:pPr>
          </w:p>
        </w:tc>
        <w:tc>
          <w:tcPr>
            <w:tcW w:w="3260" w:type="dxa"/>
            <w:shd w:val="clear" w:color="auto" w:fill="FFFFFF"/>
          </w:tcPr>
          <w:p w:rsidR="00927B2D" w:rsidRPr="002B003E" w:rsidRDefault="00927B2D" w:rsidP="001B60A6">
            <w:pPr>
              <w:jc w:val="center"/>
              <w:rPr>
                <w:rFonts w:asciiTheme="majorBidi" w:hAnsiTheme="majorBidi" w:cstheme="majorBidi"/>
                <w:sz w:val="17"/>
                <w:szCs w:val="17"/>
              </w:rPr>
            </w:pPr>
            <w:r w:rsidRPr="002B003E">
              <w:rPr>
                <w:rFonts w:asciiTheme="majorBidi" w:hAnsiTheme="majorBidi" w:cstheme="majorBidi"/>
                <w:sz w:val="17"/>
                <w:szCs w:val="17"/>
              </w:rPr>
              <w:t>Wood</w:t>
            </w:r>
          </w:p>
        </w:tc>
        <w:tc>
          <w:tcPr>
            <w:tcW w:w="4394" w:type="dxa"/>
            <w:shd w:val="clear" w:color="auto" w:fill="FFFFFF"/>
          </w:tcPr>
          <w:p w:rsidR="00927B2D" w:rsidRPr="002B003E" w:rsidRDefault="00927B2D" w:rsidP="001B60A6">
            <w:pPr>
              <w:jc w:val="center"/>
              <w:rPr>
                <w:rFonts w:asciiTheme="majorBidi" w:hAnsiTheme="majorBidi" w:cstheme="majorBidi"/>
                <w:sz w:val="17"/>
                <w:szCs w:val="17"/>
              </w:rPr>
            </w:pPr>
            <w:r w:rsidRPr="002B003E">
              <w:rPr>
                <w:rFonts w:asciiTheme="majorBidi" w:hAnsiTheme="majorBidi" w:cstheme="majorBidi"/>
                <w:sz w:val="17"/>
                <w:szCs w:val="17"/>
              </w:rPr>
              <w:t>7</w:t>
            </w:r>
          </w:p>
        </w:tc>
      </w:tr>
    </w:tbl>
    <w:p w:rsidR="007E6BBD" w:rsidRPr="0035268C" w:rsidRDefault="003E6F4B" w:rsidP="0035268C">
      <w:pPr>
        <w:pStyle w:val="Body"/>
        <w:rPr>
          <w:rFonts w:asciiTheme="majorBidi" w:hAnsiTheme="majorBidi" w:cstheme="majorBidi"/>
          <w:iCs/>
          <w:color w:val="000000"/>
          <w:sz w:val="16"/>
          <w:szCs w:val="16"/>
        </w:rPr>
      </w:pPr>
      <w:r w:rsidRPr="0035268C">
        <w:rPr>
          <w:bCs/>
          <w:sz w:val="16"/>
          <w:szCs w:val="16"/>
          <w:lang w:val="en-CA"/>
        </w:rPr>
        <w:t xml:space="preserve">* All GHG intensity factors are based on the average values over 2004-2006 except  for </w:t>
      </w:r>
      <w:r w:rsidR="001B71BA">
        <w:rPr>
          <w:sz w:val="16"/>
          <w:szCs w:val="16"/>
        </w:rPr>
        <w:t>orimulsion and spent liquor. T</w:t>
      </w:r>
      <w:r w:rsidRPr="0035268C">
        <w:rPr>
          <w:sz w:val="16"/>
          <w:szCs w:val="16"/>
        </w:rPr>
        <w:t>he detailed data used to calculate the emis</w:t>
      </w:r>
      <w:r w:rsidR="001B71BA">
        <w:rPr>
          <w:sz w:val="16"/>
          <w:szCs w:val="16"/>
        </w:rPr>
        <w:t>sion factors for these fuels, are</w:t>
      </w:r>
      <w:r w:rsidRPr="0035268C">
        <w:rPr>
          <w:sz w:val="16"/>
          <w:szCs w:val="16"/>
        </w:rPr>
        <w:t xml:space="preserve"> given in Table D1</w:t>
      </w:r>
      <w:r w:rsidR="00386F8D" w:rsidRPr="0035268C">
        <w:rPr>
          <w:sz w:val="16"/>
          <w:szCs w:val="16"/>
        </w:rPr>
        <w:t xml:space="preserve"> of </w:t>
      </w:r>
      <w:r w:rsidRPr="0035268C">
        <w:rPr>
          <w:sz w:val="16"/>
          <w:szCs w:val="16"/>
        </w:rPr>
        <w:t>Appendix D</w:t>
      </w:r>
      <w:r w:rsidR="001A564A" w:rsidRPr="0035268C">
        <w:rPr>
          <w:sz w:val="16"/>
          <w:szCs w:val="16"/>
        </w:rPr>
        <w:t>. For the landfill gas,</w:t>
      </w:r>
      <w:r w:rsidR="001B71BA">
        <w:rPr>
          <w:sz w:val="16"/>
          <w:szCs w:val="16"/>
        </w:rPr>
        <w:t xml:space="preserve"> </w:t>
      </w:r>
      <w:r w:rsidR="001A564A" w:rsidRPr="0035268C">
        <w:rPr>
          <w:sz w:val="16"/>
          <w:szCs w:val="16"/>
        </w:rPr>
        <w:t>the</w:t>
      </w:r>
      <w:r w:rsidR="001A564A" w:rsidRPr="0035268C">
        <w:rPr>
          <w:rFonts w:asciiTheme="majorBidi" w:hAnsiTheme="majorBidi" w:cstheme="majorBidi"/>
          <w:iCs/>
          <w:color w:val="000000"/>
          <w:sz w:val="14"/>
          <w:szCs w:val="14"/>
        </w:rPr>
        <w:t xml:space="preserve"> </w:t>
      </w:r>
      <w:r w:rsidR="001A564A" w:rsidRPr="0035268C">
        <w:rPr>
          <w:rFonts w:asciiTheme="majorBidi" w:hAnsiTheme="majorBidi" w:cstheme="majorBidi"/>
          <w:iCs/>
          <w:color w:val="000000"/>
          <w:sz w:val="16"/>
          <w:szCs w:val="16"/>
        </w:rPr>
        <w:t>CO</w:t>
      </w:r>
      <w:r w:rsidR="001A564A" w:rsidRPr="0035268C">
        <w:rPr>
          <w:rFonts w:asciiTheme="majorBidi" w:hAnsiTheme="majorBidi" w:cstheme="majorBidi"/>
          <w:iCs/>
          <w:color w:val="000000"/>
          <w:sz w:val="16"/>
          <w:szCs w:val="16"/>
          <w:vertAlign w:val="subscript"/>
        </w:rPr>
        <w:t>2</w:t>
      </w:r>
      <w:r w:rsidR="001A564A" w:rsidRPr="0035268C">
        <w:rPr>
          <w:rFonts w:asciiTheme="majorBidi" w:hAnsiTheme="majorBidi" w:cstheme="majorBidi"/>
          <w:iCs/>
          <w:color w:val="000000"/>
          <w:sz w:val="16"/>
          <w:szCs w:val="16"/>
        </w:rPr>
        <w:t xml:space="preserve"> emissions is considered as complement of the natural carbon cycle.</w:t>
      </w:r>
    </w:p>
    <w:p w:rsidR="00FA411B" w:rsidRPr="003E6F4B" w:rsidRDefault="00FA411B" w:rsidP="0035268C">
      <w:pPr>
        <w:pStyle w:val="Body"/>
        <w:rPr>
          <w:bCs/>
          <w:sz w:val="18"/>
          <w:szCs w:val="18"/>
          <w:lang w:val="en-CA"/>
        </w:rPr>
      </w:pPr>
      <w:r w:rsidRPr="0035268C">
        <w:rPr>
          <w:rFonts w:asciiTheme="majorBidi" w:hAnsiTheme="majorBidi" w:cstheme="majorBidi"/>
          <w:iCs/>
          <w:color w:val="000000"/>
          <w:sz w:val="16"/>
          <w:szCs w:val="16"/>
        </w:rPr>
        <w:t>**</w:t>
      </w:r>
      <w:r w:rsidRPr="0035268C">
        <w:rPr>
          <w:sz w:val="18"/>
          <w:szCs w:val="18"/>
        </w:rPr>
        <w:t xml:space="preserve"> </w:t>
      </w:r>
      <w:r w:rsidRPr="0035268C">
        <w:rPr>
          <w:sz w:val="16"/>
          <w:szCs w:val="16"/>
        </w:rPr>
        <w:t xml:space="preserve">Montana sub-bituminous is </w:t>
      </w:r>
      <w:r w:rsidRPr="0035268C">
        <w:rPr>
          <w:rFonts w:asciiTheme="majorBidi" w:hAnsiTheme="majorBidi" w:cstheme="majorBidi"/>
          <w:iCs/>
          <w:color w:val="000000"/>
          <w:sz w:val="16"/>
          <w:szCs w:val="16"/>
        </w:rPr>
        <w:t>considered</w:t>
      </w:r>
      <w:r w:rsidR="00632929" w:rsidRPr="0035268C">
        <w:rPr>
          <w:rFonts w:asciiTheme="majorBidi" w:hAnsiTheme="majorBidi" w:cstheme="majorBidi"/>
          <w:iCs/>
          <w:color w:val="000000"/>
          <w:sz w:val="16"/>
          <w:szCs w:val="16"/>
        </w:rPr>
        <w:t xml:space="preserve"> as imported</w:t>
      </w:r>
      <w:r w:rsidRPr="0035268C">
        <w:rPr>
          <w:rFonts w:asciiTheme="majorBidi" w:hAnsiTheme="majorBidi" w:cstheme="majorBidi"/>
          <w:iCs/>
          <w:color w:val="000000"/>
          <w:sz w:val="16"/>
          <w:szCs w:val="16"/>
        </w:rPr>
        <w:t xml:space="preserve"> </w:t>
      </w:r>
      <w:r w:rsidRPr="0035268C">
        <w:rPr>
          <w:sz w:val="16"/>
          <w:szCs w:val="16"/>
        </w:rPr>
        <w:t>sub-bituminous</w:t>
      </w:r>
      <w:r>
        <w:rPr>
          <w:sz w:val="18"/>
          <w:szCs w:val="18"/>
        </w:rPr>
        <w:t>.</w:t>
      </w:r>
    </w:p>
    <w:p w:rsidR="00D71C2B" w:rsidRPr="00BD0ED8" w:rsidRDefault="001422D5" w:rsidP="00CF4898">
      <w:pPr>
        <w:pStyle w:val="Heading2"/>
        <w:spacing w:after="0" w:line="360" w:lineRule="auto"/>
        <w:rPr>
          <w:rFonts w:ascii="Times New Roman" w:eastAsia="+mn-ea" w:hAnsi="Times New Roman" w:cs="Times New Roman"/>
          <w:i w:val="0"/>
          <w:iCs w:val="0"/>
        </w:rPr>
      </w:pPr>
      <w:bookmarkStart w:id="126" w:name="_Toc216454154"/>
      <w:bookmarkStart w:id="127" w:name="_Toc216454897"/>
      <w:bookmarkStart w:id="128" w:name="_Toc216455717"/>
      <w:bookmarkStart w:id="129" w:name="_Toc225059652"/>
      <w:r w:rsidRPr="00BD0ED8">
        <w:rPr>
          <w:rFonts w:ascii="Times New Roman" w:hAnsi="Times New Roman" w:cs="Times New Roman"/>
          <w:i w:val="0"/>
          <w:iCs w:val="0"/>
        </w:rPr>
        <w:lastRenderedPageBreak/>
        <w:t>5</w:t>
      </w:r>
      <w:r w:rsidR="00386F8D">
        <w:rPr>
          <w:rFonts w:ascii="Times New Roman" w:hAnsi="Times New Roman" w:cs="Times New Roman"/>
          <w:i w:val="0"/>
          <w:iCs w:val="0"/>
        </w:rPr>
        <w:t>.2</w:t>
      </w:r>
      <w:r w:rsidR="003B1B04">
        <w:rPr>
          <w:rFonts w:ascii="Times New Roman" w:hAnsi="Times New Roman" w:cs="Times New Roman"/>
          <w:i w:val="0"/>
          <w:iCs w:val="0"/>
        </w:rPr>
        <w:t xml:space="preserve"> </w:t>
      </w:r>
      <w:r w:rsidR="00A35A31">
        <w:rPr>
          <w:rFonts w:ascii="Times New Roman" w:hAnsi="Times New Roman" w:cs="Times New Roman"/>
          <w:i w:val="0"/>
          <w:iCs w:val="0"/>
        </w:rPr>
        <w:t>W</w:t>
      </w:r>
      <w:r w:rsidR="003613C1">
        <w:rPr>
          <w:rFonts w:ascii="Times New Roman" w:hAnsi="Times New Roman" w:cs="Times New Roman"/>
          <w:i w:val="0"/>
          <w:iCs w:val="0"/>
        </w:rPr>
        <w:t xml:space="preserve">eighted </w:t>
      </w:r>
      <w:r w:rsidR="00D71C2B" w:rsidRPr="00BD0ED8">
        <w:rPr>
          <w:rFonts w:ascii="Times New Roman" w:eastAsia="+mn-ea" w:hAnsi="Times New Roman" w:cs="Times New Roman"/>
          <w:i w:val="0"/>
          <w:iCs w:val="0"/>
        </w:rPr>
        <w:t>A</w:t>
      </w:r>
      <w:r w:rsidR="002034FB" w:rsidRPr="00BD0ED8">
        <w:rPr>
          <w:rFonts w:ascii="Times New Roman" w:eastAsia="+mn-ea" w:hAnsi="Times New Roman" w:cs="Times New Roman"/>
          <w:i w:val="0"/>
          <w:iCs w:val="0"/>
        </w:rPr>
        <w:t xml:space="preserve">nnual Marginal </w:t>
      </w:r>
      <w:r w:rsidR="00EF1897" w:rsidRPr="00BD0ED8">
        <w:rPr>
          <w:rFonts w:ascii="Times New Roman" w:eastAsia="+mn-ea" w:hAnsi="Times New Roman" w:cs="Times New Roman"/>
          <w:i w:val="0"/>
          <w:iCs w:val="0"/>
        </w:rPr>
        <w:t>GHG I</w:t>
      </w:r>
      <w:r w:rsidR="002034FB" w:rsidRPr="00BD0ED8">
        <w:rPr>
          <w:rFonts w:ascii="Times New Roman" w:eastAsia="+mn-ea" w:hAnsi="Times New Roman" w:cs="Times New Roman"/>
          <w:i w:val="0"/>
          <w:iCs w:val="0"/>
        </w:rPr>
        <w:t>ntensity Factors</w:t>
      </w:r>
      <w:bookmarkEnd w:id="126"/>
      <w:bookmarkEnd w:id="127"/>
      <w:bookmarkEnd w:id="128"/>
      <w:bookmarkEnd w:id="129"/>
    </w:p>
    <w:p w:rsidR="00830616" w:rsidRPr="00BD0ED8" w:rsidRDefault="00830616" w:rsidP="0035268C">
      <w:pPr>
        <w:spacing w:line="360" w:lineRule="auto"/>
      </w:pPr>
    </w:p>
    <w:p w:rsidR="00D845F7" w:rsidRDefault="00076475" w:rsidP="00F87BBD">
      <w:pPr>
        <w:spacing w:line="360" w:lineRule="auto"/>
        <w:ind w:firstLine="658"/>
        <w:jc w:val="both"/>
      </w:pPr>
      <w:r>
        <w:t>Through the information that i</w:t>
      </w:r>
      <w:r w:rsidR="00830616" w:rsidRPr="00BD0ED8">
        <w:t xml:space="preserve">s made publicly available or has been obtained through personal communication </w:t>
      </w:r>
      <w:r>
        <w:t xml:space="preserve">with electric utility officers </w:t>
      </w:r>
      <w:r w:rsidR="00830616" w:rsidRPr="00BD0ED8">
        <w:t xml:space="preserve">on electricity generation and fuels used, the mix of fuel sources used to generate the marginal capacity for each province has been identified as shown in </w:t>
      </w:r>
      <w:r w:rsidR="00200B51">
        <w:t>Table 15</w:t>
      </w:r>
      <w:r w:rsidR="00830616" w:rsidRPr="00BD0ED8">
        <w:t xml:space="preserve">. </w:t>
      </w:r>
    </w:p>
    <w:p w:rsidR="00A35A31" w:rsidRPr="00A35A31" w:rsidRDefault="00A35A31" w:rsidP="00A35A31">
      <w:pPr>
        <w:spacing w:line="360" w:lineRule="auto"/>
        <w:jc w:val="both"/>
      </w:pPr>
    </w:p>
    <w:p w:rsidR="00301B19" w:rsidRPr="00301B19" w:rsidRDefault="00301B19" w:rsidP="00301B19">
      <w:pPr>
        <w:pStyle w:val="Caption"/>
        <w:keepNext/>
        <w:rPr>
          <w:color w:val="auto"/>
          <w:sz w:val="24"/>
          <w:szCs w:val="24"/>
        </w:rPr>
      </w:pPr>
      <w:bookmarkStart w:id="130" w:name="_Toc222733661"/>
      <w:proofErr w:type="gramStart"/>
      <w:r w:rsidRPr="001570F6">
        <w:rPr>
          <w:color w:val="auto"/>
          <w:sz w:val="24"/>
          <w:szCs w:val="24"/>
          <w:lang w:val="en-US"/>
        </w:rPr>
        <w:t xml:space="preserve">Table </w:t>
      </w:r>
      <w:r w:rsidR="00BB2E83" w:rsidRPr="001570F6">
        <w:rPr>
          <w:color w:val="auto"/>
          <w:sz w:val="24"/>
          <w:szCs w:val="24"/>
          <w:lang w:val="en-US"/>
        </w:rPr>
        <w:fldChar w:fldCharType="begin"/>
      </w:r>
      <w:r w:rsidRPr="001570F6">
        <w:rPr>
          <w:color w:val="auto"/>
          <w:sz w:val="24"/>
          <w:szCs w:val="24"/>
          <w:lang w:val="en-US"/>
        </w:rPr>
        <w:instrText xml:space="preserve"> SEQ Table \* ARABIC </w:instrText>
      </w:r>
      <w:r w:rsidR="00BB2E83" w:rsidRPr="001570F6">
        <w:rPr>
          <w:color w:val="auto"/>
          <w:sz w:val="24"/>
          <w:szCs w:val="24"/>
          <w:lang w:val="en-US"/>
        </w:rPr>
        <w:fldChar w:fldCharType="separate"/>
      </w:r>
      <w:r w:rsidR="001C3218">
        <w:rPr>
          <w:noProof/>
          <w:color w:val="auto"/>
          <w:sz w:val="24"/>
          <w:szCs w:val="24"/>
          <w:lang w:val="en-US"/>
        </w:rPr>
        <w:t>15</w:t>
      </w:r>
      <w:r w:rsidR="00BB2E83" w:rsidRPr="001570F6">
        <w:rPr>
          <w:color w:val="auto"/>
          <w:sz w:val="24"/>
          <w:szCs w:val="24"/>
          <w:lang w:val="en-US"/>
        </w:rPr>
        <w:fldChar w:fldCharType="end"/>
      </w:r>
      <w:r w:rsidRPr="00301B19">
        <w:rPr>
          <w:color w:val="auto"/>
          <w:sz w:val="24"/>
          <w:szCs w:val="24"/>
          <w:lang w:val="en-CA"/>
        </w:rPr>
        <w:t>.</w:t>
      </w:r>
      <w:proofErr w:type="gramEnd"/>
      <w:r w:rsidRPr="00301B19">
        <w:rPr>
          <w:color w:val="auto"/>
          <w:sz w:val="24"/>
          <w:szCs w:val="24"/>
          <w:lang w:val="en-CA"/>
        </w:rPr>
        <w:t xml:space="preserve"> </w:t>
      </w:r>
      <w:r w:rsidRPr="00301B19">
        <w:rPr>
          <w:b w:val="0"/>
          <w:bCs w:val="0"/>
          <w:color w:val="auto"/>
          <w:sz w:val="24"/>
          <w:szCs w:val="24"/>
          <w:lang w:val="en-CA"/>
        </w:rPr>
        <w:t>Fuels used for marginal electricity generation</w:t>
      </w:r>
      <w:bookmarkEnd w:id="130"/>
    </w:p>
    <w:tbl>
      <w:tblPr>
        <w:tblW w:w="877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34"/>
        <w:gridCol w:w="5245"/>
        <w:gridCol w:w="2398"/>
      </w:tblGrid>
      <w:tr w:rsidR="00076475" w:rsidRPr="00FD4158" w:rsidTr="008F540E">
        <w:tc>
          <w:tcPr>
            <w:tcW w:w="1134" w:type="dxa"/>
          </w:tcPr>
          <w:p w:rsidR="00076475" w:rsidRPr="00FD4158" w:rsidRDefault="00076475" w:rsidP="00E31E8A">
            <w:pPr>
              <w:jc w:val="center"/>
              <w:rPr>
                <w:b/>
                <w:bCs/>
                <w:sz w:val="20"/>
                <w:szCs w:val="20"/>
              </w:rPr>
            </w:pPr>
            <w:r w:rsidRPr="00FD4158">
              <w:rPr>
                <w:b/>
                <w:bCs/>
                <w:sz w:val="20"/>
                <w:szCs w:val="20"/>
              </w:rPr>
              <w:t>Province</w:t>
            </w:r>
          </w:p>
        </w:tc>
        <w:tc>
          <w:tcPr>
            <w:tcW w:w="5245" w:type="dxa"/>
          </w:tcPr>
          <w:p w:rsidR="00076475" w:rsidRPr="00FD4158" w:rsidRDefault="00076475" w:rsidP="00E31E8A">
            <w:pPr>
              <w:jc w:val="center"/>
              <w:rPr>
                <w:b/>
                <w:bCs/>
                <w:sz w:val="20"/>
                <w:szCs w:val="20"/>
              </w:rPr>
            </w:pPr>
            <w:r w:rsidRPr="00FD4158">
              <w:rPr>
                <w:b/>
                <w:bCs/>
                <w:sz w:val="20"/>
                <w:szCs w:val="20"/>
              </w:rPr>
              <w:t>Fuels Used for Marginal Electricity Generation</w:t>
            </w:r>
          </w:p>
        </w:tc>
        <w:tc>
          <w:tcPr>
            <w:tcW w:w="2398" w:type="dxa"/>
          </w:tcPr>
          <w:p w:rsidR="00076475" w:rsidRPr="00FD4158" w:rsidRDefault="00076475" w:rsidP="00E31E8A">
            <w:pPr>
              <w:jc w:val="center"/>
              <w:rPr>
                <w:b/>
                <w:bCs/>
                <w:sz w:val="20"/>
                <w:szCs w:val="20"/>
              </w:rPr>
            </w:pPr>
            <w:r w:rsidRPr="00FD4158">
              <w:rPr>
                <w:b/>
                <w:bCs/>
                <w:sz w:val="20"/>
                <w:szCs w:val="20"/>
              </w:rPr>
              <w:t>Reference</w:t>
            </w:r>
          </w:p>
        </w:tc>
      </w:tr>
      <w:tr w:rsidR="00076475" w:rsidRPr="00FD4158" w:rsidTr="008F540E">
        <w:tc>
          <w:tcPr>
            <w:tcW w:w="1134" w:type="dxa"/>
          </w:tcPr>
          <w:p w:rsidR="00076475" w:rsidRPr="00FD4158" w:rsidRDefault="00076475" w:rsidP="00E31E8A">
            <w:pPr>
              <w:jc w:val="center"/>
              <w:rPr>
                <w:b/>
                <w:bCs/>
                <w:sz w:val="20"/>
                <w:szCs w:val="20"/>
              </w:rPr>
            </w:pPr>
            <w:r w:rsidRPr="00FD4158">
              <w:rPr>
                <w:b/>
                <w:bCs/>
                <w:sz w:val="20"/>
                <w:szCs w:val="20"/>
              </w:rPr>
              <w:t>NF</w:t>
            </w:r>
          </w:p>
        </w:tc>
        <w:tc>
          <w:tcPr>
            <w:tcW w:w="5245" w:type="dxa"/>
          </w:tcPr>
          <w:p w:rsidR="00076475" w:rsidRPr="00FD4158" w:rsidRDefault="00076475" w:rsidP="00E31E8A">
            <w:pPr>
              <w:jc w:val="center"/>
              <w:rPr>
                <w:sz w:val="20"/>
                <w:szCs w:val="20"/>
              </w:rPr>
            </w:pPr>
            <w:r w:rsidRPr="00FD4158">
              <w:rPr>
                <w:sz w:val="20"/>
                <w:szCs w:val="20"/>
              </w:rPr>
              <w:t>Oil, hydro</w:t>
            </w:r>
          </w:p>
        </w:tc>
        <w:tc>
          <w:tcPr>
            <w:tcW w:w="2398" w:type="dxa"/>
          </w:tcPr>
          <w:p w:rsidR="00076475" w:rsidRPr="00FD4158" w:rsidRDefault="00BB2E83" w:rsidP="00E31E8A">
            <w:pPr>
              <w:jc w:val="center"/>
              <w:rPr>
                <w:sz w:val="20"/>
                <w:szCs w:val="20"/>
              </w:rPr>
            </w:pPr>
            <w:r w:rsidRPr="00FD4158">
              <w:rPr>
                <w:sz w:val="20"/>
                <w:szCs w:val="20"/>
              </w:rPr>
              <w:fldChar w:fldCharType="begin"/>
            </w:r>
            <w:r w:rsidR="00D815A7" w:rsidRPr="00FD4158">
              <w:rPr>
                <w:sz w:val="20"/>
                <w:szCs w:val="20"/>
              </w:rPr>
              <w:instrText>ADDIN RW.CITE{{26 Anonymous}}</w:instrText>
            </w:r>
            <w:r w:rsidRPr="00FD4158">
              <w:rPr>
                <w:sz w:val="20"/>
                <w:szCs w:val="20"/>
              </w:rPr>
              <w:fldChar w:fldCharType="separate"/>
            </w:r>
            <w:r w:rsidR="00571DAA">
              <w:rPr>
                <w:sz w:val="20"/>
                <w:szCs w:val="20"/>
              </w:rPr>
              <w:t>[7]</w:t>
            </w:r>
            <w:r w:rsidRPr="00FD4158">
              <w:rPr>
                <w:sz w:val="20"/>
                <w:szCs w:val="20"/>
              </w:rPr>
              <w:fldChar w:fldCharType="end"/>
            </w:r>
          </w:p>
        </w:tc>
      </w:tr>
      <w:tr w:rsidR="00F61449" w:rsidRPr="00FD4158" w:rsidTr="00F61449">
        <w:tc>
          <w:tcPr>
            <w:tcW w:w="1134" w:type="dxa"/>
            <w:tcBorders>
              <w:top w:val="single" w:sz="4" w:space="0" w:color="auto"/>
              <w:left w:val="single" w:sz="4" w:space="0" w:color="auto"/>
              <w:bottom w:val="single" w:sz="4" w:space="0" w:color="auto"/>
              <w:right w:val="single" w:sz="4" w:space="0" w:color="auto"/>
            </w:tcBorders>
          </w:tcPr>
          <w:p w:rsidR="00F61449" w:rsidRPr="00FD4158" w:rsidRDefault="00F61449" w:rsidP="00BD4B28">
            <w:pPr>
              <w:jc w:val="center"/>
              <w:rPr>
                <w:b/>
                <w:bCs/>
                <w:sz w:val="20"/>
                <w:szCs w:val="20"/>
              </w:rPr>
            </w:pPr>
            <w:r w:rsidRPr="00FD4158">
              <w:rPr>
                <w:b/>
                <w:bCs/>
                <w:sz w:val="20"/>
                <w:szCs w:val="20"/>
              </w:rPr>
              <w:t>PE</w:t>
            </w:r>
          </w:p>
        </w:tc>
        <w:tc>
          <w:tcPr>
            <w:tcW w:w="5245" w:type="dxa"/>
            <w:tcBorders>
              <w:top w:val="single" w:sz="4" w:space="0" w:color="auto"/>
              <w:left w:val="single" w:sz="4" w:space="0" w:color="auto"/>
              <w:bottom w:val="single" w:sz="4" w:space="0" w:color="auto"/>
              <w:right w:val="single" w:sz="4" w:space="0" w:color="auto"/>
            </w:tcBorders>
          </w:tcPr>
          <w:p w:rsidR="00F61449" w:rsidRPr="00FD4158" w:rsidRDefault="00F61449" w:rsidP="00BD4B28">
            <w:pPr>
              <w:jc w:val="center"/>
              <w:rPr>
                <w:sz w:val="20"/>
                <w:szCs w:val="20"/>
              </w:rPr>
            </w:pPr>
            <w:r w:rsidRPr="00FD4158">
              <w:rPr>
                <w:sz w:val="20"/>
                <w:szCs w:val="20"/>
              </w:rPr>
              <w:t>Oil, imports</w:t>
            </w:r>
          </w:p>
        </w:tc>
        <w:tc>
          <w:tcPr>
            <w:tcW w:w="2398" w:type="dxa"/>
            <w:tcBorders>
              <w:top w:val="single" w:sz="4" w:space="0" w:color="auto"/>
              <w:left w:val="single" w:sz="4" w:space="0" w:color="auto"/>
              <w:bottom w:val="single" w:sz="4" w:space="0" w:color="auto"/>
              <w:right w:val="single" w:sz="4" w:space="0" w:color="auto"/>
            </w:tcBorders>
          </w:tcPr>
          <w:p w:rsidR="00F61449" w:rsidRPr="00FD4158" w:rsidRDefault="00BB2E83" w:rsidP="00BD4B28">
            <w:pPr>
              <w:jc w:val="center"/>
              <w:rPr>
                <w:sz w:val="20"/>
                <w:szCs w:val="20"/>
              </w:rPr>
            </w:pPr>
            <w:r w:rsidRPr="00FD4158">
              <w:rPr>
                <w:sz w:val="20"/>
                <w:szCs w:val="20"/>
              </w:rPr>
              <w:fldChar w:fldCharType="begin"/>
            </w:r>
            <w:r w:rsidR="00F61449" w:rsidRPr="00FD4158">
              <w:rPr>
                <w:sz w:val="20"/>
                <w:szCs w:val="20"/>
              </w:rPr>
              <w:instrText>ADDIN RW.CITE{{29 Anonymous}}</w:instrText>
            </w:r>
            <w:r w:rsidRPr="00FD4158">
              <w:rPr>
                <w:sz w:val="20"/>
                <w:szCs w:val="20"/>
              </w:rPr>
              <w:fldChar w:fldCharType="separate"/>
            </w:r>
            <w:r w:rsidR="00571DAA">
              <w:rPr>
                <w:sz w:val="20"/>
                <w:szCs w:val="20"/>
              </w:rPr>
              <w:t>[14]</w:t>
            </w:r>
            <w:r w:rsidRPr="00FD4158">
              <w:rPr>
                <w:sz w:val="20"/>
                <w:szCs w:val="20"/>
              </w:rPr>
              <w:fldChar w:fldCharType="end"/>
            </w:r>
          </w:p>
        </w:tc>
      </w:tr>
      <w:tr w:rsidR="00F61449" w:rsidRPr="00FD4158" w:rsidTr="00F61449">
        <w:tc>
          <w:tcPr>
            <w:tcW w:w="1134" w:type="dxa"/>
            <w:tcBorders>
              <w:top w:val="single" w:sz="4" w:space="0" w:color="auto"/>
              <w:left w:val="single" w:sz="4" w:space="0" w:color="auto"/>
              <w:bottom w:val="single" w:sz="4" w:space="0" w:color="auto"/>
              <w:right w:val="single" w:sz="4" w:space="0" w:color="auto"/>
            </w:tcBorders>
          </w:tcPr>
          <w:p w:rsidR="00F61449" w:rsidRPr="00FD4158" w:rsidRDefault="00F61449" w:rsidP="00BD4B28">
            <w:pPr>
              <w:jc w:val="center"/>
              <w:rPr>
                <w:b/>
                <w:bCs/>
                <w:sz w:val="20"/>
                <w:szCs w:val="20"/>
              </w:rPr>
            </w:pPr>
            <w:r w:rsidRPr="00FD4158">
              <w:rPr>
                <w:b/>
                <w:bCs/>
                <w:sz w:val="20"/>
                <w:szCs w:val="20"/>
              </w:rPr>
              <w:t>NS</w:t>
            </w:r>
          </w:p>
        </w:tc>
        <w:tc>
          <w:tcPr>
            <w:tcW w:w="5245" w:type="dxa"/>
            <w:tcBorders>
              <w:top w:val="single" w:sz="4" w:space="0" w:color="auto"/>
              <w:left w:val="single" w:sz="4" w:space="0" w:color="auto"/>
              <w:bottom w:val="single" w:sz="4" w:space="0" w:color="auto"/>
              <w:right w:val="single" w:sz="4" w:space="0" w:color="auto"/>
            </w:tcBorders>
          </w:tcPr>
          <w:p w:rsidR="00F61449" w:rsidRPr="00FD4158" w:rsidRDefault="00F61449" w:rsidP="00BD4B28">
            <w:pPr>
              <w:jc w:val="center"/>
              <w:rPr>
                <w:sz w:val="20"/>
                <w:szCs w:val="20"/>
              </w:rPr>
            </w:pPr>
            <w:r w:rsidRPr="00FD4158">
              <w:rPr>
                <w:sz w:val="20"/>
                <w:szCs w:val="20"/>
              </w:rPr>
              <w:t xml:space="preserve">Natural gas, hydro, oil </w:t>
            </w:r>
          </w:p>
        </w:tc>
        <w:tc>
          <w:tcPr>
            <w:tcW w:w="2398" w:type="dxa"/>
            <w:tcBorders>
              <w:top w:val="single" w:sz="4" w:space="0" w:color="auto"/>
              <w:left w:val="single" w:sz="4" w:space="0" w:color="auto"/>
              <w:bottom w:val="single" w:sz="4" w:space="0" w:color="auto"/>
              <w:right w:val="single" w:sz="4" w:space="0" w:color="auto"/>
            </w:tcBorders>
          </w:tcPr>
          <w:p w:rsidR="00F61449" w:rsidRPr="00FD4158" w:rsidRDefault="00BB2E83" w:rsidP="00BD4B28">
            <w:pPr>
              <w:jc w:val="center"/>
              <w:rPr>
                <w:sz w:val="20"/>
                <w:szCs w:val="20"/>
              </w:rPr>
            </w:pPr>
            <w:r w:rsidRPr="00FD4158">
              <w:rPr>
                <w:sz w:val="20"/>
                <w:szCs w:val="20"/>
              </w:rPr>
              <w:fldChar w:fldCharType="begin"/>
            </w:r>
            <w:r w:rsidR="00F61449" w:rsidRPr="00FD4158">
              <w:rPr>
                <w:sz w:val="20"/>
                <w:szCs w:val="20"/>
              </w:rPr>
              <w:instrText>ADDIN RW.CITE{{55 Anonymous}}</w:instrText>
            </w:r>
            <w:r w:rsidRPr="00FD4158">
              <w:rPr>
                <w:sz w:val="20"/>
                <w:szCs w:val="20"/>
              </w:rPr>
              <w:fldChar w:fldCharType="separate"/>
            </w:r>
            <w:r w:rsidR="00571DAA">
              <w:rPr>
                <w:sz w:val="20"/>
                <w:szCs w:val="20"/>
              </w:rPr>
              <w:t>[19]</w:t>
            </w:r>
            <w:r w:rsidRPr="00FD4158">
              <w:rPr>
                <w:sz w:val="20"/>
                <w:szCs w:val="20"/>
              </w:rPr>
              <w:fldChar w:fldCharType="end"/>
            </w:r>
          </w:p>
        </w:tc>
      </w:tr>
      <w:tr w:rsidR="00F61449" w:rsidRPr="00FD4158" w:rsidTr="00F61449">
        <w:tc>
          <w:tcPr>
            <w:tcW w:w="1134" w:type="dxa"/>
            <w:tcBorders>
              <w:top w:val="single" w:sz="4" w:space="0" w:color="auto"/>
              <w:left w:val="single" w:sz="4" w:space="0" w:color="auto"/>
              <w:bottom w:val="single" w:sz="4" w:space="0" w:color="auto"/>
              <w:right w:val="single" w:sz="4" w:space="0" w:color="auto"/>
            </w:tcBorders>
          </w:tcPr>
          <w:p w:rsidR="00F61449" w:rsidRPr="00FD4158" w:rsidRDefault="00F61449" w:rsidP="00BD4B28">
            <w:pPr>
              <w:jc w:val="center"/>
              <w:rPr>
                <w:b/>
                <w:bCs/>
                <w:sz w:val="20"/>
                <w:szCs w:val="20"/>
              </w:rPr>
            </w:pPr>
            <w:r w:rsidRPr="00FD4158">
              <w:rPr>
                <w:b/>
                <w:bCs/>
                <w:sz w:val="20"/>
                <w:szCs w:val="20"/>
              </w:rPr>
              <w:t>NB</w:t>
            </w:r>
          </w:p>
        </w:tc>
        <w:tc>
          <w:tcPr>
            <w:tcW w:w="5245" w:type="dxa"/>
            <w:tcBorders>
              <w:top w:val="single" w:sz="4" w:space="0" w:color="auto"/>
              <w:left w:val="single" w:sz="4" w:space="0" w:color="auto"/>
              <w:bottom w:val="single" w:sz="4" w:space="0" w:color="auto"/>
              <w:right w:val="single" w:sz="4" w:space="0" w:color="auto"/>
            </w:tcBorders>
          </w:tcPr>
          <w:p w:rsidR="00F61449" w:rsidRPr="00FD4158" w:rsidRDefault="00F61449" w:rsidP="00BD4B28">
            <w:pPr>
              <w:jc w:val="center"/>
              <w:rPr>
                <w:sz w:val="20"/>
                <w:szCs w:val="20"/>
              </w:rPr>
            </w:pPr>
            <w:r w:rsidRPr="00FD4158">
              <w:rPr>
                <w:sz w:val="20"/>
                <w:szCs w:val="20"/>
              </w:rPr>
              <w:t>Coal, oil</w:t>
            </w:r>
          </w:p>
        </w:tc>
        <w:tc>
          <w:tcPr>
            <w:tcW w:w="2398" w:type="dxa"/>
            <w:tcBorders>
              <w:top w:val="single" w:sz="4" w:space="0" w:color="auto"/>
              <w:left w:val="single" w:sz="4" w:space="0" w:color="auto"/>
              <w:bottom w:val="single" w:sz="4" w:space="0" w:color="auto"/>
              <w:right w:val="single" w:sz="4" w:space="0" w:color="auto"/>
            </w:tcBorders>
          </w:tcPr>
          <w:p w:rsidR="00F61449" w:rsidRPr="00FD4158" w:rsidRDefault="00BB2E83" w:rsidP="00BD4B28">
            <w:pPr>
              <w:jc w:val="center"/>
              <w:rPr>
                <w:sz w:val="20"/>
                <w:szCs w:val="20"/>
              </w:rPr>
            </w:pPr>
            <w:r w:rsidRPr="00FD4158">
              <w:rPr>
                <w:sz w:val="20"/>
                <w:szCs w:val="20"/>
              </w:rPr>
              <w:fldChar w:fldCharType="begin"/>
            </w:r>
            <w:r w:rsidR="00F61449" w:rsidRPr="00FD4158">
              <w:rPr>
                <w:sz w:val="20"/>
                <w:szCs w:val="20"/>
              </w:rPr>
              <w:instrText>ADDIN RW.CITE{{68 Anonymous}}</w:instrText>
            </w:r>
            <w:r w:rsidRPr="00FD4158">
              <w:rPr>
                <w:sz w:val="20"/>
                <w:szCs w:val="20"/>
              </w:rPr>
              <w:fldChar w:fldCharType="separate"/>
            </w:r>
            <w:r w:rsidR="00571DAA">
              <w:rPr>
                <w:sz w:val="20"/>
                <w:szCs w:val="20"/>
              </w:rPr>
              <w:t>[22]</w:t>
            </w:r>
            <w:r w:rsidRPr="00FD4158">
              <w:rPr>
                <w:sz w:val="20"/>
                <w:szCs w:val="20"/>
              </w:rPr>
              <w:fldChar w:fldCharType="end"/>
            </w:r>
          </w:p>
        </w:tc>
      </w:tr>
      <w:tr w:rsidR="00163968" w:rsidRPr="00FD4158" w:rsidTr="00F61449">
        <w:tc>
          <w:tcPr>
            <w:tcW w:w="1134" w:type="dxa"/>
            <w:tcBorders>
              <w:top w:val="single" w:sz="4" w:space="0" w:color="auto"/>
              <w:left w:val="single" w:sz="4" w:space="0" w:color="auto"/>
              <w:bottom w:val="single" w:sz="4" w:space="0" w:color="auto"/>
              <w:right w:val="single" w:sz="4" w:space="0" w:color="auto"/>
            </w:tcBorders>
          </w:tcPr>
          <w:p w:rsidR="00163968" w:rsidRPr="00FD4158" w:rsidRDefault="00163968" w:rsidP="00BD4B28">
            <w:pPr>
              <w:jc w:val="center"/>
              <w:rPr>
                <w:b/>
                <w:bCs/>
                <w:sz w:val="20"/>
                <w:szCs w:val="20"/>
              </w:rPr>
            </w:pPr>
            <w:r w:rsidRPr="00FD4158">
              <w:rPr>
                <w:b/>
                <w:bCs/>
                <w:sz w:val="20"/>
                <w:szCs w:val="20"/>
              </w:rPr>
              <w:t>QC</w:t>
            </w:r>
          </w:p>
        </w:tc>
        <w:tc>
          <w:tcPr>
            <w:tcW w:w="5245" w:type="dxa"/>
            <w:tcBorders>
              <w:top w:val="single" w:sz="4" w:space="0" w:color="auto"/>
              <w:left w:val="single" w:sz="4" w:space="0" w:color="auto"/>
              <w:bottom w:val="single" w:sz="4" w:space="0" w:color="auto"/>
              <w:right w:val="single" w:sz="4" w:space="0" w:color="auto"/>
            </w:tcBorders>
          </w:tcPr>
          <w:p w:rsidR="00163968" w:rsidRPr="00FD4158" w:rsidRDefault="00163968" w:rsidP="00BD4B28">
            <w:pPr>
              <w:jc w:val="center"/>
              <w:rPr>
                <w:sz w:val="20"/>
                <w:szCs w:val="20"/>
              </w:rPr>
            </w:pPr>
            <w:r w:rsidRPr="00FD4158">
              <w:rPr>
                <w:sz w:val="20"/>
                <w:szCs w:val="20"/>
              </w:rPr>
              <w:t>Natural gas, hydro, oil</w:t>
            </w:r>
          </w:p>
        </w:tc>
        <w:tc>
          <w:tcPr>
            <w:tcW w:w="2398" w:type="dxa"/>
            <w:tcBorders>
              <w:top w:val="single" w:sz="4" w:space="0" w:color="auto"/>
              <w:left w:val="single" w:sz="4" w:space="0" w:color="auto"/>
              <w:bottom w:val="single" w:sz="4" w:space="0" w:color="auto"/>
              <w:right w:val="single" w:sz="4" w:space="0" w:color="auto"/>
            </w:tcBorders>
          </w:tcPr>
          <w:p w:rsidR="00163968" w:rsidRPr="00FD4158" w:rsidRDefault="00BB2E83" w:rsidP="00BD4B28">
            <w:pPr>
              <w:jc w:val="center"/>
              <w:rPr>
                <w:sz w:val="20"/>
                <w:szCs w:val="20"/>
              </w:rPr>
            </w:pPr>
            <w:r w:rsidRPr="00FD4158">
              <w:rPr>
                <w:sz w:val="20"/>
                <w:szCs w:val="20"/>
              </w:rPr>
              <w:fldChar w:fldCharType="begin"/>
            </w:r>
            <w:r w:rsidR="00163968" w:rsidRPr="00FD4158">
              <w:rPr>
                <w:sz w:val="20"/>
                <w:szCs w:val="20"/>
              </w:rPr>
              <w:instrText>ADDIN RW.CITE{{69 Anonymous}}</w:instrText>
            </w:r>
            <w:r w:rsidRPr="00FD4158">
              <w:rPr>
                <w:sz w:val="20"/>
                <w:szCs w:val="20"/>
              </w:rPr>
              <w:fldChar w:fldCharType="separate"/>
            </w:r>
            <w:r w:rsidR="00571DAA">
              <w:rPr>
                <w:sz w:val="20"/>
                <w:szCs w:val="20"/>
              </w:rPr>
              <w:t>[25]</w:t>
            </w:r>
            <w:r w:rsidRPr="00FD4158">
              <w:rPr>
                <w:sz w:val="20"/>
                <w:szCs w:val="20"/>
              </w:rPr>
              <w:fldChar w:fldCharType="end"/>
            </w:r>
          </w:p>
        </w:tc>
      </w:tr>
      <w:tr w:rsidR="00163968" w:rsidRPr="00FD4158" w:rsidTr="00F61449">
        <w:tc>
          <w:tcPr>
            <w:tcW w:w="1134" w:type="dxa"/>
            <w:tcBorders>
              <w:top w:val="single" w:sz="4" w:space="0" w:color="auto"/>
              <w:left w:val="single" w:sz="4" w:space="0" w:color="auto"/>
              <w:bottom w:val="single" w:sz="4" w:space="0" w:color="auto"/>
              <w:right w:val="single" w:sz="4" w:space="0" w:color="auto"/>
            </w:tcBorders>
          </w:tcPr>
          <w:p w:rsidR="00163968" w:rsidRPr="00FD4158" w:rsidRDefault="00163968" w:rsidP="00BD4B28">
            <w:pPr>
              <w:jc w:val="center"/>
              <w:rPr>
                <w:b/>
                <w:bCs/>
                <w:sz w:val="20"/>
                <w:szCs w:val="20"/>
              </w:rPr>
            </w:pPr>
            <w:r w:rsidRPr="00FD4158">
              <w:rPr>
                <w:b/>
                <w:bCs/>
                <w:sz w:val="20"/>
                <w:szCs w:val="20"/>
              </w:rPr>
              <w:t>ON</w:t>
            </w:r>
          </w:p>
        </w:tc>
        <w:tc>
          <w:tcPr>
            <w:tcW w:w="5245" w:type="dxa"/>
            <w:tcBorders>
              <w:top w:val="single" w:sz="4" w:space="0" w:color="auto"/>
              <w:left w:val="single" w:sz="4" w:space="0" w:color="auto"/>
              <w:bottom w:val="single" w:sz="4" w:space="0" w:color="auto"/>
              <w:right w:val="single" w:sz="4" w:space="0" w:color="auto"/>
            </w:tcBorders>
          </w:tcPr>
          <w:p w:rsidR="00163968" w:rsidRPr="00FD4158" w:rsidRDefault="00163968" w:rsidP="00BD4B28">
            <w:pPr>
              <w:jc w:val="center"/>
              <w:rPr>
                <w:sz w:val="20"/>
                <w:szCs w:val="20"/>
              </w:rPr>
            </w:pPr>
            <w:r w:rsidRPr="00FD4158">
              <w:rPr>
                <w:sz w:val="20"/>
                <w:szCs w:val="20"/>
              </w:rPr>
              <w:t>Natural gas, hydro, coal, oil</w:t>
            </w:r>
          </w:p>
        </w:tc>
        <w:tc>
          <w:tcPr>
            <w:tcW w:w="2398" w:type="dxa"/>
            <w:tcBorders>
              <w:top w:val="single" w:sz="4" w:space="0" w:color="auto"/>
              <w:left w:val="single" w:sz="4" w:space="0" w:color="auto"/>
              <w:bottom w:val="single" w:sz="4" w:space="0" w:color="auto"/>
              <w:right w:val="single" w:sz="4" w:space="0" w:color="auto"/>
            </w:tcBorders>
          </w:tcPr>
          <w:p w:rsidR="00163968" w:rsidRPr="00FD4158" w:rsidRDefault="00BB2E83" w:rsidP="00BD4B28">
            <w:pPr>
              <w:jc w:val="center"/>
              <w:rPr>
                <w:sz w:val="20"/>
                <w:szCs w:val="20"/>
              </w:rPr>
            </w:pPr>
            <w:r w:rsidRPr="00FD4158">
              <w:rPr>
                <w:sz w:val="20"/>
                <w:szCs w:val="20"/>
              </w:rPr>
              <w:fldChar w:fldCharType="begin"/>
            </w:r>
            <w:r w:rsidR="00163968" w:rsidRPr="00FD4158">
              <w:rPr>
                <w:sz w:val="20"/>
                <w:szCs w:val="20"/>
              </w:rPr>
              <w:instrText>ADDIN RW.CITE{{76 Anonymous}}</w:instrText>
            </w:r>
            <w:r w:rsidRPr="00FD4158">
              <w:rPr>
                <w:sz w:val="20"/>
                <w:szCs w:val="20"/>
              </w:rPr>
              <w:fldChar w:fldCharType="separate"/>
            </w:r>
            <w:r w:rsidR="00571DAA">
              <w:rPr>
                <w:sz w:val="20"/>
                <w:szCs w:val="20"/>
              </w:rPr>
              <w:t>[27]</w:t>
            </w:r>
            <w:r w:rsidRPr="00FD4158">
              <w:rPr>
                <w:sz w:val="20"/>
                <w:szCs w:val="20"/>
              </w:rPr>
              <w:fldChar w:fldCharType="end"/>
            </w:r>
          </w:p>
        </w:tc>
      </w:tr>
      <w:tr w:rsidR="00163968" w:rsidRPr="00FD4158" w:rsidTr="00F61449">
        <w:tc>
          <w:tcPr>
            <w:tcW w:w="1134" w:type="dxa"/>
            <w:tcBorders>
              <w:top w:val="single" w:sz="4" w:space="0" w:color="auto"/>
              <w:left w:val="single" w:sz="4" w:space="0" w:color="auto"/>
              <w:bottom w:val="single" w:sz="4" w:space="0" w:color="auto"/>
              <w:right w:val="single" w:sz="4" w:space="0" w:color="auto"/>
            </w:tcBorders>
          </w:tcPr>
          <w:p w:rsidR="00163968" w:rsidRPr="00FD4158" w:rsidRDefault="00163968" w:rsidP="00BD4B28">
            <w:pPr>
              <w:jc w:val="center"/>
              <w:rPr>
                <w:b/>
                <w:bCs/>
                <w:sz w:val="20"/>
                <w:szCs w:val="20"/>
              </w:rPr>
            </w:pPr>
            <w:r w:rsidRPr="00FD4158">
              <w:rPr>
                <w:b/>
                <w:bCs/>
                <w:sz w:val="20"/>
                <w:szCs w:val="20"/>
              </w:rPr>
              <w:t>MB</w:t>
            </w:r>
          </w:p>
        </w:tc>
        <w:tc>
          <w:tcPr>
            <w:tcW w:w="5245" w:type="dxa"/>
            <w:tcBorders>
              <w:top w:val="single" w:sz="4" w:space="0" w:color="auto"/>
              <w:left w:val="single" w:sz="4" w:space="0" w:color="auto"/>
              <w:bottom w:val="single" w:sz="4" w:space="0" w:color="auto"/>
              <w:right w:val="single" w:sz="4" w:space="0" w:color="auto"/>
            </w:tcBorders>
          </w:tcPr>
          <w:p w:rsidR="00163968" w:rsidRPr="00FD4158" w:rsidRDefault="00163968" w:rsidP="00BD4B28">
            <w:pPr>
              <w:jc w:val="center"/>
              <w:rPr>
                <w:sz w:val="20"/>
                <w:szCs w:val="20"/>
              </w:rPr>
            </w:pPr>
            <w:r w:rsidRPr="00FD4158">
              <w:rPr>
                <w:sz w:val="20"/>
                <w:szCs w:val="20"/>
              </w:rPr>
              <w:t>Natural gas, hydro, imports</w:t>
            </w:r>
          </w:p>
        </w:tc>
        <w:tc>
          <w:tcPr>
            <w:tcW w:w="2398" w:type="dxa"/>
            <w:tcBorders>
              <w:top w:val="single" w:sz="4" w:space="0" w:color="auto"/>
              <w:left w:val="single" w:sz="4" w:space="0" w:color="auto"/>
              <w:bottom w:val="single" w:sz="4" w:space="0" w:color="auto"/>
              <w:right w:val="single" w:sz="4" w:space="0" w:color="auto"/>
            </w:tcBorders>
          </w:tcPr>
          <w:p w:rsidR="00163968" w:rsidRPr="00FD4158" w:rsidRDefault="00BB2E83" w:rsidP="00BD4B28">
            <w:pPr>
              <w:jc w:val="center"/>
              <w:rPr>
                <w:sz w:val="20"/>
                <w:szCs w:val="20"/>
              </w:rPr>
            </w:pPr>
            <w:r w:rsidRPr="00FD4158">
              <w:rPr>
                <w:sz w:val="20"/>
                <w:szCs w:val="20"/>
              </w:rPr>
              <w:fldChar w:fldCharType="begin"/>
            </w:r>
            <w:r w:rsidR="00163968" w:rsidRPr="00FD4158">
              <w:rPr>
                <w:sz w:val="20"/>
                <w:szCs w:val="20"/>
              </w:rPr>
              <w:instrText>ADDIN RW.CITE{{82 Anonymous}}</w:instrText>
            </w:r>
            <w:r w:rsidRPr="00FD4158">
              <w:rPr>
                <w:sz w:val="20"/>
                <w:szCs w:val="20"/>
              </w:rPr>
              <w:fldChar w:fldCharType="separate"/>
            </w:r>
            <w:r w:rsidR="00571DAA">
              <w:rPr>
                <w:sz w:val="20"/>
                <w:szCs w:val="20"/>
              </w:rPr>
              <w:t>[29]</w:t>
            </w:r>
            <w:r w:rsidRPr="00FD4158">
              <w:rPr>
                <w:sz w:val="20"/>
                <w:szCs w:val="20"/>
              </w:rPr>
              <w:fldChar w:fldCharType="end"/>
            </w:r>
          </w:p>
        </w:tc>
      </w:tr>
      <w:tr w:rsidR="00163968" w:rsidRPr="00FD4158" w:rsidTr="00F61449">
        <w:tc>
          <w:tcPr>
            <w:tcW w:w="1134" w:type="dxa"/>
            <w:tcBorders>
              <w:top w:val="single" w:sz="4" w:space="0" w:color="auto"/>
              <w:left w:val="single" w:sz="4" w:space="0" w:color="auto"/>
              <w:bottom w:val="single" w:sz="4" w:space="0" w:color="auto"/>
              <w:right w:val="single" w:sz="4" w:space="0" w:color="auto"/>
            </w:tcBorders>
          </w:tcPr>
          <w:p w:rsidR="00163968" w:rsidRPr="00FD4158" w:rsidRDefault="00163968" w:rsidP="00BD4B28">
            <w:pPr>
              <w:jc w:val="center"/>
              <w:rPr>
                <w:b/>
                <w:bCs/>
                <w:sz w:val="20"/>
                <w:szCs w:val="20"/>
              </w:rPr>
            </w:pPr>
            <w:r w:rsidRPr="00FD4158">
              <w:rPr>
                <w:b/>
                <w:bCs/>
                <w:sz w:val="20"/>
                <w:szCs w:val="20"/>
              </w:rPr>
              <w:t>SK</w:t>
            </w:r>
          </w:p>
        </w:tc>
        <w:tc>
          <w:tcPr>
            <w:tcW w:w="5245" w:type="dxa"/>
            <w:tcBorders>
              <w:top w:val="single" w:sz="4" w:space="0" w:color="auto"/>
              <w:left w:val="single" w:sz="4" w:space="0" w:color="auto"/>
              <w:bottom w:val="single" w:sz="4" w:space="0" w:color="auto"/>
              <w:right w:val="single" w:sz="4" w:space="0" w:color="auto"/>
            </w:tcBorders>
          </w:tcPr>
          <w:p w:rsidR="00163968" w:rsidRPr="00FD4158" w:rsidRDefault="00163968" w:rsidP="00BD4B28">
            <w:pPr>
              <w:jc w:val="center"/>
              <w:rPr>
                <w:sz w:val="20"/>
                <w:szCs w:val="20"/>
              </w:rPr>
            </w:pPr>
            <w:r w:rsidRPr="00FD4158">
              <w:rPr>
                <w:sz w:val="20"/>
                <w:szCs w:val="20"/>
              </w:rPr>
              <w:t>Natural gas, hydro, imports</w:t>
            </w:r>
          </w:p>
        </w:tc>
        <w:tc>
          <w:tcPr>
            <w:tcW w:w="2398" w:type="dxa"/>
            <w:tcBorders>
              <w:top w:val="single" w:sz="4" w:space="0" w:color="auto"/>
              <w:left w:val="single" w:sz="4" w:space="0" w:color="auto"/>
              <w:bottom w:val="single" w:sz="4" w:space="0" w:color="auto"/>
              <w:right w:val="single" w:sz="4" w:space="0" w:color="auto"/>
            </w:tcBorders>
          </w:tcPr>
          <w:p w:rsidR="00163968" w:rsidRPr="00FD4158" w:rsidRDefault="00BB2E83" w:rsidP="00BD4B28">
            <w:pPr>
              <w:jc w:val="center"/>
              <w:rPr>
                <w:sz w:val="20"/>
                <w:szCs w:val="20"/>
              </w:rPr>
            </w:pPr>
            <w:r w:rsidRPr="00FD4158">
              <w:rPr>
                <w:sz w:val="20"/>
                <w:szCs w:val="20"/>
              </w:rPr>
              <w:fldChar w:fldCharType="begin"/>
            </w:r>
            <w:r w:rsidR="00163968" w:rsidRPr="00FD4158">
              <w:rPr>
                <w:sz w:val="20"/>
                <w:szCs w:val="20"/>
              </w:rPr>
              <w:instrText>ADDIN RW.CITE{{83 Anonymous}}</w:instrText>
            </w:r>
            <w:r w:rsidRPr="00FD4158">
              <w:rPr>
                <w:sz w:val="20"/>
                <w:szCs w:val="20"/>
              </w:rPr>
              <w:fldChar w:fldCharType="separate"/>
            </w:r>
            <w:r w:rsidR="00571DAA">
              <w:rPr>
                <w:sz w:val="20"/>
                <w:szCs w:val="20"/>
              </w:rPr>
              <w:t>[30]</w:t>
            </w:r>
            <w:r w:rsidRPr="00FD4158">
              <w:rPr>
                <w:sz w:val="20"/>
                <w:szCs w:val="20"/>
              </w:rPr>
              <w:fldChar w:fldCharType="end"/>
            </w:r>
          </w:p>
        </w:tc>
      </w:tr>
      <w:tr w:rsidR="00163968" w:rsidRPr="00FD4158" w:rsidTr="00F61449">
        <w:tc>
          <w:tcPr>
            <w:tcW w:w="1134" w:type="dxa"/>
            <w:tcBorders>
              <w:top w:val="single" w:sz="4" w:space="0" w:color="auto"/>
              <w:left w:val="single" w:sz="4" w:space="0" w:color="auto"/>
              <w:bottom w:val="single" w:sz="4" w:space="0" w:color="auto"/>
              <w:right w:val="single" w:sz="4" w:space="0" w:color="auto"/>
            </w:tcBorders>
          </w:tcPr>
          <w:p w:rsidR="00163968" w:rsidRPr="00FD4158" w:rsidRDefault="00163968" w:rsidP="00BD4B28">
            <w:pPr>
              <w:jc w:val="center"/>
              <w:rPr>
                <w:b/>
                <w:bCs/>
                <w:sz w:val="20"/>
                <w:szCs w:val="20"/>
              </w:rPr>
            </w:pPr>
            <w:r w:rsidRPr="00FD4158">
              <w:rPr>
                <w:b/>
                <w:bCs/>
                <w:sz w:val="20"/>
                <w:szCs w:val="20"/>
              </w:rPr>
              <w:t>AB</w:t>
            </w:r>
          </w:p>
        </w:tc>
        <w:tc>
          <w:tcPr>
            <w:tcW w:w="5245" w:type="dxa"/>
            <w:tcBorders>
              <w:top w:val="single" w:sz="4" w:space="0" w:color="auto"/>
              <w:left w:val="single" w:sz="4" w:space="0" w:color="auto"/>
              <w:bottom w:val="single" w:sz="4" w:space="0" w:color="auto"/>
              <w:right w:val="single" w:sz="4" w:space="0" w:color="auto"/>
            </w:tcBorders>
          </w:tcPr>
          <w:p w:rsidR="00163968" w:rsidRPr="00FD4158" w:rsidRDefault="00163968" w:rsidP="00BD4B28">
            <w:pPr>
              <w:jc w:val="center"/>
              <w:rPr>
                <w:sz w:val="20"/>
                <w:szCs w:val="20"/>
              </w:rPr>
            </w:pPr>
            <w:r w:rsidRPr="00FD4158">
              <w:rPr>
                <w:sz w:val="20"/>
                <w:szCs w:val="20"/>
              </w:rPr>
              <w:t>Natural gas, hydro, coal</w:t>
            </w:r>
          </w:p>
        </w:tc>
        <w:tc>
          <w:tcPr>
            <w:tcW w:w="2398" w:type="dxa"/>
            <w:tcBorders>
              <w:top w:val="single" w:sz="4" w:space="0" w:color="auto"/>
              <w:left w:val="single" w:sz="4" w:space="0" w:color="auto"/>
              <w:bottom w:val="single" w:sz="4" w:space="0" w:color="auto"/>
              <w:right w:val="single" w:sz="4" w:space="0" w:color="auto"/>
            </w:tcBorders>
          </w:tcPr>
          <w:p w:rsidR="00163968" w:rsidRPr="00FD4158" w:rsidRDefault="00BB2E83" w:rsidP="00BD4B28">
            <w:pPr>
              <w:jc w:val="center"/>
              <w:rPr>
                <w:sz w:val="20"/>
                <w:szCs w:val="20"/>
              </w:rPr>
            </w:pPr>
            <w:r w:rsidRPr="00FD4158">
              <w:rPr>
                <w:sz w:val="20"/>
                <w:szCs w:val="20"/>
              </w:rPr>
              <w:fldChar w:fldCharType="begin"/>
            </w:r>
            <w:r w:rsidR="00163968" w:rsidRPr="00FD4158">
              <w:rPr>
                <w:sz w:val="20"/>
                <w:szCs w:val="20"/>
              </w:rPr>
              <w:instrText>ADDIN RW.CITE{{64 Anonymous}}</w:instrText>
            </w:r>
            <w:r w:rsidRPr="00FD4158">
              <w:rPr>
                <w:sz w:val="20"/>
                <w:szCs w:val="20"/>
              </w:rPr>
              <w:fldChar w:fldCharType="separate"/>
            </w:r>
            <w:r w:rsidR="00571DAA">
              <w:rPr>
                <w:sz w:val="20"/>
                <w:szCs w:val="20"/>
              </w:rPr>
              <w:t>[33]</w:t>
            </w:r>
            <w:r w:rsidRPr="00FD4158">
              <w:rPr>
                <w:sz w:val="20"/>
                <w:szCs w:val="20"/>
              </w:rPr>
              <w:fldChar w:fldCharType="end"/>
            </w:r>
          </w:p>
        </w:tc>
      </w:tr>
      <w:tr w:rsidR="00163968" w:rsidRPr="00FD4158" w:rsidTr="00F61449">
        <w:tc>
          <w:tcPr>
            <w:tcW w:w="1134" w:type="dxa"/>
            <w:tcBorders>
              <w:top w:val="single" w:sz="4" w:space="0" w:color="auto"/>
              <w:left w:val="single" w:sz="4" w:space="0" w:color="auto"/>
              <w:bottom w:val="single" w:sz="4" w:space="0" w:color="auto"/>
              <w:right w:val="single" w:sz="4" w:space="0" w:color="auto"/>
            </w:tcBorders>
          </w:tcPr>
          <w:p w:rsidR="00163968" w:rsidRPr="00FD4158" w:rsidRDefault="00163968" w:rsidP="00BD4B28">
            <w:pPr>
              <w:jc w:val="center"/>
              <w:rPr>
                <w:b/>
                <w:bCs/>
                <w:sz w:val="20"/>
                <w:szCs w:val="20"/>
              </w:rPr>
            </w:pPr>
            <w:r w:rsidRPr="00FD4158">
              <w:rPr>
                <w:b/>
                <w:bCs/>
                <w:sz w:val="20"/>
                <w:szCs w:val="20"/>
              </w:rPr>
              <w:t>BC</w:t>
            </w:r>
          </w:p>
        </w:tc>
        <w:tc>
          <w:tcPr>
            <w:tcW w:w="5245" w:type="dxa"/>
            <w:tcBorders>
              <w:top w:val="single" w:sz="4" w:space="0" w:color="auto"/>
              <w:left w:val="single" w:sz="4" w:space="0" w:color="auto"/>
              <w:bottom w:val="single" w:sz="4" w:space="0" w:color="auto"/>
              <w:right w:val="single" w:sz="4" w:space="0" w:color="auto"/>
            </w:tcBorders>
          </w:tcPr>
          <w:p w:rsidR="00163968" w:rsidRPr="00FD4158" w:rsidRDefault="00163968" w:rsidP="00BD4B28">
            <w:pPr>
              <w:jc w:val="center"/>
              <w:rPr>
                <w:sz w:val="20"/>
                <w:szCs w:val="20"/>
              </w:rPr>
            </w:pPr>
            <w:r w:rsidRPr="00FD4158">
              <w:rPr>
                <w:sz w:val="20"/>
                <w:szCs w:val="20"/>
              </w:rPr>
              <w:t>Natural gas, hydro, imports</w:t>
            </w:r>
          </w:p>
        </w:tc>
        <w:tc>
          <w:tcPr>
            <w:tcW w:w="2398" w:type="dxa"/>
            <w:tcBorders>
              <w:top w:val="single" w:sz="4" w:space="0" w:color="auto"/>
              <w:left w:val="single" w:sz="4" w:space="0" w:color="auto"/>
              <w:bottom w:val="single" w:sz="4" w:space="0" w:color="auto"/>
              <w:right w:val="single" w:sz="4" w:space="0" w:color="auto"/>
            </w:tcBorders>
          </w:tcPr>
          <w:p w:rsidR="00163968" w:rsidRPr="00FD4158" w:rsidRDefault="00BB2E83" w:rsidP="00BD4B28">
            <w:pPr>
              <w:jc w:val="center"/>
              <w:rPr>
                <w:sz w:val="20"/>
                <w:szCs w:val="20"/>
              </w:rPr>
            </w:pPr>
            <w:r w:rsidRPr="00FD4158">
              <w:rPr>
                <w:sz w:val="20"/>
                <w:szCs w:val="20"/>
              </w:rPr>
              <w:fldChar w:fldCharType="begin"/>
            </w:r>
            <w:r w:rsidR="00163968" w:rsidRPr="00FD4158">
              <w:rPr>
                <w:sz w:val="20"/>
                <w:szCs w:val="20"/>
              </w:rPr>
              <w:instrText>ADDIN RW.CITE{{70 Anonymous}}</w:instrText>
            </w:r>
            <w:r w:rsidRPr="00FD4158">
              <w:rPr>
                <w:sz w:val="20"/>
                <w:szCs w:val="20"/>
              </w:rPr>
              <w:fldChar w:fldCharType="separate"/>
            </w:r>
            <w:r w:rsidR="00571DAA">
              <w:rPr>
                <w:sz w:val="20"/>
                <w:szCs w:val="20"/>
              </w:rPr>
              <w:t>[35]</w:t>
            </w:r>
            <w:r w:rsidRPr="00FD4158">
              <w:rPr>
                <w:sz w:val="20"/>
                <w:szCs w:val="20"/>
              </w:rPr>
              <w:fldChar w:fldCharType="end"/>
            </w:r>
          </w:p>
        </w:tc>
      </w:tr>
    </w:tbl>
    <w:p w:rsidR="00A37A90" w:rsidRPr="00BD0ED8" w:rsidRDefault="00A37A90" w:rsidP="0035268C">
      <w:pPr>
        <w:spacing w:line="360" w:lineRule="auto"/>
        <w:rPr>
          <w:iCs/>
          <w:color w:val="000000"/>
        </w:rPr>
      </w:pPr>
    </w:p>
    <w:p w:rsidR="0073029C" w:rsidRDefault="00830616" w:rsidP="00F87BBD">
      <w:pPr>
        <w:pStyle w:val="Body"/>
        <w:spacing w:line="360" w:lineRule="auto"/>
        <w:ind w:firstLine="658"/>
        <w:rPr>
          <w:bCs/>
          <w:sz w:val="24"/>
          <w:szCs w:val="24"/>
          <w:lang w:val="en-CA"/>
        </w:rPr>
      </w:pPr>
      <w:r w:rsidRPr="00BD0ED8">
        <w:rPr>
          <w:bCs/>
          <w:sz w:val="24"/>
          <w:szCs w:val="24"/>
          <w:lang w:val="en-CA"/>
        </w:rPr>
        <w:t xml:space="preserve">The range of GHG emission intensity factors from marginal electricity generation based on the fuels identified in </w:t>
      </w:r>
      <w:r w:rsidR="00200B51">
        <w:rPr>
          <w:bCs/>
          <w:sz w:val="24"/>
          <w:szCs w:val="24"/>
          <w:lang w:val="en-CA"/>
        </w:rPr>
        <w:t>Table 15</w:t>
      </w:r>
      <w:r w:rsidRPr="00BD0ED8">
        <w:rPr>
          <w:bCs/>
          <w:sz w:val="24"/>
          <w:szCs w:val="24"/>
          <w:lang w:val="en-CA"/>
        </w:rPr>
        <w:t xml:space="preserve"> are given in </w:t>
      </w:r>
      <w:r w:rsidR="00200B51">
        <w:rPr>
          <w:bCs/>
          <w:sz w:val="24"/>
          <w:szCs w:val="24"/>
          <w:lang w:val="en-CA"/>
        </w:rPr>
        <w:t>Table 16</w:t>
      </w:r>
      <w:r w:rsidRPr="00BD0ED8">
        <w:rPr>
          <w:bCs/>
          <w:sz w:val="24"/>
          <w:szCs w:val="24"/>
          <w:lang w:val="en-CA"/>
        </w:rPr>
        <w:t xml:space="preserve">. </w:t>
      </w:r>
      <w:r w:rsidR="001961C0" w:rsidRPr="00BD0ED8">
        <w:rPr>
          <w:bCs/>
          <w:sz w:val="24"/>
          <w:szCs w:val="24"/>
          <w:lang w:val="en-CA"/>
        </w:rPr>
        <w:t xml:space="preserve"> </w:t>
      </w:r>
      <w:r w:rsidRPr="00BD0ED8">
        <w:rPr>
          <w:bCs/>
          <w:sz w:val="24"/>
          <w:szCs w:val="24"/>
          <w:lang w:val="en-CA"/>
        </w:rPr>
        <w:t>In calculating the range of GHG intensity factors, imported electricity is assumed to have no GHG emissions attributable to Canada. Similarly, electricity obtained from hydro resources is assumed to be free from GHG emissions</w:t>
      </w:r>
      <w:r w:rsidR="00F4093A">
        <w:rPr>
          <w:bCs/>
          <w:sz w:val="24"/>
          <w:szCs w:val="24"/>
          <w:lang w:val="en-CA"/>
        </w:rPr>
        <w:t xml:space="preserve"> </w:t>
      </w:r>
      <w:r w:rsidR="00BB2E83" w:rsidRPr="00F4093A">
        <w:rPr>
          <w:sz w:val="24"/>
          <w:szCs w:val="24"/>
          <w:lang w:val="en-CA"/>
        </w:rPr>
        <w:fldChar w:fldCharType="begin"/>
      </w:r>
      <w:r w:rsidR="00F4093A" w:rsidRPr="00F4093A">
        <w:rPr>
          <w:sz w:val="24"/>
          <w:szCs w:val="24"/>
          <w:lang w:val="en-CA"/>
        </w:rPr>
        <w:instrText>ADDIN RW.CITE{{17 Anonymous}}</w:instrText>
      </w:r>
      <w:r w:rsidR="00BB2E83" w:rsidRPr="00F4093A">
        <w:rPr>
          <w:sz w:val="24"/>
          <w:szCs w:val="24"/>
          <w:lang w:val="en-CA"/>
        </w:rPr>
        <w:fldChar w:fldCharType="separate"/>
      </w:r>
      <w:r w:rsidR="00F4093A" w:rsidRPr="00F4093A">
        <w:rPr>
          <w:sz w:val="24"/>
          <w:szCs w:val="24"/>
          <w:lang w:val="en-CA"/>
        </w:rPr>
        <w:t>[1]</w:t>
      </w:r>
      <w:r w:rsidR="00BB2E83" w:rsidRPr="00F4093A">
        <w:rPr>
          <w:sz w:val="24"/>
          <w:szCs w:val="24"/>
          <w:lang w:val="en-CA"/>
        </w:rPr>
        <w:fldChar w:fldCharType="end"/>
      </w:r>
      <w:r w:rsidRPr="00F4093A">
        <w:rPr>
          <w:sz w:val="24"/>
          <w:szCs w:val="24"/>
          <w:lang w:val="en-CA"/>
        </w:rPr>
        <w:t>.</w:t>
      </w:r>
      <w:r w:rsidRPr="00BD0ED8">
        <w:rPr>
          <w:bCs/>
          <w:sz w:val="24"/>
          <w:szCs w:val="24"/>
          <w:lang w:val="en-CA"/>
        </w:rPr>
        <w:t xml:space="preserve"> </w:t>
      </w:r>
    </w:p>
    <w:p w:rsidR="00A35A31" w:rsidRPr="00BD0ED8" w:rsidRDefault="00A35A31" w:rsidP="00A35A31">
      <w:pPr>
        <w:pStyle w:val="Body"/>
        <w:spacing w:line="360" w:lineRule="auto"/>
        <w:rPr>
          <w:bCs/>
          <w:sz w:val="24"/>
          <w:szCs w:val="24"/>
          <w:lang w:val="en-CA"/>
        </w:rPr>
      </w:pPr>
    </w:p>
    <w:p w:rsidR="002B003E" w:rsidRDefault="00830616" w:rsidP="00F87BBD">
      <w:pPr>
        <w:pStyle w:val="Body"/>
        <w:spacing w:line="360" w:lineRule="auto"/>
        <w:ind w:firstLine="658"/>
        <w:rPr>
          <w:bCs/>
          <w:sz w:val="24"/>
          <w:szCs w:val="24"/>
          <w:lang w:val="en-CA"/>
        </w:rPr>
      </w:pPr>
      <w:r w:rsidRPr="00BD0ED8">
        <w:rPr>
          <w:bCs/>
          <w:sz w:val="24"/>
          <w:szCs w:val="24"/>
          <w:lang w:val="en-CA"/>
        </w:rPr>
        <w:t>In the absence of detailed data on the amounts of marginal electricity generated from each fuel, it assumed that the fuel mix used for marginal electricity generation ha</w:t>
      </w:r>
      <w:r w:rsidR="001B71BA">
        <w:rPr>
          <w:bCs/>
          <w:sz w:val="24"/>
          <w:szCs w:val="24"/>
          <w:lang w:val="en-CA"/>
        </w:rPr>
        <w:t>s</w:t>
      </w:r>
      <w:r w:rsidRPr="00BD0ED8">
        <w:rPr>
          <w:bCs/>
          <w:sz w:val="24"/>
          <w:szCs w:val="24"/>
          <w:lang w:val="en-CA"/>
        </w:rPr>
        <w:t xml:space="preserve"> the same ratio as the mix of these fuels in the annual generation, i.e. </w:t>
      </w:r>
    </w:p>
    <w:p w:rsidR="002B003E" w:rsidRDefault="002B003E" w:rsidP="002B003E">
      <w:pPr>
        <w:pStyle w:val="Body"/>
        <w:spacing w:line="360" w:lineRule="auto"/>
        <w:rPr>
          <w:bCs/>
          <w:sz w:val="24"/>
          <w:szCs w:val="24"/>
          <w:lang w:val="en-CA"/>
        </w:rPr>
      </w:pPr>
    </w:p>
    <w:p w:rsidR="00A37A90" w:rsidRPr="00BD0ED8" w:rsidRDefault="00BB2E83" w:rsidP="002B003E">
      <w:pPr>
        <w:pStyle w:val="Body"/>
        <w:spacing w:line="360" w:lineRule="auto"/>
        <w:rPr>
          <w:bCs/>
          <w:sz w:val="24"/>
          <w:szCs w:val="24"/>
          <w:lang w:val="en-CA"/>
        </w:rPr>
      </w:pPr>
      <m:oMath>
        <m:f>
          <m:fPr>
            <m:ctrlPr>
              <w:rPr>
                <w:rFonts w:ascii="Cambria Math" w:hAnsiTheme="majorBidi" w:cstheme="majorBidi"/>
                <w:bCs/>
                <w:iCs/>
                <w:sz w:val="24"/>
                <w:szCs w:val="24"/>
                <w:lang w:val="en-CA"/>
              </w:rPr>
            </m:ctrlPr>
          </m:fPr>
          <m:num>
            <m:r>
              <m:rPr>
                <m:sty m:val="p"/>
              </m:rPr>
              <w:rPr>
                <w:rFonts w:ascii="Cambria Math" w:hAnsi="Cambria Math" w:cstheme="majorBidi"/>
                <w:sz w:val="24"/>
                <w:szCs w:val="24"/>
                <w:lang w:val="en-CA"/>
              </w:rPr>
              <m:t>MEGM</m:t>
            </m:r>
            <m:sSub>
              <m:sSubPr>
                <m:ctrlPr>
                  <w:rPr>
                    <w:rFonts w:ascii="Cambria Math" w:hAnsiTheme="majorBidi" w:cstheme="majorBidi"/>
                    <w:bCs/>
                    <w:iCs/>
                    <w:sz w:val="24"/>
                    <w:szCs w:val="24"/>
                    <w:lang w:val="en-CA"/>
                  </w:rPr>
                </m:ctrlPr>
              </m:sSubPr>
              <m:e>
                <m:r>
                  <m:rPr>
                    <m:sty m:val="p"/>
                  </m:rPr>
                  <w:rPr>
                    <w:rFonts w:ascii="Cambria Math" w:hAnsi="Cambria Math" w:cstheme="majorBidi"/>
                    <w:sz w:val="24"/>
                    <w:szCs w:val="24"/>
                    <w:lang w:val="en-CA"/>
                  </w:rPr>
                  <m:t>F</m:t>
                </m:r>
              </m:e>
              <m:sub>
                <m:r>
                  <m:rPr>
                    <m:sty m:val="p"/>
                  </m:rPr>
                  <w:rPr>
                    <w:rFonts w:ascii="Cambria Math" w:hAnsi="Cambria Math" w:cstheme="majorBidi"/>
                    <w:sz w:val="24"/>
                    <w:szCs w:val="24"/>
                    <w:lang w:val="en-CA"/>
                  </w:rPr>
                  <m:t>i</m:t>
                </m:r>
              </m:sub>
            </m:sSub>
          </m:num>
          <m:den>
            <m:nary>
              <m:naryPr>
                <m:chr m:val="∑"/>
                <m:limLoc m:val="undOvr"/>
                <m:ctrlPr>
                  <w:rPr>
                    <w:rFonts w:ascii="Cambria Math" w:hAnsiTheme="majorBidi" w:cstheme="majorBidi"/>
                    <w:bCs/>
                    <w:iCs/>
                    <w:sz w:val="24"/>
                    <w:szCs w:val="24"/>
                    <w:lang w:val="en-CA"/>
                  </w:rPr>
                </m:ctrlPr>
              </m:naryPr>
              <m:sub>
                <m:r>
                  <m:rPr>
                    <m:sty m:val="p"/>
                  </m:rPr>
                  <w:rPr>
                    <w:rFonts w:ascii="Cambria Math" w:hAnsi="Cambria Math" w:cstheme="majorBidi"/>
                    <w:sz w:val="24"/>
                    <w:szCs w:val="24"/>
                    <w:lang w:val="en-CA"/>
                  </w:rPr>
                  <m:t>i</m:t>
                </m:r>
                <m:r>
                  <m:rPr>
                    <m:sty m:val="p"/>
                  </m:rPr>
                  <w:rPr>
                    <w:rFonts w:ascii="Cambria Math" w:hAnsiTheme="majorBidi" w:cstheme="majorBidi"/>
                    <w:sz w:val="24"/>
                    <w:szCs w:val="24"/>
                    <w:lang w:val="en-CA"/>
                  </w:rPr>
                  <m:t>=1</m:t>
                </m:r>
              </m:sub>
              <m:sup>
                <m:r>
                  <m:rPr>
                    <m:sty m:val="p"/>
                  </m:rPr>
                  <w:rPr>
                    <w:rFonts w:ascii="Cambria Math" w:hAnsi="Cambria Math" w:cstheme="majorBidi"/>
                    <w:sz w:val="24"/>
                    <w:szCs w:val="24"/>
                    <w:lang w:val="en-CA"/>
                  </w:rPr>
                  <m:t>n</m:t>
                </m:r>
              </m:sup>
              <m:e>
                <m:r>
                  <m:rPr>
                    <m:sty m:val="p"/>
                  </m:rPr>
                  <w:rPr>
                    <w:rFonts w:ascii="Cambria Math" w:hAnsi="Cambria Math" w:cstheme="majorBidi"/>
                    <w:sz w:val="24"/>
                    <w:szCs w:val="24"/>
                    <w:lang w:val="en-CA"/>
                  </w:rPr>
                  <m:t>MEGM</m:t>
                </m:r>
                <m:sSub>
                  <m:sSubPr>
                    <m:ctrlPr>
                      <w:rPr>
                        <w:rFonts w:ascii="Cambria Math" w:hAnsiTheme="majorBidi" w:cstheme="majorBidi"/>
                        <w:bCs/>
                        <w:iCs/>
                        <w:sz w:val="24"/>
                        <w:szCs w:val="24"/>
                        <w:lang w:val="en-CA"/>
                      </w:rPr>
                    </m:ctrlPr>
                  </m:sSubPr>
                  <m:e>
                    <m:r>
                      <m:rPr>
                        <m:sty m:val="p"/>
                      </m:rPr>
                      <w:rPr>
                        <w:rFonts w:ascii="Cambria Math" w:hAnsi="Cambria Math" w:cstheme="majorBidi"/>
                        <w:sz w:val="24"/>
                        <w:szCs w:val="24"/>
                        <w:lang w:val="en-CA"/>
                      </w:rPr>
                      <m:t>F</m:t>
                    </m:r>
                  </m:e>
                  <m:sub>
                    <m:r>
                      <m:rPr>
                        <m:sty m:val="p"/>
                      </m:rPr>
                      <w:rPr>
                        <w:rFonts w:ascii="Cambria Math" w:hAnsi="Cambria Math" w:cstheme="majorBidi"/>
                        <w:sz w:val="24"/>
                        <w:szCs w:val="24"/>
                        <w:lang w:val="en-CA"/>
                      </w:rPr>
                      <m:t>i</m:t>
                    </m:r>
                  </m:sub>
                </m:sSub>
              </m:e>
            </m:nary>
          </m:den>
        </m:f>
        <m:r>
          <m:rPr>
            <m:sty m:val="p"/>
          </m:rPr>
          <w:rPr>
            <w:rFonts w:ascii="Cambria Math" w:hAnsiTheme="majorBidi" w:cstheme="majorBidi"/>
            <w:sz w:val="24"/>
            <w:szCs w:val="24"/>
            <w:lang w:val="en-CA"/>
          </w:rPr>
          <m:t>=</m:t>
        </m:r>
        <m:f>
          <m:fPr>
            <m:ctrlPr>
              <w:rPr>
                <w:rFonts w:ascii="Cambria Math" w:hAnsiTheme="majorBidi" w:cstheme="majorBidi"/>
                <w:bCs/>
                <w:iCs/>
                <w:sz w:val="24"/>
                <w:szCs w:val="24"/>
                <w:lang w:val="en-CA"/>
              </w:rPr>
            </m:ctrlPr>
          </m:fPr>
          <m:num>
            <m:r>
              <m:rPr>
                <m:sty m:val="p"/>
              </m:rPr>
              <w:rPr>
                <w:rFonts w:ascii="Cambria Math" w:hAnsi="Cambria Math" w:cstheme="majorBidi"/>
                <w:sz w:val="24"/>
                <w:szCs w:val="24"/>
                <w:lang w:val="en-CA"/>
              </w:rPr>
              <m:t>TEGM</m:t>
            </m:r>
            <m:sSub>
              <m:sSubPr>
                <m:ctrlPr>
                  <w:rPr>
                    <w:rFonts w:ascii="Cambria Math" w:hAnsiTheme="majorBidi" w:cstheme="majorBidi"/>
                    <w:bCs/>
                    <w:iCs/>
                    <w:sz w:val="24"/>
                    <w:szCs w:val="24"/>
                    <w:lang w:val="en-CA"/>
                  </w:rPr>
                </m:ctrlPr>
              </m:sSubPr>
              <m:e>
                <m:r>
                  <m:rPr>
                    <m:sty m:val="p"/>
                  </m:rPr>
                  <w:rPr>
                    <w:rFonts w:ascii="Cambria Math" w:hAnsi="Cambria Math" w:cstheme="majorBidi"/>
                    <w:sz w:val="24"/>
                    <w:szCs w:val="24"/>
                    <w:lang w:val="en-CA"/>
                  </w:rPr>
                  <m:t>F</m:t>
                </m:r>
              </m:e>
              <m:sub>
                <m:r>
                  <m:rPr>
                    <m:sty m:val="p"/>
                  </m:rPr>
                  <w:rPr>
                    <w:rFonts w:ascii="Cambria Math" w:hAnsi="Cambria Math" w:cstheme="majorBidi"/>
                    <w:sz w:val="24"/>
                    <w:szCs w:val="24"/>
                    <w:lang w:val="en-CA"/>
                  </w:rPr>
                  <m:t>i</m:t>
                </m:r>
              </m:sub>
            </m:sSub>
          </m:num>
          <m:den>
            <m:nary>
              <m:naryPr>
                <m:chr m:val="∑"/>
                <m:limLoc m:val="undOvr"/>
                <m:ctrlPr>
                  <w:rPr>
                    <w:rFonts w:ascii="Cambria Math" w:hAnsiTheme="majorBidi" w:cstheme="majorBidi"/>
                    <w:bCs/>
                    <w:iCs/>
                    <w:sz w:val="24"/>
                    <w:szCs w:val="24"/>
                    <w:lang w:val="en-CA"/>
                  </w:rPr>
                </m:ctrlPr>
              </m:naryPr>
              <m:sub>
                <m:r>
                  <m:rPr>
                    <m:sty m:val="p"/>
                  </m:rPr>
                  <w:rPr>
                    <w:rFonts w:ascii="Cambria Math" w:hAnsi="Cambria Math" w:cstheme="majorBidi"/>
                    <w:sz w:val="24"/>
                    <w:szCs w:val="24"/>
                    <w:lang w:val="en-CA"/>
                  </w:rPr>
                  <m:t>i</m:t>
                </m:r>
              </m:sub>
              <m:sup>
                <m:r>
                  <m:rPr>
                    <m:sty m:val="p"/>
                  </m:rPr>
                  <w:rPr>
                    <w:rFonts w:ascii="Cambria Math" w:hAnsi="Cambria Math" w:cstheme="majorBidi"/>
                    <w:sz w:val="24"/>
                    <w:szCs w:val="24"/>
                    <w:lang w:val="en-CA"/>
                  </w:rPr>
                  <m:t>n</m:t>
                </m:r>
              </m:sup>
              <m:e>
                <m:r>
                  <m:rPr>
                    <m:sty m:val="p"/>
                  </m:rPr>
                  <w:rPr>
                    <w:rFonts w:ascii="Cambria Math" w:hAnsi="Cambria Math" w:cstheme="majorBidi"/>
                    <w:sz w:val="24"/>
                    <w:szCs w:val="24"/>
                    <w:lang w:val="en-CA"/>
                  </w:rPr>
                  <m:t>TEGM</m:t>
                </m:r>
                <m:sSub>
                  <m:sSubPr>
                    <m:ctrlPr>
                      <w:rPr>
                        <w:rFonts w:ascii="Cambria Math" w:hAnsiTheme="majorBidi" w:cstheme="majorBidi"/>
                        <w:bCs/>
                        <w:iCs/>
                        <w:sz w:val="24"/>
                        <w:szCs w:val="24"/>
                        <w:lang w:val="en-CA"/>
                      </w:rPr>
                    </m:ctrlPr>
                  </m:sSubPr>
                  <m:e>
                    <m:r>
                      <m:rPr>
                        <m:sty m:val="p"/>
                      </m:rPr>
                      <w:rPr>
                        <w:rFonts w:ascii="Cambria Math" w:hAnsi="Cambria Math" w:cstheme="majorBidi"/>
                        <w:sz w:val="24"/>
                        <w:szCs w:val="24"/>
                        <w:lang w:val="en-CA"/>
                      </w:rPr>
                      <m:t>F</m:t>
                    </m:r>
                  </m:e>
                  <m:sub>
                    <m:r>
                      <m:rPr>
                        <m:sty m:val="p"/>
                      </m:rPr>
                      <w:rPr>
                        <w:rFonts w:ascii="Cambria Math" w:hAnsi="Cambria Math" w:cstheme="majorBidi"/>
                        <w:sz w:val="24"/>
                        <w:szCs w:val="24"/>
                        <w:lang w:val="en-CA"/>
                      </w:rPr>
                      <m:t>i</m:t>
                    </m:r>
                  </m:sub>
                </m:sSub>
              </m:e>
            </m:nary>
          </m:den>
        </m:f>
      </m:oMath>
      <w:r w:rsidR="00531C51" w:rsidRPr="00BD0ED8">
        <w:rPr>
          <w:bCs/>
          <w:sz w:val="24"/>
          <w:szCs w:val="24"/>
          <w:lang w:val="en-CA"/>
        </w:rPr>
        <w:t xml:space="preserve"> </w:t>
      </w:r>
      <w:r w:rsidR="009A5F2D">
        <w:rPr>
          <w:bCs/>
          <w:sz w:val="24"/>
          <w:szCs w:val="24"/>
          <w:lang w:val="en-CA"/>
        </w:rPr>
        <w:t xml:space="preserve">                </w:t>
      </w:r>
      <w:r w:rsidR="008A2E3C">
        <w:rPr>
          <w:bCs/>
          <w:sz w:val="24"/>
          <w:szCs w:val="24"/>
          <w:lang w:val="en-CA"/>
        </w:rPr>
        <w:tab/>
      </w:r>
      <w:r w:rsidR="008A2E3C">
        <w:rPr>
          <w:bCs/>
          <w:sz w:val="24"/>
          <w:szCs w:val="24"/>
          <w:lang w:val="en-CA"/>
        </w:rPr>
        <w:tab/>
        <w:t xml:space="preserve">        </w:t>
      </w:r>
      <w:r w:rsidR="002B003E">
        <w:rPr>
          <w:bCs/>
          <w:sz w:val="24"/>
          <w:szCs w:val="24"/>
          <w:lang w:val="en-CA"/>
        </w:rPr>
        <w:tab/>
      </w:r>
      <w:r w:rsidR="002B003E">
        <w:rPr>
          <w:bCs/>
          <w:sz w:val="24"/>
          <w:szCs w:val="24"/>
          <w:lang w:val="en-CA"/>
        </w:rPr>
        <w:tab/>
      </w:r>
      <w:r w:rsidR="002B003E">
        <w:rPr>
          <w:bCs/>
          <w:sz w:val="24"/>
          <w:szCs w:val="24"/>
          <w:lang w:val="en-CA"/>
        </w:rPr>
        <w:tab/>
      </w:r>
      <w:r w:rsidR="002B003E">
        <w:rPr>
          <w:bCs/>
          <w:sz w:val="24"/>
          <w:szCs w:val="24"/>
          <w:lang w:val="en-CA"/>
        </w:rPr>
        <w:tab/>
        <w:t xml:space="preserve">        </w:t>
      </w:r>
      <w:r w:rsidR="008A2E3C">
        <w:rPr>
          <w:bCs/>
          <w:sz w:val="24"/>
          <w:szCs w:val="24"/>
          <w:lang w:val="en-CA"/>
        </w:rPr>
        <w:t>[4]</w:t>
      </w:r>
      <w:r w:rsidR="009A5F2D">
        <w:rPr>
          <w:bCs/>
          <w:sz w:val="24"/>
          <w:szCs w:val="24"/>
          <w:lang w:val="en-CA"/>
        </w:rPr>
        <w:t xml:space="preserve">         </w:t>
      </w:r>
    </w:p>
    <w:p w:rsidR="004534C5" w:rsidRDefault="004534C5" w:rsidP="0035268C">
      <w:pPr>
        <w:pStyle w:val="Body"/>
        <w:spacing w:line="360" w:lineRule="auto"/>
        <w:rPr>
          <w:bCs/>
          <w:sz w:val="24"/>
          <w:szCs w:val="24"/>
          <w:lang w:val="en-CA"/>
        </w:rPr>
      </w:pPr>
    </w:p>
    <w:p w:rsidR="00FD4158" w:rsidRDefault="00FD4158" w:rsidP="0035268C">
      <w:pPr>
        <w:pStyle w:val="Body"/>
        <w:spacing w:line="360" w:lineRule="auto"/>
        <w:rPr>
          <w:bCs/>
          <w:sz w:val="24"/>
          <w:szCs w:val="24"/>
          <w:lang w:val="en-CA"/>
        </w:rPr>
      </w:pPr>
    </w:p>
    <w:p w:rsidR="00830616" w:rsidRPr="00BD0ED8" w:rsidRDefault="003E6017" w:rsidP="0035268C">
      <w:pPr>
        <w:pStyle w:val="Body"/>
        <w:spacing w:line="360" w:lineRule="auto"/>
        <w:rPr>
          <w:bCs/>
          <w:sz w:val="24"/>
          <w:szCs w:val="24"/>
          <w:lang w:val="en-CA"/>
        </w:rPr>
      </w:pPr>
      <w:r>
        <w:rPr>
          <w:bCs/>
          <w:sz w:val="24"/>
          <w:szCs w:val="24"/>
          <w:lang w:val="en-CA"/>
        </w:rPr>
        <w:lastRenderedPageBreak/>
        <w:t>w</w:t>
      </w:r>
      <w:r w:rsidR="00830616" w:rsidRPr="00BD0ED8">
        <w:rPr>
          <w:bCs/>
          <w:sz w:val="24"/>
          <w:szCs w:val="24"/>
          <w:lang w:val="en-CA"/>
        </w:rPr>
        <w:t xml:space="preserve">here, </w:t>
      </w:r>
    </w:p>
    <w:p w:rsidR="00830616" w:rsidRPr="00BD0ED8" w:rsidRDefault="00830616" w:rsidP="002B003E">
      <w:pPr>
        <w:pStyle w:val="Body"/>
        <w:tabs>
          <w:tab w:val="left" w:pos="1134"/>
        </w:tabs>
        <w:spacing w:line="360" w:lineRule="auto"/>
        <w:ind w:left="990" w:hanging="990"/>
        <w:rPr>
          <w:bCs/>
          <w:sz w:val="24"/>
          <w:szCs w:val="24"/>
          <w:lang w:val="en-CA"/>
        </w:rPr>
      </w:pPr>
      <w:r w:rsidRPr="00BD0ED8">
        <w:rPr>
          <w:bCs/>
          <w:sz w:val="24"/>
          <w:szCs w:val="24"/>
          <w:lang w:val="en-CA"/>
        </w:rPr>
        <w:t>MEGMF</w:t>
      </w:r>
      <w:r w:rsidRPr="00BD0ED8">
        <w:rPr>
          <w:bCs/>
          <w:sz w:val="24"/>
          <w:szCs w:val="24"/>
          <w:vertAlign w:val="subscript"/>
          <w:lang w:val="en-CA"/>
        </w:rPr>
        <w:t>i</w:t>
      </w:r>
      <w:r w:rsidR="002B003E">
        <w:rPr>
          <w:bCs/>
          <w:sz w:val="24"/>
          <w:szCs w:val="24"/>
          <w:lang w:val="en-CA"/>
        </w:rPr>
        <w:t xml:space="preserve"> =  m</w:t>
      </w:r>
      <w:r w:rsidRPr="00BD0ED8">
        <w:rPr>
          <w:bCs/>
          <w:sz w:val="24"/>
          <w:szCs w:val="24"/>
          <w:lang w:val="en-CA"/>
        </w:rPr>
        <w:t>arginal electricity ge</w:t>
      </w:r>
      <w:r w:rsidR="009C37D6">
        <w:rPr>
          <w:bCs/>
          <w:sz w:val="24"/>
          <w:szCs w:val="24"/>
          <w:lang w:val="en-CA"/>
        </w:rPr>
        <w:t xml:space="preserve">neration using marginal fuel i </w:t>
      </w:r>
      <w:r w:rsidRPr="00BD0ED8">
        <w:rPr>
          <w:bCs/>
          <w:sz w:val="24"/>
          <w:szCs w:val="24"/>
          <w:lang w:val="en-CA"/>
        </w:rPr>
        <w:t>(MWh)</w:t>
      </w:r>
    </w:p>
    <w:p w:rsidR="00830616" w:rsidRPr="00BD0ED8" w:rsidRDefault="00D64B17" w:rsidP="0035268C">
      <w:pPr>
        <w:pStyle w:val="Body"/>
        <w:spacing w:line="360" w:lineRule="auto"/>
        <w:ind w:left="990" w:hanging="990"/>
        <w:rPr>
          <w:bCs/>
          <w:sz w:val="24"/>
          <w:szCs w:val="24"/>
          <w:lang w:val="en-CA"/>
        </w:rPr>
      </w:pPr>
      <w:r w:rsidRPr="00BD0ED8">
        <w:rPr>
          <w:bCs/>
          <w:sz w:val="24"/>
          <w:szCs w:val="24"/>
          <w:lang w:val="en-CA"/>
        </w:rPr>
        <w:t xml:space="preserve"> </w:t>
      </w:r>
      <w:r w:rsidR="00830616" w:rsidRPr="00BD0ED8">
        <w:rPr>
          <w:bCs/>
          <w:sz w:val="24"/>
          <w:szCs w:val="24"/>
          <w:lang w:val="en-CA"/>
        </w:rPr>
        <w:t>TEGMF</w:t>
      </w:r>
      <w:r w:rsidR="00830616" w:rsidRPr="00BD0ED8">
        <w:rPr>
          <w:bCs/>
          <w:sz w:val="24"/>
          <w:szCs w:val="24"/>
          <w:vertAlign w:val="subscript"/>
          <w:lang w:val="en-CA"/>
        </w:rPr>
        <w:t>i</w:t>
      </w:r>
      <w:r w:rsidR="00270B5B" w:rsidRPr="00BD0ED8">
        <w:rPr>
          <w:bCs/>
          <w:sz w:val="24"/>
          <w:szCs w:val="24"/>
          <w:vertAlign w:val="subscript"/>
          <w:lang w:val="en-CA"/>
        </w:rPr>
        <w:t xml:space="preserve"> </w:t>
      </w:r>
      <w:r w:rsidR="002B003E">
        <w:rPr>
          <w:bCs/>
          <w:sz w:val="24"/>
          <w:szCs w:val="24"/>
          <w:lang w:val="en-CA"/>
        </w:rPr>
        <w:t>=  t</w:t>
      </w:r>
      <w:r w:rsidR="00830616" w:rsidRPr="00BD0ED8">
        <w:rPr>
          <w:bCs/>
          <w:sz w:val="24"/>
          <w:szCs w:val="24"/>
          <w:lang w:val="en-CA"/>
        </w:rPr>
        <w:t>otal electricity generation using marginal fuel i (MWh)</w:t>
      </w:r>
    </w:p>
    <w:p w:rsidR="001961C0" w:rsidRPr="00BD0ED8" w:rsidRDefault="002B003E" w:rsidP="002B003E">
      <w:pPr>
        <w:pStyle w:val="Body"/>
        <w:spacing w:line="360" w:lineRule="auto"/>
        <w:ind w:left="993" w:hanging="270"/>
        <w:rPr>
          <w:bCs/>
          <w:sz w:val="24"/>
          <w:szCs w:val="24"/>
          <w:lang w:val="en-CA"/>
        </w:rPr>
      </w:pPr>
      <w:r>
        <w:rPr>
          <w:bCs/>
          <w:sz w:val="24"/>
          <w:szCs w:val="24"/>
          <w:lang w:val="en-CA"/>
        </w:rPr>
        <w:t>n</w:t>
      </w:r>
      <w:r w:rsidR="00270B5B" w:rsidRPr="00BD0ED8">
        <w:rPr>
          <w:bCs/>
          <w:sz w:val="24"/>
          <w:szCs w:val="24"/>
          <w:lang w:val="en-CA"/>
        </w:rPr>
        <w:t xml:space="preserve"> </w:t>
      </w:r>
      <w:r w:rsidR="001B71BA">
        <w:rPr>
          <w:bCs/>
          <w:sz w:val="24"/>
          <w:szCs w:val="24"/>
          <w:lang w:val="en-CA"/>
        </w:rPr>
        <w:t xml:space="preserve"> </w:t>
      </w:r>
      <w:r>
        <w:rPr>
          <w:bCs/>
          <w:sz w:val="24"/>
          <w:szCs w:val="24"/>
          <w:lang w:val="en-CA"/>
        </w:rPr>
        <w:t xml:space="preserve">=  </w:t>
      </w:r>
      <w:r w:rsidR="00830616" w:rsidRPr="00BD0ED8">
        <w:rPr>
          <w:bCs/>
          <w:sz w:val="24"/>
          <w:szCs w:val="24"/>
          <w:lang w:val="en-CA"/>
        </w:rPr>
        <w:t>number of fuels used for marginal electricity generation</w:t>
      </w:r>
      <w:r w:rsidR="00830616" w:rsidRPr="00BD0ED8">
        <w:rPr>
          <w:bCs/>
          <w:sz w:val="24"/>
          <w:szCs w:val="24"/>
          <w:lang w:val="en-CA"/>
        </w:rPr>
        <w:tab/>
      </w:r>
    </w:p>
    <w:p w:rsidR="00DE0DBB" w:rsidRPr="00BD0ED8" w:rsidRDefault="00DE0DBB" w:rsidP="002B003E">
      <w:pPr>
        <w:pStyle w:val="Body"/>
        <w:tabs>
          <w:tab w:val="left" w:pos="709"/>
          <w:tab w:val="left" w:pos="993"/>
        </w:tabs>
        <w:spacing w:line="360" w:lineRule="auto"/>
        <w:rPr>
          <w:bCs/>
          <w:sz w:val="24"/>
          <w:szCs w:val="24"/>
          <w:lang w:val="en-CA"/>
        </w:rPr>
      </w:pPr>
    </w:p>
    <w:p w:rsidR="001B71BA" w:rsidRPr="00022435" w:rsidRDefault="001B71BA" w:rsidP="004E49C0">
      <w:pPr>
        <w:pStyle w:val="Caption"/>
        <w:keepNext/>
        <w:ind w:left="993" w:hanging="993"/>
        <w:rPr>
          <w:color w:val="auto"/>
          <w:sz w:val="24"/>
          <w:szCs w:val="24"/>
        </w:rPr>
      </w:pPr>
      <w:bookmarkStart w:id="131" w:name="_Toc222733662"/>
      <w:proofErr w:type="gramStart"/>
      <w:r w:rsidRPr="00301B19">
        <w:rPr>
          <w:color w:val="auto"/>
          <w:sz w:val="24"/>
          <w:szCs w:val="24"/>
        </w:rPr>
        <w:t xml:space="preserve">Table </w:t>
      </w:r>
      <w:r w:rsidR="00BB2E83" w:rsidRPr="00301B19">
        <w:rPr>
          <w:color w:val="auto"/>
          <w:sz w:val="24"/>
          <w:szCs w:val="24"/>
        </w:rPr>
        <w:fldChar w:fldCharType="begin"/>
      </w:r>
      <w:r w:rsidRPr="00301B19">
        <w:rPr>
          <w:color w:val="auto"/>
          <w:sz w:val="24"/>
          <w:szCs w:val="24"/>
        </w:rPr>
        <w:instrText xml:space="preserve"> SEQ Table \* ARABIC </w:instrText>
      </w:r>
      <w:r w:rsidR="00BB2E83" w:rsidRPr="00301B19">
        <w:rPr>
          <w:color w:val="auto"/>
          <w:sz w:val="24"/>
          <w:szCs w:val="24"/>
        </w:rPr>
        <w:fldChar w:fldCharType="separate"/>
      </w:r>
      <w:r w:rsidR="001C3218">
        <w:rPr>
          <w:noProof/>
          <w:color w:val="auto"/>
          <w:sz w:val="24"/>
          <w:szCs w:val="24"/>
        </w:rPr>
        <w:t>16</w:t>
      </w:r>
      <w:r w:rsidR="00BB2E83" w:rsidRPr="00301B19">
        <w:rPr>
          <w:color w:val="auto"/>
          <w:sz w:val="24"/>
          <w:szCs w:val="24"/>
        </w:rPr>
        <w:fldChar w:fldCharType="end"/>
      </w:r>
      <w:r w:rsidRPr="00301B19">
        <w:rPr>
          <w:color w:val="auto"/>
          <w:sz w:val="24"/>
          <w:szCs w:val="24"/>
          <w:lang w:val="en-CA"/>
        </w:rPr>
        <w:t>.</w:t>
      </w:r>
      <w:proofErr w:type="gramEnd"/>
      <w:r w:rsidRPr="00301B19">
        <w:rPr>
          <w:color w:val="auto"/>
          <w:sz w:val="24"/>
          <w:szCs w:val="24"/>
          <w:lang w:val="en-CA"/>
        </w:rPr>
        <w:t xml:space="preserve"> </w:t>
      </w:r>
      <w:r w:rsidRPr="001849A5">
        <w:rPr>
          <w:b w:val="0"/>
          <w:color w:val="auto"/>
          <w:sz w:val="24"/>
          <w:szCs w:val="24"/>
          <w:lang w:val="en-CA"/>
        </w:rPr>
        <w:t xml:space="preserve">Range and annual marginal GHG intensity factors over 2004-2006, and the </w:t>
      </w:r>
      <w:r w:rsidR="004E49C0">
        <w:rPr>
          <w:b w:val="0"/>
          <w:color w:val="auto"/>
          <w:sz w:val="24"/>
          <w:szCs w:val="24"/>
          <w:lang w:val="en-CA"/>
        </w:rPr>
        <w:t xml:space="preserve">weighted </w:t>
      </w:r>
      <w:r w:rsidRPr="001849A5">
        <w:rPr>
          <w:b w:val="0"/>
          <w:color w:val="auto"/>
          <w:sz w:val="24"/>
          <w:szCs w:val="24"/>
          <w:lang w:val="en-CA"/>
        </w:rPr>
        <w:t xml:space="preserve">annual marginal GHG intensity </w:t>
      </w:r>
      <w:r w:rsidRPr="00022435">
        <w:rPr>
          <w:b w:val="0"/>
          <w:color w:val="auto"/>
          <w:sz w:val="24"/>
          <w:szCs w:val="24"/>
          <w:lang w:val="en-CA"/>
        </w:rPr>
        <w:t>factors</w:t>
      </w:r>
      <w:r w:rsidRPr="00022435">
        <w:rPr>
          <w:color w:val="auto"/>
          <w:sz w:val="24"/>
          <w:szCs w:val="24"/>
          <w:lang w:val="en-CA"/>
        </w:rPr>
        <w:t xml:space="preserve"> </w:t>
      </w:r>
      <w:r w:rsidRPr="00022435">
        <w:rPr>
          <w:b w:val="0"/>
          <w:color w:val="auto"/>
          <w:sz w:val="24"/>
          <w:szCs w:val="24"/>
          <w:lang w:val="en-CA"/>
        </w:rPr>
        <w:t xml:space="preserve">(g </w:t>
      </w:r>
      <w:r w:rsidRPr="00022435">
        <w:rPr>
          <w:b w:val="0"/>
          <w:bCs w:val="0"/>
          <w:color w:val="auto"/>
          <w:sz w:val="24"/>
          <w:szCs w:val="24"/>
          <w:lang w:val="en-CA"/>
        </w:rPr>
        <w:t>CO</w:t>
      </w:r>
      <w:r w:rsidRPr="00022435">
        <w:rPr>
          <w:b w:val="0"/>
          <w:bCs w:val="0"/>
          <w:color w:val="auto"/>
          <w:sz w:val="24"/>
          <w:szCs w:val="24"/>
          <w:vertAlign w:val="subscript"/>
          <w:lang w:val="en-CA"/>
        </w:rPr>
        <w:t>2eq</w:t>
      </w:r>
      <w:r w:rsidRPr="00022435">
        <w:rPr>
          <w:b w:val="0"/>
          <w:color w:val="auto"/>
          <w:sz w:val="24"/>
          <w:szCs w:val="24"/>
          <w:lang w:val="en-CA"/>
        </w:rPr>
        <w:t xml:space="preserve"> /kWh)</w:t>
      </w:r>
      <w:bookmarkEnd w:id="131"/>
    </w:p>
    <w:tbl>
      <w:tblPr>
        <w:tblW w:w="829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639"/>
        <w:gridCol w:w="779"/>
        <w:gridCol w:w="1984"/>
        <w:gridCol w:w="2127"/>
        <w:gridCol w:w="2764"/>
      </w:tblGrid>
      <w:tr w:rsidR="001B71BA" w:rsidRPr="00FD4158" w:rsidTr="00FD4158">
        <w:tc>
          <w:tcPr>
            <w:tcW w:w="639" w:type="dxa"/>
          </w:tcPr>
          <w:p w:rsidR="001B71BA" w:rsidRPr="00FD4158" w:rsidRDefault="001B71BA" w:rsidP="002A6090">
            <w:pPr>
              <w:jc w:val="center"/>
              <w:rPr>
                <w:b/>
                <w:sz w:val="20"/>
                <w:szCs w:val="20"/>
                <w:lang w:val="en-CA"/>
              </w:rPr>
            </w:pPr>
          </w:p>
        </w:tc>
        <w:tc>
          <w:tcPr>
            <w:tcW w:w="779" w:type="dxa"/>
          </w:tcPr>
          <w:p w:rsidR="001B71BA" w:rsidRPr="00FD4158" w:rsidRDefault="001B71BA" w:rsidP="002A6090">
            <w:pPr>
              <w:jc w:val="center"/>
              <w:rPr>
                <w:b/>
                <w:sz w:val="20"/>
                <w:szCs w:val="20"/>
                <w:lang w:val="en-CA"/>
              </w:rPr>
            </w:pPr>
            <w:r w:rsidRPr="00FD4158">
              <w:rPr>
                <w:b/>
                <w:sz w:val="20"/>
                <w:szCs w:val="20"/>
                <w:lang w:val="en-CA"/>
              </w:rPr>
              <w:t>Year</w:t>
            </w:r>
          </w:p>
        </w:tc>
        <w:tc>
          <w:tcPr>
            <w:tcW w:w="1984" w:type="dxa"/>
          </w:tcPr>
          <w:p w:rsidR="001B71BA" w:rsidRPr="00FD4158" w:rsidRDefault="001B71BA" w:rsidP="002A6090">
            <w:pPr>
              <w:jc w:val="center"/>
              <w:rPr>
                <w:b/>
                <w:sz w:val="20"/>
                <w:szCs w:val="20"/>
                <w:lang w:val="en-CA"/>
              </w:rPr>
            </w:pPr>
            <w:r w:rsidRPr="00FD4158">
              <w:rPr>
                <w:b/>
                <w:sz w:val="20"/>
                <w:szCs w:val="20"/>
                <w:lang w:val="en-CA"/>
              </w:rPr>
              <w:t xml:space="preserve">Range GHG Intensity Factor </w:t>
            </w:r>
          </w:p>
        </w:tc>
        <w:tc>
          <w:tcPr>
            <w:tcW w:w="2127" w:type="dxa"/>
          </w:tcPr>
          <w:p w:rsidR="001B71BA" w:rsidRPr="00FD4158" w:rsidRDefault="001B71BA" w:rsidP="002A6090">
            <w:pPr>
              <w:jc w:val="center"/>
              <w:rPr>
                <w:b/>
                <w:sz w:val="20"/>
                <w:szCs w:val="20"/>
                <w:lang w:val="en-CA"/>
              </w:rPr>
            </w:pPr>
            <w:r w:rsidRPr="00FD4158">
              <w:rPr>
                <w:b/>
                <w:sz w:val="20"/>
                <w:szCs w:val="20"/>
                <w:lang w:val="en-CA"/>
              </w:rPr>
              <w:t xml:space="preserve">Annual Marginal GHG Intensity Factor </w:t>
            </w:r>
          </w:p>
        </w:tc>
        <w:tc>
          <w:tcPr>
            <w:tcW w:w="2764" w:type="dxa"/>
          </w:tcPr>
          <w:p w:rsidR="001B71BA" w:rsidRPr="00FD4158" w:rsidRDefault="001B71BA" w:rsidP="002A6090">
            <w:pPr>
              <w:jc w:val="center"/>
              <w:rPr>
                <w:b/>
                <w:sz w:val="20"/>
                <w:szCs w:val="20"/>
                <w:lang w:val="en-CA"/>
              </w:rPr>
            </w:pPr>
            <w:r w:rsidRPr="00FD4158">
              <w:rPr>
                <w:b/>
                <w:sz w:val="20"/>
                <w:szCs w:val="20"/>
                <w:lang w:val="en-CA"/>
              </w:rPr>
              <w:t>Weighted Annual Marginal GHG Intensity Factor</w:t>
            </w:r>
          </w:p>
        </w:tc>
      </w:tr>
      <w:tr w:rsidR="00163968" w:rsidRPr="00FD4158" w:rsidTr="00FD4158">
        <w:tc>
          <w:tcPr>
            <w:tcW w:w="639" w:type="dxa"/>
            <w:vMerge w:val="restart"/>
          </w:tcPr>
          <w:p w:rsidR="00163968" w:rsidRPr="00FD4158" w:rsidRDefault="00163968" w:rsidP="00BD4B28">
            <w:pPr>
              <w:jc w:val="center"/>
              <w:rPr>
                <w:b/>
                <w:bCs/>
                <w:sz w:val="20"/>
                <w:szCs w:val="20"/>
                <w:lang w:val="en-CA"/>
              </w:rPr>
            </w:pPr>
            <w:r w:rsidRPr="00FD4158">
              <w:rPr>
                <w:b/>
                <w:bCs/>
                <w:sz w:val="20"/>
                <w:szCs w:val="20"/>
                <w:lang w:val="en-CA"/>
              </w:rPr>
              <w:t>NF</w:t>
            </w:r>
          </w:p>
        </w:tc>
        <w:tc>
          <w:tcPr>
            <w:tcW w:w="779" w:type="dxa"/>
          </w:tcPr>
          <w:p w:rsidR="00163968" w:rsidRPr="00FD4158" w:rsidRDefault="00163968" w:rsidP="00BD4B28">
            <w:pPr>
              <w:jc w:val="center"/>
              <w:rPr>
                <w:sz w:val="20"/>
                <w:szCs w:val="20"/>
                <w:lang w:val="en-CA"/>
              </w:rPr>
            </w:pPr>
            <w:r w:rsidRPr="00FD4158">
              <w:rPr>
                <w:sz w:val="20"/>
                <w:szCs w:val="20"/>
                <w:lang w:val="en-CA"/>
              </w:rPr>
              <w:t>2004</w:t>
            </w:r>
          </w:p>
        </w:tc>
        <w:tc>
          <w:tcPr>
            <w:tcW w:w="1984" w:type="dxa"/>
          </w:tcPr>
          <w:p w:rsidR="00163968" w:rsidRPr="00FD4158" w:rsidRDefault="00163968" w:rsidP="00BD4B28">
            <w:pPr>
              <w:jc w:val="center"/>
              <w:rPr>
                <w:sz w:val="20"/>
                <w:szCs w:val="20"/>
                <w:lang w:val="en-CA"/>
              </w:rPr>
            </w:pPr>
            <w:r w:rsidRPr="00FD4158">
              <w:rPr>
                <w:sz w:val="20"/>
                <w:szCs w:val="20"/>
                <w:lang w:val="en-CA"/>
              </w:rPr>
              <w:t xml:space="preserve">    0 ~ 792</w:t>
            </w:r>
          </w:p>
        </w:tc>
        <w:tc>
          <w:tcPr>
            <w:tcW w:w="2127" w:type="dxa"/>
          </w:tcPr>
          <w:p w:rsidR="00163968" w:rsidRPr="00FD4158" w:rsidRDefault="00163968" w:rsidP="00BD4B28">
            <w:pPr>
              <w:jc w:val="center"/>
              <w:rPr>
                <w:sz w:val="20"/>
                <w:szCs w:val="20"/>
                <w:lang w:val="en-CA"/>
              </w:rPr>
            </w:pPr>
            <w:r w:rsidRPr="00FD4158">
              <w:rPr>
                <w:sz w:val="20"/>
                <w:szCs w:val="20"/>
                <w:lang w:val="en-CA"/>
              </w:rPr>
              <w:t xml:space="preserve">  33</w:t>
            </w:r>
          </w:p>
        </w:tc>
        <w:tc>
          <w:tcPr>
            <w:tcW w:w="2764" w:type="dxa"/>
            <w:vMerge w:val="restart"/>
          </w:tcPr>
          <w:p w:rsidR="00163968" w:rsidRPr="00FD4158" w:rsidRDefault="00163968" w:rsidP="002A6090">
            <w:pPr>
              <w:jc w:val="center"/>
              <w:rPr>
                <w:sz w:val="20"/>
                <w:szCs w:val="20"/>
                <w:lang w:val="en-CA"/>
              </w:rPr>
            </w:pPr>
            <w:r>
              <w:rPr>
                <w:sz w:val="20"/>
                <w:szCs w:val="20"/>
                <w:lang w:val="en-CA"/>
              </w:rPr>
              <w:t>22</w:t>
            </w:r>
          </w:p>
        </w:tc>
      </w:tr>
      <w:tr w:rsidR="00163968" w:rsidRPr="00FD4158" w:rsidTr="00FD4158">
        <w:tc>
          <w:tcPr>
            <w:tcW w:w="639" w:type="dxa"/>
            <w:vMerge/>
          </w:tcPr>
          <w:p w:rsidR="00163968" w:rsidRPr="00FD4158" w:rsidRDefault="00163968" w:rsidP="002A6090">
            <w:pPr>
              <w:jc w:val="center"/>
              <w:rPr>
                <w:b/>
                <w:bCs/>
                <w:sz w:val="20"/>
                <w:szCs w:val="20"/>
                <w:lang w:val="en-CA"/>
              </w:rPr>
            </w:pPr>
          </w:p>
        </w:tc>
        <w:tc>
          <w:tcPr>
            <w:tcW w:w="779" w:type="dxa"/>
          </w:tcPr>
          <w:p w:rsidR="00163968" w:rsidRPr="00FD4158" w:rsidRDefault="00163968" w:rsidP="002A6090">
            <w:pPr>
              <w:jc w:val="center"/>
              <w:rPr>
                <w:sz w:val="20"/>
                <w:szCs w:val="20"/>
                <w:lang w:val="en-CA"/>
              </w:rPr>
            </w:pPr>
            <w:r w:rsidRPr="00FD4158">
              <w:rPr>
                <w:sz w:val="20"/>
                <w:szCs w:val="20"/>
                <w:lang w:val="en-CA"/>
              </w:rPr>
              <w:t>2005</w:t>
            </w:r>
          </w:p>
        </w:tc>
        <w:tc>
          <w:tcPr>
            <w:tcW w:w="1984" w:type="dxa"/>
          </w:tcPr>
          <w:p w:rsidR="00163968" w:rsidRPr="00FD4158" w:rsidRDefault="00163968" w:rsidP="002A6090">
            <w:pPr>
              <w:jc w:val="center"/>
              <w:rPr>
                <w:sz w:val="20"/>
                <w:szCs w:val="20"/>
                <w:lang w:val="en-CA"/>
              </w:rPr>
            </w:pPr>
            <w:r w:rsidRPr="00FD4158">
              <w:rPr>
                <w:sz w:val="20"/>
                <w:szCs w:val="20"/>
                <w:lang w:val="en-CA"/>
              </w:rPr>
              <w:t xml:space="preserve">    0 ~ 801</w:t>
            </w:r>
          </w:p>
        </w:tc>
        <w:tc>
          <w:tcPr>
            <w:tcW w:w="2127" w:type="dxa"/>
          </w:tcPr>
          <w:p w:rsidR="00163968" w:rsidRPr="00FD4158" w:rsidRDefault="00163968" w:rsidP="002A6090">
            <w:pPr>
              <w:jc w:val="center"/>
              <w:rPr>
                <w:sz w:val="20"/>
                <w:szCs w:val="20"/>
                <w:lang w:val="en-CA"/>
              </w:rPr>
            </w:pPr>
            <w:r w:rsidRPr="00FD4158">
              <w:rPr>
                <w:sz w:val="20"/>
                <w:szCs w:val="20"/>
                <w:lang w:val="en-CA"/>
              </w:rPr>
              <w:t xml:space="preserve">  26</w:t>
            </w:r>
          </w:p>
        </w:tc>
        <w:tc>
          <w:tcPr>
            <w:tcW w:w="2764" w:type="dxa"/>
            <w:vMerge/>
          </w:tcPr>
          <w:p w:rsidR="00163968" w:rsidRPr="00FD4158" w:rsidRDefault="00163968" w:rsidP="002A6090">
            <w:pPr>
              <w:jc w:val="center"/>
              <w:rPr>
                <w:sz w:val="20"/>
                <w:szCs w:val="20"/>
                <w:lang w:val="en-CA"/>
              </w:rPr>
            </w:pPr>
          </w:p>
        </w:tc>
      </w:tr>
      <w:tr w:rsidR="00163968" w:rsidRPr="00FD4158" w:rsidTr="00FD4158">
        <w:tc>
          <w:tcPr>
            <w:tcW w:w="639" w:type="dxa"/>
            <w:vMerge/>
          </w:tcPr>
          <w:p w:rsidR="00163968" w:rsidRPr="00FD4158" w:rsidRDefault="00163968" w:rsidP="002A6090">
            <w:pPr>
              <w:jc w:val="center"/>
              <w:rPr>
                <w:b/>
                <w:bCs/>
                <w:sz w:val="20"/>
                <w:szCs w:val="20"/>
                <w:lang w:val="en-CA"/>
              </w:rPr>
            </w:pPr>
          </w:p>
        </w:tc>
        <w:tc>
          <w:tcPr>
            <w:tcW w:w="779" w:type="dxa"/>
          </w:tcPr>
          <w:p w:rsidR="00163968" w:rsidRPr="00FD4158" w:rsidRDefault="00163968" w:rsidP="002A6090">
            <w:pPr>
              <w:jc w:val="center"/>
              <w:rPr>
                <w:sz w:val="20"/>
                <w:szCs w:val="20"/>
                <w:lang w:val="en-CA"/>
              </w:rPr>
            </w:pPr>
            <w:r w:rsidRPr="00FD4158">
              <w:rPr>
                <w:sz w:val="20"/>
                <w:szCs w:val="20"/>
                <w:lang w:val="en-CA"/>
              </w:rPr>
              <w:t>2006</w:t>
            </w:r>
          </w:p>
        </w:tc>
        <w:tc>
          <w:tcPr>
            <w:tcW w:w="1984" w:type="dxa"/>
          </w:tcPr>
          <w:p w:rsidR="00163968" w:rsidRPr="00FD4158" w:rsidRDefault="00163968" w:rsidP="002A6090">
            <w:pPr>
              <w:jc w:val="center"/>
              <w:rPr>
                <w:sz w:val="20"/>
                <w:szCs w:val="20"/>
                <w:lang w:val="en-CA"/>
              </w:rPr>
            </w:pPr>
            <w:r w:rsidRPr="00FD4158">
              <w:rPr>
                <w:sz w:val="20"/>
                <w:szCs w:val="20"/>
                <w:lang w:val="en-CA"/>
              </w:rPr>
              <w:t xml:space="preserve">    0 ~ 857</w:t>
            </w:r>
          </w:p>
        </w:tc>
        <w:tc>
          <w:tcPr>
            <w:tcW w:w="2127" w:type="dxa"/>
          </w:tcPr>
          <w:p w:rsidR="00163968" w:rsidRPr="00FD4158" w:rsidRDefault="00163968" w:rsidP="002A6090">
            <w:pPr>
              <w:jc w:val="center"/>
              <w:rPr>
                <w:sz w:val="20"/>
                <w:szCs w:val="20"/>
                <w:lang w:val="en-CA"/>
              </w:rPr>
            </w:pPr>
            <w:r w:rsidRPr="00FD4158">
              <w:rPr>
                <w:sz w:val="20"/>
                <w:szCs w:val="20"/>
                <w:lang w:val="en-CA"/>
              </w:rPr>
              <w:t xml:space="preserve">  15</w:t>
            </w:r>
          </w:p>
        </w:tc>
        <w:tc>
          <w:tcPr>
            <w:tcW w:w="2764" w:type="dxa"/>
            <w:vMerge/>
          </w:tcPr>
          <w:p w:rsidR="00163968" w:rsidRPr="00FD4158" w:rsidRDefault="00163968" w:rsidP="002A6090">
            <w:pPr>
              <w:jc w:val="center"/>
              <w:rPr>
                <w:sz w:val="20"/>
                <w:szCs w:val="20"/>
                <w:lang w:val="en-CA"/>
              </w:rPr>
            </w:pPr>
          </w:p>
        </w:tc>
      </w:tr>
      <w:tr w:rsidR="00163968" w:rsidRPr="00FD4158" w:rsidTr="00FD4158">
        <w:tc>
          <w:tcPr>
            <w:tcW w:w="639" w:type="dxa"/>
            <w:vMerge w:val="restart"/>
          </w:tcPr>
          <w:p w:rsidR="00163968" w:rsidRPr="00FD4158" w:rsidRDefault="00163968" w:rsidP="00BD4B28">
            <w:pPr>
              <w:jc w:val="center"/>
              <w:rPr>
                <w:b/>
                <w:bCs/>
                <w:sz w:val="20"/>
                <w:szCs w:val="20"/>
                <w:lang w:val="en-CA"/>
              </w:rPr>
            </w:pPr>
            <w:r w:rsidRPr="00FD4158">
              <w:rPr>
                <w:b/>
                <w:bCs/>
                <w:sz w:val="20"/>
                <w:szCs w:val="20"/>
                <w:lang w:val="en-CA"/>
              </w:rPr>
              <w:t>PE</w:t>
            </w:r>
          </w:p>
        </w:tc>
        <w:tc>
          <w:tcPr>
            <w:tcW w:w="779" w:type="dxa"/>
          </w:tcPr>
          <w:p w:rsidR="00163968" w:rsidRPr="00FD4158" w:rsidRDefault="00163968" w:rsidP="00BD4B28">
            <w:pPr>
              <w:jc w:val="center"/>
              <w:rPr>
                <w:sz w:val="20"/>
                <w:szCs w:val="20"/>
                <w:lang w:val="en-CA"/>
              </w:rPr>
            </w:pPr>
            <w:r w:rsidRPr="00FD4158">
              <w:rPr>
                <w:sz w:val="20"/>
                <w:szCs w:val="20"/>
                <w:lang w:val="en-CA"/>
              </w:rPr>
              <w:t>2004</w:t>
            </w:r>
          </w:p>
        </w:tc>
        <w:tc>
          <w:tcPr>
            <w:tcW w:w="1984" w:type="dxa"/>
          </w:tcPr>
          <w:p w:rsidR="00163968" w:rsidRPr="00FD4158" w:rsidRDefault="00163968" w:rsidP="00BD4B28">
            <w:pPr>
              <w:jc w:val="center"/>
              <w:rPr>
                <w:sz w:val="20"/>
                <w:szCs w:val="20"/>
                <w:lang w:val="en-CA"/>
              </w:rPr>
            </w:pPr>
            <w:r w:rsidRPr="00FD4158">
              <w:rPr>
                <w:sz w:val="20"/>
                <w:szCs w:val="20"/>
                <w:lang w:val="en-CA"/>
              </w:rPr>
              <w:t xml:space="preserve"> 0 ~ 1,475</w:t>
            </w:r>
          </w:p>
        </w:tc>
        <w:tc>
          <w:tcPr>
            <w:tcW w:w="2127" w:type="dxa"/>
          </w:tcPr>
          <w:p w:rsidR="00163968" w:rsidRPr="00FD4158" w:rsidRDefault="00163968" w:rsidP="00BD4B28">
            <w:pPr>
              <w:jc w:val="center"/>
              <w:rPr>
                <w:sz w:val="20"/>
                <w:szCs w:val="20"/>
                <w:lang w:val="en-CA"/>
              </w:rPr>
            </w:pPr>
            <w:r w:rsidRPr="00FD4158">
              <w:rPr>
                <w:sz w:val="20"/>
                <w:szCs w:val="20"/>
                <w:lang w:val="en-CA"/>
              </w:rPr>
              <w:t xml:space="preserve">  11</w:t>
            </w:r>
          </w:p>
        </w:tc>
        <w:tc>
          <w:tcPr>
            <w:tcW w:w="2764" w:type="dxa"/>
            <w:vMerge w:val="restart"/>
          </w:tcPr>
          <w:p w:rsidR="00163968" w:rsidRPr="00FD4158" w:rsidRDefault="00163968" w:rsidP="002A6090">
            <w:pPr>
              <w:jc w:val="center"/>
              <w:rPr>
                <w:sz w:val="20"/>
                <w:szCs w:val="20"/>
                <w:lang w:val="en-CA"/>
              </w:rPr>
            </w:pPr>
            <w:r>
              <w:rPr>
                <w:sz w:val="20"/>
                <w:szCs w:val="20"/>
                <w:lang w:val="en-CA"/>
              </w:rPr>
              <w:t>6</w:t>
            </w:r>
          </w:p>
        </w:tc>
      </w:tr>
      <w:tr w:rsidR="00163968" w:rsidRPr="00FD4158" w:rsidTr="00FD4158">
        <w:tc>
          <w:tcPr>
            <w:tcW w:w="639" w:type="dxa"/>
            <w:vMerge/>
          </w:tcPr>
          <w:p w:rsidR="00163968" w:rsidRPr="00FD4158" w:rsidRDefault="00163968" w:rsidP="002A6090">
            <w:pPr>
              <w:jc w:val="center"/>
              <w:rPr>
                <w:b/>
                <w:bCs/>
                <w:sz w:val="20"/>
                <w:szCs w:val="20"/>
                <w:lang w:val="en-CA"/>
              </w:rPr>
            </w:pPr>
          </w:p>
        </w:tc>
        <w:tc>
          <w:tcPr>
            <w:tcW w:w="779" w:type="dxa"/>
          </w:tcPr>
          <w:p w:rsidR="00163968" w:rsidRPr="00FD4158" w:rsidRDefault="00163968" w:rsidP="002A6090">
            <w:pPr>
              <w:jc w:val="center"/>
              <w:rPr>
                <w:sz w:val="20"/>
                <w:szCs w:val="20"/>
                <w:lang w:val="en-CA"/>
              </w:rPr>
            </w:pPr>
            <w:r w:rsidRPr="00FD4158">
              <w:rPr>
                <w:sz w:val="20"/>
                <w:szCs w:val="20"/>
                <w:lang w:val="en-CA"/>
              </w:rPr>
              <w:t>2005</w:t>
            </w:r>
          </w:p>
        </w:tc>
        <w:tc>
          <w:tcPr>
            <w:tcW w:w="1984" w:type="dxa"/>
          </w:tcPr>
          <w:p w:rsidR="00163968" w:rsidRPr="00FD4158" w:rsidRDefault="00163968" w:rsidP="002A6090">
            <w:pPr>
              <w:jc w:val="center"/>
              <w:rPr>
                <w:sz w:val="20"/>
                <w:szCs w:val="20"/>
                <w:lang w:val="en-CA"/>
              </w:rPr>
            </w:pPr>
            <w:r w:rsidRPr="00FD4158">
              <w:rPr>
                <w:sz w:val="20"/>
                <w:szCs w:val="20"/>
                <w:lang w:val="en-CA"/>
              </w:rPr>
              <w:t xml:space="preserve"> 0 ~ 2,277</w:t>
            </w:r>
          </w:p>
        </w:tc>
        <w:tc>
          <w:tcPr>
            <w:tcW w:w="2127" w:type="dxa"/>
          </w:tcPr>
          <w:p w:rsidR="00163968" w:rsidRPr="00FD4158" w:rsidRDefault="00163968" w:rsidP="002A6090">
            <w:pPr>
              <w:jc w:val="center"/>
              <w:rPr>
                <w:sz w:val="20"/>
                <w:szCs w:val="20"/>
                <w:lang w:val="en-CA"/>
              </w:rPr>
            </w:pPr>
            <w:r w:rsidRPr="00FD4158">
              <w:rPr>
                <w:sz w:val="20"/>
                <w:szCs w:val="20"/>
                <w:lang w:val="en-CA"/>
              </w:rPr>
              <w:t xml:space="preserve">    7</w:t>
            </w:r>
          </w:p>
        </w:tc>
        <w:tc>
          <w:tcPr>
            <w:tcW w:w="2764" w:type="dxa"/>
            <w:vMerge/>
          </w:tcPr>
          <w:p w:rsidR="00163968" w:rsidRPr="00FD4158" w:rsidRDefault="00163968" w:rsidP="002A6090">
            <w:pPr>
              <w:jc w:val="center"/>
              <w:rPr>
                <w:sz w:val="20"/>
                <w:szCs w:val="20"/>
                <w:lang w:val="en-CA"/>
              </w:rPr>
            </w:pPr>
          </w:p>
        </w:tc>
      </w:tr>
      <w:tr w:rsidR="00163968" w:rsidRPr="00FD4158" w:rsidTr="00FD4158">
        <w:tc>
          <w:tcPr>
            <w:tcW w:w="639" w:type="dxa"/>
            <w:vMerge/>
          </w:tcPr>
          <w:p w:rsidR="00163968" w:rsidRPr="00FD4158" w:rsidRDefault="00163968" w:rsidP="002A6090">
            <w:pPr>
              <w:jc w:val="center"/>
              <w:rPr>
                <w:b/>
                <w:bCs/>
                <w:sz w:val="20"/>
                <w:szCs w:val="20"/>
                <w:lang w:val="en-CA"/>
              </w:rPr>
            </w:pPr>
          </w:p>
        </w:tc>
        <w:tc>
          <w:tcPr>
            <w:tcW w:w="779" w:type="dxa"/>
          </w:tcPr>
          <w:p w:rsidR="00163968" w:rsidRPr="00FD4158" w:rsidRDefault="00163968" w:rsidP="002A6090">
            <w:pPr>
              <w:jc w:val="center"/>
              <w:rPr>
                <w:sz w:val="20"/>
                <w:szCs w:val="20"/>
                <w:lang w:val="en-CA"/>
              </w:rPr>
            </w:pPr>
            <w:r w:rsidRPr="00FD4158">
              <w:rPr>
                <w:sz w:val="20"/>
                <w:szCs w:val="20"/>
                <w:lang w:val="en-CA"/>
              </w:rPr>
              <w:t>2006</w:t>
            </w:r>
          </w:p>
        </w:tc>
        <w:tc>
          <w:tcPr>
            <w:tcW w:w="1984" w:type="dxa"/>
          </w:tcPr>
          <w:p w:rsidR="00163968" w:rsidRPr="00FD4158" w:rsidRDefault="00163968" w:rsidP="002A6090">
            <w:pPr>
              <w:jc w:val="center"/>
              <w:rPr>
                <w:sz w:val="20"/>
                <w:szCs w:val="20"/>
                <w:lang w:val="en-CA"/>
              </w:rPr>
            </w:pPr>
            <w:r w:rsidRPr="00FD4158">
              <w:rPr>
                <w:sz w:val="20"/>
                <w:szCs w:val="20"/>
                <w:lang w:val="en-CA"/>
              </w:rPr>
              <w:t xml:space="preserve"> 0 ~ 1,416</w:t>
            </w:r>
          </w:p>
        </w:tc>
        <w:tc>
          <w:tcPr>
            <w:tcW w:w="2127" w:type="dxa"/>
          </w:tcPr>
          <w:p w:rsidR="00163968" w:rsidRPr="00FD4158" w:rsidRDefault="00163968" w:rsidP="002A6090">
            <w:pPr>
              <w:jc w:val="center"/>
              <w:rPr>
                <w:sz w:val="20"/>
                <w:szCs w:val="20"/>
                <w:lang w:val="en-CA"/>
              </w:rPr>
            </w:pPr>
            <w:r w:rsidRPr="00FD4158">
              <w:rPr>
                <w:sz w:val="20"/>
                <w:szCs w:val="20"/>
                <w:lang w:val="en-CA"/>
              </w:rPr>
              <w:t xml:space="preserve">    3</w:t>
            </w:r>
          </w:p>
        </w:tc>
        <w:tc>
          <w:tcPr>
            <w:tcW w:w="2764" w:type="dxa"/>
            <w:vMerge/>
          </w:tcPr>
          <w:p w:rsidR="00163968" w:rsidRPr="00FD4158" w:rsidRDefault="00163968" w:rsidP="002A6090">
            <w:pPr>
              <w:jc w:val="center"/>
              <w:rPr>
                <w:sz w:val="20"/>
                <w:szCs w:val="20"/>
                <w:lang w:val="en-CA"/>
              </w:rPr>
            </w:pPr>
          </w:p>
        </w:tc>
      </w:tr>
      <w:tr w:rsidR="00163968" w:rsidRPr="00FD4158" w:rsidTr="00FD4158">
        <w:trPr>
          <w:trHeight w:val="132"/>
        </w:trPr>
        <w:tc>
          <w:tcPr>
            <w:tcW w:w="639" w:type="dxa"/>
            <w:vMerge w:val="restart"/>
          </w:tcPr>
          <w:p w:rsidR="00163968" w:rsidRPr="00FD4158" w:rsidRDefault="00163968" w:rsidP="00BD4B28">
            <w:pPr>
              <w:jc w:val="center"/>
              <w:rPr>
                <w:b/>
                <w:bCs/>
                <w:sz w:val="20"/>
                <w:szCs w:val="20"/>
                <w:lang w:val="en-CA"/>
              </w:rPr>
            </w:pPr>
            <w:r w:rsidRPr="00FD4158">
              <w:rPr>
                <w:b/>
                <w:bCs/>
                <w:sz w:val="20"/>
                <w:szCs w:val="20"/>
                <w:lang w:val="en-CA"/>
              </w:rPr>
              <w:t>NS</w:t>
            </w:r>
          </w:p>
        </w:tc>
        <w:tc>
          <w:tcPr>
            <w:tcW w:w="779" w:type="dxa"/>
          </w:tcPr>
          <w:p w:rsidR="00163968" w:rsidRPr="00FD4158" w:rsidRDefault="00163968" w:rsidP="00BD4B28">
            <w:pPr>
              <w:jc w:val="center"/>
              <w:rPr>
                <w:sz w:val="20"/>
                <w:szCs w:val="20"/>
                <w:lang w:val="en-CA"/>
              </w:rPr>
            </w:pPr>
            <w:r w:rsidRPr="00FD4158">
              <w:rPr>
                <w:sz w:val="20"/>
                <w:szCs w:val="20"/>
                <w:lang w:val="en-CA"/>
              </w:rPr>
              <w:t>2004</w:t>
            </w:r>
          </w:p>
        </w:tc>
        <w:tc>
          <w:tcPr>
            <w:tcW w:w="1984" w:type="dxa"/>
          </w:tcPr>
          <w:p w:rsidR="00163968" w:rsidRPr="00FD4158" w:rsidRDefault="00163968" w:rsidP="00BD4B28">
            <w:pPr>
              <w:jc w:val="center"/>
              <w:rPr>
                <w:sz w:val="20"/>
                <w:szCs w:val="20"/>
                <w:lang w:val="en-CA"/>
              </w:rPr>
            </w:pPr>
            <w:r w:rsidRPr="00FD4158">
              <w:rPr>
                <w:sz w:val="20"/>
                <w:szCs w:val="20"/>
                <w:lang w:val="en-CA"/>
              </w:rPr>
              <w:t xml:space="preserve">    0 ~ 763</w:t>
            </w:r>
          </w:p>
        </w:tc>
        <w:tc>
          <w:tcPr>
            <w:tcW w:w="2127" w:type="dxa"/>
          </w:tcPr>
          <w:p w:rsidR="00163968" w:rsidRPr="00FD4158" w:rsidRDefault="00163968" w:rsidP="00BD4B28">
            <w:pPr>
              <w:jc w:val="center"/>
              <w:rPr>
                <w:sz w:val="20"/>
                <w:szCs w:val="20"/>
                <w:lang w:val="en-CA"/>
              </w:rPr>
            </w:pPr>
            <w:r w:rsidRPr="00FD4158">
              <w:rPr>
                <w:sz w:val="20"/>
                <w:szCs w:val="20"/>
                <w:lang w:val="en-CA"/>
              </w:rPr>
              <w:t>501</w:t>
            </w:r>
          </w:p>
        </w:tc>
        <w:tc>
          <w:tcPr>
            <w:tcW w:w="2764" w:type="dxa"/>
            <w:vMerge w:val="restart"/>
          </w:tcPr>
          <w:p w:rsidR="00163968" w:rsidRPr="00FD4158" w:rsidRDefault="00163968" w:rsidP="002A6090">
            <w:pPr>
              <w:jc w:val="center"/>
              <w:rPr>
                <w:sz w:val="20"/>
                <w:szCs w:val="20"/>
                <w:lang w:val="en-CA"/>
              </w:rPr>
            </w:pPr>
            <w:r>
              <w:rPr>
                <w:sz w:val="20"/>
                <w:szCs w:val="20"/>
                <w:lang w:val="en-CA"/>
              </w:rPr>
              <w:t>360</w:t>
            </w:r>
          </w:p>
        </w:tc>
      </w:tr>
      <w:tr w:rsidR="00163968" w:rsidRPr="00FD4158" w:rsidTr="00FD4158">
        <w:tc>
          <w:tcPr>
            <w:tcW w:w="639" w:type="dxa"/>
            <w:vMerge/>
          </w:tcPr>
          <w:p w:rsidR="00163968" w:rsidRPr="00FD4158" w:rsidRDefault="00163968" w:rsidP="002A6090">
            <w:pPr>
              <w:jc w:val="center"/>
              <w:rPr>
                <w:b/>
                <w:bCs/>
                <w:sz w:val="20"/>
                <w:szCs w:val="20"/>
                <w:lang w:val="en-CA"/>
              </w:rPr>
            </w:pPr>
          </w:p>
        </w:tc>
        <w:tc>
          <w:tcPr>
            <w:tcW w:w="779" w:type="dxa"/>
          </w:tcPr>
          <w:p w:rsidR="00163968" w:rsidRPr="00FD4158" w:rsidRDefault="00163968" w:rsidP="002A6090">
            <w:pPr>
              <w:jc w:val="center"/>
              <w:rPr>
                <w:sz w:val="20"/>
                <w:szCs w:val="20"/>
                <w:lang w:val="en-CA"/>
              </w:rPr>
            </w:pPr>
            <w:r w:rsidRPr="00FD4158">
              <w:rPr>
                <w:sz w:val="20"/>
                <w:szCs w:val="20"/>
                <w:lang w:val="en-CA"/>
              </w:rPr>
              <w:t>2005</w:t>
            </w:r>
          </w:p>
        </w:tc>
        <w:tc>
          <w:tcPr>
            <w:tcW w:w="1984" w:type="dxa"/>
          </w:tcPr>
          <w:p w:rsidR="00163968" w:rsidRPr="00FD4158" w:rsidRDefault="00163968" w:rsidP="002A6090">
            <w:pPr>
              <w:jc w:val="center"/>
              <w:rPr>
                <w:sz w:val="20"/>
                <w:szCs w:val="20"/>
                <w:lang w:val="en-CA"/>
              </w:rPr>
            </w:pPr>
            <w:r w:rsidRPr="00FD4158">
              <w:rPr>
                <w:sz w:val="20"/>
                <w:szCs w:val="20"/>
                <w:lang w:val="en-CA"/>
              </w:rPr>
              <w:t xml:space="preserve">    0 ~ 763</w:t>
            </w:r>
          </w:p>
        </w:tc>
        <w:tc>
          <w:tcPr>
            <w:tcW w:w="2127" w:type="dxa"/>
          </w:tcPr>
          <w:p w:rsidR="00163968" w:rsidRPr="00FD4158" w:rsidRDefault="00163968" w:rsidP="002A6090">
            <w:pPr>
              <w:jc w:val="center"/>
              <w:rPr>
                <w:sz w:val="20"/>
                <w:szCs w:val="20"/>
                <w:lang w:val="en-CA"/>
              </w:rPr>
            </w:pPr>
            <w:r w:rsidRPr="00FD4158">
              <w:rPr>
                <w:sz w:val="20"/>
                <w:szCs w:val="20"/>
                <w:lang w:val="en-CA"/>
              </w:rPr>
              <w:t>459</w:t>
            </w:r>
          </w:p>
        </w:tc>
        <w:tc>
          <w:tcPr>
            <w:tcW w:w="2764" w:type="dxa"/>
            <w:vMerge/>
          </w:tcPr>
          <w:p w:rsidR="00163968" w:rsidRPr="00FD4158" w:rsidRDefault="00163968" w:rsidP="002A6090">
            <w:pPr>
              <w:jc w:val="center"/>
              <w:rPr>
                <w:sz w:val="20"/>
                <w:szCs w:val="20"/>
                <w:lang w:val="en-CA"/>
              </w:rPr>
            </w:pPr>
          </w:p>
        </w:tc>
      </w:tr>
      <w:tr w:rsidR="00163968" w:rsidRPr="00FD4158" w:rsidTr="00FD4158">
        <w:tc>
          <w:tcPr>
            <w:tcW w:w="639" w:type="dxa"/>
            <w:vMerge/>
          </w:tcPr>
          <w:p w:rsidR="00163968" w:rsidRPr="00FD4158" w:rsidRDefault="00163968" w:rsidP="002A6090">
            <w:pPr>
              <w:jc w:val="center"/>
              <w:rPr>
                <w:b/>
                <w:bCs/>
                <w:sz w:val="20"/>
                <w:szCs w:val="20"/>
                <w:lang w:val="en-CA"/>
              </w:rPr>
            </w:pPr>
          </w:p>
        </w:tc>
        <w:tc>
          <w:tcPr>
            <w:tcW w:w="779" w:type="dxa"/>
          </w:tcPr>
          <w:p w:rsidR="00163968" w:rsidRPr="00FD4158" w:rsidRDefault="00163968" w:rsidP="002A6090">
            <w:pPr>
              <w:jc w:val="center"/>
              <w:rPr>
                <w:sz w:val="20"/>
                <w:szCs w:val="20"/>
                <w:lang w:val="en-CA"/>
              </w:rPr>
            </w:pPr>
            <w:r w:rsidRPr="00FD4158">
              <w:rPr>
                <w:sz w:val="20"/>
                <w:szCs w:val="20"/>
                <w:lang w:val="en-CA"/>
              </w:rPr>
              <w:t>2006</w:t>
            </w:r>
          </w:p>
        </w:tc>
        <w:tc>
          <w:tcPr>
            <w:tcW w:w="1984" w:type="dxa"/>
          </w:tcPr>
          <w:p w:rsidR="00163968" w:rsidRPr="00FD4158" w:rsidRDefault="00163968" w:rsidP="002A6090">
            <w:pPr>
              <w:jc w:val="center"/>
              <w:rPr>
                <w:sz w:val="20"/>
                <w:szCs w:val="20"/>
                <w:lang w:val="en-CA"/>
              </w:rPr>
            </w:pPr>
            <w:r w:rsidRPr="00FD4158">
              <w:rPr>
                <w:sz w:val="20"/>
                <w:szCs w:val="20"/>
                <w:lang w:val="en-CA"/>
              </w:rPr>
              <w:t xml:space="preserve">    0 ~ 453</w:t>
            </w:r>
          </w:p>
        </w:tc>
        <w:tc>
          <w:tcPr>
            <w:tcW w:w="2127" w:type="dxa"/>
          </w:tcPr>
          <w:p w:rsidR="00163968" w:rsidRPr="00FD4158" w:rsidRDefault="00163968" w:rsidP="002A6090">
            <w:pPr>
              <w:jc w:val="center"/>
              <w:rPr>
                <w:sz w:val="20"/>
                <w:szCs w:val="20"/>
                <w:lang w:val="en-CA"/>
              </w:rPr>
            </w:pPr>
            <w:r w:rsidRPr="00FD4158">
              <w:rPr>
                <w:sz w:val="20"/>
                <w:szCs w:val="20"/>
                <w:lang w:val="en-CA"/>
              </w:rPr>
              <w:t>212</w:t>
            </w:r>
          </w:p>
        </w:tc>
        <w:tc>
          <w:tcPr>
            <w:tcW w:w="2764" w:type="dxa"/>
            <w:vMerge/>
          </w:tcPr>
          <w:p w:rsidR="00163968" w:rsidRPr="00FD4158" w:rsidRDefault="00163968" w:rsidP="002A6090">
            <w:pPr>
              <w:jc w:val="center"/>
              <w:rPr>
                <w:sz w:val="20"/>
                <w:szCs w:val="20"/>
                <w:lang w:val="en-CA"/>
              </w:rPr>
            </w:pPr>
          </w:p>
        </w:tc>
      </w:tr>
      <w:tr w:rsidR="00163968" w:rsidRPr="00FD4158" w:rsidTr="00FD4158">
        <w:tc>
          <w:tcPr>
            <w:tcW w:w="639" w:type="dxa"/>
            <w:vMerge w:val="restart"/>
          </w:tcPr>
          <w:p w:rsidR="00163968" w:rsidRPr="00FD4158" w:rsidRDefault="00163968" w:rsidP="00BD4B28">
            <w:pPr>
              <w:jc w:val="center"/>
              <w:rPr>
                <w:b/>
                <w:bCs/>
                <w:sz w:val="20"/>
                <w:szCs w:val="20"/>
                <w:lang w:val="en-CA"/>
              </w:rPr>
            </w:pPr>
            <w:r w:rsidRPr="00FD4158">
              <w:rPr>
                <w:b/>
                <w:bCs/>
                <w:sz w:val="20"/>
                <w:szCs w:val="20"/>
                <w:lang w:val="en-CA"/>
              </w:rPr>
              <w:t>NB</w:t>
            </w:r>
          </w:p>
        </w:tc>
        <w:tc>
          <w:tcPr>
            <w:tcW w:w="779" w:type="dxa"/>
          </w:tcPr>
          <w:p w:rsidR="00163968" w:rsidRPr="00FD4158" w:rsidRDefault="00163968" w:rsidP="00BD4B28">
            <w:pPr>
              <w:jc w:val="center"/>
              <w:rPr>
                <w:sz w:val="20"/>
                <w:szCs w:val="20"/>
                <w:lang w:val="en-CA"/>
              </w:rPr>
            </w:pPr>
            <w:r w:rsidRPr="00FD4158">
              <w:rPr>
                <w:sz w:val="20"/>
                <w:szCs w:val="20"/>
                <w:lang w:val="en-CA"/>
              </w:rPr>
              <w:t>2004</w:t>
            </w:r>
          </w:p>
        </w:tc>
        <w:tc>
          <w:tcPr>
            <w:tcW w:w="1984" w:type="dxa"/>
          </w:tcPr>
          <w:p w:rsidR="00163968" w:rsidRPr="00FD4158" w:rsidRDefault="00163968" w:rsidP="00BD4B28">
            <w:pPr>
              <w:jc w:val="center"/>
              <w:rPr>
                <w:sz w:val="20"/>
                <w:szCs w:val="20"/>
                <w:lang w:val="en-CA"/>
              </w:rPr>
            </w:pPr>
            <w:r w:rsidRPr="00FD4158">
              <w:rPr>
                <w:sz w:val="20"/>
                <w:szCs w:val="20"/>
                <w:lang w:val="en-CA"/>
              </w:rPr>
              <w:t>795 ~ 870</w:t>
            </w:r>
          </w:p>
        </w:tc>
        <w:tc>
          <w:tcPr>
            <w:tcW w:w="2127" w:type="dxa"/>
          </w:tcPr>
          <w:p w:rsidR="00163968" w:rsidRPr="00FD4158" w:rsidRDefault="00163968" w:rsidP="00BD4B28">
            <w:pPr>
              <w:jc w:val="center"/>
              <w:rPr>
                <w:sz w:val="20"/>
                <w:szCs w:val="20"/>
                <w:lang w:val="en-CA"/>
              </w:rPr>
            </w:pPr>
            <w:r w:rsidRPr="00FD4158">
              <w:rPr>
                <w:sz w:val="20"/>
                <w:szCs w:val="20"/>
                <w:lang w:val="en-CA"/>
              </w:rPr>
              <w:t>820</w:t>
            </w:r>
          </w:p>
        </w:tc>
        <w:tc>
          <w:tcPr>
            <w:tcW w:w="2764" w:type="dxa"/>
            <w:vMerge w:val="restart"/>
          </w:tcPr>
          <w:p w:rsidR="00163968" w:rsidRPr="00FD4158" w:rsidRDefault="00163968" w:rsidP="002A6090">
            <w:pPr>
              <w:jc w:val="center"/>
              <w:rPr>
                <w:sz w:val="20"/>
                <w:szCs w:val="20"/>
                <w:lang w:val="en-CA"/>
              </w:rPr>
            </w:pPr>
            <w:r>
              <w:rPr>
                <w:sz w:val="20"/>
                <w:szCs w:val="20"/>
                <w:lang w:val="en-CA"/>
              </w:rPr>
              <w:t>837</w:t>
            </w:r>
          </w:p>
        </w:tc>
      </w:tr>
      <w:tr w:rsidR="00163968" w:rsidRPr="00FD4158" w:rsidTr="00FD4158">
        <w:tc>
          <w:tcPr>
            <w:tcW w:w="639" w:type="dxa"/>
            <w:vMerge/>
          </w:tcPr>
          <w:p w:rsidR="00163968" w:rsidRPr="00FD4158" w:rsidRDefault="00163968" w:rsidP="002A6090">
            <w:pPr>
              <w:jc w:val="center"/>
              <w:rPr>
                <w:b/>
                <w:bCs/>
                <w:sz w:val="20"/>
                <w:szCs w:val="20"/>
                <w:lang w:val="en-CA"/>
              </w:rPr>
            </w:pPr>
          </w:p>
        </w:tc>
        <w:tc>
          <w:tcPr>
            <w:tcW w:w="779" w:type="dxa"/>
          </w:tcPr>
          <w:p w:rsidR="00163968" w:rsidRPr="00FD4158" w:rsidRDefault="00163968" w:rsidP="002A6090">
            <w:pPr>
              <w:jc w:val="center"/>
              <w:rPr>
                <w:sz w:val="20"/>
                <w:szCs w:val="20"/>
                <w:lang w:val="en-CA"/>
              </w:rPr>
            </w:pPr>
            <w:r w:rsidRPr="00FD4158">
              <w:rPr>
                <w:sz w:val="20"/>
                <w:szCs w:val="20"/>
                <w:lang w:val="en-CA"/>
              </w:rPr>
              <w:t>2005</w:t>
            </w:r>
          </w:p>
        </w:tc>
        <w:tc>
          <w:tcPr>
            <w:tcW w:w="1984" w:type="dxa"/>
          </w:tcPr>
          <w:p w:rsidR="00163968" w:rsidRPr="00FD4158" w:rsidRDefault="00163968" w:rsidP="002A6090">
            <w:pPr>
              <w:jc w:val="center"/>
              <w:rPr>
                <w:sz w:val="20"/>
                <w:szCs w:val="20"/>
                <w:lang w:val="en-CA"/>
              </w:rPr>
            </w:pPr>
            <w:r w:rsidRPr="00FD4158">
              <w:rPr>
                <w:sz w:val="20"/>
                <w:szCs w:val="20"/>
                <w:lang w:val="en-CA"/>
              </w:rPr>
              <w:t>809 ~ 887</w:t>
            </w:r>
          </w:p>
        </w:tc>
        <w:tc>
          <w:tcPr>
            <w:tcW w:w="2127" w:type="dxa"/>
          </w:tcPr>
          <w:p w:rsidR="00163968" w:rsidRPr="00FD4158" w:rsidRDefault="00163968" w:rsidP="002A6090">
            <w:pPr>
              <w:jc w:val="center"/>
              <w:rPr>
                <w:sz w:val="20"/>
                <w:szCs w:val="20"/>
                <w:lang w:val="en-CA"/>
              </w:rPr>
            </w:pPr>
            <w:r w:rsidRPr="00FD4158">
              <w:rPr>
                <w:sz w:val="20"/>
                <w:szCs w:val="20"/>
                <w:lang w:val="en-CA"/>
              </w:rPr>
              <w:t>835</w:t>
            </w:r>
          </w:p>
        </w:tc>
        <w:tc>
          <w:tcPr>
            <w:tcW w:w="2764" w:type="dxa"/>
            <w:vMerge/>
          </w:tcPr>
          <w:p w:rsidR="00163968" w:rsidRPr="00FD4158" w:rsidRDefault="00163968" w:rsidP="002A6090">
            <w:pPr>
              <w:jc w:val="center"/>
              <w:rPr>
                <w:sz w:val="20"/>
                <w:szCs w:val="20"/>
                <w:lang w:val="en-CA"/>
              </w:rPr>
            </w:pPr>
          </w:p>
        </w:tc>
      </w:tr>
      <w:tr w:rsidR="00163968" w:rsidRPr="00FD4158" w:rsidTr="00FD4158">
        <w:tc>
          <w:tcPr>
            <w:tcW w:w="639" w:type="dxa"/>
            <w:vMerge/>
          </w:tcPr>
          <w:p w:rsidR="00163968" w:rsidRPr="00FD4158" w:rsidRDefault="00163968" w:rsidP="002A6090">
            <w:pPr>
              <w:jc w:val="center"/>
              <w:rPr>
                <w:b/>
                <w:bCs/>
                <w:sz w:val="20"/>
                <w:szCs w:val="20"/>
                <w:lang w:val="en-CA"/>
              </w:rPr>
            </w:pPr>
          </w:p>
        </w:tc>
        <w:tc>
          <w:tcPr>
            <w:tcW w:w="779" w:type="dxa"/>
          </w:tcPr>
          <w:p w:rsidR="00163968" w:rsidRPr="00FD4158" w:rsidRDefault="00163968" w:rsidP="002A6090">
            <w:pPr>
              <w:jc w:val="center"/>
              <w:rPr>
                <w:sz w:val="20"/>
                <w:szCs w:val="20"/>
                <w:lang w:val="en-CA"/>
              </w:rPr>
            </w:pPr>
            <w:r w:rsidRPr="00FD4158">
              <w:rPr>
                <w:sz w:val="20"/>
                <w:szCs w:val="20"/>
                <w:lang w:val="en-CA"/>
              </w:rPr>
              <w:t>2006</w:t>
            </w:r>
          </w:p>
        </w:tc>
        <w:tc>
          <w:tcPr>
            <w:tcW w:w="1984" w:type="dxa"/>
          </w:tcPr>
          <w:p w:rsidR="00163968" w:rsidRPr="00FD4158" w:rsidRDefault="00163968" w:rsidP="002A6090">
            <w:pPr>
              <w:jc w:val="center"/>
              <w:rPr>
                <w:sz w:val="20"/>
                <w:szCs w:val="20"/>
                <w:lang w:val="en-CA"/>
              </w:rPr>
            </w:pPr>
            <w:r w:rsidRPr="00FD4158">
              <w:rPr>
                <w:sz w:val="20"/>
                <w:szCs w:val="20"/>
                <w:lang w:val="en-CA"/>
              </w:rPr>
              <w:t>838 ~ 863</w:t>
            </w:r>
          </w:p>
        </w:tc>
        <w:tc>
          <w:tcPr>
            <w:tcW w:w="2127" w:type="dxa"/>
          </w:tcPr>
          <w:p w:rsidR="00163968" w:rsidRPr="00FD4158" w:rsidRDefault="00163968" w:rsidP="002A6090">
            <w:pPr>
              <w:jc w:val="center"/>
              <w:rPr>
                <w:sz w:val="20"/>
                <w:szCs w:val="20"/>
                <w:lang w:val="en-CA"/>
              </w:rPr>
            </w:pPr>
            <w:r w:rsidRPr="00FD4158">
              <w:rPr>
                <w:sz w:val="20"/>
                <w:szCs w:val="20"/>
                <w:lang w:val="en-CA"/>
              </w:rPr>
              <w:t>850</w:t>
            </w:r>
          </w:p>
        </w:tc>
        <w:tc>
          <w:tcPr>
            <w:tcW w:w="2764" w:type="dxa"/>
            <w:vMerge/>
          </w:tcPr>
          <w:p w:rsidR="00163968" w:rsidRPr="00FD4158" w:rsidRDefault="00163968" w:rsidP="002A6090">
            <w:pPr>
              <w:jc w:val="center"/>
              <w:rPr>
                <w:sz w:val="20"/>
                <w:szCs w:val="20"/>
                <w:lang w:val="en-CA"/>
              </w:rPr>
            </w:pPr>
          </w:p>
        </w:tc>
      </w:tr>
      <w:tr w:rsidR="00163968" w:rsidRPr="00FD4158" w:rsidTr="00FD4158">
        <w:tc>
          <w:tcPr>
            <w:tcW w:w="639" w:type="dxa"/>
            <w:vMerge w:val="restart"/>
          </w:tcPr>
          <w:p w:rsidR="00163968" w:rsidRPr="00FD4158" w:rsidRDefault="00163968" w:rsidP="00BD4B28">
            <w:pPr>
              <w:jc w:val="center"/>
              <w:rPr>
                <w:b/>
                <w:bCs/>
                <w:sz w:val="20"/>
                <w:szCs w:val="20"/>
                <w:lang w:val="en-CA"/>
              </w:rPr>
            </w:pPr>
            <w:r w:rsidRPr="00FD4158">
              <w:rPr>
                <w:b/>
                <w:bCs/>
                <w:sz w:val="20"/>
                <w:szCs w:val="20"/>
                <w:lang w:val="en-CA"/>
              </w:rPr>
              <w:t>QC</w:t>
            </w:r>
          </w:p>
        </w:tc>
        <w:tc>
          <w:tcPr>
            <w:tcW w:w="779" w:type="dxa"/>
          </w:tcPr>
          <w:p w:rsidR="00163968" w:rsidRPr="00FD4158" w:rsidRDefault="00163968" w:rsidP="00BD4B28">
            <w:pPr>
              <w:jc w:val="center"/>
              <w:rPr>
                <w:sz w:val="20"/>
                <w:szCs w:val="20"/>
                <w:lang w:val="en-CA"/>
              </w:rPr>
            </w:pPr>
            <w:r w:rsidRPr="00FD4158">
              <w:rPr>
                <w:sz w:val="20"/>
                <w:szCs w:val="20"/>
                <w:lang w:val="en-CA"/>
              </w:rPr>
              <w:t>2004</w:t>
            </w:r>
          </w:p>
        </w:tc>
        <w:tc>
          <w:tcPr>
            <w:tcW w:w="1984" w:type="dxa"/>
          </w:tcPr>
          <w:p w:rsidR="00163968" w:rsidRPr="00FD4158" w:rsidRDefault="00163968" w:rsidP="00BD4B28">
            <w:pPr>
              <w:jc w:val="center"/>
              <w:rPr>
                <w:sz w:val="20"/>
                <w:szCs w:val="20"/>
                <w:lang w:val="en-CA"/>
              </w:rPr>
            </w:pPr>
            <w:r w:rsidRPr="00FD4158">
              <w:rPr>
                <w:sz w:val="20"/>
                <w:szCs w:val="20"/>
                <w:lang w:val="en-CA"/>
              </w:rPr>
              <w:t xml:space="preserve">   0 ~ 796</w:t>
            </w:r>
          </w:p>
        </w:tc>
        <w:tc>
          <w:tcPr>
            <w:tcW w:w="2127" w:type="dxa"/>
          </w:tcPr>
          <w:p w:rsidR="00163968" w:rsidRPr="00FD4158" w:rsidRDefault="00163968" w:rsidP="00BD4B28">
            <w:pPr>
              <w:jc w:val="center"/>
              <w:rPr>
                <w:sz w:val="20"/>
                <w:szCs w:val="20"/>
                <w:lang w:val="en-CA"/>
              </w:rPr>
            </w:pPr>
            <w:r w:rsidRPr="00FD4158">
              <w:rPr>
                <w:sz w:val="20"/>
                <w:szCs w:val="20"/>
                <w:lang w:val="en-CA"/>
              </w:rPr>
              <w:t xml:space="preserve">  10</w:t>
            </w:r>
          </w:p>
        </w:tc>
        <w:tc>
          <w:tcPr>
            <w:tcW w:w="2764" w:type="dxa"/>
            <w:vMerge w:val="restart"/>
          </w:tcPr>
          <w:p w:rsidR="00163968" w:rsidRPr="00FD4158" w:rsidRDefault="00163968" w:rsidP="002A6090">
            <w:pPr>
              <w:jc w:val="center"/>
              <w:rPr>
                <w:sz w:val="20"/>
                <w:szCs w:val="20"/>
                <w:lang w:val="en-CA"/>
              </w:rPr>
            </w:pPr>
            <w:r>
              <w:rPr>
                <w:sz w:val="20"/>
                <w:szCs w:val="20"/>
                <w:lang w:val="en-CA"/>
              </w:rPr>
              <w:t>7</w:t>
            </w:r>
          </w:p>
        </w:tc>
      </w:tr>
      <w:tr w:rsidR="00163968" w:rsidRPr="00FD4158" w:rsidTr="00FD4158">
        <w:tc>
          <w:tcPr>
            <w:tcW w:w="639" w:type="dxa"/>
            <w:vMerge/>
          </w:tcPr>
          <w:p w:rsidR="00163968" w:rsidRPr="00FD4158" w:rsidRDefault="00163968" w:rsidP="002A6090">
            <w:pPr>
              <w:jc w:val="center"/>
              <w:rPr>
                <w:b/>
                <w:bCs/>
                <w:sz w:val="20"/>
                <w:szCs w:val="20"/>
                <w:lang w:val="en-CA"/>
              </w:rPr>
            </w:pPr>
          </w:p>
        </w:tc>
        <w:tc>
          <w:tcPr>
            <w:tcW w:w="779" w:type="dxa"/>
          </w:tcPr>
          <w:p w:rsidR="00163968" w:rsidRPr="00FD4158" w:rsidRDefault="00163968" w:rsidP="002A6090">
            <w:pPr>
              <w:jc w:val="center"/>
              <w:rPr>
                <w:sz w:val="20"/>
                <w:szCs w:val="20"/>
                <w:lang w:val="en-CA"/>
              </w:rPr>
            </w:pPr>
            <w:r w:rsidRPr="00FD4158">
              <w:rPr>
                <w:sz w:val="20"/>
                <w:szCs w:val="20"/>
                <w:lang w:val="en-CA"/>
              </w:rPr>
              <w:t>2005</w:t>
            </w:r>
          </w:p>
        </w:tc>
        <w:tc>
          <w:tcPr>
            <w:tcW w:w="1984" w:type="dxa"/>
          </w:tcPr>
          <w:p w:rsidR="00163968" w:rsidRPr="00FD4158" w:rsidRDefault="00163968" w:rsidP="002A6090">
            <w:pPr>
              <w:jc w:val="center"/>
              <w:rPr>
                <w:sz w:val="20"/>
                <w:szCs w:val="20"/>
                <w:lang w:val="en-CA"/>
              </w:rPr>
            </w:pPr>
            <w:r w:rsidRPr="00FD4158">
              <w:rPr>
                <w:sz w:val="20"/>
                <w:szCs w:val="20"/>
                <w:lang w:val="en-CA"/>
              </w:rPr>
              <w:t xml:space="preserve">   0 ~ 843</w:t>
            </w:r>
          </w:p>
        </w:tc>
        <w:tc>
          <w:tcPr>
            <w:tcW w:w="2127" w:type="dxa"/>
          </w:tcPr>
          <w:p w:rsidR="00163968" w:rsidRPr="00FD4158" w:rsidRDefault="00163968" w:rsidP="002A6090">
            <w:pPr>
              <w:jc w:val="center"/>
              <w:rPr>
                <w:sz w:val="20"/>
                <w:szCs w:val="20"/>
                <w:lang w:val="en-CA"/>
              </w:rPr>
            </w:pPr>
            <w:r w:rsidRPr="00FD4158">
              <w:rPr>
                <w:sz w:val="20"/>
                <w:szCs w:val="20"/>
                <w:lang w:val="en-CA"/>
              </w:rPr>
              <w:t xml:space="preserve">    4</w:t>
            </w:r>
          </w:p>
        </w:tc>
        <w:tc>
          <w:tcPr>
            <w:tcW w:w="2764" w:type="dxa"/>
            <w:vMerge/>
          </w:tcPr>
          <w:p w:rsidR="00163968" w:rsidRPr="00FD4158" w:rsidRDefault="00163968" w:rsidP="002A6090">
            <w:pPr>
              <w:jc w:val="center"/>
              <w:rPr>
                <w:sz w:val="20"/>
                <w:szCs w:val="20"/>
                <w:lang w:val="en-CA"/>
              </w:rPr>
            </w:pPr>
          </w:p>
        </w:tc>
      </w:tr>
      <w:tr w:rsidR="00163968" w:rsidRPr="00FD4158" w:rsidTr="00FD4158">
        <w:tc>
          <w:tcPr>
            <w:tcW w:w="639" w:type="dxa"/>
            <w:vMerge/>
          </w:tcPr>
          <w:p w:rsidR="00163968" w:rsidRPr="00FD4158" w:rsidRDefault="00163968" w:rsidP="002A6090">
            <w:pPr>
              <w:jc w:val="center"/>
              <w:rPr>
                <w:b/>
                <w:bCs/>
                <w:sz w:val="20"/>
                <w:szCs w:val="20"/>
                <w:lang w:val="en-CA"/>
              </w:rPr>
            </w:pPr>
          </w:p>
        </w:tc>
        <w:tc>
          <w:tcPr>
            <w:tcW w:w="779" w:type="dxa"/>
          </w:tcPr>
          <w:p w:rsidR="00163968" w:rsidRPr="00FD4158" w:rsidRDefault="00163968" w:rsidP="002A6090">
            <w:pPr>
              <w:jc w:val="center"/>
              <w:rPr>
                <w:sz w:val="20"/>
                <w:szCs w:val="20"/>
                <w:lang w:val="en-CA"/>
              </w:rPr>
            </w:pPr>
            <w:r w:rsidRPr="00FD4158">
              <w:rPr>
                <w:sz w:val="20"/>
                <w:szCs w:val="20"/>
                <w:lang w:val="en-CA"/>
              </w:rPr>
              <w:t>2006</w:t>
            </w:r>
          </w:p>
        </w:tc>
        <w:tc>
          <w:tcPr>
            <w:tcW w:w="1984" w:type="dxa"/>
          </w:tcPr>
          <w:p w:rsidR="00163968" w:rsidRPr="00FD4158" w:rsidRDefault="00163968" w:rsidP="002A6090">
            <w:pPr>
              <w:jc w:val="center"/>
              <w:rPr>
                <w:sz w:val="20"/>
                <w:szCs w:val="20"/>
                <w:lang w:val="en-CA"/>
              </w:rPr>
            </w:pPr>
            <w:r w:rsidRPr="00FD4158">
              <w:rPr>
                <w:sz w:val="20"/>
                <w:szCs w:val="20"/>
                <w:lang w:val="en-CA"/>
              </w:rPr>
              <w:t>0 ~ 1,141</w:t>
            </w:r>
          </w:p>
        </w:tc>
        <w:tc>
          <w:tcPr>
            <w:tcW w:w="2127" w:type="dxa"/>
          </w:tcPr>
          <w:p w:rsidR="00163968" w:rsidRPr="00FD4158" w:rsidRDefault="00163968" w:rsidP="002A6090">
            <w:pPr>
              <w:jc w:val="center"/>
              <w:rPr>
                <w:sz w:val="20"/>
                <w:szCs w:val="20"/>
                <w:lang w:val="en-CA"/>
              </w:rPr>
            </w:pPr>
            <w:r w:rsidRPr="00FD4158">
              <w:rPr>
                <w:sz w:val="20"/>
                <w:szCs w:val="20"/>
                <w:lang w:val="en-CA"/>
              </w:rPr>
              <w:t xml:space="preserve">    5</w:t>
            </w:r>
          </w:p>
        </w:tc>
        <w:tc>
          <w:tcPr>
            <w:tcW w:w="2764" w:type="dxa"/>
            <w:vMerge/>
          </w:tcPr>
          <w:p w:rsidR="00163968" w:rsidRPr="00FD4158" w:rsidRDefault="00163968" w:rsidP="002A6090">
            <w:pPr>
              <w:jc w:val="center"/>
              <w:rPr>
                <w:sz w:val="20"/>
                <w:szCs w:val="20"/>
                <w:lang w:val="en-CA"/>
              </w:rPr>
            </w:pPr>
          </w:p>
        </w:tc>
      </w:tr>
      <w:tr w:rsidR="00163968" w:rsidRPr="00FD4158" w:rsidTr="00FD4158">
        <w:tc>
          <w:tcPr>
            <w:tcW w:w="639" w:type="dxa"/>
            <w:vMerge w:val="restart"/>
          </w:tcPr>
          <w:p w:rsidR="00163968" w:rsidRPr="00FD4158" w:rsidRDefault="00163968" w:rsidP="002A6090">
            <w:pPr>
              <w:jc w:val="center"/>
              <w:rPr>
                <w:b/>
                <w:bCs/>
                <w:sz w:val="20"/>
                <w:szCs w:val="20"/>
                <w:lang w:val="en-CA"/>
              </w:rPr>
            </w:pPr>
            <w:r w:rsidRPr="00FD4158">
              <w:rPr>
                <w:b/>
                <w:bCs/>
                <w:sz w:val="20"/>
                <w:szCs w:val="20"/>
                <w:lang w:val="en-CA"/>
              </w:rPr>
              <w:t>ON</w:t>
            </w:r>
          </w:p>
        </w:tc>
        <w:tc>
          <w:tcPr>
            <w:tcW w:w="779" w:type="dxa"/>
          </w:tcPr>
          <w:p w:rsidR="00163968" w:rsidRPr="00FD4158" w:rsidRDefault="00163968" w:rsidP="002A6090">
            <w:pPr>
              <w:jc w:val="center"/>
              <w:rPr>
                <w:sz w:val="20"/>
                <w:szCs w:val="20"/>
                <w:lang w:val="en-CA"/>
              </w:rPr>
            </w:pPr>
            <w:r w:rsidRPr="00FD4158">
              <w:rPr>
                <w:sz w:val="20"/>
                <w:szCs w:val="20"/>
                <w:lang w:val="en-CA"/>
              </w:rPr>
              <w:t>2004</w:t>
            </w:r>
          </w:p>
        </w:tc>
        <w:tc>
          <w:tcPr>
            <w:tcW w:w="1984" w:type="dxa"/>
          </w:tcPr>
          <w:p w:rsidR="00163968" w:rsidRPr="00FD4158" w:rsidRDefault="00163968" w:rsidP="002A6090">
            <w:pPr>
              <w:jc w:val="center"/>
              <w:rPr>
                <w:sz w:val="20"/>
                <w:szCs w:val="20"/>
                <w:lang w:val="en-CA"/>
              </w:rPr>
            </w:pPr>
            <w:r w:rsidRPr="00FD4158">
              <w:rPr>
                <w:sz w:val="20"/>
                <w:szCs w:val="20"/>
                <w:lang w:val="en-CA"/>
              </w:rPr>
              <w:t xml:space="preserve">   0 ~ 943</w:t>
            </w:r>
          </w:p>
        </w:tc>
        <w:tc>
          <w:tcPr>
            <w:tcW w:w="2127" w:type="dxa"/>
          </w:tcPr>
          <w:p w:rsidR="00163968" w:rsidRPr="00FD4158" w:rsidRDefault="00163968" w:rsidP="002A6090">
            <w:pPr>
              <w:jc w:val="center"/>
              <w:rPr>
                <w:sz w:val="20"/>
                <w:szCs w:val="20"/>
                <w:lang w:val="en-CA"/>
              </w:rPr>
            </w:pPr>
            <w:r w:rsidRPr="00FD4158">
              <w:rPr>
                <w:sz w:val="20"/>
                <w:szCs w:val="20"/>
                <w:lang w:val="en-CA"/>
              </w:rPr>
              <w:t>397</w:t>
            </w:r>
          </w:p>
        </w:tc>
        <w:tc>
          <w:tcPr>
            <w:tcW w:w="2764" w:type="dxa"/>
            <w:vMerge w:val="restart"/>
          </w:tcPr>
          <w:p w:rsidR="00163968" w:rsidRPr="00FD4158" w:rsidRDefault="00163968" w:rsidP="002A6090">
            <w:pPr>
              <w:jc w:val="center"/>
              <w:rPr>
                <w:sz w:val="20"/>
                <w:szCs w:val="20"/>
                <w:lang w:val="en-CA"/>
              </w:rPr>
            </w:pPr>
            <w:r>
              <w:rPr>
                <w:sz w:val="20"/>
                <w:szCs w:val="20"/>
                <w:lang w:val="en-CA"/>
              </w:rPr>
              <w:t>407</w:t>
            </w:r>
          </w:p>
        </w:tc>
      </w:tr>
      <w:tr w:rsidR="00163968" w:rsidRPr="00FD4158" w:rsidTr="00FD4158">
        <w:tc>
          <w:tcPr>
            <w:tcW w:w="639" w:type="dxa"/>
            <w:vMerge/>
          </w:tcPr>
          <w:p w:rsidR="00163968" w:rsidRPr="00FD4158" w:rsidRDefault="00163968" w:rsidP="002A6090">
            <w:pPr>
              <w:jc w:val="center"/>
              <w:rPr>
                <w:b/>
                <w:bCs/>
                <w:sz w:val="20"/>
                <w:szCs w:val="20"/>
                <w:lang w:val="en-CA"/>
              </w:rPr>
            </w:pPr>
          </w:p>
        </w:tc>
        <w:tc>
          <w:tcPr>
            <w:tcW w:w="779" w:type="dxa"/>
          </w:tcPr>
          <w:p w:rsidR="00163968" w:rsidRPr="00FD4158" w:rsidRDefault="00163968" w:rsidP="002A6090">
            <w:pPr>
              <w:jc w:val="center"/>
              <w:rPr>
                <w:sz w:val="20"/>
                <w:szCs w:val="20"/>
                <w:lang w:val="en-CA"/>
              </w:rPr>
            </w:pPr>
            <w:r w:rsidRPr="00FD4158">
              <w:rPr>
                <w:sz w:val="20"/>
                <w:szCs w:val="20"/>
                <w:lang w:val="en-CA"/>
              </w:rPr>
              <w:t>2005</w:t>
            </w:r>
          </w:p>
        </w:tc>
        <w:tc>
          <w:tcPr>
            <w:tcW w:w="1984" w:type="dxa"/>
          </w:tcPr>
          <w:p w:rsidR="00163968" w:rsidRPr="00FD4158" w:rsidRDefault="00163968" w:rsidP="002A6090">
            <w:pPr>
              <w:jc w:val="center"/>
              <w:rPr>
                <w:sz w:val="20"/>
                <w:szCs w:val="20"/>
                <w:lang w:val="en-CA"/>
              </w:rPr>
            </w:pPr>
            <w:r w:rsidRPr="00FD4158">
              <w:rPr>
                <w:sz w:val="20"/>
                <w:szCs w:val="20"/>
                <w:lang w:val="en-CA"/>
              </w:rPr>
              <w:t xml:space="preserve">   0 ~ 927</w:t>
            </w:r>
          </w:p>
        </w:tc>
        <w:tc>
          <w:tcPr>
            <w:tcW w:w="2127" w:type="dxa"/>
          </w:tcPr>
          <w:p w:rsidR="00163968" w:rsidRPr="00FD4158" w:rsidRDefault="00163968" w:rsidP="002A6090">
            <w:pPr>
              <w:jc w:val="center"/>
              <w:rPr>
                <w:sz w:val="20"/>
                <w:szCs w:val="20"/>
                <w:lang w:val="en-CA"/>
              </w:rPr>
            </w:pPr>
            <w:r w:rsidRPr="00FD4158">
              <w:rPr>
                <w:sz w:val="20"/>
                <w:szCs w:val="20"/>
                <w:lang w:val="en-CA"/>
              </w:rPr>
              <w:t>435</w:t>
            </w:r>
          </w:p>
        </w:tc>
        <w:tc>
          <w:tcPr>
            <w:tcW w:w="2764" w:type="dxa"/>
            <w:vMerge/>
          </w:tcPr>
          <w:p w:rsidR="00163968" w:rsidRPr="00FD4158" w:rsidRDefault="00163968" w:rsidP="002A6090">
            <w:pPr>
              <w:jc w:val="center"/>
              <w:rPr>
                <w:sz w:val="20"/>
                <w:szCs w:val="20"/>
                <w:lang w:val="en-CA"/>
              </w:rPr>
            </w:pPr>
          </w:p>
        </w:tc>
      </w:tr>
      <w:tr w:rsidR="00163968" w:rsidRPr="00FD4158" w:rsidTr="00FD4158">
        <w:tc>
          <w:tcPr>
            <w:tcW w:w="639" w:type="dxa"/>
            <w:vMerge/>
          </w:tcPr>
          <w:p w:rsidR="00163968" w:rsidRPr="00FD4158" w:rsidRDefault="00163968" w:rsidP="002A6090">
            <w:pPr>
              <w:jc w:val="center"/>
              <w:rPr>
                <w:b/>
                <w:bCs/>
                <w:sz w:val="20"/>
                <w:szCs w:val="20"/>
                <w:lang w:val="en-CA"/>
              </w:rPr>
            </w:pPr>
          </w:p>
        </w:tc>
        <w:tc>
          <w:tcPr>
            <w:tcW w:w="779" w:type="dxa"/>
          </w:tcPr>
          <w:p w:rsidR="00163968" w:rsidRPr="00FD4158" w:rsidRDefault="00163968" w:rsidP="002A6090">
            <w:pPr>
              <w:jc w:val="center"/>
              <w:rPr>
                <w:sz w:val="20"/>
                <w:szCs w:val="20"/>
                <w:lang w:val="en-CA"/>
              </w:rPr>
            </w:pPr>
            <w:r w:rsidRPr="00FD4158">
              <w:rPr>
                <w:sz w:val="20"/>
                <w:szCs w:val="20"/>
                <w:lang w:val="en-CA"/>
              </w:rPr>
              <w:t>2006</w:t>
            </w:r>
          </w:p>
        </w:tc>
        <w:tc>
          <w:tcPr>
            <w:tcW w:w="1984" w:type="dxa"/>
          </w:tcPr>
          <w:p w:rsidR="00163968" w:rsidRPr="00FD4158" w:rsidRDefault="00163968" w:rsidP="002A6090">
            <w:pPr>
              <w:jc w:val="center"/>
              <w:rPr>
                <w:sz w:val="20"/>
                <w:szCs w:val="20"/>
                <w:lang w:val="en-CA"/>
              </w:rPr>
            </w:pPr>
            <w:r w:rsidRPr="00FD4158">
              <w:rPr>
                <w:sz w:val="20"/>
                <w:szCs w:val="20"/>
                <w:lang w:val="en-CA"/>
              </w:rPr>
              <w:t xml:space="preserve">   0 ~ 953</w:t>
            </w:r>
          </w:p>
        </w:tc>
        <w:tc>
          <w:tcPr>
            <w:tcW w:w="2127" w:type="dxa"/>
          </w:tcPr>
          <w:p w:rsidR="00163968" w:rsidRPr="00FD4158" w:rsidRDefault="00163968" w:rsidP="002A6090">
            <w:pPr>
              <w:jc w:val="center"/>
              <w:rPr>
                <w:sz w:val="20"/>
                <w:szCs w:val="20"/>
                <w:lang w:val="en-CA"/>
              </w:rPr>
            </w:pPr>
            <w:r w:rsidRPr="00FD4158">
              <w:rPr>
                <w:sz w:val="20"/>
                <w:szCs w:val="20"/>
                <w:lang w:val="en-CA"/>
              </w:rPr>
              <w:t>408</w:t>
            </w:r>
          </w:p>
        </w:tc>
        <w:tc>
          <w:tcPr>
            <w:tcW w:w="2764" w:type="dxa"/>
            <w:vMerge/>
          </w:tcPr>
          <w:p w:rsidR="00163968" w:rsidRPr="00FD4158" w:rsidRDefault="00163968" w:rsidP="002A6090">
            <w:pPr>
              <w:jc w:val="center"/>
              <w:rPr>
                <w:sz w:val="20"/>
                <w:szCs w:val="20"/>
                <w:lang w:val="en-CA"/>
              </w:rPr>
            </w:pPr>
          </w:p>
        </w:tc>
      </w:tr>
      <w:tr w:rsidR="00163968" w:rsidRPr="00FD4158" w:rsidTr="00FD4158">
        <w:tc>
          <w:tcPr>
            <w:tcW w:w="639" w:type="dxa"/>
            <w:vMerge w:val="restart"/>
          </w:tcPr>
          <w:p w:rsidR="00163968" w:rsidRPr="00FD4158" w:rsidRDefault="00163968" w:rsidP="00BD4B28">
            <w:pPr>
              <w:jc w:val="center"/>
              <w:rPr>
                <w:b/>
                <w:bCs/>
                <w:sz w:val="20"/>
                <w:szCs w:val="20"/>
                <w:lang w:val="en-CA"/>
              </w:rPr>
            </w:pPr>
            <w:r w:rsidRPr="00FD4158">
              <w:rPr>
                <w:b/>
                <w:bCs/>
                <w:sz w:val="20"/>
                <w:szCs w:val="20"/>
                <w:lang w:val="en-CA"/>
              </w:rPr>
              <w:t>MB</w:t>
            </w:r>
          </w:p>
        </w:tc>
        <w:tc>
          <w:tcPr>
            <w:tcW w:w="779" w:type="dxa"/>
          </w:tcPr>
          <w:p w:rsidR="00163968" w:rsidRPr="00FD4158" w:rsidRDefault="00163968" w:rsidP="00BD4B28">
            <w:pPr>
              <w:jc w:val="center"/>
              <w:rPr>
                <w:sz w:val="20"/>
                <w:szCs w:val="20"/>
                <w:lang w:val="en-CA"/>
              </w:rPr>
            </w:pPr>
            <w:r w:rsidRPr="00FD4158">
              <w:rPr>
                <w:sz w:val="20"/>
                <w:szCs w:val="20"/>
                <w:lang w:val="en-CA"/>
              </w:rPr>
              <w:t>2004</w:t>
            </w:r>
          </w:p>
        </w:tc>
        <w:tc>
          <w:tcPr>
            <w:tcW w:w="1984" w:type="dxa"/>
          </w:tcPr>
          <w:p w:rsidR="00163968" w:rsidRPr="00FD4158" w:rsidRDefault="00163968" w:rsidP="00BD4B28">
            <w:pPr>
              <w:jc w:val="center"/>
              <w:rPr>
                <w:sz w:val="20"/>
                <w:szCs w:val="20"/>
                <w:lang w:val="en-CA"/>
              </w:rPr>
            </w:pPr>
            <w:r w:rsidRPr="00FD4158">
              <w:rPr>
                <w:sz w:val="20"/>
                <w:szCs w:val="20"/>
                <w:lang w:val="en-CA"/>
              </w:rPr>
              <w:t xml:space="preserve">   0 ~ 711</w:t>
            </w:r>
          </w:p>
        </w:tc>
        <w:tc>
          <w:tcPr>
            <w:tcW w:w="2127" w:type="dxa"/>
          </w:tcPr>
          <w:p w:rsidR="00163968" w:rsidRPr="00FD4158" w:rsidRDefault="00163968" w:rsidP="00BD4B28">
            <w:pPr>
              <w:jc w:val="center"/>
              <w:rPr>
                <w:sz w:val="20"/>
                <w:szCs w:val="20"/>
                <w:lang w:val="en-CA"/>
              </w:rPr>
            </w:pPr>
            <w:r w:rsidRPr="00FD4158">
              <w:rPr>
                <w:sz w:val="20"/>
                <w:szCs w:val="20"/>
                <w:lang w:val="en-CA"/>
              </w:rPr>
              <w:t xml:space="preserve">    2</w:t>
            </w:r>
          </w:p>
        </w:tc>
        <w:tc>
          <w:tcPr>
            <w:tcW w:w="2764" w:type="dxa"/>
            <w:vMerge w:val="restart"/>
          </w:tcPr>
          <w:p w:rsidR="00163968" w:rsidRPr="00FD4158" w:rsidRDefault="00163968" w:rsidP="002A6090">
            <w:pPr>
              <w:jc w:val="center"/>
              <w:rPr>
                <w:sz w:val="20"/>
                <w:szCs w:val="20"/>
                <w:lang w:val="en-CA"/>
              </w:rPr>
            </w:pPr>
            <w:r>
              <w:rPr>
                <w:sz w:val="20"/>
                <w:szCs w:val="20"/>
                <w:lang w:val="en-CA"/>
              </w:rPr>
              <w:t>1</w:t>
            </w:r>
          </w:p>
        </w:tc>
      </w:tr>
      <w:tr w:rsidR="00163968" w:rsidRPr="00FD4158" w:rsidTr="00FD4158">
        <w:tc>
          <w:tcPr>
            <w:tcW w:w="639" w:type="dxa"/>
            <w:vMerge/>
          </w:tcPr>
          <w:p w:rsidR="00163968" w:rsidRPr="00FD4158" w:rsidRDefault="00163968" w:rsidP="002A6090">
            <w:pPr>
              <w:jc w:val="center"/>
              <w:rPr>
                <w:b/>
                <w:bCs/>
                <w:sz w:val="20"/>
                <w:szCs w:val="20"/>
                <w:lang w:val="en-CA"/>
              </w:rPr>
            </w:pPr>
          </w:p>
        </w:tc>
        <w:tc>
          <w:tcPr>
            <w:tcW w:w="779" w:type="dxa"/>
          </w:tcPr>
          <w:p w:rsidR="00163968" w:rsidRPr="00FD4158" w:rsidRDefault="00163968" w:rsidP="002A6090">
            <w:pPr>
              <w:jc w:val="center"/>
              <w:rPr>
                <w:sz w:val="20"/>
                <w:szCs w:val="20"/>
                <w:lang w:val="en-CA"/>
              </w:rPr>
            </w:pPr>
            <w:r w:rsidRPr="00FD4158">
              <w:rPr>
                <w:sz w:val="20"/>
                <w:szCs w:val="20"/>
                <w:lang w:val="en-CA"/>
              </w:rPr>
              <w:t>2005</w:t>
            </w:r>
          </w:p>
        </w:tc>
        <w:tc>
          <w:tcPr>
            <w:tcW w:w="1984" w:type="dxa"/>
          </w:tcPr>
          <w:p w:rsidR="00163968" w:rsidRPr="00FD4158" w:rsidRDefault="00163968" w:rsidP="002A6090">
            <w:pPr>
              <w:jc w:val="center"/>
              <w:rPr>
                <w:sz w:val="20"/>
                <w:szCs w:val="20"/>
                <w:lang w:val="en-CA"/>
              </w:rPr>
            </w:pPr>
            <w:r w:rsidRPr="00FD4158">
              <w:rPr>
                <w:sz w:val="20"/>
                <w:szCs w:val="20"/>
                <w:lang w:val="en-CA"/>
              </w:rPr>
              <w:t xml:space="preserve">   0 ~ 796</w:t>
            </w:r>
          </w:p>
        </w:tc>
        <w:tc>
          <w:tcPr>
            <w:tcW w:w="2127" w:type="dxa"/>
          </w:tcPr>
          <w:p w:rsidR="00163968" w:rsidRPr="00FD4158" w:rsidRDefault="00163968" w:rsidP="002A6090">
            <w:pPr>
              <w:jc w:val="center"/>
              <w:rPr>
                <w:sz w:val="20"/>
                <w:szCs w:val="20"/>
                <w:lang w:val="en-CA"/>
              </w:rPr>
            </w:pPr>
            <w:r w:rsidRPr="00FD4158">
              <w:rPr>
                <w:sz w:val="20"/>
                <w:szCs w:val="20"/>
                <w:lang w:val="en-CA"/>
              </w:rPr>
              <w:t xml:space="preserve">    0</w:t>
            </w:r>
          </w:p>
        </w:tc>
        <w:tc>
          <w:tcPr>
            <w:tcW w:w="2764" w:type="dxa"/>
            <w:vMerge/>
          </w:tcPr>
          <w:p w:rsidR="00163968" w:rsidRPr="00FD4158" w:rsidRDefault="00163968" w:rsidP="002A6090">
            <w:pPr>
              <w:jc w:val="center"/>
              <w:rPr>
                <w:sz w:val="20"/>
                <w:szCs w:val="20"/>
                <w:lang w:val="en-CA"/>
              </w:rPr>
            </w:pPr>
          </w:p>
        </w:tc>
      </w:tr>
      <w:tr w:rsidR="00163968" w:rsidRPr="00FD4158" w:rsidTr="00FD4158">
        <w:tc>
          <w:tcPr>
            <w:tcW w:w="639" w:type="dxa"/>
            <w:vMerge/>
          </w:tcPr>
          <w:p w:rsidR="00163968" w:rsidRPr="00FD4158" w:rsidRDefault="00163968" w:rsidP="002A6090">
            <w:pPr>
              <w:jc w:val="center"/>
              <w:rPr>
                <w:b/>
                <w:bCs/>
                <w:sz w:val="20"/>
                <w:szCs w:val="20"/>
                <w:lang w:val="en-CA"/>
              </w:rPr>
            </w:pPr>
          </w:p>
        </w:tc>
        <w:tc>
          <w:tcPr>
            <w:tcW w:w="779" w:type="dxa"/>
          </w:tcPr>
          <w:p w:rsidR="00163968" w:rsidRPr="00FD4158" w:rsidRDefault="00163968" w:rsidP="002A6090">
            <w:pPr>
              <w:jc w:val="center"/>
              <w:rPr>
                <w:sz w:val="20"/>
                <w:szCs w:val="20"/>
                <w:lang w:val="en-CA"/>
              </w:rPr>
            </w:pPr>
            <w:r w:rsidRPr="00FD4158">
              <w:rPr>
                <w:sz w:val="20"/>
                <w:szCs w:val="20"/>
                <w:lang w:val="en-CA"/>
              </w:rPr>
              <w:t>2006</w:t>
            </w:r>
          </w:p>
        </w:tc>
        <w:tc>
          <w:tcPr>
            <w:tcW w:w="1984" w:type="dxa"/>
          </w:tcPr>
          <w:p w:rsidR="00163968" w:rsidRPr="00FD4158" w:rsidRDefault="00163968" w:rsidP="002A6090">
            <w:pPr>
              <w:jc w:val="center"/>
              <w:rPr>
                <w:sz w:val="20"/>
                <w:szCs w:val="20"/>
                <w:lang w:val="en-CA"/>
              </w:rPr>
            </w:pPr>
            <w:r w:rsidRPr="00FD4158">
              <w:rPr>
                <w:sz w:val="20"/>
                <w:szCs w:val="20"/>
                <w:lang w:val="en-CA"/>
              </w:rPr>
              <w:t xml:space="preserve">   0 ~ 744</w:t>
            </w:r>
          </w:p>
        </w:tc>
        <w:tc>
          <w:tcPr>
            <w:tcW w:w="2127" w:type="dxa"/>
          </w:tcPr>
          <w:p w:rsidR="00163968" w:rsidRPr="00FD4158" w:rsidRDefault="00163968" w:rsidP="002A6090">
            <w:pPr>
              <w:jc w:val="center"/>
              <w:rPr>
                <w:sz w:val="20"/>
                <w:szCs w:val="20"/>
                <w:lang w:val="en-CA"/>
              </w:rPr>
            </w:pPr>
            <w:r w:rsidRPr="00FD4158">
              <w:rPr>
                <w:sz w:val="20"/>
                <w:szCs w:val="20"/>
                <w:lang w:val="en-CA"/>
              </w:rPr>
              <w:t xml:space="preserve">    1</w:t>
            </w:r>
          </w:p>
        </w:tc>
        <w:tc>
          <w:tcPr>
            <w:tcW w:w="2764" w:type="dxa"/>
            <w:vMerge/>
          </w:tcPr>
          <w:p w:rsidR="00163968" w:rsidRPr="00FD4158" w:rsidRDefault="00163968" w:rsidP="002A6090">
            <w:pPr>
              <w:jc w:val="center"/>
              <w:rPr>
                <w:sz w:val="20"/>
                <w:szCs w:val="20"/>
                <w:lang w:val="en-CA"/>
              </w:rPr>
            </w:pPr>
          </w:p>
        </w:tc>
      </w:tr>
      <w:tr w:rsidR="00163968" w:rsidRPr="00FD4158" w:rsidTr="00FD4158">
        <w:tc>
          <w:tcPr>
            <w:tcW w:w="639" w:type="dxa"/>
            <w:vMerge w:val="restart"/>
          </w:tcPr>
          <w:p w:rsidR="00163968" w:rsidRPr="00FD4158" w:rsidRDefault="00163968" w:rsidP="00BD4B28">
            <w:pPr>
              <w:jc w:val="center"/>
              <w:rPr>
                <w:b/>
                <w:bCs/>
                <w:sz w:val="20"/>
                <w:szCs w:val="20"/>
                <w:lang w:val="en-CA"/>
              </w:rPr>
            </w:pPr>
            <w:r w:rsidRPr="00FD4158">
              <w:rPr>
                <w:b/>
                <w:bCs/>
                <w:sz w:val="20"/>
                <w:szCs w:val="20"/>
                <w:lang w:val="en-CA"/>
              </w:rPr>
              <w:t>SK</w:t>
            </w:r>
          </w:p>
        </w:tc>
        <w:tc>
          <w:tcPr>
            <w:tcW w:w="779" w:type="dxa"/>
          </w:tcPr>
          <w:p w:rsidR="00163968" w:rsidRPr="00FD4158" w:rsidRDefault="00163968" w:rsidP="00BD4B28">
            <w:pPr>
              <w:jc w:val="center"/>
              <w:rPr>
                <w:sz w:val="20"/>
                <w:szCs w:val="20"/>
                <w:lang w:val="en-CA"/>
              </w:rPr>
            </w:pPr>
            <w:r w:rsidRPr="00FD4158">
              <w:rPr>
                <w:sz w:val="20"/>
                <w:szCs w:val="20"/>
                <w:lang w:val="en-CA"/>
              </w:rPr>
              <w:t>2004</w:t>
            </w:r>
          </w:p>
        </w:tc>
        <w:tc>
          <w:tcPr>
            <w:tcW w:w="1984" w:type="dxa"/>
          </w:tcPr>
          <w:p w:rsidR="00163968" w:rsidRPr="00FD4158" w:rsidRDefault="00163968" w:rsidP="00BD4B28">
            <w:pPr>
              <w:jc w:val="center"/>
              <w:rPr>
                <w:sz w:val="20"/>
                <w:szCs w:val="20"/>
                <w:lang w:val="en-CA"/>
              </w:rPr>
            </w:pPr>
            <w:r w:rsidRPr="00FD4158">
              <w:rPr>
                <w:sz w:val="20"/>
                <w:szCs w:val="20"/>
                <w:lang w:val="en-CA"/>
              </w:rPr>
              <w:t xml:space="preserve">   0 ~ 563</w:t>
            </w:r>
          </w:p>
        </w:tc>
        <w:tc>
          <w:tcPr>
            <w:tcW w:w="2127" w:type="dxa"/>
          </w:tcPr>
          <w:p w:rsidR="00163968" w:rsidRPr="00FD4158" w:rsidRDefault="00163968" w:rsidP="00BD4B28">
            <w:pPr>
              <w:jc w:val="center"/>
              <w:rPr>
                <w:sz w:val="20"/>
                <w:szCs w:val="20"/>
                <w:lang w:val="en-CA"/>
              </w:rPr>
            </w:pPr>
            <w:r w:rsidRPr="00FD4158">
              <w:rPr>
                <w:sz w:val="20"/>
                <w:szCs w:val="20"/>
                <w:lang w:val="en-CA"/>
              </w:rPr>
              <w:t>243</w:t>
            </w:r>
          </w:p>
        </w:tc>
        <w:tc>
          <w:tcPr>
            <w:tcW w:w="2764" w:type="dxa"/>
            <w:vMerge w:val="restart"/>
          </w:tcPr>
          <w:p w:rsidR="00163968" w:rsidRPr="00FD4158" w:rsidRDefault="00163968" w:rsidP="002A6090">
            <w:pPr>
              <w:jc w:val="center"/>
              <w:rPr>
                <w:sz w:val="20"/>
                <w:szCs w:val="20"/>
                <w:lang w:val="en-CA"/>
              </w:rPr>
            </w:pPr>
            <w:r>
              <w:rPr>
                <w:sz w:val="20"/>
                <w:szCs w:val="20"/>
                <w:lang w:val="en-CA"/>
              </w:rPr>
              <w:t>225</w:t>
            </w:r>
          </w:p>
        </w:tc>
      </w:tr>
      <w:tr w:rsidR="00163968" w:rsidRPr="00FD4158" w:rsidTr="00FD4158">
        <w:tc>
          <w:tcPr>
            <w:tcW w:w="639" w:type="dxa"/>
            <w:vMerge/>
          </w:tcPr>
          <w:p w:rsidR="00163968" w:rsidRPr="00FD4158" w:rsidRDefault="00163968" w:rsidP="002A6090">
            <w:pPr>
              <w:jc w:val="center"/>
              <w:rPr>
                <w:b/>
                <w:bCs/>
                <w:sz w:val="20"/>
                <w:szCs w:val="20"/>
                <w:lang w:val="en-CA"/>
              </w:rPr>
            </w:pPr>
          </w:p>
        </w:tc>
        <w:tc>
          <w:tcPr>
            <w:tcW w:w="779" w:type="dxa"/>
          </w:tcPr>
          <w:p w:rsidR="00163968" w:rsidRPr="00FD4158" w:rsidRDefault="00163968" w:rsidP="002A6090">
            <w:pPr>
              <w:jc w:val="center"/>
              <w:rPr>
                <w:sz w:val="20"/>
                <w:szCs w:val="20"/>
                <w:lang w:val="en-CA"/>
              </w:rPr>
            </w:pPr>
            <w:r w:rsidRPr="00FD4158">
              <w:rPr>
                <w:sz w:val="20"/>
                <w:szCs w:val="20"/>
                <w:lang w:val="en-CA"/>
              </w:rPr>
              <w:t>2005</w:t>
            </w:r>
          </w:p>
        </w:tc>
        <w:tc>
          <w:tcPr>
            <w:tcW w:w="1984" w:type="dxa"/>
          </w:tcPr>
          <w:p w:rsidR="00163968" w:rsidRPr="00FD4158" w:rsidRDefault="00163968" w:rsidP="002A6090">
            <w:pPr>
              <w:jc w:val="center"/>
              <w:rPr>
                <w:sz w:val="20"/>
                <w:szCs w:val="20"/>
                <w:lang w:val="en-CA"/>
              </w:rPr>
            </w:pPr>
            <w:r w:rsidRPr="00FD4158">
              <w:rPr>
                <w:sz w:val="20"/>
                <w:szCs w:val="20"/>
                <w:lang w:val="en-CA"/>
              </w:rPr>
              <w:t xml:space="preserve">   0 ~ 562</w:t>
            </w:r>
          </w:p>
        </w:tc>
        <w:tc>
          <w:tcPr>
            <w:tcW w:w="2127" w:type="dxa"/>
          </w:tcPr>
          <w:p w:rsidR="00163968" w:rsidRPr="00FD4158" w:rsidRDefault="00163968" w:rsidP="002A6090">
            <w:pPr>
              <w:jc w:val="center"/>
              <w:rPr>
                <w:sz w:val="20"/>
                <w:szCs w:val="20"/>
                <w:lang w:val="en-CA"/>
              </w:rPr>
            </w:pPr>
            <w:r w:rsidRPr="00FD4158">
              <w:rPr>
                <w:sz w:val="20"/>
                <w:szCs w:val="20"/>
                <w:lang w:val="en-CA"/>
              </w:rPr>
              <w:t>254</w:t>
            </w:r>
          </w:p>
        </w:tc>
        <w:tc>
          <w:tcPr>
            <w:tcW w:w="2764" w:type="dxa"/>
            <w:vMerge/>
          </w:tcPr>
          <w:p w:rsidR="00163968" w:rsidRPr="00FD4158" w:rsidRDefault="00163968" w:rsidP="002A6090">
            <w:pPr>
              <w:jc w:val="center"/>
              <w:rPr>
                <w:sz w:val="20"/>
                <w:szCs w:val="20"/>
                <w:lang w:val="en-CA"/>
              </w:rPr>
            </w:pPr>
          </w:p>
        </w:tc>
      </w:tr>
      <w:tr w:rsidR="00163968" w:rsidRPr="00FD4158" w:rsidTr="00FD4158">
        <w:tc>
          <w:tcPr>
            <w:tcW w:w="639" w:type="dxa"/>
            <w:vMerge/>
          </w:tcPr>
          <w:p w:rsidR="00163968" w:rsidRPr="00FD4158" w:rsidRDefault="00163968" w:rsidP="002A6090">
            <w:pPr>
              <w:jc w:val="center"/>
              <w:rPr>
                <w:b/>
                <w:bCs/>
                <w:sz w:val="20"/>
                <w:szCs w:val="20"/>
                <w:lang w:val="en-CA"/>
              </w:rPr>
            </w:pPr>
          </w:p>
        </w:tc>
        <w:tc>
          <w:tcPr>
            <w:tcW w:w="779" w:type="dxa"/>
          </w:tcPr>
          <w:p w:rsidR="00163968" w:rsidRPr="00FD4158" w:rsidRDefault="00163968" w:rsidP="002A6090">
            <w:pPr>
              <w:jc w:val="center"/>
              <w:rPr>
                <w:sz w:val="20"/>
                <w:szCs w:val="20"/>
                <w:lang w:val="en-CA"/>
              </w:rPr>
            </w:pPr>
            <w:r w:rsidRPr="00FD4158">
              <w:rPr>
                <w:sz w:val="20"/>
                <w:szCs w:val="20"/>
                <w:lang w:val="en-CA"/>
              </w:rPr>
              <w:t>2006</w:t>
            </w:r>
          </w:p>
        </w:tc>
        <w:tc>
          <w:tcPr>
            <w:tcW w:w="1984" w:type="dxa"/>
          </w:tcPr>
          <w:p w:rsidR="00163968" w:rsidRPr="00FD4158" w:rsidRDefault="00163968" w:rsidP="002A6090">
            <w:pPr>
              <w:jc w:val="center"/>
              <w:rPr>
                <w:sz w:val="20"/>
                <w:szCs w:val="20"/>
                <w:lang w:val="en-CA"/>
              </w:rPr>
            </w:pPr>
            <w:r w:rsidRPr="00FD4158">
              <w:rPr>
                <w:sz w:val="20"/>
                <w:szCs w:val="20"/>
                <w:lang w:val="en-CA"/>
              </w:rPr>
              <w:t xml:space="preserve">   0 ~ 549</w:t>
            </w:r>
          </w:p>
        </w:tc>
        <w:tc>
          <w:tcPr>
            <w:tcW w:w="2127" w:type="dxa"/>
          </w:tcPr>
          <w:p w:rsidR="00163968" w:rsidRPr="00FD4158" w:rsidRDefault="00163968" w:rsidP="002A6090">
            <w:pPr>
              <w:jc w:val="center"/>
              <w:rPr>
                <w:sz w:val="20"/>
                <w:szCs w:val="20"/>
                <w:lang w:val="en-CA"/>
              </w:rPr>
            </w:pPr>
            <w:r w:rsidRPr="00FD4158">
              <w:rPr>
                <w:sz w:val="20"/>
                <w:szCs w:val="20"/>
                <w:lang w:val="en-CA"/>
              </w:rPr>
              <w:t>199</w:t>
            </w:r>
          </w:p>
        </w:tc>
        <w:tc>
          <w:tcPr>
            <w:tcW w:w="2764" w:type="dxa"/>
            <w:vMerge/>
          </w:tcPr>
          <w:p w:rsidR="00163968" w:rsidRPr="00FD4158" w:rsidRDefault="00163968" w:rsidP="002A6090">
            <w:pPr>
              <w:jc w:val="center"/>
              <w:rPr>
                <w:sz w:val="20"/>
                <w:szCs w:val="20"/>
                <w:lang w:val="en-CA"/>
              </w:rPr>
            </w:pPr>
          </w:p>
        </w:tc>
      </w:tr>
      <w:tr w:rsidR="00163968" w:rsidRPr="00FD4158" w:rsidTr="00FD4158">
        <w:tc>
          <w:tcPr>
            <w:tcW w:w="639" w:type="dxa"/>
            <w:vMerge w:val="restart"/>
          </w:tcPr>
          <w:p w:rsidR="00163968" w:rsidRPr="00FD4158" w:rsidRDefault="00163968" w:rsidP="00BD4B28">
            <w:pPr>
              <w:jc w:val="center"/>
              <w:rPr>
                <w:b/>
                <w:bCs/>
                <w:sz w:val="20"/>
                <w:szCs w:val="20"/>
                <w:lang w:val="en-CA"/>
              </w:rPr>
            </w:pPr>
            <w:r w:rsidRPr="00FD4158">
              <w:rPr>
                <w:b/>
                <w:bCs/>
                <w:sz w:val="20"/>
                <w:szCs w:val="20"/>
                <w:lang w:val="en-CA"/>
              </w:rPr>
              <w:t>AB</w:t>
            </w:r>
          </w:p>
        </w:tc>
        <w:tc>
          <w:tcPr>
            <w:tcW w:w="779" w:type="dxa"/>
          </w:tcPr>
          <w:p w:rsidR="00163968" w:rsidRPr="00FD4158" w:rsidRDefault="00163968" w:rsidP="00BD4B28">
            <w:pPr>
              <w:jc w:val="center"/>
              <w:rPr>
                <w:sz w:val="20"/>
                <w:szCs w:val="20"/>
                <w:lang w:val="en-CA"/>
              </w:rPr>
            </w:pPr>
            <w:r w:rsidRPr="00FD4158">
              <w:rPr>
                <w:sz w:val="20"/>
                <w:szCs w:val="20"/>
                <w:lang w:val="en-CA"/>
              </w:rPr>
              <w:t>2004</w:t>
            </w:r>
          </w:p>
        </w:tc>
        <w:tc>
          <w:tcPr>
            <w:tcW w:w="1984" w:type="dxa"/>
          </w:tcPr>
          <w:p w:rsidR="00163968" w:rsidRPr="00FD4158" w:rsidRDefault="00163968" w:rsidP="00BD4B28">
            <w:pPr>
              <w:jc w:val="center"/>
              <w:rPr>
                <w:sz w:val="20"/>
                <w:szCs w:val="20"/>
                <w:lang w:val="en-CA"/>
              </w:rPr>
            </w:pPr>
            <w:r w:rsidRPr="00FD4158">
              <w:rPr>
                <w:sz w:val="20"/>
                <w:szCs w:val="20"/>
                <w:lang w:val="en-CA"/>
              </w:rPr>
              <w:t>0 ~ 1,075</w:t>
            </w:r>
          </w:p>
        </w:tc>
        <w:tc>
          <w:tcPr>
            <w:tcW w:w="2127" w:type="dxa"/>
          </w:tcPr>
          <w:p w:rsidR="00163968" w:rsidRPr="00FD4158" w:rsidRDefault="00163968" w:rsidP="00BD4B28">
            <w:pPr>
              <w:jc w:val="center"/>
              <w:rPr>
                <w:sz w:val="20"/>
                <w:szCs w:val="20"/>
                <w:lang w:val="en-CA"/>
              </w:rPr>
            </w:pPr>
            <w:r w:rsidRPr="00FD4158">
              <w:rPr>
                <w:sz w:val="20"/>
                <w:szCs w:val="20"/>
                <w:lang w:val="en-CA"/>
              </w:rPr>
              <w:t>947</w:t>
            </w:r>
          </w:p>
        </w:tc>
        <w:tc>
          <w:tcPr>
            <w:tcW w:w="2764" w:type="dxa"/>
            <w:vMerge w:val="restart"/>
          </w:tcPr>
          <w:p w:rsidR="00163968" w:rsidRPr="00FD4158" w:rsidRDefault="00163968" w:rsidP="002A6090">
            <w:pPr>
              <w:jc w:val="center"/>
              <w:rPr>
                <w:sz w:val="20"/>
                <w:szCs w:val="20"/>
                <w:lang w:val="en-CA"/>
              </w:rPr>
            </w:pPr>
            <w:r>
              <w:rPr>
                <w:sz w:val="20"/>
                <w:szCs w:val="20"/>
                <w:lang w:val="en-CA"/>
              </w:rPr>
              <w:t>937</w:t>
            </w:r>
          </w:p>
        </w:tc>
      </w:tr>
      <w:tr w:rsidR="00163968" w:rsidRPr="00FD4158" w:rsidTr="00FD4158">
        <w:tc>
          <w:tcPr>
            <w:tcW w:w="639" w:type="dxa"/>
            <w:vMerge/>
          </w:tcPr>
          <w:p w:rsidR="00163968" w:rsidRPr="00FD4158" w:rsidRDefault="00163968" w:rsidP="002A6090">
            <w:pPr>
              <w:jc w:val="center"/>
              <w:rPr>
                <w:b/>
                <w:bCs/>
                <w:sz w:val="20"/>
                <w:szCs w:val="20"/>
                <w:lang w:val="en-CA"/>
              </w:rPr>
            </w:pPr>
          </w:p>
        </w:tc>
        <w:tc>
          <w:tcPr>
            <w:tcW w:w="779" w:type="dxa"/>
          </w:tcPr>
          <w:p w:rsidR="00163968" w:rsidRPr="00FD4158" w:rsidRDefault="00163968" w:rsidP="002A6090">
            <w:pPr>
              <w:jc w:val="center"/>
              <w:rPr>
                <w:sz w:val="20"/>
                <w:szCs w:val="20"/>
                <w:lang w:val="en-CA"/>
              </w:rPr>
            </w:pPr>
            <w:r w:rsidRPr="00FD4158">
              <w:rPr>
                <w:sz w:val="20"/>
                <w:szCs w:val="20"/>
                <w:lang w:val="en-CA"/>
              </w:rPr>
              <w:t>2005</w:t>
            </w:r>
          </w:p>
        </w:tc>
        <w:tc>
          <w:tcPr>
            <w:tcW w:w="1984" w:type="dxa"/>
          </w:tcPr>
          <w:p w:rsidR="00163968" w:rsidRPr="00FD4158" w:rsidRDefault="00163968" w:rsidP="002A6090">
            <w:pPr>
              <w:jc w:val="center"/>
              <w:rPr>
                <w:sz w:val="20"/>
                <w:szCs w:val="20"/>
                <w:lang w:val="en-CA"/>
              </w:rPr>
            </w:pPr>
            <w:r w:rsidRPr="00FD4158">
              <w:rPr>
                <w:sz w:val="20"/>
                <w:szCs w:val="20"/>
                <w:lang w:val="en-CA"/>
              </w:rPr>
              <w:t>0 ~ 1,052</w:t>
            </w:r>
          </w:p>
        </w:tc>
        <w:tc>
          <w:tcPr>
            <w:tcW w:w="2127" w:type="dxa"/>
          </w:tcPr>
          <w:p w:rsidR="00163968" w:rsidRPr="00FD4158" w:rsidRDefault="00163968" w:rsidP="002A6090">
            <w:pPr>
              <w:jc w:val="center"/>
              <w:rPr>
                <w:sz w:val="20"/>
                <w:szCs w:val="20"/>
                <w:lang w:val="en-CA"/>
              </w:rPr>
            </w:pPr>
            <w:r w:rsidRPr="00FD4158">
              <w:rPr>
                <w:sz w:val="20"/>
                <w:szCs w:val="20"/>
                <w:lang w:val="en-CA"/>
              </w:rPr>
              <w:t>905</w:t>
            </w:r>
          </w:p>
        </w:tc>
        <w:tc>
          <w:tcPr>
            <w:tcW w:w="2764" w:type="dxa"/>
            <w:vMerge/>
          </w:tcPr>
          <w:p w:rsidR="00163968" w:rsidRPr="00FD4158" w:rsidRDefault="00163968" w:rsidP="002A6090">
            <w:pPr>
              <w:jc w:val="center"/>
              <w:rPr>
                <w:sz w:val="20"/>
                <w:szCs w:val="20"/>
                <w:lang w:val="en-CA"/>
              </w:rPr>
            </w:pPr>
          </w:p>
        </w:tc>
      </w:tr>
      <w:tr w:rsidR="00163968" w:rsidRPr="00FD4158" w:rsidTr="00FD4158">
        <w:tc>
          <w:tcPr>
            <w:tcW w:w="639" w:type="dxa"/>
            <w:vMerge/>
          </w:tcPr>
          <w:p w:rsidR="00163968" w:rsidRPr="00FD4158" w:rsidRDefault="00163968" w:rsidP="002A6090">
            <w:pPr>
              <w:jc w:val="center"/>
              <w:rPr>
                <w:b/>
                <w:bCs/>
                <w:sz w:val="20"/>
                <w:szCs w:val="20"/>
                <w:lang w:val="en-CA"/>
              </w:rPr>
            </w:pPr>
          </w:p>
        </w:tc>
        <w:tc>
          <w:tcPr>
            <w:tcW w:w="779" w:type="dxa"/>
          </w:tcPr>
          <w:p w:rsidR="00163968" w:rsidRPr="00FD4158" w:rsidRDefault="00163968" w:rsidP="002A6090">
            <w:pPr>
              <w:jc w:val="center"/>
              <w:rPr>
                <w:sz w:val="20"/>
                <w:szCs w:val="20"/>
                <w:lang w:val="en-CA"/>
              </w:rPr>
            </w:pPr>
            <w:r w:rsidRPr="00FD4158">
              <w:rPr>
                <w:sz w:val="20"/>
                <w:szCs w:val="20"/>
                <w:lang w:val="en-CA"/>
              </w:rPr>
              <w:t>2006</w:t>
            </w:r>
          </w:p>
        </w:tc>
        <w:tc>
          <w:tcPr>
            <w:tcW w:w="1984" w:type="dxa"/>
          </w:tcPr>
          <w:p w:rsidR="00163968" w:rsidRPr="00FD4158" w:rsidRDefault="00163968" w:rsidP="002A6090">
            <w:pPr>
              <w:jc w:val="center"/>
              <w:rPr>
                <w:sz w:val="20"/>
                <w:szCs w:val="20"/>
                <w:lang w:val="en-CA"/>
              </w:rPr>
            </w:pPr>
            <w:r w:rsidRPr="00FD4158">
              <w:rPr>
                <w:sz w:val="20"/>
                <w:szCs w:val="20"/>
                <w:lang w:val="en-CA"/>
              </w:rPr>
              <w:t>0 ~ 1,136</w:t>
            </w:r>
          </w:p>
        </w:tc>
        <w:tc>
          <w:tcPr>
            <w:tcW w:w="2127" w:type="dxa"/>
          </w:tcPr>
          <w:p w:rsidR="00163968" w:rsidRPr="00FD4158" w:rsidRDefault="00163968" w:rsidP="002A6090">
            <w:pPr>
              <w:jc w:val="center"/>
              <w:rPr>
                <w:sz w:val="20"/>
                <w:szCs w:val="20"/>
                <w:lang w:val="en-CA"/>
              </w:rPr>
            </w:pPr>
            <w:r w:rsidRPr="00FD4158">
              <w:rPr>
                <w:sz w:val="20"/>
                <w:szCs w:val="20"/>
                <w:lang w:val="en-CA"/>
              </w:rPr>
              <w:t>965</w:t>
            </w:r>
          </w:p>
        </w:tc>
        <w:tc>
          <w:tcPr>
            <w:tcW w:w="2764" w:type="dxa"/>
            <w:vMerge/>
          </w:tcPr>
          <w:p w:rsidR="00163968" w:rsidRPr="00FD4158" w:rsidRDefault="00163968" w:rsidP="002A6090">
            <w:pPr>
              <w:jc w:val="center"/>
              <w:rPr>
                <w:sz w:val="20"/>
                <w:szCs w:val="20"/>
                <w:lang w:val="en-CA"/>
              </w:rPr>
            </w:pPr>
          </w:p>
        </w:tc>
      </w:tr>
      <w:tr w:rsidR="00163968" w:rsidRPr="00FD4158" w:rsidTr="00FD4158">
        <w:tc>
          <w:tcPr>
            <w:tcW w:w="639" w:type="dxa"/>
            <w:vMerge w:val="restart"/>
          </w:tcPr>
          <w:p w:rsidR="00163968" w:rsidRPr="00FD4158" w:rsidRDefault="00163968" w:rsidP="00BD4B28">
            <w:pPr>
              <w:jc w:val="center"/>
              <w:rPr>
                <w:b/>
                <w:bCs/>
                <w:sz w:val="20"/>
                <w:szCs w:val="20"/>
                <w:lang w:val="en-CA"/>
              </w:rPr>
            </w:pPr>
            <w:r w:rsidRPr="00FD4158">
              <w:rPr>
                <w:b/>
                <w:bCs/>
                <w:sz w:val="20"/>
                <w:szCs w:val="20"/>
                <w:lang w:val="en-CA"/>
              </w:rPr>
              <w:t>BC</w:t>
            </w:r>
          </w:p>
        </w:tc>
        <w:tc>
          <w:tcPr>
            <w:tcW w:w="779" w:type="dxa"/>
          </w:tcPr>
          <w:p w:rsidR="00163968" w:rsidRPr="00FD4158" w:rsidRDefault="00163968" w:rsidP="00BD4B28">
            <w:pPr>
              <w:jc w:val="center"/>
              <w:rPr>
                <w:sz w:val="20"/>
                <w:szCs w:val="20"/>
                <w:lang w:val="en-CA"/>
              </w:rPr>
            </w:pPr>
            <w:r w:rsidRPr="00FD4158">
              <w:rPr>
                <w:sz w:val="20"/>
                <w:szCs w:val="20"/>
                <w:lang w:val="en-CA"/>
              </w:rPr>
              <w:t>2004</w:t>
            </w:r>
          </w:p>
        </w:tc>
        <w:tc>
          <w:tcPr>
            <w:tcW w:w="1984" w:type="dxa"/>
          </w:tcPr>
          <w:p w:rsidR="00163968" w:rsidRPr="00FD4158" w:rsidRDefault="00163968" w:rsidP="00BD4B28">
            <w:pPr>
              <w:jc w:val="center"/>
              <w:rPr>
                <w:sz w:val="20"/>
                <w:szCs w:val="20"/>
                <w:lang w:val="en-CA"/>
              </w:rPr>
            </w:pPr>
            <w:r w:rsidRPr="00FD4158">
              <w:rPr>
                <w:sz w:val="20"/>
                <w:szCs w:val="20"/>
                <w:lang w:val="en-CA"/>
              </w:rPr>
              <w:t xml:space="preserve">   0 ~ 455</w:t>
            </w:r>
          </w:p>
        </w:tc>
        <w:tc>
          <w:tcPr>
            <w:tcW w:w="2127" w:type="dxa"/>
          </w:tcPr>
          <w:p w:rsidR="00163968" w:rsidRPr="00FD4158" w:rsidRDefault="00163968" w:rsidP="00BD4B28">
            <w:pPr>
              <w:jc w:val="center"/>
              <w:rPr>
                <w:sz w:val="20"/>
                <w:szCs w:val="20"/>
                <w:lang w:val="en-CA"/>
              </w:rPr>
            </w:pPr>
            <w:r w:rsidRPr="00FD4158">
              <w:rPr>
                <w:sz w:val="20"/>
                <w:szCs w:val="20"/>
                <w:lang w:val="en-CA"/>
              </w:rPr>
              <w:t xml:space="preserve">  20</w:t>
            </w:r>
          </w:p>
        </w:tc>
        <w:tc>
          <w:tcPr>
            <w:tcW w:w="2764" w:type="dxa"/>
            <w:vMerge w:val="restart"/>
          </w:tcPr>
          <w:p w:rsidR="00163968" w:rsidRPr="00FD4158" w:rsidRDefault="00163968" w:rsidP="002A6090">
            <w:pPr>
              <w:jc w:val="center"/>
              <w:rPr>
                <w:sz w:val="20"/>
                <w:szCs w:val="20"/>
                <w:lang w:val="en-CA"/>
              </w:rPr>
            </w:pPr>
            <w:r>
              <w:rPr>
                <w:sz w:val="20"/>
                <w:szCs w:val="20"/>
                <w:lang w:val="en-CA"/>
              </w:rPr>
              <w:t>18</w:t>
            </w:r>
          </w:p>
        </w:tc>
      </w:tr>
      <w:tr w:rsidR="00163968" w:rsidRPr="00FD4158" w:rsidTr="00FD4158">
        <w:tc>
          <w:tcPr>
            <w:tcW w:w="639" w:type="dxa"/>
            <w:vMerge/>
          </w:tcPr>
          <w:p w:rsidR="00163968" w:rsidRPr="00FD4158" w:rsidRDefault="00163968" w:rsidP="002A6090">
            <w:pPr>
              <w:jc w:val="center"/>
              <w:rPr>
                <w:sz w:val="20"/>
                <w:szCs w:val="20"/>
                <w:lang w:val="en-CA"/>
              </w:rPr>
            </w:pPr>
          </w:p>
        </w:tc>
        <w:tc>
          <w:tcPr>
            <w:tcW w:w="779" w:type="dxa"/>
          </w:tcPr>
          <w:p w:rsidR="00163968" w:rsidRPr="00FD4158" w:rsidRDefault="00163968" w:rsidP="002A6090">
            <w:pPr>
              <w:jc w:val="center"/>
              <w:rPr>
                <w:sz w:val="20"/>
                <w:szCs w:val="20"/>
                <w:lang w:val="en-CA"/>
              </w:rPr>
            </w:pPr>
            <w:r w:rsidRPr="00FD4158">
              <w:rPr>
                <w:sz w:val="20"/>
                <w:szCs w:val="20"/>
                <w:lang w:val="en-CA"/>
              </w:rPr>
              <w:t>2005</w:t>
            </w:r>
          </w:p>
        </w:tc>
        <w:tc>
          <w:tcPr>
            <w:tcW w:w="1984" w:type="dxa"/>
          </w:tcPr>
          <w:p w:rsidR="00163968" w:rsidRPr="00FD4158" w:rsidRDefault="00163968" w:rsidP="002A6090">
            <w:pPr>
              <w:jc w:val="center"/>
              <w:rPr>
                <w:sz w:val="20"/>
                <w:szCs w:val="20"/>
                <w:lang w:val="en-CA"/>
              </w:rPr>
            </w:pPr>
            <w:r w:rsidRPr="00FD4158">
              <w:rPr>
                <w:sz w:val="20"/>
                <w:szCs w:val="20"/>
                <w:lang w:val="en-CA"/>
              </w:rPr>
              <w:t xml:space="preserve">   0 ~ 436</w:t>
            </w:r>
          </w:p>
        </w:tc>
        <w:tc>
          <w:tcPr>
            <w:tcW w:w="2127" w:type="dxa"/>
          </w:tcPr>
          <w:p w:rsidR="00163968" w:rsidRPr="00FD4158" w:rsidRDefault="00163968" w:rsidP="002A6090">
            <w:pPr>
              <w:jc w:val="center"/>
              <w:rPr>
                <w:sz w:val="20"/>
                <w:szCs w:val="20"/>
                <w:lang w:val="en-CA"/>
              </w:rPr>
            </w:pPr>
            <w:r w:rsidRPr="00FD4158">
              <w:rPr>
                <w:sz w:val="20"/>
                <w:szCs w:val="20"/>
                <w:lang w:val="en-CA"/>
              </w:rPr>
              <w:t xml:space="preserve">  19</w:t>
            </w:r>
          </w:p>
        </w:tc>
        <w:tc>
          <w:tcPr>
            <w:tcW w:w="2764" w:type="dxa"/>
            <w:vMerge/>
          </w:tcPr>
          <w:p w:rsidR="00163968" w:rsidRPr="00FD4158" w:rsidRDefault="00163968" w:rsidP="002A6090">
            <w:pPr>
              <w:jc w:val="center"/>
              <w:rPr>
                <w:sz w:val="20"/>
                <w:szCs w:val="20"/>
                <w:lang w:val="en-CA"/>
              </w:rPr>
            </w:pPr>
          </w:p>
        </w:tc>
      </w:tr>
      <w:tr w:rsidR="00163968" w:rsidRPr="00FD4158" w:rsidTr="00FD4158">
        <w:tc>
          <w:tcPr>
            <w:tcW w:w="639" w:type="dxa"/>
            <w:vMerge/>
          </w:tcPr>
          <w:p w:rsidR="00163968" w:rsidRPr="00FD4158" w:rsidRDefault="00163968" w:rsidP="002A6090">
            <w:pPr>
              <w:jc w:val="center"/>
              <w:rPr>
                <w:sz w:val="20"/>
                <w:szCs w:val="20"/>
                <w:lang w:val="en-CA"/>
              </w:rPr>
            </w:pPr>
          </w:p>
        </w:tc>
        <w:tc>
          <w:tcPr>
            <w:tcW w:w="779" w:type="dxa"/>
          </w:tcPr>
          <w:p w:rsidR="00163968" w:rsidRPr="00FD4158" w:rsidRDefault="00163968" w:rsidP="002A6090">
            <w:pPr>
              <w:jc w:val="center"/>
              <w:rPr>
                <w:sz w:val="20"/>
                <w:szCs w:val="20"/>
                <w:lang w:val="en-CA"/>
              </w:rPr>
            </w:pPr>
            <w:r w:rsidRPr="00FD4158">
              <w:rPr>
                <w:sz w:val="20"/>
                <w:szCs w:val="20"/>
                <w:lang w:val="en-CA"/>
              </w:rPr>
              <w:t>2006</w:t>
            </w:r>
          </w:p>
        </w:tc>
        <w:tc>
          <w:tcPr>
            <w:tcW w:w="1984" w:type="dxa"/>
          </w:tcPr>
          <w:p w:rsidR="00163968" w:rsidRPr="00FD4158" w:rsidRDefault="00163968" w:rsidP="002A6090">
            <w:pPr>
              <w:jc w:val="center"/>
              <w:rPr>
                <w:sz w:val="20"/>
                <w:szCs w:val="20"/>
                <w:lang w:val="en-CA"/>
              </w:rPr>
            </w:pPr>
            <w:r w:rsidRPr="00FD4158">
              <w:rPr>
                <w:sz w:val="20"/>
                <w:szCs w:val="20"/>
                <w:lang w:val="en-CA"/>
              </w:rPr>
              <w:t xml:space="preserve">   0 ~ 445</w:t>
            </w:r>
          </w:p>
        </w:tc>
        <w:tc>
          <w:tcPr>
            <w:tcW w:w="2127" w:type="dxa"/>
          </w:tcPr>
          <w:p w:rsidR="00163968" w:rsidRPr="00FD4158" w:rsidRDefault="00163968" w:rsidP="002A6090">
            <w:pPr>
              <w:jc w:val="center"/>
              <w:rPr>
                <w:sz w:val="20"/>
                <w:szCs w:val="20"/>
                <w:lang w:val="en-CA"/>
              </w:rPr>
            </w:pPr>
            <w:r w:rsidRPr="00FD4158">
              <w:rPr>
                <w:sz w:val="20"/>
                <w:szCs w:val="20"/>
                <w:lang w:val="en-CA"/>
              </w:rPr>
              <w:t xml:space="preserve">  16</w:t>
            </w:r>
          </w:p>
        </w:tc>
        <w:tc>
          <w:tcPr>
            <w:tcW w:w="2764" w:type="dxa"/>
            <w:vMerge/>
          </w:tcPr>
          <w:p w:rsidR="00163968" w:rsidRPr="00FD4158" w:rsidRDefault="00163968" w:rsidP="002A6090">
            <w:pPr>
              <w:jc w:val="center"/>
              <w:rPr>
                <w:sz w:val="20"/>
                <w:szCs w:val="20"/>
                <w:lang w:val="en-CA"/>
              </w:rPr>
            </w:pPr>
          </w:p>
        </w:tc>
      </w:tr>
    </w:tbl>
    <w:p w:rsidR="001B71BA" w:rsidRDefault="001B71BA" w:rsidP="0035268C">
      <w:pPr>
        <w:pStyle w:val="Body"/>
        <w:spacing w:line="360" w:lineRule="auto"/>
        <w:rPr>
          <w:bCs/>
          <w:sz w:val="24"/>
          <w:szCs w:val="24"/>
          <w:lang w:val="en-CA"/>
        </w:rPr>
      </w:pPr>
    </w:p>
    <w:p w:rsidR="002B003E" w:rsidRDefault="003E2BCB" w:rsidP="00F87BBD">
      <w:pPr>
        <w:pStyle w:val="Body"/>
        <w:spacing w:line="360" w:lineRule="auto"/>
        <w:ind w:firstLine="658"/>
        <w:rPr>
          <w:bCs/>
          <w:sz w:val="24"/>
          <w:szCs w:val="24"/>
          <w:lang w:val="en-CA"/>
        </w:rPr>
      </w:pPr>
      <w:r w:rsidRPr="00BD0ED8">
        <w:rPr>
          <w:bCs/>
          <w:sz w:val="24"/>
          <w:szCs w:val="24"/>
          <w:lang w:val="en-CA"/>
        </w:rPr>
        <w:t xml:space="preserve">The </w:t>
      </w:r>
      <w:r w:rsidR="00F0080B" w:rsidRPr="00BD0ED8">
        <w:rPr>
          <w:bCs/>
          <w:sz w:val="24"/>
          <w:szCs w:val="24"/>
          <w:lang w:val="en-CA"/>
        </w:rPr>
        <w:t xml:space="preserve">annual marginal GHG intensity factors </w:t>
      </w:r>
      <w:r w:rsidR="008A2E3C">
        <w:rPr>
          <w:bCs/>
          <w:sz w:val="24"/>
          <w:szCs w:val="24"/>
          <w:lang w:val="en-CA"/>
        </w:rPr>
        <w:t>are</w:t>
      </w:r>
      <w:r w:rsidR="00F0080B" w:rsidRPr="00BD0ED8">
        <w:rPr>
          <w:bCs/>
          <w:sz w:val="24"/>
          <w:szCs w:val="24"/>
          <w:lang w:val="en-CA"/>
        </w:rPr>
        <w:t xml:space="preserve"> calculated</w:t>
      </w:r>
      <w:r w:rsidR="00B93568">
        <w:rPr>
          <w:bCs/>
          <w:sz w:val="24"/>
          <w:szCs w:val="24"/>
          <w:lang w:val="en-CA"/>
        </w:rPr>
        <w:t xml:space="preserve"> </w:t>
      </w:r>
      <w:r w:rsidR="00F0080B" w:rsidRPr="00BD0ED8">
        <w:rPr>
          <w:bCs/>
          <w:sz w:val="24"/>
          <w:szCs w:val="24"/>
          <w:lang w:val="en-CA"/>
        </w:rPr>
        <w:t xml:space="preserve">based on the fuel percentages and the </w:t>
      </w:r>
      <w:r w:rsidRPr="00BD0ED8">
        <w:rPr>
          <w:bCs/>
          <w:sz w:val="24"/>
          <w:szCs w:val="24"/>
          <w:lang w:val="en-CA"/>
        </w:rPr>
        <w:t xml:space="preserve">GHG </w:t>
      </w:r>
      <w:r w:rsidR="00F0080B" w:rsidRPr="00BD0ED8">
        <w:rPr>
          <w:bCs/>
          <w:sz w:val="24"/>
          <w:szCs w:val="24"/>
          <w:lang w:val="en-CA"/>
        </w:rPr>
        <w:t xml:space="preserve">emission intensity </w:t>
      </w:r>
      <w:r w:rsidR="001B71BA" w:rsidRPr="00BD0ED8">
        <w:rPr>
          <w:bCs/>
          <w:sz w:val="24"/>
          <w:szCs w:val="24"/>
          <w:lang w:val="en-CA"/>
        </w:rPr>
        <w:t xml:space="preserve">factors </w:t>
      </w:r>
      <w:r w:rsidR="00F0080B" w:rsidRPr="00BD0ED8">
        <w:rPr>
          <w:bCs/>
          <w:sz w:val="24"/>
          <w:szCs w:val="24"/>
          <w:lang w:val="en-CA"/>
        </w:rPr>
        <w:t>for each fuel</w:t>
      </w:r>
      <w:r w:rsidRPr="00BD0ED8">
        <w:rPr>
          <w:bCs/>
          <w:sz w:val="24"/>
          <w:szCs w:val="24"/>
          <w:lang w:val="en-CA"/>
        </w:rPr>
        <w:t xml:space="preserve"> as shown in Equation 5</w:t>
      </w:r>
      <w:r w:rsidR="00F0080B" w:rsidRPr="00BD0ED8">
        <w:rPr>
          <w:bCs/>
          <w:sz w:val="24"/>
          <w:szCs w:val="24"/>
          <w:lang w:val="en-CA"/>
        </w:rPr>
        <w:t>:</w:t>
      </w:r>
    </w:p>
    <w:p w:rsidR="00853682" w:rsidRPr="00BD0ED8" w:rsidRDefault="00F0080B" w:rsidP="0070668F">
      <w:pPr>
        <w:pStyle w:val="Body"/>
        <w:rPr>
          <w:bCs/>
          <w:sz w:val="24"/>
          <w:szCs w:val="24"/>
          <w:lang w:val="en-CA"/>
        </w:rPr>
      </w:pPr>
      <m:oMathPara>
        <m:oMathParaPr>
          <m:jc m:val="left"/>
        </m:oMathParaPr>
        <m:oMath>
          <m:r>
            <m:rPr>
              <m:sty m:val="p"/>
            </m:rPr>
            <w:rPr>
              <w:rFonts w:ascii="Cambria Math" w:hAnsiTheme="majorBidi" w:cstheme="majorBidi"/>
              <w:sz w:val="24"/>
              <w:szCs w:val="24"/>
              <w:lang w:val="en-CA"/>
            </w:rPr>
            <w:lastRenderedPageBreak/>
            <m:t>The  Annual Marginal GHG Intensity Factor</m:t>
          </m:r>
          <m:d>
            <m:dPr>
              <m:ctrlPr>
                <w:rPr>
                  <w:rFonts w:ascii="Cambria Math" w:hAnsiTheme="majorBidi" w:cstheme="majorBidi"/>
                  <w:bCs/>
                  <w:sz w:val="24"/>
                  <w:szCs w:val="24"/>
                  <w:lang w:val="en-CA"/>
                </w:rPr>
              </m:ctrlPr>
            </m:dPr>
            <m:e>
              <m:f>
                <m:fPr>
                  <m:ctrlPr>
                    <w:rPr>
                      <w:rFonts w:ascii="Cambria Math" w:hAnsiTheme="majorBidi" w:cstheme="majorBidi"/>
                      <w:bCs/>
                      <w:sz w:val="24"/>
                      <w:szCs w:val="24"/>
                      <w:lang w:val="en-CA"/>
                    </w:rPr>
                  </m:ctrlPr>
                </m:fPr>
                <m:num>
                  <m:sSub>
                    <m:sSubPr>
                      <m:ctrlPr>
                        <w:rPr>
                          <w:rFonts w:ascii="Cambria Math" w:hAnsiTheme="majorBidi" w:cstheme="majorBidi"/>
                          <w:bCs/>
                          <w:sz w:val="24"/>
                          <w:szCs w:val="24"/>
                          <w:lang w:val="en-CA"/>
                        </w:rPr>
                      </m:ctrlPr>
                    </m:sSubPr>
                    <m:e>
                      <m:r>
                        <m:rPr>
                          <m:sty m:val="p"/>
                        </m:rPr>
                        <w:rPr>
                          <w:rFonts w:ascii="Cambria Math" w:hAnsiTheme="majorBidi" w:cstheme="majorBidi"/>
                          <w:sz w:val="24"/>
                          <w:szCs w:val="24"/>
                          <w:lang w:val="en-CA"/>
                        </w:rPr>
                        <m:t>g CO</m:t>
                      </m:r>
                    </m:e>
                    <m:sub>
                      <m:r>
                        <m:rPr>
                          <m:sty m:val="p"/>
                        </m:rPr>
                        <w:rPr>
                          <w:rFonts w:ascii="Cambria Math" w:hAnsiTheme="majorBidi" w:cstheme="majorBidi"/>
                          <w:sz w:val="24"/>
                          <w:szCs w:val="24"/>
                          <w:lang w:val="en-CA"/>
                        </w:rPr>
                        <m:t>2eq</m:t>
                      </m:r>
                    </m:sub>
                  </m:sSub>
                </m:num>
                <m:den>
                  <m:r>
                    <m:rPr>
                      <m:sty m:val="p"/>
                    </m:rPr>
                    <w:rPr>
                      <w:rFonts w:ascii="Cambria Math" w:hAnsiTheme="majorBidi" w:cstheme="majorBidi"/>
                      <w:sz w:val="24"/>
                      <w:szCs w:val="24"/>
                      <w:lang w:val="en-CA"/>
                    </w:rPr>
                    <m:t>kWh</m:t>
                  </m:r>
                </m:den>
              </m:f>
            </m:e>
          </m:d>
          <m:r>
            <m:rPr>
              <m:sty m:val="p"/>
            </m:rPr>
            <w:rPr>
              <w:rFonts w:ascii="Cambria Math" w:hAnsiTheme="majorBidi" w:cstheme="majorBidi"/>
              <w:sz w:val="24"/>
              <w:szCs w:val="24"/>
              <w:lang w:val="en-CA"/>
            </w:rPr>
            <m:t xml:space="preserve">= </m:t>
          </m:r>
          <m:nary>
            <m:naryPr>
              <m:chr m:val="∑"/>
              <m:limLoc m:val="undOvr"/>
              <m:ctrlPr>
                <w:rPr>
                  <w:rFonts w:ascii="Cambria Math" w:hAnsiTheme="majorBidi" w:cstheme="majorBidi"/>
                  <w:bCs/>
                  <w:sz w:val="24"/>
                  <w:szCs w:val="24"/>
                  <w:lang w:val="en-CA"/>
                </w:rPr>
              </m:ctrlPr>
            </m:naryPr>
            <m:sub>
              <m:r>
                <m:rPr>
                  <m:sty m:val="p"/>
                </m:rPr>
                <w:rPr>
                  <w:rFonts w:ascii="Cambria Math" w:hAnsiTheme="majorBidi" w:cstheme="majorBidi"/>
                  <w:sz w:val="24"/>
                  <w:szCs w:val="24"/>
                  <w:lang w:val="en-CA"/>
                </w:rPr>
                <m:t>i</m:t>
              </m:r>
            </m:sub>
            <m:sup>
              <m:r>
                <m:rPr>
                  <m:sty m:val="p"/>
                </m:rPr>
                <w:rPr>
                  <w:rFonts w:ascii="Cambria Math" w:hAnsiTheme="majorBidi" w:cstheme="majorBidi"/>
                  <w:sz w:val="24"/>
                  <w:szCs w:val="24"/>
                  <w:lang w:val="en-CA"/>
                </w:rPr>
                <m:t>n</m:t>
              </m:r>
            </m:sup>
            <m:e>
              <m:r>
                <m:rPr>
                  <m:sty m:val="p"/>
                </m:rPr>
                <w:rPr>
                  <w:rFonts w:ascii="Cambria Math" w:hAnsiTheme="majorBidi" w:cstheme="majorBidi"/>
                  <w:sz w:val="24"/>
                  <w:szCs w:val="24"/>
                  <w:lang w:val="en-CA"/>
                </w:rPr>
                <m:t xml:space="preserve">% </m:t>
              </m:r>
              <m:sSub>
                <m:sSubPr>
                  <m:ctrlPr>
                    <w:rPr>
                      <w:rFonts w:ascii="Cambria Math" w:hAnsiTheme="majorBidi" w:cstheme="majorBidi"/>
                      <w:bCs/>
                      <w:sz w:val="24"/>
                      <w:szCs w:val="24"/>
                      <w:lang w:val="en-CA"/>
                    </w:rPr>
                  </m:ctrlPr>
                </m:sSubPr>
                <m:e>
                  <m:r>
                    <m:rPr>
                      <m:sty m:val="p"/>
                    </m:rPr>
                    <w:rPr>
                      <w:rFonts w:ascii="Cambria Math" w:hAnsiTheme="majorBidi" w:cstheme="majorBidi"/>
                      <w:sz w:val="24"/>
                      <w:szCs w:val="24"/>
                      <w:lang w:val="en-CA"/>
                    </w:rPr>
                    <m:t>fuel</m:t>
                  </m:r>
                </m:e>
                <m:sub>
                  <m:r>
                    <m:rPr>
                      <m:sty m:val="p"/>
                    </m:rPr>
                    <w:rPr>
                      <w:rFonts w:ascii="Cambria Math" w:hAnsiTheme="majorBidi" w:cstheme="majorBidi"/>
                      <w:sz w:val="24"/>
                      <w:szCs w:val="24"/>
                      <w:lang w:val="en-CA"/>
                    </w:rPr>
                    <m:t>i</m:t>
                  </m:r>
                </m:sub>
              </m:sSub>
              <m:r>
                <m:rPr>
                  <m:sty m:val="p"/>
                </m:rPr>
                <w:rPr>
                  <w:rFonts w:ascii="Cambria Math" w:hAnsi="Cambria Math" w:cstheme="majorBidi"/>
                  <w:sz w:val="24"/>
                  <w:szCs w:val="24"/>
                  <w:lang w:val="en-CA"/>
                </w:rPr>
                <m:t xml:space="preserve">*GHG </m:t>
              </m:r>
              <m:r>
                <m:rPr>
                  <m:sty m:val="p"/>
                </m:rPr>
                <w:rPr>
                  <w:rFonts w:ascii="Cambria Math" w:hAnsiTheme="majorBidi" w:cstheme="majorBidi"/>
                  <w:sz w:val="24"/>
                  <w:szCs w:val="24"/>
                  <w:lang w:val="en-CA"/>
                </w:rPr>
                <m:t xml:space="preserve">intensity factor for </m:t>
              </m:r>
              <m:sSub>
                <m:sSubPr>
                  <m:ctrlPr>
                    <w:rPr>
                      <w:rFonts w:ascii="Cambria Math" w:hAnsiTheme="majorBidi" w:cstheme="majorBidi"/>
                      <w:bCs/>
                      <w:sz w:val="24"/>
                      <w:szCs w:val="24"/>
                      <w:lang w:val="en-CA"/>
                    </w:rPr>
                  </m:ctrlPr>
                </m:sSubPr>
                <m:e>
                  <m:r>
                    <m:rPr>
                      <m:sty m:val="p"/>
                    </m:rPr>
                    <w:rPr>
                      <w:rFonts w:ascii="Cambria Math" w:hAnsiTheme="majorBidi" w:cstheme="majorBidi"/>
                      <w:sz w:val="24"/>
                      <w:szCs w:val="24"/>
                      <w:lang w:val="en-CA"/>
                    </w:rPr>
                    <m:t>fuel</m:t>
                  </m:r>
                </m:e>
                <m:sub>
                  <m:r>
                    <m:rPr>
                      <m:sty m:val="p"/>
                    </m:rPr>
                    <w:rPr>
                      <w:rFonts w:ascii="Cambria Math" w:hAnsiTheme="majorBidi" w:cstheme="majorBidi"/>
                      <w:sz w:val="24"/>
                      <w:szCs w:val="24"/>
                      <w:lang w:val="en-CA"/>
                    </w:rPr>
                    <m:t>i</m:t>
                  </m:r>
                </m:sub>
              </m:sSub>
              <m:d>
                <m:dPr>
                  <m:ctrlPr>
                    <w:rPr>
                      <w:rFonts w:ascii="Cambria Math" w:hAnsiTheme="majorBidi" w:cstheme="majorBidi"/>
                      <w:sz w:val="24"/>
                      <w:szCs w:val="24"/>
                      <w:lang w:val="en-CA"/>
                    </w:rPr>
                  </m:ctrlPr>
                </m:dPr>
                <m:e>
                  <m:f>
                    <m:fPr>
                      <m:ctrlPr>
                        <w:rPr>
                          <w:rFonts w:ascii="Cambria Math" w:hAnsiTheme="majorBidi" w:cstheme="majorBidi"/>
                          <w:sz w:val="24"/>
                          <w:szCs w:val="24"/>
                          <w:lang w:val="en-CA"/>
                        </w:rPr>
                      </m:ctrlPr>
                    </m:fPr>
                    <m:num>
                      <m:r>
                        <m:rPr>
                          <m:sty m:val="p"/>
                        </m:rPr>
                        <w:rPr>
                          <w:rFonts w:ascii="Cambria Math" w:hAnsiTheme="majorBidi" w:cstheme="majorBidi"/>
                          <w:sz w:val="24"/>
                          <w:szCs w:val="24"/>
                          <w:lang w:val="en-CA"/>
                        </w:rPr>
                        <m:t>g</m:t>
                      </m:r>
                      <m:sSub>
                        <m:sSubPr>
                          <m:ctrlPr>
                            <w:rPr>
                              <w:rFonts w:ascii="Cambria Math" w:hAnsiTheme="majorBidi" w:cstheme="majorBidi"/>
                              <w:bCs/>
                              <w:sz w:val="24"/>
                              <w:szCs w:val="24"/>
                              <w:lang w:val="en-CA"/>
                            </w:rPr>
                          </m:ctrlPr>
                        </m:sSubPr>
                        <m:e>
                          <m:r>
                            <m:rPr>
                              <m:sty m:val="p"/>
                            </m:rPr>
                            <w:rPr>
                              <w:rFonts w:ascii="Cambria Math" w:hAnsiTheme="majorBidi" w:cstheme="majorBidi"/>
                              <w:sz w:val="24"/>
                              <w:szCs w:val="24"/>
                              <w:lang w:val="en-CA"/>
                            </w:rPr>
                            <m:t xml:space="preserve"> CO</m:t>
                          </m:r>
                        </m:e>
                        <m:sub>
                          <m:r>
                            <m:rPr>
                              <m:sty m:val="p"/>
                            </m:rPr>
                            <w:rPr>
                              <w:rFonts w:ascii="Cambria Math" w:hAnsiTheme="majorBidi" w:cstheme="majorBidi"/>
                              <w:sz w:val="24"/>
                              <w:szCs w:val="24"/>
                              <w:lang w:val="en-CA"/>
                            </w:rPr>
                            <m:t>2eq</m:t>
                          </m:r>
                        </m:sub>
                      </m:sSub>
                    </m:num>
                    <m:den>
                      <m:sSub>
                        <m:sSubPr>
                          <m:ctrlPr>
                            <w:rPr>
                              <w:rFonts w:ascii="Cambria Math" w:hAnsiTheme="majorBidi" w:cstheme="majorBidi"/>
                              <w:bCs/>
                              <w:sz w:val="24"/>
                              <w:szCs w:val="24"/>
                              <w:lang w:val="en-CA"/>
                            </w:rPr>
                          </m:ctrlPr>
                        </m:sSubPr>
                        <m:e>
                          <m:r>
                            <m:rPr>
                              <m:sty m:val="p"/>
                            </m:rPr>
                            <w:rPr>
                              <w:rFonts w:ascii="Cambria Math" w:hAnsiTheme="majorBidi" w:cstheme="majorBidi"/>
                              <w:sz w:val="24"/>
                              <w:szCs w:val="24"/>
                              <w:lang w:val="en-CA"/>
                            </w:rPr>
                            <m:t>kWh</m:t>
                          </m:r>
                        </m:e>
                        <m:sub>
                          <m:r>
                            <m:rPr>
                              <m:sty m:val="p"/>
                            </m:rPr>
                            <w:rPr>
                              <w:rFonts w:ascii="Cambria Math" w:hAnsiTheme="majorBidi" w:cstheme="majorBidi"/>
                              <w:sz w:val="24"/>
                              <w:szCs w:val="24"/>
                              <w:lang w:val="en-CA"/>
                            </w:rPr>
                            <m:t>fuel i</m:t>
                          </m:r>
                        </m:sub>
                      </m:sSub>
                    </m:den>
                  </m:f>
                </m:e>
              </m:d>
              <m:r>
                <m:rPr>
                  <m:sty m:val="p"/>
                </m:rPr>
                <w:rPr>
                  <w:rFonts w:ascii="Cambria Math" w:hAnsiTheme="majorBidi" w:cstheme="majorBidi"/>
                  <w:sz w:val="24"/>
                  <w:szCs w:val="24"/>
                  <w:lang w:val="en-CA"/>
                </w:rPr>
                <m:t xml:space="preserve"> </m:t>
              </m:r>
            </m:e>
          </m:nary>
        </m:oMath>
      </m:oMathPara>
    </w:p>
    <w:p w:rsidR="006404A9" w:rsidRDefault="00A35A31" w:rsidP="0070668F">
      <w:pPr>
        <w:pStyle w:val="Body"/>
        <w:ind w:left="7238" w:firstLine="658"/>
        <w:jc w:val="left"/>
        <w:rPr>
          <w:bCs/>
          <w:sz w:val="24"/>
          <w:szCs w:val="24"/>
          <w:lang w:val="en-CA"/>
        </w:rPr>
      </w:pPr>
      <w:r>
        <w:rPr>
          <w:bCs/>
          <w:sz w:val="24"/>
          <w:szCs w:val="24"/>
          <w:lang w:val="en-CA"/>
        </w:rPr>
        <w:t xml:space="preserve">   </w:t>
      </w:r>
      <w:r w:rsidR="00854986">
        <w:rPr>
          <w:bCs/>
          <w:sz w:val="24"/>
          <w:szCs w:val="24"/>
          <w:lang w:val="en-CA"/>
        </w:rPr>
        <w:t xml:space="preserve">   </w:t>
      </w:r>
      <w:r w:rsidR="006404A9">
        <w:rPr>
          <w:bCs/>
          <w:sz w:val="24"/>
          <w:szCs w:val="24"/>
          <w:lang w:val="en-CA"/>
        </w:rPr>
        <w:t xml:space="preserve"> </w:t>
      </w:r>
      <w:r w:rsidR="00531C51" w:rsidRPr="00BD0ED8">
        <w:rPr>
          <w:bCs/>
          <w:sz w:val="24"/>
          <w:szCs w:val="24"/>
          <w:lang w:val="en-CA"/>
        </w:rPr>
        <w:t xml:space="preserve"> [5]</w:t>
      </w:r>
    </w:p>
    <w:p w:rsidR="00BE096E" w:rsidRDefault="003E6017" w:rsidP="0035268C">
      <w:pPr>
        <w:pStyle w:val="Body"/>
        <w:spacing w:line="360" w:lineRule="auto"/>
        <w:jc w:val="left"/>
        <w:rPr>
          <w:bCs/>
          <w:sz w:val="24"/>
          <w:szCs w:val="24"/>
          <w:lang w:val="en-CA"/>
        </w:rPr>
      </w:pPr>
      <w:r>
        <w:rPr>
          <w:bCs/>
          <w:sz w:val="24"/>
          <w:szCs w:val="24"/>
          <w:lang w:val="en-CA"/>
        </w:rPr>
        <w:t>w</w:t>
      </w:r>
      <w:r w:rsidR="00BE096E" w:rsidRPr="00BD0ED8">
        <w:rPr>
          <w:bCs/>
          <w:sz w:val="24"/>
          <w:szCs w:val="24"/>
          <w:lang w:val="en-CA"/>
        </w:rPr>
        <w:t>here:</w:t>
      </w:r>
    </w:p>
    <w:p w:rsidR="006404A9" w:rsidRPr="00BD0ED8" w:rsidRDefault="006404A9" w:rsidP="0035268C">
      <w:pPr>
        <w:pStyle w:val="Body"/>
        <w:spacing w:line="360" w:lineRule="auto"/>
        <w:jc w:val="left"/>
        <w:rPr>
          <w:bCs/>
          <w:sz w:val="24"/>
          <w:szCs w:val="24"/>
          <w:lang w:val="en-CA"/>
        </w:rPr>
      </w:pPr>
    </w:p>
    <w:p w:rsidR="003E2BCB" w:rsidRPr="00F37D5F" w:rsidRDefault="007F4078" w:rsidP="00A35A31">
      <w:pPr>
        <w:pStyle w:val="Body"/>
        <w:spacing w:line="360" w:lineRule="auto"/>
        <w:jc w:val="left"/>
        <w:rPr>
          <w:bCs/>
          <w:iCs/>
          <w:sz w:val="24"/>
          <w:szCs w:val="24"/>
          <w:lang w:val="en-GB"/>
        </w:rPr>
      </w:pPr>
      <m:oMathPara>
        <m:oMathParaPr>
          <m:jc m:val="left"/>
        </m:oMathParaPr>
        <m:oMath>
          <m:r>
            <m:rPr>
              <m:sty m:val="p"/>
            </m:rPr>
            <w:rPr>
              <w:rFonts w:ascii="Cambria Math" w:hAnsi="Cambria Math"/>
              <w:sz w:val="24"/>
              <w:szCs w:val="24"/>
              <w:lang w:val="en-CA"/>
            </w:rPr>
            <m:t>The GHG intensity factor for fue</m:t>
          </m:r>
          <m:sSub>
            <m:sSubPr>
              <m:ctrlPr>
                <w:rPr>
                  <w:rFonts w:ascii="Cambria Math" w:hAnsi="Cambria Math"/>
                  <w:bCs/>
                  <w:iCs/>
                  <w:sz w:val="24"/>
                  <w:szCs w:val="24"/>
                  <w:lang w:val="en-CA"/>
                </w:rPr>
              </m:ctrlPr>
            </m:sSubPr>
            <m:e>
              <m:r>
                <m:rPr>
                  <m:sty m:val="p"/>
                </m:rPr>
                <w:rPr>
                  <w:rFonts w:ascii="Cambria Math" w:hAnsi="Cambria Math"/>
                  <w:sz w:val="24"/>
                  <w:szCs w:val="24"/>
                  <w:lang w:val="en-CA"/>
                </w:rPr>
                <m:t>l</m:t>
              </m:r>
            </m:e>
            <m:sub>
              <m:r>
                <m:rPr>
                  <m:sty m:val="p"/>
                </m:rPr>
                <w:rPr>
                  <w:rFonts w:ascii="Cambria Math" w:hAnsi="Cambria Math"/>
                  <w:sz w:val="24"/>
                  <w:szCs w:val="24"/>
                  <w:lang w:val="en-CA"/>
                </w:rPr>
                <m:t>i</m:t>
              </m:r>
            </m:sub>
          </m:sSub>
          <m:r>
            <m:rPr>
              <m:sty m:val="p"/>
            </m:rPr>
            <w:rPr>
              <w:rFonts w:ascii="Cambria Math" w:hAnsi="Cambria Math"/>
              <w:sz w:val="24"/>
              <w:szCs w:val="24"/>
              <w:lang w:val="en-CA"/>
            </w:rPr>
            <m:t>=</m:t>
          </m:r>
          <m:f>
            <m:fPr>
              <m:ctrlPr>
                <w:rPr>
                  <w:rFonts w:ascii="Cambria Math" w:hAnsi="Cambria Math"/>
                  <w:bCs/>
                  <w:iCs/>
                  <w:sz w:val="24"/>
                  <w:szCs w:val="24"/>
                  <w:lang w:val="en-CA"/>
                </w:rPr>
              </m:ctrlPr>
            </m:fPr>
            <m:num>
              <m:r>
                <m:rPr>
                  <m:sty m:val="p"/>
                </m:rPr>
                <w:rPr>
                  <w:rFonts w:ascii="Cambria Math" w:hAnsi="Cambria Math"/>
                  <w:sz w:val="24"/>
                  <w:szCs w:val="24"/>
                  <w:lang w:val="en-CA"/>
                </w:rPr>
                <m:t>emission factor for fue</m:t>
              </m:r>
              <m:sSub>
                <m:sSubPr>
                  <m:ctrlPr>
                    <w:rPr>
                      <w:rFonts w:ascii="Cambria Math" w:hAnsi="Cambria Math"/>
                      <w:bCs/>
                      <w:iCs/>
                      <w:sz w:val="24"/>
                      <w:szCs w:val="24"/>
                      <w:lang w:val="en-CA"/>
                    </w:rPr>
                  </m:ctrlPr>
                </m:sSubPr>
                <m:e>
                  <m:r>
                    <m:rPr>
                      <m:sty m:val="p"/>
                    </m:rPr>
                    <w:rPr>
                      <w:rFonts w:ascii="Cambria Math" w:hAnsi="Cambria Math"/>
                      <w:sz w:val="24"/>
                      <w:szCs w:val="24"/>
                      <w:lang w:val="en-CA"/>
                    </w:rPr>
                    <m:t>l</m:t>
                  </m:r>
                </m:e>
                <m:sub>
                  <m:r>
                    <m:rPr>
                      <m:sty m:val="p"/>
                    </m:rPr>
                    <w:rPr>
                      <w:rFonts w:ascii="Cambria Math" w:hAnsi="Cambria Math"/>
                      <w:sz w:val="24"/>
                      <w:szCs w:val="24"/>
                      <w:lang w:val="en-CA"/>
                    </w:rPr>
                    <m:t>i</m:t>
                  </m:r>
                </m:sub>
              </m:sSub>
              <m:r>
                <m:rPr>
                  <m:sty m:val="p"/>
                </m:rPr>
                <w:rPr>
                  <w:rFonts w:ascii="Cambria Math" w:hAnsi="Cambria Math"/>
                  <w:sz w:val="24"/>
                  <w:szCs w:val="24"/>
                  <w:lang w:val="en-CA"/>
                </w:rPr>
                <m:t>(</m:t>
              </m:r>
              <m:f>
                <m:fPr>
                  <m:type m:val="lin"/>
                  <m:ctrlPr>
                    <w:rPr>
                      <w:rFonts w:ascii="Cambria Math" w:hAnsi="Cambria Math"/>
                      <w:bCs/>
                      <w:iCs/>
                      <w:sz w:val="24"/>
                      <w:szCs w:val="24"/>
                      <w:lang w:val="en-CA"/>
                    </w:rPr>
                  </m:ctrlPr>
                </m:fPr>
                <m:num>
                  <m:r>
                    <m:rPr>
                      <m:sty m:val="p"/>
                    </m:rPr>
                    <w:rPr>
                      <w:rFonts w:ascii="Cambria Math" w:hAnsi="Cambria Math"/>
                      <w:sz w:val="24"/>
                      <w:szCs w:val="24"/>
                      <w:lang w:val="en-CA"/>
                    </w:rPr>
                    <m:t>g C</m:t>
                  </m:r>
                  <m:sSub>
                    <m:sSubPr>
                      <m:ctrlPr>
                        <w:rPr>
                          <w:rFonts w:ascii="Cambria Math" w:hAnsi="Cambria Math"/>
                          <w:bCs/>
                          <w:iCs/>
                          <w:sz w:val="24"/>
                          <w:szCs w:val="24"/>
                          <w:lang w:val="en-CA"/>
                        </w:rPr>
                      </m:ctrlPr>
                    </m:sSubPr>
                    <m:e>
                      <m:r>
                        <m:rPr>
                          <m:sty m:val="p"/>
                        </m:rPr>
                        <w:rPr>
                          <w:rFonts w:ascii="Cambria Math" w:hAnsi="Cambria Math"/>
                          <w:sz w:val="24"/>
                          <w:szCs w:val="24"/>
                          <w:lang w:val="en-CA"/>
                        </w:rPr>
                        <m:t>O</m:t>
                      </m:r>
                    </m:e>
                    <m:sub>
                      <m:r>
                        <m:rPr>
                          <m:sty m:val="p"/>
                        </m:rPr>
                        <w:rPr>
                          <w:rFonts w:ascii="Cambria Math" w:hAnsi="Cambria Math"/>
                          <w:sz w:val="24"/>
                          <w:szCs w:val="24"/>
                          <w:lang w:val="en-CA"/>
                        </w:rPr>
                        <m:t>2eq</m:t>
                      </m:r>
                    </m:sub>
                  </m:sSub>
                  <m:r>
                    <m:rPr>
                      <m:sty m:val="p"/>
                    </m:rPr>
                    <w:rPr>
                      <w:rFonts w:ascii="Cambria Math" w:hAnsi="Cambria Math"/>
                      <w:vanish/>
                      <w:sz w:val="24"/>
                      <w:szCs w:val="24"/>
                      <w:lang w:val="en-CA"/>
                    </w:rPr>
                    <m:t>C rated uation (4ation (3</m:t>
                  </m:r>
                  <m:r>
                    <m:rPr>
                      <m:sty m:val="p"/>
                    </m:rPr>
                    <w:rPr>
                      <w:rFonts w:ascii="Cambria Math" w:hAnsi="Cambria Math"/>
                      <w:vanish/>
                      <w:sz w:val="24"/>
                      <w:szCs w:val="24"/>
                      <w:lang w:val="en-CA"/>
                    </w:rPr>
                    <w:pgNum/>
                  </m:r>
                  <m:r>
                    <m:rPr>
                      <m:sty m:val="p"/>
                    </m:rPr>
                    <w:rPr>
                      <w:rFonts w:ascii="Cambria Math" w:hAnsi="Cambria Math"/>
                      <w:vanish/>
                      <w:sz w:val="24"/>
                      <w:szCs w:val="24"/>
                      <w:lang w:val="en-CA"/>
                    </w:rPr>
                    <w:pgNum/>
                  </m:r>
                  <m:r>
                    <m:rPr>
                      <m:sty m:val="p"/>
                    </m:rPr>
                    <w:rPr>
                      <w:rFonts w:ascii="Cambria Math" w:hAnsi="Cambria Math"/>
                      <w:vanish/>
                      <w:sz w:val="24"/>
                      <w:szCs w:val="24"/>
                      <w:lang w:val="en-CA"/>
                    </w:rPr>
                    <w:pgNum/>
                  </m:r>
                  <m:r>
                    <m:rPr>
                      <m:sty m:val="p"/>
                    </m:rPr>
                    <w:rPr>
                      <w:rFonts w:ascii="Cambria Math" w:hAnsi="Cambria Math"/>
                      <w:vanish/>
                      <w:sz w:val="24"/>
                      <w:szCs w:val="24"/>
                      <w:lang w:val="en-CA"/>
                    </w:rPr>
                    <w:pgNum/>
                  </m:r>
                  <m:r>
                    <m:rPr>
                      <m:sty m:val="p"/>
                    </m:rPr>
                    <w:rPr>
                      <w:rFonts w:ascii="Cambria Math" w:hAnsi="Cambria Math"/>
                      <w:vanish/>
                      <w:sz w:val="24"/>
                      <w:szCs w:val="24"/>
                      <w:lang w:val="en-CA"/>
                    </w:rPr>
                    <w:pgNum/>
                  </m:r>
                  <m:r>
                    <m:rPr>
                      <m:sty m:val="p"/>
                    </m:rPr>
                    <w:rPr>
                      <w:rFonts w:ascii="Cambria Math" w:hAnsi="Cambria Math"/>
                      <w:vanish/>
                      <w:sz w:val="24"/>
                      <w:szCs w:val="24"/>
                      <w:lang w:val="en-CA"/>
                    </w:rPr>
                    <w:pgNum/>
                  </m:r>
                  <m:r>
                    <m:rPr>
                      <m:sty m:val="p"/>
                    </m:rPr>
                    <w:rPr>
                      <w:rFonts w:ascii="Cambria Math" w:hAnsi="Cambria Math"/>
                      <w:vanish/>
                      <w:sz w:val="24"/>
                      <w:szCs w:val="24"/>
                      <w:lang w:val="en-CA"/>
                    </w:rPr>
                    <w:pgNum/>
                  </m:r>
                  <m:r>
                    <m:rPr>
                      <m:sty m:val="p"/>
                    </m:rPr>
                    <w:rPr>
                      <w:rFonts w:ascii="Cambria Math" w:hAnsi="Cambria Math"/>
                      <w:vanish/>
                      <w:sz w:val="24"/>
                      <w:szCs w:val="24"/>
                      <w:lang w:val="en-CA"/>
                    </w:rPr>
                    <w:pgNum/>
                  </m:r>
                  <m:r>
                    <m:rPr>
                      <m:sty m:val="p"/>
                    </m:rPr>
                    <w:rPr>
                      <w:rFonts w:ascii="Cambria Math" w:hAnsi="Cambria Math"/>
                      <w:vanish/>
                      <w:sz w:val="24"/>
                      <w:szCs w:val="24"/>
                      <w:lang w:val="en-CA"/>
                    </w:rPr>
                    <w:pgNum/>
                  </m:r>
                  <m:r>
                    <m:rPr>
                      <m:sty m:val="p"/>
                    </m:rPr>
                    <w:rPr>
                      <w:rFonts w:ascii="Cambria Math" w:hAnsi="Cambria Math"/>
                      <w:vanish/>
                      <w:sz w:val="24"/>
                      <w:szCs w:val="24"/>
                      <w:lang w:val="en-CA"/>
                    </w:rPr>
                    <w:pgNum/>
                  </m:r>
                  <m:r>
                    <m:rPr>
                      <m:sty m:val="p"/>
                    </m:rPr>
                    <w:rPr>
                      <w:rFonts w:ascii="Cambria Math" w:hAnsi="Cambria Math"/>
                      <w:vanish/>
                      <w:sz w:val="24"/>
                      <w:szCs w:val="24"/>
                      <w:lang w:val="en-CA"/>
                    </w:rPr>
                    <w:pgNum/>
                  </m:r>
                  <m:r>
                    <m:rPr>
                      <m:sty m:val="p"/>
                    </m:rPr>
                    <w:rPr>
                      <w:rFonts w:ascii="Cambria Math" w:hAnsi="Cambria Math"/>
                      <w:vanish/>
                      <w:sz w:val="24"/>
                      <w:szCs w:val="24"/>
                      <w:lang w:val="en-CA"/>
                    </w:rPr>
                    <w:pgNum/>
                  </m:r>
                  <m:r>
                    <m:rPr>
                      <m:sty m:val="p"/>
                    </m:rPr>
                    <w:rPr>
                      <w:rFonts w:ascii="Cambria Math" w:hAnsi="Cambria Math"/>
                      <w:vanish/>
                      <w:sz w:val="24"/>
                      <w:szCs w:val="24"/>
                      <w:lang w:val="en-CA"/>
                    </w:rPr>
                    <w:pgNum/>
                  </m:r>
                  <m:r>
                    <m:rPr>
                      <m:sty m:val="p"/>
                    </m:rPr>
                    <w:rPr>
                      <w:rFonts w:ascii="Cambria Math" w:hAnsi="Cambria Math"/>
                      <w:vanish/>
                      <w:sz w:val="24"/>
                      <w:szCs w:val="24"/>
                      <w:lang w:val="en-CA"/>
                    </w:rPr>
                    <w:pgNum/>
                  </m:r>
                  <m:r>
                    <m:rPr>
                      <m:sty m:val="p"/>
                    </m:rPr>
                    <w:rPr>
                      <w:rFonts w:ascii="Cambria Math" w:hAnsi="Cambria Math"/>
                      <w:vanish/>
                      <w:sz w:val="24"/>
                      <w:szCs w:val="24"/>
                      <w:lang w:val="en-CA"/>
                    </w:rPr>
                    <w:pgNum/>
                  </m:r>
                  <m:r>
                    <m:rPr>
                      <m:sty m:val="p"/>
                    </m:rPr>
                    <w:rPr>
                      <w:rFonts w:ascii="Cambria Math" w:hAnsi="Cambria Math"/>
                      <w:vanish/>
                      <w:sz w:val="24"/>
                      <w:szCs w:val="24"/>
                      <w:lang w:val="en-CA"/>
                    </w:rPr>
                    <w:pgNum/>
                  </m:r>
                  <m:r>
                    <m:rPr>
                      <m:sty m:val="p"/>
                    </m:rPr>
                    <w:rPr>
                      <w:rFonts w:ascii="Cambria Math" w:hAnsi="Cambria Math"/>
                      <w:vanish/>
                      <w:sz w:val="24"/>
                      <w:szCs w:val="24"/>
                      <w:lang w:val="en-CA"/>
                    </w:rPr>
                    <w:pgNum/>
                  </m:r>
                  <m:r>
                    <m:rPr>
                      <m:sty m:val="p"/>
                    </m:rPr>
                    <w:rPr>
                      <w:rFonts w:ascii="Cambria Math" w:hAnsi="Cambria Math"/>
                      <w:vanish/>
                      <w:sz w:val="24"/>
                      <w:szCs w:val="24"/>
                      <w:lang w:val="en-CA"/>
                    </w:rPr>
                    <w:pgNum/>
                  </m:r>
                  <m:r>
                    <m:rPr>
                      <m:sty m:val="p"/>
                    </m:rPr>
                    <w:rPr>
                      <w:rFonts w:ascii="Cambria Math" w:hAnsi="Cambria Math"/>
                      <w:vanish/>
                      <w:sz w:val="24"/>
                      <w:szCs w:val="24"/>
                      <w:lang w:val="en-CA"/>
                    </w:rPr>
                    <w:pgNum/>
                  </m:r>
                  <m:r>
                    <m:rPr>
                      <m:sty m:val="p"/>
                    </m:rPr>
                    <w:rPr>
                      <w:rFonts w:ascii="Cambria Math" w:hAnsi="Cambria Math"/>
                      <w:vanish/>
                      <w:sz w:val="24"/>
                      <w:szCs w:val="24"/>
                      <w:lang w:val="en-CA"/>
                    </w:rPr>
                    <w:pgNum/>
                  </m:r>
                  <m:r>
                    <m:rPr>
                      <m:sty m:val="p"/>
                    </m:rPr>
                    <w:rPr>
                      <w:rFonts w:ascii="Cambria Math" w:hAnsi="Cambria Math"/>
                      <w:vanish/>
                      <w:sz w:val="24"/>
                      <w:szCs w:val="24"/>
                      <w:lang w:val="en-CA"/>
                    </w:rPr>
                    <w:pgNum/>
                  </m:r>
                  <m:r>
                    <m:rPr>
                      <m:sty m:val="p"/>
                    </m:rPr>
                    <w:rPr>
                      <w:rFonts w:ascii="Cambria Math" w:hAnsi="Cambria Math"/>
                      <w:vanish/>
                      <w:sz w:val="24"/>
                      <w:szCs w:val="24"/>
                      <w:lang w:val="en-CA"/>
                    </w:rPr>
                    <w:pgNum/>
                  </m:r>
                  <m:r>
                    <m:rPr>
                      <m:sty m:val="p"/>
                    </m:rPr>
                    <w:rPr>
                      <w:rFonts w:ascii="Cambria Math" w:hAnsi="Cambria Math"/>
                      <w:vanish/>
                      <w:sz w:val="24"/>
                      <w:szCs w:val="24"/>
                      <w:lang w:val="en-CA"/>
                    </w:rPr>
                    <w:pgNum/>
                  </m:r>
                  <m:r>
                    <m:rPr>
                      <m:sty m:val="p"/>
                    </m:rPr>
                    <w:rPr>
                      <w:rFonts w:ascii="Cambria Math" w:hAnsi="Cambria Math"/>
                      <w:vanish/>
                      <w:sz w:val="24"/>
                      <w:szCs w:val="24"/>
                      <w:lang w:val="en-CA"/>
                    </w:rPr>
                    <w:pgNum/>
                  </m:r>
                  <m:r>
                    <m:rPr>
                      <m:sty m:val="p"/>
                    </m:rPr>
                    <w:rPr>
                      <w:rFonts w:ascii="Cambria Math" w:hAnsi="Cambria Math"/>
                      <w:vanish/>
                      <w:sz w:val="24"/>
                      <w:szCs w:val="24"/>
                      <w:lang w:val="en-CA"/>
                    </w:rPr>
                    <w:pgNum/>
                  </m:r>
                  <m:r>
                    <m:rPr>
                      <m:sty m:val="p"/>
                    </m:rPr>
                    <w:rPr>
                      <w:rFonts w:ascii="Cambria Math" w:hAnsi="Cambria Math"/>
                      <w:vanish/>
                      <w:sz w:val="24"/>
                      <w:szCs w:val="24"/>
                      <w:lang w:val="en-CA"/>
                    </w:rPr>
                    <w:pgNum/>
                  </m:r>
                  <m:r>
                    <m:rPr>
                      <m:sty m:val="p"/>
                    </m:rPr>
                    <w:rPr>
                      <w:rFonts w:ascii="Cambria Math" w:hAnsi="Cambria Math"/>
                      <w:vanish/>
                      <w:sz w:val="24"/>
                      <w:szCs w:val="24"/>
                      <w:lang w:val="en-CA"/>
                    </w:rPr>
                    <w:pgNum/>
                  </m:r>
                  <m:r>
                    <m:rPr>
                      <m:sty m:val="p"/>
                    </m:rPr>
                    <w:rPr>
                      <w:rFonts w:ascii="Cambria Math" w:hAnsi="Cambria Math"/>
                      <w:vanish/>
                      <w:sz w:val="24"/>
                      <w:szCs w:val="24"/>
                      <w:lang w:val="en-CA"/>
                    </w:rPr>
                    <w:pgNum/>
                  </m:r>
                  <m:r>
                    <m:rPr>
                      <m:sty m:val="p"/>
                    </m:rPr>
                    <w:rPr>
                      <w:rFonts w:ascii="Cambria Math" w:hAnsi="Cambria Math"/>
                      <w:vanish/>
                      <w:sz w:val="24"/>
                      <w:szCs w:val="24"/>
                      <w:lang w:val="en-CA"/>
                    </w:rPr>
                    <w:pgNum/>
                  </m:r>
                  <m:r>
                    <m:rPr>
                      <m:sty m:val="p"/>
                    </m:rPr>
                    <w:rPr>
                      <w:rFonts w:ascii="Cambria Math" w:hAnsi="Cambria Math"/>
                      <w:vanish/>
                      <w:sz w:val="24"/>
                      <w:szCs w:val="24"/>
                      <w:lang w:val="en-CA"/>
                    </w:rPr>
                    <w:pgNum/>
                  </m:r>
                  <m:r>
                    <m:rPr>
                      <m:sty m:val="p"/>
                    </m:rPr>
                    <w:rPr>
                      <w:rFonts w:ascii="Cambria Math" w:hAnsi="Cambria Math"/>
                      <w:vanish/>
                      <w:sz w:val="24"/>
                      <w:szCs w:val="24"/>
                      <w:lang w:val="en-CA"/>
                    </w:rPr>
                    <w:pgNum/>
                  </m:r>
                  <m:r>
                    <m:rPr>
                      <m:sty m:val="p"/>
                    </m:rPr>
                    <w:rPr>
                      <w:rFonts w:ascii="Cambria Math" w:hAnsi="Cambria Math"/>
                      <w:vanish/>
                      <w:sz w:val="24"/>
                      <w:szCs w:val="24"/>
                      <w:lang w:val="en-CA"/>
                    </w:rPr>
                    <w:pgNum/>
                  </m:r>
                  <m:r>
                    <m:rPr>
                      <m:sty m:val="p"/>
                    </m:rPr>
                    <w:rPr>
                      <w:rFonts w:ascii="Cambria Math" w:hAnsi="Cambria Math"/>
                      <w:vanish/>
                      <w:sz w:val="24"/>
                      <w:szCs w:val="24"/>
                      <w:lang w:val="en-CA"/>
                    </w:rPr>
                    <w:pgNum/>
                  </m:r>
                  <m:r>
                    <m:rPr>
                      <m:sty m:val="p"/>
                    </m:rPr>
                    <w:rPr>
                      <w:rFonts w:ascii="Cambria Math" w:hAnsi="Cambria Math"/>
                      <w:vanish/>
                      <w:sz w:val="24"/>
                      <w:szCs w:val="24"/>
                      <w:lang w:val="en-CA"/>
                    </w:rPr>
                    <w:pgNum/>
                  </m:r>
                  <m:r>
                    <m:rPr>
                      <m:sty m:val="p"/>
                    </m:rPr>
                    <w:rPr>
                      <w:rFonts w:ascii="Cambria Math" w:hAnsi="Cambria Math"/>
                      <w:vanish/>
                      <w:sz w:val="24"/>
                      <w:szCs w:val="24"/>
                      <w:lang w:val="en-CA"/>
                    </w:rPr>
                    <w:pgNum/>
                  </m:r>
                  <m:r>
                    <m:rPr>
                      <m:sty m:val="p"/>
                    </m:rPr>
                    <w:rPr>
                      <w:rFonts w:ascii="Cambria Math" w:hAnsi="Cambria Math"/>
                      <w:vanish/>
                      <w:sz w:val="24"/>
                      <w:szCs w:val="24"/>
                      <w:lang w:val="en-CA"/>
                    </w:rPr>
                    <w:pgNum/>
                  </m:r>
                  <m:r>
                    <m:rPr>
                      <m:sty m:val="p"/>
                    </m:rPr>
                    <w:rPr>
                      <w:rFonts w:ascii="Cambria Math" w:hAnsi="Cambria Math"/>
                      <w:vanish/>
                      <w:sz w:val="24"/>
                      <w:szCs w:val="24"/>
                      <w:lang w:val="en-CA"/>
                    </w:rPr>
                    <w:pgNum/>
                  </m:r>
                  <m:r>
                    <m:rPr>
                      <m:sty m:val="p"/>
                    </m:rPr>
                    <w:rPr>
                      <w:rFonts w:ascii="Cambria Math" w:hAnsi="Cambria Math"/>
                      <w:vanish/>
                      <w:sz w:val="24"/>
                      <w:szCs w:val="24"/>
                      <w:lang w:val="en-CA"/>
                    </w:rPr>
                    <w:pgNum/>
                  </m:r>
                  <m:r>
                    <m:rPr>
                      <m:sty m:val="p"/>
                    </m:rPr>
                    <w:rPr>
                      <w:rFonts w:ascii="Cambria Math" w:hAnsi="Cambria Math"/>
                      <w:vanish/>
                      <w:sz w:val="24"/>
                      <w:szCs w:val="24"/>
                      <w:lang w:val="en-CA"/>
                    </w:rPr>
                    <w:pgNum/>
                  </m:r>
                  <m:r>
                    <m:rPr>
                      <m:sty m:val="p"/>
                    </m:rPr>
                    <w:rPr>
                      <w:rFonts w:ascii="Cambria Math" w:hAnsi="Cambria Math"/>
                      <w:vanish/>
                      <w:sz w:val="24"/>
                      <w:szCs w:val="24"/>
                      <w:lang w:val="en-CA"/>
                    </w:rPr>
                    <w:pgNum/>
                  </m:r>
                  <m:r>
                    <m:rPr>
                      <m:sty m:val="p"/>
                    </m:rPr>
                    <w:rPr>
                      <w:rFonts w:ascii="Cambria Math" w:hAnsi="Cambria Math"/>
                      <w:vanish/>
                      <w:sz w:val="24"/>
                      <w:szCs w:val="24"/>
                      <w:lang w:val="en-CA"/>
                    </w:rPr>
                    <w:pgNum/>
                  </m:r>
                  <m:r>
                    <m:rPr>
                      <m:sty m:val="p"/>
                    </m:rPr>
                    <w:rPr>
                      <w:rFonts w:ascii="Cambria Math" w:hAnsi="Cambria Math"/>
                      <w:vanish/>
                      <w:sz w:val="24"/>
                      <w:szCs w:val="24"/>
                      <w:lang w:val="en-CA"/>
                    </w:rPr>
                    <w:pgNum/>
                  </m:r>
                  <m:r>
                    <m:rPr>
                      <m:sty m:val="p"/>
                    </m:rPr>
                    <w:rPr>
                      <w:rFonts w:ascii="Cambria Math" w:hAnsi="Cambria Math"/>
                      <w:vanish/>
                      <w:sz w:val="24"/>
                      <w:szCs w:val="24"/>
                      <w:lang w:val="en-CA"/>
                    </w:rPr>
                    <w:pgNum/>
                  </m:r>
                  <m:r>
                    <m:rPr>
                      <m:sty m:val="p"/>
                    </m:rPr>
                    <w:rPr>
                      <w:rFonts w:ascii="Cambria Math" w:hAnsi="Cambria Math"/>
                      <w:vanish/>
                      <w:sz w:val="24"/>
                      <w:szCs w:val="24"/>
                      <w:lang w:val="en-CA"/>
                    </w:rPr>
                    <w:pgNum/>
                  </m:r>
                  <m:r>
                    <m:rPr>
                      <m:sty m:val="p"/>
                    </m:rPr>
                    <w:rPr>
                      <w:rFonts w:ascii="Cambria Math" w:hAnsi="Cambria Math"/>
                      <w:vanish/>
                      <w:sz w:val="24"/>
                      <w:szCs w:val="24"/>
                      <w:lang w:val="en-CA"/>
                    </w:rPr>
                    <w:pgNum/>
                  </m:r>
                  <m:r>
                    <m:rPr>
                      <m:sty m:val="p"/>
                    </m:rPr>
                    <w:rPr>
                      <w:rFonts w:ascii="Cambria Math" w:hAnsi="Cambria Math"/>
                      <w:vanish/>
                      <w:sz w:val="24"/>
                      <w:szCs w:val="24"/>
                      <w:lang w:val="en-CA"/>
                    </w:rPr>
                    <w:pgNum/>
                  </m:r>
                  <m:r>
                    <m:rPr>
                      <m:sty m:val="p"/>
                    </m:rPr>
                    <w:rPr>
                      <w:rFonts w:ascii="Cambria Math" w:hAnsi="Cambria Math"/>
                      <w:vanish/>
                      <w:sz w:val="24"/>
                      <w:szCs w:val="24"/>
                      <w:lang w:val="en-CA"/>
                    </w:rPr>
                    <w:pgNum/>
                  </m:r>
                  <m:r>
                    <m:rPr>
                      <m:sty m:val="p"/>
                    </m:rPr>
                    <w:rPr>
                      <w:rFonts w:ascii="Cambria Math" w:hAnsi="Cambria Math"/>
                      <w:vanish/>
                      <w:sz w:val="24"/>
                      <w:szCs w:val="24"/>
                      <w:lang w:val="en-CA"/>
                    </w:rPr>
                    <w:pgNum/>
                  </m:r>
                  <m:r>
                    <m:rPr>
                      <m:sty m:val="p"/>
                    </m:rPr>
                    <w:rPr>
                      <w:rFonts w:ascii="Cambria Math" w:hAnsi="Cambria Math"/>
                      <w:vanish/>
                      <w:sz w:val="24"/>
                      <w:szCs w:val="24"/>
                      <w:lang w:val="en-CA"/>
                    </w:rPr>
                    <w:pgNum/>
                  </m:r>
                  <m:r>
                    <m:rPr>
                      <m:sty m:val="p"/>
                    </m:rPr>
                    <w:rPr>
                      <w:rFonts w:ascii="Cambria Math" w:hAnsi="Cambria Math"/>
                      <w:vanish/>
                      <w:sz w:val="24"/>
                      <w:szCs w:val="24"/>
                      <w:lang w:val="en-CA"/>
                    </w:rPr>
                    <w:pgNum/>
                  </m:r>
                  <m:r>
                    <m:rPr>
                      <m:sty m:val="p"/>
                    </m:rPr>
                    <w:rPr>
                      <w:rFonts w:ascii="Cambria Math" w:hAnsi="Cambria Math"/>
                      <w:vanish/>
                      <w:sz w:val="24"/>
                      <w:szCs w:val="24"/>
                      <w:lang w:val="en-CA"/>
                    </w:rPr>
                    <w:pgNum/>
                  </m:r>
                  <m:r>
                    <m:rPr>
                      <m:sty m:val="p"/>
                    </m:rPr>
                    <w:rPr>
                      <w:rFonts w:ascii="Cambria Math" w:hAnsi="Cambria Math"/>
                      <w:vanish/>
                      <w:sz w:val="24"/>
                      <w:szCs w:val="24"/>
                      <w:lang w:val="en-CA"/>
                    </w:rPr>
                    <w:pgNum/>
                  </m:r>
                  <m:r>
                    <m:rPr>
                      <m:sty m:val="p"/>
                    </m:rPr>
                    <w:rPr>
                      <w:rFonts w:ascii="Cambria Math" w:hAnsi="Cambria Math"/>
                      <w:vanish/>
                      <w:sz w:val="24"/>
                      <w:szCs w:val="24"/>
                      <w:lang w:val="en-CA"/>
                    </w:rPr>
                    <w:pgNum/>
                  </m:r>
                  <m:r>
                    <m:rPr>
                      <m:sty m:val="p"/>
                    </m:rPr>
                    <w:rPr>
                      <w:rFonts w:ascii="Cambria Math" w:hAnsi="Cambria Math"/>
                      <w:vanish/>
                      <w:sz w:val="24"/>
                      <w:szCs w:val="24"/>
                      <w:lang w:val="en-CA"/>
                    </w:rPr>
                    <w:pgNum/>
                  </m:r>
                  <m:r>
                    <m:rPr>
                      <m:sty m:val="p"/>
                    </m:rPr>
                    <w:rPr>
                      <w:rFonts w:ascii="Cambria Math" w:hAnsi="Cambria Math"/>
                      <w:vanish/>
                      <w:sz w:val="24"/>
                      <w:szCs w:val="24"/>
                      <w:lang w:val="en-CA"/>
                    </w:rPr>
                    <w:pgNum/>
                  </m:r>
                  <m:r>
                    <m:rPr>
                      <m:sty m:val="p"/>
                    </m:rPr>
                    <w:rPr>
                      <w:rFonts w:ascii="Cambria Math" w:hAnsi="Cambria Math"/>
                      <w:vanish/>
                      <w:sz w:val="24"/>
                      <w:szCs w:val="24"/>
                      <w:lang w:val="en-CA"/>
                    </w:rPr>
                    <w:pgNum/>
                  </m:r>
                  <m:r>
                    <m:rPr>
                      <m:sty m:val="p"/>
                    </m:rPr>
                    <w:rPr>
                      <w:rFonts w:ascii="Cambria Math" w:hAnsi="Cambria Math"/>
                      <w:vanish/>
                      <w:sz w:val="24"/>
                      <w:szCs w:val="24"/>
                      <w:lang w:val="en-CA"/>
                    </w:rPr>
                    <w:pgNum/>
                  </m:r>
                  <m:r>
                    <m:rPr>
                      <m:sty m:val="p"/>
                    </m:rPr>
                    <w:rPr>
                      <w:rFonts w:ascii="Cambria Math" w:hAnsi="Cambria Math"/>
                      <w:vanish/>
                      <w:sz w:val="24"/>
                      <w:szCs w:val="24"/>
                      <w:lang w:val="en-CA"/>
                    </w:rPr>
                    <w:pgNum/>
                  </m:r>
                  <m:r>
                    <m:rPr>
                      <m:sty m:val="p"/>
                    </m:rPr>
                    <w:rPr>
                      <w:rFonts w:ascii="Cambria Math" w:hAnsi="Cambria Math"/>
                      <w:vanish/>
                      <w:sz w:val="24"/>
                      <w:szCs w:val="24"/>
                      <w:lang w:val="en-CA"/>
                    </w:rPr>
                    <w:pgNum/>
                  </m:r>
                  <m:r>
                    <m:rPr>
                      <m:sty m:val="p"/>
                    </m:rPr>
                    <w:rPr>
                      <w:rFonts w:ascii="Cambria Math" w:hAnsi="Cambria Math"/>
                      <w:vanish/>
                      <w:sz w:val="24"/>
                      <w:szCs w:val="24"/>
                      <w:lang w:val="en-CA"/>
                    </w:rPr>
                    <w:pgNum/>
                  </m:r>
                  <m:r>
                    <m:rPr>
                      <m:sty m:val="p"/>
                    </m:rPr>
                    <w:rPr>
                      <w:rFonts w:ascii="Cambria Math" w:hAnsi="Cambria Math"/>
                      <w:vanish/>
                      <w:sz w:val="24"/>
                      <w:szCs w:val="24"/>
                      <w:lang w:val="en-CA"/>
                    </w:rPr>
                    <w:pgNum/>
                  </m:r>
                  <m:r>
                    <m:rPr>
                      <m:sty m:val="p"/>
                    </m:rPr>
                    <w:rPr>
                      <w:rFonts w:ascii="Cambria Math" w:hAnsi="Cambria Math"/>
                      <w:vanish/>
                      <w:sz w:val="24"/>
                      <w:szCs w:val="24"/>
                      <w:lang w:val="en-CA"/>
                    </w:rPr>
                    <w:pgNum/>
                  </m:r>
                  <m:r>
                    <m:rPr>
                      <m:sty m:val="p"/>
                    </m:rPr>
                    <w:rPr>
                      <w:rFonts w:ascii="Cambria Math" w:hAnsi="Cambria Math"/>
                      <w:vanish/>
                      <w:sz w:val="24"/>
                      <w:szCs w:val="24"/>
                      <w:lang w:val="en-CA"/>
                    </w:rPr>
                    <w:pgNum/>
                  </m:r>
                  <m:r>
                    <m:rPr>
                      <m:sty m:val="p"/>
                    </m:rPr>
                    <w:rPr>
                      <w:rFonts w:ascii="Cambria Math" w:hAnsi="Cambria Math"/>
                      <w:vanish/>
                      <w:sz w:val="24"/>
                      <w:szCs w:val="24"/>
                      <w:lang w:val="en-CA"/>
                    </w:rPr>
                    <w:pgNum/>
                  </m:r>
                  <m:r>
                    <m:rPr>
                      <m:sty m:val="p"/>
                    </m:rPr>
                    <w:rPr>
                      <w:rFonts w:ascii="Cambria Math" w:hAnsi="Cambria Math"/>
                      <w:vanish/>
                      <w:sz w:val="24"/>
                      <w:szCs w:val="24"/>
                      <w:lang w:val="en-CA"/>
                    </w:rPr>
                    <w:pgNum/>
                  </m:r>
                  <m:r>
                    <m:rPr>
                      <m:sty m:val="p"/>
                    </m:rPr>
                    <w:rPr>
                      <w:rFonts w:ascii="Cambria Math" w:hAnsi="Cambria Math"/>
                      <w:vanish/>
                      <w:sz w:val="24"/>
                      <w:szCs w:val="24"/>
                      <w:lang w:val="en-CA"/>
                    </w:rPr>
                    <w:pgNum/>
                  </m:r>
                  <m:r>
                    <m:rPr>
                      <m:sty m:val="p"/>
                    </m:rPr>
                    <w:rPr>
                      <w:rFonts w:ascii="Cambria Math" w:hAnsi="Cambria Math"/>
                      <w:vanish/>
                      <w:sz w:val="24"/>
                      <w:szCs w:val="24"/>
                      <w:lang w:val="en-CA"/>
                    </w:rPr>
                    <w:pgNum/>
                  </m:r>
                  <m:r>
                    <m:rPr>
                      <m:sty m:val="p"/>
                    </m:rPr>
                    <w:rPr>
                      <w:rFonts w:ascii="Cambria Math" w:hAnsi="Cambria Math"/>
                      <w:vanish/>
                      <w:sz w:val="24"/>
                      <w:szCs w:val="24"/>
                      <w:lang w:val="en-CA"/>
                    </w:rPr>
                    <w:pgNum/>
                  </m:r>
                  <m:r>
                    <m:rPr>
                      <m:sty m:val="p"/>
                    </m:rPr>
                    <w:rPr>
                      <w:rFonts w:ascii="Cambria Math" w:hAnsi="Cambria Math"/>
                      <w:vanish/>
                      <w:sz w:val="24"/>
                      <w:szCs w:val="24"/>
                      <w:lang w:val="en-CA"/>
                    </w:rPr>
                    <w:pgNum/>
                  </m:r>
                  <m:r>
                    <m:rPr>
                      <m:sty m:val="p"/>
                    </m:rPr>
                    <w:rPr>
                      <w:rFonts w:ascii="Cambria Math" w:hAnsi="Cambria Math"/>
                      <w:vanish/>
                      <w:sz w:val="24"/>
                      <w:szCs w:val="24"/>
                      <w:lang w:val="en-CA"/>
                    </w:rPr>
                    <w:pgNum/>
                  </m:r>
                  <m:r>
                    <m:rPr>
                      <m:sty m:val="p"/>
                    </m:rPr>
                    <w:rPr>
                      <w:rFonts w:ascii="Cambria Math" w:hAnsi="Cambria Math"/>
                      <w:vanish/>
                      <w:sz w:val="24"/>
                      <w:szCs w:val="24"/>
                      <w:lang w:val="en-CA"/>
                    </w:rPr>
                    <w:pgNum/>
                  </m:r>
                  <m:r>
                    <m:rPr>
                      <m:sty m:val="p"/>
                    </m:rPr>
                    <w:rPr>
                      <w:rFonts w:ascii="Cambria Math" w:hAnsi="Cambria Math"/>
                      <w:vanish/>
                      <w:sz w:val="24"/>
                      <w:szCs w:val="24"/>
                      <w:lang w:val="en-CA"/>
                    </w:rPr>
                    <w:pgNum/>
                  </m:r>
                  <m:r>
                    <m:rPr>
                      <m:sty m:val="p"/>
                    </m:rPr>
                    <w:rPr>
                      <w:rFonts w:ascii="Cambria Math" w:hAnsi="Cambria Math"/>
                      <w:vanish/>
                      <w:sz w:val="24"/>
                      <w:szCs w:val="24"/>
                      <w:lang w:val="en-CA"/>
                    </w:rPr>
                    <w:pgNum/>
                  </m:r>
                  <m:r>
                    <m:rPr>
                      <m:sty m:val="p"/>
                    </m:rPr>
                    <w:rPr>
                      <w:rFonts w:ascii="Cambria Math" w:hAnsi="Cambria Math"/>
                      <w:vanish/>
                      <w:sz w:val="24"/>
                      <w:szCs w:val="24"/>
                      <w:lang w:val="en-CA"/>
                    </w:rPr>
                    <w:pgNum/>
                  </m:r>
                  <m:r>
                    <m:rPr>
                      <m:sty m:val="p"/>
                    </m:rPr>
                    <w:rPr>
                      <w:rFonts w:ascii="Cambria Math" w:hAnsi="Cambria Math"/>
                      <w:vanish/>
                      <w:sz w:val="24"/>
                      <w:szCs w:val="24"/>
                      <w:lang w:val="en-CA"/>
                    </w:rPr>
                    <w:pgNum/>
                  </m:r>
                  <m:r>
                    <m:rPr>
                      <m:sty m:val="p"/>
                    </m:rPr>
                    <w:rPr>
                      <w:rFonts w:ascii="Cambria Math" w:hAnsi="Cambria Math"/>
                      <w:vanish/>
                      <w:sz w:val="24"/>
                      <w:szCs w:val="24"/>
                      <w:lang w:val="en-CA"/>
                    </w:rPr>
                    <w:pgNum/>
                  </m:r>
                  <m:r>
                    <m:rPr>
                      <m:sty m:val="p"/>
                    </m:rPr>
                    <w:rPr>
                      <w:rFonts w:ascii="Cambria Math" w:hAnsi="Cambria Math"/>
                      <w:vanish/>
                      <w:sz w:val="24"/>
                      <w:szCs w:val="24"/>
                      <w:lang w:val="en-CA"/>
                    </w:rPr>
                    <w:pgNum/>
                  </m:r>
                  <m:r>
                    <m:rPr>
                      <m:sty m:val="p"/>
                    </m:rPr>
                    <w:rPr>
                      <w:rFonts w:ascii="Cambria Math" w:hAnsi="Cambria Math"/>
                      <w:vanish/>
                      <w:sz w:val="24"/>
                      <w:szCs w:val="24"/>
                      <w:lang w:val="en-CA"/>
                    </w:rPr>
                    <w:pgNum/>
                  </m:r>
                  <m:r>
                    <m:rPr>
                      <m:sty m:val="p"/>
                    </m:rPr>
                    <w:rPr>
                      <w:rFonts w:ascii="Cambria Math" w:hAnsi="Cambria Math"/>
                      <w:vanish/>
                      <w:sz w:val="24"/>
                      <w:szCs w:val="24"/>
                      <w:lang w:val="en-CA"/>
                    </w:rPr>
                    <w:pgNum/>
                  </m:r>
                  <m:r>
                    <m:rPr>
                      <m:sty m:val="p"/>
                    </m:rPr>
                    <w:rPr>
                      <w:rFonts w:ascii="Cambria Math" w:hAnsi="Cambria Math"/>
                      <w:vanish/>
                      <w:sz w:val="24"/>
                      <w:szCs w:val="24"/>
                      <w:lang w:val="en-CA"/>
                    </w:rPr>
                    <w:pgNum/>
                  </m:r>
                  <m:r>
                    <m:rPr>
                      <m:sty m:val="p"/>
                    </m:rPr>
                    <w:rPr>
                      <w:rFonts w:ascii="Cambria Math" w:hAnsi="Cambria Math"/>
                      <w:vanish/>
                      <w:sz w:val="24"/>
                      <w:szCs w:val="24"/>
                      <w:lang w:val="en-CA"/>
                    </w:rPr>
                    <w:pgNum/>
                  </m:r>
                  <m:r>
                    <m:rPr>
                      <m:sty m:val="p"/>
                    </m:rPr>
                    <w:rPr>
                      <w:rFonts w:ascii="Cambria Math" w:hAnsi="Cambria Math"/>
                      <w:vanish/>
                      <w:sz w:val="24"/>
                      <w:szCs w:val="24"/>
                      <w:lang w:val="en-CA"/>
                    </w:rPr>
                    <w:pgNum/>
                  </m:r>
                  <m:r>
                    <m:rPr>
                      <m:sty m:val="p"/>
                    </m:rPr>
                    <w:rPr>
                      <w:rFonts w:ascii="Cambria Math" w:hAnsi="Cambria Math"/>
                      <w:vanish/>
                      <w:sz w:val="24"/>
                      <w:szCs w:val="24"/>
                      <w:lang w:val="en-CA"/>
                    </w:rPr>
                    <w:pgNum/>
                  </m:r>
                  <m:r>
                    <m:rPr>
                      <m:sty m:val="p"/>
                    </m:rPr>
                    <w:rPr>
                      <w:rFonts w:ascii="Cambria Math" w:hAnsi="Cambria Math"/>
                      <w:vanish/>
                      <w:sz w:val="24"/>
                      <w:szCs w:val="24"/>
                      <w:lang w:val="en-CA"/>
                    </w:rPr>
                    <w:pgNum/>
                  </m:r>
                  <m:r>
                    <m:rPr>
                      <m:sty m:val="p"/>
                    </m:rPr>
                    <w:rPr>
                      <w:rFonts w:ascii="Cambria Math" w:hAnsi="Cambria Math"/>
                      <w:vanish/>
                      <w:sz w:val="24"/>
                      <w:szCs w:val="24"/>
                      <w:lang w:val="en-CA"/>
                    </w:rPr>
                    <w:pgNum/>
                  </m:r>
                  <m:r>
                    <m:rPr>
                      <m:sty m:val="p"/>
                    </m:rPr>
                    <w:rPr>
                      <w:rFonts w:ascii="Cambria Math" w:hAnsi="Cambria Math"/>
                      <w:vanish/>
                      <w:sz w:val="24"/>
                      <w:szCs w:val="24"/>
                      <w:lang w:val="en-CA"/>
                    </w:rPr>
                    <w:pgNum/>
                  </m:r>
                  <m:r>
                    <m:rPr>
                      <m:sty m:val="p"/>
                    </m:rPr>
                    <w:rPr>
                      <w:rFonts w:ascii="Cambria Math" w:hAnsi="Cambria Math"/>
                      <w:vanish/>
                      <w:sz w:val="24"/>
                      <w:szCs w:val="24"/>
                      <w:lang w:val="en-CA"/>
                    </w:rPr>
                    <w:pgNum/>
                  </m:r>
                  <m:r>
                    <m:rPr>
                      <m:sty m:val="p"/>
                    </m:rPr>
                    <w:rPr>
                      <w:rFonts w:ascii="Cambria Math" w:hAnsi="Cambria Math"/>
                      <w:vanish/>
                      <w:sz w:val="24"/>
                      <w:szCs w:val="24"/>
                      <w:lang w:val="en-CA"/>
                    </w:rPr>
                    <w:pgNum/>
                  </m:r>
                  <m:r>
                    <m:rPr>
                      <m:sty m:val="p"/>
                    </m:rPr>
                    <w:rPr>
                      <w:rFonts w:ascii="Cambria Math" w:hAnsi="Cambria Math"/>
                      <w:vanish/>
                      <w:sz w:val="24"/>
                      <w:szCs w:val="24"/>
                      <w:lang w:val="en-CA"/>
                    </w:rPr>
                    <w:pgNum/>
                  </m:r>
                  <m:r>
                    <m:rPr>
                      <m:sty m:val="p"/>
                    </m:rPr>
                    <w:rPr>
                      <w:rFonts w:ascii="Cambria Math" w:hAnsi="Cambria Math"/>
                      <w:vanish/>
                      <w:sz w:val="24"/>
                      <w:szCs w:val="24"/>
                      <w:lang w:val="en-CA"/>
                    </w:rPr>
                    <w:pgNum/>
                  </m:r>
                  <m:r>
                    <m:rPr>
                      <m:sty m:val="p"/>
                    </m:rPr>
                    <w:rPr>
                      <w:rFonts w:ascii="Cambria Math" w:hAnsi="Cambria Math"/>
                      <w:vanish/>
                      <w:sz w:val="24"/>
                      <w:szCs w:val="24"/>
                      <w:lang w:val="en-CA"/>
                    </w:rPr>
                    <w:pgNum/>
                  </m:r>
                  <m:r>
                    <m:rPr>
                      <m:sty m:val="p"/>
                    </m:rPr>
                    <w:rPr>
                      <w:rFonts w:ascii="Cambria Math" w:hAnsi="Cambria Math"/>
                      <w:vanish/>
                      <w:sz w:val="24"/>
                      <w:szCs w:val="24"/>
                      <w:lang w:val="en-CA"/>
                    </w:rPr>
                    <w:pgNum/>
                  </m:r>
                  <m:r>
                    <m:rPr>
                      <m:sty m:val="p"/>
                    </m:rPr>
                    <w:rPr>
                      <w:rFonts w:ascii="Cambria Math" w:hAnsi="Cambria Math"/>
                      <w:vanish/>
                      <w:sz w:val="24"/>
                      <w:szCs w:val="24"/>
                      <w:lang w:val="en-CA"/>
                    </w:rPr>
                    <w:pgNum/>
                  </m:r>
                  <m:r>
                    <m:rPr>
                      <m:sty m:val="p"/>
                    </m:rPr>
                    <w:rPr>
                      <w:rFonts w:ascii="Cambria Math" w:hAnsi="Cambria Math"/>
                      <w:vanish/>
                      <w:sz w:val="24"/>
                      <w:szCs w:val="24"/>
                      <w:lang w:val="en-CA"/>
                    </w:rPr>
                    <w:pgNum/>
                  </m:r>
                  <m:r>
                    <m:rPr>
                      <m:sty m:val="p"/>
                    </m:rPr>
                    <w:rPr>
                      <w:rFonts w:ascii="Cambria Math" w:hAnsi="Cambria Math"/>
                      <w:vanish/>
                      <w:sz w:val="24"/>
                      <w:szCs w:val="24"/>
                      <w:lang w:val="en-CA"/>
                    </w:rPr>
                    <w:pgNum/>
                  </m:r>
                  <m:r>
                    <m:rPr>
                      <m:sty m:val="p"/>
                    </m:rPr>
                    <w:rPr>
                      <w:rFonts w:ascii="Cambria Math" w:hAnsi="Cambria Math"/>
                      <w:vanish/>
                      <w:sz w:val="24"/>
                      <w:szCs w:val="24"/>
                      <w:lang w:val="en-CA"/>
                    </w:rPr>
                    <w:pgNum/>
                  </m:r>
                </m:num>
                <m:den>
                  <m:r>
                    <m:rPr>
                      <m:sty m:val="p"/>
                    </m:rPr>
                    <w:rPr>
                      <w:rFonts w:ascii="Cambria Math" w:hAnsi="Cambria Math"/>
                      <w:sz w:val="24"/>
                      <w:szCs w:val="24"/>
                      <w:lang w:val="en-CA"/>
                    </w:rPr>
                    <m:t>quantit</m:t>
                  </m:r>
                  <m:sSub>
                    <m:sSubPr>
                      <m:ctrlPr>
                        <w:rPr>
                          <w:rFonts w:ascii="Cambria Math" w:hAnsi="Cambria Math"/>
                          <w:bCs/>
                          <w:iCs/>
                          <w:sz w:val="24"/>
                          <w:szCs w:val="24"/>
                          <w:lang w:val="en-CA"/>
                        </w:rPr>
                      </m:ctrlPr>
                    </m:sSubPr>
                    <m:e>
                      <m:r>
                        <m:rPr>
                          <m:sty m:val="p"/>
                        </m:rPr>
                        <w:rPr>
                          <w:rFonts w:ascii="Cambria Math" w:hAnsi="Cambria Math"/>
                          <w:sz w:val="24"/>
                          <w:szCs w:val="24"/>
                          <w:lang w:val="en-CA"/>
                        </w:rPr>
                        <m:t>y</m:t>
                      </m:r>
                    </m:e>
                    <m:sub>
                      <m:r>
                        <m:rPr>
                          <m:sty m:val="p"/>
                        </m:rPr>
                        <w:rPr>
                          <w:rFonts w:ascii="Cambria Math" w:hAnsi="Cambria Math"/>
                          <w:sz w:val="24"/>
                          <w:szCs w:val="24"/>
                          <w:lang w:val="en-CA"/>
                        </w:rPr>
                        <m:t xml:space="preserve">fuel </m:t>
                      </m:r>
                    </m:sub>
                  </m:sSub>
                </m:den>
              </m:f>
              <m:r>
                <m:rPr>
                  <m:sty m:val="p"/>
                </m:rPr>
                <w:rPr>
                  <w:rFonts w:ascii="Cambria Math" w:hAnsi="Cambria Math"/>
                  <w:sz w:val="24"/>
                  <w:szCs w:val="24"/>
                  <w:lang w:val="en-CA"/>
                </w:rPr>
                <m:t>)*quantity of fue</m:t>
              </m:r>
              <m:sSub>
                <m:sSubPr>
                  <m:ctrlPr>
                    <w:rPr>
                      <w:rFonts w:ascii="Cambria Math" w:hAnsi="Cambria Math"/>
                      <w:bCs/>
                      <w:iCs/>
                      <w:sz w:val="24"/>
                      <w:szCs w:val="24"/>
                      <w:lang w:val="en-CA"/>
                    </w:rPr>
                  </m:ctrlPr>
                </m:sSubPr>
                <m:e>
                  <m:r>
                    <m:rPr>
                      <m:sty m:val="p"/>
                    </m:rPr>
                    <w:rPr>
                      <w:rFonts w:ascii="Cambria Math" w:hAnsi="Cambria Math"/>
                      <w:sz w:val="24"/>
                      <w:szCs w:val="24"/>
                      <w:lang w:val="en-CA"/>
                    </w:rPr>
                    <m:t>l</m:t>
                  </m:r>
                </m:e>
                <m:sub>
                  <m:r>
                    <m:rPr>
                      <m:sty m:val="p"/>
                    </m:rPr>
                    <w:rPr>
                      <w:rFonts w:ascii="Cambria Math" w:hAnsi="Cambria Math"/>
                      <w:sz w:val="24"/>
                      <w:szCs w:val="24"/>
                      <w:lang w:val="en-CA"/>
                    </w:rPr>
                    <m:t>i</m:t>
                  </m:r>
                </m:sub>
              </m:sSub>
              <m:r>
                <m:rPr>
                  <m:sty m:val="p"/>
                </m:rPr>
                <w:rPr>
                  <w:rFonts w:ascii="Cambria Math" w:hAnsi="Cambria Math"/>
                  <w:sz w:val="24"/>
                  <w:szCs w:val="24"/>
                  <w:lang w:val="en-CA"/>
                </w:rPr>
                <m:t xml:space="preserve"> consumed</m:t>
              </m:r>
            </m:num>
            <m:den>
              <m:r>
                <m:rPr>
                  <m:sty m:val="p"/>
                </m:rPr>
                <w:rPr>
                  <w:rFonts w:ascii="Cambria Math" w:hAnsi="Cambria Math"/>
                  <w:sz w:val="24"/>
                  <w:szCs w:val="24"/>
                  <w:lang w:val="en-CA"/>
                </w:rPr>
                <m:t>electricity generated by fue</m:t>
              </m:r>
              <m:sSub>
                <m:sSubPr>
                  <m:ctrlPr>
                    <w:rPr>
                      <w:rFonts w:ascii="Cambria Math" w:hAnsi="Cambria Math"/>
                      <w:bCs/>
                      <w:iCs/>
                      <w:sz w:val="24"/>
                      <w:szCs w:val="24"/>
                      <w:lang w:val="en-CA"/>
                    </w:rPr>
                  </m:ctrlPr>
                </m:sSubPr>
                <m:e>
                  <m:r>
                    <m:rPr>
                      <m:sty m:val="p"/>
                    </m:rPr>
                    <w:rPr>
                      <w:rFonts w:ascii="Cambria Math" w:hAnsi="Cambria Math"/>
                      <w:sz w:val="24"/>
                      <w:szCs w:val="24"/>
                      <w:lang w:val="en-CA"/>
                    </w:rPr>
                    <m:t>l</m:t>
                  </m:r>
                </m:e>
                <m:sub>
                  <m:r>
                    <m:rPr>
                      <m:sty m:val="p"/>
                    </m:rPr>
                    <w:rPr>
                      <w:rFonts w:ascii="Cambria Math" w:hAnsi="Cambria Math"/>
                      <w:sz w:val="24"/>
                      <w:szCs w:val="24"/>
                      <w:lang w:val="en-CA"/>
                    </w:rPr>
                    <m:t xml:space="preserve">i </m:t>
                  </m:r>
                </m:sub>
              </m:sSub>
              <m:r>
                <m:rPr>
                  <m:sty m:val="p"/>
                </m:rPr>
                <w:rPr>
                  <w:rFonts w:ascii="Cambria Math" w:hAnsi="Cambria Math"/>
                  <w:sz w:val="24"/>
                  <w:szCs w:val="24"/>
                  <w:lang w:val="en-CA"/>
                </w:rPr>
                <m:t>(kWh)</m:t>
              </m:r>
            </m:den>
          </m:f>
        </m:oMath>
      </m:oMathPara>
    </w:p>
    <w:p w:rsidR="00A41C20" w:rsidRDefault="00A41C20" w:rsidP="00A35A31">
      <w:pPr>
        <w:pStyle w:val="Body"/>
        <w:ind w:left="7920"/>
        <w:jc w:val="left"/>
        <w:rPr>
          <w:bCs/>
          <w:sz w:val="24"/>
          <w:szCs w:val="24"/>
          <w:lang w:val="en-CA"/>
        </w:rPr>
      </w:pPr>
      <w:r>
        <w:rPr>
          <w:bCs/>
          <w:sz w:val="24"/>
          <w:szCs w:val="24"/>
          <w:lang w:val="en-CA"/>
        </w:rPr>
        <w:t xml:space="preserve">       [6]</w:t>
      </w:r>
    </w:p>
    <w:p w:rsidR="00A41C20" w:rsidRPr="00A41C20" w:rsidRDefault="00A41C20" w:rsidP="0035268C">
      <w:pPr>
        <w:spacing w:line="360" w:lineRule="auto"/>
        <w:rPr>
          <w:lang w:val="en-CA" w:eastAsia="en-US"/>
        </w:rPr>
      </w:pPr>
    </w:p>
    <w:p w:rsidR="00200B51" w:rsidRPr="00EC7939" w:rsidRDefault="005A4A0E" w:rsidP="00F87BBD">
      <w:pPr>
        <w:spacing w:line="360" w:lineRule="auto"/>
        <w:ind w:firstLine="658"/>
        <w:jc w:val="both"/>
        <w:rPr>
          <w:lang w:val="en-CA"/>
        </w:rPr>
      </w:pPr>
      <w:r w:rsidRPr="005D5C1C">
        <w:rPr>
          <w:lang w:val="en-CA"/>
        </w:rPr>
        <w:t xml:space="preserve">Using the latest available Statistics Canada data on electricity generation and fuels used </w:t>
      </w:r>
      <w:r w:rsidR="00BB2E83" w:rsidRPr="006404A9">
        <w:rPr>
          <w:lang w:val="en-CA"/>
        </w:rPr>
        <w:fldChar w:fldCharType="begin"/>
      </w:r>
      <w:r w:rsidR="006404A9" w:rsidRPr="006404A9">
        <w:rPr>
          <w:lang w:val="en-CA"/>
        </w:rPr>
        <w:instrText>ADDIN RW.CITE{{59 Anonymous; 60 Anonymous; 84 Anonymous}}</w:instrText>
      </w:r>
      <w:r w:rsidR="00BB2E83" w:rsidRPr="006404A9">
        <w:rPr>
          <w:lang w:val="en-CA"/>
        </w:rPr>
        <w:fldChar w:fldCharType="separate"/>
      </w:r>
      <w:r w:rsidR="00571DAA">
        <w:rPr>
          <w:lang w:val="en-CA"/>
        </w:rPr>
        <w:t>[8-10]</w:t>
      </w:r>
      <w:r w:rsidR="00BB2E83" w:rsidRPr="006404A9">
        <w:rPr>
          <w:lang w:val="en-CA"/>
        </w:rPr>
        <w:fldChar w:fldCharType="end"/>
      </w:r>
      <w:r w:rsidRPr="005D5C1C">
        <w:rPr>
          <w:lang w:val="en-CA"/>
        </w:rPr>
        <w:t>, and the GHG intensity factors for each fuel (g CO</w:t>
      </w:r>
      <w:r w:rsidRPr="005D5C1C">
        <w:rPr>
          <w:vertAlign w:val="subscript"/>
          <w:lang w:val="en-CA"/>
        </w:rPr>
        <w:t>2eq</w:t>
      </w:r>
      <w:r w:rsidRPr="005D5C1C">
        <w:rPr>
          <w:lang w:val="en-CA"/>
        </w:rPr>
        <w:t>/kWh</w:t>
      </w:r>
      <w:r w:rsidRPr="005D5C1C">
        <w:rPr>
          <w:vertAlign w:val="subscript"/>
          <w:lang w:val="en-CA"/>
        </w:rPr>
        <w:t>fuel</w:t>
      </w:r>
      <w:r w:rsidRPr="005D5C1C">
        <w:rPr>
          <w:lang w:val="en-CA"/>
        </w:rPr>
        <w:t>) used for marginal generation in each province, the range of and the annual marginal GHG intensity factors</w:t>
      </w:r>
      <w:r w:rsidR="005A5D45" w:rsidRPr="005D5C1C">
        <w:rPr>
          <w:lang w:val="en-CA"/>
        </w:rPr>
        <w:t xml:space="preserve"> for the years 2004 </w:t>
      </w:r>
      <w:r w:rsidR="00AD44C2" w:rsidRPr="005D5C1C">
        <w:rPr>
          <w:lang w:val="en-CA"/>
        </w:rPr>
        <w:t>to 2006</w:t>
      </w:r>
      <w:r w:rsidRPr="005D5C1C">
        <w:rPr>
          <w:lang w:val="en-CA"/>
        </w:rPr>
        <w:t xml:space="preserve"> were calculated. These are presented in </w:t>
      </w:r>
      <w:r w:rsidRPr="00DD5DB1">
        <w:rPr>
          <w:lang w:val="en-CA"/>
        </w:rPr>
        <w:t>Table</w:t>
      </w:r>
      <w:r w:rsidR="001B71BA">
        <w:rPr>
          <w:lang w:val="en-CA"/>
        </w:rPr>
        <w:t>s</w:t>
      </w:r>
      <w:r w:rsidRPr="00DD5DB1">
        <w:rPr>
          <w:lang w:val="en-CA"/>
        </w:rPr>
        <w:t xml:space="preserve"> </w:t>
      </w:r>
      <w:r w:rsidR="00B93568" w:rsidRPr="00DD5DB1">
        <w:rPr>
          <w:lang w:val="en-CA"/>
        </w:rPr>
        <w:t>B1-B1</w:t>
      </w:r>
      <w:r w:rsidR="00103EFC" w:rsidRPr="00DD5DB1">
        <w:rPr>
          <w:lang w:val="en-CA"/>
        </w:rPr>
        <w:t>0</w:t>
      </w:r>
      <w:r w:rsidR="00103EFC" w:rsidRPr="005D5C1C">
        <w:rPr>
          <w:lang w:val="en-CA"/>
        </w:rPr>
        <w:t xml:space="preserve"> </w:t>
      </w:r>
      <w:r w:rsidR="008A2E3C">
        <w:rPr>
          <w:lang w:val="en-CA"/>
        </w:rPr>
        <w:t xml:space="preserve">of </w:t>
      </w:r>
      <w:r w:rsidRPr="00DD5DB1">
        <w:rPr>
          <w:lang w:val="en-CA"/>
        </w:rPr>
        <w:t xml:space="preserve">Appendix </w:t>
      </w:r>
      <w:r w:rsidR="00291A81" w:rsidRPr="00DD5DB1">
        <w:rPr>
          <w:lang w:val="en-CA"/>
        </w:rPr>
        <w:t>B</w:t>
      </w:r>
      <w:r w:rsidR="00C20F43" w:rsidRPr="00DD5DB1">
        <w:rPr>
          <w:lang w:val="en-CA"/>
        </w:rPr>
        <w:t>.</w:t>
      </w:r>
      <w:r w:rsidR="00B93568" w:rsidRPr="00DD5DB1">
        <w:rPr>
          <w:lang w:val="en-CA"/>
        </w:rPr>
        <w:t xml:space="preserve"> </w:t>
      </w:r>
    </w:p>
    <w:p w:rsidR="00F37D5F" w:rsidRPr="00F37D5F" w:rsidRDefault="00F37D5F" w:rsidP="0035268C">
      <w:pPr>
        <w:spacing w:line="360" w:lineRule="auto"/>
        <w:rPr>
          <w:lang w:val="en-CA"/>
        </w:rPr>
      </w:pPr>
    </w:p>
    <w:p w:rsidR="00A82C09" w:rsidRDefault="001B71BA" w:rsidP="00F87BBD">
      <w:pPr>
        <w:pStyle w:val="Caption"/>
        <w:keepNext/>
        <w:spacing w:line="360" w:lineRule="auto"/>
        <w:ind w:firstLine="658"/>
        <w:jc w:val="both"/>
        <w:rPr>
          <w:b w:val="0"/>
          <w:bCs w:val="0"/>
          <w:iCs/>
          <w:color w:val="auto"/>
          <w:sz w:val="24"/>
          <w:szCs w:val="24"/>
          <w:lang w:val="en-CA"/>
        </w:rPr>
      </w:pPr>
      <w:r>
        <w:rPr>
          <w:b w:val="0"/>
          <w:bCs w:val="0"/>
          <w:color w:val="auto"/>
          <w:sz w:val="24"/>
          <w:szCs w:val="24"/>
          <w:lang w:val="en-CA"/>
        </w:rPr>
        <w:t>Since the marginal fuel</w:t>
      </w:r>
      <w:r w:rsidR="005D5C1C" w:rsidRPr="005D5C1C">
        <w:rPr>
          <w:b w:val="0"/>
          <w:bCs w:val="0"/>
          <w:color w:val="auto"/>
          <w:sz w:val="24"/>
          <w:szCs w:val="24"/>
          <w:lang w:val="en-CA"/>
        </w:rPr>
        <w:t xml:space="preserve"> mix w</w:t>
      </w:r>
      <w:r>
        <w:rPr>
          <w:b w:val="0"/>
          <w:bCs w:val="0"/>
          <w:color w:val="auto"/>
          <w:sz w:val="24"/>
          <w:szCs w:val="24"/>
          <w:lang w:val="en-CA"/>
        </w:rPr>
        <w:t>as</w:t>
      </w:r>
      <w:r w:rsidR="005D5C1C" w:rsidRPr="005D5C1C">
        <w:rPr>
          <w:b w:val="0"/>
          <w:bCs w:val="0"/>
          <w:color w:val="auto"/>
          <w:sz w:val="24"/>
          <w:szCs w:val="24"/>
          <w:lang w:val="en-CA"/>
        </w:rPr>
        <w:t xml:space="preserve"> estimated for the years of 2004 to 2006, and since the electricity supply mix </w:t>
      </w:r>
      <w:r w:rsidR="005D5C1C" w:rsidRPr="005D5C1C">
        <w:rPr>
          <w:b w:val="0"/>
          <w:bCs w:val="0"/>
          <w:iCs/>
          <w:color w:val="auto"/>
          <w:sz w:val="24"/>
          <w:szCs w:val="24"/>
          <w:lang w:val="en-CA"/>
        </w:rPr>
        <w:t>changes from year to year with the new power plants added to the grid whether due to the retirement of the old power plants or the</w:t>
      </w:r>
      <w:r w:rsidR="008A2E3C">
        <w:rPr>
          <w:b w:val="0"/>
          <w:bCs w:val="0"/>
          <w:iCs/>
          <w:color w:val="auto"/>
          <w:sz w:val="24"/>
          <w:szCs w:val="24"/>
          <w:lang w:val="en-CA"/>
        </w:rPr>
        <w:t xml:space="preserve"> increase in electricity demand, </w:t>
      </w:r>
      <w:r w:rsidR="005D5C1C" w:rsidRPr="005D5C1C">
        <w:rPr>
          <w:b w:val="0"/>
          <w:bCs w:val="0"/>
          <w:iCs/>
          <w:color w:val="auto"/>
          <w:sz w:val="24"/>
          <w:szCs w:val="24"/>
          <w:lang w:val="en-CA"/>
        </w:rPr>
        <w:t xml:space="preserve">to </w:t>
      </w:r>
      <w:r w:rsidR="00DD5DB1">
        <w:rPr>
          <w:b w:val="0"/>
          <w:bCs w:val="0"/>
          <w:iCs/>
          <w:color w:val="auto"/>
          <w:sz w:val="24"/>
          <w:szCs w:val="24"/>
          <w:lang w:val="en-CA"/>
        </w:rPr>
        <w:t>predict</w:t>
      </w:r>
      <w:r w:rsidR="005D5C1C" w:rsidRPr="005D5C1C">
        <w:rPr>
          <w:b w:val="0"/>
          <w:bCs w:val="0"/>
          <w:iCs/>
          <w:color w:val="auto"/>
          <w:sz w:val="24"/>
          <w:szCs w:val="24"/>
          <w:lang w:val="en-CA"/>
        </w:rPr>
        <w:t xml:space="preserve"> the fuel mix used for marginal generation, a weighted averaging approach, as described in Equation 7, is used here.</w:t>
      </w:r>
    </w:p>
    <w:p w:rsidR="0070668F" w:rsidRPr="0070668F" w:rsidRDefault="0070668F" w:rsidP="0070668F">
      <w:pPr>
        <w:rPr>
          <w:lang w:val="en-CA"/>
        </w:rPr>
      </w:pPr>
    </w:p>
    <w:p w:rsidR="00BD64C3" w:rsidRPr="00BD64C3" w:rsidRDefault="00BD64C3" w:rsidP="0035268C">
      <w:pPr>
        <w:pStyle w:val="Body"/>
        <w:spacing w:line="360" w:lineRule="auto"/>
        <w:rPr>
          <w:color w:val="000000"/>
          <w:sz w:val="24"/>
          <w:szCs w:val="24"/>
          <w:lang w:val="en-CA"/>
        </w:rPr>
      </w:pPr>
      <m:oMathPara>
        <m:oMathParaPr>
          <m:jc m:val="left"/>
        </m:oMathParaPr>
        <m:oMath>
          <m:r>
            <m:rPr>
              <m:sty m:val="p"/>
            </m:rPr>
            <w:rPr>
              <w:rFonts w:ascii="Cambria Math" w:hAnsi="Cambria Math"/>
              <w:color w:val="000000"/>
              <w:sz w:val="24"/>
              <w:szCs w:val="24"/>
              <w:lang w:val="en-CA"/>
            </w:rPr>
            <m:t xml:space="preserve">%  fuel mix on margin=%fuel mix in 2004*20%+%fuel mix in 2005* </m:t>
          </m:r>
        </m:oMath>
      </m:oMathPara>
    </w:p>
    <w:p w:rsidR="0070668F" w:rsidRDefault="00BD64C3" w:rsidP="0070668F">
      <w:pPr>
        <w:pStyle w:val="Body"/>
        <w:jc w:val="left"/>
        <w:rPr>
          <w:bCs/>
          <w:sz w:val="24"/>
          <w:szCs w:val="24"/>
          <w:lang w:val="en-CA"/>
        </w:rPr>
      </w:pPr>
      <w:r>
        <w:rPr>
          <w:color w:val="000000"/>
          <w:sz w:val="24"/>
          <w:szCs w:val="24"/>
          <w:lang w:val="en-CA"/>
        </w:rPr>
        <w:t xml:space="preserve"> </w:t>
      </w:r>
      <w:r>
        <w:rPr>
          <w:color w:val="000000"/>
          <w:sz w:val="24"/>
          <w:szCs w:val="24"/>
          <w:lang w:val="en-CA"/>
        </w:rPr>
        <w:tab/>
      </w:r>
      <w:r>
        <w:rPr>
          <w:color w:val="000000"/>
          <w:sz w:val="24"/>
          <w:szCs w:val="24"/>
          <w:lang w:val="en-CA"/>
        </w:rPr>
        <w:tab/>
      </w:r>
      <w:r>
        <w:rPr>
          <w:color w:val="000000"/>
          <w:sz w:val="24"/>
          <w:szCs w:val="24"/>
          <w:lang w:val="en-CA"/>
        </w:rPr>
        <w:tab/>
      </w:r>
      <w:r>
        <w:rPr>
          <w:color w:val="000000"/>
          <w:sz w:val="24"/>
          <w:szCs w:val="24"/>
          <w:lang w:val="en-CA"/>
        </w:rPr>
        <w:tab/>
      </w:r>
      <w:r>
        <w:rPr>
          <w:color w:val="000000"/>
          <w:sz w:val="24"/>
          <w:szCs w:val="24"/>
          <w:lang w:val="en-CA"/>
        </w:rPr>
        <w:tab/>
      </w:r>
      <w:r>
        <w:rPr>
          <w:color w:val="000000"/>
          <w:sz w:val="24"/>
          <w:szCs w:val="24"/>
          <w:lang w:val="en-CA"/>
        </w:rPr>
        <w:tab/>
      </w:r>
      <m:oMath>
        <m:r>
          <m:rPr>
            <m:sty m:val="p"/>
          </m:rPr>
          <w:rPr>
            <w:rFonts w:ascii="Cambria Math" w:hAnsi="Cambria Math"/>
            <w:color w:val="000000"/>
            <w:sz w:val="24"/>
            <w:szCs w:val="24"/>
            <w:lang w:val="en-CA"/>
          </w:rPr>
          <m:t xml:space="preserve">30%+%fuel mix in 2006*50%  </m:t>
        </m:r>
      </m:oMath>
      <w:r w:rsidR="0070668F">
        <w:rPr>
          <w:color w:val="000000"/>
          <w:sz w:val="24"/>
          <w:szCs w:val="24"/>
          <w:lang w:val="en-CA"/>
        </w:rPr>
        <w:t xml:space="preserve">        </w:t>
      </w:r>
      <w:r w:rsidR="006404A9">
        <w:rPr>
          <w:bCs/>
          <w:sz w:val="24"/>
          <w:szCs w:val="24"/>
          <w:lang w:val="en-CA"/>
        </w:rPr>
        <w:t xml:space="preserve">       </w:t>
      </w:r>
    </w:p>
    <w:p w:rsidR="00CD5B7F" w:rsidRPr="008A2E3C" w:rsidRDefault="0070668F" w:rsidP="0070668F">
      <w:pPr>
        <w:pStyle w:val="Body"/>
        <w:ind w:left="7238"/>
        <w:jc w:val="left"/>
        <w:rPr>
          <w:bCs/>
          <w:sz w:val="24"/>
          <w:szCs w:val="24"/>
          <w:lang w:val="en-CA"/>
        </w:rPr>
      </w:pPr>
      <w:r>
        <w:rPr>
          <w:bCs/>
          <w:sz w:val="24"/>
          <w:szCs w:val="24"/>
          <w:lang w:val="en-CA"/>
        </w:rPr>
        <w:t xml:space="preserve">                  </w:t>
      </w:r>
      <w:r w:rsidR="006404A9">
        <w:rPr>
          <w:bCs/>
          <w:sz w:val="24"/>
          <w:szCs w:val="24"/>
          <w:lang w:val="en-CA"/>
        </w:rPr>
        <w:t xml:space="preserve"> </w:t>
      </w:r>
      <w:r w:rsidR="00BD64C3" w:rsidRPr="008A2E3C">
        <w:rPr>
          <w:bCs/>
          <w:sz w:val="24"/>
          <w:szCs w:val="24"/>
          <w:lang w:val="en-CA"/>
        </w:rPr>
        <w:t>[7]</w:t>
      </w:r>
    </w:p>
    <w:p w:rsidR="00FD4158" w:rsidRDefault="00FD4158" w:rsidP="0035268C">
      <w:pPr>
        <w:spacing w:line="360" w:lineRule="auto"/>
        <w:jc w:val="both"/>
        <w:rPr>
          <w:iCs/>
          <w:color w:val="000000"/>
          <w:lang w:val="en-CA"/>
        </w:rPr>
      </w:pPr>
    </w:p>
    <w:p w:rsidR="00F20BE3" w:rsidRPr="007A2D9A" w:rsidRDefault="001E47A2" w:rsidP="00F87BBD">
      <w:pPr>
        <w:spacing w:line="360" w:lineRule="auto"/>
        <w:ind w:firstLine="658"/>
        <w:jc w:val="both"/>
        <w:rPr>
          <w:lang w:val="en-CA"/>
        </w:rPr>
      </w:pPr>
      <w:r w:rsidRPr="005D5C1C">
        <w:rPr>
          <w:iCs/>
          <w:color w:val="000000"/>
          <w:lang w:val="en-CA"/>
        </w:rPr>
        <w:t>The weighted averaging approach described by Equation 7 ass</w:t>
      </w:r>
      <w:r w:rsidR="008A2E3C">
        <w:rPr>
          <w:iCs/>
          <w:color w:val="000000"/>
          <w:lang w:val="en-CA"/>
        </w:rPr>
        <w:t xml:space="preserve">umes that the recent years </w:t>
      </w:r>
      <w:r w:rsidRPr="005D5C1C">
        <w:rPr>
          <w:iCs/>
          <w:color w:val="000000"/>
          <w:lang w:val="en-CA"/>
        </w:rPr>
        <w:t>have a higher contribution to predict the future fuel mix than that of the earlier years.</w:t>
      </w:r>
      <w:r w:rsidRPr="00BD0ED8">
        <w:rPr>
          <w:iCs/>
          <w:color w:val="000000"/>
          <w:lang w:val="en-CA"/>
        </w:rPr>
        <w:t xml:space="preserve"> </w:t>
      </w:r>
      <w:r w:rsidR="00A41C20">
        <w:rPr>
          <w:iCs/>
          <w:color w:val="000000"/>
          <w:lang w:val="en-CA"/>
        </w:rPr>
        <w:t xml:space="preserve">The </w:t>
      </w:r>
      <w:r w:rsidR="00A41C20">
        <w:rPr>
          <w:lang w:val="en-CA"/>
        </w:rPr>
        <w:t>predicted marginal fuel</w:t>
      </w:r>
      <w:r w:rsidR="00A41C20" w:rsidRPr="005D5C1C">
        <w:rPr>
          <w:lang w:val="en-CA"/>
        </w:rPr>
        <w:t xml:space="preserve"> mix according to Equation 7</w:t>
      </w:r>
      <w:r w:rsidR="00A41C20">
        <w:rPr>
          <w:lang w:val="en-CA"/>
        </w:rPr>
        <w:t xml:space="preserve"> is given in </w:t>
      </w:r>
      <w:r w:rsidR="00A41C20" w:rsidRPr="00EC7939">
        <w:rPr>
          <w:lang w:val="en-CA"/>
        </w:rPr>
        <w:t>Table</w:t>
      </w:r>
      <w:r w:rsidR="00EC7939">
        <w:rPr>
          <w:lang w:val="en-CA"/>
        </w:rPr>
        <w:t xml:space="preserve"> B11 of </w:t>
      </w:r>
      <w:r w:rsidR="00EC7939" w:rsidRPr="00DD5DB1">
        <w:rPr>
          <w:lang w:val="en-CA"/>
        </w:rPr>
        <w:lastRenderedPageBreak/>
        <w:t>Appendix B.</w:t>
      </w:r>
      <w:r w:rsidR="00FD4158">
        <w:rPr>
          <w:lang w:val="en-CA"/>
        </w:rPr>
        <w:t xml:space="preserve"> </w:t>
      </w:r>
      <w:r w:rsidR="00B056E5" w:rsidRPr="005D5C1C">
        <w:rPr>
          <w:bCs/>
          <w:lang w:val="en-CA"/>
        </w:rPr>
        <w:t xml:space="preserve">Using </w:t>
      </w:r>
      <w:r w:rsidR="008A2E3C">
        <w:rPr>
          <w:lang w:val="en-CA"/>
        </w:rPr>
        <w:t>the predicted marginal fuel</w:t>
      </w:r>
      <w:r w:rsidR="00B056E5" w:rsidRPr="005D5C1C">
        <w:rPr>
          <w:lang w:val="en-CA"/>
        </w:rPr>
        <w:t xml:space="preserve"> mix according </w:t>
      </w:r>
      <w:r w:rsidR="00FD4158" w:rsidRPr="005D5C1C">
        <w:rPr>
          <w:lang w:val="en-CA"/>
        </w:rPr>
        <w:t>to Equation</w:t>
      </w:r>
      <w:r w:rsidR="00B056E5" w:rsidRPr="005D5C1C">
        <w:rPr>
          <w:lang w:val="en-CA"/>
        </w:rPr>
        <w:t xml:space="preserve"> 7</w:t>
      </w:r>
      <w:r w:rsidR="00B056E5" w:rsidRPr="00200B51">
        <w:rPr>
          <w:lang w:val="en-CA"/>
        </w:rPr>
        <w:t xml:space="preserve">, and the GHG intensity factors </w:t>
      </w:r>
      <w:r w:rsidR="00DD5DB1">
        <w:rPr>
          <w:lang w:val="en-CA"/>
        </w:rPr>
        <w:t>in Table 14</w:t>
      </w:r>
      <w:r w:rsidR="00B056E5" w:rsidRPr="005D5C1C">
        <w:rPr>
          <w:lang w:val="en-CA"/>
        </w:rPr>
        <w:t xml:space="preserve">, </w:t>
      </w:r>
      <w:r w:rsidR="00200B51">
        <w:rPr>
          <w:bCs/>
          <w:lang w:val="en-CA"/>
        </w:rPr>
        <w:t>t</w:t>
      </w:r>
      <w:r w:rsidRPr="005D5C1C">
        <w:rPr>
          <w:bCs/>
          <w:lang w:val="en-CA"/>
        </w:rPr>
        <w:t>he</w:t>
      </w:r>
      <w:r w:rsidR="00940162">
        <w:rPr>
          <w:bCs/>
          <w:lang w:val="en-CA"/>
        </w:rPr>
        <w:t xml:space="preserve"> weighted</w:t>
      </w:r>
      <w:r w:rsidRPr="005D5C1C">
        <w:rPr>
          <w:bCs/>
          <w:lang w:val="en-CA"/>
        </w:rPr>
        <w:t xml:space="preserve"> </w:t>
      </w:r>
      <w:r w:rsidRPr="005D5C1C">
        <w:rPr>
          <w:lang w:val="en-CA"/>
        </w:rPr>
        <w:t>annual marginal GHG intensity factors</w:t>
      </w:r>
      <w:r w:rsidR="006A63A1" w:rsidRPr="005D5C1C">
        <w:rPr>
          <w:lang w:val="en-CA"/>
        </w:rPr>
        <w:t xml:space="preserve"> were calculated </w:t>
      </w:r>
      <w:r w:rsidR="00FD4158" w:rsidRPr="005D5C1C">
        <w:rPr>
          <w:lang w:val="en-CA"/>
        </w:rPr>
        <w:t>using Equation</w:t>
      </w:r>
      <w:r w:rsidR="006A63A1" w:rsidRPr="005D5C1C">
        <w:rPr>
          <w:lang w:val="en-CA"/>
        </w:rPr>
        <w:t xml:space="preserve"> 5</w:t>
      </w:r>
      <w:r w:rsidR="00B056E5" w:rsidRPr="007A2D9A">
        <w:rPr>
          <w:lang w:val="en-CA"/>
        </w:rPr>
        <w:t>.</w:t>
      </w:r>
      <w:r w:rsidR="007A2D9A" w:rsidRPr="007A2D9A">
        <w:rPr>
          <w:lang w:val="en-CA"/>
        </w:rPr>
        <w:t xml:space="preserve"> </w:t>
      </w:r>
      <w:r w:rsidR="004D05CE" w:rsidRPr="007A2D9A">
        <w:rPr>
          <w:bCs/>
          <w:lang w:val="en-CA"/>
        </w:rPr>
        <w:t>T</w:t>
      </w:r>
      <w:r w:rsidR="005A5D45" w:rsidRPr="007A2D9A">
        <w:rPr>
          <w:bCs/>
          <w:lang w:val="en-CA"/>
        </w:rPr>
        <w:t xml:space="preserve">he annual marginal </w:t>
      </w:r>
      <w:r w:rsidR="005A5D45" w:rsidRPr="007A2D9A">
        <w:rPr>
          <w:lang w:val="en-CA"/>
        </w:rPr>
        <w:t xml:space="preserve">GHG intensity factors </w:t>
      </w:r>
      <w:r w:rsidR="004D05CE" w:rsidRPr="007A2D9A">
        <w:rPr>
          <w:lang w:val="en-CA"/>
        </w:rPr>
        <w:t xml:space="preserve">over </w:t>
      </w:r>
      <w:r w:rsidR="00645797">
        <w:rPr>
          <w:lang w:val="en-CA"/>
        </w:rPr>
        <w:t xml:space="preserve">the years of 2004 to </w:t>
      </w:r>
      <w:r w:rsidR="004D05CE" w:rsidRPr="007A2D9A">
        <w:rPr>
          <w:lang w:val="en-CA"/>
        </w:rPr>
        <w:t>2006, as</w:t>
      </w:r>
      <w:r w:rsidR="008A2E3C">
        <w:rPr>
          <w:lang w:val="en-CA"/>
        </w:rPr>
        <w:t xml:space="preserve"> </w:t>
      </w:r>
      <w:r w:rsidR="004D05CE" w:rsidRPr="007A2D9A">
        <w:rPr>
          <w:lang w:val="en-CA"/>
        </w:rPr>
        <w:t xml:space="preserve">well as the </w:t>
      </w:r>
      <w:r w:rsidR="00645797">
        <w:rPr>
          <w:lang w:val="en-CA"/>
        </w:rPr>
        <w:t xml:space="preserve">weighted </w:t>
      </w:r>
      <w:r w:rsidR="004D05CE" w:rsidRPr="007A2D9A">
        <w:rPr>
          <w:lang w:val="en-CA"/>
        </w:rPr>
        <w:t xml:space="preserve">annual marginal GHG intensity factors </w:t>
      </w:r>
      <w:r w:rsidR="007578B1" w:rsidRPr="007A2D9A">
        <w:rPr>
          <w:lang w:val="en-CA"/>
        </w:rPr>
        <w:t xml:space="preserve">are </w:t>
      </w:r>
      <w:r w:rsidR="00F87BBD" w:rsidRPr="007A2D9A">
        <w:rPr>
          <w:lang w:val="en-CA"/>
        </w:rPr>
        <w:t>presented in</w:t>
      </w:r>
      <w:r w:rsidR="00200B51">
        <w:rPr>
          <w:lang w:val="en-CA"/>
        </w:rPr>
        <w:t xml:space="preserve"> Table 16</w:t>
      </w:r>
      <w:r w:rsidR="005A5D45" w:rsidRPr="007A2D9A">
        <w:rPr>
          <w:lang w:val="en-CA"/>
        </w:rPr>
        <w:t>.</w:t>
      </w:r>
    </w:p>
    <w:p w:rsidR="00B056E5" w:rsidRDefault="00B056E5" w:rsidP="0035268C">
      <w:pPr>
        <w:pStyle w:val="Body"/>
        <w:spacing w:line="360" w:lineRule="auto"/>
        <w:rPr>
          <w:sz w:val="24"/>
          <w:szCs w:val="24"/>
          <w:highlight w:val="lightGray"/>
          <w:lang w:val="en-CA"/>
        </w:rPr>
      </w:pPr>
    </w:p>
    <w:p w:rsidR="00B056E5" w:rsidRDefault="00B056E5" w:rsidP="00F87BBD">
      <w:pPr>
        <w:pStyle w:val="Body"/>
        <w:spacing w:line="360" w:lineRule="auto"/>
        <w:ind w:firstLine="658"/>
        <w:rPr>
          <w:sz w:val="24"/>
          <w:szCs w:val="24"/>
          <w:lang w:val="en-CA"/>
        </w:rPr>
      </w:pPr>
      <w:r w:rsidRPr="00BD0ED8">
        <w:rPr>
          <w:bCs/>
          <w:sz w:val="24"/>
          <w:szCs w:val="24"/>
          <w:lang w:val="en-CA"/>
        </w:rPr>
        <w:t>The range of the GHG int</w:t>
      </w:r>
      <w:r w:rsidR="00200B51">
        <w:rPr>
          <w:bCs/>
          <w:sz w:val="24"/>
          <w:szCs w:val="24"/>
          <w:lang w:val="en-CA"/>
        </w:rPr>
        <w:t>ensity factors given in Table 16</w:t>
      </w:r>
      <w:r w:rsidRPr="00BD0ED8">
        <w:rPr>
          <w:bCs/>
          <w:sz w:val="24"/>
          <w:szCs w:val="24"/>
          <w:lang w:val="en-CA"/>
        </w:rPr>
        <w:t xml:space="preserve"> provides the  lower and upper limits of the GHG intensity factors over the year based on the marginal fuel mix for each province. Ther</w:t>
      </w:r>
      <w:r w:rsidR="008A2E3C">
        <w:rPr>
          <w:bCs/>
          <w:sz w:val="24"/>
          <w:szCs w:val="24"/>
          <w:lang w:val="en-CA"/>
        </w:rPr>
        <w:t>e</w:t>
      </w:r>
      <w:r w:rsidRPr="00BD0ED8">
        <w:rPr>
          <w:bCs/>
          <w:sz w:val="24"/>
          <w:szCs w:val="24"/>
          <w:lang w:val="en-CA"/>
        </w:rPr>
        <w:t xml:space="preserve">fore, </w:t>
      </w:r>
      <w:r w:rsidRPr="005E5E91">
        <w:rPr>
          <w:bCs/>
          <w:sz w:val="24"/>
          <w:szCs w:val="24"/>
          <w:lang w:val="en-CA"/>
        </w:rPr>
        <w:t xml:space="preserve">for </w:t>
      </w:r>
      <w:r w:rsidRPr="005E5E91">
        <w:rPr>
          <w:sz w:val="24"/>
          <w:szCs w:val="24"/>
          <w:lang w:val="en-CA"/>
        </w:rPr>
        <w:t xml:space="preserve"> British Columbia, Saskatchewan, and Manitoba, the</w:t>
      </w:r>
      <w:r w:rsidRPr="00BD0ED8">
        <w:rPr>
          <w:sz w:val="24"/>
          <w:szCs w:val="24"/>
          <w:lang w:val="en-CA"/>
        </w:rPr>
        <w:t xml:space="preserve"> lower limit of the marginal GHG intensity factor (0 g</w:t>
      </w:r>
      <w:r w:rsidR="006404A9">
        <w:rPr>
          <w:sz w:val="24"/>
          <w:szCs w:val="24"/>
          <w:lang w:val="en-CA"/>
        </w:rPr>
        <w:t xml:space="preserve"> CO</w:t>
      </w:r>
      <w:r w:rsidR="006404A9" w:rsidRPr="006404A9">
        <w:rPr>
          <w:sz w:val="24"/>
          <w:szCs w:val="24"/>
          <w:vertAlign w:val="subscript"/>
          <w:lang w:val="en-CA"/>
        </w:rPr>
        <w:t>2eq</w:t>
      </w:r>
      <w:r w:rsidRPr="00BD0ED8">
        <w:rPr>
          <w:sz w:val="24"/>
          <w:szCs w:val="24"/>
          <w:lang w:val="en-CA"/>
        </w:rPr>
        <w:t>/kWh) reflects the emission factor for imported electricity</w:t>
      </w:r>
      <w:r>
        <w:rPr>
          <w:sz w:val="24"/>
          <w:szCs w:val="24"/>
          <w:lang w:val="en-CA"/>
        </w:rPr>
        <w:t xml:space="preserve"> or</w:t>
      </w:r>
      <w:r w:rsidRPr="005E5E91">
        <w:rPr>
          <w:sz w:val="24"/>
          <w:szCs w:val="24"/>
          <w:lang w:val="en-CA"/>
        </w:rPr>
        <w:t xml:space="preserve"> </w:t>
      </w:r>
      <w:r w:rsidR="008A2E3C">
        <w:rPr>
          <w:sz w:val="24"/>
          <w:szCs w:val="24"/>
          <w:lang w:val="en-CA"/>
        </w:rPr>
        <w:t>hydroelectric generation</w:t>
      </w:r>
      <w:r w:rsidRPr="00BD0ED8">
        <w:rPr>
          <w:sz w:val="24"/>
          <w:szCs w:val="24"/>
          <w:lang w:val="en-CA"/>
        </w:rPr>
        <w:t xml:space="preserve">, whereas the lower limit </w:t>
      </w:r>
      <w:r w:rsidR="006404A9" w:rsidRPr="00BD0ED8">
        <w:rPr>
          <w:sz w:val="24"/>
          <w:szCs w:val="24"/>
          <w:lang w:val="en-CA"/>
        </w:rPr>
        <w:t>(0 g</w:t>
      </w:r>
      <w:r w:rsidR="006404A9">
        <w:rPr>
          <w:sz w:val="24"/>
          <w:szCs w:val="24"/>
          <w:lang w:val="en-CA"/>
        </w:rPr>
        <w:t xml:space="preserve"> CO</w:t>
      </w:r>
      <w:r w:rsidR="006404A9" w:rsidRPr="006404A9">
        <w:rPr>
          <w:sz w:val="24"/>
          <w:szCs w:val="24"/>
          <w:vertAlign w:val="subscript"/>
          <w:lang w:val="en-CA"/>
        </w:rPr>
        <w:t>2eq</w:t>
      </w:r>
      <w:r w:rsidR="006404A9" w:rsidRPr="00BD0ED8">
        <w:rPr>
          <w:sz w:val="24"/>
          <w:szCs w:val="24"/>
          <w:lang w:val="en-CA"/>
        </w:rPr>
        <w:t xml:space="preserve">/kWh) </w:t>
      </w:r>
      <w:r w:rsidRPr="00BD0ED8">
        <w:rPr>
          <w:sz w:val="24"/>
          <w:szCs w:val="24"/>
          <w:lang w:val="en-CA"/>
        </w:rPr>
        <w:t xml:space="preserve">for </w:t>
      </w:r>
      <w:r>
        <w:rPr>
          <w:sz w:val="24"/>
          <w:szCs w:val="24"/>
          <w:lang w:val="en-CA"/>
        </w:rPr>
        <w:t xml:space="preserve">Alberta, Ontario, </w:t>
      </w:r>
      <w:r w:rsidRPr="00BD0ED8">
        <w:rPr>
          <w:sz w:val="24"/>
          <w:szCs w:val="24"/>
          <w:lang w:val="en-CA"/>
        </w:rPr>
        <w:t xml:space="preserve">Quebec, Nova Scotia and </w:t>
      </w:r>
      <w:r w:rsidRPr="00BD0ED8" w:rsidDel="00246DEF">
        <w:rPr>
          <w:sz w:val="24"/>
          <w:szCs w:val="24"/>
          <w:lang w:val="en-CA"/>
        </w:rPr>
        <w:t xml:space="preserve">Newfoundland </w:t>
      </w:r>
      <w:r w:rsidRPr="00BD0ED8">
        <w:rPr>
          <w:sz w:val="24"/>
          <w:szCs w:val="24"/>
          <w:lang w:val="en-CA"/>
        </w:rPr>
        <w:t>reflect the emission fact</w:t>
      </w:r>
      <w:r w:rsidR="008A2E3C">
        <w:rPr>
          <w:sz w:val="24"/>
          <w:szCs w:val="24"/>
          <w:lang w:val="en-CA"/>
        </w:rPr>
        <w:t>or for hydroelectric generation. T</w:t>
      </w:r>
      <w:r w:rsidRPr="00BD0ED8">
        <w:rPr>
          <w:sz w:val="24"/>
          <w:szCs w:val="24"/>
          <w:lang w:val="en-CA"/>
        </w:rPr>
        <w:t>he lower limit (0 g</w:t>
      </w:r>
      <w:r w:rsidR="00022435">
        <w:rPr>
          <w:sz w:val="24"/>
          <w:szCs w:val="24"/>
          <w:lang w:val="en-CA"/>
        </w:rPr>
        <w:t xml:space="preserve"> CO</w:t>
      </w:r>
      <w:r w:rsidR="00022435" w:rsidRPr="00022435">
        <w:rPr>
          <w:sz w:val="24"/>
          <w:szCs w:val="24"/>
          <w:vertAlign w:val="subscript"/>
          <w:lang w:val="en-CA"/>
        </w:rPr>
        <w:t>2eq</w:t>
      </w:r>
      <w:r w:rsidRPr="00BD0ED8">
        <w:rPr>
          <w:sz w:val="24"/>
          <w:szCs w:val="24"/>
          <w:lang w:val="en-CA"/>
        </w:rPr>
        <w:t>/kWh) for</w:t>
      </w:r>
      <w:r w:rsidRPr="005E5E91">
        <w:rPr>
          <w:color w:val="FF0000"/>
          <w:sz w:val="24"/>
          <w:szCs w:val="24"/>
          <w:lang w:val="en-CA"/>
        </w:rPr>
        <w:t xml:space="preserve"> </w:t>
      </w:r>
      <w:r w:rsidRPr="005E5E91">
        <w:rPr>
          <w:sz w:val="24"/>
          <w:szCs w:val="24"/>
          <w:lang w:val="en-CA"/>
        </w:rPr>
        <w:t xml:space="preserve">Prince Edwerd Island </w:t>
      </w:r>
      <w:r w:rsidRPr="00BD0ED8">
        <w:rPr>
          <w:sz w:val="24"/>
          <w:szCs w:val="24"/>
          <w:lang w:val="en-CA"/>
        </w:rPr>
        <w:t>reflects the emission factor for imported electricity. On the other hand, the upper limit of the marginal GHG intensity factor  is obtained when 100% of the marginal generation comes from the fuel that has the highest GHG intensity factor. For example, the  upper limits for British Columbia, Saskatchewan and Manitoba in 2005 (436,</w:t>
      </w:r>
      <w:r w:rsidR="008A2E3C">
        <w:rPr>
          <w:sz w:val="24"/>
          <w:szCs w:val="24"/>
          <w:lang w:val="en-CA"/>
        </w:rPr>
        <w:t xml:space="preserve"> 562, 796 </w:t>
      </w:r>
      <w:r w:rsidRPr="00BD0ED8">
        <w:rPr>
          <w:sz w:val="24"/>
          <w:szCs w:val="24"/>
          <w:lang w:val="en-CA"/>
        </w:rPr>
        <w:t>g</w:t>
      </w:r>
      <w:r w:rsidR="00022435">
        <w:rPr>
          <w:sz w:val="24"/>
          <w:szCs w:val="24"/>
          <w:lang w:val="en-CA"/>
        </w:rPr>
        <w:t xml:space="preserve"> CO</w:t>
      </w:r>
      <w:r w:rsidR="00022435" w:rsidRPr="00022435">
        <w:rPr>
          <w:sz w:val="24"/>
          <w:szCs w:val="24"/>
          <w:vertAlign w:val="subscript"/>
          <w:lang w:val="en-CA"/>
        </w:rPr>
        <w:t>2eq</w:t>
      </w:r>
      <w:r w:rsidR="00022435" w:rsidRPr="00BD0ED8">
        <w:rPr>
          <w:sz w:val="24"/>
          <w:szCs w:val="24"/>
          <w:lang w:val="en-CA"/>
        </w:rPr>
        <w:t xml:space="preserve"> </w:t>
      </w:r>
      <w:r w:rsidRPr="00BD0ED8">
        <w:rPr>
          <w:sz w:val="24"/>
          <w:szCs w:val="24"/>
          <w:lang w:val="en-CA"/>
        </w:rPr>
        <w:t>/kWh</w:t>
      </w:r>
      <w:r w:rsidR="008A2E3C">
        <w:rPr>
          <w:sz w:val="24"/>
          <w:szCs w:val="24"/>
          <w:lang w:val="en-CA"/>
        </w:rPr>
        <w:t>,</w:t>
      </w:r>
      <w:r w:rsidRPr="00BD0ED8">
        <w:rPr>
          <w:sz w:val="24"/>
          <w:szCs w:val="24"/>
          <w:lang w:val="en-CA"/>
        </w:rPr>
        <w:t xml:space="preserve"> respectively) are due to 100% nutaral gas on margin, whereas for Quebec, Nova Scotia, Prince</w:t>
      </w:r>
      <w:r w:rsidR="008A2E3C">
        <w:rPr>
          <w:sz w:val="24"/>
          <w:szCs w:val="24"/>
          <w:lang w:val="en-CA"/>
        </w:rPr>
        <w:t xml:space="preserve"> Edward Island and Newfoundland</w:t>
      </w:r>
      <w:r w:rsidRPr="00BD0ED8" w:rsidDel="00246DEF">
        <w:rPr>
          <w:sz w:val="24"/>
          <w:szCs w:val="24"/>
          <w:lang w:val="en-CA"/>
        </w:rPr>
        <w:t xml:space="preserve">, the upper limits </w:t>
      </w:r>
      <w:r w:rsidRPr="00BD0ED8">
        <w:rPr>
          <w:sz w:val="24"/>
          <w:szCs w:val="24"/>
          <w:lang w:val="en-CA"/>
        </w:rPr>
        <w:t>reflect 100% oil on the margin. For Alberta, Ontario and New Brunswick, the upper limit reflects 100% coal on the margin.</w:t>
      </w:r>
    </w:p>
    <w:p w:rsidR="006B683E" w:rsidRPr="00BD0ED8" w:rsidRDefault="006B683E" w:rsidP="0035268C">
      <w:pPr>
        <w:pStyle w:val="Body"/>
        <w:spacing w:line="360" w:lineRule="auto"/>
        <w:rPr>
          <w:sz w:val="24"/>
          <w:szCs w:val="24"/>
          <w:lang w:val="en-CA"/>
        </w:rPr>
      </w:pPr>
    </w:p>
    <w:p w:rsidR="00C32DF0" w:rsidRDefault="007E2DA9" w:rsidP="0070668F">
      <w:pPr>
        <w:pStyle w:val="Heading2"/>
        <w:spacing w:before="0" w:after="0" w:line="360" w:lineRule="auto"/>
        <w:rPr>
          <w:rFonts w:ascii="Times New Roman" w:eastAsia="+mn-ea" w:hAnsi="Times New Roman" w:cs="Times New Roman"/>
          <w:i w:val="0"/>
          <w:iCs w:val="0"/>
        </w:rPr>
      </w:pPr>
      <w:bookmarkStart w:id="132" w:name="_Toc216454155"/>
      <w:bookmarkStart w:id="133" w:name="_Toc216454898"/>
      <w:bookmarkStart w:id="134" w:name="_Toc216455718"/>
      <w:bookmarkStart w:id="135" w:name="_Toc225059653"/>
      <w:r w:rsidRPr="00BD0ED8">
        <w:rPr>
          <w:rFonts w:ascii="Times New Roman" w:hAnsi="Times New Roman" w:cs="Times New Roman"/>
          <w:i w:val="0"/>
          <w:iCs w:val="0"/>
        </w:rPr>
        <w:t>5</w:t>
      </w:r>
      <w:r w:rsidR="008A2E3C">
        <w:rPr>
          <w:rFonts w:ascii="Times New Roman" w:hAnsi="Times New Roman" w:cs="Times New Roman"/>
          <w:i w:val="0"/>
          <w:iCs w:val="0"/>
        </w:rPr>
        <w:t>.3</w:t>
      </w:r>
      <w:r w:rsidR="003E6017">
        <w:rPr>
          <w:rFonts w:ascii="Times New Roman" w:hAnsi="Times New Roman" w:cs="Times New Roman"/>
          <w:i w:val="0"/>
          <w:iCs w:val="0"/>
        </w:rPr>
        <w:t xml:space="preserve"> </w:t>
      </w:r>
      <w:r w:rsidR="00D71C2B" w:rsidRPr="00BD0ED8">
        <w:rPr>
          <w:rFonts w:ascii="Times New Roman" w:eastAsia="+mn-ea" w:hAnsi="Times New Roman" w:cs="Times New Roman"/>
          <w:i w:val="0"/>
          <w:iCs w:val="0"/>
        </w:rPr>
        <w:t>Monthly GHG Intensity Factors based on ICF Estimates</w:t>
      </w:r>
      <w:bookmarkEnd w:id="132"/>
      <w:bookmarkEnd w:id="133"/>
      <w:bookmarkEnd w:id="134"/>
      <w:bookmarkEnd w:id="135"/>
      <w:r w:rsidR="00D71C2B" w:rsidRPr="00BD0ED8">
        <w:rPr>
          <w:rFonts w:ascii="Times New Roman" w:eastAsia="+mn-ea" w:hAnsi="Times New Roman" w:cs="Times New Roman"/>
          <w:i w:val="0"/>
          <w:iCs w:val="0"/>
        </w:rPr>
        <w:t xml:space="preserve"> </w:t>
      </w:r>
    </w:p>
    <w:p w:rsidR="0070668F" w:rsidRPr="0070668F" w:rsidRDefault="0070668F" w:rsidP="0070668F">
      <w:pPr>
        <w:rPr>
          <w:rFonts w:eastAsia="+mn-ea"/>
        </w:rPr>
      </w:pPr>
    </w:p>
    <w:p w:rsidR="00370B27" w:rsidRDefault="00F87BBD" w:rsidP="00063779">
      <w:pPr>
        <w:tabs>
          <w:tab w:val="left" w:pos="720"/>
        </w:tabs>
        <w:spacing w:line="360" w:lineRule="auto"/>
        <w:jc w:val="both"/>
      </w:pPr>
      <w:r>
        <w:rPr>
          <w:bCs/>
          <w:lang w:val="en-CA"/>
        </w:rPr>
        <w:tab/>
      </w:r>
      <w:r w:rsidR="00370B27" w:rsidRPr="00BD0ED8">
        <w:rPr>
          <w:bCs/>
          <w:lang w:val="en-CA"/>
        </w:rPr>
        <w:t xml:space="preserve">In 2003, Environment Canada contracted International Consulting Firm (ICF) to conduct an analysis of electricity dispatch in Canada </w:t>
      </w:r>
      <w:r w:rsidR="00BB2E83" w:rsidRPr="00BD0ED8">
        <w:rPr>
          <w:bCs/>
          <w:lang w:val="en-CA"/>
        </w:rPr>
        <w:fldChar w:fldCharType="begin"/>
      </w:r>
      <w:r w:rsidR="00C80CB0" w:rsidRPr="00BD0ED8">
        <w:rPr>
          <w:bCs/>
          <w:lang w:val="en-CA"/>
        </w:rPr>
        <w:instrText>ADDIN RW.CITE{{62 Anonymous}}</w:instrText>
      </w:r>
      <w:r w:rsidR="00BB2E83" w:rsidRPr="00BD0ED8">
        <w:rPr>
          <w:bCs/>
          <w:lang w:val="en-CA"/>
        </w:rPr>
        <w:fldChar w:fldCharType="separate"/>
      </w:r>
      <w:r w:rsidR="00571DAA">
        <w:rPr>
          <w:bCs/>
          <w:lang w:val="en-CA"/>
        </w:rPr>
        <w:t>[41]</w:t>
      </w:r>
      <w:r w:rsidR="00BB2E83" w:rsidRPr="00BD0ED8">
        <w:rPr>
          <w:bCs/>
          <w:lang w:val="en-CA"/>
        </w:rPr>
        <w:fldChar w:fldCharType="end"/>
      </w:r>
      <w:r w:rsidR="00370B27" w:rsidRPr="00BD0ED8">
        <w:t>. The objectives of this study were as follows:</w:t>
      </w:r>
    </w:p>
    <w:p w:rsidR="001849A5" w:rsidRPr="00BD0ED8" w:rsidRDefault="001849A5" w:rsidP="00063779">
      <w:pPr>
        <w:tabs>
          <w:tab w:val="left" w:pos="720"/>
        </w:tabs>
        <w:spacing w:line="360" w:lineRule="auto"/>
        <w:jc w:val="both"/>
      </w:pPr>
    </w:p>
    <w:p w:rsidR="00370B27" w:rsidRPr="00BD0ED8" w:rsidRDefault="00370B27" w:rsidP="00063779">
      <w:pPr>
        <w:spacing w:line="360" w:lineRule="auto"/>
        <w:ind w:left="360" w:hanging="360"/>
        <w:jc w:val="both"/>
      </w:pPr>
      <w:r w:rsidRPr="00BD0ED8">
        <w:t>-</w:t>
      </w:r>
      <w:r w:rsidRPr="00BD0ED8">
        <w:tab/>
        <w:t xml:space="preserve">Project generation source dispatch order </w:t>
      </w:r>
      <w:r w:rsidR="00A849E4" w:rsidRPr="00BD0ED8">
        <w:t>over 2004, 2005, 2006, and 2007.</w:t>
      </w:r>
    </w:p>
    <w:p w:rsidR="00370B27" w:rsidRPr="00BD0ED8" w:rsidRDefault="00370B27" w:rsidP="00063779">
      <w:pPr>
        <w:spacing w:line="360" w:lineRule="auto"/>
        <w:ind w:left="360" w:hanging="360"/>
        <w:jc w:val="both"/>
      </w:pPr>
      <w:r w:rsidRPr="00BD0ED8">
        <w:lastRenderedPageBreak/>
        <w:t>-</w:t>
      </w:r>
      <w:r w:rsidRPr="00BD0ED8">
        <w:tab/>
        <w:t xml:space="preserve">Calculate the marginal GHG intensities factors for each province </w:t>
      </w:r>
      <w:r w:rsidRPr="00BD0ED8" w:rsidDel="002B1195">
        <w:t>o</w:t>
      </w:r>
      <w:r w:rsidRPr="00BD0ED8">
        <w:t>n a monthly basis which can be used to quantify displaced GHG emissions.</w:t>
      </w:r>
    </w:p>
    <w:p w:rsidR="00370B27" w:rsidRPr="00BD0ED8" w:rsidRDefault="00370B27" w:rsidP="00063779">
      <w:pPr>
        <w:autoSpaceDE w:val="0"/>
        <w:autoSpaceDN w:val="0"/>
        <w:adjustRightInd w:val="0"/>
        <w:spacing w:before="60" w:after="60" w:line="360" w:lineRule="auto"/>
        <w:jc w:val="both"/>
      </w:pPr>
    </w:p>
    <w:p w:rsidR="00370B27" w:rsidRPr="00BD0ED8" w:rsidRDefault="00370B27" w:rsidP="00F87BBD">
      <w:pPr>
        <w:autoSpaceDE w:val="0"/>
        <w:autoSpaceDN w:val="0"/>
        <w:adjustRightInd w:val="0"/>
        <w:spacing w:before="60" w:after="60" w:line="360" w:lineRule="auto"/>
        <w:ind w:firstLine="360"/>
        <w:jc w:val="both"/>
        <w:rPr>
          <w:lang w:val="en-CA"/>
        </w:rPr>
      </w:pPr>
      <w:r w:rsidRPr="00BD0ED8">
        <w:rPr>
          <w:bCs/>
          <w:lang w:val="en-CA"/>
        </w:rPr>
        <w:t xml:space="preserve">Using </w:t>
      </w:r>
      <w:r w:rsidRPr="00BD0ED8">
        <w:t xml:space="preserve">its modelling tool "Integrated Planning Model (IPM)", </w:t>
      </w:r>
      <w:r w:rsidRPr="00BD0ED8">
        <w:rPr>
          <w:bCs/>
          <w:lang w:val="en-CA"/>
        </w:rPr>
        <w:t xml:space="preserve">ICF prepared monthly estimates of the magnitude of the marginal electricity generation (MWh) and the fuel mix used for the marginal generation over the period of 2004-2007 for </w:t>
      </w:r>
      <w:r w:rsidRPr="00BD0ED8" w:rsidDel="00246DEF">
        <w:t xml:space="preserve">each province except </w:t>
      </w:r>
      <w:r w:rsidRPr="00BD0ED8">
        <w:t>Prince Edward Island and Newfoundland</w:t>
      </w:r>
      <w:r w:rsidRPr="00BD0ED8">
        <w:rPr>
          <w:rStyle w:val="FootnoteReference"/>
        </w:rPr>
        <w:footnoteReference w:id="6"/>
      </w:r>
      <w:r w:rsidRPr="00BD0ED8">
        <w:t>.</w:t>
      </w:r>
    </w:p>
    <w:p w:rsidR="00A849E4" w:rsidRPr="00BD0ED8" w:rsidRDefault="00A849E4" w:rsidP="00063779">
      <w:pPr>
        <w:tabs>
          <w:tab w:val="left" w:pos="720"/>
        </w:tabs>
        <w:spacing w:line="360" w:lineRule="auto"/>
        <w:jc w:val="both"/>
      </w:pPr>
    </w:p>
    <w:p w:rsidR="00370B27" w:rsidRPr="00BD0ED8" w:rsidRDefault="00F87BBD" w:rsidP="00137AEE">
      <w:pPr>
        <w:tabs>
          <w:tab w:val="left" w:pos="720"/>
        </w:tabs>
        <w:spacing w:line="360" w:lineRule="auto"/>
        <w:jc w:val="both"/>
      </w:pPr>
      <w:r>
        <w:tab/>
      </w:r>
      <w:r w:rsidR="00370B27" w:rsidRPr="00BD0ED8">
        <w:t>Based on IPM assessments of the total monthly generation on margin and the percentages of fuel sources setting those capacities, the monthly m</w:t>
      </w:r>
      <w:r w:rsidR="001B71BA">
        <w:t>arginal emissions intensities (</w:t>
      </w:r>
      <w:r w:rsidR="00137AEE">
        <w:t>g</w:t>
      </w:r>
      <w:r w:rsidR="00370B27" w:rsidRPr="00BD0ED8">
        <w:t xml:space="preserve"> CO</w:t>
      </w:r>
      <w:r w:rsidR="00370B27" w:rsidRPr="00BD0ED8">
        <w:rPr>
          <w:vertAlign w:val="subscript"/>
        </w:rPr>
        <w:t>2eq</w:t>
      </w:r>
      <w:r w:rsidR="00370B27" w:rsidRPr="00BD0ED8">
        <w:t>/</w:t>
      </w:r>
      <w:r w:rsidR="00137AEE">
        <w:t>k</w:t>
      </w:r>
      <w:r w:rsidR="00370B27" w:rsidRPr="00BD0ED8">
        <w:t>Wh) for each province were calculated.  The emission intensity for each fuel (</w:t>
      </w:r>
      <w:r w:rsidR="00137AEE">
        <w:t>g</w:t>
      </w:r>
      <w:r w:rsidR="00370B27" w:rsidRPr="00BD0ED8">
        <w:t xml:space="preserve"> CO</w:t>
      </w:r>
      <w:r w:rsidR="00370B27" w:rsidRPr="00BD0ED8">
        <w:rPr>
          <w:vertAlign w:val="subscript"/>
        </w:rPr>
        <w:t xml:space="preserve">2eq </w:t>
      </w:r>
      <w:r w:rsidR="00137AEE">
        <w:t>/k</w:t>
      </w:r>
      <w:r w:rsidR="00370B27" w:rsidRPr="00BD0ED8">
        <w:t xml:space="preserve">Wh </w:t>
      </w:r>
      <w:r w:rsidR="00370B27" w:rsidRPr="00BD0ED8">
        <w:rPr>
          <w:vertAlign w:val="subscript"/>
        </w:rPr>
        <w:t>fuel</w:t>
      </w:r>
      <w:r w:rsidR="00370B27" w:rsidRPr="00BD0ED8">
        <w:t xml:space="preserve">) was calculated based on the heat rate of the capacity on margin and the energy content of the </w:t>
      </w:r>
      <w:r w:rsidR="00541DD7">
        <w:t>fuel used as shown in Equation 8</w:t>
      </w:r>
      <w:r w:rsidR="00370B27" w:rsidRPr="00BD0ED8">
        <w:t xml:space="preserve">. </w:t>
      </w:r>
    </w:p>
    <w:p w:rsidR="00370B27" w:rsidRPr="00BD0ED8" w:rsidRDefault="00370B27" w:rsidP="00063779">
      <w:pPr>
        <w:tabs>
          <w:tab w:val="left" w:pos="720"/>
        </w:tabs>
        <w:spacing w:line="360" w:lineRule="auto"/>
        <w:jc w:val="both"/>
      </w:pPr>
    </w:p>
    <w:p w:rsidR="00370B27" w:rsidRPr="009B2030" w:rsidRDefault="00370B27" w:rsidP="0070668F">
      <w:pPr>
        <w:autoSpaceDE w:val="0"/>
        <w:autoSpaceDN w:val="0"/>
        <w:adjustRightInd w:val="0"/>
        <w:spacing w:line="360" w:lineRule="auto"/>
        <w:jc w:val="both"/>
        <w:rPr>
          <w:iCs/>
        </w:rPr>
      </w:pPr>
      <m:oMathPara>
        <m:oMathParaPr>
          <m:jc m:val="left"/>
        </m:oMathParaPr>
        <m:oMath>
          <m:r>
            <m:rPr>
              <m:sty m:val="p"/>
            </m:rPr>
            <w:rPr>
              <w:rFonts w:ascii="Cambria Math"/>
            </w:rPr>
            <m:t>T</m:t>
          </m:r>
          <m:r>
            <m:rPr>
              <m:sty m:val="p"/>
            </m:rPr>
            <w:rPr>
              <w:rFonts w:ascii="Cambria Math" w:hAnsi="Cambria Math"/>
            </w:rPr>
            <m:t>h</m:t>
          </m:r>
          <m:r>
            <m:rPr>
              <m:sty m:val="p"/>
            </m:rPr>
            <w:rPr>
              <w:rFonts w:ascii="Cambria Math"/>
            </w:rPr>
            <m:t>e emission intensity for eac</m:t>
          </m:r>
          <m:r>
            <m:rPr>
              <m:sty m:val="p"/>
            </m:rPr>
            <w:rPr>
              <w:rFonts w:ascii="Cambria Math" w:hAnsi="Cambria Math"/>
            </w:rPr>
            <m:t>h</m:t>
          </m:r>
          <m:r>
            <m:rPr>
              <m:sty m:val="p"/>
            </m:rPr>
            <w:rPr>
              <w:rFonts w:ascii="Cambria Math"/>
            </w:rPr>
            <m:t xml:space="preserve"> fuel </m:t>
          </m:r>
          <m:d>
            <m:dPr>
              <m:ctrlPr>
                <w:rPr>
                  <w:rFonts w:ascii="Cambria Math" w:hAnsi="Cambria Math"/>
                  <w:iCs/>
                </w:rPr>
              </m:ctrlPr>
            </m:dPr>
            <m:e>
              <m:r>
                <m:rPr>
                  <m:sty m:val="p"/>
                </m:rPr>
                <w:rPr>
                  <w:rFonts w:ascii="Cambria Math"/>
                </w:rPr>
                <m:t xml:space="preserve">g </m:t>
              </m:r>
              <m:sSub>
                <m:sSubPr>
                  <m:ctrlPr>
                    <w:rPr>
                      <w:rFonts w:ascii="Cambria Math" w:hAnsi="Cambria Math"/>
                      <w:iCs/>
                    </w:rPr>
                  </m:ctrlPr>
                </m:sSubPr>
                <m:e>
                  <m:r>
                    <m:rPr>
                      <m:sty m:val="p"/>
                    </m:rPr>
                    <w:rPr>
                      <w:rFonts w:ascii="Cambria Math"/>
                    </w:rPr>
                    <m:t>CO</m:t>
                  </m:r>
                </m:e>
                <m:sub>
                  <m:r>
                    <m:rPr>
                      <m:sty m:val="p"/>
                    </m:rPr>
                    <w:rPr>
                      <w:rFonts w:ascii="Cambria Math"/>
                    </w:rPr>
                    <m:t>2eq</m:t>
                  </m:r>
                </m:sub>
              </m:sSub>
              <m:r>
                <m:rPr>
                  <m:sty m:val="p"/>
                </m:rPr>
                <w:rPr>
                  <w:rFonts w:ascii="Cambria Math"/>
                </w:rPr>
                <m:t>/</m:t>
              </m:r>
              <m:sSub>
                <m:sSubPr>
                  <m:ctrlPr>
                    <w:rPr>
                      <w:rFonts w:ascii="Cambria Math" w:hAnsi="Cambria Math"/>
                      <w:iCs/>
                    </w:rPr>
                  </m:ctrlPr>
                </m:sSubPr>
                <m:e>
                  <m:r>
                    <m:rPr>
                      <m:sty m:val="p"/>
                    </m:rPr>
                    <w:rPr>
                      <w:rFonts w:ascii="Cambria Math"/>
                    </w:rPr>
                    <m:t>kW</m:t>
                  </m:r>
                  <m:r>
                    <m:rPr>
                      <m:sty m:val="p"/>
                    </m:rPr>
                    <w:rPr>
                      <w:rFonts w:ascii="Cambria Math" w:hAnsi="Cambria Math"/>
                    </w:rPr>
                    <m:t>h</m:t>
                  </m:r>
                </m:e>
                <m:sub>
                  <m:r>
                    <m:rPr>
                      <m:sty m:val="p"/>
                    </m:rPr>
                    <w:rPr>
                      <w:rFonts w:ascii="Cambria Math"/>
                    </w:rPr>
                    <m:t>fuel</m:t>
                  </m:r>
                </m:sub>
              </m:sSub>
            </m:e>
          </m:d>
          <m:r>
            <m:rPr>
              <m:sty m:val="p"/>
            </m:rPr>
            <w:rPr>
              <w:rFonts w:ascii="Cambria Math"/>
            </w:rPr>
            <m:t>=</m:t>
          </m:r>
          <m:f>
            <m:fPr>
              <m:ctrlPr>
                <w:rPr>
                  <w:rFonts w:ascii="Cambria Math" w:hAnsi="Cambria Math"/>
                  <w:iCs/>
                </w:rPr>
              </m:ctrlPr>
            </m:fPr>
            <m:num>
              <m:r>
                <m:rPr>
                  <m:sty m:val="p"/>
                </m:rPr>
                <w:rPr>
                  <w:rFonts w:ascii="Cambria Math"/>
                </w:rPr>
                <m:t xml:space="preserve">Emission Factor </m:t>
              </m:r>
              <m:d>
                <m:dPr>
                  <m:ctrlPr>
                    <w:rPr>
                      <w:rFonts w:ascii="Cambria Math" w:hAnsi="Cambria Math"/>
                      <w:iCs/>
                    </w:rPr>
                  </m:ctrlPr>
                </m:dPr>
                <m:e>
                  <m:r>
                    <m:rPr>
                      <m:sty m:val="p"/>
                    </m:rPr>
                    <w:rPr>
                      <w:rFonts w:ascii="Cambria Math"/>
                    </w:rPr>
                    <m:t xml:space="preserve">g </m:t>
                  </m:r>
                  <m:sSub>
                    <m:sSubPr>
                      <m:ctrlPr>
                        <w:rPr>
                          <w:rFonts w:ascii="Cambria Math" w:hAnsi="Cambria Math"/>
                          <w:iCs/>
                        </w:rPr>
                      </m:ctrlPr>
                    </m:sSubPr>
                    <m:e>
                      <m:r>
                        <m:rPr>
                          <m:sty m:val="p"/>
                        </m:rPr>
                        <w:rPr>
                          <w:rFonts w:ascii="Cambria Math"/>
                        </w:rPr>
                        <m:t>CO</m:t>
                      </m:r>
                    </m:e>
                    <m:sub>
                      <m:r>
                        <m:rPr>
                          <m:sty m:val="p"/>
                        </m:rPr>
                        <w:rPr>
                          <w:rFonts w:ascii="Cambria Math"/>
                        </w:rPr>
                        <m:t>2eq</m:t>
                      </m:r>
                    </m:sub>
                  </m:sSub>
                  <m:r>
                    <m:rPr>
                      <m:sty m:val="p"/>
                    </m:rPr>
                    <w:rPr>
                      <w:rFonts w:ascii="Cambria Math"/>
                    </w:rPr>
                    <m:t>/</m:t>
                  </m:r>
                  <m:sSub>
                    <m:sSubPr>
                      <m:ctrlPr>
                        <w:rPr>
                          <w:rFonts w:ascii="Cambria Math" w:hAnsi="Cambria Math"/>
                          <w:iCs/>
                        </w:rPr>
                      </m:ctrlPr>
                    </m:sSubPr>
                    <m:e>
                      <m:r>
                        <m:rPr>
                          <m:sty m:val="p"/>
                        </m:rPr>
                        <w:rPr>
                          <w:rFonts w:ascii="Cambria Math"/>
                        </w:rPr>
                        <m:t>quantity</m:t>
                      </m:r>
                    </m:e>
                    <m:sub>
                      <m:r>
                        <m:rPr>
                          <m:sty m:val="p"/>
                        </m:rPr>
                        <w:rPr>
                          <w:rFonts w:ascii="Cambria Math"/>
                        </w:rPr>
                        <m:t>fuel</m:t>
                      </m:r>
                    </m:sub>
                  </m:sSub>
                </m:e>
              </m:d>
              <m:r>
                <m:rPr>
                  <m:sty m:val="p"/>
                </m:rPr>
                <w:rPr>
                  <w:rFonts w:ascii="Cambria Math" w:hAnsi="Cambria Math"/>
                </w:rPr>
                <m:t>*</m:t>
              </m:r>
              <m:r>
                <m:rPr>
                  <m:sty m:val="p"/>
                </m:rPr>
                <w:rPr>
                  <w:rFonts w:ascii="Cambria Math"/>
                </w:rPr>
                <m:t>Heat Rate(</m:t>
              </m:r>
              <m:f>
                <m:fPr>
                  <m:type m:val="lin"/>
                  <m:ctrlPr>
                    <w:rPr>
                      <w:rFonts w:ascii="Cambria Math" w:hAnsi="Cambria Math"/>
                      <w:iCs/>
                    </w:rPr>
                  </m:ctrlPr>
                </m:fPr>
                <m:num>
                  <m:r>
                    <m:rPr>
                      <m:sty m:val="p"/>
                    </m:rPr>
                    <w:rPr>
                      <w:rFonts w:ascii="Cambria Math"/>
                    </w:rPr>
                    <m:t>Btu</m:t>
                  </m:r>
                </m:num>
                <m:den>
                  <m:r>
                    <m:rPr>
                      <m:sty m:val="p"/>
                    </m:rPr>
                    <w:rPr>
                      <w:rFonts w:ascii="Cambria Math"/>
                    </w:rPr>
                    <m:t>kW</m:t>
                  </m:r>
                  <m:r>
                    <m:rPr>
                      <m:sty m:val="p"/>
                    </m:rPr>
                    <w:rPr>
                      <w:rFonts w:ascii="Cambria Math" w:hAnsi="Cambria Math"/>
                    </w:rPr>
                    <m:t>h</m:t>
                  </m:r>
                </m:den>
              </m:f>
              <m:r>
                <m:rPr>
                  <m:sty m:val="p"/>
                </m:rPr>
                <w:rPr>
                  <w:rFonts w:ascii="Cambria Math"/>
                </w:rPr>
                <m:t>)</m:t>
              </m:r>
            </m:num>
            <m:den>
              <m:r>
                <m:rPr>
                  <m:sty m:val="p"/>
                </m:rPr>
                <w:rPr>
                  <w:rFonts w:ascii="Cambria Math"/>
                </w:rPr>
                <m:t>Energy Content (</m:t>
              </m:r>
              <m:f>
                <m:fPr>
                  <m:type m:val="lin"/>
                  <m:ctrlPr>
                    <w:rPr>
                      <w:rFonts w:ascii="Cambria Math" w:hAnsi="Cambria Math"/>
                      <w:iCs/>
                    </w:rPr>
                  </m:ctrlPr>
                </m:fPr>
                <m:num>
                  <m:r>
                    <m:rPr>
                      <m:sty m:val="p"/>
                    </m:rPr>
                    <w:rPr>
                      <w:rFonts w:ascii="Cambria Math"/>
                    </w:rPr>
                    <m:t>Btu</m:t>
                  </m:r>
                </m:num>
                <m:den>
                  <m:sSub>
                    <m:sSubPr>
                      <m:ctrlPr>
                        <w:rPr>
                          <w:rFonts w:ascii="Cambria Math" w:hAnsi="Cambria Math"/>
                          <w:iCs/>
                        </w:rPr>
                      </m:ctrlPr>
                    </m:sSubPr>
                    <m:e>
                      <m:r>
                        <m:rPr>
                          <m:sty m:val="p"/>
                        </m:rPr>
                        <w:rPr>
                          <w:rFonts w:ascii="Cambria Math"/>
                        </w:rPr>
                        <m:t>quantity</m:t>
                      </m:r>
                    </m:e>
                    <m:sub>
                      <m:r>
                        <m:rPr>
                          <m:sty m:val="p"/>
                        </m:rPr>
                        <w:rPr>
                          <w:rFonts w:ascii="Cambria Math"/>
                        </w:rPr>
                        <m:t>fuel</m:t>
                      </m:r>
                    </m:sub>
                  </m:sSub>
                </m:den>
              </m:f>
              <m:r>
                <m:rPr>
                  <m:sty m:val="p"/>
                </m:rPr>
                <w:rPr>
                  <w:rFonts w:ascii="Cambria Math"/>
                </w:rPr>
                <m:t>)</m:t>
              </m:r>
            </m:den>
          </m:f>
        </m:oMath>
      </m:oMathPara>
    </w:p>
    <w:p w:rsidR="008365C3" w:rsidRDefault="00370B27" w:rsidP="0070668F">
      <w:pPr>
        <w:autoSpaceDE w:val="0"/>
        <w:autoSpaceDN w:val="0"/>
        <w:adjustRightInd w:val="0"/>
        <w:jc w:val="both"/>
      </w:pPr>
      <w:r w:rsidRPr="00BD0ED8">
        <w:t xml:space="preserve">                                  </w:t>
      </w:r>
      <w:r w:rsidR="00C67626">
        <w:t xml:space="preserve">                     </w:t>
      </w:r>
      <w:r w:rsidR="009459B3">
        <w:tab/>
      </w:r>
      <w:r w:rsidR="00C67626">
        <w:t xml:space="preserve">    </w:t>
      </w:r>
      <w:r w:rsidR="00724D4E">
        <w:tab/>
      </w:r>
      <w:r w:rsidR="00724D4E">
        <w:tab/>
      </w:r>
      <w:r w:rsidR="00724D4E">
        <w:tab/>
      </w:r>
      <w:r w:rsidR="00724D4E">
        <w:tab/>
      </w:r>
      <w:r w:rsidR="00724D4E">
        <w:tab/>
      </w:r>
      <w:r w:rsidR="00724D4E">
        <w:tab/>
        <w:t xml:space="preserve">      </w:t>
      </w:r>
      <w:r w:rsidR="00C67626">
        <w:t xml:space="preserve"> </w:t>
      </w:r>
      <w:r w:rsidR="00724D4E">
        <w:t>[8]</w:t>
      </w:r>
    </w:p>
    <w:p w:rsidR="00370B27" w:rsidRPr="00BD0ED8" w:rsidRDefault="00C67626" w:rsidP="00063779">
      <w:pPr>
        <w:autoSpaceDE w:val="0"/>
        <w:autoSpaceDN w:val="0"/>
        <w:adjustRightInd w:val="0"/>
        <w:spacing w:line="360" w:lineRule="auto"/>
        <w:ind w:left="8104"/>
        <w:jc w:val="both"/>
      </w:pPr>
      <w:r>
        <w:t xml:space="preserve"> </w:t>
      </w:r>
      <w:r w:rsidR="00724D4E">
        <w:t xml:space="preserve"> </w:t>
      </w:r>
    </w:p>
    <w:p w:rsidR="00370B27" w:rsidRPr="00BD0ED8" w:rsidRDefault="00370B27" w:rsidP="00F87BBD">
      <w:pPr>
        <w:autoSpaceDE w:val="0"/>
        <w:autoSpaceDN w:val="0"/>
        <w:adjustRightInd w:val="0"/>
        <w:spacing w:line="360" w:lineRule="auto"/>
        <w:ind w:firstLine="658"/>
        <w:jc w:val="both"/>
      </w:pPr>
      <w:r w:rsidRPr="00BD0ED8">
        <w:t>The marginal GHG intensity factor for each month can be obtained by multiplying the GHG emission intensity</w:t>
      </w:r>
      <w:r w:rsidR="001B71BA">
        <w:t xml:space="preserve"> factor</w:t>
      </w:r>
      <w:r w:rsidRPr="00BD0ED8">
        <w:t xml:space="preserve"> for each fuel on margin by the percent generation on margin for the capa</w:t>
      </w:r>
      <w:r w:rsidR="00541DD7">
        <w:t>city type as shown in Equation 9</w:t>
      </w:r>
      <w:r w:rsidRPr="00BD0ED8">
        <w:t>.</w:t>
      </w:r>
    </w:p>
    <w:p w:rsidR="00370B27" w:rsidRPr="00BD0ED8" w:rsidRDefault="00370B27" w:rsidP="00063779">
      <w:pPr>
        <w:spacing w:line="360" w:lineRule="auto"/>
        <w:jc w:val="both"/>
      </w:pPr>
    </w:p>
    <w:p w:rsidR="00370B27" w:rsidRDefault="00370B27" w:rsidP="0070668F">
      <w:pPr>
        <w:jc w:val="both"/>
      </w:pPr>
      <m:oMathPara>
        <m:oMath>
          <m:r>
            <m:rPr>
              <m:sty m:val="p"/>
            </m:rPr>
            <w:rPr>
              <w:rFonts w:ascii="Cambria Math" w:hAnsi="Cambria Math"/>
            </w:rPr>
            <m:t>The</m:t>
          </m:r>
          <m:r>
            <m:rPr>
              <m:sty m:val="p"/>
            </m:rPr>
            <w:rPr>
              <w:rFonts w:ascii="Cambria Math"/>
            </w:rPr>
            <m:t xml:space="preserve"> </m:t>
          </m:r>
          <m:r>
            <m:rPr>
              <m:sty m:val="p"/>
            </m:rPr>
            <w:rPr>
              <w:rFonts w:ascii="Cambria Math" w:hAnsi="Cambria Math"/>
            </w:rPr>
            <m:t>marginal</m:t>
          </m:r>
          <m:r>
            <m:rPr>
              <m:sty m:val="p"/>
            </m:rPr>
            <w:rPr>
              <w:rFonts w:ascii="Cambria Math"/>
            </w:rPr>
            <m:t xml:space="preserve"> </m:t>
          </m:r>
          <m:r>
            <m:rPr>
              <m:sty m:val="p"/>
            </m:rPr>
            <w:rPr>
              <w:rFonts w:ascii="Cambria Math" w:hAnsi="Cambria Math"/>
            </w:rPr>
            <m:t>intensity</m:t>
          </m:r>
          <m:r>
            <m:rPr>
              <m:sty m:val="p"/>
            </m:rPr>
            <w:rPr>
              <w:rFonts w:ascii="Cambria Math"/>
            </w:rPr>
            <m:t xml:space="preserve"> </m:t>
          </m:r>
          <m:r>
            <m:rPr>
              <m:sty m:val="p"/>
            </m:rPr>
            <w:rPr>
              <w:rFonts w:ascii="Cambria Math" w:hAnsi="Cambria Math"/>
            </w:rPr>
            <m:t>factor</m:t>
          </m:r>
          <m:d>
            <m:dPr>
              <m:ctrlPr>
                <w:rPr>
                  <w:rFonts w:ascii="Cambria Math" w:hAnsi="Cambria Math"/>
                  <w:iCs/>
                </w:rPr>
              </m:ctrlPr>
            </m:dPr>
            <m:e>
              <m:f>
                <m:fPr>
                  <m:ctrlPr>
                    <w:rPr>
                      <w:rFonts w:ascii="Cambria Math" w:hAnsi="Cambria Math"/>
                      <w:iCs/>
                    </w:rPr>
                  </m:ctrlPr>
                </m:fPr>
                <m:num>
                  <m:r>
                    <m:rPr>
                      <m:sty m:val="p"/>
                    </m:rPr>
                    <w:rPr>
                      <w:rFonts w:ascii="Cambria Math" w:hAnsi="Cambria Math"/>
                    </w:rPr>
                    <m:t xml:space="preserve">g </m:t>
                  </m:r>
                  <m:r>
                    <m:rPr>
                      <m:sty m:val="p"/>
                    </m:rPr>
                    <w:rPr>
                      <w:rFonts w:ascii="Cambria Math"/>
                    </w:rPr>
                    <m:t>C</m:t>
                  </m:r>
                  <m:sSub>
                    <m:sSubPr>
                      <m:ctrlPr>
                        <w:rPr>
                          <w:rFonts w:ascii="Cambria Math" w:hAnsi="Cambria Math"/>
                          <w:iCs/>
                        </w:rPr>
                      </m:ctrlPr>
                    </m:sSubPr>
                    <m:e>
                      <m:r>
                        <m:rPr>
                          <m:sty m:val="p"/>
                        </m:rPr>
                        <w:rPr>
                          <w:rFonts w:ascii="Cambria Math"/>
                        </w:rPr>
                        <m:t>O</m:t>
                      </m:r>
                    </m:e>
                    <m:sub>
                      <m:r>
                        <m:rPr>
                          <m:sty m:val="p"/>
                        </m:rPr>
                        <w:rPr>
                          <w:rFonts w:ascii="Cambria Math"/>
                        </w:rPr>
                        <m:t>2eq</m:t>
                      </m:r>
                    </m:sub>
                  </m:sSub>
                </m:num>
                <m:den>
                  <m:r>
                    <m:rPr>
                      <m:sty m:val="p"/>
                    </m:rPr>
                    <w:rPr>
                      <w:rFonts w:ascii="Cambria Math" w:hAnsi="Cambria Math"/>
                    </w:rPr>
                    <m:t>kWh</m:t>
                  </m:r>
                </m:den>
              </m:f>
            </m:e>
          </m:d>
          <m:r>
            <m:rPr>
              <m:sty m:val="p"/>
            </m:rPr>
            <w:rPr>
              <w:rFonts w:ascii="Cambria Math"/>
            </w:rPr>
            <m:t>=</m:t>
          </m:r>
          <m:nary>
            <m:naryPr>
              <m:chr m:val="∑"/>
              <m:limLoc m:val="undOvr"/>
              <m:ctrlPr>
                <w:rPr>
                  <w:rFonts w:ascii="Cambria Math" w:hAnsi="Cambria Math"/>
                  <w:iCs/>
                </w:rPr>
              </m:ctrlPr>
            </m:naryPr>
            <m:sub>
              <m:r>
                <m:rPr>
                  <m:sty m:val="p"/>
                </m:rPr>
                <w:rPr>
                  <w:rFonts w:ascii="Cambria Math"/>
                </w:rPr>
                <m:t>i=1</m:t>
              </m:r>
            </m:sub>
            <m:sup>
              <m:r>
                <m:rPr>
                  <m:sty m:val="p"/>
                </m:rPr>
                <w:rPr>
                  <w:rFonts w:ascii="Cambria Math"/>
                </w:rPr>
                <m:t>n</m:t>
              </m:r>
            </m:sup>
            <m:e>
              <m:r>
                <m:rPr>
                  <m:sty m:val="p"/>
                </m:rPr>
                <w:rPr>
                  <w:rFonts w:ascii="Cambria Math"/>
                </w:rPr>
                <m:t>%</m:t>
              </m:r>
              <m:sSub>
                <m:sSubPr>
                  <m:ctrlPr>
                    <w:rPr>
                      <w:rFonts w:ascii="Cambria Math" w:hAnsi="Cambria Math"/>
                      <w:iCs/>
                    </w:rPr>
                  </m:ctrlPr>
                </m:sSubPr>
                <m:e>
                  <m:r>
                    <m:rPr>
                      <m:sty m:val="p"/>
                    </m:rPr>
                    <w:rPr>
                      <w:rFonts w:ascii="Cambria Math" w:hAnsi="Cambria Math"/>
                    </w:rPr>
                    <m:t>fuel</m:t>
                  </m:r>
                </m:e>
                <m:sub>
                  <m:r>
                    <m:rPr>
                      <m:sty m:val="p"/>
                    </m:rPr>
                    <w:rPr>
                      <w:rFonts w:ascii="Cambria Math"/>
                    </w:rPr>
                    <m:t>i</m:t>
                  </m:r>
                </m:sub>
              </m:sSub>
              <m:r>
                <m:rPr>
                  <m:sty m:val="p"/>
                </m:rPr>
                <w:rPr>
                  <w:rFonts w:ascii="Cambria Math" w:hAnsi="Cambria Math"/>
                </w:rPr>
                <m:t>*</m:t>
              </m:r>
            </m:e>
          </m:nary>
          <m:r>
            <m:rPr>
              <m:sty m:val="p"/>
            </m:rPr>
            <w:rPr>
              <w:rFonts w:ascii="Cambria Math" w:hAnsi="Cambria Math"/>
            </w:rPr>
            <m:t>emission intensity factor for fue</m:t>
          </m:r>
          <m:sSub>
            <m:sSubPr>
              <m:ctrlPr>
                <w:rPr>
                  <w:rFonts w:ascii="Cambria Math" w:hAnsi="Cambria Math"/>
                  <w:iCs/>
                </w:rPr>
              </m:ctrlPr>
            </m:sSubPr>
            <m:e>
              <m:r>
                <m:rPr>
                  <m:sty m:val="p"/>
                </m:rPr>
                <w:rPr>
                  <w:rFonts w:ascii="Cambria Math" w:hAnsi="Cambria Math"/>
                </w:rPr>
                <m:t>l</m:t>
              </m:r>
            </m:e>
            <m:sub>
              <m:r>
                <m:rPr>
                  <m:sty m:val="p"/>
                </m:rPr>
                <w:rPr>
                  <w:rFonts w:ascii="Cambria Math" w:hAnsi="Cambria Math"/>
                </w:rPr>
                <m:t xml:space="preserve">i    </m:t>
              </m:r>
            </m:sub>
          </m:sSub>
          <m:r>
            <m:rPr>
              <m:sty m:val="p"/>
            </m:rPr>
            <w:rPr>
              <w:rFonts w:ascii="Cambria Math" w:hAnsi="Cambria Math"/>
            </w:rPr>
            <m:t>(</m:t>
          </m:r>
          <m:f>
            <m:fPr>
              <m:ctrlPr>
                <w:rPr>
                  <w:rFonts w:ascii="Cambria Math" w:hAnsi="Cambria Math"/>
                  <w:iCs/>
                </w:rPr>
              </m:ctrlPr>
            </m:fPr>
            <m:num>
              <m:r>
                <m:rPr>
                  <m:sty m:val="p"/>
                </m:rPr>
                <w:rPr>
                  <w:rFonts w:ascii="Cambria Math" w:hAnsi="Cambria Math"/>
                </w:rPr>
                <m:t>g</m:t>
              </m:r>
              <m:r>
                <m:rPr>
                  <m:sty m:val="p"/>
                </m:rPr>
                <w:rPr>
                  <w:rFonts w:ascii="Cambria Math"/>
                </w:rPr>
                <m:t xml:space="preserve"> C</m:t>
              </m:r>
              <m:sSub>
                <m:sSubPr>
                  <m:ctrlPr>
                    <w:rPr>
                      <w:rFonts w:ascii="Cambria Math" w:hAnsi="Cambria Math"/>
                      <w:iCs/>
                    </w:rPr>
                  </m:ctrlPr>
                </m:sSubPr>
                <m:e>
                  <m:r>
                    <m:rPr>
                      <m:sty m:val="p"/>
                    </m:rPr>
                    <w:rPr>
                      <w:rFonts w:ascii="Cambria Math"/>
                    </w:rPr>
                    <m:t>O</m:t>
                  </m:r>
                </m:e>
                <m:sub>
                  <m:r>
                    <m:rPr>
                      <m:sty m:val="p"/>
                    </m:rPr>
                    <w:rPr>
                      <w:rFonts w:ascii="Cambria Math"/>
                    </w:rPr>
                    <m:t>2eq</m:t>
                  </m:r>
                </m:sub>
              </m:sSub>
            </m:num>
            <m:den>
              <m:sSub>
                <m:sSubPr>
                  <m:ctrlPr>
                    <w:rPr>
                      <w:rFonts w:ascii="Cambria Math" w:hAnsi="Cambria Math"/>
                      <w:iCs/>
                    </w:rPr>
                  </m:ctrlPr>
                </m:sSubPr>
                <m:e>
                  <m:r>
                    <m:rPr>
                      <m:sty m:val="p"/>
                    </m:rPr>
                    <w:rPr>
                      <w:rFonts w:ascii="Cambria Math" w:hAnsi="Cambria Math"/>
                    </w:rPr>
                    <m:t>kWh</m:t>
                  </m:r>
                </m:e>
                <m:sub>
                  <m:r>
                    <m:rPr>
                      <m:sty m:val="p"/>
                    </m:rPr>
                    <w:rPr>
                      <w:rFonts w:ascii="Cambria Math" w:hAnsi="Cambria Math"/>
                    </w:rPr>
                    <m:t>fuel</m:t>
                  </m:r>
                  <m:r>
                    <m:rPr>
                      <m:sty m:val="p"/>
                    </m:rPr>
                    <w:rPr>
                      <w:rFonts w:ascii="Cambria Math"/>
                    </w:rPr>
                    <m:t>i</m:t>
                  </m:r>
                </m:sub>
              </m:sSub>
            </m:den>
          </m:f>
          <m:r>
            <m:rPr>
              <m:sty m:val="p"/>
            </m:rPr>
            <w:rPr>
              <w:rFonts w:ascii="Cambria Math"/>
            </w:rPr>
            <m:t>)</m:t>
          </m:r>
        </m:oMath>
      </m:oMathPara>
    </w:p>
    <w:p w:rsidR="00F87BBD" w:rsidRPr="00724D4E" w:rsidRDefault="00F87BBD" w:rsidP="0070668F">
      <w:pPr>
        <w:jc w:val="both"/>
        <w:rPr>
          <w:iCs/>
        </w:rPr>
      </w:pPr>
    </w:p>
    <w:p w:rsidR="00370B27" w:rsidRDefault="008365C3" w:rsidP="0070668F">
      <w:pPr>
        <w:ind w:left="7938"/>
        <w:jc w:val="both"/>
      </w:pPr>
      <w:r>
        <w:t xml:space="preserve">       </w:t>
      </w:r>
      <w:r w:rsidR="00541DD7">
        <w:t>[9</w:t>
      </w:r>
      <w:r w:rsidR="00370B27" w:rsidRPr="00BD0ED8">
        <w:t>]</w:t>
      </w:r>
    </w:p>
    <w:p w:rsidR="00370B27" w:rsidRPr="00BD0ED8" w:rsidRDefault="003E6017" w:rsidP="00063779">
      <w:pPr>
        <w:spacing w:line="360" w:lineRule="auto"/>
        <w:jc w:val="both"/>
      </w:pPr>
      <w:proofErr w:type="gramStart"/>
      <w:r>
        <w:lastRenderedPageBreak/>
        <w:t>w</w:t>
      </w:r>
      <w:r w:rsidR="00370B27" w:rsidRPr="00BD0ED8">
        <w:t>here</w:t>
      </w:r>
      <w:proofErr w:type="gramEnd"/>
      <w:r w:rsidR="00370B27" w:rsidRPr="00BD0ED8">
        <w:t>:</w:t>
      </w:r>
    </w:p>
    <w:p w:rsidR="00370B27" w:rsidRPr="00BD0ED8" w:rsidRDefault="009459B3" w:rsidP="00063779">
      <w:pPr>
        <w:spacing w:line="360" w:lineRule="auto"/>
        <w:jc w:val="both"/>
      </w:pPr>
      <w:r>
        <w:t xml:space="preserve">n </w:t>
      </w:r>
      <w:r w:rsidR="00370B27" w:rsidRPr="00BD0ED8">
        <w:t>=</w:t>
      </w:r>
      <w:r>
        <w:t xml:space="preserve"> </w:t>
      </w:r>
      <w:r w:rsidR="000025C8">
        <w:t>t</w:t>
      </w:r>
      <w:r w:rsidR="00370B27" w:rsidRPr="00BD0ED8">
        <w:t>he number of the fuel sources on the margin</w:t>
      </w:r>
    </w:p>
    <w:p w:rsidR="00370B27" w:rsidRPr="00BD0ED8" w:rsidRDefault="00370B27" w:rsidP="00063779">
      <w:pPr>
        <w:spacing w:line="360" w:lineRule="auto"/>
        <w:jc w:val="both"/>
      </w:pPr>
    </w:p>
    <w:p w:rsidR="00370B27" w:rsidRPr="00BD0ED8" w:rsidRDefault="00370B27" w:rsidP="00286F63">
      <w:pPr>
        <w:spacing w:line="360" w:lineRule="auto"/>
        <w:jc w:val="both"/>
      </w:pPr>
      <w:r w:rsidRPr="00BD0ED8">
        <w:t xml:space="preserve">The estimates obtained </w:t>
      </w:r>
      <w:r w:rsidR="00A849E4" w:rsidRPr="00BD0ED8">
        <w:t>in the</w:t>
      </w:r>
      <w:r w:rsidRPr="00BD0ED8">
        <w:t xml:space="preserve"> ICF study are summarized in </w:t>
      </w:r>
      <w:r w:rsidR="00291A81" w:rsidRPr="00BD0ED8">
        <w:t xml:space="preserve">Figures C1-C16 </w:t>
      </w:r>
      <w:r w:rsidR="00286F63">
        <w:t>of</w:t>
      </w:r>
      <w:r w:rsidR="00291A81" w:rsidRPr="00BD0ED8">
        <w:t xml:space="preserve"> Appendix C</w:t>
      </w:r>
      <w:r w:rsidRPr="00BD0ED8">
        <w:t xml:space="preserve">. The conclusions of the ICF study can be summarized as follows: </w:t>
      </w:r>
    </w:p>
    <w:p w:rsidR="00370B27" w:rsidRPr="00BD0ED8" w:rsidRDefault="00370B27" w:rsidP="00063779">
      <w:pPr>
        <w:spacing w:line="360" w:lineRule="auto"/>
        <w:ind w:firstLine="284"/>
        <w:jc w:val="both"/>
      </w:pPr>
    </w:p>
    <w:p w:rsidR="00370B27" w:rsidRPr="00BD0ED8" w:rsidRDefault="00370B27" w:rsidP="00063779">
      <w:pPr>
        <w:pStyle w:val="a"/>
        <w:numPr>
          <w:ilvl w:val="0"/>
          <w:numId w:val="1"/>
        </w:numPr>
        <w:spacing w:line="360" w:lineRule="auto"/>
        <w:jc w:val="both"/>
        <w:rPr>
          <w:rFonts w:ascii="Times New Roman" w:hAnsi="Times New Roman" w:cs="Times New Roman"/>
          <w:sz w:val="24"/>
          <w:szCs w:val="24"/>
        </w:rPr>
      </w:pPr>
      <w:r w:rsidRPr="00BD0ED8">
        <w:rPr>
          <w:rFonts w:ascii="Times New Roman" w:hAnsi="Times New Roman" w:cs="Times New Roman"/>
          <w:sz w:val="24"/>
          <w:szCs w:val="24"/>
        </w:rPr>
        <w:t>In British Columbia, biomass is the main fuel used on the margin with some instances of NG and imports used in the highest demand period in the winter months.</w:t>
      </w:r>
    </w:p>
    <w:p w:rsidR="00370B27" w:rsidRPr="00BD0ED8" w:rsidRDefault="00370B27" w:rsidP="001B71BA">
      <w:pPr>
        <w:pStyle w:val="a"/>
        <w:numPr>
          <w:ilvl w:val="0"/>
          <w:numId w:val="1"/>
        </w:numPr>
        <w:spacing w:line="360" w:lineRule="auto"/>
        <w:jc w:val="both"/>
        <w:rPr>
          <w:rFonts w:ascii="Times New Roman" w:hAnsi="Times New Roman" w:cs="Times New Roman"/>
          <w:sz w:val="24"/>
          <w:szCs w:val="24"/>
        </w:rPr>
      </w:pPr>
      <w:r w:rsidRPr="00BD0ED8">
        <w:rPr>
          <w:rFonts w:ascii="Times New Roman" w:hAnsi="Times New Roman" w:cs="Times New Roman"/>
          <w:sz w:val="24"/>
          <w:szCs w:val="24"/>
        </w:rPr>
        <w:t xml:space="preserve">Alberta has a winter peaking load that is supplied by coal fired power plants. In the summer months, </w:t>
      </w:r>
      <w:r w:rsidR="001B71BA">
        <w:rPr>
          <w:rFonts w:ascii="Times New Roman" w:hAnsi="Times New Roman" w:cs="Times New Roman"/>
          <w:sz w:val="24"/>
          <w:szCs w:val="24"/>
        </w:rPr>
        <w:t>NG</w:t>
      </w:r>
      <w:r w:rsidR="0025337B" w:rsidRPr="00BD0ED8">
        <w:rPr>
          <w:rFonts w:ascii="Times New Roman" w:hAnsi="Times New Roman" w:cs="Times New Roman"/>
          <w:sz w:val="24"/>
          <w:szCs w:val="24"/>
        </w:rPr>
        <w:t xml:space="preserve"> and</w:t>
      </w:r>
      <w:r w:rsidRPr="00BD0ED8">
        <w:rPr>
          <w:rFonts w:ascii="Times New Roman" w:hAnsi="Times New Roman" w:cs="Times New Roman"/>
          <w:sz w:val="24"/>
          <w:szCs w:val="24"/>
        </w:rPr>
        <w:t xml:space="preserve"> coal</w:t>
      </w:r>
      <w:r w:rsidR="0025337B" w:rsidRPr="00BD0ED8">
        <w:rPr>
          <w:rFonts w:ascii="Times New Roman" w:hAnsi="Times New Roman" w:cs="Times New Roman"/>
          <w:sz w:val="24"/>
          <w:szCs w:val="24"/>
        </w:rPr>
        <w:t xml:space="preserve"> are used on the margin.</w:t>
      </w:r>
    </w:p>
    <w:p w:rsidR="00370B27" w:rsidRPr="00BD0ED8" w:rsidRDefault="00370B27" w:rsidP="00063779">
      <w:pPr>
        <w:pStyle w:val="a"/>
        <w:numPr>
          <w:ilvl w:val="0"/>
          <w:numId w:val="1"/>
        </w:numPr>
        <w:spacing w:line="360" w:lineRule="auto"/>
        <w:jc w:val="both"/>
        <w:rPr>
          <w:rFonts w:ascii="Times New Roman" w:hAnsi="Times New Roman" w:cs="Times New Roman"/>
          <w:sz w:val="24"/>
          <w:szCs w:val="24"/>
        </w:rPr>
      </w:pPr>
      <w:r w:rsidRPr="00BD0ED8">
        <w:rPr>
          <w:rFonts w:ascii="Times New Roman" w:hAnsi="Times New Roman" w:cs="Times New Roman"/>
          <w:sz w:val="24"/>
          <w:szCs w:val="24"/>
        </w:rPr>
        <w:t xml:space="preserve">In Saskatchewan, coal supplies the marginal capacity with the assistance of U.S imports and NG. </w:t>
      </w:r>
    </w:p>
    <w:p w:rsidR="00370B27" w:rsidRPr="00BD0ED8" w:rsidRDefault="00370B27" w:rsidP="00063779">
      <w:pPr>
        <w:pStyle w:val="a"/>
        <w:numPr>
          <w:ilvl w:val="0"/>
          <w:numId w:val="1"/>
        </w:numPr>
        <w:spacing w:line="360" w:lineRule="auto"/>
        <w:jc w:val="both"/>
        <w:rPr>
          <w:rFonts w:ascii="Times New Roman" w:hAnsi="Times New Roman" w:cs="Times New Roman"/>
          <w:sz w:val="24"/>
          <w:szCs w:val="24"/>
        </w:rPr>
      </w:pPr>
      <w:r w:rsidRPr="00BD0ED8">
        <w:rPr>
          <w:rFonts w:ascii="Times New Roman" w:hAnsi="Times New Roman" w:cs="Times New Roman"/>
          <w:sz w:val="24"/>
          <w:szCs w:val="24"/>
        </w:rPr>
        <w:t>Manitoba’s marginal capacity is provided by coal, except in the peak months of December and January when the demand becomes high enough to require U.S imports.</w:t>
      </w:r>
    </w:p>
    <w:p w:rsidR="00370B27" w:rsidRPr="00BD0ED8" w:rsidRDefault="00370B27" w:rsidP="00063779">
      <w:pPr>
        <w:pStyle w:val="a"/>
        <w:numPr>
          <w:ilvl w:val="0"/>
          <w:numId w:val="1"/>
        </w:numPr>
        <w:spacing w:line="360" w:lineRule="auto"/>
        <w:jc w:val="both"/>
        <w:rPr>
          <w:rFonts w:ascii="Times New Roman" w:hAnsi="Times New Roman" w:cs="Times New Roman"/>
          <w:sz w:val="24"/>
          <w:szCs w:val="24"/>
        </w:rPr>
      </w:pPr>
      <w:r w:rsidRPr="00BD0ED8">
        <w:rPr>
          <w:rFonts w:ascii="Times New Roman" w:hAnsi="Times New Roman" w:cs="Times New Roman"/>
          <w:sz w:val="24"/>
          <w:szCs w:val="24"/>
        </w:rPr>
        <w:t xml:space="preserve">Ontario has a diverse fuel mix on the margin with </w:t>
      </w:r>
      <w:r w:rsidRPr="00BD0ED8" w:rsidDel="00246DEF">
        <w:rPr>
          <w:rFonts w:ascii="Times New Roman" w:hAnsi="Times New Roman" w:cs="Times New Roman"/>
          <w:sz w:val="24"/>
          <w:szCs w:val="24"/>
        </w:rPr>
        <w:t>c</w:t>
      </w:r>
      <w:r w:rsidRPr="00BD0ED8">
        <w:rPr>
          <w:rFonts w:ascii="Times New Roman" w:hAnsi="Times New Roman" w:cs="Times New Roman"/>
          <w:sz w:val="24"/>
          <w:szCs w:val="24"/>
        </w:rPr>
        <w:t>oal and U.S imports providing the largest contribution on the margin.</w:t>
      </w:r>
    </w:p>
    <w:p w:rsidR="00370B27" w:rsidRPr="00BD0ED8" w:rsidRDefault="00370B27" w:rsidP="00063779">
      <w:pPr>
        <w:pStyle w:val="a"/>
        <w:numPr>
          <w:ilvl w:val="0"/>
          <w:numId w:val="1"/>
        </w:numPr>
        <w:spacing w:line="360" w:lineRule="auto"/>
        <w:jc w:val="both"/>
        <w:rPr>
          <w:rFonts w:ascii="Times New Roman" w:hAnsi="Times New Roman" w:cs="Times New Roman"/>
          <w:sz w:val="24"/>
          <w:szCs w:val="24"/>
        </w:rPr>
      </w:pPr>
      <w:r w:rsidRPr="00BD0ED8">
        <w:rPr>
          <w:rFonts w:ascii="Times New Roman" w:hAnsi="Times New Roman" w:cs="Times New Roman"/>
          <w:sz w:val="24"/>
          <w:szCs w:val="24"/>
        </w:rPr>
        <w:t>Quebec relies mainly on biomass and landfill gas on the margin, with US imports during high demand periods.</w:t>
      </w:r>
    </w:p>
    <w:p w:rsidR="00370B27" w:rsidRPr="00BD0ED8" w:rsidRDefault="00370B27" w:rsidP="00063779">
      <w:pPr>
        <w:pStyle w:val="a"/>
        <w:numPr>
          <w:ilvl w:val="0"/>
          <w:numId w:val="1"/>
        </w:numPr>
        <w:spacing w:line="360" w:lineRule="auto"/>
        <w:jc w:val="both"/>
        <w:rPr>
          <w:rFonts w:ascii="Times New Roman" w:hAnsi="Times New Roman" w:cs="Times New Roman"/>
          <w:sz w:val="24"/>
          <w:szCs w:val="24"/>
        </w:rPr>
      </w:pPr>
      <w:r w:rsidRPr="00BD0ED8">
        <w:rPr>
          <w:rFonts w:ascii="Times New Roman" w:hAnsi="Times New Roman" w:cs="Times New Roman"/>
          <w:sz w:val="24"/>
          <w:szCs w:val="24"/>
        </w:rPr>
        <w:t>New Brunswick depends mostly on Orimulsion and US imports on the margin.</w:t>
      </w:r>
    </w:p>
    <w:p w:rsidR="006B683E" w:rsidRPr="0070668F" w:rsidRDefault="00370B27" w:rsidP="0070668F">
      <w:pPr>
        <w:pStyle w:val="a"/>
        <w:numPr>
          <w:ilvl w:val="0"/>
          <w:numId w:val="1"/>
        </w:numPr>
        <w:spacing w:line="360" w:lineRule="auto"/>
        <w:jc w:val="both"/>
        <w:rPr>
          <w:rFonts w:ascii="Times New Roman" w:hAnsi="Times New Roman" w:cs="Times New Roman"/>
          <w:sz w:val="24"/>
          <w:szCs w:val="24"/>
        </w:rPr>
      </w:pPr>
      <w:r w:rsidRPr="00BD0ED8">
        <w:rPr>
          <w:rFonts w:ascii="Times New Roman" w:hAnsi="Times New Roman" w:cs="Times New Roman"/>
          <w:sz w:val="24"/>
          <w:szCs w:val="24"/>
        </w:rPr>
        <w:t xml:space="preserve">Nova Scotia is predominantly powered by coal on the margin with some instances of natural gas. </w:t>
      </w:r>
    </w:p>
    <w:p w:rsidR="00FD4158" w:rsidRDefault="00FD4158" w:rsidP="00DC0C6C">
      <w:pPr>
        <w:pStyle w:val="a"/>
        <w:spacing w:after="0" w:line="360" w:lineRule="auto"/>
        <w:ind w:left="0"/>
        <w:jc w:val="both"/>
        <w:rPr>
          <w:rFonts w:ascii="Times New Roman" w:hAnsi="Times New Roman" w:cs="Times New Roman"/>
          <w:sz w:val="24"/>
          <w:szCs w:val="24"/>
        </w:rPr>
      </w:pPr>
    </w:p>
    <w:p w:rsidR="00DC0C6C" w:rsidRDefault="00370B27" w:rsidP="00DC0C6C">
      <w:pPr>
        <w:pStyle w:val="a"/>
        <w:spacing w:after="0" w:line="360" w:lineRule="auto"/>
        <w:ind w:left="0"/>
        <w:jc w:val="both"/>
        <w:rPr>
          <w:rFonts w:ascii="Times New Roman" w:hAnsi="Times New Roman" w:cs="Times New Roman"/>
          <w:sz w:val="24"/>
          <w:szCs w:val="24"/>
        </w:rPr>
      </w:pPr>
      <w:r w:rsidRPr="00BD0ED8">
        <w:rPr>
          <w:rFonts w:ascii="Times New Roman" w:hAnsi="Times New Roman" w:cs="Times New Roman"/>
          <w:sz w:val="24"/>
          <w:szCs w:val="24"/>
        </w:rPr>
        <w:t>The mix of fuel sources used for the marginal generation in each province based on ICF</w:t>
      </w:r>
      <w:r w:rsidR="00200B51">
        <w:rPr>
          <w:rFonts w:ascii="Times New Roman" w:hAnsi="Times New Roman" w:cs="Times New Roman"/>
          <w:sz w:val="24"/>
          <w:szCs w:val="24"/>
        </w:rPr>
        <w:t xml:space="preserve"> estimates are given in Table 17</w:t>
      </w:r>
      <w:r w:rsidRPr="00BD0ED8">
        <w:rPr>
          <w:rFonts w:ascii="Times New Roman" w:hAnsi="Times New Roman" w:cs="Times New Roman"/>
          <w:sz w:val="24"/>
          <w:szCs w:val="24"/>
        </w:rPr>
        <w:t>.</w:t>
      </w:r>
    </w:p>
    <w:p w:rsidR="00DC0C6C" w:rsidRDefault="00DC0C6C" w:rsidP="00DC0C6C">
      <w:pPr>
        <w:pStyle w:val="a"/>
        <w:spacing w:after="0" w:line="360" w:lineRule="auto"/>
        <w:ind w:left="0"/>
        <w:jc w:val="both"/>
        <w:rPr>
          <w:rFonts w:ascii="Times New Roman" w:hAnsi="Times New Roman" w:cs="Times New Roman"/>
          <w:sz w:val="24"/>
          <w:szCs w:val="24"/>
        </w:rPr>
      </w:pPr>
    </w:p>
    <w:p w:rsidR="00FD4158" w:rsidRDefault="00FD4158" w:rsidP="00DC0C6C">
      <w:pPr>
        <w:pStyle w:val="a"/>
        <w:spacing w:after="0" w:line="360" w:lineRule="auto"/>
        <w:ind w:left="0"/>
        <w:jc w:val="both"/>
        <w:rPr>
          <w:rFonts w:ascii="Times New Roman" w:hAnsi="Times New Roman" w:cs="Times New Roman"/>
          <w:sz w:val="24"/>
          <w:szCs w:val="24"/>
        </w:rPr>
      </w:pPr>
    </w:p>
    <w:p w:rsidR="00FD4158" w:rsidRDefault="00FD4158" w:rsidP="00DC0C6C">
      <w:pPr>
        <w:pStyle w:val="a"/>
        <w:spacing w:after="0" w:line="360" w:lineRule="auto"/>
        <w:ind w:left="0"/>
        <w:jc w:val="both"/>
        <w:rPr>
          <w:rFonts w:ascii="Times New Roman" w:hAnsi="Times New Roman" w:cs="Times New Roman"/>
          <w:sz w:val="24"/>
          <w:szCs w:val="24"/>
        </w:rPr>
      </w:pPr>
    </w:p>
    <w:p w:rsidR="00301B19" w:rsidRPr="00301B19" w:rsidRDefault="00301B19" w:rsidP="00DC0C6C">
      <w:pPr>
        <w:pStyle w:val="Caption"/>
        <w:keepNext/>
        <w:rPr>
          <w:color w:val="auto"/>
          <w:sz w:val="24"/>
          <w:szCs w:val="24"/>
        </w:rPr>
      </w:pPr>
      <w:bookmarkStart w:id="136" w:name="_Toc222733663"/>
      <w:proofErr w:type="gramStart"/>
      <w:r w:rsidRPr="00301B19">
        <w:rPr>
          <w:color w:val="auto"/>
          <w:sz w:val="24"/>
          <w:szCs w:val="24"/>
        </w:rPr>
        <w:lastRenderedPageBreak/>
        <w:t xml:space="preserve">Table </w:t>
      </w:r>
      <w:r w:rsidR="00BB2E83" w:rsidRPr="00301B19">
        <w:rPr>
          <w:color w:val="auto"/>
          <w:sz w:val="24"/>
          <w:szCs w:val="24"/>
        </w:rPr>
        <w:fldChar w:fldCharType="begin"/>
      </w:r>
      <w:r w:rsidRPr="00301B19">
        <w:rPr>
          <w:color w:val="auto"/>
          <w:sz w:val="24"/>
          <w:szCs w:val="24"/>
        </w:rPr>
        <w:instrText xml:space="preserve"> SEQ Table \* ARABIC </w:instrText>
      </w:r>
      <w:r w:rsidR="00BB2E83" w:rsidRPr="00301B19">
        <w:rPr>
          <w:color w:val="auto"/>
          <w:sz w:val="24"/>
          <w:szCs w:val="24"/>
        </w:rPr>
        <w:fldChar w:fldCharType="separate"/>
      </w:r>
      <w:r w:rsidR="001C3218">
        <w:rPr>
          <w:noProof/>
          <w:color w:val="auto"/>
          <w:sz w:val="24"/>
          <w:szCs w:val="24"/>
        </w:rPr>
        <w:t>17</w:t>
      </w:r>
      <w:r w:rsidR="00BB2E83" w:rsidRPr="00301B19">
        <w:rPr>
          <w:color w:val="auto"/>
          <w:sz w:val="24"/>
          <w:szCs w:val="24"/>
        </w:rPr>
        <w:fldChar w:fldCharType="end"/>
      </w:r>
      <w:r w:rsidRPr="00301B19">
        <w:rPr>
          <w:color w:val="auto"/>
          <w:sz w:val="24"/>
          <w:szCs w:val="24"/>
          <w:lang w:val="en-CA"/>
        </w:rPr>
        <w:t>.</w:t>
      </w:r>
      <w:proofErr w:type="gramEnd"/>
      <w:r w:rsidRPr="00301B19">
        <w:rPr>
          <w:color w:val="auto"/>
          <w:sz w:val="24"/>
          <w:szCs w:val="24"/>
          <w:lang w:val="en-CA"/>
        </w:rPr>
        <w:t xml:space="preserve"> </w:t>
      </w:r>
      <w:r w:rsidRPr="00301B19">
        <w:rPr>
          <w:b w:val="0"/>
          <w:bCs w:val="0"/>
          <w:color w:val="auto"/>
          <w:sz w:val="24"/>
          <w:szCs w:val="24"/>
          <w:lang w:val="en-CA"/>
        </w:rPr>
        <w:t>Fuels used for marginal electricity generation based on ICF estimates</w:t>
      </w:r>
      <w:r w:rsidR="005E5E91">
        <w:rPr>
          <w:b w:val="0"/>
          <w:bCs w:val="0"/>
          <w:color w:val="auto"/>
          <w:sz w:val="24"/>
          <w:szCs w:val="24"/>
          <w:lang w:val="en-CA"/>
        </w:rPr>
        <w:t xml:space="preserve"> </w:t>
      </w:r>
      <w:r w:rsidR="00BB2E83">
        <w:rPr>
          <w:b w:val="0"/>
          <w:bCs w:val="0"/>
          <w:color w:val="auto"/>
          <w:sz w:val="24"/>
          <w:szCs w:val="24"/>
          <w:lang w:val="en-CA"/>
        </w:rPr>
        <w:fldChar w:fldCharType="begin"/>
      </w:r>
      <w:r w:rsidR="005E5E91">
        <w:rPr>
          <w:b w:val="0"/>
          <w:bCs w:val="0"/>
          <w:color w:val="auto"/>
          <w:sz w:val="24"/>
          <w:szCs w:val="24"/>
          <w:lang w:val="en-CA"/>
        </w:rPr>
        <w:instrText>ADDIN RW.CITE{{62 Anonymous}}</w:instrText>
      </w:r>
      <w:r w:rsidR="00BB2E83">
        <w:rPr>
          <w:b w:val="0"/>
          <w:bCs w:val="0"/>
          <w:color w:val="auto"/>
          <w:sz w:val="24"/>
          <w:szCs w:val="24"/>
          <w:lang w:val="en-CA"/>
        </w:rPr>
        <w:fldChar w:fldCharType="separate"/>
      </w:r>
      <w:bookmarkEnd w:id="136"/>
      <w:r w:rsidR="00571DAA">
        <w:rPr>
          <w:b w:val="0"/>
          <w:bCs w:val="0"/>
          <w:color w:val="auto"/>
          <w:sz w:val="24"/>
          <w:szCs w:val="24"/>
          <w:lang w:val="en-CA"/>
        </w:rPr>
        <w:t>[41]</w:t>
      </w:r>
      <w:r w:rsidR="00BB2E83">
        <w:rPr>
          <w:b w:val="0"/>
          <w:bCs w:val="0"/>
          <w:color w:val="auto"/>
          <w:sz w:val="24"/>
          <w:szCs w:val="24"/>
          <w:lang w:val="en-CA"/>
        </w:rPr>
        <w:fldChar w:fldCharType="end"/>
      </w:r>
    </w:p>
    <w:tbl>
      <w:tblPr>
        <w:tblW w:w="828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265"/>
        <w:gridCol w:w="7022"/>
      </w:tblGrid>
      <w:tr w:rsidR="00370B27" w:rsidRPr="00FD4158" w:rsidTr="00966A76">
        <w:trPr>
          <w:trHeight w:val="132"/>
        </w:trPr>
        <w:tc>
          <w:tcPr>
            <w:tcW w:w="1265" w:type="dxa"/>
          </w:tcPr>
          <w:p w:rsidR="00370B27" w:rsidRPr="00FD4158" w:rsidRDefault="00370B27" w:rsidP="00966A76">
            <w:pPr>
              <w:jc w:val="center"/>
              <w:rPr>
                <w:b/>
                <w:bCs/>
                <w:sz w:val="20"/>
                <w:szCs w:val="20"/>
                <w:lang w:val="en-CA"/>
              </w:rPr>
            </w:pPr>
            <w:r w:rsidRPr="00FD4158">
              <w:rPr>
                <w:b/>
                <w:bCs/>
                <w:sz w:val="20"/>
                <w:szCs w:val="20"/>
                <w:lang w:val="en-CA"/>
              </w:rPr>
              <w:t>Province</w:t>
            </w:r>
          </w:p>
        </w:tc>
        <w:tc>
          <w:tcPr>
            <w:tcW w:w="7022" w:type="dxa"/>
          </w:tcPr>
          <w:p w:rsidR="00370B27" w:rsidRPr="00FD4158" w:rsidRDefault="00370B27" w:rsidP="00966A76">
            <w:pPr>
              <w:jc w:val="center"/>
              <w:rPr>
                <w:b/>
                <w:bCs/>
                <w:sz w:val="20"/>
                <w:szCs w:val="20"/>
                <w:lang w:val="en-CA"/>
              </w:rPr>
            </w:pPr>
            <w:r w:rsidRPr="00FD4158">
              <w:rPr>
                <w:b/>
                <w:bCs/>
                <w:sz w:val="20"/>
                <w:szCs w:val="20"/>
                <w:lang w:val="en-CA"/>
              </w:rPr>
              <w:t>Fuel used for Marginal Generation</w:t>
            </w:r>
          </w:p>
        </w:tc>
      </w:tr>
      <w:tr w:rsidR="00BD4B28" w:rsidRPr="00FD4158" w:rsidTr="00966A76">
        <w:tc>
          <w:tcPr>
            <w:tcW w:w="1265" w:type="dxa"/>
          </w:tcPr>
          <w:p w:rsidR="00BD4B28" w:rsidRPr="00FD4158" w:rsidRDefault="00BD4B28" w:rsidP="00BD4B28">
            <w:pPr>
              <w:jc w:val="center"/>
              <w:rPr>
                <w:b/>
                <w:bCs/>
                <w:sz w:val="20"/>
                <w:szCs w:val="20"/>
                <w:lang w:val="en-CA"/>
              </w:rPr>
            </w:pPr>
            <w:r w:rsidRPr="00FD4158">
              <w:rPr>
                <w:b/>
                <w:bCs/>
                <w:sz w:val="20"/>
                <w:szCs w:val="20"/>
                <w:lang w:val="en-CA"/>
              </w:rPr>
              <w:t>NS</w:t>
            </w:r>
          </w:p>
        </w:tc>
        <w:tc>
          <w:tcPr>
            <w:tcW w:w="7022" w:type="dxa"/>
          </w:tcPr>
          <w:p w:rsidR="00BD4B28" w:rsidRPr="00FD4158" w:rsidRDefault="00BD4B28" w:rsidP="00BD4B28">
            <w:pPr>
              <w:jc w:val="center"/>
              <w:rPr>
                <w:color w:val="000000"/>
                <w:kern w:val="24"/>
                <w:sz w:val="20"/>
                <w:szCs w:val="20"/>
                <w:lang w:eastAsia="en-US"/>
              </w:rPr>
            </w:pPr>
            <w:r w:rsidRPr="00FD4158">
              <w:rPr>
                <w:sz w:val="20"/>
                <w:szCs w:val="20"/>
              </w:rPr>
              <w:t>Natural gas</w:t>
            </w:r>
            <w:r w:rsidRPr="00FD4158">
              <w:rPr>
                <w:color w:val="000000"/>
                <w:kern w:val="24"/>
                <w:sz w:val="20"/>
                <w:szCs w:val="20"/>
                <w:lang w:eastAsia="en-US"/>
              </w:rPr>
              <w:t>, coal</w:t>
            </w:r>
          </w:p>
        </w:tc>
      </w:tr>
      <w:tr w:rsidR="00BD4B28" w:rsidRPr="00FD4158" w:rsidTr="00966A76">
        <w:tc>
          <w:tcPr>
            <w:tcW w:w="1265" w:type="dxa"/>
          </w:tcPr>
          <w:p w:rsidR="00BD4B28" w:rsidRPr="00FD4158" w:rsidRDefault="00BD4B28" w:rsidP="00BD4B28">
            <w:pPr>
              <w:jc w:val="center"/>
              <w:rPr>
                <w:b/>
                <w:bCs/>
                <w:sz w:val="20"/>
                <w:szCs w:val="20"/>
                <w:lang w:val="en-CA"/>
              </w:rPr>
            </w:pPr>
            <w:r w:rsidRPr="00FD4158">
              <w:rPr>
                <w:b/>
                <w:bCs/>
                <w:sz w:val="20"/>
                <w:szCs w:val="20"/>
                <w:lang w:val="en-CA"/>
              </w:rPr>
              <w:t>NB</w:t>
            </w:r>
          </w:p>
        </w:tc>
        <w:tc>
          <w:tcPr>
            <w:tcW w:w="7022" w:type="dxa"/>
          </w:tcPr>
          <w:p w:rsidR="00BD4B28" w:rsidRPr="00FD4158" w:rsidRDefault="00BD4B28" w:rsidP="00BD4B28">
            <w:pPr>
              <w:jc w:val="center"/>
              <w:rPr>
                <w:sz w:val="20"/>
                <w:szCs w:val="20"/>
                <w:lang w:val="en-CA"/>
              </w:rPr>
            </w:pPr>
            <w:r w:rsidRPr="00FD4158">
              <w:rPr>
                <w:color w:val="000000"/>
                <w:kern w:val="24"/>
                <w:sz w:val="20"/>
                <w:szCs w:val="20"/>
                <w:lang w:eastAsia="en-US"/>
              </w:rPr>
              <w:t xml:space="preserve"> Orimulsion, </w:t>
            </w:r>
            <w:r w:rsidRPr="00FD4158">
              <w:rPr>
                <w:sz w:val="20"/>
                <w:szCs w:val="20"/>
              </w:rPr>
              <w:t>natural gas,</w:t>
            </w:r>
            <w:r w:rsidRPr="00FD4158">
              <w:rPr>
                <w:color w:val="000000"/>
                <w:kern w:val="24"/>
                <w:sz w:val="20"/>
                <w:szCs w:val="20"/>
                <w:lang w:eastAsia="en-US"/>
              </w:rPr>
              <w:t xml:space="preserve"> imports</w:t>
            </w:r>
          </w:p>
        </w:tc>
      </w:tr>
      <w:tr w:rsidR="00BD4B28" w:rsidRPr="00FD4158" w:rsidTr="00966A76">
        <w:tc>
          <w:tcPr>
            <w:tcW w:w="1265" w:type="dxa"/>
          </w:tcPr>
          <w:p w:rsidR="00BD4B28" w:rsidRPr="00FD4158" w:rsidRDefault="00BD4B28" w:rsidP="00BD4B28">
            <w:pPr>
              <w:jc w:val="center"/>
              <w:rPr>
                <w:b/>
                <w:bCs/>
                <w:sz w:val="20"/>
                <w:szCs w:val="20"/>
                <w:lang w:val="en-CA"/>
              </w:rPr>
            </w:pPr>
            <w:r w:rsidRPr="00FD4158">
              <w:rPr>
                <w:b/>
                <w:bCs/>
                <w:sz w:val="20"/>
                <w:szCs w:val="20"/>
                <w:lang w:val="en-CA"/>
              </w:rPr>
              <w:t>QC</w:t>
            </w:r>
          </w:p>
        </w:tc>
        <w:tc>
          <w:tcPr>
            <w:tcW w:w="7022" w:type="dxa"/>
          </w:tcPr>
          <w:p w:rsidR="00BD4B28" w:rsidRPr="00FD4158" w:rsidRDefault="00BD4B28" w:rsidP="00BD4B28">
            <w:pPr>
              <w:jc w:val="center"/>
              <w:rPr>
                <w:sz w:val="20"/>
                <w:szCs w:val="20"/>
                <w:lang w:val="en-CA"/>
              </w:rPr>
            </w:pPr>
            <w:r w:rsidRPr="00FD4158">
              <w:rPr>
                <w:color w:val="000000"/>
                <w:kern w:val="24"/>
                <w:sz w:val="20"/>
                <w:szCs w:val="20"/>
                <w:lang w:eastAsia="en-US"/>
              </w:rPr>
              <w:t>Wood &amp; wood waste, spent liquor, imports, landfill gas, coal</w:t>
            </w:r>
          </w:p>
        </w:tc>
      </w:tr>
      <w:tr w:rsidR="00BD4B28" w:rsidRPr="00FD4158" w:rsidTr="00966A76">
        <w:tc>
          <w:tcPr>
            <w:tcW w:w="1265" w:type="dxa"/>
          </w:tcPr>
          <w:p w:rsidR="00BD4B28" w:rsidRPr="00FD4158" w:rsidRDefault="00BD4B28" w:rsidP="00BD4B28">
            <w:pPr>
              <w:jc w:val="center"/>
              <w:rPr>
                <w:b/>
                <w:bCs/>
                <w:sz w:val="20"/>
                <w:szCs w:val="20"/>
                <w:lang w:val="en-CA"/>
              </w:rPr>
            </w:pPr>
            <w:r w:rsidRPr="00FD4158">
              <w:rPr>
                <w:b/>
                <w:bCs/>
                <w:sz w:val="20"/>
                <w:szCs w:val="20"/>
                <w:lang w:val="en-CA"/>
              </w:rPr>
              <w:t>ON</w:t>
            </w:r>
          </w:p>
        </w:tc>
        <w:tc>
          <w:tcPr>
            <w:tcW w:w="7022" w:type="dxa"/>
          </w:tcPr>
          <w:p w:rsidR="00BD4B28" w:rsidRPr="00FD4158" w:rsidRDefault="00BD4B28" w:rsidP="00BD4B28">
            <w:pPr>
              <w:jc w:val="center"/>
              <w:rPr>
                <w:sz w:val="20"/>
                <w:szCs w:val="20"/>
                <w:lang w:val="en-CA"/>
              </w:rPr>
            </w:pPr>
            <w:r w:rsidRPr="00FD4158">
              <w:rPr>
                <w:color w:val="000000"/>
                <w:kern w:val="24"/>
                <w:sz w:val="20"/>
                <w:szCs w:val="20"/>
                <w:lang w:eastAsia="en-US"/>
              </w:rPr>
              <w:t xml:space="preserve">Coal, oil, </w:t>
            </w:r>
            <w:r w:rsidRPr="00FD4158">
              <w:rPr>
                <w:sz w:val="20"/>
                <w:szCs w:val="20"/>
              </w:rPr>
              <w:t>natural gas</w:t>
            </w:r>
            <w:r w:rsidRPr="00FD4158">
              <w:rPr>
                <w:color w:val="000000"/>
                <w:kern w:val="24"/>
                <w:sz w:val="20"/>
                <w:szCs w:val="20"/>
                <w:lang w:eastAsia="en-US"/>
              </w:rPr>
              <w:t>, imports</w:t>
            </w:r>
          </w:p>
        </w:tc>
      </w:tr>
      <w:tr w:rsidR="00BD4B28" w:rsidRPr="00FD4158" w:rsidTr="00966A76">
        <w:tc>
          <w:tcPr>
            <w:tcW w:w="1265" w:type="dxa"/>
          </w:tcPr>
          <w:p w:rsidR="00BD4B28" w:rsidRPr="00FD4158" w:rsidRDefault="00BD4B28" w:rsidP="00966A76">
            <w:pPr>
              <w:jc w:val="center"/>
              <w:rPr>
                <w:b/>
                <w:bCs/>
                <w:sz w:val="20"/>
                <w:szCs w:val="20"/>
                <w:lang w:val="en-CA"/>
              </w:rPr>
            </w:pPr>
            <w:r w:rsidRPr="00FD4158">
              <w:rPr>
                <w:b/>
                <w:bCs/>
                <w:sz w:val="20"/>
                <w:szCs w:val="20"/>
                <w:lang w:val="en-CA"/>
              </w:rPr>
              <w:t>MB</w:t>
            </w:r>
          </w:p>
        </w:tc>
        <w:tc>
          <w:tcPr>
            <w:tcW w:w="7022" w:type="dxa"/>
          </w:tcPr>
          <w:p w:rsidR="00BD4B28" w:rsidRPr="00FD4158" w:rsidRDefault="00BD4B28" w:rsidP="00966A76">
            <w:pPr>
              <w:jc w:val="center"/>
              <w:rPr>
                <w:sz w:val="20"/>
                <w:szCs w:val="20"/>
                <w:lang w:val="en-CA"/>
              </w:rPr>
            </w:pPr>
            <w:r w:rsidRPr="00FD4158">
              <w:rPr>
                <w:color w:val="000000"/>
                <w:kern w:val="24"/>
                <w:sz w:val="20"/>
                <w:szCs w:val="20"/>
                <w:lang w:eastAsia="en-US"/>
              </w:rPr>
              <w:t>Coal, imports</w:t>
            </w:r>
          </w:p>
        </w:tc>
      </w:tr>
      <w:tr w:rsidR="00BD4B28" w:rsidRPr="00FD4158" w:rsidTr="00966A76">
        <w:tc>
          <w:tcPr>
            <w:tcW w:w="1265" w:type="dxa"/>
          </w:tcPr>
          <w:p w:rsidR="00BD4B28" w:rsidRPr="00FD4158" w:rsidRDefault="00BD4B28" w:rsidP="00BD4B28">
            <w:pPr>
              <w:jc w:val="center"/>
              <w:rPr>
                <w:b/>
                <w:bCs/>
                <w:sz w:val="20"/>
                <w:szCs w:val="20"/>
                <w:lang w:val="en-CA"/>
              </w:rPr>
            </w:pPr>
            <w:r w:rsidRPr="00FD4158">
              <w:rPr>
                <w:b/>
                <w:bCs/>
                <w:sz w:val="20"/>
                <w:szCs w:val="20"/>
                <w:lang w:val="en-CA"/>
              </w:rPr>
              <w:t>SK</w:t>
            </w:r>
          </w:p>
        </w:tc>
        <w:tc>
          <w:tcPr>
            <w:tcW w:w="7022" w:type="dxa"/>
          </w:tcPr>
          <w:p w:rsidR="00BD4B28" w:rsidRPr="00FD4158" w:rsidRDefault="00BD4B28" w:rsidP="00BD4B28">
            <w:pPr>
              <w:jc w:val="center"/>
              <w:rPr>
                <w:sz w:val="20"/>
                <w:szCs w:val="20"/>
                <w:lang w:val="en-CA"/>
              </w:rPr>
            </w:pPr>
            <w:r w:rsidRPr="00FD4158">
              <w:rPr>
                <w:sz w:val="20"/>
                <w:szCs w:val="20"/>
              </w:rPr>
              <w:t>Natural gas</w:t>
            </w:r>
            <w:r w:rsidRPr="00FD4158">
              <w:rPr>
                <w:color w:val="000000"/>
                <w:kern w:val="24"/>
                <w:sz w:val="20"/>
                <w:szCs w:val="20"/>
                <w:lang w:eastAsia="en-US"/>
              </w:rPr>
              <w:t>, coal, imports</w:t>
            </w:r>
          </w:p>
        </w:tc>
      </w:tr>
      <w:tr w:rsidR="00BD4B28" w:rsidRPr="00FD4158" w:rsidTr="00966A76">
        <w:tc>
          <w:tcPr>
            <w:tcW w:w="1265" w:type="dxa"/>
          </w:tcPr>
          <w:p w:rsidR="00BD4B28" w:rsidRPr="00FD4158" w:rsidRDefault="00BD4B28" w:rsidP="00BD4B28">
            <w:pPr>
              <w:jc w:val="center"/>
              <w:rPr>
                <w:b/>
                <w:bCs/>
                <w:sz w:val="20"/>
                <w:szCs w:val="20"/>
                <w:lang w:val="en-CA"/>
              </w:rPr>
            </w:pPr>
            <w:r w:rsidRPr="00FD4158">
              <w:rPr>
                <w:b/>
                <w:bCs/>
                <w:sz w:val="20"/>
                <w:szCs w:val="20"/>
                <w:lang w:val="en-CA"/>
              </w:rPr>
              <w:t>AB</w:t>
            </w:r>
          </w:p>
        </w:tc>
        <w:tc>
          <w:tcPr>
            <w:tcW w:w="7022" w:type="dxa"/>
          </w:tcPr>
          <w:p w:rsidR="00BD4B28" w:rsidRPr="00FD4158" w:rsidRDefault="00BD4B28" w:rsidP="00BD4B28">
            <w:pPr>
              <w:jc w:val="center"/>
              <w:rPr>
                <w:sz w:val="20"/>
                <w:szCs w:val="20"/>
                <w:lang w:val="en-CA"/>
              </w:rPr>
            </w:pPr>
            <w:r w:rsidRPr="00FD4158">
              <w:rPr>
                <w:sz w:val="20"/>
                <w:szCs w:val="20"/>
              </w:rPr>
              <w:t>Natural gas</w:t>
            </w:r>
            <w:r w:rsidRPr="00FD4158">
              <w:rPr>
                <w:color w:val="000000"/>
                <w:kern w:val="24"/>
                <w:sz w:val="20"/>
                <w:szCs w:val="20"/>
                <w:lang w:eastAsia="en-US"/>
              </w:rPr>
              <w:t>, landfill gas, coal</w:t>
            </w:r>
          </w:p>
        </w:tc>
      </w:tr>
      <w:tr w:rsidR="00BD4B28" w:rsidRPr="00FD4158" w:rsidTr="00966A76">
        <w:tc>
          <w:tcPr>
            <w:tcW w:w="1265" w:type="dxa"/>
          </w:tcPr>
          <w:p w:rsidR="00BD4B28" w:rsidRPr="00FD4158" w:rsidRDefault="00BD4B28" w:rsidP="00BD4B28">
            <w:pPr>
              <w:jc w:val="center"/>
              <w:rPr>
                <w:b/>
                <w:bCs/>
                <w:sz w:val="20"/>
                <w:szCs w:val="20"/>
                <w:lang w:val="en-CA"/>
              </w:rPr>
            </w:pPr>
            <w:r w:rsidRPr="00FD4158">
              <w:rPr>
                <w:b/>
                <w:bCs/>
                <w:sz w:val="20"/>
                <w:szCs w:val="20"/>
                <w:lang w:val="en-CA"/>
              </w:rPr>
              <w:t>BC</w:t>
            </w:r>
          </w:p>
        </w:tc>
        <w:tc>
          <w:tcPr>
            <w:tcW w:w="7022" w:type="dxa"/>
          </w:tcPr>
          <w:p w:rsidR="00BD4B28" w:rsidRPr="00FD4158" w:rsidRDefault="00BD4B28" w:rsidP="00BD4B28">
            <w:pPr>
              <w:jc w:val="center"/>
              <w:rPr>
                <w:sz w:val="20"/>
                <w:szCs w:val="20"/>
                <w:lang w:val="en-CA"/>
              </w:rPr>
            </w:pPr>
            <w:r w:rsidRPr="00FD4158">
              <w:rPr>
                <w:sz w:val="20"/>
                <w:szCs w:val="20"/>
              </w:rPr>
              <w:t>Natural gas</w:t>
            </w:r>
            <w:r w:rsidRPr="00FD4158">
              <w:rPr>
                <w:color w:val="000000"/>
                <w:kern w:val="24"/>
                <w:sz w:val="20"/>
                <w:szCs w:val="20"/>
                <w:lang w:eastAsia="en-US"/>
              </w:rPr>
              <w:t>, wood &amp; wood waste, imports</w:t>
            </w:r>
          </w:p>
        </w:tc>
      </w:tr>
    </w:tbl>
    <w:p w:rsidR="00370B27" w:rsidRPr="00BD0ED8" w:rsidRDefault="00370B27" w:rsidP="00063779">
      <w:pPr>
        <w:spacing w:line="360" w:lineRule="auto"/>
        <w:rPr>
          <w:iCs/>
          <w:color w:val="000000"/>
        </w:rPr>
      </w:pPr>
    </w:p>
    <w:p w:rsidR="00370B27" w:rsidRPr="00BD0ED8" w:rsidRDefault="00370B27" w:rsidP="00F87BBD">
      <w:pPr>
        <w:spacing w:line="360" w:lineRule="auto"/>
        <w:ind w:firstLine="658"/>
        <w:jc w:val="both"/>
        <w:rPr>
          <w:iCs/>
          <w:color w:val="000000"/>
          <w:lang w:val="en-CA"/>
        </w:rPr>
      </w:pPr>
      <w:r w:rsidRPr="00894C60">
        <w:rPr>
          <w:iCs/>
          <w:color w:val="000000"/>
          <w:lang w:val="en-CA"/>
        </w:rPr>
        <w:t>Since the estimates developed by ICF cover a period of four years (2004-</w:t>
      </w:r>
      <w:r w:rsidR="009C37D6" w:rsidRPr="00894C60">
        <w:rPr>
          <w:iCs/>
          <w:color w:val="000000"/>
          <w:lang w:val="en-CA"/>
        </w:rPr>
        <w:t>200</w:t>
      </w:r>
      <w:r w:rsidR="009B2030" w:rsidRPr="00894C60">
        <w:rPr>
          <w:iCs/>
          <w:color w:val="000000"/>
          <w:lang w:val="en-CA"/>
        </w:rPr>
        <w:t>7), and</w:t>
      </w:r>
      <w:r w:rsidRPr="00894C60">
        <w:rPr>
          <w:iCs/>
          <w:color w:val="000000"/>
          <w:lang w:val="en-CA"/>
        </w:rPr>
        <w:t xml:space="preserve"> to </w:t>
      </w:r>
      <w:r w:rsidR="00A849E4" w:rsidRPr="00894C60">
        <w:rPr>
          <w:iCs/>
          <w:color w:val="000000"/>
          <w:lang w:val="en-CA"/>
        </w:rPr>
        <w:t>develop representative</w:t>
      </w:r>
      <w:r w:rsidRPr="00894C60">
        <w:rPr>
          <w:iCs/>
          <w:color w:val="000000"/>
          <w:lang w:val="en-CA"/>
        </w:rPr>
        <w:t xml:space="preserve"> estimates of the fuel mix used for marginal generation and the GHG intensity factor in each province for each month, a weighted averaging approach, as described in Equation </w:t>
      </w:r>
      <w:r w:rsidR="00541DD7" w:rsidRPr="00894C60">
        <w:rPr>
          <w:iCs/>
          <w:color w:val="000000"/>
          <w:lang w:val="en-CA"/>
        </w:rPr>
        <w:t>10</w:t>
      </w:r>
      <w:r w:rsidRPr="00894C60">
        <w:rPr>
          <w:iCs/>
          <w:color w:val="000000"/>
          <w:lang w:val="en-CA"/>
        </w:rPr>
        <w:t>, is used here.</w:t>
      </w:r>
      <w:r w:rsidRPr="00BD0ED8">
        <w:rPr>
          <w:iCs/>
          <w:color w:val="000000"/>
          <w:lang w:val="en-CA"/>
        </w:rPr>
        <w:t xml:space="preserve"> </w:t>
      </w:r>
    </w:p>
    <w:p w:rsidR="00370B27" w:rsidRPr="00BD0ED8" w:rsidRDefault="00370B27" w:rsidP="00063779">
      <w:pPr>
        <w:spacing w:line="360" w:lineRule="auto"/>
        <w:jc w:val="both"/>
        <w:rPr>
          <w:iCs/>
          <w:color w:val="000000"/>
          <w:lang w:val="en-CA"/>
        </w:rPr>
      </w:pPr>
    </w:p>
    <w:p w:rsidR="00370B27" w:rsidRPr="00BD0ED8" w:rsidRDefault="00370B27" w:rsidP="0070668F">
      <w:pPr>
        <w:spacing w:line="360" w:lineRule="auto"/>
        <w:jc w:val="both"/>
        <w:rPr>
          <w:color w:val="000000"/>
          <w:lang w:val="en-CA"/>
        </w:rPr>
      </w:pPr>
      <m:oMathPara>
        <m:oMathParaPr>
          <m:jc m:val="left"/>
        </m:oMathParaPr>
        <m:oMath>
          <m:r>
            <m:rPr>
              <m:sty m:val="p"/>
            </m:rPr>
            <w:rPr>
              <w:rFonts w:ascii="Cambria Math" w:hAnsi="Cambria Math"/>
              <w:color w:val="000000"/>
              <w:lang w:val="en-CA"/>
            </w:rPr>
            <m:t>% monthly fuel mix on margin  =%fuel mix in 2004*10%+%fuel mix in 2005*20%+%fuel mix in 2006*30%+%fuel mix in 2007*40%</m:t>
          </m:r>
        </m:oMath>
      </m:oMathPara>
    </w:p>
    <w:p w:rsidR="00370B27" w:rsidRPr="00BD0ED8" w:rsidRDefault="006404A9" w:rsidP="0070668F">
      <w:pPr>
        <w:ind w:left="8075"/>
        <w:jc w:val="both"/>
        <w:rPr>
          <w:iCs/>
          <w:color w:val="000000"/>
          <w:lang w:val="en-CA"/>
        </w:rPr>
      </w:pPr>
      <w:r>
        <w:rPr>
          <w:iCs/>
          <w:color w:val="000000"/>
          <w:lang w:val="en-CA"/>
        </w:rPr>
        <w:t xml:space="preserve">   </w:t>
      </w:r>
      <w:r w:rsidR="00370B27" w:rsidRPr="00BD0ED8">
        <w:rPr>
          <w:iCs/>
          <w:color w:val="000000"/>
          <w:lang w:val="en-CA"/>
        </w:rPr>
        <w:t>[</w:t>
      </w:r>
      <w:r w:rsidR="00541DD7">
        <w:rPr>
          <w:iCs/>
          <w:color w:val="000000"/>
          <w:lang w:val="en-CA"/>
        </w:rPr>
        <w:t>10</w:t>
      </w:r>
      <w:r w:rsidR="00370B27" w:rsidRPr="00BD0ED8">
        <w:rPr>
          <w:iCs/>
          <w:color w:val="000000"/>
          <w:lang w:val="en-CA"/>
        </w:rPr>
        <w:t>]</w:t>
      </w:r>
    </w:p>
    <w:p w:rsidR="00A849E4" w:rsidRDefault="008A2E3C" w:rsidP="00063779">
      <w:pPr>
        <w:tabs>
          <w:tab w:val="left" w:pos="2026"/>
        </w:tabs>
        <w:spacing w:line="360" w:lineRule="auto"/>
        <w:jc w:val="both"/>
        <w:rPr>
          <w:iCs/>
          <w:color w:val="000000"/>
          <w:lang w:val="en-CA"/>
        </w:rPr>
      </w:pPr>
      <w:r>
        <w:rPr>
          <w:iCs/>
          <w:color w:val="000000"/>
          <w:lang w:val="en-CA"/>
        </w:rPr>
        <w:tab/>
        <w:t xml:space="preserve"> </w:t>
      </w:r>
    </w:p>
    <w:p w:rsidR="00B3353D" w:rsidRDefault="008A2E3C" w:rsidP="00063779">
      <w:pPr>
        <w:spacing w:line="360" w:lineRule="auto"/>
        <w:jc w:val="both"/>
        <w:rPr>
          <w:iCs/>
          <w:color w:val="000000"/>
          <w:lang w:val="en-CA"/>
        </w:rPr>
      </w:pPr>
      <w:r>
        <w:rPr>
          <w:iCs/>
          <w:color w:val="000000"/>
          <w:lang w:val="en-CA"/>
        </w:rPr>
        <w:t>As in the case of Equation 7, Equation 10 assumes that the recent years have a higher</w:t>
      </w:r>
      <w:r w:rsidR="00B3353D">
        <w:rPr>
          <w:iCs/>
          <w:color w:val="000000"/>
          <w:lang w:val="en-CA"/>
        </w:rPr>
        <w:t xml:space="preserve"> contribution to predict the fuel mix than that of earlier years. </w:t>
      </w:r>
    </w:p>
    <w:p w:rsidR="00B3353D" w:rsidRDefault="00B3353D" w:rsidP="00063779">
      <w:pPr>
        <w:spacing w:line="360" w:lineRule="auto"/>
        <w:jc w:val="both"/>
        <w:rPr>
          <w:iCs/>
          <w:color w:val="000000"/>
          <w:lang w:val="en-CA"/>
        </w:rPr>
      </w:pPr>
    </w:p>
    <w:p w:rsidR="00FD4158" w:rsidRDefault="00031CB6" w:rsidP="00F87BBD">
      <w:pPr>
        <w:spacing w:line="360" w:lineRule="auto"/>
        <w:ind w:firstLine="658"/>
        <w:jc w:val="both"/>
        <w:rPr>
          <w:iCs/>
          <w:color w:val="000000"/>
          <w:lang w:val="en-CA"/>
        </w:rPr>
      </w:pPr>
      <w:r>
        <w:rPr>
          <w:iCs/>
          <w:color w:val="000000"/>
          <w:lang w:val="en-CA"/>
        </w:rPr>
        <w:t xml:space="preserve">Based on the predicted monthly fuel mix </w:t>
      </w:r>
      <w:r w:rsidRPr="00BD0ED8">
        <w:rPr>
          <w:iCs/>
          <w:color w:val="000000"/>
          <w:lang w:val="en-CA"/>
        </w:rPr>
        <w:t xml:space="preserve">according to Equation </w:t>
      </w:r>
      <w:r>
        <w:rPr>
          <w:iCs/>
          <w:color w:val="000000"/>
          <w:lang w:val="en-CA"/>
        </w:rPr>
        <w:t xml:space="preserve">10, and the GHG emission factors </w:t>
      </w:r>
      <w:r w:rsidR="00B3353D">
        <w:rPr>
          <w:iCs/>
          <w:color w:val="000000"/>
          <w:lang w:val="en-CA"/>
        </w:rPr>
        <w:t xml:space="preserve">given </w:t>
      </w:r>
      <w:r>
        <w:rPr>
          <w:iCs/>
          <w:color w:val="000000"/>
          <w:lang w:val="en-CA"/>
        </w:rPr>
        <w:t>in Table 14, t</w:t>
      </w:r>
      <w:r w:rsidR="00370B27" w:rsidRPr="00BD0ED8">
        <w:rPr>
          <w:iCs/>
          <w:color w:val="000000"/>
          <w:lang w:val="en-CA"/>
        </w:rPr>
        <w:t xml:space="preserve">he </w:t>
      </w:r>
      <w:r w:rsidR="00A56832">
        <w:rPr>
          <w:iCs/>
          <w:color w:val="000000"/>
          <w:lang w:val="en-CA"/>
        </w:rPr>
        <w:t xml:space="preserve">monthly </w:t>
      </w:r>
      <w:r w:rsidR="00370B27" w:rsidRPr="00BD0ED8">
        <w:rPr>
          <w:iCs/>
          <w:color w:val="000000"/>
          <w:lang w:val="en-CA"/>
        </w:rPr>
        <w:t>GHG intensity factors</w:t>
      </w:r>
      <w:r w:rsidR="00A56832">
        <w:rPr>
          <w:iCs/>
          <w:color w:val="000000"/>
          <w:lang w:val="en-CA"/>
        </w:rPr>
        <w:t xml:space="preserve"> based on ICF estimates were</w:t>
      </w:r>
      <w:r w:rsidR="00370B27" w:rsidRPr="00BD0ED8">
        <w:rPr>
          <w:iCs/>
          <w:color w:val="000000"/>
          <w:lang w:val="en-CA"/>
        </w:rPr>
        <w:t xml:space="preserve"> calculated</w:t>
      </w:r>
      <w:r w:rsidR="00A56832">
        <w:rPr>
          <w:iCs/>
          <w:color w:val="000000"/>
          <w:lang w:val="en-CA"/>
        </w:rPr>
        <w:t xml:space="preserve"> using Equation </w:t>
      </w:r>
      <w:r w:rsidR="00B3353D">
        <w:rPr>
          <w:iCs/>
          <w:color w:val="000000"/>
          <w:lang w:val="en-CA"/>
        </w:rPr>
        <w:t>9</w:t>
      </w:r>
      <w:r w:rsidR="00D36390">
        <w:rPr>
          <w:iCs/>
          <w:color w:val="000000"/>
          <w:lang w:val="en-CA"/>
        </w:rPr>
        <w:t>. T</w:t>
      </w:r>
      <w:r w:rsidR="00370B27" w:rsidRPr="00BD0ED8">
        <w:rPr>
          <w:iCs/>
          <w:color w:val="000000"/>
          <w:lang w:val="en-CA"/>
        </w:rPr>
        <w:t xml:space="preserve">he </w:t>
      </w:r>
      <w:r w:rsidR="001B71BA" w:rsidRPr="00BD0ED8">
        <w:rPr>
          <w:iCs/>
          <w:color w:val="000000"/>
          <w:lang w:val="en-CA"/>
        </w:rPr>
        <w:t xml:space="preserve">weighted </w:t>
      </w:r>
      <w:r w:rsidR="00370B27" w:rsidRPr="00BD0ED8">
        <w:rPr>
          <w:iCs/>
          <w:color w:val="000000"/>
          <w:lang w:val="en-CA"/>
        </w:rPr>
        <w:t xml:space="preserve">ICF estimates are presented in Table </w:t>
      </w:r>
      <w:r w:rsidR="00770E58" w:rsidRPr="00031CB6">
        <w:rPr>
          <w:iCs/>
          <w:color w:val="000000"/>
          <w:lang w:val="en-CA"/>
        </w:rPr>
        <w:t>D</w:t>
      </w:r>
      <w:r w:rsidR="008F0CBA" w:rsidRPr="00031CB6">
        <w:rPr>
          <w:iCs/>
          <w:color w:val="000000"/>
          <w:lang w:val="en-CA"/>
        </w:rPr>
        <w:t>2</w:t>
      </w:r>
      <w:r w:rsidR="00291A81" w:rsidRPr="00031CB6">
        <w:rPr>
          <w:iCs/>
          <w:color w:val="000000"/>
          <w:lang w:val="en-CA"/>
        </w:rPr>
        <w:t>-</w:t>
      </w:r>
      <w:r w:rsidR="00770E58" w:rsidRPr="00031CB6">
        <w:rPr>
          <w:iCs/>
          <w:color w:val="000000"/>
          <w:lang w:val="en-CA"/>
        </w:rPr>
        <w:t>D</w:t>
      </w:r>
      <w:r w:rsidR="008F0CBA" w:rsidRPr="00031CB6">
        <w:rPr>
          <w:iCs/>
          <w:color w:val="000000"/>
          <w:lang w:val="en-CA"/>
        </w:rPr>
        <w:t>9</w:t>
      </w:r>
      <w:r w:rsidR="00103EFC" w:rsidRPr="00BD0ED8">
        <w:rPr>
          <w:iCs/>
          <w:color w:val="000000"/>
          <w:lang w:val="en-CA"/>
        </w:rPr>
        <w:t xml:space="preserve"> in</w:t>
      </w:r>
      <w:r w:rsidR="00291A81" w:rsidRPr="00BD0ED8">
        <w:rPr>
          <w:iCs/>
          <w:color w:val="000000"/>
          <w:lang w:val="en-CA"/>
        </w:rPr>
        <w:t xml:space="preserve"> Appendix D</w:t>
      </w:r>
      <w:r w:rsidR="00370B27" w:rsidRPr="00BD0ED8">
        <w:rPr>
          <w:iCs/>
          <w:color w:val="000000"/>
          <w:lang w:val="en-CA"/>
        </w:rPr>
        <w:t>.  The predicted fuel percentages as well the fuel per</w:t>
      </w:r>
      <w:r w:rsidR="00724D4E">
        <w:rPr>
          <w:iCs/>
          <w:color w:val="000000"/>
          <w:lang w:val="en-CA"/>
        </w:rPr>
        <w:t xml:space="preserve">centages over the years of 2004 to </w:t>
      </w:r>
      <w:r w:rsidR="00370B27" w:rsidRPr="00BD0ED8">
        <w:rPr>
          <w:iCs/>
          <w:color w:val="000000"/>
          <w:lang w:val="en-CA"/>
        </w:rPr>
        <w:t xml:space="preserve">2007 are plotted in </w:t>
      </w:r>
      <w:r w:rsidR="00A42D9D" w:rsidRPr="00BD0ED8">
        <w:rPr>
          <w:iCs/>
          <w:color w:val="000000"/>
          <w:lang w:val="en-CA"/>
        </w:rPr>
        <w:t>Figure</w:t>
      </w:r>
      <w:r w:rsidR="005E5E91">
        <w:rPr>
          <w:iCs/>
          <w:color w:val="000000"/>
          <w:lang w:val="en-CA"/>
        </w:rPr>
        <w:t>s</w:t>
      </w:r>
      <w:r w:rsidR="00E24D8C">
        <w:rPr>
          <w:iCs/>
          <w:color w:val="000000"/>
          <w:lang w:val="en-CA"/>
        </w:rPr>
        <w:t xml:space="preserve"> E1-E26</w:t>
      </w:r>
      <w:r w:rsidR="00A42D9D" w:rsidRPr="00BD0ED8">
        <w:rPr>
          <w:iCs/>
          <w:color w:val="000000"/>
          <w:lang w:val="en-CA"/>
        </w:rPr>
        <w:t xml:space="preserve"> </w:t>
      </w:r>
      <w:r w:rsidR="00370B27" w:rsidRPr="00BD0ED8">
        <w:rPr>
          <w:iCs/>
          <w:color w:val="000000"/>
          <w:lang w:val="en-CA"/>
        </w:rPr>
        <w:t xml:space="preserve">in Appendix </w:t>
      </w:r>
      <w:r w:rsidR="00291A81" w:rsidRPr="00BD0ED8">
        <w:rPr>
          <w:iCs/>
          <w:color w:val="000000"/>
          <w:lang w:val="en-CA"/>
        </w:rPr>
        <w:t>E</w:t>
      </w:r>
      <w:r w:rsidR="00370B27" w:rsidRPr="00BD0ED8">
        <w:rPr>
          <w:iCs/>
          <w:lang w:val="en-CA"/>
        </w:rPr>
        <w:t>.</w:t>
      </w:r>
      <w:r w:rsidR="005E5E91">
        <w:rPr>
          <w:iCs/>
          <w:color w:val="000000"/>
          <w:lang w:val="en-CA"/>
        </w:rPr>
        <w:t xml:space="preserve">  </w:t>
      </w:r>
    </w:p>
    <w:p w:rsidR="00F87BBD" w:rsidRDefault="00F87BBD" w:rsidP="001B71BA">
      <w:pPr>
        <w:spacing w:line="360" w:lineRule="auto"/>
        <w:jc w:val="both"/>
        <w:rPr>
          <w:iCs/>
          <w:color w:val="000000"/>
          <w:lang w:val="en-CA"/>
        </w:rPr>
      </w:pPr>
    </w:p>
    <w:p w:rsidR="00B3353D" w:rsidRDefault="005E5E91" w:rsidP="00F87BBD">
      <w:pPr>
        <w:spacing w:line="360" w:lineRule="auto"/>
        <w:ind w:firstLine="658"/>
        <w:jc w:val="both"/>
        <w:rPr>
          <w:iCs/>
          <w:color w:val="000000"/>
          <w:lang w:val="en-CA"/>
        </w:rPr>
      </w:pPr>
      <w:r>
        <w:rPr>
          <w:iCs/>
          <w:color w:val="000000"/>
          <w:lang w:val="en-CA"/>
        </w:rPr>
        <w:t>The</w:t>
      </w:r>
      <w:r w:rsidR="00370B27" w:rsidRPr="00BD0ED8">
        <w:rPr>
          <w:iCs/>
          <w:color w:val="000000"/>
          <w:lang w:val="en-CA"/>
        </w:rPr>
        <w:t xml:space="preserve"> monthly GHG intensity factors (g CO</w:t>
      </w:r>
      <w:r w:rsidR="00370B27" w:rsidRPr="008C555F">
        <w:rPr>
          <w:iCs/>
          <w:color w:val="000000"/>
          <w:vertAlign w:val="subscript"/>
          <w:lang w:val="en-CA"/>
        </w:rPr>
        <w:t>2eq</w:t>
      </w:r>
      <w:r w:rsidR="00370B27" w:rsidRPr="00BD0ED8">
        <w:rPr>
          <w:iCs/>
          <w:color w:val="000000"/>
        </w:rPr>
        <w:t>/ kWh)</w:t>
      </w:r>
      <w:r w:rsidR="00370B27" w:rsidRPr="00BD0ED8">
        <w:rPr>
          <w:iCs/>
          <w:color w:val="000000"/>
          <w:lang w:val="en-CA"/>
        </w:rPr>
        <w:t xml:space="preserve"> for each province based on these representative estim</w:t>
      </w:r>
      <w:r w:rsidR="00D36390">
        <w:rPr>
          <w:iCs/>
          <w:color w:val="000000"/>
          <w:lang w:val="en-CA"/>
        </w:rPr>
        <w:t>ates calculated using Equation 9</w:t>
      </w:r>
      <w:r>
        <w:rPr>
          <w:iCs/>
          <w:color w:val="000000"/>
          <w:lang w:val="en-CA"/>
        </w:rPr>
        <w:t>,</w:t>
      </w:r>
      <w:r w:rsidR="004609C8">
        <w:rPr>
          <w:iCs/>
          <w:color w:val="000000"/>
          <w:lang w:val="en-CA"/>
        </w:rPr>
        <w:t xml:space="preserve"> are given in Table 18</w:t>
      </w:r>
      <w:r w:rsidR="00A42D9D" w:rsidRPr="00BD0ED8">
        <w:rPr>
          <w:iCs/>
          <w:color w:val="000000"/>
          <w:lang w:val="en-CA"/>
        </w:rPr>
        <w:t>.</w:t>
      </w:r>
    </w:p>
    <w:p w:rsidR="00370B27" w:rsidRPr="00BD0ED8" w:rsidRDefault="00793A44" w:rsidP="00063779">
      <w:pPr>
        <w:spacing w:line="360" w:lineRule="auto"/>
        <w:jc w:val="both"/>
        <w:rPr>
          <w:iCs/>
          <w:color w:val="000000"/>
          <w:lang w:val="en-CA"/>
        </w:rPr>
      </w:pPr>
      <w:r w:rsidRPr="00BD0ED8">
        <w:rPr>
          <w:iCs/>
          <w:color w:val="000000"/>
          <w:lang w:val="en-CA"/>
        </w:rPr>
        <w:t xml:space="preserve"> </w:t>
      </w:r>
    </w:p>
    <w:p w:rsidR="00301B19" w:rsidRPr="00301B19" w:rsidRDefault="00301B19" w:rsidP="00854057">
      <w:pPr>
        <w:pStyle w:val="Caption"/>
        <w:keepNext/>
        <w:ind w:left="993" w:hanging="993"/>
        <w:rPr>
          <w:color w:val="auto"/>
          <w:sz w:val="24"/>
          <w:szCs w:val="24"/>
        </w:rPr>
      </w:pPr>
      <w:bookmarkStart w:id="137" w:name="_Toc222733664"/>
      <w:proofErr w:type="gramStart"/>
      <w:r w:rsidRPr="00301B19">
        <w:rPr>
          <w:color w:val="auto"/>
          <w:sz w:val="24"/>
          <w:szCs w:val="24"/>
        </w:rPr>
        <w:lastRenderedPageBreak/>
        <w:t xml:space="preserve">Table </w:t>
      </w:r>
      <w:r w:rsidR="00BB2E83" w:rsidRPr="00301B19">
        <w:rPr>
          <w:color w:val="auto"/>
          <w:sz w:val="24"/>
          <w:szCs w:val="24"/>
        </w:rPr>
        <w:fldChar w:fldCharType="begin"/>
      </w:r>
      <w:r w:rsidRPr="00301B19">
        <w:rPr>
          <w:color w:val="auto"/>
          <w:sz w:val="24"/>
          <w:szCs w:val="24"/>
        </w:rPr>
        <w:instrText xml:space="preserve"> SEQ Table \* ARABIC </w:instrText>
      </w:r>
      <w:r w:rsidR="00BB2E83" w:rsidRPr="00301B19">
        <w:rPr>
          <w:color w:val="auto"/>
          <w:sz w:val="24"/>
          <w:szCs w:val="24"/>
        </w:rPr>
        <w:fldChar w:fldCharType="separate"/>
      </w:r>
      <w:r w:rsidR="001C3218">
        <w:rPr>
          <w:noProof/>
          <w:color w:val="auto"/>
          <w:sz w:val="24"/>
          <w:szCs w:val="24"/>
        </w:rPr>
        <w:t>18</w:t>
      </w:r>
      <w:r w:rsidR="00BB2E83" w:rsidRPr="00301B19">
        <w:rPr>
          <w:color w:val="auto"/>
          <w:sz w:val="24"/>
          <w:szCs w:val="24"/>
        </w:rPr>
        <w:fldChar w:fldCharType="end"/>
      </w:r>
      <w:r w:rsidRPr="00301B19">
        <w:rPr>
          <w:color w:val="auto"/>
          <w:sz w:val="24"/>
          <w:szCs w:val="24"/>
          <w:lang w:val="en-CA"/>
        </w:rPr>
        <w:t>.</w:t>
      </w:r>
      <w:proofErr w:type="gramEnd"/>
      <w:r w:rsidRPr="00301B19">
        <w:rPr>
          <w:color w:val="auto"/>
          <w:sz w:val="24"/>
          <w:szCs w:val="24"/>
          <w:lang w:val="en-CA"/>
        </w:rPr>
        <w:t xml:space="preserve"> </w:t>
      </w:r>
      <w:r w:rsidRPr="00301B19">
        <w:rPr>
          <w:b w:val="0"/>
          <w:bCs w:val="0"/>
          <w:color w:val="auto"/>
          <w:sz w:val="24"/>
          <w:szCs w:val="24"/>
          <w:lang w:val="en-CA"/>
        </w:rPr>
        <w:t>The monthly GHG intensity factors (g CO</w:t>
      </w:r>
      <w:r w:rsidRPr="008C555F">
        <w:rPr>
          <w:b w:val="0"/>
          <w:bCs w:val="0"/>
          <w:color w:val="auto"/>
          <w:sz w:val="24"/>
          <w:szCs w:val="24"/>
          <w:vertAlign w:val="subscript"/>
          <w:lang w:val="en-CA"/>
        </w:rPr>
        <w:t>2eq</w:t>
      </w:r>
      <w:r w:rsidRPr="00301B19">
        <w:rPr>
          <w:b w:val="0"/>
          <w:bCs w:val="0"/>
          <w:color w:val="auto"/>
          <w:sz w:val="24"/>
          <w:szCs w:val="24"/>
          <w:lang w:val="en-CA"/>
        </w:rPr>
        <w:t xml:space="preserve">/ kWh) for each province based </w:t>
      </w:r>
      <w:r w:rsidR="006B5617" w:rsidRPr="00301B19">
        <w:rPr>
          <w:b w:val="0"/>
          <w:bCs w:val="0"/>
          <w:color w:val="auto"/>
          <w:sz w:val="24"/>
          <w:szCs w:val="24"/>
          <w:lang w:val="en-CA"/>
        </w:rPr>
        <w:t xml:space="preserve">on </w:t>
      </w:r>
      <w:r w:rsidR="006B5617">
        <w:rPr>
          <w:b w:val="0"/>
          <w:bCs w:val="0"/>
          <w:color w:val="auto"/>
          <w:sz w:val="24"/>
          <w:szCs w:val="24"/>
          <w:lang w:val="en-CA"/>
        </w:rPr>
        <w:t>ICF</w:t>
      </w:r>
      <w:r w:rsidRPr="00301B19">
        <w:rPr>
          <w:b w:val="0"/>
          <w:bCs w:val="0"/>
          <w:color w:val="auto"/>
          <w:sz w:val="24"/>
          <w:szCs w:val="24"/>
          <w:lang w:val="en-CA"/>
        </w:rPr>
        <w:t xml:space="preserve"> estimates</w:t>
      </w:r>
      <w:bookmarkEnd w:id="137"/>
    </w:p>
    <w:tbl>
      <w:tblPr>
        <w:tblW w:w="850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48"/>
        <w:gridCol w:w="957"/>
        <w:gridCol w:w="957"/>
        <w:gridCol w:w="957"/>
        <w:gridCol w:w="957"/>
        <w:gridCol w:w="957"/>
        <w:gridCol w:w="957"/>
        <w:gridCol w:w="957"/>
        <w:gridCol w:w="958"/>
      </w:tblGrid>
      <w:tr w:rsidR="00BD4B28" w:rsidRPr="00FD4158" w:rsidTr="00BD4B28">
        <w:tc>
          <w:tcPr>
            <w:tcW w:w="848" w:type="dxa"/>
          </w:tcPr>
          <w:p w:rsidR="00BD4B28" w:rsidRPr="00FD4158" w:rsidRDefault="00BD4B28" w:rsidP="00B3353D">
            <w:pPr>
              <w:jc w:val="center"/>
              <w:rPr>
                <w:b/>
                <w:bCs/>
                <w:iCs/>
                <w:color w:val="000000"/>
                <w:sz w:val="20"/>
                <w:szCs w:val="20"/>
                <w:lang w:val="en-US"/>
              </w:rPr>
            </w:pPr>
            <w:r w:rsidRPr="00FD4158">
              <w:rPr>
                <w:b/>
                <w:bCs/>
                <w:iCs/>
                <w:color w:val="000000"/>
                <w:sz w:val="20"/>
                <w:szCs w:val="20"/>
                <w:lang w:val="en-US"/>
              </w:rPr>
              <w:t>Month</w:t>
            </w:r>
          </w:p>
        </w:tc>
        <w:tc>
          <w:tcPr>
            <w:tcW w:w="957" w:type="dxa"/>
          </w:tcPr>
          <w:p w:rsidR="00BD4B28" w:rsidRPr="00FD4158" w:rsidRDefault="00BD4B28" w:rsidP="00BD4B28">
            <w:pPr>
              <w:jc w:val="center"/>
              <w:rPr>
                <w:b/>
                <w:bCs/>
                <w:iCs/>
                <w:color w:val="000000"/>
                <w:sz w:val="20"/>
                <w:szCs w:val="20"/>
                <w:lang w:val="en-CA"/>
              </w:rPr>
            </w:pPr>
            <w:r w:rsidRPr="00FD4158">
              <w:rPr>
                <w:b/>
                <w:bCs/>
                <w:iCs/>
                <w:color w:val="000000"/>
                <w:sz w:val="20"/>
                <w:szCs w:val="20"/>
                <w:lang w:val="en-CA"/>
              </w:rPr>
              <w:t>NS</w:t>
            </w:r>
          </w:p>
        </w:tc>
        <w:tc>
          <w:tcPr>
            <w:tcW w:w="957" w:type="dxa"/>
          </w:tcPr>
          <w:p w:rsidR="00BD4B28" w:rsidRPr="00FD4158" w:rsidRDefault="00BD4B28" w:rsidP="00BD4B28">
            <w:pPr>
              <w:jc w:val="center"/>
              <w:rPr>
                <w:b/>
                <w:bCs/>
                <w:iCs/>
                <w:color w:val="000000"/>
                <w:sz w:val="20"/>
                <w:szCs w:val="20"/>
                <w:lang w:val="en-CA"/>
              </w:rPr>
            </w:pPr>
            <w:r w:rsidRPr="00FD4158">
              <w:rPr>
                <w:b/>
                <w:bCs/>
                <w:iCs/>
                <w:color w:val="000000"/>
                <w:sz w:val="20"/>
                <w:szCs w:val="20"/>
                <w:lang w:val="en-CA"/>
              </w:rPr>
              <w:t>NB</w:t>
            </w:r>
          </w:p>
        </w:tc>
        <w:tc>
          <w:tcPr>
            <w:tcW w:w="957" w:type="dxa"/>
          </w:tcPr>
          <w:p w:rsidR="00BD4B28" w:rsidRPr="00FD4158" w:rsidRDefault="00BD4B28" w:rsidP="00BD4B28">
            <w:pPr>
              <w:jc w:val="center"/>
              <w:rPr>
                <w:b/>
                <w:bCs/>
                <w:iCs/>
                <w:color w:val="000000"/>
                <w:sz w:val="20"/>
                <w:szCs w:val="20"/>
                <w:lang w:val="en-CA"/>
              </w:rPr>
            </w:pPr>
            <w:r w:rsidRPr="00FD4158">
              <w:rPr>
                <w:b/>
                <w:bCs/>
                <w:iCs/>
                <w:color w:val="000000"/>
                <w:sz w:val="20"/>
                <w:szCs w:val="20"/>
                <w:lang w:val="en-CA"/>
              </w:rPr>
              <w:t>QC</w:t>
            </w:r>
          </w:p>
        </w:tc>
        <w:tc>
          <w:tcPr>
            <w:tcW w:w="957" w:type="dxa"/>
          </w:tcPr>
          <w:p w:rsidR="00BD4B28" w:rsidRPr="00FD4158" w:rsidRDefault="00BD4B28" w:rsidP="00BD4B28">
            <w:pPr>
              <w:jc w:val="center"/>
              <w:rPr>
                <w:b/>
                <w:bCs/>
                <w:iCs/>
                <w:color w:val="000000"/>
                <w:sz w:val="20"/>
                <w:szCs w:val="20"/>
                <w:lang w:val="en-CA"/>
              </w:rPr>
            </w:pPr>
            <w:r w:rsidRPr="00FD4158">
              <w:rPr>
                <w:b/>
                <w:bCs/>
                <w:iCs/>
                <w:color w:val="000000"/>
                <w:sz w:val="20"/>
                <w:szCs w:val="20"/>
                <w:lang w:val="en-CA"/>
              </w:rPr>
              <w:t>ON</w:t>
            </w:r>
          </w:p>
        </w:tc>
        <w:tc>
          <w:tcPr>
            <w:tcW w:w="957" w:type="dxa"/>
          </w:tcPr>
          <w:p w:rsidR="00BD4B28" w:rsidRPr="00FD4158" w:rsidRDefault="00BD4B28" w:rsidP="00BD4B28">
            <w:pPr>
              <w:jc w:val="center"/>
              <w:rPr>
                <w:b/>
                <w:bCs/>
                <w:iCs/>
                <w:color w:val="000000"/>
                <w:sz w:val="20"/>
                <w:szCs w:val="20"/>
                <w:lang w:val="en-CA"/>
              </w:rPr>
            </w:pPr>
            <w:r w:rsidRPr="00FD4158">
              <w:rPr>
                <w:b/>
                <w:bCs/>
                <w:iCs/>
                <w:color w:val="000000"/>
                <w:sz w:val="20"/>
                <w:szCs w:val="20"/>
                <w:lang w:val="en-CA"/>
              </w:rPr>
              <w:t>MB</w:t>
            </w:r>
          </w:p>
        </w:tc>
        <w:tc>
          <w:tcPr>
            <w:tcW w:w="957" w:type="dxa"/>
          </w:tcPr>
          <w:p w:rsidR="00BD4B28" w:rsidRPr="00FD4158" w:rsidRDefault="00BD4B28" w:rsidP="00B3353D">
            <w:pPr>
              <w:jc w:val="center"/>
              <w:rPr>
                <w:b/>
                <w:bCs/>
                <w:iCs/>
                <w:color w:val="000000"/>
                <w:sz w:val="20"/>
                <w:szCs w:val="20"/>
                <w:lang w:val="en-CA"/>
              </w:rPr>
            </w:pPr>
            <w:r w:rsidRPr="00FD4158">
              <w:rPr>
                <w:b/>
                <w:bCs/>
                <w:iCs/>
                <w:color w:val="000000"/>
                <w:sz w:val="20"/>
                <w:szCs w:val="20"/>
                <w:lang w:val="en-CA"/>
              </w:rPr>
              <w:t>SK</w:t>
            </w:r>
          </w:p>
        </w:tc>
        <w:tc>
          <w:tcPr>
            <w:tcW w:w="957" w:type="dxa"/>
          </w:tcPr>
          <w:p w:rsidR="00BD4B28" w:rsidRPr="00FD4158" w:rsidRDefault="00BD4B28" w:rsidP="00BD4B28">
            <w:pPr>
              <w:jc w:val="center"/>
              <w:rPr>
                <w:b/>
                <w:bCs/>
                <w:iCs/>
                <w:color w:val="000000"/>
                <w:sz w:val="20"/>
                <w:szCs w:val="20"/>
                <w:lang w:val="en-CA"/>
              </w:rPr>
            </w:pPr>
            <w:r w:rsidRPr="00FD4158">
              <w:rPr>
                <w:b/>
                <w:bCs/>
                <w:iCs/>
                <w:color w:val="000000"/>
                <w:sz w:val="20"/>
                <w:szCs w:val="20"/>
                <w:lang w:val="en-CA"/>
              </w:rPr>
              <w:t>AB</w:t>
            </w:r>
          </w:p>
        </w:tc>
        <w:tc>
          <w:tcPr>
            <w:tcW w:w="958" w:type="dxa"/>
          </w:tcPr>
          <w:p w:rsidR="00BD4B28" w:rsidRPr="00FD4158" w:rsidRDefault="00BD4B28" w:rsidP="00BD4B28">
            <w:pPr>
              <w:jc w:val="center"/>
              <w:rPr>
                <w:b/>
                <w:bCs/>
                <w:sz w:val="20"/>
                <w:szCs w:val="20"/>
                <w:lang w:val="en-CA"/>
              </w:rPr>
            </w:pPr>
            <w:r w:rsidRPr="00FD4158">
              <w:rPr>
                <w:b/>
                <w:bCs/>
                <w:sz w:val="20"/>
                <w:szCs w:val="20"/>
                <w:lang w:val="en-CA"/>
              </w:rPr>
              <w:t>BC</w:t>
            </w:r>
          </w:p>
        </w:tc>
      </w:tr>
      <w:tr w:rsidR="00BD4B28" w:rsidRPr="00FD4158" w:rsidTr="00BD4B28">
        <w:tc>
          <w:tcPr>
            <w:tcW w:w="848" w:type="dxa"/>
          </w:tcPr>
          <w:p w:rsidR="00BD4B28" w:rsidRPr="00FD4158" w:rsidRDefault="00BD4B28" w:rsidP="00B3353D">
            <w:pPr>
              <w:jc w:val="center"/>
              <w:rPr>
                <w:rFonts w:asciiTheme="majorBidi" w:hAnsiTheme="majorBidi" w:cstheme="majorBidi"/>
                <w:b/>
                <w:bCs/>
                <w:iCs/>
                <w:color w:val="000000"/>
                <w:sz w:val="20"/>
                <w:szCs w:val="20"/>
                <w:lang w:val="en-US"/>
              </w:rPr>
            </w:pPr>
            <w:r w:rsidRPr="00FD4158">
              <w:rPr>
                <w:rFonts w:asciiTheme="majorBidi" w:hAnsiTheme="majorBidi" w:cstheme="majorBidi"/>
                <w:b/>
                <w:bCs/>
                <w:iCs/>
                <w:color w:val="000000"/>
                <w:sz w:val="20"/>
                <w:szCs w:val="20"/>
                <w:lang w:val="en-US"/>
              </w:rPr>
              <w:t>Jan.</w:t>
            </w:r>
          </w:p>
        </w:tc>
        <w:tc>
          <w:tcPr>
            <w:tcW w:w="957" w:type="dxa"/>
            <w:vAlign w:val="bottom"/>
          </w:tcPr>
          <w:p w:rsidR="00BD4B28" w:rsidRPr="00FD4158" w:rsidRDefault="00BD4B28" w:rsidP="00BD4B28">
            <w:pPr>
              <w:jc w:val="center"/>
              <w:rPr>
                <w:rFonts w:asciiTheme="majorBidi" w:hAnsiTheme="majorBidi" w:cstheme="majorBidi"/>
                <w:color w:val="000000"/>
                <w:sz w:val="20"/>
                <w:szCs w:val="20"/>
              </w:rPr>
            </w:pPr>
            <w:r w:rsidRPr="00FD4158">
              <w:rPr>
                <w:rFonts w:asciiTheme="majorBidi" w:hAnsiTheme="majorBidi" w:cstheme="majorBidi"/>
                <w:color w:val="000000"/>
                <w:sz w:val="20"/>
                <w:szCs w:val="20"/>
              </w:rPr>
              <w:t>670</w:t>
            </w:r>
          </w:p>
        </w:tc>
        <w:tc>
          <w:tcPr>
            <w:tcW w:w="957" w:type="dxa"/>
            <w:vAlign w:val="bottom"/>
          </w:tcPr>
          <w:p w:rsidR="00BD4B28" w:rsidRPr="00FD4158" w:rsidRDefault="00BD4B28" w:rsidP="00BD4B28">
            <w:pPr>
              <w:jc w:val="center"/>
              <w:rPr>
                <w:rFonts w:asciiTheme="majorBidi" w:hAnsiTheme="majorBidi" w:cstheme="majorBidi"/>
                <w:color w:val="000000"/>
                <w:sz w:val="20"/>
                <w:szCs w:val="20"/>
              </w:rPr>
            </w:pPr>
            <w:r w:rsidRPr="00FD4158">
              <w:rPr>
                <w:rFonts w:asciiTheme="majorBidi" w:hAnsiTheme="majorBidi" w:cstheme="majorBidi"/>
                <w:color w:val="000000"/>
                <w:sz w:val="20"/>
                <w:szCs w:val="20"/>
              </w:rPr>
              <w:t>638</w:t>
            </w:r>
          </w:p>
        </w:tc>
        <w:tc>
          <w:tcPr>
            <w:tcW w:w="957" w:type="dxa"/>
            <w:vAlign w:val="bottom"/>
          </w:tcPr>
          <w:p w:rsidR="00BD4B28" w:rsidRPr="00FD4158" w:rsidRDefault="00BD4B28" w:rsidP="00BD4B28">
            <w:pPr>
              <w:jc w:val="center"/>
              <w:rPr>
                <w:rFonts w:asciiTheme="majorBidi" w:hAnsiTheme="majorBidi" w:cstheme="majorBidi"/>
                <w:color w:val="000000"/>
                <w:sz w:val="20"/>
                <w:szCs w:val="20"/>
              </w:rPr>
            </w:pPr>
            <w:r w:rsidRPr="00FD4158">
              <w:rPr>
                <w:rFonts w:asciiTheme="majorBidi" w:hAnsiTheme="majorBidi" w:cstheme="majorBidi"/>
                <w:color w:val="000000"/>
                <w:sz w:val="20"/>
                <w:szCs w:val="20"/>
              </w:rPr>
              <w:t>2</w:t>
            </w:r>
          </w:p>
        </w:tc>
        <w:tc>
          <w:tcPr>
            <w:tcW w:w="957" w:type="dxa"/>
            <w:vAlign w:val="bottom"/>
          </w:tcPr>
          <w:p w:rsidR="00BD4B28" w:rsidRPr="00FD4158" w:rsidRDefault="00BD4B28" w:rsidP="00BD4B28">
            <w:pPr>
              <w:jc w:val="center"/>
              <w:rPr>
                <w:rFonts w:asciiTheme="majorBidi" w:hAnsiTheme="majorBidi" w:cstheme="majorBidi"/>
                <w:color w:val="000000"/>
                <w:sz w:val="20"/>
                <w:szCs w:val="20"/>
              </w:rPr>
            </w:pPr>
            <w:r w:rsidRPr="00FD4158">
              <w:rPr>
                <w:rFonts w:asciiTheme="majorBidi" w:hAnsiTheme="majorBidi" w:cstheme="majorBidi"/>
                <w:color w:val="000000"/>
                <w:sz w:val="20"/>
                <w:szCs w:val="20"/>
              </w:rPr>
              <w:t>16</w:t>
            </w:r>
          </w:p>
        </w:tc>
        <w:tc>
          <w:tcPr>
            <w:tcW w:w="957" w:type="dxa"/>
            <w:vAlign w:val="bottom"/>
          </w:tcPr>
          <w:p w:rsidR="00BD4B28" w:rsidRPr="00FD4158" w:rsidRDefault="00BD4B28" w:rsidP="00BD4B28">
            <w:pPr>
              <w:jc w:val="center"/>
              <w:rPr>
                <w:rFonts w:asciiTheme="majorBidi" w:hAnsiTheme="majorBidi" w:cstheme="majorBidi"/>
                <w:color w:val="000000"/>
                <w:sz w:val="20"/>
                <w:szCs w:val="20"/>
              </w:rPr>
            </w:pPr>
            <w:r w:rsidRPr="00FD4158">
              <w:rPr>
                <w:rFonts w:asciiTheme="majorBidi" w:hAnsiTheme="majorBidi" w:cstheme="majorBidi"/>
                <w:color w:val="000000"/>
                <w:sz w:val="20"/>
                <w:szCs w:val="20"/>
              </w:rPr>
              <w:t>675</w:t>
            </w:r>
          </w:p>
        </w:tc>
        <w:tc>
          <w:tcPr>
            <w:tcW w:w="957" w:type="dxa"/>
            <w:vAlign w:val="bottom"/>
          </w:tcPr>
          <w:p w:rsidR="00BD4B28" w:rsidRPr="00FD4158" w:rsidRDefault="00BD4B28" w:rsidP="00724D4E">
            <w:pPr>
              <w:jc w:val="center"/>
              <w:rPr>
                <w:rFonts w:asciiTheme="majorBidi" w:hAnsiTheme="majorBidi" w:cstheme="majorBidi"/>
                <w:color w:val="000000"/>
                <w:sz w:val="20"/>
                <w:szCs w:val="20"/>
              </w:rPr>
            </w:pPr>
            <w:r w:rsidRPr="00FD4158">
              <w:rPr>
                <w:rFonts w:asciiTheme="majorBidi" w:hAnsiTheme="majorBidi" w:cstheme="majorBidi"/>
                <w:color w:val="000000"/>
                <w:sz w:val="20"/>
                <w:szCs w:val="20"/>
              </w:rPr>
              <w:t>851</w:t>
            </w:r>
          </w:p>
        </w:tc>
        <w:tc>
          <w:tcPr>
            <w:tcW w:w="957" w:type="dxa"/>
            <w:vAlign w:val="bottom"/>
          </w:tcPr>
          <w:p w:rsidR="00BD4B28" w:rsidRPr="00FD4158" w:rsidRDefault="00BD4B28" w:rsidP="00BD4B28">
            <w:pPr>
              <w:jc w:val="center"/>
              <w:rPr>
                <w:rFonts w:asciiTheme="majorBidi" w:hAnsiTheme="majorBidi" w:cstheme="majorBidi"/>
                <w:color w:val="000000"/>
                <w:sz w:val="20"/>
                <w:szCs w:val="20"/>
              </w:rPr>
            </w:pPr>
            <w:r w:rsidRPr="00FD4158">
              <w:rPr>
                <w:rFonts w:asciiTheme="majorBidi" w:hAnsiTheme="majorBidi" w:cstheme="majorBidi"/>
                <w:color w:val="000000"/>
                <w:sz w:val="20"/>
                <w:szCs w:val="20"/>
              </w:rPr>
              <w:t>567</w:t>
            </w:r>
          </w:p>
        </w:tc>
        <w:tc>
          <w:tcPr>
            <w:tcW w:w="958" w:type="dxa"/>
            <w:vAlign w:val="bottom"/>
          </w:tcPr>
          <w:p w:rsidR="00BD4B28" w:rsidRPr="00FD4158" w:rsidRDefault="00BD4B28" w:rsidP="00BD4B28">
            <w:pPr>
              <w:jc w:val="center"/>
              <w:rPr>
                <w:rFonts w:asciiTheme="majorBidi" w:hAnsiTheme="majorBidi" w:cstheme="majorBidi"/>
                <w:color w:val="000000"/>
                <w:sz w:val="20"/>
                <w:szCs w:val="20"/>
              </w:rPr>
            </w:pPr>
            <w:r w:rsidRPr="00FD4158">
              <w:rPr>
                <w:rFonts w:asciiTheme="majorBidi" w:hAnsiTheme="majorBidi" w:cstheme="majorBidi"/>
                <w:color w:val="000000"/>
                <w:sz w:val="20"/>
                <w:szCs w:val="20"/>
              </w:rPr>
              <w:t>445</w:t>
            </w:r>
          </w:p>
        </w:tc>
      </w:tr>
      <w:tr w:rsidR="00BD4B28" w:rsidRPr="00FD4158" w:rsidTr="00BD4B28">
        <w:tc>
          <w:tcPr>
            <w:tcW w:w="848" w:type="dxa"/>
          </w:tcPr>
          <w:p w:rsidR="00BD4B28" w:rsidRPr="00FD4158" w:rsidRDefault="00BD4B28" w:rsidP="00B3353D">
            <w:pPr>
              <w:jc w:val="center"/>
              <w:rPr>
                <w:rFonts w:asciiTheme="majorBidi" w:hAnsiTheme="majorBidi" w:cstheme="majorBidi"/>
                <w:b/>
                <w:bCs/>
                <w:iCs/>
                <w:color w:val="000000"/>
                <w:sz w:val="20"/>
                <w:szCs w:val="20"/>
                <w:lang w:val="en-US"/>
              </w:rPr>
            </w:pPr>
            <w:r w:rsidRPr="00FD4158">
              <w:rPr>
                <w:rFonts w:asciiTheme="majorBidi" w:hAnsiTheme="majorBidi" w:cstheme="majorBidi"/>
                <w:b/>
                <w:bCs/>
                <w:iCs/>
                <w:color w:val="000000"/>
                <w:sz w:val="20"/>
                <w:szCs w:val="20"/>
                <w:lang w:val="en-US"/>
              </w:rPr>
              <w:t>Feb.</w:t>
            </w:r>
          </w:p>
        </w:tc>
        <w:tc>
          <w:tcPr>
            <w:tcW w:w="957" w:type="dxa"/>
            <w:vAlign w:val="bottom"/>
          </w:tcPr>
          <w:p w:rsidR="00BD4B28" w:rsidRPr="00FD4158" w:rsidRDefault="00BD4B28" w:rsidP="00BD4B28">
            <w:pPr>
              <w:jc w:val="center"/>
              <w:rPr>
                <w:rFonts w:asciiTheme="majorBidi" w:hAnsiTheme="majorBidi" w:cstheme="majorBidi"/>
                <w:color w:val="000000"/>
                <w:sz w:val="20"/>
                <w:szCs w:val="20"/>
              </w:rPr>
            </w:pPr>
            <w:r w:rsidRPr="00FD4158">
              <w:rPr>
                <w:rFonts w:asciiTheme="majorBidi" w:hAnsiTheme="majorBidi" w:cstheme="majorBidi"/>
                <w:color w:val="000000"/>
                <w:sz w:val="20"/>
                <w:szCs w:val="20"/>
              </w:rPr>
              <w:t>693</w:t>
            </w:r>
          </w:p>
        </w:tc>
        <w:tc>
          <w:tcPr>
            <w:tcW w:w="957" w:type="dxa"/>
            <w:vAlign w:val="bottom"/>
          </w:tcPr>
          <w:p w:rsidR="00BD4B28" w:rsidRPr="00FD4158" w:rsidRDefault="00BD4B28" w:rsidP="00BD4B28">
            <w:pPr>
              <w:jc w:val="center"/>
              <w:rPr>
                <w:rFonts w:asciiTheme="majorBidi" w:hAnsiTheme="majorBidi" w:cstheme="majorBidi"/>
                <w:color w:val="000000"/>
                <w:sz w:val="20"/>
                <w:szCs w:val="20"/>
              </w:rPr>
            </w:pPr>
            <w:r w:rsidRPr="00FD4158">
              <w:rPr>
                <w:rFonts w:asciiTheme="majorBidi" w:hAnsiTheme="majorBidi" w:cstheme="majorBidi"/>
                <w:color w:val="000000"/>
                <w:sz w:val="20"/>
                <w:szCs w:val="20"/>
              </w:rPr>
              <w:t>697</w:t>
            </w:r>
          </w:p>
        </w:tc>
        <w:tc>
          <w:tcPr>
            <w:tcW w:w="957" w:type="dxa"/>
            <w:vAlign w:val="bottom"/>
          </w:tcPr>
          <w:p w:rsidR="00BD4B28" w:rsidRPr="00FD4158" w:rsidRDefault="00BD4B28" w:rsidP="00BD4B28">
            <w:pPr>
              <w:jc w:val="center"/>
              <w:rPr>
                <w:rFonts w:asciiTheme="majorBidi" w:hAnsiTheme="majorBidi" w:cstheme="majorBidi"/>
                <w:color w:val="000000"/>
                <w:sz w:val="20"/>
                <w:szCs w:val="20"/>
              </w:rPr>
            </w:pPr>
            <w:r w:rsidRPr="00FD4158">
              <w:rPr>
                <w:rFonts w:asciiTheme="majorBidi" w:hAnsiTheme="majorBidi" w:cstheme="majorBidi"/>
                <w:color w:val="000000"/>
                <w:sz w:val="20"/>
                <w:szCs w:val="20"/>
              </w:rPr>
              <w:t>4</w:t>
            </w:r>
          </w:p>
        </w:tc>
        <w:tc>
          <w:tcPr>
            <w:tcW w:w="957" w:type="dxa"/>
            <w:vAlign w:val="bottom"/>
          </w:tcPr>
          <w:p w:rsidR="00BD4B28" w:rsidRPr="00FD4158" w:rsidRDefault="00BD4B28" w:rsidP="00BD4B28">
            <w:pPr>
              <w:jc w:val="center"/>
              <w:rPr>
                <w:rFonts w:asciiTheme="majorBidi" w:hAnsiTheme="majorBidi" w:cstheme="majorBidi"/>
                <w:color w:val="000000"/>
                <w:sz w:val="20"/>
                <w:szCs w:val="20"/>
              </w:rPr>
            </w:pPr>
            <w:r w:rsidRPr="00FD4158">
              <w:rPr>
                <w:rFonts w:asciiTheme="majorBidi" w:hAnsiTheme="majorBidi" w:cstheme="majorBidi"/>
                <w:color w:val="000000"/>
                <w:sz w:val="20"/>
                <w:szCs w:val="20"/>
              </w:rPr>
              <w:t>518</w:t>
            </w:r>
          </w:p>
        </w:tc>
        <w:tc>
          <w:tcPr>
            <w:tcW w:w="957" w:type="dxa"/>
            <w:vAlign w:val="bottom"/>
          </w:tcPr>
          <w:p w:rsidR="00BD4B28" w:rsidRPr="00FD4158" w:rsidRDefault="00BD4B28" w:rsidP="00BD4B28">
            <w:pPr>
              <w:jc w:val="center"/>
              <w:rPr>
                <w:rFonts w:asciiTheme="majorBidi" w:hAnsiTheme="majorBidi" w:cstheme="majorBidi"/>
                <w:color w:val="000000"/>
                <w:sz w:val="20"/>
                <w:szCs w:val="20"/>
              </w:rPr>
            </w:pPr>
            <w:r w:rsidRPr="00FD4158">
              <w:rPr>
                <w:rFonts w:asciiTheme="majorBidi" w:hAnsiTheme="majorBidi" w:cstheme="majorBidi"/>
                <w:color w:val="000000"/>
                <w:sz w:val="20"/>
                <w:szCs w:val="20"/>
              </w:rPr>
              <w:t>1,125</w:t>
            </w:r>
          </w:p>
        </w:tc>
        <w:tc>
          <w:tcPr>
            <w:tcW w:w="957" w:type="dxa"/>
            <w:vAlign w:val="bottom"/>
          </w:tcPr>
          <w:p w:rsidR="00BD4B28" w:rsidRPr="00FD4158" w:rsidRDefault="00BD4B28" w:rsidP="00724D4E">
            <w:pPr>
              <w:jc w:val="center"/>
              <w:rPr>
                <w:rFonts w:asciiTheme="majorBidi" w:hAnsiTheme="majorBidi" w:cstheme="majorBidi"/>
                <w:color w:val="000000"/>
                <w:sz w:val="20"/>
                <w:szCs w:val="20"/>
              </w:rPr>
            </w:pPr>
            <w:r w:rsidRPr="00FD4158">
              <w:rPr>
                <w:rFonts w:asciiTheme="majorBidi" w:hAnsiTheme="majorBidi" w:cstheme="majorBidi"/>
                <w:color w:val="000000"/>
                <w:sz w:val="20"/>
                <w:szCs w:val="20"/>
              </w:rPr>
              <w:t>882</w:t>
            </w:r>
          </w:p>
        </w:tc>
        <w:tc>
          <w:tcPr>
            <w:tcW w:w="957" w:type="dxa"/>
            <w:vAlign w:val="bottom"/>
          </w:tcPr>
          <w:p w:rsidR="00BD4B28" w:rsidRPr="00FD4158" w:rsidRDefault="00BD4B28" w:rsidP="00BD4B28">
            <w:pPr>
              <w:jc w:val="center"/>
              <w:rPr>
                <w:rFonts w:asciiTheme="majorBidi" w:hAnsiTheme="majorBidi" w:cstheme="majorBidi"/>
                <w:color w:val="000000"/>
                <w:sz w:val="20"/>
                <w:szCs w:val="20"/>
              </w:rPr>
            </w:pPr>
            <w:r w:rsidRPr="00FD4158">
              <w:rPr>
                <w:rFonts w:asciiTheme="majorBidi" w:hAnsiTheme="majorBidi" w:cstheme="majorBidi"/>
                <w:color w:val="000000"/>
                <w:sz w:val="20"/>
                <w:szCs w:val="20"/>
              </w:rPr>
              <w:t>567</w:t>
            </w:r>
          </w:p>
        </w:tc>
        <w:tc>
          <w:tcPr>
            <w:tcW w:w="958" w:type="dxa"/>
            <w:vAlign w:val="bottom"/>
          </w:tcPr>
          <w:p w:rsidR="00BD4B28" w:rsidRPr="00FD4158" w:rsidRDefault="00BD4B28" w:rsidP="00BD4B28">
            <w:pPr>
              <w:jc w:val="center"/>
              <w:rPr>
                <w:rFonts w:asciiTheme="majorBidi" w:hAnsiTheme="majorBidi" w:cstheme="majorBidi"/>
                <w:color w:val="000000"/>
                <w:sz w:val="20"/>
                <w:szCs w:val="20"/>
              </w:rPr>
            </w:pPr>
            <w:r w:rsidRPr="00FD4158">
              <w:rPr>
                <w:rFonts w:asciiTheme="majorBidi" w:hAnsiTheme="majorBidi" w:cstheme="majorBidi"/>
                <w:color w:val="000000"/>
                <w:sz w:val="20"/>
                <w:szCs w:val="20"/>
              </w:rPr>
              <w:t>445</w:t>
            </w:r>
          </w:p>
        </w:tc>
      </w:tr>
      <w:tr w:rsidR="00BD4B28" w:rsidRPr="00FD4158" w:rsidTr="00BD4B28">
        <w:tc>
          <w:tcPr>
            <w:tcW w:w="848" w:type="dxa"/>
          </w:tcPr>
          <w:p w:rsidR="00BD4B28" w:rsidRPr="00FD4158" w:rsidRDefault="00BD4B28" w:rsidP="00B3353D">
            <w:pPr>
              <w:jc w:val="center"/>
              <w:rPr>
                <w:rFonts w:asciiTheme="majorBidi" w:hAnsiTheme="majorBidi" w:cstheme="majorBidi"/>
                <w:b/>
                <w:bCs/>
                <w:iCs/>
                <w:color w:val="000000"/>
                <w:sz w:val="20"/>
                <w:szCs w:val="20"/>
                <w:lang w:val="en-US"/>
              </w:rPr>
            </w:pPr>
            <w:r w:rsidRPr="00FD4158">
              <w:rPr>
                <w:rFonts w:asciiTheme="majorBidi" w:hAnsiTheme="majorBidi" w:cstheme="majorBidi"/>
                <w:b/>
                <w:bCs/>
                <w:iCs/>
                <w:color w:val="000000"/>
                <w:sz w:val="20"/>
                <w:szCs w:val="20"/>
                <w:lang w:val="en-US"/>
              </w:rPr>
              <w:t>Mar.</w:t>
            </w:r>
          </w:p>
        </w:tc>
        <w:tc>
          <w:tcPr>
            <w:tcW w:w="957" w:type="dxa"/>
            <w:vAlign w:val="bottom"/>
          </w:tcPr>
          <w:p w:rsidR="00BD4B28" w:rsidRPr="00FD4158" w:rsidRDefault="00BD4B28" w:rsidP="00BD4B28">
            <w:pPr>
              <w:jc w:val="center"/>
              <w:rPr>
                <w:rFonts w:asciiTheme="majorBidi" w:hAnsiTheme="majorBidi" w:cstheme="majorBidi"/>
                <w:color w:val="000000"/>
                <w:sz w:val="20"/>
                <w:szCs w:val="20"/>
              </w:rPr>
            </w:pPr>
            <w:r w:rsidRPr="00FD4158">
              <w:rPr>
                <w:rFonts w:asciiTheme="majorBidi" w:hAnsiTheme="majorBidi" w:cstheme="majorBidi"/>
                <w:color w:val="000000"/>
                <w:sz w:val="20"/>
                <w:szCs w:val="20"/>
              </w:rPr>
              <w:t>557</w:t>
            </w:r>
          </w:p>
        </w:tc>
        <w:tc>
          <w:tcPr>
            <w:tcW w:w="957" w:type="dxa"/>
            <w:vAlign w:val="bottom"/>
          </w:tcPr>
          <w:p w:rsidR="00BD4B28" w:rsidRPr="00FD4158" w:rsidRDefault="00BD4B28" w:rsidP="00BD4B28">
            <w:pPr>
              <w:jc w:val="center"/>
              <w:rPr>
                <w:rFonts w:asciiTheme="majorBidi" w:hAnsiTheme="majorBidi" w:cstheme="majorBidi"/>
                <w:color w:val="000000"/>
                <w:sz w:val="20"/>
                <w:szCs w:val="20"/>
              </w:rPr>
            </w:pPr>
            <w:r w:rsidRPr="00FD4158">
              <w:rPr>
                <w:rFonts w:asciiTheme="majorBidi" w:hAnsiTheme="majorBidi" w:cstheme="majorBidi"/>
                <w:color w:val="000000"/>
                <w:sz w:val="20"/>
                <w:szCs w:val="20"/>
              </w:rPr>
              <w:t>699</w:t>
            </w:r>
          </w:p>
        </w:tc>
        <w:tc>
          <w:tcPr>
            <w:tcW w:w="957" w:type="dxa"/>
            <w:vAlign w:val="bottom"/>
          </w:tcPr>
          <w:p w:rsidR="00BD4B28" w:rsidRPr="00FD4158" w:rsidRDefault="00BD4B28" w:rsidP="00BD4B28">
            <w:pPr>
              <w:jc w:val="center"/>
              <w:rPr>
                <w:rFonts w:asciiTheme="majorBidi" w:hAnsiTheme="majorBidi" w:cstheme="majorBidi"/>
                <w:color w:val="000000"/>
                <w:sz w:val="20"/>
                <w:szCs w:val="20"/>
              </w:rPr>
            </w:pPr>
            <w:r w:rsidRPr="00FD4158">
              <w:rPr>
                <w:rFonts w:asciiTheme="majorBidi" w:hAnsiTheme="majorBidi" w:cstheme="majorBidi"/>
                <w:color w:val="000000"/>
                <w:sz w:val="20"/>
                <w:szCs w:val="20"/>
              </w:rPr>
              <w:t>2</w:t>
            </w:r>
          </w:p>
        </w:tc>
        <w:tc>
          <w:tcPr>
            <w:tcW w:w="957" w:type="dxa"/>
            <w:vAlign w:val="bottom"/>
          </w:tcPr>
          <w:p w:rsidR="00BD4B28" w:rsidRPr="00FD4158" w:rsidRDefault="00BD4B28" w:rsidP="00BD4B28">
            <w:pPr>
              <w:jc w:val="center"/>
              <w:rPr>
                <w:rFonts w:asciiTheme="majorBidi" w:hAnsiTheme="majorBidi" w:cstheme="majorBidi"/>
                <w:color w:val="000000"/>
                <w:sz w:val="20"/>
                <w:szCs w:val="20"/>
              </w:rPr>
            </w:pPr>
            <w:r w:rsidRPr="00FD4158">
              <w:rPr>
                <w:rFonts w:asciiTheme="majorBidi" w:hAnsiTheme="majorBidi" w:cstheme="majorBidi"/>
                <w:color w:val="000000"/>
                <w:sz w:val="20"/>
                <w:szCs w:val="20"/>
              </w:rPr>
              <w:t>764</w:t>
            </w:r>
          </w:p>
        </w:tc>
        <w:tc>
          <w:tcPr>
            <w:tcW w:w="957" w:type="dxa"/>
            <w:vAlign w:val="bottom"/>
          </w:tcPr>
          <w:p w:rsidR="00BD4B28" w:rsidRPr="00FD4158" w:rsidRDefault="00BD4B28" w:rsidP="00BD4B28">
            <w:pPr>
              <w:jc w:val="center"/>
              <w:rPr>
                <w:rFonts w:asciiTheme="majorBidi" w:hAnsiTheme="majorBidi" w:cstheme="majorBidi"/>
                <w:color w:val="000000"/>
                <w:sz w:val="20"/>
                <w:szCs w:val="20"/>
              </w:rPr>
            </w:pPr>
            <w:r w:rsidRPr="00FD4158">
              <w:rPr>
                <w:rFonts w:asciiTheme="majorBidi" w:hAnsiTheme="majorBidi" w:cstheme="majorBidi"/>
                <w:color w:val="000000"/>
                <w:sz w:val="20"/>
                <w:szCs w:val="20"/>
              </w:rPr>
              <w:t>1,125</w:t>
            </w:r>
          </w:p>
        </w:tc>
        <w:tc>
          <w:tcPr>
            <w:tcW w:w="957" w:type="dxa"/>
            <w:vAlign w:val="bottom"/>
          </w:tcPr>
          <w:p w:rsidR="00BD4B28" w:rsidRPr="00FD4158" w:rsidRDefault="00BD4B28" w:rsidP="00724D4E">
            <w:pPr>
              <w:jc w:val="center"/>
              <w:rPr>
                <w:rFonts w:asciiTheme="majorBidi" w:hAnsiTheme="majorBidi" w:cstheme="majorBidi"/>
                <w:color w:val="000000"/>
                <w:sz w:val="20"/>
                <w:szCs w:val="20"/>
              </w:rPr>
            </w:pPr>
            <w:r w:rsidRPr="00FD4158">
              <w:rPr>
                <w:rFonts w:asciiTheme="majorBidi" w:hAnsiTheme="majorBidi" w:cstheme="majorBidi"/>
                <w:color w:val="000000"/>
                <w:sz w:val="20"/>
                <w:szCs w:val="20"/>
              </w:rPr>
              <w:t>762</w:t>
            </w:r>
          </w:p>
        </w:tc>
        <w:tc>
          <w:tcPr>
            <w:tcW w:w="957" w:type="dxa"/>
            <w:vAlign w:val="bottom"/>
          </w:tcPr>
          <w:p w:rsidR="00BD4B28" w:rsidRPr="00FD4158" w:rsidRDefault="00BD4B28" w:rsidP="00BD4B28">
            <w:pPr>
              <w:jc w:val="center"/>
              <w:rPr>
                <w:rFonts w:asciiTheme="majorBidi" w:hAnsiTheme="majorBidi" w:cstheme="majorBidi"/>
                <w:color w:val="000000"/>
                <w:sz w:val="20"/>
                <w:szCs w:val="20"/>
              </w:rPr>
            </w:pPr>
            <w:r w:rsidRPr="00FD4158">
              <w:rPr>
                <w:rFonts w:asciiTheme="majorBidi" w:hAnsiTheme="majorBidi" w:cstheme="majorBidi"/>
                <w:color w:val="000000"/>
                <w:sz w:val="20"/>
                <w:szCs w:val="20"/>
              </w:rPr>
              <w:t>567</w:t>
            </w:r>
          </w:p>
        </w:tc>
        <w:tc>
          <w:tcPr>
            <w:tcW w:w="958" w:type="dxa"/>
            <w:vAlign w:val="bottom"/>
          </w:tcPr>
          <w:p w:rsidR="00BD4B28" w:rsidRPr="00FD4158" w:rsidRDefault="00BD4B28" w:rsidP="00BD4B28">
            <w:pPr>
              <w:jc w:val="center"/>
              <w:rPr>
                <w:rFonts w:asciiTheme="majorBidi" w:hAnsiTheme="majorBidi" w:cstheme="majorBidi"/>
                <w:color w:val="000000"/>
                <w:sz w:val="20"/>
                <w:szCs w:val="20"/>
              </w:rPr>
            </w:pPr>
            <w:r w:rsidRPr="00FD4158">
              <w:rPr>
                <w:rFonts w:asciiTheme="majorBidi" w:hAnsiTheme="majorBidi" w:cstheme="majorBidi"/>
                <w:color w:val="000000"/>
                <w:sz w:val="20"/>
                <w:szCs w:val="20"/>
              </w:rPr>
              <w:t>445</w:t>
            </w:r>
          </w:p>
        </w:tc>
      </w:tr>
      <w:tr w:rsidR="00BD4B28" w:rsidRPr="00FD4158" w:rsidTr="00BD4B28">
        <w:tc>
          <w:tcPr>
            <w:tcW w:w="848" w:type="dxa"/>
          </w:tcPr>
          <w:p w:rsidR="00BD4B28" w:rsidRPr="00FD4158" w:rsidRDefault="00BD4B28" w:rsidP="00B3353D">
            <w:pPr>
              <w:jc w:val="center"/>
              <w:rPr>
                <w:rFonts w:asciiTheme="majorBidi" w:hAnsiTheme="majorBidi" w:cstheme="majorBidi"/>
                <w:b/>
                <w:bCs/>
                <w:iCs/>
                <w:color w:val="000000"/>
                <w:sz w:val="20"/>
                <w:szCs w:val="20"/>
                <w:lang w:val="en-US"/>
              </w:rPr>
            </w:pPr>
            <w:r w:rsidRPr="00FD4158">
              <w:rPr>
                <w:rFonts w:asciiTheme="majorBidi" w:hAnsiTheme="majorBidi" w:cstheme="majorBidi"/>
                <w:b/>
                <w:bCs/>
                <w:iCs/>
                <w:color w:val="000000"/>
                <w:sz w:val="20"/>
                <w:szCs w:val="20"/>
                <w:lang w:val="en-US"/>
              </w:rPr>
              <w:t>Apr.</w:t>
            </w:r>
          </w:p>
        </w:tc>
        <w:tc>
          <w:tcPr>
            <w:tcW w:w="957" w:type="dxa"/>
            <w:vAlign w:val="bottom"/>
          </w:tcPr>
          <w:p w:rsidR="00BD4B28" w:rsidRPr="00FD4158" w:rsidRDefault="00BD4B28" w:rsidP="00BD4B28">
            <w:pPr>
              <w:jc w:val="center"/>
              <w:rPr>
                <w:rFonts w:asciiTheme="majorBidi" w:hAnsiTheme="majorBidi" w:cstheme="majorBidi"/>
                <w:color w:val="000000"/>
                <w:sz w:val="20"/>
                <w:szCs w:val="20"/>
              </w:rPr>
            </w:pPr>
            <w:r w:rsidRPr="00FD4158">
              <w:rPr>
                <w:rFonts w:asciiTheme="majorBidi" w:hAnsiTheme="majorBidi" w:cstheme="majorBidi"/>
                <w:color w:val="000000"/>
                <w:sz w:val="20"/>
                <w:szCs w:val="20"/>
              </w:rPr>
              <w:t>575</w:t>
            </w:r>
          </w:p>
        </w:tc>
        <w:tc>
          <w:tcPr>
            <w:tcW w:w="957" w:type="dxa"/>
            <w:vAlign w:val="bottom"/>
          </w:tcPr>
          <w:p w:rsidR="00BD4B28" w:rsidRPr="00FD4158" w:rsidRDefault="00BD4B28" w:rsidP="00BD4B28">
            <w:pPr>
              <w:jc w:val="center"/>
              <w:rPr>
                <w:rFonts w:asciiTheme="majorBidi" w:hAnsiTheme="majorBidi" w:cstheme="majorBidi"/>
                <w:color w:val="000000"/>
                <w:sz w:val="20"/>
                <w:szCs w:val="20"/>
              </w:rPr>
            </w:pPr>
            <w:r w:rsidRPr="00FD4158">
              <w:rPr>
                <w:rFonts w:asciiTheme="majorBidi" w:hAnsiTheme="majorBidi" w:cstheme="majorBidi"/>
                <w:color w:val="000000"/>
                <w:sz w:val="20"/>
                <w:szCs w:val="20"/>
              </w:rPr>
              <w:t>699</w:t>
            </w:r>
          </w:p>
        </w:tc>
        <w:tc>
          <w:tcPr>
            <w:tcW w:w="957" w:type="dxa"/>
            <w:vAlign w:val="bottom"/>
          </w:tcPr>
          <w:p w:rsidR="00BD4B28" w:rsidRPr="00FD4158" w:rsidRDefault="00BD4B28" w:rsidP="00BD4B28">
            <w:pPr>
              <w:jc w:val="center"/>
              <w:rPr>
                <w:rFonts w:asciiTheme="majorBidi" w:hAnsiTheme="majorBidi" w:cstheme="majorBidi"/>
                <w:color w:val="000000"/>
                <w:sz w:val="20"/>
                <w:szCs w:val="20"/>
              </w:rPr>
            </w:pPr>
            <w:r w:rsidRPr="00FD4158">
              <w:rPr>
                <w:rFonts w:asciiTheme="majorBidi" w:hAnsiTheme="majorBidi" w:cstheme="majorBidi"/>
                <w:color w:val="000000"/>
                <w:sz w:val="20"/>
                <w:szCs w:val="20"/>
              </w:rPr>
              <w:t>4</w:t>
            </w:r>
          </w:p>
        </w:tc>
        <w:tc>
          <w:tcPr>
            <w:tcW w:w="957" w:type="dxa"/>
            <w:vAlign w:val="bottom"/>
          </w:tcPr>
          <w:p w:rsidR="00BD4B28" w:rsidRPr="00FD4158" w:rsidRDefault="00BD4B28" w:rsidP="00BD4B28">
            <w:pPr>
              <w:jc w:val="center"/>
              <w:rPr>
                <w:rFonts w:asciiTheme="majorBidi" w:hAnsiTheme="majorBidi" w:cstheme="majorBidi"/>
                <w:color w:val="000000"/>
                <w:sz w:val="20"/>
                <w:szCs w:val="20"/>
              </w:rPr>
            </w:pPr>
            <w:r w:rsidRPr="00FD4158">
              <w:rPr>
                <w:rFonts w:asciiTheme="majorBidi" w:hAnsiTheme="majorBidi" w:cstheme="majorBidi"/>
                <w:color w:val="000000"/>
                <w:sz w:val="20"/>
                <w:szCs w:val="20"/>
              </w:rPr>
              <w:t>905</w:t>
            </w:r>
          </w:p>
        </w:tc>
        <w:tc>
          <w:tcPr>
            <w:tcW w:w="957" w:type="dxa"/>
            <w:vAlign w:val="bottom"/>
          </w:tcPr>
          <w:p w:rsidR="00BD4B28" w:rsidRPr="00FD4158" w:rsidRDefault="00BD4B28" w:rsidP="00BD4B28">
            <w:pPr>
              <w:jc w:val="center"/>
              <w:rPr>
                <w:rFonts w:asciiTheme="majorBidi" w:hAnsiTheme="majorBidi" w:cstheme="majorBidi"/>
                <w:color w:val="000000"/>
                <w:sz w:val="20"/>
                <w:szCs w:val="20"/>
              </w:rPr>
            </w:pPr>
            <w:r w:rsidRPr="00FD4158">
              <w:rPr>
                <w:rFonts w:asciiTheme="majorBidi" w:hAnsiTheme="majorBidi" w:cstheme="majorBidi"/>
                <w:color w:val="000000"/>
                <w:sz w:val="20"/>
                <w:szCs w:val="20"/>
              </w:rPr>
              <w:t>1,125</w:t>
            </w:r>
          </w:p>
        </w:tc>
        <w:tc>
          <w:tcPr>
            <w:tcW w:w="957" w:type="dxa"/>
            <w:vAlign w:val="bottom"/>
          </w:tcPr>
          <w:p w:rsidR="00BD4B28" w:rsidRPr="00FD4158" w:rsidRDefault="00BD4B28" w:rsidP="00724D4E">
            <w:pPr>
              <w:jc w:val="center"/>
              <w:rPr>
                <w:rFonts w:asciiTheme="majorBidi" w:hAnsiTheme="majorBidi" w:cstheme="majorBidi"/>
                <w:color w:val="000000"/>
                <w:sz w:val="20"/>
                <w:szCs w:val="20"/>
              </w:rPr>
            </w:pPr>
            <w:r w:rsidRPr="00FD4158">
              <w:rPr>
                <w:rFonts w:asciiTheme="majorBidi" w:hAnsiTheme="majorBidi" w:cstheme="majorBidi"/>
                <w:color w:val="000000"/>
                <w:sz w:val="20"/>
                <w:szCs w:val="20"/>
              </w:rPr>
              <w:t>329</w:t>
            </w:r>
          </w:p>
        </w:tc>
        <w:tc>
          <w:tcPr>
            <w:tcW w:w="957" w:type="dxa"/>
            <w:vAlign w:val="bottom"/>
          </w:tcPr>
          <w:p w:rsidR="00BD4B28" w:rsidRPr="00FD4158" w:rsidRDefault="00BD4B28" w:rsidP="00BD4B28">
            <w:pPr>
              <w:jc w:val="center"/>
              <w:rPr>
                <w:rFonts w:asciiTheme="majorBidi" w:hAnsiTheme="majorBidi" w:cstheme="majorBidi"/>
                <w:color w:val="000000"/>
                <w:sz w:val="20"/>
                <w:szCs w:val="20"/>
              </w:rPr>
            </w:pPr>
            <w:r w:rsidRPr="00FD4158">
              <w:rPr>
                <w:rFonts w:asciiTheme="majorBidi" w:hAnsiTheme="majorBidi" w:cstheme="majorBidi"/>
                <w:color w:val="000000"/>
                <w:sz w:val="20"/>
                <w:szCs w:val="20"/>
              </w:rPr>
              <w:t>567</w:t>
            </w:r>
          </w:p>
        </w:tc>
        <w:tc>
          <w:tcPr>
            <w:tcW w:w="958" w:type="dxa"/>
            <w:vAlign w:val="bottom"/>
          </w:tcPr>
          <w:p w:rsidR="00BD4B28" w:rsidRPr="00FD4158" w:rsidRDefault="00BD4B28" w:rsidP="00BD4B28">
            <w:pPr>
              <w:jc w:val="center"/>
              <w:rPr>
                <w:rFonts w:asciiTheme="majorBidi" w:hAnsiTheme="majorBidi" w:cstheme="majorBidi"/>
                <w:color w:val="000000"/>
                <w:sz w:val="20"/>
                <w:szCs w:val="20"/>
              </w:rPr>
            </w:pPr>
            <w:r w:rsidRPr="00FD4158">
              <w:rPr>
                <w:rFonts w:asciiTheme="majorBidi" w:hAnsiTheme="majorBidi" w:cstheme="majorBidi"/>
                <w:color w:val="000000"/>
                <w:sz w:val="20"/>
                <w:szCs w:val="20"/>
              </w:rPr>
              <w:t>124</w:t>
            </w:r>
          </w:p>
        </w:tc>
      </w:tr>
      <w:tr w:rsidR="00BD4B28" w:rsidRPr="00FD4158" w:rsidTr="00BD4B28">
        <w:tc>
          <w:tcPr>
            <w:tcW w:w="848" w:type="dxa"/>
          </w:tcPr>
          <w:p w:rsidR="00BD4B28" w:rsidRPr="00FD4158" w:rsidRDefault="00BD4B28" w:rsidP="00B3353D">
            <w:pPr>
              <w:jc w:val="center"/>
              <w:rPr>
                <w:rFonts w:asciiTheme="majorBidi" w:hAnsiTheme="majorBidi" w:cstheme="majorBidi"/>
                <w:b/>
                <w:bCs/>
                <w:iCs/>
                <w:color w:val="000000"/>
                <w:sz w:val="20"/>
                <w:szCs w:val="20"/>
                <w:lang w:val="en-US"/>
              </w:rPr>
            </w:pPr>
            <w:r w:rsidRPr="00FD4158">
              <w:rPr>
                <w:rFonts w:asciiTheme="majorBidi" w:hAnsiTheme="majorBidi" w:cstheme="majorBidi"/>
                <w:b/>
                <w:bCs/>
                <w:iCs/>
                <w:color w:val="000000"/>
                <w:sz w:val="20"/>
                <w:szCs w:val="20"/>
                <w:lang w:val="en-US"/>
              </w:rPr>
              <w:t>May</w:t>
            </w:r>
          </w:p>
        </w:tc>
        <w:tc>
          <w:tcPr>
            <w:tcW w:w="957" w:type="dxa"/>
            <w:vAlign w:val="bottom"/>
          </w:tcPr>
          <w:p w:rsidR="00BD4B28" w:rsidRPr="00FD4158" w:rsidRDefault="00BD4B28" w:rsidP="00BD4B28">
            <w:pPr>
              <w:jc w:val="center"/>
              <w:rPr>
                <w:rFonts w:asciiTheme="majorBidi" w:hAnsiTheme="majorBidi" w:cstheme="majorBidi"/>
                <w:color w:val="000000"/>
                <w:sz w:val="20"/>
                <w:szCs w:val="20"/>
              </w:rPr>
            </w:pPr>
            <w:r w:rsidRPr="00FD4158">
              <w:rPr>
                <w:rFonts w:asciiTheme="majorBidi" w:hAnsiTheme="majorBidi" w:cstheme="majorBidi"/>
                <w:color w:val="000000"/>
                <w:sz w:val="20"/>
                <w:szCs w:val="20"/>
              </w:rPr>
              <w:t>867</w:t>
            </w:r>
          </w:p>
        </w:tc>
        <w:tc>
          <w:tcPr>
            <w:tcW w:w="957" w:type="dxa"/>
            <w:vAlign w:val="bottom"/>
          </w:tcPr>
          <w:p w:rsidR="00BD4B28" w:rsidRPr="00FD4158" w:rsidRDefault="00BD4B28" w:rsidP="00BD4B28">
            <w:pPr>
              <w:jc w:val="center"/>
              <w:rPr>
                <w:rFonts w:asciiTheme="majorBidi" w:hAnsiTheme="majorBidi" w:cstheme="majorBidi"/>
                <w:color w:val="000000"/>
                <w:sz w:val="20"/>
                <w:szCs w:val="20"/>
              </w:rPr>
            </w:pPr>
            <w:r w:rsidRPr="00FD4158">
              <w:rPr>
                <w:rFonts w:asciiTheme="majorBidi" w:hAnsiTheme="majorBidi" w:cstheme="majorBidi"/>
                <w:color w:val="000000"/>
                <w:sz w:val="20"/>
                <w:szCs w:val="20"/>
              </w:rPr>
              <w:t>699</w:t>
            </w:r>
          </w:p>
        </w:tc>
        <w:tc>
          <w:tcPr>
            <w:tcW w:w="957" w:type="dxa"/>
            <w:vAlign w:val="bottom"/>
          </w:tcPr>
          <w:p w:rsidR="00BD4B28" w:rsidRPr="00FD4158" w:rsidRDefault="00BD4B28" w:rsidP="00BD4B28">
            <w:pPr>
              <w:jc w:val="center"/>
              <w:rPr>
                <w:rFonts w:asciiTheme="majorBidi" w:hAnsiTheme="majorBidi" w:cstheme="majorBidi"/>
                <w:color w:val="000000"/>
                <w:sz w:val="20"/>
                <w:szCs w:val="20"/>
              </w:rPr>
            </w:pPr>
            <w:r w:rsidRPr="00FD4158">
              <w:rPr>
                <w:rFonts w:asciiTheme="majorBidi" w:hAnsiTheme="majorBidi" w:cstheme="majorBidi"/>
                <w:color w:val="000000"/>
                <w:sz w:val="20"/>
                <w:szCs w:val="20"/>
              </w:rPr>
              <w:t>4</w:t>
            </w:r>
          </w:p>
        </w:tc>
        <w:tc>
          <w:tcPr>
            <w:tcW w:w="957" w:type="dxa"/>
            <w:vAlign w:val="bottom"/>
          </w:tcPr>
          <w:p w:rsidR="00BD4B28" w:rsidRPr="00FD4158" w:rsidRDefault="00BD4B28" w:rsidP="00BD4B28">
            <w:pPr>
              <w:jc w:val="center"/>
              <w:rPr>
                <w:rFonts w:asciiTheme="majorBidi" w:hAnsiTheme="majorBidi" w:cstheme="majorBidi"/>
                <w:color w:val="000000"/>
                <w:sz w:val="20"/>
                <w:szCs w:val="20"/>
              </w:rPr>
            </w:pPr>
            <w:r w:rsidRPr="00FD4158">
              <w:rPr>
                <w:rFonts w:asciiTheme="majorBidi" w:hAnsiTheme="majorBidi" w:cstheme="majorBidi"/>
                <w:color w:val="000000"/>
                <w:sz w:val="20"/>
                <w:szCs w:val="20"/>
              </w:rPr>
              <w:t>701</w:t>
            </w:r>
          </w:p>
        </w:tc>
        <w:tc>
          <w:tcPr>
            <w:tcW w:w="957" w:type="dxa"/>
            <w:vAlign w:val="bottom"/>
          </w:tcPr>
          <w:p w:rsidR="00BD4B28" w:rsidRPr="00FD4158" w:rsidRDefault="00BD4B28" w:rsidP="00BD4B28">
            <w:pPr>
              <w:jc w:val="center"/>
              <w:rPr>
                <w:rFonts w:asciiTheme="majorBidi" w:hAnsiTheme="majorBidi" w:cstheme="majorBidi"/>
                <w:color w:val="000000"/>
                <w:sz w:val="20"/>
                <w:szCs w:val="20"/>
              </w:rPr>
            </w:pPr>
            <w:r w:rsidRPr="00FD4158">
              <w:rPr>
                <w:rFonts w:asciiTheme="majorBidi" w:hAnsiTheme="majorBidi" w:cstheme="majorBidi"/>
                <w:color w:val="000000"/>
                <w:sz w:val="20"/>
                <w:szCs w:val="20"/>
              </w:rPr>
              <w:t>1,125</w:t>
            </w:r>
          </w:p>
        </w:tc>
        <w:tc>
          <w:tcPr>
            <w:tcW w:w="957" w:type="dxa"/>
            <w:vAlign w:val="bottom"/>
          </w:tcPr>
          <w:p w:rsidR="00BD4B28" w:rsidRPr="00FD4158" w:rsidRDefault="00BD4B28" w:rsidP="00724D4E">
            <w:pPr>
              <w:jc w:val="center"/>
              <w:rPr>
                <w:rFonts w:asciiTheme="majorBidi" w:hAnsiTheme="majorBidi" w:cstheme="majorBidi"/>
                <w:color w:val="000000"/>
                <w:sz w:val="20"/>
                <w:szCs w:val="20"/>
              </w:rPr>
            </w:pPr>
            <w:r w:rsidRPr="00FD4158">
              <w:rPr>
                <w:rFonts w:asciiTheme="majorBidi" w:hAnsiTheme="majorBidi" w:cstheme="majorBidi"/>
                <w:color w:val="000000"/>
                <w:sz w:val="20"/>
                <w:szCs w:val="20"/>
              </w:rPr>
              <w:t>110</w:t>
            </w:r>
          </w:p>
        </w:tc>
        <w:tc>
          <w:tcPr>
            <w:tcW w:w="957" w:type="dxa"/>
            <w:vAlign w:val="bottom"/>
          </w:tcPr>
          <w:p w:rsidR="00BD4B28" w:rsidRPr="00FD4158" w:rsidRDefault="00BD4B28" w:rsidP="00BD4B28">
            <w:pPr>
              <w:jc w:val="center"/>
              <w:rPr>
                <w:rFonts w:asciiTheme="majorBidi" w:hAnsiTheme="majorBidi" w:cstheme="majorBidi"/>
                <w:color w:val="000000"/>
                <w:sz w:val="20"/>
                <w:szCs w:val="20"/>
              </w:rPr>
            </w:pPr>
            <w:r w:rsidRPr="00FD4158">
              <w:rPr>
                <w:rFonts w:asciiTheme="majorBidi" w:hAnsiTheme="majorBidi" w:cstheme="majorBidi"/>
                <w:color w:val="000000"/>
                <w:sz w:val="20"/>
                <w:szCs w:val="20"/>
              </w:rPr>
              <w:t>567</w:t>
            </w:r>
          </w:p>
        </w:tc>
        <w:tc>
          <w:tcPr>
            <w:tcW w:w="958" w:type="dxa"/>
            <w:vAlign w:val="bottom"/>
          </w:tcPr>
          <w:p w:rsidR="00BD4B28" w:rsidRPr="00FD4158" w:rsidRDefault="00BD4B28" w:rsidP="00BD4B28">
            <w:pPr>
              <w:jc w:val="center"/>
              <w:rPr>
                <w:rFonts w:asciiTheme="majorBidi" w:hAnsiTheme="majorBidi" w:cstheme="majorBidi"/>
                <w:color w:val="000000"/>
                <w:sz w:val="20"/>
                <w:szCs w:val="20"/>
              </w:rPr>
            </w:pPr>
            <w:r w:rsidRPr="00FD4158">
              <w:rPr>
                <w:rFonts w:asciiTheme="majorBidi" w:hAnsiTheme="majorBidi" w:cstheme="majorBidi"/>
                <w:color w:val="000000"/>
                <w:sz w:val="20"/>
                <w:szCs w:val="20"/>
              </w:rPr>
              <w:t>167</w:t>
            </w:r>
          </w:p>
        </w:tc>
      </w:tr>
      <w:tr w:rsidR="00BD4B28" w:rsidRPr="00FD4158" w:rsidTr="00BD4B28">
        <w:tc>
          <w:tcPr>
            <w:tcW w:w="848" w:type="dxa"/>
          </w:tcPr>
          <w:p w:rsidR="00BD4B28" w:rsidRPr="00FD4158" w:rsidRDefault="00BD4B28" w:rsidP="00B3353D">
            <w:pPr>
              <w:jc w:val="center"/>
              <w:rPr>
                <w:rFonts w:asciiTheme="majorBidi" w:hAnsiTheme="majorBidi" w:cstheme="majorBidi"/>
                <w:b/>
                <w:bCs/>
                <w:iCs/>
                <w:color w:val="000000"/>
                <w:sz w:val="20"/>
                <w:szCs w:val="20"/>
                <w:lang w:val="en-US"/>
              </w:rPr>
            </w:pPr>
            <w:r w:rsidRPr="00FD4158">
              <w:rPr>
                <w:rFonts w:asciiTheme="majorBidi" w:hAnsiTheme="majorBidi" w:cstheme="majorBidi"/>
                <w:b/>
                <w:bCs/>
                <w:iCs/>
                <w:color w:val="000000"/>
                <w:sz w:val="20"/>
                <w:szCs w:val="20"/>
                <w:lang w:val="en-US"/>
              </w:rPr>
              <w:t>Jun.</w:t>
            </w:r>
          </w:p>
        </w:tc>
        <w:tc>
          <w:tcPr>
            <w:tcW w:w="957" w:type="dxa"/>
            <w:vAlign w:val="bottom"/>
          </w:tcPr>
          <w:p w:rsidR="00BD4B28" w:rsidRPr="00FD4158" w:rsidRDefault="00BD4B28" w:rsidP="00BD4B28">
            <w:pPr>
              <w:jc w:val="center"/>
              <w:rPr>
                <w:rFonts w:asciiTheme="majorBidi" w:hAnsiTheme="majorBidi" w:cstheme="majorBidi"/>
                <w:color w:val="000000"/>
                <w:sz w:val="20"/>
                <w:szCs w:val="20"/>
              </w:rPr>
            </w:pPr>
            <w:r w:rsidRPr="00FD4158">
              <w:rPr>
                <w:rFonts w:asciiTheme="majorBidi" w:hAnsiTheme="majorBidi" w:cstheme="majorBidi"/>
                <w:color w:val="000000"/>
                <w:sz w:val="20"/>
                <w:szCs w:val="20"/>
              </w:rPr>
              <w:t>811</w:t>
            </w:r>
          </w:p>
        </w:tc>
        <w:tc>
          <w:tcPr>
            <w:tcW w:w="957" w:type="dxa"/>
            <w:vAlign w:val="bottom"/>
          </w:tcPr>
          <w:p w:rsidR="00BD4B28" w:rsidRPr="00FD4158" w:rsidRDefault="00BD4B28" w:rsidP="00BD4B28">
            <w:pPr>
              <w:jc w:val="center"/>
              <w:rPr>
                <w:rFonts w:asciiTheme="majorBidi" w:hAnsiTheme="majorBidi" w:cstheme="majorBidi"/>
                <w:color w:val="000000"/>
                <w:sz w:val="20"/>
                <w:szCs w:val="20"/>
              </w:rPr>
            </w:pPr>
            <w:r w:rsidRPr="00FD4158">
              <w:rPr>
                <w:rFonts w:asciiTheme="majorBidi" w:hAnsiTheme="majorBidi" w:cstheme="majorBidi"/>
                <w:color w:val="000000"/>
                <w:sz w:val="20"/>
                <w:szCs w:val="20"/>
              </w:rPr>
              <w:t>699</w:t>
            </w:r>
          </w:p>
        </w:tc>
        <w:tc>
          <w:tcPr>
            <w:tcW w:w="957" w:type="dxa"/>
            <w:vAlign w:val="bottom"/>
          </w:tcPr>
          <w:p w:rsidR="00BD4B28" w:rsidRPr="00FD4158" w:rsidRDefault="00BD4B28" w:rsidP="00BD4B28">
            <w:pPr>
              <w:jc w:val="center"/>
              <w:rPr>
                <w:rFonts w:asciiTheme="majorBidi" w:hAnsiTheme="majorBidi" w:cstheme="majorBidi"/>
                <w:color w:val="000000"/>
                <w:sz w:val="20"/>
                <w:szCs w:val="20"/>
              </w:rPr>
            </w:pPr>
            <w:r w:rsidRPr="00FD4158">
              <w:rPr>
                <w:rFonts w:asciiTheme="majorBidi" w:hAnsiTheme="majorBidi" w:cstheme="majorBidi"/>
                <w:color w:val="000000"/>
                <w:sz w:val="20"/>
                <w:szCs w:val="20"/>
              </w:rPr>
              <w:t>4</w:t>
            </w:r>
          </w:p>
        </w:tc>
        <w:tc>
          <w:tcPr>
            <w:tcW w:w="957" w:type="dxa"/>
            <w:vAlign w:val="bottom"/>
          </w:tcPr>
          <w:p w:rsidR="00BD4B28" w:rsidRPr="00FD4158" w:rsidRDefault="00BD4B28" w:rsidP="00BD4B28">
            <w:pPr>
              <w:jc w:val="center"/>
              <w:rPr>
                <w:rFonts w:asciiTheme="majorBidi" w:hAnsiTheme="majorBidi" w:cstheme="majorBidi"/>
                <w:color w:val="000000"/>
                <w:sz w:val="20"/>
                <w:szCs w:val="20"/>
              </w:rPr>
            </w:pPr>
            <w:r w:rsidRPr="00FD4158">
              <w:rPr>
                <w:rFonts w:asciiTheme="majorBidi" w:hAnsiTheme="majorBidi" w:cstheme="majorBidi"/>
                <w:color w:val="000000"/>
                <w:sz w:val="20"/>
                <w:szCs w:val="20"/>
              </w:rPr>
              <w:t>992</w:t>
            </w:r>
          </w:p>
        </w:tc>
        <w:tc>
          <w:tcPr>
            <w:tcW w:w="957" w:type="dxa"/>
            <w:vAlign w:val="bottom"/>
          </w:tcPr>
          <w:p w:rsidR="00BD4B28" w:rsidRPr="00FD4158" w:rsidRDefault="00BD4B28" w:rsidP="00BD4B28">
            <w:pPr>
              <w:jc w:val="center"/>
              <w:rPr>
                <w:rFonts w:asciiTheme="majorBidi" w:hAnsiTheme="majorBidi" w:cstheme="majorBidi"/>
                <w:color w:val="000000"/>
                <w:sz w:val="20"/>
                <w:szCs w:val="20"/>
              </w:rPr>
            </w:pPr>
            <w:r w:rsidRPr="00FD4158">
              <w:rPr>
                <w:rFonts w:asciiTheme="majorBidi" w:hAnsiTheme="majorBidi" w:cstheme="majorBidi"/>
                <w:color w:val="000000"/>
                <w:sz w:val="20"/>
                <w:szCs w:val="20"/>
              </w:rPr>
              <w:t>1,125</w:t>
            </w:r>
          </w:p>
        </w:tc>
        <w:tc>
          <w:tcPr>
            <w:tcW w:w="957" w:type="dxa"/>
            <w:vAlign w:val="bottom"/>
          </w:tcPr>
          <w:p w:rsidR="00BD4B28" w:rsidRPr="00FD4158" w:rsidRDefault="00BD4B28" w:rsidP="00724D4E">
            <w:pPr>
              <w:jc w:val="center"/>
              <w:rPr>
                <w:rFonts w:asciiTheme="majorBidi" w:hAnsiTheme="majorBidi" w:cstheme="majorBidi"/>
                <w:color w:val="000000"/>
                <w:sz w:val="20"/>
                <w:szCs w:val="20"/>
              </w:rPr>
            </w:pPr>
            <w:r w:rsidRPr="00FD4158">
              <w:rPr>
                <w:rFonts w:asciiTheme="majorBidi" w:hAnsiTheme="majorBidi" w:cstheme="majorBidi"/>
                <w:color w:val="000000"/>
                <w:sz w:val="20"/>
                <w:szCs w:val="20"/>
              </w:rPr>
              <w:t>882</w:t>
            </w:r>
          </w:p>
        </w:tc>
        <w:tc>
          <w:tcPr>
            <w:tcW w:w="957" w:type="dxa"/>
            <w:vAlign w:val="bottom"/>
          </w:tcPr>
          <w:p w:rsidR="00BD4B28" w:rsidRPr="00FD4158" w:rsidRDefault="00BD4B28" w:rsidP="00BD4B28">
            <w:pPr>
              <w:jc w:val="center"/>
              <w:rPr>
                <w:rFonts w:asciiTheme="majorBidi" w:hAnsiTheme="majorBidi" w:cstheme="majorBidi"/>
                <w:color w:val="000000"/>
                <w:sz w:val="20"/>
                <w:szCs w:val="20"/>
              </w:rPr>
            </w:pPr>
            <w:r w:rsidRPr="00FD4158">
              <w:rPr>
                <w:rFonts w:asciiTheme="majorBidi" w:hAnsiTheme="majorBidi" w:cstheme="majorBidi"/>
                <w:color w:val="000000"/>
                <w:sz w:val="20"/>
                <w:szCs w:val="20"/>
              </w:rPr>
              <w:t>617</w:t>
            </w:r>
          </w:p>
        </w:tc>
        <w:tc>
          <w:tcPr>
            <w:tcW w:w="958" w:type="dxa"/>
            <w:vAlign w:val="bottom"/>
          </w:tcPr>
          <w:p w:rsidR="00BD4B28" w:rsidRPr="00FD4158" w:rsidRDefault="00BD4B28" w:rsidP="00BD4B28">
            <w:pPr>
              <w:jc w:val="center"/>
              <w:rPr>
                <w:rFonts w:asciiTheme="majorBidi" w:hAnsiTheme="majorBidi" w:cstheme="majorBidi"/>
                <w:color w:val="000000"/>
                <w:sz w:val="20"/>
                <w:szCs w:val="20"/>
              </w:rPr>
            </w:pPr>
            <w:r w:rsidRPr="00FD4158">
              <w:rPr>
                <w:rFonts w:asciiTheme="majorBidi" w:hAnsiTheme="majorBidi" w:cstheme="majorBidi"/>
                <w:color w:val="000000"/>
                <w:sz w:val="20"/>
                <w:szCs w:val="20"/>
              </w:rPr>
              <w:t>7</w:t>
            </w:r>
          </w:p>
        </w:tc>
      </w:tr>
      <w:tr w:rsidR="00BD4B28" w:rsidRPr="00FD4158" w:rsidTr="00BD4B28">
        <w:tc>
          <w:tcPr>
            <w:tcW w:w="848" w:type="dxa"/>
          </w:tcPr>
          <w:p w:rsidR="00BD4B28" w:rsidRPr="00FD4158" w:rsidRDefault="00BD4B28" w:rsidP="00B3353D">
            <w:pPr>
              <w:jc w:val="center"/>
              <w:rPr>
                <w:rFonts w:asciiTheme="majorBidi" w:hAnsiTheme="majorBidi" w:cstheme="majorBidi"/>
                <w:b/>
                <w:bCs/>
                <w:iCs/>
                <w:color w:val="000000"/>
                <w:sz w:val="20"/>
                <w:szCs w:val="20"/>
                <w:lang w:val="en-US"/>
              </w:rPr>
            </w:pPr>
            <w:r w:rsidRPr="00FD4158">
              <w:rPr>
                <w:rFonts w:asciiTheme="majorBidi" w:hAnsiTheme="majorBidi" w:cstheme="majorBidi"/>
                <w:b/>
                <w:bCs/>
                <w:iCs/>
                <w:color w:val="000000"/>
                <w:sz w:val="20"/>
                <w:szCs w:val="20"/>
                <w:lang w:val="en-US"/>
              </w:rPr>
              <w:t>Jul.</w:t>
            </w:r>
          </w:p>
        </w:tc>
        <w:tc>
          <w:tcPr>
            <w:tcW w:w="957" w:type="dxa"/>
            <w:vAlign w:val="bottom"/>
          </w:tcPr>
          <w:p w:rsidR="00BD4B28" w:rsidRPr="00FD4158" w:rsidRDefault="00BD4B28" w:rsidP="00BD4B28">
            <w:pPr>
              <w:jc w:val="center"/>
              <w:rPr>
                <w:rFonts w:asciiTheme="majorBidi" w:hAnsiTheme="majorBidi" w:cstheme="majorBidi"/>
                <w:color w:val="000000"/>
                <w:sz w:val="20"/>
                <w:szCs w:val="20"/>
              </w:rPr>
            </w:pPr>
            <w:r w:rsidRPr="00FD4158">
              <w:rPr>
                <w:rFonts w:asciiTheme="majorBidi" w:hAnsiTheme="majorBidi" w:cstheme="majorBidi"/>
                <w:color w:val="000000"/>
                <w:sz w:val="20"/>
                <w:szCs w:val="20"/>
              </w:rPr>
              <w:t>745</w:t>
            </w:r>
          </w:p>
        </w:tc>
        <w:tc>
          <w:tcPr>
            <w:tcW w:w="957" w:type="dxa"/>
            <w:vAlign w:val="bottom"/>
          </w:tcPr>
          <w:p w:rsidR="00BD4B28" w:rsidRPr="00FD4158" w:rsidRDefault="00BD4B28" w:rsidP="00BD4B28">
            <w:pPr>
              <w:jc w:val="center"/>
              <w:rPr>
                <w:rFonts w:asciiTheme="majorBidi" w:hAnsiTheme="majorBidi" w:cstheme="majorBidi"/>
                <w:color w:val="000000"/>
                <w:sz w:val="20"/>
                <w:szCs w:val="20"/>
              </w:rPr>
            </w:pPr>
            <w:r w:rsidRPr="00FD4158">
              <w:rPr>
                <w:rFonts w:asciiTheme="majorBidi" w:hAnsiTheme="majorBidi" w:cstheme="majorBidi"/>
                <w:color w:val="000000"/>
                <w:sz w:val="20"/>
                <w:szCs w:val="20"/>
              </w:rPr>
              <w:t>699</w:t>
            </w:r>
          </w:p>
        </w:tc>
        <w:tc>
          <w:tcPr>
            <w:tcW w:w="957" w:type="dxa"/>
            <w:vAlign w:val="bottom"/>
          </w:tcPr>
          <w:p w:rsidR="00BD4B28" w:rsidRPr="00FD4158" w:rsidRDefault="00BD4B28" w:rsidP="00BD4B28">
            <w:pPr>
              <w:jc w:val="center"/>
              <w:rPr>
                <w:rFonts w:asciiTheme="majorBidi" w:hAnsiTheme="majorBidi" w:cstheme="majorBidi"/>
                <w:color w:val="000000"/>
                <w:sz w:val="20"/>
                <w:szCs w:val="20"/>
              </w:rPr>
            </w:pPr>
            <w:r w:rsidRPr="00FD4158">
              <w:rPr>
                <w:rFonts w:asciiTheme="majorBidi" w:hAnsiTheme="majorBidi" w:cstheme="majorBidi"/>
                <w:color w:val="000000"/>
                <w:sz w:val="20"/>
                <w:szCs w:val="20"/>
              </w:rPr>
              <w:t>4</w:t>
            </w:r>
          </w:p>
        </w:tc>
        <w:tc>
          <w:tcPr>
            <w:tcW w:w="957" w:type="dxa"/>
            <w:vAlign w:val="bottom"/>
          </w:tcPr>
          <w:p w:rsidR="00BD4B28" w:rsidRPr="00FD4158" w:rsidRDefault="00BD4B28" w:rsidP="00BD4B28">
            <w:pPr>
              <w:jc w:val="center"/>
              <w:rPr>
                <w:rFonts w:asciiTheme="majorBidi" w:hAnsiTheme="majorBidi" w:cstheme="majorBidi"/>
                <w:color w:val="000000"/>
                <w:sz w:val="20"/>
                <w:szCs w:val="20"/>
              </w:rPr>
            </w:pPr>
            <w:r w:rsidRPr="00FD4158">
              <w:rPr>
                <w:rFonts w:asciiTheme="majorBidi" w:hAnsiTheme="majorBidi" w:cstheme="majorBidi"/>
                <w:color w:val="000000"/>
                <w:sz w:val="20"/>
                <w:szCs w:val="20"/>
              </w:rPr>
              <w:t>995</w:t>
            </w:r>
          </w:p>
        </w:tc>
        <w:tc>
          <w:tcPr>
            <w:tcW w:w="957" w:type="dxa"/>
            <w:vAlign w:val="bottom"/>
          </w:tcPr>
          <w:p w:rsidR="00BD4B28" w:rsidRPr="00FD4158" w:rsidRDefault="00BD4B28" w:rsidP="00BD4B28">
            <w:pPr>
              <w:jc w:val="center"/>
              <w:rPr>
                <w:rFonts w:asciiTheme="majorBidi" w:hAnsiTheme="majorBidi" w:cstheme="majorBidi"/>
                <w:color w:val="000000"/>
                <w:sz w:val="20"/>
                <w:szCs w:val="20"/>
              </w:rPr>
            </w:pPr>
            <w:r w:rsidRPr="00FD4158">
              <w:rPr>
                <w:rFonts w:asciiTheme="majorBidi" w:hAnsiTheme="majorBidi" w:cstheme="majorBidi"/>
                <w:color w:val="000000"/>
                <w:sz w:val="20"/>
                <w:szCs w:val="20"/>
              </w:rPr>
              <w:t>1,125</w:t>
            </w:r>
          </w:p>
        </w:tc>
        <w:tc>
          <w:tcPr>
            <w:tcW w:w="957" w:type="dxa"/>
            <w:vAlign w:val="bottom"/>
          </w:tcPr>
          <w:p w:rsidR="00BD4B28" w:rsidRPr="00FD4158" w:rsidRDefault="00BD4B28" w:rsidP="00724D4E">
            <w:pPr>
              <w:jc w:val="center"/>
              <w:rPr>
                <w:rFonts w:asciiTheme="majorBidi" w:hAnsiTheme="majorBidi" w:cstheme="majorBidi"/>
                <w:color w:val="000000"/>
                <w:sz w:val="20"/>
                <w:szCs w:val="20"/>
              </w:rPr>
            </w:pPr>
            <w:r w:rsidRPr="00FD4158">
              <w:rPr>
                <w:rFonts w:asciiTheme="majorBidi" w:hAnsiTheme="majorBidi" w:cstheme="majorBidi"/>
                <w:color w:val="000000"/>
                <w:sz w:val="20"/>
                <w:szCs w:val="20"/>
              </w:rPr>
              <w:t>882</w:t>
            </w:r>
          </w:p>
        </w:tc>
        <w:tc>
          <w:tcPr>
            <w:tcW w:w="957" w:type="dxa"/>
            <w:vAlign w:val="bottom"/>
          </w:tcPr>
          <w:p w:rsidR="00BD4B28" w:rsidRPr="00FD4158" w:rsidRDefault="00BD4B28" w:rsidP="00BD4B28">
            <w:pPr>
              <w:jc w:val="center"/>
              <w:rPr>
                <w:rFonts w:asciiTheme="majorBidi" w:hAnsiTheme="majorBidi" w:cstheme="majorBidi"/>
                <w:color w:val="000000"/>
                <w:sz w:val="20"/>
                <w:szCs w:val="20"/>
              </w:rPr>
            </w:pPr>
            <w:r w:rsidRPr="00FD4158">
              <w:rPr>
                <w:rFonts w:asciiTheme="majorBidi" w:hAnsiTheme="majorBidi" w:cstheme="majorBidi"/>
                <w:color w:val="000000"/>
                <w:sz w:val="20"/>
                <w:szCs w:val="20"/>
              </w:rPr>
              <w:t>855</w:t>
            </w:r>
          </w:p>
        </w:tc>
        <w:tc>
          <w:tcPr>
            <w:tcW w:w="958" w:type="dxa"/>
            <w:vAlign w:val="bottom"/>
          </w:tcPr>
          <w:p w:rsidR="00BD4B28" w:rsidRPr="00FD4158" w:rsidRDefault="00BD4B28" w:rsidP="00BD4B28">
            <w:pPr>
              <w:jc w:val="center"/>
              <w:rPr>
                <w:rFonts w:asciiTheme="majorBidi" w:hAnsiTheme="majorBidi" w:cstheme="majorBidi"/>
                <w:color w:val="000000"/>
                <w:sz w:val="20"/>
                <w:szCs w:val="20"/>
              </w:rPr>
            </w:pPr>
            <w:r w:rsidRPr="00FD4158">
              <w:rPr>
                <w:rFonts w:asciiTheme="majorBidi" w:hAnsiTheme="majorBidi" w:cstheme="majorBidi"/>
                <w:color w:val="000000"/>
                <w:sz w:val="20"/>
                <w:szCs w:val="20"/>
              </w:rPr>
              <w:t>9</w:t>
            </w:r>
          </w:p>
        </w:tc>
      </w:tr>
      <w:tr w:rsidR="00BD4B28" w:rsidRPr="00FD4158" w:rsidTr="00BD4B28">
        <w:tc>
          <w:tcPr>
            <w:tcW w:w="848" w:type="dxa"/>
          </w:tcPr>
          <w:p w:rsidR="00BD4B28" w:rsidRPr="00FD4158" w:rsidRDefault="00BD4B28" w:rsidP="00B3353D">
            <w:pPr>
              <w:jc w:val="center"/>
              <w:rPr>
                <w:rFonts w:asciiTheme="majorBidi" w:hAnsiTheme="majorBidi" w:cstheme="majorBidi"/>
                <w:b/>
                <w:bCs/>
                <w:iCs/>
                <w:color w:val="000000"/>
                <w:sz w:val="20"/>
                <w:szCs w:val="20"/>
                <w:lang w:val="en-US"/>
              </w:rPr>
            </w:pPr>
            <w:r w:rsidRPr="00FD4158">
              <w:rPr>
                <w:rFonts w:asciiTheme="majorBidi" w:hAnsiTheme="majorBidi" w:cstheme="majorBidi"/>
                <w:b/>
                <w:bCs/>
                <w:iCs/>
                <w:color w:val="000000"/>
                <w:sz w:val="20"/>
                <w:szCs w:val="20"/>
                <w:lang w:val="en-US"/>
              </w:rPr>
              <w:t>Aug.</w:t>
            </w:r>
          </w:p>
        </w:tc>
        <w:tc>
          <w:tcPr>
            <w:tcW w:w="957" w:type="dxa"/>
            <w:vAlign w:val="bottom"/>
          </w:tcPr>
          <w:p w:rsidR="00BD4B28" w:rsidRPr="00FD4158" w:rsidRDefault="00BD4B28" w:rsidP="00BD4B28">
            <w:pPr>
              <w:jc w:val="center"/>
              <w:rPr>
                <w:rFonts w:asciiTheme="majorBidi" w:hAnsiTheme="majorBidi" w:cstheme="majorBidi"/>
                <w:color w:val="000000"/>
                <w:sz w:val="20"/>
                <w:szCs w:val="20"/>
              </w:rPr>
            </w:pPr>
            <w:r w:rsidRPr="00FD4158">
              <w:rPr>
                <w:rFonts w:asciiTheme="majorBidi" w:hAnsiTheme="majorBidi" w:cstheme="majorBidi"/>
                <w:color w:val="000000"/>
                <w:sz w:val="20"/>
                <w:szCs w:val="20"/>
              </w:rPr>
              <w:t>758</w:t>
            </w:r>
          </w:p>
        </w:tc>
        <w:tc>
          <w:tcPr>
            <w:tcW w:w="957" w:type="dxa"/>
            <w:vAlign w:val="bottom"/>
          </w:tcPr>
          <w:p w:rsidR="00BD4B28" w:rsidRPr="00FD4158" w:rsidRDefault="00BD4B28" w:rsidP="00BD4B28">
            <w:pPr>
              <w:jc w:val="center"/>
              <w:rPr>
                <w:rFonts w:asciiTheme="majorBidi" w:hAnsiTheme="majorBidi" w:cstheme="majorBidi"/>
                <w:color w:val="000000"/>
                <w:sz w:val="20"/>
                <w:szCs w:val="20"/>
              </w:rPr>
            </w:pPr>
            <w:r w:rsidRPr="00FD4158">
              <w:rPr>
                <w:rFonts w:asciiTheme="majorBidi" w:hAnsiTheme="majorBidi" w:cstheme="majorBidi"/>
                <w:color w:val="000000"/>
                <w:sz w:val="20"/>
                <w:szCs w:val="20"/>
              </w:rPr>
              <w:t>699</w:t>
            </w:r>
          </w:p>
        </w:tc>
        <w:tc>
          <w:tcPr>
            <w:tcW w:w="957" w:type="dxa"/>
            <w:vAlign w:val="bottom"/>
          </w:tcPr>
          <w:p w:rsidR="00BD4B28" w:rsidRPr="00FD4158" w:rsidRDefault="00BD4B28" w:rsidP="00BD4B28">
            <w:pPr>
              <w:jc w:val="center"/>
              <w:rPr>
                <w:rFonts w:asciiTheme="majorBidi" w:hAnsiTheme="majorBidi" w:cstheme="majorBidi"/>
                <w:color w:val="000000"/>
                <w:sz w:val="20"/>
                <w:szCs w:val="20"/>
              </w:rPr>
            </w:pPr>
            <w:r w:rsidRPr="00FD4158">
              <w:rPr>
                <w:rFonts w:asciiTheme="majorBidi" w:hAnsiTheme="majorBidi" w:cstheme="majorBidi"/>
                <w:color w:val="000000"/>
                <w:sz w:val="20"/>
                <w:szCs w:val="20"/>
              </w:rPr>
              <w:t>4</w:t>
            </w:r>
          </w:p>
        </w:tc>
        <w:tc>
          <w:tcPr>
            <w:tcW w:w="957" w:type="dxa"/>
            <w:vAlign w:val="bottom"/>
          </w:tcPr>
          <w:p w:rsidR="00BD4B28" w:rsidRPr="00FD4158" w:rsidRDefault="00BD4B28" w:rsidP="00BD4B28">
            <w:pPr>
              <w:jc w:val="center"/>
              <w:rPr>
                <w:rFonts w:asciiTheme="majorBidi" w:hAnsiTheme="majorBidi" w:cstheme="majorBidi"/>
                <w:color w:val="000000"/>
                <w:sz w:val="20"/>
                <w:szCs w:val="20"/>
              </w:rPr>
            </w:pPr>
            <w:r w:rsidRPr="00FD4158">
              <w:rPr>
                <w:rFonts w:asciiTheme="majorBidi" w:hAnsiTheme="majorBidi" w:cstheme="majorBidi"/>
                <w:color w:val="000000"/>
                <w:sz w:val="20"/>
                <w:szCs w:val="20"/>
              </w:rPr>
              <w:t>795</w:t>
            </w:r>
          </w:p>
        </w:tc>
        <w:tc>
          <w:tcPr>
            <w:tcW w:w="957" w:type="dxa"/>
            <w:vAlign w:val="bottom"/>
          </w:tcPr>
          <w:p w:rsidR="00BD4B28" w:rsidRPr="00FD4158" w:rsidRDefault="00BD4B28" w:rsidP="00BD4B28">
            <w:pPr>
              <w:jc w:val="center"/>
              <w:rPr>
                <w:rFonts w:asciiTheme="majorBidi" w:hAnsiTheme="majorBidi" w:cstheme="majorBidi"/>
                <w:color w:val="000000"/>
                <w:sz w:val="20"/>
                <w:szCs w:val="20"/>
              </w:rPr>
            </w:pPr>
            <w:r w:rsidRPr="00FD4158">
              <w:rPr>
                <w:rFonts w:asciiTheme="majorBidi" w:hAnsiTheme="majorBidi" w:cstheme="majorBidi"/>
                <w:color w:val="000000"/>
                <w:sz w:val="20"/>
                <w:szCs w:val="20"/>
              </w:rPr>
              <w:t>1,125</w:t>
            </w:r>
          </w:p>
        </w:tc>
        <w:tc>
          <w:tcPr>
            <w:tcW w:w="957" w:type="dxa"/>
            <w:vAlign w:val="bottom"/>
          </w:tcPr>
          <w:p w:rsidR="00BD4B28" w:rsidRPr="00FD4158" w:rsidRDefault="00BD4B28" w:rsidP="00724D4E">
            <w:pPr>
              <w:jc w:val="center"/>
              <w:rPr>
                <w:rFonts w:asciiTheme="majorBidi" w:hAnsiTheme="majorBidi" w:cstheme="majorBidi"/>
                <w:color w:val="000000"/>
                <w:sz w:val="20"/>
                <w:szCs w:val="20"/>
              </w:rPr>
            </w:pPr>
            <w:r w:rsidRPr="00FD4158">
              <w:rPr>
                <w:rFonts w:asciiTheme="majorBidi" w:hAnsiTheme="majorBidi" w:cstheme="majorBidi"/>
                <w:color w:val="000000"/>
                <w:sz w:val="20"/>
                <w:szCs w:val="20"/>
              </w:rPr>
              <w:t>882</w:t>
            </w:r>
          </w:p>
        </w:tc>
        <w:tc>
          <w:tcPr>
            <w:tcW w:w="957" w:type="dxa"/>
            <w:vAlign w:val="bottom"/>
          </w:tcPr>
          <w:p w:rsidR="00BD4B28" w:rsidRPr="00FD4158" w:rsidRDefault="00BD4B28" w:rsidP="00BD4B28">
            <w:pPr>
              <w:jc w:val="center"/>
              <w:rPr>
                <w:rFonts w:asciiTheme="majorBidi" w:hAnsiTheme="majorBidi" w:cstheme="majorBidi"/>
                <w:color w:val="000000"/>
                <w:sz w:val="20"/>
                <w:szCs w:val="20"/>
              </w:rPr>
            </w:pPr>
            <w:r w:rsidRPr="00FD4158">
              <w:rPr>
                <w:rFonts w:asciiTheme="majorBidi" w:hAnsiTheme="majorBidi" w:cstheme="majorBidi"/>
                <w:color w:val="000000"/>
                <w:sz w:val="20"/>
                <w:szCs w:val="20"/>
              </w:rPr>
              <w:t>867</w:t>
            </w:r>
          </w:p>
        </w:tc>
        <w:tc>
          <w:tcPr>
            <w:tcW w:w="958" w:type="dxa"/>
            <w:vAlign w:val="bottom"/>
          </w:tcPr>
          <w:p w:rsidR="00BD4B28" w:rsidRPr="00FD4158" w:rsidRDefault="00BD4B28" w:rsidP="00BD4B28">
            <w:pPr>
              <w:jc w:val="center"/>
              <w:rPr>
                <w:rFonts w:asciiTheme="majorBidi" w:hAnsiTheme="majorBidi" w:cstheme="majorBidi"/>
                <w:color w:val="000000"/>
                <w:sz w:val="20"/>
                <w:szCs w:val="20"/>
              </w:rPr>
            </w:pPr>
            <w:r w:rsidRPr="00FD4158">
              <w:rPr>
                <w:rFonts w:asciiTheme="majorBidi" w:hAnsiTheme="majorBidi" w:cstheme="majorBidi"/>
                <w:color w:val="000000"/>
                <w:sz w:val="20"/>
                <w:szCs w:val="20"/>
              </w:rPr>
              <w:t>7</w:t>
            </w:r>
          </w:p>
        </w:tc>
      </w:tr>
      <w:tr w:rsidR="00BD4B28" w:rsidRPr="00FD4158" w:rsidTr="00BD4B28">
        <w:tc>
          <w:tcPr>
            <w:tcW w:w="848" w:type="dxa"/>
          </w:tcPr>
          <w:p w:rsidR="00BD4B28" w:rsidRPr="00FD4158" w:rsidRDefault="00BD4B28" w:rsidP="00B3353D">
            <w:pPr>
              <w:jc w:val="center"/>
              <w:rPr>
                <w:rFonts w:asciiTheme="majorBidi" w:hAnsiTheme="majorBidi" w:cstheme="majorBidi"/>
                <w:b/>
                <w:bCs/>
                <w:iCs/>
                <w:color w:val="000000"/>
                <w:sz w:val="20"/>
                <w:szCs w:val="20"/>
                <w:lang w:val="en-US"/>
              </w:rPr>
            </w:pPr>
            <w:r w:rsidRPr="00FD4158">
              <w:rPr>
                <w:rFonts w:asciiTheme="majorBidi" w:hAnsiTheme="majorBidi" w:cstheme="majorBidi"/>
                <w:b/>
                <w:bCs/>
                <w:iCs/>
                <w:color w:val="000000"/>
                <w:sz w:val="20"/>
                <w:szCs w:val="20"/>
                <w:lang w:val="en-US"/>
              </w:rPr>
              <w:t>Sep.</w:t>
            </w:r>
          </w:p>
        </w:tc>
        <w:tc>
          <w:tcPr>
            <w:tcW w:w="957" w:type="dxa"/>
            <w:vAlign w:val="bottom"/>
          </w:tcPr>
          <w:p w:rsidR="00BD4B28" w:rsidRPr="00FD4158" w:rsidRDefault="00BD4B28" w:rsidP="00BD4B28">
            <w:pPr>
              <w:jc w:val="center"/>
              <w:rPr>
                <w:rFonts w:asciiTheme="majorBidi" w:hAnsiTheme="majorBidi" w:cstheme="majorBidi"/>
                <w:color w:val="000000"/>
                <w:sz w:val="20"/>
                <w:szCs w:val="20"/>
              </w:rPr>
            </w:pPr>
            <w:r w:rsidRPr="00FD4158">
              <w:rPr>
                <w:rFonts w:asciiTheme="majorBidi" w:hAnsiTheme="majorBidi" w:cstheme="majorBidi"/>
                <w:color w:val="000000"/>
                <w:sz w:val="20"/>
                <w:szCs w:val="20"/>
              </w:rPr>
              <w:t>673</w:t>
            </w:r>
          </w:p>
        </w:tc>
        <w:tc>
          <w:tcPr>
            <w:tcW w:w="957" w:type="dxa"/>
            <w:vAlign w:val="bottom"/>
          </w:tcPr>
          <w:p w:rsidR="00BD4B28" w:rsidRPr="00FD4158" w:rsidRDefault="00BD4B28" w:rsidP="00BD4B28">
            <w:pPr>
              <w:jc w:val="center"/>
              <w:rPr>
                <w:rFonts w:asciiTheme="majorBidi" w:hAnsiTheme="majorBidi" w:cstheme="majorBidi"/>
                <w:color w:val="000000"/>
                <w:sz w:val="20"/>
                <w:szCs w:val="20"/>
              </w:rPr>
            </w:pPr>
            <w:r w:rsidRPr="00FD4158">
              <w:rPr>
                <w:rFonts w:asciiTheme="majorBidi" w:hAnsiTheme="majorBidi" w:cstheme="majorBidi"/>
                <w:color w:val="000000"/>
                <w:sz w:val="20"/>
                <w:szCs w:val="20"/>
              </w:rPr>
              <w:t>699</w:t>
            </w:r>
          </w:p>
        </w:tc>
        <w:tc>
          <w:tcPr>
            <w:tcW w:w="957" w:type="dxa"/>
            <w:vAlign w:val="bottom"/>
          </w:tcPr>
          <w:p w:rsidR="00BD4B28" w:rsidRPr="00FD4158" w:rsidRDefault="00BD4B28" w:rsidP="00BD4B28">
            <w:pPr>
              <w:jc w:val="center"/>
              <w:rPr>
                <w:rFonts w:asciiTheme="majorBidi" w:hAnsiTheme="majorBidi" w:cstheme="majorBidi"/>
                <w:color w:val="000000"/>
                <w:sz w:val="20"/>
                <w:szCs w:val="20"/>
              </w:rPr>
            </w:pPr>
            <w:r w:rsidRPr="00FD4158">
              <w:rPr>
                <w:rFonts w:asciiTheme="majorBidi" w:hAnsiTheme="majorBidi" w:cstheme="majorBidi"/>
                <w:color w:val="000000"/>
                <w:sz w:val="20"/>
                <w:szCs w:val="20"/>
              </w:rPr>
              <w:t>5</w:t>
            </w:r>
          </w:p>
        </w:tc>
        <w:tc>
          <w:tcPr>
            <w:tcW w:w="957" w:type="dxa"/>
            <w:vAlign w:val="bottom"/>
          </w:tcPr>
          <w:p w:rsidR="00BD4B28" w:rsidRPr="00FD4158" w:rsidRDefault="00BD4B28" w:rsidP="00BD4B28">
            <w:pPr>
              <w:jc w:val="center"/>
              <w:rPr>
                <w:rFonts w:asciiTheme="majorBidi" w:hAnsiTheme="majorBidi" w:cstheme="majorBidi"/>
                <w:color w:val="000000"/>
                <w:sz w:val="20"/>
                <w:szCs w:val="20"/>
              </w:rPr>
            </w:pPr>
            <w:r w:rsidRPr="00FD4158">
              <w:rPr>
                <w:rFonts w:asciiTheme="majorBidi" w:hAnsiTheme="majorBidi" w:cstheme="majorBidi"/>
                <w:color w:val="000000"/>
                <w:sz w:val="20"/>
                <w:szCs w:val="20"/>
              </w:rPr>
              <w:t>15</w:t>
            </w:r>
          </w:p>
        </w:tc>
        <w:tc>
          <w:tcPr>
            <w:tcW w:w="957" w:type="dxa"/>
            <w:vAlign w:val="bottom"/>
          </w:tcPr>
          <w:p w:rsidR="00BD4B28" w:rsidRPr="00FD4158" w:rsidRDefault="00BD4B28" w:rsidP="00BD4B28">
            <w:pPr>
              <w:jc w:val="center"/>
              <w:rPr>
                <w:rFonts w:asciiTheme="majorBidi" w:hAnsiTheme="majorBidi" w:cstheme="majorBidi"/>
                <w:color w:val="000000"/>
                <w:sz w:val="20"/>
                <w:szCs w:val="20"/>
              </w:rPr>
            </w:pPr>
            <w:r w:rsidRPr="00FD4158">
              <w:rPr>
                <w:rFonts w:asciiTheme="majorBidi" w:hAnsiTheme="majorBidi" w:cstheme="majorBidi"/>
                <w:color w:val="000000"/>
                <w:sz w:val="20"/>
                <w:szCs w:val="20"/>
              </w:rPr>
              <w:t>1,125</w:t>
            </w:r>
          </w:p>
        </w:tc>
        <w:tc>
          <w:tcPr>
            <w:tcW w:w="957" w:type="dxa"/>
            <w:vAlign w:val="bottom"/>
          </w:tcPr>
          <w:p w:rsidR="00BD4B28" w:rsidRPr="00FD4158" w:rsidRDefault="00BD4B28" w:rsidP="00724D4E">
            <w:pPr>
              <w:jc w:val="center"/>
              <w:rPr>
                <w:rFonts w:asciiTheme="majorBidi" w:hAnsiTheme="majorBidi" w:cstheme="majorBidi"/>
                <w:color w:val="000000"/>
                <w:sz w:val="20"/>
                <w:szCs w:val="20"/>
              </w:rPr>
            </w:pPr>
            <w:r w:rsidRPr="00FD4158">
              <w:rPr>
                <w:rFonts w:asciiTheme="majorBidi" w:hAnsiTheme="majorBidi" w:cstheme="majorBidi"/>
                <w:color w:val="000000"/>
                <w:sz w:val="20"/>
                <w:szCs w:val="20"/>
              </w:rPr>
              <w:t>746</w:t>
            </w:r>
          </w:p>
        </w:tc>
        <w:tc>
          <w:tcPr>
            <w:tcW w:w="957" w:type="dxa"/>
            <w:vAlign w:val="bottom"/>
          </w:tcPr>
          <w:p w:rsidR="00BD4B28" w:rsidRPr="00FD4158" w:rsidRDefault="00BD4B28" w:rsidP="00BD4B28">
            <w:pPr>
              <w:jc w:val="center"/>
              <w:rPr>
                <w:rFonts w:asciiTheme="majorBidi" w:hAnsiTheme="majorBidi" w:cstheme="majorBidi"/>
                <w:color w:val="000000"/>
                <w:sz w:val="20"/>
                <w:szCs w:val="20"/>
              </w:rPr>
            </w:pPr>
            <w:r w:rsidRPr="00FD4158">
              <w:rPr>
                <w:rFonts w:asciiTheme="majorBidi" w:hAnsiTheme="majorBidi" w:cstheme="majorBidi"/>
                <w:color w:val="000000"/>
                <w:sz w:val="20"/>
                <w:szCs w:val="20"/>
              </w:rPr>
              <w:t>640</w:t>
            </w:r>
          </w:p>
        </w:tc>
        <w:tc>
          <w:tcPr>
            <w:tcW w:w="958" w:type="dxa"/>
            <w:vAlign w:val="bottom"/>
          </w:tcPr>
          <w:p w:rsidR="00BD4B28" w:rsidRPr="00FD4158" w:rsidRDefault="00BD4B28" w:rsidP="00BD4B28">
            <w:pPr>
              <w:jc w:val="center"/>
              <w:rPr>
                <w:rFonts w:asciiTheme="majorBidi" w:hAnsiTheme="majorBidi" w:cstheme="majorBidi"/>
                <w:color w:val="000000"/>
                <w:sz w:val="20"/>
                <w:szCs w:val="20"/>
              </w:rPr>
            </w:pPr>
            <w:r w:rsidRPr="00FD4158">
              <w:rPr>
                <w:rFonts w:asciiTheme="majorBidi" w:hAnsiTheme="majorBidi" w:cstheme="majorBidi"/>
                <w:color w:val="000000"/>
                <w:sz w:val="20"/>
                <w:szCs w:val="20"/>
              </w:rPr>
              <w:t>46</w:t>
            </w:r>
          </w:p>
        </w:tc>
      </w:tr>
      <w:tr w:rsidR="00BD4B28" w:rsidRPr="00FD4158" w:rsidTr="00BD4B28">
        <w:tc>
          <w:tcPr>
            <w:tcW w:w="848" w:type="dxa"/>
          </w:tcPr>
          <w:p w:rsidR="00BD4B28" w:rsidRPr="00FD4158" w:rsidRDefault="00BD4B28" w:rsidP="00B3353D">
            <w:pPr>
              <w:jc w:val="center"/>
              <w:rPr>
                <w:rFonts w:asciiTheme="majorBidi" w:hAnsiTheme="majorBidi" w:cstheme="majorBidi"/>
                <w:b/>
                <w:bCs/>
                <w:iCs/>
                <w:color w:val="000000"/>
                <w:sz w:val="20"/>
                <w:szCs w:val="20"/>
                <w:lang w:val="en-US"/>
              </w:rPr>
            </w:pPr>
            <w:r w:rsidRPr="00FD4158">
              <w:rPr>
                <w:rFonts w:asciiTheme="majorBidi" w:hAnsiTheme="majorBidi" w:cstheme="majorBidi"/>
                <w:b/>
                <w:bCs/>
                <w:iCs/>
                <w:color w:val="000000"/>
                <w:sz w:val="20"/>
                <w:szCs w:val="20"/>
                <w:lang w:val="en-US"/>
              </w:rPr>
              <w:t>Oct.</w:t>
            </w:r>
          </w:p>
        </w:tc>
        <w:tc>
          <w:tcPr>
            <w:tcW w:w="957" w:type="dxa"/>
            <w:vAlign w:val="bottom"/>
          </w:tcPr>
          <w:p w:rsidR="00BD4B28" w:rsidRPr="00FD4158" w:rsidRDefault="00BD4B28" w:rsidP="00BD4B28">
            <w:pPr>
              <w:jc w:val="center"/>
              <w:rPr>
                <w:rFonts w:asciiTheme="majorBidi" w:hAnsiTheme="majorBidi" w:cstheme="majorBidi"/>
                <w:color w:val="000000"/>
                <w:sz w:val="20"/>
                <w:szCs w:val="20"/>
              </w:rPr>
            </w:pPr>
            <w:r w:rsidRPr="00FD4158">
              <w:rPr>
                <w:rFonts w:asciiTheme="majorBidi" w:hAnsiTheme="majorBidi" w:cstheme="majorBidi"/>
                <w:color w:val="000000"/>
                <w:sz w:val="20"/>
                <w:szCs w:val="20"/>
              </w:rPr>
              <w:t>677</w:t>
            </w:r>
          </w:p>
        </w:tc>
        <w:tc>
          <w:tcPr>
            <w:tcW w:w="957" w:type="dxa"/>
            <w:vAlign w:val="bottom"/>
          </w:tcPr>
          <w:p w:rsidR="00BD4B28" w:rsidRPr="00FD4158" w:rsidRDefault="00BD4B28" w:rsidP="00BD4B28">
            <w:pPr>
              <w:jc w:val="center"/>
              <w:rPr>
                <w:rFonts w:asciiTheme="majorBidi" w:hAnsiTheme="majorBidi" w:cstheme="majorBidi"/>
                <w:color w:val="000000"/>
                <w:sz w:val="20"/>
                <w:szCs w:val="20"/>
              </w:rPr>
            </w:pPr>
            <w:r w:rsidRPr="00FD4158">
              <w:rPr>
                <w:rFonts w:asciiTheme="majorBidi" w:hAnsiTheme="majorBidi" w:cstheme="majorBidi"/>
                <w:color w:val="000000"/>
                <w:sz w:val="20"/>
                <w:szCs w:val="20"/>
              </w:rPr>
              <w:t>699</w:t>
            </w:r>
          </w:p>
        </w:tc>
        <w:tc>
          <w:tcPr>
            <w:tcW w:w="957" w:type="dxa"/>
            <w:vAlign w:val="bottom"/>
          </w:tcPr>
          <w:p w:rsidR="00BD4B28" w:rsidRPr="00FD4158" w:rsidRDefault="00BD4B28" w:rsidP="00BD4B28">
            <w:pPr>
              <w:jc w:val="center"/>
              <w:rPr>
                <w:rFonts w:asciiTheme="majorBidi" w:hAnsiTheme="majorBidi" w:cstheme="majorBidi"/>
                <w:color w:val="000000"/>
                <w:sz w:val="20"/>
                <w:szCs w:val="20"/>
              </w:rPr>
            </w:pPr>
            <w:r w:rsidRPr="00FD4158">
              <w:rPr>
                <w:rFonts w:asciiTheme="majorBidi" w:hAnsiTheme="majorBidi" w:cstheme="majorBidi"/>
                <w:color w:val="000000"/>
                <w:sz w:val="20"/>
                <w:szCs w:val="20"/>
              </w:rPr>
              <w:t>4</w:t>
            </w:r>
          </w:p>
        </w:tc>
        <w:tc>
          <w:tcPr>
            <w:tcW w:w="957" w:type="dxa"/>
            <w:vAlign w:val="bottom"/>
          </w:tcPr>
          <w:p w:rsidR="00BD4B28" w:rsidRPr="00FD4158" w:rsidRDefault="00BD4B28" w:rsidP="00BD4B28">
            <w:pPr>
              <w:jc w:val="center"/>
              <w:rPr>
                <w:rFonts w:asciiTheme="majorBidi" w:hAnsiTheme="majorBidi" w:cstheme="majorBidi"/>
                <w:color w:val="000000"/>
                <w:sz w:val="20"/>
                <w:szCs w:val="20"/>
              </w:rPr>
            </w:pPr>
            <w:r w:rsidRPr="00FD4158">
              <w:rPr>
                <w:rFonts w:asciiTheme="majorBidi" w:hAnsiTheme="majorBidi" w:cstheme="majorBidi"/>
                <w:color w:val="000000"/>
                <w:sz w:val="20"/>
                <w:szCs w:val="20"/>
              </w:rPr>
              <w:t>545</w:t>
            </w:r>
          </w:p>
        </w:tc>
        <w:tc>
          <w:tcPr>
            <w:tcW w:w="957" w:type="dxa"/>
            <w:vAlign w:val="bottom"/>
          </w:tcPr>
          <w:p w:rsidR="00BD4B28" w:rsidRPr="00FD4158" w:rsidRDefault="00BD4B28" w:rsidP="00BD4B28">
            <w:pPr>
              <w:jc w:val="center"/>
              <w:rPr>
                <w:rFonts w:asciiTheme="majorBidi" w:hAnsiTheme="majorBidi" w:cstheme="majorBidi"/>
                <w:color w:val="000000"/>
                <w:sz w:val="20"/>
                <w:szCs w:val="20"/>
              </w:rPr>
            </w:pPr>
            <w:r w:rsidRPr="00FD4158">
              <w:rPr>
                <w:rFonts w:asciiTheme="majorBidi" w:hAnsiTheme="majorBidi" w:cstheme="majorBidi"/>
                <w:color w:val="000000"/>
                <w:sz w:val="20"/>
                <w:szCs w:val="20"/>
              </w:rPr>
              <w:t>1,125</w:t>
            </w:r>
          </w:p>
        </w:tc>
        <w:tc>
          <w:tcPr>
            <w:tcW w:w="957" w:type="dxa"/>
            <w:vAlign w:val="bottom"/>
          </w:tcPr>
          <w:p w:rsidR="00BD4B28" w:rsidRPr="00FD4158" w:rsidRDefault="00BD4B28" w:rsidP="00724D4E">
            <w:pPr>
              <w:jc w:val="center"/>
              <w:rPr>
                <w:rFonts w:asciiTheme="majorBidi" w:hAnsiTheme="majorBidi" w:cstheme="majorBidi"/>
                <w:color w:val="000000"/>
                <w:sz w:val="20"/>
                <w:szCs w:val="20"/>
              </w:rPr>
            </w:pPr>
            <w:r w:rsidRPr="00FD4158">
              <w:rPr>
                <w:rFonts w:asciiTheme="majorBidi" w:hAnsiTheme="majorBidi" w:cstheme="majorBidi"/>
                <w:color w:val="000000"/>
                <w:sz w:val="20"/>
                <w:szCs w:val="20"/>
              </w:rPr>
              <w:t>880</w:t>
            </w:r>
          </w:p>
        </w:tc>
        <w:tc>
          <w:tcPr>
            <w:tcW w:w="957" w:type="dxa"/>
            <w:vAlign w:val="bottom"/>
          </w:tcPr>
          <w:p w:rsidR="00BD4B28" w:rsidRPr="00FD4158" w:rsidRDefault="00BD4B28" w:rsidP="00BD4B28">
            <w:pPr>
              <w:jc w:val="center"/>
              <w:rPr>
                <w:rFonts w:asciiTheme="majorBidi" w:hAnsiTheme="majorBidi" w:cstheme="majorBidi"/>
                <w:color w:val="000000"/>
                <w:sz w:val="20"/>
                <w:szCs w:val="20"/>
              </w:rPr>
            </w:pPr>
            <w:r w:rsidRPr="00FD4158">
              <w:rPr>
                <w:rFonts w:asciiTheme="majorBidi" w:hAnsiTheme="majorBidi" w:cstheme="majorBidi"/>
                <w:color w:val="000000"/>
                <w:sz w:val="20"/>
                <w:szCs w:val="20"/>
              </w:rPr>
              <w:t>567</w:t>
            </w:r>
          </w:p>
        </w:tc>
        <w:tc>
          <w:tcPr>
            <w:tcW w:w="958" w:type="dxa"/>
            <w:vAlign w:val="bottom"/>
          </w:tcPr>
          <w:p w:rsidR="00BD4B28" w:rsidRPr="00FD4158" w:rsidRDefault="00BD4B28" w:rsidP="00BD4B28">
            <w:pPr>
              <w:jc w:val="center"/>
              <w:rPr>
                <w:rFonts w:asciiTheme="majorBidi" w:hAnsiTheme="majorBidi" w:cstheme="majorBidi"/>
                <w:color w:val="000000"/>
                <w:sz w:val="20"/>
                <w:szCs w:val="20"/>
              </w:rPr>
            </w:pPr>
            <w:r w:rsidRPr="00FD4158">
              <w:rPr>
                <w:rFonts w:asciiTheme="majorBidi" w:hAnsiTheme="majorBidi" w:cstheme="majorBidi"/>
                <w:color w:val="000000"/>
                <w:sz w:val="20"/>
                <w:szCs w:val="20"/>
              </w:rPr>
              <w:t>12</w:t>
            </w:r>
          </w:p>
        </w:tc>
      </w:tr>
      <w:tr w:rsidR="00BD4B28" w:rsidRPr="00FD4158" w:rsidTr="00BD4B28">
        <w:tc>
          <w:tcPr>
            <w:tcW w:w="848" w:type="dxa"/>
          </w:tcPr>
          <w:p w:rsidR="00BD4B28" w:rsidRPr="00FD4158" w:rsidRDefault="00BD4B28" w:rsidP="00B3353D">
            <w:pPr>
              <w:jc w:val="center"/>
              <w:rPr>
                <w:rFonts w:asciiTheme="majorBidi" w:hAnsiTheme="majorBidi" w:cstheme="majorBidi"/>
                <w:b/>
                <w:bCs/>
                <w:iCs/>
                <w:color w:val="000000"/>
                <w:sz w:val="20"/>
                <w:szCs w:val="20"/>
                <w:lang w:val="en-US"/>
              </w:rPr>
            </w:pPr>
            <w:r w:rsidRPr="00FD4158">
              <w:rPr>
                <w:rFonts w:asciiTheme="majorBidi" w:hAnsiTheme="majorBidi" w:cstheme="majorBidi"/>
                <w:b/>
                <w:bCs/>
                <w:iCs/>
                <w:color w:val="000000"/>
                <w:sz w:val="20"/>
                <w:szCs w:val="20"/>
                <w:lang w:val="en-US"/>
              </w:rPr>
              <w:t>Nov.</w:t>
            </w:r>
          </w:p>
        </w:tc>
        <w:tc>
          <w:tcPr>
            <w:tcW w:w="957" w:type="dxa"/>
            <w:vAlign w:val="bottom"/>
          </w:tcPr>
          <w:p w:rsidR="00BD4B28" w:rsidRPr="00FD4158" w:rsidRDefault="00BD4B28" w:rsidP="00BD4B28">
            <w:pPr>
              <w:jc w:val="center"/>
              <w:rPr>
                <w:rFonts w:asciiTheme="majorBidi" w:hAnsiTheme="majorBidi" w:cstheme="majorBidi"/>
                <w:color w:val="000000"/>
                <w:sz w:val="20"/>
                <w:szCs w:val="20"/>
              </w:rPr>
            </w:pPr>
            <w:r w:rsidRPr="00FD4158">
              <w:rPr>
                <w:rFonts w:asciiTheme="majorBidi" w:hAnsiTheme="majorBidi" w:cstheme="majorBidi"/>
                <w:color w:val="000000"/>
                <w:sz w:val="20"/>
                <w:szCs w:val="20"/>
              </w:rPr>
              <w:t>659</w:t>
            </w:r>
          </w:p>
        </w:tc>
        <w:tc>
          <w:tcPr>
            <w:tcW w:w="957" w:type="dxa"/>
            <w:vAlign w:val="bottom"/>
          </w:tcPr>
          <w:p w:rsidR="00BD4B28" w:rsidRPr="00FD4158" w:rsidRDefault="00BD4B28" w:rsidP="00BD4B28">
            <w:pPr>
              <w:jc w:val="center"/>
              <w:rPr>
                <w:rFonts w:asciiTheme="majorBidi" w:hAnsiTheme="majorBidi" w:cstheme="majorBidi"/>
                <w:color w:val="000000"/>
                <w:sz w:val="20"/>
                <w:szCs w:val="20"/>
              </w:rPr>
            </w:pPr>
            <w:r w:rsidRPr="00FD4158">
              <w:rPr>
                <w:rFonts w:asciiTheme="majorBidi" w:hAnsiTheme="majorBidi" w:cstheme="majorBidi"/>
                <w:color w:val="000000"/>
                <w:sz w:val="20"/>
                <w:szCs w:val="20"/>
              </w:rPr>
              <w:t>699</w:t>
            </w:r>
          </w:p>
        </w:tc>
        <w:tc>
          <w:tcPr>
            <w:tcW w:w="957" w:type="dxa"/>
            <w:vAlign w:val="bottom"/>
          </w:tcPr>
          <w:p w:rsidR="00BD4B28" w:rsidRPr="00FD4158" w:rsidRDefault="00BD4B28" w:rsidP="00BD4B28">
            <w:pPr>
              <w:jc w:val="center"/>
              <w:rPr>
                <w:rFonts w:asciiTheme="majorBidi" w:hAnsiTheme="majorBidi" w:cstheme="majorBidi"/>
                <w:color w:val="000000"/>
                <w:sz w:val="20"/>
                <w:szCs w:val="20"/>
              </w:rPr>
            </w:pPr>
            <w:r w:rsidRPr="00FD4158">
              <w:rPr>
                <w:rFonts w:asciiTheme="majorBidi" w:hAnsiTheme="majorBidi" w:cstheme="majorBidi"/>
                <w:color w:val="000000"/>
                <w:sz w:val="20"/>
                <w:szCs w:val="20"/>
              </w:rPr>
              <w:t>4</w:t>
            </w:r>
          </w:p>
        </w:tc>
        <w:tc>
          <w:tcPr>
            <w:tcW w:w="957" w:type="dxa"/>
            <w:vAlign w:val="bottom"/>
          </w:tcPr>
          <w:p w:rsidR="00BD4B28" w:rsidRPr="00FD4158" w:rsidRDefault="00BD4B28" w:rsidP="00BD4B28">
            <w:pPr>
              <w:jc w:val="center"/>
              <w:rPr>
                <w:rFonts w:asciiTheme="majorBidi" w:hAnsiTheme="majorBidi" w:cstheme="majorBidi"/>
                <w:color w:val="000000"/>
                <w:sz w:val="20"/>
                <w:szCs w:val="20"/>
              </w:rPr>
            </w:pPr>
            <w:r w:rsidRPr="00FD4158">
              <w:rPr>
                <w:rFonts w:asciiTheme="majorBidi" w:hAnsiTheme="majorBidi" w:cstheme="majorBidi"/>
                <w:color w:val="000000"/>
                <w:sz w:val="20"/>
                <w:szCs w:val="20"/>
              </w:rPr>
              <w:t>0</w:t>
            </w:r>
          </w:p>
        </w:tc>
        <w:tc>
          <w:tcPr>
            <w:tcW w:w="957" w:type="dxa"/>
            <w:vAlign w:val="bottom"/>
          </w:tcPr>
          <w:p w:rsidR="00BD4B28" w:rsidRPr="00FD4158" w:rsidRDefault="00BD4B28" w:rsidP="00BD4B28">
            <w:pPr>
              <w:jc w:val="center"/>
              <w:rPr>
                <w:rFonts w:asciiTheme="majorBidi" w:hAnsiTheme="majorBidi" w:cstheme="majorBidi"/>
                <w:color w:val="000000"/>
                <w:sz w:val="20"/>
                <w:szCs w:val="20"/>
              </w:rPr>
            </w:pPr>
            <w:r w:rsidRPr="00FD4158">
              <w:rPr>
                <w:rFonts w:asciiTheme="majorBidi" w:hAnsiTheme="majorBidi" w:cstheme="majorBidi"/>
                <w:color w:val="000000"/>
                <w:sz w:val="20"/>
                <w:szCs w:val="20"/>
              </w:rPr>
              <w:t>675</w:t>
            </w:r>
          </w:p>
        </w:tc>
        <w:tc>
          <w:tcPr>
            <w:tcW w:w="957" w:type="dxa"/>
            <w:vAlign w:val="bottom"/>
          </w:tcPr>
          <w:p w:rsidR="00BD4B28" w:rsidRPr="00FD4158" w:rsidRDefault="00BD4B28" w:rsidP="00724D4E">
            <w:pPr>
              <w:jc w:val="center"/>
              <w:rPr>
                <w:rFonts w:asciiTheme="majorBidi" w:hAnsiTheme="majorBidi" w:cstheme="majorBidi"/>
                <w:color w:val="000000"/>
                <w:sz w:val="20"/>
                <w:szCs w:val="20"/>
              </w:rPr>
            </w:pPr>
            <w:r w:rsidRPr="00FD4158">
              <w:rPr>
                <w:rFonts w:asciiTheme="majorBidi" w:hAnsiTheme="majorBidi" w:cstheme="majorBidi"/>
                <w:color w:val="000000"/>
                <w:sz w:val="20"/>
                <w:szCs w:val="20"/>
              </w:rPr>
              <w:t>558</w:t>
            </w:r>
          </w:p>
        </w:tc>
        <w:tc>
          <w:tcPr>
            <w:tcW w:w="957" w:type="dxa"/>
            <w:vAlign w:val="bottom"/>
          </w:tcPr>
          <w:p w:rsidR="00BD4B28" w:rsidRPr="00FD4158" w:rsidRDefault="00BD4B28" w:rsidP="00BD4B28">
            <w:pPr>
              <w:jc w:val="center"/>
              <w:rPr>
                <w:rFonts w:asciiTheme="majorBidi" w:hAnsiTheme="majorBidi" w:cstheme="majorBidi"/>
                <w:color w:val="000000"/>
                <w:sz w:val="20"/>
                <w:szCs w:val="20"/>
              </w:rPr>
            </w:pPr>
            <w:r w:rsidRPr="00FD4158">
              <w:rPr>
                <w:rFonts w:asciiTheme="majorBidi" w:hAnsiTheme="majorBidi" w:cstheme="majorBidi"/>
                <w:color w:val="000000"/>
                <w:sz w:val="20"/>
                <w:szCs w:val="20"/>
              </w:rPr>
              <w:t>567</w:t>
            </w:r>
          </w:p>
        </w:tc>
        <w:tc>
          <w:tcPr>
            <w:tcW w:w="958" w:type="dxa"/>
            <w:vAlign w:val="bottom"/>
          </w:tcPr>
          <w:p w:rsidR="00BD4B28" w:rsidRPr="00FD4158" w:rsidRDefault="00BD4B28" w:rsidP="00BD4B28">
            <w:pPr>
              <w:jc w:val="center"/>
              <w:rPr>
                <w:rFonts w:asciiTheme="majorBidi" w:hAnsiTheme="majorBidi" w:cstheme="majorBidi"/>
                <w:color w:val="000000"/>
                <w:sz w:val="20"/>
                <w:szCs w:val="20"/>
              </w:rPr>
            </w:pPr>
            <w:r w:rsidRPr="00FD4158">
              <w:rPr>
                <w:rFonts w:asciiTheme="majorBidi" w:hAnsiTheme="majorBidi" w:cstheme="majorBidi"/>
                <w:color w:val="000000"/>
                <w:sz w:val="20"/>
                <w:szCs w:val="20"/>
              </w:rPr>
              <w:t>126</w:t>
            </w:r>
          </w:p>
        </w:tc>
      </w:tr>
      <w:tr w:rsidR="00BD4B28" w:rsidRPr="00FD4158" w:rsidTr="00BD4B28">
        <w:tc>
          <w:tcPr>
            <w:tcW w:w="848" w:type="dxa"/>
          </w:tcPr>
          <w:p w:rsidR="00BD4B28" w:rsidRPr="00FD4158" w:rsidRDefault="00BD4B28" w:rsidP="00B3353D">
            <w:pPr>
              <w:jc w:val="center"/>
              <w:rPr>
                <w:rFonts w:asciiTheme="majorBidi" w:hAnsiTheme="majorBidi" w:cstheme="majorBidi"/>
                <w:b/>
                <w:bCs/>
                <w:iCs/>
                <w:color w:val="000000"/>
                <w:sz w:val="20"/>
                <w:szCs w:val="20"/>
                <w:lang w:val="en-US"/>
              </w:rPr>
            </w:pPr>
            <w:r w:rsidRPr="00FD4158">
              <w:rPr>
                <w:rFonts w:asciiTheme="majorBidi" w:hAnsiTheme="majorBidi" w:cstheme="majorBidi"/>
                <w:b/>
                <w:bCs/>
                <w:iCs/>
                <w:color w:val="000000"/>
                <w:sz w:val="20"/>
                <w:szCs w:val="20"/>
                <w:lang w:val="en-US"/>
              </w:rPr>
              <w:t>Dec.</w:t>
            </w:r>
          </w:p>
        </w:tc>
        <w:tc>
          <w:tcPr>
            <w:tcW w:w="957" w:type="dxa"/>
            <w:vAlign w:val="bottom"/>
          </w:tcPr>
          <w:p w:rsidR="00BD4B28" w:rsidRPr="00FD4158" w:rsidRDefault="00BD4B28" w:rsidP="00BD4B28">
            <w:pPr>
              <w:jc w:val="center"/>
              <w:rPr>
                <w:rFonts w:asciiTheme="majorBidi" w:hAnsiTheme="majorBidi" w:cstheme="majorBidi"/>
                <w:color w:val="000000"/>
                <w:sz w:val="20"/>
                <w:szCs w:val="20"/>
              </w:rPr>
            </w:pPr>
            <w:r w:rsidRPr="00FD4158">
              <w:rPr>
                <w:rFonts w:asciiTheme="majorBidi" w:hAnsiTheme="majorBidi" w:cstheme="majorBidi"/>
                <w:color w:val="000000"/>
                <w:sz w:val="20"/>
                <w:szCs w:val="20"/>
              </w:rPr>
              <w:t>589</w:t>
            </w:r>
          </w:p>
        </w:tc>
        <w:tc>
          <w:tcPr>
            <w:tcW w:w="957" w:type="dxa"/>
            <w:vAlign w:val="bottom"/>
          </w:tcPr>
          <w:p w:rsidR="00BD4B28" w:rsidRPr="00FD4158" w:rsidRDefault="00BD4B28" w:rsidP="00BD4B28">
            <w:pPr>
              <w:jc w:val="center"/>
              <w:rPr>
                <w:rFonts w:asciiTheme="majorBidi" w:hAnsiTheme="majorBidi" w:cstheme="majorBidi"/>
                <w:color w:val="000000"/>
                <w:sz w:val="20"/>
                <w:szCs w:val="20"/>
              </w:rPr>
            </w:pPr>
            <w:r w:rsidRPr="00FD4158">
              <w:rPr>
                <w:rFonts w:asciiTheme="majorBidi" w:hAnsiTheme="majorBidi" w:cstheme="majorBidi"/>
                <w:color w:val="000000"/>
                <w:sz w:val="20"/>
                <w:szCs w:val="20"/>
              </w:rPr>
              <w:t>655</w:t>
            </w:r>
          </w:p>
        </w:tc>
        <w:tc>
          <w:tcPr>
            <w:tcW w:w="957" w:type="dxa"/>
            <w:vAlign w:val="bottom"/>
          </w:tcPr>
          <w:p w:rsidR="00BD4B28" w:rsidRPr="00FD4158" w:rsidRDefault="00BD4B28" w:rsidP="00BD4B28">
            <w:pPr>
              <w:jc w:val="center"/>
              <w:rPr>
                <w:rFonts w:asciiTheme="majorBidi" w:hAnsiTheme="majorBidi" w:cstheme="majorBidi"/>
                <w:color w:val="000000"/>
                <w:sz w:val="20"/>
                <w:szCs w:val="20"/>
              </w:rPr>
            </w:pPr>
            <w:r w:rsidRPr="00FD4158">
              <w:rPr>
                <w:rFonts w:asciiTheme="majorBidi" w:hAnsiTheme="majorBidi" w:cstheme="majorBidi"/>
                <w:color w:val="000000"/>
                <w:sz w:val="20"/>
                <w:szCs w:val="20"/>
              </w:rPr>
              <w:t>126</w:t>
            </w:r>
          </w:p>
        </w:tc>
        <w:tc>
          <w:tcPr>
            <w:tcW w:w="957" w:type="dxa"/>
            <w:vAlign w:val="bottom"/>
          </w:tcPr>
          <w:p w:rsidR="00BD4B28" w:rsidRPr="00FD4158" w:rsidRDefault="00BD4B28" w:rsidP="00BD4B28">
            <w:pPr>
              <w:jc w:val="center"/>
              <w:rPr>
                <w:rFonts w:asciiTheme="majorBidi" w:hAnsiTheme="majorBidi" w:cstheme="majorBidi"/>
                <w:color w:val="000000"/>
                <w:sz w:val="20"/>
                <w:szCs w:val="20"/>
              </w:rPr>
            </w:pPr>
            <w:r w:rsidRPr="00FD4158">
              <w:rPr>
                <w:rFonts w:asciiTheme="majorBidi" w:hAnsiTheme="majorBidi" w:cstheme="majorBidi"/>
                <w:color w:val="000000"/>
                <w:sz w:val="20"/>
                <w:szCs w:val="20"/>
              </w:rPr>
              <w:t>8</w:t>
            </w:r>
          </w:p>
        </w:tc>
        <w:tc>
          <w:tcPr>
            <w:tcW w:w="957" w:type="dxa"/>
            <w:vAlign w:val="bottom"/>
          </w:tcPr>
          <w:p w:rsidR="00BD4B28" w:rsidRPr="00FD4158" w:rsidRDefault="00BD4B28" w:rsidP="00BD4B28">
            <w:pPr>
              <w:jc w:val="center"/>
              <w:rPr>
                <w:rFonts w:asciiTheme="majorBidi" w:hAnsiTheme="majorBidi" w:cstheme="majorBidi"/>
                <w:color w:val="000000"/>
                <w:sz w:val="20"/>
                <w:szCs w:val="20"/>
              </w:rPr>
            </w:pPr>
            <w:r w:rsidRPr="00FD4158">
              <w:rPr>
                <w:rFonts w:asciiTheme="majorBidi" w:hAnsiTheme="majorBidi" w:cstheme="majorBidi"/>
                <w:color w:val="000000"/>
                <w:sz w:val="20"/>
                <w:szCs w:val="20"/>
              </w:rPr>
              <w:t>0</w:t>
            </w:r>
          </w:p>
        </w:tc>
        <w:tc>
          <w:tcPr>
            <w:tcW w:w="957" w:type="dxa"/>
            <w:vAlign w:val="bottom"/>
          </w:tcPr>
          <w:p w:rsidR="00BD4B28" w:rsidRPr="00FD4158" w:rsidRDefault="00BD4B28" w:rsidP="00724D4E">
            <w:pPr>
              <w:jc w:val="center"/>
              <w:rPr>
                <w:rFonts w:asciiTheme="majorBidi" w:hAnsiTheme="majorBidi" w:cstheme="majorBidi"/>
                <w:color w:val="000000"/>
                <w:sz w:val="20"/>
                <w:szCs w:val="20"/>
              </w:rPr>
            </w:pPr>
            <w:r w:rsidRPr="00FD4158">
              <w:rPr>
                <w:rFonts w:asciiTheme="majorBidi" w:hAnsiTheme="majorBidi" w:cstheme="majorBidi"/>
                <w:color w:val="000000"/>
                <w:sz w:val="20"/>
                <w:szCs w:val="20"/>
              </w:rPr>
              <w:t>568</w:t>
            </w:r>
          </w:p>
        </w:tc>
        <w:tc>
          <w:tcPr>
            <w:tcW w:w="957" w:type="dxa"/>
            <w:vAlign w:val="bottom"/>
          </w:tcPr>
          <w:p w:rsidR="00BD4B28" w:rsidRPr="00FD4158" w:rsidRDefault="00BD4B28" w:rsidP="00BD4B28">
            <w:pPr>
              <w:jc w:val="center"/>
              <w:rPr>
                <w:rFonts w:asciiTheme="majorBidi" w:hAnsiTheme="majorBidi" w:cstheme="majorBidi"/>
                <w:color w:val="000000"/>
                <w:sz w:val="20"/>
                <w:szCs w:val="20"/>
              </w:rPr>
            </w:pPr>
            <w:r w:rsidRPr="00FD4158">
              <w:rPr>
                <w:rFonts w:asciiTheme="majorBidi" w:hAnsiTheme="majorBidi" w:cstheme="majorBidi"/>
                <w:color w:val="000000"/>
                <w:sz w:val="20"/>
                <w:szCs w:val="20"/>
              </w:rPr>
              <w:t>567</w:t>
            </w:r>
          </w:p>
        </w:tc>
        <w:tc>
          <w:tcPr>
            <w:tcW w:w="958" w:type="dxa"/>
            <w:vAlign w:val="bottom"/>
          </w:tcPr>
          <w:p w:rsidR="00BD4B28" w:rsidRPr="00FD4158" w:rsidRDefault="00BD4B28" w:rsidP="00BD4B28">
            <w:pPr>
              <w:jc w:val="center"/>
              <w:rPr>
                <w:rFonts w:asciiTheme="majorBidi" w:hAnsiTheme="majorBidi" w:cstheme="majorBidi"/>
                <w:color w:val="000000"/>
                <w:sz w:val="20"/>
                <w:szCs w:val="20"/>
              </w:rPr>
            </w:pPr>
            <w:r w:rsidRPr="00FD4158">
              <w:rPr>
                <w:rFonts w:asciiTheme="majorBidi" w:hAnsiTheme="majorBidi" w:cstheme="majorBidi"/>
                <w:color w:val="000000"/>
                <w:sz w:val="20"/>
                <w:szCs w:val="20"/>
              </w:rPr>
              <w:t>317</w:t>
            </w:r>
          </w:p>
        </w:tc>
      </w:tr>
    </w:tbl>
    <w:p w:rsidR="004F7A71" w:rsidRDefault="004F7A71" w:rsidP="00854986">
      <w:pPr>
        <w:pStyle w:val="Heading2"/>
        <w:spacing w:before="0"/>
        <w:rPr>
          <w:rFonts w:ascii="Times New Roman" w:hAnsi="Times New Roman" w:cs="Times New Roman"/>
          <w:i w:val="0"/>
          <w:iCs w:val="0"/>
        </w:rPr>
      </w:pPr>
      <w:bookmarkStart w:id="138" w:name="_Toc213164511"/>
      <w:bookmarkStart w:id="139" w:name="_Toc216454156"/>
      <w:bookmarkStart w:id="140" w:name="_Toc216454899"/>
      <w:bookmarkStart w:id="141" w:name="_Toc216455719"/>
    </w:p>
    <w:p w:rsidR="004F7A71" w:rsidRDefault="004F7A71" w:rsidP="00724D4E">
      <w:pPr>
        <w:pStyle w:val="Heading2"/>
        <w:spacing w:before="0" w:line="276" w:lineRule="auto"/>
        <w:ind w:left="426" w:hanging="426"/>
        <w:rPr>
          <w:rFonts w:ascii="Times New Roman" w:hAnsi="Times New Roman" w:cs="Times New Roman"/>
          <w:i w:val="0"/>
          <w:iCs w:val="0"/>
        </w:rPr>
      </w:pPr>
      <w:bookmarkStart w:id="142" w:name="_Toc225059654"/>
      <w:r w:rsidRPr="00966377">
        <w:rPr>
          <w:rFonts w:ascii="Times New Roman" w:hAnsi="Times New Roman" w:cs="Times New Roman"/>
          <w:i w:val="0"/>
          <w:iCs w:val="0"/>
        </w:rPr>
        <w:t>5</w:t>
      </w:r>
      <w:r w:rsidRPr="00966377">
        <w:rPr>
          <w:rFonts w:ascii="Times New Roman" w:eastAsia="+mn-ea" w:hAnsi="Times New Roman" w:cs="Times New Roman"/>
          <w:i w:val="0"/>
          <w:iCs w:val="0"/>
        </w:rPr>
        <w:t>.</w:t>
      </w:r>
      <w:r w:rsidR="00A57107">
        <w:rPr>
          <w:rFonts w:ascii="Times New Roman" w:hAnsi="Times New Roman" w:cs="Times New Roman"/>
          <w:i w:val="0"/>
          <w:iCs w:val="0"/>
        </w:rPr>
        <w:t xml:space="preserve">4 </w:t>
      </w:r>
      <w:r w:rsidR="00A57107">
        <w:rPr>
          <w:rFonts w:ascii="Times New Roman" w:eastAsia="+mn-ea" w:hAnsi="Times New Roman" w:cs="Times New Roman"/>
          <w:i w:val="0"/>
          <w:iCs w:val="0"/>
        </w:rPr>
        <w:t xml:space="preserve">Monthly </w:t>
      </w:r>
      <w:r>
        <w:rPr>
          <w:rFonts w:ascii="Times New Roman" w:eastAsia="+mn-ea" w:hAnsi="Times New Roman" w:cs="Times New Roman"/>
          <w:i w:val="0"/>
          <w:iCs w:val="0"/>
        </w:rPr>
        <w:t xml:space="preserve">or Seasonal </w:t>
      </w:r>
      <w:r w:rsidR="00A57107">
        <w:rPr>
          <w:rFonts w:ascii="Times New Roman" w:eastAsia="+mn-ea" w:hAnsi="Times New Roman" w:cs="Times New Roman"/>
          <w:i w:val="0"/>
          <w:iCs w:val="0"/>
        </w:rPr>
        <w:t xml:space="preserve">GHG Intensity </w:t>
      </w:r>
      <w:r w:rsidRPr="00966377">
        <w:rPr>
          <w:rFonts w:ascii="Times New Roman" w:eastAsia="+mn-ea" w:hAnsi="Times New Roman" w:cs="Times New Roman"/>
          <w:i w:val="0"/>
          <w:iCs w:val="0"/>
        </w:rPr>
        <w:t>Fact</w:t>
      </w:r>
      <w:r w:rsidR="00A57107">
        <w:rPr>
          <w:rFonts w:ascii="Times New Roman" w:eastAsia="+mn-ea" w:hAnsi="Times New Roman" w:cs="Times New Roman"/>
          <w:i w:val="0"/>
          <w:iCs w:val="0"/>
        </w:rPr>
        <w:t xml:space="preserve">ors Estimated Based on Reported </w:t>
      </w:r>
      <w:r w:rsidRPr="00966377">
        <w:rPr>
          <w:rFonts w:ascii="Times New Roman" w:eastAsia="+mn-ea" w:hAnsi="Times New Roman" w:cs="Times New Roman"/>
          <w:i w:val="0"/>
          <w:iCs w:val="0"/>
        </w:rPr>
        <w:t>Data</w:t>
      </w:r>
      <w:bookmarkEnd w:id="142"/>
    </w:p>
    <w:bookmarkEnd w:id="138"/>
    <w:bookmarkEnd w:id="139"/>
    <w:bookmarkEnd w:id="140"/>
    <w:bookmarkEnd w:id="141"/>
    <w:p w:rsidR="00226067" w:rsidRPr="000C21F4" w:rsidRDefault="00226067" w:rsidP="00063779">
      <w:pPr>
        <w:spacing w:line="360" w:lineRule="auto"/>
        <w:rPr>
          <w:rFonts w:eastAsia="+mn-ea"/>
        </w:rPr>
      </w:pPr>
    </w:p>
    <w:p w:rsidR="00FD4158" w:rsidRDefault="00226067" w:rsidP="00F87BBD">
      <w:pPr>
        <w:spacing w:line="360" w:lineRule="auto"/>
        <w:ind w:firstLine="709"/>
        <w:jc w:val="both"/>
        <w:rPr>
          <w:lang w:val="en-CA"/>
        </w:rPr>
      </w:pPr>
      <w:r>
        <w:rPr>
          <w:rFonts w:eastAsia="+mn-ea"/>
        </w:rPr>
        <w:t>To predict</w:t>
      </w:r>
      <w:r w:rsidRPr="005B5504">
        <w:rPr>
          <w:rFonts w:eastAsia="+mn-ea"/>
        </w:rPr>
        <w:t xml:space="preserve"> </w:t>
      </w:r>
      <w:r w:rsidRPr="005B5504">
        <w:rPr>
          <w:lang w:val="en-CA"/>
        </w:rPr>
        <w:t xml:space="preserve">monthly </w:t>
      </w:r>
      <w:r w:rsidR="00A57107">
        <w:rPr>
          <w:lang w:val="en-CA"/>
        </w:rPr>
        <w:t xml:space="preserve">or seasonal </w:t>
      </w:r>
      <w:r w:rsidRPr="005B5504">
        <w:rPr>
          <w:lang w:val="en-CA"/>
        </w:rPr>
        <w:t xml:space="preserve">GHG intensity factors, detailed data are needed from utilities on electricity generation and fuels used as a function of time. </w:t>
      </w:r>
      <w:r w:rsidDel="003900CB">
        <w:rPr>
          <w:lang w:val="en-CA"/>
        </w:rPr>
        <w:t xml:space="preserve"> </w:t>
      </w:r>
      <w:r>
        <w:rPr>
          <w:lang w:val="en-CA"/>
        </w:rPr>
        <w:t xml:space="preserve">However, in Canada data on electricity generation and fuels used are reported by utilities only in Alberta, Ontario, and Quebec, and the level of particularization of data varies amongst these provinces. In the following sections, first a review of the data available for each one of these provinces is presented. This is followed by the presentation of the methods developed based on the reported data to estimate the monthly </w:t>
      </w:r>
      <w:r w:rsidR="00A57107">
        <w:rPr>
          <w:lang w:val="en-CA"/>
        </w:rPr>
        <w:t xml:space="preserve">or seasonal </w:t>
      </w:r>
      <w:r>
        <w:rPr>
          <w:lang w:val="en-CA"/>
        </w:rPr>
        <w:t>marginal GHG intensity factors for those provinces</w:t>
      </w:r>
      <w:r w:rsidRPr="006F2A6C">
        <w:rPr>
          <w:bCs/>
          <w:lang w:val="en-CA"/>
        </w:rPr>
        <w:t xml:space="preserve"> </w:t>
      </w:r>
      <w:r>
        <w:rPr>
          <w:bCs/>
          <w:lang w:val="en-CA"/>
        </w:rPr>
        <w:t>over</w:t>
      </w:r>
      <w:r w:rsidRPr="00E836A9">
        <w:rPr>
          <w:bCs/>
          <w:lang w:val="en-CA"/>
        </w:rPr>
        <w:t xml:space="preserve"> the next </w:t>
      </w:r>
      <w:r w:rsidRPr="00275DFC">
        <w:rPr>
          <w:bCs/>
          <w:lang w:val="en-CA"/>
        </w:rPr>
        <w:t>few years</w:t>
      </w:r>
      <w:r w:rsidRPr="00275DFC">
        <w:rPr>
          <w:lang w:val="en-CA"/>
        </w:rPr>
        <w:t>.</w:t>
      </w:r>
      <w:bookmarkStart w:id="143" w:name="_Toc213164512"/>
      <w:bookmarkStart w:id="144" w:name="_Toc216454157"/>
      <w:bookmarkStart w:id="145" w:name="_Toc216454900"/>
      <w:bookmarkStart w:id="146" w:name="_Toc216455720"/>
    </w:p>
    <w:p w:rsidR="00FD4158" w:rsidRDefault="00FD4158" w:rsidP="00FD4158">
      <w:pPr>
        <w:spacing w:line="360" w:lineRule="auto"/>
        <w:jc w:val="both"/>
        <w:rPr>
          <w:lang w:val="en-CA"/>
        </w:rPr>
      </w:pPr>
    </w:p>
    <w:p w:rsidR="00226067" w:rsidRPr="00CF415A" w:rsidRDefault="00B3353D" w:rsidP="00DC0C6C">
      <w:pPr>
        <w:pStyle w:val="Heading3"/>
        <w:spacing w:before="0" w:line="360" w:lineRule="auto"/>
        <w:ind w:left="900" w:hanging="900"/>
        <w:rPr>
          <w:rFonts w:ascii="Times New Roman" w:hAnsi="Times New Roman" w:cs="Times New Roman"/>
          <w:sz w:val="28"/>
          <w:szCs w:val="28"/>
          <w:lang w:val="en-CA"/>
        </w:rPr>
      </w:pPr>
      <w:bookmarkStart w:id="147" w:name="_Toc225059655"/>
      <w:r>
        <w:rPr>
          <w:rFonts w:ascii="Times New Roman" w:hAnsi="Times New Roman" w:cs="Times New Roman"/>
          <w:sz w:val="28"/>
          <w:szCs w:val="28"/>
          <w:lang w:val="en-CA"/>
        </w:rPr>
        <w:t>5.4</w:t>
      </w:r>
      <w:r w:rsidR="003E6017">
        <w:rPr>
          <w:rFonts w:ascii="Times New Roman" w:hAnsi="Times New Roman" w:cs="Times New Roman"/>
          <w:sz w:val="28"/>
          <w:szCs w:val="28"/>
          <w:lang w:val="en-CA"/>
        </w:rPr>
        <w:t xml:space="preserve">.1 </w:t>
      </w:r>
      <w:r w:rsidR="00226067" w:rsidRPr="00CF415A">
        <w:rPr>
          <w:rFonts w:ascii="Times New Roman" w:hAnsi="Times New Roman" w:cs="Times New Roman"/>
          <w:sz w:val="28"/>
          <w:szCs w:val="28"/>
          <w:lang w:val="en-CA"/>
        </w:rPr>
        <w:t>Data Available on Marginal Electricity Generation and Fuels Used</w:t>
      </w:r>
      <w:bookmarkEnd w:id="143"/>
      <w:bookmarkEnd w:id="144"/>
      <w:bookmarkEnd w:id="145"/>
      <w:bookmarkEnd w:id="146"/>
      <w:bookmarkEnd w:id="147"/>
    </w:p>
    <w:p w:rsidR="00226067" w:rsidRDefault="00226067" w:rsidP="0070668F">
      <w:pPr>
        <w:pStyle w:val="Heading4"/>
        <w:spacing w:before="0" w:line="360" w:lineRule="auto"/>
        <w:rPr>
          <w:sz w:val="28"/>
          <w:szCs w:val="28"/>
        </w:rPr>
      </w:pPr>
      <w:bookmarkStart w:id="148" w:name="_Toc213164513"/>
      <w:bookmarkStart w:id="149" w:name="_Toc216454158"/>
      <w:bookmarkStart w:id="150" w:name="_Toc216454901"/>
      <w:bookmarkStart w:id="151" w:name="_Toc216455721"/>
      <w:bookmarkStart w:id="152" w:name="_Toc225059656"/>
      <w:r w:rsidRPr="00A82CEC">
        <w:rPr>
          <w:sz w:val="28"/>
          <w:szCs w:val="28"/>
        </w:rPr>
        <w:t>5</w:t>
      </w:r>
      <w:r w:rsidR="00B3353D">
        <w:rPr>
          <w:sz w:val="28"/>
          <w:szCs w:val="28"/>
        </w:rPr>
        <w:t>.4</w:t>
      </w:r>
      <w:r w:rsidR="00A82CEC" w:rsidRPr="00A82CEC">
        <w:rPr>
          <w:sz w:val="28"/>
          <w:szCs w:val="28"/>
        </w:rPr>
        <w:t xml:space="preserve">.1.1 </w:t>
      </w:r>
      <w:r w:rsidRPr="00A82CEC">
        <w:rPr>
          <w:sz w:val="28"/>
          <w:szCs w:val="28"/>
        </w:rPr>
        <w:t>Alberta</w:t>
      </w:r>
      <w:bookmarkEnd w:id="148"/>
      <w:bookmarkEnd w:id="149"/>
      <w:bookmarkEnd w:id="150"/>
      <w:bookmarkEnd w:id="151"/>
      <w:bookmarkEnd w:id="152"/>
    </w:p>
    <w:p w:rsidR="00FD4158" w:rsidRPr="00FD4158" w:rsidRDefault="00FD4158" w:rsidP="00FD4158">
      <w:pPr>
        <w:rPr>
          <w:rFonts w:eastAsia="+mn-ea"/>
        </w:rPr>
      </w:pPr>
    </w:p>
    <w:p w:rsidR="00D82068" w:rsidRPr="00F87BBD" w:rsidRDefault="00226067" w:rsidP="00F87BBD">
      <w:pPr>
        <w:spacing w:line="360" w:lineRule="auto"/>
        <w:ind w:firstLine="658"/>
        <w:jc w:val="both"/>
        <w:rPr>
          <w:bCs/>
          <w:lang w:val="en-CA"/>
        </w:rPr>
      </w:pPr>
      <w:r>
        <w:rPr>
          <w:rFonts w:eastAsia="+mn-ea"/>
          <w:lang w:val="en-CA"/>
        </w:rPr>
        <w:t xml:space="preserve">As of February 2008, the installed capacity in Alberta as reported by </w:t>
      </w:r>
      <w:r w:rsidRPr="005B5504">
        <w:rPr>
          <w:bCs/>
          <w:lang w:val="en-CA"/>
        </w:rPr>
        <w:t>Alberta Electric System Operator (AESO)</w:t>
      </w:r>
      <w:r w:rsidR="008C555F">
        <w:rPr>
          <w:bCs/>
          <w:lang w:val="en-CA"/>
        </w:rPr>
        <w:t xml:space="preserve"> </w:t>
      </w:r>
      <w:r w:rsidR="00BB2E83">
        <w:rPr>
          <w:bCs/>
          <w:lang w:val="en-CA"/>
        </w:rPr>
        <w:fldChar w:fldCharType="begin"/>
      </w:r>
      <w:r w:rsidR="00533123">
        <w:rPr>
          <w:bCs/>
          <w:lang w:val="en-CA"/>
        </w:rPr>
        <w:instrText>ADDIN RW.CITE{{75 Anonymous}}</w:instrText>
      </w:r>
      <w:r w:rsidR="00BB2E83">
        <w:rPr>
          <w:bCs/>
          <w:lang w:val="en-CA"/>
        </w:rPr>
        <w:fldChar w:fldCharType="separate"/>
      </w:r>
      <w:r w:rsidR="00571DAA">
        <w:rPr>
          <w:bCs/>
          <w:lang w:val="en-CA"/>
        </w:rPr>
        <w:t>[31]</w:t>
      </w:r>
      <w:r w:rsidR="00BB2E83">
        <w:rPr>
          <w:bCs/>
          <w:lang w:val="en-CA"/>
        </w:rPr>
        <w:fldChar w:fldCharType="end"/>
      </w:r>
      <w:r>
        <w:rPr>
          <w:lang w:val="en-CA"/>
        </w:rPr>
        <w:t xml:space="preserve"> is as follows:</w:t>
      </w:r>
    </w:p>
    <w:p w:rsidR="00B3353D" w:rsidRDefault="00B3353D" w:rsidP="00063779">
      <w:pPr>
        <w:spacing w:line="360" w:lineRule="auto"/>
        <w:jc w:val="both"/>
        <w:rPr>
          <w:lang w:val="en-CA"/>
        </w:rPr>
      </w:pPr>
    </w:p>
    <w:p w:rsidR="00226067" w:rsidRDefault="00226067" w:rsidP="00374175">
      <w:pPr>
        <w:numPr>
          <w:ilvl w:val="0"/>
          <w:numId w:val="6"/>
        </w:numPr>
        <w:spacing w:line="360" w:lineRule="auto"/>
        <w:ind w:left="284" w:hanging="284"/>
        <w:jc w:val="both"/>
        <w:rPr>
          <w:rFonts w:eastAsia="+mn-ea"/>
          <w:lang w:val="en-CA"/>
        </w:rPr>
      </w:pPr>
      <w:r>
        <w:rPr>
          <w:rFonts w:eastAsia="+mn-ea"/>
          <w:lang w:val="en-CA"/>
        </w:rPr>
        <w:t>Coal: 5,893 MW</w:t>
      </w:r>
    </w:p>
    <w:p w:rsidR="00226067" w:rsidRDefault="00226067" w:rsidP="00374175">
      <w:pPr>
        <w:numPr>
          <w:ilvl w:val="0"/>
          <w:numId w:val="6"/>
        </w:numPr>
        <w:spacing w:line="360" w:lineRule="auto"/>
        <w:ind w:left="284" w:hanging="284"/>
        <w:jc w:val="both"/>
        <w:rPr>
          <w:rFonts w:eastAsia="+mn-ea"/>
          <w:lang w:val="en-CA"/>
        </w:rPr>
      </w:pPr>
      <w:r>
        <w:rPr>
          <w:rFonts w:eastAsia="+mn-ea"/>
          <w:lang w:val="en-CA"/>
        </w:rPr>
        <w:t>Natural gas: 4,635 MW</w:t>
      </w:r>
    </w:p>
    <w:p w:rsidR="00226067" w:rsidRDefault="00226067" w:rsidP="00374175">
      <w:pPr>
        <w:numPr>
          <w:ilvl w:val="0"/>
          <w:numId w:val="6"/>
        </w:numPr>
        <w:spacing w:line="360" w:lineRule="auto"/>
        <w:ind w:left="284" w:hanging="284"/>
        <w:jc w:val="both"/>
        <w:rPr>
          <w:rFonts w:eastAsia="+mn-ea"/>
          <w:lang w:val="en-CA"/>
        </w:rPr>
      </w:pPr>
      <w:r w:rsidRPr="00374175">
        <w:rPr>
          <w:rFonts w:eastAsia="+mn-ea"/>
          <w:lang w:val="en-CA"/>
        </w:rPr>
        <w:lastRenderedPageBreak/>
        <w:t>Hydroelectric: 869 MW</w:t>
      </w:r>
    </w:p>
    <w:p w:rsidR="00226067" w:rsidRDefault="00226067" w:rsidP="00374175">
      <w:pPr>
        <w:numPr>
          <w:ilvl w:val="0"/>
          <w:numId w:val="6"/>
        </w:numPr>
        <w:spacing w:line="360" w:lineRule="auto"/>
        <w:ind w:left="284" w:hanging="284"/>
        <w:jc w:val="both"/>
        <w:rPr>
          <w:rFonts w:eastAsia="+mn-ea"/>
          <w:lang w:val="en-CA"/>
        </w:rPr>
      </w:pPr>
      <w:r w:rsidRPr="00374175">
        <w:rPr>
          <w:rFonts w:eastAsia="+mn-ea"/>
          <w:lang w:val="en-CA"/>
        </w:rPr>
        <w:t>Wind: 497 MW</w:t>
      </w:r>
    </w:p>
    <w:p w:rsidR="00226067" w:rsidRDefault="00226067" w:rsidP="00374175">
      <w:pPr>
        <w:numPr>
          <w:ilvl w:val="0"/>
          <w:numId w:val="6"/>
        </w:numPr>
        <w:spacing w:line="360" w:lineRule="auto"/>
        <w:ind w:left="284" w:hanging="284"/>
        <w:jc w:val="both"/>
        <w:rPr>
          <w:rFonts w:eastAsia="+mn-ea"/>
          <w:lang w:val="en-CA"/>
        </w:rPr>
      </w:pPr>
      <w:r w:rsidRPr="00374175">
        <w:rPr>
          <w:rFonts w:eastAsia="+mn-ea"/>
          <w:lang w:val="en-CA"/>
        </w:rPr>
        <w:t>Other renewable: 178 MW</w:t>
      </w:r>
    </w:p>
    <w:p w:rsidR="00226067" w:rsidRPr="00374175" w:rsidRDefault="00226067" w:rsidP="00374175">
      <w:pPr>
        <w:numPr>
          <w:ilvl w:val="0"/>
          <w:numId w:val="6"/>
        </w:numPr>
        <w:spacing w:line="360" w:lineRule="auto"/>
        <w:ind w:left="284" w:hanging="284"/>
        <w:jc w:val="both"/>
        <w:rPr>
          <w:rFonts w:eastAsia="+mn-ea"/>
          <w:lang w:val="en-CA"/>
        </w:rPr>
      </w:pPr>
      <w:r w:rsidRPr="00374175">
        <w:rPr>
          <w:rFonts w:eastAsia="+mn-ea"/>
          <w:lang w:val="en-CA"/>
        </w:rPr>
        <w:t>Total: 12,072 MW</w:t>
      </w:r>
    </w:p>
    <w:p w:rsidR="00226067" w:rsidRPr="00CF415A" w:rsidRDefault="00226067" w:rsidP="00063779">
      <w:pPr>
        <w:spacing w:line="360" w:lineRule="auto"/>
        <w:ind w:left="360"/>
        <w:jc w:val="both"/>
        <w:rPr>
          <w:rFonts w:eastAsia="+mn-ea"/>
          <w:lang w:val="en-CA"/>
        </w:rPr>
      </w:pPr>
    </w:p>
    <w:p w:rsidR="00226067" w:rsidRDefault="00226067" w:rsidP="00F87BBD">
      <w:pPr>
        <w:spacing w:line="360" w:lineRule="auto"/>
        <w:ind w:firstLine="709"/>
        <w:jc w:val="both"/>
      </w:pPr>
      <w:r w:rsidRPr="005B5504" w:rsidDel="003900CB">
        <w:rPr>
          <w:lang w:val="en-CA"/>
        </w:rPr>
        <w:t>The deregulated</w:t>
      </w:r>
      <w:r w:rsidRPr="005B5504">
        <w:rPr>
          <w:lang w:val="en-CA"/>
        </w:rPr>
        <w:t xml:space="preserve"> electric utility sector in Alberta provides detailed data on generation and fuels used through the </w:t>
      </w:r>
      <w:r w:rsidRPr="005B5504">
        <w:rPr>
          <w:bCs/>
          <w:lang w:val="en-CA"/>
        </w:rPr>
        <w:t>AESO</w:t>
      </w:r>
      <w:r w:rsidRPr="005B5504">
        <w:rPr>
          <w:lang w:val="en-CA"/>
        </w:rPr>
        <w:t>.</w:t>
      </w:r>
      <w:r>
        <w:rPr>
          <w:lang w:val="en-CA"/>
        </w:rPr>
        <w:t xml:space="preserve"> </w:t>
      </w:r>
      <w:r w:rsidRPr="00CE506C">
        <w:rPr>
          <w:bCs/>
          <w:lang w:val="en-CA"/>
        </w:rPr>
        <w:t>AESO</w:t>
      </w:r>
      <w:r w:rsidRPr="005B5504">
        <w:rPr>
          <w:bCs/>
          <w:lang w:val="en-CA"/>
        </w:rPr>
        <w:t xml:space="preserve"> has on its website </w:t>
      </w:r>
      <w:r>
        <w:rPr>
          <w:bCs/>
          <w:lang w:val="en-CA"/>
        </w:rPr>
        <w:t xml:space="preserve">a report that identifies the mix of the fuel sources </w:t>
      </w:r>
      <w:r w:rsidRPr="005B5504">
        <w:rPr>
          <w:bCs/>
          <w:lang w:val="en-CA"/>
        </w:rPr>
        <w:t xml:space="preserve">used </w:t>
      </w:r>
      <w:r>
        <w:rPr>
          <w:bCs/>
          <w:lang w:val="en-CA"/>
        </w:rPr>
        <w:t xml:space="preserve">for </w:t>
      </w:r>
      <w:r w:rsidRPr="005B5504">
        <w:rPr>
          <w:bCs/>
          <w:lang w:val="en-CA"/>
        </w:rPr>
        <w:t>margin</w:t>
      </w:r>
      <w:r>
        <w:rPr>
          <w:bCs/>
          <w:lang w:val="en-CA"/>
        </w:rPr>
        <w:t xml:space="preserve">al generation </w:t>
      </w:r>
      <w:r w:rsidR="00BB2E83">
        <w:rPr>
          <w:bCs/>
          <w:lang w:val="en-CA"/>
        </w:rPr>
        <w:fldChar w:fldCharType="begin"/>
      </w:r>
      <w:r w:rsidR="00533123">
        <w:rPr>
          <w:bCs/>
          <w:lang w:val="en-CA"/>
        </w:rPr>
        <w:instrText>ADDIN RW.CITE{{64 Anonymous}}</w:instrText>
      </w:r>
      <w:r w:rsidR="00BB2E83">
        <w:rPr>
          <w:bCs/>
          <w:lang w:val="en-CA"/>
        </w:rPr>
        <w:fldChar w:fldCharType="separate"/>
      </w:r>
      <w:r w:rsidR="00571DAA">
        <w:rPr>
          <w:bCs/>
          <w:lang w:val="en-CA"/>
        </w:rPr>
        <w:t>[33]</w:t>
      </w:r>
      <w:r w:rsidR="00BB2E83">
        <w:rPr>
          <w:bCs/>
          <w:lang w:val="en-CA"/>
        </w:rPr>
        <w:fldChar w:fldCharType="end"/>
      </w:r>
      <w:r w:rsidR="005F2AB2">
        <w:rPr>
          <w:bCs/>
          <w:lang w:val="en-CA"/>
        </w:rPr>
        <w:t>.</w:t>
      </w:r>
      <w:r>
        <w:rPr>
          <w:bCs/>
          <w:lang w:val="en-CA"/>
        </w:rPr>
        <w:t xml:space="preserve"> Based on this report, </w:t>
      </w:r>
      <w:r w:rsidRPr="00F963A4" w:rsidDel="003900CB">
        <w:rPr>
          <w:bCs/>
        </w:rPr>
        <w:t xml:space="preserve">the </w:t>
      </w:r>
      <w:r w:rsidRPr="00F963A4">
        <w:rPr>
          <w:bCs/>
        </w:rPr>
        <w:t>marginal generation in Alberta</w:t>
      </w:r>
      <w:r>
        <w:rPr>
          <w:bCs/>
        </w:rPr>
        <w:t xml:space="preserve"> </w:t>
      </w:r>
      <w:r w:rsidRPr="00F963A4">
        <w:rPr>
          <w:bCs/>
          <w:lang w:val="en-CA"/>
        </w:rPr>
        <w:t>comes mainly from three fuel sources: coal, gas and hydro-power</w:t>
      </w:r>
      <w:r>
        <w:rPr>
          <w:bCs/>
          <w:lang w:val="en-CA"/>
        </w:rPr>
        <w:t>. T</w:t>
      </w:r>
      <w:r w:rsidRPr="00F963A4">
        <w:rPr>
          <w:bCs/>
          <w:lang w:val="en-CA"/>
        </w:rPr>
        <w:t xml:space="preserve">he seasonal </w:t>
      </w:r>
      <w:r w:rsidRPr="00F963A4">
        <w:t>percentage</w:t>
      </w:r>
      <w:r>
        <w:t>s of each fuel source on</w:t>
      </w:r>
      <w:r w:rsidRPr="00F963A4">
        <w:t xml:space="preserve"> margin for the period 2004 to 2006 are given in </w:t>
      </w:r>
      <w:r w:rsidRPr="005F2AB2">
        <w:t>Table</w:t>
      </w:r>
      <w:r w:rsidR="004609C8" w:rsidRPr="005F2AB2">
        <w:t xml:space="preserve"> 19</w:t>
      </w:r>
      <w:r w:rsidRPr="005F2AB2">
        <w:t>.</w:t>
      </w:r>
    </w:p>
    <w:p w:rsidR="00D82068" w:rsidRDefault="00D82068" w:rsidP="00063779">
      <w:pPr>
        <w:spacing w:line="360" w:lineRule="auto"/>
        <w:jc w:val="both"/>
      </w:pPr>
    </w:p>
    <w:p w:rsidR="00D82068" w:rsidRPr="00301B19" w:rsidRDefault="00D82068" w:rsidP="00D82068">
      <w:pPr>
        <w:pStyle w:val="Caption"/>
        <w:keepNext/>
        <w:ind w:left="993" w:hanging="993"/>
        <w:rPr>
          <w:b w:val="0"/>
          <w:bCs w:val="0"/>
          <w:color w:val="auto"/>
          <w:sz w:val="24"/>
          <w:szCs w:val="24"/>
        </w:rPr>
      </w:pPr>
      <w:bookmarkStart w:id="153" w:name="_Toc222733665"/>
      <w:proofErr w:type="gramStart"/>
      <w:r w:rsidRPr="00301B19">
        <w:rPr>
          <w:color w:val="auto"/>
          <w:sz w:val="24"/>
          <w:szCs w:val="24"/>
        </w:rPr>
        <w:t xml:space="preserve">Table </w:t>
      </w:r>
      <w:r w:rsidR="00BB2E83" w:rsidRPr="00301B19">
        <w:rPr>
          <w:color w:val="auto"/>
          <w:sz w:val="24"/>
          <w:szCs w:val="24"/>
        </w:rPr>
        <w:fldChar w:fldCharType="begin"/>
      </w:r>
      <w:r w:rsidRPr="00301B19">
        <w:rPr>
          <w:color w:val="auto"/>
          <w:sz w:val="24"/>
          <w:szCs w:val="24"/>
        </w:rPr>
        <w:instrText xml:space="preserve"> SEQ Table \* ARABIC </w:instrText>
      </w:r>
      <w:r w:rsidR="00BB2E83" w:rsidRPr="00301B19">
        <w:rPr>
          <w:color w:val="auto"/>
          <w:sz w:val="24"/>
          <w:szCs w:val="24"/>
        </w:rPr>
        <w:fldChar w:fldCharType="separate"/>
      </w:r>
      <w:r w:rsidR="001C3218">
        <w:rPr>
          <w:noProof/>
          <w:color w:val="auto"/>
          <w:sz w:val="24"/>
          <w:szCs w:val="24"/>
        </w:rPr>
        <w:t>19</w:t>
      </w:r>
      <w:r w:rsidR="00BB2E83" w:rsidRPr="00301B19">
        <w:rPr>
          <w:color w:val="auto"/>
          <w:sz w:val="24"/>
          <w:szCs w:val="24"/>
        </w:rPr>
        <w:fldChar w:fldCharType="end"/>
      </w:r>
      <w:r w:rsidRPr="00301B19">
        <w:rPr>
          <w:color w:val="auto"/>
          <w:sz w:val="24"/>
          <w:szCs w:val="24"/>
          <w:lang w:val="en-CA"/>
        </w:rPr>
        <w:t>.</w:t>
      </w:r>
      <w:proofErr w:type="gramEnd"/>
      <w:r w:rsidRPr="00301B19">
        <w:rPr>
          <w:color w:val="auto"/>
          <w:sz w:val="24"/>
          <w:szCs w:val="24"/>
          <w:lang w:val="en-CA"/>
        </w:rPr>
        <w:t xml:space="preserve"> </w:t>
      </w:r>
      <w:r w:rsidRPr="00301B19">
        <w:rPr>
          <w:b w:val="0"/>
          <w:bCs w:val="0"/>
          <w:color w:val="auto"/>
          <w:sz w:val="24"/>
          <w:szCs w:val="24"/>
          <w:lang w:val="en-CA"/>
        </w:rPr>
        <w:t xml:space="preserve">Seasonal percentages of the fuel mix used on margin over 2004-2006 in Alberta </w:t>
      </w:r>
      <w:r w:rsidR="00BB2E83">
        <w:rPr>
          <w:b w:val="0"/>
          <w:bCs w:val="0"/>
          <w:color w:val="auto"/>
          <w:sz w:val="24"/>
          <w:szCs w:val="24"/>
          <w:lang w:val="en-CA"/>
        </w:rPr>
        <w:fldChar w:fldCharType="begin"/>
      </w:r>
      <w:r>
        <w:rPr>
          <w:b w:val="0"/>
          <w:bCs w:val="0"/>
          <w:color w:val="auto"/>
          <w:sz w:val="24"/>
          <w:szCs w:val="24"/>
          <w:lang w:val="en-CA"/>
        </w:rPr>
        <w:instrText>ADDIN RW.CITE{{64 Anonymous}}</w:instrText>
      </w:r>
      <w:r w:rsidR="00BB2E83">
        <w:rPr>
          <w:b w:val="0"/>
          <w:bCs w:val="0"/>
          <w:color w:val="auto"/>
          <w:sz w:val="24"/>
          <w:szCs w:val="24"/>
          <w:lang w:val="en-CA"/>
        </w:rPr>
        <w:fldChar w:fldCharType="separate"/>
      </w:r>
      <w:bookmarkEnd w:id="153"/>
      <w:r w:rsidR="00571DAA">
        <w:rPr>
          <w:b w:val="0"/>
          <w:bCs w:val="0"/>
          <w:color w:val="auto"/>
          <w:sz w:val="24"/>
          <w:szCs w:val="24"/>
          <w:lang w:val="en-CA"/>
        </w:rPr>
        <w:t>[33]</w:t>
      </w:r>
      <w:r w:rsidR="00BB2E83">
        <w:rPr>
          <w:b w:val="0"/>
          <w:bCs w:val="0"/>
          <w:color w:val="auto"/>
          <w:sz w:val="24"/>
          <w:szCs w:val="24"/>
          <w:lang w:val="en-CA"/>
        </w:rPr>
        <w:fldChar w:fldCharType="end"/>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851"/>
        <w:gridCol w:w="1299"/>
        <w:gridCol w:w="1299"/>
        <w:gridCol w:w="1300"/>
        <w:gridCol w:w="1299"/>
        <w:gridCol w:w="1299"/>
        <w:gridCol w:w="1300"/>
      </w:tblGrid>
      <w:tr w:rsidR="00D82068" w:rsidRPr="00FD4158" w:rsidTr="0037356F">
        <w:tc>
          <w:tcPr>
            <w:tcW w:w="851" w:type="dxa"/>
            <w:vMerge w:val="restart"/>
          </w:tcPr>
          <w:p w:rsidR="00D82068" w:rsidRPr="00FD4158" w:rsidRDefault="00D82068" w:rsidP="0037356F">
            <w:pPr>
              <w:pStyle w:val="Default"/>
              <w:jc w:val="center"/>
              <w:rPr>
                <w:rStyle w:val="SubtleReference"/>
                <w:rFonts w:asciiTheme="majorBidi" w:hAnsiTheme="majorBidi" w:cstheme="majorBidi"/>
                <w:b/>
                <w:bCs/>
                <w:smallCaps w:val="0"/>
                <w:color w:val="auto"/>
                <w:sz w:val="20"/>
                <w:szCs w:val="20"/>
              </w:rPr>
            </w:pPr>
          </w:p>
          <w:p w:rsidR="00D82068" w:rsidRPr="00FD4158" w:rsidRDefault="00D82068" w:rsidP="0037356F">
            <w:pPr>
              <w:pStyle w:val="Default"/>
              <w:jc w:val="center"/>
              <w:rPr>
                <w:rStyle w:val="SubtleReference"/>
                <w:rFonts w:asciiTheme="majorBidi" w:hAnsiTheme="majorBidi" w:cstheme="majorBidi"/>
                <w:b/>
                <w:bCs/>
                <w:smallCaps w:val="0"/>
                <w:color w:val="auto"/>
                <w:sz w:val="20"/>
                <w:szCs w:val="20"/>
                <w:u w:val="none"/>
              </w:rPr>
            </w:pPr>
            <w:r w:rsidRPr="00FD4158">
              <w:rPr>
                <w:rStyle w:val="SubtleReference"/>
                <w:rFonts w:asciiTheme="majorBidi" w:hAnsiTheme="majorBidi" w:cstheme="majorBidi"/>
                <w:b/>
                <w:bCs/>
                <w:smallCaps w:val="0"/>
                <w:color w:val="auto"/>
                <w:sz w:val="20"/>
                <w:szCs w:val="20"/>
                <w:u w:val="none"/>
              </w:rPr>
              <w:t>2004</w:t>
            </w:r>
          </w:p>
        </w:tc>
        <w:tc>
          <w:tcPr>
            <w:tcW w:w="2598" w:type="dxa"/>
            <w:gridSpan w:val="2"/>
          </w:tcPr>
          <w:p w:rsidR="00D82068" w:rsidRPr="00FD4158" w:rsidRDefault="00D82068" w:rsidP="0037356F">
            <w:pPr>
              <w:pStyle w:val="Default"/>
              <w:jc w:val="center"/>
              <w:rPr>
                <w:rFonts w:asciiTheme="majorBidi" w:hAnsiTheme="majorBidi" w:cstheme="majorBidi"/>
                <w:b/>
                <w:bCs/>
                <w:sz w:val="20"/>
                <w:szCs w:val="20"/>
              </w:rPr>
            </w:pPr>
            <w:r w:rsidRPr="00FD4158">
              <w:rPr>
                <w:rFonts w:asciiTheme="majorBidi" w:hAnsiTheme="majorBidi" w:cstheme="majorBidi"/>
                <w:b/>
                <w:bCs/>
                <w:sz w:val="20"/>
                <w:szCs w:val="20"/>
              </w:rPr>
              <w:t>Summer (%)</w:t>
            </w:r>
          </w:p>
        </w:tc>
        <w:tc>
          <w:tcPr>
            <w:tcW w:w="2599" w:type="dxa"/>
            <w:gridSpan w:val="2"/>
          </w:tcPr>
          <w:p w:rsidR="00D82068" w:rsidRPr="00FD4158" w:rsidRDefault="00D82068" w:rsidP="0037356F">
            <w:pPr>
              <w:pStyle w:val="Default"/>
              <w:jc w:val="center"/>
              <w:rPr>
                <w:rFonts w:asciiTheme="majorBidi" w:hAnsiTheme="majorBidi" w:cstheme="majorBidi"/>
                <w:b/>
                <w:bCs/>
                <w:sz w:val="20"/>
                <w:szCs w:val="20"/>
              </w:rPr>
            </w:pPr>
            <w:r w:rsidRPr="00FD4158">
              <w:rPr>
                <w:rFonts w:asciiTheme="majorBidi" w:hAnsiTheme="majorBidi" w:cstheme="majorBidi"/>
                <w:b/>
                <w:bCs/>
                <w:sz w:val="20"/>
                <w:szCs w:val="20"/>
              </w:rPr>
              <w:t>Winter (%)</w:t>
            </w:r>
          </w:p>
        </w:tc>
        <w:tc>
          <w:tcPr>
            <w:tcW w:w="2599" w:type="dxa"/>
            <w:gridSpan w:val="2"/>
          </w:tcPr>
          <w:p w:rsidR="00D82068" w:rsidRPr="00FD4158" w:rsidRDefault="00D82068" w:rsidP="0037356F">
            <w:pPr>
              <w:pStyle w:val="Default"/>
              <w:jc w:val="center"/>
              <w:rPr>
                <w:rFonts w:asciiTheme="majorBidi" w:hAnsiTheme="majorBidi" w:cstheme="majorBidi"/>
                <w:b/>
                <w:bCs/>
                <w:sz w:val="20"/>
                <w:szCs w:val="20"/>
              </w:rPr>
            </w:pPr>
            <w:r w:rsidRPr="00FD4158">
              <w:rPr>
                <w:rFonts w:asciiTheme="majorBidi" w:hAnsiTheme="majorBidi" w:cstheme="majorBidi"/>
                <w:b/>
                <w:bCs/>
                <w:sz w:val="20"/>
                <w:szCs w:val="20"/>
              </w:rPr>
              <w:t>Shoulder (%)</w:t>
            </w:r>
          </w:p>
        </w:tc>
      </w:tr>
      <w:tr w:rsidR="00D82068" w:rsidRPr="00FD4158" w:rsidTr="0037356F">
        <w:tc>
          <w:tcPr>
            <w:tcW w:w="851" w:type="dxa"/>
            <w:vMerge/>
          </w:tcPr>
          <w:p w:rsidR="00D82068" w:rsidRPr="00FD4158" w:rsidRDefault="00D82068" w:rsidP="0037356F">
            <w:pPr>
              <w:pStyle w:val="Default"/>
              <w:jc w:val="center"/>
              <w:rPr>
                <w:rStyle w:val="SubtleReference"/>
                <w:rFonts w:asciiTheme="majorBidi" w:hAnsiTheme="majorBidi" w:cstheme="majorBidi"/>
                <w:sz w:val="20"/>
                <w:szCs w:val="20"/>
              </w:rPr>
            </w:pPr>
          </w:p>
        </w:tc>
        <w:tc>
          <w:tcPr>
            <w:tcW w:w="1299" w:type="dxa"/>
          </w:tcPr>
          <w:p w:rsidR="00D82068" w:rsidRPr="00FD4158" w:rsidRDefault="00D82068" w:rsidP="0037356F">
            <w:pPr>
              <w:pStyle w:val="Default"/>
              <w:jc w:val="center"/>
              <w:rPr>
                <w:rFonts w:asciiTheme="majorBidi" w:hAnsiTheme="majorBidi" w:cstheme="majorBidi"/>
                <w:sz w:val="20"/>
                <w:szCs w:val="20"/>
              </w:rPr>
            </w:pPr>
            <w:r w:rsidRPr="00FD4158">
              <w:rPr>
                <w:rFonts w:asciiTheme="majorBidi" w:hAnsiTheme="majorBidi" w:cstheme="majorBidi"/>
                <w:sz w:val="20"/>
                <w:szCs w:val="20"/>
              </w:rPr>
              <w:t>Peak*</w:t>
            </w:r>
          </w:p>
        </w:tc>
        <w:tc>
          <w:tcPr>
            <w:tcW w:w="1299" w:type="dxa"/>
          </w:tcPr>
          <w:p w:rsidR="00D82068" w:rsidRPr="00FD4158" w:rsidRDefault="00D82068" w:rsidP="0037356F">
            <w:pPr>
              <w:pStyle w:val="Default"/>
              <w:jc w:val="center"/>
              <w:rPr>
                <w:rFonts w:asciiTheme="majorBidi" w:hAnsiTheme="majorBidi" w:cstheme="majorBidi"/>
                <w:sz w:val="20"/>
                <w:szCs w:val="20"/>
              </w:rPr>
            </w:pPr>
            <w:r w:rsidRPr="00FD4158">
              <w:rPr>
                <w:rFonts w:asciiTheme="majorBidi" w:hAnsiTheme="majorBidi" w:cstheme="majorBidi"/>
                <w:sz w:val="20"/>
                <w:szCs w:val="20"/>
              </w:rPr>
              <w:t>Off Peak*</w:t>
            </w:r>
          </w:p>
        </w:tc>
        <w:tc>
          <w:tcPr>
            <w:tcW w:w="1300" w:type="dxa"/>
          </w:tcPr>
          <w:p w:rsidR="00D82068" w:rsidRPr="00FD4158" w:rsidRDefault="00D82068" w:rsidP="0037356F">
            <w:pPr>
              <w:pStyle w:val="Default"/>
              <w:jc w:val="center"/>
              <w:rPr>
                <w:rFonts w:asciiTheme="majorBidi" w:hAnsiTheme="majorBidi" w:cstheme="majorBidi"/>
                <w:sz w:val="20"/>
                <w:szCs w:val="20"/>
              </w:rPr>
            </w:pPr>
            <w:r w:rsidRPr="00FD4158">
              <w:rPr>
                <w:rFonts w:asciiTheme="majorBidi" w:hAnsiTheme="majorBidi" w:cstheme="majorBidi"/>
                <w:sz w:val="20"/>
                <w:szCs w:val="20"/>
              </w:rPr>
              <w:t>Peak*</w:t>
            </w:r>
          </w:p>
        </w:tc>
        <w:tc>
          <w:tcPr>
            <w:tcW w:w="1299" w:type="dxa"/>
          </w:tcPr>
          <w:p w:rsidR="00D82068" w:rsidRPr="00FD4158" w:rsidRDefault="00D82068" w:rsidP="0037356F">
            <w:pPr>
              <w:pStyle w:val="Default"/>
              <w:jc w:val="center"/>
              <w:rPr>
                <w:rFonts w:asciiTheme="majorBidi" w:hAnsiTheme="majorBidi" w:cstheme="majorBidi"/>
                <w:sz w:val="20"/>
                <w:szCs w:val="20"/>
              </w:rPr>
            </w:pPr>
            <w:r w:rsidRPr="00FD4158">
              <w:rPr>
                <w:rFonts w:asciiTheme="majorBidi" w:hAnsiTheme="majorBidi" w:cstheme="majorBidi"/>
                <w:sz w:val="20"/>
                <w:szCs w:val="20"/>
              </w:rPr>
              <w:t>Off Peak*</w:t>
            </w:r>
          </w:p>
        </w:tc>
        <w:tc>
          <w:tcPr>
            <w:tcW w:w="1299" w:type="dxa"/>
          </w:tcPr>
          <w:p w:rsidR="00D82068" w:rsidRPr="00FD4158" w:rsidRDefault="00D82068" w:rsidP="0037356F">
            <w:pPr>
              <w:pStyle w:val="Default"/>
              <w:jc w:val="center"/>
              <w:rPr>
                <w:rFonts w:asciiTheme="majorBidi" w:hAnsiTheme="majorBidi" w:cstheme="majorBidi"/>
                <w:sz w:val="20"/>
                <w:szCs w:val="20"/>
              </w:rPr>
            </w:pPr>
            <w:r w:rsidRPr="00FD4158">
              <w:rPr>
                <w:rFonts w:asciiTheme="majorBidi" w:hAnsiTheme="majorBidi" w:cstheme="majorBidi"/>
                <w:sz w:val="20"/>
                <w:szCs w:val="20"/>
              </w:rPr>
              <w:t>Peak*</w:t>
            </w:r>
          </w:p>
        </w:tc>
        <w:tc>
          <w:tcPr>
            <w:tcW w:w="1300" w:type="dxa"/>
          </w:tcPr>
          <w:p w:rsidR="00D82068" w:rsidRPr="00FD4158" w:rsidRDefault="00D82068" w:rsidP="0037356F">
            <w:pPr>
              <w:pStyle w:val="Default"/>
              <w:jc w:val="center"/>
              <w:rPr>
                <w:rFonts w:asciiTheme="majorBidi" w:hAnsiTheme="majorBidi" w:cstheme="majorBidi"/>
                <w:sz w:val="20"/>
                <w:szCs w:val="20"/>
              </w:rPr>
            </w:pPr>
            <w:r w:rsidRPr="00FD4158">
              <w:rPr>
                <w:rFonts w:asciiTheme="majorBidi" w:hAnsiTheme="majorBidi" w:cstheme="majorBidi"/>
                <w:sz w:val="20"/>
                <w:szCs w:val="20"/>
              </w:rPr>
              <w:t>Off Peak*</w:t>
            </w:r>
          </w:p>
        </w:tc>
      </w:tr>
      <w:tr w:rsidR="00D82068" w:rsidRPr="00FD4158" w:rsidTr="0037356F">
        <w:tc>
          <w:tcPr>
            <w:tcW w:w="851" w:type="dxa"/>
          </w:tcPr>
          <w:p w:rsidR="00D82068" w:rsidRPr="00FD4158" w:rsidRDefault="00D82068" w:rsidP="0037356F">
            <w:pPr>
              <w:pStyle w:val="Default"/>
              <w:jc w:val="center"/>
              <w:rPr>
                <w:rStyle w:val="SubtleReference"/>
                <w:rFonts w:asciiTheme="majorBidi" w:hAnsiTheme="majorBidi" w:cstheme="majorBidi"/>
                <w:sz w:val="20"/>
                <w:szCs w:val="20"/>
              </w:rPr>
            </w:pPr>
            <w:r w:rsidRPr="00FD4158">
              <w:rPr>
                <w:rFonts w:asciiTheme="majorBidi" w:hAnsiTheme="majorBidi" w:cstheme="majorBidi"/>
                <w:sz w:val="20"/>
                <w:szCs w:val="20"/>
              </w:rPr>
              <w:t>Coal</w:t>
            </w:r>
          </w:p>
        </w:tc>
        <w:tc>
          <w:tcPr>
            <w:tcW w:w="1299" w:type="dxa"/>
          </w:tcPr>
          <w:p w:rsidR="00D82068" w:rsidRPr="00FD4158" w:rsidRDefault="00D82068" w:rsidP="0037356F">
            <w:pPr>
              <w:pStyle w:val="Default"/>
              <w:jc w:val="center"/>
              <w:rPr>
                <w:rFonts w:asciiTheme="majorBidi" w:hAnsiTheme="majorBidi" w:cstheme="majorBidi"/>
                <w:sz w:val="20"/>
                <w:szCs w:val="20"/>
              </w:rPr>
            </w:pPr>
            <w:r w:rsidRPr="00FD4158">
              <w:rPr>
                <w:rFonts w:asciiTheme="majorBidi" w:hAnsiTheme="majorBidi" w:cstheme="majorBidi"/>
                <w:sz w:val="20"/>
                <w:szCs w:val="20"/>
              </w:rPr>
              <w:t>20.1</w:t>
            </w:r>
          </w:p>
        </w:tc>
        <w:tc>
          <w:tcPr>
            <w:tcW w:w="1299" w:type="dxa"/>
          </w:tcPr>
          <w:p w:rsidR="00D82068" w:rsidRPr="00FD4158" w:rsidRDefault="00D82068" w:rsidP="0037356F">
            <w:pPr>
              <w:pStyle w:val="Default"/>
              <w:jc w:val="center"/>
              <w:rPr>
                <w:rFonts w:asciiTheme="majorBidi" w:hAnsiTheme="majorBidi" w:cstheme="majorBidi"/>
                <w:sz w:val="20"/>
                <w:szCs w:val="20"/>
              </w:rPr>
            </w:pPr>
            <w:r w:rsidRPr="00FD4158">
              <w:rPr>
                <w:rFonts w:asciiTheme="majorBidi" w:hAnsiTheme="majorBidi" w:cstheme="majorBidi"/>
                <w:sz w:val="20"/>
                <w:szCs w:val="20"/>
              </w:rPr>
              <w:t>54.0</w:t>
            </w:r>
          </w:p>
        </w:tc>
        <w:tc>
          <w:tcPr>
            <w:tcW w:w="1300" w:type="dxa"/>
          </w:tcPr>
          <w:p w:rsidR="00D82068" w:rsidRPr="00FD4158" w:rsidRDefault="00D82068" w:rsidP="0037356F">
            <w:pPr>
              <w:pStyle w:val="Default"/>
              <w:jc w:val="center"/>
              <w:rPr>
                <w:rFonts w:asciiTheme="majorBidi" w:hAnsiTheme="majorBidi" w:cstheme="majorBidi"/>
                <w:sz w:val="20"/>
                <w:szCs w:val="20"/>
              </w:rPr>
            </w:pPr>
            <w:r w:rsidRPr="00FD4158">
              <w:rPr>
                <w:rFonts w:asciiTheme="majorBidi" w:hAnsiTheme="majorBidi" w:cstheme="majorBidi"/>
                <w:sz w:val="20"/>
                <w:szCs w:val="20"/>
              </w:rPr>
              <w:t>34.8</w:t>
            </w:r>
          </w:p>
        </w:tc>
        <w:tc>
          <w:tcPr>
            <w:tcW w:w="1299" w:type="dxa"/>
          </w:tcPr>
          <w:p w:rsidR="00D82068" w:rsidRPr="00FD4158" w:rsidRDefault="00D82068" w:rsidP="0037356F">
            <w:pPr>
              <w:pStyle w:val="Default"/>
              <w:jc w:val="center"/>
              <w:rPr>
                <w:rFonts w:asciiTheme="majorBidi" w:hAnsiTheme="majorBidi" w:cstheme="majorBidi"/>
                <w:sz w:val="20"/>
                <w:szCs w:val="20"/>
              </w:rPr>
            </w:pPr>
            <w:r w:rsidRPr="00FD4158">
              <w:rPr>
                <w:rFonts w:asciiTheme="majorBidi" w:hAnsiTheme="majorBidi" w:cstheme="majorBidi"/>
                <w:sz w:val="20"/>
                <w:szCs w:val="20"/>
              </w:rPr>
              <w:t>64.3</w:t>
            </w:r>
          </w:p>
        </w:tc>
        <w:tc>
          <w:tcPr>
            <w:tcW w:w="1299" w:type="dxa"/>
          </w:tcPr>
          <w:p w:rsidR="00D82068" w:rsidRPr="00FD4158" w:rsidRDefault="00D82068" w:rsidP="0037356F">
            <w:pPr>
              <w:pStyle w:val="Default"/>
              <w:jc w:val="center"/>
              <w:rPr>
                <w:rFonts w:asciiTheme="majorBidi" w:hAnsiTheme="majorBidi" w:cstheme="majorBidi"/>
                <w:sz w:val="20"/>
                <w:szCs w:val="20"/>
              </w:rPr>
            </w:pPr>
            <w:r w:rsidRPr="00FD4158">
              <w:rPr>
                <w:rFonts w:asciiTheme="majorBidi" w:hAnsiTheme="majorBidi" w:cstheme="majorBidi"/>
                <w:sz w:val="20"/>
                <w:szCs w:val="20"/>
              </w:rPr>
              <w:t>23.9</w:t>
            </w:r>
          </w:p>
        </w:tc>
        <w:tc>
          <w:tcPr>
            <w:tcW w:w="1300" w:type="dxa"/>
          </w:tcPr>
          <w:p w:rsidR="00D82068" w:rsidRPr="00FD4158" w:rsidRDefault="00D82068" w:rsidP="0037356F">
            <w:pPr>
              <w:pStyle w:val="Default"/>
              <w:jc w:val="center"/>
              <w:rPr>
                <w:rFonts w:asciiTheme="majorBidi" w:hAnsiTheme="majorBidi" w:cstheme="majorBidi"/>
                <w:sz w:val="20"/>
                <w:szCs w:val="20"/>
              </w:rPr>
            </w:pPr>
            <w:r w:rsidRPr="00FD4158">
              <w:rPr>
                <w:rFonts w:asciiTheme="majorBidi" w:hAnsiTheme="majorBidi" w:cstheme="majorBidi"/>
                <w:sz w:val="20"/>
                <w:szCs w:val="20"/>
              </w:rPr>
              <w:t>54.1</w:t>
            </w:r>
          </w:p>
        </w:tc>
      </w:tr>
      <w:tr w:rsidR="00D82068" w:rsidRPr="00FD4158" w:rsidTr="0037356F">
        <w:tc>
          <w:tcPr>
            <w:tcW w:w="851" w:type="dxa"/>
          </w:tcPr>
          <w:p w:rsidR="00D82068" w:rsidRPr="00FD4158" w:rsidRDefault="00D82068" w:rsidP="0037356F">
            <w:pPr>
              <w:jc w:val="center"/>
              <w:rPr>
                <w:rFonts w:asciiTheme="majorBidi" w:hAnsiTheme="majorBidi" w:cstheme="majorBidi"/>
                <w:sz w:val="20"/>
                <w:szCs w:val="20"/>
              </w:rPr>
            </w:pPr>
            <w:r w:rsidRPr="00FD4158">
              <w:rPr>
                <w:rFonts w:asciiTheme="majorBidi" w:hAnsiTheme="majorBidi" w:cstheme="majorBidi"/>
                <w:sz w:val="20"/>
                <w:szCs w:val="20"/>
              </w:rPr>
              <w:t>Gas</w:t>
            </w:r>
          </w:p>
        </w:tc>
        <w:tc>
          <w:tcPr>
            <w:tcW w:w="1299" w:type="dxa"/>
          </w:tcPr>
          <w:p w:rsidR="00D82068" w:rsidRPr="00FD4158" w:rsidRDefault="00D82068" w:rsidP="0037356F">
            <w:pPr>
              <w:pStyle w:val="Default"/>
              <w:jc w:val="center"/>
              <w:rPr>
                <w:rFonts w:asciiTheme="majorBidi" w:hAnsiTheme="majorBidi" w:cstheme="majorBidi"/>
                <w:sz w:val="20"/>
                <w:szCs w:val="20"/>
              </w:rPr>
            </w:pPr>
            <w:r w:rsidRPr="00FD4158">
              <w:rPr>
                <w:rFonts w:asciiTheme="majorBidi" w:hAnsiTheme="majorBidi" w:cstheme="majorBidi"/>
                <w:sz w:val="20"/>
                <w:szCs w:val="20"/>
              </w:rPr>
              <w:t>78.2</w:t>
            </w:r>
          </w:p>
        </w:tc>
        <w:tc>
          <w:tcPr>
            <w:tcW w:w="1299" w:type="dxa"/>
          </w:tcPr>
          <w:p w:rsidR="00D82068" w:rsidRPr="00FD4158" w:rsidRDefault="00D82068" w:rsidP="0037356F">
            <w:pPr>
              <w:pStyle w:val="Default"/>
              <w:jc w:val="center"/>
              <w:rPr>
                <w:rFonts w:asciiTheme="majorBidi" w:hAnsiTheme="majorBidi" w:cstheme="majorBidi"/>
                <w:sz w:val="20"/>
                <w:szCs w:val="20"/>
              </w:rPr>
            </w:pPr>
            <w:r w:rsidRPr="00FD4158">
              <w:rPr>
                <w:rFonts w:asciiTheme="majorBidi" w:hAnsiTheme="majorBidi" w:cstheme="majorBidi"/>
                <w:sz w:val="20"/>
                <w:szCs w:val="20"/>
              </w:rPr>
              <w:t>44.5</w:t>
            </w:r>
          </w:p>
        </w:tc>
        <w:tc>
          <w:tcPr>
            <w:tcW w:w="1300" w:type="dxa"/>
          </w:tcPr>
          <w:p w:rsidR="00D82068" w:rsidRPr="00FD4158" w:rsidRDefault="00D82068" w:rsidP="0037356F">
            <w:pPr>
              <w:pStyle w:val="Default"/>
              <w:jc w:val="center"/>
              <w:rPr>
                <w:rFonts w:asciiTheme="majorBidi" w:hAnsiTheme="majorBidi" w:cstheme="majorBidi"/>
                <w:sz w:val="20"/>
                <w:szCs w:val="20"/>
              </w:rPr>
            </w:pPr>
            <w:r w:rsidRPr="00FD4158">
              <w:rPr>
                <w:rFonts w:asciiTheme="majorBidi" w:hAnsiTheme="majorBidi" w:cstheme="majorBidi"/>
                <w:sz w:val="20"/>
                <w:szCs w:val="20"/>
              </w:rPr>
              <w:t>64.7</w:t>
            </w:r>
          </w:p>
        </w:tc>
        <w:tc>
          <w:tcPr>
            <w:tcW w:w="1299" w:type="dxa"/>
          </w:tcPr>
          <w:p w:rsidR="00D82068" w:rsidRPr="00FD4158" w:rsidRDefault="00D82068" w:rsidP="0037356F">
            <w:pPr>
              <w:pStyle w:val="Default"/>
              <w:jc w:val="center"/>
              <w:rPr>
                <w:rFonts w:asciiTheme="majorBidi" w:hAnsiTheme="majorBidi" w:cstheme="majorBidi"/>
                <w:sz w:val="20"/>
                <w:szCs w:val="20"/>
              </w:rPr>
            </w:pPr>
            <w:r w:rsidRPr="00FD4158">
              <w:rPr>
                <w:rFonts w:asciiTheme="majorBidi" w:hAnsiTheme="majorBidi" w:cstheme="majorBidi"/>
                <w:sz w:val="20"/>
                <w:szCs w:val="20"/>
              </w:rPr>
              <w:t>34.8</w:t>
            </w:r>
          </w:p>
        </w:tc>
        <w:tc>
          <w:tcPr>
            <w:tcW w:w="1299" w:type="dxa"/>
          </w:tcPr>
          <w:p w:rsidR="00D82068" w:rsidRPr="00FD4158" w:rsidRDefault="00D82068" w:rsidP="0037356F">
            <w:pPr>
              <w:pStyle w:val="Default"/>
              <w:jc w:val="center"/>
              <w:rPr>
                <w:rFonts w:asciiTheme="majorBidi" w:hAnsiTheme="majorBidi" w:cstheme="majorBidi"/>
                <w:sz w:val="20"/>
                <w:szCs w:val="20"/>
              </w:rPr>
            </w:pPr>
            <w:r w:rsidRPr="00FD4158">
              <w:rPr>
                <w:rFonts w:asciiTheme="majorBidi" w:hAnsiTheme="majorBidi" w:cstheme="majorBidi"/>
                <w:sz w:val="20"/>
                <w:szCs w:val="20"/>
              </w:rPr>
              <w:t>75.8</w:t>
            </w:r>
          </w:p>
        </w:tc>
        <w:tc>
          <w:tcPr>
            <w:tcW w:w="1300" w:type="dxa"/>
          </w:tcPr>
          <w:p w:rsidR="00D82068" w:rsidRPr="00FD4158" w:rsidRDefault="00D82068" w:rsidP="0037356F">
            <w:pPr>
              <w:pStyle w:val="Default"/>
              <w:jc w:val="center"/>
              <w:rPr>
                <w:rFonts w:asciiTheme="majorBidi" w:hAnsiTheme="majorBidi" w:cstheme="majorBidi"/>
                <w:sz w:val="20"/>
                <w:szCs w:val="20"/>
              </w:rPr>
            </w:pPr>
            <w:r w:rsidRPr="00FD4158">
              <w:rPr>
                <w:rFonts w:asciiTheme="majorBidi" w:hAnsiTheme="majorBidi" w:cstheme="majorBidi"/>
                <w:sz w:val="20"/>
                <w:szCs w:val="20"/>
              </w:rPr>
              <w:t>45.6</w:t>
            </w:r>
          </w:p>
        </w:tc>
      </w:tr>
      <w:tr w:rsidR="00D82068" w:rsidRPr="00FD4158" w:rsidTr="0037356F">
        <w:tc>
          <w:tcPr>
            <w:tcW w:w="851" w:type="dxa"/>
          </w:tcPr>
          <w:p w:rsidR="00D82068" w:rsidRPr="00FD4158" w:rsidRDefault="00D82068" w:rsidP="0037356F">
            <w:pPr>
              <w:pStyle w:val="Default"/>
              <w:jc w:val="center"/>
              <w:rPr>
                <w:rFonts w:asciiTheme="majorBidi" w:hAnsiTheme="majorBidi" w:cstheme="majorBidi"/>
                <w:sz w:val="20"/>
                <w:szCs w:val="20"/>
              </w:rPr>
            </w:pPr>
            <w:r w:rsidRPr="00FD4158">
              <w:rPr>
                <w:rFonts w:asciiTheme="majorBidi" w:hAnsiTheme="majorBidi" w:cstheme="majorBidi"/>
                <w:sz w:val="20"/>
                <w:szCs w:val="20"/>
              </w:rPr>
              <w:t>Hydro</w:t>
            </w:r>
          </w:p>
        </w:tc>
        <w:tc>
          <w:tcPr>
            <w:tcW w:w="1299" w:type="dxa"/>
          </w:tcPr>
          <w:p w:rsidR="00D82068" w:rsidRPr="00FD4158" w:rsidRDefault="00D82068" w:rsidP="0037356F">
            <w:pPr>
              <w:pStyle w:val="Default"/>
              <w:jc w:val="center"/>
              <w:rPr>
                <w:rFonts w:asciiTheme="majorBidi" w:hAnsiTheme="majorBidi" w:cstheme="majorBidi"/>
                <w:sz w:val="20"/>
                <w:szCs w:val="20"/>
              </w:rPr>
            </w:pPr>
            <w:r w:rsidRPr="00FD4158">
              <w:rPr>
                <w:rFonts w:asciiTheme="majorBidi" w:hAnsiTheme="majorBidi" w:cstheme="majorBidi"/>
                <w:sz w:val="20"/>
                <w:szCs w:val="20"/>
              </w:rPr>
              <w:t xml:space="preserve">  1.7</w:t>
            </w:r>
          </w:p>
        </w:tc>
        <w:tc>
          <w:tcPr>
            <w:tcW w:w="1299" w:type="dxa"/>
          </w:tcPr>
          <w:p w:rsidR="00D82068" w:rsidRPr="00FD4158" w:rsidRDefault="00D82068" w:rsidP="0037356F">
            <w:pPr>
              <w:pStyle w:val="Default"/>
              <w:jc w:val="center"/>
              <w:rPr>
                <w:rFonts w:asciiTheme="majorBidi" w:hAnsiTheme="majorBidi" w:cstheme="majorBidi"/>
                <w:sz w:val="20"/>
                <w:szCs w:val="20"/>
              </w:rPr>
            </w:pPr>
            <w:r w:rsidRPr="00FD4158">
              <w:rPr>
                <w:rFonts w:asciiTheme="majorBidi" w:hAnsiTheme="majorBidi" w:cstheme="majorBidi"/>
                <w:sz w:val="20"/>
                <w:szCs w:val="20"/>
              </w:rPr>
              <w:t xml:space="preserve">  1.5</w:t>
            </w:r>
          </w:p>
        </w:tc>
        <w:tc>
          <w:tcPr>
            <w:tcW w:w="1300" w:type="dxa"/>
          </w:tcPr>
          <w:p w:rsidR="00D82068" w:rsidRPr="00FD4158" w:rsidRDefault="00D82068" w:rsidP="0037356F">
            <w:pPr>
              <w:pStyle w:val="Default"/>
              <w:jc w:val="center"/>
              <w:rPr>
                <w:rFonts w:asciiTheme="majorBidi" w:hAnsiTheme="majorBidi" w:cstheme="majorBidi"/>
                <w:sz w:val="20"/>
                <w:szCs w:val="20"/>
              </w:rPr>
            </w:pPr>
            <w:r w:rsidRPr="00FD4158">
              <w:rPr>
                <w:rFonts w:asciiTheme="majorBidi" w:hAnsiTheme="majorBidi" w:cstheme="majorBidi"/>
                <w:sz w:val="20"/>
                <w:szCs w:val="20"/>
              </w:rPr>
              <w:t xml:space="preserve">  0.6</w:t>
            </w:r>
          </w:p>
        </w:tc>
        <w:tc>
          <w:tcPr>
            <w:tcW w:w="1299" w:type="dxa"/>
          </w:tcPr>
          <w:p w:rsidR="00D82068" w:rsidRPr="00FD4158" w:rsidRDefault="00D82068" w:rsidP="0037356F">
            <w:pPr>
              <w:pStyle w:val="Default"/>
              <w:jc w:val="center"/>
              <w:rPr>
                <w:rFonts w:asciiTheme="majorBidi" w:hAnsiTheme="majorBidi" w:cstheme="majorBidi"/>
                <w:sz w:val="20"/>
                <w:szCs w:val="20"/>
              </w:rPr>
            </w:pPr>
            <w:r w:rsidRPr="00FD4158">
              <w:rPr>
                <w:rFonts w:asciiTheme="majorBidi" w:hAnsiTheme="majorBidi" w:cstheme="majorBidi"/>
                <w:sz w:val="20"/>
                <w:szCs w:val="20"/>
              </w:rPr>
              <w:t xml:space="preserve">  1.0</w:t>
            </w:r>
          </w:p>
        </w:tc>
        <w:tc>
          <w:tcPr>
            <w:tcW w:w="1299" w:type="dxa"/>
          </w:tcPr>
          <w:p w:rsidR="00D82068" w:rsidRPr="00FD4158" w:rsidRDefault="00D82068" w:rsidP="0037356F">
            <w:pPr>
              <w:pStyle w:val="Default"/>
              <w:jc w:val="center"/>
              <w:rPr>
                <w:rFonts w:asciiTheme="majorBidi" w:hAnsiTheme="majorBidi" w:cstheme="majorBidi"/>
                <w:sz w:val="20"/>
                <w:szCs w:val="20"/>
              </w:rPr>
            </w:pPr>
            <w:r w:rsidRPr="00FD4158">
              <w:rPr>
                <w:rFonts w:asciiTheme="majorBidi" w:hAnsiTheme="majorBidi" w:cstheme="majorBidi"/>
                <w:sz w:val="20"/>
                <w:szCs w:val="20"/>
              </w:rPr>
              <w:t xml:space="preserve">  0.3</w:t>
            </w:r>
          </w:p>
        </w:tc>
        <w:tc>
          <w:tcPr>
            <w:tcW w:w="1300" w:type="dxa"/>
          </w:tcPr>
          <w:p w:rsidR="00D82068" w:rsidRPr="00FD4158" w:rsidRDefault="00D82068" w:rsidP="0037356F">
            <w:pPr>
              <w:pStyle w:val="Default"/>
              <w:jc w:val="center"/>
              <w:rPr>
                <w:rFonts w:asciiTheme="majorBidi" w:hAnsiTheme="majorBidi" w:cstheme="majorBidi"/>
                <w:sz w:val="20"/>
                <w:szCs w:val="20"/>
              </w:rPr>
            </w:pPr>
            <w:r w:rsidRPr="00FD4158">
              <w:rPr>
                <w:rFonts w:asciiTheme="majorBidi" w:hAnsiTheme="majorBidi" w:cstheme="majorBidi"/>
                <w:sz w:val="20"/>
                <w:szCs w:val="20"/>
              </w:rPr>
              <w:t xml:space="preserve">  0.3</w:t>
            </w:r>
          </w:p>
        </w:tc>
      </w:tr>
      <w:tr w:rsidR="00D82068" w:rsidRPr="00FD4158" w:rsidTr="0037356F">
        <w:tc>
          <w:tcPr>
            <w:tcW w:w="851" w:type="dxa"/>
            <w:vMerge w:val="restart"/>
          </w:tcPr>
          <w:p w:rsidR="00D82068" w:rsidRPr="00FD4158" w:rsidRDefault="00D82068" w:rsidP="0037356F">
            <w:pPr>
              <w:pStyle w:val="Default"/>
              <w:jc w:val="center"/>
              <w:rPr>
                <w:rFonts w:asciiTheme="majorBidi" w:hAnsiTheme="majorBidi" w:cstheme="majorBidi"/>
                <w:b/>
                <w:bCs/>
                <w:sz w:val="20"/>
                <w:szCs w:val="20"/>
              </w:rPr>
            </w:pPr>
          </w:p>
          <w:p w:rsidR="00D82068" w:rsidRPr="00FD4158" w:rsidRDefault="00D82068" w:rsidP="0037356F">
            <w:pPr>
              <w:pStyle w:val="Default"/>
              <w:jc w:val="center"/>
              <w:rPr>
                <w:rFonts w:asciiTheme="majorBidi" w:hAnsiTheme="majorBidi" w:cstheme="majorBidi"/>
                <w:sz w:val="20"/>
                <w:szCs w:val="20"/>
              </w:rPr>
            </w:pPr>
            <w:r w:rsidRPr="00FD4158">
              <w:rPr>
                <w:rFonts w:asciiTheme="majorBidi" w:hAnsiTheme="majorBidi" w:cstheme="majorBidi"/>
                <w:b/>
                <w:bCs/>
                <w:sz w:val="20"/>
                <w:szCs w:val="20"/>
              </w:rPr>
              <w:t>2005</w:t>
            </w:r>
          </w:p>
        </w:tc>
        <w:tc>
          <w:tcPr>
            <w:tcW w:w="2598" w:type="dxa"/>
            <w:gridSpan w:val="2"/>
          </w:tcPr>
          <w:p w:rsidR="00D82068" w:rsidRPr="00FD4158" w:rsidRDefault="00D82068" w:rsidP="0037356F">
            <w:pPr>
              <w:pStyle w:val="Default"/>
              <w:jc w:val="center"/>
              <w:rPr>
                <w:rFonts w:asciiTheme="majorBidi" w:hAnsiTheme="majorBidi" w:cstheme="majorBidi"/>
                <w:b/>
                <w:bCs/>
                <w:sz w:val="20"/>
                <w:szCs w:val="20"/>
              </w:rPr>
            </w:pPr>
            <w:r w:rsidRPr="00FD4158">
              <w:rPr>
                <w:rFonts w:asciiTheme="majorBidi" w:hAnsiTheme="majorBidi" w:cstheme="majorBidi"/>
                <w:b/>
                <w:bCs/>
                <w:sz w:val="20"/>
                <w:szCs w:val="20"/>
              </w:rPr>
              <w:t>Summer (%)</w:t>
            </w:r>
          </w:p>
        </w:tc>
        <w:tc>
          <w:tcPr>
            <w:tcW w:w="2599" w:type="dxa"/>
            <w:gridSpan w:val="2"/>
          </w:tcPr>
          <w:p w:rsidR="00D82068" w:rsidRPr="00FD4158" w:rsidRDefault="00D82068" w:rsidP="0037356F">
            <w:pPr>
              <w:pStyle w:val="Default"/>
              <w:jc w:val="center"/>
              <w:rPr>
                <w:rFonts w:asciiTheme="majorBidi" w:hAnsiTheme="majorBidi" w:cstheme="majorBidi"/>
                <w:b/>
                <w:bCs/>
                <w:sz w:val="20"/>
                <w:szCs w:val="20"/>
              </w:rPr>
            </w:pPr>
            <w:r w:rsidRPr="00FD4158">
              <w:rPr>
                <w:rFonts w:asciiTheme="majorBidi" w:hAnsiTheme="majorBidi" w:cstheme="majorBidi"/>
                <w:b/>
                <w:bCs/>
                <w:sz w:val="20"/>
                <w:szCs w:val="20"/>
              </w:rPr>
              <w:t>Winter (%)</w:t>
            </w:r>
          </w:p>
        </w:tc>
        <w:tc>
          <w:tcPr>
            <w:tcW w:w="2599" w:type="dxa"/>
            <w:gridSpan w:val="2"/>
          </w:tcPr>
          <w:p w:rsidR="00D82068" w:rsidRPr="00FD4158" w:rsidRDefault="00D82068" w:rsidP="0037356F">
            <w:pPr>
              <w:pStyle w:val="Default"/>
              <w:jc w:val="center"/>
              <w:rPr>
                <w:rFonts w:asciiTheme="majorBidi" w:hAnsiTheme="majorBidi" w:cstheme="majorBidi"/>
                <w:b/>
                <w:bCs/>
                <w:sz w:val="20"/>
                <w:szCs w:val="20"/>
              </w:rPr>
            </w:pPr>
            <w:r w:rsidRPr="00FD4158">
              <w:rPr>
                <w:rFonts w:asciiTheme="majorBidi" w:hAnsiTheme="majorBidi" w:cstheme="majorBidi"/>
                <w:b/>
                <w:bCs/>
                <w:sz w:val="20"/>
                <w:szCs w:val="20"/>
              </w:rPr>
              <w:t>Shoulder (%)</w:t>
            </w:r>
          </w:p>
        </w:tc>
      </w:tr>
      <w:tr w:rsidR="00D82068" w:rsidRPr="00FD4158" w:rsidTr="0037356F">
        <w:tc>
          <w:tcPr>
            <w:tcW w:w="851" w:type="dxa"/>
            <w:vMerge/>
          </w:tcPr>
          <w:p w:rsidR="00D82068" w:rsidRPr="00FD4158" w:rsidRDefault="00D82068" w:rsidP="0037356F">
            <w:pPr>
              <w:pStyle w:val="Default"/>
              <w:jc w:val="center"/>
              <w:rPr>
                <w:rFonts w:asciiTheme="majorBidi" w:hAnsiTheme="majorBidi" w:cstheme="majorBidi"/>
                <w:b/>
                <w:bCs/>
                <w:sz w:val="20"/>
                <w:szCs w:val="20"/>
              </w:rPr>
            </w:pPr>
          </w:p>
        </w:tc>
        <w:tc>
          <w:tcPr>
            <w:tcW w:w="1299" w:type="dxa"/>
          </w:tcPr>
          <w:p w:rsidR="00D82068" w:rsidRPr="00FD4158" w:rsidRDefault="00D82068" w:rsidP="0037356F">
            <w:pPr>
              <w:pStyle w:val="Default"/>
              <w:jc w:val="center"/>
              <w:rPr>
                <w:rFonts w:asciiTheme="majorBidi" w:hAnsiTheme="majorBidi" w:cstheme="majorBidi"/>
                <w:sz w:val="20"/>
                <w:szCs w:val="20"/>
              </w:rPr>
            </w:pPr>
            <w:r w:rsidRPr="00FD4158">
              <w:rPr>
                <w:rFonts w:asciiTheme="majorBidi" w:hAnsiTheme="majorBidi" w:cstheme="majorBidi"/>
                <w:sz w:val="20"/>
                <w:szCs w:val="20"/>
              </w:rPr>
              <w:t>Peak</w:t>
            </w:r>
          </w:p>
        </w:tc>
        <w:tc>
          <w:tcPr>
            <w:tcW w:w="1299" w:type="dxa"/>
          </w:tcPr>
          <w:p w:rsidR="00D82068" w:rsidRPr="00FD4158" w:rsidRDefault="00D82068" w:rsidP="0037356F">
            <w:pPr>
              <w:pStyle w:val="Default"/>
              <w:jc w:val="center"/>
              <w:rPr>
                <w:rFonts w:asciiTheme="majorBidi" w:hAnsiTheme="majorBidi" w:cstheme="majorBidi"/>
                <w:sz w:val="20"/>
                <w:szCs w:val="20"/>
              </w:rPr>
            </w:pPr>
            <w:r w:rsidRPr="00FD4158">
              <w:rPr>
                <w:rFonts w:asciiTheme="majorBidi" w:hAnsiTheme="majorBidi" w:cstheme="majorBidi"/>
                <w:sz w:val="20"/>
                <w:szCs w:val="20"/>
              </w:rPr>
              <w:t>Off Peak</w:t>
            </w:r>
          </w:p>
        </w:tc>
        <w:tc>
          <w:tcPr>
            <w:tcW w:w="1300" w:type="dxa"/>
          </w:tcPr>
          <w:p w:rsidR="00D82068" w:rsidRPr="00FD4158" w:rsidRDefault="00D82068" w:rsidP="0037356F">
            <w:pPr>
              <w:pStyle w:val="Default"/>
              <w:jc w:val="center"/>
              <w:rPr>
                <w:rFonts w:asciiTheme="majorBidi" w:hAnsiTheme="majorBidi" w:cstheme="majorBidi"/>
                <w:sz w:val="20"/>
                <w:szCs w:val="20"/>
              </w:rPr>
            </w:pPr>
            <w:r w:rsidRPr="00FD4158">
              <w:rPr>
                <w:rFonts w:asciiTheme="majorBidi" w:hAnsiTheme="majorBidi" w:cstheme="majorBidi"/>
                <w:sz w:val="20"/>
                <w:szCs w:val="20"/>
              </w:rPr>
              <w:t>Peak</w:t>
            </w:r>
          </w:p>
        </w:tc>
        <w:tc>
          <w:tcPr>
            <w:tcW w:w="1299" w:type="dxa"/>
          </w:tcPr>
          <w:p w:rsidR="00D82068" w:rsidRPr="00FD4158" w:rsidRDefault="00D82068" w:rsidP="0037356F">
            <w:pPr>
              <w:pStyle w:val="Default"/>
              <w:jc w:val="center"/>
              <w:rPr>
                <w:rFonts w:asciiTheme="majorBidi" w:hAnsiTheme="majorBidi" w:cstheme="majorBidi"/>
                <w:sz w:val="20"/>
                <w:szCs w:val="20"/>
              </w:rPr>
            </w:pPr>
            <w:r w:rsidRPr="00FD4158">
              <w:rPr>
                <w:rFonts w:asciiTheme="majorBidi" w:hAnsiTheme="majorBidi" w:cstheme="majorBidi"/>
                <w:sz w:val="20"/>
                <w:szCs w:val="20"/>
              </w:rPr>
              <w:t>Off Peak</w:t>
            </w:r>
          </w:p>
        </w:tc>
        <w:tc>
          <w:tcPr>
            <w:tcW w:w="1299" w:type="dxa"/>
          </w:tcPr>
          <w:p w:rsidR="00D82068" w:rsidRPr="00FD4158" w:rsidRDefault="00D82068" w:rsidP="0037356F">
            <w:pPr>
              <w:pStyle w:val="Default"/>
              <w:jc w:val="center"/>
              <w:rPr>
                <w:rFonts w:asciiTheme="majorBidi" w:hAnsiTheme="majorBidi" w:cstheme="majorBidi"/>
                <w:sz w:val="20"/>
                <w:szCs w:val="20"/>
              </w:rPr>
            </w:pPr>
            <w:r w:rsidRPr="00FD4158">
              <w:rPr>
                <w:rFonts w:asciiTheme="majorBidi" w:hAnsiTheme="majorBidi" w:cstheme="majorBidi"/>
                <w:sz w:val="20"/>
                <w:szCs w:val="20"/>
              </w:rPr>
              <w:t>Peak</w:t>
            </w:r>
          </w:p>
        </w:tc>
        <w:tc>
          <w:tcPr>
            <w:tcW w:w="1300" w:type="dxa"/>
          </w:tcPr>
          <w:p w:rsidR="00D82068" w:rsidRPr="00FD4158" w:rsidRDefault="00D82068" w:rsidP="0037356F">
            <w:pPr>
              <w:pStyle w:val="Default"/>
              <w:jc w:val="center"/>
              <w:rPr>
                <w:rFonts w:asciiTheme="majorBidi" w:hAnsiTheme="majorBidi" w:cstheme="majorBidi"/>
                <w:sz w:val="20"/>
                <w:szCs w:val="20"/>
              </w:rPr>
            </w:pPr>
            <w:r w:rsidRPr="00FD4158">
              <w:rPr>
                <w:rFonts w:asciiTheme="majorBidi" w:hAnsiTheme="majorBidi" w:cstheme="majorBidi"/>
                <w:sz w:val="20"/>
                <w:szCs w:val="20"/>
              </w:rPr>
              <w:t>Off Peak</w:t>
            </w:r>
          </w:p>
        </w:tc>
      </w:tr>
      <w:tr w:rsidR="00D82068" w:rsidRPr="00FD4158" w:rsidTr="0037356F">
        <w:tc>
          <w:tcPr>
            <w:tcW w:w="851" w:type="dxa"/>
          </w:tcPr>
          <w:p w:rsidR="00D82068" w:rsidRPr="00FD4158" w:rsidRDefault="00D82068" w:rsidP="0037356F">
            <w:pPr>
              <w:pStyle w:val="Default"/>
              <w:jc w:val="center"/>
              <w:rPr>
                <w:rFonts w:asciiTheme="majorBidi" w:hAnsiTheme="majorBidi" w:cstheme="majorBidi"/>
                <w:sz w:val="20"/>
                <w:szCs w:val="20"/>
              </w:rPr>
            </w:pPr>
            <w:r w:rsidRPr="00FD4158">
              <w:rPr>
                <w:rFonts w:asciiTheme="majorBidi" w:hAnsiTheme="majorBidi" w:cstheme="majorBidi"/>
                <w:sz w:val="20"/>
                <w:szCs w:val="20"/>
              </w:rPr>
              <w:t>Coal</w:t>
            </w:r>
          </w:p>
        </w:tc>
        <w:tc>
          <w:tcPr>
            <w:tcW w:w="1299" w:type="dxa"/>
          </w:tcPr>
          <w:p w:rsidR="00D82068" w:rsidRPr="00FD4158" w:rsidRDefault="00D82068" w:rsidP="0037356F">
            <w:pPr>
              <w:pStyle w:val="Default"/>
              <w:jc w:val="center"/>
              <w:rPr>
                <w:rFonts w:asciiTheme="majorBidi" w:hAnsiTheme="majorBidi" w:cstheme="majorBidi"/>
                <w:sz w:val="20"/>
                <w:szCs w:val="20"/>
              </w:rPr>
            </w:pPr>
            <w:r w:rsidRPr="00FD4158">
              <w:rPr>
                <w:rFonts w:asciiTheme="majorBidi" w:hAnsiTheme="majorBidi" w:cstheme="majorBidi"/>
                <w:sz w:val="20"/>
                <w:szCs w:val="20"/>
              </w:rPr>
              <w:t>42.8</w:t>
            </w:r>
          </w:p>
        </w:tc>
        <w:tc>
          <w:tcPr>
            <w:tcW w:w="1299" w:type="dxa"/>
          </w:tcPr>
          <w:p w:rsidR="00D82068" w:rsidRPr="00FD4158" w:rsidRDefault="00D82068" w:rsidP="0037356F">
            <w:pPr>
              <w:pStyle w:val="Default"/>
              <w:jc w:val="center"/>
              <w:rPr>
                <w:rFonts w:asciiTheme="majorBidi" w:hAnsiTheme="majorBidi" w:cstheme="majorBidi"/>
                <w:sz w:val="20"/>
                <w:szCs w:val="20"/>
              </w:rPr>
            </w:pPr>
            <w:r w:rsidRPr="00FD4158">
              <w:rPr>
                <w:rFonts w:asciiTheme="majorBidi" w:hAnsiTheme="majorBidi" w:cstheme="majorBidi"/>
                <w:sz w:val="20"/>
                <w:szCs w:val="20"/>
              </w:rPr>
              <w:t>71.4</w:t>
            </w:r>
          </w:p>
        </w:tc>
        <w:tc>
          <w:tcPr>
            <w:tcW w:w="1300" w:type="dxa"/>
          </w:tcPr>
          <w:p w:rsidR="00D82068" w:rsidRPr="00FD4158" w:rsidRDefault="00D82068" w:rsidP="0037356F">
            <w:pPr>
              <w:pStyle w:val="Default"/>
              <w:jc w:val="center"/>
              <w:rPr>
                <w:rFonts w:asciiTheme="majorBidi" w:hAnsiTheme="majorBidi" w:cstheme="majorBidi"/>
                <w:sz w:val="20"/>
                <w:szCs w:val="20"/>
              </w:rPr>
            </w:pPr>
            <w:r w:rsidRPr="00FD4158">
              <w:rPr>
                <w:rFonts w:asciiTheme="majorBidi" w:hAnsiTheme="majorBidi" w:cstheme="majorBidi"/>
                <w:sz w:val="20"/>
                <w:szCs w:val="20"/>
              </w:rPr>
              <w:t>32.0</w:t>
            </w:r>
          </w:p>
        </w:tc>
        <w:tc>
          <w:tcPr>
            <w:tcW w:w="1299" w:type="dxa"/>
          </w:tcPr>
          <w:p w:rsidR="00D82068" w:rsidRPr="00FD4158" w:rsidRDefault="00D82068" w:rsidP="0037356F">
            <w:pPr>
              <w:pStyle w:val="Default"/>
              <w:jc w:val="center"/>
              <w:rPr>
                <w:rFonts w:asciiTheme="majorBidi" w:hAnsiTheme="majorBidi" w:cstheme="majorBidi"/>
                <w:sz w:val="20"/>
                <w:szCs w:val="20"/>
              </w:rPr>
            </w:pPr>
            <w:r w:rsidRPr="00FD4158">
              <w:rPr>
                <w:rFonts w:asciiTheme="majorBidi" w:hAnsiTheme="majorBidi" w:cstheme="majorBidi"/>
                <w:sz w:val="20"/>
                <w:szCs w:val="20"/>
              </w:rPr>
              <w:t>62.4</w:t>
            </w:r>
          </w:p>
        </w:tc>
        <w:tc>
          <w:tcPr>
            <w:tcW w:w="1299" w:type="dxa"/>
          </w:tcPr>
          <w:p w:rsidR="00D82068" w:rsidRPr="00FD4158" w:rsidRDefault="00D82068" w:rsidP="0037356F">
            <w:pPr>
              <w:pStyle w:val="Default"/>
              <w:jc w:val="center"/>
              <w:rPr>
                <w:rFonts w:asciiTheme="majorBidi" w:hAnsiTheme="majorBidi" w:cstheme="majorBidi"/>
                <w:sz w:val="20"/>
                <w:szCs w:val="20"/>
              </w:rPr>
            </w:pPr>
            <w:r w:rsidRPr="00FD4158">
              <w:rPr>
                <w:rFonts w:asciiTheme="majorBidi" w:hAnsiTheme="majorBidi" w:cstheme="majorBidi"/>
                <w:sz w:val="20"/>
                <w:szCs w:val="20"/>
              </w:rPr>
              <w:t>39.9</w:t>
            </w:r>
          </w:p>
        </w:tc>
        <w:tc>
          <w:tcPr>
            <w:tcW w:w="1300" w:type="dxa"/>
          </w:tcPr>
          <w:p w:rsidR="00D82068" w:rsidRPr="00FD4158" w:rsidRDefault="00D82068" w:rsidP="0037356F">
            <w:pPr>
              <w:pStyle w:val="Default"/>
              <w:jc w:val="center"/>
              <w:rPr>
                <w:rFonts w:asciiTheme="majorBidi" w:hAnsiTheme="majorBidi" w:cstheme="majorBidi"/>
                <w:sz w:val="20"/>
                <w:szCs w:val="20"/>
              </w:rPr>
            </w:pPr>
            <w:r w:rsidRPr="00FD4158">
              <w:rPr>
                <w:rFonts w:asciiTheme="majorBidi" w:hAnsiTheme="majorBidi" w:cstheme="majorBidi"/>
                <w:sz w:val="20"/>
                <w:szCs w:val="20"/>
              </w:rPr>
              <w:t>71.6</w:t>
            </w:r>
          </w:p>
        </w:tc>
      </w:tr>
      <w:tr w:rsidR="00D82068" w:rsidRPr="00FD4158" w:rsidTr="0037356F">
        <w:tc>
          <w:tcPr>
            <w:tcW w:w="851" w:type="dxa"/>
          </w:tcPr>
          <w:p w:rsidR="00D82068" w:rsidRPr="00FD4158" w:rsidRDefault="00D82068" w:rsidP="0037356F">
            <w:pPr>
              <w:pStyle w:val="Default"/>
              <w:jc w:val="center"/>
              <w:rPr>
                <w:rFonts w:asciiTheme="majorBidi" w:hAnsiTheme="majorBidi" w:cstheme="majorBidi"/>
                <w:sz w:val="20"/>
                <w:szCs w:val="20"/>
              </w:rPr>
            </w:pPr>
            <w:r w:rsidRPr="00FD4158">
              <w:rPr>
                <w:rFonts w:asciiTheme="majorBidi" w:hAnsiTheme="majorBidi" w:cstheme="majorBidi"/>
                <w:sz w:val="20"/>
                <w:szCs w:val="20"/>
              </w:rPr>
              <w:t>Gas</w:t>
            </w:r>
          </w:p>
        </w:tc>
        <w:tc>
          <w:tcPr>
            <w:tcW w:w="1299" w:type="dxa"/>
          </w:tcPr>
          <w:p w:rsidR="00D82068" w:rsidRPr="00FD4158" w:rsidRDefault="00D82068" w:rsidP="0037356F">
            <w:pPr>
              <w:pStyle w:val="Default"/>
              <w:jc w:val="center"/>
              <w:rPr>
                <w:rFonts w:asciiTheme="majorBidi" w:hAnsiTheme="majorBidi" w:cstheme="majorBidi"/>
                <w:sz w:val="20"/>
                <w:szCs w:val="20"/>
              </w:rPr>
            </w:pPr>
            <w:r w:rsidRPr="00FD4158">
              <w:rPr>
                <w:rFonts w:asciiTheme="majorBidi" w:hAnsiTheme="majorBidi" w:cstheme="majorBidi"/>
                <w:sz w:val="20"/>
                <w:szCs w:val="20"/>
              </w:rPr>
              <w:t>51.5</w:t>
            </w:r>
          </w:p>
        </w:tc>
        <w:tc>
          <w:tcPr>
            <w:tcW w:w="1299" w:type="dxa"/>
          </w:tcPr>
          <w:p w:rsidR="00D82068" w:rsidRPr="00FD4158" w:rsidRDefault="00D82068" w:rsidP="0037356F">
            <w:pPr>
              <w:pStyle w:val="Default"/>
              <w:jc w:val="center"/>
              <w:rPr>
                <w:rFonts w:asciiTheme="majorBidi" w:hAnsiTheme="majorBidi" w:cstheme="majorBidi"/>
                <w:sz w:val="20"/>
                <w:szCs w:val="20"/>
              </w:rPr>
            </w:pPr>
            <w:r w:rsidRPr="00FD4158">
              <w:rPr>
                <w:rFonts w:asciiTheme="majorBidi" w:hAnsiTheme="majorBidi" w:cstheme="majorBidi"/>
                <w:sz w:val="20"/>
                <w:szCs w:val="20"/>
              </w:rPr>
              <w:t>25.6</w:t>
            </w:r>
          </w:p>
        </w:tc>
        <w:tc>
          <w:tcPr>
            <w:tcW w:w="1300" w:type="dxa"/>
          </w:tcPr>
          <w:p w:rsidR="00D82068" w:rsidRPr="00FD4158" w:rsidRDefault="00D82068" w:rsidP="0037356F">
            <w:pPr>
              <w:pStyle w:val="Default"/>
              <w:jc w:val="center"/>
              <w:rPr>
                <w:rFonts w:asciiTheme="majorBidi" w:hAnsiTheme="majorBidi" w:cstheme="majorBidi"/>
                <w:sz w:val="20"/>
                <w:szCs w:val="20"/>
              </w:rPr>
            </w:pPr>
            <w:r w:rsidRPr="00FD4158">
              <w:rPr>
                <w:rFonts w:asciiTheme="majorBidi" w:hAnsiTheme="majorBidi" w:cstheme="majorBidi"/>
                <w:sz w:val="20"/>
                <w:szCs w:val="20"/>
              </w:rPr>
              <w:t>66.4</w:t>
            </w:r>
          </w:p>
        </w:tc>
        <w:tc>
          <w:tcPr>
            <w:tcW w:w="1299" w:type="dxa"/>
          </w:tcPr>
          <w:p w:rsidR="00D82068" w:rsidRPr="00FD4158" w:rsidRDefault="00D82068" w:rsidP="0037356F">
            <w:pPr>
              <w:pStyle w:val="Default"/>
              <w:jc w:val="center"/>
              <w:rPr>
                <w:rFonts w:asciiTheme="majorBidi" w:hAnsiTheme="majorBidi" w:cstheme="majorBidi"/>
                <w:sz w:val="20"/>
                <w:szCs w:val="20"/>
              </w:rPr>
            </w:pPr>
            <w:r w:rsidRPr="00FD4158">
              <w:rPr>
                <w:rFonts w:asciiTheme="majorBidi" w:hAnsiTheme="majorBidi" w:cstheme="majorBidi"/>
                <w:sz w:val="20"/>
                <w:szCs w:val="20"/>
              </w:rPr>
              <w:t>36.9</w:t>
            </w:r>
          </w:p>
        </w:tc>
        <w:tc>
          <w:tcPr>
            <w:tcW w:w="1299" w:type="dxa"/>
          </w:tcPr>
          <w:p w:rsidR="00D82068" w:rsidRPr="00FD4158" w:rsidRDefault="00D82068" w:rsidP="0037356F">
            <w:pPr>
              <w:pStyle w:val="Default"/>
              <w:jc w:val="center"/>
              <w:rPr>
                <w:rFonts w:asciiTheme="majorBidi" w:hAnsiTheme="majorBidi" w:cstheme="majorBidi"/>
                <w:sz w:val="20"/>
                <w:szCs w:val="20"/>
              </w:rPr>
            </w:pPr>
            <w:r w:rsidRPr="00FD4158">
              <w:rPr>
                <w:rFonts w:asciiTheme="majorBidi" w:hAnsiTheme="majorBidi" w:cstheme="majorBidi"/>
                <w:sz w:val="20"/>
                <w:szCs w:val="20"/>
              </w:rPr>
              <w:t>59.6</w:t>
            </w:r>
          </w:p>
        </w:tc>
        <w:tc>
          <w:tcPr>
            <w:tcW w:w="1300" w:type="dxa"/>
          </w:tcPr>
          <w:p w:rsidR="00D82068" w:rsidRPr="00FD4158" w:rsidRDefault="00D82068" w:rsidP="0037356F">
            <w:pPr>
              <w:pStyle w:val="Default"/>
              <w:jc w:val="center"/>
              <w:rPr>
                <w:rFonts w:asciiTheme="majorBidi" w:hAnsiTheme="majorBidi" w:cstheme="majorBidi"/>
                <w:sz w:val="20"/>
                <w:szCs w:val="20"/>
              </w:rPr>
            </w:pPr>
            <w:r w:rsidRPr="00FD4158">
              <w:rPr>
                <w:rFonts w:asciiTheme="majorBidi" w:hAnsiTheme="majorBidi" w:cstheme="majorBidi"/>
                <w:sz w:val="20"/>
                <w:szCs w:val="20"/>
              </w:rPr>
              <w:t>27.9</w:t>
            </w:r>
          </w:p>
        </w:tc>
      </w:tr>
      <w:tr w:rsidR="00D82068" w:rsidRPr="00FD4158" w:rsidTr="0037356F">
        <w:tc>
          <w:tcPr>
            <w:tcW w:w="851" w:type="dxa"/>
          </w:tcPr>
          <w:p w:rsidR="00D82068" w:rsidRPr="00FD4158" w:rsidRDefault="00D82068" w:rsidP="0037356F">
            <w:pPr>
              <w:pStyle w:val="Default"/>
              <w:jc w:val="center"/>
              <w:rPr>
                <w:rFonts w:asciiTheme="majorBidi" w:hAnsiTheme="majorBidi" w:cstheme="majorBidi"/>
                <w:sz w:val="20"/>
                <w:szCs w:val="20"/>
              </w:rPr>
            </w:pPr>
            <w:r w:rsidRPr="00FD4158">
              <w:rPr>
                <w:rFonts w:asciiTheme="majorBidi" w:hAnsiTheme="majorBidi" w:cstheme="majorBidi"/>
                <w:sz w:val="20"/>
                <w:szCs w:val="20"/>
              </w:rPr>
              <w:t>Hydro</w:t>
            </w:r>
          </w:p>
        </w:tc>
        <w:tc>
          <w:tcPr>
            <w:tcW w:w="1299" w:type="dxa"/>
          </w:tcPr>
          <w:p w:rsidR="00D82068" w:rsidRPr="00FD4158" w:rsidRDefault="00D82068" w:rsidP="0037356F">
            <w:pPr>
              <w:pStyle w:val="Default"/>
              <w:jc w:val="center"/>
              <w:rPr>
                <w:rFonts w:asciiTheme="majorBidi" w:hAnsiTheme="majorBidi" w:cstheme="majorBidi"/>
                <w:sz w:val="20"/>
                <w:szCs w:val="20"/>
              </w:rPr>
            </w:pPr>
            <w:r w:rsidRPr="00FD4158">
              <w:rPr>
                <w:rFonts w:asciiTheme="majorBidi" w:hAnsiTheme="majorBidi" w:cstheme="majorBidi"/>
                <w:sz w:val="20"/>
                <w:szCs w:val="20"/>
              </w:rPr>
              <w:t xml:space="preserve">  5.7</w:t>
            </w:r>
          </w:p>
        </w:tc>
        <w:tc>
          <w:tcPr>
            <w:tcW w:w="1299" w:type="dxa"/>
          </w:tcPr>
          <w:p w:rsidR="00D82068" w:rsidRPr="00FD4158" w:rsidRDefault="00D82068" w:rsidP="0037356F">
            <w:pPr>
              <w:pStyle w:val="Default"/>
              <w:jc w:val="center"/>
              <w:rPr>
                <w:rFonts w:asciiTheme="majorBidi" w:hAnsiTheme="majorBidi" w:cstheme="majorBidi"/>
                <w:sz w:val="20"/>
                <w:szCs w:val="20"/>
              </w:rPr>
            </w:pPr>
            <w:r w:rsidRPr="00FD4158">
              <w:rPr>
                <w:rFonts w:asciiTheme="majorBidi" w:hAnsiTheme="majorBidi" w:cstheme="majorBidi"/>
                <w:sz w:val="20"/>
                <w:szCs w:val="20"/>
              </w:rPr>
              <w:t xml:space="preserve">  3.0</w:t>
            </w:r>
          </w:p>
        </w:tc>
        <w:tc>
          <w:tcPr>
            <w:tcW w:w="1300" w:type="dxa"/>
          </w:tcPr>
          <w:p w:rsidR="00D82068" w:rsidRPr="00FD4158" w:rsidRDefault="00D82068" w:rsidP="0037356F">
            <w:pPr>
              <w:pStyle w:val="Default"/>
              <w:jc w:val="center"/>
              <w:rPr>
                <w:rFonts w:asciiTheme="majorBidi" w:hAnsiTheme="majorBidi" w:cstheme="majorBidi"/>
                <w:sz w:val="20"/>
                <w:szCs w:val="20"/>
              </w:rPr>
            </w:pPr>
            <w:r w:rsidRPr="00FD4158">
              <w:rPr>
                <w:rFonts w:asciiTheme="majorBidi" w:hAnsiTheme="majorBidi" w:cstheme="majorBidi"/>
                <w:sz w:val="20"/>
                <w:szCs w:val="20"/>
              </w:rPr>
              <w:t xml:space="preserve">  1.6</w:t>
            </w:r>
          </w:p>
        </w:tc>
        <w:tc>
          <w:tcPr>
            <w:tcW w:w="1299" w:type="dxa"/>
          </w:tcPr>
          <w:p w:rsidR="00D82068" w:rsidRPr="00FD4158" w:rsidRDefault="00D82068" w:rsidP="0037356F">
            <w:pPr>
              <w:pStyle w:val="Default"/>
              <w:jc w:val="center"/>
              <w:rPr>
                <w:rFonts w:asciiTheme="majorBidi" w:hAnsiTheme="majorBidi" w:cstheme="majorBidi"/>
                <w:sz w:val="20"/>
                <w:szCs w:val="20"/>
              </w:rPr>
            </w:pPr>
            <w:r w:rsidRPr="00FD4158">
              <w:rPr>
                <w:rFonts w:asciiTheme="majorBidi" w:hAnsiTheme="majorBidi" w:cstheme="majorBidi"/>
                <w:sz w:val="20"/>
                <w:szCs w:val="20"/>
              </w:rPr>
              <w:t xml:space="preserve">  0.7</w:t>
            </w:r>
          </w:p>
        </w:tc>
        <w:tc>
          <w:tcPr>
            <w:tcW w:w="1299" w:type="dxa"/>
          </w:tcPr>
          <w:p w:rsidR="00D82068" w:rsidRPr="00FD4158" w:rsidRDefault="00D82068" w:rsidP="0037356F">
            <w:pPr>
              <w:pStyle w:val="Default"/>
              <w:jc w:val="center"/>
              <w:rPr>
                <w:rFonts w:asciiTheme="majorBidi" w:hAnsiTheme="majorBidi" w:cstheme="majorBidi"/>
                <w:sz w:val="20"/>
                <w:szCs w:val="20"/>
              </w:rPr>
            </w:pPr>
            <w:r w:rsidRPr="00FD4158">
              <w:rPr>
                <w:rFonts w:asciiTheme="majorBidi" w:hAnsiTheme="majorBidi" w:cstheme="majorBidi"/>
                <w:sz w:val="20"/>
                <w:szCs w:val="20"/>
              </w:rPr>
              <w:t xml:space="preserve">  0.5</w:t>
            </w:r>
          </w:p>
        </w:tc>
        <w:tc>
          <w:tcPr>
            <w:tcW w:w="1300" w:type="dxa"/>
          </w:tcPr>
          <w:p w:rsidR="00D82068" w:rsidRPr="00FD4158" w:rsidRDefault="00D82068" w:rsidP="0037356F">
            <w:pPr>
              <w:pStyle w:val="Default"/>
              <w:jc w:val="center"/>
              <w:rPr>
                <w:rFonts w:asciiTheme="majorBidi" w:hAnsiTheme="majorBidi" w:cstheme="majorBidi"/>
                <w:sz w:val="20"/>
                <w:szCs w:val="20"/>
              </w:rPr>
            </w:pPr>
            <w:r w:rsidRPr="00FD4158">
              <w:rPr>
                <w:rFonts w:asciiTheme="majorBidi" w:hAnsiTheme="majorBidi" w:cstheme="majorBidi"/>
                <w:sz w:val="20"/>
                <w:szCs w:val="20"/>
              </w:rPr>
              <w:t xml:space="preserve">  0.4</w:t>
            </w:r>
          </w:p>
        </w:tc>
      </w:tr>
      <w:tr w:rsidR="00D82068" w:rsidRPr="00FD4158" w:rsidTr="0037356F">
        <w:tc>
          <w:tcPr>
            <w:tcW w:w="851" w:type="dxa"/>
            <w:vMerge w:val="restart"/>
          </w:tcPr>
          <w:p w:rsidR="00D82068" w:rsidRPr="00FD4158" w:rsidRDefault="00D82068" w:rsidP="0037356F">
            <w:pPr>
              <w:pStyle w:val="Default"/>
              <w:jc w:val="center"/>
              <w:rPr>
                <w:rFonts w:asciiTheme="majorBidi" w:hAnsiTheme="majorBidi" w:cstheme="majorBidi"/>
                <w:b/>
                <w:bCs/>
                <w:sz w:val="20"/>
                <w:szCs w:val="20"/>
              </w:rPr>
            </w:pPr>
          </w:p>
          <w:p w:rsidR="00D82068" w:rsidRPr="00FD4158" w:rsidRDefault="00D82068" w:rsidP="0037356F">
            <w:pPr>
              <w:pStyle w:val="Default"/>
              <w:jc w:val="center"/>
              <w:rPr>
                <w:rFonts w:asciiTheme="majorBidi" w:hAnsiTheme="majorBidi" w:cstheme="majorBidi"/>
                <w:b/>
                <w:bCs/>
                <w:sz w:val="20"/>
                <w:szCs w:val="20"/>
              </w:rPr>
            </w:pPr>
            <w:r w:rsidRPr="00FD4158">
              <w:rPr>
                <w:rFonts w:asciiTheme="majorBidi" w:hAnsiTheme="majorBidi" w:cstheme="majorBidi"/>
                <w:b/>
                <w:bCs/>
                <w:sz w:val="20"/>
                <w:szCs w:val="20"/>
              </w:rPr>
              <w:t>2006</w:t>
            </w:r>
          </w:p>
        </w:tc>
        <w:tc>
          <w:tcPr>
            <w:tcW w:w="2598" w:type="dxa"/>
            <w:gridSpan w:val="2"/>
          </w:tcPr>
          <w:p w:rsidR="00D82068" w:rsidRPr="00FD4158" w:rsidRDefault="00D82068" w:rsidP="0037356F">
            <w:pPr>
              <w:pStyle w:val="Default"/>
              <w:jc w:val="center"/>
              <w:rPr>
                <w:rFonts w:asciiTheme="majorBidi" w:hAnsiTheme="majorBidi" w:cstheme="majorBidi"/>
                <w:b/>
                <w:bCs/>
                <w:sz w:val="20"/>
                <w:szCs w:val="20"/>
              </w:rPr>
            </w:pPr>
            <w:r w:rsidRPr="00FD4158">
              <w:rPr>
                <w:rFonts w:asciiTheme="majorBidi" w:hAnsiTheme="majorBidi" w:cstheme="majorBidi"/>
                <w:b/>
                <w:bCs/>
                <w:sz w:val="20"/>
                <w:szCs w:val="20"/>
              </w:rPr>
              <w:t>Summer (%)</w:t>
            </w:r>
          </w:p>
        </w:tc>
        <w:tc>
          <w:tcPr>
            <w:tcW w:w="2599" w:type="dxa"/>
            <w:gridSpan w:val="2"/>
          </w:tcPr>
          <w:p w:rsidR="00D82068" w:rsidRPr="00FD4158" w:rsidRDefault="00D82068" w:rsidP="0037356F">
            <w:pPr>
              <w:pStyle w:val="Default"/>
              <w:jc w:val="center"/>
              <w:rPr>
                <w:rFonts w:asciiTheme="majorBidi" w:hAnsiTheme="majorBidi" w:cstheme="majorBidi"/>
                <w:b/>
                <w:bCs/>
                <w:sz w:val="20"/>
                <w:szCs w:val="20"/>
              </w:rPr>
            </w:pPr>
            <w:r w:rsidRPr="00FD4158">
              <w:rPr>
                <w:rFonts w:asciiTheme="majorBidi" w:hAnsiTheme="majorBidi" w:cstheme="majorBidi"/>
                <w:b/>
                <w:bCs/>
                <w:sz w:val="20"/>
                <w:szCs w:val="20"/>
              </w:rPr>
              <w:t>Winter (%)</w:t>
            </w:r>
          </w:p>
        </w:tc>
        <w:tc>
          <w:tcPr>
            <w:tcW w:w="2599" w:type="dxa"/>
            <w:gridSpan w:val="2"/>
          </w:tcPr>
          <w:p w:rsidR="00D82068" w:rsidRPr="00FD4158" w:rsidRDefault="00D82068" w:rsidP="0037356F">
            <w:pPr>
              <w:pStyle w:val="Default"/>
              <w:jc w:val="center"/>
              <w:rPr>
                <w:rFonts w:asciiTheme="majorBidi" w:hAnsiTheme="majorBidi" w:cstheme="majorBidi"/>
                <w:b/>
                <w:bCs/>
                <w:sz w:val="20"/>
                <w:szCs w:val="20"/>
              </w:rPr>
            </w:pPr>
            <w:r w:rsidRPr="00FD4158">
              <w:rPr>
                <w:rFonts w:asciiTheme="majorBidi" w:hAnsiTheme="majorBidi" w:cstheme="majorBidi"/>
                <w:b/>
                <w:bCs/>
                <w:sz w:val="20"/>
                <w:szCs w:val="20"/>
              </w:rPr>
              <w:t>Shoulder (%)</w:t>
            </w:r>
          </w:p>
        </w:tc>
      </w:tr>
      <w:tr w:rsidR="00D82068" w:rsidRPr="00FD4158" w:rsidTr="0037356F">
        <w:tc>
          <w:tcPr>
            <w:tcW w:w="851" w:type="dxa"/>
            <w:vMerge/>
          </w:tcPr>
          <w:p w:rsidR="00D82068" w:rsidRPr="00FD4158" w:rsidRDefault="00D82068" w:rsidP="0037356F">
            <w:pPr>
              <w:pStyle w:val="Default"/>
              <w:jc w:val="center"/>
              <w:rPr>
                <w:rFonts w:asciiTheme="majorBidi" w:hAnsiTheme="majorBidi" w:cstheme="majorBidi"/>
                <w:sz w:val="20"/>
                <w:szCs w:val="20"/>
              </w:rPr>
            </w:pPr>
          </w:p>
        </w:tc>
        <w:tc>
          <w:tcPr>
            <w:tcW w:w="1299" w:type="dxa"/>
          </w:tcPr>
          <w:p w:rsidR="00D82068" w:rsidRPr="00FD4158" w:rsidRDefault="00D82068" w:rsidP="0037356F">
            <w:pPr>
              <w:pStyle w:val="Default"/>
              <w:jc w:val="center"/>
              <w:rPr>
                <w:rFonts w:asciiTheme="majorBidi" w:hAnsiTheme="majorBidi" w:cstheme="majorBidi"/>
                <w:sz w:val="20"/>
                <w:szCs w:val="20"/>
              </w:rPr>
            </w:pPr>
            <w:r w:rsidRPr="00FD4158">
              <w:rPr>
                <w:rFonts w:asciiTheme="majorBidi" w:hAnsiTheme="majorBidi" w:cstheme="majorBidi"/>
                <w:sz w:val="20"/>
                <w:szCs w:val="20"/>
              </w:rPr>
              <w:t>Peak</w:t>
            </w:r>
          </w:p>
        </w:tc>
        <w:tc>
          <w:tcPr>
            <w:tcW w:w="1299" w:type="dxa"/>
          </w:tcPr>
          <w:p w:rsidR="00D82068" w:rsidRPr="00FD4158" w:rsidRDefault="00D82068" w:rsidP="0037356F">
            <w:pPr>
              <w:pStyle w:val="Default"/>
              <w:jc w:val="center"/>
              <w:rPr>
                <w:rFonts w:asciiTheme="majorBidi" w:hAnsiTheme="majorBidi" w:cstheme="majorBidi"/>
                <w:sz w:val="20"/>
                <w:szCs w:val="20"/>
              </w:rPr>
            </w:pPr>
            <w:r w:rsidRPr="00FD4158">
              <w:rPr>
                <w:rFonts w:asciiTheme="majorBidi" w:hAnsiTheme="majorBidi" w:cstheme="majorBidi"/>
                <w:sz w:val="20"/>
                <w:szCs w:val="20"/>
              </w:rPr>
              <w:t>Off Peak</w:t>
            </w:r>
          </w:p>
        </w:tc>
        <w:tc>
          <w:tcPr>
            <w:tcW w:w="1300" w:type="dxa"/>
          </w:tcPr>
          <w:p w:rsidR="00D82068" w:rsidRPr="00FD4158" w:rsidRDefault="00D82068" w:rsidP="0037356F">
            <w:pPr>
              <w:pStyle w:val="Default"/>
              <w:jc w:val="center"/>
              <w:rPr>
                <w:rFonts w:asciiTheme="majorBidi" w:hAnsiTheme="majorBidi" w:cstheme="majorBidi"/>
                <w:sz w:val="20"/>
                <w:szCs w:val="20"/>
              </w:rPr>
            </w:pPr>
            <w:r w:rsidRPr="00FD4158">
              <w:rPr>
                <w:rFonts w:asciiTheme="majorBidi" w:hAnsiTheme="majorBidi" w:cstheme="majorBidi"/>
                <w:sz w:val="20"/>
                <w:szCs w:val="20"/>
              </w:rPr>
              <w:t>Peak</w:t>
            </w:r>
          </w:p>
        </w:tc>
        <w:tc>
          <w:tcPr>
            <w:tcW w:w="1299" w:type="dxa"/>
          </w:tcPr>
          <w:p w:rsidR="00D82068" w:rsidRPr="00FD4158" w:rsidRDefault="00D82068" w:rsidP="0037356F">
            <w:pPr>
              <w:pStyle w:val="Default"/>
              <w:jc w:val="center"/>
              <w:rPr>
                <w:rFonts w:asciiTheme="majorBidi" w:hAnsiTheme="majorBidi" w:cstheme="majorBidi"/>
                <w:sz w:val="20"/>
                <w:szCs w:val="20"/>
              </w:rPr>
            </w:pPr>
            <w:r w:rsidRPr="00FD4158">
              <w:rPr>
                <w:rFonts w:asciiTheme="majorBidi" w:hAnsiTheme="majorBidi" w:cstheme="majorBidi"/>
                <w:sz w:val="20"/>
                <w:szCs w:val="20"/>
              </w:rPr>
              <w:t>Off Peak</w:t>
            </w:r>
          </w:p>
        </w:tc>
        <w:tc>
          <w:tcPr>
            <w:tcW w:w="1299" w:type="dxa"/>
          </w:tcPr>
          <w:p w:rsidR="00D82068" w:rsidRPr="00FD4158" w:rsidRDefault="00D82068" w:rsidP="0037356F">
            <w:pPr>
              <w:pStyle w:val="Default"/>
              <w:jc w:val="center"/>
              <w:rPr>
                <w:rFonts w:asciiTheme="majorBidi" w:hAnsiTheme="majorBidi" w:cstheme="majorBidi"/>
                <w:sz w:val="20"/>
                <w:szCs w:val="20"/>
              </w:rPr>
            </w:pPr>
            <w:r w:rsidRPr="00FD4158">
              <w:rPr>
                <w:rFonts w:asciiTheme="majorBidi" w:hAnsiTheme="majorBidi" w:cstheme="majorBidi"/>
                <w:sz w:val="20"/>
                <w:szCs w:val="20"/>
              </w:rPr>
              <w:t>Peak</w:t>
            </w:r>
          </w:p>
        </w:tc>
        <w:tc>
          <w:tcPr>
            <w:tcW w:w="1300" w:type="dxa"/>
          </w:tcPr>
          <w:p w:rsidR="00D82068" w:rsidRPr="00FD4158" w:rsidRDefault="00D82068" w:rsidP="0037356F">
            <w:pPr>
              <w:pStyle w:val="Default"/>
              <w:jc w:val="center"/>
              <w:rPr>
                <w:rFonts w:asciiTheme="majorBidi" w:hAnsiTheme="majorBidi" w:cstheme="majorBidi"/>
                <w:sz w:val="20"/>
                <w:szCs w:val="20"/>
              </w:rPr>
            </w:pPr>
            <w:r w:rsidRPr="00FD4158">
              <w:rPr>
                <w:rFonts w:asciiTheme="majorBidi" w:hAnsiTheme="majorBidi" w:cstheme="majorBidi"/>
                <w:sz w:val="20"/>
                <w:szCs w:val="20"/>
              </w:rPr>
              <w:t>Off Peak</w:t>
            </w:r>
          </w:p>
        </w:tc>
      </w:tr>
      <w:tr w:rsidR="00D82068" w:rsidRPr="00FD4158" w:rsidTr="0037356F">
        <w:tc>
          <w:tcPr>
            <w:tcW w:w="851" w:type="dxa"/>
          </w:tcPr>
          <w:p w:rsidR="00D82068" w:rsidRPr="00FD4158" w:rsidRDefault="00D82068" w:rsidP="0037356F">
            <w:pPr>
              <w:pStyle w:val="Default"/>
              <w:jc w:val="center"/>
              <w:rPr>
                <w:rFonts w:asciiTheme="majorBidi" w:hAnsiTheme="majorBidi" w:cstheme="majorBidi"/>
                <w:sz w:val="20"/>
                <w:szCs w:val="20"/>
              </w:rPr>
            </w:pPr>
            <w:r w:rsidRPr="00FD4158">
              <w:rPr>
                <w:rFonts w:asciiTheme="majorBidi" w:hAnsiTheme="majorBidi" w:cstheme="majorBidi"/>
                <w:sz w:val="20"/>
                <w:szCs w:val="20"/>
              </w:rPr>
              <w:t>Coal</w:t>
            </w:r>
          </w:p>
        </w:tc>
        <w:tc>
          <w:tcPr>
            <w:tcW w:w="1299" w:type="dxa"/>
          </w:tcPr>
          <w:p w:rsidR="00D82068" w:rsidRPr="00FD4158" w:rsidRDefault="00D82068" w:rsidP="0037356F">
            <w:pPr>
              <w:pStyle w:val="Default"/>
              <w:jc w:val="center"/>
              <w:rPr>
                <w:rFonts w:asciiTheme="majorBidi" w:hAnsiTheme="majorBidi" w:cstheme="majorBidi"/>
                <w:sz w:val="20"/>
                <w:szCs w:val="20"/>
              </w:rPr>
            </w:pPr>
            <w:r w:rsidRPr="00FD4158">
              <w:rPr>
                <w:rFonts w:asciiTheme="majorBidi" w:hAnsiTheme="majorBidi" w:cstheme="majorBidi"/>
                <w:sz w:val="20"/>
                <w:szCs w:val="20"/>
              </w:rPr>
              <w:t>37.0</w:t>
            </w:r>
          </w:p>
        </w:tc>
        <w:tc>
          <w:tcPr>
            <w:tcW w:w="1299" w:type="dxa"/>
          </w:tcPr>
          <w:p w:rsidR="00D82068" w:rsidRPr="00FD4158" w:rsidRDefault="00D82068" w:rsidP="0037356F">
            <w:pPr>
              <w:pStyle w:val="Default"/>
              <w:jc w:val="center"/>
              <w:rPr>
                <w:rFonts w:asciiTheme="majorBidi" w:hAnsiTheme="majorBidi" w:cstheme="majorBidi"/>
                <w:sz w:val="20"/>
                <w:szCs w:val="20"/>
              </w:rPr>
            </w:pPr>
            <w:r w:rsidRPr="00FD4158">
              <w:rPr>
                <w:rFonts w:asciiTheme="majorBidi" w:hAnsiTheme="majorBidi" w:cstheme="majorBidi"/>
                <w:sz w:val="20"/>
                <w:szCs w:val="20"/>
              </w:rPr>
              <w:t>65.6</w:t>
            </w:r>
          </w:p>
        </w:tc>
        <w:tc>
          <w:tcPr>
            <w:tcW w:w="1300" w:type="dxa"/>
          </w:tcPr>
          <w:p w:rsidR="00D82068" w:rsidRPr="00FD4158" w:rsidRDefault="00D82068" w:rsidP="0037356F">
            <w:pPr>
              <w:pStyle w:val="Default"/>
              <w:jc w:val="center"/>
              <w:rPr>
                <w:rFonts w:asciiTheme="majorBidi" w:hAnsiTheme="majorBidi" w:cstheme="majorBidi"/>
                <w:sz w:val="20"/>
                <w:szCs w:val="20"/>
              </w:rPr>
            </w:pPr>
            <w:r w:rsidRPr="00FD4158">
              <w:rPr>
                <w:rFonts w:asciiTheme="majorBidi" w:hAnsiTheme="majorBidi" w:cstheme="majorBidi"/>
                <w:sz w:val="20"/>
                <w:szCs w:val="20"/>
              </w:rPr>
              <w:t>51.8</w:t>
            </w:r>
          </w:p>
        </w:tc>
        <w:tc>
          <w:tcPr>
            <w:tcW w:w="1299" w:type="dxa"/>
          </w:tcPr>
          <w:p w:rsidR="00D82068" w:rsidRPr="00FD4158" w:rsidRDefault="00D82068" w:rsidP="0037356F">
            <w:pPr>
              <w:pStyle w:val="Default"/>
              <w:jc w:val="center"/>
              <w:rPr>
                <w:rFonts w:asciiTheme="majorBidi" w:hAnsiTheme="majorBidi" w:cstheme="majorBidi"/>
                <w:sz w:val="20"/>
                <w:szCs w:val="20"/>
              </w:rPr>
            </w:pPr>
            <w:r w:rsidRPr="00FD4158">
              <w:rPr>
                <w:rFonts w:asciiTheme="majorBidi" w:hAnsiTheme="majorBidi" w:cstheme="majorBidi"/>
                <w:sz w:val="20"/>
                <w:szCs w:val="20"/>
              </w:rPr>
              <w:t>73.6</w:t>
            </w:r>
          </w:p>
        </w:tc>
        <w:tc>
          <w:tcPr>
            <w:tcW w:w="1299" w:type="dxa"/>
          </w:tcPr>
          <w:p w:rsidR="00D82068" w:rsidRPr="00FD4158" w:rsidRDefault="00D82068" w:rsidP="0037356F">
            <w:pPr>
              <w:pStyle w:val="Default"/>
              <w:jc w:val="center"/>
              <w:rPr>
                <w:rFonts w:asciiTheme="majorBidi" w:hAnsiTheme="majorBidi" w:cstheme="majorBidi"/>
                <w:sz w:val="20"/>
                <w:szCs w:val="20"/>
              </w:rPr>
            </w:pPr>
            <w:r w:rsidRPr="00FD4158">
              <w:rPr>
                <w:rFonts w:asciiTheme="majorBidi" w:hAnsiTheme="majorBidi" w:cstheme="majorBidi"/>
                <w:sz w:val="20"/>
                <w:szCs w:val="20"/>
              </w:rPr>
              <w:t>36.9</w:t>
            </w:r>
          </w:p>
        </w:tc>
        <w:tc>
          <w:tcPr>
            <w:tcW w:w="1300" w:type="dxa"/>
          </w:tcPr>
          <w:p w:rsidR="00D82068" w:rsidRPr="00FD4158" w:rsidRDefault="00D82068" w:rsidP="0037356F">
            <w:pPr>
              <w:pStyle w:val="Default"/>
              <w:jc w:val="center"/>
              <w:rPr>
                <w:rFonts w:asciiTheme="majorBidi" w:hAnsiTheme="majorBidi" w:cstheme="majorBidi"/>
                <w:sz w:val="20"/>
                <w:szCs w:val="20"/>
              </w:rPr>
            </w:pPr>
            <w:r w:rsidRPr="00FD4158">
              <w:rPr>
                <w:rFonts w:asciiTheme="majorBidi" w:hAnsiTheme="majorBidi" w:cstheme="majorBidi"/>
                <w:sz w:val="20"/>
                <w:szCs w:val="20"/>
              </w:rPr>
              <w:t>68.8</w:t>
            </w:r>
          </w:p>
        </w:tc>
      </w:tr>
      <w:tr w:rsidR="00D82068" w:rsidRPr="00FD4158" w:rsidTr="0037356F">
        <w:tc>
          <w:tcPr>
            <w:tcW w:w="851" w:type="dxa"/>
          </w:tcPr>
          <w:p w:rsidR="00D82068" w:rsidRPr="00FD4158" w:rsidRDefault="00D82068" w:rsidP="0037356F">
            <w:pPr>
              <w:pStyle w:val="Default"/>
              <w:jc w:val="center"/>
              <w:rPr>
                <w:rFonts w:asciiTheme="majorBidi" w:hAnsiTheme="majorBidi" w:cstheme="majorBidi"/>
                <w:sz w:val="20"/>
                <w:szCs w:val="20"/>
              </w:rPr>
            </w:pPr>
            <w:r w:rsidRPr="00FD4158">
              <w:rPr>
                <w:rFonts w:asciiTheme="majorBidi" w:hAnsiTheme="majorBidi" w:cstheme="majorBidi"/>
                <w:sz w:val="20"/>
                <w:szCs w:val="20"/>
              </w:rPr>
              <w:t>Gas</w:t>
            </w:r>
          </w:p>
        </w:tc>
        <w:tc>
          <w:tcPr>
            <w:tcW w:w="1299" w:type="dxa"/>
          </w:tcPr>
          <w:p w:rsidR="00D82068" w:rsidRPr="00FD4158" w:rsidRDefault="00D82068" w:rsidP="0037356F">
            <w:pPr>
              <w:pStyle w:val="Default"/>
              <w:jc w:val="center"/>
              <w:rPr>
                <w:rFonts w:asciiTheme="majorBidi" w:hAnsiTheme="majorBidi" w:cstheme="majorBidi"/>
                <w:sz w:val="20"/>
                <w:szCs w:val="20"/>
              </w:rPr>
            </w:pPr>
            <w:r w:rsidRPr="00FD4158">
              <w:rPr>
                <w:rFonts w:asciiTheme="majorBidi" w:hAnsiTheme="majorBidi" w:cstheme="majorBidi"/>
                <w:sz w:val="20"/>
                <w:szCs w:val="20"/>
              </w:rPr>
              <w:t>59.7</w:t>
            </w:r>
          </w:p>
        </w:tc>
        <w:tc>
          <w:tcPr>
            <w:tcW w:w="1299" w:type="dxa"/>
          </w:tcPr>
          <w:p w:rsidR="00D82068" w:rsidRPr="00FD4158" w:rsidRDefault="00D82068" w:rsidP="0037356F">
            <w:pPr>
              <w:pStyle w:val="Default"/>
              <w:jc w:val="center"/>
              <w:rPr>
                <w:rFonts w:asciiTheme="majorBidi" w:hAnsiTheme="majorBidi" w:cstheme="majorBidi"/>
                <w:sz w:val="20"/>
                <w:szCs w:val="20"/>
              </w:rPr>
            </w:pPr>
            <w:r w:rsidRPr="00FD4158">
              <w:rPr>
                <w:rFonts w:asciiTheme="majorBidi" w:hAnsiTheme="majorBidi" w:cstheme="majorBidi"/>
                <w:sz w:val="20"/>
                <w:szCs w:val="20"/>
              </w:rPr>
              <w:t>33.4</w:t>
            </w:r>
          </w:p>
        </w:tc>
        <w:tc>
          <w:tcPr>
            <w:tcW w:w="1300" w:type="dxa"/>
          </w:tcPr>
          <w:p w:rsidR="00D82068" w:rsidRPr="00FD4158" w:rsidRDefault="00D82068" w:rsidP="0037356F">
            <w:pPr>
              <w:pStyle w:val="Default"/>
              <w:jc w:val="center"/>
              <w:rPr>
                <w:rFonts w:asciiTheme="majorBidi" w:hAnsiTheme="majorBidi" w:cstheme="majorBidi"/>
                <w:sz w:val="20"/>
                <w:szCs w:val="20"/>
              </w:rPr>
            </w:pPr>
            <w:r w:rsidRPr="00FD4158">
              <w:rPr>
                <w:rFonts w:asciiTheme="majorBidi" w:hAnsiTheme="majorBidi" w:cstheme="majorBidi"/>
                <w:sz w:val="20"/>
                <w:szCs w:val="20"/>
              </w:rPr>
              <w:t>47.7</w:t>
            </w:r>
          </w:p>
        </w:tc>
        <w:tc>
          <w:tcPr>
            <w:tcW w:w="1299" w:type="dxa"/>
          </w:tcPr>
          <w:p w:rsidR="00D82068" w:rsidRPr="00FD4158" w:rsidRDefault="00D82068" w:rsidP="0037356F">
            <w:pPr>
              <w:pStyle w:val="Default"/>
              <w:jc w:val="center"/>
              <w:rPr>
                <w:rFonts w:asciiTheme="majorBidi" w:hAnsiTheme="majorBidi" w:cstheme="majorBidi"/>
                <w:sz w:val="20"/>
                <w:szCs w:val="20"/>
              </w:rPr>
            </w:pPr>
            <w:r w:rsidRPr="00FD4158">
              <w:rPr>
                <w:rFonts w:asciiTheme="majorBidi" w:hAnsiTheme="majorBidi" w:cstheme="majorBidi"/>
                <w:sz w:val="20"/>
                <w:szCs w:val="20"/>
              </w:rPr>
              <w:t>26.2</w:t>
            </w:r>
          </w:p>
        </w:tc>
        <w:tc>
          <w:tcPr>
            <w:tcW w:w="1299" w:type="dxa"/>
          </w:tcPr>
          <w:p w:rsidR="00D82068" w:rsidRPr="00FD4158" w:rsidRDefault="00D82068" w:rsidP="0037356F">
            <w:pPr>
              <w:pStyle w:val="Default"/>
              <w:jc w:val="center"/>
              <w:rPr>
                <w:rFonts w:asciiTheme="majorBidi" w:hAnsiTheme="majorBidi" w:cstheme="majorBidi"/>
                <w:sz w:val="20"/>
                <w:szCs w:val="20"/>
              </w:rPr>
            </w:pPr>
            <w:r w:rsidRPr="00FD4158">
              <w:rPr>
                <w:rFonts w:asciiTheme="majorBidi" w:hAnsiTheme="majorBidi" w:cstheme="majorBidi"/>
                <w:sz w:val="20"/>
                <w:szCs w:val="20"/>
              </w:rPr>
              <w:t>61.7</w:t>
            </w:r>
          </w:p>
        </w:tc>
        <w:tc>
          <w:tcPr>
            <w:tcW w:w="1300" w:type="dxa"/>
          </w:tcPr>
          <w:p w:rsidR="00D82068" w:rsidRPr="00FD4158" w:rsidRDefault="00D82068" w:rsidP="0037356F">
            <w:pPr>
              <w:pStyle w:val="Default"/>
              <w:jc w:val="center"/>
              <w:rPr>
                <w:rFonts w:asciiTheme="majorBidi" w:hAnsiTheme="majorBidi" w:cstheme="majorBidi"/>
                <w:sz w:val="20"/>
                <w:szCs w:val="20"/>
              </w:rPr>
            </w:pPr>
            <w:r w:rsidRPr="00FD4158">
              <w:rPr>
                <w:rFonts w:asciiTheme="majorBidi" w:hAnsiTheme="majorBidi" w:cstheme="majorBidi"/>
                <w:sz w:val="20"/>
                <w:szCs w:val="20"/>
              </w:rPr>
              <w:t>30.6</w:t>
            </w:r>
          </w:p>
        </w:tc>
      </w:tr>
      <w:tr w:rsidR="00D82068" w:rsidRPr="00FD4158" w:rsidTr="0037356F">
        <w:tc>
          <w:tcPr>
            <w:tcW w:w="851" w:type="dxa"/>
          </w:tcPr>
          <w:p w:rsidR="00D82068" w:rsidRPr="00FD4158" w:rsidRDefault="00D82068" w:rsidP="0037356F">
            <w:pPr>
              <w:pStyle w:val="Default"/>
              <w:jc w:val="center"/>
              <w:rPr>
                <w:rFonts w:asciiTheme="majorBidi" w:hAnsiTheme="majorBidi" w:cstheme="majorBidi"/>
                <w:sz w:val="20"/>
                <w:szCs w:val="20"/>
              </w:rPr>
            </w:pPr>
            <w:r w:rsidRPr="00FD4158">
              <w:rPr>
                <w:rFonts w:asciiTheme="majorBidi" w:hAnsiTheme="majorBidi" w:cstheme="majorBidi"/>
                <w:sz w:val="20"/>
                <w:szCs w:val="20"/>
              </w:rPr>
              <w:t>Hydro</w:t>
            </w:r>
          </w:p>
        </w:tc>
        <w:tc>
          <w:tcPr>
            <w:tcW w:w="1299" w:type="dxa"/>
          </w:tcPr>
          <w:p w:rsidR="00D82068" w:rsidRPr="00FD4158" w:rsidRDefault="00D82068" w:rsidP="0037356F">
            <w:pPr>
              <w:pStyle w:val="Default"/>
              <w:jc w:val="center"/>
              <w:rPr>
                <w:rFonts w:asciiTheme="majorBidi" w:hAnsiTheme="majorBidi" w:cstheme="majorBidi"/>
                <w:sz w:val="20"/>
                <w:szCs w:val="20"/>
              </w:rPr>
            </w:pPr>
            <w:r w:rsidRPr="00FD4158">
              <w:rPr>
                <w:rFonts w:asciiTheme="majorBidi" w:hAnsiTheme="majorBidi" w:cstheme="majorBidi"/>
                <w:sz w:val="20"/>
                <w:szCs w:val="20"/>
              </w:rPr>
              <w:t xml:space="preserve">  3.2</w:t>
            </w:r>
          </w:p>
        </w:tc>
        <w:tc>
          <w:tcPr>
            <w:tcW w:w="1299" w:type="dxa"/>
          </w:tcPr>
          <w:p w:rsidR="00D82068" w:rsidRPr="00FD4158" w:rsidRDefault="00D82068" w:rsidP="0037356F">
            <w:pPr>
              <w:pStyle w:val="Default"/>
              <w:jc w:val="center"/>
              <w:rPr>
                <w:rFonts w:asciiTheme="majorBidi" w:hAnsiTheme="majorBidi" w:cstheme="majorBidi"/>
                <w:sz w:val="20"/>
                <w:szCs w:val="20"/>
              </w:rPr>
            </w:pPr>
            <w:r w:rsidRPr="00FD4158">
              <w:rPr>
                <w:rFonts w:asciiTheme="majorBidi" w:hAnsiTheme="majorBidi" w:cstheme="majorBidi"/>
                <w:sz w:val="20"/>
                <w:szCs w:val="20"/>
              </w:rPr>
              <w:t xml:space="preserve">  1.0</w:t>
            </w:r>
          </w:p>
        </w:tc>
        <w:tc>
          <w:tcPr>
            <w:tcW w:w="1300" w:type="dxa"/>
          </w:tcPr>
          <w:p w:rsidR="00D82068" w:rsidRPr="00FD4158" w:rsidRDefault="00D82068" w:rsidP="0037356F">
            <w:pPr>
              <w:pStyle w:val="Default"/>
              <w:jc w:val="center"/>
              <w:rPr>
                <w:rFonts w:asciiTheme="majorBidi" w:hAnsiTheme="majorBidi" w:cstheme="majorBidi"/>
                <w:sz w:val="20"/>
                <w:szCs w:val="20"/>
              </w:rPr>
            </w:pPr>
            <w:r w:rsidRPr="00FD4158">
              <w:rPr>
                <w:rFonts w:asciiTheme="majorBidi" w:hAnsiTheme="majorBidi" w:cstheme="majorBidi"/>
                <w:sz w:val="20"/>
                <w:szCs w:val="20"/>
              </w:rPr>
              <w:t xml:space="preserve">  0.6</w:t>
            </w:r>
          </w:p>
        </w:tc>
        <w:tc>
          <w:tcPr>
            <w:tcW w:w="1299" w:type="dxa"/>
          </w:tcPr>
          <w:p w:rsidR="00D82068" w:rsidRPr="00FD4158" w:rsidRDefault="00D82068" w:rsidP="0037356F">
            <w:pPr>
              <w:pStyle w:val="Default"/>
              <w:jc w:val="center"/>
              <w:rPr>
                <w:rFonts w:asciiTheme="majorBidi" w:hAnsiTheme="majorBidi" w:cstheme="majorBidi"/>
                <w:sz w:val="20"/>
                <w:szCs w:val="20"/>
              </w:rPr>
            </w:pPr>
            <w:r w:rsidRPr="00FD4158">
              <w:rPr>
                <w:rFonts w:asciiTheme="majorBidi" w:hAnsiTheme="majorBidi" w:cstheme="majorBidi"/>
                <w:sz w:val="20"/>
                <w:szCs w:val="20"/>
              </w:rPr>
              <w:t xml:space="preserve">  0.2</w:t>
            </w:r>
          </w:p>
        </w:tc>
        <w:tc>
          <w:tcPr>
            <w:tcW w:w="1299" w:type="dxa"/>
          </w:tcPr>
          <w:p w:rsidR="00D82068" w:rsidRPr="00FD4158" w:rsidRDefault="00D82068" w:rsidP="0037356F">
            <w:pPr>
              <w:pStyle w:val="Default"/>
              <w:jc w:val="center"/>
              <w:rPr>
                <w:rFonts w:asciiTheme="majorBidi" w:hAnsiTheme="majorBidi" w:cstheme="majorBidi"/>
                <w:sz w:val="20"/>
                <w:szCs w:val="20"/>
              </w:rPr>
            </w:pPr>
            <w:r w:rsidRPr="00FD4158">
              <w:rPr>
                <w:rFonts w:asciiTheme="majorBidi" w:hAnsiTheme="majorBidi" w:cstheme="majorBidi"/>
                <w:sz w:val="20"/>
                <w:szCs w:val="20"/>
              </w:rPr>
              <w:t xml:space="preserve">  1.4</w:t>
            </w:r>
          </w:p>
        </w:tc>
        <w:tc>
          <w:tcPr>
            <w:tcW w:w="1300" w:type="dxa"/>
          </w:tcPr>
          <w:p w:rsidR="00D82068" w:rsidRPr="00FD4158" w:rsidRDefault="00D82068" w:rsidP="0037356F">
            <w:pPr>
              <w:pStyle w:val="Default"/>
              <w:jc w:val="center"/>
              <w:rPr>
                <w:rFonts w:asciiTheme="majorBidi" w:hAnsiTheme="majorBidi" w:cstheme="majorBidi"/>
                <w:sz w:val="20"/>
                <w:szCs w:val="20"/>
              </w:rPr>
            </w:pPr>
            <w:r w:rsidRPr="00FD4158">
              <w:rPr>
                <w:rFonts w:asciiTheme="majorBidi" w:hAnsiTheme="majorBidi" w:cstheme="majorBidi"/>
                <w:sz w:val="20"/>
                <w:szCs w:val="20"/>
              </w:rPr>
              <w:t xml:space="preserve">  0.6</w:t>
            </w:r>
          </w:p>
        </w:tc>
      </w:tr>
    </w:tbl>
    <w:p w:rsidR="00D82068" w:rsidRPr="00D82068" w:rsidRDefault="00D82068" w:rsidP="00D82068">
      <w:pPr>
        <w:jc w:val="both"/>
        <w:rPr>
          <w:sz w:val="18"/>
          <w:szCs w:val="18"/>
        </w:rPr>
      </w:pPr>
      <w:r w:rsidRPr="00541DD7">
        <w:rPr>
          <w:sz w:val="18"/>
          <w:szCs w:val="18"/>
        </w:rPr>
        <w:t>*Peak times are considered as business days except Alberta statutory holidays, and off peak times are considered as all other times</w:t>
      </w:r>
    </w:p>
    <w:p w:rsidR="00B3353D" w:rsidRDefault="00B3353D" w:rsidP="00063779">
      <w:pPr>
        <w:spacing w:line="360" w:lineRule="auto"/>
        <w:jc w:val="both"/>
      </w:pPr>
    </w:p>
    <w:p w:rsidR="00B3353D" w:rsidRDefault="00B3353D" w:rsidP="00F87BBD">
      <w:pPr>
        <w:spacing w:line="360" w:lineRule="auto"/>
        <w:ind w:firstLine="658"/>
        <w:jc w:val="both"/>
        <w:rPr>
          <w:bCs/>
          <w:lang w:val="en-CA"/>
        </w:rPr>
      </w:pPr>
      <w:r w:rsidRPr="00F963A4">
        <w:t>Summer months include June, July, August and September, whereas winter</w:t>
      </w:r>
      <w:r>
        <w:t xml:space="preserve"> months</w:t>
      </w:r>
      <w:r w:rsidRPr="00F963A4">
        <w:t xml:space="preserve"> include No</w:t>
      </w:r>
      <w:r>
        <w:t xml:space="preserve">vember, December, January and </w:t>
      </w:r>
      <w:r w:rsidRPr="00F963A4">
        <w:t>February</w:t>
      </w:r>
      <w:r>
        <w:t xml:space="preserve">. The rest of the year, which is </w:t>
      </w:r>
      <w:r w:rsidRPr="00F963A4">
        <w:t xml:space="preserve">March, April, May and October, </w:t>
      </w:r>
      <w:r>
        <w:t>comprises the</w:t>
      </w:r>
      <w:r w:rsidRPr="00F963A4">
        <w:t xml:space="preserve"> shoulder months</w:t>
      </w:r>
      <w:r>
        <w:t>.</w:t>
      </w:r>
      <w:r w:rsidRPr="00F963A4">
        <w:t xml:space="preserve"> </w:t>
      </w:r>
      <w:r>
        <w:t>Peak periods occur on business days, whereas off peak periods include all other times. Based on this information, it can be seen that coal and gas play a significant</w:t>
      </w:r>
      <w:r w:rsidR="00252EC6">
        <w:t xml:space="preserve"> ro</w:t>
      </w:r>
      <w:r>
        <w:t xml:space="preserve">le in supplying the </w:t>
      </w:r>
      <w:r>
        <w:lastRenderedPageBreak/>
        <w:t>marginal generation, whereas hydro resources correspond to a small portion of the marginal generation over the period 2004-2006.</w:t>
      </w:r>
    </w:p>
    <w:p w:rsidR="00226067" w:rsidRPr="008012B9" w:rsidRDefault="00226067" w:rsidP="00063779">
      <w:pPr>
        <w:spacing w:line="360" w:lineRule="auto"/>
        <w:jc w:val="both"/>
        <w:rPr>
          <w:lang w:val="en-CA"/>
        </w:rPr>
      </w:pPr>
    </w:p>
    <w:p w:rsidR="00D82068" w:rsidRPr="00DC0C6C" w:rsidRDefault="00D82068" w:rsidP="00F87BBD">
      <w:pPr>
        <w:spacing w:line="360" w:lineRule="auto"/>
        <w:ind w:firstLine="658"/>
        <w:jc w:val="both"/>
        <w:rPr>
          <w:color w:val="000000"/>
        </w:rPr>
      </w:pPr>
      <w:r>
        <w:t>AESO forecasts that the A</w:t>
      </w:r>
      <w:r w:rsidRPr="00DC0C6C">
        <w:t xml:space="preserve">lberta peak load will be substantially increasing over the next ten years </w:t>
      </w:r>
      <w:fldSimple w:instr="ADDIN RW.CITE{{63 Anonymous}}">
        <w:r w:rsidR="00571DAA">
          <w:t>[42]</w:t>
        </w:r>
      </w:fldSimple>
      <w:r>
        <w:t>. A</w:t>
      </w:r>
      <w:r w:rsidRPr="00DC0C6C">
        <w:t xml:space="preserve">lberta peaking load will increase by 3,280 </w:t>
      </w:r>
      <w:r>
        <w:t>MW</w:t>
      </w:r>
      <w:r w:rsidRPr="00DC0C6C">
        <w:t xml:space="preserve"> from 9,580 </w:t>
      </w:r>
      <w:r>
        <w:t>MW</w:t>
      </w:r>
      <w:r w:rsidRPr="00DC0C6C">
        <w:t xml:space="preserve"> in 2005 to reach 12,860 </w:t>
      </w:r>
      <w:r>
        <w:t>MW</w:t>
      </w:r>
      <w:r w:rsidRPr="00DC0C6C">
        <w:t xml:space="preserve"> by 2016, </w:t>
      </w:r>
      <w:r w:rsidRPr="00DC0C6C" w:rsidDel="000921AE">
        <w:t>as a result of an</w:t>
      </w:r>
      <w:r w:rsidRPr="00DC0C6C">
        <w:t xml:space="preserve"> annual average growth rate of 2.6%. Based on this forecastin</w:t>
      </w:r>
      <w:r>
        <w:t>g and due to the retirement of some power plants</w:t>
      </w:r>
      <w:r w:rsidRPr="00DC0C6C">
        <w:t xml:space="preserve">, about 2,300 </w:t>
      </w:r>
      <w:r>
        <w:t>MW</w:t>
      </w:r>
      <w:r w:rsidRPr="00DC0C6C">
        <w:t xml:space="preserve"> of additional generating capacity is expected to be added to the grid by 2011 and 4,100</w:t>
      </w:r>
      <w:r w:rsidRPr="001B71BA">
        <w:t xml:space="preserve"> </w:t>
      </w:r>
      <w:r>
        <w:t>MW</w:t>
      </w:r>
      <w:r w:rsidRPr="00DC0C6C">
        <w:t xml:space="preserve"> by 2016. </w:t>
      </w:r>
    </w:p>
    <w:p w:rsidR="00D82068" w:rsidRDefault="00D82068" w:rsidP="00854057">
      <w:pPr>
        <w:pStyle w:val="Caption"/>
        <w:keepNext/>
        <w:ind w:left="993" w:hanging="993"/>
        <w:rPr>
          <w:color w:val="auto"/>
          <w:sz w:val="24"/>
          <w:szCs w:val="24"/>
        </w:rPr>
      </w:pPr>
    </w:p>
    <w:p w:rsidR="00226067" w:rsidRDefault="00D82068" w:rsidP="00F87BBD">
      <w:pPr>
        <w:spacing w:line="360" w:lineRule="auto"/>
        <w:ind w:firstLine="658"/>
        <w:jc w:val="both"/>
        <w:rPr>
          <w:bCs/>
          <w:lang w:val="en-CA"/>
        </w:rPr>
      </w:pPr>
      <w:r>
        <w:rPr>
          <w:bCs/>
          <w:lang w:val="en-CA"/>
        </w:rPr>
        <w:t>Alberta</w:t>
      </w:r>
      <w:r w:rsidR="005772C3">
        <w:rPr>
          <w:bCs/>
          <w:lang w:val="en-CA"/>
        </w:rPr>
        <w:t>’s</w:t>
      </w:r>
      <w:r>
        <w:rPr>
          <w:bCs/>
          <w:lang w:val="en-CA"/>
        </w:rPr>
        <w:t xml:space="preserve"> electricity generation comes mainly from coal, natural gas, hydro, and wind, and in small quantity from small generators. The capacity addition projections provided by AESO </w:t>
      </w:r>
      <w:r w:rsidR="00BB2E83">
        <w:rPr>
          <w:bCs/>
          <w:lang w:val="en-CA"/>
        </w:rPr>
        <w:fldChar w:fldCharType="begin"/>
      </w:r>
      <w:r>
        <w:rPr>
          <w:bCs/>
          <w:lang w:val="en-CA"/>
        </w:rPr>
        <w:instrText>ADDIN RW.CITE{{63 Anonymous}}</w:instrText>
      </w:r>
      <w:r w:rsidR="00BB2E83">
        <w:rPr>
          <w:bCs/>
          <w:lang w:val="en-CA"/>
        </w:rPr>
        <w:fldChar w:fldCharType="separate"/>
      </w:r>
      <w:r w:rsidR="00571DAA">
        <w:rPr>
          <w:bCs/>
          <w:lang w:val="en-CA"/>
        </w:rPr>
        <w:t>[42]</w:t>
      </w:r>
      <w:r w:rsidR="00BB2E83">
        <w:rPr>
          <w:bCs/>
          <w:lang w:val="en-CA"/>
        </w:rPr>
        <w:fldChar w:fldCharType="end"/>
      </w:r>
      <w:r>
        <w:rPr>
          <w:bCs/>
          <w:lang w:val="en-CA"/>
        </w:rPr>
        <w:t xml:space="preserve"> for each one of the major fuels can be summarized as follows:</w:t>
      </w:r>
    </w:p>
    <w:p w:rsidR="00226067" w:rsidRDefault="00226067" w:rsidP="00226067">
      <w:pPr>
        <w:spacing w:line="360" w:lineRule="auto"/>
        <w:jc w:val="both"/>
        <w:rPr>
          <w:bCs/>
          <w:lang w:val="en-CA"/>
        </w:rPr>
      </w:pPr>
    </w:p>
    <w:p w:rsidR="00226067" w:rsidRDefault="00226067" w:rsidP="00063779">
      <w:pPr>
        <w:spacing w:line="360" w:lineRule="auto"/>
        <w:jc w:val="both"/>
        <w:rPr>
          <w:bCs/>
          <w:lang w:val="en-CA"/>
        </w:rPr>
      </w:pPr>
      <w:r w:rsidDel="000921AE">
        <w:rPr>
          <w:bCs/>
          <w:lang w:val="en-CA"/>
        </w:rPr>
        <w:t>Coal: T</w:t>
      </w:r>
      <w:r>
        <w:rPr>
          <w:bCs/>
          <w:lang w:val="en-CA"/>
        </w:rPr>
        <w:t>here are currently seven coal power plants operating in Alberta with a total capacity of 5,893</w:t>
      </w:r>
      <w:r w:rsidR="002A6090">
        <w:rPr>
          <w:bCs/>
          <w:lang w:val="en-CA"/>
        </w:rPr>
        <w:t xml:space="preserve"> </w:t>
      </w:r>
      <w:r>
        <w:rPr>
          <w:bCs/>
          <w:lang w:val="en-CA"/>
        </w:rPr>
        <w:t xml:space="preserve">MW. It is projected that about 80 MW of coal capacity will be added by 2011 and further 80 MW between 2012 and 2016 as result of upgrading the existing coal power plants. </w:t>
      </w:r>
    </w:p>
    <w:p w:rsidR="002A6090" w:rsidRDefault="002A6090" w:rsidP="00063779">
      <w:pPr>
        <w:spacing w:line="360" w:lineRule="auto"/>
        <w:jc w:val="both"/>
        <w:rPr>
          <w:bCs/>
          <w:lang w:val="en-CA"/>
        </w:rPr>
      </w:pPr>
    </w:p>
    <w:p w:rsidR="00226067" w:rsidRDefault="00226067" w:rsidP="00063779">
      <w:pPr>
        <w:spacing w:line="360" w:lineRule="auto"/>
        <w:jc w:val="both"/>
        <w:rPr>
          <w:bCs/>
          <w:lang w:val="en-CA"/>
        </w:rPr>
      </w:pPr>
      <w:r>
        <w:rPr>
          <w:bCs/>
          <w:lang w:val="en-CA"/>
        </w:rPr>
        <w:t>Natural Gas: Over the past ten years, about 3,500 MW of new generation capacity was added to the Alberta system. Of t</w:t>
      </w:r>
      <w:r w:rsidR="00A57107">
        <w:rPr>
          <w:bCs/>
          <w:lang w:val="en-CA"/>
        </w:rPr>
        <w:t xml:space="preserve">his total, about 2,500 MW was </w:t>
      </w:r>
      <w:r>
        <w:rPr>
          <w:bCs/>
          <w:lang w:val="en-CA"/>
        </w:rPr>
        <w:t xml:space="preserve">in the form of natural gas fired power plants consisting of gas turbine, combined cycle and cogeneration power plants. It is projected that 245 MW of peaking gas turbine capacity will be installed over the period of 2007 to 2010, an additional 300 MW new peaking capacity by 2011, and 100 MW by 2016. </w:t>
      </w:r>
    </w:p>
    <w:p w:rsidR="000712BB" w:rsidRDefault="000712BB" w:rsidP="00063779">
      <w:pPr>
        <w:spacing w:line="360" w:lineRule="auto"/>
        <w:jc w:val="both"/>
        <w:rPr>
          <w:bCs/>
          <w:lang w:val="en-CA"/>
        </w:rPr>
      </w:pPr>
    </w:p>
    <w:p w:rsidR="00226067" w:rsidDel="000921AE" w:rsidRDefault="00226067" w:rsidP="00063779">
      <w:pPr>
        <w:spacing w:line="360" w:lineRule="auto"/>
        <w:jc w:val="both"/>
        <w:rPr>
          <w:bCs/>
          <w:lang w:val="en-CA"/>
        </w:rPr>
      </w:pPr>
      <w:r>
        <w:rPr>
          <w:bCs/>
          <w:lang w:val="en-CA"/>
        </w:rPr>
        <w:t>Hydro: In addition to the existing 869 MW in hydro resources, about 100 MW of hydro capacity is projected to be added by 2012. This additi</w:t>
      </w:r>
      <w:r w:rsidR="005E5E91">
        <w:rPr>
          <w:bCs/>
          <w:lang w:val="en-CA"/>
        </w:rPr>
        <w:t>on is projected to contribute</w:t>
      </w:r>
      <w:r>
        <w:rPr>
          <w:bCs/>
          <w:lang w:val="en-CA"/>
        </w:rPr>
        <w:t xml:space="preserve"> 50 MW at peak time. </w:t>
      </w:r>
    </w:p>
    <w:p w:rsidR="00226067" w:rsidDel="000921AE" w:rsidRDefault="00226067" w:rsidP="00063779">
      <w:pPr>
        <w:spacing w:line="360" w:lineRule="auto"/>
        <w:jc w:val="both"/>
        <w:rPr>
          <w:bCs/>
          <w:lang w:val="en-CA"/>
        </w:rPr>
      </w:pPr>
    </w:p>
    <w:p w:rsidR="00226067" w:rsidRDefault="00226067" w:rsidP="00063779">
      <w:pPr>
        <w:spacing w:line="360" w:lineRule="auto"/>
        <w:jc w:val="both"/>
        <w:rPr>
          <w:bCs/>
          <w:lang w:val="en-CA"/>
        </w:rPr>
      </w:pPr>
      <w:r>
        <w:rPr>
          <w:bCs/>
          <w:lang w:val="en-CA"/>
        </w:rPr>
        <w:lastRenderedPageBreak/>
        <w:t xml:space="preserve">Wind: </w:t>
      </w:r>
      <w:r w:rsidDel="000921AE">
        <w:rPr>
          <w:bCs/>
          <w:lang w:val="en-CA"/>
        </w:rPr>
        <w:t>I</w:t>
      </w:r>
      <w:r>
        <w:rPr>
          <w:bCs/>
          <w:lang w:val="en-CA"/>
        </w:rPr>
        <w:t xml:space="preserve">n addition to the existing 497 MW wind capacity; there is about 3,000 MW new generation under the development. An additional 600 MW of wind capacity will be installed by 2011, and another 600 MW by 2016, bringing the total installed wind capacity to 1,500 MW by 2016. </w:t>
      </w:r>
    </w:p>
    <w:p w:rsidR="00226067" w:rsidRDefault="00226067" w:rsidP="00063779">
      <w:pPr>
        <w:spacing w:line="360" w:lineRule="auto"/>
        <w:jc w:val="both"/>
        <w:rPr>
          <w:bCs/>
          <w:lang w:val="en-CA"/>
        </w:rPr>
      </w:pPr>
    </w:p>
    <w:p w:rsidR="00226067" w:rsidRDefault="00226067" w:rsidP="00063779">
      <w:pPr>
        <w:spacing w:line="360" w:lineRule="auto"/>
        <w:jc w:val="both"/>
        <w:rPr>
          <w:bCs/>
          <w:lang w:val="en-CA"/>
        </w:rPr>
      </w:pPr>
      <w:r>
        <w:rPr>
          <w:bCs/>
          <w:lang w:val="en-CA"/>
        </w:rPr>
        <w:t xml:space="preserve">Others: Of the 3,500 MW of new capacity that has been added to the system since 1996, approximately 20% </w:t>
      </w:r>
      <w:r w:rsidDel="000921AE">
        <w:rPr>
          <w:bCs/>
          <w:lang w:val="en-CA"/>
        </w:rPr>
        <w:t>wa</w:t>
      </w:r>
      <w:r>
        <w:rPr>
          <w:bCs/>
          <w:lang w:val="en-CA"/>
        </w:rPr>
        <w:t>s from small generators (smaller than 50 MW), most of which are natural gas fired, and a small number of biomass fired power plants. It is projected that new small-scale capacity additions will add 50 MW to the system by 2011 and another 50 MW between 2011 and 2016.</w:t>
      </w:r>
    </w:p>
    <w:p w:rsidR="005E5E91" w:rsidRDefault="005E5E91" w:rsidP="00063779">
      <w:pPr>
        <w:autoSpaceDE w:val="0"/>
        <w:autoSpaceDN w:val="0"/>
        <w:adjustRightInd w:val="0"/>
        <w:spacing w:after="120" w:line="360" w:lineRule="auto"/>
        <w:jc w:val="both"/>
        <w:rPr>
          <w:bCs/>
          <w:lang w:val="en-CA"/>
        </w:rPr>
      </w:pPr>
    </w:p>
    <w:p w:rsidR="00226067" w:rsidRDefault="00226067" w:rsidP="00063779">
      <w:pPr>
        <w:autoSpaceDE w:val="0"/>
        <w:autoSpaceDN w:val="0"/>
        <w:adjustRightInd w:val="0"/>
        <w:spacing w:after="120" w:line="360" w:lineRule="auto"/>
        <w:jc w:val="both"/>
        <w:rPr>
          <w:bCs/>
          <w:lang w:val="en-CA"/>
        </w:rPr>
      </w:pPr>
      <w:r>
        <w:rPr>
          <w:bCs/>
          <w:lang w:val="en-CA"/>
        </w:rPr>
        <w:t>Oil sands cogeneration: these cogenerations will contribute by 50 MW in 2011 and further 100 MW by 2016; however most of the cogenerations will be converted to use natural gas rather than oil sands and coke.</w:t>
      </w:r>
    </w:p>
    <w:p w:rsidR="00226067" w:rsidRDefault="00226067" w:rsidP="00063779">
      <w:pPr>
        <w:spacing w:line="360" w:lineRule="auto"/>
        <w:jc w:val="both"/>
        <w:rPr>
          <w:bCs/>
          <w:lang w:val="en-CA"/>
        </w:rPr>
      </w:pPr>
      <w:r>
        <w:rPr>
          <w:bCs/>
          <w:lang w:val="en-CA"/>
        </w:rPr>
        <w:t>Based on this review of existing and forecasting electricity generation resources, the new generation capacity that will be added to the system in Alberta over the next ten years is summarized in Ta</w:t>
      </w:r>
      <w:r w:rsidR="004609C8">
        <w:rPr>
          <w:bCs/>
          <w:lang w:val="en-CA"/>
        </w:rPr>
        <w:t>ble 20</w:t>
      </w:r>
      <w:r>
        <w:rPr>
          <w:bCs/>
          <w:lang w:val="en-CA"/>
        </w:rPr>
        <w:t xml:space="preserve">. </w:t>
      </w:r>
    </w:p>
    <w:p w:rsidR="006B683E" w:rsidRDefault="006B683E" w:rsidP="008C555F">
      <w:pPr>
        <w:spacing w:line="360" w:lineRule="auto"/>
        <w:jc w:val="both"/>
        <w:rPr>
          <w:bCs/>
          <w:lang w:val="en-CA"/>
        </w:rPr>
      </w:pPr>
    </w:p>
    <w:p w:rsidR="001A13D0" w:rsidRPr="001A13D0" w:rsidRDefault="001A13D0" w:rsidP="000712BB">
      <w:pPr>
        <w:pStyle w:val="Caption"/>
        <w:keepNext/>
        <w:rPr>
          <w:color w:val="auto"/>
          <w:sz w:val="24"/>
          <w:szCs w:val="24"/>
        </w:rPr>
      </w:pPr>
      <w:bookmarkStart w:id="154" w:name="_Toc222733666"/>
      <w:proofErr w:type="gramStart"/>
      <w:r w:rsidRPr="001A13D0">
        <w:rPr>
          <w:color w:val="auto"/>
          <w:sz w:val="24"/>
          <w:szCs w:val="24"/>
        </w:rPr>
        <w:t xml:space="preserve">Table </w:t>
      </w:r>
      <w:r w:rsidR="00BB2E83" w:rsidRPr="001A13D0">
        <w:rPr>
          <w:color w:val="auto"/>
          <w:sz w:val="24"/>
          <w:szCs w:val="24"/>
        </w:rPr>
        <w:fldChar w:fldCharType="begin"/>
      </w:r>
      <w:r w:rsidRPr="001A13D0">
        <w:rPr>
          <w:color w:val="auto"/>
          <w:sz w:val="24"/>
          <w:szCs w:val="24"/>
        </w:rPr>
        <w:instrText xml:space="preserve"> SEQ Table \* ARABIC </w:instrText>
      </w:r>
      <w:r w:rsidR="00BB2E83" w:rsidRPr="001A13D0">
        <w:rPr>
          <w:color w:val="auto"/>
          <w:sz w:val="24"/>
          <w:szCs w:val="24"/>
        </w:rPr>
        <w:fldChar w:fldCharType="separate"/>
      </w:r>
      <w:r w:rsidR="001C3218">
        <w:rPr>
          <w:noProof/>
          <w:color w:val="auto"/>
          <w:sz w:val="24"/>
          <w:szCs w:val="24"/>
        </w:rPr>
        <w:t>20</w:t>
      </w:r>
      <w:r w:rsidR="00BB2E83" w:rsidRPr="001A13D0">
        <w:rPr>
          <w:color w:val="auto"/>
          <w:sz w:val="24"/>
          <w:szCs w:val="24"/>
        </w:rPr>
        <w:fldChar w:fldCharType="end"/>
      </w:r>
      <w:r w:rsidRPr="001A13D0">
        <w:rPr>
          <w:color w:val="auto"/>
          <w:sz w:val="24"/>
          <w:szCs w:val="24"/>
          <w:lang w:val="en-CA"/>
        </w:rPr>
        <w:t>.</w:t>
      </w:r>
      <w:proofErr w:type="gramEnd"/>
      <w:r w:rsidRPr="001A13D0">
        <w:rPr>
          <w:color w:val="auto"/>
          <w:sz w:val="24"/>
          <w:szCs w:val="24"/>
          <w:lang w:val="en-CA"/>
        </w:rPr>
        <w:t xml:space="preserve"> </w:t>
      </w:r>
      <w:r w:rsidR="000712BB">
        <w:rPr>
          <w:b w:val="0"/>
          <w:bCs w:val="0"/>
          <w:color w:val="auto"/>
          <w:sz w:val="24"/>
          <w:szCs w:val="24"/>
          <w:lang w:val="en-CA"/>
        </w:rPr>
        <w:t>C</w:t>
      </w:r>
      <w:r w:rsidRPr="001A13D0">
        <w:rPr>
          <w:b w:val="0"/>
          <w:bCs w:val="0"/>
          <w:color w:val="auto"/>
          <w:sz w:val="24"/>
          <w:szCs w:val="24"/>
          <w:lang w:val="en-CA"/>
        </w:rPr>
        <w:t>urrent and the new projected generation capacity</w:t>
      </w:r>
      <w:r w:rsidR="000712BB">
        <w:rPr>
          <w:b w:val="0"/>
          <w:bCs w:val="0"/>
          <w:color w:val="auto"/>
          <w:sz w:val="24"/>
          <w:szCs w:val="24"/>
          <w:lang w:val="en-CA"/>
        </w:rPr>
        <w:t xml:space="preserve"> in</w:t>
      </w:r>
      <w:r w:rsidRPr="001A13D0">
        <w:rPr>
          <w:b w:val="0"/>
          <w:bCs w:val="0"/>
          <w:color w:val="auto"/>
          <w:sz w:val="24"/>
          <w:szCs w:val="24"/>
          <w:lang w:val="en-CA"/>
        </w:rPr>
        <w:t xml:space="preserve"> </w:t>
      </w:r>
      <w:r w:rsidR="000712BB">
        <w:rPr>
          <w:b w:val="0"/>
          <w:bCs w:val="0"/>
          <w:color w:val="auto"/>
          <w:sz w:val="24"/>
          <w:szCs w:val="24"/>
          <w:lang w:val="en-CA"/>
        </w:rPr>
        <w:t>Alberta</w:t>
      </w:r>
      <w:r w:rsidR="000712BB" w:rsidRPr="001A13D0">
        <w:rPr>
          <w:b w:val="0"/>
          <w:bCs w:val="0"/>
          <w:color w:val="auto"/>
          <w:sz w:val="24"/>
          <w:szCs w:val="24"/>
          <w:lang w:val="en-CA"/>
        </w:rPr>
        <w:t xml:space="preserve"> </w:t>
      </w:r>
      <w:r w:rsidRPr="001A13D0">
        <w:rPr>
          <w:b w:val="0"/>
          <w:bCs w:val="0"/>
          <w:color w:val="auto"/>
          <w:sz w:val="24"/>
          <w:szCs w:val="24"/>
          <w:lang w:val="en-CA"/>
        </w:rPr>
        <w:t>by 2016</w:t>
      </w:r>
      <w:bookmarkEnd w:id="154"/>
    </w:p>
    <w:tbl>
      <w:tblPr>
        <w:tblW w:w="0" w:type="auto"/>
        <w:jc w:val="center"/>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379"/>
        <w:gridCol w:w="2873"/>
        <w:gridCol w:w="3081"/>
        <w:gridCol w:w="1257"/>
      </w:tblGrid>
      <w:tr w:rsidR="00226067" w:rsidRPr="00D82068" w:rsidTr="00894C60">
        <w:trPr>
          <w:jc w:val="center"/>
        </w:trPr>
        <w:tc>
          <w:tcPr>
            <w:tcW w:w="1379" w:type="dxa"/>
          </w:tcPr>
          <w:p w:rsidR="00226067" w:rsidRPr="00D82068" w:rsidRDefault="00226067" w:rsidP="00226067">
            <w:pPr>
              <w:pStyle w:val="ListParagraph"/>
              <w:ind w:left="0"/>
              <w:jc w:val="center"/>
              <w:rPr>
                <w:bCs/>
                <w:sz w:val="20"/>
                <w:szCs w:val="20"/>
                <w:lang w:val="en-CA"/>
              </w:rPr>
            </w:pPr>
            <w:r w:rsidRPr="00D82068">
              <w:rPr>
                <w:bCs/>
                <w:sz w:val="20"/>
                <w:szCs w:val="20"/>
                <w:lang w:val="en-CA"/>
              </w:rPr>
              <w:t>Source</w:t>
            </w:r>
          </w:p>
        </w:tc>
        <w:tc>
          <w:tcPr>
            <w:tcW w:w="2873" w:type="dxa"/>
          </w:tcPr>
          <w:p w:rsidR="00226067" w:rsidRPr="00D82068" w:rsidRDefault="00226067" w:rsidP="00226067">
            <w:pPr>
              <w:pStyle w:val="ListParagraph"/>
              <w:ind w:left="0"/>
              <w:jc w:val="center"/>
              <w:rPr>
                <w:bCs/>
                <w:sz w:val="20"/>
                <w:szCs w:val="20"/>
                <w:lang w:val="en-CA"/>
              </w:rPr>
            </w:pPr>
            <w:r w:rsidRPr="00D82068">
              <w:rPr>
                <w:bCs/>
                <w:sz w:val="20"/>
                <w:szCs w:val="20"/>
                <w:lang w:val="en-CA"/>
              </w:rPr>
              <w:t>Installed capacity in 2008</w:t>
            </w:r>
          </w:p>
          <w:p w:rsidR="00226067" w:rsidRPr="00D82068" w:rsidRDefault="00226067" w:rsidP="00226067">
            <w:pPr>
              <w:pStyle w:val="ListParagraph"/>
              <w:ind w:left="0"/>
              <w:jc w:val="center"/>
              <w:rPr>
                <w:bCs/>
                <w:sz w:val="20"/>
                <w:szCs w:val="20"/>
                <w:lang w:val="en-CA"/>
              </w:rPr>
            </w:pPr>
            <w:r w:rsidRPr="00D82068">
              <w:rPr>
                <w:bCs/>
                <w:sz w:val="20"/>
                <w:szCs w:val="20"/>
                <w:lang w:val="en-CA"/>
              </w:rPr>
              <w:t xml:space="preserve"> (MW)</w:t>
            </w:r>
          </w:p>
        </w:tc>
        <w:tc>
          <w:tcPr>
            <w:tcW w:w="3081" w:type="dxa"/>
          </w:tcPr>
          <w:p w:rsidR="00226067" w:rsidRPr="00D82068" w:rsidRDefault="00226067" w:rsidP="00226067">
            <w:pPr>
              <w:pStyle w:val="ListParagraph"/>
              <w:ind w:left="0"/>
              <w:jc w:val="center"/>
              <w:rPr>
                <w:bCs/>
                <w:sz w:val="20"/>
                <w:szCs w:val="20"/>
                <w:lang w:val="en-CA"/>
              </w:rPr>
            </w:pPr>
            <w:r w:rsidRPr="00D82068">
              <w:rPr>
                <w:bCs/>
                <w:sz w:val="20"/>
                <w:szCs w:val="20"/>
                <w:lang w:val="en-CA"/>
              </w:rPr>
              <w:t>Projected additional capacity (MW)</w:t>
            </w:r>
          </w:p>
        </w:tc>
        <w:tc>
          <w:tcPr>
            <w:tcW w:w="1257" w:type="dxa"/>
          </w:tcPr>
          <w:p w:rsidR="00226067" w:rsidRPr="00D82068" w:rsidRDefault="00226067" w:rsidP="00226067">
            <w:pPr>
              <w:pStyle w:val="ListParagraph"/>
              <w:ind w:left="0"/>
              <w:jc w:val="center"/>
              <w:rPr>
                <w:bCs/>
                <w:sz w:val="20"/>
                <w:szCs w:val="20"/>
                <w:lang w:val="en-CA"/>
              </w:rPr>
            </w:pPr>
            <w:r w:rsidRPr="00D82068">
              <w:rPr>
                <w:bCs/>
                <w:sz w:val="20"/>
                <w:szCs w:val="20"/>
                <w:lang w:val="en-CA"/>
              </w:rPr>
              <w:t>Year</w:t>
            </w:r>
          </w:p>
        </w:tc>
      </w:tr>
      <w:tr w:rsidR="00226067" w:rsidRPr="00D82068" w:rsidTr="00894C60">
        <w:trPr>
          <w:trHeight w:val="90"/>
          <w:jc w:val="center"/>
        </w:trPr>
        <w:tc>
          <w:tcPr>
            <w:tcW w:w="1379" w:type="dxa"/>
            <w:vMerge w:val="restart"/>
          </w:tcPr>
          <w:p w:rsidR="00226067" w:rsidRPr="00D82068" w:rsidRDefault="00226067" w:rsidP="00226067">
            <w:pPr>
              <w:pStyle w:val="ListParagraph"/>
              <w:ind w:left="0"/>
              <w:jc w:val="center"/>
              <w:rPr>
                <w:bCs/>
                <w:sz w:val="20"/>
                <w:szCs w:val="20"/>
                <w:lang w:val="en-CA"/>
              </w:rPr>
            </w:pPr>
            <w:r w:rsidRPr="00D82068">
              <w:rPr>
                <w:bCs/>
                <w:sz w:val="20"/>
                <w:szCs w:val="20"/>
                <w:lang w:val="en-CA"/>
              </w:rPr>
              <w:t>Coal</w:t>
            </w:r>
          </w:p>
        </w:tc>
        <w:tc>
          <w:tcPr>
            <w:tcW w:w="2873" w:type="dxa"/>
            <w:vMerge w:val="restart"/>
          </w:tcPr>
          <w:p w:rsidR="00226067" w:rsidRPr="00D82068" w:rsidRDefault="00226067" w:rsidP="00226067">
            <w:pPr>
              <w:pStyle w:val="ListParagraph"/>
              <w:ind w:left="0"/>
              <w:jc w:val="center"/>
              <w:rPr>
                <w:bCs/>
                <w:sz w:val="20"/>
                <w:szCs w:val="20"/>
                <w:lang w:val="en-CA"/>
              </w:rPr>
            </w:pPr>
            <w:r w:rsidRPr="00D82068">
              <w:rPr>
                <w:bCs/>
                <w:sz w:val="20"/>
                <w:szCs w:val="20"/>
                <w:lang w:val="en-CA"/>
              </w:rPr>
              <w:t>5,893</w:t>
            </w:r>
          </w:p>
        </w:tc>
        <w:tc>
          <w:tcPr>
            <w:tcW w:w="3081" w:type="dxa"/>
          </w:tcPr>
          <w:p w:rsidR="00226067" w:rsidRPr="00D82068" w:rsidRDefault="00226067" w:rsidP="00226067">
            <w:pPr>
              <w:pStyle w:val="ListParagraph"/>
              <w:ind w:left="0"/>
              <w:jc w:val="center"/>
              <w:rPr>
                <w:bCs/>
                <w:sz w:val="20"/>
                <w:szCs w:val="20"/>
                <w:lang w:val="en-CA"/>
              </w:rPr>
            </w:pPr>
            <w:r w:rsidRPr="00D82068">
              <w:rPr>
                <w:bCs/>
                <w:sz w:val="20"/>
                <w:szCs w:val="20"/>
                <w:lang w:val="en-CA"/>
              </w:rPr>
              <w:t>80</w:t>
            </w:r>
          </w:p>
        </w:tc>
        <w:tc>
          <w:tcPr>
            <w:tcW w:w="1257" w:type="dxa"/>
          </w:tcPr>
          <w:p w:rsidR="00226067" w:rsidRPr="00D82068" w:rsidRDefault="00226067" w:rsidP="00226067">
            <w:pPr>
              <w:pStyle w:val="ListParagraph"/>
              <w:ind w:left="0"/>
              <w:jc w:val="center"/>
              <w:rPr>
                <w:bCs/>
                <w:sz w:val="20"/>
                <w:szCs w:val="20"/>
                <w:lang w:val="en-CA"/>
              </w:rPr>
            </w:pPr>
            <w:r w:rsidRPr="00D82068">
              <w:rPr>
                <w:bCs/>
                <w:sz w:val="20"/>
                <w:szCs w:val="20"/>
                <w:lang w:val="en-CA"/>
              </w:rPr>
              <w:t>2011</w:t>
            </w:r>
          </w:p>
        </w:tc>
      </w:tr>
      <w:tr w:rsidR="00226067" w:rsidRPr="00D82068" w:rsidTr="00894C60">
        <w:trPr>
          <w:trHeight w:val="90"/>
          <w:jc w:val="center"/>
        </w:trPr>
        <w:tc>
          <w:tcPr>
            <w:tcW w:w="1379" w:type="dxa"/>
            <w:vMerge/>
          </w:tcPr>
          <w:p w:rsidR="00226067" w:rsidRPr="00D82068" w:rsidRDefault="00226067" w:rsidP="00226067">
            <w:pPr>
              <w:pStyle w:val="ListParagraph"/>
              <w:ind w:left="0"/>
              <w:jc w:val="center"/>
              <w:rPr>
                <w:bCs/>
                <w:sz w:val="20"/>
                <w:szCs w:val="20"/>
                <w:lang w:val="en-CA"/>
              </w:rPr>
            </w:pPr>
          </w:p>
        </w:tc>
        <w:tc>
          <w:tcPr>
            <w:tcW w:w="2873" w:type="dxa"/>
            <w:vMerge/>
          </w:tcPr>
          <w:p w:rsidR="00226067" w:rsidRPr="00D82068" w:rsidRDefault="00226067" w:rsidP="00226067">
            <w:pPr>
              <w:pStyle w:val="ListParagraph"/>
              <w:ind w:left="0"/>
              <w:jc w:val="center"/>
              <w:rPr>
                <w:bCs/>
                <w:sz w:val="20"/>
                <w:szCs w:val="20"/>
                <w:lang w:val="en-CA"/>
              </w:rPr>
            </w:pPr>
          </w:p>
        </w:tc>
        <w:tc>
          <w:tcPr>
            <w:tcW w:w="3081" w:type="dxa"/>
          </w:tcPr>
          <w:p w:rsidR="00226067" w:rsidRPr="00D82068" w:rsidRDefault="00226067" w:rsidP="00226067">
            <w:pPr>
              <w:pStyle w:val="ListParagraph"/>
              <w:ind w:left="0"/>
              <w:jc w:val="center"/>
              <w:rPr>
                <w:bCs/>
                <w:sz w:val="20"/>
                <w:szCs w:val="20"/>
                <w:lang w:val="en-CA"/>
              </w:rPr>
            </w:pPr>
            <w:r w:rsidRPr="00D82068">
              <w:rPr>
                <w:bCs/>
                <w:sz w:val="20"/>
                <w:szCs w:val="20"/>
                <w:lang w:val="en-CA"/>
              </w:rPr>
              <w:t>80</w:t>
            </w:r>
          </w:p>
        </w:tc>
        <w:tc>
          <w:tcPr>
            <w:tcW w:w="1257" w:type="dxa"/>
          </w:tcPr>
          <w:p w:rsidR="00226067" w:rsidRPr="00D82068" w:rsidRDefault="00226067" w:rsidP="00226067">
            <w:pPr>
              <w:pStyle w:val="ListParagraph"/>
              <w:ind w:left="0"/>
              <w:jc w:val="center"/>
              <w:rPr>
                <w:bCs/>
                <w:sz w:val="20"/>
                <w:szCs w:val="20"/>
                <w:lang w:val="en-CA"/>
              </w:rPr>
            </w:pPr>
            <w:r w:rsidRPr="00D82068">
              <w:rPr>
                <w:bCs/>
                <w:sz w:val="20"/>
                <w:szCs w:val="20"/>
                <w:lang w:val="en-CA"/>
              </w:rPr>
              <w:t>2016</w:t>
            </w:r>
          </w:p>
        </w:tc>
      </w:tr>
      <w:tr w:rsidR="00226067" w:rsidRPr="00D82068" w:rsidTr="00894C60">
        <w:trPr>
          <w:trHeight w:val="90"/>
          <w:jc w:val="center"/>
        </w:trPr>
        <w:tc>
          <w:tcPr>
            <w:tcW w:w="1379" w:type="dxa"/>
            <w:vMerge w:val="restart"/>
          </w:tcPr>
          <w:p w:rsidR="00226067" w:rsidRPr="00D82068" w:rsidRDefault="00226067" w:rsidP="00226067">
            <w:pPr>
              <w:pStyle w:val="ListParagraph"/>
              <w:ind w:left="0"/>
              <w:jc w:val="center"/>
              <w:rPr>
                <w:bCs/>
                <w:sz w:val="20"/>
                <w:szCs w:val="20"/>
                <w:lang w:val="en-CA"/>
              </w:rPr>
            </w:pPr>
            <w:r w:rsidRPr="00D82068">
              <w:rPr>
                <w:bCs/>
                <w:sz w:val="20"/>
                <w:szCs w:val="20"/>
                <w:lang w:val="en-CA"/>
              </w:rPr>
              <w:t>Gas</w:t>
            </w:r>
          </w:p>
        </w:tc>
        <w:tc>
          <w:tcPr>
            <w:tcW w:w="2873" w:type="dxa"/>
            <w:vMerge w:val="restart"/>
          </w:tcPr>
          <w:p w:rsidR="00226067" w:rsidRPr="00D82068" w:rsidRDefault="00226067" w:rsidP="00226067">
            <w:pPr>
              <w:pStyle w:val="ListParagraph"/>
              <w:ind w:left="0"/>
              <w:jc w:val="center"/>
              <w:rPr>
                <w:bCs/>
                <w:sz w:val="20"/>
                <w:szCs w:val="20"/>
                <w:lang w:val="en-CA"/>
              </w:rPr>
            </w:pPr>
            <w:r w:rsidRPr="00D82068">
              <w:rPr>
                <w:bCs/>
                <w:sz w:val="20"/>
                <w:szCs w:val="20"/>
                <w:lang w:val="en-CA"/>
              </w:rPr>
              <w:t>4,635</w:t>
            </w:r>
          </w:p>
        </w:tc>
        <w:tc>
          <w:tcPr>
            <w:tcW w:w="3081" w:type="dxa"/>
          </w:tcPr>
          <w:p w:rsidR="00226067" w:rsidRPr="00D82068" w:rsidRDefault="00226067" w:rsidP="00226067">
            <w:pPr>
              <w:pStyle w:val="ListParagraph"/>
              <w:ind w:left="0"/>
              <w:jc w:val="center"/>
              <w:rPr>
                <w:bCs/>
                <w:sz w:val="20"/>
                <w:szCs w:val="20"/>
                <w:lang w:val="en-CA"/>
              </w:rPr>
            </w:pPr>
            <w:r w:rsidRPr="00D82068">
              <w:rPr>
                <w:bCs/>
                <w:sz w:val="20"/>
                <w:szCs w:val="20"/>
                <w:lang w:val="en-CA"/>
              </w:rPr>
              <w:t>300</w:t>
            </w:r>
          </w:p>
        </w:tc>
        <w:tc>
          <w:tcPr>
            <w:tcW w:w="1257" w:type="dxa"/>
          </w:tcPr>
          <w:p w:rsidR="00226067" w:rsidRPr="00D82068" w:rsidRDefault="00226067" w:rsidP="00226067">
            <w:pPr>
              <w:pStyle w:val="ListParagraph"/>
              <w:ind w:left="0"/>
              <w:jc w:val="center"/>
              <w:rPr>
                <w:bCs/>
                <w:sz w:val="20"/>
                <w:szCs w:val="20"/>
                <w:lang w:val="en-CA"/>
              </w:rPr>
            </w:pPr>
            <w:r w:rsidRPr="00D82068">
              <w:rPr>
                <w:bCs/>
                <w:sz w:val="20"/>
                <w:szCs w:val="20"/>
                <w:lang w:val="en-CA"/>
              </w:rPr>
              <w:t>2011</w:t>
            </w:r>
          </w:p>
        </w:tc>
      </w:tr>
      <w:tr w:rsidR="00226067" w:rsidRPr="00D82068" w:rsidTr="00894C60">
        <w:trPr>
          <w:trHeight w:val="90"/>
          <w:jc w:val="center"/>
        </w:trPr>
        <w:tc>
          <w:tcPr>
            <w:tcW w:w="1379" w:type="dxa"/>
            <w:vMerge/>
          </w:tcPr>
          <w:p w:rsidR="00226067" w:rsidRPr="00D82068" w:rsidRDefault="00226067" w:rsidP="00226067">
            <w:pPr>
              <w:pStyle w:val="ListParagraph"/>
              <w:ind w:left="0"/>
              <w:jc w:val="center"/>
              <w:rPr>
                <w:bCs/>
                <w:sz w:val="20"/>
                <w:szCs w:val="20"/>
                <w:lang w:val="en-CA"/>
              </w:rPr>
            </w:pPr>
          </w:p>
        </w:tc>
        <w:tc>
          <w:tcPr>
            <w:tcW w:w="2873" w:type="dxa"/>
            <w:vMerge/>
          </w:tcPr>
          <w:p w:rsidR="00226067" w:rsidRPr="00D82068" w:rsidRDefault="00226067" w:rsidP="00226067">
            <w:pPr>
              <w:pStyle w:val="ListParagraph"/>
              <w:ind w:left="0"/>
              <w:jc w:val="center"/>
              <w:rPr>
                <w:bCs/>
                <w:sz w:val="20"/>
                <w:szCs w:val="20"/>
                <w:lang w:val="en-CA"/>
              </w:rPr>
            </w:pPr>
          </w:p>
        </w:tc>
        <w:tc>
          <w:tcPr>
            <w:tcW w:w="3081" w:type="dxa"/>
          </w:tcPr>
          <w:p w:rsidR="00226067" w:rsidRPr="00D82068" w:rsidRDefault="00226067" w:rsidP="00226067">
            <w:pPr>
              <w:pStyle w:val="ListParagraph"/>
              <w:ind w:left="0"/>
              <w:jc w:val="center"/>
              <w:rPr>
                <w:bCs/>
                <w:sz w:val="20"/>
                <w:szCs w:val="20"/>
                <w:lang w:val="en-CA"/>
              </w:rPr>
            </w:pPr>
            <w:r w:rsidRPr="00D82068">
              <w:rPr>
                <w:bCs/>
                <w:sz w:val="20"/>
                <w:szCs w:val="20"/>
                <w:lang w:val="en-CA"/>
              </w:rPr>
              <w:t>100</w:t>
            </w:r>
          </w:p>
        </w:tc>
        <w:tc>
          <w:tcPr>
            <w:tcW w:w="1257" w:type="dxa"/>
          </w:tcPr>
          <w:p w:rsidR="00226067" w:rsidRPr="00D82068" w:rsidRDefault="00226067" w:rsidP="00226067">
            <w:pPr>
              <w:pStyle w:val="ListParagraph"/>
              <w:ind w:left="0"/>
              <w:jc w:val="center"/>
              <w:rPr>
                <w:bCs/>
                <w:sz w:val="20"/>
                <w:szCs w:val="20"/>
                <w:lang w:val="en-CA"/>
              </w:rPr>
            </w:pPr>
            <w:r w:rsidRPr="00D82068">
              <w:rPr>
                <w:bCs/>
                <w:sz w:val="20"/>
                <w:szCs w:val="20"/>
                <w:lang w:val="en-CA"/>
              </w:rPr>
              <w:t>2016</w:t>
            </w:r>
          </w:p>
        </w:tc>
      </w:tr>
      <w:tr w:rsidR="00226067" w:rsidRPr="00D82068" w:rsidTr="00894C60">
        <w:trPr>
          <w:jc w:val="center"/>
        </w:trPr>
        <w:tc>
          <w:tcPr>
            <w:tcW w:w="1379" w:type="dxa"/>
          </w:tcPr>
          <w:p w:rsidR="00226067" w:rsidRPr="00D82068" w:rsidRDefault="00226067" w:rsidP="00226067">
            <w:pPr>
              <w:pStyle w:val="ListParagraph"/>
              <w:ind w:left="0"/>
              <w:jc w:val="center"/>
              <w:rPr>
                <w:bCs/>
                <w:sz w:val="20"/>
                <w:szCs w:val="20"/>
                <w:lang w:val="en-CA"/>
              </w:rPr>
            </w:pPr>
            <w:r w:rsidRPr="00D82068">
              <w:rPr>
                <w:bCs/>
                <w:sz w:val="20"/>
                <w:szCs w:val="20"/>
                <w:lang w:val="en-CA"/>
              </w:rPr>
              <w:t>Hydro</w:t>
            </w:r>
          </w:p>
        </w:tc>
        <w:tc>
          <w:tcPr>
            <w:tcW w:w="2873" w:type="dxa"/>
          </w:tcPr>
          <w:p w:rsidR="00226067" w:rsidRPr="00D82068" w:rsidRDefault="00226067" w:rsidP="00226067">
            <w:pPr>
              <w:pStyle w:val="ListParagraph"/>
              <w:ind w:left="0"/>
              <w:jc w:val="center"/>
              <w:rPr>
                <w:bCs/>
                <w:sz w:val="20"/>
                <w:szCs w:val="20"/>
                <w:lang w:val="en-CA"/>
              </w:rPr>
            </w:pPr>
            <w:r w:rsidRPr="00D82068">
              <w:rPr>
                <w:bCs/>
                <w:sz w:val="20"/>
                <w:szCs w:val="20"/>
                <w:lang w:val="en-CA"/>
              </w:rPr>
              <w:t>869</w:t>
            </w:r>
          </w:p>
        </w:tc>
        <w:tc>
          <w:tcPr>
            <w:tcW w:w="3081" w:type="dxa"/>
          </w:tcPr>
          <w:p w:rsidR="00226067" w:rsidRPr="00D82068" w:rsidRDefault="00226067" w:rsidP="00226067">
            <w:pPr>
              <w:pStyle w:val="ListParagraph"/>
              <w:ind w:left="0"/>
              <w:jc w:val="center"/>
              <w:rPr>
                <w:bCs/>
                <w:sz w:val="20"/>
                <w:szCs w:val="20"/>
                <w:lang w:val="en-CA"/>
              </w:rPr>
            </w:pPr>
            <w:r w:rsidRPr="00D82068">
              <w:rPr>
                <w:bCs/>
                <w:sz w:val="20"/>
                <w:szCs w:val="20"/>
                <w:lang w:val="en-CA"/>
              </w:rPr>
              <w:t>100</w:t>
            </w:r>
          </w:p>
        </w:tc>
        <w:tc>
          <w:tcPr>
            <w:tcW w:w="1257" w:type="dxa"/>
          </w:tcPr>
          <w:p w:rsidR="00226067" w:rsidRPr="00D82068" w:rsidRDefault="00226067" w:rsidP="00226067">
            <w:pPr>
              <w:pStyle w:val="ListParagraph"/>
              <w:ind w:left="0"/>
              <w:jc w:val="center"/>
              <w:rPr>
                <w:bCs/>
                <w:sz w:val="20"/>
                <w:szCs w:val="20"/>
                <w:lang w:val="en-CA"/>
              </w:rPr>
            </w:pPr>
            <w:r w:rsidRPr="00D82068">
              <w:rPr>
                <w:bCs/>
                <w:sz w:val="20"/>
                <w:szCs w:val="20"/>
                <w:lang w:val="en-CA"/>
              </w:rPr>
              <w:t>2012</w:t>
            </w:r>
          </w:p>
        </w:tc>
      </w:tr>
      <w:tr w:rsidR="00226067" w:rsidRPr="00D82068" w:rsidTr="00894C60">
        <w:trPr>
          <w:trHeight w:val="90"/>
          <w:jc w:val="center"/>
        </w:trPr>
        <w:tc>
          <w:tcPr>
            <w:tcW w:w="1379" w:type="dxa"/>
            <w:vMerge w:val="restart"/>
          </w:tcPr>
          <w:p w:rsidR="00226067" w:rsidRPr="00D82068" w:rsidRDefault="00226067" w:rsidP="00226067">
            <w:pPr>
              <w:pStyle w:val="ListParagraph"/>
              <w:ind w:left="0"/>
              <w:jc w:val="center"/>
              <w:rPr>
                <w:bCs/>
                <w:sz w:val="20"/>
                <w:szCs w:val="20"/>
                <w:lang w:val="en-CA"/>
              </w:rPr>
            </w:pPr>
            <w:r w:rsidRPr="00D82068">
              <w:rPr>
                <w:bCs/>
                <w:sz w:val="20"/>
                <w:szCs w:val="20"/>
                <w:lang w:val="en-CA"/>
              </w:rPr>
              <w:t>Wind</w:t>
            </w:r>
          </w:p>
        </w:tc>
        <w:tc>
          <w:tcPr>
            <w:tcW w:w="2873" w:type="dxa"/>
            <w:vMerge w:val="restart"/>
          </w:tcPr>
          <w:p w:rsidR="00226067" w:rsidRPr="00D82068" w:rsidRDefault="00226067" w:rsidP="00226067">
            <w:pPr>
              <w:pStyle w:val="ListParagraph"/>
              <w:ind w:left="0"/>
              <w:jc w:val="center"/>
              <w:rPr>
                <w:bCs/>
                <w:sz w:val="20"/>
                <w:szCs w:val="20"/>
                <w:lang w:val="en-CA"/>
              </w:rPr>
            </w:pPr>
            <w:r w:rsidRPr="00D82068">
              <w:rPr>
                <w:bCs/>
                <w:sz w:val="20"/>
                <w:szCs w:val="20"/>
                <w:lang w:val="en-CA"/>
              </w:rPr>
              <w:t>497</w:t>
            </w:r>
          </w:p>
        </w:tc>
        <w:tc>
          <w:tcPr>
            <w:tcW w:w="3081" w:type="dxa"/>
          </w:tcPr>
          <w:p w:rsidR="00226067" w:rsidRPr="00D82068" w:rsidRDefault="00226067" w:rsidP="00226067">
            <w:pPr>
              <w:pStyle w:val="ListParagraph"/>
              <w:ind w:left="0"/>
              <w:jc w:val="center"/>
              <w:rPr>
                <w:bCs/>
                <w:sz w:val="20"/>
                <w:szCs w:val="20"/>
                <w:lang w:val="en-CA"/>
              </w:rPr>
            </w:pPr>
            <w:r w:rsidRPr="00D82068">
              <w:rPr>
                <w:bCs/>
                <w:sz w:val="20"/>
                <w:szCs w:val="20"/>
                <w:lang w:val="en-CA"/>
              </w:rPr>
              <w:t>600</w:t>
            </w:r>
          </w:p>
        </w:tc>
        <w:tc>
          <w:tcPr>
            <w:tcW w:w="1257" w:type="dxa"/>
          </w:tcPr>
          <w:p w:rsidR="00226067" w:rsidRPr="00D82068" w:rsidRDefault="00226067" w:rsidP="00226067">
            <w:pPr>
              <w:pStyle w:val="ListParagraph"/>
              <w:ind w:left="0"/>
              <w:jc w:val="center"/>
              <w:rPr>
                <w:bCs/>
                <w:sz w:val="20"/>
                <w:szCs w:val="20"/>
                <w:lang w:val="en-CA"/>
              </w:rPr>
            </w:pPr>
            <w:r w:rsidRPr="00D82068">
              <w:rPr>
                <w:bCs/>
                <w:sz w:val="20"/>
                <w:szCs w:val="20"/>
                <w:lang w:val="en-CA"/>
              </w:rPr>
              <w:t>2011</w:t>
            </w:r>
          </w:p>
        </w:tc>
      </w:tr>
      <w:tr w:rsidR="00226067" w:rsidRPr="00D82068" w:rsidTr="00894C60">
        <w:trPr>
          <w:trHeight w:val="90"/>
          <w:jc w:val="center"/>
        </w:trPr>
        <w:tc>
          <w:tcPr>
            <w:tcW w:w="1379" w:type="dxa"/>
            <w:vMerge/>
          </w:tcPr>
          <w:p w:rsidR="00226067" w:rsidRPr="00D82068" w:rsidRDefault="00226067" w:rsidP="00226067">
            <w:pPr>
              <w:pStyle w:val="ListParagraph"/>
              <w:ind w:left="0"/>
              <w:jc w:val="center"/>
              <w:rPr>
                <w:bCs/>
                <w:sz w:val="20"/>
                <w:szCs w:val="20"/>
                <w:lang w:val="en-CA"/>
              </w:rPr>
            </w:pPr>
          </w:p>
        </w:tc>
        <w:tc>
          <w:tcPr>
            <w:tcW w:w="2873" w:type="dxa"/>
            <w:vMerge/>
          </w:tcPr>
          <w:p w:rsidR="00226067" w:rsidRPr="00D82068" w:rsidRDefault="00226067" w:rsidP="00226067">
            <w:pPr>
              <w:pStyle w:val="ListParagraph"/>
              <w:ind w:left="0"/>
              <w:jc w:val="center"/>
              <w:rPr>
                <w:bCs/>
                <w:sz w:val="20"/>
                <w:szCs w:val="20"/>
                <w:lang w:val="en-CA"/>
              </w:rPr>
            </w:pPr>
          </w:p>
        </w:tc>
        <w:tc>
          <w:tcPr>
            <w:tcW w:w="3081" w:type="dxa"/>
          </w:tcPr>
          <w:p w:rsidR="00226067" w:rsidRPr="00D82068" w:rsidRDefault="00226067" w:rsidP="00226067">
            <w:pPr>
              <w:pStyle w:val="ListParagraph"/>
              <w:ind w:left="0"/>
              <w:jc w:val="center"/>
              <w:rPr>
                <w:bCs/>
                <w:sz w:val="20"/>
                <w:szCs w:val="20"/>
                <w:lang w:val="en-CA"/>
              </w:rPr>
            </w:pPr>
            <w:r w:rsidRPr="00D82068">
              <w:rPr>
                <w:bCs/>
                <w:sz w:val="20"/>
                <w:szCs w:val="20"/>
                <w:lang w:val="en-CA"/>
              </w:rPr>
              <w:t>600</w:t>
            </w:r>
          </w:p>
        </w:tc>
        <w:tc>
          <w:tcPr>
            <w:tcW w:w="1257" w:type="dxa"/>
          </w:tcPr>
          <w:p w:rsidR="00226067" w:rsidRPr="00D82068" w:rsidRDefault="00226067" w:rsidP="00226067">
            <w:pPr>
              <w:pStyle w:val="ListParagraph"/>
              <w:ind w:left="0"/>
              <w:jc w:val="center"/>
              <w:rPr>
                <w:bCs/>
                <w:sz w:val="20"/>
                <w:szCs w:val="20"/>
                <w:lang w:val="en-CA"/>
              </w:rPr>
            </w:pPr>
            <w:r w:rsidRPr="00D82068">
              <w:rPr>
                <w:bCs/>
                <w:sz w:val="20"/>
                <w:szCs w:val="20"/>
                <w:lang w:val="en-CA"/>
              </w:rPr>
              <w:t>2016</w:t>
            </w:r>
          </w:p>
        </w:tc>
      </w:tr>
      <w:tr w:rsidR="00226067" w:rsidRPr="00D82068" w:rsidTr="00894C60">
        <w:trPr>
          <w:trHeight w:val="90"/>
          <w:jc w:val="center"/>
        </w:trPr>
        <w:tc>
          <w:tcPr>
            <w:tcW w:w="1379" w:type="dxa"/>
            <w:vMerge w:val="restart"/>
          </w:tcPr>
          <w:p w:rsidR="00226067" w:rsidRPr="00D82068" w:rsidRDefault="00226067" w:rsidP="00226067">
            <w:pPr>
              <w:pStyle w:val="ListParagraph"/>
              <w:ind w:left="0"/>
              <w:jc w:val="center"/>
              <w:rPr>
                <w:bCs/>
                <w:sz w:val="20"/>
                <w:szCs w:val="20"/>
                <w:lang w:val="en-CA"/>
              </w:rPr>
            </w:pPr>
            <w:r w:rsidRPr="00D82068">
              <w:rPr>
                <w:bCs/>
                <w:sz w:val="20"/>
                <w:szCs w:val="20"/>
                <w:lang w:val="en-CA"/>
              </w:rPr>
              <w:t>Other</w:t>
            </w:r>
          </w:p>
        </w:tc>
        <w:tc>
          <w:tcPr>
            <w:tcW w:w="2873" w:type="dxa"/>
            <w:vMerge w:val="restart"/>
          </w:tcPr>
          <w:p w:rsidR="00226067" w:rsidRPr="00D82068" w:rsidRDefault="00226067" w:rsidP="00226067">
            <w:pPr>
              <w:pStyle w:val="ListParagraph"/>
              <w:ind w:left="0"/>
              <w:jc w:val="center"/>
              <w:rPr>
                <w:bCs/>
                <w:sz w:val="20"/>
                <w:szCs w:val="20"/>
                <w:lang w:val="en-CA"/>
              </w:rPr>
            </w:pPr>
            <w:r w:rsidRPr="00D82068">
              <w:rPr>
                <w:rFonts w:eastAsia="+mn-ea"/>
                <w:sz w:val="20"/>
                <w:szCs w:val="20"/>
                <w:lang w:val="en-CA"/>
              </w:rPr>
              <w:t>-</w:t>
            </w:r>
          </w:p>
        </w:tc>
        <w:tc>
          <w:tcPr>
            <w:tcW w:w="3081" w:type="dxa"/>
          </w:tcPr>
          <w:p w:rsidR="00226067" w:rsidRPr="00D82068" w:rsidRDefault="00226067" w:rsidP="00226067">
            <w:pPr>
              <w:pStyle w:val="ListParagraph"/>
              <w:ind w:left="0"/>
              <w:jc w:val="center"/>
              <w:rPr>
                <w:bCs/>
                <w:sz w:val="20"/>
                <w:szCs w:val="20"/>
                <w:lang w:val="en-CA"/>
              </w:rPr>
            </w:pPr>
            <w:r w:rsidRPr="00D82068">
              <w:rPr>
                <w:bCs/>
                <w:sz w:val="20"/>
                <w:szCs w:val="20"/>
                <w:lang w:val="en-CA"/>
              </w:rPr>
              <w:t>50</w:t>
            </w:r>
          </w:p>
        </w:tc>
        <w:tc>
          <w:tcPr>
            <w:tcW w:w="1257" w:type="dxa"/>
          </w:tcPr>
          <w:p w:rsidR="00226067" w:rsidRPr="00D82068" w:rsidRDefault="00226067" w:rsidP="00226067">
            <w:pPr>
              <w:pStyle w:val="ListParagraph"/>
              <w:ind w:left="0"/>
              <w:jc w:val="center"/>
              <w:rPr>
                <w:bCs/>
                <w:sz w:val="20"/>
                <w:szCs w:val="20"/>
                <w:lang w:val="en-CA"/>
              </w:rPr>
            </w:pPr>
            <w:r w:rsidRPr="00D82068">
              <w:rPr>
                <w:bCs/>
                <w:sz w:val="20"/>
                <w:szCs w:val="20"/>
                <w:lang w:val="en-CA"/>
              </w:rPr>
              <w:t>2011</w:t>
            </w:r>
          </w:p>
        </w:tc>
      </w:tr>
      <w:tr w:rsidR="00226067" w:rsidRPr="00D82068" w:rsidTr="00894C60">
        <w:trPr>
          <w:trHeight w:val="90"/>
          <w:jc w:val="center"/>
        </w:trPr>
        <w:tc>
          <w:tcPr>
            <w:tcW w:w="1379" w:type="dxa"/>
            <w:vMerge/>
          </w:tcPr>
          <w:p w:rsidR="00226067" w:rsidRPr="00D82068" w:rsidRDefault="00226067" w:rsidP="00226067">
            <w:pPr>
              <w:pStyle w:val="ListParagraph"/>
              <w:ind w:left="0"/>
              <w:jc w:val="center"/>
              <w:rPr>
                <w:bCs/>
                <w:sz w:val="20"/>
                <w:szCs w:val="20"/>
                <w:lang w:val="en-CA"/>
              </w:rPr>
            </w:pPr>
          </w:p>
        </w:tc>
        <w:tc>
          <w:tcPr>
            <w:tcW w:w="2873" w:type="dxa"/>
            <w:vMerge/>
          </w:tcPr>
          <w:p w:rsidR="00226067" w:rsidRPr="00D82068" w:rsidRDefault="00226067" w:rsidP="00226067">
            <w:pPr>
              <w:pStyle w:val="ListParagraph"/>
              <w:ind w:left="0"/>
              <w:jc w:val="center"/>
              <w:rPr>
                <w:bCs/>
                <w:sz w:val="20"/>
                <w:szCs w:val="20"/>
                <w:lang w:val="en-CA"/>
              </w:rPr>
            </w:pPr>
          </w:p>
        </w:tc>
        <w:tc>
          <w:tcPr>
            <w:tcW w:w="3081" w:type="dxa"/>
          </w:tcPr>
          <w:p w:rsidR="00226067" w:rsidRPr="00D82068" w:rsidRDefault="00226067" w:rsidP="00226067">
            <w:pPr>
              <w:pStyle w:val="ListParagraph"/>
              <w:ind w:left="0"/>
              <w:jc w:val="center"/>
              <w:rPr>
                <w:bCs/>
                <w:sz w:val="20"/>
                <w:szCs w:val="20"/>
                <w:lang w:val="en-CA"/>
              </w:rPr>
            </w:pPr>
            <w:r w:rsidRPr="00D82068">
              <w:rPr>
                <w:bCs/>
                <w:sz w:val="20"/>
                <w:szCs w:val="20"/>
                <w:lang w:val="en-CA"/>
              </w:rPr>
              <w:t>50</w:t>
            </w:r>
          </w:p>
        </w:tc>
        <w:tc>
          <w:tcPr>
            <w:tcW w:w="1257" w:type="dxa"/>
          </w:tcPr>
          <w:p w:rsidR="00226067" w:rsidRPr="00D82068" w:rsidRDefault="00226067" w:rsidP="00226067">
            <w:pPr>
              <w:pStyle w:val="ListParagraph"/>
              <w:ind w:left="0"/>
              <w:jc w:val="center"/>
              <w:rPr>
                <w:bCs/>
                <w:sz w:val="20"/>
                <w:szCs w:val="20"/>
                <w:lang w:val="en-CA"/>
              </w:rPr>
            </w:pPr>
            <w:r w:rsidRPr="00D82068">
              <w:rPr>
                <w:bCs/>
                <w:sz w:val="20"/>
                <w:szCs w:val="20"/>
                <w:lang w:val="en-CA"/>
              </w:rPr>
              <w:t>2016</w:t>
            </w:r>
          </w:p>
        </w:tc>
      </w:tr>
      <w:tr w:rsidR="00226067" w:rsidRPr="00D82068" w:rsidTr="00894C60">
        <w:trPr>
          <w:trHeight w:val="90"/>
          <w:jc w:val="center"/>
        </w:trPr>
        <w:tc>
          <w:tcPr>
            <w:tcW w:w="1379" w:type="dxa"/>
            <w:vMerge w:val="restart"/>
          </w:tcPr>
          <w:p w:rsidR="00226067" w:rsidRPr="00D82068" w:rsidRDefault="00226067" w:rsidP="00226067">
            <w:pPr>
              <w:pStyle w:val="ListParagraph"/>
              <w:ind w:left="0"/>
              <w:jc w:val="center"/>
              <w:rPr>
                <w:bCs/>
                <w:sz w:val="20"/>
                <w:szCs w:val="20"/>
                <w:lang w:val="en-CA"/>
              </w:rPr>
            </w:pPr>
            <w:r w:rsidRPr="00D82068">
              <w:rPr>
                <w:bCs/>
                <w:sz w:val="20"/>
                <w:szCs w:val="20"/>
                <w:lang w:val="en-CA"/>
              </w:rPr>
              <w:t>Oil sands</w:t>
            </w:r>
          </w:p>
        </w:tc>
        <w:tc>
          <w:tcPr>
            <w:tcW w:w="2873" w:type="dxa"/>
            <w:vMerge w:val="restart"/>
          </w:tcPr>
          <w:p w:rsidR="00226067" w:rsidRPr="00D82068" w:rsidRDefault="00226067" w:rsidP="00226067">
            <w:pPr>
              <w:pStyle w:val="ListParagraph"/>
              <w:ind w:left="0"/>
              <w:jc w:val="center"/>
              <w:rPr>
                <w:bCs/>
                <w:sz w:val="20"/>
                <w:szCs w:val="20"/>
                <w:lang w:val="en-CA"/>
              </w:rPr>
            </w:pPr>
            <w:r w:rsidRPr="00D82068">
              <w:rPr>
                <w:bCs/>
                <w:sz w:val="20"/>
                <w:szCs w:val="20"/>
                <w:lang w:val="en-CA"/>
              </w:rPr>
              <w:t>-</w:t>
            </w:r>
          </w:p>
        </w:tc>
        <w:tc>
          <w:tcPr>
            <w:tcW w:w="3081" w:type="dxa"/>
          </w:tcPr>
          <w:p w:rsidR="00226067" w:rsidRPr="00D82068" w:rsidRDefault="00226067" w:rsidP="00226067">
            <w:pPr>
              <w:pStyle w:val="ListParagraph"/>
              <w:ind w:left="0"/>
              <w:jc w:val="center"/>
              <w:rPr>
                <w:bCs/>
                <w:sz w:val="20"/>
                <w:szCs w:val="20"/>
                <w:lang w:val="en-CA"/>
              </w:rPr>
            </w:pPr>
            <w:r w:rsidRPr="00D82068">
              <w:rPr>
                <w:bCs/>
                <w:sz w:val="20"/>
                <w:szCs w:val="20"/>
                <w:lang w:val="en-CA"/>
              </w:rPr>
              <w:t>50</w:t>
            </w:r>
          </w:p>
        </w:tc>
        <w:tc>
          <w:tcPr>
            <w:tcW w:w="1257" w:type="dxa"/>
          </w:tcPr>
          <w:p w:rsidR="00226067" w:rsidRPr="00D82068" w:rsidRDefault="00226067" w:rsidP="00226067">
            <w:pPr>
              <w:pStyle w:val="ListParagraph"/>
              <w:ind w:left="0"/>
              <w:jc w:val="center"/>
              <w:rPr>
                <w:bCs/>
                <w:sz w:val="20"/>
                <w:szCs w:val="20"/>
                <w:lang w:val="en-CA"/>
              </w:rPr>
            </w:pPr>
            <w:r w:rsidRPr="00D82068">
              <w:rPr>
                <w:bCs/>
                <w:sz w:val="20"/>
                <w:szCs w:val="20"/>
                <w:lang w:val="en-CA"/>
              </w:rPr>
              <w:t>2011</w:t>
            </w:r>
          </w:p>
        </w:tc>
      </w:tr>
      <w:tr w:rsidR="00226067" w:rsidRPr="00D82068" w:rsidTr="00894C60">
        <w:trPr>
          <w:trHeight w:val="90"/>
          <w:jc w:val="center"/>
        </w:trPr>
        <w:tc>
          <w:tcPr>
            <w:tcW w:w="1379" w:type="dxa"/>
            <w:vMerge/>
          </w:tcPr>
          <w:p w:rsidR="00226067" w:rsidRPr="00D82068" w:rsidRDefault="00226067" w:rsidP="00226067">
            <w:pPr>
              <w:pStyle w:val="ListParagraph"/>
              <w:ind w:left="0"/>
              <w:jc w:val="center"/>
              <w:rPr>
                <w:bCs/>
                <w:sz w:val="20"/>
                <w:szCs w:val="20"/>
                <w:lang w:val="en-CA"/>
              </w:rPr>
            </w:pPr>
          </w:p>
        </w:tc>
        <w:tc>
          <w:tcPr>
            <w:tcW w:w="2873" w:type="dxa"/>
            <w:vMerge/>
          </w:tcPr>
          <w:p w:rsidR="00226067" w:rsidRPr="00D82068" w:rsidRDefault="00226067" w:rsidP="00226067">
            <w:pPr>
              <w:pStyle w:val="ListParagraph"/>
              <w:ind w:left="0"/>
              <w:jc w:val="center"/>
              <w:rPr>
                <w:bCs/>
                <w:sz w:val="20"/>
                <w:szCs w:val="20"/>
                <w:lang w:val="en-CA"/>
              </w:rPr>
            </w:pPr>
          </w:p>
        </w:tc>
        <w:tc>
          <w:tcPr>
            <w:tcW w:w="3081" w:type="dxa"/>
          </w:tcPr>
          <w:p w:rsidR="00226067" w:rsidRPr="00D82068" w:rsidRDefault="00226067" w:rsidP="00226067">
            <w:pPr>
              <w:pStyle w:val="ListParagraph"/>
              <w:ind w:left="0"/>
              <w:jc w:val="center"/>
              <w:rPr>
                <w:bCs/>
                <w:sz w:val="20"/>
                <w:szCs w:val="20"/>
                <w:lang w:val="en-CA"/>
              </w:rPr>
            </w:pPr>
            <w:r w:rsidRPr="00D82068">
              <w:rPr>
                <w:bCs/>
                <w:sz w:val="20"/>
                <w:szCs w:val="20"/>
                <w:lang w:val="en-CA"/>
              </w:rPr>
              <w:t>100</w:t>
            </w:r>
          </w:p>
        </w:tc>
        <w:tc>
          <w:tcPr>
            <w:tcW w:w="1257" w:type="dxa"/>
          </w:tcPr>
          <w:p w:rsidR="00226067" w:rsidRPr="00D82068" w:rsidRDefault="00226067" w:rsidP="00226067">
            <w:pPr>
              <w:pStyle w:val="ListParagraph"/>
              <w:ind w:left="0"/>
              <w:jc w:val="center"/>
              <w:rPr>
                <w:bCs/>
                <w:sz w:val="20"/>
                <w:szCs w:val="20"/>
                <w:lang w:val="en-CA"/>
              </w:rPr>
            </w:pPr>
            <w:r w:rsidRPr="00D82068">
              <w:rPr>
                <w:bCs/>
                <w:sz w:val="20"/>
                <w:szCs w:val="20"/>
                <w:lang w:val="en-CA"/>
              </w:rPr>
              <w:t>2016</w:t>
            </w:r>
          </w:p>
        </w:tc>
      </w:tr>
    </w:tbl>
    <w:p w:rsidR="00226067" w:rsidRDefault="00226067" w:rsidP="00063779">
      <w:pPr>
        <w:pStyle w:val="ListParagraph"/>
        <w:spacing w:line="360" w:lineRule="auto"/>
        <w:ind w:left="360"/>
        <w:jc w:val="center"/>
        <w:rPr>
          <w:bCs/>
          <w:lang w:val="en-CA"/>
        </w:rPr>
      </w:pPr>
    </w:p>
    <w:p w:rsidR="00A82CEC" w:rsidRDefault="000712BB" w:rsidP="00DC0C6C">
      <w:pPr>
        <w:pStyle w:val="Heading4"/>
        <w:tabs>
          <w:tab w:val="left" w:pos="709"/>
        </w:tabs>
        <w:spacing w:before="0" w:line="360" w:lineRule="auto"/>
        <w:rPr>
          <w:sz w:val="28"/>
          <w:szCs w:val="28"/>
          <w:lang w:val="en-CA"/>
        </w:rPr>
      </w:pPr>
      <w:bookmarkStart w:id="155" w:name="_Toc213164514"/>
      <w:bookmarkStart w:id="156" w:name="_Toc216454159"/>
      <w:bookmarkStart w:id="157" w:name="_Toc216454902"/>
      <w:bookmarkStart w:id="158" w:name="_Toc216455722"/>
      <w:bookmarkStart w:id="159" w:name="_Toc225059657"/>
      <w:r>
        <w:rPr>
          <w:sz w:val="28"/>
          <w:szCs w:val="28"/>
          <w:lang w:val="en-CA"/>
        </w:rPr>
        <w:lastRenderedPageBreak/>
        <w:t>5.4</w:t>
      </w:r>
      <w:r w:rsidR="00A82CEC">
        <w:rPr>
          <w:sz w:val="28"/>
          <w:szCs w:val="28"/>
          <w:lang w:val="en-CA"/>
        </w:rPr>
        <w:t xml:space="preserve">.1.2 </w:t>
      </w:r>
      <w:r w:rsidR="00226067" w:rsidRPr="00A82CEC">
        <w:rPr>
          <w:sz w:val="28"/>
          <w:szCs w:val="28"/>
          <w:lang w:val="en-CA"/>
        </w:rPr>
        <w:t>Ontario</w:t>
      </w:r>
      <w:bookmarkEnd w:id="155"/>
      <w:bookmarkEnd w:id="156"/>
      <w:bookmarkEnd w:id="157"/>
      <w:bookmarkEnd w:id="158"/>
      <w:bookmarkEnd w:id="159"/>
    </w:p>
    <w:p w:rsidR="00DC0C6C" w:rsidRPr="00DC0C6C" w:rsidRDefault="00DC0C6C" w:rsidP="00DC0C6C">
      <w:pPr>
        <w:rPr>
          <w:lang w:val="en-CA"/>
        </w:rPr>
      </w:pPr>
    </w:p>
    <w:p w:rsidR="00A82CEC" w:rsidRDefault="00226067" w:rsidP="00F87BBD">
      <w:pPr>
        <w:spacing w:before="60" w:after="60" w:line="360" w:lineRule="auto"/>
        <w:ind w:firstLine="709"/>
        <w:jc w:val="both"/>
        <w:rPr>
          <w:bCs/>
          <w:lang w:val="en-CA"/>
        </w:rPr>
      </w:pPr>
      <w:r>
        <w:rPr>
          <w:bCs/>
          <w:lang w:val="en-CA"/>
        </w:rPr>
        <w:t xml:space="preserve">In </w:t>
      </w:r>
      <w:r w:rsidRPr="0080057A">
        <w:rPr>
          <w:bCs/>
          <w:lang w:val="en-CA"/>
        </w:rPr>
        <w:t xml:space="preserve">Ontario, </w:t>
      </w:r>
      <w:r>
        <w:rPr>
          <w:bCs/>
          <w:lang w:val="en-CA"/>
        </w:rPr>
        <w:t xml:space="preserve">the </w:t>
      </w:r>
      <w:r w:rsidRPr="0080057A">
        <w:rPr>
          <w:bCs/>
          <w:lang w:val="en-CA"/>
        </w:rPr>
        <w:t>Independent Electricity System Operator (IESO)</w:t>
      </w:r>
      <w:r>
        <w:rPr>
          <w:bCs/>
          <w:lang w:val="en-CA"/>
        </w:rPr>
        <w:t xml:space="preserve"> forecasts the provincial electricity demand to ensure that the existing and the proposed generation are sufficient to meet Ontario’s electricity needs. As of September 2008, the installed capacity in Ontario as reported on the IESO website </w:t>
      </w:r>
      <w:r w:rsidR="00BB2E83">
        <w:rPr>
          <w:bCs/>
          <w:lang w:val="en-CA"/>
        </w:rPr>
        <w:fldChar w:fldCharType="begin"/>
      </w:r>
      <w:r w:rsidR="00533123">
        <w:rPr>
          <w:bCs/>
          <w:lang w:val="en-CA"/>
        </w:rPr>
        <w:instrText>ADDIN RW.CITE{{65 Anonymous}}</w:instrText>
      </w:r>
      <w:r w:rsidR="00BB2E83">
        <w:rPr>
          <w:bCs/>
          <w:lang w:val="en-CA"/>
        </w:rPr>
        <w:fldChar w:fldCharType="separate"/>
      </w:r>
      <w:r w:rsidR="00571DAA">
        <w:rPr>
          <w:bCs/>
          <w:lang w:val="en-CA"/>
        </w:rPr>
        <w:t>[43]</w:t>
      </w:r>
      <w:r w:rsidR="00BB2E83">
        <w:rPr>
          <w:bCs/>
          <w:lang w:val="en-CA"/>
        </w:rPr>
        <w:fldChar w:fldCharType="end"/>
      </w:r>
      <w:r>
        <w:rPr>
          <w:bCs/>
          <w:lang w:val="en-CA"/>
        </w:rPr>
        <w:t xml:space="preserve"> is as follows:</w:t>
      </w:r>
    </w:p>
    <w:p w:rsidR="004609C8" w:rsidRDefault="004609C8" w:rsidP="00063779">
      <w:pPr>
        <w:spacing w:before="60" w:after="60" w:line="360" w:lineRule="auto"/>
        <w:jc w:val="both"/>
        <w:rPr>
          <w:bCs/>
          <w:lang w:val="en-CA"/>
        </w:rPr>
      </w:pPr>
    </w:p>
    <w:p w:rsidR="00226067" w:rsidRDefault="00226067" w:rsidP="00374175">
      <w:pPr>
        <w:numPr>
          <w:ilvl w:val="0"/>
          <w:numId w:val="5"/>
        </w:numPr>
        <w:tabs>
          <w:tab w:val="clear" w:pos="720"/>
        </w:tabs>
        <w:spacing w:before="60" w:after="60" w:line="360" w:lineRule="auto"/>
        <w:ind w:left="284" w:hanging="284"/>
        <w:jc w:val="both"/>
        <w:rPr>
          <w:bCs/>
          <w:lang w:val="en-CA"/>
        </w:rPr>
      </w:pPr>
      <w:r>
        <w:rPr>
          <w:bCs/>
          <w:lang w:val="en-CA"/>
        </w:rPr>
        <w:t xml:space="preserve">Nuclear: 11,426 MW </w:t>
      </w:r>
    </w:p>
    <w:p w:rsidR="00226067" w:rsidRDefault="00226067" w:rsidP="00DC0C6C">
      <w:pPr>
        <w:numPr>
          <w:ilvl w:val="0"/>
          <w:numId w:val="5"/>
        </w:numPr>
        <w:tabs>
          <w:tab w:val="clear" w:pos="720"/>
          <w:tab w:val="num" w:pos="284"/>
        </w:tabs>
        <w:spacing w:before="60" w:after="60" w:line="360" w:lineRule="auto"/>
        <w:ind w:hanging="720"/>
        <w:jc w:val="both"/>
        <w:rPr>
          <w:bCs/>
          <w:lang w:val="en-CA"/>
        </w:rPr>
      </w:pPr>
      <w:r>
        <w:rPr>
          <w:bCs/>
          <w:lang w:val="en-CA"/>
        </w:rPr>
        <w:t>Hydroelectric: 7,730 MW</w:t>
      </w:r>
    </w:p>
    <w:p w:rsidR="00226067" w:rsidRDefault="00226067" w:rsidP="00DC0C6C">
      <w:pPr>
        <w:numPr>
          <w:ilvl w:val="0"/>
          <w:numId w:val="5"/>
        </w:numPr>
        <w:tabs>
          <w:tab w:val="clear" w:pos="720"/>
          <w:tab w:val="num" w:pos="284"/>
        </w:tabs>
        <w:spacing w:before="60" w:after="60" w:line="360" w:lineRule="auto"/>
        <w:ind w:hanging="720"/>
        <w:jc w:val="both"/>
        <w:rPr>
          <w:bCs/>
          <w:lang w:val="en-CA"/>
        </w:rPr>
      </w:pPr>
      <w:r w:rsidDel="006F2A6C">
        <w:rPr>
          <w:bCs/>
          <w:lang w:val="en-CA"/>
        </w:rPr>
        <w:t>C</w:t>
      </w:r>
      <w:r>
        <w:rPr>
          <w:bCs/>
          <w:lang w:val="en-CA"/>
        </w:rPr>
        <w:t>oal: 6,434 MW</w:t>
      </w:r>
    </w:p>
    <w:p w:rsidR="00226067" w:rsidRDefault="00226067" w:rsidP="00DC0C6C">
      <w:pPr>
        <w:numPr>
          <w:ilvl w:val="0"/>
          <w:numId w:val="5"/>
        </w:numPr>
        <w:tabs>
          <w:tab w:val="clear" w:pos="720"/>
          <w:tab w:val="num" w:pos="284"/>
        </w:tabs>
        <w:spacing w:before="60" w:after="60" w:line="360" w:lineRule="auto"/>
        <w:ind w:hanging="720"/>
        <w:jc w:val="both"/>
        <w:rPr>
          <w:bCs/>
          <w:lang w:val="en-CA"/>
        </w:rPr>
      </w:pPr>
      <w:r>
        <w:rPr>
          <w:bCs/>
          <w:lang w:val="en-CA"/>
        </w:rPr>
        <w:t>Oil and natural gas: 5,499 MW</w:t>
      </w:r>
    </w:p>
    <w:p w:rsidR="00226067" w:rsidRDefault="00DC0C6C" w:rsidP="00DC0C6C">
      <w:pPr>
        <w:numPr>
          <w:ilvl w:val="0"/>
          <w:numId w:val="5"/>
        </w:numPr>
        <w:tabs>
          <w:tab w:val="clear" w:pos="720"/>
          <w:tab w:val="num" w:pos="284"/>
        </w:tabs>
        <w:spacing w:before="60" w:after="60" w:line="360" w:lineRule="auto"/>
        <w:ind w:hanging="720"/>
        <w:jc w:val="both"/>
        <w:rPr>
          <w:bCs/>
          <w:lang w:val="en-CA"/>
        </w:rPr>
      </w:pPr>
      <w:r>
        <w:rPr>
          <w:bCs/>
          <w:lang w:val="en-CA"/>
        </w:rPr>
        <w:t>Wind: 504 MW</w:t>
      </w:r>
    </w:p>
    <w:p w:rsidR="00226067" w:rsidRDefault="00226067" w:rsidP="00DC0C6C">
      <w:pPr>
        <w:numPr>
          <w:ilvl w:val="0"/>
          <w:numId w:val="5"/>
        </w:numPr>
        <w:tabs>
          <w:tab w:val="clear" w:pos="720"/>
          <w:tab w:val="num" w:pos="284"/>
        </w:tabs>
        <w:spacing w:before="60" w:after="60" w:line="360" w:lineRule="auto"/>
        <w:ind w:hanging="720"/>
        <w:jc w:val="both"/>
        <w:rPr>
          <w:bCs/>
          <w:lang w:val="en-CA"/>
        </w:rPr>
      </w:pPr>
      <w:r>
        <w:rPr>
          <w:bCs/>
          <w:lang w:val="en-CA"/>
        </w:rPr>
        <w:t>Biomass: 75 MW</w:t>
      </w:r>
    </w:p>
    <w:p w:rsidR="00226067" w:rsidRDefault="00063779" w:rsidP="00DC0C6C">
      <w:pPr>
        <w:numPr>
          <w:ilvl w:val="0"/>
          <w:numId w:val="5"/>
        </w:numPr>
        <w:tabs>
          <w:tab w:val="clear" w:pos="720"/>
          <w:tab w:val="num" w:pos="284"/>
        </w:tabs>
        <w:spacing w:before="60" w:after="60" w:line="360" w:lineRule="auto"/>
        <w:ind w:hanging="720"/>
        <w:jc w:val="both"/>
        <w:rPr>
          <w:bCs/>
          <w:lang w:val="en-CA"/>
        </w:rPr>
      </w:pPr>
      <w:r>
        <w:rPr>
          <w:bCs/>
          <w:lang w:val="en-CA"/>
        </w:rPr>
        <w:t>Total: 31,668 MW</w:t>
      </w:r>
    </w:p>
    <w:p w:rsidR="00D82068" w:rsidRDefault="00D82068" w:rsidP="00D82068">
      <w:pPr>
        <w:spacing w:before="60" w:after="60" w:line="360" w:lineRule="auto"/>
        <w:ind w:left="720"/>
        <w:jc w:val="both"/>
        <w:rPr>
          <w:bCs/>
          <w:lang w:val="en-CA"/>
        </w:rPr>
      </w:pPr>
    </w:p>
    <w:p w:rsidR="00226067" w:rsidRDefault="00226067" w:rsidP="00F87BBD">
      <w:pPr>
        <w:spacing w:before="60" w:after="60" w:line="360" w:lineRule="auto"/>
        <w:ind w:firstLine="658"/>
        <w:jc w:val="both"/>
        <w:rPr>
          <w:bCs/>
          <w:lang w:val="en-CA"/>
        </w:rPr>
      </w:pPr>
      <w:r>
        <w:rPr>
          <w:bCs/>
          <w:lang w:val="en-CA"/>
        </w:rPr>
        <w:t>Ontario base load</w:t>
      </w:r>
      <w:r w:rsidR="002A6090">
        <w:rPr>
          <w:bCs/>
          <w:lang w:val="en-CA"/>
        </w:rPr>
        <w:t xml:space="preserve"> is </w:t>
      </w:r>
      <w:r>
        <w:rPr>
          <w:bCs/>
          <w:lang w:val="en-CA"/>
        </w:rPr>
        <w:t>generated mainly from nuclear and hydro resource</w:t>
      </w:r>
      <w:r w:rsidR="002A6090">
        <w:rPr>
          <w:bCs/>
          <w:lang w:val="en-CA"/>
        </w:rPr>
        <w:t>s</w:t>
      </w:r>
      <w:r>
        <w:rPr>
          <w:bCs/>
          <w:lang w:val="en-CA"/>
        </w:rPr>
        <w:t>, wh</w:t>
      </w:r>
      <w:r w:rsidR="002A6090">
        <w:rPr>
          <w:bCs/>
          <w:lang w:val="en-CA"/>
        </w:rPr>
        <w:t>ile</w:t>
      </w:r>
      <w:r>
        <w:rPr>
          <w:bCs/>
          <w:lang w:val="en-CA"/>
        </w:rPr>
        <w:t xml:space="preserve"> the intermediate and peak load</w:t>
      </w:r>
      <w:r w:rsidR="002A6090">
        <w:rPr>
          <w:bCs/>
          <w:lang w:val="en-CA"/>
        </w:rPr>
        <w:t>s are</w:t>
      </w:r>
      <w:r>
        <w:rPr>
          <w:bCs/>
          <w:lang w:val="en-CA"/>
        </w:rPr>
        <w:t xml:space="preserve"> supplied by coal, natural gas, oil, and hydroelectric generators with storage. However, Ontario’s government is committed to replace the existing coal capacity in the province sta</w:t>
      </w:r>
      <w:r w:rsidR="005772C3">
        <w:rPr>
          <w:bCs/>
          <w:lang w:val="en-CA"/>
        </w:rPr>
        <w:t xml:space="preserve">rting in 2007 and ending in </w:t>
      </w:r>
      <w:r w:rsidR="005772C3" w:rsidRPr="00F87BBD">
        <w:rPr>
          <w:bCs/>
          <w:lang w:val="en-CA"/>
        </w:rPr>
        <w:t>2014</w:t>
      </w:r>
      <w:r w:rsidR="00CC247A">
        <w:rPr>
          <w:bCs/>
          <w:lang w:val="en-CA"/>
        </w:rPr>
        <w:t xml:space="preserve"> </w:t>
      </w:r>
      <w:r w:rsidR="00BB2E83">
        <w:rPr>
          <w:bCs/>
          <w:lang w:val="en-CA"/>
        </w:rPr>
        <w:fldChar w:fldCharType="begin"/>
      </w:r>
      <w:r w:rsidR="00CC247A">
        <w:rPr>
          <w:bCs/>
          <w:lang w:val="en-CA"/>
        </w:rPr>
        <w:instrText>ADDIN RW.CITE{{95 Anonymous; 94 Anonymous}}</w:instrText>
      </w:r>
      <w:r w:rsidR="00BB2E83">
        <w:rPr>
          <w:bCs/>
          <w:lang w:val="en-CA"/>
        </w:rPr>
        <w:fldChar w:fldCharType="separate"/>
      </w:r>
      <w:r w:rsidR="00571DAA">
        <w:rPr>
          <w:bCs/>
          <w:lang w:val="en-CA"/>
        </w:rPr>
        <w:t>[44, 45]</w:t>
      </w:r>
      <w:r w:rsidR="00BB2E83">
        <w:rPr>
          <w:bCs/>
          <w:lang w:val="en-CA"/>
        </w:rPr>
        <w:fldChar w:fldCharType="end"/>
      </w:r>
      <w:r w:rsidR="00077206">
        <w:rPr>
          <w:bCs/>
          <w:lang w:val="en-CA"/>
        </w:rPr>
        <w:t>.</w:t>
      </w:r>
      <w:r w:rsidR="000712BB">
        <w:rPr>
          <w:bCs/>
          <w:lang w:val="en-CA"/>
        </w:rPr>
        <w:t xml:space="preserve"> </w:t>
      </w:r>
      <w:r>
        <w:rPr>
          <w:bCs/>
          <w:lang w:val="en-CA"/>
        </w:rPr>
        <w:t xml:space="preserve">In 2008, IESO forecasted that more than 5,000 MW of new and upgraded supply is scheduled to be added to the grid over the next one and a half years to meet the provincial demand. It is projected that the additional capacity will be distributed as follows: </w:t>
      </w:r>
    </w:p>
    <w:p w:rsidR="004609C8" w:rsidRDefault="004609C8" w:rsidP="00063779">
      <w:pPr>
        <w:spacing w:before="60" w:after="60" w:line="360" w:lineRule="auto"/>
        <w:jc w:val="both"/>
        <w:rPr>
          <w:bCs/>
          <w:lang w:val="en-CA"/>
        </w:rPr>
      </w:pPr>
    </w:p>
    <w:p w:rsidR="00226067" w:rsidRDefault="00226067" w:rsidP="004D1A17">
      <w:pPr>
        <w:numPr>
          <w:ilvl w:val="0"/>
          <w:numId w:val="5"/>
        </w:numPr>
        <w:tabs>
          <w:tab w:val="clear" w:pos="720"/>
          <w:tab w:val="num" w:pos="284"/>
        </w:tabs>
        <w:spacing w:before="60" w:after="60" w:line="360" w:lineRule="auto"/>
        <w:ind w:hanging="720"/>
        <w:jc w:val="both"/>
        <w:rPr>
          <w:bCs/>
          <w:lang w:val="en-CA"/>
        </w:rPr>
      </w:pPr>
      <w:r>
        <w:rPr>
          <w:bCs/>
          <w:lang w:val="en-CA"/>
        </w:rPr>
        <w:t>Natural gas: 2,800 MW</w:t>
      </w:r>
    </w:p>
    <w:p w:rsidR="00226067" w:rsidRDefault="00226067" w:rsidP="004D1A17">
      <w:pPr>
        <w:numPr>
          <w:ilvl w:val="0"/>
          <w:numId w:val="5"/>
        </w:numPr>
        <w:tabs>
          <w:tab w:val="clear" w:pos="720"/>
          <w:tab w:val="num" w:pos="284"/>
        </w:tabs>
        <w:spacing w:before="60" w:after="60" w:line="360" w:lineRule="auto"/>
        <w:ind w:hanging="720"/>
        <w:jc w:val="both"/>
        <w:rPr>
          <w:bCs/>
          <w:lang w:val="en-CA"/>
        </w:rPr>
      </w:pPr>
      <w:r>
        <w:rPr>
          <w:bCs/>
          <w:lang w:val="en-CA"/>
        </w:rPr>
        <w:t xml:space="preserve">Refurbished nuclear: 1,500 MW </w:t>
      </w:r>
    </w:p>
    <w:p w:rsidR="00226067" w:rsidRDefault="00226067" w:rsidP="004D1A17">
      <w:pPr>
        <w:numPr>
          <w:ilvl w:val="0"/>
          <w:numId w:val="5"/>
        </w:numPr>
        <w:tabs>
          <w:tab w:val="clear" w:pos="720"/>
          <w:tab w:val="num" w:pos="284"/>
        </w:tabs>
        <w:spacing w:before="60" w:after="60" w:line="360" w:lineRule="auto"/>
        <w:ind w:hanging="720"/>
        <w:jc w:val="both"/>
        <w:rPr>
          <w:bCs/>
          <w:lang w:val="en-CA"/>
        </w:rPr>
      </w:pPr>
      <w:r>
        <w:rPr>
          <w:bCs/>
          <w:lang w:val="en-CA"/>
        </w:rPr>
        <w:t>Hydro: 100 MW</w:t>
      </w:r>
    </w:p>
    <w:p w:rsidR="00226067" w:rsidRDefault="00226067" w:rsidP="004D1A17">
      <w:pPr>
        <w:numPr>
          <w:ilvl w:val="0"/>
          <w:numId w:val="5"/>
        </w:numPr>
        <w:tabs>
          <w:tab w:val="clear" w:pos="720"/>
          <w:tab w:val="num" w:pos="426"/>
        </w:tabs>
        <w:spacing w:before="60" w:after="60" w:line="360" w:lineRule="auto"/>
        <w:ind w:left="284" w:hanging="284"/>
        <w:jc w:val="both"/>
        <w:rPr>
          <w:bCs/>
          <w:lang w:val="en-CA"/>
        </w:rPr>
      </w:pPr>
      <w:r>
        <w:rPr>
          <w:bCs/>
          <w:lang w:val="en-CA"/>
        </w:rPr>
        <w:t>Wind: 600 MW</w:t>
      </w:r>
    </w:p>
    <w:p w:rsidR="00226067" w:rsidRDefault="00226067" w:rsidP="00B62D65">
      <w:pPr>
        <w:spacing w:before="60" w:after="60" w:line="360" w:lineRule="auto"/>
        <w:ind w:firstLine="709"/>
        <w:jc w:val="both"/>
        <w:rPr>
          <w:bCs/>
          <w:lang w:val="en-CA"/>
        </w:rPr>
      </w:pPr>
      <w:r>
        <w:rPr>
          <w:bCs/>
          <w:lang w:val="en-CA"/>
        </w:rPr>
        <w:lastRenderedPageBreak/>
        <w:t xml:space="preserve">In addition to the 5,000 MW projected additional capacity, the Ontario’s imported electricity is expected to increase up to 750 MW over the same </w:t>
      </w:r>
      <w:r w:rsidR="000025C8">
        <w:rPr>
          <w:bCs/>
          <w:lang w:val="en-CA"/>
        </w:rPr>
        <w:t xml:space="preserve">period </w:t>
      </w:r>
      <w:r w:rsidR="00BB2E83">
        <w:rPr>
          <w:bCs/>
          <w:lang w:val="en-CA"/>
        </w:rPr>
        <w:fldChar w:fldCharType="begin"/>
      </w:r>
      <w:r w:rsidR="00533123">
        <w:rPr>
          <w:bCs/>
          <w:lang w:val="en-CA"/>
        </w:rPr>
        <w:instrText>ADDIN RW.CITE{{65 Anonymous}}</w:instrText>
      </w:r>
      <w:r w:rsidR="00BB2E83">
        <w:rPr>
          <w:bCs/>
          <w:lang w:val="en-CA"/>
        </w:rPr>
        <w:fldChar w:fldCharType="separate"/>
      </w:r>
      <w:r w:rsidR="00571DAA">
        <w:rPr>
          <w:bCs/>
          <w:lang w:val="en-CA"/>
        </w:rPr>
        <w:t>[43]</w:t>
      </w:r>
      <w:r w:rsidR="00BB2E83">
        <w:rPr>
          <w:bCs/>
          <w:lang w:val="en-CA"/>
        </w:rPr>
        <w:fldChar w:fldCharType="end"/>
      </w:r>
      <w:r w:rsidR="00077206">
        <w:rPr>
          <w:bCs/>
          <w:lang w:val="en-CA"/>
        </w:rPr>
        <w:t>.</w:t>
      </w:r>
    </w:p>
    <w:p w:rsidR="00226067" w:rsidRPr="00DA7343" w:rsidRDefault="00226067" w:rsidP="00063779">
      <w:pPr>
        <w:spacing w:before="60" w:after="60" w:line="360" w:lineRule="auto"/>
        <w:jc w:val="both"/>
        <w:rPr>
          <w:bCs/>
          <w:lang w:val="en-CA"/>
        </w:rPr>
      </w:pPr>
    </w:p>
    <w:p w:rsidR="00226067" w:rsidRDefault="00226067" w:rsidP="00F87BBD">
      <w:pPr>
        <w:spacing w:line="360" w:lineRule="auto"/>
        <w:ind w:firstLine="658"/>
        <w:jc w:val="both"/>
        <w:rPr>
          <w:bCs/>
          <w:lang w:val="en-CA"/>
        </w:rPr>
      </w:pPr>
      <w:r>
        <w:rPr>
          <w:bCs/>
          <w:lang w:val="en-CA"/>
        </w:rPr>
        <w:t>Based on this review of existing and forecasting electricity generation resources, the new generation capacity that will be added to the system in Ontario b</w:t>
      </w:r>
      <w:r w:rsidR="004609C8">
        <w:rPr>
          <w:bCs/>
          <w:lang w:val="en-CA"/>
        </w:rPr>
        <w:t>y 2010 is summarized in Table 21</w:t>
      </w:r>
      <w:r>
        <w:rPr>
          <w:bCs/>
          <w:lang w:val="en-CA"/>
        </w:rPr>
        <w:t xml:space="preserve">. </w:t>
      </w:r>
    </w:p>
    <w:p w:rsidR="007C1B07" w:rsidRDefault="007C1B07" w:rsidP="00063779">
      <w:pPr>
        <w:spacing w:line="360" w:lineRule="auto"/>
        <w:jc w:val="both"/>
        <w:rPr>
          <w:bCs/>
          <w:lang w:val="en-CA"/>
        </w:rPr>
      </w:pPr>
    </w:p>
    <w:p w:rsidR="004D1A17" w:rsidRPr="001A13D0" w:rsidRDefault="004D1A17" w:rsidP="004D1A17">
      <w:pPr>
        <w:pStyle w:val="Caption"/>
        <w:keepNext/>
        <w:rPr>
          <w:b w:val="0"/>
          <w:bCs w:val="0"/>
          <w:color w:val="auto"/>
          <w:sz w:val="24"/>
          <w:szCs w:val="24"/>
        </w:rPr>
      </w:pPr>
      <w:bookmarkStart w:id="160" w:name="_Toc222733667"/>
      <w:proofErr w:type="gramStart"/>
      <w:r w:rsidRPr="001A13D0">
        <w:rPr>
          <w:color w:val="auto"/>
          <w:sz w:val="24"/>
          <w:szCs w:val="24"/>
        </w:rPr>
        <w:t xml:space="preserve">Table </w:t>
      </w:r>
      <w:r w:rsidR="00BB2E83" w:rsidRPr="001A13D0">
        <w:rPr>
          <w:color w:val="auto"/>
          <w:sz w:val="24"/>
          <w:szCs w:val="24"/>
        </w:rPr>
        <w:fldChar w:fldCharType="begin"/>
      </w:r>
      <w:r w:rsidRPr="001A13D0">
        <w:rPr>
          <w:color w:val="auto"/>
          <w:sz w:val="24"/>
          <w:szCs w:val="24"/>
        </w:rPr>
        <w:instrText xml:space="preserve"> SEQ Table \* ARABIC </w:instrText>
      </w:r>
      <w:r w:rsidR="00BB2E83" w:rsidRPr="001A13D0">
        <w:rPr>
          <w:color w:val="auto"/>
          <w:sz w:val="24"/>
          <w:szCs w:val="24"/>
        </w:rPr>
        <w:fldChar w:fldCharType="separate"/>
      </w:r>
      <w:r w:rsidR="001C3218">
        <w:rPr>
          <w:noProof/>
          <w:color w:val="auto"/>
          <w:sz w:val="24"/>
          <w:szCs w:val="24"/>
        </w:rPr>
        <w:t>21</w:t>
      </w:r>
      <w:r w:rsidR="00BB2E83" w:rsidRPr="001A13D0">
        <w:rPr>
          <w:color w:val="auto"/>
          <w:sz w:val="24"/>
          <w:szCs w:val="24"/>
        </w:rPr>
        <w:fldChar w:fldCharType="end"/>
      </w:r>
      <w:r w:rsidRPr="001A13D0">
        <w:rPr>
          <w:color w:val="auto"/>
          <w:sz w:val="24"/>
          <w:szCs w:val="24"/>
          <w:lang w:val="en-CA"/>
        </w:rPr>
        <w:t>.</w:t>
      </w:r>
      <w:proofErr w:type="gramEnd"/>
      <w:r w:rsidRPr="001A13D0">
        <w:rPr>
          <w:color w:val="auto"/>
          <w:sz w:val="24"/>
          <w:szCs w:val="24"/>
          <w:lang w:val="en-CA"/>
        </w:rPr>
        <w:t xml:space="preserve"> </w:t>
      </w:r>
      <w:r w:rsidRPr="001A13D0">
        <w:rPr>
          <w:b w:val="0"/>
          <w:bCs w:val="0"/>
          <w:color w:val="auto"/>
          <w:sz w:val="24"/>
          <w:szCs w:val="24"/>
          <w:lang w:val="en-CA"/>
        </w:rPr>
        <w:t>Ontario’s current and the new projected generation capacity</w:t>
      </w:r>
      <w:r>
        <w:rPr>
          <w:b w:val="0"/>
          <w:bCs w:val="0"/>
          <w:color w:val="auto"/>
          <w:sz w:val="24"/>
          <w:szCs w:val="24"/>
          <w:lang w:val="en-CA"/>
        </w:rPr>
        <w:t xml:space="preserve"> (MW)</w:t>
      </w:r>
      <w:r w:rsidRPr="001A13D0">
        <w:rPr>
          <w:b w:val="0"/>
          <w:bCs w:val="0"/>
          <w:color w:val="auto"/>
          <w:sz w:val="24"/>
          <w:szCs w:val="24"/>
          <w:lang w:val="en-CA"/>
        </w:rPr>
        <w:t xml:space="preserve"> by 2010</w:t>
      </w:r>
      <w:bookmarkEnd w:id="160"/>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985"/>
        <w:gridCol w:w="2693"/>
        <w:gridCol w:w="3969"/>
      </w:tblGrid>
      <w:tr w:rsidR="004D1A17" w:rsidRPr="00D82068" w:rsidTr="0019779C">
        <w:tc>
          <w:tcPr>
            <w:tcW w:w="1985" w:type="dxa"/>
          </w:tcPr>
          <w:p w:rsidR="004D1A17" w:rsidRPr="00D82068" w:rsidRDefault="004D1A17" w:rsidP="0019779C">
            <w:pPr>
              <w:pStyle w:val="ListParagraph"/>
              <w:ind w:left="0"/>
              <w:jc w:val="center"/>
              <w:rPr>
                <w:b/>
                <w:sz w:val="20"/>
                <w:szCs w:val="20"/>
                <w:lang w:val="en-CA"/>
              </w:rPr>
            </w:pPr>
            <w:r w:rsidRPr="00D82068">
              <w:rPr>
                <w:b/>
                <w:sz w:val="20"/>
                <w:szCs w:val="20"/>
                <w:lang w:val="en-CA"/>
              </w:rPr>
              <w:t>Source</w:t>
            </w:r>
          </w:p>
        </w:tc>
        <w:tc>
          <w:tcPr>
            <w:tcW w:w="2693" w:type="dxa"/>
          </w:tcPr>
          <w:p w:rsidR="004D1A17" w:rsidRPr="00D82068" w:rsidRDefault="004D1A17" w:rsidP="0019779C">
            <w:pPr>
              <w:pStyle w:val="ListParagraph"/>
              <w:ind w:left="0"/>
              <w:jc w:val="center"/>
              <w:rPr>
                <w:b/>
                <w:sz w:val="20"/>
                <w:szCs w:val="20"/>
                <w:lang w:val="en-CA"/>
              </w:rPr>
            </w:pPr>
            <w:r w:rsidRPr="00D82068">
              <w:rPr>
                <w:b/>
                <w:sz w:val="20"/>
                <w:szCs w:val="20"/>
                <w:lang w:val="en-CA"/>
              </w:rPr>
              <w:t>Installed capacity in 2008</w:t>
            </w:r>
          </w:p>
        </w:tc>
        <w:tc>
          <w:tcPr>
            <w:tcW w:w="3969" w:type="dxa"/>
          </w:tcPr>
          <w:p w:rsidR="004D1A17" w:rsidRPr="00D82068" w:rsidRDefault="004D1A17" w:rsidP="0019779C">
            <w:pPr>
              <w:pStyle w:val="ListParagraph"/>
              <w:ind w:left="0"/>
              <w:jc w:val="center"/>
              <w:rPr>
                <w:b/>
                <w:sz w:val="20"/>
                <w:szCs w:val="20"/>
                <w:lang w:val="en-CA"/>
              </w:rPr>
            </w:pPr>
            <w:r w:rsidRPr="00D82068">
              <w:rPr>
                <w:b/>
                <w:sz w:val="20"/>
                <w:szCs w:val="20"/>
                <w:lang w:val="en-CA"/>
              </w:rPr>
              <w:t xml:space="preserve">Projected additional capacity by 2010 </w:t>
            </w:r>
          </w:p>
        </w:tc>
      </w:tr>
      <w:tr w:rsidR="004D1A17" w:rsidRPr="00D82068" w:rsidTr="0019779C">
        <w:trPr>
          <w:trHeight w:val="90"/>
        </w:trPr>
        <w:tc>
          <w:tcPr>
            <w:tcW w:w="1985" w:type="dxa"/>
          </w:tcPr>
          <w:p w:rsidR="004D1A17" w:rsidRPr="00D82068" w:rsidRDefault="004D1A17" w:rsidP="0019779C">
            <w:pPr>
              <w:pStyle w:val="ListParagraph"/>
              <w:ind w:left="0"/>
              <w:jc w:val="center"/>
              <w:rPr>
                <w:bCs/>
                <w:sz w:val="20"/>
                <w:szCs w:val="20"/>
                <w:lang w:val="en-CA"/>
              </w:rPr>
            </w:pPr>
            <w:r w:rsidRPr="00D82068">
              <w:rPr>
                <w:bCs/>
                <w:sz w:val="20"/>
                <w:szCs w:val="20"/>
                <w:lang w:val="en-CA"/>
              </w:rPr>
              <w:t>Nuclear</w:t>
            </w:r>
          </w:p>
        </w:tc>
        <w:tc>
          <w:tcPr>
            <w:tcW w:w="2693" w:type="dxa"/>
          </w:tcPr>
          <w:p w:rsidR="004D1A17" w:rsidRPr="00D82068" w:rsidRDefault="004D1A17" w:rsidP="0019779C">
            <w:pPr>
              <w:pStyle w:val="ListParagraph"/>
              <w:ind w:left="0"/>
              <w:jc w:val="center"/>
              <w:rPr>
                <w:bCs/>
                <w:sz w:val="20"/>
                <w:szCs w:val="20"/>
                <w:lang w:val="en-CA"/>
              </w:rPr>
            </w:pPr>
            <w:r w:rsidRPr="00D82068">
              <w:rPr>
                <w:bCs/>
                <w:sz w:val="20"/>
                <w:szCs w:val="20"/>
                <w:lang w:val="en-CA"/>
              </w:rPr>
              <w:t>11,426</w:t>
            </w:r>
          </w:p>
        </w:tc>
        <w:tc>
          <w:tcPr>
            <w:tcW w:w="3969" w:type="dxa"/>
          </w:tcPr>
          <w:p w:rsidR="004D1A17" w:rsidRPr="00D82068" w:rsidRDefault="004D1A17" w:rsidP="0019779C">
            <w:pPr>
              <w:pStyle w:val="ListParagraph"/>
              <w:ind w:left="0"/>
              <w:jc w:val="center"/>
              <w:rPr>
                <w:bCs/>
                <w:sz w:val="20"/>
                <w:szCs w:val="20"/>
                <w:lang w:val="en-CA"/>
              </w:rPr>
            </w:pPr>
            <w:r w:rsidRPr="00D82068">
              <w:rPr>
                <w:bCs/>
                <w:sz w:val="20"/>
                <w:szCs w:val="20"/>
                <w:lang w:val="en-CA"/>
              </w:rPr>
              <w:t>1,500</w:t>
            </w:r>
          </w:p>
        </w:tc>
      </w:tr>
      <w:tr w:rsidR="004D1A17" w:rsidRPr="00D82068" w:rsidTr="0019779C">
        <w:trPr>
          <w:trHeight w:val="90"/>
        </w:trPr>
        <w:tc>
          <w:tcPr>
            <w:tcW w:w="1985" w:type="dxa"/>
          </w:tcPr>
          <w:p w:rsidR="004D1A17" w:rsidRPr="00D82068" w:rsidRDefault="004D1A17" w:rsidP="0019779C">
            <w:pPr>
              <w:pStyle w:val="ListParagraph"/>
              <w:ind w:left="0"/>
              <w:jc w:val="center"/>
              <w:rPr>
                <w:bCs/>
                <w:sz w:val="20"/>
                <w:szCs w:val="20"/>
                <w:lang w:val="en-CA"/>
              </w:rPr>
            </w:pPr>
            <w:r w:rsidRPr="00D82068">
              <w:rPr>
                <w:bCs/>
                <w:sz w:val="20"/>
                <w:szCs w:val="20"/>
                <w:lang w:val="en-CA"/>
              </w:rPr>
              <w:t>Hydro</w:t>
            </w:r>
          </w:p>
        </w:tc>
        <w:tc>
          <w:tcPr>
            <w:tcW w:w="2693" w:type="dxa"/>
          </w:tcPr>
          <w:p w:rsidR="004D1A17" w:rsidRPr="00D82068" w:rsidRDefault="004D1A17" w:rsidP="0019779C">
            <w:pPr>
              <w:pStyle w:val="ListParagraph"/>
              <w:ind w:left="0"/>
              <w:jc w:val="center"/>
              <w:rPr>
                <w:bCs/>
                <w:sz w:val="20"/>
                <w:szCs w:val="20"/>
                <w:lang w:val="en-CA"/>
              </w:rPr>
            </w:pPr>
            <w:r w:rsidRPr="00D82068">
              <w:rPr>
                <w:bCs/>
                <w:sz w:val="20"/>
                <w:szCs w:val="20"/>
                <w:lang w:val="en-CA"/>
              </w:rPr>
              <w:t>7,730</w:t>
            </w:r>
          </w:p>
        </w:tc>
        <w:tc>
          <w:tcPr>
            <w:tcW w:w="3969" w:type="dxa"/>
          </w:tcPr>
          <w:p w:rsidR="004D1A17" w:rsidRPr="00D82068" w:rsidRDefault="004D1A17" w:rsidP="0019779C">
            <w:pPr>
              <w:pStyle w:val="ListParagraph"/>
              <w:ind w:left="0"/>
              <w:jc w:val="center"/>
              <w:rPr>
                <w:bCs/>
                <w:sz w:val="20"/>
                <w:szCs w:val="20"/>
                <w:lang w:val="en-CA"/>
              </w:rPr>
            </w:pPr>
            <w:r w:rsidRPr="00D82068">
              <w:rPr>
                <w:bCs/>
                <w:sz w:val="20"/>
                <w:szCs w:val="20"/>
                <w:lang w:val="en-CA"/>
              </w:rPr>
              <w:t>100</w:t>
            </w:r>
          </w:p>
        </w:tc>
      </w:tr>
      <w:tr w:rsidR="004D1A17" w:rsidRPr="00D82068" w:rsidTr="0019779C">
        <w:trPr>
          <w:trHeight w:val="90"/>
        </w:trPr>
        <w:tc>
          <w:tcPr>
            <w:tcW w:w="1985" w:type="dxa"/>
          </w:tcPr>
          <w:p w:rsidR="004D1A17" w:rsidRPr="00D82068" w:rsidRDefault="004D1A17" w:rsidP="0019779C">
            <w:pPr>
              <w:pStyle w:val="ListParagraph"/>
              <w:ind w:left="0"/>
              <w:jc w:val="center"/>
              <w:rPr>
                <w:bCs/>
                <w:sz w:val="20"/>
                <w:szCs w:val="20"/>
                <w:lang w:val="en-CA"/>
              </w:rPr>
            </w:pPr>
            <w:r w:rsidRPr="00D82068">
              <w:rPr>
                <w:bCs/>
                <w:sz w:val="20"/>
                <w:szCs w:val="20"/>
                <w:lang w:val="en-CA"/>
              </w:rPr>
              <w:t>Coal</w:t>
            </w:r>
          </w:p>
        </w:tc>
        <w:tc>
          <w:tcPr>
            <w:tcW w:w="2693" w:type="dxa"/>
          </w:tcPr>
          <w:p w:rsidR="004D1A17" w:rsidRPr="00D82068" w:rsidRDefault="004D1A17" w:rsidP="0019779C">
            <w:pPr>
              <w:pStyle w:val="ListParagraph"/>
              <w:ind w:left="0"/>
              <w:jc w:val="center"/>
              <w:rPr>
                <w:bCs/>
                <w:sz w:val="20"/>
                <w:szCs w:val="20"/>
                <w:lang w:val="en-CA"/>
              </w:rPr>
            </w:pPr>
            <w:r w:rsidRPr="00D82068">
              <w:rPr>
                <w:bCs/>
                <w:sz w:val="20"/>
                <w:szCs w:val="20"/>
                <w:lang w:val="en-CA"/>
              </w:rPr>
              <w:t>6,434</w:t>
            </w:r>
          </w:p>
        </w:tc>
        <w:tc>
          <w:tcPr>
            <w:tcW w:w="3969" w:type="dxa"/>
          </w:tcPr>
          <w:p w:rsidR="004D1A17" w:rsidRPr="00D82068" w:rsidRDefault="004D1A17" w:rsidP="0019779C">
            <w:pPr>
              <w:pStyle w:val="ListParagraph"/>
              <w:ind w:left="0"/>
              <w:jc w:val="center"/>
              <w:rPr>
                <w:bCs/>
                <w:sz w:val="20"/>
                <w:szCs w:val="20"/>
                <w:lang w:val="en-CA"/>
              </w:rPr>
            </w:pPr>
            <w:r w:rsidRPr="00D82068">
              <w:rPr>
                <w:bCs/>
                <w:sz w:val="20"/>
                <w:szCs w:val="20"/>
                <w:lang w:val="en-CA"/>
              </w:rPr>
              <w:t>-</w:t>
            </w:r>
          </w:p>
        </w:tc>
      </w:tr>
      <w:tr w:rsidR="004D1A17" w:rsidRPr="00D82068" w:rsidTr="0019779C">
        <w:trPr>
          <w:trHeight w:val="90"/>
        </w:trPr>
        <w:tc>
          <w:tcPr>
            <w:tcW w:w="1985" w:type="dxa"/>
          </w:tcPr>
          <w:p w:rsidR="004D1A17" w:rsidRPr="00D82068" w:rsidRDefault="004D1A17" w:rsidP="0019779C">
            <w:pPr>
              <w:pStyle w:val="ListParagraph"/>
              <w:ind w:left="0"/>
              <w:rPr>
                <w:bCs/>
                <w:sz w:val="20"/>
                <w:szCs w:val="20"/>
                <w:lang w:val="en-CA"/>
              </w:rPr>
            </w:pPr>
            <w:r w:rsidRPr="00D82068">
              <w:rPr>
                <w:bCs/>
                <w:sz w:val="20"/>
                <w:szCs w:val="20"/>
                <w:lang w:val="en-CA"/>
              </w:rPr>
              <w:t>Oil &amp; natural gas</w:t>
            </w:r>
          </w:p>
        </w:tc>
        <w:tc>
          <w:tcPr>
            <w:tcW w:w="2693" w:type="dxa"/>
          </w:tcPr>
          <w:p w:rsidR="004D1A17" w:rsidRPr="00D82068" w:rsidRDefault="004D1A17" w:rsidP="0019779C">
            <w:pPr>
              <w:pStyle w:val="ListParagraph"/>
              <w:ind w:left="0"/>
              <w:jc w:val="center"/>
              <w:rPr>
                <w:bCs/>
                <w:sz w:val="20"/>
                <w:szCs w:val="20"/>
                <w:lang w:val="en-CA"/>
              </w:rPr>
            </w:pPr>
            <w:r w:rsidRPr="00D82068">
              <w:rPr>
                <w:bCs/>
                <w:sz w:val="20"/>
                <w:szCs w:val="20"/>
                <w:lang w:val="en-CA"/>
              </w:rPr>
              <w:t>5,499</w:t>
            </w:r>
          </w:p>
        </w:tc>
        <w:tc>
          <w:tcPr>
            <w:tcW w:w="3969" w:type="dxa"/>
          </w:tcPr>
          <w:p w:rsidR="004D1A17" w:rsidRPr="00D82068" w:rsidRDefault="004D1A17" w:rsidP="0019779C">
            <w:pPr>
              <w:pStyle w:val="ListParagraph"/>
              <w:ind w:left="0"/>
              <w:jc w:val="center"/>
              <w:rPr>
                <w:bCs/>
                <w:sz w:val="20"/>
                <w:szCs w:val="20"/>
                <w:lang w:val="en-CA"/>
              </w:rPr>
            </w:pPr>
            <w:r w:rsidRPr="00D82068">
              <w:rPr>
                <w:bCs/>
                <w:sz w:val="20"/>
                <w:szCs w:val="20"/>
                <w:lang w:val="en-CA"/>
              </w:rPr>
              <w:t>2,800 *</w:t>
            </w:r>
          </w:p>
        </w:tc>
      </w:tr>
      <w:tr w:rsidR="004D1A17" w:rsidRPr="00D82068" w:rsidTr="0019779C">
        <w:tc>
          <w:tcPr>
            <w:tcW w:w="1985" w:type="dxa"/>
          </w:tcPr>
          <w:p w:rsidR="004D1A17" w:rsidRPr="00D82068" w:rsidRDefault="004D1A17" w:rsidP="0019779C">
            <w:pPr>
              <w:pStyle w:val="ListParagraph"/>
              <w:ind w:left="0"/>
              <w:jc w:val="center"/>
              <w:rPr>
                <w:bCs/>
                <w:sz w:val="20"/>
                <w:szCs w:val="20"/>
                <w:lang w:val="en-CA"/>
              </w:rPr>
            </w:pPr>
            <w:r w:rsidRPr="00D82068">
              <w:rPr>
                <w:bCs/>
                <w:sz w:val="20"/>
                <w:szCs w:val="20"/>
                <w:lang w:val="en-CA"/>
              </w:rPr>
              <w:t>Wind</w:t>
            </w:r>
          </w:p>
        </w:tc>
        <w:tc>
          <w:tcPr>
            <w:tcW w:w="2693" w:type="dxa"/>
          </w:tcPr>
          <w:p w:rsidR="004D1A17" w:rsidRPr="00D82068" w:rsidRDefault="004D1A17" w:rsidP="0019779C">
            <w:pPr>
              <w:pStyle w:val="ListParagraph"/>
              <w:ind w:left="0"/>
              <w:jc w:val="center"/>
              <w:rPr>
                <w:bCs/>
                <w:sz w:val="20"/>
                <w:szCs w:val="20"/>
                <w:lang w:val="en-CA"/>
              </w:rPr>
            </w:pPr>
            <w:r w:rsidRPr="00D82068">
              <w:rPr>
                <w:bCs/>
                <w:sz w:val="20"/>
                <w:szCs w:val="20"/>
                <w:lang w:val="en-CA"/>
              </w:rPr>
              <w:t>504</w:t>
            </w:r>
          </w:p>
        </w:tc>
        <w:tc>
          <w:tcPr>
            <w:tcW w:w="3969" w:type="dxa"/>
          </w:tcPr>
          <w:p w:rsidR="004D1A17" w:rsidRPr="00D82068" w:rsidRDefault="004D1A17" w:rsidP="0019779C">
            <w:pPr>
              <w:pStyle w:val="ListParagraph"/>
              <w:ind w:left="0"/>
              <w:jc w:val="center"/>
              <w:rPr>
                <w:bCs/>
                <w:sz w:val="20"/>
                <w:szCs w:val="20"/>
                <w:lang w:val="en-CA"/>
              </w:rPr>
            </w:pPr>
            <w:r w:rsidRPr="00D82068">
              <w:rPr>
                <w:bCs/>
                <w:sz w:val="20"/>
                <w:szCs w:val="20"/>
                <w:lang w:val="en-CA"/>
              </w:rPr>
              <w:t>600</w:t>
            </w:r>
          </w:p>
        </w:tc>
      </w:tr>
      <w:tr w:rsidR="004D1A17" w:rsidRPr="00D82068" w:rsidTr="0019779C">
        <w:trPr>
          <w:trHeight w:val="90"/>
        </w:trPr>
        <w:tc>
          <w:tcPr>
            <w:tcW w:w="1985" w:type="dxa"/>
          </w:tcPr>
          <w:p w:rsidR="004D1A17" w:rsidRPr="00D82068" w:rsidRDefault="004D1A17" w:rsidP="0019779C">
            <w:pPr>
              <w:pStyle w:val="ListParagraph"/>
              <w:ind w:left="0"/>
              <w:jc w:val="center"/>
              <w:rPr>
                <w:bCs/>
                <w:sz w:val="20"/>
                <w:szCs w:val="20"/>
                <w:lang w:val="en-CA"/>
              </w:rPr>
            </w:pPr>
            <w:r w:rsidRPr="00D82068">
              <w:rPr>
                <w:bCs/>
                <w:sz w:val="20"/>
                <w:szCs w:val="20"/>
                <w:lang w:val="en-CA"/>
              </w:rPr>
              <w:t>Biomass</w:t>
            </w:r>
          </w:p>
        </w:tc>
        <w:tc>
          <w:tcPr>
            <w:tcW w:w="2693" w:type="dxa"/>
          </w:tcPr>
          <w:p w:rsidR="004D1A17" w:rsidRPr="00D82068" w:rsidRDefault="004D1A17" w:rsidP="0019779C">
            <w:pPr>
              <w:pStyle w:val="ListParagraph"/>
              <w:ind w:left="0"/>
              <w:jc w:val="center"/>
              <w:rPr>
                <w:bCs/>
                <w:sz w:val="20"/>
                <w:szCs w:val="20"/>
                <w:lang w:val="en-CA"/>
              </w:rPr>
            </w:pPr>
            <w:r w:rsidRPr="00D82068">
              <w:rPr>
                <w:bCs/>
                <w:sz w:val="20"/>
                <w:szCs w:val="20"/>
                <w:lang w:val="en-CA"/>
              </w:rPr>
              <w:t>75</w:t>
            </w:r>
          </w:p>
        </w:tc>
        <w:tc>
          <w:tcPr>
            <w:tcW w:w="3969" w:type="dxa"/>
          </w:tcPr>
          <w:p w:rsidR="004D1A17" w:rsidRPr="00D82068" w:rsidRDefault="004D1A17" w:rsidP="0019779C">
            <w:pPr>
              <w:pStyle w:val="ListParagraph"/>
              <w:ind w:left="0"/>
              <w:jc w:val="center"/>
              <w:rPr>
                <w:bCs/>
                <w:sz w:val="20"/>
                <w:szCs w:val="20"/>
                <w:lang w:val="en-CA"/>
              </w:rPr>
            </w:pPr>
            <w:r w:rsidRPr="00D82068">
              <w:rPr>
                <w:bCs/>
                <w:sz w:val="20"/>
                <w:szCs w:val="20"/>
                <w:lang w:val="en-CA"/>
              </w:rPr>
              <w:t>-</w:t>
            </w:r>
          </w:p>
        </w:tc>
      </w:tr>
      <w:tr w:rsidR="004D1A17" w:rsidRPr="00D82068" w:rsidTr="0019779C">
        <w:trPr>
          <w:trHeight w:val="90"/>
        </w:trPr>
        <w:tc>
          <w:tcPr>
            <w:tcW w:w="1985" w:type="dxa"/>
          </w:tcPr>
          <w:p w:rsidR="004D1A17" w:rsidRPr="00D82068" w:rsidRDefault="004D1A17" w:rsidP="0019779C">
            <w:pPr>
              <w:pStyle w:val="ListParagraph"/>
              <w:ind w:left="0"/>
              <w:jc w:val="center"/>
              <w:rPr>
                <w:bCs/>
                <w:sz w:val="20"/>
                <w:szCs w:val="20"/>
                <w:lang w:val="en-CA"/>
              </w:rPr>
            </w:pPr>
            <w:r w:rsidRPr="00D82068">
              <w:rPr>
                <w:bCs/>
                <w:sz w:val="20"/>
                <w:szCs w:val="20"/>
                <w:lang w:val="en-CA"/>
              </w:rPr>
              <w:t>Import</w:t>
            </w:r>
          </w:p>
        </w:tc>
        <w:tc>
          <w:tcPr>
            <w:tcW w:w="2693" w:type="dxa"/>
          </w:tcPr>
          <w:p w:rsidR="004D1A17" w:rsidRPr="00D82068" w:rsidRDefault="004D1A17" w:rsidP="0019779C">
            <w:pPr>
              <w:pStyle w:val="ListParagraph"/>
              <w:ind w:left="0"/>
              <w:jc w:val="center"/>
              <w:rPr>
                <w:bCs/>
                <w:sz w:val="20"/>
                <w:szCs w:val="20"/>
                <w:lang w:val="en-CA"/>
              </w:rPr>
            </w:pPr>
            <w:r w:rsidRPr="00D82068">
              <w:rPr>
                <w:bCs/>
                <w:sz w:val="20"/>
                <w:szCs w:val="20"/>
                <w:lang w:val="en-CA"/>
              </w:rPr>
              <w:t>-</w:t>
            </w:r>
          </w:p>
        </w:tc>
        <w:tc>
          <w:tcPr>
            <w:tcW w:w="3969" w:type="dxa"/>
          </w:tcPr>
          <w:p w:rsidR="004D1A17" w:rsidRPr="00D82068" w:rsidRDefault="004D1A17" w:rsidP="0019779C">
            <w:pPr>
              <w:pStyle w:val="ListParagraph"/>
              <w:ind w:left="0"/>
              <w:jc w:val="center"/>
              <w:rPr>
                <w:bCs/>
                <w:sz w:val="20"/>
                <w:szCs w:val="20"/>
                <w:lang w:val="en-CA"/>
              </w:rPr>
            </w:pPr>
            <w:r w:rsidRPr="00D82068">
              <w:rPr>
                <w:bCs/>
                <w:sz w:val="20"/>
                <w:szCs w:val="20"/>
                <w:lang w:val="en-CA"/>
              </w:rPr>
              <w:t>750</w:t>
            </w:r>
          </w:p>
        </w:tc>
      </w:tr>
    </w:tbl>
    <w:p w:rsidR="004D1A17" w:rsidRPr="00615745" w:rsidRDefault="004D1A17" w:rsidP="004D1A17">
      <w:pPr>
        <w:spacing w:before="60" w:after="60" w:line="360" w:lineRule="auto"/>
        <w:jc w:val="both"/>
        <w:rPr>
          <w:bCs/>
          <w:sz w:val="18"/>
          <w:szCs w:val="18"/>
          <w:lang w:val="en-CA"/>
        </w:rPr>
      </w:pPr>
      <w:r w:rsidRPr="00615745">
        <w:rPr>
          <w:bCs/>
          <w:sz w:val="18"/>
          <w:szCs w:val="18"/>
          <w:lang w:val="en-CA"/>
        </w:rPr>
        <w:t xml:space="preserve">*The additional 2,800 MW will be generated from </w:t>
      </w:r>
      <w:r>
        <w:rPr>
          <w:bCs/>
          <w:sz w:val="18"/>
          <w:szCs w:val="18"/>
          <w:lang w:val="en-CA"/>
        </w:rPr>
        <w:t>only natural gas</w:t>
      </w:r>
      <w:r w:rsidRPr="00615745">
        <w:rPr>
          <w:bCs/>
          <w:sz w:val="18"/>
          <w:szCs w:val="18"/>
          <w:lang w:val="en-CA"/>
        </w:rPr>
        <w:t xml:space="preserve"> </w:t>
      </w:r>
      <w:r>
        <w:rPr>
          <w:bCs/>
          <w:sz w:val="18"/>
          <w:szCs w:val="18"/>
          <w:lang w:val="en-CA"/>
        </w:rPr>
        <w:t>power plants</w:t>
      </w:r>
    </w:p>
    <w:p w:rsidR="004D1A17" w:rsidRDefault="004D1A17" w:rsidP="00063779">
      <w:pPr>
        <w:spacing w:line="360" w:lineRule="auto"/>
        <w:jc w:val="both"/>
        <w:rPr>
          <w:bCs/>
          <w:lang w:val="en-CA"/>
        </w:rPr>
      </w:pPr>
    </w:p>
    <w:p w:rsidR="007C1B07" w:rsidRDefault="007C1B07" w:rsidP="00F87BBD">
      <w:pPr>
        <w:spacing w:line="360" w:lineRule="auto"/>
        <w:ind w:firstLine="658"/>
        <w:jc w:val="both"/>
        <w:rPr>
          <w:bCs/>
          <w:lang w:val="en-CA"/>
        </w:rPr>
      </w:pPr>
      <w:r>
        <w:rPr>
          <w:bCs/>
          <w:lang w:val="en-CA"/>
        </w:rPr>
        <w:t xml:space="preserve">In addition to forecasting electricity demand of the province, the </w:t>
      </w:r>
      <w:r w:rsidRPr="0080057A">
        <w:rPr>
          <w:bCs/>
          <w:lang w:val="en-CA"/>
        </w:rPr>
        <w:t>IESO</w:t>
      </w:r>
      <w:r>
        <w:rPr>
          <w:bCs/>
          <w:lang w:val="en-CA"/>
        </w:rPr>
        <w:t xml:space="preserve"> publishes on its website the h</w:t>
      </w:r>
      <w:r w:rsidRPr="0080057A">
        <w:rPr>
          <w:bCs/>
          <w:lang w:val="en-CA"/>
        </w:rPr>
        <w:t xml:space="preserve">ourly data on </w:t>
      </w:r>
      <w:r>
        <w:rPr>
          <w:bCs/>
          <w:lang w:val="en-CA"/>
        </w:rPr>
        <w:t xml:space="preserve">electricity </w:t>
      </w:r>
      <w:r w:rsidRPr="0080057A">
        <w:rPr>
          <w:bCs/>
          <w:lang w:val="en-CA"/>
        </w:rPr>
        <w:t>generation and fuels used</w:t>
      </w:r>
      <w:r>
        <w:rPr>
          <w:bCs/>
          <w:lang w:val="en-CA"/>
        </w:rPr>
        <w:t xml:space="preserve"> </w:t>
      </w:r>
      <w:r w:rsidR="00BB2E83">
        <w:rPr>
          <w:bCs/>
          <w:lang w:val="en-CA"/>
        </w:rPr>
        <w:fldChar w:fldCharType="begin"/>
      </w:r>
      <w:r>
        <w:rPr>
          <w:bCs/>
          <w:lang w:val="en-CA"/>
        </w:rPr>
        <w:instrText>ADDIN RW.CITE{{41 Anonymous}}</w:instrText>
      </w:r>
      <w:r w:rsidR="00BB2E83">
        <w:rPr>
          <w:bCs/>
          <w:lang w:val="en-CA"/>
        </w:rPr>
        <w:fldChar w:fldCharType="separate"/>
      </w:r>
      <w:r w:rsidR="00571DAA">
        <w:rPr>
          <w:bCs/>
          <w:lang w:val="en-CA"/>
        </w:rPr>
        <w:t>[46]</w:t>
      </w:r>
      <w:r w:rsidR="00BB2E83">
        <w:rPr>
          <w:bCs/>
          <w:lang w:val="en-CA"/>
        </w:rPr>
        <w:fldChar w:fldCharType="end"/>
      </w:r>
      <w:r>
        <w:rPr>
          <w:bCs/>
          <w:lang w:val="en-CA"/>
        </w:rPr>
        <w:t xml:space="preserve">. </w:t>
      </w:r>
      <w:r w:rsidRPr="0012747C">
        <w:rPr>
          <w:bCs/>
          <w:lang w:val="en-CA"/>
        </w:rPr>
        <w:t>The</w:t>
      </w:r>
      <w:r w:rsidRPr="00BD0ED8">
        <w:rPr>
          <w:bCs/>
          <w:lang w:val="en-CA"/>
        </w:rPr>
        <w:t xml:space="preserve"> hourly data has been obtained over the period of 2007 to 2008 through a personal communication with IESO</w:t>
      </w:r>
      <w:r>
        <w:rPr>
          <w:bCs/>
          <w:lang w:val="en-CA"/>
        </w:rPr>
        <w:t xml:space="preserve"> </w:t>
      </w:r>
      <w:r w:rsidR="00BB2E83">
        <w:rPr>
          <w:bCs/>
          <w:lang w:val="en-CA"/>
        </w:rPr>
        <w:fldChar w:fldCharType="begin"/>
      </w:r>
      <w:r>
        <w:rPr>
          <w:bCs/>
          <w:lang w:val="en-CA"/>
        </w:rPr>
        <w:instrText>ADDIN RW.CITE{{71 Anonymous}}</w:instrText>
      </w:r>
      <w:r w:rsidR="00BB2E83">
        <w:rPr>
          <w:bCs/>
          <w:lang w:val="en-CA"/>
        </w:rPr>
        <w:fldChar w:fldCharType="separate"/>
      </w:r>
      <w:r w:rsidR="00571DAA">
        <w:rPr>
          <w:bCs/>
          <w:lang w:val="en-CA"/>
        </w:rPr>
        <w:t>[47]</w:t>
      </w:r>
      <w:r w:rsidR="00BB2E83">
        <w:rPr>
          <w:bCs/>
          <w:lang w:val="en-CA"/>
        </w:rPr>
        <w:fldChar w:fldCharType="end"/>
      </w:r>
      <w:r>
        <w:rPr>
          <w:bCs/>
          <w:lang w:val="en-CA"/>
        </w:rPr>
        <w:t xml:space="preserve">. </w:t>
      </w:r>
      <w:r w:rsidRPr="00BD0ED8">
        <w:rPr>
          <w:bCs/>
          <w:lang w:val="en-CA"/>
        </w:rPr>
        <w:t xml:space="preserve">To visualize the </w:t>
      </w:r>
      <w:r>
        <w:rPr>
          <w:bCs/>
          <w:lang w:val="en-CA"/>
        </w:rPr>
        <w:t>h</w:t>
      </w:r>
      <w:r w:rsidRPr="0080057A">
        <w:rPr>
          <w:bCs/>
          <w:lang w:val="en-CA"/>
        </w:rPr>
        <w:t xml:space="preserve">ourly data on </w:t>
      </w:r>
      <w:r>
        <w:rPr>
          <w:bCs/>
          <w:lang w:val="en-CA"/>
        </w:rPr>
        <w:t xml:space="preserve">electricity </w:t>
      </w:r>
      <w:r w:rsidRPr="0080057A">
        <w:rPr>
          <w:bCs/>
          <w:lang w:val="en-CA"/>
        </w:rPr>
        <w:t>generation and fuels used</w:t>
      </w:r>
      <w:r w:rsidRPr="00BD0ED8">
        <w:rPr>
          <w:bCs/>
          <w:lang w:val="en-CA"/>
        </w:rPr>
        <w:t xml:space="preserve">, the data for the period of April 1-8, 2008 obtained from Ontario’s IESO are plotted in Figure 7. </w:t>
      </w:r>
    </w:p>
    <w:p w:rsidR="007C1B07" w:rsidRDefault="007C1B07" w:rsidP="00063779">
      <w:pPr>
        <w:spacing w:line="360" w:lineRule="auto"/>
        <w:jc w:val="both"/>
        <w:rPr>
          <w:bCs/>
          <w:lang w:val="en-CA"/>
        </w:rPr>
      </w:pPr>
    </w:p>
    <w:p w:rsidR="00A57107" w:rsidRDefault="00A57107" w:rsidP="00F87BBD">
      <w:pPr>
        <w:spacing w:before="60" w:after="60" w:line="360" w:lineRule="auto"/>
        <w:ind w:firstLine="658"/>
        <w:jc w:val="both"/>
        <w:rPr>
          <w:bCs/>
          <w:lang w:val="en-CA"/>
        </w:rPr>
      </w:pPr>
      <w:r w:rsidRPr="00BD0ED8">
        <w:rPr>
          <w:bCs/>
          <w:lang w:val="en-CA"/>
        </w:rPr>
        <w:t xml:space="preserve">As it can be seen in </w:t>
      </w:r>
      <w:r>
        <w:rPr>
          <w:bCs/>
          <w:lang w:val="en-CA"/>
        </w:rPr>
        <w:t>F</w:t>
      </w:r>
      <w:r w:rsidRPr="00BD0ED8">
        <w:rPr>
          <w:bCs/>
          <w:lang w:val="en-CA"/>
        </w:rPr>
        <w:t>igure</w:t>
      </w:r>
      <w:r>
        <w:rPr>
          <w:bCs/>
          <w:lang w:val="en-CA"/>
        </w:rPr>
        <w:t xml:space="preserve"> 7, during the</w:t>
      </w:r>
      <w:r w:rsidRPr="00BD0ED8">
        <w:rPr>
          <w:bCs/>
          <w:lang w:val="en-CA"/>
        </w:rPr>
        <w:t xml:space="preserve"> period</w:t>
      </w:r>
      <w:r>
        <w:rPr>
          <w:bCs/>
          <w:lang w:val="en-CA"/>
        </w:rPr>
        <w:t xml:space="preserve"> April 1-8, 2008</w:t>
      </w:r>
      <w:r w:rsidRPr="00BD0ED8">
        <w:rPr>
          <w:bCs/>
          <w:lang w:val="en-CA"/>
        </w:rPr>
        <w:t>, nuclear power plants operated close to their full capacities continuously (i.e. they were operated as base load plants), while the generation output of hydro, coal and others (oil and gas) fluctuated with time, indicating that these power plants were used to supply the marginal load for the province. Th</w:t>
      </w:r>
      <w:r>
        <w:rPr>
          <w:bCs/>
          <w:lang w:val="en-CA"/>
        </w:rPr>
        <w:t xml:space="preserve">e data </w:t>
      </w:r>
      <w:r w:rsidRPr="00BD0ED8">
        <w:rPr>
          <w:bCs/>
          <w:lang w:val="en-CA"/>
        </w:rPr>
        <w:t xml:space="preserve">over the period of 2007 to 2008 </w:t>
      </w:r>
      <w:r>
        <w:rPr>
          <w:bCs/>
          <w:lang w:val="en-CA"/>
        </w:rPr>
        <w:t>were</w:t>
      </w:r>
      <w:r w:rsidRPr="00BD0ED8">
        <w:rPr>
          <w:bCs/>
          <w:lang w:val="en-CA"/>
        </w:rPr>
        <w:t xml:space="preserve"> analyzed to determine </w:t>
      </w:r>
      <w:r>
        <w:rPr>
          <w:bCs/>
          <w:lang w:val="en-CA"/>
        </w:rPr>
        <w:t xml:space="preserve">the </w:t>
      </w:r>
      <w:r w:rsidRPr="00BD0ED8">
        <w:rPr>
          <w:bCs/>
          <w:lang w:val="en-CA"/>
        </w:rPr>
        <w:t>fuel sources used for marginal generation</w:t>
      </w:r>
      <w:r>
        <w:rPr>
          <w:bCs/>
          <w:lang w:val="en-CA"/>
        </w:rPr>
        <w:t xml:space="preserve"> and</w:t>
      </w:r>
      <w:r w:rsidRPr="00BD0ED8">
        <w:rPr>
          <w:bCs/>
          <w:lang w:val="en-CA"/>
        </w:rPr>
        <w:t xml:space="preserve"> </w:t>
      </w:r>
      <w:r>
        <w:rPr>
          <w:bCs/>
          <w:lang w:val="en-CA"/>
        </w:rPr>
        <w:t>the percentages of these fuels</w:t>
      </w:r>
      <w:r w:rsidRPr="00BD0ED8">
        <w:rPr>
          <w:bCs/>
          <w:lang w:val="en-CA"/>
        </w:rPr>
        <w:t xml:space="preserve"> in order to develop monthly GHG intensity factor.</w:t>
      </w:r>
      <w:r>
        <w:rPr>
          <w:bCs/>
          <w:lang w:val="en-CA"/>
        </w:rPr>
        <w:t xml:space="preserve"> The results are presented in section 5.4.2.2. </w:t>
      </w:r>
    </w:p>
    <w:p w:rsidR="00226067" w:rsidRDefault="00226067" w:rsidP="004D1A17">
      <w:pPr>
        <w:keepNext/>
        <w:spacing w:before="60" w:after="60" w:line="276" w:lineRule="auto"/>
        <w:jc w:val="center"/>
      </w:pPr>
      <w:r>
        <w:rPr>
          <w:bCs/>
          <w:noProof/>
          <w:lang w:val="en-US" w:eastAsia="en-US"/>
        </w:rPr>
        <w:lastRenderedPageBreak/>
        <w:drawing>
          <wp:inline distT="0" distB="0" distL="0" distR="0">
            <wp:extent cx="5586048" cy="2511188"/>
            <wp:effectExtent l="19050" t="0" r="14652" b="3412"/>
            <wp:docPr id="11" name="Chart 9"/>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226067" w:rsidRPr="006202A9" w:rsidRDefault="00226067" w:rsidP="004D1A17">
      <w:pPr>
        <w:pStyle w:val="Caption"/>
        <w:spacing w:after="0"/>
        <w:ind w:left="993" w:hanging="993"/>
        <w:rPr>
          <w:b w:val="0"/>
          <w:bCs w:val="0"/>
          <w:color w:val="auto"/>
          <w:sz w:val="24"/>
          <w:szCs w:val="24"/>
          <w:lang w:val="en-CA"/>
        </w:rPr>
      </w:pPr>
      <w:bookmarkStart w:id="161" w:name="_Toc225142468"/>
      <w:proofErr w:type="gramStart"/>
      <w:r w:rsidRPr="006202A9">
        <w:rPr>
          <w:color w:val="auto"/>
          <w:sz w:val="24"/>
          <w:szCs w:val="24"/>
        </w:rPr>
        <w:t xml:space="preserve">Figure </w:t>
      </w:r>
      <w:r w:rsidR="00BB2E83" w:rsidRPr="006202A9">
        <w:rPr>
          <w:color w:val="auto"/>
          <w:sz w:val="24"/>
          <w:szCs w:val="24"/>
        </w:rPr>
        <w:fldChar w:fldCharType="begin"/>
      </w:r>
      <w:r w:rsidRPr="006202A9">
        <w:rPr>
          <w:color w:val="auto"/>
          <w:sz w:val="24"/>
          <w:szCs w:val="24"/>
        </w:rPr>
        <w:instrText xml:space="preserve"> SEQ Figure \* ARABIC </w:instrText>
      </w:r>
      <w:r w:rsidR="00BB2E83" w:rsidRPr="006202A9">
        <w:rPr>
          <w:color w:val="auto"/>
          <w:sz w:val="24"/>
          <w:szCs w:val="24"/>
        </w:rPr>
        <w:fldChar w:fldCharType="separate"/>
      </w:r>
      <w:r w:rsidR="00A30092">
        <w:rPr>
          <w:noProof/>
          <w:color w:val="auto"/>
          <w:sz w:val="24"/>
          <w:szCs w:val="24"/>
        </w:rPr>
        <w:t>7</w:t>
      </w:r>
      <w:r w:rsidR="00BB2E83" w:rsidRPr="006202A9">
        <w:rPr>
          <w:color w:val="auto"/>
          <w:sz w:val="24"/>
          <w:szCs w:val="24"/>
        </w:rPr>
        <w:fldChar w:fldCharType="end"/>
      </w:r>
      <w:r w:rsidRPr="006202A9">
        <w:rPr>
          <w:color w:val="auto"/>
          <w:sz w:val="24"/>
          <w:szCs w:val="24"/>
          <w:lang w:val="en-CA"/>
        </w:rPr>
        <w:t>.</w:t>
      </w:r>
      <w:proofErr w:type="gramEnd"/>
      <w:r w:rsidRPr="006202A9">
        <w:rPr>
          <w:b w:val="0"/>
          <w:bCs w:val="0"/>
          <w:color w:val="auto"/>
          <w:sz w:val="24"/>
          <w:szCs w:val="24"/>
          <w:lang w:val="en-CA"/>
        </w:rPr>
        <w:t xml:space="preserve"> Electrical generation energy source compon</w:t>
      </w:r>
      <w:r w:rsidR="00215A08">
        <w:rPr>
          <w:b w:val="0"/>
          <w:bCs w:val="0"/>
          <w:color w:val="auto"/>
          <w:sz w:val="24"/>
          <w:szCs w:val="24"/>
          <w:lang w:val="en-CA"/>
        </w:rPr>
        <w:t xml:space="preserve">ents for Ontario for April 1-8, </w:t>
      </w:r>
      <w:r w:rsidRPr="006202A9">
        <w:rPr>
          <w:b w:val="0"/>
          <w:bCs w:val="0"/>
          <w:color w:val="auto"/>
          <w:sz w:val="24"/>
          <w:szCs w:val="24"/>
          <w:lang w:val="en-CA"/>
        </w:rPr>
        <w:t>2008</w:t>
      </w:r>
      <w:r w:rsidR="008C555F">
        <w:rPr>
          <w:b w:val="0"/>
          <w:bCs w:val="0"/>
          <w:color w:val="auto"/>
          <w:sz w:val="24"/>
          <w:szCs w:val="24"/>
          <w:lang w:val="en-CA"/>
        </w:rPr>
        <w:t xml:space="preserve"> </w:t>
      </w:r>
      <w:r w:rsidR="00BB2E83">
        <w:rPr>
          <w:b w:val="0"/>
          <w:bCs w:val="0"/>
          <w:color w:val="auto"/>
          <w:sz w:val="24"/>
          <w:szCs w:val="24"/>
          <w:lang w:val="en-CA"/>
        </w:rPr>
        <w:fldChar w:fldCharType="begin"/>
      </w:r>
      <w:r w:rsidR="008F540E">
        <w:rPr>
          <w:b w:val="0"/>
          <w:bCs w:val="0"/>
          <w:color w:val="auto"/>
          <w:sz w:val="24"/>
          <w:szCs w:val="24"/>
          <w:lang w:val="en-CA"/>
        </w:rPr>
        <w:instrText>ADDIN RW.CITE{{71 Anonymous}}</w:instrText>
      </w:r>
      <w:r w:rsidR="00BB2E83">
        <w:rPr>
          <w:b w:val="0"/>
          <w:bCs w:val="0"/>
          <w:color w:val="auto"/>
          <w:sz w:val="24"/>
          <w:szCs w:val="24"/>
          <w:lang w:val="en-CA"/>
        </w:rPr>
        <w:fldChar w:fldCharType="separate"/>
      </w:r>
      <w:r w:rsidR="00571DAA">
        <w:rPr>
          <w:b w:val="0"/>
          <w:bCs w:val="0"/>
          <w:color w:val="auto"/>
          <w:sz w:val="24"/>
          <w:szCs w:val="24"/>
          <w:lang w:val="en-CA"/>
        </w:rPr>
        <w:t>[47]</w:t>
      </w:r>
      <w:bookmarkEnd w:id="161"/>
      <w:r w:rsidR="00BB2E83">
        <w:rPr>
          <w:b w:val="0"/>
          <w:bCs w:val="0"/>
          <w:color w:val="auto"/>
          <w:sz w:val="24"/>
          <w:szCs w:val="24"/>
          <w:lang w:val="en-CA"/>
        </w:rPr>
        <w:fldChar w:fldCharType="end"/>
      </w:r>
    </w:p>
    <w:p w:rsidR="00226067" w:rsidRDefault="00226067" w:rsidP="007C1B07">
      <w:pPr>
        <w:spacing w:before="60" w:after="60" w:line="360" w:lineRule="auto"/>
        <w:jc w:val="both"/>
        <w:rPr>
          <w:bCs/>
          <w:lang w:val="en-CA"/>
        </w:rPr>
      </w:pPr>
    </w:p>
    <w:p w:rsidR="00226067" w:rsidRDefault="000712BB" w:rsidP="004D1A17">
      <w:pPr>
        <w:pStyle w:val="Heading4"/>
        <w:tabs>
          <w:tab w:val="left" w:pos="709"/>
        </w:tabs>
        <w:spacing w:before="60" w:line="360" w:lineRule="auto"/>
        <w:jc w:val="both"/>
        <w:rPr>
          <w:sz w:val="28"/>
          <w:szCs w:val="28"/>
          <w:lang w:val="en-CA"/>
        </w:rPr>
      </w:pPr>
      <w:bookmarkStart w:id="162" w:name="_Toc213164515"/>
      <w:bookmarkStart w:id="163" w:name="_Toc216454160"/>
      <w:bookmarkStart w:id="164" w:name="_Toc216454903"/>
      <w:bookmarkStart w:id="165" w:name="_Toc216455723"/>
      <w:bookmarkStart w:id="166" w:name="_Toc225059658"/>
      <w:r>
        <w:rPr>
          <w:sz w:val="28"/>
          <w:szCs w:val="28"/>
          <w:lang w:val="en-CA"/>
        </w:rPr>
        <w:t>5.4</w:t>
      </w:r>
      <w:r w:rsidR="00DB4B99" w:rsidRPr="00DB4B99">
        <w:rPr>
          <w:sz w:val="28"/>
          <w:szCs w:val="28"/>
          <w:lang w:val="en-CA"/>
        </w:rPr>
        <w:t xml:space="preserve">.1.3 </w:t>
      </w:r>
      <w:r w:rsidR="00226067" w:rsidRPr="00DB4B99">
        <w:rPr>
          <w:sz w:val="28"/>
          <w:szCs w:val="28"/>
          <w:lang w:val="en-CA"/>
        </w:rPr>
        <w:t>Quebec</w:t>
      </w:r>
      <w:bookmarkEnd w:id="162"/>
      <w:bookmarkEnd w:id="163"/>
      <w:bookmarkEnd w:id="164"/>
      <w:bookmarkEnd w:id="165"/>
      <w:bookmarkEnd w:id="166"/>
    </w:p>
    <w:p w:rsidR="004D1A17" w:rsidRPr="004D1A17" w:rsidRDefault="004D1A17" w:rsidP="004D1A17">
      <w:pPr>
        <w:rPr>
          <w:lang w:val="en-CA"/>
        </w:rPr>
      </w:pPr>
    </w:p>
    <w:p w:rsidR="00226067" w:rsidRDefault="00226067" w:rsidP="00F87BBD">
      <w:pPr>
        <w:spacing w:line="360" w:lineRule="auto"/>
        <w:ind w:firstLine="709"/>
        <w:jc w:val="both"/>
        <w:rPr>
          <w:lang w:val="en-CA"/>
        </w:rPr>
      </w:pPr>
      <w:r>
        <w:rPr>
          <w:lang w:val="en-CA"/>
        </w:rPr>
        <w:t>In Quebec</w:t>
      </w:r>
      <w:r w:rsidR="002A6090">
        <w:rPr>
          <w:lang w:val="en-CA"/>
        </w:rPr>
        <w:t>,</w:t>
      </w:r>
      <w:r>
        <w:rPr>
          <w:lang w:val="en-CA"/>
        </w:rPr>
        <w:t xml:space="preserve"> most of the electricity generation is from hydro resources. For example, in 2007, hydroelectricity supplied about 97.2% of the total electricity generation, up from 95.6% in 2005. The installed capacity for 2007 as reported by Hydro Quebec </w:t>
      </w:r>
      <w:r w:rsidR="00BB2E83">
        <w:rPr>
          <w:lang w:val="en-CA"/>
        </w:rPr>
        <w:fldChar w:fldCharType="begin"/>
      </w:r>
      <w:r w:rsidR="00533123">
        <w:rPr>
          <w:lang w:val="en-CA"/>
        </w:rPr>
        <w:instrText>ADDIN RW.CITE{{77 Anonymous}}</w:instrText>
      </w:r>
      <w:r w:rsidR="00BB2E83">
        <w:rPr>
          <w:lang w:val="en-CA"/>
        </w:rPr>
        <w:fldChar w:fldCharType="separate"/>
      </w:r>
      <w:r w:rsidR="00571DAA">
        <w:rPr>
          <w:lang w:val="en-CA"/>
        </w:rPr>
        <w:t>[48]</w:t>
      </w:r>
      <w:r w:rsidR="00BB2E83">
        <w:rPr>
          <w:lang w:val="en-CA"/>
        </w:rPr>
        <w:fldChar w:fldCharType="end"/>
      </w:r>
      <w:r w:rsidR="00077206">
        <w:rPr>
          <w:lang w:val="en-CA"/>
        </w:rPr>
        <w:t xml:space="preserve"> </w:t>
      </w:r>
      <w:r w:rsidR="001A4C2D">
        <w:rPr>
          <w:lang w:val="en-CA"/>
        </w:rPr>
        <w:t>is</w:t>
      </w:r>
      <w:r>
        <w:rPr>
          <w:lang w:val="en-CA"/>
        </w:rPr>
        <w:t xml:space="preserve"> as follows:</w:t>
      </w:r>
    </w:p>
    <w:p w:rsidR="00A57107" w:rsidRDefault="00A57107" w:rsidP="00D82068">
      <w:pPr>
        <w:spacing w:line="360" w:lineRule="auto"/>
        <w:jc w:val="both"/>
        <w:rPr>
          <w:lang w:val="en-CA"/>
        </w:rPr>
      </w:pPr>
    </w:p>
    <w:p w:rsidR="00226067" w:rsidRDefault="00226067" w:rsidP="004D1A17">
      <w:pPr>
        <w:numPr>
          <w:ilvl w:val="0"/>
          <w:numId w:val="7"/>
        </w:numPr>
        <w:spacing w:line="360" w:lineRule="auto"/>
        <w:ind w:left="284" w:hanging="284"/>
        <w:jc w:val="both"/>
        <w:rPr>
          <w:lang w:val="en-CA"/>
        </w:rPr>
      </w:pPr>
      <w:r w:rsidRPr="00AF1839">
        <w:rPr>
          <w:lang w:val="en-CA"/>
        </w:rPr>
        <w:t xml:space="preserve">Hydroelectric: </w:t>
      </w:r>
      <w:r>
        <w:rPr>
          <w:lang w:val="en-CA"/>
        </w:rPr>
        <w:t>33,305 MW</w:t>
      </w:r>
    </w:p>
    <w:p w:rsidR="00226067" w:rsidRDefault="00226067" w:rsidP="004D1A17">
      <w:pPr>
        <w:numPr>
          <w:ilvl w:val="0"/>
          <w:numId w:val="7"/>
        </w:numPr>
        <w:spacing w:line="360" w:lineRule="auto"/>
        <w:ind w:left="284" w:hanging="284"/>
        <w:jc w:val="both"/>
        <w:rPr>
          <w:lang w:val="en-CA"/>
        </w:rPr>
      </w:pPr>
      <w:r>
        <w:rPr>
          <w:lang w:val="en-CA"/>
        </w:rPr>
        <w:t>Nuclear: 675 MW</w:t>
      </w:r>
    </w:p>
    <w:p w:rsidR="00226067" w:rsidRDefault="00226067" w:rsidP="004D1A17">
      <w:pPr>
        <w:numPr>
          <w:ilvl w:val="0"/>
          <w:numId w:val="7"/>
        </w:numPr>
        <w:spacing w:line="360" w:lineRule="auto"/>
        <w:ind w:left="284" w:hanging="284"/>
        <w:jc w:val="both"/>
        <w:rPr>
          <w:lang w:val="en-CA"/>
        </w:rPr>
      </w:pPr>
      <w:r>
        <w:rPr>
          <w:lang w:val="en-CA"/>
        </w:rPr>
        <w:t>Thermal: 1,665 MW</w:t>
      </w:r>
    </w:p>
    <w:p w:rsidR="00226067" w:rsidRDefault="00226067" w:rsidP="004D1A17">
      <w:pPr>
        <w:numPr>
          <w:ilvl w:val="0"/>
          <w:numId w:val="7"/>
        </w:numPr>
        <w:spacing w:line="360" w:lineRule="auto"/>
        <w:ind w:left="284" w:hanging="284"/>
        <w:jc w:val="both"/>
        <w:rPr>
          <w:lang w:val="en-CA"/>
        </w:rPr>
      </w:pPr>
      <w:r>
        <w:rPr>
          <w:lang w:val="en-CA"/>
        </w:rPr>
        <w:t>Wind: 2 MW</w:t>
      </w:r>
    </w:p>
    <w:p w:rsidR="00226067" w:rsidRDefault="00226067" w:rsidP="004D1A17">
      <w:pPr>
        <w:numPr>
          <w:ilvl w:val="0"/>
          <w:numId w:val="7"/>
        </w:numPr>
        <w:spacing w:line="360" w:lineRule="auto"/>
        <w:ind w:left="284" w:hanging="284"/>
        <w:jc w:val="both"/>
        <w:rPr>
          <w:lang w:val="en-CA"/>
        </w:rPr>
      </w:pPr>
      <w:r>
        <w:rPr>
          <w:lang w:val="en-CA"/>
        </w:rPr>
        <w:t>Total: 35,647 MW</w:t>
      </w:r>
    </w:p>
    <w:p w:rsidR="00226067" w:rsidRPr="00AF1839" w:rsidRDefault="00226067" w:rsidP="007C1B07">
      <w:pPr>
        <w:spacing w:line="360" w:lineRule="auto"/>
        <w:ind w:left="778"/>
        <w:jc w:val="both"/>
        <w:rPr>
          <w:lang w:val="en-CA"/>
        </w:rPr>
      </w:pPr>
    </w:p>
    <w:p w:rsidR="00226067" w:rsidRDefault="00226067" w:rsidP="00F87BBD">
      <w:pPr>
        <w:spacing w:line="360" w:lineRule="auto"/>
        <w:ind w:firstLine="709"/>
        <w:jc w:val="both"/>
        <w:rPr>
          <w:lang w:val="en-CA"/>
        </w:rPr>
      </w:pPr>
      <w:r>
        <w:rPr>
          <w:lang w:val="en-CA"/>
        </w:rPr>
        <w:t xml:space="preserve">The development of hydro resources is continuing at a steady pace, with new hydro projects constructed in the last a few years and some still under construction or under study. About 2,015 MW of additional hydro capacity is projected to be added by 2010 when the electricity demand is expected to exceed the available generating capacity. A further 3,173 MW will be added by 2019. About 4,000 MW of wind capacity is </w:t>
      </w:r>
      <w:r>
        <w:rPr>
          <w:lang w:val="en-CA"/>
        </w:rPr>
        <w:lastRenderedPageBreak/>
        <w:t>expected to be added to the grid between 2006 and 2015 to represent about 10% of the installed capacity</w:t>
      </w:r>
      <w:r w:rsidR="00533123">
        <w:rPr>
          <w:lang w:val="en-CA"/>
        </w:rPr>
        <w:t xml:space="preserve"> </w:t>
      </w:r>
      <w:r w:rsidR="00BB2E83">
        <w:rPr>
          <w:lang w:val="en-CA"/>
        </w:rPr>
        <w:fldChar w:fldCharType="begin"/>
      </w:r>
      <w:r w:rsidR="00533123">
        <w:rPr>
          <w:lang w:val="en-CA"/>
        </w:rPr>
        <w:instrText>ADDIN RW.CITE{{39 Anonymous}}</w:instrText>
      </w:r>
      <w:r w:rsidR="00BB2E83">
        <w:rPr>
          <w:lang w:val="en-CA"/>
        </w:rPr>
        <w:fldChar w:fldCharType="separate"/>
      </w:r>
      <w:r w:rsidR="00571DAA">
        <w:rPr>
          <w:lang w:val="en-CA"/>
        </w:rPr>
        <w:t>[49]</w:t>
      </w:r>
      <w:r w:rsidR="00BB2E83">
        <w:rPr>
          <w:lang w:val="en-CA"/>
        </w:rPr>
        <w:fldChar w:fldCharType="end"/>
      </w:r>
      <w:r>
        <w:rPr>
          <w:lang w:val="en-CA"/>
        </w:rPr>
        <w:t>.</w:t>
      </w:r>
      <w:r w:rsidRPr="00565495">
        <w:rPr>
          <w:lang w:val="en-CA"/>
        </w:rPr>
        <w:t xml:space="preserve"> </w:t>
      </w:r>
      <w:r>
        <w:rPr>
          <w:lang w:val="en-CA"/>
        </w:rPr>
        <w:t xml:space="preserve">The nuclear power station in the province is expected to be upgraded by 2011 to continue its operation for the next 40 years </w:t>
      </w:r>
      <w:r w:rsidR="00BB2E83">
        <w:rPr>
          <w:lang w:val="en-CA"/>
        </w:rPr>
        <w:fldChar w:fldCharType="begin"/>
      </w:r>
      <w:r w:rsidR="00533123">
        <w:rPr>
          <w:lang w:val="en-CA"/>
        </w:rPr>
        <w:instrText>ADDIN RW.CITE{{66 Anonymous}}</w:instrText>
      </w:r>
      <w:r w:rsidR="00BB2E83">
        <w:rPr>
          <w:lang w:val="en-CA"/>
        </w:rPr>
        <w:fldChar w:fldCharType="separate"/>
      </w:r>
      <w:r w:rsidR="00571DAA">
        <w:rPr>
          <w:lang w:val="en-CA"/>
        </w:rPr>
        <w:t>[50]</w:t>
      </w:r>
      <w:r w:rsidR="00BB2E83">
        <w:rPr>
          <w:lang w:val="en-CA"/>
        </w:rPr>
        <w:fldChar w:fldCharType="end"/>
      </w:r>
      <w:r>
        <w:rPr>
          <w:lang w:val="en-CA"/>
        </w:rPr>
        <w:t xml:space="preserve">.  </w:t>
      </w:r>
    </w:p>
    <w:p w:rsidR="00226067" w:rsidRDefault="00226067" w:rsidP="007C1B07">
      <w:pPr>
        <w:spacing w:line="360" w:lineRule="auto"/>
        <w:jc w:val="both"/>
        <w:rPr>
          <w:lang w:val="en-CA"/>
        </w:rPr>
      </w:pPr>
    </w:p>
    <w:p w:rsidR="00226067" w:rsidRDefault="00226067" w:rsidP="00F87BBD">
      <w:pPr>
        <w:spacing w:line="360" w:lineRule="auto"/>
        <w:ind w:firstLine="658"/>
        <w:jc w:val="both"/>
        <w:rPr>
          <w:bCs/>
          <w:lang w:val="en-CA"/>
        </w:rPr>
      </w:pPr>
      <w:r>
        <w:rPr>
          <w:bCs/>
          <w:lang w:val="en-CA"/>
        </w:rPr>
        <w:t>Based on this review of existing and forecasting electricity generation resources, the new generation capacity that will be added to the system in Quebec b</w:t>
      </w:r>
      <w:r w:rsidR="004609C8">
        <w:rPr>
          <w:bCs/>
          <w:lang w:val="en-CA"/>
        </w:rPr>
        <w:t>y 2019 is summarized in Table 22</w:t>
      </w:r>
      <w:r>
        <w:rPr>
          <w:bCs/>
          <w:lang w:val="en-CA"/>
        </w:rPr>
        <w:t xml:space="preserve">. </w:t>
      </w:r>
    </w:p>
    <w:p w:rsidR="00D82068" w:rsidRDefault="00D82068" w:rsidP="007C1B07">
      <w:pPr>
        <w:spacing w:line="360" w:lineRule="auto"/>
        <w:jc w:val="both"/>
        <w:rPr>
          <w:bCs/>
          <w:lang w:val="en-CA"/>
        </w:rPr>
      </w:pPr>
    </w:p>
    <w:p w:rsidR="00D82068" w:rsidRPr="001A13D0" w:rsidRDefault="00D82068" w:rsidP="00D82068">
      <w:pPr>
        <w:pStyle w:val="Caption"/>
        <w:keepNext/>
        <w:rPr>
          <w:color w:val="auto"/>
          <w:sz w:val="24"/>
          <w:szCs w:val="24"/>
        </w:rPr>
      </w:pPr>
      <w:bookmarkStart w:id="167" w:name="_Toc222733668"/>
      <w:proofErr w:type="gramStart"/>
      <w:r w:rsidRPr="001A13D0">
        <w:rPr>
          <w:color w:val="auto"/>
          <w:sz w:val="24"/>
          <w:szCs w:val="24"/>
        </w:rPr>
        <w:t xml:space="preserve">Table </w:t>
      </w:r>
      <w:r w:rsidR="00BB2E83" w:rsidRPr="001A13D0">
        <w:rPr>
          <w:color w:val="auto"/>
          <w:sz w:val="24"/>
          <w:szCs w:val="24"/>
        </w:rPr>
        <w:fldChar w:fldCharType="begin"/>
      </w:r>
      <w:r w:rsidRPr="001A13D0">
        <w:rPr>
          <w:color w:val="auto"/>
          <w:sz w:val="24"/>
          <w:szCs w:val="24"/>
        </w:rPr>
        <w:instrText xml:space="preserve"> SEQ Table \* ARABIC </w:instrText>
      </w:r>
      <w:r w:rsidR="00BB2E83" w:rsidRPr="001A13D0">
        <w:rPr>
          <w:color w:val="auto"/>
          <w:sz w:val="24"/>
          <w:szCs w:val="24"/>
        </w:rPr>
        <w:fldChar w:fldCharType="separate"/>
      </w:r>
      <w:r w:rsidR="001C3218">
        <w:rPr>
          <w:noProof/>
          <w:color w:val="auto"/>
          <w:sz w:val="24"/>
          <w:szCs w:val="24"/>
        </w:rPr>
        <w:t>22</w:t>
      </w:r>
      <w:r w:rsidR="00BB2E83" w:rsidRPr="001A13D0">
        <w:rPr>
          <w:color w:val="auto"/>
          <w:sz w:val="24"/>
          <w:szCs w:val="24"/>
        </w:rPr>
        <w:fldChar w:fldCharType="end"/>
      </w:r>
      <w:r w:rsidRPr="001A13D0">
        <w:rPr>
          <w:color w:val="auto"/>
          <w:sz w:val="24"/>
          <w:szCs w:val="24"/>
          <w:lang w:val="en-CA"/>
        </w:rPr>
        <w:t>.</w:t>
      </w:r>
      <w:proofErr w:type="gramEnd"/>
      <w:r w:rsidRPr="001A13D0">
        <w:rPr>
          <w:color w:val="auto"/>
          <w:sz w:val="24"/>
          <w:szCs w:val="24"/>
          <w:lang w:val="en-CA"/>
        </w:rPr>
        <w:t xml:space="preserve"> </w:t>
      </w:r>
      <w:r>
        <w:rPr>
          <w:b w:val="0"/>
          <w:bCs w:val="0"/>
          <w:color w:val="auto"/>
          <w:sz w:val="24"/>
          <w:szCs w:val="24"/>
          <w:lang w:val="en-CA"/>
        </w:rPr>
        <w:t>C</w:t>
      </w:r>
      <w:r w:rsidRPr="001A13D0">
        <w:rPr>
          <w:b w:val="0"/>
          <w:bCs w:val="0"/>
          <w:color w:val="auto"/>
          <w:sz w:val="24"/>
          <w:szCs w:val="24"/>
          <w:lang w:val="en-CA"/>
        </w:rPr>
        <w:t xml:space="preserve">urrent and the new projected generation capacity </w:t>
      </w:r>
      <w:r>
        <w:rPr>
          <w:b w:val="0"/>
          <w:bCs w:val="0"/>
          <w:color w:val="auto"/>
          <w:sz w:val="24"/>
          <w:szCs w:val="24"/>
          <w:lang w:val="en-CA"/>
        </w:rPr>
        <w:t xml:space="preserve">in Quebec </w:t>
      </w:r>
      <w:r w:rsidRPr="001A13D0">
        <w:rPr>
          <w:b w:val="0"/>
          <w:bCs w:val="0"/>
          <w:color w:val="auto"/>
          <w:sz w:val="24"/>
          <w:szCs w:val="24"/>
          <w:lang w:val="en-CA"/>
        </w:rPr>
        <w:t>by 2019</w:t>
      </w:r>
      <w:bookmarkEnd w:id="167"/>
    </w:p>
    <w:tbl>
      <w:tblPr>
        <w:tblW w:w="8561" w:type="dxa"/>
        <w:jc w:val="center"/>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894"/>
        <w:gridCol w:w="3514"/>
        <w:gridCol w:w="3515"/>
        <w:gridCol w:w="638"/>
      </w:tblGrid>
      <w:tr w:rsidR="00D82068" w:rsidRPr="00D82068" w:rsidTr="00D82068">
        <w:trPr>
          <w:jc w:val="center"/>
        </w:trPr>
        <w:tc>
          <w:tcPr>
            <w:tcW w:w="894" w:type="dxa"/>
          </w:tcPr>
          <w:p w:rsidR="00D82068" w:rsidRPr="00D82068" w:rsidRDefault="00D82068" w:rsidP="0037356F">
            <w:pPr>
              <w:pStyle w:val="ListParagraph"/>
              <w:ind w:left="0"/>
              <w:jc w:val="center"/>
              <w:rPr>
                <w:b/>
                <w:sz w:val="20"/>
                <w:szCs w:val="20"/>
                <w:lang w:val="en-CA"/>
              </w:rPr>
            </w:pPr>
            <w:r w:rsidRPr="00D82068">
              <w:rPr>
                <w:b/>
                <w:sz w:val="20"/>
                <w:szCs w:val="20"/>
                <w:lang w:val="en-CA"/>
              </w:rPr>
              <w:t>Source</w:t>
            </w:r>
          </w:p>
        </w:tc>
        <w:tc>
          <w:tcPr>
            <w:tcW w:w="3514" w:type="dxa"/>
          </w:tcPr>
          <w:p w:rsidR="00D82068" w:rsidRPr="00D82068" w:rsidRDefault="00D82068" w:rsidP="00D82068">
            <w:pPr>
              <w:pStyle w:val="ListParagraph"/>
              <w:ind w:left="0"/>
              <w:rPr>
                <w:b/>
                <w:sz w:val="20"/>
                <w:szCs w:val="20"/>
                <w:lang w:val="en-CA"/>
              </w:rPr>
            </w:pPr>
            <w:r w:rsidRPr="00D82068">
              <w:rPr>
                <w:b/>
                <w:sz w:val="20"/>
                <w:szCs w:val="20"/>
                <w:lang w:val="en-CA"/>
              </w:rPr>
              <w:t>Installed capacity in 2008</w:t>
            </w:r>
            <w:r>
              <w:rPr>
                <w:b/>
                <w:sz w:val="20"/>
                <w:szCs w:val="20"/>
                <w:lang w:val="en-CA"/>
              </w:rPr>
              <w:t xml:space="preserve"> </w:t>
            </w:r>
            <w:r w:rsidRPr="00D82068">
              <w:rPr>
                <w:b/>
                <w:sz w:val="20"/>
                <w:szCs w:val="20"/>
                <w:lang w:val="en-CA"/>
              </w:rPr>
              <w:t>(MW)</w:t>
            </w:r>
          </w:p>
        </w:tc>
        <w:tc>
          <w:tcPr>
            <w:tcW w:w="3515" w:type="dxa"/>
          </w:tcPr>
          <w:p w:rsidR="00D82068" w:rsidRPr="00D82068" w:rsidRDefault="00D82068" w:rsidP="0037356F">
            <w:pPr>
              <w:pStyle w:val="ListParagraph"/>
              <w:ind w:left="0"/>
              <w:jc w:val="center"/>
              <w:rPr>
                <w:b/>
                <w:sz w:val="20"/>
                <w:szCs w:val="20"/>
                <w:lang w:val="en-CA"/>
              </w:rPr>
            </w:pPr>
            <w:r>
              <w:rPr>
                <w:b/>
                <w:sz w:val="20"/>
                <w:szCs w:val="20"/>
                <w:lang w:val="en-CA"/>
              </w:rPr>
              <w:t xml:space="preserve">Projected additional capacity </w:t>
            </w:r>
            <w:r w:rsidRPr="00D82068">
              <w:rPr>
                <w:b/>
                <w:sz w:val="20"/>
                <w:szCs w:val="20"/>
                <w:lang w:val="en-CA"/>
              </w:rPr>
              <w:t>(MW)</w:t>
            </w:r>
          </w:p>
        </w:tc>
        <w:tc>
          <w:tcPr>
            <w:tcW w:w="638" w:type="dxa"/>
          </w:tcPr>
          <w:p w:rsidR="00D82068" w:rsidRPr="00D82068" w:rsidRDefault="00D82068" w:rsidP="0037356F">
            <w:pPr>
              <w:pStyle w:val="ListParagraph"/>
              <w:ind w:left="0"/>
              <w:jc w:val="center"/>
              <w:rPr>
                <w:b/>
                <w:sz w:val="20"/>
                <w:szCs w:val="20"/>
                <w:lang w:val="en-CA"/>
              </w:rPr>
            </w:pPr>
            <w:r w:rsidRPr="00D82068">
              <w:rPr>
                <w:b/>
                <w:sz w:val="20"/>
                <w:szCs w:val="20"/>
                <w:lang w:val="en-CA"/>
              </w:rPr>
              <w:t>Year</w:t>
            </w:r>
          </w:p>
        </w:tc>
      </w:tr>
      <w:tr w:rsidR="00D82068" w:rsidRPr="00D82068" w:rsidTr="00D82068">
        <w:trPr>
          <w:trHeight w:val="90"/>
          <w:jc w:val="center"/>
        </w:trPr>
        <w:tc>
          <w:tcPr>
            <w:tcW w:w="894" w:type="dxa"/>
            <w:vMerge w:val="restart"/>
          </w:tcPr>
          <w:p w:rsidR="00D82068" w:rsidRPr="00D82068" w:rsidRDefault="00D82068" w:rsidP="0037356F">
            <w:pPr>
              <w:pStyle w:val="ListParagraph"/>
              <w:ind w:left="0"/>
              <w:jc w:val="center"/>
              <w:rPr>
                <w:bCs/>
                <w:sz w:val="20"/>
                <w:szCs w:val="20"/>
                <w:lang w:val="en-CA"/>
              </w:rPr>
            </w:pPr>
            <w:r w:rsidRPr="00D82068">
              <w:rPr>
                <w:bCs/>
                <w:sz w:val="20"/>
                <w:szCs w:val="20"/>
                <w:lang w:val="en-CA"/>
              </w:rPr>
              <w:t>Hydro</w:t>
            </w:r>
          </w:p>
        </w:tc>
        <w:tc>
          <w:tcPr>
            <w:tcW w:w="3514" w:type="dxa"/>
            <w:vMerge w:val="restart"/>
          </w:tcPr>
          <w:p w:rsidR="00D82068" w:rsidRPr="00D82068" w:rsidRDefault="00D82068" w:rsidP="0037356F">
            <w:pPr>
              <w:pStyle w:val="ListParagraph"/>
              <w:ind w:left="0"/>
              <w:jc w:val="center"/>
              <w:rPr>
                <w:bCs/>
                <w:sz w:val="20"/>
                <w:szCs w:val="20"/>
                <w:lang w:val="en-CA"/>
              </w:rPr>
            </w:pPr>
            <w:r w:rsidRPr="00D82068">
              <w:rPr>
                <w:bCs/>
                <w:sz w:val="20"/>
                <w:szCs w:val="20"/>
                <w:lang w:val="en-CA"/>
              </w:rPr>
              <w:t>5,893</w:t>
            </w:r>
          </w:p>
        </w:tc>
        <w:tc>
          <w:tcPr>
            <w:tcW w:w="3515" w:type="dxa"/>
          </w:tcPr>
          <w:p w:rsidR="00D82068" w:rsidRPr="00D82068" w:rsidRDefault="00D82068" w:rsidP="0037356F">
            <w:pPr>
              <w:pStyle w:val="ListParagraph"/>
              <w:ind w:left="0"/>
              <w:jc w:val="center"/>
              <w:rPr>
                <w:bCs/>
                <w:sz w:val="20"/>
                <w:szCs w:val="20"/>
                <w:lang w:val="en-CA"/>
              </w:rPr>
            </w:pPr>
            <w:r w:rsidRPr="00D82068">
              <w:rPr>
                <w:bCs/>
                <w:sz w:val="20"/>
                <w:szCs w:val="20"/>
                <w:lang w:val="en-CA"/>
              </w:rPr>
              <w:t>2,015</w:t>
            </w:r>
          </w:p>
        </w:tc>
        <w:tc>
          <w:tcPr>
            <w:tcW w:w="638" w:type="dxa"/>
          </w:tcPr>
          <w:p w:rsidR="00D82068" w:rsidRPr="00D82068" w:rsidRDefault="00D82068" w:rsidP="0037356F">
            <w:pPr>
              <w:pStyle w:val="ListParagraph"/>
              <w:ind w:left="0"/>
              <w:jc w:val="center"/>
              <w:rPr>
                <w:bCs/>
                <w:sz w:val="20"/>
                <w:szCs w:val="20"/>
                <w:lang w:val="en-CA"/>
              </w:rPr>
            </w:pPr>
            <w:r w:rsidRPr="00D82068">
              <w:rPr>
                <w:bCs/>
                <w:sz w:val="20"/>
                <w:szCs w:val="20"/>
                <w:lang w:val="en-CA"/>
              </w:rPr>
              <w:t>2010</w:t>
            </w:r>
          </w:p>
        </w:tc>
      </w:tr>
      <w:tr w:rsidR="00D82068" w:rsidRPr="00D82068" w:rsidTr="00D82068">
        <w:trPr>
          <w:trHeight w:val="90"/>
          <w:jc w:val="center"/>
        </w:trPr>
        <w:tc>
          <w:tcPr>
            <w:tcW w:w="894" w:type="dxa"/>
            <w:vMerge/>
          </w:tcPr>
          <w:p w:rsidR="00D82068" w:rsidRPr="00D82068" w:rsidRDefault="00D82068" w:rsidP="0037356F">
            <w:pPr>
              <w:pStyle w:val="ListParagraph"/>
              <w:ind w:left="0"/>
              <w:jc w:val="center"/>
              <w:rPr>
                <w:bCs/>
                <w:sz w:val="20"/>
                <w:szCs w:val="20"/>
                <w:lang w:val="en-CA"/>
              </w:rPr>
            </w:pPr>
          </w:p>
        </w:tc>
        <w:tc>
          <w:tcPr>
            <w:tcW w:w="3514" w:type="dxa"/>
            <w:vMerge/>
          </w:tcPr>
          <w:p w:rsidR="00D82068" w:rsidRPr="00D82068" w:rsidRDefault="00D82068" w:rsidP="0037356F">
            <w:pPr>
              <w:pStyle w:val="ListParagraph"/>
              <w:ind w:left="0"/>
              <w:jc w:val="center"/>
              <w:rPr>
                <w:bCs/>
                <w:sz w:val="20"/>
                <w:szCs w:val="20"/>
                <w:lang w:val="en-CA"/>
              </w:rPr>
            </w:pPr>
          </w:p>
        </w:tc>
        <w:tc>
          <w:tcPr>
            <w:tcW w:w="3515" w:type="dxa"/>
          </w:tcPr>
          <w:p w:rsidR="00D82068" w:rsidRPr="00D82068" w:rsidRDefault="00D82068" w:rsidP="0037356F">
            <w:pPr>
              <w:pStyle w:val="ListParagraph"/>
              <w:ind w:left="0"/>
              <w:jc w:val="center"/>
              <w:rPr>
                <w:bCs/>
                <w:sz w:val="20"/>
                <w:szCs w:val="20"/>
                <w:lang w:val="en-CA"/>
              </w:rPr>
            </w:pPr>
            <w:r w:rsidRPr="00D82068">
              <w:rPr>
                <w:bCs/>
                <w:sz w:val="20"/>
                <w:szCs w:val="20"/>
                <w:lang w:val="en-CA"/>
              </w:rPr>
              <w:t>3,173</w:t>
            </w:r>
          </w:p>
        </w:tc>
        <w:tc>
          <w:tcPr>
            <w:tcW w:w="638" w:type="dxa"/>
          </w:tcPr>
          <w:p w:rsidR="00D82068" w:rsidRPr="00D82068" w:rsidRDefault="00D82068" w:rsidP="0037356F">
            <w:pPr>
              <w:pStyle w:val="ListParagraph"/>
              <w:ind w:left="0"/>
              <w:jc w:val="center"/>
              <w:rPr>
                <w:bCs/>
                <w:sz w:val="20"/>
                <w:szCs w:val="20"/>
                <w:lang w:val="en-CA"/>
              </w:rPr>
            </w:pPr>
            <w:r w:rsidRPr="00D82068">
              <w:rPr>
                <w:bCs/>
                <w:sz w:val="20"/>
                <w:szCs w:val="20"/>
                <w:lang w:val="en-CA"/>
              </w:rPr>
              <w:t>2019</w:t>
            </w:r>
          </w:p>
        </w:tc>
      </w:tr>
      <w:tr w:rsidR="00D82068" w:rsidRPr="00D82068" w:rsidTr="00D82068">
        <w:trPr>
          <w:trHeight w:val="171"/>
          <w:jc w:val="center"/>
        </w:trPr>
        <w:tc>
          <w:tcPr>
            <w:tcW w:w="894" w:type="dxa"/>
          </w:tcPr>
          <w:p w:rsidR="00D82068" w:rsidRPr="00D82068" w:rsidRDefault="00D82068" w:rsidP="0037356F">
            <w:pPr>
              <w:pStyle w:val="ListParagraph"/>
              <w:ind w:left="0"/>
              <w:jc w:val="center"/>
              <w:rPr>
                <w:bCs/>
                <w:sz w:val="20"/>
                <w:szCs w:val="20"/>
                <w:lang w:val="en-CA"/>
              </w:rPr>
            </w:pPr>
            <w:r w:rsidRPr="00D82068">
              <w:rPr>
                <w:bCs/>
                <w:sz w:val="20"/>
                <w:szCs w:val="20"/>
                <w:lang w:val="en-CA"/>
              </w:rPr>
              <w:t>Nuclear</w:t>
            </w:r>
          </w:p>
        </w:tc>
        <w:tc>
          <w:tcPr>
            <w:tcW w:w="3514" w:type="dxa"/>
          </w:tcPr>
          <w:p w:rsidR="00D82068" w:rsidRPr="00D82068" w:rsidRDefault="00D82068" w:rsidP="0037356F">
            <w:pPr>
              <w:pStyle w:val="ListParagraph"/>
              <w:ind w:left="0"/>
              <w:jc w:val="center"/>
              <w:rPr>
                <w:bCs/>
                <w:sz w:val="20"/>
                <w:szCs w:val="20"/>
                <w:lang w:val="en-CA"/>
              </w:rPr>
            </w:pPr>
            <w:r w:rsidRPr="00D82068">
              <w:rPr>
                <w:bCs/>
                <w:sz w:val="20"/>
                <w:szCs w:val="20"/>
                <w:lang w:val="en-CA"/>
              </w:rPr>
              <w:t>4,635</w:t>
            </w:r>
          </w:p>
        </w:tc>
        <w:tc>
          <w:tcPr>
            <w:tcW w:w="3515" w:type="dxa"/>
          </w:tcPr>
          <w:p w:rsidR="00D82068" w:rsidRPr="00D82068" w:rsidRDefault="00D82068" w:rsidP="0037356F">
            <w:pPr>
              <w:pStyle w:val="ListParagraph"/>
              <w:ind w:left="0"/>
              <w:jc w:val="center"/>
              <w:rPr>
                <w:bCs/>
                <w:sz w:val="20"/>
                <w:szCs w:val="20"/>
                <w:lang w:val="en-CA"/>
              </w:rPr>
            </w:pPr>
            <w:r w:rsidRPr="00D82068">
              <w:rPr>
                <w:bCs/>
                <w:sz w:val="20"/>
                <w:szCs w:val="20"/>
                <w:lang w:val="en-CA"/>
              </w:rPr>
              <w:t>-</w:t>
            </w:r>
          </w:p>
        </w:tc>
        <w:tc>
          <w:tcPr>
            <w:tcW w:w="638" w:type="dxa"/>
          </w:tcPr>
          <w:p w:rsidR="00D82068" w:rsidRPr="00D82068" w:rsidRDefault="00D82068" w:rsidP="0037356F">
            <w:pPr>
              <w:pStyle w:val="ListParagraph"/>
              <w:ind w:left="0"/>
              <w:jc w:val="center"/>
              <w:rPr>
                <w:bCs/>
                <w:sz w:val="20"/>
                <w:szCs w:val="20"/>
                <w:lang w:val="en-CA"/>
              </w:rPr>
            </w:pPr>
            <w:r w:rsidRPr="00D82068">
              <w:rPr>
                <w:bCs/>
                <w:sz w:val="20"/>
                <w:szCs w:val="20"/>
                <w:lang w:val="en-CA"/>
              </w:rPr>
              <w:t>-</w:t>
            </w:r>
          </w:p>
        </w:tc>
      </w:tr>
      <w:tr w:rsidR="00D82068" w:rsidRPr="00D82068" w:rsidTr="00D82068">
        <w:trPr>
          <w:jc w:val="center"/>
        </w:trPr>
        <w:tc>
          <w:tcPr>
            <w:tcW w:w="894" w:type="dxa"/>
          </w:tcPr>
          <w:p w:rsidR="00D82068" w:rsidRPr="00D82068" w:rsidRDefault="00D82068" w:rsidP="0037356F">
            <w:pPr>
              <w:pStyle w:val="ListParagraph"/>
              <w:ind w:left="0"/>
              <w:jc w:val="center"/>
              <w:rPr>
                <w:bCs/>
                <w:sz w:val="20"/>
                <w:szCs w:val="20"/>
                <w:lang w:val="en-CA"/>
              </w:rPr>
            </w:pPr>
            <w:r w:rsidRPr="00D82068">
              <w:rPr>
                <w:bCs/>
                <w:sz w:val="20"/>
                <w:szCs w:val="20"/>
                <w:lang w:val="en-CA"/>
              </w:rPr>
              <w:t>Thermal</w:t>
            </w:r>
          </w:p>
        </w:tc>
        <w:tc>
          <w:tcPr>
            <w:tcW w:w="3514" w:type="dxa"/>
          </w:tcPr>
          <w:p w:rsidR="00D82068" w:rsidRPr="00D82068" w:rsidRDefault="00D82068" w:rsidP="0037356F">
            <w:pPr>
              <w:pStyle w:val="ListParagraph"/>
              <w:ind w:left="0"/>
              <w:jc w:val="center"/>
              <w:rPr>
                <w:bCs/>
                <w:sz w:val="20"/>
                <w:szCs w:val="20"/>
                <w:lang w:val="en-CA"/>
              </w:rPr>
            </w:pPr>
            <w:r w:rsidRPr="00D82068">
              <w:rPr>
                <w:bCs/>
                <w:sz w:val="20"/>
                <w:szCs w:val="20"/>
                <w:lang w:val="en-CA"/>
              </w:rPr>
              <w:t>869</w:t>
            </w:r>
          </w:p>
        </w:tc>
        <w:tc>
          <w:tcPr>
            <w:tcW w:w="3515" w:type="dxa"/>
          </w:tcPr>
          <w:p w:rsidR="00D82068" w:rsidRPr="00D82068" w:rsidRDefault="00D82068" w:rsidP="0037356F">
            <w:pPr>
              <w:pStyle w:val="ListParagraph"/>
              <w:ind w:left="0"/>
              <w:jc w:val="center"/>
              <w:rPr>
                <w:bCs/>
                <w:sz w:val="20"/>
                <w:szCs w:val="20"/>
                <w:lang w:val="en-CA"/>
              </w:rPr>
            </w:pPr>
            <w:r w:rsidRPr="00D82068">
              <w:rPr>
                <w:bCs/>
                <w:sz w:val="20"/>
                <w:szCs w:val="20"/>
                <w:lang w:val="en-CA"/>
              </w:rPr>
              <w:t>-</w:t>
            </w:r>
          </w:p>
        </w:tc>
        <w:tc>
          <w:tcPr>
            <w:tcW w:w="638" w:type="dxa"/>
          </w:tcPr>
          <w:p w:rsidR="00D82068" w:rsidRPr="00D82068" w:rsidRDefault="00D82068" w:rsidP="0037356F">
            <w:pPr>
              <w:pStyle w:val="ListParagraph"/>
              <w:ind w:left="0"/>
              <w:jc w:val="center"/>
              <w:rPr>
                <w:bCs/>
                <w:sz w:val="20"/>
                <w:szCs w:val="20"/>
                <w:lang w:val="en-CA"/>
              </w:rPr>
            </w:pPr>
            <w:r w:rsidRPr="00D82068">
              <w:rPr>
                <w:bCs/>
                <w:sz w:val="20"/>
                <w:szCs w:val="20"/>
                <w:lang w:val="en-CA"/>
              </w:rPr>
              <w:t>-</w:t>
            </w:r>
          </w:p>
        </w:tc>
      </w:tr>
      <w:tr w:rsidR="00D82068" w:rsidRPr="00D82068" w:rsidTr="00D82068">
        <w:trPr>
          <w:trHeight w:val="279"/>
          <w:jc w:val="center"/>
        </w:trPr>
        <w:tc>
          <w:tcPr>
            <w:tcW w:w="894" w:type="dxa"/>
          </w:tcPr>
          <w:p w:rsidR="00D82068" w:rsidRPr="00D82068" w:rsidRDefault="00D82068" w:rsidP="0037356F">
            <w:pPr>
              <w:pStyle w:val="ListParagraph"/>
              <w:ind w:left="0"/>
              <w:jc w:val="center"/>
              <w:rPr>
                <w:bCs/>
                <w:sz w:val="20"/>
                <w:szCs w:val="20"/>
                <w:lang w:val="en-CA"/>
              </w:rPr>
            </w:pPr>
            <w:r w:rsidRPr="00D82068">
              <w:rPr>
                <w:bCs/>
                <w:sz w:val="20"/>
                <w:szCs w:val="20"/>
                <w:lang w:val="en-CA"/>
              </w:rPr>
              <w:t>Wind</w:t>
            </w:r>
          </w:p>
        </w:tc>
        <w:tc>
          <w:tcPr>
            <w:tcW w:w="3514" w:type="dxa"/>
          </w:tcPr>
          <w:p w:rsidR="00D82068" w:rsidRPr="00D82068" w:rsidRDefault="00D82068" w:rsidP="0037356F">
            <w:pPr>
              <w:pStyle w:val="ListParagraph"/>
              <w:ind w:left="0"/>
              <w:jc w:val="center"/>
              <w:rPr>
                <w:bCs/>
                <w:sz w:val="20"/>
                <w:szCs w:val="20"/>
                <w:lang w:val="en-CA"/>
              </w:rPr>
            </w:pPr>
            <w:r w:rsidRPr="00D82068">
              <w:rPr>
                <w:bCs/>
                <w:sz w:val="20"/>
                <w:szCs w:val="20"/>
                <w:lang w:val="en-CA"/>
              </w:rPr>
              <w:t>497</w:t>
            </w:r>
          </w:p>
        </w:tc>
        <w:tc>
          <w:tcPr>
            <w:tcW w:w="3515" w:type="dxa"/>
          </w:tcPr>
          <w:p w:rsidR="00D82068" w:rsidRPr="00D82068" w:rsidRDefault="00D82068" w:rsidP="0037356F">
            <w:pPr>
              <w:pStyle w:val="ListParagraph"/>
              <w:ind w:left="0"/>
              <w:jc w:val="center"/>
              <w:rPr>
                <w:bCs/>
                <w:sz w:val="20"/>
                <w:szCs w:val="20"/>
                <w:lang w:val="en-CA"/>
              </w:rPr>
            </w:pPr>
            <w:r w:rsidRPr="00D82068">
              <w:rPr>
                <w:bCs/>
                <w:sz w:val="20"/>
                <w:szCs w:val="20"/>
                <w:lang w:val="en-CA"/>
              </w:rPr>
              <w:t>4,000</w:t>
            </w:r>
          </w:p>
        </w:tc>
        <w:tc>
          <w:tcPr>
            <w:tcW w:w="638" w:type="dxa"/>
          </w:tcPr>
          <w:p w:rsidR="00D82068" w:rsidRPr="00D82068" w:rsidRDefault="00D82068" w:rsidP="0037356F">
            <w:pPr>
              <w:pStyle w:val="ListParagraph"/>
              <w:ind w:left="0"/>
              <w:jc w:val="center"/>
              <w:rPr>
                <w:bCs/>
                <w:sz w:val="20"/>
                <w:szCs w:val="20"/>
                <w:lang w:val="en-CA"/>
              </w:rPr>
            </w:pPr>
            <w:r w:rsidRPr="00D82068">
              <w:rPr>
                <w:bCs/>
                <w:sz w:val="20"/>
                <w:szCs w:val="20"/>
                <w:lang w:val="en-CA"/>
              </w:rPr>
              <w:t>2015</w:t>
            </w:r>
          </w:p>
        </w:tc>
      </w:tr>
    </w:tbl>
    <w:p w:rsidR="00894C60" w:rsidRDefault="00894C60" w:rsidP="007C1B07">
      <w:pPr>
        <w:spacing w:line="360" w:lineRule="auto"/>
        <w:jc w:val="both"/>
        <w:rPr>
          <w:bCs/>
          <w:lang w:val="en-CA"/>
        </w:rPr>
      </w:pPr>
    </w:p>
    <w:p w:rsidR="008A735C" w:rsidRDefault="008A735C" w:rsidP="00F87BBD">
      <w:pPr>
        <w:spacing w:line="360" w:lineRule="auto"/>
        <w:ind w:firstLine="658"/>
        <w:jc w:val="both"/>
        <w:rPr>
          <w:rStyle w:val="txtnormal"/>
        </w:rPr>
      </w:pPr>
      <w:r w:rsidDel="006F2A6C">
        <w:rPr>
          <w:bCs/>
          <w:lang w:val="en-CA"/>
        </w:rPr>
        <w:t>As stated by Hydro Quebec officers</w:t>
      </w:r>
      <w:r>
        <w:rPr>
          <w:bCs/>
          <w:lang w:val="en-CA"/>
        </w:rPr>
        <w:t xml:space="preserve"> </w:t>
      </w:r>
      <w:r w:rsidR="00BB2E83">
        <w:rPr>
          <w:bCs/>
          <w:lang w:val="en-CA"/>
        </w:rPr>
        <w:fldChar w:fldCharType="begin"/>
      </w:r>
      <w:r>
        <w:rPr>
          <w:bCs/>
          <w:lang w:val="en-CA"/>
        </w:rPr>
        <w:instrText>ADDIN RW.CITE{{69 Anonymous}}</w:instrText>
      </w:r>
      <w:r w:rsidR="00BB2E83">
        <w:rPr>
          <w:bCs/>
          <w:lang w:val="en-CA"/>
        </w:rPr>
        <w:fldChar w:fldCharType="separate"/>
      </w:r>
      <w:r w:rsidR="00571DAA">
        <w:rPr>
          <w:bCs/>
          <w:lang w:val="en-CA"/>
        </w:rPr>
        <w:t>[25]</w:t>
      </w:r>
      <w:r w:rsidR="00BB2E83">
        <w:rPr>
          <w:bCs/>
          <w:lang w:val="en-CA"/>
        </w:rPr>
        <w:fldChar w:fldCharType="end"/>
      </w:r>
      <w:r>
        <w:rPr>
          <w:bCs/>
          <w:lang w:val="en-CA"/>
        </w:rPr>
        <w:t xml:space="preserve">, </w:t>
      </w:r>
      <w:r w:rsidDel="006F2A6C">
        <w:rPr>
          <w:bCs/>
          <w:lang w:val="en-CA"/>
        </w:rPr>
        <w:t>t</w:t>
      </w:r>
      <w:r>
        <w:rPr>
          <w:bCs/>
          <w:lang w:val="en-CA"/>
        </w:rPr>
        <w:t xml:space="preserve">he </w:t>
      </w:r>
      <w:r w:rsidRPr="00F23714">
        <w:rPr>
          <w:bCs/>
          <w:lang w:val="en-CA"/>
        </w:rPr>
        <w:t>marginal generation</w:t>
      </w:r>
      <w:r>
        <w:rPr>
          <w:bCs/>
          <w:lang w:val="en-CA"/>
        </w:rPr>
        <w:t xml:space="preserve"> in the province</w:t>
      </w:r>
      <w:r w:rsidRPr="00F23714">
        <w:rPr>
          <w:bCs/>
          <w:lang w:val="en-CA"/>
        </w:rPr>
        <w:t xml:space="preserve"> comes from hydro resources except during the coldest days</w:t>
      </w:r>
      <w:r>
        <w:rPr>
          <w:bCs/>
          <w:lang w:val="en-CA"/>
        </w:rPr>
        <w:t xml:space="preserve">, which normally occur </w:t>
      </w:r>
      <w:r w:rsidDel="006F2A6C">
        <w:rPr>
          <w:bCs/>
          <w:lang w:val="en-CA"/>
        </w:rPr>
        <w:t>i</w:t>
      </w:r>
      <w:r>
        <w:rPr>
          <w:bCs/>
          <w:lang w:val="en-CA"/>
        </w:rPr>
        <w:t>n</w:t>
      </w:r>
      <w:r w:rsidRPr="00F23714">
        <w:rPr>
          <w:bCs/>
          <w:lang w:val="en-CA"/>
        </w:rPr>
        <w:t xml:space="preserve"> </w:t>
      </w:r>
      <w:r>
        <w:rPr>
          <w:bCs/>
          <w:lang w:val="en-CA"/>
        </w:rPr>
        <w:t>January. During the coldest days,</w:t>
      </w:r>
      <w:r w:rsidRPr="00F23714">
        <w:rPr>
          <w:bCs/>
          <w:lang w:val="en-CA"/>
        </w:rPr>
        <w:t xml:space="preserve"> </w:t>
      </w:r>
      <w:r w:rsidRPr="00F23714">
        <w:rPr>
          <w:lang w:val="en-CA"/>
        </w:rPr>
        <w:t>thermal generating stations are used</w:t>
      </w:r>
      <w:r>
        <w:rPr>
          <w:lang w:val="en-CA"/>
        </w:rPr>
        <w:t xml:space="preserve"> to meet the extra demand</w:t>
      </w:r>
      <w:r w:rsidRPr="00F23714">
        <w:rPr>
          <w:lang w:val="en-CA"/>
        </w:rPr>
        <w:t>.</w:t>
      </w:r>
      <w:r>
        <w:rPr>
          <w:bCs/>
          <w:lang w:val="en-CA"/>
        </w:rPr>
        <w:t xml:space="preserve"> </w:t>
      </w:r>
      <w:r w:rsidRPr="00F23714">
        <w:rPr>
          <w:bCs/>
          <w:lang w:val="en-CA"/>
        </w:rPr>
        <w:t xml:space="preserve">During </w:t>
      </w:r>
      <w:r>
        <w:rPr>
          <w:lang w:val="en-CA"/>
        </w:rPr>
        <w:t>these days,</w:t>
      </w:r>
      <w:r w:rsidRPr="00F23714">
        <w:rPr>
          <w:lang w:val="en-CA"/>
        </w:rPr>
        <w:t xml:space="preserve"> </w:t>
      </w:r>
      <w:r>
        <w:rPr>
          <w:rStyle w:val="txtnormal"/>
        </w:rPr>
        <w:t>t</w:t>
      </w:r>
      <w:r w:rsidRPr="00ED4B0D">
        <w:rPr>
          <w:rStyle w:val="txtnormal"/>
        </w:rPr>
        <w:t xml:space="preserve">he Tracy oil fired thermal power plant, which has a generating capacity of 600 MW, is operated for two weeks per year on average, whereas the </w:t>
      </w:r>
      <w:r>
        <w:rPr>
          <w:lang w:val="en-CA"/>
        </w:rPr>
        <w:t>natural gas</w:t>
      </w:r>
      <w:r w:rsidRPr="00F23714">
        <w:rPr>
          <w:lang w:val="en-CA"/>
        </w:rPr>
        <w:t xml:space="preserve"> </w:t>
      </w:r>
      <w:r>
        <w:rPr>
          <w:rStyle w:val="txtnormal"/>
        </w:rPr>
        <w:t>power plant</w:t>
      </w:r>
      <w:r w:rsidRPr="00ED4B0D">
        <w:rPr>
          <w:rStyle w:val="txtnormal"/>
        </w:rPr>
        <w:t xml:space="preserve"> Becancour, which has a 428 MW capacity, is used</w:t>
      </w:r>
      <w:r>
        <w:rPr>
          <w:rStyle w:val="txtnormal"/>
        </w:rPr>
        <w:t xml:space="preserve"> </w:t>
      </w:r>
      <w:r>
        <w:rPr>
          <w:lang w:val="en-CA"/>
        </w:rPr>
        <w:t>approximately</w:t>
      </w:r>
      <w:r w:rsidRPr="00ED4B0D">
        <w:rPr>
          <w:rStyle w:val="txtnormal"/>
        </w:rPr>
        <w:t xml:space="preserve"> for 200 hours per year</w:t>
      </w:r>
      <w:r>
        <w:rPr>
          <w:rStyle w:val="txtnormal"/>
        </w:rPr>
        <w:t>, and other thermal power plants work approximately 20 hours per year</w:t>
      </w:r>
      <w:r w:rsidR="000712BB">
        <w:rPr>
          <w:rStyle w:val="txtnormal"/>
        </w:rPr>
        <w:t>.</w:t>
      </w:r>
    </w:p>
    <w:p w:rsidR="004D1A17" w:rsidRDefault="004D1A17" w:rsidP="004D1A17">
      <w:pPr>
        <w:pStyle w:val="Heading3"/>
        <w:spacing w:before="0" w:line="360" w:lineRule="auto"/>
        <w:ind w:left="709" w:hanging="709"/>
        <w:rPr>
          <w:rFonts w:ascii="Times New Roman" w:hAnsi="Times New Roman" w:cs="Times New Roman"/>
          <w:sz w:val="28"/>
          <w:szCs w:val="28"/>
          <w:lang w:val="en-CA"/>
        </w:rPr>
      </w:pPr>
      <w:bookmarkStart w:id="168" w:name="_Toc214701379"/>
      <w:bookmarkStart w:id="169" w:name="_Toc216454161"/>
      <w:bookmarkStart w:id="170" w:name="_Toc216454904"/>
      <w:bookmarkStart w:id="171" w:name="_Toc216455724"/>
    </w:p>
    <w:p w:rsidR="004D1A17" w:rsidRPr="004D1A17" w:rsidRDefault="000712BB" w:rsidP="00434D6D">
      <w:pPr>
        <w:pStyle w:val="Heading3"/>
        <w:spacing w:before="0" w:line="276" w:lineRule="auto"/>
        <w:ind w:left="709" w:hanging="709"/>
        <w:rPr>
          <w:rFonts w:ascii="Times New Roman" w:hAnsi="Times New Roman" w:cs="Times New Roman"/>
          <w:sz w:val="28"/>
          <w:szCs w:val="28"/>
          <w:lang w:val="en-CA"/>
        </w:rPr>
      </w:pPr>
      <w:bookmarkStart w:id="172" w:name="_Toc225059659"/>
      <w:r>
        <w:rPr>
          <w:rFonts w:ascii="Times New Roman" w:hAnsi="Times New Roman" w:cs="Times New Roman"/>
          <w:sz w:val="28"/>
          <w:szCs w:val="28"/>
          <w:lang w:val="en-CA"/>
        </w:rPr>
        <w:t>5.4</w:t>
      </w:r>
      <w:r w:rsidR="00DB4B99">
        <w:rPr>
          <w:rFonts w:ascii="Times New Roman" w:hAnsi="Times New Roman" w:cs="Times New Roman"/>
          <w:sz w:val="28"/>
          <w:szCs w:val="28"/>
          <w:lang w:val="en-CA"/>
        </w:rPr>
        <w:t xml:space="preserve">.2 </w:t>
      </w:r>
      <w:r w:rsidR="00226067" w:rsidRPr="00BD0ED8">
        <w:rPr>
          <w:rFonts w:ascii="Times New Roman" w:hAnsi="Times New Roman" w:cs="Times New Roman"/>
          <w:sz w:val="28"/>
          <w:szCs w:val="28"/>
          <w:lang w:val="en-CA"/>
        </w:rPr>
        <w:t>M</w:t>
      </w:r>
      <w:r w:rsidR="00226067">
        <w:rPr>
          <w:rFonts w:ascii="Times New Roman" w:hAnsi="Times New Roman" w:cs="Times New Roman"/>
          <w:sz w:val="28"/>
          <w:szCs w:val="28"/>
          <w:lang w:val="en-CA"/>
        </w:rPr>
        <w:t>ethods Developed to Estimate</w:t>
      </w:r>
      <w:r w:rsidR="00226067" w:rsidRPr="00BD0ED8">
        <w:rPr>
          <w:rFonts w:ascii="Times New Roman" w:hAnsi="Times New Roman" w:cs="Times New Roman"/>
          <w:sz w:val="28"/>
          <w:szCs w:val="28"/>
          <w:lang w:val="en-CA"/>
        </w:rPr>
        <w:t xml:space="preserve"> Monthly</w:t>
      </w:r>
      <w:r w:rsidR="00226067">
        <w:rPr>
          <w:rFonts w:ascii="Times New Roman" w:hAnsi="Times New Roman" w:cs="Times New Roman"/>
          <w:sz w:val="28"/>
          <w:szCs w:val="28"/>
          <w:lang w:val="en-CA"/>
        </w:rPr>
        <w:t xml:space="preserve"> or Seasonal GHG </w:t>
      </w:r>
      <w:r w:rsidR="00DB4B99">
        <w:rPr>
          <w:rFonts w:ascii="Times New Roman" w:hAnsi="Times New Roman" w:cs="Times New Roman"/>
          <w:sz w:val="28"/>
          <w:szCs w:val="28"/>
          <w:lang w:val="en-CA"/>
        </w:rPr>
        <w:t xml:space="preserve">Intensity </w:t>
      </w:r>
      <w:r w:rsidR="00226067" w:rsidRPr="00BD0ED8">
        <w:rPr>
          <w:rFonts w:ascii="Times New Roman" w:hAnsi="Times New Roman" w:cs="Times New Roman"/>
          <w:sz w:val="28"/>
          <w:szCs w:val="28"/>
          <w:lang w:val="en-CA"/>
        </w:rPr>
        <w:t>Factors</w:t>
      </w:r>
      <w:bookmarkStart w:id="173" w:name="_Toc214701380"/>
      <w:bookmarkStart w:id="174" w:name="_Toc216454162"/>
      <w:bookmarkStart w:id="175" w:name="_Toc216454905"/>
      <w:bookmarkStart w:id="176" w:name="_Toc216455725"/>
      <w:bookmarkEnd w:id="168"/>
      <w:bookmarkEnd w:id="169"/>
      <w:bookmarkEnd w:id="170"/>
      <w:bookmarkEnd w:id="171"/>
      <w:bookmarkEnd w:id="172"/>
    </w:p>
    <w:p w:rsidR="00226067" w:rsidRPr="001A70E3" w:rsidRDefault="000712BB" w:rsidP="001A70E3">
      <w:pPr>
        <w:pStyle w:val="Heading4"/>
        <w:rPr>
          <w:sz w:val="28"/>
          <w:szCs w:val="28"/>
          <w:lang w:val="en-CA"/>
        </w:rPr>
      </w:pPr>
      <w:bookmarkStart w:id="177" w:name="_Toc225059660"/>
      <w:r w:rsidRPr="001A70E3">
        <w:rPr>
          <w:sz w:val="28"/>
          <w:szCs w:val="28"/>
        </w:rPr>
        <w:t>5.4</w:t>
      </w:r>
      <w:r w:rsidR="00DB4B99" w:rsidRPr="001A70E3">
        <w:rPr>
          <w:sz w:val="28"/>
          <w:szCs w:val="28"/>
        </w:rPr>
        <w:t xml:space="preserve">.2.1 </w:t>
      </w:r>
      <w:r w:rsidR="00226067" w:rsidRPr="001A70E3">
        <w:rPr>
          <w:sz w:val="28"/>
          <w:szCs w:val="28"/>
        </w:rPr>
        <w:t>Alberta</w:t>
      </w:r>
      <w:bookmarkEnd w:id="173"/>
      <w:bookmarkEnd w:id="174"/>
      <w:bookmarkEnd w:id="175"/>
      <w:bookmarkEnd w:id="176"/>
      <w:bookmarkEnd w:id="177"/>
    </w:p>
    <w:p w:rsidR="00DD4F1B" w:rsidRDefault="00DD4F1B" w:rsidP="007C1B07">
      <w:pPr>
        <w:spacing w:line="360" w:lineRule="auto"/>
        <w:jc w:val="both"/>
      </w:pPr>
    </w:p>
    <w:p w:rsidR="00226067" w:rsidRDefault="00226067" w:rsidP="00F87BBD">
      <w:pPr>
        <w:spacing w:line="360" w:lineRule="auto"/>
        <w:ind w:firstLine="658"/>
        <w:jc w:val="both"/>
        <w:rPr>
          <w:iCs/>
          <w:color w:val="000000"/>
          <w:lang w:val="en-CA"/>
        </w:rPr>
      </w:pPr>
      <w:r w:rsidRPr="00BD0ED8">
        <w:t>Based on the reported data on the fuel sources used for marginal gen</w:t>
      </w:r>
      <w:r w:rsidR="00A57107">
        <w:t>eration over the period of 2004-</w:t>
      </w:r>
      <w:r w:rsidRPr="00BD0ED8">
        <w:t xml:space="preserve">2006 </w:t>
      </w:r>
      <w:r>
        <w:t>(</w:t>
      </w:r>
      <w:r w:rsidRPr="00BD0ED8">
        <w:t>coal, gas, and hydro</w:t>
      </w:r>
      <w:r>
        <w:t>)</w:t>
      </w:r>
      <w:r w:rsidR="002A6090">
        <w:t>,</w:t>
      </w:r>
      <w:r>
        <w:t xml:space="preserve"> the </w:t>
      </w:r>
      <w:r w:rsidRPr="00BD0ED8">
        <w:t xml:space="preserve">marginal generation in Alberta </w:t>
      </w:r>
      <w:r>
        <w:t xml:space="preserve">in the near future </w:t>
      </w:r>
      <w:r w:rsidR="001A4C2D">
        <w:t>is</w:t>
      </w:r>
      <w:r w:rsidRPr="00BD0ED8">
        <w:t xml:space="preserve"> assumed to be generated from coal, gas, and hydro. </w:t>
      </w:r>
      <w:r w:rsidR="001A4C2D">
        <w:t xml:space="preserve">The </w:t>
      </w:r>
      <w:r w:rsidR="001A4C2D" w:rsidRPr="00BD0ED8">
        <w:t xml:space="preserve">fuel mix on the </w:t>
      </w:r>
      <w:r w:rsidR="001A4C2D" w:rsidRPr="00BD0ED8">
        <w:lastRenderedPageBreak/>
        <w:t>margin</w:t>
      </w:r>
      <w:r w:rsidR="001A4C2D" w:rsidRPr="00BD0ED8">
        <w:rPr>
          <w:iCs/>
          <w:color w:val="000000"/>
          <w:lang w:val="en-CA"/>
        </w:rPr>
        <w:t xml:space="preserve"> </w:t>
      </w:r>
      <w:r w:rsidR="001A4C2D">
        <w:rPr>
          <w:iCs/>
          <w:color w:val="000000"/>
          <w:lang w:val="en-CA"/>
        </w:rPr>
        <w:t xml:space="preserve">is estimated using </w:t>
      </w:r>
      <w:r w:rsidR="001A4C2D" w:rsidRPr="00BD0ED8">
        <w:t xml:space="preserve">seasonal marginal fuel mix over 2004-2006 </w:t>
      </w:r>
      <w:r w:rsidRPr="00BD0ED8">
        <w:t xml:space="preserve">and the </w:t>
      </w:r>
      <w:r w:rsidRPr="00BD0ED8">
        <w:rPr>
          <w:iCs/>
          <w:color w:val="000000"/>
          <w:lang w:val="en-CA"/>
        </w:rPr>
        <w:t>weighted averaging approach</w:t>
      </w:r>
      <w:r w:rsidR="001A4C2D">
        <w:rPr>
          <w:lang w:val="en-CA"/>
        </w:rPr>
        <w:t xml:space="preserve"> </w:t>
      </w:r>
      <w:r w:rsidRPr="00BD0ED8">
        <w:rPr>
          <w:iCs/>
          <w:color w:val="000000"/>
          <w:lang w:val="en-CA"/>
        </w:rPr>
        <w:t>described in Equation 1</w:t>
      </w:r>
      <w:r w:rsidR="00541DD7">
        <w:rPr>
          <w:iCs/>
          <w:color w:val="000000"/>
          <w:lang w:val="en-CA"/>
        </w:rPr>
        <w:t>1</w:t>
      </w:r>
      <w:r w:rsidR="001A4C2D">
        <w:rPr>
          <w:iCs/>
          <w:color w:val="000000"/>
          <w:lang w:val="en-CA"/>
        </w:rPr>
        <w:t>, which assigns</w:t>
      </w:r>
      <w:r w:rsidR="001A4C2D" w:rsidRPr="001A4C2D">
        <w:rPr>
          <w:iCs/>
          <w:color w:val="000000"/>
          <w:lang w:val="en-CA"/>
        </w:rPr>
        <w:t xml:space="preserve"> </w:t>
      </w:r>
      <w:r w:rsidR="001A4C2D" w:rsidRPr="00BD0ED8">
        <w:rPr>
          <w:iCs/>
          <w:color w:val="000000"/>
          <w:lang w:val="en-CA"/>
        </w:rPr>
        <w:t>a higher contribution</w:t>
      </w:r>
      <w:r w:rsidR="001A4C2D">
        <w:rPr>
          <w:iCs/>
          <w:color w:val="000000"/>
          <w:lang w:val="en-CA"/>
        </w:rPr>
        <w:t xml:space="preserve"> to recent years</w:t>
      </w:r>
      <w:r w:rsidRPr="00BD0ED8">
        <w:rPr>
          <w:iCs/>
          <w:color w:val="000000"/>
          <w:lang w:val="en-CA"/>
        </w:rPr>
        <w:t xml:space="preserve"> to predict the fuel mix</w:t>
      </w:r>
      <w:r w:rsidR="000712BB">
        <w:rPr>
          <w:iCs/>
          <w:color w:val="000000"/>
          <w:lang w:val="en-CA"/>
        </w:rPr>
        <w:t xml:space="preserve"> ( as in </w:t>
      </w:r>
      <w:r w:rsidR="000712BB" w:rsidRPr="00BD0ED8">
        <w:rPr>
          <w:iCs/>
          <w:color w:val="000000"/>
          <w:lang w:val="en-CA"/>
        </w:rPr>
        <w:t xml:space="preserve">Equation </w:t>
      </w:r>
      <w:r w:rsidR="000712BB">
        <w:rPr>
          <w:iCs/>
          <w:color w:val="000000"/>
          <w:lang w:val="en-CA"/>
        </w:rPr>
        <w:t xml:space="preserve">7 and </w:t>
      </w:r>
      <w:r w:rsidR="000712BB" w:rsidRPr="00BD0ED8">
        <w:rPr>
          <w:iCs/>
          <w:color w:val="000000"/>
          <w:lang w:val="en-CA"/>
        </w:rPr>
        <w:t>1</w:t>
      </w:r>
      <w:r w:rsidR="000712BB">
        <w:rPr>
          <w:iCs/>
          <w:color w:val="000000"/>
          <w:lang w:val="en-CA"/>
        </w:rPr>
        <w:t>0)</w:t>
      </w:r>
      <w:r w:rsidRPr="00BD0ED8">
        <w:rPr>
          <w:iCs/>
          <w:color w:val="000000"/>
          <w:lang w:val="en-CA"/>
        </w:rPr>
        <w:t>.</w:t>
      </w:r>
    </w:p>
    <w:p w:rsidR="0023356D" w:rsidRDefault="0023356D" w:rsidP="007C1B07">
      <w:pPr>
        <w:spacing w:line="360" w:lineRule="auto"/>
        <w:jc w:val="center"/>
        <w:rPr>
          <w:iCs/>
          <w:color w:val="000000"/>
        </w:rPr>
      </w:pPr>
    </w:p>
    <w:p w:rsidR="00DD4F1B" w:rsidRDefault="00226067" w:rsidP="00D82068">
      <w:pPr>
        <w:spacing w:line="360" w:lineRule="auto"/>
        <w:rPr>
          <w:color w:val="000000"/>
          <w:lang w:val="en-CA"/>
        </w:rPr>
      </w:pPr>
      <m:oMath>
        <m:r>
          <m:rPr>
            <m:sty m:val="p"/>
          </m:rPr>
          <w:rPr>
            <w:rFonts w:ascii="Cambria Math" w:hAnsi="Cambria Math"/>
            <w:color w:val="000000"/>
            <w:lang w:val="en-CA"/>
          </w:rPr>
          <m:t>% monthly fuel mix on margin=%fuel mix in 2004*20%+%fuel mix in 2005*                                                                 30%+%fuel mix in 2006*50%</m:t>
        </m:r>
      </m:oMath>
      <w:r w:rsidRPr="00BD0ED8">
        <w:rPr>
          <w:color w:val="000000"/>
          <w:lang w:val="en-CA"/>
        </w:rPr>
        <w:t xml:space="preserve"> </w:t>
      </w:r>
      <w:r w:rsidR="00DD4F1B">
        <w:rPr>
          <w:color w:val="000000"/>
          <w:lang w:val="en-CA"/>
        </w:rPr>
        <w:t xml:space="preserve"> </w:t>
      </w:r>
      <w:r w:rsidRPr="00BD0ED8">
        <w:rPr>
          <w:color w:val="000000"/>
          <w:lang w:val="en-CA"/>
        </w:rPr>
        <w:t xml:space="preserve"> </w:t>
      </w:r>
    </w:p>
    <w:p w:rsidR="00226067" w:rsidRPr="00BD0ED8" w:rsidRDefault="00DD4F1B" w:rsidP="00D82068">
      <w:pPr>
        <w:ind w:left="7238" w:firstLine="658"/>
        <w:rPr>
          <w:color w:val="000000"/>
          <w:lang w:val="en-CA"/>
        </w:rPr>
      </w:pPr>
      <w:r>
        <w:rPr>
          <w:color w:val="000000"/>
          <w:lang w:val="en-CA"/>
        </w:rPr>
        <w:t xml:space="preserve">      </w:t>
      </w:r>
      <w:r>
        <w:t>[</w:t>
      </w:r>
      <w:r w:rsidR="00226067" w:rsidRPr="00BD0ED8">
        <w:rPr>
          <w:color w:val="000000"/>
          <w:lang w:val="en-CA"/>
        </w:rPr>
        <w:t>1</w:t>
      </w:r>
      <w:r w:rsidR="00541DD7">
        <w:rPr>
          <w:color w:val="000000"/>
          <w:lang w:val="en-CA"/>
        </w:rPr>
        <w:t>1</w:t>
      </w:r>
      <w:r w:rsidR="00226067" w:rsidRPr="00BD0ED8">
        <w:rPr>
          <w:color w:val="000000"/>
          <w:lang w:val="en-CA"/>
        </w:rPr>
        <w:t>]</w:t>
      </w:r>
    </w:p>
    <w:p w:rsidR="001A4C2D" w:rsidRDefault="001A4C2D" w:rsidP="007C1B07">
      <w:pPr>
        <w:spacing w:line="360" w:lineRule="auto"/>
        <w:jc w:val="both"/>
        <w:rPr>
          <w:bCs/>
          <w:lang w:val="en-CA"/>
        </w:rPr>
      </w:pPr>
    </w:p>
    <w:p w:rsidR="002A6090" w:rsidRDefault="00226067" w:rsidP="00F87BBD">
      <w:pPr>
        <w:spacing w:line="360" w:lineRule="auto"/>
        <w:ind w:firstLine="658"/>
        <w:jc w:val="both"/>
      </w:pPr>
      <w:r w:rsidRPr="00BD0ED8">
        <w:rPr>
          <w:bCs/>
          <w:lang w:val="en-CA"/>
        </w:rPr>
        <w:t xml:space="preserve">The seasonal </w:t>
      </w:r>
      <w:r w:rsidRPr="00BD0ED8">
        <w:t>percentages of each fuel source on margin based on E</w:t>
      </w:r>
      <w:r w:rsidR="001A4C2D">
        <w:t>quation 1</w:t>
      </w:r>
      <w:r w:rsidR="00541DD7">
        <w:t>1</w:t>
      </w:r>
      <w:r w:rsidR="004609C8">
        <w:t xml:space="preserve"> are given in Table 23</w:t>
      </w:r>
      <w:r w:rsidR="001A4C2D">
        <w:t>. A</w:t>
      </w:r>
      <w:r w:rsidRPr="00BD0ED8">
        <w:t>s it can be seen</w:t>
      </w:r>
      <w:r w:rsidR="001A4C2D">
        <w:t>,</w:t>
      </w:r>
      <w:r w:rsidRPr="00BD0ED8">
        <w:t xml:space="preserve"> natural gas provides most of the marginal capacity during peak period where the coal provides most of the marginal capacity during</w:t>
      </w:r>
      <w:r>
        <w:t xml:space="preserve"> </w:t>
      </w:r>
      <w:r w:rsidRPr="00BD0ED8">
        <w:t>off peak period</w:t>
      </w:r>
      <w:r>
        <w:t>.</w:t>
      </w:r>
      <w:r w:rsidR="002A6090">
        <w:t xml:space="preserve"> </w:t>
      </w:r>
    </w:p>
    <w:p w:rsidR="00CC247A" w:rsidRDefault="00CC247A" w:rsidP="00CC247A">
      <w:pPr>
        <w:spacing w:line="360" w:lineRule="auto"/>
        <w:jc w:val="both"/>
      </w:pPr>
    </w:p>
    <w:p w:rsidR="001A13D0" w:rsidRPr="001A13D0" w:rsidRDefault="001A13D0" w:rsidP="0073066C">
      <w:pPr>
        <w:pStyle w:val="Caption"/>
        <w:keepNext/>
        <w:rPr>
          <w:b w:val="0"/>
          <w:bCs w:val="0"/>
          <w:color w:val="auto"/>
          <w:sz w:val="24"/>
          <w:szCs w:val="24"/>
        </w:rPr>
      </w:pPr>
      <w:bookmarkStart w:id="178" w:name="_Toc222733669"/>
      <w:proofErr w:type="gramStart"/>
      <w:r w:rsidRPr="001A13D0">
        <w:rPr>
          <w:color w:val="auto"/>
          <w:sz w:val="24"/>
          <w:szCs w:val="24"/>
        </w:rPr>
        <w:t xml:space="preserve">Table </w:t>
      </w:r>
      <w:r w:rsidR="00BB2E83" w:rsidRPr="001A13D0">
        <w:rPr>
          <w:color w:val="auto"/>
          <w:sz w:val="24"/>
          <w:szCs w:val="24"/>
        </w:rPr>
        <w:fldChar w:fldCharType="begin"/>
      </w:r>
      <w:r w:rsidRPr="001A13D0">
        <w:rPr>
          <w:color w:val="auto"/>
          <w:sz w:val="24"/>
          <w:szCs w:val="24"/>
        </w:rPr>
        <w:instrText xml:space="preserve"> SEQ Table \* ARABIC </w:instrText>
      </w:r>
      <w:r w:rsidR="00BB2E83" w:rsidRPr="001A13D0">
        <w:rPr>
          <w:color w:val="auto"/>
          <w:sz w:val="24"/>
          <w:szCs w:val="24"/>
        </w:rPr>
        <w:fldChar w:fldCharType="separate"/>
      </w:r>
      <w:r w:rsidR="001C3218">
        <w:rPr>
          <w:noProof/>
          <w:color w:val="auto"/>
          <w:sz w:val="24"/>
          <w:szCs w:val="24"/>
        </w:rPr>
        <w:t>23</w:t>
      </w:r>
      <w:r w:rsidR="00BB2E83" w:rsidRPr="001A13D0">
        <w:rPr>
          <w:color w:val="auto"/>
          <w:sz w:val="24"/>
          <w:szCs w:val="24"/>
        </w:rPr>
        <w:fldChar w:fldCharType="end"/>
      </w:r>
      <w:r w:rsidRPr="001A13D0">
        <w:rPr>
          <w:color w:val="auto"/>
          <w:sz w:val="24"/>
          <w:szCs w:val="24"/>
          <w:lang w:val="en-CA"/>
        </w:rPr>
        <w:t>.</w:t>
      </w:r>
      <w:proofErr w:type="gramEnd"/>
      <w:r w:rsidRPr="001A13D0">
        <w:rPr>
          <w:color w:val="auto"/>
          <w:sz w:val="24"/>
          <w:szCs w:val="24"/>
          <w:lang w:val="en-CA"/>
        </w:rPr>
        <w:t xml:space="preserve"> </w:t>
      </w:r>
      <w:r w:rsidRPr="001A13D0">
        <w:rPr>
          <w:b w:val="0"/>
          <w:bCs w:val="0"/>
          <w:color w:val="auto"/>
          <w:sz w:val="24"/>
          <w:szCs w:val="24"/>
          <w:lang w:val="en-CA"/>
        </w:rPr>
        <w:t>Predicted seasonal percentages of the fuel mix used on margin</w:t>
      </w:r>
      <w:r w:rsidR="0073066C">
        <w:rPr>
          <w:b w:val="0"/>
          <w:bCs w:val="0"/>
          <w:color w:val="auto"/>
          <w:sz w:val="24"/>
          <w:szCs w:val="24"/>
          <w:lang w:val="en-CA"/>
        </w:rPr>
        <w:t xml:space="preserve"> in Alberta</w:t>
      </w:r>
      <w:bookmarkEnd w:id="178"/>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851"/>
        <w:gridCol w:w="1299"/>
        <w:gridCol w:w="1299"/>
        <w:gridCol w:w="1300"/>
        <w:gridCol w:w="1299"/>
        <w:gridCol w:w="1299"/>
        <w:gridCol w:w="1300"/>
      </w:tblGrid>
      <w:tr w:rsidR="00226067" w:rsidRPr="00D82068" w:rsidTr="000025C8">
        <w:tc>
          <w:tcPr>
            <w:tcW w:w="851" w:type="dxa"/>
            <w:vMerge w:val="restart"/>
          </w:tcPr>
          <w:p w:rsidR="00226067" w:rsidRPr="00D82068" w:rsidRDefault="00226067" w:rsidP="00226067">
            <w:pPr>
              <w:pStyle w:val="Default"/>
              <w:jc w:val="center"/>
              <w:rPr>
                <w:rStyle w:val="SubtleReference"/>
                <w:rFonts w:ascii="Times New Roman" w:hAnsi="Times New Roman" w:cs="Times New Roman"/>
                <w:b/>
                <w:bCs/>
                <w:smallCaps w:val="0"/>
                <w:color w:val="auto"/>
                <w:sz w:val="20"/>
                <w:szCs w:val="20"/>
              </w:rPr>
            </w:pPr>
          </w:p>
          <w:p w:rsidR="00226067" w:rsidRPr="00D82068" w:rsidRDefault="00226067" w:rsidP="00226067">
            <w:pPr>
              <w:pStyle w:val="Default"/>
              <w:jc w:val="center"/>
              <w:rPr>
                <w:rStyle w:val="SubtleReference"/>
                <w:rFonts w:ascii="Times New Roman" w:hAnsi="Times New Roman" w:cs="Times New Roman"/>
                <w:b/>
                <w:bCs/>
                <w:smallCaps w:val="0"/>
                <w:color w:val="auto"/>
                <w:sz w:val="20"/>
                <w:szCs w:val="20"/>
              </w:rPr>
            </w:pPr>
          </w:p>
        </w:tc>
        <w:tc>
          <w:tcPr>
            <w:tcW w:w="2598" w:type="dxa"/>
            <w:gridSpan w:val="2"/>
          </w:tcPr>
          <w:p w:rsidR="00226067" w:rsidRPr="00D82068" w:rsidRDefault="00226067" w:rsidP="00226067">
            <w:pPr>
              <w:pStyle w:val="Default"/>
              <w:jc w:val="center"/>
              <w:rPr>
                <w:rFonts w:ascii="Times New Roman" w:hAnsi="Times New Roman" w:cs="Times New Roman"/>
                <w:b/>
                <w:bCs/>
                <w:sz w:val="20"/>
                <w:szCs w:val="20"/>
              </w:rPr>
            </w:pPr>
            <w:r w:rsidRPr="00D82068">
              <w:rPr>
                <w:rFonts w:ascii="Times New Roman" w:hAnsi="Times New Roman" w:cs="Times New Roman"/>
                <w:b/>
                <w:bCs/>
                <w:sz w:val="20"/>
                <w:szCs w:val="20"/>
              </w:rPr>
              <w:t>Summer (%)</w:t>
            </w:r>
          </w:p>
        </w:tc>
        <w:tc>
          <w:tcPr>
            <w:tcW w:w="2599" w:type="dxa"/>
            <w:gridSpan w:val="2"/>
          </w:tcPr>
          <w:p w:rsidR="00226067" w:rsidRPr="00D82068" w:rsidRDefault="00226067" w:rsidP="00226067">
            <w:pPr>
              <w:pStyle w:val="Default"/>
              <w:jc w:val="center"/>
              <w:rPr>
                <w:rFonts w:ascii="Times New Roman" w:hAnsi="Times New Roman" w:cs="Times New Roman"/>
                <w:b/>
                <w:bCs/>
                <w:sz w:val="20"/>
                <w:szCs w:val="20"/>
              </w:rPr>
            </w:pPr>
            <w:r w:rsidRPr="00D82068">
              <w:rPr>
                <w:rFonts w:ascii="Times New Roman" w:hAnsi="Times New Roman" w:cs="Times New Roman"/>
                <w:b/>
                <w:bCs/>
                <w:sz w:val="20"/>
                <w:szCs w:val="20"/>
              </w:rPr>
              <w:t>Winter (%)</w:t>
            </w:r>
          </w:p>
        </w:tc>
        <w:tc>
          <w:tcPr>
            <w:tcW w:w="2599" w:type="dxa"/>
            <w:gridSpan w:val="2"/>
          </w:tcPr>
          <w:p w:rsidR="00226067" w:rsidRPr="00D82068" w:rsidRDefault="00226067" w:rsidP="00226067">
            <w:pPr>
              <w:pStyle w:val="Default"/>
              <w:jc w:val="center"/>
              <w:rPr>
                <w:rFonts w:ascii="Times New Roman" w:hAnsi="Times New Roman" w:cs="Times New Roman"/>
                <w:b/>
                <w:bCs/>
                <w:sz w:val="20"/>
                <w:szCs w:val="20"/>
              </w:rPr>
            </w:pPr>
            <w:r w:rsidRPr="00D82068">
              <w:rPr>
                <w:rFonts w:ascii="Times New Roman" w:hAnsi="Times New Roman" w:cs="Times New Roman"/>
                <w:b/>
                <w:bCs/>
                <w:sz w:val="20"/>
                <w:szCs w:val="20"/>
              </w:rPr>
              <w:t>Shoulder (%)</w:t>
            </w:r>
          </w:p>
        </w:tc>
      </w:tr>
      <w:tr w:rsidR="00226067" w:rsidRPr="00D82068" w:rsidTr="000025C8">
        <w:tc>
          <w:tcPr>
            <w:tcW w:w="851" w:type="dxa"/>
            <w:vMerge/>
          </w:tcPr>
          <w:p w:rsidR="00226067" w:rsidRPr="00D82068" w:rsidRDefault="00226067" w:rsidP="00226067">
            <w:pPr>
              <w:pStyle w:val="Default"/>
              <w:jc w:val="center"/>
              <w:rPr>
                <w:rStyle w:val="SubtleReference"/>
                <w:rFonts w:ascii="Times New Roman" w:hAnsi="Times New Roman" w:cs="Times New Roman"/>
                <w:sz w:val="20"/>
                <w:szCs w:val="20"/>
              </w:rPr>
            </w:pPr>
          </w:p>
        </w:tc>
        <w:tc>
          <w:tcPr>
            <w:tcW w:w="1299" w:type="dxa"/>
          </w:tcPr>
          <w:p w:rsidR="00226067" w:rsidRPr="00D82068" w:rsidRDefault="00226067" w:rsidP="00226067">
            <w:pPr>
              <w:pStyle w:val="Default"/>
              <w:jc w:val="center"/>
              <w:rPr>
                <w:rFonts w:ascii="Times New Roman" w:hAnsi="Times New Roman" w:cs="Times New Roman"/>
                <w:sz w:val="20"/>
                <w:szCs w:val="20"/>
              </w:rPr>
            </w:pPr>
            <w:r w:rsidRPr="00D82068">
              <w:rPr>
                <w:rFonts w:ascii="Times New Roman" w:hAnsi="Times New Roman" w:cs="Times New Roman"/>
                <w:sz w:val="20"/>
                <w:szCs w:val="20"/>
              </w:rPr>
              <w:t>Peak*</w:t>
            </w:r>
          </w:p>
        </w:tc>
        <w:tc>
          <w:tcPr>
            <w:tcW w:w="1299" w:type="dxa"/>
          </w:tcPr>
          <w:p w:rsidR="00226067" w:rsidRPr="00D82068" w:rsidRDefault="00226067" w:rsidP="00226067">
            <w:pPr>
              <w:pStyle w:val="Default"/>
              <w:jc w:val="center"/>
              <w:rPr>
                <w:rFonts w:ascii="Times New Roman" w:hAnsi="Times New Roman" w:cs="Times New Roman"/>
                <w:sz w:val="20"/>
                <w:szCs w:val="20"/>
              </w:rPr>
            </w:pPr>
            <w:r w:rsidRPr="00D82068">
              <w:rPr>
                <w:rFonts w:ascii="Times New Roman" w:hAnsi="Times New Roman" w:cs="Times New Roman"/>
                <w:sz w:val="20"/>
                <w:szCs w:val="20"/>
              </w:rPr>
              <w:t>Off Peak*</w:t>
            </w:r>
          </w:p>
        </w:tc>
        <w:tc>
          <w:tcPr>
            <w:tcW w:w="1300" w:type="dxa"/>
          </w:tcPr>
          <w:p w:rsidR="00226067" w:rsidRPr="00D82068" w:rsidRDefault="00226067" w:rsidP="00226067">
            <w:pPr>
              <w:pStyle w:val="Default"/>
              <w:jc w:val="center"/>
              <w:rPr>
                <w:rFonts w:ascii="Times New Roman" w:hAnsi="Times New Roman" w:cs="Times New Roman"/>
                <w:sz w:val="20"/>
                <w:szCs w:val="20"/>
              </w:rPr>
            </w:pPr>
            <w:r w:rsidRPr="00D82068">
              <w:rPr>
                <w:rFonts w:ascii="Times New Roman" w:hAnsi="Times New Roman" w:cs="Times New Roman"/>
                <w:sz w:val="20"/>
                <w:szCs w:val="20"/>
              </w:rPr>
              <w:t>Peak*</w:t>
            </w:r>
          </w:p>
        </w:tc>
        <w:tc>
          <w:tcPr>
            <w:tcW w:w="1299" w:type="dxa"/>
          </w:tcPr>
          <w:p w:rsidR="00226067" w:rsidRPr="00D82068" w:rsidRDefault="00226067" w:rsidP="00226067">
            <w:pPr>
              <w:pStyle w:val="Default"/>
              <w:jc w:val="center"/>
              <w:rPr>
                <w:rFonts w:ascii="Times New Roman" w:hAnsi="Times New Roman" w:cs="Times New Roman"/>
                <w:sz w:val="20"/>
                <w:szCs w:val="20"/>
              </w:rPr>
            </w:pPr>
            <w:r w:rsidRPr="00D82068">
              <w:rPr>
                <w:rFonts w:ascii="Times New Roman" w:hAnsi="Times New Roman" w:cs="Times New Roman"/>
                <w:sz w:val="20"/>
                <w:szCs w:val="20"/>
              </w:rPr>
              <w:t>Off Peak*</w:t>
            </w:r>
          </w:p>
        </w:tc>
        <w:tc>
          <w:tcPr>
            <w:tcW w:w="1299" w:type="dxa"/>
          </w:tcPr>
          <w:p w:rsidR="00226067" w:rsidRPr="00D82068" w:rsidRDefault="00226067" w:rsidP="00226067">
            <w:pPr>
              <w:pStyle w:val="Default"/>
              <w:jc w:val="center"/>
              <w:rPr>
                <w:rFonts w:ascii="Times New Roman" w:hAnsi="Times New Roman" w:cs="Times New Roman"/>
                <w:sz w:val="20"/>
                <w:szCs w:val="20"/>
              </w:rPr>
            </w:pPr>
            <w:r w:rsidRPr="00D82068">
              <w:rPr>
                <w:rFonts w:ascii="Times New Roman" w:hAnsi="Times New Roman" w:cs="Times New Roman"/>
                <w:sz w:val="20"/>
                <w:szCs w:val="20"/>
              </w:rPr>
              <w:t>Peak*</w:t>
            </w:r>
          </w:p>
        </w:tc>
        <w:tc>
          <w:tcPr>
            <w:tcW w:w="1300" w:type="dxa"/>
          </w:tcPr>
          <w:p w:rsidR="00226067" w:rsidRPr="00D82068" w:rsidRDefault="00226067" w:rsidP="00226067">
            <w:pPr>
              <w:pStyle w:val="Default"/>
              <w:jc w:val="center"/>
              <w:rPr>
                <w:rFonts w:ascii="Times New Roman" w:hAnsi="Times New Roman" w:cs="Times New Roman"/>
                <w:sz w:val="20"/>
                <w:szCs w:val="20"/>
              </w:rPr>
            </w:pPr>
            <w:r w:rsidRPr="00D82068">
              <w:rPr>
                <w:rFonts w:ascii="Times New Roman" w:hAnsi="Times New Roman" w:cs="Times New Roman"/>
                <w:sz w:val="20"/>
                <w:szCs w:val="20"/>
              </w:rPr>
              <w:t>Off Peak*</w:t>
            </w:r>
          </w:p>
        </w:tc>
      </w:tr>
      <w:tr w:rsidR="001A4C2D" w:rsidRPr="00D82068" w:rsidTr="000025C8">
        <w:tc>
          <w:tcPr>
            <w:tcW w:w="851" w:type="dxa"/>
          </w:tcPr>
          <w:p w:rsidR="001A4C2D" w:rsidRPr="00D82068" w:rsidRDefault="001A4C2D" w:rsidP="00226067">
            <w:pPr>
              <w:pStyle w:val="Default"/>
              <w:jc w:val="center"/>
              <w:rPr>
                <w:rStyle w:val="SubtleReference"/>
                <w:sz w:val="20"/>
                <w:szCs w:val="20"/>
              </w:rPr>
            </w:pPr>
            <w:r w:rsidRPr="00D82068">
              <w:rPr>
                <w:rFonts w:ascii="Times New Roman" w:hAnsi="Times New Roman" w:cs="Times New Roman"/>
                <w:sz w:val="20"/>
                <w:szCs w:val="20"/>
              </w:rPr>
              <w:t>Coal</w:t>
            </w:r>
          </w:p>
        </w:tc>
        <w:tc>
          <w:tcPr>
            <w:tcW w:w="1299" w:type="dxa"/>
            <w:vAlign w:val="bottom"/>
          </w:tcPr>
          <w:p w:rsidR="001A4C2D" w:rsidRPr="00D82068" w:rsidRDefault="001A4C2D" w:rsidP="00D15D2F">
            <w:pPr>
              <w:bidi/>
              <w:jc w:val="center"/>
              <w:rPr>
                <w:rFonts w:asciiTheme="majorBidi" w:hAnsiTheme="majorBidi" w:cstheme="majorBidi"/>
                <w:color w:val="000000"/>
                <w:sz w:val="20"/>
                <w:szCs w:val="20"/>
              </w:rPr>
            </w:pPr>
            <w:r w:rsidRPr="00D82068">
              <w:rPr>
                <w:rFonts w:asciiTheme="majorBidi" w:hAnsiTheme="majorBidi" w:cstheme="majorBidi"/>
                <w:color w:val="000000"/>
                <w:sz w:val="20"/>
                <w:szCs w:val="20"/>
              </w:rPr>
              <w:t>35.4</w:t>
            </w:r>
          </w:p>
        </w:tc>
        <w:tc>
          <w:tcPr>
            <w:tcW w:w="1299" w:type="dxa"/>
            <w:vAlign w:val="bottom"/>
          </w:tcPr>
          <w:p w:rsidR="001A4C2D" w:rsidRPr="00D82068" w:rsidRDefault="001A4C2D" w:rsidP="001A4C2D">
            <w:pPr>
              <w:jc w:val="center"/>
              <w:rPr>
                <w:rFonts w:asciiTheme="majorBidi" w:hAnsiTheme="majorBidi" w:cstheme="majorBidi"/>
                <w:color w:val="000000"/>
                <w:sz w:val="20"/>
                <w:szCs w:val="20"/>
              </w:rPr>
            </w:pPr>
            <w:r w:rsidRPr="00D82068">
              <w:rPr>
                <w:rFonts w:asciiTheme="majorBidi" w:hAnsiTheme="majorBidi" w:cstheme="majorBidi"/>
                <w:color w:val="000000"/>
                <w:sz w:val="20"/>
                <w:szCs w:val="20"/>
              </w:rPr>
              <w:t>65.0</w:t>
            </w:r>
          </w:p>
        </w:tc>
        <w:tc>
          <w:tcPr>
            <w:tcW w:w="1300" w:type="dxa"/>
            <w:vAlign w:val="bottom"/>
          </w:tcPr>
          <w:p w:rsidR="001A4C2D" w:rsidRPr="00D82068" w:rsidRDefault="001A4C2D" w:rsidP="001A4C2D">
            <w:pPr>
              <w:jc w:val="center"/>
              <w:rPr>
                <w:rFonts w:asciiTheme="majorBidi" w:hAnsiTheme="majorBidi" w:cstheme="majorBidi"/>
                <w:color w:val="000000"/>
                <w:sz w:val="20"/>
                <w:szCs w:val="20"/>
              </w:rPr>
            </w:pPr>
            <w:r w:rsidRPr="00D82068">
              <w:rPr>
                <w:rFonts w:asciiTheme="majorBidi" w:hAnsiTheme="majorBidi" w:cstheme="majorBidi"/>
                <w:color w:val="000000"/>
                <w:sz w:val="20"/>
                <w:szCs w:val="20"/>
              </w:rPr>
              <w:t>42.5</w:t>
            </w:r>
          </w:p>
        </w:tc>
        <w:tc>
          <w:tcPr>
            <w:tcW w:w="1299" w:type="dxa"/>
            <w:vAlign w:val="bottom"/>
          </w:tcPr>
          <w:p w:rsidR="001A4C2D" w:rsidRPr="00D82068" w:rsidRDefault="001A4C2D" w:rsidP="001A4C2D">
            <w:pPr>
              <w:jc w:val="center"/>
              <w:rPr>
                <w:rFonts w:asciiTheme="majorBidi" w:hAnsiTheme="majorBidi" w:cstheme="majorBidi"/>
                <w:color w:val="000000"/>
                <w:sz w:val="20"/>
                <w:szCs w:val="20"/>
              </w:rPr>
            </w:pPr>
            <w:r w:rsidRPr="00D82068">
              <w:rPr>
                <w:rFonts w:asciiTheme="majorBidi" w:hAnsiTheme="majorBidi" w:cstheme="majorBidi"/>
                <w:color w:val="000000"/>
                <w:sz w:val="20"/>
                <w:szCs w:val="20"/>
              </w:rPr>
              <w:t>68.4</w:t>
            </w:r>
          </w:p>
        </w:tc>
        <w:tc>
          <w:tcPr>
            <w:tcW w:w="1299" w:type="dxa"/>
            <w:vAlign w:val="bottom"/>
          </w:tcPr>
          <w:p w:rsidR="001A4C2D" w:rsidRPr="00D82068" w:rsidRDefault="001A4C2D" w:rsidP="001A4C2D">
            <w:pPr>
              <w:jc w:val="center"/>
              <w:rPr>
                <w:rFonts w:asciiTheme="majorBidi" w:hAnsiTheme="majorBidi" w:cstheme="majorBidi"/>
                <w:color w:val="000000"/>
                <w:sz w:val="20"/>
                <w:szCs w:val="20"/>
              </w:rPr>
            </w:pPr>
            <w:r w:rsidRPr="00D82068">
              <w:rPr>
                <w:rFonts w:asciiTheme="majorBidi" w:hAnsiTheme="majorBidi" w:cstheme="majorBidi"/>
                <w:color w:val="000000"/>
                <w:sz w:val="20"/>
                <w:szCs w:val="20"/>
              </w:rPr>
              <w:t>35.2</w:t>
            </w:r>
          </w:p>
        </w:tc>
        <w:tc>
          <w:tcPr>
            <w:tcW w:w="1300" w:type="dxa"/>
            <w:vAlign w:val="bottom"/>
          </w:tcPr>
          <w:p w:rsidR="001A4C2D" w:rsidRPr="00D82068" w:rsidRDefault="001A4C2D" w:rsidP="001A4C2D">
            <w:pPr>
              <w:jc w:val="center"/>
              <w:rPr>
                <w:rFonts w:asciiTheme="majorBidi" w:hAnsiTheme="majorBidi" w:cstheme="majorBidi"/>
                <w:color w:val="000000"/>
                <w:sz w:val="20"/>
                <w:szCs w:val="20"/>
              </w:rPr>
            </w:pPr>
            <w:r w:rsidRPr="00D82068">
              <w:rPr>
                <w:rFonts w:asciiTheme="majorBidi" w:hAnsiTheme="majorBidi" w:cstheme="majorBidi"/>
                <w:color w:val="000000"/>
                <w:sz w:val="20"/>
                <w:szCs w:val="20"/>
              </w:rPr>
              <w:t>66.7</w:t>
            </w:r>
          </w:p>
        </w:tc>
      </w:tr>
      <w:tr w:rsidR="001A4C2D" w:rsidRPr="00D82068" w:rsidTr="000025C8">
        <w:tc>
          <w:tcPr>
            <w:tcW w:w="851" w:type="dxa"/>
          </w:tcPr>
          <w:p w:rsidR="001A4C2D" w:rsidRPr="00D82068" w:rsidRDefault="001A4C2D" w:rsidP="00226067">
            <w:pPr>
              <w:jc w:val="center"/>
              <w:rPr>
                <w:sz w:val="20"/>
                <w:szCs w:val="20"/>
              </w:rPr>
            </w:pPr>
            <w:r w:rsidRPr="00D82068">
              <w:rPr>
                <w:sz w:val="20"/>
                <w:szCs w:val="20"/>
              </w:rPr>
              <w:t>Gas</w:t>
            </w:r>
          </w:p>
        </w:tc>
        <w:tc>
          <w:tcPr>
            <w:tcW w:w="1299" w:type="dxa"/>
            <w:vAlign w:val="bottom"/>
          </w:tcPr>
          <w:p w:rsidR="001A4C2D" w:rsidRPr="00D82068" w:rsidRDefault="001A4C2D" w:rsidP="001A4C2D">
            <w:pPr>
              <w:jc w:val="center"/>
              <w:rPr>
                <w:rFonts w:asciiTheme="majorBidi" w:hAnsiTheme="majorBidi" w:cstheme="majorBidi"/>
                <w:color w:val="000000"/>
                <w:sz w:val="20"/>
                <w:szCs w:val="20"/>
              </w:rPr>
            </w:pPr>
            <w:r w:rsidRPr="00D82068">
              <w:rPr>
                <w:rFonts w:asciiTheme="majorBidi" w:hAnsiTheme="majorBidi" w:cstheme="majorBidi"/>
                <w:color w:val="000000"/>
                <w:sz w:val="20"/>
                <w:szCs w:val="20"/>
              </w:rPr>
              <w:t>60.9</w:t>
            </w:r>
          </w:p>
        </w:tc>
        <w:tc>
          <w:tcPr>
            <w:tcW w:w="1299" w:type="dxa"/>
            <w:vAlign w:val="bottom"/>
          </w:tcPr>
          <w:p w:rsidR="001A4C2D" w:rsidRPr="00D82068" w:rsidRDefault="001A4C2D" w:rsidP="001A4C2D">
            <w:pPr>
              <w:jc w:val="center"/>
              <w:rPr>
                <w:rFonts w:asciiTheme="majorBidi" w:hAnsiTheme="majorBidi" w:cstheme="majorBidi"/>
                <w:color w:val="000000"/>
                <w:sz w:val="20"/>
                <w:szCs w:val="20"/>
              </w:rPr>
            </w:pPr>
            <w:r w:rsidRPr="00D82068">
              <w:rPr>
                <w:rFonts w:asciiTheme="majorBidi" w:hAnsiTheme="majorBidi" w:cstheme="majorBidi"/>
                <w:color w:val="000000"/>
                <w:sz w:val="20"/>
                <w:szCs w:val="20"/>
              </w:rPr>
              <w:t>33.3</w:t>
            </w:r>
          </w:p>
        </w:tc>
        <w:tc>
          <w:tcPr>
            <w:tcW w:w="1300" w:type="dxa"/>
            <w:vAlign w:val="bottom"/>
          </w:tcPr>
          <w:p w:rsidR="001A4C2D" w:rsidRPr="00D82068" w:rsidRDefault="001A4C2D" w:rsidP="001A4C2D">
            <w:pPr>
              <w:jc w:val="center"/>
              <w:rPr>
                <w:rFonts w:asciiTheme="majorBidi" w:hAnsiTheme="majorBidi" w:cstheme="majorBidi"/>
                <w:color w:val="000000"/>
                <w:sz w:val="20"/>
                <w:szCs w:val="20"/>
              </w:rPr>
            </w:pPr>
            <w:r w:rsidRPr="00D82068">
              <w:rPr>
                <w:rFonts w:asciiTheme="majorBidi" w:hAnsiTheme="majorBidi" w:cstheme="majorBidi"/>
                <w:color w:val="000000"/>
                <w:sz w:val="20"/>
                <w:szCs w:val="20"/>
              </w:rPr>
              <w:t>56.7</w:t>
            </w:r>
          </w:p>
        </w:tc>
        <w:tc>
          <w:tcPr>
            <w:tcW w:w="1299" w:type="dxa"/>
            <w:vAlign w:val="bottom"/>
          </w:tcPr>
          <w:p w:rsidR="001A4C2D" w:rsidRPr="00D82068" w:rsidRDefault="001A4C2D" w:rsidP="001A4C2D">
            <w:pPr>
              <w:jc w:val="center"/>
              <w:rPr>
                <w:rFonts w:asciiTheme="majorBidi" w:hAnsiTheme="majorBidi" w:cstheme="majorBidi"/>
                <w:color w:val="000000"/>
                <w:sz w:val="20"/>
                <w:szCs w:val="20"/>
              </w:rPr>
            </w:pPr>
            <w:r w:rsidRPr="00D82068">
              <w:rPr>
                <w:rFonts w:asciiTheme="majorBidi" w:hAnsiTheme="majorBidi" w:cstheme="majorBidi"/>
                <w:color w:val="000000"/>
                <w:sz w:val="20"/>
                <w:szCs w:val="20"/>
              </w:rPr>
              <w:t>31.1</w:t>
            </w:r>
          </w:p>
        </w:tc>
        <w:tc>
          <w:tcPr>
            <w:tcW w:w="1299" w:type="dxa"/>
            <w:vAlign w:val="bottom"/>
          </w:tcPr>
          <w:p w:rsidR="001A4C2D" w:rsidRPr="00D82068" w:rsidRDefault="001A4C2D" w:rsidP="001A4C2D">
            <w:pPr>
              <w:jc w:val="center"/>
              <w:rPr>
                <w:rFonts w:asciiTheme="majorBidi" w:hAnsiTheme="majorBidi" w:cstheme="majorBidi"/>
                <w:color w:val="000000"/>
                <w:sz w:val="20"/>
                <w:szCs w:val="20"/>
              </w:rPr>
            </w:pPr>
            <w:r w:rsidRPr="00D82068">
              <w:rPr>
                <w:rFonts w:asciiTheme="majorBidi" w:hAnsiTheme="majorBidi" w:cstheme="majorBidi"/>
                <w:color w:val="000000"/>
                <w:sz w:val="20"/>
                <w:szCs w:val="20"/>
              </w:rPr>
              <w:t>63.9</w:t>
            </w:r>
          </w:p>
        </w:tc>
        <w:tc>
          <w:tcPr>
            <w:tcW w:w="1300" w:type="dxa"/>
            <w:vAlign w:val="bottom"/>
          </w:tcPr>
          <w:p w:rsidR="001A4C2D" w:rsidRPr="00D82068" w:rsidRDefault="001A4C2D" w:rsidP="001A4C2D">
            <w:pPr>
              <w:jc w:val="center"/>
              <w:rPr>
                <w:rFonts w:asciiTheme="majorBidi" w:hAnsiTheme="majorBidi" w:cstheme="majorBidi"/>
                <w:color w:val="000000"/>
                <w:sz w:val="20"/>
                <w:szCs w:val="20"/>
              </w:rPr>
            </w:pPr>
            <w:r w:rsidRPr="00D82068">
              <w:rPr>
                <w:rFonts w:asciiTheme="majorBidi" w:hAnsiTheme="majorBidi" w:cstheme="majorBidi"/>
                <w:color w:val="000000"/>
                <w:sz w:val="20"/>
                <w:szCs w:val="20"/>
              </w:rPr>
              <w:t>32.8</w:t>
            </w:r>
          </w:p>
        </w:tc>
      </w:tr>
      <w:tr w:rsidR="001A4C2D" w:rsidRPr="00D82068" w:rsidTr="000025C8">
        <w:tc>
          <w:tcPr>
            <w:tcW w:w="851" w:type="dxa"/>
          </w:tcPr>
          <w:p w:rsidR="001A4C2D" w:rsidRPr="00D82068" w:rsidRDefault="001A4C2D" w:rsidP="00226067">
            <w:pPr>
              <w:pStyle w:val="Default"/>
              <w:jc w:val="center"/>
              <w:rPr>
                <w:rFonts w:ascii="Times New Roman" w:hAnsi="Times New Roman" w:cs="Times New Roman"/>
                <w:sz w:val="20"/>
                <w:szCs w:val="20"/>
              </w:rPr>
            </w:pPr>
            <w:r w:rsidRPr="00D82068">
              <w:rPr>
                <w:rFonts w:ascii="Times New Roman" w:hAnsi="Times New Roman" w:cs="Times New Roman"/>
                <w:sz w:val="20"/>
                <w:szCs w:val="20"/>
              </w:rPr>
              <w:t>Hydro</w:t>
            </w:r>
          </w:p>
        </w:tc>
        <w:tc>
          <w:tcPr>
            <w:tcW w:w="1299" w:type="dxa"/>
            <w:vAlign w:val="bottom"/>
          </w:tcPr>
          <w:p w:rsidR="001A4C2D" w:rsidRPr="00D82068" w:rsidRDefault="00D15D2F" w:rsidP="001A4C2D">
            <w:pPr>
              <w:jc w:val="center"/>
              <w:rPr>
                <w:rFonts w:asciiTheme="majorBidi" w:hAnsiTheme="majorBidi" w:cstheme="majorBidi"/>
                <w:color w:val="000000"/>
                <w:sz w:val="20"/>
                <w:szCs w:val="20"/>
              </w:rPr>
            </w:pPr>
            <w:r w:rsidRPr="00D82068">
              <w:rPr>
                <w:rFonts w:asciiTheme="majorBidi" w:hAnsiTheme="majorBidi" w:cstheme="majorBidi"/>
                <w:color w:val="000000"/>
                <w:sz w:val="20"/>
                <w:szCs w:val="20"/>
              </w:rPr>
              <w:t xml:space="preserve">  </w:t>
            </w:r>
            <w:r w:rsidR="001A4C2D" w:rsidRPr="00D82068">
              <w:rPr>
                <w:rFonts w:asciiTheme="majorBidi" w:hAnsiTheme="majorBidi" w:cstheme="majorBidi"/>
                <w:color w:val="000000"/>
                <w:sz w:val="20"/>
                <w:szCs w:val="20"/>
              </w:rPr>
              <w:t>3.7</w:t>
            </w:r>
          </w:p>
        </w:tc>
        <w:tc>
          <w:tcPr>
            <w:tcW w:w="1299" w:type="dxa"/>
            <w:vAlign w:val="bottom"/>
          </w:tcPr>
          <w:p w:rsidR="001A4C2D" w:rsidRPr="00D82068" w:rsidRDefault="00D15D2F" w:rsidP="001A4C2D">
            <w:pPr>
              <w:jc w:val="center"/>
              <w:rPr>
                <w:rFonts w:asciiTheme="majorBidi" w:hAnsiTheme="majorBidi" w:cstheme="majorBidi"/>
                <w:color w:val="000000"/>
                <w:sz w:val="20"/>
                <w:szCs w:val="20"/>
              </w:rPr>
            </w:pPr>
            <w:r w:rsidRPr="00D82068">
              <w:rPr>
                <w:rFonts w:asciiTheme="majorBidi" w:hAnsiTheme="majorBidi" w:cstheme="majorBidi"/>
                <w:color w:val="000000"/>
                <w:sz w:val="20"/>
                <w:szCs w:val="20"/>
              </w:rPr>
              <w:t xml:space="preserve">  </w:t>
            </w:r>
            <w:r w:rsidR="001A4C2D" w:rsidRPr="00D82068">
              <w:rPr>
                <w:rFonts w:asciiTheme="majorBidi" w:hAnsiTheme="majorBidi" w:cstheme="majorBidi"/>
                <w:color w:val="000000"/>
                <w:sz w:val="20"/>
                <w:szCs w:val="20"/>
              </w:rPr>
              <w:t>1.7</w:t>
            </w:r>
          </w:p>
        </w:tc>
        <w:tc>
          <w:tcPr>
            <w:tcW w:w="1300" w:type="dxa"/>
            <w:vAlign w:val="bottom"/>
          </w:tcPr>
          <w:p w:rsidR="001A4C2D" w:rsidRPr="00D82068" w:rsidRDefault="00D15D2F" w:rsidP="001A4C2D">
            <w:pPr>
              <w:jc w:val="center"/>
              <w:rPr>
                <w:rFonts w:asciiTheme="majorBidi" w:hAnsiTheme="majorBidi" w:cstheme="majorBidi"/>
                <w:color w:val="000000"/>
                <w:sz w:val="20"/>
                <w:szCs w:val="20"/>
              </w:rPr>
            </w:pPr>
            <w:r w:rsidRPr="00D82068">
              <w:rPr>
                <w:rFonts w:asciiTheme="majorBidi" w:hAnsiTheme="majorBidi" w:cstheme="majorBidi"/>
                <w:color w:val="000000"/>
                <w:sz w:val="20"/>
                <w:szCs w:val="20"/>
              </w:rPr>
              <w:t xml:space="preserve">  </w:t>
            </w:r>
            <w:r w:rsidR="001A4C2D" w:rsidRPr="00D82068">
              <w:rPr>
                <w:rFonts w:asciiTheme="majorBidi" w:hAnsiTheme="majorBidi" w:cstheme="majorBidi"/>
                <w:color w:val="000000"/>
                <w:sz w:val="20"/>
                <w:szCs w:val="20"/>
              </w:rPr>
              <w:t>0.9</w:t>
            </w:r>
          </w:p>
        </w:tc>
        <w:tc>
          <w:tcPr>
            <w:tcW w:w="1299" w:type="dxa"/>
            <w:vAlign w:val="bottom"/>
          </w:tcPr>
          <w:p w:rsidR="001A4C2D" w:rsidRPr="00D82068" w:rsidRDefault="00D15D2F" w:rsidP="001A4C2D">
            <w:pPr>
              <w:jc w:val="center"/>
              <w:rPr>
                <w:rFonts w:asciiTheme="majorBidi" w:hAnsiTheme="majorBidi" w:cstheme="majorBidi"/>
                <w:color w:val="000000"/>
                <w:sz w:val="20"/>
                <w:szCs w:val="20"/>
              </w:rPr>
            </w:pPr>
            <w:r w:rsidRPr="00D82068">
              <w:rPr>
                <w:rFonts w:asciiTheme="majorBidi" w:hAnsiTheme="majorBidi" w:cstheme="majorBidi"/>
                <w:color w:val="000000"/>
                <w:sz w:val="20"/>
                <w:szCs w:val="20"/>
              </w:rPr>
              <w:t xml:space="preserve">  </w:t>
            </w:r>
            <w:r w:rsidR="001A4C2D" w:rsidRPr="00D82068">
              <w:rPr>
                <w:rFonts w:asciiTheme="majorBidi" w:hAnsiTheme="majorBidi" w:cstheme="majorBidi"/>
                <w:color w:val="000000"/>
                <w:sz w:val="20"/>
                <w:szCs w:val="20"/>
              </w:rPr>
              <w:t>0.5</w:t>
            </w:r>
          </w:p>
        </w:tc>
        <w:tc>
          <w:tcPr>
            <w:tcW w:w="1299" w:type="dxa"/>
            <w:vAlign w:val="bottom"/>
          </w:tcPr>
          <w:p w:rsidR="001A4C2D" w:rsidRPr="00D82068" w:rsidRDefault="00D15D2F" w:rsidP="001A4C2D">
            <w:pPr>
              <w:jc w:val="center"/>
              <w:rPr>
                <w:rFonts w:asciiTheme="majorBidi" w:hAnsiTheme="majorBidi" w:cstheme="majorBidi"/>
                <w:color w:val="000000"/>
                <w:sz w:val="20"/>
                <w:szCs w:val="20"/>
              </w:rPr>
            </w:pPr>
            <w:r w:rsidRPr="00D82068">
              <w:rPr>
                <w:rFonts w:asciiTheme="majorBidi" w:hAnsiTheme="majorBidi" w:cstheme="majorBidi"/>
                <w:color w:val="000000"/>
                <w:sz w:val="20"/>
                <w:szCs w:val="20"/>
              </w:rPr>
              <w:t xml:space="preserve">  </w:t>
            </w:r>
            <w:r w:rsidR="001A4C2D" w:rsidRPr="00D82068">
              <w:rPr>
                <w:rFonts w:asciiTheme="majorBidi" w:hAnsiTheme="majorBidi" w:cstheme="majorBidi"/>
                <w:color w:val="000000"/>
                <w:sz w:val="20"/>
                <w:szCs w:val="20"/>
              </w:rPr>
              <w:t>0.9</w:t>
            </w:r>
          </w:p>
        </w:tc>
        <w:tc>
          <w:tcPr>
            <w:tcW w:w="1300" w:type="dxa"/>
            <w:vAlign w:val="bottom"/>
          </w:tcPr>
          <w:p w:rsidR="001A4C2D" w:rsidRPr="00D82068" w:rsidRDefault="00D15D2F" w:rsidP="001A4C2D">
            <w:pPr>
              <w:jc w:val="center"/>
              <w:rPr>
                <w:rFonts w:asciiTheme="majorBidi" w:hAnsiTheme="majorBidi" w:cstheme="majorBidi"/>
                <w:color w:val="000000"/>
                <w:sz w:val="20"/>
                <w:szCs w:val="20"/>
              </w:rPr>
            </w:pPr>
            <w:r w:rsidRPr="00D82068">
              <w:rPr>
                <w:rFonts w:asciiTheme="majorBidi" w:hAnsiTheme="majorBidi" w:cstheme="majorBidi"/>
                <w:color w:val="000000"/>
                <w:sz w:val="20"/>
                <w:szCs w:val="20"/>
              </w:rPr>
              <w:t xml:space="preserve">  </w:t>
            </w:r>
            <w:r w:rsidR="001A4C2D" w:rsidRPr="00D82068">
              <w:rPr>
                <w:rFonts w:asciiTheme="majorBidi" w:hAnsiTheme="majorBidi" w:cstheme="majorBidi"/>
                <w:color w:val="000000"/>
                <w:sz w:val="20"/>
                <w:szCs w:val="20"/>
              </w:rPr>
              <w:t>0.5</w:t>
            </w:r>
          </w:p>
        </w:tc>
      </w:tr>
    </w:tbl>
    <w:p w:rsidR="00226067" w:rsidRPr="00541DD7" w:rsidRDefault="00226067" w:rsidP="001A4C2D">
      <w:pPr>
        <w:jc w:val="both"/>
        <w:rPr>
          <w:sz w:val="18"/>
          <w:szCs w:val="18"/>
        </w:rPr>
      </w:pPr>
      <w:r w:rsidRPr="00541DD7">
        <w:rPr>
          <w:sz w:val="18"/>
          <w:szCs w:val="18"/>
        </w:rPr>
        <w:t xml:space="preserve">*Peak times are considered as business days except Alberta statutory holidays, </w:t>
      </w:r>
      <w:r w:rsidR="001A4C2D" w:rsidRPr="00541DD7">
        <w:rPr>
          <w:sz w:val="18"/>
          <w:szCs w:val="18"/>
        </w:rPr>
        <w:t>and</w:t>
      </w:r>
      <w:r w:rsidRPr="00541DD7">
        <w:rPr>
          <w:sz w:val="18"/>
          <w:szCs w:val="18"/>
        </w:rPr>
        <w:t xml:space="preserve"> off peak times are considered as all other times</w:t>
      </w:r>
    </w:p>
    <w:p w:rsidR="00541DD7" w:rsidRDefault="00541DD7" w:rsidP="007C1B07">
      <w:pPr>
        <w:spacing w:line="360" w:lineRule="auto"/>
        <w:jc w:val="both"/>
      </w:pPr>
    </w:p>
    <w:p w:rsidR="00226067" w:rsidRPr="00D76C0C" w:rsidRDefault="005C6A43" w:rsidP="00F87BBD">
      <w:pPr>
        <w:spacing w:line="360" w:lineRule="auto"/>
        <w:ind w:firstLine="658"/>
        <w:jc w:val="both"/>
      </w:pPr>
      <w:r>
        <w:t>P</w:t>
      </w:r>
      <w:r w:rsidR="00226067" w:rsidRPr="00BD0ED8">
        <w:t xml:space="preserve">eak times </w:t>
      </w:r>
      <w:r>
        <w:t>are</w:t>
      </w:r>
      <w:r w:rsidR="00226067" w:rsidRPr="00BD0ED8">
        <w:t xml:space="preserve"> business days</w:t>
      </w:r>
      <w:r>
        <w:t>,</w:t>
      </w:r>
      <w:r w:rsidR="0073066C">
        <w:t xml:space="preserve"> which are</w:t>
      </w:r>
      <w:r w:rsidR="00226067" w:rsidRPr="00BD0ED8">
        <w:t xml:space="preserve"> approximately 21 days</w:t>
      </w:r>
      <w:r w:rsidR="00226067">
        <w:t xml:space="preserve"> per </w:t>
      </w:r>
      <w:r w:rsidR="008C555F">
        <w:t>month</w:t>
      </w:r>
      <w:r w:rsidR="00226067" w:rsidRPr="00BD0ED8">
        <w:t xml:space="preserve"> </w:t>
      </w:r>
      <w:r>
        <w:t>and</w:t>
      </w:r>
      <w:r w:rsidR="00226067" w:rsidRPr="00BD0ED8">
        <w:t xml:space="preserve"> off peak</w:t>
      </w:r>
      <w:r>
        <w:t xml:space="preserve"> </w:t>
      </w:r>
      <w:r w:rsidR="008C555F">
        <w:t>times,</w:t>
      </w:r>
      <w:r w:rsidR="00226067" w:rsidRPr="00BD0ED8">
        <w:t xml:space="preserve"> i</w:t>
      </w:r>
      <w:r w:rsidR="0073066C">
        <w:t>nclude all other times, which are</w:t>
      </w:r>
      <w:r w:rsidR="00226067" w:rsidRPr="00BD0ED8">
        <w:t xml:space="preserve"> approximately 9 days</w:t>
      </w:r>
      <w:r w:rsidR="00226067">
        <w:t xml:space="preserve"> per month</w:t>
      </w:r>
      <w:r w:rsidR="008C555F">
        <w:t xml:space="preserve"> </w:t>
      </w:r>
      <w:fldSimple w:instr="ADDIN RW.CITE{{64 Anonymous}}">
        <w:r w:rsidR="00571DAA">
          <w:t>[33]</w:t>
        </w:r>
      </w:fldSimple>
      <w:r w:rsidR="00226067" w:rsidRPr="00BD0ED8">
        <w:t>.</w:t>
      </w:r>
      <w:r w:rsidR="00226067">
        <w:t xml:space="preserve"> </w:t>
      </w:r>
      <w:r w:rsidR="00226067" w:rsidRPr="00BD0ED8">
        <w:t xml:space="preserve">Therefore, </w:t>
      </w:r>
      <w:r w:rsidR="004609C8">
        <w:rPr>
          <w:bCs/>
          <w:lang w:val="en-CA"/>
        </w:rPr>
        <w:t>the</w:t>
      </w:r>
      <w:r w:rsidR="00226067" w:rsidRPr="00BD0ED8">
        <w:rPr>
          <w:bCs/>
          <w:lang w:val="en-CA"/>
        </w:rPr>
        <w:t xml:space="preserve"> prediction of marginal GHG intensity factors (g CO</w:t>
      </w:r>
      <w:r w:rsidR="00226067" w:rsidRPr="00BD0ED8">
        <w:rPr>
          <w:bCs/>
          <w:vertAlign w:val="subscript"/>
          <w:lang w:val="en-CA"/>
        </w:rPr>
        <w:t>2eq</w:t>
      </w:r>
      <w:r w:rsidR="00226067" w:rsidRPr="00BD0ED8">
        <w:rPr>
          <w:bCs/>
          <w:lang w:val="en-CA"/>
        </w:rPr>
        <w:t xml:space="preserve">/kWh) for each season can be calculated </w:t>
      </w:r>
      <w:r w:rsidR="00226067">
        <w:rPr>
          <w:bCs/>
          <w:lang w:val="en-CA"/>
        </w:rPr>
        <w:t xml:space="preserve">as shown in </w:t>
      </w:r>
      <w:r w:rsidR="00226067" w:rsidRPr="00BD0ED8">
        <w:rPr>
          <w:bCs/>
          <w:lang w:val="en-CA"/>
        </w:rPr>
        <w:t>Equation 1</w:t>
      </w:r>
      <w:r w:rsidR="00541DD7">
        <w:rPr>
          <w:bCs/>
          <w:lang w:val="en-CA"/>
        </w:rPr>
        <w:t>2</w:t>
      </w:r>
      <w:r>
        <w:rPr>
          <w:bCs/>
          <w:lang w:val="en-CA"/>
        </w:rPr>
        <w:t xml:space="preserve"> </w:t>
      </w:r>
      <w:r w:rsidR="00226067">
        <w:rPr>
          <w:bCs/>
          <w:lang w:val="en-CA"/>
        </w:rPr>
        <w:t xml:space="preserve">using </w:t>
      </w:r>
      <w:r w:rsidR="00226067" w:rsidRPr="00BD0ED8">
        <w:rPr>
          <w:bCs/>
          <w:lang w:val="en-CA"/>
        </w:rPr>
        <w:t xml:space="preserve"> the fuel percentages </w:t>
      </w:r>
      <w:r w:rsidR="00226067">
        <w:rPr>
          <w:bCs/>
          <w:lang w:val="en-CA"/>
        </w:rPr>
        <w:t xml:space="preserve">given </w:t>
      </w:r>
      <w:r w:rsidR="004609C8">
        <w:rPr>
          <w:bCs/>
          <w:lang w:val="en-CA"/>
        </w:rPr>
        <w:t xml:space="preserve"> in Table 23</w:t>
      </w:r>
      <w:r w:rsidR="00226067" w:rsidRPr="00BD0ED8">
        <w:rPr>
          <w:bCs/>
          <w:lang w:val="en-CA"/>
        </w:rPr>
        <w:t xml:space="preserve"> </w:t>
      </w:r>
      <w:r w:rsidR="00226067">
        <w:rPr>
          <w:bCs/>
          <w:lang w:val="en-CA"/>
        </w:rPr>
        <w:t>and the emission intensity factor</w:t>
      </w:r>
      <w:r>
        <w:rPr>
          <w:bCs/>
          <w:lang w:val="en-CA"/>
        </w:rPr>
        <w:t>s</w:t>
      </w:r>
      <w:r w:rsidR="00226067">
        <w:rPr>
          <w:bCs/>
          <w:lang w:val="en-CA"/>
        </w:rPr>
        <w:t xml:space="preserve"> for each fuel on margin</w:t>
      </w:r>
      <w:r w:rsidR="00226067" w:rsidRPr="00BD0ED8">
        <w:rPr>
          <w:bCs/>
          <w:lang w:val="en-CA"/>
        </w:rPr>
        <w:t xml:space="preserve">. </w:t>
      </w:r>
    </w:p>
    <w:p w:rsidR="00226067" w:rsidRPr="004609C8" w:rsidRDefault="00226067" w:rsidP="007C1B07">
      <w:pPr>
        <w:spacing w:line="360" w:lineRule="auto"/>
        <w:jc w:val="both"/>
        <w:rPr>
          <w:bCs/>
        </w:rPr>
      </w:pPr>
    </w:p>
    <w:p w:rsidR="00226067" w:rsidRDefault="00226067" w:rsidP="00E333D2">
      <w:pPr>
        <w:spacing w:line="360" w:lineRule="auto"/>
      </w:pPr>
      <m:oMath>
        <m:r>
          <m:rPr>
            <m:sty m:val="p"/>
          </m:rPr>
          <w:rPr>
            <w:rFonts w:ascii="Cambria Math"/>
          </w:rPr>
          <m:t>The marginal intensity factor</m:t>
        </m:r>
        <m:d>
          <m:dPr>
            <m:ctrlPr>
              <w:rPr>
                <w:rFonts w:ascii="Cambria Math" w:hAnsi="Cambria Math"/>
                <w:iCs/>
              </w:rPr>
            </m:ctrlPr>
          </m:dPr>
          <m:e>
            <m:f>
              <m:fPr>
                <m:ctrlPr>
                  <w:rPr>
                    <w:rFonts w:ascii="Cambria Math" w:hAnsi="Cambria Math"/>
                    <w:iCs/>
                  </w:rPr>
                </m:ctrlPr>
              </m:fPr>
              <m:num>
                <m:r>
                  <m:rPr>
                    <m:sty m:val="p"/>
                  </m:rPr>
                  <w:rPr>
                    <w:rFonts w:ascii="Cambria Math"/>
                  </w:rPr>
                  <m:t>g C</m:t>
                </m:r>
                <m:sSub>
                  <m:sSubPr>
                    <m:ctrlPr>
                      <w:rPr>
                        <w:rFonts w:ascii="Cambria Math" w:hAnsi="Cambria Math"/>
                        <w:iCs/>
                      </w:rPr>
                    </m:ctrlPr>
                  </m:sSubPr>
                  <m:e>
                    <m:r>
                      <m:rPr>
                        <m:sty m:val="p"/>
                      </m:rPr>
                      <w:rPr>
                        <w:rFonts w:ascii="Cambria Math"/>
                      </w:rPr>
                      <m:t>O</m:t>
                    </m:r>
                  </m:e>
                  <m:sub>
                    <m:r>
                      <m:rPr>
                        <m:sty m:val="p"/>
                      </m:rPr>
                      <w:rPr>
                        <w:rFonts w:ascii="Cambria Math"/>
                      </w:rPr>
                      <m:t>2eq</m:t>
                    </m:r>
                  </m:sub>
                </m:sSub>
              </m:num>
              <m:den>
                <m:r>
                  <m:rPr>
                    <m:sty m:val="p"/>
                  </m:rPr>
                  <w:rPr>
                    <w:rFonts w:ascii="Cambria Math"/>
                  </w:rPr>
                  <m:t>kWh</m:t>
                </m:r>
              </m:den>
            </m:f>
          </m:e>
        </m:d>
        <m:r>
          <m:rPr>
            <m:sty m:val="p"/>
          </m:rPr>
          <w:rPr>
            <w:rFonts w:ascii="Cambria Math"/>
          </w:rPr>
          <m:t>=</m:t>
        </m:r>
        <m:d>
          <m:dPr>
            <m:begChr m:val="["/>
            <m:endChr m:val="]"/>
            <m:ctrlPr>
              <w:rPr>
                <w:rFonts w:ascii="Cambria Math" w:hAnsi="Cambria Math"/>
              </w:rPr>
            </m:ctrlPr>
          </m:dPr>
          <m:e>
            <m:r>
              <m:rPr>
                <m:sty m:val="p"/>
              </m:rPr>
              <w:rPr>
                <w:rFonts w:ascii="Cambria Math"/>
              </w:rPr>
              <m:t>21</m:t>
            </m:r>
            <m:r>
              <m:rPr>
                <m:sty m:val="p"/>
              </m:rPr>
              <w:rPr>
                <w:rFonts w:ascii="Cambria Math" w:hAnsi="Cambria Math"/>
              </w:rPr>
              <m:t>*</m:t>
            </m:r>
            <m:r>
              <m:rPr>
                <m:sty m:val="p"/>
              </m:rPr>
              <w:rPr>
                <w:rFonts w:ascii="Cambria Math"/>
              </w:rPr>
              <m:t>[</m:t>
            </m:r>
            <m:nary>
              <m:naryPr>
                <m:chr m:val="∑"/>
                <m:limLoc m:val="undOvr"/>
                <m:ctrlPr>
                  <w:rPr>
                    <w:rFonts w:ascii="Cambria Math" w:hAnsi="Cambria Math"/>
                  </w:rPr>
                </m:ctrlPr>
              </m:naryPr>
              <m:sub>
                <m:r>
                  <m:rPr>
                    <m:sty m:val="p"/>
                  </m:rPr>
                  <w:rPr>
                    <w:rFonts w:ascii="Cambria Math"/>
                  </w:rPr>
                  <m:t>i=1</m:t>
                </m:r>
              </m:sub>
              <m:sup>
                <m:r>
                  <m:rPr>
                    <m:sty m:val="p"/>
                  </m:rPr>
                  <w:rPr>
                    <w:rFonts w:ascii="Cambria Math"/>
                  </w:rPr>
                  <m:t>n</m:t>
                </m:r>
              </m:sup>
              <m:e>
                <m:r>
                  <m:rPr>
                    <m:sty m:val="p"/>
                  </m:rPr>
                  <w:rPr>
                    <w:rFonts w:ascii="Cambria Math"/>
                  </w:rPr>
                  <m:t>%</m:t>
                </m:r>
              </m:e>
            </m:nary>
            <m:r>
              <m:rPr>
                <m:sty m:val="p"/>
              </m:rPr>
              <w:rPr>
                <w:rFonts w:ascii="Cambria Math"/>
              </w:rPr>
              <m:t>fue</m:t>
            </m:r>
            <m:sSub>
              <m:sSubPr>
                <m:ctrlPr>
                  <w:rPr>
                    <w:rFonts w:ascii="Cambria Math" w:hAnsi="Cambria Math"/>
                  </w:rPr>
                </m:ctrlPr>
              </m:sSubPr>
              <m:e>
                <m:r>
                  <m:rPr>
                    <m:sty m:val="p"/>
                  </m:rPr>
                  <w:rPr>
                    <w:rFonts w:ascii="Cambria Math"/>
                  </w:rPr>
                  <m:t>l</m:t>
                </m:r>
              </m:e>
              <m:sub>
                <m:r>
                  <m:rPr>
                    <m:sty m:val="p"/>
                  </m:rPr>
                  <w:rPr>
                    <w:rFonts w:ascii="Cambria Math"/>
                  </w:rPr>
                  <m:t>i</m:t>
                </m:r>
              </m:sub>
            </m:sSub>
            <m:r>
              <m:rPr>
                <m:sty m:val="p"/>
              </m:rPr>
              <w:rPr>
                <w:rFonts w:ascii="Cambria Math"/>
              </w:rPr>
              <m:t xml:space="preserve"> on peak</m:t>
            </m:r>
            <m:r>
              <m:rPr>
                <m:sty m:val="p"/>
              </m:rPr>
              <w:rPr>
                <w:rFonts w:ascii="Cambria Math" w:hAnsi="Cambria Math"/>
              </w:rPr>
              <m:t>*</m:t>
            </m:r>
            <m:r>
              <m:rPr>
                <m:sty m:val="p"/>
              </m:rPr>
              <w:rPr>
                <w:rFonts w:ascii="Cambria Math"/>
              </w:rPr>
              <m:t>emission intensity factor for fue</m:t>
            </m:r>
            <m:sSub>
              <m:sSubPr>
                <m:ctrlPr>
                  <w:rPr>
                    <w:rFonts w:ascii="Cambria Math" w:hAnsi="Cambria Math"/>
                    <w:iCs/>
                  </w:rPr>
                </m:ctrlPr>
              </m:sSubPr>
              <m:e>
                <m:r>
                  <m:rPr>
                    <m:sty m:val="p"/>
                  </m:rPr>
                  <w:rPr>
                    <w:rFonts w:ascii="Cambria Math"/>
                  </w:rPr>
                  <m:t>l</m:t>
                </m:r>
              </m:e>
              <m:sub>
                <m:r>
                  <m:rPr>
                    <m:sty m:val="p"/>
                  </m:rPr>
                  <w:rPr>
                    <w:rFonts w:ascii="Cambria Math"/>
                  </w:rPr>
                  <m:t xml:space="preserve">i    </m:t>
                </m:r>
              </m:sub>
            </m:sSub>
            <m:d>
              <m:dPr>
                <m:ctrlPr>
                  <w:rPr>
                    <w:rFonts w:ascii="Cambria Math" w:hAnsi="Cambria Math"/>
                  </w:rPr>
                </m:ctrlPr>
              </m:dPr>
              <m:e>
                <m:f>
                  <m:fPr>
                    <m:ctrlPr>
                      <w:rPr>
                        <w:rFonts w:ascii="Cambria Math" w:hAnsi="Cambria Math"/>
                        <w:iCs/>
                      </w:rPr>
                    </m:ctrlPr>
                  </m:fPr>
                  <m:num>
                    <m:r>
                      <m:rPr>
                        <m:sty m:val="p"/>
                      </m:rPr>
                      <w:rPr>
                        <w:rFonts w:ascii="Cambria Math"/>
                      </w:rPr>
                      <m:t>g C</m:t>
                    </m:r>
                    <m:sSub>
                      <m:sSubPr>
                        <m:ctrlPr>
                          <w:rPr>
                            <w:rFonts w:ascii="Cambria Math" w:hAnsi="Cambria Math"/>
                            <w:iCs/>
                          </w:rPr>
                        </m:ctrlPr>
                      </m:sSubPr>
                      <m:e>
                        <m:r>
                          <m:rPr>
                            <m:sty m:val="p"/>
                          </m:rPr>
                          <w:rPr>
                            <w:rFonts w:ascii="Cambria Math"/>
                          </w:rPr>
                          <m:t>O</m:t>
                        </m:r>
                      </m:e>
                      <m:sub>
                        <m:r>
                          <m:rPr>
                            <m:sty m:val="p"/>
                          </m:rPr>
                          <w:rPr>
                            <w:rFonts w:ascii="Cambria Math"/>
                          </w:rPr>
                          <m:t>2eq</m:t>
                        </m:r>
                      </m:sub>
                    </m:sSub>
                  </m:num>
                  <m:den>
                    <m:sSub>
                      <m:sSubPr>
                        <m:ctrlPr>
                          <w:rPr>
                            <w:rFonts w:ascii="Cambria Math" w:hAnsi="Cambria Math"/>
                            <w:iCs/>
                          </w:rPr>
                        </m:ctrlPr>
                      </m:sSubPr>
                      <m:e>
                        <m:r>
                          <m:rPr>
                            <m:sty m:val="p"/>
                          </m:rPr>
                          <w:rPr>
                            <w:rFonts w:ascii="Cambria Math"/>
                          </w:rPr>
                          <m:t>kWh</m:t>
                        </m:r>
                      </m:e>
                      <m:sub>
                        <m:r>
                          <m:rPr>
                            <m:sty m:val="p"/>
                          </m:rPr>
                          <w:rPr>
                            <w:rFonts w:ascii="Cambria Math"/>
                          </w:rPr>
                          <m:t>fueli</m:t>
                        </m:r>
                      </m:sub>
                    </m:sSub>
                  </m:den>
                </m:f>
              </m:e>
            </m:d>
            <m:r>
              <m:rPr>
                <m:sty m:val="p"/>
              </m:rPr>
              <w:rPr>
                <w:rFonts w:ascii="Cambria Math"/>
              </w:rPr>
              <m:t>] +</m:t>
            </m:r>
            <m:r>
              <w:rPr>
                <w:rFonts w:ascii="Cambria Math"/>
              </w:rPr>
              <m:t xml:space="preserve"> </m:t>
            </m:r>
            <m:r>
              <m:rPr>
                <m:sty m:val="p"/>
              </m:rPr>
              <w:rPr>
                <w:rFonts w:ascii="Cambria Math"/>
              </w:rPr>
              <m:t>9</m:t>
            </m:r>
            <m:r>
              <m:rPr>
                <m:sty m:val="p"/>
              </m:rPr>
              <w:rPr>
                <w:rFonts w:ascii="Cambria Math" w:hAnsi="Cambria Math"/>
              </w:rPr>
              <m:t>*</m:t>
            </m:r>
            <m:r>
              <m:rPr>
                <m:sty m:val="p"/>
              </m:rPr>
              <w:rPr>
                <w:rFonts w:ascii="Cambria Math"/>
              </w:rPr>
              <m:t>[</m:t>
            </m:r>
            <m:nary>
              <m:naryPr>
                <m:chr m:val="∑"/>
                <m:limLoc m:val="undOvr"/>
                <m:ctrlPr>
                  <w:rPr>
                    <w:rFonts w:ascii="Cambria Math" w:hAnsi="Cambria Math"/>
                  </w:rPr>
                </m:ctrlPr>
              </m:naryPr>
              <m:sub>
                <m:r>
                  <m:rPr>
                    <m:sty m:val="p"/>
                  </m:rPr>
                  <w:rPr>
                    <w:rFonts w:ascii="Cambria Math"/>
                  </w:rPr>
                  <m:t>i=1</m:t>
                </m:r>
              </m:sub>
              <m:sup>
                <m:r>
                  <m:rPr>
                    <m:sty m:val="p"/>
                  </m:rPr>
                  <w:rPr>
                    <w:rFonts w:ascii="Cambria Math"/>
                  </w:rPr>
                  <m:t>n</m:t>
                </m:r>
              </m:sup>
              <m:e>
                <m:r>
                  <m:rPr>
                    <m:sty m:val="p"/>
                  </m:rPr>
                  <w:rPr>
                    <w:rFonts w:ascii="Cambria Math"/>
                  </w:rPr>
                  <m:t>%</m:t>
                </m:r>
              </m:e>
            </m:nary>
            <m:r>
              <m:rPr>
                <m:sty m:val="p"/>
              </m:rPr>
              <w:rPr>
                <w:rFonts w:ascii="Cambria Math"/>
              </w:rPr>
              <m:t xml:space="preserve"> of fue</m:t>
            </m:r>
            <m:sSub>
              <m:sSubPr>
                <m:ctrlPr>
                  <w:rPr>
                    <w:rFonts w:ascii="Cambria Math" w:hAnsi="Cambria Math"/>
                  </w:rPr>
                </m:ctrlPr>
              </m:sSubPr>
              <m:e>
                <m:r>
                  <m:rPr>
                    <m:sty m:val="p"/>
                  </m:rPr>
                  <w:rPr>
                    <w:rFonts w:ascii="Cambria Math"/>
                  </w:rPr>
                  <m:t>l</m:t>
                </m:r>
              </m:e>
              <m:sub>
                <m:r>
                  <m:rPr>
                    <m:sty m:val="p"/>
                  </m:rPr>
                  <w:rPr>
                    <w:rFonts w:ascii="Cambria Math"/>
                  </w:rPr>
                  <m:t>i</m:t>
                </m:r>
              </m:sub>
            </m:sSub>
            <m:r>
              <m:rPr>
                <m:sty m:val="p"/>
              </m:rPr>
              <w:rPr>
                <w:rFonts w:ascii="Cambria Math"/>
              </w:rPr>
              <m:t xml:space="preserve"> off peak</m:t>
            </m:r>
            <m:r>
              <m:rPr>
                <m:sty m:val="p"/>
              </m:rPr>
              <w:rPr>
                <w:rFonts w:ascii="Cambria Math" w:hAnsi="Cambria Math"/>
              </w:rPr>
              <m:t>*</m:t>
            </m:r>
            <m:r>
              <m:rPr>
                <m:sty m:val="p"/>
              </m:rPr>
              <w:rPr>
                <w:rFonts w:ascii="Cambria Math"/>
              </w:rPr>
              <m:t>emission intensity factor for fue</m:t>
            </m:r>
            <m:sSub>
              <m:sSubPr>
                <m:ctrlPr>
                  <w:rPr>
                    <w:rFonts w:ascii="Cambria Math" w:hAnsi="Cambria Math"/>
                    <w:iCs/>
                  </w:rPr>
                </m:ctrlPr>
              </m:sSubPr>
              <m:e>
                <m:r>
                  <m:rPr>
                    <m:sty m:val="p"/>
                  </m:rPr>
                  <w:rPr>
                    <w:rFonts w:ascii="Cambria Math"/>
                  </w:rPr>
                  <m:t>l</m:t>
                </m:r>
              </m:e>
              <m:sub>
                <m:r>
                  <m:rPr>
                    <m:sty m:val="p"/>
                  </m:rPr>
                  <w:rPr>
                    <w:rFonts w:ascii="Cambria Math"/>
                  </w:rPr>
                  <m:t xml:space="preserve">i    </m:t>
                </m:r>
              </m:sub>
            </m:sSub>
            <m:d>
              <m:dPr>
                <m:ctrlPr>
                  <w:rPr>
                    <w:rFonts w:ascii="Cambria Math" w:hAnsi="Cambria Math"/>
                  </w:rPr>
                </m:ctrlPr>
              </m:dPr>
              <m:e>
                <m:f>
                  <m:fPr>
                    <m:ctrlPr>
                      <w:rPr>
                        <w:rFonts w:ascii="Cambria Math" w:hAnsi="Cambria Math"/>
                        <w:iCs/>
                      </w:rPr>
                    </m:ctrlPr>
                  </m:fPr>
                  <m:num>
                    <m:r>
                      <m:rPr>
                        <m:sty m:val="p"/>
                      </m:rPr>
                      <w:rPr>
                        <w:rFonts w:ascii="Cambria Math"/>
                      </w:rPr>
                      <m:t>g C</m:t>
                    </m:r>
                    <m:sSub>
                      <m:sSubPr>
                        <m:ctrlPr>
                          <w:rPr>
                            <w:rFonts w:ascii="Cambria Math" w:hAnsi="Cambria Math"/>
                            <w:iCs/>
                          </w:rPr>
                        </m:ctrlPr>
                      </m:sSubPr>
                      <m:e>
                        <m:r>
                          <m:rPr>
                            <m:sty m:val="p"/>
                          </m:rPr>
                          <w:rPr>
                            <w:rFonts w:ascii="Cambria Math"/>
                          </w:rPr>
                          <m:t>O</m:t>
                        </m:r>
                      </m:e>
                      <m:sub>
                        <m:r>
                          <m:rPr>
                            <m:sty m:val="p"/>
                          </m:rPr>
                          <w:rPr>
                            <w:rFonts w:ascii="Cambria Math"/>
                          </w:rPr>
                          <m:t>2eq</m:t>
                        </m:r>
                      </m:sub>
                    </m:sSub>
                  </m:num>
                  <m:den>
                    <m:sSub>
                      <m:sSubPr>
                        <m:ctrlPr>
                          <w:rPr>
                            <w:rFonts w:ascii="Cambria Math" w:hAnsi="Cambria Math"/>
                            <w:iCs/>
                          </w:rPr>
                        </m:ctrlPr>
                      </m:sSubPr>
                      <m:e>
                        <m:r>
                          <m:rPr>
                            <m:sty m:val="p"/>
                          </m:rPr>
                          <w:rPr>
                            <w:rFonts w:ascii="Cambria Math"/>
                          </w:rPr>
                          <m:t>kWh</m:t>
                        </m:r>
                      </m:e>
                      <m:sub>
                        <m:r>
                          <m:rPr>
                            <m:sty m:val="p"/>
                          </m:rPr>
                          <w:rPr>
                            <w:rFonts w:ascii="Cambria Math"/>
                          </w:rPr>
                          <m:t>fueli</m:t>
                        </m:r>
                      </m:sub>
                    </m:sSub>
                  </m:den>
                </m:f>
              </m:e>
            </m:d>
            <m:r>
              <m:rPr>
                <m:sty m:val="p"/>
              </m:rPr>
              <w:rPr>
                <w:rFonts w:ascii="Cambria Math"/>
              </w:rPr>
              <m:t>]</m:t>
            </m:r>
          </m:e>
        </m:d>
        <m:r>
          <m:rPr>
            <m:sty m:val="p"/>
          </m:rPr>
          <w:rPr>
            <w:rFonts w:ascii="Cambria Math"/>
          </w:rPr>
          <m:t>/30</m:t>
        </m:r>
      </m:oMath>
      <w:r w:rsidRPr="00BD0ED8">
        <w:t xml:space="preserve"> </w:t>
      </w:r>
    </w:p>
    <w:p w:rsidR="00226067" w:rsidRPr="00BD0ED8" w:rsidRDefault="00226067" w:rsidP="00D82068">
      <w:pPr>
        <w:jc w:val="both"/>
        <w:rPr>
          <w:bCs/>
        </w:rPr>
      </w:pPr>
      <w:r w:rsidRPr="00BD0ED8">
        <w:rPr>
          <w:bCs/>
        </w:rPr>
        <w:t xml:space="preserve">                                                                                                       </w:t>
      </w:r>
      <w:r w:rsidR="002E75F3">
        <w:rPr>
          <w:bCs/>
        </w:rPr>
        <w:t xml:space="preserve">                      </w:t>
      </w:r>
      <w:r w:rsidR="006404A9">
        <w:rPr>
          <w:bCs/>
        </w:rPr>
        <w:t xml:space="preserve">    </w:t>
      </w:r>
      <w:r w:rsidRPr="00BD0ED8">
        <w:rPr>
          <w:bCs/>
        </w:rPr>
        <w:t xml:space="preserve">  [1</w:t>
      </w:r>
      <w:r w:rsidR="00541DD7">
        <w:rPr>
          <w:bCs/>
        </w:rPr>
        <w:t>2</w:t>
      </w:r>
      <w:r w:rsidRPr="00BD0ED8">
        <w:rPr>
          <w:bCs/>
        </w:rPr>
        <w:t>]</w:t>
      </w:r>
    </w:p>
    <w:p w:rsidR="00226067" w:rsidRPr="00BD0ED8" w:rsidRDefault="006B5617" w:rsidP="007C1B07">
      <w:pPr>
        <w:tabs>
          <w:tab w:val="left" w:pos="284"/>
        </w:tabs>
        <w:spacing w:line="360" w:lineRule="auto"/>
        <w:jc w:val="both"/>
        <w:rPr>
          <w:bCs/>
        </w:rPr>
      </w:pPr>
      <w:proofErr w:type="gramStart"/>
      <w:r>
        <w:rPr>
          <w:bCs/>
        </w:rPr>
        <w:lastRenderedPageBreak/>
        <w:t>w</w:t>
      </w:r>
      <w:r w:rsidR="00226067" w:rsidRPr="00BD0ED8">
        <w:rPr>
          <w:bCs/>
        </w:rPr>
        <w:t>here</w:t>
      </w:r>
      <w:proofErr w:type="gramEnd"/>
      <w:r w:rsidR="00226067" w:rsidRPr="00BD0ED8">
        <w:rPr>
          <w:bCs/>
        </w:rPr>
        <w:t>:</w:t>
      </w:r>
    </w:p>
    <w:p w:rsidR="00226067" w:rsidRPr="00BD0ED8" w:rsidRDefault="000025C8" w:rsidP="007C1B07">
      <w:pPr>
        <w:spacing w:line="360" w:lineRule="auto"/>
        <w:jc w:val="both"/>
        <w:rPr>
          <w:bCs/>
        </w:rPr>
      </w:pPr>
      <w:r>
        <w:rPr>
          <w:bCs/>
        </w:rPr>
        <w:t xml:space="preserve">21 = </w:t>
      </w:r>
      <w:r w:rsidR="00226067">
        <w:rPr>
          <w:bCs/>
        </w:rPr>
        <w:t xml:space="preserve">number of </w:t>
      </w:r>
      <w:r w:rsidR="00226067" w:rsidRPr="00BD0ED8">
        <w:rPr>
          <w:bCs/>
        </w:rPr>
        <w:t>peak days</w:t>
      </w:r>
      <w:r w:rsidR="00226067">
        <w:rPr>
          <w:bCs/>
        </w:rPr>
        <w:t xml:space="preserve"> per month</w:t>
      </w:r>
    </w:p>
    <w:p w:rsidR="00226067" w:rsidRPr="00BD0ED8" w:rsidRDefault="00226067" w:rsidP="007C1B07">
      <w:pPr>
        <w:spacing w:line="360" w:lineRule="auto"/>
        <w:jc w:val="both"/>
        <w:rPr>
          <w:bCs/>
        </w:rPr>
      </w:pPr>
      <w:r w:rsidRPr="00BD0ED8">
        <w:rPr>
          <w:bCs/>
        </w:rPr>
        <w:t xml:space="preserve"> </w:t>
      </w:r>
      <w:r w:rsidR="000025C8">
        <w:rPr>
          <w:bCs/>
        </w:rPr>
        <w:t xml:space="preserve"> </w:t>
      </w:r>
      <w:r w:rsidRPr="00BD0ED8">
        <w:rPr>
          <w:bCs/>
        </w:rPr>
        <w:t xml:space="preserve">9 </w:t>
      </w:r>
      <w:r w:rsidR="000025C8">
        <w:rPr>
          <w:bCs/>
        </w:rPr>
        <w:t xml:space="preserve">= </w:t>
      </w:r>
      <w:r>
        <w:rPr>
          <w:bCs/>
        </w:rPr>
        <w:t>number of</w:t>
      </w:r>
      <w:r w:rsidRPr="00BD0ED8">
        <w:rPr>
          <w:bCs/>
        </w:rPr>
        <w:t xml:space="preserve"> off peak days</w:t>
      </w:r>
      <w:r>
        <w:rPr>
          <w:bCs/>
        </w:rPr>
        <w:t xml:space="preserve"> per month</w:t>
      </w:r>
    </w:p>
    <w:p w:rsidR="00226067" w:rsidRPr="00BD0ED8" w:rsidRDefault="00226067" w:rsidP="007C1B07">
      <w:pPr>
        <w:spacing w:line="360" w:lineRule="auto"/>
        <w:jc w:val="both"/>
        <w:rPr>
          <w:bCs/>
        </w:rPr>
      </w:pPr>
      <w:r>
        <w:rPr>
          <w:bCs/>
        </w:rPr>
        <w:t>30 = number of</w:t>
      </w:r>
      <w:r w:rsidRPr="00BD0ED8">
        <w:rPr>
          <w:bCs/>
        </w:rPr>
        <w:t xml:space="preserve"> days </w:t>
      </w:r>
      <w:r>
        <w:rPr>
          <w:bCs/>
        </w:rPr>
        <w:t>per</w:t>
      </w:r>
      <w:r w:rsidRPr="00BD0ED8">
        <w:rPr>
          <w:bCs/>
        </w:rPr>
        <w:t xml:space="preserve"> month (peak days plus off peak days)</w:t>
      </w:r>
    </w:p>
    <w:p w:rsidR="00A57107" w:rsidRDefault="00A57107" w:rsidP="007C1B07">
      <w:pPr>
        <w:spacing w:line="360" w:lineRule="auto"/>
        <w:jc w:val="both"/>
      </w:pPr>
    </w:p>
    <w:p w:rsidR="00226067" w:rsidRDefault="00226067" w:rsidP="007C1B07">
      <w:pPr>
        <w:spacing w:line="360" w:lineRule="auto"/>
        <w:jc w:val="both"/>
        <w:rPr>
          <w:lang w:val="en-CA"/>
        </w:rPr>
      </w:pPr>
      <w:r w:rsidRPr="00BD0ED8">
        <w:rPr>
          <w:lang w:val="en-CA"/>
        </w:rPr>
        <w:t>The marginal GHG intensity factors for each season based on Equation 1</w:t>
      </w:r>
      <w:r w:rsidR="00541DD7">
        <w:rPr>
          <w:lang w:val="en-CA"/>
        </w:rPr>
        <w:t>2</w:t>
      </w:r>
      <w:r w:rsidR="004609C8">
        <w:rPr>
          <w:lang w:val="en-CA"/>
        </w:rPr>
        <w:t xml:space="preserve"> are given in Table 24</w:t>
      </w:r>
      <w:r w:rsidRPr="00BD0ED8">
        <w:rPr>
          <w:lang w:val="en-CA"/>
        </w:rPr>
        <w:t>.</w:t>
      </w:r>
    </w:p>
    <w:p w:rsidR="00A94DA1" w:rsidRDefault="00A94DA1" w:rsidP="007C1B07">
      <w:pPr>
        <w:spacing w:line="360" w:lineRule="auto"/>
        <w:jc w:val="both"/>
        <w:rPr>
          <w:lang w:val="en-CA"/>
        </w:rPr>
      </w:pPr>
    </w:p>
    <w:p w:rsidR="001A13D0" w:rsidRPr="001A13D0" w:rsidRDefault="001A13D0" w:rsidP="00471256">
      <w:pPr>
        <w:pStyle w:val="Caption"/>
        <w:keepNext/>
        <w:rPr>
          <w:b w:val="0"/>
          <w:bCs w:val="0"/>
          <w:color w:val="auto"/>
          <w:sz w:val="24"/>
          <w:szCs w:val="24"/>
        </w:rPr>
      </w:pPr>
      <w:bookmarkStart w:id="179" w:name="_Toc222733670"/>
      <w:proofErr w:type="gramStart"/>
      <w:r w:rsidRPr="001A13D0">
        <w:rPr>
          <w:color w:val="auto"/>
          <w:sz w:val="24"/>
          <w:szCs w:val="24"/>
        </w:rPr>
        <w:t xml:space="preserve">Table </w:t>
      </w:r>
      <w:r w:rsidR="00BB2E83" w:rsidRPr="001A13D0">
        <w:rPr>
          <w:color w:val="auto"/>
          <w:sz w:val="24"/>
          <w:szCs w:val="24"/>
        </w:rPr>
        <w:fldChar w:fldCharType="begin"/>
      </w:r>
      <w:r w:rsidRPr="001A13D0">
        <w:rPr>
          <w:color w:val="auto"/>
          <w:sz w:val="24"/>
          <w:szCs w:val="24"/>
        </w:rPr>
        <w:instrText xml:space="preserve"> SEQ Table \* ARABIC </w:instrText>
      </w:r>
      <w:r w:rsidR="00BB2E83" w:rsidRPr="001A13D0">
        <w:rPr>
          <w:color w:val="auto"/>
          <w:sz w:val="24"/>
          <w:szCs w:val="24"/>
        </w:rPr>
        <w:fldChar w:fldCharType="separate"/>
      </w:r>
      <w:r w:rsidR="001C3218">
        <w:rPr>
          <w:noProof/>
          <w:color w:val="auto"/>
          <w:sz w:val="24"/>
          <w:szCs w:val="24"/>
        </w:rPr>
        <w:t>24</w:t>
      </w:r>
      <w:r w:rsidR="00BB2E83" w:rsidRPr="001A13D0">
        <w:rPr>
          <w:color w:val="auto"/>
          <w:sz w:val="24"/>
          <w:szCs w:val="24"/>
        </w:rPr>
        <w:fldChar w:fldCharType="end"/>
      </w:r>
      <w:r w:rsidRPr="001A13D0">
        <w:rPr>
          <w:color w:val="auto"/>
          <w:sz w:val="24"/>
          <w:szCs w:val="24"/>
          <w:lang w:val="en-CA"/>
        </w:rPr>
        <w:t>.</w:t>
      </w:r>
      <w:proofErr w:type="gramEnd"/>
      <w:r w:rsidRPr="001A13D0">
        <w:rPr>
          <w:color w:val="auto"/>
          <w:sz w:val="24"/>
          <w:szCs w:val="24"/>
          <w:lang w:val="en-CA"/>
        </w:rPr>
        <w:t xml:space="preserve"> </w:t>
      </w:r>
      <w:r w:rsidR="00471256">
        <w:rPr>
          <w:b w:val="0"/>
          <w:bCs w:val="0"/>
          <w:color w:val="auto"/>
          <w:sz w:val="24"/>
          <w:szCs w:val="24"/>
          <w:lang w:val="en-CA"/>
        </w:rPr>
        <w:t>Predicted</w:t>
      </w:r>
      <w:r w:rsidRPr="001A13D0">
        <w:rPr>
          <w:b w:val="0"/>
          <w:bCs w:val="0"/>
          <w:color w:val="auto"/>
          <w:sz w:val="24"/>
          <w:szCs w:val="24"/>
          <w:lang w:val="en-CA"/>
        </w:rPr>
        <w:t xml:space="preserve"> seasonal marginal GHG intensity factors (g CO</w:t>
      </w:r>
      <w:r w:rsidRPr="00022435">
        <w:rPr>
          <w:b w:val="0"/>
          <w:bCs w:val="0"/>
          <w:color w:val="auto"/>
          <w:sz w:val="24"/>
          <w:szCs w:val="24"/>
          <w:vertAlign w:val="subscript"/>
          <w:lang w:val="en-CA"/>
        </w:rPr>
        <w:t>2</w:t>
      </w:r>
      <w:r w:rsidR="00022435" w:rsidRPr="00022435">
        <w:rPr>
          <w:b w:val="0"/>
          <w:bCs w:val="0"/>
          <w:color w:val="auto"/>
          <w:sz w:val="24"/>
          <w:szCs w:val="24"/>
          <w:vertAlign w:val="subscript"/>
          <w:lang w:val="en-CA"/>
        </w:rPr>
        <w:t>eq</w:t>
      </w:r>
      <w:r w:rsidRPr="001A13D0">
        <w:rPr>
          <w:b w:val="0"/>
          <w:bCs w:val="0"/>
          <w:color w:val="auto"/>
          <w:sz w:val="24"/>
          <w:szCs w:val="24"/>
          <w:lang w:val="en-CA"/>
        </w:rPr>
        <w:t>/kWh) for Alberta</w:t>
      </w:r>
      <w:bookmarkEnd w:id="179"/>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261"/>
        <w:gridCol w:w="1829"/>
        <w:gridCol w:w="1829"/>
        <w:gridCol w:w="1829"/>
      </w:tblGrid>
      <w:tr w:rsidR="00226067" w:rsidRPr="00E333D2" w:rsidTr="00226067">
        <w:tc>
          <w:tcPr>
            <w:tcW w:w="3261" w:type="dxa"/>
            <w:shd w:val="clear" w:color="auto" w:fill="auto"/>
          </w:tcPr>
          <w:p w:rsidR="00226067" w:rsidRPr="00E333D2" w:rsidRDefault="00226067" w:rsidP="00226067">
            <w:pPr>
              <w:jc w:val="center"/>
              <w:rPr>
                <w:b/>
                <w:bCs/>
                <w:sz w:val="20"/>
                <w:szCs w:val="20"/>
              </w:rPr>
            </w:pPr>
            <w:r w:rsidRPr="00E333D2">
              <w:rPr>
                <w:b/>
                <w:bCs/>
                <w:sz w:val="20"/>
                <w:szCs w:val="20"/>
              </w:rPr>
              <w:t>Season</w:t>
            </w:r>
          </w:p>
        </w:tc>
        <w:tc>
          <w:tcPr>
            <w:tcW w:w="1829" w:type="dxa"/>
            <w:shd w:val="clear" w:color="auto" w:fill="auto"/>
          </w:tcPr>
          <w:p w:rsidR="00226067" w:rsidRPr="00E333D2" w:rsidRDefault="00226067" w:rsidP="00226067">
            <w:pPr>
              <w:jc w:val="center"/>
              <w:rPr>
                <w:b/>
                <w:bCs/>
                <w:sz w:val="20"/>
                <w:szCs w:val="20"/>
                <w:lang w:val="en-CA"/>
              </w:rPr>
            </w:pPr>
            <w:r w:rsidRPr="00E333D2">
              <w:rPr>
                <w:b/>
                <w:bCs/>
                <w:sz w:val="20"/>
                <w:szCs w:val="20"/>
                <w:lang w:val="en-CA"/>
              </w:rPr>
              <w:t>Summer</w:t>
            </w:r>
          </w:p>
        </w:tc>
        <w:tc>
          <w:tcPr>
            <w:tcW w:w="1829" w:type="dxa"/>
            <w:shd w:val="clear" w:color="auto" w:fill="auto"/>
          </w:tcPr>
          <w:p w:rsidR="00226067" w:rsidRPr="00E333D2" w:rsidRDefault="00226067" w:rsidP="00226067">
            <w:pPr>
              <w:jc w:val="center"/>
              <w:rPr>
                <w:b/>
                <w:bCs/>
                <w:sz w:val="20"/>
                <w:szCs w:val="20"/>
                <w:lang w:val="en-CA"/>
              </w:rPr>
            </w:pPr>
            <w:r w:rsidRPr="00E333D2">
              <w:rPr>
                <w:b/>
                <w:bCs/>
                <w:sz w:val="20"/>
                <w:szCs w:val="20"/>
                <w:lang w:val="en-CA"/>
              </w:rPr>
              <w:t>Winter</w:t>
            </w:r>
          </w:p>
        </w:tc>
        <w:tc>
          <w:tcPr>
            <w:tcW w:w="1829" w:type="dxa"/>
            <w:shd w:val="clear" w:color="auto" w:fill="auto"/>
          </w:tcPr>
          <w:p w:rsidR="00226067" w:rsidRPr="00E333D2" w:rsidRDefault="00226067" w:rsidP="00226067">
            <w:pPr>
              <w:jc w:val="center"/>
              <w:rPr>
                <w:b/>
                <w:bCs/>
                <w:sz w:val="20"/>
                <w:szCs w:val="20"/>
                <w:lang w:val="en-CA"/>
              </w:rPr>
            </w:pPr>
            <w:r w:rsidRPr="00E333D2">
              <w:rPr>
                <w:b/>
                <w:bCs/>
                <w:sz w:val="20"/>
                <w:szCs w:val="20"/>
                <w:lang w:val="en-CA"/>
              </w:rPr>
              <w:t>Shoulder</w:t>
            </w:r>
          </w:p>
        </w:tc>
      </w:tr>
      <w:tr w:rsidR="00226067" w:rsidRPr="00E333D2" w:rsidTr="00226067">
        <w:tc>
          <w:tcPr>
            <w:tcW w:w="3261" w:type="dxa"/>
            <w:shd w:val="clear" w:color="auto" w:fill="auto"/>
          </w:tcPr>
          <w:p w:rsidR="00226067" w:rsidRPr="00E333D2" w:rsidRDefault="00226067" w:rsidP="00226067">
            <w:pPr>
              <w:jc w:val="center"/>
              <w:rPr>
                <w:b/>
                <w:bCs/>
                <w:sz w:val="20"/>
                <w:szCs w:val="20"/>
              </w:rPr>
            </w:pPr>
            <w:r w:rsidRPr="00E333D2">
              <w:rPr>
                <w:sz w:val="20"/>
                <w:szCs w:val="20"/>
              </w:rPr>
              <w:t>Marginal GHG intensity factor</w:t>
            </w:r>
          </w:p>
        </w:tc>
        <w:tc>
          <w:tcPr>
            <w:tcW w:w="1829" w:type="dxa"/>
            <w:shd w:val="clear" w:color="auto" w:fill="auto"/>
          </w:tcPr>
          <w:p w:rsidR="00226067" w:rsidRPr="00E333D2" w:rsidRDefault="00226067" w:rsidP="00226067">
            <w:pPr>
              <w:jc w:val="center"/>
              <w:rPr>
                <w:sz w:val="20"/>
                <w:szCs w:val="20"/>
                <w:lang w:val="en-CA"/>
              </w:rPr>
            </w:pPr>
            <w:r w:rsidRPr="00E333D2">
              <w:rPr>
                <w:sz w:val="20"/>
                <w:szCs w:val="20"/>
                <w:lang w:val="en-CA"/>
              </w:rPr>
              <w:t>769</w:t>
            </w:r>
          </w:p>
        </w:tc>
        <w:tc>
          <w:tcPr>
            <w:tcW w:w="1829" w:type="dxa"/>
            <w:shd w:val="clear" w:color="auto" w:fill="auto"/>
          </w:tcPr>
          <w:p w:rsidR="00226067" w:rsidRPr="00E333D2" w:rsidRDefault="00226067" w:rsidP="00226067">
            <w:pPr>
              <w:jc w:val="center"/>
              <w:rPr>
                <w:sz w:val="20"/>
                <w:szCs w:val="20"/>
                <w:lang w:val="en-CA"/>
              </w:rPr>
            </w:pPr>
            <w:r w:rsidRPr="00E333D2">
              <w:rPr>
                <w:sz w:val="20"/>
                <w:szCs w:val="20"/>
                <w:lang w:val="en-CA"/>
              </w:rPr>
              <w:t>591</w:t>
            </w:r>
          </w:p>
        </w:tc>
        <w:tc>
          <w:tcPr>
            <w:tcW w:w="1829" w:type="dxa"/>
            <w:shd w:val="clear" w:color="auto" w:fill="auto"/>
          </w:tcPr>
          <w:p w:rsidR="00226067" w:rsidRPr="00E333D2" w:rsidRDefault="00226067" w:rsidP="00226067">
            <w:pPr>
              <w:jc w:val="center"/>
              <w:rPr>
                <w:sz w:val="20"/>
                <w:szCs w:val="20"/>
                <w:lang w:val="en-CA"/>
              </w:rPr>
            </w:pPr>
            <w:r w:rsidRPr="00E333D2">
              <w:rPr>
                <w:sz w:val="20"/>
                <w:szCs w:val="20"/>
                <w:lang w:val="en-CA"/>
              </w:rPr>
              <w:t>785</w:t>
            </w:r>
          </w:p>
        </w:tc>
      </w:tr>
    </w:tbl>
    <w:p w:rsidR="00226067" w:rsidRPr="00BD0ED8" w:rsidRDefault="00226067" w:rsidP="007C1B07">
      <w:pPr>
        <w:spacing w:line="360" w:lineRule="auto"/>
      </w:pPr>
    </w:p>
    <w:p w:rsidR="00226067" w:rsidRDefault="0073066C" w:rsidP="0023356D">
      <w:pPr>
        <w:pStyle w:val="Heading4"/>
        <w:spacing w:before="0" w:line="360" w:lineRule="auto"/>
        <w:rPr>
          <w:sz w:val="28"/>
          <w:szCs w:val="28"/>
        </w:rPr>
      </w:pPr>
      <w:bookmarkStart w:id="180" w:name="_Toc214701381"/>
      <w:bookmarkStart w:id="181" w:name="_Toc216454163"/>
      <w:bookmarkStart w:id="182" w:name="_Toc216454906"/>
      <w:bookmarkStart w:id="183" w:name="_Toc216455726"/>
      <w:bookmarkStart w:id="184" w:name="_Toc225059661"/>
      <w:r>
        <w:rPr>
          <w:sz w:val="28"/>
          <w:szCs w:val="28"/>
        </w:rPr>
        <w:t>5.4</w:t>
      </w:r>
      <w:r w:rsidR="00887A3E" w:rsidRPr="0073066C">
        <w:rPr>
          <w:sz w:val="28"/>
          <w:szCs w:val="28"/>
        </w:rPr>
        <w:t xml:space="preserve">.2.2 </w:t>
      </w:r>
      <w:r w:rsidR="00226067" w:rsidRPr="0073066C">
        <w:rPr>
          <w:sz w:val="28"/>
          <w:szCs w:val="28"/>
        </w:rPr>
        <w:t>Ontario</w:t>
      </w:r>
      <w:bookmarkEnd w:id="180"/>
      <w:bookmarkEnd w:id="181"/>
      <w:bookmarkEnd w:id="182"/>
      <w:bookmarkEnd w:id="183"/>
      <w:bookmarkEnd w:id="184"/>
    </w:p>
    <w:p w:rsidR="0023356D" w:rsidRPr="0023356D" w:rsidRDefault="0023356D" w:rsidP="0023356D"/>
    <w:p w:rsidR="00226067" w:rsidRDefault="00471256" w:rsidP="00F87BBD">
      <w:pPr>
        <w:spacing w:before="60" w:after="60" w:line="360" w:lineRule="auto"/>
        <w:ind w:firstLine="709"/>
        <w:jc w:val="both"/>
        <w:rPr>
          <w:bCs/>
          <w:lang w:val="en-CA"/>
        </w:rPr>
      </w:pPr>
      <w:r>
        <w:rPr>
          <w:bCs/>
          <w:lang w:val="en-CA"/>
        </w:rPr>
        <w:t>H</w:t>
      </w:r>
      <w:r w:rsidR="00226067" w:rsidRPr="00BD0ED8">
        <w:rPr>
          <w:bCs/>
          <w:lang w:val="en-CA"/>
        </w:rPr>
        <w:t>ourly data on the electricity generation and fuels used</w:t>
      </w:r>
      <w:r>
        <w:rPr>
          <w:bCs/>
          <w:lang w:val="en-CA"/>
        </w:rPr>
        <w:t xml:space="preserve"> in Ontario</w:t>
      </w:r>
      <w:r w:rsidR="00226067" w:rsidRPr="00BD0ED8">
        <w:rPr>
          <w:bCs/>
          <w:lang w:val="en-CA"/>
        </w:rPr>
        <w:t xml:space="preserve"> </w:t>
      </w:r>
      <w:r>
        <w:rPr>
          <w:bCs/>
          <w:lang w:val="en-CA"/>
        </w:rPr>
        <w:t>were</w:t>
      </w:r>
      <w:r w:rsidR="00226067" w:rsidRPr="00BD0ED8">
        <w:rPr>
          <w:bCs/>
          <w:lang w:val="en-CA"/>
        </w:rPr>
        <w:t xml:space="preserve"> obtained </w:t>
      </w:r>
      <w:r>
        <w:rPr>
          <w:bCs/>
          <w:lang w:val="en-CA"/>
        </w:rPr>
        <w:t>for</w:t>
      </w:r>
      <w:r w:rsidR="00226067" w:rsidRPr="00BD0ED8">
        <w:rPr>
          <w:bCs/>
          <w:lang w:val="en-CA"/>
        </w:rPr>
        <w:t xml:space="preserve"> the period </w:t>
      </w:r>
      <w:r w:rsidR="00CC247A">
        <w:rPr>
          <w:bCs/>
          <w:lang w:val="en-CA"/>
        </w:rPr>
        <w:t>of 2007</w:t>
      </w:r>
      <w:r w:rsidR="00226067" w:rsidRPr="00BD0ED8">
        <w:rPr>
          <w:bCs/>
          <w:lang w:val="en-CA"/>
        </w:rPr>
        <w:t xml:space="preserve"> to 2008</w:t>
      </w:r>
      <w:r>
        <w:rPr>
          <w:bCs/>
          <w:lang w:val="en-CA"/>
        </w:rPr>
        <w:t>. A</w:t>
      </w:r>
      <w:r w:rsidR="00226067" w:rsidRPr="00BD0ED8">
        <w:rPr>
          <w:bCs/>
          <w:lang w:val="en-CA"/>
        </w:rPr>
        <w:t xml:space="preserve"> technique was developed to identify the energy sources that are on the margin by performing an analysis of the contribution of each energy source that responds to a change in the total output. The following conditions were used when analyzing the marginal energy sources:</w:t>
      </w:r>
    </w:p>
    <w:p w:rsidR="00A57107" w:rsidRPr="00BD0ED8" w:rsidRDefault="00A57107" w:rsidP="00E333D2">
      <w:pPr>
        <w:spacing w:before="60" w:after="60" w:line="360" w:lineRule="auto"/>
        <w:jc w:val="both"/>
        <w:rPr>
          <w:bCs/>
          <w:lang w:val="en-CA"/>
        </w:rPr>
      </w:pPr>
    </w:p>
    <w:p w:rsidR="00CC247A" w:rsidRDefault="00226067" w:rsidP="0023356D">
      <w:pPr>
        <w:pStyle w:val="ListParagraph"/>
        <w:numPr>
          <w:ilvl w:val="0"/>
          <w:numId w:val="4"/>
        </w:numPr>
        <w:spacing w:before="60" w:after="60" w:line="360" w:lineRule="auto"/>
        <w:ind w:left="284" w:hanging="284"/>
        <w:jc w:val="both"/>
        <w:rPr>
          <w:bCs/>
          <w:lang w:val="en-CA"/>
        </w:rPr>
      </w:pPr>
      <w:r w:rsidRPr="00CC247A">
        <w:rPr>
          <w:bCs/>
          <w:lang w:val="en-CA"/>
        </w:rPr>
        <w:t xml:space="preserve">The minimum change in the total electricity generation in Ontario </w:t>
      </w:r>
      <w:r w:rsidR="00471256" w:rsidRPr="00CC247A">
        <w:rPr>
          <w:bCs/>
          <w:lang w:val="en-CA"/>
        </w:rPr>
        <w:t>from</w:t>
      </w:r>
      <w:r w:rsidRPr="00CC247A">
        <w:rPr>
          <w:bCs/>
          <w:lang w:val="en-CA"/>
        </w:rPr>
        <w:t xml:space="preserve"> one hour</w:t>
      </w:r>
      <w:r w:rsidR="00471256" w:rsidRPr="00CC247A">
        <w:rPr>
          <w:bCs/>
          <w:lang w:val="en-CA"/>
        </w:rPr>
        <w:t xml:space="preserve"> to the next</w:t>
      </w:r>
      <w:r w:rsidRPr="00CC247A">
        <w:rPr>
          <w:bCs/>
          <w:lang w:val="en-CA"/>
        </w:rPr>
        <w:t xml:space="preserve"> was set to 250</w:t>
      </w:r>
      <w:r w:rsidR="002A6090" w:rsidRPr="00CC247A">
        <w:rPr>
          <w:bCs/>
          <w:lang w:val="en-CA"/>
        </w:rPr>
        <w:t xml:space="preserve"> </w:t>
      </w:r>
      <w:r w:rsidRPr="00CC247A">
        <w:rPr>
          <w:bCs/>
          <w:lang w:val="en-CA"/>
        </w:rPr>
        <w:t>MW for consideration of marginal sources.</w:t>
      </w:r>
      <w:r w:rsidR="00471256" w:rsidRPr="00CC247A">
        <w:rPr>
          <w:bCs/>
          <w:lang w:val="en-CA"/>
        </w:rPr>
        <w:t xml:space="preserve"> If the change is less than 250 MW, the change is ignored.</w:t>
      </w:r>
      <w:r w:rsidR="00CC247A" w:rsidRPr="00CC247A">
        <w:rPr>
          <w:bCs/>
          <w:lang w:val="en-CA"/>
        </w:rPr>
        <w:t xml:space="preserve"> The choice of 250 MW is to eliminate the wind generation from the margin where its output can be va</w:t>
      </w:r>
      <w:r w:rsidR="00CC247A">
        <w:rPr>
          <w:bCs/>
          <w:lang w:val="en-CA"/>
        </w:rPr>
        <w:t>riable</w:t>
      </w:r>
      <w:r w:rsidR="00CC247A" w:rsidRPr="00CC247A">
        <w:rPr>
          <w:bCs/>
          <w:lang w:val="en-CA"/>
        </w:rPr>
        <w:t xml:space="preserve"> from 0 MW </w:t>
      </w:r>
      <w:r w:rsidR="00CC247A">
        <w:rPr>
          <w:bCs/>
          <w:lang w:val="en-CA"/>
        </w:rPr>
        <w:t>up to</w:t>
      </w:r>
      <w:r w:rsidR="00CC247A" w:rsidRPr="00CC247A">
        <w:rPr>
          <w:bCs/>
          <w:lang w:val="en-CA"/>
        </w:rPr>
        <w:t xml:space="preserve"> 250 MW from hour to hour depending on the availability of the wind.</w:t>
      </w:r>
    </w:p>
    <w:p w:rsidR="00226067" w:rsidRPr="00CC247A" w:rsidRDefault="00226067" w:rsidP="00CC247A">
      <w:pPr>
        <w:pStyle w:val="ListParagraph"/>
        <w:numPr>
          <w:ilvl w:val="0"/>
          <w:numId w:val="4"/>
        </w:numPr>
        <w:spacing w:before="60" w:after="60" w:line="360" w:lineRule="auto"/>
        <w:ind w:left="284" w:hanging="284"/>
        <w:jc w:val="both"/>
        <w:rPr>
          <w:bCs/>
          <w:lang w:val="en-CA"/>
        </w:rPr>
      </w:pPr>
      <w:r w:rsidRPr="00CC247A">
        <w:rPr>
          <w:bCs/>
          <w:lang w:val="en-CA"/>
        </w:rPr>
        <w:t>A marginal energy source must contribute at least 20% of the change in total generation to be considered of significance</w:t>
      </w:r>
      <w:r w:rsidR="00CC247A">
        <w:rPr>
          <w:bCs/>
          <w:lang w:val="en-CA"/>
        </w:rPr>
        <w:t xml:space="preserve"> and to eliminate possible noise</w:t>
      </w:r>
      <w:r w:rsidRPr="00CC247A">
        <w:rPr>
          <w:bCs/>
          <w:lang w:val="en-CA"/>
        </w:rPr>
        <w:t>.</w:t>
      </w:r>
    </w:p>
    <w:p w:rsidR="00226067" w:rsidRPr="00BD0ED8" w:rsidRDefault="00226067" w:rsidP="0023356D">
      <w:pPr>
        <w:pStyle w:val="ListParagraph"/>
        <w:numPr>
          <w:ilvl w:val="0"/>
          <w:numId w:val="4"/>
        </w:numPr>
        <w:spacing w:before="60" w:after="60" w:line="360" w:lineRule="auto"/>
        <w:ind w:left="284" w:hanging="284"/>
        <w:jc w:val="both"/>
        <w:rPr>
          <w:bCs/>
          <w:lang w:val="en-CA"/>
        </w:rPr>
      </w:pPr>
      <w:r w:rsidRPr="00BD0ED8">
        <w:rPr>
          <w:bCs/>
          <w:lang w:val="en-CA"/>
        </w:rPr>
        <w:t>During the periods when total generation remain constant, the previously determined marginal energy sources are considered to remain on the margin.</w:t>
      </w:r>
    </w:p>
    <w:p w:rsidR="00226067" w:rsidRDefault="00226067" w:rsidP="0023356D">
      <w:pPr>
        <w:pStyle w:val="ListParagraph"/>
        <w:numPr>
          <w:ilvl w:val="0"/>
          <w:numId w:val="4"/>
        </w:numPr>
        <w:spacing w:before="60" w:after="60" w:line="360" w:lineRule="auto"/>
        <w:ind w:left="284" w:hanging="284"/>
        <w:jc w:val="both"/>
        <w:rPr>
          <w:bCs/>
          <w:lang w:val="en-CA"/>
        </w:rPr>
      </w:pPr>
      <w:r w:rsidRPr="00BD0ED8">
        <w:rPr>
          <w:bCs/>
          <w:lang w:val="en-CA"/>
        </w:rPr>
        <w:lastRenderedPageBreak/>
        <w:t>If the generation from a fuel source changes in the opposite direction to the change in the total generation (i.e. not following load), that fuel source is not considered to be on the margin.</w:t>
      </w:r>
    </w:p>
    <w:p w:rsidR="00CC247A" w:rsidRDefault="00CC247A" w:rsidP="007C1B07">
      <w:pPr>
        <w:spacing w:before="60" w:after="60" w:line="360" w:lineRule="auto"/>
        <w:jc w:val="both"/>
        <w:rPr>
          <w:lang w:val="en-CA"/>
        </w:rPr>
      </w:pPr>
    </w:p>
    <w:p w:rsidR="00226067" w:rsidRDefault="00226067" w:rsidP="00F87BBD">
      <w:pPr>
        <w:spacing w:before="60" w:after="60" w:line="360" w:lineRule="auto"/>
        <w:ind w:firstLine="709"/>
        <w:jc w:val="both"/>
        <w:rPr>
          <w:lang w:val="en-CA"/>
        </w:rPr>
      </w:pPr>
      <w:r w:rsidRPr="00BD0ED8">
        <w:rPr>
          <w:lang w:val="en-CA"/>
        </w:rPr>
        <w:t>Based on these assumptions</w:t>
      </w:r>
      <w:r w:rsidR="002A6090">
        <w:rPr>
          <w:lang w:val="en-CA"/>
        </w:rPr>
        <w:t>,</w:t>
      </w:r>
      <w:r w:rsidRPr="00BD0ED8">
        <w:rPr>
          <w:lang w:val="en-CA"/>
        </w:rPr>
        <w:t xml:space="preserve"> the hourly marginal energy sources were averaged over individual days for the </w:t>
      </w:r>
      <w:r w:rsidRPr="00BD0ED8">
        <w:rPr>
          <w:bCs/>
          <w:lang w:val="en-CA"/>
        </w:rPr>
        <w:t>period of April 1-8, 2008</w:t>
      </w:r>
      <w:r w:rsidRPr="00BD0ED8">
        <w:rPr>
          <w:lang w:val="en-CA"/>
        </w:rPr>
        <w:t xml:space="preserve"> to identify the significant components. These daily average marginal generation energy source components are shown in Figure 8.</w:t>
      </w:r>
    </w:p>
    <w:p w:rsidR="007C1B07" w:rsidRDefault="007C1B07" w:rsidP="007C1B07">
      <w:pPr>
        <w:spacing w:before="60" w:after="60" w:line="360" w:lineRule="auto"/>
        <w:jc w:val="both"/>
        <w:rPr>
          <w:lang w:val="en-CA"/>
        </w:rPr>
      </w:pPr>
    </w:p>
    <w:p w:rsidR="00226067" w:rsidRDefault="00226067" w:rsidP="009F70BE">
      <w:pPr>
        <w:keepNext/>
        <w:tabs>
          <w:tab w:val="center" w:pos="851"/>
        </w:tabs>
        <w:spacing w:before="60" w:after="60" w:line="276" w:lineRule="auto"/>
        <w:jc w:val="center"/>
      </w:pPr>
      <w:r>
        <w:rPr>
          <w:noProof/>
          <w:lang w:val="en-US" w:eastAsia="en-US"/>
        </w:rPr>
        <w:drawing>
          <wp:inline distT="0" distB="0" distL="0" distR="0">
            <wp:extent cx="5572769" cy="2921330"/>
            <wp:effectExtent l="19050" t="0" r="27931" b="0"/>
            <wp:docPr id="10" name="Chart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226067" w:rsidRDefault="00226067" w:rsidP="00A06AE7">
      <w:pPr>
        <w:pStyle w:val="Caption"/>
        <w:ind w:left="993" w:hanging="993"/>
        <w:jc w:val="both"/>
        <w:rPr>
          <w:b w:val="0"/>
          <w:bCs w:val="0"/>
          <w:color w:val="auto"/>
          <w:sz w:val="24"/>
          <w:szCs w:val="24"/>
          <w:lang w:val="en-CA"/>
        </w:rPr>
      </w:pPr>
      <w:bookmarkStart w:id="185" w:name="_Toc225142469"/>
      <w:proofErr w:type="gramStart"/>
      <w:r w:rsidRPr="006202A9">
        <w:rPr>
          <w:color w:val="auto"/>
          <w:sz w:val="24"/>
          <w:szCs w:val="24"/>
        </w:rPr>
        <w:t xml:space="preserve">Figure </w:t>
      </w:r>
      <w:r w:rsidR="00BB2E83" w:rsidRPr="006202A9">
        <w:rPr>
          <w:color w:val="auto"/>
          <w:sz w:val="24"/>
          <w:szCs w:val="24"/>
        </w:rPr>
        <w:fldChar w:fldCharType="begin"/>
      </w:r>
      <w:r w:rsidRPr="006202A9">
        <w:rPr>
          <w:color w:val="auto"/>
          <w:sz w:val="24"/>
          <w:szCs w:val="24"/>
        </w:rPr>
        <w:instrText xml:space="preserve"> SEQ Figure \* ARABIC </w:instrText>
      </w:r>
      <w:r w:rsidR="00BB2E83" w:rsidRPr="006202A9">
        <w:rPr>
          <w:color w:val="auto"/>
          <w:sz w:val="24"/>
          <w:szCs w:val="24"/>
        </w:rPr>
        <w:fldChar w:fldCharType="separate"/>
      </w:r>
      <w:r w:rsidR="00A30092">
        <w:rPr>
          <w:noProof/>
          <w:color w:val="auto"/>
          <w:sz w:val="24"/>
          <w:szCs w:val="24"/>
        </w:rPr>
        <w:t>8</w:t>
      </w:r>
      <w:r w:rsidR="00BB2E83" w:rsidRPr="006202A9">
        <w:rPr>
          <w:color w:val="auto"/>
          <w:sz w:val="24"/>
          <w:szCs w:val="24"/>
        </w:rPr>
        <w:fldChar w:fldCharType="end"/>
      </w:r>
      <w:r w:rsidRPr="006202A9">
        <w:rPr>
          <w:color w:val="auto"/>
          <w:sz w:val="24"/>
          <w:szCs w:val="24"/>
          <w:lang w:val="en-CA"/>
        </w:rPr>
        <w:t>.</w:t>
      </w:r>
      <w:proofErr w:type="gramEnd"/>
      <w:r w:rsidRPr="006202A9">
        <w:rPr>
          <w:color w:val="auto"/>
          <w:sz w:val="24"/>
          <w:szCs w:val="24"/>
          <w:lang w:val="en-CA"/>
        </w:rPr>
        <w:t xml:space="preserve"> </w:t>
      </w:r>
      <w:r w:rsidRPr="006202A9">
        <w:rPr>
          <w:b w:val="0"/>
          <w:bCs w:val="0"/>
          <w:color w:val="auto"/>
          <w:sz w:val="24"/>
          <w:szCs w:val="24"/>
          <w:lang w:val="en-CA"/>
        </w:rPr>
        <w:t>Energy sources for the ma</w:t>
      </w:r>
      <w:r w:rsidR="0073066C">
        <w:rPr>
          <w:b w:val="0"/>
          <w:bCs w:val="0"/>
          <w:color w:val="auto"/>
          <w:sz w:val="24"/>
          <w:szCs w:val="24"/>
          <w:lang w:val="en-CA"/>
        </w:rPr>
        <w:t>rginal electricity generation in</w:t>
      </w:r>
      <w:r w:rsidRPr="006202A9">
        <w:rPr>
          <w:b w:val="0"/>
          <w:bCs w:val="0"/>
          <w:color w:val="auto"/>
          <w:sz w:val="24"/>
          <w:szCs w:val="24"/>
          <w:lang w:val="en-CA"/>
        </w:rPr>
        <w:t xml:space="preserve"> Ontario for April 1-7, 2008</w:t>
      </w:r>
      <w:bookmarkEnd w:id="185"/>
    </w:p>
    <w:p w:rsidR="00A06AE7" w:rsidRPr="00A06AE7" w:rsidRDefault="00A06AE7" w:rsidP="00A06AE7">
      <w:pPr>
        <w:rPr>
          <w:lang w:val="en-CA"/>
        </w:rPr>
      </w:pPr>
    </w:p>
    <w:p w:rsidR="00226067" w:rsidRPr="00BD0ED8" w:rsidRDefault="00226067" w:rsidP="00F87BBD">
      <w:pPr>
        <w:spacing w:line="360" w:lineRule="auto"/>
        <w:ind w:firstLine="658"/>
        <w:jc w:val="both"/>
        <w:rPr>
          <w:lang w:val="en-CA"/>
        </w:rPr>
      </w:pPr>
      <w:r w:rsidRPr="00BD0ED8">
        <w:rPr>
          <w:lang w:val="en-CA"/>
        </w:rPr>
        <w:t xml:space="preserve">As it can be seen, both coal and hydro play a significant role in providing electricity on the margin. Natural gas (Other) is not on the margin on April 6, in agreement with the constant natural gas output shown in Figure 7. As expected, at no point during the period of </w:t>
      </w:r>
      <w:r w:rsidRPr="00BD0ED8">
        <w:rPr>
          <w:iCs/>
        </w:rPr>
        <w:t xml:space="preserve">April 1-8, 2008 </w:t>
      </w:r>
      <w:r w:rsidRPr="00BD0ED8">
        <w:rPr>
          <w:lang w:val="en-CA"/>
        </w:rPr>
        <w:t>is nuclear or wind on the margin.</w:t>
      </w:r>
    </w:p>
    <w:p w:rsidR="003A762B" w:rsidRDefault="003A762B" w:rsidP="00F87BBD">
      <w:pPr>
        <w:spacing w:before="60" w:after="60" w:line="360" w:lineRule="auto"/>
        <w:ind w:firstLine="658"/>
        <w:jc w:val="both"/>
        <w:rPr>
          <w:lang w:val="en-CA"/>
        </w:rPr>
      </w:pPr>
    </w:p>
    <w:p w:rsidR="005308AF" w:rsidRPr="00A57107" w:rsidRDefault="0073066C" w:rsidP="00F87BBD">
      <w:pPr>
        <w:spacing w:before="60" w:after="60" w:line="360" w:lineRule="auto"/>
        <w:ind w:firstLine="658"/>
        <w:jc w:val="both"/>
        <w:rPr>
          <w:lang w:val="en-CA"/>
        </w:rPr>
      </w:pPr>
      <w:r>
        <w:rPr>
          <w:lang w:val="en-CA"/>
        </w:rPr>
        <w:lastRenderedPageBreak/>
        <w:t>The s</w:t>
      </w:r>
      <w:r w:rsidR="00226067" w:rsidRPr="00BD0ED8">
        <w:rPr>
          <w:lang w:val="en-CA"/>
        </w:rPr>
        <w:t xml:space="preserve">ame </w:t>
      </w:r>
      <w:r w:rsidR="00226067" w:rsidRPr="00BD0ED8">
        <w:rPr>
          <w:bCs/>
          <w:lang w:val="en-CA"/>
        </w:rPr>
        <w:t>technique</w:t>
      </w:r>
      <w:r w:rsidR="00226067" w:rsidRPr="00BD0ED8">
        <w:rPr>
          <w:lang w:val="en-CA"/>
        </w:rPr>
        <w:t xml:space="preserve"> was applied to the data over </w:t>
      </w:r>
      <w:r w:rsidR="00226067" w:rsidRPr="00BD0ED8">
        <w:rPr>
          <w:bCs/>
          <w:lang w:val="en-CA"/>
        </w:rPr>
        <w:t>2007</w:t>
      </w:r>
      <w:r w:rsidR="00F9515F">
        <w:rPr>
          <w:bCs/>
          <w:lang w:val="en-CA"/>
        </w:rPr>
        <w:t>-</w:t>
      </w:r>
      <w:r w:rsidR="00226067" w:rsidRPr="00BD0ED8">
        <w:rPr>
          <w:bCs/>
          <w:lang w:val="en-CA"/>
        </w:rPr>
        <w:t xml:space="preserve">2008 </w:t>
      </w:r>
      <w:r w:rsidR="00226067" w:rsidRPr="00BD0ED8">
        <w:rPr>
          <w:lang w:val="en-CA"/>
        </w:rPr>
        <w:t xml:space="preserve">to identify </w:t>
      </w:r>
      <w:r w:rsidR="00471256">
        <w:rPr>
          <w:lang w:val="en-CA"/>
        </w:rPr>
        <w:t>the</w:t>
      </w:r>
      <w:r w:rsidR="00226067" w:rsidRPr="00BD0ED8">
        <w:rPr>
          <w:lang w:val="en-CA"/>
        </w:rPr>
        <w:t xml:space="preserve"> </w:t>
      </w:r>
      <w:r w:rsidR="00226067" w:rsidRPr="00BD0ED8">
        <w:rPr>
          <w:bCs/>
          <w:lang w:val="en-CA"/>
        </w:rPr>
        <w:t>energy sources that are on the margin</w:t>
      </w:r>
      <w:r w:rsidR="00226067" w:rsidRPr="00BD0ED8">
        <w:rPr>
          <w:lang w:val="en-CA"/>
        </w:rPr>
        <w:t xml:space="preserve">. The results obtained from this analysis were analogous to the result obtained for </w:t>
      </w:r>
      <w:r w:rsidR="00226067" w:rsidRPr="00BD0ED8">
        <w:rPr>
          <w:iCs/>
        </w:rPr>
        <w:t>April 1-7, 2008 w</w:t>
      </w:r>
      <w:r w:rsidR="00471256">
        <w:rPr>
          <w:iCs/>
        </w:rPr>
        <w:t>ith</w:t>
      </w:r>
      <w:r w:rsidR="00226067" w:rsidRPr="00BD0ED8">
        <w:rPr>
          <w:iCs/>
        </w:rPr>
        <w:t xml:space="preserve"> </w:t>
      </w:r>
      <w:r w:rsidR="00226067" w:rsidRPr="00BD0ED8">
        <w:rPr>
          <w:lang w:val="en-CA"/>
        </w:rPr>
        <w:t>coal and hydro providing a significant portion of</w:t>
      </w:r>
      <w:r w:rsidR="00226067">
        <w:rPr>
          <w:lang w:val="en-CA"/>
        </w:rPr>
        <w:t xml:space="preserve"> the marginal generation, </w:t>
      </w:r>
      <w:r w:rsidR="00471256">
        <w:rPr>
          <w:lang w:val="en-CA"/>
        </w:rPr>
        <w:t xml:space="preserve">and the remainder coming </w:t>
      </w:r>
      <w:r w:rsidR="008C555F">
        <w:rPr>
          <w:lang w:val="en-CA"/>
        </w:rPr>
        <w:t xml:space="preserve">from natural gas. </w:t>
      </w:r>
      <w:r w:rsidR="00226067" w:rsidRPr="00BD0ED8">
        <w:rPr>
          <w:lang w:val="en-CA"/>
        </w:rPr>
        <w:t>The hourly marginal generation for each energy source was averaged over individual months to identify the monthly fuel mix on the margin. The monthly average marginal generation energy source components</w:t>
      </w:r>
      <w:r w:rsidR="00226067">
        <w:rPr>
          <w:lang w:val="en-CA"/>
        </w:rPr>
        <w:t>, as well</w:t>
      </w:r>
      <w:r w:rsidR="00226067" w:rsidRPr="00BD0ED8">
        <w:rPr>
          <w:lang w:val="en-CA"/>
        </w:rPr>
        <w:t xml:space="preserve"> </w:t>
      </w:r>
      <w:r w:rsidR="00226067">
        <w:rPr>
          <w:lang w:val="en-CA"/>
        </w:rPr>
        <w:t xml:space="preserve">as </w:t>
      </w:r>
      <w:r w:rsidR="00226067" w:rsidRPr="00BD0ED8">
        <w:rPr>
          <w:lang w:val="en-CA"/>
        </w:rPr>
        <w:t>the marginal GHG intensity factors (</w:t>
      </w:r>
      <w:r w:rsidR="00226067" w:rsidRPr="00BD0ED8">
        <w:t>g CO</w:t>
      </w:r>
      <w:r w:rsidR="00226067" w:rsidRPr="006404A9">
        <w:rPr>
          <w:vertAlign w:val="subscript"/>
        </w:rPr>
        <w:t>2eq</w:t>
      </w:r>
      <w:r w:rsidR="00226067" w:rsidRPr="00BD0ED8">
        <w:t>/kWh)</w:t>
      </w:r>
      <w:r w:rsidR="00226067" w:rsidRPr="00BD0ED8">
        <w:rPr>
          <w:lang w:val="en-CA"/>
        </w:rPr>
        <w:t xml:space="preserve"> calculated </w:t>
      </w:r>
      <w:r w:rsidR="00226067">
        <w:rPr>
          <w:bCs/>
          <w:lang w:val="en-CA"/>
        </w:rPr>
        <w:t xml:space="preserve">using Equation </w:t>
      </w:r>
      <w:r w:rsidR="00582791">
        <w:rPr>
          <w:bCs/>
          <w:lang w:val="en-CA"/>
        </w:rPr>
        <w:t>9</w:t>
      </w:r>
      <w:r w:rsidR="00226067">
        <w:rPr>
          <w:bCs/>
          <w:lang w:val="en-CA"/>
        </w:rPr>
        <w:t xml:space="preserve"> </w:t>
      </w:r>
      <w:r w:rsidR="00226067" w:rsidRPr="00BD0ED8">
        <w:rPr>
          <w:lang w:val="en-CA"/>
        </w:rPr>
        <w:t xml:space="preserve">over the period of </w:t>
      </w:r>
      <w:r w:rsidR="00226067" w:rsidRPr="00BD0ED8">
        <w:rPr>
          <w:bCs/>
          <w:lang w:val="en-CA"/>
        </w:rPr>
        <w:t>2007 to 2008</w:t>
      </w:r>
      <w:r w:rsidR="00226067">
        <w:rPr>
          <w:bCs/>
          <w:lang w:val="en-CA"/>
        </w:rPr>
        <w:t xml:space="preserve">, are </w:t>
      </w:r>
      <w:r w:rsidR="004609C8">
        <w:rPr>
          <w:lang w:val="en-CA"/>
        </w:rPr>
        <w:t>given in Table 25</w:t>
      </w:r>
      <w:r w:rsidR="00226067">
        <w:rPr>
          <w:lang w:val="en-CA"/>
        </w:rPr>
        <w:t>.</w:t>
      </w:r>
    </w:p>
    <w:p w:rsidR="00CC247A" w:rsidRDefault="00CC247A" w:rsidP="00854057">
      <w:pPr>
        <w:pStyle w:val="Caption"/>
        <w:keepNext/>
        <w:ind w:left="993" w:hanging="993"/>
        <w:rPr>
          <w:color w:val="auto"/>
          <w:sz w:val="24"/>
          <w:szCs w:val="24"/>
        </w:rPr>
      </w:pPr>
      <w:bookmarkStart w:id="186" w:name="_Toc222733671"/>
    </w:p>
    <w:p w:rsidR="001A13D0" w:rsidRPr="001A13D0" w:rsidRDefault="001A13D0" w:rsidP="00854057">
      <w:pPr>
        <w:pStyle w:val="Caption"/>
        <w:keepNext/>
        <w:ind w:left="993" w:hanging="993"/>
        <w:rPr>
          <w:b w:val="0"/>
          <w:bCs w:val="0"/>
          <w:color w:val="auto"/>
          <w:sz w:val="24"/>
          <w:szCs w:val="24"/>
        </w:rPr>
      </w:pPr>
      <w:proofErr w:type="gramStart"/>
      <w:r w:rsidRPr="001A13D0">
        <w:rPr>
          <w:color w:val="auto"/>
          <w:sz w:val="24"/>
          <w:szCs w:val="24"/>
        </w:rPr>
        <w:t xml:space="preserve">Table </w:t>
      </w:r>
      <w:r w:rsidR="00BB2E83" w:rsidRPr="001A13D0">
        <w:rPr>
          <w:color w:val="auto"/>
          <w:sz w:val="24"/>
          <w:szCs w:val="24"/>
        </w:rPr>
        <w:fldChar w:fldCharType="begin"/>
      </w:r>
      <w:r w:rsidRPr="001A13D0">
        <w:rPr>
          <w:color w:val="auto"/>
          <w:sz w:val="24"/>
          <w:szCs w:val="24"/>
        </w:rPr>
        <w:instrText xml:space="preserve"> SEQ Table \* ARABIC </w:instrText>
      </w:r>
      <w:r w:rsidR="00BB2E83" w:rsidRPr="001A13D0">
        <w:rPr>
          <w:color w:val="auto"/>
          <w:sz w:val="24"/>
          <w:szCs w:val="24"/>
        </w:rPr>
        <w:fldChar w:fldCharType="separate"/>
      </w:r>
      <w:r w:rsidR="001C3218">
        <w:rPr>
          <w:noProof/>
          <w:color w:val="auto"/>
          <w:sz w:val="24"/>
          <w:szCs w:val="24"/>
        </w:rPr>
        <w:t>25</w:t>
      </w:r>
      <w:r w:rsidR="00BB2E83" w:rsidRPr="001A13D0">
        <w:rPr>
          <w:color w:val="auto"/>
          <w:sz w:val="24"/>
          <w:szCs w:val="24"/>
        </w:rPr>
        <w:fldChar w:fldCharType="end"/>
      </w:r>
      <w:r w:rsidRPr="001A13D0">
        <w:rPr>
          <w:color w:val="auto"/>
          <w:sz w:val="24"/>
          <w:szCs w:val="24"/>
          <w:lang w:val="en-CA"/>
        </w:rPr>
        <w:t>.</w:t>
      </w:r>
      <w:proofErr w:type="gramEnd"/>
      <w:r w:rsidRPr="001A13D0">
        <w:rPr>
          <w:color w:val="auto"/>
          <w:sz w:val="24"/>
          <w:szCs w:val="24"/>
          <w:lang w:val="en-CA"/>
        </w:rPr>
        <w:t xml:space="preserve"> </w:t>
      </w:r>
      <w:r w:rsidRPr="001A13D0">
        <w:rPr>
          <w:b w:val="0"/>
          <w:bCs w:val="0"/>
          <w:color w:val="auto"/>
          <w:sz w:val="24"/>
          <w:szCs w:val="24"/>
          <w:lang w:val="en-CA"/>
        </w:rPr>
        <w:t>Monthly average marginal generation energy source components and marginal GHG intensity fact</w:t>
      </w:r>
      <w:r>
        <w:rPr>
          <w:b w:val="0"/>
          <w:bCs w:val="0"/>
          <w:color w:val="auto"/>
          <w:sz w:val="24"/>
          <w:szCs w:val="24"/>
          <w:lang w:val="en-CA"/>
        </w:rPr>
        <w:t>or</w:t>
      </w:r>
      <w:r w:rsidR="00B43E45">
        <w:rPr>
          <w:b w:val="0"/>
          <w:bCs w:val="0"/>
          <w:color w:val="auto"/>
          <w:sz w:val="24"/>
          <w:szCs w:val="24"/>
          <w:lang w:val="en-CA"/>
        </w:rPr>
        <w:t>s</w:t>
      </w:r>
      <w:r w:rsidR="0073066C">
        <w:rPr>
          <w:b w:val="0"/>
          <w:bCs w:val="0"/>
          <w:color w:val="auto"/>
          <w:sz w:val="24"/>
          <w:szCs w:val="24"/>
          <w:lang w:val="en-CA"/>
        </w:rPr>
        <w:t xml:space="preserve"> for Ontario</w:t>
      </w:r>
      <w:r w:rsidR="007D1044">
        <w:rPr>
          <w:b w:val="0"/>
          <w:bCs w:val="0"/>
          <w:color w:val="auto"/>
          <w:sz w:val="24"/>
          <w:szCs w:val="24"/>
          <w:lang w:val="en-CA"/>
        </w:rPr>
        <w:t xml:space="preserve"> (g CO</w:t>
      </w:r>
      <w:r w:rsidR="007D1044" w:rsidRPr="007D1044">
        <w:rPr>
          <w:b w:val="0"/>
          <w:bCs w:val="0"/>
          <w:color w:val="auto"/>
          <w:sz w:val="24"/>
          <w:szCs w:val="24"/>
          <w:vertAlign w:val="subscript"/>
          <w:lang w:val="en-CA"/>
        </w:rPr>
        <w:t>2eq</w:t>
      </w:r>
      <w:r w:rsidR="007D1044">
        <w:rPr>
          <w:b w:val="0"/>
          <w:bCs w:val="0"/>
          <w:color w:val="auto"/>
          <w:sz w:val="24"/>
          <w:szCs w:val="24"/>
          <w:lang w:val="en-CA"/>
        </w:rPr>
        <w:t>/kWh)</w:t>
      </w:r>
      <w:r>
        <w:rPr>
          <w:b w:val="0"/>
          <w:bCs w:val="0"/>
          <w:color w:val="auto"/>
          <w:sz w:val="24"/>
          <w:szCs w:val="24"/>
          <w:lang w:val="en-CA"/>
        </w:rPr>
        <w:t xml:space="preserve"> over</w:t>
      </w:r>
      <w:r w:rsidR="00582791">
        <w:rPr>
          <w:b w:val="0"/>
          <w:bCs w:val="0"/>
          <w:color w:val="auto"/>
          <w:sz w:val="24"/>
          <w:szCs w:val="24"/>
          <w:lang w:val="en-CA"/>
        </w:rPr>
        <w:t xml:space="preserve"> 2007-</w:t>
      </w:r>
      <w:r w:rsidRPr="001A13D0">
        <w:rPr>
          <w:b w:val="0"/>
          <w:bCs w:val="0"/>
          <w:color w:val="auto"/>
          <w:sz w:val="24"/>
          <w:szCs w:val="24"/>
          <w:lang w:val="en-CA"/>
        </w:rPr>
        <w:t>2008</w:t>
      </w:r>
      <w:bookmarkEnd w:id="186"/>
    </w:p>
    <w:tbl>
      <w:tblPr>
        <w:tblW w:w="850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43"/>
        <w:gridCol w:w="717"/>
        <w:gridCol w:w="850"/>
        <w:gridCol w:w="700"/>
        <w:gridCol w:w="576"/>
        <w:gridCol w:w="984"/>
        <w:gridCol w:w="717"/>
        <w:gridCol w:w="850"/>
        <w:gridCol w:w="700"/>
        <w:gridCol w:w="576"/>
        <w:gridCol w:w="992"/>
      </w:tblGrid>
      <w:tr w:rsidR="005458D0" w:rsidRPr="00E333D2" w:rsidTr="005458D0">
        <w:tc>
          <w:tcPr>
            <w:tcW w:w="843" w:type="dxa"/>
            <w:shd w:val="clear" w:color="auto" w:fill="auto"/>
          </w:tcPr>
          <w:p w:rsidR="005458D0" w:rsidRPr="00E333D2" w:rsidRDefault="005458D0" w:rsidP="00681424">
            <w:pPr>
              <w:jc w:val="center"/>
              <w:rPr>
                <w:b/>
                <w:bCs/>
                <w:sz w:val="18"/>
                <w:szCs w:val="18"/>
              </w:rPr>
            </w:pPr>
          </w:p>
        </w:tc>
        <w:tc>
          <w:tcPr>
            <w:tcW w:w="3827" w:type="dxa"/>
            <w:gridSpan w:val="5"/>
          </w:tcPr>
          <w:p w:rsidR="005458D0" w:rsidRPr="00E333D2" w:rsidRDefault="005458D0" w:rsidP="00681424">
            <w:pPr>
              <w:jc w:val="center"/>
              <w:rPr>
                <w:b/>
                <w:bCs/>
                <w:sz w:val="18"/>
                <w:szCs w:val="18"/>
                <w:lang w:val="en-CA"/>
              </w:rPr>
            </w:pPr>
            <w:r w:rsidRPr="00E333D2">
              <w:rPr>
                <w:b/>
                <w:bCs/>
                <w:sz w:val="18"/>
                <w:szCs w:val="18"/>
                <w:lang w:val="en-CA"/>
              </w:rPr>
              <w:t>2007</w:t>
            </w:r>
          </w:p>
        </w:tc>
        <w:tc>
          <w:tcPr>
            <w:tcW w:w="3835" w:type="dxa"/>
            <w:gridSpan w:val="5"/>
          </w:tcPr>
          <w:p w:rsidR="005458D0" w:rsidRPr="00E333D2" w:rsidRDefault="005458D0" w:rsidP="00681424">
            <w:pPr>
              <w:jc w:val="center"/>
              <w:rPr>
                <w:b/>
                <w:bCs/>
                <w:sz w:val="18"/>
                <w:szCs w:val="18"/>
                <w:lang w:val="en-CA"/>
              </w:rPr>
            </w:pPr>
            <w:r w:rsidRPr="00E333D2">
              <w:rPr>
                <w:b/>
                <w:bCs/>
                <w:sz w:val="18"/>
                <w:szCs w:val="18"/>
                <w:lang w:val="en-CA"/>
              </w:rPr>
              <w:t>2008</w:t>
            </w:r>
          </w:p>
        </w:tc>
      </w:tr>
      <w:tr w:rsidR="005458D0" w:rsidRPr="00E333D2" w:rsidTr="005458D0">
        <w:tc>
          <w:tcPr>
            <w:tcW w:w="843" w:type="dxa"/>
            <w:shd w:val="clear" w:color="auto" w:fill="auto"/>
          </w:tcPr>
          <w:p w:rsidR="005458D0" w:rsidRPr="00E333D2" w:rsidRDefault="005458D0" w:rsidP="00681424">
            <w:pPr>
              <w:jc w:val="center"/>
              <w:rPr>
                <w:b/>
                <w:bCs/>
                <w:sz w:val="18"/>
                <w:szCs w:val="18"/>
              </w:rPr>
            </w:pPr>
            <w:r w:rsidRPr="00E333D2">
              <w:rPr>
                <w:b/>
                <w:bCs/>
                <w:sz w:val="18"/>
                <w:szCs w:val="18"/>
              </w:rPr>
              <w:t xml:space="preserve">Month </w:t>
            </w:r>
          </w:p>
        </w:tc>
        <w:tc>
          <w:tcPr>
            <w:tcW w:w="717" w:type="dxa"/>
          </w:tcPr>
          <w:p w:rsidR="005458D0" w:rsidRPr="00E333D2" w:rsidRDefault="005458D0" w:rsidP="00681424">
            <w:pPr>
              <w:jc w:val="center"/>
              <w:rPr>
                <w:b/>
                <w:bCs/>
                <w:sz w:val="18"/>
                <w:szCs w:val="18"/>
                <w:lang w:val="en-CA"/>
              </w:rPr>
            </w:pPr>
            <w:r w:rsidRPr="00E333D2">
              <w:rPr>
                <w:b/>
                <w:bCs/>
                <w:sz w:val="18"/>
                <w:szCs w:val="18"/>
                <w:lang w:val="en-CA"/>
              </w:rPr>
              <w:t>Hydro</w:t>
            </w:r>
          </w:p>
          <w:p w:rsidR="005458D0" w:rsidRPr="00E333D2" w:rsidRDefault="005458D0" w:rsidP="00681424">
            <w:pPr>
              <w:jc w:val="center"/>
              <w:rPr>
                <w:b/>
                <w:bCs/>
                <w:sz w:val="18"/>
                <w:szCs w:val="18"/>
                <w:lang w:val="en-CA"/>
              </w:rPr>
            </w:pPr>
            <w:r w:rsidRPr="00E333D2">
              <w:rPr>
                <w:b/>
                <w:bCs/>
                <w:sz w:val="18"/>
                <w:szCs w:val="18"/>
                <w:lang w:val="en-CA"/>
              </w:rPr>
              <w:t>%</w:t>
            </w:r>
          </w:p>
        </w:tc>
        <w:tc>
          <w:tcPr>
            <w:tcW w:w="850" w:type="dxa"/>
          </w:tcPr>
          <w:p w:rsidR="005458D0" w:rsidRPr="00E333D2" w:rsidRDefault="005458D0" w:rsidP="00681424">
            <w:pPr>
              <w:jc w:val="center"/>
              <w:rPr>
                <w:b/>
                <w:bCs/>
                <w:sz w:val="18"/>
                <w:szCs w:val="18"/>
                <w:lang w:val="en-CA"/>
              </w:rPr>
            </w:pPr>
            <w:r w:rsidRPr="00E333D2">
              <w:rPr>
                <w:b/>
                <w:bCs/>
                <w:sz w:val="18"/>
                <w:szCs w:val="18"/>
                <w:lang w:val="en-CA"/>
              </w:rPr>
              <w:t>Nuclear</w:t>
            </w:r>
          </w:p>
          <w:p w:rsidR="005458D0" w:rsidRPr="00E333D2" w:rsidRDefault="005458D0" w:rsidP="00681424">
            <w:pPr>
              <w:jc w:val="center"/>
              <w:rPr>
                <w:b/>
                <w:bCs/>
                <w:sz w:val="18"/>
                <w:szCs w:val="18"/>
                <w:lang w:val="en-CA"/>
              </w:rPr>
            </w:pPr>
            <w:r w:rsidRPr="00E333D2">
              <w:rPr>
                <w:b/>
                <w:bCs/>
                <w:sz w:val="18"/>
                <w:szCs w:val="18"/>
                <w:lang w:val="en-CA"/>
              </w:rPr>
              <w:t>%</w:t>
            </w:r>
          </w:p>
        </w:tc>
        <w:tc>
          <w:tcPr>
            <w:tcW w:w="700" w:type="dxa"/>
          </w:tcPr>
          <w:p w:rsidR="005458D0" w:rsidRPr="00E333D2" w:rsidRDefault="005458D0" w:rsidP="00681424">
            <w:pPr>
              <w:jc w:val="center"/>
              <w:rPr>
                <w:b/>
                <w:bCs/>
                <w:sz w:val="18"/>
                <w:szCs w:val="18"/>
                <w:lang w:val="en-CA"/>
              </w:rPr>
            </w:pPr>
            <w:r w:rsidRPr="00E333D2">
              <w:rPr>
                <w:b/>
                <w:bCs/>
                <w:sz w:val="18"/>
                <w:szCs w:val="18"/>
                <w:lang w:val="en-CA"/>
              </w:rPr>
              <w:t>Other</w:t>
            </w:r>
          </w:p>
          <w:p w:rsidR="005458D0" w:rsidRPr="00E333D2" w:rsidRDefault="005458D0" w:rsidP="00681424">
            <w:pPr>
              <w:jc w:val="center"/>
              <w:rPr>
                <w:b/>
                <w:bCs/>
                <w:sz w:val="18"/>
                <w:szCs w:val="18"/>
                <w:lang w:val="en-CA"/>
              </w:rPr>
            </w:pPr>
            <w:r w:rsidRPr="00E333D2">
              <w:rPr>
                <w:b/>
                <w:bCs/>
                <w:sz w:val="18"/>
                <w:szCs w:val="18"/>
                <w:lang w:val="en-CA"/>
              </w:rPr>
              <w:t>%</w:t>
            </w:r>
          </w:p>
        </w:tc>
        <w:tc>
          <w:tcPr>
            <w:tcW w:w="576" w:type="dxa"/>
          </w:tcPr>
          <w:p w:rsidR="005458D0" w:rsidRPr="00E333D2" w:rsidRDefault="005458D0" w:rsidP="00681424">
            <w:pPr>
              <w:jc w:val="center"/>
              <w:rPr>
                <w:b/>
                <w:bCs/>
                <w:sz w:val="18"/>
                <w:szCs w:val="18"/>
                <w:lang w:val="en-CA"/>
              </w:rPr>
            </w:pPr>
            <w:r w:rsidRPr="00E333D2">
              <w:rPr>
                <w:b/>
                <w:bCs/>
                <w:sz w:val="18"/>
                <w:szCs w:val="18"/>
                <w:lang w:val="en-CA"/>
              </w:rPr>
              <w:t>Coal</w:t>
            </w:r>
          </w:p>
          <w:p w:rsidR="005458D0" w:rsidRPr="00E333D2" w:rsidRDefault="005458D0" w:rsidP="00681424">
            <w:pPr>
              <w:jc w:val="center"/>
              <w:rPr>
                <w:b/>
                <w:bCs/>
                <w:sz w:val="18"/>
                <w:szCs w:val="18"/>
                <w:lang w:val="en-CA"/>
              </w:rPr>
            </w:pPr>
            <w:r w:rsidRPr="00E333D2">
              <w:rPr>
                <w:b/>
                <w:bCs/>
                <w:sz w:val="18"/>
                <w:szCs w:val="18"/>
                <w:lang w:val="en-CA"/>
              </w:rPr>
              <w:t>%</w:t>
            </w:r>
          </w:p>
        </w:tc>
        <w:tc>
          <w:tcPr>
            <w:tcW w:w="984" w:type="dxa"/>
            <w:shd w:val="clear" w:color="auto" w:fill="auto"/>
          </w:tcPr>
          <w:p w:rsidR="005458D0" w:rsidRPr="00E333D2" w:rsidRDefault="005458D0" w:rsidP="00681424">
            <w:pPr>
              <w:jc w:val="center"/>
              <w:rPr>
                <w:b/>
                <w:bCs/>
                <w:sz w:val="18"/>
                <w:szCs w:val="18"/>
              </w:rPr>
            </w:pPr>
            <w:r w:rsidRPr="00E333D2">
              <w:rPr>
                <w:b/>
                <w:bCs/>
                <w:sz w:val="18"/>
                <w:szCs w:val="18"/>
                <w:lang w:val="en-CA"/>
              </w:rPr>
              <w:t xml:space="preserve">Marginal GHG intensity factor </w:t>
            </w:r>
          </w:p>
        </w:tc>
        <w:tc>
          <w:tcPr>
            <w:tcW w:w="717" w:type="dxa"/>
          </w:tcPr>
          <w:p w:rsidR="005458D0" w:rsidRPr="00E333D2" w:rsidRDefault="005458D0" w:rsidP="00681424">
            <w:pPr>
              <w:jc w:val="center"/>
              <w:rPr>
                <w:b/>
                <w:bCs/>
                <w:sz w:val="18"/>
                <w:szCs w:val="18"/>
                <w:lang w:val="en-CA"/>
              </w:rPr>
            </w:pPr>
            <w:r w:rsidRPr="00E333D2">
              <w:rPr>
                <w:b/>
                <w:bCs/>
                <w:sz w:val="18"/>
                <w:szCs w:val="18"/>
                <w:lang w:val="en-CA"/>
              </w:rPr>
              <w:t>Hydro</w:t>
            </w:r>
          </w:p>
          <w:p w:rsidR="005458D0" w:rsidRPr="00E333D2" w:rsidRDefault="005458D0" w:rsidP="00681424">
            <w:pPr>
              <w:jc w:val="center"/>
              <w:rPr>
                <w:b/>
                <w:bCs/>
                <w:sz w:val="18"/>
                <w:szCs w:val="18"/>
                <w:lang w:val="en-CA"/>
              </w:rPr>
            </w:pPr>
            <w:r w:rsidRPr="00E333D2">
              <w:rPr>
                <w:b/>
                <w:bCs/>
                <w:sz w:val="18"/>
                <w:szCs w:val="18"/>
                <w:lang w:val="en-CA"/>
              </w:rPr>
              <w:t>%</w:t>
            </w:r>
          </w:p>
        </w:tc>
        <w:tc>
          <w:tcPr>
            <w:tcW w:w="850" w:type="dxa"/>
          </w:tcPr>
          <w:p w:rsidR="005458D0" w:rsidRPr="00E333D2" w:rsidRDefault="005458D0" w:rsidP="00681424">
            <w:pPr>
              <w:jc w:val="center"/>
              <w:rPr>
                <w:b/>
                <w:bCs/>
                <w:sz w:val="18"/>
                <w:szCs w:val="18"/>
                <w:lang w:val="en-CA"/>
              </w:rPr>
            </w:pPr>
            <w:r w:rsidRPr="00E333D2">
              <w:rPr>
                <w:b/>
                <w:bCs/>
                <w:sz w:val="18"/>
                <w:szCs w:val="18"/>
                <w:lang w:val="en-CA"/>
              </w:rPr>
              <w:t>Nuclear</w:t>
            </w:r>
          </w:p>
          <w:p w:rsidR="005458D0" w:rsidRPr="00E333D2" w:rsidRDefault="005458D0" w:rsidP="00681424">
            <w:pPr>
              <w:jc w:val="center"/>
              <w:rPr>
                <w:b/>
                <w:bCs/>
                <w:sz w:val="18"/>
                <w:szCs w:val="18"/>
                <w:lang w:val="en-CA"/>
              </w:rPr>
            </w:pPr>
            <w:r w:rsidRPr="00E333D2">
              <w:rPr>
                <w:b/>
                <w:bCs/>
                <w:sz w:val="18"/>
                <w:szCs w:val="18"/>
                <w:lang w:val="en-CA"/>
              </w:rPr>
              <w:t>%</w:t>
            </w:r>
          </w:p>
        </w:tc>
        <w:tc>
          <w:tcPr>
            <w:tcW w:w="700" w:type="dxa"/>
          </w:tcPr>
          <w:p w:rsidR="005458D0" w:rsidRPr="00E333D2" w:rsidRDefault="005458D0" w:rsidP="00681424">
            <w:pPr>
              <w:jc w:val="center"/>
              <w:rPr>
                <w:b/>
                <w:bCs/>
                <w:sz w:val="18"/>
                <w:szCs w:val="18"/>
                <w:lang w:val="en-CA"/>
              </w:rPr>
            </w:pPr>
            <w:r w:rsidRPr="00E333D2">
              <w:rPr>
                <w:b/>
                <w:bCs/>
                <w:sz w:val="18"/>
                <w:szCs w:val="18"/>
                <w:lang w:val="en-CA"/>
              </w:rPr>
              <w:t>Other</w:t>
            </w:r>
          </w:p>
          <w:p w:rsidR="005458D0" w:rsidRPr="00E333D2" w:rsidRDefault="005458D0" w:rsidP="00681424">
            <w:pPr>
              <w:jc w:val="center"/>
              <w:rPr>
                <w:b/>
                <w:bCs/>
                <w:sz w:val="18"/>
                <w:szCs w:val="18"/>
                <w:lang w:val="en-CA"/>
              </w:rPr>
            </w:pPr>
            <w:r w:rsidRPr="00E333D2">
              <w:rPr>
                <w:b/>
                <w:bCs/>
                <w:sz w:val="18"/>
                <w:szCs w:val="18"/>
                <w:lang w:val="en-CA"/>
              </w:rPr>
              <w:t>%</w:t>
            </w:r>
          </w:p>
        </w:tc>
        <w:tc>
          <w:tcPr>
            <w:tcW w:w="576" w:type="dxa"/>
          </w:tcPr>
          <w:p w:rsidR="005458D0" w:rsidRPr="00E333D2" w:rsidRDefault="005458D0" w:rsidP="00681424">
            <w:pPr>
              <w:jc w:val="center"/>
              <w:rPr>
                <w:b/>
                <w:bCs/>
                <w:sz w:val="18"/>
                <w:szCs w:val="18"/>
                <w:lang w:val="en-CA"/>
              </w:rPr>
            </w:pPr>
            <w:r w:rsidRPr="00E333D2">
              <w:rPr>
                <w:b/>
                <w:bCs/>
                <w:sz w:val="18"/>
                <w:szCs w:val="18"/>
                <w:lang w:val="en-CA"/>
              </w:rPr>
              <w:t>Coal</w:t>
            </w:r>
          </w:p>
          <w:p w:rsidR="005458D0" w:rsidRPr="00E333D2" w:rsidRDefault="005458D0" w:rsidP="00681424">
            <w:pPr>
              <w:jc w:val="center"/>
              <w:rPr>
                <w:b/>
                <w:bCs/>
                <w:sz w:val="18"/>
                <w:szCs w:val="18"/>
                <w:lang w:val="en-CA"/>
              </w:rPr>
            </w:pPr>
            <w:r w:rsidRPr="00E333D2">
              <w:rPr>
                <w:b/>
                <w:bCs/>
                <w:sz w:val="18"/>
                <w:szCs w:val="18"/>
                <w:lang w:val="en-CA"/>
              </w:rPr>
              <w:t>%</w:t>
            </w:r>
          </w:p>
        </w:tc>
        <w:tc>
          <w:tcPr>
            <w:tcW w:w="992" w:type="dxa"/>
          </w:tcPr>
          <w:p w:rsidR="005458D0" w:rsidRPr="00E333D2" w:rsidRDefault="005458D0" w:rsidP="00681424">
            <w:pPr>
              <w:jc w:val="center"/>
              <w:rPr>
                <w:b/>
                <w:bCs/>
                <w:sz w:val="18"/>
                <w:szCs w:val="18"/>
              </w:rPr>
            </w:pPr>
            <w:r w:rsidRPr="00E333D2">
              <w:rPr>
                <w:b/>
                <w:bCs/>
                <w:sz w:val="18"/>
                <w:szCs w:val="18"/>
                <w:lang w:val="en-CA"/>
              </w:rPr>
              <w:t xml:space="preserve">Marginal GHG intensity factor </w:t>
            </w:r>
          </w:p>
        </w:tc>
      </w:tr>
      <w:tr w:rsidR="009F09B7" w:rsidRPr="00E333D2" w:rsidTr="005458D0">
        <w:tc>
          <w:tcPr>
            <w:tcW w:w="843" w:type="dxa"/>
          </w:tcPr>
          <w:p w:rsidR="009F09B7" w:rsidRPr="00E333D2" w:rsidRDefault="009F09B7" w:rsidP="00681424">
            <w:pPr>
              <w:jc w:val="center"/>
              <w:rPr>
                <w:rFonts w:asciiTheme="majorBidi" w:hAnsiTheme="majorBidi" w:cstheme="majorBidi"/>
                <w:b/>
                <w:bCs/>
                <w:sz w:val="18"/>
                <w:szCs w:val="18"/>
              </w:rPr>
            </w:pPr>
            <w:r w:rsidRPr="00E333D2">
              <w:rPr>
                <w:rFonts w:asciiTheme="majorBidi" w:hAnsiTheme="majorBidi" w:cstheme="majorBidi"/>
                <w:b/>
                <w:bCs/>
                <w:sz w:val="18"/>
                <w:szCs w:val="18"/>
              </w:rPr>
              <w:t>Jan.</w:t>
            </w:r>
          </w:p>
        </w:tc>
        <w:tc>
          <w:tcPr>
            <w:tcW w:w="717" w:type="dxa"/>
            <w:vAlign w:val="bottom"/>
          </w:tcPr>
          <w:p w:rsidR="009F09B7" w:rsidRPr="00AE44DA" w:rsidRDefault="009F09B7" w:rsidP="009F09B7">
            <w:pPr>
              <w:jc w:val="center"/>
              <w:rPr>
                <w:rFonts w:asciiTheme="majorBidi" w:hAnsiTheme="majorBidi" w:cstheme="majorBidi"/>
                <w:color w:val="000000"/>
                <w:sz w:val="18"/>
                <w:szCs w:val="18"/>
              </w:rPr>
            </w:pPr>
            <w:r w:rsidRPr="00AE44DA">
              <w:rPr>
                <w:rFonts w:asciiTheme="majorBidi" w:hAnsiTheme="majorBidi" w:cstheme="majorBidi"/>
                <w:color w:val="000000"/>
                <w:sz w:val="18"/>
                <w:szCs w:val="18"/>
              </w:rPr>
              <w:t>54</w:t>
            </w:r>
          </w:p>
        </w:tc>
        <w:tc>
          <w:tcPr>
            <w:tcW w:w="850" w:type="dxa"/>
            <w:vAlign w:val="bottom"/>
          </w:tcPr>
          <w:p w:rsidR="009F09B7" w:rsidRPr="00AE44DA" w:rsidRDefault="009F09B7" w:rsidP="009F09B7">
            <w:pPr>
              <w:jc w:val="center"/>
              <w:rPr>
                <w:rFonts w:asciiTheme="majorBidi" w:hAnsiTheme="majorBidi" w:cstheme="majorBidi"/>
                <w:color w:val="000000"/>
                <w:sz w:val="18"/>
                <w:szCs w:val="18"/>
              </w:rPr>
            </w:pPr>
            <w:r w:rsidRPr="00AE44DA">
              <w:rPr>
                <w:rFonts w:asciiTheme="majorBidi" w:hAnsiTheme="majorBidi" w:cstheme="majorBidi"/>
                <w:color w:val="000000"/>
                <w:sz w:val="18"/>
                <w:szCs w:val="18"/>
              </w:rPr>
              <w:t>1</w:t>
            </w:r>
          </w:p>
        </w:tc>
        <w:tc>
          <w:tcPr>
            <w:tcW w:w="700" w:type="dxa"/>
            <w:vAlign w:val="bottom"/>
          </w:tcPr>
          <w:p w:rsidR="009F09B7" w:rsidRPr="00AE44DA" w:rsidRDefault="009F09B7" w:rsidP="009F09B7">
            <w:pPr>
              <w:jc w:val="center"/>
              <w:rPr>
                <w:rFonts w:asciiTheme="majorBidi" w:hAnsiTheme="majorBidi" w:cstheme="majorBidi"/>
                <w:color w:val="000000"/>
                <w:sz w:val="18"/>
                <w:szCs w:val="18"/>
              </w:rPr>
            </w:pPr>
            <w:r w:rsidRPr="00AE44DA">
              <w:rPr>
                <w:rFonts w:asciiTheme="majorBidi" w:hAnsiTheme="majorBidi" w:cstheme="majorBidi"/>
                <w:color w:val="000000"/>
                <w:sz w:val="18"/>
                <w:szCs w:val="18"/>
              </w:rPr>
              <w:t>14</w:t>
            </w:r>
          </w:p>
        </w:tc>
        <w:tc>
          <w:tcPr>
            <w:tcW w:w="576" w:type="dxa"/>
            <w:vAlign w:val="bottom"/>
          </w:tcPr>
          <w:p w:rsidR="009F09B7" w:rsidRPr="00AE44DA" w:rsidRDefault="009F09B7" w:rsidP="009F09B7">
            <w:pPr>
              <w:jc w:val="center"/>
              <w:rPr>
                <w:rFonts w:asciiTheme="majorBidi" w:hAnsiTheme="majorBidi" w:cstheme="majorBidi"/>
                <w:color w:val="000000"/>
                <w:sz w:val="18"/>
                <w:szCs w:val="18"/>
              </w:rPr>
            </w:pPr>
            <w:r w:rsidRPr="00AE44DA">
              <w:rPr>
                <w:rFonts w:asciiTheme="majorBidi" w:hAnsiTheme="majorBidi" w:cstheme="majorBidi"/>
                <w:color w:val="000000"/>
                <w:sz w:val="18"/>
                <w:szCs w:val="18"/>
              </w:rPr>
              <w:t>32</w:t>
            </w:r>
          </w:p>
        </w:tc>
        <w:tc>
          <w:tcPr>
            <w:tcW w:w="984" w:type="dxa"/>
            <w:vAlign w:val="bottom"/>
          </w:tcPr>
          <w:p w:rsidR="009F09B7" w:rsidRPr="00AE44DA" w:rsidRDefault="009F09B7" w:rsidP="009F09B7">
            <w:pPr>
              <w:jc w:val="center"/>
              <w:rPr>
                <w:rFonts w:asciiTheme="majorBidi" w:hAnsiTheme="majorBidi" w:cstheme="majorBidi"/>
                <w:color w:val="000000"/>
                <w:sz w:val="18"/>
                <w:szCs w:val="18"/>
              </w:rPr>
            </w:pPr>
            <w:r w:rsidRPr="00AE44DA">
              <w:rPr>
                <w:rFonts w:asciiTheme="majorBidi" w:hAnsiTheme="majorBidi" w:cstheme="majorBidi"/>
                <w:color w:val="000000"/>
                <w:sz w:val="18"/>
                <w:szCs w:val="18"/>
              </w:rPr>
              <w:t>366</w:t>
            </w:r>
          </w:p>
        </w:tc>
        <w:tc>
          <w:tcPr>
            <w:tcW w:w="717" w:type="dxa"/>
            <w:vAlign w:val="bottom"/>
          </w:tcPr>
          <w:p w:rsidR="009F09B7" w:rsidRPr="00AE44DA" w:rsidRDefault="009F09B7" w:rsidP="009F09B7">
            <w:pPr>
              <w:jc w:val="center"/>
              <w:rPr>
                <w:rFonts w:asciiTheme="majorBidi" w:hAnsiTheme="majorBidi" w:cstheme="majorBidi"/>
                <w:color w:val="000000"/>
                <w:sz w:val="18"/>
                <w:szCs w:val="18"/>
              </w:rPr>
            </w:pPr>
            <w:r w:rsidRPr="00AE44DA">
              <w:rPr>
                <w:rFonts w:asciiTheme="majorBidi" w:hAnsiTheme="majorBidi" w:cstheme="majorBidi"/>
                <w:color w:val="000000"/>
                <w:sz w:val="18"/>
                <w:szCs w:val="18"/>
              </w:rPr>
              <w:t>51</w:t>
            </w:r>
          </w:p>
        </w:tc>
        <w:tc>
          <w:tcPr>
            <w:tcW w:w="850" w:type="dxa"/>
            <w:vAlign w:val="bottom"/>
          </w:tcPr>
          <w:p w:rsidR="009F09B7" w:rsidRPr="00AE44DA" w:rsidRDefault="009F09B7" w:rsidP="009F09B7">
            <w:pPr>
              <w:jc w:val="center"/>
              <w:rPr>
                <w:rFonts w:asciiTheme="majorBidi" w:hAnsiTheme="majorBidi" w:cstheme="majorBidi"/>
                <w:color w:val="000000"/>
                <w:sz w:val="18"/>
                <w:szCs w:val="18"/>
              </w:rPr>
            </w:pPr>
            <w:r w:rsidRPr="00AE44DA">
              <w:rPr>
                <w:rFonts w:asciiTheme="majorBidi" w:hAnsiTheme="majorBidi" w:cstheme="majorBidi"/>
                <w:color w:val="000000"/>
                <w:sz w:val="18"/>
                <w:szCs w:val="18"/>
              </w:rPr>
              <w:t>0</w:t>
            </w:r>
          </w:p>
        </w:tc>
        <w:tc>
          <w:tcPr>
            <w:tcW w:w="700" w:type="dxa"/>
            <w:vAlign w:val="bottom"/>
          </w:tcPr>
          <w:p w:rsidR="009F09B7" w:rsidRPr="00AE44DA" w:rsidRDefault="009F09B7" w:rsidP="009F09B7">
            <w:pPr>
              <w:jc w:val="center"/>
              <w:rPr>
                <w:rFonts w:asciiTheme="majorBidi" w:hAnsiTheme="majorBidi" w:cstheme="majorBidi"/>
                <w:color w:val="000000"/>
                <w:sz w:val="18"/>
                <w:szCs w:val="18"/>
              </w:rPr>
            </w:pPr>
            <w:r w:rsidRPr="00AE44DA">
              <w:rPr>
                <w:rFonts w:asciiTheme="majorBidi" w:hAnsiTheme="majorBidi" w:cstheme="majorBidi"/>
                <w:color w:val="000000"/>
                <w:sz w:val="18"/>
                <w:szCs w:val="18"/>
              </w:rPr>
              <w:t>10</w:t>
            </w:r>
          </w:p>
        </w:tc>
        <w:tc>
          <w:tcPr>
            <w:tcW w:w="576" w:type="dxa"/>
            <w:vAlign w:val="bottom"/>
          </w:tcPr>
          <w:p w:rsidR="009F09B7" w:rsidRPr="00AE44DA" w:rsidRDefault="009F09B7" w:rsidP="009F09B7">
            <w:pPr>
              <w:jc w:val="center"/>
              <w:rPr>
                <w:rFonts w:asciiTheme="majorBidi" w:hAnsiTheme="majorBidi" w:cstheme="majorBidi"/>
                <w:color w:val="000000"/>
                <w:sz w:val="18"/>
                <w:szCs w:val="18"/>
              </w:rPr>
            </w:pPr>
            <w:r w:rsidRPr="00AE44DA">
              <w:rPr>
                <w:rFonts w:asciiTheme="majorBidi" w:hAnsiTheme="majorBidi" w:cstheme="majorBidi"/>
                <w:color w:val="000000"/>
                <w:sz w:val="18"/>
                <w:szCs w:val="18"/>
              </w:rPr>
              <w:t>39</w:t>
            </w:r>
          </w:p>
        </w:tc>
        <w:tc>
          <w:tcPr>
            <w:tcW w:w="992" w:type="dxa"/>
            <w:vAlign w:val="bottom"/>
          </w:tcPr>
          <w:p w:rsidR="009F09B7" w:rsidRPr="00AE44DA" w:rsidRDefault="009F09B7" w:rsidP="009F09B7">
            <w:pPr>
              <w:jc w:val="center"/>
              <w:rPr>
                <w:rFonts w:asciiTheme="majorBidi" w:hAnsiTheme="majorBidi" w:cstheme="majorBidi"/>
                <w:color w:val="000000"/>
                <w:sz w:val="18"/>
                <w:szCs w:val="18"/>
              </w:rPr>
            </w:pPr>
            <w:r w:rsidRPr="00AE44DA">
              <w:rPr>
                <w:rFonts w:asciiTheme="majorBidi" w:hAnsiTheme="majorBidi" w:cstheme="majorBidi"/>
                <w:color w:val="000000"/>
                <w:sz w:val="18"/>
                <w:szCs w:val="18"/>
              </w:rPr>
              <w:t>415</w:t>
            </w:r>
          </w:p>
        </w:tc>
      </w:tr>
      <w:tr w:rsidR="009F09B7" w:rsidRPr="00E333D2" w:rsidTr="005458D0">
        <w:tc>
          <w:tcPr>
            <w:tcW w:w="843" w:type="dxa"/>
          </w:tcPr>
          <w:p w:rsidR="009F09B7" w:rsidRPr="00E333D2" w:rsidRDefault="009F09B7" w:rsidP="00681424">
            <w:pPr>
              <w:jc w:val="center"/>
              <w:rPr>
                <w:rFonts w:asciiTheme="majorBidi" w:hAnsiTheme="majorBidi" w:cstheme="majorBidi"/>
                <w:b/>
                <w:bCs/>
                <w:sz w:val="18"/>
                <w:szCs w:val="18"/>
              </w:rPr>
            </w:pPr>
            <w:r w:rsidRPr="00E333D2">
              <w:rPr>
                <w:rFonts w:asciiTheme="majorBidi" w:hAnsiTheme="majorBidi" w:cstheme="majorBidi"/>
                <w:b/>
                <w:bCs/>
                <w:sz w:val="18"/>
                <w:szCs w:val="18"/>
              </w:rPr>
              <w:t>Feb.</w:t>
            </w:r>
          </w:p>
        </w:tc>
        <w:tc>
          <w:tcPr>
            <w:tcW w:w="717" w:type="dxa"/>
            <w:vAlign w:val="bottom"/>
          </w:tcPr>
          <w:p w:rsidR="009F09B7" w:rsidRPr="00AE44DA" w:rsidRDefault="009F09B7" w:rsidP="009F09B7">
            <w:pPr>
              <w:jc w:val="center"/>
              <w:rPr>
                <w:rFonts w:asciiTheme="majorBidi" w:hAnsiTheme="majorBidi" w:cstheme="majorBidi"/>
                <w:color w:val="000000"/>
                <w:sz w:val="18"/>
                <w:szCs w:val="18"/>
              </w:rPr>
            </w:pPr>
            <w:r w:rsidRPr="00AE44DA">
              <w:rPr>
                <w:rFonts w:asciiTheme="majorBidi" w:hAnsiTheme="majorBidi" w:cstheme="majorBidi"/>
                <w:color w:val="000000"/>
                <w:sz w:val="18"/>
                <w:szCs w:val="18"/>
              </w:rPr>
              <w:t>57</w:t>
            </w:r>
          </w:p>
        </w:tc>
        <w:tc>
          <w:tcPr>
            <w:tcW w:w="850" w:type="dxa"/>
            <w:vAlign w:val="bottom"/>
          </w:tcPr>
          <w:p w:rsidR="009F09B7" w:rsidRPr="00AE44DA" w:rsidRDefault="009F09B7" w:rsidP="009F09B7">
            <w:pPr>
              <w:jc w:val="center"/>
              <w:rPr>
                <w:rFonts w:asciiTheme="majorBidi" w:hAnsiTheme="majorBidi" w:cstheme="majorBidi"/>
                <w:color w:val="000000"/>
                <w:sz w:val="18"/>
                <w:szCs w:val="18"/>
              </w:rPr>
            </w:pPr>
            <w:r w:rsidRPr="00AE44DA">
              <w:rPr>
                <w:rFonts w:asciiTheme="majorBidi" w:hAnsiTheme="majorBidi" w:cstheme="majorBidi"/>
                <w:color w:val="000000"/>
                <w:sz w:val="18"/>
                <w:szCs w:val="18"/>
              </w:rPr>
              <w:t>0</w:t>
            </w:r>
          </w:p>
        </w:tc>
        <w:tc>
          <w:tcPr>
            <w:tcW w:w="700" w:type="dxa"/>
            <w:vAlign w:val="bottom"/>
          </w:tcPr>
          <w:p w:rsidR="009F09B7" w:rsidRPr="00AE44DA" w:rsidRDefault="009F09B7" w:rsidP="009F09B7">
            <w:pPr>
              <w:jc w:val="center"/>
              <w:rPr>
                <w:rFonts w:asciiTheme="majorBidi" w:hAnsiTheme="majorBidi" w:cstheme="majorBidi"/>
                <w:color w:val="000000"/>
                <w:sz w:val="18"/>
                <w:szCs w:val="18"/>
              </w:rPr>
            </w:pPr>
            <w:r w:rsidRPr="00AE44DA">
              <w:rPr>
                <w:rFonts w:asciiTheme="majorBidi" w:hAnsiTheme="majorBidi" w:cstheme="majorBidi"/>
                <w:color w:val="000000"/>
                <w:sz w:val="18"/>
                <w:szCs w:val="18"/>
              </w:rPr>
              <w:t>24</w:t>
            </w:r>
          </w:p>
        </w:tc>
        <w:tc>
          <w:tcPr>
            <w:tcW w:w="576" w:type="dxa"/>
            <w:vAlign w:val="bottom"/>
          </w:tcPr>
          <w:p w:rsidR="009F09B7" w:rsidRPr="00AE44DA" w:rsidRDefault="009F09B7" w:rsidP="009F09B7">
            <w:pPr>
              <w:jc w:val="center"/>
              <w:rPr>
                <w:rFonts w:asciiTheme="majorBidi" w:hAnsiTheme="majorBidi" w:cstheme="majorBidi"/>
                <w:color w:val="000000"/>
                <w:sz w:val="18"/>
                <w:szCs w:val="18"/>
              </w:rPr>
            </w:pPr>
            <w:r w:rsidRPr="00AE44DA">
              <w:rPr>
                <w:rFonts w:asciiTheme="majorBidi" w:hAnsiTheme="majorBidi" w:cstheme="majorBidi"/>
                <w:color w:val="000000"/>
                <w:sz w:val="18"/>
                <w:szCs w:val="18"/>
              </w:rPr>
              <w:t>19</w:t>
            </w:r>
          </w:p>
        </w:tc>
        <w:tc>
          <w:tcPr>
            <w:tcW w:w="984" w:type="dxa"/>
            <w:vAlign w:val="bottom"/>
          </w:tcPr>
          <w:p w:rsidR="009F09B7" w:rsidRPr="00AE44DA" w:rsidRDefault="009F09B7" w:rsidP="009F09B7">
            <w:pPr>
              <w:jc w:val="center"/>
              <w:rPr>
                <w:rFonts w:asciiTheme="majorBidi" w:hAnsiTheme="majorBidi" w:cstheme="majorBidi"/>
                <w:color w:val="000000"/>
                <w:sz w:val="18"/>
                <w:szCs w:val="18"/>
              </w:rPr>
            </w:pPr>
            <w:r w:rsidRPr="00AE44DA">
              <w:rPr>
                <w:rFonts w:asciiTheme="majorBidi" w:hAnsiTheme="majorBidi" w:cstheme="majorBidi"/>
                <w:color w:val="000000"/>
                <w:sz w:val="18"/>
                <w:szCs w:val="18"/>
              </w:rPr>
              <w:t>293</w:t>
            </w:r>
          </w:p>
        </w:tc>
        <w:tc>
          <w:tcPr>
            <w:tcW w:w="717" w:type="dxa"/>
            <w:vAlign w:val="bottom"/>
          </w:tcPr>
          <w:p w:rsidR="009F09B7" w:rsidRPr="00AE44DA" w:rsidRDefault="009F09B7" w:rsidP="009F09B7">
            <w:pPr>
              <w:jc w:val="center"/>
              <w:rPr>
                <w:rFonts w:asciiTheme="majorBidi" w:hAnsiTheme="majorBidi" w:cstheme="majorBidi"/>
                <w:color w:val="000000"/>
                <w:sz w:val="18"/>
                <w:szCs w:val="18"/>
              </w:rPr>
            </w:pPr>
            <w:r w:rsidRPr="00AE44DA">
              <w:rPr>
                <w:rFonts w:asciiTheme="majorBidi" w:hAnsiTheme="majorBidi" w:cstheme="majorBidi"/>
                <w:color w:val="000000"/>
                <w:sz w:val="18"/>
                <w:szCs w:val="18"/>
              </w:rPr>
              <w:t>52</w:t>
            </w:r>
          </w:p>
        </w:tc>
        <w:tc>
          <w:tcPr>
            <w:tcW w:w="850" w:type="dxa"/>
            <w:vAlign w:val="bottom"/>
          </w:tcPr>
          <w:p w:rsidR="009F09B7" w:rsidRPr="00AE44DA" w:rsidRDefault="009F09B7" w:rsidP="009F09B7">
            <w:pPr>
              <w:jc w:val="center"/>
              <w:rPr>
                <w:rFonts w:asciiTheme="majorBidi" w:hAnsiTheme="majorBidi" w:cstheme="majorBidi"/>
                <w:color w:val="000000"/>
                <w:sz w:val="18"/>
                <w:szCs w:val="18"/>
              </w:rPr>
            </w:pPr>
            <w:r w:rsidRPr="00AE44DA">
              <w:rPr>
                <w:rFonts w:asciiTheme="majorBidi" w:hAnsiTheme="majorBidi" w:cstheme="majorBidi"/>
                <w:color w:val="000000"/>
                <w:sz w:val="18"/>
                <w:szCs w:val="18"/>
              </w:rPr>
              <w:t>1</w:t>
            </w:r>
          </w:p>
        </w:tc>
        <w:tc>
          <w:tcPr>
            <w:tcW w:w="700" w:type="dxa"/>
            <w:vAlign w:val="bottom"/>
          </w:tcPr>
          <w:p w:rsidR="009F09B7" w:rsidRPr="00AE44DA" w:rsidRDefault="009F09B7" w:rsidP="009F09B7">
            <w:pPr>
              <w:jc w:val="center"/>
              <w:rPr>
                <w:rFonts w:asciiTheme="majorBidi" w:hAnsiTheme="majorBidi" w:cstheme="majorBidi"/>
                <w:color w:val="000000"/>
                <w:sz w:val="18"/>
                <w:szCs w:val="18"/>
              </w:rPr>
            </w:pPr>
            <w:r w:rsidRPr="00AE44DA">
              <w:rPr>
                <w:rFonts w:asciiTheme="majorBidi" w:hAnsiTheme="majorBidi" w:cstheme="majorBidi"/>
                <w:color w:val="000000"/>
                <w:sz w:val="18"/>
                <w:szCs w:val="18"/>
              </w:rPr>
              <w:t>11</w:t>
            </w:r>
          </w:p>
        </w:tc>
        <w:tc>
          <w:tcPr>
            <w:tcW w:w="576" w:type="dxa"/>
            <w:vAlign w:val="bottom"/>
          </w:tcPr>
          <w:p w:rsidR="009F09B7" w:rsidRPr="00AE44DA" w:rsidRDefault="009F09B7" w:rsidP="009F09B7">
            <w:pPr>
              <w:jc w:val="center"/>
              <w:rPr>
                <w:rFonts w:asciiTheme="majorBidi" w:hAnsiTheme="majorBidi" w:cstheme="majorBidi"/>
                <w:color w:val="000000"/>
                <w:sz w:val="18"/>
                <w:szCs w:val="18"/>
              </w:rPr>
            </w:pPr>
            <w:r w:rsidRPr="00AE44DA">
              <w:rPr>
                <w:rFonts w:asciiTheme="majorBidi" w:hAnsiTheme="majorBidi" w:cstheme="majorBidi"/>
                <w:color w:val="000000"/>
                <w:sz w:val="18"/>
                <w:szCs w:val="18"/>
              </w:rPr>
              <w:t>36</w:t>
            </w:r>
          </w:p>
        </w:tc>
        <w:tc>
          <w:tcPr>
            <w:tcW w:w="992" w:type="dxa"/>
            <w:vAlign w:val="bottom"/>
          </w:tcPr>
          <w:p w:rsidR="009F09B7" w:rsidRPr="00AE44DA" w:rsidRDefault="009F09B7" w:rsidP="009F09B7">
            <w:pPr>
              <w:jc w:val="center"/>
              <w:rPr>
                <w:rFonts w:asciiTheme="majorBidi" w:hAnsiTheme="majorBidi" w:cstheme="majorBidi"/>
                <w:color w:val="000000"/>
                <w:sz w:val="18"/>
                <w:szCs w:val="18"/>
              </w:rPr>
            </w:pPr>
            <w:r w:rsidRPr="00AE44DA">
              <w:rPr>
                <w:rFonts w:asciiTheme="majorBidi" w:hAnsiTheme="majorBidi" w:cstheme="majorBidi"/>
                <w:color w:val="000000"/>
                <w:sz w:val="18"/>
                <w:szCs w:val="18"/>
              </w:rPr>
              <w:t>391</w:t>
            </w:r>
          </w:p>
        </w:tc>
      </w:tr>
      <w:tr w:rsidR="009F09B7" w:rsidRPr="00E333D2" w:rsidTr="005458D0">
        <w:tc>
          <w:tcPr>
            <w:tcW w:w="843" w:type="dxa"/>
          </w:tcPr>
          <w:p w:rsidR="009F09B7" w:rsidRPr="00E333D2" w:rsidRDefault="009F09B7" w:rsidP="00681424">
            <w:pPr>
              <w:jc w:val="center"/>
              <w:rPr>
                <w:rFonts w:asciiTheme="majorBidi" w:hAnsiTheme="majorBidi" w:cstheme="majorBidi"/>
                <w:b/>
                <w:bCs/>
                <w:sz w:val="18"/>
                <w:szCs w:val="18"/>
              </w:rPr>
            </w:pPr>
            <w:r w:rsidRPr="00E333D2">
              <w:rPr>
                <w:rFonts w:asciiTheme="majorBidi" w:hAnsiTheme="majorBidi" w:cstheme="majorBidi"/>
                <w:b/>
                <w:bCs/>
                <w:sz w:val="18"/>
                <w:szCs w:val="18"/>
              </w:rPr>
              <w:t>Mar.</w:t>
            </w:r>
          </w:p>
        </w:tc>
        <w:tc>
          <w:tcPr>
            <w:tcW w:w="717" w:type="dxa"/>
            <w:vAlign w:val="bottom"/>
          </w:tcPr>
          <w:p w:rsidR="009F09B7" w:rsidRPr="00AE44DA" w:rsidRDefault="009F09B7" w:rsidP="009F09B7">
            <w:pPr>
              <w:jc w:val="center"/>
              <w:rPr>
                <w:rFonts w:asciiTheme="majorBidi" w:hAnsiTheme="majorBidi" w:cstheme="majorBidi"/>
                <w:color w:val="000000"/>
                <w:sz w:val="18"/>
                <w:szCs w:val="18"/>
              </w:rPr>
            </w:pPr>
            <w:r w:rsidRPr="00AE44DA">
              <w:rPr>
                <w:rFonts w:asciiTheme="majorBidi" w:hAnsiTheme="majorBidi" w:cstheme="majorBidi"/>
                <w:color w:val="000000"/>
                <w:sz w:val="18"/>
                <w:szCs w:val="18"/>
              </w:rPr>
              <w:t>57</w:t>
            </w:r>
          </w:p>
        </w:tc>
        <w:tc>
          <w:tcPr>
            <w:tcW w:w="850" w:type="dxa"/>
            <w:vAlign w:val="bottom"/>
          </w:tcPr>
          <w:p w:rsidR="009F09B7" w:rsidRPr="00AE44DA" w:rsidRDefault="009F09B7" w:rsidP="009F09B7">
            <w:pPr>
              <w:jc w:val="center"/>
              <w:rPr>
                <w:rFonts w:asciiTheme="majorBidi" w:hAnsiTheme="majorBidi" w:cstheme="majorBidi"/>
                <w:color w:val="000000"/>
                <w:sz w:val="18"/>
                <w:szCs w:val="18"/>
              </w:rPr>
            </w:pPr>
            <w:r w:rsidRPr="00AE44DA">
              <w:rPr>
                <w:rFonts w:asciiTheme="majorBidi" w:hAnsiTheme="majorBidi" w:cstheme="majorBidi"/>
                <w:color w:val="000000"/>
                <w:sz w:val="18"/>
                <w:szCs w:val="18"/>
              </w:rPr>
              <w:t>2</w:t>
            </w:r>
          </w:p>
        </w:tc>
        <w:tc>
          <w:tcPr>
            <w:tcW w:w="700" w:type="dxa"/>
            <w:vAlign w:val="bottom"/>
          </w:tcPr>
          <w:p w:rsidR="009F09B7" w:rsidRPr="00AE44DA" w:rsidRDefault="009F09B7" w:rsidP="009F09B7">
            <w:pPr>
              <w:jc w:val="center"/>
              <w:rPr>
                <w:rFonts w:asciiTheme="majorBidi" w:hAnsiTheme="majorBidi" w:cstheme="majorBidi"/>
                <w:color w:val="000000"/>
                <w:sz w:val="18"/>
                <w:szCs w:val="18"/>
              </w:rPr>
            </w:pPr>
            <w:r w:rsidRPr="00AE44DA">
              <w:rPr>
                <w:rFonts w:asciiTheme="majorBidi" w:hAnsiTheme="majorBidi" w:cstheme="majorBidi"/>
                <w:color w:val="000000"/>
                <w:sz w:val="18"/>
                <w:szCs w:val="18"/>
              </w:rPr>
              <w:t>20</w:t>
            </w:r>
          </w:p>
        </w:tc>
        <w:tc>
          <w:tcPr>
            <w:tcW w:w="576" w:type="dxa"/>
            <w:vAlign w:val="bottom"/>
          </w:tcPr>
          <w:p w:rsidR="009F09B7" w:rsidRPr="00AE44DA" w:rsidRDefault="009F09B7" w:rsidP="009F09B7">
            <w:pPr>
              <w:jc w:val="center"/>
              <w:rPr>
                <w:rFonts w:asciiTheme="majorBidi" w:hAnsiTheme="majorBidi" w:cstheme="majorBidi"/>
                <w:color w:val="000000"/>
                <w:sz w:val="18"/>
                <w:szCs w:val="18"/>
              </w:rPr>
            </w:pPr>
            <w:r w:rsidRPr="00AE44DA">
              <w:rPr>
                <w:rFonts w:asciiTheme="majorBidi" w:hAnsiTheme="majorBidi" w:cstheme="majorBidi"/>
                <w:color w:val="000000"/>
                <w:sz w:val="18"/>
                <w:szCs w:val="18"/>
              </w:rPr>
              <w:t>21</w:t>
            </w:r>
          </w:p>
        </w:tc>
        <w:tc>
          <w:tcPr>
            <w:tcW w:w="984" w:type="dxa"/>
            <w:vAlign w:val="bottom"/>
          </w:tcPr>
          <w:p w:rsidR="009F09B7" w:rsidRPr="00AE44DA" w:rsidRDefault="009F09B7" w:rsidP="009F09B7">
            <w:pPr>
              <w:jc w:val="center"/>
              <w:rPr>
                <w:rFonts w:asciiTheme="majorBidi" w:hAnsiTheme="majorBidi" w:cstheme="majorBidi"/>
                <w:color w:val="000000"/>
                <w:sz w:val="18"/>
                <w:szCs w:val="18"/>
              </w:rPr>
            </w:pPr>
            <w:r w:rsidRPr="00AE44DA">
              <w:rPr>
                <w:rFonts w:asciiTheme="majorBidi" w:hAnsiTheme="majorBidi" w:cstheme="majorBidi"/>
                <w:color w:val="000000"/>
                <w:sz w:val="18"/>
                <w:szCs w:val="18"/>
              </w:rPr>
              <w:t>293</w:t>
            </w:r>
          </w:p>
        </w:tc>
        <w:tc>
          <w:tcPr>
            <w:tcW w:w="717" w:type="dxa"/>
            <w:vAlign w:val="bottom"/>
          </w:tcPr>
          <w:p w:rsidR="009F09B7" w:rsidRPr="00AE44DA" w:rsidRDefault="009F09B7" w:rsidP="009F09B7">
            <w:pPr>
              <w:jc w:val="center"/>
              <w:rPr>
                <w:rFonts w:asciiTheme="majorBidi" w:hAnsiTheme="majorBidi" w:cstheme="majorBidi"/>
                <w:color w:val="000000"/>
                <w:sz w:val="18"/>
                <w:szCs w:val="18"/>
              </w:rPr>
            </w:pPr>
            <w:r w:rsidRPr="00AE44DA">
              <w:rPr>
                <w:rFonts w:asciiTheme="majorBidi" w:hAnsiTheme="majorBidi" w:cstheme="majorBidi"/>
                <w:color w:val="000000"/>
                <w:sz w:val="18"/>
                <w:szCs w:val="18"/>
              </w:rPr>
              <w:t>55</w:t>
            </w:r>
          </w:p>
        </w:tc>
        <w:tc>
          <w:tcPr>
            <w:tcW w:w="850" w:type="dxa"/>
            <w:vAlign w:val="bottom"/>
          </w:tcPr>
          <w:p w:rsidR="009F09B7" w:rsidRPr="00AE44DA" w:rsidRDefault="009F09B7" w:rsidP="009F09B7">
            <w:pPr>
              <w:jc w:val="center"/>
              <w:rPr>
                <w:rFonts w:asciiTheme="majorBidi" w:hAnsiTheme="majorBidi" w:cstheme="majorBidi"/>
                <w:color w:val="000000"/>
                <w:sz w:val="18"/>
                <w:szCs w:val="18"/>
              </w:rPr>
            </w:pPr>
            <w:r w:rsidRPr="00AE44DA">
              <w:rPr>
                <w:rFonts w:asciiTheme="majorBidi" w:hAnsiTheme="majorBidi" w:cstheme="majorBidi"/>
                <w:color w:val="000000"/>
                <w:sz w:val="18"/>
                <w:szCs w:val="18"/>
              </w:rPr>
              <w:t>1</w:t>
            </w:r>
          </w:p>
        </w:tc>
        <w:tc>
          <w:tcPr>
            <w:tcW w:w="700" w:type="dxa"/>
            <w:vAlign w:val="bottom"/>
          </w:tcPr>
          <w:p w:rsidR="009F09B7" w:rsidRPr="00AE44DA" w:rsidRDefault="009F09B7" w:rsidP="009F09B7">
            <w:pPr>
              <w:jc w:val="center"/>
              <w:rPr>
                <w:rFonts w:asciiTheme="majorBidi" w:hAnsiTheme="majorBidi" w:cstheme="majorBidi"/>
                <w:color w:val="000000"/>
                <w:sz w:val="18"/>
                <w:szCs w:val="18"/>
              </w:rPr>
            </w:pPr>
            <w:r w:rsidRPr="00AE44DA">
              <w:rPr>
                <w:rFonts w:asciiTheme="majorBidi" w:hAnsiTheme="majorBidi" w:cstheme="majorBidi"/>
                <w:color w:val="000000"/>
                <w:sz w:val="18"/>
                <w:szCs w:val="18"/>
              </w:rPr>
              <w:t>13</w:t>
            </w:r>
          </w:p>
        </w:tc>
        <w:tc>
          <w:tcPr>
            <w:tcW w:w="576" w:type="dxa"/>
            <w:vAlign w:val="bottom"/>
          </w:tcPr>
          <w:p w:rsidR="009F09B7" w:rsidRPr="00AE44DA" w:rsidRDefault="009F09B7" w:rsidP="009F09B7">
            <w:pPr>
              <w:jc w:val="center"/>
              <w:rPr>
                <w:rFonts w:asciiTheme="majorBidi" w:hAnsiTheme="majorBidi" w:cstheme="majorBidi"/>
                <w:color w:val="000000"/>
                <w:sz w:val="18"/>
                <w:szCs w:val="18"/>
              </w:rPr>
            </w:pPr>
            <w:r w:rsidRPr="00AE44DA">
              <w:rPr>
                <w:rFonts w:asciiTheme="majorBidi" w:hAnsiTheme="majorBidi" w:cstheme="majorBidi"/>
                <w:color w:val="000000"/>
                <w:sz w:val="18"/>
                <w:szCs w:val="18"/>
              </w:rPr>
              <w:t>31</w:t>
            </w:r>
          </w:p>
        </w:tc>
        <w:tc>
          <w:tcPr>
            <w:tcW w:w="992" w:type="dxa"/>
            <w:vAlign w:val="bottom"/>
          </w:tcPr>
          <w:p w:rsidR="009F09B7" w:rsidRPr="00AE44DA" w:rsidRDefault="009F09B7" w:rsidP="009F09B7">
            <w:pPr>
              <w:jc w:val="center"/>
              <w:rPr>
                <w:rFonts w:asciiTheme="majorBidi" w:hAnsiTheme="majorBidi" w:cstheme="majorBidi"/>
                <w:color w:val="000000"/>
                <w:sz w:val="18"/>
                <w:szCs w:val="18"/>
              </w:rPr>
            </w:pPr>
            <w:r w:rsidRPr="00AE44DA">
              <w:rPr>
                <w:rFonts w:asciiTheme="majorBidi" w:hAnsiTheme="majorBidi" w:cstheme="majorBidi"/>
                <w:color w:val="000000"/>
                <w:sz w:val="18"/>
                <w:szCs w:val="18"/>
              </w:rPr>
              <w:t>354</w:t>
            </w:r>
          </w:p>
        </w:tc>
      </w:tr>
      <w:tr w:rsidR="009F09B7" w:rsidRPr="00E333D2" w:rsidTr="005458D0">
        <w:tc>
          <w:tcPr>
            <w:tcW w:w="843" w:type="dxa"/>
          </w:tcPr>
          <w:p w:rsidR="009F09B7" w:rsidRPr="00E333D2" w:rsidRDefault="009F09B7" w:rsidP="00681424">
            <w:pPr>
              <w:jc w:val="center"/>
              <w:rPr>
                <w:rFonts w:asciiTheme="majorBidi" w:hAnsiTheme="majorBidi" w:cstheme="majorBidi"/>
                <w:b/>
                <w:bCs/>
                <w:sz w:val="18"/>
                <w:szCs w:val="18"/>
              </w:rPr>
            </w:pPr>
            <w:r w:rsidRPr="00E333D2">
              <w:rPr>
                <w:rFonts w:asciiTheme="majorBidi" w:hAnsiTheme="majorBidi" w:cstheme="majorBidi"/>
                <w:b/>
                <w:bCs/>
                <w:sz w:val="18"/>
                <w:szCs w:val="18"/>
              </w:rPr>
              <w:t>Apr.</w:t>
            </w:r>
          </w:p>
        </w:tc>
        <w:tc>
          <w:tcPr>
            <w:tcW w:w="717" w:type="dxa"/>
            <w:vAlign w:val="bottom"/>
          </w:tcPr>
          <w:p w:rsidR="009F09B7" w:rsidRPr="00AE44DA" w:rsidRDefault="009F09B7" w:rsidP="009F09B7">
            <w:pPr>
              <w:jc w:val="center"/>
              <w:rPr>
                <w:rFonts w:asciiTheme="majorBidi" w:hAnsiTheme="majorBidi" w:cstheme="majorBidi"/>
                <w:color w:val="000000"/>
                <w:sz w:val="18"/>
                <w:szCs w:val="18"/>
              </w:rPr>
            </w:pPr>
            <w:r w:rsidRPr="00AE44DA">
              <w:rPr>
                <w:rFonts w:asciiTheme="majorBidi" w:hAnsiTheme="majorBidi" w:cstheme="majorBidi"/>
                <w:color w:val="000000"/>
                <w:sz w:val="18"/>
                <w:szCs w:val="18"/>
              </w:rPr>
              <w:t>52</w:t>
            </w:r>
          </w:p>
        </w:tc>
        <w:tc>
          <w:tcPr>
            <w:tcW w:w="850" w:type="dxa"/>
            <w:vAlign w:val="bottom"/>
          </w:tcPr>
          <w:p w:rsidR="009F09B7" w:rsidRPr="00AE44DA" w:rsidRDefault="009F09B7" w:rsidP="009F09B7">
            <w:pPr>
              <w:jc w:val="center"/>
              <w:rPr>
                <w:rFonts w:asciiTheme="majorBidi" w:hAnsiTheme="majorBidi" w:cstheme="majorBidi"/>
                <w:color w:val="000000"/>
                <w:sz w:val="18"/>
                <w:szCs w:val="18"/>
              </w:rPr>
            </w:pPr>
            <w:r w:rsidRPr="00AE44DA">
              <w:rPr>
                <w:rFonts w:asciiTheme="majorBidi" w:hAnsiTheme="majorBidi" w:cstheme="majorBidi"/>
                <w:color w:val="000000"/>
                <w:sz w:val="18"/>
                <w:szCs w:val="18"/>
              </w:rPr>
              <w:t>2</w:t>
            </w:r>
          </w:p>
        </w:tc>
        <w:tc>
          <w:tcPr>
            <w:tcW w:w="700" w:type="dxa"/>
            <w:vAlign w:val="bottom"/>
          </w:tcPr>
          <w:p w:rsidR="009F09B7" w:rsidRPr="00AE44DA" w:rsidRDefault="009F09B7" w:rsidP="009F09B7">
            <w:pPr>
              <w:jc w:val="center"/>
              <w:rPr>
                <w:rFonts w:asciiTheme="majorBidi" w:hAnsiTheme="majorBidi" w:cstheme="majorBidi"/>
                <w:color w:val="000000"/>
                <w:sz w:val="18"/>
                <w:szCs w:val="18"/>
              </w:rPr>
            </w:pPr>
            <w:r w:rsidRPr="00AE44DA">
              <w:rPr>
                <w:rFonts w:asciiTheme="majorBidi" w:hAnsiTheme="majorBidi" w:cstheme="majorBidi"/>
                <w:color w:val="000000"/>
                <w:sz w:val="18"/>
                <w:szCs w:val="18"/>
              </w:rPr>
              <w:t>8</w:t>
            </w:r>
          </w:p>
        </w:tc>
        <w:tc>
          <w:tcPr>
            <w:tcW w:w="576" w:type="dxa"/>
            <w:vAlign w:val="bottom"/>
          </w:tcPr>
          <w:p w:rsidR="009F09B7" w:rsidRPr="00AE44DA" w:rsidRDefault="009F09B7" w:rsidP="009F09B7">
            <w:pPr>
              <w:jc w:val="center"/>
              <w:rPr>
                <w:rFonts w:asciiTheme="majorBidi" w:hAnsiTheme="majorBidi" w:cstheme="majorBidi"/>
                <w:color w:val="000000"/>
                <w:sz w:val="18"/>
                <w:szCs w:val="18"/>
              </w:rPr>
            </w:pPr>
            <w:r w:rsidRPr="00AE44DA">
              <w:rPr>
                <w:rFonts w:asciiTheme="majorBidi" w:hAnsiTheme="majorBidi" w:cstheme="majorBidi"/>
                <w:color w:val="000000"/>
                <w:sz w:val="18"/>
                <w:szCs w:val="18"/>
              </w:rPr>
              <w:t>38</w:t>
            </w:r>
          </w:p>
        </w:tc>
        <w:tc>
          <w:tcPr>
            <w:tcW w:w="984" w:type="dxa"/>
            <w:vAlign w:val="bottom"/>
          </w:tcPr>
          <w:p w:rsidR="009F09B7" w:rsidRPr="00AE44DA" w:rsidRDefault="009F09B7" w:rsidP="009F09B7">
            <w:pPr>
              <w:jc w:val="center"/>
              <w:rPr>
                <w:rFonts w:asciiTheme="majorBidi" w:hAnsiTheme="majorBidi" w:cstheme="majorBidi"/>
                <w:color w:val="000000"/>
                <w:sz w:val="18"/>
                <w:szCs w:val="18"/>
              </w:rPr>
            </w:pPr>
            <w:r w:rsidRPr="00AE44DA">
              <w:rPr>
                <w:rFonts w:asciiTheme="majorBidi" w:hAnsiTheme="majorBidi" w:cstheme="majorBidi"/>
                <w:color w:val="000000"/>
                <w:sz w:val="18"/>
                <w:szCs w:val="18"/>
              </w:rPr>
              <w:t>396</w:t>
            </w:r>
          </w:p>
        </w:tc>
        <w:tc>
          <w:tcPr>
            <w:tcW w:w="717" w:type="dxa"/>
            <w:vAlign w:val="bottom"/>
          </w:tcPr>
          <w:p w:rsidR="009F09B7" w:rsidRPr="00AE44DA" w:rsidRDefault="009F09B7" w:rsidP="009F09B7">
            <w:pPr>
              <w:jc w:val="center"/>
              <w:rPr>
                <w:rFonts w:asciiTheme="majorBidi" w:hAnsiTheme="majorBidi" w:cstheme="majorBidi"/>
                <w:sz w:val="18"/>
                <w:szCs w:val="18"/>
              </w:rPr>
            </w:pPr>
            <w:r w:rsidRPr="00AE44DA">
              <w:rPr>
                <w:rFonts w:asciiTheme="majorBidi" w:hAnsiTheme="majorBidi" w:cstheme="majorBidi"/>
                <w:sz w:val="18"/>
                <w:szCs w:val="18"/>
              </w:rPr>
              <w:t>42</w:t>
            </w:r>
          </w:p>
        </w:tc>
        <w:tc>
          <w:tcPr>
            <w:tcW w:w="850" w:type="dxa"/>
            <w:vAlign w:val="bottom"/>
          </w:tcPr>
          <w:p w:rsidR="009F09B7" w:rsidRPr="00AE44DA" w:rsidRDefault="009F09B7" w:rsidP="009F09B7">
            <w:pPr>
              <w:jc w:val="center"/>
              <w:rPr>
                <w:rFonts w:asciiTheme="majorBidi" w:hAnsiTheme="majorBidi" w:cstheme="majorBidi"/>
                <w:sz w:val="18"/>
                <w:szCs w:val="18"/>
              </w:rPr>
            </w:pPr>
            <w:r w:rsidRPr="00AE44DA">
              <w:rPr>
                <w:rFonts w:asciiTheme="majorBidi" w:hAnsiTheme="majorBidi" w:cstheme="majorBidi"/>
                <w:sz w:val="18"/>
                <w:szCs w:val="18"/>
              </w:rPr>
              <w:t>0</w:t>
            </w:r>
          </w:p>
        </w:tc>
        <w:tc>
          <w:tcPr>
            <w:tcW w:w="700" w:type="dxa"/>
            <w:vAlign w:val="bottom"/>
          </w:tcPr>
          <w:p w:rsidR="009F09B7" w:rsidRPr="00AE44DA" w:rsidRDefault="009F09B7" w:rsidP="009F09B7">
            <w:pPr>
              <w:jc w:val="center"/>
              <w:rPr>
                <w:rFonts w:asciiTheme="majorBidi" w:hAnsiTheme="majorBidi" w:cstheme="majorBidi"/>
                <w:sz w:val="18"/>
                <w:szCs w:val="18"/>
              </w:rPr>
            </w:pPr>
            <w:r w:rsidRPr="00AE44DA">
              <w:rPr>
                <w:rFonts w:asciiTheme="majorBidi" w:hAnsiTheme="majorBidi" w:cstheme="majorBidi"/>
                <w:sz w:val="18"/>
                <w:szCs w:val="18"/>
              </w:rPr>
              <w:t>8</w:t>
            </w:r>
          </w:p>
        </w:tc>
        <w:tc>
          <w:tcPr>
            <w:tcW w:w="576" w:type="dxa"/>
            <w:vAlign w:val="bottom"/>
          </w:tcPr>
          <w:p w:rsidR="009F09B7" w:rsidRPr="00AE44DA" w:rsidRDefault="009F09B7" w:rsidP="009F09B7">
            <w:pPr>
              <w:jc w:val="center"/>
              <w:rPr>
                <w:rFonts w:asciiTheme="majorBidi" w:hAnsiTheme="majorBidi" w:cstheme="majorBidi"/>
                <w:sz w:val="18"/>
                <w:szCs w:val="18"/>
              </w:rPr>
            </w:pPr>
            <w:r w:rsidRPr="00AE44DA">
              <w:rPr>
                <w:rFonts w:asciiTheme="majorBidi" w:hAnsiTheme="majorBidi" w:cstheme="majorBidi"/>
                <w:sz w:val="18"/>
                <w:szCs w:val="18"/>
              </w:rPr>
              <w:t>50</w:t>
            </w:r>
          </w:p>
        </w:tc>
        <w:tc>
          <w:tcPr>
            <w:tcW w:w="992" w:type="dxa"/>
            <w:vAlign w:val="bottom"/>
          </w:tcPr>
          <w:p w:rsidR="009F09B7" w:rsidRPr="00AE44DA" w:rsidRDefault="009F09B7" w:rsidP="009F09B7">
            <w:pPr>
              <w:jc w:val="center"/>
              <w:rPr>
                <w:rFonts w:asciiTheme="majorBidi" w:hAnsiTheme="majorBidi" w:cstheme="majorBidi"/>
                <w:color w:val="000000"/>
                <w:sz w:val="18"/>
                <w:szCs w:val="18"/>
              </w:rPr>
            </w:pPr>
            <w:r w:rsidRPr="00AE44DA">
              <w:rPr>
                <w:rFonts w:asciiTheme="majorBidi" w:hAnsiTheme="majorBidi" w:cstheme="majorBidi"/>
                <w:color w:val="000000"/>
                <w:sz w:val="18"/>
                <w:szCs w:val="18"/>
              </w:rPr>
              <w:t>509</w:t>
            </w:r>
          </w:p>
        </w:tc>
      </w:tr>
      <w:tr w:rsidR="009F09B7" w:rsidRPr="00E333D2" w:rsidTr="005458D0">
        <w:tc>
          <w:tcPr>
            <w:tcW w:w="843" w:type="dxa"/>
          </w:tcPr>
          <w:p w:rsidR="009F09B7" w:rsidRPr="00E333D2" w:rsidRDefault="009F09B7" w:rsidP="00681424">
            <w:pPr>
              <w:jc w:val="center"/>
              <w:rPr>
                <w:rFonts w:asciiTheme="majorBidi" w:hAnsiTheme="majorBidi" w:cstheme="majorBidi"/>
                <w:b/>
                <w:bCs/>
                <w:sz w:val="18"/>
                <w:szCs w:val="18"/>
              </w:rPr>
            </w:pPr>
            <w:r w:rsidRPr="00E333D2">
              <w:rPr>
                <w:rFonts w:asciiTheme="majorBidi" w:hAnsiTheme="majorBidi" w:cstheme="majorBidi"/>
                <w:b/>
                <w:bCs/>
                <w:sz w:val="18"/>
                <w:szCs w:val="18"/>
              </w:rPr>
              <w:t>May</w:t>
            </w:r>
          </w:p>
        </w:tc>
        <w:tc>
          <w:tcPr>
            <w:tcW w:w="717" w:type="dxa"/>
            <w:vAlign w:val="bottom"/>
          </w:tcPr>
          <w:p w:rsidR="009F09B7" w:rsidRPr="00AE44DA" w:rsidRDefault="009F09B7" w:rsidP="009F09B7">
            <w:pPr>
              <w:jc w:val="center"/>
              <w:rPr>
                <w:rFonts w:asciiTheme="majorBidi" w:hAnsiTheme="majorBidi" w:cstheme="majorBidi"/>
                <w:color w:val="000000"/>
                <w:sz w:val="18"/>
                <w:szCs w:val="18"/>
              </w:rPr>
            </w:pPr>
            <w:r w:rsidRPr="00AE44DA">
              <w:rPr>
                <w:rFonts w:asciiTheme="majorBidi" w:hAnsiTheme="majorBidi" w:cstheme="majorBidi"/>
                <w:color w:val="000000"/>
                <w:sz w:val="18"/>
                <w:szCs w:val="18"/>
              </w:rPr>
              <w:t>50</w:t>
            </w:r>
          </w:p>
        </w:tc>
        <w:tc>
          <w:tcPr>
            <w:tcW w:w="850" w:type="dxa"/>
            <w:vAlign w:val="bottom"/>
          </w:tcPr>
          <w:p w:rsidR="009F09B7" w:rsidRPr="00AE44DA" w:rsidRDefault="009F09B7" w:rsidP="009F09B7">
            <w:pPr>
              <w:jc w:val="center"/>
              <w:rPr>
                <w:rFonts w:asciiTheme="majorBidi" w:hAnsiTheme="majorBidi" w:cstheme="majorBidi"/>
                <w:color w:val="000000"/>
                <w:sz w:val="18"/>
                <w:szCs w:val="18"/>
              </w:rPr>
            </w:pPr>
            <w:r w:rsidRPr="00AE44DA">
              <w:rPr>
                <w:rFonts w:asciiTheme="majorBidi" w:hAnsiTheme="majorBidi" w:cstheme="majorBidi"/>
                <w:color w:val="000000"/>
                <w:sz w:val="18"/>
                <w:szCs w:val="18"/>
              </w:rPr>
              <w:t>1</w:t>
            </w:r>
          </w:p>
        </w:tc>
        <w:tc>
          <w:tcPr>
            <w:tcW w:w="700" w:type="dxa"/>
            <w:vAlign w:val="bottom"/>
          </w:tcPr>
          <w:p w:rsidR="009F09B7" w:rsidRPr="00AE44DA" w:rsidRDefault="009F09B7" w:rsidP="009F09B7">
            <w:pPr>
              <w:jc w:val="center"/>
              <w:rPr>
                <w:rFonts w:asciiTheme="majorBidi" w:hAnsiTheme="majorBidi" w:cstheme="majorBidi"/>
                <w:color w:val="000000"/>
                <w:sz w:val="18"/>
                <w:szCs w:val="18"/>
              </w:rPr>
            </w:pPr>
            <w:r w:rsidRPr="00AE44DA">
              <w:rPr>
                <w:rFonts w:asciiTheme="majorBidi" w:hAnsiTheme="majorBidi" w:cstheme="majorBidi"/>
                <w:color w:val="000000"/>
                <w:sz w:val="18"/>
                <w:szCs w:val="18"/>
              </w:rPr>
              <w:t>9</w:t>
            </w:r>
          </w:p>
        </w:tc>
        <w:tc>
          <w:tcPr>
            <w:tcW w:w="576" w:type="dxa"/>
            <w:vAlign w:val="bottom"/>
          </w:tcPr>
          <w:p w:rsidR="009F09B7" w:rsidRPr="00AE44DA" w:rsidRDefault="009F09B7" w:rsidP="009F09B7">
            <w:pPr>
              <w:jc w:val="center"/>
              <w:rPr>
                <w:rFonts w:asciiTheme="majorBidi" w:hAnsiTheme="majorBidi" w:cstheme="majorBidi"/>
                <w:color w:val="000000"/>
                <w:sz w:val="18"/>
                <w:szCs w:val="18"/>
              </w:rPr>
            </w:pPr>
            <w:r w:rsidRPr="00AE44DA">
              <w:rPr>
                <w:rFonts w:asciiTheme="majorBidi" w:hAnsiTheme="majorBidi" w:cstheme="majorBidi"/>
                <w:color w:val="000000"/>
                <w:sz w:val="18"/>
                <w:szCs w:val="18"/>
              </w:rPr>
              <w:t>40</w:t>
            </w:r>
          </w:p>
        </w:tc>
        <w:tc>
          <w:tcPr>
            <w:tcW w:w="984" w:type="dxa"/>
            <w:vAlign w:val="bottom"/>
          </w:tcPr>
          <w:p w:rsidR="009F09B7" w:rsidRPr="00AE44DA" w:rsidRDefault="009F09B7" w:rsidP="009F09B7">
            <w:pPr>
              <w:jc w:val="center"/>
              <w:rPr>
                <w:rFonts w:asciiTheme="majorBidi" w:hAnsiTheme="majorBidi" w:cstheme="majorBidi"/>
                <w:color w:val="000000"/>
                <w:sz w:val="18"/>
                <w:szCs w:val="18"/>
              </w:rPr>
            </w:pPr>
            <w:r w:rsidRPr="00AE44DA">
              <w:rPr>
                <w:rFonts w:asciiTheme="majorBidi" w:hAnsiTheme="majorBidi" w:cstheme="majorBidi"/>
                <w:color w:val="000000"/>
                <w:sz w:val="18"/>
                <w:szCs w:val="18"/>
              </w:rPr>
              <w:t>419</w:t>
            </w:r>
          </w:p>
        </w:tc>
        <w:tc>
          <w:tcPr>
            <w:tcW w:w="717" w:type="dxa"/>
            <w:vAlign w:val="bottom"/>
          </w:tcPr>
          <w:p w:rsidR="009F09B7" w:rsidRPr="00AE44DA" w:rsidRDefault="009F09B7" w:rsidP="009F09B7">
            <w:pPr>
              <w:jc w:val="center"/>
              <w:rPr>
                <w:rFonts w:asciiTheme="majorBidi" w:hAnsiTheme="majorBidi" w:cstheme="majorBidi"/>
                <w:sz w:val="18"/>
                <w:szCs w:val="18"/>
              </w:rPr>
            </w:pPr>
            <w:r w:rsidRPr="00AE44DA">
              <w:rPr>
                <w:rFonts w:asciiTheme="majorBidi" w:hAnsiTheme="majorBidi" w:cstheme="majorBidi"/>
                <w:sz w:val="18"/>
                <w:szCs w:val="18"/>
              </w:rPr>
              <w:t>39</w:t>
            </w:r>
          </w:p>
        </w:tc>
        <w:tc>
          <w:tcPr>
            <w:tcW w:w="850" w:type="dxa"/>
            <w:vAlign w:val="bottom"/>
          </w:tcPr>
          <w:p w:rsidR="009F09B7" w:rsidRPr="00AE44DA" w:rsidRDefault="009F09B7" w:rsidP="009F09B7">
            <w:pPr>
              <w:jc w:val="center"/>
              <w:rPr>
                <w:rFonts w:asciiTheme="majorBidi" w:hAnsiTheme="majorBidi" w:cstheme="majorBidi"/>
                <w:sz w:val="18"/>
                <w:szCs w:val="18"/>
              </w:rPr>
            </w:pPr>
            <w:r w:rsidRPr="00AE44DA">
              <w:rPr>
                <w:rFonts w:asciiTheme="majorBidi" w:hAnsiTheme="majorBidi" w:cstheme="majorBidi"/>
                <w:sz w:val="18"/>
                <w:szCs w:val="18"/>
              </w:rPr>
              <w:t>0</w:t>
            </w:r>
          </w:p>
        </w:tc>
        <w:tc>
          <w:tcPr>
            <w:tcW w:w="700" w:type="dxa"/>
            <w:vAlign w:val="bottom"/>
          </w:tcPr>
          <w:p w:rsidR="009F09B7" w:rsidRPr="00AE44DA" w:rsidRDefault="009F09B7" w:rsidP="009F09B7">
            <w:pPr>
              <w:jc w:val="center"/>
              <w:rPr>
                <w:rFonts w:asciiTheme="majorBidi" w:hAnsiTheme="majorBidi" w:cstheme="majorBidi"/>
                <w:sz w:val="18"/>
                <w:szCs w:val="18"/>
              </w:rPr>
            </w:pPr>
            <w:r w:rsidRPr="00AE44DA">
              <w:rPr>
                <w:rFonts w:asciiTheme="majorBidi" w:hAnsiTheme="majorBidi" w:cstheme="majorBidi"/>
                <w:sz w:val="18"/>
                <w:szCs w:val="18"/>
              </w:rPr>
              <w:t>4</w:t>
            </w:r>
          </w:p>
        </w:tc>
        <w:tc>
          <w:tcPr>
            <w:tcW w:w="576" w:type="dxa"/>
            <w:vAlign w:val="bottom"/>
          </w:tcPr>
          <w:p w:rsidR="009F09B7" w:rsidRPr="00AE44DA" w:rsidRDefault="009F09B7" w:rsidP="009F09B7">
            <w:pPr>
              <w:jc w:val="center"/>
              <w:rPr>
                <w:rFonts w:asciiTheme="majorBidi" w:hAnsiTheme="majorBidi" w:cstheme="majorBidi"/>
                <w:sz w:val="18"/>
                <w:szCs w:val="18"/>
              </w:rPr>
            </w:pPr>
            <w:r w:rsidRPr="00AE44DA">
              <w:rPr>
                <w:rFonts w:asciiTheme="majorBidi" w:hAnsiTheme="majorBidi" w:cstheme="majorBidi"/>
                <w:sz w:val="18"/>
                <w:szCs w:val="18"/>
              </w:rPr>
              <w:t>57</w:t>
            </w:r>
          </w:p>
        </w:tc>
        <w:tc>
          <w:tcPr>
            <w:tcW w:w="992" w:type="dxa"/>
            <w:vAlign w:val="bottom"/>
          </w:tcPr>
          <w:p w:rsidR="009F09B7" w:rsidRPr="00AE44DA" w:rsidRDefault="009F09B7" w:rsidP="009F09B7">
            <w:pPr>
              <w:jc w:val="center"/>
              <w:rPr>
                <w:rFonts w:asciiTheme="majorBidi" w:hAnsiTheme="majorBidi" w:cstheme="majorBidi"/>
                <w:color w:val="000000"/>
                <w:sz w:val="18"/>
                <w:szCs w:val="18"/>
              </w:rPr>
            </w:pPr>
            <w:r w:rsidRPr="00AE44DA">
              <w:rPr>
                <w:rFonts w:asciiTheme="majorBidi" w:hAnsiTheme="majorBidi" w:cstheme="majorBidi"/>
                <w:color w:val="000000"/>
                <w:sz w:val="18"/>
                <w:szCs w:val="18"/>
              </w:rPr>
              <w:t>555</w:t>
            </w:r>
          </w:p>
        </w:tc>
      </w:tr>
      <w:tr w:rsidR="009F09B7" w:rsidRPr="00E333D2" w:rsidTr="005458D0">
        <w:tc>
          <w:tcPr>
            <w:tcW w:w="843" w:type="dxa"/>
          </w:tcPr>
          <w:p w:rsidR="009F09B7" w:rsidRPr="00E333D2" w:rsidRDefault="009F09B7" w:rsidP="00681424">
            <w:pPr>
              <w:jc w:val="center"/>
              <w:rPr>
                <w:rFonts w:asciiTheme="majorBidi" w:hAnsiTheme="majorBidi" w:cstheme="majorBidi"/>
                <w:b/>
                <w:bCs/>
                <w:sz w:val="18"/>
                <w:szCs w:val="18"/>
              </w:rPr>
            </w:pPr>
            <w:r w:rsidRPr="00E333D2">
              <w:rPr>
                <w:rFonts w:asciiTheme="majorBidi" w:hAnsiTheme="majorBidi" w:cstheme="majorBidi"/>
                <w:b/>
                <w:bCs/>
                <w:sz w:val="18"/>
                <w:szCs w:val="18"/>
              </w:rPr>
              <w:t>Jun.</w:t>
            </w:r>
          </w:p>
        </w:tc>
        <w:tc>
          <w:tcPr>
            <w:tcW w:w="717" w:type="dxa"/>
            <w:vAlign w:val="bottom"/>
          </w:tcPr>
          <w:p w:rsidR="009F09B7" w:rsidRPr="00AE44DA" w:rsidRDefault="009F09B7" w:rsidP="009F09B7">
            <w:pPr>
              <w:jc w:val="center"/>
              <w:rPr>
                <w:rFonts w:asciiTheme="majorBidi" w:hAnsiTheme="majorBidi" w:cstheme="majorBidi"/>
                <w:color w:val="000000"/>
                <w:sz w:val="18"/>
                <w:szCs w:val="18"/>
              </w:rPr>
            </w:pPr>
            <w:r w:rsidRPr="00AE44DA">
              <w:rPr>
                <w:rFonts w:asciiTheme="majorBidi" w:hAnsiTheme="majorBidi" w:cstheme="majorBidi"/>
                <w:color w:val="000000"/>
                <w:sz w:val="18"/>
                <w:szCs w:val="18"/>
              </w:rPr>
              <w:t>38</w:t>
            </w:r>
          </w:p>
        </w:tc>
        <w:tc>
          <w:tcPr>
            <w:tcW w:w="850" w:type="dxa"/>
            <w:vAlign w:val="bottom"/>
          </w:tcPr>
          <w:p w:rsidR="009F09B7" w:rsidRPr="00AE44DA" w:rsidRDefault="009F09B7" w:rsidP="009F09B7">
            <w:pPr>
              <w:jc w:val="center"/>
              <w:rPr>
                <w:rFonts w:asciiTheme="majorBidi" w:hAnsiTheme="majorBidi" w:cstheme="majorBidi"/>
                <w:color w:val="000000"/>
                <w:sz w:val="18"/>
                <w:szCs w:val="18"/>
              </w:rPr>
            </w:pPr>
            <w:r w:rsidRPr="00AE44DA">
              <w:rPr>
                <w:rFonts w:asciiTheme="majorBidi" w:hAnsiTheme="majorBidi" w:cstheme="majorBidi"/>
                <w:color w:val="000000"/>
                <w:sz w:val="18"/>
                <w:szCs w:val="18"/>
              </w:rPr>
              <w:t>1</w:t>
            </w:r>
          </w:p>
        </w:tc>
        <w:tc>
          <w:tcPr>
            <w:tcW w:w="700" w:type="dxa"/>
            <w:vAlign w:val="bottom"/>
          </w:tcPr>
          <w:p w:rsidR="009F09B7" w:rsidRPr="00AE44DA" w:rsidRDefault="009F09B7" w:rsidP="009F09B7">
            <w:pPr>
              <w:jc w:val="center"/>
              <w:rPr>
                <w:rFonts w:asciiTheme="majorBidi" w:hAnsiTheme="majorBidi" w:cstheme="majorBidi"/>
                <w:color w:val="000000"/>
                <w:sz w:val="18"/>
                <w:szCs w:val="18"/>
              </w:rPr>
            </w:pPr>
            <w:r w:rsidRPr="00AE44DA">
              <w:rPr>
                <w:rFonts w:asciiTheme="majorBidi" w:hAnsiTheme="majorBidi" w:cstheme="majorBidi"/>
                <w:color w:val="000000"/>
                <w:sz w:val="18"/>
                <w:szCs w:val="18"/>
              </w:rPr>
              <w:t>16</w:t>
            </w:r>
          </w:p>
        </w:tc>
        <w:tc>
          <w:tcPr>
            <w:tcW w:w="576" w:type="dxa"/>
            <w:vAlign w:val="bottom"/>
          </w:tcPr>
          <w:p w:rsidR="009F09B7" w:rsidRPr="00AE44DA" w:rsidRDefault="009F09B7" w:rsidP="009F09B7">
            <w:pPr>
              <w:jc w:val="center"/>
              <w:rPr>
                <w:rFonts w:asciiTheme="majorBidi" w:hAnsiTheme="majorBidi" w:cstheme="majorBidi"/>
                <w:color w:val="000000"/>
                <w:sz w:val="18"/>
                <w:szCs w:val="18"/>
              </w:rPr>
            </w:pPr>
            <w:r w:rsidRPr="00AE44DA">
              <w:rPr>
                <w:rFonts w:asciiTheme="majorBidi" w:hAnsiTheme="majorBidi" w:cstheme="majorBidi"/>
                <w:color w:val="000000"/>
                <w:sz w:val="18"/>
                <w:szCs w:val="18"/>
              </w:rPr>
              <w:t>45</w:t>
            </w:r>
          </w:p>
        </w:tc>
        <w:tc>
          <w:tcPr>
            <w:tcW w:w="984" w:type="dxa"/>
            <w:vAlign w:val="bottom"/>
          </w:tcPr>
          <w:p w:rsidR="009F09B7" w:rsidRPr="00AE44DA" w:rsidRDefault="009F09B7" w:rsidP="009F09B7">
            <w:pPr>
              <w:jc w:val="center"/>
              <w:rPr>
                <w:rFonts w:asciiTheme="majorBidi" w:hAnsiTheme="majorBidi" w:cstheme="majorBidi"/>
                <w:color w:val="000000"/>
                <w:sz w:val="18"/>
                <w:szCs w:val="18"/>
              </w:rPr>
            </w:pPr>
            <w:r w:rsidRPr="00AE44DA">
              <w:rPr>
                <w:rFonts w:asciiTheme="majorBidi" w:hAnsiTheme="majorBidi" w:cstheme="majorBidi"/>
                <w:color w:val="000000"/>
                <w:sz w:val="18"/>
                <w:szCs w:val="18"/>
              </w:rPr>
              <w:t>500</w:t>
            </w:r>
          </w:p>
        </w:tc>
        <w:tc>
          <w:tcPr>
            <w:tcW w:w="717" w:type="dxa"/>
            <w:vAlign w:val="bottom"/>
          </w:tcPr>
          <w:p w:rsidR="009F09B7" w:rsidRPr="00AE44DA" w:rsidRDefault="009F09B7" w:rsidP="009F09B7">
            <w:pPr>
              <w:jc w:val="center"/>
              <w:rPr>
                <w:rFonts w:asciiTheme="majorBidi" w:hAnsiTheme="majorBidi" w:cstheme="majorBidi"/>
                <w:sz w:val="18"/>
                <w:szCs w:val="18"/>
              </w:rPr>
            </w:pPr>
            <w:r w:rsidRPr="00AE44DA">
              <w:rPr>
                <w:rFonts w:asciiTheme="majorBidi" w:hAnsiTheme="majorBidi" w:cstheme="majorBidi"/>
                <w:sz w:val="18"/>
                <w:szCs w:val="18"/>
              </w:rPr>
              <w:t>35</w:t>
            </w:r>
          </w:p>
        </w:tc>
        <w:tc>
          <w:tcPr>
            <w:tcW w:w="850" w:type="dxa"/>
            <w:vAlign w:val="bottom"/>
          </w:tcPr>
          <w:p w:rsidR="009F09B7" w:rsidRPr="00AE44DA" w:rsidRDefault="009F09B7" w:rsidP="009F09B7">
            <w:pPr>
              <w:jc w:val="center"/>
              <w:rPr>
                <w:rFonts w:asciiTheme="majorBidi" w:hAnsiTheme="majorBidi" w:cstheme="majorBidi"/>
                <w:sz w:val="18"/>
                <w:szCs w:val="18"/>
              </w:rPr>
            </w:pPr>
            <w:r w:rsidRPr="00AE44DA">
              <w:rPr>
                <w:rFonts w:asciiTheme="majorBidi" w:hAnsiTheme="majorBidi" w:cstheme="majorBidi"/>
                <w:sz w:val="18"/>
                <w:szCs w:val="18"/>
              </w:rPr>
              <w:t>0</w:t>
            </w:r>
          </w:p>
        </w:tc>
        <w:tc>
          <w:tcPr>
            <w:tcW w:w="700" w:type="dxa"/>
            <w:vAlign w:val="bottom"/>
          </w:tcPr>
          <w:p w:rsidR="009F09B7" w:rsidRPr="00AE44DA" w:rsidRDefault="009F09B7" w:rsidP="009F09B7">
            <w:pPr>
              <w:jc w:val="center"/>
              <w:rPr>
                <w:rFonts w:asciiTheme="majorBidi" w:hAnsiTheme="majorBidi" w:cstheme="majorBidi"/>
                <w:sz w:val="18"/>
                <w:szCs w:val="18"/>
              </w:rPr>
            </w:pPr>
            <w:r w:rsidRPr="00AE44DA">
              <w:rPr>
                <w:rFonts w:asciiTheme="majorBidi" w:hAnsiTheme="majorBidi" w:cstheme="majorBidi"/>
                <w:sz w:val="18"/>
                <w:szCs w:val="18"/>
              </w:rPr>
              <w:t>19</w:t>
            </w:r>
          </w:p>
        </w:tc>
        <w:tc>
          <w:tcPr>
            <w:tcW w:w="576" w:type="dxa"/>
            <w:vAlign w:val="bottom"/>
          </w:tcPr>
          <w:p w:rsidR="009F09B7" w:rsidRPr="00AE44DA" w:rsidRDefault="009F09B7" w:rsidP="009F09B7">
            <w:pPr>
              <w:jc w:val="center"/>
              <w:rPr>
                <w:rFonts w:asciiTheme="majorBidi" w:hAnsiTheme="majorBidi" w:cstheme="majorBidi"/>
                <w:sz w:val="18"/>
                <w:szCs w:val="18"/>
              </w:rPr>
            </w:pPr>
            <w:r w:rsidRPr="00AE44DA">
              <w:rPr>
                <w:rFonts w:asciiTheme="majorBidi" w:hAnsiTheme="majorBidi" w:cstheme="majorBidi"/>
                <w:sz w:val="18"/>
                <w:szCs w:val="18"/>
              </w:rPr>
              <w:t>46</w:t>
            </w:r>
          </w:p>
        </w:tc>
        <w:tc>
          <w:tcPr>
            <w:tcW w:w="992" w:type="dxa"/>
            <w:vAlign w:val="bottom"/>
          </w:tcPr>
          <w:p w:rsidR="009F09B7" w:rsidRPr="00AE44DA" w:rsidRDefault="009F09B7" w:rsidP="009F09B7">
            <w:pPr>
              <w:jc w:val="center"/>
              <w:rPr>
                <w:rFonts w:asciiTheme="majorBidi" w:hAnsiTheme="majorBidi" w:cstheme="majorBidi"/>
                <w:color w:val="000000"/>
                <w:sz w:val="18"/>
                <w:szCs w:val="18"/>
              </w:rPr>
            </w:pPr>
            <w:r w:rsidRPr="00AE44DA">
              <w:rPr>
                <w:rFonts w:asciiTheme="majorBidi" w:hAnsiTheme="majorBidi" w:cstheme="majorBidi"/>
                <w:color w:val="000000"/>
                <w:sz w:val="18"/>
                <w:szCs w:val="18"/>
              </w:rPr>
              <w:t>523</w:t>
            </w:r>
          </w:p>
        </w:tc>
      </w:tr>
      <w:tr w:rsidR="009F09B7" w:rsidRPr="00E333D2" w:rsidTr="005458D0">
        <w:tc>
          <w:tcPr>
            <w:tcW w:w="843" w:type="dxa"/>
          </w:tcPr>
          <w:p w:rsidR="009F09B7" w:rsidRPr="00E333D2" w:rsidRDefault="009F09B7" w:rsidP="00681424">
            <w:pPr>
              <w:jc w:val="center"/>
              <w:rPr>
                <w:rFonts w:asciiTheme="majorBidi" w:hAnsiTheme="majorBidi" w:cstheme="majorBidi"/>
                <w:b/>
                <w:bCs/>
                <w:sz w:val="18"/>
                <w:szCs w:val="18"/>
              </w:rPr>
            </w:pPr>
            <w:r w:rsidRPr="00E333D2">
              <w:rPr>
                <w:rFonts w:asciiTheme="majorBidi" w:hAnsiTheme="majorBidi" w:cstheme="majorBidi"/>
                <w:b/>
                <w:bCs/>
                <w:sz w:val="18"/>
                <w:szCs w:val="18"/>
              </w:rPr>
              <w:t>Jul.</w:t>
            </w:r>
          </w:p>
        </w:tc>
        <w:tc>
          <w:tcPr>
            <w:tcW w:w="717" w:type="dxa"/>
            <w:vAlign w:val="bottom"/>
          </w:tcPr>
          <w:p w:rsidR="009F09B7" w:rsidRPr="00AE44DA" w:rsidRDefault="009F09B7" w:rsidP="009F09B7">
            <w:pPr>
              <w:jc w:val="center"/>
              <w:rPr>
                <w:rFonts w:asciiTheme="majorBidi" w:hAnsiTheme="majorBidi" w:cstheme="majorBidi"/>
                <w:color w:val="000000"/>
                <w:sz w:val="18"/>
                <w:szCs w:val="18"/>
              </w:rPr>
            </w:pPr>
            <w:r w:rsidRPr="00AE44DA">
              <w:rPr>
                <w:rFonts w:asciiTheme="majorBidi" w:hAnsiTheme="majorBidi" w:cstheme="majorBidi"/>
                <w:color w:val="000000"/>
                <w:sz w:val="18"/>
                <w:szCs w:val="18"/>
              </w:rPr>
              <w:t>45</w:t>
            </w:r>
          </w:p>
        </w:tc>
        <w:tc>
          <w:tcPr>
            <w:tcW w:w="850" w:type="dxa"/>
            <w:vAlign w:val="bottom"/>
          </w:tcPr>
          <w:p w:rsidR="009F09B7" w:rsidRPr="00AE44DA" w:rsidRDefault="009F09B7" w:rsidP="009F09B7">
            <w:pPr>
              <w:jc w:val="center"/>
              <w:rPr>
                <w:rFonts w:asciiTheme="majorBidi" w:hAnsiTheme="majorBidi" w:cstheme="majorBidi"/>
                <w:color w:val="000000"/>
                <w:sz w:val="18"/>
                <w:szCs w:val="18"/>
              </w:rPr>
            </w:pPr>
            <w:r w:rsidRPr="00AE44DA">
              <w:rPr>
                <w:rFonts w:asciiTheme="majorBidi" w:hAnsiTheme="majorBidi" w:cstheme="majorBidi"/>
                <w:color w:val="000000"/>
                <w:sz w:val="18"/>
                <w:szCs w:val="18"/>
              </w:rPr>
              <w:t>1</w:t>
            </w:r>
          </w:p>
        </w:tc>
        <w:tc>
          <w:tcPr>
            <w:tcW w:w="700" w:type="dxa"/>
            <w:vAlign w:val="bottom"/>
          </w:tcPr>
          <w:p w:rsidR="009F09B7" w:rsidRPr="00AE44DA" w:rsidRDefault="009F09B7" w:rsidP="009F09B7">
            <w:pPr>
              <w:jc w:val="center"/>
              <w:rPr>
                <w:rFonts w:asciiTheme="majorBidi" w:hAnsiTheme="majorBidi" w:cstheme="majorBidi"/>
                <w:color w:val="000000"/>
                <w:sz w:val="18"/>
                <w:szCs w:val="18"/>
              </w:rPr>
            </w:pPr>
            <w:r w:rsidRPr="00AE44DA">
              <w:rPr>
                <w:rFonts w:asciiTheme="majorBidi" w:hAnsiTheme="majorBidi" w:cstheme="majorBidi"/>
                <w:color w:val="000000"/>
                <w:sz w:val="18"/>
                <w:szCs w:val="18"/>
              </w:rPr>
              <w:t>12</w:t>
            </w:r>
          </w:p>
        </w:tc>
        <w:tc>
          <w:tcPr>
            <w:tcW w:w="576" w:type="dxa"/>
            <w:vAlign w:val="bottom"/>
          </w:tcPr>
          <w:p w:rsidR="009F09B7" w:rsidRPr="00AE44DA" w:rsidRDefault="009F09B7" w:rsidP="009F09B7">
            <w:pPr>
              <w:jc w:val="center"/>
              <w:rPr>
                <w:rFonts w:asciiTheme="majorBidi" w:hAnsiTheme="majorBidi" w:cstheme="majorBidi"/>
                <w:color w:val="000000"/>
                <w:sz w:val="18"/>
                <w:szCs w:val="18"/>
              </w:rPr>
            </w:pPr>
            <w:r w:rsidRPr="00AE44DA">
              <w:rPr>
                <w:rFonts w:asciiTheme="majorBidi" w:hAnsiTheme="majorBidi" w:cstheme="majorBidi"/>
                <w:color w:val="000000"/>
                <w:sz w:val="18"/>
                <w:szCs w:val="18"/>
              </w:rPr>
              <w:t>42</w:t>
            </w:r>
          </w:p>
        </w:tc>
        <w:tc>
          <w:tcPr>
            <w:tcW w:w="984" w:type="dxa"/>
            <w:vAlign w:val="bottom"/>
          </w:tcPr>
          <w:p w:rsidR="009F09B7" w:rsidRPr="00AE44DA" w:rsidRDefault="009F09B7" w:rsidP="009F09B7">
            <w:pPr>
              <w:jc w:val="center"/>
              <w:rPr>
                <w:rFonts w:asciiTheme="majorBidi" w:hAnsiTheme="majorBidi" w:cstheme="majorBidi"/>
                <w:color w:val="000000"/>
                <w:sz w:val="18"/>
                <w:szCs w:val="18"/>
              </w:rPr>
            </w:pPr>
            <w:r w:rsidRPr="00AE44DA">
              <w:rPr>
                <w:rFonts w:asciiTheme="majorBidi" w:hAnsiTheme="majorBidi" w:cstheme="majorBidi"/>
                <w:color w:val="000000"/>
                <w:sz w:val="18"/>
                <w:szCs w:val="18"/>
              </w:rPr>
              <w:t>452</w:t>
            </w:r>
          </w:p>
        </w:tc>
        <w:tc>
          <w:tcPr>
            <w:tcW w:w="717" w:type="dxa"/>
            <w:vAlign w:val="bottom"/>
          </w:tcPr>
          <w:p w:rsidR="009F09B7" w:rsidRPr="00AE44DA" w:rsidRDefault="009F09B7" w:rsidP="009F09B7">
            <w:pPr>
              <w:jc w:val="center"/>
              <w:rPr>
                <w:rFonts w:asciiTheme="majorBidi" w:hAnsiTheme="majorBidi" w:cstheme="majorBidi"/>
                <w:sz w:val="18"/>
                <w:szCs w:val="18"/>
              </w:rPr>
            </w:pPr>
            <w:r w:rsidRPr="00AE44DA">
              <w:rPr>
                <w:rFonts w:asciiTheme="majorBidi" w:hAnsiTheme="majorBidi" w:cstheme="majorBidi"/>
                <w:sz w:val="18"/>
                <w:szCs w:val="18"/>
              </w:rPr>
              <w:t>37</w:t>
            </w:r>
          </w:p>
        </w:tc>
        <w:tc>
          <w:tcPr>
            <w:tcW w:w="850" w:type="dxa"/>
            <w:vAlign w:val="bottom"/>
          </w:tcPr>
          <w:p w:rsidR="009F09B7" w:rsidRPr="00AE44DA" w:rsidRDefault="009F09B7" w:rsidP="009F09B7">
            <w:pPr>
              <w:jc w:val="center"/>
              <w:rPr>
                <w:rFonts w:asciiTheme="majorBidi" w:hAnsiTheme="majorBidi" w:cstheme="majorBidi"/>
                <w:sz w:val="18"/>
                <w:szCs w:val="18"/>
              </w:rPr>
            </w:pPr>
            <w:r w:rsidRPr="00AE44DA">
              <w:rPr>
                <w:rFonts w:asciiTheme="majorBidi" w:hAnsiTheme="majorBidi" w:cstheme="majorBidi"/>
                <w:sz w:val="18"/>
                <w:szCs w:val="18"/>
              </w:rPr>
              <w:t>0</w:t>
            </w:r>
          </w:p>
        </w:tc>
        <w:tc>
          <w:tcPr>
            <w:tcW w:w="700" w:type="dxa"/>
            <w:vAlign w:val="bottom"/>
          </w:tcPr>
          <w:p w:rsidR="009F09B7" w:rsidRPr="00AE44DA" w:rsidRDefault="009F09B7" w:rsidP="009F09B7">
            <w:pPr>
              <w:jc w:val="center"/>
              <w:rPr>
                <w:rFonts w:asciiTheme="majorBidi" w:hAnsiTheme="majorBidi" w:cstheme="majorBidi"/>
                <w:sz w:val="18"/>
                <w:szCs w:val="18"/>
              </w:rPr>
            </w:pPr>
            <w:r w:rsidRPr="00AE44DA">
              <w:rPr>
                <w:rFonts w:asciiTheme="majorBidi" w:hAnsiTheme="majorBidi" w:cstheme="majorBidi"/>
                <w:sz w:val="18"/>
                <w:szCs w:val="18"/>
              </w:rPr>
              <w:t>17</w:t>
            </w:r>
          </w:p>
        </w:tc>
        <w:tc>
          <w:tcPr>
            <w:tcW w:w="576" w:type="dxa"/>
            <w:vAlign w:val="bottom"/>
          </w:tcPr>
          <w:p w:rsidR="009F09B7" w:rsidRPr="00AE44DA" w:rsidRDefault="009F09B7" w:rsidP="009F09B7">
            <w:pPr>
              <w:jc w:val="center"/>
              <w:rPr>
                <w:rFonts w:asciiTheme="majorBidi" w:hAnsiTheme="majorBidi" w:cstheme="majorBidi"/>
                <w:sz w:val="18"/>
                <w:szCs w:val="18"/>
              </w:rPr>
            </w:pPr>
            <w:r w:rsidRPr="00AE44DA">
              <w:rPr>
                <w:rFonts w:asciiTheme="majorBidi" w:hAnsiTheme="majorBidi" w:cstheme="majorBidi"/>
                <w:sz w:val="18"/>
                <w:szCs w:val="18"/>
              </w:rPr>
              <w:t>46</w:t>
            </w:r>
          </w:p>
        </w:tc>
        <w:tc>
          <w:tcPr>
            <w:tcW w:w="992" w:type="dxa"/>
            <w:vAlign w:val="bottom"/>
          </w:tcPr>
          <w:p w:rsidR="009F09B7" w:rsidRPr="00AE44DA" w:rsidRDefault="009F09B7" w:rsidP="009F09B7">
            <w:pPr>
              <w:jc w:val="center"/>
              <w:rPr>
                <w:rFonts w:asciiTheme="majorBidi" w:hAnsiTheme="majorBidi" w:cstheme="majorBidi"/>
                <w:color w:val="000000"/>
                <w:sz w:val="18"/>
                <w:szCs w:val="18"/>
              </w:rPr>
            </w:pPr>
            <w:r w:rsidRPr="00AE44DA">
              <w:rPr>
                <w:rFonts w:asciiTheme="majorBidi" w:hAnsiTheme="majorBidi" w:cstheme="majorBidi"/>
                <w:color w:val="000000"/>
                <w:sz w:val="18"/>
                <w:szCs w:val="18"/>
              </w:rPr>
              <w:t>514</w:t>
            </w:r>
          </w:p>
        </w:tc>
      </w:tr>
      <w:tr w:rsidR="009F09B7" w:rsidRPr="00E333D2" w:rsidTr="005458D0">
        <w:tc>
          <w:tcPr>
            <w:tcW w:w="843" w:type="dxa"/>
          </w:tcPr>
          <w:p w:rsidR="009F09B7" w:rsidRPr="00E333D2" w:rsidRDefault="009F09B7" w:rsidP="00681424">
            <w:pPr>
              <w:jc w:val="center"/>
              <w:rPr>
                <w:rFonts w:asciiTheme="majorBidi" w:hAnsiTheme="majorBidi" w:cstheme="majorBidi"/>
                <w:b/>
                <w:bCs/>
                <w:sz w:val="18"/>
                <w:szCs w:val="18"/>
              </w:rPr>
            </w:pPr>
            <w:r w:rsidRPr="00E333D2">
              <w:rPr>
                <w:rFonts w:asciiTheme="majorBidi" w:hAnsiTheme="majorBidi" w:cstheme="majorBidi"/>
                <w:b/>
                <w:bCs/>
                <w:sz w:val="18"/>
                <w:szCs w:val="18"/>
              </w:rPr>
              <w:t>Aug.</w:t>
            </w:r>
          </w:p>
        </w:tc>
        <w:tc>
          <w:tcPr>
            <w:tcW w:w="717" w:type="dxa"/>
            <w:vAlign w:val="bottom"/>
          </w:tcPr>
          <w:p w:rsidR="009F09B7" w:rsidRPr="00AE44DA" w:rsidRDefault="009F09B7" w:rsidP="009F09B7">
            <w:pPr>
              <w:jc w:val="center"/>
              <w:rPr>
                <w:rFonts w:asciiTheme="majorBidi" w:hAnsiTheme="majorBidi" w:cstheme="majorBidi"/>
                <w:color w:val="000000"/>
                <w:sz w:val="18"/>
                <w:szCs w:val="18"/>
              </w:rPr>
            </w:pPr>
            <w:r w:rsidRPr="00AE44DA">
              <w:rPr>
                <w:rFonts w:asciiTheme="majorBidi" w:hAnsiTheme="majorBidi" w:cstheme="majorBidi"/>
                <w:color w:val="000000"/>
                <w:sz w:val="18"/>
                <w:szCs w:val="18"/>
              </w:rPr>
              <w:t>35</w:t>
            </w:r>
          </w:p>
        </w:tc>
        <w:tc>
          <w:tcPr>
            <w:tcW w:w="850" w:type="dxa"/>
            <w:vAlign w:val="bottom"/>
          </w:tcPr>
          <w:p w:rsidR="009F09B7" w:rsidRPr="00AE44DA" w:rsidRDefault="009F09B7" w:rsidP="009F09B7">
            <w:pPr>
              <w:jc w:val="center"/>
              <w:rPr>
                <w:rFonts w:asciiTheme="majorBidi" w:hAnsiTheme="majorBidi" w:cstheme="majorBidi"/>
                <w:color w:val="000000"/>
                <w:sz w:val="18"/>
                <w:szCs w:val="18"/>
              </w:rPr>
            </w:pPr>
            <w:r w:rsidRPr="00AE44DA">
              <w:rPr>
                <w:rFonts w:asciiTheme="majorBidi" w:hAnsiTheme="majorBidi" w:cstheme="majorBidi"/>
                <w:color w:val="000000"/>
                <w:sz w:val="18"/>
                <w:szCs w:val="18"/>
              </w:rPr>
              <w:t>0</w:t>
            </w:r>
          </w:p>
        </w:tc>
        <w:tc>
          <w:tcPr>
            <w:tcW w:w="700" w:type="dxa"/>
            <w:vAlign w:val="bottom"/>
          </w:tcPr>
          <w:p w:rsidR="009F09B7" w:rsidRPr="00AE44DA" w:rsidRDefault="009F09B7" w:rsidP="009F09B7">
            <w:pPr>
              <w:jc w:val="center"/>
              <w:rPr>
                <w:rFonts w:asciiTheme="majorBidi" w:hAnsiTheme="majorBidi" w:cstheme="majorBidi"/>
                <w:color w:val="000000"/>
                <w:sz w:val="18"/>
                <w:szCs w:val="18"/>
              </w:rPr>
            </w:pPr>
            <w:r w:rsidRPr="00AE44DA">
              <w:rPr>
                <w:rFonts w:asciiTheme="majorBidi" w:hAnsiTheme="majorBidi" w:cstheme="majorBidi"/>
                <w:color w:val="000000"/>
                <w:sz w:val="18"/>
                <w:szCs w:val="18"/>
              </w:rPr>
              <w:t>27</w:t>
            </w:r>
          </w:p>
        </w:tc>
        <w:tc>
          <w:tcPr>
            <w:tcW w:w="576" w:type="dxa"/>
            <w:vAlign w:val="bottom"/>
          </w:tcPr>
          <w:p w:rsidR="009F09B7" w:rsidRPr="00AE44DA" w:rsidRDefault="009F09B7" w:rsidP="009F09B7">
            <w:pPr>
              <w:jc w:val="center"/>
              <w:rPr>
                <w:rFonts w:asciiTheme="majorBidi" w:hAnsiTheme="majorBidi" w:cstheme="majorBidi"/>
                <w:color w:val="000000"/>
                <w:sz w:val="18"/>
                <w:szCs w:val="18"/>
              </w:rPr>
            </w:pPr>
            <w:r w:rsidRPr="00AE44DA">
              <w:rPr>
                <w:rFonts w:asciiTheme="majorBidi" w:hAnsiTheme="majorBidi" w:cstheme="majorBidi"/>
                <w:color w:val="000000"/>
                <w:sz w:val="18"/>
                <w:szCs w:val="18"/>
              </w:rPr>
              <w:t>38</w:t>
            </w:r>
          </w:p>
        </w:tc>
        <w:tc>
          <w:tcPr>
            <w:tcW w:w="984" w:type="dxa"/>
            <w:vAlign w:val="bottom"/>
          </w:tcPr>
          <w:p w:rsidR="009F09B7" w:rsidRPr="00AE44DA" w:rsidRDefault="009F09B7" w:rsidP="009F09B7">
            <w:pPr>
              <w:jc w:val="center"/>
              <w:rPr>
                <w:rFonts w:asciiTheme="majorBidi" w:hAnsiTheme="majorBidi" w:cstheme="majorBidi"/>
                <w:color w:val="000000"/>
                <w:sz w:val="18"/>
                <w:szCs w:val="18"/>
              </w:rPr>
            </w:pPr>
            <w:r w:rsidRPr="00AE44DA">
              <w:rPr>
                <w:rFonts w:asciiTheme="majorBidi" w:hAnsiTheme="majorBidi" w:cstheme="majorBidi"/>
                <w:color w:val="000000"/>
                <w:sz w:val="18"/>
                <w:szCs w:val="18"/>
              </w:rPr>
              <w:t>486</w:t>
            </w:r>
          </w:p>
        </w:tc>
        <w:tc>
          <w:tcPr>
            <w:tcW w:w="717" w:type="dxa"/>
            <w:vAlign w:val="bottom"/>
          </w:tcPr>
          <w:p w:rsidR="009F09B7" w:rsidRPr="00AE44DA" w:rsidRDefault="009F09B7" w:rsidP="009F09B7">
            <w:pPr>
              <w:jc w:val="center"/>
              <w:rPr>
                <w:rFonts w:asciiTheme="majorBidi" w:hAnsiTheme="majorBidi" w:cstheme="majorBidi"/>
                <w:sz w:val="18"/>
                <w:szCs w:val="18"/>
              </w:rPr>
            </w:pPr>
            <w:r w:rsidRPr="00AE44DA">
              <w:rPr>
                <w:rFonts w:asciiTheme="majorBidi" w:hAnsiTheme="majorBidi" w:cstheme="majorBidi"/>
                <w:sz w:val="18"/>
                <w:szCs w:val="18"/>
              </w:rPr>
              <w:t>44</w:t>
            </w:r>
          </w:p>
        </w:tc>
        <w:tc>
          <w:tcPr>
            <w:tcW w:w="850" w:type="dxa"/>
            <w:vAlign w:val="bottom"/>
          </w:tcPr>
          <w:p w:rsidR="009F09B7" w:rsidRPr="00AE44DA" w:rsidRDefault="009F09B7" w:rsidP="009F09B7">
            <w:pPr>
              <w:jc w:val="center"/>
              <w:rPr>
                <w:rFonts w:asciiTheme="majorBidi" w:hAnsiTheme="majorBidi" w:cstheme="majorBidi"/>
                <w:sz w:val="18"/>
                <w:szCs w:val="18"/>
              </w:rPr>
            </w:pPr>
            <w:r w:rsidRPr="00AE44DA">
              <w:rPr>
                <w:rFonts w:asciiTheme="majorBidi" w:hAnsiTheme="majorBidi" w:cstheme="majorBidi"/>
                <w:sz w:val="18"/>
                <w:szCs w:val="18"/>
              </w:rPr>
              <w:t>0</w:t>
            </w:r>
          </w:p>
        </w:tc>
        <w:tc>
          <w:tcPr>
            <w:tcW w:w="700" w:type="dxa"/>
            <w:vAlign w:val="bottom"/>
          </w:tcPr>
          <w:p w:rsidR="009F09B7" w:rsidRPr="00AE44DA" w:rsidRDefault="009F09B7" w:rsidP="009F09B7">
            <w:pPr>
              <w:jc w:val="center"/>
              <w:rPr>
                <w:rFonts w:asciiTheme="majorBidi" w:hAnsiTheme="majorBidi" w:cstheme="majorBidi"/>
                <w:sz w:val="18"/>
                <w:szCs w:val="18"/>
              </w:rPr>
            </w:pPr>
            <w:r w:rsidRPr="00AE44DA">
              <w:rPr>
                <w:rFonts w:asciiTheme="majorBidi" w:hAnsiTheme="majorBidi" w:cstheme="majorBidi"/>
                <w:sz w:val="18"/>
                <w:szCs w:val="18"/>
              </w:rPr>
              <w:t>7</w:t>
            </w:r>
          </w:p>
        </w:tc>
        <w:tc>
          <w:tcPr>
            <w:tcW w:w="576" w:type="dxa"/>
            <w:vAlign w:val="bottom"/>
          </w:tcPr>
          <w:p w:rsidR="009F09B7" w:rsidRPr="00AE44DA" w:rsidRDefault="009F09B7" w:rsidP="009F09B7">
            <w:pPr>
              <w:jc w:val="center"/>
              <w:rPr>
                <w:rFonts w:asciiTheme="majorBidi" w:hAnsiTheme="majorBidi" w:cstheme="majorBidi"/>
                <w:sz w:val="18"/>
                <w:szCs w:val="18"/>
              </w:rPr>
            </w:pPr>
            <w:r w:rsidRPr="00AE44DA">
              <w:rPr>
                <w:rFonts w:asciiTheme="majorBidi" w:hAnsiTheme="majorBidi" w:cstheme="majorBidi"/>
                <w:sz w:val="18"/>
                <w:szCs w:val="18"/>
              </w:rPr>
              <w:t>49</w:t>
            </w:r>
          </w:p>
        </w:tc>
        <w:tc>
          <w:tcPr>
            <w:tcW w:w="992" w:type="dxa"/>
            <w:vAlign w:val="bottom"/>
          </w:tcPr>
          <w:p w:rsidR="009F09B7" w:rsidRPr="00AE44DA" w:rsidRDefault="009F09B7" w:rsidP="009F09B7">
            <w:pPr>
              <w:jc w:val="center"/>
              <w:rPr>
                <w:rFonts w:asciiTheme="majorBidi" w:hAnsiTheme="majorBidi" w:cstheme="majorBidi"/>
                <w:color w:val="000000"/>
                <w:sz w:val="18"/>
                <w:szCs w:val="18"/>
              </w:rPr>
            </w:pPr>
            <w:r w:rsidRPr="00AE44DA">
              <w:rPr>
                <w:rFonts w:asciiTheme="majorBidi" w:hAnsiTheme="majorBidi" w:cstheme="majorBidi"/>
                <w:color w:val="000000"/>
                <w:sz w:val="18"/>
                <w:szCs w:val="18"/>
              </w:rPr>
              <w:t>494</w:t>
            </w:r>
          </w:p>
        </w:tc>
      </w:tr>
      <w:tr w:rsidR="009F09B7" w:rsidRPr="00E333D2" w:rsidTr="005458D0">
        <w:tc>
          <w:tcPr>
            <w:tcW w:w="843" w:type="dxa"/>
          </w:tcPr>
          <w:p w:rsidR="009F09B7" w:rsidRPr="00E333D2" w:rsidRDefault="009F09B7" w:rsidP="00681424">
            <w:pPr>
              <w:jc w:val="center"/>
              <w:rPr>
                <w:rFonts w:asciiTheme="majorBidi" w:hAnsiTheme="majorBidi" w:cstheme="majorBidi"/>
                <w:b/>
                <w:bCs/>
                <w:sz w:val="18"/>
                <w:szCs w:val="18"/>
              </w:rPr>
            </w:pPr>
            <w:r w:rsidRPr="00E333D2">
              <w:rPr>
                <w:rFonts w:asciiTheme="majorBidi" w:hAnsiTheme="majorBidi" w:cstheme="majorBidi"/>
                <w:b/>
                <w:bCs/>
                <w:sz w:val="18"/>
                <w:szCs w:val="18"/>
              </w:rPr>
              <w:t>Sep.</w:t>
            </w:r>
          </w:p>
        </w:tc>
        <w:tc>
          <w:tcPr>
            <w:tcW w:w="717" w:type="dxa"/>
            <w:vAlign w:val="bottom"/>
          </w:tcPr>
          <w:p w:rsidR="009F09B7" w:rsidRPr="00AE44DA" w:rsidRDefault="009F09B7" w:rsidP="009F09B7">
            <w:pPr>
              <w:jc w:val="center"/>
              <w:rPr>
                <w:rFonts w:asciiTheme="majorBidi" w:hAnsiTheme="majorBidi" w:cstheme="majorBidi"/>
                <w:color w:val="000000"/>
                <w:sz w:val="18"/>
                <w:szCs w:val="18"/>
              </w:rPr>
            </w:pPr>
            <w:r w:rsidRPr="00AE44DA">
              <w:rPr>
                <w:rFonts w:asciiTheme="majorBidi" w:hAnsiTheme="majorBidi" w:cstheme="majorBidi"/>
                <w:color w:val="000000"/>
                <w:sz w:val="18"/>
                <w:szCs w:val="18"/>
              </w:rPr>
              <w:t>40</w:t>
            </w:r>
          </w:p>
        </w:tc>
        <w:tc>
          <w:tcPr>
            <w:tcW w:w="850" w:type="dxa"/>
            <w:vAlign w:val="bottom"/>
          </w:tcPr>
          <w:p w:rsidR="009F09B7" w:rsidRPr="00AE44DA" w:rsidRDefault="009F09B7" w:rsidP="009F09B7">
            <w:pPr>
              <w:jc w:val="center"/>
              <w:rPr>
                <w:rFonts w:asciiTheme="majorBidi" w:hAnsiTheme="majorBidi" w:cstheme="majorBidi"/>
                <w:color w:val="000000"/>
                <w:sz w:val="18"/>
                <w:szCs w:val="18"/>
              </w:rPr>
            </w:pPr>
            <w:r w:rsidRPr="00AE44DA">
              <w:rPr>
                <w:rFonts w:asciiTheme="majorBidi" w:hAnsiTheme="majorBidi" w:cstheme="majorBidi"/>
                <w:color w:val="000000"/>
                <w:sz w:val="18"/>
                <w:szCs w:val="18"/>
              </w:rPr>
              <w:t>0</w:t>
            </w:r>
          </w:p>
        </w:tc>
        <w:tc>
          <w:tcPr>
            <w:tcW w:w="700" w:type="dxa"/>
            <w:vAlign w:val="bottom"/>
          </w:tcPr>
          <w:p w:rsidR="009F09B7" w:rsidRPr="00AE44DA" w:rsidRDefault="009F09B7" w:rsidP="009F09B7">
            <w:pPr>
              <w:jc w:val="center"/>
              <w:rPr>
                <w:rFonts w:asciiTheme="majorBidi" w:hAnsiTheme="majorBidi" w:cstheme="majorBidi"/>
                <w:color w:val="000000"/>
                <w:sz w:val="18"/>
                <w:szCs w:val="18"/>
              </w:rPr>
            </w:pPr>
            <w:r w:rsidRPr="00AE44DA">
              <w:rPr>
                <w:rFonts w:asciiTheme="majorBidi" w:hAnsiTheme="majorBidi" w:cstheme="majorBidi"/>
                <w:color w:val="000000"/>
                <w:sz w:val="18"/>
                <w:szCs w:val="18"/>
              </w:rPr>
              <w:t>18</w:t>
            </w:r>
          </w:p>
        </w:tc>
        <w:tc>
          <w:tcPr>
            <w:tcW w:w="576" w:type="dxa"/>
            <w:vAlign w:val="bottom"/>
          </w:tcPr>
          <w:p w:rsidR="009F09B7" w:rsidRPr="00AE44DA" w:rsidRDefault="009F09B7" w:rsidP="009F09B7">
            <w:pPr>
              <w:jc w:val="center"/>
              <w:rPr>
                <w:rFonts w:asciiTheme="majorBidi" w:hAnsiTheme="majorBidi" w:cstheme="majorBidi"/>
                <w:color w:val="000000"/>
                <w:sz w:val="18"/>
                <w:szCs w:val="18"/>
              </w:rPr>
            </w:pPr>
            <w:r w:rsidRPr="00AE44DA">
              <w:rPr>
                <w:rFonts w:asciiTheme="majorBidi" w:hAnsiTheme="majorBidi" w:cstheme="majorBidi"/>
                <w:color w:val="000000"/>
                <w:sz w:val="18"/>
                <w:szCs w:val="18"/>
              </w:rPr>
              <w:t>42</w:t>
            </w:r>
          </w:p>
        </w:tc>
        <w:tc>
          <w:tcPr>
            <w:tcW w:w="984" w:type="dxa"/>
            <w:vAlign w:val="bottom"/>
          </w:tcPr>
          <w:p w:rsidR="009F09B7" w:rsidRPr="00AE44DA" w:rsidRDefault="009F09B7" w:rsidP="009F09B7">
            <w:pPr>
              <w:jc w:val="center"/>
              <w:rPr>
                <w:rFonts w:asciiTheme="majorBidi" w:hAnsiTheme="majorBidi" w:cstheme="majorBidi"/>
                <w:color w:val="000000"/>
                <w:sz w:val="18"/>
                <w:szCs w:val="18"/>
              </w:rPr>
            </w:pPr>
            <w:r w:rsidRPr="00AE44DA">
              <w:rPr>
                <w:rFonts w:asciiTheme="majorBidi" w:hAnsiTheme="majorBidi" w:cstheme="majorBidi"/>
                <w:color w:val="000000"/>
                <w:sz w:val="18"/>
                <w:szCs w:val="18"/>
              </w:rPr>
              <w:t>481</w:t>
            </w:r>
          </w:p>
        </w:tc>
        <w:tc>
          <w:tcPr>
            <w:tcW w:w="717" w:type="dxa"/>
            <w:vAlign w:val="bottom"/>
          </w:tcPr>
          <w:p w:rsidR="009F09B7" w:rsidRPr="00AE44DA" w:rsidRDefault="009F09B7" w:rsidP="009F09B7">
            <w:pPr>
              <w:jc w:val="center"/>
              <w:rPr>
                <w:rFonts w:asciiTheme="majorBidi" w:hAnsiTheme="majorBidi" w:cstheme="majorBidi"/>
                <w:sz w:val="18"/>
                <w:szCs w:val="18"/>
              </w:rPr>
            </w:pPr>
            <w:r w:rsidRPr="00AE44DA">
              <w:rPr>
                <w:rFonts w:asciiTheme="majorBidi" w:hAnsiTheme="majorBidi" w:cstheme="majorBidi"/>
                <w:sz w:val="18"/>
                <w:szCs w:val="18"/>
              </w:rPr>
              <w:t>47</w:t>
            </w:r>
          </w:p>
        </w:tc>
        <w:tc>
          <w:tcPr>
            <w:tcW w:w="850" w:type="dxa"/>
            <w:vAlign w:val="bottom"/>
          </w:tcPr>
          <w:p w:rsidR="009F09B7" w:rsidRPr="00AE44DA" w:rsidRDefault="009F09B7" w:rsidP="009F09B7">
            <w:pPr>
              <w:jc w:val="center"/>
              <w:rPr>
                <w:rFonts w:asciiTheme="majorBidi" w:hAnsiTheme="majorBidi" w:cstheme="majorBidi"/>
                <w:sz w:val="18"/>
                <w:szCs w:val="18"/>
              </w:rPr>
            </w:pPr>
            <w:r w:rsidRPr="00AE44DA">
              <w:rPr>
                <w:rFonts w:asciiTheme="majorBidi" w:hAnsiTheme="majorBidi" w:cstheme="majorBidi"/>
                <w:sz w:val="18"/>
                <w:szCs w:val="18"/>
              </w:rPr>
              <w:t>0</w:t>
            </w:r>
          </w:p>
        </w:tc>
        <w:tc>
          <w:tcPr>
            <w:tcW w:w="700" w:type="dxa"/>
            <w:vAlign w:val="bottom"/>
          </w:tcPr>
          <w:p w:rsidR="009F09B7" w:rsidRPr="00AE44DA" w:rsidRDefault="009F09B7" w:rsidP="009F09B7">
            <w:pPr>
              <w:jc w:val="center"/>
              <w:rPr>
                <w:rFonts w:asciiTheme="majorBidi" w:hAnsiTheme="majorBidi" w:cstheme="majorBidi"/>
                <w:sz w:val="18"/>
                <w:szCs w:val="18"/>
              </w:rPr>
            </w:pPr>
            <w:r w:rsidRPr="00AE44DA">
              <w:rPr>
                <w:rFonts w:asciiTheme="majorBidi" w:hAnsiTheme="majorBidi" w:cstheme="majorBidi"/>
                <w:sz w:val="18"/>
                <w:szCs w:val="18"/>
              </w:rPr>
              <w:t>13</w:t>
            </w:r>
          </w:p>
        </w:tc>
        <w:tc>
          <w:tcPr>
            <w:tcW w:w="576" w:type="dxa"/>
            <w:vAlign w:val="bottom"/>
          </w:tcPr>
          <w:p w:rsidR="009F09B7" w:rsidRPr="00AE44DA" w:rsidRDefault="009F09B7" w:rsidP="009F09B7">
            <w:pPr>
              <w:jc w:val="center"/>
              <w:rPr>
                <w:rFonts w:asciiTheme="majorBidi" w:hAnsiTheme="majorBidi" w:cstheme="majorBidi"/>
                <w:sz w:val="18"/>
                <w:szCs w:val="18"/>
              </w:rPr>
            </w:pPr>
            <w:r w:rsidRPr="00AE44DA">
              <w:rPr>
                <w:rFonts w:asciiTheme="majorBidi" w:hAnsiTheme="majorBidi" w:cstheme="majorBidi"/>
                <w:sz w:val="18"/>
                <w:szCs w:val="18"/>
              </w:rPr>
              <w:t>40</w:t>
            </w:r>
          </w:p>
        </w:tc>
        <w:tc>
          <w:tcPr>
            <w:tcW w:w="992" w:type="dxa"/>
            <w:vAlign w:val="bottom"/>
          </w:tcPr>
          <w:p w:rsidR="009F09B7" w:rsidRPr="00AE44DA" w:rsidRDefault="009F09B7" w:rsidP="009F09B7">
            <w:pPr>
              <w:jc w:val="center"/>
              <w:rPr>
                <w:rFonts w:asciiTheme="majorBidi" w:hAnsiTheme="majorBidi" w:cstheme="majorBidi"/>
                <w:color w:val="000000"/>
                <w:sz w:val="18"/>
                <w:szCs w:val="18"/>
              </w:rPr>
            </w:pPr>
            <w:r w:rsidRPr="00AE44DA">
              <w:rPr>
                <w:rFonts w:asciiTheme="majorBidi" w:hAnsiTheme="majorBidi" w:cstheme="majorBidi"/>
                <w:color w:val="000000"/>
                <w:sz w:val="18"/>
                <w:szCs w:val="18"/>
              </w:rPr>
              <w:t>438</w:t>
            </w:r>
          </w:p>
        </w:tc>
      </w:tr>
      <w:tr w:rsidR="009F09B7" w:rsidRPr="00E333D2" w:rsidTr="005458D0">
        <w:tc>
          <w:tcPr>
            <w:tcW w:w="843" w:type="dxa"/>
          </w:tcPr>
          <w:p w:rsidR="009F09B7" w:rsidRPr="00E333D2" w:rsidRDefault="009F09B7" w:rsidP="00681424">
            <w:pPr>
              <w:jc w:val="center"/>
              <w:rPr>
                <w:rFonts w:asciiTheme="majorBidi" w:hAnsiTheme="majorBidi" w:cstheme="majorBidi"/>
                <w:b/>
                <w:bCs/>
                <w:sz w:val="18"/>
                <w:szCs w:val="18"/>
              </w:rPr>
            </w:pPr>
            <w:r w:rsidRPr="00E333D2">
              <w:rPr>
                <w:rFonts w:asciiTheme="majorBidi" w:hAnsiTheme="majorBidi" w:cstheme="majorBidi"/>
                <w:b/>
                <w:bCs/>
                <w:sz w:val="18"/>
                <w:szCs w:val="18"/>
              </w:rPr>
              <w:t>Oct.</w:t>
            </w:r>
          </w:p>
        </w:tc>
        <w:tc>
          <w:tcPr>
            <w:tcW w:w="717" w:type="dxa"/>
            <w:vAlign w:val="bottom"/>
          </w:tcPr>
          <w:p w:rsidR="009F09B7" w:rsidRPr="00AE44DA" w:rsidRDefault="009F09B7" w:rsidP="009F09B7">
            <w:pPr>
              <w:jc w:val="center"/>
              <w:rPr>
                <w:rFonts w:asciiTheme="majorBidi" w:hAnsiTheme="majorBidi" w:cstheme="majorBidi"/>
                <w:color w:val="000000"/>
                <w:sz w:val="18"/>
                <w:szCs w:val="18"/>
              </w:rPr>
            </w:pPr>
            <w:r w:rsidRPr="00AE44DA">
              <w:rPr>
                <w:rFonts w:asciiTheme="majorBidi" w:hAnsiTheme="majorBidi" w:cstheme="majorBidi"/>
                <w:color w:val="000000"/>
                <w:sz w:val="18"/>
                <w:szCs w:val="18"/>
              </w:rPr>
              <w:t>39</w:t>
            </w:r>
          </w:p>
        </w:tc>
        <w:tc>
          <w:tcPr>
            <w:tcW w:w="850" w:type="dxa"/>
            <w:vAlign w:val="bottom"/>
          </w:tcPr>
          <w:p w:rsidR="009F09B7" w:rsidRPr="00AE44DA" w:rsidRDefault="009F09B7" w:rsidP="009F09B7">
            <w:pPr>
              <w:jc w:val="center"/>
              <w:rPr>
                <w:rFonts w:asciiTheme="majorBidi" w:hAnsiTheme="majorBidi" w:cstheme="majorBidi"/>
                <w:color w:val="000000"/>
                <w:sz w:val="18"/>
                <w:szCs w:val="18"/>
              </w:rPr>
            </w:pPr>
            <w:r w:rsidRPr="00AE44DA">
              <w:rPr>
                <w:rFonts w:asciiTheme="majorBidi" w:hAnsiTheme="majorBidi" w:cstheme="majorBidi"/>
                <w:color w:val="000000"/>
                <w:sz w:val="18"/>
                <w:szCs w:val="18"/>
              </w:rPr>
              <w:t>1</w:t>
            </w:r>
          </w:p>
        </w:tc>
        <w:tc>
          <w:tcPr>
            <w:tcW w:w="700" w:type="dxa"/>
            <w:vAlign w:val="bottom"/>
          </w:tcPr>
          <w:p w:rsidR="009F09B7" w:rsidRPr="00AE44DA" w:rsidRDefault="009F09B7" w:rsidP="009F09B7">
            <w:pPr>
              <w:jc w:val="center"/>
              <w:rPr>
                <w:rFonts w:asciiTheme="majorBidi" w:hAnsiTheme="majorBidi" w:cstheme="majorBidi"/>
                <w:color w:val="000000"/>
                <w:sz w:val="18"/>
                <w:szCs w:val="18"/>
              </w:rPr>
            </w:pPr>
            <w:r w:rsidRPr="00AE44DA">
              <w:rPr>
                <w:rFonts w:asciiTheme="majorBidi" w:hAnsiTheme="majorBidi" w:cstheme="majorBidi"/>
                <w:color w:val="000000"/>
                <w:sz w:val="18"/>
                <w:szCs w:val="18"/>
              </w:rPr>
              <w:t>21</w:t>
            </w:r>
          </w:p>
        </w:tc>
        <w:tc>
          <w:tcPr>
            <w:tcW w:w="576" w:type="dxa"/>
            <w:vAlign w:val="bottom"/>
          </w:tcPr>
          <w:p w:rsidR="009F09B7" w:rsidRPr="00AE44DA" w:rsidRDefault="009F09B7" w:rsidP="009F09B7">
            <w:pPr>
              <w:jc w:val="center"/>
              <w:rPr>
                <w:rFonts w:asciiTheme="majorBidi" w:hAnsiTheme="majorBidi" w:cstheme="majorBidi"/>
                <w:color w:val="000000"/>
                <w:sz w:val="18"/>
                <w:szCs w:val="18"/>
              </w:rPr>
            </w:pPr>
            <w:r w:rsidRPr="00AE44DA">
              <w:rPr>
                <w:rFonts w:asciiTheme="majorBidi" w:hAnsiTheme="majorBidi" w:cstheme="majorBidi"/>
                <w:color w:val="000000"/>
                <w:sz w:val="18"/>
                <w:szCs w:val="18"/>
              </w:rPr>
              <w:t>39</w:t>
            </w:r>
          </w:p>
        </w:tc>
        <w:tc>
          <w:tcPr>
            <w:tcW w:w="984" w:type="dxa"/>
            <w:vAlign w:val="bottom"/>
          </w:tcPr>
          <w:p w:rsidR="009F09B7" w:rsidRPr="00AE44DA" w:rsidRDefault="009F09B7" w:rsidP="009F09B7">
            <w:pPr>
              <w:jc w:val="center"/>
              <w:rPr>
                <w:rFonts w:asciiTheme="majorBidi" w:hAnsiTheme="majorBidi" w:cstheme="majorBidi"/>
                <w:color w:val="000000"/>
                <w:sz w:val="18"/>
                <w:szCs w:val="18"/>
              </w:rPr>
            </w:pPr>
            <w:r w:rsidRPr="00AE44DA">
              <w:rPr>
                <w:rFonts w:asciiTheme="majorBidi" w:hAnsiTheme="majorBidi" w:cstheme="majorBidi"/>
                <w:color w:val="000000"/>
                <w:sz w:val="18"/>
                <w:szCs w:val="18"/>
              </w:rPr>
              <w:t>467</w:t>
            </w:r>
          </w:p>
        </w:tc>
        <w:tc>
          <w:tcPr>
            <w:tcW w:w="717" w:type="dxa"/>
            <w:vAlign w:val="bottom"/>
          </w:tcPr>
          <w:p w:rsidR="009F09B7" w:rsidRPr="00AE44DA" w:rsidRDefault="009F09B7" w:rsidP="009F09B7">
            <w:pPr>
              <w:jc w:val="center"/>
              <w:rPr>
                <w:rFonts w:asciiTheme="majorBidi" w:hAnsiTheme="majorBidi" w:cstheme="majorBidi"/>
                <w:sz w:val="18"/>
                <w:szCs w:val="18"/>
              </w:rPr>
            </w:pPr>
            <w:r w:rsidRPr="00AE44DA">
              <w:rPr>
                <w:rFonts w:asciiTheme="majorBidi" w:hAnsiTheme="majorBidi" w:cstheme="majorBidi"/>
                <w:sz w:val="18"/>
                <w:szCs w:val="18"/>
              </w:rPr>
              <w:t>46</w:t>
            </w:r>
          </w:p>
        </w:tc>
        <w:tc>
          <w:tcPr>
            <w:tcW w:w="850" w:type="dxa"/>
            <w:vAlign w:val="bottom"/>
          </w:tcPr>
          <w:p w:rsidR="009F09B7" w:rsidRPr="00AE44DA" w:rsidRDefault="009F09B7" w:rsidP="009F09B7">
            <w:pPr>
              <w:jc w:val="center"/>
              <w:rPr>
                <w:rFonts w:asciiTheme="majorBidi" w:hAnsiTheme="majorBidi" w:cstheme="majorBidi"/>
                <w:sz w:val="18"/>
                <w:szCs w:val="18"/>
              </w:rPr>
            </w:pPr>
            <w:r w:rsidRPr="00AE44DA">
              <w:rPr>
                <w:rFonts w:asciiTheme="majorBidi" w:hAnsiTheme="majorBidi" w:cstheme="majorBidi"/>
                <w:sz w:val="18"/>
                <w:szCs w:val="18"/>
              </w:rPr>
              <w:t>0</w:t>
            </w:r>
          </w:p>
        </w:tc>
        <w:tc>
          <w:tcPr>
            <w:tcW w:w="700" w:type="dxa"/>
            <w:vAlign w:val="bottom"/>
          </w:tcPr>
          <w:p w:rsidR="009F09B7" w:rsidRPr="00AE44DA" w:rsidRDefault="009F09B7" w:rsidP="009F09B7">
            <w:pPr>
              <w:jc w:val="center"/>
              <w:rPr>
                <w:rFonts w:asciiTheme="majorBidi" w:hAnsiTheme="majorBidi" w:cstheme="majorBidi"/>
                <w:sz w:val="18"/>
                <w:szCs w:val="18"/>
              </w:rPr>
            </w:pPr>
            <w:r w:rsidRPr="00AE44DA">
              <w:rPr>
                <w:rFonts w:asciiTheme="majorBidi" w:hAnsiTheme="majorBidi" w:cstheme="majorBidi"/>
                <w:sz w:val="18"/>
                <w:szCs w:val="18"/>
              </w:rPr>
              <w:t>12</w:t>
            </w:r>
          </w:p>
        </w:tc>
        <w:tc>
          <w:tcPr>
            <w:tcW w:w="576" w:type="dxa"/>
            <w:vAlign w:val="bottom"/>
          </w:tcPr>
          <w:p w:rsidR="009F09B7" w:rsidRPr="00AE44DA" w:rsidRDefault="009F09B7" w:rsidP="009F09B7">
            <w:pPr>
              <w:jc w:val="center"/>
              <w:rPr>
                <w:rFonts w:asciiTheme="majorBidi" w:hAnsiTheme="majorBidi" w:cstheme="majorBidi"/>
                <w:sz w:val="18"/>
                <w:szCs w:val="18"/>
              </w:rPr>
            </w:pPr>
            <w:r w:rsidRPr="00AE44DA">
              <w:rPr>
                <w:rFonts w:asciiTheme="majorBidi" w:hAnsiTheme="majorBidi" w:cstheme="majorBidi"/>
                <w:sz w:val="18"/>
                <w:szCs w:val="18"/>
              </w:rPr>
              <w:t>42</w:t>
            </w:r>
          </w:p>
        </w:tc>
        <w:tc>
          <w:tcPr>
            <w:tcW w:w="992" w:type="dxa"/>
            <w:vAlign w:val="bottom"/>
          </w:tcPr>
          <w:p w:rsidR="009F09B7" w:rsidRPr="00AE44DA" w:rsidRDefault="009F09B7" w:rsidP="009F09B7">
            <w:pPr>
              <w:jc w:val="center"/>
              <w:rPr>
                <w:rFonts w:asciiTheme="majorBidi" w:hAnsiTheme="majorBidi" w:cstheme="majorBidi"/>
                <w:color w:val="000000"/>
                <w:sz w:val="18"/>
                <w:szCs w:val="18"/>
              </w:rPr>
            </w:pPr>
            <w:r w:rsidRPr="00AE44DA">
              <w:rPr>
                <w:rFonts w:asciiTheme="majorBidi" w:hAnsiTheme="majorBidi" w:cstheme="majorBidi"/>
                <w:color w:val="000000"/>
                <w:sz w:val="18"/>
                <w:szCs w:val="18"/>
              </w:rPr>
              <w:t>452</w:t>
            </w:r>
          </w:p>
        </w:tc>
      </w:tr>
      <w:tr w:rsidR="009F09B7" w:rsidRPr="00E333D2" w:rsidTr="005458D0">
        <w:tc>
          <w:tcPr>
            <w:tcW w:w="843" w:type="dxa"/>
          </w:tcPr>
          <w:p w:rsidR="009F09B7" w:rsidRPr="00E333D2" w:rsidRDefault="009F09B7" w:rsidP="00681424">
            <w:pPr>
              <w:jc w:val="center"/>
              <w:rPr>
                <w:rFonts w:asciiTheme="majorBidi" w:hAnsiTheme="majorBidi" w:cstheme="majorBidi"/>
                <w:b/>
                <w:bCs/>
                <w:sz w:val="18"/>
                <w:szCs w:val="18"/>
              </w:rPr>
            </w:pPr>
            <w:r w:rsidRPr="00E333D2">
              <w:rPr>
                <w:rFonts w:asciiTheme="majorBidi" w:hAnsiTheme="majorBidi" w:cstheme="majorBidi"/>
                <w:b/>
                <w:bCs/>
                <w:sz w:val="18"/>
                <w:szCs w:val="18"/>
              </w:rPr>
              <w:t>Nov.</w:t>
            </w:r>
          </w:p>
        </w:tc>
        <w:tc>
          <w:tcPr>
            <w:tcW w:w="717" w:type="dxa"/>
            <w:vAlign w:val="bottom"/>
          </w:tcPr>
          <w:p w:rsidR="009F09B7" w:rsidRPr="00AE44DA" w:rsidRDefault="009F09B7" w:rsidP="009F09B7">
            <w:pPr>
              <w:jc w:val="center"/>
              <w:rPr>
                <w:rFonts w:asciiTheme="majorBidi" w:hAnsiTheme="majorBidi" w:cstheme="majorBidi"/>
                <w:color w:val="000000"/>
                <w:sz w:val="18"/>
                <w:szCs w:val="18"/>
              </w:rPr>
            </w:pPr>
            <w:r w:rsidRPr="00AE44DA">
              <w:rPr>
                <w:rFonts w:asciiTheme="majorBidi" w:hAnsiTheme="majorBidi" w:cstheme="majorBidi"/>
                <w:color w:val="000000"/>
                <w:sz w:val="18"/>
                <w:szCs w:val="18"/>
              </w:rPr>
              <w:t>47</w:t>
            </w:r>
          </w:p>
        </w:tc>
        <w:tc>
          <w:tcPr>
            <w:tcW w:w="850" w:type="dxa"/>
            <w:vAlign w:val="bottom"/>
          </w:tcPr>
          <w:p w:rsidR="009F09B7" w:rsidRPr="00AE44DA" w:rsidRDefault="009F09B7" w:rsidP="009F09B7">
            <w:pPr>
              <w:jc w:val="center"/>
              <w:rPr>
                <w:rFonts w:asciiTheme="majorBidi" w:hAnsiTheme="majorBidi" w:cstheme="majorBidi"/>
                <w:color w:val="000000"/>
                <w:sz w:val="18"/>
                <w:szCs w:val="18"/>
              </w:rPr>
            </w:pPr>
            <w:r w:rsidRPr="00AE44DA">
              <w:rPr>
                <w:rFonts w:asciiTheme="majorBidi" w:hAnsiTheme="majorBidi" w:cstheme="majorBidi"/>
                <w:color w:val="000000"/>
                <w:sz w:val="18"/>
                <w:szCs w:val="18"/>
              </w:rPr>
              <w:t>1</w:t>
            </w:r>
          </w:p>
        </w:tc>
        <w:tc>
          <w:tcPr>
            <w:tcW w:w="700" w:type="dxa"/>
            <w:vAlign w:val="bottom"/>
          </w:tcPr>
          <w:p w:rsidR="009F09B7" w:rsidRPr="00AE44DA" w:rsidRDefault="009F09B7" w:rsidP="009F09B7">
            <w:pPr>
              <w:jc w:val="center"/>
              <w:rPr>
                <w:rFonts w:asciiTheme="majorBidi" w:hAnsiTheme="majorBidi" w:cstheme="majorBidi"/>
                <w:color w:val="000000"/>
                <w:sz w:val="18"/>
                <w:szCs w:val="18"/>
              </w:rPr>
            </w:pPr>
            <w:r w:rsidRPr="00AE44DA">
              <w:rPr>
                <w:rFonts w:asciiTheme="majorBidi" w:hAnsiTheme="majorBidi" w:cstheme="majorBidi"/>
                <w:color w:val="000000"/>
                <w:sz w:val="18"/>
                <w:szCs w:val="18"/>
              </w:rPr>
              <w:t>17</w:t>
            </w:r>
          </w:p>
        </w:tc>
        <w:tc>
          <w:tcPr>
            <w:tcW w:w="576" w:type="dxa"/>
            <w:vAlign w:val="bottom"/>
          </w:tcPr>
          <w:p w:rsidR="009F09B7" w:rsidRPr="00AE44DA" w:rsidRDefault="009F09B7" w:rsidP="009F09B7">
            <w:pPr>
              <w:jc w:val="center"/>
              <w:rPr>
                <w:rFonts w:asciiTheme="majorBidi" w:hAnsiTheme="majorBidi" w:cstheme="majorBidi"/>
                <w:color w:val="000000"/>
                <w:sz w:val="18"/>
                <w:szCs w:val="18"/>
              </w:rPr>
            </w:pPr>
            <w:r w:rsidRPr="00AE44DA">
              <w:rPr>
                <w:rFonts w:asciiTheme="majorBidi" w:hAnsiTheme="majorBidi" w:cstheme="majorBidi"/>
                <w:color w:val="000000"/>
                <w:sz w:val="18"/>
                <w:szCs w:val="18"/>
              </w:rPr>
              <w:t>35</w:t>
            </w:r>
          </w:p>
        </w:tc>
        <w:tc>
          <w:tcPr>
            <w:tcW w:w="984" w:type="dxa"/>
            <w:vAlign w:val="bottom"/>
          </w:tcPr>
          <w:p w:rsidR="009F09B7" w:rsidRPr="00AE44DA" w:rsidRDefault="009F09B7" w:rsidP="009F09B7">
            <w:pPr>
              <w:jc w:val="center"/>
              <w:rPr>
                <w:rFonts w:asciiTheme="majorBidi" w:hAnsiTheme="majorBidi" w:cstheme="majorBidi"/>
                <w:color w:val="000000"/>
                <w:sz w:val="18"/>
                <w:szCs w:val="18"/>
              </w:rPr>
            </w:pPr>
            <w:r w:rsidRPr="00AE44DA">
              <w:rPr>
                <w:rFonts w:asciiTheme="majorBidi" w:hAnsiTheme="majorBidi" w:cstheme="majorBidi"/>
                <w:color w:val="000000"/>
                <w:sz w:val="18"/>
                <w:szCs w:val="18"/>
              </w:rPr>
              <w:t>410</w:t>
            </w:r>
          </w:p>
        </w:tc>
        <w:tc>
          <w:tcPr>
            <w:tcW w:w="717" w:type="dxa"/>
            <w:vAlign w:val="bottom"/>
          </w:tcPr>
          <w:p w:rsidR="009F09B7" w:rsidRPr="00AE44DA" w:rsidRDefault="009F09B7" w:rsidP="009F09B7">
            <w:pPr>
              <w:jc w:val="center"/>
              <w:rPr>
                <w:rFonts w:asciiTheme="majorBidi" w:hAnsiTheme="majorBidi" w:cstheme="majorBidi"/>
                <w:sz w:val="18"/>
                <w:szCs w:val="18"/>
              </w:rPr>
            </w:pPr>
            <w:r w:rsidRPr="00AE44DA">
              <w:rPr>
                <w:rFonts w:asciiTheme="majorBidi" w:hAnsiTheme="majorBidi" w:cstheme="majorBidi"/>
                <w:sz w:val="18"/>
                <w:szCs w:val="18"/>
              </w:rPr>
              <w:t>52</w:t>
            </w:r>
          </w:p>
        </w:tc>
        <w:tc>
          <w:tcPr>
            <w:tcW w:w="850" w:type="dxa"/>
            <w:vAlign w:val="bottom"/>
          </w:tcPr>
          <w:p w:rsidR="009F09B7" w:rsidRPr="00AE44DA" w:rsidRDefault="009F09B7" w:rsidP="009F09B7">
            <w:pPr>
              <w:jc w:val="center"/>
              <w:rPr>
                <w:rFonts w:asciiTheme="majorBidi" w:hAnsiTheme="majorBidi" w:cstheme="majorBidi"/>
                <w:sz w:val="18"/>
                <w:szCs w:val="18"/>
              </w:rPr>
            </w:pPr>
            <w:r w:rsidRPr="00AE44DA">
              <w:rPr>
                <w:rFonts w:asciiTheme="majorBidi" w:hAnsiTheme="majorBidi" w:cstheme="majorBidi"/>
                <w:sz w:val="18"/>
                <w:szCs w:val="18"/>
              </w:rPr>
              <w:t>0</w:t>
            </w:r>
          </w:p>
        </w:tc>
        <w:tc>
          <w:tcPr>
            <w:tcW w:w="700" w:type="dxa"/>
            <w:vAlign w:val="bottom"/>
          </w:tcPr>
          <w:p w:rsidR="009F09B7" w:rsidRPr="00AE44DA" w:rsidRDefault="009F09B7" w:rsidP="009F09B7">
            <w:pPr>
              <w:jc w:val="center"/>
              <w:rPr>
                <w:rFonts w:asciiTheme="majorBidi" w:hAnsiTheme="majorBidi" w:cstheme="majorBidi"/>
                <w:sz w:val="18"/>
                <w:szCs w:val="18"/>
              </w:rPr>
            </w:pPr>
            <w:r w:rsidRPr="00AE44DA">
              <w:rPr>
                <w:rFonts w:asciiTheme="majorBidi" w:hAnsiTheme="majorBidi" w:cstheme="majorBidi"/>
                <w:sz w:val="18"/>
                <w:szCs w:val="18"/>
              </w:rPr>
              <w:t>20</w:t>
            </w:r>
          </w:p>
        </w:tc>
        <w:tc>
          <w:tcPr>
            <w:tcW w:w="576" w:type="dxa"/>
            <w:vAlign w:val="bottom"/>
          </w:tcPr>
          <w:p w:rsidR="009F09B7" w:rsidRPr="00AE44DA" w:rsidRDefault="009F09B7" w:rsidP="009F09B7">
            <w:pPr>
              <w:jc w:val="center"/>
              <w:rPr>
                <w:rFonts w:asciiTheme="majorBidi" w:hAnsiTheme="majorBidi" w:cstheme="majorBidi"/>
                <w:sz w:val="18"/>
                <w:szCs w:val="18"/>
              </w:rPr>
            </w:pPr>
            <w:r w:rsidRPr="00AE44DA">
              <w:rPr>
                <w:rFonts w:asciiTheme="majorBidi" w:hAnsiTheme="majorBidi" w:cstheme="majorBidi"/>
                <w:sz w:val="18"/>
                <w:szCs w:val="18"/>
              </w:rPr>
              <w:t>28</w:t>
            </w:r>
          </w:p>
        </w:tc>
        <w:tc>
          <w:tcPr>
            <w:tcW w:w="992" w:type="dxa"/>
            <w:vAlign w:val="bottom"/>
          </w:tcPr>
          <w:p w:rsidR="009F09B7" w:rsidRPr="00AE44DA" w:rsidRDefault="009F09B7" w:rsidP="009F09B7">
            <w:pPr>
              <w:jc w:val="center"/>
              <w:rPr>
                <w:rFonts w:asciiTheme="majorBidi" w:hAnsiTheme="majorBidi" w:cstheme="majorBidi"/>
                <w:color w:val="000000"/>
                <w:sz w:val="18"/>
                <w:szCs w:val="18"/>
              </w:rPr>
            </w:pPr>
            <w:r w:rsidRPr="00AE44DA">
              <w:rPr>
                <w:rFonts w:asciiTheme="majorBidi" w:hAnsiTheme="majorBidi" w:cstheme="majorBidi"/>
                <w:color w:val="000000"/>
                <w:sz w:val="18"/>
                <w:szCs w:val="18"/>
              </w:rPr>
              <w:t>359</w:t>
            </w:r>
          </w:p>
        </w:tc>
      </w:tr>
      <w:tr w:rsidR="009F09B7" w:rsidRPr="00E333D2" w:rsidTr="005458D0">
        <w:tc>
          <w:tcPr>
            <w:tcW w:w="843" w:type="dxa"/>
          </w:tcPr>
          <w:p w:rsidR="009F09B7" w:rsidRPr="00E333D2" w:rsidRDefault="009F09B7" w:rsidP="00681424">
            <w:pPr>
              <w:jc w:val="center"/>
              <w:rPr>
                <w:rFonts w:asciiTheme="majorBidi" w:hAnsiTheme="majorBidi" w:cstheme="majorBidi"/>
                <w:b/>
                <w:bCs/>
                <w:sz w:val="18"/>
                <w:szCs w:val="18"/>
              </w:rPr>
            </w:pPr>
            <w:r w:rsidRPr="00E333D2">
              <w:rPr>
                <w:rFonts w:asciiTheme="majorBidi" w:hAnsiTheme="majorBidi" w:cstheme="majorBidi"/>
                <w:b/>
                <w:bCs/>
                <w:sz w:val="18"/>
                <w:szCs w:val="18"/>
              </w:rPr>
              <w:t>Dec.</w:t>
            </w:r>
          </w:p>
        </w:tc>
        <w:tc>
          <w:tcPr>
            <w:tcW w:w="717" w:type="dxa"/>
            <w:vAlign w:val="bottom"/>
          </w:tcPr>
          <w:p w:rsidR="009F09B7" w:rsidRPr="00AE44DA" w:rsidRDefault="009F09B7" w:rsidP="009F09B7">
            <w:pPr>
              <w:jc w:val="center"/>
              <w:rPr>
                <w:rFonts w:asciiTheme="majorBidi" w:hAnsiTheme="majorBidi" w:cstheme="majorBidi"/>
                <w:color w:val="000000"/>
                <w:sz w:val="18"/>
                <w:szCs w:val="18"/>
              </w:rPr>
            </w:pPr>
            <w:r w:rsidRPr="00AE44DA">
              <w:rPr>
                <w:rFonts w:asciiTheme="majorBidi" w:hAnsiTheme="majorBidi" w:cstheme="majorBidi"/>
                <w:color w:val="000000"/>
                <w:sz w:val="18"/>
                <w:szCs w:val="18"/>
              </w:rPr>
              <w:t>49</w:t>
            </w:r>
          </w:p>
        </w:tc>
        <w:tc>
          <w:tcPr>
            <w:tcW w:w="850" w:type="dxa"/>
            <w:vAlign w:val="bottom"/>
          </w:tcPr>
          <w:p w:rsidR="009F09B7" w:rsidRPr="00AE44DA" w:rsidRDefault="009F09B7" w:rsidP="009F09B7">
            <w:pPr>
              <w:jc w:val="center"/>
              <w:rPr>
                <w:rFonts w:asciiTheme="majorBidi" w:hAnsiTheme="majorBidi" w:cstheme="majorBidi"/>
                <w:color w:val="000000"/>
                <w:sz w:val="18"/>
                <w:szCs w:val="18"/>
              </w:rPr>
            </w:pPr>
            <w:r w:rsidRPr="00AE44DA">
              <w:rPr>
                <w:rFonts w:asciiTheme="majorBidi" w:hAnsiTheme="majorBidi" w:cstheme="majorBidi"/>
                <w:color w:val="000000"/>
                <w:sz w:val="18"/>
                <w:szCs w:val="18"/>
              </w:rPr>
              <w:t>1</w:t>
            </w:r>
          </w:p>
        </w:tc>
        <w:tc>
          <w:tcPr>
            <w:tcW w:w="700" w:type="dxa"/>
            <w:vAlign w:val="bottom"/>
          </w:tcPr>
          <w:p w:rsidR="009F09B7" w:rsidRPr="00AE44DA" w:rsidRDefault="009F09B7" w:rsidP="009F09B7">
            <w:pPr>
              <w:jc w:val="center"/>
              <w:rPr>
                <w:rFonts w:asciiTheme="majorBidi" w:hAnsiTheme="majorBidi" w:cstheme="majorBidi"/>
                <w:color w:val="000000"/>
                <w:sz w:val="18"/>
                <w:szCs w:val="18"/>
              </w:rPr>
            </w:pPr>
            <w:r w:rsidRPr="00AE44DA">
              <w:rPr>
                <w:rFonts w:asciiTheme="majorBidi" w:hAnsiTheme="majorBidi" w:cstheme="majorBidi"/>
                <w:color w:val="000000"/>
                <w:sz w:val="18"/>
                <w:szCs w:val="18"/>
              </w:rPr>
              <w:t>19</w:t>
            </w:r>
          </w:p>
        </w:tc>
        <w:tc>
          <w:tcPr>
            <w:tcW w:w="576" w:type="dxa"/>
            <w:vAlign w:val="bottom"/>
          </w:tcPr>
          <w:p w:rsidR="009F09B7" w:rsidRPr="00AE44DA" w:rsidRDefault="009F09B7" w:rsidP="009F09B7">
            <w:pPr>
              <w:jc w:val="center"/>
              <w:rPr>
                <w:rFonts w:asciiTheme="majorBidi" w:hAnsiTheme="majorBidi" w:cstheme="majorBidi"/>
                <w:color w:val="000000"/>
                <w:sz w:val="18"/>
                <w:szCs w:val="18"/>
              </w:rPr>
            </w:pPr>
            <w:r w:rsidRPr="00AE44DA">
              <w:rPr>
                <w:rFonts w:asciiTheme="majorBidi" w:hAnsiTheme="majorBidi" w:cstheme="majorBidi"/>
                <w:color w:val="000000"/>
                <w:sz w:val="18"/>
                <w:szCs w:val="18"/>
              </w:rPr>
              <w:t>31</w:t>
            </w:r>
          </w:p>
        </w:tc>
        <w:tc>
          <w:tcPr>
            <w:tcW w:w="984" w:type="dxa"/>
            <w:vAlign w:val="bottom"/>
          </w:tcPr>
          <w:p w:rsidR="009F09B7" w:rsidRPr="00AE44DA" w:rsidRDefault="009F09B7" w:rsidP="009F09B7">
            <w:pPr>
              <w:jc w:val="center"/>
              <w:rPr>
                <w:rFonts w:asciiTheme="majorBidi" w:hAnsiTheme="majorBidi" w:cstheme="majorBidi"/>
                <w:color w:val="000000"/>
                <w:sz w:val="18"/>
                <w:szCs w:val="18"/>
              </w:rPr>
            </w:pPr>
            <w:r w:rsidRPr="00AE44DA">
              <w:rPr>
                <w:rFonts w:asciiTheme="majorBidi" w:hAnsiTheme="majorBidi" w:cstheme="majorBidi"/>
                <w:color w:val="000000"/>
                <w:sz w:val="18"/>
                <w:szCs w:val="18"/>
              </w:rPr>
              <w:t>382</w:t>
            </w:r>
          </w:p>
        </w:tc>
        <w:tc>
          <w:tcPr>
            <w:tcW w:w="717" w:type="dxa"/>
            <w:vAlign w:val="bottom"/>
          </w:tcPr>
          <w:p w:rsidR="009F09B7" w:rsidRPr="00AE44DA" w:rsidRDefault="009F09B7" w:rsidP="009F09B7">
            <w:pPr>
              <w:jc w:val="center"/>
              <w:rPr>
                <w:rFonts w:asciiTheme="majorBidi" w:hAnsiTheme="majorBidi" w:cstheme="majorBidi"/>
                <w:sz w:val="18"/>
                <w:szCs w:val="18"/>
              </w:rPr>
            </w:pPr>
            <w:r w:rsidRPr="00AE44DA">
              <w:rPr>
                <w:rFonts w:asciiTheme="majorBidi" w:hAnsiTheme="majorBidi" w:cstheme="majorBidi"/>
                <w:sz w:val="18"/>
                <w:szCs w:val="18"/>
              </w:rPr>
              <w:t>52</w:t>
            </w:r>
          </w:p>
        </w:tc>
        <w:tc>
          <w:tcPr>
            <w:tcW w:w="850" w:type="dxa"/>
            <w:vAlign w:val="bottom"/>
          </w:tcPr>
          <w:p w:rsidR="009F09B7" w:rsidRPr="00AE44DA" w:rsidRDefault="009F09B7" w:rsidP="009F09B7">
            <w:pPr>
              <w:jc w:val="center"/>
              <w:rPr>
                <w:rFonts w:asciiTheme="majorBidi" w:hAnsiTheme="majorBidi" w:cstheme="majorBidi"/>
                <w:sz w:val="18"/>
                <w:szCs w:val="18"/>
              </w:rPr>
            </w:pPr>
            <w:r w:rsidRPr="00AE44DA">
              <w:rPr>
                <w:rFonts w:asciiTheme="majorBidi" w:hAnsiTheme="majorBidi" w:cstheme="majorBidi"/>
                <w:sz w:val="18"/>
                <w:szCs w:val="18"/>
              </w:rPr>
              <w:t>0</w:t>
            </w:r>
          </w:p>
        </w:tc>
        <w:tc>
          <w:tcPr>
            <w:tcW w:w="700" w:type="dxa"/>
            <w:vAlign w:val="bottom"/>
          </w:tcPr>
          <w:p w:rsidR="009F09B7" w:rsidRPr="00AE44DA" w:rsidRDefault="009F09B7" w:rsidP="009F09B7">
            <w:pPr>
              <w:jc w:val="center"/>
              <w:rPr>
                <w:rFonts w:asciiTheme="majorBidi" w:hAnsiTheme="majorBidi" w:cstheme="majorBidi"/>
                <w:sz w:val="18"/>
                <w:szCs w:val="18"/>
              </w:rPr>
            </w:pPr>
            <w:r w:rsidRPr="00AE44DA">
              <w:rPr>
                <w:rFonts w:asciiTheme="majorBidi" w:hAnsiTheme="majorBidi" w:cstheme="majorBidi"/>
                <w:sz w:val="18"/>
                <w:szCs w:val="18"/>
              </w:rPr>
              <w:t>19</w:t>
            </w:r>
          </w:p>
        </w:tc>
        <w:tc>
          <w:tcPr>
            <w:tcW w:w="576" w:type="dxa"/>
            <w:vAlign w:val="bottom"/>
          </w:tcPr>
          <w:p w:rsidR="009F09B7" w:rsidRPr="00AE44DA" w:rsidRDefault="009F09B7" w:rsidP="009F09B7">
            <w:pPr>
              <w:jc w:val="center"/>
              <w:rPr>
                <w:rFonts w:asciiTheme="majorBidi" w:hAnsiTheme="majorBidi" w:cstheme="majorBidi"/>
                <w:sz w:val="18"/>
                <w:szCs w:val="18"/>
              </w:rPr>
            </w:pPr>
            <w:r w:rsidRPr="00AE44DA">
              <w:rPr>
                <w:rFonts w:asciiTheme="majorBidi" w:hAnsiTheme="majorBidi" w:cstheme="majorBidi"/>
                <w:sz w:val="18"/>
                <w:szCs w:val="18"/>
              </w:rPr>
              <w:t>29</w:t>
            </w:r>
          </w:p>
        </w:tc>
        <w:tc>
          <w:tcPr>
            <w:tcW w:w="992" w:type="dxa"/>
            <w:vAlign w:val="bottom"/>
          </w:tcPr>
          <w:p w:rsidR="009F09B7" w:rsidRPr="00AE44DA" w:rsidRDefault="009F09B7" w:rsidP="009F09B7">
            <w:pPr>
              <w:jc w:val="center"/>
              <w:rPr>
                <w:rFonts w:asciiTheme="majorBidi" w:hAnsiTheme="majorBidi" w:cstheme="majorBidi"/>
                <w:color w:val="000000"/>
                <w:sz w:val="18"/>
                <w:szCs w:val="18"/>
              </w:rPr>
            </w:pPr>
            <w:r w:rsidRPr="00AE44DA">
              <w:rPr>
                <w:rFonts w:asciiTheme="majorBidi" w:hAnsiTheme="majorBidi" w:cstheme="majorBidi"/>
                <w:color w:val="000000"/>
                <w:sz w:val="18"/>
                <w:szCs w:val="18"/>
              </w:rPr>
              <w:t>363</w:t>
            </w:r>
          </w:p>
        </w:tc>
      </w:tr>
    </w:tbl>
    <w:p w:rsidR="008C555F" w:rsidRDefault="008C555F" w:rsidP="0033453D">
      <w:pPr>
        <w:spacing w:line="360" w:lineRule="auto"/>
        <w:jc w:val="both"/>
        <w:rPr>
          <w:lang w:val="en-CA"/>
        </w:rPr>
      </w:pPr>
    </w:p>
    <w:p w:rsidR="003A762B" w:rsidRPr="00681424" w:rsidRDefault="003A762B" w:rsidP="003A762B">
      <w:pPr>
        <w:pStyle w:val="Caption"/>
        <w:keepNext/>
        <w:spacing w:line="360" w:lineRule="auto"/>
        <w:ind w:firstLine="658"/>
        <w:jc w:val="both"/>
        <w:rPr>
          <w:b w:val="0"/>
          <w:bCs w:val="0"/>
          <w:color w:val="auto"/>
          <w:sz w:val="36"/>
          <w:szCs w:val="36"/>
        </w:rPr>
      </w:pPr>
      <w:r w:rsidRPr="00681424">
        <w:rPr>
          <w:b w:val="0"/>
          <w:bCs w:val="0"/>
          <w:color w:val="auto"/>
          <w:sz w:val="24"/>
          <w:szCs w:val="24"/>
          <w:lang w:val="en-CA"/>
        </w:rPr>
        <w:t xml:space="preserve">The monthly average marginal generation energy source components are shown in Figure 9.  As it can be seen in Figure 9 and Table 25, </w:t>
      </w:r>
      <w:r w:rsidRPr="00681424">
        <w:rPr>
          <w:b w:val="0"/>
          <w:bCs w:val="0"/>
          <w:iCs/>
          <w:color w:val="auto"/>
          <w:sz w:val="24"/>
          <w:szCs w:val="24"/>
          <w:lang w:val="en-CA"/>
        </w:rPr>
        <w:t>nuclear appears as a part of the marginal generation, however its con</w:t>
      </w:r>
      <w:r>
        <w:rPr>
          <w:b w:val="0"/>
          <w:bCs w:val="0"/>
          <w:iCs/>
          <w:color w:val="auto"/>
          <w:sz w:val="24"/>
          <w:szCs w:val="24"/>
          <w:lang w:val="en-CA"/>
        </w:rPr>
        <w:t>tribution is very small (about ≤ 2</w:t>
      </w:r>
      <w:r w:rsidRPr="00681424">
        <w:rPr>
          <w:b w:val="0"/>
          <w:bCs w:val="0"/>
          <w:iCs/>
          <w:color w:val="auto"/>
          <w:sz w:val="24"/>
          <w:szCs w:val="24"/>
          <w:lang w:val="en-CA"/>
        </w:rPr>
        <w:t>%) and can be neglected. Therefore, coal, hydro and natural gas (other) are considered to be on the margin</w:t>
      </w:r>
    </w:p>
    <w:p w:rsidR="003A762B" w:rsidRPr="003A762B" w:rsidRDefault="003A762B" w:rsidP="0033453D">
      <w:pPr>
        <w:spacing w:line="360" w:lineRule="auto"/>
        <w:jc w:val="both"/>
      </w:pPr>
    </w:p>
    <w:p w:rsidR="005308AF" w:rsidRDefault="00FC22ED" w:rsidP="005308AF">
      <w:pPr>
        <w:pStyle w:val="Caption"/>
        <w:spacing w:line="276" w:lineRule="auto"/>
        <w:ind w:left="993" w:hanging="993"/>
        <w:rPr>
          <w:color w:val="auto"/>
          <w:sz w:val="24"/>
          <w:szCs w:val="24"/>
        </w:rPr>
      </w:pPr>
      <w:r w:rsidRPr="00FC22ED">
        <w:rPr>
          <w:noProof/>
          <w:color w:val="auto"/>
          <w:sz w:val="24"/>
          <w:szCs w:val="24"/>
          <w:lang w:val="en-US" w:eastAsia="en-US"/>
        </w:rPr>
        <w:lastRenderedPageBreak/>
        <w:drawing>
          <wp:inline distT="0" distB="0" distL="0" distR="0">
            <wp:extent cx="5608395" cy="2422566"/>
            <wp:effectExtent l="19050" t="0" r="11355" b="0"/>
            <wp:docPr id="8"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5308AF" w:rsidRDefault="005308AF" w:rsidP="005308AF">
      <w:pPr>
        <w:pStyle w:val="Caption"/>
        <w:spacing w:line="276" w:lineRule="auto"/>
        <w:ind w:left="993" w:hanging="993"/>
        <w:rPr>
          <w:b w:val="0"/>
          <w:bCs w:val="0"/>
          <w:color w:val="auto"/>
          <w:sz w:val="24"/>
          <w:szCs w:val="24"/>
          <w:lang w:val="en-CA"/>
        </w:rPr>
      </w:pPr>
      <w:bookmarkStart w:id="187" w:name="_Toc225142470"/>
      <w:proofErr w:type="gramStart"/>
      <w:r w:rsidRPr="006202A9">
        <w:rPr>
          <w:color w:val="auto"/>
          <w:sz w:val="24"/>
          <w:szCs w:val="24"/>
        </w:rPr>
        <w:t xml:space="preserve">Figure </w:t>
      </w:r>
      <w:r w:rsidR="00BB2E83" w:rsidRPr="006202A9">
        <w:rPr>
          <w:color w:val="auto"/>
          <w:sz w:val="24"/>
          <w:szCs w:val="24"/>
        </w:rPr>
        <w:fldChar w:fldCharType="begin"/>
      </w:r>
      <w:r w:rsidRPr="006202A9">
        <w:rPr>
          <w:color w:val="auto"/>
          <w:sz w:val="24"/>
          <w:szCs w:val="24"/>
        </w:rPr>
        <w:instrText xml:space="preserve"> SEQ Figure \* ARABIC </w:instrText>
      </w:r>
      <w:r w:rsidR="00BB2E83" w:rsidRPr="006202A9">
        <w:rPr>
          <w:color w:val="auto"/>
          <w:sz w:val="24"/>
          <w:szCs w:val="24"/>
        </w:rPr>
        <w:fldChar w:fldCharType="separate"/>
      </w:r>
      <w:r w:rsidR="00A30092">
        <w:rPr>
          <w:noProof/>
          <w:color w:val="auto"/>
          <w:sz w:val="24"/>
          <w:szCs w:val="24"/>
        </w:rPr>
        <w:t>9</w:t>
      </w:r>
      <w:r w:rsidR="00BB2E83" w:rsidRPr="006202A9">
        <w:rPr>
          <w:color w:val="auto"/>
          <w:sz w:val="24"/>
          <w:szCs w:val="24"/>
        </w:rPr>
        <w:fldChar w:fldCharType="end"/>
      </w:r>
      <w:r w:rsidRPr="006202A9">
        <w:rPr>
          <w:color w:val="auto"/>
          <w:sz w:val="24"/>
          <w:szCs w:val="24"/>
        </w:rPr>
        <w:t>.</w:t>
      </w:r>
      <w:proofErr w:type="gramEnd"/>
      <w:r w:rsidRPr="006202A9">
        <w:rPr>
          <w:color w:val="auto"/>
          <w:sz w:val="24"/>
          <w:szCs w:val="24"/>
          <w:lang w:val="en-CA"/>
        </w:rPr>
        <w:t xml:space="preserve"> </w:t>
      </w:r>
      <w:r w:rsidRPr="006202A9">
        <w:rPr>
          <w:b w:val="0"/>
          <w:bCs w:val="0"/>
          <w:color w:val="auto"/>
          <w:sz w:val="24"/>
          <w:szCs w:val="24"/>
          <w:lang w:val="en-CA"/>
        </w:rPr>
        <w:t>Energy sources for the mar</w:t>
      </w:r>
      <w:r>
        <w:rPr>
          <w:b w:val="0"/>
          <w:bCs w:val="0"/>
          <w:color w:val="auto"/>
          <w:sz w:val="24"/>
          <w:szCs w:val="24"/>
          <w:lang w:val="en-CA"/>
        </w:rPr>
        <w:t xml:space="preserve">ginal electricity generation in </w:t>
      </w:r>
      <w:r w:rsidRPr="006202A9">
        <w:rPr>
          <w:b w:val="0"/>
          <w:bCs w:val="0"/>
          <w:color w:val="auto"/>
          <w:sz w:val="24"/>
          <w:szCs w:val="24"/>
          <w:lang w:val="en-CA"/>
        </w:rPr>
        <w:t>Ontario over 2007</w:t>
      </w:r>
      <w:r>
        <w:rPr>
          <w:b w:val="0"/>
          <w:bCs w:val="0"/>
          <w:color w:val="auto"/>
          <w:sz w:val="24"/>
          <w:szCs w:val="24"/>
          <w:lang w:val="en-CA"/>
        </w:rPr>
        <w:t>-</w:t>
      </w:r>
      <w:r w:rsidRPr="006202A9">
        <w:rPr>
          <w:b w:val="0"/>
          <w:bCs w:val="0"/>
          <w:color w:val="auto"/>
          <w:sz w:val="24"/>
          <w:szCs w:val="24"/>
          <w:lang w:val="en-CA"/>
        </w:rPr>
        <w:t xml:space="preserve"> 2008</w:t>
      </w:r>
      <w:bookmarkEnd w:id="187"/>
    </w:p>
    <w:p w:rsidR="003A762B" w:rsidRPr="003A762B" w:rsidRDefault="003A762B" w:rsidP="00CC247A">
      <w:pPr>
        <w:spacing w:line="360" w:lineRule="auto"/>
        <w:jc w:val="both"/>
      </w:pPr>
    </w:p>
    <w:p w:rsidR="000E0142" w:rsidRDefault="0033453D" w:rsidP="003A762B">
      <w:pPr>
        <w:spacing w:line="360" w:lineRule="auto"/>
        <w:ind w:firstLine="658"/>
        <w:jc w:val="both"/>
        <w:rPr>
          <w:lang w:val="en-CA"/>
        </w:rPr>
      </w:pPr>
      <w:r>
        <w:rPr>
          <w:lang w:val="en-CA"/>
        </w:rPr>
        <w:t>On numerous occasions during the past two years, the Government of Ontario has indicated that Ontario is committed to replacing the existing coal fired generating stations by natural gas, hydro and renewable.  The time frame for the replacement i</w:t>
      </w:r>
      <w:r w:rsidR="00CC247A">
        <w:rPr>
          <w:lang w:val="en-CA"/>
        </w:rPr>
        <w:t>s reported to be the end of 2014</w:t>
      </w:r>
      <w:r>
        <w:rPr>
          <w:lang w:val="en-CA"/>
        </w:rPr>
        <w:t xml:space="preserve">. </w:t>
      </w:r>
      <w:r w:rsidR="00CC247A">
        <w:rPr>
          <w:lang w:val="en-CA"/>
        </w:rPr>
        <w:t>Based on that</w:t>
      </w:r>
      <w:r>
        <w:rPr>
          <w:lang w:val="en-CA"/>
        </w:rPr>
        <w:t>, two scenarios are used here to predict the marginal monthly GHG intensities for Ontario:</w:t>
      </w:r>
      <w:r w:rsidR="000E0142">
        <w:rPr>
          <w:lang w:val="en-CA"/>
        </w:rPr>
        <w:t xml:space="preserve"> </w:t>
      </w:r>
    </w:p>
    <w:p w:rsidR="000E0142" w:rsidRDefault="000E0142" w:rsidP="000E0142">
      <w:pPr>
        <w:spacing w:line="360" w:lineRule="auto"/>
        <w:jc w:val="both"/>
        <w:rPr>
          <w:lang w:val="en-CA"/>
        </w:rPr>
      </w:pPr>
    </w:p>
    <w:p w:rsidR="000E0142" w:rsidRDefault="000E0142" w:rsidP="000E0142">
      <w:pPr>
        <w:spacing w:line="360" w:lineRule="auto"/>
        <w:jc w:val="both"/>
        <w:rPr>
          <w:lang w:val="en-CA"/>
        </w:rPr>
      </w:pPr>
      <w:r>
        <w:rPr>
          <w:b/>
          <w:bCs/>
          <w:lang w:val="en-CA"/>
        </w:rPr>
        <w:t>Scenario</w:t>
      </w:r>
      <w:r w:rsidRPr="004B7428">
        <w:rPr>
          <w:b/>
          <w:bCs/>
          <w:lang w:val="en-CA"/>
        </w:rPr>
        <w:t xml:space="preserve"> 1</w:t>
      </w:r>
      <w:r>
        <w:rPr>
          <w:lang w:val="en-CA"/>
        </w:rPr>
        <w:t xml:space="preserve">: The fuel mix on the margin is estimated using the </w:t>
      </w:r>
      <w:r w:rsidRPr="00BD0ED8">
        <w:rPr>
          <w:lang w:val="en-CA"/>
        </w:rPr>
        <w:t>monthly average marginal</w:t>
      </w:r>
      <w:r>
        <w:rPr>
          <w:lang w:val="en-CA"/>
        </w:rPr>
        <w:t xml:space="preserve"> fuels mix over 2007-2008 and the weighted averaging approach described in Equation 13. </w:t>
      </w:r>
    </w:p>
    <w:p w:rsidR="0033453D" w:rsidRPr="0033453D" w:rsidRDefault="0033453D" w:rsidP="0033453D">
      <w:pPr>
        <w:rPr>
          <w:lang w:val="en-CA"/>
        </w:rPr>
      </w:pPr>
    </w:p>
    <w:p w:rsidR="00A60677" w:rsidRDefault="00A60677" w:rsidP="00E333D2">
      <w:pPr>
        <w:spacing w:line="360" w:lineRule="auto"/>
        <w:jc w:val="both"/>
        <w:rPr>
          <w:lang w:val="en-CA"/>
        </w:rPr>
      </w:pPr>
      <m:oMathPara>
        <m:oMathParaPr>
          <m:jc m:val="left"/>
        </m:oMathParaPr>
        <m:oMath>
          <m:r>
            <m:rPr>
              <m:sty m:val="p"/>
            </m:rPr>
            <w:rPr>
              <w:rFonts w:ascii="Cambria Math" w:hAnsi="Cambria Math"/>
              <w:color w:val="000000"/>
              <w:lang w:val="en-CA"/>
            </w:rPr>
            <m:t>% monthly fuel mix on margin=%fuel mix in 2007*40%+%fuel mix in 2008*60%</m:t>
          </m:r>
        </m:oMath>
      </m:oMathPara>
    </w:p>
    <w:p w:rsidR="00A60677" w:rsidRDefault="00A60677" w:rsidP="00E333D2">
      <w:pPr>
        <w:jc w:val="both"/>
        <w:rPr>
          <w:lang w:val="en-CA"/>
        </w:rPr>
      </w:pPr>
      <w:r>
        <w:rPr>
          <w:lang w:val="en-CA"/>
        </w:rPr>
        <w:t xml:space="preserve"> </w:t>
      </w:r>
      <w:r>
        <w:rPr>
          <w:lang w:val="en-CA"/>
        </w:rPr>
        <w:tab/>
      </w:r>
      <w:r>
        <w:rPr>
          <w:lang w:val="en-CA"/>
        </w:rPr>
        <w:tab/>
      </w:r>
      <w:r>
        <w:rPr>
          <w:lang w:val="en-CA"/>
        </w:rPr>
        <w:tab/>
      </w:r>
      <w:r>
        <w:rPr>
          <w:lang w:val="en-CA"/>
        </w:rPr>
        <w:tab/>
      </w:r>
      <w:r>
        <w:rPr>
          <w:lang w:val="en-CA"/>
        </w:rPr>
        <w:tab/>
      </w:r>
      <w:r>
        <w:rPr>
          <w:lang w:val="en-CA"/>
        </w:rPr>
        <w:tab/>
      </w:r>
      <w:r w:rsidR="00BB6F49">
        <w:rPr>
          <w:lang w:val="en-CA"/>
        </w:rPr>
        <w:tab/>
      </w:r>
      <w:r w:rsidR="00BB6F49">
        <w:rPr>
          <w:lang w:val="en-CA"/>
        </w:rPr>
        <w:tab/>
      </w:r>
      <w:r w:rsidR="00BB6F49">
        <w:rPr>
          <w:lang w:val="en-CA"/>
        </w:rPr>
        <w:tab/>
      </w:r>
      <w:r w:rsidR="00BB6F49">
        <w:rPr>
          <w:lang w:val="en-CA"/>
        </w:rPr>
        <w:tab/>
      </w:r>
      <w:r w:rsidR="00BB6F49">
        <w:rPr>
          <w:lang w:val="en-CA"/>
        </w:rPr>
        <w:tab/>
      </w:r>
      <w:r w:rsidR="006404A9">
        <w:rPr>
          <w:lang w:val="en-CA"/>
        </w:rPr>
        <w:t xml:space="preserve">       </w:t>
      </w:r>
      <w:r w:rsidR="008C555F">
        <w:rPr>
          <w:lang w:val="en-CA"/>
        </w:rPr>
        <w:tab/>
        <w:t xml:space="preserve">      </w:t>
      </w:r>
      <w:r>
        <w:rPr>
          <w:lang w:val="en-CA"/>
        </w:rPr>
        <w:t>[13]</w:t>
      </w:r>
    </w:p>
    <w:p w:rsidR="00B43E45" w:rsidRDefault="00B43E45" w:rsidP="00B43E45">
      <w:pPr>
        <w:spacing w:line="360" w:lineRule="auto"/>
        <w:jc w:val="both"/>
        <w:rPr>
          <w:lang w:val="en-CA"/>
        </w:rPr>
      </w:pPr>
    </w:p>
    <w:p w:rsidR="00D06967" w:rsidRDefault="00B43E45" w:rsidP="00B62D65">
      <w:pPr>
        <w:spacing w:line="360" w:lineRule="auto"/>
        <w:ind w:firstLine="658"/>
        <w:jc w:val="both"/>
        <w:rPr>
          <w:lang w:val="en-CA"/>
        </w:rPr>
      </w:pPr>
      <w:r>
        <w:rPr>
          <w:lang w:val="en-CA"/>
        </w:rPr>
        <w:t>Using the predicted fuel mix according to Equation 13 and the GHG intensity factors for marginal fuel</w:t>
      </w:r>
      <w:r w:rsidR="00436189">
        <w:rPr>
          <w:lang w:val="en-CA"/>
        </w:rPr>
        <w:t xml:space="preserve"> sources</w:t>
      </w:r>
      <w:r>
        <w:rPr>
          <w:lang w:val="en-CA"/>
        </w:rPr>
        <w:t xml:space="preserve"> in Table 14, the monthly </w:t>
      </w:r>
      <w:r w:rsidRPr="00B43E45">
        <w:rPr>
          <w:lang w:val="en-CA"/>
        </w:rPr>
        <w:t>marginal GHG intensity factor</w:t>
      </w:r>
      <w:r>
        <w:rPr>
          <w:lang w:val="en-CA"/>
        </w:rPr>
        <w:t>s</w:t>
      </w:r>
      <w:r w:rsidRPr="00B43E45">
        <w:rPr>
          <w:lang w:val="en-CA"/>
        </w:rPr>
        <w:t xml:space="preserve"> (g CO</w:t>
      </w:r>
      <w:r w:rsidRPr="00B43E45">
        <w:rPr>
          <w:vertAlign w:val="subscript"/>
          <w:lang w:val="en-CA"/>
        </w:rPr>
        <w:t>2eq</w:t>
      </w:r>
      <w:r w:rsidRPr="00B43E45">
        <w:rPr>
          <w:lang w:val="en-CA"/>
        </w:rPr>
        <w:t>/kWh)</w:t>
      </w:r>
      <w:r>
        <w:rPr>
          <w:b/>
          <w:bCs/>
          <w:lang w:val="en-CA"/>
        </w:rPr>
        <w:t xml:space="preserve"> </w:t>
      </w:r>
      <w:r>
        <w:rPr>
          <w:lang w:val="en-CA"/>
        </w:rPr>
        <w:t>were calculated using Equation 9.</w:t>
      </w:r>
      <w:r w:rsidR="00BB6F49">
        <w:rPr>
          <w:lang w:val="en-CA"/>
        </w:rPr>
        <w:t xml:space="preserve"> </w:t>
      </w:r>
      <w:r w:rsidR="00436189" w:rsidRPr="00BD0ED8">
        <w:rPr>
          <w:lang w:val="en-CA"/>
        </w:rPr>
        <w:t xml:space="preserve">The </w:t>
      </w:r>
      <w:r w:rsidR="00436189">
        <w:rPr>
          <w:lang w:val="en-CA"/>
        </w:rPr>
        <w:t>predicted marginal fuel sources, as well</w:t>
      </w:r>
      <w:r w:rsidR="00436189" w:rsidRPr="00BD0ED8">
        <w:rPr>
          <w:lang w:val="en-CA"/>
        </w:rPr>
        <w:t xml:space="preserve"> </w:t>
      </w:r>
      <w:r w:rsidR="00436189">
        <w:rPr>
          <w:lang w:val="en-CA"/>
        </w:rPr>
        <w:t xml:space="preserve">as </w:t>
      </w:r>
      <w:r w:rsidR="00436189" w:rsidRPr="00BD0ED8">
        <w:rPr>
          <w:lang w:val="en-CA"/>
        </w:rPr>
        <w:t>the marginal GHG intensity factors (</w:t>
      </w:r>
      <w:r w:rsidR="00436189" w:rsidRPr="00BD0ED8">
        <w:t>g CO</w:t>
      </w:r>
      <w:r w:rsidR="00436189" w:rsidRPr="008C555F">
        <w:rPr>
          <w:vertAlign w:val="subscript"/>
        </w:rPr>
        <w:t>2eq</w:t>
      </w:r>
      <w:r w:rsidR="00436189" w:rsidRPr="00BD0ED8">
        <w:t>/kWh)</w:t>
      </w:r>
      <w:r w:rsidR="00436189" w:rsidRPr="00BD0ED8">
        <w:rPr>
          <w:lang w:val="en-CA"/>
        </w:rPr>
        <w:t xml:space="preserve"> </w:t>
      </w:r>
      <w:r w:rsidR="00436189">
        <w:rPr>
          <w:bCs/>
          <w:lang w:val="en-CA"/>
        </w:rPr>
        <w:t xml:space="preserve">are </w:t>
      </w:r>
      <w:r w:rsidR="00436189">
        <w:rPr>
          <w:lang w:val="en-CA"/>
        </w:rPr>
        <w:t>given in Table 26.</w:t>
      </w:r>
    </w:p>
    <w:p w:rsidR="00A57107" w:rsidRPr="00E333D2" w:rsidRDefault="00A57107" w:rsidP="00E333D2">
      <w:pPr>
        <w:spacing w:line="360" w:lineRule="auto"/>
        <w:jc w:val="both"/>
        <w:rPr>
          <w:lang w:val="en-CA"/>
        </w:rPr>
      </w:pPr>
    </w:p>
    <w:p w:rsidR="006C1849" w:rsidRDefault="006C1849" w:rsidP="00F26247">
      <w:pPr>
        <w:pStyle w:val="Caption"/>
        <w:keepNext/>
        <w:ind w:left="993" w:hanging="993"/>
        <w:rPr>
          <w:b w:val="0"/>
          <w:bCs w:val="0"/>
          <w:color w:val="auto"/>
          <w:sz w:val="24"/>
          <w:szCs w:val="24"/>
          <w:lang w:val="en-CA"/>
        </w:rPr>
      </w:pPr>
      <w:bookmarkStart w:id="188" w:name="_Toc222733672"/>
      <w:proofErr w:type="gramStart"/>
      <w:r w:rsidRPr="006C1849">
        <w:rPr>
          <w:color w:val="auto"/>
          <w:sz w:val="24"/>
          <w:szCs w:val="24"/>
        </w:rPr>
        <w:lastRenderedPageBreak/>
        <w:t xml:space="preserve">Table </w:t>
      </w:r>
      <w:r w:rsidR="00BB2E83" w:rsidRPr="006C1849">
        <w:rPr>
          <w:color w:val="auto"/>
          <w:sz w:val="24"/>
          <w:szCs w:val="24"/>
        </w:rPr>
        <w:fldChar w:fldCharType="begin"/>
      </w:r>
      <w:r w:rsidRPr="006C1849">
        <w:rPr>
          <w:color w:val="auto"/>
          <w:sz w:val="24"/>
          <w:szCs w:val="24"/>
        </w:rPr>
        <w:instrText xml:space="preserve"> SEQ Table \* ARABIC </w:instrText>
      </w:r>
      <w:r w:rsidR="00BB2E83" w:rsidRPr="006C1849">
        <w:rPr>
          <w:color w:val="auto"/>
          <w:sz w:val="24"/>
          <w:szCs w:val="24"/>
        </w:rPr>
        <w:fldChar w:fldCharType="separate"/>
      </w:r>
      <w:r w:rsidR="001C3218">
        <w:rPr>
          <w:noProof/>
          <w:color w:val="auto"/>
          <w:sz w:val="24"/>
          <w:szCs w:val="24"/>
        </w:rPr>
        <w:t>26</w:t>
      </w:r>
      <w:r w:rsidR="00BB2E83" w:rsidRPr="006C1849">
        <w:rPr>
          <w:color w:val="auto"/>
          <w:sz w:val="24"/>
          <w:szCs w:val="24"/>
        </w:rPr>
        <w:fldChar w:fldCharType="end"/>
      </w:r>
      <w:r w:rsidRPr="006C1849">
        <w:rPr>
          <w:color w:val="auto"/>
          <w:sz w:val="24"/>
          <w:szCs w:val="24"/>
          <w:lang w:val="en-CA"/>
        </w:rPr>
        <w:t>.</w:t>
      </w:r>
      <w:proofErr w:type="gramEnd"/>
      <w:r w:rsidR="00F26247">
        <w:rPr>
          <w:color w:val="auto"/>
          <w:sz w:val="24"/>
          <w:szCs w:val="24"/>
          <w:lang w:val="en-CA"/>
        </w:rPr>
        <w:t xml:space="preserve"> </w:t>
      </w:r>
      <w:r w:rsidRPr="006C1849">
        <w:rPr>
          <w:b w:val="0"/>
          <w:bCs w:val="0"/>
          <w:color w:val="auto"/>
          <w:sz w:val="24"/>
          <w:szCs w:val="24"/>
          <w:lang w:val="en-CA"/>
        </w:rPr>
        <w:t>Predicted marginal fuel sources and the marginal GHG intensity factors</w:t>
      </w:r>
      <w:r w:rsidR="00F75A40">
        <w:rPr>
          <w:b w:val="0"/>
          <w:bCs w:val="0"/>
          <w:color w:val="auto"/>
          <w:sz w:val="24"/>
          <w:szCs w:val="24"/>
          <w:lang w:val="en-CA"/>
        </w:rPr>
        <w:t xml:space="preserve"> </w:t>
      </w:r>
      <w:r w:rsidR="00F26247">
        <w:rPr>
          <w:b w:val="0"/>
          <w:bCs w:val="0"/>
          <w:color w:val="auto"/>
          <w:sz w:val="24"/>
          <w:szCs w:val="24"/>
          <w:lang w:val="en-CA"/>
        </w:rPr>
        <w:t>for Ontario, Scenario</w:t>
      </w:r>
      <w:r w:rsidR="00F75A40">
        <w:rPr>
          <w:b w:val="0"/>
          <w:bCs w:val="0"/>
          <w:color w:val="auto"/>
          <w:sz w:val="24"/>
          <w:szCs w:val="24"/>
          <w:lang w:val="en-CA"/>
        </w:rPr>
        <w:t xml:space="preserve"> #1</w:t>
      </w:r>
      <w:bookmarkEnd w:id="188"/>
    </w:p>
    <w:tbl>
      <w:tblPr>
        <w:tblStyle w:val="TableGrid"/>
        <w:tblW w:w="8885" w:type="dxa"/>
        <w:jc w:val="center"/>
        <w:tblLook w:val="04A0"/>
      </w:tblPr>
      <w:tblGrid>
        <w:gridCol w:w="817"/>
        <w:gridCol w:w="1275"/>
        <w:gridCol w:w="1276"/>
        <w:gridCol w:w="1276"/>
        <w:gridCol w:w="1276"/>
        <w:gridCol w:w="2965"/>
      </w:tblGrid>
      <w:tr w:rsidR="006C1849" w:rsidRPr="009F09B7" w:rsidTr="009F09B7">
        <w:trPr>
          <w:jc w:val="center"/>
        </w:trPr>
        <w:tc>
          <w:tcPr>
            <w:tcW w:w="817" w:type="dxa"/>
          </w:tcPr>
          <w:p w:rsidR="006C1849" w:rsidRPr="009F09B7" w:rsidRDefault="006C1849" w:rsidP="00436189">
            <w:pPr>
              <w:jc w:val="center"/>
              <w:rPr>
                <w:rFonts w:asciiTheme="majorBidi" w:hAnsiTheme="majorBidi" w:cstheme="majorBidi"/>
                <w:b/>
                <w:bCs/>
                <w:sz w:val="18"/>
                <w:szCs w:val="18"/>
              </w:rPr>
            </w:pPr>
            <w:r w:rsidRPr="009F09B7">
              <w:rPr>
                <w:rFonts w:asciiTheme="majorBidi" w:hAnsiTheme="majorBidi" w:cstheme="majorBidi"/>
                <w:b/>
                <w:bCs/>
                <w:sz w:val="18"/>
                <w:szCs w:val="18"/>
              </w:rPr>
              <w:t xml:space="preserve">Month </w:t>
            </w:r>
          </w:p>
        </w:tc>
        <w:tc>
          <w:tcPr>
            <w:tcW w:w="1275" w:type="dxa"/>
          </w:tcPr>
          <w:p w:rsidR="006C1849" w:rsidRPr="009F09B7" w:rsidRDefault="006C1849" w:rsidP="00E333D2">
            <w:pPr>
              <w:jc w:val="center"/>
              <w:rPr>
                <w:rFonts w:asciiTheme="majorBidi" w:hAnsiTheme="majorBidi" w:cstheme="majorBidi"/>
                <w:b/>
                <w:bCs/>
                <w:sz w:val="18"/>
                <w:szCs w:val="18"/>
                <w:lang w:val="en-CA"/>
              </w:rPr>
            </w:pPr>
            <w:r w:rsidRPr="009F09B7">
              <w:rPr>
                <w:rFonts w:asciiTheme="majorBidi" w:hAnsiTheme="majorBidi" w:cstheme="majorBidi"/>
                <w:b/>
                <w:bCs/>
                <w:sz w:val="18"/>
                <w:szCs w:val="18"/>
                <w:lang w:val="en-CA"/>
              </w:rPr>
              <w:t>Hydro</w:t>
            </w:r>
            <w:r w:rsidR="00E333D2" w:rsidRPr="009F09B7">
              <w:rPr>
                <w:rFonts w:asciiTheme="majorBidi" w:hAnsiTheme="majorBidi" w:cstheme="majorBidi"/>
                <w:b/>
                <w:bCs/>
                <w:sz w:val="18"/>
                <w:szCs w:val="18"/>
                <w:lang w:val="en-CA"/>
              </w:rPr>
              <w:t xml:space="preserve"> </w:t>
            </w:r>
            <w:r w:rsidRPr="009F09B7">
              <w:rPr>
                <w:rFonts w:asciiTheme="majorBidi" w:hAnsiTheme="majorBidi" w:cstheme="majorBidi"/>
                <w:b/>
                <w:bCs/>
                <w:sz w:val="18"/>
                <w:szCs w:val="18"/>
                <w:lang w:val="en-CA"/>
              </w:rPr>
              <w:t>%</w:t>
            </w:r>
          </w:p>
        </w:tc>
        <w:tc>
          <w:tcPr>
            <w:tcW w:w="1276" w:type="dxa"/>
          </w:tcPr>
          <w:p w:rsidR="006C1849" w:rsidRPr="009F09B7" w:rsidRDefault="006C1849" w:rsidP="00E333D2">
            <w:pPr>
              <w:jc w:val="center"/>
              <w:rPr>
                <w:rFonts w:asciiTheme="majorBidi" w:hAnsiTheme="majorBidi" w:cstheme="majorBidi"/>
                <w:b/>
                <w:bCs/>
                <w:sz w:val="18"/>
                <w:szCs w:val="18"/>
                <w:lang w:val="en-CA"/>
              </w:rPr>
            </w:pPr>
            <w:r w:rsidRPr="009F09B7">
              <w:rPr>
                <w:rFonts w:asciiTheme="majorBidi" w:hAnsiTheme="majorBidi" w:cstheme="majorBidi"/>
                <w:b/>
                <w:bCs/>
                <w:sz w:val="18"/>
                <w:szCs w:val="18"/>
                <w:lang w:val="en-CA"/>
              </w:rPr>
              <w:t>Nuclear</w:t>
            </w:r>
            <w:r w:rsidR="00E333D2" w:rsidRPr="009F09B7">
              <w:rPr>
                <w:rFonts w:asciiTheme="majorBidi" w:hAnsiTheme="majorBidi" w:cstheme="majorBidi"/>
                <w:b/>
                <w:bCs/>
                <w:sz w:val="18"/>
                <w:szCs w:val="18"/>
                <w:lang w:val="en-CA"/>
              </w:rPr>
              <w:t xml:space="preserve"> </w:t>
            </w:r>
            <w:r w:rsidRPr="009F09B7">
              <w:rPr>
                <w:rFonts w:asciiTheme="majorBidi" w:hAnsiTheme="majorBidi" w:cstheme="majorBidi"/>
                <w:b/>
                <w:bCs/>
                <w:sz w:val="18"/>
                <w:szCs w:val="18"/>
                <w:lang w:val="en-CA"/>
              </w:rPr>
              <w:t>%</w:t>
            </w:r>
          </w:p>
        </w:tc>
        <w:tc>
          <w:tcPr>
            <w:tcW w:w="1276" w:type="dxa"/>
          </w:tcPr>
          <w:p w:rsidR="006C1849" w:rsidRPr="009F09B7" w:rsidRDefault="006C1849" w:rsidP="00E333D2">
            <w:pPr>
              <w:jc w:val="center"/>
              <w:rPr>
                <w:rFonts w:asciiTheme="majorBidi" w:hAnsiTheme="majorBidi" w:cstheme="majorBidi"/>
                <w:b/>
                <w:bCs/>
                <w:sz w:val="18"/>
                <w:szCs w:val="18"/>
                <w:lang w:val="en-CA"/>
              </w:rPr>
            </w:pPr>
            <w:r w:rsidRPr="009F09B7">
              <w:rPr>
                <w:rFonts w:asciiTheme="majorBidi" w:hAnsiTheme="majorBidi" w:cstheme="majorBidi"/>
                <w:b/>
                <w:bCs/>
                <w:sz w:val="18"/>
                <w:szCs w:val="18"/>
                <w:lang w:val="en-CA"/>
              </w:rPr>
              <w:t>Other</w:t>
            </w:r>
            <w:r w:rsidR="00E333D2" w:rsidRPr="009F09B7">
              <w:rPr>
                <w:rFonts w:asciiTheme="majorBidi" w:hAnsiTheme="majorBidi" w:cstheme="majorBidi"/>
                <w:b/>
                <w:bCs/>
                <w:sz w:val="18"/>
                <w:szCs w:val="18"/>
                <w:lang w:val="en-CA"/>
              </w:rPr>
              <w:t xml:space="preserve"> </w:t>
            </w:r>
            <w:r w:rsidRPr="009F09B7">
              <w:rPr>
                <w:rFonts w:asciiTheme="majorBidi" w:hAnsiTheme="majorBidi" w:cstheme="majorBidi"/>
                <w:b/>
                <w:bCs/>
                <w:sz w:val="18"/>
                <w:szCs w:val="18"/>
                <w:lang w:val="en-CA"/>
              </w:rPr>
              <w:t>%</w:t>
            </w:r>
          </w:p>
        </w:tc>
        <w:tc>
          <w:tcPr>
            <w:tcW w:w="1276" w:type="dxa"/>
          </w:tcPr>
          <w:p w:rsidR="006C1849" w:rsidRPr="009F09B7" w:rsidRDefault="006C1849" w:rsidP="00E333D2">
            <w:pPr>
              <w:jc w:val="center"/>
              <w:rPr>
                <w:rFonts w:asciiTheme="majorBidi" w:hAnsiTheme="majorBidi" w:cstheme="majorBidi"/>
                <w:b/>
                <w:bCs/>
                <w:sz w:val="18"/>
                <w:szCs w:val="18"/>
                <w:lang w:val="en-CA"/>
              </w:rPr>
            </w:pPr>
            <w:r w:rsidRPr="009F09B7">
              <w:rPr>
                <w:rFonts w:asciiTheme="majorBidi" w:hAnsiTheme="majorBidi" w:cstheme="majorBidi"/>
                <w:b/>
                <w:bCs/>
                <w:sz w:val="18"/>
                <w:szCs w:val="18"/>
                <w:lang w:val="en-CA"/>
              </w:rPr>
              <w:t>Coal</w:t>
            </w:r>
            <w:r w:rsidR="00E333D2" w:rsidRPr="009F09B7">
              <w:rPr>
                <w:rFonts w:asciiTheme="majorBidi" w:hAnsiTheme="majorBidi" w:cstheme="majorBidi"/>
                <w:b/>
                <w:bCs/>
                <w:sz w:val="18"/>
                <w:szCs w:val="18"/>
                <w:lang w:val="en-CA"/>
              </w:rPr>
              <w:t xml:space="preserve"> </w:t>
            </w:r>
            <w:r w:rsidRPr="009F09B7">
              <w:rPr>
                <w:rFonts w:asciiTheme="majorBidi" w:hAnsiTheme="majorBidi" w:cstheme="majorBidi"/>
                <w:b/>
                <w:bCs/>
                <w:sz w:val="18"/>
                <w:szCs w:val="18"/>
                <w:lang w:val="en-CA"/>
              </w:rPr>
              <w:t>%</w:t>
            </w:r>
          </w:p>
        </w:tc>
        <w:tc>
          <w:tcPr>
            <w:tcW w:w="2965" w:type="dxa"/>
          </w:tcPr>
          <w:p w:rsidR="006C1849" w:rsidRPr="009F09B7" w:rsidRDefault="006C1849" w:rsidP="00436189">
            <w:pPr>
              <w:jc w:val="center"/>
              <w:rPr>
                <w:rFonts w:asciiTheme="majorBidi" w:hAnsiTheme="majorBidi" w:cstheme="majorBidi"/>
                <w:b/>
                <w:bCs/>
                <w:sz w:val="18"/>
                <w:szCs w:val="18"/>
              </w:rPr>
            </w:pPr>
            <w:r w:rsidRPr="009F09B7">
              <w:rPr>
                <w:rFonts w:asciiTheme="majorBidi" w:hAnsiTheme="majorBidi" w:cstheme="majorBidi"/>
                <w:b/>
                <w:bCs/>
                <w:sz w:val="18"/>
                <w:szCs w:val="18"/>
                <w:lang w:val="en-CA"/>
              </w:rPr>
              <w:t xml:space="preserve">Marginal GHG intensity factor </w:t>
            </w:r>
          </w:p>
        </w:tc>
      </w:tr>
      <w:tr w:rsidR="009F09B7" w:rsidRPr="009F09B7" w:rsidTr="009F09B7">
        <w:trPr>
          <w:jc w:val="center"/>
        </w:trPr>
        <w:tc>
          <w:tcPr>
            <w:tcW w:w="817" w:type="dxa"/>
          </w:tcPr>
          <w:p w:rsidR="009F09B7" w:rsidRPr="009F09B7" w:rsidRDefault="009F09B7" w:rsidP="00436189">
            <w:pPr>
              <w:jc w:val="center"/>
              <w:rPr>
                <w:rFonts w:asciiTheme="majorBidi" w:hAnsiTheme="majorBidi" w:cstheme="majorBidi"/>
                <w:b/>
                <w:bCs/>
                <w:sz w:val="18"/>
                <w:szCs w:val="18"/>
              </w:rPr>
            </w:pPr>
            <w:r w:rsidRPr="009F09B7">
              <w:rPr>
                <w:rFonts w:asciiTheme="majorBidi" w:hAnsiTheme="majorBidi" w:cstheme="majorBidi"/>
                <w:b/>
                <w:bCs/>
                <w:sz w:val="18"/>
                <w:szCs w:val="18"/>
              </w:rPr>
              <w:t>Jan.</w:t>
            </w:r>
          </w:p>
        </w:tc>
        <w:tc>
          <w:tcPr>
            <w:tcW w:w="1275" w:type="dxa"/>
            <w:vAlign w:val="bottom"/>
          </w:tcPr>
          <w:p w:rsidR="009F09B7" w:rsidRPr="00AE44DA" w:rsidRDefault="009F09B7" w:rsidP="009F09B7">
            <w:pPr>
              <w:jc w:val="center"/>
              <w:rPr>
                <w:rFonts w:asciiTheme="majorBidi" w:hAnsiTheme="majorBidi" w:cstheme="majorBidi"/>
                <w:color w:val="000000"/>
                <w:sz w:val="18"/>
                <w:szCs w:val="18"/>
              </w:rPr>
            </w:pPr>
            <w:r w:rsidRPr="00AE44DA">
              <w:rPr>
                <w:rFonts w:asciiTheme="majorBidi" w:hAnsiTheme="majorBidi" w:cstheme="majorBidi"/>
                <w:color w:val="000000"/>
                <w:sz w:val="18"/>
                <w:szCs w:val="18"/>
              </w:rPr>
              <w:t>52</w:t>
            </w:r>
          </w:p>
        </w:tc>
        <w:tc>
          <w:tcPr>
            <w:tcW w:w="1276" w:type="dxa"/>
            <w:vAlign w:val="bottom"/>
          </w:tcPr>
          <w:p w:rsidR="009F09B7" w:rsidRPr="00AE44DA" w:rsidRDefault="009F09B7" w:rsidP="009F09B7">
            <w:pPr>
              <w:jc w:val="center"/>
              <w:rPr>
                <w:rFonts w:asciiTheme="majorBidi" w:hAnsiTheme="majorBidi" w:cstheme="majorBidi"/>
                <w:color w:val="000000"/>
                <w:sz w:val="18"/>
                <w:szCs w:val="18"/>
              </w:rPr>
            </w:pPr>
            <w:r w:rsidRPr="00AE44DA">
              <w:rPr>
                <w:rFonts w:asciiTheme="majorBidi" w:hAnsiTheme="majorBidi" w:cstheme="majorBidi"/>
                <w:color w:val="000000"/>
                <w:sz w:val="18"/>
                <w:szCs w:val="18"/>
              </w:rPr>
              <w:t>0</w:t>
            </w:r>
          </w:p>
        </w:tc>
        <w:tc>
          <w:tcPr>
            <w:tcW w:w="1276" w:type="dxa"/>
            <w:vAlign w:val="bottom"/>
          </w:tcPr>
          <w:p w:rsidR="009F09B7" w:rsidRPr="00AE44DA" w:rsidRDefault="009F09B7" w:rsidP="009F09B7">
            <w:pPr>
              <w:jc w:val="center"/>
              <w:rPr>
                <w:rFonts w:asciiTheme="majorBidi" w:hAnsiTheme="majorBidi" w:cstheme="majorBidi"/>
                <w:color w:val="000000"/>
                <w:sz w:val="18"/>
                <w:szCs w:val="18"/>
              </w:rPr>
            </w:pPr>
            <w:r w:rsidRPr="00AE44DA">
              <w:rPr>
                <w:rFonts w:asciiTheme="majorBidi" w:hAnsiTheme="majorBidi" w:cstheme="majorBidi"/>
                <w:color w:val="000000"/>
                <w:sz w:val="18"/>
                <w:szCs w:val="18"/>
              </w:rPr>
              <w:t>11</w:t>
            </w:r>
          </w:p>
        </w:tc>
        <w:tc>
          <w:tcPr>
            <w:tcW w:w="1276" w:type="dxa"/>
            <w:vAlign w:val="bottom"/>
          </w:tcPr>
          <w:p w:rsidR="009F09B7" w:rsidRPr="00AE44DA" w:rsidRDefault="009F09B7" w:rsidP="009F09B7">
            <w:pPr>
              <w:jc w:val="center"/>
              <w:rPr>
                <w:rFonts w:asciiTheme="majorBidi" w:hAnsiTheme="majorBidi" w:cstheme="majorBidi"/>
                <w:color w:val="000000"/>
                <w:sz w:val="18"/>
                <w:szCs w:val="18"/>
              </w:rPr>
            </w:pPr>
            <w:r w:rsidRPr="00AE44DA">
              <w:rPr>
                <w:rFonts w:asciiTheme="majorBidi" w:hAnsiTheme="majorBidi" w:cstheme="majorBidi"/>
                <w:color w:val="000000"/>
                <w:sz w:val="18"/>
                <w:szCs w:val="18"/>
              </w:rPr>
              <w:t>36</w:t>
            </w:r>
          </w:p>
        </w:tc>
        <w:tc>
          <w:tcPr>
            <w:tcW w:w="2965" w:type="dxa"/>
            <w:vAlign w:val="bottom"/>
          </w:tcPr>
          <w:p w:rsidR="009F09B7" w:rsidRPr="00AE44DA" w:rsidRDefault="009F09B7" w:rsidP="009F09B7">
            <w:pPr>
              <w:jc w:val="center"/>
              <w:rPr>
                <w:rFonts w:asciiTheme="majorBidi" w:hAnsiTheme="majorBidi" w:cstheme="majorBidi"/>
                <w:color w:val="000000"/>
                <w:sz w:val="18"/>
                <w:szCs w:val="18"/>
              </w:rPr>
            </w:pPr>
            <w:r w:rsidRPr="00AE44DA">
              <w:rPr>
                <w:rFonts w:asciiTheme="majorBidi" w:hAnsiTheme="majorBidi" w:cstheme="majorBidi"/>
                <w:color w:val="000000"/>
                <w:sz w:val="18"/>
                <w:szCs w:val="18"/>
              </w:rPr>
              <w:t>395</w:t>
            </w:r>
          </w:p>
        </w:tc>
      </w:tr>
      <w:tr w:rsidR="009F09B7" w:rsidRPr="009F09B7" w:rsidTr="009F09B7">
        <w:trPr>
          <w:jc w:val="center"/>
        </w:trPr>
        <w:tc>
          <w:tcPr>
            <w:tcW w:w="817" w:type="dxa"/>
          </w:tcPr>
          <w:p w:rsidR="009F09B7" w:rsidRPr="009F09B7" w:rsidRDefault="009F09B7" w:rsidP="00436189">
            <w:pPr>
              <w:jc w:val="center"/>
              <w:rPr>
                <w:rFonts w:asciiTheme="majorBidi" w:hAnsiTheme="majorBidi" w:cstheme="majorBidi"/>
                <w:b/>
                <w:bCs/>
                <w:sz w:val="18"/>
                <w:szCs w:val="18"/>
              </w:rPr>
            </w:pPr>
            <w:r w:rsidRPr="009F09B7">
              <w:rPr>
                <w:rFonts w:asciiTheme="majorBidi" w:hAnsiTheme="majorBidi" w:cstheme="majorBidi"/>
                <w:b/>
                <w:bCs/>
                <w:sz w:val="18"/>
                <w:szCs w:val="18"/>
              </w:rPr>
              <w:t>Feb.</w:t>
            </w:r>
          </w:p>
        </w:tc>
        <w:tc>
          <w:tcPr>
            <w:tcW w:w="1275" w:type="dxa"/>
            <w:vAlign w:val="bottom"/>
          </w:tcPr>
          <w:p w:rsidR="009F09B7" w:rsidRPr="00AE44DA" w:rsidRDefault="009F09B7" w:rsidP="009F09B7">
            <w:pPr>
              <w:jc w:val="center"/>
              <w:rPr>
                <w:rFonts w:asciiTheme="majorBidi" w:hAnsiTheme="majorBidi" w:cstheme="majorBidi"/>
                <w:color w:val="000000"/>
                <w:sz w:val="18"/>
                <w:szCs w:val="18"/>
              </w:rPr>
            </w:pPr>
            <w:r w:rsidRPr="00AE44DA">
              <w:rPr>
                <w:rFonts w:asciiTheme="majorBidi" w:hAnsiTheme="majorBidi" w:cstheme="majorBidi"/>
                <w:color w:val="000000"/>
                <w:sz w:val="18"/>
                <w:szCs w:val="18"/>
              </w:rPr>
              <w:t>54</w:t>
            </w:r>
          </w:p>
        </w:tc>
        <w:tc>
          <w:tcPr>
            <w:tcW w:w="1276" w:type="dxa"/>
            <w:vAlign w:val="bottom"/>
          </w:tcPr>
          <w:p w:rsidR="009F09B7" w:rsidRPr="00AE44DA" w:rsidRDefault="009F09B7" w:rsidP="009F09B7">
            <w:pPr>
              <w:jc w:val="center"/>
              <w:rPr>
                <w:rFonts w:asciiTheme="majorBidi" w:hAnsiTheme="majorBidi" w:cstheme="majorBidi"/>
                <w:color w:val="000000"/>
                <w:sz w:val="18"/>
                <w:szCs w:val="18"/>
              </w:rPr>
            </w:pPr>
            <w:r w:rsidRPr="00AE44DA">
              <w:rPr>
                <w:rFonts w:asciiTheme="majorBidi" w:hAnsiTheme="majorBidi" w:cstheme="majorBidi"/>
                <w:color w:val="000000"/>
                <w:sz w:val="18"/>
                <w:szCs w:val="18"/>
              </w:rPr>
              <w:t>1</w:t>
            </w:r>
          </w:p>
        </w:tc>
        <w:tc>
          <w:tcPr>
            <w:tcW w:w="1276" w:type="dxa"/>
            <w:vAlign w:val="bottom"/>
          </w:tcPr>
          <w:p w:rsidR="009F09B7" w:rsidRPr="00AE44DA" w:rsidRDefault="009F09B7" w:rsidP="009F09B7">
            <w:pPr>
              <w:jc w:val="center"/>
              <w:rPr>
                <w:rFonts w:asciiTheme="majorBidi" w:hAnsiTheme="majorBidi" w:cstheme="majorBidi"/>
                <w:color w:val="000000"/>
                <w:sz w:val="18"/>
                <w:szCs w:val="18"/>
              </w:rPr>
            </w:pPr>
            <w:r w:rsidRPr="00AE44DA">
              <w:rPr>
                <w:rFonts w:asciiTheme="majorBidi" w:hAnsiTheme="majorBidi" w:cstheme="majorBidi"/>
                <w:color w:val="000000"/>
                <w:sz w:val="18"/>
                <w:szCs w:val="18"/>
              </w:rPr>
              <w:t>16</w:t>
            </w:r>
          </w:p>
        </w:tc>
        <w:tc>
          <w:tcPr>
            <w:tcW w:w="1276" w:type="dxa"/>
            <w:vAlign w:val="bottom"/>
          </w:tcPr>
          <w:p w:rsidR="009F09B7" w:rsidRPr="00AE44DA" w:rsidRDefault="009F09B7" w:rsidP="009F09B7">
            <w:pPr>
              <w:jc w:val="center"/>
              <w:rPr>
                <w:rFonts w:asciiTheme="majorBidi" w:hAnsiTheme="majorBidi" w:cstheme="majorBidi"/>
                <w:color w:val="000000"/>
                <w:sz w:val="18"/>
                <w:szCs w:val="18"/>
              </w:rPr>
            </w:pPr>
            <w:r w:rsidRPr="00AE44DA">
              <w:rPr>
                <w:rFonts w:asciiTheme="majorBidi" w:hAnsiTheme="majorBidi" w:cstheme="majorBidi"/>
                <w:color w:val="000000"/>
                <w:sz w:val="18"/>
                <w:szCs w:val="18"/>
              </w:rPr>
              <w:t>29</w:t>
            </w:r>
          </w:p>
        </w:tc>
        <w:tc>
          <w:tcPr>
            <w:tcW w:w="2965" w:type="dxa"/>
            <w:vAlign w:val="bottom"/>
          </w:tcPr>
          <w:p w:rsidR="009F09B7" w:rsidRPr="00AE44DA" w:rsidRDefault="009F09B7" w:rsidP="009F09B7">
            <w:pPr>
              <w:jc w:val="center"/>
              <w:rPr>
                <w:rFonts w:asciiTheme="majorBidi" w:hAnsiTheme="majorBidi" w:cstheme="majorBidi"/>
                <w:color w:val="000000"/>
                <w:sz w:val="18"/>
                <w:szCs w:val="18"/>
              </w:rPr>
            </w:pPr>
            <w:r w:rsidRPr="00AE44DA">
              <w:rPr>
                <w:rFonts w:asciiTheme="majorBidi" w:hAnsiTheme="majorBidi" w:cstheme="majorBidi"/>
                <w:color w:val="000000"/>
                <w:sz w:val="18"/>
                <w:szCs w:val="18"/>
              </w:rPr>
              <w:t>352</w:t>
            </w:r>
          </w:p>
        </w:tc>
      </w:tr>
      <w:tr w:rsidR="009F09B7" w:rsidRPr="009F09B7" w:rsidTr="009F09B7">
        <w:trPr>
          <w:jc w:val="center"/>
        </w:trPr>
        <w:tc>
          <w:tcPr>
            <w:tcW w:w="817" w:type="dxa"/>
          </w:tcPr>
          <w:p w:rsidR="009F09B7" w:rsidRPr="009F09B7" w:rsidRDefault="009F09B7" w:rsidP="00436189">
            <w:pPr>
              <w:jc w:val="center"/>
              <w:rPr>
                <w:rFonts w:asciiTheme="majorBidi" w:hAnsiTheme="majorBidi" w:cstheme="majorBidi"/>
                <w:b/>
                <w:bCs/>
                <w:sz w:val="18"/>
                <w:szCs w:val="18"/>
              </w:rPr>
            </w:pPr>
            <w:r w:rsidRPr="009F09B7">
              <w:rPr>
                <w:rFonts w:asciiTheme="majorBidi" w:hAnsiTheme="majorBidi" w:cstheme="majorBidi"/>
                <w:b/>
                <w:bCs/>
                <w:sz w:val="18"/>
                <w:szCs w:val="18"/>
              </w:rPr>
              <w:t>Mar.</w:t>
            </w:r>
          </w:p>
        </w:tc>
        <w:tc>
          <w:tcPr>
            <w:tcW w:w="1275" w:type="dxa"/>
            <w:vAlign w:val="bottom"/>
          </w:tcPr>
          <w:p w:rsidR="009F09B7" w:rsidRPr="00AE44DA" w:rsidRDefault="009F09B7" w:rsidP="009F09B7">
            <w:pPr>
              <w:jc w:val="center"/>
              <w:rPr>
                <w:rFonts w:asciiTheme="majorBidi" w:hAnsiTheme="majorBidi" w:cstheme="majorBidi"/>
                <w:color w:val="000000"/>
                <w:sz w:val="18"/>
                <w:szCs w:val="18"/>
              </w:rPr>
            </w:pPr>
            <w:r w:rsidRPr="00AE44DA">
              <w:rPr>
                <w:rFonts w:asciiTheme="majorBidi" w:hAnsiTheme="majorBidi" w:cstheme="majorBidi"/>
                <w:color w:val="000000"/>
                <w:sz w:val="18"/>
                <w:szCs w:val="18"/>
              </w:rPr>
              <w:t>56</w:t>
            </w:r>
          </w:p>
        </w:tc>
        <w:tc>
          <w:tcPr>
            <w:tcW w:w="1276" w:type="dxa"/>
            <w:vAlign w:val="bottom"/>
          </w:tcPr>
          <w:p w:rsidR="009F09B7" w:rsidRPr="00AE44DA" w:rsidRDefault="009F09B7" w:rsidP="009F09B7">
            <w:pPr>
              <w:jc w:val="center"/>
              <w:rPr>
                <w:rFonts w:asciiTheme="majorBidi" w:hAnsiTheme="majorBidi" w:cstheme="majorBidi"/>
                <w:color w:val="000000"/>
                <w:sz w:val="18"/>
                <w:szCs w:val="18"/>
              </w:rPr>
            </w:pPr>
            <w:r w:rsidRPr="00AE44DA">
              <w:rPr>
                <w:rFonts w:asciiTheme="majorBidi" w:hAnsiTheme="majorBidi" w:cstheme="majorBidi"/>
                <w:color w:val="000000"/>
                <w:sz w:val="18"/>
                <w:szCs w:val="18"/>
              </w:rPr>
              <w:t>1</w:t>
            </w:r>
          </w:p>
        </w:tc>
        <w:tc>
          <w:tcPr>
            <w:tcW w:w="1276" w:type="dxa"/>
            <w:vAlign w:val="bottom"/>
          </w:tcPr>
          <w:p w:rsidR="009F09B7" w:rsidRPr="00AE44DA" w:rsidRDefault="009F09B7" w:rsidP="009F09B7">
            <w:pPr>
              <w:jc w:val="center"/>
              <w:rPr>
                <w:rFonts w:asciiTheme="majorBidi" w:hAnsiTheme="majorBidi" w:cstheme="majorBidi"/>
                <w:color w:val="000000"/>
                <w:sz w:val="18"/>
                <w:szCs w:val="18"/>
              </w:rPr>
            </w:pPr>
            <w:r w:rsidRPr="00AE44DA">
              <w:rPr>
                <w:rFonts w:asciiTheme="majorBidi" w:hAnsiTheme="majorBidi" w:cstheme="majorBidi"/>
                <w:color w:val="000000"/>
                <w:sz w:val="18"/>
                <w:szCs w:val="18"/>
              </w:rPr>
              <w:t>16</w:t>
            </w:r>
          </w:p>
        </w:tc>
        <w:tc>
          <w:tcPr>
            <w:tcW w:w="1276" w:type="dxa"/>
            <w:vAlign w:val="bottom"/>
          </w:tcPr>
          <w:p w:rsidR="009F09B7" w:rsidRPr="00AE44DA" w:rsidRDefault="009F09B7" w:rsidP="009F09B7">
            <w:pPr>
              <w:jc w:val="center"/>
              <w:rPr>
                <w:rFonts w:asciiTheme="majorBidi" w:hAnsiTheme="majorBidi" w:cstheme="majorBidi"/>
                <w:color w:val="000000"/>
                <w:sz w:val="18"/>
                <w:szCs w:val="18"/>
              </w:rPr>
            </w:pPr>
            <w:r w:rsidRPr="00AE44DA">
              <w:rPr>
                <w:rFonts w:asciiTheme="majorBidi" w:hAnsiTheme="majorBidi" w:cstheme="majorBidi"/>
                <w:color w:val="000000"/>
                <w:sz w:val="18"/>
                <w:szCs w:val="18"/>
              </w:rPr>
              <w:t>27</w:t>
            </w:r>
          </w:p>
        </w:tc>
        <w:tc>
          <w:tcPr>
            <w:tcW w:w="2965" w:type="dxa"/>
            <w:vAlign w:val="bottom"/>
          </w:tcPr>
          <w:p w:rsidR="009F09B7" w:rsidRPr="00AE44DA" w:rsidRDefault="009F09B7" w:rsidP="009F09B7">
            <w:pPr>
              <w:jc w:val="center"/>
              <w:rPr>
                <w:rFonts w:asciiTheme="majorBidi" w:hAnsiTheme="majorBidi" w:cstheme="majorBidi"/>
                <w:color w:val="000000"/>
                <w:sz w:val="18"/>
                <w:szCs w:val="18"/>
              </w:rPr>
            </w:pPr>
            <w:r w:rsidRPr="00AE44DA">
              <w:rPr>
                <w:rFonts w:asciiTheme="majorBidi" w:hAnsiTheme="majorBidi" w:cstheme="majorBidi"/>
                <w:color w:val="000000"/>
                <w:sz w:val="18"/>
                <w:szCs w:val="18"/>
              </w:rPr>
              <w:t>329</w:t>
            </w:r>
          </w:p>
        </w:tc>
      </w:tr>
      <w:tr w:rsidR="009F09B7" w:rsidRPr="009F09B7" w:rsidTr="009F09B7">
        <w:trPr>
          <w:jc w:val="center"/>
        </w:trPr>
        <w:tc>
          <w:tcPr>
            <w:tcW w:w="817" w:type="dxa"/>
          </w:tcPr>
          <w:p w:rsidR="009F09B7" w:rsidRPr="009F09B7" w:rsidRDefault="009F09B7" w:rsidP="00436189">
            <w:pPr>
              <w:jc w:val="center"/>
              <w:rPr>
                <w:rFonts w:asciiTheme="majorBidi" w:hAnsiTheme="majorBidi" w:cstheme="majorBidi"/>
                <w:b/>
                <w:bCs/>
                <w:sz w:val="18"/>
                <w:szCs w:val="18"/>
              </w:rPr>
            </w:pPr>
            <w:r w:rsidRPr="009F09B7">
              <w:rPr>
                <w:rFonts w:asciiTheme="majorBidi" w:hAnsiTheme="majorBidi" w:cstheme="majorBidi"/>
                <w:b/>
                <w:bCs/>
                <w:sz w:val="18"/>
                <w:szCs w:val="18"/>
              </w:rPr>
              <w:t>Apr.</w:t>
            </w:r>
          </w:p>
        </w:tc>
        <w:tc>
          <w:tcPr>
            <w:tcW w:w="1275" w:type="dxa"/>
            <w:vAlign w:val="bottom"/>
          </w:tcPr>
          <w:p w:rsidR="009F09B7" w:rsidRPr="00AE44DA" w:rsidRDefault="009F09B7" w:rsidP="009F09B7">
            <w:pPr>
              <w:jc w:val="center"/>
              <w:rPr>
                <w:rFonts w:asciiTheme="majorBidi" w:hAnsiTheme="majorBidi" w:cstheme="majorBidi"/>
                <w:color w:val="000000"/>
                <w:sz w:val="18"/>
                <w:szCs w:val="18"/>
              </w:rPr>
            </w:pPr>
            <w:r w:rsidRPr="00AE44DA">
              <w:rPr>
                <w:rFonts w:asciiTheme="majorBidi" w:hAnsiTheme="majorBidi" w:cstheme="majorBidi"/>
                <w:color w:val="000000"/>
                <w:sz w:val="18"/>
                <w:szCs w:val="18"/>
              </w:rPr>
              <w:t>46</w:t>
            </w:r>
          </w:p>
        </w:tc>
        <w:tc>
          <w:tcPr>
            <w:tcW w:w="1276" w:type="dxa"/>
            <w:vAlign w:val="bottom"/>
          </w:tcPr>
          <w:p w:rsidR="009F09B7" w:rsidRPr="00AE44DA" w:rsidRDefault="009F09B7" w:rsidP="009F09B7">
            <w:pPr>
              <w:jc w:val="center"/>
              <w:rPr>
                <w:rFonts w:asciiTheme="majorBidi" w:hAnsiTheme="majorBidi" w:cstheme="majorBidi"/>
                <w:color w:val="000000"/>
                <w:sz w:val="18"/>
                <w:szCs w:val="18"/>
              </w:rPr>
            </w:pPr>
            <w:r w:rsidRPr="00AE44DA">
              <w:rPr>
                <w:rFonts w:asciiTheme="majorBidi" w:hAnsiTheme="majorBidi" w:cstheme="majorBidi"/>
                <w:color w:val="000000"/>
                <w:sz w:val="18"/>
                <w:szCs w:val="18"/>
              </w:rPr>
              <w:t>1</w:t>
            </w:r>
          </w:p>
        </w:tc>
        <w:tc>
          <w:tcPr>
            <w:tcW w:w="1276" w:type="dxa"/>
            <w:vAlign w:val="bottom"/>
          </w:tcPr>
          <w:p w:rsidR="009F09B7" w:rsidRPr="00AE44DA" w:rsidRDefault="009F09B7" w:rsidP="009F09B7">
            <w:pPr>
              <w:jc w:val="center"/>
              <w:rPr>
                <w:rFonts w:asciiTheme="majorBidi" w:hAnsiTheme="majorBidi" w:cstheme="majorBidi"/>
                <w:color w:val="000000"/>
                <w:sz w:val="18"/>
                <w:szCs w:val="18"/>
              </w:rPr>
            </w:pPr>
            <w:r w:rsidRPr="00AE44DA">
              <w:rPr>
                <w:rFonts w:asciiTheme="majorBidi" w:hAnsiTheme="majorBidi" w:cstheme="majorBidi"/>
                <w:color w:val="000000"/>
                <w:sz w:val="18"/>
                <w:szCs w:val="18"/>
              </w:rPr>
              <w:t>8</w:t>
            </w:r>
          </w:p>
        </w:tc>
        <w:tc>
          <w:tcPr>
            <w:tcW w:w="1276" w:type="dxa"/>
            <w:vAlign w:val="bottom"/>
          </w:tcPr>
          <w:p w:rsidR="009F09B7" w:rsidRPr="00AE44DA" w:rsidRDefault="009F09B7" w:rsidP="009F09B7">
            <w:pPr>
              <w:jc w:val="center"/>
              <w:rPr>
                <w:rFonts w:asciiTheme="majorBidi" w:hAnsiTheme="majorBidi" w:cstheme="majorBidi"/>
                <w:color w:val="000000"/>
                <w:sz w:val="18"/>
                <w:szCs w:val="18"/>
              </w:rPr>
            </w:pPr>
            <w:r w:rsidRPr="00AE44DA">
              <w:rPr>
                <w:rFonts w:asciiTheme="majorBidi" w:hAnsiTheme="majorBidi" w:cstheme="majorBidi"/>
                <w:color w:val="000000"/>
                <w:sz w:val="18"/>
                <w:szCs w:val="18"/>
              </w:rPr>
              <w:t>45</w:t>
            </w:r>
          </w:p>
        </w:tc>
        <w:tc>
          <w:tcPr>
            <w:tcW w:w="2965" w:type="dxa"/>
            <w:vAlign w:val="bottom"/>
          </w:tcPr>
          <w:p w:rsidR="009F09B7" w:rsidRPr="00AE44DA" w:rsidRDefault="009F09B7" w:rsidP="009F09B7">
            <w:pPr>
              <w:jc w:val="center"/>
              <w:rPr>
                <w:rFonts w:asciiTheme="majorBidi" w:hAnsiTheme="majorBidi" w:cstheme="majorBidi"/>
                <w:color w:val="000000"/>
                <w:sz w:val="18"/>
                <w:szCs w:val="18"/>
              </w:rPr>
            </w:pPr>
            <w:r w:rsidRPr="00AE44DA">
              <w:rPr>
                <w:rFonts w:asciiTheme="majorBidi" w:hAnsiTheme="majorBidi" w:cstheme="majorBidi"/>
                <w:color w:val="000000"/>
                <w:sz w:val="18"/>
                <w:szCs w:val="18"/>
              </w:rPr>
              <w:t>463</w:t>
            </w:r>
          </w:p>
        </w:tc>
      </w:tr>
      <w:tr w:rsidR="009F09B7" w:rsidRPr="009F09B7" w:rsidTr="009F09B7">
        <w:trPr>
          <w:jc w:val="center"/>
        </w:trPr>
        <w:tc>
          <w:tcPr>
            <w:tcW w:w="817" w:type="dxa"/>
          </w:tcPr>
          <w:p w:rsidR="009F09B7" w:rsidRPr="009F09B7" w:rsidRDefault="009F09B7" w:rsidP="00436189">
            <w:pPr>
              <w:jc w:val="center"/>
              <w:rPr>
                <w:rFonts w:asciiTheme="majorBidi" w:hAnsiTheme="majorBidi" w:cstheme="majorBidi"/>
                <w:b/>
                <w:bCs/>
                <w:sz w:val="18"/>
                <w:szCs w:val="18"/>
              </w:rPr>
            </w:pPr>
            <w:r w:rsidRPr="009F09B7">
              <w:rPr>
                <w:rFonts w:asciiTheme="majorBidi" w:hAnsiTheme="majorBidi" w:cstheme="majorBidi"/>
                <w:b/>
                <w:bCs/>
                <w:sz w:val="18"/>
                <w:szCs w:val="18"/>
              </w:rPr>
              <w:t>May</w:t>
            </w:r>
          </w:p>
        </w:tc>
        <w:tc>
          <w:tcPr>
            <w:tcW w:w="1275" w:type="dxa"/>
            <w:vAlign w:val="bottom"/>
          </w:tcPr>
          <w:p w:rsidR="009F09B7" w:rsidRPr="00AE44DA" w:rsidRDefault="009F09B7" w:rsidP="009F09B7">
            <w:pPr>
              <w:jc w:val="center"/>
              <w:rPr>
                <w:rFonts w:asciiTheme="majorBidi" w:hAnsiTheme="majorBidi" w:cstheme="majorBidi"/>
                <w:color w:val="000000"/>
                <w:sz w:val="18"/>
                <w:szCs w:val="18"/>
              </w:rPr>
            </w:pPr>
            <w:r w:rsidRPr="00AE44DA">
              <w:rPr>
                <w:rFonts w:asciiTheme="majorBidi" w:hAnsiTheme="majorBidi" w:cstheme="majorBidi"/>
                <w:color w:val="000000"/>
                <w:sz w:val="18"/>
                <w:szCs w:val="18"/>
              </w:rPr>
              <w:t>43</w:t>
            </w:r>
          </w:p>
        </w:tc>
        <w:tc>
          <w:tcPr>
            <w:tcW w:w="1276" w:type="dxa"/>
            <w:vAlign w:val="bottom"/>
          </w:tcPr>
          <w:p w:rsidR="009F09B7" w:rsidRPr="00AE44DA" w:rsidRDefault="009F09B7" w:rsidP="009F09B7">
            <w:pPr>
              <w:jc w:val="center"/>
              <w:rPr>
                <w:rFonts w:asciiTheme="majorBidi" w:hAnsiTheme="majorBidi" w:cstheme="majorBidi"/>
                <w:color w:val="000000"/>
                <w:sz w:val="18"/>
                <w:szCs w:val="18"/>
              </w:rPr>
            </w:pPr>
            <w:r w:rsidRPr="00AE44DA">
              <w:rPr>
                <w:rFonts w:asciiTheme="majorBidi" w:hAnsiTheme="majorBidi" w:cstheme="majorBidi"/>
                <w:color w:val="000000"/>
                <w:sz w:val="18"/>
                <w:szCs w:val="18"/>
              </w:rPr>
              <w:t>0</w:t>
            </w:r>
          </w:p>
        </w:tc>
        <w:tc>
          <w:tcPr>
            <w:tcW w:w="1276" w:type="dxa"/>
            <w:vAlign w:val="bottom"/>
          </w:tcPr>
          <w:p w:rsidR="009F09B7" w:rsidRPr="00AE44DA" w:rsidRDefault="009F09B7" w:rsidP="009F09B7">
            <w:pPr>
              <w:jc w:val="center"/>
              <w:rPr>
                <w:rFonts w:asciiTheme="majorBidi" w:hAnsiTheme="majorBidi" w:cstheme="majorBidi"/>
                <w:color w:val="000000"/>
                <w:sz w:val="18"/>
                <w:szCs w:val="18"/>
              </w:rPr>
            </w:pPr>
            <w:r w:rsidRPr="00AE44DA">
              <w:rPr>
                <w:rFonts w:asciiTheme="majorBidi" w:hAnsiTheme="majorBidi" w:cstheme="majorBidi"/>
                <w:color w:val="000000"/>
                <w:sz w:val="18"/>
                <w:szCs w:val="18"/>
              </w:rPr>
              <w:t>6</w:t>
            </w:r>
          </w:p>
        </w:tc>
        <w:tc>
          <w:tcPr>
            <w:tcW w:w="1276" w:type="dxa"/>
            <w:vAlign w:val="bottom"/>
          </w:tcPr>
          <w:p w:rsidR="009F09B7" w:rsidRPr="00AE44DA" w:rsidRDefault="009F09B7" w:rsidP="009F09B7">
            <w:pPr>
              <w:jc w:val="center"/>
              <w:rPr>
                <w:rFonts w:asciiTheme="majorBidi" w:hAnsiTheme="majorBidi" w:cstheme="majorBidi"/>
                <w:color w:val="000000"/>
                <w:sz w:val="18"/>
                <w:szCs w:val="18"/>
              </w:rPr>
            </w:pPr>
            <w:r w:rsidRPr="00AE44DA">
              <w:rPr>
                <w:rFonts w:asciiTheme="majorBidi" w:hAnsiTheme="majorBidi" w:cstheme="majorBidi"/>
                <w:color w:val="000000"/>
                <w:sz w:val="18"/>
                <w:szCs w:val="18"/>
              </w:rPr>
              <w:t>50</w:t>
            </w:r>
          </w:p>
        </w:tc>
        <w:tc>
          <w:tcPr>
            <w:tcW w:w="2965" w:type="dxa"/>
            <w:vAlign w:val="bottom"/>
          </w:tcPr>
          <w:p w:rsidR="009F09B7" w:rsidRPr="00AE44DA" w:rsidRDefault="009F09B7" w:rsidP="009F09B7">
            <w:pPr>
              <w:jc w:val="center"/>
              <w:rPr>
                <w:rFonts w:asciiTheme="majorBidi" w:hAnsiTheme="majorBidi" w:cstheme="majorBidi"/>
                <w:color w:val="000000"/>
                <w:sz w:val="18"/>
                <w:szCs w:val="18"/>
              </w:rPr>
            </w:pPr>
            <w:r w:rsidRPr="00AE44DA">
              <w:rPr>
                <w:rFonts w:asciiTheme="majorBidi" w:hAnsiTheme="majorBidi" w:cstheme="majorBidi"/>
                <w:color w:val="000000"/>
                <w:sz w:val="18"/>
                <w:szCs w:val="18"/>
              </w:rPr>
              <w:t>501</w:t>
            </w:r>
          </w:p>
        </w:tc>
      </w:tr>
      <w:tr w:rsidR="009F09B7" w:rsidRPr="009F09B7" w:rsidTr="009F09B7">
        <w:trPr>
          <w:jc w:val="center"/>
        </w:trPr>
        <w:tc>
          <w:tcPr>
            <w:tcW w:w="817" w:type="dxa"/>
          </w:tcPr>
          <w:p w:rsidR="009F09B7" w:rsidRPr="009F09B7" w:rsidRDefault="009F09B7" w:rsidP="00436189">
            <w:pPr>
              <w:jc w:val="center"/>
              <w:rPr>
                <w:rFonts w:asciiTheme="majorBidi" w:hAnsiTheme="majorBidi" w:cstheme="majorBidi"/>
                <w:b/>
                <w:bCs/>
                <w:sz w:val="18"/>
                <w:szCs w:val="18"/>
              </w:rPr>
            </w:pPr>
            <w:r w:rsidRPr="009F09B7">
              <w:rPr>
                <w:rFonts w:asciiTheme="majorBidi" w:hAnsiTheme="majorBidi" w:cstheme="majorBidi"/>
                <w:b/>
                <w:bCs/>
                <w:sz w:val="18"/>
                <w:szCs w:val="18"/>
              </w:rPr>
              <w:t>Jun.</w:t>
            </w:r>
          </w:p>
        </w:tc>
        <w:tc>
          <w:tcPr>
            <w:tcW w:w="1275" w:type="dxa"/>
            <w:vAlign w:val="bottom"/>
          </w:tcPr>
          <w:p w:rsidR="009F09B7" w:rsidRPr="00AE44DA" w:rsidRDefault="009F09B7" w:rsidP="009F09B7">
            <w:pPr>
              <w:jc w:val="center"/>
              <w:rPr>
                <w:rFonts w:asciiTheme="majorBidi" w:hAnsiTheme="majorBidi" w:cstheme="majorBidi"/>
                <w:color w:val="000000"/>
                <w:sz w:val="18"/>
                <w:szCs w:val="18"/>
              </w:rPr>
            </w:pPr>
            <w:r w:rsidRPr="00AE44DA">
              <w:rPr>
                <w:rFonts w:asciiTheme="majorBidi" w:hAnsiTheme="majorBidi" w:cstheme="majorBidi"/>
                <w:color w:val="000000"/>
                <w:sz w:val="18"/>
                <w:szCs w:val="18"/>
              </w:rPr>
              <w:t>36</w:t>
            </w:r>
          </w:p>
        </w:tc>
        <w:tc>
          <w:tcPr>
            <w:tcW w:w="1276" w:type="dxa"/>
            <w:vAlign w:val="bottom"/>
          </w:tcPr>
          <w:p w:rsidR="009F09B7" w:rsidRPr="00AE44DA" w:rsidRDefault="009F09B7" w:rsidP="009F09B7">
            <w:pPr>
              <w:jc w:val="center"/>
              <w:rPr>
                <w:rFonts w:asciiTheme="majorBidi" w:hAnsiTheme="majorBidi" w:cstheme="majorBidi"/>
                <w:color w:val="000000"/>
                <w:sz w:val="18"/>
                <w:szCs w:val="18"/>
              </w:rPr>
            </w:pPr>
            <w:r w:rsidRPr="00AE44DA">
              <w:rPr>
                <w:rFonts w:asciiTheme="majorBidi" w:hAnsiTheme="majorBidi" w:cstheme="majorBidi"/>
                <w:color w:val="000000"/>
                <w:sz w:val="18"/>
                <w:szCs w:val="18"/>
              </w:rPr>
              <w:t>0</w:t>
            </w:r>
          </w:p>
        </w:tc>
        <w:tc>
          <w:tcPr>
            <w:tcW w:w="1276" w:type="dxa"/>
            <w:vAlign w:val="bottom"/>
          </w:tcPr>
          <w:p w:rsidR="009F09B7" w:rsidRPr="00AE44DA" w:rsidRDefault="009F09B7" w:rsidP="009F09B7">
            <w:pPr>
              <w:jc w:val="center"/>
              <w:rPr>
                <w:rFonts w:asciiTheme="majorBidi" w:hAnsiTheme="majorBidi" w:cstheme="majorBidi"/>
                <w:color w:val="000000"/>
                <w:sz w:val="18"/>
                <w:szCs w:val="18"/>
              </w:rPr>
            </w:pPr>
            <w:r w:rsidRPr="00AE44DA">
              <w:rPr>
                <w:rFonts w:asciiTheme="majorBidi" w:hAnsiTheme="majorBidi" w:cstheme="majorBidi"/>
                <w:color w:val="000000"/>
                <w:sz w:val="18"/>
                <w:szCs w:val="18"/>
              </w:rPr>
              <w:t>18</w:t>
            </w:r>
          </w:p>
        </w:tc>
        <w:tc>
          <w:tcPr>
            <w:tcW w:w="1276" w:type="dxa"/>
            <w:vAlign w:val="bottom"/>
          </w:tcPr>
          <w:p w:rsidR="009F09B7" w:rsidRPr="00AE44DA" w:rsidRDefault="009F09B7" w:rsidP="009F09B7">
            <w:pPr>
              <w:jc w:val="center"/>
              <w:rPr>
                <w:rFonts w:asciiTheme="majorBidi" w:hAnsiTheme="majorBidi" w:cstheme="majorBidi"/>
                <w:color w:val="000000"/>
                <w:sz w:val="18"/>
                <w:szCs w:val="18"/>
              </w:rPr>
            </w:pPr>
            <w:r w:rsidRPr="00AE44DA">
              <w:rPr>
                <w:rFonts w:asciiTheme="majorBidi" w:hAnsiTheme="majorBidi" w:cstheme="majorBidi"/>
                <w:color w:val="000000"/>
                <w:sz w:val="18"/>
                <w:szCs w:val="18"/>
              </w:rPr>
              <w:t>46</w:t>
            </w:r>
          </w:p>
        </w:tc>
        <w:tc>
          <w:tcPr>
            <w:tcW w:w="2965" w:type="dxa"/>
            <w:vAlign w:val="bottom"/>
          </w:tcPr>
          <w:p w:rsidR="009F09B7" w:rsidRPr="00AE44DA" w:rsidRDefault="009F09B7" w:rsidP="009F09B7">
            <w:pPr>
              <w:jc w:val="center"/>
              <w:rPr>
                <w:rFonts w:asciiTheme="majorBidi" w:hAnsiTheme="majorBidi" w:cstheme="majorBidi"/>
                <w:color w:val="000000"/>
                <w:sz w:val="18"/>
                <w:szCs w:val="18"/>
              </w:rPr>
            </w:pPr>
            <w:r w:rsidRPr="00AE44DA">
              <w:rPr>
                <w:rFonts w:asciiTheme="majorBidi" w:hAnsiTheme="majorBidi" w:cstheme="majorBidi"/>
                <w:color w:val="000000"/>
                <w:sz w:val="18"/>
                <w:szCs w:val="18"/>
              </w:rPr>
              <w:t>514</w:t>
            </w:r>
          </w:p>
        </w:tc>
      </w:tr>
      <w:tr w:rsidR="009F09B7" w:rsidRPr="009F09B7" w:rsidTr="009F09B7">
        <w:trPr>
          <w:jc w:val="center"/>
        </w:trPr>
        <w:tc>
          <w:tcPr>
            <w:tcW w:w="817" w:type="dxa"/>
          </w:tcPr>
          <w:p w:rsidR="009F09B7" w:rsidRPr="009F09B7" w:rsidRDefault="009F09B7" w:rsidP="00436189">
            <w:pPr>
              <w:jc w:val="center"/>
              <w:rPr>
                <w:rFonts w:asciiTheme="majorBidi" w:hAnsiTheme="majorBidi" w:cstheme="majorBidi"/>
                <w:b/>
                <w:bCs/>
                <w:sz w:val="18"/>
                <w:szCs w:val="18"/>
              </w:rPr>
            </w:pPr>
            <w:r w:rsidRPr="009F09B7">
              <w:rPr>
                <w:rFonts w:asciiTheme="majorBidi" w:hAnsiTheme="majorBidi" w:cstheme="majorBidi"/>
                <w:b/>
                <w:bCs/>
                <w:sz w:val="18"/>
                <w:szCs w:val="18"/>
              </w:rPr>
              <w:t>Jul.</w:t>
            </w:r>
          </w:p>
        </w:tc>
        <w:tc>
          <w:tcPr>
            <w:tcW w:w="1275" w:type="dxa"/>
            <w:vAlign w:val="bottom"/>
          </w:tcPr>
          <w:p w:rsidR="009F09B7" w:rsidRPr="00AE44DA" w:rsidRDefault="009F09B7" w:rsidP="009F09B7">
            <w:pPr>
              <w:jc w:val="center"/>
              <w:rPr>
                <w:rFonts w:asciiTheme="majorBidi" w:hAnsiTheme="majorBidi" w:cstheme="majorBidi"/>
                <w:color w:val="000000"/>
                <w:sz w:val="18"/>
                <w:szCs w:val="18"/>
              </w:rPr>
            </w:pPr>
            <w:r w:rsidRPr="00AE44DA">
              <w:rPr>
                <w:rFonts w:asciiTheme="majorBidi" w:hAnsiTheme="majorBidi" w:cstheme="majorBidi"/>
                <w:color w:val="000000"/>
                <w:sz w:val="18"/>
                <w:szCs w:val="18"/>
              </w:rPr>
              <w:t>40</w:t>
            </w:r>
          </w:p>
        </w:tc>
        <w:tc>
          <w:tcPr>
            <w:tcW w:w="1276" w:type="dxa"/>
            <w:vAlign w:val="bottom"/>
          </w:tcPr>
          <w:p w:rsidR="009F09B7" w:rsidRPr="00AE44DA" w:rsidRDefault="009F09B7" w:rsidP="009F09B7">
            <w:pPr>
              <w:jc w:val="center"/>
              <w:rPr>
                <w:rFonts w:asciiTheme="majorBidi" w:hAnsiTheme="majorBidi" w:cstheme="majorBidi"/>
                <w:color w:val="000000"/>
                <w:sz w:val="18"/>
                <w:szCs w:val="18"/>
              </w:rPr>
            </w:pPr>
            <w:r w:rsidRPr="00AE44DA">
              <w:rPr>
                <w:rFonts w:asciiTheme="majorBidi" w:hAnsiTheme="majorBidi" w:cstheme="majorBidi"/>
                <w:color w:val="000000"/>
                <w:sz w:val="18"/>
                <w:szCs w:val="18"/>
              </w:rPr>
              <w:t>0</w:t>
            </w:r>
          </w:p>
        </w:tc>
        <w:tc>
          <w:tcPr>
            <w:tcW w:w="1276" w:type="dxa"/>
            <w:vAlign w:val="bottom"/>
          </w:tcPr>
          <w:p w:rsidR="009F09B7" w:rsidRPr="00AE44DA" w:rsidRDefault="009F09B7" w:rsidP="009F09B7">
            <w:pPr>
              <w:jc w:val="center"/>
              <w:rPr>
                <w:rFonts w:asciiTheme="majorBidi" w:hAnsiTheme="majorBidi" w:cstheme="majorBidi"/>
                <w:color w:val="000000"/>
                <w:sz w:val="18"/>
                <w:szCs w:val="18"/>
              </w:rPr>
            </w:pPr>
            <w:r w:rsidRPr="00AE44DA">
              <w:rPr>
                <w:rFonts w:asciiTheme="majorBidi" w:hAnsiTheme="majorBidi" w:cstheme="majorBidi"/>
                <w:color w:val="000000"/>
                <w:sz w:val="18"/>
                <w:szCs w:val="18"/>
              </w:rPr>
              <w:t>15</w:t>
            </w:r>
          </w:p>
        </w:tc>
        <w:tc>
          <w:tcPr>
            <w:tcW w:w="1276" w:type="dxa"/>
            <w:vAlign w:val="bottom"/>
          </w:tcPr>
          <w:p w:rsidR="009F09B7" w:rsidRPr="00AE44DA" w:rsidRDefault="009F09B7" w:rsidP="009F09B7">
            <w:pPr>
              <w:jc w:val="center"/>
              <w:rPr>
                <w:rFonts w:asciiTheme="majorBidi" w:hAnsiTheme="majorBidi" w:cstheme="majorBidi"/>
                <w:color w:val="000000"/>
                <w:sz w:val="18"/>
                <w:szCs w:val="18"/>
              </w:rPr>
            </w:pPr>
            <w:r w:rsidRPr="00AE44DA">
              <w:rPr>
                <w:rFonts w:asciiTheme="majorBidi" w:hAnsiTheme="majorBidi" w:cstheme="majorBidi"/>
                <w:color w:val="000000"/>
                <w:sz w:val="18"/>
                <w:szCs w:val="18"/>
              </w:rPr>
              <w:t>44</w:t>
            </w:r>
          </w:p>
        </w:tc>
        <w:tc>
          <w:tcPr>
            <w:tcW w:w="2965" w:type="dxa"/>
            <w:vAlign w:val="bottom"/>
          </w:tcPr>
          <w:p w:rsidR="009F09B7" w:rsidRPr="00AE44DA" w:rsidRDefault="009F09B7" w:rsidP="009F09B7">
            <w:pPr>
              <w:jc w:val="center"/>
              <w:rPr>
                <w:rFonts w:asciiTheme="majorBidi" w:hAnsiTheme="majorBidi" w:cstheme="majorBidi"/>
                <w:color w:val="000000"/>
                <w:sz w:val="18"/>
                <w:szCs w:val="18"/>
              </w:rPr>
            </w:pPr>
            <w:r w:rsidRPr="00AE44DA">
              <w:rPr>
                <w:rFonts w:asciiTheme="majorBidi" w:hAnsiTheme="majorBidi" w:cstheme="majorBidi"/>
                <w:color w:val="000000"/>
                <w:sz w:val="18"/>
                <w:szCs w:val="18"/>
              </w:rPr>
              <w:t>489</w:t>
            </w:r>
          </w:p>
        </w:tc>
      </w:tr>
      <w:tr w:rsidR="009F09B7" w:rsidRPr="009F09B7" w:rsidTr="009F09B7">
        <w:trPr>
          <w:jc w:val="center"/>
        </w:trPr>
        <w:tc>
          <w:tcPr>
            <w:tcW w:w="817" w:type="dxa"/>
          </w:tcPr>
          <w:p w:rsidR="009F09B7" w:rsidRPr="009F09B7" w:rsidRDefault="009F09B7" w:rsidP="00436189">
            <w:pPr>
              <w:jc w:val="center"/>
              <w:rPr>
                <w:rFonts w:asciiTheme="majorBidi" w:hAnsiTheme="majorBidi" w:cstheme="majorBidi"/>
                <w:b/>
                <w:bCs/>
                <w:sz w:val="18"/>
                <w:szCs w:val="18"/>
              </w:rPr>
            </w:pPr>
            <w:r w:rsidRPr="009F09B7">
              <w:rPr>
                <w:rFonts w:asciiTheme="majorBidi" w:hAnsiTheme="majorBidi" w:cstheme="majorBidi"/>
                <w:b/>
                <w:bCs/>
                <w:sz w:val="18"/>
                <w:szCs w:val="18"/>
              </w:rPr>
              <w:t>Aug.</w:t>
            </w:r>
          </w:p>
        </w:tc>
        <w:tc>
          <w:tcPr>
            <w:tcW w:w="1275" w:type="dxa"/>
            <w:vAlign w:val="bottom"/>
          </w:tcPr>
          <w:p w:rsidR="009F09B7" w:rsidRPr="00AE44DA" w:rsidRDefault="009F09B7" w:rsidP="009F09B7">
            <w:pPr>
              <w:jc w:val="center"/>
              <w:rPr>
                <w:rFonts w:asciiTheme="majorBidi" w:hAnsiTheme="majorBidi" w:cstheme="majorBidi"/>
                <w:color w:val="000000"/>
                <w:sz w:val="18"/>
                <w:szCs w:val="18"/>
              </w:rPr>
            </w:pPr>
            <w:r w:rsidRPr="00AE44DA">
              <w:rPr>
                <w:rFonts w:asciiTheme="majorBidi" w:hAnsiTheme="majorBidi" w:cstheme="majorBidi"/>
                <w:color w:val="000000"/>
                <w:sz w:val="18"/>
                <w:szCs w:val="18"/>
              </w:rPr>
              <w:t>40</w:t>
            </w:r>
          </w:p>
        </w:tc>
        <w:tc>
          <w:tcPr>
            <w:tcW w:w="1276" w:type="dxa"/>
            <w:vAlign w:val="bottom"/>
          </w:tcPr>
          <w:p w:rsidR="009F09B7" w:rsidRPr="00AE44DA" w:rsidRDefault="009F09B7" w:rsidP="009F09B7">
            <w:pPr>
              <w:jc w:val="center"/>
              <w:rPr>
                <w:rFonts w:asciiTheme="majorBidi" w:hAnsiTheme="majorBidi" w:cstheme="majorBidi"/>
                <w:color w:val="000000"/>
                <w:sz w:val="18"/>
                <w:szCs w:val="18"/>
              </w:rPr>
            </w:pPr>
            <w:r w:rsidRPr="00AE44DA">
              <w:rPr>
                <w:rFonts w:asciiTheme="majorBidi" w:hAnsiTheme="majorBidi" w:cstheme="majorBidi"/>
                <w:color w:val="000000"/>
                <w:sz w:val="18"/>
                <w:szCs w:val="18"/>
              </w:rPr>
              <w:t>0</w:t>
            </w:r>
          </w:p>
        </w:tc>
        <w:tc>
          <w:tcPr>
            <w:tcW w:w="1276" w:type="dxa"/>
            <w:vAlign w:val="bottom"/>
          </w:tcPr>
          <w:p w:rsidR="009F09B7" w:rsidRPr="00AE44DA" w:rsidRDefault="009F09B7" w:rsidP="009F09B7">
            <w:pPr>
              <w:jc w:val="center"/>
              <w:rPr>
                <w:rFonts w:asciiTheme="majorBidi" w:hAnsiTheme="majorBidi" w:cstheme="majorBidi"/>
                <w:color w:val="000000"/>
                <w:sz w:val="18"/>
                <w:szCs w:val="18"/>
              </w:rPr>
            </w:pPr>
            <w:r w:rsidRPr="00AE44DA">
              <w:rPr>
                <w:rFonts w:asciiTheme="majorBidi" w:hAnsiTheme="majorBidi" w:cstheme="majorBidi"/>
                <w:color w:val="000000"/>
                <w:sz w:val="18"/>
                <w:szCs w:val="18"/>
              </w:rPr>
              <w:t>15</w:t>
            </w:r>
          </w:p>
        </w:tc>
        <w:tc>
          <w:tcPr>
            <w:tcW w:w="1276" w:type="dxa"/>
            <w:vAlign w:val="bottom"/>
          </w:tcPr>
          <w:p w:rsidR="009F09B7" w:rsidRPr="00AE44DA" w:rsidRDefault="009F09B7" w:rsidP="009F09B7">
            <w:pPr>
              <w:jc w:val="center"/>
              <w:rPr>
                <w:rFonts w:asciiTheme="majorBidi" w:hAnsiTheme="majorBidi" w:cstheme="majorBidi"/>
                <w:color w:val="000000"/>
                <w:sz w:val="18"/>
                <w:szCs w:val="18"/>
              </w:rPr>
            </w:pPr>
            <w:r w:rsidRPr="00AE44DA">
              <w:rPr>
                <w:rFonts w:asciiTheme="majorBidi" w:hAnsiTheme="majorBidi" w:cstheme="majorBidi"/>
                <w:color w:val="000000"/>
                <w:sz w:val="18"/>
                <w:szCs w:val="18"/>
              </w:rPr>
              <w:t>45</w:t>
            </w:r>
          </w:p>
        </w:tc>
        <w:tc>
          <w:tcPr>
            <w:tcW w:w="2965" w:type="dxa"/>
            <w:vAlign w:val="bottom"/>
          </w:tcPr>
          <w:p w:rsidR="009F09B7" w:rsidRPr="00AE44DA" w:rsidRDefault="009F09B7" w:rsidP="009F09B7">
            <w:pPr>
              <w:jc w:val="center"/>
              <w:rPr>
                <w:rFonts w:asciiTheme="majorBidi" w:hAnsiTheme="majorBidi" w:cstheme="majorBidi"/>
                <w:color w:val="000000"/>
                <w:sz w:val="18"/>
                <w:szCs w:val="18"/>
              </w:rPr>
            </w:pPr>
            <w:r w:rsidRPr="00AE44DA">
              <w:rPr>
                <w:rFonts w:asciiTheme="majorBidi" w:hAnsiTheme="majorBidi" w:cstheme="majorBidi"/>
                <w:color w:val="000000"/>
                <w:sz w:val="18"/>
                <w:szCs w:val="18"/>
              </w:rPr>
              <w:t>491</w:t>
            </w:r>
          </w:p>
        </w:tc>
      </w:tr>
      <w:tr w:rsidR="009F09B7" w:rsidRPr="009F09B7" w:rsidTr="009F09B7">
        <w:trPr>
          <w:jc w:val="center"/>
        </w:trPr>
        <w:tc>
          <w:tcPr>
            <w:tcW w:w="817" w:type="dxa"/>
          </w:tcPr>
          <w:p w:rsidR="009F09B7" w:rsidRPr="009F09B7" w:rsidRDefault="009F09B7" w:rsidP="00436189">
            <w:pPr>
              <w:jc w:val="center"/>
              <w:rPr>
                <w:rFonts w:asciiTheme="majorBidi" w:hAnsiTheme="majorBidi" w:cstheme="majorBidi"/>
                <w:b/>
                <w:bCs/>
                <w:sz w:val="18"/>
                <w:szCs w:val="18"/>
              </w:rPr>
            </w:pPr>
            <w:r w:rsidRPr="009F09B7">
              <w:rPr>
                <w:rFonts w:asciiTheme="majorBidi" w:hAnsiTheme="majorBidi" w:cstheme="majorBidi"/>
                <w:b/>
                <w:bCs/>
                <w:sz w:val="18"/>
                <w:szCs w:val="18"/>
              </w:rPr>
              <w:t>Sep.</w:t>
            </w:r>
          </w:p>
        </w:tc>
        <w:tc>
          <w:tcPr>
            <w:tcW w:w="1275" w:type="dxa"/>
            <w:vAlign w:val="bottom"/>
          </w:tcPr>
          <w:p w:rsidR="009F09B7" w:rsidRPr="00AE44DA" w:rsidRDefault="009F09B7" w:rsidP="009F09B7">
            <w:pPr>
              <w:jc w:val="center"/>
              <w:rPr>
                <w:rFonts w:asciiTheme="majorBidi" w:hAnsiTheme="majorBidi" w:cstheme="majorBidi"/>
                <w:color w:val="000000"/>
                <w:sz w:val="18"/>
                <w:szCs w:val="18"/>
              </w:rPr>
            </w:pPr>
            <w:r w:rsidRPr="00AE44DA">
              <w:rPr>
                <w:rFonts w:asciiTheme="majorBidi" w:hAnsiTheme="majorBidi" w:cstheme="majorBidi"/>
                <w:color w:val="000000"/>
                <w:sz w:val="18"/>
                <w:szCs w:val="18"/>
              </w:rPr>
              <w:t>44</w:t>
            </w:r>
          </w:p>
        </w:tc>
        <w:tc>
          <w:tcPr>
            <w:tcW w:w="1276" w:type="dxa"/>
            <w:vAlign w:val="bottom"/>
          </w:tcPr>
          <w:p w:rsidR="009F09B7" w:rsidRPr="00AE44DA" w:rsidRDefault="009F09B7" w:rsidP="009F09B7">
            <w:pPr>
              <w:jc w:val="center"/>
              <w:rPr>
                <w:rFonts w:asciiTheme="majorBidi" w:hAnsiTheme="majorBidi" w:cstheme="majorBidi"/>
                <w:color w:val="000000"/>
                <w:sz w:val="18"/>
                <w:szCs w:val="18"/>
              </w:rPr>
            </w:pPr>
            <w:r w:rsidRPr="00AE44DA">
              <w:rPr>
                <w:rFonts w:asciiTheme="majorBidi" w:hAnsiTheme="majorBidi" w:cstheme="majorBidi"/>
                <w:color w:val="000000"/>
                <w:sz w:val="18"/>
                <w:szCs w:val="18"/>
              </w:rPr>
              <w:t>0</w:t>
            </w:r>
          </w:p>
        </w:tc>
        <w:tc>
          <w:tcPr>
            <w:tcW w:w="1276" w:type="dxa"/>
            <w:vAlign w:val="bottom"/>
          </w:tcPr>
          <w:p w:rsidR="009F09B7" w:rsidRPr="00AE44DA" w:rsidRDefault="009F09B7" w:rsidP="009F09B7">
            <w:pPr>
              <w:jc w:val="center"/>
              <w:rPr>
                <w:rFonts w:asciiTheme="majorBidi" w:hAnsiTheme="majorBidi" w:cstheme="majorBidi"/>
                <w:color w:val="000000"/>
                <w:sz w:val="18"/>
                <w:szCs w:val="18"/>
              </w:rPr>
            </w:pPr>
            <w:r w:rsidRPr="00AE44DA">
              <w:rPr>
                <w:rFonts w:asciiTheme="majorBidi" w:hAnsiTheme="majorBidi" w:cstheme="majorBidi"/>
                <w:color w:val="000000"/>
                <w:sz w:val="18"/>
                <w:szCs w:val="18"/>
              </w:rPr>
              <w:t>15</w:t>
            </w:r>
          </w:p>
        </w:tc>
        <w:tc>
          <w:tcPr>
            <w:tcW w:w="1276" w:type="dxa"/>
            <w:vAlign w:val="bottom"/>
          </w:tcPr>
          <w:p w:rsidR="009F09B7" w:rsidRPr="00AE44DA" w:rsidRDefault="009F09B7" w:rsidP="009F09B7">
            <w:pPr>
              <w:jc w:val="center"/>
              <w:rPr>
                <w:rFonts w:asciiTheme="majorBidi" w:hAnsiTheme="majorBidi" w:cstheme="majorBidi"/>
                <w:color w:val="000000"/>
                <w:sz w:val="18"/>
                <w:szCs w:val="18"/>
              </w:rPr>
            </w:pPr>
            <w:r w:rsidRPr="00AE44DA">
              <w:rPr>
                <w:rFonts w:asciiTheme="majorBidi" w:hAnsiTheme="majorBidi" w:cstheme="majorBidi"/>
                <w:color w:val="000000"/>
                <w:sz w:val="18"/>
                <w:szCs w:val="18"/>
              </w:rPr>
              <w:t>41</w:t>
            </w:r>
          </w:p>
        </w:tc>
        <w:tc>
          <w:tcPr>
            <w:tcW w:w="2965" w:type="dxa"/>
            <w:vAlign w:val="bottom"/>
          </w:tcPr>
          <w:p w:rsidR="009F09B7" w:rsidRPr="00AE44DA" w:rsidRDefault="009F09B7" w:rsidP="009F09B7">
            <w:pPr>
              <w:jc w:val="center"/>
              <w:rPr>
                <w:rFonts w:asciiTheme="majorBidi" w:hAnsiTheme="majorBidi" w:cstheme="majorBidi"/>
                <w:color w:val="000000"/>
                <w:sz w:val="18"/>
                <w:szCs w:val="18"/>
              </w:rPr>
            </w:pPr>
            <w:r w:rsidRPr="00AE44DA">
              <w:rPr>
                <w:rFonts w:asciiTheme="majorBidi" w:hAnsiTheme="majorBidi" w:cstheme="majorBidi"/>
                <w:color w:val="000000"/>
                <w:sz w:val="18"/>
                <w:szCs w:val="18"/>
              </w:rPr>
              <w:t>455</w:t>
            </w:r>
          </w:p>
        </w:tc>
      </w:tr>
      <w:tr w:rsidR="009F09B7" w:rsidRPr="009F09B7" w:rsidTr="009F09B7">
        <w:trPr>
          <w:jc w:val="center"/>
        </w:trPr>
        <w:tc>
          <w:tcPr>
            <w:tcW w:w="817" w:type="dxa"/>
          </w:tcPr>
          <w:p w:rsidR="009F09B7" w:rsidRPr="009F09B7" w:rsidRDefault="009F09B7" w:rsidP="00436189">
            <w:pPr>
              <w:jc w:val="center"/>
              <w:rPr>
                <w:rFonts w:asciiTheme="majorBidi" w:hAnsiTheme="majorBidi" w:cstheme="majorBidi"/>
                <w:b/>
                <w:bCs/>
                <w:sz w:val="18"/>
                <w:szCs w:val="18"/>
              </w:rPr>
            </w:pPr>
            <w:r w:rsidRPr="009F09B7">
              <w:rPr>
                <w:rFonts w:asciiTheme="majorBidi" w:hAnsiTheme="majorBidi" w:cstheme="majorBidi"/>
                <w:b/>
                <w:bCs/>
                <w:sz w:val="18"/>
                <w:szCs w:val="18"/>
              </w:rPr>
              <w:t>Oct.</w:t>
            </w:r>
          </w:p>
        </w:tc>
        <w:tc>
          <w:tcPr>
            <w:tcW w:w="1275" w:type="dxa"/>
            <w:vAlign w:val="bottom"/>
          </w:tcPr>
          <w:p w:rsidR="009F09B7" w:rsidRPr="00AE44DA" w:rsidRDefault="009F09B7" w:rsidP="009F09B7">
            <w:pPr>
              <w:jc w:val="center"/>
              <w:rPr>
                <w:rFonts w:asciiTheme="majorBidi" w:hAnsiTheme="majorBidi" w:cstheme="majorBidi"/>
                <w:color w:val="000000"/>
                <w:sz w:val="18"/>
                <w:szCs w:val="18"/>
              </w:rPr>
            </w:pPr>
            <w:r w:rsidRPr="00AE44DA">
              <w:rPr>
                <w:rFonts w:asciiTheme="majorBidi" w:hAnsiTheme="majorBidi" w:cstheme="majorBidi"/>
                <w:color w:val="000000"/>
                <w:sz w:val="18"/>
                <w:szCs w:val="18"/>
              </w:rPr>
              <w:t>43</w:t>
            </w:r>
          </w:p>
        </w:tc>
        <w:tc>
          <w:tcPr>
            <w:tcW w:w="1276" w:type="dxa"/>
            <w:vAlign w:val="bottom"/>
          </w:tcPr>
          <w:p w:rsidR="009F09B7" w:rsidRPr="00AE44DA" w:rsidRDefault="009F09B7" w:rsidP="009F09B7">
            <w:pPr>
              <w:jc w:val="center"/>
              <w:rPr>
                <w:rFonts w:asciiTheme="majorBidi" w:hAnsiTheme="majorBidi" w:cstheme="majorBidi"/>
                <w:color w:val="000000"/>
                <w:sz w:val="18"/>
                <w:szCs w:val="18"/>
              </w:rPr>
            </w:pPr>
            <w:r w:rsidRPr="00AE44DA">
              <w:rPr>
                <w:rFonts w:asciiTheme="majorBidi" w:hAnsiTheme="majorBidi" w:cstheme="majorBidi"/>
                <w:color w:val="000000"/>
                <w:sz w:val="18"/>
                <w:szCs w:val="18"/>
              </w:rPr>
              <w:t>0</w:t>
            </w:r>
          </w:p>
        </w:tc>
        <w:tc>
          <w:tcPr>
            <w:tcW w:w="1276" w:type="dxa"/>
            <w:vAlign w:val="bottom"/>
          </w:tcPr>
          <w:p w:rsidR="009F09B7" w:rsidRPr="00AE44DA" w:rsidRDefault="009F09B7" w:rsidP="009F09B7">
            <w:pPr>
              <w:jc w:val="center"/>
              <w:rPr>
                <w:rFonts w:asciiTheme="majorBidi" w:hAnsiTheme="majorBidi" w:cstheme="majorBidi"/>
                <w:color w:val="000000"/>
                <w:sz w:val="18"/>
                <w:szCs w:val="18"/>
              </w:rPr>
            </w:pPr>
            <w:r w:rsidRPr="00AE44DA">
              <w:rPr>
                <w:rFonts w:asciiTheme="majorBidi" w:hAnsiTheme="majorBidi" w:cstheme="majorBidi"/>
                <w:color w:val="000000"/>
                <w:sz w:val="18"/>
                <w:szCs w:val="18"/>
              </w:rPr>
              <w:t>16</w:t>
            </w:r>
          </w:p>
        </w:tc>
        <w:tc>
          <w:tcPr>
            <w:tcW w:w="1276" w:type="dxa"/>
            <w:vAlign w:val="bottom"/>
          </w:tcPr>
          <w:p w:rsidR="009F09B7" w:rsidRPr="00AE44DA" w:rsidRDefault="009F09B7" w:rsidP="009F09B7">
            <w:pPr>
              <w:jc w:val="center"/>
              <w:rPr>
                <w:rFonts w:asciiTheme="majorBidi" w:hAnsiTheme="majorBidi" w:cstheme="majorBidi"/>
                <w:color w:val="000000"/>
                <w:sz w:val="18"/>
                <w:szCs w:val="18"/>
              </w:rPr>
            </w:pPr>
            <w:r w:rsidRPr="00AE44DA">
              <w:rPr>
                <w:rFonts w:asciiTheme="majorBidi" w:hAnsiTheme="majorBidi" w:cstheme="majorBidi"/>
                <w:color w:val="000000"/>
                <w:sz w:val="18"/>
                <w:szCs w:val="18"/>
              </w:rPr>
              <w:t>41</w:t>
            </w:r>
          </w:p>
        </w:tc>
        <w:tc>
          <w:tcPr>
            <w:tcW w:w="2965" w:type="dxa"/>
            <w:vAlign w:val="bottom"/>
          </w:tcPr>
          <w:p w:rsidR="009F09B7" w:rsidRPr="00AE44DA" w:rsidRDefault="009F09B7" w:rsidP="009F09B7">
            <w:pPr>
              <w:jc w:val="center"/>
              <w:rPr>
                <w:rFonts w:asciiTheme="majorBidi" w:hAnsiTheme="majorBidi" w:cstheme="majorBidi"/>
                <w:color w:val="000000"/>
                <w:sz w:val="18"/>
                <w:szCs w:val="18"/>
              </w:rPr>
            </w:pPr>
            <w:r w:rsidRPr="00AE44DA">
              <w:rPr>
                <w:rFonts w:asciiTheme="majorBidi" w:hAnsiTheme="majorBidi" w:cstheme="majorBidi"/>
                <w:color w:val="000000"/>
                <w:sz w:val="18"/>
                <w:szCs w:val="18"/>
              </w:rPr>
              <w:t>458</w:t>
            </w:r>
          </w:p>
        </w:tc>
      </w:tr>
      <w:tr w:rsidR="009F09B7" w:rsidRPr="009F09B7" w:rsidTr="009F09B7">
        <w:trPr>
          <w:jc w:val="center"/>
        </w:trPr>
        <w:tc>
          <w:tcPr>
            <w:tcW w:w="817" w:type="dxa"/>
          </w:tcPr>
          <w:p w:rsidR="009F09B7" w:rsidRPr="009F09B7" w:rsidRDefault="009F09B7" w:rsidP="00436189">
            <w:pPr>
              <w:jc w:val="center"/>
              <w:rPr>
                <w:rFonts w:asciiTheme="majorBidi" w:hAnsiTheme="majorBidi" w:cstheme="majorBidi"/>
                <w:b/>
                <w:bCs/>
                <w:sz w:val="18"/>
                <w:szCs w:val="18"/>
              </w:rPr>
            </w:pPr>
            <w:r w:rsidRPr="009F09B7">
              <w:rPr>
                <w:rFonts w:asciiTheme="majorBidi" w:hAnsiTheme="majorBidi" w:cstheme="majorBidi"/>
                <w:b/>
                <w:bCs/>
                <w:sz w:val="18"/>
                <w:szCs w:val="18"/>
              </w:rPr>
              <w:t>Nov.</w:t>
            </w:r>
          </w:p>
        </w:tc>
        <w:tc>
          <w:tcPr>
            <w:tcW w:w="1275" w:type="dxa"/>
            <w:vAlign w:val="bottom"/>
          </w:tcPr>
          <w:p w:rsidR="009F09B7" w:rsidRPr="00AE44DA" w:rsidRDefault="009F09B7" w:rsidP="009F09B7">
            <w:pPr>
              <w:jc w:val="center"/>
              <w:rPr>
                <w:rFonts w:asciiTheme="majorBidi" w:hAnsiTheme="majorBidi" w:cstheme="majorBidi"/>
                <w:color w:val="000000"/>
                <w:sz w:val="18"/>
                <w:szCs w:val="18"/>
              </w:rPr>
            </w:pPr>
            <w:r w:rsidRPr="00AE44DA">
              <w:rPr>
                <w:rFonts w:asciiTheme="majorBidi" w:hAnsiTheme="majorBidi" w:cstheme="majorBidi"/>
                <w:color w:val="000000"/>
                <w:sz w:val="18"/>
                <w:szCs w:val="18"/>
              </w:rPr>
              <w:t>50</w:t>
            </w:r>
          </w:p>
        </w:tc>
        <w:tc>
          <w:tcPr>
            <w:tcW w:w="1276" w:type="dxa"/>
            <w:vAlign w:val="bottom"/>
          </w:tcPr>
          <w:p w:rsidR="009F09B7" w:rsidRPr="00AE44DA" w:rsidRDefault="009F09B7" w:rsidP="009F09B7">
            <w:pPr>
              <w:jc w:val="center"/>
              <w:rPr>
                <w:rFonts w:asciiTheme="majorBidi" w:hAnsiTheme="majorBidi" w:cstheme="majorBidi"/>
                <w:color w:val="000000"/>
                <w:sz w:val="18"/>
                <w:szCs w:val="18"/>
              </w:rPr>
            </w:pPr>
            <w:r w:rsidRPr="00AE44DA">
              <w:rPr>
                <w:rFonts w:asciiTheme="majorBidi" w:hAnsiTheme="majorBidi" w:cstheme="majorBidi"/>
                <w:color w:val="000000"/>
                <w:sz w:val="18"/>
                <w:szCs w:val="18"/>
              </w:rPr>
              <w:t>0</w:t>
            </w:r>
          </w:p>
        </w:tc>
        <w:tc>
          <w:tcPr>
            <w:tcW w:w="1276" w:type="dxa"/>
            <w:vAlign w:val="bottom"/>
          </w:tcPr>
          <w:p w:rsidR="009F09B7" w:rsidRPr="00AE44DA" w:rsidRDefault="009F09B7" w:rsidP="009F09B7">
            <w:pPr>
              <w:jc w:val="center"/>
              <w:rPr>
                <w:rFonts w:asciiTheme="majorBidi" w:hAnsiTheme="majorBidi" w:cstheme="majorBidi"/>
                <w:color w:val="000000"/>
                <w:sz w:val="18"/>
                <w:szCs w:val="18"/>
              </w:rPr>
            </w:pPr>
            <w:r w:rsidRPr="00AE44DA">
              <w:rPr>
                <w:rFonts w:asciiTheme="majorBidi" w:hAnsiTheme="majorBidi" w:cstheme="majorBidi"/>
                <w:color w:val="000000"/>
                <w:sz w:val="18"/>
                <w:szCs w:val="18"/>
              </w:rPr>
              <w:t>19</w:t>
            </w:r>
          </w:p>
        </w:tc>
        <w:tc>
          <w:tcPr>
            <w:tcW w:w="1276" w:type="dxa"/>
            <w:vAlign w:val="bottom"/>
          </w:tcPr>
          <w:p w:rsidR="009F09B7" w:rsidRPr="00AE44DA" w:rsidRDefault="009F09B7" w:rsidP="009F09B7">
            <w:pPr>
              <w:jc w:val="center"/>
              <w:rPr>
                <w:rFonts w:asciiTheme="majorBidi" w:hAnsiTheme="majorBidi" w:cstheme="majorBidi"/>
                <w:color w:val="000000"/>
                <w:sz w:val="18"/>
                <w:szCs w:val="18"/>
              </w:rPr>
            </w:pPr>
            <w:r w:rsidRPr="00AE44DA">
              <w:rPr>
                <w:rFonts w:asciiTheme="majorBidi" w:hAnsiTheme="majorBidi" w:cstheme="majorBidi"/>
                <w:color w:val="000000"/>
                <w:sz w:val="18"/>
                <w:szCs w:val="18"/>
              </w:rPr>
              <w:t>31</w:t>
            </w:r>
          </w:p>
        </w:tc>
        <w:tc>
          <w:tcPr>
            <w:tcW w:w="2965" w:type="dxa"/>
            <w:vAlign w:val="bottom"/>
          </w:tcPr>
          <w:p w:rsidR="009F09B7" w:rsidRPr="00AE44DA" w:rsidRDefault="009F09B7" w:rsidP="009F09B7">
            <w:pPr>
              <w:jc w:val="center"/>
              <w:rPr>
                <w:rFonts w:asciiTheme="majorBidi" w:hAnsiTheme="majorBidi" w:cstheme="majorBidi"/>
                <w:color w:val="000000"/>
                <w:sz w:val="18"/>
                <w:szCs w:val="18"/>
              </w:rPr>
            </w:pPr>
            <w:r w:rsidRPr="00AE44DA">
              <w:rPr>
                <w:rFonts w:asciiTheme="majorBidi" w:hAnsiTheme="majorBidi" w:cstheme="majorBidi"/>
                <w:color w:val="000000"/>
                <w:sz w:val="18"/>
                <w:szCs w:val="18"/>
              </w:rPr>
              <w:t>379</w:t>
            </w:r>
          </w:p>
        </w:tc>
      </w:tr>
      <w:tr w:rsidR="009F09B7" w:rsidRPr="009F09B7" w:rsidTr="009F09B7">
        <w:trPr>
          <w:jc w:val="center"/>
        </w:trPr>
        <w:tc>
          <w:tcPr>
            <w:tcW w:w="817" w:type="dxa"/>
          </w:tcPr>
          <w:p w:rsidR="009F09B7" w:rsidRPr="009F09B7" w:rsidRDefault="009F09B7" w:rsidP="00436189">
            <w:pPr>
              <w:jc w:val="center"/>
              <w:rPr>
                <w:rFonts w:asciiTheme="majorBidi" w:hAnsiTheme="majorBidi" w:cstheme="majorBidi"/>
                <w:b/>
                <w:bCs/>
                <w:sz w:val="18"/>
                <w:szCs w:val="18"/>
              </w:rPr>
            </w:pPr>
            <w:r w:rsidRPr="009F09B7">
              <w:rPr>
                <w:rFonts w:asciiTheme="majorBidi" w:hAnsiTheme="majorBidi" w:cstheme="majorBidi"/>
                <w:b/>
                <w:bCs/>
                <w:sz w:val="18"/>
                <w:szCs w:val="18"/>
              </w:rPr>
              <w:t>Dec.</w:t>
            </w:r>
          </w:p>
        </w:tc>
        <w:tc>
          <w:tcPr>
            <w:tcW w:w="1275" w:type="dxa"/>
            <w:vAlign w:val="bottom"/>
          </w:tcPr>
          <w:p w:rsidR="009F09B7" w:rsidRPr="00AE44DA" w:rsidRDefault="009F09B7" w:rsidP="009F09B7">
            <w:pPr>
              <w:jc w:val="center"/>
              <w:rPr>
                <w:rFonts w:asciiTheme="majorBidi" w:hAnsiTheme="majorBidi" w:cstheme="majorBidi"/>
                <w:color w:val="000000"/>
                <w:sz w:val="18"/>
                <w:szCs w:val="18"/>
              </w:rPr>
            </w:pPr>
            <w:r w:rsidRPr="00AE44DA">
              <w:rPr>
                <w:rFonts w:asciiTheme="majorBidi" w:hAnsiTheme="majorBidi" w:cstheme="majorBidi"/>
                <w:color w:val="000000"/>
                <w:sz w:val="18"/>
                <w:szCs w:val="18"/>
              </w:rPr>
              <w:t>51</w:t>
            </w:r>
          </w:p>
        </w:tc>
        <w:tc>
          <w:tcPr>
            <w:tcW w:w="1276" w:type="dxa"/>
            <w:vAlign w:val="bottom"/>
          </w:tcPr>
          <w:p w:rsidR="009F09B7" w:rsidRPr="00AE44DA" w:rsidRDefault="009F09B7" w:rsidP="009F09B7">
            <w:pPr>
              <w:jc w:val="center"/>
              <w:rPr>
                <w:rFonts w:asciiTheme="majorBidi" w:hAnsiTheme="majorBidi" w:cstheme="majorBidi"/>
                <w:color w:val="000000"/>
                <w:sz w:val="18"/>
                <w:szCs w:val="18"/>
              </w:rPr>
            </w:pPr>
            <w:r w:rsidRPr="00AE44DA">
              <w:rPr>
                <w:rFonts w:asciiTheme="majorBidi" w:hAnsiTheme="majorBidi" w:cstheme="majorBidi"/>
                <w:color w:val="000000"/>
                <w:sz w:val="18"/>
                <w:szCs w:val="18"/>
              </w:rPr>
              <w:t>0</w:t>
            </w:r>
          </w:p>
        </w:tc>
        <w:tc>
          <w:tcPr>
            <w:tcW w:w="1276" w:type="dxa"/>
            <w:vAlign w:val="bottom"/>
          </w:tcPr>
          <w:p w:rsidR="009F09B7" w:rsidRPr="00AE44DA" w:rsidRDefault="009F09B7" w:rsidP="009F09B7">
            <w:pPr>
              <w:jc w:val="center"/>
              <w:rPr>
                <w:rFonts w:asciiTheme="majorBidi" w:hAnsiTheme="majorBidi" w:cstheme="majorBidi"/>
                <w:color w:val="000000"/>
                <w:sz w:val="18"/>
                <w:szCs w:val="18"/>
              </w:rPr>
            </w:pPr>
            <w:r w:rsidRPr="00AE44DA">
              <w:rPr>
                <w:rFonts w:asciiTheme="majorBidi" w:hAnsiTheme="majorBidi" w:cstheme="majorBidi"/>
                <w:color w:val="000000"/>
                <w:sz w:val="18"/>
                <w:szCs w:val="18"/>
              </w:rPr>
              <w:t>19</w:t>
            </w:r>
          </w:p>
        </w:tc>
        <w:tc>
          <w:tcPr>
            <w:tcW w:w="1276" w:type="dxa"/>
            <w:vAlign w:val="bottom"/>
          </w:tcPr>
          <w:p w:rsidR="009F09B7" w:rsidRPr="00AE44DA" w:rsidRDefault="009F09B7" w:rsidP="009F09B7">
            <w:pPr>
              <w:jc w:val="center"/>
              <w:rPr>
                <w:rFonts w:asciiTheme="majorBidi" w:hAnsiTheme="majorBidi" w:cstheme="majorBidi"/>
                <w:color w:val="000000"/>
                <w:sz w:val="18"/>
                <w:szCs w:val="18"/>
              </w:rPr>
            </w:pPr>
            <w:r w:rsidRPr="00AE44DA">
              <w:rPr>
                <w:rFonts w:asciiTheme="majorBidi" w:hAnsiTheme="majorBidi" w:cstheme="majorBidi"/>
                <w:color w:val="000000"/>
                <w:sz w:val="18"/>
                <w:szCs w:val="18"/>
              </w:rPr>
              <w:t>30</w:t>
            </w:r>
          </w:p>
        </w:tc>
        <w:tc>
          <w:tcPr>
            <w:tcW w:w="2965" w:type="dxa"/>
            <w:vAlign w:val="bottom"/>
          </w:tcPr>
          <w:p w:rsidR="009F09B7" w:rsidRPr="00AE44DA" w:rsidRDefault="009F09B7" w:rsidP="009F09B7">
            <w:pPr>
              <w:jc w:val="center"/>
              <w:rPr>
                <w:rFonts w:asciiTheme="majorBidi" w:hAnsiTheme="majorBidi" w:cstheme="majorBidi"/>
                <w:color w:val="000000"/>
                <w:sz w:val="18"/>
                <w:szCs w:val="18"/>
              </w:rPr>
            </w:pPr>
            <w:r w:rsidRPr="00AE44DA">
              <w:rPr>
                <w:rFonts w:asciiTheme="majorBidi" w:hAnsiTheme="majorBidi" w:cstheme="majorBidi"/>
                <w:color w:val="000000"/>
                <w:sz w:val="18"/>
                <w:szCs w:val="18"/>
              </w:rPr>
              <w:t>371</w:t>
            </w:r>
          </w:p>
        </w:tc>
      </w:tr>
    </w:tbl>
    <w:p w:rsidR="000B5497" w:rsidRDefault="000B5497" w:rsidP="0033453D">
      <w:pPr>
        <w:spacing w:line="360" w:lineRule="auto"/>
        <w:jc w:val="both"/>
        <w:rPr>
          <w:b/>
          <w:bCs/>
          <w:lang w:val="en-CA"/>
        </w:rPr>
      </w:pPr>
    </w:p>
    <w:p w:rsidR="00FA6091" w:rsidRDefault="002A6090" w:rsidP="00CC247A">
      <w:pPr>
        <w:spacing w:line="360" w:lineRule="auto"/>
        <w:jc w:val="both"/>
        <w:rPr>
          <w:lang w:val="en-CA"/>
        </w:rPr>
      </w:pPr>
      <w:r>
        <w:rPr>
          <w:b/>
          <w:bCs/>
          <w:lang w:val="en-CA"/>
        </w:rPr>
        <w:t>Scenario</w:t>
      </w:r>
      <w:r w:rsidR="00F26247" w:rsidRPr="00F26247">
        <w:rPr>
          <w:b/>
          <w:bCs/>
          <w:lang w:val="en-CA"/>
        </w:rPr>
        <w:t xml:space="preserve"> 2</w:t>
      </w:r>
      <w:r w:rsidR="00FF41C6">
        <w:rPr>
          <w:lang w:val="en-CA"/>
        </w:rPr>
        <w:t>:</w:t>
      </w:r>
      <w:r w:rsidR="00A60677">
        <w:rPr>
          <w:lang w:val="en-CA"/>
        </w:rPr>
        <w:t xml:space="preserve"> </w:t>
      </w:r>
      <w:r w:rsidR="00F26247">
        <w:rPr>
          <w:lang w:val="en-CA"/>
        </w:rPr>
        <w:t>T</w:t>
      </w:r>
      <w:r w:rsidR="004E12F7">
        <w:rPr>
          <w:lang w:val="en-CA"/>
        </w:rPr>
        <w:t xml:space="preserve">he </w:t>
      </w:r>
      <w:r w:rsidR="00F26247">
        <w:rPr>
          <w:lang w:val="en-CA"/>
        </w:rPr>
        <w:t>G</w:t>
      </w:r>
      <w:r w:rsidR="00226067" w:rsidRPr="00180F40">
        <w:rPr>
          <w:lang w:val="en-CA"/>
        </w:rPr>
        <w:t xml:space="preserve">overnment of Ontario </w:t>
      </w:r>
      <w:r w:rsidR="00F26247">
        <w:rPr>
          <w:lang w:val="en-CA"/>
        </w:rPr>
        <w:t>has announced</w:t>
      </w:r>
      <w:r w:rsidR="00226067" w:rsidRPr="00180F40">
        <w:rPr>
          <w:lang w:val="en-CA"/>
        </w:rPr>
        <w:t xml:space="preserve"> to replace the existing coal capacity </w:t>
      </w:r>
      <w:r w:rsidR="00226067">
        <w:rPr>
          <w:lang w:val="en-CA"/>
        </w:rPr>
        <w:t>start</w:t>
      </w:r>
      <w:r w:rsidR="00FF41C6">
        <w:rPr>
          <w:lang w:val="en-CA"/>
        </w:rPr>
        <w:t>ing</w:t>
      </w:r>
      <w:r w:rsidR="00226067">
        <w:rPr>
          <w:lang w:val="en-CA"/>
        </w:rPr>
        <w:t xml:space="preserve"> from 2007 and</w:t>
      </w:r>
      <w:r w:rsidR="00F26247">
        <w:rPr>
          <w:lang w:val="en-CA"/>
        </w:rPr>
        <w:t xml:space="preserve"> to</w:t>
      </w:r>
      <w:r w:rsidR="00226067">
        <w:rPr>
          <w:lang w:val="en-CA"/>
        </w:rPr>
        <w:t xml:space="preserve"> end by 20</w:t>
      </w:r>
      <w:r w:rsidR="00CC247A">
        <w:rPr>
          <w:lang w:val="en-CA"/>
        </w:rPr>
        <w:t>14</w:t>
      </w:r>
      <w:r w:rsidR="00226067">
        <w:rPr>
          <w:lang w:val="en-CA"/>
        </w:rPr>
        <w:t>,</w:t>
      </w:r>
      <w:r w:rsidR="004E12F7">
        <w:rPr>
          <w:lang w:val="en-CA"/>
        </w:rPr>
        <w:t xml:space="preserve"> </w:t>
      </w:r>
      <w:r w:rsidR="00F26247">
        <w:rPr>
          <w:lang w:val="en-CA"/>
        </w:rPr>
        <w:t xml:space="preserve">and to add </w:t>
      </w:r>
      <w:r w:rsidR="00226067" w:rsidRPr="00180F40">
        <w:rPr>
          <w:lang w:val="en-CA"/>
        </w:rPr>
        <w:t>about 5,000 MW of new generating capacity</w:t>
      </w:r>
      <w:r w:rsidR="00226067">
        <w:rPr>
          <w:lang w:val="en-CA"/>
        </w:rPr>
        <w:t xml:space="preserve"> </w:t>
      </w:r>
      <w:r w:rsidR="004E12F7">
        <w:rPr>
          <w:lang w:val="en-CA"/>
        </w:rPr>
        <w:t xml:space="preserve">to the grid by 2010 </w:t>
      </w:r>
      <w:r w:rsidR="00F26247">
        <w:rPr>
          <w:lang w:val="en-CA"/>
        </w:rPr>
        <w:t xml:space="preserve">with </w:t>
      </w:r>
      <w:r w:rsidR="004E12F7">
        <w:rPr>
          <w:lang w:val="en-CA"/>
        </w:rPr>
        <w:t>2,</w:t>
      </w:r>
      <w:r w:rsidR="00FA6091">
        <w:rPr>
          <w:lang w:val="en-CA"/>
        </w:rPr>
        <w:t>8</w:t>
      </w:r>
      <w:r w:rsidR="004E12F7">
        <w:rPr>
          <w:lang w:val="en-CA"/>
        </w:rPr>
        <w:t>00 MW from natural gas</w:t>
      </w:r>
      <w:r w:rsidR="00FA6091" w:rsidRPr="00FA6091">
        <w:rPr>
          <w:lang w:val="en-CA"/>
        </w:rPr>
        <w:t xml:space="preserve"> </w:t>
      </w:r>
      <w:r w:rsidR="00FA6091">
        <w:rPr>
          <w:lang w:val="en-CA"/>
        </w:rPr>
        <w:t>and</w:t>
      </w:r>
      <w:r w:rsidR="00FA6091" w:rsidRPr="00FA6091">
        <w:rPr>
          <w:lang w:val="en-CA"/>
        </w:rPr>
        <w:t xml:space="preserve"> </w:t>
      </w:r>
      <w:r w:rsidR="00FA6091">
        <w:rPr>
          <w:lang w:val="en-CA"/>
        </w:rPr>
        <w:t>100 MW from hydro resources</w:t>
      </w:r>
      <w:r w:rsidR="004E12F7">
        <w:rPr>
          <w:lang w:val="en-CA"/>
        </w:rPr>
        <w:t>.</w:t>
      </w:r>
      <w:r w:rsidR="00226067" w:rsidRPr="00180F40">
        <w:rPr>
          <w:lang w:val="en-CA"/>
        </w:rPr>
        <w:t xml:space="preserve"> </w:t>
      </w:r>
    </w:p>
    <w:p w:rsidR="00FA6091" w:rsidRDefault="00FA6091" w:rsidP="0033453D">
      <w:pPr>
        <w:spacing w:line="360" w:lineRule="auto"/>
        <w:jc w:val="both"/>
        <w:rPr>
          <w:lang w:val="en-CA"/>
        </w:rPr>
      </w:pPr>
    </w:p>
    <w:p w:rsidR="00655836" w:rsidRDefault="004E12F7" w:rsidP="00B62D65">
      <w:pPr>
        <w:spacing w:line="360" w:lineRule="auto"/>
        <w:ind w:firstLine="658"/>
        <w:jc w:val="both"/>
        <w:rPr>
          <w:lang w:val="en-CA"/>
        </w:rPr>
      </w:pPr>
      <w:r>
        <w:rPr>
          <w:lang w:val="en-CA"/>
        </w:rPr>
        <w:t>Based on th</w:t>
      </w:r>
      <w:r w:rsidR="00F26247">
        <w:rPr>
          <w:lang w:val="en-CA"/>
        </w:rPr>
        <w:t>is information</w:t>
      </w:r>
      <w:r>
        <w:rPr>
          <w:lang w:val="en-CA"/>
        </w:rPr>
        <w:t xml:space="preserve">, the marginal coal capacity </w:t>
      </w:r>
      <w:r w:rsidR="00655836">
        <w:rPr>
          <w:lang w:val="en-CA"/>
        </w:rPr>
        <w:t>will be assumed to</w:t>
      </w:r>
      <w:r w:rsidR="00F26247">
        <w:rPr>
          <w:lang w:val="en-CA"/>
        </w:rPr>
        <w:t xml:space="preserve"> be</w:t>
      </w:r>
      <w:r>
        <w:rPr>
          <w:lang w:val="en-CA"/>
        </w:rPr>
        <w:t xml:space="preserve"> replace</w:t>
      </w:r>
      <w:r w:rsidR="00F26247">
        <w:rPr>
          <w:lang w:val="en-CA"/>
        </w:rPr>
        <w:t>d</w:t>
      </w:r>
      <w:r>
        <w:rPr>
          <w:lang w:val="en-CA"/>
        </w:rPr>
        <w:t xml:space="preserve"> by </w:t>
      </w:r>
      <w:r w:rsidR="00FA6091">
        <w:rPr>
          <w:lang w:val="en-CA"/>
        </w:rPr>
        <w:t>natural gas and hydro resources by the end of 20</w:t>
      </w:r>
      <w:r w:rsidR="00CC247A">
        <w:rPr>
          <w:lang w:val="en-CA"/>
        </w:rPr>
        <w:t>14</w:t>
      </w:r>
      <w:r w:rsidR="00FA6091">
        <w:rPr>
          <w:lang w:val="en-CA"/>
        </w:rPr>
        <w:t>.</w:t>
      </w:r>
      <w:r>
        <w:rPr>
          <w:lang w:val="en-CA"/>
        </w:rPr>
        <w:t xml:space="preserve"> </w:t>
      </w:r>
      <w:r w:rsidR="00C177B1">
        <w:rPr>
          <w:lang w:val="en-CA"/>
        </w:rPr>
        <w:t xml:space="preserve">The contribution </w:t>
      </w:r>
      <w:r w:rsidR="00F26247">
        <w:rPr>
          <w:lang w:val="en-CA"/>
        </w:rPr>
        <w:t>of</w:t>
      </w:r>
      <w:r w:rsidR="00C177B1">
        <w:rPr>
          <w:lang w:val="en-CA"/>
        </w:rPr>
        <w:t xml:space="preserve"> natural gas and hydro</w:t>
      </w:r>
      <w:r w:rsidR="00655836">
        <w:rPr>
          <w:lang w:val="en-CA"/>
        </w:rPr>
        <w:t xml:space="preserve"> in replacing the coal capacity</w:t>
      </w:r>
      <w:r w:rsidR="008C3241">
        <w:rPr>
          <w:lang w:val="en-CA"/>
        </w:rPr>
        <w:t xml:space="preserve"> on margin</w:t>
      </w:r>
      <w:r w:rsidR="00655836">
        <w:rPr>
          <w:lang w:val="en-CA"/>
        </w:rPr>
        <w:t xml:space="preserve"> will be based on their additional capacity as shown in Table 27.</w:t>
      </w:r>
    </w:p>
    <w:p w:rsidR="0023356D" w:rsidRDefault="0023356D" w:rsidP="00556AC9">
      <w:pPr>
        <w:pStyle w:val="Caption"/>
        <w:keepNext/>
        <w:spacing w:after="0" w:line="360" w:lineRule="auto"/>
        <w:rPr>
          <w:color w:val="auto"/>
          <w:sz w:val="24"/>
          <w:szCs w:val="24"/>
          <w:lang w:val="en-CA"/>
        </w:rPr>
      </w:pPr>
    </w:p>
    <w:p w:rsidR="00655836" w:rsidRPr="00655836" w:rsidRDefault="00655836" w:rsidP="0023356D">
      <w:pPr>
        <w:pStyle w:val="Caption"/>
        <w:keepNext/>
        <w:rPr>
          <w:color w:val="auto"/>
          <w:sz w:val="24"/>
          <w:szCs w:val="24"/>
        </w:rPr>
      </w:pPr>
      <w:bookmarkStart w:id="189" w:name="_Toc222733673"/>
      <w:proofErr w:type="gramStart"/>
      <w:r w:rsidRPr="00655836">
        <w:rPr>
          <w:color w:val="auto"/>
          <w:sz w:val="24"/>
          <w:szCs w:val="24"/>
        </w:rPr>
        <w:t xml:space="preserve">Table </w:t>
      </w:r>
      <w:r w:rsidR="00BB2E83" w:rsidRPr="00655836">
        <w:rPr>
          <w:color w:val="auto"/>
          <w:sz w:val="24"/>
          <w:szCs w:val="24"/>
        </w:rPr>
        <w:fldChar w:fldCharType="begin"/>
      </w:r>
      <w:r w:rsidRPr="00655836">
        <w:rPr>
          <w:color w:val="auto"/>
          <w:sz w:val="24"/>
          <w:szCs w:val="24"/>
        </w:rPr>
        <w:instrText xml:space="preserve"> SEQ Table \* ARABIC </w:instrText>
      </w:r>
      <w:r w:rsidR="00BB2E83" w:rsidRPr="00655836">
        <w:rPr>
          <w:color w:val="auto"/>
          <w:sz w:val="24"/>
          <w:szCs w:val="24"/>
        </w:rPr>
        <w:fldChar w:fldCharType="separate"/>
      </w:r>
      <w:r w:rsidR="001C3218">
        <w:rPr>
          <w:noProof/>
          <w:color w:val="auto"/>
          <w:sz w:val="24"/>
          <w:szCs w:val="24"/>
        </w:rPr>
        <w:t>27</w:t>
      </w:r>
      <w:r w:rsidR="00BB2E83" w:rsidRPr="00655836">
        <w:rPr>
          <w:color w:val="auto"/>
          <w:sz w:val="24"/>
          <w:szCs w:val="24"/>
        </w:rPr>
        <w:fldChar w:fldCharType="end"/>
      </w:r>
      <w:r w:rsidRPr="00655836">
        <w:rPr>
          <w:color w:val="auto"/>
          <w:sz w:val="24"/>
          <w:szCs w:val="24"/>
          <w:lang w:val="en-CA"/>
        </w:rPr>
        <w:t>.</w:t>
      </w:r>
      <w:proofErr w:type="gramEnd"/>
      <w:r w:rsidRPr="00655836">
        <w:rPr>
          <w:color w:val="auto"/>
          <w:sz w:val="24"/>
          <w:szCs w:val="24"/>
          <w:lang w:val="en-CA"/>
        </w:rPr>
        <w:t xml:space="preserve"> </w:t>
      </w:r>
      <w:r w:rsidRPr="00655836">
        <w:rPr>
          <w:b w:val="0"/>
          <w:bCs w:val="0"/>
          <w:color w:val="auto"/>
          <w:sz w:val="24"/>
          <w:szCs w:val="24"/>
          <w:lang w:val="en-CA"/>
        </w:rPr>
        <w:t xml:space="preserve">New additional capacity </w:t>
      </w:r>
      <w:r w:rsidR="00F26247">
        <w:rPr>
          <w:b w:val="0"/>
          <w:bCs w:val="0"/>
          <w:color w:val="auto"/>
          <w:sz w:val="24"/>
          <w:szCs w:val="24"/>
          <w:lang w:val="en-CA"/>
        </w:rPr>
        <w:t xml:space="preserve">in Ontario </w:t>
      </w:r>
      <w:r w:rsidRPr="00655836">
        <w:rPr>
          <w:b w:val="0"/>
          <w:bCs w:val="0"/>
          <w:color w:val="auto"/>
          <w:sz w:val="24"/>
          <w:szCs w:val="24"/>
          <w:lang w:val="en-CA"/>
        </w:rPr>
        <w:t>from hydro and natural gas</w:t>
      </w:r>
      <w:bookmarkEnd w:id="189"/>
    </w:p>
    <w:tbl>
      <w:tblPr>
        <w:tblStyle w:val="TableGrid"/>
        <w:tblW w:w="0" w:type="auto"/>
        <w:tblInd w:w="108" w:type="dxa"/>
        <w:tblLook w:val="04A0"/>
      </w:tblPr>
      <w:tblGrid>
        <w:gridCol w:w="2362"/>
        <w:gridCol w:w="2363"/>
        <w:gridCol w:w="2363"/>
      </w:tblGrid>
      <w:tr w:rsidR="00655836" w:rsidRPr="00E333D2" w:rsidTr="00F26247">
        <w:tc>
          <w:tcPr>
            <w:tcW w:w="2362" w:type="dxa"/>
          </w:tcPr>
          <w:p w:rsidR="00655836" w:rsidRPr="00E333D2" w:rsidRDefault="00655836" w:rsidP="00E333D2">
            <w:pPr>
              <w:spacing w:before="60" w:after="60"/>
              <w:jc w:val="center"/>
              <w:rPr>
                <w:b/>
                <w:sz w:val="20"/>
                <w:szCs w:val="20"/>
                <w:lang w:val="en-CA"/>
              </w:rPr>
            </w:pPr>
            <w:r w:rsidRPr="00E333D2">
              <w:rPr>
                <w:b/>
                <w:sz w:val="20"/>
                <w:szCs w:val="20"/>
                <w:lang w:val="en-CA"/>
              </w:rPr>
              <w:t>Fuel Source</w:t>
            </w:r>
          </w:p>
        </w:tc>
        <w:tc>
          <w:tcPr>
            <w:tcW w:w="2363" w:type="dxa"/>
          </w:tcPr>
          <w:p w:rsidR="00655836" w:rsidRPr="00E333D2" w:rsidRDefault="00655836" w:rsidP="00E333D2">
            <w:pPr>
              <w:spacing w:before="60" w:after="60"/>
              <w:jc w:val="center"/>
              <w:rPr>
                <w:b/>
                <w:sz w:val="20"/>
                <w:szCs w:val="20"/>
                <w:lang w:val="en-CA"/>
              </w:rPr>
            </w:pPr>
            <w:r w:rsidRPr="00E333D2">
              <w:rPr>
                <w:b/>
                <w:sz w:val="20"/>
                <w:szCs w:val="20"/>
                <w:lang w:val="en-CA"/>
              </w:rPr>
              <w:t>(MW)</w:t>
            </w:r>
          </w:p>
        </w:tc>
        <w:tc>
          <w:tcPr>
            <w:tcW w:w="2363" w:type="dxa"/>
          </w:tcPr>
          <w:p w:rsidR="00655836" w:rsidRPr="00E333D2" w:rsidRDefault="00655836" w:rsidP="00E333D2">
            <w:pPr>
              <w:spacing w:before="60" w:after="60"/>
              <w:jc w:val="center"/>
              <w:rPr>
                <w:b/>
                <w:sz w:val="20"/>
                <w:szCs w:val="20"/>
                <w:lang w:val="en-CA"/>
              </w:rPr>
            </w:pPr>
            <w:r w:rsidRPr="00E333D2">
              <w:rPr>
                <w:b/>
                <w:sz w:val="20"/>
                <w:szCs w:val="20"/>
                <w:lang w:val="en-CA"/>
              </w:rPr>
              <w:t>NG:</w:t>
            </w:r>
            <w:r w:rsidR="008C3241" w:rsidRPr="00E333D2">
              <w:rPr>
                <w:b/>
                <w:sz w:val="20"/>
                <w:szCs w:val="20"/>
                <w:lang w:val="en-CA"/>
              </w:rPr>
              <w:t xml:space="preserve"> </w:t>
            </w:r>
            <w:r w:rsidRPr="00E333D2">
              <w:rPr>
                <w:b/>
                <w:sz w:val="20"/>
                <w:szCs w:val="20"/>
                <w:lang w:val="en-CA"/>
              </w:rPr>
              <w:t>Hydro</w:t>
            </w:r>
          </w:p>
        </w:tc>
      </w:tr>
      <w:tr w:rsidR="00655836" w:rsidRPr="00E333D2" w:rsidTr="00F26247">
        <w:tc>
          <w:tcPr>
            <w:tcW w:w="2362" w:type="dxa"/>
          </w:tcPr>
          <w:p w:rsidR="00655836" w:rsidRPr="00E333D2" w:rsidRDefault="00655836" w:rsidP="00E333D2">
            <w:pPr>
              <w:spacing w:before="60" w:after="60"/>
              <w:jc w:val="center"/>
              <w:rPr>
                <w:bCs/>
                <w:sz w:val="20"/>
                <w:szCs w:val="20"/>
                <w:lang w:val="en-CA"/>
              </w:rPr>
            </w:pPr>
            <w:r w:rsidRPr="00E333D2">
              <w:rPr>
                <w:bCs/>
                <w:sz w:val="20"/>
                <w:szCs w:val="20"/>
                <w:lang w:val="en-CA"/>
              </w:rPr>
              <w:t>Hydro</w:t>
            </w:r>
          </w:p>
        </w:tc>
        <w:tc>
          <w:tcPr>
            <w:tcW w:w="2363" w:type="dxa"/>
          </w:tcPr>
          <w:p w:rsidR="00655836" w:rsidRPr="00E333D2" w:rsidRDefault="00655836" w:rsidP="00E333D2">
            <w:pPr>
              <w:spacing w:before="60" w:after="60"/>
              <w:jc w:val="center"/>
              <w:rPr>
                <w:bCs/>
                <w:sz w:val="20"/>
                <w:szCs w:val="20"/>
                <w:lang w:val="en-CA"/>
              </w:rPr>
            </w:pPr>
            <w:r w:rsidRPr="00E333D2">
              <w:rPr>
                <w:bCs/>
                <w:sz w:val="20"/>
                <w:szCs w:val="20"/>
                <w:lang w:val="en-CA"/>
              </w:rPr>
              <w:t>100</w:t>
            </w:r>
          </w:p>
        </w:tc>
        <w:tc>
          <w:tcPr>
            <w:tcW w:w="2363" w:type="dxa"/>
          </w:tcPr>
          <w:p w:rsidR="00655836" w:rsidRPr="00E333D2" w:rsidRDefault="00655836" w:rsidP="00E333D2">
            <w:pPr>
              <w:spacing w:before="60" w:after="60"/>
              <w:jc w:val="center"/>
              <w:rPr>
                <w:bCs/>
                <w:sz w:val="20"/>
                <w:szCs w:val="20"/>
                <w:lang w:val="en-CA"/>
              </w:rPr>
            </w:pPr>
            <w:r w:rsidRPr="00E333D2">
              <w:rPr>
                <w:bCs/>
                <w:sz w:val="20"/>
                <w:szCs w:val="20"/>
                <w:lang w:val="en-CA"/>
              </w:rPr>
              <w:t>0.034</w:t>
            </w:r>
          </w:p>
        </w:tc>
      </w:tr>
      <w:tr w:rsidR="00655836" w:rsidRPr="00E333D2" w:rsidTr="00F26247">
        <w:tc>
          <w:tcPr>
            <w:tcW w:w="2362" w:type="dxa"/>
          </w:tcPr>
          <w:p w:rsidR="00655836" w:rsidRPr="00E333D2" w:rsidRDefault="00655836" w:rsidP="00E333D2">
            <w:pPr>
              <w:spacing w:before="60" w:after="60"/>
              <w:jc w:val="center"/>
              <w:rPr>
                <w:bCs/>
                <w:sz w:val="20"/>
                <w:szCs w:val="20"/>
                <w:lang w:val="en-CA"/>
              </w:rPr>
            </w:pPr>
            <w:r w:rsidRPr="00E333D2">
              <w:rPr>
                <w:bCs/>
                <w:sz w:val="20"/>
                <w:szCs w:val="20"/>
                <w:lang w:val="en-CA"/>
              </w:rPr>
              <w:t>Natural gas</w:t>
            </w:r>
          </w:p>
        </w:tc>
        <w:tc>
          <w:tcPr>
            <w:tcW w:w="2363" w:type="dxa"/>
          </w:tcPr>
          <w:p w:rsidR="00655836" w:rsidRPr="00E333D2" w:rsidRDefault="00655836" w:rsidP="00E333D2">
            <w:pPr>
              <w:spacing w:before="60" w:after="60"/>
              <w:jc w:val="center"/>
              <w:rPr>
                <w:bCs/>
                <w:sz w:val="20"/>
                <w:szCs w:val="20"/>
                <w:lang w:val="en-CA"/>
              </w:rPr>
            </w:pPr>
            <w:r w:rsidRPr="00E333D2">
              <w:rPr>
                <w:bCs/>
                <w:sz w:val="20"/>
                <w:szCs w:val="20"/>
                <w:lang w:val="en-CA"/>
              </w:rPr>
              <w:t>2,800</w:t>
            </w:r>
          </w:p>
        </w:tc>
        <w:tc>
          <w:tcPr>
            <w:tcW w:w="2363" w:type="dxa"/>
          </w:tcPr>
          <w:p w:rsidR="00655836" w:rsidRPr="00E333D2" w:rsidRDefault="00655836" w:rsidP="00E333D2">
            <w:pPr>
              <w:spacing w:before="60" w:after="60"/>
              <w:jc w:val="center"/>
              <w:rPr>
                <w:bCs/>
                <w:sz w:val="20"/>
                <w:szCs w:val="20"/>
                <w:lang w:val="en-CA"/>
              </w:rPr>
            </w:pPr>
            <w:r w:rsidRPr="00E333D2">
              <w:rPr>
                <w:bCs/>
                <w:sz w:val="20"/>
                <w:szCs w:val="20"/>
                <w:lang w:val="en-CA"/>
              </w:rPr>
              <w:t>0.966</w:t>
            </w:r>
          </w:p>
        </w:tc>
      </w:tr>
      <w:tr w:rsidR="00655836" w:rsidRPr="00E333D2" w:rsidTr="00F26247">
        <w:tc>
          <w:tcPr>
            <w:tcW w:w="2362" w:type="dxa"/>
          </w:tcPr>
          <w:p w:rsidR="00655836" w:rsidRPr="00E333D2" w:rsidRDefault="00655836" w:rsidP="00E333D2">
            <w:pPr>
              <w:spacing w:before="60" w:after="60"/>
              <w:jc w:val="center"/>
              <w:rPr>
                <w:bCs/>
                <w:sz w:val="20"/>
                <w:szCs w:val="20"/>
                <w:lang w:val="en-CA"/>
              </w:rPr>
            </w:pPr>
            <w:r w:rsidRPr="00E333D2">
              <w:rPr>
                <w:bCs/>
                <w:sz w:val="20"/>
                <w:szCs w:val="20"/>
                <w:lang w:val="en-CA"/>
              </w:rPr>
              <w:t>Total</w:t>
            </w:r>
          </w:p>
        </w:tc>
        <w:tc>
          <w:tcPr>
            <w:tcW w:w="2363" w:type="dxa"/>
          </w:tcPr>
          <w:p w:rsidR="00655836" w:rsidRPr="00E333D2" w:rsidRDefault="00655836" w:rsidP="00E333D2">
            <w:pPr>
              <w:spacing w:before="60" w:after="60"/>
              <w:jc w:val="center"/>
              <w:rPr>
                <w:bCs/>
                <w:sz w:val="20"/>
                <w:szCs w:val="20"/>
                <w:lang w:val="en-CA"/>
              </w:rPr>
            </w:pPr>
            <w:r w:rsidRPr="00E333D2">
              <w:rPr>
                <w:bCs/>
                <w:sz w:val="20"/>
                <w:szCs w:val="20"/>
                <w:lang w:val="en-CA"/>
              </w:rPr>
              <w:t>2,900</w:t>
            </w:r>
          </w:p>
        </w:tc>
        <w:tc>
          <w:tcPr>
            <w:tcW w:w="2363" w:type="dxa"/>
          </w:tcPr>
          <w:p w:rsidR="00655836" w:rsidRPr="00E333D2" w:rsidRDefault="00655836" w:rsidP="00E333D2">
            <w:pPr>
              <w:spacing w:before="60" w:after="60"/>
              <w:jc w:val="center"/>
              <w:rPr>
                <w:bCs/>
                <w:sz w:val="20"/>
                <w:szCs w:val="20"/>
                <w:lang w:val="en-CA"/>
              </w:rPr>
            </w:pPr>
            <w:r w:rsidRPr="00E333D2">
              <w:rPr>
                <w:bCs/>
                <w:sz w:val="20"/>
                <w:szCs w:val="20"/>
                <w:lang w:val="en-CA"/>
              </w:rPr>
              <w:t>1</w:t>
            </w:r>
          </w:p>
        </w:tc>
      </w:tr>
    </w:tbl>
    <w:p w:rsidR="00655836" w:rsidRDefault="00655836" w:rsidP="00655836">
      <w:pPr>
        <w:spacing w:line="360" w:lineRule="auto"/>
        <w:jc w:val="both"/>
        <w:rPr>
          <w:lang w:val="en-CA"/>
        </w:rPr>
      </w:pPr>
    </w:p>
    <w:p w:rsidR="004F7A71" w:rsidRDefault="008C3241" w:rsidP="00B62D65">
      <w:pPr>
        <w:spacing w:line="360" w:lineRule="auto"/>
        <w:ind w:firstLine="658"/>
        <w:jc w:val="both"/>
        <w:rPr>
          <w:lang w:val="en-CA"/>
        </w:rPr>
      </w:pPr>
      <w:r>
        <w:rPr>
          <w:lang w:val="en-CA"/>
        </w:rPr>
        <w:t xml:space="preserve">Therefore, </w:t>
      </w:r>
      <w:r w:rsidR="00F75A40">
        <w:rPr>
          <w:lang w:val="en-CA"/>
        </w:rPr>
        <w:t xml:space="preserve">3.4% of </w:t>
      </w:r>
      <w:r>
        <w:rPr>
          <w:lang w:val="en-CA"/>
        </w:rPr>
        <w:t xml:space="preserve">the predicted </w:t>
      </w:r>
      <w:r w:rsidR="00887C22">
        <w:rPr>
          <w:lang w:val="en-CA"/>
        </w:rPr>
        <w:t xml:space="preserve">marginal </w:t>
      </w:r>
      <w:r>
        <w:rPr>
          <w:lang w:val="en-CA"/>
        </w:rPr>
        <w:t xml:space="preserve">coal </w:t>
      </w:r>
      <w:r w:rsidR="00BB6F49">
        <w:rPr>
          <w:lang w:val="en-CA"/>
        </w:rPr>
        <w:t>capacity</w:t>
      </w:r>
      <w:r>
        <w:rPr>
          <w:lang w:val="en-CA"/>
        </w:rPr>
        <w:t xml:space="preserve"> in Table 26 will be replaced by hydro</w:t>
      </w:r>
      <w:r w:rsidR="00F75A40">
        <w:rPr>
          <w:lang w:val="en-CA"/>
        </w:rPr>
        <w:t xml:space="preserve"> resources</w:t>
      </w:r>
      <w:r>
        <w:rPr>
          <w:lang w:val="en-CA"/>
        </w:rPr>
        <w:t xml:space="preserve"> and 96.6%</w:t>
      </w:r>
      <w:r w:rsidR="00F75A40">
        <w:rPr>
          <w:lang w:val="en-CA"/>
        </w:rPr>
        <w:t xml:space="preserve"> </w:t>
      </w:r>
      <w:r w:rsidR="00887C22">
        <w:rPr>
          <w:lang w:val="en-CA"/>
        </w:rPr>
        <w:t>will be replaced</w:t>
      </w:r>
      <w:r w:rsidR="00F75A40">
        <w:rPr>
          <w:lang w:val="en-CA"/>
        </w:rPr>
        <w:t xml:space="preserve"> by</w:t>
      </w:r>
      <w:r>
        <w:rPr>
          <w:lang w:val="en-CA"/>
        </w:rPr>
        <w:t xml:space="preserve"> natural gas by the end of 20</w:t>
      </w:r>
      <w:r w:rsidR="00CC247A">
        <w:rPr>
          <w:lang w:val="en-CA"/>
        </w:rPr>
        <w:t>14</w:t>
      </w:r>
      <w:r>
        <w:rPr>
          <w:lang w:val="en-CA"/>
        </w:rPr>
        <w:t xml:space="preserve">. </w:t>
      </w:r>
      <w:r w:rsidR="00BB6F49">
        <w:rPr>
          <w:lang w:val="en-CA"/>
        </w:rPr>
        <w:t xml:space="preserve"> </w:t>
      </w:r>
      <w:r>
        <w:rPr>
          <w:lang w:val="en-CA"/>
        </w:rPr>
        <w:t>Based on these assumptions, the marginal fuel mix</w:t>
      </w:r>
      <w:r w:rsidR="003D20E7">
        <w:rPr>
          <w:lang w:val="en-CA"/>
        </w:rPr>
        <w:t xml:space="preserve"> and</w:t>
      </w:r>
      <w:r>
        <w:rPr>
          <w:lang w:val="en-CA"/>
        </w:rPr>
        <w:t xml:space="preserve"> </w:t>
      </w:r>
      <w:r w:rsidRPr="00BD0ED8">
        <w:rPr>
          <w:lang w:val="en-CA"/>
        </w:rPr>
        <w:t>the marginal GHG intensity factors (</w:t>
      </w:r>
      <w:r w:rsidRPr="00BD0ED8">
        <w:t>g CO</w:t>
      </w:r>
      <w:r w:rsidRPr="006404A9">
        <w:rPr>
          <w:vertAlign w:val="subscript"/>
        </w:rPr>
        <w:t>2eq</w:t>
      </w:r>
      <w:r w:rsidRPr="00BD0ED8">
        <w:t>/kWh</w:t>
      </w:r>
      <w:r w:rsidR="003D20E7" w:rsidRPr="00BD0ED8">
        <w:t>)</w:t>
      </w:r>
      <w:r w:rsidR="003D20E7" w:rsidRPr="00BD0ED8">
        <w:rPr>
          <w:lang w:val="en-CA"/>
        </w:rPr>
        <w:t xml:space="preserve"> </w:t>
      </w:r>
      <w:r w:rsidR="003D20E7">
        <w:rPr>
          <w:lang w:val="en-CA"/>
        </w:rPr>
        <w:t>calculated</w:t>
      </w:r>
      <w:r>
        <w:rPr>
          <w:lang w:val="en-CA"/>
        </w:rPr>
        <w:t xml:space="preserve"> using Equation</w:t>
      </w:r>
      <w:r w:rsidR="00F26247">
        <w:rPr>
          <w:lang w:val="en-CA"/>
        </w:rPr>
        <w:t xml:space="preserve"> </w:t>
      </w:r>
      <w:r>
        <w:rPr>
          <w:lang w:val="en-CA"/>
        </w:rPr>
        <w:t>9</w:t>
      </w:r>
      <w:r w:rsidR="003D20E7">
        <w:rPr>
          <w:lang w:val="en-CA"/>
        </w:rPr>
        <w:t>,</w:t>
      </w:r>
      <w:r>
        <w:rPr>
          <w:lang w:val="en-CA"/>
        </w:rPr>
        <w:t xml:space="preserve"> </w:t>
      </w:r>
      <w:r w:rsidR="003D20E7">
        <w:rPr>
          <w:bCs/>
          <w:lang w:val="en-CA"/>
        </w:rPr>
        <w:t>are</w:t>
      </w:r>
      <w:r>
        <w:rPr>
          <w:bCs/>
          <w:lang w:val="en-CA"/>
        </w:rPr>
        <w:t xml:space="preserve"> </w:t>
      </w:r>
      <w:r w:rsidR="006E71FC">
        <w:rPr>
          <w:lang w:val="en-CA"/>
        </w:rPr>
        <w:t>given in Table 28</w:t>
      </w:r>
      <w:r>
        <w:rPr>
          <w:lang w:val="en-CA"/>
        </w:rPr>
        <w:t>.</w:t>
      </w:r>
    </w:p>
    <w:p w:rsidR="003A762B" w:rsidRDefault="003A762B" w:rsidP="00CC247A">
      <w:pPr>
        <w:spacing w:line="360" w:lineRule="auto"/>
        <w:jc w:val="both"/>
        <w:rPr>
          <w:lang w:val="en-CA"/>
        </w:rPr>
      </w:pPr>
    </w:p>
    <w:p w:rsidR="003D20E7" w:rsidRPr="003D20E7" w:rsidRDefault="003D20E7" w:rsidP="00F26247">
      <w:pPr>
        <w:pStyle w:val="Caption"/>
        <w:keepNext/>
        <w:ind w:left="993" w:hanging="993"/>
        <w:rPr>
          <w:color w:val="auto"/>
          <w:sz w:val="24"/>
          <w:szCs w:val="24"/>
        </w:rPr>
      </w:pPr>
      <w:bookmarkStart w:id="190" w:name="_Toc222733674"/>
      <w:proofErr w:type="gramStart"/>
      <w:r w:rsidRPr="003D20E7">
        <w:rPr>
          <w:color w:val="auto"/>
          <w:sz w:val="24"/>
          <w:szCs w:val="24"/>
        </w:rPr>
        <w:lastRenderedPageBreak/>
        <w:t xml:space="preserve">Table </w:t>
      </w:r>
      <w:r w:rsidR="00BB2E83" w:rsidRPr="003D20E7">
        <w:rPr>
          <w:color w:val="auto"/>
          <w:sz w:val="24"/>
          <w:szCs w:val="24"/>
        </w:rPr>
        <w:fldChar w:fldCharType="begin"/>
      </w:r>
      <w:r w:rsidRPr="003D20E7">
        <w:rPr>
          <w:color w:val="auto"/>
          <w:sz w:val="24"/>
          <w:szCs w:val="24"/>
        </w:rPr>
        <w:instrText xml:space="preserve"> SEQ Table \* ARABIC </w:instrText>
      </w:r>
      <w:r w:rsidR="00BB2E83" w:rsidRPr="003D20E7">
        <w:rPr>
          <w:color w:val="auto"/>
          <w:sz w:val="24"/>
          <w:szCs w:val="24"/>
        </w:rPr>
        <w:fldChar w:fldCharType="separate"/>
      </w:r>
      <w:r w:rsidR="001C3218">
        <w:rPr>
          <w:noProof/>
          <w:color w:val="auto"/>
          <w:sz w:val="24"/>
          <w:szCs w:val="24"/>
        </w:rPr>
        <w:t>28</w:t>
      </w:r>
      <w:r w:rsidR="00BB2E83" w:rsidRPr="003D20E7">
        <w:rPr>
          <w:color w:val="auto"/>
          <w:sz w:val="24"/>
          <w:szCs w:val="24"/>
        </w:rPr>
        <w:fldChar w:fldCharType="end"/>
      </w:r>
      <w:r w:rsidRPr="003D20E7">
        <w:rPr>
          <w:color w:val="auto"/>
          <w:sz w:val="24"/>
          <w:szCs w:val="24"/>
          <w:lang w:val="en-CA"/>
        </w:rPr>
        <w:t>.</w:t>
      </w:r>
      <w:proofErr w:type="gramEnd"/>
      <w:r w:rsidRPr="003D20E7">
        <w:rPr>
          <w:color w:val="auto"/>
          <w:sz w:val="24"/>
          <w:szCs w:val="24"/>
          <w:lang w:val="en-CA"/>
        </w:rPr>
        <w:t xml:space="preserve"> </w:t>
      </w:r>
      <w:r w:rsidRPr="003D20E7">
        <w:rPr>
          <w:b w:val="0"/>
          <w:bCs w:val="0"/>
          <w:color w:val="auto"/>
          <w:sz w:val="24"/>
          <w:szCs w:val="24"/>
          <w:lang w:val="en-CA"/>
        </w:rPr>
        <w:t>Predicted</w:t>
      </w:r>
      <w:r w:rsidRPr="003D20E7">
        <w:rPr>
          <w:color w:val="auto"/>
          <w:sz w:val="24"/>
          <w:szCs w:val="24"/>
          <w:lang w:val="en-CA"/>
        </w:rPr>
        <w:t xml:space="preserve"> </w:t>
      </w:r>
      <w:r w:rsidRPr="003D20E7">
        <w:rPr>
          <w:b w:val="0"/>
          <w:bCs w:val="0"/>
          <w:color w:val="auto"/>
          <w:sz w:val="24"/>
          <w:szCs w:val="24"/>
          <w:lang w:val="en-CA"/>
        </w:rPr>
        <w:t>marginal fuel sources and the marginal GHG intensity factors</w:t>
      </w:r>
      <w:r w:rsidR="00F26247">
        <w:rPr>
          <w:b w:val="0"/>
          <w:bCs w:val="0"/>
          <w:color w:val="auto"/>
          <w:sz w:val="24"/>
          <w:szCs w:val="24"/>
          <w:lang w:val="en-CA"/>
        </w:rPr>
        <w:t xml:space="preserve"> for Ontario, Scenario</w:t>
      </w:r>
      <w:r w:rsidR="0047266B">
        <w:rPr>
          <w:b w:val="0"/>
          <w:bCs w:val="0"/>
          <w:color w:val="auto"/>
          <w:sz w:val="24"/>
          <w:szCs w:val="24"/>
          <w:lang w:val="en-CA"/>
        </w:rPr>
        <w:t xml:space="preserve"> #</w:t>
      </w:r>
      <w:r w:rsidR="00F75A40">
        <w:rPr>
          <w:b w:val="0"/>
          <w:bCs w:val="0"/>
          <w:color w:val="auto"/>
          <w:sz w:val="24"/>
          <w:szCs w:val="24"/>
          <w:lang w:val="en-CA"/>
        </w:rPr>
        <w:t>2</w:t>
      </w:r>
      <w:bookmarkEnd w:id="190"/>
    </w:p>
    <w:tbl>
      <w:tblPr>
        <w:tblStyle w:val="TableGrid"/>
        <w:tblW w:w="8755" w:type="dxa"/>
        <w:tblLook w:val="04A0"/>
      </w:tblPr>
      <w:tblGrid>
        <w:gridCol w:w="959"/>
        <w:gridCol w:w="1276"/>
        <w:gridCol w:w="1559"/>
        <w:gridCol w:w="1346"/>
        <w:gridCol w:w="3615"/>
      </w:tblGrid>
      <w:tr w:rsidR="003D20E7" w:rsidRPr="009F09B7" w:rsidTr="003D20E7">
        <w:tc>
          <w:tcPr>
            <w:tcW w:w="959" w:type="dxa"/>
          </w:tcPr>
          <w:p w:rsidR="003D20E7" w:rsidRPr="009F09B7" w:rsidRDefault="003D20E7" w:rsidP="00FF41C6">
            <w:pPr>
              <w:jc w:val="center"/>
              <w:rPr>
                <w:rFonts w:asciiTheme="majorBidi" w:hAnsiTheme="majorBidi" w:cstheme="majorBidi"/>
                <w:b/>
                <w:bCs/>
                <w:sz w:val="18"/>
                <w:szCs w:val="18"/>
              </w:rPr>
            </w:pPr>
            <w:r w:rsidRPr="009F09B7">
              <w:rPr>
                <w:rFonts w:asciiTheme="majorBidi" w:hAnsiTheme="majorBidi" w:cstheme="majorBidi"/>
                <w:b/>
                <w:bCs/>
                <w:sz w:val="18"/>
                <w:szCs w:val="18"/>
              </w:rPr>
              <w:t xml:space="preserve">Month </w:t>
            </w:r>
          </w:p>
        </w:tc>
        <w:tc>
          <w:tcPr>
            <w:tcW w:w="1276" w:type="dxa"/>
          </w:tcPr>
          <w:p w:rsidR="003D20E7" w:rsidRPr="009F09B7" w:rsidRDefault="003D20E7" w:rsidP="003D20E7">
            <w:pPr>
              <w:rPr>
                <w:rFonts w:asciiTheme="majorBidi" w:hAnsiTheme="majorBidi" w:cstheme="majorBidi"/>
                <w:b/>
                <w:bCs/>
                <w:sz w:val="18"/>
                <w:szCs w:val="18"/>
                <w:lang w:val="en-CA"/>
              </w:rPr>
            </w:pPr>
            <w:r w:rsidRPr="009F09B7">
              <w:rPr>
                <w:rFonts w:asciiTheme="majorBidi" w:hAnsiTheme="majorBidi" w:cstheme="majorBidi"/>
                <w:b/>
                <w:bCs/>
                <w:sz w:val="18"/>
                <w:szCs w:val="18"/>
                <w:lang w:val="en-CA"/>
              </w:rPr>
              <w:t>Hydro %</w:t>
            </w:r>
          </w:p>
        </w:tc>
        <w:tc>
          <w:tcPr>
            <w:tcW w:w="1559" w:type="dxa"/>
          </w:tcPr>
          <w:p w:rsidR="003D20E7" w:rsidRPr="009F09B7" w:rsidRDefault="003D20E7" w:rsidP="003D20E7">
            <w:pPr>
              <w:jc w:val="center"/>
              <w:rPr>
                <w:rFonts w:asciiTheme="majorBidi" w:hAnsiTheme="majorBidi" w:cstheme="majorBidi"/>
                <w:b/>
                <w:bCs/>
                <w:sz w:val="18"/>
                <w:szCs w:val="18"/>
                <w:lang w:val="en-CA"/>
              </w:rPr>
            </w:pPr>
            <w:r w:rsidRPr="009F09B7">
              <w:rPr>
                <w:rFonts w:asciiTheme="majorBidi" w:hAnsiTheme="majorBidi" w:cstheme="majorBidi"/>
                <w:b/>
                <w:bCs/>
                <w:sz w:val="18"/>
                <w:szCs w:val="18"/>
                <w:lang w:val="en-CA"/>
              </w:rPr>
              <w:t>Nuclear %</w:t>
            </w:r>
          </w:p>
        </w:tc>
        <w:tc>
          <w:tcPr>
            <w:tcW w:w="1346" w:type="dxa"/>
          </w:tcPr>
          <w:p w:rsidR="003D20E7" w:rsidRPr="009F09B7" w:rsidRDefault="003D20E7" w:rsidP="003D20E7">
            <w:pPr>
              <w:jc w:val="center"/>
              <w:rPr>
                <w:rFonts w:asciiTheme="majorBidi" w:hAnsiTheme="majorBidi" w:cstheme="majorBidi"/>
                <w:b/>
                <w:bCs/>
                <w:sz w:val="18"/>
                <w:szCs w:val="18"/>
                <w:lang w:val="en-CA"/>
              </w:rPr>
            </w:pPr>
            <w:r w:rsidRPr="009F09B7">
              <w:rPr>
                <w:rFonts w:asciiTheme="majorBidi" w:hAnsiTheme="majorBidi" w:cstheme="majorBidi"/>
                <w:b/>
                <w:bCs/>
                <w:sz w:val="18"/>
                <w:szCs w:val="18"/>
                <w:lang w:val="en-CA"/>
              </w:rPr>
              <w:t>Other %</w:t>
            </w:r>
          </w:p>
        </w:tc>
        <w:tc>
          <w:tcPr>
            <w:tcW w:w="3615" w:type="dxa"/>
          </w:tcPr>
          <w:p w:rsidR="003D20E7" w:rsidRPr="009F09B7" w:rsidRDefault="003D20E7" w:rsidP="00FF41C6">
            <w:pPr>
              <w:jc w:val="center"/>
              <w:rPr>
                <w:rFonts w:asciiTheme="majorBidi" w:hAnsiTheme="majorBidi" w:cstheme="majorBidi"/>
                <w:b/>
                <w:bCs/>
                <w:sz w:val="18"/>
                <w:szCs w:val="18"/>
              </w:rPr>
            </w:pPr>
            <w:r w:rsidRPr="009F09B7">
              <w:rPr>
                <w:rFonts w:asciiTheme="majorBidi" w:hAnsiTheme="majorBidi" w:cstheme="majorBidi"/>
                <w:b/>
                <w:bCs/>
                <w:sz w:val="18"/>
                <w:szCs w:val="18"/>
                <w:lang w:val="en-CA"/>
              </w:rPr>
              <w:t xml:space="preserve">Marginal GHG intensity factor </w:t>
            </w:r>
          </w:p>
        </w:tc>
      </w:tr>
      <w:tr w:rsidR="009F09B7" w:rsidRPr="009F09B7" w:rsidTr="003D20E7">
        <w:tc>
          <w:tcPr>
            <w:tcW w:w="959" w:type="dxa"/>
          </w:tcPr>
          <w:p w:rsidR="009F09B7" w:rsidRPr="009F09B7" w:rsidRDefault="009F09B7" w:rsidP="00FF41C6">
            <w:pPr>
              <w:jc w:val="center"/>
              <w:rPr>
                <w:rFonts w:asciiTheme="majorBidi" w:hAnsiTheme="majorBidi" w:cstheme="majorBidi"/>
                <w:b/>
                <w:bCs/>
                <w:sz w:val="18"/>
                <w:szCs w:val="18"/>
              </w:rPr>
            </w:pPr>
            <w:r w:rsidRPr="009F09B7">
              <w:rPr>
                <w:rFonts w:asciiTheme="majorBidi" w:hAnsiTheme="majorBidi" w:cstheme="majorBidi"/>
                <w:b/>
                <w:bCs/>
                <w:sz w:val="18"/>
                <w:szCs w:val="18"/>
              </w:rPr>
              <w:t>Jan.</w:t>
            </w:r>
          </w:p>
        </w:tc>
        <w:tc>
          <w:tcPr>
            <w:tcW w:w="1276" w:type="dxa"/>
            <w:vAlign w:val="bottom"/>
          </w:tcPr>
          <w:p w:rsidR="009F09B7" w:rsidRPr="00AE44DA" w:rsidRDefault="009F09B7" w:rsidP="009F09B7">
            <w:pPr>
              <w:jc w:val="center"/>
              <w:rPr>
                <w:rFonts w:asciiTheme="majorBidi" w:hAnsiTheme="majorBidi" w:cstheme="majorBidi"/>
                <w:color w:val="000000"/>
                <w:sz w:val="18"/>
                <w:szCs w:val="18"/>
              </w:rPr>
            </w:pPr>
            <w:r w:rsidRPr="00AE44DA">
              <w:rPr>
                <w:rFonts w:asciiTheme="majorBidi" w:hAnsiTheme="majorBidi" w:cstheme="majorBidi"/>
                <w:color w:val="000000"/>
                <w:sz w:val="18"/>
                <w:szCs w:val="18"/>
              </w:rPr>
              <w:t>53</w:t>
            </w:r>
          </w:p>
        </w:tc>
        <w:tc>
          <w:tcPr>
            <w:tcW w:w="1559" w:type="dxa"/>
            <w:vAlign w:val="bottom"/>
          </w:tcPr>
          <w:p w:rsidR="009F09B7" w:rsidRPr="00AE44DA" w:rsidRDefault="009F09B7" w:rsidP="009F09B7">
            <w:pPr>
              <w:jc w:val="center"/>
              <w:rPr>
                <w:rFonts w:asciiTheme="majorBidi" w:hAnsiTheme="majorBidi" w:cstheme="majorBidi"/>
                <w:color w:val="000000"/>
                <w:sz w:val="18"/>
                <w:szCs w:val="18"/>
              </w:rPr>
            </w:pPr>
            <w:r w:rsidRPr="00AE44DA">
              <w:rPr>
                <w:rFonts w:asciiTheme="majorBidi" w:hAnsiTheme="majorBidi" w:cstheme="majorBidi"/>
                <w:color w:val="000000"/>
                <w:sz w:val="18"/>
                <w:szCs w:val="18"/>
              </w:rPr>
              <w:t>0</w:t>
            </w:r>
          </w:p>
        </w:tc>
        <w:tc>
          <w:tcPr>
            <w:tcW w:w="1346" w:type="dxa"/>
            <w:vAlign w:val="bottom"/>
          </w:tcPr>
          <w:p w:rsidR="009F09B7" w:rsidRPr="00AE44DA" w:rsidRDefault="009F09B7" w:rsidP="009F09B7">
            <w:pPr>
              <w:jc w:val="center"/>
              <w:rPr>
                <w:rFonts w:asciiTheme="majorBidi" w:hAnsiTheme="majorBidi" w:cstheme="majorBidi"/>
                <w:color w:val="000000"/>
                <w:sz w:val="18"/>
                <w:szCs w:val="18"/>
              </w:rPr>
            </w:pPr>
            <w:r w:rsidRPr="00AE44DA">
              <w:rPr>
                <w:rFonts w:asciiTheme="majorBidi" w:hAnsiTheme="majorBidi" w:cstheme="majorBidi"/>
                <w:color w:val="000000"/>
                <w:sz w:val="18"/>
                <w:szCs w:val="18"/>
              </w:rPr>
              <w:t>46</w:t>
            </w:r>
          </w:p>
        </w:tc>
        <w:tc>
          <w:tcPr>
            <w:tcW w:w="3615" w:type="dxa"/>
            <w:vAlign w:val="bottom"/>
          </w:tcPr>
          <w:p w:rsidR="009F09B7" w:rsidRPr="00AE44DA" w:rsidRDefault="009F09B7" w:rsidP="009F09B7">
            <w:pPr>
              <w:jc w:val="center"/>
              <w:rPr>
                <w:rFonts w:asciiTheme="majorBidi" w:hAnsiTheme="majorBidi" w:cstheme="majorBidi"/>
                <w:color w:val="000000"/>
                <w:sz w:val="18"/>
                <w:szCs w:val="18"/>
              </w:rPr>
            </w:pPr>
            <w:r w:rsidRPr="00AE44DA">
              <w:rPr>
                <w:rFonts w:asciiTheme="majorBidi" w:hAnsiTheme="majorBidi" w:cstheme="majorBidi"/>
                <w:color w:val="000000"/>
                <w:sz w:val="18"/>
                <w:szCs w:val="18"/>
              </w:rPr>
              <w:t>221</w:t>
            </w:r>
          </w:p>
        </w:tc>
      </w:tr>
      <w:tr w:rsidR="009F09B7" w:rsidRPr="009F09B7" w:rsidTr="003D20E7">
        <w:tc>
          <w:tcPr>
            <w:tcW w:w="959" w:type="dxa"/>
          </w:tcPr>
          <w:p w:rsidR="009F09B7" w:rsidRPr="009F09B7" w:rsidRDefault="009F09B7" w:rsidP="00FF41C6">
            <w:pPr>
              <w:jc w:val="center"/>
              <w:rPr>
                <w:rFonts w:asciiTheme="majorBidi" w:hAnsiTheme="majorBidi" w:cstheme="majorBidi"/>
                <w:b/>
                <w:bCs/>
                <w:sz w:val="18"/>
                <w:szCs w:val="18"/>
              </w:rPr>
            </w:pPr>
            <w:r w:rsidRPr="009F09B7">
              <w:rPr>
                <w:rFonts w:asciiTheme="majorBidi" w:hAnsiTheme="majorBidi" w:cstheme="majorBidi"/>
                <w:b/>
                <w:bCs/>
                <w:sz w:val="18"/>
                <w:szCs w:val="18"/>
              </w:rPr>
              <w:t>Feb.</w:t>
            </w:r>
          </w:p>
        </w:tc>
        <w:tc>
          <w:tcPr>
            <w:tcW w:w="1276" w:type="dxa"/>
            <w:vAlign w:val="bottom"/>
          </w:tcPr>
          <w:p w:rsidR="009F09B7" w:rsidRPr="00AE44DA" w:rsidRDefault="009F09B7" w:rsidP="009F09B7">
            <w:pPr>
              <w:jc w:val="center"/>
              <w:rPr>
                <w:rFonts w:asciiTheme="majorBidi" w:hAnsiTheme="majorBidi" w:cstheme="majorBidi"/>
                <w:color w:val="000000"/>
                <w:sz w:val="18"/>
                <w:szCs w:val="18"/>
              </w:rPr>
            </w:pPr>
            <w:r w:rsidRPr="00AE44DA">
              <w:rPr>
                <w:rFonts w:asciiTheme="majorBidi" w:hAnsiTheme="majorBidi" w:cstheme="majorBidi"/>
                <w:color w:val="000000"/>
                <w:sz w:val="18"/>
                <w:szCs w:val="18"/>
              </w:rPr>
              <w:t>55</w:t>
            </w:r>
          </w:p>
        </w:tc>
        <w:tc>
          <w:tcPr>
            <w:tcW w:w="1559" w:type="dxa"/>
            <w:vAlign w:val="bottom"/>
          </w:tcPr>
          <w:p w:rsidR="009F09B7" w:rsidRPr="00AE44DA" w:rsidRDefault="009F09B7" w:rsidP="009F09B7">
            <w:pPr>
              <w:jc w:val="center"/>
              <w:rPr>
                <w:rFonts w:asciiTheme="majorBidi" w:hAnsiTheme="majorBidi" w:cstheme="majorBidi"/>
                <w:color w:val="000000"/>
                <w:sz w:val="18"/>
                <w:szCs w:val="18"/>
              </w:rPr>
            </w:pPr>
            <w:r w:rsidRPr="00AE44DA">
              <w:rPr>
                <w:rFonts w:asciiTheme="majorBidi" w:hAnsiTheme="majorBidi" w:cstheme="majorBidi"/>
                <w:color w:val="000000"/>
                <w:sz w:val="18"/>
                <w:szCs w:val="18"/>
              </w:rPr>
              <w:t>1</w:t>
            </w:r>
          </w:p>
        </w:tc>
        <w:tc>
          <w:tcPr>
            <w:tcW w:w="1346" w:type="dxa"/>
            <w:vAlign w:val="bottom"/>
          </w:tcPr>
          <w:p w:rsidR="009F09B7" w:rsidRPr="00AE44DA" w:rsidRDefault="009F09B7" w:rsidP="009F09B7">
            <w:pPr>
              <w:jc w:val="center"/>
              <w:rPr>
                <w:rFonts w:asciiTheme="majorBidi" w:hAnsiTheme="majorBidi" w:cstheme="majorBidi"/>
                <w:color w:val="000000"/>
                <w:sz w:val="18"/>
                <w:szCs w:val="18"/>
              </w:rPr>
            </w:pPr>
            <w:r w:rsidRPr="00AE44DA">
              <w:rPr>
                <w:rFonts w:asciiTheme="majorBidi" w:hAnsiTheme="majorBidi" w:cstheme="majorBidi"/>
                <w:color w:val="000000"/>
                <w:sz w:val="18"/>
                <w:szCs w:val="18"/>
              </w:rPr>
              <w:t>44</w:t>
            </w:r>
          </w:p>
        </w:tc>
        <w:tc>
          <w:tcPr>
            <w:tcW w:w="3615" w:type="dxa"/>
            <w:vAlign w:val="bottom"/>
          </w:tcPr>
          <w:p w:rsidR="009F09B7" w:rsidRPr="00AE44DA" w:rsidRDefault="009F09B7" w:rsidP="009F09B7">
            <w:pPr>
              <w:jc w:val="center"/>
              <w:rPr>
                <w:rFonts w:asciiTheme="majorBidi" w:hAnsiTheme="majorBidi" w:cstheme="majorBidi"/>
                <w:color w:val="000000"/>
                <w:sz w:val="18"/>
                <w:szCs w:val="18"/>
              </w:rPr>
            </w:pPr>
            <w:r w:rsidRPr="00AE44DA">
              <w:rPr>
                <w:rFonts w:asciiTheme="majorBidi" w:hAnsiTheme="majorBidi" w:cstheme="majorBidi"/>
                <w:color w:val="000000"/>
                <w:sz w:val="18"/>
                <w:szCs w:val="18"/>
              </w:rPr>
              <w:t>211</w:t>
            </w:r>
          </w:p>
        </w:tc>
      </w:tr>
      <w:tr w:rsidR="009F09B7" w:rsidRPr="009F09B7" w:rsidTr="003D20E7">
        <w:tc>
          <w:tcPr>
            <w:tcW w:w="959" w:type="dxa"/>
          </w:tcPr>
          <w:p w:rsidR="009F09B7" w:rsidRPr="009F09B7" w:rsidRDefault="009F09B7" w:rsidP="00FF41C6">
            <w:pPr>
              <w:jc w:val="center"/>
              <w:rPr>
                <w:rFonts w:asciiTheme="majorBidi" w:hAnsiTheme="majorBidi" w:cstheme="majorBidi"/>
                <w:b/>
                <w:bCs/>
                <w:sz w:val="18"/>
                <w:szCs w:val="18"/>
              </w:rPr>
            </w:pPr>
            <w:r w:rsidRPr="009F09B7">
              <w:rPr>
                <w:rFonts w:asciiTheme="majorBidi" w:hAnsiTheme="majorBidi" w:cstheme="majorBidi"/>
                <w:b/>
                <w:bCs/>
                <w:sz w:val="18"/>
                <w:szCs w:val="18"/>
              </w:rPr>
              <w:t>Mar.</w:t>
            </w:r>
          </w:p>
        </w:tc>
        <w:tc>
          <w:tcPr>
            <w:tcW w:w="1276" w:type="dxa"/>
            <w:vAlign w:val="bottom"/>
          </w:tcPr>
          <w:p w:rsidR="009F09B7" w:rsidRPr="00AE44DA" w:rsidRDefault="009F09B7" w:rsidP="009F09B7">
            <w:pPr>
              <w:jc w:val="center"/>
              <w:rPr>
                <w:rFonts w:asciiTheme="majorBidi" w:hAnsiTheme="majorBidi" w:cstheme="majorBidi"/>
                <w:color w:val="000000"/>
                <w:sz w:val="18"/>
                <w:szCs w:val="18"/>
              </w:rPr>
            </w:pPr>
            <w:r w:rsidRPr="00AE44DA">
              <w:rPr>
                <w:rFonts w:asciiTheme="majorBidi" w:hAnsiTheme="majorBidi" w:cstheme="majorBidi"/>
                <w:color w:val="000000"/>
                <w:sz w:val="18"/>
                <w:szCs w:val="18"/>
              </w:rPr>
              <w:t>57</w:t>
            </w:r>
          </w:p>
        </w:tc>
        <w:tc>
          <w:tcPr>
            <w:tcW w:w="1559" w:type="dxa"/>
            <w:vAlign w:val="bottom"/>
          </w:tcPr>
          <w:p w:rsidR="009F09B7" w:rsidRPr="00AE44DA" w:rsidRDefault="009F09B7" w:rsidP="009F09B7">
            <w:pPr>
              <w:jc w:val="center"/>
              <w:rPr>
                <w:rFonts w:asciiTheme="majorBidi" w:hAnsiTheme="majorBidi" w:cstheme="majorBidi"/>
                <w:color w:val="000000"/>
                <w:sz w:val="18"/>
                <w:szCs w:val="18"/>
              </w:rPr>
            </w:pPr>
            <w:r w:rsidRPr="00AE44DA">
              <w:rPr>
                <w:rFonts w:asciiTheme="majorBidi" w:hAnsiTheme="majorBidi" w:cstheme="majorBidi"/>
                <w:color w:val="000000"/>
                <w:sz w:val="18"/>
                <w:szCs w:val="18"/>
              </w:rPr>
              <w:t>1</w:t>
            </w:r>
          </w:p>
        </w:tc>
        <w:tc>
          <w:tcPr>
            <w:tcW w:w="1346" w:type="dxa"/>
            <w:vAlign w:val="bottom"/>
          </w:tcPr>
          <w:p w:rsidR="009F09B7" w:rsidRPr="00AE44DA" w:rsidRDefault="009F09B7" w:rsidP="009F09B7">
            <w:pPr>
              <w:jc w:val="center"/>
              <w:rPr>
                <w:rFonts w:asciiTheme="majorBidi" w:hAnsiTheme="majorBidi" w:cstheme="majorBidi"/>
                <w:color w:val="000000"/>
                <w:sz w:val="18"/>
                <w:szCs w:val="18"/>
              </w:rPr>
            </w:pPr>
            <w:r w:rsidRPr="00AE44DA">
              <w:rPr>
                <w:rFonts w:asciiTheme="majorBidi" w:hAnsiTheme="majorBidi" w:cstheme="majorBidi"/>
                <w:color w:val="000000"/>
                <w:sz w:val="18"/>
                <w:szCs w:val="18"/>
              </w:rPr>
              <w:t>42</w:t>
            </w:r>
          </w:p>
        </w:tc>
        <w:tc>
          <w:tcPr>
            <w:tcW w:w="3615" w:type="dxa"/>
            <w:vAlign w:val="bottom"/>
          </w:tcPr>
          <w:p w:rsidR="009F09B7" w:rsidRPr="00AE44DA" w:rsidRDefault="009F09B7" w:rsidP="009F09B7">
            <w:pPr>
              <w:jc w:val="center"/>
              <w:rPr>
                <w:rFonts w:asciiTheme="majorBidi" w:hAnsiTheme="majorBidi" w:cstheme="majorBidi"/>
                <w:color w:val="000000"/>
                <w:sz w:val="18"/>
                <w:szCs w:val="18"/>
              </w:rPr>
            </w:pPr>
            <w:r w:rsidRPr="00AE44DA">
              <w:rPr>
                <w:rFonts w:asciiTheme="majorBidi" w:hAnsiTheme="majorBidi" w:cstheme="majorBidi"/>
                <w:color w:val="000000"/>
                <w:sz w:val="18"/>
                <w:szCs w:val="18"/>
              </w:rPr>
              <w:t>199</w:t>
            </w:r>
          </w:p>
        </w:tc>
      </w:tr>
      <w:tr w:rsidR="009F09B7" w:rsidRPr="009F09B7" w:rsidTr="003D20E7">
        <w:tc>
          <w:tcPr>
            <w:tcW w:w="959" w:type="dxa"/>
          </w:tcPr>
          <w:p w:rsidR="009F09B7" w:rsidRPr="009F09B7" w:rsidRDefault="009F09B7" w:rsidP="00FF41C6">
            <w:pPr>
              <w:jc w:val="center"/>
              <w:rPr>
                <w:rFonts w:asciiTheme="majorBidi" w:hAnsiTheme="majorBidi" w:cstheme="majorBidi"/>
                <w:b/>
                <w:bCs/>
                <w:sz w:val="18"/>
                <w:szCs w:val="18"/>
              </w:rPr>
            </w:pPr>
            <w:r w:rsidRPr="009F09B7">
              <w:rPr>
                <w:rFonts w:asciiTheme="majorBidi" w:hAnsiTheme="majorBidi" w:cstheme="majorBidi"/>
                <w:b/>
                <w:bCs/>
                <w:sz w:val="18"/>
                <w:szCs w:val="18"/>
              </w:rPr>
              <w:t>Apr.</w:t>
            </w:r>
          </w:p>
        </w:tc>
        <w:tc>
          <w:tcPr>
            <w:tcW w:w="1276" w:type="dxa"/>
            <w:vAlign w:val="bottom"/>
          </w:tcPr>
          <w:p w:rsidR="009F09B7" w:rsidRPr="00AE44DA" w:rsidRDefault="009F09B7" w:rsidP="009F09B7">
            <w:pPr>
              <w:jc w:val="center"/>
              <w:rPr>
                <w:rFonts w:asciiTheme="majorBidi" w:hAnsiTheme="majorBidi" w:cstheme="majorBidi"/>
                <w:color w:val="000000"/>
                <w:sz w:val="18"/>
                <w:szCs w:val="18"/>
              </w:rPr>
            </w:pPr>
            <w:r w:rsidRPr="00AE44DA">
              <w:rPr>
                <w:rFonts w:asciiTheme="majorBidi" w:hAnsiTheme="majorBidi" w:cstheme="majorBidi"/>
                <w:color w:val="000000"/>
                <w:sz w:val="18"/>
                <w:szCs w:val="18"/>
              </w:rPr>
              <w:t>48</w:t>
            </w:r>
          </w:p>
        </w:tc>
        <w:tc>
          <w:tcPr>
            <w:tcW w:w="1559" w:type="dxa"/>
            <w:vAlign w:val="bottom"/>
          </w:tcPr>
          <w:p w:rsidR="009F09B7" w:rsidRPr="00AE44DA" w:rsidRDefault="009F09B7" w:rsidP="009F09B7">
            <w:pPr>
              <w:jc w:val="center"/>
              <w:rPr>
                <w:rFonts w:asciiTheme="majorBidi" w:hAnsiTheme="majorBidi" w:cstheme="majorBidi"/>
                <w:color w:val="000000"/>
                <w:sz w:val="18"/>
                <w:szCs w:val="18"/>
              </w:rPr>
            </w:pPr>
            <w:r w:rsidRPr="00AE44DA">
              <w:rPr>
                <w:rFonts w:asciiTheme="majorBidi" w:hAnsiTheme="majorBidi" w:cstheme="majorBidi"/>
                <w:color w:val="000000"/>
                <w:sz w:val="18"/>
                <w:szCs w:val="18"/>
              </w:rPr>
              <w:t>1</w:t>
            </w:r>
          </w:p>
        </w:tc>
        <w:tc>
          <w:tcPr>
            <w:tcW w:w="1346" w:type="dxa"/>
            <w:vAlign w:val="bottom"/>
          </w:tcPr>
          <w:p w:rsidR="009F09B7" w:rsidRPr="00AE44DA" w:rsidRDefault="009F09B7" w:rsidP="009F09B7">
            <w:pPr>
              <w:jc w:val="center"/>
              <w:rPr>
                <w:rFonts w:asciiTheme="majorBidi" w:hAnsiTheme="majorBidi" w:cstheme="majorBidi"/>
                <w:color w:val="000000"/>
                <w:sz w:val="18"/>
                <w:szCs w:val="18"/>
              </w:rPr>
            </w:pPr>
            <w:r w:rsidRPr="00AE44DA">
              <w:rPr>
                <w:rFonts w:asciiTheme="majorBidi" w:hAnsiTheme="majorBidi" w:cstheme="majorBidi"/>
                <w:color w:val="000000"/>
                <w:sz w:val="18"/>
                <w:szCs w:val="18"/>
              </w:rPr>
              <w:t>52</w:t>
            </w:r>
          </w:p>
        </w:tc>
        <w:tc>
          <w:tcPr>
            <w:tcW w:w="3615" w:type="dxa"/>
            <w:vAlign w:val="bottom"/>
          </w:tcPr>
          <w:p w:rsidR="009F09B7" w:rsidRPr="00AE44DA" w:rsidRDefault="009F09B7" w:rsidP="009F09B7">
            <w:pPr>
              <w:jc w:val="center"/>
              <w:rPr>
                <w:rFonts w:asciiTheme="majorBidi" w:hAnsiTheme="majorBidi" w:cstheme="majorBidi"/>
                <w:color w:val="000000"/>
                <w:sz w:val="18"/>
                <w:szCs w:val="18"/>
              </w:rPr>
            </w:pPr>
            <w:r w:rsidRPr="00AE44DA">
              <w:rPr>
                <w:rFonts w:asciiTheme="majorBidi" w:hAnsiTheme="majorBidi" w:cstheme="majorBidi"/>
                <w:color w:val="000000"/>
                <w:sz w:val="18"/>
                <w:szCs w:val="18"/>
              </w:rPr>
              <w:t>246</w:t>
            </w:r>
          </w:p>
        </w:tc>
      </w:tr>
      <w:tr w:rsidR="009F09B7" w:rsidRPr="009F09B7" w:rsidTr="003D20E7">
        <w:tc>
          <w:tcPr>
            <w:tcW w:w="959" w:type="dxa"/>
          </w:tcPr>
          <w:p w:rsidR="009F09B7" w:rsidRPr="009F09B7" w:rsidRDefault="009F09B7" w:rsidP="00FF41C6">
            <w:pPr>
              <w:jc w:val="center"/>
              <w:rPr>
                <w:rFonts w:asciiTheme="majorBidi" w:hAnsiTheme="majorBidi" w:cstheme="majorBidi"/>
                <w:b/>
                <w:bCs/>
                <w:sz w:val="18"/>
                <w:szCs w:val="18"/>
              </w:rPr>
            </w:pPr>
            <w:r w:rsidRPr="009F09B7">
              <w:rPr>
                <w:rFonts w:asciiTheme="majorBidi" w:hAnsiTheme="majorBidi" w:cstheme="majorBidi"/>
                <w:b/>
                <w:bCs/>
                <w:sz w:val="18"/>
                <w:szCs w:val="18"/>
              </w:rPr>
              <w:t>May</w:t>
            </w:r>
          </w:p>
        </w:tc>
        <w:tc>
          <w:tcPr>
            <w:tcW w:w="1276" w:type="dxa"/>
            <w:vAlign w:val="bottom"/>
          </w:tcPr>
          <w:p w:rsidR="009F09B7" w:rsidRPr="00AE44DA" w:rsidRDefault="009F09B7" w:rsidP="009F09B7">
            <w:pPr>
              <w:jc w:val="center"/>
              <w:rPr>
                <w:rFonts w:asciiTheme="majorBidi" w:hAnsiTheme="majorBidi" w:cstheme="majorBidi"/>
                <w:color w:val="000000"/>
                <w:sz w:val="18"/>
                <w:szCs w:val="18"/>
              </w:rPr>
            </w:pPr>
            <w:r w:rsidRPr="00AE44DA">
              <w:rPr>
                <w:rFonts w:asciiTheme="majorBidi" w:hAnsiTheme="majorBidi" w:cstheme="majorBidi"/>
                <w:color w:val="000000"/>
                <w:sz w:val="18"/>
                <w:szCs w:val="18"/>
              </w:rPr>
              <w:t>45</w:t>
            </w:r>
          </w:p>
        </w:tc>
        <w:tc>
          <w:tcPr>
            <w:tcW w:w="1559" w:type="dxa"/>
            <w:vAlign w:val="bottom"/>
          </w:tcPr>
          <w:p w:rsidR="009F09B7" w:rsidRPr="00AE44DA" w:rsidRDefault="009F09B7" w:rsidP="009F09B7">
            <w:pPr>
              <w:jc w:val="center"/>
              <w:rPr>
                <w:rFonts w:asciiTheme="majorBidi" w:hAnsiTheme="majorBidi" w:cstheme="majorBidi"/>
                <w:color w:val="000000"/>
                <w:sz w:val="18"/>
                <w:szCs w:val="18"/>
              </w:rPr>
            </w:pPr>
            <w:r w:rsidRPr="00AE44DA">
              <w:rPr>
                <w:rFonts w:asciiTheme="majorBidi" w:hAnsiTheme="majorBidi" w:cstheme="majorBidi"/>
                <w:color w:val="000000"/>
                <w:sz w:val="18"/>
                <w:szCs w:val="18"/>
              </w:rPr>
              <w:t>0</w:t>
            </w:r>
          </w:p>
        </w:tc>
        <w:tc>
          <w:tcPr>
            <w:tcW w:w="1346" w:type="dxa"/>
            <w:vAlign w:val="bottom"/>
          </w:tcPr>
          <w:p w:rsidR="009F09B7" w:rsidRPr="00AE44DA" w:rsidRDefault="009F09B7" w:rsidP="009F09B7">
            <w:pPr>
              <w:jc w:val="center"/>
              <w:rPr>
                <w:rFonts w:asciiTheme="majorBidi" w:hAnsiTheme="majorBidi" w:cstheme="majorBidi"/>
                <w:color w:val="000000"/>
                <w:sz w:val="18"/>
                <w:szCs w:val="18"/>
              </w:rPr>
            </w:pPr>
            <w:r w:rsidRPr="00AE44DA">
              <w:rPr>
                <w:rFonts w:asciiTheme="majorBidi" w:hAnsiTheme="majorBidi" w:cstheme="majorBidi"/>
                <w:color w:val="000000"/>
                <w:sz w:val="18"/>
                <w:szCs w:val="18"/>
              </w:rPr>
              <w:t>54</w:t>
            </w:r>
          </w:p>
        </w:tc>
        <w:tc>
          <w:tcPr>
            <w:tcW w:w="3615" w:type="dxa"/>
            <w:vAlign w:val="bottom"/>
          </w:tcPr>
          <w:p w:rsidR="009F09B7" w:rsidRPr="00AE44DA" w:rsidRDefault="009F09B7" w:rsidP="009F09B7">
            <w:pPr>
              <w:jc w:val="center"/>
              <w:rPr>
                <w:rFonts w:asciiTheme="majorBidi" w:hAnsiTheme="majorBidi" w:cstheme="majorBidi"/>
                <w:color w:val="000000"/>
                <w:sz w:val="18"/>
                <w:szCs w:val="18"/>
              </w:rPr>
            </w:pPr>
            <w:r w:rsidRPr="00AE44DA">
              <w:rPr>
                <w:rFonts w:asciiTheme="majorBidi" w:hAnsiTheme="majorBidi" w:cstheme="majorBidi"/>
                <w:color w:val="000000"/>
                <w:sz w:val="18"/>
                <w:szCs w:val="18"/>
              </w:rPr>
              <w:t>259</w:t>
            </w:r>
          </w:p>
        </w:tc>
      </w:tr>
      <w:tr w:rsidR="009F09B7" w:rsidRPr="009F09B7" w:rsidTr="003D20E7">
        <w:tc>
          <w:tcPr>
            <w:tcW w:w="959" w:type="dxa"/>
          </w:tcPr>
          <w:p w:rsidR="009F09B7" w:rsidRPr="009F09B7" w:rsidRDefault="009F09B7" w:rsidP="00FF41C6">
            <w:pPr>
              <w:jc w:val="center"/>
              <w:rPr>
                <w:rFonts w:asciiTheme="majorBidi" w:hAnsiTheme="majorBidi" w:cstheme="majorBidi"/>
                <w:b/>
                <w:bCs/>
                <w:sz w:val="18"/>
                <w:szCs w:val="18"/>
              </w:rPr>
            </w:pPr>
            <w:r w:rsidRPr="009F09B7">
              <w:rPr>
                <w:rFonts w:asciiTheme="majorBidi" w:hAnsiTheme="majorBidi" w:cstheme="majorBidi"/>
                <w:b/>
                <w:bCs/>
                <w:sz w:val="18"/>
                <w:szCs w:val="18"/>
              </w:rPr>
              <w:t>Jun.</w:t>
            </w:r>
          </w:p>
        </w:tc>
        <w:tc>
          <w:tcPr>
            <w:tcW w:w="1276" w:type="dxa"/>
            <w:vAlign w:val="bottom"/>
          </w:tcPr>
          <w:p w:rsidR="009F09B7" w:rsidRPr="00AE44DA" w:rsidRDefault="009F09B7" w:rsidP="009F09B7">
            <w:pPr>
              <w:jc w:val="center"/>
              <w:rPr>
                <w:rFonts w:asciiTheme="majorBidi" w:hAnsiTheme="majorBidi" w:cstheme="majorBidi"/>
                <w:color w:val="000000"/>
                <w:sz w:val="18"/>
                <w:szCs w:val="18"/>
              </w:rPr>
            </w:pPr>
            <w:r w:rsidRPr="00AE44DA">
              <w:rPr>
                <w:rFonts w:asciiTheme="majorBidi" w:hAnsiTheme="majorBidi" w:cstheme="majorBidi"/>
                <w:color w:val="000000"/>
                <w:sz w:val="18"/>
                <w:szCs w:val="18"/>
              </w:rPr>
              <w:t>38</w:t>
            </w:r>
          </w:p>
        </w:tc>
        <w:tc>
          <w:tcPr>
            <w:tcW w:w="1559" w:type="dxa"/>
            <w:vAlign w:val="bottom"/>
          </w:tcPr>
          <w:p w:rsidR="009F09B7" w:rsidRPr="00AE44DA" w:rsidRDefault="009F09B7" w:rsidP="009F09B7">
            <w:pPr>
              <w:jc w:val="center"/>
              <w:rPr>
                <w:rFonts w:asciiTheme="majorBidi" w:hAnsiTheme="majorBidi" w:cstheme="majorBidi"/>
                <w:color w:val="000000"/>
                <w:sz w:val="18"/>
                <w:szCs w:val="18"/>
              </w:rPr>
            </w:pPr>
            <w:r w:rsidRPr="00AE44DA">
              <w:rPr>
                <w:rFonts w:asciiTheme="majorBidi" w:hAnsiTheme="majorBidi" w:cstheme="majorBidi"/>
                <w:color w:val="000000"/>
                <w:sz w:val="18"/>
                <w:szCs w:val="18"/>
              </w:rPr>
              <w:t>0</w:t>
            </w:r>
          </w:p>
        </w:tc>
        <w:tc>
          <w:tcPr>
            <w:tcW w:w="1346" w:type="dxa"/>
            <w:vAlign w:val="bottom"/>
          </w:tcPr>
          <w:p w:rsidR="009F09B7" w:rsidRPr="00AE44DA" w:rsidRDefault="009F09B7" w:rsidP="009F09B7">
            <w:pPr>
              <w:jc w:val="center"/>
              <w:rPr>
                <w:rFonts w:asciiTheme="majorBidi" w:hAnsiTheme="majorBidi" w:cstheme="majorBidi"/>
                <w:color w:val="000000"/>
                <w:sz w:val="18"/>
                <w:szCs w:val="18"/>
              </w:rPr>
            </w:pPr>
            <w:r w:rsidRPr="00AE44DA">
              <w:rPr>
                <w:rFonts w:asciiTheme="majorBidi" w:hAnsiTheme="majorBidi" w:cstheme="majorBidi"/>
                <w:color w:val="000000"/>
                <w:sz w:val="18"/>
                <w:szCs w:val="18"/>
              </w:rPr>
              <w:t>62</w:t>
            </w:r>
          </w:p>
        </w:tc>
        <w:tc>
          <w:tcPr>
            <w:tcW w:w="3615" w:type="dxa"/>
            <w:vAlign w:val="bottom"/>
          </w:tcPr>
          <w:p w:rsidR="009F09B7" w:rsidRPr="00AE44DA" w:rsidRDefault="009F09B7" w:rsidP="009F09B7">
            <w:pPr>
              <w:jc w:val="center"/>
              <w:rPr>
                <w:rFonts w:asciiTheme="majorBidi" w:hAnsiTheme="majorBidi" w:cstheme="majorBidi"/>
                <w:color w:val="000000"/>
                <w:sz w:val="18"/>
                <w:szCs w:val="18"/>
              </w:rPr>
            </w:pPr>
            <w:r w:rsidRPr="00AE44DA">
              <w:rPr>
                <w:rFonts w:asciiTheme="majorBidi" w:hAnsiTheme="majorBidi" w:cstheme="majorBidi"/>
                <w:color w:val="000000"/>
                <w:sz w:val="18"/>
                <w:szCs w:val="18"/>
              </w:rPr>
              <w:t>294</w:t>
            </w:r>
          </w:p>
        </w:tc>
      </w:tr>
      <w:tr w:rsidR="009F09B7" w:rsidRPr="009F09B7" w:rsidTr="003D20E7">
        <w:tc>
          <w:tcPr>
            <w:tcW w:w="959" w:type="dxa"/>
          </w:tcPr>
          <w:p w:rsidR="009F09B7" w:rsidRPr="009F09B7" w:rsidRDefault="009F09B7" w:rsidP="00FF41C6">
            <w:pPr>
              <w:jc w:val="center"/>
              <w:rPr>
                <w:rFonts w:asciiTheme="majorBidi" w:hAnsiTheme="majorBidi" w:cstheme="majorBidi"/>
                <w:b/>
                <w:bCs/>
                <w:sz w:val="18"/>
                <w:szCs w:val="18"/>
              </w:rPr>
            </w:pPr>
            <w:r w:rsidRPr="009F09B7">
              <w:rPr>
                <w:rFonts w:asciiTheme="majorBidi" w:hAnsiTheme="majorBidi" w:cstheme="majorBidi"/>
                <w:b/>
                <w:bCs/>
                <w:sz w:val="18"/>
                <w:szCs w:val="18"/>
              </w:rPr>
              <w:t>Jul.</w:t>
            </w:r>
          </w:p>
        </w:tc>
        <w:tc>
          <w:tcPr>
            <w:tcW w:w="1276" w:type="dxa"/>
            <w:vAlign w:val="bottom"/>
          </w:tcPr>
          <w:p w:rsidR="009F09B7" w:rsidRPr="00AE44DA" w:rsidRDefault="009F09B7" w:rsidP="009F09B7">
            <w:pPr>
              <w:jc w:val="center"/>
              <w:rPr>
                <w:rFonts w:asciiTheme="majorBidi" w:hAnsiTheme="majorBidi" w:cstheme="majorBidi"/>
                <w:color w:val="000000"/>
                <w:sz w:val="18"/>
                <w:szCs w:val="18"/>
              </w:rPr>
            </w:pPr>
            <w:r w:rsidRPr="00AE44DA">
              <w:rPr>
                <w:rFonts w:asciiTheme="majorBidi" w:hAnsiTheme="majorBidi" w:cstheme="majorBidi"/>
                <w:color w:val="000000"/>
                <w:sz w:val="18"/>
                <w:szCs w:val="18"/>
              </w:rPr>
              <w:t>42</w:t>
            </w:r>
          </w:p>
        </w:tc>
        <w:tc>
          <w:tcPr>
            <w:tcW w:w="1559" w:type="dxa"/>
            <w:vAlign w:val="bottom"/>
          </w:tcPr>
          <w:p w:rsidR="009F09B7" w:rsidRPr="00AE44DA" w:rsidRDefault="009F09B7" w:rsidP="009F09B7">
            <w:pPr>
              <w:jc w:val="center"/>
              <w:rPr>
                <w:rFonts w:asciiTheme="majorBidi" w:hAnsiTheme="majorBidi" w:cstheme="majorBidi"/>
                <w:color w:val="000000"/>
                <w:sz w:val="18"/>
                <w:szCs w:val="18"/>
              </w:rPr>
            </w:pPr>
            <w:r w:rsidRPr="00AE44DA">
              <w:rPr>
                <w:rFonts w:asciiTheme="majorBidi" w:hAnsiTheme="majorBidi" w:cstheme="majorBidi"/>
                <w:color w:val="000000"/>
                <w:sz w:val="18"/>
                <w:szCs w:val="18"/>
              </w:rPr>
              <w:t>0</w:t>
            </w:r>
          </w:p>
        </w:tc>
        <w:tc>
          <w:tcPr>
            <w:tcW w:w="1346" w:type="dxa"/>
            <w:vAlign w:val="bottom"/>
          </w:tcPr>
          <w:p w:rsidR="009F09B7" w:rsidRPr="00AE44DA" w:rsidRDefault="009F09B7" w:rsidP="009F09B7">
            <w:pPr>
              <w:jc w:val="center"/>
              <w:rPr>
                <w:rFonts w:asciiTheme="majorBidi" w:hAnsiTheme="majorBidi" w:cstheme="majorBidi"/>
                <w:color w:val="000000"/>
                <w:sz w:val="18"/>
                <w:szCs w:val="18"/>
              </w:rPr>
            </w:pPr>
            <w:r w:rsidRPr="00AE44DA">
              <w:rPr>
                <w:rFonts w:asciiTheme="majorBidi" w:hAnsiTheme="majorBidi" w:cstheme="majorBidi"/>
                <w:color w:val="000000"/>
                <w:sz w:val="18"/>
                <w:szCs w:val="18"/>
              </w:rPr>
              <w:t>58</w:t>
            </w:r>
          </w:p>
        </w:tc>
        <w:tc>
          <w:tcPr>
            <w:tcW w:w="3615" w:type="dxa"/>
            <w:vAlign w:val="bottom"/>
          </w:tcPr>
          <w:p w:rsidR="009F09B7" w:rsidRPr="00AE44DA" w:rsidRDefault="009F09B7" w:rsidP="009F09B7">
            <w:pPr>
              <w:jc w:val="center"/>
              <w:rPr>
                <w:rFonts w:asciiTheme="majorBidi" w:hAnsiTheme="majorBidi" w:cstheme="majorBidi"/>
                <w:color w:val="000000"/>
                <w:sz w:val="18"/>
                <w:szCs w:val="18"/>
              </w:rPr>
            </w:pPr>
            <w:r w:rsidRPr="00AE44DA">
              <w:rPr>
                <w:rFonts w:asciiTheme="majorBidi" w:hAnsiTheme="majorBidi" w:cstheme="majorBidi"/>
                <w:color w:val="000000"/>
                <w:sz w:val="18"/>
                <w:szCs w:val="18"/>
              </w:rPr>
              <w:t>276</w:t>
            </w:r>
          </w:p>
        </w:tc>
      </w:tr>
      <w:tr w:rsidR="009F09B7" w:rsidRPr="009F09B7" w:rsidTr="003D20E7">
        <w:tc>
          <w:tcPr>
            <w:tcW w:w="959" w:type="dxa"/>
          </w:tcPr>
          <w:p w:rsidR="009F09B7" w:rsidRPr="009F09B7" w:rsidRDefault="009F09B7" w:rsidP="00FF41C6">
            <w:pPr>
              <w:jc w:val="center"/>
              <w:rPr>
                <w:rFonts w:asciiTheme="majorBidi" w:hAnsiTheme="majorBidi" w:cstheme="majorBidi"/>
                <w:b/>
                <w:bCs/>
                <w:sz w:val="18"/>
                <w:szCs w:val="18"/>
              </w:rPr>
            </w:pPr>
            <w:r w:rsidRPr="009F09B7">
              <w:rPr>
                <w:rFonts w:asciiTheme="majorBidi" w:hAnsiTheme="majorBidi" w:cstheme="majorBidi"/>
                <w:b/>
                <w:bCs/>
                <w:sz w:val="18"/>
                <w:szCs w:val="18"/>
              </w:rPr>
              <w:t>Aug.</w:t>
            </w:r>
          </w:p>
        </w:tc>
        <w:tc>
          <w:tcPr>
            <w:tcW w:w="1276" w:type="dxa"/>
            <w:vAlign w:val="bottom"/>
          </w:tcPr>
          <w:p w:rsidR="009F09B7" w:rsidRPr="00AE44DA" w:rsidRDefault="009F09B7" w:rsidP="009F09B7">
            <w:pPr>
              <w:jc w:val="center"/>
              <w:rPr>
                <w:rFonts w:asciiTheme="majorBidi" w:hAnsiTheme="majorBidi" w:cstheme="majorBidi"/>
                <w:color w:val="000000"/>
                <w:sz w:val="18"/>
                <w:szCs w:val="18"/>
              </w:rPr>
            </w:pPr>
            <w:r w:rsidRPr="00AE44DA">
              <w:rPr>
                <w:rFonts w:asciiTheme="majorBidi" w:hAnsiTheme="majorBidi" w:cstheme="majorBidi"/>
                <w:color w:val="000000"/>
                <w:sz w:val="18"/>
                <w:szCs w:val="18"/>
              </w:rPr>
              <w:t>42</w:t>
            </w:r>
          </w:p>
        </w:tc>
        <w:tc>
          <w:tcPr>
            <w:tcW w:w="1559" w:type="dxa"/>
            <w:vAlign w:val="bottom"/>
          </w:tcPr>
          <w:p w:rsidR="009F09B7" w:rsidRPr="00AE44DA" w:rsidRDefault="009F09B7" w:rsidP="009F09B7">
            <w:pPr>
              <w:jc w:val="center"/>
              <w:rPr>
                <w:rFonts w:asciiTheme="majorBidi" w:hAnsiTheme="majorBidi" w:cstheme="majorBidi"/>
                <w:color w:val="000000"/>
                <w:sz w:val="18"/>
                <w:szCs w:val="18"/>
              </w:rPr>
            </w:pPr>
            <w:r w:rsidRPr="00AE44DA">
              <w:rPr>
                <w:rFonts w:asciiTheme="majorBidi" w:hAnsiTheme="majorBidi" w:cstheme="majorBidi"/>
                <w:color w:val="000000"/>
                <w:sz w:val="18"/>
                <w:szCs w:val="18"/>
              </w:rPr>
              <w:t>0</w:t>
            </w:r>
          </w:p>
        </w:tc>
        <w:tc>
          <w:tcPr>
            <w:tcW w:w="1346" w:type="dxa"/>
            <w:vAlign w:val="bottom"/>
          </w:tcPr>
          <w:p w:rsidR="009F09B7" w:rsidRPr="00AE44DA" w:rsidRDefault="009F09B7" w:rsidP="009F09B7">
            <w:pPr>
              <w:jc w:val="center"/>
              <w:rPr>
                <w:rFonts w:asciiTheme="majorBidi" w:hAnsiTheme="majorBidi" w:cstheme="majorBidi"/>
                <w:color w:val="000000"/>
                <w:sz w:val="18"/>
                <w:szCs w:val="18"/>
              </w:rPr>
            </w:pPr>
            <w:r w:rsidRPr="00AE44DA">
              <w:rPr>
                <w:rFonts w:asciiTheme="majorBidi" w:hAnsiTheme="majorBidi" w:cstheme="majorBidi"/>
                <w:color w:val="000000"/>
                <w:sz w:val="18"/>
                <w:szCs w:val="18"/>
              </w:rPr>
              <w:t>58</w:t>
            </w:r>
          </w:p>
        </w:tc>
        <w:tc>
          <w:tcPr>
            <w:tcW w:w="3615" w:type="dxa"/>
            <w:vAlign w:val="bottom"/>
          </w:tcPr>
          <w:p w:rsidR="009F09B7" w:rsidRPr="00AE44DA" w:rsidRDefault="009F09B7" w:rsidP="009F09B7">
            <w:pPr>
              <w:jc w:val="center"/>
              <w:rPr>
                <w:rFonts w:asciiTheme="majorBidi" w:hAnsiTheme="majorBidi" w:cstheme="majorBidi"/>
                <w:color w:val="000000"/>
                <w:sz w:val="18"/>
                <w:szCs w:val="18"/>
              </w:rPr>
            </w:pPr>
            <w:r w:rsidRPr="00AE44DA">
              <w:rPr>
                <w:rFonts w:asciiTheme="majorBidi" w:hAnsiTheme="majorBidi" w:cstheme="majorBidi"/>
                <w:color w:val="000000"/>
                <w:sz w:val="18"/>
                <w:szCs w:val="18"/>
              </w:rPr>
              <w:t>276</w:t>
            </w:r>
          </w:p>
        </w:tc>
      </w:tr>
      <w:tr w:rsidR="009F09B7" w:rsidRPr="009F09B7" w:rsidTr="003D20E7">
        <w:tc>
          <w:tcPr>
            <w:tcW w:w="959" w:type="dxa"/>
          </w:tcPr>
          <w:p w:rsidR="009F09B7" w:rsidRPr="009F09B7" w:rsidRDefault="009F09B7" w:rsidP="00FF41C6">
            <w:pPr>
              <w:jc w:val="center"/>
              <w:rPr>
                <w:rFonts w:asciiTheme="majorBidi" w:hAnsiTheme="majorBidi" w:cstheme="majorBidi"/>
                <w:b/>
                <w:bCs/>
                <w:sz w:val="18"/>
                <w:szCs w:val="18"/>
              </w:rPr>
            </w:pPr>
            <w:r w:rsidRPr="009F09B7">
              <w:rPr>
                <w:rFonts w:asciiTheme="majorBidi" w:hAnsiTheme="majorBidi" w:cstheme="majorBidi"/>
                <w:b/>
                <w:bCs/>
                <w:sz w:val="18"/>
                <w:szCs w:val="18"/>
              </w:rPr>
              <w:t>Sep.</w:t>
            </w:r>
          </w:p>
        </w:tc>
        <w:tc>
          <w:tcPr>
            <w:tcW w:w="1276" w:type="dxa"/>
            <w:vAlign w:val="bottom"/>
          </w:tcPr>
          <w:p w:rsidR="009F09B7" w:rsidRPr="00AE44DA" w:rsidRDefault="009F09B7" w:rsidP="009F09B7">
            <w:pPr>
              <w:jc w:val="center"/>
              <w:rPr>
                <w:rFonts w:asciiTheme="majorBidi" w:hAnsiTheme="majorBidi" w:cstheme="majorBidi"/>
                <w:color w:val="000000"/>
                <w:sz w:val="18"/>
                <w:szCs w:val="18"/>
              </w:rPr>
            </w:pPr>
            <w:r w:rsidRPr="00AE44DA">
              <w:rPr>
                <w:rFonts w:asciiTheme="majorBidi" w:hAnsiTheme="majorBidi" w:cstheme="majorBidi"/>
                <w:color w:val="000000"/>
                <w:sz w:val="18"/>
                <w:szCs w:val="18"/>
              </w:rPr>
              <w:t>46</w:t>
            </w:r>
          </w:p>
        </w:tc>
        <w:tc>
          <w:tcPr>
            <w:tcW w:w="1559" w:type="dxa"/>
            <w:vAlign w:val="bottom"/>
          </w:tcPr>
          <w:p w:rsidR="009F09B7" w:rsidRPr="00AE44DA" w:rsidRDefault="009F09B7" w:rsidP="009F09B7">
            <w:pPr>
              <w:jc w:val="center"/>
              <w:rPr>
                <w:rFonts w:asciiTheme="majorBidi" w:hAnsiTheme="majorBidi" w:cstheme="majorBidi"/>
                <w:color w:val="000000"/>
                <w:sz w:val="18"/>
                <w:szCs w:val="18"/>
              </w:rPr>
            </w:pPr>
            <w:r w:rsidRPr="00AE44DA">
              <w:rPr>
                <w:rFonts w:asciiTheme="majorBidi" w:hAnsiTheme="majorBidi" w:cstheme="majorBidi"/>
                <w:color w:val="000000"/>
                <w:sz w:val="18"/>
                <w:szCs w:val="18"/>
              </w:rPr>
              <w:t>0</w:t>
            </w:r>
          </w:p>
        </w:tc>
        <w:tc>
          <w:tcPr>
            <w:tcW w:w="1346" w:type="dxa"/>
            <w:vAlign w:val="bottom"/>
          </w:tcPr>
          <w:p w:rsidR="009F09B7" w:rsidRPr="00AE44DA" w:rsidRDefault="009F09B7" w:rsidP="009F09B7">
            <w:pPr>
              <w:jc w:val="center"/>
              <w:rPr>
                <w:rFonts w:asciiTheme="majorBidi" w:hAnsiTheme="majorBidi" w:cstheme="majorBidi"/>
                <w:color w:val="000000"/>
                <w:sz w:val="18"/>
                <w:szCs w:val="18"/>
              </w:rPr>
            </w:pPr>
            <w:r w:rsidRPr="00AE44DA">
              <w:rPr>
                <w:rFonts w:asciiTheme="majorBidi" w:hAnsiTheme="majorBidi" w:cstheme="majorBidi"/>
                <w:color w:val="000000"/>
                <w:sz w:val="18"/>
                <w:szCs w:val="18"/>
              </w:rPr>
              <w:t>54</w:t>
            </w:r>
          </w:p>
        </w:tc>
        <w:tc>
          <w:tcPr>
            <w:tcW w:w="3615" w:type="dxa"/>
            <w:vAlign w:val="bottom"/>
          </w:tcPr>
          <w:p w:rsidR="009F09B7" w:rsidRPr="00AE44DA" w:rsidRDefault="009F09B7" w:rsidP="009F09B7">
            <w:pPr>
              <w:jc w:val="center"/>
              <w:rPr>
                <w:rFonts w:asciiTheme="majorBidi" w:hAnsiTheme="majorBidi" w:cstheme="majorBidi"/>
                <w:color w:val="000000"/>
                <w:sz w:val="18"/>
                <w:szCs w:val="18"/>
              </w:rPr>
            </w:pPr>
            <w:r w:rsidRPr="00AE44DA">
              <w:rPr>
                <w:rFonts w:asciiTheme="majorBidi" w:hAnsiTheme="majorBidi" w:cstheme="majorBidi"/>
                <w:color w:val="000000"/>
                <w:sz w:val="18"/>
                <w:szCs w:val="18"/>
              </w:rPr>
              <w:t>259</w:t>
            </w:r>
          </w:p>
        </w:tc>
      </w:tr>
      <w:tr w:rsidR="009F09B7" w:rsidRPr="009F09B7" w:rsidTr="003D20E7">
        <w:tc>
          <w:tcPr>
            <w:tcW w:w="959" w:type="dxa"/>
          </w:tcPr>
          <w:p w:rsidR="009F09B7" w:rsidRPr="009F09B7" w:rsidRDefault="009F09B7" w:rsidP="00FF41C6">
            <w:pPr>
              <w:jc w:val="center"/>
              <w:rPr>
                <w:rFonts w:asciiTheme="majorBidi" w:hAnsiTheme="majorBidi" w:cstheme="majorBidi"/>
                <w:b/>
                <w:bCs/>
                <w:sz w:val="18"/>
                <w:szCs w:val="18"/>
              </w:rPr>
            </w:pPr>
            <w:r w:rsidRPr="009F09B7">
              <w:rPr>
                <w:rFonts w:asciiTheme="majorBidi" w:hAnsiTheme="majorBidi" w:cstheme="majorBidi"/>
                <w:b/>
                <w:bCs/>
                <w:sz w:val="18"/>
                <w:szCs w:val="18"/>
              </w:rPr>
              <w:t>Oct.</w:t>
            </w:r>
          </w:p>
        </w:tc>
        <w:tc>
          <w:tcPr>
            <w:tcW w:w="1276" w:type="dxa"/>
            <w:vAlign w:val="bottom"/>
          </w:tcPr>
          <w:p w:rsidR="009F09B7" w:rsidRPr="00AE44DA" w:rsidRDefault="009F09B7" w:rsidP="009F09B7">
            <w:pPr>
              <w:jc w:val="center"/>
              <w:rPr>
                <w:rFonts w:asciiTheme="majorBidi" w:hAnsiTheme="majorBidi" w:cstheme="majorBidi"/>
                <w:color w:val="000000"/>
                <w:sz w:val="18"/>
                <w:szCs w:val="18"/>
              </w:rPr>
            </w:pPr>
            <w:r w:rsidRPr="00AE44DA">
              <w:rPr>
                <w:rFonts w:asciiTheme="majorBidi" w:hAnsiTheme="majorBidi" w:cstheme="majorBidi"/>
                <w:color w:val="000000"/>
                <w:sz w:val="18"/>
                <w:szCs w:val="18"/>
              </w:rPr>
              <w:t>45</w:t>
            </w:r>
          </w:p>
        </w:tc>
        <w:tc>
          <w:tcPr>
            <w:tcW w:w="1559" w:type="dxa"/>
            <w:vAlign w:val="bottom"/>
          </w:tcPr>
          <w:p w:rsidR="009F09B7" w:rsidRPr="00AE44DA" w:rsidRDefault="009F09B7" w:rsidP="009F09B7">
            <w:pPr>
              <w:jc w:val="center"/>
              <w:rPr>
                <w:rFonts w:asciiTheme="majorBidi" w:hAnsiTheme="majorBidi" w:cstheme="majorBidi"/>
                <w:color w:val="000000"/>
                <w:sz w:val="18"/>
                <w:szCs w:val="18"/>
              </w:rPr>
            </w:pPr>
            <w:r w:rsidRPr="00AE44DA">
              <w:rPr>
                <w:rFonts w:asciiTheme="majorBidi" w:hAnsiTheme="majorBidi" w:cstheme="majorBidi"/>
                <w:color w:val="000000"/>
                <w:sz w:val="18"/>
                <w:szCs w:val="18"/>
              </w:rPr>
              <w:t>0</w:t>
            </w:r>
          </w:p>
        </w:tc>
        <w:tc>
          <w:tcPr>
            <w:tcW w:w="1346" w:type="dxa"/>
            <w:vAlign w:val="bottom"/>
          </w:tcPr>
          <w:p w:rsidR="009F09B7" w:rsidRPr="00AE44DA" w:rsidRDefault="009F09B7" w:rsidP="009F09B7">
            <w:pPr>
              <w:jc w:val="center"/>
              <w:rPr>
                <w:rFonts w:asciiTheme="majorBidi" w:hAnsiTheme="majorBidi" w:cstheme="majorBidi"/>
                <w:color w:val="000000"/>
                <w:sz w:val="18"/>
                <w:szCs w:val="18"/>
              </w:rPr>
            </w:pPr>
            <w:r w:rsidRPr="00AE44DA">
              <w:rPr>
                <w:rFonts w:asciiTheme="majorBidi" w:hAnsiTheme="majorBidi" w:cstheme="majorBidi"/>
                <w:color w:val="000000"/>
                <w:sz w:val="18"/>
                <w:szCs w:val="18"/>
              </w:rPr>
              <w:t>55</w:t>
            </w:r>
          </w:p>
        </w:tc>
        <w:tc>
          <w:tcPr>
            <w:tcW w:w="3615" w:type="dxa"/>
            <w:vAlign w:val="bottom"/>
          </w:tcPr>
          <w:p w:rsidR="009F09B7" w:rsidRPr="00AE44DA" w:rsidRDefault="009F09B7" w:rsidP="009F09B7">
            <w:pPr>
              <w:jc w:val="center"/>
              <w:rPr>
                <w:rFonts w:asciiTheme="majorBidi" w:hAnsiTheme="majorBidi" w:cstheme="majorBidi"/>
                <w:color w:val="000000"/>
                <w:sz w:val="18"/>
                <w:szCs w:val="18"/>
              </w:rPr>
            </w:pPr>
            <w:r w:rsidRPr="00AE44DA">
              <w:rPr>
                <w:rFonts w:asciiTheme="majorBidi" w:hAnsiTheme="majorBidi" w:cstheme="majorBidi"/>
                <w:color w:val="000000"/>
                <w:sz w:val="18"/>
                <w:szCs w:val="18"/>
              </w:rPr>
              <w:t>262</w:t>
            </w:r>
          </w:p>
        </w:tc>
      </w:tr>
      <w:tr w:rsidR="009F09B7" w:rsidRPr="009F09B7" w:rsidTr="003D20E7">
        <w:tc>
          <w:tcPr>
            <w:tcW w:w="959" w:type="dxa"/>
          </w:tcPr>
          <w:p w:rsidR="009F09B7" w:rsidRPr="009F09B7" w:rsidRDefault="009F09B7" w:rsidP="00FF41C6">
            <w:pPr>
              <w:jc w:val="center"/>
              <w:rPr>
                <w:rFonts w:asciiTheme="majorBidi" w:hAnsiTheme="majorBidi" w:cstheme="majorBidi"/>
                <w:b/>
                <w:bCs/>
                <w:sz w:val="18"/>
                <w:szCs w:val="18"/>
              </w:rPr>
            </w:pPr>
            <w:r w:rsidRPr="009F09B7">
              <w:rPr>
                <w:rFonts w:asciiTheme="majorBidi" w:hAnsiTheme="majorBidi" w:cstheme="majorBidi"/>
                <w:b/>
                <w:bCs/>
                <w:sz w:val="18"/>
                <w:szCs w:val="18"/>
              </w:rPr>
              <w:t>Nov.</w:t>
            </w:r>
          </w:p>
        </w:tc>
        <w:tc>
          <w:tcPr>
            <w:tcW w:w="1276" w:type="dxa"/>
            <w:vAlign w:val="bottom"/>
          </w:tcPr>
          <w:p w:rsidR="009F09B7" w:rsidRPr="00AE44DA" w:rsidRDefault="009F09B7" w:rsidP="009F09B7">
            <w:pPr>
              <w:jc w:val="center"/>
              <w:rPr>
                <w:rFonts w:asciiTheme="majorBidi" w:hAnsiTheme="majorBidi" w:cstheme="majorBidi"/>
                <w:color w:val="000000"/>
                <w:sz w:val="18"/>
                <w:szCs w:val="18"/>
              </w:rPr>
            </w:pPr>
            <w:r w:rsidRPr="00AE44DA">
              <w:rPr>
                <w:rFonts w:asciiTheme="majorBidi" w:hAnsiTheme="majorBidi" w:cstheme="majorBidi"/>
                <w:color w:val="000000"/>
                <w:sz w:val="18"/>
                <w:szCs w:val="18"/>
              </w:rPr>
              <w:t>51</w:t>
            </w:r>
          </w:p>
        </w:tc>
        <w:tc>
          <w:tcPr>
            <w:tcW w:w="1559" w:type="dxa"/>
            <w:vAlign w:val="bottom"/>
          </w:tcPr>
          <w:p w:rsidR="009F09B7" w:rsidRPr="00AE44DA" w:rsidRDefault="009F09B7" w:rsidP="009F09B7">
            <w:pPr>
              <w:jc w:val="center"/>
              <w:rPr>
                <w:rFonts w:asciiTheme="majorBidi" w:hAnsiTheme="majorBidi" w:cstheme="majorBidi"/>
                <w:color w:val="000000"/>
                <w:sz w:val="18"/>
                <w:szCs w:val="18"/>
              </w:rPr>
            </w:pPr>
            <w:r w:rsidRPr="00AE44DA">
              <w:rPr>
                <w:rFonts w:asciiTheme="majorBidi" w:hAnsiTheme="majorBidi" w:cstheme="majorBidi"/>
                <w:color w:val="000000"/>
                <w:sz w:val="18"/>
                <w:szCs w:val="18"/>
              </w:rPr>
              <w:t>0</w:t>
            </w:r>
          </w:p>
        </w:tc>
        <w:tc>
          <w:tcPr>
            <w:tcW w:w="1346" w:type="dxa"/>
            <w:vAlign w:val="bottom"/>
          </w:tcPr>
          <w:p w:rsidR="009F09B7" w:rsidRPr="00AE44DA" w:rsidRDefault="009F09B7" w:rsidP="009F09B7">
            <w:pPr>
              <w:jc w:val="center"/>
              <w:rPr>
                <w:rFonts w:asciiTheme="majorBidi" w:hAnsiTheme="majorBidi" w:cstheme="majorBidi"/>
                <w:color w:val="000000"/>
                <w:sz w:val="18"/>
                <w:szCs w:val="18"/>
              </w:rPr>
            </w:pPr>
            <w:r w:rsidRPr="00AE44DA">
              <w:rPr>
                <w:rFonts w:asciiTheme="majorBidi" w:hAnsiTheme="majorBidi" w:cstheme="majorBidi"/>
                <w:color w:val="000000"/>
                <w:sz w:val="18"/>
                <w:szCs w:val="18"/>
              </w:rPr>
              <w:t>49</w:t>
            </w:r>
          </w:p>
        </w:tc>
        <w:tc>
          <w:tcPr>
            <w:tcW w:w="3615" w:type="dxa"/>
            <w:vAlign w:val="bottom"/>
          </w:tcPr>
          <w:p w:rsidR="009F09B7" w:rsidRPr="00AE44DA" w:rsidRDefault="009F09B7" w:rsidP="009F09B7">
            <w:pPr>
              <w:jc w:val="center"/>
              <w:rPr>
                <w:rFonts w:asciiTheme="majorBidi" w:hAnsiTheme="majorBidi" w:cstheme="majorBidi"/>
                <w:color w:val="000000"/>
                <w:sz w:val="18"/>
                <w:szCs w:val="18"/>
              </w:rPr>
            </w:pPr>
            <w:r w:rsidRPr="00AE44DA">
              <w:rPr>
                <w:rFonts w:asciiTheme="majorBidi" w:hAnsiTheme="majorBidi" w:cstheme="majorBidi"/>
                <w:color w:val="000000"/>
                <w:sz w:val="18"/>
                <w:szCs w:val="18"/>
              </w:rPr>
              <w:t>231</w:t>
            </w:r>
          </w:p>
        </w:tc>
      </w:tr>
      <w:tr w:rsidR="009F09B7" w:rsidRPr="009F09B7" w:rsidTr="003D20E7">
        <w:tc>
          <w:tcPr>
            <w:tcW w:w="959" w:type="dxa"/>
          </w:tcPr>
          <w:p w:rsidR="009F09B7" w:rsidRPr="009F09B7" w:rsidRDefault="009F09B7" w:rsidP="00FF41C6">
            <w:pPr>
              <w:jc w:val="center"/>
              <w:rPr>
                <w:rFonts w:asciiTheme="majorBidi" w:hAnsiTheme="majorBidi" w:cstheme="majorBidi"/>
                <w:b/>
                <w:bCs/>
                <w:sz w:val="18"/>
                <w:szCs w:val="18"/>
              </w:rPr>
            </w:pPr>
            <w:r w:rsidRPr="009F09B7">
              <w:rPr>
                <w:rFonts w:asciiTheme="majorBidi" w:hAnsiTheme="majorBidi" w:cstheme="majorBidi"/>
                <w:b/>
                <w:bCs/>
                <w:sz w:val="18"/>
                <w:szCs w:val="18"/>
              </w:rPr>
              <w:t>Dec.</w:t>
            </w:r>
          </w:p>
        </w:tc>
        <w:tc>
          <w:tcPr>
            <w:tcW w:w="1276" w:type="dxa"/>
            <w:vAlign w:val="bottom"/>
          </w:tcPr>
          <w:p w:rsidR="009F09B7" w:rsidRPr="00AE44DA" w:rsidRDefault="009F09B7" w:rsidP="009F09B7">
            <w:pPr>
              <w:jc w:val="center"/>
              <w:rPr>
                <w:rFonts w:asciiTheme="majorBidi" w:hAnsiTheme="majorBidi" w:cstheme="majorBidi"/>
                <w:color w:val="000000"/>
                <w:sz w:val="18"/>
                <w:szCs w:val="18"/>
              </w:rPr>
            </w:pPr>
            <w:r w:rsidRPr="00AE44DA">
              <w:rPr>
                <w:rFonts w:asciiTheme="majorBidi" w:hAnsiTheme="majorBidi" w:cstheme="majorBidi"/>
                <w:color w:val="000000"/>
                <w:sz w:val="18"/>
                <w:szCs w:val="18"/>
              </w:rPr>
              <w:t>52</w:t>
            </w:r>
          </w:p>
        </w:tc>
        <w:tc>
          <w:tcPr>
            <w:tcW w:w="1559" w:type="dxa"/>
            <w:vAlign w:val="bottom"/>
          </w:tcPr>
          <w:p w:rsidR="009F09B7" w:rsidRPr="00AE44DA" w:rsidRDefault="009F09B7" w:rsidP="009F09B7">
            <w:pPr>
              <w:jc w:val="center"/>
              <w:rPr>
                <w:rFonts w:asciiTheme="majorBidi" w:hAnsiTheme="majorBidi" w:cstheme="majorBidi"/>
                <w:color w:val="000000"/>
                <w:sz w:val="18"/>
                <w:szCs w:val="18"/>
              </w:rPr>
            </w:pPr>
            <w:r w:rsidRPr="00AE44DA">
              <w:rPr>
                <w:rFonts w:asciiTheme="majorBidi" w:hAnsiTheme="majorBidi" w:cstheme="majorBidi"/>
                <w:color w:val="000000"/>
                <w:sz w:val="18"/>
                <w:szCs w:val="18"/>
              </w:rPr>
              <w:t>0</w:t>
            </w:r>
          </w:p>
        </w:tc>
        <w:tc>
          <w:tcPr>
            <w:tcW w:w="1346" w:type="dxa"/>
            <w:vAlign w:val="bottom"/>
          </w:tcPr>
          <w:p w:rsidR="009F09B7" w:rsidRPr="00AE44DA" w:rsidRDefault="009F09B7" w:rsidP="009F09B7">
            <w:pPr>
              <w:jc w:val="center"/>
              <w:rPr>
                <w:rFonts w:asciiTheme="majorBidi" w:hAnsiTheme="majorBidi" w:cstheme="majorBidi"/>
                <w:color w:val="000000"/>
                <w:sz w:val="18"/>
                <w:szCs w:val="18"/>
              </w:rPr>
            </w:pPr>
            <w:r w:rsidRPr="00AE44DA">
              <w:rPr>
                <w:rFonts w:asciiTheme="majorBidi" w:hAnsiTheme="majorBidi" w:cstheme="majorBidi"/>
                <w:color w:val="000000"/>
                <w:sz w:val="18"/>
                <w:szCs w:val="18"/>
              </w:rPr>
              <w:t>48</w:t>
            </w:r>
          </w:p>
        </w:tc>
        <w:tc>
          <w:tcPr>
            <w:tcW w:w="3615" w:type="dxa"/>
            <w:vAlign w:val="bottom"/>
          </w:tcPr>
          <w:p w:rsidR="009F09B7" w:rsidRPr="00AE44DA" w:rsidRDefault="009F09B7" w:rsidP="009F09B7">
            <w:pPr>
              <w:jc w:val="center"/>
              <w:rPr>
                <w:rFonts w:asciiTheme="majorBidi" w:hAnsiTheme="majorBidi" w:cstheme="majorBidi"/>
                <w:color w:val="000000"/>
                <w:sz w:val="18"/>
                <w:szCs w:val="18"/>
              </w:rPr>
            </w:pPr>
            <w:r w:rsidRPr="00AE44DA">
              <w:rPr>
                <w:rFonts w:asciiTheme="majorBidi" w:hAnsiTheme="majorBidi" w:cstheme="majorBidi"/>
                <w:color w:val="000000"/>
                <w:sz w:val="18"/>
                <w:szCs w:val="18"/>
              </w:rPr>
              <w:t>227</w:t>
            </w:r>
          </w:p>
        </w:tc>
      </w:tr>
    </w:tbl>
    <w:p w:rsidR="00CC247A" w:rsidRDefault="00CC247A" w:rsidP="0023356D">
      <w:pPr>
        <w:pStyle w:val="Heading4"/>
        <w:spacing w:before="0" w:line="360" w:lineRule="auto"/>
        <w:rPr>
          <w:sz w:val="28"/>
          <w:szCs w:val="28"/>
        </w:rPr>
      </w:pPr>
      <w:bookmarkStart w:id="191" w:name="_Toc214701382"/>
      <w:bookmarkStart w:id="192" w:name="_Toc216454164"/>
      <w:bookmarkStart w:id="193" w:name="_Toc216454907"/>
      <w:bookmarkStart w:id="194" w:name="_Toc216455727"/>
    </w:p>
    <w:p w:rsidR="00226067" w:rsidRDefault="00E35580" w:rsidP="0023356D">
      <w:pPr>
        <w:pStyle w:val="Heading4"/>
        <w:spacing w:before="0" w:line="360" w:lineRule="auto"/>
        <w:rPr>
          <w:sz w:val="28"/>
          <w:szCs w:val="28"/>
        </w:rPr>
      </w:pPr>
      <w:bookmarkStart w:id="195" w:name="_Toc225059662"/>
      <w:r>
        <w:rPr>
          <w:sz w:val="28"/>
          <w:szCs w:val="28"/>
        </w:rPr>
        <w:t>5.4</w:t>
      </w:r>
      <w:r w:rsidR="00DB4B99" w:rsidRPr="00DB4B99">
        <w:rPr>
          <w:sz w:val="28"/>
          <w:szCs w:val="28"/>
        </w:rPr>
        <w:t xml:space="preserve">.2.3 </w:t>
      </w:r>
      <w:r w:rsidR="00226067" w:rsidRPr="00DB4B99">
        <w:rPr>
          <w:sz w:val="28"/>
          <w:szCs w:val="28"/>
        </w:rPr>
        <w:t>Quebec</w:t>
      </w:r>
      <w:bookmarkEnd w:id="191"/>
      <w:bookmarkEnd w:id="192"/>
      <w:bookmarkEnd w:id="193"/>
      <w:bookmarkEnd w:id="194"/>
      <w:bookmarkEnd w:id="195"/>
    </w:p>
    <w:p w:rsidR="0058178A" w:rsidRPr="0058178A" w:rsidRDefault="0058178A" w:rsidP="0058178A"/>
    <w:p w:rsidR="00226067" w:rsidRPr="001C3737" w:rsidRDefault="00226067" w:rsidP="003A762B">
      <w:pPr>
        <w:spacing w:after="60" w:line="360" w:lineRule="auto"/>
        <w:ind w:firstLine="658"/>
        <w:jc w:val="both"/>
        <w:rPr>
          <w:bCs/>
          <w:lang w:val="en-CA"/>
        </w:rPr>
      </w:pPr>
      <w:r w:rsidRPr="00BD0ED8">
        <w:rPr>
          <w:bCs/>
          <w:lang w:val="en-CA"/>
        </w:rPr>
        <w:t>Base</w:t>
      </w:r>
      <w:r w:rsidR="00732475">
        <w:rPr>
          <w:bCs/>
          <w:lang w:val="en-CA"/>
        </w:rPr>
        <w:t>d</w:t>
      </w:r>
      <w:r w:rsidRPr="00BD0ED8">
        <w:rPr>
          <w:bCs/>
          <w:lang w:val="en-CA"/>
        </w:rPr>
        <w:t xml:space="preserve"> on</w:t>
      </w:r>
      <w:r w:rsidR="00732475">
        <w:rPr>
          <w:bCs/>
          <w:lang w:val="en-CA"/>
        </w:rPr>
        <w:t xml:space="preserve"> the</w:t>
      </w:r>
      <w:r w:rsidRPr="00BD0ED8">
        <w:rPr>
          <w:bCs/>
          <w:lang w:val="en-CA"/>
        </w:rPr>
        <w:t xml:space="preserve"> reported data on marginal electricity generation and fuel</w:t>
      </w:r>
      <w:r w:rsidR="00E35580">
        <w:rPr>
          <w:bCs/>
          <w:lang w:val="en-CA"/>
        </w:rPr>
        <w:t>s used that have</w:t>
      </w:r>
      <w:r w:rsidRPr="00BD0ED8">
        <w:rPr>
          <w:bCs/>
          <w:lang w:val="en-CA"/>
        </w:rPr>
        <w:t xml:space="preserve"> been obtained from Hydro Quebec</w:t>
      </w:r>
      <w:r w:rsidR="00E35580">
        <w:rPr>
          <w:bCs/>
          <w:lang w:val="en-CA"/>
        </w:rPr>
        <w:t xml:space="preserve"> presented in section 5.4</w:t>
      </w:r>
      <w:r w:rsidR="00732475">
        <w:rPr>
          <w:bCs/>
          <w:lang w:val="en-CA"/>
        </w:rPr>
        <w:t>.1.3</w:t>
      </w:r>
      <w:r w:rsidRPr="00BD0ED8">
        <w:rPr>
          <w:bCs/>
          <w:lang w:val="en-CA"/>
        </w:rPr>
        <w:t>, the marginal generation comes primarily from hydro resources for most of the year except during the col</w:t>
      </w:r>
      <w:r w:rsidR="00732475">
        <w:rPr>
          <w:bCs/>
          <w:lang w:val="en-CA"/>
        </w:rPr>
        <w:t>dest days on the year which is in January, when oil and natural gas fired</w:t>
      </w:r>
      <w:r w:rsidRPr="00BD0ED8">
        <w:rPr>
          <w:bCs/>
          <w:lang w:val="en-CA"/>
        </w:rPr>
        <w:t xml:space="preserve"> </w:t>
      </w:r>
      <w:r w:rsidRPr="00BD0ED8">
        <w:rPr>
          <w:lang w:val="en-CA"/>
        </w:rPr>
        <w:t xml:space="preserve">thermal generating stations are used </w:t>
      </w:r>
      <w:r>
        <w:rPr>
          <w:lang w:val="en-CA"/>
        </w:rPr>
        <w:t xml:space="preserve">with hydro </w:t>
      </w:r>
      <w:r w:rsidRPr="00BD0ED8">
        <w:rPr>
          <w:lang w:val="en-CA"/>
        </w:rPr>
        <w:t>to meet the</w:t>
      </w:r>
      <w:r>
        <w:rPr>
          <w:lang w:val="en-CA"/>
        </w:rPr>
        <w:t xml:space="preserve"> peak</w:t>
      </w:r>
      <w:r w:rsidRPr="00BD0ED8">
        <w:rPr>
          <w:lang w:val="en-CA"/>
        </w:rPr>
        <w:t xml:space="preserve"> demand</w:t>
      </w:r>
      <w:r>
        <w:rPr>
          <w:lang w:val="en-CA"/>
        </w:rPr>
        <w:t>.</w:t>
      </w:r>
      <w:r w:rsidRPr="00BD0ED8">
        <w:rPr>
          <w:lang w:val="en-CA"/>
        </w:rPr>
        <w:t xml:space="preserve"> </w:t>
      </w:r>
      <w:r w:rsidRPr="001C3737">
        <w:rPr>
          <w:lang w:val="en-CA"/>
        </w:rPr>
        <w:t xml:space="preserve">The latest </w:t>
      </w:r>
      <w:r w:rsidRPr="001C3737">
        <w:rPr>
          <w:bCs/>
          <w:lang w:val="en-CA"/>
        </w:rPr>
        <w:t xml:space="preserve">available Statistics Canada data on electric power </w:t>
      </w:r>
      <w:r w:rsidR="00732475" w:rsidRPr="001C3737">
        <w:rPr>
          <w:bCs/>
          <w:lang w:val="en-CA"/>
        </w:rPr>
        <w:t>statistics</w:t>
      </w:r>
      <w:r w:rsidR="00732475">
        <w:rPr>
          <w:bCs/>
          <w:lang w:val="en-CA"/>
        </w:rPr>
        <w:t xml:space="preserve"> </w:t>
      </w:r>
      <w:r w:rsidR="00BB2E83">
        <w:rPr>
          <w:bCs/>
          <w:lang w:val="en-CA"/>
        </w:rPr>
        <w:fldChar w:fldCharType="begin"/>
      </w:r>
      <w:r w:rsidR="007905D6">
        <w:rPr>
          <w:bCs/>
          <w:lang w:val="en-CA"/>
        </w:rPr>
        <w:instrText>ADDIN RW.CITE{{78 Anonymous}}</w:instrText>
      </w:r>
      <w:r w:rsidR="00BB2E83">
        <w:rPr>
          <w:bCs/>
          <w:lang w:val="en-CA"/>
        </w:rPr>
        <w:fldChar w:fldCharType="separate"/>
      </w:r>
      <w:r w:rsidR="00571DAA">
        <w:rPr>
          <w:bCs/>
          <w:lang w:val="en-CA"/>
        </w:rPr>
        <w:t>[51]</w:t>
      </w:r>
      <w:r w:rsidR="00BB2E83">
        <w:rPr>
          <w:bCs/>
          <w:lang w:val="en-CA"/>
        </w:rPr>
        <w:fldChar w:fldCharType="end"/>
      </w:r>
      <w:r w:rsidR="00E35580">
        <w:rPr>
          <w:bCs/>
          <w:lang w:val="en-CA"/>
        </w:rPr>
        <w:t xml:space="preserve"> </w:t>
      </w:r>
      <w:r w:rsidRPr="001C3737">
        <w:rPr>
          <w:bCs/>
          <w:lang w:val="en-CA"/>
        </w:rPr>
        <w:t xml:space="preserve">for January </w:t>
      </w:r>
      <w:r w:rsidR="00E35580" w:rsidRPr="001C3737">
        <w:rPr>
          <w:bCs/>
          <w:lang w:val="en-CA"/>
        </w:rPr>
        <w:t>2008</w:t>
      </w:r>
      <w:r w:rsidRPr="001C3737">
        <w:rPr>
          <w:bCs/>
          <w:lang w:val="en-CA"/>
        </w:rPr>
        <w:t xml:space="preserve"> shows the components of the electricity generation (MWh) </w:t>
      </w:r>
      <w:r w:rsidR="001C3737">
        <w:rPr>
          <w:bCs/>
          <w:lang w:val="en-CA"/>
        </w:rPr>
        <w:t>during this</w:t>
      </w:r>
      <w:r w:rsidRPr="001C3737">
        <w:rPr>
          <w:bCs/>
          <w:lang w:val="en-CA"/>
        </w:rPr>
        <w:t xml:space="preserve"> month which </w:t>
      </w:r>
      <w:r w:rsidR="00DA0727">
        <w:rPr>
          <w:bCs/>
          <w:lang w:val="en-CA"/>
        </w:rPr>
        <w:t xml:space="preserve">is </w:t>
      </w:r>
      <w:r w:rsidRPr="001C3737">
        <w:rPr>
          <w:bCs/>
          <w:lang w:val="en-CA"/>
        </w:rPr>
        <w:t xml:space="preserve">mainly hydro, nuclear, and thermal </w:t>
      </w:r>
      <w:r w:rsidR="00DA0727">
        <w:rPr>
          <w:bCs/>
          <w:lang w:val="en-CA"/>
        </w:rPr>
        <w:t>generation</w:t>
      </w:r>
      <w:r w:rsidRPr="001C3737">
        <w:rPr>
          <w:bCs/>
          <w:lang w:val="en-CA"/>
        </w:rPr>
        <w:t xml:space="preserve">. The electricity generation in (MWh) and the percentages generated from </w:t>
      </w:r>
      <w:r w:rsidR="00DA0727">
        <w:rPr>
          <w:bCs/>
          <w:lang w:val="en-CA"/>
        </w:rPr>
        <w:t>e</w:t>
      </w:r>
      <w:r w:rsidR="006E71FC">
        <w:rPr>
          <w:bCs/>
          <w:lang w:val="en-CA"/>
        </w:rPr>
        <w:t>ach source are shown in Table 29</w:t>
      </w:r>
      <w:r w:rsidRPr="001C3737">
        <w:rPr>
          <w:bCs/>
          <w:lang w:val="en-CA"/>
        </w:rPr>
        <w:t xml:space="preserve">. </w:t>
      </w:r>
    </w:p>
    <w:p w:rsidR="0033453D" w:rsidRPr="0033453D" w:rsidRDefault="0033453D" w:rsidP="0033453D">
      <w:pPr>
        <w:rPr>
          <w:lang w:val="en-CA"/>
        </w:rPr>
      </w:pPr>
    </w:p>
    <w:p w:rsidR="00226067" w:rsidRPr="001C3737" w:rsidRDefault="00226067" w:rsidP="00DA0727">
      <w:pPr>
        <w:pStyle w:val="Caption"/>
        <w:keepNext/>
        <w:rPr>
          <w:color w:val="auto"/>
          <w:sz w:val="24"/>
          <w:szCs w:val="24"/>
        </w:rPr>
      </w:pPr>
      <w:bookmarkStart w:id="196" w:name="_Toc222733675"/>
      <w:proofErr w:type="gramStart"/>
      <w:r w:rsidRPr="001C3737">
        <w:rPr>
          <w:color w:val="auto"/>
          <w:sz w:val="24"/>
          <w:szCs w:val="24"/>
        </w:rPr>
        <w:t xml:space="preserve">Table </w:t>
      </w:r>
      <w:r w:rsidR="00BB2E83" w:rsidRPr="001C3737">
        <w:rPr>
          <w:color w:val="auto"/>
          <w:sz w:val="24"/>
          <w:szCs w:val="24"/>
        </w:rPr>
        <w:fldChar w:fldCharType="begin"/>
      </w:r>
      <w:r w:rsidRPr="001C3737">
        <w:rPr>
          <w:color w:val="auto"/>
          <w:sz w:val="24"/>
          <w:szCs w:val="24"/>
        </w:rPr>
        <w:instrText xml:space="preserve"> SEQ Table \* ARABIC </w:instrText>
      </w:r>
      <w:r w:rsidR="00BB2E83" w:rsidRPr="001C3737">
        <w:rPr>
          <w:color w:val="auto"/>
          <w:sz w:val="24"/>
          <w:szCs w:val="24"/>
        </w:rPr>
        <w:fldChar w:fldCharType="separate"/>
      </w:r>
      <w:r w:rsidR="001C3218">
        <w:rPr>
          <w:noProof/>
          <w:color w:val="auto"/>
          <w:sz w:val="24"/>
          <w:szCs w:val="24"/>
        </w:rPr>
        <w:t>29</w:t>
      </w:r>
      <w:r w:rsidR="00BB2E83" w:rsidRPr="001C3737">
        <w:rPr>
          <w:color w:val="auto"/>
          <w:sz w:val="24"/>
          <w:szCs w:val="24"/>
        </w:rPr>
        <w:fldChar w:fldCharType="end"/>
      </w:r>
      <w:r w:rsidRPr="001C3737">
        <w:rPr>
          <w:color w:val="auto"/>
          <w:sz w:val="24"/>
          <w:szCs w:val="24"/>
          <w:lang w:val="en-CA"/>
        </w:rPr>
        <w:t>.</w:t>
      </w:r>
      <w:proofErr w:type="gramEnd"/>
      <w:r w:rsidRPr="001C3737">
        <w:rPr>
          <w:color w:val="auto"/>
          <w:sz w:val="24"/>
          <w:szCs w:val="24"/>
          <w:lang w:val="en-CA"/>
        </w:rPr>
        <w:t xml:space="preserve"> </w:t>
      </w:r>
      <w:r w:rsidRPr="001C3737">
        <w:rPr>
          <w:b w:val="0"/>
          <w:color w:val="auto"/>
          <w:sz w:val="24"/>
          <w:szCs w:val="24"/>
          <w:lang w:val="en-CA"/>
        </w:rPr>
        <w:t xml:space="preserve">Electricity generation (MWh) </w:t>
      </w:r>
      <w:r w:rsidR="00DA0727">
        <w:rPr>
          <w:b w:val="0"/>
          <w:color w:val="auto"/>
          <w:sz w:val="24"/>
          <w:szCs w:val="24"/>
          <w:lang w:val="en-CA"/>
        </w:rPr>
        <w:t>for</w:t>
      </w:r>
      <w:r w:rsidRPr="001C3737">
        <w:rPr>
          <w:b w:val="0"/>
          <w:color w:val="auto"/>
          <w:sz w:val="24"/>
          <w:szCs w:val="24"/>
          <w:lang w:val="en-CA"/>
        </w:rPr>
        <w:t xml:space="preserve"> January 2008 in Quebec</w:t>
      </w:r>
      <w:r w:rsidR="007905D6">
        <w:rPr>
          <w:b w:val="0"/>
          <w:color w:val="auto"/>
          <w:sz w:val="24"/>
          <w:szCs w:val="24"/>
          <w:lang w:val="en-CA"/>
        </w:rPr>
        <w:t xml:space="preserve"> </w:t>
      </w:r>
      <w:r w:rsidR="00BB2E83">
        <w:rPr>
          <w:b w:val="0"/>
          <w:color w:val="auto"/>
          <w:sz w:val="24"/>
          <w:szCs w:val="24"/>
          <w:lang w:val="en-CA"/>
        </w:rPr>
        <w:fldChar w:fldCharType="begin"/>
      </w:r>
      <w:r w:rsidR="007905D6">
        <w:rPr>
          <w:b w:val="0"/>
          <w:color w:val="auto"/>
          <w:sz w:val="24"/>
          <w:szCs w:val="24"/>
          <w:lang w:val="en-CA"/>
        </w:rPr>
        <w:instrText>ADDIN RW.CITE{{78 Anonymous}}</w:instrText>
      </w:r>
      <w:r w:rsidR="00BB2E83">
        <w:rPr>
          <w:b w:val="0"/>
          <w:color w:val="auto"/>
          <w:sz w:val="24"/>
          <w:szCs w:val="24"/>
          <w:lang w:val="en-CA"/>
        </w:rPr>
        <w:fldChar w:fldCharType="separate"/>
      </w:r>
      <w:bookmarkEnd w:id="196"/>
      <w:r w:rsidR="00571DAA">
        <w:rPr>
          <w:b w:val="0"/>
          <w:color w:val="auto"/>
          <w:sz w:val="24"/>
          <w:szCs w:val="24"/>
          <w:lang w:val="en-CA"/>
        </w:rPr>
        <w:t>[51]</w:t>
      </w:r>
      <w:r w:rsidR="00BB2E83">
        <w:rPr>
          <w:b w:val="0"/>
          <w:color w:val="auto"/>
          <w:sz w:val="24"/>
          <w:szCs w:val="24"/>
          <w:lang w:val="en-CA"/>
        </w:rPr>
        <w:fldChar w:fldCharType="end"/>
      </w:r>
      <w:r w:rsidRPr="001C3737">
        <w:rPr>
          <w:b w:val="0"/>
          <w:color w:val="auto"/>
          <w:sz w:val="24"/>
          <w:szCs w:val="24"/>
          <w:lang w:val="en-CA"/>
        </w:rPr>
        <w:t xml:space="preserve">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457"/>
        <w:gridCol w:w="2457"/>
        <w:gridCol w:w="2457"/>
      </w:tblGrid>
      <w:tr w:rsidR="00DA2711" w:rsidRPr="00E333D2" w:rsidTr="00DA2711">
        <w:trPr>
          <w:trHeight w:val="279"/>
        </w:trPr>
        <w:tc>
          <w:tcPr>
            <w:tcW w:w="2457" w:type="dxa"/>
          </w:tcPr>
          <w:p w:rsidR="00DA2711" w:rsidRPr="00E333D2" w:rsidRDefault="007632E2" w:rsidP="005E263F">
            <w:pPr>
              <w:spacing w:before="100" w:beforeAutospacing="1" w:after="100" w:afterAutospacing="1"/>
              <w:jc w:val="center"/>
              <w:rPr>
                <w:b/>
                <w:bCs/>
                <w:sz w:val="20"/>
                <w:szCs w:val="20"/>
                <w:lang w:val="en-CA"/>
              </w:rPr>
            </w:pPr>
            <w:r>
              <w:rPr>
                <w:b/>
                <w:bCs/>
                <w:sz w:val="20"/>
                <w:szCs w:val="20"/>
                <w:lang w:val="en-CA"/>
              </w:rPr>
              <w:t>Source</w:t>
            </w:r>
          </w:p>
        </w:tc>
        <w:tc>
          <w:tcPr>
            <w:tcW w:w="2457" w:type="dxa"/>
          </w:tcPr>
          <w:p w:rsidR="00DA2711" w:rsidRPr="00E333D2" w:rsidRDefault="00DA2711" w:rsidP="00226067">
            <w:pPr>
              <w:spacing w:before="100" w:beforeAutospacing="1" w:after="100" w:afterAutospacing="1"/>
              <w:jc w:val="center"/>
              <w:rPr>
                <w:b/>
                <w:bCs/>
                <w:sz w:val="20"/>
                <w:szCs w:val="20"/>
                <w:lang w:val="en-CA"/>
              </w:rPr>
            </w:pPr>
            <w:r w:rsidRPr="00E333D2">
              <w:rPr>
                <w:b/>
                <w:bCs/>
                <w:sz w:val="20"/>
                <w:szCs w:val="20"/>
                <w:lang w:val="en-CA"/>
              </w:rPr>
              <w:t>MWh</w:t>
            </w:r>
          </w:p>
        </w:tc>
        <w:tc>
          <w:tcPr>
            <w:tcW w:w="2457" w:type="dxa"/>
          </w:tcPr>
          <w:p w:rsidR="00DA2711" w:rsidRPr="00E333D2" w:rsidRDefault="00DA2711" w:rsidP="00226067">
            <w:pPr>
              <w:spacing w:before="100" w:beforeAutospacing="1" w:after="100" w:afterAutospacing="1"/>
              <w:jc w:val="center"/>
              <w:rPr>
                <w:b/>
                <w:bCs/>
                <w:sz w:val="20"/>
                <w:szCs w:val="20"/>
                <w:lang w:val="en-CA"/>
              </w:rPr>
            </w:pPr>
            <w:r w:rsidRPr="00E333D2">
              <w:rPr>
                <w:b/>
                <w:bCs/>
                <w:sz w:val="20"/>
                <w:szCs w:val="20"/>
                <w:lang w:val="en-CA"/>
              </w:rPr>
              <w:t>% Generation</w:t>
            </w:r>
          </w:p>
        </w:tc>
      </w:tr>
      <w:tr w:rsidR="00DA2711" w:rsidRPr="00E333D2" w:rsidTr="00DA2711">
        <w:trPr>
          <w:trHeight w:val="249"/>
        </w:trPr>
        <w:tc>
          <w:tcPr>
            <w:tcW w:w="2457" w:type="dxa"/>
          </w:tcPr>
          <w:p w:rsidR="00DA2711" w:rsidRPr="00E333D2" w:rsidRDefault="00DA2711" w:rsidP="00226067">
            <w:pPr>
              <w:spacing w:before="100" w:beforeAutospacing="1" w:after="100" w:afterAutospacing="1"/>
              <w:jc w:val="center"/>
              <w:rPr>
                <w:sz w:val="20"/>
                <w:szCs w:val="20"/>
                <w:lang w:val="en-CA"/>
              </w:rPr>
            </w:pPr>
            <w:r w:rsidRPr="00E333D2">
              <w:rPr>
                <w:sz w:val="20"/>
                <w:szCs w:val="20"/>
                <w:lang w:val="en-CA"/>
              </w:rPr>
              <w:t>Hydro</w:t>
            </w:r>
          </w:p>
        </w:tc>
        <w:tc>
          <w:tcPr>
            <w:tcW w:w="2457" w:type="dxa"/>
          </w:tcPr>
          <w:p w:rsidR="00DA2711" w:rsidRPr="00E333D2" w:rsidRDefault="00DA2711" w:rsidP="00226067">
            <w:pPr>
              <w:jc w:val="center"/>
              <w:rPr>
                <w:color w:val="000000"/>
                <w:sz w:val="20"/>
                <w:szCs w:val="20"/>
              </w:rPr>
            </w:pPr>
            <w:r w:rsidRPr="00E333D2">
              <w:rPr>
                <w:color w:val="000000"/>
                <w:sz w:val="20"/>
                <w:szCs w:val="20"/>
              </w:rPr>
              <w:t>16,877,926</w:t>
            </w:r>
          </w:p>
        </w:tc>
        <w:tc>
          <w:tcPr>
            <w:tcW w:w="2457" w:type="dxa"/>
          </w:tcPr>
          <w:p w:rsidR="00DA2711" w:rsidRPr="00E333D2" w:rsidRDefault="00DA2711" w:rsidP="00226067">
            <w:pPr>
              <w:spacing w:before="100" w:beforeAutospacing="1" w:after="100" w:afterAutospacing="1"/>
              <w:jc w:val="center"/>
              <w:rPr>
                <w:sz w:val="20"/>
                <w:szCs w:val="20"/>
                <w:lang w:val="en-CA"/>
              </w:rPr>
            </w:pPr>
            <w:r w:rsidRPr="00E333D2">
              <w:rPr>
                <w:sz w:val="20"/>
                <w:szCs w:val="20"/>
                <w:lang w:val="en-CA"/>
              </w:rPr>
              <w:t>96.8</w:t>
            </w:r>
          </w:p>
        </w:tc>
      </w:tr>
      <w:tr w:rsidR="00DA2711" w:rsidRPr="00E333D2" w:rsidTr="00DA2711">
        <w:tc>
          <w:tcPr>
            <w:tcW w:w="2457" w:type="dxa"/>
          </w:tcPr>
          <w:p w:rsidR="00DA2711" w:rsidRPr="00E333D2" w:rsidRDefault="00DA2711" w:rsidP="00226067">
            <w:pPr>
              <w:spacing w:before="100" w:beforeAutospacing="1" w:after="100" w:afterAutospacing="1"/>
              <w:jc w:val="center"/>
              <w:rPr>
                <w:sz w:val="20"/>
                <w:szCs w:val="20"/>
                <w:lang w:val="en-CA"/>
              </w:rPr>
            </w:pPr>
            <w:r w:rsidRPr="00E333D2">
              <w:rPr>
                <w:sz w:val="20"/>
                <w:szCs w:val="20"/>
                <w:lang w:val="en-CA"/>
              </w:rPr>
              <w:t>Steam-nuclear</w:t>
            </w:r>
          </w:p>
        </w:tc>
        <w:tc>
          <w:tcPr>
            <w:tcW w:w="2457" w:type="dxa"/>
          </w:tcPr>
          <w:p w:rsidR="00DA2711" w:rsidRPr="00E333D2" w:rsidRDefault="00DA2711" w:rsidP="00226067">
            <w:pPr>
              <w:spacing w:before="100" w:beforeAutospacing="1" w:after="100" w:afterAutospacing="1"/>
              <w:jc w:val="center"/>
              <w:rPr>
                <w:sz w:val="20"/>
                <w:szCs w:val="20"/>
                <w:lang w:val="en-CA"/>
              </w:rPr>
            </w:pPr>
            <w:r w:rsidRPr="00E333D2">
              <w:rPr>
                <w:sz w:val="20"/>
                <w:szCs w:val="20"/>
                <w:lang w:val="en-CA"/>
              </w:rPr>
              <w:t>425,985</w:t>
            </w:r>
          </w:p>
        </w:tc>
        <w:tc>
          <w:tcPr>
            <w:tcW w:w="2457" w:type="dxa"/>
          </w:tcPr>
          <w:p w:rsidR="00DA2711" w:rsidRPr="00E333D2" w:rsidRDefault="007570EC" w:rsidP="00226067">
            <w:pPr>
              <w:spacing w:before="100" w:beforeAutospacing="1" w:after="100" w:afterAutospacing="1"/>
              <w:jc w:val="center"/>
              <w:rPr>
                <w:sz w:val="20"/>
                <w:szCs w:val="20"/>
                <w:lang w:val="en-CA"/>
              </w:rPr>
            </w:pPr>
            <w:r w:rsidRPr="00E333D2">
              <w:rPr>
                <w:sz w:val="20"/>
                <w:szCs w:val="20"/>
                <w:lang w:val="en-CA"/>
              </w:rPr>
              <w:t xml:space="preserve">  </w:t>
            </w:r>
            <w:r w:rsidR="00DA2711" w:rsidRPr="00E333D2">
              <w:rPr>
                <w:sz w:val="20"/>
                <w:szCs w:val="20"/>
                <w:lang w:val="en-CA"/>
              </w:rPr>
              <w:t>2.4</w:t>
            </w:r>
          </w:p>
        </w:tc>
      </w:tr>
      <w:tr w:rsidR="00DA2711" w:rsidRPr="00E333D2" w:rsidTr="00DA2711">
        <w:tc>
          <w:tcPr>
            <w:tcW w:w="2457" w:type="dxa"/>
          </w:tcPr>
          <w:p w:rsidR="00DA2711" w:rsidRPr="00E333D2" w:rsidRDefault="00DA2711" w:rsidP="00226067">
            <w:pPr>
              <w:spacing w:before="100" w:beforeAutospacing="1" w:after="100" w:afterAutospacing="1"/>
              <w:jc w:val="center"/>
              <w:rPr>
                <w:sz w:val="20"/>
                <w:szCs w:val="20"/>
                <w:lang w:val="en-CA"/>
              </w:rPr>
            </w:pPr>
            <w:r w:rsidRPr="00E333D2">
              <w:rPr>
                <w:sz w:val="20"/>
                <w:szCs w:val="20"/>
                <w:lang w:val="en-CA"/>
              </w:rPr>
              <w:t>Total thermal</w:t>
            </w:r>
          </w:p>
        </w:tc>
        <w:tc>
          <w:tcPr>
            <w:tcW w:w="2457" w:type="dxa"/>
          </w:tcPr>
          <w:p w:rsidR="00DA2711" w:rsidRPr="00E333D2" w:rsidRDefault="00DA2711" w:rsidP="00226067">
            <w:pPr>
              <w:spacing w:before="100" w:beforeAutospacing="1" w:after="100" w:afterAutospacing="1"/>
              <w:jc w:val="center"/>
              <w:rPr>
                <w:sz w:val="20"/>
                <w:szCs w:val="20"/>
                <w:lang w:val="en-CA"/>
              </w:rPr>
            </w:pPr>
            <w:r w:rsidRPr="00E333D2">
              <w:rPr>
                <w:sz w:val="20"/>
                <w:szCs w:val="20"/>
                <w:lang w:val="en-CA"/>
              </w:rPr>
              <w:t>127,701</w:t>
            </w:r>
          </w:p>
        </w:tc>
        <w:tc>
          <w:tcPr>
            <w:tcW w:w="2457" w:type="dxa"/>
          </w:tcPr>
          <w:p w:rsidR="00DA2711" w:rsidRPr="00E333D2" w:rsidRDefault="007570EC" w:rsidP="00226067">
            <w:pPr>
              <w:spacing w:before="100" w:beforeAutospacing="1" w:after="100" w:afterAutospacing="1"/>
              <w:jc w:val="center"/>
              <w:rPr>
                <w:sz w:val="20"/>
                <w:szCs w:val="20"/>
                <w:lang w:val="en-CA"/>
              </w:rPr>
            </w:pPr>
            <w:r w:rsidRPr="00E333D2">
              <w:rPr>
                <w:sz w:val="20"/>
                <w:szCs w:val="20"/>
                <w:lang w:val="en-CA"/>
              </w:rPr>
              <w:t xml:space="preserve">  </w:t>
            </w:r>
            <w:r w:rsidR="00DA2711" w:rsidRPr="00E333D2">
              <w:rPr>
                <w:sz w:val="20"/>
                <w:szCs w:val="20"/>
                <w:lang w:val="en-CA"/>
              </w:rPr>
              <w:t>0.7</w:t>
            </w:r>
          </w:p>
        </w:tc>
      </w:tr>
      <w:tr w:rsidR="00DA2711" w:rsidRPr="00E333D2" w:rsidTr="00DA2711">
        <w:tc>
          <w:tcPr>
            <w:tcW w:w="2457" w:type="dxa"/>
          </w:tcPr>
          <w:p w:rsidR="00DA2711" w:rsidRPr="00E333D2" w:rsidRDefault="00DA2711" w:rsidP="00226067">
            <w:pPr>
              <w:spacing w:before="100" w:beforeAutospacing="1" w:after="100" w:afterAutospacing="1"/>
              <w:jc w:val="center"/>
              <w:rPr>
                <w:sz w:val="20"/>
                <w:szCs w:val="20"/>
                <w:lang w:val="en-CA"/>
              </w:rPr>
            </w:pPr>
            <w:r w:rsidRPr="00E333D2">
              <w:rPr>
                <w:sz w:val="20"/>
                <w:szCs w:val="20"/>
                <w:lang w:val="en-CA"/>
              </w:rPr>
              <w:t>Total</w:t>
            </w:r>
          </w:p>
        </w:tc>
        <w:tc>
          <w:tcPr>
            <w:tcW w:w="2457" w:type="dxa"/>
          </w:tcPr>
          <w:p w:rsidR="00DA2711" w:rsidRPr="00E333D2" w:rsidRDefault="00DA2711" w:rsidP="00226067">
            <w:pPr>
              <w:spacing w:before="100" w:beforeAutospacing="1" w:after="100" w:afterAutospacing="1"/>
              <w:jc w:val="center"/>
              <w:rPr>
                <w:sz w:val="20"/>
                <w:szCs w:val="20"/>
                <w:lang w:val="en-CA"/>
              </w:rPr>
            </w:pPr>
            <w:r w:rsidRPr="00E333D2">
              <w:rPr>
                <w:sz w:val="20"/>
                <w:szCs w:val="20"/>
                <w:lang w:val="en-CA"/>
              </w:rPr>
              <w:t>17,431,612</w:t>
            </w:r>
          </w:p>
        </w:tc>
        <w:tc>
          <w:tcPr>
            <w:tcW w:w="2457" w:type="dxa"/>
          </w:tcPr>
          <w:p w:rsidR="00DA2711" w:rsidRPr="00E333D2" w:rsidRDefault="007570EC" w:rsidP="00226067">
            <w:pPr>
              <w:spacing w:before="100" w:beforeAutospacing="1" w:after="100" w:afterAutospacing="1"/>
              <w:jc w:val="center"/>
              <w:rPr>
                <w:sz w:val="20"/>
                <w:szCs w:val="20"/>
                <w:lang w:val="en-CA"/>
              </w:rPr>
            </w:pPr>
            <w:r w:rsidRPr="00E333D2">
              <w:rPr>
                <w:sz w:val="20"/>
                <w:szCs w:val="20"/>
                <w:lang w:val="en-CA"/>
              </w:rPr>
              <w:t xml:space="preserve"> </w:t>
            </w:r>
            <w:r w:rsidR="00DA2711" w:rsidRPr="00E333D2">
              <w:rPr>
                <w:sz w:val="20"/>
                <w:szCs w:val="20"/>
                <w:lang w:val="en-CA"/>
              </w:rPr>
              <w:t>100</w:t>
            </w:r>
          </w:p>
        </w:tc>
      </w:tr>
    </w:tbl>
    <w:p w:rsidR="00226067" w:rsidRPr="001C3737" w:rsidRDefault="00226067" w:rsidP="00226067">
      <w:pPr>
        <w:spacing w:before="60" w:after="60" w:line="360" w:lineRule="auto"/>
        <w:jc w:val="both"/>
        <w:rPr>
          <w:bCs/>
          <w:lang w:val="en-CA"/>
        </w:rPr>
      </w:pPr>
    </w:p>
    <w:p w:rsidR="008C555F" w:rsidRDefault="0079231E" w:rsidP="003A762B">
      <w:pPr>
        <w:spacing w:line="360" w:lineRule="auto"/>
        <w:ind w:firstLine="658"/>
        <w:jc w:val="both"/>
        <w:rPr>
          <w:bCs/>
          <w:lang w:val="en-CA"/>
        </w:rPr>
      </w:pPr>
      <w:r>
        <w:rPr>
          <w:bCs/>
          <w:lang w:val="en-CA"/>
        </w:rPr>
        <w:t xml:space="preserve">Based on this information, </w:t>
      </w:r>
      <w:r w:rsidR="0011296D">
        <w:rPr>
          <w:bCs/>
          <w:lang w:val="en-CA"/>
        </w:rPr>
        <w:t xml:space="preserve">the contribution of </w:t>
      </w:r>
      <w:r w:rsidR="006E4F0C">
        <w:rPr>
          <w:bCs/>
          <w:lang w:val="en-CA"/>
        </w:rPr>
        <w:t xml:space="preserve">the </w:t>
      </w:r>
      <w:r w:rsidR="0011296D">
        <w:rPr>
          <w:bCs/>
          <w:lang w:val="en-CA"/>
        </w:rPr>
        <w:t xml:space="preserve">thermal generation </w:t>
      </w:r>
      <w:r w:rsidR="00A22546">
        <w:rPr>
          <w:bCs/>
          <w:lang w:val="en-CA"/>
        </w:rPr>
        <w:t xml:space="preserve">(oil </w:t>
      </w:r>
      <w:r w:rsidR="00E35580">
        <w:rPr>
          <w:bCs/>
          <w:lang w:val="en-CA"/>
        </w:rPr>
        <w:t>and natural gas</w:t>
      </w:r>
      <w:r w:rsidR="00A22546">
        <w:rPr>
          <w:bCs/>
          <w:lang w:val="en-CA"/>
        </w:rPr>
        <w:t xml:space="preserve">) </w:t>
      </w:r>
      <w:r w:rsidR="0011296D">
        <w:rPr>
          <w:bCs/>
          <w:lang w:val="en-CA"/>
        </w:rPr>
        <w:t xml:space="preserve">on </w:t>
      </w:r>
      <w:r w:rsidR="006E4F0C" w:rsidRPr="001C3737">
        <w:rPr>
          <w:bCs/>
          <w:lang w:val="en-CA"/>
        </w:rPr>
        <w:t>January</w:t>
      </w:r>
      <w:r w:rsidR="006E4F0C">
        <w:rPr>
          <w:bCs/>
          <w:lang w:val="en-CA"/>
        </w:rPr>
        <w:t>’s</w:t>
      </w:r>
      <w:r w:rsidR="0011296D">
        <w:rPr>
          <w:bCs/>
          <w:lang w:val="en-CA"/>
        </w:rPr>
        <w:t xml:space="preserve"> marginal</w:t>
      </w:r>
      <w:r w:rsidR="006E4F0C">
        <w:rPr>
          <w:bCs/>
          <w:lang w:val="en-CA"/>
        </w:rPr>
        <w:t xml:space="preserve"> </w:t>
      </w:r>
      <w:r w:rsidR="0011296D" w:rsidRPr="001C3737">
        <w:rPr>
          <w:bCs/>
          <w:lang w:val="en-CA"/>
        </w:rPr>
        <w:t>capacity</w:t>
      </w:r>
      <w:r w:rsidR="0011296D">
        <w:rPr>
          <w:bCs/>
          <w:lang w:val="en-CA"/>
        </w:rPr>
        <w:t xml:space="preserve"> </w:t>
      </w:r>
      <w:r w:rsidR="00240B20">
        <w:rPr>
          <w:bCs/>
          <w:lang w:val="en-CA"/>
        </w:rPr>
        <w:t>was</w:t>
      </w:r>
      <w:r w:rsidR="0011296D" w:rsidRPr="001C3737">
        <w:rPr>
          <w:bCs/>
          <w:lang w:val="en-CA"/>
        </w:rPr>
        <w:t xml:space="preserve"> liberally assumed</w:t>
      </w:r>
      <w:r w:rsidR="0011296D">
        <w:rPr>
          <w:bCs/>
          <w:lang w:val="en-CA"/>
        </w:rPr>
        <w:t xml:space="preserve"> </w:t>
      </w:r>
      <w:r w:rsidR="00E35580">
        <w:rPr>
          <w:bCs/>
          <w:lang w:val="en-CA"/>
        </w:rPr>
        <w:t xml:space="preserve">to be </w:t>
      </w:r>
      <w:r w:rsidR="00226067" w:rsidRPr="001C3737">
        <w:rPr>
          <w:bCs/>
          <w:lang w:val="en-CA"/>
        </w:rPr>
        <w:t xml:space="preserve">five </w:t>
      </w:r>
      <w:r w:rsidR="00DA0727" w:rsidRPr="001C3737">
        <w:rPr>
          <w:bCs/>
          <w:lang w:val="en-CA"/>
        </w:rPr>
        <w:t>times</w:t>
      </w:r>
      <w:r w:rsidR="00226067" w:rsidRPr="001C3737">
        <w:rPr>
          <w:bCs/>
          <w:lang w:val="en-CA"/>
        </w:rPr>
        <w:t xml:space="preserve"> </w:t>
      </w:r>
      <w:r w:rsidR="00DA0727">
        <w:rPr>
          <w:bCs/>
          <w:lang w:val="en-CA"/>
        </w:rPr>
        <w:t xml:space="preserve">of the </w:t>
      </w:r>
      <w:r w:rsidR="00226067" w:rsidRPr="001C3737">
        <w:rPr>
          <w:bCs/>
          <w:lang w:val="en-CA"/>
        </w:rPr>
        <w:t>thermal generation</w:t>
      </w:r>
      <w:r>
        <w:rPr>
          <w:bCs/>
          <w:lang w:val="en-CA"/>
        </w:rPr>
        <w:t xml:space="preserve"> </w:t>
      </w:r>
      <w:r w:rsidR="006E4F0C">
        <w:rPr>
          <w:bCs/>
          <w:lang w:val="en-CA"/>
        </w:rPr>
        <w:t>contribution</w:t>
      </w:r>
      <w:r w:rsidR="00226067" w:rsidRPr="001C3737">
        <w:rPr>
          <w:bCs/>
          <w:lang w:val="en-CA"/>
        </w:rPr>
        <w:t xml:space="preserve"> during th</w:t>
      </w:r>
      <w:r w:rsidR="00E35580">
        <w:rPr>
          <w:bCs/>
          <w:lang w:val="en-CA"/>
        </w:rPr>
        <w:t>is month. Since</w:t>
      </w:r>
      <w:r w:rsidR="006E4F0C">
        <w:rPr>
          <w:bCs/>
          <w:lang w:val="en-CA"/>
        </w:rPr>
        <w:t xml:space="preserve"> </w:t>
      </w:r>
      <w:r w:rsidR="00226067" w:rsidRPr="001C3737">
        <w:rPr>
          <w:bCs/>
          <w:lang w:val="en-CA"/>
        </w:rPr>
        <w:t>the rest</w:t>
      </w:r>
      <w:r w:rsidR="006E4F0C">
        <w:rPr>
          <w:bCs/>
          <w:lang w:val="en-CA"/>
        </w:rPr>
        <w:t xml:space="preserve"> of the marginal </w:t>
      </w:r>
      <w:r w:rsidR="006E4F0C" w:rsidRPr="001C3737">
        <w:rPr>
          <w:bCs/>
          <w:lang w:val="en-CA"/>
        </w:rPr>
        <w:t>capacity</w:t>
      </w:r>
      <w:r w:rsidR="006E4F0C">
        <w:rPr>
          <w:bCs/>
          <w:lang w:val="en-CA"/>
        </w:rPr>
        <w:t xml:space="preserve"> </w:t>
      </w:r>
      <w:r w:rsidR="006E4F0C" w:rsidRPr="001C3737">
        <w:rPr>
          <w:bCs/>
          <w:lang w:val="en-CA"/>
        </w:rPr>
        <w:lastRenderedPageBreak/>
        <w:t>comes</w:t>
      </w:r>
      <w:r w:rsidR="0011296D">
        <w:rPr>
          <w:bCs/>
          <w:lang w:val="en-CA"/>
        </w:rPr>
        <w:t xml:space="preserve"> </w:t>
      </w:r>
      <w:r w:rsidR="00226067" w:rsidRPr="001C3737">
        <w:rPr>
          <w:bCs/>
          <w:lang w:val="en-CA"/>
        </w:rPr>
        <w:t>from hydro resources</w:t>
      </w:r>
      <w:r w:rsidR="00E35580">
        <w:rPr>
          <w:bCs/>
          <w:lang w:val="en-CA"/>
        </w:rPr>
        <w:t xml:space="preserve"> the</w:t>
      </w:r>
      <w:r w:rsidR="0011296D">
        <w:rPr>
          <w:bCs/>
          <w:lang w:val="en-CA"/>
        </w:rPr>
        <w:t xml:space="preserve"> </w:t>
      </w:r>
      <w:r w:rsidR="00E35580">
        <w:rPr>
          <w:bCs/>
          <w:lang w:val="en-CA"/>
        </w:rPr>
        <w:t>marginal</w:t>
      </w:r>
      <w:r w:rsidR="00E35580" w:rsidRPr="001C3737">
        <w:rPr>
          <w:bCs/>
          <w:lang w:val="en-CA"/>
        </w:rPr>
        <w:t xml:space="preserve"> </w:t>
      </w:r>
      <w:r w:rsidR="00E35580">
        <w:rPr>
          <w:bCs/>
          <w:lang w:val="en-CA"/>
        </w:rPr>
        <w:t xml:space="preserve">generation </w:t>
      </w:r>
      <w:r w:rsidR="00E35580" w:rsidRPr="001C3737">
        <w:rPr>
          <w:bCs/>
          <w:lang w:val="en-CA"/>
        </w:rPr>
        <w:t>capacity</w:t>
      </w:r>
      <w:r w:rsidR="00E35580">
        <w:rPr>
          <w:bCs/>
          <w:lang w:val="en-CA"/>
        </w:rPr>
        <w:t xml:space="preserve"> for </w:t>
      </w:r>
      <w:r w:rsidR="00E35580" w:rsidRPr="001C3737">
        <w:rPr>
          <w:bCs/>
          <w:lang w:val="en-CA"/>
        </w:rPr>
        <w:t>January</w:t>
      </w:r>
      <w:r w:rsidR="00E35580">
        <w:rPr>
          <w:bCs/>
          <w:lang w:val="en-CA"/>
        </w:rPr>
        <w:t xml:space="preserve"> is assumed to be </w:t>
      </w:r>
      <w:r w:rsidR="0011296D">
        <w:rPr>
          <w:bCs/>
          <w:lang w:val="en-CA"/>
        </w:rPr>
        <w:t>as</w:t>
      </w:r>
      <w:r w:rsidR="00E35580">
        <w:rPr>
          <w:bCs/>
          <w:lang w:val="en-CA"/>
        </w:rPr>
        <w:t xml:space="preserve"> follow</w:t>
      </w:r>
      <w:r w:rsidR="002A6090">
        <w:rPr>
          <w:bCs/>
          <w:lang w:val="en-CA"/>
        </w:rPr>
        <w:t>s</w:t>
      </w:r>
      <w:r w:rsidR="00E35580">
        <w:rPr>
          <w:bCs/>
          <w:lang w:val="en-CA"/>
        </w:rPr>
        <w:t>:</w:t>
      </w:r>
    </w:p>
    <w:p w:rsidR="00096747" w:rsidRDefault="00096747" w:rsidP="00096747">
      <w:pPr>
        <w:spacing w:line="360" w:lineRule="auto"/>
        <w:jc w:val="both"/>
        <w:rPr>
          <w:bCs/>
          <w:lang w:val="en-CA"/>
        </w:rPr>
      </w:pPr>
    </w:p>
    <w:p w:rsidR="0011296D" w:rsidRDefault="00A22546" w:rsidP="0011296D">
      <w:pPr>
        <w:spacing w:before="60" w:after="60" w:line="360" w:lineRule="auto"/>
        <w:jc w:val="both"/>
        <w:rPr>
          <w:bCs/>
          <w:lang w:val="en-CA"/>
        </w:rPr>
      </w:pPr>
      <w:r>
        <w:rPr>
          <w:bCs/>
          <w:lang w:val="en-CA"/>
        </w:rPr>
        <w:t>Thermal generation</w:t>
      </w:r>
      <w:r w:rsidR="0011296D">
        <w:rPr>
          <w:bCs/>
          <w:lang w:val="en-CA"/>
        </w:rPr>
        <w:t xml:space="preserve"> = </w:t>
      </w:r>
      <w:r>
        <w:rPr>
          <w:bCs/>
          <w:lang w:val="en-CA"/>
        </w:rPr>
        <w:t>5</w:t>
      </w:r>
      <w:r w:rsidR="00077206">
        <w:rPr>
          <w:bCs/>
          <w:lang w:val="en-CA"/>
        </w:rPr>
        <w:t xml:space="preserve"> </w:t>
      </w:r>
      <w:r>
        <w:rPr>
          <w:bCs/>
          <w:lang w:val="en-CA"/>
        </w:rPr>
        <w:t>*</w:t>
      </w:r>
      <w:r w:rsidR="00077206">
        <w:rPr>
          <w:bCs/>
          <w:lang w:val="en-CA"/>
        </w:rPr>
        <w:t xml:space="preserve"> </w:t>
      </w:r>
      <w:r>
        <w:rPr>
          <w:bCs/>
          <w:lang w:val="en-CA"/>
        </w:rPr>
        <w:t>0.7% = 3.7 %</w:t>
      </w:r>
    </w:p>
    <w:p w:rsidR="00275BD2" w:rsidRDefault="00A22546" w:rsidP="00096747">
      <w:pPr>
        <w:spacing w:before="60" w:line="360" w:lineRule="auto"/>
        <w:jc w:val="both"/>
        <w:rPr>
          <w:bCs/>
          <w:lang w:val="en-CA"/>
        </w:rPr>
      </w:pPr>
      <w:r>
        <w:rPr>
          <w:bCs/>
          <w:lang w:val="en-CA"/>
        </w:rPr>
        <w:t>Hydro generation = 100 – 3.7% = 96.3%</w:t>
      </w:r>
    </w:p>
    <w:p w:rsidR="00096747" w:rsidRDefault="00096747" w:rsidP="00096747">
      <w:pPr>
        <w:spacing w:before="60" w:line="360" w:lineRule="auto"/>
        <w:jc w:val="both"/>
        <w:rPr>
          <w:bCs/>
          <w:lang w:val="en-CA"/>
        </w:rPr>
      </w:pPr>
    </w:p>
    <w:p w:rsidR="003A282E" w:rsidRDefault="003A282E" w:rsidP="003A762B">
      <w:pPr>
        <w:spacing w:before="60" w:after="60" w:line="360" w:lineRule="auto"/>
        <w:ind w:firstLine="658"/>
        <w:jc w:val="both"/>
        <w:rPr>
          <w:bCs/>
          <w:lang w:val="en-CA"/>
        </w:rPr>
      </w:pPr>
      <w:r>
        <w:rPr>
          <w:bCs/>
          <w:lang w:val="en-CA"/>
        </w:rPr>
        <w:t>T</w:t>
      </w:r>
      <w:r w:rsidR="00E35580">
        <w:rPr>
          <w:bCs/>
          <w:lang w:val="en-CA"/>
        </w:rPr>
        <w:t>he contribution of oil and natural gas to</w:t>
      </w:r>
      <w:r w:rsidR="00226067" w:rsidRPr="001C3737">
        <w:rPr>
          <w:bCs/>
          <w:lang w:val="en-CA"/>
        </w:rPr>
        <w:t xml:space="preserve"> the </w:t>
      </w:r>
      <w:r>
        <w:rPr>
          <w:bCs/>
          <w:lang w:val="en-CA"/>
        </w:rPr>
        <w:t xml:space="preserve">thermal </w:t>
      </w:r>
      <w:r w:rsidR="00226067" w:rsidRPr="001C3737">
        <w:rPr>
          <w:bCs/>
          <w:lang w:val="en-CA"/>
        </w:rPr>
        <w:t>marginal generation</w:t>
      </w:r>
      <w:r w:rsidR="00E35580">
        <w:rPr>
          <w:bCs/>
          <w:lang w:val="en-CA"/>
        </w:rPr>
        <w:t xml:space="preserve"> i</w:t>
      </w:r>
      <w:r>
        <w:rPr>
          <w:bCs/>
          <w:lang w:val="en-CA"/>
        </w:rPr>
        <w:t>n January</w:t>
      </w:r>
      <w:r w:rsidR="00226067" w:rsidRPr="001C3737">
        <w:rPr>
          <w:bCs/>
          <w:lang w:val="en-CA"/>
        </w:rPr>
        <w:t xml:space="preserve"> will be </w:t>
      </w:r>
      <w:r w:rsidR="005572FF">
        <w:rPr>
          <w:bCs/>
          <w:lang w:val="en-CA"/>
        </w:rPr>
        <w:t>based on their</w:t>
      </w:r>
      <w:r w:rsidR="00E35580">
        <w:rPr>
          <w:bCs/>
          <w:lang w:val="en-CA"/>
        </w:rPr>
        <w:t xml:space="preserve"> contribution to</w:t>
      </w:r>
      <w:r w:rsidR="005572FF">
        <w:rPr>
          <w:bCs/>
          <w:lang w:val="en-CA"/>
        </w:rPr>
        <w:t xml:space="preserve"> annual </w:t>
      </w:r>
      <w:r w:rsidR="00275BD2">
        <w:rPr>
          <w:bCs/>
          <w:lang w:val="en-CA"/>
        </w:rPr>
        <w:t xml:space="preserve">electricity </w:t>
      </w:r>
      <w:r w:rsidR="005572FF">
        <w:rPr>
          <w:bCs/>
          <w:lang w:val="en-CA"/>
        </w:rPr>
        <w:t>generation. U</w:t>
      </w:r>
      <w:r w:rsidR="00226067" w:rsidRPr="001C3737">
        <w:rPr>
          <w:bCs/>
          <w:lang w:val="en-CA"/>
        </w:rPr>
        <w:t xml:space="preserve">sing the latest available </w:t>
      </w:r>
      <w:r>
        <w:rPr>
          <w:bCs/>
          <w:lang w:val="en-CA"/>
        </w:rPr>
        <w:t>Statistics Canada data on e</w:t>
      </w:r>
      <w:r w:rsidR="00226067" w:rsidRPr="001C3737">
        <w:rPr>
          <w:bCs/>
          <w:lang w:val="en-CA"/>
        </w:rPr>
        <w:t>lectricity generation and fuel</w:t>
      </w:r>
      <w:r w:rsidR="00275BD2">
        <w:rPr>
          <w:bCs/>
          <w:lang w:val="en-CA"/>
        </w:rPr>
        <w:t>s</w:t>
      </w:r>
      <w:r w:rsidR="00226067" w:rsidRPr="001C3737">
        <w:rPr>
          <w:bCs/>
          <w:lang w:val="en-CA"/>
        </w:rPr>
        <w:t xml:space="preserve"> used for 200</w:t>
      </w:r>
      <w:r w:rsidR="006235C7">
        <w:rPr>
          <w:bCs/>
          <w:lang w:val="en-CA"/>
        </w:rPr>
        <w:t xml:space="preserve">6 </w:t>
      </w:r>
      <w:r w:rsidR="00BB2E83">
        <w:rPr>
          <w:bCs/>
          <w:lang w:val="en-CA"/>
        </w:rPr>
        <w:fldChar w:fldCharType="begin"/>
      </w:r>
      <w:r w:rsidR="006235C7">
        <w:rPr>
          <w:bCs/>
          <w:lang w:val="en-CA"/>
        </w:rPr>
        <w:instrText>ADDIN RW.CITE{{84 Anonymous}}</w:instrText>
      </w:r>
      <w:r w:rsidR="00BB2E83">
        <w:rPr>
          <w:bCs/>
          <w:lang w:val="en-CA"/>
        </w:rPr>
        <w:fldChar w:fldCharType="separate"/>
      </w:r>
      <w:r w:rsidR="00571DAA">
        <w:rPr>
          <w:bCs/>
          <w:lang w:val="en-CA"/>
        </w:rPr>
        <w:t>[10]</w:t>
      </w:r>
      <w:r w:rsidR="00BB2E83">
        <w:rPr>
          <w:bCs/>
          <w:lang w:val="en-CA"/>
        </w:rPr>
        <w:fldChar w:fldCharType="end"/>
      </w:r>
      <w:r w:rsidR="006B7A3B">
        <w:rPr>
          <w:bCs/>
          <w:lang w:val="en-CA"/>
        </w:rPr>
        <w:t>,</w:t>
      </w:r>
      <w:r w:rsidR="009D6ED2">
        <w:rPr>
          <w:bCs/>
          <w:lang w:val="en-CA"/>
        </w:rPr>
        <w:t xml:space="preserve"> the</w:t>
      </w:r>
      <w:r w:rsidR="00B267B2">
        <w:rPr>
          <w:bCs/>
          <w:lang w:val="en-CA"/>
        </w:rPr>
        <w:t xml:space="preserve"> ratio of </w:t>
      </w:r>
      <w:r w:rsidR="00B267B2" w:rsidRPr="001C3737">
        <w:rPr>
          <w:bCs/>
          <w:lang w:val="en-CA"/>
        </w:rPr>
        <w:t>oil</w:t>
      </w:r>
      <w:r w:rsidR="00B267B2">
        <w:rPr>
          <w:bCs/>
          <w:lang w:val="en-CA"/>
        </w:rPr>
        <w:t xml:space="preserve"> generation to </w:t>
      </w:r>
      <w:r w:rsidR="00B267B2" w:rsidRPr="001C3737">
        <w:rPr>
          <w:bCs/>
          <w:lang w:val="en-CA"/>
        </w:rPr>
        <w:t>natural gas</w:t>
      </w:r>
      <w:r w:rsidR="00B267B2">
        <w:rPr>
          <w:bCs/>
          <w:lang w:val="en-CA"/>
        </w:rPr>
        <w:t xml:space="preserve"> generation </w:t>
      </w:r>
      <w:r>
        <w:rPr>
          <w:bCs/>
          <w:lang w:val="en-CA"/>
        </w:rPr>
        <w:t xml:space="preserve">can be </w:t>
      </w:r>
      <w:r w:rsidR="009D6ED2">
        <w:rPr>
          <w:bCs/>
          <w:lang w:val="en-CA"/>
        </w:rPr>
        <w:t>calculated as</w:t>
      </w:r>
      <w:r>
        <w:rPr>
          <w:bCs/>
          <w:lang w:val="en-CA"/>
        </w:rPr>
        <w:t xml:space="preserve"> shown </w:t>
      </w:r>
      <w:r w:rsidR="004E1813">
        <w:rPr>
          <w:bCs/>
          <w:lang w:val="en-CA"/>
        </w:rPr>
        <w:t>in Table</w:t>
      </w:r>
      <w:r w:rsidR="006E71FC">
        <w:rPr>
          <w:bCs/>
          <w:lang w:val="en-CA"/>
        </w:rPr>
        <w:t xml:space="preserve"> 30</w:t>
      </w:r>
      <w:r w:rsidR="009D6ED2">
        <w:rPr>
          <w:bCs/>
          <w:lang w:val="en-CA"/>
        </w:rPr>
        <w:t>.</w:t>
      </w:r>
    </w:p>
    <w:p w:rsidR="009D6ED2" w:rsidRDefault="009D6ED2" w:rsidP="009D6ED2">
      <w:pPr>
        <w:spacing w:after="60" w:line="360" w:lineRule="auto"/>
        <w:jc w:val="both"/>
        <w:rPr>
          <w:bCs/>
          <w:lang w:val="en-CA"/>
        </w:rPr>
      </w:pPr>
    </w:p>
    <w:p w:rsidR="004E1813" w:rsidRPr="005572FF" w:rsidRDefault="004E1813" w:rsidP="004E1813">
      <w:pPr>
        <w:pStyle w:val="Caption"/>
        <w:keepNext/>
        <w:rPr>
          <w:b w:val="0"/>
          <w:color w:val="auto"/>
          <w:sz w:val="36"/>
          <w:szCs w:val="36"/>
        </w:rPr>
      </w:pPr>
      <w:bookmarkStart w:id="197" w:name="_Toc222733676"/>
      <w:proofErr w:type="gramStart"/>
      <w:r w:rsidRPr="004E1813">
        <w:rPr>
          <w:color w:val="auto"/>
          <w:sz w:val="24"/>
          <w:szCs w:val="24"/>
        </w:rPr>
        <w:t xml:space="preserve">Table </w:t>
      </w:r>
      <w:r w:rsidR="00BB2E83" w:rsidRPr="004E1813">
        <w:rPr>
          <w:color w:val="auto"/>
          <w:sz w:val="24"/>
          <w:szCs w:val="24"/>
        </w:rPr>
        <w:fldChar w:fldCharType="begin"/>
      </w:r>
      <w:r w:rsidRPr="004E1813">
        <w:rPr>
          <w:color w:val="auto"/>
          <w:sz w:val="24"/>
          <w:szCs w:val="24"/>
        </w:rPr>
        <w:instrText xml:space="preserve"> SEQ Table \* ARABIC </w:instrText>
      </w:r>
      <w:r w:rsidR="00BB2E83" w:rsidRPr="004E1813">
        <w:rPr>
          <w:color w:val="auto"/>
          <w:sz w:val="24"/>
          <w:szCs w:val="24"/>
        </w:rPr>
        <w:fldChar w:fldCharType="separate"/>
      </w:r>
      <w:r w:rsidR="001C3218">
        <w:rPr>
          <w:noProof/>
          <w:color w:val="auto"/>
          <w:sz w:val="24"/>
          <w:szCs w:val="24"/>
        </w:rPr>
        <w:t>30</w:t>
      </w:r>
      <w:r w:rsidR="00BB2E83" w:rsidRPr="004E1813">
        <w:rPr>
          <w:color w:val="auto"/>
          <w:sz w:val="24"/>
          <w:szCs w:val="24"/>
        </w:rPr>
        <w:fldChar w:fldCharType="end"/>
      </w:r>
      <w:r w:rsidRPr="009D6ED2">
        <w:rPr>
          <w:b w:val="0"/>
          <w:bCs w:val="0"/>
          <w:color w:val="auto"/>
          <w:sz w:val="24"/>
          <w:szCs w:val="24"/>
          <w:lang w:val="en-CA"/>
        </w:rPr>
        <w:t>.</w:t>
      </w:r>
      <w:proofErr w:type="gramEnd"/>
      <w:r w:rsidR="007D2722">
        <w:rPr>
          <w:b w:val="0"/>
          <w:bCs w:val="0"/>
          <w:color w:val="auto"/>
          <w:sz w:val="24"/>
          <w:szCs w:val="24"/>
          <w:lang w:val="en-CA"/>
        </w:rPr>
        <w:t xml:space="preserve"> MWh generated</w:t>
      </w:r>
      <w:r w:rsidRPr="009D6ED2">
        <w:rPr>
          <w:b w:val="0"/>
          <w:bCs w:val="0"/>
          <w:color w:val="auto"/>
          <w:sz w:val="24"/>
          <w:szCs w:val="24"/>
          <w:lang w:val="en-CA"/>
        </w:rPr>
        <w:t xml:space="preserve"> from oil and natural gas in </w:t>
      </w:r>
      <w:r w:rsidR="00275BD2">
        <w:rPr>
          <w:b w:val="0"/>
          <w:bCs w:val="0"/>
          <w:color w:val="auto"/>
          <w:sz w:val="24"/>
          <w:szCs w:val="24"/>
          <w:lang w:val="en-CA"/>
        </w:rPr>
        <w:t xml:space="preserve">Quebec in </w:t>
      </w:r>
      <w:r w:rsidR="007632E2">
        <w:rPr>
          <w:b w:val="0"/>
          <w:bCs w:val="0"/>
          <w:color w:val="auto"/>
          <w:sz w:val="24"/>
          <w:szCs w:val="24"/>
          <w:lang w:val="en-CA"/>
        </w:rPr>
        <w:t>2006</w:t>
      </w:r>
      <w:r w:rsidR="005572FF">
        <w:rPr>
          <w:b w:val="0"/>
          <w:bCs w:val="0"/>
          <w:color w:val="auto"/>
          <w:sz w:val="24"/>
          <w:szCs w:val="24"/>
          <w:lang w:val="en-CA"/>
        </w:rPr>
        <w:t xml:space="preserve"> </w:t>
      </w:r>
      <w:r w:rsidR="00BB2E83" w:rsidRPr="005572FF">
        <w:rPr>
          <w:b w:val="0"/>
          <w:color w:val="auto"/>
          <w:sz w:val="24"/>
          <w:szCs w:val="24"/>
          <w:lang w:val="en-CA"/>
        </w:rPr>
        <w:fldChar w:fldCharType="begin"/>
      </w:r>
      <w:r w:rsidR="005572FF" w:rsidRPr="005572FF">
        <w:rPr>
          <w:b w:val="0"/>
          <w:color w:val="auto"/>
          <w:sz w:val="24"/>
          <w:szCs w:val="24"/>
          <w:lang w:val="en-CA"/>
        </w:rPr>
        <w:instrText>ADDIN RW.CITE{{84 Anonymous}}</w:instrText>
      </w:r>
      <w:r w:rsidR="00BB2E83" w:rsidRPr="005572FF">
        <w:rPr>
          <w:b w:val="0"/>
          <w:color w:val="auto"/>
          <w:sz w:val="24"/>
          <w:szCs w:val="24"/>
          <w:lang w:val="en-CA"/>
        </w:rPr>
        <w:fldChar w:fldCharType="separate"/>
      </w:r>
      <w:bookmarkEnd w:id="197"/>
      <w:r w:rsidR="00571DAA">
        <w:rPr>
          <w:b w:val="0"/>
          <w:color w:val="auto"/>
          <w:sz w:val="24"/>
          <w:szCs w:val="24"/>
          <w:lang w:val="en-CA"/>
        </w:rPr>
        <w:t>[10]</w:t>
      </w:r>
      <w:r w:rsidR="00BB2E83" w:rsidRPr="005572FF">
        <w:rPr>
          <w:b w:val="0"/>
          <w:color w:val="auto"/>
          <w:sz w:val="24"/>
          <w:szCs w:val="24"/>
          <w:lang w:val="en-CA"/>
        </w:rPr>
        <w:fldChar w:fldCharType="end"/>
      </w:r>
    </w:p>
    <w:tbl>
      <w:tblPr>
        <w:tblStyle w:val="TableGrid"/>
        <w:tblW w:w="0" w:type="auto"/>
        <w:tblInd w:w="108" w:type="dxa"/>
        <w:tblLook w:val="04A0"/>
      </w:tblPr>
      <w:tblGrid>
        <w:gridCol w:w="2410"/>
        <w:gridCol w:w="2410"/>
        <w:gridCol w:w="2410"/>
      </w:tblGrid>
      <w:tr w:rsidR="003A282E" w:rsidRPr="00E333D2" w:rsidTr="008C555F">
        <w:tc>
          <w:tcPr>
            <w:tcW w:w="2410" w:type="dxa"/>
          </w:tcPr>
          <w:p w:rsidR="003A282E" w:rsidRPr="00E333D2" w:rsidRDefault="003A282E" w:rsidP="004E1813">
            <w:pPr>
              <w:spacing w:before="60" w:after="60"/>
              <w:jc w:val="center"/>
              <w:rPr>
                <w:b/>
                <w:sz w:val="20"/>
                <w:szCs w:val="20"/>
                <w:lang w:val="en-CA"/>
              </w:rPr>
            </w:pPr>
            <w:r w:rsidRPr="00E333D2">
              <w:rPr>
                <w:b/>
                <w:sz w:val="20"/>
                <w:szCs w:val="20"/>
                <w:lang w:val="en-CA"/>
              </w:rPr>
              <w:t>Fuel Source</w:t>
            </w:r>
          </w:p>
        </w:tc>
        <w:tc>
          <w:tcPr>
            <w:tcW w:w="2410" w:type="dxa"/>
          </w:tcPr>
          <w:p w:rsidR="003A282E" w:rsidRPr="00E333D2" w:rsidRDefault="003A282E" w:rsidP="003A282E">
            <w:pPr>
              <w:spacing w:before="60" w:after="60"/>
              <w:jc w:val="center"/>
              <w:rPr>
                <w:b/>
                <w:sz w:val="20"/>
                <w:szCs w:val="20"/>
                <w:lang w:val="en-CA"/>
              </w:rPr>
            </w:pPr>
            <w:r w:rsidRPr="00E333D2">
              <w:rPr>
                <w:b/>
                <w:sz w:val="20"/>
                <w:szCs w:val="20"/>
                <w:lang w:val="en-CA"/>
              </w:rPr>
              <w:t>(MWh)</w:t>
            </w:r>
          </w:p>
        </w:tc>
        <w:tc>
          <w:tcPr>
            <w:tcW w:w="2410" w:type="dxa"/>
          </w:tcPr>
          <w:p w:rsidR="003A282E" w:rsidRPr="00E333D2" w:rsidRDefault="006235C7" w:rsidP="004E1813">
            <w:pPr>
              <w:spacing w:before="60" w:after="60"/>
              <w:jc w:val="center"/>
              <w:rPr>
                <w:b/>
                <w:sz w:val="20"/>
                <w:szCs w:val="20"/>
                <w:lang w:val="en-CA"/>
              </w:rPr>
            </w:pPr>
            <w:r w:rsidRPr="00E333D2">
              <w:rPr>
                <w:b/>
                <w:sz w:val="20"/>
                <w:szCs w:val="20"/>
                <w:lang w:val="en-CA"/>
              </w:rPr>
              <w:t>Oil:NG</w:t>
            </w:r>
          </w:p>
        </w:tc>
      </w:tr>
      <w:tr w:rsidR="003A282E" w:rsidRPr="00E333D2" w:rsidTr="008C555F">
        <w:tc>
          <w:tcPr>
            <w:tcW w:w="2410" w:type="dxa"/>
          </w:tcPr>
          <w:p w:rsidR="003A282E" w:rsidRPr="00E333D2" w:rsidRDefault="003A282E" w:rsidP="004E1813">
            <w:pPr>
              <w:spacing w:before="60" w:after="60"/>
              <w:jc w:val="center"/>
              <w:rPr>
                <w:bCs/>
                <w:sz w:val="20"/>
                <w:szCs w:val="20"/>
                <w:lang w:val="en-CA"/>
              </w:rPr>
            </w:pPr>
            <w:r w:rsidRPr="00E333D2">
              <w:rPr>
                <w:bCs/>
                <w:sz w:val="20"/>
                <w:szCs w:val="20"/>
                <w:lang w:val="en-CA"/>
              </w:rPr>
              <w:t>Oil</w:t>
            </w:r>
          </w:p>
        </w:tc>
        <w:tc>
          <w:tcPr>
            <w:tcW w:w="2410" w:type="dxa"/>
          </w:tcPr>
          <w:p w:rsidR="003A282E" w:rsidRPr="00E333D2" w:rsidRDefault="006235C7" w:rsidP="003A282E">
            <w:pPr>
              <w:spacing w:before="60" w:after="60"/>
              <w:jc w:val="center"/>
              <w:rPr>
                <w:bCs/>
                <w:sz w:val="20"/>
                <w:szCs w:val="20"/>
                <w:lang w:val="en-CA"/>
              </w:rPr>
            </w:pPr>
            <w:r w:rsidRPr="00E333D2">
              <w:rPr>
                <w:bCs/>
                <w:sz w:val="20"/>
                <w:szCs w:val="20"/>
                <w:lang w:val="en-CA"/>
              </w:rPr>
              <w:t>135,020</w:t>
            </w:r>
          </w:p>
        </w:tc>
        <w:tc>
          <w:tcPr>
            <w:tcW w:w="2410" w:type="dxa"/>
          </w:tcPr>
          <w:p w:rsidR="003A282E" w:rsidRPr="00E333D2" w:rsidRDefault="006235C7" w:rsidP="006235C7">
            <w:pPr>
              <w:spacing w:before="60" w:after="60"/>
              <w:jc w:val="center"/>
              <w:rPr>
                <w:bCs/>
                <w:sz w:val="20"/>
                <w:szCs w:val="20"/>
                <w:lang w:val="en-CA"/>
              </w:rPr>
            </w:pPr>
            <w:r w:rsidRPr="00E333D2">
              <w:rPr>
                <w:bCs/>
                <w:sz w:val="20"/>
                <w:szCs w:val="20"/>
                <w:lang w:val="en-CA"/>
              </w:rPr>
              <w:t>0.08</w:t>
            </w:r>
          </w:p>
        </w:tc>
      </w:tr>
      <w:tr w:rsidR="003A282E" w:rsidRPr="00E333D2" w:rsidTr="008C555F">
        <w:tc>
          <w:tcPr>
            <w:tcW w:w="2410" w:type="dxa"/>
          </w:tcPr>
          <w:p w:rsidR="003A282E" w:rsidRPr="00E333D2" w:rsidRDefault="003A282E" w:rsidP="004E1813">
            <w:pPr>
              <w:spacing w:before="60" w:after="60"/>
              <w:jc w:val="center"/>
              <w:rPr>
                <w:bCs/>
                <w:sz w:val="20"/>
                <w:szCs w:val="20"/>
                <w:lang w:val="en-CA"/>
              </w:rPr>
            </w:pPr>
            <w:r w:rsidRPr="00E333D2">
              <w:rPr>
                <w:bCs/>
                <w:sz w:val="20"/>
                <w:szCs w:val="20"/>
                <w:lang w:val="en-CA"/>
              </w:rPr>
              <w:t>Natural gas</w:t>
            </w:r>
          </w:p>
        </w:tc>
        <w:tc>
          <w:tcPr>
            <w:tcW w:w="2410" w:type="dxa"/>
          </w:tcPr>
          <w:p w:rsidR="003A282E" w:rsidRPr="00E333D2" w:rsidRDefault="006235C7" w:rsidP="003A282E">
            <w:pPr>
              <w:spacing w:before="60" w:after="60"/>
              <w:jc w:val="center"/>
              <w:rPr>
                <w:bCs/>
                <w:sz w:val="20"/>
                <w:szCs w:val="20"/>
                <w:lang w:val="en-CA"/>
              </w:rPr>
            </w:pPr>
            <w:r w:rsidRPr="00E333D2">
              <w:rPr>
                <w:bCs/>
                <w:sz w:val="20"/>
                <w:szCs w:val="20"/>
                <w:lang w:val="en-CA"/>
              </w:rPr>
              <w:t>1,471,377</w:t>
            </w:r>
          </w:p>
        </w:tc>
        <w:tc>
          <w:tcPr>
            <w:tcW w:w="2410" w:type="dxa"/>
          </w:tcPr>
          <w:p w:rsidR="003A282E" w:rsidRPr="00E333D2" w:rsidRDefault="006235C7" w:rsidP="006235C7">
            <w:pPr>
              <w:spacing w:before="60" w:after="60"/>
              <w:jc w:val="center"/>
              <w:rPr>
                <w:bCs/>
                <w:sz w:val="20"/>
                <w:szCs w:val="20"/>
                <w:lang w:val="en-CA"/>
              </w:rPr>
            </w:pPr>
            <w:r w:rsidRPr="00E333D2">
              <w:rPr>
                <w:bCs/>
                <w:sz w:val="20"/>
                <w:szCs w:val="20"/>
                <w:lang w:val="en-CA"/>
              </w:rPr>
              <w:t>0.92</w:t>
            </w:r>
          </w:p>
        </w:tc>
      </w:tr>
      <w:tr w:rsidR="003A282E" w:rsidRPr="00E333D2" w:rsidTr="008C555F">
        <w:tc>
          <w:tcPr>
            <w:tcW w:w="2410" w:type="dxa"/>
          </w:tcPr>
          <w:p w:rsidR="003A282E" w:rsidRPr="00E333D2" w:rsidRDefault="003A282E" w:rsidP="004E1813">
            <w:pPr>
              <w:spacing w:before="60" w:after="60"/>
              <w:jc w:val="center"/>
              <w:rPr>
                <w:bCs/>
                <w:sz w:val="20"/>
                <w:szCs w:val="20"/>
                <w:lang w:val="en-CA"/>
              </w:rPr>
            </w:pPr>
            <w:r w:rsidRPr="00E333D2">
              <w:rPr>
                <w:bCs/>
                <w:sz w:val="20"/>
                <w:szCs w:val="20"/>
                <w:lang w:val="en-CA"/>
              </w:rPr>
              <w:t>Total</w:t>
            </w:r>
          </w:p>
        </w:tc>
        <w:tc>
          <w:tcPr>
            <w:tcW w:w="2410" w:type="dxa"/>
          </w:tcPr>
          <w:p w:rsidR="003A282E" w:rsidRPr="00E333D2" w:rsidRDefault="006235C7" w:rsidP="004E1813">
            <w:pPr>
              <w:spacing w:before="60" w:after="60"/>
              <w:jc w:val="center"/>
              <w:rPr>
                <w:bCs/>
                <w:sz w:val="20"/>
                <w:szCs w:val="20"/>
                <w:lang w:val="en-CA"/>
              </w:rPr>
            </w:pPr>
            <w:r w:rsidRPr="00E333D2">
              <w:rPr>
                <w:bCs/>
                <w:sz w:val="20"/>
                <w:szCs w:val="20"/>
                <w:lang w:val="en-CA"/>
              </w:rPr>
              <w:t>1,606,397</w:t>
            </w:r>
          </w:p>
        </w:tc>
        <w:tc>
          <w:tcPr>
            <w:tcW w:w="2410" w:type="dxa"/>
          </w:tcPr>
          <w:p w:rsidR="003A282E" w:rsidRPr="00E333D2" w:rsidRDefault="004E1813" w:rsidP="004E1813">
            <w:pPr>
              <w:spacing w:before="60" w:after="60"/>
              <w:jc w:val="center"/>
              <w:rPr>
                <w:bCs/>
                <w:sz w:val="20"/>
                <w:szCs w:val="20"/>
                <w:lang w:val="en-CA"/>
              </w:rPr>
            </w:pPr>
            <w:r w:rsidRPr="00E333D2">
              <w:rPr>
                <w:bCs/>
                <w:sz w:val="20"/>
                <w:szCs w:val="20"/>
                <w:lang w:val="en-CA"/>
              </w:rPr>
              <w:t>1</w:t>
            </w:r>
          </w:p>
        </w:tc>
      </w:tr>
    </w:tbl>
    <w:p w:rsidR="00B267B2" w:rsidRDefault="00B267B2" w:rsidP="00B267B2">
      <w:pPr>
        <w:spacing w:before="60" w:after="60" w:line="360" w:lineRule="auto"/>
        <w:jc w:val="both"/>
        <w:rPr>
          <w:bCs/>
          <w:lang w:val="en-CA"/>
        </w:rPr>
      </w:pPr>
    </w:p>
    <w:p w:rsidR="00CA4A5B" w:rsidRDefault="00275BD2" w:rsidP="00B62D65">
      <w:pPr>
        <w:spacing w:before="60" w:after="60" w:line="360" w:lineRule="auto"/>
        <w:ind w:firstLine="658"/>
        <w:jc w:val="both"/>
        <w:rPr>
          <w:bCs/>
          <w:lang w:val="en-CA"/>
        </w:rPr>
      </w:pPr>
      <w:r>
        <w:rPr>
          <w:bCs/>
          <w:lang w:val="en-CA"/>
        </w:rPr>
        <w:t>Based on this</w:t>
      </w:r>
      <w:r w:rsidR="009D6ED2">
        <w:rPr>
          <w:bCs/>
          <w:lang w:val="en-CA"/>
        </w:rPr>
        <w:t xml:space="preserve">, the mix of </w:t>
      </w:r>
      <w:r w:rsidR="00B267B2" w:rsidRPr="001C3737">
        <w:rPr>
          <w:bCs/>
          <w:lang w:val="en-CA"/>
        </w:rPr>
        <w:t xml:space="preserve">oil </w:t>
      </w:r>
      <w:r w:rsidR="00B267B2">
        <w:rPr>
          <w:bCs/>
          <w:lang w:val="en-CA"/>
        </w:rPr>
        <w:t xml:space="preserve">and </w:t>
      </w:r>
      <w:r w:rsidR="00B267B2" w:rsidRPr="001C3737">
        <w:rPr>
          <w:bCs/>
          <w:lang w:val="en-CA"/>
        </w:rPr>
        <w:t xml:space="preserve">natural gas </w:t>
      </w:r>
      <w:r>
        <w:rPr>
          <w:bCs/>
          <w:lang w:val="en-CA"/>
        </w:rPr>
        <w:t>in the</w:t>
      </w:r>
      <w:r w:rsidR="00A244A8">
        <w:rPr>
          <w:bCs/>
          <w:lang w:val="en-CA"/>
        </w:rPr>
        <w:t xml:space="preserve"> </w:t>
      </w:r>
      <w:r w:rsidR="009D6ED2">
        <w:rPr>
          <w:bCs/>
          <w:lang w:val="en-CA"/>
        </w:rPr>
        <w:t xml:space="preserve">marginal generation </w:t>
      </w:r>
      <w:r>
        <w:rPr>
          <w:bCs/>
          <w:lang w:val="en-CA"/>
        </w:rPr>
        <w:t xml:space="preserve">for January </w:t>
      </w:r>
      <w:r w:rsidR="009D6ED2">
        <w:rPr>
          <w:bCs/>
          <w:lang w:val="en-CA"/>
        </w:rPr>
        <w:t xml:space="preserve">can be </w:t>
      </w:r>
      <w:r w:rsidR="00A244A8">
        <w:rPr>
          <w:bCs/>
          <w:lang w:val="en-CA"/>
        </w:rPr>
        <w:t>predicted</w:t>
      </w:r>
      <w:r w:rsidR="00CA4A5B">
        <w:rPr>
          <w:bCs/>
          <w:lang w:val="en-CA"/>
        </w:rPr>
        <w:t xml:space="preserve"> as </w:t>
      </w:r>
      <w:r>
        <w:rPr>
          <w:bCs/>
          <w:lang w:val="en-CA"/>
        </w:rPr>
        <w:t>follow</w:t>
      </w:r>
      <w:r w:rsidR="002A6090">
        <w:rPr>
          <w:bCs/>
          <w:lang w:val="en-CA"/>
        </w:rPr>
        <w:t>s</w:t>
      </w:r>
      <w:r>
        <w:rPr>
          <w:bCs/>
          <w:lang w:val="en-CA"/>
        </w:rPr>
        <w:t>:</w:t>
      </w:r>
    </w:p>
    <w:p w:rsidR="008C555F" w:rsidRDefault="008C555F" w:rsidP="00275BD2">
      <w:pPr>
        <w:spacing w:before="60" w:after="60" w:line="360" w:lineRule="auto"/>
        <w:jc w:val="both"/>
        <w:rPr>
          <w:bCs/>
          <w:lang w:val="en-CA"/>
        </w:rPr>
      </w:pPr>
    </w:p>
    <w:p w:rsidR="00CA4A5B" w:rsidRDefault="00CA4A5B" w:rsidP="00275BD2">
      <w:pPr>
        <w:spacing w:before="60" w:after="60" w:line="360" w:lineRule="auto"/>
        <w:jc w:val="both"/>
        <w:rPr>
          <w:bCs/>
          <w:lang w:val="en-CA"/>
        </w:rPr>
      </w:pPr>
      <w:r>
        <w:rPr>
          <w:bCs/>
          <w:lang w:val="en-CA"/>
        </w:rPr>
        <w:t>T</w:t>
      </w:r>
      <w:r w:rsidRPr="001C3737">
        <w:rPr>
          <w:bCs/>
          <w:lang w:val="en-CA"/>
        </w:rPr>
        <w:t xml:space="preserve">he contribution </w:t>
      </w:r>
      <w:r w:rsidR="00275BD2">
        <w:rPr>
          <w:bCs/>
          <w:lang w:val="en-CA"/>
        </w:rPr>
        <w:t>of</w:t>
      </w:r>
      <w:r w:rsidRPr="001C3737">
        <w:rPr>
          <w:bCs/>
          <w:lang w:val="en-CA"/>
        </w:rPr>
        <w:t xml:space="preserve"> oil and natural gas </w:t>
      </w:r>
      <w:r w:rsidR="00275BD2">
        <w:rPr>
          <w:bCs/>
          <w:lang w:val="en-CA"/>
        </w:rPr>
        <w:t>to</w:t>
      </w:r>
      <w:r w:rsidRPr="001C3737">
        <w:rPr>
          <w:bCs/>
          <w:lang w:val="en-CA"/>
        </w:rPr>
        <w:t xml:space="preserve"> </w:t>
      </w:r>
      <w:r>
        <w:rPr>
          <w:bCs/>
          <w:lang w:val="en-CA"/>
        </w:rPr>
        <w:t>marginal</w:t>
      </w:r>
      <w:r w:rsidR="00275BD2">
        <w:rPr>
          <w:bCs/>
          <w:lang w:val="en-CA"/>
        </w:rPr>
        <w:t xml:space="preserve"> electricity generation in January</w:t>
      </w:r>
      <w:r>
        <w:rPr>
          <w:bCs/>
          <w:lang w:val="en-CA"/>
        </w:rPr>
        <w:t>:</w:t>
      </w:r>
    </w:p>
    <w:p w:rsidR="00CA4A5B" w:rsidRDefault="00862BD1" w:rsidP="00CA4A5B">
      <w:pPr>
        <w:spacing w:before="60" w:after="60" w:line="360" w:lineRule="auto"/>
        <w:jc w:val="both"/>
        <w:rPr>
          <w:bCs/>
          <w:lang w:val="en-CA"/>
        </w:rPr>
      </w:pPr>
      <w:r>
        <w:rPr>
          <w:bCs/>
          <w:lang w:val="en-CA"/>
        </w:rPr>
        <w:t>Oil on margin = 3.7 * 0</w:t>
      </w:r>
      <w:r w:rsidR="00B267B2">
        <w:rPr>
          <w:bCs/>
          <w:lang w:val="en-CA"/>
        </w:rPr>
        <w:t>.</w:t>
      </w:r>
      <w:r w:rsidR="006235C7">
        <w:rPr>
          <w:bCs/>
          <w:lang w:val="en-CA"/>
        </w:rPr>
        <w:t>08 = 0.30</w:t>
      </w:r>
      <w:r w:rsidR="000A0DA1">
        <w:rPr>
          <w:bCs/>
          <w:lang w:val="en-CA"/>
        </w:rPr>
        <w:t>%</w:t>
      </w:r>
    </w:p>
    <w:p w:rsidR="00CD7422" w:rsidRDefault="000A0DA1" w:rsidP="00CD7422">
      <w:pPr>
        <w:spacing w:before="60" w:after="60" w:line="360" w:lineRule="auto"/>
        <w:jc w:val="both"/>
        <w:rPr>
          <w:bCs/>
          <w:lang w:val="en-CA"/>
        </w:rPr>
      </w:pPr>
      <w:r>
        <w:rPr>
          <w:bCs/>
          <w:lang w:val="en-CA"/>
        </w:rPr>
        <w:t>N</w:t>
      </w:r>
      <w:r w:rsidRPr="001C3737">
        <w:rPr>
          <w:bCs/>
          <w:lang w:val="en-CA"/>
        </w:rPr>
        <w:t>atural gas</w:t>
      </w:r>
      <w:r w:rsidR="006235C7">
        <w:rPr>
          <w:bCs/>
          <w:lang w:val="en-CA"/>
        </w:rPr>
        <w:t xml:space="preserve"> on margin = 3.7 * 0.92 = 3.40</w:t>
      </w:r>
      <w:r>
        <w:rPr>
          <w:bCs/>
          <w:lang w:val="en-CA"/>
        </w:rPr>
        <w:t xml:space="preserve">% </w:t>
      </w:r>
    </w:p>
    <w:p w:rsidR="00CD7422" w:rsidRDefault="00CD7422" w:rsidP="00CD7422">
      <w:pPr>
        <w:spacing w:before="60" w:after="60" w:line="360" w:lineRule="auto"/>
        <w:jc w:val="both"/>
        <w:rPr>
          <w:bCs/>
          <w:lang w:val="en-CA"/>
        </w:rPr>
      </w:pPr>
    </w:p>
    <w:p w:rsidR="00CD7422" w:rsidRDefault="00CA4A5B" w:rsidP="00B62D65">
      <w:pPr>
        <w:spacing w:before="60" w:after="60" w:line="360" w:lineRule="auto"/>
        <w:ind w:firstLine="658"/>
        <w:jc w:val="both"/>
        <w:rPr>
          <w:bCs/>
          <w:lang w:val="en-CA"/>
        </w:rPr>
      </w:pPr>
      <w:r w:rsidRPr="00CD7422">
        <w:rPr>
          <w:bCs/>
          <w:lang w:val="en-CA"/>
        </w:rPr>
        <w:t>T</w:t>
      </w:r>
      <w:r w:rsidR="00A244A8" w:rsidRPr="00CD7422">
        <w:rPr>
          <w:bCs/>
          <w:lang w:val="en-CA"/>
        </w:rPr>
        <w:t>he marginal GHG intensity factor</w:t>
      </w:r>
      <w:r w:rsidR="000A0DA1" w:rsidRPr="00CD7422">
        <w:rPr>
          <w:bCs/>
          <w:lang w:val="en-CA"/>
        </w:rPr>
        <w:t xml:space="preserve"> for January</w:t>
      </w:r>
      <w:r w:rsidR="00A244A8" w:rsidRPr="00CD7422">
        <w:rPr>
          <w:bCs/>
          <w:lang w:val="en-CA"/>
        </w:rPr>
        <w:t xml:space="preserve"> can be calculated </w:t>
      </w:r>
      <w:r w:rsidR="006235C7">
        <w:rPr>
          <w:bCs/>
          <w:lang w:val="en-CA"/>
        </w:rPr>
        <w:t>based on</w:t>
      </w:r>
      <w:r w:rsidRPr="00CD7422">
        <w:rPr>
          <w:bCs/>
          <w:lang w:val="en-CA"/>
        </w:rPr>
        <w:t xml:space="preserve"> the</w:t>
      </w:r>
      <w:r w:rsidR="00275BD2">
        <w:rPr>
          <w:bCs/>
          <w:lang w:val="en-CA"/>
        </w:rPr>
        <w:t xml:space="preserve"> predicted marginal fuel</w:t>
      </w:r>
      <w:r w:rsidR="00A244A8" w:rsidRPr="00CD7422">
        <w:rPr>
          <w:bCs/>
          <w:lang w:val="en-CA"/>
        </w:rPr>
        <w:t xml:space="preserve"> mix and t</w:t>
      </w:r>
      <w:r w:rsidRPr="00CD7422">
        <w:rPr>
          <w:bCs/>
          <w:lang w:val="en-CA"/>
        </w:rPr>
        <w:t>he</w:t>
      </w:r>
      <w:r w:rsidR="000A0DA1" w:rsidRPr="00CD7422">
        <w:rPr>
          <w:bCs/>
          <w:lang w:val="en-CA"/>
        </w:rPr>
        <w:t>ir</w:t>
      </w:r>
      <w:r w:rsidR="00A244A8" w:rsidRPr="00CD7422">
        <w:rPr>
          <w:bCs/>
          <w:lang w:val="en-CA"/>
        </w:rPr>
        <w:t xml:space="preserve"> GHG intensity factor</w:t>
      </w:r>
      <w:r w:rsidR="000A0DA1" w:rsidRPr="00CD7422">
        <w:rPr>
          <w:bCs/>
          <w:lang w:val="en-CA"/>
        </w:rPr>
        <w:t>s</w:t>
      </w:r>
      <w:r w:rsidR="006235C7">
        <w:rPr>
          <w:bCs/>
          <w:lang w:val="en-CA"/>
        </w:rPr>
        <w:t>, using</w:t>
      </w:r>
      <w:r w:rsidR="00E977F5">
        <w:rPr>
          <w:bCs/>
          <w:lang w:val="en-CA"/>
        </w:rPr>
        <w:t xml:space="preserve"> Equation 9</w:t>
      </w:r>
      <w:r w:rsidR="00A244A8" w:rsidRPr="00CD7422">
        <w:rPr>
          <w:bCs/>
          <w:lang w:val="en-CA"/>
        </w:rPr>
        <w:t xml:space="preserve">. </w:t>
      </w:r>
      <w:r w:rsidR="00226067" w:rsidRPr="00CD7422">
        <w:rPr>
          <w:bCs/>
          <w:lang w:val="en-CA"/>
        </w:rPr>
        <w:t xml:space="preserve"> For the rest of the year</w:t>
      </w:r>
      <w:r w:rsidR="00275BD2">
        <w:rPr>
          <w:bCs/>
          <w:lang w:val="en-CA"/>
        </w:rPr>
        <w:t>,</w:t>
      </w:r>
      <w:r w:rsidR="000A0DA1" w:rsidRPr="00CD7422">
        <w:rPr>
          <w:bCs/>
          <w:lang w:val="en-CA"/>
        </w:rPr>
        <w:t xml:space="preserve"> the marginal generation is</w:t>
      </w:r>
      <w:r w:rsidR="00226067" w:rsidRPr="00CD7422">
        <w:rPr>
          <w:bCs/>
          <w:lang w:val="en-CA"/>
        </w:rPr>
        <w:t xml:space="preserve"> </w:t>
      </w:r>
      <w:r w:rsidR="000A0DA1" w:rsidRPr="00CD7422">
        <w:rPr>
          <w:bCs/>
          <w:lang w:val="en-CA"/>
        </w:rPr>
        <w:t xml:space="preserve">100% from </w:t>
      </w:r>
      <w:r w:rsidR="00226067" w:rsidRPr="00CD7422">
        <w:rPr>
          <w:bCs/>
          <w:lang w:val="en-CA"/>
        </w:rPr>
        <w:t>hydro resource</w:t>
      </w:r>
      <w:r w:rsidR="000A0DA1" w:rsidRPr="00CD7422">
        <w:rPr>
          <w:bCs/>
          <w:lang w:val="en-CA"/>
        </w:rPr>
        <w:t>s with zero</w:t>
      </w:r>
      <w:r w:rsidR="00226067" w:rsidRPr="00CD7422">
        <w:rPr>
          <w:bCs/>
          <w:lang w:val="en-CA"/>
        </w:rPr>
        <w:t xml:space="preserve"> GHG </w:t>
      </w:r>
      <w:r w:rsidR="00226067" w:rsidRPr="00CD7422">
        <w:rPr>
          <w:bCs/>
          <w:lang w:val="en-CA"/>
        </w:rPr>
        <w:lastRenderedPageBreak/>
        <w:t>emission</w:t>
      </w:r>
      <w:r w:rsidR="000A0DA1" w:rsidRPr="00CD7422">
        <w:rPr>
          <w:bCs/>
          <w:lang w:val="en-CA"/>
        </w:rPr>
        <w:t>s.</w:t>
      </w:r>
      <w:r w:rsidR="00226067" w:rsidRPr="00CD7422">
        <w:rPr>
          <w:bCs/>
          <w:lang w:val="en-CA"/>
        </w:rPr>
        <w:t xml:space="preserve"> </w:t>
      </w:r>
      <w:r w:rsidR="00275BD2">
        <w:rPr>
          <w:bCs/>
          <w:lang w:val="en-CA"/>
        </w:rPr>
        <w:t>The p</w:t>
      </w:r>
      <w:r w:rsidR="000A0DA1" w:rsidRPr="00CD7422">
        <w:rPr>
          <w:bCs/>
          <w:lang w:val="en-CA"/>
        </w:rPr>
        <w:t xml:space="preserve">redicted marginal fuel mix and the associated marginal GHG intensity factors </w:t>
      </w:r>
      <w:r w:rsidR="00275BD2">
        <w:rPr>
          <w:bCs/>
          <w:lang w:val="en-CA"/>
        </w:rPr>
        <w:t xml:space="preserve">for Quebec </w:t>
      </w:r>
      <w:r w:rsidR="00CD7422" w:rsidRPr="00CD7422">
        <w:rPr>
          <w:bCs/>
          <w:lang w:val="en-CA"/>
        </w:rPr>
        <w:t>are</w:t>
      </w:r>
      <w:r w:rsidR="006C1849">
        <w:rPr>
          <w:bCs/>
          <w:lang w:val="en-CA"/>
        </w:rPr>
        <w:t xml:space="preserve"> given in Table </w:t>
      </w:r>
      <w:r w:rsidR="006E71FC">
        <w:rPr>
          <w:bCs/>
          <w:lang w:val="en-CA"/>
        </w:rPr>
        <w:t>31</w:t>
      </w:r>
      <w:r w:rsidR="000A0DA1" w:rsidRPr="00CD7422">
        <w:rPr>
          <w:bCs/>
          <w:lang w:val="en-CA"/>
        </w:rPr>
        <w:t>.</w:t>
      </w:r>
    </w:p>
    <w:p w:rsidR="008C555F" w:rsidRDefault="008C555F" w:rsidP="006E71FC">
      <w:pPr>
        <w:spacing w:before="60" w:after="60" w:line="360" w:lineRule="auto"/>
        <w:jc w:val="both"/>
        <w:rPr>
          <w:bCs/>
          <w:lang w:val="en-CA"/>
        </w:rPr>
      </w:pPr>
    </w:p>
    <w:p w:rsidR="00226067" w:rsidRPr="001C3737" w:rsidRDefault="00226067" w:rsidP="00096747">
      <w:pPr>
        <w:pStyle w:val="Caption"/>
        <w:keepNext/>
        <w:ind w:left="993" w:hanging="993"/>
        <w:rPr>
          <w:b w:val="0"/>
          <w:bCs w:val="0"/>
          <w:color w:val="auto"/>
          <w:sz w:val="24"/>
          <w:szCs w:val="24"/>
        </w:rPr>
      </w:pPr>
      <w:bookmarkStart w:id="198" w:name="_Toc222733677"/>
      <w:proofErr w:type="gramStart"/>
      <w:r w:rsidRPr="001C3737">
        <w:rPr>
          <w:color w:val="auto"/>
          <w:sz w:val="24"/>
          <w:szCs w:val="24"/>
        </w:rPr>
        <w:t xml:space="preserve">Table </w:t>
      </w:r>
      <w:r w:rsidR="00BB2E83" w:rsidRPr="001C3737">
        <w:rPr>
          <w:color w:val="auto"/>
          <w:sz w:val="24"/>
          <w:szCs w:val="24"/>
        </w:rPr>
        <w:fldChar w:fldCharType="begin"/>
      </w:r>
      <w:r w:rsidRPr="001C3737">
        <w:rPr>
          <w:color w:val="auto"/>
          <w:sz w:val="24"/>
          <w:szCs w:val="24"/>
        </w:rPr>
        <w:instrText xml:space="preserve"> SEQ Table \* ARABIC </w:instrText>
      </w:r>
      <w:r w:rsidR="00BB2E83" w:rsidRPr="001C3737">
        <w:rPr>
          <w:color w:val="auto"/>
          <w:sz w:val="24"/>
          <w:szCs w:val="24"/>
        </w:rPr>
        <w:fldChar w:fldCharType="separate"/>
      </w:r>
      <w:r w:rsidR="001C3218">
        <w:rPr>
          <w:noProof/>
          <w:color w:val="auto"/>
          <w:sz w:val="24"/>
          <w:szCs w:val="24"/>
        </w:rPr>
        <w:t>31</w:t>
      </w:r>
      <w:r w:rsidR="00BB2E83" w:rsidRPr="001C3737">
        <w:rPr>
          <w:color w:val="auto"/>
          <w:sz w:val="24"/>
          <w:szCs w:val="24"/>
        </w:rPr>
        <w:fldChar w:fldCharType="end"/>
      </w:r>
      <w:r w:rsidRPr="001C3737">
        <w:rPr>
          <w:color w:val="auto"/>
          <w:sz w:val="24"/>
          <w:szCs w:val="24"/>
          <w:lang w:val="en-CA"/>
        </w:rPr>
        <w:t>.</w:t>
      </w:r>
      <w:proofErr w:type="gramEnd"/>
      <w:r w:rsidRPr="001C3737">
        <w:rPr>
          <w:color w:val="auto"/>
          <w:sz w:val="24"/>
          <w:szCs w:val="24"/>
          <w:lang w:val="en-CA"/>
        </w:rPr>
        <w:t xml:space="preserve"> </w:t>
      </w:r>
      <w:r w:rsidR="0079231E">
        <w:rPr>
          <w:b w:val="0"/>
          <w:bCs w:val="0"/>
          <w:color w:val="auto"/>
          <w:sz w:val="24"/>
          <w:szCs w:val="24"/>
          <w:lang w:val="en-CA"/>
        </w:rPr>
        <w:t>Predicted</w:t>
      </w:r>
      <w:r w:rsidRPr="001C3737">
        <w:rPr>
          <w:b w:val="0"/>
          <w:bCs w:val="0"/>
          <w:color w:val="auto"/>
          <w:sz w:val="24"/>
          <w:szCs w:val="24"/>
          <w:lang w:val="en-CA"/>
        </w:rPr>
        <w:t xml:space="preserve"> marginal fuel mix and the associated marginal GHG intensity factors</w:t>
      </w:r>
      <w:r w:rsidR="00DA0727">
        <w:rPr>
          <w:b w:val="0"/>
          <w:bCs w:val="0"/>
          <w:color w:val="auto"/>
          <w:sz w:val="24"/>
          <w:szCs w:val="24"/>
          <w:lang w:val="en-CA"/>
        </w:rPr>
        <w:t xml:space="preserve"> </w:t>
      </w:r>
      <w:r w:rsidR="00275BD2">
        <w:rPr>
          <w:b w:val="0"/>
          <w:bCs w:val="0"/>
          <w:color w:val="auto"/>
          <w:sz w:val="24"/>
          <w:szCs w:val="24"/>
          <w:lang w:val="en-CA"/>
        </w:rPr>
        <w:t>for Quebec</w:t>
      </w:r>
      <w:bookmarkEnd w:id="198"/>
    </w:p>
    <w:tbl>
      <w:tblPr>
        <w:tblW w:w="907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276"/>
        <w:gridCol w:w="1276"/>
        <w:gridCol w:w="1843"/>
        <w:gridCol w:w="1275"/>
        <w:gridCol w:w="3402"/>
      </w:tblGrid>
      <w:tr w:rsidR="00226067" w:rsidRPr="00E333D2" w:rsidTr="006C1849">
        <w:tc>
          <w:tcPr>
            <w:tcW w:w="1276" w:type="dxa"/>
          </w:tcPr>
          <w:p w:rsidR="00226067" w:rsidRPr="00E333D2" w:rsidRDefault="00226067" w:rsidP="00226067">
            <w:pPr>
              <w:spacing w:before="60" w:after="60"/>
              <w:jc w:val="center"/>
              <w:rPr>
                <w:b/>
                <w:bCs/>
                <w:sz w:val="20"/>
                <w:szCs w:val="20"/>
                <w:lang w:val="en-CA"/>
              </w:rPr>
            </w:pPr>
            <w:r w:rsidRPr="00E333D2">
              <w:rPr>
                <w:b/>
                <w:bCs/>
                <w:sz w:val="20"/>
                <w:szCs w:val="20"/>
                <w:lang w:val="en-CA"/>
              </w:rPr>
              <w:t>Month</w:t>
            </w:r>
          </w:p>
        </w:tc>
        <w:tc>
          <w:tcPr>
            <w:tcW w:w="1276" w:type="dxa"/>
          </w:tcPr>
          <w:p w:rsidR="00226067" w:rsidRPr="00E333D2" w:rsidRDefault="00226067" w:rsidP="00226067">
            <w:pPr>
              <w:spacing w:before="60" w:after="60"/>
              <w:jc w:val="center"/>
              <w:rPr>
                <w:b/>
                <w:bCs/>
                <w:sz w:val="20"/>
                <w:szCs w:val="20"/>
                <w:lang w:val="en-CA"/>
              </w:rPr>
            </w:pPr>
            <w:r w:rsidRPr="00E333D2">
              <w:rPr>
                <w:b/>
                <w:bCs/>
                <w:sz w:val="20"/>
                <w:szCs w:val="20"/>
                <w:lang w:val="en-CA"/>
              </w:rPr>
              <w:t>Oil %</w:t>
            </w:r>
          </w:p>
        </w:tc>
        <w:tc>
          <w:tcPr>
            <w:tcW w:w="1843" w:type="dxa"/>
          </w:tcPr>
          <w:p w:rsidR="00226067" w:rsidRPr="00E333D2" w:rsidRDefault="00226067" w:rsidP="00226067">
            <w:pPr>
              <w:spacing w:before="60" w:after="60"/>
              <w:jc w:val="center"/>
              <w:rPr>
                <w:b/>
                <w:bCs/>
                <w:sz w:val="20"/>
                <w:szCs w:val="20"/>
                <w:lang w:val="en-CA"/>
              </w:rPr>
            </w:pPr>
            <w:r w:rsidRPr="00E333D2">
              <w:rPr>
                <w:b/>
                <w:bCs/>
                <w:sz w:val="20"/>
                <w:szCs w:val="20"/>
                <w:lang w:val="en-CA"/>
              </w:rPr>
              <w:t>Natural gas %</w:t>
            </w:r>
          </w:p>
        </w:tc>
        <w:tc>
          <w:tcPr>
            <w:tcW w:w="1275" w:type="dxa"/>
          </w:tcPr>
          <w:p w:rsidR="00226067" w:rsidRPr="00E333D2" w:rsidRDefault="00226067" w:rsidP="00226067">
            <w:pPr>
              <w:spacing w:before="60" w:after="60"/>
              <w:jc w:val="center"/>
              <w:rPr>
                <w:b/>
                <w:bCs/>
                <w:sz w:val="20"/>
                <w:szCs w:val="20"/>
                <w:lang w:val="en-CA"/>
              </w:rPr>
            </w:pPr>
            <w:r w:rsidRPr="00E333D2">
              <w:rPr>
                <w:b/>
                <w:bCs/>
                <w:sz w:val="20"/>
                <w:szCs w:val="20"/>
                <w:lang w:val="en-CA"/>
              </w:rPr>
              <w:t>Hydro %</w:t>
            </w:r>
          </w:p>
        </w:tc>
        <w:tc>
          <w:tcPr>
            <w:tcW w:w="3402" w:type="dxa"/>
          </w:tcPr>
          <w:p w:rsidR="00226067" w:rsidRPr="00E333D2" w:rsidRDefault="00226067" w:rsidP="006C1849">
            <w:pPr>
              <w:spacing w:before="60" w:after="60"/>
              <w:rPr>
                <w:b/>
                <w:bCs/>
                <w:sz w:val="20"/>
                <w:szCs w:val="20"/>
                <w:lang w:val="en-CA"/>
              </w:rPr>
            </w:pPr>
            <w:r w:rsidRPr="00E333D2">
              <w:rPr>
                <w:b/>
                <w:bCs/>
                <w:sz w:val="20"/>
                <w:szCs w:val="20"/>
                <w:lang w:val="en-CA"/>
              </w:rPr>
              <w:t>Marginal GHG intensity</w:t>
            </w:r>
            <w:r w:rsidR="006C1849" w:rsidRPr="00E333D2">
              <w:rPr>
                <w:b/>
                <w:bCs/>
                <w:sz w:val="20"/>
                <w:szCs w:val="20"/>
                <w:lang w:val="en-CA"/>
              </w:rPr>
              <w:t xml:space="preserve"> </w:t>
            </w:r>
            <w:r w:rsidRPr="00E333D2">
              <w:rPr>
                <w:b/>
                <w:bCs/>
                <w:sz w:val="20"/>
                <w:szCs w:val="20"/>
                <w:lang w:val="en-CA"/>
              </w:rPr>
              <w:t>factor</w:t>
            </w:r>
          </w:p>
        </w:tc>
      </w:tr>
      <w:tr w:rsidR="00226067" w:rsidRPr="00E333D2" w:rsidTr="006C1849">
        <w:tc>
          <w:tcPr>
            <w:tcW w:w="1276" w:type="dxa"/>
          </w:tcPr>
          <w:p w:rsidR="00226067" w:rsidRPr="00E333D2" w:rsidRDefault="006C1849" w:rsidP="00226067">
            <w:pPr>
              <w:spacing w:before="60" w:after="60"/>
              <w:jc w:val="center"/>
              <w:rPr>
                <w:b/>
                <w:bCs/>
                <w:sz w:val="20"/>
                <w:szCs w:val="20"/>
                <w:lang w:val="en-CA"/>
              </w:rPr>
            </w:pPr>
            <w:r w:rsidRPr="00E333D2">
              <w:rPr>
                <w:b/>
                <w:bCs/>
                <w:sz w:val="20"/>
                <w:szCs w:val="20"/>
                <w:lang w:val="en-CA"/>
              </w:rPr>
              <w:t>Jan.</w:t>
            </w:r>
          </w:p>
        </w:tc>
        <w:tc>
          <w:tcPr>
            <w:tcW w:w="1276" w:type="dxa"/>
          </w:tcPr>
          <w:p w:rsidR="00226067" w:rsidRPr="00E333D2" w:rsidRDefault="006235C7" w:rsidP="00226067">
            <w:pPr>
              <w:spacing w:before="60" w:after="60"/>
              <w:jc w:val="center"/>
              <w:rPr>
                <w:sz w:val="20"/>
                <w:szCs w:val="20"/>
                <w:lang w:val="en-CA"/>
              </w:rPr>
            </w:pPr>
            <w:r w:rsidRPr="00E333D2">
              <w:rPr>
                <w:sz w:val="20"/>
                <w:szCs w:val="20"/>
                <w:lang w:val="en-CA"/>
              </w:rPr>
              <w:t>0.3</w:t>
            </w:r>
          </w:p>
        </w:tc>
        <w:tc>
          <w:tcPr>
            <w:tcW w:w="1843" w:type="dxa"/>
          </w:tcPr>
          <w:p w:rsidR="00226067" w:rsidRPr="00E333D2" w:rsidRDefault="006235C7" w:rsidP="00226067">
            <w:pPr>
              <w:spacing w:before="60" w:after="60"/>
              <w:jc w:val="center"/>
              <w:rPr>
                <w:sz w:val="20"/>
                <w:szCs w:val="20"/>
                <w:lang w:val="en-CA"/>
              </w:rPr>
            </w:pPr>
            <w:r w:rsidRPr="00E333D2">
              <w:rPr>
                <w:sz w:val="20"/>
                <w:szCs w:val="20"/>
                <w:lang w:val="en-CA"/>
              </w:rPr>
              <w:t>3.4</w:t>
            </w:r>
          </w:p>
        </w:tc>
        <w:tc>
          <w:tcPr>
            <w:tcW w:w="1275" w:type="dxa"/>
          </w:tcPr>
          <w:p w:rsidR="00226067" w:rsidRPr="00E333D2" w:rsidRDefault="00CD7422" w:rsidP="00226067">
            <w:pPr>
              <w:spacing w:before="60" w:after="60"/>
              <w:jc w:val="center"/>
              <w:rPr>
                <w:sz w:val="20"/>
                <w:szCs w:val="20"/>
                <w:lang w:val="en-CA"/>
              </w:rPr>
            </w:pPr>
            <w:r w:rsidRPr="00E333D2">
              <w:rPr>
                <w:sz w:val="20"/>
                <w:szCs w:val="20"/>
                <w:lang w:val="en-CA"/>
              </w:rPr>
              <w:t>96.3</w:t>
            </w:r>
          </w:p>
        </w:tc>
        <w:tc>
          <w:tcPr>
            <w:tcW w:w="3402" w:type="dxa"/>
          </w:tcPr>
          <w:p w:rsidR="00226067" w:rsidRPr="00E333D2" w:rsidRDefault="006C220F" w:rsidP="00226067">
            <w:pPr>
              <w:spacing w:before="60" w:after="60"/>
              <w:jc w:val="center"/>
              <w:rPr>
                <w:sz w:val="20"/>
                <w:szCs w:val="20"/>
                <w:lang w:val="en-CA"/>
              </w:rPr>
            </w:pPr>
            <w:r w:rsidRPr="00E333D2">
              <w:rPr>
                <w:sz w:val="20"/>
                <w:szCs w:val="20"/>
                <w:lang w:val="en-CA"/>
              </w:rPr>
              <w:t>2</w:t>
            </w:r>
            <w:r w:rsidR="006235C7" w:rsidRPr="00E333D2">
              <w:rPr>
                <w:sz w:val="20"/>
                <w:szCs w:val="20"/>
                <w:lang w:val="en-CA"/>
              </w:rPr>
              <w:t>3</w:t>
            </w:r>
          </w:p>
        </w:tc>
      </w:tr>
      <w:tr w:rsidR="00226067" w:rsidRPr="00E333D2" w:rsidTr="00CA2FB8">
        <w:trPr>
          <w:trHeight w:val="415"/>
        </w:trPr>
        <w:tc>
          <w:tcPr>
            <w:tcW w:w="1276" w:type="dxa"/>
          </w:tcPr>
          <w:p w:rsidR="00226067" w:rsidRPr="00E333D2" w:rsidRDefault="006C1849" w:rsidP="00226067">
            <w:pPr>
              <w:spacing w:before="60" w:after="60"/>
              <w:jc w:val="center"/>
              <w:rPr>
                <w:b/>
                <w:bCs/>
                <w:sz w:val="20"/>
                <w:szCs w:val="20"/>
                <w:lang w:val="en-CA"/>
              </w:rPr>
            </w:pPr>
            <w:r w:rsidRPr="00E333D2">
              <w:rPr>
                <w:b/>
                <w:bCs/>
                <w:sz w:val="20"/>
                <w:szCs w:val="20"/>
                <w:lang w:val="en-CA"/>
              </w:rPr>
              <w:t>Feb. ~ Dec.</w:t>
            </w:r>
          </w:p>
        </w:tc>
        <w:tc>
          <w:tcPr>
            <w:tcW w:w="1276" w:type="dxa"/>
          </w:tcPr>
          <w:p w:rsidR="00226067" w:rsidRPr="00E333D2" w:rsidRDefault="00226067" w:rsidP="00226067">
            <w:pPr>
              <w:spacing w:before="60" w:after="60"/>
              <w:jc w:val="center"/>
              <w:rPr>
                <w:sz w:val="20"/>
                <w:szCs w:val="20"/>
                <w:lang w:val="en-CA"/>
              </w:rPr>
            </w:pPr>
            <w:r w:rsidRPr="00E333D2">
              <w:rPr>
                <w:sz w:val="20"/>
                <w:szCs w:val="20"/>
                <w:lang w:val="en-CA"/>
              </w:rPr>
              <w:t>-</w:t>
            </w:r>
          </w:p>
        </w:tc>
        <w:tc>
          <w:tcPr>
            <w:tcW w:w="1843" w:type="dxa"/>
          </w:tcPr>
          <w:p w:rsidR="00226067" w:rsidRPr="00E333D2" w:rsidRDefault="00226067" w:rsidP="00226067">
            <w:pPr>
              <w:spacing w:before="60" w:after="60"/>
              <w:jc w:val="center"/>
              <w:rPr>
                <w:sz w:val="20"/>
                <w:szCs w:val="20"/>
                <w:lang w:val="en-CA"/>
              </w:rPr>
            </w:pPr>
            <w:r w:rsidRPr="00E333D2">
              <w:rPr>
                <w:sz w:val="20"/>
                <w:szCs w:val="20"/>
                <w:lang w:val="en-CA"/>
              </w:rPr>
              <w:t>-</w:t>
            </w:r>
          </w:p>
        </w:tc>
        <w:tc>
          <w:tcPr>
            <w:tcW w:w="1275" w:type="dxa"/>
          </w:tcPr>
          <w:p w:rsidR="00226067" w:rsidRPr="00E333D2" w:rsidRDefault="00226067" w:rsidP="00226067">
            <w:pPr>
              <w:spacing w:before="60" w:after="60"/>
              <w:jc w:val="center"/>
              <w:rPr>
                <w:sz w:val="20"/>
                <w:szCs w:val="20"/>
                <w:lang w:val="en-CA"/>
              </w:rPr>
            </w:pPr>
            <w:r w:rsidRPr="00E333D2">
              <w:rPr>
                <w:sz w:val="20"/>
                <w:szCs w:val="20"/>
                <w:lang w:val="en-CA"/>
              </w:rPr>
              <w:t>100</w:t>
            </w:r>
          </w:p>
        </w:tc>
        <w:tc>
          <w:tcPr>
            <w:tcW w:w="3402" w:type="dxa"/>
          </w:tcPr>
          <w:p w:rsidR="00226067" w:rsidRPr="00E333D2" w:rsidRDefault="00226067" w:rsidP="00226067">
            <w:pPr>
              <w:spacing w:before="60" w:after="60"/>
              <w:jc w:val="center"/>
              <w:rPr>
                <w:sz w:val="20"/>
                <w:szCs w:val="20"/>
                <w:lang w:val="en-CA"/>
              </w:rPr>
            </w:pPr>
            <w:r w:rsidRPr="00E333D2">
              <w:rPr>
                <w:sz w:val="20"/>
                <w:szCs w:val="20"/>
                <w:lang w:val="en-CA"/>
              </w:rPr>
              <w:t>0</w:t>
            </w:r>
          </w:p>
        </w:tc>
      </w:tr>
    </w:tbl>
    <w:p w:rsidR="00E20E03" w:rsidRDefault="00E20E03" w:rsidP="00E20E03">
      <w:pPr>
        <w:rPr>
          <w:kern w:val="32"/>
          <w:lang w:val="en-CA"/>
        </w:rPr>
      </w:pPr>
      <w:r>
        <w:rPr>
          <w:lang w:val="en-CA"/>
        </w:rPr>
        <w:br w:type="page"/>
      </w:r>
    </w:p>
    <w:p w:rsidR="00CA2FB8" w:rsidRDefault="00CA2FB8" w:rsidP="00096747">
      <w:pPr>
        <w:pStyle w:val="Heading1"/>
        <w:spacing w:after="0" w:line="360" w:lineRule="auto"/>
        <w:rPr>
          <w:rFonts w:ascii="Times New Roman" w:hAnsi="Times New Roman" w:cs="Times New Roman"/>
          <w:sz w:val="28"/>
          <w:szCs w:val="28"/>
        </w:rPr>
      </w:pPr>
      <w:bookmarkStart w:id="199" w:name="_Toc225059663"/>
      <w:r w:rsidRPr="006234CF">
        <w:rPr>
          <w:rFonts w:asciiTheme="majorBidi" w:hAnsiTheme="majorBidi" w:cstheme="majorBidi"/>
          <w:sz w:val="28"/>
          <w:szCs w:val="28"/>
          <w:lang w:val="en-CA"/>
        </w:rPr>
        <w:lastRenderedPageBreak/>
        <w:t>6.</w:t>
      </w:r>
      <w:r w:rsidRPr="006234CF">
        <w:rPr>
          <w:sz w:val="28"/>
          <w:szCs w:val="28"/>
          <w:lang w:val="en-CA"/>
        </w:rPr>
        <w:t xml:space="preserve"> </w:t>
      </w:r>
      <w:r w:rsidRPr="006234CF">
        <w:rPr>
          <w:rFonts w:ascii="Times New Roman" w:hAnsi="Times New Roman" w:cs="Times New Roman"/>
          <w:sz w:val="28"/>
          <w:szCs w:val="28"/>
        </w:rPr>
        <w:t>RESULTS AND DISCUSSION</w:t>
      </w:r>
      <w:bookmarkEnd w:id="199"/>
    </w:p>
    <w:p w:rsidR="00096747" w:rsidRPr="00096747" w:rsidRDefault="00096747" w:rsidP="00096747"/>
    <w:p w:rsidR="007751EB" w:rsidRDefault="007751EB" w:rsidP="003A762B">
      <w:pPr>
        <w:pStyle w:val="Body"/>
        <w:spacing w:after="0" w:line="360" w:lineRule="auto"/>
        <w:ind w:firstLine="709"/>
        <w:rPr>
          <w:rFonts w:asciiTheme="majorBidi" w:hAnsiTheme="majorBidi" w:cstheme="majorBidi"/>
          <w:sz w:val="24"/>
          <w:szCs w:val="24"/>
          <w:lang w:val="en-CA"/>
        </w:rPr>
      </w:pPr>
      <w:r>
        <w:rPr>
          <w:rFonts w:asciiTheme="majorBidi" w:hAnsiTheme="majorBidi" w:cstheme="majorBidi"/>
          <w:sz w:val="24"/>
          <w:szCs w:val="24"/>
          <w:lang w:val="en-CA"/>
        </w:rPr>
        <w:t>In this work</w:t>
      </w:r>
      <w:r w:rsidR="004B0385">
        <w:rPr>
          <w:rFonts w:asciiTheme="majorBidi" w:hAnsiTheme="majorBidi" w:cstheme="majorBidi"/>
          <w:sz w:val="24"/>
          <w:szCs w:val="24"/>
          <w:lang w:val="en-CA"/>
        </w:rPr>
        <w:t>,</w:t>
      </w:r>
      <w:r>
        <w:rPr>
          <w:rFonts w:asciiTheme="majorBidi" w:hAnsiTheme="majorBidi" w:cstheme="majorBidi"/>
          <w:sz w:val="24"/>
          <w:szCs w:val="24"/>
          <w:lang w:val="en-CA"/>
        </w:rPr>
        <w:t xml:space="preserve"> five different methods to  predict the GHG emission</w:t>
      </w:r>
      <w:r w:rsidR="004B0385">
        <w:rPr>
          <w:rFonts w:asciiTheme="majorBidi" w:hAnsiTheme="majorBidi" w:cstheme="majorBidi"/>
          <w:sz w:val="24"/>
          <w:szCs w:val="24"/>
          <w:lang w:val="en-CA"/>
        </w:rPr>
        <w:t>s</w:t>
      </w:r>
      <w:r>
        <w:rPr>
          <w:rFonts w:asciiTheme="majorBidi" w:hAnsiTheme="majorBidi" w:cstheme="majorBidi"/>
          <w:sz w:val="24"/>
          <w:szCs w:val="24"/>
          <w:lang w:val="en-CA"/>
        </w:rPr>
        <w:t xml:space="preserve"> </w:t>
      </w:r>
      <w:r w:rsidRPr="00591163">
        <w:rPr>
          <w:rFonts w:asciiTheme="majorBidi" w:hAnsiTheme="majorBidi" w:cstheme="majorBidi"/>
          <w:sz w:val="24"/>
          <w:szCs w:val="24"/>
          <w:lang w:val="en-CA"/>
        </w:rPr>
        <w:t>reduction</w:t>
      </w:r>
      <w:r>
        <w:rPr>
          <w:rFonts w:asciiTheme="majorBidi" w:hAnsiTheme="majorBidi" w:cstheme="majorBidi"/>
          <w:sz w:val="24"/>
          <w:szCs w:val="24"/>
          <w:lang w:val="en-CA"/>
        </w:rPr>
        <w:t>s due to electricity savings in the residential sector</w:t>
      </w:r>
      <w:r w:rsidR="008600CD">
        <w:rPr>
          <w:rFonts w:asciiTheme="majorBidi" w:hAnsiTheme="majorBidi" w:cstheme="majorBidi"/>
          <w:sz w:val="24"/>
          <w:szCs w:val="24"/>
          <w:lang w:val="en-CA"/>
        </w:rPr>
        <w:t xml:space="preserve"> of each province of Canada were presented and discussed</w:t>
      </w:r>
      <w:r>
        <w:rPr>
          <w:rFonts w:asciiTheme="majorBidi" w:hAnsiTheme="majorBidi" w:cstheme="majorBidi"/>
          <w:sz w:val="24"/>
          <w:szCs w:val="24"/>
          <w:lang w:val="en-CA"/>
        </w:rPr>
        <w:t>. These methods are:</w:t>
      </w:r>
    </w:p>
    <w:p w:rsidR="00096747" w:rsidRDefault="00096747" w:rsidP="00096747">
      <w:pPr>
        <w:pStyle w:val="Body"/>
        <w:spacing w:after="0" w:line="360" w:lineRule="auto"/>
        <w:rPr>
          <w:rFonts w:asciiTheme="majorBidi" w:hAnsiTheme="majorBidi" w:cstheme="majorBidi"/>
          <w:sz w:val="24"/>
          <w:szCs w:val="24"/>
          <w:lang w:val="en-CA"/>
        </w:rPr>
      </w:pPr>
    </w:p>
    <w:p w:rsidR="007751EB" w:rsidRPr="00392804" w:rsidRDefault="004B0385" w:rsidP="00096747">
      <w:pPr>
        <w:pStyle w:val="Body"/>
        <w:numPr>
          <w:ilvl w:val="0"/>
          <w:numId w:val="9"/>
        </w:numPr>
        <w:spacing w:line="360" w:lineRule="auto"/>
        <w:ind w:left="284" w:hanging="284"/>
        <w:rPr>
          <w:rFonts w:asciiTheme="majorBidi" w:hAnsiTheme="majorBidi" w:cstheme="majorBidi"/>
          <w:sz w:val="24"/>
          <w:szCs w:val="24"/>
          <w:lang w:val="en-CA"/>
        </w:rPr>
      </w:pPr>
      <w:r>
        <w:rPr>
          <w:rFonts w:asciiTheme="majorBidi" w:hAnsiTheme="majorBidi" w:cstheme="majorBidi"/>
          <w:sz w:val="24"/>
          <w:szCs w:val="24"/>
          <w:lang w:val="en-CA"/>
        </w:rPr>
        <w:t>Average GHG i</w:t>
      </w:r>
      <w:r w:rsidR="007751EB">
        <w:rPr>
          <w:rFonts w:asciiTheme="majorBidi" w:hAnsiTheme="majorBidi" w:cstheme="majorBidi"/>
          <w:sz w:val="24"/>
          <w:szCs w:val="24"/>
          <w:lang w:val="en-CA"/>
        </w:rPr>
        <w:t>ntensity factor (GHGIF</w:t>
      </w:r>
      <w:r w:rsidR="007751EB" w:rsidRPr="002F0164">
        <w:rPr>
          <w:rFonts w:asciiTheme="majorBidi" w:hAnsiTheme="majorBidi" w:cstheme="majorBidi"/>
          <w:sz w:val="24"/>
          <w:szCs w:val="24"/>
          <w:vertAlign w:val="subscript"/>
          <w:lang w:val="en-CA"/>
        </w:rPr>
        <w:t>A</w:t>
      </w:r>
      <w:r w:rsidR="007751EB">
        <w:rPr>
          <w:rFonts w:asciiTheme="majorBidi" w:hAnsiTheme="majorBidi" w:cstheme="majorBidi"/>
          <w:sz w:val="24"/>
          <w:szCs w:val="24"/>
          <w:lang w:val="en-CA"/>
        </w:rPr>
        <w:t>)</w:t>
      </w:r>
    </w:p>
    <w:p w:rsidR="007751EB" w:rsidRDefault="007751EB" w:rsidP="00096747">
      <w:pPr>
        <w:pStyle w:val="Body"/>
        <w:numPr>
          <w:ilvl w:val="0"/>
          <w:numId w:val="9"/>
        </w:numPr>
        <w:spacing w:line="360" w:lineRule="auto"/>
        <w:ind w:left="284" w:hanging="284"/>
        <w:rPr>
          <w:rFonts w:asciiTheme="majorBidi" w:hAnsiTheme="majorBidi" w:cstheme="majorBidi"/>
          <w:sz w:val="24"/>
          <w:szCs w:val="24"/>
          <w:lang w:val="en-CA"/>
        </w:rPr>
      </w:pPr>
      <w:r>
        <w:rPr>
          <w:rFonts w:asciiTheme="majorBidi" w:hAnsiTheme="majorBidi" w:cstheme="majorBidi"/>
          <w:sz w:val="24"/>
          <w:szCs w:val="24"/>
          <w:lang w:val="en-CA"/>
        </w:rPr>
        <w:t>GHG intensity factor from fossil fuel power plants (GHGIF</w:t>
      </w:r>
      <w:r w:rsidRPr="002F0164">
        <w:rPr>
          <w:rFonts w:asciiTheme="majorBidi" w:hAnsiTheme="majorBidi" w:cstheme="majorBidi"/>
          <w:sz w:val="24"/>
          <w:szCs w:val="24"/>
          <w:vertAlign w:val="subscript"/>
          <w:lang w:val="en-CA"/>
        </w:rPr>
        <w:t>M</w:t>
      </w:r>
      <w:r>
        <w:rPr>
          <w:rFonts w:asciiTheme="majorBidi" w:hAnsiTheme="majorBidi" w:cstheme="majorBidi"/>
          <w:sz w:val="24"/>
          <w:szCs w:val="24"/>
          <w:lang w:val="en-CA"/>
        </w:rPr>
        <w:t>)</w:t>
      </w:r>
    </w:p>
    <w:p w:rsidR="007751EB" w:rsidRPr="00392804" w:rsidRDefault="006B5617" w:rsidP="006B5617">
      <w:pPr>
        <w:pStyle w:val="Body"/>
        <w:numPr>
          <w:ilvl w:val="0"/>
          <w:numId w:val="9"/>
        </w:numPr>
        <w:spacing w:line="360" w:lineRule="auto"/>
        <w:ind w:left="284" w:hanging="284"/>
        <w:rPr>
          <w:rFonts w:asciiTheme="majorBidi" w:hAnsiTheme="majorBidi" w:cstheme="majorBidi"/>
          <w:sz w:val="24"/>
          <w:szCs w:val="24"/>
          <w:lang w:val="en-CA"/>
        </w:rPr>
      </w:pPr>
      <w:r>
        <w:rPr>
          <w:rFonts w:eastAsia="+mn-ea"/>
          <w:sz w:val="24"/>
          <w:szCs w:val="24"/>
        </w:rPr>
        <w:t>Weighted a</w:t>
      </w:r>
      <w:r w:rsidR="004B0385">
        <w:rPr>
          <w:rFonts w:eastAsia="+mn-ea"/>
          <w:sz w:val="24"/>
          <w:szCs w:val="24"/>
        </w:rPr>
        <w:t>nnual marginal GHG intensity f</w:t>
      </w:r>
      <w:r w:rsidR="007751EB" w:rsidRPr="00392804">
        <w:rPr>
          <w:rFonts w:eastAsia="+mn-ea"/>
          <w:sz w:val="24"/>
          <w:szCs w:val="24"/>
        </w:rPr>
        <w:t>actors</w:t>
      </w:r>
    </w:p>
    <w:p w:rsidR="007751EB" w:rsidRPr="00392804" w:rsidRDefault="004B0385" w:rsidP="00096747">
      <w:pPr>
        <w:pStyle w:val="Body"/>
        <w:numPr>
          <w:ilvl w:val="0"/>
          <w:numId w:val="9"/>
        </w:numPr>
        <w:spacing w:line="360" w:lineRule="auto"/>
        <w:ind w:left="284" w:hanging="284"/>
        <w:rPr>
          <w:rFonts w:asciiTheme="majorBidi" w:hAnsiTheme="majorBidi" w:cstheme="majorBidi"/>
          <w:sz w:val="24"/>
          <w:szCs w:val="24"/>
          <w:lang w:val="en-CA"/>
        </w:rPr>
      </w:pPr>
      <w:r>
        <w:rPr>
          <w:rFonts w:eastAsia="+mn-ea"/>
          <w:sz w:val="24"/>
          <w:szCs w:val="24"/>
        </w:rPr>
        <w:t>Monthly GHG intensity factors based on ICF e</w:t>
      </w:r>
      <w:r w:rsidR="007751EB" w:rsidRPr="00392804">
        <w:rPr>
          <w:rFonts w:eastAsia="+mn-ea"/>
          <w:sz w:val="24"/>
          <w:szCs w:val="24"/>
        </w:rPr>
        <w:t xml:space="preserve">stimates </w:t>
      </w:r>
    </w:p>
    <w:p w:rsidR="007751EB" w:rsidRPr="00392804" w:rsidRDefault="004B0385" w:rsidP="00096747">
      <w:pPr>
        <w:pStyle w:val="Body"/>
        <w:numPr>
          <w:ilvl w:val="0"/>
          <w:numId w:val="9"/>
        </w:numPr>
        <w:spacing w:line="360" w:lineRule="auto"/>
        <w:ind w:left="284" w:hanging="284"/>
        <w:rPr>
          <w:rFonts w:asciiTheme="majorBidi" w:hAnsiTheme="majorBidi" w:cstheme="majorBidi"/>
          <w:sz w:val="24"/>
          <w:szCs w:val="24"/>
          <w:lang w:val="en-CA"/>
        </w:rPr>
      </w:pPr>
      <w:r>
        <w:rPr>
          <w:rFonts w:asciiTheme="majorBidi" w:eastAsia="+mn-ea" w:hAnsiTheme="majorBidi" w:cstheme="majorBidi"/>
          <w:sz w:val="24"/>
          <w:szCs w:val="24"/>
        </w:rPr>
        <w:t>Monthly or seasonal GHG intensity factors estimated based on reported d</w:t>
      </w:r>
      <w:r w:rsidR="007751EB" w:rsidRPr="00392804">
        <w:rPr>
          <w:rFonts w:asciiTheme="majorBidi" w:eastAsia="+mn-ea" w:hAnsiTheme="majorBidi" w:cstheme="majorBidi"/>
          <w:sz w:val="24"/>
          <w:szCs w:val="24"/>
        </w:rPr>
        <w:t>ata</w:t>
      </w:r>
    </w:p>
    <w:p w:rsidR="007751EB" w:rsidRDefault="007751EB" w:rsidP="0033453D">
      <w:pPr>
        <w:pStyle w:val="Body"/>
        <w:spacing w:line="360" w:lineRule="auto"/>
        <w:ind w:left="720"/>
        <w:rPr>
          <w:rFonts w:asciiTheme="majorBidi" w:hAnsiTheme="majorBidi" w:cstheme="majorBidi"/>
          <w:sz w:val="24"/>
          <w:szCs w:val="24"/>
          <w:lang w:val="en-CA"/>
        </w:rPr>
      </w:pPr>
    </w:p>
    <w:p w:rsidR="007751EB" w:rsidRDefault="007751EB" w:rsidP="003A762B">
      <w:pPr>
        <w:pStyle w:val="Body"/>
        <w:spacing w:after="0" w:line="360" w:lineRule="auto"/>
        <w:ind w:firstLine="709"/>
        <w:rPr>
          <w:sz w:val="24"/>
          <w:szCs w:val="24"/>
        </w:rPr>
      </w:pPr>
      <w:r>
        <w:rPr>
          <w:rFonts w:asciiTheme="majorBidi" w:hAnsiTheme="majorBidi" w:cstheme="majorBidi"/>
          <w:sz w:val="24"/>
          <w:szCs w:val="24"/>
          <w:lang w:val="en-CA"/>
        </w:rPr>
        <w:t xml:space="preserve">The </w:t>
      </w:r>
      <w:r w:rsidR="00C0070E">
        <w:rPr>
          <w:rFonts w:asciiTheme="majorBidi" w:hAnsiTheme="majorBidi" w:cstheme="majorBidi"/>
          <w:sz w:val="24"/>
          <w:szCs w:val="24"/>
          <w:lang w:val="en-CA"/>
        </w:rPr>
        <w:t xml:space="preserve">first two </w:t>
      </w:r>
      <w:r w:rsidR="008600CD">
        <w:rPr>
          <w:rFonts w:asciiTheme="majorBidi" w:hAnsiTheme="majorBidi" w:cstheme="majorBidi"/>
          <w:sz w:val="24"/>
          <w:szCs w:val="24"/>
          <w:lang w:val="en-CA"/>
        </w:rPr>
        <w:t>methods are based on a</w:t>
      </w:r>
      <w:r>
        <w:rPr>
          <w:rFonts w:asciiTheme="majorBidi" w:hAnsiTheme="majorBidi" w:cstheme="majorBidi"/>
          <w:sz w:val="24"/>
          <w:szCs w:val="24"/>
          <w:lang w:val="en-CA"/>
        </w:rPr>
        <w:t xml:space="preserve"> previous </w:t>
      </w:r>
      <w:r w:rsidR="008600CD">
        <w:rPr>
          <w:rFonts w:asciiTheme="majorBidi" w:hAnsiTheme="majorBidi" w:cstheme="majorBidi"/>
          <w:sz w:val="24"/>
          <w:szCs w:val="24"/>
          <w:lang w:val="en-CA"/>
        </w:rPr>
        <w:t>work</w:t>
      </w:r>
      <w:r>
        <w:rPr>
          <w:rFonts w:asciiTheme="majorBidi" w:hAnsiTheme="majorBidi" w:cstheme="majorBidi"/>
          <w:sz w:val="24"/>
          <w:szCs w:val="24"/>
          <w:lang w:val="en-CA"/>
        </w:rPr>
        <w:t xml:space="preserve"> that u</w:t>
      </w:r>
      <w:r w:rsidR="001B4C19">
        <w:rPr>
          <w:rFonts w:asciiTheme="majorBidi" w:hAnsiTheme="majorBidi" w:cstheme="majorBidi"/>
          <w:sz w:val="24"/>
          <w:szCs w:val="24"/>
          <w:lang w:val="en-CA"/>
        </w:rPr>
        <w:t>tilized</w:t>
      </w:r>
      <w:r>
        <w:rPr>
          <w:rFonts w:asciiTheme="majorBidi" w:hAnsiTheme="majorBidi" w:cstheme="majorBidi"/>
          <w:sz w:val="24"/>
          <w:szCs w:val="24"/>
          <w:lang w:val="en-CA"/>
        </w:rPr>
        <w:t xml:space="preserve"> the GHGIF</w:t>
      </w:r>
      <w:r w:rsidRPr="002F0164">
        <w:rPr>
          <w:rFonts w:asciiTheme="majorBidi" w:hAnsiTheme="majorBidi" w:cstheme="majorBidi"/>
          <w:sz w:val="24"/>
          <w:szCs w:val="24"/>
          <w:vertAlign w:val="subscript"/>
          <w:lang w:val="en-CA"/>
        </w:rPr>
        <w:t>A</w:t>
      </w:r>
      <w:r>
        <w:rPr>
          <w:rFonts w:asciiTheme="majorBidi" w:hAnsiTheme="majorBidi" w:cstheme="majorBidi"/>
          <w:sz w:val="24"/>
          <w:szCs w:val="24"/>
          <w:lang w:val="en-CA"/>
        </w:rPr>
        <w:t xml:space="preserve"> and the GHGIF</w:t>
      </w:r>
      <w:r w:rsidRPr="002F0164">
        <w:rPr>
          <w:rFonts w:asciiTheme="majorBidi" w:hAnsiTheme="majorBidi" w:cstheme="majorBidi"/>
          <w:sz w:val="24"/>
          <w:szCs w:val="24"/>
          <w:vertAlign w:val="subscript"/>
          <w:lang w:val="en-CA"/>
        </w:rPr>
        <w:t>M</w:t>
      </w:r>
      <w:r>
        <w:rPr>
          <w:rFonts w:asciiTheme="majorBidi" w:hAnsiTheme="majorBidi" w:cstheme="majorBidi"/>
          <w:sz w:val="24"/>
          <w:szCs w:val="24"/>
          <w:lang w:val="en-CA"/>
        </w:rPr>
        <w:t xml:space="preserve"> to calculate the GHG emission from electricity generation</w:t>
      </w:r>
      <w:r w:rsidR="00FF2567">
        <w:rPr>
          <w:rFonts w:asciiTheme="majorBidi" w:hAnsiTheme="majorBidi" w:cstheme="majorBidi"/>
          <w:sz w:val="24"/>
          <w:szCs w:val="24"/>
          <w:lang w:val="en-CA"/>
        </w:rPr>
        <w:t xml:space="preserve"> </w:t>
      </w:r>
      <w:r w:rsidR="00BB2E83">
        <w:rPr>
          <w:rFonts w:asciiTheme="majorBidi" w:hAnsiTheme="majorBidi" w:cstheme="majorBidi"/>
          <w:sz w:val="24"/>
          <w:szCs w:val="24"/>
          <w:lang w:val="en-CA"/>
        </w:rPr>
        <w:fldChar w:fldCharType="begin"/>
      </w:r>
      <w:r w:rsidR="00FF2567">
        <w:rPr>
          <w:rFonts w:asciiTheme="majorBidi" w:hAnsiTheme="majorBidi" w:cstheme="majorBidi"/>
          <w:sz w:val="24"/>
          <w:szCs w:val="24"/>
          <w:lang w:val="en-CA"/>
        </w:rPr>
        <w:instrText>ADDIN RW.CITE{{15 Anonymous 2000; 67 Anonymous}}</w:instrText>
      </w:r>
      <w:r w:rsidR="00BB2E83">
        <w:rPr>
          <w:rFonts w:asciiTheme="majorBidi" w:hAnsiTheme="majorBidi" w:cstheme="majorBidi"/>
          <w:sz w:val="24"/>
          <w:szCs w:val="24"/>
          <w:lang w:val="en-CA"/>
        </w:rPr>
        <w:fldChar w:fldCharType="separate"/>
      </w:r>
      <w:r w:rsidR="00571DAA">
        <w:rPr>
          <w:rFonts w:asciiTheme="majorBidi" w:hAnsiTheme="majorBidi" w:cstheme="majorBidi"/>
          <w:sz w:val="24"/>
          <w:szCs w:val="24"/>
          <w:lang w:val="en-CA"/>
        </w:rPr>
        <w:t>[38, 39]</w:t>
      </w:r>
      <w:r w:rsidR="00BB2E83">
        <w:rPr>
          <w:rFonts w:asciiTheme="majorBidi" w:hAnsiTheme="majorBidi" w:cstheme="majorBidi"/>
          <w:sz w:val="24"/>
          <w:szCs w:val="24"/>
          <w:lang w:val="en-CA"/>
        </w:rPr>
        <w:fldChar w:fldCharType="end"/>
      </w:r>
      <w:r>
        <w:rPr>
          <w:rFonts w:asciiTheme="majorBidi" w:hAnsiTheme="majorBidi" w:cstheme="majorBidi"/>
          <w:sz w:val="24"/>
          <w:szCs w:val="24"/>
          <w:lang w:val="en-CA"/>
        </w:rPr>
        <w:t xml:space="preserve">. </w:t>
      </w:r>
      <w:r w:rsidR="0035390E">
        <w:rPr>
          <w:color w:val="292526"/>
          <w:sz w:val="24"/>
          <w:szCs w:val="24"/>
        </w:rPr>
        <w:t>The</w:t>
      </w:r>
      <w:r w:rsidR="00C0070E">
        <w:rPr>
          <w:color w:val="292526"/>
          <w:sz w:val="24"/>
          <w:szCs w:val="24"/>
        </w:rPr>
        <w:t xml:space="preserve"> other </w:t>
      </w:r>
      <w:r w:rsidR="009566A1">
        <w:rPr>
          <w:sz w:val="24"/>
          <w:szCs w:val="24"/>
        </w:rPr>
        <w:t xml:space="preserve"> </w:t>
      </w:r>
      <w:r>
        <w:rPr>
          <w:sz w:val="24"/>
          <w:szCs w:val="24"/>
        </w:rPr>
        <w:t xml:space="preserve"> </w:t>
      </w:r>
      <w:r w:rsidRPr="00BD0ED8">
        <w:rPr>
          <w:color w:val="292526"/>
          <w:sz w:val="24"/>
          <w:szCs w:val="24"/>
        </w:rPr>
        <w:t xml:space="preserve">three </w:t>
      </w:r>
      <w:r>
        <w:rPr>
          <w:color w:val="292526"/>
          <w:sz w:val="24"/>
          <w:szCs w:val="24"/>
        </w:rPr>
        <w:t xml:space="preserve">methods </w:t>
      </w:r>
      <w:r w:rsidR="00FF2567">
        <w:rPr>
          <w:color w:val="292526"/>
          <w:sz w:val="24"/>
          <w:szCs w:val="24"/>
        </w:rPr>
        <w:t xml:space="preserve">proposed and developed in this work </w:t>
      </w:r>
      <w:r w:rsidR="00C0070E">
        <w:rPr>
          <w:color w:val="292526"/>
          <w:sz w:val="24"/>
          <w:szCs w:val="24"/>
        </w:rPr>
        <w:t>are</w:t>
      </w:r>
      <w:r>
        <w:rPr>
          <w:color w:val="292526"/>
          <w:sz w:val="24"/>
          <w:szCs w:val="24"/>
        </w:rPr>
        <w:t xml:space="preserve"> based on the </w:t>
      </w:r>
      <w:r w:rsidR="00FF2567">
        <w:rPr>
          <w:color w:val="292526"/>
          <w:sz w:val="24"/>
          <w:szCs w:val="24"/>
        </w:rPr>
        <w:t xml:space="preserve">limited available data on </w:t>
      </w:r>
      <w:r>
        <w:rPr>
          <w:color w:val="292526"/>
          <w:sz w:val="24"/>
          <w:szCs w:val="24"/>
        </w:rPr>
        <w:t xml:space="preserve">fuel sources </w:t>
      </w:r>
      <w:r w:rsidR="00FF2567">
        <w:rPr>
          <w:color w:val="292526"/>
          <w:sz w:val="24"/>
          <w:szCs w:val="24"/>
        </w:rPr>
        <w:t>used for marginal electricity generation</w:t>
      </w:r>
      <w:r>
        <w:rPr>
          <w:color w:val="292526"/>
          <w:sz w:val="24"/>
          <w:szCs w:val="24"/>
        </w:rPr>
        <w:t xml:space="preserve"> </w:t>
      </w:r>
      <w:r w:rsidRPr="00BD0ED8">
        <w:rPr>
          <w:color w:val="292526"/>
          <w:sz w:val="24"/>
          <w:szCs w:val="24"/>
        </w:rPr>
        <w:t>in each province on an annua</w:t>
      </w:r>
      <w:r w:rsidR="00FF2567">
        <w:rPr>
          <w:color w:val="292526"/>
          <w:sz w:val="24"/>
          <w:szCs w:val="24"/>
        </w:rPr>
        <w:t>l</w:t>
      </w:r>
      <w:r>
        <w:rPr>
          <w:color w:val="292526"/>
          <w:sz w:val="24"/>
          <w:szCs w:val="24"/>
        </w:rPr>
        <w:t>,</w:t>
      </w:r>
      <w:r w:rsidR="00FF2567">
        <w:rPr>
          <w:color w:val="292526"/>
          <w:sz w:val="24"/>
          <w:szCs w:val="24"/>
        </w:rPr>
        <w:t xml:space="preserve"> </w:t>
      </w:r>
      <w:r>
        <w:rPr>
          <w:color w:val="292526"/>
          <w:sz w:val="24"/>
          <w:szCs w:val="24"/>
        </w:rPr>
        <w:t xml:space="preserve">seasonal, </w:t>
      </w:r>
      <w:r w:rsidR="00FF2567">
        <w:rPr>
          <w:color w:val="292526"/>
          <w:sz w:val="24"/>
          <w:szCs w:val="24"/>
        </w:rPr>
        <w:t>and</w:t>
      </w:r>
      <w:r w:rsidRPr="00BD0ED8">
        <w:rPr>
          <w:color w:val="292526"/>
          <w:sz w:val="24"/>
          <w:szCs w:val="24"/>
        </w:rPr>
        <w:t xml:space="preserve"> monthly basis</w:t>
      </w:r>
      <w:r>
        <w:rPr>
          <w:color w:val="292526"/>
          <w:sz w:val="24"/>
          <w:szCs w:val="24"/>
        </w:rPr>
        <w:t>.</w:t>
      </w:r>
      <w:r w:rsidR="00C0070E">
        <w:rPr>
          <w:color w:val="292526"/>
          <w:sz w:val="24"/>
          <w:szCs w:val="24"/>
        </w:rPr>
        <w:t xml:space="preserve"> </w:t>
      </w:r>
      <w:r w:rsidR="00FF2567">
        <w:rPr>
          <w:sz w:val="24"/>
          <w:szCs w:val="24"/>
        </w:rPr>
        <w:t xml:space="preserve">A qualitative </w:t>
      </w:r>
      <w:r>
        <w:rPr>
          <w:sz w:val="24"/>
          <w:szCs w:val="24"/>
        </w:rPr>
        <w:t xml:space="preserve"> </w:t>
      </w:r>
      <w:r w:rsidR="00FF2567">
        <w:rPr>
          <w:sz w:val="24"/>
          <w:szCs w:val="24"/>
        </w:rPr>
        <w:t xml:space="preserve">comparison of </w:t>
      </w:r>
      <w:r w:rsidR="00C0070E">
        <w:rPr>
          <w:sz w:val="24"/>
          <w:szCs w:val="24"/>
        </w:rPr>
        <w:t>all</w:t>
      </w:r>
      <w:r w:rsidR="00FF2567">
        <w:rPr>
          <w:sz w:val="24"/>
          <w:szCs w:val="24"/>
        </w:rPr>
        <w:t xml:space="preserve"> five methods is presented </w:t>
      </w:r>
      <w:r>
        <w:rPr>
          <w:sz w:val="24"/>
          <w:szCs w:val="24"/>
        </w:rPr>
        <w:t xml:space="preserve">Table </w:t>
      </w:r>
      <w:r w:rsidR="00CA2FB8">
        <w:rPr>
          <w:sz w:val="24"/>
          <w:szCs w:val="24"/>
        </w:rPr>
        <w:t>32</w:t>
      </w:r>
      <w:r>
        <w:rPr>
          <w:sz w:val="24"/>
          <w:szCs w:val="24"/>
        </w:rPr>
        <w:t xml:space="preserve">.  </w:t>
      </w:r>
    </w:p>
    <w:p w:rsidR="00C0070E" w:rsidRDefault="00C0070E" w:rsidP="0033453D">
      <w:pPr>
        <w:pStyle w:val="Body"/>
        <w:spacing w:line="360" w:lineRule="auto"/>
        <w:rPr>
          <w:sz w:val="24"/>
          <w:szCs w:val="24"/>
        </w:rPr>
      </w:pPr>
    </w:p>
    <w:p w:rsidR="00C0070E" w:rsidRDefault="00C0070E" w:rsidP="003A762B">
      <w:pPr>
        <w:pStyle w:val="Body"/>
        <w:spacing w:before="0" w:line="360" w:lineRule="auto"/>
        <w:ind w:firstLine="658"/>
        <w:rPr>
          <w:bCs/>
          <w:lang w:val="en-CA"/>
        </w:rPr>
      </w:pPr>
      <w:r>
        <w:rPr>
          <w:sz w:val="24"/>
          <w:szCs w:val="24"/>
        </w:rPr>
        <w:t xml:space="preserve">As it was discussed in the previous chapter, and as shown in Table 32, there is no data available on the magnitude of the marginal electricity generation except the </w:t>
      </w:r>
      <w:r w:rsidR="00780C64">
        <w:rPr>
          <w:sz w:val="24"/>
          <w:szCs w:val="24"/>
        </w:rPr>
        <w:t xml:space="preserve">predictions </w:t>
      </w:r>
      <w:r w:rsidR="0033453D">
        <w:rPr>
          <w:sz w:val="24"/>
          <w:szCs w:val="24"/>
        </w:rPr>
        <w:t xml:space="preserve">presented </w:t>
      </w:r>
      <w:r w:rsidR="00780C64">
        <w:rPr>
          <w:sz w:val="24"/>
          <w:szCs w:val="24"/>
        </w:rPr>
        <w:t xml:space="preserve">by </w:t>
      </w:r>
      <w:r w:rsidR="00780C64" w:rsidRPr="00780C64">
        <w:rPr>
          <w:sz w:val="24"/>
          <w:szCs w:val="24"/>
        </w:rPr>
        <w:t xml:space="preserve">ICF </w:t>
      </w:r>
      <w:r w:rsidR="00BB2E83" w:rsidRPr="00780C64">
        <w:rPr>
          <w:bCs/>
          <w:sz w:val="24"/>
          <w:szCs w:val="24"/>
          <w:lang w:val="en-CA"/>
        </w:rPr>
        <w:fldChar w:fldCharType="begin"/>
      </w:r>
      <w:r w:rsidR="00780C64" w:rsidRPr="00780C64">
        <w:rPr>
          <w:bCs/>
          <w:sz w:val="24"/>
          <w:szCs w:val="24"/>
          <w:lang w:val="en-CA"/>
        </w:rPr>
        <w:instrText>ADDIN RW.CITE{{62 Anonymous}}</w:instrText>
      </w:r>
      <w:r w:rsidR="00BB2E83" w:rsidRPr="00780C64">
        <w:rPr>
          <w:bCs/>
          <w:sz w:val="24"/>
          <w:szCs w:val="24"/>
          <w:lang w:val="en-CA"/>
        </w:rPr>
        <w:fldChar w:fldCharType="separate"/>
      </w:r>
      <w:r w:rsidR="00571DAA">
        <w:rPr>
          <w:bCs/>
          <w:sz w:val="24"/>
          <w:szCs w:val="24"/>
          <w:lang w:val="en-CA"/>
        </w:rPr>
        <w:t>[41]</w:t>
      </w:r>
      <w:r w:rsidR="00BB2E83" w:rsidRPr="00780C64">
        <w:rPr>
          <w:bCs/>
          <w:sz w:val="24"/>
          <w:szCs w:val="24"/>
          <w:lang w:val="en-CA"/>
        </w:rPr>
        <w:fldChar w:fldCharType="end"/>
      </w:r>
      <w:r w:rsidR="00780C64">
        <w:rPr>
          <w:bCs/>
          <w:lang w:val="en-CA"/>
        </w:rPr>
        <w:t>.</w:t>
      </w:r>
    </w:p>
    <w:p w:rsidR="00780C64" w:rsidRDefault="00780C64" w:rsidP="0033453D">
      <w:pPr>
        <w:pStyle w:val="Body"/>
        <w:spacing w:line="360" w:lineRule="auto"/>
        <w:rPr>
          <w:bCs/>
          <w:lang w:val="en-CA"/>
        </w:rPr>
      </w:pPr>
    </w:p>
    <w:p w:rsidR="00780C64" w:rsidRDefault="00780C64" w:rsidP="003A762B">
      <w:pPr>
        <w:spacing w:line="360" w:lineRule="auto"/>
        <w:ind w:firstLine="658"/>
        <w:jc w:val="both"/>
      </w:pPr>
      <w:r w:rsidRPr="007751EB">
        <w:t>T</w:t>
      </w:r>
      <w:r>
        <w:t>o demonstrate the magnitude of the differences between these methods,</w:t>
      </w:r>
      <w:r w:rsidRPr="007751EB">
        <w:t xml:space="preserve"> the values </w:t>
      </w:r>
      <w:r>
        <w:t xml:space="preserve">of the </w:t>
      </w:r>
      <w:r w:rsidRPr="007751EB">
        <w:t>GHG intensity factors</w:t>
      </w:r>
      <w:r>
        <w:t xml:space="preserve"> </w:t>
      </w:r>
      <w:r w:rsidRPr="007751EB">
        <w:t xml:space="preserve">calculated based on </w:t>
      </w:r>
      <w:r>
        <w:t xml:space="preserve">each method are presented </w:t>
      </w:r>
      <w:r w:rsidRPr="007751EB">
        <w:t xml:space="preserve">in Table </w:t>
      </w:r>
      <w:r>
        <w:t xml:space="preserve">33 and plotted in </w:t>
      </w:r>
      <w:r w:rsidRPr="00813D95">
        <w:t>Figures 10-19</w:t>
      </w:r>
      <w:r w:rsidRPr="007751EB">
        <w:t>.</w:t>
      </w:r>
      <w:r>
        <w:t xml:space="preserve"> (Note: </w:t>
      </w:r>
      <w:r w:rsidRPr="00BD0ED8">
        <w:t xml:space="preserve">In all </w:t>
      </w:r>
      <w:r w:rsidR="009566A1">
        <w:t>f</w:t>
      </w:r>
      <w:r w:rsidRPr="00813D95">
        <w:t>igures</w:t>
      </w:r>
      <w:r w:rsidRPr="00BD0ED8">
        <w:t xml:space="preserve"> of this </w:t>
      </w:r>
      <w:r>
        <w:t>section</w:t>
      </w:r>
      <w:r w:rsidRPr="00BD0ED8">
        <w:t xml:space="preserve">, </w:t>
      </w:r>
      <w:r>
        <w:t xml:space="preserve">data points are connected with lines to make the graphs, and the trends, easier to read. The lines have no other purpose as there are no data in between discrete data points). </w:t>
      </w:r>
    </w:p>
    <w:p w:rsidR="007751EB" w:rsidRPr="00C42DBC" w:rsidRDefault="007751EB" w:rsidP="00854057">
      <w:pPr>
        <w:pStyle w:val="Caption"/>
        <w:keepNext/>
        <w:tabs>
          <w:tab w:val="left" w:pos="993"/>
        </w:tabs>
        <w:ind w:left="993" w:hanging="993"/>
        <w:rPr>
          <w:rFonts w:asciiTheme="majorBidi" w:hAnsiTheme="majorBidi" w:cstheme="majorBidi"/>
          <w:color w:val="auto"/>
          <w:sz w:val="24"/>
          <w:szCs w:val="24"/>
        </w:rPr>
      </w:pPr>
      <w:bookmarkStart w:id="200" w:name="_Toc222733678"/>
      <w:proofErr w:type="gramStart"/>
      <w:r w:rsidRPr="00C42DBC">
        <w:rPr>
          <w:rFonts w:asciiTheme="majorBidi" w:hAnsiTheme="majorBidi" w:cstheme="majorBidi"/>
          <w:color w:val="auto"/>
          <w:sz w:val="24"/>
          <w:szCs w:val="24"/>
        </w:rPr>
        <w:lastRenderedPageBreak/>
        <w:t xml:space="preserve">Table </w:t>
      </w:r>
      <w:r w:rsidR="00BB2E83" w:rsidRPr="00C42DBC">
        <w:rPr>
          <w:rFonts w:asciiTheme="majorBidi" w:hAnsiTheme="majorBidi" w:cstheme="majorBidi"/>
          <w:color w:val="auto"/>
          <w:sz w:val="24"/>
          <w:szCs w:val="24"/>
        </w:rPr>
        <w:fldChar w:fldCharType="begin"/>
      </w:r>
      <w:r w:rsidRPr="00C42DBC">
        <w:rPr>
          <w:rFonts w:asciiTheme="majorBidi" w:hAnsiTheme="majorBidi" w:cstheme="majorBidi"/>
          <w:color w:val="auto"/>
          <w:sz w:val="24"/>
          <w:szCs w:val="24"/>
        </w:rPr>
        <w:instrText xml:space="preserve"> SEQ Table \* ARABIC </w:instrText>
      </w:r>
      <w:r w:rsidR="00BB2E83" w:rsidRPr="00C42DBC">
        <w:rPr>
          <w:rFonts w:asciiTheme="majorBidi" w:hAnsiTheme="majorBidi" w:cstheme="majorBidi"/>
          <w:color w:val="auto"/>
          <w:sz w:val="24"/>
          <w:szCs w:val="24"/>
        </w:rPr>
        <w:fldChar w:fldCharType="separate"/>
      </w:r>
      <w:r w:rsidR="001C3218">
        <w:rPr>
          <w:rFonts w:asciiTheme="majorBidi" w:hAnsiTheme="majorBidi" w:cstheme="majorBidi"/>
          <w:noProof/>
          <w:color w:val="auto"/>
          <w:sz w:val="24"/>
          <w:szCs w:val="24"/>
        </w:rPr>
        <w:t>32</w:t>
      </w:r>
      <w:r w:rsidR="00BB2E83" w:rsidRPr="00C42DBC">
        <w:rPr>
          <w:rFonts w:asciiTheme="majorBidi" w:hAnsiTheme="majorBidi" w:cstheme="majorBidi"/>
          <w:color w:val="auto"/>
          <w:sz w:val="24"/>
          <w:szCs w:val="24"/>
        </w:rPr>
        <w:fldChar w:fldCharType="end"/>
      </w:r>
      <w:r w:rsidRPr="00C42DBC">
        <w:rPr>
          <w:rFonts w:asciiTheme="majorBidi" w:hAnsiTheme="majorBidi" w:cstheme="majorBidi"/>
          <w:color w:val="auto"/>
          <w:sz w:val="24"/>
          <w:szCs w:val="24"/>
          <w:lang w:val="en-CA"/>
        </w:rPr>
        <w:t>.</w:t>
      </w:r>
      <w:proofErr w:type="gramEnd"/>
      <w:r w:rsidRPr="00C42DBC">
        <w:rPr>
          <w:rFonts w:asciiTheme="majorBidi" w:hAnsiTheme="majorBidi" w:cstheme="majorBidi"/>
          <w:color w:val="auto"/>
          <w:sz w:val="24"/>
          <w:szCs w:val="24"/>
          <w:lang w:val="en-CA"/>
        </w:rPr>
        <w:t xml:space="preserve"> </w:t>
      </w:r>
      <w:r>
        <w:rPr>
          <w:rFonts w:asciiTheme="majorBidi" w:hAnsiTheme="majorBidi" w:cstheme="majorBidi"/>
          <w:b w:val="0"/>
          <w:bCs w:val="0"/>
          <w:color w:val="auto"/>
          <w:sz w:val="24"/>
          <w:szCs w:val="24"/>
          <w:lang w:val="en-CA"/>
        </w:rPr>
        <w:t xml:space="preserve">Comparison </w:t>
      </w:r>
      <w:r w:rsidR="00FF2567">
        <w:rPr>
          <w:rFonts w:asciiTheme="majorBidi" w:hAnsiTheme="majorBidi" w:cstheme="majorBidi"/>
          <w:b w:val="0"/>
          <w:bCs w:val="0"/>
          <w:color w:val="auto"/>
          <w:sz w:val="24"/>
          <w:szCs w:val="24"/>
          <w:lang w:val="en-CA"/>
        </w:rPr>
        <w:t>of</w:t>
      </w:r>
      <w:r>
        <w:rPr>
          <w:rFonts w:asciiTheme="majorBidi" w:hAnsiTheme="majorBidi" w:cstheme="majorBidi"/>
          <w:b w:val="0"/>
          <w:bCs w:val="0"/>
          <w:color w:val="auto"/>
          <w:sz w:val="24"/>
          <w:szCs w:val="24"/>
          <w:lang w:val="en-CA"/>
        </w:rPr>
        <w:t xml:space="preserve"> the five m</w:t>
      </w:r>
      <w:r w:rsidRPr="00C42DBC">
        <w:rPr>
          <w:rFonts w:asciiTheme="majorBidi" w:hAnsiTheme="majorBidi" w:cstheme="majorBidi"/>
          <w:b w:val="0"/>
          <w:bCs w:val="0"/>
          <w:color w:val="auto"/>
          <w:sz w:val="24"/>
          <w:szCs w:val="24"/>
          <w:lang w:val="en-CA"/>
        </w:rPr>
        <w:t xml:space="preserve">ethods that </w:t>
      </w:r>
      <w:r w:rsidR="00FF2567">
        <w:rPr>
          <w:rFonts w:asciiTheme="majorBidi" w:hAnsiTheme="majorBidi" w:cstheme="majorBidi"/>
          <w:b w:val="0"/>
          <w:bCs w:val="0"/>
          <w:color w:val="auto"/>
          <w:sz w:val="24"/>
          <w:szCs w:val="24"/>
          <w:lang w:val="en-CA"/>
        </w:rPr>
        <w:t xml:space="preserve">can be </w:t>
      </w:r>
      <w:r w:rsidRPr="00C42DBC">
        <w:rPr>
          <w:rFonts w:asciiTheme="majorBidi" w:hAnsiTheme="majorBidi" w:cstheme="majorBidi"/>
          <w:b w:val="0"/>
          <w:bCs w:val="0"/>
          <w:color w:val="auto"/>
          <w:sz w:val="24"/>
          <w:szCs w:val="24"/>
          <w:lang w:val="en-CA"/>
        </w:rPr>
        <w:t>used to predict the GHG emission reductions due to electricity savings in the residential</w:t>
      </w:r>
      <w:r w:rsidR="00524C49">
        <w:rPr>
          <w:rFonts w:asciiTheme="majorBidi" w:hAnsiTheme="majorBidi" w:cstheme="majorBidi"/>
          <w:b w:val="0"/>
          <w:bCs w:val="0"/>
          <w:color w:val="auto"/>
          <w:sz w:val="24"/>
          <w:szCs w:val="24"/>
          <w:lang w:val="en-CA"/>
        </w:rPr>
        <w:t xml:space="preserve"> sector</w:t>
      </w:r>
      <w:bookmarkEnd w:id="200"/>
    </w:p>
    <w:tbl>
      <w:tblPr>
        <w:tblW w:w="935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993"/>
        <w:gridCol w:w="708"/>
        <w:gridCol w:w="1701"/>
        <w:gridCol w:w="1802"/>
        <w:gridCol w:w="1964"/>
        <w:gridCol w:w="1054"/>
        <w:gridCol w:w="1134"/>
      </w:tblGrid>
      <w:tr w:rsidR="00FF2567" w:rsidRPr="00E333D2" w:rsidTr="00FF2567">
        <w:tc>
          <w:tcPr>
            <w:tcW w:w="1701" w:type="dxa"/>
            <w:gridSpan w:val="2"/>
            <w:vMerge w:val="restart"/>
          </w:tcPr>
          <w:p w:rsidR="00FF2567" w:rsidRPr="00E333D2" w:rsidRDefault="00FF2567" w:rsidP="007751EB">
            <w:pPr>
              <w:jc w:val="center"/>
              <w:rPr>
                <w:rFonts w:asciiTheme="majorBidi" w:hAnsiTheme="majorBidi" w:cstheme="majorBidi"/>
                <w:b/>
                <w:bCs/>
                <w:sz w:val="20"/>
                <w:szCs w:val="20"/>
              </w:rPr>
            </w:pPr>
          </w:p>
        </w:tc>
        <w:tc>
          <w:tcPr>
            <w:tcW w:w="5467" w:type="dxa"/>
            <w:gridSpan w:val="3"/>
          </w:tcPr>
          <w:p w:rsidR="00FF2567" w:rsidRPr="00E333D2" w:rsidRDefault="00FF2567" w:rsidP="007751EB">
            <w:pPr>
              <w:pStyle w:val="Body"/>
              <w:jc w:val="center"/>
              <w:rPr>
                <w:rFonts w:asciiTheme="majorBidi" w:eastAsia="+mn-ea" w:hAnsiTheme="majorBidi" w:cstheme="majorBidi"/>
                <w:b/>
                <w:bCs/>
              </w:rPr>
            </w:pPr>
            <w:r w:rsidRPr="00E333D2">
              <w:rPr>
                <w:rFonts w:asciiTheme="majorBidi" w:eastAsia="+mn-ea" w:hAnsiTheme="majorBidi" w:cstheme="majorBidi"/>
                <w:b/>
                <w:bCs/>
              </w:rPr>
              <w:t>Methods proposed in this work</w:t>
            </w:r>
          </w:p>
        </w:tc>
        <w:tc>
          <w:tcPr>
            <w:tcW w:w="2188" w:type="dxa"/>
            <w:gridSpan w:val="2"/>
          </w:tcPr>
          <w:p w:rsidR="00FF2567" w:rsidRPr="00E333D2" w:rsidRDefault="00FF2567" w:rsidP="007751EB">
            <w:pPr>
              <w:pStyle w:val="Body"/>
              <w:jc w:val="center"/>
              <w:rPr>
                <w:rFonts w:asciiTheme="majorBidi" w:hAnsiTheme="majorBidi" w:cstheme="majorBidi"/>
                <w:b/>
                <w:bCs/>
                <w:lang w:val="en-CA"/>
              </w:rPr>
            </w:pPr>
            <w:r w:rsidRPr="00E333D2">
              <w:rPr>
                <w:rFonts w:asciiTheme="majorBidi" w:hAnsiTheme="majorBidi" w:cstheme="majorBidi"/>
                <w:b/>
                <w:bCs/>
                <w:lang w:val="en-CA"/>
              </w:rPr>
              <w:t>Previously available methods</w:t>
            </w:r>
          </w:p>
        </w:tc>
      </w:tr>
      <w:tr w:rsidR="00FF2567" w:rsidRPr="00E333D2" w:rsidTr="00FF2567">
        <w:tc>
          <w:tcPr>
            <w:tcW w:w="1701" w:type="dxa"/>
            <w:gridSpan w:val="2"/>
            <w:vMerge/>
          </w:tcPr>
          <w:p w:rsidR="00FF2567" w:rsidRPr="00E333D2" w:rsidRDefault="00FF2567" w:rsidP="007751EB">
            <w:pPr>
              <w:jc w:val="center"/>
              <w:rPr>
                <w:rFonts w:asciiTheme="majorBidi" w:hAnsiTheme="majorBidi" w:cstheme="majorBidi"/>
                <w:b/>
                <w:bCs/>
                <w:sz w:val="20"/>
                <w:szCs w:val="20"/>
              </w:rPr>
            </w:pPr>
          </w:p>
        </w:tc>
        <w:tc>
          <w:tcPr>
            <w:tcW w:w="1701" w:type="dxa"/>
          </w:tcPr>
          <w:p w:rsidR="00FF2567" w:rsidRPr="00E333D2" w:rsidRDefault="005F62CD" w:rsidP="007751EB">
            <w:pPr>
              <w:pStyle w:val="Body"/>
              <w:jc w:val="center"/>
              <w:rPr>
                <w:rFonts w:asciiTheme="majorBidi" w:hAnsiTheme="majorBidi" w:cstheme="majorBidi"/>
                <w:b/>
                <w:bCs/>
                <w:lang w:val="en-CA"/>
              </w:rPr>
            </w:pPr>
            <w:r w:rsidRPr="00E333D2">
              <w:rPr>
                <w:rFonts w:eastAsia="+mn-ea"/>
                <w:b/>
                <w:bCs/>
              </w:rPr>
              <w:t>weighted</w:t>
            </w:r>
            <w:r w:rsidR="00FF2567" w:rsidRPr="00E333D2">
              <w:rPr>
                <w:rFonts w:eastAsia="+mn-ea"/>
                <w:b/>
                <w:bCs/>
              </w:rPr>
              <w:t>Annual Marginal GHGIF</w:t>
            </w:r>
          </w:p>
        </w:tc>
        <w:tc>
          <w:tcPr>
            <w:tcW w:w="1802" w:type="dxa"/>
          </w:tcPr>
          <w:p w:rsidR="00FF2567" w:rsidRPr="00E333D2" w:rsidRDefault="00FF2567" w:rsidP="007751EB">
            <w:pPr>
              <w:pStyle w:val="Body"/>
              <w:jc w:val="center"/>
              <w:rPr>
                <w:rFonts w:asciiTheme="majorBidi" w:hAnsiTheme="majorBidi" w:cstheme="majorBidi"/>
                <w:b/>
                <w:bCs/>
                <w:lang w:val="en-CA"/>
              </w:rPr>
            </w:pPr>
            <w:r w:rsidRPr="00E333D2">
              <w:rPr>
                <w:rFonts w:eastAsia="+mn-ea"/>
                <w:b/>
                <w:bCs/>
              </w:rPr>
              <w:t>Monthly GHGIF based on ICF Estimates</w:t>
            </w:r>
          </w:p>
        </w:tc>
        <w:tc>
          <w:tcPr>
            <w:tcW w:w="1964" w:type="dxa"/>
          </w:tcPr>
          <w:p w:rsidR="00FF2567" w:rsidRPr="00E333D2" w:rsidRDefault="00FF2567" w:rsidP="007751EB">
            <w:pPr>
              <w:pStyle w:val="Body"/>
              <w:jc w:val="center"/>
              <w:rPr>
                <w:rFonts w:asciiTheme="majorBidi" w:hAnsiTheme="majorBidi" w:cstheme="majorBidi"/>
                <w:b/>
                <w:bCs/>
                <w:lang w:val="en-CA"/>
              </w:rPr>
            </w:pPr>
            <w:r w:rsidRPr="00E333D2">
              <w:rPr>
                <w:rFonts w:asciiTheme="majorBidi" w:eastAsia="+mn-ea" w:hAnsiTheme="majorBidi" w:cstheme="majorBidi"/>
                <w:b/>
                <w:bCs/>
              </w:rPr>
              <w:t>Monthly or Seasonal GHGIF Estimated Based on Reported Data</w:t>
            </w:r>
          </w:p>
        </w:tc>
        <w:tc>
          <w:tcPr>
            <w:tcW w:w="1054" w:type="dxa"/>
          </w:tcPr>
          <w:p w:rsidR="00FF2567" w:rsidRPr="00E333D2" w:rsidRDefault="00FF2567" w:rsidP="007751EB">
            <w:pPr>
              <w:pStyle w:val="Body"/>
              <w:jc w:val="center"/>
              <w:rPr>
                <w:rFonts w:asciiTheme="majorBidi" w:hAnsiTheme="majorBidi" w:cstheme="majorBidi"/>
                <w:b/>
                <w:bCs/>
                <w:lang w:val="en-CA"/>
              </w:rPr>
            </w:pPr>
            <w:r w:rsidRPr="00E333D2">
              <w:rPr>
                <w:rFonts w:asciiTheme="majorBidi" w:hAnsiTheme="majorBidi" w:cstheme="majorBidi"/>
                <w:b/>
                <w:bCs/>
                <w:lang w:val="en-CA"/>
              </w:rPr>
              <w:t>GHGIF</w:t>
            </w:r>
            <w:r w:rsidRPr="00E333D2">
              <w:rPr>
                <w:rFonts w:asciiTheme="majorBidi" w:hAnsiTheme="majorBidi" w:cstheme="majorBidi"/>
                <w:b/>
                <w:bCs/>
                <w:vertAlign w:val="subscript"/>
                <w:lang w:val="en-CA"/>
              </w:rPr>
              <w:t>A</w:t>
            </w:r>
          </w:p>
          <w:p w:rsidR="00FF2567" w:rsidRPr="00E333D2" w:rsidRDefault="00FF2567" w:rsidP="007751EB">
            <w:pPr>
              <w:jc w:val="center"/>
              <w:rPr>
                <w:rFonts w:asciiTheme="majorBidi" w:eastAsia="+mn-ea" w:hAnsiTheme="majorBidi" w:cstheme="majorBidi"/>
                <w:b/>
                <w:bCs/>
                <w:sz w:val="20"/>
                <w:szCs w:val="20"/>
                <w:lang w:val="en-CA"/>
              </w:rPr>
            </w:pPr>
          </w:p>
        </w:tc>
        <w:tc>
          <w:tcPr>
            <w:tcW w:w="1134" w:type="dxa"/>
          </w:tcPr>
          <w:p w:rsidR="00FF2567" w:rsidRPr="00E333D2" w:rsidRDefault="00FF2567" w:rsidP="007751EB">
            <w:pPr>
              <w:pStyle w:val="Body"/>
              <w:jc w:val="center"/>
              <w:rPr>
                <w:rFonts w:asciiTheme="majorBidi" w:hAnsiTheme="majorBidi" w:cstheme="majorBidi"/>
                <w:b/>
                <w:bCs/>
                <w:lang w:val="en-CA"/>
              </w:rPr>
            </w:pPr>
            <w:r w:rsidRPr="00E333D2">
              <w:rPr>
                <w:rFonts w:asciiTheme="majorBidi" w:hAnsiTheme="majorBidi" w:cstheme="majorBidi"/>
                <w:b/>
                <w:bCs/>
                <w:lang w:val="en-CA"/>
              </w:rPr>
              <w:t>GHGIF</w:t>
            </w:r>
            <w:r w:rsidRPr="00E333D2">
              <w:rPr>
                <w:rFonts w:asciiTheme="majorBidi" w:hAnsiTheme="majorBidi" w:cstheme="majorBidi"/>
                <w:b/>
                <w:bCs/>
                <w:vertAlign w:val="subscript"/>
                <w:lang w:val="en-CA"/>
              </w:rPr>
              <w:t>M</w:t>
            </w:r>
          </w:p>
          <w:p w:rsidR="00FF2567" w:rsidRPr="00E333D2" w:rsidRDefault="00FF2567" w:rsidP="007751EB">
            <w:pPr>
              <w:jc w:val="center"/>
              <w:rPr>
                <w:rFonts w:asciiTheme="majorBidi" w:eastAsia="+mn-ea" w:hAnsiTheme="majorBidi" w:cstheme="majorBidi"/>
                <w:b/>
                <w:bCs/>
                <w:sz w:val="20"/>
                <w:szCs w:val="20"/>
                <w:lang w:val="en-CA"/>
              </w:rPr>
            </w:pPr>
          </w:p>
        </w:tc>
      </w:tr>
      <w:tr w:rsidR="007751EB" w:rsidRPr="00E333D2" w:rsidTr="00FF2567">
        <w:tc>
          <w:tcPr>
            <w:tcW w:w="1701" w:type="dxa"/>
            <w:gridSpan w:val="2"/>
          </w:tcPr>
          <w:p w:rsidR="007751EB" w:rsidRPr="00E333D2" w:rsidRDefault="007751EB" w:rsidP="007751EB">
            <w:pPr>
              <w:jc w:val="center"/>
              <w:rPr>
                <w:rFonts w:asciiTheme="majorBidi" w:hAnsiTheme="majorBidi" w:cstheme="majorBidi"/>
                <w:sz w:val="20"/>
                <w:szCs w:val="20"/>
              </w:rPr>
            </w:pPr>
            <w:r w:rsidRPr="00E333D2">
              <w:rPr>
                <w:rFonts w:asciiTheme="majorBidi" w:hAnsiTheme="majorBidi" w:cstheme="majorBidi"/>
                <w:sz w:val="20"/>
                <w:szCs w:val="20"/>
              </w:rPr>
              <w:t>Provinces included</w:t>
            </w:r>
          </w:p>
        </w:tc>
        <w:tc>
          <w:tcPr>
            <w:tcW w:w="1701" w:type="dxa"/>
          </w:tcPr>
          <w:p w:rsidR="007751EB" w:rsidRPr="00E333D2" w:rsidRDefault="007751EB" w:rsidP="007751EB">
            <w:pPr>
              <w:jc w:val="center"/>
              <w:rPr>
                <w:rFonts w:asciiTheme="majorBidi" w:hAnsiTheme="majorBidi" w:cstheme="majorBidi"/>
                <w:sz w:val="20"/>
                <w:szCs w:val="20"/>
              </w:rPr>
            </w:pPr>
            <w:r w:rsidRPr="00E333D2">
              <w:rPr>
                <w:rFonts w:asciiTheme="majorBidi" w:hAnsiTheme="majorBidi" w:cstheme="majorBidi"/>
                <w:sz w:val="20"/>
                <w:szCs w:val="20"/>
              </w:rPr>
              <w:t>All provinces</w:t>
            </w:r>
          </w:p>
        </w:tc>
        <w:tc>
          <w:tcPr>
            <w:tcW w:w="1802" w:type="dxa"/>
          </w:tcPr>
          <w:p w:rsidR="007751EB" w:rsidRPr="00E333D2" w:rsidRDefault="007751EB" w:rsidP="007751EB">
            <w:pPr>
              <w:jc w:val="center"/>
              <w:rPr>
                <w:rFonts w:asciiTheme="majorBidi" w:hAnsiTheme="majorBidi" w:cstheme="majorBidi"/>
                <w:sz w:val="20"/>
                <w:szCs w:val="20"/>
              </w:rPr>
            </w:pPr>
            <w:r w:rsidRPr="00E333D2">
              <w:rPr>
                <w:rFonts w:asciiTheme="majorBidi" w:hAnsiTheme="majorBidi" w:cstheme="majorBidi"/>
                <w:sz w:val="20"/>
                <w:szCs w:val="20"/>
              </w:rPr>
              <w:t>All provinces except PE &amp; NF</w:t>
            </w:r>
          </w:p>
        </w:tc>
        <w:tc>
          <w:tcPr>
            <w:tcW w:w="1964" w:type="dxa"/>
          </w:tcPr>
          <w:p w:rsidR="007751EB" w:rsidRPr="00E333D2" w:rsidRDefault="007751EB" w:rsidP="007751EB">
            <w:pPr>
              <w:jc w:val="center"/>
              <w:rPr>
                <w:rFonts w:asciiTheme="majorBidi" w:hAnsiTheme="majorBidi" w:cstheme="majorBidi"/>
                <w:sz w:val="20"/>
                <w:szCs w:val="20"/>
              </w:rPr>
            </w:pPr>
            <w:r w:rsidRPr="00E333D2">
              <w:rPr>
                <w:rFonts w:asciiTheme="majorBidi" w:hAnsiTheme="majorBidi" w:cstheme="majorBidi"/>
                <w:sz w:val="20"/>
                <w:szCs w:val="20"/>
              </w:rPr>
              <w:t>AB, ON, QC</w:t>
            </w:r>
          </w:p>
        </w:tc>
        <w:tc>
          <w:tcPr>
            <w:tcW w:w="1054" w:type="dxa"/>
          </w:tcPr>
          <w:p w:rsidR="007751EB" w:rsidRPr="00E333D2" w:rsidRDefault="007751EB" w:rsidP="007751EB">
            <w:pPr>
              <w:jc w:val="center"/>
              <w:rPr>
                <w:rFonts w:asciiTheme="majorBidi" w:hAnsiTheme="majorBidi" w:cstheme="majorBidi"/>
                <w:sz w:val="20"/>
                <w:szCs w:val="20"/>
              </w:rPr>
            </w:pPr>
            <w:r w:rsidRPr="00E333D2">
              <w:rPr>
                <w:rFonts w:asciiTheme="majorBidi" w:hAnsiTheme="majorBidi" w:cstheme="majorBidi"/>
                <w:sz w:val="20"/>
                <w:szCs w:val="20"/>
              </w:rPr>
              <w:t>All provinces</w:t>
            </w:r>
          </w:p>
        </w:tc>
        <w:tc>
          <w:tcPr>
            <w:tcW w:w="1134" w:type="dxa"/>
          </w:tcPr>
          <w:p w:rsidR="007751EB" w:rsidRPr="00E333D2" w:rsidRDefault="007751EB" w:rsidP="007751EB">
            <w:pPr>
              <w:jc w:val="center"/>
              <w:rPr>
                <w:rFonts w:asciiTheme="majorBidi" w:hAnsiTheme="majorBidi" w:cstheme="majorBidi"/>
                <w:sz w:val="20"/>
                <w:szCs w:val="20"/>
              </w:rPr>
            </w:pPr>
            <w:r w:rsidRPr="00E333D2">
              <w:rPr>
                <w:rFonts w:asciiTheme="majorBidi" w:hAnsiTheme="majorBidi" w:cstheme="majorBidi"/>
                <w:sz w:val="20"/>
                <w:szCs w:val="20"/>
              </w:rPr>
              <w:t>All provinces</w:t>
            </w:r>
          </w:p>
        </w:tc>
      </w:tr>
      <w:tr w:rsidR="00A57806" w:rsidRPr="00E333D2" w:rsidTr="00A57806">
        <w:trPr>
          <w:trHeight w:val="234"/>
        </w:trPr>
        <w:tc>
          <w:tcPr>
            <w:tcW w:w="993" w:type="dxa"/>
            <w:vMerge w:val="restart"/>
          </w:tcPr>
          <w:p w:rsidR="00A57806" w:rsidRPr="00E333D2" w:rsidRDefault="00A57806" w:rsidP="007751EB">
            <w:pPr>
              <w:jc w:val="center"/>
              <w:rPr>
                <w:rFonts w:asciiTheme="majorBidi" w:hAnsiTheme="majorBidi" w:cstheme="majorBidi"/>
                <w:sz w:val="20"/>
                <w:szCs w:val="20"/>
              </w:rPr>
            </w:pPr>
          </w:p>
          <w:p w:rsidR="00A57806" w:rsidRPr="00E333D2" w:rsidRDefault="00A57806" w:rsidP="007751EB">
            <w:pPr>
              <w:jc w:val="center"/>
              <w:rPr>
                <w:rFonts w:asciiTheme="majorBidi" w:hAnsiTheme="majorBidi" w:cstheme="majorBidi"/>
                <w:sz w:val="20"/>
                <w:szCs w:val="20"/>
              </w:rPr>
            </w:pPr>
          </w:p>
          <w:p w:rsidR="00A57806" w:rsidRPr="00E333D2" w:rsidRDefault="00A57806" w:rsidP="007751EB">
            <w:pPr>
              <w:jc w:val="center"/>
              <w:rPr>
                <w:rFonts w:asciiTheme="majorBidi" w:hAnsiTheme="majorBidi" w:cstheme="majorBidi"/>
                <w:sz w:val="20"/>
                <w:szCs w:val="20"/>
              </w:rPr>
            </w:pPr>
          </w:p>
          <w:p w:rsidR="00A57806" w:rsidRPr="00E333D2" w:rsidRDefault="00A57806" w:rsidP="007751EB">
            <w:pPr>
              <w:jc w:val="center"/>
              <w:rPr>
                <w:rFonts w:asciiTheme="majorBidi" w:hAnsiTheme="majorBidi" w:cstheme="majorBidi"/>
                <w:sz w:val="20"/>
                <w:szCs w:val="20"/>
              </w:rPr>
            </w:pPr>
          </w:p>
          <w:p w:rsidR="00A57806" w:rsidRPr="00E333D2" w:rsidRDefault="00A57806" w:rsidP="007751EB">
            <w:pPr>
              <w:jc w:val="center"/>
              <w:rPr>
                <w:rFonts w:asciiTheme="majorBidi" w:hAnsiTheme="majorBidi" w:cstheme="majorBidi"/>
                <w:sz w:val="20"/>
                <w:szCs w:val="20"/>
              </w:rPr>
            </w:pPr>
          </w:p>
          <w:p w:rsidR="00A57806" w:rsidRPr="00E333D2" w:rsidRDefault="00A57806" w:rsidP="007751EB">
            <w:pPr>
              <w:jc w:val="center"/>
              <w:rPr>
                <w:rFonts w:asciiTheme="majorBidi" w:hAnsiTheme="majorBidi" w:cstheme="majorBidi"/>
                <w:sz w:val="20"/>
                <w:szCs w:val="20"/>
              </w:rPr>
            </w:pPr>
            <w:r w:rsidRPr="00E333D2">
              <w:rPr>
                <w:rFonts w:asciiTheme="majorBidi" w:hAnsiTheme="majorBidi" w:cstheme="majorBidi"/>
                <w:sz w:val="20"/>
                <w:szCs w:val="20"/>
              </w:rPr>
              <w:t>Fuel type on margin</w:t>
            </w:r>
          </w:p>
        </w:tc>
        <w:tc>
          <w:tcPr>
            <w:tcW w:w="708" w:type="dxa"/>
          </w:tcPr>
          <w:p w:rsidR="00A57806" w:rsidRPr="00E333D2" w:rsidRDefault="00A57806" w:rsidP="00012332">
            <w:pPr>
              <w:jc w:val="center"/>
              <w:rPr>
                <w:rFonts w:asciiTheme="majorBidi" w:hAnsiTheme="majorBidi" w:cstheme="majorBidi"/>
                <w:sz w:val="20"/>
                <w:szCs w:val="20"/>
              </w:rPr>
            </w:pPr>
            <w:r w:rsidRPr="00E333D2">
              <w:rPr>
                <w:rFonts w:asciiTheme="majorBidi" w:hAnsiTheme="majorBidi" w:cstheme="majorBidi"/>
                <w:sz w:val="20"/>
                <w:szCs w:val="20"/>
              </w:rPr>
              <w:t>NF</w:t>
            </w:r>
          </w:p>
        </w:tc>
        <w:tc>
          <w:tcPr>
            <w:tcW w:w="1701" w:type="dxa"/>
          </w:tcPr>
          <w:p w:rsidR="00A57806" w:rsidRPr="00E333D2" w:rsidRDefault="00A57806" w:rsidP="00012332">
            <w:pPr>
              <w:jc w:val="center"/>
              <w:rPr>
                <w:rFonts w:asciiTheme="majorBidi" w:hAnsiTheme="majorBidi" w:cstheme="majorBidi"/>
                <w:sz w:val="20"/>
                <w:szCs w:val="20"/>
              </w:rPr>
            </w:pPr>
            <w:r w:rsidRPr="00E333D2">
              <w:rPr>
                <w:rFonts w:asciiTheme="majorBidi" w:hAnsiTheme="majorBidi" w:cstheme="majorBidi"/>
                <w:sz w:val="20"/>
                <w:szCs w:val="20"/>
              </w:rPr>
              <w:t>Oil, hydro</w:t>
            </w:r>
          </w:p>
        </w:tc>
        <w:tc>
          <w:tcPr>
            <w:tcW w:w="1802" w:type="dxa"/>
          </w:tcPr>
          <w:p w:rsidR="00A57806" w:rsidRPr="00E333D2" w:rsidRDefault="00A57806" w:rsidP="00012332">
            <w:pPr>
              <w:jc w:val="center"/>
              <w:rPr>
                <w:rFonts w:asciiTheme="majorBidi" w:hAnsiTheme="majorBidi" w:cstheme="majorBidi"/>
                <w:sz w:val="20"/>
                <w:szCs w:val="20"/>
              </w:rPr>
            </w:pPr>
            <w:r w:rsidRPr="00E333D2">
              <w:rPr>
                <w:rFonts w:asciiTheme="majorBidi" w:hAnsiTheme="majorBidi" w:cstheme="majorBidi"/>
                <w:sz w:val="20"/>
                <w:szCs w:val="20"/>
              </w:rPr>
              <w:t>Not modelled</w:t>
            </w:r>
          </w:p>
        </w:tc>
        <w:tc>
          <w:tcPr>
            <w:tcW w:w="1964" w:type="dxa"/>
          </w:tcPr>
          <w:p w:rsidR="00A57806" w:rsidRPr="00E333D2" w:rsidRDefault="00A57806" w:rsidP="00012332">
            <w:pPr>
              <w:jc w:val="center"/>
              <w:rPr>
                <w:rFonts w:asciiTheme="majorBidi" w:hAnsiTheme="majorBidi" w:cstheme="majorBidi"/>
                <w:sz w:val="20"/>
                <w:szCs w:val="20"/>
              </w:rPr>
            </w:pPr>
            <w:r w:rsidRPr="00E333D2">
              <w:rPr>
                <w:rFonts w:asciiTheme="majorBidi" w:hAnsiTheme="majorBidi" w:cstheme="majorBidi"/>
                <w:sz w:val="20"/>
                <w:szCs w:val="20"/>
              </w:rPr>
              <w:t>-</w:t>
            </w:r>
          </w:p>
        </w:tc>
        <w:tc>
          <w:tcPr>
            <w:tcW w:w="1054" w:type="dxa"/>
            <w:vMerge w:val="restart"/>
          </w:tcPr>
          <w:p w:rsidR="00A57806" w:rsidRPr="00E333D2" w:rsidRDefault="00A57806" w:rsidP="007751EB">
            <w:pPr>
              <w:jc w:val="center"/>
              <w:rPr>
                <w:rFonts w:asciiTheme="majorBidi" w:hAnsiTheme="majorBidi" w:cstheme="majorBidi"/>
                <w:sz w:val="20"/>
                <w:szCs w:val="20"/>
              </w:rPr>
            </w:pPr>
          </w:p>
          <w:p w:rsidR="00A57806" w:rsidRPr="00E333D2" w:rsidRDefault="00A57806" w:rsidP="007751EB">
            <w:pPr>
              <w:jc w:val="center"/>
              <w:rPr>
                <w:rFonts w:asciiTheme="majorBidi" w:hAnsiTheme="majorBidi" w:cstheme="majorBidi"/>
                <w:sz w:val="20"/>
                <w:szCs w:val="20"/>
              </w:rPr>
            </w:pPr>
          </w:p>
          <w:p w:rsidR="00A57806" w:rsidRPr="00E333D2" w:rsidRDefault="00A57806" w:rsidP="007751EB">
            <w:pPr>
              <w:rPr>
                <w:rFonts w:asciiTheme="majorBidi" w:hAnsiTheme="majorBidi" w:cstheme="majorBidi"/>
                <w:sz w:val="20"/>
                <w:szCs w:val="20"/>
              </w:rPr>
            </w:pPr>
          </w:p>
          <w:p w:rsidR="00A57806" w:rsidRPr="00E333D2" w:rsidRDefault="00A57806" w:rsidP="007751EB">
            <w:pPr>
              <w:jc w:val="center"/>
              <w:rPr>
                <w:rFonts w:asciiTheme="majorBidi" w:hAnsiTheme="majorBidi" w:cstheme="majorBidi"/>
                <w:sz w:val="20"/>
                <w:szCs w:val="20"/>
              </w:rPr>
            </w:pPr>
          </w:p>
          <w:p w:rsidR="00A57806" w:rsidRPr="00E333D2" w:rsidRDefault="00A57806" w:rsidP="007751EB">
            <w:pPr>
              <w:jc w:val="center"/>
              <w:rPr>
                <w:rFonts w:asciiTheme="majorBidi" w:hAnsiTheme="majorBidi" w:cstheme="majorBidi"/>
                <w:sz w:val="20"/>
                <w:szCs w:val="20"/>
              </w:rPr>
            </w:pPr>
            <w:r w:rsidRPr="00E333D2">
              <w:rPr>
                <w:rFonts w:asciiTheme="majorBidi" w:hAnsiTheme="majorBidi" w:cstheme="majorBidi"/>
                <w:sz w:val="20"/>
                <w:szCs w:val="20"/>
              </w:rPr>
              <w:t>Fossil fuels, wood, uranium, hydro</w:t>
            </w:r>
          </w:p>
        </w:tc>
        <w:tc>
          <w:tcPr>
            <w:tcW w:w="1134" w:type="dxa"/>
            <w:vMerge w:val="restart"/>
          </w:tcPr>
          <w:p w:rsidR="00A57806" w:rsidRPr="00E333D2" w:rsidRDefault="00A57806" w:rsidP="007751EB">
            <w:pPr>
              <w:jc w:val="center"/>
              <w:rPr>
                <w:rFonts w:asciiTheme="majorBidi" w:hAnsiTheme="majorBidi" w:cstheme="majorBidi"/>
                <w:sz w:val="20"/>
                <w:szCs w:val="20"/>
              </w:rPr>
            </w:pPr>
          </w:p>
          <w:p w:rsidR="00A57806" w:rsidRPr="00E333D2" w:rsidRDefault="00A57806" w:rsidP="007751EB">
            <w:pPr>
              <w:jc w:val="center"/>
              <w:rPr>
                <w:rFonts w:asciiTheme="majorBidi" w:hAnsiTheme="majorBidi" w:cstheme="majorBidi"/>
                <w:sz w:val="20"/>
                <w:szCs w:val="20"/>
              </w:rPr>
            </w:pPr>
          </w:p>
          <w:p w:rsidR="00A57806" w:rsidRPr="00E333D2" w:rsidRDefault="00A57806" w:rsidP="007751EB">
            <w:pPr>
              <w:jc w:val="center"/>
              <w:rPr>
                <w:rFonts w:asciiTheme="majorBidi" w:hAnsiTheme="majorBidi" w:cstheme="majorBidi"/>
                <w:sz w:val="20"/>
                <w:szCs w:val="20"/>
              </w:rPr>
            </w:pPr>
          </w:p>
          <w:p w:rsidR="00A57806" w:rsidRPr="00E333D2" w:rsidRDefault="00A57806" w:rsidP="007751EB">
            <w:pPr>
              <w:jc w:val="center"/>
              <w:rPr>
                <w:rFonts w:asciiTheme="majorBidi" w:hAnsiTheme="majorBidi" w:cstheme="majorBidi"/>
                <w:sz w:val="20"/>
                <w:szCs w:val="20"/>
              </w:rPr>
            </w:pPr>
          </w:p>
          <w:p w:rsidR="00A57806" w:rsidRPr="00E333D2" w:rsidRDefault="00A57806" w:rsidP="007751EB">
            <w:pPr>
              <w:jc w:val="center"/>
              <w:rPr>
                <w:rFonts w:asciiTheme="majorBidi" w:hAnsiTheme="majorBidi" w:cstheme="majorBidi"/>
                <w:sz w:val="20"/>
                <w:szCs w:val="20"/>
              </w:rPr>
            </w:pPr>
            <w:r w:rsidRPr="00E333D2">
              <w:rPr>
                <w:rFonts w:asciiTheme="majorBidi" w:hAnsiTheme="majorBidi" w:cstheme="majorBidi"/>
                <w:sz w:val="20"/>
                <w:szCs w:val="20"/>
              </w:rPr>
              <w:t>Fossil fuels</w:t>
            </w:r>
          </w:p>
        </w:tc>
      </w:tr>
      <w:tr w:rsidR="00A57806" w:rsidRPr="00E333D2" w:rsidTr="00A57806">
        <w:trPr>
          <w:trHeight w:val="152"/>
        </w:trPr>
        <w:tc>
          <w:tcPr>
            <w:tcW w:w="993" w:type="dxa"/>
            <w:vMerge/>
          </w:tcPr>
          <w:p w:rsidR="00A57806" w:rsidRPr="00E333D2" w:rsidRDefault="00A57806" w:rsidP="007751EB">
            <w:pPr>
              <w:jc w:val="center"/>
              <w:rPr>
                <w:rFonts w:asciiTheme="majorBidi" w:hAnsiTheme="majorBidi" w:cstheme="majorBidi"/>
                <w:sz w:val="20"/>
                <w:szCs w:val="20"/>
              </w:rPr>
            </w:pPr>
          </w:p>
        </w:tc>
        <w:tc>
          <w:tcPr>
            <w:tcW w:w="708" w:type="dxa"/>
          </w:tcPr>
          <w:p w:rsidR="00A57806" w:rsidRPr="00E333D2" w:rsidRDefault="00A57806" w:rsidP="00012332">
            <w:pPr>
              <w:jc w:val="center"/>
              <w:rPr>
                <w:rFonts w:asciiTheme="majorBidi" w:hAnsiTheme="majorBidi" w:cstheme="majorBidi"/>
                <w:sz w:val="20"/>
                <w:szCs w:val="20"/>
              </w:rPr>
            </w:pPr>
            <w:r w:rsidRPr="00E333D2">
              <w:rPr>
                <w:rFonts w:asciiTheme="majorBidi" w:hAnsiTheme="majorBidi" w:cstheme="majorBidi"/>
                <w:sz w:val="20"/>
                <w:szCs w:val="20"/>
              </w:rPr>
              <w:t>PE</w:t>
            </w:r>
          </w:p>
        </w:tc>
        <w:tc>
          <w:tcPr>
            <w:tcW w:w="1701" w:type="dxa"/>
          </w:tcPr>
          <w:p w:rsidR="00A57806" w:rsidRPr="00E333D2" w:rsidRDefault="00A57806" w:rsidP="00012332">
            <w:pPr>
              <w:jc w:val="center"/>
              <w:rPr>
                <w:rFonts w:asciiTheme="majorBidi" w:hAnsiTheme="majorBidi" w:cstheme="majorBidi"/>
                <w:sz w:val="20"/>
                <w:szCs w:val="20"/>
              </w:rPr>
            </w:pPr>
            <w:r w:rsidRPr="00E333D2">
              <w:rPr>
                <w:rFonts w:asciiTheme="majorBidi" w:hAnsiTheme="majorBidi" w:cstheme="majorBidi"/>
                <w:sz w:val="20"/>
                <w:szCs w:val="20"/>
              </w:rPr>
              <w:t>Oil, imports</w:t>
            </w:r>
          </w:p>
        </w:tc>
        <w:tc>
          <w:tcPr>
            <w:tcW w:w="1802" w:type="dxa"/>
          </w:tcPr>
          <w:p w:rsidR="00A57806" w:rsidRPr="00E333D2" w:rsidRDefault="00A57806" w:rsidP="00012332">
            <w:pPr>
              <w:jc w:val="center"/>
              <w:rPr>
                <w:rFonts w:asciiTheme="majorBidi" w:hAnsiTheme="majorBidi" w:cstheme="majorBidi"/>
                <w:sz w:val="20"/>
                <w:szCs w:val="20"/>
              </w:rPr>
            </w:pPr>
            <w:r w:rsidRPr="00E333D2">
              <w:rPr>
                <w:rFonts w:asciiTheme="majorBidi" w:hAnsiTheme="majorBidi" w:cstheme="majorBidi"/>
                <w:sz w:val="20"/>
                <w:szCs w:val="20"/>
              </w:rPr>
              <w:t>Not modelled</w:t>
            </w:r>
          </w:p>
        </w:tc>
        <w:tc>
          <w:tcPr>
            <w:tcW w:w="1964" w:type="dxa"/>
          </w:tcPr>
          <w:p w:rsidR="00A57806" w:rsidRPr="00E333D2" w:rsidRDefault="00A57806" w:rsidP="00012332">
            <w:pPr>
              <w:jc w:val="center"/>
              <w:rPr>
                <w:rFonts w:asciiTheme="majorBidi" w:hAnsiTheme="majorBidi" w:cstheme="majorBidi"/>
                <w:sz w:val="20"/>
                <w:szCs w:val="20"/>
              </w:rPr>
            </w:pPr>
            <w:r w:rsidRPr="00E333D2">
              <w:rPr>
                <w:rFonts w:asciiTheme="majorBidi" w:hAnsiTheme="majorBidi" w:cstheme="majorBidi"/>
                <w:sz w:val="20"/>
                <w:szCs w:val="20"/>
              </w:rPr>
              <w:t>-</w:t>
            </w:r>
          </w:p>
        </w:tc>
        <w:tc>
          <w:tcPr>
            <w:tcW w:w="1054" w:type="dxa"/>
            <w:vMerge/>
          </w:tcPr>
          <w:p w:rsidR="00A57806" w:rsidRPr="00E333D2" w:rsidRDefault="00A57806" w:rsidP="007751EB">
            <w:pPr>
              <w:jc w:val="center"/>
              <w:rPr>
                <w:rFonts w:asciiTheme="majorBidi" w:hAnsiTheme="majorBidi" w:cstheme="majorBidi"/>
                <w:sz w:val="20"/>
                <w:szCs w:val="20"/>
              </w:rPr>
            </w:pPr>
          </w:p>
        </w:tc>
        <w:tc>
          <w:tcPr>
            <w:tcW w:w="1134" w:type="dxa"/>
            <w:vMerge/>
          </w:tcPr>
          <w:p w:rsidR="00A57806" w:rsidRPr="00E333D2" w:rsidRDefault="00A57806" w:rsidP="007751EB">
            <w:pPr>
              <w:jc w:val="center"/>
              <w:rPr>
                <w:rFonts w:asciiTheme="majorBidi" w:hAnsiTheme="majorBidi" w:cstheme="majorBidi"/>
                <w:sz w:val="20"/>
                <w:szCs w:val="20"/>
              </w:rPr>
            </w:pPr>
          </w:p>
        </w:tc>
      </w:tr>
      <w:tr w:rsidR="00A57806" w:rsidRPr="00E333D2" w:rsidTr="00FF2567">
        <w:tc>
          <w:tcPr>
            <w:tcW w:w="993" w:type="dxa"/>
            <w:vMerge/>
          </w:tcPr>
          <w:p w:rsidR="00A57806" w:rsidRPr="00E333D2" w:rsidRDefault="00A57806" w:rsidP="007751EB">
            <w:pPr>
              <w:jc w:val="center"/>
              <w:rPr>
                <w:rFonts w:asciiTheme="majorBidi" w:hAnsiTheme="majorBidi" w:cstheme="majorBidi"/>
                <w:sz w:val="20"/>
                <w:szCs w:val="20"/>
              </w:rPr>
            </w:pPr>
          </w:p>
        </w:tc>
        <w:tc>
          <w:tcPr>
            <w:tcW w:w="708" w:type="dxa"/>
          </w:tcPr>
          <w:p w:rsidR="00A57806" w:rsidRPr="00E333D2" w:rsidRDefault="00A57806" w:rsidP="00012332">
            <w:pPr>
              <w:jc w:val="center"/>
              <w:rPr>
                <w:rFonts w:asciiTheme="majorBidi" w:hAnsiTheme="majorBidi" w:cstheme="majorBidi"/>
                <w:sz w:val="20"/>
                <w:szCs w:val="20"/>
              </w:rPr>
            </w:pPr>
            <w:r w:rsidRPr="00E333D2">
              <w:rPr>
                <w:rFonts w:asciiTheme="majorBidi" w:hAnsiTheme="majorBidi" w:cstheme="majorBidi"/>
                <w:sz w:val="20"/>
                <w:szCs w:val="20"/>
              </w:rPr>
              <w:t>NS</w:t>
            </w:r>
          </w:p>
        </w:tc>
        <w:tc>
          <w:tcPr>
            <w:tcW w:w="1701" w:type="dxa"/>
          </w:tcPr>
          <w:p w:rsidR="00A57806" w:rsidRPr="00E333D2" w:rsidRDefault="00A57806" w:rsidP="00012332">
            <w:pPr>
              <w:jc w:val="center"/>
              <w:rPr>
                <w:rFonts w:asciiTheme="majorBidi" w:hAnsiTheme="majorBidi" w:cstheme="majorBidi"/>
                <w:sz w:val="20"/>
                <w:szCs w:val="20"/>
              </w:rPr>
            </w:pPr>
            <w:r w:rsidRPr="00E333D2">
              <w:rPr>
                <w:rFonts w:asciiTheme="majorBidi" w:hAnsiTheme="majorBidi" w:cstheme="majorBidi"/>
                <w:sz w:val="20"/>
                <w:szCs w:val="20"/>
              </w:rPr>
              <w:t>Natural gas, hydro, oil</w:t>
            </w:r>
          </w:p>
        </w:tc>
        <w:tc>
          <w:tcPr>
            <w:tcW w:w="1802" w:type="dxa"/>
          </w:tcPr>
          <w:p w:rsidR="00A57806" w:rsidRPr="00E333D2" w:rsidRDefault="00A57806" w:rsidP="00012332">
            <w:pPr>
              <w:jc w:val="center"/>
              <w:rPr>
                <w:rFonts w:asciiTheme="majorBidi" w:hAnsiTheme="majorBidi" w:cstheme="majorBidi"/>
                <w:color w:val="000000"/>
                <w:kern w:val="24"/>
                <w:sz w:val="20"/>
                <w:szCs w:val="20"/>
              </w:rPr>
            </w:pPr>
            <w:r w:rsidRPr="00E333D2">
              <w:rPr>
                <w:rFonts w:asciiTheme="majorBidi" w:hAnsiTheme="majorBidi" w:cstheme="majorBidi"/>
                <w:sz w:val="20"/>
                <w:szCs w:val="20"/>
              </w:rPr>
              <w:t>Natural gas</w:t>
            </w:r>
            <w:r w:rsidRPr="00E333D2">
              <w:rPr>
                <w:rFonts w:asciiTheme="majorBidi" w:hAnsiTheme="majorBidi" w:cstheme="majorBidi"/>
                <w:color w:val="000000"/>
                <w:kern w:val="24"/>
                <w:sz w:val="20"/>
                <w:szCs w:val="20"/>
              </w:rPr>
              <w:t>, coal</w:t>
            </w:r>
          </w:p>
        </w:tc>
        <w:tc>
          <w:tcPr>
            <w:tcW w:w="1964" w:type="dxa"/>
          </w:tcPr>
          <w:p w:rsidR="00A57806" w:rsidRPr="00E333D2" w:rsidRDefault="00A57806" w:rsidP="00012332">
            <w:pPr>
              <w:jc w:val="center"/>
              <w:rPr>
                <w:rFonts w:asciiTheme="majorBidi" w:hAnsiTheme="majorBidi" w:cstheme="majorBidi"/>
                <w:color w:val="000000"/>
                <w:kern w:val="24"/>
                <w:sz w:val="20"/>
                <w:szCs w:val="20"/>
              </w:rPr>
            </w:pPr>
            <w:r w:rsidRPr="00E333D2">
              <w:rPr>
                <w:rFonts w:asciiTheme="majorBidi" w:hAnsiTheme="majorBidi" w:cstheme="majorBidi"/>
                <w:color w:val="000000"/>
                <w:kern w:val="24"/>
                <w:sz w:val="20"/>
                <w:szCs w:val="20"/>
              </w:rPr>
              <w:t>-</w:t>
            </w:r>
          </w:p>
        </w:tc>
        <w:tc>
          <w:tcPr>
            <w:tcW w:w="1054" w:type="dxa"/>
            <w:vMerge/>
          </w:tcPr>
          <w:p w:rsidR="00A57806" w:rsidRPr="00E333D2" w:rsidRDefault="00A57806" w:rsidP="007751EB">
            <w:pPr>
              <w:jc w:val="center"/>
              <w:rPr>
                <w:rFonts w:asciiTheme="majorBidi" w:hAnsiTheme="majorBidi" w:cstheme="majorBidi"/>
                <w:sz w:val="20"/>
                <w:szCs w:val="20"/>
              </w:rPr>
            </w:pPr>
          </w:p>
        </w:tc>
        <w:tc>
          <w:tcPr>
            <w:tcW w:w="1134" w:type="dxa"/>
            <w:vMerge/>
          </w:tcPr>
          <w:p w:rsidR="00A57806" w:rsidRPr="00E333D2" w:rsidRDefault="00A57806" w:rsidP="007751EB">
            <w:pPr>
              <w:jc w:val="center"/>
              <w:rPr>
                <w:rFonts w:asciiTheme="majorBidi" w:hAnsiTheme="majorBidi" w:cstheme="majorBidi"/>
                <w:sz w:val="20"/>
                <w:szCs w:val="20"/>
              </w:rPr>
            </w:pPr>
          </w:p>
        </w:tc>
      </w:tr>
      <w:tr w:rsidR="00A57806" w:rsidRPr="00E333D2" w:rsidTr="00FF2567">
        <w:tc>
          <w:tcPr>
            <w:tcW w:w="993" w:type="dxa"/>
            <w:vMerge/>
          </w:tcPr>
          <w:p w:rsidR="00A57806" w:rsidRPr="00E333D2" w:rsidRDefault="00A57806" w:rsidP="007751EB">
            <w:pPr>
              <w:jc w:val="center"/>
              <w:rPr>
                <w:rFonts w:asciiTheme="majorBidi" w:hAnsiTheme="majorBidi" w:cstheme="majorBidi"/>
                <w:sz w:val="20"/>
                <w:szCs w:val="20"/>
              </w:rPr>
            </w:pPr>
          </w:p>
        </w:tc>
        <w:tc>
          <w:tcPr>
            <w:tcW w:w="708" w:type="dxa"/>
          </w:tcPr>
          <w:p w:rsidR="00A57806" w:rsidRPr="00E333D2" w:rsidRDefault="00A57806" w:rsidP="00012332">
            <w:pPr>
              <w:jc w:val="center"/>
              <w:rPr>
                <w:rFonts w:asciiTheme="majorBidi" w:hAnsiTheme="majorBidi" w:cstheme="majorBidi"/>
                <w:sz w:val="20"/>
                <w:szCs w:val="20"/>
              </w:rPr>
            </w:pPr>
            <w:r w:rsidRPr="00E333D2">
              <w:rPr>
                <w:rFonts w:asciiTheme="majorBidi" w:hAnsiTheme="majorBidi" w:cstheme="majorBidi"/>
                <w:sz w:val="20"/>
                <w:szCs w:val="20"/>
              </w:rPr>
              <w:t>NB</w:t>
            </w:r>
          </w:p>
        </w:tc>
        <w:tc>
          <w:tcPr>
            <w:tcW w:w="1701" w:type="dxa"/>
          </w:tcPr>
          <w:p w:rsidR="00A57806" w:rsidRPr="00E333D2" w:rsidRDefault="00A57806" w:rsidP="00012332">
            <w:pPr>
              <w:jc w:val="center"/>
              <w:rPr>
                <w:rFonts w:asciiTheme="majorBidi" w:hAnsiTheme="majorBidi" w:cstheme="majorBidi"/>
                <w:sz w:val="20"/>
                <w:szCs w:val="20"/>
              </w:rPr>
            </w:pPr>
            <w:r w:rsidRPr="00E333D2">
              <w:rPr>
                <w:rFonts w:asciiTheme="majorBidi" w:hAnsiTheme="majorBidi" w:cstheme="majorBidi"/>
                <w:sz w:val="20"/>
                <w:szCs w:val="20"/>
              </w:rPr>
              <w:t>Coal, oil</w:t>
            </w:r>
          </w:p>
        </w:tc>
        <w:tc>
          <w:tcPr>
            <w:tcW w:w="1802" w:type="dxa"/>
          </w:tcPr>
          <w:p w:rsidR="00A57806" w:rsidRPr="00E333D2" w:rsidRDefault="00A57806" w:rsidP="00012332">
            <w:pPr>
              <w:jc w:val="center"/>
              <w:rPr>
                <w:rFonts w:asciiTheme="majorBidi" w:hAnsiTheme="majorBidi" w:cstheme="majorBidi"/>
                <w:sz w:val="20"/>
                <w:szCs w:val="20"/>
                <w:lang w:val="en-CA"/>
              </w:rPr>
            </w:pPr>
            <w:r w:rsidRPr="00E333D2">
              <w:rPr>
                <w:rFonts w:asciiTheme="majorBidi" w:hAnsiTheme="majorBidi" w:cstheme="majorBidi"/>
                <w:sz w:val="20"/>
                <w:szCs w:val="20"/>
              </w:rPr>
              <w:t>Natural gas</w:t>
            </w:r>
            <w:r w:rsidRPr="00E333D2">
              <w:rPr>
                <w:rFonts w:asciiTheme="majorBidi" w:hAnsiTheme="majorBidi" w:cstheme="majorBidi"/>
                <w:color w:val="000000"/>
                <w:kern w:val="24"/>
                <w:sz w:val="20"/>
                <w:szCs w:val="20"/>
              </w:rPr>
              <w:t>, Orimulsion, imports</w:t>
            </w:r>
          </w:p>
        </w:tc>
        <w:tc>
          <w:tcPr>
            <w:tcW w:w="1964" w:type="dxa"/>
          </w:tcPr>
          <w:p w:rsidR="00A57806" w:rsidRPr="00E333D2" w:rsidRDefault="00A57806" w:rsidP="00012332">
            <w:pPr>
              <w:jc w:val="center"/>
              <w:rPr>
                <w:rFonts w:asciiTheme="majorBidi" w:hAnsiTheme="majorBidi" w:cstheme="majorBidi"/>
                <w:sz w:val="20"/>
                <w:szCs w:val="20"/>
                <w:lang w:val="en-CA"/>
              </w:rPr>
            </w:pPr>
            <w:r w:rsidRPr="00E333D2">
              <w:rPr>
                <w:rFonts w:asciiTheme="majorBidi" w:hAnsiTheme="majorBidi" w:cstheme="majorBidi"/>
                <w:sz w:val="20"/>
                <w:szCs w:val="20"/>
                <w:lang w:val="en-CA"/>
              </w:rPr>
              <w:t>-</w:t>
            </w:r>
          </w:p>
        </w:tc>
        <w:tc>
          <w:tcPr>
            <w:tcW w:w="1054" w:type="dxa"/>
            <w:vMerge/>
          </w:tcPr>
          <w:p w:rsidR="00A57806" w:rsidRPr="00E333D2" w:rsidRDefault="00A57806" w:rsidP="007751EB">
            <w:pPr>
              <w:jc w:val="center"/>
              <w:rPr>
                <w:rFonts w:asciiTheme="majorBidi" w:hAnsiTheme="majorBidi" w:cstheme="majorBidi"/>
                <w:sz w:val="20"/>
                <w:szCs w:val="20"/>
              </w:rPr>
            </w:pPr>
          </w:p>
        </w:tc>
        <w:tc>
          <w:tcPr>
            <w:tcW w:w="1134" w:type="dxa"/>
            <w:vMerge/>
          </w:tcPr>
          <w:p w:rsidR="00A57806" w:rsidRPr="00E333D2" w:rsidRDefault="00A57806" w:rsidP="007751EB">
            <w:pPr>
              <w:jc w:val="center"/>
              <w:rPr>
                <w:rFonts w:asciiTheme="majorBidi" w:hAnsiTheme="majorBidi" w:cstheme="majorBidi"/>
                <w:sz w:val="20"/>
                <w:szCs w:val="20"/>
              </w:rPr>
            </w:pPr>
          </w:p>
        </w:tc>
      </w:tr>
      <w:tr w:rsidR="00A57806" w:rsidRPr="00E333D2" w:rsidTr="00FF2567">
        <w:tc>
          <w:tcPr>
            <w:tcW w:w="993" w:type="dxa"/>
            <w:vMerge/>
          </w:tcPr>
          <w:p w:rsidR="00A57806" w:rsidRPr="00E333D2" w:rsidRDefault="00A57806" w:rsidP="007751EB">
            <w:pPr>
              <w:jc w:val="center"/>
              <w:rPr>
                <w:rFonts w:asciiTheme="majorBidi" w:hAnsiTheme="majorBidi" w:cstheme="majorBidi"/>
                <w:sz w:val="20"/>
                <w:szCs w:val="20"/>
              </w:rPr>
            </w:pPr>
          </w:p>
        </w:tc>
        <w:tc>
          <w:tcPr>
            <w:tcW w:w="708" w:type="dxa"/>
          </w:tcPr>
          <w:p w:rsidR="00A57806" w:rsidRPr="00E333D2" w:rsidRDefault="00A57806" w:rsidP="00012332">
            <w:pPr>
              <w:jc w:val="center"/>
              <w:rPr>
                <w:rFonts w:asciiTheme="majorBidi" w:hAnsiTheme="majorBidi" w:cstheme="majorBidi"/>
                <w:sz w:val="20"/>
                <w:szCs w:val="20"/>
              </w:rPr>
            </w:pPr>
            <w:r w:rsidRPr="00E333D2">
              <w:rPr>
                <w:rFonts w:asciiTheme="majorBidi" w:hAnsiTheme="majorBidi" w:cstheme="majorBidi"/>
                <w:sz w:val="20"/>
                <w:szCs w:val="20"/>
              </w:rPr>
              <w:t>QC</w:t>
            </w:r>
          </w:p>
        </w:tc>
        <w:tc>
          <w:tcPr>
            <w:tcW w:w="1701" w:type="dxa"/>
          </w:tcPr>
          <w:p w:rsidR="00A57806" w:rsidRPr="00E333D2" w:rsidRDefault="00A57806" w:rsidP="00012332">
            <w:pPr>
              <w:jc w:val="center"/>
              <w:rPr>
                <w:rFonts w:asciiTheme="majorBidi" w:hAnsiTheme="majorBidi" w:cstheme="majorBidi"/>
                <w:sz w:val="20"/>
                <w:szCs w:val="20"/>
              </w:rPr>
            </w:pPr>
            <w:r w:rsidRPr="00E333D2">
              <w:rPr>
                <w:rFonts w:asciiTheme="majorBidi" w:hAnsiTheme="majorBidi" w:cstheme="majorBidi"/>
                <w:sz w:val="20"/>
                <w:szCs w:val="20"/>
              </w:rPr>
              <w:t>Natural gas, hydro, oil</w:t>
            </w:r>
          </w:p>
        </w:tc>
        <w:tc>
          <w:tcPr>
            <w:tcW w:w="1802" w:type="dxa"/>
          </w:tcPr>
          <w:p w:rsidR="00A57806" w:rsidRPr="00E333D2" w:rsidRDefault="00A57806" w:rsidP="00012332">
            <w:pPr>
              <w:jc w:val="center"/>
              <w:rPr>
                <w:rFonts w:asciiTheme="majorBidi" w:hAnsiTheme="majorBidi" w:cstheme="majorBidi"/>
                <w:sz w:val="20"/>
                <w:szCs w:val="20"/>
                <w:lang w:val="en-CA"/>
              </w:rPr>
            </w:pPr>
            <w:r w:rsidRPr="00E333D2">
              <w:rPr>
                <w:rFonts w:asciiTheme="majorBidi" w:hAnsiTheme="majorBidi" w:cstheme="majorBidi"/>
                <w:color w:val="000000"/>
                <w:kern w:val="24"/>
                <w:sz w:val="20"/>
                <w:szCs w:val="20"/>
              </w:rPr>
              <w:t>wood &amp; wood waste, spent liquor, imports, landfill gas, coal</w:t>
            </w:r>
          </w:p>
        </w:tc>
        <w:tc>
          <w:tcPr>
            <w:tcW w:w="1964" w:type="dxa"/>
          </w:tcPr>
          <w:p w:rsidR="00A57806" w:rsidRPr="00E333D2" w:rsidRDefault="00A57806" w:rsidP="00012332">
            <w:pPr>
              <w:jc w:val="center"/>
              <w:rPr>
                <w:rFonts w:asciiTheme="majorBidi" w:hAnsiTheme="majorBidi" w:cstheme="majorBidi"/>
                <w:sz w:val="20"/>
                <w:szCs w:val="20"/>
                <w:lang w:val="en-CA"/>
              </w:rPr>
            </w:pPr>
            <w:r w:rsidRPr="00E333D2">
              <w:rPr>
                <w:rFonts w:asciiTheme="majorBidi" w:hAnsiTheme="majorBidi" w:cstheme="majorBidi"/>
                <w:sz w:val="20"/>
                <w:szCs w:val="20"/>
              </w:rPr>
              <w:t>Natural gas, hydro, oil</w:t>
            </w:r>
          </w:p>
        </w:tc>
        <w:tc>
          <w:tcPr>
            <w:tcW w:w="1054" w:type="dxa"/>
            <w:vMerge/>
          </w:tcPr>
          <w:p w:rsidR="00A57806" w:rsidRPr="00E333D2" w:rsidRDefault="00A57806" w:rsidP="007751EB">
            <w:pPr>
              <w:jc w:val="center"/>
              <w:rPr>
                <w:rFonts w:asciiTheme="majorBidi" w:hAnsiTheme="majorBidi" w:cstheme="majorBidi"/>
                <w:color w:val="000000"/>
                <w:kern w:val="24"/>
                <w:sz w:val="20"/>
                <w:szCs w:val="20"/>
              </w:rPr>
            </w:pPr>
          </w:p>
        </w:tc>
        <w:tc>
          <w:tcPr>
            <w:tcW w:w="1134" w:type="dxa"/>
            <w:vMerge/>
          </w:tcPr>
          <w:p w:rsidR="00A57806" w:rsidRPr="00E333D2" w:rsidRDefault="00A57806" w:rsidP="007751EB">
            <w:pPr>
              <w:jc w:val="center"/>
              <w:rPr>
                <w:rFonts w:asciiTheme="majorBidi" w:hAnsiTheme="majorBidi" w:cstheme="majorBidi"/>
                <w:color w:val="000000"/>
                <w:kern w:val="24"/>
                <w:sz w:val="20"/>
                <w:szCs w:val="20"/>
              </w:rPr>
            </w:pPr>
          </w:p>
        </w:tc>
      </w:tr>
      <w:tr w:rsidR="00A57806" w:rsidRPr="00E333D2" w:rsidTr="00FF2567">
        <w:tc>
          <w:tcPr>
            <w:tcW w:w="993" w:type="dxa"/>
            <w:vMerge/>
          </w:tcPr>
          <w:p w:rsidR="00A57806" w:rsidRPr="00E333D2" w:rsidRDefault="00A57806" w:rsidP="007751EB">
            <w:pPr>
              <w:jc w:val="center"/>
              <w:rPr>
                <w:rFonts w:asciiTheme="majorBidi" w:hAnsiTheme="majorBidi" w:cstheme="majorBidi"/>
                <w:sz w:val="20"/>
                <w:szCs w:val="20"/>
              </w:rPr>
            </w:pPr>
          </w:p>
        </w:tc>
        <w:tc>
          <w:tcPr>
            <w:tcW w:w="708" w:type="dxa"/>
          </w:tcPr>
          <w:p w:rsidR="00A57806" w:rsidRPr="00E333D2" w:rsidRDefault="00A57806" w:rsidP="007751EB">
            <w:pPr>
              <w:jc w:val="center"/>
              <w:rPr>
                <w:rFonts w:asciiTheme="majorBidi" w:hAnsiTheme="majorBidi" w:cstheme="majorBidi"/>
                <w:sz w:val="20"/>
                <w:szCs w:val="20"/>
              </w:rPr>
            </w:pPr>
            <w:r w:rsidRPr="00E333D2">
              <w:rPr>
                <w:rFonts w:asciiTheme="majorBidi" w:hAnsiTheme="majorBidi" w:cstheme="majorBidi"/>
                <w:sz w:val="20"/>
                <w:szCs w:val="20"/>
              </w:rPr>
              <w:t>ON</w:t>
            </w:r>
          </w:p>
        </w:tc>
        <w:tc>
          <w:tcPr>
            <w:tcW w:w="1701" w:type="dxa"/>
          </w:tcPr>
          <w:p w:rsidR="00A57806" w:rsidRPr="00E333D2" w:rsidRDefault="00A57806" w:rsidP="007751EB">
            <w:pPr>
              <w:jc w:val="center"/>
              <w:rPr>
                <w:rFonts w:asciiTheme="majorBidi" w:hAnsiTheme="majorBidi" w:cstheme="majorBidi"/>
                <w:sz w:val="20"/>
                <w:szCs w:val="20"/>
              </w:rPr>
            </w:pPr>
            <w:r w:rsidRPr="00E333D2">
              <w:rPr>
                <w:rFonts w:asciiTheme="majorBidi" w:hAnsiTheme="majorBidi" w:cstheme="majorBidi"/>
                <w:sz w:val="20"/>
                <w:szCs w:val="20"/>
              </w:rPr>
              <w:t>Natural gas, hydro, coal, oil</w:t>
            </w:r>
          </w:p>
        </w:tc>
        <w:tc>
          <w:tcPr>
            <w:tcW w:w="1802" w:type="dxa"/>
          </w:tcPr>
          <w:p w:rsidR="00A57806" w:rsidRPr="00E333D2" w:rsidRDefault="00A57806" w:rsidP="007751EB">
            <w:pPr>
              <w:jc w:val="center"/>
              <w:rPr>
                <w:rFonts w:asciiTheme="majorBidi" w:hAnsiTheme="majorBidi" w:cstheme="majorBidi"/>
                <w:sz w:val="20"/>
                <w:szCs w:val="20"/>
                <w:lang w:val="en-CA"/>
              </w:rPr>
            </w:pPr>
            <w:r w:rsidRPr="00E333D2">
              <w:rPr>
                <w:rFonts w:asciiTheme="majorBidi" w:hAnsiTheme="majorBidi" w:cstheme="majorBidi"/>
                <w:color w:val="000000"/>
                <w:kern w:val="24"/>
                <w:sz w:val="20"/>
                <w:szCs w:val="20"/>
              </w:rPr>
              <w:t xml:space="preserve">Coal, oil, </w:t>
            </w:r>
            <w:r w:rsidRPr="00E333D2">
              <w:rPr>
                <w:rFonts w:asciiTheme="majorBidi" w:hAnsiTheme="majorBidi" w:cstheme="majorBidi"/>
                <w:sz w:val="20"/>
                <w:szCs w:val="20"/>
              </w:rPr>
              <w:t>natural gas</w:t>
            </w:r>
            <w:r w:rsidRPr="00E333D2">
              <w:rPr>
                <w:rFonts w:asciiTheme="majorBidi" w:hAnsiTheme="majorBidi" w:cstheme="majorBidi"/>
                <w:color w:val="000000"/>
                <w:kern w:val="24"/>
                <w:sz w:val="20"/>
                <w:szCs w:val="20"/>
              </w:rPr>
              <w:t>, imports</w:t>
            </w:r>
          </w:p>
        </w:tc>
        <w:tc>
          <w:tcPr>
            <w:tcW w:w="1964" w:type="dxa"/>
          </w:tcPr>
          <w:p w:rsidR="00A57806" w:rsidRPr="00E333D2" w:rsidRDefault="00A57806" w:rsidP="007751EB">
            <w:pPr>
              <w:jc w:val="center"/>
              <w:rPr>
                <w:rFonts w:asciiTheme="majorBidi" w:hAnsiTheme="majorBidi" w:cstheme="majorBidi"/>
                <w:sz w:val="20"/>
                <w:szCs w:val="20"/>
                <w:lang w:val="en-CA"/>
              </w:rPr>
            </w:pPr>
            <w:r w:rsidRPr="00E333D2">
              <w:rPr>
                <w:rFonts w:asciiTheme="majorBidi" w:hAnsiTheme="majorBidi" w:cstheme="majorBidi"/>
                <w:sz w:val="20"/>
                <w:szCs w:val="20"/>
              </w:rPr>
              <w:t>Natural gas, hydro, coal, oil</w:t>
            </w:r>
          </w:p>
        </w:tc>
        <w:tc>
          <w:tcPr>
            <w:tcW w:w="1054" w:type="dxa"/>
            <w:vMerge/>
          </w:tcPr>
          <w:p w:rsidR="00A57806" w:rsidRPr="00E333D2" w:rsidRDefault="00A57806" w:rsidP="007751EB">
            <w:pPr>
              <w:jc w:val="center"/>
              <w:rPr>
                <w:rFonts w:asciiTheme="majorBidi" w:hAnsiTheme="majorBidi" w:cstheme="majorBidi"/>
                <w:color w:val="000000"/>
                <w:kern w:val="24"/>
                <w:sz w:val="20"/>
                <w:szCs w:val="20"/>
              </w:rPr>
            </w:pPr>
          </w:p>
        </w:tc>
        <w:tc>
          <w:tcPr>
            <w:tcW w:w="1134" w:type="dxa"/>
            <w:vMerge/>
          </w:tcPr>
          <w:p w:rsidR="00A57806" w:rsidRPr="00E333D2" w:rsidRDefault="00A57806" w:rsidP="007751EB">
            <w:pPr>
              <w:jc w:val="center"/>
              <w:rPr>
                <w:rFonts w:asciiTheme="majorBidi" w:hAnsiTheme="majorBidi" w:cstheme="majorBidi"/>
                <w:color w:val="000000"/>
                <w:kern w:val="24"/>
                <w:sz w:val="20"/>
                <w:szCs w:val="20"/>
              </w:rPr>
            </w:pPr>
          </w:p>
        </w:tc>
      </w:tr>
      <w:tr w:rsidR="00A57806" w:rsidRPr="00E333D2" w:rsidTr="00FF2567">
        <w:tc>
          <w:tcPr>
            <w:tcW w:w="993" w:type="dxa"/>
            <w:vMerge/>
          </w:tcPr>
          <w:p w:rsidR="00A57806" w:rsidRPr="00E333D2" w:rsidRDefault="00A57806" w:rsidP="007751EB">
            <w:pPr>
              <w:jc w:val="center"/>
              <w:rPr>
                <w:rFonts w:asciiTheme="majorBidi" w:hAnsiTheme="majorBidi" w:cstheme="majorBidi"/>
                <w:sz w:val="20"/>
                <w:szCs w:val="20"/>
              </w:rPr>
            </w:pPr>
          </w:p>
        </w:tc>
        <w:tc>
          <w:tcPr>
            <w:tcW w:w="708" w:type="dxa"/>
          </w:tcPr>
          <w:p w:rsidR="00A57806" w:rsidRPr="00E333D2" w:rsidRDefault="00A57806" w:rsidP="00012332">
            <w:pPr>
              <w:jc w:val="center"/>
              <w:rPr>
                <w:rFonts w:asciiTheme="majorBidi" w:hAnsiTheme="majorBidi" w:cstheme="majorBidi"/>
                <w:sz w:val="20"/>
                <w:szCs w:val="20"/>
              </w:rPr>
            </w:pPr>
            <w:r w:rsidRPr="00E333D2">
              <w:rPr>
                <w:rFonts w:asciiTheme="majorBidi" w:hAnsiTheme="majorBidi" w:cstheme="majorBidi"/>
                <w:sz w:val="20"/>
                <w:szCs w:val="20"/>
              </w:rPr>
              <w:t>MB</w:t>
            </w:r>
          </w:p>
        </w:tc>
        <w:tc>
          <w:tcPr>
            <w:tcW w:w="1701" w:type="dxa"/>
          </w:tcPr>
          <w:p w:rsidR="00A57806" w:rsidRPr="00E333D2" w:rsidRDefault="00A57806" w:rsidP="00012332">
            <w:pPr>
              <w:jc w:val="center"/>
              <w:rPr>
                <w:rFonts w:asciiTheme="majorBidi" w:hAnsiTheme="majorBidi" w:cstheme="majorBidi"/>
                <w:sz w:val="20"/>
                <w:szCs w:val="20"/>
              </w:rPr>
            </w:pPr>
            <w:r w:rsidRPr="00E333D2">
              <w:rPr>
                <w:rFonts w:asciiTheme="majorBidi" w:hAnsiTheme="majorBidi" w:cstheme="majorBidi"/>
                <w:sz w:val="20"/>
                <w:szCs w:val="20"/>
              </w:rPr>
              <w:t>Natural gas, hydro, imports</w:t>
            </w:r>
          </w:p>
        </w:tc>
        <w:tc>
          <w:tcPr>
            <w:tcW w:w="1802" w:type="dxa"/>
          </w:tcPr>
          <w:p w:rsidR="00A57806" w:rsidRPr="00E333D2" w:rsidRDefault="00A57806" w:rsidP="00012332">
            <w:pPr>
              <w:jc w:val="center"/>
              <w:rPr>
                <w:rFonts w:asciiTheme="majorBidi" w:hAnsiTheme="majorBidi" w:cstheme="majorBidi"/>
                <w:sz w:val="20"/>
                <w:szCs w:val="20"/>
                <w:lang w:val="en-CA"/>
              </w:rPr>
            </w:pPr>
            <w:r w:rsidRPr="00E333D2">
              <w:rPr>
                <w:rFonts w:asciiTheme="majorBidi" w:hAnsiTheme="majorBidi" w:cstheme="majorBidi"/>
                <w:color w:val="000000"/>
                <w:kern w:val="24"/>
                <w:sz w:val="20"/>
                <w:szCs w:val="20"/>
              </w:rPr>
              <w:t>Coal, imports</w:t>
            </w:r>
          </w:p>
        </w:tc>
        <w:tc>
          <w:tcPr>
            <w:tcW w:w="1964" w:type="dxa"/>
          </w:tcPr>
          <w:p w:rsidR="00A57806" w:rsidRPr="00E333D2" w:rsidRDefault="00A57806" w:rsidP="00012332">
            <w:pPr>
              <w:jc w:val="center"/>
              <w:rPr>
                <w:rFonts w:asciiTheme="majorBidi" w:hAnsiTheme="majorBidi" w:cstheme="majorBidi"/>
                <w:sz w:val="20"/>
                <w:szCs w:val="20"/>
                <w:lang w:val="en-CA"/>
              </w:rPr>
            </w:pPr>
            <w:r w:rsidRPr="00E333D2">
              <w:rPr>
                <w:rFonts w:asciiTheme="majorBidi" w:hAnsiTheme="majorBidi" w:cstheme="majorBidi"/>
                <w:sz w:val="20"/>
                <w:szCs w:val="20"/>
                <w:lang w:val="en-CA"/>
              </w:rPr>
              <w:t>-</w:t>
            </w:r>
          </w:p>
        </w:tc>
        <w:tc>
          <w:tcPr>
            <w:tcW w:w="1054" w:type="dxa"/>
            <w:vMerge/>
          </w:tcPr>
          <w:p w:rsidR="00A57806" w:rsidRPr="00E333D2" w:rsidRDefault="00A57806" w:rsidP="007751EB">
            <w:pPr>
              <w:jc w:val="center"/>
              <w:rPr>
                <w:rFonts w:asciiTheme="majorBidi" w:hAnsiTheme="majorBidi" w:cstheme="majorBidi"/>
                <w:sz w:val="20"/>
                <w:szCs w:val="20"/>
              </w:rPr>
            </w:pPr>
          </w:p>
        </w:tc>
        <w:tc>
          <w:tcPr>
            <w:tcW w:w="1134" w:type="dxa"/>
            <w:vMerge/>
          </w:tcPr>
          <w:p w:rsidR="00A57806" w:rsidRPr="00E333D2" w:rsidRDefault="00A57806" w:rsidP="007751EB">
            <w:pPr>
              <w:jc w:val="center"/>
              <w:rPr>
                <w:rFonts w:asciiTheme="majorBidi" w:hAnsiTheme="majorBidi" w:cstheme="majorBidi"/>
                <w:sz w:val="20"/>
                <w:szCs w:val="20"/>
              </w:rPr>
            </w:pPr>
          </w:p>
        </w:tc>
      </w:tr>
      <w:tr w:rsidR="00A57806" w:rsidRPr="00E333D2" w:rsidTr="00FF2567">
        <w:tc>
          <w:tcPr>
            <w:tcW w:w="993" w:type="dxa"/>
            <w:vMerge/>
          </w:tcPr>
          <w:p w:rsidR="00A57806" w:rsidRPr="00E333D2" w:rsidRDefault="00A57806" w:rsidP="007751EB">
            <w:pPr>
              <w:jc w:val="center"/>
              <w:rPr>
                <w:rFonts w:asciiTheme="majorBidi" w:hAnsiTheme="majorBidi" w:cstheme="majorBidi"/>
                <w:sz w:val="20"/>
                <w:szCs w:val="20"/>
              </w:rPr>
            </w:pPr>
          </w:p>
        </w:tc>
        <w:tc>
          <w:tcPr>
            <w:tcW w:w="708" w:type="dxa"/>
          </w:tcPr>
          <w:p w:rsidR="00A57806" w:rsidRPr="00E333D2" w:rsidRDefault="00A57806" w:rsidP="00012332">
            <w:pPr>
              <w:jc w:val="center"/>
              <w:rPr>
                <w:rFonts w:asciiTheme="majorBidi" w:hAnsiTheme="majorBidi" w:cstheme="majorBidi"/>
                <w:sz w:val="20"/>
                <w:szCs w:val="20"/>
              </w:rPr>
            </w:pPr>
            <w:r w:rsidRPr="00E333D2">
              <w:rPr>
                <w:rFonts w:asciiTheme="majorBidi" w:hAnsiTheme="majorBidi" w:cstheme="majorBidi"/>
                <w:sz w:val="20"/>
                <w:szCs w:val="20"/>
              </w:rPr>
              <w:t>SK</w:t>
            </w:r>
          </w:p>
        </w:tc>
        <w:tc>
          <w:tcPr>
            <w:tcW w:w="1701" w:type="dxa"/>
          </w:tcPr>
          <w:p w:rsidR="00A57806" w:rsidRPr="00E333D2" w:rsidRDefault="00A57806" w:rsidP="00012332">
            <w:pPr>
              <w:jc w:val="center"/>
              <w:rPr>
                <w:rFonts w:asciiTheme="majorBidi" w:hAnsiTheme="majorBidi" w:cstheme="majorBidi"/>
                <w:sz w:val="20"/>
                <w:szCs w:val="20"/>
              </w:rPr>
            </w:pPr>
            <w:r w:rsidRPr="00E333D2">
              <w:rPr>
                <w:rFonts w:asciiTheme="majorBidi" w:hAnsiTheme="majorBidi" w:cstheme="majorBidi"/>
                <w:sz w:val="20"/>
                <w:szCs w:val="20"/>
              </w:rPr>
              <w:t>Natural gas, hydro, import</w:t>
            </w:r>
          </w:p>
        </w:tc>
        <w:tc>
          <w:tcPr>
            <w:tcW w:w="1802" w:type="dxa"/>
          </w:tcPr>
          <w:p w:rsidR="00A57806" w:rsidRPr="00E333D2" w:rsidRDefault="00A57806" w:rsidP="00012332">
            <w:pPr>
              <w:jc w:val="center"/>
              <w:rPr>
                <w:rFonts w:asciiTheme="majorBidi" w:hAnsiTheme="majorBidi" w:cstheme="majorBidi"/>
                <w:sz w:val="20"/>
                <w:szCs w:val="20"/>
                <w:lang w:val="en-CA"/>
              </w:rPr>
            </w:pPr>
            <w:r w:rsidRPr="00E333D2">
              <w:rPr>
                <w:rFonts w:asciiTheme="majorBidi" w:hAnsiTheme="majorBidi" w:cstheme="majorBidi"/>
                <w:sz w:val="20"/>
                <w:szCs w:val="20"/>
              </w:rPr>
              <w:t>Natural gas</w:t>
            </w:r>
            <w:r w:rsidRPr="00E333D2">
              <w:rPr>
                <w:rFonts w:asciiTheme="majorBidi" w:hAnsiTheme="majorBidi" w:cstheme="majorBidi"/>
                <w:color w:val="000000"/>
                <w:kern w:val="24"/>
                <w:sz w:val="20"/>
                <w:szCs w:val="20"/>
              </w:rPr>
              <w:t>, coal, imports</w:t>
            </w:r>
          </w:p>
        </w:tc>
        <w:tc>
          <w:tcPr>
            <w:tcW w:w="1964" w:type="dxa"/>
          </w:tcPr>
          <w:p w:rsidR="00A57806" w:rsidRPr="00E333D2" w:rsidRDefault="00A57806" w:rsidP="00012332">
            <w:pPr>
              <w:jc w:val="center"/>
              <w:rPr>
                <w:rFonts w:asciiTheme="majorBidi" w:hAnsiTheme="majorBidi" w:cstheme="majorBidi"/>
                <w:sz w:val="20"/>
                <w:szCs w:val="20"/>
                <w:lang w:val="en-CA"/>
              </w:rPr>
            </w:pPr>
            <w:r w:rsidRPr="00E333D2">
              <w:rPr>
                <w:rFonts w:asciiTheme="majorBidi" w:hAnsiTheme="majorBidi" w:cstheme="majorBidi"/>
                <w:sz w:val="20"/>
                <w:szCs w:val="20"/>
                <w:lang w:val="en-CA"/>
              </w:rPr>
              <w:t>-</w:t>
            </w:r>
          </w:p>
        </w:tc>
        <w:tc>
          <w:tcPr>
            <w:tcW w:w="1054" w:type="dxa"/>
            <w:vMerge/>
          </w:tcPr>
          <w:p w:rsidR="00A57806" w:rsidRPr="00E333D2" w:rsidRDefault="00A57806" w:rsidP="007751EB">
            <w:pPr>
              <w:jc w:val="center"/>
              <w:rPr>
                <w:rFonts w:asciiTheme="majorBidi" w:hAnsiTheme="majorBidi" w:cstheme="majorBidi"/>
                <w:sz w:val="20"/>
                <w:szCs w:val="20"/>
              </w:rPr>
            </w:pPr>
          </w:p>
        </w:tc>
        <w:tc>
          <w:tcPr>
            <w:tcW w:w="1134" w:type="dxa"/>
            <w:vMerge/>
          </w:tcPr>
          <w:p w:rsidR="00A57806" w:rsidRPr="00E333D2" w:rsidRDefault="00A57806" w:rsidP="007751EB">
            <w:pPr>
              <w:jc w:val="center"/>
              <w:rPr>
                <w:rFonts w:asciiTheme="majorBidi" w:hAnsiTheme="majorBidi" w:cstheme="majorBidi"/>
                <w:sz w:val="20"/>
                <w:szCs w:val="20"/>
              </w:rPr>
            </w:pPr>
          </w:p>
        </w:tc>
      </w:tr>
      <w:tr w:rsidR="00A57806" w:rsidRPr="00E333D2" w:rsidTr="00FF2567">
        <w:tc>
          <w:tcPr>
            <w:tcW w:w="993" w:type="dxa"/>
            <w:vMerge/>
          </w:tcPr>
          <w:p w:rsidR="00A57806" w:rsidRPr="00E333D2" w:rsidRDefault="00A57806" w:rsidP="007751EB">
            <w:pPr>
              <w:jc w:val="center"/>
              <w:rPr>
                <w:rFonts w:asciiTheme="majorBidi" w:hAnsiTheme="majorBidi" w:cstheme="majorBidi"/>
                <w:sz w:val="20"/>
                <w:szCs w:val="20"/>
              </w:rPr>
            </w:pPr>
          </w:p>
        </w:tc>
        <w:tc>
          <w:tcPr>
            <w:tcW w:w="708" w:type="dxa"/>
          </w:tcPr>
          <w:p w:rsidR="00A57806" w:rsidRPr="00E333D2" w:rsidRDefault="00A57806" w:rsidP="00012332">
            <w:pPr>
              <w:jc w:val="center"/>
              <w:rPr>
                <w:rFonts w:asciiTheme="majorBidi" w:hAnsiTheme="majorBidi" w:cstheme="majorBidi"/>
                <w:sz w:val="20"/>
                <w:szCs w:val="20"/>
              </w:rPr>
            </w:pPr>
            <w:r w:rsidRPr="00E333D2">
              <w:rPr>
                <w:rFonts w:asciiTheme="majorBidi" w:hAnsiTheme="majorBidi" w:cstheme="majorBidi"/>
                <w:sz w:val="20"/>
                <w:szCs w:val="20"/>
              </w:rPr>
              <w:t>AB</w:t>
            </w:r>
          </w:p>
        </w:tc>
        <w:tc>
          <w:tcPr>
            <w:tcW w:w="1701" w:type="dxa"/>
          </w:tcPr>
          <w:p w:rsidR="00A57806" w:rsidRPr="00E333D2" w:rsidRDefault="00A57806" w:rsidP="00012332">
            <w:pPr>
              <w:jc w:val="center"/>
              <w:rPr>
                <w:rFonts w:asciiTheme="majorBidi" w:hAnsiTheme="majorBidi" w:cstheme="majorBidi"/>
                <w:sz w:val="20"/>
                <w:szCs w:val="20"/>
              </w:rPr>
            </w:pPr>
            <w:r w:rsidRPr="00E333D2">
              <w:rPr>
                <w:rFonts w:asciiTheme="majorBidi" w:hAnsiTheme="majorBidi" w:cstheme="majorBidi"/>
                <w:sz w:val="20"/>
                <w:szCs w:val="20"/>
              </w:rPr>
              <w:t>Natural gas, hydro, coal</w:t>
            </w:r>
          </w:p>
        </w:tc>
        <w:tc>
          <w:tcPr>
            <w:tcW w:w="1802" w:type="dxa"/>
          </w:tcPr>
          <w:p w:rsidR="00A57806" w:rsidRPr="00E333D2" w:rsidRDefault="00A57806" w:rsidP="00012332">
            <w:pPr>
              <w:jc w:val="center"/>
              <w:rPr>
                <w:rFonts w:asciiTheme="majorBidi" w:hAnsiTheme="majorBidi" w:cstheme="majorBidi"/>
                <w:sz w:val="20"/>
                <w:szCs w:val="20"/>
                <w:lang w:val="en-CA"/>
              </w:rPr>
            </w:pPr>
            <w:r w:rsidRPr="00E333D2">
              <w:rPr>
                <w:rFonts w:asciiTheme="majorBidi" w:hAnsiTheme="majorBidi" w:cstheme="majorBidi"/>
                <w:sz w:val="20"/>
                <w:szCs w:val="20"/>
              </w:rPr>
              <w:t>Natural gas</w:t>
            </w:r>
            <w:r w:rsidRPr="00E333D2">
              <w:rPr>
                <w:rFonts w:asciiTheme="majorBidi" w:hAnsiTheme="majorBidi" w:cstheme="majorBidi"/>
                <w:color w:val="000000"/>
                <w:kern w:val="24"/>
                <w:sz w:val="20"/>
                <w:szCs w:val="20"/>
              </w:rPr>
              <w:t>, landfill gas, coal</w:t>
            </w:r>
          </w:p>
        </w:tc>
        <w:tc>
          <w:tcPr>
            <w:tcW w:w="1964" w:type="dxa"/>
          </w:tcPr>
          <w:p w:rsidR="00A57806" w:rsidRPr="00E333D2" w:rsidRDefault="00A57806" w:rsidP="00012332">
            <w:pPr>
              <w:jc w:val="center"/>
              <w:rPr>
                <w:rFonts w:asciiTheme="majorBidi" w:hAnsiTheme="majorBidi" w:cstheme="majorBidi"/>
                <w:sz w:val="20"/>
                <w:szCs w:val="20"/>
                <w:lang w:val="en-CA"/>
              </w:rPr>
            </w:pPr>
            <w:r w:rsidRPr="00E333D2">
              <w:rPr>
                <w:rFonts w:asciiTheme="majorBidi" w:hAnsiTheme="majorBidi" w:cstheme="majorBidi"/>
                <w:sz w:val="20"/>
                <w:szCs w:val="20"/>
              </w:rPr>
              <w:t>Natural gas, hydro, coal</w:t>
            </w:r>
          </w:p>
        </w:tc>
        <w:tc>
          <w:tcPr>
            <w:tcW w:w="1054" w:type="dxa"/>
            <w:vMerge/>
          </w:tcPr>
          <w:p w:rsidR="00A57806" w:rsidRPr="00E333D2" w:rsidRDefault="00A57806" w:rsidP="007751EB">
            <w:pPr>
              <w:jc w:val="center"/>
              <w:rPr>
                <w:rFonts w:asciiTheme="majorBidi" w:hAnsiTheme="majorBidi" w:cstheme="majorBidi"/>
                <w:sz w:val="20"/>
                <w:szCs w:val="20"/>
              </w:rPr>
            </w:pPr>
          </w:p>
        </w:tc>
        <w:tc>
          <w:tcPr>
            <w:tcW w:w="1134" w:type="dxa"/>
            <w:vMerge/>
          </w:tcPr>
          <w:p w:rsidR="00A57806" w:rsidRPr="00E333D2" w:rsidRDefault="00A57806" w:rsidP="007751EB">
            <w:pPr>
              <w:jc w:val="center"/>
              <w:rPr>
                <w:rFonts w:asciiTheme="majorBidi" w:hAnsiTheme="majorBidi" w:cstheme="majorBidi"/>
                <w:sz w:val="20"/>
                <w:szCs w:val="20"/>
              </w:rPr>
            </w:pPr>
          </w:p>
        </w:tc>
      </w:tr>
      <w:tr w:rsidR="00A57806" w:rsidRPr="00E333D2" w:rsidTr="00FF2567">
        <w:tc>
          <w:tcPr>
            <w:tcW w:w="993" w:type="dxa"/>
            <w:vMerge/>
          </w:tcPr>
          <w:p w:rsidR="00A57806" w:rsidRPr="00E333D2" w:rsidRDefault="00A57806" w:rsidP="007751EB">
            <w:pPr>
              <w:jc w:val="center"/>
              <w:rPr>
                <w:rFonts w:asciiTheme="majorBidi" w:hAnsiTheme="majorBidi" w:cstheme="majorBidi"/>
                <w:sz w:val="20"/>
                <w:szCs w:val="20"/>
              </w:rPr>
            </w:pPr>
          </w:p>
        </w:tc>
        <w:tc>
          <w:tcPr>
            <w:tcW w:w="708" w:type="dxa"/>
          </w:tcPr>
          <w:p w:rsidR="00A57806" w:rsidRPr="00E333D2" w:rsidRDefault="00A57806" w:rsidP="00012332">
            <w:pPr>
              <w:jc w:val="center"/>
              <w:rPr>
                <w:rFonts w:asciiTheme="majorBidi" w:hAnsiTheme="majorBidi" w:cstheme="majorBidi"/>
                <w:sz w:val="20"/>
                <w:szCs w:val="20"/>
              </w:rPr>
            </w:pPr>
            <w:r w:rsidRPr="00E333D2">
              <w:rPr>
                <w:rFonts w:asciiTheme="majorBidi" w:hAnsiTheme="majorBidi" w:cstheme="majorBidi"/>
                <w:sz w:val="20"/>
                <w:szCs w:val="20"/>
              </w:rPr>
              <w:t>BC</w:t>
            </w:r>
          </w:p>
        </w:tc>
        <w:tc>
          <w:tcPr>
            <w:tcW w:w="1701" w:type="dxa"/>
          </w:tcPr>
          <w:p w:rsidR="00A57806" w:rsidRPr="00E333D2" w:rsidRDefault="00A57806" w:rsidP="00012332">
            <w:pPr>
              <w:jc w:val="center"/>
              <w:rPr>
                <w:rFonts w:asciiTheme="majorBidi" w:hAnsiTheme="majorBidi" w:cstheme="majorBidi"/>
                <w:sz w:val="20"/>
                <w:szCs w:val="20"/>
              </w:rPr>
            </w:pPr>
            <w:r w:rsidRPr="00E333D2">
              <w:rPr>
                <w:rFonts w:asciiTheme="majorBidi" w:hAnsiTheme="majorBidi" w:cstheme="majorBidi"/>
                <w:sz w:val="20"/>
                <w:szCs w:val="20"/>
              </w:rPr>
              <w:t>Natural gas, hydro, imports</w:t>
            </w:r>
          </w:p>
        </w:tc>
        <w:tc>
          <w:tcPr>
            <w:tcW w:w="1802" w:type="dxa"/>
          </w:tcPr>
          <w:p w:rsidR="00A57806" w:rsidRPr="00E333D2" w:rsidRDefault="00A57806" w:rsidP="00012332">
            <w:pPr>
              <w:jc w:val="center"/>
              <w:rPr>
                <w:rFonts w:asciiTheme="majorBidi" w:hAnsiTheme="majorBidi" w:cstheme="majorBidi"/>
                <w:sz w:val="20"/>
                <w:szCs w:val="20"/>
                <w:lang w:val="en-CA"/>
              </w:rPr>
            </w:pPr>
            <w:r w:rsidRPr="00E333D2">
              <w:rPr>
                <w:rFonts w:asciiTheme="majorBidi" w:hAnsiTheme="majorBidi" w:cstheme="majorBidi"/>
                <w:sz w:val="20"/>
                <w:szCs w:val="20"/>
              </w:rPr>
              <w:t>Natural gas</w:t>
            </w:r>
            <w:r w:rsidRPr="00E333D2">
              <w:rPr>
                <w:rFonts w:asciiTheme="majorBidi" w:hAnsiTheme="majorBidi" w:cstheme="majorBidi"/>
                <w:color w:val="000000"/>
                <w:kern w:val="24"/>
                <w:sz w:val="20"/>
                <w:szCs w:val="20"/>
              </w:rPr>
              <w:t>, wood &amp; wood waste, imports</w:t>
            </w:r>
          </w:p>
        </w:tc>
        <w:tc>
          <w:tcPr>
            <w:tcW w:w="1964" w:type="dxa"/>
          </w:tcPr>
          <w:p w:rsidR="00A57806" w:rsidRPr="00E333D2" w:rsidRDefault="00A57806" w:rsidP="00012332">
            <w:pPr>
              <w:jc w:val="center"/>
              <w:rPr>
                <w:rFonts w:asciiTheme="majorBidi" w:hAnsiTheme="majorBidi" w:cstheme="majorBidi"/>
                <w:sz w:val="20"/>
                <w:szCs w:val="20"/>
                <w:lang w:val="en-CA"/>
              </w:rPr>
            </w:pPr>
            <w:r w:rsidRPr="00E333D2">
              <w:rPr>
                <w:rFonts w:asciiTheme="majorBidi" w:hAnsiTheme="majorBidi" w:cstheme="majorBidi"/>
                <w:sz w:val="20"/>
                <w:szCs w:val="20"/>
                <w:lang w:val="en-CA"/>
              </w:rPr>
              <w:t>-</w:t>
            </w:r>
          </w:p>
        </w:tc>
        <w:tc>
          <w:tcPr>
            <w:tcW w:w="1054" w:type="dxa"/>
            <w:vMerge/>
          </w:tcPr>
          <w:p w:rsidR="00A57806" w:rsidRPr="00E333D2" w:rsidRDefault="00A57806" w:rsidP="007751EB">
            <w:pPr>
              <w:jc w:val="center"/>
              <w:rPr>
                <w:rFonts w:asciiTheme="majorBidi" w:hAnsiTheme="majorBidi" w:cstheme="majorBidi"/>
                <w:sz w:val="20"/>
                <w:szCs w:val="20"/>
              </w:rPr>
            </w:pPr>
          </w:p>
        </w:tc>
        <w:tc>
          <w:tcPr>
            <w:tcW w:w="1134" w:type="dxa"/>
            <w:vMerge/>
          </w:tcPr>
          <w:p w:rsidR="00A57806" w:rsidRPr="00E333D2" w:rsidRDefault="00A57806" w:rsidP="007751EB">
            <w:pPr>
              <w:jc w:val="center"/>
              <w:rPr>
                <w:rFonts w:asciiTheme="majorBidi" w:hAnsiTheme="majorBidi" w:cstheme="majorBidi"/>
                <w:sz w:val="20"/>
                <w:szCs w:val="20"/>
              </w:rPr>
            </w:pPr>
          </w:p>
        </w:tc>
      </w:tr>
      <w:tr w:rsidR="00A57806" w:rsidRPr="00E333D2" w:rsidTr="00FF2567">
        <w:trPr>
          <w:trHeight w:val="910"/>
        </w:trPr>
        <w:tc>
          <w:tcPr>
            <w:tcW w:w="1701" w:type="dxa"/>
            <w:gridSpan w:val="2"/>
          </w:tcPr>
          <w:p w:rsidR="00A57806" w:rsidRPr="00E333D2" w:rsidRDefault="00A57806" w:rsidP="007751EB">
            <w:pPr>
              <w:jc w:val="center"/>
              <w:rPr>
                <w:rFonts w:asciiTheme="majorBidi" w:hAnsiTheme="majorBidi" w:cstheme="majorBidi"/>
                <w:sz w:val="20"/>
                <w:szCs w:val="20"/>
              </w:rPr>
            </w:pPr>
            <w:r w:rsidRPr="00E333D2">
              <w:rPr>
                <w:rFonts w:asciiTheme="majorBidi" w:hAnsiTheme="majorBidi" w:cstheme="majorBidi"/>
                <w:sz w:val="20"/>
                <w:szCs w:val="20"/>
              </w:rPr>
              <w:t>The magnitude of marginal generation (MWh)</w:t>
            </w:r>
          </w:p>
        </w:tc>
        <w:tc>
          <w:tcPr>
            <w:tcW w:w="1701" w:type="dxa"/>
          </w:tcPr>
          <w:p w:rsidR="00A57806" w:rsidRPr="00E333D2" w:rsidRDefault="00A57806" w:rsidP="007751EB">
            <w:pPr>
              <w:jc w:val="center"/>
              <w:rPr>
                <w:rFonts w:asciiTheme="majorBidi" w:hAnsiTheme="majorBidi" w:cstheme="majorBidi"/>
                <w:sz w:val="20"/>
                <w:szCs w:val="20"/>
              </w:rPr>
            </w:pPr>
            <w:r w:rsidRPr="00E333D2">
              <w:rPr>
                <w:rFonts w:asciiTheme="majorBidi" w:hAnsiTheme="majorBidi" w:cstheme="majorBidi"/>
                <w:sz w:val="20"/>
                <w:szCs w:val="20"/>
              </w:rPr>
              <w:t>N/A</w:t>
            </w:r>
          </w:p>
        </w:tc>
        <w:tc>
          <w:tcPr>
            <w:tcW w:w="1802" w:type="dxa"/>
          </w:tcPr>
          <w:p w:rsidR="00A57806" w:rsidRPr="00E333D2" w:rsidRDefault="00A57806" w:rsidP="007751EB">
            <w:pPr>
              <w:jc w:val="center"/>
              <w:rPr>
                <w:rFonts w:asciiTheme="majorBidi" w:hAnsiTheme="majorBidi" w:cstheme="majorBidi"/>
                <w:sz w:val="20"/>
                <w:szCs w:val="20"/>
              </w:rPr>
            </w:pPr>
            <w:r w:rsidRPr="00E333D2">
              <w:rPr>
                <w:rFonts w:asciiTheme="majorBidi" w:hAnsiTheme="majorBidi" w:cstheme="majorBidi"/>
                <w:sz w:val="20"/>
                <w:szCs w:val="20"/>
              </w:rPr>
              <w:t xml:space="preserve">Estimated by using (IPM) </w:t>
            </w:r>
          </w:p>
        </w:tc>
        <w:tc>
          <w:tcPr>
            <w:tcW w:w="1964" w:type="dxa"/>
          </w:tcPr>
          <w:p w:rsidR="00A57806" w:rsidRPr="00E333D2" w:rsidRDefault="00A57806" w:rsidP="007751EB">
            <w:pPr>
              <w:jc w:val="center"/>
              <w:rPr>
                <w:rFonts w:asciiTheme="majorBidi" w:hAnsiTheme="majorBidi" w:cstheme="majorBidi"/>
                <w:sz w:val="20"/>
                <w:szCs w:val="20"/>
              </w:rPr>
            </w:pPr>
            <w:r w:rsidRPr="00E333D2">
              <w:rPr>
                <w:rFonts w:asciiTheme="majorBidi" w:hAnsiTheme="majorBidi" w:cstheme="majorBidi"/>
                <w:sz w:val="20"/>
                <w:szCs w:val="20"/>
              </w:rPr>
              <w:t>N/A</w:t>
            </w:r>
          </w:p>
        </w:tc>
        <w:tc>
          <w:tcPr>
            <w:tcW w:w="1054" w:type="dxa"/>
          </w:tcPr>
          <w:p w:rsidR="00A57806" w:rsidRPr="00E333D2" w:rsidRDefault="00A57806" w:rsidP="007751EB">
            <w:pPr>
              <w:jc w:val="center"/>
              <w:rPr>
                <w:rFonts w:asciiTheme="majorBidi" w:hAnsiTheme="majorBidi" w:cstheme="majorBidi"/>
                <w:sz w:val="20"/>
                <w:szCs w:val="20"/>
              </w:rPr>
            </w:pPr>
            <w:r w:rsidRPr="00E333D2">
              <w:rPr>
                <w:rFonts w:asciiTheme="majorBidi" w:hAnsiTheme="majorBidi" w:cstheme="majorBidi"/>
                <w:sz w:val="20"/>
                <w:szCs w:val="20"/>
              </w:rPr>
              <w:t>N/A</w:t>
            </w:r>
          </w:p>
        </w:tc>
        <w:tc>
          <w:tcPr>
            <w:tcW w:w="1134" w:type="dxa"/>
          </w:tcPr>
          <w:p w:rsidR="00A57806" w:rsidRPr="00E333D2" w:rsidRDefault="00A57806" w:rsidP="007751EB">
            <w:pPr>
              <w:jc w:val="center"/>
              <w:rPr>
                <w:rFonts w:asciiTheme="majorBidi" w:hAnsiTheme="majorBidi" w:cstheme="majorBidi"/>
                <w:sz w:val="20"/>
                <w:szCs w:val="20"/>
              </w:rPr>
            </w:pPr>
            <w:r w:rsidRPr="00E333D2">
              <w:rPr>
                <w:rFonts w:asciiTheme="majorBidi" w:hAnsiTheme="majorBidi" w:cstheme="majorBidi"/>
                <w:sz w:val="20"/>
                <w:szCs w:val="20"/>
              </w:rPr>
              <w:t>N/A</w:t>
            </w:r>
          </w:p>
        </w:tc>
      </w:tr>
    </w:tbl>
    <w:p w:rsidR="001419D5" w:rsidRDefault="001419D5" w:rsidP="00AC2D6F">
      <w:pPr>
        <w:pStyle w:val="Body"/>
        <w:spacing w:line="360" w:lineRule="auto"/>
        <w:rPr>
          <w:sz w:val="24"/>
          <w:szCs w:val="24"/>
        </w:rPr>
      </w:pPr>
    </w:p>
    <w:p w:rsidR="00780C64" w:rsidRDefault="00780C64" w:rsidP="007751EB">
      <w:pPr>
        <w:pStyle w:val="Caption"/>
        <w:keepNext/>
        <w:rPr>
          <w:rFonts w:asciiTheme="majorBidi" w:hAnsiTheme="majorBidi" w:cstheme="majorBidi"/>
          <w:color w:val="auto"/>
          <w:sz w:val="24"/>
          <w:szCs w:val="24"/>
        </w:rPr>
      </w:pPr>
    </w:p>
    <w:p w:rsidR="00780C64" w:rsidRDefault="00780C64" w:rsidP="007751EB">
      <w:pPr>
        <w:pStyle w:val="Caption"/>
        <w:keepNext/>
        <w:rPr>
          <w:rFonts w:asciiTheme="majorBidi" w:hAnsiTheme="majorBidi" w:cstheme="majorBidi"/>
          <w:color w:val="auto"/>
          <w:sz w:val="24"/>
          <w:szCs w:val="24"/>
        </w:rPr>
      </w:pPr>
    </w:p>
    <w:p w:rsidR="00780C64" w:rsidRDefault="00780C64" w:rsidP="007751EB">
      <w:pPr>
        <w:pStyle w:val="Caption"/>
        <w:keepNext/>
        <w:rPr>
          <w:rFonts w:asciiTheme="majorBidi" w:hAnsiTheme="majorBidi" w:cstheme="majorBidi"/>
          <w:color w:val="auto"/>
          <w:sz w:val="24"/>
          <w:szCs w:val="24"/>
        </w:rPr>
      </w:pPr>
    </w:p>
    <w:p w:rsidR="00780C64" w:rsidRDefault="00780C64" w:rsidP="007751EB">
      <w:pPr>
        <w:pStyle w:val="Caption"/>
        <w:keepNext/>
        <w:rPr>
          <w:rFonts w:asciiTheme="majorBidi" w:hAnsiTheme="majorBidi" w:cstheme="majorBidi"/>
          <w:color w:val="auto"/>
          <w:sz w:val="24"/>
          <w:szCs w:val="24"/>
        </w:rPr>
      </w:pPr>
    </w:p>
    <w:p w:rsidR="00780C64" w:rsidRDefault="00780C64" w:rsidP="00780C64"/>
    <w:p w:rsidR="00780C64" w:rsidRPr="00780C64" w:rsidRDefault="00780C64" w:rsidP="00780C64"/>
    <w:p w:rsidR="007751EB" w:rsidRPr="00C45BA1" w:rsidRDefault="007751EB" w:rsidP="007751EB">
      <w:pPr>
        <w:pStyle w:val="Caption"/>
        <w:keepNext/>
        <w:rPr>
          <w:rFonts w:asciiTheme="majorBidi" w:hAnsiTheme="majorBidi" w:cstheme="majorBidi"/>
          <w:color w:val="auto"/>
          <w:sz w:val="24"/>
          <w:szCs w:val="24"/>
        </w:rPr>
      </w:pPr>
      <w:bookmarkStart w:id="201" w:name="_Toc222733679"/>
      <w:proofErr w:type="gramStart"/>
      <w:r w:rsidRPr="00C45BA1">
        <w:rPr>
          <w:rFonts w:asciiTheme="majorBidi" w:hAnsiTheme="majorBidi" w:cstheme="majorBidi"/>
          <w:color w:val="auto"/>
          <w:sz w:val="24"/>
          <w:szCs w:val="24"/>
        </w:rPr>
        <w:lastRenderedPageBreak/>
        <w:t xml:space="preserve">Table </w:t>
      </w:r>
      <w:r w:rsidR="00BB2E83" w:rsidRPr="00C45BA1">
        <w:rPr>
          <w:rFonts w:asciiTheme="majorBidi" w:hAnsiTheme="majorBidi" w:cstheme="majorBidi"/>
          <w:color w:val="auto"/>
          <w:sz w:val="24"/>
          <w:szCs w:val="24"/>
        </w:rPr>
        <w:fldChar w:fldCharType="begin"/>
      </w:r>
      <w:r w:rsidRPr="00C45BA1">
        <w:rPr>
          <w:rFonts w:asciiTheme="majorBidi" w:hAnsiTheme="majorBidi" w:cstheme="majorBidi"/>
          <w:color w:val="auto"/>
          <w:sz w:val="24"/>
          <w:szCs w:val="24"/>
        </w:rPr>
        <w:instrText xml:space="preserve"> SEQ Table \* ARABIC </w:instrText>
      </w:r>
      <w:r w:rsidR="00BB2E83" w:rsidRPr="00C45BA1">
        <w:rPr>
          <w:rFonts w:asciiTheme="majorBidi" w:hAnsiTheme="majorBidi" w:cstheme="majorBidi"/>
          <w:color w:val="auto"/>
          <w:sz w:val="24"/>
          <w:szCs w:val="24"/>
        </w:rPr>
        <w:fldChar w:fldCharType="separate"/>
      </w:r>
      <w:r w:rsidR="001C3218">
        <w:rPr>
          <w:rFonts w:asciiTheme="majorBidi" w:hAnsiTheme="majorBidi" w:cstheme="majorBidi"/>
          <w:noProof/>
          <w:color w:val="auto"/>
          <w:sz w:val="24"/>
          <w:szCs w:val="24"/>
        </w:rPr>
        <w:t>33</w:t>
      </w:r>
      <w:r w:rsidR="00BB2E83" w:rsidRPr="00C45BA1">
        <w:rPr>
          <w:rFonts w:asciiTheme="majorBidi" w:hAnsiTheme="majorBidi" w:cstheme="majorBidi"/>
          <w:color w:val="auto"/>
          <w:sz w:val="24"/>
          <w:szCs w:val="24"/>
        </w:rPr>
        <w:fldChar w:fldCharType="end"/>
      </w:r>
      <w:r w:rsidRPr="00C45BA1">
        <w:rPr>
          <w:rFonts w:asciiTheme="majorBidi" w:hAnsiTheme="majorBidi" w:cstheme="majorBidi"/>
          <w:color w:val="auto"/>
          <w:sz w:val="24"/>
          <w:szCs w:val="24"/>
          <w:lang w:val="en-CA"/>
        </w:rPr>
        <w:t>.</w:t>
      </w:r>
      <w:proofErr w:type="gramEnd"/>
      <w:r w:rsidRPr="00C45BA1">
        <w:rPr>
          <w:rFonts w:asciiTheme="majorBidi" w:hAnsiTheme="majorBidi" w:cstheme="majorBidi"/>
          <w:color w:val="auto"/>
          <w:sz w:val="24"/>
          <w:szCs w:val="24"/>
          <w:lang w:val="en-CA"/>
        </w:rPr>
        <w:t xml:space="preserve"> </w:t>
      </w:r>
      <w:r w:rsidRPr="00C45BA1">
        <w:rPr>
          <w:rFonts w:asciiTheme="majorBidi" w:hAnsiTheme="majorBidi" w:cstheme="majorBidi"/>
          <w:b w:val="0"/>
          <w:bCs w:val="0"/>
          <w:color w:val="auto"/>
          <w:sz w:val="24"/>
          <w:szCs w:val="24"/>
          <w:lang w:val="en-CA"/>
        </w:rPr>
        <w:t>GHG intensity factors (g CO</w:t>
      </w:r>
      <w:r w:rsidRPr="001419D5">
        <w:rPr>
          <w:rFonts w:asciiTheme="majorBidi" w:hAnsiTheme="majorBidi" w:cstheme="majorBidi"/>
          <w:b w:val="0"/>
          <w:bCs w:val="0"/>
          <w:color w:val="auto"/>
          <w:sz w:val="24"/>
          <w:szCs w:val="24"/>
          <w:vertAlign w:val="subscript"/>
          <w:lang w:val="en-CA"/>
        </w:rPr>
        <w:t>2eq</w:t>
      </w:r>
      <w:r w:rsidRPr="00C45BA1">
        <w:rPr>
          <w:rFonts w:asciiTheme="majorBidi" w:hAnsiTheme="majorBidi" w:cstheme="majorBidi"/>
          <w:b w:val="0"/>
          <w:bCs w:val="0"/>
          <w:color w:val="auto"/>
          <w:sz w:val="24"/>
          <w:szCs w:val="24"/>
          <w:lang w:val="en-CA"/>
        </w:rPr>
        <w:t>/kWh) using the five</w:t>
      </w:r>
      <w:r>
        <w:rPr>
          <w:rFonts w:asciiTheme="majorBidi" w:hAnsiTheme="majorBidi" w:cstheme="majorBidi"/>
          <w:b w:val="0"/>
          <w:bCs w:val="0"/>
          <w:color w:val="auto"/>
          <w:sz w:val="24"/>
          <w:szCs w:val="24"/>
          <w:lang w:val="en-CA"/>
        </w:rPr>
        <w:t xml:space="preserve"> different </w:t>
      </w:r>
      <w:r w:rsidRPr="00C45BA1">
        <w:rPr>
          <w:rFonts w:asciiTheme="majorBidi" w:hAnsiTheme="majorBidi" w:cstheme="majorBidi"/>
          <w:b w:val="0"/>
          <w:bCs w:val="0"/>
          <w:color w:val="auto"/>
          <w:sz w:val="24"/>
          <w:szCs w:val="24"/>
          <w:lang w:val="en-CA"/>
        </w:rPr>
        <w:t>methods</w:t>
      </w:r>
      <w:bookmarkEnd w:id="201"/>
    </w:p>
    <w:tbl>
      <w:tblPr>
        <w:tblStyle w:val="TableGrid"/>
        <w:tblW w:w="0" w:type="auto"/>
        <w:jc w:val="center"/>
        <w:tblLook w:val="04A0"/>
      </w:tblPr>
      <w:tblGrid>
        <w:gridCol w:w="516"/>
        <w:gridCol w:w="511"/>
        <w:gridCol w:w="542"/>
        <w:gridCol w:w="676"/>
        <w:gridCol w:w="676"/>
        <w:gridCol w:w="677"/>
        <w:gridCol w:w="666"/>
        <w:gridCol w:w="666"/>
        <w:gridCol w:w="666"/>
        <w:gridCol w:w="671"/>
        <w:gridCol w:w="666"/>
        <w:gridCol w:w="666"/>
        <w:gridCol w:w="634"/>
        <w:gridCol w:w="652"/>
      </w:tblGrid>
      <w:tr w:rsidR="006235C7" w:rsidRPr="0096216B" w:rsidTr="008204A6">
        <w:trPr>
          <w:jc w:val="center"/>
        </w:trPr>
        <w:tc>
          <w:tcPr>
            <w:tcW w:w="1027" w:type="dxa"/>
            <w:gridSpan w:val="2"/>
          </w:tcPr>
          <w:p w:rsidR="006235C7" w:rsidRPr="0096216B" w:rsidRDefault="006235C7" w:rsidP="001B60A6">
            <w:pPr>
              <w:pStyle w:val="Body"/>
              <w:jc w:val="center"/>
              <w:rPr>
                <w:rFonts w:asciiTheme="majorBidi" w:hAnsiTheme="majorBidi" w:cstheme="majorBidi"/>
                <w:b/>
                <w:bCs/>
              </w:rPr>
            </w:pPr>
            <w:r w:rsidRPr="0096216B">
              <w:rPr>
                <w:rFonts w:asciiTheme="majorBidi" w:hAnsiTheme="majorBidi" w:cstheme="majorBidi"/>
                <w:b/>
                <w:bCs/>
              </w:rPr>
              <w:t>Method</w:t>
            </w:r>
          </w:p>
        </w:tc>
        <w:tc>
          <w:tcPr>
            <w:tcW w:w="2571" w:type="dxa"/>
            <w:gridSpan w:val="4"/>
          </w:tcPr>
          <w:p w:rsidR="006235C7" w:rsidRPr="0096216B" w:rsidRDefault="005F62CD" w:rsidP="001B60A6">
            <w:pPr>
              <w:pStyle w:val="Body"/>
              <w:jc w:val="center"/>
              <w:rPr>
                <w:rFonts w:asciiTheme="majorBidi" w:hAnsiTheme="majorBidi" w:cstheme="majorBidi"/>
              </w:rPr>
            </w:pPr>
            <w:r>
              <w:rPr>
                <w:rFonts w:asciiTheme="majorBidi" w:eastAsia="+mn-ea" w:hAnsiTheme="majorBidi" w:cstheme="majorBidi"/>
                <w:b/>
                <w:bCs/>
              </w:rPr>
              <w:t xml:space="preserve">Weighted </w:t>
            </w:r>
            <w:r w:rsidR="006235C7" w:rsidRPr="0096216B">
              <w:rPr>
                <w:rFonts w:asciiTheme="majorBidi" w:eastAsia="+mn-ea" w:hAnsiTheme="majorBidi" w:cstheme="majorBidi"/>
                <w:b/>
                <w:bCs/>
              </w:rPr>
              <w:t>Annual Marginal GHGIF</w:t>
            </w:r>
          </w:p>
        </w:tc>
        <w:tc>
          <w:tcPr>
            <w:tcW w:w="2669" w:type="dxa"/>
            <w:gridSpan w:val="4"/>
          </w:tcPr>
          <w:p w:rsidR="006235C7" w:rsidRPr="0096216B" w:rsidRDefault="006235C7" w:rsidP="001B60A6">
            <w:pPr>
              <w:pStyle w:val="Body"/>
              <w:jc w:val="center"/>
              <w:rPr>
                <w:rFonts w:asciiTheme="majorBidi" w:hAnsiTheme="majorBidi" w:cstheme="majorBidi"/>
                <w:b/>
                <w:bCs/>
              </w:rPr>
            </w:pPr>
            <w:r w:rsidRPr="0096216B">
              <w:rPr>
                <w:rFonts w:asciiTheme="majorBidi" w:hAnsiTheme="majorBidi" w:cstheme="majorBidi"/>
                <w:b/>
                <w:bCs/>
              </w:rPr>
              <w:t>GHGIF</w:t>
            </w:r>
            <w:r w:rsidRPr="001419D5">
              <w:rPr>
                <w:rFonts w:asciiTheme="majorBidi" w:hAnsiTheme="majorBidi" w:cstheme="majorBidi"/>
                <w:b/>
                <w:bCs/>
                <w:vertAlign w:val="subscript"/>
              </w:rPr>
              <w:t>A</w:t>
            </w:r>
          </w:p>
        </w:tc>
        <w:tc>
          <w:tcPr>
            <w:tcW w:w="2618" w:type="dxa"/>
            <w:gridSpan w:val="4"/>
          </w:tcPr>
          <w:p w:rsidR="006235C7" w:rsidRPr="0096216B" w:rsidRDefault="006235C7" w:rsidP="001B60A6">
            <w:pPr>
              <w:pStyle w:val="Body"/>
              <w:jc w:val="center"/>
              <w:rPr>
                <w:rFonts w:asciiTheme="majorBidi" w:hAnsiTheme="majorBidi" w:cstheme="majorBidi"/>
                <w:b/>
                <w:bCs/>
              </w:rPr>
            </w:pPr>
            <w:r w:rsidRPr="0096216B">
              <w:rPr>
                <w:rFonts w:asciiTheme="majorBidi" w:hAnsiTheme="majorBidi" w:cstheme="majorBidi"/>
                <w:b/>
                <w:bCs/>
              </w:rPr>
              <w:t>GHGIF</w:t>
            </w:r>
            <w:r w:rsidRPr="001419D5">
              <w:rPr>
                <w:rFonts w:asciiTheme="majorBidi" w:hAnsiTheme="majorBidi" w:cstheme="majorBidi"/>
                <w:b/>
                <w:bCs/>
                <w:sz w:val="18"/>
                <w:szCs w:val="18"/>
                <w:vertAlign w:val="subscript"/>
              </w:rPr>
              <w:t>M</w:t>
            </w:r>
          </w:p>
        </w:tc>
      </w:tr>
      <w:tr w:rsidR="00A57806" w:rsidRPr="0096216B" w:rsidTr="008204A6">
        <w:trPr>
          <w:jc w:val="center"/>
        </w:trPr>
        <w:tc>
          <w:tcPr>
            <w:tcW w:w="1027" w:type="dxa"/>
            <w:gridSpan w:val="2"/>
          </w:tcPr>
          <w:p w:rsidR="00A57806" w:rsidRPr="0096216B" w:rsidRDefault="00A57806" w:rsidP="00012332">
            <w:pPr>
              <w:pStyle w:val="Body"/>
              <w:jc w:val="center"/>
              <w:rPr>
                <w:rFonts w:asciiTheme="majorBidi" w:hAnsiTheme="majorBidi" w:cstheme="majorBidi"/>
                <w:b/>
                <w:bCs/>
              </w:rPr>
            </w:pPr>
            <w:r w:rsidRPr="0096216B">
              <w:rPr>
                <w:rFonts w:asciiTheme="majorBidi" w:hAnsiTheme="majorBidi" w:cstheme="majorBidi"/>
                <w:b/>
                <w:bCs/>
              </w:rPr>
              <w:t>NF</w:t>
            </w:r>
          </w:p>
        </w:tc>
        <w:tc>
          <w:tcPr>
            <w:tcW w:w="2571" w:type="dxa"/>
            <w:gridSpan w:val="4"/>
          </w:tcPr>
          <w:p w:rsidR="00A57806" w:rsidRPr="0096216B" w:rsidRDefault="00A57806" w:rsidP="00012332">
            <w:pPr>
              <w:jc w:val="center"/>
              <w:rPr>
                <w:rFonts w:asciiTheme="majorBidi" w:hAnsiTheme="majorBidi" w:cstheme="majorBidi"/>
                <w:sz w:val="20"/>
                <w:szCs w:val="20"/>
                <w:lang w:val="en-CA"/>
              </w:rPr>
            </w:pPr>
            <w:r w:rsidRPr="0096216B">
              <w:rPr>
                <w:rFonts w:asciiTheme="majorBidi" w:hAnsiTheme="majorBidi" w:cstheme="majorBidi"/>
                <w:sz w:val="20"/>
                <w:szCs w:val="20"/>
                <w:lang w:val="en-CA"/>
              </w:rPr>
              <w:t xml:space="preserve">  22</w:t>
            </w:r>
          </w:p>
        </w:tc>
        <w:tc>
          <w:tcPr>
            <w:tcW w:w="2669" w:type="dxa"/>
            <w:gridSpan w:val="4"/>
          </w:tcPr>
          <w:p w:rsidR="00A57806" w:rsidRPr="0096216B" w:rsidRDefault="00A57806" w:rsidP="00012332">
            <w:pPr>
              <w:jc w:val="center"/>
              <w:rPr>
                <w:color w:val="000000"/>
                <w:sz w:val="20"/>
                <w:szCs w:val="20"/>
              </w:rPr>
            </w:pPr>
            <w:r w:rsidRPr="0096216B">
              <w:rPr>
                <w:color w:val="000000"/>
                <w:sz w:val="20"/>
                <w:szCs w:val="20"/>
              </w:rPr>
              <w:t xml:space="preserve">  26</w:t>
            </w:r>
          </w:p>
        </w:tc>
        <w:tc>
          <w:tcPr>
            <w:tcW w:w="2618" w:type="dxa"/>
            <w:gridSpan w:val="4"/>
          </w:tcPr>
          <w:p w:rsidR="00A57806" w:rsidRPr="0096216B" w:rsidRDefault="00A57806" w:rsidP="00012332">
            <w:pPr>
              <w:jc w:val="center"/>
              <w:rPr>
                <w:color w:val="000000"/>
                <w:sz w:val="20"/>
                <w:szCs w:val="20"/>
              </w:rPr>
            </w:pPr>
            <w:r w:rsidRPr="0096216B">
              <w:rPr>
                <w:color w:val="000000"/>
                <w:sz w:val="20"/>
                <w:szCs w:val="20"/>
              </w:rPr>
              <w:t xml:space="preserve">   847</w:t>
            </w:r>
          </w:p>
        </w:tc>
      </w:tr>
      <w:tr w:rsidR="00A57806" w:rsidRPr="0096216B" w:rsidTr="008204A6">
        <w:trPr>
          <w:jc w:val="center"/>
        </w:trPr>
        <w:tc>
          <w:tcPr>
            <w:tcW w:w="1027" w:type="dxa"/>
            <w:gridSpan w:val="2"/>
          </w:tcPr>
          <w:p w:rsidR="00A57806" w:rsidRPr="0096216B" w:rsidRDefault="00A57806" w:rsidP="00012332">
            <w:pPr>
              <w:pStyle w:val="Body"/>
              <w:jc w:val="center"/>
              <w:rPr>
                <w:rFonts w:asciiTheme="majorBidi" w:hAnsiTheme="majorBidi" w:cstheme="majorBidi"/>
                <w:b/>
                <w:bCs/>
              </w:rPr>
            </w:pPr>
            <w:r w:rsidRPr="0096216B">
              <w:rPr>
                <w:rFonts w:asciiTheme="majorBidi" w:hAnsiTheme="majorBidi" w:cstheme="majorBidi"/>
                <w:b/>
                <w:bCs/>
              </w:rPr>
              <w:t>PE</w:t>
            </w:r>
          </w:p>
        </w:tc>
        <w:tc>
          <w:tcPr>
            <w:tcW w:w="2571" w:type="dxa"/>
            <w:gridSpan w:val="4"/>
          </w:tcPr>
          <w:p w:rsidR="00A57806" w:rsidRPr="0096216B" w:rsidRDefault="00A57806" w:rsidP="00012332">
            <w:pPr>
              <w:jc w:val="center"/>
              <w:rPr>
                <w:sz w:val="20"/>
                <w:szCs w:val="20"/>
                <w:lang w:val="en-CA"/>
              </w:rPr>
            </w:pPr>
            <w:r w:rsidRPr="0096216B">
              <w:rPr>
                <w:sz w:val="20"/>
                <w:szCs w:val="20"/>
                <w:lang w:val="en-CA"/>
              </w:rPr>
              <w:t xml:space="preserve">    6</w:t>
            </w:r>
          </w:p>
        </w:tc>
        <w:tc>
          <w:tcPr>
            <w:tcW w:w="2669" w:type="dxa"/>
            <w:gridSpan w:val="4"/>
          </w:tcPr>
          <w:p w:rsidR="00A57806" w:rsidRPr="0096216B" w:rsidRDefault="00A57806" w:rsidP="00012332">
            <w:pPr>
              <w:jc w:val="center"/>
              <w:rPr>
                <w:color w:val="000000"/>
                <w:sz w:val="20"/>
                <w:szCs w:val="20"/>
              </w:rPr>
            </w:pPr>
            <w:r w:rsidRPr="0096216B">
              <w:rPr>
                <w:color w:val="000000"/>
                <w:sz w:val="20"/>
                <w:szCs w:val="20"/>
              </w:rPr>
              <w:t>191</w:t>
            </w:r>
          </w:p>
        </w:tc>
        <w:tc>
          <w:tcPr>
            <w:tcW w:w="2618" w:type="dxa"/>
            <w:gridSpan w:val="4"/>
          </w:tcPr>
          <w:p w:rsidR="00A57806" w:rsidRPr="0096216B" w:rsidRDefault="00A57806" w:rsidP="00012332">
            <w:pPr>
              <w:jc w:val="center"/>
              <w:rPr>
                <w:color w:val="000000"/>
                <w:sz w:val="20"/>
                <w:szCs w:val="20"/>
              </w:rPr>
            </w:pPr>
            <w:r w:rsidRPr="0096216B">
              <w:rPr>
                <w:color w:val="000000"/>
                <w:sz w:val="20"/>
                <w:szCs w:val="20"/>
              </w:rPr>
              <w:t>1,849</w:t>
            </w:r>
          </w:p>
        </w:tc>
      </w:tr>
      <w:tr w:rsidR="00A57806" w:rsidRPr="0096216B" w:rsidTr="008204A6">
        <w:trPr>
          <w:jc w:val="center"/>
        </w:trPr>
        <w:tc>
          <w:tcPr>
            <w:tcW w:w="1027" w:type="dxa"/>
            <w:gridSpan w:val="2"/>
          </w:tcPr>
          <w:p w:rsidR="00A57806" w:rsidRPr="0096216B" w:rsidRDefault="00A57806" w:rsidP="00012332">
            <w:pPr>
              <w:pStyle w:val="Body"/>
              <w:jc w:val="center"/>
              <w:rPr>
                <w:rFonts w:asciiTheme="majorBidi" w:hAnsiTheme="majorBidi" w:cstheme="majorBidi"/>
                <w:b/>
                <w:bCs/>
              </w:rPr>
            </w:pPr>
            <w:r w:rsidRPr="0096216B">
              <w:rPr>
                <w:rFonts w:asciiTheme="majorBidi" w:hAnsiTheme="majorBidi" w:cstheme="majorBidi"/>
                <w:b/>
                <w:bCs/>
              </w:rPr>
              <w:t>NS</w:t>
            </w:r>
          </w:p>
        </w:tc>
        <w:tc>
          <w:tcPr>
            <w:tcW w:w="2571" w:type="dxa"/>
            <w:gridSpan w:val="4"/>
          </w:tcPr>
          <w:p w:rsidR="00A57806" w:rsidRPr="0096216B" w:rsidRDefault="00A57806" w:rsidP="00012332">
            <w:pPr>
              <w:jc w:val="center"/>
              <w:rPr>
                <w:sz w:val="20"/>
                <w:szCs w:val="20"/>
                <w:lang w:val="en-CA"/>
              </w:rPr>
            </w:pPr>
            <w:r w:rsidRPr="0096216B">
              <w:rPr>
                <w:sz w:val="20"/>
                <w:szCs w:val="20"/>
                <w:lang w:val="en-CA"/>
              </w:rPr>
              <w:t>360</w:t>
            </w:r>
          </w:p>
        </w:tc>
        <w:tc>
          <w:tcPr>
            <w:tcW w:w="2669" w:type="dxa"/>
            <w:gridSpan w:val="4"/>
          </w:tcPr>
          <w:p w:rsidR="00A57806" w:rsidRPr="0096216B" w:rsidRDefault="00A57806" w:rsidP="00012332">
            <w:pPr>
              <w:jc w:val="center"/>
              <w:rPr>
                <w:color w:val="000000"/>
                <w:sz w:val="20"/>
                <w:szCs w:val="20"/>
              </w:rPr>
            </w:pPr>
            <w:r w:rsidRPr="0096216B">
              <w:rPr>
                <w:color w:val="000000"/>
                <w:sz w:val="20"/>
                <w:szCs w:val="20"/>
              </w:rPr>
              <w:t>689</w:t>
            </w:r>
          </w:p>
        </w:tc>
        <w:tc>
          <w:tcPr>
            <w:tcW w:w="2618" w:type="dxa"/>
            <w:gridSpan w:val="4"/>
          </w:tcPr>
          <w:p w:rsidR="00A57806" w:rsidRPr="0096216B" w:rsidRDefault="00A57806" w:rsidP="00012332">
            <w:pPr>
              <w:jc w:val="center"/>
              <w:rPr>
                <w:color w:val="000000"/>
                <w:sz w:val="20"/>
                <w:szCs w:val="20"/>
              </w:rPr>
            </w:pPr>
            <w:r w:rsidRPr="0096216B">
              <w:rPr>
                <w:color w:val="000000"/>
                <w:sz w:val="20"/>
                <w:szCs w:val="20"/>
              </w:rPr>
              <w:t xml:space="preserve">   786</w:t>
            </w:r>
          </w:p>
        </w:tc>
      </w:tr>
      <w:tr w:rsidR="00A57806" w:rsidRPr="0096216B" w:rsidTr="008204A6">
        <w:trPr>
          <w:jc w:val="center"/>
        </w:trPr>
        <w:tc>
          <w:tcPr>
            <w:tcW w:w="1027" w:type="dxa"/>
            <w:gridSpan w:val="2"/>
          </w:tcPr>
          <w:p w:rsidR="00A57806" w:rsidRPr="0096216B" w:rsidRDefault="00A57806" w:rsidP="00012332">
            <w:pPr>
              <w:pStyle w:val="Body"/>
              <w:jc w:val="center"/>
              <w:rPr>
                <w:rFonts w:asciiTheme="majorBidi" w:hAnsiTheme="majorBidi" w:cstheme="majorBidi"/>
                <w:b/>
                <w:bCs/>
              </w:rPr>
            </w:pPr>
            <w:r w:rsidRPr="0096216B">
              <w:rPr>
                <w:rFonts w:asciiTheme="majorBidi" w:hAnsiTheme="majorBidi" w:cstheme="majorBidi"/>
                <w:b/>
                <w:bCs/>
              </w:rPr>
              <w:t>NB</w:t>
            </w:r>
          </w:p>
        </w:tc>
        <w:tc>
          <w:tcPr>
            <w:tcW w:w="2571" w:type="dxa"/>
            <w:gridSpan w:val="4"/>
          </w:tcPr>
          <w:p w:rsidR="00A57806" w:rsidRPr="0096216B" w:rsidRDefault="00A57806" w:rsidP="00012332">
            <w:pPr>
              <w:jc w:val="center"/>
              <w:rPr>
                <w:sz w:val="20"/>
                <w:szCs w:val="20"/>
                <w:lang w:val="en-CA"/>
              </w:rPr>
            </w:pPr>
            <w:r w:rsidRPr="0096216B">
              <w:rPr>
                <w:sz w:val="20"/>
                <w:szCs w:val="20"/>
                <w:lang w:val="en-CA"/>
              </w:rPr>
              <w:t>837</w:t>
            </w:r>
          </w:p>
        </w:tc>
        <w:tc>
          <w:tcPr>
            <w:tcW w:w="2669" w:type="dxa"/>
            <w:gridSpan w:val="4"/>
          </w:tcPr>
          <w:p w:rsidR="00A57806" w:rsidRPr="0096216B" w:rsidRDefault="00A57806" w:rsidP="00012332">
            <w:pPr>
              <w:jc w:val="center"/>
              <w:rPr>
                <w:color w:val="000000"/>
                <w:sz w:val="20"/>
                <w:szCs w:val="20"/>
              </w:rPr>
            </w:pPr>
            <w:r w:rsidRPr="0096216B">
              <w:rPr>
                <w:color w:val="000000"/>
                <w:sz w:val="20"/>
                <w:szCs w:val="20"/>
              </w:rPr>
              <w:t>433</w:t>
            </w:r>
          </w:p>
        </w:tc>
        <w:tc>
          <w:tcPr>
            <w:tcW w:w="2618" w:type="dxa"/>
            <w:gridSpan w:val="4"/>
          </w:tcPr>
          <w:p w:rsidR="00A57806" w:rsidRPr="0096216B" w:rsidRDefault="00A57806" w:rsidP="00012332">
            <w:pPr>
              <w:jc w:val="center"/>
              <w:rPr>
                <w:color w:val="000000"/>
                <w:sz w:val="20"/>
                <w:szCs w:val="20"/>
              </w:rPr>
            </w:pPr>
            <w:r w:rsidRPr="0096216B">
              <w:rPr>
                <w:color w:val="000000"/>
                <w:sz w:val="20"/>
                <w:szCs w:val="20"/>
              </w:rPr>
              <w:t xml:space="preserve">   810</w:t>
            </w:r>
          </w:p>
        </w:tc>
      </w:tr>
      <w:tr w:rsidR="00A57806" w:rsidRPr="0096216B" w:rsidTr="008204A6">
        <w:trPr>
          <w:jc w:val="center"/>
        </w:trPr>
        <w:tc>
          <w:tcPr>
            <w:tcW w:w="1027" w:type="dxa"/>
            <w:gridSpan w:val="2"/>
          </w:tcPr>
          <w:p w:rsidR="00A57806" w:rsidRPr="0096216B" w:rsidRDefault="00A57806" w:rsidP="00012332">
            <w:pPr>
              <w:pStyle w:val="Body"/>
              <w:jc w:val="center"/>
              <w:rPr>
                <w:rFonts w:asciiTheme="majorBidi" w:hAnsiTheme="majorBidi" w:cstheme="majorBidi"/>
                <w:b/>
                <w:bCs/>
              </w:rPr>
            </w:pPr>
            <w:r w:rsidRPr="0096216B">
              <w:rPr>
                <w:rFonts w:asciiTheme="majorBidi" w:hAnsiTheme="majorBidi" w:cstheme="majorBidi"/>
                <w:b/>
                <w:bCs/>
              </w:rPr>
              <w:t>QC</w:t>
            </w:r>
          </w:p>
        </w:tc>
        <w:tc>
          <w:tcPr>
            <w:tcW w:w="2571" w:type="dxa"/>
            <w:gridSpan w:val="4"/>
          </w:tcPr>
          <w:p w:rsidR="00A57806" w:rsidRPr="0096216B" w:rsidRDefault="00A57806" w:rsidP="00012332">
            <w:pPr>
              <w:jc w:val="center"/>
              <w:rPr>
                <w:sz w:val="20"/>
                <w:szCs w:val="20"/>
                <w:lang w:val="en-CA"/>
              </w:rPr>
            </w:pPr>
            <w:r w:rsidRPr="0096216B">
              <w:rPr>
                <w:sz w:val="20"/>
                <w:szCs w:val="20"/>
                <w:lang w:val="en-CA"/>
              </w:rPr>
              <w:t xml:space="preserve">    7</w:t>
            </w:r>
          </w:p>
        </w:tc>
        <w:tc>
          <w:tcPr>
            <w:tcW w:w="2669" w:type="dxa"/>
            <w:gridSpan w:val="4"/>
          </w:tcPr>
          <w:p w:rsidR="00A57806" w:rsidRPr="0096216B" w:rsidRDefault="00A57806" w:rsidP="00012332">
            <w:pPr>
              <w:jc w:val="center"/>
              <w:rPr>
                <w:color w:val="000000"/>
                <w:sz w:val="20"/>
                <w:szCs w:val="20"/>
              </w:rPr>
            </w:pPr>
            <w:r w:rsidRPr="0096216B">
              <w:rPr>
                <w:color w:val="000000"/>
                <w:sz w:val="20"/>
                <w:szCs w:val="20"/>
              </w:rPr>
              <w:t xml:space="preserve">    6</w:t>
            </w:r>
          </w:p>
        </w:tc>
        <w:tc>
          <w:tcPr>
            <w:tcW w:w="2618" w:type="dxa"/>
            <w:gridSpan w:val="4"/>
          </w:tcPr>
          <w:p w:rsidR="00A57806" w:rsidRPr="0096216B" w:rsidRDefault="00A57806" w:rsidP="00012332">
            <w:pPr>
              <w:jc w:val="center"/>
              <w:rPr>
                <w:color w:val="000000"/>
                <w:sz w:val="20"/>
                <w:szCs w:val="20"/>
              </w:rPr>
            </w:pPr>
            <w:r w:rsidRPr="0096216B">
              <w:rPr>
                <w:color w:val="000000"/>
                <w:sz w:val="20"/>
                <w:szCs w:val="20"/>
              </w:rPr>
              <w:t xml:space="preserve">   723</w:t>
            </w:r>
          </w:p>
        </w:tc>
      </w:tr>
      <w:tr w:rsidR="00A57806" w:rsidRPr="0096216B" w:rsidTr="008204A6">
        <w:trPr>
          <w:jc w:val="center"/>
        </w:trPr>
        <w:tc>
          <w:tcPr>
            <w:tcW w:w="1027" w:type="dxa"/>
            <w:gridSpan w:val="2"/>
          </w:tcPr>
          <w:p w:rsidR="00A57806" w:rsidRPr="0096216B" w:rsidRDefault="00A57806" w:rsidP="001B60A6">
            <w:pPr>
              <w:pStyle w:val="Body"/>
              <w:jc w:val="center"/>
              <w:rPr>
                <w:rFonts w:asciiTheme="majorBidi" w:hAnsiTheme="majorBidi" w:cstheme="majorBidi"/>
                <w:b/>
                <w:bCs/>
              </w:rPr>
            </w:pPr>
            <w:r w:rsidRPr="0096216B">
              <w:rPr>
                <w:rFonts w:asciiTheme="majorBidi" w:hAnsiTheme="majorBidi" w:cstheme="majorBidi"/>
                <w:b/>
                <w:bCs/>
              </w:rPr>
              <w:t>ON</w:t>
            </w:r>
          </w:p>
        </w:tc>
        <w:tc>
          <w:tcPr>
            <w:tcW w:w="2571" w:type="dxa"/>
            <w:gridSpan w:val="4"/>
          </w:tcPr>
          <w:p w:rsidR="00A57806" w:rsidRPr="0096216B" w:rsidRDefault="00A57806" w:rsidP="001B60A6">
            <w:pPr>
              <w:jc w:val="center"/>
              <w:rPr>
                <w:sz w:val="20"/>
                <w:szCs w:val="20"/>
                <w:lang w:val="en-CA"/>
              </w:rPr>
            </w:pPr>
            <w:r w:rsidRPr="0096216B">
              <w:rPr>
                <w:sz w:val="20"/>
                <w:szCs w:val="20"/>
                <w:lang w:val="en-CA"/>
              </w:rPr>
              <w:t>407</w:t>
            </w:r>
          </w:p>
        </w:tc>
        <w:tc>
          <w:tcPr>
            <w:tcW w:w="2669" w:type="dxa"/>
            <w:gridSpan w:val="4"/>
          </w:tcPr>
          <w:p w:rsidR="00A57806" w:rsidRPr="0096216B" w:rsidRDefault="00A57806" w:rsidP="001B60A6">
            <w:pPr>
              <w:jc w:val="center"/>
              <w:rPr>
                <w:color w:val="000000"/>
                <w:sz w:val="20"/>
                <w:szCs w:val="20"/>
              </w:rPr>
            </w:pPr>
            <w:r w:rsidRPr="0096216B">
              <w:rPr>
                <w:color w:val="000000"/>
                <w:sz w:val="20"/>
                <w:szCs w:val="20"/>
              </w:rPr>
              <w:t>199</w:t>
            </w:r>
          </w:p>
        </w:tc>
        <w:tc>
          <w:tcPr>
            <w:tcW w:w="2618" w:type="dxa"/>
            <w:gridSpan w:val="4"/>
          </w:tcPr>
          <w:p w:rsidR="00A57806" w:rsidRPr="0096216B" w:rsidRDefault="00A57806" w:rsidP="001B60A6">
            <w:pPr>
              <w:jc w:val="center"/>
              <w:rPr>
                <w:color w:val="000000"/>
                <w:sz w:val="20"/>
                <w:szCs w:val="20"/>
              </w:rPr>
            </w:pPr>
            <w:r w:rsidRPr="0096216B">
              <w:rPr>
                <w:color w:val="000000"/>
                <w:sz w:val="20"/>
                <w:szCs w:val="20"/>
              </w:rPr>
              <w:t xml:space="preserve">   862</w:t>
            </w:r>
          </w:p>
        </w:tc>
      </w:tr>
      <w:tr w:rsidR="00A57806" w:rsidRPr="0096216B" w:rsidTr="008204A6">
        <w:trPr>
          <w:jc w:val="center"/>
        </w:trPr>
        <w:tc>
          <w:tcPr>
            <w:tcW w:w="1027" w:type="dxa"/>
            <w:gridSpan w:val="2"/>
          </w:tcPr>
          <w:p w:rsidR="00A57806" w:rsidRPr="0096216B" w:rsidRDefault="00A57806" w:rsidP="00012332">
            <w:pPr>
              <w:pStyle w:val="Body"/>
              <w:jc w:val="center"/>
              <w:rPr>
                <w:rFonts w:asciiTheme="majorBidi" w:hAnsiTheme="majorBidi" w:cstheme="majorBidi"/>
                <w:b/>
                <w:bCs/>
              </w:rPr>
            </w:pPr>
            <w:r w:rsidRPr="0096216B">
              <w:rPr>
                <w:rFonts w:asciiTheme="majorBidi" w:hAnsiTheme="majorBidi" w:cstheme="majorBidi"/>
                <w:b/>
                <w:bCs/>
              </w:rPr>
              <w:t>MB</w:t>
            </w:r>
          </w:p>
        </w:tc>
        <w:tc>
          <w:tcPr>
            <w:tcW w:w="2571" w:type="dxa"/>
            <w:gridSpan w:val="4"/>
          </w:tcPr>
          <w:p w:rsidR="00A57806" w:rsidRPr="0096216B" w:rsidRDefault="00A57806" w:rsidP="00012332">
            <w:pPr>
              <w:jc w:val="center"/>
              <w:rPr>
                <w:sz w:val="20"/>
                <w:szCs w:val="20"/>
                <w:lang w:val="en-CA"/>
              </w:rPr>
            </w:pPr>
            <w:r w:rsidRPr="0096216B">
              <w:rPr>
                <w:rFonts w:asciiTheme="majorBidi" w:hAnsiTheme="majorBidi" w:cstheme="majorBidi"/>
                <w:sz w:val="20"/>
                <w:szCs w:val="20"/>
                <w:lang w:val="en-CA"/>
              </w:rPr>
              <w:t xml:space="preserve">    1</w:t>
            </w:r>
          </w:p>
        </w:tc>
        <w:tc>
          <w:tcPr>
            <w:tcW w:w="2669" w:type="dxa"/>
            <w:gridSpan w:val="4"/>
          </w:tcPr>
          <w:p w:rsidR="00A57806" w:rsidRPr="0096216B" w:rsidRDefault="00A57806" w:rsidP="00012332">
            <w:pPr>
              <w:jc w:val="center"/>
              <w:rPr>
                <w:color w:val="000000"/>
                <w:sz w:val="20"/>
                <w:szCs w:val="20"/>
              </w:rPr>
            </w:pPr>
            <w:r w:rsidRPr="0096216B">
              <w:rPr>
                <w:color w:val="000000"/>
                <w:sz w:val="20"/>
                <w:szCs w:val="20"/>
              </w:rPr>
              <w:t xml:space="preserve">  13</w:t>
            </w:r>
          </w:p>
        </w:tc>
        <w:tc>
          <w:tcPr>
            <w:tcW w:w="2618" w:type="dxa"/>
            <w:gridSpan w:val="4"/>
          </w:tcPr>
          <w:p w:rsidR="00A57806" w:rsidRPr="0096216B" w:rsidRDefault="00A57806" w:rsidP="00012332">
            <w:pPr>
              <w:jc w:val="center"/>
              <w:rPr>
                <w:color w:val="000000"/>
                <w:sz w:val="20"/>
                <w:szCs w:val="20"/>
              </w:rPr>
            </w:pPr>
            <w:r w:rsidRPr="0096216B">
              <w:rPr>
                <w:color w:val="000000"/>
                <w:sz w:val="20"/>
                <w:szCs w:val="20"/>
              </w:rPr>
              <w:t>1,209</w:t>
            </w:r>
          </w:p>
        </w:tc>
      </w:tr>
      <w:tr w:rsidR="00A57806" w:rsidRPr="0096216B" w:rsidTr="008204A6">
        <w:trPr>
          <w:jc w:val="center"/>
        </w:trPr>
        <w:tc>
          <w:tcPr>
            <w:tcW w:w="1027" w:type="dxa"/>
            <w:gridSpan w:val="2"/>
          </w:tcPr>
          <w:p w:rsidR="00A57806" w:rsidRPr="0096216B" w:rsidRDefault="00A57806" w:rsidP="00012332">
            <w:pPr>
              <w:pStyle w:val="Body"/>
              <w:jc w:val="center"/>
              <w:rPr>
                <w:rFonts w:asciiTheme="majorBidi" w:hAnsiTheme="majorBidi" w:cstheme="majorBidi"/>
                <w:b/>
                <w:bCs/>
              </w:rPr>
            </w:pPr>
            <w:r w:rsidRPr="0096216B">
              <w:rPr>
                <w:rFonts w:asciiTheme="majorBidi" w:hAnsiTheme="majorBidi" w:cstheme="majorBidi"/>
                <w:b/>
                <w:bCs/>
              </w:rPr>
              <w:t>SK</w:t>
            </w:r>
          </w:p>
        </w:tc>
        <w:tc>
          <w:tcPr>
            <w:tcW w:w="2571" w:type="dxa"/>
            <w:gridSpan w:val="4"/>
          </w:tcPr>
          <w:p w:rsidR="00A57806" w:rsidRPr="0096216B" w:rsidRDefault="00A57806" w:rsidP="00012332">
            <w:pPr>
              <w:jc w:val="center"/>
              <w:rPr>
                <w:sz w:val="20"/>
                <w:szCs w:val="20"/>
                <w:lang w:val="en-CA"/>
              </w:rPr>
            </w:pPr>
            <w:r w:rsidRPr="0096216B">
              <w:rPr>
                <w:sz w:val="20"/>
                <w:szCs w:val="20"/>
                <w:lang w:val="en-CA"/>
              </w:rPr>
              <w:t>225</w:t>
            </w:r>
          </w:p>
        </w:tc>
        <w:tc>
          <w:tcPr>
            <w:tcW w:w="2669" w:type="dxa"/>
            <w:gridSpan w:val="4"/>
          </w:tcPr>
          <w:p w:rsidR="00A57806" w:rsidRPr="0096216B" w:rsidRDefault="00A57806" w:rsidP="00012332">
            <w:pPr>
              <w:jc w:val="center"/>
              <w:rPr>
                <w:color w:val="000000"/>
                <w:sz w:val="20"/>
                <w:szCs w:val="20"/>
              </w:rPr>
            </w:pPr>
            <w:r w:rsidRPr="0096216B">
              <w:rPr>
                <w:color w:val="000000"/>
                <w:sz w:val="20"/>
                <w:szCs w:val="20"/>
              </w:rPr>
              <w:t>789</w:t>
            </w:r>
          </w:p>
        </w:tc>
        <w:tc>
          <w:tcPr>
            <w:tcW w:w="2618" w:type="dxa"/>
            <w:gridSpan w:val="4"/>
          </w:tcPr>
          <w:p w:rsidR="00A57806" w:rsidRPr="0096216B" w:rsidRDefault="00A57806" w:rsidP="00012332">
            <w:pPr>
              <w:jc w:val="center"/>
              <w:rPr>
                <w:color w:val="000000"/>
                <w:sz w:val="20"/>
                <w:szCs w:val="20"/>
              </w:rPr>
            </w:pPr>
            <w:r w:rsidRPr="0096216B">
              <w:rPr>
                <w:color w:val="000000"/>
                <w:sz w:val="20"/>
                <w:szCs w:val="20"/>
              </w:rPr>
              <w:t>1,061</w:t>
            </w:r>
          </w:p>
        </w:tc>
      </w:tr>
      <w:tr w:rsidR="00A57806" w:rsidRPr="0096216B" w:rsidTr="008204A6">
        <w:trPr>
          <w:jc w:val="center"/>
        </w:trPr>
        <w:tc>
          <w:tcPr>
            <w:tcW w:w="1027" w:type="dxa"/>
            <w:gridSpan w:val="2"/>
          </w:tcPr>
          <w:p w:rsidR="00A57806" w:rsidRPr="0096216B" w:rsidRDefault="00A57806" w:rsidP="00012332">
            <w:pPr>
              <w:pStyle w:val="Body"/>
              <w:jc w:val="center"/>
              <w:rPr>
                <w:rFonts w:asciiTheme="majorBidi" w:hAnsiTheme="majorBidi" w:cstheme="majorBidi"/>
                <w:b/>
                <w:bCs/>
              </w:rPr>
            </w:pPr>
            <w:r w:rsidRPr="0096216B">
              <w:rPr>
                <w:rFonts w:asciiTheme="majorBidi" w:hAnsiTheme="majorBidi" w:cstheme="majorBidi"/>
                <w:b/>
                <w:bCs/>
              </w:rPr>
              <w:t>AB</w:t>
            </w:r>
          </w:p>
        </w:tc>
        <w:tc>
          <w:tcPr>
            <w:tcW w:w="2571" w:type="dxa"/>
            <w:gridSpan w:val="4"/>
          </w:tcPr>
          <w:p w:rsidR="00A57806" w:rsidRPr="0096216B" w:rsidRDefault="00A57806" w:rsidP="00012332">
            <w:pPr>
              <w:jc w:val="center"/>
              <w:rPr>
                <w:sz w:val="20"/>
                <w:szCs w:val="20"/>
                <w:lang w:val="en-CA"/>
              </w:rPr>
            </w:pPr>
            <w:r w:rsidRPr="0096216B">
              <w:rPr>
                <w:sz w:val="20"/>
                <w:szCs w:val="20"/>
                <w:lang w:val="en-CA"/>
              </w:rPr>
              <w:t>937</w:t>
            </w:r>
          </w:p>
        </w:tc>
        <w:tc>
          <w:tcPr>
            <w:tcW w:w="2669" w:type="dxa"/>
            <w:gridSpan w:val="4"/>
          </w:tcPr>
          <w:p w:rsidR="00A57806" w:rsidRPr="0096216B" w:rsidRDefault="00A57806" w:rsidP="00012332">
            <w:pPr>
              <w:jc w:val="center"/>
              <w:rPr>
                <w:color w:val="000000"/>
                <w:sz w:val="20"/>
                <w:szCs w:val="20"/>
              </w:rPr>
            </w:pPr>
            <w:r w:rsidRPr="0096216B">
              <w:rPr>
                <w:color w:val="000000"/>
                <w:sz w:val="20"/>
                <w:szCs w:val="20"/>
              </w:rPr>
              <w:t>921</w:t>
            </w:r>
          </w:p>
        </w:tc>
        <w:tc>
          <w:tcPr>
            <w:tcW w:w="2618" w:type="dxa"/>
            <w:gridSpan w:val="4"/>
          </w:tcPr>
          <w:p w:rsidR="00A57806" w:rsidRPr="0096216B" w:rsidRDefault="00A57806" w:rsidP="00012332">
            <w:pPr>
              <w:jc w:val="center"/>
              <w:rPr>
                <w:color w:val="000000"/>
                <w:sz w:val="20"/>
                <w:szCs w:val="20"/>
              </w:rPr>
            </w:pPr>
            <w:r w:rsidRPr="0096216B">
              <w:rPr>
                <w:color w:val="000000"/>
                <w:sz w:val="20"/>
                <w:szCs w:val="20"/>
              </w:rPr>
              <w:t>1,015</w:t>
            </w:r>
          </w:p>
        </w:tc>
      </w:tr>
      <w:tr w:rsidR="00A57806" w:rsidRPr="0096216B" w:rsidTr="008204A6">
        <w:trPr>
          <w:jc w:val="center"/>
        </w:trPr>
        <w:tc>
          <w:tcPr>
            <w:tcW w:w="1027" w:type="dxa"/>
            <w:gridSpan w:val="2"/>
          </w:tcPr>
          <w:p w:rsidR="00A57806" w:rsidRPr="0096216B" w:rsidRDefault="00A57806" w:rsidP="00012332">
            <w:pPr>
              <w:pStyle w:val="Body"/>
              <w:jc w:val="center"/>
              <w:rPr>
                <w:rFonts w:asciiTheme="majorBidi" w:hAnsiTheme="majorBidi" w:cstheme="majorBidi"/>
                <w:b/>
                <w:bCs/>
              </w:rPr>
            </w:pPr>
            <w:r w:rsidRPr="0096216B">
              <w:rPr>
                <w:rFonts w:asciiTheme="majorBidi" w:hAnsiTheme="majorBidi" w:cstheme="majorBidi"/>
                <w:b/>
                <w:bCs/>
              </w:rPr>
              <w:t>BC</w:t>
            </w:r>
          </w:p>
        </w:tc>
        <w:tc>
          <w:tcPr>
            <w:tcW w:w="2571" w:type="dxa"/>
            <w:gridSpan w:val="4"/>
          </w:tcPr>
          <w:p w:rsidR="00A57806" w:rsidRPr="0096216B" w:rsidRDefault="00A57806" w:rsidP="00012332">
            <w:pPr>
              <w:jc w:val="center"/>
              <w:rPr>
                <w:sz w:val="20"/>
                <w:szCs w:val="20"/>
                <w:lang w:val="en-CA"/>
              </w:rPr>
            </w:pPr>
            <w:r w:rsidRPr="0096216B">
              <w:rPr>
                <w:sz w:val="20"/>
                <w:szCs w:val="20"/>
                <w:lang w:val="en-CA"/>
              </w:rPr>
              <w:t xml:space="preserve">  18</w:t>
            </w:r>
          </w:p>
        </w:tc>
        <w:tc>
          <w:tcPr>
            <w:tcW w:w="2669" w:type="dxa"/>
            <w:gridSpan w:val="4"/>
          </w:tcPr>
          <w:p w:rsidR="00A57806" w:rsidRPr="0096216B" w:rsidRDefault="00A57806" w:rsidP="00012332">
            <w:pPr>
              <w:jc w:val="center"/>
              <w:rPr>
                <w:color w:val="000000"/>
                <w:sz w:val="20"/>
                <w:szCs w:val="20"/>
              </w:rPr>
            </w:pPr>
            <w:r w:rsidRPr="0096216B">
              <w:rPr>
                <w:color w:val="000000"/>
                <w:sz w:val="20"/>
                <w:szCs w:val="20"/>
              </w:rPr>
              <w:t xml:space="preserve">  22</w:t>
            </w:r>
          </w:p>
        </w:tc>
        <w:tc>
          <w:tcPr>
            <w:tcW w:w="2618" w:type="dxa"/>
            <w:gridSpan w:val="4"/>
          </w:tcPr>
          <w:p w:rsidR="00A57806" w:rsidRPr="0096216B" w:rsidRDefault="00A57806" w:rsidP="00012332">
            <w:pPr>
              <w:jc w:val="center"/>
              <w:rPr>
                <w:color w:val="000000"/>
                <w:sz w:val="20"/>
                <w:szCs w:val="20"/>
              </w:rPr>
            </w:pPr>
            <w:r w:rsidRPr="0096216B">
              <w:rPr>
                <w:color w:val="000000"/>
                <w:sz w:val="20"/>
                <w:szCs w:val="20"/>
              </w:rPr>
              <w:t xml:space="preserve">   462</w:t>
            </w:r>
          </w:p>
        </w:tc>
      </w:tr>
      <w:tr w:rsidR="00A57806" w:rsidRPr="0096216B" w:rsidTr="008204A6">
        <w:trPr>
          <w:jc w:val="center"/>
        </w:trPr>
        <w:tc>
          <w:tcPr>
            <w:tcW w:w="1027" w:type="dxa"/>
            <w:gridSpan w:val="2"/>
          </w:tcPr>
          <w:p w:rsidR="00A57806" w:rsidRPr="0096216B" w:rsidRDefault="00A57806" w:rsidP="001B60A6">
            <w:pPr>
              <w:pStyle w:val="Body"/>
              <w:jc w:val="center"/>
              <w:rPr>
                <w:rFonts w:asciiTheme="majorBidi" w:hAnsiTheme="majorBidi" w:cstheme="majorBidi"/>
                <w:b/>
                <w:bCs/>
              </w:rPr>
            </w:pPr>
            <w:r w:rsidRPr="0096216B">
              <w:rPr>
                <w:rFonts w:asciiTheme="majorBidi" w:hAnsiTheme="majorBidi" w:cstheme="majorBidi"/>
                <w:b/>
                <w:bCs/>
              </w:rPr>
              <w:t>Method</w:t>
            </w:r>
          </w:p>
        </w:tc>
        <w:tc>
          <w:tcPr>
            <w:tcW w:w="7858" w:type="dxa"/>
            <w:gridSpan w:val="12"/>
          </w:tcPr>
          <w:p w:rsidR="00A57806" w:rsidRPr="0096216B" w:rsidRDefault="00A57806" w:rsidP="001B60A6">
            <w:pPr>
              <w:pStyle w:val="Body"/>
              <w:jc w:val="center"/>
              <w:rPr>
                <w:rFonts w:asciiTheme="majorBidi" w:hAnsiTheme="majorBidi" w:cstheme="majorBidi"/>
              </w:rPr>
            </w:pPr>
            <w:r w:rsidRPr="0096216B">
              <w:rPr>
                <w:rFonts w:asciiTheme="majorBidi" w:eastAsia="+mn-ea" w:hAnsiTheme="majorBidi" w:cstheme="majorBidi"/>
                <w:b/>
                <w:bCs/>
              </w:rPr>
              <w:t>Monthly GHGIF based on ICF Estimates</w:t>
            </w:r>
          </w:p>
        </w:tc>
      </w:tr>
      <w:tr w:rsidR="00A57806" w:rsidRPr="0096216B" w:rsidTr="008204A6">
        <w:trPr>
          <w:jc w:val="center"/>
        </w:trPr>
        <w:tc>
          <w:tcPr>
            <w:tcW w:w="1027" w:type="dxa"/>
            <w:gridSpan w:val="2"/>
          </w:tcPr>
          <w:p w:rsidR="00A57806" w:rsidRPr="0096216B" w:rsidRDefault="00A57806" w:rsidP="001B60A6">
            <w:pPr>
              <w:pStyle w:val="Body"/>
              <w:jc w:val="center"/>
              <w:rPr>
                <w:rFonts w:asciiTheme="majorBidi" w:hAnsiTheme="majorBidi" w:cstheme="majorBidi"/>
                <w:b/>
                <w:bCs/>
              </w:rPr>
            </w:pPr>
            <w:r w:rsidRPr="0096216B">
              <w:rPr>
                <w:rFonts w:asciiTheme="majorBidi" w:hAnsiTheme="majorBidi" w:cstheme="majorBidi"/>
                <w:b/>
                <w:bCs/>
              </w:rPr>
              <w:t>Month</w:t>
            </w:r>
          </w:p>
        </w:tc>
        <w:tc>
          <w:tcPr>
            <w:tcW w:w="542" w:type="dxa"/>
          </w:tcPr>
          <w:p w:rsidR="00A57806" w:rsidRPr="0096216B" w:rsidRDefault="00A57806" w:rsidP="00096747">
            <w:pPr>
              <w:pStyle w:val="Body"/>
              <w:jc w:val="center"/>
              <w:rPr>
                <w:rFonts w:asciiTheme="majorBidi" w:hAnsiTheme="majorBidi" w:cstheme="majorBidi"/>
              </w:rPr>
            </w:pPr>
            <w:r w:rsidRPr="0096216B">
              <w:rPr>
                <w:rFonts w:asciiTheme="majorBidi" w:hAnsiTheme="majorBidi" w:cstheme="majorBidi"/>
              </w:rPr>
              <w:t>Jan.</w:t>
            </w:r>
          </w:p>
        </w:tc>
        <w:tc>
          <w:tcPr>
            <w:tcW w:w="676" w:type="dxa"/>
          </w:tcPr>
          <w:p w:rsidR="00A57806" w:rsidRPr="0096216B" w:rsidRDefault="00A57806" w:rsidP="00096747">
            <w:pPr>
              <w:pStyle w:val="Body"/>
              <w:jc w:val="center"/>
              <w:rPr>
                <w:rFonts w:asciiTheme="majorBidi" w:hAnsiTheme="majorBidi" w:cstheme="majorBidi"/>
              </w:rPr>
            </w:pPr>
            <w:r w:rsidRPr="0096216B">
              <w:rPr>
                <w:rFonts w:asciiTheme="majorBidi" w:hAnsiTheme="majorBidi" w:cstheme="majorBidi"/>
              </w:rPr>
              <w:t>Feb.</w:t>
            </w:r>
          </w:p>
        </w:tc>
        <w:tc>
          <w:tcPr>
            <w:tcW w:w="676" w:type="dxa"/>
          </w:tcPr>
          <w:p w:rsidR="00A57806" w:rsidRPr="0096216B" w:rsidRDefault="00A57806" w:rsidP="00096747">
            <w:pPr>
              <w:pStyle w:val="Body"/>
              <w:jc w:val="center"/>
              <w:rPr>
                <w:rFonts w:asciiTheme="majorBidi" w:hAnsiTheme="majorBidi" w:cstheme="majorBidi"/>
              </w:rPr>
            </w:pPr>
            <w:r w:rsidRPr="0096216B">
              <w:rPr>
                <w:rFonts w:asciiTheme="majorBidi" w:hAnsiTheme="majorBidi" w:cstheme="majorBidi"/>
              </w:rPr>
              <w:t>Mar.</w:t>
            </w:r>
          </w:p>
        </w:tc>
        <w:tc>
          <w:tcPr>
            <w:tcW w:w="677" w:type="dxa"/>
          </w:tcPr>
          <w:p w:rsidR="00A57806" w:rsidRPr="0096216B" w:rsidRDefault="00A57806" w:rsidP="00096747">
            <w:pPr>
              <w:pStyle w:val="Body"/>
              <w:jc w:val="center"/>
              <w:rPr>
                <w:rFonts w:asciiTheme="majorBidi" w:hAnsiTheme="majorBidi" w:cstheme="majorBidi"/>
              </w:rPr>
            </w:pPr>
            <w:r w:rsidRPr="0096216B">
              <w:rPr>
                <w:rFonts w:asciiTheme="majorBidi" w:hAnsiTheme="majorBidi" w:cstheme="majorBidi"/>
              </w:rPr>
              <w:t>Apr.</w:t>
            </w:r>
          </w:p>
        </w:tc>
        <w:tc>
          <w:tcPr>
            <w:tcW w:w="666" w:type="dxa"/>
          </w:tcPr>
          <w:p w:rsidR="00A57806" w:rsidRPr="0096216B" w:rsidRDefault="00A57806" w:rsidP="00096747">
            <w:pPr>
              <w:pStyle w:val="Body"/>
              <w:jc w:val="center"/>
              <w:rPr>
                <w:rFonts w:asciiTheme="majorBidi" w:hAnsiTheme="majorBidi" w:cstheme="majorBidi"/>
              </w:rPr>
            </w:pPr>
            <w:r w:rsidRPr="0096216B">
              <w:rPr>
                <w:rFonts w:asciiTheme="majorBidi" w:hAnsiTheme="majorBidi" w:cstheme="majorBidi"/>
              </w:rPr>
              <w:t>May</w:t>
            </w:r>
          </w:p>
        </w:tc>
        <w:tc>
          <w:tcPr>
            <w:tcW w:w="666" w:type="dxa"/>
          </w:tcPr>
          <w:p w:rsidR="00A57806" w:rsidRPr="0096216B" w:rsidRDefault="00A57806" w:rsidP="00096747">
            <w:pPr>
              <w:pStyle w:val="Body"/>
              <w:jc w:val="center"/>
              <w:rPr>
                <w:rFonts w:asciiTheme="majorBidi" w:hAnsiTheme="majorBidi" w:cstheme="majorBidi"/>
              </w:rPr>
            </w:pPr>
            <w:r w:rsidRPr="0096216B">
              <w:rPr>
                <w:rFonts w:asciiTheme="majorBidi" w:hAnsiTheme="majorBidi" w:cstheme="majorBidi"/>
              </w:rPr>
              <w:t>Jun.</w:t>
            </w:r>
          </w:p>
        </w:tc>
        <w:tc>
          <w:tcPr>
            <w:tcW w:w="666" w:type="dxa"/>
          </w:tcPr>
          <w:p w:rsidR="00A57806" w:rsidRPr="0096216B" w:rsidRDefault="00A57806" w:rsidP="00096747">
            <w:pPr>
              <w:pStyle w:val="Body"/>
              <w:jc w:val="center"/>
              <w:rPr>
                <w:rFonts w:asciiTheme="majorBidi" w:hAnsiTheme="majorBidi" w:cstheme="majorBidi"/>
              </w:rPr>
            </w:pPr>
            <w:r w:rsidRPr="0096216B">
              <w:rPr>
                <w:rFonts w:asciiTheme="majorBidi" w:hAnsiTheme="majorBidi" w:cstheme="majorBidi"/>
              </w:rPr>
              <w:t>Jul.</w:t>
            </w:r>
          </w:p>
        </w:tc>
        <w:tc>
          <w:tcPr>
            <w:tcW w:w="671" w:type="dxa"/>
          </w:tcPr>
          <w:p w:rsidR="00A57806" w:rsidRPr="0096216B" w:rsidRDefault="00A57806" w:rsidP="00096747">
            <w:pPr>
              <w:pStyle w:val="Body"/>
              <w:jc w:val="center"/>
              <w:rPr>
                <w:rFonts w:asciiTheme="majorBidi" w:hAnsiTheme="majorBidi" w:cstheme="majorBidi"/>
              </w:rPr>
            </w:pPr>
            <w:r w:rsidRPr="0096216B">
              <w:rPr>
                <w:rFonts w:asciiTheme="majorBidi" w:hAnsiTheme="majorBidi" w:cstheme="majorBidi"/>
              </w:rPr>
              <w:t>Aug.</w:t>
            </w:r>
          </w:p>
        </w:tc>
        <w:tc>
          <w:tcPr>
            <w:tcW w:w="666" w:type="dxa"/>
          </w:tcPr>
          <w:p w:rsidR="00A57806" w:rsidRPr="0096216B" w:rsidRDefault="00A57806" w:rsidP="00096747">
            <w:pPr>
              <w:pStyle w:val="Body"/>
              <w:jc w:val="center"/>
              <w:rPr>
                <w:rFonts w:asciiTheme="majorBidi" w:hAnsiTheme="majorBidi" w:cstheme="majorBidi"/>
              </w:rPr>
            </w:pPr>
            <w:r w:rsidRPr="0096216B">
              <w:rPr>
                <w:rFonts w:asciiTheme="majorBidi" w:hAnsiTheme="majorBidi" w:cstheme="majorBidi"/>
              </w:rPr>
              <w:t>Sep.</w:t>
            </w:r>
          </w:p>
        </w:tc>
        <w:tc>
          <w:tcPr>
            <w:tcW w:w="666" w:type="dxa"/>
          </w:tcPr>
          <w:p w:rsidR="00A57806" w:rsidRPr="0096216B" w:rsidRDefault="00A57806" w:rsidP="00096747">
            <w:pPr>
              <w:pStyle w:val="Body"/>
              <w:jc w:val="center"/>
              <w:rPr>
                <w:rFonts w:asciiTheme="majorBidi" w:hAnsiTheme="majorBidi" w:cstheme="majorBidi"/>
              </w:rPr>
            </w:pPr>
            <w:r w:rsidRPr="0096216B">
              <w:rPr>
                <w:rFonts w:asciiTheme="majorBidi" w:hAnsiTheme="majorBidi" w:cstheme="majorBidi"/>
              </w:rPr>
              <w:t>Oct.</w:t>
            </w:r>
          </w:p>
        </w:tc>
        <w:tc>
          <w:tcPr>
            <w:tcW w:w="634" w:type="dxa"/>
          </w:tcPr>
          <w:p w:rsidR="00A57806" w:rsidRPr="0096216B" w:rsidRDefault="00A57806" w:rsidP="00096747">
            <w:pPr>
              <w:pStyle w:val="Body"/>
              <w:jc w:val="center"/>
              <w:rPr>
                <w:rFonts w:asciiTheme="majorBidi" w:hAnsiTheme="majorBidi" w:cstheme="majorBidi"/>
              </w:rPr>
            </w:pPr>
            <w:r w:rsidRPr="0096216B">
              <w:rPr>
                <w:rFonts w:asciiTheme="majorBidi" w:hAnsiTheme="majorBidi" w:cstheme="majorBidi"/>
              </w:rPr>
              <w:t>Nov.</w:t>
            </w:r>
          </w:p>
        </w:tc>
        <w:tc>
          <w:tcPr>
            <w:tcW w:w="652" w:type="dxa"/>
          </w:tcPr>
          <w:p w:rsidR="00A57806" w:rsidRPr="0096216B" w:rsidRDefault="00A57806" w:rsidP="00096747">
            <w:pPr>
              <w:pStyle w:val="Body"/>
              <w:jc w:val="center"/>
              <w:rPr>
                <w:rFonts w:asciiTheme="majorBidi" w:hAnsiTheme="majorBidi" w:cstheme="majorBidi"/>
              </w:rPr>
            </w:pPr>
            <w:r w:rsidRPr="0096216B">
              <w:rPr>
                <w:rFonts w:asciiTheme="majorBidi" w:hAnsiTheme="majorBidi" w:cstheme="majorBidi"/>
              </w:rPr>
              <w:t>Dec.</w:t>
            </w:r>
          </w:p>
        </w:tc>
      </w:tr>
      <w:tr w:rsidR="00A57806" w:rsidRPr="0096216B" w:rsidTr="008204A6">
        <w:trPr>
          <w:jc w:val="center"/>
        </w:trPr>
        <w:tc>
          <w:tcPr>
            <w:tcW w:w="1027" w:type="dxa"/>
            <w:gridSpan w:val="2"/>
          </w:tcPr>
          <w:p w:rsidR="00A57806" w:rsidRPr="0096216B" w:rsidRDefault="00A57806" w:rsidP="00012332">
            <w:pPr>
              <w:pStyle w:val="Body"/>
              <w:jc w:val="center"/>
              <w:rPr>
                <w:rFonts w:asciiTheme="majorBidi" w:hAnsiTheme="majorBidi" w:cstheme="majorBidi"/>
                <w:b/>
                <w:bCs/>
              </w:rPr>
            </w:pPr>
            <w:r w:rsidRPr="0096216B">
              <w:rPr>
                <w:rFonts w:asciiTheme="majorBidi" w:hAnsiTheme="majorBidi" w:cstheme="majorBidi"/>
                <w:b/>
                <w:bCs/>
              </w:rPr>
              <w:t>NS</w:t>
            </w:r>
          </w:p>
        </w:tc>
        <w:tc>
          <w:tcPr>
            <w:tcW w:w="542" w:type="dxa"/>
          </w:tcPr>
          <w:p w:rsidR="00A57806" w:rsidRPr="0096216B" w:rsidRDefault="00A57806" w:rsidP="00012332">
            <w:pPr>
              <w:pStyle w:val="Body"/>
              <w:jc w:val="center"/>
              <w:rPr>
                <w:rFonts w:asciiTheme="majorBidi" w:hAnsiTheme="majorBidi" w:cstheme="majorBidi"/>
              </w:rPr>
            </w:pPr>
            <w:r w:rsidRPr="0096216B">
              <w:rPr>
                <w:rFonts w:asciiTheme="majorBidi" w:hAnsiTheme="majorBidi" w:cstheme="majorBidi"/>
              </w:rPr>
              <w:t>670</w:t>
            </w:r>
          </w:p>
        </w:tc>
        <w:tc>
          <w:tcPr>
            <w:tcW w:w="676" w:type="dxa"/>
          </w:tcPr>
          <w:p w:rsidR="00A57806" w:rsidRPr="0096216B" w:rsidRDefault="00A57806" w:rsidP="00012332">
            <w:pPr>
              <w:pStyle w:val="Body"/>
              <w:jc w:val="center"/>
              <w:rPr>
                <w:rFonts w:asciiTheme="majorBidi" w:hAnsiTheme="majorBidi" w:cstheme="majorBidi"/>
              </w:rPr>
            </w:pPr>
            <w:r w:rsidRPr="0096216B">
              <w:rPr>
                <w:rFonts w:asciiTheme="majorBidi" w:hAnsiTheme="majorBidi" w:cstheme="majorBidi"/>
              </w:rPr>
              <w:t>693</w:t>
            </w:r>
          </w:p>
        </w:tc>
        <w:tc>
          <w:tcPr>
            <w:tcW w:w="676" w:type="dxa"/>
          </w:tcPr>
          <w:p w:rsidR="00A57806" w:rsidRPr="0096216B" w:rsidRDefault="00A57806" w:rsidP="00012332">
            <w:pPr>
              <w:pStyle w:val="Body"/>
              <w:jc w:val="center"/>
              <w:rPr>
                <w:rFonts w:asciiTheme="majorBidi" w:hAnsiTheme="majorBidi" w:cstheme="majorBidi"/>
              </w:rPr>
            </w:pPr>
            <w:r w:rsidRPr="0096216B">
              <w:rPr>
                <w:rFonts w:asciiTheme="majorBidi" w:hAnsiTheme="majorBidi" w:cstheme="majorBidi"/>
              </w:rPr>
              <w:t>557</w:t>
            </w:r>
          </w:p>
        </w:tc>
        <w:tc>
          <w:tcPr>
            <w:tcW w:w="677" w:type="dxa"/>
          </w:tcPr>
          <w:p w:rsidR="00A57806" w:rsidRPr="0096216B" w:rsidRDefault="00A57806" w:rsidP="00012332">
            <w:pPr>
              <w:pStyle w:val="Body"/>
              <w:jc w:val="center"/>
              <w:rPr>
                <w:rFonts w:asciiTheme="majorBidi" w:hAnsiTheme="majorBidi" w:cstheme="majorBidi"/>
              </w:rPr>
            </w:pPr>
            <w:r w:rsidRPr="0096216B">
              <w:rPr>
                <w:rFonts w:asciiTheme="majorBidi" w:hAnsiTheme="majorBidi" w:cstheme="majorBidi"/>
              </w:rPr>
              <w:t>575</w:t>
            </w:r>
          </w:p>
        </w:tc>
        <w:tc>
          <w:tcPr>
            <w:tcW w:w="666" w:type="dxa"/>
          </w:tcPr>
          <w:p w:rsidR="00A57806" w:rsidRPr="0096216B" w:rsidRDefault="00A57806" w:rsidP="00012332">
            <w:pPr>
              <w:pStyle w:val="Body"/>
              <w:jc w:val="center"/>
              <w:rPr>
                <w:rFonts w:asciiTheme="majorBidi" w:hAnsiTheme="majorBidi" w:cstheme="majorBidi"/>
              </w:rPr>
            </w:pPr>
            <w:r w:rsidRPr="0096216B">
              <w:rPr>
                <w:rFonts w:asciiTheme="majorBidi" w:hAnsiTheme="majorBidi" w:cstheme="majorBidi"/>
              </w:rPr>
              <w:t>867</w:t>
            </w:r>
          </w:p>
        </w:tc>
        <w:tc>
          <w:tcPr>
            <w:tcW w:w="666" w:type="dxa"/>
          </w:tcPr>
          <w:p w:rsidR="00A57806" w:rsidRPr="0096216B" w:rsidRDefault="00A57806" w:rsidP="00012332">
            <w:pPr>
              <w:pStyle w:val="Body"/>
              <w:jc w:val="center"/>
              <w:rPr>
                <w:rFonts w:asciiTheme="majorBidi" w:hAnsiTheme="majorBidi" w:cstheme="majorBidi"/>
              </w:rPr>
            </w:pPr>
            <w:r w:rsidRPr="0096216B">
              <w:rPr>
                <w:rFonts w:asciiTheme="majorBidi" w:hAnsiTheme="majorBidi" w:cstheme="majorBidi"/>
              </w:rPr>
              <w:t>811</w:t>
            </w:r>
          </w:p>
        </w:tc>
        <w:tc>
          <w:tcPr>
            <w:tcW w:w="666" w:type="dxa"/>
          </w:tcPr>
          <w:p w:rsidR="00A57806" w:rsidRPr="0096216B" w:rsidRDefault="00A57806" w:rsidP="00012332">
            <w:pPr>
              <w:pStyle w:val="Body"/>
              <w:jc w:val="center"/>
              <w:rPr>
                <w:rFonts w:asciiTheme="majorBidi" w:hAnsiTheme="majorBidi" w:cstheme="majorBidi"/>
              </w:rPr>
            </w:pPr>
            <w:r w:rsidRPr="0096216B">
              <w:rPr>
                <w:rFonts w:asciiTheme="majorBidi" w:hAnsiTheme="majorBidi" w:cstheme="majorBidi"/>
              </w:rPr>
              <w:t>745</w:t>
            </w:r>
          </w:p>
        </w:tc>
        <w:tc>
          <w:tcPr>
            <w:tcW w:w="671" w:type="dxa"/>
          </w:tcPr>
          <w:p w:rsidR="00A57806" w:rsidRPr="0096216B" w:rsidRDefault="00A57806" w:rsidP="00012332">
            <w:pPr>
              <w:pStyle w:val="Body"/>
              <w:jc w:val="center"/>
              <w:rPr>
                <w:rFonts w:asciiTheme="majorBidi" w:hAnsiTheme="majorBidi" w:cstheme="majorBidi"/>
              </w:rPr>
            </w:pPr>
            <w:r w:rsidRPr="0096216B">
              <w:rPr>
                <w:rFonts w:asciiTheme="majorBidi" w:hAnsiTheme="majorBidi" w:cstheme="majorBidi"/>
              </w:rPr>
              <w:t>758</w:t>
            </w:r>
          </w:p>
        </w:tc>
        <w:tc>
          <w:tcPr>
            <w:tcW w:w="666" w:type="dxa"/>
          </w:tcPr>
          <w:p w:rsidR="00A57806" w:rsidRPr="0096216B" w:rsidRDefault="00A57806" w:rsidP="00012332">
            <w:pPr>
              <w:pStyle w:val="Body"/>
              <w:jc w:val="center"/>
              <w:rPr>
                <w:rFonts w:asciiTheme="majorBidi" w:hAnsiTheme="majorBidi" w:cstheme="majorBidi"/>
              </w:rPr>
            </w:pPr>
            <w:r w:rsidRPr="0096216B">
              <w:rPr>
                <w:rFonts w:asciiTheme="majorBidi" w:hAnsiTheme="majorBidi" w:cstheme="majorBidi"/>
              </w:rPr>
              <w:t>673</w:t>
            </w:r>
          </w:p>
        </w:tc>
        <w:tc>
          <w:tcPr>
            <w:tcW w:w="666" w:type="dxa"/>
          </w:tcPr>
          <w:p w:rsidR="00A57806" w:rsidRPr="0096216B" w:rsidRDefault="00A57806" w:rsidP="00012332">
            <w:pPr>
              <w:pStyle w:val="Body"/>
              <w:jc w:val="center"/>
              <w:rPr>
                <w:rFonts w:asciiTheme="majorBidi" w:hAnsiTheme="majorBidi" w:cstheme="majorBidi"/>
              </w:rPr>
            </w:pPr>
            <w:r w:rsidRPr="0096216B">
              <w:rPr>
                <w:rFonts w:asciiTheme="majorBidi" w:hAnsiTheme="majorBidi" w:cstheme="majorBidi"/>
              </w:rPr>
              <w:t>677</w:t>
            </w:r>
          </w:p>
        </w:tc>
        <w:tc>
          <w:tcPr>
            <w:tcW w:w="634" w:type="dxa"/>
          </w:tcPr>
          <w:p w:rsidR="00A57806" w:rsidRPr="0096216B" w:rsidRDefault="00A57806" w:rsidP="00012332">
            <w:pPr>
              <w:pStyle w:val="Body"/>
              <w:jc w:val="center"/>
              <w:rPr>
                <w:rFonts w:asciiTheme="majorBidi" w:hAnsiTheme="majorBidi" w:cstheme="majorBidi"/>
              </w:rPr>
            </w:pPr>
            <w:r w:rsidRPr="0096216B">
              <w:rPr>
                <w:rFonts w:asciiTheme="majorBidi" w:hAnsiTheme="majorBidi" w:cstheme="majorBidi"/>
              </w:rPr>
              <w:t>659</w:t>
            </w:r>
          </w:p>
        </w:tc>
        <w:tc>
          <w:tcPr>
            <w:tcW w:w="652" w:type="dxa"/>
          </w:tcPr>
          <w:p w:rsidR="00A57806" w:rsidRPr="0096216B" w:rsidRDefault="00A57806" w:rsidP="00012332">
            <w:pPr>
              <w:pStyle w:val="Body"/>
              <w:jc w:val="center"/>
              <w:rPr>
                <w:rFonts w:asciiTheme="majorBidi" w:hAnsiTheme="majorBidi" w:cstheme="majorBidi"/>
              </w:rPr>
            </w:pPr>
            <w:r w:rsidRPr="0096216B">
              <w:rPr>
                <w:rFonts w:asciiTheme="majorBidi" w:hAnsiTheme="majorBidi" w:cstheme="majorBidi"/>
              </w:rPr>
              <w:t>589</w:t>
            </w:r>
          </w:p>
        </w:tc>
      </w:tr>
      <w:tr w:rsidR="00A57806" w:rsidRPr="0096216B" w:rsidTr="008204A6">
        <w:trPr>
          <w:jc w:val="center"/>
        </w:trPr>
        <w:tc>
          <w:tcPr>
            <w:tcW w:w="1027" w:type="dxa"/>
            <w:gridSpan w:val="2"/>
          </w:tcPr>
          <w:p w:rsidR="00A57806" w:rsidRPr="0096216B" w:rsidRDefault="00A57806" w:rsidP="00012332">
            <w:pPr>
              <w:pStyle w:val="Body"/>
              <w:jc w:val="center"/>
              <w:rPr>
                <w:rFonts w:asciiTheme="majorBidi" w:hAnsiTheme="majorBidi" w:cstheme="majorBidi"/>
                <w:b/>
                <w:bCs/>
              </w:rPr>
            </w:pPr>
            <w:r w:rsidRPr="0096216B">
              <w:rPr>
                <w:rFonts w:asciiTheme="majorBidi" w:hAnsiTheme="majorBidi" w:cstheme="majorBidi"/>
                <w:b/>
                <w:bCs/>
              </w:rPr>
              <w:t>NB</w:t>
            </w:r>
          </w:p>
        </w:tc>
        <w:tc>
          <w:tcPr>
            <w:tcW w:w="542" w:type="dxa"/>
          </w:tcPr>
          <w:p w:rsidR="00A57806" w:rsidRPr="0096216B" w:rsidRDefault="00A57806" w:rsidP="00012332">
            <w:pPr>
              <w:pStyle w:val="Body"/>
              <w:jc w:val="center"/>
              <w:rPr>
                <w:rFonts w:asciiTheme="majorBidi" w:hAnsiTheme="majorBidi" w:cstheme="majorBidi"/>
              </w:rPr>
            </w:pPr>
            <w:r w:rsidRPr="0096216B">
              <w:rPr>
                <w:rFonts w:asciiTheme="majorBidi" w:hAnsiTheme="majorBidi" w:cstheme="majorBidi"/>
              </w:rPr>
              <w:t>638</w:t>
            </w:r>
          </w:p>
        </w:tc>
        <w:tc>
          <w:tcPr>
            <w:tcW w:w="676" w:type="dxa"/>
          </w:tcPr>
          <w:p w:rsidR="00A57806" w:rsidRPr="0096216B" w:rsidRDefault="00A57806" w:rsidP="00012332">
            <w:pPr>
              <w:pStyle w:val="Body"/>
              <w:jc w:val="center"/>
              <w:rPr>
                <w:rFonts w:asciiTheme="majorBidi" w:hAnsiTheme="majorBidi" w:cstheme="majorBidi"/>
              </w:rPr>
            </w:pPr>
            <w:r w:rsidRPr="0096216B">
              <w:rPr>
                <w:rFonts w:asciiTheme="majorBidi" w:hAnsiTheme="majorBidi" w:cstheme="majorBidi"/>
              </w:rPr>
              <w:t>697</w:t>
            </w:r>
          </w:p>
        </w:tc>
        <w:tc>
          <w:tcPr>
            <w:tcW w:w="676" w:type="dxa"/>
          </w:tcPr>
          <w:p w:rsidR="00A57806" w:rsidRPr="0096216B" w:rsidRDefault="00A57806" w:rsidP="00012332">
            <w:pPr>
              <w:pStyle w:val="Body"/>
              <w:jc w:val="center"/>
              <w:rPr>
                <w:rFonts w:asciiTheme="majorBidi" w:hAnsiTheme="majorBidi" w:cstheme="majorBidi"/>
              </w:rPr>
            </w:pPr>
            <w:r w:rsidRPr="0096216B">
              <w:rPr>
                <w:rFonts w:asciiTheme="majorBidi" w:hAnsiTheme="majorBidi" w:cstheme="majorBidi"/>
              </w:rPr>
              <w:t>699</w:t>
            </w:r>
          </w:p>
        </w:tc>
        <w:tc>
          <w:tcPr>
            <w:tcW w:w="677" w:type="dxa"/>
          </w:tcPr>
          <w:p w:rsidR="00A57806" w:rsidRPr="0096216B" w:rsidRDefault="00A57806" w:rsidP="00012332">
            <w:pPr>
              <w:pStyle w:val="Body"/>
              <w:jc w:val="center"/>
              <w:rPr>
                <w:rFonts w:asciiTheme="majorBidi" w:hAnsiTheme="majorBidi" w:cstheme="majorBidi"/>
              </w:rPr>
            </w:pPr>
            <w:r w:rsidRPr="0096216B">
              <w:rPr>
                <w:rFonts w:asciiTheme="majorBidi" w:hAnsiTheme="majorBidi" w:cstheme="majorBidi"/>
              </w:rPr>
              <w:t>699</w:t>
            </w:r>
          </w:p>
        </w:tc>
        <w:tc>
          <w:tcPr>
            <w:tcW w:w="666" w:type="dxa"/>
          </w:tcPr>
          <w:p w:rsidR="00A57806" w:rsidRPr="0096216B" w:rsidRDefault="00A57806" w:rsidP="00012332">
            <w:pPr>
              <w:pStyle w:val="Body"/>
              <w:jc w:val="center"/>
              <w:rPr>
                <w:rFonts w:asciiTheme="majorBidi" w:hAnsiTheme="majorBidi" w:cstheme="majorBidi"/>
              </w:rPr>
            </w:pPr>
            <w:r w:rsidRPr="0096216B">
              <w:rPr>
                <w:rFonts w:asciiTheme="majorBidi" w:hAnsiTheme="majorBidi" w:cstheme="majorBidi"/>
              </w:rPr>
              <w:t>699</w:t>
            </w:r>
          </w:p>
        </w:tc>
        <w:tc>
          <w:tcPr>
            <w:tcW w:w="666" w:type="dxa"/>
          </w:tcPr>
          <w:p w:rsidR="00A57806" w:rsidRPr="0096216B" w:rsidRDefault="00A57806" w:rsidP="00012332">
            <w:pPr>
              <w:pStyle w:val="Body"/>
              <w:jc w:val="center"/>
              <w:rPr>
                <w:rFonts w:asciiTheme="majorBidi" w:hAnsiTheme="majorBidi" w:cstheme="majorBidi"/>
              </w:rPr>
            </w:pPr>
            <w:r w:rsidRPr="0096216B">
              <w:rPr>
                <w:rFonts w:asciiTheme="majorBidi" w:hAnsiTheme="majorBidi" w:cstheme="majorBidi"/>
              </w:rPr>
              <w:t>699</w:t>
            </w:r>
          </w:p>
        </w:tc>
        <w:tc>
          <w:tcPr>
            <w:tcW w:w="666" w:type="dxa"/>
          </w:tcPr>
          <w:p w:rsidR="00A57806" w:rsidRPr="0096216B" w:rsidRDefault="00A57806" w:rsidP="00012332">
            <w:pPr>
              <w:pStyle w:val="Body"/>
              <w:jc w:val="center"/>
              <w:rPr>
                <w:rFonts w:asciiTheme="majorBidi" w:hAnsiTheme="majorBidi" w:cstheme="majorBidi"/>
              </w:rPr>
            </w:pPr>
            <w:r w:rsidRPr="0096216B">
              <w:rPr>
                <w:rFonts w:asciiTheme="majorBidi" w:hAnsiTheme="majorBidi" w:cstheme="majorBidi"/>
              </w:rPr>
              <w:t>699</w:t>
            </w:r>
          </w:p>
        </w:tc>
        <w:tc>
          <w:tcPr>
            <w:tcW w:w="671" w:type="dxa"/>
          </w:tcPr>
          <w:p w:rsidR="00A57806" w:rsidRPr="0096216B" w:rsidRDefault="00A57806" w:rsidP="00012332">
            <w:pPr>
              <w:pStyle w:val="Body"/>
              <w:jc w:val="center"/>
              <w:rPr>
                <w:rFonts w:asciiTheme="majorBidi" w:hAnsiTheme="majorBidi" w:cstheme="majorBidi"/>
              </w:rPr>
            </w:pPr>
            <w:r w:rsidRPr="0096216B">
              <w:rPr>
                <w:rFonts w:asciiTheme="majorBidi" w:hAnsiTheme="majorBidi" w:cstheme="majorBidi"/>
              </w:rPr>
              <w:t>699</w:t>
            </w:r>
          </w:p>
        </w:tc>
        <w:tc>
          <w:tcPr>
            <w:tcW w:w="666" w:type="dxa"/>
          </w:tcPr>
          <w:p w:rsidR="00A57806" w:rsidRPr="0096216B" w:rsidRDefault="00A57806" w:rsidP="00012332">
            <w:pPr>
              <w:pStyle w:val="Body"/>
              <w:jc w:val="center"/>
              <w:rPr>
                <w:rFonts w:asciiTheme="majorBidi" w:hAnsiTheme="majorBidi" w:cstheme="majorBidi"/>
              </w:rPr>
            </w:pPr>
            <w:r w:rsidRPr="0096216B">
              <w:rPr>
                <w:rFonts w:asciiTheme="majorBidi" w:hAnsiTheme="majorBidi" w:cstheme="majorBidi"/>
              </w:rPr>
              <w:t>699</w:t>
            </w:r>
          </w:p>
        </w:tc>
        <w:tc>
          <w:tcPr>
            <w:tcW w:w="666" w:type="dxa"/>
          </w:tcPr>
          <w:p w:rsidR="00A57806" w:rsidRPr="0096216B" w:rsidRDefault="00A57806" w:rsidP="00012332">
            <w:pPr>
              <w:pStyle w:val="Body"/>
              <w:jc w:val="center"/>
              <w:rPr>
                <w:rFonts w:asciiTheme="majorBidi" w:hAnsiTheme="majorBidi" w:cstheme="majorBidi"/>
              </w:rPr>
            </w:pPr>
            <w:r w:rsidRPr="0096216B">
              <w:rPr>
                <w:rFonts w:asciiTheme="majorBidi" w:hAnsiTheme="majorBidi" w:cstheme="majorBidi"/>
              </w:rPr>
              <w:t>699</w:t>
            </w:r>
          </w:p>
        </w:tc>
        <w:tc>
          <w:tcPr>
            <w:tcW w:w="634" w:type="dxa"/>
          </w:tcPr>
          <w:p w:rsidR="00A57806" w:rsidRPr="0096216B" w:rsidRDefault="00A57806" w:rsidP="00012332">
            <w:pPr>
              <w:pStyle w:val="Body"/>
              <w:jc w:val="center"/>
              <w:rPr>
                <w:rFonts w:asciiTheme="majorBidi" w:hAnsiTheme="majorBidi" w:cstheme="majorBidi"/>
              </w:rPr>
            </w:pPr>
            <w:r w:rsidRPr="0096216B">
              <w:rPr>
                <w:rFonts w:asciiTheme="majorBidi" w:hAnsiTheme="majorBidi" w:cstheme="majorBidi"/>
              </w:rPr>
              <w:t>699</w:t>
            </w:r>
          </w:p>
        </w:tc>
        <w:tc>
          <w:tcPr>
            <w:tcW w:w="652" w:type="dxa"/>
          </w:tcPr>
          <w:p w:rsidR="00A57806" w:rsidRPr="0096216B" w:rsidRDefault="00A57806" w:rsidP="00012332">
            <w:pPr>
              <w:pStyle w:val="Body"/>
              <w:jc w:val="center"/>
              <w:rPr>
                <w:rFonts w:asciiTheme="majorBidi" w:hAnsiTheme="majorBidi" w:cstheme="majorBidi"/>
              </w:rPr>
            </w:pPr>
            <w:r w:rsidRPr="0096216B">
              <w:rPr>
                <w:rFonts w:asciiTheme="majorBidi" w:hAnsiTheme="majorBidi" w:cstheme="majorBidi"/>
              </w:rPr>
              <w:t>655</w:t>
            </w:r>
          </w:p>
        </w:tc>
      </w:tr>
      <w:tr w:rsidR="00A57806" w:rsidRPr="0096216B" w:rsidTr="008204A6">
        <w:trPr>
          <w:jc w:val="center"/>
        </w:trPr>
        <w:tc>
          <w:tcPr>
            <w:tcW w:w="1027" w:type="dxa"/>
            <w:gridSpan w:val="2"/>
          </w:tcPr>
          <w:p w:rsidR="00A57806" w:rsidRPr="0096216B" w:rsidRDefault="00A57806" w:rsidP="00012332">
            <w:pPr>
              <w:pStyle w:val="Body"/>
              <w:jc w:val="center"/>
              <w:rPr>
                <w:rFonts w:asciiTheme="majorBidi" w:hAnsiTheme="majorBidi" w:cstheme="majorBidi"/>
                <w:b/>
                <w:bCs/>
              </w:rPr>
            </w:pPr>
            <w:r w:rsidRPr="0096216B">
              <w:rPr>
                <w:rFonts w:asciiTheme="majorBidi" w:hAnsiTheme="majorBidi" w:cstheme="majorBidi"/>
                <w:b/>
                <w:bCs/>
              </w:rPr>
              <w:t>QC</w:t>
            </w:r>
          </w:p>
        </w:tc>
        <w:tc>
          <w:tcPr>
            <w:tcW w:w="542" w:type="dxa"/>
          </w:tcPr>
          <w:p w:rsidR="00A57806" w:rsidRPr="0096216B" w:rsidRDefault="00A57806" w:rsidP="00012332">
            <w:pPr>
              <w:pStyle w:val="Body"/>
              <w:jc w:val="center"/>
              <w:rPr>
                <w:rFonts w:asciiTheme="majorBidi" w:hAnsiTheme="majorBidi" w:cstheme="majorBidi"/>
              </w:rPr>
            </w:pPr>
            <w:r w:rsidRPr="0096216B">
              <w:rPr>
                <w:rFonts w:asciiTheme="majorBidi" w:hAnsiTheme="majorBidi" w:cstheme="majorBidi"/>
              </w:rPr>
              <w:t>2</w:t>
            </w:r>
          </w:p>
        </w:tc>
        <w:tc>
          <w:tcPr>
            <w:tcW w:w="676" w:type="dxa"/>
          </w:tcPr>
          <w:p w:rsidR="00A57806" w:rsidRPr="0096216B" w:rsidRDefault="00A57806" w:rsidP="00012332">
            <w:pPr>
              <w:pStyle w:val="Body"/>
              <w:jc w:val="center"/>
              <w:rPr>
                <w:rFonts w:asciiTheme="majorBidi" w:hAnsiTheme="majorBidi" w:cstheme="majorBidi"/>
              </w:rPr>
            </w:pPr>
            <w:r w:rsidRPr="0096216B">
              <w:rPr>
                <w:rFonts w:asciiTheme="majorBidi" w:hAnsiTheme="majorBidi" w:cstheme="majorBidi"/>
              </w:rPr>
              <w:t>4</w:t>
            </w:r>
          </w:p>
        </w:tc>
        <w:tc>
          <w:tcPr>
            <w:tcW w:w="676" w:type="dxa"/>
          </w:tcPr>
          <w:p w:rsidR="00A57806" w:rsidRPr="0096216B" w:rsidRDefault="00A57806" w:rsidP="00012332">
            <w:pPr>
              <w:pStyle w:val="Body"/>
              <w:jc w:val="center"/>
              <w:rPr>
                <w:rFonts w:asciiTheme="majorBidi" w:hAnsiTheme="majorBidi" w:cstheme="majorBidi"/>
              </w:rPr>
            </w:pPr>
            <w:r w:rsidRPr="0096216B">
              <w:rPr>
                <w:rFonts w:asciiTheme="majorBidi" w:hAnsiTheme="majorBidi" w:cstheme="majorBidi"/>
              </w:rPr>
              <w:t>2</w:t>
            </w:r>
          </w:p>
        </w:tc>
        <w:tc>
          <w:tcPr>
            <w:tcW w:w="677" w:type="dxa"/>
          </w:tcPr>
          <w:p w:rsidR="00A57806" w:rsidRPr="0096216B" w:rsidRDefault="00A57806" w:rsidP="00012332">
            <w:pPr>
              <w:pStyle w:val="Body"/>
              <w:jc w:val="center"/>
              <w:rPr>
                <w:rFonts w:asciiTheme="majorBidi" w:hAnsiTheme="majorBidi" w:cstheme="majorBidi"/>
              </w:rPr>
            </w:pPr>
            <w:r w:rsidRPr="0096216B">
              <w:rPr>
                <w:rFonts w:asciiTheme="majorBidi" w:hAnsiTheme="majorBidi" w:cstheme="majorBidi"/>
              </w:rPr>
              <w:t>4</w:t>
            </w:r>
          </w:p>
        </w:tc>
        <w:tc>
          <w:tcPr>
            <w:tcW w:w="666" w:type="dxa"/>
          </w:tcPr>
          <w:p w:rsidR="00A57806" w:rsidRPr="0096216B" w:rsidRDefault="00A57806" w:rsidP="00012332">
            <w:pPr>
              <w:pStyle w:val="Body"/>
              <w:jc w:val="center"/>
              <w:rPr>
                <w:rFonts w:asciiTheme="majorBidi" w:hAnsiTheme="majorBidi" w:cstheme="majorBidi"/>
              </w:rPr>
            </w:pPr>
            <w:r w:rsidRPr="0096216B">
              <w:rPr>
                <w:rFonts w:asciiTheme="majorBidi" w:hAnsiTheme="majorBidi" w:cstheme="majorBidi"/>
              </w:rPr>
              <w:t>4</w:t>
            </w:r>
          </w:p>
        </w:tc>
        <w:tc>
          <w:tcPr>
            <w:tcW w:w="666" w:type="dxa"/>
          </w:tcPr>
          <w:p w:rsidR="00A57806" w:rsidRPr="0096216B" w:rsidRDefault="00A57806" w:rsidP="00012332">
            <w:pPr>
              <w:pStyle w:val="Body"/>
              <w:jc w:val="center"/>
              <w:rPr>
                <w:rFonts w:asciiTheme="majorBidi" w:hAnsiTheme="majorBidi" w:cstheme="majorBidi"/>
              </w:rPr>
            </w:pPr>
            <w:r w:rsidRPr="0096216B">
              <w:rPr>
                <w:rFonts w:asciiTheme="majorBidi" w:hAnsiTheme="majorBidi" w:cstheme="majorBidi"/>
              </w:rPr>
              <w:t>4</w:t>
            </w:r>
          </w:p>
        </w:tc>
        <w:tc>
          <w:tcPr>
            <w:tcW w:w="666" w:type="dxa"/>
          </w:tcPr>
          <w:p w:rsidR="00A57806" w:rsidRPr="0096216B" w:rsidRDefault="00A57806" w:rsidP="00012332">
            <w:pPr>
              <w:pStyle w:val="Body"/>
              <w:jc w:val="center"/>
              <w:rPr>
                <w:rFonts w:asciiTheme="majorBidi" w:hAnsiTheme="majorBidi" w:cstheme="majorBidi"/>
              </w:rPr>
            </w:pPr>
            <w:r w:rsidRPr="0096216B">
              <w:rPr>
                <w:rFonts w:asciiTheme="majorBidi" w:hAnsiTheme="majorBidi" w:cstheme="majorBidi"/>
              </w:rPr>
              <w:t>4</w:t>
            </w:r>
          </w:p>
        </w:tc>
        <w:tc>
          <w:tcPr>
            <w:tcW w:w="671" w:type="dxa"/>
          </w:tcPr>
          <w:p w:rsidR="00A57806" w:rsidRPr="0096216B" w:rsidRDefault="00A57806" w:rsidP="00012332">
            <w:pPr>
              <w:pStyle w:val="Body"/>
              <w:jc w:val="center"/>
              <w:rPr>
                <w:rFonts w:asciiTheme="majorBidi" w:hAnsiTheme="majorBidi" w:cstheme="majorBidi"/>
              </w:rPr>
            </w:pPr>
            <w:r w:rsidRPr="0096216B">
              <w:rPr>
                <w:rFonts w:asciiTheme="majorBidi" w:hAnsiTheme="majorBidi" w:cstheme="majorBidi"/>
              </w:rPr>
              <w:t>4</w:t>
            </w:r>
          </w:p>
        </w:tc>
        <w:tc>
          <w:tcPr>
            <w:tcW w:w="666" w:type="dxa"/>
          </w:tcPr>
          <w:p w:rsidR="00A57806" w:rsidRPr="0096216B" w:rsidRDefault="00A57806" w:rsidP="00012332">
            <w:pPr>
              <w:pStyle w:val="Body"/>
              <w:jc w:val="center"/>
              <w:rPr>
                <w:rFonts w:asciiTheme="majorBidi" w:hAnsiTheme="majorBidi" w:cstheme="majorBidi"/>
              </w:rPr>
            </w:pPr>
            <w:r w:rsidRPr="0096216B">
              <w:rPr>
                <w:rFonts w:asciiTheme="majorBidi" w:hAnsiTheme="majorBidi" w:cstheme="majorBidi"/>
              </w:rPr>
              <w:t>5</w:t>
            </w:r>
          </w:p>
        </w:tc>
        <w:tc>
          <w:tcPr>
            <w:tcW w:w="666" w:type="dxa"/>
          </w:tcPr>
          <w:p w:rsidR="00A57806" w:rsidRPr="0096216B" w:rsidRDefault="00A57806" w:rsidP="00012332">
            <w:pPr>
              <w:pStyle w:val="Body"/>
              <w:jc w:val="center"/>
              <w:rPr>
                <w:rFonts w:asciiTheme="majorBidi" w:hAnsiTheme="majorBidi" w:cstheme="majorBidi"/>
              </w:rPr>
            </w:pPr>
            <w:r w:rsidRPr="0096216B">
              <w:rPr>
                <w:rFonts w:asciiTheme="majorBidi" w:hAnsiTheme="majorBidi" w:cstheme="majorBidi"/>
              </w:rPr>
              <w:t>4</w:t>
            </w:r>
          </w:p>
        </w:tc>
        <w:tc>
          <w:tcPr>
            <w:tcW w:w="634" w:type="dxa"/>
          </w:tcPr>
          <w:p w:rsidR="00A57806" w:rsidRPr="0096216B" w:rsidRDefault="00A57806" w:rsidP="00012332">
            <w:pPr>
              <w:pStyle w:val="Body"/>
              <w:jc w:val="center"/>
              <w:rPr>
                <w:rFonts w:asciiTheme="majorBidi" w:hAnsiTheme="majorBidi" w:cstheme="majorBidi"/>
              </w:rPr>
            </w:pPr>
            <w:r w:rsidRPr="0096216B">
              <w:rPr>
                <w:rFonts w:asciiTheme="majorBidi" w:hAnsiTheme="majorBidi" w:cstheme="majorBidi"/>
              </w:rPr>
              <w:t>4</w:t>
            </w:r>
          </w:p>
        </w:tc>
        <w:tc>
          <w:tcPr>
            <w:tcW w:w="652" w:type="dxa"/>
          </w:tcPr>
          <w:p w:rsidR="00A57806" w:rsidRPr="0096216B" w:rsidRDefault="00A57806" w:rsidP="00012332">
            <w:pPr>
              <w:pStyle w:val="Body"/>
              <w:jc w:val="center"/>
              <w:rPr>
                <w:rFonts w:asciiTheme="majorBidi" w:hAnsiTheme="majorBidi" w:cstheme="majorBidi"/>
              </w:rPr>
            </w:pPr>
            <w:r w:rsidRPr="0096216B">
              <w:rPr>
                <w:rFonts w:asciiTheme="majorBidi" w:hAnsiTheme="majorBidi" w:cstheme="majorBidi"/>
              </w:rPr>
              <w:t>126</w:t>
            </w:r>
          </w:p>
        </w:tc>
      </w:tr>
      <w:tr w:rsidR="00A57806" w:rsidRPr="0096216B" w:rsidTr="008204A6">
        <w:trPr>
          <w:jc w:val="center"/>
        </w:trPr>
        <w:tc>
          <w:tcPr>
            <w:tcW w:w="1027" w:type="dxa"/>
            <w:gridSpan w:val="2"/>
          </w:tcPr>
          <w:p w:rsidR="00A57806" w:rsidRPr="0096216B" w:rsidRDefault="00A57806" w:rsidP="00012332">
            <w:pPr>
              <w:pStyle w:val="Body"/>
              <w:jc w:val="center"/>
              <w:rPr>
                <w:rFonts w:asciiTheme="majorBidi" w:hAnsiTheme="majorBidi" w:cstheme="majorBidi"/>
                <w:b/>
                <w:bCs/>
              </w:rPr>
            </w:pPr>
            <w:r w:rsidRPr="0096216B">
              <w:rPr>
                <w:rFonts w:asciiTheme="majorBidi" w:hAnsiTheme="majorBidi" w:cstheme="majorBidi"/>
                <w:b/>
                <w:bCs/>
              </w:rPr>
              <w:t>ON</w:t>
            </w:r>
          </w:p>
        </w:tc>
        <w:tc>
          <w:tcPr>
            <w:tcW w:w="542" w:type="dxa"/>
          </w:tcPr>
          <w:p w:rsidR="00A57806" w:rsidRPr="0096216B" w:rsidRDefault="00A57806" w:rsidP="00012332">
            <w:pPr>
              <w:pStyle w:val="Body"/>
              <w:jc w:val="center"/>
              <w:rPr>
                <w:rFonts w:asciiTheme="majorBidi" w:hAnsiTheme="majorBidi" w:cstheme="majorBidi"/>
              </w:rPr>
            </w:pPr>
            <w:r w:rsidRPr="0096216B">
              <w:rPr>
                <w:rFonts w:asciiTheme="majorBidi" w:hAnsiTheme="majorBidi" w:cstheme="majorBidi"/>
              </w:rPr>
              <w:t>16</w:t>
            </w:r>
          </w:p>
        </w:tc>
        <w:tc>
          <w:tcPr>
            <w:tcW w:w="676" w:type="dxa"/>
          </w:tcPr>
          <w:p w:rsidR="00A57806" w:rsidRPr="0096216B" w:rsidRDefault="00A57806" w:rsidP="00012332">
            <w:pPr>
              <w:pStyle w:val="Body"/>
              <w:jc w:val="center"/>
              <w:rPr>
                <w:rFonts w:asciiTheme="majorBidi" w:hAnsiTheme="majorBidi" w:cstheme="majorBidi"/>
              </w:rPr>
            </w:pPr>
            <w:r w:rsidRPr="0096216B">
              <w:rPr>
                <w:rFonts w:asciiTheme="majorBidi" w:hAnsiTheme="majorBidi" w:cstheme="majorBidi"/>
              </w:rPr>
              <w:t>518</w:t>
            </w:r>
          </w:p>
        </w:tc>
        <w:tc>
          <w:tcPr>
            <w:tcW w:w="676" w:type="dxa"/>
          </w:tcPr>
          <w:p w:rsidR="00A57806" w:rsidRPr="0096216B" w:rsidRDefault="00A57806" w:rsidP="00012332">
            <w:pPr>
              <w:pStyle w:val="Body"/>
              <w:jc w:val="center"/>
              <w:rPr>
                <w:rFonts w:asciiTheme="majorBidi" w:hAnsiTheme="majorBidi" w:cstheme="majorBidi"/>
              </w:rPr>
            </w:pPr>
            <w:r w:rsidRPr="0096216B">
              <w:rPr>
                <w:rFonts w:asciiTheme="majorBidi" w:hAnsiTheme="majorBidi" w:cstheme="majorBidi"/>
              </w:rPr>
              <w:t>764</w:t>
            </w:r>
          </w:p>
        </w:tc>
        <w:tc>
          <w:tcPr>
            <w:tcW w:w="677" w:type="dxa"/>
          </w:tcPr>
          <w:p w:rsidR="00A57806" w:rsidRPr="0096216B" w:rsidRDefault="00A57806" w:rsidP="00012332">
            <w:pPr>
              <w:pStyle w:val="Body"/>
              <w:jc w:val="center"/>
              <w:rPr>
                <w:rFonts w:asciiTheme="majorBidi" w:hAnsiTheme="majorBidi" w:cstheme="majorBidi"/>
              </w:rPr>
            </w:pPr>
            <w:r w:rsidRPr="0096216B">
              <w:rPr>
                <w:rFonts w:asciiTheme="majorBidi" w:hAnsiTheme="majorBidi" w:cstheme="majorBidi"/>
              </w:rPr>
              <w:t>905</w:t>
            </w:r>
          </w:p>
        </w:tc>
        <w:tc>
          <w:tcPr>
            <w:tcW w:w="666" w:type="dxa"/>
          </w:tcPr>
          <w:p w:rsidR="00A57806" w:rsidRPr="0096216B" w:rsidRDefault="00A57806" w:rsidP="00012332">
            <w:pPr>
              <w:pStyle w:val="Body"/>
              <w:jc w:val="center"/>
              <w:rPr>
                <w:rFonts w:asciiTheme="majorBidi" w:hAnsiTheme="majorBidi" w:cstheme="majorBidi"/>
              </w:rPr>
            </w:pPr>
            <w:r w:rsidRPr="0096216B">
              <w:rPr>
                <w:rFonts w:asciiTheme="majorBidi" w:hAnsiTheme="majorBidi" w:cstheme="majorBidi"/>
              </w:rPr>
              <w:t>701</w:t>
            </w:r>
          </w:p>
        </w:tc>
        <w:tc>
          <w:tcPr>
            <w:tcW w:w="666" w:type="dxa"/>
          </w:tcPr>
          <w:p w:rsidR="00A57806" w:rsidRPr="0096216B" w:rsidRDefault="00A57806" w:rsidP="00012332">
            <w:pPr>
              <w:pStyle w:val="Body"/>
              <w:jc w:val="center"/>
              <w:rPr>
                <w:rFonts w:asciiTheme="majorBidi" w:hAnsiTheme="majorBidi" w:cstheme="majorBidi"/>
              </w:rPr>
            </w:pPr>
            <w:r w:rsidRPr="0096216B">
              <w:rPr>
                <w:rFonts w:asciiTheme="majorBidi" w:hAnsiTheme="majorBidi" w:cstheme="majorBidi"/>
              </w:rPr>
              <w:t>992</w:t>
            </w:r>
          </w:p>
        </w:tc>
        <w:tc>
          <w:tcPr>
            <w:tcW w:w="666" w:type="dxa"/>
          </w:tcPr>
          <w:p w:rsidR="00A57806" w:rsidRPr="0096216B" w:rsidRDefault="00A57806" w:rsidP="00012332">
            <w:pPr>
              <w:pStyle w:val="Body"/>
              <w:jc w:val="center"/>
              <w:rPr>
                <w:rFonts w:asciiTheme="majorBidi" w:hAnsiTheme="majorBidi" w:cstheme="majorBidi"/>
              </w:rPr>
            </w:pPr>
            <w:r w:rsidRPr="0096216B">
              <w:rPr>
                <w:rFonts w:asciiTheme="majorBidi" w:hAnsiTheme="majorBidi" w:cstheme="majorBidi"/>
              </w:rPr>
              <w:t>995</w:t>
            </w:r>
          </w:p>
        </w:tc>
        <w:tc>
          <w:tcPr>
            <w:tcW w:w="671" w:type="dxa"/>
          </w:tcPr>
          <w:p w:rsidR="00A57806" w:rsidRPr="0096216B" w:rsidRDefault="00A57806" w:rsidP="00012332">
            <w:pPr>
              <w:pStyle w:val="Body"/>
              <w:jc w:val="center"/>
              <w:rPr>
                <w:rFonts w:asciiTheme="majorBidi" w:hAnsiTheme="majorBidi" w:cstheme="majorBidi"/>
              </w:rPr>
            </w:pPr>
            <w:r w:rsidRPr="0096216B">
              <w:rPr>
                <w:rFonts w:asciiTheme="majorBidi" w:hAnsiTheme="majorBidi" w:cstheme="majorBidi"/>
              </w:rPr>
              <w:t>795</w:t>
            </w:r>
          </w:p>
        </w:tc>
        <w:tc>
          <w:tcPr>
            <w:tcW w:w="666" w:type="dxa"/>
          </w:tcPr>
          <w:p w:rsidR="00A57806" w:rsidRPr="0096216B" w:rsidRDefault="00A57806" w:rsidP="00012332">
            <w:pPr>
              <w:pStyle w:val="Body"/>
              <w:jc w:val="center"/>
              <w:rPr>
                <w:rFonts w:asciiTheme="majorBidi" w:hAnsiTheme="majorBidi" w:cstheme="majorBidi"/>
              </w:rPr>
            </w:pPr>
            <w:r w:rsidRPr="0096216B">
              <w:rPr>
                <w:rFonts w:asciiTheme="majorBidi" w:hAnsiTheme="majorBidi" w:cstheme="majorBidi"/>
              </w:rPr>
              <w:t>15</w:t>
            </w:r>
          </w:p>
        </w:tc>
        <w:tc>
          <w:tcPr>
            <w:tcW w:w="666" w:type="dxa"/>
          </w:tcPr>
          <w:p w:rsidR="00A57806" w:rsidRPr="0096216B" w:rsidRDefault="00A57806" w:rsidP="00012332">
            <w:pPr>
              <w:pStyle w:val="Body"/>
              <w:jc w:val="center"/>
              <w:rPr>
                <w:rFonts w:asciiTheme="majorBidi" w:hAnsiTheme="majorBidi" w:cstheme="majorBidi"/>
              </w:rPr>
            </w:pPr>
            <w:r w:rsidRPr="0096216B">
              <w:rPr>
                <w:rFonts w:asciiTheme="majorBidi" w:hAnsiTheme="majorBidi" w:cstheme="majorBidi"/>
              </w:rPr>
              <w:t>545</w:t>
            </w:r>
          </w:p>
        </w:tc>
        <w:tc>
          <w:tcPr>
            <w:tcW w:w="634" w:type="dxa"/>
          </w:tcPr>
          <w:p w:rsidR="00A57806" w:rsidRPr="0096216B" w:rsidRDefault="00A57806" w:rsidP="00012332">
            <w:pPr>
              <w:pStyle w:val="Body"/>
              <w:jc w:val="center"/>
              <w:rPr>
                <w:rFonts w:asciiTheme="majorBidi" w:hAnsiTheme="majorBidi" w:cstheme="majorBidi"/>
              </w:rPr>
            </w:pPr>
            <w:r w:rsidRPr="0096216B">
              <w:rPr>
                <w:rFonts w:asciiTheme="majorBidi" w:hAnsiTheme="majorBidi" w:cstheme="majorBidi"/>
              </w:rPr>
              <w:t>0</w:t>
            </w:r>
          </w:p>
        </w:tc>
        <w:tc>
          <w:tcPr>
            <w:tcW w:w="652" w:type="dxa"/>
          </w:tcPr>
          <w:p w:rsidR="00A57806" w:rsidRPr="0096216B" w:rsidRDefault="00A57806" w:rsidP="00012332">
            <w:pPr>
              <w:pStyle w:val="Body"/>
              <w:jc w:val="center"/>
              <w:rPr>
                <w:rFonts w:asciiTheme="majorBidi" w:hAnsiTheme="majorBidi" w:cstheme="majorBidi"/>
              </w:rPr>
            </w:pPr>
            <w:r w:rsidRPr="0096216B">
              <w:rPr>
                <w:rFonts w:asciiTheme="majorBidi" w:hAnsiTheme="majorBidi" w:cstheme="majorBidi"/>
              </w:rPr>
              <w:t>8</w:t>
            </w:r>
          </w:p>
        </w:tc>
      </w:tr>
      <w:tr w:rsidR="00A57806" w:rsidRPr="0096216B" w:rsidTr="008204A6">
        <w:trPr>
          <w:jc w:val="center"/>
        </w:trPr>
        <w:tc>
          <w:tcPr>
            <w:tcW w:w="1027" w:type="dxa"/>
            <w:gridSpan w:val="2"/>
          </w:tcPr>
          <w:p w:rsidR="00A57806" w:rsidRPr="0096216B" w:rsidRDefault="00A57806" w:rsidP="001B60A6">
            <w:pPr>
              <w:pStyle w:val="Body"/>
              <w:jc w:val="center"/>
              <w:rPr>
                <w:rFonts w:asciiTheme="majorBidi" w:hAnsiTheme="majorBidi" w:cstheme="majorBidi"/>
                <w:b/>
                <w:bCs/>
              </w:rPr>
            </w:pPr>
            <w:r w:rsidRPr="0096216B">
              <w:rPr>
                <w:rFonts w:asciiTheme="majorBidi" w:hAnsiTheme="majorBidi" w:cstheme="majorBidi"/>
                <w:b/>
                <w:bCs/>
              </w:rPr>
              <w:t>MB</w:t>
            </w:r>
          </w:p>
        </w:tc>
        <w:tc>
          <w:tcPr>
            <w:tcW w:w="542" w:type="dxa"/>
          </w:tcPr>
          <w:p w:rsidR="00A57806" w:rsidRPr="0096216B" w:rsidRDefault="00A57806" w:rsidP="00096747">
            <w:pPr>
              <w:pStyle w:val="Body"/>
              <w:jc w:val="center"/>
              <w:rPr>
                <w:rFonts w:asciiTheme="majorBidi" w:hAnsiTheme="majorBidi" w:cstheme="majorBidi"/>
              </w:rPr>
            </w:pPr>
            <w:r w:rsidRPr="0096216B">
              <w:rPr>
                <w:rFonts w:asciiTheme="majorBidi" w:hAnsiTheme="majorBidi" w:cstheme="majorBidi"/>
              </w:rPr>
              <w:t>675</w:t>
            </w:r>
          </w:p>
        </w:tc>
        <w:tc>
          <w:tcPr>
            <w:tcW w:w="676" w:type="dxa"/>
          </w:tcPr>
          <w:p w:rsidR="00A57806" w:rsidRPr="0096216B" w:rsidRDefault="00A57806" w:rsidP="00096747">
            <w:pPr>
              <w:pStyle w:val="Body"/>
              <w:jc w:val="center"/>
              <w:rPr>
                <w:rFonts w:asciiTheme="majorBidi" w:hAnsiTheme="majorBidi" w:cstheme="majorBidi"/>
              </w:rPr>
            </w:pPr>
            <w:r w:rsidRPr="0096216B">
              <w:rPr>
                <w:rFonts w:asciiTheme="majorBidi" w:hAnsiTheme="majorBidi" w:cstheme="majorBidi"/>
              </w:rPr>
              <w:t>1,125</w:t>
            </w:r>
          </w:p>
        </w:tc>
        <w:tc>
          <w:tcPr>
            <w:tcW w:w="676" w:type="dxa"/>
          </w:tcPr>
          <w:p w:rsidR="00A57806" w:rsidRPr="0096216B" w:rsidRDefault="00A57806" w:rsidP="00096747">
            <w:pPr>
              <w:pStyle w:val="Body"/>
              <w:jc w:val="center"/>
              <w:rPr>
                <w:rFonts w:asciiTheme="majorBidi" w:hAnsiTheme="majorBidi" w:cstheme="majorBidi"/>
              </w:rPr>
            </w:pPr>
            <w:r w:rsidRPr="0096216B">
              <w:rPr>
                <w:rFonts w:asciiTheme="majorBidi" w:hAnsiTheme="majorBidi" w:cstheme="majorBidi"/>
              </w:rPr>
              <w:t>1,125</w:t>
            </w:r>
          </w:p>
        </w:tc>
        <w:tc>
          <w:tcPr>
            <w:tcW w:w="677" w:type="dxa"/>
          </w:tcPr>
          <w:p w:rsidR="00A57806" w:rsidRPr="0096216B" w:rsidRDefault="00A57806" w:rsidP="00096747">
            <w:pPr>
              <w:pStyle w:val="Body"/>
              <w:jc w:val="center"/>
              <w:rPr>
                <w:rFonts w:asciiTheme="majorBidi" w:hAnsiTheme="majorBidi" w:cstheme="majorBidi"/>
              </w:rPr>
            </w:pPr>
            <w:r w:rsidRPr="0096216B">
              <w:rPr>
                <w:rFonts w:asciiTheme="majorBidi" w:hAnsiTheme="majorBidi" w:cstheme="majorBidi"/>
              </w:rPr>
              <w:t>1,125</w:t>
            </w:r>
          </w:p>
        </w:tc>
        <w:tc>
          <w:tcPr>
            <w:tcW w:w="666" w:type="dxa"/>
          </w:tcPr>
          <w:p w:rsidR="00A57806" w:rsidRPr="0096216B" w:rsidRDefault="00A57806" w:rsidP="00096747">
            <w:pPr>
              <w:pStyle w:val="Body"/>
              <w:jc w:val="center"/>
              <w:rPr>
                <w:rFonts w:asciiTheme="majorBidi" w:hAnsiTheme="majorBidi" w:cstheme="majorBidi"/>
              </w:rPr>
            </w:pPr>
            <w:r w:rsidRPr="0096216B">
              <w:rPr>
                <w:rFonts w:asciiTheme="majorBidi" w:hAnsiTheme="majorBidi" w:cstheme="majorBidi"/>
              </w:rPr>
              <w:t>1,125</w:t>
            </w:r>
          </w:p>
        </w:tc>
        <w:tc>
          <w:tcPr>
            <w:tcW w:w="666" w:type="dxa"/>
          </w:tcPr>
          <w:p w:rsidR="00A57806" w:rsidRPr="0096216B" w:rsidRDefault="00A57806" w:rsidP="00096747">
            <w:pPr>
              <w:pStyle w:val="Body"/>
              <w:jc w:val="center"/>
              <w:rPr>
                <w:rFonts w:asciiTheme="majorBidi" w:hAnsiTheme="majorBidi" w:cstheme="majorBidi"/>
              </w:rPr>
            </w:pPr>
            <w:r w:rsidRPr="0096216B">
              <w:rPr>
                <w:rFonts w:asciiTheme="majorBidi" w:hAnsiTheme="majorBidi" w:cstheme="majorBidi"/>
              </w:rPr>
              <w:t>1,125</w:t>
            </w:r>
          </w:p>
        </w:tc>
        <w:tc>
          <w:tcPr>
            <w:tcW w:w="666" w:type="dxa"/>
          </w:tcPr>
          <w:p w:rsidR="00A57806" w:rsidRPr="0096216B" w:rsidRDefault="00A57806" w:rsidP="00096747">
            <w:pPr>
              <w:pStyle w:val="Body"/>
              <w:jc w:val="center"/>
              <w:rPr>
                <w:rFonts w:asciiTheme="majorBidi" w:hAnsiTheme="majorBidi" w:cstheme="majorBidi"/>
              </w:rPr>
            </w:pPr>
            <w:r w:rsidRPr="0096216B">
              <w:rPr>
                <w:rFonts w:asciiTheme="majorBidi" w:hAnsiTheme="majorBidi" w:cstheme="majorBidi"/>
              </w:rPr>
              <w:t>1,125</w:t>
            </w:r>
          </w:p>
        </w:tc>
        <w:tc>
          <w:tcPr>
            <w:tcW w:w="671" w:type="dxa"/>
          </w:tcPr>
          <w:p w:rsidR="00A57806" w:rsidRPr="0096216B" w:rsidRDefault="00A57806" w:rsidP="00096747">
            <w:pPr>
              <w:pStyle w:val="Body"/>
              <w:jc w:val="center"/>
              <w:rPr>
                <w:rFonts w:asciiTheme="majorBidi" w:hAnsiTheme="majorBidi" w:cstheme="majorBidi"/>
              </w:rPr>
            </w:pPr>
            <w:r w:rsidRPr="0096216B">
              <w:rPr>
                <w:rFonts w:asciiTheme="majorBidi" w:hAnsiTheme="majorBidi" w:cstheme="majorBidi"/>
              </w:rPr>
              <w:t>1,125</w:t>
            </w:r>
          </w:p>
        </w:tc>
        <w:tc>
          <w:tcPr>
            <w:tcW w:w="666" w:type="dxa"/>
          </w:tcPr>
          <w:p w:rsidR="00A57806" w:rsidRPr="0096216B" w:rsidRDefault="00A57806" w:rsidP="00096747">
            <w:pPr>
              <w:pStyle w:val="Body"/>
              <w:jc w:val="center"/>
              <w:rPr>
                <w:rFonts w:asciiTheme="majorBidi" w:hAnsiTheme="majorBidi" w:cstheme="majorBidi"/>
              </w:rPr>
            </w:pPr>
            <w:r w:rsidRPr="0096216B">
              <w:rPr>
                <w:rFonts w:asciiTheme="majorBidi" w:hAnsiTheme="majorBidi" w:cstheme="majorBidi"/>
              </w:rPr>
              <w:t>1,125</w:t>
            </w:r>
          </w:p>
        </w:tc>
        <w:tc>
          <w:tcPr>
            <w:tcW w:w="666" w:type="dxa"/>
          </w:tcPr>
          <w:p w:rsidR="00A57806" w:rsidRPr="0096216B" w:rsidRDefault="00A57806" w:rsidP="00096747">
            <w:pPr>
              <w:pStyle w:val="Body"/>
              <w:jc w:val="center"/>
              <w:rPr>
                <w:rFonts w:asciiTheme="majorBidi" w:hAnsiTheme="majorBidi" w:cstheme="majorBidi"/>
              </w:rPr>
            </w:pPr>
            <w:r w:rsidRPr="0096216B">
              <w:rPr>
                <w:rFonts w:asciiTheme="majorBidi" w:hAnsiTheme="majorBidi" w:cstheme="majorBidi"/>
              </w:rPr>
              <w:t>1,125</w:t>
            </w:r>
          </w:p>
        </w:tc>
        <w:tc>
          <w:tcPr>
            <w:tcW w:w="634" w:type="dxa"/>
          </w:tcPr>
          <w:p w:rsidR="00A57806" w:rsidRPr="0096216B" w:rsidRDefault="00A57806" w:rsidP="00096747">
            <w:pPr>
              <w:pStyle w:val="Body"/>
              <w:jc w:val="center"/>
              <w:rPr>
                <w:rFonts w:asciiTheme="majorBidi" w:hAnsiTheme="majorBidi" w:cstheme="majorBidi"/>
              </w:rPr>
            </w:pPr>
            <w:r w:rsidRPr="0096216B">
              <w:rPr>
                <w:rFonts w:asciiTheme="majorBidi" w:hAnsiTheme="majorBidi" w:cstheme="majorBidi"/>
              </w:rPr>
              <w:t>675</w:t>
            </w:r>
          </w:p>
        </w:tc>
        <w:tc>
          <w:tcPr>
            <w:tcW w:w="652" w:type="dxa"/>
          </w:tcPr>
          <w:p w:rsidR="00A57806" w:rsidRPr="0096216B" w:rsidRDefault="00A57806" w:rsidP="00096747">
            <w:pPr>
              <w:pStyle w:val="Body"/>
              <w:jc w:val="center"/>
              <w:rPr>
                <w:rFonts w:asciiTheme="majorBidi" w:hAnsiTheme="majorBidi" w:cstheme="majorBidi"/>
              </w:rPr>
            </w:pPr>
            <w:r w:rsidRPr="0096216B">
              <w:rPr>
                <w:rFonts w:asciiTheme="majorBidi" w:hAnsiTheme="majorBidi" w:cstheme="majorBidi"/>
              </w:rPr>
              <w:t>0</w:t>
            </w:r>
          </w:p>
        </w:tc>
      </w:tr>
      <w:tr w:rsidR="00A57806" w:rsidRPr="0096216B" w:rsidTr="008204A6">
        <w:trPr>
          <w:jc w:val="center"/>
        </w:trPr>
        <w:tc>
          <w:tcPr>
            <w:tcW w:w="1027" w:type="dxa"/>
            <w:gridSpan w:val="2"/>
          </w:tcPr>
          <w:p w:rsidR="00A57806" w:rsidRPr="0096216B" w:rsidRDefault="00A57806" w:rsidP="00012332">
            <w:pPr>
              <w:pStyle w:val="Body"/>
              <w:jc w:val="center"/>
              <w:rPr>
                <w:rFonts w:asciiTheme="majorBidi" w:hAnsiTheme="majorBidi" w:cstheme="majorBidi"/>
                <w:b/>
                <w:bCs/>
              </w:rPr>
            </w:pPr>
            <w:r w:rsidRPr="0096216B">
              <w:rPr>
                <w:rFonts w:asciiTheme="majorBidi" w:hAnsiTheme="majorBidi" w:cstheme="majorBidi"/>
                <w:b/>
                <w:bCs/>
              </w:rPr>
              <w:t>SK</w:t>
            </w:r>
          </w:p>
        </w:tc>
        <w:tc>
          <w:tcPr>
            <w:tcW w:w="542" w:type="dxa"/>
          </w:tcPr>
          <w:p w:rsidR="00A57806" w:rsidRPr="0096216B" w:rsidRDefault="00A57806" w:rsidP="00012332">
            <w:pPr>
              <w:pStyle w:val="Body"/>
              <w:jc w:val="center"/>
              <w:rPr>
                <w:rFonts w:asciiTheme="majorBidi" w:hAnsiTheme="majorBidi" w:cstheme="majorBidi"/>
              </w:rPr>
            </w:pPr>
            <w:r w:rsidRPr="0096216B">
              <w:rPr>
                <w:rFonts w:asciiTheme="majorBidi" w:hAnsiTheme="majorBidi" w:cstheme="majorBidi"/>
              </w:rPr>
              <w:t>851</w:t>
            </w:r>
          </w:p>
        </w:tc>
        <w:tc>
          <w:tcPr>
            <w:tcW w:w="676" w:type="dxa"/>
          </w:tcPr>
          <w:p w:rsidR="00A57806" w:rsidRPr="0096216B" w:rsidRDefault="00A57806" w:rsidP="00012332">
            <w:pPr>
              <w:pStyle w:val="Body"/>
              <w:jc w:val="center"/>
              <w:rPr>
                <w:rFonts w:asciiTheme="majorBidi" w:hAnsiTheme="majorBidi" w:cstheme="majorBidi"/>
              </w:rPr>
            </w:pPr>
            <w:r w:rsidRPr="0096216B">
              <w:rPr>
                <w:rFonts w:asciiTheme="majorBidi" w:hAnsiTheme="majorBidi" w:cstheme="majorBidi"/>
              </w:rPr>
              <w:t>882</w:t>
            </w:r>
          </w:p>
        </w:tc>
        <w:tc>
          <w:tcPr>
            <w:tcW w:w="676" w:type="dxa"/>
          </w:tcPr>
          <w:p w:rsidR="00A57806" w:rsidRPr="0096216B" w:rsidRDefault="00A57806" w:rsidP="00012332">
            <w:pPr>
              <w:pStyle w:val="Body"/>
              <w:jc w:val="center"/>
              <w:rPr>
                <w:rFonts w:asciiTheme="majorBidi" w:hAnsiTheme="majorBidi" w:cstheme="majorBidi"/>
              </w:rPr>
            </w:pPr>
            <w:r w:rsidRPr="0096216B">
              <w:rPr>
                <w:rFonts w:asciiTheme="majorBidi" w:hAnsiTheme="majorBidi" w:cstheme="majorBidi"/>
              </w:rPr>
              <w:t>762</w:t>
            </w:r>
          </w:p>
        </w:tc>
        <w:tc>
          <w:tcPr>
            <w:tcW w:w="677" w:type="dxa"/>
          </w:tcPr>
          <w:p w:rsidR="00A57806" w:rsidRPr="0096216B" w:rsidRDefault="00A57806" w:rsidP="00012332">
            <w:pPr>
              <w:pStyle w:val="Body"/>
              <w:jc w:val="center"/>
              <w:rPr>
                <w:rFonts w:asciiTheme="majorBidi" w:hAnsiTheme="majorBidi" w:cstheme="majorBidi"/>
              </w:rPr>
            </w:pPr>
            <w:r w:rsidRPr="0096216B">
              <w:rPr>
                <w:rFonts w:asciiTheme="majorBidi" w:hAnsiTheme="majorBidi" w:cstheme="majorBidi"/>
              </w:rPr>
              <w:t>329</w:t>
            </w:r>
          </w:p>
        </w:tc>
        <w:tc>
          <w:tcPr>
            <w:tcW w:w="666" w:type="dxa"/>
          </w:tcPr>
          <w:p w:rsidR="00A57806" w:rsidRPr="0096216B" w:rsidRDefault="00A57806" w:rsidP="00012332">
            <w:pPr>
              <w:pStyle w:val="Body"/>
              <w:jc w:val="center"/>
              <w:rPr>
                <w:rFonts w:asciiTheme="majorBidi" w:hAnsiTheme="majorBidi" w:cstheme="majorBidi"/>
              </w:rPr>
            </w:pPr>
            <w:r w:rsidRPr="0096216B">
              <w:rPr>
                <w:rFonts w:asciiTheme="majorBidi" w:hAnsiTheme="majorBidi" w:cstheme="majorBidi"/>
              </w:rPr>
              <w:t>110</w:t>
            </w:r>
          </w:p>
        </w:tc>
        <w:tc>
          <w:tcPr>
            <w:tcW w:w="666" w:type="dxa"/>
          </w:tcPr>
          <w:p w:rsidR="00A57806" w:rsidRPr="0096216B" w:rsidRDefault="00A57806" w:rsidP="00012332">
            <w:pPr>
              <w:pStyle w:val="Body"/>
              <w:jc w:val="center"/>
              <w:rPr>
                <w:rFonts w:asciiTheme="majorBidi" w:hAnsiTheme="majorBidi" w:cstheme="majorBidi"/>
              </w:rPr>
            </w:pPr>
            <w:r w:rsidRPr="0096216B">
              <w:rPr>
                <w:rFonts w:asciiTheme="majorBidi" w:hAnsiTheme="majorBidi" w:cstheme="majorBidi"/>
              </w:rPr>
              <w:t>882</w:t>
            </w:r>
          </w:p>
        </w:tc>
        <w:tc>
          <w:tcPr>
            <w:tcW w:w="666" w:type="dxa"/>
          </w:tcPr>
          <w:p w:rsidR="00A57806" w:rsidRPr="0096216B" w:rsidRDefault="00A57806" w:rsidP="00012332">
            <w:pPr>
              <w:pStyle w:val="Body"/>
              <w:jc w:val="center"/>
              <w:rPr>
                <w:rFonts w:asciiTheme="majorBidi" w:hAnsiTheme="majorBidi" w:cstheme="majorBidi"/>
              </w:rPr>
            </w:pPr>
            <w:r w:rsidRPr="0096216B">
              <w:rPr>
                <w:rFonts w:asciiTheme="majorBidi" w:hAnsiTheme="majorBidi" w:cstheme="majorBidi"/>
              </w:rPr>
              <w:t>882</w:t>
            </w:r>
          </w:p>
        </w:tc>
        <w:tc>
          <w:tcPr>
            <w:tcW w:w="671" w:type="dxa"/>
          </w:tcPr>
          <w:p w:rsidR="00A57806" w:rsidRPr="0096216B" w:rsidRDefault="00A57806" w:rsidP="00012332">
            <w:pPr>
              <w:pStyle w:val="Body"/>
              <w:jc w:val="center"/>
              <w:rPr>
                <w:rFonts w:asciiTheme="majorBidi" w:hAnsiTheme="majorBidi" w:cstheme="majorBidi"/>
              </w:rPr>
            </w:pPr>
            <w:r w:rsidRPr="0096216B">
              <w:rPr>
                <w:rFonts w:asciiTheme="majorBidi" w:hAnsiTheme="majorBidi" w:cstheme="majorBidi"/>
              </w:rPr>
              <w:t>882</w:t>
            </w:r>
          </w:p>
        </w:tc>
        <w:tc>
          <w:tcPr>
            <w:tcW w:w="666" w:type="dxa"/>
          </w:tcPr>
          <w:p w:rsidR="00A57806" w:rsidRPr="0096216B" w:rsidRDefault="00A57806" w:rsidP="00012332">
            <w:pPr>
              <w:pStyle w:val="Body"/>
              <w:jc w:val="center"/>
              <w:rPr>
                <w:rFonts w:asciiTheme="majorBidi" w:hAnsiTheme="majorBidi" w:cstheme="majorBidi"/>
              </w:rPr>
            </w:pPr>
            <w:r w:rsidRPr="0096216B">
              <w:rPr>
                <w:rFonts w:asciiTheme="majorBidi" w:hAnsiTheme="majorBidi" w:cstheme="majorBidi"/>
              </w:rPr>
              <w:t>746</w:t>
            </w:r>
          </w:p>
        </w:tc>
        <w:tc>
          <w:tcPr>
            <w:tcW w:w="666" w:type="dxa"/>
          </w:tcPr>
          <w:p w:rsidR="00A57806" w:rsidRPr="0096216B" w:rsidRDefault="00A57806" w:rsidP="00012332">
            <w:pPr>
              <w:pStyle w:val="Body"/>
              <w:jc w:val="center"/>
              <w:rPr>
                <w:rFonts w:asciiTheme="majorBidi" w:hAnsiTheme="majorBidi" w:cstheme="majorBidi"/>
              </w:rPr>
            </w:pPr>
            <w:r w:rsidRPr="0096216B">
              <w:rPr>
                <w:rFonts w:asciiTheme="majorBidi" w:hAnsiTheme="majorBidi" w:cstheme="majorBidi"/>
              </w:rPr>
              <w:t>880</w:t>
            </w:r>
          </w:p>
        </w:tc>
        <w:tc>
          <w:tcPr>
            <w:tcW w:w="634" w:type="dxa"/>
          </w:tcPr>
          <w:p w:rsidR="00A57806" w:rsidRPr="0096216B" w:rsidRDefault="00A57806" w:rsidP="00012332">
            <w:pPr>
              <w:pStyle w:val="Body"/>
              <w:jc w:val="center"/>
              <w:rPr>
                <w:rFonts w:asciiTheme="majorBidi" w:hAnsiTheme="majorBidi" w:cstheme="majorBidi"/>
              </w:rPr>
            </w:pPr>
            <w:r w:rsidRPr="0096216B">
              <w:rPr>
                <w:rFonts w:asciiTheme="majorBidi" w:hAnsiTheme="majorBidi" w:cstheme="majorBidi"/>
              </w:rPr>
              <w:t>558</w:t>
            </w:r>
          </w:p>
        </w:tc>
        <w:tc>
          <w:tcPr>
            <w:tcW w:w="652" w:type="dxa"/>
          </w:tcPr>
          <w:p w:rsidR="00A57806" w:rsidRPr="0096216B" w:rsidRDefault="00A57806" w:rsidP="00012332">
            <w:pPr>
              <w:pStyle w:val="Body"/>
              <w:jc w:val="center"/>
              <w:rPr>
                <w:rFonts w:asciiTheme="majorBidi" w:hAnsiTheme="majorBidi" w:cstheme="majorBidi"/>
              </w:rPr>
            </w:pPr>
            <w:r w:rsidRPr="0096216B">
              <w:rPr>
                <w:rFonts w:asciiTheme="majorBidi" w:hAnsiTheme="majorBidi" w:cstheme="majorBidi"/>
              </w:rPr>
              <w:t>568</w:t>
            </w:r>
          </w:p>
        </w:tc>
      </w:tr>
      <w:tr w:rsidR="00A57806" w:rsidRPr="0096216B" w:rsidTr="008204A6">
        <w:trPr>
          <w:jc w:val="center"/>
        </w:trPr>
        <w:tc>
          <w:tcPr>
            <w:tcW w:w="1027" w:type="dxa"/>
            <w:gridSpan w:val="2"/>
          </w:tcPr>
          <w:p w:rsidR="00A57806" w:rsidRPr="0096216B" w:rsidRDefault="00A57806" w:rsidP="00012332">
            <w:pPr>
              <w:pStyle w:val="Body"/>
              <w:jc w:val="center"/>
              <w:rPr>
                <w:rFonts w:asciiTheme="majorBidi" w:hAnsiTheme="majorBidi" w:cstheme="majorBidi"/>
                <w:b/>
                <w:bCs/>
              </w:rPr>
            </w:pPr>
            <w:r w:rsidRPr="0096216B">
              <w:rPr>
                <w:rFonts w:asciiTheme="majorBidi" w:hAnsiTheme="majorBidi" w:cstheme="majorBidi"/>
                <w:b/>
                <w:bCs/>
              </w:rPr>
              <w:t>AB</w:t>
            </w:r>
          </w:p>
        </w:tc>
        <w:tc>
          <w:tcPr>
            <w:tcW w:w="542" w:type="dxa"/>
          </w:tcPr>
          <w:p w:rsidR="00A57806" w:rsidRPr="0096216B" w:rsidRDefault="00A57806" w:rsidP="00012332">
            <w:pPr>
              <w:pStyle w:val="Body"/>
              <w:jc w:val="center"/>
              <w:rPr>
                <w:rFonts w:asciiTheme="majorBidi" w:hAnsiTheme="majorBidi" w:cstheme="majorBidi"/>
              </w:rPr>
            </w:pPr>
            <w:r w:rsidRPr="0096216B">
              <w:rPr>
                <w:rFonts w:asciiTheme="majorBidi" w:hAnsiTheme="majorBidi" w:cstheme="majorBidi"/>
              </w:rPr>
              <w:t>567</w:t>
            </w:r>
          </w:p>
        </w:tc>
        <w:tc>
          <w:tcPr>
            <w:tcW w:w="676" w:type="dxa"/>
          </w:tcPr>
          <w:p w:rsidR="00A57806" w:rsidRPr="0096216B" w:rsidRDefault="00A57806" w:rsidP="00012332">
            <w:pPr>
              <w:pStyle w:val="Body"/>
              <w:jc w:val="center"/>
              <w:rPr>
                <w:rFonts w:asciiTheme="majorBidi" w:hAnsiTheme="majorBidi" w:cstheme="majorBidi"/>
              </w:rPr>
            </w:pPr>
            <w:r w:rsidRPr="0096216B">
              <w:rPr>
                <w:rFonts w:asciiTheme="majorBidi" w:hAnsiTheme="majorBidi" w:cstheme="majorBidi"/>
              </w:rPr>
              <w:t>567</w:t>
            </w:r>
          </w:p>
        </w:tc>
        <w:tc>
          <w:tcPr>
            <w:tcW w:w="676" w:type="dxa"/>
          </w:tcPr>
          <w:p w:rsidR="00A57806" w:rsidRPr="0096216B" w:rsidRDefault="00A57806" w:rsidP="00012332">
            <w:pPr>
              <w:pStyle w:val="Body"/>
              <w:jc w:val="center"/>
              <w:rPr>
                <w:rFonts w:asciiTheme="majorBidi" w:hAnsiTheme="majorBidi" w:cstheme="majorBidi"/>
              </w:rPr>
            </w:pPr>
            <w:r w:rsidRPr="0096216B">
              <w:rPr>
                <w:rFonts w:asciiTheme="majorBidi" w:hAnsiTheme="majorBidi" w:cstheme="majorBidi"/>
              </w:rPr>
              <w:t>567</w:t>
            </w:r>
          </w:p>
        </w:tc>
        <w:tc>
          <w:tcPr>
            <w:tcW w:w="677" w:type="dxa"/>
          </w:tcPr>
          <w:p w:rsidR="00A57806" w:rsidRPr="0096216B" w:rsidRDefault="00A57806" w:rsidP="00012332">
            <w:pPr>
              <w:pStyle w:val="Body"/>
              <w:jc w:val="center"/>
              <w:rPr>
                <w:rFonts w:asciiTheme="majorBidi" w:hAnsiTheme="majorBidi" w:cstheme="majorBidi"/>
              </w:rPr>
            </w:pPr>
            <w:r w:rsidRPr="0096216B">
              <w:rPr>
                <w:rFonts w:asciiTheme="majorBidi" w:hAnsiTheme="majorBidi" w:cstheme="majorBidi"/>
              </w:rPr>
              <w:t>567</w:t>
            </w:r>
          </w:p>
        </w:tc>
        <w:tc>
          <w:tcPr>
            <w:tcW w:w="666" w:type="dxa"/>
          </w:tcPr>
          <w:p w:rsidR="00A57806" w:rsidRPr="0096216B" w:rsidRDefault="00A57806" w:rsidP="00012332">
            <w:pPr>
              <w:pStyle w:val="Body"/>
              <w:jc w:val="center"/>
              <w:rPr>
                <w:rFonts w:asciiTheme="majorBidi" w:hAnsiTheme="majorBidi" w:cstheme="majorBidi"/>
              </w:rPr>
            </w:pPr>
            <w:r w:rsidRPr="0096216B">
              <w:rPr>
                <w:rFonts w:asciiTheme="majorBidi" w:hAnsiTheme="majorBidi" w:cstheme="majorBidi"/>
              </w:rPr>
              <w:t>567</w:t>
            </w:r>
          </w:p>
        </w:tc>
        <w:tc>
          <w:tcPr>
            <w:tcW w:w="666" w:type="dxa"/>
          </w:tcPr>
          <w:p w:rsidR="00A57806" w:rsidRPr="0096216B" w:rsidRDefault="00A57806" w:rsidP="00012332">
            <w:pPr>
              <w:pStyle w:val="Body"/>
              <w:jc w:val="center"/>
              <w:rPr>
                <w:rFonts w:asciiTheme="majorBidi" w:hAnsiTheme="majorBidi" w:cstheme="majorBidi"/>
              </w:rPr>
            </w:pPr>
            <w:r w:rsidRPr="0096216B">
              <w:rPr>
                <w:rFonts w:asciiTheme="majorBidi" w:hAnsiTheme="majorBidi" w:cstheme="majorBidi"/>
              </w:rPr>
              <w:t>617</w:t>
            </w:r>
          </w:p>
        </w:tc>
        <w:tc>
          <w:tcPr>
            <w:tcW w:w="666" w:type="dxa"/>
          </w:tcPr>
          <w:p w:rsidR="00A57806" w:rsidRPr="0096216B" w:rsidRDefault="00A57806" w:rsidP="00012332">
            <w:pPr>
              <w:pStyle w:val="Body"/>
              <w:jc w:val="center"/>
              <w:rPr>
                <w:rFonts w:asciiTheme="majorBidi" w:hAnsiTheme="majorBidi" w:cstheme="majorBidi"/>
              </w:rPr>
            </w:pPr>
            <w:r w:rsidRPr="0096216B">
              <w:rPr>
                <w:rFonts w:asciiTheme="majorBidi" w:hAnsiTheme="majorBidi" w:cstheme="majorBidi"/>
              </w:rPr>
              <w:t>855</w:t>
            </w:r>
          </w:p>
        </w:tc>
        <w:tc>
          <w:tcPr>
            <w:tcW w:w="671" w:type="dxa"/>
          </w:tcPr>
          <w:p w:rsidR="00A57806" w:rsidRPr="0096216B" w:rsidRDefault="00A57806" w:rsidP="00012332">
            <w:pPr>
              <w:pStyle w:val="Body"/>
              <w:jc w:val="center"/>
              <w:rPr>
                <w:rFonts w:asciiTheme="majorBidi" w:hAnsiTheme="majorBidi" w:cstheme="majorBidi"/>
              </w:rPr>
            </w:pPr>
            <w:r w:rsidRPr="0096216B">
              <w:rPr>
                <w:rFonts w:asciiTheme="majorBidi" w:hAnsiTheme="majorBidi" w:cstheme="majorBidi"/>
              </w:rPr>
              <w:t>867</w:t>
            </w:r>
          </w:p>
        </w:tc>
        <w:tc>
          <w:tcPr>
            <w:tcW w:w="666" w:type="dxa"/>
          </w:tcPr>
          <w:p w:rsidR="00A57806" w:rsidRPr="0096216B" w:rsidRDefault="00A57806" w:rsidP="00012332">
            <w:pPr>
              <w:pStyle w:val="Body"/>
              <w:jc w:val="center"/>
              <w:rPr>
                <w:rFonts w:asciiTheme="majorBidi" w:hAnsiTheme="majorBidi" w:cstheme="majorBidi"/>
              </w:rPr>
            </w:pPr>
            <w:r w:rsidRPr="0096216B">
              <w:rPr>
                <w:rFonts w:asciiTheme="majorBidi" w:hAnsiTheme="majorBidi" w:cstheme="majorBidi"/>
              </w:rPr>
              <w:t>640</w:t>
            </w:r>
          </w:p>
        </w:tc>
        <w:tc>
          <w:tcPr>
            <w:tcW w:w="666" w:type="dxa"/>
          </w:tcPr>
          <w:p w:rsidR="00A57806" w:rsidRPr="0096216B" w:rsidRDefault="00A57806" w:rsidP="00012332">
            <w:pPr>
              <w:pStyle w:val="Body"/>
              <w:jc w:val="center"/>
              <w:rPr>
                <w:rFonts w:asciiTheme="majorBidi" w:hAnsiTheme="majorBidi" w:cstheme="majorBidi"/>
              </w:rPr>
            </w:pPr>
            <w:r w:rsidRPr="0096216B">
              <w:rPr>
                <w:rFonts w:asciiTheme="majorBidi" w:hAnsiTheme="majorBidi" w:cstheme="majorBidi"/>
              </w:rPr>
              <w:t>567</w:t>
            </w:r>
          </w:p>
        </w:tc>
        <w:tc>
          <w:tcPr>
            <w:tcW w:w="634" w:type="dxa"/>
          </w:tcPr>
          <w:p w:rsidR="00A57806" w:rsidRPr="0096216B" w:rsidRDefault="00A57806" w:rsidP="00012332">
            <w:pPr>
              <w:pStyle w:val="Body"/>
              <w:jc w:val="center"/>
              <w:rPr>
                <w:rFonts w:asciiTheme="majorBidi" w:hAnsiTheme="majorBidi" w:cstheme="majorBidi"/>
              </w:rPr>
            </w:pPr>
            <w:r w:rsidRPr="0096216B">
              <w:rPr>
                <w:rFonts w:asciiTheme="majorBidi" w:hAnsiTheme="majorBidi" w:cstheme="majorBidi"/>
              </w:rPr>
              <w:t>567</w:t>
            </w:r>
          </w:p>
        </w:tc>
        <w:tc>
          <w:tcPr>
            <w:tcW w:w="652" w:type="dxa"/>
          </w:tcPr>
          <w:p w:rsidR="00A57806" w:rsidRPr="0096216B" w:rsidRDefault="00A57806" w:rsidP="00012332">
            <w:pPr>
              <w:pStyle w:val="Body"/>
              <w:jc w:val="center"/>
              <w:rPr>
                <w:rFonts w:asciiTheme="majorBidi" w:hAnsiTheme="majorBidi" w:cstheme="majorBidi"/>
              </w:rPr>
            </w:pPr>
            <w:r w:rsidRPr="0096216B">
              <w:rPr>
                <w:rFonts w:asciiTheme="majorBidi" w:hAnsiTheme="majorBidi" w:cstheme="majorBidi"/>
              </w:rPr>
              <w:t>567</w:t>
            </w:r>
          </w:p>
        </w:tc>
      </w:tr>
      <w:tr w:rsidR="00A57806" w:rsidRPr="0096216B" w:rsidTr="008204A6">
        <w:trPr>
          <w:jc w:val="center"/>
        </w:trPr>
        <w:tc>
          <w:tcPr>
            <w:tcW w:w="1027" w:type="dxa"/>
            <w:gridSpan w:val="2"/>
          </w:tcPr>
          <w:p w:rsidR="00A57806" w:rsidRPr="0096216B" w:rsidRDefault="00A57806" w:rsidP="00012332">
            <w:pPr>
              <w:pStyle w:val="Body"/>
              <w:jc w:val="center"/>
              <w:rPr>
                <w:rFonts w:asciiTheme="majorBidi" w:hAnsiTheme="majorBidi" w:cstheme="majorBidi"/>
                <w:b/>
                <w:bCs/>
              </w:rPr>
            </w:pPr>
            <w:r w:rsidRPr="0096216B">
              <w:rPr>
                <w:rFonts w:asciiTheme="majorBidi" w:hAnsiTheme="majorBidi" w:cstheme="majorBidi"/>
                <w:b/>
                <w:bCs/>
              </w:rPr>
              <w:t>BC</w:t>
            </w:r>
          </w:p>
        </w:tc>
        <w:tc>
          <w:tcPr>
            <w:tcW w:w="542" w:type="dxa"/>
          </w:tcPr>
          <w:p w:rsidR="00A57806" w:rsidRPr="0096216B" w:rsidRDefault="00A57806" w:rsidP="00012332">
            <w:pPr>
              <w:pStyle w:val="Body"/>
              <w:jc w:val="center"/>
              <w:rPr>
                <w:rFonts w:asciiTheme="majorBidi" w:hAnsiTheme="majorBidi" w:cstheme="majorBidi"/>
              </w:rPr>
            </w:pPr>
            <w:r w:rsidRPr="0096216B">
              <w:rPr>
                <w:rFonts w:asciiTheme="majorBidi" w:hAnsiTheme="majorBidi" w:cstheme="majorBidi"/>
              </w:rPr>
              <w:t>445</w:t>
            </w:r>
          </w:p>
        </w:tc>
        <w:tc>
          <w:tcPr>
            <w:tcW w:w="676" w:type="dxa"/>
          </w:tcPr>
          <w:p w:rsidR="00A57806" w:rsidRPr="0096216B" w:rsidRDefault="00A57806" w:rsidP="00012332">
            <w:pPr>
              <w:pStyle w:val="Body"/>
              <w:jc w:val="center"/>
              <w:rPr>
                <w:rFonts w:asciiTheme="majorBidi" w:hAnsiTheme="majorBidi" w:cstheme="majorBidi"/>
              </w:rPr>
            </w:pPr>
            <w:r w:rsidRPr="0096216B">
              <w:rPr>
                <w:rFonts w:asciiTheme="majorBidi" w:hAnsiTheme="majorBidi" w:cstheme="majorBidi"/>
              </w:rPr>
              <w:t>445</w:t>
            </w:r>
          </w:p>
        </w:tc>
        <w:tc>
          <w:tcPr>
            <w:tcW w:w="676" w:type="dxa"/>
          </w:tcPr>
          <w:p w:rsidR="00A57806" w:rsidRPr="0096216B" w:rsidRDefault="00A57806" w:rsidP="00012332">
            <w:pPr>
              <w:pStyle w:val="Body"/>
              <w:jc w:val="center"/>
              <w:rPr>
                <w:rFonts w:asciiTheme="majorBidi" w:hAnsiTheme="majorBidi" w:cstheme="majorBidi"/>
              </w:rPr>
            </w:pPr>
            <w:r w:rsidRPr="0096216B">
              <w:rPr>
                <w:rFonts w:asciiTheme="majorBidi" w:hAnsiTheme="majorBidi" w:cstheme="majorBidi"/>
              </w:rPr>
              <w:t>445</w:t>
            </w:r>
          </w:p>
        </w:tc>
        <w:tc>
          <w:tcPr>
            <w:tcW w:w="677" w:type="dxa"/>
          </w:tcPr>
          <w:p w:rsidR="00A57806" w:rsidRPr="0096216B" w:rsidRDefault="00A57806" w:rsidP="00012332">
            <w:pPr>
              <w:pStyle w:val="Body"/>
              <w:jc w:val="center"/>
              <w:rPr>
                <w:rFonts w:asciiTheme="majorBidi" w:hAnsiTheme="majorBidi" w:cstheme="majorBidi"/>
              </w:rPr>
            </w:pPr>
            <w:r w:rsidRPr="0096216B">
              <w:rPr>
                <w:rFonts w:asciiTheme="majorBidi" w:hAnsiTheme="majorBidi" w:cstheme="majorBidi"/>
                <w:color w:val="000000"/>
              </w:rPr>
              <w:t>124</w:t>
            </w:r>
          </w:p>
        </w:tc>
        <w:tc>
          <w:tcPr>
            <w:tcW w:w="666" w:type="dxa"/>
          </w:tcPr>
          <w:p w:rsidR="00A57806" w:rsidRPr="0096216B" w:rsidRDefault="00A57806" w:rsidP="00012332">
            <w:pPr>
              <w:pStyle w:val="Body"/>
              <w:jc w:val="center"/>
              <w:rPr>
                <w:rFonts w:asciiTheme="majorBidi" w:hAnsiTheme="majorBidi" w:cstheme="majorBidi"/>
              </w:rPr>
            </w:pPr>
            <w:r w:rsidRPr="0096216B">
              <w:rPr>
                <w:rFonts w:asciiTheme="majorBidi" w:hAnsiTheme="majorBidi" w:cstheme="majorBidi"/>
                <w:color w:val="000000"/>
              </w:rPr>
              <w:t>167</w:t>
            </w:r>
          </w:p>
        </w:tc>
        <w:tc>
          <w:tcPr>
            <w:tcW w:w="666" w:type="dxa"/>
          </w:tcPr>
          <w:p w:rsidR="00A57806" w:rsidRPr="0096216B" w:rsidRDefault="00A57806" w:rsidP="00012332">
            <w:pPr>
              <w:pStyle w:val="Body"/>
              <w:jc w:val="center"/>
              <w:rPr>
                <w:rFonts w:asciiTheme="majorBidi" w:hAnsiTheme="majorBidi" w:cstheme="majorBidi"/>
              </w:rPr>
            </w:pPr>
            <w:r w:rsidRPr="0096216B">
              <w:rPr>
                <w:rFonts w:asciiTheme="majorBidi" w:hAnsiTheme="majorBidi" w:cstheme="majorBidi"/>
                <w:color w:val="000000"/>
              </w:rPr>
              <w:t>7</w:t>
            </w:r>
          </w:p>
        </w:tc>
        <w:tc>
          <w:tcPr>
            <w:tcW w:w="666" w:type="dxa"/>
          </w:tcPr>
          <w:p w:rsidR="00A57806" w:rsidRPr="0096216B" w:rsidRDefault="00A57806" w:rsidP="00012332">
            <w:pPr>
              <w:pStyle w:val="Body"/>
              <w:jc w:val="center"/>
              <w:rPr>
                <w:rFonts w:asciiTheme="majorBidi" w:hAnsiTheme="majorBidi" w:cstheme="majorBidi"/>
              </w:rPr>
            </w:pPr>
            <w:r w:rsidRPr="0096216B">
              <w:rPr>
                <w:rFonts w:asciiTheme="majorBidi" w:hAnsiTheme="majorBidi" w:cstheme="majorBidi"/>
              </w:rPr>
              <w:t>9</w:t>
            </w:r>
          </w:p>
        </w:tc>
        <w:tc>
          <w:tcPr>
            <w:tcW w:w="671" w:type="dxa"/>
          </w:tcPr>
          <w:p w:rsidR="00A57806" w:rsidRPr="0096216B" w:rsidRDefault="00A57806" w:rsidP="00012332">
            <w:pPr>
              <w:pStyle w:val="Body"/>
              <w:jc w:val="center"/>
              <w:rPr>
                <w:rFonts w:asciiTheme="majorBidi" w:hAnsiTheme="majorBidi" w:cstheme="majorBidi"/>
              </w:rPr>
            </w:pPr>
            <w:r w:rsidRPr="0096216B">
              <w:rPr>
                <w:rFonts w:asciiTheme="majorBidi" w:hAnsiTheme="majorBidi" w:cstheme="majorBidi"/>
              </w:rPr>
              <w:t>7</w:t>
            </w:r>
          </w:p>
        </w:tc>
        <w:tc>
          <w:tcPr>
            <w:tcW w:w="666" w:type="dxa"/>
          </w:tcPr>
          <w:p w:rsidR="00A57806" w:rsidRPr="0096216B" w:rsidRDefault="00A57806" w:rsidP="00012332">
            <w:pPr>
              <w:pStyle w:val="Body"/>
              <w:jc w:val="center"/>
              <w:rPr>
                <w:rFonts w:asciiTheme="majorBidi" w:hAnsiTheme="majorBidi" w:cstheme="majorBidi"/>
              </w:rPr>
            </w:pPr>
            <w:r w:rsidRPr="0096216B">
              <w:rPr>
                <w:rFonts w:asciiTheme="majorBidi" w:hAnsiTheme="majorBidi" w:cstheme="majorBidi"/>
              </w:rPr>
              <w:t>46</w:t>
            </w:r>
          </w:p>
        </w:tc>
        <w:tc>
          <w:tcPr>
            <w:tcW w:w="666" w:type="dxa"/>
          </w:tcPr>
          <w:p w:rsidR="00A57806" w:rsidRPr="0096216B" w:rsidRDefault="00A57806" w:rsidP="00012332">
            <w:pPr>
              <w:pStyle w:val="Body"/>
              <w:jc w:val="center"/>
              <w:rPr>
                <w:rFonts w:asciiTheme="majorBidi" w:hAnsiTheme="majorBidi" w:cstheme="majorBidi"/>
              </w:rPr>
            </w:pPr>
            <w:r w:rsidRPr="0096216B">
              <w:rPr>
                <w:rFonts w:asciiTheme="majorBidi" w:hAnsiTheme="majorBidi" w:cstheme="majorBidi"/>
              </w:rPr>
              <w:t>12</w:t>
            </w:r>
          </w:p>
        </w:tc>
        <w:tc>
          <w:tcPr>
            <w:tcW w:w="634" w:type="dxa"/>
          </w:tcPr>
          <w:p w:rsidR="00A57806" w:rsidRPr="0096216B" w:rsidRDefault="00A57806" w:rsidP="00012332">
            <w:pPr>
              <w:pStyle w:val="Body"/>
              <w:jc w:val="center"/>
              <w:rPr>
                <w:rFonts w:asciiTheme="majorBidi" w:hAnsiTheme="majorBidi" w:cstheme="majorBidi"/>
              </w:rPr>
            </w:pPr>
            <w:r w:rsidRPr="0096216B">
              <w:rPr>
                <w:rFonts w:asciiTheme="majorBidi" w:hAnsiTheme="majorBidi" w:cstheme="majorBidi"/>
              </w:rPr>
              <w:t>126</w:t>
            </w:r>
          </w:p>
        </w:tc>
        <w:tc>
          <w:tcPr>
            <w:tcW w:w="652" w:type="dxa"/>
          </w:tcPr>
          <w:p w:rsidR="00A57806" w:rsidRPr="0096216B" w:rsidRDefault="00A57806" w:rsidP="00012332">
            <w:pPr>
              <w:pStyle w:val="Body"/>
              <w:jc w:val="center"/>
              <w:rPr>
                <w:rFonts w:asciiTheme="majorBidi" w:hAnsiTheme="majorBidi" w:cstheme="majorBidi"/>
              </w:rPr>
            </w:pPr>
            <w:r w:rsidRPr="0096216B">
              <w:rPr>
                <w:rFonts w:asciiTheme="majorBidi" w:hAnsiTheme="majorBidi" w:cstheme="majorBidi"/>
              </w:rPr>
              <w:t>317</w:t>
            </w:r>
          </w:p>
        </w:tc>
      </w:tr>
      <w:tr w:rsidR="00A57806" w:rsidRPr="0096216B" w:rsidTr="008204A6">
        <w:trPr>
          <w:jc w:val="center"/>
        </w:trPr>
        <w:tc>
          <w:tcPr>
            <w:tcW w:w="1027" w:type="dxa"/>
            <w:gridSpan w:val="2"/>
          </w:tcPr>
          <w:p w:rsidR="00A57806" w:rsidRPr="0096216B" w:rsidRDefault="00A57806" w:rsidP="0019779C">
            <w:pPr>
              <w:pStyle w:val="Body"/>
              <w:jc w:val="center"/>
              <w:rPr>
                <w:rFonts w:asciiTheme="majorBidi" w:hAnsiTheme="majorBidi" w:cstheme="majorBidi"/>
                <w:b/>
                <w:bCs/>
              </w:rPr>
            </w:pPr>
            <w:r w:rsidRPr="0096216B">
              <w:rPr>
                <w:rFonts w:asciiTheme="majorBidi" w:hAnsiTheme="majorBidi" w:cstheme="majorBidi"/>
                <w:b/>
                <w:bCs/>
              </w:rPr>
              <w:t>Method</w:t>
            </w:r>
          </w:p>
        </w:tc>
        <w:tc>
          <w:tcPr>
            <w:tcW w:w="7858" w:type="dxa"/>
            <w:gridSpan w:val="12"/>
            <w:vAlign w:val="bottom"/>
          </w:tcPr>
          <w:p w:rsidR="00A57806" w:rsidRPr="0096216B" w:rsidRDefault="00A57806" w:rsidP="0019779C">
            <w:pPr>
              <w:pStyle w:val="Body"/>
              <w:jc w:val="center"/>
              <w:rPr>
                <w:rFonts w:asciiTheme="majorBidi" w:hAnsiTheme="majorBidi" w:cstheme="majorBidi"/>
              </w:rPr>
            </w:pPr>
            <w:r w:rsidRPr="0096216B">
              <w:rPr>
                <w:rFonts w:asciiTheme="majorBidi" w:eastAsia="+mn-ea" w:hAnsiTheme="majorBidi" w:cstheme="majorBidi"/>
                <w:b/>
                <w:bCs/>
              </w:rPr>
              <w:t>Monthly or Seasonal GHGIF Estimated Based on Reported Dat</w:t>
            </w:r>
            <w:r>
              <w:rPr>
                <w:rFonts w:asciiTheme="majorBidi" w:eastAsia="+mn-ea" w:hAnsiTheme="majorBidi" w:cstheme="majorBidi"/>
                <w:b/>
                <w:bCs/>
              </w:rPr>
              <w:t>a</w:t>
            </w:r>
          </w:p>
        </w:tc>
      </w:tr>
      <w:tr w:rsidR="00A57806" w:rsidRPr="0096216B" w:rsidTr="008204A6">
        <w:trPr>
          <w:jc w:val="center"/>
        </w:trPr>
        <w:tc>
          <w:tcPr>
            <w:tcW w:w="1027" w:type="dxa"/>
            <w:gridSpan w:val="2"/>
          </w:tcPr>
          <w:p w:rsidR="00A57806" w:rsidRPr="0096216B" w:rsidRDefault="00A57806" w:rsidP="0019779C">
            <w:pPr>
              <w:pStyle w:val="Body"/>
              <w:jc w:val="center"/>
              <w:rPr>
                <w:rFonts w:asciiTheme="majorBidi" w:hAnsiTheme="majorBidi" w:cstheme="majorBidi"/>
                <w:b/>
                <w:bCs/>
              </w:rPr>
            </w:pPr>
            <w:r w:rsidRPr="0096216B">
              <w:rPr>
                <w:rFonts w:asciiTheme="majorBidi" w:hAnsiTheme="majorBidi" w:cstheme="majorBidi"/>
                <w:b/>
                <w:bCs/>
              </w:rPr>
              <w:t>Month</w:t>
            </w:r>
          </w:p>
        </w:tc>
        <w:tc>
          <w:tcPr>
            <w:tcW w:w="542" w:type="dxa"/>
          </w:tcPr>
          <w:p w:rsidR="00A57806" w:rsidRPr="0096216B" w:rsidRDefault="00A57806" w:rsidP="0019779C">
            <w:pPr>
              <w:pStyle w:val="Body"/>
              <w:jc w:val="center"/>
              <w:rPr>
                <w:rFonts w:asciiTheme="majorBidi" w:hAnsiTheme="majorBidi" w:cstheme="majorBidi"/>
              </w:rPr>
            </w:pPr>
            <w:r w:rsidRPr="0096216B">
              <w:rPr>
                <w:rFonts w:asciiTheme="majorBidi" w:hAnsiTheme="majorBidi" w:cstheme="majorBidi"/>
              </w:rPr>
              <w:t>Jan.</w:t>
            </w:r>
          </w:p>
        </w:tc>
        <w:tc>
          <w:tcPr>
            <w:tcW w:w="676" w:type="dxa"/>
          </w:tcPr>
          <w:p w:rsidR="00A57806" w:rsidRPr="0096216B" w:rsidRDefault="00A57806" w:rsidP="0019779C">
            <w:pPr>
              <w:pStyle w:val="Body"/>
              <w:jc w:val="center"/>
              <w:rPr>
                <w:rFonts w:asciiTheme="majorBidi" w:hAnsiTheme="majorBidi" w:cstheme="majorBidi"/>
              </w:rPr>
            </w:pPr>
            <w:r w:rsidRPr="0096216B">
              <w:rPr>
                <w:rFonts w:asciiTheme="majorBidi" w:hAnsiTheme="majorBidi" w:cstheme="majorBidi"/>
              </w:rPr>
              <w:t>Feb.</w:t>
            </w:r>
          </w:p>
        </w:tc>
        <w:tc>
          <w:tcPr>
            <w:tcW w:w="676" w:type="dxa"/>
          </w:tcPr>
          <w:p w:rsidR="00A57806" w:rsidRPr="0096216B" w:rsidRDefault="00A57806" w:rsidP="0019779C">
            <w:pPr>
              <w:pStyle w:val="Body"/>
              <w:jc w:val="center"/>
              <w:rPr>
                <w:rFonts w:asciiTheme="majorBidi" w:hAnsiTheme="majorBidi" w:cstheme="majorBidi"/>
              </w:rPr>
            </w:pPr>
            <w:r w:rsidRPr="0096216B">
              <w:rPr>
                <w:rFonts w:asciiTheme="majorBidi" w:hAnsiTheme="majorBidi" w:cstheme="majorBidi"/>
              </w:rPr>
              <w:t>Mar.</w:t>
            </w:r>
          </w:p>
        </w:tc>
        <w:tc>
          <w:tcPr>
            <w:tcW w:w="677" w:type="dxa"/>
          </w:tcPr>
          <w:p w:rsidR="00A57806" w:rsidRPr="0096216B" w:rsidRDefault="00A57806" w:rsidP="0019779C">
            <w:pPr>
              <w:pStyle w:val="Body"/>
              <w:jc w:val="center"/>
              <w:rPr>
                <w:rFonts w:asciiTheme="majorBidi" w:hAnsiTheme="majorBidi" w:cstheme="majorBidi"/>
              </w:rPr>
            </w:pPr>
            <w:r w:rsidRPr="0096216B">
              <w:rPr>
                <w:rFonts w:asciiTheme="majorBidi" w:hAnsiTheme="majorBidi" w:cstheme="majorBidi"/>
              </w:rPr>
              <w:t>Apr.</w:t>
            </w:r>
          </w:p>
        </w:tc>
        <w:tc>
          <w:tcPr>
            <w:tcW w:w="666" w:type="dxa"/>
          </w:tcPr>
          <w:p w:rsidR="00A57806" w:rsidRPr="0096216B" w:rsidRDefault="00A57806" w:rsidP="0019779C">
            <w:pPr>
              <w:pStyle w:val="Body"/>
              <w:jc w:val="center"/>
              <w:rPr>
                <w:rFonts w:asciiTheme="majorBidi" w:hAnsiTheme="majorBidi" w:cstheme="majorBidi"/>
              </w:rPr>
            </w:pPr>
            <w:r w:rsidRPr="0096216B">
              <w:rPr>
                <w:rFonts w:asciiTheme="majorBidi" w:hAnsiTheme="majorBidi" w:cstheme="majorBidi"/>
              </w:rPr>
              <w:t>May</w:t>
            </w:r>
          </w:p>
        </w:tc>
        <w:tc>
          <w:tcPr>
            <w:tcW w:w="666" w:type="dxa"/>
          </w:tcPr>
          <w:p w:rsidR="00A57806" w:rsidRPr="0096216B" w:rsidRDefault="00A57806" w:rsidP="0019779C">
            <w:pPr>
              <w:pStyle w:val="Body"/>
              <w:jc w:val="center"/>
              <w:rPr>
                <w:rFonts w:asciiTheme="majorBidi" w:hAnsiTheme="majorBidi" w:cstheme="majorBidi"/>
              </w:rPr>
            </w:pPr>
            <w:r w:rsidRPr="0096216B">
              <w:rPr>
                <w:rFonts w:asciiTheme="majorBidi" w:hAnsiTheme="majorBidi" w:cstheme="majorBidi"/>
              </w:rPr>
              <w:t>Jun.</w:t>
            </w:r>
          </w:p>
        </w:tc>
        <w:tc>
          <w:tcPr>
            <w:tcW w:w="666" w:type="dxa"/>
          </w:tcPr>
          <w:p w:rsidR="00A57806" w:rsidRPr="0096216B" w:rsidRDefault="00A57806" w:rsidP="0019779C">
            <w:pPr>
              <w:pStyle w:val="Body"/>
              <w:jc w:val="center"/>
              <w:rPr>
                <w:rFonts w:asciiTheme="majorBidi" w:hAnsiTheme="majorBidi" w:cstheme="majorBidi"/>
              </w:rPr>
            </w:pPr>
            <w:r w:rsidRPr="0096216B">
              <w:rPr>
                <w:rFonts w:asciiTheme="majorBidi" w:hAnsiTheme="majorBidi" w:cstheme="majorBidi"/>
              </w:rPr>
              <w:t>Jul.</w:t>
            </w:r>
          </w:p>
        </w:tc>
        <w:tc>
          <w:tcPr>
            <w:tcW w:w="671" w:type="dxa"/>
          </w:tcPr>
          <w:p w:rsidR="00A57806" w:rsidRPr="0096216B" w:rsidRDefault="00A57806" w:rsidP="0019779C">
            <w:pPr>
              <w:pStyle w:val="Body"/>
              <w:jc w:val="center"/>
              <w:rPr>
                <w:rFonts w:asciiTheme="majorBidi" w:hAnsiTheme="majorBidi" w:cstheme="majorBidi"/>
              </w:rPr>
            </w:pPr>
            <w:r w:rsidRPr="0096216B">
              <w:rPr>
                <w:rFonts w:asciiTheme="majorBidi" w:hAnsiTheme="majorBidi" w:cstheme="majorBidi"/>
              </w:rPr>
              <w:t>Aug.</w:t>
            </w:r>
          </w:p>
        </w:tc>
        <w:tc>
          <w:tcPr>
            <w:tcW w:w="666" w:type="dxa"/>
          </w:tcPr>
          <w:p w:rsidR="00A57806" w:rsidRPr="0096216B" w:rsidRDefault="00A57806" w:rsidP="0019779C">
            <w:pPr>
              <w:pStyle w:val="Body"/>
              <w:jc w:val="center"/>
              <w:rPr>
                <w:rFonts w:asciiTheme="majorBidi" w:hAnsiTheme="majorBidi" w:cstheme="majorBidi"/>
              </w:rPr>
            </w:pPr>
            <w:r w:rsidRPr="0096216B">
              <w:rPr>
                <w:rFonts w:asciiTheme="majorBidi" w:hAnsiTheme="majorBidi" w:cstheme="majorBidi"/>
              </w:rPr>
              <w:t>Sep.</w:t>
            </w:r>
          </w:p>
        </w:tc>
        <w:tc>
          <w:tcPr>
            <w:tcW w:w="666" w:type="dxa"/>
          </w:tcPr>
          <w:p w:rsidR="00A57806" w:rsidRPr="0096216B" w:rsidRDefault="00A57806" w:rsidP="0019779C">
            <w:pPr>
              <w:pStyle w:val="Body"/>
              <w:jc w:val="center"/>
              <w:rPr>
                <w:rFonts w:asciiTheme="majorBidi" w:hAnsiTheme="majorBidi" w:cstheme="majorBidi"/>
              </w:rPr>
            </w:pPr>
            <w:r w:rsidRPr="0096216B">
              <w:rPr>
                <w:rFonts w:asciiTheme="majorBidi" w:hAnsiTheme="majorBidi" w:cstheme="majorBidi"/>
              </w:rPr>
              <w:t>Oct.</w:t>
            </w:r>
          </w:p>
        </w:tc>
        <w:tc>
          <w:tcPr>
            <w:tcW w:w="634" w:type="dxa"/>
          </w:tcPr>
          <w:p w:rsidR="00A57806" w:rsidRPr="0096216B" w:rsidRDefault="00A57806" w:rsidP="0019779C">
            <w:pPr>
              <w:pStyle w:val="Body"/>
              <w:jc w:val="center"/>
              <w:rPr>
                <w:rFonts w:asciiTheme="majorBidi" w:hAnsiTheme="majorBidi" w:cstheme="majorBidi"/>
              </w:rPr>
            </w:pPr>
            <w:r w:rsidRPr="0096216B">
              <w:rPr>
                <w:rFonts w:asciiTheme="majorBidi" w:hAnsiTheme="majorBidi" w:cstheme="majorBidi"/>
              </w:rPr>
              <w:t>Nov.</w:t>
            </w:r>
          </w:p>
        </w:tc>
        <w:tc>
          <w:tcPr>
            <w:tcW w:w="652" w:type="dxa"/>
          </w:tcPr>
          <w:p w:rsidR="00A57806" w:rsidRPr="0096216B" w:rsidRDefault="00A57806" w:rsidP="0019779C">
            <w:pPr>
              <w:pStyle w:val="Body"/>
              <w:jc w:val="center"/>
              <w:rPr>
                <w:rFonts w:asciiTheme="majorBidi" w:hAnsiTheme="majorBidi" w:cstheme="majorBidi"/>
              </w:rPr>
            </w:pPr>
            <w:r w:rsidRPr="0096216B">
              <w:rPr>
                <w:rFonts w:asciiTheme="majorBidi" w:hAnsiTheme="majorBidi" w:cstheme="majorBidi"/>
              </w:rPr>
              <w:t>Dec.</w:t>
            </w:r>
          </w:p>
        </w:tc>
      </w:tr>
      <w:tr w:rsidR="00A57806" w:rsidRPr="0096216B" w:rsidTr="008204A6">
        <w:trPr>
          <w:jc w:val="center"/>
        </w:trPr>
        <w:tc>
          <w:tcPr>
            <w:tcW w:w="1027" w:type="dxa"/>
            <w:gridSpan w:val="2"/>
          </w:tcPr>
          <w:p w:rsidR="00A57806" w:rsidRPr="0096216B" w:rsidRDefault="00A57806" w:rsidP="0019779C">
            <w:pPr>
              <w:pStyle w:val="Body"/>
              <w:jc w:val="center"/>
              <w:rPr>
                <w:rFonts w:asciiTheme="majorBidi" w:hAnsiTheme="majorBidi" w:cstheme="majorBidi"/>
                <w:b/>
                <w:bCs/>
              </w:rPr>
            </w:pPr>
            <w:r w:rsidRPr="0096216B">
              <w:rPr>
                <w:rFonts w:asciiTheme="majorBidi" w:hAnsiTheme="majorBidi" w:cstheme="majorBidi"/>
                <w:b/>
                <w:bCs/>
              </w:rPr>
              <w:t>AB</w:t>
            </w:r>
          </w:p>
        </w:tc>
        <w:tc>
          <w:tcPr>
            <w:tcW w:w="542" w:type="dxa"/>
          </w:tcPr>
          <w:p w:rsidR="00A57806" w:rsidRPr="0096216B" w:rsidRDefault="00A57806" w:rsidP="0019779C">
            <w:pPr>
              <w:pStyle w:val="Body"/>
              <w:jc w:val="center"/>
              <w:rPr>
                <w:rFonts w:asciiTheme="majorBidi" w:hAnsiTheme="majorBidi" w:cstheme="majorBidi"/>
              </w:rPr>
            </w:pPr>
            <w:r w:rsidRPr="0096216B">
              <w:rPr>
                <w:rFonts w:asciiTheme="majorBidi" w:hAnsiTheme="majorBidi" w:cstheme="majorBidi"/>
              </w:rPr>
              <w:t>591</w:t>
            </w:r>
          </w:p>
        </w:tc>
        <w:tc>
          <w:tcPr>
            <w:tcW w:w="676" w:type="dxa"/>
          </w:tcPr>
          <w:p w:rsidR="00A57806" w:rsidRPr="0096216B" w:rsidRDefault="00A57806" w:rsidP="0019779C">
            <w:pPr>
              <w:pStyle w:val="Body"/>
              <w:jc w:val="center"/>
              <w:rPr>
                <w:rFonts w:asciiTheme="majorBidi" w:hAnsiTheme="majorBidi" w:cstheme="majorBidi"/>
              </w:rPr>
            </w:pPr>
            <w:r w:rsidRPr="0096216B">
              <w:rPr>
                <w:rFonts w:asciiTheme="majorBidi" w:hAnsiTheme="majorBidi" w:cstheme="majorBidi"/>
              </w:rPr>
              <w:t>591</w:t>
            </w:r>
          </w:p>
        </w:tc>
        <w:tc>
          <w:tcPr>
            <w:tcW w:w="676" w:type="dxa"/>
          </w:tcPr>
          <w:p w:rsidR="00A57806" w:rsidRPr="0096216B" w:rsidRDefault="00A57806" w:rsidP="0019779C">
            <w:pPr>
              <w:pStyle w:val="Body"/>
              <w:jc w:val="center"/>
              <w:rPr>
                <w:rFonts w:asciiTheme="majorBidi" w:hAnsiTheme="majorBidi" w:cstheme="majorBidi"/>
              </w:rPr>
            </w:pPr>
            <w:r w:rsidRPr="0096216B">
              <w:rPr>
                <w:rFonts w:asciiTheme="majorBidi" w:hAnsiTheme="majorBidi" w:cstheme="majorBidi"/>
              </w:rPr>
              <w:t>785</w:t>
            </w:r>
          </w:p>
        </w:tc>
        <w:tc>
          <w:tcPr>
            <w:tcW w:w="677" w:type="dxa"/>
          </w:tcPr>
          <w:p w:rsidR="00A57806" w:rsidRPr="0096216B" w:rsidRDefault="00A57806" w:rsidP="0019779C">
            <w:pPr>
              <w:pStyle w:val="Body"/>
              <w:jc w:val="center"/>
              <w:rPr>
                <w:rFonts w:asciiTheme="majorBidi" w:hAnsiTheme="majorBidi" w:cstheme="majorBidi"/>
              </w:rPr>
            </w:pPr>
            <w:r w:rsidRPr="0096216B">
              <w:rPr>
                <w:rFonts w:asciiTheme="majorBidi" w:hAnsiTheme="majorBidi" w:cstheme="majorBidi"/>
              </w:rPr>
              <w:t>785</w:t>
            </w:r>
          </w:p>
        </w:tc>
        <w:tc>
          <w:tcPr>
            <w:tcW w:w="666" w:type="dxa"/>
          </w:tcPr>
          <w:p w:rsidR="00A57806" w:rsidRPr="0096216B" w:rsidRDefault="00A57806" w:rsidP="0019779C">
            <w:pPr>
              <w:pStyle w:val="Body"/>
              <w:jc w:val="center"/>
              <w:rPr>
                <w:rFonts w:asciiTheme="majorBidi" w:hAnsiTheme="majorBidi" w:cstheme="majorBidi"/>
              </w:rPr>
            </w:pPr>
            <w:r w:rsidRPr="0096216B">
              <w:rPr>
                <w:rFonts w:asciiTheme="majorBidi" w:hAnsiTheme="majorBidi" w:cstheme="majorBidi"/>
              </w:rPr>
              <w:t>785</w:t>
            </w:r>
          </w:p>
        </w:tc>
        <w:tc>
          <w:tcPr>
            <w:tcW w:w="666" w:type="dxa"/>
          </w:tcPr>
          <w:p w:rsidR="00A57806" w:rsidRPr="0096216B" w:rsidRDefault="00A57806" w:rsidP="0019779C">
            <w:pPr>
              <w:pStyle w:val="Body"/>
              <w:jc w:val="center"/>
              <w:rPr>
                <w:rFonts w:asciiTheme="majorBidi" w:hAnsiTheme="majorBidi" w:cstheme="majorBidi"/>
              </w:rPr>
            </w:pPr>
            <w:r w:rsidRPr="0096216B">
              <w:rPr>
                <w:rFonts w:asciiTheme="majorBidi" w:hAnsiTheme="majorBidi" w:cstheme="majorBidi"/>
              </w:rPr>
              <w:t>769</w:t>
            </w:r>
          </w:p>
        </w:tc>
        <w:tc>
          <w:tcPr>
            <w:tcW w:w="666" w:type="dxa"/>
          </w:tcPr>
          <w:p w:rsidR="00A57806" w:rsidRPr="0096216B" w:rsidRDefault="00A57806" w:rsidP="0019779C">
            <w:pPr>
              <w:pStyle w:val="Body"/>
              <w:jc w:val="center"/>
              <w:rPr>
                <w:rFonts w:asciiTheme="majorBidi" w:hAnsiTheme="majorBidi" w:cstheme="majorBidi"/>
              </w:rPr>
            </w:pPr>
            <w:r w:rsidRPr="0096216B">
              <w:rPr>
                <w:rFonts w:asciiTheme="majorBidi" w:hAnsiTheme="majorBidi" w:cstheme="majorBidi"/>
              </w:rPr>
              <w:t>769</w:t>
            </w:r>
          </w:p>
        </w:tc>
        <w:tc>
          <w:tcPr>
            <w:tcW w:w="671" w:type="dxa"/>
          </w:tcPr>
          <w:p w:rsidR="00A57806" w:rsidRPr="0096216B" w:rsidRDefault="00A57806" w:rsidP="0019779C">
            <w:pPr>
              <w:pStyle w:val="Body"/>
              <w:jc w:val="center"/>
              <w:rPr>
                <w:rFonts w:asciiTheme="majorBidi" w:hAnsiTheme="majorBidi" w:cstheme="majorBidi"/>
              </w:rPr>
            </w:pPr>
            <w:r w:rsidRPr="0096216B">
              <w:rPr>
                <w:rFonts w:asciiTheme="majorBidi" w:hAnsiTheme="majorBidi" w:cstheme="majorBidi"/>
              </w:rPr>
              <w:t>769</w:t>
            </w:r>
          </w:p>
        </w:tc>
        <w:tc>
          <w:tcPr>
            <w:tcW w:w="666" w:type="dxa"/>
          </w:tcPr>
          <w:p w:rsidR="00A57806" w:rsidRPr="0096216B" w:rsidRDefault="00A57806" w:rsidP="0019779C">
            <w:pPr>
              <w:pStyle w:val="Body"/>
              <w:jc w:val="center"/>
              <w:rPr>
                <w:rFonts w:asciiTheme="majorBidi" w:hAnsiTheme="majorBidi" w:cstheme="majorBidi"/>
              </w:rPr>
            </w:pPr>
            <w:r w:rsidRPr="0096216B">
              <w:rPr>
                <w:rFonts w:asciiTheme="majorBidi" w:hAnsiTheme="majorBidi" w:cstheme="majorBidi"/>
              </w:rPr>
              <w:t>769</w:t>
            </w:r>
          </w:p>
        </w:tc>
        <w:tc>
          <w:tcPr>
            <w:tcW w:w="666" w:type="dxa"/>
          </w:tcPr>
          <w:p w:rsidR="00A57806" w:rsidRPr="0096216B" w:rsidRDefault="00A57806" w:rsidP="0019779C">
            <w:pPr>
              <w:pStyle w:val="Body"/>
              <w:jc w:val="center"/>
              <w:rPr>
                <w:rFonts w:asciiTheme="majorBidi" w:hAnsiTheme="majorBidi" w:cstheme="majorBidi"/>
              </w:rPr>
            </w:pPr>
            <w:r w:rsidRPr="0096216B">
              <w:rPr>
                <w:rFonts w:asciiTheme="majorBidi" w:hAnsiTheme="majorBidi" w:cstheme="majorBidi"/>
              </w:rPr>
              <w:t>785</w:t>
            </w:r>
          </w:p>
        </w:tc>
        <w:tc>
          <w:tcPr>
            <w:tcW w:w="634" w:type="dxa"/>
          </w:tcPr>
          <w:p w:rsidR="00A57806" w:rsidRPr="0096216B" w:rsidRDefault="00A57806" w:rsidP="0019779C">
            <w:pPr>
              <w:pStyle w:val="Body"/>
              <w:jc w:val="center"/>
              <w:rPr>
                <w:rFonts w:asciiTheme="majorBidi" w:hAnsiTheme="majorBidi" w:cstheme="majorBidi"/>
              </w:rPr>
            </w:pPr>
            <w:r w:rsidRPr="0096216B">
              <w:rPr>
                <w:rFonts w:asciiTheme="majorBidi" w:hAnsiTheme="majorBidi" w:cstheme="majorBidi"/>
              </w:rPr>
              <w:t>591</w:t>
            </w:r>
          </w:p>
        </w:tc>
        <w:tc>
          <w:tcPr>
            <w:tcW w:w="652" w:type="dxa"/>
          </w:tcPr>
          <w:p w:rsidR="00A57806" w:rsidRPr="0096216B" w:rsidRDefault="00A57806" w:rsidP="0019779C">
            <w:pPr>
              <w:pStyle w:val="Body"/>
              <w:jc w:val="center"/>
              <w:rPr>
                <w:rFonts w:asciiTheme="majorBidi" w:hAnsiTheme="majorBidi" w:cstheme="majorBidi"/>
              </w:rPr>
            </w:pPr>
            <w:r w:rsidRPr="0096216B">
              <w:rPr>
                <w:rFonts w:asciiTheme="majorBidi" w:hAnsiTheme="majorBidi" w:cstheme="majorBidi"/>
              </w:rPr>
              <w:t>591</w:t>
            </w:r>
          </w:p>
        </w:tc>
      </w:tr>
      <w:tr w:rsidR="00A57806" w:rsidRPr="0096216B" w:rsidTr="008204A6">
        <w:trPr>
          <w:jc w:val="center"/>
        </w:trPr>
        <w:tc>
          <w:tcPr>
            <w:tcW w:w="516" w:type="dxa"/>
            <w:vMerge w:val="restart"/>
          </w:tcPr>
          <w:p w:rsidR="00A57806" w:rsidRPr="0096216B" w:rsidRDefault="00A57806" w:rsidP="0019779C">
            <w:pPr>
              <w:pStyle w:val="Body"/>
              <w:rPr>
                <w:rFonts w:asciiTheme="majorBidi" w:hAnsiTheme="majorBidi" w:cstheme="majorBidi"/>
                <w:b/>
                <w:bCs/>
              </w:rPr>
            </w:pPr>
            <w:r w:rsidRPr="0096216B">
              <w:rPr>
                <w:rFonts w:asciiTheme="majorBidi" w:hAnsiTheme="majorBidi" w:cstheme="majorBidi"/>
                <w:b/>
                <w:bCs/>
              </w:rPr>
              <w:t>ON</w:t>
            </w:r>
          </w:p>
        </w:tc>
        <w:tc>
          <w:tcPr>
            <w:tcW w:w="511" w:type="dxa"/>
          </w:tcPr>
          <w:p w:rsidR="00A57806" w:rsidRPr="0096216B" w:rsidRDefault="00A57806" w:rsidP="009D782D">
            <w:pPr>
              <w:pStyle w:val="Body"/>
              <w:jc w:val="center"/>
              <w:rPr>
                <w:rFonts w:asciiTheme="majorBidi" w:hAnsiTheme="majorBidi" w:cstheme="majorBidi"/>
                <w:b/>
                <w:bCs/>
              </w:rPr>
            </w:pPr>
            <w:r w:rsidRPr="0096216B">
              <w:rPr>
                <w:rFonts w:asciiTheme="majorBidi" w:hAnsiTheme="majorBidi" w:cstheme="majorBidi"/>
                <w:b/>
                <w:bCs/>
              </w:rPr>
              <w:t>#1</w:t>
            </w:r>
          </w:p>
        </w:tc>
        <w:tc>
          <w:tcPr>
            <w:tcW w:w="542" w:type="dxa"/>
          </w:tcPr>
          <w:p w:rsidR="00A57806" w:rsidRPr="0096216B" w:rsidRDefault="00A57806" w:rsidP="0019779C">
            <w:pPr>
              <w:pStyle w:val="Body"/>
              <w:jc w:val="center"/>
              <w:rPr>
                <w:rFonts w:asciiTheme="majorBidi" w:hAnsiTheme="majorBidi" w:cstheme="majorBidi"/>
              </w:rPr>
            </w:pPr>
            <w:r>
              <w:rPr>
                <w:rFonts w:asciiTheme="majorBidi" w:hAnsiTheme="majorBidi" w:cstheme="majorBidi"/>
              </w:rPr>
              <w:t>395</w:t>
            </w:r>
          </w:p>
        </w:tc>
        <w:tc>
          <w:tcPr>
            <w:tcW w:w="676" w:type="dxa"/>
          </w:tcPr>
          <w:p w:rsidR="00A57806" w:rsidRPr="0096216B" w:rsidRDefault="00A57806" w:rsidP="0019779C">
            <w:pPr>
              <w:pStyle w:val="Body"/>
              <w:jc w:val="center"/>
              <w:rPr>
                <w:rFonts w:asciiTheme="majorBidi" w:hAnsiTheme="majorBidi" w:cstheme="majorBidi"/>
              </w:rPr>
            </w:pPr>
            <w:r>
              <w:rPr>
                <w:rFonts w:asciiTheme="majorBidi" w:hAnsiTheme="majorBidi" w:cstheme="majorBidi"/>
              </w:rPr>
              <w:t>352</w:t>
            </w:r>
          </w:p>
        </w:tc>
        <w:tc>
          <w:tcPr>
            <w:tcW w:w="676" w:type="dxa"/>
          </w:tcPr>
          <w:p w:rsidR="00A57806" w:rsidRPr="0096216B" w:rsidRDefault="00A57806" w:rsidP="0019779C">
            <w:pPr>
              <w:pStyle w:val="Body"/>
              <w:jc w:val="center"/>
              <w:rPr>
                <w:rFonts w:asciiTheme="majorBidi" w:hAnsiTheme="majorBidi" w:cstheme="majorBidi"/>
              </w:rPr>
            </w:pPr>
            <w:r>
              <w:rPr>
                <w:rFonts w:asciiTheme="majorBidi" w:hAnsiTheme="majorBidi" w:cstheme="majorBidi"/>
              </w:rPr>
              <w:t>329</w:t>
            </w:r>
          </w:p>
        </w:tc>
        <w:tc>
          <w:tcPr>
            <w:tcW w:w="677" w:type="dxa"/>
          </w:tcPr>
          <w:p w:rsidR="00A57806" w:rsidRPr="0096216B" w:rsidRDefault="00A57806" w:rsidP="0019779C">
            <w:pPr>
              <w:pStyle w:val="Body"/>
              <w:jc w:val="center"/>
              <w:rPr>
                <w:rFonts w:asciiTheme="majorBidi" w:hAnsiTheme="majorBidi" w:cstheme="majorBidi"/>
              </w:rPr>
            </w:pPr>
            <w:r>
              <w:rPr>
                <w:rFonts w:asciiTheme="majorBidi" w:hAnsiTheme="majorBidi" w:cstheme="majorBidi"/>
              </w:rPr>
              <w:t>463</w:t>
            </w:r>
          </w:p>
        </w:tc>
        <w:tc>
          <w:tcPr>
            <w:tcW w:w="666" w:type="dxa"/>
          </w:tcPr>
          <w:p w:rsidR="00A57806" w:rsidRPr="0096216B" w:rsidRDefault="00A57806" w:rsidP="0019779C">
            <w:pPr>
              <w:pStyle w:val="Body"/>
              <w:jc w:val="center"/>
              <w:rPr>
                <w:rFonts w:asciiTheme="majorBidi" w:hAnsiTheme="majorBidi" w:cstheme="majorBidi"/>
              </w:rPr>
            </w:pPr>
            <w:r>
              <w:rPr>
                <w:rFonts w:asciiTheme="majorBidi" w:hAnsiTheme="majorBidi" w:cstheme="majorBidi"/>
              </w:rPr>
              <w:t>501</w:t>
            </w:r>
          </w:p>
        </w:tc>
        <w:tc>
          <w:tcPr>
            <w:tcW w:w="666" w:type="dxa"/>
          </w:tcPr>
          <w:p w:rsidR="00A57806" w:rsidRPr="0096216B" w:rsidRDefault="00A57806" w:rsidP="0019779C">
            <w:pPr>
              <w:pStyle w:val="Body"/>
              <w:jc w:val="center"/>
              <w:rPr>
                <w:rFonts w:asciiTheme="majorBidi" w:hAnsiTheme="majorBidi" w:cstheme="majorBidi"/>
              </w:rPr>
            </w:pPr>
            <w:r>
              <w:rPr>
                <w:rFonts w:asciiTheme="majorBidi" w:hAnsiTheme="majorBidi" w:cstheme="majorBidi"/>
              </w:rPr>
              <w:t>514</w:t>
            </w:r>
          </w:p>
        </w:tc>
        <w:tc>
          <w:tcPr>
            <w:tcW w:w="666" w:type="dxa"/>
          </w:tcPr>
          <w:p w:rsidR="00A57806" w:rsidRPr="0096216B" w:rsidRDefault="00A57806" w:rsidP="0019779C">
            <w:pPr>
              <w:pStyle w:val="Body"/>
              <w:jc w:val="center"/>
              <w:rPr>
                <w:rFonts w:asciiTheme="majorBidi" w:hAnsiTheme="majorBidi" w:cstheme="majorBidi"/>
              </w:rPr>
            </w:pPr>
            <w:r>
              <w:rPr>
                <w:rFonts w:asciiTheme="majorBidi" w:hAnsiTheme="majorBidi" w:cstheme="majorBidi"/>
              </w:rPr>
              <w:t>489</w:t>
            </w:r>
          </w:p>
        </w:tc>
        <w:tc>
          <w:tcPr>
            <w:tcW w:w="671" w:type="dxa"/>
          </w:tcPr>
          <w:p w:rsidR="00A57806" w:rsidRPr="0096216B" w:rsidRDefault="00A57806" w:rsidP="0019779C">
            <w:pPr>
              <w:pStyle w:val="Body"/>
              <w:jc w:val="center"/>
              <w:rPr>
                <w:rFonts w:asciiTheme="majorBidi" w:hAnsiTheme="majorBidi" w:cstheme="majorBidi"/>
              </w:rPr>
            </w:pPr>
            <w:r>
              <w:rPr>
                <w:rFonts w:asciiTheme="majorBidi" w:hAnsiTheme="majorBidi" w:cstheme="majorBidi"/>
              </w:rPr>
              <w:t>491</w:t>
            </w:r>
          </w:p>
        </w:tc>
        <w:tc>
          <w:tcPr>
            <w:tcW w:w="666" w:type="dxa"/>
          </w:tcPr>
          <w:p w:rsidR="00A57806" w:rsidRPr="0096216B" w:rsidRDefault="00A57806" w:rsidP="0019779C">
            <w:pPr>
              <w:pStyle w:val="Body"/>
              <w:jc w:val="center"/>
              <w:rPr>
                <w:rFonts w:asciiTheme="majorBidi" w:hAnsiTheme="majorBidi" w:cstheme="majorBidi"/>
              </w:rPr>
            </w:pPr>
            <w:r>
              <w:rPr>
                <w:rFonts w:asciiTheme="majorBidi" w:hAnsiTheme="majorBidi" w:cstheme="majorBidi"/>
              </w:rPr>
              <w:t>455</w:t>
            </w:r>
          </w:p>
        </w:tc>
        <w:tc>
          <w:tcPr>
            <w:tcW w:w="666" w:type="dxa"/>
          </w:tcPr>
          <w:p w:rsidR="00A57806" w:rsidRPr="0096216B" w:rsidRDefault="00A57806" w:rsidP="0019779C">
            <w:pPr>
              <w:pStyle w:val="Body"/>
              <w:jc w:val="center"/>
              <w:rPr>
                <w:rFonts w:asciiTheme="majorBidi" w:hAnsiTheme="majorBidi" w:cstheme="majorBidi"/>
              </w:rPr>
            </w:pPr>
            <w:r>
              <w:rPr>
                <w:rFonts w:asciiTheme="majorBidi" w:hAnsiTheme="majorBidi" w:cstheme="majorBidi"/>
              </w:rPr>
              <w:t>458</w:t>
            </w:r>
          </w:p>
        </w:tc>
        <w:tc>
          <w:tcPr>
            <w:tcW w:w="634" w:type="dxa"/>
          </w:tcPr>
          <w:p w:rsidR="00A57806" w:rsidRPr="0096216B" w:rsidRDefault="00A57806" w:rsidP="0019779C">
            <w:pPr>
              <w:pStyle w:val="Body"/>
              <w:jc w:val="center"/>
              <w:rPr>
                <w:rFonts w:asciiTheme="majorBidi" w:hAnsiTheme="majorBidi" w:cstheme="majorBidi"/>
              </w:rPr>
            </w:pPr>
            <w:r>
              <w:rPr>
                <w:rFonts w:asciiTheme="majorBidi" w:hAnsiTheme="majorBidi" w:cstheme="majorBidi"/>
              </w:rPr>
              <w:t>379</w:t>
            </w:r>
          </w:p>
        </w:tc>
        <w:tc>
          <w:tcPr>
            <w:tcW w:w="652" w:type="dxa"/>
          </w:tcPr>
          <w:p w:rsidR="00A57806" w:rsidRPr="0096216B" w:rsidRDefault="00A57806" w:rsidP="0019779C">
            <w:pPr>
              <w:pStyle w:val="Body"/>
              <w:jc w:val="center"/>
              <w:rPr>
                <w:rFonts w:asciiTheme="majorBidi" w:hAnsiTheme="majorBidi" w:cstheme="majorBidi"/>
              </w:rPr>
            </w:pPr>
            <w:r>
              <w:rPr>
                <w:rFonts w:asciiTheme="majorBidi" w:hAnsiTheme="majorBidi" w:cstheme="majorBidi"/>
              </w:rPr>
              <w:t>371</w:t>
            </w:r>
          </w:p>
        </w:tc>
      </w:tr>
      <w:tr w:rsidR="00A57806" w:rsidRPr="0096216B" w:rsidTr="008204A6">
        <w:trPr>
          <w:jc w:val="center"/>
        </w:trPr>
        <w:tc>
          <w:tcPr>
            <w:tcW w:w="516" w:type="dxa"/>
            <w:vMerge/>
          </w:tcPr>
          <w:p w:rsidR="00A57806" w:rsidRPr="0096216B" w:rsidRDefault="00A57806" w:rsidP="001B60A6">
            <w:pPr>
              <w:pStyle w:val="Body"/>
              <w:jc w:val="center"/>
              <w:rPr>
                <w:rFonts w:asciiTheme="majorBidi" w:hAnsiTheme="majorBidi" w:cstheme="majorBidi"/>
                <w:b/>
                <w:bCs/>
              </w:rPr>
            </w:pPr>
          </w:p>
        </w:tc>
        <w:tc>
          <w:tcPr>
            <w:tcW w:w="511" w:type="dxa"/>
          </w:tcPr>
          <w:p w:rsidR="00A57806" w:rsidRPr="0096216B" w:rsidRDefault="00A57806" w:rsidP="001B60A6">
            <w:pPr>
              <w:pStyle w:val="Body"/>
              <w:jc w:val="center"/>
              <w:rPr>
                <w:rFonts w:asciiTheme="majorBidi" w:hAnsiTheme="majorBidi" w:cstheme="majorBidi"/>
                <w:b/>
                <w:bCs/>
              </w:rPr>
            </w:pPr>
            <w:r w:rsidRPr="0096216B">
              <w:rPr>
                <w:rFonts w:asciiTheme="majorBidi" w:hAnsiTheme="majorBidi" w:cstheme="majorBidi"/>
                <w:b/>
                <w:bCs/>
              </w:rPr>
              <w:t>#2</w:t>
            </w:r>
          </w:p>
        </w:tc>
        <w:tc>
          <w:tcPr>
            <w:tcW w:w="542" w:type="dxa"/>
          </w:tcPr>
          <w:p w:rsidR="00A57806" w:rsidRPr="0096216B" w:rsidRDefault="00A57806" w:rsidP="0019779C">
            <w:pPr>
              <w:pStyle w:val="Body"/>
              <w:jc w:val="center"/>
              <w:rPr>
                <w:rFonts w:asciiTheme="majorBidi" w:hAnsiTheme="majorBidi" w:cstheme="majorBidi"/>
              </w:rPr>
            </w:pPr>
            <w:r>
              <w:rPr>
                <w:rFonts w:asciiTheme="majorBidi" w:hAnsiTheme="majorBidi" w:cstheme="majorBidi"/>
              </w:rPr>
              <w:t>221</w:t>
            </w:r>
          </w:p>
        </w:tc>
        <w:tc>
          <w:tcPr>
            <w:tcW w:w="676" w:type="dxa"/>
          </w:tcPr>
          <w:p w:rsidR="00A57806" w:rsidRPr="0096216B" w:rsidRDefault="00A57806" w:rsidP="0019779C">
            <w:pPr>
              <w:pStyle w:val="Body"/>
              <w:jc w:val="center"/>
              <w:rPr>
                <w:rFonts w:asciiTheme="majorBidi" w:hAnsiTheme="majorBidi" w:cstheme="majorBidi"/>
              </w:rPr>
            </w:pPr>
            <w:r>
              <w:rPr>
                <w:rFonts w:asciiTheme="majorBidi" w:hAnsiTheme="majorBidi" w:cstheme="majorBidi"/>
              </w:rPr>
              <w:t>211</w:t>
            </w:r>
          </w:p>
        </w:tc>
        <w:tc>
          <w:tcPr>
            <w:tcW w:w="676" w:type="dxa"/>
          </w:tcPr>
          <w:p w:rsidR="00A57806" w:rsidRPr="0096216B" w:rsidRDefault="00A57806" w:rsidP="0019779C">
            <w:pPr>
              <w:pStyle w:val="Body"/>
              <w:jc w:val="center"/>
              <w:rPr>
                <w:rFonts w:asciiTheme="majorBidi" w:hAnsiTheme="majorBidi" w:cstheme="majorBidi"/>
              </w:rPr>
            </w:pPr>
            <w:r>
              <w:rPr>
                <w:rFonts w:asciiTheme="majorBidi" w:hAnsiTheme="majorBidi" w:cstheme="majorBidi"/>
              </w:rPr>
              <w:t>199</w:t>
            </w:r>
          </w:p>
        </w:tc>
        <w:tc>
          <w:tcPr>
            <w:tcW w:w="677" w:type="dxa"/>
          </w:tcPr>
          <w:p w:rsidR="00A57806" w:rsidRPr="0096216B" w:rsidRDefault="00A57806" w:rsidP="0019779C">
            <w:pPr>
              <w:pStyle w:val="Body"/>
              <w:jc w:val="center"/>
              <w:rPr>
                <w:rFonts w:asciiTheme="majorBidi" w:hAnsiTheme="majorBidi" w:cstheme="majorBidi"/>
              </w:rPr>
            </w:pPr>
            <w:r>
              <w:rPr>
                <w:rFonts w:asciiTheme="majorBidi" w:hAnsiTheme="majorBidi" w:cstheme="majorBidi"/>
              </w:rPr>
              <w:t>246</w:t>
            </w:r>
          </w:p>
        </w:tc>
        <w:tc>
          <w:tcPr>
            <w:tcW w:w="666" w:type="dxa"/>
          </w:tcPr>
          <w:p w:rsidR="00A57806" w:rsidRPr="0096216B" w:rsidRDefault="00A57806" w:rsidP="0019779C">
            <w:pPr>
              <w:pStyle w:val="Body"/>
              <w:jc w:val="center"/>
              <w:rPr>
                <w:rFonts w:asciiTheme="majorBidi" w:hAnsiTheme="majorBidi" w:cstheme="majorBidi"/>
              </w:rPr>
            </w:pPr>
            <w:r>
              <w:rPr>
                <w:rFonts w:asciiTheme="majorBidi" w:hAnsiTheme="majorBidi" w:cstheme="majorBidi"/>
              </w:rPr>
              <w:t>259</w:t>
            </w:r>
          </w:p>
        </w:tc>
        <w:tc>
          <w:tcPr>
            <w:tcW w:w="666" w:type="dxa"/>
          </w:tcPr>
          <w:p w:rsidR="00A57806" w:rsidRPr="0096216B" w:rsidRDefault="00A57806" w:rsidP="0019779C">
            <w:pPr>
              <w:pStyle w:val="Body"/>
              <w:jc w:val="center"/>
              <w:rPr>
                <w:rFonts w:asciiTheme="majorBidi" w:hAnsiTheme="majorBidi" w:cstheme="majorBidi"/>
              </w:rPr>
            </w:pPr>
            <w:r>
              <w:rPr>
                <w:rFonts w:asciiTheme="majorBidi" w:hAnsiTheme="majorBidi" w:cstheme="majorBidi"/>
              </w:rPr>
              <w:t>294</w:t>
            </w:r>
          </w:p>
        </w:tc>
        <w:tc>
          <w:tcPr>
            <w:tcW w:w="666" w:type="dxa"/>
          </w:tcPr>
          <w:p w:rsidR="00A57806" w:rsidRPr="0096216B" w:rsidRDefault="00A57806" w:rsidP="0019779C">
            <w:pPr>
              <w:pStyle w:val="Body"/>
              <w:jc w:val="center"/>
              <w:rPr>
                <w:rFonts w:asciiTheme="majorBidi" w:hAnsiTheme="majorBidi" w:cstheme="majorBidi"/>
              </w:rPr>
            </w:pPr>
            <w:r>
              <w:rPr>
                <w:rFonts w:asciiTheme="majorBidi" w:hAnsiTheme="majorBidi" w:cstheme="majorBidi"/>
              </w:rPr>
              <w:t>276</w:t>
            </w:r>
          </w:p>
        </w:tc>
        <w:tc>
          <w:tcPr>
            <w:tcW w:w="671" w:type="dxa"/>
          </w:tcPr>
          <w:p w:rsidR="00A57806" w:rsidRPr="0096216B" w:rsidRDefault="00A57806" w:rsidP="0019779C">
            <w:pPr>
              <w:pStyle w:val="Body"/>
              <w:jc w:val="center"/>
              <w:rPr>
                <w:rFonts w:asciiTheme="majorBidi" w:hAnsiTheme="majorBidi" w:cstheme="majorBidi"/>
              </w:rPr>
            </w:pPr>
            <w:r>
              <w:rPr>
                <w:rFonts w:asciiTheme="majorBidi" w:hAnsiTheme="majorBidi" w:cstheme="majorBidi"/>
              </w:rPr>
              <w:t>276</w:t>
            </w:r>
          </w:p>
        </w:tc>
        <w:tc>
          <w:tcPr>
            <w:tcW w:w="666" w:type="dxa"/>
          </w:tcPr>
          <w:p w:rsidR="00A57806" w:rsidRPr="0096216B" w:rsidRDefault="00A57806" w:rsidP="0019779C">
            <w:pPr>
              <w:pStyle w:val="Body"/>
              <w:jc w:val="center"/>
              <w:rPr>
                <w:rFonts w:asciiTheme="majorBidi" w:hAnsiTheme="majorBidi" w:cstheme="majorBidi"/>
              </w:rPr>
            </w:pPr>
            <w:r>
              <w:rPr>
                <w:rFonts w:asciiTheme="majorBidi" w:hAnsiTheme="majorBidi" w:cstheme="majorBidi"/>
              </w:rPr>
              <w:t>259</w:t>
            </w:r>
          </w:p>
        </w:tc>
        <w:tc>
          <w:tcPr>
            <w:tcW w:w="666" w:type="dxa"/>
          </w:tcPr>
          <w:p w:rsidR="00A57806" w:rsidRPr="0096216B" w:rsidRDefault="00A57806" w:rsidP="0019779C">
            <w:pPr>
              <w:pStyle w:val="Body"/>
              <w:jc w:val="center"/>
              <w:rPr>
                <w:rFonts w:asciiTheme="majorBidi" w:hAnsiTheme="majorBidi" w:cstheme="majorBidi"/>
              </w:rPr>
            </w:pPr>
            <w:r>
              <w:rPr>
                <w:rFonts w:asciiTheme="majorBidi" w:hAnsiTheme="majorBidi" w:cstheme="majorBidi"/>
              </w:rPr>
              <w:t>262</w:t>
            </w:r>
          </w:p>
        </w:tc>
        <w:tc>
          <w:tcPr>
            <w:tcW w:w="634" w:type="dxa"/>
          </w:tcPr>
          <w:p w:rsidR="00A57806" w:rsidRPr="0096216B" w:rsidRDefault="00A57806" w:rsidP="0019779C">
            <w:pPr>
              <w:pStyle w:val="Body"/>
              <w:jc w:val="center"/>
              <w:rPr>
                <w:rFonts w:asciiTheme="majorBidi" w:hAnsiTheme="majorBidi" w:cstheme="majorBidi"/>
              </w:rPr>
            </w:pPr>
            <w:r>
              <w:rPr>
                <w:rFonts w:asciiTheme="majorBidi" w:hAnsiTheme="majorBidi" w:cstheme="majorBidi"/>
              </w:rPr>
              <w:t>231</w:t>
            </w:r>
          </w:p>
        </w:tc>
        <w:tc>
          <w:tcPr>
            <w:tcW w:w="652" w:type="dxa"/>
          </w:tcPr>
          <w:p w:rsidR="00A57806" w:rsidRPr="0096216B" w:rsidRDefault="00A57806" w:rsidP="0019779C">
            <w:pPr>
              <w:pStyle w:val="Body"/>
              <w:jc w:val="center"/>
              <w:rPr>
                <w:rFonts w:asciiTheme="majorBidi" w:hAnsiTheme="majorBidi" w:cstheme="majorBidi"/>
              </w:rPr>
            </w:pPr>
            <w:r>
              <w:rPr>
                <w:rFonts w:asciiTheme="majorBidi" w:hAnsiTheme="majorBidi" w:cstheme="majorBidi"/>
              </w:rPr>
              <w:t>227</w:t>
            </w:r>
          </w:p>
        </w:tc>
      </w:tr>
      <w:tr w:rsidR="00A57806" w:rsidRPr="0096216B" w:rsidTr="008204A6">
        <w:trPr>
          <w:jc w:val="center"/>
        </w:trPr>
        <w:tc>
          <w:tcPr>
            <w:tcW w:w="1027" w:type="dxa"/>
            <w:gridSpan w:val="2"/>
          </w:tcPr>
          <w:p w:rsidR="00A57806" w:rsidRPr="0096216B" w:rsidRDefault="00A57806" w:rsidP="0019779C">
            <w:pPr>
              <w:pStyle w:val="Body"/>
              <w:jc w:val="center"/>
              <w:rPr>
                <w:rFonts w:asciiTheme="majorBidi" w:hAnsiTheme="majorBidi" w:cstheme="majorBidi"/>
                <w:b/>
                <w:bCs/>
              </w:rPr>
            </w:pPr>
            <w:r w:rsidRPr="0096216B">
              <w:rPr>
                <w:rFonts w:asciiTheme="majorBidi" w:hAnsiTheme="majorBidi" w:cstheme="majorBidi"/>
                <w:b/>
                <w:bCs/>
              </w:rPr>
              <w:t>QC</w:t>
            </w:r>
          </w:p>
        </w:tc>
        <w:tc>
          <w:tcPr>
            <w:tcW w:w="542" w:type="dxa"/>
          </w:tcPr>
          <w:p w:rsidR="00A57806" w:rsidRPr="0096216B" w:rsidRDefault="00A57806" w:rsidP="0019779C">
            <w:pPr>
              <w:pStyle w:val="Body"/>
              <w:jc w:val="center"/>
              <w:rPr>
                <w:rFonts w:asciiTheme="majorBidi" w:hAnsiTheme="majorBidi" w:cstheme="majorBidi"/>
              </w:rPr>
            </w:pPr>
            <w:r w:rsidRPr="0096216B">
              <w:rPr>
                <w:rFonts w:asciiTheme="majorBidi" w:hAnsiTheme="majorBidi" w:cstheme="majorBidi"/>
              </w:rPr>
              <w:t>23</w:t>
            </w:r>
          </w:p>
        </w:tc>
        <w:tc>
          <w:tcPr>
            <w:tcW w:w="676" w:type="dxa"/>
          </w:tcPr>
          <w:p w:rsidR="00A57806" w:rsidRPr="0096216B" w:rsidRDefault="00A57806" w:rsidP="0019779C">
            <w:pPr>
              <w:pStyle w:val="Body"/>
              <w:jc w:val="center"/>
              <w:rPr>
                <w:rFonts w:asciiTheme="majorBidi" w:hAnsiTheme="majorBidi" w:cstheme="majorBidi"/>
              </w:rPr>
            </w:pPr>
            <w:r w:rsidRPr="0096216B">
              <w:rPr>
                <w:rFonts w:asciiTheme="majorBidi" w:hAnsiTheme="majorBidi" w:cstheme="majorBidi"/>
              </w:rPr>
              <w:t>0</w:t>
            </w:r>
          </w:p>
        </w:tc>
        <w:tc>
          <w:tcPr>
            <w:tcW w:w="676" w:type="dxa"/>
          </w:tcPr>
          <w:p w:rsidR="00A57806" w:rsidRPr="0096216B" w:rsidRDefault="00A57806" w:rsidP="0019779C">
            <w:pPr>
              <w:pStyle w:val="Body"/>
              <w:jc w:val="center"/>
              <w:rPr>
                <w:rFonts w:asciiTheme="majorBidi" w:hAnsiTheme="majorBidi" w:cstheme="majorBidi"/>
              </w:rPr>
            </w:pPr>
            <w:r w:rsidRPr="0096216B">
              <w:rPr>
                <w:rFonts w:asciiTheme="majorBidi" w:hAnsiTheme="majorBidi" w:cstheme="majorBidi"/>
              </w:rPr>
              <w:t>0</w:t>
            </w:r>
          </w:p>
        </w:tc>
        <w:tc>
          <w:tcPr>
            <w:tcW w:w="677" w:type="dxa"/>
          </w:tcPr>
          <w:p w:rsidR="00A57806" w:rsidRPr="0096216B" w:rsidRDefault="00A57806" w:rsidP="0019779C">
            <w:pPr>
              <w:pStyle w:val="Body"/>
              <w:jc w:val="center"/>
              <w:rPr>
                <w:rFonts w:asciiTheme="majorBidi" w:hAnsiTheme="majorBidi" w:cstheme="majorBidi"/>
              </w:rPr>
            </w:pPr>
            <w:r w:rsidRPr="0096216B">
              <w:rPr>
                <w:rFonts w:asciiTheme="majorBidi" w:hAnsiTheme="majorBidi" w:cstheme="majorBidi"/>
              </w:rPr>
              <w:t>0</w:t>
            </w:r>
          </w:p>
        </w:tc>
        <w:tc>
          <w:tcPr>
            <w:tcW w:w="666" w:type="dxa"/>
          </w:tcPr>
          <w:p w:rsidR="00A57806" w:rsidRPr="0096216B" w:rsidRDefault="00A57806" w:rsidP="0019779C">
            <w:pPr>
              <w:pStyle w:val="Body"/>
              <w:jc w:val="center"/>
              <w:rPr>
                <w:rFonts w:asciiTheme="majorBidi" w:hAnsiTheme="majorBidi" w:cstheme="majorBidi"/>
              </w:rPr>
            </w:pPr>
            <w:r w:rsidRPr="0096216B">
              <w:rPr>
                <w:rFonts w:asciiTheme="majorBidi" w:hAnsiTheme="majorBidi" w:cstheme="majorBidi"/>
              </w:rPr>
              <w:t>0</w:t>
            </w:r>
          </w:p>
        </w:tc>
        <w:tc>
          <w:tcPr>
            <w:tcW w:w="666" w:type="dxa"/>
          </w:tcPr>
          <w:p w:rsidR="00A57806" w:rsidRPr="0096216B" w:rsidRDefault="00A57806" w:rsidP="0019779C">
            <w:pPr>
              <w:pStyle w:val="Body"/>
              <w:jc w:val="center"/>
              <w:rPr>
                <w:rFonts w:asciiTheme="majorBidi" w:hAnsiTheme="majorBidi" w:cstheme="majorBidi"/>
              </w:rPr>
            </w:pPr>
            <w:r w:rsidRPr="0096216B">
              <w:rPr>
                <w:rFonts w:asciiTheme="majorBidi" w:hAnsiTheme="majorBidi" w:cstheme="majorBidi"/>
              </w:rPr>
              <w:t>0</w:t>
            </w:r>
          </w:p>
        </w:tc>
        <w:tc>
          <w:tcPr>
            <w:tcW w:w="666" w:type="dxa"/>
          </w:tcPr>
          <w:p w:rsidR="00A57806" w:rsidRPr="0096216B" w:rsidRDefault="00A57806" w:rsidP="0019779C">
            <w:pPr>
              <w:pStyle w:val="Body"/>
              <w:jc w:val="center"/>
              <w:rPr>
                <w:rFonts w:asciiTheme="majorBidi" w:hAnsiTheme="majorBidi" w:cstheme="majorBidi"/>
              </w:rPr>
            </w:pPr>
            <w:r w:rsidRPr="0096216B">
              <w:rPr>
                <w:rFonts w:asciiTheme="majorBidi" w:hAnsiTheme="majorBidi" w:cstheme="majorBidi"/>
              </w:rPr>
              <w:t>0</w:t>
            </w:r>
          </w:p>
        </w:tc>
        <w:tc>
          <w:tcPr>
            <w:tcW w:w="671" w:type="dxa"/>
          </w:tcPr>
          <w:p w:rsidR="00A57806" w:rsidRPr="0096216B" w:rsidRDefault="00A57806" w:rsidP="0019779C">
            <w:pPr>
              <w:pStyle w:val="Body"/>
              <w:jc w:val="center"/>
              <w:rPr>
                <w:rFonts w:asciiTheme="majorBidi" w:hAnsiTheme="majorBidi" w:cstheme="majorBidi"/>
              </w:rPr>
            </w:pPr>
            <w:r w:rsidRPr="0096216B">
              <w:rPr>
                <w:rFonts w:asciiTheme="majorBidi" w:hAnsiTheme="majorBidi" w:cstheme="majorBidi"/>
              </w:rPr>
              <w:t>0</w:t>
            </w:r>
          </w:p>
        </w:tc>
        <w:tc>
          <w:tcPr>
            <w:tcW w:w="666" w:type="dxa"/>
          </w:tcPr>
          <w:p w:rsidR="00A57806" w:rsidRPr="0096216B" w:rsidRDefault="00A57806" w:rsidP="0019779C">
            <w:pPr>
              <w:pStyle w:val="Body"/>
              <w:jc w:val="center"/>
              <w:rPr>
                <w:rFonts w:asciiTheme="majorBidi" w:hAnsiTheme="majorBidi" w:cstheme="majorBidi"/>
              </w:rPr>
            </w:pPr>
            <w:r w:rsidRPr="0096216B">
              <w:rPr>
                <w:rFonts w:asciiTheme="majorBidi" w:hAnsiTheme="majorBidi" w:cstheme="majorBidi"/>
              </w:rPr>
              <w:t>0</w:t>
            </w:r>
          </w:p>
        </w:tc>
        <w:tc>
          <w:tcPr>
            <w:tcW w:w="666" w:type="dxa"/>
          </w:tcPr>
          <w:p w:rsidR="00A57806" w:rsidRPr="0096216B" w:rsidRDefault="00A57806" w:rsidP="0019779C">
            <w:pPr>
              <w:pStyle w:val="Body"/>
              <w:jc w:val="center"/>
              <w:rPr>
                <w:rFonts w:asciiTheme="majorBidi" w:hAnsiTheme="majorBidi" w:cstheme="majorBidi"/>
              </w:rPr>
            </w:pPr>
            <w:r w:rsidRPr="0096216B">
              <w:rPr>
                <w:rFonts w:asciiTheme="majorBidi" w:hAnsiTheme="majorBidi" w:cstheme="majorBidi"/>
              </w:rPr>
              <w:t>0</w:t>
            </w:r>
          </w:p>
        </w:tc>
        <w:tc>
          <w:tcPr>
            <w:tcW w:w="634" w:type="dxa"/>
          </w:tcPr>
          <w:p w:rsidR="00A57806" w:rsidRPr="0096216B" w:rsidRDefault="00A57806" w:rsidP="0019779C">
            <w:pPr>
              <w:pStyle w:val="Body"/>
              <w:jc w:val="center"/>
              <w:rPr>
                <w:rFonts w:asciiTheme="majorBidi" w:hAnsiTheme="majorBidi" w:cstheme="majorBidi"/>
              </w:rPr>
            </w:pPr>
            <w:r w:rsidRPr="0096216B">
              <w:rPr>
                <w:rFonts w:asciiTheme="majorBidi" w:hAnsiTheme="majorBidi" w:cstheme="majorBidi"/>
              </w:rPr>
              <w:t>0</w:t>
            </w:r>
          </w:p>
        </w:tc>
        <w:tc>
          <w:tcPr>
            <w:tcW w:w="652" w:type="dxa"/>
          </w:tcPr>
          <w:p w:rsidR="00A57806" w:rsidRPr="0096216B" w:rsidRDefault="00A57806" w:rsidP="0019779C">
            <w:pPr>
              <w:pStyle w:val="Body"/>
              <w:jc w:val="center"/>
              <w:rPr>
                <w:rFonts w:asciiTheme="majorBidi" w:hAnsiTheme="majorBidi" w:cstheme="majorBidi"/>
              </w:rPr>
            </w:pPr>
            <w:r w:rsidRPr="0096216B">
              <w:rPr>
                <w:rFonts w:asciiTheme="majorBidi" w:hAnsiTheme="majorBidi" w:cstheme="majorBidi"/>
              </w:rPr>
              <w:t>0</w:t>
            </w:r>
          </w:p>
        </w:tc>
      </w:tr>
    </w:tbl>
    <w:p w:rsidR="003C45DF" w:rsidRDefault="003C45DF" w:rsidP="003C45DF">
      <w:pPr>
        <w:rPr>
          <w:lang w:val="en-CA"/>
        </w:rPr>
      </w:pPr>
    </w:p>
    <w:p w:rsidR="00724B26" w:rsidRDefault="00724B26" w:rsidP="003C45DF">
      <w:pPr>
        <w:rPr>
          <w:lang w:val="en-CA"/>
        </w:rPr>
      </w:pPr>
    </w:p>
    <w:p w:rsidR="00724B26" w:rsidRDefault="00724B26" w:rsidP="003C45DF">
      <w:pPr>
        <w:rPr>
          <w:lang w:val="en-CA"/>
        </w:rPr>
      </w:pPr>
    </w:p>
    <w:p w:rsidR="00724B26" w:rsidRDefault="00724B26" w:rsidP="003C45DF">
      <w:pPr>
        <w:rPr>
          <w:lang w:val="en-CA"/>
        </w:rPr>
      </w:pPr>
    </w:p>
    <w:p w:rsidR="00724B26" w:rsidRDefault="00724B26" w:rsidP="003C45DF">
      <w:pPr>
        <w:rPr>
          <w:lang w:val="en-CA"/>
        </w:rPr>
      </w:pPr>
    </w:p>
    <w:p w:rsidR="00724B26" w:rsidRDefault="00724B26" w:rsidP="003C45DF">
      <w:pPr>
        <w:rPr>
          <w:lang w:val="en-CA"/>
        </w:rPr>
      </w:pPr>
    </w:p>
    <w:p w:rsidR="00724B26" w:rsidRDefault="00724B26" w:rsidP="003C45DF">
      <w:pPr>
        <w:rPr>
          <w:lang w:val="en-CA"/>
        </w:rPr>
      </w:pPr>
    </w:p>
    <w:p w:rsidR="00906450" w:rsidRDefault="00724B26" w:rsidP="00A30092">
      <w:pPr>
        <w:keepNext/>
        <w:spacing w:line="276" w:lineRule="auto"/>
      </w:pPr>
      <w:r w:rsidRPr="0014702A">
        <w:rPr>
          <w:noProof/>
          <w:lang w:val="en-US" w:eastAsia="en-US"/>
        </w:rPr>
        <w:lastRenderedPageBreak/>
        <w:drawing>
          <wp:inline distT="0" distB="0" distL="0" distR="0">
            <wp:extent cx="5508050" cy="3114136"/>
            <wp:effectExtent l="19050" t="0" r="16450" b="0"/>
            <wp:docPr id="38"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724B26" w:rsidRPr="00906450" w:rsidRDefault="00906450" w:rsidP="00A30092">
      <w:pPr>
        <w:pStyle w:val="Caption"/>
        <w:ind w:left="1134" w:hanging="1134"/>
        <w:rPr>
          <w:b w:val="0"/>
          <w:bCs w:val="0"/>
          <w:color w:val="auto"/>
          <w:sz w:val="24"/>
          <w:szCs w:val="24"/>
          <w:lang w:val="en-CA"/>
        </w:rPr>
      </w:pPr>
      <w:bookmarkStart w:id="202" w:name="_Toc225142471"/>
      <w:proofErr w:type="gramStart"/>
      <w:r w:rsidRPr="00906450">
        <w:rPr>
          <w:color w:val="auto"/>
          <w:sz w:val="24"/>
          <w:szCs w:val="24"/>
        </w:rPr>
        <w:t xml:space="preserve">Figure </w:t>
      </w:r>
      <w:r w:rsidR="00BB2E83" w:rsidRPr="00906450">
        <w:rPr>
          <w:color w:val="auto"/>
          <w:sz w:val="24"/>
          <w:szCs w:val="24"/>
        </w:rPr>
        <w:fldChar w:fldCharType="begin"/>
      </w:r>
      <w:r w:rsidRPr="00906450">
        <w:rPr>
          <w:color w:val="auto"/>
          <w:sz w:val="24"/>
          <w:szCs w:val="24"/>
        </w:rPr>
        <w:instrText xml:space="preserve"> SEQ Figure \* ARABIC </w:instrText>
      </w:r>
      <w:r w:rsidR="00BB2E83" w:rsidRPr="00906450">
        <w:rPr>
          <w:color w:val="auto"/>
          <w:sz w:val="24"/>
          <w:szCs w:val="24"/>
        </w:rPr>
        <w:fldChar w:fldCharType="separate"/>
      </w:r>
      <w:r w:rsidR="00A30092">
        <w:rPr>
          <w:noProof/>
          <w:color w:val="auto"/>
          <w:sz w:val="24"/>
          <w:szCs w:val="24"/>
        </w:rPr>
        <w:t>10</w:t>
      </w:r>
      <w:r w:rsidR="00BB2E83" w:rsidRPr="00906450">
        <w:rPr>
          <w:color w:val="auto"/>
          <w:sz w:val="24"/>
          <w:szCs w:val="24"/>
        </w:rPr>
        <w:fldChar w:fldCharType="end"/>
      </w:r>
      <w:r w:rsidRPr="00906450">
        <w:rPr>
          <w:color w:val="auto"/>
          <w:sz w:val="24"/>
          <w:szCs w:val="24"/>
          <w:lang w:val="en-CA"/>
        </w:rPr>
        <w:t>.</w:t>
      </w:r>
      <w:proofErr w:type="gramEnd"/>
      <w:r w:rsidRPr="00906450">
        <w:rPr>
          <w:color w:val="auto"/>
          <w:sz w:val="24"/>
          <w:szCs w:val="24"/>
          <w:lang w:val="en-CA"/>
        </w:rPr>
        <w:t xml:space="preserve"> </w:t>
      </w:r>
      <w:r w:rsidRPr="00906450">
        <w:rPr>
          <w:b w:val="0"/>
          <w:bCs w:val="0"/>
          <w:color w:val="auto"/>
          <w:sz w:val="24"/>
          <w:szCs w:val="24"/>
          <w:lang w:val="en-CA"/>
        </w:rPr>
        <w:t>The GHG intensity factors for Newfoundland based on GHGIF</w:t>
      </w:r>
      <w:r w:rsidRPr="0015751C">
        <w:rPr>
          <w:b w:val="0"/>
          <w:bCs w:val="0"/>
          <w:color w:val="auto"/>
          <w:sz w:val="24"/>
          <w:szCs w:val="24"/>
          <w:vertAlign w:val="subscript"/>
          <w:lang w:val="en-CA"/>
        </w:rPr>
        <w:t>A</w:t>
      </w:r>
      <w:r w:rsidRPr="00906450">
        <w:rPr>
          <w:b w:val="0"/>
          <w:bCs w:val="0"/>
          <w:color w:val="auto"/>
          <w:sz w:val="24"/>
          <w:szCs w:val="24"/>
          <w:lang w:val="en-CA"/>
        </w:rPr>
        <w:t>, GHGIF</w:t>
      </w:r>
      <w:r w:rsidRPr="0015751C">
        <w:rPr>
          <w:b w:val="0"/>
          <w:bCs w:val="0"/>
          <w:color w:val="auto"/>
          <w:sz w:val="24"/>
          <w:szCs w:val="24"/>
          <w:vertAlign w:val="subscript"/>
          <w:lang w:val="en-CA"/>
        </w:rPr>
        <w:t>M</w:t>
      </w:r>
      <w:r w:rsidRPr="00906450">
        <w:rPr>
          <w:b w:val="0"/>
          <w:bCs w:val="0"/>
          <w:color w:val="auto"/>
          <w:sz w:val="24"/>
          <w:szCs w:val="24"/>
          <w:lang w:val="en-CA"/>
        </w:rPr>
        <w:t>, and weighted annual marginal approach</w:t>
      </w:r>
      <w:bookmarkEnd w:id="202"/>
    </w:p>
    <w:p w:rsidR="00724B26" w:rsidRDefault="00724B26" w:rsidP="00724B26">
      <w:pPr>
        <w:rPr>
          <w:lang w:val="en-CA"/>
        </w:rPr>
      </w:pPr>
    </w:p>
    <w:p w:rsidR="00724B26" w:rsidRPr="00724B26" w:rsidRDefault="00724B26" w:rsidP="00724B26">
      <w:pPr>
        <w:rPr>
          <w:lang w:val="en-CA"/>
        </w:rPr>
      </w:pPr>
    </w:p>
    <w:p w:rsidR="00906450" w:rsidRDefault="00724B26" w:rsidP="00A30092">
      <w:pPr>
        <w:keepNext/>
        <w:tabs>
          <w:tab w:val="left" w:pos="3178"/>
        </w:tabs>
        <w:spacing w:line="276" w:lineRule="auto"/>
        <w:jc w:val="center"/>
      </w:pPr>
      <w:r w:rsidRPr="00871540">
        <w:rPr>
          <w:noProof/>
          <w:lang w:val="en-US" w:eastAsia="en-US"/>
        </w:rPr>
        <w:drawing>
          <wp:inline distT="0" distB="0" distL="0" distR="0">
            <wp:extent cx="5515670" cy="3088256"/>
            <wp:effectExtent l="19050" t="0" r="27880" b="0"/>
            <wp:docPr id="40"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724B26" w:rsidRPr="00906450" w:rsidRDefault="00906450" w:rsidP="00A30092">
      <w:pPr>
        <w:pStyle w:val="Caption"/>
        <w:ind w:left="1134" w:hanging="1134"/>
        <w:rPr>
          <w:b w:val="0"/>
          <w:bCs w:val="0"/>
          <w:color w:val="auto"/>
          <w:sz w:val="24"/>
          <w:szCs w:val="24"/>
        </w:rPr>
      </w:pPr>
      <w:bookmarkStart w:id="203" w:name="_Toc225142472"/>
      <w:proofErr w:type="gramStart"/>
      <w:r w:rsidRPr="00906450">
        <w:rPr>
          <w:color w:val="auto"/>
          <w:sz w:val="24"/>
          <w:szCs w:val="24"/>
        </w:rPr>
        <w:t xml:space="preserve">Figure </w:t>
      </w:r>
      <w:r w:rsidR="00BB2E83" w:rsidRPr="00906450">
        <w:rPr>
          <w:color w:val="auto"/>
          <w:sz w:val="24"/>
          <w:szCs w:val="24"/>
        </w:rPr>
        <w:fldChar w:fldCharType="begin"/>
      </w:r>
      <w:r w:rsidRPr="00906450">
        <w:rPr>
          <w:color w:val="auto"/>
          <w:sz w:val="24"/>
          <w:szCs w:val="24"/>
        </w:rPr>
        <w:instrText xml:space="preserve"> SEQ Figure \* ARABIC </w:instrText>
      </w:r>
      <w:r w:rsidR="00BB2E83" w:rsidRPr="00906450">
        <w:rPr>
          <w:color w:val="auto"/>
          <w:sz w:val="24"/>
          <w:szCs w:val="24"/>
        </w:rPr>
        <w:fldChar w:fldCharType="separate"/>
      </w:r>
      <w:r w:rsidR="00A30092">
        <w:rPr>
          <w:noProof/>
          <w:color w:val="auto"/>
          <w:sz w:val="24"/>
          <w:szCs w:val="24"/>
        </w:rPr>
        <w:t>11</w:t>
      </w:r>
      <w:r w:rsidR="00BB2E83" w:rsidRPr="00906450">
        <w:rPr>
          <w:color w:val="auto"/>
          <w:sz w:val="24"/>
          <w:szCs w:val="24"/>
        </w:rPr>
        <w:fldChar w:fldCharType="end"/>
      </w:r>
      <w:r w:rsidRPr="00906450">
        <w:rPr>
          <w:color w:val="auto"/>
          <w:sz w:val="24"/>
          <w:szCs w:val="24"/>
          <w:lang w:val="en-CA"/>
        </w:rPr>
        <w:t>.</w:t>
      </w:r>
      <w:proofErr w:type="gramEnd"/>
      <w:r w:rsidRPr="00906450">
        <w:rPr>
          <w:color w:val="auto"/>
          <w:sz w:val="24"/>
          <w:szCs w:val="24"/>
          <w:lang w:val="en-CA"/>
        </w:rPr>
        <w:t xml:space="preserve"> </w:t>
      </w:r>
      <w:r w:rsidRPr="00906450">
        <w:rPr>
          <w:b w:val="0"/>
          <w:bCs w:val="0"/>
          <w:color w:val="auto"/>
          <w:sz w:val="24"/>
          <w:szCs w:val="24"/>
          <w:lang w:val="en-CA"/>
        </w:rPr>
        <w:t>The GHG intensity factors for Prince Edward Island based on GHGIF</w:t>
      </w:r>
      <w:r w:rsidRPr="0015751C">
        <w:rPr>
          <w:b w:val="0"/>
          <w:bCs w:val="0"/>
          <w:color w:val="auto"/>
          <w:sz w:val="24"/>
          <w:szCs w:val="24"/>
          <w:vertAlign w:val="subscript"/>
          <w:lang w:val="en-CA"/>
        </w:rPr>
        <w:t>A</w:t>
      </w:r>
      <w:r w:rsidRPr="00906450">
        <w:rPr>
          <w:b w:val="0"/>
          <w:bCs w:val="0"/>
          <w:color w:val="auto"/>
          <w:sz w:val="24"/>
          <w:szCs w:val="24"/>
          <w:lang w:val="en-CA"/>
        </w:rPr>
        <w:t>, GHGIF</w:t>
      </w:r>
      <w:r w:rsidRPr="0015751C">
        <w:rPr>
          <w:b w:val="0"/>
          <w:bCs w:val="0"/>
          <w:color w:val="auto"/>
          <w:sz w:val="24"/>
          <w:szCs w:val="24"/>
          <w:vertAlign w:val="subscript"/>
          <w:lang w:val="en-CA"/>
        </w:rPr>
        <w:t>M</w:t>
      </w:r>
      <w:r w:rsidRPr="00906450">
        <w:rPr>
          <w:b w:val="0"/>
          <w:bCs w:val="0"/>
          <w:color w:val="auto"/>
          <w:sz w:val="24"/>
          <w:szCs w:val="24"/>
          <w:lang w:val="en-CA"/>
        </w:rPr>
        <w:t>, and weighted annual marginal approach</w:t>
      </w:r>
      <w:bookmarkEnd w:id="203"/>
    </w:p>
    <w:p w:rsidR="00724B26" w:rsidRDefault="00724B26" w:rsidP="00906450">
      <w:pPr>
        <w:pStyle w:val="Caption"/>
        <w:ind w:left="1134" w:hanging="1134"/>
        <w:rPr>
          <w:b w:val="0"/>
          <w:bCs w:val="0"/>
          <w:color w:val="auto"/>
          <w:sz w:val="24"/>
          <w:szCs w:val="24"/>
          <w:lang w:val="en-CA"/>
        </w:rPr>
      </w:pPr>
    </w:p>
    <w:p w:rsidR="00906450" w:rsidRDefault="00724B26" w:rsidP="00A30092">
      <w:pPr>
        <w:keepNext/>
        <w:tabs>
          <w:tab w:val="left" w:pos="3178"/>
        </w:tabs>
        <w:spacing w:line="276" w:lineRule="auto"/>
        <w:jc w:val="center"/>
      </w:pPr>
      <w:r w:rsidRPr="00871540">
        <w:rPr>
          <w:noProof/>
          <w:lang w:val="en-US" w:eastAsia="en-US"/>
        </w:rPr>
        <w:lastRenderedPageBreak/>
        <w:drawing>
          <wp:inline distT="0" distB="0" distL="0" distR="0">
            <wp:extent cx="5511860" cy="3165894"/>
            <wp:effectExtent l="19050" t="0" r="12640" b="0"/>
            <wp:docPr id="43"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724B26" w:rsidRPr="00906450" w:rsidRDefault="00906450" w:rsidP="00A30092">
      <w:pPr>
        <w:pStyle w:val="Caption"/>
        <w:ind w:left="1134" w:hanging="1134"/>
        <w:rPr>
          <w:color w:val="auto"/>
          <w:sz w:val="24"/>
          <w:szCs w:val="24"/>
        </w:rPr>
      </w:pPr>
      <w:bookmarkStart w:id="204" w:name="_Toc225142473"/>
      <w:proofErr w:type="gramStart"/>
      <w:r w:rsidRPr="00906450">
        <w:rPr>
          <w:color w:val="auto"/>
          <w:sz w:val="24"/>
          <w:szCs w:val="24"/>
        </w:rPr>
        <w:t xml:space="preserve">Figure </w:t>
      </w:r>
      <w:r w:rsidR="00BB2E83" w:rsidRPr="00906450">
        <w:rPr>
          <w:color w:val="auto"/>
          <w:sz w:val="24"/>
          <w:szCs w:val="24"/>
        </w:rPr>
        <w:fldChar w:fldCharType="begin"/>
      </w:r>
      <w:r w:rsidRPr="00906450">
        <w:rPr>
          <w:color w:val="auto"/>
          <w:sz w:val="24"/>
          <w:szCs w:val="24"/>
        </w:rPr>
        <w:instrText xml:space="preserve"> SEQ Figure \* ARABIC </w:instrText>
      </w:r>
      <w:r w:rsidR="00BB2E83" w:rsidRPr="00906450">
        <w:rPr>
          <w:color w:val="auto"/>
          <w:sz w:val="24"/>
          <w:szCs w:val="24"/>
        </w:rPr>
        <w:fldChar w:fldCharType="separate"/>
      </w:r>
      <w:r w:rsidR="00A30092">
        <w:rPr>
          <w:noProof/>
          <w:color w:val="auto"/>
          <w:sz w:val="24"/>
          <w:szCs w:val="24"/>
        </w:rPr>
        <w:t>12</w:t>
      </w:r>
      <w:r w:rsidR="00BB2E83" w:rsidRPr="00906450">
        <w:rPr>
          <w:color w:val="auto"/>
          <w:sz w:val="24"/>
          <w:szCs w:val="24"/>
        </w:rPr>
        <w:fldChar w:fldCharType="end"/>
      </w:r>
      <w:r w:rsidRPr="00906450">
        <w:rPr>
          <w:color w:val="auto"/>
          <w:sz w:val="24"/>
          <w:szCs w:val="24"/>
          <w:lang w:val="en-CA"/>
        </w:rPr>
        <w:t>.</w:t>
      </w:r>
      <w:proofErr w:type="gramEnd"/>
      <w:r w:rsidRPr="00906450">
        <w:rPr>
          <w:color w:val="auto"/>
          <w:sz w:val="24"/>
          <w:szCs w:val="24"/>
          <w:lang w:val="en-CA"/>
        </w:rPr>
        <w:t xml:space="preserve"> </w:t>
      </w:r>
      <w:r w:rsidRPr="00906450">
        <w:rPr>
          <w:b w:val="0"/>
          <w:bCs w:val="0"/>
          <w:color w:val="auto"/>
          <w:sz w:val="24"/>
          <w:szCs w:val="24"/>
          <w:lang w:val="en-CA"/>
        </w:rPr>
        <w:t>The GHG intensity factors for Nova Scotia based on GHGIF</w:t>
      </w:r>
      <w:r w:rsidRPr="0015751C">
        <w:rPr>
          <w:b w:val="0"/>
          <w:bCs w:val="0"/>
          <w:color w:val="auto"/>
          <w:sz w:val="24"/>
          <w:szCs w:val="24"/>
          <w:vertAlign w:val="subscript"/>
          <w:lang w:val="en-CA"/>
        </w:rPr>
        <w:t>A</w:t>
      </w:r>
      <w:r w:rsidRPr="00906450">
        <w:rPr>
          <w:b w:val="0"/>
          <w:bCs w:val="0"/>
          <w:color w:val="auto"/>
          <w:sz w:val="24"/>
          <w:szCs w:val="24"/>
          <w:lang w:val="en-CA"/>
        </w:rPr>
        <w:t>, GHGIF</w:t>
      </w:r>
      <w:r w:rsidRPr="0015751C">
        <w:rPr>
          <w:b w:val="0"/>
          <w:bCs w:val="0"/>
          <w:color w:val="auto"/>
          <w:sz w:val="24"/>
          <w:szCs w:val="24"/>
          <w:vertAlign w:val="subscript"/>
          <w:lang w:val="en-CA"/>
        </w:rPr>
        <w:t>M</w:t>
      </w:r>
      <w:r w:rsidRPr="00906450">
        <w:rPr>
          <w:b w:val="0"/>
          <w:bCs w:val="0"/>
          <w:color w:val="auto"/>
          <w:sz w:val="24"/>
          <w:szCs w:val="24"/>
          <w:lang w:val="en-CA"/>
        </w:rPr>
        <w:t>, weighted annual marginal approach, and ICF estimates</w:t>
      </w:r>
      <w:bookmarkEnd w:id="204"/>
    </w:p>
    <w:p w:rsidR="00724B26" w:rsidRDefault="00724B26" w:rsidP="00724B26">
      <w:pPr>
        <w:rPr>
          <w:lang w:val="en-CA"/>
        </w:rPr>
      </w:pPr>
    </w:p>
    <w:p w:rsidR="00724B26" w:rsidRPr="00724B26" w:rsidRDefault="00724B26" w:rsidP="00724B26">
      <w:pPr>
        <w:rPr>
          <w:lang w:val="en-CA"/>
        </w:rPr>
      </w:pPr>
    </w:p>
    <w:p w:rsidR="00906450" w:rsidRDefault="00724B26" w:rsidP="00A30092">
      <w:pPr>
        <w:keepNext/>
        <w:spacing w:line="276" w:lineRule="auto"/>
      </w:pPr>
      <w:r w:rsidRPr="00871540">
        <w:rPr>
          <w:noProof/>
          <w:lang w:val="en-US" w:eastAsia="en-US"/>
        </w:rPr>
        <w:drawing>
          <wp:inline distT="0" distB="0" distL="0" distR="0">
            <wp:extent cx="5508050" cy="3096883"/>
            <wp:effectExtent l="19050" t="0" r="16450" b="8267"/>
            <wp:docPr id="45"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724B26" w:rsidRPr="00906450" w:rsidRDefault="00906450" w:rsidP="00A30092">
      <w:pPr>
        <w:pStyle w:val="Caption"/>
        <w:tabs>
          <w:tab w:val="left" w:pos="284"/>
        </w:tabs>
        <w:ind w:left="1134" w:hanging="1134"/>
        <w:rPr>
          <w:b w:val="0"/>
          <w:bCs w:val="0"/>
          <w:color w:val="auto"/>
          <w:sz w:val="24"/>
          <w:szCs w:val="24"/>
        </w:rPr>
      </w:pPr>
      <w:bookmarkStart w:id="205" w:name="_Toc225142474"/>
      <w:proofErr w:type="gramStart"/>
      <w:r w:rsidRPr="00906450">
        <w:rPr>
          <w:color w:val="auto"/>
          <w:sz w:val="24"/>
          <w:szCs w:val="24"/>
        </w:rPr>
        <w:t xml:space="preserve">Figure </w:t>
      </w:r>
      <w:r w:rsidR="00BB2E83" w:rsidRPr="00906450">
        <w:rPr>
          <w:color w:val="auto"/>
          <w:sz w:val="24"/>
          <w:szCs w:val="24"/>
        </w:rPr>
        <w:fldChar w:fldCharType="begin"/>
      </w:r>
      <w:r w:rsidRPr="00906450">
        <w:rPr>
          <w:color w:val="auto"/>
          <w:sz w:val="24"/>
          <w:szCs w:val="24"/>
        </w:rPr>
        <w:instrText xml:space="preserve"> SEQ Figure \* ARABIC </w:instrText>
      </w:r>
      <w:r w:rsidR="00BB2E83" w:rsidRPr="00906450">
        <w:rPr>
          <w:color w:val="auto"/>
          <w:sz w:val="24"/>
          <w:szCs w:val="24"/>
        </w:rPr>
        <w:fldChar w:fldCharType="separate"/>
      </w:r>
      <w:r w:rsidR="00A30092">
        <w:rPr>
          <w:noProof/>
          <w:color w:val="auto"/>
          <w:sz w:val="24"/>
          <w:szCs w:val="24"/>
        </w:rPr>
        <w:t>13</w:t>
      </w:r>
      <w:r w:rsidR="00BB2E83" w:rsidRPr="00906450">
        <w:rPr>
          <w:color w:val="auto"/>
          <w:sz w:val="24"/>
          <w:szCs w:val="24"/>
        </w:rPr>
        <w:fldChar w:fldCharType="end"/>
      </w:r>
      <w:r w:rsidRPr="00906450">
        <w:rPr>
          <w:color w:val="auto"/>
          <w:sz w:val="24"/>
          <w:szCs w:val="24"/>
          <w:lang w:val="en-CA"/>
        </w:rPr>
        <w:t>.</w:t>
      </w:r>
      <w:proofErr w:type="gramEnd"/>
      <w:r w:rsidRPr="00906450">
        <w:rPr>
          <w:color w:val="auto"/>
          <w:sz w:val="24"/>
          <w:szCs w:val="24"/>
          <w:lang w:val="en-CA"/>
        </w:rPr>
        <w:t xml:space="preserve"> </w:t>
      </w:r>
      <w:r w:rsidRPr="00906450">
        <w:rPr>
          <w:b w:val="0"/>
          <w:bCs w:val="0"/>
          <w:color w:val="auto"/>
          <w:sz w:val="24"/>
          <w:szCs w:val="24"/>
          <w:lang w:val="en-CA"/>
        </w:rPr>
        <w:t>The GHG intensity factors for New Brunswick based on GHGIF</w:t>
      </w:r>
      <w:r w:rsidRPr="0015751C">
        <w:rPr>
          <w:b w:val="0"/>
          <w:bCs w:val="0"/>
          <w:color w:val="auto"/>
          <w:sz w:val="24"/>
          <w:szCs w:val="24"/>
          <w:vertAlign w:val="subscript"/>
          <w:lang w:val="en-CA"/>
        </w:rPr>
        <w:t>A</w:t>
      </w:r>
      <w:r w:rsidRPr="00906450">
        <w:rPr>
          <w:b w:val="0"/>
          <w:bCs w:val="0"/>
          <w:color w:val="auto"/>
          <w:sz w:val="24"/>
          <w:szCs w:val="24"/>
          <w:lang w:val="en-CA"/>
        </w:rPr>
        <w:t>, GHGIF</w:t>
      </w:r>
      <w:r w:rsidRPr="0015751C">
        <w:rPr>
          <w:b w:val="0"/>
          <w:bCs w:val="0"/>
          <w:color w:val="auto"/>
          <w:sz w:val="24"/>
          <w:szCs w:val="24"/>
          <w:vertAlign w:val="subscript"/>
          <w:lang w:val="en-CA"/>
        </w:rPr>
        <w:t>M</w:t>
      </w:r>
      <w:r w:rsidRPr="00906450">
        <w:rPr>
          <w:b w:val="0"/>
          <w:bCs w:val="0"/>
          <w:color w:val="auto"/>
          <w:sz w:val="24"/>
          <w:szCs w:val="24"/>
          <w:lang w:val="en-CA"/>
        </w:rPr>
        <w:t>, weighted annual marginal approach, and ICF estimates</w:t>
      </w:r>
      <w:bookmarkEnd w:id="205"/>
    </w:p>
    <w:p w:rsidR="00724B26" w:rsidRDefault="00724B26" w:rsidP="00906450">
      <w:pPr>
        <w:pStyle w:val="Caption"/>
        <w:ind w:left="1134" w:hanging="1134"/>
        <w:rPr>
          <w:b w:val="0"/>
          <w:bCs w:val="0"/>
          <w:color w:val="auto"/>
          <w:sz w:val="24"/>
          <w:szCs w:val="24"/>
          <w:lang w:val="en-CA"/>
        </w:rPr>
      </w:pPr>
    </w:p>
    <w:p w:rsidR="00A30092" w:rsidRDefault="00724B26" w:rsidP="00A30092">
      <w:pPr>
        <w:keepNext/>
        <w:spacing w:line="276" w:lineRule="auto"/>
        <w:jc w:val="center"/>
      </w:pPr>
      <w:r w:rsidRPr="005E663D">
        <w:rPr>
          <w:noProof/>
          <w:lang w:val="en-US" w:eastAsia="en-US"/>
        </w:rPr>
        <w:lastRenderedPageBreak/>
        <w:drawing>
          <wp:inline distT="0" distB="0" distL="0" distR="0">
            <wp:extent cx="5508050" cy="3122763"/>
            <wp:effectExtent l="19050" t="0" r="16450" b="1437"/>
            <wp:docPr id="46"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724B26" w:rsidRPr="00A30092" w:rsidRDefault="00A30092" w:rsidP="00A30092">
      <w:pPr>
        <w:pStyle w:val="Caption"/>
        <w:ind w:left="1134" w:hanging="1134"/>
        <w:rPr>
          <w:color w:val="auto"/>
          <w:sz w:val="24"/>
          <w:szCs w:val="24"/>
        </w:rPr>
      </w:pPr>
      <w:bookmarkStart w:id="206" w:name="_Toc225142475"/>
      <w:proofErr w:type="gramStart"/>
      <w:r w:rsidRPr="00A30092">
        <w:rPr>
          <w:color w:val="auto"/>
          <w:sz w:val="24"/>
          <w:szCs w:val="24"/>
        </w:rPr>
        <w:t xml:space="preserve">Figure </w:t>
      </w:r>
      <w:r w:rsidR="00BB2E83" w:rsidRPr="00A30092">
        <w:rPr>
          <w:color w:val="auto"/>
          <w:sz w:val="24"/>
          <w:szCs w:val="24"/>
        </w:rPr>
        <w:fldChar w:fldCharType="begin"/>
      </w:r>
      <w:r w:rsidRPr="00A30092">
        <w:rPr>
          <w:color w:val="auto"/>
          <w:sz w:val="24"/>
          <w:szCs w:val="24"/>
        </w:rPr>
        <w:instrText xml:space="preserve"> SEQ Figure \* ARABIC </w:instrText>
      </w:r>
      <w:r w:rsidR="00BB2E83" w:rsidRPr="00A30092">
        <w:rPr>
          <w:color w:val="auto"/>
          <w:sz w:val="24"/>
          <w:szCs w:val="24"/>
        </w:rPr>
        <w:fldChar w:fldCharType="separate"/>
      </w:r>
      <w:r>
        <w:rPr>
          <w:noProof/>
          <w:color w:val="auto"/>
          <w:sz w:val="24"/>
          <w:szCs w:val="24"/>
        </w:rPr>
        <w:t>14</w:t>
      </w:r>
      <w:r w:rsidR="00BB2E83" w:rsidRPr="00A30092">
        <w:rPr>
          <w:color w:val="auto"/>
          <w:sz w:val="24"/>
          <w:szCs w:val="24"/>
        </w:rPr>
        <w:fldChar w:fldCharType="end"/>
      </w:r>
      <w:r w:rsidRPr="00A30092">
        <w:rPr>
          <w:color w:val="auto"/>
          <w:sz w:val="24"/>
          <w:szCs w:val="24"/>
          <w:lang w:val="en-CA"/>
        </w:rPr>
        <w:t>.</w:t>
      </w:r>
      <w:proofErr w:type="gramEnd"/>
      <w:r w:rsidRPr="00A30092">
        <w:rPr>
          <w:color w:val="auto"/>
          <w:sz w:val="24"/>
          <w:szCs w:val="24"/>
          <w:lang w:val="en-CA"/>
        </w:rPr>
        <w:t xml:space="preserve"> </w:t>
      </w:r>
      <w:r w:rsidRPr="00A30092">
        <w:rPr>
          <w:b w:val="0"/>
          <w:bCs w:val="0"/>
          <w:color w:val="auto"/>
          <w:sz w:val="24"/>
          <w:szCs w:val="24"/>
          <w:lang w:val="en-CA"/>
        </w:rPr>
        <w:t>The GHG intensity factors for Quebec based on GHGIF</w:t>
      </w:r>
      <w:r w:rsidRPr="0015751C">
        <w:rPr>
          <w:b w:val="0"/>
          <w:bCs w:val="0"/>
          <w:color w:val="auto"/>
          <w:sz w:val="24"/>
          <w:szCs w:val="24"/>
          <w:vertAlign w:val="subscript"/>
          <w:lang w:val="en-CA"/>
        </w:rPr>
        <w:t>A</w:t>
      </w:r>
      <w:r w:rsidRPr="00A30092">
        <w:rPr>
          <w:b w:val="0"/>
          <w:bCs w:val="0"/>
          <w:color w:val="auto"/>
          <w:sz w:val="24"/>
          <w:szCs w:val="24"/>
          <w:lang w:val="en-CA"/>
        </w:rPr>
        <w:t>, GHGIF</w:t>
      </w:r>
      <w:r w:rsidRPr="0015751C">
        <w:rPr>
          <w:b w:val="0"/>
          <w:bCs w:val="0"/>
          <w:color w:val="auto"/>
          <w:sz w:val="24"/>
          <w:szCs w:val="24"/>
          <w:vertAlign w:val="subscript"/>
          <w:lang w:val="en-CA"/>
        </w:rPr>
        <w:t>M</w:t>
      </w:r>
      <w:r w:rsidRPr="00A30092">
        <w:rPr>
          <w:b w:val="0"/>
          <w:bCs w:val="0"/>
          <w:color w:val="auto"/>
          <w:sz w:val="24"/>
          <w:szCs w:val="24"/>
          <w:lang w:val="en-CA"/>
        </w:rPr>
        <w:t>, weighted annual marginal approach, ICF estimates, and the reported data</w:t>
      </w:r>
      <w:bookmarkEnd w:id="206"/>
    </w:p>
    <w:p w:rsidR="00724B26" w:rsidRDefault="00724B26" w:rsidP="00724B26"/>
    <w:p w:rsidR="00724B26" w:rsidRPr="00724B26" w:rsidRDefault="00724B26" w:rsidP="00724B26"/>
    <w:p w:rsidR="00A30092" w:rsidRDefault="00AE7557" w:rsidP="00A30092">
      <w:pPr>
        <w:keepNext/>
        <w:spacing w:line="276" w:lineRule="auto"/>
        <w:jc w:val="center"/>
      </w:pPr>
      <w:r w:rsidRPr="00AE7557">
        <w:rPr>
          <w:noProof/>
          <w:lang w:val="en-US" w:eastAsia="en-US"/>
        </w:rPr>
        <w:drawing>
          <wp:inline distT="0" distB="0" distL="0" distR="0">
            <wp:extent cx="5504815" cy="2911520"/>
            <wp:effectExtent l="19050" t="0" r="19685" b="3130"/>
            <wp:docPr id="13"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F90773" w:rsidRPr="00A30092" w:rsidRDefault="00A30092" w:rsidP="00A30092">
      <w:pPr>
        <w:pStyle w:val="Caption"/>
        <w:ind w:left="1134" w:hanging="1134"/>
        <w:rPr>
          <w:b w:val="0"/>
          <w:bCs w:val="0"/>
          <w:color w:val="auto"/>
          <w:sz w:val="24"/>
          <w:szCs w:val="24"/>
        </w:rPr>
      </w:pPr>
      <w:bookmarkStart w:id="207" w:name="_Toc225142476"/>
      <w:proofErr w:type="gramStart"/>
      <w:r w:rsidRPr="00A30092">
        <w:rPr>
          <w:color w:val="auto"/>
          <w:sz w:val="24"/>
          <w:szCs w:val="24"/>
        </w:rPr>
        <w:t xml:space="preserve">Figure </w:t>
      </w:r>
      <w:r w:rsidR="00BB2E83" w:rsidRPr="00A30092">
        <w:rPr>
          <w:color w:val="auto"/>
          <w:sz w:val="24"/>
          <w:szCs w:val="24"/>
        </w:rPr>
        <w:fldChar w:fldCharType="begin"/>
      </w:r>
      <w:r w:rsidRPr="00A30092">
        <w:rPr>
          <w:color w:val="auto"/>
          <w:sz w:val="24"/>
          <w:szCs w:val="24"/>
        </w:rPr>
        <w:instrText xml:space="preserve"> SEQ Figure \* ARABIC </w:instrText>
      </w:r>
      <w:r w:rsidR="00BB2E83" w:rsidRPr="00A30092">
        <w:rPr>
          <w:color w:val="auto"/>
          <w:sz w:val="24"/>
          <w:szCs w:val="24"/>
        </w:rPr>
        <w:fldChar w:fldCharType="separate"/>
      </w:r>
      <w:r>
        <w:rPr>
          <w:noProof/>
          <w:color w:val="auto"/>
          <w:sz w:val="24"/>
          <w:szCs w:val="24"/>
        </w:rPr>
        <w:t>15</w:t>
      </w:r>
      <w:r w:rsidR="00BB2E83" w:rsidRPr="00A30092">
        <w:rPr>
          <w:color w:val="auto"/>
          <w:sz w:val="24"/>
          <w:szCs w:val="24"/>
        </w:rPr>
        <w:fldChar w:fldCharType="end"/>
      </w:r>
      <w:r w:rsidRPr="00A30092">
        <w:rPr>
          <w:color w:val="auto"/>
          <w:sz w:val="24"/>
          <w:szCs w:val="24"/>
          <w:lang w:val="en-CA"/>
        </w:rPr>
        <w:t>.</w:t>
      </w:r>
      <w:proofErr w:type="gramEnd"/>
      <w:r w:rsidRPr="00A30092">
        <w:rPr>
          <w:color w:val="auto"/>
          <w:sz w:val="24"/>
          <w:szCs w:val="24"/>
          <w:lang w:val="en-CA"/>
        </w:rPr>
        <w:t xml:space="preserve"> </w:t>
      </w:r>
      <w:r w:rsidRPr="00A30092">
        <w:rPr>
          <w:b w:val="0"/>
          <w:bCs w:val="0"/>
          <w:color w:val="auto"/>
          <w:sz w:val="24"/>
          <w:szCs w:val="24"/>
          <w:lang w:val="en-CA"/>
        </w:rPr>
        <w:t>The GHG intensity factors for Ontario based on GHGIF</w:t>
      </w:r>
      <w:r w:rsidRPr="0015751C">
        <w:rPr>
          <w:b w:val="0"/>
          <w:bCs w:val="0"/>
          <w:color w:val="auto"/>
          <w:sz w:val="24"/>
          <w:szCs w:val="24"/>
          <w:vertAlign w:val="subscript"/>
          <w:lang w:val="en-CA"/>
        </w:rPr>
        <w:t>A</w:t>
      </w:r>
      <w:r w:rsidRPr="00A30092">
        <w:rPr>
          <w:b w:val="0"/>
          <w:bCs w:val="0"/>
          <w:color w:val="auto"/>
          <w:sz w:val="24"/>
          <w:szCs w:val="24"/>
          <w:lang w:val="en-CA"/>
        </w:rPr>
        <w:t>, GHGIF</w:t>
      </w:r>
      <w:r w:rsidRPr="0015751C">
        <w:rPr>
          <w:b w:val="0"/>
          <w:bCs w:val="0"/>
          <w:color w:val="auto"/>
          <w:sz w:val="24"/>
          <w:szCs w:val="24"/>
          <w:vertAlign w:val="subscript"/>
          <w:lang w:val="en-CA"/>
        </w:rPr>
        <w:t>M</w:t>
      </w:r>
      <w:r w:rsidRPr="00A30092">
        <w:rPr>
          <w:b w:val="0"/>
          <w:bCs w:val="0"/>
          <w:color w:val="auto"/>
          <w:sz w:val="24"/>
          <w:szCs w:val="24"/>
          <w:lang w:val="en-CA"/>
        </w:rPr>
        <w:t>, weighted annual marginal approach, ICF estimates, and the reported data</w:t>
      </w:r>
      <w:bookmarkEnd w:id="207"/>
    </w:p>
    <w:p w:rsidR="0096216B" w:rsidRDefault="0096216B" w:rsidP="00A30092">
      <w:pPr>
        <w:pStyle w:val="Caption"/>
        <w:ind w:left="1134" w:hanging="1134"/>
        <w:rPr>
          <w:b w:val="0"/>
          <w:bCs w:val="0"/>
          <w:color w:val="auto"/>
          <w:sz w:val="24"/>
          <w:szCs w:val="24"/>
          <w:lang w:val="en-CA"/>
        </w:rPr>
      </w:pPr>
    </w:p>
    <w:p w:rsidR="00724B26" w:rsidRPr="00724B26" w:rsidRDefault="00724B26" w:rsidP="00724B26">
      <w:pPr>
        <w:rPr>
          <w:lang w:val="en-CA"/>
        </w:rPr>
      </w:pPr>
    </w:p>
    <w:p w:rsidR="00A30092" w:rsidRDefault="00724B26" w:rsidP="00A30092">
      <w:pPr>
        <w:keepNext/>
        <w:spacing w:line="276" w:lineRule="auto"/>
        <w:jc w:val="center"/>
      </w:pPr>
      <w:r w:rsidRPr="005E663D">
        <w:rPr>
          <w:noProof/>
          <w:lang w:val="en-US" w:eastAsia="en-US"/>
        </w:rPr>
        <w:lastRenderedPageBreak/>
        <w:drawing>
          <wp:inline distT="0" distB="0" distL="0" distR="0">
            <wp:extent cx="5508050" cy="3165895"/>
            <wp:effectExtent l="19050" t="0" r="16450" b="0"/>
            <wp:docPr id="4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724B26" w:rsidRPr="00A30092" w:rsidRDefault="00A30092" w:rsidP="00A30092">
      <w:pPr>
        <w:pStyle w:val="Caption"/>
        <w:ind w:left="1134" w:hanging="1134"/>
        <w:rPr>
          <w:color w:val="auto"/>
          <w:sz w:val="24"/>
          <w:szCs w:val="24"/>
        </w:rPr>
      </w:pPr>
      <w:bookmarkStart w:id="208" w:name="_Toc225142477"/>
      <w:proofErr w:type="gramStart"/>
      <w:r w:rsidRPr="00A30092">
        <w:rPr>
          <w:color w:val="auto"/>
          <w:sz w:val="24"/>
          <w:szCs w:val="24"/>
        </w:rPr>
        <w:t xml:space="preserve">Figure </w:t>
      </w:r>
      <w:r w:rsidR="00BB2E83" w:rsidRPr="00A30092">
        <w:rPr>
          <w:color w:val="auto"/>
          <w:sz w:val="24"/>
          <w:szCs w:val="24"/>
        </w:rPr>
        <w:fldChar w:fldCharType="begin"/>
      </w:r>
      <w:r w:rsidRPr="00A30092">
        <w:rPr>
          <w:color w:val="auto"/>
          <w:sz w:val="24"/>
          <w:szCs w:val="24"/>
        </w:rPr>
        <w:instrText xml:space="preserve"> SEQ Figure \* ARABIC </w:instrText>
      </w:r>
      <w:r w:rsidR="00BB2E83" w:rsidRPr="00A30092">
        <w:rPr>
          <w:color w:val="auto"/>
          <w:sz w:val="24"/>
          <w:szCs w:val="24"/>
        </w:rPr>
        <w:fldChar w:fldCharType="separate"/>
      </w:r>
      <w:r>
        <w:rPr>
          <w:noProof/>
          <w:color w:val="auto"/>
          <w:sz w:val="24"/>
          <w:szCs w:val="24"/>
        </w:rPr>
        <w:t>16</w:t>
      </w:r>
      <w:r w:rsidR="00BB2E83" w:rsidRPr="00A30092">
        <w:rPr>
          <w:color w:val="auto"/>
          <w:sz w:val="24"/>
          <w:szCs w:val="24"/>
        </w:rPr>
        <w:fldChar w:fldCharType="end"/>
      </w:r>
      <w:r w:rsidRPr="00A30092">
        <w:rPr>
          <w:color w:val="auto"/>
          <w:sz w:val="24"/>
          <w:szCs w:val="24"/>
          <w:lang w:val="en-CA"/>
        </w:rPr>
        <w:t>.</w:t>
      </w:r>
      <w:proofErr w:type="gramEnd"/>
      <w:r w:rsidRPr="00A30092">
        <w:rPr>
          <w:color w:val="auto"/>
          <w:sz w:val="24"/>
          <w:szCs w:val="24"/>
          <w:lang w:val="en-CA"/>
        </w:rPr>
        <w:t xml:space="preserve"> </w:t>
      </w:r>
      <w:r w:rsidRPr="00A30092">
        <w:rPr>
          <w:b w:val="0"/>
          <w:bCs w:val="0"/>
          <w:color w:val="auto"/>
          <w:sz w:val="24"/>
          <w:szCs w:val="24"/>
          <w:lang w:val="en-CA"/>
        </w:rPr>
        <w:t>The GHG intensity factors for Manitoba based on GHGIF</w:t>
      </w:r>
      <w:r w:rsidRPr="0015751C">
        <w:rPr>
          <w:b w:val="0"/>
          <w:bCs w:val="0"/>
          <w:color w:val="auto"/>
          <w:sz w:val="24"/>
          <w:szCs w:val="24"/>
          <w:vertAlign w:val="subscript"/>
          <w:lang w:val="en-CA"/>
        </w:rPr>
        <w:t>A</w:t>
      </w:r>
      <w:r w:rsidRPr="00A30092">
        <w:rPr>
          <w:b w:val="0"/>
          <w:bCs w:val="0"/>
          <w:color w:val="auto"/>
          <w:sz w:val="24"/>
          <w:szCs w:val="24"/>
          <w:lang w:val="en-CA"/>
        </w:rPr>
        <w:t>, GHGIF</w:t>
      </w:r>
      <w:r w:rsidRPr="0015751C">
        <w:rPr>
          <w:b w:val="0"/>
          <w:bCs w:val="0"/>
          <w:color w:val="auto"/>
          <w:sz w:val="24"/>
          <w:szCs w:val="24"/>
          <w:vertAlign w:val="subscript"/>
          <w:lang w:val="en-CA"/>
        </w:rPr>
        <w:t>M</w:t>
      </w:r>
      <w:r w:rsidRPr="00A30092">
        <w:rPr>
          <w:b w:val="0"/>
          <w:bCs w:val="0"/>
          <w:color w:val="auto"/>
          <w:sz w:val="24"/>
          <w:szCs w:val="24"/>
          <w:lang w:val="en-CA"/>
        </w:rPr>
        <w:t>, weighted annual marginal approach, and ICF estimates</w:t>
      </w:r>
      <w:bookmarkEnd w:id="208"/>
    </w:p>
    <w:p w:rsidR="003C45DF" w:rsidRDefault="003C45DF" w:rsidP="003C45DF"/>
    <w:p w:rsidR="00724B26" w:rsidRPr="00724B26" w:rsidRDefault="00724B26" w:rsidP="003C45DF"/>
    <w:p w:rsidR="00A30092" w:rsidRDefault="00724B26" w:rsidP="00A30092">
      <w:pPr>
        <w:keepNext/>
        <w:spacing w:line="276" w:lineRule="auto"/>
        <w:jc w:val="center"/>
      </w:pPr>
      <w:r w:rsidRPr="00B413F1">
        <w:rPr>
          <w:i/>
          <w:iCs/>
          <w:noProof/>
          <w:lang w:val="en-US" w:eastAsia="en-US"/>
        </w:rPr>
        <w:drawing>
          <wp:inline distT="0" distB="0" distL="0" distR="0">
            <wp:extent cx="5511860" cy="3131389"/>
            <wp:effectExtent l="19050" t="0" r="12640" b="0"/>
            <wp:docPr id="42"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724B26" w:rsidRPr="00A30092" w:rsidRDefault="00A30092" w:rsidP="00A30092">
      <w:pPr>
        <w:pStyle w:val="Caption"/>
        <w:ind w:left="1134" w:hanging="1134"/>
        <w:rPr>
          <w:i/>
          <w:iCs/>
          <w:color w:val="auto"/>
          <w:sz w:val="24"/>
          <w:szCs w:val="24"/>
        </w:rPr>
      </w:pPr>
      <w:bookmarkStart w:id="209" w:name="_Toc225142478"/>
      <w:proofErr w:type="gramStart"/>
      <w:r w:rsidRPr="00A30092">
        <w:rPr>
          <w:color w:val="auto"/>
          <w:sz w:val="24"/>
          <w:szCs w:val="24"/>
        </w:rPr>
        <w:t xml:space="preserve">Figure </w:t>
      </w:r>
      <w:r w:rsidR="00BB2E83" w:rsidRPr="00A30092">
        <w:rPr>
          <w:color w:val="auto"/>
          <w:sz w:val="24"/>
          <w:szCs w:val="24"/>
        </w:rPr>
        <w:fldChar w:fldCharType="begin"/>
      </w:r>
      <w:r w:rsidRPr="00A30092">
        <w:rPr>
          <w:color w:val="auto"/>
          <w:sz w:val="24"/>
          <w:szCs w:val="24"/>
        </w:rPr>
        <w:instrText xml:space="preserve"> SEQ Figure \* ARABIC </w:instrText>
      </w:r>
      <w:r w:rsidR="00BB2E83" w:rsidRPr="00A30092">
        <w:rPr>
          <w:color w:val="auto"/>
          <w:sz w:val="24"/>
          <w:szCs w:val="24"/>
        </w:rPr>
        <w:fldChar w:fldCharType="separate"/>
      </w:r>
      <w:r>
        <w:rPr>
          <w:noProof/>
          <w:color w:val="auto"/>
          <w:sz w:val="24"/>
          <w:szCs w:val="24"/>
        </w:rPr>
        <w:t>17</w:t>
      </w:r>
      <w:r w:rsidR="00BB2E83" w:rsidRPr="00A30092">
        <w:rPr>
          <w:color w:val="auto"/>
          <w:sz w:val="24"/>
          <w:szCs w:val="24"/>
        </w:rPr>
        <w:fldChar w:fldCharType="end"/>
      </w:r>
      <w:r w:rsidRPr="00A30092">
        <w:rPr>
          <w:color w:val="auto"/>
          <w:sz w:val="24"/>
          <w:szCs w:val="24"/>
          <w:lang w:val="en-CA"/>
        </w:rPr>
        <w:t>.</w:t>
      </w:r>
      <w:proofErr w:type="gramEnd"/>
      <w:r w:rsidRPr="00A30092">
        <w:rPr>
          <w:color w:val="auto"/>
          <w:sz w:val="24"/>
          <w:szCs w:val="24"/>
          <w:lang w:val="en-CA"/>
        </w:rPr>
        <w:t xml:space="preserve"> </w:t>
      </w:r>
      <w:r w:rsidRPr="00A30092">
        <w:rPr>
          <w:b w:val="0"/>
          <w:bCs w:val="0"/>
          <w:color w:val="auto"/>
          <w:sz w:val="24"/>
          <w:szCs w:val="24"/>
          <w:lang w:val="en-CA"/>
        </w:rPr>
        <w:t>The GHG intensity factors for Saskatchewan based on GHGIF</w:t>
      </w:r>
      <w:r w:rsidRPr="0015751C">
        <w:rPr>
          <w:b w:val="0"/>
          <w:bCs w:val="0"/>
          <w:color w:val="auto"/>
          <w:sz w:val="24"/>
          <w:szCs w:val="24"/>
          <w:vertAlign w:val="subscript"/>
          <w:lang w:val="en-CA"/>
        </w:rPr>
        <w:t>A</w:t>
      </w:r>
      <w:r w:rsidRPr="00A30092">
        <w:rPr>
          <w:b w:val="0"/>
          <w:bCs w:val="0"/>
          <w:color w:val="auto"/>
          <w:sz w:val="24"/>
          <w:szCs w:val="24"/>
          <w:lang w:val="en-CA"/>
        </w:rPr>
        <w:t>, GHGIF</w:t>
      </w:r>
      <w:r w:rsidRPr="0015751C">
        <w:rPr>
          <w:b w:val="0"/>
          <w:bCs w:val="0"/>
          <w:color w:val="auto"/>
          <w:sz w:val="24"/>
          <w:szCs w:val="24"/>
          <w:vertAlign w:val="subscript"/>
          <w:lang w:val="en-CA"/>
        </w:rPr>
        <w:t>M</w:t>
      </w:r>
      <w:r w:rsidRPr="00A30092">
        <w:rPr>
          <w:b w:val="0"/>
          <w:bCs w:val="0"/>
          <w:color w:val="auto"/>
          <w:sz w:val="24"/>
          <w:szCs w:val="24"/>
          <w:lang w:val="en-CA"/>
        </w:rPr>
        <w:t>, weighted annual marginal approach, and ICF estimates</w:t>
      </w:r>
      <w:bookmarkEnd w:id="209"/>
    </w:p>
    <w:p w:rsidR="00724B26" w:rsidRDefault="00724B26" w:rsidP="00A30092">
      <w:pPr>
        <w:pStyle w:val="Caption"/>
        <w:ind w:left="1134" w:hanging="1134"/>
        <w:rPr>
          <w:b w:val="0"/>
          <w:bCs w:val="0"/>
          <w:color w:val="auto"/>
          <w:sz w:val="24"/>
          <w:szCs w:val="24"/>
          <w:lang w:val="en-CA"/>
        </w:rPr>
      </w:pPr>
    </w:p>
    <w:p w:rsidR="00A30092" w:rsidRDefault="00724B26" w:rsidP="00A30092">
      <w:pPr>
        <w:keepNext/>
        <w:spacing w:line="276" w:lineRule="auto"/>
        <w:jc w:val="center"/>
      </w:pPr>
      <w:r w:rsidRPr="00B413F1">
        <w:rPr>
          <w:noProof/>
          <w:lang w:val="en-US" w:eastAsia="en-US"/>
        </w:rPr>
        <w:lastRenderedPageBreak/>
        <w:drawing>
          <wp:inline distT="0" distB="0" distL="0" distR="0">
            <wp:extent cx="5508050" cy="3148641"/>
            <wp:effectExtent l="19050" t="0" r="16450" b="0"/>
            <wp:docPr id="39"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rsidR="00724B26" w:rsidRPr="00A30092" w:rsidRDefault="00A30092" w:rsidP="00A30092">
      <w:pPr>
        <w:pStyle w:val="Caption"/>
        <w:ind w:left="1134" w:hanging="1134"/>
        <w:rPr>
          <w:color w:val="auto"/>
          <w:sz w:val="24"/>
          <w:szCs w:val="24"/>
        </w:rPr>
      </w:pPr>
      <w:bookmarkStart w:id="210" w:name="_Toc225142479"/>
      <w:proofErr w:type="gramStart"/>
      <w:r w:rsidRPr="00A30092">
        <w:rPr>
          <w:color w:val="auto"/>
          <w:sz w:val="24"/>
          <w:szCs w:val="24"/>
        </w:rPr>
        <w:t xml:space="preserve">Figure </w:t>
      </w:r>
      <w:r w:rsidR="00BB2E83" w:rsidRPr="00A30092">
        <w:rPr>
          <w:color w:val="auto"/>
          <w:sz w:val="24"/>
          <w:szCs w:val="24"/>
        </w:rPr>
        <w:fldChar w:fldCharType="begin"/>
      </w:r>
      <w:r w:rsidRPr="00A30092">
        <w:rPr>
          <w:color w:val="auto"/>
          <w:sz w:val="24"/>
          <w:szCs w:val="24"/>
        </w:rPr>
        <w:instrText xml:space="preserve"> SEQ Figure \* ARABIC </w:instrText>
      </w:r>
      <w:r w:rsidR="00BB2E83" w:rsidRPr="00A30092">
        <w:rPr>
          <w:color w:val="auto"/>
          <w:sz w:val="24"/>
          <w:szCs w:val="24"/>
        </w:rPr>
        <w:fldChar w:fldCharType="separate"/>
      </w:r>
      <w:r>
        <w:rPr>
          <w:noProof/>
          <w:color w:val="auto"/>
          <w:sz w:val="24"/>
          <w:szCs w:val="24"/>
        </w:rPr>
        <w:t>18</w:t>
      </w:r>
      <w:r w:rsidR="00BB2E83" w:rsidRPr="00A30092">
        <w:rPr>
          <w:color w:val="auto"/>
          <w:sz w:val="24"/>
          <w:szCs w:val="24"/>
        </w:rPr>
        <w:fldChar w:fldCharType="end"/>
      </w:r>
      <w:r w:rsidRPr="00A30092">
        <w:rPr>
          <w:color w:val="auto"/>
          <w:sz w:val="24"/>
          <w:szCs w:val="24"/>
          <w:lang w:val="en-CA"/>
        </w:rPr>
        <w:t>.</w:t>
      </w:r>
      <w:proofErr w:type="gramEnd"/>
      <w:r w:rsidRPr="00A30092">
        <w:rPr>
          <w:color w:val="auto"/>
          <w:sz w:val="24"/>
          <w:szCs w:val="24"/>
          <w:lang w:val="en-CA"/>
        </w:rPr>
        <w:t xml:space="preserve"> </w:t>
      </w:r>
      <w:r w:rsidRPr="00A30092">
        <w:rPr>
          <w:b w:val="0"/>
          <w:bCs w:val="0"/>
          <w:color w:val="auto"/>
          <w:sz w:val="24"/>
          <w:szCs w:val="24"/>
          <w:lang w:val="en-CA"/>
        </w:rPr>
        <w:t>The GHG intensity factors for Alberta based on GHGIF</w:t>
      </w:r>
      <w:r w:rsidRPr="0015751C">
        <w:rPr>
          <w:b w:val="0"/>
          <w:bCs w:val="0"/>
          <w:color w:val="auto"/>
          <w:sz w:val="24"/>
          <w:szCs w:val="24"/>
          <w:vertAlign w:val="subscript"/>
          <w:lang w:val="en-CA"/>
        </w:rPr>
        <w:t>A</w:t>
      </w:r>
      <w:r w:rsidRPr="00A30092">
        <w:rPr>
          <w:b w:val="0"/>
          <w:bCs w:val="0"/>
          <w:color w:val="auto"/>
          <w:sz w:val="24"/>
          <w:szCs w:val="24"/>
          <w:lang w:val="en-CA"/>
        </w:rPr>
        <w:t>, GHGIF</w:t>
      </w:r>
      <w:r w:rsidRPr="0015751C">
        <w:rPr>
          <w:b w:val="0"/>
          <w:bCs w:val="0"/>
          <w:color w:val="auto"/>
          <w:sz w:val="24"/>
          <w:szCs w:val="24"/>
          <w:vertAlign w:val="subscript"/>
          <w:lang w:val="en-CA"/>
        </w:rPr>
        <w:t>M</w:t>
      </w:r>
      <w:r w:rsidRPr="00A30092">
        <w:rPr>
          <w:b w:val="0"/>
          <w:bCs w:val="0"/>
          <w:color w:val="auto"/>
          <w:sz w:val="24"/>
          <w:szCs w:val="24"/>
          <w:lang w:val="en-CA"/>
        </w:rPr>
        <w:t>, weighted annual marginal approach, ICF estimates, and the reported data</w:t>
      </w:r>
      <w:bookmarkEnd w:id="210"/>
    </w:p>
    <w:p w:rsidR="00D82828" w:rsidRDefault="00D82828" w:rsidP="00D82828"/>
    <w:p w:rsidR="00A11BB0" w:rsidRPr="00724B26" w:rsidRDefault="00A11BB0" w:rsidP="00D82828"/>
    <w:p w:rsidR="00A30092" w:rsidRDefault="00724B26" w:rsidP="00A30092">
      <w:pPr>
        <w:keepNext/>
        <w:tabs>
          <w:tab w:val="left" w:pos="7080"/>
        </w:tabs>
        <w:spacing w:line="276" w:lineRule="auto"/>
      </w:pPr>
      <w:r w:rsidRPr="00B413F1">
        <w:rPr>
          <w:noProof/>
          <w:lang w:val="en-US" w:eastAsia="en-US"/>
        </w:rPr>
        <w:drawing>
          <wp:inline distT="0" distB="0" distL="0" distR="0">
            <wp:extent cx="5511860" cy="3140015"/>
            <wp:effectExtent l="19050" t="0" r="12640" b="3235"/>
            <wp:docPr id="37"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rsidR="00724B26" w:rsidRPr="00A30092" w:rsidRDefault="00A30092" w:rsidP="00A30092">
      <w:pPr>
        <w:pStyle w:val="Caption"/>
        <w:ind w:left="1418" w:hanging="1418"/>
        <w:rPr>
          <w:noProof/>
          <w:color w:val="auto"/>
          <w:sz w:val="24"/>
          <w:szCs w:val="24"/>
          <w:lang w:val="en-US" w:eastAsia="en-US"/>
        </w:rPr>
      </w:pPr>
      <w:bookmarkStart w:id="211" w:name="_Toc225142480"/>
      <w:proofErr w:type="gramStart"/>
      <w:r w:rsidRPr="00A30092">
        <w:rPr>
          <w:color w:val="auto"/>
          <w:sz w:val="24"/>
          <w:szCs w:val="24"/>
        </w:rPr>
        <w:t xml:space="preserve">Figure </w:t>
      </w:r>
      <w:r w:rsidR="00BB2E83" w:rsidRPr="00A30092">
        <w:rPr>
          <w:color w:val="auto"/>
          <w:sz w:val="24"/>
          <w:szCs w:val="24"/>
        </w:rPr>
        <w:fldChar w:fldCharType="begin"/>
      </w:r>
      <w:r w:rsidRPr="00A30092">
        <w:rPr>
          <w:color w:val="auto"/>
          <w:sz w:val="24"/>
          <w:szCs w:val="24"/>
        </w:rPr>
        <w:instrText xml:space="preserve"> SEQ Figure \* ARABIC </w:instrText>
      </w:r>
      <w:r w:rsidR="00BB2E83" w:rsidRPr="00A30092">
        <w:rPr>
          <w:color w:val="auto"/>
          <w:sz w:val="24"/>
          <w:szCs w:val="24"/>
        </w:rPr>
        <w:fldChar w:fldCharType="separate"/>
      </w:r>
      <w:r>
        <w:rPr>
          <w:noProof/>
          <w:color w:val="auto"/>
          <w:sz w:val="24"/>
          <w:szCs w:val="24"/>
        </w:rPr>
        <w:t>19</w:t>
      </w:r>
      <w:r w:rsidR="00BB2E83" w:rsidRPr="00A30092">
        <w:rPr>
          <w:color w:val="auto"/>
          <w:sz w:val="24"/>
          <w:szCs w:val="24"/>
        </w:rPr>
        <w:fldChar w:fldCharType="end"/>
      </w:r>
      <w:r>
        <w:rPr>
          <w:color w:val="auto"/>
          <w:sz w:val="24"/>
          <w:szCs w:val="24"/>
          <w:lang w:val="en-CA"/>
        </w:rPr>
        <w:t>.</w:t>
      </w:r>
      <w:proofErr w:type="gramEnd"/>
      <w:r>
        <w:rPr>
          <w:color w:val="auto"/>
          <w:sz w:val="24"/>
          <w:szCs w:val="24"/>
          <w:lang w:val="en-CA"/>
        </w:rPr>
        <w:t xml:space="preserve"> </w:t>
      </w:r>
      <w:r w:rsidRPr="00A30092">
        <w:rPr>
          <w:b w:val="0"/>
          <w:bCs w:val="0"/>
          <w:color w:val="auto"/>
          <w:sz w:val="24"/>
          <w:szCs w:val="24"/>
          <w:lang w:val="en-CA"/>
        </w:rPr>
        <w:t>The GHG intensity factors for British Columbia based on GHGIF</w:t>
      </w:r>
      <w:r w:rsidRPr="0015751C">
        <w:rPr>
          <w:b w:val="0"/>
          <w:bCs w:val="0"/>
          <w:color w:val="auto"/>
          <w:sz w:val="24"/>
          <w:szCs w:val="24"/>
          <w:vertAlign w:val="subscript"/>
          <w:lang w:val="en-CA"/>
        </w:rPr>
        <w:t>A</w:t>
      </w:r>
      <w:r w:rsidRPr="00A30092">
        <w:rPr>
          <w:b w:val="0"/>
          <w:bCs w:val="0"/>
          <w:color w:val="auto"/>
          <w:sz w:val="24"/>
          <w:szCs w:val="24"/>
          <w:lang w:val="en-CA"/>
        </w:rPr>
        <w:t>, GHGIF</w:t>
      </w:r>
      <w:r w:rsidRPr="0015751C">
        <w:rPr>
          <w:b w:val="0"/>
          <w:bCs w:val="0"/>
          <w:color w:val="auto"/>
          <w:sz w:val="24"/>
          <w:szCs w:val="24"/>
          <w:vertAlign w:val="subscript"/>
          <w:lang w:val="en-CA"/>
        </w:rPr>
        <w:t>M</w:t>
      </w:r>
      <w:r w:rsidRPr="00A30092">
        <w:rPr>
          <w:b w:val="0"/>
          <w:bCs w:val="0"/>
          <w:color w:val="auto"/>
          <w:sz w:val="24"/>
          <w:szCs w:val="24"/>
          <w:lang w:val="en-CA"/>
        </w:rPr>
        <w:t>, weighted annual marginal approach, and ICF estimates</w:t>
      </w:r>
      <w:bookmarkEnd w:id="211"/>
    </w:p>
    <w:p w:rsidR="00724B26" w:rsidRDefault="00724B26" w:rsidP="00A30092">
      <w:pPr>
        <w:pStyle w:val="Caption"/>
        <w:rPr>
          <w:b w:val="0"/>
          <w:bCs w:val="0"/>
          <w:color w:val="auto"/>
          <w:sz w:val="24"/>
          <w:szCs w:val="24"/>
          <w:lang w:val="en-CA"/>
        </w:rPr>
      </w:pPr>
    </w:p>
    <w:p w:rsidR="00C2414F" w:rsidRDefault="001419D5" w:rsidP="003C17A4">
      <w:pPr>
        <w:pStyle w:val="Body"/>
        <w:spacing w:line="360" w:lineRule="auto"/>
        <w:rPr>
          <w:sz w:val="24"/>
          <w:szCs w:val="24"/>
        </w:rPr>
      </w:pPr>
      <w:r>
        <w:rPr>
          <w:sz w:val="24"/>
          <w:szCs w:val="24"/>
        </w:rPr>
        <w:lastRenderedPageBreak/>
        <w:t>Based on this comparis</w:t>
      </w:r>
      <w:r w:rsidR="00C2414F">
        <w:rPr>
          <w:sz w:val="24"/>
          <w:szCs w:val="24"/>
        </w:rPr>
        <w:t>on</w:t>
      </w:r>
      <w:r>
        <w:rPr>
          <w:sz w:val="24"/>
          <w:szCs w:val="24"/>
        </w:rPr>
        <w:t>,</w:t>
      </w:r>
      <w:r w:rsidR="00C2414F">
        <w:rPr>
          <w:sz w:val="24"/>
          <w:szCs w:val="24"/>
        </w:rPr>
        <w:t xml:space="preserve"> the following can be concluded:</w:t>
      </w:r>
    </w:p>
    <w:p w:rsidR="00100390" w:rsidRDefault="00100390" w:rsidP="003C17A4">
      <w:pPr>
        <w:pStyle w:val="Body"/>
        <w:spacing w:line="360" w:lineRule="auto"/>
        <w:rPr>
          <w:sz w:val="24"/>
          <w:szCs w:val="24"/>
        </w:rPr>
      </w:pPr>
    </w:p>
    <w:p w:rsidR="00FD12A5" w:rsidRDefault="00C740A7" w:rsidP="008204A6">
      <w:pPr>
        <w:pStyle w:val="Body"/>
        <w:numPr>
          <w:ilvl w:val="0"/>
          <w:numId w:val="12"/>
        </w:numPr>
        <w:spacing w:line="360" w:lineRule="auto"/>
        <w:ind w:left="284" w:hanging="284"/>
        <w:rPr>
          <w:sz w:val="24"/>
          <w:szCs w:val="24"/>
        </w:rPr>
      </w:pPr>
      <w:r>
        <w:rPr>
          <w:b/>
          <w:bCs/>
          <w:sz w:val="24"/>
          <w:szCs w:val="24"/>
        </w:rPr>
        <w:t>General C</w:t>
      </w:r>
      <w:r w:rsidR="00B672AD" w:rsidRPr="00100390">
        <w:rPr>
          <w:b/>
          <w:bCs/>
          <w:sz w:val="24"/>
          <w:szCs w:val="24"/>
        </w:rPr>
        <w:t>onclusion</w:t>
      </w:r>
      <w:r w:rsidR="00A94DA1">
        <w:rPr>
          <w:b/>
          <w:bCs/>
          <w:sz w:val="24"/>
          <w:szCs w:val="24"/>
        </w:rPr>
        <w:t>s</w:t>
      </w:r>
      <w:r w:rsidR="00FD12A5">
        <w:rPr>
          <w:sz w:val="24"/>
          <w:szCs w:val="24"/>
        </w:rPr>
        <w:t>:</w:t>
      </w:r>
    </w:p>
    <w:p w:rsidR="00C82286" w:rsidRDefault="00A94DA1" w:rsidP="008204A6">
      <w:pPr>
        <w:pStyle w:val="Body"/>
        <w:numPr>
          <w:ilvl w:val="0"/>
          <w:numId w:val="27"/>
        </w:numPr>
        <w:spacing w:line="360" w:lineRule="auto"/>
        <w:ind w:left="284" w:hanging="284"/>
        <w:rPr>
          <w:sz w:val="24"/>
          <w:szCs w:val="24"/>
        </w:rPr>
      </w:pPr>
      <w:r>
        <w:rPr>
          <w:sz w:val="24"/>
          <w:szCs w:val="24"/>
        </w:rPr>
        <w:t xml:space="preserve">As seen in Table 32, the fuel sources predicted to be on the margin by ICF are </w:t>
      </w:r>
      <w:r w:rsidR="0039452D" w:rsidRPr="00A94DA1">
        <w:rPr>
          <w:sz w:val="24"/>
          <w:szCs w:val="24"/>
        </w:rPr>
        <w:t xml:space="preserve">substantially different than </w:t>
      </w:r>
      <w:r w:rsidR="00493A94">
        <w:rPr>
          <w:sz w:val="24"/>
          <w:szCs w:val="24"/>
        </w:rPr>
        <w:t xml:space="preserve">those identified in </w:t>
      </w:r>
      <w:r w:rsidR="00AC3272" w:rsidRPr="00A94DA1">
        <w:rPr>
          <w:sz w:val="24"/>
          <w:szCs w:val="24"/>
        </w:rPr>
        <w:t>the open literature and</w:t>
      </w:r>
      <w:r w:rsidR="00FD12A5" w:rsidRPr="00A94DA1">
        <w:rPr>
          <w:sz w:val="24"/>
          <w:szCs w:val="24"/>
        </w:rPr>
        <w:t xml:space="preserve"> </w:t>
      </w:r>
      <w:r w:rsidR="00493A94">
        <w:rPr>
          <w:sz w:val="24"/>
          <w:szCs w:val="24"/>
        </w:rPr>
        <w:t>reported by</w:t>
      </w:r>
      <w:r w:rsidR="00AC3272" w:rsidRPr="00A94DA1">
        <w:rPr>
          <w:sz w:val="24"/>
          <w:szCs w:val="24"/>
        </w:rPr>
        <w:t xml:space="preserve"> electric utilities.</w:t>
      </w:r>
      <w:r w:rsidR="0039452D" w:rsidRPr="00A94DA1">
        <w:rPr>
          <w:sz w:val="24"/>
          <w:szCs w:val="24"/>
        </w:rPr>
        <w:t xml:space="preserve"> </w:t>
      </w:r>
      <w:r w:rsidR="00D8672F" w:rsidRPr="00A94DA1">
        <w:rPr>
          <w:sz w:val="24"/>
          <w:szCs w:val="24"/>
        </w:rPr>
        <w:t>Therefor</w:t>
      </w:r>
      <w:r w:rsidR="00A121C1" w:rsidRPr="00A94DA1">
        <w:rPr>
          <w:sz w:val="24"/>
          <w:szCs w:val="24"/>
        </w:rPr>
        <w:t>e</w:t>
      </w:r>
      <w:r w:rsidR="008838A9" w:rsidRPr="00A94DA1">
        <w:rPr>
          <w:sz w:val="24"/>
          <w:szCs w:val="24"/>
        </w:rPr>
        <w:t xml:space="preserve">, </w:t>
      </w:r>
      <w:r w:rsidR="00493A94">
        <w:rPr>
          <w:sz w:val="24"/>
          <w:szCs w:val="24"/>
        </w:rPr>
        <w:t xml:space="preserve"> the use of </w:t>
      </w:r>
      <w:r w:rsidR="00D8672F" w:rsidRPr="00A94DA1">
        <w:rPr>
          <w:sz w:val="24"/>
          <w:szCs w:val="24"/>
        </w:rPr>
        <w:t xml:space="preserve"> monthly GHG intensity factors</w:t>
      </w:r>
      <w:r w:rsidR="008838A9" w:rsidRPr="00A94DA1">
        <w:rPr>
          <w:sz w:val="24"/>
          <w:szCs w:val="24"/>
        </w:rPr>
        <w:t xml:space="preserve"> values</w:t>
      </w:r>
      <w:r w:rsidR="00D8672F" w:rsidRPr="00A94DA1">
        <w:rPr>
          <w:sz w:val="24"/>
          <w:szCs w:val="24"/>
        </w:rPr>
        <w:t xml:space="preserve"> </w:t>
      </w:r>
      <w:r w:rsidR="00493A94">
        <w:rPr>
          <w:sz w:val="24"/>
          <w:szCs w:val="24"/>
        </w:rPr>
        <w:t xml:space="preserve">calculated </w:t>
      </w:r>
      <w:r w:rsidR="00D8672F" w:rsidRPr="00A94DA1">
        <w:rPr>
          <w:sz w:val="24"/>
          <w:szCs w:val="24"/>
        </w:rPr>
        <w:t>based on</w:t>
      </w:r>
      <w:r w:rsidR="00A121C1" w:rsidRPr="00A94DA1">
        <w:rPr>
          <w:sz w:val="24"/>
          <w:szCs w:val="24"/>
        </w:rPr>
        <w:t xml:space="preserve"> </w:t>
      </w:r>
      <w:r w:rsidR="00E161E5">
        <w:rPr>
          <w:sz w:val="24"/>
          <w:szCs w:val="24"/>
        </w:rPr>
        <w:t>the ICF estimates</w:t>
      </w:r>
      <w:r w:rsidR="008838A9" w:rsidRPr="00A94DA1">
        <w:rPr>
          <w:sz w:val="24"/>
          <w:szCs w:val="24"/>
        </w:rPr>
        <w:t xml:space="preserve"> </w:t>
      </w:r>
      <w:r w:rsidR="00E27334">
        <w:rPr>
          <w:sz w:val="24"/>
          <w:szCs w:val="24"/>
        </w:rPr>
        <w:t>are</w:t>
      </w:r>
      <w:r w:rsidR="00E161E5">
        <w:rPr>
          <w:sz w:val="24"/>
          <w:szCs w:val="24"/>
        </w:rPr>
        <w:t xml:space="preserve"> </w:t>
      </w:r>
      <w:r w:rsidR="00A121C1" w:rsidRPr="00A94DA1">
        <w:rPr>
          <w:sz w:val="24"/>
          <w:szCs w:val="24"/>
        </w:rPr>
        <w:t xml:space="preserve">not </w:t>
      </w:r>
      <w:r w:rsidR="00493A94">
        <w:rPr>
          <w:sz w:val="24"/>
          <w:szCs w:val="24"/>
        </w:rPr>
        <w:t xml:space="preserve"> recommended </w:t>
      </w:r>
      <w:r w:rsidR="00A121C1" w:rsidRPr="00A94DA1">
        <w:rPr>
          <w:sz w:val="24"/>
          <w:szCs w:val="24"/>
        </w:rPr>
        <w:t>to predict the GHG emission reduction</w:t>
      </w:r>
      <w:r w:rsidR="008838A9" w:rsidRPr="00A94DA1">
        <w:rPr>
          <w:sz w:val="24"/>
          <w:szCs w:val="24"/>
        </w:rPr>
        <w:t>s</w:t>
      </w:r>
      <w:r w:rsidR="00A121C1" w:rsidRPr="00A94DA1">
        <w:rPr>
          <w:sz w:val="24"/>
          <w:szCs w:val="24"/>
        </w:rPr>
        <w:t xml:space="preserve"> due to electricity savin</w:t>
      </w:r>
      <w:r w:rsidR="00EE3C6D" w:rsidRPr="00A94DA1">
        <w:rPr>
          <w:sz w:val="24"/>
          <w:szCs w:val="24"/>
        </w:rPr>
        <w:t>gs in the residential sector.</w:t>
      </w:r>
      <w:r w:rsidR="00A121C1" w:rsidRPr="00A94DA1">
        <w:rPr>
          <w:sz w:val="24"/>
          <w:szCs w:val="24"/>
        </w:rPr>
        <w:t xml:space="preserve"> </w:t>
      </w:r>
    </w:p>
    <w:p w:rsidR="00E161E5" w:rsidRPr="00E161E5" w:rsidRDefault="00E161E5" w:rsidP="008204A6">
      <w:pPr>
        <w:pStyle w:val="Body"/>
        <w:numPr>
          <w:ilvl w:val="0"/>
          <w:numId w:val="27"/>
        </w:numPr>
        <w:spacing w:line="360" w:lineRule="auto"/>
        <w:ind w:left="284" w:hanging="284"/>
        <w:rPr>
          <w:sz w:val="24"/>
          <w:szCs w:val="24"/>
        </w:rPr>
      </w:pPr>
      <w:r w:rsidRPr="00E161E5">
        <w:rPr>
          <w:sz w:val="24"/>
          <w:szCs w:val="24"/>
        </w:rPr>
        <w:t xml:space="preserve">In the absence of any other data to </w:t>
      </w:r>
      <w:r>
        <w:rPr>
          <w:sz w:val="24"/>
          <w:szCs w:val="24"/>
        </w:rPr>
        <w:t>verify</w:t>
      </w:r>
      <w:r w:rsidRPr="00E161E5">
        <w:rPr>
          <w:sz w:val="24"/>
          <w:szCs w:val="24"/>
        </w:rPr>
        <w:t xml:space="preserve"> the </w:t>
      </w:r>
      <w:r>
        <w:rPr>
          <w:sz w:val="24"/>
          <w:szCs w:val="24"/>
        </w:rPr>
        <w:t xml:space="preserve">accuracy of the ICF estimates of the magnitude of marginal electricity generation, and based on conclusion </w:t>
      </w:r>
      <w:r w:rsidR="001E0E06">
        <w:rPr>
          <w:sz w:val="24"/>
          <w:szCs w:val="24"/>
        </w:rPr>
        <w:t xml:space="preserve">#1 above, it is recommended that the ICF </w:t>
      </w:r>
      <w:r w:rsidR="001E0E06">
        <w:rPr>
          <w:rFonts w:asciiTheme="majorBidi" w:eastAsia="+mn-ea" w:hAnsiTheme="majorBidi" w:cstheme="majorBidi"/>
          <w:sz w:val="24"/>
          <w:szCs w:val="24"/>
        </w:rPr>
        <w:t xml:space="preserve">estimates not be used to predict the </w:t>
      </w:r>
      <w:r w:rsidR="001E0E06">
        <w:rPr>
          <w:sz w:val="24"/>
          <w:szCs w:val="24"/>
        </w:rPr>
        <w:t>magnitude of marginal electricty generation.</w:t>
      </w:r>
    </w:p>
    <w:p w:rsidR="00DC56E3" w:rsidRPr="005B1F6C" w:rsidRDefault="00DC56E3" w:rsidP="00DC56E3">
      <w:pPr>
        <w:pStyle w:val="Body"/>
        <w:spacing w:line="360" w:lineRule="auto"/>
        <w:ind w:left="1507"/>
        <w:rPr>
          <w:sz w:val="24"/>
          <w:szCs w:val="24"/>
        </w:rPr>
      </w:pPr>
    </w:p>
    <w:p w:rsidR="00C740A7" w:rsidRDefault="00E27334" w:rsidP="008204A6">
      <w:pPr>
        <w:pStyle w:val="Body"/>
        <w:numPr>
          <w:ilvl w:val="0"/>
          <w:numId w:val="12"/>
        </w:numPr>
        <w:spacing w:line="360" w:lineRule="auto"/>
        <w:ind w:left="284" w:hanging="284"/>
        <w:rPr>
          <w:b/>
          <w:bCs/>
          <w:sz w:val="24"/>
          <w:szCs w:val="24"/>
        </w:rPr>
      </w:pPr>
      <w:r>
        <w:rPr>
          <w:b/>
          <w:bCs/>
          <w:sz w:val="24"/>
          <w:szCs w:val="24"/>
        </w:rPr>
        <w:t>Conclusions  Specific to E</w:t>
      </w:r>
      <w:r w:rsidR="00C740A7" w:rsidRPr="00C740A7">
        <w:rPr>
          <w:b/>
          <w:bCs/>
          <w:sz w:val="24"/>
          <w:szCs w:val="24"/>
        </w:rPr>
        <w:t>ach Province</w:t>
      </w:r>
    </w:p>
    <w:p w:rsidR="00A11BB0" w:rsidRPr="00DB443D" w:rsidRDefault="00A11BB0" w:rsidP="00A11BB0">
      <w:pPr>
        <w:pStyle w:val="Body"/>
        <w:numPr>
          <w:ilvl w:val="0"/>
          <w:numId w:val="29"/>
        </w:numPr>
        <w:spacing w:line="360" w:lineRule="auto"/>
        <w:ind w:left="284"/>
        <w:rPr>
          <w:sz w:val="24"/>
          <w:szCs w:val="24"/>
        </w:rPr>
      </w:pPr>
      <w:r w:rsidRPr="00DB443D">
        <w:rPr>
          <w:sz w:val="24"/>
          <w:szCs w:val="24"/>
        </w:rPr>
        <w:t>Newfoundland:</w:t>
      </w:r>
    </w:p>
    <w:p w:rsidR="00A11BB0" w:rsidRDefault="00A11BB0" w:rsidP="00A11BB0">
      <w:pPr>
        <w:pStyle w:val="Body"/>
        <w:numPr>
          <w:ilvl w:val="0"/>
          <w:numId w:val="17"/>
        </w:numPr>
        <w:spacing w:line="360" w:lineRule="auto"/>
        <w:ind w:left="567" w:hanging="283"/>
        <w:rPr>
          <w:sz w:val="24"/>
          <w:szCs w:val="24"/>
        </w:rPr>
      </w:pPr>
      <w:r>
        <w:rPr>
          <w:sz w:val="24"/>
          <w:szCs w:val="24"/>
        </w:rPr>
        <w:t xml:space="preserve">In </w:t>
      </w:r>
      <w:r w:rsidRPr="00DB443D">
        <w:rPr>
          <w:sz w:val="24"/>
          <w:szCs w:val="24"/>
        </w:rPr>
        <w:t>Newfoundland</w:t>
      </w:r>
      <w:r>
        <w:rPr>
          <w:sz w:val="24"/>
          <w:szCs w:val="24"/>
        </w:rPr>
        <w:t>, the marginal electricity generation, like the total electricity generation comes mainly from hydro resources which has zero GHG emissions, and a small proportion from oil. Therefore, the magnitudes of both the GHGIF</w:t>
      </w:r>
      <w:r w:rsidRPr="008B5281">
        <w:rPr>
          <w:sz w:val="24"/>
          <w:szCs w:val="24"/>
          <w:vertAlign w:val="subscript"/>
        </w:rPr>
        <w:t>A</w:t>
      </w:r>
      <w:r>
        <w:rPr>
          <w:sz w:val="24"/>
          <w:szCs w:val="24"/>
        </w:rPr>
        <w:t xml:space="preserve"> or the GHG intensity factor predicted using the</w:t>
      </w:r>
      <w:r w:rsidRPr="005F62CD">
        <w:rPr>
          <w:sz w:val="24"/>
          <w:szCs w:val="24"/>
          <w:lang w:val="en-CA"/>
        </w:rPr>
        <w:t xml:space="preserve"> weighted</w:t>
      </w:r>
      <w:r>
        <w:rPr>
          <w:sz w:val="24"/>
          <w:szCs w:val="24"/>
        </w:rPr>
        <w:t xml:space="preserve"> annual marginal method are close to each other as seen in Figure 10.</w:t>
      </w:r>
    </w:p>
    <w:p w:rsidR="00A11BB0" w:rsidRDefault="00A11BB0" w:rsidP="00A11BB0">
      <w:pPr>
        <w:pStyle w:val="Body"/>
        <w:numPr>
          <w:ilvl w:val="0"/>
          <w:numId w:val="13"/>
        </w:numPr>
        <w:spacing w:line="360" w:lineRule="auto"/>
        <w:ind w:left="567" w:hanging="283"/>
        <w:rPr>
          <w:sz w:val="24"/>
          <w:szCs w:val="24"/>
        </w:rPr>
      </w:pPr>
      <w:r>
        <w:rPr>
          <w:sz w:val="24"/>
          <w:szCs w:val="24"/>
        </w:rPr>
        <w:t>While the GHG intensity factor predicted using the</w:t>
      </w:r>
      <w:r w:rsidRPr="005F62CD">
        <w:rPr>
          <w:sz w:val="24"/>
          <w:szCs w:val="24"/>
          <w:lang w:val="en-CA"/>
        </w:rPr>
        <w:t xml:space="preserve"> weighted</w:t>
      </w:r>
      <w:r>
        <w:rPr>
          <w:sz w:val="24"/>
          <w:szCs w:val="24"/>
        </w:rPr>
        <w:t xml:space="preserve"> annual marginal method and the GHGIF</w:t>
      </w:r>
      <w:r w:rsidRPr="00083843">
        <w:rPr>
          <w:sz w:val="24"/>
          <w:szCs w:val="24"/>
          <w:vertAlign w:val="subscript"/>
        </w:rPr>
        <w:t>A</w:t>
      </w:r>
      <w:r>
        <w:rPr>
          <w:sz w:val="24"/>
          <w:szCs w:val="24"/>
        </w:rPr>
        <w:t xml:space="preserve"> are very close to each other </w:t>
      </w:r>
      <w:r w:rsidRPr="005C3635">
        <w:rPr>
          <w:sz w:val="24"/>
          <w:szCs w:val="24"/>
        </w:rPr>
        <w:t>(</w:t>
      </w:r>
      <w:r>
        <w:rPr>
          <w:sz w:val="24"/>
          <w:szCs w:val="24"/>
        </w:rPr>
        <w:t xml:space="preserve">22 </w:t>
      </w:r>
      <w:r w:rsidRPr="005C3635">
        <w:rPr>
          <w:sz w:val="24"/>
          <w:szCs w:val="24"/>
        </w:rPr>
        <w:t xml:space="preserve">and </w:t>
      </w:r>
      <w:r>
        <w:rPr>
          <w:sz w:val="24"/>
          <w:szCs w:val="24"/>
        </w:rPr>
        <w:t>26</w:t>
      </w:r>
      <w:r w:rsidRPr="005C3635">
        <w:rPr>
          <w:sz w:val="24"/>
          <w:szCs w:val="24"/>
        </w:rPr>
        <w:t xml:space="preserve"> g CO</w:t>
      </w:r>
      <w:r w:rsidRPr="005C3635">
        <w:rPr>
          <w:sz w:val="24"/>
          <w:szCs w:val="24"/>
          <w:vertAlign w:val="subscript"/>
        </w:rPr>
        <w:t>2eq</w:t>
      </w:r>
      <w:r w:rsidRPr="005C3635">
        <w:rPr>
          <w:sz w:val="24"/>
          <w:szCs w:val="24"/>
        </w:rPr>
        <w:t>/kWh, respectively)</w:t>
      </w:r>
      <w:r>
        <w:rPr>
          <w:sz w:val="24"/>
          <w:szCs w:val="24"/>
        </w:rPr>
        <w:t>, the GHGIF</w:t>
      </w:r>
      <w:r w:rsidRPr="008B5281">
        <w:rPr>
          <w:sz w:val="24"/>
          <w:szCs w:val="24"/>
          <w:vertAlign w:val="subscript"/>
        </w:rPr>
        <w:t>M</w:t>
      </w:r>
      <w:r>
        <w:rPr>
          <w:sz w:val="24"/>
          <w:szCs w:val="24"/>
        </w:rPr>
        <w:t xml:space="preserve"> provides a substantially higher estimate. The large difference between the predictions of the two methods and the GHGIF</w:t>
      </w:r>
      <w:r w:rsidRPr="008B5281">
        <w:rPr>
          <w:sz w:val="24"/>
          <w:szCs w:val="24"/>
          <w:vertAlign w:val="subscript"/>
        </w:rPr>
        <w:t>M</w:t>
      </w:r>
      <w:r>
        <w:rPr>
          <w:sz w:val="24"/>
          <w:szCs w:val="24"/>
        </w:rPr>
        <w:t xml:space="preserve"> is due to the fact that a very small proportion of electricity generation in </w:t>
      </w:r>
      <w:r w:rsidRPr="00DB443D">
        <w:rPr>
          <w:sz w:val="24"/>
          <w:szCs w:val="24"/>
        </w:rPr>
        <w:t>Newfoundland</w:t>
      </w:r>
      <w:r>
        <w:rPr>
          <w:sz w:val="24"/>
          <w:szCs w:val="24"/>
        </w:rPr>
        <w:t xml:space="preserve"> is by fossil fuels. Consequently, the use of GHGIF</w:t>
      </w:r>
      <w:r w:rsidRPr="008B5281">
        <w:rPr>
          <w:sz w:val="24"/>
          <w:szCs w:val="24"/>
          <w:vertAlign w:val="subscript"/>
        </w:rPr>
        <w:t>M</w:t>
      </w:r>
      <w:r>
        <w:rPr>
          <w:sz w:val="24"/>
          <w:szCs w:val="24"/>
        </w:rPr>
        <w:t xml:space="preserve"> would not be realistic for </w:t>
      </w:r>
      <w:r w:rsidRPr="00DB443D">
        <w:rPr>
          <w:sz w:val="24"/>
          <w:szCs w:val="24"/>
        </w:rPr>
        <w:t>Newfoundland</w:t>
      </w:r>
      <w:r>
        <w:rPr>
          <w:sz w:val="24"/>
          <w:szCs w:val="24"/>
        </w:rPr>
        <w:t>.</w:t>
      </w:r>
    </w:p>
    <w:p w:rsidR="003A2234" w:rsidRDefault="00A11BB0" w:rsidP="003A2234">
      <w:pPr>
        <w:pStyle w:val="Body"/>
        <w:numPr>
          <w:ilvl w:val="0"/>
          <w:numId w:val="17"/>
        </w:numPr>
        <w:spacing w:after="0" w:line="360" w:lineRule="auto"/>
        <w:ind w:left="567" w:hanging="283"/>
        <w:rPr>
          <w:sz w:val="24"/>
          <w:szCs w:val="24"/>
        </w:rPr>
      </w:pPr>
      <w:r>
        <w:rPr>
          <w:sz w:val="24"/>
          <w:szCs w:val="24"/>
        </w:rPr>
        <w:lastRenderedPageBreak/>
        <w:t xml:space="preserve">Therefore, for </w:t>
      </w:r>
      <w:r w:rsidRPr="00DB443D">
        <w:rPr>
          <w:sz w:val="24"/>
          <w:szCs w:val="24"/>
        </w:rPr>
        <w:t>Newfoundland</w:t>
      </w:r>
      <w:r>
        <w:rPr>
          <w:sz w:val="24"/>
          <w:szCs w:val="24"/>
        </w:rPr>
        <w:t xml:space="preserve">, the use of the GHG intensity factor predicted using the </w:t>
      </w:r>
      <w:r w:rsidRPr="005F62CD">
        <w:rPr>
          <w:sz w:val="24"/>
          <w:szCs w:val="24"/>
          <w:lang w:val="en-CA"/>
        </w:rPr>
        <w:t>weighted</w:t>
      </w:r>
      <w:r>
        <w:rPr>
          <w:sz w:val="24"/>
          <w:szCs w:val="24"/>
        </w:rPr>
        <w:t xml:space="preserve"> annual marginal method  is recommended here because it is based on the latest available information.</w:t>
      </w:r>
    </w:p>
    <w:p w:rsidR="003A2234" w:rsidRPr="003A2234" w:rsidRDefault="003A2234" w:rsidP="003A2234">
      <w:pPr>
        <w:pStyle w:val="Body"/>
        <w:spacing w:after="0" w:line="360" w:lineRule="auto"/>
        <w:ind w:left="567"/>
        <w:rPr>
          <w:sz w:val="24"/>
          <w:szCs w:val="24"/>
        </w:rPr>
      </w:pPr>
    </w:p>
    <w:p w:rsidR="00A11BB0" w:rsidRPr="003A37EF" w:rsidRDefault="00A11BB0" w:rsidP="003A2234">
      <w:pPr>
        <w:pStyle w:val="Body"/>
        <w:numPr>
          <w:ilvl w:val="0"/>
          <w:numId w:val="29"/>
        </w:numPr>
        <w:spacing w:before="0" w:line="360" w:lineRule="auto"/>
        <w:ind w:left="284" w:hanging="284"/>
        <w:rPr>
          <w:sz w:val="24"/>
          <w:szCs w:val="24"/>
        </w:rPr>
      </w:pPr>
      <w:r w:rsidRPr="003A37EF">
        <w:rPr>
          <w:sz w:val="24"/>
          <w:szCs w:val="24"/>
        </w:rPr>
        <w:t>Prince Edward Island:</w:t>
      </w:r>
    </w:p>
    <w:p w:rsidR="00A11BB0" w:rsidRDefault="00A11BB0" w:rsidP="00A11BB0">
      <w:pPr>
        <w:pStyle w:val="Body"/>
        <w:numPr>
          <w:ilvl w:val="0"/>
          <w:numId w:val="16"/>
        </w:numPr>
        <w:spacing w:line="360" w:lineRule="auto"/>
        <w:ind w:left="567" w:hanging="283"/>
        <w:rPr>
          <w:sz w:val="24"/>
          <w:szCs w:val="24"/>
        </w:rPr>
      </w:pPr>
      <w:r>
        <w:rPr>
          <w:sz w:val="24"/>
          <w:szCs w:val="24"/>
        </w:rPr>
        <w:t>More than 7</w:t>
      </w:r>
      <w:r w:rsidRPr="00B06E74">
        <w:rPr>
          <w:sz w:val="24"/>
          <w:szCs w:val="24"/>
        </w:rPr>
        <w:t xml:space="preserve">0% of the total electricity generation in </w:t>
      </w:r>
      <w:r w:rsidRPr="003A37EF">
        <w:rPr>
          <w:sz w:val="24"/>
          <w:szCs w:val="24"/>
        </w:rPr>
        <w:t>Prince Edward Island</w:t>
      </w:r>
      <w:r w:rsidRPr="00B06E74">
        <w:rPr>
          <w:sz w:val="24"/>
          <w:szCs w:val="24"/>
        </w:rPr>
        <w:t xml:space="preserve"> comes from </w:t>
      </w:r>
      <w:r>
        <w:rPr>
          <w:sz w:val="24"/>
          <w:szCs w:val="24"/>
        </w:rPr>
        <w:t>renewable</w:t>
      </w:r>
      <w:r w:rsidRPr="00B06E74">
        <w:rPr>
          <w:sz w:val="24"/>
          <w:szCs w:val="24"/>
        </w:rPr>
        <w:t xml:space="preserve"> resources, wh</w:t>
      </w:r>
      <w:r>
        <w:rPr>
          <w:sz w:val="24"/>
          <w:szCs w:val="24"/>
        </w:rPr>
        <w:t>ereas</w:t>
      </w:r>
      <w:r w:rsidRPr="00B06E74">
        <w:rPr>
          <w:sz w:val="24"/>
          <w:szCs w:val="24"/>
        </w:rPr>
        <w:t xml:space="preserve"> </w:t>
      </w:r>
      <w:r>
        <w:rPr>
          <w:sz w:val="24"/>
          <w:szCs w:val="24"/>
        </w:rPr>
        <w:t>more than 99% of the marginal generation comes from imported electricity with zero GHG emissions, and the remainder (less than 1%) of the marginal generation is from oil. Consequently, there is a substantial difference between GHGIF</w:t>
      </w:r>
      <w:r w:rsidRPr="003351C7">
        <w:rPr>
          <w:sz w:val="24"/>
          <w:szCs w:val="24"/>
          <w:vertAlign w:val="subscript"/>
        </w:rPr>
        <w:t>M</w:t>
      </w:r>
      <w:r>
        <w:rPr>
          <w:sz w:val="24"/>
          <w:szCs w:val="24"/>
        </w:rPr>
        <w:t xml:space="preserve"> and GHGIF</w:t>
      </w:r>
      <w:r w:rsidRPr="003351C7">
        <w:rPr>
          <w:sz w:val="24"/>
          <w:szCs w:val="24"/>
          <w:vertAlign w:val="subscript"/>
        </w:rPr>
        <w:t>A</w:t>
      </w:r>
      <w:r>
        <w:rPr>
          <w:sz w:val="24"/>
          <w:szCs w:val="24"/>
        </w:rPr>
        <w:t xml:space="preserve"> as seen in Figure 11, and GHGIF</w:t>
      </w:r>
      <w:r w:rsidRPr="003351C7">
        <w:rPr>
          <w:sz w:val="24"/>
          <w:szCs w:val="24"/>
          <w:vertAlign w:val="subscript"/>
        </w:rPr>
        <w:t>M</w:t>
      </w:r>
      <w:r>
        <w:rPr>
          <w:sz w:val="24"/>
          <w:szCs w:val="24"/>
        </w:rPr>
        <w:t xml:space="preserve"> is not applicable for marginal generation.</w:t>
      </w:r>
    </w:p>
    <w:p w:rsidR="00A11BB0" w:rsidRPr="00B06E74" w:rsidRDefault="00A11BB0" w:rsidP="00A11BB0">
      <w:pPr>
        <w:pStyle w:val="Body"/>
        <w:numPr>
          <w:ilvl w:val="0"/>
          <w:numId w:val="16"/>
        </w:numPr>
        <w:spacing w:line="360" w:lineRule="auto"/>
        <w:ind w:left="567" w:hanging="283"/>
        <w:rPr>
          <w:sz w:val="24"/>
          <w:szCs w:val="24"/>
        </w:rPr>
      </w:pPr>
      <w:r>
        <w:rPr>
          <w:sz w:val="24"/>
          <w:szCs w:val="24"/>
        </w:rPr>
        <w:t>S</w:t>
      </w:r>
      <w:r w:rsidRPr="00B06E74">
        <w:rPr>
          <w:sz w:val="24"/>
          <w:szCs w:val="24"/>
        </w:rPr>
        <w:t xml:space="preserve">ince </w:t>
      </w:r>
      <w:r>
        <w:rPr>
          <w:sz w:val="24"/>
          <w:szCs w:val="24"/>
        </w:rPr>
        <w:t xml:space="preserve">imported electricity </w:t>
      </w:r>
      <w:r w:rsidRPr="00B06E74">
        <w:rPr>
          <w:sz w:val="24"/>
          <w:szCs w:val="24"/>
        </w:rPr>
        <w:t>constitute</w:t>
      </w:r>
      <w:r>
        <w:rPr>
          <w:sz w:val="24"/>
          <w:szCs w:val="24"/>
        </w:rPr>
        <w:t>s</w:t>
      </w:r>
      <w:r w:rsidRPr="00B06E74">
        <w:rPr>
          <w:sz w:val="24"/>
          <w:szCs w:val="24"/>
        </w:rPr>
        <w:t xml:space="preserve"> more than 99% of marginal generation, </w:t>
      </w:r>
      <w:r>
        <w:rPr>
          <w:sz w:val="24"/>
          <w:szCs w:val="24"/>
        </w:rPr>
        <w:t xml:space="preserve">the </w:t>
      </w:r>
      <w:r w:rsidRPr="005F62CD">
        <w:rPr>
          <w:sz w:val="24"/>
          <w:szCs w:val="24"/>
          <w:lang w:val="en-CA"/>
        </w:rPr>
        <w:t>weighted</w:t>
      </w:r>
      <w:r>
        <w:rPr>
          <w:sz w:val="24"/>
          <w:szCs w:val="24"/>
        </w:rPr>
        <w:t xml:space="preserve"> annual marginal</w:t>
      </w:r>
      <w:r w:rsidRPr="00DB53C9">
        <w:rPr>
          <w:sz w:val="24"/>
          <w:szCs w:val="24"/>
        </w:rPr>
        <w:t xml:space="preserve"> </w:t>
      </w:r>
      <w:r>
        <w:rPr>
          <w:sz w:val="24"/>
          <w:szCs w:val="24"/>
        </w:rPr>
        <w:t xml:space="preserve">GHG intensity factor which is 6 </w:t>
      </w:r>
      <w:r w:rsidRPr="00F242E2">
        <w:rPr>
          <w:sz w:val="24"/>
          <w:szCs w:val="24"/>
        </w:rPr>
        <w:t>g CO</w:t>
      </w:r>
      <w:r w:rsidRPr="00F242E2">
        <w:rPr>
          <w:sz w:val="24"/>
          <w:szCs w:val="24"/>
          <w:vertAlign w:val="subscript"/>
        </w:rPr>
        <w:t>2eq</w:t>
      </w:r>
      <w:r>
        <w:rPr>
          <w:sz w:val="24"/>
          <w:szCs w:val="24"/>
        </w:rPr>
        <w:t>/kWh produces a realistic estimate</w:t>
      </w:r>
      <w:r w:rsidRPr="00B06E74">
        <w:rPr>
          <w:sz w:val="24"/>
          <w:szCs w:val="24"/>
        </w:rPr>
        <w:t xml:space="preserve">. </w:t>
      </w:r>
    </w:p>
    <w:p w:rsidR="00A11BB0" w:rsidRDefault="00A11BB0" w:rsidP="00A11BB0">
      <w:pPr>
        <w:pStyle w:val="Body"/>
        <w:numPr>
          <w:ilvl w:val="0"/>
          <w:numId w:val="16"/>
        </w:numPr>
        <w:spacing w:line="360" w:lineRule="auto"/>
        <w:ind w:left="567" w:hanging="283"/>
        <w:rPr>
          <w:sz w:val="24"/>
          <w:szCs w:val="24"/>
        </w:rPr>
      </w:pPr>
      <w:r w:rsidRPr="00B06E74">
        <w:rPr>
          <w:sz w:val="24"/>
          <w:szCs w:val="24"/>
        </w:rPr>
        <w:t xml:space="preserve">Therefore, it is recommended here that </w:t>
      </w:r>
      <w:r>
        <w:rPr>
          <w:sz w:val="24"/>
          <w:szCs w:val="24"/>
        </w:rPr>
        <w:t xml:space="preserve">the </w:t>
      </w:r>
      <w:r w:rsidRPr="005F62CD">
        <w:rPr>
          <w:sz w:val="24"/>
          <w:szCs w:val="24"/>
          <w:lang w:val="en-CA"/>
        </w:rPr>
        <w:t>weighted</w:t>
      </w:r>
      <w:r>
        <w:rPr>
          <w:sz w:val="24"/>
          <w:szCs w:val="24"/>
        </w:rPr>
        <w:t xml:space="preserve"> annual marginal</w:t>
      </w:r>
      <w:r w:rsidRPr="00DB53C9">
        <w:rPr>
          <w:sz w:val="24"/>
          <w:szCs w:val="24"/>
        </w:rPr>
        <w:t xml:space="preserve"> </w:t>
      </w:r>
      <w:r>
        <w:rPr>
          <w:sz w:val="24"/>
          <w:szCs w:val="24"/>
        </w:rPr>
        <w:t xml:space="preserve">GHG intensity factor is used for </w:t>
      </w:r>
      <w:r w:rsidRPr="003A37EF">
        <w:rPr>
          <w:sz w:val="24"/>
          <w:szCs w:val="24"/>
        </w:rPr>
        <w:t>Prince Edward Island</w:t>
      </w:r>
      <w:r>
        <w:rPr>
          <w:sz w:val="24"/>
          <w:szCs w:val="24"/>
        </w:rPr>
        <w:t>.</w:t>
      </w:r>
    </w:p>
    <w:p w:rsidR="00A11BB0" w:rsidRDefault="00A11BB0" w:rsidP="00A11BB0">
      <w:pPr>
        <w:pStyle w:val="Body"/>
        <w:spacing w:line="360" w:lineRule="auto"/>
        <w:ind w:left="567"/>
        <w:rPr>
          <w:sz w:val="24"/>
          <w:szCs w:val="24"/>
        </w:rPr>
      </w:pPr>
    </w:p>
    <w:p w:rsidR="00A11BB0" w:rsidRDefault="00A11BB0" w:rsidP="00A11BB0">
      <w:pPr>
        <w:pStyle w:val="Body"/>
        <w:numPr>
          <w:ilvl w:val="0"/>
          <w:numId w:val="29"/>
        </w:numPr>
        <w:spacing w:line="360" w:lineRule="auto"/>
        <w:ind w:left="284" w:hanging="284"/>
        <w:rPr>
          <w:sz w:val="24"/>
          <w:szCs w:val="24"/>
        </w:rPr>
      </w:pPr>
      <w:r w:rsidRPr="003B4E65">
        <w:rPr>
          <w:sz w:val="24"/>
          <w:szCs w:val="24"/>
        </w:rPr>
        <w:t>Nova Scotia</w:t>
      </w:r>
      <w:r>
        <w:rPr>
          <w:sz w:val="24"/>
          <w:szCs w:val="24"/>
        </w:rPr>
        <w:t>:</w:t>
      </w:r>
    </w:p>
    <w:p w:rsidR="00A11BB0" w:rsidRDefault="00A11BB0" w:rsidP="00A11BB0">
      <w:pPr>
        <w:pStyle w:val="Body"/>
        <w:numPr>
          <w:ilvl w:val="0"/>
          <w:numId w:val="21"/>
        </w:numPr>
        <w:spacing w:line="360" w:lineRule="auto"/>
        <w:ind w:left="567" w:hanging="284"/>
        <w:rPr>
          <w:sz w:val="24"/>
          <w:szCs w:val="24"/>
        </w:rPr>
      </w:pPr>
      <w:r w:rsidRPr="003B4E65">
        <w:rPr>
          <w:sz w:val="24"/>
          <w:szCs w:val="24"/>
        </w:rPr>
        <w:t>Nova Scotia</w:t>
      </w:r>
      <w:r>
        <w:rPr>
          <w:sz w:val="24"/>
          <w:szCs w:val="24"/>
        </w:rPr>
        <w:t xml:space="preserve"> relies heavily on fossil fuels for its electricity generation, therefore, the GHGIF</w:t>
      </w:r>
      <w:r w:rsidRPr="008B5281">
        <w:rPr>
          <w:sz w:val="24"/>
          <w:szCs w:val="24"/>
          <w:vertAlign w:val="subscript"/>
        </w:rPr>
        <w:t>A</w:t>
      </w:r>
      <w:r>
        <w:rPr>
          <w:sz w:val="24"/>
          <w:szCs w:val="24"/>
        </w:rPr>
        <w:t xml:space="preserve"> and GHGIF</w:t>
      </w:r>
      <w:r w:rsidRPr="008B5281">
        <w:rPr>
          <w:sz w:val="24"/>
          <w:szCs w:val="24"/>
          <w:vertAlign w:val="subscript"/>
        </w:rPr>
        <w:t>M</w:t>
      </w:r>
      <w:r>
        <w:rPr>
          <w:sz w:val="24"/>
          <w:szCs w:val="24"/>
        </w:rPr>
        <w:t xml:space="preserve"> are close to each other (689 and 786 g CO</w:t>
      </w:r>
      <w:r w:rsidRPr="00EE3C6D">
        <w:rPr>
          <w:sz w:val="24"/>
          <w:szCs w:val="24"/>
          <w:vertAlign w:val="subscript"/>
        </w:rPr>
        <w:t>2</w:t>
      </w:r>
      <w:r>
        <w:rPr>
          <w:sz w:val="24"/>
          <w:szCs w:val="24"/>
          <w:vertAlign w:val="subscript"/>
        </w:rPr>
        <w:t>e</w:t>
      </w:r>
      <w:r w:rsidRPr="00EE3C6D">
        <w:rPr>
          <w:sz w:val="24"/>
          <w:szCs w:val="24"/>
          <w:vertAlign w:val="subscript"/>
        </w:rPr>
        <w:t>q</w:t>
      </w:r>
      <w:r>
        <w:rPr>
          <w:sz w:val="24"/>
          <w:szCs w:val="24"/>
        </w:rPr>
        <w:t xml:space="preserve">/kWh, respectively) as seen in Figure 12. The GHG intensity factor predicted using the </w:t>
      </w:r>
      <w:r w:rsidRPr="005F62CD">
        <w:rPr>
          <w:sz w:val="24"/>
          <w:szCs w:val="24"/>
          <w:lang w:val="en-CA"/>
        </w:rPr>
        <w:t>weighted</w:t>
      </w:r>
      <w:r>
        <w:rPr>
          <w:sz w:val="24"/>
          <w:szCs w:val="24"/>
        </w:rPr>
        <w:t xml:space="preserve"> annual marginal method is about 360 </w:t>
      </w:r>
      <w:r w:rsidRPr="00082A18">
        <w:rPr>
          <w:sz w:val="24"/>
          <w:szCs w:val="24"/>
        </w:rPr>
        <w:t>(g CO</w:t>
      </w:r>
      <w:r w:rsidRPr="00082A18">
        <w:rPr>
          <w:sz w:val="24"/>
          <w:szCs w:val="24"/>
          <w:vertAlign w:val="subscript"/>
        </w:rPr>
        <w:t>2eq</w:t>
      </w:r>
      <w:r w:rsidRPr="00082A18">
        <w:rPr>
          <w:sz w:val="24"/>
          <w:szCs w:val="24"/>
        </w:rPr>
        <w:t>/kWh)</w:t>
      </w:r>
      <w:r>
        <w:rPr>
          <w:sz w:val="24"/>
          <w:szCs w:val="24"/>
        </w:rPr>
        <w:t xml:space="preserve"> because about 45% of the marginal generation comes from hydro resource, and the rest from heavy oil and natural gas.</w:t>
      </w:r>
    </w:p>
    <w:p w:rsidR="00A11BB0" w:rsidRDefault="00A11BB0" w:rsidP="00A11BB0">
      <w:pPr>
        <w:pStyle w:val="Body"/>
        <w:numPr>
          <w:ilvl w:val="0"/>
          <w:numId w:val="21"/>
        </w:numPr>
        <w:spacing w:line="360" w:lineRule="auto"/>
        <w:ind w:left="567" w:hanging="283"/>
        <w:rPr>
          <w:sz w:val="24"/>
          <w:szCs w:val="24"/>
        </w:rPr>
      </w:pPr>
      <w:r>
        <w:rPr>
          <w:sz w:val="24"/>
          <w:szCs w:val="24"/>
        </w:rPr>
        <w:t xml:space="preserve">Since the </w:t>
      </w:r>
      <w:r w:rsidRPr="005F62CD">
        <w:rPr>
          <w:sz w:val="24"/>
          <w:szCs w:val="24"/>
          <w:lang w:val="en-CA"/>
        </w:rPr>
        <w:t>weighted</w:t>
      </w:r>
      <w:r>
        <w:rPr>
          <w:sz w:val="24"/>
          <w:szCs w:val="24"/>
        </w:rPr>
        <w:t xml:space="preserve"> annual marginal GHG intensity factor takes into consideration the mix of fuels used for marginal generation, it provides a more accurate estimate than both GHGIF</w:t>
      </w:r>
      <w:r w:rsidRPr="003351C7">
        <w:rPr>
          <w:sz w:val="24"/>
          <w:szCs w:val="24"/>
          <w:vertAlign w:val="subscript"/>
        </w:rPr>
        <w:t>A</w:t>
      </w:r>
      <w:r>
        <w:rPr>
          <w:sz w:val="24"/>
          <w:szCs w:val="24"/>
        </w:rPr>
        <w:t xml:space="preserve"> and GHGIF</w:t>
      </w:r>
      <w:r w:rsidRPr="003351C7">
        <w:rPr>
          <w:sz w:val="24"/>
          <w:szCs w:val="24"/>
          <w:vertAlign w:val="subscript"/>
        </w:rPr>
        <w:t>M</w:t>
      </w:r>
      <w:r>
        <w:rPr>
          <w:sz w:val="24"/>
          <w:szCs w:val="24"/>
        </w:rPr>
        <w:t xml:space="preserve">. </w:t>
      </w:r>
    </w:p>
    <w:p w:rsidR="00A11BB0" w:rsidRDefault="00A11BB0" w:rsidP="00A11BB0">
      <w:pPr>
        <w:pStyle w:val="Body"/>
        <w:numPr>
          <w:ilvl w:val="0"/>
          <w:numId w:val="21"/>
        </w:numPr>
        <w:spacing w:line="360" w:lineRule="auto"/>
        <w:ind w:left="567" w:hanging="283"/>
        <w:rPr>
          <w:sz w:val="24"/>
          <w:szCs w:val="24"/>
        </w:rPr>
      </w:pPr>
      <w:r>
        <w:rPr>
          <w:sz w:val="24"/>
          <w:szCs w:val="24"/>
        </w:rPr>
        <w:t xml:space="preserve">Therefore, it is recommended here that the </w:t>
      </w:r>
      <w:r w:rsidRPr="005F62CD">
        <w:rPr>
          <w:sz w:val="24"/>
          <w:szCs w:val="24"/>
          <w:lang w:val="en-CA"/>
        </w:rPr>
        <w:t>weighted</w:t>
      </w:r>
      <w:r>
        <w:rPr>
          <w:sz w:val="24"/>
          <w:szCs w:val="24"/>
        </w:rPr>
        <w:t xml:space="preserve"> annual marginal GHG intensity factor is used for </w:t>
      </w:r>
      <w:r w:rsidRPr="003B4E65">
        <w:rPr>
          <w:sz w:val="24"/>
          <w:szCs w:val="24"/>
        </w:rPr>
        <w:t>Nova Scotia</w:t>
      </w:r>
      <w:r>
        <w:rPr>
          <w:sz w:val="24"/>
          <w:szCs w:val="24"/>
        </w:rPr>
        <w:t>.</w:t>
      </w:r>
    </w:p>
    <w:p w:rsidR="00A11BB0" w:rsidRDefault="00A11BB0" w:rsidP="00A11BB0">
      <w:pPr>
        <w:pStyle w:val="Body"/>
        <w:numPr>
          <w:ilvl w:val="0"/>
          <w:numId w:val="29"/>
        </w:numPr>
        <w:spacing w:line="360" w:lineRule="auto"/>
        <w:ind w:left="284" w:hanging="284"/>
        <w:rPr>
          <w:sz w:val="24"/>
          <w:szCs w:val="24"/>
        </w:rPr>
      </w:pPr>
      <w:r w:rsidRPr="00DD4E59">
        <w:rPr>
          <w:sz w:val="24"/>
          <w:szCs w:val="24"/>
        </w:rPr>
        <w:lastRenderedPageBreak/>
        <w:t>New Brunswick:</w:t>
      </w:r>
    </w:p>
    <w:p w:rsidR="00A11BB0" w:rsidRDefault="00A11BB0" w:rsidP="00A11BB0">
      <w:pPr>
        <w:pStyle w:val="Body"/>
        <w:numPr>
          <w:ilvl w:val="0"/>
          <w:numId w:val="13"/>
        </w:numPr>
        <w:spacing w:line="360" w:lineRule="auto"/>
        <w:ind w:left="567" w:hanging="283"/>
        <w:rPr>
          <w:sz w:val="24"/>
          <w:szCs w:val="24"/>
        </w:rPr>
      </w:pPr>
      <w:r>
        <w:rPr>
          <w:sz w:val="24"/>
          <w:szCs w:val="24"/>
        </w:rPr>
        <w:t xml:space="preserve">Although more than 40% of the total electricity generation in </w:t>
      </w:r>
      <w:r w:rsidRPr="00DD4E59">
        <w:rPr>
          <w:sz w:val="24"/>
          <w:szCs w:val="24"/>
        </w:rPr>
        <w:t>New Brunswick</w:t>
      </w:r>
      <w:r>
        <w:rPr>
          <w:sz w:val="24"/>
          <w:szCs w:val="24"/>
        </w:rPr>
        <w:t xml:space="preserve"> is from nuclear and hydro resoures with zero GHG emissions, the marginal generation comes mainly from coal and oil generation which </w:t>
      </w:r>
      <w:r w:rsidRPr="005B1F6C">
        <w:rPr>
          <w:sz w:val="24"/>
          <w:szCs w:val="24"/>
        </w:rPr>
        <w:t>have the highest GHG emission factor</w:t>
      </w:r>
      <w:r>
        <w:rPr>
          <w:sz w:val="24"/>
          <w:szCs w:val="24"/>
        </w:rPr>
        <w:t>s</w:t>
      </w:r>
      <w:r w:rsidRPr="005B1F6C">
        <w:rPr>
          <w:sz w:val="24"/>
          <w:szCs w:val="24"/>
        </w:rPr>
        <w:t xml:space="preserve"> among the fossil fuel</w:t>
      </w:r>
      <w:r>
        <w:rPr>
          <w:sz w:val="24"/>
          <w:szCs w:val="24"/>
        </w:rPr>
        <w:t>s. Therefore, the magnitudes of both the GHGIF</w:t>
      </w:r>
      <w:r>
        <w:rPr>
          <w:sz w:val="24"/>
          <w:szCs w:val="24"/>
          <w:vertAlign w:val="subscript"/>
        </w:rPr>
        <w:t>M</w:t>
      </w:r>
      <w:r>
        <w:rPr>
          <w:sz w:val="24"/>
          <w:szCs w:val="24"/>
        </w:rPr>
        <w:t xml:space="preserve"> and the GHG intensity factor predicted using the </w:t>
      </w:r>
      <w:r w:rsidRPr="005F62CD">
        <w:rPr>
          <w:sz w:val="24"/>
          <w:szCs w:val="24"/>
          <w:lang w:val="en-CA"/>
        </w:rPr>
        <w:t>weighted</w:t>
      </w:r>
      <w:r>
        <w:rPr>
          <w:sz w:val="24"/>
          <w:szCs w:val="24"/>
        </w:rPr>
        <w:t xml:space="preserve"> annual marginal method are close to</w:t>
      </w:r>
      <w:r w:rsidR="003A2234">
        <w:rPr>
          <w:sz w:val="24"/>
          <w:szCs w:val="24"/>
        </w:rPr>
        <w:t xml:space="preserve"> each other as seen in Figure 13</w:t>
      </w:r>
      <w:r>
        <w:rPr>
          <w:sz w:val="24"/>
          <w:szCs w:val="24"/>
        </w:rPr>
        <w:t>.</w:t>
      </w:r>
    </w:p>
    <w:p w:rsidR="00A11BB0" w:rsidRDefault="00A11BB0" w:rsidP="00A11BB0">
      <w:pPr>
        <w:pStyle w:val="Body"/>
        <w:numPr>
          <w:ilvl w:val="0"/>
          <w:numId w:val="13"/>
        </w:numPr>
        <w:spacing w:line="360" w:lineRule="auto"/>
        <w:ind w:left="567" w:hanging="283"/>
        <w:rPr>
          <w:sz w:val="24"/>
          <w:szCs w:val="24"/>
        </w:rPr>
      </w:pPr>
      <w:r>
        <w:rPr>
          <w:sz w:val="24"/>
          <w:szCs w:val="24"/>
        </w:rPr>
        <w:t xml:space="preserve">While the GHG intensity factor predicted using the </w:t>
      </w:r>
      <w:r w:rsidRPr="005F62CD">
        <w:rPr>
          <w:sz w:val="24"/>
          <w:szCs w:val="24"/>
          <w:lang w:val="en-CA"/>
        </w:rPr>
        <w:t>weighted</w:t>
      </w:r>
      <w:r>
        <w:rPr>
          <w:sz w:val="24"/>
          <w:szCs w:val="24"/>
        </w:rPr>
        <w:t xml:space="preserve"> annual marginal method and the GHGIF</w:t>
      </w:r>
      <w:r w:rsidRPr="00C46B73">
        <w:rPr>
          <w:sz w:val="24"/>
          <w:szCs w:val="24"/>
          <w:vertAlign w:val="subscript"/>
        </w:rPr>
        <w:t>M</w:t>
      </w:r>
      <w:r>
        <w:rPr>
          <w:sz w:val="24"/>
          <w:szCs w:val="24"/>
        </w:rPr>
        <w:t xml:space="preserve"> are very close to each other </w:t>
      </w:r>
      <w:r w:rsidRPr="005C3635">
        <w:rPr>
          <w:sz w:val="24"/>
          <w:szCs w:val="24"/>
        </w:rPr>
        <w:t>(</w:t>
      </w:r>
      <w:r>
        <w:rPr>
          <w:sz w:val="24"/>
          <w:szCs w:val="24"/>
        </w:rPr>
        <w:t>837</w:t>
      </w:r>
      <w:r w:rsidRPr="005C3635">
        <w:rPr>
          <w:sz w:val="24"/>
          <w:szCs w:val="24"/>
        </w:rPr>
        <w:t xml:space="preserve">and </w:t>
      </w:r>
      <w:r>
        <w:rPr>
          <w:sz w:val="24"/>
          <w:szCs w:val="24"/>
        </w:rPr>
        <w:t>810</w:t>
      </w:r>
      <w:r w:rsidRPr="005C3635">
        <w:rPr>
          <w:sz w:val="24"/>
          <w:szCs w:val="24"/>
        </w:rPr>
        <w:t xml:space="preserve"> g CO</w:t>
      </w:r>
      <w:r w:rsidRPr="005C3635">
        <w:rPr>
          <w:sz w:val="24"/>
          <w:szCs w:val="24"/>
          <w:vertAlign w:val="subscript"/>
        </w:rPr>
        <w:t>2eq</w:t>
      </w:r>
      <w:r w:rsidRPr="005C3635">
        <w:rPr>
          <w:sz w:val="24"/>
          <w:szCs w:val="24"/>
        </w:rPr>
        <w:t>/kWh, respectively)</w:t>
      </w:r>
      <w:r>
        <w:rPr>
          <w:sz w:val="24"/>
          <w:szCs w:val="24"/>
        </w:rPr>
        <w:t>, the GHGIF</w:t>
      </w:r>
      <w:r w:rsidRPr="00C46B73">
        <w:rPr>
          <w:sz w:val="24"/>
          <w:szCs w:val="24"/>
          <w:vertAlign w:val="subscript"/>
        </w:rPr>
        <w:t>A</w:t>
      </w:r>
      <w:r>
        <w:rPr>
          <w:sz w:val="24"/>
          <w:szCs w:val="24"/>
        </w:rPr>
        <w:t xml:space="preserve"> provides a substantially lower estimate. Consequently, the use of GHGIF</w:t>
      </w:r>
      <w:r>
        <w:rPr>
          <w:sz w:val="24"/>
          <w:szCs w:val="24"/>
          <w:vertAlign w:val="subscript"/>
        </w:rPr>
        <w:t>A</w:t>
      </w:r>
      <w:r>
        <w:rPr>
          <w:sz w:val="24"/>
          <w:szCs w:val="24"/>
        </w:rPr>
        <w:t xml:space="preserve"> is not realistic for </w:t>
      </w:r>
      <w:r w:rsidRPr="00DD4E59">
        <w:rPr>
          <w:sz w:val="24"/>
          <w:szCs w:val="24"/>
        </w:rPr>
        <w:t>New Brunswick</w:t>
      </w:r>
      <w:r>
        <w:rPr>
          <w:sz w:val="24"/>
          <w:szCs w:val="24"/>
        </w:rPr>
        <w:t>.</w:t>
      </w:r>
    </w:p>
    <w:p w:rsidR="00A11BB0" w:rsidRPr="003B4E65" w:rsidRDefault="00A11BB0" w:rsidP="00A11BB0">
      <w:pPr>
        <w:pStyle w:val="Body"/>
        <w:numPr>
          <w:ilvl w:val="0"/>
          <w:numId w:val="13"/>
        </w:numPr>
        <w:spacing w:line="360" w:lineRule="auto"/>
        <w:ind w:left="567" w:hanging="283"/>
        <w:rPr>
          <w:sz w:val="24"/>
          <w:szCs w:val="24"/>
        </w:rPr>
      </w:pPr>
      <w:r>
        <w:rPr>
          <w:sz w:val="24"/>
          <w:szCs w:val="24"/>
        </w:rPr>
        <w:t xml:space="preserve">Based on the information reported by </w:t>
      </w:r>
      <w:r w:rsidRPr="00DD4E59">
        <w:rPr>
          <w:sz w:val="24"/>
          <w:szCs w:val="24"/>
        </w:rPr>
        <w:t>New Brunswick</w:t>
      </w:r>
      <w:r w:rsidRPr="005B1F6C">
        <w:rPr>
          <w:sz w:val="24"/>
          <w:szCs w:val="24"/>
        </w:rPr>
        <w:t xml:space="preserve"> Power</w:t>
      </w:r>
      <w:r>
        <w:rPr>
          <w:sz w:val="24"/>
          <w:szCs w:val="24"/>
        </w:rPr>
        <w:t xml:space="preserve"> officer </w:t>
      </w:r>
      <w:r w:rsidR="00BB2E83">
        <w:rPr>
          <w:sz w:val="24"/>
          <w:szCs w:val="24"/>
        </w:rPr>
        <w:fldChar w:fldCharType="begin"/>
      </w:r>
      <w:r>
        <w:rPr>
          <w:sz w:val="24"/>
          <w:szCs w:val="24"/>
        </w:rPr>
        <w:instrText>ADDIN RW.CITE{{85 Anonymous}}</w:instrText>
      </w:r>
      <w:r w:rsidR="00BB2E83">
        <w:rPr>
          <w:sz w:val="24"/>
          <w:szCs w:val="24"/>
        </w:rPr>
        <w:fldChar w:fldCharType="separate"/>
      </w:r>
      <w:r>
        <w:rPr>
          <w:sz w:val="24"/>
          <w:szCs w:val="24"/>
        </w:rPr>
        <w:t>[52]</w:t>
      </w:r>
      <w:r w:rsidR="00BB2E83">
        <w:rPr>
          <w:sz w:val="24"/>
          <w:szCs w:val="24"/>
        </w:rPr>
        <w:fldChar w:fldCharType="end"/>
      </w:r>
      <w:r>
        <w:rPr>
          <w:sz w:val="24"/>
          <w:szCs w:val="24"/>
        </w:rPr>
        <w:t xml:space="preserve">, the </w:t>
      </w:r>
      <w:r w:rsidRPr="00DD4E59">
        <w:rPr>
          <w:sz w:val="24"/>
          <w:szCs w:val="24"/>
        </w:rPr>
        <w:t>New Brunswick</w:t>
      </w:r>
      <w:r w:rsidRPr="005B1F6C">
        <w:rPr>
          <w:sz w:val="24"/>
          <w:szCs w:val="24"/>
        </w:rPr>
        <w:t xml:space="preserve"> Power consider</w:t>
      </w:r>
      <w:r>
        <w:rPr>
          <w:sz w:val="24"/>
          <w:szCs w:val="24"/>
        </w:rPr>
        <w:t>s</w:t>
      </w:r>
      <w:r w:rsidRPr="005B1F6C">
        <w:rPr>
          <w:sz w:val="24"/>
          <w:szCs w:val="24"/>
        </w:rPr>
        <w:t xml:space="preserve"> 800 </w:t>
      </w:r>
      <w:r w:rsidRPr="00082A18">
        <w:rPr>
          <w:sz w:val="24"/>
          <w:szCs w:val="24"/>
        </w:rPr>
        <w:t>(g CO</w:t>
      </w:r>
      <w:r w:rsidRPr="00082A18">
        <w:rPr>
          <w:sz w:val="24"/>
          <w:szCs w:val="24"/>
          <w:vertAlign w:val="subscript"/>
        </w:rPr>
        <w:t>2eq</w:t>
      </w:r>
      <w:r w:rsidRPr="00082A18">
        <w:rPr>
          <w:sz w:val="24"/>
          <w:szCs w:val="24"/>
        </w:rPr>
        <w:t>/kWh)</w:t>
      </w:r>
      <w:r>
        <w:rPr>
          <w:sz w:val="24"/>
          <w:szCs w:val="24"/>
        </w:rPr>
        <w:t xml:space="preserve"> </w:t>
      </w:r>
      <w:r w:rsidRPr="005B1F6C">
        <w:rPr>
          <w:sz w:val="24"/>
          <w:szCs w:val="24"/>
        </w:rPr>
        <w:t>as a reasonable est</w:t>
      </w:r>
      <w:r>
        <w:rPr>
          <w:sz w:val="24"/>
          <w:szCs w:val="24"/>
        </w:rPr>
        <w:t>imate for</w:t>
      </w:r>
      <w:r w:rsidRPr="005B1F6C">
        <w:rPr>
          <w:sz w:val="24"/>
          <w:szCs w:val="24"/>
        </w:rPr>
        <w:t xml:space="preserve"> the marginal GHG intensity factor for all periods</w:t>
      </w:r>
      <w:r>
        <w:rPr>
          <w:sz w:val="24"/>
          <w:szCs w:val="24"/>
        </w:rPr>
        <w:t xml:space="preserve">. Therefore, </w:t>
      </w:r>
      <w:r w:rsidRPr="005B1F6C">
        <w:rPr>
          <w:sz w:val="24"/>
          <w:szCs w:val="24"/>
        </w:rPr>
        <w:t xml:space="preserve">800 </w:t>
      </w:r>
      <w:r w:rsidRPr="00082A18">
        <w:rPr>
          <w:sz w:val="24"/>
          <w:szCs w:val="24"/>
        </w:rPr>
        <w:t>g CO</w:t>
      </w:r>
      <w:r w:rsidRPr="00082A18">
        <w:rPr>
          <w:sz w:val="24"/>
          <w:szCs w:val="24"/>
          <w:vertAlign w:val="subscript"/>
        </w:rPr>
        <w:t>2eq</w:t>
      </w:r>
      <w:r>
        <w:rPr>
          <w:sz w:val="24"/>
          <w:szCs w:val="24"/>
        </w:rPr>
        <w:t>/kWh</w:t>
      </w:r>
      <w:r w:rsidRPr="003B4E65">
        <w:rPr>
          <w:sz w:val="24"/>
          <w:szCs w:val="24"/>
        </w:rPr>
        <w:t xml:space="preserve"> </w:t>
      </w:r>
      <w:r>
        <w:rPr>
          <w:sz w:val="24"/>
          <w:szCs w:val="24"/>
        </w:rPr>
        <w:t xml:space="preserve"> is recommended for </w:t>
      </w:r>
      <w:r w:rsidRPr="00DD4E59">
        <w:rPr>
          <w:sz w:val="24"/>
          <w:szCs w:val="24"/>
        </w:rPr>
        <w:t>New Brunswick</w:t>
      </w:r>
      <w:r>
        <w:rPr>
          <w:sz w:val="24"/>
          <w:szCs w:val="24"/>
        </w:rPr>
        <w:t xml:space="preserve">. </w:t>
      </w:r>
    </w:p>
    <w:p w:rsidR="00A11BB0" w:rsidRPr="00310866" w:rsidRDefault="00A11BB0" w:rsidP="00A11BB0">
      <w:pPr>
        <w:pStyle w:val="Body"/>
        <w:spacing w:line="360" w:lineRule="auto"/>
        <w:rPr>
          <w:sz w:val="24"/>
          <w:szCs w:val="24"/>
        </w:rPr>
      </w:pPr>
    </w:p>
    <w:p w:rsidR="00A11BB0" w:rsidRDefault="00A11BB0" w:rsidP="00A11BB0">
      <w:pPr>
        <w:pStyle w:val="Body"/>
        <w:numPr>
          <w:ilvl w:val="0"/>
          <w:numId w:val="29"/>
        </w:numPr>
        <w:spacing w:line="360" w:lineRule="auto"/>
        <w:ind w:left="284" w:hanging="284"/>
        <w:rPr>
          <w:sz w:val="24"/>
          <w:szCs w:val="24"/>
        </w:rPr>
      </w:pPr>
      <w:r w:rsidRPr="00310866">
        <w:rPr>
          <w:sz w:val="24"/>
          <w:szCs w:val="24"/>
        </w:rPr>
        <w:t>Quebec:</w:t>
      </w:r>
    </w:p>
    <w:p w:rsidR="00A11BB0" w:rsidRDefault="00A11BB0" w:rsidP="00A11BB0">
      <w:pPr>
        <w:pStyle w:val="Body"/>
        <w:numPr>
          <w:ilvl w:val="0"/>
          <w:numId w:val="32"/>
        </w:numPr>
        <w:spacing w:line="360" w:lineRule="auto"/>
        <w:ind w:left="567" w:hanging="283"/>
        <w:rPr>
          <w:sz w:val="24"/>
          <w:szCs w:val="24"/>
        </w:rPr>
      </w:pPr>
      <w:r>
        <w:rPr>
          <w:sz w:val="24"/>
          <w:szCs w:val="24"/>
        </w:rPr>
        <w:t xml:space="preserve">In </w:t>
      </w:r>
      <w:r w:rsidRPr="00310866">
        <w:rPr>
          <w:sz w:val="24"/>
          <w:szCs w:val="24"/>
        </w:rPr>
        <w:t>Quebec</w:t>
      </w:r>
      <w:r>
        <w:rPr>
          <w:sz w:val="24"/>
          <w:szCs w:val="24"/>
        </w:rPr>
        <w:t>, the marginal electricity generation, like the total electricity generation comes mainly from hydro resources with zero GHG emissions, and a small proportion from natural gas and oil. Therefore, the magnitudes of both the GHGIF</w:t>
      </w:r>
      <w:r w:rsidRPr="008B5281">
        <w:rPr>
          <w:sz w:val="24"/>
          <w:szCs w:val="24"/>
          <w:vertAlign w:val="subscript"/>
        </w:rPr>
        <w:t>A</w:t>
      </w:r>
      <w:r>
        <w:rPr>
          <w:sz w:val="24"/>
          <w:szCs w:val="24"/>
        </w:rPr>
        <w:t xml:space="preserve"> and the GHG intensity factor predicted using the </w:t>
      </w:r>
      <w:r w:rsidRPr="005F62CD">
        <w:rPr>
          <w:sz w:val="24"/>
          <w:szCs w:val="24"/>
          <w:lang w:val="en-CA"/>
        </w:rPr>
        <w:t>weighted</w:t>
      </w:r>
      <w:r>
        <w:rPr>
          <w:sz w:val="24"/>
          <w:szCs w:val="24"/>
        </w:rPr>
        <w:t xml:space="preserve"> annual marginal method are very close to each other as seen in Figure </w:t>
      </w:r>
      <w:r w:rsidR="003A2234">
        <w:rPr>
          <w:sz w:val="24"/>
          <w:szCs w:val="24"/>
        </w:rPr>
        <w:t>14</w:t>
      </w:r>
      <w:r>
        <w:rPr>
          <w:sz w:val="24"/>
          <w:szCs w:val="24"/>
        </w:rPr>
        <w:t>.</w:t>
      </w:r>
    </w:p>
    <w:p w:rsidR="00A11BB0" w:rsidRDefault="00A11BB0" w:rsidP="00A11BB0">
      <w:pPr>
        <w:pStyle w:val="Body"/>
        <w:numPr>
          <w:ilvl w:val="0"/>
          <w:numId w:val="32"/>
        </w:numPr>
        <w:spacing w:line="360" w:lineRule="auto"/>
        <w:ind w:left="567" w:hanging="283"/>
        <w:rPr>
          <w:sz w:val="24"/>
          <w:szCs w:val="24"/>
        </w:rPr>
      </w:pPr>
      <w:r w:rsidRPr="00B82D68">
        <w:rPr>
          <w:sz w:val="24"/>
          <w:szCs w:val="24"/>
        </w:rPr>
        <w:t xml:space="preserve">While the GHG intensity factor predicted using the </w:t>
      </w:r>
      <w:r w:rsidRPr="005F62CD">
        <w:rPr>
          <w:sz w:val="24"/>
          <w:szCs w:val="24"/>
          <w:lang w:val="en-CA"/>
        </w:rPr>
        <w:t>weighted</w:t>
      </w:r>
      <w:r>
        <w:rPr>
          <w:sz w:val="24"/>
          <w:szCs w:val="24"/>
        </w:rPr>
        <w:t xml:space="preserve"> annual marginal </w:t>
      </w:r>
      <w:r w:rsidRPr="00B82D68">
        <w:rPr>
          <w:sz w:val="24"/>
          <w:szCs w:val="24"/>
        </w:rPr>
        <w:t>method and the GHGIF</w:t>
      </w:r>
      <w:r w:rsidRPr="00B82D68">
        <w:rPr>
          <w:sz w:val="24"/>
          <w:szCs w:val="24"/>
          <w:vertAlign w:val="subscript"/>
        </w:rPr>
        <w:t>A</w:t>
      </w:r>
      <w:r w:rsidRPr="00B82D68">
        <w:rPr>
          <w:sz w:val="24"/>
          <w:szCs w:val="24"/>
        </w:rPr>
        <w:t xml:space="preserve"> are very close to each other, the GHGIF</w:t>
      </w:r>
      <w:r w:rsidRPr="00B82D68">
        <w:rPr>
          <w:sz w:val="24"/>
          <w:szCs w:val="24"/>
          <w:vertAlign w:val="subscript"/>
        </w:rPr>
        <w:t>M</w:t>
      </w:r>
      <w:r w:rsidRPr="00B82D68">
        <w:rPr>
          <w:sz w:val="24"/>
          <w:szCs w:val="24"/>
        </w:rPr>
        <w:t xml:space="preserve"> provides a substantially higher estimate. The large difference between the predictions of the two methods and the GHGIF</w:t>
      </w:r>
      <w:r w:rsidRPr="00B82D68">
        <w:rPr>
          <w:sz w:val="24"/>
          <w:szCs w:val="24"/>
          <w:vertAlign w:val="subscript"/>
        </w:rPr>
        <w:t>M</w:t>
      </w:r>
      <w:r w:rsidRPr="00B82D68">
        <w:rPr>
          <w:sz w:val="24"/>
          <w:szCs w:val="24"/>
        </w:rPr>
        <w:t xml:space="preserve"> is due to the fact that a very small proportio</w:t>
      </w:r>
      <w:r>
        <w:rPr>
          <w:sz w:val="24"/>
          <w:szCs w:val="24"/>
        </w:rPr>
        <w:t xml:space="preserve">n of electricity generation in </w:t>
      </w:r>
      <w:r w:rsidRPr="00310866">
        <w:rPr>
          <w:sz w:val="24"/>
          <w:szCs w:val="24"/>
        </w:rPr>
        <w:t>Quebec</w:t>
      </w:r>
      <w:r w:rsidRPr="00B82D68">
        <w:rPr>
          <w:sz w:val="24"/>
          <w:szCs w:val="24"/>
        </w:rPr>
        <w:t xml:space="preserve"> is by fossil fuels. Consequently, the use of GHGIF</w:t>
      </w:r>
      <w:r w:rsidRPr="00B82D68">
        <w:rPr>
          <w:sz w:val="24"/>
          <w:szCs w:val="24"/>
          <w:vertAlign w:val="subscript"/>
        </w:rPr>
        <w:t>M</w:t>
      </w:r>
      <w:r w:rsidRPr="00B82D68">
        <w:rPr>
          <w:sz w:val="24"/>
          <w:szCs w:val="24"/>
        </w:rPr>
        <w:t xml:space="preserve"> would not be realistic for </w:t>
      </w:r>
      <w:r w:rsidRPr="00310866">
        <w:rPr>
          <w:sz w:val="24"/>
          <w:szCs w:val="24"/>
        </w:rPr>
        <w:t>Quebec</w:t>
      </w:r>
      <w:r w:rsidRPr="00B82D68">
        <w:rPr>
          <w:sz w:val="24"/>
          <w:szCs w:val="24"/>
        </w:rPr>
        <w:t>.</w:t>
      </w:r>
    </w:p>
    <w:p w:rsidR="00A11BB0" w:rsidRPr="00B82D68" w:rsidRDefault="00A11BB0" w:rsidP="00A11BB0">
      <w:pPr>
        <w:pStyle w:val="Body"/>
        <w:numPr>
          <w:ilvl w:val="0"/>
          <w:numId w:val="32"/>
        </w:numPr>
        <w:spacing w:line="360" w:lineRule="auto"/>
        <w:ind w:left="567" w:hanging="283"/>
        <w:rPr>
          <w:sz w:val="24"/>
          <w:szCs w:val="24"/>
        </w:rPr>
      </w:pPr>
      <w:r w:rsidRPr="008A1D1B">
        <w:rPr>
          <w:sz w:val="24"/>
          <w:szCs w:val="24"/>
        </w:rPr>
        <w:lastRenderedPageBreak/>
        <w:t xml:space="preserve">The GHG intensity factors determined </w:t>
      </w:r>
      <w:r>
        <w:rPr>
          <w:sz w:val="24"/>
          <w:szCs w:val="24"/>
        </w:rPr>
        <w:t xml:space="preserve">based on latest available information </w:t>
      </w:r>
      <w:r w:rsidRPr="008A1D1B">
        <w:rPr>
          <w:sz w:val="24"/>
          <w:szCs w:val="24"/>
        </w:rPr>
        <w:t>on marginal fuels used</w:t>
      </w:r>
      <w:r>
        <w:rPr>
          <w:sz w:val="24"/>
          <w:szCs w:val="24"/>
        </w:rPr>
        <w:t xml:space="preserve"> have a value of</w:t>
      </w:r>
      <w:r w:rsidRPr="008A1D1B">
        <w:rPr>
          <w:sz w:val="24"/>
          <w:szCs w:val="24"/>
        </w:rPr>
        <w:t xml:space="preserve"> </w:t>
      </w:r>
      <w:r>
        <w:rPr>
          <w:sz w:val="24"/>
          <w:szCs w:val="24"/>
        </w:rPr>
        <w:t>23 (</w:t>
      </w:r>
      <w:r w:rsidRPr="008B5281">
        <w:rPr>
          <w:sz w:val="24"/>
          <w:szCs w:val="24"/>
        </w:rPr>
        <w:t>g CO</w:t>
      </w:r>
      <w:r w:rsidRPr="008B5281">
        <w:rPr>
          <w:sz w:val="24"/>
          <w:szCs w:val="24"/>
          <w:vertAlign w:val="subscript"/>
        </w:rPr>
        <w:t>2eq</w:t>
      </w:r>
      <w:r w:rsidRPr="008B5281">
        <w:rPr>
          <w:sz w:val="24"/>
          <w:szCs w:val="24"/>
        </w:rPr>
        <w:t>/kWh</w:t>
      </w:r>
      <w:r>
        <w:rPr>
          <w:sz w:val="24"/>
          <w:szCs w:val="24"/>
        </w:rPr>
        <w:t>) for January, and 0 (</w:t>
      </w:r>
      <w:r w:rsidRPr="008B5281">
        <w:rPr>
          <w:sz w:val="24"/>
          <w:szCs w:val="24"/>
        </w:rPr>
        <w:t>g CO</w:t>
      </w:r>
      <w:r w:rsidRPr="008B5281">
        <w:rPr>
          <w:sz w:val="24"/>
          <w:szCs w:val="24"/>
          <w:vertAlign w:val="subscript"/>
        </w:rPr>
        <w:t>2eq</w:t>
      </w:r>
      <w:r w:rsidRPr="008B5281">
        <w:rPr>
          <w:sz w:val="24"/>
          <w:szCs w:val="24"/>
        </w:rPr>
        <w:t>/kWh</w:t>
      </w:r>
      <w:r>
        <w:rPr>
          <w:sz w:val="24"/>
          <w:szCs w:val="24"/>
        </w:rPr>
        <w:t xml:space="preserve">) for the rest of the year. The marginal generation in January comes primarily from hydro (about 96%) and the rest from natural gas and oil (4%). During the rest of the year, the marginal generation comes only from hydro resource with zero GHG emission.  </w:t>
      </w:r>
    </w:p>
    <w:p w:rsidR="00A11BB0" w:rsidRDefault="00A11BB0" w:rsidP="00A11BB0">
      <w:pPr>
        <w:pStyle w:val="Body"/>
        <w:numPr>
          <w:ilvl w:val="0"/>
          <w:numId w:val="32"/>
        </w:numPr>
        <w:spacing w:line="360" w:lineRule="auto"/>
        <w:ind w:left="567" w:hanging="283"/>
        <w:rPr>
          <w:sz w:val="24"/>
          <w:szCs w:val="24"/>
        </w:rPr>
      </w:pPr>
      <w:r>
        <w:rPr>
          <w:sz w:val="24"/>
          <w:szCs w:val="24"/>
        </w:rPr>
        <w:t xml:space="preserve">Therefore, for </w:t>
      </w:r>
      <w:r w:rsidRPr="00310866">
        <w:rPr>
          <w:sz w:val="24"/>
          <w:szCs w:val="24"/>
        </w:rPr>
        <w:t>Quebec</w:t>
      </w:r>
      <w:r>
        <w:rPr>
          <w:sz w:val="24"/>
          <w:szCs w:val="24"/>
        </w:rPr>
        <w:t>, the use of the GHG intensity factor predicted based on reported information is recommended here because it is based on the latest available information.</w:t>
      </w:r>
    </w:p>
    <w:p w:rsidR="00A11BB0" w:rsidRDefault="00A11BB0" w:rsidP="00A11BB0">
      <w:pPr>
        <w:pStyle w:val="Body"/>
        <w:spacing w:line="360" w:lineRule="auto"/>
        <w:ind w:left="1440"/>
        <w:rPr>
          <w:sz w:val="24"/>
          <w:szCs w:val="24"/>
        </w:rPr>
      </w:pPr>
    </w:p>
    <w:p w:rsidR="00A11BB0" w:rsidRPr="00E40D70" w:rsidRDefault="00A11BB0" w:rsidP="00A11BB0">
      <w:pPr>
        <w:pStyle w:val="Body"/>
        <w:numPr>
          <w:ilvl w:val="0"/>
          <w:numId w:val="29"/>
        </w:numPr>
        <w:spacing w:line="360" w:lineRule="auto"/>
        <w:ind w:left="284" w:hanging="284"/>
        <w:rPr>
          <w:sz w:val="24"/>
          <w:szCs w:val="24"/>
        </w:rPr>
      </w:pPr>
      <w:r w:rsidRPr="00E40D70">
        <w:rPr>
          <w:sz w:val="24"/>
          <w:szCs w:val="24"/>
        </w:rPr>
        <w:t>Ontario:</w:t>
      </w:r>
    </w:p>
    <w:p w:rsidR="00A11BB0" w:rsidRPr="00AD5DC0" w:rsidRDefault="00A11BB0" w:rsidP="00A11BB0">
      <w:pPr>
        <w:pStyle w:val="Body"/>
        <w:numPr>
          <w:ilvl w:val="0"/>
          <w:numId w:val="15"/>
        </w:numPr>
        <w:spacing w:line="360" w:lineRule="auto"/>
        <w:ind w:left="567" w:hanging="283"/>
        <w:rPr>
          <w:sz w:val="24"/>
          <w:szCs w:val="24"/>
        </w:rPr>
      </w:pPr>
      <w:r w:rsidRPr="005C3635">
        <w:rPr>
          <w:sz w:val="24"/>
          <w:szCs w:val="24"/>
        </w:rPr>
        <w:t>About 75% of the electricty generation on Ontario comes from nuclear generation and hydro resources which have zero GHG emissions, the rest comes from fossil fuels.</w:t>
      </w:r>
      <w:r w:rsidRPr="00D77DFD">
        <w:t xml:space="preserve"> </w:t>
      </w:r>
      <w:r w:rsidRPr="005C3635">
        <w:rPr>
          <w:sz w:val="24"/>
          <w:szCs w:val="24"/>
        </w:rPr>
        <w:t>Therefore, the GHG intensity factors predicted using the GHGIF</w:t>
      </w:r>
      <w:r w:rsidRPr="005C3635">
        <w:rPr>
          <w:sz w:val="24"/>
          <w:szCs w:val="24"/>
          <w:vertAlign w:val="subscript"/>
        </w:rPr>
        <w:t>A</w:t>
      </w:r>
      <w:r w:rsidRPr="005C3635">
        <w:rPr>
          <w:sz w:val="24"/>
          <w:szCs w:val="24"/>
        </w:rPr>
        <w:t xml:space="preserve"> and GHGIF</w:t>
      </w:r>
      <w:r w:rsidRPr="005C3635">
        <w:rPr>
          <w:sz w:val="24"/>
          <w:szCs w:val="24"/>
          <w:vertAlign w:val="subscript"/>
        </w:rPr>
        <w:t>M</w:t>
      </w:r>
      <w:r>
        <w:rPr>
          <w:sz w:val="24"/>
          <w:szCs w:val="24"/>
          <w:vertAlign w:val="subscript"/>
        </w:rPr>
        <w:t xml:space="preserve"> </w:t>
      </w:r>
      <w:r>
        <w:rPr>
          <w:sz w:val="24"/>
          <w:szCs w:val="24"/>
        </w:rPr>
        <w:t xml:space="preserve">methods are a substantially different (199 and 862 g </w:t>
      </w:r>
      <w:r w:rsidRPr="005C3635">
        <w:rPr>
          <w:sz w:val="24"/>
          <w:szCs w:val="24"/>
        </w:rPr>
        <w:t>CO</w:t>
      </w:r>
      <w:r w:rsidRPr="005C3635">
        <w:rPr>
          <w:sz w:val="24"/>
          <w:szCs w:val="24"/>
          <w:vertAlign w:val="subscript"/>
        </w:rPr>
        <w:t>2eq</w:t>
      </w:r>
      <w:r w:rsidRPr="005C3635">
        <w:rPr>
          <w:sz w:val="24"/>
          <w:szCs w:val="24"/>
        </w:rPr>
        <w:t>/kWh, respectively)</w:t>
      </w:r>
      <w:r>
        <w:rPr>
          <w:sz w:val="24"/>
          <w:szCs w:val="24"/>
        </w:rPr>
        <w:t xml:space="preserve"> </w:t>
      </w:r>
      <w:r w:rsidR="003A2234">
        <w:rPr>
          <w:sz w:val="24"/>
          <w:szCs w:val="24"/>
        </w:rPr>
        <w:t>as seen in Figure 15</w:t>
      </w:r>
      <w:r>
        <w:rPr>
          <w:sz w:val="24"/>
          <w:szCs w:val="24"/>
        </w:rPr>
        <w:t xml:space="preserve">. </w:t>
      </w:r>
      <w:r w:rsidRPr="005C3635">
        <w:rPr>
          <w:sz w:val="24"/>
          <w:szCs w:val="24"/>
        </w:rPr>
        <w:t>The</w:t>
      </w:r>
      <w:r>
        <w:rPr>
          <w:sz w:val="24"/>
          <w:szCs w:val="24"/>
        </w:rPr>
        <w:t xml:space="preserve"> </w:t>
      </w:r>
      <w:r w:rsidRPr="005F62CD">
        <w:rPr>
          <w:sz w:val="24"/>
          <w:szCs w:val="24"/>
          <w:lang w:val="en-CA"/>
        </w:rPr>
        <w:t>weighted</w:t>
      </w:r>
      <w:r w:rsidRPr="005C3635">
        <w:rPr>
          <w:sz w:val="24"/>
          <w:szCs w:val="24"/>
        </w:rPr>
        <w:t xml:space="preserve"> annual marginal GHG intensity factor is also within this range (407 g CO</w:t>
      </w:r>
      <w:r w:rsidRPr="005C3635">
        <w:rPr>
          <w:sz w:val="24"/>
          <w:szCs w:val="24"/>
          <w:vertAlign w:val="subscript"/>
        </w:rPr>
        <w:t>2eq</w:t>
      </w:r>
      <w:r>
        <w:rPr>
          <w:sz w:val="24"/>
          <w:szCs w:val="24"/>
        </w:rPr>
        <w:t>/kWh) since</w:t>
      </w:r>
      <w:r w:rsidRPr="005C3635">
        <w:rPr>
          <w:sz w:val="24"/>
          <w:szCs w:val="24"/>
        </w:rPr>
        <w:t xml:space="preserve"> the marginal generation comes from about 50% fossil fuels and 50% hydro resources</w:t>
      </w:r>
      <w:r>
        <w:rPr>
          <w:sz w:val="24"/>
          <w:szCs w:val="24"/>
        </w:rPr>
        <w:t>.</w:t>
      </w:r>
    </w:p>
    <w:p w:rsidR="00A11BB0" w:rsidRPr="00EA570E" w:rsidRDefault="00A11BB0" w:rsidP="00A11BB0">
      <w:pPr>
        <w:pStyle w:val="Body"/>
        <w:numPr>
          <w:ilvl w:val="0"/>
          <w:numId w:val="15"/>
        </w:numPr>
        <w:spacing w:line="360" w:lineRule="auto"/>
        <w:ind w:left="567" w:hanging="283"/>
        <w:rPr>
          <w:sz w:val="24"/>
          <w:szCs w:val="24"/>
        </w:rPr>
      </w:pPr>
      <w:r w:rsidRPr="00EA570E">
        <w:rPr>
          <w:sz w:val="24"/>
          <w:szCs w:val="24"/>
        </w:rPr>
        <w:t xml:space="preserve">The monthly marginal GHG intensity factors determined using the houly data on electricity generation and fuels used are in the </w:t>
      </w:r>
      <w:r>
        <w:rPr>
          <w:sz w:val="24"/>
          <w:szCs w:val="24"/>
        </w:rPr>
        <w:t>329</w:t>
      </w:r>
      <w:r w:rsidRPr="00AD5DC0">
        <w:rPr>
          <w:sz w:val="24"/>
          <w:szCs w:val="24"/>
        </w:rPr>
        <w:t>-</w:t>
      </w:r>
      <w:r>
        <w:rPr>
          <w:sz w:val="24"/>
          <w:szCs w:val="24"/>
        </w:rPr>
        <w:t>514</w:t>
      </w:r>
      <w:r w:rsidRPr="00EA570E">
        <w:rPr>
          <w:sz w:val="24"/>
          <w:szCs w:val="24"/>
        </w:rPr>
        <w:t xml:space="preserve"> (g CO</w:t>
      </w:r>
      <w:r w:rsidRPr="00EA570E">
        <w:rPr>
          <w:sz w:val="24"/>
          <w:szCs w:val="24"/>
          <w:vertAlign w:val="subscript"/>
        </w:rPr>
        <w:t>2eq</w:t>
      </w:r>
      <w:r w:rsidRPr="00EA570E">
        <w:rPr>
          <w:sz w:val="24"/>
          <w:szCs w:val="24"/>
        </w:rPr>
        <w:t>/kWh) range for Scenario #1</w:t>
      </w:r>
      <w:r>
        <w:rPr>
          <w:sz w:val="24"/>
          <w:szCs w:val="24"/>
        </w:rPr>
        <w:t xml:space="preserve"> and  </w:t>
      </w:r>
      <w:r w:rsidRPr="00EA570E">
        <w:rPr>
          <w:sz w:val="24"/>
          <w:szCs w:val="24"/>
        </w:rPr>
        <w:t>1</w:t>
      </w:r>
      <w:r>
        <w:rPr>
          <w:sz w:val="24"/>
          <w:szCs w:val="24"/>
        </w:rPr>
        <w:t>99</w:t>
      </w:r>
      <w:r w:rsidRPr="00EA570E">
        <w:rPr>
          <w:sz w:val="24"/>
          <w:szCs w:val="24"/>
        </w:rPr>
        <w:t>-</w:t>
      </w:r>
      <w:r>
        <w:rPr>
          <w:sz w:val="24"/>
          <w:szCs w:val="24"/>
        </w:rPr>
        <w:t>276</w:t>
      </w:r>
      <w:r w:rsidRPr="00EA570E">
        <w:rPr>
          <w:sz w:val="24"/>
          <w:szCs w:val="24"/>
        </w:rPr>
        <w:t xml:space="preserve"> (g CO</w:t>
      </w:r>
      <w:r w:rsidRPr="00EA570E">
        <w:rPr>
          <w:sz w:val="24"/>
          <w:szCs w:val="24"/>
          <w:vertAlign w:val="subscript"/>
        </w:rPr>
        <w:t>2eq</w:t>
      </w:r>
      <w:r w:rsidRPr="00EA570E">
        <w:rPr>
          <w:sz w:val="24"/>
          <w:szCs w:val="24"/>
        </w:rPr>
        <w:t>/kWh)</w:t>
      </w:r>
      <w:r>
        <w:rPr>
          <w:sz w:val="24"/>
          <w:szCs w:val="24"/>
        </w:rPr>
        <w:t xml:space="preserve"> for Scenario #2</w:t>
      </w:r>
      <w:r>
        <w:rPr>
          <w:rStyle w:val="FootnoteReference"/>
          <w:sz w:val="24"/>
          <w:szCs w:val="24"/>
        </w:rPr>
        <w:footnoteReference w:id="7"/>
      </w:r>
      <w:r w:rsidRPr="00EA570E">
        <w:rPr>
          <w:sz w:val="24"/>
          <w:szCs w:val="24"/>
        </w:rPr>
        <w:t xml:space="preserve">. </w:t>
      </w:r>
      <w:r>
        <w:rPr>
          <w:sz w:val="24"/>
          <w:szCs w:val="24"/>
        </w:rPr>
        <w:t xml:space="preserve">The low </w:t>
      </w:r>
      <w:r w:rsidRPr="00EA570E">
        <w:rPr>
          <w:sz w:val="24"/>
          <w:szCs w:val="24"/>
        </w:rPr>
        <w:t>GHG intensity factors</w:t>
      </w:r>
      <w:r>
        <w:rPr>
          <w:sz w:val="24"/>
          <w:szCs w:val="24"/>
        </w:rPr>
        <w:t xml:space="preserve"> predicted for </w:t>
      </w:r>
      <w:r w:rsidRPr="00EA570E">
        <w:rPr>
          <w:sz w:val="24"/>
          <w:szCs w:val="24"/>
        </w:rPr>
        <w:t>Scenario #2</w:t>
      </w:r>
      <w:r>
        <w:rPr>
          <w:sz w:val="24"/>
          <w:szCs w:val="24"/>
        </w:rPr>
        <w:t xml:space="preserve"> is due to the planned </w:t>
      </w:r>
      <w:r w:rsidRPr="005C3635">
        <w:rPr>
          <w:sz w:val="24"/>
          <w:szCs w:val="24"/>
        </w:rPr>
        <w:t>replac</w:t>
      </w:r>
      <w:r>
        <w:rPr>
          <w:sz w:val="24"/>
          <w:szCs w:val="24"/>
        </w:rPr>
        <w:t>e</w:t>
      </w:r>
      <w:r w:rsidRPr="005C3635">
        <w:rPr>
          <w:sz w:val="24"/>
          <w:szCs w:val="24"/>
        </w:rPr>
        <w:t>ment</w:t>
      </w:r>
      <w:r>
        <w:rPr>
          <w:sz w:val="24"/>
          <w:szCs w:val="24"/>
        </w:rPr>
        <w:t xml:space="preserve"> of</w:t>
      </w:r>
      <w:r w:rsidRPr="005C3635">
        <w:rPr>
          <w:sz w:val="24"/>
          <w:szCs w:val="24"/>
        </w:rPr>
        <w:t xml:space="preserve"> the existing </w:t>
      </w:r>
      <w:r>
        <w:rPr>
          <w:sz w:val="24"/>
          <w:szCs w:val="24"/>
        </w:rPr>
        <w:t xml:space="preserve">marginal </w:t>
      </w:r>
      <w:r w:rsidRPr="005C3635">
        <w:rPr>
          <w:sz w:val="24"/>
          <w:szCs w:val="24"/>
        </w:rPr>
        <w:t xml:space="preserve">coal capacity with natural gas and hydro </w:t>
      </w:r>
      <w:r>
        <w:rPr>
          <w:sz w:val="24"/>
          <w:szCs w:val="24"/>
        </w:rPr>
        <w:t>resources</w:t>
      </w:r>
      <w:r w:rsidRPr="005C3635">
        <w:rPr>
          <w:sz w:val="24"/>
          <w:szCs w:val="24"/>
        </w:rPr>
        <w:t>.</w:t>
      </w:r>
      <w:r>
        <w:rPr>
          <w:sz w:val="24"/>
          <w:szCs w:val="24"/>
        </w:rPr>
        <w:t xml:space="preserve"> </w:t>
      </w:r>
    </w:p>
    <w:p w:rsidR="00A11BB0" w:rsidRDefault="00A11BB0" w:rsidP="00A11BB0">
      <w:pPr>
        <w:pStyle w:val="Body"/>
        <w:numPr>
          <w:ilvl w:val="0"/>
          <w:numId w:val="15"/>
        </w:numPr>
        <w:spacing w:line="360" w:lineRule="auto"/>
        <w:ind w:left="567" w:hanging="283"/>
        <w:rPr>
          <w:sz w:val="24"/>
          <w:szCs w:val="24"/>
        </w:rPr>
      </w:pPr>
      <w:r w:rsidRPr="00EA570E">
        <w:rPr>
          <w:sz w:val="24"/>
          <w:szCs w:val="24"/>
        </w:rPr>
        <w:t xml:space="preserve">Considering the higher level of accuracy of the houly data, </w:t>
      </w:r>
      <w:r>
        <w:rPr>
          <w:sz w:val="24"/>
          <w:szCs w:val="24"/>
        </w:rPr>
        <w:t xml:space="preserve">it is recommended here that the </w:t>
      </w:r>
      <w:r w:rsidRPr="00EA570E">
        <w:rPr>
          <w:sz w:val="24"/>
          <w:szCs w:val="24"/>
        </w:rPr>
        <w:t xml:space="preserve">monthly marginal GHG intensity factors determined using </w:t>
      </w:r>
      <w:r>
        <w:rPr>
          <w:sz w:val="24"/>
          <w:szCs w:val="24"/>
        </w:rPr>
        <w:t>the</w:t>
      </w:r>
      <w:r w:rsidRPr="00EA570E">
        <w:rPr>
          <w:sz w:val="24"/>
          <w:szCs w:val="24"/>
        </w:rPr>
        <w:t xml:space="preserve"> houly data</w:t>
      </w:r>
      <w:r>
        <w:rPr>
          <w:sz w:val="24"/>
          <w:szCs w:val="24"/>
        </w:rPr>
        <w:t xml:space="preserve"> is</w:t>
      </w:r>
      <w:r w:rsidRPr="00EA570E">
        <w:rPr>
          <w:sz w:val="24"/>
          <w:szCs w:val="24"/>
        </w:rPr>
        <w:t xml:space="preserve"> used for </w:t>
      </w:r>
      <w:r>
        <w:rPr>
          <w:sz w:val="24"/>
          <w:szCs w:val="24"/>
        </w:rPr>
        <w:t>Ontario</w:t>
      </w:r>
      <w:r w:rsidRPr="00EA570E">
        <w:rPr>
          <w:sz w:val="24"/>
          <w:szCs w:val="24"/>
        </w:rPr>
        <w:t xml:space="preserve">. </w:t>
      </w:r>
      <w:r>
        <w:rPr>
          <w:sz w:val="24"/>
          <w:szCs w:val="24"/>
        </w:rPr>
        <w:t>Since it is not known whether the Ontario government will retire coal fired power plants as it was announced, the user should decide which one of the two scenarios to use in the prediction.</w:t>
      </w:r>
    </w:p>
    <w:p w:rsidR="00A11BB0" w:rsidRPr="004C2D8C" w:rsidRDefault="00A11BB0" w:rsidP="00A11BB0">
      <w:pPr>
        <w:pStyle w:val="Body"/>
        <w:numPr>
          <w:ilvl w:val="0"/>
          <w:numId w:val="29"/>
        </w:numPr>
        <w:spacing w:line="360" w:lineRule="auto"/>
        <w:ind w:left="284" w:hanging="284"/>
        <w:rPr>
          <w:sz w:val="24"/>
          <w:szCs w:val="24"/>
        </w:rPr>
      </w:pPr>
      <w:r w:rsidRPr="004C2D8C">
        <w:rPr>
          <w:sz w:val="24"/>
          <w:szCs w:val="24"/>
        </w:rPr>
        <w:lastRenderedPageBreak/>
        <w:t>Manitoba:</w:t>
      </w:r>
    </w:p>
    <w:p w:rsidR="00A11BB0" w:rsidRDefault="00A11BB0" w:rsidP="00A11BB0">
      <w:pPr>
        <w:pStyle w:val="Body"/>
        <w:numPr>
          <w:ilvl w:val="0"/>
          <w:numId w:val="16"/>
        </w:numPr>
        <w:spacing w:line="360" w:lineRule="auto"/>
        <w:ind w:left="567" w:hanging="283"/>
        <w:rPr>
          <w:sz w:val="24"/>
          <w:szCs w:val="24"/>
        </w:rPr>
      </w:pPr>
      <w:r w:rsidRPr="00B06E74">
        <w:rPr>
          <w:sz w:val="24"/>
          <w:szCs w:val="24"/>
        </w:rPr>
        <w:t xml:space="preserve">More than 90% of the total electricity generation in Manitoba comes from hydro resources, while </w:t>
      </w:r>
      <w:r>
        <w:rPr>
          <w:sz w:val="24"/>
          <w:szCs w:val="24"/>
        </w:rPr>
        <w:t>more than 99% of the marginal generation comes from hydro resources and imported electricity with zero GHG emissions. The remainder (less than 1%) of the marginal generation comes from natural gas. Consequently, there is a substantial difference between GHGIF</w:t>
      </w:r>
      <w:r w:rsidRPr="003351C7">
        <w:rPr>
          <w:sz w:val="24"/>
          <w:szCs w:val="24"/>
          <w:vertAlign w:val="subscript"/>
        </w:rPr>
        <w:t>M</w:t>
      </w:r>
      <w:r>
        <w:rPr>
          <w:sz w:val="24"/>
          <w:szCs w:val="24"/>
        </w:rPr>
        <w:t xml:space="preserve"> and GHGIF</w:t>
      </w:r>
      <w:r w:rsidRPr="003351C7">
        <w:rPr>
          <w:sz w:val="24"/>
          <w:szCs w:val="24"/>
          <w:vertAlign w:val="subscript"/>
        </w:rPr>
        <w:t>A</w:t>
      </w:r>
      <w:r>
        <w:rPr>
          <w:sz w:val="24"/>
          <w:szCs w:val="24"/>
        </w:rPr>
        <w:t xml:space="preserve"> as seen in Figure </w:t>
      </w:r>
      <w:r w:rsidR="003A2234">
        <w:rPr>
          <w:sz w:val="24"/>
          <w:szCs w:val="24"/>
        </w:rPr>
        <w:t>16</w:t>
      </w:r>
      <w:r>
        <w:rPr>
          <w:sz w:val="24"/>
          <w:szCs w:val="24"/>
        </w:rPr>
        <w:t>, and GHGIF</w:t>
      </w:r>
      <w:r w:rsidRPr="003351C7">
        <w:rPr>
          <w:sz w:val="24"/>
          <w:szCs w:val="24"/>
          <w:vertAlign w:val="subscript"/>
        </w:rPr>
        <w:t>M</w:t>
      </w:r>
      <w:r>
        <w:rPr>
          <w:sz w:val="24"/>
          <w:szCs w:val="24"/>
        </w:rPr>
        <w:t xml:space="preserve"> is not applicable for marginal generation.</w:t>
      </w:r>
    </w:p>
    <w:p w:rsidR="00A11BB0" w:rsidRDefault="00A11BB0" w:rsidP="00A11BB0">
      <w:pPr>
        <w:pStyle w:val="Body"/>
        <w:numPr>
          <w:ilvl w:val="0"/>
          <w:numId w:val="16"/>
        </w:numPr>
        <w:spacing w:line="360" w:lineRule="auto"/>
        <w:ind w:left="567" w:hanging="283"/>
        <w:rPr>
          <w:sz w:val="24"/>
          <w:szCs w:val="24"/>
        </w:rPr>
      </w:pPr>
      <w:r>
        <w:rPr>
          <w:sz w:val="24"/>
          <w:szCs w:val="24"/>
        </w:rPr>
        <w:t>The GHGIF</w:t>
      </w:r>
      <w:r w:rsidRPr="003351C7">
        <w:rPr>
          <w:sz w:val="24"/>
          <w:szCs w:val="24"/>
          <w:vertAlign w:val="subscript"/>
        </w:rPr>
        <w:t>A</w:t>
      </w:r>
      <w:r>
        <w:rPr>
          <w:sz w:val="24"/>
          <w:szCs w:val="24"/>
        </w:rPr>
        <w:t xml:space="preserve"> and the </w:t>
      </w:r>
      <w:r w:rsidRPr="005F62CD">
        <w:rPr>
          <w:sz w:val="24"/>
          <w:szCs w:val="24"/>
          <w:lang w:val="en-CA"/>
        </w:rPr>
        <w:t>weighted</w:t>
      </w:r>
      <w:r>
        <w:rPr>
          <w:sz w:val="24"/>
          <w:szCs w:val="24"/>
        </w:rPr>
        <w:t xml:space="preserve"> annual marginal</w:t>
      </w:r>
      <w:r w:rsidRPr="00DB53C9">
        <w:rPr>
          <w:sz w:val="24"/>
          <w:szCs w:val="24"/>
        </w:rPr>
        <w:t xml:space="preserve"> </w:t>
      </w:r>
      <w:r>
        <w:rPr>
          <w:sz w:val="24"/>
          <w:szCs w:val="24"/>
        </w:rPr>
        <w:t xml:space="preserve">GHG intensity factor are close to each other (13 </w:t>
      </w:r>
      <w:r w:rsidRPr="00B06E74">
        <w:rPr>
          <w:sz w:val="24"/>
          <w:szCs w:val="24"/>
        </w:rPr>
        <w:t>and 1 g CO</w:t>
      </w:r>
      <w:r w:rsidRPr="00B06E74">
        <w:rPr>
          <w:sz w:val="24"/>
          <w:szCs w:val="24"/>
          <w:vertAlign w:val="subscript"/>
        </w:rPr>
        <w:t>2eq</w:t>
      </w:r>
      <w:r w:rsidRPr="00B06E74">
        <w:rPr>
          <w:sz w:val="24"/>
          <w:szCs w:val="24"/>
        </w:rPr>
        <w:t>/kWh, respectively)</w:t>
      </w:r>
      <w:r>
        <w:rPr>
          <w:sz w:val="24"/>
          <w:szCs w:val="24"/>
        </w:rPr>
        <w:t xml:space="preserve">. </w:t>
      </w:r>
      <w:r w:rsidRPr="00B06E74">
        <w:rPr>
          <w:sz w:val="24"/>
          <w:szCs w:val="24"/>
        </w:rPr>
        <w:t xml:space="preserve"> However, since hydro electricty and imports constitute more than 99% of marginal generation, </w:t>
      </w:r>
      <w:r>
        <w:rPr>
          <w:sz w:val="24"/>
          <w:szCs w:val="24"/>
        </w:rPr>
        <w:t xml:space="preserve">the </w:t>
      </w:r>
      <w:r w:rsidRPr="005F62CD">
        <w:rPr>
          <w:sz w:val="24"/>
          <w:szCs w:val="24"/>
          <w:lang w:val="en-CA"/>
        </w:rPr>
        <w:t>weighted</w:t>
      </w:r>
      <w:r>
        <w:rPr>
          <w:sz w:val="24"/>
          <w:szCs w:val="24"/>
        </w:rPr>
        <w:t xml:space="preserve"> annual marginal</w:t>
      </w:r>
      <w:r w:rsidRPr="00DB53C9">
        <w:rPr>
          <w:sz w:val="24"/>
          <w:szCs w:val="24"/>
        </w:rPr>
        <w:t xml:space="preserve"> </w:t>
      </w:r>
      <w:r>
        <w:rPr>
          <w:sz w:val="24"/>
          <w:szCs w:val="24"/>
        </w:rPr>
        <w:t>GHG intensity factor produces a more realistic value</w:t>
      </w:r>
      <w:r w:rsidRPr="00B06E74">
        <w:rPr>
          <w:sz w:val="24"/>
          <w:szCs w:val="24"/>
        </w:rPr>
        <w:t xml:space="preserve">. </w:t>
      </w:r>
    </w:p>
    <w:p w:rsidR="00A11BB0" w:rsidRPr="006F1C87" w:rsidRDefault="00A11BB0" w:rsidP="00A11BB0">
      <w:pPr>
        <w:pStyle w:val="Body"/>
        <w:numPr>
          <w:ilvl w:val="0"/>
          <w:numId w:val="16"/>
        </w:numPr>
        <w:spacing w:line="360" w:lineRule="auto"/>
        <w:ind w:left="567" w:hanging="283"/>
        <w:rPr>
          <w:sz w:val="24"/>
          <w:szCs w:val="24"/>
        </w:rPr>
      </w:pPr>
      <w:r w:rsidRPr="006F1C87">
        <w:rPr>
          <w:sz w:val="24"/>
          <w:szCs w:val="24"/>
        </w:rPr>
        <w:t>Therefore, it is recommended here that the</w:t>
      </w:r>
      <w:r>
        <w:rPr>
          <w:sz w:val="24"/>
          <w:szCs w:val="24"/>
        </w:rPr>
        <w:t xml:space="preserve"> </w:t>
      </w:r>
      <w:r w:rsidRPr="005F62CD">
        <w:rPr>
          <w:sz w:val="24"/>
          <w:szCs w:val="24"/>
          <w:lang w:val="en-CA"/>
        </w:rPr>
        <w:t>weighted</w:t>
      </w:r>
      <w:r w:rsidRPr="006F1C87">
        <w:rPr>
          <w:sz w:val="24"/>
          <w:szCs w:val="24"/>
        </w:rPr>
        <w:t xml:space="preserve"> annual </w:t>
      </w:r>
      <w:r>
        <w:rPr>
          <w:sz w:val="24"/>
          <w:szCs w:val="24"/>
        </w:rPr>
        <w:t>marginal GHG intensity factor is</w:t>
      </w:r>
      <w:r w:rsidRPr="006F1C87">
        <w:rPr>
          <w:sz w:val="24"/>
          <w:szCs w:val="24"/>
        </w:rPr>
        <w:t xml:space="preserve"> used for Manitoba.</w:t>
      </w:r>
    </w:p>
    <w:p w:rsidR="00A11BB0" w:rsidRDefault="00A11BB0" w:rsidP="00A11BB0">
      <w:pPr>
        <w:pStyle w:val="Body"/>
        <w:spacing w:line="360" w:lineRule="auto"/>
        <w:ind w:left="567"/>
        <w:rPr>
          <w:sz w:val="24"/>
          <w:szCs w:val="24"/>
        </w:rPr>
      </w:pPr>
    </w:p>
    <w:p w:rsidR="00A11BB0" w:rsidRDefault="00A11BB0" w:rsidP="00A11BB0">
      <w:pPr>
        <w:pStyle w:val="Body"/>
        <w:numPr>
          <w:ilvl w:val="0"/>
          <w:numId w:val="29"/>
        </w:numPr>
        <w:spacing w:before="0" w:line="360" w:lineRule="auto"/>
        <w:ind w:left="284" w:hanging="284"/>
        <w:rPr>
          <w:sz w:val="24"/>
          <w:szCs w:val="24"/>
        </w:rPr>
      </w:pPr>
      <w:r w:rsidRPr="004C2D8C">
        <w:rPr>
          <w:sz w:val="24"/>
          <w:szCs w:val="24"/>
        </w:rPr>
        <w:t>Saskatchewan</w:t>
      </w:r>
      <w:r>
        <w:rPr>
          <w:sz w:val="24"/>
          <w:szCs w:val="24"/>
        </w:rPr>
        <w:t>:</w:t>
      </w:r>
    </w:p>
    <w:p w:rsidR="00A11BB0" w:rsidRDefault="00A11BB0" w:rsidP="00A11BB0">
      <w:pPr>
        <w:pStyle w:val="Body"/>
        <w:numPr>
          <w:ilvl w:val="0"/>
          <w:numId w:val="15"/>
        </w:numPr>
        <w:spacing w:line="360" w:lineRule="auto"/>
        <w:ind w:left="567" w:hanging="283"/>
        <w:rPr>
          <w:sz w:val="24"/>
          <w:szCs w:val="24"/>
        </w:rPr>
      </w:pPr>
      <w:r>
        <w:rPr>
          <w:sz w:val="24"/>
          <w:szCs w:val="24"/>
        </w:rPr>
        <w:t>Although a substantial part of the total electricity generation in Saskatchewan is from fossil fuels, marginal generation comes mainly from hydro resources and imported electricity with zero GHG emissions, and a small amount from natural gas which has lower GHG emissions compared to coal. Therefore, both the GHGIF</w:t>
      </w:r>
      <w:r w:rsidRPr="003351C7">
        <w:rPr>
          <w:sz w:val="24"/>
          <w:szCs w:val="24"/>
          <w:vertAlign w:val="subscript"/>
        </w:rPr>
        <w:t>A</w:t>
      </w:r>
      <w:r>
        <w:rPr>
          <w:sz w:val="24"/>
          <w:szCs w:val="24"/>
        </w:rPr>
        <w:t xml:space="preserve"> and GHGIF</w:t>
      </w:r>
      <w:r w:rsidRPr="003351C7">
        <w:rPr>
          <w:sz w:val="24"/>
          <w:szCs w:val="24"/>
          <w:vertAlign w:val="subscript"/>
        </w:rPr>
        <w:t>M</w:t>
      </w:r>
      <w:r>
        <w:rPr>
          <w:sz w:val="24"/>
          <w:szCs w:val="24"/>
        </w:rPr>
        <w:t xml:space="preserve"> values sh</w:t>
      </w:r>
      <w:r w:rsidR="003A2234">
        <w:rPr>
          <w:sz w:val="24"/>
          <w:szCs w:val="24"/>
        </w:rPr>
        <w:t>own in Figure 17</w:t>
      </w:r>
      <w:r>
        <w:rPr>
          <w:sz w:val="24"/>
          <w:szCs w:val="24"/>
        </w:rPr>
        <w:t xml:space="preserve"> are unrealistically high and should not be used. </w:t>
      </w:r>
    </w:p>
    <w:p w:rsidR="00A11BB0" w:rsidRDefault="00A11BB0" w:rsidP="00A11BB0">
      <w:pPr>
        <w:pStyle w:val="Body"/>
        <w:numPr>
          <w:ilvl w:val="0"/>
          <w:numId w:val="15"/>
        </w:numPr>
        <w:spacing w:line="360" w:lineRule="auto"/>
        <w:ind w:left="567" w:hanging="283"/>
        <w:rPr>
          <w:sz w:val="24"/>
          <w:szCs w:val="24"/>
        </w:rPr>
      </w:pPr>
      <w:r>
        <w:rPr>
          <w:sz w:val="24"/>
          <w:szCs w:val="24"/>
        </w:rPr>
        <w:t xml:space="preserve">The </w:t>
      </w:r>
      <w:r w:rsidRPr="005F62CD">
        <w:rPr>
          <w:sz w:val="24"/>
          <w:szCs w:val="24"/>
          <w:lang w:val="en-CA"/>
        </w:rPr>
        <w:t>weighted</w:t>
      </w:r>
      <w:r>
        <w:rPr>
          <w:sz w:val="24"/>
          <w:szCs w:val="24"/>
        </w:rPr>
        <w:t xml:space="preserve"> annual marginal GHG intensity factor takes into consideration the mix of fuels used for marginal generation and provides a more accurate estimate than both GHGIF</w:t>
      </w:r>
      <w:r w:rsidRPr="003351C7">
        <w:rPr>
          <w:sz w:val="24"/>
          <w:szCs w:val="24"/>
          <w:vertAlign w:val="subscript"/>
        </w:rPr>
        <w:t>A</w:t>
      </w:r>
      <w:r>
        <w:rPr>
          <w:sz w:val="24"/>
          <w:szCs w:val="24"/>
        </w:rPr>
        <w:t xml:space="preserve"> and GHGIF</w:t>
      </w:r>
      <w:r w:rsidRPr="003351C7">
        <w:rPr>
          <w:sz w:val="24"/>
          <w:szCs w:val="24"/>
          <w:vertAlign w:val="subscript"/>
        </w:rPr>
        <w:t>M</w:t>
      </w:r>
      <w:r>
        <w:rPr>
          <w:sz w:val="24"/>
          <w:szCs w:val="24"/>
        </w:rPr>
        <w:t xml:space="preserve">. </w:t>
      </w:r>
    </w:p>
    <w:p w:rsidR="00A11BB0" w:rsidRPr="00100390" w:rsidRDefault="00A11BB0" w:rsidP="00A11BB0">
      <w:pPr>
        <w:pStyle w:val="Body"/>
        <w:spacing w:line="360" w:lineRule="auto"/>
        <w:ind w:left="567"/>
        <w:rPr>
          <w:sz w:val="24"/>
          <w:szCs w:val="24"/>
        </w:rPr>
      </w:pPr>
      <w:r>
        <w:rPr>
          <w:sz w:val="24"/>
          <w:szCs w:val="24"/>
        </w:rPr>
        <w:t xml:space="preserve">Therefore, it is recommended here that the </w:t>
      </w:r>
      <w:r w:rsidRPr="005F62CD">
        <w:rPr>
          <w:sz w:val="24"/>
          <w:szCs w:val="24"/>
          <w:lang w:val="en-CA"/>
        </w:rPr>
        <w:t>weighted</w:t>
      </w:r>
      <w:r>
        <w:rPr>
          <w:sz w:val="24"/>
          <w:szCs w:val="24"/>
        </w:rPr>
        <w:t xml:space="preserve"> annual marginal GHG intensity factor  is used for Saskatchewan.</w:t>
      </w:r>
    </w:p>
    <w:p w:rsidR="00A11BB0" w:rsidRDefault="00A11BB0" w:rsidP="00A11BB0">
      <w:pPr>
        <w:pStyle w:val="Body"/>
        <w:spacing w:line="360" w:lineRule="auto"/>
        <w:ind w:left="1440"/>
        <w:rPr>
          <w:sz w:val="24"/>
          <w:szCs w:val="24"/>
        </w:rPr>
      </w:pPr>
    </w:p>
    <w:p w:rsidR="003A2234" w:rsidRPr="00D8672F" w:rsidRDefault="003A2234" w:rsidP="00A11BB0">
      <w:pPr>
        <w:pStyle w:val="Body"/>
        <w:spacing w:line="360" w:lineRule="auto"/>
        <w:ind w:left="1440"/>
        <w:rPr>
          <w:sz w:val="24"/>
          <w:szCs w:val="24"/>
        </w:rPr>
      </w:pPr>
    </w:p>
    <w:p w:rsidR="00A11BB0" w:rsidRPr="004C2D8C" w:rsidRDefault="00A11BB0" w:rsidP="00A11BB0">
      <w:pPr>
        <w:pStyle w:val="Body"/>
        <w:numPr>
          <w:ilvl w:val="0"/>
          <w:numId w:val="29"/>
        </w:numPr>
        <w:spacing w:line="360" w:lineRule="auto"/>
        <w:ind w:left="284" w:hanging="284"/>
        <w:rPr>
          <w:sz w:val="24"/>
          <w:szCs w:val="24"/>
        </w:rPr>
      </w:pPr>
      <w:r w:rsidRPr="004C2D8C">
        <w:rPr>
          <w:sz w:val="24"/>
          <w:szCs w:val="24"/>
        </w:rPr>
        <w:lastRenderedPageBreak/>
        <w:t>Alberta:</w:t>
      </w:r>
    </w:p>
    <w:p w:rsidR="00A11BB0" w:rsidRPr="007A2284" w:rsidRDefault="00A11BB0" w:rsidP="00A11BB0">
      <w:pPr>
        <w:pStyle w:val="Body"/>
        <w:numPr>
          <w:ilvl w:val="0"/>
          <w:numId w:val="14"/>
        </w:numPr>
        <w:spacing w:line="360" w:lineRule="auto"/>
        <w:ind w:left="567" w:hanging="283"/>
        <w:rPr>
          <w:sz w:val="24"/>
          <w:szCs w:val="24"/>
        </w:rPr>
      </w:pPr>
      <w:r w:rsidRPr="004C2D8C">
        <w:rPr>
          <w:sz w:val="24"/>
          <w:szCs w:val="24"/>
        </w:rPr>
        <w:t>Alberta</w:t>
      </w:r>
      <w:r>
        <w:rPr>
          <w:sz w:val="24"/>
          <w:szCs w:val="24"/>
        </w:rPr>
        <w:t xml:space="preserve"> relies heavly on fossil fuels for its electricity generation, therefore, the GHGIF</w:t>
      </w:r>
      <w:r w:rsidRPr="008B5281">
        <w:rPr>
          <w:sz w:val="24"/>
          <w:szCs w:val="24"/>
          <w:vertAlign w:val="subscript"/>
        </w:rPr>
        <w:t>A</w:t>
      </w:r>
      <w:r>
        <w:rPr>
          <w:sz w:val="24"/>
          <w:szCs w:val="24"/>
        </w:rPr>
        <w:t xml:space="preserve"> and GHGIF</w:t>
      </w:r>
      <w:r w:rsidRPr="008B5281">
        <w:rPr>
          <w:sz w:val="24"/>
          <w:szCs w:val="24"/>
          <w:vertAlign w:val="subscript"/>
        </w:rPr>
        <w:t>M</w:t>
      </w:r>
      <w:r>
        <w:rPr>
          <w:sz w:val="24"/>
          <w:szCs w:val="24"/>
        </w:rPr>
        <w:t xml:space="preserve"> are close to each other (921 and 1,015 g CO</w:t>
      </w:r>
      <w:r w:rsidRPr="00EE3C6D">
        <w:rPr>
          <w:sz w:val="24"/>
          <w:szCs w:val="24"/>
          <w:vertAlign w:val="subscript"/>
        </w:rPr>
        <w:t>2</w:t>
      </w:r>
      <w:r>
        <w:rPr>
          <w:sz w:val="24"/>
          <w:szCs w:val="24"/>
          <w:vertAlign w:val="subscript"/>
        </w:rPr>
        <w:t>e</w:t>
      </w:r>
      <w:r w:rsidRPr="00EE3C6D">
        <w:rPr>
          <w:sz w:val="24"/>
          <w:szCs w:val="24"/>
          <w:vertAlign w:val="subscript"/>
        </w:rPr>
        <w:t>q</w:t>
      </w:r>
      <w:r>
        <w:rPr>
          <w:sz w:val="24"/>
          <w:szCs w:val="24"/>
        </w:rPr>
        <w:t xml:space="preserve">/kWh, respectively). </w:t>
      </w:r>
      <w:r w:rsidRPr="007A2284">
        <w:rPr>
          <w:sz w:val="24"/>
          <w:szCs w:val="24"/>
        </w:rPr>
        <w:t xml:space="preserve">The </w:t>
      </w:r>
      <w:r w:rsidRPr="005F62CD">
        <w:rPr>
          <w:sz w:val="24"/>
          <w:szCs w:val="24"/>
          <w:lang w:val="en-CA"/>
        </w:rPr>
        <w:t>weighted</w:t>
      </w:r>
      <w:r w:rsidRPr="007A2284">
        <w:rPr>
          <w:sz w:val="24"/>
          <w:szCs w:val="24"/>
        </w:rPr>
        <w:t xml:space="preserve"> annual marginal GHG intensity factor is also within this range (937 g CO</w:t>
      </w:r>
      <w:r w:rsidRPr="007A2284">
        <w:rPr>
          <w:sz w:val="24"/>
          <w:szCs w:val="24"/>
          <w:vertAlign w:val="subscript"/>
        </w:rPr>
        <w:t>2eq</w:t>
      </w:r>
      <w:r w:rsidRPr="007A2284">
        <w:rPr>
          <w:sz w:val="24"/>
          <w:szCs w:val="24"/>
        </w:rPr>
        <w:t xml:space="preserve">/kWh) as seen in Figure </w:t>
      </w:r>
      <w:r w:rsidR="003A2234">
        <w:rPr>
          <w:sz w:val="24"/>
          <w:szCs w:val="24"/>
        </w:rPr>
        <w:t>18</w:t>
      </w:r>
      <w:r w:rsidRPr="007A2284">
        <w:rPr>
          <w:sz w:val="24"/>
          <w:szCs w:val="24"/>
        </w:rPr>
        <w:t xml:space="preserve">. </w:t>
      </w:r>
    </w:p>
    <w:p w:rsidR="00A11BB0" w:rsidRPr="008A1D1B" w:rsidRDefault="00A11BB0" w:rsidP="00A11BB0">
      <w:pPr>
        <w:pStyle w:val="Body"/>
        <w:numPr>
          <w:ilvl w:val="0"/>
          <w:numId w:val="14"/>
        </w:numPr>
        <w:spacing w:line="360" w:lineRule="auto"/>
        <w:ind w:left="567" w:hanging="283"/>
        <w:rPr>
          <w:sz w:val="24"/>
          <w:szCs w:val="24"/>
        </w:rPr>
      </w:pPr>
      <w:r w:rsidRPr="008A1D1B">
        <w:rPr>
          <w:sz w:val="24"/>
          <w:szCs w:val="24"/>
        </w:rPr>
        <w:t xml:space="preserve">The GHG intensity factors determined using the seasonal data on marginal fuels used are in the </w:t>
      </w:r>
      <w:r w:rsidRPr="004C2D8C">
        <w:rPr>
          <w:sz w:val="24"/>
          <w:szCs w:val="24"/>
        </w:rPr>
        <w:t>7</w:t>
      </w:r>
      <w:r>
        <w:rPr>
          <w:sz w:val="24"/>
          <w:szCs w:val="24"/>
        </w:rPr>
        <w:t>69</w:t>
      </w:r>
      <w:r w:rsidRPr="004C2D8C">
        <w:rPr>
          <w:sz w:val="24"/>
          <w:szCs w:val="24"/>
        </w:rPr>
        <w:t>-785</w:t>
      </w:r>
      <w:r w:rsidRPr="008A1D1B">
        <w:rPr>
          <w:sz w:val="24"/>
          <w:szCs w:val="24"/>
        </w:rPr>
        <w:t xml:space="preserve"> </w:t>
      </w:r>
      <w:r>
        <w:rPr>
          <w:sz w:val="24"/>
          <w:szCs w:val="24"/>
        </w:rPr>
        <w:t>(</w:t>
      </w:r>
      <w:r w:rsidRPr="008B5281">
        <w:rPr>
          <w:sz w:val="24"/>
          <w:szCs w:val="24"/>
        </w:rPr>
        <w:t>g CO</w:t>
      </w:r>
      <w:r w:rsidRPr="008B5281">
        <w:rPr>
          <w:sz w:val="24"/>
          <w:szCs w:val="24"/>
          <w:vertAlign w:val="subscript"/>
        </w:rPr>
        <w:t>2eq</w:t>
      </w:r>
      <w:r w:rsidRPr="008B5281">
        <w:rPr>
          <w:sz w:val="24"/>
          <w:szCs w:val="24"/>
        </w:rPr>
        <w:t>/kWh</w:t>
      </w:r>
      <w:r>
        <w:rPr>
          <w:sz w:val="24"/>
          <w:szCs w:val="24"/>
        </w:rPr>
        <w:t>)</w:t>
      </w:r>
      <w:r w:rsidRPr="008B5281">
        <w:rPr>
          <w:sz w:val="24"/>
          <w:szCs w:val="24"/>
        </w:rPr>
        <w:t xml:space="preserve"> </w:t>
      </w:r>
      <w:r w:rsidRPr="008A1D1B">
        <w:rPr>
          <w:sz w:val="24"/>
          <w:szCs w:val="24"/>
        </w:rPr>
        <w:t xml:space="preserve">range from March to October, and about </w:t>
      </w:r>
      <w:r w:rsidRPr="004C2D8C">
        <w:rPr>
          <w:sz w:val="24"/>
          <w:szCs w:val="24"/>
        </w:rPr>
        <w:t>590</w:t>
      </w:r>
      <w:r w:rsidRPr="008A1D1B">
        <w:rPr>
          <w:sz w:val="24"/>
          <w:szCs w:val="24"/>
        </w:rPr>
        <w:t xml:space="preserve"> </w:t>
      </w:r>
      <w:r>
        <w:rPr>
          <w:sz w:val="24"/>
          <w:szCs w:val="24"/>
        </w:rPr>
        <w:t>(</w:t>
      </w:r>
      <w:r w:rsidRPr="008B5281">
        <w:rPr>
          <w:sz w:val="24"/>
          <w:szCs w:val="24"/>
        </w:rPr>
        <w:t>g CO</w:t>
      </w:r>
      <w:r w:rsidRPr="008B5281">
        <w:rPr>
          <w:sz w:val="24"/>
          <w:szCs w:val="24"/>
          <w:vertAlign w:val="subscript"/>
        </w:rPr>
        <w:t>2eq</w:t>
      </w:r>
      <w:r w:rsidRPr="008B5281">
        <w:rPr>
          <w:sz w:val="24"/>
          <w:szCs w:val="24"/>
        </w:rPr>
        <w:t>/kWh</w:t>
      </w:r>
      <w:r>
        <w:rPr>
          <w:sz w:val="24"/>
          <w:szCs w:val="24"/>
        </w:rPr>
        <w:t>)</w:t>
      </w:r>
      <w:r w:rsidRPr="008B5281">
        <w:rPr>
          <w:sz w:val="32"/>
          <w:szCs w:val="32"/>
        </w:rPr>
        <w:t xml:space="preserve"> </w:t>
      </w:r>
      <w:r w:rsidRPr="008A1D1B">
        <w:rPr>
          <w:sz w:val="24"/>
          <w:szCs w:val="24"/>
        </w:rPr>
        <w:t xml:space="preserve">from November to February. </w:t>
      </w:r>
    </w:p>
    <w:p w:rsidR="00A11BB0" w:rsidRDefault="00A11BB0" w:rsidP="00A11BB0">
      <w:pPr>
        <w:pStyle w:val="Body"/>
        <w:numPr>
          <w:ilvl w:val="0"/>
          <w:numId w:val="14"/>
        </w:numPr>
        <w:spacing w:after="0" w:line="360" w:lineRule="auto"/>
        <w:ind w:left="567" w:hanging="283"/>
        <w:rPr>
          <w:sz w:val="24"/>
          <w:szCs w:val="24"/>
        </w:rPr>
      </w:pPr>
      <w:r w:rsidRPr="008A1D1B">
        <w:rPr>
          <w:sz w:val="24"/>
          <w:szCs w:val="24"/>
        </w:rPr>
        <w:t>Considering the higher level of accuracy of the seasonal data, it is recommended here that the GHG intensity factors determined using the se</w:t>
      </w:r>
      <w:r>
        <w:rPr>
          <w:sz w:val="24"/>
          <w:szCs w:val="24"/>
        </w:rPr>
        <w:t>asonal data on marginal fuels is</w:t>
      </w:r>
      <w:r w:rsidRPr="008A1D1B">
        <w:rPr>
          <w:sz w:val="24"/>
          <w:szCs w:val="24"/>
        </w:rPr>
        <w:t xml:space="preserve"> used for A</w:t>
      </w:r>
      <w:r>
        <w:rPr>
          <w:sz w:val="24"/>
          <w:szCs w:val="24"/>
        </w:rPr>
        <w:t>lberta</w:t>
      </w:r>
      <w:r w:rsidRPr="008A1D1B">
        <w:rPr>
          <w:sz w:val="24"/>
          <w:szCs w:val="24"/>
        </w:rPr>
        <w:t xml:space="preserve">. </w:t>
      </w:r>
    </w:p>
    <w:p w:rsidR="00A11BB0" w:rsidRPr="00B06E74" w:rsidRDefault="00A11BB0" w:rsidP="00A11BB0">
      <w:pPr>
        <w:pStyle w:val="Body"/>
        <w:spacing w:line="360" w:lineRule="auto"/>
        <w:rPr>
          <w:sz w:val="24"/>
          <w:szCs w:val="24"/>
        </w:rPr>
      </w:pPr>
    </w:p>
    <w:p w:rsidR="004C2D8C" w:rsidRPr="00DC56E3" w:rsidRDefault="004C2D8C" w:rsidP="008204A6">
      <w:pPr>
        <w:pStyle w:val="Body"/>
        <w:numPr>
          <w:ilvl w:val="0"/>
          <w:numId w:val="29"/>
        </w:numPr>
        <w:spacing w:line="360" w:lineRule="auto"/>
        <w:ind w:left="284" w:hanging="284"/>
        <w:rPr>
          <w:sz w:val="24"/>
          <w:szCs w:val="24"/>
        </w:rPr>
      </w:pPr>
      <w:r w:rsidRPr="004C2D8C">
        <w:rPr>
          <w:sz w:val="24"/>
          <w:szCs w:val="24"/>
        </w:rPr>
        <w:t>British Columbia</w:t>
      </w:r>
      <w:r>
        <w:rPr>
          <w:sz w:val="24"/>
          <w:szCs w:val="24"/>
        </w:rPr>
        <w:t>:</w:t>
      </w:r>
    </w:p>
    <w:p w:rsidR="004C2D8C" w:rsidRDefault="004C2D8C" w:rsidP="00D82828">
      <w:pPr>
        <w:pStyle w:val="Body"/>
        <w:numPr>
          <w:ilvl w:val="0"/>
          <w:numId w:val="13"/>
        </w:numPr>
        <w:spacing w:line="360" w:lineRule="auto"/>
        <w:ind w:left="567" w:hanging="283"/>
        <w:rPr>
          <w:sz w:val="24"/>
          <w:szCs w:val="24"/>
        </w:rPr>
      </w:pPr>
      <w:r>
        <w:rPr>
          <w:sz w:val="24"/>
          <w:szCs w:val="24"/>
        </w:rPr>
        <w:t xml:space="preserve">In </w:t>
      </w:r>
      <w:r w:rsidR="009566A1" w:rsidRPr="004C2D8C">
        <w:rPr>
          <w:sz w:val="24"/>
          <w:szCs w:val="24"/>
        </w:rPr>
        <w:t>British Columbia</w:t>
      </w:r>
      <w:r>
        <w:rPr>
          <w:sz w:val="24"/>
          <w:szCs w:val="24"/>
        </w:rPr>
        <w:t>, the marginal electricity generation, like the total electricity generation</w:t>
      </w:r>
      <w:r w:rsidR="009566A1">
        <w:rPr>
          <w:sz w:val="24"/>
          <w:szCs w:val="24"/>
        </w:rPr>
        <w:t>,</w:t>
      </w:r>
      <w:r>
        <w:rPr>
          <w:sz w:val="24"/>
          <w:szCs w:val="24"/>
        </w:rPr>
        <w:t xml:space="preserve"> comes mainly from hydro resources and imported electricity which have zero GHG emissions, and a small proportion from natural gas. Therefore, the magnitudes of both the GHGIF</w:t>
      </w:r>
      <w:r w:rsidRPr="008B5281">
        <w:rPr>
          <w:sz w:val="24"/>
          <w:szCs w:val="24"/>
          <w:vertAlign w:val="subscript"/>
        </w:rPr>
        <w:t>A</w:t>
      </w:r>
      <w:r w:rsidR="00B82D68">
        <w:rPr>
          <w:sz w:val="24"/>
          <w:szCs w:val="24"/>
        </w:rPr>
        <w:t xml:space="preserve"> and</w:t>
      </w:r>
      <w:r>
        <w:rPr>
          <w:sz w:val="24"/>
          <w:szCs w:val="24"/>
        </w:rPr>
        <w:t xml:space="preserve"> the GHG intensity factor predicted using the </w:t>
      </w:r>
      <w:r w:rsidR="005F62CD" w:rsidRPr="005F62CD">
        <w:rPr>
          <w:sz w:val="24"/>
          <w:szCs w:val="24"/>
          <w:lang w:val="en-CA"/>
        </w:rPr>
        <w:t>weighted</w:t>
      </w:r>
      <w:r w:rsidR="005F62CD">
        <w:rPr>
          <w:sz w:val="24"/>
          <w:szCs w:val="24"/>
        </w:rPr>
        <w:t xml:space="preserve"> </w:t>
      </w:r>
      <w:r>
        <w:rPr>
          <w:sz w:val="24"/>
          <w:szCs w:val="24"/>
        </w:rPr>
        <w:t xml:space="preserve">annual </w:t>
      </w:r>
      <w:r w:rsidR="00D82828">
        <w:rPr>
          <w:sz w:val="24"/>
          <w:szCs w:val="24"/>
        </w:rPr>
        <w:t xml:space="preserve">marginal </w:t>
      </w:r>
      <w:r>
        <w:rPr>
          <w:sz w:val="24"/>
          <w:szCs w:val="24"/>
        </w:rPr>
        <w:t>method are close to</w:t>
      </w:r>
      <w:r w:rsidR="003A2234">
        <w:rPr>
          <w:sz w:val="24"/>
          <w:szCs w:val="24"/>
        </w:rPr>
        <w:t xml:space="preserve"> each other as seen in Figure 19</w:t>
      </w:r>
      <w:r>
        <w:rPr>
          <w:sz w:val="24"/>
          <w:szCs w:val="24"/>
        </w:rPr>
        <w:t>.</w:t>
      </w:r>
    </w:p>
    <w:p w:rsidR="009C2B51" w:rsidRDefault="004C2D8C" w:rsidP="00D82828">
      <w:pPr>
        <w:pStyle w:val="Body"/>
        <w:numPr>
          <w:ilvl w:val="0"/>
          <w:numId w:val="13"/>
        </w:numPr>
        <w:spacing w:line="360" w:lineRule="auto"/>
        <w:ind w:left="567" w:hanging="283"/>
        <w:rPr>
          <w:sz w:val="24"/>
          <w:szCs w:val="24"/>
        </w:rPr>
      </w:pPr>
      <w:r w:rsidRPr="009C2B51">
        <w:rPr>
          <w:sz w:val="24"/>
          <w:szCs w:val="24"/>
        </w:rPr>
        <w:t xml:space="preserve">While the GHG intensity factor predicted using the </w:t>
      </w:r>
      <w:r w:rsidR="005F62CD" w:rsidRPr="009C2B51">
        <w:rPr>
          <w:sz w:val="24"/>
          <w:szCs w:val="24"/>
          <w:lang w:val="en-CA"/>
        </w:rPr>
        <w:t>weighted</w:t>
      </w:r>
      <w:r w:rsidR="005F62CD" w:rsidRPr="009C2B51">
        <w:rPr>
          <w:sz w:val="24"/>
          <w:szCs w:val="24"/>
        </w:rPr>
        <w:t xml:space="preserve"> </w:t>
      </w:r>
      <w:r w:rsidR="00D82828" w:rsidRPr="009C2B51">
        <w:rPr>
          <w:sz w:val="24"/>
          <w:szCs w:val="24"/>
        </w:rPr>
        <w:t xml:space="preserve">annual marginal </w:t>
      </w:r>
      <w:r w:rsidRPr="009C2B51">
        <w:rPr>
          <w:sz w:val="24"/>
          <w:szCs w:val="24"/>
        </w:rPr>
        <w:t>method and the GHGIF</w:t>
      </w:r>
      <w:r w:rsidRPr="009C2B51">
        <w:rPr>
          <w:sz w:val="24"/>
          <w:szCs w:val="24"/>
          <w:vertAlign w:val="subscript"/>
        </w:rPr>
        <w:t>A</w:t>
      </w:r>
      <w:r w:rsidRPr="009C2B51">
        <w:rPr>
          <w:sz w:val="24"/>
          <w:szCs w:val="24"/>
        </w:rPr>
        <w:t xml:space="preserve"> are very close to each other, the GHGIF</w:t>
      </w:r>
      <w:r w:rsidRPr="009C2B51">
        <w:rPr>
          <w:sz w:val="24"/>
          <w:szCs w:val="24"/>
          <w:vertAlign w:val="subscript"/>
        </w:rPr>
        <w:t>M</w:t>
      </w:r>
      <w:r w:rsidRPr="009C2B51">
        <w:rPr>
          <w:sz w:val="24"/>
          <w:szCs w:val="24"/>
        </w:rPr>
        <w:t xml:space="preserve"> provides a substantially higher estimate. The large difference between the predictions of the two methods and the GHGIF</w:t>
      </w:r>
      <w:r w:rsidRPr="009C2B51">
        <w:rPr>
          <w:sz w:val="24"/>
          <w:szCs w:val="24"/>
          <w:vertAlign w:val="subscript"/>
        </w:rPr>
        <w:t>M</w:t>
      </w:r>
      <w:r w:rsidRPr="009C2B51">
        <w:rPr>
          <w:sz w:val="24"/>
          <w:szCs w:val="24"/>
        </w:rPr>
        <w:t xml:space="preserve"> is due to the fact that a very small proportion of electricity generation in </w:t>
      </w:r>
      <w:r w:rsidR="009566A1" w:rsidRPr="009C2B51">
        <w:rPr>
          <w:sz w:val="24"/>
          <w:szCs w:val="24"/>
        </w:rPr>
        <w:t>British Columbia</w:t>
      </w:r>
      <w:r w:rsidRPr="009C2B51">
        <w:rPr>
          <w:sz w:val="24"/>
          <w:szCs w:val="24"/>
        </w:rPr>
        <w:t xml:space="preserve"> is by fossil fuels. Consequently, the use of GHGIF</w:t>
      </w:r>
      <w:r w:rsidRPr="009C2B51">
        <w:rPr>
          <w:sz w:val="24"/>
          <w:szCs w:val="24"/>
          <w:vertAlign w:val="subscript"/>
        </w:rPr>
        <w:t>M</w:t>
      </w:r>
      <w:r w:rsidRPr="009C2B51">
        <w:rPr>
          <w:sz w:val="24"/>
          <w:szCs w:val="24"/>
        </w:rPr>
        <w:t xml:space="preserve"> would not be realistic for </w:t>
      </w:r>
      <w:r w:rsidR="009566A1" w:rsidRPr="009C2B51">
        <w:rPr>
          <w:sz w:val="24"/>
          <w:szCs w:val="24"/>
        </w:rPr>
        <w:t>British Columbia</w:t>
      </w:r>
      <w:r w:rsidRPr="009C2B51">
        <w:rPr>
          <w:sz w:val="24"/>
          <w:szCs w:val="24"/>
        </w:rPr>
        <w:t>.</w:t>
      </w:r>
    </w:p>
    <w:p w:rsidR="004C2D8C" w:rsidRPr="003A2234" w:rsidRDefault="004C2D8C" w:rsidP="003A2234">
      <w:pPr>
        <w:pStyle w:val="Body"/>
        <w:numPr>
          <w:ilvl w:val="0"/>
          <w:numId w:val="13"/>
        </w:numPr>
        <w:spacing w:line="360" w:lineRule="auto"/>
        <w:ind w:left="567" w:hanging="283"/>
        <w:rPr>
          <w:sz w:val="24"/>
          <w:szCs w:val="24"/>
        </w:rPr>
      </w:pPr>
      <w:r w:rsidRPr="009C2B51">
        <w:rPr>
          <w:sz w:val="24"/>
          <w:szCs w:val="24"/>
        </w:rPr>
        <w:t xml:space="preserve">Therefore, for British Columdia, the use of the GHG intensity factor predicted using the </w:t>
      </w:r>
      <w:r w:rsidR="005F62CD" w:rsidRPr="009C2B51">
        <w:rPr>
          <w:sz w:val="24"/>
          <w:szCs w:val="24"/>
          <w:lang w:val="en-CA"/>
        </w:rPr>
        <w:t>weighted</w:t>
      </w:r>
      <w:r w:rsidR="005F62CD" w:rsidRPr="009C2B51">
        <w:rPr>
          <w:sz w:val="24"/>
          <w:szCs w:val="24"/>
        </w:rPr>
        <w:t xml:space="preserve"> </w:t>
      </w:r>
      <w:r w:rsidR="00D82828" w:rsidRPr="009C2B51">
        <w:rPr>
          <w:sz w:val="24"/>
          <w:szCs w:val="24"/>
        </w:rPr>
        <w:t xml:space="preserve">annual marginal </w:t>
      </w:r>
      <w:r w:rsidRPr="009C2B51">
        <w:rPr>
          <w:sz w:val="24"/>
          <w:szCs w:val="24"/>
        </w:rPr>
        <w:t>method  (18 g CO</w:t>
      </w:r>
      <w:r w:rsidRPr="009C2B51">
        <w:rPr>
          <w:sz w:val="24"/>
          <w:szCs w:val="24"/>
          <w:vertAlign w:val="subscript"/>
        </w:rPr>
        <w:t>2eq</w:t>
      </w:r>
      <w:r w:rsidRPr="009C2B51">
        <w:rPr>
          <w:sz w:val="24"/>
          <w:szCs w:val="24"/>
        </w:rPr>
        <w:t>/kWh) is recommended here because it is based on the latest available information.</w:t>
      </w:r>
    </w:p>
    <w:p w:rsidR="00A447B0" w:rsidRDefault="00A447B0" w:rsidP="00A447B0">
      <w:pPr>
        <w:pStyle w:val="Body"/>
        <w:spacing w:line="360" w:lineRule="auto"/>
        <w:rPr>
          <w:sz w:val="24"/>
          <w:szCs w:val="24"/>
        </w:rPr>
      </w:pPr>
    </w:p>
    <w:p w:rsidR="006F1C87" w:rsidRPr="008338A5" w:rsidRDefault="007523D0" w:rsidP="003A762B">
      <w:pPr>
        <w:spacing w:line="360" w:lineRule="auto"/>
        <w:ind w:firstLine="709"/>
        <w:rPr>
          <w:lang w:val="en-CA"/>
        </w:rPr>
      </w:pPr>
      <w:bookmarkStart w:id="212" w:name="_Toc216454165"/>
      <w:bookmarkStart w:id="213" w:name="_Toc216454908"/>
      <w:bookmarkStart w:id="214" w:name="_Toc216455728"/>
      <w:r w:rsidRPr="008338A5">
        <w:lastRenderedPageBreak/>
        <w:t>Based</w:t>
      </w:r>
      <w:r w:rsidR="006F1C87" w:rsidRPr="008338A5">
        <w:t xml:space="preserve"> on this discussion</w:t>
      </w:r>
      <w:r w:rsidR="00083843">
        <w:t>,</w:t>
      </w:r>
      <w:r w:rsidR="006F1C87" w:rsidRPr="008338A5">
        <w:t xml:space="preserve"> the </w:t>
      </w:r>
      <w:r w:rsidR="006F1C87" w:rsidRPr="008338A5">
        <w:rPr>
          <w:lang w:val="en-CA"/>
        </w:rPr>
        <w:t xml:space="preserve">recommended </w:t>
      </w:r>
      <w:r w:rsidR="00083843" w:rsidRPr="008338A5">
        <w:rPr>
          <w:lang w:val="en-CA"/>
        </w:rPr>
        <w:t xml:space="preserve">GHG intensity factors </w:t>
      </w:r>
      <w:r w:rsidR="006F1C87" w:rsidRPr="008338A5">
        <w:rPr>
          <w:lang w:val="en-CA"/>
        </w:rPr>
        <w:t xml:space="preserve">for each province </w:t>
      </w:r>
      <w:r w:rsidR="00083843">
        <w:rPr>
          <w:lang w:val="en-CA"/>
        </w:rPr>
        <w:t>are</w:t>
      </w:r>
      <w:r w:rsidR="006F1C87" w:rsidRPr="008338A5">
        <w:rPr>
          <w:lang w:val="en-CA"/>
        </w:rPr>
        <w:t xml:space="preserve"> </w:t>
      </w:r>
      <w:r w:rsidR="008338A5" w:rsidRPr="008338A5">
        <w:rPr>
          <w:lang w:val="en-CA"/>
        </w:rPr>
        <w:t>given</w:t>
      </w:r>
      <w:r w:rsidR="006F1C87" w:rsidRPr="008338A5">
        <w:rPr>
          <w:lang w:val="en-CA"/>
        </w:rPr>
        <w:t xml:space="preserve"> in Table </w:t>
      </w:r>
      <w:r w:rsidR="008338A5" w:rsidRPr="008338A5">
        <w:rPr>
          <w:lang w:val="en-CA"/>
        </w:rPr>
        <w:t>34</w:t>
      </w:r>
      <w:r w:rsidR="006F1C87" w:rsidRPr="008338A5">
        <w:rPr>
          <w:lang w:val="en-CA"/>
        </w:rPr>
        <w:t>.</w:t>
      </w:r>
    </w:p>
    <w:p w:rsidR="006F1C87" w:rsidRDefault="006F1C87" w:rsidP="006F1C87">
      <w:pPr>
        <w:spacing w:line="360" w:lineRule="auto"/>
        <w:rPr>
          <w:color w:val="FF0000"/>
          <w:lang w:val="en-CA"/>
        </w:rPr>
      </w:pPr>
      <w:r>
        <w:rPr>
          <w:color w:val="FF0000"/>
          <w:lang w:val="en-CA"/>
        </w:rPr>
        <w:t xml:space="preserve"> </w:t>
      </w:r>
    </w:p>
    <w:p w:rsidR="00EB07AA" w:rsidRDefault="008338A5" w:rsidP="00EB07AA">
      <w:pPr>
        <w:pStyle w:val="Caption"/>
        <w:keepNext/>
        <w:rPr>
          <w:b w:val="0"/>
          <w:bCs w:val="0"/>
          <w:noProof/>
          <w:color w:val="auto"/>
          <w:sz w:val="24"/>
          <w:szCs w:val="24"/>
          <w:lang w:val="en-CA"/>
        </w:rPr>
      </w:pPr>
      <w:bookmarkStart w:id="215" w:name="_Toc222733680"/>
      <w:proofErr w:type="gramStart"/>
      <w:r w:rsidRPr="008338A5">
        <w:rPr>
          <w:color w:val="auto"/>
          <w:sz w:val="24"/>
          <w:szCs w:val="24"/>
        </w:rPr>
        <w:t xml:space="preserve">Table </w:t>
      </w:r>
      <w:r w:rsidR="00BB2E83" w:rsidRPr="008338A5">
        <w:rPr>
          <w:color w:val="auto"/>
          <w:sz w:val="24"/>
          <w:szCs w:val="24"/>
        </w:rPr>
        <w:fldChar w:fldCharType="begin"/>
      </w:r>
      <w:r w:rsidRPr="008338A5">
        <w:rPr>
          <w:color w:val="auto"/>
          <w:sz w:val="24"/>
          <w:szCs w:val="24"/>
        </w:rPr>
        <w:instrText xml:space="preserve"> SEQ Table \* ARABIC </w:instrText>
      </w:r>
      <w:r w:rsidR="00BB2E83" w:rsidRPr="008338A5">
        <w:rPr>
          <w:color w:val="auto"/>
          <w:sz w:val="24"/>
          <w:szCs w:val="24"/>
        </w:rPr>
        <w:fldChar w:fldCharType="separate"/>
      </w:r>
      <w:r w:rsidR="001C3218">
        <w:rPr>
          <w:noProof/>
          <w:color w:val="auto"/>
          <w:sz w:val="24"/>
          <w:szCs w:val="24"/>
        </w:rPr>
        <w:t>34</w:t>
      </w:r>
      <w:r w:rsidR="00BB2E83" w:rsidRPr="008338A5">
        <w:rPr>
          <w:color w:val="auto"/>
          <w:sz w:val="24"/>
          <w:szCs w:val="24"/>
        </w:rPr>
        <w:fldChar w:fldCharType="end"/>
      </w:r>
      <w:r w:rsidRPr="008338A5">
        <w:rPr>
          <w:color w:val="auto"/>
          <w:sz w:val="24"/>
          <w:szCs w:val="24"/>
          <w:lang w:val="en-CA"/>
        </w:rPr>
        <w:t>.</w:t>
      </w:r>
      <w:proofErr w:type="gramEnd"/>
      <w:r w:rsidRPr="008338A5">
        <w:rPr>
          <w:color w:val="auto"/>
          <w:sz w:val="24"/>
          <w:szCs w:val="24"/>
          <w:lang w:val="en-CA"/>
        </w:rPr>
        <w:t xml:space="preserve"> </w:t>
      </w:r>
      <w:r w:rsidRPr="008338A5">
        <w:rPr>
          <w:b w:val="0"/>
          <w:bCs w:val="0"/>
          <w:color w:val="auto"/>
          <w:sz w:val="24"/>
          <w:szCs w:val="24"/>
          <w:lang w:val="en-CA"/>
        </w:rPr>
        <w:t>R</w:t>
      </w:r>
      <w:r w:rsidRPr="008338A5">
        <w:rPr>
          <w:b w:val="0"/>
          <w:bCs w:val="0"/>
          <w:noProof/>
          <w:color w:val="auto"/>
          <w:sz w:val="24"/>
          <w:szCs w:val="24"/>
          <w:lang w:val="en-CA"/>
        </w:rPr>
        <w:t>ecommended GHG intensity factors</w:t>
      </w:r>
      <w:r>
        <w:rPr>
          <w:b w:val="0"/>
          <w:bCs w:val="0"/>
          <w:noProof/>
          <w:color w:val="auto"/>
          <w:sz w:val="24"/>
          <w:szCs w:val="24"/>
          <w:lang w:val="en-CA"/>
        </w:rPr>
        <w:t xml:space="preserve"> (g CO</w:t>
      </w:r>
      <w:r w:rsidRPr="00A447B0">
        <w:rPr>
          <w:b w:val="0"/>
          <w:bCs w:val="0"/>
          <w:noProof/>
          <w:color w:val="auto"/>
          <w:sz w:val="24"/>
          <w:szCs w:val="24"/>
          <w:vertAlign w:val="subscript"/>
          <w:lang w:val="en-CA"/>
        </w:rPr>
        <w:t>2eq</w:t>
      </w:r>
      <w:r>
        <w:rPr>
          <w:b w:val="0"/>
          <w:bCs w:val="0"/>
          <w:noProof/>
          <w:color w:val="auto"/>
          <w:sz w:val="24"/>
          <w:szCs w:val="24"/>
          <w:lang w:val="en-CA"/>
        </w:rPr>
        <w:t>/k</w:t>
      </w:r>
      <w:r w:rsidRPr="008338A5">
        <w:rPr>
          <w:b w:val="0"/>
          <w:bCs w:val="0"/>
          <w:noProof/>
          <w:color w:val="auto"/>
          <w:sz w:val="24"/>
          <w:szCs w:val="24"/>
          <w:lang w:val="en-CA"/>
        </w:rPr>
        <w:t>Wh) for each province</w:t>
      </w:r>
      <w:bookmarkEnd w:id="215"/>
    </w:p>
    <w:tbl>
      <w:tblPr>
        <w:tblStyle w:val="TableGrid"/>
        <w:tblW w:w="9066" w:type="dxa"/>
        <w:tblInd w:w="108" w:type="dxa"/>
        <w:tblLayout w:type="fixed"/>
        <w:tblLook w:val="04A0"/>
      </w:tblPr>
      <w:tblGrid>
        <w:gridCol w:w="994"/>
        <w:gridCol w:w="583"/>
        <w:gridCol w:w="572"/>
        <w:gridCol w:w="607"/>
        <w:gridCol w:w="607"/>
        <w:gridCol w:w="616"/>
        <w:gridCol w:w="1311"/>
        <w:gridCol w:w="1311"/>
        <w:gridCol w:w="639"/>
        <w:gridCol w:w="616"/>
        <w:gridCol w:w="616"/>
        <w:gridCol w:w="594"/>
      </w:tblGrid>
      <w:tr w:rsidR="00C83D6D" w:rsidRPr="00B62D65" w:rsidTr="00342033">
        <w:tc>
          <w:tcPr>
            <w:tcW w:w="994" w:type="dxa"/>
            <w:vMerge w:val="restart"/>
          </w:tcPr>
          <w:p w:rsidR="00C83D6D" w:rsidRPr="00B62D65" w:rsidRDefault="00C83D6D" w:rsidP="00725764">
            <w:pPr>
              <w:jc w:val="center"/>
              <w:rPr>
                <w:rFonts w:asciiTheme="majorBidi" w:hAnsiTheme="majorBidi" w:cstheme="majorBidi"/>
                <w:sz w:val="20"/>
                <w:szCs w:val="20"/>
                <w:lang w:val="en-US"/>
              </w:rPr>
            </w:pPr>
          </w:p>
          <w:p w:rsidR="00C83D6D" w:rsidRPr="00B62D65" w:rsidRDefault="00C83D6D" w:rsidP="00725764">
            <w:pPr>
              <w:jc w:val="center"/>
              <w:rPr>
                <w:rFonts w:asciiTheme="majorBidi" w:hAnsiTheme="majorBidi" w:cstheme="majorBidi"/>
                <w:sz w:val="20"/>
                <w:szCs w:val="20"/>
                <w:lang w:val="en-US"/>
              </w:rPr>
            </w:pPr>
          </w:p>
        </w:tc>
        <w:tc>
          <w:tcPr>
            <w:tcW w:w="583" w:type="dxa"/>
            <w:vMerge w:val="restart"/>
          </w:tcPr>
          <w:p w:rsidR="00C83D6D" w:rsidRPr="00B62D65" w:rsidRDefault="00C83D6D" w:rsidP="00012332">
            <w:pPr>
              <w:jc w:val="center"/>
              <w:rPr>
                <w:rFonts w:asciiTheme="majorBidi" w:hAnsiTheme="majorBidi" w:cstheme="majorBidi"/>
                <w:b/>
                <w:bCs/>
                <w:sz w:val="20"/>
                <w:szCs w:val="20"/>
                <w:lang w:val="en-US"/>
              </w:rPr>
            </w:pPr>
            <w:r w:rsidRPr="00B62D65">
              <w:rPr>
                <w:rFonts w:asciiTheme="majorBidi" w:hAnsiTheme="majorBidi" w:cstheme="majorBidi"/>
                <w:b/>
                <w:bCs/>
                <w:sz w:val="20"/>
                <w:szCs w:val="20"/>
                <w:lang w:val="en-US"/>
              </w:rPr>
              <w:t>NF</w:t>
            </w:r>
          </w:p>
        </w:tc>
        <w:tc>
          <w:tcPr>
            <w:tcW w:w="572" w:type="dxa"/>
            <w:vMerge w:val="restart"/>
          </w:tcPr>
          <w:p w:rsidR="00C83D6D" w:rsidRPr="00B62D65" w:rsidRDefault="00C83D6D" w:rsidP="00012332">
            <w:pPr>
              <w:jc w:val="center"/>
              <w:rPr>
                <w:rFonts w:asciiTheme="majorBidi" w:hAnsiTheme="majorBidi" w:cstheme="majorBidi"/>
                <w:b/>
                <w:bCs/>
                <w:sz w:val="20"/>
                <w:szCs w:val="20"/>
                <w:lang w:val="en-US"/>
              </w:rPr>
            </w:pPr>
            <w:r w:rsidRPr="00B62D65">
              <w:rPr>
                <w:rFonts w:asciiTheme="majorBidi" w:hAnsiTheme="majorBidi" w:cstheme="majorBidi"/>
                <w:b/>
                <w:bCs/>
                <w:sz w:val="20"/>
                <w:szCs w:val="20"/>
                <w:lang w:val="en-US"/>
              </w:rPr>
              <w:t>PE</w:t>
            </w:r>
          </w:p>
        </w:tc>
        <w:tc>
          <w:tcPr>
            <w:tcW w:w="607" w:type="dxa"/>
            <w:vMerge w:val="restart"/>
          </w:tcPr>
          <w:p w:rsidR="00C83D6D" w:rsidRPr="00B62D65" w:rsidRDefault="00C83D6D" w:rsidP="00012332">
            <w:pPr>
              <w:jc w:val="center"/>
              <w:rPr>
                <w:rFonts w:asciiTheme="majorBidi" w:hAnsiTheme="majorBidi" w:cstheme="majorBidi"/>
                <w:b/>
                <w:bCs/>
                <w:sz w:val="20"/>
                <w:szCs w:val="20"/>
                <w:lang w:val="en-US"/>
              </w:rPr>
            </w:pPr>
            <w:r w:rsidRPr="00B62D65">
              <w:rPr>
                <w:rFonts w:asciiTheme="majorBidi" w:hAnsiTheme="majorBidi" w:cstheme="majorBidi"/>
                <w:b/>
                <w:bCs/>
                <w:sz w:val="20"/>
                <w:szCs w:val="20"/>
                <w:lang w:val="en-US"/>
              </w:rPr>
              <w:t>NS</w:t>
            </w:r>
          </w:p>
        </w:tc>
        <w:tc>
          <w:tcPr>
            <w:tcW w:w="607" w:type="dxa"/>
            <w:vMerge w:val="restart"/>
          </w:tcPr>
          <w:p w:rsidR="00C83D6D" w:rsidRPr="00B62D65" w:rsidRDefault="00C83D6D" w:rsidP="00012332">
            <w:pPr>
              <w:jc w:val="center"/>
              <w:rPr>
                <w:rFonts w:asciiTheme="majorBidi" w:hAnsiTheme="majorBidi" w:cstheme="majorBidi"/>
                <w:b/>
                <w:bCs/>
                <w:sz w:val="20"/>
                <w:szCs w:val="20"/>
                <w:lang w:val="en-US"/>
              </w:rPr>
            </w:pPr>
            <w:r w:rsidRPr="00B62D65">
              <w:rPr>
                <w:rFonts w:asciiTheme="majorBidi" w:hAnsiTheme="majorBidi" w:cstheme="majorBidi"/>
                <w:b/>
                <w:bCs/>
                <w:sz w:val="20"/>
                <w:szCs w:val="20"/>
                <w:lang w:val="en-US"/>
              </w:rPr>
              <w:t>NB</w:t>
            </w:r>
          </w:p>
        </w:tc>
        <w:tc>
          <w:tcPr>
            <w:tcW w:w="616" w:type="dxa"/>
            <w:vMerge w:val="restart"/>
          </w:tcPr>
          <w:p w:rsidR="00C83D6D" w:rsidRPr="00B62D65" w:rsidRDefault="00C83D6D" w:rsidP="00012332">
            <w:pPr>
              <w:jc w:val="center"/>
              <w:rPr>
                <w:rFonts w:asciiTheme="majorBidi" w:hAnsiTheme="majorBidi" w:cstheme="majorBidi"/>
                <w:b/>
                <w:bCs/>
                <w:sz w:val="20"/>
                <w:szCs w:val="20"/>
                <w:lang w:val="en-US"/>
              </w:rPr>
            </w:pPr>
            <w:r w:rsidRPr="00B62D65">
              <w:rPr>
                <w:rFonts w:asciiTheme="majorBidi" w:hAnsiTheme="majorBidi" w:cstheme="majorBidi"/>
                <w:b/>
                <w:bCs/>
                <w:sz w:val="20"/>
                <w:szCs w:val="20"/>
                <w:lang w:val="en-US"/>
              </w:rPr>
              <w:t>QC</w:t>
            </w:r>
          </w:p>
        </w:tc>
        <w:tc>
          <w:tcPr>
            <w:tcW w:w="2622" w:type="dxa"/>
            <w:gridSpan w:val="2"/>
          </w:tcPr>
          <w:p w:rsidR="00C83D6D" w:rsidRPr="00B62D65" w:rsidRDefault="00C83D6D" w:rsidP="00012332">
            <w:pPr>
              <w:jc w:val="center"/>
              <w:rPr>
                <w:rFonts w:asciiTheme="majorBidi" w:hAnsiTheme="majorBidi" w:cstheme="majorBidi"/>
                <w:b/>
                <w:bCs/>
                <w:sz w:val="20"/>
                <w:szCs w:val="20"/>
                <w:lang w:val="en-US"/>
              </w:rPr>
            </w:pPr>
            <w:r w:rsidRPr="00B62D65">
              <w:rPr>
                <w:rFonts w:asciiTheme="majorBidi" w:hAnsiTheme="majorBidi" w:cstheme="majorBidi"/>
                <w:b/>
                <w:bCs/>
                <w:sz w:val="20"/>
                <w:szCs w:val="20"/>
                <w:lang w:val="en-US"/>
              </w:rPr>
              <w:t>ON</w:t>
            </w:r>
          </w:p>
        </w:tc>
        <w:tc>
          <w:tcPr>
            <w:tcW w:w="639" w:type="dxa"/>
            <w:vMerge w:val="restart"/>
          </w:tcPr>
          <w:p w:rsidR="00C83D6D" w:rsidRPr="00B62D65" w:rsidRDefault="00C83D6D" w:rsidP="00012332">
            <w:pPr>
              <w:jc w:val="center"/>
              <w:rPr>
                <w:rFonts w:asciiTheme="majorBidi" w:hAnsiTheme="majorBidi" w:cstheme="majorBidi"/>
                <w:b/>
                <w:bCs/>
                <w:sz w:val="20"/>
                <w:szCs w:val="20"/>
                <w:lang w:val="en-US"/>
              </w:rPr>
            </w:pPr>
            <w:r>
              <w:rPr>
                <w:rFonts w:asciiTheme="majorBidi" w:hAnsiTheme="majorBidi" w:cstheme="majorBidi"/>
                <w:b/>
                <w:bCs/>
                <w:sz w:val="20"/>
                <w:szCs w:val="20"/>
                <w:lang w:val="en-US"/>
              </w:rPr>
              <w:t>MB</w:t>
            </w:r>
          </w:p>
        </w:tc>
        <w:tc>
          <w:tcPr>
            <w:tcW w:w="616" w:type="dxa"/>
            <w:vMerge w:val="restart"/>
          </w:tcPr>
          <w:p w:rsidR="00C83D6D" w:rsidRDefault="00C83D6D" w:rsidP="00012332">
            <w:pPr>
              <w:jc w:val="center"/>
              <w:rPr>
                <w:rFonts w:asciiTheme="majorBidi" w:hAnsiTheme="majorBidi" w:cstheme="majorBidi"/>
                <w:b/>
                <w:bCs/>
                <w:sz w:val="20"/>
                <w:szCs w:val="20"/>
                <w:lang w:val="en-US"/>
              </w:rPr>
            </w:pPr>
            <w:r>
              <w:rPr>
                <w:rFonts w:asciiTheme="majorBidi" w:hAnsiTheme="majorBidi" w:cstheme="majorBidi"/>
                <w:b/>
                <w:bCs/>
                <w:sz w:val="20"/>
                <w:szCs w:val="20"/>
                <w:lang w:val="en-US"/>
              </w:rPr>
              <w:t>SK</w:t>
            </w:r>
          </w:p>
        </w:tc>
        <w:tc>
          <w:tcPr>
            <w:tcW w:w="616" w:type="dxa"/>
            <w:vMerge w:val="restart"/>
          </w:tcPr>
          <w:p w:rsidR="00C83D6D" w:rsidRDefault="00C83D6D" w:rsidP="00012332">
            <w:pPr>
              <w:jc w:val="center"/>
              <w:rPr>
                <w:rFonts w:asciiTheme="majorBidi" w:hAnsiTheme="majorBidi" w:cstheme="majorBidi"/>
                <w:b/>
                <w:bCs/>
                <w:sz w:val="20"/>
                <w:szCs w:val="20"/>
                <w:lang w:val="en-US"/>
              </w:rPr>
            </w:pPr>
            <w:r>
              <w:rPr>
                <w:rFonts w:asciiTheme="majorBidi" w:hAnsiTheme="majorBidi" w:cstheme="majorBidi"/>
                <w:b/>
                <w:bCs/>
                <w:sz w:val="20"/>
                <w:szCs w:val="20"/>
                <w:lang w:val="en-US"/>
              </w:rPr>
              <w:t>AB</w:t>
            </w:r>
          </w:p>
        </w:tc>
        <w:tc>
          <w:tcPr>
            <w:tcW w:w="594" w:type="dxa"/>
            <w:vMerge w:val="restart"/>
          </w:tcPr>
          <w:p w:rsidR="00C83D6D" w:rsidRDefault="00C83D6D" w:rsidP="00012332">
            <w:pPr>
              <w:jc w:val="center"/>
              <w:rPr>
                <w:rFonts w:asciiTheme="majorBidi" w:hAnsiTheme="majorBidi" w:cstheme="majorBidi"/>
                <w:b/>
                <w:bCs/>
                <w:sz w:val="20"/>
                <w:szCs w:val="20"/>
                <w:lang w:val="en-US"/>
              </w:rPr>
            </w:pPr>
            <w:r>
              <w:rPr>
                <w:rFonts w:asciiTheme="majorBidi" w:hAnsiTheme="majorBidi" w:cstheme="majorBidi"/>
                <w:b/>
                <w:bCs/>
                <w:sz w:val="20"/>
                <w:szCs w:val="20"/>
                <w:lang w:val="en-US"/>
              </w:rPr>
              <w:t>BC</w:t>
            </w:r>
          </w:p>
        </w:tc>
      </w:tr>
      <w:tr w:rsidR="00C83D6D" w:rsidRPr="00B62D65" w:rsidTr="00342033">
        <w:tc>
          <w:tcPr>
            <w:tcW w:w="994" w:type="dxa"/>
            <w:vMerge/>
          </w:tcPr>
          <w:p w:rsidR="00C83D6D" w:rsidRPr="00B62D65" w:rsidRDefault="00C83D6D" w:rsidP="00725764">
            <w:pPr>
              <w:jc w:val="center"/>
              <w:rPr>
                <w:rFonts w:asciiTheme="majorBidi" w:hAnsiTheme="majorBidi" w:cstheme="majorBidi"/>
                <w:sz w:val="20"/>
                <w:szCs w:val="20"/>
                <w:lang w:val="en-US"/>
              </w:rPr>
            </w:pPr>
          </w:p>
        </w:tc>
        <w:tc>
          <w:tcPr>
            <w:tcW w:w="583" w:type="dxa"/>
            <w:vMerge/>
          </w:tcPr>
          <w:p w:rsidR="00C83D6D" w:rsidRPr="00B62D65" w:rsidRDefault="00C83D6D" w:rsidP="00725764">
            <w:pPr>
              <w:jc w:val="center"/>
              <w:rPr>
                <w:rFonts w:asciiTheme="majorBidi" w:hAnsiTheme="majorBidi" w:cstheme="majorBidi"/>
                <w:sz w:val="20"/>
                <w:szCs w:val="20"/>
                <w:lang w:val="en-US"/>
              </w:rPr>
            </w:pPr>
          </w:p>
        </w:tc>
        <w:tc>
          <w:tcPr>
            <w:tcW w:w="572" w:type="dxa"/>
            <w:vMerge/>
          </w:tcPr>
          <w:p w:rsidR="00C83D6D" w:rsidRPr="00B62D65" w:rsidRDefault="00C83D6D" w:rsidP="00725764">
            <w:pPr>
              <w:jc w:val="center"/>
              <w:rPr>
                <w:rFonts w:asciiTheme="majorBidi" w:hAnsiTheme="majorBidi" w:cstheme="majorBidi"/>
                <w:sz w:val="20"/>
                <w:szCs w:val="20"/>
                <w:lang w:val="en-US"/>
              </w:rPr>
            </w:pPr>
          </w:p>
        </w:tc>
        <w:tc>
          <w:tcPr>
            <w:tcW w:w="607" w:type="dxa"/>
            <w:vMerge/>
          </w:tcPr>
          <w:p w:rsidR="00C83D6D" w:rsidRPr="00B62D65" w:rsidRDefault="00C83D6D" w:rsidP="00725764">
            <w:pPr>
              <w:jc w:val="center"/>
              <w:rPr>
                <w:rFonts w:asciiTheme="majorBidi" w:hAnsiTheme="majorBidi" w:cstheme="majorBidi"/>
                <w:sz w:val="20"/>
                <w:szCs w:val="20"/>
                <w:lang w:val="en-US"/>
              </w:rPr>
            </w:pPr>
          </w:p>
        </w:tc>
        <w:tc>
          <w:tcPr>
            <w:tcW w:w="607" w:type="dxa"/>
            <w:vMerge/>
          </w:tcPr>
          <w:p w:rsidR="00C83D6D" w:rsidRPr="00B62D65" w:rsidRDefault="00C83D6D" w:rsidP="00725764">
            <w:pPr>
              <w:jc w:val="center"/>
              <w:rPr>
                <w:rFonts w:asciiTheme="majorBidi" w:hAnsiTheme="majorBidi" w:cstheme="majorBidi"/>
                <w:sz w:val="20"/>
                <w:szCs w:val="20"/>
                <w:lang w:val="en-US"/>
              </w:rPr>
            </w:pPr>
          </w:p>
        </w:tc>
        <w:tc>
          <w:tcPr>
            <w:tcW w:w="616" w:type="dxa"/>
            <w:vMerge/>
          </w:tcPr>
          <w:p w:rsidR="00C83D6D" w:rsidRPr="00B62D65" w:rsidRDefault="00C83D6D" w:rsidP="00725764">
            <w:pPr>
              <w:jc w:val="center"/>
              <w:rPr>
                <w:rFonts w:asciiTheme="majorBidi" w:hAnsiTheme="majorBidi" w:cstheme="majorBidi"/>
                <w:sz w:val="20"/>
                <w:szCs w:val="20"/>
                <w:lang w:val="en-US"/>
              </w:rPr>
            </w:pPr>
          </w:p>
        </w:tc>
        <w:tc>
          <w:tcPr>
            <w:tcW w:w="1311" w:type="dxa"/>
          </w:tcPr>
          <w:p w:rsidR="00C83D6D" w:rsidRPr="00B62D65" w:rsidRDefault="00C83D6D" w:rsidP="00012332">
            <w:pPr>
              <w:pStyle w:val="Body"/>
              <w:jc w:val="center"/>
              <w:rPr>
                <w:rFonts w:asciiTheme="majorBidi" w:hAnsiTheme="majorBidi" w:cstheme="majorBidi"/>
                <w:b/>
                <w:bCs/>
              </w:rPr>
            </w:pPr>
            <w:r w:rsidRPr="00B62D65">
              <w:rPr>
                <w:rFonts w:asciiTheme="majorBidi" w:hAnsiTheme="majorBidi" w:cstheme="majorBidi"/>
                <w:b/>
                <w:bCs/>
              </w:rPr>
              <w:t>Scenario #1</w:t>
            </w:r>
          </w:p>
        </w:tc>
        <w:tc>
          <w:tcPr>
            <w:tcW w:w="1311" w:type="dxa"/>
          </w:tcPr>
          <w:p w:rsidR="00C83D6D" w:rsidRPr="00B62D65" w:rsidRDefault="00C83D6D" w:rsidP="00012332">
            <w:pPr>
              <w:pStyle w:val="Body"/>
              <w:jc w:val="center"/>
              <w:rPr>
                <w:rFonts w:asciiTheme="majorBidi" w:hAnsiTheme="majorBidi" w:cstheme="majorBidi"/>
                <w:b/>
                <w:bCs/>
              </w:rPr>
            </w:pPr>
            <w:r w:rsidRPr="00B62D65">
              <w:rPr>
                <w:rFonts w:asciiTheme="majorBidi" w:hAnsiTheme="majorBidi" w:cstheme="majorBidi"/>
                <w:b/>
                <w:bCs/>
              </w:rPr>
              <w:t>Scenario #2</w:t>
            </w:r>
          </w:p>
        </w:tc>
        <w:tc>
          <w:tcPr>
            <w:tcW w:w="639" w:type="dxa"/>
            <w:vMerge/>
          </w:tcPr>
          <w:p w:rsidR="00C83D6D" w:rsidRPr="00B62D65" w:rsidRDefault="00C83D6D" w:rsidP="00012332">
            <w:pPr>
              <w:pStyle w:val="Body"/>
              <w:jc w:val="center"/>
              <w:rPr>
                <w:rFonts w:asciiTheme="majorBidi" w:hAnsiTheme="majorBidi" w:cstheme="majorBidi"/>
                <w:b/>
                <w:bCs/>
              </w:rPr>
            </w:pPr>
          </w:p>
        </w:tc>
        <w:tc>
          <w:tcPr>
            <w:tcW w:w="616" w:type="dxa"/>
            <w:vMerge/>
          </w:tcPr>
          <w:p w:rsidR="00C83D6D" w:rsidRPr="00B62D65" w:rsidRDefault="00C83D6D" w:rsidP="00012332">
            <w:pPr>
              <w:pStyle w:val="Body"/>
              <w:jc w:val="center"/>
              <w:rPr>
                <w:rFonts w:asciiTheme="majorBidi" w:hAnsiTheme="majorBidi" w:cstheme="majorBidi"/>
                <w:b/>
                <w:bCs/>
              </w:rPr>
            </w:pPr>
          </w:p>
        </w:tc>
        <w:tc>
          <w:tcPr>
            <w:tcW w:w="616" w:type="dxa"/>
            <w:vMerge/>
          </w:tcPr>
          <w:p w:rsidR="00C83D6D" w:rsidRPr="00B62D65" w:rsidRDefault="00C83D6D" w:rsidP="00012332">
            <w:pPr>
              <w:pStyle w:val="Body"/>
              <w:jc w:val="center"/>
              <w:rPr>
                <w:rFonts w:asciiTheme="majorBidi" w:hAnsiTheme="majorBidi" w:cstheme="majorBidi"/>
                <w:b/>
                <w:bCs/>
              </w:rPr>
            </w:pPr>
          </w:p>
        </w:tc>
        <w:tc>
          <w:tcPr>
            <w:tcW w:w="594" w:type="dxa"/>
            <w:vMerge/>
          </w:tcPr>
          <w:p w:rsidR="00C83D6D" w:rsidRPr="00B62D65" w:rsidRDefault="00C83D6D" w:rsidP="00012332">
            <w:pPr>
              <w:pStyle w:val="Body"/>
              <w:jc w:val="center"/>
              <w:rPr>
                <w:rFonts w:asciiTheme="majorBidi" w:hAnsiTheme="majorBidi" w:cstheme="majorBidi"/>
                <w:b/>
                <w:bCs/>
              </w:rPr>
            </w:pPr>
          </w:p>
        </w:tc>
      </w:tr>
      <w:tr w:rsidR="00C83D6D" w:rsidRPr="00B62D65" w:rsidTr="00342033">
        <w:tc>
          <w:tcPr>
            <w:tcW w:w="994" w:type="dxa"/>
            <w:vAlign w:val="bottom"/>
          </w:tcPr>
          <w:p w:rsidR="00C83D6D" w:rsidRPr="00B62D65" w:rsidRDefault="00C83D6D" w:rsidP="00725764">
            <w:pPr>
              <w:jc w:val="center"/>
              <w:rPr>
                <w:rFonts w:asciiTheme="majorBidi" w:hAnsiTheme="majorBidi" w:cstheme="majorBidi"/>
                <w:b/>
                <w:bCs/>
                <w:color w:val="000000"/>
                <w:sz w:val="20"/>
                <w:szCs w:val="20"/>
              </w:rPr>
            </w:pPr>
            <w:r w:rsidRPr="00B62D65">
              <w:rPr>
                <w:rFonts w:asciiTheme="majorBidi" w:hAnsiTheme="majorBidi" w:cstheme="majorBidi"/>
                <w:b/>
                <w:bCs/>
                <w:color w:val="000000"/>
                <w:sz w:val="20"/>
                <w:szCs w:val="20"/>
              </w:rPr>
              <w:t>Jan.</w:t>
            </w:r>
          </w:p>
        </w:tc>
        <w:tc>
          <w:tcPr>
            <w:tcW w:w="583" w:type="dxa"/>
            <w:vMerge w:val="restart"/>
          </w:tcPr>
          <w:p w:rsidR="00C83D6D" w:rsidRPr="00B62D65" w:rsidRDefault="00C83D6D" w:rsidP="00012332">
            <w:pPr>
              <w:jc w:val="center"/>
              <w:rPr>
                <w:rFonts w:asciiTheme="majorBidi" w:hAnsiTheme="majorBidi" w:cstheme="majorBidi"/>
                <w:sz w:val="20"/>
                <w:szCs w:val="20"/>
                <w:lang w:val="en-US"/>
              </w:rPr>
            </w:pPr>
          </w:p>
          <w:p w:rsidR="00C83D6D" w:rsidRPr="00B62D65" w:rsidRDefault="00BB2E83" w:rsidP="00012332">
            <w:pPr>
              <w:jc w:val="center"/>
              <w:rPr>
                <w:rFonts w:asciiTheme="majorBidi" w:hAnsiTheme="majorBidi" w:cstheme="majorBidi"/>
                <w:sz w:val="20"/>
                <w:szCs w:val="20"/>
                <w:lang w:val="en-US"/>
              </w:rPr>
            </w:pPr>
            <w:r>
              <w:rPr>
                <w:rFonts w:asciiTheme="majorBidi" w:hAnsiTheme="majorBidi" w:cstheme="majorBidi"/>
                <w:noProof/>
                <w:sz w:val="20"/>
                <w:szCs w:val="20"/>
                <w:lang w:val="en-US" w:eastAsia="en-US"/>
              </w:rPr>
              <w:pict>
                <v:shapetype id="_x0000_t32" coordsize="21600,21600" o:spt="32" o:oned="t" path="m,l21600,21600e" filled="f">
                  <v:path arrowok="t" fillok="f" o:connecttype="none"/>
                  <o:lock v:ext="edit" shapetype="t"/>
                </v:shapetype>
                <v:shape id="_x0000_s1538" type="#_x0000_t32" style="position:absolute;left:0;text-align:left;margin-left:8.75pt;margin-top:-.35pt;width:0;height:48.25pt;flip:y;z-index:252114944" o:connectortype="straight">
                  <v:stroke endarrow="block"/>
                </v:shape>
              </w:pict>
            </w:r>
          </w:p>
          <w:p w:rsidR="00C83D6D" w:rsidRPr="00B62D65" w:rsidRDefault="00C83D6D" w:rsidP="00012332">
            <w:pPr>
              <w:jc w:val="center"/>
              <w:rPr>
                <w:rFonts w:asciiTheme="majorBidi" w:hAnsiTheme="majorBidi" w:cstheme="majorBidi"/>
                <w:sz w:val="20"/>
                <w:szCs w:val="20"/>
                <w:lang w:val="en-US"/>
              </w:rPr>
            </w:pPr>
          </w:p>
          <w:p w:rsidR="00C83D6D" w:rsidRPr="00B62D65" w:rsidRDefault="00C83D6D" w:rsidP="00012332">
            <w:pPr>
              <w:jc w:val="center"/>
              <w:rPr>
                <w:rFonts w:asciiTheme="majorBidi" w:hAnsiTheme="majorBidi" w:cstheme="majorBidi"/>
                <w:sz w:val="20"/>
                <w:szCs w:val="20"/>
                <w:lang w:val="en-US"/>
              </w:rPr>
            </w:pPr>
          </w:p>
          <w:p w:rsidR="00C83D6D" w:rsidRPr="00B62D65" w:rsidRDefault="00C83D6D" w:rsidP="00012332">
            <w:pPr>
              <w:jc w:val="center"/>
              <w:rPr>
                <w:rFonts w:asciiTheme="majorBidi" w:hAnsiTheme="majorBidi" w:cstheme="majorBidi"/>
                <w:sz w:val="20"/>
                <w:szCs w:val="20"/>
                <w:lang w:val="en-US"/>
              </w:rPr>
            </w:pPr>
          </w:p>
          <w:p w:rsidR="00C83D6D" w:rsidRPr="00B62D65" w:rsidRDefault="00C83D6D" w:rsidP="00012332">
            <w:pPr>
              <w:jc w:val="center"/>
              <w:rPr>
                <w:rFonts w:asciiTheme="majorBidi" w:hAnsiTheme="majorBidi" w:cstheme="majorBidi"/>
                <w:sz w:val="20"/>
                <w:szCs w:val="20"/>
                <w:lang w:val="en-US"/>
              </w:rPr>
            </w:pPr>
          </w:p>
          <w:p w:rsidR="00C83D6D" w:rsidRPr="00B62D65" w:rsidRDefault="00C83D6D" w:rsidP="00012332">
            <w:pPr>
              <w:jc w:val="center"/>
              <w:rPr>
                <w:rFonts w:asciiTheme="majorBidi" w:hAnsiTheme="majorBidi" w:cstheme="majorBidi"/>
                <w:sz w:val="20"/>
                <w:szCs w:val="20"/>
                <w:lang w:val="en-US"/>
              </w:rPr>
            </w:pPr>
            <w:r w:rsidRPr="00B62D65">
              <w:rPr>
                <w:rFonts w:asciiTheme="majorBidi" w:hAnsiTheme="majorBidi" w:cstheme="majorBidi"/>
                <w:sz w:val="20"/>
                <w:szCs w:val="20"/>
                <w:lang w:val="en-US"/>
              </w:rPr>
              <w:t>22</w:t>
            </w:r>
          </w:p>
          <w:p w:rsidR="00C83D6D" w:rsidRPr="00B62D65" w:rsidRDefault="00BB2E83" w:rsidP="00012332">
            <w:pPr>
              <w:jc w:val="center"/>
              <w:rPr>
                <w:rFonts w:asciiTheme="majorBidi" w:hAnsiTheme="majorBidi" w:cstheme="majorBidi"/>
                <w:b/>
                <w:bCs/>
                <w:sz w:val="20"/>
                <w:szCs w:val="20"/>
                <w:lang w:val="en-US"/>
              </w:rPr>
            </w:pPr>
            <w:r w:rsidRPr="00BB2E83">
              <w:rPr>
                <w:rFonts w:asciiTheme="majorBidi" w:hAnsiTheme="majorBidi" w:cstheme="majorBidi"/>
                <w:noProof/>
                <w:sz w:val="20"/>
                <w:szCs w:val="20"/>
                <w:lang w:val="en-US" w:eastAsia="en-US"/>
              </w:rPr>
              <w:pict>
                <v:shape id="_x0000_s1539" type="#_x0000_t32" style="position:absolute;left:0;text-align:left;margin-left:8.75pt;margin-top:4.3pt;width:0;height:46.6pt;z-index:252115968" o:connectortype="straight">
                  <v:stroke endarrow="block"/>
                </v:shape>
              </w:pict>
            </w:r>
          </w:p>
        </w:tc>
        <w:tc>
          <w:tcPr>
            <w:tcW w:w="572" w:type="dxa"/>
            <w:vMerge w:val="restart"/>
          </w:tcPr>
          <w:p w:rsidR="00C83D6D" w:rsidRPr="00B62D65" w:rsidRDefault="00C83D6D" w:rsidP="00012332">
            <w:pPr>
              <w:jc w:val="center"/>
              <w:rPr>
                <w:rFonts w:asciiTheme="majorBidi" w:hAnsiTheme="majorBidi" w:cstheme="majorBidi"/>
                <w:sz w:val="20"/>
                <w:szCs w:val="20"/>
                <w:lang w:val="en-US"/>
              </w:rPr>
            </w:pPr>
          </w:p>
          <w:p w:rsidR="00C83D6D" w:rsidRPr="00B62D65" w:rsidRDefault="00BB2E83" w:rsidP="00012332">
            <w:pPr>
              <w:jc w:val="center"/>
              <w:rPr>
                <w:rFonts w:asciiTheme="majorBidi" w:hAnsiTheme="majorBidi" w:cstheme="majorBidi"/>
                <w:sz w:val="20"/>
                <w:szCs w:val="20"/>
                <w:lang w:val="en-US"/>
              </w:rPr>
            </w:pPr>
            <w:r>
              <w:rPr>
                <w:rFonts w:asciiTheme="majorBidi" w:hAnsiTheme="majorBidi" w:cstheme="majorBidi"/>
                <w:noProof/>
                <w:sz w:val="20"/>
                <w:szCs w:val="20"/>
                <w:lang w:val="en-US" w:eastAsia="en-US"/>
              </w:rPr>
              <w:pict>
                <v:shape id="_x0000_s1540" type="#_x0000_t32" style="position:absolute;left:0;text-align:left;margin-left:8.75pt;margin-top:-.35pt;width:0;height:48.25pt;flip:y;z-index:252116992" o:connectortype="straight">
                  <v:stroke endarrow="block"/>
                </v:shape>
              </w:pict>
            </w:r>
          </w:p>
          <w:p w:rsidR="00C83D6D" w:rsidRPr="00B62D65" w:rsidRDefault="00C83D6D" w:rsidP="00012332">
            <w:pPr>
              <w:jc w:val="center"/>
              <w:rPr>
                <w:rFonts w:asciiTheme="majorBidi" w:hAnsiTheme="majorBidi" w:cstheme="majorBidi"/>
                <w:sz w:val="20"/>
                <w:szCs w:val="20"/>
                <w:lang w:val="en-US"/>
              </w:rPr>
            </w:pPr>
          </w:p>
          <w:p w:rsidR="00C83D6D" w:rsidRPr="00B62D65" w:rsidRDefault="00C83D6D" w:rsidP="00012332">
            <w:pPr>
              <w:jc w:val="center"/>
              <w:rPr>
                <w:rFonts w:asciiTheme="majorBidi" w:hAnsiTheme="majorBidi" w:cstheme="majorBidi"/>
                <w:sz w:val="20"/>
                <w:szCs w:val="20"/>
                <w:lang w:val="en-US"/>
              </w:rPr>
            </w:pPr>
          </w:p>
          <w:p w:rsidR="00C83D6D" w:rsidRPr="00B62D65" w:rsidRDefault="00C83D6D" w:rsidP="00012332">
            <w:pPr>
              <w:jc w:val="center"/>
              <w:rPr>
                <w:rFonts w:asciiTheme="majorBidi" w:hAnsiTheme="majorBidi" w:cstheme="majorBidi"/>
                <w:sz w:val="20"/>
                <w:szCs w:val="20"/>
                <w:lang w:val="en-US"/>
              </w:rPr>
            </w:pPr>
          </w:p>
          <w:p w:rsidR="00C83D6D" w:rsidRPr="00B62D65" w:rsidRDefault="00C83D6D" w:rsidP="00012332">
            <w:pPr>
              <w:jc w:val="center"/>
              <w:rPr>
                <w:rFonts w:asciiTheme="majorBidi" w:hAnsiTheme="majorBidi" w:cstheme="majorBidi"/>
                <w:sz w:val="20"/>
                <w:szCs w:val="20"/>
                <w:lang w:val="en-US"/>
              </w:rPr>
            </w:pPr>
          </w:p>
          <w:p w:rsidR="00C83D6D" w:rsidRPr="00B62D65" w:rsidRDefault="00C83D6D" w:rsidP="00012332">
            <w:pPr>
              <w:jc w:val="center"/>
              <w:rPr>
                <w:rFonts w:asciiTheme="majorBidi" w:hAnsiTheme="majorBidi" w:cstheme="majorBidi"/>
                <w:sz w:val="20"/>
                <w:szCs w:val="20"/>
                <w:lang w:val="en-US"/>
              </w:rPr>
            </w:pPr>
            <w:r>
              <w:rPr>
                <w:rFonts w:asciiTheme="majorBidi" w:hAnsiTheme="majorBidi" w:cstheme="majorBidi"/>
                <w:sz w:val="20"/>
                <w:szCs w:val="20"/>
                <w:lang w:val="en-US"/>
              </w:rPr>
              <w:t>6</w:t>
            </w:r>
          </w:p>
          <w:p w:rsidR="00C83D6D" w:rsidRPr="00B62D65" w:rsidRDefault="00BB2E83" w:rsidP="00012332">
            <w:pPr>
              <w:jc w:val="center"/>
              <w:rPr>
                <w:rFonts w:asciiTheme="majorBidi" w:hAnsiTheme="majorBidi" w:cstheme="majorBidi"/>
                <w:sz w:val="20"/>
                <w:szCs w:val="20"/>
                <w:lang w:val="en-US"/>
              </w:rPr>
            </w:pPr>
            <w:r>
              <w:rPr>
                <w:rFonts w:asciiTheme="majorBidi" w:hAnsiTheme="majorBidi" w:cstheme="majorBidi"/>
                <w:noProof/>
                <w:sz w:val="20"/>
                <w:szCs w:val="20"/>
                <w:lang w:val="en-US" w:eastAsia="en-US"/>
              </w:rPr>
              <w:pict>
                <v:shape id="_x0000_s1541" type="#_x0000_t32" style="position:absolute;left:0;text-align:left;margin-left:8.75pt;margin-top:5.15pt;width:0;height:46.6pt;z-index:252118016" o:connectortype="straight">
                  <v:stroke endarrow="block"/>
                </v:shape>
              </w:pict>
            </w:r>
          </w:p>
        </w:tc>
        <w:tc>
          <w:tcPr>
            <w:tcW w:w="607" w:type="dxa"/>
            <w:vMerge w:val="restart"/>
          </w:tcPr>
          <w:p w:rsidR="00C83D6D" w:rsidRPr="00B62D65" w:rsidRDefault="00C83D6D" w:rsidP="00012332">
            <w:pPr>
              <w:jc w:val="center"/>
              <w:rPr>
                <w:rFonts w:asciiTheme="majorBidi" w:hAnsiTheme="majorBidi" w:cstheme="majorBidi"/>
                <w:sz w:val="20"/>
                <w:szCs w:val="20"/>
                <w:lang w:val="en-US"/>
              </w:rPr>
            </w:pPr>
          </w:p>
          <w:p w:rsidR="00C83D6D" w:rsidRPr="00B62D65" w:rsidRDefault="00BB2E83" w:rsidP="00012332">
            <w:pPr>
              <w:jc w:val="center"/>
              <w:rPr>
                <w:rFonts w:asciiTheme="majorBidi" w:hAnsiTheme="majorBidi" w:cstheme="majorBidi"/>
                <w:sz w:val="20"/>
                <w:szCs w:val="20"/>
                <w:lang w:val="en-US"/>
              </w:rPr>
            </w:pPr>
            <w:r>
              <w:rPr>
                <w:rFonts w:asciiTheme="majorBidi" w:hAnsiTheme="majorBidi" w:cstheme="majorBidi"/>
                <w:noProof/>
                <w:sz w:val="20"/>
                <w:szCs w:val="20"/>
                <w:lang w:val="en-US" w:eastAsia="en-US"/>
              </w:rPr>
              <w:pict>
                <v:shape id="_x0000_s1542" type="#_x0000_t32" style="position:absolute;left:0;text-align:left;margin-left:8.75pt;margin-top:-.35pt;width:0;height:48.25pt;flip:y;z-index:252119040" o:connectortype="straight">
                  <v:stroke endarrow="block"/>
                </v:shape>
              </w:pict>
            </w:r>
          </w:p>
          <w:p w:rsidR="00C83D6D" w:rsidRPr="00B62D65" w:rsidRDefault="00C83D6D" w:rsidP="00012332">
            <w:pPr>
              <w:jc w:val="center"/>
              <w:rPr>
                <w:rFonts w:asciiTheme="majorBidi" w:hAnsiTheme="majorBidi" w:cstheme="majorBidi"/>
                <w:sz w:val="20"/>
                <w:szCs w:val="20"/>
                <w:lang w:val="en-US"/>
              </w:rPr>
            </w:pPr>
          </w:p>
          <w:p w:rsidR="00C83D6D" w:rsidRPr="00B62D65" w:rsidRDefault="00C83D6D" w:rsidP="00012332">
            <w:pPr>
              <w:jc w:val="center"/>
              <w:rPr>
                <w:rFonts w:asciiTheme="majorBidi" w:hAnsiTheme="majorBidi" w:cstheme="majorBidi"/>
                <w:sz w:val="20"/>
                <w:szCs w:val="20"/>
                <w:lang w:val="en-US"/>
              </w:rPr>
            </w:pPr>
          </w:p>
          <w:p w:rsidR="00C83D6D" w:rsidRPr="00B62D65" w:rsidRDefault="00C83D6D" w:rsidP="00012332">
            <w:pPr>
              <w:jc w:val="center"/>
              <w:rPr>
                <w:rFonts w:asciiTheme="majorBidi" w:hAnsiTheme="majorBidi" w:cstheme="majorBidi"/>
                <w:sz w:val="20"/>
                <w:szCs w:val="20"/>
                <w:lang w:val="en-US"/>
              </w:rPr>
            </w:pPr>
          </w:p>
          <w:p w:rsidR="00C83D6D" w:rsidRPr="00B62D65" w:rsidRDefault="00C83D6D" w:rsidP="00012332">
            <w:pPr>
              <w:jc w:val="center"/>
              <w:rPr>
                <w:rFonts w:asciiTheme="majorBidi" w:hAnsiTheme="majorBidi" w:cstheme="majorBidi"/>
                <w:sz w:val="20"/>
                <w:szCs w:val="20"/>
                <w:lang w:val="en-US"/>
              </w:rPr>
            </w:pPr>
          </w:p>
          <w:p w:rsidR="00C83D6D" w:rsidRPr="00B62D65" w:rsidRDefault="00C83D6D" w:rsidP="00012332">
            <w:pPr>
              <w:jc w:val="center"/>
              <w:rPr>
                <w:rFonts w:asciiTheme="majorBidi" w:hAnsiTheme="majorBidi" w:cstheme="majorBidi"/>
                <w:sz w:val="20"/>
                <w:szCs w:val="20"/>
                <w:lang w:val="en-US"/>
              </w:rPr>
            </w:pPr>
            <w:r w:rsidRPr="00B62D65">
              <w:rPr>
                <w:rFonts w:asciiTheme="majorBidi" w:hAnsiTheme="majorBidi" w:cstheme="majorBidi"/>
                <w:sz w:val="20"/>
                <w:szCs w:val="20"/>
                <w:lang w:val="en-US"/>
              </w:rPr>
              <w:t>360</w:t>
            </w:r>
          </w:p>
          <w:p w:rsidR="00C83D6D" w:rsidRPr="00B62D65" w:rsidRDefault="00BB2E83" w:rsidP="00012332">
            <w:pPr>
              <w:jc w:val="center"/>
              <w:rPr>
                <w:rFonts w:asciiTheme="majorBidi" w:hAnsiTheme="majorBidi" w:cstheme="majorBidi"/>
                <w:b/>
                <w:bCs/>
                <w:sz w:val="20"/>
                <w:szCs w:val="20"/>
                <w:lang w:val="en-US"/>
              </w:rPr>
            </w:pPr>
            <w:r w:rsidRPr="00BB2E83">
              <w:rPr>
                <w:rFonts w:asciiTheme="majorBidi" w:hAnsiTheme="majorBidi" w:cstheme="majorBidi"/>
                <w:noProof/>
                <w:sz w:val="20"/>
                <w:szCs w:val="20"/>
                <w:lang w:val="en-US" w:eastAsia="en-US"/>
              </w:rPr>
              <w:pict>
                <v:shape id="_x0000_s1543" type="#_x0000_t32" style="position:absolute;left:0;text-align:left;margin-left:8.75pt;margin-top:5.15pt;width:0;height:46.6pt;z-index:252120064" o:connectortype="straight">
                  <v:stroke endarrow="block"/>
                </v:shape>
              </w:pict>
            </w:r>
          </w:p>
        </w:tc>
        <w:tc>
          <w:tcPr>
            <w:tcW w:w="607" w:type="dxa"/>
            <w:vMerge w:val="restart"/>
          </w:tcPr>
          <w:p w:rsidR="00C83D6D" w:rsidRPr="00B62D65" w:rsidRDefault="00C83D6D" w:rsidP="00012332">
            <w:pPr>
              <w:jc w:val="center"/>
              <w:rPr>
                <w:rFonts w:asciiTheme="majorBidi" w:hAnsiTheme="majorBidi" w:cstheme="majorBidi"/>
                <w:sz w:val="20"/>
                <w:szCs w:val="20"/>
                <w:lang w:val="en-US"/>
              </w:rPr>
            </w:pPr>
          </w:p>
          <w:p w:rsidR="00C83D6D" w:rsidRPr="00B62D65" w:rsidRDefault="00BB2E83" w:rsidP="00012332">
            <w:pPr>
              <w:jc w:val="center"/>
              <w:rPr>
                <w:rFonts w:asciiTheme="majorBidi" w:hAnsiTheme="majorBidi" w:cstheme="majorBidi"/>
                <w:sz w:val="20"/>
                <w:szCs w:val="20"/>
                <w:lang w:val="en-US"/>
              </w:rPr>
            </w:pPr>
            <w:r>
              <w:rPr>
                <w:rFonts w:asciiTheme="majorBidi" w:hAnsiTheme="majorBidi" w:cstheme="majorBidi"/>
                <w:noProof/>
                <w:sz w:val="20"/>
                <w:szCs w:val="20"/>
                <w:lang w:val="en-US" w:eastAsia="en-US"/>
              </w:rPr>
              <w:pict>
                <v:shape id="_x0000_s1544" type="#_x0000_t32" style="position:absolute;left:0;text-align:left;margin-left:8.75pt;margin-top:-.35pt;width:0;height:48.25pt;flip:y;z-index:252121088" o:connectortype="straight">
                  <v:stroke endarrow="block"/>
                </v:shape>
              </w:pict>
            </w:r>
          </w:p>
          <w:p w:rsidR="00C83D6D" w:rsidRPr="00B62D65" w:rsidRDefault="00C83D6D" w:rsidP="00012332">
            <w:pPr>
              <w:jc w:val="center"/>
              <w:rPr>
                <w:rFonts w:asciiTheme="majorBidi" w:hAnsiTheme="majorBidi" w:cstheme="majorBidi"/>
                <w:sz w:val="20"/>
                <w:szCs w:val="20"/>
                <w:lang w:val="en-US"/>
              </w:rPr>
            </w:pPr>
          </w:p>
          <w:p w:rsidR="00C83D6D" w:rsidRPr="00B62D65" w:rsidRDefault="00C83D6D" w:rsidP="00012332">
            <w:pPr>
              <w:jc w:val="center"/>
              <w:rPr>
                <w:rFonts w:asciiTheme="majorBidi" w:hAnsiTheme="majorBidi" w:cstheme="majorBidi"/>
                <w:sz w:val="20"/>
                <w:szCs w:val="20"/>
                <w:lang w:val="en-US"/>
              </w:rPr>
            </w:pPr>
          </w:p>
          <w:p w:rsidR="00C83D6D" w:rsidRPr="00B62D65" w:rsidRDefault="00C83D6D" w:rsidP="00012332">
            <w:pPr>
              <w:jc w:val="center"/>
              <w:rPr>
                <w:rFonts w:asciiTheme="majorBidi" w:hAnsiTheme="majorBidi" w:cstheme="majorBidi"/>
                <w:sz w:val="20"/>
                <w:szCs w:val="20"/>
                <w:lang w:val="en-US"/>
              </w:rPr>
            </w:pPr>
          </w:p>
          <w:p w:rsidR="00C83D6D" w:rsidRPr="00B62D65" w:rsidRDefault="00C83D6D" w:rsidP="00012332">
            <w:pPr>
              <w:jc w:val="center"/>
              <w:rPr>
                <w:rFonts w:asciiTheme="majorBidi" w:hAnsiTheme="majorBidi" w:cstheme="majorBidi"/>
                <w:sz w:val="20"/>
                <w:szCs w:val="20"/>
                <w:lang w:val="en-US"/>
              </w:rPr>
            </w:pPr>
          </w:p>
          <w:p w:rsidR="00C83D6D" w:rsidRPr="00B62D65" w:rsidRDefault="00C83D6D" w:rsidP="00012332">
            <w:pPr>
              <w:jc w:val="center"/>
              <w:rPr>
                <w:rFonts w:asciiTheme="majorBidi" w:hAnsiTheme="majorBidi" w:cstheme="majorBidi"/>
                <w:sz w:val="20"/>
                <w:szCs w:val="20"/>
                <w:lang w:val="en-US"/>
              </w:rPr>
            </w:pPr>
            <w:r w:rsidRPr="00B62D65">
              <w:rPr>
                <w:rFonts w:asciiTheme="majorBidi" w:hAnsiTheme="majorBidi" w:cstheme="majorBidi"/>
                <w:sz w:val="20"/>
                <w:szCs w:val="20"/>
                <w:lang w:val="en-US"/>
              </w:rPr>
              <w:t>800</w:t>
            </w:r>
          </w:p>
          <w:p w:rsidR="00C83D6D" w:rsidRPr="00B62D65" w:rsidRDefault="00BB2E83" w:rsidP="00012332">
            <w:pPr>
              <w:jc w:val="center"/>
              <w:rPr>
                <w:rFonts w:asciiTheme="majorBidi" w:hAnsiTheme="majorBidi" w:cstheme="majorBidi"/>
                <w:b/>
                <w:bCs/>
                <w:sz w:val="20"/>
                <w:szCs w:val="20"/>
                <w:lang w:val="en-US"/>
              </w:rPr>
            </w:pPr>
            <w:r w:rsidRPr="00BB2E83">
              <w:rPr>
                <w:rFonts w:asciiTheme="majorBidi" w:hAnsiTheme="majorBidi" w:cstheme="majorBidi"/>
                <w:noProof/>
                <w:sz w:val="20"/>
                <w:szCs w:val="20"/>
                <w:lang w:val="en-US" w:eastAsia="en-US"/>
              </w:rPr>
              <w:pict>
                <v:shape id="_x0000_s1545" type="#_x0000_t32" style="position:absolute;left:0;text-align:left;margin-left:8.75pt;margin-top:5.15pt;width:0;height:46.6pt;z-index:252122112" o:connectortype="straight">
                  <v:stroke endarrow="block"/>
                </v:shape>
              </w:pict>
            </w:r>
          </w:p>
        </w:tc>
        <w:tc>
          <w:tcPr>
            <w:tcW w:w="616" w:type="dxa"/>
          </w:tcPr>
          <w:p w:rsidR="00C83D6D" w:rsidRPr="00B62D65" w:rsidRDefault="00C83D6D" w:rsidP="00012332">
            <w:pPr>
              <w:jc w:val="center"/>
              <w:rPr>
                <w:rFonts w:asciiTheme="majorBidi" w:hAnsiTheme="majorBidi" w:cstheme="majorBidi"/>
                <w:sz w:val="20"/>
                <w:szCs w:val="20"/>
                <w:lang w:val="en-US"/>
              </w:rPr>
            </w:pPr>
            <w:r w:rsidRPr="00B62D65">
              <w:rPr>
                <w:rFonts w:asciiTheme="majorBidi" w:hAnsiTheme="majorBidi" w:cstheme="majorBidi"/>
                <w:sz w:val="20"/>
                <w:szCs w:val="20"/>
                <w:lang w:val="en-US"/>
              </w:rPr>
              <w:t>23</w:t>
            </w:r>
          </w:p>
        </w:tc>
        <w:tc>
          <w:tcPr>
            <w:tcW w:w="1311" w:type="dxa"/>
            <w:vAlign w:val="bottom"/>
          </w:tcPr>
          <w:p w:rsidR="00C83D6D" w:rsidRPr="00B62D65" w:rsidRDefault="00C83D6D" w:rsidP="00012332">
            <w:pPr>
              <w:jc w:val="center"/>
              <w:rPr>
                <w:rFonts w:asciiTheme="majorBidi" w:hAnsiTheme="majorBidi" w:cstheme="majorBidi"/>
                <w:color w:val="000000"/>
                <w:sz w:val="20"/>
                <w:szCs w:val="20"/>
              </w:rPr>
            </w:pPr>
            <w:r w:rsidRPr="00B62D65">
              <w:rPr>
                <w:rFonts w:asciiTheme="majorBidi" w:hAnsiTheme="majorBidi" w:cstheme="majorBidi"/>
                <w:color w:val="000000"/>
                <w:sz w:val="20"/>
                <w:szCs w:val="20"/>
              </w:rPr>
              <w:t>395</w:t>
            </w:r>
          </w:p>
        </w:tc>
        <w:tc>
          <w:tcPr>
            <w:tcW w:w="1311" w:type="dxa"/>
            <w:vAlign w:val="bottom"/>
          </w:tcPr>
          <w:p w:rsidR="00C83D6D" w:rsidRPr="00B62D65" w:rsidRDefault="00C83D6D" w:rsidP="00012332">
            <w:pPr>
              <w:jc w:val="center"/>
              <w:rPr>
                <w:rFonts w:asciiTheme="majorBidi" w:hAnsiTheme="majorBidi" w:cstheme="majorBidi"/>
                <w:color w:val="000000"/>
                <w:sz w:val="20"/>
                <w:szCs w:val="20"/>
              </w:rPr>
            </w:pPr>
            <w:r w:rsidRPr="00B62D65">
              <w:rPr>
                <w:rFonts w:asciiTheme="majorBidi" w:hAnsiTheme="majorBidi" w:cstheme="majorBidi"/>
                <w:color w:val="000000"/>
                <w:sz w:val="20"/>
                <w:szCs w:val="20"/>
              </w:rPr>
              <w:t>221</w:t>
            </w:r>
          </w:p>
        </w:tc>
        <w:tc>
          <w:tcPr>
            <w:tcW w:w="639" w:type="dxa"/>
            <w:vMerge w:val="restart"/>
          </w:tcPr>
          <w:p w:rsidR="00C83D6D" w:rsidRPr="00B62D65" w:rsidRDefault="00C83D6D" w:rsidP="00C83D6D">
            <w:pPr>
              <w:jc w:val="center"/>
              <w:rPr>
                <w:rFonts w:asciiTheme="majorBidi" w:hAnsiTheme="majorBidi" w:cstheme="majorBidi"/>
                <w:sz w:val="20"/>
                <w:szCs w:val="20"/>
                <w:lang w:val="en-US"/>
              </w:rPr>
            </w:pPr>
          </w:p>
          <w:p w:rsidR="00C83D6D" w:rsidRPr="00B62D65" w:rsidRDefault="00BB2E83" w:rsidP="00C83D6D">
            <w:pPr>
              <w:jc w:val="center"/>
              <w:rPr>
                <w:rFonts w:asciiTheme="majorBidi" w:hAnsiTheme="majorBidi" w:cstheme="majorBidi"/>
                <w:sz w:val="20"/>
                <w:szCs w:val="20"/>
                <w:lang w:val="en-US"/>
              </w:rPr>
            </w:pPr>
            <w:r>
              <w:rPr>
                <w:rFonts w:asciiTheme="majorBidi" w:hAnsiTheme="majorBidi" w:cstheme="majorBidi"/>
                <w:noProof/>
                <w:sz w:val="20"/>
                <w:szCs w:val="20"/>
                <w:lang w:val="en-US" w:eastAsia="en-US"/>
              </w:rPr>
              <w:pict>
                <v:shape id="_x0000_s1546" type="#_x0000_t32" style="position:absolute;left:0;text-align:left;margin-left:9.75pt;margin-top:2.95pt;width:0;height:48.25pt;flip:y;z-index:252123136" o:connectortype="straight">
                  <v:stroke endarrow="block"/>
                </v:shape>
              </w:pict>
            </w:r>
          </w:p>
          <w:p w:rsidR="00C83D6D" w:rsidRPr="00B62D65" w:rsidRDefault="00C83D6D" w:rsidP="00C83D6D">
            <w:pPr>
              <w:jc w:val="center"/>
              <w:rPr>
                <w:rFonts w:asciiTheme="majorBidi" w:hAnsiTheme="majorBidi" w:cstheme="majorBidi"/>
                <w:sz w:val="20"/>
                <w:szCs w:val="20"/>
                <w:lang w:val="en-US"/>
              </w:rPr>
            </w:pPr>
          </w:p>
          <w:p w:rsidR="00C83D6D" w:rsidRPr="00B62D65" w:rsidRDefault="00C83D6D" w:rsidP="00C83D6D">
            <w:pPr>
              <w:jc w:val="center"/>
              <w:rPr>
                <w:rFonts w:asciiTheme="majorBidi" w:hAnsiTheme="majorBidi" w:cstheme="majorBidi"/>
                <w:sz w:val="20"/>
                <w:szCs w:val="20"/>
                <w:lang w:val="en-US"/>
              </w:rPr>
            </w:pPr>
          </w:p>
          <w:p w:rsidR="00C83D6D" w:rsidRPr="00B62D65" w:rsidRDefault="00C83D6D" w:rsidP="00C83D6D">
            <w:pPr>
              <w:jc w:val="center"/>
              <w:rPr>
                <w:rFonts w:asciiTheme="majorBidi" w:hAnsiTheme="majorBidi" w:cstheme="majorBidi"/>
                <w:sz w:val="20"/>
                <w:szCs w:val="20"/>
                <w:lang w:val="en-US"/>
              </w:rPr>
            </w:pPr>
          </w:p>
          <w:p w:rsidR="00C83D6D" w:rsidRPr="00B62D65" w:rsidRDefault="00C83D6D" w:rsidP="00C83D6D">
            <w:pPr>
              <w:jc w:val="center"/>
              <w:rPr>
                <w:rFonts w:asciiTheme="majorBidi" w:hAnsiTheme="majorBidi" w:cstheme="majorBidi"/>
                <w:sz w:val="20"/>
                <w:szCs w:val="20"/>
                <w:lang w:val="en-US"/>
              </w:rPr>
            </w:pPr>
          </w:p>
          <w:p w:rsidR="00C83D6D" w:rsidRPr="00B62D65" w:rsidRDefault="00BB2E83" w:rsidP="00012332">
            <w:pPr>
              <w:jc w:val="center"/>
              <w:rPr>
                <w:rFonts w:asciiTheme="majorBidi" w:hAnsiTheme="majorBidi" w:cstheme="majorBidi"/>
                <w:color w:val="000000"/>
                <w:sz w:val="20"/>
                <w:szCs w:val="20"/>
              </w:rPr>
            </w:pPr>
            <w:r w:rsidRPr="00BB2E83">
              <w:rPr>
                <w:rFonts w:asciiTheme="majorBidi" w:hAnsiTheme="majorBidi" w:cstheme="majorBidi"/>
                <w:noProof/>
                <w:sz w:val="20"/>
                <w:szCs w:val="20"/>
                <w:lang w:val="en-US" w:eastAsia="en-US"/>
              </w:rPr>
              <w:pict>
                <v:shape id="_x0000_s1547" type="#_x0000_t32" style="position:absolute;left:0;text-align:left;margin-left:9.8pt;margin-top:16.75pt;width:0;height:46.6pt;z-index:252124160" o:connectortype="straight">
                  <v:stroke endarrow="block"/>
                </v:shape>
              </w:pict>
            </w:r>
            <w:r w:rsidR="00C83D6D">
              <w:rPr>
                <w:rFonts w:asciiTheme="majorBidi" w:hAnsiTheme="majorBidi" w:cstheme="majorBidi"/>
                <w:color w:val="000000"/>
                <w:sz w:val="20"/>
                <w:szCs w:val="20"/>
              </w:rPr>
              <w:t>1</w:t>
            </w:r>
          </w:p>
        </w:tc>
        <w:tc>
          <w:tcPr>
            <w:tcW w:w="616" w:type="dxa"/>
            <w:vMerge w:val="restart"/>
          </w:tcPr>
          <w:p w:rsidR="00C83D6D" w:rsidRPr="00B62D65" w:rsidRDefault="00C83D6D" w:rsidP="00012332">
            <w:pPr>
              <w:jc w:val="center"/>
              <w:rPr>
                <w:rFonts w:asciiTheme="majorBidi" w:hAnsiTheme="majorBidi" w:cstheme="majorBidi"/>
                <w:sz w:val="20"/>
                <w:szCs w:val="20"/>
                <w:lang w:val="en-US"/>
              </w:rPr>
            </w:pPr>
          </w:p>
          <w:p w:rsidR="00C83D6D" w:rsidRPr="00B62D65" w:rsidRDefault="00BB2E83" w:rsidP="00012332">
            <w:pPr>
              <w:jc w:val="center"/>
              <w:rPr>
                <w:rFonts w:asciiTheme="majorBidi" w:hAnsiTheme="majorBidi" w:cstheme="majorBidi"/>
                <w:sz w:val="20"/>
                <w:szCs w:val="20"/>
                <w:lang w:val="en-US"/>
              </w:rPr>
            </w:pPr>
            <w:r>
              <w:rPr>
                <w:rFonts w:asciiTheme="majorBidi" w:hAnsiTheme="majorBidi" w:cstheme="majorBidi"/>
                <w:noProof/>
                <w:sz w:val="20"/>
                <w:szCs w:val="20"/>
                <w:lang w:val="en-US" w:eastAsia="en-US"/>
              </w:rPr>
              <w:pict>
                <v:shape id="_x0000_s1548" type="#_x0000_t32" style="position:absolute;left:0;text-align:left;margin-left:8.9pt;margin-top:2.95pt;width:0;height:48.25pt;flip:y;z-index:252125184" o:connectortype="straight">
                  <v:stroke endarrow="block"/>
                </v:shape>
              </w:pict>
            </w:r>
          </w:p>
          <w:p w:rsidR="00C83D6D" w:rsidRPr="00B62D65" w:rsidRDefault="00C83D6D" w:rsidP="00012332">
            <w:pPr>
              <w:jc w:val="center"/>
              <w:rPr>
                <w:rFonts w:asciiTheme="majorBidi" w:hAnsiTheme="majorBidi" w:cstheme="majorBidi"/>
                <w:sz w:val="20"/>
                <w:szCs w:val="20"/>
                <w:lang w:val="en-US"/>
              </w:rPr>
            </w:pPr>
          </w:p>
          <w:p w:rsidR="00C83D6D" w:rsidRPr="00B62D65" w:rsidRDefault="00C83D6D" w:rsidP="00012332">
            <w:pPr>
              <w:jc w:val="center"/>
              <w:rPr>
                <w:rFonts w:asciiTheme="majorBidi" w:hAnsiTheme="majorBidi" w:cstheme="majorBidi"/>
                <w:sz w:val="20"/>
                <w:szCs w:val="20"/>
                <w:lang w:val="en-US"/>
              </w:rPr>
            </w:pPr>
          </w:p>
          <w:p w:rsidR="00C83D6D" w:rsidRPr="00B62D65" w:rsidRDefault="00C83D6D" w:rsidP="00012332">
            <w:pPr>
              <w:jc w:val="center"/>
              <w:rPr>
                <w:rFonts w:asciiTheme="majorBidi" w:hAnsiTheme="majorBidi" w:cstheme="majorBidi"/>
                <w:sz w:val="20"/>
                <w:szCs w:val="20"/>
                <w:lang w:val="en-US"/>
              </w:rPr>
            </w:pPr>
          </w:p>
          <w:p w:rsidR="00C83D6D" w:rsidRPr="00B62D65" w:rsidRDefault="00C83D6D" w:rsidP="00012332">
            <w:pPr>
              <w:jc w:val="center"/>
              <w:rPr>
                <w:rFonts w:asciiTheme="majorBidi" w:hAnsiTheme="majorBidi" w:cstheme="majorBidi"/>
                <w:sz w:val="20"/>
                <w:szCs w:val="20"/>
                <w:lang w:val="en-US"/>
              </w:rPr>
            </w:pPr>
          </w:p>
          <w:p w:rsidR="00C83D6D" w:rsidRPr="00B62D65" w:rsidRDefault="00BB2E83" w:rsidP="00012332">
            <w:pPr>
              <w:jc w:val="center"/>
              <w:rPr>
                <w:rFonts w:asciiTheme="majorBidi" w:hAnsiTheme="majorBidi" w:cstheme="majorBidi"/>
                <w:color w:val="000000"/>
                <w:sz w:val="20"/>
                <w:szCs w:val="20"/>
              </w:rPr>
            </w:pPr>
            <w:r w:rsidRPr="00BB2E83">
              <w:rPr>
                <w:rFonts w:asciiTheme="majorBidi" w:hAnsiTheme="majorBidi" w:cstheme="majorBidi"/>
                <w:noProof/>
                <w:sz w:val="20"/>
                <w:szCs w:val="20"/>
                <w:lang w:val="en-US" w:eastAsia="en-US"/>
              </w:rPr>
              <w:pict>
                <v:shape id="_x0000_s1549" type="#_x0000_t32" style="position:absolute;left:0;text-align:left;margin-left:9.8pt;margin-top:16.75pt;width:0;height:46.6pt;z-index:252126208" o:connectortype="straight">
                  <v:stroke endarrow="block"/>
                </v:shape>
              </w:pict>
            </w:r>
            <w:r w:rsidR="00C83D6D">
              <w:rPr>
                <w:rFonts w:asciiTheme="majorBidi" w:hAnsiTheme="majorBidi" w:cstheme="majorBidi"/>
                <w:color w:val="000000"/>
                <w:sz w:val="20"/>
                <w:szCs w:val="20"/>
              </w:rPr>
              <w:t>225</w:t>
            </w:r>
          </w:p>
        </w:tc>
        <w:tc>
          <w:tcPr>
            <w:tcW w:w="616" w:type="dxa"/>
          </w:tcPr>
          <w:p w:rsidR="00C83D6D" w:rsidRPr="00B62D65" w:rsidRDefault="00C83D6D" w:rsidP="00C83D6D">
            <w:pPr>
              <w:jc w:val="center"/>
              <w:rPr>
                <w:rFonts w:asciiTheme="majorBidi" w:hAnsiTheme="majorBidi" w:cstheme="majorBidi"/>
                <w:sz w:val="20"/>
                <w:szCs w:val="20"/>
                <w:lang w:val="en-US"/>
              </w:rPr>
            </w:pPr>
            <w:r>
              <w:rPr>
                <w:rFonts w:asciiTheme="majorBidi" w:hAnsiTheme="majorBidi" w:cstheme="majorBidi"/>
                <w:sz w:val="20"/>
                <w:szCs w:val="20"/>
                <w:lang w:val="en-US"/>
              </w:rPr>
              <w:t>591</w:t>
            </w:r>
          </w:p>
        </w:tc>
        <w:tc>
          <w:tcPr>
            <w:tcW w:w="594" w:type="dxa"/>
            <w:vMerge w:val="restart"/>
          </w:tcPr>
          <w:p w:rsidR="00C83D6D" w:rsidRPr="00B62D65" w:rsidRDefault="00C83D6D" w:rsidP="00012332">
            <w:pPr>
              <w:jc w:val="center"/>
              <w:rPr>
                <w:rFonts w:asciiTheme="majorBidi" w:hAnsiTheme="majorBidi" w:cstheme="majorBidi"/>
                <w:sz w:val="20"/>
                <w:szCs w:val="20"/>
                <w:lang w:val="en-US"/>
              </w:rPr>
            </w:pPr>
          </w:p>
          <w:p w:rsidR="00C83D6D" w:rsidRPr="00B62D65" w:rsidRDefault="00BB2E83" w:rsidP="00012332">
            <w:pPr>
              <w:jc w:val="center"/>
              <w:rPr>
                <w:rFonts w:asciiTheme="majorBidi" w:hAnsiTheme="majorBidi" w:cstheme="majorBidi"/>
                <w:sz w:val="20"/>
                <w:szCs w:val="20"/>
                <w:lang w:val="en-US"/>
              </w:rPr>
            </w:pPr>
            <w:r>
              <w:rPr>
                <w:rFonts w:asciiTheme="majorBidi" w:hAnsiTheme="majorBidi" w:cstheme="majorBidi"/>
                <w:noProof/>
                <w:sz w:val="20"/>
                <w:szCs w:val="20"/>
                <w:lang w:val="en-US" w:eastAsia="en-US"/>
              </w:rPr>
              <w:pict>
                <v:shape id="_x0000_s1550" type="#_x0000_t32" style="position:absolute;left:0;text-align:left;margin-left:8.9pt;margin-top:2.95pt;width:0;height:48.25pt;flip:y;z-index:252127232" o:connectortype="straight">
                  <v:stroke endarrow="block"/>
                </v:shape>
              </w:pict>
            </w:r>
          </w:p>
          <w:p w:rsidR="00C83D6D" w:rsidRPr="00B62D65" w:rsidRDefault="00C83D6D" w:rsidP="00012332">
            <w:pPr>
              <w:jc w:val="center"/>
              <w:rPr>
                <w:rFonts w:asciiTheme="majorBidi" w:hAnsiTheme="majorBidi" w:cstheme="majorBidi"/>
                <w:sz w:val="20"/>
                <w:szCs w:val="20"/>
                <w:lang w:val="en-US"/>
              </w:rPr>
            </w:pPr>
          </w:p>
          <w:p w:rsidR="00C83D6D" w:rsidRPr="00B62D65" w:rsidRDefault="00C83D6D" w:rsidP="00012332">
            <w:pPr>
              <w:jc w:val="center"/>
              <w:rPr>
                <w:rFonts w:asciiTheme="majorBidi" w:hAnsiTheme="majorBidi" w:cstheme="majorBidi"/>
                <w:sz w:val="20"/>
                <w:szCs w:val="20"/>
                <w:lang w:val="en-US"/>
              </w:rPr>
            </w:pPr>
          </w:p>
          <w:p w:rsidR="00C83D6D" w:rsidRPr="00B62D65" w:rsidRDefault="00C83D6D" w:rsidP="00012332">
            <w:pPr>
              <w:jc w:val="center"/>
              <w:rPr>
                <w:rFonts w:asciiTheme="majorBidi" w:hAnsiTheme="majorBidi" w:cstheme="majorBidi"/>
                <w:sz w:val="20"/>
                <w:szCs w:val="20"/>
                <w:lang w:val="en-US"/>
              </w:rPr>
            </w:pPr>
          </w:p>
          <w:p w:rsidR="00C83D6D" w:rsidRPr="00B62D65" w:rsidRDefault="00C83D6D" w:rsidP="00012332">
            <w:pPr>
              <w:jc w:val="center"/>
              <w:rPr>
                <w:rFonts w:asciiTheme="majorBidi" w:hAnsiTheme="majorBidi" w:cstheme="majorBidi"/>
                <w:sz w:val="20"/>
                <w:szCs w:val="20"/>
                <w:lang w:val="en-US"/>
              </w:rPr>
            </w:pPr>
          </w:p>
          <w:p w:rsidR="00C83D6D" w:rsidRPr="00B62D65" w:rsidRDefault="00BB2E83" w:rsidP="00012332">
            <w:pPr>
              <w:jc w:val="center"/>
              <w:rPr>
                <w:rFonts w:asciiTheme="majorBidi" w:hAnsiTheme="majorBidi" w:cstheme="majorBidi"/>
                <w:color w:val="000000"/>
                <w:sz w:val="20"/>
                <w:szCs w:val="20"/>
              </w:rPr>
            </w:pPr>
            <w:r w:rsidRPr="00BB2E83">
              <w:rPr>
                <w:rFonts w:asciiTheme="majorBidi" w:hAnsiTheme="majorBidi" w:cstheme="majorBidi"/>
                <w:noProof/>
                <w:sz w:val="20"/>
                <w:szCs w:val="20"/>
                <w:lang w:val="en-US" w:eastAsia="en-US"/>
              </w:rPr>
              <w:pict>
                <v:shape id="_x0000_s1551" type="#_x0000_t32" style="position:absolute;left:0;text-align:left;margin-left:9.8pt;margin-top:16.75pt;width:0;height:46.6pt;z-index:252128256" o:connectortype="straight">
                  <v:stroke endarrow="block"/>
                </v:shape>
              </w:pict>
            </w:r>
            <w:r w:rsidR="00C83D6D">
              <w:rPr>
                <w:rFonts w:asciiTheme="majorBidi" w:hAnsiTheme="majorBidi" w:cstheme="majorBidi"/>
                <w:color w:val="000000"/>
                <w:sz w:val="20"/>
                <w:szCs w:val="20"/>
              </w:rPr>
              <w:t>18</w:t>
            </w:r>
          </w:p>
        </w:tc>
      </w:tr>
      <w:tr w:rsidR="00C83D6D" w:rsidRPr="00B62D65" w:rsidTr="00342033">
        <w:tc>
          <w:tcPr>
            <w:tcW w:w="994" w:type="dxa"/>
            <w:vAlign w:val="bottom"/>
          </w:tcPr>
          <w:p w:rsidR="00C83D6D" w:rsidRPr="00B62D65" w:rsidRDefault="00C83D6D" w:rsidP="00725764">
            <w:pPr>
              <w:jc w:val="center"/>
              <w:rPr>
                <w:rFonts w:asciiTheme="majorBidi" w:hAnsiTheme="majorBidi" w:cstheme="majorBidi"/>
                <w:b/>
                <w:bCs/>
                <w:color w:val="000000"/>
                <w:sz w:val="20"/>
                <w:szCs w:val="20"/>
              </w:rPr>
            </w:pPr>
            <w:r w:rsidRPr="00B62D65">
              <w:rPr>
                <w:rFonts w:asciiTheme="majorBidi" w:hAnsiTheme="majorBidi" w:cstheme="majorBidi"/>
                <w:b/>
                <w:bCs/>
                <w:color w:val="000000"/>
                <w:sz w:val="20"/>
                <w:szCs w:val="20"/>
              </w:rPr>
              <w:t>Feb.</w:t>
            </w:r>
          </w:p>
        </w:tc>
        <w:tc>
          <w:tcPr>
            <w:tcW w:w="583" w:type="dxa"/>
            <w:vMerge/>
          </w:tcPr>
          <w:p w:rsidR="00C83D6D" w:rsidRPr="00B62D65" w:rsidRDefault="00C83D6D" w:rsidP="00725764">
            <w:pPr>
              <w:jc w:val="center"/>
              <w:rPr>
                <w:rFonts w:asciiTheme="majorBidi" w:hAnsiTheme="majorBidi" w:cstheme="majorBidi"/>
                <w:sz w:val="20"/>
                <w:szCs w:val="20"/>
                <w:lang w:val="en-US"/>
              </w:rPr>
            </w:pPr>
          </w:p>
        </w:tc>
        <w:tc>
          <w:tcPr>
            <w:tcW w:w="572" w:type="dxa"/>
            <w:vMerge/>
          </w:tcPr>
          <w:p w:rsidR="00C83D6D" w:rsidRPr="00B62D65" w:rsidRDefault="00C83D6D" w:rsidP="00725764">
            <w:pPr>
              <w:jc w:val="center"/>
              <w:rPr>
                <w:rFonts w:asciiTheme="majorBidi" w:hAnsiTheme="majorBidi" w:cstheme="majorBidi"/>
                <w:sz w:val="20"/>
                <w:szCs w:val="20"/>
                <w:lang w:val="en-US"/>
              </w:rPr>
            </w:pPr>
          </w:p>
        </w:tc>
        <w:tc>
          <w:tcPr>
            <w:tcW w:w="607" w:type="dxa"/>
            <w:vMerge/>
          </w:tcPr>
          <w:p w:rsidR="00C83D6D" w:rsidRPr="00B62D65" w:rsidRDefault="00C83D6D" w:rsidP="00725764">
            <w:pPr>
              <w:jc w:val="center"/>
              <w:rPr>
                <w:rFonts w:asciiTheme="majorBidi" w:hAnsiTheme="majorBidi" w:cstheme="majorBidi"/>
                <w:sz w:val="20"/>
                <w:szCs w:val="20"/>
                <w:lang w:val="en-US"/>
              </w:rPr>
            </w:pPr>
          </w:p>
        </w:tc>
        <w:tc>
          <w:tcPr>
            <w:tcW w:w="607" w:type="dxa"/>
            <w:vMerge/>
          </w:tcPr>
          <w:p w:rsidR="00C83D6D" w:rsidRPr="00B62D65" w:rsidRDefault="00C83D6D" w:rsidP="00725764">
            <w:pPr>
              <w:jc w:val="center"/>
              <w:rPr>
                <w:rFonts w:asciiTheme="majorBidi" w:hAnsiTheme="majorBidi" w:cstheme="majorBidi"/>
                <w:sz w:val="20"/>
                <w:szCs w:val="20"/>
                <w:lang w:val="en-US"/>
              </w:rPr>
            </w:pPr>
          </w:p>
        </w:tc>
        <w:tc>
          <w:tcPr>
            <w:tcW w:w="616" w:type="dxa"/>
          </w:tcPr>
          <w:p w:rsidR="00C83D6D" w:rsidRPr="00B62D65" w:rsidRDefault="00C83D6D" w:rsidP="00012332">
            <w:pPr>
              <w:jc w:val="center"/>
              <w:rPr>
                <w:rFonts w:asciiTheme="majorBidi" w:hAnsiTheme="majorBidi" w:cstheme="majorBidi"/>
                <w:sz w:val="20"/>
                <w:szCs w:val="20"/>
                <w:lang w:val="en-US"/>
              </w:rPr>
            </w:pPr>
            <w:r w:rsidRPr="00B62D65">
              <w:rPr>
                <w:rFonts w:asciiTheme="majorBidi" w:hAnsiTheme="majorBidi" w:cstheme="majorBidi"/>
                <w:sz w:val="20"/>
                <w:szCs w:val="20"/>
                <w:lang w:val="en-US"/>
              </w:rPr>
              <w:t>0</w:t>
            </w:r>
          </w:p>
        </w:tc>
        <w:tc>
          <w:tcPr>
            <w:tcW w:w="1311" w:type="dxa"/>
            <w:vAlign w:val="bottom"/>
          </w:tcPr>
          <w:p w:rsidR="00C83D6D" w:rsidRPr="00B62D65" w:rsidRDefault="00C83D6D" w:rsidP="00012332">
            <w:pPr>
              <w:jc w:val="center"/>
              <w:rPr>
                <w:rFonts w:asciiTheme="majorBidi" w:hAnsiTheme="majorBidi" w:cstheme="majorBidi"/>
                <w:color w:val="000000"/>
                <w:sz w:val="20"/>
                <w:szCs w:val="20"/>
              </w:rPr>
            </w:pPr>
            <w:r w:rsidRPr="00B62D65">
              <w:rPr>
                <w:rFonts w:asciiTheme="majorBidi" w:hAnsiTheme="majorBidi" w:cstheme="majorBidi"/>
                <w:color w:val="000000"/>
                <w:sz w:val="20"/>
                <w:szCs w:val="20"/>
              </w:rPr>
              <w:t>352</w:t>
            </w:r>
          </w:p>
        </w:tc>
        <w:tc>
          <w:tcPr>
            <w:tcW w:w="1311" w:type="dxa"/>
            <w:vAlign w:val="bottom"/>
          </w:tcPr>
          <w:p w:rsidR="00C83D6D" w:rsidRPr="00B62D65" w:rsidRDefault="00C83D6D" w:rsidP="00012332">
            <w:pPr>
              <w:jc w:val="center"/>
              <w:rPr>
                <w:rFonts w:asciiTheme="majorBidi" w:hAnsiTheme="majorBidi" w:cstheme="majorBidi"/>
                <w:color w:val="000000"/>
                <w:sz w:val="20"/>
                <w:szCs w:val="20"/>
              </w:rPr>
            </w:pPr>
            <w:r w:rsidRPr="00B62D65">
              <w:rPr>
                <w:rFonts w:asciiTheme="majorBidi" w:hAnsiTheme="majorBidi" w:cstheme="majorBidi"/>
                <w:color w:val="000000"/>
                <w:sz w:val="20"/>
                <w:szCs w:val="20"/>
              </w:rPr>
              <w:t>211</w:t>
            </w:r>
          </w:p>
        </w:tc>
        <w:tc>
          <w:tcPr>
            <w:tcW w:w="639" w:type="dxa"/>
            <w:vMerge/>
          </w:tcPr>
          <w:p w:rsidR="00C83D6D" w:rsidRPr="00B62D65" w:rsidRDefault="00C83D6D" w:rsidP="00012332">
            <w:pPr>
              <w:jc w:val="center"/>
              <w:rPr>
                <w:rFonts w:asciiTheme="majorBidi" w:hAnsiTheme="majorBidi" w:cstheme="majorBidi"/>
                <w:color w:val="000000"/>
                <w:sz w:val="20"/>
                <w:szCs w:val="20"/>
              </w:rPr>
            </w:pPr>
          </w:p>
        </w:tc>
        <w:tc>
          <w:tcPr>
            <w:tcW w:w="616" w:type="dxa"/>
            <w:vMerge/>
          </w:tcPr>
          <w:p w:rsidR="00C83D6D" w:rsidRPr="00B62D65" w:rsidRDefault="00C83D6D" w:rsidP="00012332">
            <w:pPr>
              <w:jc w:val="center"/>
              <w:rPr>
                <w:rFonts w:asciiTheme="majorBidi" w:hAnsiTheme="majorBidi" w:cstheme="majorBidi"/>
                <w:color w:val="000000"/>
                <w:sz w:val="20"/>
                <w:szCs w:val="20"/>
              </w:rPr>
            </w:pPr>
          </w:p>
        </w:tc>
        <w:tc>
          <w:tcPr>
            <w:tcW w:w="616" w:type="dxa"/>
          </w:tcPr>
          <w:p w:rsidR="00C83D6D" w:rsidRPr="00B62D65" w:rsidRDefault="00C83D6D" w:rsidP="00012332">
            <w:pPr>
              <w:jc w:val="center"/>
              <w:rPr>
                <w:rFonts w:asciiTheme="majorBidi" w:hAnsiTheme="majorBidi" w:cstheme="majorBidi"/>
                <w:color w:val="000000"/>
                <w:sz w:val="20"/>
                <w:szCs w:val="20"/>
              </w:rPr>
            </w:pPr>
            <w:r>
              <w:rPr>
                <w:rFonts w:asciiTheme="majorBidi" w:hAnsiTheme="majorBidi" w:cstheme="majorBidi"/>
                <w:color w:val="000000"/>
                <w:sz w:val="20"/>
                <w:szCs w:val="20"/>
              </w:rPr>
              <w:t>591</w:t>
            </w:r>
          </w:p>
        </w:tc>
        <w:tc>
          <w:tcPr>
            <w:tcW w:w="594" w:type="dxa"/>
            <w:vMerge/>
          </w:tcPr>
          <w:p w:rsidR="00C83D6D" w:rsidRPr="00B62D65" w:rsidRDefault="00C83D6D" w:rsidP="00012332">
            <w:pPr>
              <w:jc w:val="center"/>
              <w:rPr>
                <w:rFonts w:asciiTheme="majorBidi" w:hAnsiTheme="majorBidi" w:cstheme="majorBidi"/>
                <w:color w:val="000000"/>
                <w:sz w:val="20"/>
                <w:szCs w:val="20"/>
              </w:rPr>
            </w:pPr>
          </w:p>
        </w:tc>
      </w:tr>
      <w:tr w:rsidR="00C83D6D" w:rsidRPr="00B62D65" w:rsidTr="00342033">
        <w:tc>
          <w:tcPr>
            <w:tcW w:w="994" w:type="dxa"/>
            <w:vAlign w:val="bottom"/>
          </w:tcPr>
          <w:p w:rsidR="00C83D6D" w:rsidRPr="00B62D65" w:rsidRDefault="00C83D6D" w:rsidP="00725764">
            <w:pPr>
              <w:jc w:val="center"/>
              <w:rPr>
                <w:rFonts w:asciiTheme="majorBidi" w:hAnsiTheme="majorBidi" w:cstheme="majorBidi"/>
                <w:b/>
                <w:bCs/>
                <w:color w:val="000000"/>
                <w:sz w:val="20"/>
                <w:szCs w:val="20"/>
              </w:rPr>
            </w:pPr>
            <w:r w:rsidRPr="00B62D65">
              <w:rPr>
                <w:rFonts w:asciiTheme="majorBidi" w:hAnsiTheme="majorBidi" w:cstheme="majorBidi"/>
                <w:b/>
                <w:bCs/>
                <w:color w:val="000000"/>
                <w:sz w:val="20"/>
                <w:szCs w:val="20"/>
              </w:rPr>
              <w:t>Mar.</w:t>
            </w:r>
          </w:p>
        </w:tc>
        <w:tc>
          <w:tcPr>
            <w:tcW w:w="583" w:type="dxa"/>
            <w:vMerge/>
          </w:tcPr>
          <w:p w:rsidR="00C83D6D" w:rsidRPr="00B62D65" w:rsidRDefault="00C83D6D" w:rsidP="00725764">
            <w:pPr>
              <w:jc w:val="center"/>
              <w:rPr>
                <w:rFonts w:asciiTheme="majorBidi" w:hAnsiTheme="majorBidi" w:cstheme="majorBidi"/>
                <w:sz w:val="20"/>
                <w:szCs w:val="20"/>
                <w:lang w:val="en-US"/>
              </w:rPr>
            </w:pPr>
          </w:p>
        </w:tc>
        <w:tc>
          <w:tcPr>
            <w:tcW w:w="572" w:type="dxa"/>
            <w:vMerge/>
          </w:tcPr>
          <w:p w:rsidR="00C83D6D" w:rsidRPr="00B62D65" w:rsidRDefault="00C83D6D" w:rsidP="00725764">
            <w:pPr>
              <w:jc w:val="center"/>
              <w:rPr>
                <w:rFonts w:asciiTheme="majorBidi" w:hAnsiTheme="majorBidi" w:cstheme="majorBidi"/>
                <w:sz w:val="20"/>
                <w:szCs w:val="20"/>
                <w:lang w:val="en-US"/>
              </w:rPr>
            </w:pPr>
          </w:p>
        </w:tc>
        <w:tc>
          <w:tcPr>
            <w:tcW w:w="607" w:type="dxa"/>
            <w:vMerge/>
          </w:tcPr>
          <w:p w:rsidR="00C83D6D" w:rsidRPr="00B62D65" w:rsidRDefault="00C83D6D" w:rsidP="00725764">
            <w:pPr>
              <w:jc w:val="center"/>
              <w:rPr>
                <w:rFonts w:asciiTheme="majorBidi" w:hAnsiTheme="majorBidi" w:cstheme="majorBidi"/>
                <w:sz w:val="20"/>
                <w:szCs w:val="20"/>
                <w:lang w:val="en-US"/>
              </w:rPr>
            </w:pPr>
          </w:p>
        </w:tc>
        <w:tc>
          <w:tcPr>
            <w:tcW w:w="607" w:type="dxa"/>
            <w:vMerge/>
          </w:tcPr>
          <w:p w:rsidR="00C83D6D" w:rsidRPr="00B62D65" w:rsidRDefault="00C83D6D" w:rsidP="00725764">
            <w:pPr>
              <w:jc w:val="center"/>
              <w:rPr>
                <w:rFonts w:asciiTheme="majorBidi" w:hAnsiTheme="majorBidi" w:cstheme="majorBidi"/>
                <w:sz w:val="20"/>
                <w:szCs w:val="20"/>
                <w:lang w:val="en-US"/>
              </w:rPr>
            </w:pPr>
          </w:p>
        </w:tc>
        <w:tc>
          <w:tcPr>
            <w:tcW w:w="616" w:type="dxa"/>
          </w:tcPr>
          <w:p w:rsidR="00C83D6D" w:rsidRPr="00B62D65" w:rsidRDefault="00C83D6D" w:rsidP="00012332">
            <w:pPr>
              <w:jc w:val="center"/>
              <w:rPr>
                <w:rFonts w:asciiTheme="majorBidi" w:hAnsiTheme="majorBidi" w:cstheme="majorBidi"/>
                <w:sz w:val="20"/>
                <w:szCs w:val="20"/>
                <w:lang w:val="en-US"/>
              </w:rPr>
            </w:pPr>
            <w:r w:rsidRPr="00B62D65">
              <w:rPr>
                <w:rFonts w:asciiTheme="majorBidi" w:hAnsiTheme="majorBidi" w:cstheme="majorBidi"/>
                <w:sz w:val="20"/>
                <w:szCs w:val="20"/>
                <w:lang w:val="en-US"/>
              </w:rPr>
              <w:t>0</w:t>
            </w:r>
          </w:p>
        </w:tc>
        <w:tc>
          <w:tcPr>
            <w:tcW w:w="1311" w:type="dxa"/>
            <w:vAlign w:val="bottom"/>
          </w:tcPr>
          <w:p w:rsidR="00C83D6D" w:rsidRPr="00B62D65" w:rsidRDefault="00C83D6D" w:rsidP="00012332">
            <w:pPr>
              <w:jc w:val="center"/>
              <w:rPr>
                <w:rFonts w:asciiTheme="majorBidi" w:hAnsiTheme="majorBidi" w:cstheme="majorBidi"/>
                <w:color w:val="000000"/>
                <w:sz w:val="20"/>
                <w:szCs w:val="20"/>
              </w:rPr>
            </w:pPr>
            <w:r w:rsidRPr="00B62D65">
              <w:rPr>
                <w:rFonts w:asciiTheme="majorBidi" w:hAnsiTheme="majorBidi" w:cstheme="majorBidi"/>
                <w:color w:val="000000"/>
                <w:sz w:val="20"/>
                <w:szCs w:val="20"/>
              </w:rPr>
              <w:t>329</w:t>
            </w:r>
          </w:p>
        </w:tc>
        <w:tc>
          <w:tcPr>
            <w:tcW w:w="1311" w:type="dxa"/>
            <w:vAlign w:val="bottom"/>
          </w:tcPr>
          <w:p w:rsidR="00C83D6D" w:rsidRPr="00B62D65" w:rsidRDefault="00C83D6D" w:rsidP="00012332">
            <w:pPr>
              <w:jc w:val="center"/>
              <w:rPr>
                <w:rFonts w:asciiTheme="majorBidi" w:hAnsiTheme="majorBidi" w:cstheme="majorBidi"/>
                <w:color w:val="000000"/>
                <w:sz w:val="20"/>
                <w:szCs w:val="20"/>
              </w:rPr>
            </w:pPr>
            <w:r w:rsidRPr="00B62D65">
              <w:rPr>
                <w:rFonts w:asciiTheme="majorBidi" w:hAnsiTheme="majorBidi" w:cstheme="majorBidi"/>
                <w:color w:val="000000"/>
                <w:sz w:val="20"/>
                <w:szCs w:val="20"/>
              </w:rPr>
              <w:t>199</w:t>
            </w:r>
          </w:p>
        </w:tc>
        <w:tc>
          <w:tcPr>
            <w:tcW w:w="639" w:type="dxa"/>
            <w:vMerge/>
          </w:tcPr>
          <w:p w:rsidR="00C83D6D" w:rsidRPr="00B62D65" w:rsidRDefault="00C83D6D" w:rsidP="00012332">
            <w:pPr>
              <w:jc w:val="center"/>
              <w:rPr>
                <w:rFonts w:asciiTheme="majorBidi" w:hAnsiTheme="majorBidi" w:cstheme="majorBidi"/>
                <w:color w:val="000000"/>
                <w:sz w:val="20"/>
                <w:szCs w:val="20"/>
              </w:rPr>
            </w:pPr>
          </w:p>
        </w:tc>
        <w:tc>
          <w:tcPr>
            <w:tcW w:w="616" w:type="dxa"/>
            <w:vMerge/>
          </w:tcPr>
          <w:p w:rsidR="00C83D6D" w:rsidRPr="00B62D65" w:rsidRDefault="00C83D6D" w:rsidP="00012332">
            <w:pPr>
              <w:jc w:val="center"/>
              <w:rPr>
                <w:rFonts w:asciiTheme="majorBidi" w:hAnsiTheme="majorBidi" w:cstheme="majorBidi"/>
                <w:color w:val="000000"/>
                <w:sz w:val="20"/>
                <w:szCs w:val="20"/>
              </w:rPr>
            </w:pPr>
          </w:p>
        </w:tc>
        <w:tc>
          <w:tcPr>
            <w:tcW w:w="616" w:type="dxa"/>
          </w:tcPr>
          <w:p w:rsidR="00C83D6D" w:rsidRPr="00B62D65" w:rsidRDefault="00C83D6D" w:rsidP="00012332">
            <w:pPr>
              <w:jc w:val="center"/>
              <w:rPr>
                <w:rFonts w:asciiTheme="majorBidi" w:hAnsiTheme="majorBidi" w:cstheme="majorBidi"/>
                <w:color w:val="000000"/>
                <w:sz w:val="20"/>
                <w:szCs w:val="20"/>
              </w:rPr>
            </w:pPr>
            <w:r>
              <w:rPr>
                <w:rFonts w:asciiTheme="majorBidi" w:hAnsiTheme="majorBidi" w:cstheme="majorBidi"/>
                <w:color w:val="000000"/>
                <w:sz w:val="20"/>
                <w:szCs w:val="20"/>
              </w:rPr>
              <w:t>785</w:t>
            </w:r>
          </w:p>
        </w:tc>
        <w:tc>
          <w:tcPr>
            <w:tcW w:w="594" w:type="dxa"/>
            <w:vMerge/>
          </w:tcPr>
          <w:p w:rsidR="00C83D6D" w:rsidRPr="00B62D65" w:rsidRDefault="00C83D6D" w:rsidP="00012332">
            <w:pPr>
              <w:jc w:val="center"/>
              <w:rPr>
                <w:rFonts w:asciiTheme="majorBidi" w:hAnsiTheme="majorBidi" w:cstheme="majorBidi"/>
                <w:color w:val="000000"/>
                <w:sz w:val="20"/>
                <w:szCs w:val="20"/>
              </w:rPr>
            </w:pPr>
          </w:p>
        </w:tc>
      </w:tr>
      <w:tr w:rsidR="00C83D6D" w:rsidRPr="00B62D65" w:rsidTr="00342033">
        <w:tc>
          <w:tcPr>
            <w:tcW w:w="994" w:type="dxa"/>
            <w:vAlign w:val="bottom"/>
          </w:tcPr>
          <w:p w:rsidR="00C83D6D" w:rsidRPr="00B62D65" w:rsidRDefault="00C83D6D" w:rsidP="00725764">
            <w:pPr>
              <w:jc w:val="center"/>
              <w:rPr>
                <w:rFonts w:asciiTheme="majorBidi" w:hAnsiTheme="majorBidi" w:cstheme="majorBidi"/>
                <w:b/>
                <w:bCs/>
                <w:color w:val="000000"/>
                <w:sz w:val="20"/>
                <w:szCs w:val="20"/>
              </w:rPr>
            </w:pPr>
            <w:r w:rsidRPr="00B62D65">
              <w:rPr>
                <w:rFonts w:asciiTheme="majorBidi" w:hAnsiTheme="majorBidi" w:cstheme="majorBidi"/>
                <w:b/>
                <w:bCs/>
                <w:color w:val="000000"/>
                <w:sz w:val="20"/>
                <w:szCs w:val="20"/>
              </w:rPr>
              <w:t>Apr.</w:t>
            </w:r>
          </w:p>
        </w:tc>
        <w:tc>
          <w:tcPr>
            <w:tcW w:w="583" w:type="dxa"/>
            <w:vMerge/>
          </w:tcPr>
          <w:p w:rsidR="00C83D6D" w:rsidRPr="00B62D65" w:rsidRDefault="00C83D6D" w:rsidP="00725764">
            <w:pPr>
              <w:jc w:val="center"/>
              <w:rPr>
                <w:rFonts w:asciiTheme="majorBidi" w:hAnsiTheme="majorBidi" w:cstheme="majorBidi"/>
                <w:sz w:val="20"/>
                <w:szCs w:val="20"/>
                <w:lang w:val="en-US"/>
              </w:rPr>
            </w:pPr>
          </w:p>
        </w:tc>
        <w:tc>
          <w:tcPr>
            <w:tcW w:w="572" w:type="dxa"/>
            <w:vMerge/>
          </w:tcPr>
          <w:p w:rsidR="00C83D6D" w:rsidRPr="00B62D65" w:rsidRDefault="00C83D6D" w:rsidP="00725764">
            <w:pPr>
              <w:jc w:val="center"/>
              <w:rPr>
                <w:rFonts w:asciiTheme="majorBidi" w:hAnsiTheme="majorBidi" w:cstheme="majorBidi"/>
                <w:sz w:val="20"/>
                <w:szCs w:val="20"/>
                <w:lang w:val="en-US"/>
              </w:rPr>
            </w:pPr>
          </w:p>
        </w:tc>
        <w:tc>
          <w:tcPr>
            <w:tcW w:w="607" w:type="dxa"/>
            <w:vMerge/>
          </w:tcPr>
          <w:p w:rsidR="00C83D6D" w:rsidRPr="00B62D65" w:rsidRDefault="00C83D6D" w:rsidP="00725764">
            <w:pPr>
              <w:jc w:val="center"/>
              <w:rPr>
                <w:rFonts w:asciiTheme="majorBidi" w:hAnsiTheme="majorBidi" w:cstheme="majorBidi"/>
                <w:sz w:val="20"/>
                <w:szCs w:val="20"/>
                <w:lang w:val="en-US"/>
              </w:rPr>
            </w:pPr>
          </w:p>
        </w:tc>
        <w:tc>
          <w:tcPr>
            <w:tcW w:w="607" w:type="dxa"/>
            <w:vMerge/>
          </w:tcPr>
          <w:p w:rsidR="00C83D6D" w:rsidRPr="00B62D65" w:rsidRDefault="00C83D6D" w:rsidP="00725764">
            <w:pPr>
              <w:jc w:val="center"/>
              <w:rPr>
                <w:rFonts w:asciiTheme="majorBidi" w:hAnsiTheme="majorBidi" w:cstheme="majorBidi"/>
                <w:sz w:val="20"/>
                <w:szCs w:val="20"/>
                <w:lang w:val="en-US"/>
              </w:rPr>
            </w:pPr>
          </w:p>
        </w:tc>
        <w:tc>
          <w:tcPr>
            <w:tcW w:w="616" w:type="dxa"/>
          </w:tcPr>
          <w:p w:rsidR="00C83D6D" w:rsidRPr="00B62D65" w:rsidRDefault="00C83D6D" w:rsidP="00012332">
            <w:pPr>
              <w:jc w:val="center"/>
              <w:rPr>
                <w:rFonts w:asciiTheme="majorBidi" w:hAnsiTheme="majorBidi" w:cstheme="majorBidi"/>
                <w:sz w:val="20"/>
                <w:szCs w:val="20"/>
                <w:lang w:val="en-US"/>
              </w:rPr>
            </w:pPr>
            <w:r w:rsidRPr="00B62D65">
              <w:rPr>
                <w:rFonts w:asciiTheme="majorBidi" w:hAnsiTheme="majorBidi" w:cstheme="majorBidi"/>
                <w:sz w:val="20"/>
                <w:szCs w:val="20"/>
                <w:lang w:val="en-US"/>
              </w:rPr>
              <w:t>0</w:t>
            </w:r>
          </w:p>
        </w:tc>
        <w:tc>
          <w:tcPr>
            <w:tcW w:w="1311" w:type="dxa"/>
            <w:vAlign w:val="bottom"/>
          </w:tcPr>
          <w:p w:rsidR="00C83D6D" w:rsidRPr="00B62D65" w:rsidRDefault="00C83D6D" w:rsidP="00012332">
            <w:pPr>
              <w:jc w:val="center"/>
              <w:rPr>
                <w:rFonts w:asciiTheme="majorBidi" w:hAnsiTheme="majorBidi" w:cstheme="majorBidi"/>
                <w:color w:val="000000"/>
                <w:sz w:val="20"/>
                <w:szCs w:val="20"/>
              </w:rPr>
            </w:pPr>
            <w:r w:rsidRPr="00B62D65">
              <w:rPr>
                <w:rFonts w:asciiTheme="majorBidi" w:hAnsiTheme="majorBidi" w:cstheme="majorBidi"/>
                <w:color w:val="000000"/>
                <w:sz w:val="20"/>
                <w:szCs w:val="20"/>
              </w:rPr>
              <w:t>463</w:t>
            </w:r>
          </w:p>
        </w:tc>
        <w:tc>
          <w:tcPr>
            <w:tcW w:w="1311" w:type="dxa"/>
            <w:vAlign w:val="bottom"/>
          </w:tcPr>
          <w:p w:rsidR="00C83D6D" w:rsidRPr="00B62D65" w:rsidRDefault="00C83D6D" w:rsidP="00012332">
            <w:pPr>
              <w:jc w:val="center"/>
              <w:rPr>
                <w:rFonts w:asciiTheme="majorBidi" w:hAnsiTheme="majorBidi" w:cstheme="majorBidi"/>
                <w:color w:val="000000"/>
                <w:sz w:val="20"/>
                <w:szCs w:val="20"/>
              </w:rPr>
            </w:pPr>
            <w:r w:rsidRPr="00B62D65">
              <w:rPr>
                <w:rFonts w:asciiTheme="majorBidi" w:hAnsiTheme="majorBidi" w:cstheme="majorBidi"/>
                <w:color w:val="000000"/>
                <w:sz w:val="20"/>
                <w:szCs w:val="20"/>
              </w:rPr>
              <w:t>246</w:t>
            </w:r>
          </w:p>
        </w:tc>
        <w:tc>
          <w:tcPr>
            <w:tcW w:w="639" w:type="dxa"/>
            <w:vMerge/>
          </w:tcPr>
          <w:p w:rsidR="00C83D6D" w:rsidRPr="00B62D65" w:rsidRDefault="00C83D6D" w:rsidP="00012332">
            <w:pPr>
              <w:jc w:val="center"/>
              <w:rPr>
                <w:rFonts w:asciiTheme="majorBidi" w:hAnsiTheme="majorBidi" w:cstheme="majorBidi"/>
                <w:color w:val="000000"/>
                <w:sz w:val="20"/>
                <w:szCs w:val="20"/>
              </w:rPr>
            </w:pPr>
          </w:p>
        </w:tc>
        <w:tc>
          <w:tcPr>
            <w:tcW w:w="616" w:type="dxa"/>
            <w:vMerge/>
          </w:tcPr>
          <w:p w:rsidR="00C83D6D" w:rsidRPr="00B62D65" w:rsidRDefault="00C83D6D" w:rsidP="00012332">
            <w:pPr>
              <w:jc w:val="center"/>
              <w:rPr>
                <w:rFonts w:asciiTheme="majorBidi" w:hAnsiTheme="majorBidi" w:cstheme="majorBidi"/>
                <w:color w:val="000000"/>
                <w:sz w:val="20"/>
                <w:szCs w:val="20"/>
              </w:rPr>
            </w:pPr>
          </w:p>
        </w:tc>
        <w:tc>
          <w:tcPr>
            <w:tcW w:w="616" w:type="dxa"/>
          </w:tcPr>
          <w:p w:rsidR="00C83D6D" w:rsidRPr="00B62D65" w:rsidRDefault="00C83D6D" w:rsidP="00012332">
            <w:pPr>
              <w:jc w:val="center"/>
              <w:rPr>
                <w:rFonts w:asciiTheme="majorBidi" w:hAnsiTheme="majorBidi" w:cstheme="majorBidi"/>
                <w:color w:val="000000"/>
                <w:sz w:val="20"/>
                <w:szCs w:val="20"/>
              </w:rPr>
            </w:pPr>
            <w:r>
              <w:rPr>
                <w:rFonts w:asciiTheme="majorBidi" w:hAnsiTheme="majorBidi" w:cstheme="majorBidi"/>
                <w:color w:val="000000"/>
                <w:sz w:val="20"/>
                <w:szCs w:val="20"/>
              </w:rPr>
              <w:t>785</w:t>
            </w:r>
          </w:p>
        </w:tc>
        <w:tc>
          <w:tcPr>
            <w:tcW w:w="594" w:type="dxa"/>
            <w:vMerge/>
          </w:tcPr>
          <w:p w:rsidR="00C83D6D" w:rsidRPr="00B62D65" w:rsidRDefault="00C83D6D" w:rsidP="00012332">
            <w:pPr>
              <w:jc w:val="center"/>
              <w:rPr>
                <w:rFonts w:asciiTheme="majorBidi" w:hAnsiTheme="majorBidi" w:cstheme="majorBidi"/>
                <w:color w:val="000000"/>
                <w:sz w:val="20"/>
                <w:szCs w:val="20"/>
              </w:rPr>
            </w:pPr>
          </w:p>
        </w:tc>
      </w:tr>
      <w:tr w:rsidR="00C83D6D" w:rsidRPr="00B62D65" w:rsidTr="00342033">
        <w:tc>
          <w:tcPr>
            <w:tcW w:w="994" w:type="dxa"/>
            <w:vAlign w:val="bottom"/>
          </w:tcPr>
          <w:p w:rsidR="00C83D6D" w:rsidRPr="00B62D65" w:rsidRDefault="00C83D6D" w:rsidP="00725764">
            <w:pPr>
              <w:jc w:val="center"/>
              <w:rPr>
                <w:rFonts w:asciiTheme="majorBidi" w:hAnsiTheme="majorBidi" w:cstheme="majorBidi"/>
                <w:b/>
                <w:bCs/>
                <w:color w:val="000000"/>
                <w:sz w:val="20"/>
                <w:szCs w:val="20"/>
              </w:rPr>
            </w:pPr>
            <w:r w:rsidRPr="00B62D65">
              <w:rPr>
                <w:rFonts w:asciiTheme="majorBidi" w:hAnsiTheme="majorBidi" w:cstheme="majorBidi"/>
                <w:b/>
                <w:bCs/>
                <w:color w:val="000000"/>
                <w:sz w:val="20"/>
                <w:szCs w:val="20"/>
              </w:rPr>
              <w:t>May</w:t>
            </w:r>
          </w:p>
        </w:tc>
        <w:tc>
          <w:tcPr>
            <w:tcW w:w="583" w:type="dxa"/>
            <w:vMerge/>
          </w:tcPr>
          <w:p w:rsidR="00C83D6D" w:rsidRPr="00B62D65" w:rsidRDefault="00C83D6D" w:rsidP="00725764">
            <w:pPr>
              <w:jc w:val="center"/>
              <w:rPr>
                <w:rFonts w:asciiTheme="majorBidi" w:hAnsiTheme="majorBidi" w:cstheme="majorBidi"/>
                <w:sz w:val="20"/>
                <w:szCs w:val="20"/>
                <w:lang w:val="en-US"/>
              </w:rPr>
            </w:pPr>
          </w:p>
        </w:tc>
        <w:tc>
          <w:tcPr>
            <w:tcW w:w="572" w:type="dxa"/>
            <w:vMerge/>
          </w:tcPr>
          <w:p w:rsidR="00C83D6D" w:rsidRPr="00B62D65" w:rsidRDefault="00C83D6D" w:rsidP="00725764">
            <w:pPr>
              <w:jc w:val="center"/>
              <w:rPr>
                <w:rFonts w:asciiTheme="majorBidi" w:hAnsiTheme="majorBidi" w:cstheme="majorBidi"/>
                <w:sz w:val="20"/>
                <w:szCs w:val="20"/>
                <w:lang w:val="en-US"/>
              </w:rPr>
            </w:pPr>
          </w:p>
        </w:tc>
        <w:tc>
          <w:tcPr>
            <w:tcW w:w="607" w:type="dxa"/>
            <w:vMerge/>
          </w:tcPr>
          <w:p w:rsidR="00C83D6D" w:rsidRPr="00B62D65" w:rsidRDefault="00C83D6D" w:rsidP="00725764">
            <w:pPr>
              <w:jc w:val="center"/>
              <w:rPr>
                <w:rFonts w:asciiTheme="majorBidi" w:hAnsiTheme="majorBidi" w:cstheme="majorBidi"/>
                <w:sz w:val="20"/>
                <w:szCs w:val="20"/>
                <w:lang w:val="en-US"/>
              </w:rPr>
            </w:pPr>
          </w:p>
        </w:tc>
        <w:tc>
          <w:tcPr>
            <w:tcW w:w="607" w:type="dxa"/>
            <w:vMerge/>
          </w:tcPr>
          <w:p w:rsidR="00C83D6D" w:rsidRPr="00B62D65" w:rsidRDefault="00C83D6D" w:rsidP="00725764">
            <w:pPr>
              <w:jc w:val="center"/>
              <w:rPr>
                <w:rFonts w:asciiTheme="majorBidi" w:hAnsiTheme="majorBidi" w:cstheme="majorBidi"/>
                <w:sz w:val="20"/>
                <w:szCs w:val="20"/>
                <w:lang w:val="en-US"/>
              </w:rPr>
            </w:pPr>
          </w:p>
        </w:tc>
        <w:tc>
          <w:tcPr>
            <w:tcW w:w="616" w:type="dxa"/>
          </w:tcPr>
          <w:p w:rsidR="00C83D6D" w:rsidRPr="00B62D65" w:rsidRDefault="00C83D6D" w:rsidP="00012332">
            <w:pPr>
              <w:jc w:val="center"/>
              <w:rPr>
                <w:rFonts w:asciiTheme="majorBidi" w:hAnsiTheme="majorBidi" w:cstheme="majorBidi"/>
                <w:sz w:val="20"/>
                <w:szCs w:val="20"/>
                <w:lang w:val="en-US"/>
              </w:rPr>
            </w:pPr>
            <w:r w:rsidRPr="00B62D65">
              <w:rPr>
                <w:rFonts w:asciiTheme="majorBidi" w:hAnsiTheme="majorBidi" w:cstheme="majorBidi"/>
                <w:sz w:val="20"/>
                <w:szCs w:val="20"/>
                <w:lang w:val="en-US"/>
              </w:rPr>
              <w:t>0</w:t>
            </w:r>
          </w:p>
        </w:tc>
        <w:tc>
          <w:tcPr>
            <w:tcW w:w="1311" w:type="dxa"/>
            <w:vAlign w:val="bottom"/>
          </w:tcPr>
          <w:p w:rsidR="00C83D6D" w:rsidRPr="00B62D65" w:rsidRDefault="00C83D6D" w:rsidP="00012332">
            <w:pPr>
              <w:jc w:val="center"/>
              <w:rPr>
                <w:rFonts w:asciiTheme="majorBidi" w:hAnsiTheme="majorBidi" w:cstheme="majorBidi"/>
                <w:color w:val="000000"/>
                <w:sz w:val="20"/>
                <w:szCs w:val="20"/>
              </w:rPr>
            </w:pPr>
            <w:r w:rsidRPr="00B62D65">
              <w:rPr>
                <w:rFonts w:asciiTheme="majorBidi" w:hAnsiTheme="majorBidi" w:cstheme="majorBidi"/>
                <w:color w:val="000000"/>
                <w:sz w:val="20"/>
                <w:szCs w:val="20"/>
              </w:rPr>
              <w:t>501</w:t>
            </w:r>
          </w:p>
        </w:tc>
        <w:tc>
          <w:tcPr>
            <w:tcW w:w="1311" w:type="dxa"/>
            <w:vAlign w:val="bottom"/>
          </w:tcPr>
          <w:p w:rsidR="00C83D6D" w:rsidRPr="00B62D65" w:rsidRDefault="00C83D6D" w:rsidP="00012332">
            <w:pPr>
              <w:jc w:val="center"/>
              <w:rPr>
                <w:rFonts w:asciiTheme="majorBidi" w:hAnsiTheme="majorBidi" w:cstheme="majorBidi"/>
                <w:color w:val="000000"/>
                <w:sz w:val="20"/>
                <w:szCs w:val="20"/>
              </w:rPr>
            </w:pPr>
            <w:r w:rsidRPr="00B62D65">
              <w:rPr>
                <w:rFonts w:asciiTheme="majorBidi" w:hAnsiTheme="majorBidi" w:cstheme="majorBidi"/>
                <w:color w:val="000000"/>
                <w:sz w:val="20"/>
                <w:szCs w:val="20"/>
              </w:rPr>
              <w:t>259</w:t>
            </w:r>
          </w:p>
        </w:tc>
        <w:tc>
          <w:tcPr>
            <w:tcW w:w="639" w:type="dxa"/>
            <w:vMerge/>
          </w:tcPr>
          <w:p w:rsidR="00C83D6D" w:rsidRPr="00B62D65" w:rsidRDefault="00C83D6D" w:rsidP="00012332">
            <w:pPr>
              <w:jc w:val="center"/>
              <w:rPr>
                <w:rFonts w:asciiTheme="majorBidi" w:hAnsiTheme="majorBidi" w:cstheme="majorBidi"/>
                <w:color w:val="000000"/>
                <w:sz w:val="20"/>
                <w:szCs w:val="20"/>
              </w:rPr>
            </w:pPr>
          </w:p>
        </w:tc>
        <w:tc>
          <w:tcPr>
            <w:tcW w:w="616" w:type="dxa"/>
            <w:vMerge/>
          </w:tcPr>
          <w:p w:rsidR="00C83D6D" w:rsidRPr="00B62D65" w:rsidRDefault="00C83D6D" w:rsidP="00012332">
            <w:pPr>
              <w:jc w:val="center"/>
              <w:rPr>
                <w:rFonts w:asciiTheme="majorBidi" w:hAnsiTheme="majorBidi" w:cstheme="majorBidi"/>
                <w:color w:val="000000"/>
                <w:sz w:val="20"/>
                <w:szCs w:val="20"/>
              </w:rPr>
            </w:pPr>
          </w:p>
        </w:tc>
        <w:tc>
          <w:tcPr>
            <w:tcW w:w="616" w:type="dxa"/>
          </w:tcPr>
          <w:p w:rsidR="00C83D6D" w:rsidRPr="00B62D65" w:rsidRDefault="00C83D6D" w:rsidP="00012332">
            <w:pPr>
              <w:jc w:val="center"/>
              <w:rPr>
                <w:rFonts w:asciiTheme="majorBidi" w:hAnsiTheme="majorBidi" w:cstheme="majorBidi"/>
                <w:color w:val="000000"/>
                <w:sz w:val="20"/>
                <w:szCs w:val="20"/>
              </w:rPr>
            </w:pPr>
            <w:r>
              <w:rPr>
                <w:rFonts w:asciiTheme="majorBidi" w:hAnsiTheme="majorBidi" w:cstheme="majorBidi"/>
                <w:color w:val="000000"/>
                <w:sz w:val="20"/>
                <w:szCs w:val="20"/>
              </w:rPr>
              <w:t>785</w:t>
            </w:r>
          </w:p>
        </w:tc>
        <w:tc>
          <w:tcPr>
            <w:tcW w:w="594" w:type="dxa"/>
            <w:vMerge/>
          </w:tcPr>
          <w:p w:rsidR="00C83D6D" w:rsidRPr="00B62D65" w:rsidRDefault="00C83D6D" w:rsidP="00012332">
            <w:pPr>
              <w:jc w:val="center"/>
              <w:rPr>
                <w:rFonts w:asciiTheme="majorBidi" w:hAnsiTheme="majorBidi" w:cstheme="majorBidi"/>
                <w:color w:val="000000"/>
                <w:sz w:val="20"/>
                <w:szCs w:val="20"/>
              </w:rPr>
            </w:pPr>
          </w:p>
        </w:tc>
      </w:tr>
      <w:tr w:rsidR="00C83D6D" w:rsidRPr="00B62D65" w:rsidTr="00342033">
        <w:tc>
          <w:tcPr>
            <w:tcW w:w="994" w:type="dxa"/>
            <w:vAlign w:val="bottom"/>
          </w:tcPr>
          <w:p w:rsidR="00C83D6D" w:rsidRPr="00B62D65" w:rsidRDefault="00C83D6D" w:rsidP="00725764">
            <w:pPr>
              <w:jc w:val="center"/>
              <w:rPr>
                <w:rFonts w:asciiTheme="majorBidi" w:hAnsiTheme="majorBidi" w:cstheme="majorBidi"/>
                <w:b/>
                <w:bCs/>
                <w:color w:val="000000"/>
                <w:sz w:val="20"/>
                <w:szCs w:val="20"/>
              </w:rPr>
            </w:pPr>
            <w:r w:rsidRPr="00B62D65">
              <w:rPr>
                <w:rFonts w:asciiTheme="majorBidi" w:hAnsiTheme="majorBidi" w:cstheme="majorBidi"/>
                <w:b/>
                <w:bCs/>
                <w:color w:val="000000"/>
                <w:sz w:val="20"/>
                <w:szCs w:val="20"/>
              </w:rPr>
              <w:t>Jun.</w:t>
            </w:r>
          </w:p>
        </w:tc>
        <w:tc>
          <w:tcPr>
            <w:tcW w:w="583" w:type="dxa"/>
            <w:vMerge/>
          </w:tcPr>
          <w:p w:rsidR="00C83D6D" w:rsidRPr="00B62D65" w:rsidRDefault="00C83D6D" w:rsidP="00725764">
            <w:pPr>
              <w:jc w:val="center"/>
              <w:rPr>
                <w:rFonts w:asciiTheme="majorBidi" w:hAnsiTheme="majorBidi" w:cstheme="majorBidi"/>
                <w:sz w:val="20"/>
                <w:szCs w:val="20"/>
                <w:lang w:val="en-US"/>
              </w:rPr>
            </w:pPr>
          </w:p>
        </w:tc>
        <w:tc>
          <w:tcPr>
            <w:tcW w:w="572" w:type="dxa"/>
            <w:vMerge/>
          </w:tcPr>
          <w:p w:rsidR="00C83D6D" w:rsidRPr="00B62D65" w:rsidRDefault="00C83D6D" w:rsidP="00725764">
            <w:pPr>
              <w:jc w:val="center"/>
              <w:rPr>
                <w:rFonts w:asciiTheme="majorBidi" w:hAnsiTheme="majorBidi" w:cstheme="majorBidi"/>
                <w:sz w:val="20"/>
                <w:szCs w:val="20"/>
                <w:lang w:val="en-US"/>
              </w:rPr>
            </w:pPr>
          </w:p>
        </w:tc>
        <w:tc>
          <w:tcPr>
            <w:tcW w:w="607" w:type="dxa"/>
            <w:vMerge/>
          </w:tcPr>
          <w:p w:rsidR="00C83D6D" w:rsidRPr="00B62D65" w:rsidRDefault="00C83D6D" w:rsidP="00725764">
            <w:pPr>
              <w:jc w:val="center"/>
              <w:rPr>
                <w:rFonts w:asciiTheme="majorBidi" w:hAnsiTheme="majorBidi" w:cstheme="majorBidi"/>
                <w:sz w:val="20"/>
                <w:szCs w:val="20"/>
                <w:lang w:val="en-US"/>
              </w:rPr>
            </w:pPr>
          </w:p>
        </w:tc>
        <w:tc>
          <w:tcPr>
            <w:tcW w:w="607" w:type="dxa"/>
            <w:vMerge/>
          </w:tcPr>
          <w:p w:rsidR="00C83D6D" w:rsidRPr="00B62D65" w:rsidRDefault="00C83D6D" w:rsidP="00725764">
            <w:pPr>
              <w:jc w:val="center"/>
              <w:rPr>
                <w:rFonts w:asciiTheme="majorBidi" w:hAnsiTheme="majorBidi" w:cstheme="majorBidi"/>
                <w:sz w:val="20"/>
                <w:szCs w:val="20"/>
                <w:lang w:val="en-US"/>
              </w:rPr>
            </w:pPr>
          </w:p>
        </w:tc>
        <w:tc>
          <w:tcPr>
            <w:tcW w:w="616" w:type="dxa"/>
          </w:tcPr>
          <w:p w:rsidR="00C83D6D" w:rsidRPr="00B62D65" w:rsidRDefault="00C83D6D" w:rsidP="00012332">
            <w:pPr>
              <w:jc w:val="center"/>
              <w:rPr>
                <w:rFonts w:asciiTheme="majorBidi" w:hAnsiTheme="majorBidi" w:cstheme="majorBidi"/>
                <w:sz w:val="20"/>
                <w:szCs w:val="20"/>
                <w:lang w:val="en-US"/>
              </w:rPr>
            </w:pPr>
            <w:r w:rsidRPr="00B62D65">
              <w:rPr>
                <w:rFonts w:asciiTheme="majorBidi" w:hAnsiTheme="majorBidi" w:cstheme="majorBidi"/>
                <w:sz w:val="20"/>
                <w:szCs w:val="20"/>
                <w:lang w:val="en-US"/>
              </w:rPr>
              <w:t>0</w:t>
            </w:r>
          </w:p>
        </w:tc>
        <w:tc>
          <w:tcPr>
            <w:tcW w:w="1311" w:type="dxa"/>
            <w:vAlign w:val="bottom"/>
          </w:tcPr>
          <w:p w:rsidR="00C83D6D" w:rsidRPr="00B62D65" w:rsidRDefault="00C83D6D" w:rsidP="00012332">
            <w:pPr>
              <w:jc w:val="center"/>
              <w:rPr>
                <w:rFonts w:asciiTheme="majorBidi" w:hAnsiTheme="majorBidi" w:cstheme="majorBidi"/>
                <w:color w:val="000000"/>
                <w:sz w:val="20"/>
                <w:szCs w:val="20"/>
              </w:rPr>
            </w:pPr>
            <w:r w:rsidRPr="00B62D65">
              <w:rPr>
                <w:rFonts w:asciiTheme="majorBidi" w:hAnsiTheme="majorBidi" w:cstheme="majorBidi"/>
                <w:color w:val="000000"/>
                <w:sz w:val="20"/>
                <w:szCs w:val="20"/>
              </w:rPr>
              <w:t>514</w:t>
            </w:r>
          </w:p>
        </w:tc>
        <w:tc>
          <w:tcPr>
            <w:tcW w:w="1311" w:type="dxa"/>
            <w:vAlign w:val="bottom"/>
          </w:tcPr>
          <w:p w:rsidR="00C83D6D" w:rsidRPr="00B62D65" w:rsidRDefault="00C83D6D" w:rsidP="00012332">
            <w:pPr>
              <w:jc w:val="center"/>
              <w:rPr>
                <w:rFonts w:asciiTheme="majorBidi" w:hAnsiTheme="majorBidi" w:cstheme="majorBidi"/>
                <w:color w:val="000000"/>
                <w:sz w:val="20"/>
                <w:szCs w:val="20"/>
              </w:rPr>
            </w:pPr>
            <w:r w:rsidRPr="00B62D65">
              <w:rPr>
                <w:rFonts w:asciiTheme="majorBidi" w:hAnsiTheme="majorBidi" w:cstheme="majorBidi"/>
                <w:color w:val="000000"/>
                <w:sz w:val="20"/>
                <w:szCs w:val="20"/>
              </w:rPr>
              <w:t>294</w:t>
            </w:r>
          </w:p>
        </w:tc>
        <w:tc>
          <w:tcPr>
            <w:tcW w:w="639" w:type="dxa"/>
            <w:vMerge/>
          </w:tcPr>
          <w:p w:rsidR="00C83D6D" w:rsidRPr="00B62D65" w:rsidRDefault="00C83D6D" w:rsidP="00012332">
            <w:pPr>
              <w:jc w:val="center"/>
              <w:rPr>
                <w:rFonts w:asciiTheme="majorBidi" w:hAnsiTheme="majorBidi" w:cstheme="majorBidi"/>
                <w:color w:val="000000"/>
                <w:sz w:val="20"/>
                <w:szCs w:val="20"/>
              </w:rPr>
            </w:pPr>
          </w:p>
        </w:tc>
        <w:tc>
          <w:tcPr>
            <w:tcW w:w="616" w:type="dxa"/>
            <w:vMerge/>
          </w:tcPr>
          <w:p w:rsidR="00C83D6D" w:rsidRPr="00B62D65" w:rsidRDefault="00C83D6D" w:rsidP="00012332">
            <w:pPr>
              <w:jc w:val="center"/>
              <w:rPr>
                <w:rFonts w:asciiTheme="majorBidi" w:hAnsiTheme="majorBidi" w:cstheme="majorBidi"/>
                <w:color w:val="000000"/>
                <w:sz w:val="20"/>
                <w:szCs w:val="20"/>
              </w:rPr>
            </w:pPr>
          </w:p>
        </w:tc>
        <w:tc>
          <w:tcPr>
            <w:tcW w:w="616" w:type="dxa"/>
          </w:tcPr>
          <w:p w:rsidR="00C83D6D" w:rsidRPr="00B62D65" w:rsidRDefault="00C83D6D" w:rsidP="00012332">
            <w:pPr>
              <w:jc w:val="center"/>
              <w:rPr>
                <w:rFonts w:asciiTheme="majorBidi" w:hAnsiTheme="majorBidi" w:cstheme="majorBidi"/>
                <w:color w:val="000000"/>
                <w:sz w:val="20"/>
                <w:szCs w:val="20"/>
              </w:rPr>
            </w:pPr>
            <w:r>
              <w:rPr>
                <w:rFonts w:asciiTheme="majorBidi" w:hAnsiTheme="majorBidi" w:cstheme="majorBidi"/>
                <w:color w:val="000000"/>
                <w:sz w:val="20"/>
                <w:szCs w:val="20"/>
              </w:rPr>
              <w:t>769</w:t>
            </w:r>
          </w:p>
        </w:tc>
        <w:tc>
          <w:tcPr>
            <w:tcW w:w="594" w:type="dxa"/>
            <w:vMerge/>
          </w:tcPr>
          <w:p w:rsidR="00C83D6D" w:rsidRPr="00B62D65" w:rsidRDefault="00C83D6D" w:rsidP="00012332">
            <w:pPr>
              <w:jc w:val="center"/>
              <w:rPr>
                <w:rFonts w:asciiTheme="majorBidi" w:hAnsiTheme="majorBidi" w:cstheme="majorBidi"/>
                <w:color w:val="000000"/>
                <w:sz w:val="20"/>
                <w:szCs w:val="20"/>
              </w:rPr>
            </w:pPr>
          </w:p>
        </w:tc>
      </w:tr>
      <w:tr w:rsidR="00C83D6D" w:rsidRPr="00B62D65" w:rsidTr="00342033">
        <w:tc>
          <w:tcPr>
            <w:tcW w:w="994" w:type="dxa"/>
            <w:vAlign w:val="bottom"/>
          </w:tcPr>
          <w:p w:rsidR="00C83D6D" w:rsidRPr="00B62D65" w:rsidRDefault="00C83D6D" w:rsidP="00725764">
            <w:pPr>
              <w:jc w:val="center"/>
              <w:rPr>
                <w:rFonts w:asciiTheme="majorBidi" w:hAnsiTheme="majorBidi" w:cstheme="majorBidi"/>
                <w:b/>
                <w:bCs/>
                <w:color w:val="000000"/>
                <w:sz w:val="20"/>
                <w:szCs w:val="20"/>
              </w:rPr>
            </w:pPr>
            <w:r w:rsidRPr="00B62D65">
              <w:rPr>
                <w:rFonts w:asciiTheme="majorBidi" w:hAnsiTheme="majorBidi" w:cstheme="majorBidi"/>
                <w:b/>
                <w:bCs/>
                <w:color w:val="000000"/>
                <w:sz w:val="20"/>
                <w:szCs w:val="20"/>
              </w:rPr>
              <w:t>Jul.</w:t>
            </w:r>
          </w:p>
        </w:tc>
        <w:tc>
          <w:tcPr>
            <w:tcW w:w="583" w:type="dxa"/>
            <w:vMerge/>
          </w:tcPr>
          <w:p w:rsidR="00C83D6D" w:rsidRPr="00B62D65" w:rsidRDefault="00C83D6D" w:rsidP="00725764">
            <w:pPr>
              <w:jc w:val="center"/>
              <w:rPr>
                <w:rFonts w:asciiTheme="majorBidi" w:hAnsiTheme="majorBidi" w:cstheme="majorBidi"/>
                <w:sz w:val="20"/>
                <w:szCs w:val="20"/>
                <w:lang w:val="en-US"/>
              </w:rPr>
            </w:pPr>
          </w:p>
        </w:tc>
        <w:tc>
          <w:tcPr>
            <w:tcW w:w="572" w:type="dxa"/>
            <w:vMerge/>
          </w:tcPr>
          <w:p w:rsidR="00C83D6D" w:rsidRPr="00B62D65" w:rsidRDefault="00C83D6D" w:rsidP="00725764">
            <w:pPr>
              <w:jc w:val="center"/>
              <w:rPr>
                <w:rFonts w:asciiTheme="majorBidi" w:hAnsiTheme="majorBidi" w:cstheme="majorBidi"/>
                <w:sz w:val="20"/>
                <w:szCs w:val="20"/>
                <w:lang w:val="en-US"/>
              </w:rPr>
            </w:pPr>
          </w:p>
        </w:tc>
        <w:tc>
          <w:tcPr>
            <w:tcW w:w="607" w:type="dxa"/>
            <w:vMerge/>
          </w:tcPr>
          <w:p w:rsidR="00C83D6D" w:rsidRPr="00B62D65" w:rsidRDefault="00C83D6D" w:rsidP="00725764">
            <w:pPr>
              <w:jc w:val="center"/>
              <w:rPr>
                <w:rFonts w:asciiTheme="majorBidi" w:hAnsiTheme="majorBidi" w:cstheme="majorBidi"/>
                <w:sz w:val="20"/>
                <w:szCs w:val="20"/>
                <w:lang w:val="en-US"/>
              </w:rPr>
            </w:pPr>
          </w:p>
        </w:tc>
        <w:tc>
          <w:tcPr>
            <w:tcW w:w="607" w:type="dxa"/>
            <w:vMerge/>
          </w:tcPr>
          <w:p w:rsidR="00C83D6D" w:rsidRPr="00B62D65" w:rsidRDefault="00C83D6D" w:rsidP="00725764">
            <w:pPr>
              <w:jc w:val="center"/>
              <w:rPr>
                <w:rFonts w:asciiTheme="majorBidi" w:hAnsiTheme="majorBidi" w:cstheme="majorBidi"/>
                <w:sz w:val="20"/>
                <w:szCs w:val="20"/>
                <w:lang w:val="en-US"/>
              </w:rPr>
            </w:pPr>
          </w:p>
        </w:tc>
        <w:tc>
          <w:tcPr>
            <w:tcW w:w="616" w:type="dxa"/>
          </w:tcPr>
          <w:p w:rsidR="00C83D6D" w:rsidRPr="00B62D65" w:rsidRDefault="00C83D6D" w:rsidP="00012332">
            <w:pPr>
              <w:jc w:val="center"/>
              <w:rPr>
                <w:rFonts w:asciiTheme="majorBidi" w:hAnsiTheme="majorBidi" w:cstheme="majorBidi"/>
                <w:sz w:val="20"/>
                <w:szCs w:val="20"/>
                <w:lang w:val="en-US"/>
              </w:rPr>
            </w:pPr>
            <w:r w:rsidRPr="00B62D65">
              <w:rPr>
                <w:rFonts w:asciiTheme="majorBidi" w:hAnsiTheme="majorBidi" w:cstheme="majorBidi"/>
                <w:sz w:val="20"/>
                <w:szCs w:val="20"/>
                <w:lang w:val="en-US"/>
              </w:rPr>
              <w:t>0</w:t>
            </w:r>
          </w:p>
        </w:tc>
        <w:tc>
          <w:tcPr>
            <w:tcW w:w="1311" w:type="dxa"/>
            <w:vAlign w:val="bottom"/>
          </w:tcPr>
          <w:p w:rsidR="00C83D6D" w:rsidRPr="00B62D65" w:rsidRDefault="00C83D6D" w:rsidP="00012332">
            <w:pPr>
              <w:jc w:val="center"/>
              <w:rPr>
                <w:rFonts w:asciiTheme="majorBidi" w:hAnsiTheme="majorBidi" w:cstheme="majorBidi"/>
                <w:color w:val="000000"/>
                <w:sz w:val="20"/>
                <w:szCs w:val="20"/>
              </w:rPr>
            </w:pPr>
            <w:r w:rsidRPr="00B62D65">
              <w:rPr>
                <w:rFonts w:asciiTheme="majorBidi" w:hAnsiTheme="majorBidi" w:cstheme="majorBidi"/>
                <w:color w:val="000000"/>
                <w:sz w:val="20"/>
                <w:szCs w:val="20"/>
              </w:rPr>
              <w:t>489</w:t>
            </w:r>
          </w:p>
        </w:tc>
        <w:tc>
          <w:tcPr>
            <w:tcW w:w="1311" w:type="dxa"/>
            <w:vAlign w:val="bottom"/>
          </w:tcPr>
          <w:p w:rsidR="00C83D6D" w:rsidRPr="00B62D65" w:rsidRDefault="00C83D6D" w:rsidP="00012332">
            <w:pPr>
              <w:jc w:val="center"/>
              <w:rPr>
                <w:rFonts w:asciiTheme="majorBidi" w:hAnsiTheme="majorBidi" w:cstheme="majorBidi"/>
                <w:color w:val="000000"/>
                <w:sz w:val="20"/>
                <w:szCs w:val="20"/>
              </w:rPr>
            </w:pPr>
            <w:r w:rsidRPr="00B62D65">
              <w:rPr>
                <w:rFonts w:asciiTheme="majorBidi" w:hAnsiTheme="majorBidi" w:cstheme="majorBidi"/>
                <w:color w:val="000000"/>
                <w:sz w:val="20"/>
                <w:szCs w:val="20"/>
              </w:rPr>
              <w:t>276</w:t>
            </w:r>
          </w:p>
        </w:tc>
        <w:tc>
          <w:tcPr>
            <w:tcW w:w="639" w:type="dxa"/>
            <w:vMerge/>
          </w:tcPr>
          <w:p w:rsidR="00C83D6D" w:rsidRPr="00B62D65" w:rsidRDefault="00C83D6D" w:rsidP="00012332">
            <w:pPr>
              <w:jc w:val="center"/>
              <w:rPr>
                <w:rFonts w:asciiTheme="majorBidi" w:hAnsiTheme="majorBidi" w:cstheme="majorBidi"/>
                <w:color w:val="000000"/>
                <w:sz w:val="20"/>
                <w:szCs w:val="20"/>
              </w:rPr>
            </w:pPr>
          </w:p>
        </w:tc>
        <w:tc>
          <w:tcPr>
            <w:tcW w:w="616" w:type="dxa"/>
            <w:vMerge/>
          </w:tcPr>
          <w:p w:rsidR="00C83D6D" w:rsidRPr="00B62D65" w:rsidRDefault="00C83D6D" w:rsidP="00012332">
            <w:pPr>
              <w:jc w:val="center"/>
              <w:rPr>
                <w:rFonts w:asciiTheme="majorBidi" w:hAnsiTheme="majorBidi" w:cstheme="majorBidi"/>
                <w:color w:val="000000"/>
                <w:sz w:val="20"/>
                <w:szCs w:val="20"/>
              </w:rPr>
            </w:pPr>
          </w:p>
        </w:tc>
        <w:tc>
          <w:tcPr>
            <w:tcW w:w="616" w:type="dxa"/>
          </w:tcPr>
          <w:p w:rsidR="00C83D6D" w:rsidRPr="00B62D65" w:rsidRDefault="00C83D6D" w:rsidP="00012332">
            <w:pPr>
              <w:jc w:val="center"/>
              <w:rPr>
                <w:rFonts w:asciiTheme="majorBidi" w:hAnsiTheme="majorBidi" w:cstheme="majorBidi"/>
                <w:color w:val="000000"/>
                <w:sz w:val="20"/>
                <w:szCs w:val="20"/>
              </w:rPr>
            </w:pPr>
            <w:r>
              <w:rPr>
                <w:rFonts w:asciiTheme="majorBidi" w:hAnsiTheme="majorBidi" w:cstheme="majorBidi"/>
                <w:color w:val="000000"/>
                <w:sz w:val="20"/>
                <w:szCs w:val="20"/>
              </w:rPr>
              <w:t>769</w:t>
            </w:r>
          </w:p>
        </w:tc>
        <w:tc>
          <w:tcPr>
            <w:tcW w:w="594" w:type="dxa"/>
            <w:vMerge/>
          </w:tcPr>
          <w:p w:rsidR="00C83D6D" w:rsidRPr="00B62D65" w:rsidRDefault="00C83D6D" w:rsidP="00012332">
            <w:pPr>
              <w:jc w:val="center"/>
              <w:rPr>
                <w:rFonts w:asciiTheme="majorBidi" w:hAnsiTheme="majorBidi" w:cstheme="majorBidi"/>
                <w:color w:val="000000"/>
                <w:sz w:val="20"/>
                <w:szCs w:val="20"/>
              </w:rPr>
            </w:pPr>
          </w:p>
        </w:tc>
      </w:tr>
      <w:tr w:rsidR="00C83D6D" w:rsidRPr="00B62D65" w:rsidTr="00342033">
        <w:tc>
          <w:tcPr>
            <w:tcW w:w="994" w:type="dxa"/>
            <w:vAlign w:val="bottom"/>
          </w:tcPr>
          <w:p w:rsidR="00C83D6D" w:rsidRPr="00B62D65" w:rsidRDefault="00C83D6D" w:rsidP="00725764">
            <w:pPr>
              <w:jc w:val="center"/>
              <w:rPr>
                <w:rFonts w:asciiTheme="majorBidi" w:hAnsiTheme="majorBidi" w:cstheme="majorBidi"/>
                <w:b/>
                <w:bCs/>
                <w:color w:val="000000"/>
                <w:sz w:val="20"/>
                <w:szCs w:val="20"/>
              </w:rPr>
            </w:pPr>
            <w:r w:rsidRPr="00B62D65">
              <w:rPr>
                <w:rFonts w:asciiTheme="majorBidi" w:hAnsiTheme="majorBidi" w:cstheme="majorBidi"/>
                <w:b/>
                <w:bCs/>
                <w:color w:val="000000"/>
                <w:sz w:val="20"/>
                <w:szCs w:val="20"/>
              </w:rPr>
              <w:t>Aug.</w:t>
            </w:r>
          </w:p>
        </w:tc>
        <w:tc>
          <w:tcPr>
            <w:tcW w:w="583" w:type="dxa"/>
            <w:vMerge/>
          </w:tcPr>
          <w:p w:rsidR="00C83D6D" w:rsidRPr="00B62D65" w:rsidRDefault="00C83D6D" w:rsidP="00725764">
            <w:pPr>
              <w:jc w:val="center"/>
              <w:rPr>
                <w:rFonts w:asciiTheme="majorBidi" w:hAnsiTheme="majorBidi" w:cstheme="majorBidi"/>
                <w:sz w:val="20"/>
                <w:szCs w:val="20"/>
                <w:lang w:val="en-US"/>
              </w:rPr>
            </w:pPr>
          </w:p>
        </w:tc>
        <w:tc>
          <w:tcPr>
            <w:tcW w:w="572" w:type="dxa"/>
            <w:vMerge/>
          </w:tcPr>
          <w:p w:rsidR="00C83D6D" w:rsidRPr="00B62D65" w:rsidRDefault="00C83D6D" w:rsidP="00725764">
            <w:pPr>
              <w:jc w:val="center"/>
              <w:rPr>
                <w:rFonts w:asciiTheme="majorBidi" w:hAnsiTheme="majorBidi" w:cstheme="majorBidi"/>
                <w:sz w:val="20"/>
                <w:szCs w:val="20"/>
                <w:lang w:val="en-US"/>
              </w:rPr>
            </w:pPr>
          </w:p>
        </w:tc>
        <w:tc>
          <w:tcPr>
            <w:tcW w:w="607" w:type="dxa"/>
            <w:vMerge/>
          </w:tcPr>
          <w:p w:rsidR="00C83D6D" w:rsidRPr="00B62D65" w:rsidRDefault="00C83D6D" w:rsidP="00725764">
            <w:pPr>
              <w:jc w:val="center"/>
              <w:rPr>
                <w:rFonts w:asciiTheme="majorBidi" w:hAnsiTheme="majorBidi" w:cstheme="majorBidi"/>
                <w:sz w:val="20"/>
                <w:szCs w:val="20"/>
                <w:lang w:val="en-US"/>
              </w:rPr>
            </w:pPr>
          </w:p>
        </w:tc>
        <w:tc>
          <w:tcPr>
            <w:tcW w:w="607" w:type="dxa"/>
            <w:vMerge/>
          </w:tcPr>
          <w:p w:rsidR="00C83D6D" w:rsidRPr="00B62D65" w:rsidRDefault="00C83D6D" w:rsidP="00725764">
            <w:pPr>
              <w:jc w:val="center"/>
              <w:rPr>
                <w:rFonts w:asciiTheme="majorBidi" w:hAnsiTheme="majorBidi" w:cstheme="majorBidi"/>
                <w:sz w:val="20"/>
                <w:szCs w:val="20"/>
                <w:lang w:val="en-US"/>
              </w:rPr>
            </w:pPr>
          </w:p>
        </w:tc>
        <w:tc>
          <w:tcPr>
            <w:tcW w:w="616" w:type="dxa"/>
          </w:tcPr>
          <w:p w:rsidR="00C83D6D" w:rsidRPr="00B62D65" w:rsidRDefault="00C83D6D" w:rsidP="00012332">
            <w:pPr>
              <w:jc w:val="center"/>
              <w:rPr>
                <w:rFonts w:asciiTheme="majorBidi" w:hAnsiTheme="majorBidi" w:cstheme="majorBidi"/>
                <w:sz w:val="20"/>
                <w:szCs w:val="20"/>
                <w:lang w:val="en-US"/>
              </w:rPr>
            </w:pPr>
            <w:r w:rsidRPr="00B62D65">
              <w:rPr>
                <w:rFonts w:asciiTheme="majorBidi" w:hAnsiTheme="majorBidi" w:cstheme="majorBidi"/>
                <w:sz w:val="20"/>
                <w:szCs w:val="20"/>
                <w:lang w:val="en-US"/>
              </w:rPr>
              <w:t>0</w:t>
            </w:r>
          </w:p>
        </w:tc>
        <w:tc>
          <w:tcPr>
            <w:tcW w:w="1311" w:type="dxa"/>
            <w:vAlign w:val="bottom"/>
          </w:tcPr>
          <w:p w:rsidR="00C83D6D" w:rsidRPr="00B62D65" w:rsidRDefault="00C83D6D" w:rsidP="00012332">
            <w:pPr>
              <w:jc w:val="center"/>
              <w:rPr>
                <w:rFonts w:asciiTheme="majorBidi" w:hAnsiTheme="majorBidi" w:cstheme="majorBidi"/>
                <w:color w:val="000000"/>
                <w:sz w:val="20"/>
                <w:szCs w:val="20"/>
              </w:rPr>
            </w:pPr>
            <w:r w:rsidRPr="00B62D65">
              <w:rPr>
                <w:rFonts w:asciiTheme="majorBidi" w:hAnsiTheme="majorBidi" w:cstheme="majorBidi"/>
                <w:color w:val="000000"/>
                <w:sz w:val="20"/>
                <w:szCs w:val="20"/>
              </w:rPr>
              <w:t>491</w:t>
            </w:r>
          </w:p>
        </w:tc>
        <w:tc>
          <w:tcPr>
            <w:tcW w:w="1311" w:type="dxa"/>
            <w:vAlign w:val="bottom"/>
          </w:tcPr>
          <w:p w:rsidR="00C83D6D" w:rsidRPr="00B62D65" w:rsidRDefault="00C83D6D" w:rsidP="00012332">
            <w:pPr>
              <w:jc w:val="center"/>
              <w:rPr>
                <w:rFonts w:asciiTheme="majorBidi" w:hAnsiTheme="majorBidi" w:cstheme="majorBidi"/>
                <w:color w:val="000000"/>
                <w:sz w:val="20"/>
                <w:szCs w:val="20"/>
              </w:rPr>
            </w:pPr>
            <w:r w:rsidRPr="00B62D65">
              <w:rPr>
                <w:rFonts w:asciiTheme="majorBidi" w:hAnsiTheme="majorBidi" w:cstheme="majorBidi"/>
                <w:color w:val="000000"/>
                <w:sz w:val="20"/>
                <w:szCs w:val="20"/>
              </w:rPr>
              <w:t>276</w:t>
            </w:r>
          </w:p>
        </w:tc>
        <w:tc>
          <w:tcPr>
            <w:tcW w:w="639" w:type="dxa"/>
            <w:vMerge/>
          </w:tcPr>
          <w:p w:rsidR="00C83D6D" w:rsidRPr="00B62D65" w:rsidRDefault="00C83D6D" w:rsidP="00012332">
            <w:pPr>
              <w:jc w:val="center"/>
              <w:rPr>
                <w:rFonts w:asciiTheme="majorBidi" w:hAnsiTheme="majorBidi" w:cstheme="majorBidi"/>
                <w:color w:val="000000"/>
                <w:sz w:val="20"/>
                <w:szCs w:val="20"/>
              </w:rPr>
            </w:pPr>
          </w:p>
        </w:tc>
        <w:tc>
          <w:tcPr>
            <w:tcW w:w="616" w:type="dxa"/>
            <w:vMerge/>
          </w:tcPr>
          <w:p w:rsidR="00C83D6D" w:rsidRPr="00B62D65" w:rsidRDefault="00C83D6D" w:rsidP="00012332">
            <w:pPr>
              <w:jc w:val="center"/>
              <w:rPr>
                <w:rFonts w:asciiTheme="majorBidi" w:hAnsiTheme="majorBidi" w:cstheme="majorBidi"/>
                <w:color w:val="000000"/>
                <w:sz w:val="20"/>
                <w:szCs w:val="20"/>
              </w:rPr>
            </w:pPr>
          </w:p>
        </w:tc>
        <w:tc>
          <w:tcPr>
            <w:tcW w:w="616" w:type="dxa"/>
          </w:tcPr>
          <w:p w:rsidR="00C83D6D" w:rsidRPr="00B62D65" w:rsidRDefault="00C83D6D" w:rsidP="00012332">
            <w:pPr>
              <w:jc w:val="center"/>
              <w:rPr>
                <w:rFonts w:asciiTheme="majorBidi" w:hAnsiTheme="majorBidi" w:cstheme="majorBidi"/>
                <w:color w:val="000000"/>
                <w:sz w:val="20"/>
                <w:szCs w:val="20"/>
              </w:rPr>
            </w:pPr>
            <w:r>
              <w:rPr>
                <w:rFonts w:asciiTheme="majorBidi" w:hAnsiTheme="majorBidi" w:cstheme="majorBidi"/>
                <w:color w:val="000000"/>
                <w:sz w:val="20"/>
                <w:szCs w:val="20"/>
              </w:rPr>
              <w:t>769</w:t>
            </w:r>
          </w:p>
        </w:tc>
        <w:tc>
          <w:tcPr>
            <w:tcW w:w="594" w:type="dxa"/>
            <w:vMerge/>
          </w:tcPr>
          <w:p w:rsidR="00C83D6D" w:rsidRPr="00B62D65" w:rsidRDefault="00C83D6D" w:rsidP="00012332">
            <w:pPr>
              <w:jc w:val="center"/>
              <w:rPr>
                <w:rFonts w:asciiTheme="majorBidi" w:hAnsiTheme="majorBidi" w:cstheme="majorBidi"/>
                <w:color w:val="000000"/>
                <w:sz w:val="20"/>
                <w:szCs w:val="20"/>
              </w:rPr>
            </w:pPr>
          </w:p>
        </w:tc>
      </w:tr>
      <w:tr w:rsidR="00C83D6D" w:rsidRPr="00B62D65" w:rsidTr="00342033">
        <w:tc>
          <w:tcPr>
            <w:tcW w:w="994" w:type="dxa"/>
            <w:vAlign w:val="bottom"/>
          </w:tcPr>
          <w:p w:rsidR="00C83D6D" w:rsidRPr="00B62D65" w:rsidRDefault="00C83D6D" w:rsidP="00725764">
            <w:pPr>
              <w:jc w:val="center"/>
              <w:rPr>
                <w:rFonts w:asciiTheme="majorBidi" w:hAnsiTheme="majorBidi" w:cstheme="majorBidi"/>
                <w:b/>
                <w:bCs/>
                <w:color w:val="000000"/>
                <w:sz w:val="20"/>
                <w:szCs w:val="20"/>
              </w:rPr>
            </w:pPr>
            <w:r w:rsidRPr="00B62D65">
              <w:rPr>
                <w:rFonts w:asciiTheme="majorBidi" w:hAnsiTheme="majorBidi" w:cstheme="majorBidi"/>
                <w:b/>
                <w:bCs/>
                <w:color w:val="000000"/>
                <w:sz w:val="20"/>
                <w:szCs w:val="20"/>
              </w:rPr>
              <w:t>Sep.</w:t>
            </w:r>
          </w:p>
        </w:tc>
        <w:tc>
          <w:tcPr>
            <w:tcW w:w="583" w:type="dxa"/>
            <w:vMerge/>
          </w:tcPr>
          <w:p w:rsidR="00C83D6D" w:rsidRPr="00B62D65" w:rsidRDefault="00C83D6D" w:rsidP="00725764">
            <w:pPr>
              <w:jc w:val="center"/>
              <w:rPr>
                <w:rFonts w:asciiTheme="majorBidi" w:hAnsiTheme="majorBidi" w:cstheme="majorBidi"/>
                <w:sz w:val="20"/>
                <w:szCs w:val="20"/>
                <w:lang w:val="en-US"/>
              </w:rPr>
            </w:pPr>
          </w:p>
        </w:tc>
        <w:tc>
          <w:tcPr>
            <w:tcW w:w="572" w:type="dxa"/>
            <w:vMerge/>
          </w:tcPr>
          <w:p w:rsidR="00C83D6D" w:rsidRPr="00B62D65" w:rsidRDefault="00C83D6D" w:rsidP="00725764">
            <w:pPr>
              <w:jc w:val="center"/>
              <w:rPr>
                <w:rFonts w:asciiTheme="majorBidi" w:hAnsiTheme="majorBidi" w:cstheme="majorBidi"/>
                <w:sz w:val="20"/>
                <w:szCs w:val="20"/>
                <w:lang w:val="en-US"/>
              </w:rPr>
            </w:pPr>
          </w:p>
        </w:tc>
        <w:tc>
          <w:tcPr>
            <w:tcW w:w="607" w:type="dxa"/>
            <w:vMerge/>
          </w:tcPr>
          <w:p w:rsidR="00C83D6D" w:rsidRPr="00B62D65" w:rsidRDefault="00C83D6D" w:rsidP="00725764">
            <w:pPr>
              <w:jc w:val="center"/>
              <w:rPr>
                <w:rFonts w:asciiTheme="majorBidi" w:hAnsiTheme="majorBidi" w:cstheme="majorBidi"/>
                <w:sz w:val="20"/>
                <w:szCs w:val="20"/>
                <w:lang w:val="en-US"/>
              </w:rPr>
            </w:pPr>
          </w:p>
        </w:tc>
        <w:tc>
          <w:tcPr>
            <w:tcW w:w="607" w:type="dxa"/>
            <w:vMerge/>
          </w:tcPr>
          <w:p w:rsidR="00C83D6D" w:rsidRPr="00B62D65" w:rsidRDefault="00C83D6D" w:rsidP="00725764">
            <w:pPr>
              <w:jc w:val="center"/>
              <w:rPr>
                <w:rFonts w:asciiTheme="majorBidi" w:hAnsiTheme="majorBidi" w:cstheme="majorBidi"/>
                <w:sz w:val="20"/>
                <w:szCs w:val="20"/>
                <w:lang w:val="en-US"/>
              </w:rPr>
            </w:pPr>
          </w:p>
        </w:tc>
        <w:tc>
          <w:tcPr>
            <w:tcW w:w="616" w:type="dxa"/>
          </w:tcPr>
          <w:p w:rsidR="00C83D6D" w:rsidRPr="00B62D65" w:rsidRDefault="00C83D6D" w:rsidP="00012332">
            <w:pPr>
              <w:jc w:val="center"/>
              <w:rPr>
                <w:rFonts w:asciiTheme="majorBidi" w:hAnsiTheme="majorBidi" w:cstheme="majorBidi"/>
                <w:sz w:val="20"/>
                <w:szCs w:val="20"/>
                <w:lang w:val="en-US"/>
              </w:rPr>
            </w:pPr>
            <w:r w:rsidRPr="00B62D65">
              <w:rPr>
                <w:rFonts w:asciiTheme="majorBidi" w:hAnsiTheme="majorBidi" w:cstheme="majorBidi"/>
                <w:sz w:val="20"/>
                <w:szCs w:val="20"/>
                <w:lang w:val="en-US"/>
              </w:rPr>
              <w:t>0</w:t>
            </w:r>
          </w:p>
        </w:tc>
        <w:tc>
          <w:tcPr>
            <w:tcW w:w="1311" w:type="dxa"/>
            <w:vAlign w:val="bottom"/>
          </w:tcPr>
          <w:p w:rsidR="00C83D6D" w:rsidRPr="00B62D65" w:rsidRDefault="00C83D6D" w:rsidP="00012332">
            <w:pPr>
              <w:jc w:val="center"/>
              <w:rPr>
                <w:rFonts w:asciiTheme="majorBidi" w:hAnsiTheme="majorBidi" w:cstheme="majorBidi"/>
                <w:color w:val="000000"/>
                <w:sz w:val="20"/>
                <w:szCs w:val="20"/>
              </w:rPr>
            </w:pPr>
            <w:r w:rsidRPr="00B62D65">
              <w:rPr>
                <w:rFonts w:asciiTheme="majorBidi" w:hAnsiTheme="majorBidi" w:cstheme="majorBidi"/>
                <w:color w:val="000000"/>
                <w:sz w:val="20"/>
                <w:szCs w:val="20"/>
              </w:rPr>
              <w:t>455</w:t>
            </w:r>
          </w:p>
        </w:tc>
        <w:tc>
          <w:tcPr>
            <w:tcW w:w="1311" w:type="dxa"/>
            <w:vAlign w:val="bottom"/>
          </w:tcPr>
          <w:p w:rsidR="00C83D6D" w:rsidRPr="00B62D65" w:rsidRDefault="00C83D6D" w:rsidP="00012332">
            <w:pPr>
              <w:jc w:val="center"/>
              <w:rPr>
                <w:rFonts w:asciiTheme="majorBidi" w:hAnsiTheme="majorBidi" w:cstheme="majorBidi"/>
                <w:color w:val="000000"/>
                <w:sz w:val="20"/>
                <w:szCs w:val="20"/>
              </w:rPr>
            </w:pPr>
            <w:r w:rsidRPr="00B62D65">
              <w:rPr>
                <w:rFonts w:asciiTheme="majorBidi" w:hAnsiTheme="majorBidi" w:cstheme="majorBidi"/>
                <w:color w:val="000000"/>
                <w:sz w:val="20"/>
                <w:szCs w:val="20"/>
              </w:rPr>
              <w:t>259</w:t>
            </w:r>
          </w:p>
        </w:tc>
        <w:tc>
          <w:tcPr>
            <w:tcW w:w="639" w:type="dxa"/>
            <w:vMerge/>
          </w:tcPr>
          <w:p w:rsidR="00C83D6D" w:rsidRPr="00B62D65" w:rsidRDefault="00C83D6D" w:rsidP="00012332">
            <w:pPr>
              <w:jc w:val="center"/>
              <w:rPr>
                <w:rFonts w:asciiTheme="majorBidi" w:hAnsiTheme="majorBidi" w:cstheme="majorBidi"/>
                <w:color w:val="000000"/>
                <w:sz w:val="20"/>
                <w:szCs w:val="20"/>
              </w:rPr>
            </w:pPr>
          </w:p>
        </w:tc>
        <w:tc>
          <w:tcPr>
            <w:tcW w:w="616" w:type="dxa"/>
            <w:vMerge/>
          </w:tcPr>
          <w:p w:rsidR="00C83D6D" w:rsidRPr="00B62D65" w:rsidRDefault="00C83D6D" w:rsidP="00012332">
            <w:pPr>
              <w:jc w:val="center"/>
              <w:rPr>
                <w:rFonts w:asciiTheme="majorBidi" w:hAnsiTheme="majorBidi" w:cstheme="majorBidi"/>
                <w:color w:val="000000"/>
                <w:sz w:val="20"/>
                <w:szCs w:val="20"/>
              </w:rPr>
            </w:pPr>
          </w:p>
        </w:tc>
        <w:tc>
          <w:tcPr>
            <w:tcW w:w="616" w:type="dxa"/>
          </w:tcPr>
          <w:p w:rsidR="00C83D6D" w:rsidRPr="00B62D65" w:rsidRDefault="00C83D6D" w:rsidP="00012332">
            <w:pPr>
              <w:jc w:val="center"/>
              <w:rPr>
                <w:rFonts w:asciiTheme="majorBidi" w:hAnsiTheme="majorBidi" w:cstheme="majorBidi"/>
                <w:color w:val="000000"/>
                <w:sz w:val="20"/>
                <w:szCs w:val="20"/>
              </w:rPr>
            </w:pPr>
            <w:r>
              <w:rPr>
                <w:rFonts w:asciiTheme="majorBidi" w:hAnsiTheme="majorBidi" w:cstheme="majorBidi"/>
                <w:color w:val="000000"/>
                <w:sz w:val="20"/>
                <w:szCs w:val="20"/>
              </w:rPr>
              <w:t>769</w:t>
            </w:r>
          </w:p>
        </w:tc>
        <w:tc>
          <w:tcPr>
            <w:tcW w:w="594" w:type="dxa"/>
            <w:vMerge/>
          </w:tcPr>
          <w:p w:rsidR="00C83D6D" w:rsidRPr="00B62D65" w:rsidRDefault="00C83D6D" w:rsidP="00012332">
            <w:pPr>
              <w:jc w:val="center"/>
              <w:rPr>
                <w:rFonts w:asciiTheme="majorBidi" w:hAnsiTheme="majorBidi" w:cstheme="majorBidi"/>
                <w:color w:val="000000"/>
                <w:sz w:val="20"/>
                <w:szCs w:val="20"/>
              </w:rPr>
            </w:pPr>
          </w:p>
        </w:tc>
      </w:tr>
      <w:tr w:rsidR="00C83D6D" w:rsidRPr="00B62D65" w:rsidTr="00342033">
        <w:tc>
          <w:tcPr>
            <w:tcW w:w="994" w:type="dxa"/>
            <w:vAlign w:val="bottom"/>
          </w:tcPr>
          <w:p w:rsidR="00C83D6D" w:rsidRPr="00B62D65" w:rsidRDefault="00C83D6D" w:rsidP="00725764">
            <w:pPr>
              <w:jc w:val="center"/>
              <w:rPr>
                <w:rFonts w:asciiTheme="majorBidi" w:hAnsiTheme="majorBidi" w:cstheme="majorBidi"/>
                <w:b/>
                <w:bCs/>
                <w:color w:val="000000"/>
                <w:sz w:val="20"/>
                <w:szCs w:val="20"/>
              </w:rPr>
            </w:pPr>
            <w:r w:rsidRPr="00B62D65">
              <w:rPr>
                <w:rFonts w:asciiTheme="majorBidi" w:hAnsiTheme="majorBidi" w:cstheme="majorBidi"/>
                <w:b/>
                <w:bCs/>
                <w:color w:val="000000"/>
                <w:sz w:val="20"/>
                <w:szCs w:val="20"/>
              </w:rPr>
              <w:t>Oct.</w:t>
            </w:r>
          </w:p>
        </w:tc>
        <w:tc>
          <w:tcPr>
            <w:tcW w:w="583" w:type="dxa"/>
            <w:vMerge/>
          </w:tcPr>
          <w:p w:rsidR="00C83D6D" w:rsidRPr="00B62D65" w:rsidRDefault="00C83D6D" w:rsidP="00725764">
            <w:pPr>
              <w:jc w:val="center"/>
              <w:rPr>
                <w:rFonts w:asciiTheme="majorBidi" w:hAnsiTheme="majorBidi" w:cstheme="majorBidi"/>
                <w:sz w:val="20"/>
                <w:szCs w:val="20"/>
                <w:lang w:val="en-US"/>
              </w:rPr>
            </w:pPr>
          </w:p>
        </w:tc>
        <w:tc>
          <w:tcPr>
            <w:tcW w:w="572" w:type="dxa"/>
            <w:vMerge/>
          </w:tcPr>
          <w:p w:rsidR="00C83D6D" w:rsidRPr="00B62D65" w:rsidRDefault="00C83D6D" w:rsidP="00725764">
            <w:pPr>
              <w:jc w:val="center"/>
              <w:rPr>
                <w:rFonts w:asciiTheme="majorBidi" w:hAnsiTheme="majorBidi" w:cstheme="majorBidi"/>
                <w:sz w:val="20"/>
                <w:szCs w:val="20"/>
                <w:lang w:val="en-US"/>
              </w:rPr>
            </w:pPr>
          </w:p>
        </w:tc>
        <w:tc>
          <w:tcPr>
            <w:tcW w:w="607" w:type="dxa"/>
            <w:vMerge/>
          </w:tcPr>
          <w:p w:rsidR="00C83D6D" w:rsidRPr="00B62D65" w:rsidRDefault="00C83D6D" w:rsidP="00725764">
            <w:pPr>
              <w:jc w:val="center"/>
              <w:rPr>
                <w:rFonts w:asciiTheme="majorBidi" w:hAnsiTheme="majorBidi" w:cstheme="majorBidi"/>
                <w:sz w:val="20"/>
                <w:szCs w:val="20"/>
                <w:lang w:val="en-US"/>
              </w:rPr>
            </w:pPr>
          </w:p>
        </w:tc>
        <w:tc>
          <w:tcPr>
            <w:tcW w:w="607" w:type="dxa"/>
            <w:vMerge/>
          </w:tcPr>
          <w:p w:rsidR="00C83D6D" w:rsidRPr="00B62D65" w:rsidRDefault="00C83D6D" w:rsidP="00725764">
            <w:pPr>
              <w:jc w:val="center"/>
              <w:rPr>
                <w:rFonts w:asciiTheme="majorBidi" w:hAnsiTheme="majorBidi" w:cstheme="majorBidi"/>
                <w:sz w:val="20"/>
                <w:szCs w:val="20"/>
                <w:lang w:val="en-US"/>
              </w:rPr>
            </w:pPr>
          </w:p>
        </w:tc>
        <w:tc>
          <w:tcPr>
            <w:tcW w:w="616" w:type="dxa"/>
          </w:tcPr>
          <w:p w:rsidR="00C83D6D" w:rsidRPr="00B62D65" w:rsidRDefault="00C83D6D" w:rsidP="00012332">
            <w:pPr>
              <w:jc w:val="center"/>
              <w:rPr>
                <w:rFonts w:asciiTheme="majorBidi" w:hAnsiTheme="majorBidi" w:cstheme="majorBidi"/>
                <w:sz w:val="20"/>
                <w:szCs w:val="20"/>
                <w:lang w:val="en-US"/>
              </w:rPr>
            </w:pPr>
            <w:r w:rsidRPr="00B62D65">
              <w:rPr>
                <w:rFonts w:asciiTheme="majorBidi" w:hAnsiTheme="majorBidi" w:cstheme="majorBidi"/>
                <w:sz w:val="20"/>
                <w:szCs w:val="20"/>
                <w:lang w:val="en-US"/>
              </w:rPr>
              <w:t>0</w:t>
            </w:r>
          </w:p>
        </w:tc>
        <w:tc>
          <w:tcPr>
            <w:tcW w:w="1311" w:type="dxa"/>
            <w:vAlign w:val="bottom"/>
          </w:tcPr>
          <w:p w:rsidR="00C83D6D" w:rsidRPr="00B62D65" w:rsidRDefault="00C83D6D" w:rsidP="00012332">
            <w:pPr>
              <w:jc w:val="center"/>
              <w:rPr>
                <w:rFonts w:asciiTheme="majorBidi" w:hAnsiTheme="majorBidi" w:cstheme="majorBidi"/>
                <w:color w:val="000000"/>
                <w:sz w:val="20"/>
                <w:szCs w:val="20"/>
              </w:rPr>
            </w:pPr>
            <w:r w:rsidRPr="00B62D65">
              <w:rPr>
                <w:rFonts w:asciiTheme="majorBidi" w:hAnsiTheme="majorBidi" w:cstheme="majorBidi"/>
                <w:color w:val="000000"/>
                <w:sz w:val="20"/>
                <w:szCs w:val="20"/>
              </w:rPr>
              <w:t>458</w:t>
            </w:r>
          </w:p>
        </w:tc>
        <w:tc>
          <w:tcPr>
            <w:tcW w:w="1311" w:type="dxa"/>
            <w:vAlign w:val="bottom"/>
          </w:tcPr>
          <w:p w:rsidR="00C83D6D" w:rsidRPr="00B62D65" w:rsidRDefault="00C83D6D" w:rsidP="00012332">
            <w:pPr>
              <w:jc w:val="center"/>
              <w:rPr>
                <w:rFonts w:asciiTheme="majorBidi" w:hAnsiTheme="majorBidi" w:cstheme="majorBidi"/>
                <w:color w:val="000000"/>
                <w:sz w:val="20"/>
                <w:szCs w:val="20"/>
              </w:rPr>
            </w:pPr>
            <w:r w:rsidRPr="00B62D65">
              <w:rPr>
                <w:rFonts w:asciiTheme="majorBidi" w:hAnsiTheme="majorBidi" w:cstheme="majorBidi"/>
                <w:color w:val="000000"/>
                <w:sz w:val="20"/>
                <w:szCs w:val="20"/>
              </w:rPr>
              <w:t>262</w:t>
            </w:r>
          </w:p>
        </w:tc>
        <w:tc>
          <w:tcPr>
            <w:tcW w:w="639" w:type="dxa"/>
            <w:vMerge/>
          </w:tcPr>
          <w:p w:rsidR="00C83D6D" w:rsidRPr="00B62D65" w:rsidRDefault="00C83D6D" w:rsidP="00012332">
            <w:pPr>
              <w:jc w:val="center"/>
              <w:rPr>
                <w:rFonts w:asciiTheme="majorBidi" w:hAnsiTheme="majorBidi" w:cstheme="majorBidi"/>
                <w:color w:val="000000"/>
                <w:sz w:val="20"/>
                <w:szCs w:val="20"/>
              </w:rPr>
            </w:pPr>
          </w:p>
        </w:tc>
        <w:tc>
          <w:tcPr>
            <w:tcW w:w="616" w:type="dxa"/>
            <w:vMerge/>
          </w:tcPr>
          <w:p w:rsidR="00C83D6D" w:rsidRPr="00B62D65" w:rsidRDefault="00C83D6D" w:rsidP="00012332">
            <w:pPr>
              <w:jc w:val="center"/>
              <w:rPr>
                <w:rFonts w:asciiTheme="majorBidi" w:hAnsiTheme="majorBidi" w:cstheme="majorBidi"/>
                <w:color w:val="000000"/>
                <w:sz w:val="20"/>
                <w:szCs w:val="20"/>
              </w:rPr>
            </w:pPr>
          </w:p>
        </w:tc>
        <w:tc>
          <w:tcPr>
            <w:tcW w:w="616" w:type="dxa"/>
          </w:tcPr>
          <w:p w:rsidR="00C83D6D" w:rsidRPr="00B62D65" w:rsidRDefault="00C83D6D" w:rsidP="00012332">
            <w:pPr>
              <w:jc w:val="center"/>
              <w:rPr>
                <w:rFonts w:asciiTheme="majorBidi" w:hAnsiTheme="majorBidi" w:cstheme="majorBidi"/>
                <w:color w:val="000000"/>
                <w:sz w:val="20"/>
                <w:szCs w:val="20"/>
              </w:rPr>
            </w:pPr>
            <w:r>
              <w:rPr>
                <w:rFonts w:asciiTheme="majorBidi" w:hAnsiTheme="majorBidi" w:cstheme="majorBidi"/>
                <w:color w:val="000000"/>
                <w:sz w:val="20"/>
                <w:szCs w:val="20"/>
              </w:rPr>
              <w:t>785</w:t>
            </w:r>
          </w:p>
        </w:tc>
        <w:tc>
          <w:tcPr>
            <w:tcW w:w="594" w:type="dxa"/>
            <w:vMerge/>
          </w:tcPr>
          <w:p w:rsidR="00C83D6D" w:rsidRPr="00B62D65" w:rsidRDefault="00C83D6D" w:rsidP="00012332">
            <w:pPr>
              <w:jc w:val="center"/>
              <w:rPr>
                <w:rFonts w:asciiTheme="majorBidi" w:hAnsiTheme="majorBidi" w:cstheme="majorBidi"/>
                <w:color w:val="000000"/>
                <w:sz w:val="20"/>
                <w:szCs w:val="20"/>
              </w:rPr>
            </w:pPr>
          </w:p>
        </w:tc>
      </w:tr>
      <w:tr w:rsidR="00C83D6D" w:rsidRPr="00B62D65" w:rsidTr="00342033">
        <w:tc>
          <w:tcPr>
            <w:tcW w:w="994" w:type="dxa"/>
            <w:vAlign w:val="bottom"/>
          </w:tcPr>
          <w:p w:rsidR="00C83D6D" w:rsidRPr="00B62D65" w:rsidRDefault="00C83D6D" w:rsidP="00725764">
            <w:pPr>
              <w:jc w:val="center"/>
              <w:rPr>
                <w:rFonts w:asciiTheme="majorBidi" w:hAnsiTheme="majorBidi" w:cstheme="majorBidi"/>
                <w:b/>
                <w:bCs/>
                <w:color w:val="000000"/>
                <w:sz w:val="20"/>
                <w:szCs w:val="20"/>
              </w:rPr>
            </w:pPr>
            <w:r w:rsidRPr="00B62D65">
              <w:rPr>
                <w:rFonts w:asciiTheme="majorBidi" w:hAnsiTheme="majorBidi" w:cstheme="majorBidi"/>
                <w:b/>
                <w:bCs/>
                <w:color w:val="000000"/>
                <w:sz w:val="20"/>
                <w:szCs w:val="20"/>
              </w:rPr>
              <w:t>Nov.</w:t>
            </w:r>
          </w:p>
        </w:tc>
        <w:tc>
          <w:tcPr>
            <w:tcW w:w="583" w:type="dxa"/>
            <w:vMerge/>
          </w:tcPr>
          <w:p w:rsidR="00C83D6D" w:rsidRPr="00B62D65" w:rsidRDefault="00C83D6D" w:rsidP="00725764">
            <w:pPr>
              <w:jc w:val="center"/>
              <w:rPr>
                <w:rFonts w:asciiTheme="majorBidi" w:hAnsiTheme="majorBidi" w:cstheme="majorBidi"/>
                <w:sz w:val="20"/>
                <w:szCs w:val="20"/>
                <w:lang w:val="en-US"/>
              </w:rPr>
            </w:pPr>
          </w:p>
        </w:tc>
        <w:tc>
          <w:tcPr>
            <w:tcW w:w="572" w:type="dxa"/>
            <w:vMerge/>
          </w:tcPr>
          <w:p w:rsidR="00C83D6D" w:rsidRPr="00B62D65" w:rsidRDefault="00C83D6D" w:rsidP="00725764">
            <w:pPr>
              <w:jc w:val="center"/>
              <w:rPr>
                <w:rFonts w:asciiTheme="majorBidi" w:hAnsiTheme="majorBidi" w:cstheme="majorBidi"/>
                <w:sz w:val="20"/>
                <w:szCs w:val="20"/>
                <w:lang w:val="en-US"/>
              </w:rPr>
            </w:pPr>
          </w:p>
        </w:tc>
        <w:tc>
          <w:tcPr>
            <w:tcW w:w="607" w:type="dxa"/>
            <w:vMerge/>
          </w:tcPr>
          <w:p w:rsidR="00C83D6D" w:rsidRPr="00B62D65" w:rsidRDefault="00C83D6D" w:rsidP="00725764">
            <w:pPr>
              <w:jc w:val="center"/>
              <w:rPr>
                <w:rFonts w:asciiTheme="majorBidi" w:hAnsiTheme="majorBidi" w:cstheme="majorBidi"/>
                <w:sz w:val="20"/>
                <w:szCs w:val="20"/>
                <w:lang w:val="en-US"/>
              </w:rPr>
            </w:pPr>
          </w:p>
        </w:tc>
        <w:tc>
          <w:tcPr>
            <w:tcW w:w="607" w:type="dxa"/>
            <w:vMerge/>
          </w:tcPr>
          <w:p w:rsidR="00C83D6D" w:rsidRPr="00B62D65" w:rsidRDefault="00C83D6D" w:rsidP="00725764">
            <w:pPr>
              <w:jc w:val="center"/>
              <w:rPr>
                <w:rFonts w:asciiTheme="majorBidi" w:hAnsiTheme="majorBidi" w:cstheme="majorBidi"/>
                <w:sz w:val="20"/>
                <w:szCs w:val="20"/>
                <w:lang w:val="en-US"/>
              </w:rPr>
            </w:pPr>
          </w:p>
        </w:tc>
        <w:tc>
          <w:tcPr>
            <w:tcW w:w="616" w:type="dxa"/>
          </w:tcPr>
          <w:p w:rsidR="00C83D6D" w:rsidRPr="00B62D65" w:rsidRDefault="00C83D6D" w:rsidP="00012332">
            <w:pPr>
              <w:jc w:val="center"/>
              <w:rPr>
                <w:rFonts w:asciiTheme="majorBidi" w:hAnsiTheme="majorBidi" w:cstheme="majorBidi"/>
                <w:sz w:val="20"/>
                <w:szCs w:val="20"/>
                <w:lang w:val="en-US"/>
              </w:rPr>
            </w:pPr>
            <w:r w:rsidRPr="00B62D65">
              <w:rPr>
                <w:rFonts w:asciiTheme="majorBidi" w:hAnsiTheme="majorBidi" w:cstheme="majorBidi"/>
                <w:sz w:val="20"/>
                <w:szCs w:val="20"/>
                <w:lang w:val="en-US"/>
              </w:rPr>
              <w:t>0</w:t>
            </w:r>
          </w:p>
        </w:tc>
        <w:tc>
          <w:tcPr>
            <w:tcW w:w="1311" w:type="dxa"/>
            <w:vAlign w:val="bottom"/>
          </w:tcPr>
          <w:p w:rsidR="00C83D6D" w:rsidRPr="00B62D65" w:rsidRDefault="00C83D6D" w:rsidP="00012332">
            <w:pPr>
              <w:jc w:val="center"/>
              <w:rPr>
                <w:rFonts w:asciiTheme="majorBidi" w:hAnsiTheme="majorBidi" w:cstheme="majorBidi"/>
                <w:color w:val="000000"/>
                <w:sz w:val="20"/>
                <w:szCs w:val="20"/>
              </w:rPr>
            </w:pPr>
            <w:r w:rsidRPr="00B62D65">
              <w:rPr>
                <w:rFonts w:asciiTheme="majorBidi" w:hAnsiTheme="majorBidi" w:cstheme="majorBidi"/>
                <w:color w:val="000000"/>
                <w:sz w:val="20"/>
                <w:szCs w:val="20"/>
              </w:rPr>
              <w:t>379</w:t>
            </w:r>
          </w:p>
        </w:tc>
        <w:tc>
          <w:tcPr>
            <w:tcW w:w="1311" w:type="dxa"/>
            <w:vAlign w:val="bottom"/>
          </w:tcPr>
          <w:p w:rsidR="00C83D6D" w:rsidRPr="00B62D65" w:rsidRDefault="00C83D6D" w:rsidP="00012332">
            <w:pPr>
              <w:jc w:val="center"/>
              <w:rPr>
                <w:rFonts w:asciiTheme="majorBidi" w:hAnsiTheme="majorBidi" w:cstheme="majorBidi"/>
                <w:color w:val="000000"/>
                <w:sz w:val="20"/>
                <w:szCs w:val="20"/>
              </w:rPr>
            </w:pPr>
            <w:r w:rsidRPr="00B62D65">
              <w:rPr>
                <w:rFonts w:asciiTheme="majorBidi" w:hAnsiTheme="majorBidi" w:cstheme="majorBidi"/>
                <w:color w:val="000000"/>
                <w:sz w:val="20"/>
                <w:szCs w:val="20"/>
              </w:rPr>
              <w:t>231</w:t>
            </w:r>
          </w:p>
        </w:tc>
        <w:tc>
          <w:tcPr>
            <w:tcW w:w="639" w:type="dxa"/>
            <w:vMerge/>
          </w:tcPr>
          <w:p w:rsidR="00C83D6D" w:rsidRPr="00B62D65" w:rsidRDefault="00C83D6D" w:rsidP="00012332">
            <w:pPr>
              <w:jc w:val="center"/>
              <w:rPr>
                <w:rFonts w:asciiTheme="majorBidi" w:hAnsiTheme="majorBidi" w:cstheme="majorBidi"/>
                <w:color w:val="000000"/>
                <w:sz w:val="20"/>
                <w:szCs w:val="20"/>
              </w:rPr>
            </w:pPr>
          </w:p>
        </w:tc>
        <w:tc>
          <w:tcPr>
            <w:tcW w:w="616" w:type="dxa"/>
            <w:vMerge/>
          </w:tcPr>
          <w:p w:rsidR="00C83D6D" w:rsidRPr="00B62D65" w:rsidRDefault="00C83D6D" w:rsidP="00012332">
            <w:pPr>
              <w:jc w:val="center"/>
              <w:rPr>
                <w:rFonts w:asciiTheme="majorBidi" w:hAnsiTheme="majorBidi" w:cstheme="majorBidi"/>
                <w:color w:val="000000"/>
                <w:sz w:val="20"/>
                <w:szCs w:val="20"/>
              </w:rPr>
            </w:pPr>
          </w:p>
        </w:tc>
        <w:tc>
          <w:tcPr>
            <w:tcW w:w="616" w:type="dxa"/>
          </w:tcPr>
          <w:p w:rsidR="00C83D6D" w:rsidRPr="00B62D65" w:rsidRDefault="00C83D6D" w:rsidP="00012332">
            <w:pPr>
              <w:jc w:val="center"/>
              <w:rPr>
                <w:rFonts w:asciiTheme="majorBidi" w:hAnsiTheme="majorBidi" w:cstheme="majorBidi"/>
                <w:sz w:val="20"/>
                <w:szCs w:val="20"/>
                <w:lang w:val="en-US"/>
              </w:rPr>
            </w:pPr>
            <w:r>
              <w:rPr>
                <w:rFonts w:asciiTheme="majorBidi" w:hAnsiTheme="majorBidi" w:cstheme="majorBidi"/>
                <w:sz w:val="20"/>
                <w:szCs w:val="20"/>
                <w:lang w:val="en-US"/>
              </w:rPr>
              <w:t>591</w:t>
            </w:r>
          </w:p>
        </w:tc>
        <w:tc>
          <w:tcPr>
            <w:tcW w:w="594" w:type="dxa"/>
            <w:vMerge/>
          </w:tcPr>
          <w:p w:rsidR="00C83D6D" w:rsidRPr="00B62D65" w:rsidRDefault="00C83D6D" w:rsidP="00012332">
            <w:pPr>
              <w:jc w:val="center"/>
              <w:rPr>
                <w:rFonts w:asciiTheme="majorBidi" w:hAnsiTheme="majorBidi" w:cstheme="majorBidi"/>
                <w:color w:val="000000"/>
                <w:sz w:val="20"/>
                <w:szCs w:val="20"/>
              </w:rPr>
            </w:pPr>
          </w:p>
        </w:tc>
      </w:tr>
      <w:tr w:rsidR="00C83D6D" w:rsidRPr="00B62D65" w:rsidTr="00342033">
        <w:tc>
          <w:tcPr>
            <w:tcW w:w="994" w:type="dxa"/>
            <w:vAlign w:val="bottom"/>
          </w:tcPr>
          <w:p w:rsidR="00C83D6D" w:rsidRPr="00B62D65" w:rsidRDefault="00C83D6D" w:rsidP="00725764">
            <w:pPr>
              <w:jc w:val="center"/>
              <w:rPr>
                <w:rFonts w:asciiTheme="majorBidi" w:hAnsiTheme="majorBidi" w:cstheme="majorBidi"/>
                <w:b/>
                <w:bCs/>
                <w:color w:val="000000"/>
                <w:sz w:val="20"/>
                <w:szCs w:val="20"/>
              </w:rPr>
            </w:pPr>
            <w:r w:rsidRPr="00B62D65">
              <w:rPr>
                <w:rFonts w:asciiTheme="majorBidi" w:hAnsiTheme="majorBidi" w:cstheme="majorBidi"/>
                <w:b/>
                <w:bCs/>
                <w:color w:val="000000"/>
                <w:sz w:val="20"/>
                <w:szCs w:val="20"/>
              </w:rPr>
              <w:t>Dec.</w:t>
            </w:r>
          </w:p>
        </w:tc>
        <w:tc>
          <w:tcPr>
            <w:tcW w:w="583" w:type="dxa"/>
            <w:vMerge/>
          </w:tcPr>
          <w:p w:rsidR="00C83D6D" w:rsidRPr="00B62D65" w:rsidRDefault="00C83D6D" w:rsidP="00725764">
            <w:pPr>
              <w:jc w:val="center"/>
              <w:rPr>
                <w:rFonts w:asciiTheme="majorBidi" w:hAnsiTheme="majorBidi" w:cstheme="majorBidi"/>
                <w:sz w:val="20"/>
                <w:szCs w:val="20"/>
                <w:lang w:val="en-US"/>
              </w:rPr>
            </w:pPr>
          </w:p>
        </w:tc>
        <w:tc>
          <w:tcPr>
            <w:tcW w:w="572" w:type="dxa"/>
            <w:vMerge/>
          </w:tcPr>
          <w:p w:rsidR="00C83D6D" w:rsidRPr="00B62D65" w:rsidRDefault="00C83D6D" w:rsidP="00725764">
            <w:pPr>
              <w:jc w:val="center"/>
              <w:rPr>
                <w:rFonts w:asciiTheme="majorBidi" w:hAnsiTheme="majorBidi" w:cstheme="majorBidi"/>
                <w:sz w:val="20"/>
                <w:szCs w:val="20"/>
                <w:lang w:val="en-US"/>
              </w:rPr>
            </w:pPr>
          </w:p>
        </w:tc>
        <w:tc>
          <w:tcPr>
            <w:tcW w:w="607" w:type="dxa"/>
            <w:vMerge/>
          </w:tcPr>
          <w:p w:rsidR="00C83D6D" w:rsidRPr="00B62D65" w:rsidRDefault="00C83D6D" w:rsidP="00725764">
            <w:pPr>
              <w:jc w:val="center"/>
              <w:rPr>
                <w:rFonts w:asciiTheme="majorBidi" w:hAnsiTheme="majorBidi" w:cstheme="majorBidi"/>
                <w:sz w:val="20"/>
                <w:szCs w:val="20"/>
                <w:lang w:val="en-US"/>
              </w:rPr>
            </w:pPr>
          </w:p>
        </w:tc>
        <w:tc>
          <w:tcPr>
            <w:tcW w:w="607" w:type="dxa"/>
            <w:vMerge/>
          </w:tcPr>
          <w:p w:rsidR="00C83D6D" w:rsidRPr="00B62D65" w:rsidRDefault="00C83D6D" w:rsidP="00725764">
            <w:pPr>
              <w:jc w:val="center"/>
              <w:rPr>
                <w:rFonts w:asciiTheme="majorBidi" w:hAnsiTheme="majorBidi" w:cstheme="majorBidi"/>
                <w:sz w:val="20"/>
                <w:szCs w:val="20"/>
                <w:lang w:val="en-US"/>
              </w:rPr>
            </w:pPr>
          </w:p>
        </w:tc>
        <w:tc>
          <w:tcPr>
            <w:tcW w:w="616" w:type="dxa"/>
          </w:tcPr>
          <w:p w:rsidR="00C83D6D" w:rsidRPr="00B62D65" w:rsidRDefault="00C83D6D" w:rsidP="00012332">
            <w:pPr>
              <w:jc w:val="center"/>
              <w:rPr>
                <w:rFonts w:asciiTheme="majorBidi" w:hAnsiTheme="majorBidi" w:cstheme="majorBidi"/>
                <w:sz w:val="20"/>
                <w:szCs w:val="20"/>
                <w:lang w:val="en-US"/>
              </w:rPr>
            </w:pPr>
            <w:r w:rsidRPr="00B62D65">
              <w:rPr>
                <w:rFonts w:asciiTheme="majorBidi" w:hAnsiTheme="majorBidi" w:cstheme="majorBidi"/>
                <w:sz w:val="20"/>
                <w:szCs w:val="20"/>
                <w:lang w:val="en-US"/>
              </w:rPr>
              <w:t>0</w:t>
            </w:r>
          </w:p>
        </w:tc>
        <w:tc>
          <w:tcPr>
            <w:tcW w:w="1311" w:type="dxa"/>
            <w:vAlign w:val="bottom"/>
          </w:tcPr>
          <w:p w:rsidR="00C83D6D" w:rsidRPr="00B62D65" w:rsidRDefault="00C83D6D" w:rsidP="00012332">
            <w:pPr>
              <w:jc w:val="center"/>
              <w:rPr>
                <w:rFonts w:asciiTheme="majorBidi" w:hAnsiTheme="majorBidi" w:cstheme="majorBidi"/>
                <w:color w:val="000000"/>
                <w:sz w:val="20"/>
                <w:szCs w:val="20"/>
              </w:rPr>
            </w:pPr>
            <w:r w:rsidRPr="00B62D65">
              <w:rPr>
                <w:rFonts w:asciiTheme="majorBidi" w:hAnsiTheme="majorBidi" w:cstheme="majorBidi"/>
                <w:color w:val="000000"/>
                <w:sz w:val="20"/>
                <w:szCs w:val="20"/>
              </w:rPr>
              <w:t>371</w:t>
            </w:r>
          </w:p>
        </w:tc>
        <w:tc>
          <w:tcPr>
            <w:tcW w:w="1311" w:type="dxa"/>
            <w:vAlign w:val="bottom"/>
          </w:tcPr>
          <w:p w:rsidR="00C83D6D" w:rsidRPr="00B62D65" w:rsidRDefault="00C83D6D" w:rsidP="00012332">
            <w:pPr>
              <w:jc w:val="center"/>
              <w:rPr>
                <w:rFonts w:asciiTheme="majorBidi" w:hAnsiTheme="majorBidi" w:cstheme="majorBidi"/>
                <w:color w:val="000000"/>
                <w:sz w:val="20"/>
                <w:szCs w:val="20"/>
              </w:rPr>
            </w:pPr>
            <w:r w:rsidRPr="00B62D65">
              <w:rPr>
                <w:rFonts w:asciiTheme="majorBidi" w:hAnsiTheme="majorBidi" w:cstheme="majorBidi"/>
                <w:color w:val="000000"/>
                <w:sz w:val="20"/>
                <w:szCs w:val="20"/>
              </w:rPr>
              <w:t>227</w:t>
            </w:r>
          </w:p>
        </w:tc>
        <w:tc>
          <w:tcPr>
            <w:tcW w:w="639" w:type="dxa"/>
            <w:vMerge/>
          </w:tcPr>
          <w:p w:rsidR="00C83D6D" w:rsidRPr="00B62D65" w:rsidRDefault="00C83D6D" w:rsidP="00012332">
            <w:pPr>
              <w:jc w:val="center"/>
              <w:rPr>
                <w:rFonts w:asciiTheme="majorBidi" w:hAnsiTheme="majorBidi" w:cstheme="majorBidi"/>
                <w:color w:val="000000"/>
                <w:sz w:val="20"/>
                <w:szCs w:val="20"/>
              </w:rPr>
            </w:pPr>
          </w:p>
        </w:tc>
        <w:tc>
          <w:tcPr>
            <w:tcW w:w="616" w:type="dxa"/>
            <w:vMerge/>
          </w:tcPr>
          <w:p w:rsidR="00C83D6D" w:rsidRPr="00B62D65" w:rsidRDefault="00C83D6D" w:rsidP="00012332">
            <w:pPr>
              <w:jc w:val="center"/>
              <w:rPr>
                <w:rFonts w:asciiTheme="majorBidi" w:hAnsiTheme="majorBidi" w:cstheme="majorBidi"/>
                <w:color w:val="000000"/>
                <w:sz w:val="20"/>
                <w:szCs w:val="20"/>
              </w:rPr>
            </w:pPr>
          </w:p>
        </w:tc>
        <w:tc>
          <w:tcPr>
            <w:tcW w:w="616" w:type="dxa"/>
          </w:tcPr>
          <w:p w:rsidR="00C83D6D" w:rsidRPr="00B62D65" w:rsidRDefault="00C83D6D" w:rsidP="00012332">
            <w:pPr>
              <w:jc w:val="center"/>
              <w:rPr>
                <w:rFonts w:asciiTheme="majorBidi" w:hAnsiTheme="majorBidi" w:cstheme="majorBidi"/>
                <w:color w:val="000000"/>
                <w:sz w:val="20"/>
                <w:szCs w:val="20"/>
              </w:rPr>
            </w:pPr>
            <w:r>
              <w:rPr>
                <w:rFonts w:asciiTheme="majorBidi" w:hAnsiTheme="majorBidi" w:cstheme="majorBidi"/>
                <w:color w:val="000000"/>
                <w:sz w:val="20"/>
                <w:szCs w:val="20"/>
              </w:rPr>
              <w:t>591</w:t>
            </w:r>
          </w:p>
        </w:tc>
        <w:tc>
          <w:tcPr>
            <w:tcW w:w="594" w:type="dxa"/>
            <w:vMerge/>
          </w:tcPr>
          <w:p w:rsidR="00C83D6D" w:rsidRPr="00B62D65" w:rsidRDefault="00C83D6D" w:rsidP="00012332">
            <w:pPr>
              <w:jc w:val="center"/>
              <w:rPr>
                <w:rFonts w:asciiTheme="majorBidi" w:hAnsiTheme="majorBidi" w:cstheme="majorBidi"/>
                <w:color w:val="000000"/>
                <w:sz w:val="20"/>
                <w:szCs w:val="20"/>
              </w:rPr>
            </w:pPr>
          </w:p>
        </w:tc>
      </w:tr>
      <w:tr w:rsidR="009D2E44" w:rsidRPr="00B62D65" w:rsidTr="00012332">
        <w:tc>
          <w:tcPr>
            <w:tcW w:w="994" w:type="dxa"/>
            <w:vAlign w:val="bottom"/>
          </w:tcPr>
          <w:p w:rsidR="009D2E44" w:rsidRPr="00B62D65" w:rsidRDefault="009D2E44" w:rsidP="00725764">
            <w:pPr>
              <w:jc w:val="center"/>
              <w:rPr>
                <w:rFonts w:asciiTheme="majorBidi" w:hAnsiTheme="majorBidi" w:cstheme="majorBidi"/>
                <w:b/>
                <w:bCs/>
                <w:color w:val="000000"/>
                <w:sz w:val="20"/>
                <w:szCs w:val="20"/>
              </w:rPr>
            </w:pPr>
            <w:r w:rsidRPr="00B62D65">
              <w:rPr>
                <w:rFonts w:asciiTheme="majorBidi" w:hAnsiTheme="majorBidi" w:cstheme="majorBidi"/>
                <w:b/>
                <w:bCs/>
                <w:sz w:val="20"/>
                <w:szCs w:val="20"/>
                <w:lang w:val="en-CA"/>
              </w:rPr>
              <w:t>%losses</w:t>
            </w:r>
          </w:p>
        </w:tc>
        <w:tc>
          <w:tcPr>
            <w:tcW w:w="583" w:type="dxa"/>
          </w:tcPr>
          <w:p w:rsidR="009D2E44" w:rsidRPr="00B62D65" w:rsidRDefault="009D2E44" w:rsidP="00725764">
            <w:pPr>
              <w:jc w:val="center"/>
              <w:rPr>
                <w:rFonts w:asciiTheme="majorBidi" w:hAnsiTheme="majorBidi" w:cstheme="majorBidi"/>
                <w:sz w:val="20"/>
                <w:szCs w:val="20"/>
                <w:lang w:val="en-US"/>
              </w:rPr>
            </w:pPr>
            <w:r>
              <w:rPr>
                <w:rFonts w:asciiTheme="majorBidi" w:hAnsiTheme="majorBidi" w:cstheme="majorBidi"/>
                <w:sz w:val="20"/>
                <w:szCs w:val="20"/>
                <w:lang w:val="en-US"/>
              </w:rPr>
              <w:t>9</w:t>
            </w:r>
          </w:p>
        </w:tc>
        <w:tc>
          <w:tcPr>
            <w:tcW w:w="572" w:type="dxa"/>
          </w:tcPr>
          <w:p w:rsidR="009D2E44" w:rsidRPr="00B62D65" w:rsidRDefault="009D2E44" w:rsidP="00725764">
            <w:pPr>
              <w:jc w:val="center"/>
              <w:rPr>
                <w:rFonts w:asciiTheme="majorBidi" w:hAnsiTheme="majorBidi" w:cstheme="majorBidi"/>
                <w:sz w:val="20"/>
                <w:szCs w:val="20"/>
                <w:lang w:val="en-US"/>
              </w:rPr>
            </w:pPr>
            <w:r>
              <w:rPr>
                <w:rFonts w:asciiTheme="majorBidi" w:hAnsiTheme="majorBidi" w:cstheme="majorBidi"/>
                <w:sz w:val="20"/>
                <w:szCs w:val="20"/>
                <w:lang w:val="en-US"/>
              </w:rPr>
              <w:t>6</w:t>
            </w:r>
          </w:p>
        </w:tc>
        <w:tc>
          <w:tcPr>
            <w:tcW w:w="607" w:type="dxa"/>
          </w:tcPr>
          <w:p w:rsidR="009D2E44" w:rsidRPr="00B62D65" w:rsidRDefault="009D2E44" w:rsidP="00725764">
            <w:pPr>
              <w:jc w:val="center"/>
              <w:rPr>
                <w:rFonts w:asciiTheme="majorBidi" w:hAnsiTheme="majorBidi" w:cstheme="majorBidi"/>
                <w:sz w:val="20"/>
                <w:szCs w:val="20"/>
                <w:lang w:val="en-US"/>
              </w:rPr>
            </w:pPr>
            <w:r>
              <w:rPr>
                <w:rFonts w:asciiTheme="majorBidi" w:hAnsiTheme="majorBidi" w:cstheme="majorBidi"/>
                <w:sz w:val="20"/>
                <w:szCs w:val="20"/>
                <w:lang w:val="en-US"/>
              </w:rPr>
              <w:t>4</w:t>
            </w:r>
          </w:p>
        </w:tc>
        <w:tc>
          <w:tcPr>
            <w:tcW w:w="607" w:type="dxa"/>
          </w:tcPr>
          <w:p w:rsidR="009D2E44" w:rsidRPr="00B62D65" w:rsidRDefault="009D2E44" w:rsidP="00725764">
            <w:pPr>
              <w:jc w:val="center"/>
              <w:rPr>
                <w:rFonts w:asciiTheme="majorBidi" w:hAnsiTheme="majorBidi" w:cstheme="majorBidi"/>
                <w:sz w:val="20"/>
                <w:szCs w:val="20"/>
                <w:lang w:val="en-US"/>
              </w:rPr>
            </w:pPr>
            <w:r>
              <w:rPr>
                <w:rFonts w:asciiTheme="majorBidi" w:hAnsiTheme="majorBidi" w:cstheme="majorBidi"/>
                <w:sz w:val="20"/>
                <w:szCs w:val="20"/>
                <w:lang w:val="en-US"/>
              </w:rPr>
              <w:t>6</w:t>
            </w:r>
          </w:p>
        </w:tc>
        <w:tc>
          <w:tcPr>
            <w:tcW w:w="616" w:type="dxa"/>
          </w:tcPr>
          <w:p w:rsidR="009D2E44" w:rsidRPr="00B62D65" w:rsidRDefault="009D2E44" w:rsidP="00725764">
            <w:pPr>
              <w:jc w:val="center"/>
              <w:rPr>
                <w:rFonts w:asciiTheme="majorBidi" w:hAnsiTheme="majorBidi" w:cstheme="majorBidi"/>
                <w:sz w:val="20"/>
                <w:szCs w:val="20"/>
                <w:lang w:val="en-US"/>
              </w:rPr>
            </w:pPr>
            <w:r>
              <w:rPr>
                <w:rFonts w:asciiTheme="majorBidi" w:hAnsiTheme="majorBidi" w:cstheme="majorBidi"/>
                <w:sz w:val="20"/>
                <w:szCs w:val="20"/>
                <w:lang w:val="en-US"/>
              </w:rPr>
              <w:t>4</w:t>
            </w:r>
          </w:p>
        </w:tc>
        <w:tc>
          <w:tcPr>
            <w:tcW w:w="2622" w:type="dxa"/>
            <w:gridSpan w:val="2"/>
            <w:vAlign w:val="bottom"/>
          </w:tcPr>
          <w:p w:rsidR="009D2E44" w:rsidRPr="00B62D65" w:rsidRDefault="009D2E44" w:rsidP="00012332">
            <w:pPr>
              <w:jc w:val="center"/>
              <w:rPr>
                <w:rFonts w:asciiTheme="majorBidi" w:hAnsiTheme="majorBidi" w:cstheme="majorBidi"/>
                <w:color w:val="000000"/>
                <w:sz w:val="20"/>
                <w:szCs w:val="20"/>
              </w:rPr>
            </w:pPr>
            <w:r>
              <w:rPr>
                <w:rFonts w:asciiTheme="majorBidi" w:hAnsiTheme="majorBidi" w:cstheme="majorBidi"/>
                <w:color w:val="000000"/>
                <w:sz w:val="20"/>
                <w:szCs w:val="20"/>
              </w:rPr>
              <w:t>6</w:t>
            </w:r>
          </w:p>
        </w:tc>
        <w:tc>
          <w:tcPr>
            <w:tcW w:w="639" w:type="dxa"/>
          </w:tcPr>
          <w:p w:rsidR="009D2E44" w:rsidRPr="00B62D65" w:rsidRDefault="009D2E44" w:rsidP="00012332">
            <w:pPr>
              <w:jc w:val="center"/>
              <w:rPr>
                <w:rFonts w:asciiTheme="majorBidi" w:hAnsiTheme="majorBidi" w:cstheme="majorBidi"/>
                <w:color w:val="000000"/>
                <w:sz w:val="20"/>
                <w:szCs w:val="20"/>
              </w:rPr>
            </w:pPr>
            <w:r>
              <w:rPr>
                <w:rFonts w:asciiTheme="majorBidi" w:hAnsiTheme="majorBidi" w:cstheme="majorBidi"/>
                <w:color w:val="000000"/>
                <w:sz w:val="20"/>
                <w:szCs w:val="20"/>
              </w:rPr>
              <w:t>12</w:t>
            </w:r>
          </w:p>
        </w:tc>
        <w:tc>
          <w:tcPr>
            <w:tcW w:w="616" w:type="dxa"/>
          </w:tcPr>
          <w:p w:rsidR="009D2E44" w:rsidRPr="00B62D65" w:rsidRDefault="00012332" w:rsidP="00012332">
            <w:pPr>
              <w:jc w:val="center"/>
              <w:rPr>
                <w:rFonts w:asciiTheme="majorBidi" w:hAnsiTheme="majorBidi" w:cstheme="majorBidi"/>
                <w:color w:val="000000"/>
                <w:sz w:val="20"/>
                <w:szCs w:val="20"/>
              </w:rPr>
            </w:pPr>
            <w:r>
              <w:rPr>
                <w:rFonts w:asciiTheme="majorBidi" w:hAnsiTheme="majorBidi" w:cstheme="majorBidi"/>
                <w:color w:val="000000"/>
                <w:sz w:val="20"/>
                <w:szCs w:val="20"/>
              </w:rPr>
              <w:t>6</w:t>
            </w:r>
          </w:p>
        </w:tc>
        <w:tc>
          <w:tcPr>
            <w:tcW w:w="616" w:type="dxa"/>
          </w:tcPr>
          <w:p w:rsidR="009D2E44" w:rsidRPr="00B62D65" w:rsidRDefault="00012332" w:rsidP="00012332">
            <w:pPr>
              <w:jc w:val="center"/>
              <w:rPr>
                <w:rFonts w:asciiTheme="majorBidi" w:hAnsiTheme="majorBidi" w:cstheme="majorBidi"/>
                <w:color w:val="000000"/>
                <w:sz w:val="20"/>
                <w:szCs w:val="20"/>
              </w:rPr>
            </w:pPr>
            <w:r>
              <w:rPr>
                <w:rFonts w:asciiTheme="majorBidi" w:hAnsiTheme="majorBidi" w:cstheme="majorBidi"/>
                <w:color w:val="000000"/>
                <w:sz w:val="20"/>
                <w:szCs w:val="20"/>
              </w:rPr>
              <w:t>4</w:t>
            </w:r>
          </w:p>
        </w:tc>
        <w:tc>
          <w:tcPr>
            <w:tcW w:w="594" w:type="dxa"/>
          </w:tcPr>
          <w:p w:rsidR="009D2E44" w:rsidRPr="00B62D65" w:rsidRDefault="00012332" w:rsidP="00012332">
            <w:pPr>
              <w:jc w:val="center"/>
              <w:rPr>
                <w:rFonts w:asciiTheme="majorBidi" w:hAnsiTheme="majorBidi" w:cstheme="majorBidi"/>
                <w:color w:val="000000"/>
                <w:sz w:val="20"/>
                <w:szCs w:val="20"/>
              </w:rPr>
            </w:pPr>
            <w:r>
              <w:rPr>
                <w:rFonts w:asciiTheme="majorBidi" w:hAnsiTheme="majorBidi" w:cstheme="majorBidi"/>
                <w:color w:val="000000"/>
                <w:sz w:val="20"/>
                <w:szCs w:val="20"/>
              </w:rPr>
              <w:t>3</w:t>
            </w:r>
          </w:p>
        </w:tc>
      </w:tr>
    </w:tbl>
    <w:p w:rsidR="006F1C87" w:rsidRDefault="006F1C87" w:rsidP="006F1C87">
      <w:pPr>
        <w:spacing w:line="360" w:lineRule="auto"/>
        <w:rPr>
          <w:lang w:val="en-CA"/>
        </w:rPr>
      </w:pPr>
    </w:p>
    <w:p w:rsidR="009D3678" w:rsidRDefault="009D3678" w:rsidP="003A762B">
      <w:pPr>
        <w:spacing w:line="360" w:lineRule="auto"/>
        <w:ind w:firstLine="658"/>
        <w:jc w:val="both"/>
        <w:rPr>
          <w:lang w:val="en-CA"/>
        </w:rPr>
      </w:pPr>
      <w:r>
        <w:rPr>
          <w:lang w:val="en-CA"/>
        </w:rPr>
        <w:t xml:space="preserve">The last row in Table 34 gives the overall transmission and distribution losses for each province in Canada. These values should be used to determine the GHG reductions from electricity generation in each province using Equation </w:t>
      </w:r>
      <w:r w:rsidR="00FF367F">
        <w:rPr>
          <w:lang w:val="en-CA"/>
        </w:rPr>
        <w:t>14:</w:t>
      </w:r>
    </w:p>
    <w:p w:rsidR="00FF367F" w:rsidRDefault="00FF367F" w:rsidP="009D3678">
      <w:pPr>
        <w:spacing w:line="360" w:lineRule="auto"/>
        <w:rPr>
          <w:lang w:val="en-CA"/>
        </w:rPr>
      </w:pPr>
    </w:p>
    <w:p w:rsidR="006F1C87" w:rsidRPr="00FF367F" w:rsidRDefault="00FF367F" w:rsidP="00534993">
      <w:pPr>
        <w:spacing w:line="360" w:lineRule="auto"/>
        <w:rPr>
          <w:iCs/>
          <w:lang w:val="en-CA"/>
        </w:rPr>
      </w:pPr>
      <m:oMathPara>
        <m:oMathParaPr>
          <m:jc m:val="left"/>
        </m:oMathParaPr>
        <m:oMath>
          <m:r>
            <m:rPr>
              <m:sty m:val="p"/>
            </m:rPr>
            <w:rPr>
              <w:rFonts w:ascii="Cambria Math" w:hAnsi="Cambria Math"/>
              <w:lang w:val="en-CA"/>
            </w:rPr>
            <m:t xml:space="preserve">GHG emission reduction  = </m:t>
          </m:r>
          <m:d>
            <m:dPr>
              <m:begChr m:val="["/>
              <m:endChr m:val="]"/>
              <m:ctrlPr>
                <w:rPr>
                  <w:rFonts w:ascii="Cambria Math" w:hAnsi="Cambria Math"/>
                  <w:lang w:val="en-CA"/>
                </w:rPr>
              </m:ctrlPr>
            </m:dPr>
            <m:e>
              <m:f>
                <m:fPr>
                  <m:ctrlPr>
                    <w:rPr>
                      <w:rFonts w:ascii="Cambria Math" w:hAnsi="Cambria Math"/>
                      <w:lang w:val="en-CA"/>
                    </w:rPr>
                  </m:ctrlPr>
                </m:fPr>
                <m:num>
                  <m:r>
                    <m:rPr>
                      <m:sty m:val="p"/>
                    </m:rPr>
                    <w:rPr>
                      <w:rFonts w:ascii="Cambria Math" w:hAnsi="Cambria Math"/>
                      <w:lang w:val="en-CA"/>
                    </w:rPr>
                    <m:t xml:space="preserve">reduction in electricity consumption </m:t>
                  </m:r>
                  <m:d>
                    <m:dPr>
                      <m:ctrlPr>
                        <w:rPr>
                          <w:rFonts w:ascii="Cambria Math" w:hAnsi="Cambria Math"/>
                          <w:iCs/>
                          <w:lang w:val="en-CA"/>
                        </w:rPr>
                      </m:ctrlPr>
                    </m:dPr>
                    <m:e>
                      <m:r>
                        <m:rPr>
                          <m:sty m:val="p"/>
                        </m:rPr>
                        <w:rPr>
                          <w:rFonts w:ascii="Cambria Math" w:hAnsi="Cambria Math"/>
                          <w:lang w:val="en-CA"/>
                        </w:rPr>
                        <m:t>KWh</m:t>
                      </m:r>
                    </m:e>
                  </m:d>
                </m:num>
                <m:den>
                  <m:r>
                    <m:rPr>
                      <m:sty m:val="p"/>
                    </m:rPr>
                    <w:rPr>
                      <w:rFonts w:ascii="Cambria Math" w:hAnsi="Cambria Math"/>
                      <w:lang w:val="en-CA"/>
                    </w:rPr>
                    <m:t>1-</m:t>
                  </m:r>
                  <m:f>
                    <m:fPr>
                      <m:ctrlPr>
                        <w:rPr>
                          <w:rFonts w:ascii="Cambria Math" w:hAnsi="Cambria Math"/>
                          <w:lang w:val="en-CA"/>
                        </w:rPr>
                      </m:ctrlPr>
                    </m:fPr>
                    <m:num>
                      <m:r>
                        <m:rPr>
                          <m:sty m:val="p"/>
                        </m:rPr>
                        <w:rPr>
                          <w:rFonts w:ascii="Cambria Math" w:hAnsi="Cambria Math"/>
                          <w:lang w:val="en-CA"/>
                        </w:rPr>
                        <m:t>% losses</m:t>
                      </m:r>
                    </m:num>
                    <m:den>
                      <m:r>
                        <m:rPr>
                          <m:sty m:val="p"/>
                        </m:rPr>
                        <w:rPr>
                          <w:rFonts w:ascii="Cambria Math" w:hAnsi="Cambria Math"/>
                          <w:lang w:val="en-CA"/>
                        </w:rPr>
                        <m:t>100</m:t>
                      </m:r>
                    </m:den>
                  </m:f>
                </m:den>
              </m:f>
            </m:e>
          </m:d>
          <m:r>
            <m:rPr>
              <m:sty m:val="p"/>
            </m:rPr>
            <w:rPr>
              <w:rFonts w:ascii="Cambria Math" w:hAnsi="Cambria Math"/>
              <w:lang w:val="en-CA"/>
            </w:rPr>
            <m:t xml:space="preserve">*GHGIF </m:t>
          </m:r>
        </m:oMath>
      </m:oMathPara>
    </w:p>
    <w:p w:rsidR="00FF367F" w:rsidRPr="00FF367F" w:rsidRDefault="00FF367F" w:rsidP="00BF66C0">
      <w:pPr>
        <w:ind w:left="7896"/>
        <w:rPr>
          <w:iCs/>
          <w:lang w:val="en-CA"/>
        </w:rPr>
      </w:pPr>
      <w:r>
        <w:rPr>
          <w:iCs/>
          <w:lang w:val="en-CA"/>
        </w:rPr>
        <w:t xml:space="preserve">      [14]</w:t>
      </w:r>
    </w:p>
    <w:p w:rsidR="006F1C87" w:rsidRDefault="006F1C87" w:rsidP="006F1C87">
      <w:pPr>
        <w:pStyle w:val="Body"/>
        <w:spacing w:line="360" w:lineRule="auto"/>
        <w:ind w:left="1353"/>
        <w:rPr>
          <w:sz w:val="24"/>
          <w:szCs w:val="24"/>
        </w:rPr>
      </w:pPr>
    </w:p>
    <w:p w:rsidR="006F1C87" w:rsidRDefault="006F1C87" w:rsidP="006F1C87">
      <w:pPr>
        <w:pStyle w:val="Body"/>
        <w:spacing w:line="360" w:lineRule="auto"/>
        <w:ind w:left="1353"/>
        <w:rPr>
          <w:sz w:val="24"/>
          <w:szCs w:val="24"/>
        </w:rPr>
      </w:pPr>
    </w:p>
    <w:p w:rsidR="00D40BCD" w:rsidRDefault="00D40BCD" w:rsidP="006F1C87">
      <w:pPr>
        <w:pStyle w:val="Body"/>
        <w:spacing w:line="360" w:lineRule="auto"/>
        <w:ind w:left="1353"/>
        <w:rPr>
          <w:sz w:val="24"/>
          <w:szCs w:val="24"/>
        </w:rPr>
      </w:pPr>
    </w:p>
    <w:p w:rsidR="00D40BCD" w:rsidRDefault="00D40BCD" w:rsidP="006F1C87">
      <w:pPr>
        <w:pStyle w:val="Body"/>
        <w:spacing w:line="360" w:lineRule="auto"/>
        <w:ind w:left="1353"/>
        <w:rPr>
          <w:sz w:val="24"/>
          <w:szCs w:val="24"/>
        </w:rPr>
      </w:pPr>
    </w:p>
    <w:p w:rsidR="00D40BCD" w:rsidRDefault="00D40BCD" w:rsidP="006F1C87">
      <w:pPr>
        <w:pStyle w:val="Body"/>
        <w:spacing w:line="360" w:lineRule="auto"/>
        <w:ind w:left="1353"/>
        <w:rPr>
          <w:sz w:val="24"/>
          <w:szCs w:val="24"/>
        </w:rPr>
      </w:pPr>
    </w:p>
    <w:p w:rsidR="00D40BCD" w:rsidRDefault="00D40BCD" w:rsidP="006F1C87">
      <w:pPr>
        <w:pStyle w:val="Body"/>
        <w:spacing w:line="360" w:lineRule="auto"/>
        <w:ind w:left="1353"/>
        <w:rPr>
          <w:sz w:val="24"/>
          <w:szCs w:val="24"/>
        </w:rPr>
      </w:pPr>
    </w:p>
    <w:p w:rsidR="00395F3F" w:rsidRPr="008338A5" w:rsidRDefault="00395F3F" w:rsidP="00395F3F">
      <w:pPr>
        <w:pStyle w:val="Heading1"/>
        <w:spacing w:after="0"/>
        <w:rPr>
          <w:rFonts w:asciiTheme="majorBidi" w:hAnsiTheme="majorBidi" w:cstheme="majorBidi"/>
          <w:sz w:val="22"/>
          <w:szCs w:val="22"/>
        </w:rPr>
      </w:pPr>
      <w:bookmarkStart w:id="216" w:name="_Toc225059664"/>
      <w:bookmarkEnd w:id="212"/>
      <w:bookmarkEnd w:id="213"/>
      <w:bookmarkEnd w:id="214"/>
      <w:r w:rsidRPr="008338A5">
        <w:rPr>
          <w:rFonts w:asciiTheme="majorBidi" w:hAnsiTheme="majorBidi" w:cstheme="majorBidi"/>
          <w:sz w:val="28"/>
          <w:szCs w:val="28"/>
        </w:rPr>
        <w:lastRenderedPageBreak/>
        <w:t>7. CASE STUDY</w:t>
      </w:r>
      <w:bookmarkEnd w:id="216"/>
    </w:p>
    <w:p w:rsidR="00395F3F" w:rsidRDefault="00395F3F" w:rsidP="00395F3F"/>
    <w:p w:rsidR="00395F3F" w:rsidRPr="008648C9" w:rsidRDefault="00395F3F" w:rsidP="003A762B">
      <w:pPr>
        <w:pStyle w:val="Body"/>
        <w:spacing w:line="360" w:lineRule="auto"/>
        <w:ind w:firstLine="658"/>
        <w:rPr>
          <w:sz w:val="24"/>
          <w:szCs w:val="24"/>
          <w:lang w:val="en-CA"/>
        </w:rPr>
      </w:pPr>
      <w:r w:rsidRPr="008648C9">
        <w:rPr>
          <w:sz w:val="24"/>
          <w:szCs w:val="24"/>
        </w:rPr>
        <w:t xml:space="preserve">To show the magnitude of the differences in the GHG emission reductions predicted using the five methods discussed in this work, a case study is presented. The case study is based on the work by Guler </w:t>
      </w:r>
      <w:r w:rsidR="00BB2E83" w:rsidRPr="008648C9">
        <w:rPr>
          <w:sz w:val="24"/>
          <w:szCs w:val="24"/>
        </w:rPr>
        <w:fldChar w:fldCharType="begin"/>
      </w:r>
      <w:r w:rsidRPr="008648C9">
        <w:rPr>
          <w:sz w:val="24"/>
          <w:szCs w:val="24"/>
        </w:rPr>
        <w:instrText>ADDIN RW.CITE{{15 Anonymous 2000; 67 Anonymous; 91 Anonymous}}</w:instrText>
      </w:r>
      <w:r w:rsidR="00BB2E83" w:rsidRPr="008648C9">
        <w:rPr>
          <w:sz w:val="24"/>
          <w:szCs w:val="24"/>
        </w:rPr>
        <w:fldChar w:fldCharType="separate"/>
      </w:r>
      <w:r w:rsidR="00571DAA">
        <w:rPr>
          <w:sz w:val="24"/>
          <w:szCs w:val="24"/>
        </w:rPr>
        <w:t>[38, 39, 53]</w:t>
      </w:r>
      <w:r w:rsidR="00BB2E83" w:rsidRPr="008648C9">
        <w:rPr>
          <w:sz w:val="24"/>
          <w:szCs w:val="24"/>
        </w:rPr>
        <w:fldChar w:fldCharType="end"/>
      </w:r>
      <w:r w:rsidRPr="008648C9">
        <w:rPr>
          <w:sz w:val="24"/>
          <w:szCs w:val="24"/>
        </w:rPr>
        <w:t xml:space="preserve"> which assessed the energy savings due to a variety of energy efficiency improvements in the Canadian residenatial sector. </w:t>
      </w:r>
    </w:p>
    <w:p w:rsidR="00395F3F" w:rsidRPr="008648C9" w:rsidRDefault="00395F3F" w:rsidP="00395F3F">
      <w:pPr>
        <w:pStyle w:val="Body"/>
        <w:spacing w:line="360" w:lineRule="auto"/>
        <w:rPr>
          <w:sz w:val="24"/>
          <w:szCs w:val="24"/>
          <w:lang w:val="en-CA"/>
        </w:rPr>
      </w:pPr>
    </w:p>
    <w:p w:rsidR="00395F3F" w:rsidRPr="008648C9" w:rsidRDefault="00395F3F" w:rsidP="003A762B">
      <w:pPr>
        <w:pStyle w:val="Body"/>
        <w:spacing w:line="360" w:lineRule="auto"/>
        <w:ind w:firstLine="658"/>
        <w:rPr>
          <w:sz w:val="24"/>
          <w:szCs w:val="24"/>
          <w:lang w:val="en-CA"/>
        </w:rPr>
      </w:pPr>
      <w:r w:rsidRPr="008648C9">
        <w:rPr>
          <w:sz w:val="24"/>
          <w:szCs w:val="24"/>
          <w:lang w:val="en-CA"/>
        </w:rPr>
        <w:t xml:space="preserve">The ceiling insulation upgrade scenario is selected as the case study.  In this scenario, the energy savings possible by adding ceiling insulation to the houses in the residential sector to obtain an overall thermal resistance of RSI 8.8 is predicted using the Canadian Residential Energy End-use Model - CREEM </w:t>
      </w:r>
      <w:r w:rsidR="00BB2E83" w:rsidRPr="008648C9">
        <w:rPr>
          <w:sz w:val="24"/>
          <w:szCs w:val="24"/>
          <w:lang w:val="en-CA"/>
        </w:rPr>
        <w:fldChar w:fldCharType="begin"/>
      </w:r>
      <w:r w:rsidRPr="008648C9">
        <w:rPr>
          <w:sz w:val="24"/>
          <w:szCs w:val="24"/>
          <w:lang w:val="en-CA"/>
        </w:rPr>
        <w:instrText>ADDIN RW.CITE{{92 Anonymous}}</w:instrText>
      </w:r>
      <w:r w:rsidR="00BB2E83" w:rsidRPr="008648C9">
        <w:rPr>
          <w:sz w:val="24"/>
          <w:szCs w:val="24"/>
          <w:lang w:val="en-CA"/>
        </w:rPr>
        <w:fldChar w:fldCharType="separate"/>
      </w:r>
      <w:r w:rsidR="00571DAA">
        <w:rPr>
          <w:sz w:val="24"/>
          <w:szCs w:val="24"/>
          <w:lang w:val="en-CA"/>
        </w:rPr>
        <w:t>[54]</w:t>
      </w:r>
      <w:r w:rsidR="00BB2E83" w:rsidRPr="008648C9">
        <w:rPr>
          <w:sz w:val="24"/>
          <w:szCs w:val="24"/>
          <w:lang w:val="en-CA"/>
        </w:rPr>
        <w:fldChar w:fldCharType="end"/>
      </w:r>
      <w:r w:rsidRPr="008648C9">
        <w:rPr>
          <w:sz w:val="24"/>
          <w:szCs w:val="24"/>
          <w:lang w:val="en-CA"/>
        </w:rPr>
        <w:t>.</w:t>
      </w:r>
    </w:p>
    <w:p w:rsidR="00395F3F" w:rsidRPr="008648C9" w:rsidRDefault="00395F3F" w:rsidP="00395F3F">
      <w:pPr>
        <w:pStyle w:val="Body"/>
        <w:spacing w:line="360" w:lineRule="auto"/>
        <w:rPr>
          <w:sz w:val="24"/>
          <w:szCs w:val="24"/>
          <w:lang w:val="en-CA"/>
        </w:rPr>
      </w:pPr>
    </w:p>
    <w:p w:rsidR="00395F3F" w:rsidRPr="008648C9" w:rsidRDefault="00395F3F" w:rsidP="003A762B">
      <w:pPr>
        <w:pStyle w:val="Body"/>
        <w:spacing w:line="360" w:lineRule="auto"/>
        <w:ind w:firstLine="658"/>
        <w:rPr>
          <w:sz w:val="24"/>
          <w:szCs w:val="24"/>
          <w:lang w:val="en-CA"/>
        </w:rPr>
      </w:pPr>
      <w:r w:rsidRPr="008648C9">
        <w:rPr>
          <w:sz w:val="24"/>
          <w:szCs w:val="24"/>
          <w:lang w:val="en-CA"/>
        </w:rPr>
        <w:t xml:space="preserve">The annual electricity savings associated with ceiling insulation upgrade scenario for each province in Canada are presented in Table 35. </w:t>
      </w:r>
    </w:p>
    <w:p w:rsidR="00395F3F" w:rsidRPr="008648C9" w:rsidRDefault="00395F3F" w:rsidP="00395F3F">
      <w:pPr>
        <w:pStyle w:val="Body"/>
        <w:spacing w:line="360" w:lineRule="auto"/>
        <w:rPr>
          <w:sz w:val="24"/>
          <w:szCs w:val="24"/>
          <w:lang w:val="en-CA"/>
        </w:rPr>
      </w:pPr>
    </w:p>
    <w:p w:rsidR="00BD7736" w:rsidRDefault="00395F3F" w:rsidP="003A762B">
      <w:pPr>
        <w:pStyle w:val="Body"/>
        <w:spacing w:line="360" w:lineRule="auto"/>
        <w:ind w:firstLine="658"/>
        <w:rPr>
          <w:sz w:val="24"/>
          <w:szCs w:val="24"/>
          <w:lang w:val="en-CA"/>
        </w:rPr>
      </w:pPr>
      <w:r w:rsidRPr="008648C9">
        <w:rPr>
          <w:sz w:val="24"/>
          <w:szCs w:val="24"/>
          <w:lang w:val="en-CA"/>
        </w:rPr>
        <w:t xml:space="preserve">The annual reductions in electricity generation associated with the ceiling insulation upgrade scenario can be calculated  by taking into consideration the transmission and distribution losses presented in Table 12. Thus, the annual reduction in electricity generation for each province </w:t>
      </w:r>
      <w:r w:rsidR="00BD7736">
        <w:rPr>
          <w:sz w:val="24"/>
          <w:szCs w:val="24"/>
          <w:lang w:val="en-CA"/>
        </w:rPr>
        <w:t xml:space="preserve">can be calculated </w:t>
      </w:r>
      <w:r w:rsidR="00203C5A">
        <w:rPr>
          <w:sz w:val="24"/>
          <w:szCs w:val="24"/>
          <w:lang w:val="en-CA"/>
        </w:rPr>
        <w:t xml:space="preserve">using </w:t>
      </w:r>
      <w:r w:rsidR="00BD7736">
        <w:rPr>
          <w:sz w:val="24"/>
          <w:szCs w:val="24"/>
          <w:lang w:val="en-CA"/>
        </w:rPr>
        <w:t>Equation 15.</w:t>
      </w:r>
      <w:r w:rsidR="00203C5A" w:rsidRPr="00203C5A">
        <w:rPr>
          <w:sz w:val="24"/>
          <w:szCs w:val="24"/>
          <w:lang w:val="en-CA"/>
        </w:rPr>
        <w:t xml:space="preserve"> </w:t>
      </w:r>
      <w:r w:rsidR="00203C5A" w:rsidRPr="008648C9">
        <w:rPr>
          <w:sz w:val="24"/>
          <w:szCs w:val="24"/>
          <w:lang w:val="en-CA"/>
        </w:rPr>
        <w:t>The  annual reductions in electricity generation  are given in Table 35</w:t>
      </w:r>
      <w:r w:rsidR="00556AC9">
        <w:rPr>
          <w:sz w:val="24"/>
          <w:szCs w:val="24"/>
          <w:lang w:val="en-CA"/>
        </w:rPr>
        <w:t>.</w:t>
      </w:r>
    </w:p>
    <w:p w:rsidR="00556AC9" w:rsidRDefault="00556AC9" w:rsidP="00556AC9">
      <w:pPr>
        <w:pStyle w:val="Body"/>
        <w:spacing w:line="360" w:lineRule="auto"/>
        <w:rPr>
          <w:sz w:val="24"/>
          <w:szCs w:val="24"/>
          <w:lang w:val="en-CA"/>
        </w:rPr>
      </w:pPr>
    </w:p>
    <w:p w:rsidR="00BD7736" w:rsidRPr="00FF367F" w:rsidRDefault="00BD7736" w:rsidP="00534993">
      <w:pPr>
        <w:spacing w:line="360" w:lineRule="auto"/>
        <w:rPr>
          <w:iCs/>
          <w:lang w:val="en-CA"/>
        </w:rPr>
      </w:pPr>
      <m:oMathPara>
        <m:oMathParaPr>
          <m:jc m:val="left"/>
        </m:oMathParaPr>
        <m:oMath>
          <m:r>
            <m:rPr>
              <m:sty m:val="p"/>
            </m:rPr>
            <w:rPr>
              <w:rFonts w:ascii="Cambria Math" w:hAnsi="Cambria Math"/>
              <w:lang w:val="en-CA"/>
            </w:rPr>
            <m:t>Annual reduction in electricity generation  =</m:t>
          </m:r>
          <m:f>
            <m:fPr>
              <m:ctrlPr>
                <w:rPr>
                  <w:rFonts w:ascii="Cambria Math" w:hAnsi="Cambria Math"/>
                  <w:lang w:val="en-CA"/>
                </w:rPr>
              </m:ctrlPr>
            </m:fPr>
            <m:num>
              <m:r>
                <m:rPr>
                  <m:sty m:val="p"/>
                </m:rPr>
                <w:rPr>
                  <w:rFonts w:ascii="Cambria Math" w:hAnsi="Cambria Math"/>
                  <w:lang w:val="en-CA"/>
                </w:rPr>
                <m:t xml:space="preserve">annual reduction in electricity consumption </m:t>
              </m:r>
              <m:d>
                <m:dPr>
                  <m:ctrlPr>
                    <w:rPr>
                      <w:rFonts w:ascii="Cambria Math" w:hAnsi="Cambria Math"/>
                      <w:iCs/>
                      <w:lang w:val="en-CA"/>
                    </w:rPr>
                  </m:ctrlPr>
                </m:dPr>
                <m:e>
                  <m:r>
                    <m:rPr>
                      <m:sty m:val="p"/>
                    </m:rPr>
                    <w:rPr>
                      <w:rFonts w:ascii="Cambria Math" w:hAnsi="Cambria Math"/>
                      <w:lang w:val="en-CA"/>
                    </w:rPr>
                    <m:t>KWh</m:t>
                  </m:r>
                </m:e>
              </m:d>
            </m:num>
            <m:den>
              <m:r>
                <m:rPr>
                  <m:sty m:val="p"/>
                </m:rPr>
                <w:rPr>
                  <w:rFonts w:ascii="Cambria Math" w:hAnsi="Cambria Math"/>
                  <w:lang w:val="en-CA"/>
                </w:rPr>
                <m:t>1-</m:t>
              </m:r>
              <m:f>
                <m:fPr>
                  <m:ctrlPr>
                    <w:rPr>
                      <w:rFonts w:ascii="Cambria Math" w:hAnsi="Cambria Math"/>
                      <w:lang w:val="en-CA"/>
                    </w:rPr>
                  </m:ctrlPr>
                </m:fPr>
                <m:num>
                  <m:r>
                    <m:rPr>
                      <m:sty m:val="p"/>
                    </m:rPr>
                    <w:rPr>
                      <w:rFonts w:ascii="Cambria Math" w:hAnsi="Cambria Math"/>
                      <w:lang w:val="en-CA"/>
                    </w:rPr>
                    <m:t>% losses</m:t>
                  </m:r>
                </m:num>
                <m:den>
                  <m:r>
                    <m:rPr>
                      <m:sty m:val="p"/>
                    </m:rPr>
                    <w:rPr>
                      <w:rFonts w:ascii="Cambria Math" w:hAnsi="Cambria Math"/>
                      <w:lang w:val="en-CA"/>
                    </w:rPr>
                    <m:t>100</m:t>
                  </m:r>
                </m:den>
              </m:f>
            </m:den>
          </m:f>
        </m:oMath>
      </m:oMathPara>
    </w:p>
    <w:p w:rsidR="00BD7736" w:rsidRPr="00203C5A" w:rsidRDefault="00BD7736" w:rsidP="00BF66C0">
      <w:pPr>
        <w:ind w:left="7896"/>
        <w:rPr>
          <w:iCs/>
          <w:lang w:val="en-CA"/>
        </w:rPr>
      </w:pPr>
      <w:r>
        <w:rPr>
          <w:iCs/>
          <w:lang w:val="en-CA"/>
        </w:rPr>
        <w:t xml:space="preserve">      [1</w:t>
      </w:r>
      <w:r w:rsidR="00203C5A">
        <w:rPr>
          <w:iCs/>
          <w:lang w:val="en-CA"/>
        </w:rPr>
        <w:t>5]</w:t>
      </w:r>
    </w:p>
    <w:p w:rsidR="00395F3F" w:rsidRPr="008648C9" w:rsidRDefault="00395F3F" w:rsidP="00203C5A">
      <w:pPr>
        <w:pStyle w:val="Body"/>
        <w:spacing w:line="360" w:lineRule="auto"/>
        <w:rPr>
          <w:sz w:val="24"/>
          <w:szCs w:val="24"/>
          <w:lang w:val="en-CA"/>
        </w:rPr>
      </w:pPr>
      <w:r w:rsidRPr="008648C9">
        <w:rPr>
          <w:sz w:val="24"/>
          <w:szCs w:val="24"/>
          <w:lang w:val="en-CA"/>
        </w:rPr>
        <w:t xml:space="preserve"> </w:t>
      </w:r>
    </w:p>
    <w:p w:rsidR="00395F3F" w:rsidRPr="008648C9" w:rsidRDefault="00395F3F" w:rsidP="003A762B">
      <w:pPr>
        <w:pStyle w:val="Body"/>
        <w:spacing w:line="360" w:lineRule="auto"/>
        <w:ind w:firstLine="658"/>
        <w:rPr>
          <w:sz w:val="24"/>
          <w:szCs w:val="24"/>
          <w:lang w:val="en-CA"/>
        </w:rPr>
      </w:pPr>
      <w:r w:rsidRPr="008648C9">
        <w:rPr>
          <w:sz w:val="24"/>
          <w:szCs w:val="24"/>
          <w:lang w:val="en-CA"/>
        </w:rPr>
        <w:t xml:space="preserve">The monthly reductions in electricity generation associated with ceiling insulation upgrade scenario can be predicted based on the annual reductions in electricity generation </w:t>
      </w:r>
      <w:r w:rsidRPr="008648C9">
        <w:rPr>
          <w:sz w:val="24"/>
          <w:szCs w:val="24"/>
          <w:lang w:val="en-CA"/>
        </w:rPr>
        <w:lastRenderedPageBreak/>
        <w:t xml:space="preserve">in Table 35 and the monthly heating degree-days </w:t>
      </w:r>
      <w:r w:rsidR="00BB2E83" w:rsidRPr="008648C9">
        <w:rPr>
          <w:sz w:val="24"/>
          <w:szCs w:val="24"/>
          <w:lang w:val="en-CA"/>
        </w:rPr>
        <w:fldChar w:fldCharType="begin"/>
      </w:r>
      <w:r w:rsidRPr="008648C9">
        <w:rPr>
          <w:sz w:val="24"/>
          <w:szCs w:val="24"/>
          <w:lang w:val="en-CA"/>
        </w:rPr>
        <w:instrText>ADDIN RW.CITE{{89 Faye C. McQuiston, Jerald D. Parker 1994}}</w:instrText>
      </w:r>
      <w:r w:rsidR="00BB2E83" w:rsidRPr="008648C9">
        <w:rPr>
          <w:sz w:val="24"/>
          <w:szCs w:val="24"/>
          <w:lang w:val="en-CA"/>
        </w:rPr>
        <w:fldChar w:fldCharType="separate"/>
      </w:r>
      <w:r w:rsidR="00571DAA">
        <w:rPr>
          <w:sz w:val="24"/>
          <w:szCs w:val="24"/>
          <w:lang w:val="en-CA"/>
        </w:rPr>
        <w:t>[55]</w:t>
      </w:r>
      <w:r w:rsidR="00BB2E83" w:rsidRPr="008648C9">
        <w:rPr>
          <w:sz w:val="24"/>
          <w:szCs w:val="24"/>
          <w:lang w:val="en-CA"/>
        </w:rPr>
        <w:fldChar w:fldCharType="end"/>
      </w:r>
      <w:r w:rsidRPr="008648C9">
        <w:rPr>
          <w:sz w:val="24"/>
          <w:szCs w:val="24"/>
          <w:lang w:val="en-CA"/>
        </w:rPr>
        <w:t>.</w:t>
      </w:r>
      <w:r w:rsidR="00203C5A">
        <w:rPr>
          <w:sz w:val="24"/>
          <w:szCs w:val="24"/>
          <w:lang w:val="en-CA"/>
        </w:rPr>
        <w:t xml:space="preserve"> </w:t>
      </w:r>
      <w:r w:rsidRPr="008648C9">
        <w:rPr>
          <w:sz w:val="24"/>
          <w:szCs w:val="24"/>
          <w:lang w:val="en-CA"/>
        </w:rPr>
        <w:t xml:space="preserve">The monthly  and the yearly average degree days values for each province in Canada  are given in Table 36 </w:t>
      </w:r>
      <w:r w:rsidR="00BB2E83" w:rsidRPr="008648C9">
        <w:rPr>
          <w:sz w:val="24"/>
          <w:szCs w:val="24"/>
          <w:lang w:val="en-CA"/>
        </w:rPr>
        <w:fldChar w:fldCharType="begin"/>
      </w:r>
      <w:r w:rsidRPr="008648C9">
        <w:rPr>
          <w:sz w:val="24"/>
          <w:szCs w:val="24"/>
          <w:lang w:val="en-CA"/>
        </w:rPr>
        <w:instrText>ADDIN RW.CITE{{90 Anonymous}}</w:instrText>
      </w:r>
      <w:r w:rsidR="00BB2E83" w:rsidRPr="008648C9">
        <w:rPr>
          <w:sz w:val="24"/>
          <w:szCs w:val="24"/>
          <w:lang w:val="en-CA"/>
        </w:rPr>
        <w:fldChar w:fldCharType="separate"/>
      </w:r>
      <w:r w:rsidR="00571DAA">
        <w:rPr>
          <w:sz w:val="24"/>
          <w:szCs w:val="24"/>
          <w:lang w:val="en-CA"/>
        </w:rPr>
        <w:t>[56]</w:t>
      </w:r>
      <w:r w:rsidR="00BB2E83" w:rsidRPr="008648C9">
        <w:rPr>
          <w:sz w:val="24"/>
          <w:szCs w:val="24"/>
          <w:lang w:val="en-CA"/>
        </w:rPr>
        <w:fldChar w:fldCharType="end"/>
      </w:r>
      <w:r w:rsidRPr="008648C9">
        <w:rPr>
          <w:sz w:val="24"/>
          <w:szCs w:val="24"/>
          <w:lang w:val="en-CA"/>
        </w:rPr>
        <w:t xml:space="preserve">. </w:t>
      </w:r>
    </w:p>
    <w:p w:rsidR="00395F3F" w:rsidRPr="008648C9" w:rsidRDefault="00395F3F" w:rsidP="00395F3F">
      <w:pPr>
        <w:pStyle w:val="Body"/>
        <w:spacing w:line="360" w:lineRule="auto"/>
        <w:rPr>
          <w:sz w:val="24"/>
          <w:szCs w:val="24"/>
          <w:lang w:val="en-CA"/>
        </w:rPr>
      </w:pPr>
    </w:p>
    <w:p w:rsidR="00743796" w:rsidRPr="00743796" w:rsidRDefault="00743796" w:rsidP="00D45F0F">
      <w:pPr>
        <w:pStyle w:val="Caption"/>
        <w:keepNext/>
        <w:ind w:left="1134" w:hanging="1134"/>
        <w:rPr>
          <w:b w:val="0"/>
          <w:bCs w:val="0"/>
          <w:color w:val="auto"/>
          <w:sz w:val="24"/>
          <w:szCs w:val="24"/>
        </w:rPr>
      </w:pPr>
      <w:bookmarkStart w:id="217" w:name="_Toc222733681"/>
      <w:proofErr w:type="gramStart"/>
      <w:r w:rsidRPr="00743796">
        <w:rPr>
          <w:color w:val="auto"/>
          <w:sz w:val="24"/>
          <w:szCs w:val="24"/>
        </w:rPr>
        <w:t xml:space="preserve">Table </w:t>
      </w:r>
      <w:r w:rsidR="00BB2E83" w:rsidRPr="00743796">
        <w:rPr>
          <w:color w:val="auto"/>
          <w:sz w:val="24"/>
          <w:szCs w:val="24"/>
        </w:rPr>
        <w:fldChar w:fldCharType="begin"/>
      </w:r>
      <w:r w:rsidRPr="00743796">
        <w:rPr>
          <w:color w:val="auto"/>
          <w:sz w:val="24"/>
          <w:szCs w:val="24"/>
        </w:rPr>
        <w:instrText xml:space="preserve"> SEQ Table \* ARABIC </w:instrText>
      </w:r>
      <w:r w:rsidR="00BB2E83" w:rsidRPr="00743796">
        <w:rPr>
          <w:color w:val="auto"/>
          <w:sz w:val="24"/>
          <w:szCs w:val="24"/>
        </w:rPr>
        <w:fldChar w:fldCharType="separate"/>
      </w:r>
      <w:r w:rsidR="001C3218">
        <w:rPr>
          <w:noProof/>
          <w:color w:val="auto"/>
          <w:sz w:val="24"/>
          <w:szCs w:val="24"/>
        </w:rPr>
        <w:t>35</w:t>
      </w:r>
      <w:r w:rsidR="00BB2E83" w:rsidRPr="00743796">
        <w:rPr>
          <w:color w:val="auto"/>
          <w:sz w:val="24"/>
          <w:szCs w:val="24"/>
        </w:rPr>
        <w:fldChar w:fldCharType="end"/>
      </w:r>
      <w:r w:rsidRPr="00743796">
        <w:rPr>
          <w:color w:val="auto"/>
          <w:sz w:val="24"/>
          <w:szCs w:val="24"/>
          <w:lang w:val="en-US"/>
        </w:rPr>
        <w:t>.</w:t>
      </w:r>
      <w:proofErr w:type="gramEnd"/>
      <w:r w:rsidRPr="00743796">
        <w:rPr>
          <w:color w:val="auto"/>
          <w:sz w:val="24"/>
          <w:szCs w:val="24"/>
          <w:lang w:val="en-US"/>
        </w:rPr>
        <w:t xml:space="preserve"> </w:t>
      </w:r>
      <w:r w:rsidRPr="00743796">
        <w:rPr>
          <w:b w:val="0"/>
          <w:bCs w:val="0"/>
          <w:color w:val="auto"/>
          <w:sz w:val="24"/>
          <w:szCs w:val="24"/>
          <w:lang w:val="en-US"/>
        </w:rPr>
        <w:t>Annual electricity savings and annual reductions in ele</w:t>
      </w:r>
      <w:r>
        <w:rPr>
          <w:b w:val="0"/>
          <w:bCs w:val="0"/>
          <w:color w:val="auto"/>
          <w:sz w:val="24"/>
          <w:szCs w:val="24"/>
          <w:lang w:val="en-US"/>
        </w:rPr>
        <w:t xml:space="preserve">ctricity generation (MWh/year) </w:t>
      </w:r>
      <w:r w:rsidRPr="00743796">
        <w:rPr>
          <w:b w:val="0"/>
          <w:bCs w:val="0"/>
          <w:color w:val="auto"/>
          <w:sz w:val="24"/>
          <w:szCs w:val="24"/>
          <w:lang w:val="en-US"/>
        </w:rPr>
        <w:t xml:space="preserve">associated with ceiling insulation upgrade scenario [38, 39, </w:t>
      </w:r>
      <w:proofErr w:type="gramStart"/>
      <w:r w:rsidRPr="00743796">
        <w:rPr>
          <w:b w:val="0"/>
          <w:bCs w:val="0"/>
          <w:color w:val="auto"/>
          <w:sz w:val="24"/>
          <w:szCs w:val="24"/>
          <w:lang w:val="en-US"/>
        </w:rPr>
        <w:t>51</w:t>
      </w:r>
      <w:proofErr w:type="gramEnd"/>
      <w:r w:rsidRPr="00743796">
        <w:rPr>
          <w:b w:val="0"/>
          <w:bCs w:val="0"/>
          <w:color w:val="auto"/>
          <w:sz w:val="24"/>
          <w:szCs w:val="24"/>
          <w:lang w:val="en-US"/>
        </w:rPr>
        <w:t>]</w:t>
      </w:r>
      <w:bookmarkEnd w:id="217"/>
    </w:p>
    <w:tbl>
      <w:tblPr>
        <w:tblStyle w:val="TableGrid"/>
        <w:tblW w:w="8897" w:type="dxa"/>
        <w:jc w:val="center"/>
        <w:tblLook w:val="04A0"/>
      </w:tblPr>
      <w:tblGrid>
        <w:gridCol w:w="1047"/>
        <w:gridCol w:w="2038"/>
        <w:gridCol w:w="2410"/>
        <w:gridCol w:w="3402"/>
      </w:tblGrid>
      <w:tr w:rsidR="00597F37" w:rsidRPr="00597F37" w:rsidTr="00597F37">
        <w:trPr>
          <w:jc w:val="center"/>
        </w:trPr>
        <w:tc>
          <w:tcPr>
            <w:tcW w:w="1047" w:type="dxa"/>
          </w:tcPr>
          <w:p w:rsidR="00597F37" w:rsidRPr="00597F37" w:rsidRDefault="00597F37" w:rsidP="00395F3F">
            <w:pPr>
              <w:pStyle w:val="Body"/>
              <w:jc w:val="center"/>
              <w:rPr>
                <w:rFonts w:asciiTheme="majorBidi" w:hAnsiTheme="majorBidi" w:cstheme="majorBidi"/>
                <w:b/>
                <w:bCs/>
                <w:lang w:val="en-CA"/>
              </w:rPr>
            </w:pPr>
            <w:r w:rsidRPr="00597F37">
              <w:rPr>
                <w:rFonts w:asciiTheme="majorBidi" w:hAnsiTheme="majorBidi" w:cstheme="majorBidi"/>
                <w:b/>
                <w:bCs/>
                <w:lang w:val="en-CA"/>
              </w:rPr>
              <w:t>Province</w:t>
            </w:r>
          </w:p>
        </w:tc>
        <w:tc>
          <w:tcPr>
            <w:tcW w:w="2038" w:type="dxa"/>
          </w:tcPr>
          <w:p w:rsidR="00597F37" w:rsidRPr="00597F37" w:rsidRDefault="00597F37" w:rsidP="00395F3F">
            <w:pPr>
              <w:pStyle w:val="Body"/>
              <w:jc w:val="center"/>
              <w:rPr>
                <w:rFonts w:asciiTheme="majorBidi" w:hAnsiTheme="majorBidi" w:cstheme="majorBidi"/>
                <w:b/>
                <w:bCs/>
                <w:lang w:val="en-CA"/>
              </w:rPr>
            </w:pPr>
            <w:r w:rsidRPr="00597F37">
              <w:rPr>
                <w:rFonts w:asciiTheme="majorBidi" w:hAnsiTheme="majorBidi" w:cstheme="majorBidi"/>
                <w:b/>
                <w:bCs/>
                <w:lang w:val="en-CA"/>
              </w:rPr>
              <w:t xml:space="preserve">Annual electricity savings </w:t>
            </w:r>
          </w:p>
        </w:tc>
        <w:tc>
          <w:tcPr>
            <w:tcW w:w="2410" w:type="dxa"/>
          </w:tcPr>
          <w:p w:rsidR="00597F37" w:rsidRPr="00597F37" w:rsidRDefault="00597F37" w:rsidP="00395F3F">
            <w:pPr>
              <w:pStyle w:val="Body"/>
              <w:jc w:val="center"/>
              <w:rPr>
                <w:rFonts w:asciiTheme="majorBidi" w:hAnsiTheme="majorBidi" w:cstheme="majorBidi"/>
                <w:b/>
                <w:bCs/>
                <w:lang w:val="en-CA"/>
              </w:rPr>
            </w:pPr>
            <w:r w:rsidRPr="00597F37">
              <w:rPr>
                <w:rFonts w:asciiTheme="majorBidi" w:hAnsiTheme="majorBidi" w:cstheme="majorBidi"/>
                <w:b/>
                <w:bCs/>
                <w:lang w:val="en-CA"/>
              </w:rPr>
              <w:t>Transmission and distribution losses %</w:t>
            </w:r>
          </w:p>
        </w:tc>
        <w:tc>
          <w:tcPr>
            <w:tcW w:w="3402" w:type="dxa"/>
          </w:tcPr>
          <w:p w:rsidR="00597F37" w:rsidRPr="00597F37" w:rsidRDefault="00597F37" w:rsidP="00395F3F">
            <w:pPr>
              <w:pStyle w:val="Body"/>
              <w:jc w:val="center"/>
              <w:rPr>
                <w:rFonts w:asciiTheme="majorBidi" w:hAnsiTheme="majorBidi" w:cstheme="majorBidi"/>
                <w:b/>
                <w:bCs/>
                <w:lang w:val="en-CA"/>
              </w:rPr>
            </w:pPr>
            <w:r w:rsidRPr="00597F37">
              <w:rPr>
                <w:rFonts w:asciiTheme="majorBidi" w:hAnsiTheme="majorBidi" w:cstheme="majorBidi"/>
                <w:b/>
                <w:bCs/>
                <w:lang w:val="en-CA"/>
              </w:rPr>
              <w:t xml:space="preserve">Annual reduction in electricity generation </w:t>
            </w:r>
          </w:p>
        </w:tc>
      </w:tr>
      <w:tr w:rsidR="00597F37" w:rsidRPr="00597F37" w:rsidTr="00597F37">
        <w:trPr>
          <w:jc w:val="center"/>
        </w:trPr>
        <w:tc>
          <w:tcPr>
            <w:tcW w:w="1047" w:type="dxa"/>
          </w:tcPr>
          <w:p w:rsidR="00597F37" w:rsidRPr="00597F37" w:rsidRDefault="00597F37" w:rsidP="00012332">
            <w:pPr>
              <w:pStyle w:val="Body"/>
              <w:jc w:val="center"/>
              <w:rPr>
                <w:rFonts w:asciiTheme="majorBidi" w:hAnsiTheme="majorBidi" w:cstheme="majorBidi"/>
                <w:b/>
                <w:bCs/>
                <w:lang w:val="en-CA"/>
              </w:rPr>
            </w:pPr>
            <w:r w:rsidRPr="00597F37">
              <w:rPr>
                <w:rFonts w:asciiTheme="majorBidi" w:hAnsiTheme="majorBidi" w:cstheme="majorBidi"/>
                <w:b/>
                <w:bCs/>
                <w:lang w:val="en-CA"/>
              </w:rPr>
              <w:t>NF</w:t>
            </w:r>
          </w:p>
        </w:tc>
        <w:tc>
          <w:tcPr>
            <w:tcW w:w="2038" w:type="dxa"/>
            <w:vAlign w:val="bottom"/>
          </w:tcPr>
          <w:p w:rsidR="00597F37" w:rsidRPr="00597F37" w:rsidRDefault="00597F37" w:rsidP="00012332">
            <w:pPr>
              <w:jc w:val="center"/>
              <w:rPr>
                <w:rFonts w:asciiTheme="majorBidi" w:hAnsiTheme="majorBidi" w:cstheme="majorBidi"/>
                <w:color w:val="000000"/>
                <w:sz w:val="20"/>
                <w:szCs w:val="20"/>
              </w:rPr>
            </w:pPr>
            <w:r w:rsidRPr="00597F37">
              <w:rPr>
                <w:rFonts w:asciiTheme="majorBidi" w:hAnsiTheme="majorBidi" w:cstheme="majorBidi"/>
                <w:color w:val="000000"/>
                <w:sz w:val="20"/>
                <w:szCs w:val="20"/>
              </w:rPr>
              <w:t>90,909</w:t>
            </w:r>
          </w:p>
        </w:tc>
        <w:tc>
          <w:tcPr>
            <w:tcW w:w="2410" w:type="dxa"/>
            <w:vAlign w:val="bottom"/>
          </w:tcPr>
          <w:p w:rsidR="00597F37" w:rsidRPr="00597F37" w:rsidRDefault="00597F37" w:rsidP="00012332">
            <w:pPr>
              <w:jc w:val="center"/>
              <w:rPr>
                <w:rFonts w:asciiTheme="majorBidi" w:hAnsiTheme="majorBidi" w:cstheme="majorBidi"/>
                <w:color w:val="000000"/>
                <w:sz w:val="20"/>
                <w:szCs w:val="20"/>
              </w:rPr>
            </w:pPr>
            <w:r w:rsidRPr="00597F37">
              <w:rPr>
                <w:rFonts w:asciiTheme="majorBidi" w:hAnsiTheme="majorBidi" w:cstheme="majorBidi"/>
                <w:color w:val="000000"/>
                <w:sz w:val="20"/>
                <w:szCs w:val="20"/>
              </w:rPr>
              <w:t>9</w:t>
            </w:r>
          </w:p>
        </w:tc>
        <w:tc>
          <w:tcPr>
            <w:tcW w:w="3402" w:type="dxa"/>
            <w:vAlign w:val="bottom"/>
          </w:tcPr>
          <w:p w:rsidR="00597F37" w:rsidRPr="00597F37" w:rsidRDefault="00597F37" w:rsidP="00012332">
            <w:pPr>
              <w:jc w:val="center"/>
              <w:rPr>
                <w:rFonts w:asciiTheme="majorBidi" w:hAnsiTheme="majorBidi" w:cstheme="majorBidi"/>
                <w:color w:val="000000"/>
                <w:sz w:val="20"/>
                <w:szCs w:val="20"/>
              </w:rPr>
            </w:pPr>
            <w:r w:rsidRPr="00597F37">
              <w:rPr>
                <w:rFonts w:asciiTheme="majorBidi" w:hAnsiTheme="majorBidi" w:cstheme="majorBidi"/>
                <w:color w:val="000000"/>
                <w:sz w:val="20"/>
                <w:szCs w:val="20"/>
              </w:rPr>
              <w:t>99,900</w:t>
            </w:r>
          </w:p>
        </w:tc>
      </w:tr>
      <w:tr w:rsidR="00597F37" w:rsidRPr="00597F37" w:rsidTr="00597F37">
        <w:trPr>
          <w:jc w:val="center"/>
        </w:trPr>
        <w:tc>
          <w:tcPr>
            <w:tcW w:w="1047" w:type="dxa"/>
          </w:tcPr>
          <w:p w:rsidR="00597F37" w:rsidRPr="00597F37" w:rsidRDefault="00597F37" w:rsidP="00012332">
            <w:pPr>
              <w:pStyle w:val="Body"/>
              <w:jc w:val="center"/>
              <w:rPr>
                <w:rFonts w:asciiTheme="majorBidi" w:hAnsiTheme="majorBidi" w:cstheme="majorBidi"/>
                <w:b/>
                <w:bCs/>
                <w:lang w:val="en-CA"/>
              </w:rPr>
            </w:pPr>
            <w:r w:rsidRPr="00597F37">
              <w:rPr>
                <w:rFonts w:asciiTheme="majorBidi" w:hAnsiTheme="majorBidi" w:cstheme="majorBidi"/>
                <w:b/>
                <w:bCs/>
                <w:lang w:val="en-CA"/>
              </w:rPr>
              <w:t>PE</w:t>
            </w:r>
          </w:p>
        </w:tc>
        <w:tc>
          <w:tcPr>
            <w:tcW w:w="2038" w:type="dxa"/>
            <w:vAlign w:val="bottom"/>
          </w:tcPr>
          <w:p w:rsidR="00597F37" w:rsidRPr="00597F37" w:rsidRDefault="00597F37" w:rsidP="00012332">
            <w:pPr>
              <w:jc w:val="center"/>
              <w:rPr>
                <w:rFonts w:asciiTheme="majorBidi" w:hAnsiTheme="majorBidi" w:cstheme="majorBidi"/>
                <w:color w:val="000000"/>
                <w:sz w:val="20"/>
                <w:szCs w:val="20"/>
              </w:rPr>
            </w:pPr>
            <w:r w:rsidRPr="00597F37">
              <w:rPr>
                <w:rFonts w:asciiTheme="majorBidi" w:hAnsiTheme="majorBidi" w:cstheme="majorBidi"/>
                <w:color w:val="000000"/>
                <w:sz w:val="20"/>
                <w:szCs w:val="20"/>
              </w:rPr>
              <w:t>2,433</w:t>
            </w:r>
          </w:p>
        </w:tc>
        <w:tc>
          <w:tcPr>
            <w:tcW w:w="2410" w:type="dxa"/>
            <w:vAlign w:val="bottom"/>
          </w:tcPr>
          <w:p w:rsidR="00597F37" w:rsidRPr="00597F37" w:rsidRDefault="00597F37" w:rsidP="00012332">
            <w:pPr>
              <w:jc w:val="center"/>
              <w:rPr>
                <w:rFonts w:asciiTheme="majorBidi" w:hAnsiTheme="majorBidi" w:cstheme="majorBidi"/>
                <w:color w:val="000000"/>
                <w:sz w:val="20"/>
                <w:szCs w:val="20"/>
              </w:rPr>
            </w:pPr>
            <w:r w:rsidRPr="00597F37">
              <w:rPr>
                <w:rFonts w:asciiTheme="majorBidi" w:hAnsiTheme="majorBidi" w:cstheme="majorBidi"/>
                <w:color w:val="000000"/>
                <w:sz w:val="20"/>
                <w:szCs w:val="20"/>
              </w:rPr>
              <w:t>6</w:t>
            </w:r>
          </w:p>
        </w:tc>
        <w:tc>
          <w:tcPr>
            <w:tcW w:w="3402" w:type="dxa"/>
            <w:vAlign w:val="bottom"/>
          </w:tcPr>
          <w:p w:rsidR="00597F37" w:rsidRPr="00597F37" w:rsidRDefault="00597F37" w:rsidP="00012332">
            <w:pPr>
              <w:jc w:val="center"/>
              <w:rPr>
                <w:rFonts w:asciiTheme="majorBidi" w:hAnsiTheme="majorBidi" w:cstheme="majorBidi"/>
                <w:color w:val="000000"/>
                <w:sz w:val="20"/>
                <w:szCs w:val="20"/>
              </w:rPr>
            </w:pPr>
            <w:r w:rsidRPr="00597F37">
              <w:rPr>
                <w:rFonts w:asciiTheme="majorBidi" w:hAnsiTheme="majorBidi" w:cstheme="majorBidi"/>
                <w:color w:val="000000"/>
                <w:sz w:val="20"/>
                <w:szCs w:val="20"/>
              </w:rPr>
              <w:t>2,588</w:t>
            </w:r>
          </w:p>
        </w:tc>
      </w:tr>
      <w:tr w:rsidR="00597F37" w:rsidRPr="00597F37" w:rsidTr="00597F37">
        <w:trPr>
          <w:jc w:val="center"/>
        </w:trPr>
        <w:tc>
          <w:tcPr>
            <w:tcW w:w="1047" w:type="dxa"/>
          </w:tcPr>
          <w:p w:rsidR="00597F37" w:rsidRPr="00597F37" w:rsidRDefault="00597F37" w:rsidP="00012332">
            <w:pPr>
              <w:pStyle w:val="Body"/>
              <w:jc w:val="center"/>
              <w:rPr>
                <w:rFonts w:asciiTheme="majorBidi" w:hAnsiTheme="majorBidi" w:cstheme="majorBidi"/>
                <w:b/>
                <w:bCs/>
                <w:lang w:val="en-CA"/>
              </w:rPr>
            </w:pPr>
            <w:r w:rsidRPr="00597F37">
              <w:rPr>
                <w:rFonts w:asciiTheme="majorBidi" w:hAnsiTheme="majorBidi" w:cstheme="majorBidi"/>
                <w:b/>
                <w:bCs/>
                <w:lang w:val="en-CA"/>
              </w:rPr>
              <w:t>NS</w:t>
            </w:r>
          </w:p>
        </w:tc>
        <w:tc>
          <w:tcPr>
            <w:tcW w:w="2038" w:type="dxa"/>
            <w:vAlign w:val="bottom"/>
          </w:tcPr>
          <w:p w:rsidR="00597F37" w:rsidRPr="00597F37" w:rsidRDefault="00597F37" w:rsidP="00012332">
            <w:pPr>
              <w:jc w:val="center"/>
              <w:rPr>
                <w:rFonts w:asciiTheme="majorBidi" w:hAnsiTheme="majorBidi" w:cstheme="majorBidi"/>
                <w:color w:val="000000"/>
                <w:sz w:val="20"/>
                <w:szCs w:val="20"/>
              </w:rPr>
            </w:pPr>
            <w:r w:rsidRPr="00597F37">
              <w:rPr>
                <w:rFonts w:asciiTheme="majorBidi" w:hAnsiTheme="majorBidi" w:cstheme="majorBidi"/>
                <w:color w:val="000000"/>
                <w:sz w:val="20"/>
                <w:szCs w:val="20"/>
              </w:rPr>
              <w:t>59,946</w:t>
            </w:r>
          </w:p>
        </w:tc>
        <w:tc>
          <w:tcPr>
            <w:tcW w:w="2410" w:type="dxa"/>
            <w:vAlign w:val="bottom"/>
          </w:tcPr>
          <w:p w:rsidR="00597F37" w:rsidRPr="00597F37" w:rsidRDefault="00597F37" w:rsidP="00012332">
            <w:pPr>
              <w:jc w:val="center"/>
              <w:rPr>
                <w:rFonts w:asciiTheme="majorBidi" w:hAnsiTheme="majorBidi" w:cstheme="majorBidi"/>
                <w:color w:val="000000"/>
                <w:sz w:val="20"/>
                <w:szCs w:val="20"/>
              </w:rPr>
            </w:pPr>
            <w:r w:rsidRPr="00597F37">
              <w:rPr>
                <w:rFonts w:asciiTheme="majorBidi" w:hAnsiTheme="majorBidi" w:cstheme="majorBidi"/>
                <w:color w:val="000000"/>
                <w:sz w:val="20"/>
                <w:szCs w:val="20"/>
              </w:rPr>
              <w:t>4</w:t>
            </w:r>
          </w:p>
        </w:tc>
        <w:tc>
          <w:tcPr>
            <w:tcW w:w="3402" w:type="dxa"/>
            <w:vAlign w:val="bottom"/>
          </w:tcPr>
          <w:p w:rsidR="00597F37" w:rsidRPr="00597F37" w:rsidRDefault="00597F37" w:rsidP="00012332">
            <w:pPr>
              <w:jc w:val="center"/>
              <w:rPr>
                <w:rFonts w:asciiTheme="majorBidi" w:hAnsiTheme="majorBidi" w:cstheme="majorBidi"/>
                <w:color w:val="000000"/>
                <w:sz w:val="20"/>
                <w:szCs w:val="20"/>
              </w:rPr>
            </w:pPr>
            <w:r w:rsidRPr="00597F37">
              <w:rPr>
                <w:rFonts w:asciiTheme="majorBidi" w:hAnsiTheme="majorBidi" w:cstheme="majorBidi"/>
                <w:color w:val="000000"/>
                <w:sz w:val="20"/>
                <w:szCs w:val="20"/>
              </w:rPr>
              <w:t>62,443</w:t>
            </w:r>
          </w:p>
        </w:tc>
      </w:tr>
      <w:tr w:rsidR="00597F37" w:rsidRPr="00597F37" w:rsidTr="00597F37">
        <w:trPr>
          <w:jc w:val="center"/>
        </w:trPr>
        <w:tc>
          <w:tcPr>
            <w:tcW w:w="1047" w:type="dxa"/>
          </w:tcPr>
          <w:p w:rsidR="00597F37" w:rsidRPr="00597F37" w:rsidRDefault="00597F37" w:rsidP="00012332">
            <w:pPr>
              <w:pStyle w:val="Body"/>
              <w:jc w:val="center"/>
              <w:rPr>
                <w:rFonts w:asciiTheme="majorBidi" w:hAnsiTheme="majorBidi" w:cstheme="majorBidi"/>
                <w:b/>
                <w:bCs/>
                <w:lang w:val="en-CA"/>
              </w:rPr>
            </w:pPr>
            <w:r w:rsidRPr="00597F37">
              <w:rPr>
                <w:rFonts w:asciiTheme="majorBidi" w:hAnsiTheme="majorBidi" w:cstheme="majorBidi"/>
                <w:b/>
                <w:bCs/>
                <w:lang w:val="en-CA"/>
              </w:rPr>
              <w:t>NB</w:t>
            </w:r>
          </w:p>
        </w:tc>
        <w:tc>
          <w:tcPr>
            <w:tcW w:w="2038" w:type="dxa"/>
            <w:vAlign w:val="bottom"/>
          </w:tcPr>
          <w:p w:rsidR="00597F37" w:rsidRPr="00597F37" w:rsidRDefault="00597F37" w:rsidP="00012332">
            <w:pPr>
              <w:jc w:val="center"/>
              <w:rPr>
                <w:rFonts w:asciiTheme="majorBidi" w:hAnsiTheme="majorBidi" w:cstheme="majorBidi"/>
                <w:color w:val="000000"/>
                <w:sz w:val="20"/>
                <w:szCs w:val="20"/>
              </w:rPr>
            </w:pPr>
            <w:r w:rsidRPr="00597F37">
              <w:rPr>
                <w:rFonts w:asciiTheme="majorBidi" w:hAnsiTheme="majorBidi" w:cstheme="majorBidi"/>
                <w:color w:val="000000"/>
                <w:sz w:val="20"/>
                <w:szCs w:val="20"/>
              </w:rPr>
              <w:t>134,969</w:t>
            </w:r>
          </w:p>
        </w:tc>
        <w:tc>
          <w:tcPr>
            <w:tcW w:w="2410" w:type="dxa"/>
            <w:vAlign w:val="bottom"/>
          </w:tcPr>
          <w:p w:rsidR="00597F37" w:rsidRPr="00597F37" w:rsidRDefault="00597F37" w:rsidP="00012332">
            <w:pPr>
              <w:jc w:val="center"/>
              <w:rPr>
                <w:rFonts w:asciiTheme="majorBidi" w:hAnsiTheme="majorBidi" w:cstheme="majorBidi"/>
                <w:color w:val="000000"/>
                <w:sz w:val="20"/>
                <w:szCs w:val="20"/>
              </w:rPr>
            </w:pPr>
            <w:r w:rsidRPr="00597F37">
              <w:rPr>
                <w:rFonts w:asciiTheme="majorBidi" w:hAnsiTheme="majorBidi" w:cstheme="majorBidi"/>
                <w:color w:val="000000"/>
                <w:sz w:val="20"/>
                <w:szCs w:val="20"/>
              </w:rPr>
              <w:t>6</w:t>
            </w:r>
          </w:p>
        </w:tc>
        <w:tc>
          <w:tcPr>
            <w:tcW w:w="3402" w:type="dxa"/>
            <w:vAlign w:val="bottom"/>
          </w:tcPr>
          <w:p w:rsidR="00597F37" w:rsidRPr="00597F37" w:rsidRDefault="00597F37" w:rsidP="00012332">
            <w:pPr>
              <w:jc w:val="center"/>
              <w:rPr>
                <w:rFonts w:asciiTheme="majorBidi" w:hAnsiTheme="majorBidi" w:cstheme="majorBidi"/>
                <w:color w:val="000000"/>
                <w:sz w:val="20"/>
                <w:szCs w:val="20"/>
              </w:rPr>
            </w:pPr>
            <w:r w:rsidRPr="00597F37">
              <w:rPr>
                <w:rFonts w:asciiTheme="majorBidi" w:hAnsiTheme="majorBidi" w:cstheme="majorBidi"/>
                <w:color w:val="000000"/>
                <w:sz w:val="20"/>
                <w:szCs w:val="20"/>
              </w:rPr>
              <w:t>143,584</w:t>
            </w:r>
          </w:p>
        </w:tc>
      </w:tr>
      <w:tr w:rsidR="00597F37" w:rsidRPr="00597F37" w:rsidTr="00597F37">
        <w:trPr>
          <w:jc w:val="center"/>
        </w:trPr>
        <w:tc>
          <w:tcPr>
            <w:tcW w:w="1047" w:type="dxa"/>
          </w:tcPr>
          <w:p w:rsidR="00597F37" w:rsidRPr="00597F37" w:rsidRDefault="00597F37" w:rsidP="00012332">
            <w:pPr>
              <w:pStyle w:val="Body"/>
              <w:jc w:val="center"/>
              <w:rPr>
                <w:rFonts w:asciiTheme="majorBidi" w:hAnsiTheme="majorBidi" w:cstheme="majorBidi"/>
                <w:b/>
                <w:bCs/>
                <w:lang w:val="en-CA"/>
              </w:rPr>
            </w:pPr>
            <w:r w:rsidRPr="00597F37">
              <w:rPr>
                <w:rFonts w:asciiTheme="majorBidi" w:hAnsiTheme="majorBidi" w:cstheme="majorBidi"/>
                <w:b/>
                <w:bCs/>
                <w:lang w:val="en-CA"/>
              </w:rPr>
              <w:t>QC</w:t>
            </w:r>
          </w:p>
        </w:tc>
        <w:tc>
          <w:tcPr>
            <w:tcW w:w="2038" w:type="dxa"/>
            <w:vAlign w:val="bottom"/>
          </w:tcPr>
          <w:p w:rsidR="00597F37" w:rsidRPr="00597F37" w:rsidRDefault="00597F37" w:rsidP="00012332">
            <w:pPr>
              <w:jc w:val="center"/>
              <w:rPr>
                <w:rFonts w:asciiTheme="majorBidi" w:hAnsiTheme="majorBidi" w:cstheme="majorBidi"/>
                <w:color w:val="000000"/>
                <w:sz w:val="20"/>
                <w:szCs w:val="20"/>
              </w:rPr>
            </w:pPr>
            <w:r w:rsidRPr="00597F37">
              <w:rPr>
                <w:rFonts w:asciiTheme="majorBidi" w:hAnsiTheme="majorBidi" w:cstheme="majorBidi"/>
                <w:color w:val="000000"/>
                <w:sz w:val="20"/>
                <w:szCs w:val="20"/>
              </w:rPr>
              <w:t>1,000,000</w:t>
            </w:r>
          </w:p>
        </w:tc>
        <w:tc>
          <w:tcPr>
            <w:tcW w:w="2410" w:type="dxa"/>
            <w:vAlign w:val="bottom"/>
          </w:tcPr>
          <w:p w:rsidR="00597F37" w:rsidRPr="00597F37" w:rsidRDefault="00597F37" w:rsidP="00012332">
            <w:pPr>
              <w:jc w:val="center"/>
              <w:rPr>
                <w:rFonts w:asciiTheme="majorBidi" w:hAnsiTheme="majorBidi" w:cstheme="majorBidi"/>
                <w:color w:val="000000"/>
                <w:sz w:val="20"/>
                <w:szCs w:val="20"/>
              </w:rPr>
            </w:pPr>
            <w:r w:rsidRPr="00597F37">
              <w:rPr>
                <w:rFonts w:asciiTheme="majorBidi" w:hAnsiTheme="majorBidi" w:cstheme="majorBidi"/>
                <w:color w:val="000000"/>
                <w:sz w:val="20"/>
                <w:szCs w:val="20"/>
              </w:rPr>
              <w:t>4</w:t>
            </w:r>
          </w:p>
        </w:tc>
        <w:tc>
          <w:tcPr>
            <w:tcW w:w="3402" w:type="dxa"/>
            <w:vAlign w:val="bottom"/>
          </w:tcPr>
          <w:p w:rsidR="00597F37" w:rsidRPr="00597F37" w:rsidRDefault="00597F37" w:rsidP="00012332">
            <w:pPr>
              <w:jc w:val="center"/>
              <w:rPr>
                <w:rFonts w:asciiTheme="majorBidi" w:hAnsiTheme="majorBidi" w:cstheme="majorBidi"/>
                <w:color w:val="000000"/>
                <w:sz w:val="20"/>
                <w:szCs w:val="20"/>
              </w:rPr>
            </w:pPr>
            <w:r w:rsidRPr="00597F37">
              <w:rPr>
                <w:rFonts w:asciiTheme="majorBidi" w:hAnsiTheme="majorBidi" w:cstheme="majorBidi"/>
                <w:color w:val="000000"/>
                <w:sz w:val="20"/>
                <w:szCs w:val="20"/>
              </w:rPr>
              <w:t>1,041,667</w:t>
            </w:r>
          </w:p>
        </w:tc>
      </w:tr>
      <w:tr w:rsidR="00597F37" w:rsidRPr="00597F37" w:rsidTr="00597F37">
        <w:trPr>
          <w:jc w:val="center"/>
        </w:trPr>
        <w:tc>
          <w:tcPr>
            <w:tcW w:w="1047" w:type="dxa"/>
          </w:tcPr>
          <w:p w:rsidR="00597F37" w:rsidRPr="00597F37" w:rsidRDefault="00597F37" w:rsidP="00395F3F">
            <w:pPr>
              <w:pStyle w:val="Body"/>
              <w:jc w:val="center"/>
              <w:rPr>
                <w:rFonts w:asciiTheme="majorBidi" w:hAnsiTheme="majorBidi" w:cstheme="majorBidi"/>
                <w:b/>
                <w:bCs/>
                <w:lang w:val="en-CA"/>
              </w:rPr>
            </w:pPr>
            <w:r w:rsidRPr="00597F37">
              <w:rPr>
                <w:rFonts w:asciiTheme="majorBidi" w:hAnsiTheme="majorBidi" w:cstheme="majorBidi"/>
                <w:b/>
                <w:bCs/>
                <w:lang w:val="en-CA"/>
              </w:rPr>
              <w:t>ON</w:t>
            </w:r>
          </w:p>
        </w:tc>
        <w:tc>
          <w:tcPr>
            <w:tcW w:w="2038" w:type="dxa"/>
            <w:vAlign w:val="bottom"/>
          </w:tcPr>
          <w:p w:rsidR="00597F37" w:rsidRPr="00597F37" w:rsidRDefault="00597F37" w:rsidP="00395F3F">
            <w:pPr>
              <w:jc w:val="center"/>
              <w:rPr>
                <w:rFonts w:asciiTheme="majorBidi" w:hAnsiTheme="majorBidi" w:cstheme="majorBidi"/>
                <w:color w:val="000000"/>
                <w:sz w:val="20"/>
                <w:szCs w:val="20"/>
              </w:rPr>
            </w:pPr>
            <w:r w:rsidRPr="00597F37">
              <w:rPr>
                <w:rFonts w:asciiTheme="majorBidi" w:hAnsiTheme="majorBidi" w:cstheme="majorBidi"/>
                <w:color w:val="000000"/>
                <w:sz w:val="20"/>
                <w:szCs w:val="20"/>
              </w:rPr>
              <w:t>492,647</w:t>
            </w:r>
          </w:p>
        </w:tc>
        <w:tc>
          <w:tcPr>
            <w:tcW w:w="2410" w:type="dxa"/>
            <w:vAlign w:val="bottom"/>
          </w:tcPr>
          <w:p w:rsidR="00597F37" w:rsidRPr="00597F37" w:rsidRDefault="00597F37" w:rsidP="00395F3F">
            <w:pPr>
              <w:jc w:val="center"/>
              <w:rPr>
                <w:rFonts w:asciiTheme="majorBidi" w:hAnsiTheme="majorBidi" w:cstheme="majorBidi"/>
                <w:color w:val="000000"/>
                <w:sz w:val="20"/>
                <w:szCs w:val="20"/>
              </w:rPr>
            </w:pPr>
            <w:r w:rsidRPr="00597F37">
              <w:rPr>
                <w:rFonts w:asciiTheme="majorBidi" w:hAnsiTheme="majorBidi" w:cstheme="majorBidi"/>
                <w:color w:val="000000"/>
                <w:sz w:val="20"/>
                <w:szCs w:val="20"/>
              </w:rPr>
              <w:t>6</w:t>
            </w:r>
          </w:p>
        </w:tc>
        <w:tc>
          <w:tcPr>
            <w:tcW w:w="3402" w:type="dxa"/>
            <w:vAlign w:val="bottom"/>
          </w:tcPr>
          <w:p w:rsidR="00597F37" w:rsidRPr="00597F37" w:rsidRDefault="00597F37" w:rsidP="00395F3F">
            <w:pPr>
              <w:jc w:val="center"/>
              <w:rPr>
                <w:rFonts w:asciiTheme="majorBidi" w:hAnsiTheme="majorBidi" w:cstheme="majorBidi"/>
                <w:color w:val="000000"/>
                <w:sz w:val="20"/>
                <w:szCs w:val="20"/>
              </w:rPr>
            </w:pPr>
            <w:r w:rsidRPr="00597F37">
              <w:rPr>
                <w:rFonts w:asciiTheme="majorBidi" w:hAnsiTheme="majorBidi" w:cstheme="majorBidi"/>
                <w:color w:val="000000"/>
                <w:sz w:val="20"/>
                <w:szCs w:val="20"/>
              </w:rPr>
              <w:t>524,093</w:t>
            </w:r>
          </w:p>
        </w:tc>
      </w:tr>
      <w:tr w:rsidR="00597F37" w:rsidRPr="00597F37" w:rsidTr="00597F37">
        <w:trPr>
          <w:jc w:val="center"/>
        </w:trPr>
        <w:tc>
          <w:tcPr>
            <w:tcW w:w="1047" w:type="dxa"/>
          </w:tcPr>
          <w:p w:rsidR="00597F37" w:rsidRPr="00597F37" w:rsidRDefault="00597F37" w:rsidP="00012332">
            <w:pPr>
              <w:pStyle w:val="Body"/>
              <w:jc w:val="center"/>
              <w:rPr>
                <w:rFonts w:asciiTheme="majorBidi" w:hAnsiTheme="majorBidi" w:cstheme="majorBidi"/>
                <w:b/>
                <w:bCs/>
                <w:lang w:val="en-CA"/>
              </w:rPr>
            </w:pPr>
            <w:r w:rsidRPr="00597F37">
              <w:rPr>
                <w:rFonts w:asciiTheme="majorBidi" w:hAnsiTheme="majorBidi" w:cstheme="majorBidi"/>
                <w:b/>
                <w:bCs/>
                <w:lang w:val="en-CA"/>
              </w:rPr>
              <w:t>MB</w:t>
            </w:r>
          </w:p>
        </w:tc>
        <w:tc>
          <w:tcPr>
            <w:tcW w:w="2038" w:type="dxa"/>
            <w:vAlign w:val="bottom"/>
          </w:tcPr>
          <w:p w:rsidR="00597F37" w:rsidRPr="00597F37" w:rsidRDefault="00597F37" w:rsidP="00012332">
            <w:pPr>
              <w:jc w:val="center"/>
              <w:rPr>
                <w:rFonts w:asciiTheme="majorBidi" w:hAnsiTheme="majorBidi" w:cstheme="majorBidi"/>
                <w:color w:val="000000"/>
                <w:sz w:val="20"/>
                <w:szCs w:val="20"/>
              </w:rPr>
            </w:pPr>
            <w:r w:rsidRPr="00597F37">
              <w:rPr>
                <w:rFonts w:asciiTheme="majorBidi" w:hAnsiTheme="majorBidi" w:cstheme="majorBidi"/>
                <w:color w:val="000000"/>
                <w:sz w:val="20"/>
                <w:szCs w:val="20"/>
              </w:rPr>
              <w:t>90,909</w:t>
            </w:r>
          </w:p>
        </w:tc>
        <w:tc>
          <w:tcPr>
            <w:tcW w:w="2410" w:type="dxa"/>
            <w:vAlign w:val="bottom"/>
          </w:tcPr>
          <w:p w:rsidR="00597F37" w:rsidRPr="00597F37" w:rsidRDefault="00597F37" w:rsidP="00012332">
            <w:pPr>
              <w:jc w:val="center"/>
              <w:rPr>
                <w:rFonts w:asciiTheme="majorBidi" w:hAnsiTheme="majorBidi" w:cstheme="majorBidi"/>
                <w:color w:val="000000"/>
                <w:sz w:val="20"/>
                <w:szCs w:val="20"/>
              </w:rPr>
            </w:pPr>
            <w:r w:rsidRPr="00597F37">
              <w:rPr>
                <w:rFonts w:asciiTheme="majorBidi" w:hAnsiTheme="majorBidi" w:cstheme="majorBidi"/>
                <w:color w:val="000000"/>
                <w:sz w:val="20"/>
                <w:szCs w:val="20"/>
              </w:rPr>
              <w:t>12</w:t>
            </w:r>
          </w:p>
        </w:tc>
        <w:tc>
          <w:tcPr>
            <w:tcW w:w="3402" w:type="dxa"/>
            <w:vAlign w:val="bottom"/>
          </w:tcPr>
          <w:p w:rsidR="00597F37" w:rsidRPr="00597F37" w:rsidRDefault="00597F37" w:rsidP="00012332">
            <w:pPr>
              <w:jc w:val="center"/>
              <w:rPr>
                <w:rFonts w:asciiTheme="majorBidi" w:hAnsiTheme="majorBidi" w:cstheme="majorBidi"/>
                <w:color w:val="000000"/>
                <w:sz w:val="20"/>
                <w:szCs w:val="20"/>
              </w:rPr>
            </w:pPr>
            <w:r w:rsidRPr="00597F37">
              <w:rPr>
                <w:rFonts w:asciiTheme="majorBidi" w:hAnsiTheme="majorBidi" w:cstheme="majorBidi"/>
                <w:color w:val="000000"/>
                <w:sz w:val="20"/>
                <w:szCs w:val="20"/>
              </w:rPr>
              <w:t>103,306</w:t>
            </w:r>
          </w:p>
        </w:tc>
      </w:tr>
      <w:tr w:rsidR="00597F37" w:rsidRPr="00597F37" w:rsidTr="00597F37">
        <w:trPr>
          <w:jc w:val="center"/>
        </w:trPr>
        <w:tc>
          <w:tcPr>
            <w:tcW w:w="1047" w:type="dxa"/>
          </w:tcPr>
          <w:p w:rsidR="00597F37" w:rsidRPr="00597F37" w:rsidRDefault="00597F37" w:rsidP="00012332">
            <w:pPr>
              <w:pStyle w:val="Body"/>
              <w:jc w:val="center"/>
              <w:rPr>
                <w:rFonts w:asciiTheme="majorBidi" w:hAnsiTheme="majorBidi" w:cstheme="majorBidi"/>
                <w:b/>
                <w:bCs/>
                <w:lang w:val="en-CA"/>
              </w:rPr>
            </w:pPr>
            <w:r w:rsidRPr="00597F37">
              <w:rPr>
                <w:rFonts w:asciiTheme="majorBidi" w:hAnsiTheme="majorBidi" w:cstheme="majorBidi"/>
                <w:b/>
                <w:bCs/>
                <w:lang w:val="en-CA"/>
              </w:rPr>
              <w:t>SK</w:t>
            </w:r>
          </w:p>
        </w:tc>
        <w:tc>
          <w:tcPr>
            <w:tcW w:w="2038" w:type="dxa"/>
            <w:vAlign w:val="bottom"/>
          </w:tcPr>
          <w:p w:rsidR="00597F37" w:rsidRPr="00597F37" w:rsidRDefault="00597F37" w:rsidP="00012332">
            <w:pPr>
              <w:jc w:val="center"/>
              <w:rPr>
                <w:rFonts w:asciiTheme="majorBidi" w:hAnsiTheme="majorBidi" w:cstheme="majorBidi"/>
                <w:color w:val="000000"/>
                <w:sz w:val="20"/>
                <w:szCs w:val="20"/>
              </w:rPr>
            </w:pPr>
            <w:r w:rsidRPr="00597F37">
              <w:rPr>
                <w:rFonts w:asciiTheme="majorBidi" w:hAnsiTheme="majorBidi" w:cstheme="majorBidi"/>
                <w:color w:val="000000"/>
                <w:sz w:val="20"/>
                <w:szCs w:val="20"/>
              </w:rPr>
              <w:t>35,176</w:t>
            </w:r>
          </w:p>
        </w:tc>
        <w:tc>
          <w:tcPr>
            <w:tcW w:w="2410" w:type="dxa"/>
            <w:vAlign w:val="bottom"/>
          </w:tcPr>
          <w:p w:rsidR="00597F37" w:rsidRPr="00597F37" w:rsidRDefault="00597F37" w:rsidP="00012332">
            <w:pPr>
              <w:jc w:val="center"/>
              <w:rPr>
                <w:rFonts w:asciiTheme="majorBidi" w:hAnsiTheme="majorBidi" w:cstheme="majorBidi"/>
                <w:color w:val="000000"/>
                <w:sz w:val="20"/>
                <w:szCs w:val="20"/>
              </w:rPr>
            </w:pPr>
            <w:r w:rsidRPr="00597F37">
              <w:rPr>
                <w:rFonts w:asciiTheme="majorBidi" w:hAnsiTheme="majorBidi" w:cstheme="majorBidi"/>
                <w:color w:val="000000"/>
                <w:sz w:val="20"/>
                <w:szCs w:val="20"/>
              </w:rPr>
              <w:t>6</w:t>
            </w:r>
          </w:p>
        </w:tc>
        <w:tc>
          <w:tcPr>
            <w:tcW w:w="3402" w:type="dxa"/>
            <w:vAlign w:val="bottom"/>
          </w:tcPr>
          <w:p w:rsidR="00597F37" w:rsidRPr="00597F37" w:rsidRDefault="00597F37" w:rsidP="00012332">
            <w:pPr>
              <w:jc w:val="center"/>
              <w:rPr>
                <w:rFonts w:asciiTheme="majorBidi" w:hAnsiTheme="majorBidi" w:cstheme="majorBidi"/>
                <w:color w:val="000000"/>
                <w:sz w:val="20"/>
                <w:szCs w:val="20"/>
              </w:rPr>
            </w:pPr>
            <w:r w:rsidRPr="00597F37">
              <w:rPr>
                <w:rFonts w:asciiTheme="majorBidi" w:hAnsiTheme="majorBidi" w:cstheme="majorBidi"/>
                <w:color w:val="000000"/>
                <w:sz w:val="20"/>
                <w:szCs w:val="20"/>
              </w:rPr>
              <w:t>37,421</w:t>
            </w:r>
          </w:p>
        </w:tc>
      </w:tr>
      <w:tr w:rsidR="00597F37" w:rsidRPr="00597F37" w:rsidTr="00597F37">
        <w:trPr>
          <w:jc w:val="center"/>
        </w:trPr>
        <w:tc>
          <w:tcPr>
            <w:tcW w:w="1047" w:type="dxa"/>
          </w:tcPr>
          <w:p w:rsidR="00597F37" w:rsidRPr="00597F37" w:rsidRDefault="00597F37" w:rsidP="00012332">
            <w:pPr>
              <w:pStyle w:val="Body"/>
              <w:jc w:val="center"/>
              <w:rPr>
                <w:rFonts w:asciiTheme="majorBidi" w:hAnsiTheme="majorBidi" w:cstheme="majorBidi"/>
                <w:b/>
                <w:bCs/>
                <w:lang w:val="en-CA"/>
              </w:rPr>
            </w:pPr>
            <w:r w:rsidRPr="00597F37">
              <w:rPr>
                <w:rFonts w:asciiTheme="majorBidi" w:hAnsiTheme="majorBidi" w:cstheme="majorBidi"/>
                <w:b/>
                <w:bCs/>
                <w:lang w:val="en-CA"/>
              </w:rPr>
              <w:t>AB</w:t>
            </w:r>
          </w:p>
        </w:tc>
        <w:tc>
          <w:tcPr>
            <w:tcW w:w="2038" w:type="dxa"/>
            <w:vAlign w:val="bottom"/>
          </w:tcPr>
          <w:p w:rsidR="00597F37" w:rsidRPr="00597F37" w:rsidRDefault="00597F37" w:rsidP="00012332">
            <w:pPr>
              <w:jc w:val="center"/>
              <w:rPr>
                <w:rFonts w:asciiTheme="majorBidi" w:hAnsiTheme="majorBidi" w:cstheme="majorBidi"/>
                <w:color w:val="000000"/>
                <w:sz w:val="20"/>
                <w:szCs w:val="20"/>
              </w:rPr>
            </w:pPr>
            <w:r w:rsidRPr="00597F37">
              <w:rPr>
                <w:rFonts w:asciiTheme="majorBidi" w:hAnsiTheme="majorBidi" w:cstheme="majorBidi"/>
                <w:color w:val="000000"/>
                <w:sz w:val="20"/>
                <w:szCs w:val="20"/>
              </w:rPr>
              <w:t>26,059</w:t>
            </w:r>
          </w:p>
        </w:tc>
        <w:tc>
          <w:tcPr>
            <w:tcW w:w="2410" w:type="dxa"/>
            <w:vAlign w:val="bottom"/>
          </w:tcPr>
          <w:p w:rsidR="00597F37" w:rsidRPr="00597F37" w:rsidRDefault="00597F37" w:rsidP="00012332">
            <w:pPr>
              <w:jc w:val="center"/>
              <w:rPr>
                <w:rFonts w:asciiTheme="majorBidi" w:hAnsiTheme="majorBidi" w:cstheme="majorBidi"/>
                <w:color w:val="000000"/>
                <w:sz w:val="20"/>
                <w:szCs w:val="20"/>
              </w:rPr>
            </w:pPr>
            <w:r w:rsidRPr="00597F37">
              <w:rPr>
                <w:rFonts w:asciiTheme="majorBidi" w:hAnsiTheme="majorBidi" w:cstheme="majorBidi"/>
                <w:color w:val="000000"/>
                <w:sz w:val="20"/>
                <w:szCs w:val="20"/>
              </w:rPr>
              <w:t>4</w:t>
            </w:r>
          </w:p>
        </w:tc>
        <w:tc>
          <w:tcPr>
            <w:tcW w:w="3402" w:type="dxa"/>
            <w:vAlign w:val="bottom"/>
          </w:tcPr>
          <w:p w:rsidR="00597F37" w:rsidRPr="00597F37" w:rsidRDefault="00597F37" w:rsidP="00012332">
            <w:pPr>
              <w:jc w:val="center"/>
              <w:rPr>
                <w:rFonts w:asciiTheme="majorBidi" w:hAnsiTheme="majorBidi" w:cstheme="majorBidi"/>
                <w:color w:val="000000"/>
                <w:sz w:val="20"/>
                <w:szCs w:val="20"/>
              </w:rPr>
            </w:pPr>
            <w:r w:rsidRPr="00597F37">
              <w:rPr>
                <w:rFonts w:asciiTheme="majorBidi" w:hAnsiTheme="majorBidi" w:cstheme="majorBidi"/>
                <w:color w:val="000000"/>
                <w:sz w:val="20"/>
                <w:szCs w:val="20"/>
              </w:rPr>
              <w:t>27,144</w:t>
            </w:r>
          </w:p>
        </w:tc>
      </w:tr>
      <w:tr w:rsidR="00597F37" w:rsidRPr="00597F37" w:rsidTr="00597F37">
        <w:trPr>
          <w:jc w:val="center"/>
        </w:trPr>
        <w:tc>
          <w:tcPr>
            <w:tcW w:w="1047" w:type="dxa"/>
          </w:tcPr>
          <w:p w:rsidR="00597F37" w:rsidRPr="00597F37" w:rsidRDefault="00597F37" w:rsidP="00012332">
            <w:pPr>
              <w:pStyle w:val="Body"/>
              <w:jc w:val="center"/>
              <w:rPr>
                <w:rFonts w:asciiTheme="majorBidi" w:hAnsiTheme="majorBidi" w:cstheme="majorBidi"/>
                <w:b/>
                <w:bCs/>
                <w:lang w:val="en-CA"/>
              </w:rPr>
            </w:pPr>
            <w:r w:rsidRPr="00597F37">
              <w:rPr>
                <w:rFonts w:asciiTheme="majorBidi" w:hAnsiTheme="majorBidi" w:cstheme="majorBidi"/>
                <w:b/>
                <w:bCs/>
                <w:lang w:val="en-CA"/>
              </w:rPr>
              <w:t>BC</w:t>
            </w:r>
          </w:p>
        </w:tc>
        <w:tc>
          <w:tcPr>
            <w:tcW w:w="2038" w:type="dxa"/>
            <w:vAlign w:val="bottom"/>
          </w:tcPr>
          <w:p w:rsidR="00597F37" w:rsidRPr="00597F37" w:rsidRDefault="00597F37" w:rsidP="00012332">
            <w:pPr>
              <w:jc w:val="center"/>
              <w:rPr>
                <w:rFonts w:asciiTheme="majorBidi" w:hAnsiTheme="majorBidi" w:cstheme="majorBidi"/>
                <w:color w:val="000000"/>
                <w:sz w:val="20"/>
                <w:szCs w:val="20"/>
              </w:rPr>
            </w:pPr>
            <w:r w:rsidRPr="00597F37">
              <w:rPr>
                <w:rFonts w:asciiTheme="majorBidi" w:hAnsiTheme="majorBidi" w:cstheme="majorBidi"/>
                <w:color w:val="000000"/>
                <w:sz w:val="20"/>
                <w:szCs w:val="20"/>
              </w:rPr>
              <w:t>135,135</w:t>
            </w:r>
          </w:p>
        </w:tc>
        <w:tc>
          <w:tcPr>
            <w:tcW w:w="2410" w:type="dxa"/>
            <w:vAlign w:val="bottom"/>
          </w:tcPr>
          <w:p w:rsidR="00597F37" w:rsidRPr="00597F37" w:rsidRDefault="00597F37" w:rsidP="00012332">
            <w:pPr>
              <w:jc w:val="center"/>
              <w:rPr>
                <w:rFonts w:asciiTheme="majorBidi" w:hAnsiTheme="majorBidi" w:cstheme="majorBidi"/>
                <w:color w:val="000000"/>
                <w:sz w:val="20"/>
                <w:szCs w:val="20"/>
              </w:rPr>
            </w:pPr>
            <w:r w:rsidRPr="00597F37">
              <w:rPr>
                <w:rFonts w:asciiTheme="majorBidi" w:hAnsiTheme="majorBidi" w:cstheme="majorBidi"/>
                <w:color w:val="000000"/>
                <w:sz w:val="20"/>
                <w:szCs w:val="20"/>
              </w:rPr>
              <w:t>3</w:t>
            </w:r>
          </w:p>
        </w:tc>
        <w:tc>
          <w:tcPr>
            <w:tcW w:w="3402" w:type="dxa"/>
            <w:vAlign w:val="bottom"/>
          </w:tcPr>
          <w:p w:rsidR="00597F37" w:rsidRPr="00597F37" w:rsidRDefault="00597F37" w:rsidP="00597F37">
            <w:pPr>
              <w:jc w:val="center"/>
              <w:rPr>
                <w:rFonts w:asciiTheme="majorBidi" w:hAnsiTheme="majorBidi" w:cstheme="majorBidi"/>
                <w:color w:val="000000"/>
                <w:sz w:val="20"/>
                <w:szCs w:val="20"/>
              </w:rPr>
            </w:pPr>
            <w:r w:rsidRPr="00597F37">
              <w:rPr>
                <w:rFonts w:asciiTheme="majorBidi" w:hAnsiTheme="majorBidi" w:cstheme="majorBidi"/>
                <w:color w:val="000000"/>
                <w:sz w:val="20"/>
                <w:szCs w:val="20"/>
              </w:rPr>
              <w:t>139,315</w:t>
            </w:r>
          </w:p>
        </w:tc>
      </w:tr>
    </w:tbl>
    <w:p w:rsidR="00395F3F" w:rsidRDefault="00395F3F" w:rsidP="00D45F0F">
      <w:pPr>
        <w:pStyle w:val="Body"/>
        <w:spacing w:after="0" w:line="360" w:lineRule="auto"/>
        <w:jc w:val="left"/>
        <w:rPr>
          <w:sz w:val="24"/>
          <w:szCs w:val="24"/>
          <w:lang w:val="en-CA"/>
        </w:rPr>
      </w:pPr>
    </w:p>
    <w:p w:rsidR="00743796" w:rsidRPr="00743796" w:rsidRDefault="00743796" w:rsidP="00D45F0F">
      <w:pPr>
        <w:pStyle w:val="Caption"/>
        <w:keepNext/>
        <w:ind w:left="1134" w:hanging="1134"/>
        <w:rPr>
          <w:color w:val="auto"/>
          <w:sz w:val="24"/>
          <w:szCs w:val="24"/>
        </w:rPr>
      </w:pPr>
      <w:bookmarkStart w:id="218" w:name="_Toc222733682"/>
      <w:proofErr w:type="gramStart"/>
      <w:r w:rsidRPr="00743796">
        <w:rPr>
          <w:color w:val="auto"/>
          <w:sz w:val="24"/>
          <w:szCs w:val="24"/>
        </w:rPr>
        <w:t xml:space="preserve">Table </w:t>
      </w:r>
      <w:r w:rsidR="00BB2E83" w:rsidRPr="00743796">
        <w:rPr>
          <w:color w:val="auto"/>
          <w:sz w:val="24"/>
          <w:szCs w:val="24"/>
        </w:rPr>
        <w:fldChar w:fldCharType="begin"/>
      </w:r>
      <w:r w:rsidRPr="00743796">
        <w:rPr>
          <w:color w:val="auto"/>
          <w:sz w:val="24"/>
          <w:szCs w:val="24"/>
        </w:rPr>
        <w:instrText xml:space="preserve"> SEQ Table \* ARABIC </w:instrText>
      </w:r>
      <w:r w:rsidR="00BB2E83" w:rsidRPr="00743796">
        <w:rPr>
          <w:color w:val="auto"/>
          <w:sz w:val="24"/>
          <w:szCs w:val="24"/>
        </w:rPr>
        <w:fldChar w:fldCharType="separate"/>
      </w:r>
      <w:r w:rsidR="001C3218">
        <w:rPr>
          <w:noProof/>
          <w:color w:val="auto"/>
          <w:sz w:val="24"/>
          <w:szCs w:val="24"/>
        </w:rPr>
        <w:t>36</w:t>
      </w:r>
      <w:r w:rsidR="00BB2E83" w:rsidRPr="00743796">
        <w:rPr>
          <w:color w:val="auto"/>
          <w:sz w:val="24"/>
          <w:szCs w:val="24"/>
        </w:rPr>
        <w:fldChar w:fldCharType="end"/>
      </w:r>
      <w:r w:rsidRPr="00743796">
        <w:rPr>
          <w:color w:val="auto"/>
          <w:sz w:val="24"/>
          <w:szCs w:val="24"/>
          <w:lang w:val="en-US"/>
        </w:rPr>
        <w:t>.</w:t>
      </w:r>
      <w:proofErr w:type="gramEnd"/>
      <w:r w:rsidRPr="00743796">
        <w:rPr>
          <w:color w:val="auto"/>
          <w:sz w:val="24"/>
          <w:szCs w:val="24"/>
          <w:lang w:val="en-US"/>
        </w:rPr>
        <w:t xml:space="preserve"> </w:t>
      </w:r>
      <w:r w:rsidRPr="00743796">
        <w:rPr>
          <w:b w:val="0"/>
          <w:bCs w:val="0"/>
          <w:color w:val="auto"/>
          <w:sz w:val="24"/>
          <w:szCs w:val="24"/>
          <w:lang w:val="en-US"/>
        </w:rPr>
        <w:t>Monthly average degree days (18 ºC base) and yearly total for each province in Canada [54]</w:t>
      </w:r>
      <w:bookmarkEnd w:id="218"/>
    </w:p>
    <w:tbl>
      <w:tblPr>
        <w:tblStyle w:val="TableGrid"/>
        <w:tblW w:w="8959" w:type="dxa"/>
        <w:tblInd w:w="-34" w:type="dxa"/>
        <w:tblLook w:val="04A0"/>
      </w:tblPr>
      <w:tblGrid>
        <w:gridCol w:w="572"/>
        <w:gridCol w:w="640"/>
        <w:gridCol w:w="640"/>
        <w:gridCol w:w="644"/>
        <w:gridCol w:w="612"/>
        <w:gridCol w:w="608"/>
        <w:gridCol w:w="689"/>
        <w:gridCol w:w="633"/>
        <w:gridCol w:w="722"/>
        <w:gridCol w:w="589"/>
        <w:gridCol w:w="588"/>
        <w:gridCol w:w="612"/>
        <w:gridCol w:w="616"/>
        <w:gridCol w:w="794"/>
      </w:tblGrid>
      <w:tr w:rsidR="00395F3F" w:rsidRPr="00BF66C0" w:rsidTr="009D2E44">
        <w:tc>
          <w:tcPr>
            <w:tcW w:w="572" w:type="dxa"/>
          </w:tcPr>
          <w:p w:rsidR="00395F3F" w:rsidRPr="00BF66C0" w:rsidRDefault="00395F3F" w:rsidP="00395F3F">
            <w:pPr>
              <w:pStyle w:val="Body"/>
              <w:jc w:val="center"/>
              <w:rPr>
                <w:lang w:val="en-CA"/>
              </w:rPr>
            </w:pPr>
          </w:p>
        </w:tc>
        <w:tc>
          <w:tcPr>
            <w:tcW w:w="640" w:type="dxa"/>
          </w:tcPr>
          <w:p w:rsidR="00395F3F" w:rsidRPr="00BF66C0" w:rsidRDefault="00395F3F" w:rsidP="00395F3F">
            <w:pPr>
              <w:pStyle w:val="Body"/>
              <w:jc w:val="center"/>
              <w:rPr>
                <w:rFonts w:asciiTheme="majorBidi" w:hAnsiTheme="majorBidi" w:cstheme="majorBidi"/>
                <w:b/>
                <w:bCs/>
              </w:rPr>
            </w:pPr>
            <w:r w:rsidRPr="00BF66C0">
              <w:rPr>
                <w:rFonts w:asciiTheme="majorBidi" w:hAnsiTheme="majorBidi" w:cstheme="majorBidi"/>
                <w:b/>
                <w:bCs/>
              </w:rPr>
              <w:t>Jan.</w:t>
            </w:r>
          </w:p>
        </w:tc>
        <w:tc>
          <w:tcPr>
            <w:tcW w:w="640" w:type="dxa"/>
          </w:tcPr>
          <w:p w:rsidR="00395F3F" w:rsidRPr="00BF66C0" w:rsidRDefault="00395F3F" w:rsidP="00395F3F">
            <w:pPr>
              <w:pStyle w:val="Body"/>
              <w:jc w:val="center"/>
              <w:rPr>
                <w:rFonts w:asciiTheme="majorBidi" w:hAnsiTheme="majorBidi" w:cstheme="majorBidi"/>
                <w:b/>
                <w:bCs/>
              </w:rPr>
            </w:pPr>
            <w:r w:rsidRPr="00BF66C0">
              <w:rPr>
                <w:rFonts w:asciiTheme="majorBidi" w:hAnsiTheme="majorBidi" w:cstheme="majorBidi"/>
                <w:b/>
                <w:bCs/>
              </w:rPr>
              <w:t>Feb.</w:t>
            </w:r>
          </w:p>
        </w:tc>
        <w:tc>
          <w:tcPr>
            <w:tcW w:w="644" w:type="dxa"/>
          </w:tcPr>
          <w:p w:rsidR="00395F3F" w:rsidRPr="00BF66C0" w:rsidRDefault="00395F3F" w:rsidP="00395F3F">
            <w:pPr>
              <w:pStyle w:val="Body"/>
              <w:jc w:val="center"/>
              <w:rPr>
                <w:rFonts w:asciiTheme="majorBidi" w:hAnsiTheme="majorBidi" w:cstheme="majorBidi"/>
                <w:b/>
                <w:bCs/>
              </w:rPr>
            </w:pPr>
            <w:r w:rsidRPr="00BF66C0">
              <w:rPr>
                <w:rFonts w:asciiTheme="majorBidi" w:hAnsiTheme="majorBidi" w:cstheme="majorBidi"/>
                <w:b/>
                <w:bCs/>
              </w:rPr>
              <w:t>Mar.</w:t>
            </w:r>
          </w:p>
        </w:tc>
        <w:tc>
          <w:tcPr>
            <w:tcW w:w="612" w:type="dxa"/>
          </w:tcPr>
          <w:p w:rsidR="00395F3F" w:rsidRPr="00BF66C0" w:rsidRDefault="00395F3F" w:rsidP="00395F3F">
            <w:pPr>
              <w:pStyle w:val="Body"/>
              <w:jc w:val="center"/>
              <w:rPr>
                <w:rFonts w:asciiTheme="majorBidi" w:hAnsiTheme="majorBidi" w:cstheme="majorBidi"/>
                <w:b/>
                <w:bCs/>
              </w:rPr>
            </w:pPr>
            <w:r w:rsidRPr="00BF66C0">
              <w:rPr>
                <w:rFonts w:asciiTheme="majorBidi" w:hAnsiTheme="majorBidi" w:cstheme="majorBidi"/>
                <w:b/>
                <w:bCs/>
              </w:rPr>
              <w:t>Apr.</w:t>
            </w:r>
          </w:p>
        </w:tc>
        <w:tc>
          <w:tcPr>
            <w:tcW w:w="608" w:type="dxa"/>
          </w:tcPr>
          <w:p w:rsidR="00395F3F" w:rsidRPr="00BF66C0" w:rsidRDefault="00395F3F" w:rsidP="00395F3F">
            <w:pPr>
              <w:pStyle w:val="Body"/>
              <w:jc w:val="center"/>
              <w:rPr>
                <w:rFonts w:asciiTheme="majorBidi" w:hAnsiTheme="majorBidi" w:cstheme="majorBidi"/>
                <w:b/>
                <w:bCs/>
              </w:rPr>
            </w:pPr>
            <w:r w:rsidRPr="00BF66C0">
              <w:rPr>
                <w:rFonts w:asciiTheme="majorBidi" w:hAnsiTheme="majorBidi" w:cstheme="majorBidi"/>
                <w:b/>
                <w:bCs/>
              </w:rPr>
              <w:t>May</w:t>
            </w:r>
          </w:p>
        </w:tc>
        <w:tc>
          <w:tcPr>
            <w:tcW w:w="689" w:type="dxa"/>
          </w:tcPr>
          <w:p w:rsidR="00395F3F" w:rsidRPr="00BF66C0" w:rsidRDefault="00395F3F" w:rsidP="00395F3F">
            <w:pPr>
              <w:pStyle w:val="Body"/>
              <w:jc w:val="center"/>
              <w:rPr>
                <w:rFonts w:asciiTheme="majorBidi" w:hAnsiTheme="majorBidi" w:cstheme="majorBidi"/>
                <w:b/>
                <w:bCs/>
              </w:rPr>
            </w:pPr>
            <w:r w:rsidRPr="00BF66C0">
              <w:rPr>
                <w:rFonts w:asciiTheme="majorBidi" w:hAnsiTheme="majorBidi" w:cstheme="majorBidi"/>
                <w:b/>
                <w:bCs/>
              </w:rPr>
              <w:t>Jun.*</w:t>
            </w:r>
          </w:p>
        </w:tc>
        <w:tc>
          <w:tcPr>
            <w:tcW w:w="633" w:type="dxa"/>
          </w:tcPr>
          <w:p w:rsidR="00395F3F" w:rsidRPr="00BF66C0" w:rsidRDefault="00395F3F" w:rsidP="00395F3F">
            <w:pPr>
              <w:pStyle w:val="Body"/>
              <w:jc w:val="center"/>
              <w:rPr>
                <w:rFonts w:asciiTheme="majorBidi" w:hAnsiTheme="majorBidi" w:cstheme="majorBidi"/>
                <w:b/>
                <w:bCs/>
              </w:rPr>
            </w:pPr>
            <w:r w:rsidRPr="00BF66C0">
              <w:rPr>
                <w:rFonts w:asciiTheme="majorBidi" w:hAnsiTheme="majorBidi" w:cstheme="majorBidi"/>
                <w:b/>
                <w:bCs/>
              </w:rPr>
              <w:t>Jul.*</w:t>
            </w:r>
          </w:p>
        </w:tc>
        <w:tc>
          <w:tcPr>
            <w:tcW w:w="722" w:type="dxa"/>
          </w:tcPr>
          <w:p w:rsidR="00395F3F" w:rsidRPr="00BF66C0" w:rsidRDefault="00395F3F" w:rsidP="00395F3F">
            <w:pPr>
              <w:pStyle w:val="Body"/>
              <w:jc w:val="center"/>
              <w:rPr>
                <w:rFonts w:asciiTheme="majorBidi" w:hAnsiTheme="majorBidi" w:cstheme="majorBidi"/>
                <w:b/>
                <w:bCs/>
              </w:rPr>
            </w:pPr>
            <w:r w:rsidRPr="00BF66C0">
              <w:rPr>
                <w:rFonts w:asciiTheme="majorBidi" w:hAnsiTheme="majorBidi" w:cstheme="majorBidi"/>
                <w:b/>
                <w:bCs/>
              </w:rPr>
              <w:t>Aug.*</w:t>
            </w:r>
          </w:p>
        </w:tc>
        <w:tc>
          <w:tcPr>
            <w:tcW w:w="589" w:type="dxa"/>
          </w:tcPr>
          <w:p w:rsidR="00395F3F" w:rsidRPr="00BF66C0" w:rsidRDefault="00395F3F" w:rsidP="00395F3F">
            <w:pPr>
              <w:pStyle w:val="Body"/>
              <w:jc w:val="center"/>
              <w:rPr>
                <w:rFonts w:asciiTheme="majorBidi" w:hAnsiTheme="majorBidi" w:cstheme="majorBidi"/>
                <w:b/>
                <w:bCs/>
              </w:rPr>
            </w:pPr>
            <w:r w:rsidRPr="00BF66C0">
              <w:rPr>
                <w:rFonts w:asciiTheme="majorBidi" w:hAnsiTheme="majorBidi" w:cstheme="majorBidi"/>
                <w:b/>
                <w:bCs/>
              </w:rPr>
              <w:t>Sep.</w:t>
            </w:r>
          </w:p>
        </w:tc>
        <w:tc>
          <w:tcPr>
            <w:tcW w:w="588" w:type="dxa"/>
          </w:tcPr>
          <w:p w:rsidR="00395F3F" w:rsidRPr="00BF66C0" w:rsidRDefault="00395F3F" w:rsidP="00395F3F">
            <w:pPr>
              <w:pStyle w:val="Body"/>
              <w:jc w:val="center"/>
              <w:rPr>
                <w:rFonts w:asciiTheme="majorBidi" w:hAnsiTheme="majorBidi" w:cstheme="majorBidi"/>
                <w:b/>
                <w:bCs/>
              </w:rPr>
            </w:pPr>
            <w:r w:rsidRPr="00BF66C0">
              <w:rPr>
                <w:rFonts w:asciiTheme="majorBidi" w:hAnsiTheme="majorBidi" w:cstheme="majorBidi"/>
                <w:b/>
                <w:bCs/>
              </w:rPr>
              <w:t>Oct.</w:t>
            </w:r>
          </w:p>
        </w:tc>
        <w:tc>
          <w:tcPr>
            <w:tcW w:w="612" w:type="dxa"/>
          </w:tcPr>
          <w:p w:rsidR="00395F3F" w:rsidRPr="00BF66C0" w:rsidRDefault="00395F3F" w:rsidP="00395F3F">
            <w:pPr>
              <w:pStyle w:val="Body"/>
              <w:jc w:val="center"/>
              <w:rPr>
                <w:rFonts w:asciiTheme="majorBidi" w:hAnsiTheme="majorBidi" w:cstheme="majorBidi"/>
                <w:b/>
                <w:bCs/>
              </w:rPr>
            </w:pPr>
            <w:r w:rsidRPr="00BF66C0">
              <w:rPr>
                <w:rFonts w:asciiTheme="majorBidi" w:hAnsiTheme="majorBidi" w:cstheme="majorBidi"/>
                <w:b/>
                <w:bCs/>
              </w:rPr>
              <w:t>Nov.</w:t>
            </w:r>
          </w:p>
        </w:tc>
        <w:tc>
          <w:tcPr>
            <w:tcW w:w="616" w:type="dxa"/>
          </w:tcPr>
          <w:p w:rsidR="00395F3F" w:rsidRPr="00BF66C0" w:rsidRDefault="00395F3F" w:rsidP="00395F3F">
            <w:pPr>
              <w:pStyle w:val="Body"/>
              <w:jc w:val="center"/>
              <w:rPr>
                <w:rFonts w:asciiTheme="majorBidi" w:hAnsiTheme="majorBidi" w:cstheme="majorBidi"/>
                <w:b/>
                <w:bCs/>
              </w:rPr>
            </w:pPr>
            <w:r w:rsidRPr="00BF66C0">
              <w:rPr>
                <w:rFonts w:asciiTheme="majorBidi" w:hAnsiTheme="majorBidi" w:cstheme="majorBidi"/>
                <w:b/>
                <w:bCs/>
              </w:rPr>
              <w:t>Dec.</w:t>
            </w:r>
          </w:p>
        </w:tc>
        <w:tc>
          <w:tcPr>
            <w:tcW w:w="794" w:type="dxa"/>
          </w:tcPr>
          <w:p w:rsidR="00395F3F" w:rsidRPr="00BF66C0" w:rsidRDefault="00395F3F" w:rsidP="00395F3F">
            <w:pPr>
              <w:pStyle w:val="Body"/>
              <w:jc w:val="center"/>
              <w:rPr>
                <w:b/>
                <w:bCs/>
                <w:lang w:val="en-CA"/>
              </w:rPr>
            </w:pPr>
            <w:r w:rsidRPr="00BF66C0">
              <w:rPr>
                <w:b/>
                <w:bCs/>
                <w:lang w:val="en-CA"/>
              </w:rPr>
              <w:t>Yearly total</w:t>
            </w:r>
          </w:p>
        </w:tc>
      </w:tr>
      <w:tr w:rsidR="009D2E44" w:rsidRPr="00BF66C0" w:rsidTr="009D2E44">
        <w:tc>
          <w:tcPr>
            <w:tcW w:w="572" w:type="dxa"/>
          </w:tcPr>
          <w:p w:rsidR="009D2E44" w:rsidRPr="00BF66C0" w:rsidRDefault="009D2E44" w:rsidP="00012332">
            <w:pPr>
              <w:pStyle w:val="Body"/>
              <w:jc w:val="center"/>
              <w:rPr>
                <w:b/>
                <w:bCs/>
                <w:lang w:val="en-CA"/>
              </w:rPr>
            </w:pPr>
            <w:r w:rsidRPr="00BF66C0">
              <w:rPr>
                <w:b/>
                <w:bCs/>
                <w:lang w:val="en-CA"/>
              </w:rPr>
              <w:t>NF</w:t>
            </w:r>
          </w:p>
        </w:tc>
        <w:tc>
          <w:tcPr>
            <w:tcW w:w="640" w:type="dxa"/>
          </w:tcPr>
          <w:p w:rsidR="009D2E44" w:rsidRPr="00BF66C0" w:rsidRDefault="009D2E44" w:rsidP="00012332">
            <w:pPr>
              <w:pStyle w:val="Body"/>
              <w:jc w:val="center"/>
              <w:rPr>
                <w:lang w:val="en-CA"/>
              </w:rPr>
            </w:pPr>
            <w:r w:rsidRPr="00BF66C0">
              <w:t xml:space="preserve">821 </w:t>
            </w:r>
          </w:p>
        </w:tc>
        <w:tc>
          <w:tcPr>
            <w:tcW w:w="640" w:type="dxa"/>
          </w:tcPr>
          <w:p w:rsidR="009D2E44" w:rsidRPr="00BF66C0" w:rsidRDefault="009D2E44" w:rsidP="00012332">
            <w:pPr>
              <w:pStyle w:val="Body"/>
              <w:jc w:val="center"/>
              <w:rPr>
                <w:lang w:val="en-CA"/>
              </w:rPr>
            </w:pPr>
            <w:r w:rsidRPr="00BF66C0">
              <w:t xml:space="preserve">765 </w:t>
            </w:r>
          </w:p>
        </w:tc>
        <w:tc>
          <w:tcPr>
            <w:tcW w:w="644" w:type="dxa"/>
          </w:tcPr>
          <w:p w:rsidR="009D2E44" w:rsidRPr="00BF66C0" w:rsidRDefault="009D2E44" w:rsidP="00012332">
            <w:pPr>
              <w:pStyle w:val="Body"/>
              <w:jc w:val="center"/>
              <w:rPr>
                <w:lang w:val="en-CA"/>
              </w:rPr>
            </w:pPr>
            <w:r w:rsidRPr="00BF66C0">
              <w:t>706</w:t>
            </w:r>
          </w:p>
        </w:tc>
        <w:tc>
          <w:tcPr>
            <w:tcW w:w="612" w:type="dxa"/>
          </w:tcPr>
          <w:p w:rsidR="009D2E44" w:rsidRPr="00BF66C0" w:rsidRDefault="009D2E44" w:rsidP="00012332">
            <w:pPr>
              <w:pStyle w:val="Body"/>
              <w:jc w:val="center"/>
              <w:rPr>
                <w:lang w:val="en-CA"/>
              </w:rPr>
            </w:pPr>
            <w:r w:rsidRPr="00BF66C0">
              <w:t xml:space="preserve">511 </w:t>
            </w:r>
          </w:p>
        </w:tc>
        <w:tc>
          <w:tcPr>
            <w:tcW w:w="608" w:type="dxa"/>
          </w:tcPr>
          <w:p w:rsidR="009D2E44" w:rsidRPr="00BF66C0" w:rsidRDefault="009D2E44" w:rsidP="00012332">
            <w:pPr>
              <w:pStyle w:val="Body"/>
              <w:jc w:val="center"/>
              <w:rPr>
                <w:lang w:val="en-CA"/>
              </w:rPr>
            </w:pPr>
            <w:r w:rsidRPr="00BF66C0">
              <w:t>348</w:t>
            </w:r>
          </w:p>
        </w:tc>
        <w:tc>
          <w:tcPr>
            <w:tcW w:w="689" w:type="dxa"/>
          </w:tcPr>
          <w:p w:rsidR="009D2E44" w:rsidRPr="00BF66C0" w:rsidRDefault="009D2E44" w:rsidP="00012332">
            <w:pPr>
              <w:pStyle w:val="Body"/>
              <w:jc w:val="center"/>
              <w:rPr>
                <w:lang w:val="en-CA"/>
              </w:rPr>
            </w:pPr>
            <w:r w:rsidRPr="00BF66C0">
              <w:t>0</w:t>
            </w:r>
          </w:p>
        </w:tc>
        <w:tc>
          <w:tcPr>
            <w:tcW w:w="633" w:type="dxa"/>
          </w:tcPr>
          <w:p w:rsidR="009D2E44" w:rsidRPr="00BF66C0" w:rsidRDefault="009D2E44" w:rsidP="00012332">
            <w:pPr>
              <w:pStyle w:val="Body"/>
              <w:jc w:val="center"/>
              <w:rPr>
                <w:lang w:val="en-CA"/>
              </w:rPr>
            </w:pPr>
            <w:r w:rsidRPr="00BF66C0">
              <w:t>0</w:t>
            </w:r>
          </w:p>
        </w:tc>
        <w:tc>
          <w:tcPr>
            <w:tcW w:w="722" w:type="dxa"/>
          </w:tcPr>
          <w:p w:rsidR="009D2E44" w:rsidRPr="00BF66C0" w:rsidRDefault="009D2E44" w:rsidP="00012332">
            <w:pPr>
              <w:pStyle w:val="Body"/>
              <w:jc w:val="center"/>
              <w:rPr>
                <w:lang w:val="en-CA"/>
              </w:rPr>
            </w:pPr>
            <w:r w:rsidRPr="00BF66C0">
              <w:t>0</w:t>
            </w:r>
          </w:p>
        </w:tc>
        <w:tc>
          <w:tcPr>
            <w:tcW w:w="589" w:type="dxa"/>
          </w:tcPr>
          <w:p w:rsidR="009D2E44" w:rsidRPr="00BF66C0" w:rsidRDefault="009D2E44" w:rsidP="00012332">
            <w:pPr>
              <w:pStyle w:val="Body"/>
              <w:jc w:val="center"/>
              <w:rPr>
                <w:lang w:val="en-CA"/>
              </w:rPr>
            </w:pPr>
            <w:r w:rsidRPr="00BF66C0">
              <w:t>199</w:t>
            </w:r>
          </w:p>
        </w:tc>
        <w:tc>
          <w:tcPr>
            <w:tcW w:w="588" w:type="dxa"/>
          </w:tcPr>
          <w:p w:rsidR="009D2E44" w:rsidRPr="00BF66C0" w:rsidRDefault="009D2E44" w:rsidP="00012332">
            <w:pPr>
              <w:pStyle w:val="Body"/>
              <w:jc w:val="center"/>
              <w:rPr>
                <w:lang w:val="en-CA"/>
              </w:rPr>
            </w:pPr>
            <w:r w:rsidRPr="00BF66C0">
              <w:t xml:space="preserve">387 </w:t>
            </w:r>
          </w:p>
        </w:tc>
        <w:tc>
          <w:tcPr>
            <w:tcW w:w="612" w:type="dxa"/>
          </w:tcPr>
          <w:p w:rsidR="009D2E44" w:rsidRPr="00BF66C0" w:rsidRDefault="009D2E44" w:rsidP="00012332">
            <w:pPr>
              <w:pStyle w:val="Body"/>
              <w:jc w:val="center"/>
              <w:rPr>
                <w:lang w:val="en-CA"/>
              </w:rPr>
            </w:pPr>
            <w:r w:rsidRPr="00BF66C0">
              <w:t>532</w:t>
            </w:r>
          </w:p>
        </w:tc>
        <w:tc>
          <w:tcPr>
            <w:tcW w:w="616" w:type="dxa"/>
          </w:tcPr>
          <w:p w:rsidR="009D2E44" w:rsidRPr="00BF66C0" w:rsidRDefault="009D2E44" w:rsidP="00012332">
            <w:pPr>
              <w:pStyle w:val="Body"/>
              <w:jc w:val="center"/>
              <w:rPr>
                <w:lang w:val="en-CA"/>
              </w:rPr>
            </w:pPr>
            <w:r w:rsidRPr="00BF66C0">
              <w:t>724</w:t>
            </w:r>
          </w:p>
        </w:tc>
        <w:tc>
          <w:tcPr>
            <w:tcW w:w="794" w:type="dxa"/>
          </w:tcPr>
          <w:p w:rsidR="009D2E44" w:rsidRPr="00BF66C0" w:rsidRDefault="009D2E44" w:rsidP="00012332">
            <w:pPr>
              <w:pStyle w:val="Body"/>
              <w:jc w:val="center"/>
              <w:rPr>
                <w:lang w:val="en-CA"/>
              </w:rPr>
            </w:pPr>
            <w:r w:rsidRPr="00BF66C0">
              <w:rPr>
                <w:lang w:val="en-CA"/>
              </w:rPr>
              <w:t>4993</w:t>
            </w:r>
          </w:p>
        </w:tc>
      </w:tr>
      <w:tr w:rsidR="009D2E44" w:rsidRPr="00BF66C0" w:rsidTr="009D2E44">
        <w:tc>
          <w:tcPr>
            <w:tcW w:w="572" w:type="dxa"/>
          </w:tcPr>
          <w:p w:rsidR="009D2E44" w:rsidRPr="00BF66C0" w:rsidRDefault="009D2E44" w:rsidP="00012332">
            <w:pPr>
              <w:pStyle w:val="Body"/>
              <w:jc w:val="center"/>
              <w:rPr>
                <w:b/>
                <w:bCs/>
                <w:lang w:val="en-CA"/>
              </w:rPr>
            </w:pPr>
            <w:r w:rsidRPr="00BF66C0">
              <w:rPr>
                <w:b/>
                <w:bCs/>
                <w:lang w:val="en-CA"/>
              </w:rPr>
              <w:t>PE</w:t>
            </w:r>
          </w:p>
        </w:tc>
        <w:tc>
          <w:tcPr>
            <w:tcW w:w="640" w:type="dxa"/>
          </w:tcPr>
          <w:p w:rsidR="009D2E44" w:rsidRPr="00BF66C0" w:rsidRDefault="009D2E44" w:rsidP="00012332">
            <w:pPr>
              <w:pStyle w:val="Body"/>
              <w:jc w:val="center"/>
              <w:rPr>
                <w:lang w:val="en-CA"/>
              </w:rPr>
            </w:pPr>
            <w:r w:rsidRPr="00BF66C0">
              <w:t xml:space="preserve">767 </w:t>
            </w:r>
          </w:p>
        </w:tc>
        <w:tc>
          <w:tcPr>
            <w:tcW w:w="640" w:type="dxa"/>
          </w:tcPr>
          <w:p w:rsidR="009D2E44" w:rsidRPr="00BF66C0" w:rsidRDefault="009D2E44" w:rsidP="00012332">
            <w:pPr>
              <w:pStyle w:val="Body"/>
              <w:jc w:val="center"/>
              <w:rPr>
                <w:lang w:val="en-CA"/>
              </w:rPr>
            </w:pPr>
            <w:r w:rsidRPr="00BF66C0">
              <w:t xml:space="preserve">713 </w:t>
            </w:r>
          </w:p>
        </w:tc>
        <w:tc>
          <w:tcPr>
            <w:tcW w:w="644" w:type="dxa"/>
          </w:tcPr>
          <w:p w:rsidR="009D2E44" w:rsidRPr="00BF66C0" w:rsidRDefault="009D2E44" w:rsidP="00012332">
            <w:pPr>
              <w:pStyle w:val="Body"/>
              <w:jc w:val="center"/>
              <w:rPr>
                <w:lang w:val="en-CA"/>
              </w:rPr>
            </w:pPr>
            <w:r w:rsidRPr="00BF66C0">
              <w:t>651</w:t>
            </w:r>
          </w:p>
        </w:tc>
        <w:tc>
          <w:tcPr>
            <w:tcW w:w="612" w:type="dxa"/>
          </w:tcPr>
          <w:p w:rsidR="009D2E44" w:rsidRPr="00BF66C0" w:rsidRDefault="009D2E44" w:rsidP="00012332">
            <w:pPr>
              <w:pStyle w:val="Body"/>
              <w:jc w:val="center"/>
              <w:rPr>
                <w:lang w:val="en-CA"/>
              </w:rPr>
            </w:pPr>
            <w:r w:rsidRPr="00BF66C0">
              <w:t xml:space="preserve">478 </w:t>
            </w:r>
          </w:p>
        </w:tc>
        <w:tc>
          <w:tcPr>
            <w:tcW w:w="608" w:type="dxa"/>
          </w:tcPr>
          <w:p w:rsidR="009D2E44" w:rsidRPr="00BF66C0" w:rsidRDefault="009D2E44" w:rsidP="00012332">
            <w:pPr>
              <w:pStyle w:val="Body"/>
              <w:jc w:val="center"/>
              <w:rPr>
                <w:lang w:val="en-CA"/>
              </w:rPr>
            </w:pPr>
            <w:r w:rsidRPr="00BF66C0">
              <w:t>308</w:t>
            </w:r>
          </w:p>
        </w:tc>
        <w:tc>
          <w:tcPr>
            <w:tcW w:w="689" w:type="dxa"/>
          </w:tcPr>
          <w:p w:rsidR="009D2E44" w:rsidRPr="00BF66C0" w:rsidRDefault="009D2E44" w:rsidP="00012332">
            <w:pPr>
              <w:pStyle w:val="Body"/>
              <w:jc w:val="center"/>
              <w:rPr>
                <w:lang w:val="en-CA"/>
              </w:rPr>
            </w:pPr>
            <w:r w:rsidRPr="00BF66C0">
              <w:t>0</w:t>
            </w:r>
          </w:p>
        </w:tc>
        <w:tc>
          <w:tcPr>
            <w:tcW w:w="633" w:type="dxa"/>
          </w:tcPr>
          <w:p w:rsidR="009D2E44" w:rsidRPr="00BF66C0" w:rsidRDefault="009D2E44" w:rsidP="00012332">
            <w:pPr>
              <w:pStyle w:val="Body"/>
              <w:jc w:val="center"/>
              <w:rPr>
                <w:lang w:val="en-CA"/>
              </w:rPr>
            </w:pPr>
            <w:r w:rsidRPr="00BF66C0">
              <w:t>0</w:t>
            </w:r>
          </w:p>
        </w:tc>
        <w:tc>
          <w:tcPr>
            <w:tcW w:w="722" w:type="dxa"/>
          </w:tcPr>
          <w:p w:rsidR="009D2E44" w:rsidRPr="00BF66C0" w:rsidRDefault="009D2E44" w:rsidP="00012332">
            <w:pPr>
              <w:pStyle w:val="Body"/>
              <w:jc w:val="center"/>
              <w:rPr>
                <w:lang w:val="en-CA"/>
              </w:rPr>
            </w:pPr>
            <w:r w:rsidRPr="00BF66C0">
              <w:t>0</w:t>
            </w:r>
          </w:p>
        </w:tc>
        <w:tc>
          <w:tcPr>
            <w:tcW w:w="589" w:type="dxa"/>
          </w:tcPr>
          <w:p w:rsidR="009D2E44" w:rsidRPr="00BF66C0" w:rsidRDefault="009D2E44" w:rsidP="00012332">
            <w:pPr>
              <w:pStyle w:val="Body"/>
              <w:jc w:val="center"/>
              <w:rPr>
                <w:lang w:val="en-CA"/>
              </w:rPr>
            </w:pPr>
            <w:r w:rsidRPr="00BF66C0">
              <w:t>130</w:t>
            </w:r>
          </w:p>
        </w:tc>
        <w:tc>
          <w:tcPr>
            <w:tcW w:w="588" w:type="dxa"/>
          </w:tcPr>
          <w:p w:rsidR="009D2E44" w:rsidRPr="00BF66C0" w:rsidRDefault="009D2E44" w:rsidP="00012332">
            <w:pPr>
              <w:pStyle w:val="Body"/>
              <w:jc w:val="center"/>
              <w:rPr>
                <w:lang w:val="en-CA"/>
              </w:rPr>
            </w:pPr>
            <w:r w:rsidRPr="00BF66C0">
              <w:t xml:space="preserve">305 </w:t>
            </w:r>
          </w:p>
        </w:tc>
        <w:tc>
          <w:tcPr>
            <w:tcW w:w="612" w:type="dxa"/>
          </w:tcPr>
          <w:p w:rsidR="009D2E44" w:rsidRPr="00BF66C0" w:rsidRDefault="009D2E44" w:rsidP="00012332">
            <w:pPr>
              <w:pStyle w:val="Body"/>
              <w:jc w:val="center"/>
              <w:rPr>
                <w:lang w:val="en-CA"/>
              </w:rPr>
            </w:pPr>
            <w:r w:rsidRPr="00BF66C0">
              <w:t>448</w:t>
            </w:r>
          </w:p>
        </w:tc>
        <w:tc>
          <w:tcPr>
            <w:tcW w:w="616" w:type="dxa"/>
          </w:tcPr>
          <w:p w:rsidR="009D2E44" w:rsidRPr="00BF66C0" w:rsidRDefault="009D2E44" w:rsidP="00012332">
            <w:pPr>
              <w:pStyle w:val="Body"/>
              <w:jc w:val="center"/>
              <w:rPr>
                <w:lang w:val="en-CA"/>
              </w:rPr>
            </w:pPr>
            <w:r w:rsidRPr="00BF66C0">
              <w:t>645</w:t>
            </w:r>
          </w:p>
        </w:tc>
        <w:tc>
          <w:tcPr>
            <w:tcW w:w="794" w:type="dxa"/>
          </w:tcPr>
          <w:p w:rsidR="009D2E44" w:rsidRPr="00BF66C0" w:rsidRDefault="009D2E44" w:rsidP="00012332">
            <w:pPr>
              <w:pStyle w:val="Body"/>
              <w:jc w:val="center"/>
              <w:rPr>
                <w:lang w:val="en-CA"/>
              </w:rPr>
            </w:pPr>
            <w:r w:rsidRPr="00BF66C0">
              <w:rPr>
                <w:lang w:val="en-CA"/>
              </w:rPr>
              <w:t>4446</w:t>
            </w:r>
          </w:p>
        </w:tc>
      </w:tr>
      <w:tr w:rsidR="009D2E44" w:rsidRPr="00BF66C0" w:rsidTr="009D2E44">
        <w:tc>
          <w:tcPr>
            <w:tcW w:w="572" w:type="dxa"/>
          </w:tcPr>
          <w:p w:rsidR="009D2E44" w:rsidRPr="00BF66C0" w:rsidRDefault="009D2E44" w:rsidP="00012332">
            <w:pPr>
              <w:pStyle w:val="Body"/>
              <w:jc w:val="center"/>
              <w:rPr>
                <w:b/>
                <w:bCs/>
                <w:lang w:val="en-CA"/>
              </w:rPr>
            </w:pPr>
            <w:r w:rsidRPr="00BF66C0">
              <w:rPr>
                <w:b/>
                <w:bCs/>
                <w:lang w:val="en-CA"/>
              </w:rPr>
              <w:t>NS</w:t>
            </w:r>
          </w:p>
        </w:tc>
        <w:tc>
          <w:tcPr>
            <w:tcW w:w="640" w:type="dxa"/>
          </w:tcPr>
          <w:p w:rsidR="009D2E44" w:rsidRPr="00BF66C0" w:rsidRDefault="009D2E44" w:rsidP="00012332">
            <w:pPr>
              <w:pStyle w:val="Body"/>
              <w:jc w:val="center"/>
              <w:rPr>
                <w:lang w:val="en-CA"/>
              </w:rPr>
            </w:pPr>
            <w:r w:rsidRPr="00BF66C0">
              <w:t xml:space="preserve">743   </w:t>
            </w:r>
          </w:p>
        </w:tc>
        <w:tc>
          <w:tcPr>
            <w:tcW w:w="640" w:type="dxa"/>
          </w:tcPr>
          <w:p w:rsidR="009D2E44" w:rsidRPr="00BF66C0" w:rsidRDefault="009D2E44" w:rsidP="00012332">
            <w:pPr>
              <w:pStyle w:val="Body"/>
              <w:jc w:val="center"/>
              <w:rPr>
                <w:lang w:val="en-CA"/>
              </w:rPr>
            </w:pPr>
            <w:r w:rsidRPr="00BF66C0">
              <w:t>668</w:t>
            </w:r>
          </w:p>
        </w:tc>
        <w:tc>
          <w:tcPr>
            <w:tcW w:w="644" w:type="dxa"/>
          </w:tcPr>
          <w:p w:rsidR="009D2E44" w:rsidRPr="00BF66C0" w:rsidRDefault="009D2E44" w:rsidP="00012332">
            <w:pPr>
              <w:pStyle w:val="Body"/>
              <w:jc w:val="center"/>
              <w:rPr>
                <w:lang w:val="en-CA"/>
              </w:rPr>
            </w:pPr>
            <w:r w:rsidRPr="00BF66C0">
              <w:t>604</w:t>
            </w:r>
          </w:p>
        </w:tc>
        <w:tc>
          <w:tcPr>
            <w:tcW w:w="612" w:type="dxa"/>
          </w:tcPr>
          <w:p w:rsidR="009D2E44" w:rsidRPr="00BF66C0" w:rsidRDefault="009D2E44" w:rsidP="00012332">
            <w:pPr>
              <w:pStyle w:val="Body"/>
              <w:jc w:val="center"/>
              <w:rPr>
                <w:lang w:val="en-CA"/>
              </w:rPr>
            </w:pPr>
            <w:r w:rsidRPr="00BF66C0">
              <w:t>421</w:t>
            </w:r>
          </w:p>
        </w:tc>
        <w:tc>
          <w:tcPr>
            <w:tcW w:w="608" w:type="dxa"/>
          </w:tcPr>
          <w:p w:rsidR="009D2E44" w:rsidRPr="00BF66C0" w:rsidRDefault="009D2E44" w:rsidP="00012332">
            <w:pPr>
              <w:pStyle w:val="Body"/>
              <w:jc w:val="center"/>
              <w:rPr>
                <w:lang w:val="en-CA"/>
              </w:rPr>
            </w:pPr>
            <w:r w:rsidRPr="00BF66C0">
              <w:t>256</w:t>
            </w:r>
          </w:p>
        </w:tc>
        <w:tc>
          <w:tcPr>
            <w:tcW w:w="689" w:type="dxa"/>
          </w:tcPr>
          <w:p w:rsidR="009D2E44" w:rsidRPr="00BF66C0" w:rsidRDefault="009D2E44" w:rsidP="00012332">
            <w:pPr>
              <w:pStyle w:val="Body"/>
              <w:jc w:val="center"/>
              <w:rPr>
                <w:lang w:val="en-CA"/>
              </w:rPr>
            </w:pPr>
            <w:r w:rsidRPr="00BF66C0">
              <w:t>0</w:t>
            </w:r>
          </w:p>
        </w:tc>
        <w:tc>
          <w:tcPr>
            <w:tcW w:w="633" w:type="dxa"/>
          </w:tcPr>
          <w:p w:rsidR="009D2E44" w:rsidRPr="00BF66C0" w:rsidRDefault="009D2E44" w:rsidP="00012332">
            <w:pPr>
              <w:pStyle w:val="Body"/>
              <w:jc w:val="center"/>
              <w:rPr>
                <w:lang w:val="en-CA"/>
              </w:rPr>
            </w:pPr>
            <w:r w:rsidRPr="00BF66C0">
              <w:t>0</w:t>
            </w:r>
          </w:p>
        </w:tc>
        <w:tc>
          <w:tcPr>
            <w:tcW w:w="722" w:type="dxa"/>
          </w:tcPr>
          <w:p w:rsidR="009D2E44" w:rsidRPr="00BF66C0" w:rsidRDefault="009D2E44" w:rsidP="00012332">
            <w:pPr>
              <w:pStyle w:val="Body"/>
              <w:jc w:val="center"/>
              <w:rPr>
                <w:lang w:val="en-CA"/>
              </w:rPr>
            </w:pPr>
            <w:r w:rsidRPr="00BF66C0">
              <w:t>0</w:t>
            </w:r>
          </w:p>
        </w:tc>
        <w:tc>
          <w:tcPr>
            <w:tcW w:w="589" w:type="dxa"/>
          </w:tcPr>
          <w:p w:rsidR="009D2E44" w:rsidRPr="00BF66C0" w:rsidRDefault="009D2E44" w:rsidP="00012332">
            <w:pPr>
              <w:pStyle w:val="Body"/>
              <w:jc w:val="center"/>
              <w:rPr>
                <w:lang w:val="en-CA"/>
              </w:rPr>
            </w:pPr>
            <w:r w:rsidRPr="00BF66C0">
              <w:rPr>
                <w:lang w:val="en-CA"/>
              </w:rPr>
              <w:t>124</w:t>
            </w:r>
          </w:p>
        </w:tc>
        <w:tc>
          <w:tcPr>
            <w:tcW w:w="588" w:type="dxa"/>
          </w:tcPr>
          <w:p w:rsidR="009D2E44" w:rsidRPr="00BF66C0" w:rsidRDefault="009D2E44" w:rsidP="00012332">
            <w:pPr>
              <w:pStyle w:val="Body"/>
              <w:jc w:val="center"/>
              <w:rPr>
                <w:lang w:val="en-CA"/>
              </w:rPr>
            </w:pPr>
            <w:r w:rsidRPr="00BF66C0">
              <w:rPr>
                <w:lang w:val="en-CA"/>
              </w:rPr>
              <w:t>301</w:t>
            </w:r>
          </w:p>
        </w:tc>
        <w:tc>
          <w:tcPr>
            <w:tcW w:w="612" w:type="dxa"/>
          </w:tcPr>
          <w:p w:rsidR="009D2E44" w:rsidRPr="00BF66C0" w:rsidRDefault="009D2E44" w:rsidP="00012332">
            <w:pPr>
              <w:pStyle w:val="Body"/>
              <w:jc w:val="center"/>
              <w:rPr>
                <w:lang w:val="en-CA"/>
              </w:rPr>
            </w:pPr>
            <w:r w:rsidRPr="00BF66C0">
              <w:rPr>
                <w:lang w:val="en-CA"/>
              </w:rPr>
              <w:t>449</w:t>
            </w:r>
          </w:p>
        </w:tc>
        <w:tc>
          <w:tcPr>
            <w:tcW w:w="616" w:type="dxa"/>
          </w:tcPr>
          <w:p w:rsidR="009D2E44" w:rsidRPr="00BF66C0" w:rsidRDefault="009D2E44" w:rsidP="00012332">
            <w:pPr>
              <w:pStyle w:val="Body"/>
              <w:jc w:val="center"/>
              <w:rPr>
                <w:lang w:val="en-CA"/>
              </w:rPr>
            </w:pPr>
            <w:r w:rsidRPr="00BF66C0">
              <w:rPr>
                <w:lang w:val="en-CA"/>
              </w:rPr>
              <w:t>645</w:t>
            </w:r>
          </w:p>
        </w:tc>
        <w:tc>
          <w:tcPr>
            <w:tcW w:w="794" w:type="dxa"/>
          </w:tcPr>
          <w:p w:rsidR="009D2E44" w:rsidRPr="00BF66C0" w:rsidRDefault="009D2E44" w:rsidP="00012332">
            <w:pPr>
              <w:pStyle w:val="Body"/>
              <w:jc w:val="center"/>
              <w:rPr>
                <w:lang w:val="en-CA"/>
              </w:rPr>
            </w:pPr>
            <w:r w:rsidRPr="00BF66C0">
              <w:rPr>
                <w:lang w:val="en-CA"/>
              </w:rPr>
              <w:t>4231</w:t>
            </w:r>
          </w:p>
        </w:tc>
      </w:tr>
      <w:tr w:rsidR="009D2E44" w:rsidRPr="00BF66C0" w:rsidTr="009D2E44">
        <w:tc>
          <w:tcPr>
            <w:tcW w:w="572" w:type="dxa"/>
          </w:tcPr>
          <w:p w:rsidR="009D2E44" w:rsidRPr="00BF66C0" w:rsidRDefault="009D2E44" w:rsidP="00012332">
            <w:pPr>
              <w:pStyle w:val="Body"/>
              <w:jc w:val="center"/>
              <w:rPr>
                <w:b/>
                <w:bCs/>
                <w:lang w:val="en-CA"/>
              </w:rPr>
            </w:pPr>
            <w:r w:rsidRPr="00BF66C0">
              <w:rPr>
                <w:b/>
                <w:bCs/>
                <w:lang w:val="en-CA"/>
              </w:rPr>
              <w:t>NB</w:t>
            </w:r>
          </w:p>
        </w:tc>
        <w:tc>
          <w:tcPr>
            <w:tcW w:w="640" w:type="dxa"/>
          </w:tcPr>
          <w:p w:rsidR="009D2E44" w:rsidRPr="00BF66C0" w:rsidRDefault="009D2E44" w:rsidP="00012332">
            <w:pPr>
              <w:pStyle w:val="Body"/>
              <w:jc w:val="center"/>
              <w:rPr>
                <w:lang w:val="en-CA"/>
              </w:rPr>
            </w:pPr>
            <w:r w:rsidRPr="00BF66C0">
              <w:t xml:space="preserve">865 </w:t>
            </w:r>
          </w:p>
        </w:tc>
        <w:tc>
          <w:tcPr>
            <w:tcW w:w="640" w:type="dxa"/>
          </w:tcPr>
          <w:p w:rsidR="009D2E44" w:rsidRPr="00BF66C0" w:rsidRDefault="009D2E44" w:rsidP="00012332">
            <w:pPr>
              <w:pStyle w:val="Body"/>
              <w:jc w:val="center"/>
              <w:rPr>
                <w:lang w:val="en-CA"/>
              </w:rPr>
            </w:pPr>
            <w:r w:rsidRPr="00BF66C0">
              <w:t>741</w:t>
            </w:r>
          </w:p>
        </w:tc>
        <w:tc>
          <w:tcPr>
            <w:tcW w:w="644" w:type="dxa"/>
          </w:tcPr>
          <w:p w:rsidR="009D2E44" w:rsidRPr="00BF66C0" w:rsidRDefault="009D2E44" w:rsidP="00012332">
            <w:pPr>
              <w:pStyle w:val="Body"/>
              <w:jc w:val="center"/>
              <w:rPr>
                <w:lang w:val="en-CA"/>
              </w:rPr>
            </w:pPr>
            <w:r w:rsidRPr="00BF66C0">
              <w:t>634</w:t>
            </w:r>
          </w:p>
        </w:tc>
        <w:tc>
          <w:tcPr>
            <w:tcW w:w="612" w:type="dxa"/>
          </w:tcPr>
          <w:p w:rsidR="009D2E44" w:rsidRPr="00BF66C0" w:rsidRDefault="009D2E44" w:rsidP="00012332">
            <w:pPr>
              <w:pStyle w:val="Body"/>
              <w:jc w:val="center"/>
              <w:rPr>
                <w:lang w:val="en-CA"/>
              </w:rPr>
            </w:pPr>
            <w:r w:rsidRPr="00BF66C0">
              <w:t>411</w:t>
            </w:r>
          </w:p>
        </w:tc>
        <w:tc>
          <w:tcPr>
            <w:tcW w:w="608" w:type="dxa"/>
          </w:tcPr>
          <w:p w:rsidR="009D2E44" w:rsidRPr="00BF66C0" w:rsidRDefault="009D2E44" w:rsidP="00012332">
            <w:pPr>
              <w:pStyle w:val="Body"/>
              <w:jc w:val="center"/>
              <w:rPr>
                <w:lang w:val="en-CA"/>
              </w:rPr>
            </w:pPr>
            <w:r w:rsidRPr="00BF66C0">
              <w:t>217</w:t>
            </w:r>
          </w:p>
        </w:tc>
        <w:tc>
          <w:tcPr>
            <w:tcW w:w="689" w:type="dxa"/>
          </w:tcPr>
          <w:p w:rsidR="009D2E44" w:rsidRPr="00BF66C0" w:rsidRDefault="009D2E44" w:rsidP="00012332">
            <w:pPr>
              <w:pStyle w:val="Body"/>
              <w:jc w:val="center"/>
              <w:rPr>
                <w:lang w:val="en-CA"/>
              </w:rPr>
            </w:pPr>
            <w:r w:rsidRPr="00BF66C0">
              <w:t>0</w:t>
            </w:r>
          </w:p>
        </w:tc>
        <w:tc>
          <w:tcPr>
            <w:tcW w:w="633" w:type="dxa"/>
          </w:tcPr>
          <w:p w:rsidR="009D2E44" w:rsidRPr="00BF66C0" w:rsidRDefault="009D2E44" w:rsidP="00012332">
            <w:pPr>
              <w:pStyle w:val="Body"/>
              <w:jc w:val="center"/>
              <w:rPr>
                <w:lang w:val="en-CA"/>
              </w:rPr>
            </w:pPr>
            <w:r w:rsidRPr="00BF66C0">
              <w:t>0</w:t>
            </w:r>
          </w:p>
        </w:tc>
        <w:tc>
          <w:tcPr>
            <w:tcW w:w="722" w:type="dxa"/>
          </w:tcPr>
          <w:p w:rsidR="009D2E44" w:rsidRPr="00BF66C0" w:rsidRDefault="009D2E44" w:rsidP="00012332">
            <w:pPr>
              <w:pStyle w:val="Body"/>
              <w:jc w:val="center"/>
              <w:rPr>
                <w:lang w:val="en-CA"/>
              </w:rPr>
            </w:pPr>
            <w:r w:rsidRPr="00BF66C0">
              <w:t>0</w:t>
            </w:r>
          </w:p>
        </w:tc>
        <w:tc>
          <w:tcPr>
            <w:tcW w:w="589" w:type="dxa"/>
          </w:tcPr>
          <w:p w:rsidR="009D2E44" w:rsidRPr="00BF66C0" w:rsidRDefault="009D2E44" w:rsidP="00012332">
            <w:pPr>
              <w:pStyle w:val="Body"/>
              <w:jc w:val="center"/>
              <w:rPr>
                <w:lang w:val="en-CA"/>
              </w:rPr>
            </w:pPr>
            <w:r w:rsidRPr="00BF66C0">
              <w:t>154</w:t>
            </w:r>
          </w:p>
        </w:tc>
        <w:tc>
          <w:tcPr>
            <w:tcW w:w="588" w:type="dxa"/>
          </w:tcPr>
          <w:p w:rsidR="009D2E44" w:rsidRPr="00BF66C0" w:rsidRDefault="009D2E44" w:rsidP="00012332">
            <w:pPr>
              <w:pStyle w:val="Body"/>
              <w:jc w:val="center"/>
              <w:rPr>
                <w:lang w:val="en-CA"/>
              </w:rPr>
            </w:pPr>
            <w:r w:rsidRPr="00BF66C0">
              <w:t>340</w:t>
            </w:r>
          </w:p>
        </w:tc>
        <w:tc>
          <w:tcPr>
            <w:tcW w:w="612" w:type="dxa"/>
          </w:tcPr>
          <w:p w:rsidR="009D2E44" w:rsidRPr="00BF66C0" w:rsidRDefault="009D2E44" w:rsidP="00012332">
            <w:pPr>
              <w:pStyle w:val="Body"/>
              <w:jc w:val="center"/>
              <w:rPr>
                <w:lang w:val="en-CA"/>
              </w:rPr>
            </w:pPr>
            <w:r w:rsidRPr="00BF66C0">
              <w:t>507</w:t>
            </w:r>
          </w:p>
        </w:tc>
        <w:tc>
          <w:tcPr>
            <w:tcW w:w="616" w:type="dxa"/>
          </w:tcPr>
          <w:p w:rsidR="009D2E44" w:rsidRPr="00BF66C0" w:rsidRDefault="009D2E44" w:rsidP="00012332">
            <w:pPr>
              <w:pStyle w:val="Body"/>
              <w:jc w:val="center"/>
              <w:rPr>
                <w:lang w:val="en-CA"/>
              </w:rPr>
            </w:pPr>
            <w:r w:rsidRPr="00BF66C0">
              <w:t>752</w:t>
            </w:r>
          </w:p>
        </w:tc>
        <w:tc>
          <w:tcPr>
            <w:tcW w:w="794" w:type="dxa"/>
          </w:tcPr>
          <w:p w:rsidR="009D2E44" w:rsidRPr="00BF66C0" w:rsidRDefault="009D2E44" w:rsidP="00012332">
            <w:pPr>
              <w:pStyle w:val="Body"/>
              <w:jc w:val="center"/>
              <w:rPr>
                <w:lang w:val="en-CA"/>
              </w:rPr>
            </w:pPr>
            <w:r w:rsidRPr="00BF66C0">
              <w:rPr>
                <w:lang w:val="en-CA"/>
              </w:rPr>
              <w:t>4620</w:t>
            </w:r>
          </w:p>
        </w:tc>
      </w:tr>
      <w:tr w:rsidR="009D2E44" w:rsidRPr="00BF66C0" w:rsidTr="009D2E44">
        <w:tc>
          <w:tcPr>
            <w:tcW w:w="572" w:type="dxa"/>
          </w:tcPr>
          <w:p w:rsidR="009D2E44" w:rsidRPr="00BF66C0" w:rsidRDefault="009D2E44" w:rsidP="00012332">
            <w:pPr>
              <w:pStyle w:val="Body"/>
              <w:jc w:val="center"/>
              <w:rPr>
                <w:b/>
                <w:bCs/>
                <w:lang w:val="en-CA"/>
              </w:rPr>
            </w:pPr>
            <w:r w:rsidRPr="00BF66C0">
              <w:rPr>
                <w:b/>
                <w:bCs/>
                <w:lang w:val="en-CA"/>
              </w:rPr>
              <w:t>QC</w:t>
            </w:r>
          </w:p>
        </w:tc>
        <w:tc>
          <w:tcPr>
            <w:tcW w:w="640" w:type="dxa"/>
          </w:tcPr>
          <w:p w:rsidR="009D2E44" w:rsidRPr="00BF66C0" w:rsidRDefault="009D2E44" w:rsidP="00012332">
            <w:pPr>
              <w:pStyle w:val="Body"/>
              <w:jc w:val="center"/>
              <w:rPr>
                <w:lang w:val="en-CA"/>
              </w:rPr>
            </w:pPr>
            <w:r w:rsidRPr="00BF66C0">
              <w:t xml:space="preserve">958 </w:t>
            </w:r>
          </w:p>
        </w:tc>
        <w:tc>
          <w:tcPr>
            <w:tcW w:w="640" w:type="dxa"/>
          </w:tcPr>
          <w:p w:rsidR="009D2E44" w:rsidRPr="00BF66C0" w:rsidRDefault="009D2E44" w:rsidP="00012332">
            <w:pPr>
              <w:pStyle w:val="Body"/>
              <w:jc w:val="center"/>
              <w:rPr>
                <w:lang w:val="en-CA"/>
              </w:rPr>
            </w:pPr>
            <w:r w:rsidRPr="00BF66C0">
              <w:t xml:space="preserve">812 </w:t>
            </w:r>
          </w:p>
        </w:tc>
        <w:tc>
          <w:tcPr>
            <w:tcW w:w="644" w:type="dxa"/>
          </w:tcPr>
          <w:p w:rsidR="009D2E44" w:rsidRPr="00BF66C0" w:rsidRDefault="009D2E44" w:rsidP="00012332">
            <w:pPr>
              <w:pStyle w:val="Body"/>
              <w:jc w:val="center"/>
              <w:rPr>
                <w:lang w:val="en-CA"/>
              </w:rPr>
            </w:pPr>
            <w:r w:rsidRPr="00BF66C0">
              <w:t>703</w:t>
            </w:r>
          </w:p>
        </w:tc>
        <w:tc>
          <w:tcPr>
            <w:tcW w:w="612" w:type="dxa"/>
          </w:tcPr>
          <w:p w:rsidR="009D2E44" w:rsidRPr="00BF66C0" w:rsidRDefault="009D2E44" w:rsidP="00012332">
            <w:pPr>
              <w:pStyle w:val="Body"/>
              <w:jc w:val="center"/>
              <w:rPr>
                <w:lang w:val="en-CA"/>
              </w:rPr>
            </w:pPr>
            <w:r w:rsidRPr="00BF66C0">
              <w:t xml:space="preserve">442 </w:t>
            </w:r>
          </w:p>
        </w:tc>
        <w:tc>
          <w:tcPr>
            <w:tcW w:w="608" w:type="dxa"/>
          </w:tcPr>
          <w:p w:rsidR="009D2E44" w:rsidRPr="00BF66C0" w:rsidRDefault="009D2E44" w:rsidP="00012332">
            <w:pPr>
              <w:pStyle w:val="Body"/>
              <w:jc w:val="center"/>
              <w:rPr>
                <w:lang w:val="en-CA"/>
              </w:rPr>
            </w:pPr>
            <w:r w:rsidRPr="00BF66C0">
              <w:t>218</w:t>
            </w:r>
          </w:p>
        </w:tc>
        <w:tc>
          <w:tcPr>
            <w:tcW w:w="689" w:type="dxa"/>
          </w:tcPr>
          <w:p w:rsidR="009D2E44" w:rsidRPr="00BF66C0" w:rsidRDefault="009D2E44" w:rsidP="00012332">
            <w:pPr>
              <w:pStyle w:val="Body"/>
              <w:jc w:val="center"/>
              <w:rPr>
                <w:lang w:val="en-CA"/>
              </w:rPr>
            </w:pPr>
            <w:r w:rsidRPr="00BF66C0">
              <w:t>0</w:t>
            </w:r>
          </w:p>
        </w:tc>
        <w:tc>
          <w:tcPr>
            <w:tcW w:w="633" w:type="dxa"/>
          </w:tcPr>
          <w:p w:rsidR="009D2E44" w:rsidRPr="00BF66C0" w:rsidRDefault="009D2E44" w:rsidP="00012332">
            <w:pPr>
              <w:pStyle w:val="Body"/>
              <w:jc w:val="center"/>
              <w:rPr>
                <w:lang w:val="en-CA"/>
              </w:rPr>
            </w:pPr>
            <w:r w:rsidRPr="00BF66C0">
              <w:t>0</w:t>
            </w:r>
          </w:p>
        </w:tc>
        <w:tc>
          <w:tcPr>
            <w:tcW w:w="722" w:type="dxa"/>
          </w:tcPr>
          <w:p w:rsidR="009D2E44" w:rsidRPr="00BF66C0" w:rsidRDefault="009D2E44" w:rsidP="00012332">
            <w:pPr>
              <w:pStyle w:val="Body"/>
              <w:jc w:val="center"/>
              <w:rPr>
                <w:lang w:val="en-CA"/>
              </w:rPr>
            </w:pPr>
            <w:r w:rsidRPr="00BF66C0">
              <w:t>0</w:t>
            </w:r>
          </w:p>
        </w:tc>
        <w:tc>
          <w:tcPr>
            <w:tcW w:w="589" w:type="dxa"/>
          </w:tcPr>
          <w:p w:rsidR="009D2E44" w:rsidRPr="00BF66C0" w:rsidRDefault="009D2E44" w:rsidP="00012332">
            <w:pPr>
              <w:pStyle w:val="Body"/>
              <w:jc w:val="center"/>
              <w:rPr>
                <w:lang w:val="en-CA"/>
              </w:rPr>
            </w:pPr>
            <w:r w:rsidRPr="00BF66C0">
              <w:t>173</w:t>
            </w:r>
          </w:p>
        </w:tc>
        <w:tc>
          <w:tcPr>
            <w:tcW w:w="588" w:type="dxa"/>
          </w:tcPr>
          <w:p w:rsidR="009D2E44" w:rsidRPr="00BF66C0" w:rsidRDefault="009D2E44" w:rsidP="00012332">
            <w:pPr>
              <w:pStyle w:val="Body"/>
              <w:jc w:val="center"/>
              <w:rPr>
                <w:lang w:val="en-CA"/>
              </w:rPr>
            </w:pPr>
            <w:r w:rsidRPr="00BF66C0">
              <w:t xml:space="preserve">368 </w:t>
            </w:r>
          </w:p>
        </w:tc>
        <w:tc>
          <w:tcPr>
            <w:tcW w:w="612" w:type="dxa"/>
          </w:tcPr>
          <w:p w:rsidR="009D2E44" w:rsidRPr="00BF66C0" w:rsidRDefault="009D2E44" w:rsidP="00012332">
            <w:pPr>
              <w:pStyle w:val="Body"/>
              <w:jc w:val="center"/>
              <w:rPr>
                <w:lang w:val="en-CA"/>
              </w:rPr>
            </w:pPr>
            <w:r w:rsidRPr="00BF66C0">
              <w:t>564</w:t>
            </w:r>
          </w:p>
        </w:tc>
        <w:tc>
          <w:tcPr>
            <w:tcW w:w="616" w:type="dxa"/>
          </w:tcPr>
          <w:p w:rsidR="009D2E44" w:rsidRPr="00BF66C0" w:rsidRDefault="009D2E44" w:rsidP="00012332">
            <w:pPr>
              <w:pStyle w:val="Body"/>
              <w:jc w:val="center"/>
              <w:rPr>
                <w:lang w:val="en-CA"/>
              </w:rPr>
            </w:pPr>
            <w:r w:rsidRPr="00BF66C0">
              <w:t xml:space="preserve">828 </w:t>
            </w:r>
          </w:p>
        </w:tc>
        <w:tc>
          <w:tcPr>
            <w:tcW w:w="794" w:type="dxa"/>
          </w:tcPr>
          <w:p w:rsidR="009D2E44" w:rsidRPr="00BF66C0" w:rsidRDefault="009D2E44" w:rsidP="00012332">
            <w:pPr>
              <w:pStyle w:val="Body"/>
              <w:jc w:val="center"/>
              <w:rPr>
                <w:lang w:val="en-CA"/>
              </w:rPr>
            </w:pPr>
            <w:r w:rsidRPr="00BF66C0">
              <w:rPr>
                <w:lang w:val="en-CA"/>
              </w:rPr>
              <w:t>5065</w:t>
            </w:r>
          </w:p>
        </w:tc>
      </w:tr>
      <w:tr w:rsidR="009D2E44" w:rsidRPr="00BF66C0" w:rsidTr="009D2E44">
        <w:tc>
          <w:tcPr>
            <w:tcW w:w="572" w:type="dxa"/>
          </w:tcPr>
          <w:p w:rsidR="009D2E44" w:rsidRPr="00BF66C0" w:rsidRDefault="009D2E44" w:rsidP="00395F3F">
            <w:pPr>
              <w:pStyle w:val="Body"/>
              <w:jc w:val="center"/>
              <w:rPr>
                <w:b/>
                <w:bCs/>
                <w:lang w:val="en-CA"/>
              </w:rPr>
            </w:pPr>
            <w:r w:rsidRPr="00BF66C0">
              <w:rPr>
                <w:b/>
                <w:bCs/>
                <w:lang w:val="en-CA"/>
              </w:rPr>
              <w:t>ON</w:t>
            </w:r>
          </w:p>
        </w:tc>
        <w:tc>
          <w:tcPr>
            <w:tcW w:w="640" w:type="dxa"/>
          </w:tcPr>
          <w:p w:rsidR="009D2E44" w:rsidRPr="00BF66C0" w:rsidRDefault="009D2E44" w:rsidP="00395F3F">
            <w:pPr>
              <w:pStyle w:val="Body"/>
              <w:jc w:val="center"/>
              <w:rPr>
                <w:lang w:val="en-CA"/>
              </w:rPr>
            </w:pPr>
            <w:r w:rsidRPr="00BF66C0">
              <w:t xml:space="preserve">1297 </w:t>
            </w:r>
          </w:p>
        </w:tc>
        <w:tc>
          <w:tcPr>
            <w:tcW w:w="640" w:type="dxa"/>
          </w:tcPr>
          <w:p w:rsidR="009D2E44" w:rsidRPr="00BF66C0" w:rsidRDefault="009D2E44" w:rsidP="00395F3F">
            <w:pPr>
              <w:pStyle w:val="Body"/>
              <w:jc w:val="center"/>
              <w:rPr>
                <w:lang w:val="en-CA"/>
              </w:rPr>
            </w:pPr>
            <w:r w:rsidRPr="00BF66C0">
              <w:t xml:space="preserve">1088 </w:t>
            </w:r>
          </w:p>
        </w:tc>
        <w:tc>
          <w:tcPr>
            <w:tcW w:w="644" w:type="dxa"/>
          </w:tcPr>
          <w:p w:rsidR="009D2E44" w:rsidRPr="00BF66C0" w:rsidRDefault="009D2E44" w:rsidP="00395F3F">
            <w:pPr>
              <w:pStyle w:val="Body"/>
              <w:jc w:val="center"/>
              <w:rPr>
                <w:lang w:val="en-CA"/>
              </w:rPr>
            </w:pPr>
            <w:r w:rsidRPr="00BF66C0">
              <w:t>975</w:t>
            </w:r>
          </w:p>
        </w:tc>
        <w:tc>
          <w:tcPr>
            <w:tcW w:w="612" w:type="dxa"/>
          </w:tcPr>
          <w:p w:rsidR="009D2E44" w:rsidRPr="00BF66C0" w:rsidRDefault="009D2E44" w:rsidP="00395F3F">
            <w:pPr>
              <w:pStyle w:val="Body"/>
              <w:jc w:val="center"/>
              <w:rPr>
                <w:lang w:val="en-CA"/>
              </w:rPr>
            </w:pPr>
            <w:r w:rsidRPr="00BF66C0">
              <w:t xml:space="preserve">632 </w:t>
            </w:r>
          </w:p>
        </w:tc>
        <w:tc>
          <w:tcPr>
            <w:tcW w:w="608" w:type="dxa"/>
          </w:tcPr>
          <w:p w:rsidR="009D2E44" w:rsidRPr="00BF66C0" w:rsidRDefault="009D2E44" w:rsidP="00395F3F">
            <w:pPr>
              <w:pStyle w:val="Body"/>
              <w:jc w:val="center"/>
              <w:rPr>
                <w:lang w:val="en-CA"/>
              </w:rPr>
            </w:pPr>
            <w:r w:rsidRPr="00BF66C0">
              <w:t>377</w:t>
            </w:r>
          </w:p>
        </w:tc>
        <w:tc>
          <w:tcPr>
            <w:tcW w:w="689" w:type="dxa"/>
          </w:tcPr>
          <w:p w:rsidR="009D2E44" w:rsidRPr="00BF66C0" w:rsidRDefault="009D2E44" w:rsidP="00395F3F">
            <w:pPr>
              <w:pStyle w:val="Body"/>
              <w:jc w:val="center"/>
              <w:rPr>
                <w:lang w:val="en-CA"/>
              </w:rPr>
            </w:pPr>
            <w:r w:rsidRPr="00BF66C0">
              <w:t>0</w:t>
            </w:r>
          </w:p>
        </w:tc>
        <w:tc>
          <w:tcPr>
            <w:tcW w:w="633" w:type="dxa"/>
          </w:tcPr>
          <w:p w:rsidR="009D2E44" w:rsidRPr="00BF66C0" w:rsidRDefault="009D2E44" w:rsidP="00395F3F">
            <w:pPr>
              <w:pStyle w:val="Body"/>
              <w:jc w:val="center"/>
              <w:rPr>
                <w:lang w:val="en-CA"/>
              </w:rPr>
            </w:pPr>
            <w:r w:rsidRPr="00BF66C0">
              <w:t>0</w:t>
            </w:r>
          </w:p>
        </w:tc>
        <w:tc>
          <w:tcPr>
            <w:tcW w:w="722" w:type="dxa"/>
          </w:tcPr>
          <w:p w:rsidR="009D2E44" w:rsidRPr="00BF66C0" w:rsidRDefault="009D2E44" w:rsidP="00395F3F">
            <w:pPr>
              <w:pStyle w:val="Body"/>
              <w:jc w:val="center"/>
              <w:rPr>
                <w:lang w:val="en-CA"/>
              </w:rPr>
            </w:pPr>
            <w:r w:rsidRPr="00BF66C0">
              <w:t>0</w:t>
            </w:r>
          </w:p>
        </w:tc>
        <w:tc>
          <w:tcPr>
            <w:tcW w:w="589" w:type="dxa"/>
          </w:tcPr>
          <w:p w:rsidR="009D2E44" w:rsidRPr="00BF66C0" w:rsidRDefault="009D2E44" w:rsidP="00395F3F">
            <w:pPr>
              <w:pStyle w:val="Body"/>
              <w:jc w:val="center"/>
              <w:rPr>
                <w:lang w:val="en-CA"/>
              </w:rPr>
            </w:pPr>
            <w:r w:rsidRPr="00BF66C0">
              <w:t>304</w:t>
            </w:r>
          </w:p>
        </w:tc>
        <w:tc>
          <w:tcPr>
            <w:tcW w:w="588" w:type="dxa"/>
          </w:tcPr>
          <w:p w:rsidR="009D2E44" w:rsidRPr="00BF66C0" w:rsidRDefault="009D2E44" w:rsidP="00395F3F">
            <w:pPr>
              <w:pStyle w:val="Body"/>
              <w:jc w:val="center"/>
              <w:rPr>
                <w:lang w:val="en-CA"/>
              </w:rPr>
            </w:pPr>
            <w:r w:rsidRPr="00BF66C0">
              <w:t xml:space="preserve">518 </w:t>
            </w:r>
          </w:p>
        </w:tc>
        <w:tc>
          <w:tcPr>
            <w:tcW w:w="612" w:type="dxa"/>
          </w:tcPr>
          <w:p w:rsidR="009D2E44" w:rsidRPr="00BF66C0" w:rsidRDefault="009D2E44" w:rsidP="00395F3F">
            <w:pPr>
              <w:pStyle w:val="Body"/>
              <w:jc w:val="center"/>
              <w:rPr>
                <w:lang w:val="en-CA"/>
              </w:rPr>
            </w:pPr>
            <w:r w:rsidRPr="00BF66C0">
              <w:t>813</w:t>
            </w:r>
          </w:p>
        </w:tc>
        <w:tc>
          <w:tcPr>
            <w:tcW w:w="616" w:type="dxa"/>
          </w:tcPr>
          <w:p w:rsidR="009D2E44" w:rsidRPr="00BF66C0" w:rsidRDefault="009D2E44" w:rsidP="00395F3F">
            <w:pPr>
              <w:pStyle w:val="Body"/>
              <w:jc w:val="center"/>
              <w:rPr>
                <w:lang w:val="en-CA"/>
              </w:rPr>
            </w:pPr>
            <w:r w:rsidRPr="00BF66C0">
              <w:t>1188</w:t>
            </w:r>
          </w:p>
        </w:tc>
        <w:tc>
          <w:tcPr>
            <w:tcW w:w="794" w:type="dxa"/>
          </w:tcPr>
          <w:p w:rsidR="009D2E44" w:rsidRPr="00BF66C0" w:rsidRDefault="009D2E44" w:rsidP="00395F3F">
            <w:pPr>
              <w:pStyle w:val="Body"/>
              <w:jc w:val="center"/>
              <w:rPr>
                <w:lang w:val="en-CA"/>
              </w:rPr>
            </w:pPr>
            <w:r w:rsidRPr="00BF66C0">
              <w:rPr>
                <w:lang w:val="en-CA"/>
              </w:rPr>
              <w:t>7191</w:t>
            </w:r>
          </w:p>
        </w:tc>
      </w:tr>
      <w:tr w:rsidR="009D2E44" w:rsidRPr="00BF66C0" w:rsidTr="009D2E44">
        <w:tc>
          <w:tcPr>
            <w:tcW w:w="572" w:type="dxa"/>
          </w:tcPr>
          <w:p w:rsidR="009D2E44" w:rsidRPr="00BF66C0" w:rsidRDefault="009D2E44" w:rsidP="00012332">
            <w:pPr>
              <w:pStyle w:val="Body"/>
              <w:jc w:val="center"/>
              <w:rPr>
                <w:b/>
                <w:bCs/>
                <w:lang w:val="en-CA"/>
              </w:rPr>
            </w:pPr>
            <w:r w:rsidRPr="00BF66C0">
              <w:rPr>
                <w:b/>
                <w:bCs/>
                <w:lang w:val="en-CA"/>
              </w:rPr>
              <w:t>MB</w:t>
            </w:r>
          </w:p>
        </w:tc>
        <w:tc>
          <w:tcPr>
            <w:tcW w:w="640" w:type="dxa"/>
          </w:tcPr>
          <w:p w:rsidR="009D2E44" w:rsidRPr="00BF66C0" w:rsidRDefault="009D2E44" w:rsidP="00012332">
            <w:pPr>
              <w:pStyle w:val="Body"/>
              <w:jc w:val="center"/>
              <w:rPr>
                <w:lang w:val="en-CA"/>
              </w:rPr>
            </w:pPr>
            <w:r w:rsidRPr="00BF66C0">
              <w:t xml:space="preserve">1107 </w:t>
            </w:r>
          </w:p>
        </w:tc>
        <w:tc>
          <w:tcPr>
            <w:tcW w:w="640" w:type="dxa"/>
          </w:tcPr>
          <w:p w:rsidR="009D2E44" w:rsidRPr="00BF66C0" w:rsidRDefault="009D2E44" w:rsidP="00012332">
            <w:pPr>
              <w:pStyle w:val="Body"/>
              <w:jc w:val="center"/>
              <w:rPr>
                <w:lang w:val="en-CA"/>
              </w:rPr>
            </w:pPr>
            <w:r w:rsidRPr="00BF66C0">
              <w:t>886</w:t>
            </w:r>
          </w:p>
        </w:tc>
        <w:tc>
          <w:tcPr>
            <w:tcW w:w="644" w:type="dxa"/>
          </w:tcPr>
          <w:p w:rsidR="009D2E44" w:rsidRPr="00BF66C0" w:rsidRDefault="009D2E44" w:rsidP="00012332">
            <w:pPr>
              <w:pStyle w:val="Body"/>
              <w:jc w:val="center"/>
              <w:rPr>
                <w:lang w:val="en-CA"/>
              </w:rPr>
            </w:pPr>
            <w:r w:rsidRPr="00BF66C0">
              <w:t>770</w:t>
            </w:r>
          </w:p>
        </w:tc>
        <w:tc>
          <w:tcPr>
            <w:tcW w:w="612" w:type="dxa"/>
          </w:tcPr>
          <w:p w:rsidR="009D2E44" w:rsidRPr="00BF66C0" w:rsidRDefault="009D2E44" w:rsidP="00012332">
            <w:pPr>
              <w:pStyle w:val="Body"/>
              <w:jc w:val="center"/>
              <w:rPr>
                <w:lang w:val="en-CA"/>
              </w:rPr>
            </w:pPr>
            <w:r w:rsidRPr="00BF66C0">
              <w:t xml:space="preserve">440 </w:t>
            </w:r>
          </w:p>
        </w:tc>
        <w:tc>
          <w:tcPr>
            <w:tcW w:w="608" w:type="dxa"/>
          </w:tcPr>
          <w:p w:rsidR="009D2E44" w:rsidRPr="00BF66C0" w:rsidRDefault="009D2E44" w:rsidP="00012332">
            <w:pPr>
              <w:pStyle w:val="Body"/>
              <w:jc w:val="center"/>
              <w:rPr>
                <w:lang w:val="en-CA"/>
              </w:rPr>
            </w:pPr>
            <w:r w:rsidRPr="00BF66C0">
              <w:t>226</w:t>
            </w:r>
          </w:p>
        </w:tc>
        <w:tc>
          <w:tcPr>
            <w:tcW w:w="689" w:type="dxa"/>
          </w:tcPr>
          <w:p w:rsidR="009D2E44" w:rsidRPr="00BF66C0" w:rsidRDefault="009D2E44" w:rsidP="00012332">
            <w:pPr>
              <w:pStyle w:val="Body"/>
              <w:jc w:val="center"/>
              <w:rPr>
                <w:lang w:val="en-CA"/>
              </w:rPr>
            </w:pPr>
            <w:r w:rsidRPr="00BF66C0">
              <w:t>0</w:t>
            </w:r>
          </w:p>
        </w:tc>
        <w:tc>
          <w:tcPr>
            <w:tcW w:w="633" w:type="dxa"/>
          </w:tcPr>
          <w:p w:rsidR="009D2E44" w:rsidRPr="00BF66C0" w:rsidRDefault="009D2E44" w:rsidP="00012332">
            <w:pPr>
              <w:pStyle w:val="Body"/>
              <w:jc w:val="center"/>
              <w:rPr>
                <w:lang w:val="en-CA"/>
              </w:rPr>
            </w:pPr>
            <w:r w:rsidRPr="00BF66C0">
              <w:t>0</w:t>
            </w:r>
          </w:p>
        </w:tc>
        <w:tc>
          <w:tcPr>
            <w:tcW w:w="722" w:type="dxa"/>
          </w:tcPr>
          <w:p w:rsidR="009D2E44" w:rsidRPr="00BF66C0" w:rsidRDefault="009D2E44" w:rsidP="00012332">
            <w:pPr>
              <w:pStyle w:val="Body"/>
              <w:jc w:val="center"/>
              <w:rPr>
                <w:lang w:val="en-CA"/>
              </w:rPr>
            </w:pPr>
            <w:r w:rsidRPr="00BF66C0">
              <w:t>0</w:t>
            </w:r>
          </w:p>
        </w:tc>
        <w:tc>
          <w:tcPr>
            <w:tcW w:w="589" w:type="dxa"/>
          </w:tcPr>
          <w:p w:rsidR="009D2E44" w:rsidRPr="00BF66C0" w:rsidRDefault="009D2E44" w:rsidP="00012332">
            <w:pPr>
              <w:pStyle w:val="Body"/>
              <w:jc w:val="center"/>
              <w:rPr>
                <w:lang w:val="en-CA"/>
              </w:rPr>
            </w:pPr>
            <w:r w:rsidRPr="00BF66C0">
              <w:t>214</w:t>
            </w:r>
          </w:p>
        </w:tc>
        <w:tc>
          <w:tcPr>
            <w:tcW w:w="588" w:type="dxa"/>
          </w:tcPr>
          <w:p w:rsidR="009D2E44" w:rsidRPr="00BF66C0" w:rsidRDefault="009D2E44" w:rsidP="00012332">
            <w:pPr>
              <w:pStyle w:val="Body"/>
              <w:jc w:val="center"/>
              <w:rPr>
                <w:lang w:val="en-CA"/>
              </w:rPr>
            </w:pPr>
            <w:r w:rsidRPr="00BF66C0">
              <w:t>426</w:t>
            </w:r>
          </w:p>
        </w:tc>
        <w:tc>
          <w:tcPr>
            <w:tcW w:w="612" w:type="dxa"/>
          </w:tcPr>
          <w:p w:rsidR="009D2E44" w:rsidRPr="00BF66C0" w:rsidRDefault="009D2E44" w:rsidP="00012332">
            <w:pPr>
              <w:pStyle w:val="Body"/>
              <w:jc w:val="center"/>
              <w:rPr>
                <w:lang w:val="en-CA"/>
              </w:rPr>
            </w:pPr>
            <w:r w:rsidRPr="00BF66C0">
              <w:t>740</w:t>
            </w:r>
          </w:p>
        </w:tc>
        <w:tc>
          <w:tcPr>
            <w:tcW w:w="616" w:type="dxa"/>
          </w:tcPr>
          <w:p w:rsidR="009D2E44" w:rsidRPr="00BF66C0" w:rsidRDefault="009D2E44" w:rsidP="00012332">
            <w:pPr>
              <w:pStyle w:val="Body"/>
              <w:jc w:val="center"/>
              <w:rPr>
                <w:lang w:val="en-CA"/>
              </w:rPr>
            </w:pPr>
            <w:r w:rsidRPr="00BF66C0">
              <w:t xml:space="preserve">1008 </w:t>
            </w:r>
          </w:p>
        </w:tc>
        <w:tc>
          <w:tcPr>
            <w:tcW w:w="794" w:type="dxa"/>
          </w:tcPr>
          <w:p w:rsidR="009D2E44" w:rsidRPr="00BF66C0" w:rsidRDefault="009D2E44" w:rsidP="00012332">
            <w:pPr>
              <w:pStyle w:val="Body"/>
              <w:jc w:val="center"/>
              <w:rPr>
                <w:lang w:val="en-CA"/>
              </w:rPr>
            </w:pPr>
            <w:r w:rsidRPr="00BF66C0">
              <w:rPr>
                <w:lang w:val="en-CA"/>
              </w:rPr>
              <w:t>5816</w:t>
            </w:r>
          </w:p>
        </w:tc>
      </w:tr>
      <w:tr w:rsidR="009D2E44" w:rsidRPr="00BF66C0" w:rsidTr="009D2E44">
        <w:tc>
          <w:tcPr>
            <w:tcW w:w="572" w:type="dxa"/>
          </w:tcPr>
          <w:p w:rsidR="009D2E44" w:rsidRPr="00BF66C0" w:rsidRDefault="009D2E44" w:rsidP="00012332">
            <w:pPr>
              <w:pStyle w:val="Body"/>
              <w:jc w:val="center"/>
              <w:rPr>
                <w:b/>
                <w:bCs/>
                <w:lang w:val="en-CA"/>
              </w:rPr>
            </w:pPr>
            <w:r w:rsidRPr="00BF66C0">
              <w:rPr>
                <w:b/>
                <w:bCs/>
                <w:lang w:val="en-CA"/>
              </w:rPr>
              <w:t>SK</w:t>
            </w:r>
          </w:p>
        </w:tc>
        <w:tc>
          <w:tcPr>
            <w:tcW w:w="640" w:type="dxa"/>
          </w:tcPr>
          <w:p w:rsidR="009D2E44" w:rsidRPr="00BF66C0" w:rsidRDefault="009D2E44" w:rsidP="00012332">
            <w:pPr>
              <w:pStyle w:val="Body"/>
              <w:jc w:val="center"/>
              <w:rPr>
                <w:lang w:val="en-CA"/>
              </w:rPr>
            </w:pPr>
            <w:r w:rsidRPr="00BF66C0">
              <w:t xml:space="preserve">1065 </w:t>
            </w:r>
          </w:p>
        </w:tc>
        <w:tc>
          <w:tcPr>
            <w:tcW w:w="640" w:type="dxa"/>
          </w:tcPr>
          <w:p w:rsidR="009D2E44" w:rsidRPr="00BF66C0" w:rsidRDefault="009D2E44" w:rsidP="00012332">
            <w:pPr>
              <w:pStyle w:val="Body"/>
              <w:jc w:val="center"/>
              <w:rPr>
                <w:lang w:val="en-CA"/>
              </w:rPr>
            </w:pPr>
            <w:r w:rsidRPr="00BF66C0">
              <w:t>881</w:t>
            </w:r>
          </w:p>
        </w:tc>
        <w:tc>
          <w:tcPr>
            <w:tcW w:w="644" w:type="dxa"/>
          </w:tcPr>
          <w:p w:rsidR="009D2E44" w:rsidRPr="00BF66C0" w:rsidRDefault="009D2E44" w:rsidP="00012332">
            <w:pPr>
              <w:pStyle w:val="Body"/>
              <w:jc w:val="center"/>
              <w:rPr>
                <w:lang w:val="en-CA"/>
              </w:rPr>
            </w:pPr>
            <w:r w:rsidRPr="00BF66C0">
              <w:t>732</w:t>
            </w:r>
          </w:p>
        </w:tc>
        <w:tc>
          <w:tcPr>
            <w:tcW w:w="612" w:type="dxa"/>
          </w:tcPr>
          <w:p w:rsidR="009D2E44" w:rsidRPr="00BF66C0" w:rsidRDefault="009D2E44" w:rsidP="00012332">
            <w:pPr>
              <w:pStyle w:val="Body"/>
              <w:jc w:val="center"/>
              <w:rPr>
                <w:lang w:val="en-CA"/>
              </w:rPr>
            </w:pPr>
            <w:r w:rsidRPr="00BF66C0">
              <w:t>431</w:t>
            </w:r>
          </w:p>
        </w:tc>
        <w:tc>
          <w:tcPr>
            <w:tcW w:w="608" w:type="dxa"/>
          </w:tcPr>
          <w:p w:rsidR="009D2E44" w:rsidRPr="00BF66C0" w:rsidRDefault="009D2E44" w:rsidP="00012332">
            <w:pPr>
              <w:pStyle w:val="Body"/>
              <w:jc w:val="center"/>
              <w:rPr>
                <w:lang w:val="en-CA"/>
              </w:rPr>
            </w:pPr>
            <w:r w:rsidRPr="00BF66C0">
              <w:t>221</w:t>
            </w:r>
          </w:p>
        </w:tc>
        <w:tc>
          <w:tcPr>
            <w:tcW w:w="689" w:type="dxa"/>
          </w:tcPr>
          <w:p w:rsidR="009D2E44" w:rsidRPr="00BF66C0" w:rsidRDefault="009D2E44" w:rsidP="00012332">
            <w:pPr>
              <w:pStyle w:val="Body"/>
              <w:jc w:val="center"/>
              <w:rPr>
                <w:lang w:val="en-CA"/>
              </w:rPr>
            </w:pPr>
            <w:r w:rsidRPr="00BF66C0">
              <w:t>0</w:t>
            </w:r>
          </w:p>
        </w:tc>
        <w:tc>
          <w:tcPr>
            <w:tcW w:w="633" w:type="dxa"/>
          </w:tcPr>
          <w:p w:rsidR="009D2E44" w:rsidRPr="00BF66C0" w:rsidRDefault="009D2E44" w:rsidP="00012332">
            <w:pPr>
              <w:pStyle w:val="Body"/>
              <w:jc w:val="center"/>
              <w:rPr>
                <w:lang w:val="en-CA"/>
              </w:rPr>
            </w:pPr>
            <w:r w:rsidRPr="00BF66C0">
              <w:t>0</w:t>
            </w:r>
          </w:p>
        </w:tc>
        <w:tc>
          <w:tcPr>
            <w:tcW w:w="722" w:type="dxa"/>
          </w:tcPr>
          <w:p w:rsidR="009D2E44" w:rsidRPr="00BF66C0" w:rsidRDefault="009D2E44" w:rsidP="00012332">
            <w:pPr>
              <w:pStyle w:val="Body"/>
              <w:jc w:val="center"/>
              <w:rPr>
                <w:lang w:val="en-CA"/>
              </w:rPr>
            </w:pPr>
            <w:r w:rsidRPr="00BF66C0">
              <w:t>0</w:t>
            </w:r>
          </w:p>
        </w:tc>
        <w:tc>
          <w:tcPr>
            <w:tcW w:w="589" w:type="dxa"/>
          </w:tcPr>
          <w:p w:rsidR="009D2E44" w:rsidRPr="00BF66C0" w:rsidRDefault="009D2E44" w:rsidP="00012332">
            <w:pPr>
              <w:pStyle w:val="Body"/>
              <w:jc w:val="center"/>
              <w:rPr>
                <w:lang w:val="en-CA"/>
              </w:rPr>
            </w:pPr>
            <w:r w:rsidRPr="00BF66C0">
              <w:t>223</w:t>
            </w:r>
          </w:p>
        </w:tc>
        <w:tc>
          <w:tcPr>
            <w:tcW w:w="588" w:type="dxa"/>
          </w:tcPr>
          <w:p w:rsidR="009D2E44" w:rsidRPr="00BF66C0" w:rsidRDefault="009D2E44" w:rsidP="00012332">
            <w:pPr>
              <w:pStyle w:val="Body"/>
              <w:jc w:val="center"/>
              <w:rPr>
                <w:lang w:val="en-CA"/>
              </w:rPr>
            </w:pPr>
            <w:r w:rsidRPr="00BF66C0">
              <w:t>423</w:t>
            </w:r>
          </w:p>
        </w:tc>
        <w:tc>
          <w:tcPr>
            <w:tcW w:w="612" w:type="dxa"/>
          </w:tcPr>
          <w:p w:rsidR="009D2E44" w:rsidRPr="00BF66C0" w:rsidRDefault="009D2E44" w:rsidP="00012332">
            <w:pPr>
              <w:pStyle w:val="Body"/>
              <w:jc w:val="center"/>
              <w:rPr>
                <w:lang w:val="en-CA"/>
              </w:rPr>
            </w:pPr>
            <w:r w:rsidRPr="00BF66C0">
              <w:t>711</w:t>
            </w:r>
          </w:p>
        </w:tc>
        <w:tc>
          <w:tcPr>
            <w:tcW w:w="616" w:type="dxa"/>
          </w:tcPr>
          <w:p w:rsidR="009D2E44" w:rsidRPr="00BF66C0" w:rsidRDefault="009D2E44" w:rsidP="00012332">
            <w:pPr>
              <w:pStyle w:val="Body"/>
              <w:jc w:val="center"/>
              <w:rPr>
                <w:lang w:val="en-CA"/>
              </w:rPr>
            </w:pPr>
            <w:r w:rsidRPr="00BF66C0">
              <w:t>993</w:t>
            </w:r>
          </w:p>
        </w:tc>
        <w:tc>
          <w:tcPr>
            <w:tcW w:w="794" w:type="dxa"/>
          </w:tcPr>
          <w:p w:rsidR="009D2E44" w:rsidRPr="00BF66C0" w:rsidRDefault="009D2E44" w:rsidP="00012332">
            <w:pPr>
              <w:pStyle w:val="Body"/>
              <w:jc w:val="center"/>
              <w:rPr>
                <w:lang w:val="en-CA"/>
              </w:rPr>
            </w:pPr>
            <w:r w:rsidRPr="00BF66C0">
              <w:rPr>
                <w:lang w:val="en-CA"/>
              </w:rPr>
              <w:t>5681</w:t>
            </w:r>
          </w:p>
        </w:tc>
      </w:tr>
      <w:tr w:rsidR="009D2E44" w:rsidRPr="00BF66C0" w:rsidTr="009D2E44">
        <w:tc>
          <w:tcPr>
            <w:tcW w:w="572" w:type="dxa"/>
          </w:tcPr>
          <w:p w:rsidR="009D2E44" w:rsidRPr="00BF66C0" w:rsidRDefault="009D2E44" w:rsidP="00012332">
            <w:pPr>
              <w:pStyle w:val="Body"/>
              <w:jc w:val="center"/>
              <w:rPr>
                <w:b/>
                <w:bCs/>
                <w:lang w:val="en-CA"/>
              </w:rPr>
            </w:pPr>
            <w:r w:rsidRPr="00BF66C0">
              <w:rPr>
                <w:b/>
                <w:bCs/>
                <w:lang w:val="en-CA"/>
              </w:rPr>
              <w:t>AB</w:t>
            </w:r>
          </w:p>
        </w:tc>
        <w:tc>
          <w:tcPr>
            <w:tcW w:w="640" w:type="dxa"/>
          </w:tcPr>
          <w:p w:rsidR="009D2E44" w:rsidRPr="00BF66C0" w:rsidRDefault="009D2E44" w:rsidP="00012332">
            <w:pPr>
              <w:pStyle w:val="Body"/>
              <w:jc w:val="center"/>
              <w:rPr>
                <w:lang w:val="en-CA"/>
              </w:rPr>
            </w:pPr>
            <w:r w:rsidRPr="00BF66C0">
              <w:t xml:space="preserve">835 </w:t>
            </w:r>
          </w:p>
        </w:tc>
        <w:tc>
          <w:tcPr>
            <w:tcW w:w="640" w:type="dxa"/>
          </w:tcPr>
          <w:p w:rsidR="009D2E44" w:rsidRPr="00BF66C0" w:rsidRDefault="009D2E44" w:rsidP="00012332">
            <w:pPr>
              <w:pStyle w:val="Body"/>
              <w:jc w:val="center"/>
              <w:rPr>
                <w:lang w:val="en-CA"/>
              </w:rPr>
            </w:pPr>
            <w:r w:rsidRPr="00BF66C0">
              <w:t>680</w:t>
            </w:r>
          </w:p>
        </w:tc>
        <w:tc>
          <w:tcPr>
            <w:tcW w:w="644" w:type="dxa"/>
          </w:tcPr>
          <w:p w:rsidR="009D2E44" w:rsidRPr="00BF66C0" w:rsidRDefault="009D2E44" w:rsidP="00012332">
            <w:pPr>
              <w:pStyle w:val="Body"/>
              <w:jc w:val="center"/>
              <w:rPr>
                <w:lang w:val="en-CA"/>
              </w:rPr>
            </w:pPr>
            <w:r w:rsidRPr="00BF66C0">
              <w:t>618</w:t>
            </w:r>
          </w:p>
        </w:tc>
        <w:tc>
          <w:tcPr>
            <w:tcW w:w="612" w:type="dxa"/>
          </w:tcPr>
          <w:p w:rsidR="009D2E44" w:rsidRPr="00BF66C0" w:rsidRDefault="009D2E44" w:rsidP="00012332">
            <w:pPr>
              <w:pStyle w:val="Body"/>
              <w:jc w:val="center"/>
              <w:rPr>
                <w:lang w:val="en-CA"/>
              </w:rPr>
            </w:pPr>
            <w:r w:rsidRPr="00BF66C0">
              <w:t>401</w:t>
            </w:r>
          </w:p>
        </w:tc>
        <w:tc>
          <w:tcPr>
            <w:tcW w:w="608" w:type="dxa"/>
          </w:tcPr>
          <w:p w:rsidR="009D2E44" w:rsidRPr="00BF66C0" w:rsidRDefault="009D2E44" w:rsidP="00012332">
            <w:pPr>
              <w:pStyle w:val="Body"/>
              <w:jc w:val="center"/>
              <w:rPr>
                <w:lang w:val="en-CA"/>
              </w:rPr>
            </w:pPr>
            <w:r w:rsidRPr="00BF66C0">
              <w:t>252</w:t>
            </w:r>
          </w:p>
        </w:tc>
        <w:tc>
          <w:tcPr>
            <w:tcW w:w="689" w:type="dxa"/>
          </w:tcPr>
          <w:p w:rsidR="009D2E44" w:rsidRPr="00BF66C0" w:rsidRDefault="009D2E44" w:rsidP="00012332">
            <w:pPr>
              <w:pStyle w:val="Body"/>
              <w:jc w:val="center"/>
              <w:rPr>
                <w:lang w:val="en-CA"/>
              </w:rPr>
            </w:pPr>
            <w:r w:rsidRPr="00BF66C0">
              <w:t>0</w:t>
            </w:r>
          </w:p>
        </w:tc>
        <w:tc>
          <w:tcPr>
            <w:tcW w:w="633" w:type="dxa"/>
          </w:tcPr>
          <w:p w:rsidR="009D2E44" w:rsidRPr="00BF66C0" w:rsidRDefault="009D2E44" w:rsidP="00012332">
            <w:pPr>
              <w:pStyle w:val="Body"/>
              <w:jc w:val="center"/>
              <w:rPr>
                <w:lang w:val="en-CA"/>
              </w:rPr>
            </w:pPr>
            <w:r w:rsidRPr="00BF66C0">
              <w:t>0</w:t>
            </w:r>
          </w:p>
        </w:tc>
        <w:tc>
          <w:tcPr>
            <w:tcW w:w="722" w:type="dxa"/>
          </w:tcPr>
          <w:p w:rsidR="009D2E44" w:rsidRPr="00BF66C0" w:rsidRDefault="009D2E44" w:rsidP="00012332">
            <w:pPr>
              <w:pStyle w:val="Body"/>
              <w:jc w:val="center"/>
              <w:rPr>
                <w:lang w:val="en-CA"/>
              </w:rPr>
            </w:pPr>
            <w:r w:rsidRPr="00BF66C0">
              <w:t>0</w:t>
            </w:r>
          </w:p>
        </w:tc>
        <w:tc>
          <w:tcPr>
            <w:tcW w:w="589" w:type="dxa"/>
          </w:tcPr>
          <w:p w:rsidR="009D2E44" w:rsidRPr="00BF66C0" w:rsidRDefault="009D2E44" w:rsidP="00012332">
            <w:pPr>
              <w:pStyle w:val="Body"/>
              <w:jc w:val="center"/>
              <w:rPr>
                <w:lang w:val="en-CA"/>
              </w:rPr>
            </w:pPr>
            <w:r w:rsidRPr="00BF66C0">
              <w:t>218</w:t>
            </w:r>
          </w:p>
        </w:tc>
        <w:tc>
          <w:tcPr>
            <w:tcW w:w="588" w:type="dxa"/>
          </w:tcPr>
          <w:p w:rsidR="009D2E44" w:rsidRPr="00BF66C0" w:rsidRDefault="009D2E44" w:rsidP="00012332">
            <w:pPr>
              <w:pStyle w:val="Body"/>
              <w:jc w:val="center"/>
              <w:rPr>
                <w:lang w:val="en-CA"/>
              </w:rPr>
            </w:pPr>
            <w:r w:rsidRPr="00BF66C0">
              <w:t>392</w:t>
            </w:r>
          </w:p>
        </w:tc>
        <w:tc>
          <w:tcPr>
            <w:tcW w:w="612" w:type="dxa"/>
          </w:tcPr>
          <w:p w:rsidR="009D2E44" w:rsidRPr="00BF66C0" w:rsidRDefault="009D2E44" w:rsidP="00012332">
            <w:pPr>
              <w:pStyle w:val="Body"/>
              <w:jc w:val="center"/>
              <w:rPr>
                <w:lang w:val="en-CA"/>
              </w:rPr>
            </w:pPr>
            <w:r w:rsidRPr="00BF66C0">
              <w:t>631</w:t>
            </w:r>
          </w:p>
        </w:tc>
        <w:tc>
          <w:tcPr>
            <w:tcW w:w="616" w:type="dxa"/>
          </w:tcPr>
          <w:p w:rsidR="009D2E44" w:rsidRPr="00BF66C0" w:rsidRDefault="009D2E44" w:rsidP="00012332">
            <w:pPr>
              <w:pStyle w:val="Body"/>
              <w:jc w:val="center"/>
              <w:rPr>
                <w:lang w:val="en-CA"/>
              </w:rPr>
            </w:pPr>
            <w:r w:rsidRPr="00BF66C0">
              <w:t>787</w:t>
            </w:r>
          </w:p>
        </w:tc>
        <w:tc>
          <w:tcPr>
            <w:tcW w:w="794" w:type="dxa"/>
          </w:tcPr>
          <w:p w:rsidR="009D2E44" w:rsidRPr="00BF66C0" w:rsidRDefault="009D2E44" w:rsidP="00012332">
            <w:pPr>
              <w:pStyle w:val="Body"/>
              <w:jc w:val="center"/>
              <w:rPr>
                <w:lang w:val="en-CA"/>
              </w:rPr>
            </w:pPr>
            <w:r w:rsidRPr="00BF66C0">
              <w:rPr>
                <w:lang w:val="en-CA"/>
              </w:rPr>
              <w:t>4814</w:t>
            </w:r>
          </w:p>
        </w:tc>
      </w:tr>
      <w:tr w:rsidR="009D2E44" w:rsidRPr="00BF66C0" w:rsidTr="009D2E44">
        <w:tc>
          <w:tcPr>
            <w:tcW w:w="572" w:type="dxa"/>
          </w:tcPr>
          <w:p w:rsidR="009D2E44" w:rsidRPr="00BF66C0" w:rsidRDefault="009D2E44" w:rsidP="00012332">
            <w:pPr>
              <w:pStyle w:val="Body"/>
              <w:jc w:val="center"/>
              <w:rPr>
                <w:b/>
                <w:bCs/>
                <w:lang w:val="en-CA"/>
              </w:rPr>
            </w:pPr>
            <w:r w:rsidRPr="00BF66C0">
              <w:rPr>
                <w:b/>
                <w:bCs/>
                <w:lang w:val="en-CA"/>
              </w:rPr>
              <w:t>BC</w:t>
            </w:r>
          </w:p>
        </w:tc>
        <w:tc>
          <w:tcPr>
            <w:tcW w:w="640" w:type="dxa"/>
          </w:tcPr>
          <w:p w:rsidR="009D2E44" w:rsidRPr="00BF66C0" w:rsidRDefault="009D2E44" w:rsidP="00012332">
            <w:pPr>
              <w:pStyle w:val="Body"/>
              <w:jc w:val="center"/>
              <w:rPr>
                <w:lang w:val="en-CA"/>
              </w:rPr>
            </w:pPr>
            <w:r w:rsidRPr="00BF66C0">
              <w:t>847</w:t>
            </w:r>
          </w:p>
        </w:tc>
        <w:tc>
          <w:tcPr>
            <w:tcW w:w="640" w:type="dxa"/>
          </w:tcPr>
          <w:p w:rsidR="009D2E44" w:rsidRPr="00BF66C0" w:rsidRDefault="009D2E44" w:rsidP="00012332">
            <w:pPr>
              <w:pStyle w:val="Body"/>
              <w:jc w:val="center"/>
              <w:rPr>
                <w:lang w:val="en-CA"/>
              </w:rPr>
            </w:pPr>
            <w:r w:rsidRPr="00BF66C0">
              <w:t>701</w:t>
            </w:r>
          </w:p>
        </w:tc>
        <w:tc>
          <w:tcPr>
            <w:tcW w:w="644" w:type="dxa"/>
          </w:tcPr>
          <w:p w:rsidR="009D2E44" w:rsidRPr="00BF66C0" w:rsidRDefault="009D2E44" w:rsidP="00012332">
            <w:pPr>
              <w:pStyle w:val="Body"/>
              <w:jc w:val="center"/>
              <w:rPr>
                <w:lang w:val="en-CA"/>
              </w:rPr>
            </w:pPr>
            <w:r w:rsidRPr="00BF66C0">
              <w:t>617</w:t>
            </w:r>
          </w:p>
        </w:tc>
        <w:tc>
          <w:tcPr>
            <w:tcW w:w="612" w:type="dxa"/>
          </w:tcPr>
          <w:p w:rsidR="009D2E44" w:rsidRPr="00BF66C0" w:rsidRDefault="009D2E44" w:rsidP="00012332">
            <w:pPr>
              <w:pStyle w:val="Body"/>
              <w:jc w:val="center"/>
              <w:rPr>
                <w:lang w:val="en-CA"/>
              </w:rPr>
            </w:pPr>
            <w:r w:rsidRPr="00BF66C0">
              <w:t>444</w:t>
            </w:r>
          </w:p>
        </w:tc>
        <w:tc>
          <w:tcPr>
            <w:tcW w:w="608" w:type="dxa"/>
          </w:tcPr>
          <w:p w:rsidR="009D2E44" w:rsidRPr="00BF66C0" w:rsidRDefault="009D2E44" w:rsidP="00012332">
            <w:pPr>
              <w:pStyle w:val="Body"/>
              <w:jc w:val="center"/>
              <w:rPr>
                <w:lang w:val="en-CA"/>
              </w:rPr>
            </w:pPr>
            <w:r w:rsidRPr="00BF66C0">
              <w:t>309</w:t>
            </w:r>
          </w:p>
        </w:tc>
        <w:tc>
          <w:tcPr>
            <w:tcW w:w="689" w:type="dxa"/>
          </w:tcPr>
          <w:p w:rsidR="009D2E44" w:rsidRPr="00BF66C0" w:rsidRDefault="009D2E44" w:rsidP="00012332">
            <w:pPr>
              <w:pStyle w:val="Body"/>
              <w:jc w:val="center"/>
              <w:rPr>
                <w:lang w:val="en-CA"/>
              </w:rPr>
            </w:pPr>
            <w:r w:rsidRPr="00BF66C0">
              <w:t>0</w:t>
            </w:r>
          </w:p>
        </w:tc>
        <w:tc>
          <w:tcPr>
            <w:tcW w:w="633" w:type="dxa"/>
          </w:tcPr>
          <w:p w:rsidR="009D2E44" w:rsidRPr="00BF66C0" w:rsidRDefault="009D2E44" w:rsidP="00012332">
            <w:pPr>
              <w:pStyle w:val="Body"/>
              <w:jc w:val="center"/>
              <w:rPr>
                <w:lang w:val="en-CA"/>
              </w:rPr>
            </w:pPr>
            <w:r w:rsidRPr="00BF66C0">
              <w:t>0</w:t>
            </w:r>
          </w:p>
        </w:tc>
        <w:tc>
          <w:tcPr>
            <w:tcW w:w="722" w:type="dxa"/>
          </w:tcPr>
          <w:p w:rsidR="009D2E44" w:rsidRPr="00BF66C0" w:rsidRDefault="009D2E44" w:rsidP="00012332">
            <w:pPr>
              <w:pStyle w:val="Body"/>
              <w:jc w:val="center"/>
              <w:rPr>
                <w:lang w:val="en-CA"/>
              </w:rPr>
            </w:pPr>
            <w:r w:rsidRPr="00BF66C0">
              <w:t>0</w:t>
            </w:r>
          </w:p>
        </w:tc>
        <w:tc>
          <w:tcPr>
            <w:tcW w:w="589" w:type="dxa"/>
          </w:tcPr>
          <w:p w:rsidR="009D2E44" w:rsidRPr="00BF66C0" w:rsidRDefault="009D2E44" w:rsidP="00012332">
            <w:pPr>
              <w:pStyle w:val="Body"/>
              <w:jc w:val="center"/>
              <w:rPr>
                <w:lang w:val="en-CA"/>
              </w:rPr>
            </w:pPr>
            <w:r w:rsidRPr="00BF66C0">
              <w:t>237</w:t>
            </w:r>
          </w:p>
        </w:tc>
        <w:tc>
          <w:tcPr>
            <w:tcW w:w="588" w:type="dxa"/>
          </w:tcPr>
          <w:p w:rsidR="009D2E44" w:rsidRPr="00BF66C0" w:rsidRDefault="009D2E44" w:rsidP="00012332">
            <w:pPr>
              <w:pStyle w:val="Body"/>
              <w:jc w:val="center"/>
              <w:rPr>
                <w:lang w:val="en-CA"/>
              </w:rPr>
            </w:pPr>
            <w:r w:rsidRPr="00BF66C0">
              <w:t>418</w:t>
            </w:r>
          </w:p>
        </w:tc>
        <w:tc>
          <w:tcPr>
            <w:tcW w:w="612" w:type="dxa"/>
          </w:tcPr>
          <w:p w:rsidR="009D2E44" w:rsidRPr="00BF66C0" w:rsidRDefault="009D2E44" w:rsidP="00012332">
            <w:pPr>
              <w:pStyle w:val="Body"/>
              <w:jc w:val="center"/>
              <w:rPr>
                <w:lang w:val="en-CA"/>
              </w:rPr>
            </w:pPr>
            <w:r w:rsidRPr="00BF66C0">
              <w:t>600</w:t>
            </w:r>
          </w:p>
        </w:tc>
        <w:tc>
          <w:tcPr>
            <w:tcW w:w="616" w:type="dxa"/>
          </w:tcPr>
          <w:p w:rsidR="009D2E44" w:rsidRPr="00BF66C0" w:rsidRDefault="009D2E44" w:rsidP="00012332">
            <w:pPr>
              <w:pStyle w:val="Body"/>
              <w:jc w:val="center"/>
              <w:rPr>
                <w:lang w:val="en-CA"/>
              </w:rPr>
            </w:pPr>
            <w:r w:rsidRPr="00BF66C0">
              <w:t>758</w:t>
            </w:r>
          </w:p>
        </w:tc>
        <w:tc>
          <w:tcPr>
            <w:tcW w:w="794" w:type="dxa"/>
          </w:tcPr>
          <w:p w:rsidR="009D2E44" w:rsidRPr="00BF66C0" w:rsidRDefault="009D2E44" w:rsidP="00012332">
            <w:pPr>
              <w:pStyle w:val="Body"/>
              <w:jc w:val="center"/>
              <w:rPr>
                <w:lang w:val="en-CA"/>
              </w:rPr>
            </w:pPr>
            <w:r w:rsidRPr="00BF66C0">
              <w:rPr>
                <w:lang w:val="en-CA"/>
              </w:rPr>
              <w:t>4931</w:t>
            </w:r>
          </w:p>
        </w:tc>
      </w:tr>
    </w:tbl>
    <w:p w:rsidR="00395F3F" w:rsidRPr="00BF66C0" w:rsidRDefault="00395F3F" w:rsidP="00BF66C0">
      <w:pPr>
        <w:pStyle w:val="Body"/>
        <w:rPr>
          <w:sz w:val="18"/>
          <w:szCs w:val="18"/>
          <w:lang w:val="en-CA"/>
        </w:rPr>
      </w:pPr>
      <w:r>
        <w:rPr>
          <w:sz w:val="24"/>
          <w:szCs w:val="24"/>
          <w:lang w:val="en-CA"/>
        </w:rPr>
        <w:t xml:space="preserve">* </w:t>
      </w:r>
      <w:r>
        <w:rPr>
          <w:sz w:val="18"/>
          <w:szCs w:val="18"/>
          <w:lang w:val="en-CA"/>
        </w:rPr>
        <w:t>The monthly average degree day for the summer months ( June, July, August) are asummed to be zero since no space heating is being used in these months.</w:t>
      </w:r>
    </w:p>
    <w:p w:rsidR="00395F3F" w:rsidRDefault="00395F3F" w:rsidP="006F590B">
      <w:pPr>
        <w:pStyle w:val="Body"/>
        <w:spacing w:line="360" w:lineRule="auto"/>
        <w:ind w:firstLine="658"/>
        <w:rPr>
          <w:sz w:val="24"/>
          <w:szCs w:val="24"/>
          <w:lang w:val="en-CA"/>
        </w:rPr>
      </w:pPr>
      <w:r>
        <w:rPr>
          <w:sz w:val="24"/>
          <w:szCs w:val="24"/>
          <w:lang w:val="en-CA"/>
        </w:rPr>
        <w:lastRenderedPageBreak/>
        <w:t>Based on the</w:t>
      </w:r>
      <w:r w:rsidRPr="0081035B">
        <w:rPr>
          <w:sz w:val="24"/>
          <w:szCs w:val="24"/>
          <w:lang w:val="en-CA"/>
        </w:rPr>
        <w:t xml:space="preserve"> annual </w:t>
      </w:r>
      <w:r>
        <w:rPr>
          <w:sz w:val="24"/>
          <w:szCs w:val="24"/>
          <w:lang w:val="en-CA"/>
        </w:rPr>
        <w:t>reduction</w:t>
      </w:r>
      <w:r w:rsidRPr="0081035B">
        <w:rPr>
          <w:sz w:val="24"/>
          <w:szCs w:val="24"/>
          <w:lang w:val="en-CA"/>
        </w:rPr>
        <w:t xml:space="preserve">s </w:t>
      </w:r>
      <w:r>
        <w:rPr>
          <w:sz w:val="24"/>
          <w:szCs w:val="24"/>
          <w:lang w:val="en-CA"/>
        </w:rPr>
        <w:t xml:space="preserve">in </w:t>
      </w:r>
      <w:r w:rsidRPr="0081035B">
        <w:rPr>
          <w:sz w:val="24"/>
          <w:szCs w:val="24"/>
          <w:lang w:val="en-CA"/>
        </w:rPr>
        <w:t>electricity</w:t>
      </w:r>
      <w:r>
        <w:rPr>
          <w:sz w:val="24"/>
          <w:szCs w:val="24"/>
          <w:lang w:val="en-CA"/>
        </w:rPr>
        <w:t xml:space="preserve"> generation given</w:t>
      </w:r>
      <w:r w:rsidRPr="0081035B">
        <w:rPr>
          <w:sz w:val="24"/>
          <w:szCs w:val="24"/>
          <w:lang w:val="en-CA"/>
        </w:rPr>
        <w:t xml:space="preserve"> in Table 3</w:t>
      </w:r>
      <w:r>
        <w:rPr>
          <w:sz w:val="24"/>
          <w:szCs w:val="24"/>
          <w:lang w:val="en-CA"/>
        </w:rPr>
        <w:t xml:space="preserve">5 </w:t>
      </w:r>
      <w:r w:rsidRPr="00947581">
        <w:rPr>
          <w:sz w:val="24"/>
          <w:szCs w:val="24"/>
          <w:lang w:val="en-CA"/>
        </w:rPr>
        <w:t>and</w:t>
      </w:r>
      <w:r>
        <w:rPr>
          <w:sz w:val="24"/>
          <w:szCs w:val="24"/>
          <w:lang w:val="en-CA"/>
        </w:rPr>
        <w:t xml:space="preserve"> monthly average and </w:t>
      </w:r>
      <w:r w:rsidRPr="00EF702C">
        <w:rPr>
          <w:sz w:val="24"/>
          <w:szCs w:val="24"/>
          <w:lang w:val="en-CA"/>
        </w:rPr>
        <w:t>yearly</w:t>
      </w:r>
      <w:r>
        <w:rPr>
          <w:sz w:val="24"/>
          <w:szCs w:val="24"/>
          <w:lang w:val="en-CA"/>
        </w:rPr>
        <w:t xml:space="preserve"> degree day</w:t>
      </w:r>
      <w:r w:rsidRPr="00EF702C">
        <w:rPr>
          <w:sz w:val="24"/>
          <w:szCs w:val="24"/>
          <w:lang w:val="en-CA"/>
        </w:rPr>
        <w:t xml:space="preserve"> values </w:t>
      </w:r>
      <w:r>
        <w:rPr>
          <w:sz w:val="24"/>
          <w:szCs w:val="24"/>
          <w:lang w:val="en-CA"/>
        </w:rPr>
        <w:t>in Table 36</w:t>
      </w:r>
      <w:r w:rsidRPr="00947581">
        <w:rPr>
          <w:sz w:val="24"/>
          <w:szCs w:val="24"/>
          <w:lang w:val="en-CA"/>
        </w:rPr>
        <w:t>, the month</w:t>
      </w:r>
      <w:r>
        <w:rPr>
          <w:sz w:val="24"/>
          <w:szCs w:val="24"/>
          <w:lang w:val="en-CA"/>
        </w:rPr>
        <w:t>l</w:t>
      </w:r>
      <w:r w:rsidRPr="00947581">
        <w:rPr>
          <w:sz w:val="24"/>
          <w:szCs w:val="24"/>
          <w:lang w:val="en-CA"/>
        </w:rPr>
        <w:t xml:space="preserve">y </w:t>
      </w:r>
      <w:r>
        <w:rPr>
          <w:sz w:val="24"/>
          <w:szCs w:val="24"/>
          <w:lang w:val="en-CA"/>
        </w:rPr>
        <w:t>reductions</w:t>
      </w:r>
      <w:r w:rsidRPr="00947581">
        <w:rPr>
          <w:sz w:val="24"/>
          <w:szCs w:val="24"/>
          <w:lang w:val="en-CA"/>
        </w:rPr>
        <w:t xml:space="preserve"> </w:t>
      </w:r>
      <w:r>
        <w:rPr>
          <w:sz w:val="24"/>
          <w:szCs w:val="24"/>
          <w:lang w:val="en-CA"/>
        </w:rPr>
        <w:t xml:space="preserve">in </w:t>
      </w:r>
      <w:r w:rsidRPr="00947581">
        <w:rPr>
          <w:sz w:val="24"/>
          <w:szCs w:val="24"/>
          <w:lang w:val="en-CA"/>
        </w:rPr>
        <w:t xml:space="preserve">electricity </w:t>
      </w:r>
      <w:r>
        <w:rPr>
          <w:sz w:val="24"/>
          <w:szCs w:val="24"/>
          <w:lang w:val="en-CA"/>
        </w:rPr>
        <w:t xml:space="preserve">generation </w:t>
      </w:r>
      <w:r w:rsidRPr="00947581">
        <w:rPr>
          <w:sz w:val="24"/>
          <w:szCs w:val="24"/>
          <w:lang w:val="en-CA"/>
        </w:rPr>
        <w:t xml:space="preserve">associated with </w:t>
      </w:r>
      <w:r>
        <w:rPr>
          <w:sz w:val="24"/>
          <w:szCs w:val="24"/>
          <w:lang w:val="en-CA"/>
        </w:rPr>
        <w:t>ceiling insulation</w:t>
      </w:r>
      <w:r w:rsidRPr="00947581">
        <w:rPr>
          <w:sz w:val="24"/>
          <w:szCs w:val="24"/>
          <w:lang w:val="en-CA"/>
        </w:rPr>
        <w:t xml:space="preserve"> </w:t>
      </w:r>
      <w:r>
        <w:rPr>
          <w:sz w:val="24"/>
          <w:szCs w:val="24"/>
          <w:lang w:val="en-CA"/>
        </w:rPr>
        <w:t>upgrade scenario</w:t>
      </w:r>
      <w:r w:rsidRPr="00947581">
        <w:rPr>
          <w:sz w:val="24"/>
          <w:szCs w:val="24"/>
          <w:lang w:val="en-CA"/>
        </w:rPr>
        <w:t xml:space="preserve"> can be predicted using</w:t>
      </w:r>
      <w:r w:rsidR="00203C5A">
        <w:rPr>
          <w:sz w:val="24"/>
          <w:szCs w:val="24"/>
          <w:lang w:val="en-CA"/>
        </w:rPr>
        <w:t xml:space="preserve"> Equation 16</w:t>
      </w:r>
      <w:r w:rsidRPr="00947581">
        <w:rPr>
          <w:sz w:val="24"/>
          <w:szCs w:val="24"/>
          <w:lang w:val="en-CA"/>
        </w:rPr>
        <w:t xml:space="preserve">. The predicted monthly </w:t>
      </w:r>
      <w:r>
        <w:rPr>
          <w:sz w:val="24"/>
          <w:szCs w:val="24"/>
          <w:lang w:val="en-CA"/>
        </w:rPr>
        <w:t>reduction</w:t>
      </w:r>
      <w:r w:rsidRPr="0081035B">
        <w:rPr>
          <w:sz w:val="24"/>
          <w:szCs w:val="24"/>
          <w:lang w:val="en-CA"/>
        </w:rPr>
        <w:t>s</w:t>
      </w:r>
      <w:r>
        <w:rPr>
          <w:sz w:val="24"/>
          <w:szCs w:val="24"/>
          <w:lang w:val="en-CA"/>
        </w:rPr>
        <w:t xml:space="preserve"> in electricity generation are given in Table 37.</w:t>
      </w:r>
    </w:p>
    <w:p w:rsidR="00061713" w:rsidRPr="00A76B9E" w:rsidRDefault="00061713" w:rsidP="00395F3F">
      <w:pPr>
        <w:pStyle w:val="Body"/>
        <w:spacing w:line="360" w:lineRule="auto"/>
        <w:rPr>
          <w:sz w:val="18"/>
          <w:szCs w:val="18"/>
          <w:lang w:val="en-CA"/>
        </w:rPr>
      </w:pPr>
    </w:p>
    <w:p w:rsidR="00395F3F" w:rsidRDefault="00395F3F" w:rsidP="00203C5A">
      <w:pPr>
        <w:pStyle w:val="Body"/>
        <w:spacing w:line="360" w:lineRule="auto"/>
        <w:jc w:val="left"/>
        <w:rPr>
          <w:sz w:val="24"/>
          <w:szCs w:val="24"/>
          <w:lang w:val="en-CA"/>
        </w:rPr>
      </w:pPr>
      <m:oMath>
        <m:r>
          <m:rPr>
            <m:sty m:val="p"/>
          </m:rPr>
          <w:rPr>
            <w:rFonts w:ascii="Cambria Math" w:hAnsi="Cambria Math"/>
            <w:sz w:val="24"/>
            <w:szCs w:val="24"/>
            <w:lang w:val="en-CA"/>
          </w:rPr>
          <m:t xml:space="preserve">Monthy reductions in electricity generation </m:t>
        </m:r>
        <m:d>
          <m:dPr>
            <m:ctrlPr>
              <w:rPr>
                <w:rFonts w:ascii="Cambria Math" w:hAnsi="Cambria Math"/>
                <w:sz w:val="24"/>
                <w:szCs w:val="24"/>
                <w:lang w:val="en-CA"/>
              </w:rPr>
            </m:ctrlPr>
          </m:dPr>
          <m:e>
            <m:f>
              <m:fPr>
                <m:type m:val="lin"/>
                <m:ctrlPr>
                  <w:rPr>
                    <w:rFonts w:ascii="Cambria Math" w:hAnsi="Cambria Math"/>
                    <w:sz w:val="24"/>
                    <w:szCs w:val="24"/>
                    <w:lang w:val="en-CA"/>
                  </w:rPr>
                </m:ctrlPr>
              </m:fPr>
              <m:num>
                <m:r>
                  <m:rPr>
                    <m:sty m:val="p"/>
                  </m:rPr>
                  <w:rPr>
                    <w:rFonts w:ascii="Cambria Math" w:hAnsi="Cambria Math"/>
                    <w:sz w:val="24"/>
                    <w:szCs w:val="24"/>
                    <w:lang w:val="en-CA"/>
                  </w:rPr>
                  <m:t>MWh</m:t>
                </m:r>
              </m:num>
              <m:den>
                <m:r>
                  <m:rPr>
                    <m:sty m:val="p"/>
                  </m:rPr>
                  <w:rPr>
                    <w:rFonts w:ascii="Cambria Math" w:hAnsi="Cambria Math"/>
                    <w:sz w:val="24"/>
                    <w:szCs w:val="24"/>
                    <w:lang w:val="en-CA"/>
                  </w:rPr>
                  <m:t>month</m:t>
                </m:r>
              </m:den>
            </m:f>
          </m:e>
        </m:d>
        <m:r>
          <m:rPr>
            <m:sty m:val="p"/>
          </m:rPr>
          <w:rPr>
            <w:rFonts w:ascii="Cambria Math" w:hAnsi="Cambria Math"/>
            <w:sz w:val="24"/>
            <w:szCs w:val="24"/>
            <w:lang w:val="en-CA"/>
          </w:rPr>
          <m:t xml:space="preserve">=AREG* </m:t>
        </m:r>
        <m:f>
          <m:fPr>
            <m:ctrlPr>
              <w:rPr>
                <w:rFonts w:ascii="Cambria Math" w:hAnsi="Cambria Math"/>
                <w:sz w:val="24"/>
                <w:szCs w:val="24"/>
                <w:lang w:val="en-CA"/>
              </w:rPr>
            </m:ctrlPr>
          </m:fPr>
          <m:num>
            <m:sSub>
              <m:sSubPr>
                <m:ctrlPr>
                  <w:rPr>
                    <w:rFonts w:ascii="Cambria Math" w:hAnsi="Cambria Math"/>
                    <w:sz w:val="24"/>
                    <w:szCs w:val="24"/>
                    <w:lang w:val="en-CA"/>
                  </w:rPr>
                </m:ctrlPr>
              </m:sSubPr>
              <m:e>
                <m:r>
                  <m:rPr>
                    <m:sty m:val="p"/>
                  </m:rPr>
                  <w:rPr>
                    <w:rFonts w:ascii="Cambria Math" w:hAnsi="Cambria Math"/>
                    <w:sz w:val="24"/>
                    <w:szCs w:val="24"/>
                    <w:lang w:val="en-CA"/>
                  </w:rPr>
                  <m:t>DD</m:t>
                </m:r>
              </m:e>
              <m:sub>
                <m:r>
                  <m:rPr>
                    <m:sty m:val="p"/>
                  </m:rPr>
                  <w:rPr>
                    <w:rFonts w:ascii="Cambria Math" w:hAnsi="Cambria Math"/>
                    <w:sz w:val="24"/>
                    <w:szCs w:val="24"/>
                    <w:lang w:val="en-CA"/>
                  </w:rPr>
                  <m:t>m</m:t>
                </m:r>
              </m:sub>
            </m:sSub>
          </m:num>
          <m:den>
            <m:r>
              <m:rPr>
                <m:sty m:val="p"/>
              </m:rPr>
              <w:rPr>
                <w:rFonts w:ascii="Cambria Math" w:hAnsi="Cambria Math"/>
                <w:sz w:val="24"/>
                <w:szCs w:val="24"/>
                <w:lang w:val="en-CA"/>
              </w:rPr>
              <m:t xml:space="preserve"> </m:t>
            </m:r>
            <m:sSub>
              <m:sSubPr>
                <m:ctrlPr>
                  <w:rPr>
                    <w:rFonts w:ascii="Cambria Math" w:hAnsi="Cambria Math"/>
                    <w:sz w:val="24"/>
                    <w:szCs w:val="24"/>
                    <w:lang w:val="en-CA"/>
                  </w:rPr>
                </m:ctrlPr>
              </m:sSubPr>
              <m:e>
                <m:r>
                  <m:rPr>
                    <m:sty m:val="p"/>
                  </m:rPr>
                  <w:rPr>
                    <w:rFonts w:ascii="Cambria Math" w:hAnsi="Cambria Math"/>
                    <w:sz w:val="24"/>
                    <w:szCs w:val="24"/>
                    <w:lang w:val="en-CA"/>
                  </w:rPr>
                  <m:t>DD</m:t>
                </m:r>
              </m:e>
              <m:sub>
                <m:r>
                  <m:rPr>
                    <m:sty m:val="p"/>
                  </m:rPr>
                  <w:rPr>
                    <w:rFonts w:ascii="Cambria Math" w:hAnsi="Cambria Math"/>
                    <w:sz w:val="24"/>
                    <w:szCs w:val="24"/>
                    <w:lang w:val="en-CA"/>
                  </w:rPr>
                  <m:t>y</m:t>
                </m:r>
              </m:sub>
            </m:sSub>
          </m:den>
        </m:f>
      </m:oMath>
      <w:r w:rsidR="00203C5A">
        <w:rPr>
          <w:sz w:val="24"/>
          <w:szCs w:val="24"/>
          <w:lang w:val="en-CA"/>
        </w:rPr>
        <w:t xml:space="preserve">  </w:t>
      </w:r>
      <w:r w:rsidR="00203C5A">
        <w:rPr>
          <w:sz w:val="24"/>
          <w:szCs w:val="24"/>
          <w:lang w:val="en-CA"/>
        </w:rPr>
        <w:tab/>
        <w:t xml:space="preserve">      [16</w:t>
      </w:r>
      <w:r w:rsidR="00061713">
        <w:rPr>
          <w:sz w:val="24"/>
          <w:szCs w:val="24"/>
          <w:lang w:val="en-CA"/>
        </w:rPr>
        <w:t xml:space="preserve">]      </w:t>
      </w:r>
    </w:p>
    <w:p w:rsidR="00556AC9" w:rsidRDefault="00556AC9" w:rsidP="00556AC9">
      <w:pPr>
        <w:pStyle w:val="Body"/>
        <w:spacing w:line="360" w:lineRule="auto"/>
        <w:rPr>
          <w:sz w:val="24"/>
          <w:szCs w:val="24"/>
          <w:lang w:val="en-CA"/>
        </w:rPr>
      </w:pPr>
      <w:r>
        <w:rPr>
          <w:sz w:val="24"/>
          <w:szCs w:val="24"/>
          <w:lang w:val="en-CA"/>
        </w:rPr>
        <w:t xml:space="preserve"> </w:t>
      </w:r>
    </w:p>
    <w:p w:rsidR="00395F3F" w:rsidRDefault="00395F3F" w:rsidP="00556AC9">
      <w:pPr>
        <w:pStyle w:val="Body"/>
        <w:spacing w:line="360" w:lineRule="auto"/>
        <w:rPr>
          <w:sz w:val="24"/>
          <w:szCs w:val="24"/>
          <w:lang w:val="en-CA"/>
        </w:rPr>
      </w:pPr>
      <w:r>
        <w:rPr>
          <w:sz w:val="24"/>
          <w:szCs w:val="24"/>
          <w:lang w:val="en-CA"/>
        </w:rPr>
        <w:t>where:</w:t>
      </w:r>
    </w:p>
    <w:p w:rsidR="00395F3F" w:rsidRDefault="00395F3F" w:rsidP="00203C5A">
      <w:pPr>
        <w:pStyle w:val="Body"/>
        <w:spacing w:line="360" w:lineRule="auto"/>
        <w:ind w:left="993" w:hanging="993"/>
        <w:jc w:val="left"/>
        <w:rPr>
          <w:sz w:val="24"/>
          <w:szCs w:val="24"/>
          <w:lang w:val="en-CA"/>
        </w:rPr>
      </w:pPr>
      <w:r>
        <w:rPr>
          <w:sz w:val="24"/>
          <w:szCs w:val="24"/>
          <w:lang w:val="en-CA"/>
        </w:rPr>
        <w:t>A</w:t>
      </w:r>
      <w:r w:rsidR="00203C5A">
        <w:rPr>
          <w:sz w:val="24"/>
          <w:szCs w:val="24"/>
          <w:lang w:val="en-CA"/>
        </w:rPr>
        <w:t xml:space="preserve">REG </w:t>
      </w:r>
      <w:r>
        <w:rPr>
          <w:sz w:val="24"/>
          <w:szCs w:val="24"/>
          <w:lang w:val="en-CA"/>
        </w:rPr>
        <w:t>= annual reduction in electricity generation (MWh/year)</w:t>
      </w:r>
    </w:p>
    <w:p w:rsidR="00395F3F" w:rsidRDefault="00395F3F" w:rsidP="00395F3F">
      <w:pPr>
        <w:pStyle w:val="Body"/>
        <w:spacing w:line="360" w:lineRule="auto"/>
        <w:jc w:val="left"/>
        <w:rPr>
          <w:sz w:val="24"/>
          <w:szCs w:val="24"/>
          <w:lang w:val="en-CA"/>
        </w:rPr>
      </w:pPr>
      <w:r>
        <w:rPr>
          <w:sz w:val="24"/>
          <w:szCs w:val="24"/>
          <w:lang w:val="en-CA"/>
        </w:rPr>
        <w:t>DD</w:t>
      </w:r>
      <w:r w:rsidRPr="009F78DC">
        <w:rPr>
          <w:sz w:val="24"/>
          <w:szCs w:val="24"/>
          <w:vertAlign w:val="subscript"/>
          <w:lang w:val="en-CA"/>
        </w:rPr>
        <w:t>m</w:t>
      </w:r>
      <w:r>
        <w:rPr>
          <w:sz w:val="24"/>
          <w:szCs w:val="24"/>
          <w:vertAlign w:val="subscript"/>
          <w:lang w:val="en-CA"/>
        </w:rPr>
        <w:tab/>
      </w:r>
      <w:r w:rsidR="00203C5A">
        <w:rPr>
          <w:sz w:val="24"/>
          <w:szCs w:val="24"/>
          <w:vertAlign w:val="subscript"/>
          <w:lang w:val="en-CA"/>
        </w:rPr>
        <w:t xml:space="preserve"> </w:t>
      </w:r>
      <w:r>
        <w:rPr>
          <w:sz w:val="24"/>
          <w:szCs w:val="24"/>
          <w:lang w:val="en-CA"/>
        </w:rPr>
        <w:t>= monthly degree days</w:t>
      </w:r>
    </w:p>
    <w:p w:rsidR="00395F3F" w:rsidRDefault="00395F3F" w:rsidP="00395F3F">
      <w:pPr>
        <w:pStyle w:val="Body"/>
        <w:spacing w:line="360" w:lineRule="auto"/>
        <w:jc w:val="left"/>
        <w:rPr>
          <w:sz w:val="24"/>
          <w:szCs w:val="24"/>
          <w:lang w:val="en-CA"/>
        </w:rPr>
      </w:pPr>
      <w:r>
        <w:rPr>
          <w:sz w:val="24"/>
          <w:szCs w:val="24"/>
          <w:lang w:val="en-CA"/>
        </w:rPr>
        <w:t>DD</w:t>
      </w:r>
      <w:r w:rsidRPr="009F78DC">
        <w:rPr>
          <w:sz w:val="24"/>
          <w:szCs w:val="24"/>
          <w:vertAlign w:val="subscript"/>
          <w:lang w:val="en-CA"/>
        </w:rPr>
        <w:t>y</w:t>
      </w:r>
      <w:r>
        <w:rPr>
          <w:sz w:val="24"/>
          <w:szCs w:val="24"/>
          <w:lang w:val="en-CA"/>
        </w:rPr>
        <w:t xml:space="preserve">    = yearly total degree days</w:t>
      </w:r>
    </w:p>
    <w:p w:rsidR="00395F3F" w:rsidRPr="00A76B9E" w:rsidRDefault="00395F3F" w:rsidP="00395F3F">
      <w:pPr>
        <w:pStyle w:val="Body"/>
        <w:rPr>
          <w:sz w:val="24"/>
          <w:szCs w:val="24"/>
          <w:lang w:val="en-CA"/>
        </w:rPr>
      </w:pPr>
    </w:p>
    <w:p w:rsidR="00061713" w:rsidRPr="00061713" w:rsidRDefault="00061713" w:rsidP="00061713">
      <w:pPr>
        <w:pStyle w:val="Caption"/>
        <w:keepNext/>
        <w:ind w:left="1134" w:hanging="1134"/>
        <w:rPr>
          <w:color w:val="auto"/>
          <w:sz w:val="24"/>
          <w:szCs w:val="24"/>
        </w:rPr>
      </w:pPr>
      <w:bookmarkStart w:id="219" w:name="_Toc222733683"/>
      <w:proofErr w:type="gramStart"/>
      <w:r w:rsidRPr="00061713">
        <w:rPr>
          <w:color w:val="auto"/>
          <w:sz w:val="24"/>
          <w:szCs w:val="24"/>
        </w:rPr>
        <w:t xml:space="preserve">Table </w:t>
      </w:r>
      <w:r w:rsidR="00BB2E83" w:rsidRPr="00061713">
        <w:rPr>
          <w:color w:val="auto"/>
          <w:sz w:val="24"/>
          <w:szCs w:val="24"/>
        </w:rPr>
        <w:fldChar w:fldCharType="begin"/>
      </w:r>
      <w:r w:rsidRPr="00061713">
        <w:rPr>
          <w:color w:val="auto"/>
          <w:sz w:val="24"/>
          <w:szCs w:val="24"/>
        </w:rPr>
        <w:instrText xml:space="preserve"> SEQ Table \* ARABIC </w:instrText>
      </w:r>
      <w:r w:rsidR="00BB2E83" w:rsidRPr="00061713">
        <w:rPr>
          <w:color w:val="auto"/>
          <w:sz w:val="24"/>
          <w:szCs w:val="24"/>
        </w:rPr>
        <w:fldChar w:fldCharType="separate"/>
      </w:r>
      <w:r w:rsidR="001C3218">
        <w:rPr>
          <w:noProof/>
          <w:color w:val="auto"/>
          <w:sz w:val="24"/>
          <w:szCs w:val="24"/>
        </w:rPr>
        <w:t>37</w:t>
      </w:r>
      <w:r w:rsidR="00BB2E83" w:rsidRPr="00061713">
        <w:rPr>
          <w:color w:val="auto"/>
          <w:sz w:val="24"/>
          <w:szCs w:val="24"/>
        </w:rPr>
        <w:fldChar w:fldCharType="end"/>
      </w:r>
      <w:r w:rsidRPr="00061713">
        <w:rPr>
          <w:color w:val="auto"/>
          <w:sz w:val="24"/>
          <w:szCs w:val="24"/>
          <w:lang w:val="en-US"/>
        </w:rPr>
        <w:t>.</w:t>
      </w:r>
      <w:proofErr w:type="gramEnd"/>
      <w:r w:rsidRPr="00061713">
        <w:rPr>
          <w:color w:val="auto"/>
          <w:sz w:val="24"/>
          <w:szCs w:val="24"/>
          <w:lang w:val="en-US"/>
        </w:rPr>
        <w:t xml:space="preserve"> </w:t>
      </w:r>
      <w:r w:rsidRPr="00061713">
        <w:rPr>
          <w:b w:val="0"/>
          <w:bCs w:val="0"/>
          <w:color w:val="auto"/>
          <w:sz w:val="24"/>
          <w:szCs w:val="24"/>
          <w:lang w:val="en-US"/>
        </w:rPr>
        <w:t>The predicted monthly reductions in electricity generation (MWh) associated with ceiling insulation upgrade scenario</w:t>
      </w:r>
      <w:bookmarkEnd w:id="219"/>
    </w:p>
    <w:tbl>
      <w:tblPr>
        <w:tblStyle w:val="TableGrid"/>
        <w:tblW w:w="9404" w:type="dxa"/>
        <w:tblLayout w:type="fixed"/>
        <w:tblLook w:val="04A0"/>
      </w:tblPr>
      <w:tblGrid>
        <w:gridCol w:w="744"/>
        <w:gridCol w:w="866"/>
        <w:gridCol w:w="866"/>
        <w:gridCol w:w="866"/>
        <w:gridCol w:w="866"/>
        <w:gridCol w:w="866"/>
        <w:gridCol w:w="866"/>
        <w:gridCol w:w="866"/>
        <w:gridCol w:w="866"/>
        <w:gridCol w:w="866"/>
        <w:gridCol w:w="866"/>
      </w:tblGrid>
      <w:tr w:rsidR="00D205D6" w:rsidRPr="00D205D6" w:rsidTr="00D205D6">
        <w:tc>
          <w:tcPr>
            <w:tcW w:w="744" w:type="dxa"/>
          </w:tcPr>
          <w:p w:rsidR="00D205D6" w:rsidRPr="00D205D6" w:rsidRDefault="00D205D6" w:rsidP="00395F3F">
            <w:pPr>
              <w:pStyle w:val="Body"/>
              <w:rPr>
                <w:rFonts w:asciiTheme="majorBidi" w:hAnsiTheme="majorBidi" w:cstheme="majorBidi"/>
                <w:lang w:val="en-CA"/>
              </w:rPr>
            </w:pPr>
          </w:p>
        </w:tc>
        <w:tc>
          <w:tcPr>
            <w:tcW w:w="866" w:type="dxa"/>
          </w:tcPr>
          <w:p w:rsidR="00D205D6" w:rsidRPr="00D205D6" w:rsidRDefault="00D205D6" w:rsidP="00012332">
            <w:pPr>
              <w:pStyle w:val="Body"/>
              <w:jc w:val="center"/>
              <w:rPr>
                <w:rFonts w:asciiTheme="majorBidi" w:hAnsiTheme="majorBidi" w:cstheme="majorBidi"/>
                <w:b/>
                <w:bCs/>
              </w:rPr>
            </w:pPr>
            <w:r w:rsidRPr="00D205D6">
              <w:rPr>
                <w:rFonts w:asciiTheme="majorBidi" w:hAnsiTheme="majorBidi" w:cstheme="majorBidi"/>
                <w:b/>
                <w:bCs/>
              </w:rPr>
              <w:t>NF</w:t>
            </w:r>
          </w:p>
        </w:tc>
        <w:tc>
          <w:tcPr>
            <w:tcW w:w="866" w:type="dxa"/>
          </w:tcPr>
          <w:p w:rsidR="00D205D6" w:rsidRPr="00D205D6" w:rsidRDefault="00D205D6" w:rsidP="00012332">
            <w:pPr>
              <w:pStyle w:val="Body"/>
              <w:jc w:val="center"/>
              <w:rPr>
                <w:rFonts w:asciiTheme="majorBidi" w:hAnsiTheme="majorBidi" w:cstheme="majorBidi"/>
                <w:b/>
                <w:bCs/>
              </w:rPr>
            </w:pPr>
            <w:r w:rsidRPr="00D205D6">
              <w:rPr>
                <w:rFonts w:asciiTheme="majorBidi" w:hAnsiTheme="majorBidi" w:cstheme="majorBidi"/>
                <w:b/>
                <w:bCs/>
              </w:rPr>
              <w:t>PE</w:t>
            </w:r>
          </w:p>
        </w:tc>
        <w:tc>
          <w:tcPr>
            <w:tcW w:w="866" w:type="dxa"/>
          </w:tcPr>
          <w:p w:rsidR="00D205D6" w:rsidRPr="00D205D6" w:rsidRDefault="00D205D6" w:rsidP="00012332">
            <w:pPr>
              <w:pStyle w:val="Body"/>
              <w:jc w:val="center"/>
              <w:rPr>
                <w:rFonts w:asciiTheme="majorBidi" w:hAnsiTheme="majorBidi" w:cstheme="majorBidi"/>
                <w:b/>
                <w:bCs/>
              </w:rPr>
            </w:pPr>
            <w:r w:rsidRPr="00D205D6">
              <w:rPr>
                <w:rFonts w:asciiTheme="majorBidi" w:hAnsiTheme="majorBidi" w:cstheme="majorBidi"/>
                <w:b/>
                <w:bCs/>
              </w:rPr>
              <w:t>NS</w:t>
            </w:r>
          </w:p>
        </w:tc>
        <w:tc>
          <w:tcPr>
            <w:tcW w:w="866" w:type="dxa"/>
          </w:tcPr>
          <w:p w:rsidR="00D205D6" w:rsidRPr="00D205D6" w:rsidRDefault="00D205D6" w:rsidP="00012332">
            <w:pPr>
              <w:pStyle w:val="Body"/>
              <w:jc w:val="center"/>
              <w:rPr>
                <w:rFonts w:asciiTheme="majorBidi" w:hAnsiTheme="majorBidi" w:cstheme="majorBidi"/>
                <w:b/>
                <w:bCs/>
              </w:rPr>
            </w:pPr>
            <w:r w:rsidRPr="00D205D6">
              <w:rPr>
                <w:rFonts w:asciiTheme="majorBidi" w:hAnsiTheme="majorBidi" w:cstheme="majorBidi"/>
                <w:b/>
                <w:bCs/>
              </w:rPr>
              <w:t>NB</w:t>
            </w:r>
          </w:p>
        </w:tc>
        <w:tc>
          <w:tcPr>
            <w:tcW w:w="866" w:type="dxa"/>
          </w:tcPr>
          <w:p w:rsidR="00D205D6" w:rsidRPr="00D205D6" w:rsidRDefault="00D205D6" w:rsidP="00012332">
            <w:pPr>
              <w:pStyle w:val="Body"/>
              <w:jc w:val="center"/>
              <w:rPr>
                <w:rFonts w:asciiTheme="majorBidi" w:hAnsiTheme="majorBidi" w:cstheme="majorBidi"/>
                <w:b/>
                <w:bCs/>
              </w:rPr>
            </w:pPr>
            <w:r w:rsidRPr="00D205D6">
              <w:rPr>
                <w:rFonts w:asciiTheme="majorBidi" w:hAnsiTheme="majorBidi" w:cstheme="majorBidi"/>
                <w:b/>
                <w:bCs/>
              </w:rPr>
              <w:t>QC</w:t>
            </w:r>
          </w:p>
        </w:tc>
        <w:tc>
          <w:tcPr>
            <w:tcW w:w="866" w:type="dxa"/>
          </w:tcPr>
          <w:p w:rsidR="00D205D6" w:rsidRPr="00D205D6" w:rsidRDefault="00D205D6" w:rsidP="00012332">
            <w:pPr>
              <w:pStyle w:val="Body"/>
              <w:jc w:val="center"/>
              <w:rPr>
                <w:rFonts w:asciiTheme="majorBidi" w:hAnsiTheme="majorBidi" w:cstheme="majorBidi"/>
                <w:b/>
                <w:bCs/>
              </w:rPr>
            </w:pPr>
            <w:r w:rsidRPr="00D205D6">
              <w:rPr>
                <w:rFonts w:asciiTheme="majorBidi" w:hAnsiTheme="majorBidi" w:cstheme="majorBidi"/>
                <w:b/>
                <w:bCs/>
              </w:rPr>
              <w:t>ON</w:t>
            </w:r>
          </w:p>
        </w:tc>
        <w:tc>
          <w:tcPr>
            <w:tcW w:w="866" w:type="dxa"/>
          </w:tcPr>
          <w:p w:rsidR="00D205D6" w:rsidRPr="00D205D6" w:rsidRDefault="00D205D6" w:rsidP="00012332">
            <w:pPr>
              <w:pStyle w:val="Body"/>
              <w:jc w:val="center"/>
              <w:rPr>
                <w:rFonts w:asciiTheme="majorBidi" w:hAnsiTheme="majorBidi" w:cstheme="majorBidi"/>
                <w:b/>
                <w:bCs/>
              </w:rPr>
            </w:pPr>
            <w:r w:rsidRPr="00D205D6">
              <w:rPr>
                <w:rFonts w:asciiTheme="majorBidi" w:hAnsiTheme="majorBidi" w:cstheme="majorBidi"/>
                <w:b/>
                <w:bCs/>
              </w:rPr>
              <w:t>MB</w:t>
            </w:r>
          </w:p>
        </w:tc>
        <w:tc>
          <w:tcPr>
            <w:tcW w:w="866" w:type="dxa"/>
          </w:tcPr>
          <w:p w:rsidR="00D205D6" w:rsidRPr="00D205D6" w:rsidRDefault="00D205D6" w:rsidP="00012332">
            <w:pPr>
              <w:pStyle w:val="Body"/>
              <w:jc w:val="center"/>
              <w:rPr>
                <w:rFonts w:asciiTheme="majorBidi" w:hAnsiTheme="majorBidi" w:cstheme="majorBidi"/>
                <w:b/>
                <w:bCs/>
              </w:rPr>
            </w:pPr>
            <w:r w:rsidRPr="00D205D6">
              <w:rPr>
                <w:rFonts w:asciiTheme="majorBidi" w:hAnsiTheme="majorBidi" w:cstheme="majorBidi"/>
                <w:b/>
                <w:bCs/>
              </w:rPr>
              <w:t>SK</w:t>
            </w:r>
          </w:p>
        </w:tc>
        <w:tc>
          <w:tcPr>
            <w:tcW w:w="866" w:type="dxa"/>
          </w:tcPr>
          <w:p w:rsidR="00D205D6" w:rsidRPr="00D205D6" w:rsidRDefault="00D205D6" w:rsidP="00012332">
            <w:pPr>
              <w:pStyle w:val="Body"/>
              <w:jc w:val="center"/>
              <w:rPr>
                <w:rFonts w:asciiTheme="majorBidi" w:hAnsiTheme="majorBidi" w:cstheme="majorBidi"/>
                <w:b/>
                <w:bCs/>
              </w:rPr>
            </w:pPr>
            <w:r w:rsidRPr="00D205D6">
              <w:rPr>
                <w:rFonts w:asciiTheme="majorBidi" w:hAnsiTheme="majorBidi" w:cstheme="majorBidi"/>
                <w:b/>
                <w:bCs/>
              </w:rPr>
              <w:t>AB</w:t>
            </w:r>
          </w:p>
        </w:tc>
        <w:tc>
          <w:tcPr>
            <w:tcW w:w="866" w:type="dxa"/>
          </w:tcPr>
          <w:p w:rsidR="00D205D6" w:rsidRPr="00D205D6" w:rsidRDefault="00D205D6" w:rsidP="00395F3F">
            <w:pPr>
              <w:pStyle w:val="Body"/>
              <w:jc w:val="center"/>
              <w:rPr>
                <w:rFonts w:asciiTheme="majorBidi" w:hAnsiTheme="majorBidi" w:cstheme="majorBidi"/>
                <w:b/>
                <w:bCs/>
              </w:rPr>
            </w:pPr>
            <w:r w:rsidRPr="00D205D6">
              <w:rPr>
                <w:rFonts w:asciiTheme="majorBidi" w:hAnsiTheme="majorBidi" w:cstheme="majorBidi"/>
                <w:b/>
                <w:bCs/>
              </w:rPr>
              <w:t>BC</w:t>
            </w:r>
          </w:p>
        </w:tc>
      </w:tr>
      <w:tr w:rsidR="00D205D6" w:rsidRPr="00D205D6" w:rsidTr="00D205D6">
        <w:tc>
          <w:tcPr>
            <w:tcW w:w="744" w:type="dxa"/>
            <w:vAlign w:val="bottom"/>
          </w:tcPr>
          <w:p w:rsidR="00D205D6" w:rsidRPr="00D205D6" w:rsidRDefault="00D205D6" w:rsidP="00395F3F">
            <w:pPr>
              <w:jc w:val="center"/>
              <w:rPr>
                <w:rFonts w:asciiTheme="majorBidi" w:hAnsiTheme="majorBidi" w:cstheme="majorBidi"/>
                <w:b/>
                <w:bCs/>
                <w:color w:val="000000"/>
                <w:sz w:val="20"/>
                <w:szCs w:val="20"/>
              </w:rPr>
            </w:pPr>
            <w:r w:rsidRPr="00D205D6">
              <w:rPr>
                <w:rFonts w:asciiTheme="majorBidi" w:hAnsiTheme="majorBidi" w:cstheme="majorBidi"/>
                <w:b/>
                <w:bCs/>
                <w:color w:val="000000"/>
                <w:sz w:val="20"/>
                <w:szCs w:val="20"/>
              </w:rPr>
              <w:t>Jan.</w:t>
            </w:r>
          </w:p>
        </w:tc>
        <w:tc>
          <w:tcPr>
            <w:tcW w:w="866" w:type="dxa"/>
            <w:vAlign w:val="bottom"/>
          </w:tcPr>
          <w:p w:rsidR="00D205D6" w:rsidRPr="00D205D6" w:rsidRDefault="00D205D6" w:rsidP="00C61210">
            <w:pPr>
              <w:jc w:val="center"/>
              <w:rPr>
                <w:rFonts w:asciiTheme="majorBidi" w:hAnsiTheme="majorBidi" w:cstheme="majorBidi"/>
                <w:color w:val="000000"/>
                <w:sz w:val="20"/>
                <w:szCs w:val="20"/>
              </w:rPr>
            </w:pPr>
            <w:r w:rsidRPr="00D205D6">
              <w:rPr>
                <w:rFonts w:asciiTheme="majorBidi" w:hAnsiTheme="majorBidi" w:cstheme="majorBidi"/>
                <w:color w:val="000000"/>
                <w:sz w:val="20"/>
                <w:szCs w:val="20"/>
              </w:rPr>
              <w:t>16,418</w:t>
            </w:r>
          </w:p>
        </w:tc>
        <w:tc>
          <w:tcPr>
            <w:tcW w:w="866" w:type="dxa"/>
            <w:vAlign w:val="bottom"/>
          </w:tcPr>
          <w:p w:rsidR="00D205D6" w:rsidRPr="00D205D6" w:rsidRDefault="00D205D6" w:rsidP="00C61210">
            <w:pPr>
              <w:jc w:val="center"/>
              <w:rPr>
                <w:rFonts w:asciiTheme="majorBidi" w:hAnsiTheme="majorBidi" w:cstheme="majorBidi"/>
                <w:color w:val="000000"/>
                <w:sz w:val="20"/>
                <w:szCs w:val="20"/>
              </w:rPr>
            </w:pPr>
            <w:r w:rsidRPr="00D205D6">
              <w:rPr>
                <w:rFonts w:asciiTheme="majorBidi" w:hAnsiTheme="majorBidi" w:cstheme="majorBidi"/>
                <w:color w:val="000000"/>
                <w:sz w:val="20"/>
                <w:szCs w:val="20"/>
              </w:rPr>
              <w:t>447</w:t>
            </w:r>
          </w:p>
        </w:tc>
        <w:tc>
          <w:tcPr>
            <w:tcW w:w="866" w:type="dxa"/>
            <w:vAlign w:val="bottom"/>
          </w:tcPr>
          <w:p w:rsidR="00D205D6" w:rsidRPr="00D205D6" w:rsidRDefault="00D205D6" w:rsidP="00C61210">
            <w:pPr>
              <w:jc w:val="center"/>
              <w:rPr>
                <w:rFonts w:asciiTheme="majorBidi" w:hAnsiTheme="majorBidi" w:cstheme="majorBidi"/>
                <w:color w:val="000000"/>
                <w:sz w:val="20"/>
                <w:szCs w:val="20"/>
              </w:rPr>
            </w:pPr>
            <w:r w:rsidRPr="00D205D6">
              <w:rPr>
                <w:rFonts w:asciiTheme="majorBidi" w:hAnsiTheme="majorBidi" w:cstheme="majorBidi"/>
                <w:color w:val="000000"/>
                <w:sz w:val="20"/>
                <w:szCs w:val="20"/>
              </w:rPr>
              <w:t>10,964</w:t>
            </w:r>
          </w:p>
        </w:tc>
        <w:tc>
          <w:tcPr>
            <w:tcW w:w="866" w:type="dxa"/>
            <w:vAlign w:val="bottom"/>
          </w:tcPr>
          <w:p w:rsidR="00D205D6" w:rsidRPr="00D205D6" w:rsidRDefault="00D205D6" w:rsidP="00C61210">
            <w:pPr>
              <w:jc w:val="center"/>
              <w:rPr>
                <w:rFonts w:asciiTheme="majorBidi" w:hAnsiTheme="majorBidi" w:cstheme="majorBidi"/>
                <w:color w:val="000000"/>
                <w:sz w:val="20"/>
                <w:szCs w:val="20"/>
              </w:rPr>
            </w:pPr>
            <w:r w:rsidRPr="00D205D6">
              <w:rPr>
                <w:rFonts w:asciiTheme="majorBidi" w:hAnsiTheme="majorBidi" w:cstheme="majorBidi"/>
                <w:color w:val="000000"/>
                <w:sz w:val="20"/>
                <w:szCs w:val="20"/>
              </w:rPr>
              <w:t>26,879</w:t>
            </w:r>
          </w:p>
        </w:tc>
        <w:tc>
          <w:tcPr>
            <w:tcW w:w="866" w:type="dxa"/>
            <w:vAlign w:val="bottom"/>
          </w:tcPr>
          <w:p w:rsidR="00D205D6" w:rsidRPr="00D205D6" w:rsidRDefault="00D205D6" w:rsidP="00C61210">
            <w:pPr>
              <w:jc w:val="center"/>
              <w:rPr>
                <w:rFonts w:asciiTheme="majorBidi" w:hAnsiTheme="majorBidi" w:cstheme="majorBidi"/>
                <w:color w:val="000000"/>
                <w:sz w:val="20"/>
                <w:szCs w:val="20"/>
              </w:rPr>
            </w:pPr>
            <w:r w:rsidRPr="00D205D6">
              <w:rPr>
                <w:rFonts w:asciiTheme="majorBidi" w:hAnsiTheme="majorBidi" w:cstheme="majorBidi"/>
                <w:color w:val="000000"/>
                <w:sz w:val="20"/>
                <w:szCs w:val="20"/>
              </w:rPr>
              <w:t>197,018</w:t>
            </w:r>
          </w:p>
        </w:tc>
        <w:tc>
          <w:tcPr>
            <w:tcW w:w="866" w:type="dxa"/>
            <w:vAlign w:val="bottom"/>
          </w:tcPr>
          <w:p w:rsidR="00D205D6" w:rsidRPr="00D205D6" w:rsidRDefault="00D205D6" w:rsidP="00C61210">
            <w:pPr>
              <w:jc w:val="center"/>
              <w:rPr>
                <w:rFonts w:asciiTheme="majorBidi" w:hAnsiTheme="majorBidi" w:cstheme="majorBidi"/>
                <w:color w:val="000000"/>
                <w:sz w:val="20"/>
                <w:szCs w:val="20"/>
              </w:rPr>
            </w:pPr>
            <w:r w:rsidRPr="00D205D6">
              <w:rPr>
                <w:rFonts w:asciiTheme="majorBidi" w:hAnsiTheme="majorBidi" w:cstheme="majorBidi"/>
                <w:color w:val="000000"/>
                <w:sz w:val="20"/>
                <w:szCs w:val="20"/>
              </w:rPr>
              <w:t>94,524</w:t>
            </w:r>
          </w:p>
        </w:tc>
        <w:tc>
          <w:tcPr>
            <w:tcW w:w="866" w:type="dxa"/>
            <w:vAlign w:val="bottom"/>
          </w:tcPr>
          <w:p w:rsidR="00D205D6" w:rsidRPr="00D205D6" w:rsidRDefault="00D205D6" w:rsidP="00597F37">
            <w:pPr>
              <w:jc w:val="center"/>
              <w:rPr>
                <w:rFonts w:asciiTheme="majorBidi" w:hAnsiTheme="majorBidi" w:cstheme="majorBidi"/>
                <w:color w:val="000000"/>
                <w:sz w:val="20"/>
                <w:szCs w:val="20"/>
              </w:rPr>
            </w:pPr>
            <w:r w:rsidRPr="00D205D6">
              <w:rPr>
                <w:rFonts w:asciiTheme="majorBidi" w:hAnsiTheme="majorBidi" w:cstheme="majorBidi"/>
                <w:color w:val="000000"/>
                <w:sz w:val="20"/>
                <w:szCs w:val="20"/>
              </w:rPr>
              <w:t>19,665</w:t>
            </w:r>
          </w:p>
        </w:tc>
        <w:tc>
          <w:tcPr>
            <w:tcW w:w="866" w:type="dxa"/>
            <w:vAlign w:val="bottom"/>
          </w:tcPr>
          <w:p w:rsidR="00D205D6" w:rsidRPr="00D205D6" w:rsidRDefault="00D205D6" w:rsidP="00C61210">
            <w:pPr>
              <w:jc w:val="center"/>
              <w:rPr>
                <w:rFonts w:asciiTheme="majorBidi" w:hAnsiTheme="majorBidi" w:cstheme="majorBidi"/>
                <w:color w:val="000000"/>
                <w:sz w:val="20"/>
                <w:szCs w:val="20"/>
              </w:rPr>
            </w:pPr>
            <w:r w:rsidRPr="00D205D6">
              <w:rPr>
                <w:rFonts w:asciiTheme="majorBidi" w:hAnsiTheme="majorBidi" w:cstheme="majorBidi"/>
                <w:color w:val="000000"/>
                <w:sz w:val="20"/>
                <w:szCs w:val="20"/>
              </w:rPr>
              <w:t>7,018</w:t>
            </w:r>
          </w:p>
        </w:tc>
        <w:tc>
          <w:tcPr>
            <w:tcW w:w="866" w:type="dxa"/>
            <w:vAlign w:val="bottom"/>
          </w:tcPr>
          <w:p w:rsidR="00D205D6" w:rsidRPr="00D205D6" w:rsidRDefault="00D205D6" w:rsidP="00597F37">
            <w:pPr>
              <w:jc w:val="center"/>
              <w:rPr>
                <w:rFonts w:asciiTheme="majorBidi" w:hAnsiTheme="majorBidi" w:cstheme="majorBidi"/>
                <w:color w:val="000000"/>
                <w:sz w:val="20"/>
                <w:szCs w:val="20"/>
              </w:rPr>
            </w:pPr>
            <w:r w:rsidRPr="00D205D6">
              <w:rPr>
                <w:rFonts w:asciiTheme="majorBidi" w:hAnsiTheme="majorBidi" w:cstheme="majorBidi"/>
                <w:color w:val="000000"/>
                <w:sz w:val="20"/>
                <w:szCs w:val="20"/>
              </w:rPr>
              <w:t>4,706</w:t>
            </w:r>
          </w:p>
        </w:tc>
        <w:tc>
          <w:tcPr>
            <w:tcW w:w="866" w:type="dxa"/>
            <w:vAlign w:val="bottom"/>
          </w:tcPr>
          <w:p w:rsidR="00D205D6" w:rsidRPr="00D205D6" w:rsidRDefault="00D205D6" w:rsidP="00597F37">
            <w:pPr>
              <w:jc w:val="center"/>
              <w:rPr>
                <w:rFonts w:asciiTheme="majorBidi" w:hAnsiTheme="majorBidi" w:cstheme="majorBidi"/>
                <w:color w:val="000000"/>
                <w:sz w:val="20"/>
                <w:szCs w:val="20"/>
              </w:rPr>
            </w:pPr>
            <w:r w:rsidRPr="00D205D6">
              <w:rPr>
                <w:rFonts w:asciiTheme="majorBidi" w:hAnsiTheme="majorBidi" w:cstheme="majorBidi"/>
                <w:color w:val="000000"/>
                <w:sz w:val="20"/>
                <w:szCs w:val="20"/>
              </w:rPr>
              <w:t>23,917</w:t>
            </w:r>
          </w:p>
        </w:tc>
      </w:tr>
      <w:tr w:rsidR="00D205D6" w:rsidRPr="00D205D6" w:rsidTr="00D205D6">
        <w:tc>
          <w:tcPr>
            <w:tcW w:w="744" w:type="dxa"/>
            <w:vAlign w:val="bottom"/>
          </w:tcPr>
          <w:p w:rsidR="00D205D6" w:rsidRPr="00D205D6" w:rsidRDefault="00D205D6" w:rsidP="00395F3F">
            <w:pPr>
              <w:jc w:val="center"/>
              <w:rPr>
                <w:rFonts w:asciiTheme="majorBidi" w:hAnsiTheme="majorBidi" w:cstheme="majorBidi"/>
                <w:b/>
                <w:bCs/>
                <w:color w:val="000000"/>
                <w:sz w:val="20"/>
                <w:szCs w:val="20"/>
              </w:rPr>
            </w:pPr>
            <w:r w:rsidRPr="00D205D6">
              <w:rPr>
                <w:rFonts w:asciiTheme="majorBidi" w:hAnsiTheme="majorBidi" w:cstheme="majorBidi"/>
                <w:b/>
                <w:bCs/>
                <w:color w:val="000000"/>
                <w:sz w:val="20"/>
                <w:szCs w:val="20"/>
              </w:rPr>
              <w:t>Feb.</w:t>
            </w:r>
          </w:p>
        </w:tc>
        <w:tc>
          <w:tcPr>
            <w:tcW w:w="866" w:type="dxa"/>
            <w:vAlign w:val="bottom"/>
          </w:tcPr>
          <w:p w:rsidR="00D205D6" w:rsidRPr="00D205D6" w:rsidRDefault="00D205D6" w:rsidP="00C61210">
            <w:pPr>
              <w:jc w:val="center"/>
              <w:rPr>
                <w:rFonts w:asciiTheme="majorBidi" w:hAnsiTheme="majorBidi" w:cstheme="majorBidi"/>
                <w:color w:val="000000"/>
                <w:sz w:val="20"/>
                <w:szCs w:val="20"/>
              </w:rPr>
            </w:pPr>
            <w:r w:rsidRPr="00D205D6">
              <w:rPr>
                <w:rFonts w:asciiTheme="majorBidi" w:hAnsiTheme="majorBidi" w:cstheme="majorBidi"/>
                <w:color w:val="000000"/>
                <w:sz w:val="20"/>
                <w:szCs w:val="20"/>
              </w:rPr>
              <w:t>15,311</w:t>
            </w:r>
          </w:p>
        </w:tc>
        <w:tc>
          <w:tcPr>
            <w:tcW w:w="866" w:type="dxa"/>
            <w:vAlign w:val="bottom"/>
          </w:tcPr>
          <w:p w:rsidR="00D205D6" w:rsidRPr="00D205D6" w:rsidRDefault="00D205D6" w:rsidP="00C61210">
            <w:pPr>
              <w:jc w:val="center"/>
              <w:rPr>
                <w:rFonts w:asciiTheme="majorBidi" w:hAnsiTheme="majorBidi" w:cstheme="majorBidi"/>
                <w:color w:val="000000"/>
                <w:sz w:val="20"/>
                <w:szCs w:val="20"/>
              </w:rPr>
            </w:pPr>
            <w:r w:rsidRPr="00D205D6">
              <w:rPr>
                <w:rFonts w:asciiTheme="majorBidi" w:hAnsiTheme="majorBidi" w:cstheme="majorBidi"/>
                <w:color w:val="000000"/>
                <w:sz w:val="20"/>
                <w:szCs w:val="20"/>
              </w:rPr>
              <w:t>415</w:t>
            </w:r>
          </w:p>
        </w:tc>
        <w:tc>
          <w:tcPr>
            <w:tcW w:w="866" w:type="dxa"/>
            <w:vAlign w:val="bottom"/>
          </w:tcPr>
          <w:p w:rsidR="00D205D6" w:rsidRPr="00D205D6" w:rsidRDefault="00D205D6" w:rsidP="00C61210">
            <w:pPr>
              <w:jc w:val="center"/>
              <w:rPr>
                <w:rFonts w:asciiTheme="majorBidi" w:hAnsiTheme="majorBidi" w:cstheme="majorBidi"/>
                <w:color w:val="000000"/>
                <w:sz w:val="20"/>
                <w:szCs w:val="20"/>
              </w:rPr>
            </w:pPr>
            <w:r w:rsidRPr="00D205D6">
              <w:rPr>
                <w:rFonts w:asciiTheme="majorBidi" w:hAnsiTheme="majorBidi" w:cstheme="majorBidi"/>
                <w:color w:val="000000"/>
                <w:sz w:val="20"/>
                <w:szCs w:val="20"/>
              </w:rPr>
              <w:t>10,154</w:t>
            </w:r>
          </w:p>
        </w:tc>
        <w:tc>
          <w:tcPr>
            <w:tcW w:w="866" w:type="dxa"/>
            <w:vAlign w:val="bottom"/>
          </w:tcPr>
          <w:p w:rsidR="00D205D6" w:rsidRPr="00D205D6" w:rsidRDefault="00D205D6" w:rsidP="00C61210">
            <w:pPr>
              <w:jc w:val="center"/>
              <w:rPr>
                <w:rFonts w:asciiTheme="majorBidi" w:hAnsiTheme="majorBidi" w:cstheme="majorBidi"/>
                <w:color w:val="000000"/>
                <w:sz w:val="20"/>
                <w:szCs w:val="20"/>
              </w:rPr>
            </w:pPr>
            <w:r w:rsidRPr="00D205D6">
              <w:rPr>
                <w:rFonts w:asciiTheme="majorBidi" w:hAnsiTheme="majorBidi" w:cstheme="majorBidi"/>
                <w:color w:val="000000"/>
                <w:sz w:val="20"/>
                <w:szCs w:val="20"/>
              </w:rPr>
              <w:t>23,019</w:t>
            </w:r>
          </w:p>
        </w:tc>
        <w:tc>
          <w:tcPr>
            <w:tcW w:w="866" w:type="dxa"/>
            <w:vAlign w:val="bottom"/>
          </w:tcPr>
          <w:p w:rsidR="00D205D6" w:rsidRPr="00D205D6" w:rsidRDefault="00D205D6" w:rsidP="00C61210">
            <w:pPr>
              <w:jc w:val="center"/>
              <w:rPr>
                <w:rFonts w:asciiTheme="majorBidi" w:hAnsiTheme="majorBidi" w:cstheme="majorBidi"/>
                <w:color w:val="000000"/>
                <w:sz w:val="20"/>
                <w:szCs w:val="20"/>
              </w:rPr>
            </w:pPr>
            <w:r w:rsidRPr="00D205D6">
              <w:rPr>
                <w:rFonts w:asciiTheme="majorBidi" w:hAnsiTheme="majorBidi" w:cstheme="majorBidi"/>
                <w:color w:val="000000"/>
                <w:sz w:val="20"/>
                <w:szCs w:val="20"/>
              </w:rPr>
              <w:t>166,972</w:t>
            </w:r>
          </w:p>
        </w:tc>
        <w:tc>
          <w:tcPr>
            <w:tcW w:w="866" w:type="dxa"/>
            <w:vAlign w:val="bottom"/>
          </w:tcPr>
          <w:p w:rsidR="00D205D6" w:rsidRPr="00D205D6" w:rsidRDefault="00D205D6" w:rsidP="00C61210">
            <w:pPr>
              <w:jc w:val="center"/>
              <w:rPr>
                <w:rFonts w:asciiTheme="majorBidi" w:hAnsiTheme="majorBidi" w:cstheme="majorBidi"/>
                <w:color w:val="000000"/>
                <w:sz w:val="20"/>
                <w:szCs w:val="20"/>
              </w:rPr>
            </w:pPr>
            <w:r w:rsidRPr="00D205D6">
              <w:rPr>
                <w:rFonts w:asciiTheme="majorBidi" w:hAnsiTheme="majorBidi" w:cstheme="majorBidi"/>
                <w:color w:val="000000"/>
                <w:sz w:val="20"/>
                <w:szCs w:val="20"/>
              </w:rPr>
              <w:t>79,263</w:t>
            </w:r>
          </w:p>
        </w:tc>
        <w:tc>
          <w:tcPr>
            <w:tcW w:w="866" w:type="dxa"/>
            <w:vAlign w:val="bottom"/>
          </w:tcPr>
          <w:p w:rsidR="00D205D6" w:rsidRPr="00D205D6" w:rsidRDefault="00D205D6" w:rsidP="00597F37">
            <w:pPr>
              <w:jc w:val="center"/>
              <w:rPr>
                <w:rFonts w:asciiTheme="majorBidi" w:hAnsiTheme="majorBidi" w:cstheme="majorBidi"/>
                <w:color w:val="000000"/>
                <w:sz w:val="20"/>
                <w:szCs w:val="20"/>
              </w:rPr>
            </w:pPr>
            <w:r w:rsidRPr="00D205D6">
              <w:rPr>
                <w:rFonts w:asciiTheme="majorBidi" w:hAnsiTheme="majorBidi" w:cstheme="majorBidi"/>
                <w:color w:val="000000"/>
                <w:sz w:val="20"/>
                <w:szCs w:val="20"/>
              </w:rPr>
              <w:t>15,742</w:t>
            </w:r>
          </w:p>
        </w:tc>
        <w:tc>
          <w:tcPr>
            <w:tcW w:w="866" w:type="dxa"/>
            <w:vAlign w:val="bottom"/>
          </w:tcPr>
          <w:p w:rsidR="00D205D6" w:rsidRPr="00D205D6" w:rsidRDefault="00D205D6" w:rsidP="00C61210">
            <w:pPr>
              <w:jc w:val="center"/>
              <w:rPr>
                <w:rFonts w:asciiTheme="majorBidi" w:hAnsiTheme="majorBidi" w:cstheme="majorBidi"/>
                <w:color w:val="000000"/>
                <w:sz w:val="20"/>
                <w:szCs w:val="20"/>
              </w:rPr>
            </w:pPr>
            <w:r w:rsidRPr="00D205D6">
              <w:rPr>
                <w:rFonts w:asciiTheme="majorBidi" w:hAnsiTheme="majorBidi" w:cstheme="majorBidi"/>
                <w:color w:val="000000"/>
                <w:sz w:val="20"/>
                <w:szCs w:val="20"/>
              </w:rPr>
              <w:t>5,806</w:t>
            </w:r>
          </w:p>
        </w:tc>
        <w:tc>
          <w:tcPr>
            <w:tcW w:w="866" w:type="dxa"/>
            <w:vAlign w:val="bottom"/>
          </w:tcPr>
          <w:p w:rsidR="00D205D6" w:rsidRPr="00D205D6" w:rsidRDefault="00D205D6" w:rsidP="00597F37">
            <w:pPr>
              <w:jc w:val="center"/>
              <w:rPr>
                <w:rFonts w:asciiTheme="majorBidi" w:hAnsiTheme="majorBidi" w:cstheme="majorBidi"/>
                <w:color w:val="000000"/>
                <w:sz w:val="20"/>
                <w:szCs w:val="20"/>
              </w:rPr>
            </w:pPr>
            <w:r w:rsidRPr="00D205D6">
              <w:rPr>
                <w:rFonts w:asciiTheme="majorBidi" w:hAnsiTheme="majorBidi" w:cstheme="majorBidi"/>
                <w:color w:val="000000"/>
                <w:sz w:val="20"/>
                <w:szCs w:val="20"/>
              </w:rPr>
              <w:t>3,832</w:t>
            </w:r>
          </w:p>
        </w:tc>
        <w:tc>
          <w:tcPr>
            <w:tcW w:w="866" w:type="dxa"/>
            <w:vAlign w:val="bottom"/>
          </w:tcPr>
          <w:p w:rsidR="00D205D6" w:rsidRPr="00D205D6" w:rsidRDefault="00D205D6" w:rsidP="00597F37">
            <w:pPr>
              <w:jc w:val="center"/>
              <w:rPr>
                <w:rFonts w:asciiTheme="majorBidi" w:hAnsiTheme="majorBidi" w:cstheme="majorBidi"/>
                <w:color w:val="000000"/>
                <w:sz w:val="20"/>
                <w:szCs w:val="20"/>
              </w:rPr>
            </w:pPr>
            <w:r w:rsidRPr="00D205D6">
              <w:rPr>
                <w:rFonts w:asciiTheme="majorBidi" w:hAnsiTheme="majorBidi" w:cstheme="majorBidi"/>
                <w:color w:val="000000"/>
                <w:sz w:val="20"/>
                <w:szCs w:val="20"/>
              </w:rPr>
              <w:t>19,809</w:t>
            </w:r>
          </w:p>
        </w:tc>
      </w:tr>
      <w:tr w:rsidR="00D205D6" w:rsidRPr="00D205D6" w:rsidTr="00D205D6">
        <w:tc>
          <w:tcPr>
            <w:tcW w:w="744" w:type="dxa"/>
            <w:vAlign w:val="bottom"/>
          </w:tcPr>
          <w:p w:rsidR="00D205D6" w:rsidRPr="00D205D6" w:rsidRDefault="00D205D6" w:rsidP="00395F3F">
            <w:pPr>
              <w:jc w:val="center"/>
              <w:rPr>
                <w:rFonts w:asciiTheme="majorBidi" w:hAnsiTheme="majorBidi" w:cstheme="majorBidi"/>
                <w:b/>
                <w:bCs/>
                <w:color w:val="000000"/>
                <w:sz w:val="20"/>
                <w:szCs w:val="20"/>
              </w:rPr>
            </w:pPr>
            <w:r w:rsidRPr="00D205D6">
              <w:rPr>
                <w:rFonts w:asciiTheme="majorBidi" w:hAnsiTheme="majorBidi" w:cstheme="majorBidi"/>
                <w:b/>
                <w:bCs/>
                <w:color w:val="000000"/>
                <w:sz w:val="20"/>
                <w:szCs w:val="20"/>
              </w:rPr>
              <w:t>Mar.</w:t>
            </w:r>
          </w:p>
        </w:tc>
        <w:tc>
          <w:tcPr>
            <w:tcW w:w="866" w:type="dxa"/>
            <w:vAlign w:val="bottom"/>
          </w:tcPr>
          <w:p w:rsidR="00D205D6" w:rsidRPr="00D205D6" w:rsidRDefault="00D205D6" w:rsidP="00C61210">
            <w:pPr>
              <w:jc w:val="center"/>
              <w:rPr>
                <w:rFonts w:asciiTheme="majorBidi" w:hAnsiTheme="majorBidi" w:cstheme="majorBidi"/>
                <w:color w:val="000000"/>
                <w:sz w:val="20"/>
                <w:szCs w:val="20"/>
              </w:rPr>
            </w:pPr>
            <w:r w:rsidRPr="00D205D6">
              <w:rPr>
                <w:rFonts w:asciiTheme="majorBidi" w:hAnsiTheme="majorBidi" w:cstheme="majorBidi"/>
                <w:color w:val="000000"/>
                <w:sz w:val="20"/>
                <w:szCs w:val="20"/>
              </w:rPr>
              <w:t>14,131</w:t>
            </w:r>
          </w:p>
        </w:tc>
        <w:tc>
          <w:tcPr>
            <w:tcW w:w="866" w:type="dxa"/>
            <w:vAlign w:val="bottom"/>
          </w:tcPr>
          <w:p w:rsidR="00D205D6" w:rsidRPr="00D205D6" w:rsidRDefault="00D205D6" w:rsidP="00C61210">
            <w:pPr>
              <w:jc w:val="center"/>
              <w:rPr>
                <w:rFonts w:asciiTheme="majorBidi" w:hAnsiTheme="majorBidi" w:cstheme="majorBidi"/>
                <w:color w:val="000000"/>
                <w:sz w:val="20"/>
                <w:szCs w:val="20"/>
              </w:rPr>
            </w:pPr>
            <w:r w:rsidRPr="00D205D6">
              <w:rPr>
                <w:rFonts w:asciiTheme="majorBidi" w:hAnsiTheme="majorBidi" w:cstheme="majorBidi"/>
                <w:color w:val="000000"/>
                <w:sz w:val="20"/>
                <w:szCs w:val="20"/>
              </w:rPr>
              <w:t>379</w:t>
            </w:r>
          </w:p>
        </w:tc>
        <w:tc>
          <w:tcPr>
            <w:tcW w:w="866" w:type="dxa"/>
            <w:vAlign w:val="bottom"/>
          </w:tcPr>
          <w:p w:rsidR="00D205D6" w:rsidRPr="00D205D6" w:rsidRDefault="00D205D6" w:rsidP="00C61210">
            <w:pPr>
              <w:jc w:val="center"/>
              <w:rPr>
                <w:rFonts w:asciiTheme="majorBidi" w:hAnsiTheme="majorBidi" w:cstheme="majorBidi"/>
                <w:color w:val="000000"/>
                <w:sz w:val="20"/>
                <w:szCs w:val="20"/>
              </w:rPr>
            </w:pPr>
            <w:r w:rsidRPr="00D205D6">
              <w:rPr>
                <w:rFonts w:asciiTheme="majorBidi" w:hAnsiTheme="majorBidi" w:cstheme="majorBidi"/>
                <w:color w:val="000000"/>
                <w:sz w:val="20"/>
                <w:szCs w:val="20"/>
              </w:rPr>
              <w:t>8,914</w:t>
            </w:r>
          </w:p>
        </w:tc>
        <w:tc>
          <w:tcPr>
            <w:tcW w:w="866" w:type="dxa"/>
            <w:vAlign w:val="bottom"/>
          </w:tcPr>
          <w:p w:rsidR="00D205D6" w:rsidRPr="00D205D6" w:rsidRDefault="00D205D6" w:rsidP="00C61210">
            <w:pPr>
              <w:jc w:val="center"/>
              <w:rPr>
                <w:rFonts w:asciiTheme="majorBidi" w:hAnsiTheme="majorBidi" w:cstheme="majorBidi"/>
                <w:color w:val="000000"/>
                <w:sz w:val="20"/>
                <w:szCs w:val="20"/>
              </w:rPr>
            </w:pPr>
            <w:r w:rsidRPr="00D205D6">
              <w:rPr>
                <w:rFonts w:asciiTheme="majorBidi" w:hAnsiTheme="majorBidi" w:cstheme="majorBidi"/>
                <w:color w:val="000000"/>
                <w:sz w:val="20"/>
                <w:szCs w:val="20"/>
              </w:rPr>
              <w:t>19,694</w:t>
            </w:r>
          </w:p>
        </w:tc>
        <w:tc>
          <w:tcPr>
            <w:tcW w:w="866" w:type="dxa"/>
            <w:vAlign w:val="bottom"/>
          </w:tcPr>
          <w:p w:rsidR="00D205D6" w:rsidRPr="00D205D6" w:rsidRDefault="00D205D6" w:rsidP="00C61210">
            <w:pPr>
              <w:jc w:val="center"/>
              <w:rPr>
                <w:rFonts w:asciiTheme="majorBidi" w:hAnsiTheme="majorBidi" w:cstheme="majorBidi"/>
                <w:color w:val="000000"/>
                <w:sz w:val="20"/>
                <w:szCs w:val="20"/>
              </w:rPr>
            </w:pPr>
            <w:r w:rsidRPr="00D205D6">
              <w:rPr>
                <w:rFonts w:asciiTheme="majorBidi" w:hAnsiTheme="majorBidi" w:cstheme="majorBidi"/>
                <w:color w:val="000000"/>
                <w:sz w:val="20"/>
                <w:szCs w:val="20"/>
              </w:rPr>
              <w:t>144,658</w:t>
            </w:r>
          </w:p>
        </w:tc>
        <w:tc>
          <w:tcPr>
            <w:tcW w:w="866" w:type="dxa"/>
            <w:vAlign w:val="bottom"/>
          </w:tcPr>
          <w:p w:rsidR="00D205D6" w:rsidRPr="00D205D6" w:rsidRDefault="00D205D6" w:rsidP="00C61210">
            <w:pPr>
              <w:jc w:val="center"/>
              <w:rPr>
                <w:rFonts w:asciiTheme="majorBidi" w:hAnsiTheme="majorBidi" w:cstheme="majorBidi"/>
                <w:color w:val="000000"/>
                <w:sz w:val="20"/>
                <w:szCs w:val="20"/>
              </w:rPr>
            </w:pPr>
            <w:r w:rsidRPr="00D205D6">
              <w:rPr>
                <w:rFonts w:asciiTheme="majorBidi" w:hAnsiTheme="majorBidi" w:cstheme="majorBidi"/>
                <w:color w:val="000000"/>
                <w:sz w:val="20"/>
                <w:szCs w:val="20"/>
              </w:rPr>
              <w:t>71,028</w:t>
            </w:r>
          </w:p>
        </w:tc>
        <w:tc>
          <w:tcPr>
            <w:tcW w:w="866" w:type="dxa"/>
            <w:vAlign w:val="bottom"/>
          </w:tcPr>
          <w:p w:rsidR="00D205D6" w:rsidRPr="00D205D6" w:rsidRDefault="00D205D6" w:rsidP="00597F37">
            <w:pPr>
              <w:jc w:val="center"/>
              <w:rPr>
                <w:rFonts w:asciiTheme="majorBidi" w:hAnsiTheme="majorBidi" w:cstheme="majorBidi"/>
                <w:color w:val="000000"/>
                <w:sz w:val="20"/>
                <w:szCs w:val="20"/>
              </w:rPr>
            </w:pPr>
            <w:r w:rsidRPr="00D205D6">
              <w:rPr>
                <w:rFonts w:asciiTheme="majorBidi" w:hAnsiTheme="majorBidi" w:cstheme="majorBidi"/>
                <w:color w:val="000000"/>
                <w:sz w:val="20"/>
                <w:szCs w:val="20"/>
              </w:rPr>
              <w:t>13,678</w:t>
            </w:r>
          </w:p>
        </w:tc>
        <w:tc>
          <w:tcPr>
            <w:tcW w:w="866" w:type="dxa"/>
            <w:vAlign w:val="bottom"/>
          </w:tcPr>
          <w:p w:rsidR="00D205D6" w:rsidRPr="00D205D6" w:rsidRDefault="00D205D6" w:rsidP="00C61210">
            <w:pPr>
              <w:jc w:val="center"/>
              <w:rPr>
                <w:rFonts w:asciiTheme="majorBidi" w:hAnsiTheme="majorBidi" w:cstheme="majorBidi"/>
                <w:color w:val="000000"/>
                <w:sz w:val="20"/>
                <w:szCs w:val="20"/>
              </w:rPr>
            </w:pPr>
            <w:r w:rsidRPr="00D205D6">
              <w:rPr>
                <w:rFonts w:asciiTheme="majorBidi" w:hAnsiTheme="majorBidi" w:cstheme="majorBidi"/>
                <w:color w:val="000000"/>
                <w:sz w:val="20"/>
                <w:szCs w:val="20"/>
              </w:rPr>
              <w:t>4,824</w:t>
            </w:r>
          </w:p>
        </w:tc>
        <w:tc>
          <w:tcPr>
            <w:tcW w:w="866" w:type="dxa"/>
            <w:vAlign w:val="bottom"/>
          </w:tcPr>
          <w:p w:rsidR="00D205D6" w:rsidRPr="00D205D6" w:rsidRDefault="00D205D6" w:rsidP="00597F37">
            <w:pPr>
              <w:jc w:val="center"/>
              <w:rPr>
                <w:rFonts w:asciiTheme="majorBidi" w:hAnsiTheme="majorBidi" w:cstheme="majorBidi"/>
                <w:color w:val="000000"/>
                <w:sz w:val="20"/>
                <w:szCs w:val="20"/>
              </w:rPr>
            </w:pPr>
            <w:r w:rsidRPr="00D205D6">
              <w:rPr>
                <w:rFonts w:asciiTheme="majorBidi" w:hAnsiTheme="majorBidi" w:cstheme="majorBidi"/>
                <w:color w:val="000000"/>
                <w:sz w:val="20"/>
                <w:szCs w:val="20"/>
              </w:rPr>
              <w:t>3,485</w:t>
            </w:r>
          </w:p>
        </w:tc>
        <w:tc>
          <w:tcPr>
            <w:tcW w:w="866" w:type="dxa"/>
            <w:vAlign w:val="bottom"/>
          </w:tcPr>
          <w:p w:rsidR="00D205D6" w:rsidRPr="00D205D6" w:rsidRDefault="00D205D6" w:rsidP="00597F37">
            <w:pPr>
              <w:jc w:val="center"/>
              <w:rPr>
                <w:rFonts w:asciiTheme="majorBidi" w:hAnsiTheme="majorBidi" w:cstheme="majorBidi"/>
                <w:color w:val="000000"/>
                <w:sz w:val="20"/>
                <w:szCs w:val="20"/>
              </w:rPr>
            </w:pPr>
            <w:r w:rsidRPr="00D205D6">
              <w:rPr>
                <w:rFonts w:asciiTheme="majorBidi" w:hAnsiTheme="majorBidi" w:cstheme="majorBidi"/>
                <w:color w:val="000000"/>
                <w:sz w:val="20"/>
                <w:szCs w:val="20"/>
              </w:rPr>
              <w:t>17,436</w:t>
            </w:r>
          </w:p>
        </w:tc>
      </w:tr>
      <w:tr w:rsidR="00D205D6" w:rsidRPr="00D205D6" w:rsidTr="00D205D6">
        <w:tc>
          <w:tcPr>
            <w:tcW w:w="744" w:type="dxa"/>
            <w:vAlign w:val="bottom"/>
          </w:tcPr>
          <w:p w:rsidR="00D205D6" w:rsidRPr="00D205D6" w:rsidRDefault="00D205D6" w:rsidP="00395F3F">
            <w:pPr>
              <w:jc w:val="center"/>
              <w:rPr>
                <w:rFonts w:asciiTheme="majorBidi" w:hAnsiTheme="majorBidi" w:cstheme="majorBidi"/>
                <w:b/>
                <w:bCs/>
                <w:color w:val="000000"/>
                <w:sz w:val="20"/>
                <w:szCs w:val="20"/>
              </w:rPr>
            </w:pPr>
            <w:r w:rsidRPr="00D205D6">
              <w:rPr>
                <w:rFonts w:asciiTheme="majorBidi" w:hAnsiTheme="majorBidi" w:cstheme="majorBidi"/>
                <w:b/>
                <w:bCs/>
                <w:color w:val="000000"/>
                <w:sz w:val="20"/>
                <w:szCs w:val="20"/>
              </w:rPr>
              <w:t>Apr.</w:t>
            </w:r>
          </w:p>
        </w:tc>
        <w:tc>
          <w:tcPr>
            <w:tcW w:w="866" w:type="dxa"/>
            <w:vAlign w:val="bottom"/>
          </w:tcPr>
          <w:p w:rsidR="00D205D6" w:rsidRPr="00D205D6" w:rsidRDefault="00D205D6" w:rsidP="00C61210">
            <w:pPr>
              <w:jc w:val="center"/>
              <w:rPr>
                <w:rFonts w:asciiTheme="majorBidi" w:hAnsiTheme="majorBidi" w:cstheme="majorBidi"/>
                <w:color w:val="000000"/>
                <w:sz w:val="20"/>
                <w:szCs w:val="20"/>
              </w:rPr>
            </w:pPr>
            <w:r w:rsidRPr="00D205D6">
              <w:rPr>
                <w:rFonts w:asciiTheme="majorBidi" w:hAnsiTheme="majorBidi" w:cstheme="majorBidi"/>
                <w:color w:val="000000"/>
                <w:sz w:val="20"/>
                <w:szCs w:val="20"/>
              </w:rPr>
              <w:t>10,225</w:t>
            </w:r>
          </w:p>
        </w:tc>
        <w:tc>
          <w:tcPr>
            <w:tcW w:w="866" w:type="dxa"/>
            <w:vAlign w:val="bottom"/>
          </w:tcPr>
          <w:p w:rsidR="00D205D6" w:rsidRPr="00D205D6" w:rsidRDefault="00D205D6" w:rsidP="00C61210">
            <w:pPr>
              <w:jc w:val="center"/>
              <w:rPr>
                <w:rFonts w:asciiTheme="majorBidi" w:hAnsiTheme="majorBidi" w:cstheme="majorBidi"/>
                <w:color w:val="000000"/>
                <w:sz w:val="20"/>
                <w:szCs w:val="20"/>
              </w:rPr>
            </w:pPr>
            <w:r w:rsidRPr="00D205D6">
              <w:rPr>
                <w:rFonts w:asciiTheme="majorBidi" w:hAnsiTheme="majorBidi" w:cstheme="majorBidi"/>
                <w:color w:val="000000"/>
                <w:sz w:val="20"/>
                <w:szCs w:val="20"/>
              </w:rPr>
              <w:t>278</w:t>
            </w:r>
          </w:p>
        </w:tc>
        <w:tc>
          <w:tcPr>
            <w:tcW w:w="866" w:type="dxa"/>
            <w:vAlign w:val="bottom"/>
          </w:tcPr>
          <w:p w:rsidR="00D205D6" w:rsidRPr="00D205D6" w:rsidRDefault="00D205D6" w:rsidP="00C61210">
            <w:pPr>
              <w:jc w:val="center"/>
              <w:rPr>
                <w:rFonts w:asciiTheme="majorBidi" w:hAnsiTheme="majorBidi" w:cstheme="majorBidi"/>
                <w:color w:val="000000"/>
                <w:sz w:val="20"/>
                <w:szCs w:val="20"/>
              </w:rPr>
            </w:pPr>
            <w:r w:rsidRPr="00D205D6">
              <w:rPr>
                <w:rFonts w:asciiTheme="majorBidi" w:hAnsiTheme="majorBidi" w:cstheme="majorBidi"/>
                <w:color w:val="000000"/>
                <w:sz w:val="20"/>
                <w:szCs w:val="20"/>
              </w:rPr>
              <w:t>6,215</w:t>
            </w:r>
          </w:p>
        </w:tc>
        <w:tc>
          <w:tcPr>
            <w:tcW w:w="866" w:type="dxa"/>
            <w:vAlign w:val="bottom"/>
          </w:tcPr>
          <w:p w:rsidR="00D205D6" w:rsidRPr="00D205D6" w:rsidRDefault="00D205D6" w:rsidP="00C61210">
            <w:pPr>
              <w:jc w:val="center"/>
              <w:rPr>
                <w:rFonts w:asciiTheme="majorBidi" w:hAnsiTheme="majorBidi" w:cstheme="majorBidi"/>
                <w:color w:val="000000"/>
                <w:sz w:val="20"/>
                <w:szCs w:val="20"/>
              </w:rPr>
            </w:pPr>
            <w:r w:rsidRPr="00D205D6">
              <w:rPr>
                <w:rFonts w:asciiTheme="majorBidi" w:hAnsiTheme="majorBidi" w:cstheme="majorBidi"/>
                <w:color w:val="000000"/>
                <w:sz w:val="20"/>
                <w:szCs w:val="20"/>
              </w:rPr>
              <w:t>12,767</w:t>
            </w:r>
          </w:p>
        </w:tc>
        <w:tc>
          <w:tcPr>
            <w:tcW w:w="866" w:type="dxa"/>
            <w:vAlign w:val="bottom"/>
          </w:tcPr>
          <w:p w:rsidR="00D205D6" w:rsidRPr="00D205D6" w:rsidRDefault="00D205D6" w:rsidP="00C61210">
            <w:pPr>
              <w:jc w:val="center"/>
              <w:rPr>
                <w:rFonts w:asciiTheme="majorBidi" w:hAnsiTheme="majorBidi" w:cstheme="majorBidi"/>
                <w:color w:val="000000"/>
                <w:sz w:val="20"/>
                <w:szCs w:val="20"/>
              </w:rPr>
            </w:pPr>
            <w:r w:rsidRPr="00D205D6">
              <w:rPr>
                <w:rFonts w:asciiTheme="majorBidi" w:hAnsiTheme="majorBidi" w:cstheme="majorBidi"/>
                <w:color w:val="000000"/>
                <w:sz w:val="20"/>
                <w:szCs w:val="20"/>
              </w:rPr>
              <w:t>90,838</w:t>
            </w:r>
          </w:p>
        </w:tc>
        <w:tc>
          <w:tcPr>
            <w:tcW w:w="866" w:type="dxa"/>
            <w:vAlign w:val="bottom"/>
          </w:tcPr>
          <w:p w:rsidR="00D205D6" w:rsidRPr="00D205D6" w:rsidRDefault="00D205D6" w:rsidP="00C61210">
            <w:pPr>
              <w:jc w:val="center"/>
              <w:rPr>
                <w:rFonts w:asciiTheme="majorBidi" w:hAnsiTheme="majorBidi" w:cstheme="majorBidi"/>
                <w:color w:val="000000"/>
                <w:sz w:val="20"/>
                <w:szCs w:val="20"/>
              </w:rPr>
            </w:pPr>
            <w:r w:rsidRPr="00D205D6">
              <w:rPr>
                <w:rFonts w:asciiTheme="majorBidi" w:hAnsiTheme="majorBidi" w:cstheme="majorBidi"/>
                <w:color w:val="000000"/>
                <w:sz w:val="20"/>
                <w:szCs w:val="20"/>
              </w:rPr>
              <w:t>46,088</w:t>
            </w:r>
          </w:p>
        </w:tc>
        <w:tc>
          <w:tcPr>
            <w:tcW w:w="866" w:type="dxa"/>
            <w:vAlign w:val="bottom"/>
          </w:tcPr>
          <w:p w:rsidR="00D205D6" w:rsidRPr="00D205D6" w:rsidRDefault="00D205D6" w:rsidP="00597F37">
            <w:pPr>
              <w:jc w:val="center"/>
              <w:rPr>
                <w:rFonts w:asciiTheme="majorBidi" w:hAnsiTheme="majorBidi" w:cstheme="majorBidi"/>
                <w:color w:val="000000"/>
                <w:sz w:val="20"/>
                <w:szCs w:val="20"/>
              </w:rPr>
            </w:pPr>
            <w:r w:rsidRPr="00D205D6">
              <w:rPr>
                <w:rFonts w:asciiTheme="majorBidi" w:hAnsiTheme="majorBidi" w:cstheme="majorBidi"/>
                <w:color w:val="000000"/>
                <w:sz w:val="20"/>
                <w:szCs w:val="20"/>
              </w:rPr>
              <w:t>7,815</w:t>
            </w:r>
          </w:p>
        </w:tc>
        <w:tc>
          <w:tcPr>
            <w:tcW w:w="866" w:type="dxa"/>
            <w:vAlign w:val="bottom"/>
          </w:tcPr>
          <w:p w:rsidR="00D205D6" w:rsidRPr="00D205D6" w:rsidRDefault="00D205D6" w:rsidP="00C61210">
            <w:pPr>
              <w:jc w:val="center"/>
              <w:rPr>
                <w:rFonts w:asciiTheme="majorBidi" w:hAnsiTheme="majorBidi" w:cstheme="majorBidi"/>
                <w:color w:val="000000"/>
                <w:sz w:val="20"/>
                <w:szCs w:val="20"/>
              </w:rPr>
            </w:pPr>
            <w:r w:rsidRPr="00D205D6">
              <w:rPr>
                <w:rFonts w:asciiTheme="majorBidi" w:hAnsiTheme="majorBidi" w:cstheme="majorBidi"/>
                <w:color w:val="000000"/>
                <w:sz w:val="20"/>
                <w:szCs w:val="20"/>
              </w:rPr>
              <w:t>2,842</w:t>
            </w:r>
          </w:p>
        </w:tc>
        <w:tc>
          <w:tcPr>
            <w:tcW w:w="866" w:type="dxa"/>
            <w:vAlign w:val="bottom"/>
          </w:tcPr>
          <w:p w:rsidR="00D205D6" w:rsidRPr="00D205D6" w:rsidRDefault="00D205D6" w:rsidP="00597F37">
            <w:pPr>
              <w:jc w:val="center"/>
              <w:rPr>
                <w:rFonts w:asciiTheme="majorBidi" w:hAnsiTheme="majorBidi" w:cstheme="majorBidi"/>
                <w:color w:val="000000"/>
                <w:sz w:val="20"/>
                <w:szCs w:val="20"/>
              </w:rPr>
            </w:pPr>
            <w:r w:rsidRPr="00D205D6">
              <w:rPr>
                <w:rFonts w:asciiTheme="majorBidi" w:hAnsiTheme="majorBidi" w:cstheme="majorBidi"/>
                <w:color w:val="000000"/>
                <w:sz w:val="20"/>
                <w:szCs w:val="20"/>
              </w:rPr>
              <w:t>2,262</w:t>
            </w:r>
          </w:p>
        </w:tc>
        <w:tc>
          <w:tcPr>
            <w:tcW w:w="866" w:type="dxa"/>
            <w:vAlign w:val="bottom"/>
          </w:tcPr>
          <w:p w:rsidR="00D205D6" w:rsidRPr="00D205D6" w:rsidRDefault="00D205D6" w:rsidP="00597F37">
            <w:pPr>
              <w:jc w:val="center"/>
              <w:rPr>
                <w:rFonts w:asciiTheme="majorBidi" w:hAnsiTheme="majorBidi" w:cstheme="majorBidi"/>
                <w:color w:val="000000"/>
                <w:sz w:val="20"/>
                <w:szCs w:val="20"/>
              </w:rPr>
            </w:pPr>
            <w:r w:rsidRPr="00D205D6">
              <w:rPr>
                <w:rFonts w:asciiTheme="majorBidi" w:hAnsiTheme="majorBidi" w:cstheme="majorBidi"/>
                <w:color w:val="000000"/>
                <w:sz w:val="20"/>
                <w:szCs w:val="20"/>
              </w:rPr>
              <w:t>12,539</w:t>
            </w:r>
          </w:p>
        </w:tc>
      </w:tr>
      <w:tr w:rsidR="00D205D6" w:rsidRPr="00D205D6" w:rsidTr="00D205D6">
        <w:tc>
          <w:tcPr>
            <w:tcW w:w="744" w:type="dxa"/>
            <w:vAlign w:val="bottom"/>
          </w:tcPr>
          <w:p w:rsidR="00D205D6" w:rsidRPr="00D205D6" w:rsidRDefault="00D205D6" w:rsidP="00395F3F">
            <w:pPr>
              <w:jc w:val="center"/>
              <w:rPr>
                <w:rFonts w:asciiTheme="majorBidi" w:hAnsiTheme="majorBidi" w:cstheme="majorBidi"/>
                <w:b/>
                <w:bCs/>
                <w:color w:val="000000"/>
                <w:sz w:val="20"/>
                <w:szCs w:val="20"/>
              </w:rPr>
            </w:pPr>
            <w:r w:rsidRPr="00D205D6">
              <w:rPr>
                <w:rFonts w:asciiTheme="majorBidi" w:hAnsiTheme="majorBidi" w:cstheme="majorBidi"/>
                <w:b/>
                <w:bCs/>
                <w:color w:val="000000"/>
                <w:sz w:val="20"/>
                <w:szCs w:val="20"/>
              </w:rPr>
              <w:t>May</w:t>
            </w:r>
          </w:p>
        </w:tc>
        <w:tc>
          <w:tcPr>
            <w:tcW w:w="866" w:type="dxa"/>
            <w:vAlign w:val="bottom"/>
          </w:tcPr>
          <w:p w:rsidR="00D205D6" w:rsidRPr="00D205D6" w:rsidRDefault="00D205D6" w:rsidP="00C61210">
            <w:pPr>
              <w:jc w:val="center"/>
              <w:rPr>
                <w:rFonts w:asciiTheme="majorBidi" w:hAnsiTheme="majorBidi" w:cstheme="majorBidi"/>
                <w:color w:val="000000"/>
                <w:sz w:val="20"/>
                <w:szCs w:val="20"/>
              </w:rPr>
            </w:pPr>
            <w:r w:rsidRPr="00D205D6">
              <w:rPr>
                <w:rFonts w:asciiTheme="majorBidi" w:hAnsiTheme="majorBidi" w:cstheme="majorBidi"/>
                <w:color w:val="000000"/>
                <w:sz w:val="20"/>
                <w:szCs w:val="20"/>
              </w:rPr>
              <w:t>6,961</w:t>
            </w:r>
          </w:p>
        </w:tc>
        <w:tc>
          <w:tcPr>
            <w:tcW w:w="866" w:type="dxa"/>
            <w:vAlign w:val="bottom"/>
          </w:tcPr>
          <w:p w:rsidR="00D205D6" w:rsidRPr="00D205D6" w:rsidRDefault="00D205D6" w:rsidP="00C61210">
            <w:pPr>
              <w:jc w:val="center"/>
              <w:rPr>
                <w:rFonts w:asciiTheme="majorBidi" w:hAnsiTheme="majorBidi" w:cstheme="majorBidi"/>
                <w:color w:val="000000"/>
                <w:sz w:val="20"/>
                <w:szCs w:val="20"/>
              </w:rPr>
            </w:pPr>
            <w:r w:rsidRPr="00D205D6">
              <w:rPr>
                <w:rFonts w:asciiTheme="majorBidi" w:hAnsiTheme="majorBidi" w:cstheme="majorBidi"/>
                <w:color w:val="000000"/>
                <w:sz w:val="20"/>
                <w:szCs w:val="20"/>
              </w:rPr>
              <w:t>179</w:t>
            </w:r>
          </w:p>
        </w:tc>
        <w:tc>
          <w:tcPr>
            <w:tcW w:w="866" w:type="dxa"/>
            <w:vAlign w:val="bottom"/>
          </w:tcPr>
          <w:p w:rsidR="00D205D6" w:rsidRPr="00D205D6" w:rsidRDefault="00D205D6" w:rsidP="00C61210">
            <w:pPr>
              <w:jc w:val="center"/>
              <w:rPr>
                <w:rFonts w:asciiTheme="majorBidi" w:hAnsiTheme="majorBidi" w:cstheme="majorBidi"/>
                <w:color w:val="000000"/>
                <w:sz w:val="20"/>
                <w:szCs w:val="20"/>
              </w:rPr>
            </w:pPr>
            <w:r w:rsidRPr="00D205D6">
              <w:rPr>
                <w:rFonts w:asciiTheme="majorBidi" w:hAnsiTheme="majorBidi" w:cstheme="majorBidi"/>
                <w:color w:val="000000"/>
                <w:sz w:val="20"/>
                <w:szCs w:val="20"/>
              </w:rPr>
              <w:t>3,778</w:t>
            </w:r>
          </w:p>
        </w:tc>
        <w:tc>
          <w:tcPr>
            <w:tcW w:w="866" w:type="dxa"/>
            <w:vAlign w:val="bottom"/>
          </w:tcPr>
          <w:p w:rsidR="00D205D6" w:rsidRPr="00D205D6" w:rsidRDefault="00D205D6" w:rsidP="00C61210">
            <w:pPr>
              <w:jc w:val="center"/>
              <w:rPr>
                <w:rFonts w:asciiTheme="majorBidi" w:hAnsiTheme="majorBidi" w:cstheme="majorBidi"/>
                <w:color w:val="000000"/>
                <w:sz w:val="20"/>
                <w:szCs w:val="20"/>
              </w:rPr>
            </w:pPr>
            <w:r w:rsidRPr="00D205D6">
              <w:rPr>
                <w:rFonts w:asciiTheme="majorBidi" w:hAnsiTheme="majorBidi" w:cstheme="majorBidi"/>
                <w:color w:val="000000"/>
                <w:sz w:val="20"/>
                <w:szCs w:val="20"/>
              </w:rPr>
              <w:t>6,731</w:t>
            </w:r>
          </w:p>
        </w:tc>
        <w:tc>
          <w:tcPr>
            <w:tcW w:w="866" w:type="dxa"/>
            <w:vAlign w:val="bottom"/>
          </w:tcPr>
          <w:p w:rsidR="00D205D6" w:rsidRPr="00D205D6" w:rsidRDefault="00D205D6" w:rsidP="00C61210">
            <w:pPr>
              <w:jc w:val="center"/>
              <w:rPr>
                <w:rFonts w:asciiTheme="majorBidi" w:hAnsiTheme="majorBidi" w:cstheme="majorBidi"/>
                <w:color w:val="000000"/>
                <w:sz w:val="20"/>
                <w:szCs w:val="20"/>
              </w:rPr>
            </w:pPr>
            <w:r w:rsidRPr="00D205D6">
              <w:rPr>
                <w:rFonts w:asciiTheme="majorBidi" w:hAnsiTheme="majorBidi" w:cstheme="majorBidi"/>
                <w:color w:val="000000"/>
                <w:sz w:val="20"/>
                <w:szCs w:val="20"/>
              </w:rPr>
              <w:t>44,751</w:t>
            </w:r>
          </w:p>
        </w:tc>
        <w:tc>
          <w:tcPr>
            <w:tcW w:w="866" w:type="dxa"/>
            <w:vAlign w:val="bottom"/>
          </w:tcPr>
          <w:p w:rsidR="00D205D6" w:rsidRPr="00D205D6" w:rsidRDefault="00D205D6" w:rsidP="00C61210">
            <w:pPr>
              <w:jc w:val="center"/>
              <w:rPr>
                <w:rFonts w:asciiTheme="majorBidi" w:hAnsiTheme="majorBidi" w:cstheme="majorBidi"/>
                <w:color w:val="000000"/>
                <w:sz w:val="20"/>
                <w:szCs w:val="20"/>
              </w:rPr>
            </w:pPr>
            <w:r w:rsidRPr="00D205D6">
              <w:rPr>
                <w:rFonts w:asciiTheme="majorBidi" w:hAnsiTheme="majorBidi" w:cstheme="majorBidi"/>
                <w:color w:val="000000"/>
                <w:sz w:val="20"/>
                <w:szCs w:val="20"/>
              </w:rPr>
              <w:t>27,453</w:t>
            </w:r>
          </w:p>
        </w:tc>
        <w:tc>
          <w:tcPr>
            <w:tcW w:w="866" w:type="dxa"/>
            <w:vAlign w:val="bottom"/>
          </w:tcPr>
          <w:p w:rsidR="00D205D6" w:rsidRPr="00D205D6" w:rsidRDefault="00D205D6" w:rsidP="00597F37">
            <w:pPr>
              <w:jc w:val="center"/>
              <w:rPr>
                <w:rFonts w:asciiTheme="majorBidi" w:hAnsiTheme="majorBidi" w:cstheme="majorBidi"/>
                <w:color w:val="000000"/>
                <w:sz w:val="20"/>
                <w:szCs w:val="20"/>
              </w:rPr>
            </w:pPr>
            <w:r w:rsidRPr="00D205D6">
              <w:rPr>
                <w:rFonts w:asciiTheme="majorBidi" w:hAnsiTheme="majorBidi" w:cstheme="majorBidi"/>
                <w:color w:val="000000"/>
                <w:sz w:val="20"/>
                <w:szCs w:val="20"/>
              </w:rPr>
              <w:t>4,009</w:t>
            </w:r>
          </w:p>
        </w:tc>
        <w:tc>
          <w:tcPr>
            <w:tcW w:w="866" w:type="dxa"/>
            <w:vAlign w:val="bottom"/>
          </w:tcPr>
          <w:p w:rsidR="00D205D6" w:rsidRPr="00D205D6" w:rsidRDefault="00D205D6" w:rsidP="00C61210">
            <w:pPr>
              <w:jc w:val="center"/>
              <w:rPr>
                <w:rFonts w:asciiTheme="majorBidi" w:hAnsiTheme="majorBidi" w:cstheme="majorBidi"/>
                <w:color w:val="000000"/>
                <w:sz w:val="20"/>
                <w:szCs w:val="20"/>
              </w:rPr>
            </w:pPr>
            <w:r w:rsidRPr="00D205D6">
              <w:rPr>
                <w:rFonts w:asciiTheme="majorBidi" w:hAnsiTheme="majorBidi" w:cstheme="majorBidi"/>
                <w:color w:val="000000"/>
                <w:sz w:val="20"/>
                <w:szCs w:val="20"/>
              </w:rPr>
              <w:t>1,458</w:t>
            </w:r>
          </w:p>
        </w:tc>
        <w:tc>
          <w:tcPr>
            <w:tcW w:w="866" w:type="dxa"/>
            <w:vAlign w:val="bottom"/>
          </w:tcPr>
          <w:p w:rsidR="00D205D6" w:rsidRPr="00D205D6" w:rsidRDefault="00D205D6" w:rsidP="00597F37">
            <w:pPr>
              <w:jc w:val="center"/>
              <w:rPr>
                <w:rFonts w:asciiTheme="majorBidi" w:hAnsiTheme="majorBidi" w:cstheme="majorBidi"/>
                <w:color w:val="000000"/>
                <w:sz w:val="20"/>
                <w:szCs w:val="20"/>
              </w:rPr>
            </w:pPr>
            <w:r w:rsidRPr="00D205D6">
              <w:rPr>
                <w:rFonts w:asciiTheme="majorBidi" w:hAnsiTheme="majorBidi" w:cstheme="majorBidi"/>
                <w:color w:val="000000"/>
                <w:sz w:val="20"/>
                <w:szCs w:val="20"/>
              </w:rPr>
              <w:t>1,419</w:t>
            </w:r>
          </w:p>
        </w:tc>
        <w:tc>
          <w:tcPr>
            <w:tcW w:w="866" w:type="dxa"/>
            <w:vAlign w:val="bottom"/>
          </w:tcPr>
          <w:p w:rsidR="00D205D6" w:rsidRPr="00D205D6" w:rsidRDefault="00D205D6" w:rsidP="00597F37">
            <w:pPr>
              <w:jc w:val="center"/>
              <w:rPr>
                <w:rFonts w:asciiTheme="majorBidi" w:hAnsiTheme="majorBidi" w:cstheme="majorBidi"/>
                <w:color w:val="000000"/>
                <w:sz w:val="20"/>
                <w:szCs w:val="20"/>
              </w:rPr>
            </w:pPr>
            <w:r w:rsidRPr="00D205D6">
              <w:rPr>
                <w:rFonts w:asciiTheme="majorBidi" w:hAnsiTheme="majorBidi" w:cstheme="majorBidi"/>
                <w:color w:val="000000"/>
                <w:sz w:val="20"/>
                <w:szCs w:val="20"/>
              </w:rPr>
              <w:t>8,733</w:t>
            </w:r>
          </w:p>
        </w:tc>
      </w:tr>
      <w:tr w:rsidR="00D205D6" w:rsidRPr="00D205D6" w:rsidTr="00D205D6">
        <w:tc>
          <w:tcPr>
            <w:tcW w:w="744" w:type="dxa"/>
            <w:vAlign w:val="bottom"/>
          </w:tcPr>
          <w:p w:rsidR="00D205D6" w:rsidRPr="00D205D6" w:rsidRDefault="00D205D6" w:rsidP="00395F3F">
            <w:pPr>
              <w:jc w:val="center"/>
              <w:rPr>
                <w:rFonts w:asciiTheme="majorBidi" w:hAnsiTheme="majorBidi" w:cstheme="majorBidi"/>
                <w:b/>
                <w:bCs/>
                <w:color w:val="000000"/>
                <w:sz w:val="20"/>
                <w:szCs w:val="20"/>
              </w:rPr>
            </w:pPr>
            <w:r w:rsidRPr="00D205D6">
              <w:rPr>
                <w:rFonts w:asciiTheme="majorBidi" w:hAnsiTheme="majorBidi" w:cstheme="majorBidi"/>
                <w:b/>
                <w:bCs/>
                <w:color w:val="000000"/>
                <w:sz w:val="20"/>
                <w:szCs w:val="20"/>
              </w:rPr>
              <w:t>Jun.</w:t>
            </w:r>
          </w:p>
        </w:tc>
        <w:tc>
          <w:tcPr>
            <w:tcW w:w="866" w:type="dxa"/>
            <w:vAlign w:val="bottom"/>
          </w:tcPr>
          <w:p w:rsidR="00D205D6" w:rsidRPr="00D205D6" w:rsidRDefault="00D205D6" w:rsidP="00C61210">
            <w:pPr>
              <w:jc w:val="center"/>
              <w:rPr>
                <w:rFonts w:asciiTheme="majorBidi" w:hAnsiTheme="majorBidi" w:cstheme="majorBidi"/>
                <w:color w:val="000000"/>
                <w:sz w:val="20"/>
                <w:szCs w:val="20"/>
              </w:rPr>
            </w:pPr>
            <w:r w:rsidRPr="00D205D6">
              <w:rPr>
                <w:rFonts w:asciiTheme="majorBidi" w:hAnsiTheme="majorBidi" w:cstheme="majorBidi"/>
                <w:color w:val="000000"/>
                <w:sz w:val="20"/>
                <w:szCs w:val="20"/>
              </w:rPr>
              <w:t>0</w:t>
            </w:r>
          </w:p>
        </w:tc>
        <w:tc>
          <w:tcPr>
            <w:tcW w:w="866" w:type="dxa"/>
            <w:vAlign w:val="bottom"/>
          </w:tcPr>
          <w:p w:rsidR="00D205D6" w:rsidRPr="00D205D6" w:rsidRDefault="00D205D6" w:rsidP="00C61210">
            <w:pPr>
              <w:jc w:val="center"/>
              <w:rPr>
                <w:rFonts w:asciiTheme="majorBidi" w:hAnsiTheme="majorBidi" w:cstheme="majorBidi"/>
                <w:color w:val="000000"/>
                <w:sz w:val="20"/>
                <w:szCs w:val="20"/>
              </w:rPr>
            </w:pPr>
            <w:r w:rsidRPr="00D205D6">
              <w:rPr>
                <w:rFonts w:asciiTheme="majorBidi" w:hAnsiTheme="majorBidi" w:cstheme="majorBidi"/>
                <w:color w:val="000000"/>
                <w:sz w:val="20"/>
                <w:szCs w:val="20"/>
              </w:rPr>
              <w:t>0</w:t>
            </w:r>
          </w:p>
        </w:tc>
        <w:tc>
          <w:tcPr>
            <w:tcW w:w="866" w:type="dxa"/>
            <w:vAlign w:val="bottom"/>
          </w:tcPr>
          <w:p w:rsidR="00D205D6" w:rsidRPr="00D205D6" w:rsidRDefault="00D205D6" w:rsidP="00C61210">
            <w:pPr>
              <w:jc w:val="center"/>
              <w:rPr>
                <w:rFonts w:asciiTheme="majorBidi" w:hAnsiTheme="majorBidi" w:cstheme="majorBidi"/>
                <w:color w:val="000000"/>
                <w:sz w:val="20"/>
                <w:szCs w:val="20"/>
              </w:rPr>
            </w:pPr>
            <w:r w:rsidRPr="00D205D6">
              <w:rPr>
                <w:rFonts w:asciiTheme="majorBidi" w:hAnsiTheme="majorBidi" w:cstheme="majorBidi"/>
                <w:color w:val="000000"/>
                <w:sz w:val="20"/>
                <w:szCs w:val="20"/>
              </w:rPr>
              <w:t>0</w:t>
            </w:r>
          </w:p>
        </w:tc>
        <w:tc>
          <w:tcPr>
            <w:tcW w:w="866" w:type="dxa"/>
            <w:vAlign w:val="bottom"/>
          </w:tcPr>
          <w:p w:rsidR="00D205D6" w:rsidRPr="00D205D6" w:rsidRDefault="00D205D6" w:rsidP="00C61210">
            <w:pPr>
              <w:jc w:val="center"/>
              <w:rPr>
                <w:rFonts w:asciiTheme="majorBidi" w:hAnsiTheme="majorBidi" w:cstheme="majorBidi"/>
                <w:color w:val="000000"/>
                <w:sz w:val="20"/>
                <w:szCs w:val="20"/>
              </w:rPr>
            </w:pPr>
            <w:r w:rsidRPr="00D205D6">
              <w:rPr>
                <w:rFonts w:asciiTheme="majorBidi" w:hAnsiTheme="majorBidi" w:cstheme="majorBidi"/>
                <w:color w:val="000000"/>
                <w:sz w:val="20"/>
                <w:szCs w:val="20"/>
              </w:rPr>
              <w:t>0</w:t>
            </w:r>
          </w:p>
        </w:tc>
        <w:tc>
          <w:tcPr>
            <w:tcW w:w="866" w:type="dxa"/>
            <w:vAlign w:val="bottom"/>
          </w:tcPr>
          <w:p w:rsidR="00D205D6" w:rsidRPr="00D205D6" w:rsidRDefault="00D205D6" w:rsidP="00C61210">
            <w:pPr>
              <w:jc w:val="center"/>
              <w:rPr>
                <w:rFonts w:asciiTheme="majorBidi" w:hAnsiTheme="majorBidi" w:cstheme="majorBidi"/>
                <w:color w:val="000000"/>
                <w:sz w:val="20"/>
                <w:szCs w:val="20"/>
              </w:rPr>
            </w:pPr>
            <w:r w:rsidRPr="00D205D6">
              <w:rPr>
                <w:rFonts w:asciiTheme="majorBidi" w:hAnsiTheme="majorBidi" w:cstheme="majorBidi"/>
                <w:color w:val="000000"/>
                <w:sz w:val="20"/>
                <w:szCs w:val="20"/>
              </w:rPr>
              <w:t>0</w:t>
            </w:r>
          </w:p>
        </w:tc>
        <w:tc>
          <w:tcPr>
            <w:tcW w:w="866" w:type="dxa"/>
            <w:vAlign w:val="bottom"/>
          </w:tcPr>
          <w:p w:rsidR="00D205D6" w:rsidRPr="00D205D6" w:rsidRDefault="00D205D6" w:rsidP="00C61210">
            <w:pPr>
              <w:jc w:val="center"/>
              <w:rPr>
                <w:rFonts w:asciiTheme="majorBidi" w:hAnsiTheme="majorBidi" w:cstheme="majorBidi"/>
                <w:color w:val="000000"/>
                <w:sz w:val="20"/>
                <w:szCs w:val="20"/>
              </w:rPr>
            </w:pPr>
            <w:r w:rsidRPr="00D205D6">
              <w:rPr>
                <w:rFonts w:asciiTheme="majorBidi" w:hAnsiTheme="majorBidi" w:cstheme="majorBidi"/>
                <w:color w:val="000000"/>
                <w:sz w:val="20"/>
                <w:szCs w:val="20"/>
              </w:rPr>
              <w:t>0</w:t>
            </w:r>
          </w:p>
        </w:tc>
        <w:tc>
          <w:tcPr>
            <w:tcW w:w="866" w:type="dxa"/>
            <w:vAlign w:val="bottom"/>
          </w:tcPr>
          <w:p w:rsidR="00D205D6" w:rsidRPr="00D205D6" w:rsidRDefault="00D205D6" w:rsidP="00597F37">
            <w:pPr>
              <w:jc w:val="center"/>
              <w:rPr>
                <w:rFonts w:asciiTheme="majorBidi" w:hAnsiTheme="majorBidi" w:cstheme="majorBidi"/>
                <w:color w:val="000000"/>
                <w:sz w:val="20"/>
                <w:szCs w:val="20"/>
              </w:rPr>
            </w:pPr>
            <w:r w:rsidRPr="00D205D6">
              <w:rPr>
                <w:rFonts w:asciiTheme="majorBidi" w:hAnsiTheme="majorBidi" w:cstheme="majorBidi"/>
                <w:color w:val="000000"/>
                <w:sz w:val="20"/>
                <w:szCs w:val="20"/>
              </w:rPr>
              <w:t>0</w:t>
            </w:r>
          </w:p>
        </w:tc>
        <w:tc>
          <w:tcPr>
            <w:tcW w:w="866" w:type="dxa"/>
            <w:vAlign w:val="bottom"/>
          </w:tcPr>
          <w:p w:rsidR="00D205D6" w:rsidRPr="00D205D6" w:rsidRDefault="00D205D6" w:rsidP="00C61210">
            <w:pPr>
              <w:jc w:val="center"/>
              <w:rPr>
                <w:rFonts w:asciiTheme="majorBidi" w:hAnsiTheme="majorBidi" w:cstheme="majorBidi"/>
                <w:color w:val="000000"/>
                <w:sz w:val="20"/>
                <w:szCs w:val="20"/>
              </w:rPr>
            </w:pPr>
            <w:r w:rsidRPr="00D205D6">
              <w:rPr>
                <w:rFonts w:asciiTheme="majorBidi" w:hAnsiTheme="majorBidi" w:cstheme="majorBidi"/>
                <w:color w:val="000000"/>
                <w:sz w:val="20"/>
                <w:szCs w:val="20"/>
              </w:rPr>
              <w:t>0</w:t>
            </w:r>
          </w:p>
        </w:tc>
        <w:tc>
          <w:tcPr>
            <w:tcW w:w="866" w:type="dxa"/>
            <w:vAlign w:val="bottom"/>
          </w:tcPr>
          <w:p w:rsidR="00D205D6" w:rsidRPr="00D205D6" w:rsidRDefault="00D205D6" w:rsidP="00597F37">
            <w:pPr>
              <w:jc w:val="center"/>
              <w:rPr>
                <w:rFonts w:asciiTheme="majorBidi" w:hAnsiTheme="majorBidi" w:cstheme="majorBidi"/>
                <w:color w:val="000000"/>
                <w:sz w:val="20"/>
                <w:szCs w:val="20"/>
              </w:rPr>
            </w:pPr>
            <w:r w:rsidRPr="00D205D6">
              <w:rPr>
                <w:rFonts w:asciiTheme="majorBidi" w:hAnsiTheme="majorBidi" w:cstheme="majorBidi"/>
                <w:color w:val="000000"/>
                <w:sz w:val="20"/>
                <w:szCs w:val="20"/>
              </w:rPr>
              <w:t>0</w:t>
            </w:r>
          </w:p>
        </w:tc>
        <w:tc>
          <w:tcPr>
            <w:tcW w:w="866" w:type="dxa"/>
            <w:vAlign w:val="bottom"/>
          </w:tcPr>
          <w:p w:rsidR="00D205D6" w:rsidRPr="00D205D6" w:rsidRDefault="00D205D6" w:rsidP="00597F37">
            <w:pPr>
              <w:jc w:val="center"/>
              <w:rPr>
                <w:rFonts w:asciiTheme="majorBidi" w:hAnsiTheme="majorBidi" w:cstheme="majorBidi"/>
                <w:color w:val="000000"/>
                <w:sz w:val="20"/>
                <w:szCs w:val="20"/>
              </w:rPr>
            </w:pPr>
            <w:r w:rsidRPr="00D205D6">
              <w:rPr>
                <w:rFonts w:asciiTheme="majorBidi" w:hAnsiTheme="majorBidi" w:cstheme="majorBidi"/>
                <w:color w:val="000000"/>
                <w:sz w:val="20"/>
                <w:szCs w:val="20"/>
              </w:rPr>
              <w:t>0</w:t>
            </w:r>
          </w:p>
        </w:tc>
      </w:tr>
      <w:tr w:rsidR="00D205D6" w:rsidRPr="00D205D6" w:rsidTr="00D205D6">
        <w:tc>
          <w:tcPr>
            <w:tcW w:w="744" w:type="dxa"/>
            <w:vAlign w:val="bottom"/>
          </w:tcPr>
          <w:p w:rsidR="00D205D6" w:rsidRPr="00D205D6" w:rsidRDefault="00D205D6" w:rsidP="00395F3F">
            <w:pPr>
              <w:jc w:val="center"/>
              <w:rPr>
                <w:rFonts w:asciiTheme="majorBidi" w:hAnsiTheme="majorBidi" w:cstheme="majorBidi"/>
                <w:b/>
                <w:bCs/>
                <w:color w:val="000000"/>
                <w:sz w:val="20"/>
                <w:szCs w:val="20"/>
              </w:rPr>
            </w:pPr>
            <w:r w:rsidRPr="00D205D6">
              <w:rPr>
                <w:rFonts w:asciiTheme="majorBidi" w:hAnsiTheme="majorBidi" w:cstheme="majorBidi"/>
                <w:b/>
                <w:bCs/>
                <w:color w:val="000000"/>
                <w:sz w:val="20"/>
                <w:szCs w:val="20"/>
              </w:rPr>
              <w:t>Jul.</w:t>
            </w:r>
          </w:p>
        </w:tc>
        <w:tc>
          <w:tcPr>
            <w:tcW w:w="866" w:type="dxa"/>
            <w:vAlign w:val="bottom"/>
          </w:tcPr>
          <w:p w:rsidR="00D205D6" w:rsidRPr="00D205D6" w:rsidRDefault="00D205D6" w:rsidP="00C61210">
            <w:pPr>
              <w:jc w:val="center"/>
              <w:rPr>
                <w:rFonts w:asciiTheme="majorBidi" w:hAnsiTheme="majorBidi" w:cstheme="majorBidi"/>
                <w:color w:val="000000"/>
                <w:sz w:val="20"/>
                <w:szCs w:val="20"/>
              </w:rPr>
            </w:pPr>
            <w:r w:rsidRPr="00D205D6">
              <w:rPr>
                <w:rFonts w:asciiTheme="majorBidi" w:hAnsiTheme="majorBidi" w:cstheme="majorBidi"/>
                <w:color w:val="000000"/>
                <w:sz w:val="20"/>
                <w:szCs w:val="20"/>
              </w:rPr>
              <w:t>0</w:t>
            </w:r>
          </w:p>
        </w:tc>
        <w:tc>
          <w:tcPr>
            <w:tcW w:w="866" w:type="dxa"/>
            <w:vAlign w:val="bottom"/>
          </w:tcPr>
          <w:p w:rsidR="00D205D6" w:rsidRPr="00D205D6" w:rsidRDefault="00D205D6" w:rsidP="00C61210">
            <w:pPr>
              <w:jc w:val="center"/>
              <w:rPr>
                <w:rFonts w:asciiTheme="majorBidi" w:hAnsiTheme="majorBidi" w:cstheme="majorBidi"/>
                <w:color w:val="000000"/>
                <w:sz w:val="20"/>
                <w:szCs w:val="20"/>
              </w:rPr>
            </w:pPr>
            <w:r w:rsidRPr="00D205D6">
              <w:rPr>
                <w:rFonts w:asciiTheme="majorBidi" w:hAnsiTheme="majorBidi" w:cstheme="majorBidi"/>
                <w:color w:val="000000"/>
                <w:sz w:val="20"/>
                <w:szCs w:val="20"/>
              </w:rPr>
              <w:t>0</w:t>
            </w:r>
          </w:p>
        </w:tc>
        <w:tc>
          <w:tcPr>
            <w:tcW w:w="866" w:type="dxa"/>
            <w:vAlign w:val="bottom"/>
          </w:tcPr>
          <w:p w:rsidR="00D205D6" w:rsidRPr="00D205D6" w:rsidRDefault="00D205D6" w:rsidP="00C61210">
            <w:pPr>
              <w:jc w:val="center"/>
              <w:rPr>
                <w:rFonts w:asciiTheme="majorBidi" w:hAnsiTheme="majorBidi" w:cstheme="majorBidi"/>
                <w:color w:val="000000"/>
                <w:sz w:val="20"/>
                <w:szCs w:val="20"/>
              </w:rPr>
            </w:pPr>
            <w:r w:rsidRPr="00D205D6">
              <w:rPr>
                <w:rFonts w:asciiTheme="majorBidi" w:hAnsiTheme="majorBidi" w:cstheme="majorBidi"/>
                <w:color w:val="000000"/>
                <w:sz w:val="20"/>
                <w:szCs w:val="20"/>
              </w:rPr>
              <w:t>0</w:t>
            </w:r>
          </w:p>
        </w:tc>
        <w:tc>
          <w:tcPr>
            <w:tcW w:w="866" w:type="dxa"/>
            <w:vAlign w:val="bottom"/>
          </w:tcPr>
          <w:p w:rsidR="00D205D6" w:rsidRPr="00D205D6" w:rsidRDefault="00D205D6" w:rsidP="00C61210">
            <w:pPr>
              <w:jc w:val="center"/>
              <w:rPr>
                <w:rFonts w:asciiTheme="majorBidi" w:hAnsiTheme="majorBidi" w:cstheme="majorBidi"/>
                <w:color w:val="000000"/>
                <w:sz w:val="20"/>
                <w:szCs w:val="20"/>
              </w:rPr>
            </w:pPr>
            <w:r w:rsidRPr="00D205D6">
              <w:rPr>
                <w:rFonts w:asciiTheme="majorBidi" w:hAnsiTheme="majorBidi" w:cstheme="majorBidi"/>
                <w:color w:val="000000"/>
                <w:sz w:val="20"/>
                <w:szCs w:val="20"/>
              </w:rPr>
              <w:t>0</w:t>
            </w:r>
          </w:p>
        </w:tc>
        <w:tc>
          <w:tcPr>
            <w:tcW w:w="866" w:type="dxa"/>
            <w:vAlign w:val="bottom"/>
          </w:tcPr>
          <w:p w:rsidR="00D205D6" w:rsidRPr="00D205D6" w:rsidRDefault="00D205D6" w:rsidP="00C61210">
            <w:pPr>
              <w:jc w:val="center"/>
              <w:rPr>
                <w:rFonts w:asciiTheme="majorBidi" w:hAnsiTheme="majorBidi" w:cstheme="majorBidi"/>
                <w:color w:val="000000"/>
                <w:sz w:val="20"/>
                <w:szCs w:val="20"/>
              </w:rPr>
            </w:pPr>
            <w:r w:rsidRPr="00D205D6">
              <w:rPr>
                <w:rFonts w:asciiTheme="majorBidi" w:hAnsiTheme="majorBidi" w:cstheme="majorBidi"/>
                <w:color w:val="000000"/>
                <w:sz w:val="20"/>
                <w:szCs w:val="20"/>
              </w:rPr>
              <w:t>0</w:t>
            </w:r>
          </w:p>
        </w:tc>
        <w:tc>
          <w:tcPr>
            <w:tcW w:w="866" w:type="dxa"/>
            <w:vAlign w:val="bottom"/>
          </w:tcPr>
          <w:p w:rsidR="00D205D6" w:rsidRPr="00D205D6" w:rsidRDefault="00D205D6" w:rsidP="00C61210">
            <w:pPr>
              <w:jc w:val="center"/>
              <w:rPr>
                <w:rFonts w:asciiTheme="majorBidi" w:hAnsiTheme="majorBidi" w:cstheme="majorBidi"/>
                <w:color w:val="000000"/>
                <w:sz w:val="20"/>
                <w:szCs w:val="20"/>
              </w:rPr>
            </w:pPr>
            <w:r w:rsidRPr="00D205D6">
              <w:rPr>
                <w:rFonts w:asciiTheme="majorBidi" w:hAnsiTheme="majorBidi" w:cstheme="majorBidi"/>
                <w:color w:val="000000"/>
                <w:sz w:val="20"/>
                <w:szCs w:val="20"/>
              </w:rPr>
              <w:t>0</w:t>
            </w:r>
          </w:p>
        </w:tc>
        <w:tc>
          <w:tcPr>
            <w:tcW w:w="866" w:type="dxa"/>
            <w:vAlign w:val="bottom"/>
          </w:tcPr>
          <w:p w:rsidR="00D205D6" w:rsidRPr="00D205D6" w:rsidRDefault="00D205D6" w:rsidP="00597F37">
            <w:pPr>
              <w:jc w:val="center"/>
              <w:rPr>
                <w:rFonts w:asciiTheme="majorBidi" w:hAnsiTheme="majorBidi" w:cstheme="majorBidi"/>
                <w:color w:val="000000"/>
                <w:sz w:val="20"/>
                <w:szCs w:val="20"/>
              </w:rPr>
            </w:pPr>
            <w:r w:rsidRPr="00D205D6">
              <w:rPr>
                <w:rFonts w:asciiTheme="majorBidi" w:hAnsiTheme="majorBidi" w:cstheme="majorBidi"/>
                <w:color w:val="000000"/>
                <w:sz w:val="20"/>
                <w:szCs w:val="20"/>
              </w:rPr>
              <w:t>0</w:t>
            </w:r>
          </w:p>
        </w:tc>
        <w:tc>
          <w:tcPr>
            <w:tcW w:w="866" w:type="dxa"/>
            <w:vAlign w:val="bottom"/>
          </w:tcPr>
          <w:p w:rsidR="00D205D6" w:rsidRPr="00D205D6" w:rsidRDefault="00D205D6" w:rsidP="00C61210">
            <w:pPr>
              <w:jc w:val="center"/>
              <w:rPr>
                <w:rFonts w:asciiTheme="majorBidi" w:hAnsiTheme="majorBidi" w:cstheme="majorBidi"/>
                <w:color w:val="000000"/>
                <w:sz w:val="20"/>
                <w:szCs w:val="20"/>
              </w:rPr>
            </w:pPr>
            <w:r w:rsidRPr="00D205D6">
              <w:rPr>
                <w:rFonts w:asciiTheme="majorBidi" w:hAnsiTheme="majorBidi" w:cstheme="majorBidi"/>
                <w:color w:val="000000"/>
                <w:sz w:val="20"/>
                <w:szCs w:val="20"/>
              </w:rPr>
              <w:t>0</w:t>
            </w:r>
          </w:p>
        </w:tc>
        <w:tc>
          <w:tcPr>
            <w:tcW w:w="866" w:type="dxa"/>
            <w:vAlign w:val="bottom"/>
          </w:tcPr>
          <w:p w:rsidR="00D205D6" w:rsidRPr="00D205D6" w:rsidRDefault="00D205D6" w:rsidP="00597F37">
            <w:pPr>
              <w:jc w:val="center"/>
              <w:rPr>
                <w:rFonts w:asciiTheme="majorBidi" w:hAnsiTheme="majorBidi" w:cstheme="majorBidi"/>
                <w:color w:val="000000"/>
                <w:sz w:val="20"/>
                <w:szCs w:val="20"/>
              </w:rPr>
            </w:pPr>
            <w:r w:rsidRPr="00D205D6">
              <w:rPr>
                <w:rFonts w:asciiTheme="majorBidi" w:hAnsiTheme="majorBidi" w:cstheme="majorBidi"/>
                <w:color w:val="000000"/>
                <w:sz w:val="20"/>
                <w:szCs w:val="20"/>
              </w:rPr>
              <w:t>0</w:t>
            </w:r>
          </w:p>
        </w:tc>
        <w:tc>
          <w:tcPr>
            <w:tcW w:w="866" w:type="dxa"/>
            <w:vAlign w:val="bottom"/>
          </w:tcPr>
          <w:p w:rsidR="00D205D6" w:rsidRPr="00D205D6" w:rsidRDefault="00D205D6" w:rsidP="00597F37">
            <w:pPr>
              <w:jc w:val="center"/>
              <w:rPr>
                <w:rFonts w:asciiTheme="majorBidi" w:hAnsiTheme="majorBidi" w:cstheme="majorBidi"/>
                <w:color w:val="000000"/>
                <w:sz w:val="20"/>
                <w:szCs w:val="20"/>
              </w:rPr>
            </w:pPr>
            <w:r w:rsidRPr="00D205D6">
              <w:rPr>
                <w:rFonts w:asciiTheme="majorBidi" w:hAnsiTheme="majorBidi" w:cstheme="majorBidi"/>
                <w:color w:val="000000"/>
                <w:sz w:val="20"/>
                <w:szCs w:val="20"/>
              </w:rPr>
              <w:t>0</w:t>
            </w:r>
          </w:p>
        </w:tc>
      </w:tr>
      <w:tr w:rsidR="00D205D6" w:rsidRPr="00D205D6" w:rsidTr="00D205D6">
        <w:tc>
          <w:tcPr>
            <w:tcW w:w="744" w:type="dxa"/>
            <w:vAlign w:val="bottom"/>
          </w:tcPr>
          <w:p w:rsidR="00D205D6" w:rsidRPr="00D205D6" w:rsidRDefault="00D205D6" w:rsidP="00395F3F">
            <w:pPr>
              <w:jc w:val="center"/>
              <w:rPr>
                <w:rFonts w:asciiTheme="majorBidi" w:hAnsiTheme="majorBidi" w:cstheme="majorBidi"/>
                <w:b/>
                <w:bCs/>
                <w:color w:val="000000"/>
                <w:sz w:val="20"/>
                <w:szCs w:val="20"/>
              </w:rPr>
            </w:pPr>
            <w:r w:rsidRPr="00D205D6">
              <w:rPr>
                <w:rFonts w:asciiTheme="majorBidi" w:hAnsiTheme="majorBidi" w:cstheme="majorBidi"/>
                <w:b/>
                <w:bCs/>
                <w:color w:val="000000"/>
                <w:sz w:val="20"/>
                <w:szCs w:val="20"/>
              </w:rPr>
              <w:t>Aug.</w:t>
            </w:r>
          </w:p>
        </w:tc>
        <w:tc>
          <w:tcPr>
            <w:tcW w:w="866" w:type="dxa"/>
            <w:vAlign w:val="bottom"/>
          </w:tcPr>
          <w:p w:rsidR="00D205D6" w:rsidRPr="00D205D6" w:rsidRDefault="00D205D6" w:rsidP="00C61210">
            <w:pPr>
              <w:jc w:val="center"/>
              <w:rPr>
                <w:rFonts w:asciiTheme="majorBidi" w:hAnsiTheme="majorBidi" w:cstheme="majorBidi"/>
                <w:color w:val="000000"/>
                <w:sz w:val="20"/>
                <w:szCs w:val="20"/>
              </w:rPr>
            </w:pPr>
            <w:r w:rsidRPr="00D205D6">
              <w:rPr>
                <w:rFonts w:asciiTheme="majorBidi" w:hAnsiTheme="majorBidi" w:cstheme="majorBidi"/>
                <w:color w:val="000000"/>
                <w:sz w:val="20"/>
                <w:szCs w:val="20"/>
              </w:rPr>
              <w:t>0</w:t>
            </w:r>
          </w:p>
        </w:tc>
        <w:tc>
          <w:tcPr>
            <w:tcW w:w="866" w:type="dxa"/>
            <w:vAlign w:val="bottom"/>
          </w:tcPr>
          <w:p w:rsidR="00D205D6" w:rsidRPr="00D205D6" w:rsidRDefault="00D205D6" w:rsidP="00C61210">
            <w:pPr>
              <w:jc w:val="center"/>
              <w:rPr>
                <w:rFonts w:asciiTheme="majorBidi" w:hAnsiTheme="majorBidi" w:cstheme="majorBidi"/>
                <w:color w:val="000000"/>
                <w:sz w:val="20"/>
                <w:szCs w:val="20"/>
              </w:rPr>
            </w:pPr>
            <w:r w:rsidRPr="00D205D6">
              <w:rPr>
                <w:rFonts w:asciiTheme="majorBidi" w:hAnsiTheme="majorBidi" w:cstheme="majorBidi"/>
                <w:color w:val="000000"/>
                <w:sz w:val="20"/>
                <w:szCs w:val="20"/>
              </w:rPr>
              <w:t>0</w:t>
            </w:r>
          </w:p>
        </w:tc>
        <w:tc>
          <w:tcPr>
            <w:tcW w:w="866" w:type="dxa"/>
            <w:vAlign w:val="bottom"/>
          </w:tcPr>
          <w:p w:rsidR="00D205D6" w:rsidRPr="00D205D6" w:rsidRDefault="00D205D6" w:rsidP="00C61210">
            <w:pPr>
              <w:jc w:val="center"/>
              <w:rPr>
                <w:rFonts w:asciiTheme="majorBidi" w:hAnsiTheme="majorBidi" w:cstheme="majorBidi"/>
                <w:color w:val="000000"/>
                <w:sz w:val="20"/>
                <w:szCs w:val="20"/>
              </w:rPr>
            </w:pPr>
            <w:r w:rsidRPr="00D205D6">
              <w:rPr>
                <w:rFonts w:asciiTheme="majorBidi" w:hAnsiTheme="majorBidi" w:cstheme="majorBidi"/>
                <w:color w:val="000000"/>
                <w:sz w:val="20"/>
                <w:szCs w:val="20"/>
              </w:rPr>
              <w:t>0</w:t>
            </w:r>
          </w:p>
        </w:tc>
        <w:tc>
          <w:tcPr>
            <w:tcW w:w="866" w:type="dxa"/>
            <w:vAlign w:val="bottom"/>
          </w:tcPr>
          <w:p w:rsidR="00D205D6" w:rsidRPr="00D205D6" w:rsidRDefault="00D205D6" w:rsidP="00C61210">
            <w:pPr>
              <w:jc w:val="center"/>
              <w:rPr>
                <w:rFonts w:asciiTheme="majorBidi" w:hAnsiTheme="majorBidi" w:cstheme="majorBidi"/>
                <w:color w:val="000000"/>
                <w:sz w:val="20"/>
                <w:szCs w:val="20"/>
              </w:rPr>
            </w:pPr>
            <w:r w:rsidRPr="00D205D6">
              <w:rPr>
                <w:rFonts w:asciiTheme="majorBidi" w:hAnsiTheme="majorBidi" w:cstheme="majorBidi"/>
                <w:color w:val="000000"/>
                <w:sz w:val="20"/>
                <w:szCs w:val="20"/>
              </w:rPr>
              <w:t>0</w:t>
            </w:r>
          </w:p>
        </w:tc>
        <w:tc>
          <w:tcPr>
            <w:tcW w:w="866" w:type="dxa"/>
            <w:vAlign w:val="bottom"/>
          </w:tcPr>
          <w:p w:rsidR="00D205D6" w:rsidRPr="00D205D6" w:rsidRDefault="00D205D6" w:rsidP="00C61210">
            <w:pPr>
              <w:jc w:val="center"/>
              <w:rPr>
                <w:rFonts w:asciiTheme="majorBidi" w:hAnsiTheme="majorBidi" w:cstheme="majorBidi"/>
                <w:color w:val="000000"/>
                <w:sz w:val="20"/>
                <w:szCs w:val="20"/>
              </w:rPr>
            </w:pPr>
            <w:r w:rsidRPr="00D205D6">
              <w:rPr>
                <w:rFonts w:asciiTheme="majorBidi" w:hAnsiTheme="majorBidi" w:cstheme="majorBidi"/>
                <w:color w:val="000000"/>
                <w:sz w:val="20"/>
                <w:szCs w:val="20"/>
              </w:rPr>
              <w:t>0</w:t>
            </w:r>
          </w:p>
        </w:tc>
        <w:tc>
          <w:tcPr>
            <w:tcW w:w="866" w:type="dxa"/>
            <w:vAlign w:val="bottom"/>
          </w:tcPr>
          <w:p w:rsidR="00D205D6" w:rsidRPr="00D205D6" w:rsidRDefault="00D205D6" w:rsidP="00C61210">
            <w:pPr>
              <w:jc w:val="center"/>
              <w:rPr>
                <w:rFonts w:asciiTheme="majorBidi" w:hAnsiTheme="majorBidi" w:cstheme="majorBidi"/>
                <w:color w:val="000000"/>
                <w:sz w:val="20"/>
                <w:szCs w:val="20"/>
              </w:rPr>
            </w:pPr>
            <w:r w:rsidRPr="00D205D6">
              <w:rPr>
                <w:rFonts w:asciiTheme="majorBidi" w:hAnsiTheme="majorBidi" w:cstheme="majorBidi"/>
                <w:color w:val="000000"/>
                <w:sz w:val="20"/>
                <w:szCs w:val="20"/>
              </w:rPr>
              <w:t>0</w:t>
            </w:r>
          </w:p>
        </w:tc>
        <w:tc>
          <w:tcPr>
            <w:tcW w:w="866" w:type="dxa"/>
            <w:vAlign w:val="bottom"/>
          </w:tcPr>
          <w:p w:rsidR="00D205D6" w:rsidRPr="00D205D6" w:rsidRDefault="00D205D6" w:rsidP="00597F37">
            <w:pPr>
              <w:jc w:val="center"/>
              <w:rPr>
                <w:rFonts w:asciiTheme="majorBidi" w:hAnsiTheme="majorBidi" w:cstheme="majorBidi"/>
                <w:color w:val="000000"/>
                <w:sz w:val="20"/>
                <w:szCs w:val="20"/>
              </w:rPr>
            </w:pPr>
            <w:r w:rsidRPr="00D205D6">
              <w:rPr>
                <w:rFonts w:asciiTheme="majorBidi" w:hAnsiTheme="majorBidi" w:cstheme="majorBidi"/>
                <w:color w:val="000000"/>
                <w:sz w:val="20"/>
                <w:szCs w:val="20"/>
              </w:rPr>
              <w:t>0</w:t>
            </w:r>
          </w:p>
        </w:tc>
        <w:tc>
          <w:tcPr>
            <w:tcW w:w="866" w:type="dxa"/>
            <w:vAlign w:val="bottom"/>
          </w:tcPr>
          <w:p w:rsidR="00D205D6" w:rsidRPr="00D205D6" w:rsidRDefault="00D205D6" w:rsidP="00C61210">
            <w:pPr>
              <w:jc w:val="center"/>
              <w:rPr>
                <w:rFonts w:asciiTheme="majorBidi" w:hAnsiTheme="majorBidi" w:cstheme="majorBidi"/>
                <w:color w:val="000000"/>
                <w:sz w:val="20"/>
                <w:szCs w:val="20"/>
              </w:rPr>
            </w:pPr>
            <w:r w:rsidRPr="00D205D6">
              <w:rPr>
                <w:rFonts w:asciiTheme="majorBidi" w:hAnsiTheme="majorBidi" w:cstheme="majorBidi"/>
                <w:color w:val="000000"/>
                <w:sz w:val="20"/>
                <w:szCs w:val="20"/>
              </w:rPr>
              <w:t>0</w:t>
            </w:r>
          </w:p>
        </w:tc>
        <w:tc>
          <w:tcPr>
            <w:tcW w:w="866" w:type="dxa"/>
            <w:vAlign w:val="bottom"/>
          </w:tcPr>
          <w:p w:rsidR="00D205D6" w:rsidRPr="00D205D6" w:rsidRDefault="00D205D6" w:rsidP="00597F37">
            <w:pPr>
              <w:jc w:val="center"/>
              <w:rPr>
                <w:rFonts w:asciiTheme="majorBidi" w:hAnsiTheme="majorBidi" w:cstheme="majorBidi"/>
                <w:color w:val="000000"/>
                <w:sz w:val="20"/>
                <w:szCs w:val="20"/>
              </w:rPr>
            </w:pPr>
            <w:r w:rsidRPr="00D205D6">
              <w:rPr>
                <w:rFonts w:asciiTheme="majorBidi" w:hAnsiTheme="majorBidi" w:cstheme="majorBidi"/>
                <w:color w:val="000000"/>
                <w:sz w:val="20"/>
                <w:szCs w:val="20"/>
              </w:rPr>
              <w:t>0</w:t>
            </w:r>
          </w:p>
        </w:tc>
        <w:tc>
          <w:tcPr>
            <w:tcW w:w="866" w:type="dxa"/>
            <w:vAlign w:val="bottom"/>
          </w:tcPr>
          <w:p w:rsidR="00D205D6" w:rsidRPr="00D205D6" w:rsidRDefault="00D205D6" w:rsidP="00597F37">
            <w:pPr>
              <w:jc w:val="center"/>
              <w:rPr>
                <w:rFonts w:asciiTheme="majorBidi" w:hAnsiTheme="majorBidi" w:cstheme="majorBidi"/>
                <w:color w:val="000000"/>
                <w:sz w:val="20"/>
                <w:szCs w:val="20"/>
              </w:rPr>
            </w:pPr>
            <w:r w:rsidRPr="00D205D6">
              <w:rPr>
                <w:rFonts w:asciiTheme="majorBidi" w:hAnsiTheme="majorBidi" w:cstheme="majorBidi"/>
                <w:color w:val="000000"/>
                <w:sz w:val="20"/>
                <w:szCs w:val="20"/>
              </w:rPr>
              <w:t>0</w:t>
            </w:r>
          </w:p>
        </w:tc>
      </w:tr>
      <w:tr w:rsidR="00D205D6" w:rsidRPr="00D205D6" w:rsidTr="00D205D6">
        <w:tc>
          <w:tcPr>
            <w:tcW w:w="744" w:type="dxa"/>
            <w:vAlign w:val="bottom"/>
          </w:tcPr>
          <w:p w:rsidR="00D205D6" w:rsidRPr="00D205D6" w:rsidRDefault="00D205D6" w:rsidP="00395F3F">
            <w:pPr>
              <w:jc w:val="center"/>
              <w:rPr>
                <w:rFonts w:asciiTheme="majorBidi" w:hAnsiTheme="majorBidi" w:cstheme="majorBidi"/>
                <w:b/>
                <w:bCs/>
                <w:color w:val="000000"/>
                <w:sz w:val="20"/>
                <w:szCs w:val="20"/>
              </w:rPr>
            </w:pPr>
            <w:r w:rsidRPr="00D205D6">
              <w:rPr>
                <w:rFonts w:asciiTheme="majorBidi" w:hAnsiTheme="majorBidi" w:cstheme="majorBidi"/>
                <w:b/>
                <w:bCs/>
                <w:color w:val="000000"/>
                <w:sz w:val="20"/>
                <w:szCs w:val="20"/>
              </w:rPr>
              <w:t>Sep.</w:t>
            </w:r>
          </w:p>
        </w:tc>
        <w:tc>
          <w:tcPr>
            <w:tcW w:w="866" w:type="dxa"/>
            <w:vAlign w:val="bottom"/>
          </w:tcPr>
          <w:p w:rsidR="00D205D6" w:rsidRPr="00D205D6" w:rsidRDefault="00D205D6" w:rsidP="00C61210">
            <w:pPr>
              <w:jc w:val="center"/>
              <w:rPr>
                <w:rFonts w:asciiTheme="majorBidi" w:hAnsiTheme="majorBidi" w:cstheme="majorBidi"/>
                <w:color w:val="000000"/>
                <w:sz w:val="20"/>
                <w:szCs w:val="20"/>
              </w:rPr>
            </w:pPr>
            <w:r w:rsidRPr="00D205D6">
              <w:rPr>
                <w:rFonts w:asciiTheme="majorBidi" w:hAnsiTheme="majorBidi" w:cstheme="majorBidi"/>
                <w:color w:val="000000"/>
                <w:sz w:val="20"/>
                <w:szCs w:val="20"/>
              </w:rPr>
              <w:t>3,984</w:t>
            </w:r>
          </w:p>
        </w:tc>
        <w:tc>
          <w:tcPr>
            <w:tcW w:w="866" w:type="dxa"/>
            <w:vAlign w:val="bottom"/>
          </w:tcPr>
          <w:p w:rsidR="00D205D6" w:rsidRPr="00D205D6" w:rsidRDefault="00D205D6" w:rsidP="00C61210">
            <w:pPr>
              <w:jc w:val="center"/>
              <w:rPr>
                <w:rFonts w:asciiTheme="majorBidi" w:hAnsiTheme="majorBidi" w:cstheme="majorBidi"/>
                <w:color w:val="000000"/>
                <w:sz w:val="20"/>
                <w:szCs w:val="20"/>
              </w:rPr>
            </w:pPr>
            <w:r w:rsidRPr="00D205D6">
              <w:rPr>
                <w:rFonts w:asciiTheme="majorBidi" w:hAnsiTheme="majorBidi" w:cstheme="majorBidi"/>
                <w:color w:val="000000"/>
                <w:sz w:val="20"/>
                <w:szCs w:val="20"/>
              </w:rPr>
              <w:t>76</w:t>
            </w:r>
          </w:p>
        </w:tc>
        <w:tc>
          <w:tcPr>
            <w:tcW w:w="866" w:type="dxa"/>
            <w:vAlign w:val="bottom"/>
          </w:tcPr>
          <w:p w:rsidR="00D205D6" w:rsidRPr="00D205D6" w:rsidRDefault="00D205D6" w:rsidP="00C61210">
            <w:pPr>
              <w:jc w:val="center"/>
              <w:rPr>
                <w:rFonts w:asciiTheme="majorBidi" w:hAnsiTheme="majorBidi" w:cstheme="majorBidi"/>
                <w:color w:val="000000"/>
                <w:sz w:val="20"/>
                <w:szCs w:val="20"/>
              </w:rPr>
            </w:pPr>
            <w:r w:rsidRPr="00D205D6">
              <w:rPr>
                <w:rFonts w:asciiTheme="majorBidi" w:hAnsiTheme="majorBidi" w:cstheme="majorBidi"/>
                <w:color w:val="000000"/>
                <w:sz w:val="20"/>
                <w:szCs w:val="20"/>
              </w:rPr>
              <w:t>1,831</w:t>
            </w:r>
          </w:p>
        </w:tc>
        <w:tc>
          <w:tcPr>
            <w:tcW w:w="866" w:type="dxa"/>
            <w:vAlign w:val="bottom"/>
          </w:tcPr>
          <w:p w:rsidR="00D205D6" w:rsidRPr="00D205D6" w:rsidRDefault="00D205D6" w:rsidP="00C61210">
            <w:pPr>
              <w:jc w:val="center"/>
              <w:rPr>
                <w:rFonts w:asciiTheme="majorBidi" w:hAnsiTheme="majorBidi" w:cstheme="majorBidi"/>
                <w:color w:val="000000"/>
                <w:sz w:val="20"/>
                <w:szCs w:val="20"/>
              </w:rPr>
            </w:pPr>
            <w:r w:rsidRPr="00D205D6">
              <w:rPr>
                <w:rFonts w:asciiTheme="majorBidi" w:hAnsiTheme="majorBidi" w:cstheme="majorBidi"/>
                <w:color w:val="000000"/>
                <w:sz w:val="20"/>
                <w:szCs w:val="20"/>
              </w:rPr>
              <w:t>4,777</w:t>
            </w:r>
          </w:p>
        </w:tc>
        <w:tc>
          <w:tcPr>
            <w:tcW w:w="866" w:type="dxa"/>
            <w:vAlign w:val="bottom"/>
          </w:tcPr>
          <w:p w:rsidR="00D205D6" w:rsidRPr="00D205D6" w:rsidRDefault="00D205D6" w:rsidP="00C61210">
            <w:pPr>
              <w:jc w:val="center"/>
              <w:rPr>
                <w:rFonts w:asciiTheme="majorBidi" w:hAnsiTheme="majorBidi" w:cstheme="majorBidi"/>
                <w:color w:val="000000"/>
                <w:sz w:val="20"/>
                <w:szCs w:val="20"/>
              </w:rPr>
            </w:pPr>
            <w:r w:rsidRPr="00D205D6">
              <w:rPr>
                <w:rFonts w:asciiTheme="majorBidi" w:hAnsiTheme="majorBidi" w:cstheme="majorBidi"/>
                <w:color w:val="000000"/>
                <w:sz w:val="20"/>
                <w:szCs w:val="20"/>
              </w:rPr>
              <w:t>35,620</w:t>
            </w:r>
          </w:p>
        </w:tc>
        <w:tc>
          <w:tcPr>
            <w:tcW w:w="866" w:type="dxa"/>
            <w:vAlign w:val="bottom"/>
          </w:tcPr>
          <w:p w:rsidR="00D205D6" w:rsidRPr="00D205D6" w:rsidRDefault="00D205D6" w:rsidP="00C61210">
            <w:pPr>
              <w:jc w:val="center"/>
              <w:rPr>
                <w:rFonts w:asciiTheme="majorBidi" w:hAnsiTheme="majorBidi" w:cstheme="majorBidi"/>
                <w:color w:val="000000"/>
                <w:sz w:val="20"/>
                <w:szCs w:val="20"/>
              </w:rPr>
            </w:pPr>
            <w:r w:rsidRPr="00D205D6">
              <w:rPr>
                <w:rFonts w:asciiTheme="majorBidi" w:hAnsiTheme="majorBidi" w:cstheme="majorBidi"/>
                <w:color w:val="000000"/>
                <w:sz w:val="20"/>
                <w:szCs w:val="20"/>
              </w:rPr>
              <w:t>22,170</w:t>
            </w:r>
          </w:p>
        </w:tc>
        <w:tc>
          <w:tcPr>
            <w:tcW w:w="866" w:type="dxa"/>
            <w:vAlign w:val="bottom"/>
          </w:tcPr>
          <w:p w:rsidR="00D205D6" w:rsidRPr="00D205D6" w:rsidRDefault="00D205D6" w:rsidP="00597F37">
            <w:pPr>
              <w:jc w:val="center"/>
              <w:rPr>
                <w:rFonts w:asciiTheme="majorBidi" w:hAnsiTheme="majorBidi" w:cstheme="majorBidi"/>
                <w:color w:val="000000"/>
                <w:sz w:val="20"/>
                <w:szCs w:val="20"/>
              </w:rPr>
            </w:pPr>
            <w:r w:rsidRPr="00D205D6">
              <w:rPr>
                <w:rFonts w:asciiTheme="majorBidi" w:hAnsiTheme="majorBidi" w:cstheme="majorBidi"/>
                <w:color w:val="000000"/>
                <w:sz w:val="20"/>
                <w:szCs w:val="20"/>
              </w:rPr>
              <w:t>3,792</w:t>
            </w:r>
          </w:p>
        </w:tc>
        <w:tc>
          <w:tcPr>
            <w:tcW w:w="866" w:type="dxa"/>
            <w:vAlign w:val="bottom"/>
          </w:tcPr>
          <w:p w:rsidR="00D205D6" w:rsidRPr="00D205D6" w:rsidRDefault="00D205D6" w:rsidP="00C61210">
            <w:pPr>
              <w:jc w:val="center"/>
              <w:rPr>
                <w:rFonts w:asciiTheme="majorBidi" w:hAnsiTheme="majorBidi" w:cstheme="majorBidi"/>
                <w:color w:val="000000"/>
                <w:sz w:val="20"/>
                <w:szCs w:val="20"/>
              </w:rPr>
            </w:pPr>
            <w:r w:rsidRPr="00D205D6">
              <w:rPr>
                <w:rFonts w:asciiTheme="majorBidi" w:hAnsiTheme="majorBidi" w:cstheme="majorBidi"/>
                <w:color w:val="000000"/>
                <w:sz w:val="20"/>
                <w:szCs w:val="20"/>
              </w:rPr>
              <w:t>1,466</w:t>
            </w:r>
          </w:p>
        </w:tc>
        <w:tc>
          <w:tcPr>
            <w:tcW w:w="866" w:type="dxa"/>
            <w:vAlign w:val="bottom"/>
          </w:tcPr>
          <w:p w:rsidR="00D205D6" w:rsidRPr="00D205D6" w:rsidRDefault="00D205D6" w:rsidP="00597F37">
            <w:pPr>
              <w:jc w:val="center"/>
              <w:rPr>
                <w:rFonts w:asciiTheme="majorBidi" w:hAnsiTheme="majorBidi" w:cstheme="majorBidi"/>
                <w:color w:val="000000"/>
                <w:sz w:val="20"/>
                <w:szCs w:val="20"/>
              </w:rPr>
            </w:pPr>
            <w:r w:rsidRPr="00D205D6">
              <w:rPr>
                <w:rFonts w:asciiTheme="majorBidi" w:hAnsiTheme="majorBidi" w:cstheme="majorBidi"/>
                <w:color w:val="000000"/>
                <w:sz w:val="20"/>
                <w:szCs w:val="20"/>
              </w:rPr>
              <w:t>1,230</w:t>
            </w:r>
          </w:p>
        </w:tc>
        <w:tc>
          <w:tcPr>
            <w:tcW w:w="866" w:type="dxa"/>
            <w:vAlign w:val="bottom"/>
          </w:tcPr>
          <w:p w:rsidR="00D205D6" w:rsidRPr="00D205D6" w:rsidRDefault="00D205D6" w:rsidP="00597F37">
            <w:pPr>
              <w:jc w:val="center"/>
              <w:rPr>
                <w:rFonts w:asciiTheme="majorBidi" w:hAnsiTheme="majorBidi" w:cstheme="majorBidi"/>
                <w:color w:val="000000"/>
                <w:sz w:val="20"/>
                <w:szCs w:val="20"/>
              </w:rPr>
            </w:pPr>
            <w:r w:rsidRPr="00D205D6">
              <w:rPr>
                <w:rFonts w:asciiTheme="majorBidi" w:hAnsiTheme="majorBidi" w:cstheme="majorBidi"/>
                <w:color w:val="000000"/>
                <w:sz w:val="20"/>
                <w:szCs w:val="20"/>
              </w:rPr>
              <w:t>6,702</w:t>
            </w:r>
          </w:p>
        </w:tc>
      </w:tr>
      <w:tr w:rsidR="00D205D6" w:rsidRPr="00D205D6" w:rsidTr="00D205D6">
        <w:tc>
          <w:tcPr>
            <w:tcW w:w="744" w:type="dxa"/>
            <w:vAlign w:val="bottom"/>
          </w:tcPr>
          <w:p w:rsidR="00D205D6" w:rsidRPr="00D205D6" w:rsidRDefault="00D205D6" w:rsidP="00395F3F">
            <w:pPr>
              <w:jc w:val="center"/>
              <w:rPr>
                <w:rFonts w:asciiTheme="majorBidi" w:hAnsiTheme="majorBidi" w:cstheme="majorBidi"/>
                <w:b/>
                <w:bCs/>
                <w:color w:val="000000"/>
                <w:sz w:val="20"/>
                <w:szCs w:val="20"/>
              </w:rPr>
            </w:pPr>
            <w:r w:rsidRPr="00D205D6">
              <w:rPr>
                <w:rFonts w:asciiTheme="majorBidi" w:hAnsiTheme="majorBidi" w:cstheme="majorBidi"/>
                <w:b/>
                <w:bCs/>
                <w:color w:val="000000"/>
                <w:sz w:val="20"/>
                <w:szCs w:val="20"/>
              </w:rPr>
              <w:t>Oct.</w:t>
            </w:r>
          </w:p>
        </w:tc>
        <w:tc>
          <w:tcPr>
            <w:tcW w:w="866" w:type="dxa"/>
            <w:vAlign w:val="bottom"/>
          </w:tcPr>
          <w:p w:rsidR="00D205D6" w:rsidRPr="00D205D6" w:rsidRDefault="00D205D6" w:rsidP="00C61210">
            <w:pPr>
              <w:jc w:val="center"/>
              <w:rPr>
                <w:rFonts w:asciiTheme="majorBidi" w:hAnsiTheme="majorBidi" w:cstheme="majorBidi"/>
                <w:color w:val="000000"/>
                <w:sz w:val="20"/>
                <w:szCs w:val="20"/>
              </w:rPr>
            </w:pPr>
            <w:r w:rsidRPr="00D205D6">
              <w:rPr>
                <w:rFonts w:asciiTheme="majorBidi" w:hAnsiTheme="majorBidi" w:cstheme="majorBidi"/>
                <w:color w:val="000000"/>
                <w:sz w:val="20"/>
                <w:szCs w:val="20"/>
              </w:rPr>
              <w:t>7,750</w:t>
            </w:r>
          </w:p>
        </w:tc>
        <w:tc>
          <w:tcPr>
            <w:tcW w:w="866" w:type="dxa"/>
            <w:vAlign w:val="bottom"/>
          </w:tcPr>
          <w:p w:rsidR="00D205D6" w:rsidRPr="00D205D6" w:rsidRDefault="00D205D6" w:rsidP="00C61210">
            <w:pPr>
              <w:jc w:val="center"/>
              <w:rPr>
                <w:rFonts w:asciiTheme="majorBidi" w:hAnsiTheme="majorBidi" w:cstheme="majorBidi"/>
                <w:color w:val="000000"/>
                <w:sz w:val="20"/>
                <w:szCs w:val="20"/>
              </w:rPr>
            </w:pPr>
            <w:r w:rsidRPr="00D205D6">
              <w:rPr>
                <w:rFonts w:asciiTheme="majorBidi" w:hAnsiTheme="majorBidi" w:cstheme="majorBidi"/>
                <w:color w:val="000000"/>
                <w:sz w:val="20"/>
                <w:szCs w:val="20"/>
              </w:rPr>
              <w:t>178</w:t>
            </w:r>
          </w:p>
        </w:tc>
        <w:tc>
          <w:tcPr>
            <w:tcW w:w="866" w:type="dxa"/>
            <w:vAlign w:val="bottom"/>
          </w:tcPr>
          <w:p w:rsidR="00D205D6" w:rsidRPr="00D205D6" w:rsidRDefault="00D205D6" w:rsidP="00C61210">
            <w:pPr>
              <w:jc w:val="center"/>
              <w:rPr>
                <w:rFonts w:asciiTheme="majorBidi" w:hAnsiTheme="majorBidi" w:cstheme="majorBidi"/>
                <w:color w:val="000000"/>
                <w:sz w:val="20"/>
                <w:szCs w:val="20"/>
              </w:rPr>
            </w:pPr>
            <w:r w:rsidRPr="00D205D6">
              <w:rPr>
                <w:rFonts w:asciiTheme="majorBidi" w:hAnsiTheme="majorBidi" w:cstheme="majorBidi"/>
                <w:color w:val="000000"/>
                <w:sz w:val="20"/>
                <w:szCs w:val="20"/>
              </w:rPr>
              <w:t>4,442</w:t>
            </w:r>
          </w:p>
        </w:tc>
        <w:tc>
          <w:tcPr>
            <w:tcW w:w="866" w:type="dxa"/>
            <w:vAlign w:val="bottom"/>
          </w:tcPr>
          <w:p w:rsidR="00D205D6" w:rsidRPr="00D205D6" w:rsidRDefault="00D205D6" w:rsidP="00C61210">
            <w:pPr>
              <w:jc w:val="center"/>
              <w:rPr>
                <w:rFonts w:asciiTheme="majorBidi" w:hAnsiTheme="majorBidi" w:cstheme="majorBidi"/>
                <w:color w:val="000000"/>
                <w:sz w:val="20"/>
                <w:szCs w:val="20"/>
              </w:rPr>
            </w:pPr>
            <w:r w:rsidRPr="00D205D6">
              <w:rPr>
                <w:rFonts w:asciiTheme="majorBidi" w:hAnsiTheme="majorBidi" w:cstheme="majorBidi"/>
                <w:color w:val="000000"/>
                <w:sz w:val="20"/>
                <w:szCs w:val="20"/>
              </w:rPr>
              <w:t>10,569</w:t>
            </w:r>
          </w:p>
        </w:tc>
        <w:tc>
          <w:tcPr>
            <w:tcW w:w="866" w:type="dxa"/>
            <w:vAlign w:val="bottom"/>
          </w:tcPr>
          <w:p w:rsidR="00D205D6" w:rsidRPr="00D205D6" w:rsidRDefault="00D205D6" w:rsidP="00C61210">
            <w:pPr>
              <w:jc w:val="center"/>
              <w:rPr>
                <w:rFonts w:asciiTheme="majorBidi" w:hAnsiTheme="majorBidi" w:cstheme="majorBidi"/>
                <w:color w:val="000000"/>
                <w:sz w:val="20"/>
                <w:szCs w:val="20"/>
              </w:rPr>
            </w:pPr>
            <w:r w:rsidRPr="00D205D6">
              <w:rPr>
                <w:rFonts w:asciiTheme="majorBidi" w:hAnsiTheme="majorBidi" w:cstheme="majorBidi"/>
                <w:color w:val="000000"/>
                <w:sz w:val="20"/>
                <w:szCs w:val="20"/>
              </w:rPr>
              <w:t>75,702</w:t>
            </w:r>
          </w:p>
        </w:tc>
        <w:tc>
          <w:tcPr>
            <w:tcW w:w="866" w:type="dxa"/>
            <w:vAlign w:val="bottom"/>
          </w:tcPr>
          <w:p w:rsidR="00D205D6" w:rsidRPr="00D205D6" w:rsidRDefault="00D205D6" w:rsidP="00C61210">
            <w:pPr>
              <w:jc w:val="center"/>
              <w:rPr>
                <w:rFonts w:asciiTheme="majorBidi" w:hAnsiTheme="majorBidi" w:cstheme="majorBidi"/>
                <w:color w:val="000000"/>
                <w:sz w:val="20"/>
                <w:szCs w:val="20"/>
              </w:rPr>
            </w:pPr>
            <w:r w:rsidRPr="00D205D6">
              <w:rPr>
                <w:rFonts w:asciiTheme="majorBidi" w:hAnsiTheme="majorBidi" w:cstheme="majorBidi"/>
                <w:color w:val="000000"/>
                <w:sz w:val="20"/>
                <w:szCs w:val="20"/>
              </w:rPr>
              <w:t>37,773</w:t>
            </w:r>
          </w:p>
        </w:tc>
        <w:tc>
          <w:tcPr>
            <w:tcW w:w="866" w:type="dxa"/>
            <w:vAlign w:val="bottom"/>
          </w:tcPr>
          <w:p w:rsidR="00D205D6" w:rsidRPr="00D205D6" w:rsidRDefault="00D205D6" w:rsidP="00597F37">
            <w:pPr>
              <w:jc w:val="center"/>
              <w:rPr>
                <w:rFonts w:asciiTheme="majorBidi" w:hAnsiTheme="majorBidi" w:cstheme="majorBidi"/>
                <w:color w:val="000000"/>
                <w:sz w:val="20"/>
                <w:szCs w:val="20"/>
              </w:rPr>
            </w:pPr>
            <w:r w:rsidRPr="00D205D6">
              <w:rPr>
                <w:rFonts w:asciiTheme="majorBidi" w:hAnsiTheme="majorBidi" w:cstheme="majorBidi"/>
                <w:color w:val="000000"/>
                <w:sz w:val="20"/>
                <w:szCs w:val="20"/>
              </w:rPr>
              <w:t>7,563</w:t>
            </w:r>
          </w:p>
        </w:tc>
        <w:tc>
          <w:tcPr>
            <w:tcW w:w="866" w:type="dxa"/>
            <w:vAlign w:val="bottom"/>
          </w:tcPr>
          <w:p w:rsidR="00D205D6" w:rsidRPr="00D205D6" w:rsidRDefault="00D205D6" w:rsidP="00C61210">
            <w:pPr>
              <w:jc w:val="center"/>
              <w:rPr>
                <w:rFonts w:asciiTheme="majorBidi" w:hAnsiTheme="majorBidi" w:cstheme="majorBidi"/>
                <w:color w:val="000000"/>
                <w:sz w:val="20"/>
                <w:szCs w:val="20"/>
              </w:rPr>
            </w:pPr>
            <w:r w:rsidRPr="00D205D6">
              <w:rPr>
                <w:rFonts w:asciiTheme="majorBidi" w:hAnsiTheme="majorBidi" w:cstheme="majorBidi"/>
                <w:color w:val="000000"/>
                <w:sz w:val="20"/>
                <w:szCs w:val="20"/>
              </w:rPr>
              <w:t>2,789</w:t>
            </w:r>
          </w:p>
        </w:tc>
        <w:tc>
          <w:tcPr>
            <w:tcW w:w="866" w:type="dxa"/>
            <w:vAlign w:val="bottom"/>
          </w:tcPr>
          <w:p w:rsidR="00D205D6" w:rsidRPr="00D205D6" w:rsidRDefault="00D205D6" w:rsidP="00597F37">
            <w:pPr>
              <w:jc w:val="center"/>
              <w:rPr>
                <w:rFonts w:asciiTheme="majorBidi" w:hAnsiTheme="majorBidi" w:cstheme="majorBidi"/>
                <w:color w:val="000000"/>
                <w:sz w:val="20"/>
                <w:szCs w:val="20"/>
              </w:rPr>
            </w:pPr>
            <w:r w:rsidRPr="00D205D6">
              <w:rPr>
                <w:rFonts w:asciiTheme="majorBidi" w:hAnsiTheme="majorBidi" w:cstheme="majorBidi"/>
                <w:color w:val="000000"/>
                <w:sz w:val="20"/>
                <w:szCs w:val="20"/>
              </w:rPr>
              <w:t>2,209</w:t>
            </w:r>
          </w:p>
        </w:tc>
        <w:tc>
          <w:tcPr>
            <w:tcW w:w="866" w:type="dxa"/>
            <w:vAlign w:val="bottom"/>
          </w:tcPr>
          <w:p w:rsidR="00D205D6" w:rsidRPr="00D205D6" w:rsidRDefault="00D205D6" w:rsidP="00597F37">
            <w:pPr>
              <w:jc w:val="center"/>
              <w:rPr>
                <w:rFonts w:asciiTheme="majorBidi" w:hAnsiTheme="majorBidi" w:cstheme="majorBidi"/>
                <w:color w:val="000000"/>
                <w:sz w:val="20"/>
                <w:szCs w:val="20"/>
              </w:rPr>
            </w:pPr>
            <w:r w:rsidRPr="00D205D6">
              <w:rPr>
                <w:rFonts w:asciiTheme="majorBidi" w:hAnsiTheme="majorBidi" w:cstheme="majorBidi"/>
                <w:color w:val="000000"/>
                <w:sz w:val="20"/>
                <w:szCs w:val="20"/>
              </w:rPr>
              <w:t>11,799</w:t>
            </w:r>
          </w:p>
        </w:tc>
      </w:tr>
      <w:tr w:rsidR="00D205D6" w:rsidRPr="00D205D6" w:rsidTr="00D205D6">
        <w:tc>
          <w:tcPr>
            <w:tcW w:w="744" w:type="dxa"/>
            <w:vAlign w:val="bottom"/>
          </w:tcPr>
          <w:p w:rsidR="00D205D6" w:rsidRPr="00D205D6" w:rsidRDefault="00D205D6" w:rsidP="00395F3F">
            <w:pPr>
              <w:jc w:val="center"/>
              <w:rPr>
                <w:rFonts w:asciiTheme="majorBidi" w:hAnsiTheme="majorBidi" w:cstheme="majorBidi"/>
                <w:b/>
                <w:bCs/>
                <w:color w:val="000000"/>
                <w:sz w:val="20"/>
                <w:szCs w:val="20"/>
              </w:rPr>
            </w:pPr>
            <w:r w:rsidRPr="00D205D6">
              <w:rPr>
                <w:rFonts w:asciiTheme="majorBidi" w:hAnsiTheme="majorBidi" w:cstheme="majorBidi"/>
                <w:b/>
                <w:bCs/>
                <w:color w:val="000000"/>
                <w:sz w:val="20"/>
                <w:szCs w:val="20"/>
              </w:rPr>
              <w:t>Nov.</w:t>
            </w:r>
          </w:p>
        </w:tc>
        <w:tc>
          <w:tcPr>
            <w:tcW w:w="866" w:type="dxa"/>
            <w:vAlign w:val="bottom"/>
          </w:tcPr>
          <w:p w:rsidR="00D205D6" w:rsidRPr="00D205D6" w:rsidRDefault="00D205D6" w:rsidP="00C61210">
            <w:pPr>
              <w:jc w:val="center"/>
              <w:rPr>
                <w:rFonts w:asciiTheme="majorBidi" w:hAnsiTheme="majorBidi" w:cstheme="majorBidi"/>
                <w:color w:val="000000"/>
                <w:sz w:val="20"/>
                <w:szCs w:val="20"/>
              </w:rPr>
            </w:pPr>
            <w:r w:rsidRPr="00D205D6">
              <w:rPr>
                <w:rFonts w:asciiTheme="majorBidi" w:hAnsiTheme="majorBidi" w:cstheme="majorBidi"/>
                <w:color w:val="000000"/>
                <w:sz w:val="20"/>
                <w:szCs w:val="20"/>
              </w:rPr>
              <w:t>10,639</w:t>
            </w:r>
          </w:p>
        </w:tc>
        <w:tc>
          <w:tcPr>
            <w:tcW w:w="866" w:type="dxa"/>
            <w:vAlign w:val="bottom"/>
          </w:tcPr>
          <w:p w:rsidR="00D205D6" w:rsidRPr="00D205D6" w:rsidRDefault="00D205D6" w:rsidP="00C61210">
            <w:pPr>
              <w:jc w:val="center"/>
              <w:rPr>
                <w:rFonts w:asciiTheme="majorBidi" w:hAnsiTheme="majorBidi" w:cstheme="majorBidi"/>
                <w:color w:val="000000"/>
                <w:sz w:val="20"/>
                <w:szCs w:val="20"/>
              </w:rPr>
            </w:pPr>
            <w:r w:rsidRPr="00D205D6">
              <w:rPr>
                <w:rFonts w:asciiTheme="majorBidi" w:hAnsiTheme="majorBidi" w:cstheme="majorBidi"/>
                <w:color w:val="000000"/>
                <w:sz w:val="20"/>
                <w:szCs w:val="20"/>
              </w:rPr>
              <w:t>261</w:t>
            </w:r>
          </w:p>
        </w:tc>
        <w:tc>
          <w:tcPr>
            <w:tcW w:w="866" w:type="dxa"/>
            <w:vAlign w:val="bottom"/>
          </w:tcPr>
          <w:p w:rsidR="00D205D6" w:rsidRPr="00D205D6" w:rsidRDefault="00D205D6" w:rsidP="00C61210">
            <w:pPr>
              <w:jc w:val="center"/>
              <w:rPr>
                <w:rFonts w:asciiTheme="majorBidi" w:hAnsiTheme="majorBidi" w:cstheme="majorBidi"/>
                <w:color w:val="000000"/>
                <w:sz w:val="20"/>
                <w:szCs w:val="20"/>
              </w:rPr>
            </w:pPr>
            <w:r w:rsidRPr="00D205D6">
              <w:rPr>
                <w:rFonts w:asciiTheme="majorBidi" w:hAnsiTheme="majorBidi" w:cstheme="majorBidi"/>
                <w:color w:val="000000"/>
                <w:sz w:val="20"/>
                <w:szCs w:val="20"/>
              </w:rPr>
              <w:t>6,622</w:t>
            </w:r>
          </w:p>
        </w:tc>
        <w:tc>
          <w:tcPr>
            <w:tcW w:w="866" w:type="dxa"/>
            <w:vAlign w:val="bottom"/>
          </w:tcPr>
          <w:p w:rsidR="00D205D6" w:rsidRPr="00D205D6" w:rsidRDefault="00D205D6" w:rsidP="00C61210">
            <w:pPr>
              <w:jc w:val="center"/>
              <w:rPr>
                <w:rFonts w:asciiTheme="majorBidi" w:hAnsiTheme="majorBidi" w:cstheme="majorBidi"/>
                <w:color w:val="000000"/>
                <w:sz w:val="20"/>
                <w:szCs w:val="20"/>
              </w:rPr>
            </w:pPr>
            <w:r w:rsidRPr="00D205D6">
              <w:rPr>
                <w:rFonts w:asciiTheme="majorBidi" w:hAnsiTheme="majorBidi" w:cstheme="majorBidi"/>
                <w:color w:val="000000"/>
                <w:sz w:val="20"/>
                <w:szCs w:val="20"/>
              </w:rPr>
              <w:t>15,766</w:t>
            </w:r>
          </w:p>
        </w:tc>
        <w:tc>
          <w:tcPr>
            <w:tcW w:w="866" w:type="dxa"/>
            <w:vAlign w:val="bottom"/>
          </w:tcPr>
          <w:p w:rsidR="00D205D6" w:rsidRPr="00D205D6" w:rsidRDefault="00D205D6" w:rsidP="00C61210">
            <w:pPr>
              <w:jc w:val="center"/>
              <w:rPr>
                <w:rFonts w:asciiTheme="majorBidi" w:hAnsiTheme="majorBidi" w:cstheme="majorBidi"/>
                <w:color w:val="000000"/>
                <w:sz w:val="20"/>
                <w:szCs w:val="20"/>
              </w:rPr>
            </w:pPr>
            <w:r w:rsidRPr="00D205D6">
              <w:rPr>
                <w:rFonts w:asciiTheme="majorBidi" w:hAnsiTheme="majorBidi" w:cstheme="majorBidi"/>
                <w:color w:val="000000"/>
                <w:sz w:val="20"/>
                <w:szCs w:val="20"/>
              </w:rPr>
              <w:t>115,928</w:t>
            </w:r>
          </w:p>
        </w:tc>
        <w:tc>
          <w:tcPr>
            <w:tcW w:w="866" w:type="dxa"/>
            <w:vAlign w:val="bottom"/>
          </w:tcPr>
          <w:p w:rsidR="00D205D6" w:rsidRPr="00D205D6" w:rsidRDefault="00D205D6" w:rsidP="00C61210">
            <w:pPr>
              <w:jc w:val="center"/>
              <w:rPr>
                <w:rFonts w:asciiTheme="majorBidi" w:hAnsiTheme="majorBidi" w:cstheme="majorBidi"/>
                <w:color w:val="000000"/>
                <w:sz w:val="20"/>
                <w:szCs w:val="20"/>
              </w:rPr>
            </w:pPr>
            <w:r w:rsidRPr="00D205D6">
              <w:rPr>
                <w:rFonts w:asciiTheme="majorBidi" w:hAnsiTheme="majorBidi" w:cstheme="majorBidi"/>
                <w:color w:val="000000"/>
                <w:sz w:val="20"/>
                <w:szCs w:val="20"/>
              </w:rPr>
              <w:t>59,243</w:t>
            </w:r>
          </w:p>
        </w:tc>
        <w:tc>
          <w:tcPr>
            <w:tcW w:w="866" w:type="dxa"/>
            <w:vAlign w:val="bottom"/>
          </w:tcPr>
          <w:p w:rsidR="00D205D6" w:rsidRPr="00D205D6" w:rsidRDefault="00D205D6" w:rsidP="00597F37">
            <w:pPr>
              <w:jc w:val="center"/>
              <w:rPr>
                <w:rFonts w:asciiTheme="majorBidi" w:hAnsiTheme="majorBidi" w:cstheme="majorBidi"/>
                <w:color w:val="000000"/>
                <w:sz w:val="20"/>
                <w:szCs w:val="20"/>
              </w:rPr>
            </w:pPr>
            <w:r w:rsidRPr="00D205D6">
              <w:rPr>
                <w:rFonts w:asciiTheme="majorBidi" w:hAnsiTheme="majorBidi" w:cstheme="majorBidi"/>
                <w:color w:val="000000"/>
                <w:sz w:val="20"/>
                <w:szCs w:val="20"/>
              </w:rPr>
              <w:t>13,143</w:t>
            </w:r>
          </w:p>
        </w:tc>
        <w:tc>
          <w:tcPr>
            <w:tcW w:w="866" w:type="dxa"/>
            <w:vAlign w:val="bottom"/>
          </w:tcPr>
          <w:p w:rsidR="00D205D6" w:rsidRPr="00D205D6" w:rsidRDefault="00D205D6" w:rsidP="00C61210">
            <w:pPr>
              <w:jc w:val="center"/>
              <w:rPr>
                <w:rFonts w:asciiTheme="majorBidi" w:hAnsiTheme="majorBidi" w:cstheme="majorBidi"/>
                <w:color w:val="000000"/>
                <w:sz w:val="20"/>
                <w:szCs w:val="20"/>
              </w:rPr>
            </w:pPr>
            <w:r w:rsidRPr="00D205D6">
              <w:rPr>
                <w:rFonts w:asciiTheme="majorBidi" w:hAnsiTheme="majorBidi" w:cstheme="majorBidi"/>
                <w:color w:val="000000"/>
                <w:sz w:val="20"/>
                <w:szCs w:val="20"/>
              </w:rPr>
              <w:t>4,681</w:t>
            </w:r>
          </w:p>
        </w:tc>
        <w:tc>
          <w:tcPr>
            <w:tcW w:w="866" w:type="dxa"/>
            <w:vAlign w:val="bottom"/>
          </w:tcPr>
          <w:p w:rsidR="00D205D6" w:rsidRPr="00D205D6" w:rsidRDefault="00D205D6" w:rsidP="00597F37">
            <w:pPr>
              <w:jc w:val="center"/>
              <w:rPr>
                <w:rFonts w:asciiTheme="majorBidi" w:hAnsiTheme="majorBidi" w:cstheme="majorBidi"/>
                <w:color w:val="000000"/>
                <w:sz w:val="20"/>
                <w:szCs w:val="20"/>
              </w:rPr>
            </w:pPr>
            <w:r w:rsidRPr="00D205D6">
              <w:rPr>
                <w:rFonts w:asciiTheme="majorBidi" w:hAnsiTheme="majorBidi" w:cstheme="majorBidi"/>
                <w:color w:val="000000"/>
                <w:sz w:val="20"/>
                <w:szCs w:val="20"/>
              </w:rPr>
              <w:t>3,561</w:t>
            </w:r>
          </w:p>
        </w:tc>
        <w:tc>
          <w:tcPr>
            <w:tcW w:w="866" w:type="dxa"/>
            <w:vAlign w:val="bottom"/>
          </w:tcPr>
          <w:p w:rsidR="00D205D6" w:rsidRPr="00D205D6" w:rsidRDefault="00D205D6" w:rsidP="00597F37">
            <w:pPr>
              <w:jc w:val="center"/>
              <w:rPr>
                <w:rFonts w:asciiTheme="majorBidi" w:hAnsiTheme="majorBidi" w:cstheme="majorBidi"/>
                <w:color w:val="000000"/>
                <w:sz w:val="20"/>
                <w:szCs w:val="20"/>
              </w:rPr>
            </w:pPr>
            <w:r w:rsidRPr="00D205D6">
              <w:rPr>
                <w:rFonts w:asciiTheme="majorBidi" w:hAnsiTheme="majorBidi" w:cstheme="majorBidi"/>
                <w:color w:val="000000"/>
                <w:sz w:val="20"/>
                <w:szCs w:val="20"/>
              </w:rPr>
              <w:t>16,956</w:t>
            </w:r>
          </w:p>
        </w:tc>
      </w:tr>
      <w:tr w:rsidR="00D205D6" w:rsidRPr="00D205D6" w:rsidTr="00D205D6">
        <w:tc>
          <w:tcPr>
            <w:tcW w:w="744" w:type="dxa"/>
            <w:vAlign w:val="bottom"/>
          </w:tcPr>
          <w:p w:rsidR="00D205D6" w:rsidRPr="00D205D6" w:rsidRDefault="00D205D6" w:rsidP="00395F3F">
            <w:pPr>
              <w:jc w:val="center"/>
              <w:rPr>
                <w:rFonts w:asciiTheme="majorBidi" w:hAnsiTheme="majorBidi" w:cstheme="majorBidi"/>
                <w:b/>
                <w:bCs/>
                <w:color w:val="000000"/>
                <w:sz w:val="20"/>
                <w:szCs w:val="20"/>
              </w:rPr>
            </w:pPr>
            <w:r w:rsidRPr="00D205D6">
              <w:rPr>
                <w:rFonts w:asciiTheme="majorBidi" w:hAnsiTheme="majorBidi" w:cstheme="majorBidi"/>
                <w:b/>
                <w:bCs/>
                <w:color w:val="000000"/>
                <w:sz w:val="20"/>
                <w:szCs w:val="20"/>
              </w:rPr>
              <w:t>Dec.</w:t>
            </w:r>
          </w:p>
        </w:tc>
        <w:tc>
          <w:tcPr>
            <w:tcW w:w="866" w:type="dxa"/>
            <w:vAlign w:val="bottom"/>
          </w:tcPr>
          <w:p w:rsidR="00D205D6" w:rsidRPr="00D205D6" w:rsidRDefault="00D205D6" w:rsidP="00C61210">
            <w:pPr>
              <w:jc w:val="center"/>
              <w:rPr>
                <w:rFonts w:asciiTheme="majorBidi" w:hAnsiTheme="majorBidi" w:cstheme="majorBidi"/>
                <w:color w:val="000000"/>
                <w:sz w:val="20"/>
                <w:szCs w:val="20"/>
              </w:rPr>
            </w:pPr>
            <w:r w:rsidRPr="00D205D6">
              <w:rPr>
                <w:rFonts w:asciiTheme="majorBidi" w:hAnsiTheme="majorBidi" w:cstheme="majorBidi"/>
                <w:color w:val="000000"/>
                <w:sz w:val="20"/>
                <w:szCs w:val="20"/>
              </w:rPr>
              <w:t>14,481</w:t>
            </w:r>
          </w:p>
        </w:tc>
        <w:tc>
          <w:tcPr>
            <w:tcW w:w="866" w:type="dxa"/>
            <w:vAlign w:val="bottom"/>
          </w:tcPr>
          <w:p w:rsidR="00D205D6" w:rsidRPr="00D205D6" w:rsidRDefault="00D205D6" w:rsidP="00C61210">
            <w:pPr>
              <w:jc w:val="center"/>
              <w:rPr>
                <w:rFonts w:asciiTheme="majorBidi" w:hAnsiTheme="majorBidi" w:cstheme="majorBidi"/>
                <w:color w:val="000000"/>
                <w:sz w:val="20"/>
                <w:szCs w:val="20"/>
              </w:rPr>
            </w:pPr>
            <w:r w:rsidRPr="00D205D6">
              <w:rPr>
                <w:rFonts w:asciiTheme="majorBidi" w:hAnsiTheme="majorBidi" w:cstheme="majorBidi"/>
                <w:color w:val="000000"/>
                <w:sz w:val="20"/>
                <w:szCs w:val="20"/>
              </w:rPr>
              <w:t>375</w:t>
            </w:r>
          </w:p>
        </w:tc>
        <w:tc>
          <w:tcPr>
            <w:tcW w:w="866" w:type="dxa"/>
            <w:vAlign w:val="bottom"/>
          </w:tcPr>
          <w:p w:rsidR="00D205D6" w:rsidRPr="00D205D6" w:rsidRDefault="00D205D6" w:rsidP="00C61210">
            <w:pPr>
              <w:jc w:val="center"/>
              <w:rPr>
                <w:rFonts w:asciiTheme="majorBidi" w:hAnsiTheme="majorBidi" w:cstheme="majorBidi"/>
                <w:color w:val="000000"/>
                <w:sz w:val="20"/>
                <w:szCs w:val="20"/>
              </w:rPr>
            </w:pPr>
            <w:r w:rsidRPr="00D205D6">
              <w:rPr>
                <w:rFonts w:asciiTheme="majorBidi" w:hAnsiTheme="majorBidi" w:cstheme="majorBidi"/>
                <w:color w:val="000000"/>
                <w:sz w:val="20"/>
                <w:szCs w:val="20"/>
              </w:rPr>
              <w:t>9,523</w:t>
            </w:r>
          </w:p>
        </w:tc>
        <w:tc>
          <w:tcPr>
            <w:tcW w:w="866" w:type="dxa"/>
            <w:vAlign w:val="bottom"/>
          </w:tcPr>
          <w:p w:rsidR="00D205D6" w:rsidRPr="00D205D6" w:rsidRDefault="00D205D6" w:rsidP="00C61210">
            <w:pPr>
              <w:jc w:val="center"/>
              <w:rPr>
                <w:rFonts w:asciiTheme="majorBidi" w:hAnsiTheme="majorBidi" w:cstheme="majorBidi"/>
                <w:color w:val="000000"/>
                <w:sz w:val="20"/>
                <w:szCs w:val="20"/>
              </w:rPr>
            </w:pPr>
            <w:r w:rsidRPr="00D205D6">
              <w:rPr>
                <w:rFonts w:asciiTheme="majorBidi" w:hAnsiTheme="majorBidi" w:cstheme="majorBidi"/>
                <w:color w:val="000000"/>
                <w:sz w:val="20"/>
                <w:szCs w:val="20"/>
              </w:rPr>
              <w:t>23,383</w:t>
            </w:r>
          </w:p>
        </w:tc>
        <w:tc>
          <w:tcPr>
            <w:tcW w:w="866" w:type="dxa"/>
            <w:vAlign w:val="bottom"/>
          </w:tcPr>
          <w:p w:rsidR="00D205D6" w:rsidRPr="00D205D6" w:rsidRDefault="00D205D6" w:rsidP="00C61210">
            <w:pPr>
              <w:jc w:val="center"/>
              <w:rPr>
                <w:rFonts w:asciiTheme="majorBidi" w:hAnsiTheme="majorBidi" w:cstheme="majorBidi"/>
                <w:color w:val="000000"/>
                <w:sz w:val="20"/>
                <w:szCs w:val="20"/>
              </w:rPr>
            </w:pPr>
            <w:r w:rsidRPr="00D205D6">
              <w:rPr>
                <w:rFonts w:asciiTheme="majorBidi" w:hAnsiTheme="majorBidi" w:cstheme="majorBidi"/>
                <w:color w:val="000000"/>
                <w:sz w:val="20"/>
                <w:szCs w:val="20"/>
              </w:rPr>
              <w:t>170,180</w:t>
            </w:r>
          </w:p>
        </w:tc>
        <w:tc>
          <w:tcPr>
            <w:tcW w:w="866" w:type="dxa"/>
            <w:vAlign w:val="bottom"/>
          </w:tcPr>
          <w:p w:rsidR="00D205D6" w:rsidRPr="00D205D6" w:rsidRDefault="00D205D6" w:rsidP="00C61210">
            <w:pPr>
              <w:jc w:val="center"/>
              <w:rPr>
                <w:rFonts w:asciiTheme="majorBidi" w:hAnsiTheme="majorBidi" w:cstheme="majorBidi"/>
                <w:color w:val="000000"/>
                <w:sz w:val="20"/>
                <w:szCs w:val="20"/>
              </w:rPr>
            </w:pPr>
            <w:r w:rsidRPr="00D205D6">
              <w:rPr>
                <w:rFonts w:asciiTheme="majorBidi" w:hAnsiTheme="majorBidi" w:cstheme="majorBidi"/>
                <w:color w:val="000000"/>
                <w:sz w:val="20"/>
                <w:szCs w:val="20"/>
              </w:rPr>
              <w:t>86,551</w:t>
            </w:r>
          </w:p>
        </w:tc>
        <w:tc>
          <w:tcPr>
            <w:tcW w:w="866" w:type="dxa"/>
            <w:vAlign w:val="bottom"/>
          </w:tcPr>
          <w:p w:rsidR="00D205D6" w:rsidRPr="00D205D6" w:rsidRDefault="00D205D6" w:rsidP="00597F37">
            <w:pPr>
              <w:jc w:val="center"/>
              <w:rPr>
                <w:rFonts w:asciiTheme="majorBidi" w:hAnsiTheme="majorBidi" w:cstheme="majorBidi"/>
                <w:color w:val="000000"/>
                <w:sz w:val="20"/>
                <w:szCs w:val="20"/>
              </w:rPr>
            </w:pPr>
            <w:r w:rsidRPr="00D205D6">
              <w:rPr>
                <w:rFonts w:asciiTheme="majorBidi" w:hAnsiTheme="majorBidi" w:cstheme="majorBidi"/>
                <w:color w:val="000000"/>
                <w:sz w:val="20"/>
                <w:szCs w:val="20"/>
              </w:rPr>
              <w:t>17,898</w:t>
            </w:r>
          </w:p>
        </w:tc>
        <w:tc>
          <w:tcPr>
            <w:tcW w:w="866" w:type="dxa"/>
            <w:vAlign w:val="bottom"/>
          </w:tcPr>
          <w:p w:rsidR="00D205D6" w:rsidRPr="00D205D6" w:rsidRDefault="00D205D6" w:rsidP="00C61210">
            <w:pPr>
              <w:jc w:val="center"/>
              <w:rPr>
                <w:rFonts w:asciiTheme="majorBidi" w:hAnsiTheme="majorBidi" w:cstheme="majorBidi"/>
                <w:color w:val="000000"/>
                <w:sz w:val="20"/>
                <w:szCs w:val="20"/>
              </w:rPr>
            </w:pPr>
            <w:r w:rsidRPr="00D205D6">
              <w:rPr>
                <w:rFonts w:asciiTheme="majorBidi" w:hAnsiTheme="majorBidi" w:cstheme="majorBidi"/>
                <w:color w:val="000000"/>
                <w:sz w:val="20"/>
                <w:szCs w:val="20"/>
              </w:rPr>
              <w:t>6,539</w:t>
            </w:r>
          </w:p>
        </w:tc>
        <w:tc>
          <w:tcPr>
            <w:tcW w:w="866" w:type="dxa"/>
            <w:vAlign w:val="bottom"/>
          </w:tcPr>
          <w:p w:rsidR="00D205D6" w:rsidRPr="00D205D6" w:rsidRDefault="00D205D6" w:rsidP="00597F37">
            <w:pPr>
              <w:jc w:val="center"/>
              <w:rPr>
                <w:rFonts w:asciiTheme="majorBidi" w:hAnsiTheme="majorBidi" w:cstheme="majorBidi"/>
                <w:color w:val="000000"/>
                <w:sz w:val="20"/>
                <w:szCs w:val="20"/>
              </w:rPr>
            </w:pPr>
            <w:r w:rsidRPr="00D205D6">
              <w:rPr>
                <w:rFonts w:asciiTheme="majorBidi" w:hAnsiTheme="majorBidi" w:cstheme="majorBidi"/>
                <w:color w:val="000000"/>
                <w:sz w:val="20"/>
                <w:szCs w:val="20"/>
              </w:rPr>
              <w:t>4,439</w:t>
            </w:r>
          </w:p>
        </w:tc>
        <w:tc>
          <w:tcPr>
            <w:tcW w:w="866" w:type="dxa"/>
            <w:vAlign w:val="bottom"/>
          </w:tcPr>
          <w:p w:rsidR="00D205D6" w:rsidRPr="00D205D6" w:rsidRDefault="00D205D6" w:rsidP="00597F37">
            <w:pPr>
              <w:jc w:val="center"/>
              <w:rPr>
                <w:rFonts w:asciiTheme="majorBidi" w:hAnsiTheme="majorBidi" w:cstheme="majorBidi"/>
                <w:color w:val="000000"/>
                <w:sz w:val="20"/>
                <w:szCs w:val="20"/>
              </w:rPr>
            </w:pPr>
            <w:r w:rsidRPr="00D205D6">
              <w:rPr>
                <w:rFonts w:asciiTheme="majorBidi" w:hAnsiTheme="majorBidi" w:cstheme="majorBidi"/>
                <w:color w:val="000000"/>
                <w:sz w:val="20"/>
                <w:szCs w:val="20"/>
              </w:rPr>
              <w:t>21,423</w:t>
            </w:r>
          </w:p>
        </w:tc>
      </w:tr>
    </w:tbl>
    <w:p w:rsidR="00395F3F" w:rsidRDefault="00395F3F" w:rsidP="00395F3F">
      <w:pPr>
        <w:pStyle w:val="Body"/>
        <w:spacing w:line="360" w:lineRule="auto"/>
        <w:rPr>
          <w:sz w:val="24"/>
          <w:szCs w:val="24"/>
          <w:lang w:val="en-CA"/>
        </w:rPr>
      </w:pPr>
    </w:p>
    <w:p w:rsidR="00EC613E" w:rsidRDefault="00395F3F" w:rsidP="006F590B">
      <w:pPr>
        <w:pStyle w:val="Body"/>
        <w:spacing w:before="0" w:after="0" w:line="360" w:lineRule="auto"/>
        <w:ind w:firstLine="658"/>
        <w:rPr>
          <w:sz w:val="24"/>
          <w:szCs w:val="24"/>
          <w:lang w:val="en-CA"/>
        </w:rPr>
      </w:pPr>
      <w:r>
        <w:rPr>
          <w:sz w:val="24"/>
          <w:szCs w:val="24"/>
          <w:lang w:val="en-CA"/>
        </w:rPr>
        <w:t xml:space="preserve">The monthly reductions in GHG emission with ceiling insulation upgrade to RSI 8.8 can be calculated  based on the </w:t>
      </w:r>
      <w:r w:rsidRPr="00947581">
        <w:rPr>
          <w:sz w:val="24"/>
          <w:szCs w:val="24"/>
          <w:lang w:val="en-CA"/>
        </w:rPr>
        <w:t xml:space="preserve">predicted monthly </w:t>
      </w:r>
      <w:r w:rsidRPr="009D782D">
        <w:rPr>
          <w:sz w:val="24"/>
          <w:szCs w:val="24"/>
          <w:lang w:val="en-CA"/>
        </w:rPr>
        <w:t>reductions in electricity generation</w:t>
      </w:r>
      <w:r>
        <w:rPr>
          <w:b/>
          <w:bCs/>
          <w:sz w:val="24"/>
          <w:szCs w:val="24"/>
          <w:lang w:val="en-CA"/>
        </w:rPr>
        <w:t xml:space="preserve"> </w:t>
      </w:r>
      <w:r>
        <w:rPr>
          <w:sz w:val="24"/>
          <w:szCs w:val="24"/>
          <w:lang w:val="en-CA"/>
        </w:rPr>
        <w:t>in Table 37 and the GHG intensity factors estimated using the five different methods presented in Table 33.</w:t>
      </w:r>
    </w:p>
    <w:p w:rsidR="00EC613E" w:rsidRDefault="00395F3F" w:rsidP="006F590B">
      <w:pPr>
        <w:pStyle w:val="Body"/>
        <w:spacing w:before="0" w:line="360" w:lineRule="auto"/>
        <w:ind w:firstLine="658"/>
        <w:rPr>
          <w:sz w:val="24"/>
          <w:szCs w:val="24"/>
          <w:lang w:val="en-CA"/>
        </w:rPr>
      </w:pPr>
      <w:r w:rsidRPr="009870FB">
        <w:rPr>
          <w:sz w:val="24"/>
          <w:szCs w:val="24"/>
          <w:lang w:val="en-CA"/>
        </w:rPr>
        <w:lastRenderedPageBreak/>
        <w:t xml:space="preserve">The monthly reductions </w:t>
      </w:r>
      <w:r>
        <w:rPr>
          <w:sz w:val="24"/>
          <w:szCs w:val="24"/>
          <w:lang w:val="en-CA"/>
        </w:rPr>
        <w:t xml:space="preserve">in </w:t>
      </w:r>
      <w:r w:rsidRPr="009870FB">
        <w:rPr>
          <w:sz w:val="24"/>
          <w:szCs w:val="24"/>
          <w:lang w:val="en-CA"/>
        </w:rPr>
        <w:t xml:space="preserve">GHG emission </w:t>
      </w:r>
      <w:r>
        <w:rPr>
          <w:sz w:val="24"/>
          <w:szCs w:val="24"/>
          <w:lang w:val="en-CA"/>
        </w:rPr>
        <w:t>(Tonne CO</w:t>
      </w:r>
      <w:r w:rsidRPr="009870FB">
        <w:rPr>
          <w:sz w:val="24"/>
          <w:szCs w:val="24"/>
          <w:vertAlign w:val="subscript"/>
          <w:lang w:val="en-CA"/>
        </w:rPr>
        <w:t>2eq</w:t>
      </w:r>
      <w:r>
        <w:rPr>
          <w:sz w:val="24"/>
          <w:szCs w:val="24"/>
          <w:lang w:val="en-CA"/>
        </w:rPr>
        <w:t xml:space="preserve">/month) for each province using  the </w:t>
      </w:r>
      <w:r w:rsidRPr="009153A6">
        <w:rPr>
          <w:sz w:val="24"/>
          <w:szCs w:val="24"/>
          <w:lang w:val="en-CA"/>
        </w:rPr>
        <w:t>five different</w:t>
      </w:r>
      <w:r>
        <w:rPr>
          <w:sz w:val="24"/>
          <w:szCs w:val="24"/>
          <w:lang w:val="en-CA"/>
        </w:rPr>
        <w:t xml:space="preserve"> methods are</w:t>
      </w:r>
      <w:r w:rsidRPr="009870FB">
        <w:rPr>
          <w:sz w:val="24"/>
          <w:szCs w:val="24"/>
          <w:lang w:val="en-CA"/>
        </w:rPr>
        <w:t xml:space="preserve"> </w:t>
      </w:r>
      <w:r>
        <w:rPr>
          <w:sz w:val="24"/>
          <w:szCs w:val="24"/>
          <w:lang w:val="en-CA"/>
        </w:rPr>
        <w:t>given in Table</w:t>
      </w:r>
      <w:r w:rsidR="001809DF">
        <w:rPr>
          <w:sz w:val="24"/>
          <w:szCs w:val="24"/>
          <w:lang w:val="en-CA"/>
        </w:rPr>
        <w:t>s</w:t>
      </w:r>
      <w:r>
        <w:rPr>
          <w:sz w:val="24"/>
          <w:szCs w:val="24"/>
          <w:lang w:val="en-CA"/>
        </w:rPr>
        <w:t xml:space="preserve"> F1-F10 of Appendix F and are plotted</w:t>
      </w:r>
      <w:r w:rsidRPr="009870FB">
        <w:rPr>
          <w:sz w:val="24"/>
          <w:szCs w:val="24"/>
          <w:lang w:val="en-CA"/>
        </w:rPr>
        <w:t xml:space="preserve"> in </w:t>
      </w:r>
    </w:p>
    <w:p w:rsidR="00395F3F" w:rsidRDefault="00395F3F" w:rsidP="001809DF">
      <w:pPr>
        <w:pStyle w:val="Body"/>
        <w:spacing w:after="0" w:line="360" w:lineRule="auto"/>
        <w:rPr>
          <w:sz w:val="24"/>
          <w:szCs w:val="24"/>
          <w:lang w:val="en-CA"/>
        </w:rPr>
      </w:pPr>
      <w:r w:rsidRPr="009870FB">
        <w:rPr>
          <w:sz w:val="24"/>
          <w:szCs w:val="24"/>
          <w:lang w:val="en-CA"/>
        </w:rPr>
        <w:t>Figure</w:t>
      </w:r>
      <w:r>
        <w:rPr>
          <w:sz w:val="24"/>
          <w:szCs w:val="24"/>
          <w:lang w:val="en-CA"/>
        </w:rPr>
        <w:t>s</w:t>
      </w:r>
      <w:r w:rsidRPr="009870FB">
        <w:rPr>
          <w:sz w:val="24"/>
          <w:szCs w:val="24"/>
          <w:lang w:val="en-CA"/>
        </w:rPr>
        <w:t xml:space="preserve"> </w:t>
      </w:r>
      <w:r>
        <w:rPr>
          <w:sz w:val="24"/>
          <w:szCs w:val="24"/>
          <w:lang w:val="en-CA"/>
        </w:rPr>
        <w:t>20-</w:t>
      </w:r>
      <w:r w:rsidRPr="009870FB">
        <w:rPr>
          <w:sz w:val="24"/>
          <w:szCs w:val="24"/>
          <w:lang w:val="en-CA"/>
        </w:rPr>
        <w:t xml:space="preserve"> </w:t>
      </w:r>
      <w:r w:rsidR="001809DF">
        <w:rPr>
          <w:sz w:val="24"/>
          <w:szCs w:val="24"/>
          <w:lang w:val="en-CA"/>
        </w:rPr>
        <w:t>29</w:t>
      </w:r>
      <w:r>
        <w:rPr>
          <w:sz w:val="24"/>
          <w:szCs w:val="24"/>
          <w:lang w:val="en-CA"/>
        </w:rPr>
        <w:t>.</w:t>
      </w:r>
    </w:p>
    <w:p w:rsidR="001809DF" w:rsidRDefault="001809DF" w:rsidP="001809DF">
      <w:pPr>
        <w:pStyle w:val="Body"/>
        <w:spacing w:line="360" w:lineRule="auto"/>
        <w:rPr>
          <w:sz w:val="24"/>
          <w:szCs w:val="24"/>
          <w:lang w:val="en-CA"/>
        </w:rPr>
      </w:pPr>
    </w:p>
    <w:p w:rsidR="00EC613E" w:rsidRPr="001809DF" w:rsidRDefault="00395F3F" w:rsidP="001809DF">
      <w:pPr>
        <w:pStyle w:val="Body"/>
        <w:spacing w:before="0" w:line="360" w:lineRule="auto"/>
        <w:rPr>
          <w:sz w:val="24"/>
          <w:szCs w:val="24"/>
        </w:rPr>
      </w:pPr>
      <w:r w:rsidRPr="009870FB">
        <w:rPr>
          <w:sz w:val="24"/>
          <w:szCs w:val="24"/>
        </w:rPr>
        <w:t>Note</w:t>
      </w:r>
      <w:r>
        <w:rPr>
          <w:sz w:val="24"/>
          <w:szCs w:val="24"/>
        </w:rPr>
        <w:t xml:space="preserve"> 1: In all f</w:t>
      </w:r>
      <w:r w:rsidRPr="009870FB">
        <w:rPr>
          <w:sz w:val="24"/>
          <w:szCs w:val="24"/>
        </w:rPr>
        <w:t>igures of this section, data points are connected with lines to make the graphs, and the trends, easier to read. The lines have no other purpose as there are no data in between discrete data points</w:t>
      </w:r>
      <w:r>
        <w:rPr>
          <w:sz w:val="24"/>
          <w:szCs w:val="24"/>
        </w:rPr>
        <w:t>.</w:t>
      </w:r>
    </w:p>
    <w:p w:rsidR="001809DF" w:rsidRDefault="001809DF" w:rsidP="00395F3F">
      <w:pPr>
        <w:spacing w:line="360" w:lineRule="auto"/>
        <w:jc w:val="both"/>
      </w:pPr>
    </w:p>
    <w:p w:rsidR="00395F3F" w:rsidRDefault="00395F3F" w:rsidP="00395F3F">
      <w:pPr>
        <w:spacing w:line="360" w:lineRule="auto"/>
        <w:jc w:val="both"/>
      </w:pPr>
      <w:r w:rsidRPr="009870FB">
        <w:t>Note 2:</w:t>
      </w:r>
      <w:r>
        <w:t xml:space="preserve"> The GHG emission reduction predicted using the method recommended in Table 34 is marked in black colour. </w:t>
      </w:r>
    </w:p>
    <w:p w:rsidR="00395F3F" w:rsidRDefault="00395F3F" w:rsidP="00395F3F">
      <w:pPr>
        <w:spacing w:line="360" w:lineRule="auto"/>
        <w:jc w:val="both"/>
      </w:pPr>
    </w:p>
    <w:p w:rsidR="00012332" w:rsidRDefault="00012332" w:rsidP="00395F3F">
      <w:pPr>
        <w:spacing w:line="360" w:lineRule="auto"/>
        <w:jc w:val="both"/>
      </w:pPr>
    </w:p>
    <w:p w:rsidR="00A30092" w:rsidRDefault="00BC1B6D" w:rsidP="00A30092">
      <w:pPr>
        <w:keepNext/>
        <w:spacing w:line="276" w:lineRule="auto"/>
      </w:pPr>
      <w:r w:rsidRPr="00BC1B6D">
        <w:rPr>
          <w:noProof/>
          <w:lang w:val="en-US" w:eastAsia="en-US"/>
        </w:rPr>
        <w:drawing>
          <wp:inline distT="0" distB="0" distL="0" distR="0">
            <wp:extent cx="5504815" cy="2943515"/>
            <wp:effectExtent l="19050" t="0" r="19685" b="9235"/>
            <wp:docPr id="14"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rsidR="00012332" w:rsidRPr="00A30092" w:rsidRDefault="00A30092" w:rsidP="00A30092">
      <w:pPr>
        <w:pStyle w:val="Caption"/>
        <w:ind w:left="1134" w:hanging="1134"/>
        <w:rPr>
          <w:color w:val="auto"/>
        </w:rPr>
      </w:pPr>
      <w:bookmarkStart w:id="220" w:name="_Toc225142481"/>
      <w:proofErr w:type="gramStart"/>
      <w:r w:rsidRPr="00A30092">
        <w:rPr>
          <w:color w:val="auto"/>
          <w:sz w:val="24"/>
          <w:szCs w:val="24"/>
        </w:rPr>
        <w:t xml:space="preserve">Figure </w:t>
      </w:r>
      <w:r w:rsidR="00BB2E83" w:rsidRPr="00A30092">
        <w:rPr>
          <w:color w:val="auto"/>
          <w:sz w:val="24"/>
          <w:szCs w:val="24"/>
        </w:rPr>
        <w:fldChar w:fldCharType="begin"/>
      </w:r>
      <w:r w:rsidRPr="00A30092">
        <w:rPr>
          <w:color w:val="auto"/>
          <w:sz w:val="24"/>
          <w:szCs w:val="24"/>
        </w:rPr>
        <w:instrText xml:space="preserve"> SEQ Figure \* ARABIC </w:instrText>
      </w:r>
      <w:r w:rsidR="00BB2E83" w:rsidRPr="00A30092">
        <w:rPr>
          <w:color w:val="auto"/>
          <w:sz w:val="24"/>
          <w:szCs w:val="24"/>
        </w:rPr>
        <w:fldChar w:fldCharType="separate"/>
      </w:r>
      <w:r>
        <w:rPr>
          <w:noProof/>
          <w:color w:val="auto"/>
          <w:sz w:val="24"/>
          <w:szCs w:val="24"/>
        </w:rPr>
        <w:t>20</w:t>
      </w:r>
      <w:r w:rsidR="00BB2E83" w:rsidRPr="00A30092">
        <w:rPr>
          <w:color w:val="auto"/>
          <w:sz w:val="24"/>
          <w:szCs w:val="24"/>
        </w:rPr>
        <w:fldChar w:fldCharType="end"/>
      </w:r>
      <w:r w:rsidRPr="00A30092">
        <w:rPr>
          <w:color w:val="auto"/>
          <w:sz w:val="24"/>
          <w:szCs w:val="24"/>
          <w:lang w:val="en-CA"/>
        </w:rPr>
        <w:t>.</w:t>
      </w:r>
      <w:proofErr w:type="gramEnd"/>
      <w:r w:rsidRPr="00A30092">
        <w:rPr>
          <w:color w:val="auto"/>
          <w:sz w:val="24"/>
          <w:szCs w:val="24"/>
          <w:lang w:val="en-CA"/>
        </w:rPr>
        <w:t xml:space="preserve"> </w:t>
      </w:r>
      <w:r w:rsidRPr="00A30092">
        <w:rPr>
          <w:b w:val="0"/>
          <w:bCs w:val="0"/>
          <w:color w:val="auto"/>
          <w:sz w:val="24"/>
          <w:szCs w:val="24"/>
          <w:lang w:val="en-CA"/>
        </w:rPr>
        <w:t>Monthly GHG emission reductions as result of ceiling insulation upgrade for Newfoundland</w:t>
      </w:r>
      <w:bookmarkEnd w:id="220"/>
    </w:p>
    <w:p w:rsidR="00012332" w:rsidRPr="00913912" w:rsidRDefault="00012332" w:rsidP="00A30092">
      <w:pPr>
        <w:pStyle w:val="Caption"/>
        <w:ind w:left="1134" w:hanging="1134"/>
        <w:rPr>
          <w:color w:val="auto"/>
          <w:sz w:val="24"/>
          <w:szCs w:val="24"/>
        </w:rPr>
      </w:pPr>
    </w:p>
    <w:p w:rsidR="00012332" w:rsidRPr="00132DCD" w:rsidRDefault="00012332" w:rsidP="00012332">
      <w:pPr>
        <w:rPr>
          <w:lang w:val="en-CA"/>
        </w:rPr>
      </w:pPr>
    </w:p>
    <w:p w:rsidR="00A30092" w:rsidRDefault="00BC1B6D" w:rsidP="00A30092">
      <w:pPr>
        <w:keepNext/>
        <w:spacing w:line="276" w:lineRule="auto"/>
      </w:pPr>
      <w:r w:rsidRPr="00BC1B6D">
        <w:rPr>
          <w:noProof/>
          <w:lang w:val="en-US" w:eastAsia="en-US"/>
        </w:rPr>
        <w:lastRenderedPageBreak/>
        <w:drawing>
          <wp:inline distT="0" distB="0" distL="0" distR="0">
            <wp:extent cx="5511860" cy="3234906"/>
            <wp:effectExtent l="19050" t="0" r="12640" b="3594"/>
            <wp:docPr id="41"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rsidR="00012332" w:rsidRPr="00A30092" w:rsidRDefault="00A30092" w:rsidP="00A30092">
      <w:pPr>
        <w:pStyle w:val="Caption"/>
        <w:ind w:left="1134" w:hanging="1134"/>
        <w:rPr>
          <w:color w:val="auto"/>
          <w:sz w:val="24"/>
          <w:szCs w:val="24"/>
        </w:rPr>
      </w:pPr>
      <w:bookmarkStart w:id="221" w:name="_Toc225142482"/>
      <w:proofErr w:type="gramStart"/>
      <w:r w:rsidRPr="00A30092">
        <w:rPr>
          <w:color w:val="auto"/>
          <w:sz w:val="24"/>
          <w:szCs w:val="24"/>
        </w:rPr>
        <w:t xml:space="preserve">Figure </w:t>
      </w:r>
      <w:r w:rsidR="00BB2E83" w:rsidRPr="00A30092">
        <w:rPr>
          <w:color w:val="auto"/>
          <w:sz w:val="24"/>
          <w:szCs w:val="24"/>
        </w:rPr>
        <w:fldChar w:fldCharType="begin"/>
      </w:r>
      <w:r w:rsidRPr="00A30092">
        <w:rPr>
          <w:color w:val="auto"/>
          <w:sz w:val="24"/>
          <w:szCs w:val="24"/>
        </w:rPr>
        <w:instrText xml:space="preserve"> SEQ Figure \* ARABIC </w:instrText>
      </w:r>
      <w:r w:rsidR="00BB2E83" w:rsidRPr="00A30092">
        <w:rPr>
          <w:color w:val="auto"/>
          <w:sz w:val="24"/>
          <w:szCs w:val="24"/>
        </w:rPr>
        <w:fldChar w:fldCharType="separate"/>
      </w:r>
      <w:r>
        <w:rPr>
          <w:noProof/>
          <w:color w:val="auto"/>
          <w:sz w:val="24"/>
          <w:szCs w:val="24"/>
        </w:rPr>
        <w:t>21</w:t>
      </w:r>
      <w:r w:rsidR="00BB2E83" w:rsidRPr="00A30092">
        <w:rPr>
          <w:color w:val="auto"/>
          <w:sz w:val="24"/>
          <w:szCs w:val="24"/>
        </w:rPr>
        <w:fldChar w:fldCharType="end"/>
      </w:r>
      <w:r w:rsidRPr="00A30092">
        <w:rPr>
          <w:color w:val="auto"/>
          <w:sz w:val="24"/>
          <w:szCs w:val="24"/>
          <w:lang w:val="en-CA"/>
        </w:rPr>
        <w:t>.</w:t>
      </w:r>
      <w:proofErr w:type="gramEnd"/>
      <w:r w:rsidRPr="00A30092">
        <w:rPr>
          <w:color w:val="auto"/>
          <w:sz w:val="24"/>
          <w:szCs w:val="24"/>
          <w:lang w:val="en-CA"/>
        </w:rPr>
        <w:t xml:space="preserve"> </w:t>
      </w:r>
      <w:r w:rsidRPr="00A30092">
        <w:rPr>
          <w:b w:val="0"/>
          <w:bCs w:val="0"/>
          <w:color w:val="auto"/>
          <w:sz w:val="24"/>
          <w:szCs w:val="24"/>
          <w:lang w:val="en-CA"/>
        </w:rPr>
        <w:t>Monthly GHG emission reductions as result of ceiling insulation upgrade for Prince Edward Island</w:t>
      </w:r>
      <w:bookmarkEnd w:id="221"/>
    </w:p>
    <w:p w:rsidR="00A30092" w:rsidRDefault="00A30092" w:rsidP="00012332">
      <w:pPr>
        <w:rPr>
          <w:lang w:val="en-CA"/>
        </w:rPr>
      </w:pPr>
    </w:p>
    <w:p w:rsidR="00A30092" w:rsidRDefault="00F031E8" w:rsidP="00A30092">
      <w:pPr>
        <w:keepNext/>
        <w:spacing w:line="276" w:lineRule="auto"/>
      </w:pPr>
      <w:r w:rsidRPr="00F031E8">
        <w:rPr>
          <w:noProof/>
          <w:lang w:val="en-US" w:eastAsia="en-US"/>
        </w:rPr>
        <w:drawing>
          <wp:inline distT="0" distB="0" distL="0" distR="0">
            <wp:extent cx="5508050" cy="3252159"/>
            <wp:effectExtent l="19050" t="0" r="16450" b="5391"/>
            <wp:docPr id="69"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rsidR="00012332" w:rsidRPr="00A30092" w:rsidRDefault="00A30092" w:rsidP="00A30092">
      <w:pPr>
        <w:pStyle w:val="Caption"/>
        <w:ind w:left="1134" w:hanging="1134"/>
        <w:rPr>
          <w:color w:val="auto"/>
          <w:sz w:val="24"/>
          <w:szCs w:val="24"/>
        </w:rPr>
      </w:pPr>
      <w:bookmarkStart w:id="222" w:name="_Toc225142483"/>
      <w:proofErr w:type="gramStart"/>
      <w:r w:rsidRPr="00A30092">
        <w:rPr>
          <w:color w:val="auto"/>
          <w:sz w:val="24"/>
          <w:szCs w:val="24"/>
        </w:rPr>
        <w:t xml:space="preserve">Figure </w:t>
      </w:r>
      <w:r w:rsidR="00BB2E83" w:rsidRPr="00A30092">
        <w:rPr>
          <w:color w:val="auto"/>
          <w:sz w:val="24"/>
          <w:szCs w:val="24"/>
        </w:rPr>
        <w:fldChar w:fldCharType="begin"/>
      </w:r>
      <w:r w:rsidRPr="00A30092">
        <w:rPr>
          <w:color w:val="auto"/>
          <w:sz w:val="24"/>
          <w:szCs w:val="24"/>
        </w:rPr>
        <w:instrText xml:space="preserve"> SEQ Figure \* ARABIC </w:instrText>
      </w:r>
      <w:r w:rsidR="00BB2E83" w:rsidRPr="00A30092">
        <w:rPr>
          <w:color w:val="auto"/>
          <w:sz w:val="24"/>
          <w:szCs w:val="24"/>
        </w:rPr>
        <w:fldChar w:fldCharType="separate"/>
      </w:r>
      <w:r>
        <w:rPr>
          <w:noProof/>
          <w:color w:val="auto"/>
          <w:sz w:val="24"/>
          <w:szCs w:val="24"/>
        </w:rPr>
        <w:t>22</w:t>
      </w:r>
      <w:r w:rsidR="00BB2E83" w:rsidRPr="00A30092">
        <w:rPr>
          <w:color w:val="auto"/>
          <w:sz w:val="24"/>
          <w:szCs w:val="24"/>
        </w:rPr>
        <w:fldChar w:fldCharType="end"/>
      </w:r>
      <w:r w:rsidRPr="00A30092">
        <w:rPr>
          <w:b w:val="0"/>
          <w:bCs w:val="0"/>
          <w:color w:val="auto"/>
          <w:sz w:val="24"/>
          <w:szCs w:val="24"/>
          <w:lang w:val="en-CA"/>
        </w:rPr>
        <w:t>.</w:t>
      </w:r>
      <w:proofErr w:type="gramEnd"/>
      <w:r w:rsidRPr="00A30092">
        <w:rPr>
          <w:b w:val="0"/>
          <w:bCs w:val="0"/>
          <w:color w:val="auto"/>
          <w:sz w:val="24"/>
          <w:szCs w:val="24"/>
          <w:lang w:val="en-CA"/>
        </w:rPr>
        <w:t xml:space="preserve"> Monthly GHG emission reductions as result of ceiling insulation upgrade for Nova Scotia</w:t>
      </w:r>
      <w:bookmarkEnd w:id="222"/>
    </w:p>
    <w:p w:rsidR="00012332" w:rsidRDefault="00012332" w:rsidP="00A30092">
      <w:pPr>
        <w:pStyle w:val="Caption"/>
        <w:ind w:left="1134" w:hanging="1134"/>
        <w:rPr>
          <w:b w:val="0"/>
          <w:bCs w:val="0"/>
          <w:color w:val="auto"/>
          <w:sz w:val="24"/>
          <w:szCs w:val="24"/>
          <w:lang w:val="en-CA"/>
        </w:rPr>
      </w:pPr>
    </w:p>
    <w:p w:rsidR="00A30092" w:rsidRDefault="00F031E8" w:rsidP="00A30092">
      <w:pPr>
        <w:keepNext/>
        <w:spacing w:line="276" w:lineRule="auto"/>
      </w:pPr>
      <w:r w:rsidRPr="00F031E8">
        <w:rPr>
          <w:noProof/>
          <w:lang w:val="en-US" w:eastAsia="en-US"/>
        </w:rPr>
        <w:lastRenderedPageBreak/>
        <w:drawing>
          <wp:inline distT="0" distB="0" distL="0" distR="0">
            <wp:extent cx="5515670" cy="3252158"/>
            <wp:effectExtent l="19050" t="0" r="27880" b="5392"/>
            <wp:docPr id="71"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rsidR="00012332" w:rsidRPr="00A30092" w:rsidRDefault="00A30092" w:rsidP="00A30092">
      <w:pPr>
        <w:pStyle w:val="Caption"/>
        <w:ind w:left="1134" w:hanging="1134"/>
        <w:rPr>
          <w:color w:val="auto"/>
          <w:sz w:val="24"/>
          <w:szCs w:val="24"/>
        </w:rPr>
      </w:pPr>
      <w:bookmarkStart w:id="223" w:name="_Toc225142484"/>
      <w:proofErr w:type="gramStart"/>
      <w:r w:rsidRPr="00A30092">
        <w:rPr>
          <w:color w:val="auto"/>
          <w:sz w:val="24"/>
          <w:szCs w:val="24"/>
        </w:rPr>
        <w:t xml:space="preserve">Figure </w:t>
      </w:r>
      <w:r w:rsidR="00BB2E83" w:rsidRPr="00A30092">
        <w:rPr>
          <w:color w:val="auto"/>
          <w:sz w:val="24"/>
          <w:szCs w:val="24"/>
        </w:rPr>
        <w:fldChar w:fldCharType="begin"/>
      </w:r>
      <w:r w:rsidRPr="00A30092">
        <w:rPr>
          <w:color w:val="auto"/>
          <w:sz w:val="24"/>
          <w:szCs w:val="24"/>
        </w:rPr>
        <w:instrText xml:space="preserve"> SEQ Figure \* ARABIC </w:instrText>
      </w:r>
      <w:r w:rsidR="00BB2E83" w:rsidRPr="00A30092">
        <w:rPr>
          <w:color w:val="auto"/>
          <w:sz w:val="24"/>
          <w:szCs w:val="24"/>
        </w:rPr>
        <w:fldChar w:fldCharType="separate"/>
      </w:r>
      <w:r>
        <w:rPr>
          <w:noProof/>
          <w:color w:val="auto"/>
          <w:sz w:val="24"/>
          <w:szCs w:val="24"/>
        </w:rPr>
        <w:t>23</w:t>
      </w:r>
      <w:r w:rsidR="00BB2E83" w:rsidRPr="00A30092">
        <w:rPr>
          <w:color w:val="auto"/>
          <w:sz w:val="24"/>
          <w:szCs w:val="24"/>
        </w:rPr>
        <w:fldChar w:fldCharType="end"/>
      </w:r>
      <w:r w:rsidRPr="00A30092">
        <w:rPr>
          <w:color w:val="auto"/>
          <w:sz w:val="24"/>
          <w:szCs w:val="24"/>
          <w:lang w:val="en-CA"/>
        </w:rPr>
        <w:t>.</w:t>
      </w:r>
      <w:proofErr w:type="gramEnd"/>
      <w:r w:rsidRPr="00A30092">
        <w:rPr>
          <w:color w:val="auto"/>
          <w:sz w:val="24"/>
          <w:szCs w:val="24"/>
          <w:lang w:val="en-CA"/>
        </w:rPr>
        <w:t xml:space="preserve"> </w:t>
      </w:r>
      <w:r w:rsidRPr="00A30092">
        <w:rPr>
          <w:b w:val="0"/>
          <w:bCs w:val="0"/>
          <w:color w:val="auto"/>
          <w:sz w:val="24"/>
          <w:szCs w:val="24"/>
          <w:lang w:val="en-CA"/>
        </w:rPr>
        <w:t>Monthly GHG emission reductions as result of ceiling insulation upgrade for New Brunswick</w:t>
      </w:r>
      <w:bookmarkEnd w:id="223"/>
    </w:p>
    <w:p w:rsidR="00012332" w:rsidRPr="00012332" w:rsidRDefault="00012332" w:rsidP="00012332"/>
    <w:p w:rsidR="00A30092" w:rsidRDefault="00927190" w:rsidP="00AB52CB">
      <w:pPr>
        <w:keepNext/>
        <w:spacing w:line="276" w:lineRule="auto"/>
        <w:jc w:val="center"/>
      </w:pPr>
      <w:r w:rsidRPr="00927190">
        <w:rPr>
          <w:noProof/>
          <w:lang w:val="en-US" w:eastAsia="en-US"/>
        </w:rPr>
        <w:drawing>
          <wp:inline distT="0" distB="0" distL="0" distR="0">
            <wp:extent cx="5508050" cy="3200400"/>
            <wp:effectExtent l="19050" t="0" r="16450" b="0"/>
            <wp:docPr id="73"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rsidR="00012332" w:rsidRPr="00A30092" w:rsidRDefault="00A30092" w:rsidP="00A30092">
      <w:pPr>
        <w:pStyle w:val="Caption"/>
        <w:ind w:left="1134" w:hanging="1134"/>
        <w:rPr>
          <w:b w:val="0"/>
          <w:bCs w:val="0"/>
          <w:color w:val="auto"/>
          <w:sz w:val="24"/>
          <w:szCs w:val="24"/>
        </w:rPr>
      </w:pPr>
      <w:bookmarkStart w:id="224" w:name="_Toc225142485"/>
      <w:proofErr w:type="gramStart"/>
      <w:r w:rsidRPr="00A30092">
        <w:rPr>
          <w:color w:val="auto"/>
          <w:sz w:val="24"/>
          <w:szCs w:val="24"/>
        </w:rPr>
        <w:t xml:space="preserve">Figure </w:t>
      </w:r>
      <w:r w:rsidR="00BB2E83" w:rsidRPr="00A30092">
        <w:rPr>
          <w:color w:val="auto"/>
          <w:sz w:val="24"/>
          <w:szCs w:val="24"/>
        </w:rPr>
        <w:fldChar w:fldCharType="begin"/>
      </w:r>
      <w:r w:rsidRPr="00A30092">
        <w:rPr>
          <w:color w:val="auto"/>
          <w:sz w:val="24"/>
          <w:szCs w:val="24"/>
        </w:rPr>
        <w:instrText xml:space="preserve"> SEQ Figure \* ARABIC </w:instrText>
      </w:r>
      <w:r w:rsidR="00BB2E83" w:rsidRPr="00A30092">
        <w:rPr>
          <w:color w:val="auto"/>
          <w:sz w:val="24"/>
          <w:szCs w:val="24"/>
        </w:rPr>
        <w:fldChar w:fldCharType="separate"/>
      </w:r>
      <w:r>
        <w:rPr>
          <w:noProof/>
          <w:color w:val="auto"/>
          <w:sz w:val="24"/>
          <w:szCs w:val="24"/>
        </w:rPr>
        <w:t>24</w:t>
      </w:r>
      <w:r w:rsidR="00BB2E83" w:rsidRPr="00A30092">
        <w:rPr>
          <w:color w:val="auto"/>
          <w:sz w:val="24"/>
          <w:szCs w:val="24"/>
        </w:rPr>
        <w:fldChar w:fldCharType="end"/>
      </w:r>
      <w:r>
        <w:rPr>
          <w:color w:val="auto"/>
          <w:sz w:val="24"/>
          <w:szCs w:val="24"/>
          <w:lang w:val="en-CA"/>
        </w:rPr>
        <w:t>.</w:t>
      </w:r>
      <w:proofErr w:type="gramEnd"/>
      <w:r w:rsidRPr="00A30092">
        <w:rPr>
          <w:color w:val="auto"/>
          <w:sz w:val="24"/>
          <w:szCs w:val="24"/>
          <w:lang w:val="en-CA"/>
        </w:rPr>
        <w:t xml:space="preserve"> </w:t>
      </w:r>
      <w:r w:rsidRPr="00A30092">
        <w:rPr>
          <w:b w:val="0"/>
          <w:bCs w:val="0"/>
          <w:color w:val="auto"/>
          <w:sz w:val="24"/>
          <w:szCs w:val="24"/>
          <w:lang w:val="en-CA"/>
        </w:rPr>
        <w:t>Monthly GHG emission reductions as result of ceiling insulation upgrade for Quebec</w:t>
      </w:r>
      <w:bookmarkEnd w:id="224"/>
    </w:p>
    <w:p w:rsidR="00A30092" w:rsidRDefault="00927190" w:rsidP="00A30092">
      <w:pPr>
        <w:pStyle w:val="Body"/>
        <w:keepNext/>
        <w:spacing w:line="276" w:lineRule="auto"/>
        <w:jc w:val="left"/>
      </w:pPr>
      <w:r w:rsidRPr="00927190">
        <w:lastRenderedPageBreak/>
        <w:drawing>
          <wp:inline distT="0" distB="0" distL="0" distR="0">
            <wp:extent cx="5515670" cy="3209026"/>
            <wp:effectExtent l="19050" t="0" r="27880" b="0"/>
            <wp:docPr id="75"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rsidR="00012332" w:rsidRDefault="00A30092" w:rsidP="00A30092">
      <w:pPr>
        <w:pStyle w:val="Caption"/>
        <w:ind w:left="1134" w:hanging="1134"/>
        <w:rPr>
          <w:b w:val="0"/>
          <w:bCs w:val="0"/>
          <w:color w:val="auto"/>
          <w:sz w:val="24"/>
          <w:szCs w:val="24"/>
          <w:lang w:val="en-CA"/>
        </w:rPr>
      </w:pPr>
      <w:bookmarkStart w:id="225" w:name="_Toc225142486"/>
      <w:proofErr w:type="gramStart"/>
      <w:r w:rsidRPr="00A30092">
        <w:rPr>
          <w:color w:val="auto"/>
          <w:sz w:val="24"/>
          <w:szCs w:val="24"/>
        </w:rPr>
        <w:t xml:space="preserve">Figure </w:t>
      </w:r>
      <w:r w:rsidR="00BB2E83" w:rsidRPr="00A30092">
        <w:rPr>
          <w:color w:val="auto"/>
          <w:sz w:val="24"/>
          <w:szCs w:val="24"/>
        </w:rPr>
        <w:fldChar w:fldCharType="begin"/>
      </w:r>
      <w:r w:rsidRPr="00A30092">
        <w:rPr>
          <w:color w:val="auto"/>
          <w:sz w:val="24"/>
          <w:szCs w:val="24"/>
        </w:rPr>
        <w:instrText xml:space="preserve"> SEQ Figure \* ARABIC </w:instrText>
      </w:r>
      <w:r w:rsidR="00BB2E83" w:rsidRPr="00A30092">
        <w:rPr>
          <w:color w:val="auto"/>
          <w:sz w:val="24"/>
          <w:szCs w:val="24"/>
        </w:rPr>
        <w:fldChar w:fldCharType="separate"/>
      </w:r>
      <w:r>
        <w:rPr>
          <w:noProof/>
          <w:color w:val="auto"/>
          <w:sz w:val="24"/>
          <w:szCs w:val="24"/>
        </w:rPr>
        <w:t>25</w:t>
      </w:r>
      <w:r w:rsidR="00BB2E83" w:rsidRPr="00A30092">
        <w:rPr>
          <w:color w:val="auto"/>
          <w:sz w:val="24"/>
          <w:szCs w:val="24"/>
        </w:rPr>
        <w:fldChar w:fldCharType="end"/>
      </w:r>
      <w:r w:rsidRPr="00A30092">
        <w:rPr>
          <w:color w:val="auto"/>
          <w:sz w:val="24"/>
          <w:szCs w:val="24"/>
          <w:lang w:val="en-CA"/>
        </w:rPr>
        <w:t>.</w:t>
      </w:r>
      <w:proofErr w:type="gramEnd"/>
      <w:r w:rsidRPr="00A30092">
        <w:rPr>
          <w:color w:val="auto"/>
          <w:sz w:val="24"/>
          <w:szCs w:val="24"/>
          <w:lang w:val="en-CA"/>
        </w:rPr>
        <w:t xml:space="preserve"> </w:t>
      </w:r>
      <w:r w:rsidRPr="00A30092">
        <w:rPr>
          <w:b w:val="0"/>
          <w:bCs w:val="0"/>
          <w:color w:val="auto"/>
          <w:sz w:val="24"/>
          <w:szCs w:val="24"/>
          <w:lang w:val="en-CA"/>
        </w:rPr>
        <w:t>Monthly GHG emission reductions as result of ceiling insulation upgrade for Ontario</w:t>
      </w:r>
      <w:bookmarkEnd w:id="225"/>
    </w:p>
    <w:p w:rsidR="00AF7A37" w:rsidRPr="00AF7A37" w:rsidRDefault="00AF7A37" w:rsidP="00AF7A37">
      <w:pPr>
        <w:rPr>
          <w:lang w:val="en-CA"/>
        </w:rPr>
      </w:pPr>
    </w:p>
    <w:p w:rsidR="00A30092" w:rsidRDefault="00927190" w:rsidP="00A30092">
      <w:pPr>
        <w:keepNext/>
        <w:spacing w:line="276" w:lineRule="auto"/>
      </w:pPr>
      <w:r w:rsidRPr="00927190">
        <w:rPr>
          <w:noProof/>
          <w:lang w:val="en-US" w:eastAsia="en-US"/>
        </w:rPr>
        <w:drawing>
          <wp:inline distT="0" distB="0" distL="0" distR="0">
            <wp:extent cx="5504815" cy="3189768"/>
            <wp:effectExtent l="19050" t="0" r="19685" b="0"/>
            <wp:docPr id="76"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rsidR="00012332" w:rsidRPr="00A30092" w:rsidRDefault="00A30092" w:rsidP="00A30092">
      <w:pPr>
        <w:pStyle w:val="Caption"/>
        <w:ind w:left="1134" w:hanging="1134"/>
        <w:rPr>
          <w:color w:val="auto"/>
          <w:sz w:val="24"/>
          <w:szCs w:val="24"/>
        </w:rPr>
      </w:pPr>
      <w:bookmarkStart w:id="226" w:name="_Toc225142487"/>
      <w:proofErr w:type="gramStart"/>
      <w:r w:rsidRPr="00A30092">
        <w:rPr>
          <w:color w:val="auto"/>
          <w:sz w:val="24"/>
          <w:szCs w:val="24"/>
        </w:rPr>
        <w:t xml:space="preserve">Figure </w:t>
      </w:r>
      <w:r w:rsidR="00BB2E83" w:rsidRPr="00A30092">
        <w:rPr>
          <w:color w:val="auto"/>
          <w:sz w:val="24"/>
          <w:szCs w:val="24"/>
        </w:rPr>
        <w:fldChar w:fldCharType="begin"/>
      </w:r>
      <w:r w:rsidRPr="00A30092">
        <w:rPr>
          <w:color w:val="auto"/>
          <w:sz w:val="24"/>
          <w:szCs w:val="24"/>
        </w:rPr>
        <w:instrText xml:space="preserve"> SEQ Figure \* ARABIC </w:instrText>
      </w:r>
      <w:r w:rsidR="00BB2E83" w:rsidRPr="00A30092">
        <w:rPr>
          <w:color w:val="auto"/>
          <w:sz w:val="24"/>
          <w:szCs w:val="24"/>
        </w:rPr>
        <w:fldChar w:fldCharType="separate"/>
      </w:r>
      <w:r>
        <w:rPr>
          <w:noProof/>
          <w:color w:val="auto"/>
          <w:sz w:val="24"/>
          <w:szCs w:val="24"/>
        </w:rPr>
        <w:t>26</w:t>
      </w:r>
      <w:r w:rsidR="00BB2E83" w:rsidRPr="00A30092">
        <w:rPr>
          <w:color w:val="auto"/>
          <w:sz w:val="24"/>
          <w:szCs w:val="24"/>
        </w:rPr>
        <w:fldChar w:fldCharType="end"/>
      </w:r>
      <w:r>
        <w:rPr>
          <w:color w:val="auto"/>
          <w:sz w:val="24"/>
          <w:szCs w:val="24"/>
          <w:lang w:val="en-CA"/>
        </w:rPr>
        <w:t>.</w:t>
      </w:r>
      <w:proofErr w:type="gramEnd"/>
      <w:r w:rsidRPr="00A30092">
        <w:rPr>
          <w:color w:val="auto"/>
          <w:sz w:val="24"/>
          <w:szCs w:val="24"/>
          <w:lang w:val="en-CA"/>
        </w:rPr>
        <w:t xml:space="preserve"> </w:t>
      </w:r>
      <w:r w:rsidRPr="00A30092">
        <w:rPr>
          <w:b w:val="0"/>
          <w:bCs w:val="0"/>
          <w:color w:val="auto"/>
          <w:sz w:val="24"/>
          <w:szCs w:val="24"/>
          <w:lang w:val="en-CA"/>
        </w:rPr>
        <w:t xml:space="preserve">Monthly GHG emission reductions as result of ceiling insulation upgrade </w:t>
      </w:r>
      <w:proofErr w:type="gramStart"/>
      <w:r w:rsidRPr="00A30092">
        <w:rPr>
          <w:b w:val="0"/>
          <w:bCs w:val="0"/>
          <w:color w:val="auto"/>
          <w:sz w:val="24"/>
          <w:szCs w:val="24"/>
          <w:lang w:val="en-CA"/>
        </w:rPr>
        <w:t>for  Manitoba</w:t>
      </w:r>
      <w:bookmarkEnd w:id="226"/>
      <w:proofErr w:type="gramEnd"/>
    </w:p>
    <w:p w:rsidR="00012332" w:rsidRDefault="00012332" w:rsidP="00A30092">
      <w:pPr>
        <w:pStyle w:val="Caption"/>
        <w:rPr>
          <w:b w:val="0"/>
          <w:bCs w:val="0"/>
          <w:color w:val="auto"/>
          <w:sz w:val="24"/>
          <w:szCs w:val="24"/>
          <w:lang w:val="en-CA"/>
        </w:rPr>
      </w:pPr>
    </w:p>
    <w:p w:rsidR="00A30092" w:rsidRDefault="008E3737" w:rsidP="00A30092">
      <w:pPr>
        <w:pStyle w:val="Body"/>
        <w:keepNext/>
        <w:spacing w:line="276" w:lineRule="auto"/>
        <w:jc w:val="left"/>
      </w:pPr>
      <w:r w:rsidRPr="008E3737">
        <w:lastRenderedPageBreak/>
        <w:drawing>
          <wp:inline distT="0" distB="0" distL="0" distR="0">
            <wp:extent cx="5508050" cy="3243532"/>
            <wp:effectExtent l="19050" t="0" r="16450" b="0"/>
            <wp:docPr id="77"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rsidR="00012332" w:rsidRPr="00A30092" w:rsidRDefault="00A30092" w:rsidP="00A30092">
      <w:pPr>
        <w:pStyle w:val="Caption"/>
        <w:ind w:left="1134" w:hanging="1134"/>
        <w:rPr>
          <w:color w:val="auto"/>
          <w:sz w:val="24"/>
          <w:szCs w:val="24"/>
        </w:rPr>
      </w:pPr>
      <w:bookmarkStart w:id="227" w:name="_Toc225142488"/>
      <w:proofErr w:type="gramStart"/>
      <w:r w:rsidRPr="00A30092">
        <w:rPr>
          <w:color w:val="auto"/>
          <w:sz w:val="24"/>
          <w:szCs w:val="24"/>
        </w:rPr>
        <w:t xml:space="preserve">Figure </w:t>
      </w:r>
      <w:r w:rsidR="00BB2E83" w:rsidRPr="00A30092">
        <w:rPr>
          <w:color w:val="auto"/>
          <w:sz w:val="24"/>
          <w:szCs w:val="24"/>
        </w:rPr>
        <w:fldChar w:fldCharType="begin"/>
      </w:r>
      <w:r w:rsidRPr="00A30092">
        <w:rPr>
          <w:color w:val="auto"/>
          <w:sz w:val="24"/>
          <w:szCs w:val="24"/>
        </w:rPr>
        <w:instrText xml:space="preserve"> SEQ Figure \* ARABIC </w:instrText>
      </w:r>
      <w:r w:rsidR="00BB2E83" w:rsidRPr="00A30092">
        <w:rPr>
          <w:color w:val="auto"/>
          <w:sz w:val="24"/>
          <w:szCs w:val="24"/>
        </w:rPr>
        <w:fldChar w:fldCharType="separate"/>
      </w:r>
      <w:r>
        <w:rPr>
          <w:noProof/>
          <w:color w:val="auto"/>
          <w:sz w:val="24"/>
          <w:szCs w:val="24"/>
        </w:rPr>
        <w:t>27</w:t>
      </w:r>
      <w:r w:rsidR="00BB2E83" w:rsidRPr="00A30092">
        <w:rPr>
          <w:color w:val="auto"/>
          <w:sz w:val="24"/>
          <w:szCs w:val="24"/>
        </w:rPr>
        <w:fldChar w:fldCharType="end"/>
      </w:r>
      <w:r w:rsidRPr="00A30092">
        <w:rPr>
          <w:color w:val="auto"/>
          <w:sz w:val="24"/>
          <w:szCs w:val="24"/>
          <w:lang w:val="en-CA"/>
        </w:rPr>
        <w:t>.</w:t>
      </w:r>
      <w:proofErr w:type="gramEnd"/>
      <w:r w:rsidRPr="00A30092">
        <w:rPr>
          <w:color w:val="auto"/>
          <w:sz w:val="24"/>
          <w:szCs w:val="24"/>
          <w:lang w:val="en-CA"/>
        </w:rPr>
        <w:t xml:space="preserve"> </w:t>
      </w:r>
      <w:r w:rsidRPr="00A30092">
        <w:rPr>
          <w:b w:val="0"/>
          <w:bCs w:val="0"/>
          <w:color w:val="auto"/>
          <w:sz w:val="24"/>
          <w:szCs w:val="24"/>
          <w:lang w:val="en-CA"/>
        </w:rPr>
        <w:t>Monthly GHG emission reductions as result of ceiling insulation upgrade for Saskatchewan</w:t>
      </w:r>
      <w:bookmarkEnd w:id="227"/>
    </w:p>
    <w:p w:rsidR="00A30092" w:rsidRPr="00012332" w:rsidRDefault="00A30092" w:rsidP="00A30092">
      <w:pPr>
        <w:ind w:left="1134" w:hanging="1134"/>
        <w:rPr>
          <w:lang w:val="en-CA"/>
        </w:rPr>
      </w:pPr>
    </w:p>
    <w:p w:rsidR="00A30092" w:rsidRDefault="008E3737" w:rsidP="00A30092">
      <w:pPr>
        <w:pStyle w:val="Body"/>
        <w:keepNext/>
        <w:spacing w:line="276" w:lineRule="auto"/>
        <w:jc w:val="left"/>
      </w:pPr>
      <w:r w:rsidRPr="008E3737">
        <w:drawing>
          <wp:inline distT="0" distB="0" distL="0" distR="0">
            <wp:extent cx="5504815" cy="3205756"/>
            <wp:effectExtent l="19050" t="0" r="19685" b="0"/>
            <wp:docPr id="78"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p>
    <w:p w:rsidR="007A2900" w:rsidRPr="00A30092" w:rsidRDefault="00A30092" w:rsidP="00A30092">
      <w:pPr>
        <w:pStyle w:val="Caption"/>
        <w:ind w:left="1134" w:hanging="1134"/>
        <w:rPr>
          <w:color w:val="auto"/>
          <w:sz w:val="24"/>
          <w:szCs w:val="24"/>
        </w:rPr>
      </w:pPr>
      <w:bookmarkStart w:id="228" w:name="_Toc225142489"/>
      <w:proofErr w:type="gramStart"/>
      <w:r w:rsidRPr="00A30092">
        <w:rPr>
          <w:color w:val="auto"/>
          <w:sz w:val="24"/>
          <w:szCs w:val="24"/>
        </w:rPr>
        <w:t xml:space="preserve">Figure </w:t>
      </w:r>
      <w:r w:rsidR="00BB2E83" w:rsidRPr="00A30092">
        <w:rPr>
          <w:color w:val="auto"/>
          <w:sz w:val="24"/>
          <w:szCs w:val="24"/>
        </w:rPr>
        <w:fldChar w:fldCharType="begin"/>
      </w:r>
      <w:r w:rsidRPr="00A30092">
        <w:rPr>
          <w:color w:val="auto"/>
          <w:sz w:val="24"/>
          <w:szCs w:val="24"/>
        </w:rPr>
        <w:instrText xml:space="preserve"> SEQ Figure \* ARABIC </w:instrText>
      </w:r>
      <w:r w:rsidR="00BB2E83" w:rsidRPr="00A30092">
        <w:rPr>
          <w:color w:val="auto"/>
          <w:sz w:val="24"/>
          <w:szCs w:val="24"/>
        </w:rPr>
        <w:fldChar w:fldCharType="separate"/>
      </w:r>
      <w:r>
        <w:rPr>
          <w:noProof/>
          <w:color w:val="auto"/>
          <w:sz w:val="24"/>
          <w:szCs w:val="24"/>
        </w:rPr>
        <w:t>28</w:t>
      </w:r>
      <w:r w:rsidR="00BB2E83" w:rsidRPr="00A30092">
        <w:rPr>
          <w:color w:val="auto"/>
          <w:sz w:val="24"/>
          <w:szCs w:val="24"/>
        </w:rPr>
        <w:fldChar w:fldCharType="end"/>
      </w:r>
      <w:r w:rsidRPr="00A30092">
        <w:rPr>
          <w:color w:val="auto"/>
          <w:sz w:val="24"/>
          <w:szCs w:val="24"/>
          <w:lang w:val="en-CA"/>
        </w:rPr>
        <w:t>.</w:t>
      </w:r>
      <w:proofErr w:type="gramEnd"/>
      <w:r w:rsidRPr="00A30092">
        <w:rPr>
          <w:color w:val="auto"/>
          <w:sz w:val="24"/>
          <w:szCs w:val="24"/>
          <w:lang w:val="en-CA"/>
        </w:rPr>
        <w:t xml:space="preserve"> </w:t>
      </w:r>
      <w:r w:rsidRPr="00A30092">
        <w:rPr>
          <w:b w:val="0"/>
          <w:bCs w:val="0"/>
          <w:color w:val="auto"/>
          <w:sz w:val="24"/>
          <w:szCs w:val="24"/>
          <w:lang w:val="en-CA"/>
        </w:rPr>
        <w:t>Monthly GHG emission reductions as result of ceiling insulation upgrade for Alberta</w:t>
      </w:r>
      <w:bookmarkEnd w:id="228"/>
    </w:p>
    <w:p w:rsidR="00A30092" w:rsidRDefault="008E3737" w:rsidP="00A30092">
      <w:pPr>
        <w:pStyle w:val="Body"/>
        <w:keepNext/>
        <w:spacing w:line="276" w:lineRule="auto"/>
        <w:jc w:val="left"/>
      </w:pPr>
      <w:r w:rsidRPr="008E3737">
        <w:rPr>
          <w:sz w:val="24"/>
          <w:szCs w:val="24"/>
        </w:rPr>
        <w:lastRenderedPageBreak/>
        <w:drawing>
          <wp:inline distT="0" distB="0" distL="0" distR="0">
            <wp:extent cx="5511860" cy="3252158"/>
            <wp:effectExtent l="19050" t="0" r="12640" b="5392"/>
            <wp:docPr id="79"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p>
    <w:p w:rsidR="00012332" w:rsidRPr="00A30092" w:rsidRDefault="00A30092" w:rsidP="00A30092">
      <w:pPr>
        <w:pStyle w:val="Caption"/>
        <w:ind w:left="1134" w:hanging="1134"/>
        <w:rPr>
          <w:color w:val="auto"/>
          <w:sz w:val="24"/>
          <w:szCs w:val="24"/>
        </w:rPr>
      </w:pPr>
      <w:bookmarkStart w:id="229" w:name="_Toc225142490"/>
      <w:proofErr w:type="gramStart"/>
      <w:r w:rsidRPr="00A30092">
        <w:rPr>
          <w:color w:val="auto"/>
          <w:sz w:val="24"/>
          <w:szCs w:val="24"/>
        </w:rPr>
        <w:t xml:space="preserve">Figure </w:t>
      </w:r>
      <w:r w:rsidR="00BB2E83" w:rsidRPr="00A30092">
        <w:rPr>
          <w:color w:val="auto"/>
          <w:sz w:val="24"/>
          <w:szCs w:val="24"/>
        </w:rPr>
        <w:fldChar w:fldCharType="begin"/>
      </w:r>
      <w:r w:rsidRPr="00A30092">
        <w:rPr>
          <w:color w:val="auto"/>
          <w:sz w:val="24"/>
          <w:szCs w:val="24"/>
        </w:rPr>
        <w:instrText xml:space="preserve"> SEQ Figure \* ARABIC </w:instrText>
      </w:r>
      <w:r w:rsidR="00BB2E83" w:rsidRPr="00A30092">
        <w:rPr>
          <w:color w:val="auto"/>
          <w:sz w:val="24"/>
          <w:szCs w:val="24"/>
        </w:rPr>
        <w:fldChar w:fldCharType="separate"/>
      </w:r>
      <w:r w:rsidRPr="00A30092">
        <w:rPr>
          <w:noProof/>
          <w:color w:val="auto"/>
          <w:sz w:val="24"/>
          <w:szCs w:val="24"/>
        </w:rPr>
        <w:t>29</w:t>
      </w:r>
      <w:r w:rsidR="00BB2E83" w:rsidRPr="00A30092">
        <w:rPr>
          <w:color w:val="auto"/>
          <w:sz w:val="24"/>
          <w:szCs w:val="24"/>
        </w:rPr>
        <w:fldChar w:fldCharType="end"/>
      </w:r>
      <w:r w:rsidRPr="00A30092">
        <w:rPr>
          <w:color w:val="auto"/>
          <w:sz w:val="24"/>
          <w:szCs w:val="24"/>
          <w:lang w:val="en-CA"/>
        </w:rPr>
        <w:t>.</w:t>
      </w:r>
      <w:proofErr w:type="gramEnd"/>
      <w:r w:rsidRPr="00A30092">
        <w:rPr>
          <w:color w:val="auto"/>
          <w:sz w:val="24"/>
          <w:szCs w:val="24"/>
          <w:lang w:val="en-CA"/>
        </w:rPr>
        <w:t xml:space="preserve"> </w:t>
      </w:r>
      <w:r w:rsidRPr="00A30092">
        <w:rPr>
          <w:b w:val="0"/>
          <w:bCs w:val="0"/>
          <w:color w:val="auto"/>
          <w:sz w:val="24"/>
          <w:szCs w:val="24"/>
          <w:lang w:val="en-CA"/>
        </w:rPr>
        <w:t>Monthly GHG emission reductions as result of ceiling insulation upgrade for British Columbia</w:t>
      </w:r>
      <w:bookmarkEnd w:id="229"/>
    </w:p>
    <w:p w:rsidR="00AF7A37" w:rsidRDefault="00AF7A37" w:rsidP="006F590B">
      <w:pPr>
        <w:spacing w:line="360" w:lineRule="auto"/>
        <w:ind w:firstLine="658"/>
        <w:jc w:val="both"/>
      </w:pPr>
    </w:p>
    <w:p w:rsidR="00395F3F" w:rsidRDefault="00395F3F" w:rsidP="006F590B">
      <w:pPr>
        <w:spacing w:line="360" w:lineRule="auto"/>
        <w:ind w:firstLine="658"/>
        <w:jc w:val="both"/>
      </w:pPr>
      <w:r>
        <w:t xml:space="preserve">These results indicate that the five methods produce substantially different predictions of GHG reductions for the same magnitude of electricity generation reductions. Therefore, it is important to use the method that produces the most realistic predictions. </w:t>
      </w:r>
    </w:p>
    <w:p w:rsidR="00395F3F" w:rsidRDefault="00395F3F" w:rsidP="00395F3F">
      <w:pPr>
        <w:spacing w:line="360" w:lineRule="auto"/>
        <w:jc w:val="both"/>
      </w:pPr>
    </w:p>
    <w:p w:rsidR="00395F3F" w:rsidRDefault="00395F3F" w:rsidP="006F590B">
      <w:pPr>
        <w:spacing w:line="360" w:lineRule="auto"/>
        <w:ind w:firstLine="658"/>
        <w:jc w:val="both"/>
      </w:pPr>
      <w:r>
        <w:t>This work has identified the most appropriate GHG intensity factors for each province, which are presented in Table 34.</w:t>
      </w:r>
    </w:p>
    <w:p w:rsidR="00395F3F" w:rsidRDefault="00395F3F" w:rsidP="00395F3F"/>
    <w:p w:rsidR="00395F3F" w:rsidRDefault="00395F3F" w:rsidP="00395F3F"/>
    <w:p w:rsidR="00395F3F" w:rsidRDefault="00395F3F" w:rsidP="00395F3F"/>
    <w:p w:rsidR="00395F3F" w:rsidRDefault="00395F3F" w:rsidP="00395F3F"/>
    <w:p w:rsidR="00395F3F" w:rsidRDefault="00395F3F" w:rsidP="00395F3F"/>
    <w:p w:rsidR="00395F3F" w:rsidRDefault="00395F3F" w:rsidP="00395F3F"/>
    <w:p w:rsidR="00395F3F" w:rsidRDefault="00395F3F" w:rsidP="00395F3F"/>
    <w:p w:rsidR="00395F3F" w:rsidRDefault="00395F3F" w:rsidP="00395F3F"/>
    <w:p w:rsidR="00395F3F" w:rsidRDefault="00395F3F" w:rsidP="00395F3F"/>
    <w:p w:rsidR="00395F3F" w:rsidRDefault="00395F3F" w:rsidP="00395F3F">
      <w:pPr>
        <w:pStyle w:val="Heading1"/>
        <w:spacing w:after="0"/>
        <w:rPr>
          <w:rFonts w:asciiTheme="majorBidi" w:hAnsiTheme="majorBidi" w:cstheme="majorBidi"/>
          <w:sz w:val="28"/>
          <w:szCs w:val="28"/>
        </w:rPr>
      </w:pPr>
      <w:bookmarkStart w:id="230" w:name="_Toc216454167"/>
      <w:bookmarkStart w:id="231" w:name="_Toc216454910"/>
      <w:bookmarkStart w:id="232" w:name="_Toc216455730"/>
      <w:bookmarkStart w:id="233" w:name="_Toc225059665"/>
      <w:r w:rsidRPr="00635046">
        <w:rPr>
          <w:rFonts w:asciiTheme="majorBidi" w:hAnsiTheme="majorBidi" w:cstheme="majorBidi"/>
          <w:sz w:val="28"/>
          <w:szCs w:val="28"/>
        </w:rPr>
        <w:lastRenderedPageBreak/>
        <w:t>8. CONCLUSION AND RECOMMENDATIONS</w:t>
      </w:r>
      <w:bookmarkEnd w:id="230"/>
      <w:bookmarkEnd w:id="231"/>
      <w:bookmarkEnd w:id="232"/>
      <w:bookmarkEnd w:id="233"/>
    </w:p>
    <w:p w:rsidR="00395F3F" w:rsidRDefault="00395F3F" w:rsidP="00395F3F">
      <w:pPr>
        <w:pStyle w:val="Heading2"/>
        <w:rPr>
          <w:rFonts w:asciiTheme="majorBidi" w:hAnsiTheme="majorBidi" w:cstheme="majorBidi"/>
          <w:i w:val="0"/>
          <w:iCs w:val="0"/>
        </w:rPr>
      </w:pPr>
      <w:bookmarkStart w:id="234" w:name="_Toc225059666"/>
      <w:r w:rsidRPr="009D782D">
        <w:rPr>
          <w:rFonts w:asciiTheme="majorBidi" w:hAnsiTheme="majorBidi" w:cstheme="majorBidi"/>
          <w:i w:val="0"/>
          <w:iCs w:val="0"/>
        </w:rPr>
        <w:t>8.1. Conclusion</w:t>
      </w:r>
      <w:bookmarkEnd w:id="234"/>
    </w:p>
    <w:p w:rsidR="00395F3F" w:rsidRPr="009D782D" w:rsidRDefault="00395F3F" w:rsidP="00395F3F"/>
    <w:p w:rsidR="00395F3F" w:rsidRDefault="00395F3F" w:rsidP="00395F3F">
      <w:r>
        <w:t>In this work the following objectives were accomplished:</w:t>
      </w:r>
    </w:p>
    <w:p w:rsidR="00395F3F" w:rsidRDefault="00395F3F" w:rsidP="00395F3F"/>
    <w:p w:rsidR="00395F3F" w:rsidRDefault="00395F3F" w:rsidP="00395F3F">
      <w:pPr>
        <w:pStyle w:val="ListParagraph"/>
        <w:numPr>
          <w:ilvl w:val="0"/>
          <w:numId w:val="39"/>
        </w:numPr>
        <w:spacing w:line="360" w:lineRule="auto"/>
        <w:ind w:left="284" w:hanging="284"/>
        <w:jc w:val="both"/>
      </w:pPr>
      <w:r>
        <w:t xml:space="preserve">Gathering information on marginal electricity generation and fuel used for each province from the </w:t>
      </w:r>
      <w:r w:rsidRPr="00F63724">
        <w:t>open literature</w:t>
      </w:r>
      <w:r>
        <w:t xml:space="preserve"> as well as electric utilities through personal contacts and utility websites.</w:t>
      </w:r>
    </w:p>
    <w:p w:rsidR="00395F3F" w:rsidRDefault="00395F3F" w:rsidP="00395F3F">
      <w:pPr>
        <w:pStyle w:val="ListParagraph"/>
        <w:numPr>
          <w:ilvl w:val="0"/>
          <w:numId w:val="39"/>
        </w:numPr>
        <w:spacing w:line="360" w:lineRule="auto"/>
        <w:ind w:left="284" w:hanging="284"/>
        <w:jc w:val="both"/>
      </w:pPr>
      <w:r>
        <w:t>D</w:t>
      </w:r>
      <w:r w:rsidRPr="00BD0ED8">
        <w:t>etermin</w:t>
      </w:r>
      <w:r>
        <w:t>ation of t</w:t>
      </w:r>
      <w:r w:rsidRPr="00BD0ED8">
        <w:t xml:space="preserve">he magnitude of the marginal electricity generation </w:t>
      </w:r>
      <w:r>
        <w:t>using IPM modelling tools for each province included in</w:t>
      </w:r>
      <w:r w:rsidRPr="00BD0ED8">
        <w:t xml:space="preserve"> </w:t>
      </w:r>
      <w:r>
        <w:t xml:space="preserve">ICF estimates; however, in the absence of any other data to verify the accuracy of these estimates, it is recommended that ICF estimates for the </w:t>
      </w:r>
      <w:r w:rsidRPr="00BD0ED8">
        <w:t xml:space="preserve">magnitude of the marginal </w:t>
      </w:r>
      <w:r>
        <w:t xml:space="preserve">generation not be used to predict the magnitude of marginal generation. </w:t>
      </w:r>
    </w:p>
    <w:p w:rsidR="00395F3F" w:rsidRDefault="00395F3F" w:rsidP="00395F3F">
      <w:pPr>
        <w:pStyle w:val="ListParagraph"/>
        <w:numPr>
          <w:ilvl w:val="0"/>
          <w:numId w:val="39"/>
        </w:numPr>
        <w:spacing w:line="360" w:lineRule="auto"/>
        <w:ind w:left="284" w:hanging="284"/>
        <w:jc w:val="both"/>
      </w:pPr>
      <w:r>
        <w:t xml:space="preserve">Based on the information obtained in (1), </w:t>
      </w:r>
      <w:r w:rsidRPr="00BD0ED8">
        <w:t>the fuels used for marginal electricity generation in each province</w:t>
      </w:r>
      <w:r>
        <w:t xml:space="preserve"> were</w:t>
      </w:r>
      <w:r w:rsidRPr="00BD0ED8">
        <w:t xml:space="preserve"> </w:t>
      </w:r>
      <w:r>
        <w:t>determined.</w:t>
      </w:r>
    </w:p>
    <w:p w:rsidR="00395F3F" w:rsidRDefault="00395F3F" w:rsidP="00395F3F">
      <w:pPr>
        <w:pStyle w:val="ListParagraph"/>
        <w:numPr>
          <w:ilvl w:val="0"/>
          <w:numId w:val="39"/>
        </w:numPr>
        <w:spacing w:line="360" w:lineRule="auto"/>
        <w:ind w:left="284" w:hanging="284"/>
        <w:jc w:val="both"/>
      </w:pPr>
      <w:r>
        <w:t>Development</w:t>
      </w:r>
      <w:r w:rsidRPr="00BD0ED8">
        <w:t xml:space="preserve"> </w:t>
      </w:r>
      <w:r>
        <w:t xml:space="preserve">of three new methods </w:t>
      </w:r>
      <w:r w:rsidRPr="00BD0ED8">
        <w:t xml:space="preserve">to predict the GHG emissions due to marginal electricity generation </w:t>
      </w:r>
      <w:r>
        <w:t>based on (1) and (3</w:t>
      </w:r>
      <w:r w:rsidRPr="00BD0ED8">
        <w:t>).</w:t>
      </w:r>
    </w:p>
    <w:p w:rsidR="00395F3F" w:rsidRPr="009D782D" w:rsidRDefault="00395F3F" w:rsidP="00395F3F">
      <w:pPr>
        <w:pStyle w:val="ListParagraph"/>
        <w:numPr>
          <w:ilvl w:val="0"/>
          <w:numId w:val="39"/>
        </w:numPr>
        <w:spacing w:line="360" w:lineRule="auto"/>
        <w:ind w:left="284" w:hanging="284"/>
        <w:jc w:val="both"/>
      </w:pPr>
      <w:r>
        <w:t xml:space="preserve">Comparison of </w:t>
      </w:r>
      <w:r w:rsidRPr="00BD0ED8">
        <w:t>the GHG emission reductions predicted by t</w:t>
      </w:r>
      <w:r>
        <w:t>he methods developed in (4</w:t>
      </w:r>
      <w:r w:rsidRPr="00BD0ED8">
        <w:t xml:space="preserve">) with the estimates obtained from previous studies that utilize average </w:t>
      </w:r>
      <w:r w:rsidRPr="009D782D">
        <w:rPr>
          <w:iCs/>
        </w:rPr>
        <w:t>GHG</w:t>
      </w:r>
      <w:r w:rsidRPr="00BD0ED8">
        <w:t xml:space="preserve"> intensity factors and GHG intensity factors for only fossil fuel fired power plants</w:t>
      </w:r>
      <w:r w:rsidRPr="009D782D">
        <w:rPr>
          <w:lang w:val="en-CA"/>
        </w:rPr>
        <w:t>.</w:t>
      </w:r>
    </w:p>
    <w:p w:rsidR="00395F3F" w:rsidRPr="009D782D" w:rsidRDefault="00395F3F" w:rsidP="00395F3F">
      <w:pPr>
        <w:pStyle w:val="ListParagraph"/>
        <w:numPr>
          <w:ilvl w:val="0"/>
          <w:numId w:val="39"/>
        </w:numPr>
        <w:spacing w:line="360" w:lineRule="auto"/>
        <w:ind w:left="284" w:hanging="284"/>
        <w:jc w:val="both"/>
      </w:pPr>
      <w:r w:rsidRPr="009D782D">
        <w:rPr>
          <w:lang w:val="en-CA"/>
        </w:rPr>
        <w:t>Demonstrat</w:t>
      </w:r>
      <w:r>
        <w:rPr>
          <w:lang w:val="en-CA"/>
        </w:rPr>
        <w:t>ion of</w:t>
      </w:r>
      <w:r w:rsidRPr="009D782D">
        <w:rPr>
          <w:lang w:val="en-CA"/>
        </w:rPr>
        <w:t xml:space="preserve"> the</w:t>
      </w:r>
      <w:r>
        <w:rPr>
          <w:lang w:val="en-CA"/>
        </w:rPr>
        <w:t xml:space="preserve"> capabilities of the new and the </w:t>
      </w:r>
      <w:r w:rsidRPr="00BD0ED8">
        <w:t>previous</w:t>
      </w:r>
      <w:r>
        <w:rPr>
          <w:lang w:val="en-CA"/>
        </w:rPr>
        <w:t xml:space="preserve"> methods</w:t>
      </w:r>
      <w:r w:rsidRPr="009D782D">
        <w:rPr>
          <w:lang w:val="en-CA"/>
        </w:rPr>
        <w:t xml:space="preserve"> by applying </w:t>
      </w:r>
      <w:r>
        <w:rPr>
          <w:lang w:val="en-CA"/>
        </w:rPr>
        <w:t>them</w:t>
      </w:r>
      <w:r w:rsidRPr="009D782D">
        <w:rPr>
          <w:lang w:val="en-CA"/>
        </w:rPr>
        <w:t xml:space="preserve"> to</w:t>
      </w:r>
      <w:r>
        <w:rPr>
          <w:lang w:val="en-CA"/>
        </w:rPr>
        <w:t xml:space="preserve"> the ceiling insulation upgrade scenario as an example of energy efficiency improvements in </w:t>
      </w:r>
      <w:r w:rsidRPr="009D782D">
        <w:rPr>
          <w:lang w:val="en-CA"/>
        </w:rPr>
        <w:t>the Canadian residential sector.</w:t>
      </w:r>
    </w:p>
    <w:p w:rsidR="00395F3F" w:rsidRDefault="00395F3F" w:rsidP="00395F3F">
      <w:pPr>
        <w:pStyle w:val="ListParagraph"/>
        <w:spacing w:line="360" w:lineRule="auto"/>
        <w:ind w:left="284"/>
        <w:jc w:val="both"/>
        <w:rPr>
          <w:lang w:val="en-CA"/>
        </w:rPr>
      </w:pPr>
    </w:p>
    <w:p w:rsidR="00395F3F" w:rsidRDefault="00395F3F" w:rsidP="006F590B">
      <w:pPr>
        <w:pStyle w:val="ListParagraph"/>
        <w:spacing w:line="360" w:lineRule="auto"/>
        <w:ind w:left="0" w:firstLine="709"/>
        <w:jc w:val="both"/>
        <w:rPr>
          <w:lang w:val="en-CA"/>
        </w:rPr>
      </w:pPr>
      <w:r>
        <w:rPr>
          <w:lang w:val="en-CA"/>
        </w:rPr>
        <w:t>Based on the findings of this work, it is recommended that the GHG emission intensity factors given in Table 34 be used to estimate the reduction in GHG emissions due to electricity generation in Canada.</w:t>
      </w:r>
    </w:p>
    <w:p w:rsidR="00D025F5" w:rsidRDefault="00D025F5" w:rsidP="00D025F5">
      <w:pPr>
        <w:spacing w:line="360" w:lineRule="auto"/>
        <w:jc w:val="both"/>
        <w:rPr>
          <w:lang w:val="en-CA"/>
        </w:rPr>
      </w:pPr>
    </w:p>
    <w:p w:rsidR="00D025F5" w:rsidRDefault="00D025F5" w:rsidP="006F590B">
      <w:pPr>
        <w:spacing w:line="360" w:lineRule="auto"/>
        <w:ind w:firstLine="658"/>
        <w:jc w:val="both"/>
        <w:rPr>
          <w:lang w:val="en-CA"/>
        </w:rPr>
      </w:pPr>
      <w:r>
        <w:rPr>
          <w:lang w:val="en-CA"/>
        </w:rPr>
        <w:t>The last row in Table 34 gives the overall transmission and distribution losses for each province in Canada. These values should be used to determine the GHG reductions from electricity generation in each province using Equation 14:</w:t>
      </w:r>
    </w:p>
    <w:p w:rsidR="00534993" w:rsidRPr="00FF367F" w:rsidRDefault="00534993" w:rsidP="00534993">
      <w:pPr>
        <w:spacing w:line="360" w:lineRule="auto"/>
        <w:rPr>
          <w:iCs/>
          <w:lang w:val="en-CA"/>
        </w:rPr>
      </w:pPr>
      <m:oMathPara>
        <m:oMathParaPr>
          <m:jc m:val="left"/>
        </m:oMathParaPr>
        <m:oMath>
          <m:r>
            <m:rPr>
              <m:sty m:val="p"/>
            </m:rPr>
            <w:rPr>
              <w:rFonts w:ascii="Cambria Math" w:hAnsi="Cambria Math"/>
              <w:lang w:val="en-CA"/>
            </w:rPr>
            <w:lastRenderedPageBreak/>
            <m:t xml:space="preserve">GHG emission reduction  = </m:t>
          </m:r>
          <m:d>
            <m:dPr>
              <m:begChr m:val="["/>
              <m:endChr m:val="]"/>
              <m:ctrlPr>
                <w:rPr>
                  <w:rFonts w:ascii="Cambria Math" w:hAnsi="Cambria Math"/>
                  <w:lang w:val="en-CA"/>
                </w:rPr>
              </m:ctrlPr>
            </m:dPr>
            <m:e>
              <m:f>
                <m:fPr>
                  <m:ctrlPr>
                    <w:rPr>
                      <w:rFonts w:ascii="Cambria Math" w:hAnsi="Cambria Math"/>
                      <w:lang w:val="en-CA"/>
                    </w:rPr>
                  </m:ctrlPr>
                </m:fPr>
                <m:num>
                  <m:r>
                    <m:rPr>
                      <m:sty m:val="p"/>
                    </m:rPr>
                    <w:rPr>
                      <w:rFonts w:ascii="Cambria Math" w:hAnsi="Cambria Math"/>
                      <w:lang w:val="en-CA"/>
                    </w:rPr>
                    <m:t xml:space="preserve">reduction in electricity consumption </m:t>
                  </m:r>
                  <m:d>
                    <m:dPr>
                      <m:ctrlPr>
                        <w:rPr>
                          <w:rFonts w:ascii="Cambria Math" w:hAnsi="Cambria Math"/>
                          <w:iCs/>
                          <w:lang w:val="en-CA"/>
                        </w:rPr>
                      </m:ctrlPr>
                    </m:dPr>
                    <m:e>
                      <m:r>
                        <m:rPr>
                          <m:sty m:val="p"/>
                        </m:rPr>
                        <w:rPr>
                          <w:rFonts w:ascii="Cambria Math" w:hAnsi="Cambria Math"/>
                          <w:lang w:val="en-CA"/>
                        </w:rPr>
                        <m:t>KWh</m:t>
                      </m:r>
                    </m:e>
                  </m:d>
                </m:num>
                <m:den>
                  <m:r>
                    <m:rPr>
                      <m:sty m:val="p"/>
                    </m:rPr>
                    <w:rPr>
                      <w:rFonts w:ascii="Cambria Math" w:hAnsi="Cambria Math"/>
                      <w:lang w:val="en-CA"/>
                    </w:rPr>
                    <m:t>1-</m:t>
                  </m:r>
                  <m:f>
                    <m:fPr>
                      <m:ctrlPr>
                        <w:rPr>
                          <w:rFonts w:ascii="Cambria Math" w:hAnsi="Cambria Math"/>
                          <w:lang w:val="en-CA"/>
                        </w:rPr>
                      </m:ctrlPr>
                    </m:fPr>
                    <m:num>
                      <m:r>
                        <m:rPr>
                          <m:sty m:val="p"/>
                        </m:rPr>
                        <w:rPr>
                          <w:rFonts w:ascii="Cambria Math" w:hAnsi="Cambria Math"/>
                          <w:lang w:val="en-CA"/>
                        </w:rPr>
                        <m:t>% losses</m:t>
                      </m:r>
                    </m:num>
                    <m:den>
                      <m:r>
                        <m:rPr>
                          <m:sty m:val="p"/>
                        </m:rPr>
                        <w:rPr>
                          <w:rFonts w:ascii="Cambria Math" w:hAnsi="Cambria Math"/>
                          <w:lang w:val="en-CA"/>
                        </w:rPr>
                        <m:t>100</m:t>
                      </m:r>
                    </m:den>
                  </m:f>
                </m:den>
              </m:f>
            </m:e>
          </m:d>
          <m:r>
            <m:rPr>
              <m:sty m:val="p"/>
            </m:rPr>
            <w:rPr>
              <w:rFonts w:ascii="Cambria Math" w:hAnsi="Cambria Math"/>
              <w:lang w:val="en-CA"/>
            </w:rPr>
            <m:t xml:space="preserve">*GHGIF </m:t>
          </m:r>
        </m:oMath>
      </m:oMathPara>
    </w:p>
    <w:p w:rsidR="00D025F5" w:rsidRPr="00FF367F" w:rsidRDefault="00CC247A" w:rsidP="00BF66C0">
      <w:pPr>
        <w:spacing w:line="360" w:lineRule="auto"/>
        <w:rPr>
          <w:iCs/>
          <w:lang w:val="en-CA"/>
        </w:rPr>
      </w:pPr>
      <m:oMathPara>
        <m:oMathParaPr>
          <m:jc m:val="left"/>
        </m:oMathParaPr>
        <m:oMath>
          <m:r>
            <m:rPr>
              <m:sty m:val="p"/>
            </m:rPr>
            <w:rPr>
              <w:rFonts w:ascii="Cambria Math" w:hAnsi="Cambria Math"/>
              <w:lang w:val="en-CA"/>
            </w:rPr>
            <m:t xml:space="preserve"> </m:t>
          </m:r>
        </m:oMath>
      </m:oMathPara>
    </w:p>
    <w:p w:rsidR="00D025F5" w:rsidRPr="00FF367F" w:rsidRDefault="00D025F5" w:rsidP="00BF66C0">
      <w:pPr>
        <w:ind w:left="7896"/>
        <w:rPr>
          <w:iCs/>
          <w:lang w:val="en-CA"/>
        </w:rPr>
      </w:pPr>
      <w:r>
        <w:rPr>
          <w:iCs/>
          <w:lang w:val="en-CA"/>
        </w:rPr>
        <w:t xml:space="preserve">      [14]</w:t>
      </w:r>
    </w:p>
    <w:p w:rsidR="001809DF" w:rsidRDefault="001809DF" w:rsidP="001809DF">
      <w:pPr>
        <w:rPr>
          <w:lang w:val="en-CA"/>
        </w:rPr>
      </w:pPr>
    </w:p>
    <w:p w:rsidR="001809DF" w:rsidRPr="001809DF" w:rsidRDefault="001809DF" w:rsidP="001809DF">
      <w:pPr>
        <w:rPr>
          <w:lang w:val="en-CA"/>
        </w:rPr>
      </w:pPr>
    </w:p>
    <w:p w:rsidR="008653B1" w:rsidRDefault="008653B1" w:rsidP="00D025F5">
      <w:pPr>
        <w:pStyle w:val="Caption"/>
        <w:keepNext/>
        <w:rPr>
          <w:b w:val="0"/>
          <w:bCs w:val="0"/>
          <w:color w:val="auto"/>
          <w:sz w:val="24"/>
          <w:szCs w:val="24"/>
          <w:lang w:val="en-US"/>
        </w:rPr>
      </w:pPr>
      <w:proofErr w:type="gramStart"/>
      <w:r w:rsidRPr="008653B1">
        <w:rPr>
          <w:color w:val="auto"/>
          <w:sz w:val="24"/>
          <w:szCs w:val="24"/>
        </w:rPr>
        <w:t xml:space="preserve">Table </w:t>
      </w:r>
      <w:r w:rsidR="00D025F5">
        <w:rPr>
          <w:color w:val="auto"/>
          <w:sz w:val="24"/>
          <w:szCs w:val="24"/>
        </w:rPr>
        <w:t>34</w:t>
      </w:r>
      <w:r w:rsidRPr="008653B1">
        <w:rPr>
          <w:color w:val="auto"/>
          <w:sz w:val="24"/>
          <w:szCs w:val="24"/>
          <w:lang w:val="en-US"/>
        </w:rPr>
        <w:t>.</w:t>
      </w:r>
      <w:proofErr w:type="gramEnd"/>
      <w:r w:rsidRPr="008653B1">
        <w:rPr>
          <w:color w:val="auto"/>
          <w:sz w:val="24"/>
          <w:szCs w:val="24"/>
          <w:lang w:val="en-US"/>
        </w:rPr>
        <w:t xml:space="preserve"> </w:t>
      </w:r>
      <w:r w:rsidRPr="008653B1">
        <w:rPr>
          <w:b w:val="0"/>
          <w:bCs w:val="0"/>
          <w:color w:val="auto"/>
          <w:sz w:val="24"/>
          <w:szCs w:val="24"/>
          <w:lang w:val="en-US"/>
        </w:rPr>
        <w:t>Recommended GHG intensity factors (g CO</w:t>
      </w:r>
      <w:r w:rsidRPr="00AB52CB">
        <w:rPr>
          <w:b w:val="0"/>
          <w:bCs w:val="0"/>
          <w:color w:val="auto"/>
          <w:sz w:val="24"/>
          <w:szCs w:val="24"/>
          <w:vertAlign w:val="subscript"/>
          <w:lang w:val="en-US"/>
        </w:rPr>
        <w:t>2eq</w:t>
      </w:r>
      <w:r w:rsidRPr="008653B1">
        <w:rPr>
          <w:b w:val="0"/>
          <w:bCs w:val="0"/>
          <w:color w:val="auto"/>
          <w:sz w:val="24"/>
          <w:szCs w:val="24"/>
          <w:lang w:val="en-US"/>
        </w:rPr>
        <w:t>/kWh) for each province</w:t>
      </w:r>
    </w:p>
    <w:tbl>
      <w:tblPr>
        <w:tblStyle w:val="TableGrid"/>
        <w:tblW w:w="9066" w:type="dxa"/>
        <w:tblInd w:w="108" w:type="dxa"/>
        <w:tblLayout w:type="fixed"/>
        <w:tblLook w:val="04A0"/>
      </w:tblPr>
      <w:tblGrid>
        <w:gridCol w:w="994"/>
        <w:gridCol w:w="583"/>
        <w:gridCol w:w="572"/>
        <w:gridCol w:w="607"/>
        <w:gridCol w:w="607"/>
        <w:gridCol w:w="616"/>
        <w:gridCol w:w="1311"/>
        <w:gridCol w:w="1311"/>
        <w:gridCol w:w="639"/>
        <w:gridCol w:w="616"/>
        <w:gridCol w:w="616"/>
        <w:gridCol w:w="594"/>
      </w:tblGrid>
      <w:tr w:rsidR="009D2E44" w:rsidRPr="00B62D65" w:rsidTr="00012332">
        <w:tc>
          <w:tcPr>
            <w:tcW w:w="994" w:type="dxa"/>
            <w:vMerge w:val="restart"/>
          </w:tcPr>
          <w:p w:rsidR="009D2E44" w:rsidRPr="00B62D65" w:rsidRDefault="009D2E44" w:rsidP="00012332">
            <w:pPr>
              <w:jc w:val="center"/>
              <w:rPr>
                <w:rFonts w:asciiTheme="majorBidi" w:hAnsiTheme="majorBidi" w:cstheme="majorBidi"/>
                <w:sz w:val="20"/>
                <w:szCs w:val="20"/>
                <w:lang w:val="en-US"/>
              </w:rPr>
            </w:pPr>
          </w:p>
          <w:p w:rsidR="009D2E44" w:rsidRPr="00B62D65" w:rsidRDefault="009D2E44" w:rsidP="00012332">
            <w:pPr>
              <w:jc w:val="center"/>
              <w:rPr>
                <w:rFonts w:asciiTheme="majorBidi" w:hAnsiTheme="majorBidi" w:cstheme="majorBidi"/>
                <w:sz w:val="20"/>
                <w:szCs w:val="20"/>
                <w:lang w:val="en-US"/>
              </w:rPr>
            </w:pPr>
          </w:p>
        </w:tc>
        <w:tc>
          <w:tcPr>
            <w:tcW w:w="583" w:type="dxa"/>
            <w:vMerge w:val="restart"/>
          </w:tcPr>
          <w:p w:rsidR="009D2E44" w:rsidRPr="00B62D65" w:rsidRDefault="009D2E44" w:rsidP="00012332">
            <w:pPr>
              <w:jc w:val="center"/>
              <w:rPr>
                <w:rFonts w:asciiTheme="majorBidi" w:hAnsiTheme="majorBidi" w:cstheme="majorBidi"/>
                <w:b/>
                <w:bCs/>
                <w:sz w:val="20"/>
                <w:szCs w:val="20"/>
                <w:lang w:val="en-US"/>
              </w:rPr>
            </w:pPr>
            <w:r w:rsidRPr="00B62D65">
              <w:rPr>
                <w:rFonts w:asciiTheme="majorBidi" w:hAnsiTheme="majorBidi" w:cstheme="majorBidi"/>
                <w:b/>
                <w:bCs/>
                <w:sz w:val="20"/>
                <w:szCs w:val="20"/>
                <w:lang w:val="en-US"/>
              </w:rPr>
              <w:t>NF</w:t>
            </w:r>
          </w:p>
        </w:tc>
        <w:tc>
          <w:tcPr>
            <w:tcW w:w="572" w:type="dxa"/>
            <w:vMerge w:val="restart"/>
          </w:tcPr>
          <w:p w:rsidR="009D2E44" w:rsidRPr="00B62D65" w:rsidRDefault="009D2E44" w:rsidP="00012332">
            <w:pPr>
              <w:jc w:val="center"/>
              <w:rPr>
                <w:rFonts w:asciiTheme="majorBidi" w:hAnsiTheme="majorBidi" w:cstheme="majorBidi"/>
                <w:b/>
                <w:bCs/>
                <w:sz w:val="20"/>
                <w:szCs w:val="20"/>
                <w:lang w:val="en-US"/>
              </w:rPr>
            </w:pPr>
            <w:r w:rsidRPr="00B62D65">
              <w:rPr>
                <w:rFonts w:asciiTheme="majorBidi" w:hAnsiTheme="majorBidi" w:cstheme="majorBidi"/>
                <w:b/>
                <w:bCs/>
                <w:sz w:val="20"/>
                <w:szCs w:val="20"/>
                <w:lang w:val="en-US"/>
              </w:rPr>
              <w:t>PE</w:t>
            </w:r>
          </w:p>
        </w:tc>
        <w:tc>
          <w:tcPr>
            <w:tcW w:w="607" w:type="dxa"/>
            <w:vMerge w:val="restart"/>
          </w:tcPr>
          <w:p w:rsidR="009D2E44" w:rsidRPr="00B62D65" w:rsidRDefault="009D2E44" w:rsidP="00012332">
            <w:pPr>
              <w:jc w:val="center"/>
              <w:rPr>
                <w:rFonts w:asciiTheme="majorBidi" w:hAnsiTheme="majorBidi" w:cstheme="majorBidi"/>
                <w:b/>
                <w:bCs/>
                <w:sz w:val="20"/>
                <w:szCs w:val="20"/>
                <w:lang w:val="en-US"/>
              </w:rPr>
            </w:pPr>
            <w:r w:rsidRPr="00B62D65">
              <w:rPr>
                <w:rFonts w:asciiTheme="majorBidi" w:hAnsiTheme="majorBidi" w:cstheme="majorBidi"/>
                <w:b/>
                <w:bCs/>
                <w:sz w:val="20"/>
                <w:szCs w:val="20"/>
                <w:lang w:val="en-US"/>
              </w:rPr>
              <w:t>NS</w:t>
            </w:r>
          </w:p>
        </w:tc>
        <w:tc>
          <w:tcPr>
            <w:tcW w:w="607" w:type="dxa"/>
            <w:vMerge w:val="restart"/>
          </w:tcPr>
          <w:p w:rsidR="009D2E44" w:rsidRPr="00B62D65" w:rsidRDefault="009D2E44" w:rsidP="00012332">
            <w:pPr>
              <w:jc w:val="center"/>
              <w:rPr>
                <w:rFonts w:asciiTheme="majorBidi" w:hAnsiTheme="majorBidi" w:cstheme="majorBidi"/>
                <w:b/>
                <w:bCs/>
                <w:sz w:val="20"/>
                <w:szCs w:val="20"/>
                <w:lang w:val="en-US"/>
              </w:rPr>
            </w:pPr>
            <w:r w:rsidRPr="00B62D65">
              <w:rPr>
                <w:rFonts w:asciiTheme="majorBidi" w:hAnsiTheme="majorBidi" w:cstheme="majorBidi"/>
                <w:b/>
                <w:bCs/>
                <w:sz w:val="20"/>
                <w:szCs w:val="20"/>
                <w:lang w:val="en-US"/>
              </w:rPr>
              <w:t>NB</w:t>
            </w:r>
          </w:p>
        </w:tc>
        <w:tc>
          <w:tcPr>
            <w:tcW w:w="616" w:type="dxa"/>
            <w:vMerge w:val="restart"/>
          </w:tcPr>
          <w:p w:rsidR="009D2E44" w:rsidRPr="00B62D65" w:rsidRDefault="009D2E44" w:rsidP="00012332">
            <w:pPr>
              <w:jc w:val="center"/>
              <w:rPr>
                <w:rFonts w:asciiTheme="majorBidi" w:hAnsiTheme="majorBidi" w:cstheme="majorBidi"/>
                <w:b/>
                <w:bCs/>
                <w:sz w:val="20"/>
                <w:szCs w:val="20"/>
                <w:lang w:val="en-US"/>
              </w:rPr>
            </w:pPr>
            <w:r w:rsidRPr="00B62D65">
              <w:rPr>
                <w:rFonts w:asciiTheme="majorBidi" w:hAnsiTheme="majorBidi" w:cstheme="majorBidi"/>
                <w:b/>
                <w:bCs/>
                <w:sz w:val="20"/>
                <w:szCs w:val="20"/>
                <w:lang w:val="en-US"/>
              </w:rPr>
              <w:t>QC</w:t>
            </w:r>
          </w:p>
        </w:tc>
        <w:tc>
          <w:tcPr>
            <w:tcW w:w="2622" w:type="dxa"/>
            <w:gridSpan w:val="2"/>
          </w:tcPr>
          <w:p w:rsidR="009D2E44" w:rsidRPr="00B62D65" w:rsidRDefault="009D2E44" w:rsidP="00012332">
            <w:pPr>
              <w:jc w:val="center"/>
              <w:rPr>
                <w:rFonts w:asciiTheme="majorBidi" w:hAnsiTheme="majorBidi" w:cstheme="majorBidi"/>
                <w:b/>
                <w:bCs/>
                <w:sz w:val="20"/>
                <w:szCs w:val="20"/>
                <w:lang w:val="en-US"/>
              </w:rPr>
            </w:pPr>
            <w:r w:rsidRPr="00B62D65">
              <w:rPr>
                <w:rFonts w:asciiTheme="majorBidi" w:hAnsiTheme="majorBidi" w:cstheme="majorBidi"/>
                <w:b/>
                <w:bCs/>
                <w:sz w:val="20"/>
                <w:szCs w:val="20"/>
                <w:lang w:val="en-US"/>
              </w:rPr>
              <w:t>ON</w:t>
            </w:r>
          </w:p>
        </w:tc>
        <w:tc>
          <w:tcPr>
            <w:tcW w:w="639" w:type="dxa"/>
            <w:vMerge w:val="restart"/>
          </w:tcPr>
          <w:p w:rsidR="009D2E44" w:rsidRPr="00B62D65" w:rsidRDefault="009D2E44" w:rsidP="00012332">
            <w:pPr>
              <w:jc w:val="center"/>
              <w:rPr>
                <w:rFonts w:asciiTheme="majorBidi" w:hAnsiTheme="majorBidi" w:cstheme="majorBidi"/>
                <w:b/>
                <w:bCs/>
                <w:sz w:val="20"/>
                <w:szCs w:val="20"/>
                <w:lang w:val="en-US"/>
              </w:rPr>
            </w:pPr>
            <w:r>
              <w:rPr>
                <w:rFonts w:asciiTheme="majorBidi" w:hAnsiTheme="majorBidi" w:cstheme="majorBidi"/>
                <w:b/>
                <w:bCs/>
                <w:sz w:val="20"/>
                <w:szCs w:val="20"/>
                <w:lang w:val="en-US"/>
              </w:rPr>
              <w:t>MB</w:t>
            </w:r>
          </w:p>
        </w:tc>
        <w:tc>
          <w:tcPr>
            <w:tcW w:w="616" w:type="dxa"/>
            <w:vMerge w:val="restart"/>
          </w:tcPr>
          <w:p w:rsidR="009D2E44" w:rsidRDefault="009D2E44" w:rsidP="00012332">
            <w:pPr>
              <w:jc w:val="center"/>
              <w:rPr>
                <w:rFonts w:asciiTheme="majorBidi" w:hAnsiTheme="majorBidi" w:cstheme="majorBidi"/>
                <w:b/>
                <w:bCs/>
                <w:sz w:val="20"/>
                <w:szCs w:val="20"/>
                <w:lang w:val="en-US"/>
              </w:rPr>
            </w:pPr>
            <w:r>
              <w:rPr>
                <w:rFonts w:asciiTheme="majorBidi" w:hAnsiTheme="majorBidi" w:cstheme="majorBidi"/>
                <w:b/>
                <w:bCs/>
                <w:sz w:val="20"/>
                <w:szCs w:val="20"/>
                <w:lang w:val="en-US"/>
              </w:rPr>
              <w:t>SK</w:t>
            </w:r>
          </w:p>
        </w:tc>
        <w:tc>
          <w:tcPr>
            <w:tcW w:w="616" w:type="dxa"/>
            <w:vMerge w:val="restart"/>
          </w:tcPr>
          <w:p w:rsidR="009D2E44" w:rsidRDefault="009D2E44" w:rsidP="00012332">
            <w:pPr>
              <w:jc w:val="center"/>
              <w:rPr>
                <w:rFonts w:asciiTheme="majorBidi" w:hAnsiTheme="majorBidi" w:cstheme="majorBidi"/>
                <w:b/>
                <w:bCs/>
                <w:sz w:val="20"/>
                <w:szCs w:val="20"/>
                <w:lang w:val="en-US"/>
              </w:rPr>
            </w:pPr>
            <w:r>
              <w:rPr>
                <w:rFonts w:asciiTheme="majorBidi" w:hAnsiTheme="majorBidi" w:cstheme="majorBidi"/>
                <w:b/>
                <w:bCs/>
                <w:sz w:val="20"/>
                <w:szCs w:val="20"/>
                <w:lang w:val="en-US"/>
              </w:rPr>
              <w:t>AB</w:t>
            </w:r>
          </w:p>
        </w:tc>
        <w:tc>
          <w:tcPr>
            <w:tcW w:w="594" w:type="dxa"/>
            <w:vMerge w:val="restart"/>
          </w:tcPr>
          <w:p w:rsidR="009D2E44" w:rsidRDefault="009D2E44" w:rsidP="00012332">
            <w:pPr>
              <w:jc w:val="center"/>
              <w:rPr>
                <w:rFonts w:asciiTheme="majorBidi" w:hAnsiTheme="majorBidi" w:cstheme="majorBidi"/>
                <w:b/>
                <w:bCs/>
                <w:sz w:val="20"/>
                <w:szCs w:val="20"/>
                <w:lang w:val="en-US"/>
              </w:rPr>
            </w:pPr>
            <w:r>
              <w:rPr>
                <w:rFonts w:asciiTheme="majorBidi" w:hAnsiTheme="majorBidi" w:cstheme="majorBidi"/>
                <w:b/>
                <w:bCs/>
                <w:sz w:val="20"/>
                <w:szCs w:val="20"/>
                <w:lang w:val="en-US"/>
              </w:rPr>
              <w:t>BC</w:t>
            </w:r>
          </w:p>
        </w:tc>
      </w:tr>
      <w:tr w:rsidR="009D2E44" w:rsidRPr="00B62D65" w:rsidTr="00012332">
        <w:tc>
          <w:tcPr>
            <w:tcW w:w="994" w:type="dxa"/>
            <w:vMerge/>
          </w:tcPr>
          <w:p w:rsidR="009D2E44" w:rsidRPr="00B62D65" w:rsidRDefault="009D2E44" w:rsidP="00012332">
            <w:pPr>
              <w:jc w:val="center"/>
              <w:rPr>
                <w:rFonts w:asciiTheme="majorBidi" w:hAnsiTheme="majorBidi" w:cstheme="majorBidi"/>
                <w:sz w:val="20"/>
                <w:szCs w:val="20"/>
                <w:lang w:val="en-US"/>
              </w:rPr>
            </w:pPr>
          </w:p>
        </w:tc>
        <w:tc>
          <w:tcPr>
            <w:tcW w:w="583" w:type="dxa"/>
            <w:vMerge/>
          </w:tcPr>
          <w:p w:rsidR="009D2E44" w:rsidRPr="00B62D65" w:rsidRDefault="009D2E44" w:rsidP="00012332">
            <w:pPr>
              <w:jc w:val="center"/>
              <w:rPr>
                <w:rFonts w:asciiTheme="majorBidi" w:hAnsiTheme="majorBidi" w:cstheme="majorBidi"/>
                <w:sz w:val="20"/>
                <w:szCs w:val="20"/>
                <w:lang w:val="en-US"/>
              </w:rPr>
            </w:pPr>
          </w:p>
        </w:tc>
        <w:tc>
          <w:tcPr>
            <w:tcW w:w="572" w:type="dxa"/>
            <w:vMerge/>
          </w:tcPr>
          <w:p w:rsidR="009D2E44" w:rsidRPr="00B62D65" w:rsidRDefault="009D2E44" w:rsidP="00012332">
            <w:pPr>
              <w:jc w:val="center"/>
              <w:rPr>
                <w:rFonts w:asciiTheme="majorBidi" w:hAnsiTheme="majorBidi" w:cstheme="majorBidi"/>
                <w:sz w:val="20"/>
                <w:szCs w:val="20"/>
                <w:lang w:val="en-US"/>
              </w:rPr>
            </w:pPr>
          </w:p>
        </w:tc>
        <w:tc>
          <w:tcPr>
            <w:tcW w:w="607" w:type="dxa"/>
            <w:vMerge/>
          </w:tcPr>
          <w:p w:rsidR="009D2E44" w:rsidRPr="00B62D65" w:rsidRDefault="009D2E44" w:rsidP="00012332">
            <w:pPr>
              <w:jc w:val="center"/>
              <w:rPr>
                <w:rFonts w:asciiTheme="majorBidi" w:hAnsiTheme="majorBidi" w:cstheme="majorBidi"/>
                <w:sz w:val="20"/>
                <w:szCs w:val="20"/>
                <w:lang w:val="en-US"/>
              </w:rPr>
            </w:pPr>
          </w:p>
        </w:tc>
        <w:tc>
          <w:tcPr>
            <w:tcW w:w="607" w:type="dxa"/>
            <w:vMerge/>
          </w:tcPr>
          <w:p w:rsidR="009D2E44" w:rsidRPr="00B62D65" w:rsidRDefault="009D2E44" w:rsidP="00012332">
            <w:pPr>
              <w:jc w:val="center"/>
              <w:rPr>
                <w:rFonts w:asciiTheme="majorBidi" w:hAnsiTheme="majorBidi" w:cstheme="majorBidi"/>
                <w:sz w:val="20"/>
                <w:szCs w:val="20"/>
                <w:lang w:val="en-US"/>
              </w:rPr>
            </w:pPr>
          </w:p>
        </w:tc>
        <w:tc>
          <w:tcPr>
            <w:tcW w:w="616" w:type="dxa"/>
            <w:vMerge/>
          </w:tcPr>
          <w:p w:rsidR="009D2E44" w:rsidRPr="00B62D65" w:rsidRDefault="009D2E44" w:rsidP="00012332">
            <w:pPr>
              <w:jc w:val="center"/>
              <w:rPr>
                <w:rFonts w:asciiTheme="majorBidi" w:hAnsiTheme="majorBidi" w:cstheme="majorBidi"/>
                <w:sz w:val="20"/>
                <w:szCs w:val="20"/>
                <w:lang w:val="en-US"/>
              </w:rPr>
            </w:pPr>
          </w:p>
        </w:tc>
        <w:tc>
          <w:tcPr>
            <w:tcW w:w="1311" w:type="dxa"/>
          </w:tcPr>
          <w:p w:rsidR="009D2E44" w:rsidRPr="00B62D65" w:rsidRDefault="009D2E44" w:rsidP="00012332">
            <w:pPr>
              <w:pStyle w:val="Body"/>
              <w:jc w:val="center"/>
              <w:rPr>
                <w:rFonts w:asciiTheme="majorBidi" w:hAnsiTheme="majorBidi" w:cstheme="majorBidi"/>
                <w:b/>
                <w:bCs/>
              </w:rPr>
            </w:pPr>
            <w:r w:rsidRPr="00B62D65">
              <w:rPr>
                <w:rFonts w:asciiTheme="majorBidi" w:hAnsiTheme="majorBidi" w:cstheme="majorBidi"/>
                <w:b/>
                <w:bCs/>
              </w:rPr>
              <w:t>Scenario #1</w:t>
            </w:r>
          </w:p>
        </w:tc>
        <w:tc>
          <w:tcPr>
            <w:tcW w:w="1311" w:type="dxa"/>
          </w:tcPr>
          <w:p w:rsidR="009D2E44" w:rsidRPr="00B62D65" w:rsidRDefault="009D2E44" w:rsidP="00012332">
            <w:pPr>
              <w:pStyle w:val="Body"/>
              <w:jc w:val="center"/>
              <w:rPr>
                <w:rFonts w:asciiTheme="majorBidi" w:hAnsiTheme="majorBidi" w:cstheme="majorBidi"/>
                <w:b/>
                <w:bCs/>
              </w:rPr>
            </w:pPr>
            <w:r w:rsidRPr="00B62D65">
              <w:rPr>
                <w:rFonts w:asciiTheme="majorBidi" w:hAnsiTheme="majorBidi" w:cstheme="majorBidi"/>
                <w:b/>
                <w:bCs/>
              </w:rPr>
              <w:t>Scenario #2</w:t>
            </w:r>
          </w:p>
        </w:tc>
        <w:tc>
          <w:tcPr>
            <w:tcW w:w="639" w:type="dxa"/>
            <w:vMerge/>
          </w:tcPr>
          <w:p w:rsidR="009D2E44" w:rsidRPr="00B62D65" w:rsidRDefault="009D2E44" w:rsidP="00012332">
            <w:pPr>
              <w:pStyle w:val="Body"/>
              <w:jc w:val="center"/>
              <w:rPr>
                <w:rFonts w:asciiTheme="majorBidi" w:hAnsiTheme="majorBidi" w:cstheme="majorBidi"/>
                <w:b/>
                <w:bCs/>
              </w:rPr>
            </w:pPr>
          </w:p>
        </w:tc>
        <w:tc>
          <w:tcPr>
            <w:tcW w:w="616" w:type="dxa"/>
            <w:vMerge/>
          </w:tcPr>
          <w:p w:rsidR="009D2E44" w:rsidRPr="00B62D65" w:rsidRDefault="009D2E44" w:rsidP="00012332">
            <w:pPr>
              <w:pStyle w:val="Body"/>
              <w:jc w:val="center"/>
              <w:rPr>
                <w:rFonts w:asciiTheme="majorBidi" w:hAnsiTheme="majorBidi" w:cstheme="majorBidi"/>
                <w:b/>
                <w:bCs/>
              </w:rPr>
            </w:pPr>
          </w:p>
        </w:tc>
        <w:tc>
          <w:tcPr>
            <w:tcW w:w="616" w:type="dxa"/>
            <w:vMerge/>
          </w:tcPr>
          <w:p w:rsidR="009D2E44" w:rsidRPr="00B62D65" w:rsidRDefault="009D2E44" w:rsidP="00012332">
            <w:pPr>
              <w:pStyle w:val="Body"/>
              <w:jc w:val="center"/>
              <w:rPr>
                <w:rFonts w:asciiTheme="majorBidi" w:hAnsiTheme="majorBidi" w:cstheme="majorBidi"/>
                <w:b/>
                <w:bCs/>
              </w:rPr>
            </w:pPr>
          </w:p>
        </w:tc>
        <w:tc>
          <w:tcPr>
            <w:tcW w:w="594" w:type="dxa"/>
            <w:vMerge/>
          </w:tcPr>
          <w:p w:rsidR="009D2E44" w:rsidRPr="00B62D65" w:rsidRDefault="009D2E44" w:rsidP="00012332">
            <w:pPr>
              <w:pStyle w:val="Body"/>
              <w:jc w:val="center"/>
              <w:rPr>
                <w:rFonts w:asciiTheme="majorBidi" w:hAnsiTheme="majorBidi" w:cstheme="majorBidi"/>
                <w:b/>
                <w:bCs/>
              </w:rPr>
            </w:pPr>
          </w:p>
        </w:tc>
      </w:tr>
      <w:tr w:rsidR="009D2E44" w:rsidRPr="00B62D65" w:rsidTr="00012332">
        <w:tc>
          <w:tcPr>
            <w:tcW w:w="994" w:type="dxa"/>
            <w:vAlign w:val="bottom"/>
          </w:tcPr>
          <w:p w:rsidR="009D2E44" w:rsidRPr="00B62D65" w:rsidRDefault="009D2E44" w:rsidP="00012332">
            <w:pPr>
              <w:jc w:val="center"/>
              <w:rPr>
                <w:rFonts w:asciiTheme="majorBidi" w:hAnsiTheme="majorBidi" w:cstheme="majorBidi"/>
                <w:b/>
                <w:bCs/>
                <w:color w:val="000000"/>
                <w:sz w:val="20"/>
                <w:szCs w:val="20"/>
              </w:rPr>
            </w:pPr>
            <w:r w:rsidRPr="00B62D65">
              <w:rPr>
                <w:rFonts w:asciiTheme="majorBidi" w:hAnsiTheme="majorBidi" w:cstheme="majorBidi"/>
                <w:b/>
                <w:bCs/>
                <w:color w:val="000000"/>
                <w:sz w:val="20"/>
                <w:szCs w:val="20"/>
              </w:rPr>
              <w:t>Jan.</w:t>
            </w:r>
          </w:p>
        </w:tc>
        <w:tc>
          <w:tcPr>
            <w:tcW w:w="583" w:type="dxa"/>
            <w:vMerge w:val="restart"/>
          </w:tcPr>
          <w:p w:rsidR="009D2E44" w:rsidRPr="00B62D65" w:rsidRDefault="009D2E44" w:rsidP="00012332">
            <w:pPr>
              <w:jc w:val="center"/>
              <w:rPr>
                <w:rFonts w:asciiTheme="majorBidi" w:hAnsiTheme="majorBidi" w:cstheme="majorBidi"/>
                <w:sz w:val="20"/>
                <w:szCs w:val="20"/>
                <w:lang w:val="en-US"/>
              </w:rPr>
            </w:pPr>
          </w:p>
          <w:p w:rsidR="009D2E44" w:rsidRPr="00B62D65" w:rsidRDefault="00BB2E83" w:rsidP="00012332">
            <w:pPr>
              <w:jc w:val="center"/>
              <w:rPr>
                <w:rFonts w:asciiTheme="majorBidi" w:hAnsiTheme="majorBidi" w:cstheme="majorBidi"/>
                <w:sz w:val="20"/>
                <w:szCs w:val="20"/>
                <w:lang w:val="en-US"/>
              </w:rPr>
            </w:pPr>
            <w:r>
              <w:rPr>
                <w:rFonts w:asciiTheme="majorBidi" w:hAnsiTheme="majorBidi" w:cstheme="majorBidi"/>
                <w:noProof/>
                <w:sz w:val="20"/>
                <w:szCs w:val="20"/>
                <w:lang w:val="en-US" w:eastAsia="en-US"/>
              </w:rPr>
              <w:pict>
                <v:shape id="_x0000_s1566" type="#_x0000_t32" style="position:absolute;left:0;text-align:left;margin-left:8.75pt;margin-top:-.35pt;width:0;height:48.25pt;flip:y;z-index:252130304" o:connectortype="straight">
                  <v:stroke endarrow="block"/>
                </v:shape>
              </w:pict>
            </w:r>
          </w:p>
          <w:p w:rsidR="009D2E44" w:rsidRPr="00B62D65" w:rsidRDefault="009D2E44" w:rsidP="00012332">
            <w:pPr>
              <w:jc w:val="center"/>
              <w:rPr>
                <w:rFonts w:asciiTheme="majorBidi" w:hAnsiTheme="majorBidi" w:cstheme="majorBidi"/>
                <w:sz w:val="20"/>
                <w:szCs w:val="20"/>
                <w:lang w:val="en-US"/>
              </w:rPr>
            </w:pPr>
          </w:p>
          <w:p w:rsidR="009D2E44" w:rsidRPr="00B62D65" w:rsidRDefault="009D2E44" w:rsidP="00012332">
            <w:pPr>
              <w:jc w:val="center"/>
              <w:rPr>
                <w:rFonts w:asciiTheme="majorBidi" w:hAnsiTheme="majorBidi" w:cstheme="majorBidi"/>
                <w:sz w:val="20"/>
                <w:szCs w:val="20"/>
                <w:lang w:val="en-US"/>
              </w:rPr>
            </w:pPr>
          </w:p>
          <w:p w:rsidR="009D2E44" w:rsidRPr="00B62D65" w:rsidRDefault="009D2E44" w:rsidP="00012332">
            <w:pPr>
              <w:jc w:val="center"/>
              <w:rPr>
                <w:rFonts w:asciiTheme="majorBidi" w:hAnsiTheme="majorBidi" w:cstheme="majorBidi"/>
                <w:sz w:val="20"/>
                <w:szCs w:val="20"/>
                <w:lang w:val="en-US"/>
              </w:rPr>
            </w:pPr>
          </w:p>
          <w:p w:rsidR="009D2E44" w:rsidRPr="00B62D65" w:rsidRDefault="009D2E44" w:rsidP="00012332">
            <w:pPr>
              <w:jc w:val="center"/>
              <w:rPr>
                <w:rFonts w:asciiTheme="majorBidi" w:hAnsiTheme="majorBidi" w:cstheme="majorBidi"/>
                <w:sz w:val="20"/>
                <w:szCs w:val="20"/>
                <w:lang w:val="en-US"/>
              </w:rPr>
            </w:pPr>
          </w:p>
          <w:p w:rsidR="009D2E44" w:rsidRPr="00B62D65" w:rsidRDefault="009D2E44" w:rsidP="00012332">
            <w:pPr>
              <w:jc w:val="center"/>
              <w:rPr>
                <w:rFonts w:asciiTheme="majorBidi" w:hAnsiTheme="majorBidi" w:cstheme="majorBidi"/>
                <w:sz w:val="20"/>
                <w:szCs w:val="20"/>
                <w:lang w:val="en-US"/>
              </w:rPr>
            </w:pPr>
            <w:r w:rsidRPr="00B62D65">
              <w:rPr>
                <w:rFonts w:asciiTheme="majorBidi" w:hAnsiTheme="majorBidi" w:cstheme="majorBidi"/>
                <w:sz w:val="20"/>
                <w:szCs w:val="20"/>
                <w:lang w:val="en-US"/>
              </w:rPr>
              <w:t>22</w:t>
            </w:r>
          </w:p>
          <w:p w:rsidR="009D2E44" w:rsidRPr="00B62D65" w:rsidRDefault="00BB2E83" w:rsidP="00012332">
            <w:pPr>
              <w:jc w:val="center"/>
              <w:rPr>
                <w:rFonts w:asciiTheme="majorBidi" w:hAnsiTheme="majorBidi" w:cstheme="majorBidi"/>
                <w:b/>
                <w:bCs/>
                <w:sz w:val="20"/>
                <w:szCs w:val="20"/>
                <w:lang w:val="en-US"/>
              </w:rPr>
            </w:pPr>
            <w:r w:rsidRPr="00BB2E83">
              <w:rPr>
                <w:rFonts w:asciiTheme="majorBidi" w:hAnsiTheme="majorBidi" w:cstheme="majorBidi"/>
                <w:noProof/>
                <w:sz w:val="20"/>
                <w:szCs w:val="20"/>
                <w:lang w:val="en-US" w:eastAsia="en-US"/>
              </w:rPr>
              <w:pict>
                <v:shape id="_x0000_s1567" type="#_x0000_t32" style="position:absolute;left:0;text-align:left;margin-left:8.75pt;margin-top:4.3pt;width:0;height:46.6pt;z-index:252131328" o:connectortype="straight">
                  <v:stroke endarrow="block"/>
                </v:shape>
              </w:pict>
            </w:r>
          </w:p>
        </w:tc>
        <w:tc>
          <w:tcPr>
            <w:tcW w:w="572" w:type="dxa"/>
            <w:vMerge w:val="restart"/>
          </w:tcPr>
          <w:p w:rsidR="009D2E44" w:rsidRPr="00B62D65" w:rsidRDefault="009D2E44" w:rsidP="00012332">
            <w:pPr>
              <w:jc w:val="center"/>
              <w:rPr>
                <w:rFonts w:asciiTheme="majorBidi" w:hAnsiTheme="majorBidi" w:cstheme="majorBidi"/>
                <w:sz w:val="20"/>
                <w:szCs w:val="20"/>
                <w:lang w:val="en-US"/>
              </w:rPr>
            </w:pPr>
          </w:p>
          <w:p w:rsidR="009D2E44" w:rsidRPr="00B62D65" w:rsidRDefault="00BB2E83" w:rsidP="00012332">
            <w:pPr>
              <w:jc w:val="center"/>
              <w:rPr>
                <w:rFonts w:asciiTheme="majorBidi" w:hAnsiTheme="majorBidi" w:cstheme="majorBidi"/>
                <w:sz w:val="20"/>
                <w:szCs w:val="20"/>
                <w:lang w:val="en-US"/>
              </w:rPr>
            </w:pPr>
            <w:r>
              <w:rPr>
                <w:rFonts w:asciiTheme="majorBidi" w:hAnsiTheme="majorBidi" w:cstheme="majorBidi"/>
                <w:noProof/>
                <w:sz w:val="20"/>
                <w:szCs w:val="20"/>
                <w:lang w:val="en-US" w:eastAsia="en-US"/>
              </w:rPr>
              <w:pict>
                <v:shape id="_x0000_s1568" type="#_x0000_t32" style="position:absolute;left:0;text-align:left;margin-left:8.75pt;margin-top:-.35pt;width:0;height:48.25pt;flip:y;z-index:252132352" o:connectortype="straight">
                  <v:stroke endarrow="block"/>
                </v:shape>
              </w:pict>
            </w:r>
          </w:p>
          <w:p w:rsidR="009D2E44" w:rsidRPr="00B62D65" w:rsidRDefault="009D2E44" w:rsidP="00012332">
            <w:pPr>
              <w:jc w:val="center"/>
              <w:rPr>
                <w:rFonts w:asciiTheme="majorBidi" w:hAnsiTheme="majorBidi" w:cstheme="majorBidi"/>
                <w:sz w:val="20"/>
                <w:szCs w:val="20"/>
                <w:lang w:val="en-US"/>
              </w:rPr>
            </w:pPr>
          </w:p>
          <w:p w:rsidR="009D2E44" w:rsidRPr="00B62D65" w:rsidRDefault="009D2E44" w:rsidP="00012332">
            <w:pPr>
              <w:jc w:val="center"/>
              <w:rPr>
                <w:rFonts w:asciiTheme="majorBidi" w:hAnsiTheme="majorBidi" w:cstheme="majorBidi"/>
                <w:sz w:val="20"/>
                <w:szCs w:val="20"/>
                <w:lang w:val="en-US"/>
              </w:rPr>
            </w:pPr>
          </w:p>
          <w:p w:rsidR="009D2E44" w:rsidRPr="00B62D65" w:rsidRDefault="009D2E44" w:rsidP="00012332">
            <w:pPr>
              <w:jc w:val="center"/>
              <w:rPr>
                <w:rFonts w:asciiTheme="majorBidi" w:hAnsiTheme="majorBidi" w:cstheme="majorBidi"/>
                <w:sz w:val="20"/>
                <w:szCs w:val="20"/>
                <w:lang w:val="en-US"/>
              </w:rPr>
            </w:pPr>
          </w:p>
          <w:p w:rsidR="009D2E44" w:rsidRPr="00B62D65" w:rsidRDefault="009D2E44" w:rsidP="00012332">
            <w:pPr>
              <w:jc w:val="center"/>
              <w:rPr>
                <w:rFonts w:asciiTheme="majorBidi" w:hAnsiTheme="majorBidi" w:cstheme="majorBidi"/>
                <w:sz w:val="20"/>
                <w:szCs w:val="20"/>
                <w:lang w:val="en-US"/>
              </w:rPr>
            </w:pPr>
          </w:p>
          <w:p w:rsidR="009D2E44" w:rsidRPr="00B62D65" w:rsidRDefault="009D2E44" w:rsidP="00012332">
            <w:pPr>
              <w:jc w:val="center"/>
              <w:rPr>
                <w:rFonts w:asciiTheme="majorBidi" w:hAnsiTheme="majorBidi" w:cstheme="majorBidi"/>
                <w:sz w:val="20"/>
                <w:szCs w:val="20"/>
                <w:lang w:val="en-US"/>
              </w:rPr>
            </w:pPr>
            <w:r>
              <w:rPr>
                <w:rFonts w:asciiTheme="majorBidi" w:hAnsiTheme="majorBidi" w:cstheme="majorBidi"/>
                <w:sz w:val="20"/>
                <w:szCs w:val="20"/>
                <w:lang w:val="en-US"/>
              </w:rPr>
              <w:t>6</w:t>
            </w:r>
          </w:p>
          <w:p w:rsidR="009D2E44" w:rsidRPr="00B62D65" w:rsidRDefault="00BB2E83" w:rsidP="00012332">
            <w:pPr>
              <w:jc w:val="center"/>
              <w:rPr>
                <w:rFonts w:asciiTheme="majorBidi" w:hAnsiTheme="majorBidi" w:cstheme="majorBidi"/>
                <w:sz w:val="20"/>
                <w:szCs w:val="20"/>
                <w:lang w:val="en-US"/>
              </w:rPr>
            </w:pPr>
            <w:r>
              <w:rPr>
                <w:rFonts w:asciiTheme="majorBidi" w:hAnsiTheme="majorBidi" w:cstheme="majorBidi"/>
                <w:noProof/>
                <w:sz w:val="20"/>
                <w:szCs w:val="20"/>
                <w:lang w:val="en-US" w:eastAsia="en-US"/>
              </w:rPr>
              <w:pict>
                <v:shape id="_x0000_s1569" type="#_x0000_t32" style="position:absolute;left:0;text-align:left;margin-left:8.75pt;margin-top:5.15pt;width:0;height:46.6pt;z-index:252133376" o:connectortype="straight">
                  <v:stroke endarrow="block"/>
                </v:shape>
              </w:pict>
            </w:r>
          </w:p>
        </w:tc>
        <w:tc>
          <w:tcPr>
            <w:tcW w:w="607" w:type="dxa"/>
            <w:vMerge w:val="restart"/>
          </w:tcPr>
          <w:p w:rsidR="009D2E44" w:rsidRPr="00B62D65" w:rsidRDefault="009D2E44" w:rsidP="00012332">
            <w:pPr>
              <w:jc w:val="center"/>
              <w:rPr>
                <w:rFonts w:asciiTheme="majorBidi" w:hAnsiTheme="majorBidi" w:cstheme="majorBidi"/>
                <w:sz w:val="20"/>
                <w:szCs w:val="20"/>
                <w:lang w:val="en-US"/>
              </w:rPr>
            </w:pPr>
          </w:p>
          <w:p w:rsidR="009D2E44" w:rsidRPr="00B62D65" w:rsidRDefault="00BB2E83" w:rsidP="00012332">
            <w:pPr>
              <w:jc w:val="center"/>
              <w:rPr>
                <w:rFonts w:asciiTheme="majorBidi" w:hAnsiTheme="majorBidi" w:cstheme="majorBidi"/>
                <w:sz w:val="20"/>
                <w:szCs w:val="20"/>
                <w:lang w:val="en-US"/>
              </w:rPr>
            </w:pPr>
            <w:r>
              <w:rPr>
                <w:rFonts w:asciiTheme="majorBidi" w:hAnsiTheme="majorBidi" w:cstheme="majorBidi"/>
                <w:noProof/>
                <w:sz w:val="20"/>
                <w:szCs w:val="20"/>
                <w:lang w:val="en-US" w:eastAsia="en-US"/>
              </w:rPr>
              <w:pict>
                <v:shape id="_x0000_s1570" type="#_x0000_t32" style="position:absolute;left:0;text-align:left;margin-left:8.75pt;margin-top:-.35pt;width:0;height:48.25pt;flip:y;z-index:252134400" o:connectortype="straight">
                  <v:stroke endarrow="block"/>
                </v:shape>
              </w:pict>
            </w:r>
          </w:p>
          <w:p w:rsidR="009D2E44" w:rsidRPr="00B62D65" w:rsidRDefault="009D2E44" w:rsidP="00012332">
            <w:pPr>
              <w:jc w:val="center"/>
              <w:rPr>
                <w:rFonts w:asciiTheme="majorBidi" w:hAnsiTheme="majorBidi" w:cstheme="majorBidi"/>
                <w:sz w:val="20"/>
                <w:szCs w:val="20"/>
                <w:lang w:val="en-US"/>
              </w:rPr>
            </w:pPr>
          </w:p>
          <w:p w:rsidR="009D2E44" w:rsidRPr="00B62D65" w:rsidRDefault="009D2E44" w:rsidP="00012332">
            <w:pPr>
              <w:jc w:val="center"/>
              <w:rPr>
                <w:rFonts w:asciiTheme="majorBidi" w:hAnsiTheme="majorBidi" w:cstheme="majorBidi"/>
                <w:sz w:val="20"/>
                <w:szCs w:val="20"/>
                <w:lang w:val="en-US"/>
              </w:rPr>
            </w:pPr>
          </w:p>
          <w:p w:rsidR="009D2E44" w:rsidRPr="00B62D65" w:rsidRDefault="009D2E44" w:rsidP="00012332">
            <w:pPr>
              <w:jc w:val="center"/>
              <w:rPr>
                <w:rFonts w:asciiTheme="majorBidi" w:hAnsiTheme="majorBidi" w:cstheme="majorBidi"/>
                <w:sz w:val="20"/>
                <w:szCs w:val="20"/>
                <w:lang w:val="en-US"/>
              </w:rPr>
            </w:pPr>
          </w:p>
          <w:p w:rsidR="009D2E44" w:rsidRPr="00B62D65" w:rsidRDefault="009D2E44" w:rsidP="00012332">
            <w:pPr>
              <w:jc w:val="center"/>
              <w:rPr>
                <w:rFonts w:asciiTheme="majorBidi" w:hAnsiTheme="majorBidi" w:cstheme="majorBidi"/>
                <w:sz w:val="20"/>
                <w:szCs w:val="20"/>
                <w:lang w:val="en-US"/>
              </w:rPr>
            </w:pPr>
          </w:p>
          <w:p w:rsidR="009D2E44" w:rsidRPr="00B62D65" w:rsidRDefault="009D2E44" w:rsidP="00012332">
            <w:pPr>
              <w:jc w:val="center"/>
              <w:rPr>
                <w:rFonts w:asciiTheme="majorBidi" w:hAnsiTheme="majorBidi" w:cstheme="majorBidi"/>
                <w:sz w:val="20"/>
                <w:szCs w:val="20"/>
                <w:lang w:val="en-US"/>
              </w:rPr>
            </w:pPr>
            <w:r w:rsidRPr="00B62D65">
              <w:rPr>
                <w:rFonts w:asciiTheme="majorBidi" w:hAnsiTheme="majorBidi" w:cstheme="majorBidi"/>
                <w:sz w:val="20"/>
                <w:szCs w:val="20"/>
                <w:lang w:val="en-US"/>
              </w:rPr>
              <w:t>360</w:t>
            </w:r>
          </w:p>
          <w:p w:rsidR="009D2E44" w:rsidRPr="00B62D65" w:rsidRDefault="00BB2E83" w:rsidP="00012332">
            <w:pPr>
              <w:jc w:val="center"/>
              <w:rPr>
                <w:rFonts w:asciiTheme="majorBidi" w:hAnsiTheme="majorBidi" w:cstheme="majorBidi"/>
                <w:b/>
                <w:bCs/>
                <w:sz w:val="20"/>
                <w:szCs w:val="20"/>
                <w:lang w:val="en-US"/>
              </w:rPr>
            </w:pPr>
            <w:r w:rsidRPr="00BB2E83">
              <w:rPr>
                <w:rFonts w:asciiTheme="majorBidi" w:hAnsiTheme="majorBidi" w:cstheme="majorBidi"/>
                <w:noProof/>
                <w:sz w:val="20"/>
                <w:szCs w:val="20"/>
                <w:lang w:val="en-US" w:eastAsia="en-US"/>
              </w:rPr>
              <w:pict>
                <v:shape id="_x0000_s1571" type="#_x0000_t32" style="position:absolute;left:0;text-align:left;margin-left:8.75pt;margin-top:5.15pt;width:0;height:46.6pt;z-index:252135424" o:connectortype="straight">
                  <v:stroke endarrow="block"/>
                </v:shape>
              </w:pict>
            </w:r>
          </w:p>
        </w:tc>
        <w:tc>
          <w:tcPr>
            <w:tcW w:w="607" w:type="dxa"/>
            <w:vMerge w:val="restart"/>
          </w:tcPr>
          <w:p w:rsidR="009D2E44" w:rsidRPr="00B62D65" w:rsidRDefault="009D2E44" w:rsidP="00012332">
            <w:pPr>
              <w:jc w:val="center"/>
              <w:rPr>
                <w:rFonts w:asciiTheme="majorBidi" w:hAnsiTheme="majorBidi" w:cstheme="majorBidi"/>
                <w:sz w:val="20"/>
                <w:szCs w:val="20"/>
                <w:lang w:val="en-US"/>
              </w:rPr>
            </w:pPr>
          </w:p>
          <w:p w:rsidR="009D2E44" w:rsidRPr="00B62D65" w:rsidRDefault="00BB2E83" w:rsidP="00012332">
            <w:pPr>
              <w:jc w:val="center"/>
              <w:rPr>
                <w:rFonts w:asciiTheme="majorBidi" w:hAnsiTheme="majorBidi" w:cstheme="majorBidi"/>
                <w:sz w:val="20"/>
                <w:szCs w:val="20"/>
                <w:lang w:val="en-US"/>
              </w:rPr>
            </w:pPr>
            <w:r>
              <w:rPr>
                <w:rFonts w:asciiTheme="majorBidi" w:hAnsiTheme="majorBidi" w:cstheme="majorBidi"/>
                <w:noProof/>
                <w:sz w:val="20"/>
                <w:szCs w:val="20"/>
                <w:lang w:val="en-US" w:eastAsia="en-US"/>
              </w:rPr>
              <w:pict>
                <v:shape id="_x0000_s1572" type="#_x0000_t32" style="position:absolute;left:0;text-align:left;margin-left:8.75pt;margin-top:-.35pt;width:0;height:48.25pt;flip:y;z-index:252136448" o:connectortype="straight">
                  <v:stroke endarrow="block"/>
                </v:shape>
              </w:pict>
            </w:r>
          </w:p>
          <w:p w:rsidR="009D2E44" w:rsidRPr="00B62D65" w:rsidRDefault="009D2E44" w:rsidP="00012332">
            <w:pPr>
              <w:jc w:val="center"/>
              <w:rPr>
                <w:rFonts w:asciiTheme="majorBidi" w:hAnsiTheme="majorBidi" w:cstheme="majorBidi"/>
                <w:sz w:val="20"/>
                <w:szCs w:val="20"/>
                <w:lang w:val="en-US"/>
              </w:rPr>
            </w:pPr>
          </w:p>
          <w:p w:rsidR="009D2E44" w:rsidRPr="00B62D65" w:rsidRDefault="009D2E44" w:rsidP="00012332">
            <w:pPr>
              <w:jc w:val="center"/>
              <w:rPr>
                <w:rFonts w:asciiTheme="majorBidi" w:hAnsiTheme="majorBidi" w:cstheme="majorBidi"/>
                <w:sz w:val="20"/>
                <w:szCs w:val="20"/>
                <w:lang w:val="en-US"/>
              </w:rPr>
            </w:pPr>
          </w:p>
          <w:p w:rsidR="009D2E44" w:rsidRPr="00B62D65" w:rsidRDefault="009D2E44" w:rsidP="00012332">
            <w:pPr>
              <w:jc w:val="center"/>
              <w:rPr>
                <w:rFonts w:asciiTheme="majorBidi" w:hAnsiTheme="majorBidi" w:cstheme="majorBidi"/>
                <w:sz w:val="20"/>
                <w:szCs w:val="20"/>
                <w:lang w:val="en-US"/>
              </w:rPr>
            </w:pPr>
          </w:p>
          <w:p w:rsidR="009D2E44" w:rsidRPr="00B62D65" w:rsidRDefault="009D2E44" w:rsidP="00012332">
            <w:pPr>
              <w:jc w:val="center"/>
              <w:rPr>
                <w:rFonts w:asciiTheme="majorBidi" w:hAnsiTheme="majorBidi" w:cstheme="majorBidi"/>
                <w:sz w:val="20"/>
                <w:szCs w:val="20"/>
                <w:lang w:val="en-US"/>
              </w:rPr>
            </w:pPr>
          </w:p>
          <w:p w:rsidR="009D2E44" w:rsidRPr="00B62D65" w:rsidRDefault="009D2E44" w:rsidP="00012332">
            <w:pPr>
              <w:jc w:val="center"/>
              <w:rPr>
                <w:rFonts w:asciiTheme="majorBidi" w:hAnsiTheme="majorBidi" w:cstheme="majorBidi"/>
                <w:sz w:val="20"/>
                <w:szCs w:val="20"/>
                <w:lang w:val="en-US"/>
              </w:rPr>
            </w:pPr>
            <w:r w:rsidRPr="00B62D65">
              <w:rPr>
                <w:rFonts w:asciiTheme="majorBidi" w:hAnsiTheme="majorBidi" w:cstheme="majorBidi"/>
                <w:sz w:val="20"/>
                <w:szCs w:val="20"/>
                <w:lang w:val="en-US"/>
              </w:rPr>
              <w:t>800</w:t>
            </w:r>
          </w:p>
          <w:p w:rsidR="009D2E44" w:rsidRPr="00B62D65" w:rsidRDefault="00BB2E83" w:rsidP="00012332">
            <w:pPr>
              <w:jc w:val="center"/>
              <w:rPr>
                <w:rFonts w:asciiTheme="majorBidi" w:hAnsiTheme="majorBidi" w:cstheme="majorBidi"/>
                <w:b/>
                <w:bCs/>
                <w:sz w:val="20"/>
                <w:szCs w:val="20"/>
                <w:lang w:val="en-US"/>
              </w:rPr>
            </w:pPr>
            <w:r w:rsidRPr="00BB2E83">
              <w:rPr>
                <w:rFonts w:asciiTheme="majorBidi" w:hAnsiTheme="majorBidi" w:cstheme="majorBidi"/>
                <w:noProof/>
                <w:sz w:val="20"/>
                <w:szCs w:val="20"/>
                <w:lang w:val="en-US" w:eastAsia="en-US"/>
              </w:rPr>
              <w:pict>
                <v:shape id="_x0000_s1573" type="#_x0000_t32" style="position:absolute;left:0;text-align:left;margin-left:8.75pt;margin-top:5.15pt;width:0;height:46.6pt;z-index:252137472" o:connectortype="straight">
                  <v:stroke endarrow="block"/>
                </v:shape>
              </w:pict>
            </w:r>
          </w:p>
        </w:tc>
        <w:tc>
          <w:tcPr>
            <w:tcW w:w="616" w:type="dxa"/>
          </w:tcPr>
          <w:p w:rsidR="009D2E44" w:rsidRPr="00B62D65" w:rsidRDefault="009D2E44" w:rsidP="00012332">
            <w:pPr>
              <w:jc w:val="center"/>
              <w:rPr>
                <w:rFonts w:asciiTheme="majorBidi" w:hAnsiTheme="majorBidi" w:cstheme="majorBidi"/>
                <w:sz w:val="20"/>
                <w:szCs w:val="20"/>
                <w:lang w:val="en-US"/>
              </w:rPr>
            </w:pPr>
            <w:r w:rsidRPr="00B62D65">
              <w:rPr>
                <w:rFonts w:asciiTheme="majorBidi" w:hAnsiTheme="majorBidi" w:cstheme="majorBidi"/>
                <w:sz w:val="20"/>
                <w:szCs w:val="20"/>
                <w:lang w:val="en-US"/>
              </w:rPr>
              <w:t>23</w:t>
            </w:r>
          </w:p>
        </w:tc>
        <w:tc>
          <w:tcPr>
            <w:tcW w:w="1311" w:type="dxa"/>
            <w:vAlign w:val="bottom"/>
          </w:tcPr>
          <w:p w:rsidR="009D2E44" w:rsidRPr="00B62D65" w:rsidRDefault="009D2E44" w:rsidP="00012332">
            <w:pPr>
              <w:jc w:val="center"/>
              <w:rPr>
                <w:rFonts w:asciiTheme="majorBidi" w:hAnsiTheme="majorBidi" w:cstheme="majorBidi"/>
                <w:color w:val="000000"/>
                <w:sz w:val="20"/>
                <w:szCs w:val="20"/>
              </w:rPr>
            </w:pPr>
            <w:r w:rsidRPr="00B62D65">
              <w:rPr>
                <w:rFonts w:asciiTheme="majorBidi" w:hAnsiTheme="majorBidi" w:cstheme="majorBidi"/>
                <w:color w:val="000000"/>
                <w:sz w:val="20"/>
                <w:szCs w:val="20"/>
              </w:rPr>
              <w:t>395</w:t>
            </w:r>
          </w:p>
        </w:tc>
        <w:tc>
          <w:tcPr>
            <w:tcW w:w="1311" w:type="dxa"/>
            <w:vAlign w:val="bottom"/>
          </w:tcPr>
          <w:p w:rsidR="009D2E44" w:rsidRPr="00B62D65" w:rsidRDefault="009D2E44" w:rsidP="00012332">
            <w:pPr>
              <w:jc w:val="center"/>
              <w:rPr>
                <w:rFonts w:asciiTheme="majorBidi" w:hAnsiTheme="majorBidi" w:cstheme="majorBidi"/>
                <w:color w:val="000000"/>
                <w:sz w:val="20"/>
                <w:szCs w:val="20"/>
              </w:rPr>
            </w:pPr>
            <w:r w:rsidRPr="00B62D65">
              <w:rPr>
                <w:rFonts w:asciiTheme="majorBidi" w:hAnsiTheme="majorBidi" w:cstheme="majorBidi"/>
                <w:color w:val="000000"/>
                <w:sz w:val="20"/>
                <w:szCs w:val="20"/>
              </w:rPr>
              <w:t>221</w:t>
            </w:r>
          </w:p>
        </w:tc>
        <w:tc>
          <w:tcPr>
            <w:tcW w:w="639" w:type="dxa"/>
            <w:vMerge w:val="restart"/>
          </w:tcPr>
          <w:p w:rsidR="009D2E44" w:rsidRPr="00B62D65" w:rsidRDefault="009D2E44" w:rsidP="00012332">
            <w:pPr>
              <w:jc w:val="center"/>
              <w:rPr>
                <w:rFonts w:asciiTheme="majorBidi" w:hAnsiTheme="majorBidi" w:cstheme="majorBidi"/>
                <w:sz w:val="20"/>
                <w:szCs w:val="20"/>
                <w:lang w:val="en-US"/>
              </w:rPr>
            </w:pPr>
          </w:p>
          <w:p w:rsidR="009D2E44" w:rsidRPr="00B62D65" w:rsidRDefault="00BB2E83" w:rsidP="00012332">
            <w:pPr>
              <w:jc w:val="center"/>
              <w:rPr>
                <w:rFonts w:asciiTheme="majorBidi" w:hAnsiTheme="majorBidi" w:cstheme="majorBidi"/>
                <w:sz w:val="20"/>
                <w:szCs w:val="20"/>
                <w:lang w:val="en-US"/>
              </w:rPr>
            </w:pPr>
            <w:r>
              <w:rPr>
                <w:rFonts w:asciiTheme="majorBidi" w:hAnsiTheme="majorBidi" w:cstheme="majorBidi"/>
                <w:noProof/>
                <w:sz w:val="20"/>
                <w:szCs w:val="20"/>
                <w:lang w:val="en-US" w:eastAsia="en-US"/>
              </w:rPr>
              <w:pict>
                <v:shape id="_x0000_s1574" type="#_x0000_t32" style="position:absolute;left:0;text-align:left;margin-left:9.75pt;margin-top:2.95pt;width:0;height:48.25pt;flip:y;z-index:252138496" o:connectortype="straight">
                  <v:stroke endarrow="block"/>
                </v:shape>
              </w:pict>
            </w:r>
          </w:p>
          <w:p w:rsidR="009D2E44" w:rsidRPr="00B62D65" w:rsidRDefault="009D2E44" w:rsidP="00012332">
            <w:pPr>
              <w:jc w:val="center"/>
              <w:rPr>
                <w:rFonts w:asciiTheme="majorBidi" w:hAnsiTheme="majorBidi" w:cstheme="majorBidi"/>
                <w:sz w:val="20"/>
                <w:szCs w:val="20"/>
                <w:lang w:val="en-US"/>
              </w:rPr>
            </w:pPr>
          </w:p>
          <w:p w:rsidR="009D2E44" w:rsidRPr="00B62D65" w:rsidRDefault="009D2E44" w:rsidP="00012332">
            <w:pPr>
              <w:jc w:val="center"/>
              <w:rPr>
                <w:rFonts w:asciiTheme="majorBidi" w:hAnsiTheme="majorBidi" w:cstheme="majorBidi"/>
                <w:sz w:val="20"/>
                <w:szCs w:val="20"/>
                <w:lang w:val="en-US"/>
              </w:rPr>
            </w:pPr>
          </w:p>
          <w:p w:rsidR="009D2E44" w:rsidRPr="00B62D65" w:rsidRDefault="009D2E44" w:rsidP="00012332">
            <w:pPr>
              <w:jc w:val="center"/>
              <w:rPr>
                <w:rFonts w:asciiTheme="majorBidi" w:hAnsiTheme="majorBidi" w:cstheme="majorBidi"/>
                <w:sz w:val="20"/>
                <w:szCs w:val="20"/>
                <w:lang w:val="en-US"/>
              </w:rPr>
            </w:pPr>
          </w:p>
          <w:p w:rsidR="009D2E44" w:rsidRPr="00B62D65" w:rsidRDefault="009D2E44" w:rsidP="00012332">
            <w:pPr>
              <w:jc w:val="center"/>
              <w:rPr>
                <w:rFonts w:asciiTheme="majorBidi" w:hAnsiTheme="majorBidi" w:cstheme="majorBidi"/>
                <w:sz w:val="20"/>
                <w:szCs w:val="20"/>
                <w:lang w:val="en-US"/>
              </w:rPr>
            </w:pPr>
          </w:p>
          <w:p w:rsidR="009D2E44" w:rsidRPr="00B62D65" w:rsidRDefault="00BB2E83" w:rsidP="00012332">
            <w:pPr>
              <w:jc w:val="center"/>
              <w:rPr>
                <w:rFonts w:asciiTheme="majorBidi" w:hAnsiTheme="majorBidi" w:cstheme="majorBidi"/>
                <w:color w:val="000000"/>
                <w:sz w:val="20"/>
                <w:szCs w:val="20"/>
              </w:rPr>
            </w:pPr>
            <w:r w:rsidRPr="00BB2E83">
              <w:rPr>
                <w:rFonts w:asciiTheme="majorBidi" w:hAnsiTheme="majorBidi" w:cstheme="majorBidi"/>
                <w:noProof/>
                <w:sz w:val="20"/>
                <w:szCs w:val="20"/>
                <w:lang w:val="en-US" w:eastAsia="en-US"/>
              </w:rPr>
              <w:pict>
                <v:shape id="_x0000_s1575" type="#_x0000_t32" style="position:absolute;left:0;text-align:left;margin-left:9.8pt;margin-top:16.75pt;width:0;height:46.6pt;z-index:252139520" o:connectortype="straight">
                  <v:stroke endarrow="block"/>
                </v:shape>
              </w:pict>
            </w:r>
            <w:r w:rsidR="009D2E44">
              <w:rPr>
                <w:rFonts w:asciiTheme="majorBidi" w:hAnsiTheme="majorBidi" w:cstheme="majorBidi"/>
                <w:color w:val="000000"/>
                <w:sz w:val="20"/>
                <w:szCs w:val="20"/>
              </w:rPr>
              <w:t>1</w:t>
            </w:r>
          </w:p>
        </w:tc>
        <w:tc>
          <w:tcPr>
            <w:tcW w:w="616" w:type="dxa"/>
            <w:vMerge w:val="restart"/>
          </w:tcPr>
          <w:p w:rsidR="009D2E44" w:rsidRPr="00B62D65" w:rsidRDefault="009D2E44" w:rsidP="00012332">
            <w:pPr>
              <w:jc w:val="center"/>
              <w:rPr>
                <w:rFonts w:asciiTheme="majorBidi" w:hAnsiTheme="majorBidi" w:cstheme="majorBidi"/>
                <w:sz w:val="20"/>
                <w:szCs w:val="20"/>
                <w:lang w:val="en-US"/>
              </w:rPr>
            </w:pPr>
          </w:p>
          <w:p w:rsidR="009D2E44" w:rsidRPr="00B62D65" w:rsidRDefault="00BB2E83" w:rsidP="00012332">
            <w:pPr>
              <w:jc w:val="center"/>
              <w:rPr>
                <w:rFonts w:asciiTheme="majorBidi" w:hAnsiTheme="majorBidi" w:cstheme="majorBidi"/>
                <w:sz w:val="20"/>
                <w:szCs w:val="20"/>
                <w:lang w:val="en-US"/>
              </w:rPr>
            </w:pPr>
            <w:r>
              <w:rPr>
                <w:rFonts w:asciiTheme="majorBidi" w:hAnsiTheme="majorBidi" w:cstheme="majorBidi"/>
                <w:noProof/>
                <w:sz w:val="20"/>
                <w:szCs w:val="20"/>
                <w:lang w:val="en-US" w:eastAsia="en-US"/>
              </w:rPr>
              <w:pict>
                <v:shape id="_x0000_s1576" type="#_x0000_t32" style="position:absolute;left:0;text-align:left;margin-left:8.9pt;margin-top:2.95pt;width:0;height:48.25pt;flip:y;z-index:252140544" o:connectortype="straight">
                  <v:stroke endarrow="block"/>
                </v:shape>
              </w:pict>
            </w:r>
          </w:p>
          <w:p w:rsidR="009D2E44" w:rsidRPr="00B62D65" w:rsidRDefault="009D2E44" w:rsidP="00012332">
            <w:pPr>
              <w:jc w:val="center"/>
              <w:rPr>
                <w:rFonts w:asciiTheme="majorBidi" w:hAnsiTheme="majorBidi" w:cstheme="majorBidi"/>
                <w:sz w:val="20"/>
                <w:szCs w:val="20"/>
                <w:lang w:val="en-US"/>
              </w:rPr>
            </w:pPr>
          </w:p>
          <w:p w:rsidR="009D2E44" w:rsidRPr="00B62D65" w:rsidRDefault="009D2E44" w:rsidP="00012332">
            <w:pPr>
              <w:jc w:val="center"/>
              <w:rPr>
                <w:rFonts w:asciiTheme="majorBidi" w:hAnsiTheme="majorBidi" w:cstheme="majorBidi"/>
                <w:sz w:val="20"/>
                <w:szCs w:val="20"/>
                <w:lang w:val="en-US"/>
              </w:rPr>
            </w:pPr>
          </w:p>
          <w:p w:rsidR="009D2E44" w:rsidRPr="00B62D65" w:rsidRDefault="009D2E44" w:rsidP="00012332">
            <w:pPr>
              <w:jc w:val="center"/>
              <w:rPr>
                <w:rFonts w:asciiTheme="majorBidi" w:hAnsiTheme="majorBidi" w:cstheme="majorBidi"/>
                <w:sz w:val="20"/>
                <w:szCs w:val="20"/>
                <w:lang w:val="en-US"/>
              </w:rPr>
            </w:pPr>
          </w:p>
          <w:p w:rsidR="009D2E44" w:rsidRPr="00B62D65" w:rsidRDefault="009D2E44" w:rsidP="00012332">
            <w:pPr>
              <w:jc w:val="center"/>
              <w:rPr>
                <w:rFonts w:asciiTheme="majorBidi" w:hAnsiTheme="majorBidi" w:cstheme="majorBidi"/>
                <w:sz w:val="20"/>
                <w:szCs w:val="20"/>
                <w:lang w:val="en-US"/>
              </w:rPr>
            </w:pPr>
          </w:p>
          <w:p w:rsidR="009D2E44" w:rsidRPr="00B62D65" w:rsidRDefault="00BB2E83" w:rsidP="00012332">
            <w:pPr>
              <w:jc w:val="center"/>
              <w:rPr>
                <w:rFonts w:asciiTheme="majorBidi" w:hAnsiTheme="majorBidi" w:cstheme="majorBidi"/>
                <w:color w:val="000000"/>
                <w:sz w:val="20"/>
                <w:szCs w:val="20"/>
              </w:rPr>
            </w:pPr>
            <w:r w:rsidRPr="00BB2E83">
              <w:rPr>
                <w:rFonts w:asciiTheme="majorBidi" w:hAnsiTheme="majorBidi" w:cstheme="majorBidi"/>
                <w:noProof/>
                <w:sz w:val="20"/>
                <w:szCs w:val="20"/>
                <w:lang w:val="en-US" w:eastAsia="en-US"/>
              </w:rPr>
              <w:pict>
                <v:shape id="_x0000_s1577" type="#_x0000_t32" style="position:absolute;left:0;text-align:left;margin-left:9.8pt;margin-top:16.75pt;width:0;height:46.6pt;z-index:252141568" o:connectortype="straight">
                  <v:stroke endarrow="block"/>
                </v:shape>
              </w:pict>
            </w:r>
            <w:r w:rsidR="009D2E44">
              <w:rPr>
                <w:rFonts w:asciiTheme="majorBidi" w:hAnsiTheme="majorBidi" w:cstheme="majorBidi"/>
                <w:color w:val="000000"/>
                <w:sz w:val="20"/>
                <w:szCs w:val="20"/>
              </w:rPr>
              <w:t>225</w:t>
            </w:r>
          </w:p>
        </w:tc>
        <w:tc>
          <w:tcPr>
            <w:tcW w:w="616" w:type="dxa"/>
          </w:tcPr>
          <w:p w:rsidR="009D2E44" w:rsidRPr="00B62D65" w:rsidRDefault="009D2E44" w:rsidP="00012332">
            <w:pPr>
              <w:jc w:val="center"/>
              <w:rPr>
                <w:rFonts w:asciiTheme="majorBidi" w:hAnsiTheme="majorBidi" w:cstheme="majorBidi"/>
                <w:sz w:val="20"/>
                <w:szCs w:val="20"/>
                <w:lang w:val="en-US"/>
              </w:rPr>
            </w:pPr>
            <w:r>
              <w:rPr>
                <w:rFonts w:asciiTheme="majorBidi" w:hAnsiTheme="majorBidi" w:cstheme="majorBidi"/>
                <w:sz w:val="20"/>
                <w:szCs w:val="20"/>
                <w:lang w:val="en-US"/>
              </w:rPr>
              <w:t>591</w:t>
            </w:r>
          </w:p>
        </w:tc>
        <w:tc>
          <w:tcPr>
            <w:tcW w:w="594" w:type="dxa"/>
            <w:vMerge w:val="restart"/>
          </w:tcPr>
          <w:p w:rsidR="009D2E44" w:rsidRPr="00B62D65" w:rsidRDefault="009D2E44" w:rsidP="00012332">
            <w:pPr>
              <w:jc w:val="center"/>
              <w:rPr>
                <w:rFonts w:asciiTheme="majorBidi" w:hAnsiTheme="majorBidi" w:cstheme="majorBidi"/>
                <w:sz w:val="20"/>
                <w:szCs w:val="20"/>
                <w:lang w:val="en-US"/>
              </w:rPr>
            </w:pPr>
          </w:p>
          <w:p w:rsidR="009D2E44" w:rsidRPr="00B62D65" w:rsidRDefault="00BB2E83" w:rsidP="00012332">
            <w:pPr>
              <w:jc w:val="center"/>
              <w:rPr>
                <w:rFonts w:asciiTheme="majorBidi" w:hAnsiTheme="majorBidi" w:cstheme="majorBidi"/>
                <w:sz w:val="20"/>
                <w:szCs w:val="20"/>
                <w:lang w:val="en-US"/>
              </w:rPr>
            </w:pPr>
            <w:r>
              <w:rPr>
                <w:rFonts w:asciiTheme="majorBidi" w:hAnsiTheme="majorBidi" w:cstheme="majorBidi"/>
                <w:noProof/>
                <w:sz w:val="20"/>
                <w:szCs w:val="20"/>
                <w:lang w:val="en-US" w:eastAsia="en-US"/>
              </w:rPr>
              <w:pict>
                <v:shape id="_x0000_s1578" type="#_x0000_t32" style="position:absolute;left:0;text-align:left;margin-left:8.9pt;margin-top:2.95pt;width:0;height:48.25pt;flip:y;z-index:252142592" o:connectortype="straight">
                  <v:stroke endarrow="block"/>
                </v:shape>
              </w:pict>
            </w:r>
          </w:p>
          <w:p w:rsidR="009D2E44" w:rsidRPr="00B62D65" w:rsidRDefault="009D2E44" w:rsidP="00012332">
            <w:pPr>
              <w:jc w:val="center"/>
              <w:rPr>
                <w:rFonts w:asciiTheme="majorBidi" w:hAnsiTheme="majorBidi" w:cstheme="majorBidi"/>
                <w:sz w:val="20"/>
                <w:szCs w:val="20"/>
                <w:lang w:val="en-US"/>
              </w:rPr>
            </w:pPr>
          </w:p>
          <w:p w:rsidR="009D2E44" w:rsidRPr="00B62D65" w:rsidRDefault="009D2E44" w:rsidP="00012332">
            <w:pPr>
              <w:jc w:val="center"/>
              <w:rPr>
                <w:rFonts w:asciiTheme="majorBidi" w:hAnsiTheme="majorBidi" w:cstheme="majorBidi"/>
                <w:sz w:val="20"/>
                <w:szCs w:val="20"/>
                <w:lang w:val="en-US"/>
              </w:rPr>
            </w:pPr>
          </w:p>
          <w:p w:rsidR="009D2E44" w:rsidRPr="00B62D65" w:rsidRDefault="009D2E44" w:rsidP="00012332">
            <w:pPr>
              <w:jc w:val="center"/>
              <w:rPr>
                <w:rFonts w:asciiTheme="majorBidi" w:hAnsiTheme="majorBidi" w:cstheme="majorBidi"/>
                <w:sz w:val="20"/>
                <w:szCs w:val="20"/>
                <w:lang w:val="en-US"/>
              </w:rPr>
            </w:pPr>
          </w:p>
          <w:p w:rsidR="009D2E44" w:rsidRPr="00B62D65" w:rsidRDefault="009D2E44" w:rsidP="00012332">
            <w:pPr>
              <w:jc w:val="center"/>
              <w:rPr>
                <w:rFonts w:asciiTheme="majorBidi" w:hAnsiTheme="majorBidi" w:cstheme="majorBidi"/>
                <w:sz w:val="20"/>
                <w:szCs w:val="20"/>
                <w:lang w:val="en-US"/>
              </w:rPr>
            </w:pPr>
          </w:p>
          <w:p w:rsidR="009D2E44" w:rsidRPr="00B62D65" w:rsidRDefault="00BB2E83" w:rsidP="00012332">
            <w:pPr>
              <w:jc w:val="center"/>
              <w:rPr>
                <w:rFonts w:asciiTheme="majorBidi" w:hAnsiTheme="majorBidi" w:cstheme="majorBidi"/>
                <w:color w:val="000000"/>
                <w:sz w:val="20"/>
                <w:szCs w:val="20"/>
              </w:rPr>
            </w:pPr>
            <w:r w:rsidRPr="00BB2E83">
              <w:rPr>
                <w:rFonts w:asciiTheme="majorBidi" w:hAnsiTheme="majorBidi" w:cstheme="majorBidi"/>
                <w:noProof/>
                <w:sz w:val="20"/>
                <w:szCs w:val="20"/>
                <w:lang w:val="en-US" w:eastAsia="en-US"/>
              </w:rPr>
              <w:pict>
                <v:shape id="_x0000_s1579" type="#_x0000_t32" style="position:absolute;left:0;text-align:left;margin-left:9.8pt;margin-top:16.75pt;width:0;height:46.6pt;z-index:252143616" o:connectortype="straight">
                  <v:stroke endarrow="block"/>
                </v:shape>
              </w:pict>
            </w:r>
            <w:r w:rsidR="009D2E44">
              <w:rPr>
                <w:rFonts w:asciiTheme="majorBidi" w:hAnsiTheme="majorBidi" w:cstheme="majorBidi"/>
                <w:color w:val="000000"/>
                <w:sz w:val="20"/>
                <w:szCs w:val="20"/>
              </w:rPr>
              <w:t>18</w:t>
            </w:r>
          </w:p>
        </w:tc>
      </w:tr>
      <w:tr w:rsidR="009D2E44" w:rsidRPr="00B62D65" w:rsidTr="00012332">
        <w:tc>
          <w:tcPr>
            <w:tcW w:w="994" w:type="dxa"/>
            <w:vAlign w:val="bottom"/>
          </w:tcPr>
          <w:p w:rsidR="009D2E44" w:rsidRPr="00B62D65" w:rsidRDefault="009D2E44" w:rsidP="00012332">
            <w:pPr>
              <w:jc w:val="center"/>
              <w:rPr>
                <w:rFonts w:asciiTheme="majorBidi" w:hAnsiTheme="majorBidi" w:cstheme="majorBidi"/>
                <w:b/>
                <w:bCs/>
                <w:color w:val="000000"/>
                <w:sz w:val="20"/>
                <w:szCs w:val="20"/>
              </w:rPr>
            </w:pPr>
            <w:r w:rsidRPr="00B62D65">
              <w:rPr>
                <w:rFonts w:asciiTheme="majorBidi" w:hAnsiTheme="majorBidi" w:cstheme="majorBidi"/>
                <w:b/>
                <w:bCs/>
                <w:color w:val="000000"/>
                <w:sz w:val="20"/>
                <w:szCs w:val="20"/>
              </w:rPr>
              <w:t>Feb.</w:t>
            </w:r>
          </w:p>
        </w:tc>
        <w:tc>
          <w:tcPr>
            <w:tcW w:w="583" w:type="dxa"/>
            <w:vMerge/>
          </w:tcPr>
          <w:p w:rsidR="009D2E44" w:rsidRPr="00B62D65" w:rsidRDefault="009D2E44" w:rsidP="00012332">
            <w:pPr>
              <w:jc w:val="center"/>
              <w:rPr>
                <w:rFonts w:asciiTheme="majorBidi" w:hAnsiTheme="majorBidi" w:cstheme="majorBidi"/>
                <w:sz w:val="20"/>
                <w:szCs w:val="20"/>
                <w:lang w:val="en-US"/>
              </w:rPr>
            </w:pPr>
          </w:p>
        </w:tc>
        <w:tc>
          <w:tcPr>
            <w:tcW w:w="572" w:type="dxa"/>
            <w:vMerge/>
          </w:tcPr>
          <w:p w:rsidR="009D2E44" w:rsidRPr="00B62D65" w:rsidRDefault="009D2E44" w:rsidP="00012332">
            <w:pPr>
              <w:jc w:val="center"/>
              <w:rPr>
                <w:rFonts w:asciiTheme="majorBidi" w:hAnsiTheme="majorBidi" w:cstheme="majorBidi"/>
                <w:sz w:val="20"/>
                <w:szCs w:val="20"/>
                <w:lang w:val="en-US"/>
              </w:rPr>
            </w:pPr>
          </w:p>
        </w:tc>
        <w:tc>
          <w:tcPr>
            <w:tcW w:w="607" w:type="dxa"/>
            <w:vMerge/>
          </w:tcPr>
          <w:p w:rsidR="009D2E44" w:rsidRPr="00B62D65" w:rsidRDefault="009D2E44" w:rsidP="00012332">
            <w:pPr>
              <w:jc w:val="center"/>
              <w:rPr>
                <w:rFonts w:asciiTheme="majorBidi" w:hAnsiTheme="majorBidi" w:cstheme="majorBidi"/>
                <w:sz w:val="20"/>
                <w:szCs w:val="20"/>
                <w:lang w:val="en-US"/>
              </w:rPr>
            </w:pPr>
          </w:p>
        </w:tc>
        <w:tc>
          <w:tcPr>
            <w:tcW w:w="607" w:type="dxa"/>
            <w:vMerge/>
          </w:tcPr>
          <w:p w:rsidR="009D2E44" w:rsidRPr="00B62D65" w:rsidRDefault="009D2E44" w:rsidP="00012332">
            <w:pPr>
              <w:jc w:val="center"/>
              <w:rPr>
                <w:rFonts w:asciiTheme="majorBidi" w:hAnsiTheme="majorBidi" w:cstheme="majorBidi"/>
                <w:sz w:val="20"/>
                <w:szCs w:val="20"/>
                <w:lang w:val="en-US"/>
              </w:rPr>
            </w:pPr>
          </w:p>
        </w:tc>
        <w:tc>
          <w:tcPr>
            <w:tcW w:w="616" w:type="dxa"/>
          </w:tcPr>
          <w:p w:rsidR="009D2E44" w:rsidRPr="00B62D65" w:rsidRDefault="009D2E44" w:rsidP="00012332">
            <w:pPr>
              <w:jc w:val="center"/>
              <w:rPr>
                <w:rFonts w:asciiTheme="majorBidi" w:hAnsiTheme="majorBidi" w:cstheme="majorBidi"/>
                <w:sz w:val="20"/>
                <w:szCs w:val="20"/>
                <w:lang w:val="en-US"/>
              </w:rPr>
            </w:pPr>
            <w:r w:rsidRPr="00B62D65">
              <w:rPr>
                <w:rFonts w:asciiTheme="majorBidi" w:hAnsiTheme="majorBidi" w:cstheme="majorBidi"/>
                <w:sz w:val="20"/>
                <w:szCs w:val="20"/>
                <w:lang w:val="en-US"/>
              </w:rPr>
              <w:t>0</w:t>
            </w:r>
          </w:p>
        </w:tc>
        <w:tc>
          <w:tcPr>
            <w:tcW w:w="1311" w:type="dxa"/>
            <w:vAlign w:val="bottom"/>
          </w:tcPr>
          <w:p w:rsidR="009D2E44" w:rsidRPr="00B62D65" w:rsidRDefault="009D2E44" w:rsidP="00012332">
            <w:pPr>
              <w:jc w:val="center"/>
              <w:rPr>
                <w:rFonts w:asciiTheme="majorBidi" w:hAnsiTheme="majorBidi" w:cstheme="majorBidi"/>
                <w:color w:val="000000"/>
                <w:sz w:val="20"/>
                <w:szCs w:val="20"/>
              </w:rPr>
            </w:pPr>
            <w:r w:rsidRPr="00B62D65">
              <w:rPr>
                <w:rFonts w:asciiTheme="majorBidi" w:hAnsiTheme="majorBidi" w:cstheme="majorBidi"/>
                <w:color w:val="000000"/>
                <w:sz w:val="20"/>
                <w:szCs w:val="20"/>
              </w:rPr>
              <w:t>352</w:t>
            </w:r>
          </w:p>
        </w:tc>
        <w:tc>
          <w:tcPr>
            <w:tcW w:w="1311" w:type="dxa"/>
            <w:vAlign w:val="bottom"/>
          </w:tcPr>
          <w:p w:rsidR="009D2E44" w:rsidRPr="00B62D65" w:rsidRDefault="009D2E44" w:rsidP="00012332">
            <w:pPr>
              <w:jc w:val="center"/>
              <w:rPr>
                <w:rFonts w:asciiTheme="majorBidi" w:hAnsiTheme="majorBidi" w:cstheme="majorBidi"/>
                <w:color w:val="000000"/>
                <w:sz w:val="20"/>
                <w:szCs w:val="20"/>
              </w:rPr>
            </w:pPr>
            <w:r w:rsidRPr="00B62D65">
              <w:rPr>
                <w:rFonts w:asciiTheme="majorBidi" w:hAnsiTheme="majorBidi" w:cstheme="majorBidi"/>
                <w:color w:val="000000"/>
                <w:sz w:val="20"/>
                <w:szCs w:val="20"/>
              </w:rPr>
              <w:t>211</w:t>
            </w:r>
          </w:p>
        </w:tc>
        <w:tc>
          <w:tcPr>
            <w:tcW w:w="639" w:type="dxa"/>
            <w:vMerge/>
          </w:tcPr>
          <w:p w:rsidR="009D2E44" w:rsidRPr="00B62D65" w:rsidRDefault="009D2E44" w:rsidP="00012332">
            <w:pPr>
              <w:jc w:val="center"/>
              <w:rPr>
                <w:rFonts w:asciiTheme="majorBidi" w:hAnsiTheme="majorBidi" w:cstheme="majorBidi"/>
                <w:color w:val="000000"/>
                <w:sz w:val="20"/>
                <w:szCs w:val="20"/>
              </w:rPr>
            </w:pPr>
          </w:p>
        </w:tc>
        <w:tc>
          <w:tcPr>
            <w:tcW w:w="616" w:type="dxa"/>
            <w:vMerge/>
          </w:tcPr>
          <w:p w:rsidR="009D2E44" w:rsidRPr="00B62D65" w:rsidRDefault="009D2E44" w:rsidP="00012332">
            <w:pPr>
              <w:jc w:val="center"/>
              <w:rPr>
                <w:rFonts w:asciiTheme="majorBidi" w:hAnsiTheme="majorBidi" w:cstheme="majorBidi"/>
                <w:color w:val="000000"/>
                <w:sz w:val="20"/>
                <w:szCs w:val="20"/>
              </w:rPr>
            </w:pPr>
          </w:p>
        </w:tc>
        <w:tc>
          <w:tcPr>
            <w:tcW w:w="616" w:type="dxa"/>
          </w:tcPr>
          <w:p w:rsidR="009D2E44" w:rsidRPr="00B62D65" w:rsidRDefault="009D2E44" w:rsidP="00012332">
            <w:pPr>
              <w:jc w:val="center"/>
              <w:rPr>
                <w:rFonts w:asciiTheme="majorBidi" w:hAnsiTheme="majorBidi" w:cstheme="majorBidi"/>
                <w:color w:val="000000"/>
                <w:sz w:val="20"/>
                <w:szCs w:val="20"/>
              </w:rPr>
            </w:pPr>
            <w:r>
              <w:rPr>
                <w:rFonts w:asciiTheme="majorBidi" w:hAnsiTheme="majorBidi" w:cstheme="majorBidi"/>
                <w:color w:val="000000"/>
                <w:sz w:val="20"/>
                <w:szCs w:val="20"/>
              </w:rPr>
              <w:t>591</w:t>
            </w:r>
          </w:p>
        </w:tc>
        <w:tc>
          <w:tcPr>
            <w:tcW w:w="594" w:type="dxa"/>
            <w:vMerge/>
          </w:tcPr>
          <w:p w:rsidR="009D2E44" w:rsidRPr="00B62D65" w:rsidRDefault="009D2E44" w:rsidP="00012332">
            <w:pPr>
              <w:jc w:val="center"/>
              <w:rPr>
                <w:rFonts w:asciiTheme="majorBidi" w:hAnsiTheme="majorBidi" w:cstheme="majorBidi"/>
                <w:color w:val="000000"/>
                <w:sz w:val="20"/>
                <w:szCs w:val="20"/>
              </w:rPr>
            </w:pPr>
          </w:p>
        </w:tc>
      </w:tr>
      <w:tr w:rsidR="009D2E44" w:rsidRPr="00B62D65" w:rsidTr="00012332">
        <w:tc>
          <w:tcPr>
            <w:tcW w:w="994" w:type="dxa"/>
            <w:vAlign w:val="bottom"/>
          </w:tcPr>
          <w:p w:rsidR="009D2E44" w:rsidRPr="00B62D65" w:rsidRDefault="009D2E44" w:rsidP="00012332">
            <w:pPr>
              <w:jc w:val="center"/>
              <w:rPr>
                <w:rFonts w:asciiTheme="majorBidi" w:hAnsiTheme="majorBidi" w:cstheme="majorBidi"/>
                <w:b/>
                <w:bCs/>
                <w:color w:val="000000"/>
                <w:sz w:val="20"/>
                <w:szCs w:val="20"/>
              </w:rPr>
            </w:pPr>
            <w:r w:rsidRPr="00B62D65">
              <w:rPr>
                <w:rFonts w:asciiTheme="majorBidi" w:hAnsiTheme="majorBidi" w:cstheme="majorBidi"/>
                <w:b/>
                <w:bCs/>
                <w:color w:val="000000"/>
                <w:sz w:val="20"/>
                <w:szCs w:val="20"/>
              </w:rPr>
              <w:t>Mar.</w:t>
            </w:r>
          </w:p>
        </w:tc>
        <w:tc>
          <w:tcPr>
            <w:tcW w:w="583" w:type="dxa"/>
            <w:vMerge/>
          </w:tcPr>
          <w:p w:rsidR="009D2E44" w:rsidRPr="00B62D65" w:rsidRDefault="009D2E44" w:rsidP="00012332">
            <w:pPr>
              <w:jc w:val="center"/>
              <w:rPr>
                <w:rFonts w:asciiTheme="majorBidi" w:hAnsiTheme="majorBidi" w:cstheme="majorBidi"/>
                <w:sz w:val="20"/>
                <w:szCs w:val="20"/>
                <w:lang w:val="en-US"/>
              </w:rPr>
            </w:pPr>
          </w:p>
        </w:tc>
        <w:tc>
          <w:tcPr>
            <w:tcW w:w="572" w:type="dxa"/>
            <w:vMerge/>
          </w:tcPr>
          <w:p w:rsidR="009D2E44" w:rsidRPr="00B62D65" w:rsidRDefault="009D2E44" w:rsidP="00012332">
            <w:pPr>
              <w:jc w:val="center"/>
              <w:rPr>
                <w:rFonts w:asciiTheme="majorBidi" w:hAnsiTheme="majorBidi" w:cstheme="majorBidi"/>
                <w:sz w:val="20"/>
                <w:szCs w:val="20"/>
                <w:lang w:val="en-US"/>
              </w:rPr>
            </w:pPr>
          </w:p>
        </w:tc>
        <w:tc>
          <w:tcPr>
            <w:tcW w:w="607" w:type="dxa"/>
            <w:vMerge/>
          </w:tcPr>
          <w:p w:rsidR="009D2E44" w:rsidRPr="00B62D65" w:rsidRDefault="009D2E44" w:rsidP="00012332">
            <w:pPr>
              <w:jc w:val="center"/>
              <w:rPr>
                <w:rFonts w:asciiTheme="majorBidi" w:hAnsiTheme="majorBidi" w:cstheme="majorBidi"/>
                <w:sz w:val="20"/>
                <w:szCs w:val="20"/>
                <w:lang w:val="en-US"/>
              </w:rPr>
            </w:pPr>
          </w:p>
        </w:tc>
        <w:tc>
          <w:tcPr>
            <w:tcW w:w="607" w:type="dxa"/>
            <w:vMerge/>
          </w:tcPr>
          <w:p w:rsidR="009D2E44" w:rsidRPr="00B62D65" w:rsidRDefault="009D2E44" w:rsidP="00012332">
            <w:pPr>
              <w:jc w:val="center"/>
              <w:rPr>
                <w:rFonts w:asciiTheme="majorBidi" w:hAnsiTheme="majorBidi" w:cstheme="majorBidi"/>
                <w:sz w:val="20"/>
                <w:szCs w:val="20"/>
                <w:lang w:val="en-US"/>
              </w:rPr>
            </w:pPr>
          </w:p>
        </w:tc>
        <w:tc>
          <w:tcPr>
            <w:tcW w:w="616" w:type="dxa"/>
          </w:tcPr>
          <w:p w:rsidR="009D2E44" w:rsidRPr="00B62D65" w:rsidRDefault="009D2E44" w:rsidP="00012332">
            <w:pPr>
              <w:jc w:val="center"/>
              <w:rPr>
                <w:rFonts w:asciiTheme="majorBidi" w:hAnsiTheme="majorBidi" w:cstheme="majorBidi"/>
                <w:sz w:val="20"/>
                <w:szCs w:val="20"/>
                <w:lang w:val="en-US"/>
              </w:rPr>
            </w:pPr>
            <w:r w:rsidRPr="00B62D65">
              <w:rPr>
                <w:rFonts w:asciiTheme="majorBidi" w:hAnsiTheme="majorBidi" w:cstheme="majorBidi"/>
                <w:sz w:val="20"/>
                <w:szCs w:val="20"/>
                <w:lang w:val="en-US"/>
              </w:rPr>
              <w:t>0</w:t>
            </w:r>
          </w:p>
        </w:tc>
        <w:tc>
          <w:tcPr>
            <w:tcW w:w="1311" w:type="dxa"/>
            <w:vAlign w:val="bottom"/>
          </w:tcPr>
          <w:p w:rsidR="009D2E44" w:rsidRPr="00B62D65" w:rsidRDefault="009D2E44" w:rsidP="00012332">
            <w:pPr>
              <w:jc w:val="center"/>
              <w:rPr>
                <w:rFonts w:asciiTheme="majorBidi" w:hAnsiTheme="majorBidi" w:cstheme="majorBidi"/>
                <w:color w:val="000000"/>
                <w:sz w:val="20"/>
                <w:szCs w:val="20"/>
              </w:rPr>
            </w:pPr>
            <w:r w:rsidRPr="00B62D65">
              <w:rPr>
                <w:rFonts w:asciiTheme="majorBidi" w:hAnsiTheme="majorBidi" w:cstheme="majorBidi"/>
                <w:color w:val="000000"/>
                <w:sz w:val="20"/>
                <w:szCs w:val="20"/>
              </w:rPr>
              <w:t>329</w:t>
            </w:r>
          </w:p>
        </w:tc>
        <w:tc>
          <w:tcPr>
            <w:tcW w:w="1311" w:type="dxa"/>
            <w:vAlign w:val="bottom"/>
          </w:tcPr>
          <w:p w:rsidR="009D2E44" w:rsidRPr="00B62D65" w:rsidRDefault="009D2E44" w:rsidP="00012332">
            <w:pPr>
              <w:jc w:val="center"/>
              <w:rPr>
                <w:rFonts w:asciiTheme="majorBidi" w:hAnsiTheme="majorBidi" w:cstheme="majorBidi"/>
                <w:color w:val="000000"/>
                <w:sz w:val="20"/>
                <w:szCs w:val="20"/>
              </w:rPr>
            </w:pPr>
            <w:r w:rsidRPr="00B62D65">
              <w:rPr>
                <w:rFonts w:asciiTheme="majorBidi" w:hAnsiTheme="majorBidi" w:cstheme="majorBidi"/>
                <w:color w:val="000000"/>
                <w:sz w:val="20"/>
                <w:szCs w:val="20"/>
              </w:rPr>
              <w:t>199</w:t>
            </w:r>
          </w:p>
        </w:tc>
        <w:tc>
          <w:tcPr>
            <w:tcW w:w="639" w:type="dxa"/>
            <w:vMerge/>
          </w:tcPr>
          <w:p w:rsidR="009D2E44" w:rsidRPr="00B62D65" w:rsidRDefault="009D2E44" w:rsidP="00012332">
            <w:pPr>
              <w:jc w:val="center"/>
              <w:rPr>
                <w:rFonts w:asciiTheme="majorBidi" w:hAnsiTheme="majorBidi" w:cstheme="majorBidi"/>
                <w:color w:val="000000"/>
                <w:sz w:val="20"/>
                <w:szCs w:val="20"/>
              </w:rPr>
            </w:pPr>
          </w:p>
        </w:tc>
        <w:tc>
          <w:tcPr>
            <w:tcW w:w="616" w:type="dxa"/>
            <w:vMerge/>
          </w:tcPr>
          <w:p w:rsidR="009D2E44" w:rsidRPr="00B62D65" w:rsidRDefault="009D2E44" w:rsidP="00012332">
            <w:pPr>
              <w:jc w:val="center"/>
              <w:rPr>
                <w:rFonts w:asciiTheme="majorBidi" w:hAnsiTheme="majorBidi" w:cstheme="majorBidi"/>
                <w:color w:val="000000"/>
                <w:sz w:val="20"/>
                <w:szCs w:val="20"/>
              </w:rPr>
            </w:pPr>
          </w:p>
        </w:tc>
        <w:tc>
          <w:tcPr>
            <w:tcW w:w="616" w:type="dxa"/>
          </w:tcPr>
          <w:p w:rsidR="009D2E44" w:rsidRPr="00B62D65" w:rsidRDefault="009D2E44" w:rsidP="00012332">
            <w:pPr>
              <w:jc w:val="center"/>
              <w:rPr>
                <w:rFonts w:asciiTheme="majorBidi" w:hAnsiTheme="majorBidi" w:cstheme="majorBidi"/>
                <w:color w:val="000000"/>
                <w:sz w:val="20"/>
                <w:szCs w:val="20"/>
              </w:rPr>
            </w:pPr>
            <w:r>
              <w:rPr>
                <w:rFonts w:asciiTheme="majorBidi" w:hAnsiTheme="majorBidi" w:cstheme="majorBidi"/>
                <w:color w:val="000000"/>
                <w:sz w:val="20"/>
                <w:szCs w:val="20"/>
              </w:rPr>
              <w:t>785</w:t>
            </w:r>
          </w:p>
        </w:tc>
        <w:tc>
          <w:tcPr>
            <w:tcW w:w="594" w:type="dxa"/>
            <w:vMerge/>
          </w:tcPr>
          <w:p w:rsidR="009D2E44" w:rsidRPr="00B62D65" w:rsidRDefault="009D2E44" w:rsidP="00012332">
            <w:pPr>
              <w:jc w:val="center"/>
              <w:rPr>
                <w:rFonts w:asciiTheme="majorBidi" w:hAnsiTheme="majorBidi" w:cstheme="majorBidi"/>
                <w:color w:val="000000"/>
                <w:sz w:val="20"/>
                <w:szCs w:val="20"/>
              </w:rPr>
            </w:pPr>
          </w:p>
        </w:tc>
      </w:tr>
      <w:tr w:rsidR="009D2E44" w:rsidRPr="00B62D65" w:rsidTr="00012332">
        <w:tc>
          <w:tcPr>
            <w:tcW w:w="994" w:type="dxa"/>
            <w:vAlign w:val="bottom"/>
          </w:tcPr>
          <w:p w:rsidR="009D2E44" w:rsidRPr="00B62D65" w:rsidRDefault="009D2E44" w:rsidP="00012332">
            <w:pPr>
              <w:jc w:val="center"/>
              <w:rPr>
                <w:rFonts w:asciiTheme="majorBidi" w:hAnsiTheme="majorBidi" w:cstheme="majorBidi"/>
                <w:b/>
                <w:bCs/>
                <w:color w:val="000000"/>
                <w:sz w:val="20"/>
                <w:szCs w:val="20"/>
              </w:rPr>
            </w:pPr>
            <w:r w:rsidRPr="00B62D65">
              <w:rPr>
                <w:rFonts w:asciiTheme="majorBidi" w:hAnsiTheme="majorBidi" w:cstheme="majorBidi"/>
                <w:b/>
                <w:bCs/>
                <w:color w:val="000000"/>
                <w:sz w:val="20"/>
                <w:szCs w:val="20"/>
              </w:rPr>
              <w:t>Apr.</w:t>
            </w:r>
          </w:p>
        </w:tc>
        <w:tc>
          <w:tcPr>
            <w:tcW w:w="583" w:type="dxa"/>
            <w:vMerge/>
          </w:tcPr>
          <w:p w:rsidR="009D2E44" w:rsidRPr="00B62D65" w:rsidRDefault="009D2E44" w:rsidP="00012332">
            <w:pPr>
              <w:jc w:val="center"/>
              <w:rPr>
                <w:rFonts w:asciiTheme="majorBidi" w:hAnsiTheme="majorBidi" w:cstheme="majorBidi"/>
                <w:sz w:val="20"/>
                <w:szCs w:val="20"/>
                <w:lang w:val="en-US"/>
              </w:rPr>
            </w:pPr>
          </w:p>
        </w:tc>
        <w:tc>
          <w:tcPr>
            <w:tcW w:w="572" w:type="dxa"/>
            <w:vMerge/>
          </w:tcPr>
          <w:p w:rsidR="009D2E44" w:rsidRPr="00B62D65" w:rsidRDefault="009D2E44" w:rsidP="00012332">
            <w:pPr>
              <w:jc w:val="center"/>
              <w:rPr>
                <w:rFonts w:asciiTheme="majorBidi" w:hAnsiTheme="majorBidi" w:cstheme="majorBidi"/>
                <w:sz w:val="20"/>
                <w:szCs w:val="20"/>
                <w:lang w:val="en-US"/>
              </w:rPr>
            </w:pPr>
          </w:p>
        </w:tc>
        <w:tc>
          <w:tcPr>
            <w:tcW w:w="607" w:type="dxa"/>
            <w:vMerge/>
          </w:tcPr>
          <w:p w:rsidR="009D2E44" w:rsidRPr="00B62D65" w:rsidRDefault="009D2E44" w:rsidP="00012332">
            <w:pPr>
              <w:jc w:val="center"/>
              <w:rPr>
                <w:rFonts w:asciiTheme="majorBidi" w:hAnsiTheme="majorBidi" w:cstheme="majorBidi"/>
                <w:sz w:val="20"/>
                <w:szCs w:val="20"/>
                <w:lang w:val="en-US"/>
              </w:rPr>
            </w:pPr>
          </w:p>
        </w:tc>
        <w:tc>
          <w:tcPr>
            <w:tcW w:w="607" w:type="dxa"/>
            <w:vMerge/>
          </w:tcPr>
          <w:p w:rsidR="009D2E44" w:rsidRPr="00B62D65" w:rsidRDefault="009D2E44" w:rsidP="00012332">
            <w:pPr>
              <w:jc w:val="center"/>
              <w:rPr>
                <w:rFonts w:asciiTheme="majorBidi" w:hAnsiTheme="majorBidi" w:cstheme="majorBidi"/>
                <w:sz w:val="20"/>
                <w:szCs w:val="20"/>
                <w:lang w:val="en-US"/>
              </w:rPr>
            </w:pPr>
          </w:p>
        </w:tc>
        <w:tc>
          <w:tcPr>
            <w:tcW w:w="616" w:type="dxa"/>
          </w:tcPr>
          <w:p w:rsidR="009D2E44" w:rsidRPr="00B62D65" w:rsidRDefault="009D2E44" w:rsidP="00012332">
            <w:pPr>
              <w:jc w:val="center"/>
              <w:rPr>
                <w:rFonts w:asciiTheme="majorBidi" w:hAnsiTheme="majorBidi" w:cstheme="majorBidi"/>
                <w:sz w:val="20"/>
                <w:szCs w:val="20"/>
                <w:lang w:val="en-US"/>
              </w:rPr>
            </w:pPr>
            <w:r w:rsidRPr="00B62D65">
              <w:rPr>
                <w:rFonts w:asciiTheme="majorBidi" w:hAnsiTheme="majorBidi" w:cstheme="majorBidi"/>
                <w:sz w:val="20"/>
                <w:szCs w:val="20"/>
                <w:lang w:val="en-US"/>
              </w:rPr>
              <w:t>0</w:t>
            </w:r>
          </w:p>
        </w:tc>
        <w:tc>
          <w:tcPr>
            <w:tcW w:w="1311" w:type="dxa"/>
            <w:vAlign w:val="bottom"/>
          </w:tcPr>
          <w:p w:rsidR="009D2E44" w:rsidRPr="00B62D65" w:rsidRDefault="009D2E44" w:rsidP="00012332">
            <w:pPr>
              <w:jc w:val="center"/>
              <w:rPr>
                <w:rFonts w:asciiTheme="majorBidi" w:hAnsiTheme="majorBidi" w:cstheme="majorBidi"/>
                <w:color w:val="000000"/>
                <w:sz w:val="20"/>
                <w:szCs w:val="20"/>
              </w:rPr>
            </w:pPr>
            <w:r w:rsidRPr="00B62D65">
              <w:rPr>
                <w:rFonts w:asciiTheme="majorBidi" w:hAnsiTheme="majorBidi" w:cstheme="majorBidi"/>
                <w:color w:val="000000"/>
                <w:sz w:val="20"/>
                <w:szCs w:val="20"/>
              </w:rPr>
              <w:t>463</w:t>
            </w:r>
          </w:p>
        </w:tc>
        <w:tc>
          <w:tcPr>
            <w:tcW w:w="1311" w:type="dxa"/>
            <w:vAlign w:val="bottom"/>
          </w:tcPr>
          <w:p w:rsidR="009D2E44" w:rsidRPr="00B62D65" w:rsidRDefault="009D2E44" w:rsidP="00012332">
            <w:pPr>
              <w:jc w:val="center"/>
              <w:rPr>
                <w:rFonts w:asciiTheme="majorBidi" w:hAnsiTheme="majorBidi" w:cstheme="majorBidi"/>
                <w:color w:val="000000"/>
                <w:sz w:val="20"/>
                <w:szCs w:val="20"/>
              </w:rPr>
            </w:pPr>
            <w:r w:rsidRPr="00B62D65">
              <w:rPr>
                <w:rFonts w:asciiTheme="majorBidi" w:hAnsiTheme="majorBidi" w:cstheme="majorBidi"/>
                <w:color w:val="000000"/>
                <w:sz w:val="20"/>
                <w:szCs w:val="20"/>
              </w:rPr>
              <w:t>246</w:t>
            </w:r>
          </w:p>
        </w:tc>
        <w:tc>
          <w:tcPr>
            <w:tcW w:w="639" w:type="dxa"/>
            <w:vMerge/>
          </w:tcPr>
          <w:p w:rsidR="009D2E44" w:rsidRPr="00B62D65" w:rsidRDefault="009D2E44" w:rsidP="00012332">
            <w:pPr>
              <w:jc w:val="center"/>
              <w:rPr>
                <w:rFonts w:asciiTheme="majorBidi" w:hAnsiTheme="majorBidi" w:cstheme="majorBidi"/>
                <w:color w:val="000000"/>
                <w:sz w:val="20"/>
                <w:szCs w:val="20"/>
              </w:rPr>
            </w:pPr>
          </w:p>
        </w:tc>
        <w:tc>
          <w:tcPr>
            <w:tcW w:w="616" w:type="dxa"/>
            <w:vMerge/>
          </w:tcPr>
          <w:p w:rsidR="009D2E44" w:rsidRPr="00B62D65" w:rsidRDefault="009D2E44" w:rsidP="00012332">
            <w:pPr>
              <w:jc w:val="center"/>
              <w:rPr>
                <w:rFonts w:asciiTheme="majorBidi" w:hAnsiTheme="majorBidi" w:cstheme="majorBidi"/>
                <w:color w:val="000000"/>
                <w:sz w:val="20"/>
                <w:szCs w:val="20"/>
              </w:rPr>
            </w:pPr>
          </w:p>
        </w:tc>
        <w:tc>
          <w:tcPr>
            <w:tcW w:w="616" w:type="dxa"/>
          </w:tcPr>
          <w:p w:rsidR="009D2E44" w:rsidRPr="00B62D65" w:rsidRDefault="009D2E44" w:rsidP="00012332">
            <w:pPr>
              <w:jc w:val="center"/>
              <w:rPr>
                <w:rFonts w:asciiTheme="majorBidi" w:hAnsiTheme="majorBidi" w:cstheme="majorBidi"/>
                <w:color w:val="000000"/>
                <w:sz w:val="20"/>
                <w:szCs w:val="20"/>
              </w:rPr>
            </w:pPr>
            <w:r>
              <w:rPr>
                <w:rFonts w:asciiTheme="majorBidi" w:hAnsiTheme="majorBidi" w:cstheme="majorBidi"/>
                <w:color w:val="000000"/>
                <w:sz w:val="20"/>
                <w:szCs w:val="20"/>
              </w:rPr>
              <w:t>785</w:t>
            </w:r>
          </w:p>
        </w:tc>
        <w:tc>
          <w:tcPr>
            <w:tcW w:w="594" w:type="dxa"/>
            <w:vMerge/>
          </w:tcPr>
          <w:p w:rsidR="009D2E44" w:rsidRPr="00B62D65" w:rsidRDefault="009D2E44" w:rsidP="00012332">
            <w:pPr>
              <w:jc w:val="center"/>
              <w:rPr>
                <w:rFonts w:asciiTheme="majorBidi" w:hAnsiTheme="majorBidi" w:cstheme="majorBidi"/>
                <w:color w:val="000000"/>
                <w:sz w:val="20"/>
                <w:szCs w:val="20"/>
              </w:rPr>
            </w:pPr>
          </w:p>
        </w:tc>
      </w:tr>
      <w:tr w:rsidR="009D2E44" w:rsidRPr="00B62D65" w:rsidTr="00012332">
        <w:tc>
          <w:tcPr>
            <w:tcW w:w="994" w:type="dxa"/>
            <w:vAlign w:val="bottom"/>
          </w:tcPr>
          <w:p w:rsidR="009D2E44" w:rsidRPr="00B62D65" w:rsidRDefault="009D2E44" w:rsidP="00012332">
            <w:pPr>
              <w:jc w:val="center"/>
              <w:rPr>
                <w:rFonts w:asciiTheme="majorBidi" w:hAnsiTheme="majorBidi" w:cstheme="majorBidi"/>
                <w:b/>
                <w:bCs/>
                <w:color w:val="000000"/>
                <w:sz w:val="20"/>
                <w:szCs w:val="20"/>
              </w:rPr>
            </w:pPr>
            <w:r w:rsidRPr="00B62D65">
              <w:rPr>
                <w:rFonts w:asciiTheme="majorBidi" w:hAnsiTheme="majorBidi" w:cstheme="majorBidi"/>
                <w:b/>
                <w:bCs/>
                <w:color w:val="000000"/>
                <w:sz w:val="20"/>
                <w:szCs w:val="20"/>
              </w:rPr>
              <w:t>May</w:t>
            </w:r>
          </w:p>
        </w:tc>
        <w:tc>
          <w:tcPr>
            <w:tcW w:w="583" w:type="dxa"/>
            <w:vMerge/>
          </w:tcPr>
          <w:p w:rsidR="009D2E44" w:rsidRPr="00B62D65" w:rsidRDefault="009D2E44" w:rsidP="00012332">
            <w:pPr>
              <w:jc w:val="center"/>
              <w:rPr>
                <w:rFonts w:asciiTheme="majorBidi" w:hAnsiTheme="majorBidi" w:cstheme="majorBidi"/>
                <w:sz w:val="20"/>
                <w:szCs w:val="20"/>
                <w:lang w:val="en-US"/>
              </w:rPr>
            </w:pPr>
          </w:p>
        </w:tc>
        <w:tc>
          <w:tcPr>
            <w:tcW w:w="572" w:type="dxa"/>
            <w:vMerge/>
          </w:tcPr>
          <w:p w:rsidR="009D2E44" w:rsidRPr="00B62D65" w:rsidRDefault="009D2E44" w:rsidP="00012332">
            <w:pPr>
              <w:jc w:val="center"/>
              <w:rPr>
                <w:rFonts w:asciiTheme="majorBidi" w:hAnsiTheme="majorBidi" w:cstheme="majorBidi"/>
                <w:sz w:val="20"/>
                <w:szCs w:val="20"/>
                <w:lang w:val="en-US"/>
              </w:rPr>
            </w:pPr>
          </w:p>
        </w:tc>
        <w:tc>
          <w:tcPr>
            <w:tcW w:w="607" w:type="dxa"/>
            <w:vMerge/>
          </w:tcPr>
          <w:p w:rsidR="009D2E44" w:rsidRPr="00B62D65" w:rsidRDefault="009D2E44" w:rsidP="00012332">
            <w:pPr>
              <w:jc w:val="center"/>
              <w:rPr>
                <w:rFonts w:asciiTheme="majorBidi" w:hAnsiTheme="majorBidi" w:cstheme="majorBidi"/>
                <w:sz w:val="20"/>
                <w:szCs w:val="20"/>
                <w:lang w:val="en-US"/>
              </w:rPr>
            </w:pPr>
          </w:p>
        </w:tc>
        <w:tc>
          <w:tcPr>
            <w:tcW w:w="607" w:type="dxa"/>
            <w:vMerge/>
          </w:tcPr>
          <w:p w:rsidR="009D2E44" w:rsidRPr="00B62D65" w:rsidRDefault="009D2E44" w:rsidP="00012332">
            <w:pPr>
              <w:jc w:val="center"/>
              <w:rPr>
                <w:rFonts w:asciiTheme="majorBidi" w:hAnsiTheme="majorBidi" w:cstheme="majorBidi"/>
                <w:sz w:val="20"/>
                <w:szCs w:val="20"/>
                <w:lang w:val="en-US"/>
              </w:rPr>
            </w:pPr>
          </w:p>
        </w:tc>
        <w:tc>
          <w:tcPr>
            <w:tcW w:w="616" w:type="dxa"/>
          </w:tcPr>
          <w:p w:rsidR="009D2E44" w:rsidRPr="00B62D65" w:rsidRDefault="009D2E44" w:rsidP="00012332">
            <w:pPr>
              <w:jc w:val="center"/>
              <w:rPr>
                <w:rFonts w:asciiTheme="majorBidi" w:hAnsiTheme="majorBidi" w:cstheme="majorBidi"/>
                <w:sz w:val="20"/>
                <w:szCs w:val="20"/>
                <w:lang w:val="en-US"/>
              </w:rPr>
            </w:pPr>
            <w:r w:rsidRPr="00B62D65">
              <w:rPr>
                <w:rFonts w:asciiTheme="majorBidi" w:hAnsiTheme="majorBidi" w:cstheme="majorBidi"/>
                <w:sz w:val="20"/>
                <w:szCs w:val="20"/>
                <w:lang w:val="en-US"/>
              </w:rPr>
              <w:t>0</w:t>
            </w:r>
          </w:p>
        </w:tc>
        <w:tc>
          <w:tcPr>
            <w:tcW w:w="1311" w:type="dxa"/>
            <w:vAlign w:val="bottom"/>
          </w:tcPr>
          <w:p w:rsidR="009D2E44" w:rsidRPr="00B62D65" w:rsidRDefault="009D2E44" w:rsidP="00012332">
            <w:pPr>
              <w:jc w:val="center"/>
              <w:rPr>
                <w:rFonts w:asciiTheme="majorBidi" w:hAnsiTheme="majorBidi" w:cstheme="majorBidi"/>
                <w:color w:val="000000"/>
                <w:sz w:val="20"/>
                <w:szCs w:val="20"/>
              </w:rPr>
            </w:pPr>
            <w:r w:rsidRPr="00B62D65">
              <w:rPr>
                <w:rFonts w:asciiTheme="majorBidi" w:hAnsiTheme="majorBidi" w:cstheme="majorBidi"/>
                <w:color w:val="000000"/>
                <w:sz w:val="20"/>
                <w:szCs w:val="20"/>
              </w:rPr>
              <w:t>501</w:t>
            </w:r>
          </w:p>
        </w:tc>
        <w:tc>
          <w:tcPr>
            <w:tcW w:w="1311" w:type="dxa"/>
            <w:vAlign w:val="bottom"/>
          </w:tcPr>
          <w:p w:rsidR="009D2E44" w:rsidRPr="00B62D65" w:rsidRDefault="009D2E44" w:rsidP="00012332">
            <w:pPr>
              <w:jc w:val="center"/>
              <w:rPr>
                <w:rFonts w:asciiTheme="majorBidi" w:hAnsiTheme="majorBidi" w:cstheme="majorBidi"/>
                <w:color w:val="000000"/>
                <w:sz w:val="20"/>
                <w:szCs w:val="20"/>
              </w:rPr>
            </w:pPr>
            <w:r w:rsidRPr="00B62D65">
              <w:rPr>
                <w:rFonts w:asciiTheme="majorBidi" w:hAnsiTheme="majorBidi" w:cstheme="majorBidi"/>
                <w:color w:val="000000"/>
                <w:sz w:val="20"/>
                <w:szCs w:val="20"/>
              </w:rPr>
              <w:t>259</w:t>
            </w:r>
          </w:p>
        </w:tc>
        <w:tc>
          <w:tcPr>
            <w:tcW w:w="639" w:type="dxa"/>
            <w:vMerge/>
          </w:tcPr>
          <w:p w:rsidR="009D2E44" w:rsidRPr="00B62D65" w:rsidRDefault="009D2E44" w:rsidP="00012332">
            <w:pPr>
              <w:jc w:val="center"/>
              <w:rPr>
                <w:rFonts w:asciiTheme="majorBidi" w:hAnsiTheme="majorBidi" w:cstheme="majorBidi"/>
                <w:color w:val="000000"/>
                <w:sz w:val="20"/>
                <w:szCs w:val="20"/>
              </w:rPr>
            </w:pPr>
          </w:p>
        </w:tc>
        <w:tc>
          <w:tcPr>
            <w:tcW w:w="616" w:type="dxa"/>
            <w:vMerge/>
          </w:tcPr>
          <w:p w:rsidR="009D2E44" w:rsidRPr="00B62D65" w:rsidRDefault="009D2E44" w:rsidP="00012332">
            <w:pPr>
              <w:jc w:val="center"/>
              <w:rPr>
                <w:rFonts w:asciiTheme="majorBidi" w:hAnsiTheme="majorBidi" w:cstheme="majorBidi"/>
                <w:color w:val="000000"/>
                <w:sz w:val="20"/>
                <w:szCs w:val="20"/>
              </w:rPr>
            </w:pPr>
          </w:p>
        </w:tc>
        <w:tc>
          <w:tcPr>
            <w:tcW w:w="616" w:type="dxa"/>
          </w:tcPr>
          <w:p w:rsidR="009D2E44" w:rsidRPr="00B62D65" w:rsidRDefault="009D2E44" w:rsidP="00012332">
            <w:pPr>
              <w:jc w:val="center"/>
              <w:rPr>
                <w:rFonts w:asciiTheme="majorBidi" w:hAnsiTheme="majorBidi" w:cstheme="majorBidi"/>
                <w:color w:val="000000"/>
                <w:sz w:val="20"/>
                <w:szCs w:val="20"/>
              </w:rPr>
            </w:pPr>
            <w:r>
              <w:rPr>
                <w:rFonts w:asciiTheme="majorBidi" w:hAnsiTheme="majorBidi" w:cstheme="majorBidi"/>
                <w:color w:val="000000"/>
                <w:sz w:val="20"/>
                <w:szCs w:val="20"/>
              </w:rPr>
              <w:t>785</w:t>
            </w:r>
          </w:p>
        </w:tc>
        <w:tc>
          <w:tcPr>
            <w:tcW w:w="594" w:type="dxa"/>
            <w:vMerge/>
          </w:tcPr>
          <w:p w:rsidR="009D2E44" w:rsidRPr="00B62D65" w:rsidRDefault="009D2E44" w:rsidP="00012332">
            <w:pPr>
              <w:jc w:val="center"/>
              <w:rPr>
                <w:rFonts w:asciiTheme="majorBidi" w:hAnsiTheme="majorBidi" w:cstheme="majorBidi"/>
                <w:color w:val="000000"/>
                <w:sz w:val="20"/>
                <w:szCs w:val="20"/>
              </w:rPr>
            </w:pPr>
          </w:p>
        </w:tc>
      </w:tr>
      <w:tr w:rsidR="009D2E44" w:rsidRPr="00B62D65" w:rsidTr="00012332">
        <w:tc>
          <w:tcPr>
            <w:tcW w:w="994" w:type="dxa"/>
            <w:vAlign w:val="bottom"/>
          </w:tcPr>
          <w:p w:rsidR="009D2E44" w:rsidRPr="00B62D65" w:rsidRDefault="009D2E44" w:rsidP="00012332">
            <w:pPr>
              <w:jc w:val="center"/>
              <w:rPr>
                <w:rFonts w:asciiTheme="majorBidi" w:hAnsiTheme="majorBidi" w:cstheme="majorBidi"/>
                <w:b/>
                <w:bCs/>
                <w:color w:val="000000"/>
                <w:sz w:val="20"/>
                <w:szCs w:val="20"/>
              </w:rPr>
            </w:pPr>
            <w:r w:rsidRPr="00B62D65">
              <w:rPr>
                <w:rFonts w:asciiTheme="majorBidi" w:hAnsiTheme="majorBidi" w:cstheme="majorBidi"/>
                <w:b/>
                <w:bCs/>
                <w:color w:val="000000"/>
                <w:sz w:val="20"/>
                <w:szCs w:val="20"/>
              </w:rPr>
              <w:t>Jun.</w:t>
            </w:r>
          </w:p>
        </w:tc>
        <w:tc>
          <w:tcPr>
            <w:tcW w:w="583" w:type="dxa"/>
            <w:vMerge/>
          </w:tcPr>
          <w:p w:rsidR="009D2E44" w:rsidRPr="00B62D65" w:rsidRDefault="009D2E44" w:rsidP="00012332">
            <w:pPr>
              <w:jc w:val="center"/>
              <w:rPr>
                <w:rFonts w:asciiTheme="majorBidi" w:hAnsiTheme="majorBidi" w:cstheme="majorBidi"/>
                <w:sz w:val="20"/>
                <w:szCs w:val="20"/>
                <w:lang w:val="en-US"/>
              </w:rPr>
            </w:pPr>
          </w:p>
        </w:tc>
        <w:tc>
          <w:tcPr>
            <w:tcW w:w="572" w:type="dxa"/>
            <w:vMerge/>
          </w:tcPr>
          <w:p w:rsidR="009D2E44" w:rsidRPr="00B62D65" w:rsidRDefault="009D2E44" w:rsidP="00012332">
            <w:pPr>
              <w:jc w:val="center"/>
              <w:rPr>
                <w:rFonts w:asciiTheme="majorBidi" w:hAnsiTheme="majorBidi" w:cstheme="majorBidi"/>
                <w:sz w:val="20"/>
                <w:szCs w:val="20"/>
                <w:lang w:val="en-US"/>
              </w:rPr>
            </w:pPr>
          </w:p>
        </w:tc>
        <w:tc>
          <w:tcPr>
            <w:tcW w:w="607" w:type="dxa"/>
            <w:vMerge/>
          </w:tcPr>
          <w:p w:rsidR="009D2E44" w:rsidRPr="00B62D65" w:rsidRDefault="009D2E44" w:rsidP="00012332">
            <w:pPr>
              <w:jc w:val="center"/>
              <w:rPr>
                <w:rFonts w:asciiTheme="majorBidi" w:hAnsiTheme="majorBidi" w:cstheme="majorBidi"/>
                <w:sz w:val="20"/>
                <w:szCs w:val="20"/>
                <w:lang w:val="en-US"/>
              </w:rPr>
            </w:pPr>
          </w:p>
        </w:tc>
        <w:tc>
          <w:tcPr>
            <w:tcW w:w="607" w:type="dxa"/>
            <w:vMerge/>
          </w:tcPr>
          <w:p w:rsidR="009D2E44" w:rsidRPr="00B62D65" w:rsidRDefault="009D2E44" w:rsidP="00012332">
            <w:pPr>
              <w:jc w:val="center"/>
              <w:rPr>
                <w:rFonts w:asciiTheme="majorBidi" w:hAnsiTheme="majorBidi" w:cstheme="majorBidi"/>
                <w:sz w:val="20"/>
                <w:szCs w:val="20"/>
                <w:lang w:val="en-US"/>
              </w:rPr>
            </w:pPr>
          </w:p>
        </w:tc>
        <w:tc>
          <w:tcPr>
            <w:tcW w:w="616" w:type="dxa"/>
          </w:tcPr>
          <w:p w:rsidR="009D2E44" w:rsidRPr="00B62D65" w:rsidRDefault="009D2E44" w:rsidP="00012332">
            <w:pPr>
              <w:jc w:val="center"/>
              <w:rPr>
                <w:rFonts w:asciiTheme="majorBidi" w:hAnsiTheme="majorBidi" w:cstheme="majorBidi"/>
                <w:sz w:val="20"/>
                <w:szCs w:val="20"/>
                <w:lang w:val="en-US"/>
              </w:rPr>
            </w:pPr>
            <w:r w:rsidRPr="00B62D65">
              <w:rPr>
                <w:rFonts w:asciiTheme="majorBidi" w:hAnsiTheme="majorBidi" w:cstheme="majorBidi"/>
                <w:sz w:val="20"/>
                <w:szCs w:val="20"/>
                <w:lang w:val="en-US"/>
              </w:rPr>
              <w:t>0</w:t>
            </w:r>
          </w:p>
        </w:tc>
        <w:tc>
          <w:tcPr>
            <w:tcW w:w="1311" w:type="dxa"/>
            <w:vAlign w:val="bottom"/>
          </w:tcPr>
          <w:p w:rsidR="009D2E44" w:rsidRPr="00B62D65" w:rsidRDefault="009D2E44" w:rsidP="00012332">
            <w:pPr>
              <w:jc w:val="center"/>
              <w:rPr>
                <w:rFonts w:asciiTheme="majorBidi" w:hAnsiTheme="majorBidi" w:cstheme="majorBidi"/>
                <w:color w:val="000000"/>
                <w:sz w:val="20"/>
                <w:szCs w:val="20"/>
              </w:rPr>
            </w:pPr>
            <w:r w:rsidRPr="00B62D65">
              <w:rPr>
                <w:rFonts w:asciiTheme="majorBidi" w:hAnsiTheme="majorBidi" w:cstheme="majorBidi"/>
                <w:color w:val="000000"/>
                <w:sz w:val="20"/>
                <w:szCs w:val="20"/>
              </w:rPr>
              <w:t>514</w:t>
            </w:r>
          </w:p>
        </w:tc>
        <w:tc>
          <w:tcPr>
            <w:tcW w:w="1311" w:type="dxa"/>
            <w:vAlign w:val="bottom"/>
          </w:tcPr>
          <w:p w:rsidR="009D2E44" w:rsidRPr="00B62D65" w:rsidRDefault="009D2E44" w:rsidP="00012332">
            <w:pPr>
              <w:jc w:val="center"/>
              <w:rPr>
                <w:rFonts w:asciiTheme="majorBidi" w:hAnsiTheme="majorBidi" w:cstheme="majorBidi"/>
                <w:color w:val="000000"/>
                <w:sz w:val="20"/>
                <w:szCs w:val="20"/>
              </w:rPr>
            </w:pPr>
            <w:r w:rsidRPr="00B62D65">
              <w:rPr>
                <w:rFonts w:asciiTheme="majorBidi" w:hAnsiTheme="majorBidi" w:cstheme="majorBidi"/>
                <w:color w:val="000000"/>
                <w:sz w:val="20"/>
                <w:szCs w:val="20"/>
              </w:rPr>
              <w:t>294</w:t>
            </w:r>
          </w:p>
        </w:tc>
        <w:tc>
          <w:tcPr>
            <w:tcW w:w="639" w:type="dxa"/>
            <w:vMerge/>
          </w:tcPr>
          <w:p w:rsidR="009D2E44" w:rsidRPr="00B62D65" w:rsidRDefault="009D2E44" w:rsidP="00012332">
            <w:pPr>
              <w:jc w:val="center"/>
              <w:rPr>
                <w:rFonts w:asciiTheme="majorBidi" w:hAnsiTheme="majorBidi" w:cstheme="majorBidi"/>
                <w:color w:val="000000"/>
                <w:sz w:val="20"/>
                <w:szCs w:val="20"/>
              </w:rPr>
            </w:pPr>
          </w:p>
        </w:tc>
        <w:tc>
          <w:tcPr>
            <w:tcW w:w="616" w:type="dxa"/>
            <w:vMerge/>
          </w:tcPr>
          <w:p w:rsidR="009D2E44" w:rsidRPr="00B62D65" w:rsidRDefault="009D2E44" w:rsidP="00012332">
            <w:pPr>
              <w:jc w:val="center"/>
              <w:rPr>
                <w:rFonts w:asciiTheme="majorBidi" w:hAnsiTheme="majorBidi" w:cstheme="majorBidi"/>
                <w:color w:val="000000"/>
                <w:sz w:val="20"/>
                <w:szCs w:val="20"/>
              </w:rPr>
            </w:pPr>
          </w:p>
        </w:tc>
        <w:tc>
          <w:tcPr>
            <w:tcW w:w="616" w:type="dxa"/>
          </w:tcPr>
          <w:p w:rsidR="009D2E44" w:rsidRPr="00B62D65" w:rsidRDefault="009D2E44" w:rsidP="00012332">
            <w:pPr>
              <w:jc w:val="center"/>
              <w:rPr>
                <w:rFonts w:asciiTheme="majorBidi" w:hAnsiTheme="majorBidi" w:cstheme="majorBidi"/>
                <w:color w:val="000000"/>
                <w:sz w:val="20"/>
                <w:szCs w:val="20"/>
              </w:rPr>
            </w:pPr>
            <w:r>
              <w:rPr>
                <w:rFonts w:asciiTheme="majorBidi" w:hAnsiTheme="majorBidi" w:cstheme="majorBidi"/>
                <w:color w:val="000000"/>
                <w:sz w:val="20"/>
                <w:szCs w:val="20"/>
              </w:rPr>
              <w:t>769</w:t>
            </w:r>
          </w:p>
        </w:tc>
        <w:tc>
          <w:tcPr>
            <w:tcW w:w="594" w:type="dxa"/>
            <w:vMerge/>
          </w:tcPr>
          <w:p w:rsidR="009D2E44" w:rsidRPr="00B62D65" w:rsidRDefault="009D2E44" w:rsidP="00012332">
            <w:pPr>
              <w:jc w:val="center"/>
              <w:rPr>
                <w:rFonts w:asciiTheme="majorBidi" w:hAnsiTheme="majorBidi" w:cstheme="majorBidi"/>
                <w:color w:val="000000"/>
                <w:sz w:val="20"/>
                <w:szCs w:val="20"/>
              </w:rPr>
            </w:pPr>
          </w:p>
        </w:tc>
      </w:tr>
      <w:tr w:rsidR="009D2E44" w:rsidRPr="00B62D65" w:rsidTr="00012332">
        <w:tc>
          <w:tcPr>
            <w:tcW w:w="994" w:type="dxa"/>
            <w:vAlign w:val="bottom"/>
          </w:tcPr>
          <w:p w:rsidR="009D2E44" w:rsidRPr="00B62D65" w:rsidRDefault="009D2E44" w:rsidP="00012332">
            <w:pPr>
              <w:jc w:val="center"/>
              <w:rPr>
                <w:rFonts w:asciiTheme="majorBidi" w:hAnsiTheme="majorBidi" w:cstheme="majorBidi"/>
                <w:b/>
                <w:bCs/>
                <w:color w:val="000000"/>
                <w:sz w:val="20"/>
                <w:szCs w:val="20"/>
              </w:rPr>
            </w:pPr>
            <w:r w:rsidRPr="00B62D65">
              <w:rPr>
                <w:rFonts w:asciiTheme="majorBidi" w:hAnsiTheme="majorBidi" w:cstheme="majorBidi"/>
                <w:b/>
                <w:bCs/>
                <w:color w:val="000000"/>
                <w:sz w:val="20"/>
                <w:szCs w:val="20"/>
              </w:rPr>
              <w:t>Jul.</w:t>
            </w:r>
          </w:p>
        </w:tc>
        <w:tc>
          <w:tcPr>
            <w:tcW w:w="583" w:type="dxa"/>
            <w:vMerge/>
          </w:tcPr>
          <w:p w:rsidR="009D2E44" w:rsidRPr="00B62D65" w:rsidRDefault="009D2E44" w:rsidP="00012332">
            <w:pPr>
              <w:jc w:val="center"/>
              <w:rPr>
                <w:rFonts w:asciiTheme="majorBidi" w:hAnsiTheme="majorBidi" w:cstheme="majorBidi"/>
                <w:sz w:val="20"/>
                <w:szCs w:val="20"/>
                <w:lang w:val="en-US"/>
              </w:rPr>
            </w:pPr>
          </w:p>
        </w:tc>
        <w:tc>
          <w:tcPr>
            <w:tcW w:w="572" w:type="dxa"/>
            <w:vMerge/>
          </w:tcPr>
          <w:p w:rsidR="009D2E44" w:rsidRPr="00B62D65" w:rsidRDefault="009D2E44" w:rsidP="00012332">
            <w:pPr>
              <w:jc w:val="center"/>
              <w:rPr>
                <w:rFonts w:asciiTheme="majorBidi" w:hAnsiTheme="majorBidi" w:cstheme="majorBidi"/>
                <w:sz w:val="20"/>
                <w:szCs w:val="20"/>
                <w:lang w:val="en-US"/>
              </w:rPr>
            </w:pPr>
          </w:p>
        </w:tc>
        <w:tc>
          <w:tcPr>
            <w:tcW w:w="607" w:type="dxa"/>
            <w:vMerge/>
          </w:tcPr>
          <w:p w:rsidR="009D2E44" w:rsidRPr="00B62D65" w:rsidRDefault="009D2E44" w:rsidP="00012332">
            <w:pPr>
              <w:jc w:val="center"/>
              <w:rPr>
                <w:rFonts w:asciiTheme="majorBidi" w:hAnsiTheme="majorBidi" w:cstheme="majorBidi"/>
                <w:sz w:val="20"/>
                <w:szCs w:val="20"/>
                <w:lang w:val="en-US"/>
              </w:rPr>
            </w:pPr>
          </w:p>
        </w:tc>
        <w:tc>
          <w:tcPr>
            <w:tcW w:w="607" w:type="dxa"/>
            <w:vMerge/>
          </w:tcPr>
          <w:p w:rsidR="009D2E44" w:rsidRPr="00B62D65" w:rsidRDefault="009D2E44" w:rsidP="00012332">
            <w:pPr>
              <w:jc w:val="center"/>
              <w:rPr>
                <w:rFonts w:asciiTheme="majorBidi" w:hAnsiTheme="majorBidi" w:cstheme="majorBidi"/>
                <w:sz w:val="20"/>
                <w:szCs w:val="20"/>
                <w:lang w:val="en-US"/>
              </w:rPr>
            </w:pPr>
          </w:p>
        </w:tc>
        <w:tc>
          <w:tcPr>
            <w:tcW w:w="616" w:type="dxa"/>
          </w:tcPr>
          <w:p w:rsidR="009D2E44" w:rsidRPr="00B62D65" w:rsidRDefault="009D2E44" w:rsidP="00012332">
            <w:pPr>
              <w:jc w:val="center"/>
              <w:rPr>
                <w:rFonts w:asciiTheme="majorBidi" w:hAnsiTheme="majorBidi" w:cstheme="majorBidi"/>
                <w:sz w:val="20"/>
                <w:szCs w:val="20"/>
                <w:lang w:val="en-US"/>
              </w:rPr>
            </w:pPr>
            <w:r w:rsidRPr="00B62D65">
              <w:rPr>
                <w:rFonts w:asciiTheme="majorBidi" w:hAnsiTheme="majorBidi" w:cstheme="majorBidi"/>
                <w:sz w:val="20"/>
                <w:szCs w:val="20"/>
                <w:lang w:val="en-US"/>
              </w:rPr>
              <w:t>0</w:t>
            </w:r>
          </w:p>
        </w:tc>
        <w:tc>
          <w:tcPr>
            <w:tcW w:w="1311" w:type="dxa"/>
            <w:vAlign w:val="bottom"/>
          </w:tcPr>
          <w:p w:rsidR="009D2E44" w:rsidRPr="00B62D65" w:rsidRDefault="009D2E44" w:rsidP="00012332">
            <w:pPr>
              <w:jc w:val="center"/>
              <w:rPr>
                <w:rFonts w:asciiTheme="majorBidi" w:hAnsiTheme="majorBidi" w:cstheme="majorBidi"/>
                <w:color w:val="000000"/>
                <w:sz w:val="20"/>
                <w:szCs w:val="20"/>
              </w:rPr>
            </w:pPr>
            <w:r w:rsidRPr="00B62D65">
              <w:rPr>
                <w:rFonts w:asciiTheme="majorBidi" w:hAnsiTheme="majorBidi" w:cstheme="majorBidi"/>
                <w:color w:val="000000"/>
                <w:sz w:val="20"/>
                <w:szCs w:val="20"/>
              </w:rPr>
              <w:t>489</w:t>
            </w:r>
          </w:p>
        </w:tc>
        <w:tc>
          <w:tcPr>
            <w:tcW w:w="1311" w:type="dxa"/>
            <w:vAlign w:val="bottom"/>
          </w:tcPr>
          <w:p w:rsidR="009D2E44" w:rsidRPr="00B62D65" w:rsidRDefault="009D2E44" w:rsidP="00012332">
            <w:pPr>
              <w:jc w:val="center"/>
              <w:rPr>
                <w:rFonts w:asciiTheme="majorBidi" w:hAnsiTheme="majorBidi" w:cstheme="majorBidi"/>
                <w:color w:val="000000"/>
                <w:sz w:val="20"/>
                <w:szCs w:val="20"/>
              </w:rPr>
            </w:pPr>
            <w:r w:rsidRPr="00B62D65">
              <w:rPr>
                <w:rFonts w:asciiTheme="majorBidi" w:hAnsiTheme="majorBidi" w:cstheme="majorBidi"/>
                <w:color w:val="000000"/>
                <w:sz w:val="20"/>
                <w:szCs w:val="20"/>
              </w:rPr>
              <w:t>276</w:t>
            </w:r>
          </w:p>
        </w:tc>
        <w:tc>
          <w:tcPr>
            <w:tcW w:w="639" w:type="dxa"/>
            <w:vMerge/>
          </w:tcPr>
          <w:p w:rsidR="009D2E44" w:rsidRPr="00B62D65" w:rsidRDefault="009D2E44" w:rsidP="00012332">
            <w:pPr>
              <w:jc w:val="center"/>
              <w:rPr>
                <w:rFonts w:asciiTheme="majorBidi" w:hAnsiTheme="majorBidi" w:cstheme="majorBidi"/>
                <w:color w:val="000000"/>
                <w:sz w:val="20"/>
                <w:szCs w:val="20"/>
              </w:rPr>
            </w:pPr>
          </w:p>
        </w:tc>
        <w:tc>
          <w:tcPr>
            <w:tcW w:w="616" w:type="dxa"/>
            <w:vMerge/>
          </w:tcPr>
          <w:p w:rsidR="009D2E44" w:rsidRPr="00B62D65" w:rsidRDefault="009D2E44" w:rsidP="00012332">
            <w:pPr>
              <w:jc w:val="center"/>
              <w:rPr>
                <w:rFonts w:asciiTheme="majorBidi" w:hAnsiTheme="majorBidi" w:cstheme="majorBidi"/>
                <w:color w:val="000000"/>
                <w:sz w:val="20"/>
                <w:szCs w:val="20"/>
              </w:rPr>
            </w:pPr>
          </w:p>
        </w:tc>
        <w:tc>
          <w:tcPr>
            <w:tcW w:w="616" w:type="dxa"/>
          </w:tcPr>
          <w:p w:rsidR="009D2E44" w:rsidRPr="00B62D65" w:rsidRDefault="009D2E44" w:rsidP="00012332">
            <w:pPr>
              <w:jc w:val="center"/>
              <w:rPr>
                <w:rFonts w:asciiTheme="majorBidi" w:hAnsiTheme="majorBidi" w:cstheme="majorBidi"/>
                <w:color w:val="000000"/>
                <w:sz w:val="20"/>
                <w:szCs w:val="20"/>
              </w:rPr>
            </w:pPr>
            <w:r>
              <w:rPr>
                <w:rFonts w:asciiTheme="majorBidi" w:hAnsiTheme="majorBidi" w:cstheme="majorBidi"/>
                <w:color w:val="000000"/>
                <w:sz w:val="20"/>
                <w:szCs w:val="20"/>
              </w:rPr>
              <w:t>769</w:t>
            </w:r>
          </w:p>
        </w:tc>
        <w:tc>
          <w:tcPr>
            <w:tcW w:w="594" w:type="dxa"/>
            <w:vMerge/>
          </w:tcPr>
          <w:p w:rsidR="009D2E44" w:rsidRPr="00B62D65" w:rsidRDefault="009D2E44" w:rsidP="00012332">
            <w:pPr>
              <w:jc w:val="center"/>
              <w:rPr>
                <w:rFonts w:asciiTheme="majorBidi" w:hAnsiTheme="majorBidi" w:cstheme="majorBidi"/>
                <w:color w:val="000000"/>
                <w:sz w:val="20"/>
                <w:szCs w:val="20"/>
              </w:rPr>
            </w:pPr>
          </w:p>
        </w:tc>
      </w:tr>
      <w:tr w:rsidR="009D2E44" w:rsidRPr="00B62D65" w:rsidTr="00012332">
        <w:tc>
          <w:tcPr>
            <w:tcW w:w="994" w:type="dxa"/>
            <w:vAlign w:val="bottom"/>
          </w:tcPr>
          <w:p w:rsidR="009D2E44" w:rsidRPr="00B62D65" w:rsidRDefault="009D2E44" w:rsidP="00012332">
            <w:pPr>
              <w:jc w:val="center"/>
              <w:rPr>
                <w:rFonts w:asciiTheme="majorBidi" w:hAnsiTheme="majorBidi" w:cstheme="majorBidi"/>
                <w:b/>
                <w:bCs/>
                <w:color w:val="000000"/>
                <w:sz w:val="20"/>
                <w:szCs w:val="20"/>
              </w:rPr>
            </w:pPr>
            <w:r w:rsidRPr="00B62D65">
              <w:rPr>
                <w:rFonts w:asciiTheme="majorBidi" w:hAnsiTheme="majorBidi" w:cstheme="majorBidi"/>
                <w:b/>
                <w:bCs/>
                <w:color w:val="000000"/>
                <w:sz w:val="20"/>
                <w:szCs w:val="20"/>
              </w:rPr>
              <w:t>Aug.</w:t>
            </w:r>
          </w:p>
        </w:tc>
        <w:tc>
          <w:tcPr>
            <w:tcW w:w="583" w:type="dxa"/>
            <w:vMerge/>
          </w:tcPr>
          <w:p w:rsidR="009D2E44" w:rsidRPr="00B62D65" w:rsidRDefault="009D2E44" w:rsidP="00012332">
            <w:pPr>
              <w:jc w:val="center"/>
              <w:rPr>
                <w:rFonts w:asciiTheme="majorBidi" w:hAnsiTheme="majorBidi" w:cstheme="majorBidi"/>
                <w:sz w:val="20"/>
                <w:szCs w:val="20"/>
                <w:lang w:val="en-US"/>
              </w:rPr>
            </w:pPr>
          </w:p>
        </w:tc>
        <w:tc>
          <w:tcPr>
            <w:tcW w:w="572" w:type="dxa"/>
            <w:vMerge/>
          </w:tcPr>
          <w:p w:rsidR="009D2E44" w:rsidRPr="00B62D65" w:rsidRDefault="009D2E44" w:rsidP="00012332">
            <w:pPr>
              <w:jc w:val="center"/>
              <w:rPr>
                <w:rFonts w:asciiTheme="majorBidi" w:hAnsiTheme="majorBidi" w:cstheme="majorBidi"/>
                <w:sz w:val="20"/>
                <w:szCs w:val="20"/>
                <w:lang w:val="en-US"/>
              </w:rPr>
            </w:pPr>
          </w:p>
        </w:tc>
        <w:tc>
          <w:tcPr>
            <w:tcW w:w="607" w:type="dxa"/>
            <w:vMerge/>
          </w:tcPr>
          <w:p w:rsidR="009D2E44" w:rsidRPr="00B62D65" w:rsidRDefault="009D2E44" w:rsidP="00012332">
            <w:pPr>
              <w:jc w:val="center"/>
              <w:rPr>
                <w:rFonts w:asciiTheme="majorBidi" w:hAnsiTheme="majorBidi" w:cstheme="majorBidi"/>
                <w:sz w:val="20"/>
                <w:szCs w:val="20"/>
                <w:lang w:val="en-US"/>
              </w:rPr>
            </w:pPr>
          </w:p>
        </w:tc>
        <w:tc>
          <w:tcPr>
            <w:tcW w:w="607" w:type="dxa"/>
            <w:vMerge/>
          </w:tcPr>
          <w:p w:rsidR="009D2E44" w:rsidRPr="00B62D65" w:rsidRDefault="009D2E44" w:rsidP="00012332">
            <w:pPr>
              <w:jc w:val="center"/>
              <w:rPr>
                <w:rFonts w:asciiTheme="majorBidi" w:hAnsiTheme="majorBidi" w:cstheme="majorBidi"/>
                <w:sz w:val="20"/>
                <w:szCs w:val="20"/>
                <w:lang w:val="en-US"/>
              </w:rPr>
            </w:pPr>
          </w:p>
        </w:tc>
        <w:tc>
          <w:tcPr>
            <w:tcW w:w="616" w:type="dxa"/>
          </w:tcPr>
          <w:p w:rsidR="009D2E44" w:rsidRPr="00B62D65" w:rsidRDefault="009D2E44" w:rsidP="00012332">
            <w:pPr>
              <w:jc w:val="center"/>
              <w:rPr>
                <w:rFonts w:asciiTheme="majorBidi" w:hAnsiTheme="majorBidi" w:cstheme="majorBidi"/>
                <w:sz w:val="20"/>
                <w:szCs w:val="20"/>
                <w:lang w:val="en-US"/>
              </w:rPr>
            </w:pPr>
            <w:r w:rsidRPr="00B62D65">
              <w:rPr>
                <w:rFonts w:asciiTheme="majorBidi" w:hAnsiTheme="majorBidi" w:cstheme="majorBidi"/>
                <w:sz w:val="20"/>
                <w:szCs w:val="20"/>
                <w:lang w:val="en-US"/>
              </w:rPr>
              <w:t>0</w:t>
            </w:r>
          </w:p>
        </w:tc>
        <w:tc>
          <w:tcPr>
            <w:tcW w:w="1311" w:type="dxa"/>
            <w:vAlign w:val="bottom"/>
          </w:tcPr>
          <w:p w:rsidR="009D2E44" w:rsidRPr="00B62D65" w:rsidRDefault="009D2E44" w:rsidP="00012332">
            <w:pPr>
              <w:jc w:val="center"/>
              <w:rPr>
                <w:rFonts w:asciiTheme="majorBidi" w:hAnsiTheme="majorBidi" w:cstheme="majorBidi"/>
                <w:color w:val="000000"/>
                <w:sz w:val="20"/>
                <w:szCs w:val="20"/>
              </w:rPr>
            </w:pPr>
            <w:r w:rsidRPr="00B62D65">
              <w:rPr>
                <w:rFonts w:asciiTheme="majorBidi" w:hAnsiTheme="majorBidi" w:cstheme="majorBidi"/>
                <w:color w:val="000000"/>
                <w:sz w:val="20"/>
                <w:szCs w:val="20"/>
              </w:rPr>
              <w:t>491</w:t>
            </w:r>
          </w:p>
        </w:tc>
        <w:tc>
          <w:tcPr>
            <w:tcW w:w="1311" w:type="dxa"/>
            <w:vAlign w:val="bottom"/>
          </w:tcPr>
          <w:p w:rsidR="009D2E44" w:rsidRPr="00B62D65" w:rsidRDefault="009D2E44" w:rsidP="00012332">
            <w:pPr>
              <w:jc w:val="center"/>
              <w:rPr>
                <w:rFonts w:asciiTheme="majorBidi" w:hAnsiTheme="majorBidi" w:cstheme="majorBidi"/>
                <w:color w:val="000000"/>
                <w:sz w:val="20"/>
                <w:szCs w:val="20"/>
              </w:rPr>
            </w:pPr>
            <w:r w:rsidRPr="00B62D65">
              <w:rPr>
                <w:rFonts w:asciiTheme="majorBidi" w:hAnsiTheme="majorBidi" w:cstheme="majorBidi"/>
                <w:color w:val="000000"/>
                <w:sz w:val="20"/>
                <w:szCs w:val="20"/>
              </w:rPr>
              <w:t>276</w:t>
            </w:r>
          </w:p>
        </w:tc>
        <w:tc>
          <w:tcPr>
            <w:tcW w:w="639" w:type="dxa"/>
            <w:vMerge/>
          </w:tcPr>
          <w:p w:rsidR="009D2E44" w:rsidRPr="00B62D65" w:rsidRDefault="009D2E44" w:rsidP="00012332">
            <w:pPr>
              <w:jc w:val="center"/>
              <w:rPr>
                <w:rFonts w:asciiTheme="majorBidi" w:hAnsiTheme="majorBidi" w:cstheme="majorBidi"/>
                <w:color w:val="000000"/>
                <w:sz w:val="20"/>
                <w:szCs w:val="20"/>
              </w:rPr>
            </w:pPr>
          </w:p>
        </w:tc>
        <w:tc>
          <w:tcPr>
            <w:tcW w:w="616" w:type="dxa"/>
            <w:vMerge/>
          </w:tcPr>
          <w:p w:rsidR="009D2E44" w:rsidRPr="00B62D65" w:rsidRDefault="009D2E44" w:rsidP="00012332">
            <w:pPr>
              <w:jc w:val="center"/>
              <w:rPr>
                <w:rFonts w:asciiTheme="majorBidi" w:hAnsiTheme="majorBidi" w:cstheme="majorBidi"/>
                <w:color w:val="000000"/>
                <w:sz w:val="20"/>
                <w:szCs w:val="20"/>
              </w:rPr>
            </w:pPr>
          </w:p>
        </w:tc>
        <w:tc>
          <w:tcPr>
            <w:tcW w:w="616" w:type="dxa"/>
          </w:tcPr>
          <w:p w:rsidR="009D2E44" w:rsidRPr="00B62D65" w:rsidRDefault="009D2E44" w:rsidP="00012332">
            <w:pPr>
              <w:jc w:val="center"/>
              <w:rPr>
                <w:rFonts w:asciiTheme="majorBidi" w:hAnsiTheme="majorBidi" w:cstheme="majorBidi"/>
                <w:color w:val="000000"/>
                <w:sz w:val="20"/>
                <w:szCs w:val="20"/>
              </w:rPr>
            </w:pPr>
            <w:r>
              <w:rPr>
                <w:rFonts w:asciiTheme="majorBidi" w:hAnsiTheme="majorBidi" w:cstheme="majorBidi"/>
                <w:color w:val="000000"/>
                <w:sz w:val="20"/>
                <w:szCs w:val="20"/>
              </w:rPr>
              <w:t>769</w:t>
            </w:r>
          </w:p>
        </w:tc>
        <w:tc>
          <w:tcPr>
            <w:tcW w:w="594" w:type="dxa"/>
            <w:vMerge/>
          </w:tcPr>
          <w:p w:rsidR="009D2E44" w:rsidRPr="00B62D65" w:rsidRDefault="009D2E44" w:rsidP="00012332">
            <w:pPr>
              <w:jc w:val="center"/>
              <w:rPr>
                <w:rFonts w:asciiTheme="majorBidi" w:hAnsiTheme="majorBidi" w:cstheme="majorBidi"/>
                <w:color w:val="000000"/>
                <w:sz w:val="20"/>
                <w:szCs w:val="20"/>
              </w:rPr>
            </w:pPr>
          </w:p>
        </w:tc>
      </w:tr>
      <w:tr w:rsidR="009D2E44" w:rsidRPr="00B62D65" w:rsidTr="00012332">
        <w:tc>
          <w:tcPr>
            <w:tcW w:w="994" w:type="dxa"/>
            <w:vAlign w:val="bottom"/>
          </w:tcPr>
          <w:p w:rsidR="009D2E44" w:rsidRPr="00B62D65" w:rsidRDefault="009D2E44" w:rsidP="00012332">
            <w:pPr>
              <w:jc w:val="center"/>
              <w:rPr>
                <w:rFonts w:asciiTheme="majorBidi" w:hAnsiTheme="majorBidi" w:cstheme="majorBidi"/>
                <w:b/>
                <w:bCs/>
                <w:color w:val="000000"/>
                <w:sz w:val="20"/>
                <w:szCs w:val="20"/>
              </w:rPr>
            </w:pPr>
            <w:r w:rsidRPr="00B62D65">
              <w:rPr>
                <w:rFonts w:asciiTheme="majorBidi" w:hAnsiTheme="majorBidi" w:cstheme="majorBidi"/>
                <w:b/>
                <w:bCs/>
                <w:color w:val="000000"/>
                <w:sz w:val="20"/>
                <w:szCs w:val="20"/>
              </w:rPr>
              <w:t>Sep.</w:t>
            </w:r>
          </w:p>
        </w:tc>
        <w:tc>
          <w:tcPr>
            <w:tcW w:w="583" w:type="dxa"/>
            <w:vMerge/>
          </w:tcPr>
          <w:p w:rsidR="009D2E44" w:rsidRPr="00B62D65" w:rsidRDefault="009D2E44" w:rsidP="00012332">
            <w:pPr>
              <w:jc w:val="center"/>
              <w:rPr>
                <w:rFonts w:asciiTheme="majorBidi" w:hAnsiTheme="majorBidi" w:cstheme="majorBidi"/>
                <w:sz w:val="20"/>
                <w:szCs w:val="20"/>
                <w:lang w:val="en-US"/>
              </w:rPr>
            </w:pPr>
          </w:p>
        </w:tc>
        <w:tc>
          <w:tcPr>
            <w:tcW w:w="572" w:type="dxa"/>
            <w:vMerge/>
          </w:tcPr>
          <w:p w:rsidR="009D2E44" w:rsidRPr="00B62D65" w:rsidRDefault="009D2E44" w:rsidP="00012332">
            <w:pPr>
              <w:jc w:val="center"/>
              <w:rPr>
                <w:rFonts w:asciiTheme="majorBidi" w:hAnsiTheme="majorBidi" w:cstheme="majorBidi"/>
                <w:sz w:val="20"/>
                <w:szCs w:val="20"/>
                <w:lang w:val="en-US"/>
              </w:rPr>
            </w:pPr>
          </w:p>
        </w:tc>
        <w:tc>
          <w:tcPr>
            <w:tcW w:w="607" w:type="dxa"/>
            <w:vMerge/>
          </w:tcPr>
          <w:p w:rsidR="009D2E44" w:rsidRPr="00B62D65" w:rsidRDefault="009D2E44" w:rsidP="00012332">
            <w:pPr>
              <w:jc w:val="center"/>
              <w:rPr>
                <w:rFonts w:asciiTheme="majorBidi" w:hAnsiTheme="majorBidi" w:cstheme="majorBidi"/>
                <w:sz w:val="20"/>
                <w:szCs w:val="20"/>
                <w:lang w:val="en-US"/>
              </w:rPr>
            </w:pPr>
          </w:p>
        </w:tc>
        <w:tc>
          <w:tcPr>
            <w:tcW w:w="607" w:type="dxa"/>
            <w:vMerge/>
          </w:tcPr>
          <w:p w:rsidR="009D2E44" w:rsidRPr="00B62D65" w:rsidRDefault="009D2E44" w:rsidP="00012332">
            <w:pPr>
              <w:jc w:val="center"/>
              <w:rPr>
                <w:rFonts w:asciiTheme="majorBidi" w:hAnsiTheme="majorBidi" w:cstheme="majorBidi"/>
                <w:sz w:val="20"/>
                <w:szCs w:val="20"/>
                <w:lang w:val="en-US"/>
              </w:rPr>
            </w:pPr>
          </w:p>
        </w:tc>
        <w:tc>
          <w:tcPr>
            <w:tcW w:w="616" w:type="dxa"/>
          </w:tcPr>
          <w:p w:rsidR="009D2E44" w:rsidRPr="00B62D65" w:rsidRDefault="009D2E44" w:rsidP="00012332">
            <w:pPr>
              <w:jc w:val="center"/>
              <w:rPr>
                <w:rFonts w:asciiTheme="majorBidi" w:hAnsiTheme="majorBidi" w:cstheme="majorBidi"/>
                <w:sz w:val="20"/>
                <w:szCs w:val="20"/>
                <w:lang w:val="en-US"/>
              </w:rPr>
            </w:pPr>
            <w:r w:rsidRPr="00B62D65">
              <w:rPr>
                <w:rFonts w:asciiTheme="majorBidi" w:hAnsiTheme="majorBidi" w:cstheme="majorBidi"/>
                <w:sz w:val="20"/>
                <w:szCs w:val="20"/>
                <w:lang w:val="en-US"/>
              </w:rPr>
              <w:t>0</w:t>
            </w:r>
          </w:p>
        </w:tc>
        <w:tc>
          <w:tcPr>
            <w:tcW w:w="1311" w:type="dxa"/>
            <w:vAlign w:val="bottom"/>
          </w:tcPr>
          <w:p w:rsidR="009D2E44" w:rsidRPr="00B62D65" w:rsidRDefault="009D2E44" w:rsidP="00012332">
            <w:pPr>
              <w:jc w:val="center"/>
              <w:rPr>
                <w:rFonts w:asciiTheme="majorBidi" w:hAnsiTheme="majorBidi" w:cstheme="majorBidi"/>
                <w:color w:val="000000"/>
                <w:sz w:val="20"/>
                <w:szCs w:val="20"/>
              </w:rPr>
            </w:pPr>
            <w:r w:rsidRPr="00B62D65">
              <w:rPr>
                <w:rFonts w:asciiTheme="majorBidi" w:hAnsiTheme="majorBidi" w:cstheme="majorBidi"/>
                <w:color w:val="000000"/>
                <w:sz w:val="20"/>
                <w:szCs w:val="20"/>
              </w:rPr>
              <w:t>455</w:t>
            </w:r>
          </w:p>
        </w:tc>
        <w:tc>
          <w:tcPr>
            <w:tcW w:w="1311" w:type="dxa"/>
            <w:vAlign w:val="bottom"/>
          </w:tcPr>
          <w:p w:rsidR="009D2E44" w:rsidRPr="00B62D65" w:rsidRDefault="009D2E44" w:rsidP="00012332">
            <w:pPr>
              <w:jc w:val="center"/>
              <w:rPr>
                <w:rFonts w:asciiTheme="majorBidi" w:hAnsiTheme="majorBidi" w:cstheme="majorBidi"/>
                <w:color w:val="000000"/>
                <w:sz w:val="20"/>
                <w:szCs w:val="20"/>
              </w:rPr>
            </w:pPr>
            <w:r w:rsidRPr="00B62D65">
              <w:rPr>
                <w:rFonts w:asciiTheme="majorBidi" w:hAnsiTheme="majorBidi" w:cstheme="majorBidi"/>
                <w:color w:val="000000"/>
                <w:sz w:val="20"/>
                <w:szCs w:val="20"/>
              </w:rPr>
              <w:t>259</w:t>
            </w:r>
          </w:p>
        </w:tc>
        <w:tc>
          <w:tcPr>
            <w:tcW w:w="639" w:type="dxa"/>
            <w:vMerge/>
          </w:tcPr>
          <w:p w:rsidR="009D2E44" w:rsidRPr="00B62D65" w:rsidRDefault="009D2E44" w:rsidP="00012332">
            <w:pPr>
              <w:jc w:val="center"/>
              <w:rPr>
                <w:rFonts w:asciiTheme="majorBidi" w:hAnsiTheme="majorBidi" w:cstheme="majorBidi"/>
                <w:color w:val="000000"/>
                <w:sz w:val="20"/>
                <w:szCs w:val="20"/>
              </w:rPr>
            </w:pPr>
          </w:p>
        </w:tc>
        <w:tc>
          <w:tcPr>
            <w:tcW w:w="616" w:type="dxa"/>
            <w:vMerge/>
          </w:tcPr>
          <w:p w:rsidR="009D2E44" w:rsidRPr="00B62D65" w:rsidRDefault="009D2E44" w:rsidP="00012332">
            <w:pPr>
              <w:jc w:val="center"/>
              <w:rPr>
                <w:rFonts w:asciiTheme="majorBidi" w:hAnsiTheme="majorBidi" w:cstheme="majorBidi"/>
                <w:color w:val="000000"/>
                <w:sz w:val="20"/>
                <w:szCs w:val="20"/>
              </w:rPr>
            </w:pPr>
          </w:p>
        </w:tc>
        <w:tc>
          <w:tcPr>
            <w:tcW w:w="616" w:type="dxa"/>
          </w:tcPr>
          <w:p w:rsidR="009D2E44" w:rsidRPr="00B62D65" w:rsidRDefault="009D2E44" w:rsidP="00012332">
            <w:pPr>
              <w:jc w:val="center"/>
              <w:rPr>
                <w:rFonts w:asciiTheme="majorBidi" w:hAnsiTheme="majorBidi" w:cstheme="majorBidi"/>
                <w:color w:val="000000"/>
                <w:sz w:val="20"/>
                <w:szCs w:val="20"/>
              </w:rPr>
            </w:pPr>
            <w:r>
              <w:rPr>
                <w:rFonts w:asciiTheme="majorBidi" w:hAnsiTheme="majorBidi" w:cstheme="majorBidi"/>
                <w:color w:val="000000"/>
                <w:sz w:val="20"/>
                <w:szCs w:val="20"/>
              </w:rPr>
              <w:t>769</w:t>
            </w:r>
          </w:p>
        </w:tc>
        <w:tc>
          <w:tcPr>
            <w:tcW w:w="594" w:type="dxa"/>
            <w:vMerge/>
          </w:tcPr>
          <w:p w:rsidR="009D2E44" w:rsidRPr="00B62D65" w:rsidRDefault="009D2E44" w:rsidP="00012332">
            <w:pPr>
              <w:jc w:val="center"/>
              <w:rPr>
                <w:rFonts w:asciiTheme="majorBidi" w:hAnsiTheme="majorBidi" w:cstheme="majorBidi"/>
                <w:color w:val="000000"/>
                <w:sz w:val="20"/>
                <w:szCs w:val="20"/>
              </w:rPr>
            </w:pPr>
          </w:p>
        </w:tc>
      </w:tr>
      <w:tr w:rsidR="009D2E44" w:rsidRPr="00B62D65" w:rsidTr="00012332">
        <w:tc>
          <w:tcPr>
            <w:tcW w:w="994" w:type="dxa"/>
            <w:vAlign w:val="bottom"/>
          </w:tcPr>
          <w:p w:rsidR="009D2E44" w:rsidRPr="00B62D65" w:rsidRDefault="009D2E44" w:rsidP="00012332">
            <w:pPr>
              <w:jc w:val="center"/>
              <w:rPr>
                <w:rFonts w:asciiTheme="majorBidi" w:hAnsiTheme="majorBidi" w:cstheme="majorBidi"/>
                <w:b/>
                <w:bCs/>
                <w:color w:val="000000"/>
                <w:sz w:val="20"/>
                <w:szCs w:val="20"/>
              </w:rPr>
            </w:pPr>
            <w:r w:rsidRPr="00B62D65">
              <w:rPr>
                <w:rFonts w:asciiTheme="majorBidi" w:hAnsiTheme="majorBidi" w:cstheme="majorBidi"/>
                <w:b/>
                <w:bCs/>
                <w:color w:val="000000"/>
                <w:sz w:val="20"/>
                <w:szCs w:val="20"/>
              </w:rPr>
              <w:t>Oct.</w:t>
            </w:r>
          </w:p>
        </w:tc>
        <w:tc>
          <w:tcPr>
            <w:tcW w:w="583" w:type="dxa"/>
            <w:vMerge/>
          </w:tcPr>
          <w:p w:rsidR="009D2E44" w:rsidRPr="00B62D65" w:rsidRDefault="009D2E44" w:rsidP="00012332">
            <w:pPr>
              <w:jc w:val="center"/>
              <w:rPr>
                <w:rFonts w:asciiTheme="majorBidi" w:hAnsiTheme="majorBidi" w:cstheme="majorBidi"/>
                <w:sz w:val="20"/>
                <w:szCs w:val="20"/>
                <w:lang w:val="en-US"/>
              </w:rPr>
            </w:pPr>
          </w:p>
        </w:tc>
        <w:tc>
          <w:tcPr>
            <w:tcW w:w="572" w:type="dxa"/>
            <w:vMerge/>
          </w:tcPr>
          <w:p w:rsidR="009D2E44" w:rsidRPr="00B62D65" w:rsidRDefault="009D2E44" w:rsidP="00012332">
            <w:pPr>
              <w:jc w:val="center"/>
              <w:rPr>
                <w:rFonts w:asciiTheme="majorBidi" w:hAnsiTheme="majorBidi" w:cstheme="majorBidi"/>
                <w:sz w:val="20"/>
                <w:szCs w:val="20"/>
                <w:lang w:val="en-US"/>
              </w:rPr>
            </w:pPr>
          </w:p>
        </w:tc>
        <w:tc>
          <w:tcPr>
            <w:tcW w:w="607" w:type="dxa"/>
            <w:vMerge/>
          </w:tcPr>
          <w:p w:rsidR="009D2E44" w:rsidRPr="00B62D65" w:rsidRDefault="009D2E44" w:rsidP="00012332">
            <w:pPr>
              <w:jc w:val="center"/>
              <w:rPr>
                <w:rFonts w:asciiTheme="majorBidi" w:hAnsiTheme="majorBidi" w:cstheme="majorBidi"/>
                <w:sz w:val="20"/>
                <w:szCs w:val="20"/>
                <w:lang w:val="en-US"/>
              </w:rPr>
            </w:pPr>
          </w:p>
        </w:tc>
        <w:tc>
          <w:tcPr>
            <w:tcW w:w="607" w:type="dxa"/>
            <w:vMerge/>
          </w:tcPr>
          <w:p w:rsidR="009D2E44" w:rsidRPr="00B62D65" w:rsidRDefault="009D2E44" w:rsidP="00012332">
            <w:pPr>
              <w:jc w:val="center"/>
              <w:rPr>
                <w:rFonts w:asciiTheme="majorBidi" w:hAnsiTheme="majorBidi" w:cstheme="majorBidi"/>
                <w:sz w:val="20"/>
                <w:szCs w:val="20"/>
                <w:lang w:val="en-US"/>
              </w:rPr>
            </w:pPr>
          </w:p>
        </w:tc>
        <w:tc>
          <w:tcPr>
            <w:tcW w:w="616" w:type="dxa"/>
          </w:tcPr>
          <w:p w:rsidR="009D2E44" w:rsidRPr="00B62D65" w:rsidRDefault="009D2E44" w:rsidP="00012332">
            <w:pPr>
              <w:jc w:val="center"/>
              <w:rPr>
                <w:rFonts w:asciiTheme="majorBidi" w:hAnsiTheme="majorBidi" w:cstheme="majorBidi"/>
                <w:sz w:val="20"/>
                <w:szCs w:val="20"/>
                <w:lang w:val="en-US"/>
              </w:rPr>
            </w:pPr>
            <w:r w:rsidRPr="00B62D65">
              <w:rPr>
                <w:rFonts w:asciiTheme="majorBidi" w:hAnsiTheme="majorBidi" w:cstheme="majorBidi"/>
                <w:sz w:val="20"/>
                <w:szCs w:val="20"/>
                <w:lang w:val="en-US"/>
              </w:rPr>
              <w:t>0</w:t>
            </w:r>
          </w:p>
        </w:tc>
        <w:tc>
          <w:tcPr>
            <w:tcW w:w="1311" w:type="dxa"/>
            <w:vAlign w:val="bottom"/>
          </w:tcPr>
          <w:p w:rsidR="009D2E44" w:rsidRPr="00B62D65" w:rsidRDefault="009D2E44" w:rsidP="00012332">
            <w:pPr>
              <w:jc w:val="center"/>
              <w:rPr>
                <w:rFonts w:asciiTheme="majorBidi" w:hAnsiTheme="majorBidi" w:cstheme="majorBidi"/>
                <w:color w:val="000000"/>
                <w:sz w:val="20"/>
                <w:szCs w:val="20"/>
              </w:rPr>
            </w:pPr>
            <w:r w:rsidRPr="00B62D65">
              <w:rPr>
                <w:rFonts w:asciiTheme="majorBidi" w:hAnsiTheme="majorBidi" w:cstheme="majorBidi"/>
                <w:color w:val="000000"/>
                <w:sz w:val="20"/>
                <w:szCs w:val="20"/>
              </w:rPr>
              <w:t>458</w:t>
            </w:r>
          </w:p>
        </w:tc>
        <w:tc>
          <w:tcPr>
            <w:tcW w:w="1311" w:type="dxa"/>
            <w:vAlign w:val="bottom"/>
          </w:tcPr>
          <w:p w:rsidR="009D2E44" w:rsidRPr="00B62D65" w:rsidRDefault="009D2E44" w:rsidP="00012332">
            <w:pPr>
              <w:jc w:val="center"/>
              <w:rPr>
                <w:rFonts w:asciiTheme="majorBidi" w:hAnsiTheme="majorBidi" w:cstheme="majorBidi"/>
                <w:color w:val="000000"/>
                <w:sz w:val="20"/>
                <w:szCs w:val="20"/>
              </w:rPr>
            </w:pPr>
            <w:r w:rsidRPr="00B62D65">
              <w:rPr>
                <w:rFonts w:asciiTheme="majorBidi" w:hAnsiTheme="majorBidi" w:cstheme="majorBidi"/>
                <w:color w:val="000000"/>
                <w:sz w:val="20"/>
                <w:szCs w:val="20"/>
              </w:rPr>
              <w:t>262</w:t>
            </w:r>
          </w:p>
        </w:tc>
        <w:tc>
          <w:tcPr>
            <w:tcW w:w="639" w:type="dxa"/>
            <w:vMerge/>
          </w:tcPr>
          <w:p w:rsidR="009D2E44" w:rsidRPr="00B62D65" w:rsidRDefault="009D2E44" w:rsidP="00012332">
            <w:pPr>
              <w:jc w:val="center"/>
              <w:rPr>
                <w:rFonts w:asciiTheme="majorBidi" w:hAnsiTheme="majorBidi" w:cstheme="majorBidi"/>
                <w:color w:val="000000"/>
                <w:sz w:val="20"/>
                <w:szCs w:val="20"/>
              </w:rPr>
            </w:pPr>
          </w:p>
        </w:tc>
        <w:tc>
          <w:tcPr>
            <w:tcW w:w="616" w:type="dxa"/>
            <w:vMerge/>
          </w:tcPr>
          <w:p w:rsidR="009D2E44" w:rsidRPr="00B62D65" w:rsidRDefault="009D2E44" w:rsidP="00012332">
            <w:pPr>
              <w:jc w:val="center"/>
              <w:rPr>
                <w:rFonts w:asciiTheme="majorBidi" w:hAnsiTheme="majorBidi" w:cstheme="majorBidi"/>
                <w:color w:val="000000"/>
                <w:sz w:val="20"/>
                <w:szCs w:val="20"/>
              </w:rPr>
            </w:pPr>
          </w:p>
        </w:tc>
        <w:tc>
          <w:tcPr>
            <w:tcW w:w="616" w:type="dxa"/>
          </w:tcPr>
          <w:p w:rsidR="009D2E44" w:rsidRPr="00B62D65" w:rsidRDefault="009D2E44" w:rsidP="00012332">
            <w:pPr>
              <w:jc w:val="center"/>
              <w:rPr>
                <w:rFonts w:asciiTheme="majorBidi" w:hAnsiTheme="majorBidi" w:cstheme="majorBidi"/>
                <w:color w:val="000000"/>
                <w:sz w:val="20"/>
                <w:szCs w:val="20"/>
              </w:rPr>
            </w:pPr>
            <w:r>
              <w:rPr>
                <w:rFonts w:asciiTheme="majorBidi" w:hAnsiTheme="majorBidi" w:cstheme="majorBidi"/>
                <w:color w:val="000000"/>
                <w:sz w:val="20"/>
                <w:szCs w:val="20"/>
              </w:rPr>
              <w:t>785</w:t>
            </w:r>
          </w:p>
        </w:tc>
        <w:tc>
          <w:tcPr>
            <w:tcW w:w="594" w:type="dxa"/>
            <w:vMerge/>
          </w:tcPr>
          <w:p w:rsidR="009D2E44" w:rsidRPr="00B62D65" w:rsidRDefault="009D2E44" w:rsidP="00012332">
            <w:pPr>
              <w:jc w:val="center"/>
              <w:rPr>
                <w:rFonts w:asciiTheme="majorBidi" w:hAnsiTheme="majorBidi" w:cstheme="majorBidi"/>
                <w:color w:val="000000"/>
                <w:sz w:val="20"/>
                <w:szCs w:val="20"/>
              </w:rPr>
            </w:pPr>
          </w:p>
        </w:tc>
      </w:tr>
      <w:tr w:rsidR="009D2E44" w:rsidRPr="00B62D65" w:rsidTr="00012332">
        <w:tc>
          <w:tcPr>
            <w:tcW w:w="994" w:type="dxa"/>
            <w:vAlign w:val="bottom"/>
          </w:tcPr>
          <w:p w:rsidR="009D2E44" w:rsidRPr="00B62D65" w:rsidRDefault="009D2E44" w:rsidP="00012332">
            <w:pPr>
              <w:jc w:val="center"/>
              <w:rPr>
                <w:rFonts w:asciiTheme="majorBidi" w:hAnsiTheme="majorBidi" w:cstheme="majorBidi"/>
                <w:b/>
                <w:bCs/>
                <w:color w:val="000000"/>
                <w:sz w:val="20"/>
                <w:szCs w:val="20"/>
              </w:rPr>
            </w:pPr>
            <w:r w:rsidRPr="00B62D65">
              <w:rPr>
                <w:rFonts w:asciiTheme="majorBidi" w:hAnsiTheme="majorBidi" w:cstheme="majorBidi"/>
                <w:b/>
                <w:bCs/>
                <w:color w:val="000000"/>
                <w:sz w:val="20"/>
                <w:szCs w:val="20"/>
              </w:rPr>
              <w:t>Nov.</w:t>
            </w:r>
          </w:p>
        </w:tc>
        <w:tc>
          <w:tcPr>
            <w:tcW w:w="583" w:type="dxa"/>
            <w:vMerge/>
          </w:tcPr>
          <w:p w:rsidR="009D2E44" w:rsidRPr="00B62D65" w:rsidRDefault="009D2E44" w:rsidP="00012332">
            <w:pPr>
              <w:jc w:val="center"/>
              <w:rPr>
                <w:rFonts w:asciiTheme="majorBidi" w:hAnsiTheme="majorBidi" w:cstheme="majorBidi"/>
                <w:sz w:val="20"/>
                <w:szCs w:val="20"/>
                <w:lang w:val="en-US"/>
              </w:rPr>
            </w:pPr>
          </w:p>
        </w:tc>
        <w:tc>
          <w:tcPr>
            <w:tcW w:w="572" w:type="dxa"/>
            <w:vMerge/>
          </w:tcPr>
          <w:p w:rsidR="009D2E44" w:rsidRPr="00B62D65" w:rsidRDefault="009D2E44" w:rsidP="00012332">
            <w:pPr>
              <w:jc w:val="center"/>
              <w:rPr>
                <w:rFonts w:asciiTheme="majorBidi" w:hAnsiTheme="majorBidi" w:cstheme="majorBidi"/>
                <w:sz w:val="20"/>
                <w:szCs w:val="20"/>
                <w:lang w:val="en-US"/>
              </w:rPr>
            </w:pPr>
          </w:p>
        </w:tc>
        <w:tc>
          <w:tcPr>
            <w:tcW w:w="607" w:type="dxa"/>
            <w:vMerge/>
          </w:tcPr>
          <w:p w:rsidR="009D2E44" w:rsidRPr="00B62D65" w:rsidRDefault="009D2E44" w:rsidP="00012332">
            <w:pPr>
              <w:jc w:val="center"/>
              <w:rPr>
                <w:rFonts w:asciiTheme="majorBidi" w:hAnsiTheme="majorBidi" w:cstheme="majorBidi"/>
                <w:sz w:val="20"/>
                <w:szCs w:val="20"/>
                <w:lang w:val="en-US"/>
              </w:rPr>
            </w:pPr>
          </w:p>
        </w:tc>
        <w:tc>
          <w:tcPr>
            <w:tcW w:w="607" w:type="dxa"/>
            <w:vMerge/>
          </w:tcPr>
          <w:p w:rsidR="009D2E44" w:rsidRPr="00B62D65" w:rsidRDefault="009D2E44" w:rsidP="00012332">
            <w:pPr>
              <w:jc w:val="center"/>
              <w:rPr>
                <w:rFonts w:asciiTheme="majorBidi" w:hAnsiTheme="majorBidi" w:cstheme="majorBidi"/>
                <w:sz w:val="20"/>
                <w:szCs w:val="20"/>
                <w:lang w:val="en-US"/>
              </w:rPr>
            </w:pPr>
          </w:p>
        </w:tc>
        <w:tc>
          <w:tcPr>
            <w:tcW w:w="616" w:type="dxa"/>
          </w:tcPr>
          <w:p w:rsidR="009D2E44" w:rsidRPr="00B62D65" w:rsidRDefault="009D2E44" w:rsidP="00012332">
            <w:pPr>
              <w:jc w:val="center"/>
              <w:rPr>
                <w:rFonts w:asciiTheme="majorBidi" w:hAnsiTheme="majorBidi" w:cstheme="majorBidi"/>
                <w:sz w:val="20"/>
                <w:szCs w:val="20"/>
                <w:lang w:val="en-US"/>
              </w:rPr>
            </w:pPr>
            <w:r w:rsidRPr="00B62D65">
              <w:rPr>
                <w:rFonts w:asciiTheme="majorBidi" w:hAnsiTheme="majorBidi" w:cstheme="majorBidi"/>
                <w:sz w:val="20"/>
                <w:szCs w:val="20"/>
                <w:lang w:val="en-US"/>
              </w:rPr>
              <w:t>0</w:t>
            </w:r>
          </w:p>
        </w:tc>
        <w:tc>
          <w:tcPr>
            <w:tcW w:w="1311" w:type="dxa"/>
            <w:vAlign w:val="bottom"/>
          </w:tcPr>
          <w:p w:rsidR="009D2E44" w:rsidRPr="00B62D65" w:rsidRDefault="009D2E44" w:rsidP="00012332">
            <w:pPr>
              <w:jc w:val="center"/>
              <w:rPr>
                <w:rFonts w:asciiTheme="majorBidi" w:hAnsiTheme="majorBidi" w:cstheme="majorBidi"/>
                <w:color w:val="000000"/>
                <w:sz w:val="20"/>
                <w:szCs w:val="20"/>
              </w:rPr>
            </w:pPr>
            <w:r w:rsidRPr="00B62D65">
              <w:rPr>
                <w:rFonts w:asciiTheme="majorBidi" w:hAnsiTheme="majorBidi" w:cstheme="majorBidi"/>
                <w:color w:val="000000"/>
                <w:sz w:val="20"/>
                <w:szCs w:val="20"/>
              </w:rPr>
              <w:t>379</w:t>
            </w:r>
          </w:p>
        </w:tc>
        <w:tc>
          <w:tcPr>
            <w:tcW w:w="1311" w:type="dxa"/>
            <w:vAlign w:val="bottom"/>
          </w:tcPr>
          <w:p w:rsidR="009D2E44" w:rsidRPr="00B62D65" w:rsidRDefault="009D2E44" w:rsidP="00012332">
            <w:pPr>
              <w:jc w:val="center"/>
              <w:rPr>
                <w:rFonts w:asciiTheme="majorBidi" w:hAnsiTheme="majorBidi" w:cstheme="majorBidi"/>
                <w:color w:val="000000"/>
                <w:sz w:val="20"/>
                <w:szCs w:val="20"/>
              </w:rPr>
            </w:pPr>
            <w:r w:rsidRPr="00B62D65">
              <w:rPr>
                <w:rFonts w:asciiTheme="majorBidi" w:hAnsiTheme="majorBidi" w:cstheme="majorBidi"/>
                <w:color w:val="000000"/>
                <w:sz w:val="20"/>
                <w:szCs w:val="20"/>
              </w:rPr>
              <w:t>231</w:t>
            </w:r>
          </w:p>
        </w:tc>
        <w:tc>
          <w:tcPr>
            <w:tcW w:w="639" w:type="dxa"/>
            <w:vMerge/>
          </w:tcPr>
          <w:p w:rsidR="009D2E44" w:rsidRPr="00B62D65" w:rsidRDefault="009D2E44" w:rsidP="00012332">
            <w:pPr>
              <w:jc w:val="center"/>
              <w:rPr>
                <w:rFonts w:asciiTheme="majorBidi" w:hAnsiTheme="majorBidi" w:cstheme="majorBidi"/>
                <w:color w:val="000000"/>
                <w:sz w:val="20"/>
                <w:szCs w:val="20"/>
              </w:rPr>
            </w:pPr>
          </w:p>
        </w:tc>
        <w:tc>
          <w:tcPr>
            <w:tcW w:w="616" w:type="dxa"/>
            <w:vMerge/>
          </w:tcPr>
          <w:p w:rsidR="009D2E44" w:rsidRPr="00B62D65" w:rsidRDefault="009D2E44" w:rsidP="00012332">
            <w:pPr>
              <w:jc w:val="center"/>
              <w:rPr>
                <w:rFonts w:asciiTheme="majorBidi" w:hAnsiTheme="majorBidi" w:cstheme="majorBidi"/>
                <w:color w:val="000000"/>
                <w:sz w:val="20"/>
                <w:szCs w:val="20"/>
              </w:rPr>
            </w:pPr>
          </w:p>
        </w:tc>
        <w:tc>
          <w:tcPr>
            <w:tcW w:w="616" w:type="dxa"/>
          </w:tcPr>
          <w:p w:rsidR="009D2E44" w:rsidRPr="00B62D65" w:rsidRDefault="009D2E44" w:rsidP="00012332">
            <w:pPr>
              <w:jc w:val="center"/>
              <w:rPr>
                <w:rFonts w:asciiTheme="majorBidi" w:hAnsiTheme="majorBidi" w:cstheme="majorBidi"/>
                <w:sz w:val="20"/>
                <w:szCs w:val="20"/>
                <w:lang w:val="en-US"/>
              </w:rPr>
            </w:pPr>
            <w:r>
              <w:rPr>
                <w:rFonts w:asciiTheme="majorBidi" w:hAnsiTheme="majorBidi" w:cstheme="majorBidi"/>
                <w:sz w:val="20"/>
                <w:szCs w:val="20"/>
                <w:lang w:val="en-US"/>
              </w:rPr>
              <w:t>591</w:t>
            </w:r>
          </w:p>
        </w:tc>
        <w:tc>
          <w:tcPr>
            <w:tcW w:w="594" w:type="dxa"/>
            <w:vMerge/>
          </w:tcPr>
          <w:p w:rsidR="009D2E44" w:rsidRPr="00B62D65" w:rsidRDefault="009D2E44" w:rsidP="00012332">
            <w:pPr>
              <w:jc w:val="center"/>
              <w:rPr>
                <w:rFonts w:asciiTheme="majorBidi" w:hAnsiTheme="majorBidi" w:cstheme="majorBidi"/>
                <w:color w:val="000000"/>
                <w:sz w:val="20"/>
                <w:szCs w:val="20"/>
              </w:rPr>
            </w:pPr>
          </w:p>
        </w:tc>
      </w:tr>
      <w:tr w:rsidR="009D2E44" w:rsidRPr="00B62D65" w:rsidTr="00012332">
        <w:tc>
          <w:tcPr>
            <w:tcW w:w="994" w:type="dxa"/>
            <w:vAlign w:val="bottom"/>
          </w:tcPr>
          <w:p w:rsidR="009D2E44" w:rsidRPr="00B62D65" w:rsidRDefault="009D2E44" w:rsidP="00012332">
            <w:pPr>
              <w:jc w:val="center"/>
              <w:rPr>
                <w:rFonts w:asciiTheme="majorBidi" w:hAnsiTheme="majorBidi" w:cstheme="majorBidi"/>
                <w:b/>
                <w:bCs/>
                <w:color w:val="000000"/>
                <w:sz w:val="20"/>
                <w:szCs w:val="20"/>
              </w:rPr>
            </w:pPr>
            <w:r w:rsidRPr="00B62D65">
              <w:rPr>
                <w:rFonts w:asciiTheme="majorBidi" w:hAnsiTheme="majorBidi" w:cstheme="majorBidi"/>
                <w:b/>
                <w:bCs/>
                <w:color w:val="000000"/>
                <w:sz w:val="20"/>
                <w:szCs w:val="20"/>
              </w:rPr>
              <w:t>Dec.</w:t>
            </w:r>
          </w:p>
        </w:tc>
        <w:tc>
          <w:tcPr>
            <w:tcW w:w="583" w:type="dxa"/>
            <w:vMerge/>
          </w:tcPr>
          <w:p w:rsidR="009D2E44" w:rsidRPr="00B62D65" w:rsidRDefault="009D2E44" w:rsidP="00012332">
            <w:pPr>
              <w:jc w:val="center"/>
              <w:rPr>
                <w:rFonts w:asciiTheme="majorBidi" w:hAnsiTheme="majorBidi" w:cstheme="majorBidi"/>
                <w:sz w:val="20"/>
                <w:szCs w:val="20"/>
                <w:lang w:val="en-US"/>
              </w:rPr>
            </w:pPr>
          </w:p>
        </w:tc>
        <w:tc>
          <w:tcPr>
            <w:tcW w:w="572" w:type="dxa"/>
            <w:vMerge/>
          </w:tcPr>
          <w:p w:rsidR="009D2E44" w:rsidRPr="00B62D65" w:rsidRDefault="009D2E44" w:rsidP="00012332">
            <w:pPr>
              <w:jc w:val="center"/>
              <w:rPr>
                <w:rFonts w:asciiTheme="majorBidi" w:hAnsiTheme="majorBidi" w:cstheme="majorBidi"/>
                <w:sz w:val="20"/>
                <w:szCs w:val="20"/>
                <w:lang w:val="en-US"/>
              </w:rPr>
            </w:pPr>
          </w:p>
        </w:tc>
        <w:tc>
          <w:tcPr>
            <w:tcW w:w="607" w:type="dxa"/>
            <w:vMerge/>
          </w:tcPr>
          <w:p w:rsidR="009D2E44" w:rsidRPr="00B62D65" w:rsidRDefault="009D2E44" w:rsidP="00012332">
            <w:pPr>
              <w:jc w:val="center"/>
              <w:rPr>
                <w:rFonts w:asciiTheme="majorBidi" w:hAnsiTheme="majorBidi" w:cstheme="majorBidi"/>
                <w:sz w:val="20"/>
                <w:szCs w:val="20"/>
                <w:lang w:val="en-US"/>
              </w:rPr>
            </w:pPr>
          </w:p>
        </w:tc>
        <w:tc>
          <w:tcPr>
            <w:tcW w:w="607" w:type="dxa"/>
            <w:vMerge/>
          </w:tcPr>
          <w:p w:rsidR="009D2E44" w:rsidRPr="00B62D65" w:rsidRDefault="009D2E44" w:rsidP="00012332">
            <w:pPr>
              <w:jc w:val="center"/>
              <w:rPr>
                <w:rFonts w:asciiTheme="majorBidi" w:hAnsiTheme="majorBidi" w:cstheme="majorBidi"/>
                <w:sz w:val="20"/>
                <w:szCs w:val="20"/>
                <w:lang w:val="en-US"/>
              </w:rPr>
            </w:pPr>
          </w:p>
        </w:tc>
        <w:tc>
          <w:tcPr>
            <w:tcW w:w="616" w:type="dxa"/>
          </w:tcPr>
          <w:p w:rsidR="009D2E44" w:rsidRPr="00B62D65" w:rsidRDefault="009D2E44" w:rsidP="00012332">
            <w:pPr>
              <w:jc w:val="center"/>
              <w:rPr>
                <w:rFonts w:asciiTheme="majorBidi" w:hAnsiTheme="majorBidi" w:cstheme="majorBidi"/>
                <w:sz w:val="20"/>
                <w:szCs w:val="20"/>
                <w:lang w:val="en-US"/>
              </w:rPr>
            </w:pPr>
            <w:r w:rsidRPr="00B62D65">
              <w:rPr>
                <w:rFonts w:asciiTheme="majorBidi" w:hAnsiTheme="majorBidi" w:cstheme="majorBidi"/>
                <w:sz w:val="20"/>
                <w:szCs w:val="20"/>
                <w:lang w:val="en-US"/>
              </w:rPr>
              <w:t>0</w:t>
            </w:r>
          </w:p>
        </w:tc>
        <w:tc>
          <w:tcPr>
            <w:tcW w:w="1311" w:type="dxa"/>
            <w:vAlign w:val="bottom"/>
          </w:tcPr>
          <w:p w:rsidR="009D2E44" w:rsidRPr="00B62D65" w:rsidRDefault="009D2E44" w:rsidP="00012332">
            <w:pPr>
              <w:jc w:val="center"/>
              <w:rPr>
                <w:rFonts w:asciiTheme="majorBidi" w:hAnsiTheme="majorBidi" w:cstheme="majorBidi"/>
                <w:color w:val="000000"/>
                <w:sz w:val="20"/>
                <w:szCs w:val="20"/>
              </w:rPr>
            </w:pPr>
            <w:r w:rsidRPr="00B62D65">
              <w:rPr>
                <w:rFonts w:asciiTheme="majorBidi" w:hAnsiTheme="majorBidi" w:cstheme="majorBidi"/>
                <w:color w:val="000000"/>
                <w:sz w:val="20"/>
                <w:szCs w:val="20"/>
              </w:rPr>
              <w:t>371</w:t>
            </w:r>
          </w:p>
        </w:tc>
        <w:tc>
          <w:tcPr>
            <w:tcW w:w="1311" w:type="dxa"/>
            <w:vAlign w:val="bottom"/>
          </w:tcPr>
          <w:p w:rsidR="009D2E44" w:rsidRPr="00B62D65" w:rsidRDefault="009D2E44" w:rsidP="00012332">
            <w:pPr>
              <w:jc w:val="center"/>
              <w:rPr>
                <w:rFonts w:asciiTheme="majorBidi" w:hAnsiTheme="majorBidi" w:cstheme="majorBidi"/>
                <w:color w:val="000000"/>
                <w:sz w:val="20"/>
                <w:szCs w:val="20"/>
              </w:rPr>
            </w:pPr>
            <w:r w:rsidRPr="00B62D65">
              <w:rPr>
                <w:rFonts w:asciiTheme="majorBidi" w:hAnsiTheme="majorBidi" w:cstheme="majorBidi"/>
                <w:color w:val="000000"/>
                <w:sz w:val="20"/>
                <w:szCs w:val="20"/>
              </w:rPr>
              <w:t>227</w:t>
            </w:r>
          </w:p>
        </w:tc>
        <w:tc>
          <w:tcPr>
            <w:tcW w:w="639" w:type="dxa"/>
            <w:vMerge/>
          </w:tcPr>
          <w:p w:rsidR="009D2E44" w:rsidRPr="00B62D65" w:rsidRDefault="009D2E44" w:rsidP="00012332">
            <w:pPr>
              <w:jc w:val="center"/>
              <w:rPr>
                <w:rFonts w:asciiTheme="majorBidi" w:hAnsiTheme="majorBidi" w:cstheme="majorBidi"/>
                <w:color w:val="000000"/>
                <w:sz w:val="20"/>
                <w:szCs w:val="20"/>
              </w:rPr>
            </w:pPr>
          </w:p>
        </w:tc>
        <w:tc>
          <w:tcPr>
            <w:tcW w:w="616" w:type="dxa"/>
            <w:vMerge/>
          </w:tcPr>
          <w:p w:rsidR="009D2E44" w:rsidRPr="00B62D65" w:rsidRDefault="009D2E44" w:rsidP="00012332">
            <w:pPr>
              <w:jc w:val="center"/>
              <w:rPr>
                <w:rFonts w:asciiTheme="majorBidi" w:hAnsiTheme="majorBidi" w:cstheme="majorBidi"/>
                <w:color w:val="000000"/>
                <w:sz w:val="20"/>
                <w:szCs w:val="20"/>
              </w:rPr>
            </w:pPr>
          </w:p>
        </w:tc>
        <w:tc>
          <w:tcPr>
            <w:tcW w:w="616" w:type="dxa"/>
          </w:tcPr>
          <w:p w:rsidR="009D2E44" w:rsidRPr="00B62D65" w:rsidRDefault="009D2E44" w:rsidP="00012332">
            <w:pPr>
              <w:jc w:val="center"/>
              <w:rPr>
                <w:rFonts w:asciiTheme="majorBidi" w:hAnsiTheme="majorBidi" w:cstheme="majorBidi"/>
                <w:color w:val="000000"/>
                <w:sz w:val="20"/>
                <w:szCs w:val="20"/>
              </w:rPr>
            </w:pPr>
            <w:r>
              <w:rPr>
                <w:rFonts w:asciiTheme="majorBidi" w:hAnsiTheme="majorBidi" w:cstheme="majorBidi"/>
                <w:color w:val="000000"/>
                <w:sz w:val="20"/>
                <w:szCs w:val="20"/>
              </w:rPr>
              <w:t>591</w:t>
            </w:r>
          </w:p>
        </w:tc>
        <w:tc>
          <w:tcPr>
            <w:tcW w:w="594" w:type="dxa"/>
            <w:vMerge/>
          </w:tcPr>
          <w:p w:rsidR="009D2E44" w:rsidRPr="00B62D65" w:rsidRDefault="009D2E44" w:rsidP="00012332">
            <w:pPr>
              <w:jc w:val="center"/>
              <w:rPr>
                <w:rFonts w:asciiTheme="majorBidi" w:hAnsiTheme="majorBidi" w:cstheme="majorBidi"/>
                <w:color w:val="000000"/>
                <w:sz w:val="20"/>
                <w:szCs w:val="20"/>
              </w:rPr>
            </w:pPr>
          </w:p>
        </w:tc>
      </w:tr>
      <w:tr w:rsidR="00F74F6F" w:rsidRPr="00B62D65" w:rsidTr="00597F37">
        <w:tc>
          <w:tcPr>
            <w:tcW w:w="994" w:type="dxa"/>
            <w:vAlign w:val="bottom"/>
          </w:tcPr>
          <w:p w:rsidR="00F74F6F" w:rsidRPr="00B62D65" w:rsidRDefault="00F74F6F" w:rsidP="00012332">
            <w:pPr>
              <w:jc w:val="center"/>
              <w:rPr>
                <w:rFonts w:asciiTheme="majorBidi" w:hAnsiTheme="majorBidi" w:cstheme="majorBidi"/>
                <w:b/>
                <w:bCs/>
                <w:color w:val="000000"/>
                <w:sz w:val="20"/>
                <w:szCs w:val="20"/>
              </w:rPr>
            </w:pPr>
            <w:r w:rsidRPr="00B62D65">
              <w:rPr>
                <w:rFonts w:asciiTheme="majorBidi" w:hAnsiTheme="majorBidi" w:cstheme="majorBidi"/>
                <w:b/>
                <w:bCs/>
                <w:sz w:val="20"/>
                <w:szCs w:val="20"/>
                <w:lang w:val="en-CA"/>
              </w:rPr>
              <w:t>%losses</w:t>
            </w:r>
          </w:p>
        </w:tc>
        <w:tc>
          <w:tcPr>
            <w:tcW w:w="583" w:type="dxa"/>
          </w:tcPr>
          <w:p w:rsidR="00F74F6F" w:rsidRPr="00B62D65" w:rsidRDefault="00F74F6F" w:rsidP="00012332">
            <w:pPr>
              <w:jc w:val="center"/>
              <w:rPr>
                <w:rFonts w:asciiTheme="majorBidi" w:hAnsiTheme="majorBidi" w:cstheme="majorBidi"/>
                <w:sz w:val="20"/>
                <w:szCs w:val="20"/>
                <w:lang w:val="en-US"/>
              </w:rPr>
            </w:pPr>
            <w:r>
              <w:rPr>
                <w:rFonts w:asciiTheme="majorBidi" w:hAnsiTheme="majorBidi" w:cstheme="majorBidi"/>
                <w:sz w:val="20"/>
                <w:szCs w:val="20"/>
                <w:lang w:val="en-US"/>
              </w:rPr>
              <w:t>9</w:t>
            </w:r>
          </w:p>
        </w:tc>
        <w:tc>
          <w:tcPr>
            <w:tcW w:w="572" w:type="dxa"/>
          </w:tcPr>
          <w:p w:rsidR="00F74F6F" w:rsidRPr="00B62D65" w:rsidRDefault="00F74F6F" w:rsidP="00012332">
            <w:pPr>
              <w:jc w:val="center"/>
              <w:rPr>
                <w:rFonts w:asciiTheme="majorBidi" w:hAnsiTheme="majorBidi" w:cstheme="majorBidi"/>
                <w:sz w:val="20"/>
                <w:szCs w:val="20"/>
                <w:lang w:val="en-US"/>
              </w:rPr>
            </w:pPr>
            <w:r>
              <w:rPr>
                <w:rFonts w:asciiTheme="majorBidi" w:hAnsiTheme="majorBidi" w:cstheme="majorBidi"/>
                <w:sz w:val="20"/>
                <w:szCs w:val="20"/>
                <w:lang w:val="en-US"/>
              </w:rPr>
              <w:t>6</w:t>
            </w:r>
          </w:p>
        </w:tc>
        <w:tc>
          <w:tcPr>
            <w:tcW w:w="607" w:type="dxa"/>
          </w:tcPr>
          <w:p w:rsidR="00F74F6F" w:rsidRPr="00B62D65" w:rsidRDefault="00F74F6F" w:rsidP="00012332">
            <w:pPr>
              <w:jc w:val="center"/>
              <w:rPr>
                <w:rFonts w:asciiTheme="majorBidi" w:hAnsiTheme="majorBidi" w:cstheme="majorBidi"/>
                <w:sz w:val="20"/>
                <w:szCs w:val="20"/>
                <w:lang w:val="en-US"/>
              </w:rPr>
            </w:pPr>
            <w:r>
              <w:rPr>
                <w:rFonts w:asciiTheme="majorBidi" w:hAnsiTheme="majorBidi" w:cstheme="majorBidi"/>
                <w:sz w:val="20"/>
                <w:szCs w:val="20"/>
                <w:lang w:val="en-US"/>
              </w:rPr>
              <w:t>4</w:t>
            </w:r>
          </w:p>
        </w:tc>
        <w:tc>
          <w:tcPr>
            <w:tcW w:w="607" w:type="dxa"/>
          </w:tcPr>
          <w:p w:rsidR="00F74F6F" w:rsidRPr="00B62D65" w:rsidRDefault="00F74F6F" w:rsidP="00012332">
            <w:pPr>
              <w:jc w:val="center"/>
              <w:rPr>
                <w:rFonts w:asciiTheme="majorBidi" w:hAnsiTheme="majorBidi" w:cstheme="majorBidi"/>
                <w:sz w:val="20"/>
                <w:szCs w:val="20"/>
                <w:lang w:val="en-US"/>
              </w:rPr>
            </w:pPr>
            <w:r>
              <w:rPr>
                <w:rFonts w:asciiTheme="majorBidi" w:hAnsiTheme="majorBidi" w:cstheme="majorBidi"/>
                <w:sz w:val="20"/>
                <w:szCs w:val="20"/>
                <w:lang w:val="en-US"/>
              </w:rPr>
              <w:t>6</w:t>
            </w:r>
          </w:p>
        </w:tc>
        <w:tc>
          <w:tcPr>
            <w:tcW w:w="616" w:type="dxa"/>
          </w:tcPr>
          <w:p w:rsidR="00F74F6F" w:rsidRPr="00B62D65" w:rsidRDefault="00F74F6F" w:rsidP="00012332">
            <w:pPr>
              <w:jc w:val="center"/>
              <w:rPr>
                <w:rFonts w:asciiTheme="majorBidi" w:hAnsiTheme="majorBidi" w:cstheme="majorBidi"/>
                <w:sz w:val="20"/>
                <w:szCs w:val="20"/>
                <w:lang w:val="en-US"/>
              </w:rPr>
            </w:pPr>
            <w:r>
              <w:rPr>
                <w:rFonts w:asciiTheme="majorBidi" w:hAnsiTheme="majorBidi" w:cstheme="majorBidi"/>
                <w:sz w:val="20"/>
                <w:szCs w:val="20"/>
                <w:lang w:val="en-US"/>
              </w:rPr>
              <w:t>4</w:t>
            </w:r>
          </w:p>
        </w:tc>
        <w:tc>
          <w:tcPr>
            <w:tcW w:w="2622" w:type="dxa"/>
            <w:gridSpan w:val="2"/>
            <w:vAlign w:val="bottom"/>
          </w:tcPr>
          <w:p w:rsidR="00F74F6F" w:rsidRPr="00B62D65" w:rsidRDefault="00F74F6F" w:rsidP="00012332">
            <w:pPr>
              <w:jc w:val="center"/>
              <w:rPr>
                <w:rFonts w:asciiTheme="majorBidi" w:hAnsiTheme="majorBidi" w:cstheme="majorBidi"/>
                <w:color w:val="000000"/>
                <w:sz w:val="20"/>
                <w:szCs w:val="20"/>
              </w:rPr>
            </w:pPr>
            <w:r>
              <w:rPr>
                <w:rFonts w:asciiTheme="majorBidi" w:hAnsiTheme="majorBidi" w:cstheme="majorBidi"/>
                <w:color w:val="000000"/>
                <w:sz w:val="20"/>
                <w:szCs w:val="20"/>
              </w:rPr>
              <w:t>6</w:t>
            </w:r>
          </w:p>
        </w:tc>
        <w:tc>
          <w:tcPr>
            <w:tcW w:w="639" w:type="dxa"/>
          </w:tcPr>
          <w:p w:rsidR="00F74F6F" w:rsidRPr="00B62D65" w:rsidRDefault="00F74F6F" w:rsidP="00012332">
            <w:pPr>
              <w:jc w:val="center"/>
              <w:rPr>
                <w:rFonts w:asciiTheme="majorBidi" w:hAnsiTheme="majorBidi" w:cstheme="majorBidi"/>
                <w:color w:val="000000"/>
                <w:sz w:val="20"/>
                <w:szCs w:val="20"/>
              </w:rPr>
            </w:pPr>
            <w:r>
              <w:rPr>
                <w:rFonts w:asciiTheme="majorBidi" w:hAnsiTheme="majorBidi" w:cstheme="majorBidi"/>
                <w:color w:val="000000"/>
                <w:sz w:val="20"/>
                <w:szCs w:val="20"/>
              </w:rPr>
              <w:t>12</w:t>
            </w:r>
          </w:p>
        </w:tc>
        <w:tc>
          <w:tcPr>
            <w:tcW w:w="616" w:type="dxa"/>
          </w:tcPr>
          <w:p w:rsidR="00F74F6F" w:rsidRPr="00B62D65" w:rsidRDefault="00F74F6F" w:rsidP="00012332">
            <w:pPr>
              <w:jc w:val="center"/>
              <w:rPr>
                <w:rFonts w:asciiTheme="majorBidi" w:hAnsiTheme="majorBidi" w:cstheme="majorBidi"/>
                <w:color w:val="000000"/>
                <w:sz w:val="20"/>
                <w:szCs w:val="20"/>
              </w:rPr>
            </w:pPr>
            <w:r>
              <w:rPr>
                <w:rFonts w:asciiTheme="majorBidi" w:hAnsiTheme="majorBidi" w:cstheme="majorBidi"/>
                <w:color w:val="000000"/>
                <w:sz w:val="20"/>
                <w:szCs w:val="20"/>
              </w:rPr>
              <w:t>6</w:t>
            </w:r>
          </w:p>
        </w:tc>
        <w:tc>
          <w:tcPr>
            <w:tcW w:w="616" w:type="dxa"/>
          </w:tcPr>
          <w:p w:rsidR="00F74F6F" w:rsidRPr="00B62D65" w:rsidRDefault="00F74F6F" w:rsidP="00012332">
            <w:pPr>
              <w:jc w:val="center"/>
              <w:rPr>
                <w:rFonts w:asciiTheme="majorBidi" w:hAnsiTheme="majorBidi" w:cstheme="majorBidi"/>
                <w:color w:val="000000"/>
                <w:sz w:val="20"/>
                <w:szCs w:val="20"/>
              </w:rPr>
            </w:pPr>
            <w:r>
              <w:rPr>
                <w:rFonts w:asciiTheme="majorBidi" w:hAnsiTheme="majorBidi" w:cstheme="majorBidi"/>
                <w:color w:val="000000"/>
                <w:sz w:val="20"/>
                <w:szCs w:val="20"/>
              </w:rPr>
              <w:t>4</w:t>
            </w:r>
          </w:p>
        </w:tc>
        <w:tc>
          <w:tcPr>
            <w:tcW w:w="594" w:type="dxa"/>
          </w:tcPr>
          <w:p w:rsidR="00F74F6F" w:rsidRPr="00B62D65" w:rsidRDefault="00F74F6F" w:rsidP="00012332">
            <w:pPr>
              <w:jc w:val="center"/>
              <w:rPr>
                <w:rFonts w:asciiTheme="majorBidi" w:hAnsiTheme="majorBidi" w:cstheme="majorBidi"/>
                <w:color w:val="000000"/>
                <w:sz w:val="20"/>
                <w:szCs w:val="20"/>
              </w:rPr>
            </w:pPr>
            <w:r>
              <w:rPr>
                <w:rFonts w:asciiTheme="majorBidi" w:hAnsiTheme="majorBidi" w:cstheme="majorBidi"/>
                <w:color w:val="000000"/>
                <w:sz w:val="20"/>
                <w:szCs w:val="20"/>
              </w:rPr>
              <w:t>3</w:t>
            </w:r>
          </w:p>
        </w:tc>
      </w:tr>
    </w:tbl>
    <w:p w:rsidR="00395F3F" w:rsidRPr="00EC450B" w:rsidRDefault="00395F3F" w:rsidP="00EC450B">
      <w:pPr>
        <w:spacing w:line="360" w:lineRule="auto"/>
        <w:jc w:val="both"/>
        <w:rPr>
          <w:lang w:val="en-CA"/>
        </w:rPr>
      </w:pPr>
    </w:p>
    <w:p w:rsidR="00395F3F" w:rsidRPr="009D782D" w:rsidRDefault="00395F3F" w:rsidP="00395F3F">
      <w:pPr>
        <w:pStyle w:val="Heading2"/>
        <w:spacing w:before="0" w:after="0"/>
        <w:rPr>
          <w:rFonts w:asciiTheme="majorBidi" w:hAnsiTheme="majorBidi" w:cstheme="majorBidi"/>
          <w:i w:val="0"/>
          <w:iCs w:val="0"/>
        </w:rPr>
      </w:pPr>
      <w:bookmarkStart w:id="235" w:name="_Toc225059667"/>
      <w:r w:rsidRPr="009D782D">
        <w:rPr>
          <w:rFonts w:asciiTheme="majorBidi" w:hAnsiTheme="majorBidi" w:cstheme="majorBidi"/>
          <w:i w:val="0"/>
          <w:iCs w:val="0"/>
        </w:rPr>
        <w:t>8.2. Recommendations</w:t>
      </w:r>
      <w:bookmarkEnd w:id="235"/>
    </w:p>
    <w:p w:rsidR="00395F3F" w:rsidRPr="00BD0ED8" w:rsidRDefault="00395F3F" w:rsidP="00395F3F">
      <w:pPr>
        <w:pStyle w:val="ListParagraph"/>
        <w:spacing w:line="360" w:lineRule="auto"/>
        <w:ind w:left="0"/>
        <w:jc w:val="both"/>
      </w:pPr>
    </w:p>
    <w:p w:rsidR="00CC247A" w:rsidRPr="00CC247A" w:rsidRDefault="00395F3F" w:rsidP="00CC247A">
      <w:pPr>
        <w:pStyle w:val="ListParagraph"/>
        <w:numPr>
          <w:ilvl w:val="0"/>
          <w:numId w:val="12"/>
        </w:numPr>
        <w:spacing w:after="60" w:line="360" w:lineRule="auto"/>
        <w:ind w:left="284" w:hanging="284"/>
        <w:jc w:val="both"/>
        <w:rPr>
          <w:lang w:val="en-US"/>
        </w:rPr>
      </w:pPr>
      <w:r>
        <w:t>It is recommended that the GHG emission intensity factors presented in this work to be updated periodically as new data on electricity generation and fuel</w:t>
      </w:r>
      <w:r w:rsidR="00D532A2">
        <w:t>s</w:t>
      </w:r>
      <w:r>
        <w:t xml:space="preserve"> used become available. </w:t>
      </w:r>
    </w:p>
    <w:p w:rsidR="00571DAA" w:rsidRPr="00CC247A" w:rsidRDefault="00571DAA" w:rsidP="00571DAA">
      <w:pPr>
        <w:pStyle w:val="ListParagraph"/>
        <w:numPr>
          <w:ilvl w:val="0"/>
          <w:numId w:val="12"/>
        </w:numPr>
        <w:spacing w:after="60" w:line="360" w:lineRule="auto"/>
        <w:ind w:left="284" w:hanging="284"/>
        <w:jc w:val="both"/>
        <w:rPr>
          <w:lang w:val="en-US"/>
        </w:rPr>
      </w:pPr>
      <w:r w:rsidRPr="00CC247A">
        <w:t xml:space="preserve">It is recommended that electric utilities </w:t>
      </w:r>
      <w:r w:rsidR="00CC247A">
        <w:t xml:space="preserve">in all provinces </w:t>
      </w:r>
      <w:r w:rsidRPr="00CC247A">
        <w:t>provide more detailed data on marginal generation and fuels used</w:t>
      </w:r>
      <w:r w:rsidRPr="00CC247A">
        <w:rPr>
          <w:lang w:val="en-US"/>
        </w:rPr>
        <w:t xml:space="preserve"> </w:t>
      </w:r>
      <w:r w:rsidR="00CC247A">
        <w:rPr>
          <w:lang w:val="en-US"/>
        </w:rPr>
        <w:t xml:space="preserve">similar to the </w:t>
      </w:r>
      <w:r>
        <w:rPr>
          <w:lang w:val="en-US"/>
        </w:rPr>
        <w:t>data available for</w:t>
      </w:r>
      <w:r w:rsidR="00CC247A">
        <w:rPr>
          <w:lang w:val="en-US"/>
        </w:rPr>
        <w:t xml:space="preserve"> Ontario in order to provide more realistic estimates of marginal GHG intensity factors and the associated GHG emission reduction.</w:t>
      </w:r>
    </w:p>
    <w:p w:rsidR="00395F3F" w:rsidRPr="00CC247A" w:rsidRDefault="00395F3F" w:rsidP="00395F3F">
      <w:pPr>
        <w:spacing w:before="60" w:after="60" w:line="360" w:lineRule="auto"/>
        <w:jc w:val="both"/>
        <w:rPr>
          <w:lang w:val="en-US"/>
        </w:rPr>
      </w:pPr>
    </w:p>
    <w:p w:rsidR="00395F3F" w:rsidRDefault="00395F3F" w:rsidP="00395F3F">
      <w:pPr>
        <w:spacing w:line="360" w:lineRule="auto"/>
        <w:jc w:val="both"/>
      </w:pPr>
    </w:p>
    <w:p w:rsidR="00395F3F" w:rsidRDefault="00395F3F" w:rsidP="00395F3F">
      <w:pPr>
        <w:spacing w:line="360" w:lineRule="auto"/>
        <w:jc w:val="both"/>
      </w:pPr>
    </w:p>
    <w:p w:rsidR="00395F3F" w:rsidRDefault="00395F3F" w:rsidP="00395F3F"/>
    <w:p w:rsidR="00D27327" w:rsidRDefault="00635046" w:rsidP="006F2A84">
      <w:pPr>
        <w:pStyle w:val="Heading1"/>
        <w:spacing w:after="0" w:line="360" w:lineRule="auto"/>
        <w:rPr>
          <w:rFonts w:asciiTheme="majorBidi" w:hAnsiTheme="majorBidi" w:cstheme="majorBidi"/>
          <w:sz w:val="28"/>
          <w:szCs w:val="28"/>
        </w:rPr>
      </w:pPr>
      <w:bookmarkStart w:id="236" w:name="_Toc216454168"/>
      <w:bookmarkStart w:id="237" w:name="_Toc216454911"/>
      <w:bookmarkStart w:id="238" w:name="_Toc216455731"/>
      <w:bookmarkStart w:id="239" w:name="_Toc225059668"/>
      <w:r w:rsidRPr="00915A27">
        <w:rPr>
          <w:rFonts w:asciiTheme="majorBidi" w:hAnsiTheme="majorBidi" w:cstheme="majorBidi"/>
          <w:sz w:val="28"/>
          <w:szCs w:val="28"/>
        </w:rPr>
        <w:lastRenderedPageBreak/>
        <w:t>9</w:t>
      </w:r>
      <w:r w:rsidR="003C0271" w:rsidRPr="00915A27">
        <w:rPr>
          <w:rFonts w:asciiTheme="majorBidi" w:hAnsiTheme="majorBidi" w:cstheme="majorBidi"/>
          <w:sz w:val="28"/>
          <w:szCs w:val="28"/>
        </w:rPr>
        <w:t xml:space="preserve">. </w:t>
      </w:r>
      <w:bookmarkEnd w:id="236"/>
      <w:bookmarkEnd w:id="237"/>
      <w:bookmarkEnd w:id="238"/>
      <w:r w:rsidR="006F2A84">
        <w:rPr>
          <w:rFonts w:asciiTheme="majorBidi" w:hAnsiTheme="majorBidi" w:cstheme="majorBidi"/>
          <w:sz w:val="28"/>
          <w:szCs w:val="28"/>
        </w:rPr>
        <w:t>BIBLIOGRAPHY</w:t>
      </w:r>
      <w:bookmarkEnd w:id="239"/>
    </w:p>
    <w:p w:rsidR="00CD27FE" w:rsidRDefault="00CD27FE" w:rsidP="00CD27FE">
      <w:pPr>
        <w:ind w:left="567"/>
      </w:pPr>
    </w:p>
    <w:p w:rsidR="00AC502C" w:rsidRPr="00912056" w:rsidRDefault="00BB2E83" w:rsidP="00AC502C">
      <w:pPr>
        <w:pStyle w:val="NormalWeb"/>
        <w:spacing w:before="0" w:beforeAutospacing="0" w:after="0" w:afterAutospacing="0"/>
        <w:ind w:left="426" w:hanging="426"/>
        <w:rPr>
          <w:rFonts w:asciiTheme="majorBidi" w:hAnsiTheme="majorBidi" w:cstheme="majorBidi"/>
        </w:rPr>
      </w:pPr>
      <w:r w:rsidRPr="00912056">
        <w:rPr>
          <w:rFonts w:asciiTheme="majorBidi" w:hAnsiTheme="majorBidi" w:cstheme="majorBidi"/>
        </w:rPr>
        <w:fldChar w:fldCharType="begin"/>
      </w:r>
      <w:r w:rsidR="00AC502C" w:rsidRPr="00912056">
        <w:rPr>
          <w:rFonts w:asciiTheme="majorBidi" w:hAnsiTheme="majorBidi" w:cstheme="majorBidi"/>
        </w:rPr>
        <w:instrText>ADDIN RW.BIB</w:instrText>
      </w:r>
      <w:r w:rsidRPr="00912056">
        <w:rPr>
          <w:rFonts w:asciiTheme="majorBidi" w:hAnsiTheme="majorBidi" w:cstheme="majorBidi"/>
        </w:rPr>
        <w:fldChar w:fldCharType="separate"/>
      </w:r>
      <w:r w:rsidR="00AC502C" w:rsidRPr="00912056">
        <w:rPr>
          <w:rFonts w:asciiTheme="majorBidi" w:hAnsiTheme="majorBidi" w:cstheme="majorBidi"/>
        </w:rPr>
        <w:t>[1] Environment Canada, 2007. National Inventory Report, 1990-2005: Greenhouse G</w:t>
      </w:r>
      <w:r w:rsidR="00AC502C">
        <w:rPr>
          <w:rFonts w:asciiTheme="majorBidi" w:hAnsiTheme="majorBidi" w:cstheme="majorBidi"/>
        </w:rPr>
        <w:t xml:space="preserve">as </w:t>
      </w:r>
      <w:r w:rsidR="00AC502C" w:rsidRPr="00912056">
        <w:rPr>
          <w:rFonts w:asciiTheme="majorBidi" w:hAnsiTheme="majorBidi" w:cstheme="majorBidi"/>
        </w:rPr>
        <w:t>Sources and Sinks in Canada. Ottawa. Available from: http://www.ec.gc.ca/pdb/ghg/inventory_report/2005_report/tdm-toc_eng.cfm</w:t>
      </w:r>
    </w:p>
    <w:p w:rsidR="00AC502C" w:rsidRPr="00912056" w:rsidRDefault="00AC502C" w:rsidP="00AC502C">
      <w:pPr>
        <w:pStyle w:val="NormalWeb"/>
        <w:spacing w:after="0" w:afterAutospacing="0"/>
        <w:ind w:left="426" w:hanging="426"/>
        <w:rPr>
          <w:rFonts w:asciiTheme="majorBidi" w:hAnsiTheme="majorBidi" w:cstheme="majorBidi"/>
        </w:rPr>
      </w:pPr>
      <w:r w:rsidRPr="00912056">
        <w:rPr>
          <w:rFonts w:asciiTheme="majorBidi" w:hAnsiTheme="majorBidi" w:cstheme="majorBidi"/>
        </w:rPr>
        <w:t xml:space="preserve">[2] Government of Canada, 2007. Canadian Environmental Sustainability Indicators 2007. Available from: http://www.ec.gc.ca/environmentandresources/CESIFeature2007/Feature2007_e.cfm [2008, 11 December] </w:t>
      </w:r>
    </w:p>
    <w:p w:rsidR="00AC502C" w:rsidRPr="00912056" w:rsidRDefault="00AC502C" w:rsidP="00AC502C">
      <w:pPr>
        <w:pStyle w:val="NormalWeb"/>
        <w:spacing w:after="0" w:afterAutospacing="0"/>
        <w:ind w:left="426" w:hanging="426"/>
        <w:rPr>
          <w:rFonts w:asciiTheme="majorBidi" w:hAnsiTheme="majorBidi" w:cstheme="majorBidi"/>
        </w:rPr>
      </w:pPr>
      <w:r w:rsidRPr="00912056">
        <w:rPr>
          <w:rFonts w:asciiTheme="majorBidi" w:hAnsiTheme="majorBidi" w:cstheme="majorBidi"/>
        </w:rPr>
        <w:t xml:space="preserve">[3] OEE, 2006. Energy use data handbook - 1990 and 1998 to 2004. Office of Energy Efficiency, Natural Resources Canada, Ottawa. </w:t>
      </w:r>
    </w:p>
    <w:p w:rsidR="00AC502C" w:rsidRPr="00912056" w:rsidRDefault="00AC502C" w:rsidP="00AC502C">
      <w:pPr>
        <w:pStyle w:val="NormalWeb"/>
        <w:spacing w:after="0" w:afterAutospacing="0"/>
        <w:ind w:left="426" w:hanging="426"/>
        <w:rPr>
          <w:rFonts w:asciiTheme="majorBidi" w:hAnsiTheme="majorBidi" w:cstheme="majorBidi"/>
        </w:rPr>
      </w:pPr>
      <w:r w:rsidRPr="00912056">
        <w:rPr>
          <w:rFonts w:asciiTheme="majorBidi" w:hAnsiTheme="majorBidi" w:cstheme="majorBidi"/>
        </w:rPr>
        <w:t>[4] Canadian Electricity Association, 2006. Power Generation in Canada</w:t>
      </w:r>
      <w:r w:rsidRPr="00912056">
        <w:rPr>
          <w:rFonts w:asciiTheme="majorBidi" w:hAnsiTheme="majorBidi" w:cstheme="majorBidi"/>
          <w:b/>
          <w:bCs/>
        </w:rPr>
        <w:t xml:space="preserve">: </w:t>
      </w:r>
      <w:r w:rsidRPr="00912056">
        <w:rPr>
          <w:rFonts w:asciiTheme="majorBidi" w:hAnsiTheme="majorBidi" w:cstheme="majorBidi"/>
        </w:rPr>
        <w:t>A Guide. Available from: http://www.canelect.ca/en/aboutcea/aboutcea_news_release_2006.html</w:t>
      </w:r>
    </w:p>
    <w:p w:rsidR="00AC502C" w:rsidRPr="00912056" w:rsidRDefault="00AC502C" w:rsidP="00AC502C">
      <w:pPr>
        <w:pStyle w:val="NormalWeb"/>
        <w:spacing w:after="0" w:afterAutospacing="0"/>
        <w:ind w:left="567" w:hanging="567"/>
        <w:rPr>
          <w:rFonts w:asciiTheme="majorBidi" w:hAnsiTheme="majorBidi" w:cstheme="majorBidi"/>
        </w:rPr>
      </w:pPr>
      <w:r w:rsidRPr="00912056">
        <w:rPr>
          <w:rFonts w:asciiTheme="majorBidi" w:hAnsiTheme="majorBidi" w:cstheme="majorBidi"/>
        </w:rPr>
        <w:t>[5] Mohmed, A., Ugursal, V.I., 2008.A New Methodology to Predict the GHG Emission Reductions due to Electricity Savings in the Residential Sector, 2008 Solar Buildings Conf., Fredericton.</w:t>
      </w:r>
    </w:p>
    <w:p w:rsidR="00AC502C" w:rsidRPr="00912056" w:rsidRDefault="00AC502C" w:rsidP="00AC502C">
      <w:pPr>
        <w:pStyle w:val="NormalWeb"/>
        <w:spacing w:after="0" w:afterAutospacing="0"/>
        <w:ind w:left="426" w:hanging="426"/>
        <w:rPr>
          <w:rFonts w:asciiTheme="majorBidi" w:hAnsiTheme="majorBidi" w:cstheme="majorBidi"/>
        </w:rPr>
      </w:pPr>
      <w:r w:rsidRPr="00912056">
        <w:rPr>
          <w:rFonts w:asciiTheme="majorBidi" w:hAnsiTheme="majorBidi" w:cstheme="majorBidi"/>
        </w:rPr>
        <w:t>[6] Newfoundland and Labrador Hydro. Hydro Generation. Available from: http://www.nlh.nl.ca/Hydroweb/hydroweb.nsf/GeneralDocs/00C75006AAC842DDA3256FD6007D16F8?OpenDocument&amp;menucat=About%20Hydro&amp;submenucat=&amp;linkname=About%20Hydro%20Generation [2008, 16 July]</w:t>
      </w:r>
    </w:p>
    <w:p w:rsidR="00AC502C" w:rsidRPr="00912056" w:rsidRDefault="00AC502C" w:rsidP="00352125">
      <w:pPr>
        <w:pStyle w:val="NormalWeb"/>
        <w:spacing w:after="0" w:afterAutospacing="0"/>
        <w:ind w:left="426" w:hanging="426"/>
        <w:rPr>
          <w:rFonts w:asciiTheme="majorBidi" w:hAnsiTheme="majorBidi" w:cstheme="majorBidi"/>
          <w:i/>
          <w:iCs/>
        </w:rPr>
      </w:pPr>
      <w:r w:rsidRPr="00912056">
        <w:rPr>
          <w:rFonts w:asciiTheme="majorBidi" w:hAnsiTheme="majorBidi" w:cstheme="majorBidi"/>
        </w:rPr>
        <w:t xml:space="preserve">[7] T. </w:t>
      </w:r>
      <w:r w:rsidR="00A316BA">
        <w:rPr>
          <w:rFonts w:asciiTheme="majorBidi" w:hAnsiTheme="majorBidi" w:cstheme="majorBidi"/>
        </w:rPr>
        <w:t>B</w:t>
      </w:r>
      <w:r w:rsidRPr="00912056">
        <w:rPr>
          <w:rFonts w:asciiTheme="majorBidi" w:hAnsiTheme="majorBidi" w:cstheme="majorBidi"/>
        </w:rPr>
        <w:t xml:space="preserve">lackler, M.T. Iqbal. Pre-feasibility study of wind power generation in Holyrood, Newfoundland. Renewable Energy, Volume 31, Issue 4, April 2006, </w:t>
      </w:r>
      <w:r w:rsidR="00352125">
        <w:rPr>
          <w:rFonts w:asciiTheme="majorBidi" w:hAnsiTheme="majorBidi" w:cstheme="majorBidi"/>
        </w:rPr>
        <w:t>pp.</w:t>
      </w:r>
      <w:r w:rsidRPr="00912056">
        <w:rPr>
          <w:rFonts w:asciiTheme="majorBidi" w:hAnsiTheme="majorBidi" w:cstheme="majorBidi"/>
        </w:rPr>
        <w:t xml:space="preserve"> 489-502</w:t>
      </w:r>
    </w:p>
    <w:p w:rsidR="00AC502C" w:rsidRPr="00912056" w:rsidRDefault="00AC502C" w:rsidP="00AC502C">
      <w:pPr>
        <w:pStyle w:val="NormalWeb"/>
        <w:spacing w:after="0" w:afterAutospacing="0"/>
        <w:ind w:left="426" w:hanging="426"/>
        <w:rPr>
          <w:rFonts w:asciiTheme="majorBidi" w:hAnsiTheme="majorBidi" w:cstheme="majorBidi"/>
        </w:rPr>
      </w:pPr>
      <w:r w:rsidRPr="00912056">
        <w:rPr>
          <w:rFonts w:asciiTheme="majorBidi" w:hAnsiTheme="majorBidi" w:cstheme="majorBidi"/>
        </w:rPr>
        <w:t xml:space="preserve">[8] Statistics Canada, 2006. Electric Power Generation, Transmission and Distribution 2004. Catalogue no. 57-202-XIE, Ottawa. </w:t>
      </w:r>
    </w:p>
    <w:p w:rsidR="00AC502C" w:rsidRPr="00912056" w:rsidRDefault="00AC502C" w:rsidP="00AC502C">
      <w:pPr>
        <w:pStyle w:val="NormalWeb"/>
        <w:spacing w:after="0" w:afterAutospacing="0"/>
        <w:ind w:left="426" w:hanging="426"/>
        <w:rPr>
          <w:rFonts w:asciiTheme="majorBidi" w:hAnsiTheme="majorBidi" w:cstheme="majorBidi"/>
        </w:rPr>
      </w:pPr>
      <w:r w:rsidRPr="00912056">
        <w:rPr>
          <w:rFonts w:asciiTheme="majorBidi" w:hAnsiTheme="majorBidi" w:cstheme="majorBidi"/>
        </w:rPr>
        <w:t>[9] Statistics Canada, 2007. Electric Power Generation, Transmission and Distribution 2005. Catalogue no. 57-202-XIE, Ottawa.</w:t>
      </w:r>
    </w:p>
    <w:p w:rsidR="00AC502C" w:rsidRPr="00912056" w:rsidRDefault="00AC502C" w:rsidP="00AC502C">
      <w:pPr>
        <w:pStyle w:val="NormalWeb"/>
        <w:spacing w:after="0" w:afterAutospacing="0"/>
        <w:ind w:left="567" w:hanging="567"/>
        <w:rPr>
          <w:rFonts w:asciiTheme="majorBidi" w:hAnsiTheme="majorBidi" w:cstheme="majorBidi"/>
        </w:rPr>
      </w:pPr>
      <w:r w:rsidRPr="00912056">
        <w:rPr>
          <w:rFonts w:asciiTheme="majorBidi" w:hAnsiTheme="majorBidi" w:cstheme="majorBidi"/>
        </w:rPr>
        <w:t>[10] Statistics Canada, 2008. Electric Power Generation, Transmission and Distribution 2006. Catalogue no. 57-202-X, Ottawa.</w:t>
      </w:r>
    </w:p>
    <w:p w:rsidR="00AC502C" w:rsidRPr="00912056" w:rsidRDefault="00AC502C" w:rsidP="00AC502C">
      <w:pPr>
        <w:pStyle w:val="NormalWeb"/>
        <w:spacing w:after="0" w:afterAutospacing="0"/>
        <w:ind w:left="567" w:hanging="567"/>
        <w:rPr>
          <w:rFonts w:asciiTheme="majorBidi" w:hAnsiTheme="majorBidi" w:cstheme="majorBidi"/>
        </w:rPr>
      </w:pPr>
      <w:r w:rsidRPr="00912056">
        <w:rPr>
          <w:rFonts w:asciiTheme="majorBidi" w:hAnsiTheme="majorBidi" w:cstheme="majorBidi"/>
        </w:rPr>
        <w:t>[11] Personal Communication: Deslauriers, Stephane, April 2, 2008. Statistics Canada.   E-mail:</w:t>
      </w:r>
      <w:hyperlink r:id="rId40" w:tgtFrame="_blank" w:history="1">
        <w:r w:rsidRPr="00912056">
          <w:rPr>
            <w:rStyle w:val="Hyperlink"/>
            <w:rFonts w:asciiTheme="majorBidi" w:hAnsiTheme="majorBidi" w:cstheme="majorBidi"/>
            <w:color w:val="auto"/>
            <w:u w:val="none"/>
          </w:rPr>
          <w:t>MCED@statcan.ca</w:t>
        </w:r>
      </w:hyperlink>
    </w:p>
    <w:p w:rsidR="009335A5" w:rsidRDefault="009335A5" w:rsidP="00AC502C">
      <w:pPr>
        <w:pStyle w:val="NormalWeb"/>
        <w:spacing w:before="0" w:beforeAutospacing="0" w:after="0" w:afterAutospacing="0"/>
        <w:ind w:left="567" w:hanging="567"/>
        <w:rPr>
          <w:rFonts w:asciiTheme="majorBidi" w:hAnsiTheme="majorBidi" w:cstheme="majorBidi"/>
        </w:rPr>
      </w:pPr>
    </w:p>
    <w:p w:rsidR="00AC502C" w:rsidRPr="00912056" w:rsidRDefault="00AC502C" w:rsidP="00AC502C">
      <w:pPr>
        <w:pStyle w:val="NormalWeb"/>
        <w:spacing w:before="0" w:beforeAutospacing="0" w:after="0" w:afterAutospacing="0"/>
        <w:ind w:left="567" w:hanging="567"/>
        <w:rPr>
          <w:rFonts w:asciiTheme="majorBidi" w:hAnsiTheme="majorBidi" w:cstheme="majorBidi"/>
        </w:rPr>
      </w:pPr>
      <w:r w:rsidRPr="00912056">
        <w:rPr>
          <w:rFonts w:asciiTheme="majorBidi" w:hAnsiTheme="majorBidi" w:cstheme="majorBidi"/>
        </w:rPr>
        <w:t>[12] Environment Canada, 2005. Backgrounder: PEI Electricity Transmission System. Available from:</w:t>
      </w:r>
    </w:p>
    <w:p w:rsidR="00AC502C" w:rsidRPr="00912056" w:rsidRDefault="00AC502C" w:rsidP="00AC502C">
      <w:pPr>
        <w:pStyle w:val="NormalWeb"/>
        <w:spacing w:before="0" w:beforeAutospacing="0" w:after="0" w:afterAutospacing="0"/>
        <w:ind w:left="567"/>
        <w:rPr>
          <w:rFonts w:asciiTheme="majorBidi" w:hAnsiTheme="majorBidi" w:cstheme="majorBidi"/>
        </w:rPr>
      </w:pPr>
      <w:r w:rsidRPr="00912056">
        <w:rPr>
          <w:rFonts w:asciiTheme="majorBidi" w:hAnsiTheme="majorBidi" w:cstheme="majorBidi"/>
        </w:rPr>
        <w:lastRenderedPageBreak/>
        <w:t xml:space="preserve">http://atlantic-web1.ns.ec.gc.ca/newsreleases/default.asp?lang=En&amp;n=78079B82-[2008, 12 November] </w:t>
      </w:r>
    </w:p>
    <w:p w:rsidR="00AC502C" w:rsidRPr="00912056" w:rsidRDefault="00AC502C" w:rsidP="00AC502C">
      <w:pPr>
        <w:pStyle w:val="NormalWeb"/>
        <w:spacing w:after="0" w:afterAutospacing="0"/>
        <w:ind w:left="567" w:hanging="567"/>
        <w:rPr>
          <w:rFonts w:asciiTheme="majorBidi" w:hAnsiTheme="majorBidi" w:cstheme="majorBidi"/>
        </w:rPr>
      </w:pPr>
      <w:r w:rsidRPr="00912056">
        <w:rPr>
          <w:rFonts w:asciiTheme="majorBidi" w:hAnsiTheme="majorBidi" w:cstheme="majorBidi"/>
        </w:rPr>
        <w:t xml:space="preserve">[13] Piedmont Biofuels, 2007. PEI Leads the Way. Available from: http://www.biofuels.coop/windblog/?p=147 [2008, 12 November] </w:t>
      </w:r>
    </w:p>
    <w:p w:rsidR="00AC502C" w:rsidRPr="00912056" w:rsidRDefault="00AC502C" w:rsidP="00AC502C">
      <w:pPr>
        <w:pStyle w:val="NormalWeb"/>
        <w:spacing w:after="0" w:afterAutospacing="0"/>
        <w:ind w:left="567" w:hanging="567"/>
        <w:rPr>
          <w:rFonts w:asciiTheme="majorBidi" w:hAnsiTheme="majorBidi" w:cstheme="majorBidi"/>
        </w:rPr>
      </w:pPr>
      <w:r w:rsidRPr="00912056">
        <w:rPr>
          <w:rFonts w:asciiTheme="majorBidi" w:hAnsiTheme="majorBidi" w:cstheme="majorBidi"/>
        </w:rPr>
        <w:t xml:space="preserve">[14] Committee on Knowledge Assessment, National Research Council. Background, Lighting the Way: Knowledge Assessment in Prince Edward Island. The National Academies Press, 1999. Available from: http://books.nap.edu/openbook.php?record_id=6413&amp;page=92 </w:t>
      </w:r>
    </w:p>
    <w:p w:rsidR="00AC502C" w:rsidRPr="00912056" w:rsidRDefault="00AC502C" w:rsidP="00AC502C">
      <w:pPr>
        <w:pStyle w:val="NormalWeb"/>
        <w:spacing w:after="0" w:afterAutospacing="0"/>
        <w:ind w:left="567" w:hanging="567"/>
        <w:rPr>
          <w:rFonts w:asciiTheme="majorBidi" w:hAnsiTheme="majorBidi" w:cstheme="majorBidi"/>
        </w:rPr>
      </w:pPr>
      <w:r w:rsidRPr="00912056">
        <w:rPr>
          <w:rFonts w:asciiTheme="majorBidi" w:hAnsiTheme="majorBidi" w:cstheme="majorBidi"/>
        </w:rPr>
        <w:t>[15] Nova Scotia Power. Quick Facts. Available from: http://www.nspower.ca/about_nspi/quick.shtml [2008, 12 November]</w:t>
      </w:r>
    </w:p>
    <w:p w:rsidR="00AC502C" w:rsidRPr="00912056" w:rsidRDefault="00AC502C" w:rsidP="00AC502C">
      <w:pPr>
        <w:pStyle w:val="NormalWeb"/>
        <w:spacing w:after="0" w:afterAutospacing="0"/>
        <w:ind w:left="567" w:hanging="567"/>
        <w:rPr>
          <w:rFonts w:asciiTheme="majorBidi" w:hAnsiTheme="majorBidi" w:cstheme="majorBidi"/>
        </w:rPr>
      </w:pPr>
      <w:r w:rsidRPr="00912056">
        <w:rPr>
          <w:rFonts w:asciiTheme="majorBidi" w:hAnsiTheme="majorBidi" w:cstheme="majorBidi"/>
        </w:rPr>
        <w:t>[16] Nova Scotia Power. Generation. Available from: http://www.nspower.ca/about_nspi/generation/ [2008, 12 November]</w:t>
      </w:r>
    </w:p>
    <w:p w:rsidR="00AC502C" w:rsidRDefault="00AC502C" w:rsidP="00AC502C">
      <w:pPr>
        <w:pStyle w:val="NormalWeb"/>
        <w:spacing w:after="0" w:afterAutospacing="0"/>
        <w:ind w:left="567" w:hanging="567"/>
        <w:rPr>
          <w:rFonts w:asciiTheme="majorBidi" w:hAnsiTheme="majorBidi" w:cstheme="majorBidi"/>
        </w:rPr>
      </w:pPr>
      <w:r w:rsidRPr="00912056">
        <w:rPr>
          <w:rFonts w:asciiTheme="majorBidi" w:hAnsiTheme="majorBidi" w:cstheme="majorBidi"/>
        </w:rPr>
        <w:t>[17] Nova Scotia Power. Coal. Available from: http://www.nspower.ca/about_nspi/generation/coal/index.shtml</w:t>
      </w:r>
      <w:r>
        <w:rPr>
          <w:rFonts w:asciiTheme="majorBidi" w:hAnsiTheme="majorBidi" w:cstheme="majorBidi"/>
        </w:rPr>
        <w:t xml:space="preserve"> </w:t>
      </w:r>
    </w:p>
    <w:p w:rsidR="00AC502C" w:rsidRPr="00912056" w:rsidRDefault="00AC502C" w:rsidP="00AC502C">
      <w:pPr>
        <w:pStyle w:val="NormalWeb"/>
        <w:spacing w:before="0" w:beforeAutospacing="0" w:after="0" w:afterAutospacing="0"/>
        <w:ind w:left="567"/>
        <w:rPr>
          <w:rFonts w:asciiTheme="majorBidi" w:hAnsiTheme="majorBidi" w:cstheme="majorBidi"/>
        </w:rPr>
      </w:pPr>
      <w:r w:rsidRPr="00912056">
        <w:rPr>
          <w:rFonts w:asciiTheme="majorBidi" w:hAnsiTheme="majorBidi" w:cstheme="majorBidi"/>
        </w:rPr>
        <w:t>[2008, 1</w:t>
      </w:r>
      <w:r>
        <w:rPr>
          <w:rFonts w:asciiTheme="majorBidi" w:hAnsiTheme="majorBidi" w:cstheme="majorBidi"/>
        </w:rPr>
        <w:t xml:space="preserve">2 </w:t>
      </w:r>
      <w:r w:rsidRPr="00912056">
        <w:rPr>
          <w:rFonts w:asciiTheme="majorBidi" w:hAnsiTheme="majorBidi" w:cstheme="majorBidi"/>
        </w:rPr>
        <w:t>November]</w:t>
      </w:r>
    </w:p>
    <w:p w:rsidR="00AC502C" w:rsidRPr="00912056" w:rsidRDefault="00AC502C" w:rsidP="00AC502C">
      <w:pPr>
        <w:pStyle w:val="NormalWeb"/>
        <w:spacing w:after="0" w:afterAutospacing="0"/>
        <w:ind w:left="567" w:hanging="567"/>
        <w:rPr>
          <w:rFonts w:asciiTheme="majorBidi" w:hAnsiTheme="majorBidi" w:cstheme="majorBidi"/>
        </w:rPr>
      </w:pPr>
      <w:r w:rsidRPr="00912056">
        <w:rPr>
          <w:rFonts w:asciiTheme="majorBidi" w:hAnsiTheme="majorBidi" w:cstheme="majorBidi"/>
        </w:rPr>
        <w:t>[18] Nova Scotia Power. Natural Gas. Available from: http://www.nspower.ca/about_nspi/generation/gas.shtml [2008, 12 November]</w:t>
      </w:r>
      <w:r w:rsidRPr="00912056">
        <w:rPr>
          <w:rFonts w:asciiTheme="majorBidi" w:hAnsiTheme="majorBidi" w:cstheme="majorBidi"/>
          <w:i/>
          <w:iCs/>
        </w:rPr>
        <w:t xml:space="preserve"> </w:t>
      </w:r>
    </w:p>
    <w:p w:rsidR="00AC502C" w:rsidRPr="00912056" w:rsidRDefault="00AC502C" w:rsidP="00AC502C">
      <w:pPr>
        <w:pStyle w:val="NormalWeb"/>
        <w:spacing w:before="240" w:beforeAutospacing="0" w:after="0" w:afterAutospacing="0"/>
        <w:ind w:left="567" w:hanging="567"/>
        <w:rPr>
          <w:rFonts w:asciiTheme="majorBidi" w:hAnsiTheme="majorBidi" w:cstheme="majorBidi"/>
        </w:rPr>
      </w:pPr>
      <w:r w:rsidRPr="00912056">
        <w:rPr>
          <w:rFonts w:asciiTheme="majorBidi" w:hAnsiTheme="majorBidi" w:cstheme="majorBidi"/>
        </w:rPr>
        <w:t xml:space="preserve">[19] Nova Scotia Power. Dispatching Generating Plants. Available from: http://www.nspower.ca/about_nspi/generation/dispatching.shtml </w:t>
      </w:r>
    </w:p>
    <w:p w:rsidR="00AC502C" w:rsidRPr="00912056" w:rsidRDefault="00AC502C" w:rsidP="00AC502C">
      <w:pPr>
        <w:pStyle w:val="NormalWeb"/>
        <w:spacing w:before="0" w:beforeAutospacing="0" w:after="240" w:afterAutospacing="0"/>
        <w:ind w:left="567"/>
        <w:rPr>
          <w:rFonts w:asciiTheme="majorBidi" w:hAnsiTheme="majorBidi" w:cstheme="majorBidi"/>
        </w:rPr>
      </w:pPr>
      <w:r w:rsidRPr="00912056">
        <w:rPr>
          <w:rFonts w:asciiTheme="majorBidi" w:hAnsiTheme="majorBidi" w:cstheme="majorBidi"/>
        </w:rPr>
        <w:t>[2008, 14 November]</w:t>
      </w:r>
    </w:p>
    <w:p w:rsidR="00AC502C" w:rsidRPr="00912056" w:rsidRDefault="00AC502C" w:rsidP="00AC502C">
      <w:pPr>
        <w:pStyle w:val="NormalWeb"/>
        <w:spacing w:before="0" w:beforeAutospacing="0" w:after="0" w:afterAutospacing="0"/>
        <w:ind w:left="709" w:hanging="709"/>
        <w:rPr>
          <w:rFonts w:asciiTheme="majorBidi" w:hAnsiTheme="majorBidi" w:cstheme="majorBidi"/>
        </w:rPr>
      </w:pPr>
      <w:r w:rsidRPr="00912056">
        <w:rPr>
          <w:rFonts w:asciiTheme="majorBidi" w:hAnsiTheme="majorBidi" w:cstheme="majorBidi"/>
        </w:rPr>
        <w:t xml:space="preserve">[20] NB Power. NB Power Group. Available from: http://www.nbpower.com/html/en/about/operating/operating_companies.html </w:t>
      </w:r>
    </w:p>
    <w:p w:rsidR="00AC502C" w:rsidRPr="00912056" w:rsidRDefault="00AC502C" w:rsidP="00AC502C">
      <w:pPr>
        <w:pStyle w:val="NormalWeb"/>
        <w:spacing w:before="0" w:beforeAutospacing="0" w:after="240" w:afterAutospacing="0"/>
        <w:ind w:left="709"/>
        <w:rPr>
          <w:rFonts w:asciiTheme="majorBidi" w:hAnsiTheme="majorBidi" w:cstheme="majorBidi"/>
        </w:rPr>
      </w:pPr>
      <w:r w:rsidRPr="00912056">
        <w:rPr>
          <w:rFonts w:asciiTheme="majorBidi" w:hAnsiTheme="majorBidi" w:cstheme="majorBidi"/>
        </w:rPr>
        <w:t>[2008, 12 November]</w:t>
      </w:r>
    </w:p>
    <w:p w:rsidR="00AC502C" w:rsidRPr="00912056" w:rsidRDefault="00AC502C" w:rsidP="00AC502C">
      <w:pPr>
        <w:pStyle w:val="NormalWeb"/>
        <w:spacing w:before="0" w:beforeAutospacing="0" w:after="0" w:afterAutospacing="0"/>
        <w:ind w:left="567" w:hanging="567"/>
        <w:rPr>
          <w:rFonts w:asciiTheme="majorBidi" w:hAnsiTheme="majorBidi" w:cstheme="majorBidi"/>
        </w:rPr>
      </w:pPr>
      <w:r w:rsidRPr="00912056">
        <w:rPr>
          <w:rFonts w:asciiTheme="majorBidi" w:hAnsiTheme="majorBidi" w:cstheme="majorBidi"/>
        </w:rPr>
        <w:t xml:space="preserve">[21] Efficiency NB. Moving Away from Electricity Space Heating. Available from: http://www.efficiencynb.ca/enb/1625/Moving-away-from-electric-space-heating </w:t>
      </w:r>
    </w:p>
    <w:p w:rsidR="00AC502C" w:rsidRPr="00912056" w:rsidRDefault="00AC502C" w:rsidP="00AC502C">
      <w:pPr>
        <w:pStyle w:val="NormalWeb"/>
        <w:spacing w:before="0" w:beforeAutospacing="0" w:after="0" w:afterAutospacing="0"/>
        <w:ind w:left="567"/>
        <w:rPr>
          <w:rFonts w:asciiTheme="majorBidi" w:hAnsiTheme="majorBidi" w:cstheme="majorBidi"/>
        </w:rPr>
      </w:pPr>
      <w:r w:rsidRPr="00912056">
        <w:rPr>
          <w:rFonts w:asciiTheme="majorBidi" w:hAnsiTheme="majorBidi" w:cstheme="majorBidi"/>
        </w:rPr>
        <w:t>[2008, 12 November]</w:t>
      </w:r>
    </w:p>
    <w:p w:rsidR="00AC502C" w:rsidRPr="00912056" w:rsidRDefault="00AC502C" w:rsidP="00AC502C">
      <w:pPr>
        <w:pStyle w:val="NormalWeb"/>
        <w:spacing w:before="0" w:beforeAutospacing="0" w:after="0" w:afterAutospacing="0"/>
        <w:ind w:left="567"/>
        <w:rPr>
          <w:rFonts w:asciiTheme="majorBidi" w:hAnsiTheme="majorBidi" w:cstheme="majorBidi"/>
        </w:rPr>
      </w:pPr>
    </w:p>
    <w:p w:rsidR="00AC502C" w:rsidRPr="00912056" w:rsidRDefault="00AC502C" w:rsidP="00AC502C">
      <w:pPr>
        <w:pStyle w:val="NormalWeb"/>
        <w:spacing w:before="0" w:beforeAutospacing="0" w:after="0" w:afterAutospacing="0"/>
        <w:ind w:left="567" w:hanging="567"/>
        <w:rPr>
          <w:rFonts w:asciiTheme="majorBidi" w:hAnsiTheme="majorBidi" w:cstheme="majorBidi"/>
        </w:rPr>
      </w:pPr>
      <w:r w:rsidRPr="00912056">
        <w:rPr>
          <w:rFonts w:asciiTheme="majorBidi" w:hAnsiTheme="majorBidi" w:cstheme="majorBidi"/>
        </w:rPr>
        <w:t xml:space="preserve">[22] Personal Communication: Trenholm, Arden, March 25, 2008. NB Power. E-mail: </w:t>
      </w:r>
      <w:hyperlink r:id="rId41" w:tgtFrame="_blank" w:history="1">
        <w:r w:rsidRPr="00912056">
          <w:rPr>
            <w:rStyle w:val="Hyperlink"/>
            <w:rFonts w:asciiTheme="majorBidi" w:hAnsiTheme="majorBidi" w:cstheme="majorBidi"/>
            <w:color w:val="auto"/>
            <w:u w:val="none"/>
          </w:rPr>
          <w:t>ATrenholm@nbpower.cam</w:t>
        </w:r>
      </w:hyperlink>
    </w:p>
    <w:p w:rsidR="00AC502C" w:rsidRPr="00912056" w:rsidRDefault="00AC502C" w:rsidP="00AC502C">
      <w:pPr>
        <w:pStyle w:val="NormalWeb"/>
        <w:spacing w:after="0" w:afterAutospacing="0"/>
        <w:ind w:left="567" w:hanging="567"/>
        <w:rPr>
          <w:rFonts w:asciiTheme="majorBidi" w:hAnsiTheme="majorBidi" w:cstheme="majorBidi"/>
        </w:rPr>
      </w:pPr>
      <w:r w:rsidRPr="00912056">
        <w:rPr>
          <w:rFonts w:asciiTheme="majorBidi" w:hAnsiTheme="majorBidi" w:cstheme="majorBidi"/>
        </w:rPr>
        <w:t>[23] Legislative Assembly of New Brunswick. NB power. Available from: http://www.gnb.ca/legis/business/committees/previous/reports-e/nbpowerbp/bus_unit-e.asp#generation [2008, 12 November]</w:t>
      </w:r>
      <w:r w:rsidRPr="00912056">
        <w:rPr>
          <w:rFonts w:asciiTheme="majorBidi" w:hAnsiTheme="majorBidi" w:cstheme="majorBidi"/>
          <w:i/>
          <w:iCs/>
        </w:rPr>
        <w:t xml:space="preserve"> </w:t>
      </w:r>
    </w:p>
    <w:p w:rsidR="009335A5" w:rsidRDefault="00AC502C" w:rsidP="009335A5">
      <w:pPr>
        <w:pStyle w:val="NormalWeb"/>
        <w:spacing w:after="0" w:afterAutospacing="0"/>
        <w:ind w:left="567" w:hanging="567"/>
        <w:rPr>
          <w:rFonts w:asciiTheme="majorBidi" w:hAnsiTheme="majorBidi" w:cstheme="majorBidi"/>
        </w:rPr>
      </w:pPr>
      <w:r w:rsidRPr="00912056">
        <w:rPr>
          <w:rFonts w:asciiTheme="majorBidi" w:hAnsiTheme="majorBidi" w:cstheme="majorBidi"/>
        </w:rPr>
        <w:t>[24] Hydro Quebec. Power Generation. Available from: http://www.hydroquebec.com/learning/production/pourquoi/index.html</w:t>
      </w:r>
    </w:p>
    <w:p w:rsidR="00AC502C" w:rsidRPr="00912056" w:rsidRDefault="00AC502C" w:rsidP="009335A5">
      <w:pPr>
        <w:pStyle w:val="NormalWeb"/>
        <w:spacing w:after="0" w:afterAutospacing="0"/>
        <w:ind w:left="567" w:hanging="567"/>
        <w:rPr>
          <w:rFonts w:asciiTheme="majorBidi" w:hAnsiTheme="majorBidi" w:cstheme="majorBidi"/>
        </w:rPr>
      </w:pPr>
      <w:r w:rsidRPr="00912056">
        <w:rPr>
          <w:rFonts w:asciiTheme="majorBidi" w:hAnsiTheme="majorBidi" w:cstheme="majorBidi"/>
          <w:i/>
          <w:iCs/>
        </w:rPr>
        <w:lastRenderedPageBreak/>
        <w:t xml:space="preserve"> </w:t>
      </w:r>
      <w:r w:rsidRPr="00912056">
        <w:rPr>
          <w:rFonts w:asciiTheme="majorBidi" w:hAnsiTheme="majorBidi" w:cstheme="majorBidi"/>
        </w:rPr>
        <w:t>[2008, 12 November]</w:t>
      </w:r>
    </w:p>
    <w:p w:rsidR="00AC502C" w:rsidRPr="00912056" w:rsidRDefault="00AC502C" w:rsidP="00AC502C">
      <w:pPr>
        <w:pStyle w:val="NormalWeb"/>
        <w:spacing w:after="0" w:afterAutospacing="0"/>
        <w:ind w:left="567" w:hanging="567"/>
        <w:rPr>
          <w:rFonts w:asciiTheme="majorBidi" w:hAnsiTheme="majorBidi" w:cstheme="majorBidi"/>
        </w:rPr>
      </w:pPr>
      <w:r w:rsidRPr="00912056">
        <w:rPr>
          <w:rFonts w:asciiTheme="majorBidi" w:hAnsiTheme="majorBidi" w:cstheme="majorBidi"/>
        </w:rPr>
        <w:t xml:space="preserve">[25] Personal Communication: Lebrun-Pare, Felix, March 5, 2008. Hydro Quebec. E-mail:Accueil2.Siege.Social@hydro.qc.ca </w:t>
      </w:r>
    </w:p>
    <w:p w:rsidR="00AC502C" w:rsidRPr="00912056" w:rsidRDefault="00AC502C" w:rsidP="00AC502C">
      <w:pPr>
        <w:pStyle w:val="NormalWeb"/>
        <w:spacing w:after="0" w:afterAutospacing="0"/>
        <w:ind w:left="567" w:hanging="567"/>
        <w:rPr>
          <w:rFonts w:asciiTheme="majorBidi" w:hAnsiTheme="majorBidi" w:cstheme="majorBidi"/>
        </w:rPr>
      </w:pPr>
      <w:r w:rsidRPr="00912056">
        <w:rPr>
          <w:rFonts w:asciiTheme="majorBidi" w:hAnsiTheme="majorBidi" w:cstheme="majorBidi"/>
        </w:rPr>
        <w:t xml:space="preserve">[26] Ontario Ministry of Energy and Infrastructure. Electricity. Available from: http://www.mei.gov.on.ca/english/energy/electricity/?page=nuclear-electricity-supply [2008, 16 July] </w:t>
      </w:r>
    </w:p>
    <w:p w:rsidR="00AC502C" w:rsidRPr="00912056" w:rsidRDefault="00AC502C" w:rsidP="00AC502C">
      <w:pPr>
        <w:pStyle w:val="NormalWeb"/>
        <w:spacing w:after="0" w:afterAutospacing="0"/>
        <w:ind w:left="567" w:hanging="567"/>
        <w:rPr>
          <w:rFonts w:asciiTheme="majorBidi" w:hAnsiTheme="majorBidi" w:cstheme="majorBidi"/>
        </w:rPr>
      </w:pPr>
      <w:r w:rsidRPr="00912056">
        <w:rPr>
          <w:rFonts w:asciiTheme="majorBidi" w:hAnsiTheme="majorBidi" w:cstheme="majorBidi"/>
        </w:rPr>
        <w:t xml:space="preserve">[27] IESO, 10- Year Outlook Highlights (January 2006 to December 2015). The Independent Electricity System Operator, Ontario. Available from: http://www.ieso.ca/imoweb/siteShared/pubs_library.asp?sid=bi </w:t>
      </w:r>
    </w:p>
    <w:p w:rsidR="00AC502C" w:rsidRPr="00912056" w:rsidRDefault="00AC502C" w:rsidP="00AC502C">
      <w:pPr>
        <w:pStyle w:val="NormalWeb"/>
        <w:spacing w:after="0" w:afterAutospacing="0"/>
        <w:ind w:left="567" w:hanging="567"/>
        <w:rPr>
          <w:rFonts w:asciiTheme="majorBidi" w:hAnsiTheme="majorBidi" w:cstheme="majorBidi"/>
        </w:rPr>
      </w:pPr>
      <w:r w:rsidRPr="00912056">
        <w:rPr>
          <w:rFonts w:asciiTheme="majorBidi" w:hAnsiTheme="majorBidi" w:cstheme="majorBidi"/>
        </w:rPr>
        <w:t>[28] Manitoba Hydro. Role of the Selkirk Generation Station. Available from: http://www.hydro.mb.ca/regulatory_affairs/selkirk/role.shtml [2008, 14 November]</w:t>
      </w:r>
    </w:p>
    <w:p w:rsidR="00AC502C" w:rsidRPr="00912056" w:rsidRDefault="00AC502C" w:rsidP="00AC502C">
      <w:pPr>
        <w:pStyle w:val="NormalWeb"/>
        <w:spacing w:after="0" w:afterAutospacing="0"/>
        <w:ind w:left="567" w:hanging="567"/>
        <w:rPr>
          <w:rFonts w:asciiTheme="majorBidi" w:hAnsiTheme="majorBidi" w:cstheme="majorBidi"/>
        </w:rPr>
      </w:pPr>
      <w:r w:rsidRPr="00912056">
        <w:rPr>
          <w:rFonts w:asciiTheme="majorBidi" w:hAnsiTheme="majorBidi" w:cstheme="majorBidi"/>
        </w:rPr>
        <w:t>[29] Manitoba Hydro, 2003. Need for and Alternatives to the Wuskwatim Project. Availabel from: http://www.hydro.mb.ca/regulatory_affairs/wuskwatim/submissions_nfatt.shtml</w:t>
      </w:r>
      <w:r w:rsidRPr="00912056">
        <w:rPr>
          <w:rFonts w:asciiTheme="majorBidi" w:hAnsiTheme="majorBidi" w:cstheme="majorBidi"/>
        </w:rPr>
        <w:br/>
      </w:r>
    </w:p>
    <w:p w:rsidR="00AC502C" w:rsidRPr="00912056" w:rsidRDefault="00AC502C" w:rsidP="00AC502C">
      <w:pPr>
        <w:pStyle w:val="NormalWeb"/>
        <w:spacing w:before="0" w:beforeAutospacing="0" w:after="0" w:afterAutospacing="0"/>
        <w:ind w:left="567" w:hanging="567"/>
        <w:rPr>
          <w:rFonts w:asciiTheme="majorBidi" w:hAnsiTheme="majorBidi" w:cstheme="majorBidi"/>
        </w:rPr>
      </w:pPr>
      <w:r w:rsidRPr="00912056">
        <w:rPr>
          <w:rFonts w:asciiTheme="majorBidi" w:hAnsiTheme="majorBidi" w:cstheme="majorBidi"/>
        </w:rPr>
        <w:t xml:space="preserve">[30] SaskPower. Electricity Basics. Available from: http://www.saskpower.com/poweringyourfuture/today/electricitybasics.shtml </w:t>
      </w:r>
    </w:p>
    <w:p w:rsidR="00AC502C" w:rsidRPr="00912056" w:rsidRDefault="00AC502C" w:rsidP="00AC502C">
      <w:pPr>
        <w:pStyle w:val="NormalWeb"/>
        <w:spacing w:before="0" w:beforeAutospacing="0" w:after="0" w:afterAutospacing="0"/>
        <w:ind w:left="567"/>
        <w:rPr>
          <w:rFonts w:asciiTheme="majorBidi" w:hAnsiTheme="majorBidi" w:cstheme="majorBidi"/>
        </w:rPr>
      </w:pPr>
      <w:r w:rsidRPr="00912056">
        <w:rPr>
          <w:rFonts w:asciiTheme="majorBidi" w:hAnsiTheme="majorBidi" w:cstheme="majorBidi"/>
        </w:rPr>
        <w:t>[2008, 14 November]</w:t>
      </w:r>
    </w:p>
    <w:p w:rsidR="00AC502C" w:rsidRPr="00912056" w:rsidRDefault="00AC502C" w:rsidP="00AC502C">
      <w:pPr>
        <w:pStyle w:val="NormalWeb"/>
        <w:spacing w:before="0" w:beforeAutospacing="0" w:after="0" w:afterAutospacing="0"/>
        <w:rPr>
          <w:rFonts w:asciiTheme="majorBidi" w:hAnsiTheme="majorBidi" w:cstheme="majorBidi"/>
        </w:rPr>
      </w:pPr>
    </w:p>
    <w:p w:rsidR="00AC502C" w:rsidRPr="00912056" w:rsidRDefault="00AC502C" w:rsidP="00AC502C">
      <w:pPr>
        <w:pStyle w:val="NormalWeb"/>
        <w:spacing w:before="0" w:beforeAutospacing="0" w:after="0" w:afterAutospacing="0"/>
        <w:ind w:left="567" w:hanging="567"/>
        <w:rPr>
          <w:rFonts w:asciiTheme="majorBidi" w:hAnsiTheme="majorBidi" w:cstheme="majorBidi"/>
        </w:rPr>
      </w:pPr>
      <w:r w:rsidRPr="00912056">
        <w:rPr>
          <w:rFonts w:asciiTheme="majorBidi" w:hAnsiTheme="majorBidi" w:cstheme="majorBidi"/>
        </w:rPr>
        <w:t>[31] AESO, 2008. Powering Albertans. Alberta Electricity System Operator. Available from: http://www.aeso.ca/ourcompany/39.html</w:t>
      </w:r>
    </w:p>
    <w:p w:rsidR="00AC502C" w:rsidRPr="00912056" w:rsidRDefault="00AC502C" w:rsidP="00AC502C">
      <w:pPr>
        <w:pStyle w:val="NormalWeb"/>
        <w:spacing w:after="0" w:afterAutospacing="0"/>
        <w:ind w:left="567" w:hanging="567"/>
        <w:rPr>
          <w:rFonts w:asciiTheme="majorBidi" w:hAnsiTheme="majorBidi" w:cstheme="majorBidi"/>
        </w:rPr>
      </w:pPr>
      <w:r w:rsidRPr="00912056">
        <w:rPr>
          <w:rFonts w:asciiTheme="majorBidi" w:hAnsiTheme="majorBidi" w:cstheme="majorBidi"/>
        </w:rPr>
        <w:t xml:space="preserve">[32] Serletis, Apostolos; Bianchi, Mattia. Informational efficiency and interchange transactions in Alberta's electricity market. Energy Journal. July 2007. Available from: http://goliath.ecnext.com/coms2/summary_0199-6625408_ITM </w:t>
      </w:r>
    </w:p>
    <w:p w:rsidR="00AC502C" w:rsidRPr="00912056" w:rsidRDefault="00AC502C" w:rsidP="00AC502C">
      <w:pPr>
        <w:pStyle w:val="NormalWeb"/>
        <w:spacing w:after="240" w:afterAutospacing="0"/>
        <w:ind w:left="567" w:hanging="567"/>
        <w:rPr>
          <w:rFonts w:asciiTheme="majorBidi" w:hAnsiTheme="majorBidi" w:cstheme="majorBidi"/>
        </w:rPr>
      </w:pPr>
      <w:r w:rsidRPr="00912056">
        <w:rPr>
          <w:rFonts w:asciiTheme="majorBidi" w:hAnsiTheme="majorBidi" w:cstheme="majorBidi"/>
        </w:rPr>
        <w:t>[33] AESO. Percentage of Time Each Fuel Type is ‘On the Margin’. Alberta Electricity System Operator. Available from: http://www.aeso.ca/downloads/Percent_of_Time_Each_Fuel_Type_is_on_the_Margin.pdf  [2008, 14 November]</w:t>
      </w:r>
    </w:p>
    <w:p w:rsidR="00AC502C" w:rsidRPr="00912056" w:rsidRDefault="00AC502C" w:rsidP="00AC502C">
      <w:pPr>
        <w:pStyle w:val="NormalWeb"/>
        <w:spacing w:before="0" w:beforeAutospacing="0" w:after="0" w:afterAutospacing="0"/>
        <w:ind w:left="567" w:hanging="567"/>
        <w:rPr>
          <w:rFonts w:asciiTheme="majorBidi" w:hAnsiTheme="majorBidi" w:cstheme="majorBidi"/>
        </w:rPr>
      </w:pPr>
      <w:r w:rsidRPr="00912056">
        <w:rPr>
          <w:rFonts w:asciiTheme="majorBidi" w:hAnsiTheme="majorBidi" w:cstheme="majorBidi"/>
        </w:rPr>
        <w:t xml:space="preserve">[34] BC Hydro. Our Facilities. Available from: </w:t>
      </w:r>
      <w:hyperlink r:id="rId42" w:tgtFrame="_blank" w:history="1">
        <w:r w:rsidRPr="00912056">
          <w:rPr>
            <w:rStyle w:val="Hyperlink"/>
            <w:rFonts w:asciiTheme="majorBidi" w:hAnsiTheme="majorBidi" w:cstheme="majorBidi"/>
            <w:color w:val="auto"/>
            <w:u w:val="none"/>
          </w:rPr>
          <w:t>http://www.bchydro.com/about/our_system/generation/our_facilities.html</w:t>
        </w:r>
      </w:hyperlink>
      <w:r w:rsidRPr="00912056">
        <w:rPr>
          <w:rFonts w:asciiTheme="majorBidi" w:hAnsiTheme="majorBidi" w:cstheme="majorBidi"/>
        </w:rPr>
        <w:t xml:space="preserve"> </w:t>
      </w:r>
    </w:p>
    <w:p w:rsidR="00AC502C" w:rsidRPr="00912056" w:rsidRDefault="00AC502C" w:rsidP="00AC502C">
      <w:pPr>
        <w:pStyle w:val="NormalWeb"/>
        <w:spacing w:before="0" w:beforeAutospacing="0" w:after="0" w:afterAutospacing="0"/>
        <w:ind w:left="567"/>
        <w:rPr>
          <w:rFonts w:asciiTheme="majorBidi" w:hAnsiTheme="majorBidi" w:cstheme="majorBidi"/>
        </w:rPr>
      </w:pPr>
      <w:r w:rsidRPr="00912056">
        <w:rPr>
          <w:rFonts w:asciiTheme="majorBidi" w:hAnsiTheme="majorBidi" w:cstheme="majorBidi"/>
        </w:rPr>
        <w:t>[2008, 14 November]</w:t>
      </w:r>
    </w:p>
    <w:p w:rsidR="00AC502C" w:rsidRPr="00912056" w:rsidRDefault="00AC502C" w:rsidP="00AC502C">
      <w:pPr>
        <w:pStyle w:val="NormalWeb"/>
        <w:spacing w:after="0" w:afterAutospacing="0"/>
        <w:ind w:left="567" w:hanging="567"/>
        <w:rPr>
          <w:rFonts w:asciiTheme="majorBidi" w:hAnsiTheme="majorBidi" w:cstheme="majorBidi"/>
        </w:rPr>
      </w:pPr>
      <w:r w:rsidRPr="00912056">
        <w:rPr>
          <w:rFonts w:asciiTheme="majorBidi" w:hAnsiTheme="majorBidi" w:cstheme="majorBidi"/>
        </w:rPr>
        <w:t xml:space="preserve">[35] Personal Communication: Gaspard, Jim, March 10, 2008. BC Hydro. E-mail: </w:t>
      </w:r>
      <w:hyperlink r:id="rId43" w:tgtFrame="_blank" w:history="1">
        <w:r w:rsidRPr="00912056">
          <w:rPr>
            <w:rStyle w:val="Hyperlink"/>
            <w:rFonts w:asciiTheme="majorBidi" w:hAnsiTheme="majorBidi" w:cstheme="majorBidi"/>
            <w:color w:val="auto"/>
            <w:u w:val="none"/>
          </w:rPr>
          <w:t>Jim.Gaspard@bchydro.com</w:t>
        </w:r>
      </w:hyperlink>
      <w:r w:rsidRPr="00912056">
        <w:rPr>
          <w:rFonts w:asciiTheme="majorBidi" w:hAnsiTheme="majorBidi" w:cstheme="majorBidi"/>
        </w:rPr>
        <w:t xml:space="preserve"> </w:t>
      </w:r>
    </w:p>
    <w:p w:rsidR="00AC502C" w:rsidRPr="00912056" w:rsidRDefault="00AC502C" w:rsidP="00AC502C">
      <w:pPr>
        <w:pStyle w:val="NormalWeb"/>
        <w:spacing w:after="0" w:afterAutospacing="0"/>
        <w:ind w:left="567" w:hanging="567"/>
        <w:rPr>
          <w:rFonts w:asciiTheme="majorBidi" w:hAnsiTheme="majorBidi" w:cstheme="majorBidi"/>
        </w:rPr>
      </w:pPr>
      <w:r w:rsidRPr="00912056">
        <w:rPr>
          <w:rFonts w:asciiTheme="majorBidi" w:hAnsiTheme="majorBidi" w:cstheme="majorBidi"/>
        </w:rPr>
        <w:t xml:space="preserve">[36] Personal Communication: Gaspard, Jim, September 15, 2008. BC Hydro. E-mail: </w:t>
      </w:r>
      <w:hyperlink r:id="rId44" w:tgtFrame="_blank" w:history="1">
        <w:r w:rsidRPr="00912056">
          <w:rPr>
            <w:rStyle w:val="Hyperlink"/>
            <w:rFonts w:asciiTheme="majorBidi" w:hAnsiTheme="majorBidi" w:cstheme="majorBidi"/>
            <w:color w:val="auto"/>
            <w:u w:val="none"/>
          </w:rPr>
          <w:t>Jim.Gaspard@bchydro.com</w:t>
        </w:r>
      </w:hyperlink>
    </w:p>
    <w:p w:rsidR="00AC502C" w:rsidRPr="00912056" w:rsidRDefault="00AC502C" w:rsidP="00AC502C">
      <w:pPr>
        <w:pStyle w:val="NormalWeb"/>
        <w:spacing w:after="0" w:afterAutospacing="0"/>
        <w:ind w:left="567" w:hanging="567"/>
        <w:rPr>
          <w:rFonts w:asciiTheme="majorBidi" w:hAnsiTheme="majorBidi" w:cstheme="majorBidi"/>
        </w:rPr>
      </w:pPr>
      <w:r w:rsidRPr="00912056">
        <w:rPr>
          <w:rFonts w:asciiTheme="majorBidi" w:hAnsiTheme="majorBidi" w:cstheme="majorBidi"/>
        </w:rPr>
        <w:lastRenderedPageBreak/>
        <w:t xml:space="preserve">[37] Forster, P., V. </w:t>
      </w:r>
      <w:r w:rsidRPr="00912056">
        <w:rPr>
          <w:rFonts w:asciiTheme="majorBidi" w:hAnsiTheme="majorBidi" w:cstheme="majorBidi"/>
          <w:rtl/>
        </w:rPr>
        <w:t>ٌ</w:t>
      </w:r>
      <w:r w:rsidRPr="00912056">
        <w:rPr>
          <w:rFonts w:asciiTheme="majorBidi" w:hAnsiTheme="majorBidi" w:cstheme="majorBidi"/>
          <w:lang w:val="en-CA"/>
        </w:rPr>
        <w:t>R</w:t>
      </w:r>
      <w:r w:rsidRPr="00912056">
        <w:rPr>
          <w:rFonts w:asciiTheme="majorBidi" w:hAnsiTheme="majorBidi" w:cstheme="majorBidi"/>
        </w:rPr>
        <w:t>amaswamy, P. Artaxo, T. Berntsen, R. Betts, D.W. Fahey, J. Haywood, J. Lean, D.C. Lowe, G. Myhre, J. Nganga, R. Prinn, G. Raga, M. Schulz and R. Van Dorland, 2007: Changes in atmospheric constituents and in radiative forcing. in: Climate change 2007:The physical science basis. contribution of working group I to the fourth assessment report of the Intergovernmental Panel on Climate Change [Solomon, S., D. Qin, M. Manning, Z. chen, M. marquis, K.B. Averyt, M. Tignor and H.L. Miller (eds.)]. Cambridge University Press, Cambridge, United Kingdom and New York, NY, USA</w:t>
      </w:r>
    </w:p>
    <w:p w:rsidR="00AC502C" w:rsidRPr="00912056" w:rsidRDefault="00AC502C" w:rsidP="00AC502C">
      <w:pPr>
        <w:pStyle w:val="NormalWeb"/>
        <w:spacing w:after="0" w:afterAutospacing="0"/>
        <w:ind w:left="567" w:hanging="567"/>
        <w:rPr>
          <w:rFonts w:asciiTheme="majorBidi" w:hAnsiTheme="majorBidi" w:cstheme="majorBidi"/>
        </w:rPr>
      </w:pPr>
      <w:r w:rsidRPr="00912056">
        <w:rPr>
          <w:rFonts w:asciiTheme="majorBidi" w:hAnsiTheme="majorBidi" w:cstheme="majorBidi"/>
        </w:rPr>
        <w:t xml:space="preserve">[38] Guler, B. 2000. Impact of Energy Efficiency Retrofits on Residential Energy Consumption and Associated GHG Emissions, MASc Thesis, Dalhousie University, Halifax. </w:t>
      </w:r>
    </w:p>
    <w:p w:rsidR="00AC502C" w:rsidRPr="00912056" w:rsidRDefault="00AC502C" w:rsidP="00AC502C">
      <w:pPr>
        <w:pStyle w:val="NormalWeb"/>
        <w:spacing w:after="0" w:afterAutospacing="0"/>
        <w:ind w:left="567" w:hanging="567"/>
        <w:rPr>
          <w:rFonts w:asciiTheme="majorBidi" w:hAnsiTheme="majorBidi" w:cstheme="majorBidi"/>
        </w:rPr>
      </w:pPr>
      <w:r w:rsidRPr="00912056">
        <w:rPr>
          <w:rFonts w:asciiTheme="majorBidi" w:hAnsiTheme="majorBidi" w:cstheme="majorBidi"/>
        </w:rPr>
        <w:t xml:space="preserve">[39] Guler, B., Fung, A.S., Aydinalp, M., Ugursal, V.I., 2001. Impact of energy efficiency upgrade retrofits on the residential energy consumption in Canada, Int. J. of Energy Research, Vol 25, pp. 785-792, 2001. </w:t>
      </w:r>
    </w:p>
    <w:p w:rsidR="00AC502C" w:rsidRPr="00912056" w:rsidRDefault="00AC502C" w:rsidP="00AC502C">
      <w:pPr>
        <w:pStyle w:val="NormalWeb"/>
        <w:spacing w:after="0" w:afterAutospacing="0"/>
        <w:ind w:left="567" w:hanging="567"/>
        <w:rPr>
          <w:rFonts w:asciiTheme="majorBidi" w:hAnsiTheme="majorBidi" w:cstheme="majorBidi"/>
          <w:b/>
          <w:bCs/>
        </w:rPr>
      </w:pPr>
      <w:r w:rsidRPr="00912056">
        <w:rPr>
          <w:rFonts w:asciiTheme="majorBidi" w:hAnsiTheme="majorBidi" w:cstheme="majorBidi"/>
        </w:rPr>
        <w:t xml:space="preserve">[40] Environment Canada, 2005. Report of the Development of a Canadian Electricity Sector Module for the Integrated Planning Model. </w:t>
      </w:r>
      <w:r w:rsidR="00A316BA" w:rsidRPr="00912056">
        <w:rPr>
          <w:rFonts w:asciiTheme="majorBidi" w:hAnsiTheme="majorBidi" w:cstheme="majorBidi"/>
        </w:rPr>
        <w:t>Available</w:t>
      </w:r>
      <w:r w:rsidRPr="00912056">
        <w:rPr>
          <w:rFonts w:asciiTheme="majorBidi" w:hAnsiTheme="majorBidi" w:cstheme="majorBidi"/>
        </w:rPr>
        <w:t xml:space="preserve"> from:</w:t>
      </w:r>
      <w:r w:rsidRPr="00912056">
        <w:rPr>
          <w:rFonts w:asciiTheme="majorBidi" w:hAnsiTheme="majorBidi" w:cstheme="majorBidi"/>
        </w:rPr>
        <w:br/>
      </w:r>
      <w:hyperlink r:id="rId45" w:tgtFrame="_blank" w:history="1">
        <w:r w:rsidRPr="00912056">
          <w:rPr>
            <w:rStyle w:val="Hyperlink"/>
            <w:rFonts w:asciiTheme="majorBidi" w:hAnsiTheme="majorBidi" w:cstheme="majorBidi"/>
            <w:color w:val="auto"/>
            <w:u w:val="none"/>
          </w:rPr>
          <w:t>http://www.ec.gc.ca/cleanair-airpur/caol/canus/IPM_TECHNICAL/ipm_technical_report/c3_e.cfm</w:t>
        </w:r>
      </w:hyperlink>
      <w:r w:rsidRPr="00912056">
        <w:rPr>
          <w:rFonts w:asciiTheme="majorBidi" w:hAnsiTheme="majorBidi" w:cstheme="majorBidi"/>
          <w:b/>
          <w:bCs/>
        </w:rPr>
        <w:t xml:space="preserve"> </w:t>
      </w:r>
    </w:p>
    <w:p w:rsidR="00AC502C" w:rsidRPr="00912056" w:rsidRDefault="00AC502C" w:rsidP="00AC502C">
      <w:pPr>
        <w:pStyle w:val="NormalWeb"/>
        <w:spacing w:before="0" w:beforeAutospacing="0" w:after="0" w:afterAutospacing="0"/>
        <w:ind w:left="567"/>
        <w:rPr>
          <w:rFonts w:asciiTheme="majorBidi" w:hAnsiTheme="majorBidi" w:cstheme="majorBidi"/>
        </w:rPr>
      </w:pPr>
      <w:r w:rsidRPr="00912056">
        <w:rPr>
          <w:rFonts w:asciiTheme="majorBidi" w:hAnsiTheme="majorBidi" w:cstheme="majorBidi"/>
        </w:rPr>
        <w:t>[2008, 14 November]</w:t>
      </w:r>
    </w:p>
    <w:p w:rsidR="00AC502C" w:rsidRPr="00912056" w:rsidRDefault="00AC502C" w:rsidP="00AC502C">
      <w:pPr>
        <w:pStyle w:val="NormalWeb"/>
        <w:spacing w:after="0" w:afterAutospacing="0"/>
        <w:ind w:left="567" w:hanging="567"/>
        <w:rPr>
          <w:rFonts w:asciiTheme="majorBidi" w:hAnsiTheme="majorBidi" w:cstheme="majorBidi"/>
        </w:rPr>
      </w:pPr>
      <w:r w:rsidRPr="00912056">
        <w:rPr>
          <w:rFonts w:asciiTheme="majorBidi" w:hAnsiTheme="majorBidi" w:cstheme="majorBidi"/>
        </w:rPr>
        <w:t>[41] ICF, 2003. Analysis of Electricity Dispatch in Canada, Final Report, Submitted to Environment Canada. Available from:</w:t>
      </w:r>
      <w:r w:rsidRPr="00912056">
        <w:rPr>
          <w:rFonts w:asciiTheme="majorBidi" w:hAnsiTheme="majorBidi" w:cstheme="majorBidi"/>
        </w:rPr>
        <w:br/>
      </w:r>
      <w:hyperlink r:id="rId46" w:tgtFrame="_blank" w:history="1">
        <w:r w:rsidRPr="00912056">
          <w:rPr>
            <w:rStyle w:val="Hyperlink"/>
            <w:rFonts w:asciiTheme="majorBidi" w:hAnsiTheme="majorBidi" w:cstheme="majorBidi"/>
            <w:color w:val="auto"/>
            <w:u w:val="none"/>
          </w:rPr>
          <w:t>http://www.ec.gc.ca/pdb/ghg/guidance/protocols/Electric2003/p1_e.cfm</w:t>
        </w:r>
      </w:hyperlink>
    </w:p>
    <w:p w:rsidR="00AC502C" w:rsidRPr="00912056" w:rsidRDefault="00AC502C" w:rsidP="00AC502C">
      <w:pPr>
        <w:pStyle w:val="NormalWeb"/>
        <w:spacing w:after="0" w:afterAutospacing="0"/>
        <w:ind w:left="567" w:hanging="567"/>
        <w:rPr>
          <w:rFonts w:asciiTheme="majorBidi" w:hAnsiTheme="majorBidi" w:cstheme="majorBidi"/>
        </w:rPr>
      </w:pPr>
      <w:r w:rsidRPr="00912056">
        <w:rPr>
          <w:rFonts w:asciiTheme="majorBidi" w:hAnsiTheme="majorBidi" w:cstheme="majorBidi"/>
        </w:rPr>
        <w:t>[42] AMEC Americas Limited, 2006. Alberta 10 Years Generation Outlook. Prepared for Alberta Electricity System Operator. Available from:</w:t>
      </w:r>
      <w:r w:rsidRPr="00912056">
        <w:rPr>
          <w:rFonts w:asciiTheme="majorBidi" w:hAnsiTheme="majorBidi" w:cstheme="majorBidi"/>
        </w:rPr>
        <w:br/>
      </w:r>
      <w:hyperlink r:id="rId47" w:tgtFrame="_blank" w:history="1">
        <w:r w:rsidRPr="00912056">
          <w:rPr>
            <w:rStyle w:val="Hyperlink"/>
            <w:rFonts w:asciiTheme="majorBidi" w:hAnsiTheme="majorBidi" w:cstheme="majorBidi"/>
            <w:color w:val="auto"/>
            <w:u w:val="none"/>
          </w:rPr>
          <w:t>http://www.aeso.ca/files/FINALAESOGeneration.pdf</w:t>
        </w:r>
      </w:hyperlink>
    </w:p>
    <w:p w:rsidR="00AC502C" w:rsidRPr="00912056" w:rsidRDefault="00AC502C" w:rsidP="00AC502C">
      <w:pPr>
        <w:pStyle w:val="NormalWeb"/>
        <w:spacing w:after="0" w:afterAutospacing="0"/>
        <w:ind w:left="567" w:hanging="567"/>
        <w:rPr>
          <w:rFonts w:asciiTheme="majorBidi" w:hAnsiTheme="majorBidi" w:cstheme="majorBidi"/>
        </w:rPr>
      </w:pPr>
      <w:r w:rsidRPr="00912056">
        <w:rPr>
          <w:rFonts w:asciiTheme="majorBidi" w:hAnsiTheme="majorBidi" w:cstheme="majorBidi"/>
        </w:rPr>
        <w:t xml:space="preserve">[43] IESO, 2008. 18-Month Outlook:An Assessment of the Reliability of the Ontario Electricity System From October 2008 to March 2010. Independent Electricity System Operator, Ontario. </w:t>
      </w:r>
      <w:r w:rsidR="009335A5" w:rsidRPr="00912056">
        <w:rPr>
          <w:rFonts w:asciiTheme="majorBidi" w:hAnsiTheme="majorBidi" w:cstheme="majorBidi"/>
        </w:rPr>
        <w:t>Available</w:t>
      </w:r>
      <w:r w:rsidR="009335A5">
        <w:rPr>
          <w:rFonts w:asciiTheme="majorBidi" w:hAnsiTheme="majorBidi" w:cstheme="majorBidi"/>
        </w:rPr>
        <w:t xml:space="preserve"> f</w:t>
      </w:r>
      <w:r w:rsidRPr="00912056">
        <w:rPr>
          <w:rFonts w:asciiTheme="majorBidi" w:hAnsiTheme="majorBidi" w:cstheme="majorBidi"/>
        </w:rPr>
        <w:t>rom:</w:t>
      </w:r>
      <w:r w:rsidRPr="00912056">
        <w:rPr>
          <w:rFonts w:asciiTheme="majorBidi" w:hAnsiTheme="majorBidi" w:cstheme="majorBidi"/>
        </w:rPr>
        <w:br/>
      </w:r>
      <w:hyperlink r:id="rId48" w:tgtFrame="_blank" w:history="1">
        <w:r w:rsidRPr="00912056">
          <w:rPr>
            <w:rStyle w:val="Hyperlink"/>
            <w:rFonts w:asciiTheme="majorBidi" w:hAnsiTheme="majorBidi" w:cstheme="majorBidi"/>
            <w:color w:val="auto"/>
            <w:u w:val="none"/>
          </w:rPr>
          <w:t>http://www.ieso.ca/imoweb/monthsYears/monthsAhead.asp</w:t>
        </w:r>
      </w:hyperlink>
    </w:p>
    <w:p w:rsidR="00AC502C" w:rsidRPr="00912056" w:rsidRDefault="00AC502C" w:rsidP="00AC502C">
      <w:pPr>
        <w:pStyle w:val="NormalWeb"/>
        <w:spacing w:after="0" w:afterAutospacing="0"/>
        <w:ind w:left="567" w:hanging="567"/>
        <w:rPr>
          <w:rFonts w:asciiTheme="majorBidi" w:hAnsiTheme="majorBidi" w:cstheme="majorBidi"/>
        </w:rPr>
      </w:pPr>
      <w:r w:rsidRPr="00912056">
        <w:rPr>
          <w:rFonts w:asciiTheme="majorBidi" w:hAnsiTheme="majorBidi" w:cstheme="majorBidi"/>
        </w:rPr>
        <w:t>[44] Cleantech Group, 2007. Ontario Aim to Kick out</w:t>
      </w:r>
      <w:r w:rsidR="009335A5">
        <w:rPr>
          <w:rFonts w:asciiTheme="majorBidi" w:hAnsiTheme="majorBidi" w:cstheme="majorBidi"/>
        </w:rPr>
        <w:t xml:space="preserve"> Coal by 2014. Available f</w:t>
      </w:r>
      <w:r w:rsidRPr="00912056">
        <w:rPr>
          <w:rFonts w:asciiTheme="majorBidi" w:hAnsiTheme="majorBidi" w:cstheme="majorBidi"/>
        </w:rPr>
        <w:t xml:space="preserve">rom: </w:t>
      </w:r>
      <w:hyperlink r:id="rId49" w:tgtFrame="_blank" w:history="1">
        <w:r w:rsidRPr="00912056">
          <w:rPr>
            <w:rStyle w:val="Hyperlink"/>
            <w:rFonts w:asciiTheme="majorBidi" w:hAnsiTheme="majorBidi" w:cstheme="majorBidi"/>
            <w:color w:val="auto"/>
            <w:u w:val="none"/>
          </w:rPr>
          <w:t>http://cleantech.com/news/1683/ontario-aims-to-kick-out-coal-by-2014</w:t>
        </w:r>
      </w:hyperlink>
      <w:r w:rsidRPr="00912056">
        <w:rPr>
          <w:rFonts w:asciiTheme="majorBidi" w:hAnsiTheme="majorBidi" w:cstheme="majorBidi"/>
        </w:rPr>
        <w:t xml:space="preserve"> </w:t>
      </w:r>
    </w:p>
    <w:p w:rsidR="00AC502C" w:rsidRPr="00912056" w:rsidRDefault="00AC502C" w:rsidP="00AC502C">
      <w:pPr>
        <w:pStyle w:val="NormalWeb"/>
        <w:spacing w:before="0" w:beforeAutospacing="0" w:after="0" w:afterAutospacing="0"/>
        <w:ind w:left="709" w:hanging="142"/>
        <w:rPr>
          <w:rFonts w:asciiTheme="majorBidi" w:hAnsiTheme="majorBidi" w:cstheme="majorBidi"/>
        </w:rPr>
      </w:pPr>
      <w:r w:rsidRPr="00912056">
        <w:rPr>
          <w:rFonts w:asciiTheme="majorBidi" w:hAnsiTheme="majorBidi" w:cstheme="majorBidi"/>
        </w:rPr>
        <w:t>[2008, 10 March]</w:t>
      </w:r>
    </w:p>
    <w:p w:rsidR="00AC502C" w:rsidRPr="00912056" w:rsidRDefault="00AC502C" w:rsidP="00AC502C">
      <w:pPr>
        <w:pStyle w:val="NormalWeb"/>
        <w:spacing w:after="0" w:afterAutospacing="0"/>
        <w:ind w:left="567" w:hanging="567"/>
        <w:rPr>
          <w:rFonts w:asciiTheme="majorBidi" w:hAnsiTheme="majorBidi" w:cstheme="majorBidi"/>
        </w:rPr>
      </w:pPr>
      <w:r w:rsidRPr="00912056">
        <w:rPr>
          <w:rFonts w:asciiTheme="majorBidi" w:hAnsiTheme="majorBidi" w:cstheme="majorBidi"/>
        </w:rPr>
        <w:t xml:space="preserve">[45] OPA, 2008. Integrated Power System Plan EB-2007-0707 ont. Ontario Power Authority. Available </w:t>
      </w:r>
      <w:r w:rsidR="009335A5">
        <w:rPr>
          <w:rFonts w:asciiTheme="majorBidi" w:hAnsiTheme="majorBidi" w:cstheme="majorBidi"/>
        </w:rPr>
        <w:t>f</w:t>
      </w:r>
      <w:r w:rsidRPr="00912056">
        <w:rPr>
          <w:rFonts w:asciiTheme="majorBidi" w:hAnsiTheme="majorBidi" w:cstheme="majorBidi"/>
        </w:rPr>
        <w:t xml:space="preserve">rom: </w:t>
      </w:r>
      <w:hyperlink r:id="rId50" w:tgtFrame="_blank" w:history="1">
        <w:r w:rsidRPr="00912056">
          <w:rPr>
            <w:rStyle w:val="Hyperlink"/>
            <w:rFonts w:asciiTheme="majorBidi" w:hAnsiTheme="majorBidi" w:cstheme="majorBidi"/>
            <w:color w:val="auto"/>
            <w:u w:val="none"/>
          </w:rPr>
          <w:t>http://www.powerauthority.on.ca/IPSP/Page.asp?PageID=924&amp;SiteNodeID=320</w:t>
        </w:r>
      </w:hyperlink>
      <w:r w:rsidRPr="00912056">
        <w:rPr>
          <w:rFonts w:asciiTheme="majorBidi" w:hAnsiTheme="majorBidi" w:cstheme="majorBidi"/>
        </w:rPr>
        <w:t xml:space="preserve"> [2009, 10 March]</w:t>
      </w:r>
    </w:p>
    <w:p w:rsidR="00AC502C" w:rsidRPr="00912056" w:rsidRDefault="00AC502C" w:rsidP="00AC502C">
      <w:pPr>
        <w:pStyle w:val="NormalWeb"/>
        <w:spacing w:after="0" w:afterAutospacing="0"/>
        <w:ind w:left="567" w:hanging="567"/>
        <w:rPr>
          <w:rFonts w:asciiTheme="majorBidi" w:hAnsiTheme="majorBidi" w:cstheme="majorBidi"/>
        </w:rPr>
      </w:pPr>
      <w:r w:rsidRPr="00912056">
        <w:rPr>
          <w:rFonts w:asciiTheme="majorBidi" w:hAnsiTheme="majorBidi" w:cstheme="majorBidi"/>
        </w:rPr>
        <w:lastRenderedPageBreak/>
        <w:t xml:space="preserve">[46] IESO. </w:t>
      </w:r>
      <w:r w:rsidR="00352125" w:rsidRPr="00912056">
        <w:rPr>
          <w:rFonts w:asciiTheme="majorBidi" w:hAnsiTheme="majorBidi" w:cstheme="majorBidi"/>
        </w:rPr>
        <w:t>Hourly</w:t>
      </w:r>
      <w:r w:rsidRPr="00912056">
        <w:rPr>
          <w:rFonts w:asciiTheme="majorBidi" w:hAnsiTheme="majorBidi" w:cstheme="majorBidi"/>
        </w:rPr>
        <w:t xml:space="preserve"> generator output &amp; capability report. Independent Electricity System Operator, Ontario. Available from: </w:t>
      </w:r>
      <w:r w:rsidRPr="00912056">
        <w:rPr>
          <w:rFonts w:asciiTheme="majorBidi" w:hAnsiTheme="majorBidi" w:cstheme="majorBidi"/>
        </w:rPr>
        <w:br/>
      </w:r>
      <w:hyperlink r:id="rId51" w:tgtFrame="_blank" w:history="1">
        <w:r w:rsidRPr="00912056">
          <w:rPr>
            <w:rStyle w:val="Hyperlink"/>
            <w:rFonts w:asciiTheme="majorBidi" w:hAnsiTheme="majorBidi" w:cstheme="majorBidi"/>
            <w:color w:val="auto"/>
            <w:u w:val="none"/>
          </w:rPr>
          <w:t>http://www.theimo.com/imoweb/marketdata/GenDisReports.asp</w:t>
        </w:r>
      </w:hyperlink>
      <w:r w:rsidRPr="00912056">
        <w:rPr>
          <w:rFonts w:asciiTheme="majorBidi" w:hAnsiTheme="majorBidi" w:cstheme="majorBidi"/>
        </w:rPr>
        <w:t xml:space="preserve"> </w:t>
      </w:r>
    </w:p>
    <w:p w:rsidR="00AC502C" w:rsidRPr="00912056" w:rsidRDefault="00AC502C" w:rsidP="00AC502C">
      <w:pPr>
        <w:pStyle w:val="NormalWeb"/>
        <w:spacing w:before="0" w:beforeAutospacing="0" w:after="0" w:afterAutospacing="0"/>
        <w:ind w:left="567"/>
        <w:rPr>
          <w:rFonts w:asciiTheme="majorBidi" w:hAnsiTheme="majorBidi" w:cstheme="majorBidi"/>
        </w:rPr>
      </w:pPr>
      <w:r w:rsidRPr="00912056">
        <w:rPr>
          <w:rFonts w:asciiTheme="majorBidi" w:hAnsiTheme="majorBidi" w:cstheme="majorBidi"/>
        </w:rPr>
        <w:t>[2008, 14 November]</w:t>
      </w:r>
    </w:p>
    <w:p w:rsidR="00AC502C" w:rsidRPr="00912056" w:rsidRDefault="00AC502C" w:rsidP="00A316BA">
      <w:pPr>
        <w:pStyle w:val="NormalWeb"/>
        <w:spacing w:after="0" w:afterAutospacing="0"/>
        <w:ind w:left="567" w:hanging="567"/>
        <w:rPr>
          <w:rFonts w:asciiTheme="majorBidi" w:hAnsiTheme="majorBidi" w:cstheme="majorBidi"/>
        </w:rPr>
      </w:pPr>
      <w:r w:rsidRPr="00912056">
        <w:rPr>
          <w:rFonts w:asciiTheme="majorBidi" w:hAnsiTheme="majorBidi" w:cstheme="majorBidi"/>
        </w:rPr>
        <w:t xml:space="preserve"> [47] Personal Communication: Lafoyiannis, </w:t>
      </w:r>
      <w:r w:rsidR="00A316BA" w:rsidRPr="00912056">
        <w:rPr>
          <w:rFonts w:asciiTheme="majorBidi" w:hAnsiTheme="majorBidi" w:cstheme="majorBidi"/>
        </w:rPr>
        <w:t>Peter</w:t>
      </w:r>
      <w:r w:rsidR="00A316BA">
        <w:rPr>
          <w:rFonts w:asciiTheme="majorBidi" w:hAnsiTheme="majorBidi" w:cstheme="majorBidi"/>
        </w:rPr>
        <w:t>,</w:t>
      </w:r>
      <w:r w:rsidR="00A316BA" w:rsidRPr="00912056">
        <w:rPr>
          <w:rFonts w:asciiTheme="majorBidi" w:hAnsiTheme="majorBidi" w:cstheme="majorBidi"/>
        </w:rPr>
        <w:t xml:space="preserve"> </w:t>
      </w:r>
      <w:r w:rsidRPr="00912056">
        <w:rPr>
          <w:rFonts w:asciiTheme="majorBidi" w:hAnsiTheme="majorBidi" w:cstheme="majorBidi"/>
        </w:rPr>
        <w:t xml:space="preserve">January 2, 2009. IESO. E-mail: </w:t>
      </w:r>
      <w:hyperlink r:id="rId52" w:tgtFrame="_blank" w:history="1">
        <w:r w:rsidRPr="00912056">
          <w:rPr>
            <w:rStyle w:val="Hyperlink"/>
            <w:rFonts w:asciiTheme="majorBidi" w:hAnsiTheme="majorBidi" w:cstheme="majorBidi"/>
            <w:color w:val="auto"/>
            <w:u w:val="none"/>
          </w:rPr>
          <w:t>peter.lafoyiannis@ieso.ca</w:t>
        </w:r>
      </w:hyperlink>
      <w:r w:rsidRPr="00912056">
        <w:rPr>
          <w:rFonts w:asciiTheme="majorBidi" w:hAnsiTheme="majorBidi" w:cstheme="majorBidi"/>
        </w:rPr>
        <w:t xml:space="preserve"> </w:t>
      </w:r>
    </w:p>
    <w:p w:rsidR="00AC502C" w:rsidRPr="00912056" w:rsidRDefault="00AC502C" w:rsidP="00AC502C">
      <w:pPr>
        <w:pStyle w:val="NormalWeb"/>
        <w:spacing w:after="0" w:afterAutospacing="0"/>
        <w:ind w:left="567" w:hanging="567"/>
        <w:rPr>
          <w:rFonts w:asciiTheme="majorBidi" w:hAnsiTheme="majorBidi" w:cstheme="majorBidi"/>
        </w:rPr>
      </w:pPr>
      <w:r w:rsidRPr="00912056">
        <w:rPr>
          <w:rFonts w:asciiTheme="majorBidi" w:hAnsiTheme="majorBidi" w:cstheme="majorBidi"/>
        </w:rPr>
        <w:t xml:space="preserve">[48] Hydro Quebec, 2007. Sustainability Report 2007. Available from: </w:t>
      </w:r>
      <w:hyperlink r:id="rId53" w:tgtFrame="_blank" w:history="1">
        <w:r w:rsidRPr="00912056">
          <w:rPr>
            <w:rStyle w:val="Hyperlink"/>
            <w:rFonts w:asciiTheme="majorBidi" w:hAnsiTheme="majorBidi" w:cstheme="majorBidi"/>
            <w:color w:val="auto"/>
            <w:u w:val="none"/>
          </w:rPr>
          <w:t>http://www.hydroquebec.com/publications/en/enviro_performance/2007/index.html</w:t>
        </w:r>
      </w:hyperlink>
    </w:p>
    <w:p w:rsidR="00AC502C" w:rsidRPr="00912056" w:rsidRDefault="00AC502C" w:rsidP="00AC502C">
      <w:pPr>
        <w:pStyle w:val="NormalWeb"/>
        <w:spacing w:after="0" w:afterAutospacing="0"/>
        <w:ind w:left="567" w:hanging="567"/>
        <w:rPr>
          <w:rFonts w:asciiTheme="majorBidi" w:hAnsiTheme="majorBidi" w:cstheme="majorBidi"/>
        </w:rPr>
      </w:pPr>
      <w:r w:rsidRPr="00912056">
        <w:rPr>
          <w:rFonts w:asciiTheme="majorBidi" w:hAnsiTheme="majorBidi" w:cstheme="majorBidi"/>
        </w:rPr>
        <w:t>[49] Hydro Quebec, 2006. Sustainability Report 2006. Available from:</w:t>
      </w:r>
      <w:r w:rsidRPr="00912056">
        <w:rPr>
          <w:rFonts w:asciiTheme="majorBidi" w:hAnsiTheme="majorBidi" w:cstheme="majorBidi"/>
        </w:rPr>
        <w:br/>
      </w:r>
      <w:hyperlink r:id="rId54" w:tgtFrame="_blank" w:history="1">
        <w:r w:rsidRPr="00912056">
          <w:rPr>
            <w:rStyle w:val="Hyperlink"/>
            <w:rFonts w:asciiTheme="majorBidi" w:hAnsiTheme="majorBidi" w:cstheme="majorBidi"/>
            <w:color w:val="auto"/>
            <w:u w:val="none"/>
          </w:rPr>
          <w:t>http://www.hydroquebec.com/publications/en/enviro_performance/2006/index.html</w:t>
        </w:r>
      </w:hyperlink>
      <w:r w:rsidRPr="00912056">
        <w:rPr>
          <w:rFonts w:asciiTheme="majorBidi" w:hAnsiTheme="majorBidi" w:cstheme="majorBidi"/>
        </w:rPr>
        <w:t xml:space="preserve"> </w:t>
      </w:r>
    </w:p>
    <w:p w:rsidR="00AC502C" w:rsidRPr="00912056" w:rsidRDefault="00AC502C" w:rsidP="00AC502C">
      <w:pPr>
        <w:pStyle w:val="NormalWeb"/>
        <w:spacing w:after="0" w:afterAutospacing="0"/>
        <w:ind w:left="567" w:hanging="567"/>
        <w:rPr>
          <w:rFonts w:asciiTheme="majorBidi" w:hAnsiTheme="majorBidi" w:cstheme="majorBidi"/>
        </w:rPr>
      </w:pPr>
      <w:r w:rsidRPr="00912056">
        <w:rPr>
          <w:rFonts w:asciiTheme="majorBidi" w:hAnsiTheme="majorBidi" w:cstheme="majorBidi"/>
        </w:rPr>
        <w:t xml:space="preserve">[50] Natural Resources Canada, 1997. Canada's Energy Outlook: 1996-2020. Ottawa, Ontario. Available from: </w:t>
      </w:r>
      <w:hyperlink r:id="rId55" w:tgtFrame="_blank" w:history="1">
        <w:r w:rsidRPr="00912056">
          <w:rPr>
            <w:rStyle w:val="Hyperlink"/>
            <w:rFonts w:asciiTheme="majorBidi" w:hAnsiTheme="majorBidi" w:cstheme="majorBidi"/>
            <w:color w:val="auto"/>
            <w:u w:val="none"/>
          </w:rPr>
          <w:t>http://www.nrcan.gc.ca/es/ceo/toc-96E.html</w:t>
        </w:r>
      </w:hyperlink>
      <w:r w:rsidRPr="00912056">
        <w:rPr>
          <w:rFonts w:asciiTheme="majorBidi" w:hAnsiTheme="majorBidi" w:cstheme="majorBidi"/>
        </w:rPr>
        <w:br/>
      </w:r>
    </w:p>
    <w:p w:rsidR="00AC502C" w:rsidRPr="00912056" w:rsidRDefault="00AC502C" w:rsidP="00AC502C">
      <w:pPr>
        <w:pStyle w:val="NormalWeb"/>
        <w:spacing w:before="0" w:beforeAutospacing="0" w:after="0" w:afterAutospacing="0"/>
        <w:ind w:left="567" w:hanging="567"/>
        <w:rPr>
          <w:rFonts w:asciiTheme="majorBidi" w:hAnsiTheme="majorBidi" w:cstheme="majorBidi"/>
        </w:rPr>
      </w:pPr>
      <w:r w:rsidRPr="00912056">
        <w:rPr>
          <w:rFonts w:asciiTheme="majorBidi" w:hAnsiTheme="majorBidi" w:cstheme="majorBidi"/>
        </w:rPr>
        <w:t xml:space="preserve">[51] Statistic Canada. Table 127-0001 Electric Power Statistics, Monthly (MWh) (table), CANSIM (database) Using E-SEAT (distributor). Available from: </w:t>
      </w:r>
      <w:r w:rsidRPr="00912056">
        <w:rPr>
          <w:rFonts w:asciiTheme="majorBidi" w:hAnsiTheme="majorBidi" w:cstheme="majorBidi"/>
          <w:lang w:val="en-US" w:eastAsia="en-US"/>
        </w:rPr>
        <w:t>http://estat.statcan.ca/cgiwin/cnsmcgi.exe?Lang=E&amp;amp;ESTATFile=EStat\English\CII_1_E.htm&amp;amp;RootDir=ESTAT/</w:t>
      </w:r>
      <w:r w:rsidRPr="00912056">
        <w:rPr>
          <w:rFonts w:asciiTheme="majorBidi" w:hAnsiTheme="majorBidi" w:cstheme="majorBidi"/>
        </w:rPr>
        <w:t xml:space="preserve"> [2008, 4 December]</w:t>
      </w:r>
      <w:r w:rsidRPr="00912056">
        <w:rPr>
          <w:rFonts w:asciiTheme="majorBidi" w:hAnsiTheme="majorBidi" w:cstheme="majorBidi"/>
        </w:rPr>
        <w:br/>
      </w:r>
    </w:p>
    <w:p w:rsidR="00AC502C" w:rsidRPr="00912056" w:rsidRDefault="00AC502C" w:rsidP="00AC502C">
      <w:pPr>
        <w:pStyle w:val="NormalWeb"/>
        <w:spacing w:before="0" w:beforeAutospacing="0" w:after="0" w:afterAutospacing="0"/>
        <w:ind w:left="567" w:hanging="567"/>
        <w:rPr>
          <w:rFonts w:asciiTheme="majorBidi" w:hAnsiTheme="majorBidi" w:cstheme="majorBidi"/>
        </w:rPr>
      </w:pPr>
      <w:r w:rsidRPr="00912056">
        <w:rPr>
          <w:rFonts w:asciiTheme="majorBidi" w:hAnsiTheme="majorBidi" w:cstheme="majorBidi"/>
        </w:rPr>
        <w:t>[52] Personal Communication: Trenholm, Arden, September 16, 2008. NB Power. E-mail:</w:t>
      </w:r>
      <w:hyperlink r:id="rId56" w:tgtFrame="_blank" w:history="1">
        <w:r w:rsidRPr="00912056">
          <w:rPr>
            <w:rStyle w:val="Hyperlink"/>
            <w:rFonts w:asciiTheme="majorBidi" w:hAnsiTheme="majorBidi" w:cstheme="majorBidi"/>
            <w:color w:val="auto"/>
            <w:u w:val="none"/>
          </w:rPr>
          <w:t>ATrenholm@nbpower.cam</w:t>
        </w:r>
      </w:hyperlink>
      <w:r w:rsidRPr="00912056">
        <w:rPr>
          <w:rFonts w:asciiTheme="majorBidi" w:hAnsiTheme="majorBidi" w:cstheme="majorBidi"/>
        </w:rPr>
        <w:t xml:space="preserve"> </w:t>
      </w:r>
    </w:p>
    <w:p w:rsidR="00AC502C" w:rsidRPr="00912056" w:rsidRDefault="00AC502C" w:rsidP="00AC502C">
      <w:pPr>
        <w:pStyle w:val="NormalWeb"/>
        <w:spacing w:after="0" w:afterAutospacing="0"/>
        <w:ind w:left="567" w:hanging="567"/>
        <w:rPr>
          <w:rFonts w:asciiTheme="majorBidi" w:hAnsiTheme="majorBidi" w:cstheme="majorBidi"/>
        </w:rPr>
      </w:pPr>
      <w:r w:rsidRPr="00912056">
        <w:rPr>
          <w:rFonts w:asciiTheme="majorBidi" w:hAnsiTheme="majorBidi" w:cstheme="majorBidi"/>
        </w:rPr>
        <w:t>[53] Guler, B., Ugursal, V.I., Fung, A.S., Aydinalp-Koksal, M., 2008. Impact of energy efficiency upgrade retrofits on the residential energy consumption and greenhouse gas emissions, Int. J. Environmental Technology and Management, V. 9, No. 4,</w:t>
      </w:r>
      <w:r w:rsidR="00352125">
        <w:rPr>
          <w:rFonts w:asciiTheme="majorBidi" w:hAnsiTheme="majorBidi" w:cstheme="majorBidi"/>
        </w:rPr>
        <w:t xml:space="preserve"> pp.</w:t>
      </w:r>
      <w:r w:rsidRPr="00912056">
        <w:rPr>
          <w:rFonts w:asciiTheme="majorBidi" w:hAnsiTheme="majorBidi" w:cstheme="majorBidi"/>
        </w:rPr>
        <w:t xml:space="preserve"> 434-444, 2008.</w:t>
      </w:r>
    </w:p>
    <w:p w:rsidR="00AC502C" w:rsidRPr="00912056" w:rsidRDefault="00AC502C" w:rsidP="00AC502C">
      <w:pPr>
        <w:pStyle w:val="NormalWeb"/>
        <w:spacing w:after="0" w:afterAutospacing="0"/>
        <w:ind w:left="567" w:hanging="567"/>
        <w:rPr>
          <w:rFonts w:asciiTheme="majorBidi" w:hAnsiTheme="majorBidi" w:cstheme="majorBidi"/>
        </w:rPr>
      </w:pPr>
      <w:r w:rsidRPr="00912056">
        <w:rPr>
          <w:rFonts w:asciiTheme="majorBidi" w:hAnsiTheme="majorBidi" w:cstheme="majorBidi"/>
        </w:rPr>
        <w:t xml:space="preserve">[54] Farahbakhsh, H., V.I. Ugursal, A.S. Fung, 1998. A residential end-use energy consumption model for Canada, Int. J. of Energy Research, V. 22, </w:t>
      </w:r>
      <w:r w:rsidR="00352125">
        <w:rPr>
          <w:rFonts w:asciiTheme="majorBidi" w:hAnsiTheme="majorBidi" w:cstheme="majorBidi"/>
        </w:rPr>
        <w:t>pp.</w:t>
      </w:r>
      <w:r w:rsidRPr="00912056">
        <w:rPr>
          <w:rFonts w:asciiTheme="majorBidi" w:hAnsiTheme="majorBidi" w:cstheme="majorBidi"/>
        </w:rPr>
        <w:t>1133-1143, 1998.</w:t>
      </w:r>
    </w:p>
    <w:p w:rsidR="00AC502C" w:rsidRPr="00912056" w:rsidRDefault="00AC502C" w:rsidP="00AC502C">
      <w:pPr>
        <w:pStyle w:val="NormalWeb"/>
        <w:spacing w:after="0" w:afterAutospacing="0"/>
        <w:ind w:left="567" w:hanging="567"/>
        <w:rPr>
          <w:rFonts w:asciiTheme="majorBidi" w:hAnsiTheme="majorBidi" w:cstheme="majorBidi"/>
        </w:rPr>
      </w:pPr>
      <w:r w:rsidRPr="00912056">
        <w:rPr>
          <w:rFonts w:asciiTheme="majorBidi" w:hAnsiTheme="majorBidi" w:cstheme="majorBidi"/>
        </w:rPr>
        <w:t>[55] Faye C. McQuiston, Jerald D. Parker. Energy Calculations, Heating, Ventilating, and Air Conditioning: Analysis and Design</w:t>
      </w:r>
      <w:r w:rsidRPr="00912056">
        <w:rPr>
          <w:rFonts w:asciiTheme="majorBidi" w:hAnsiTheme="majorBidi" w:cstheme="majorBidi"/>
          <w:i/>
          <w:iCs/>
        </w:rPr>
        <w:t xml:space="preserve">. </w:t>
      </w:r>
      <w:r w:rsidRPr="00912056">
        <w:rPr>
          <w:rFonts w:asciiTheme="majorBidi" w:hAnsiTheme="majorBidi" w:cstheme="majorBidi"/>
        </w:rPr>
        <w:t>4th ed, 1994.</w:t>
      </w:r>
    </w:p>
    <w:p w:rsidR="00AC502C" w:rsidRPr="00912056" w:rsidRDefault="00AC502C" w:rsidP="00AC502C">
      <w:pPr>
        <w:pStyle w:val="NormalWeb"/>
        <w:spacing w:before="0" w:beforeAutospacing="0" w:after="0" w:afterAutospacing="0"/>
        <w:ind w:left="567" w:hanging="567"/>
        <w:rPr>
          <w:rFonts w:asciiTheme="majorBidi" w:hAnsiTheme="majorBidi" w:cstheme="majorBidi"/>
        </w:rPr>
      </w:pPr>
    </w:p>
    <w:p w:rsidR="00AC502C" w:rsidRPr="00912056" w:rsidRDefault="00AC502C" w:rsidP="00AC502C">
      <w:pPr>
        <w:rPr>
          <w:rFonts w:asciiTheme="majorBidi" w:hAnsiTheme="majorBidi" w:cstheme="majorBidi"/>
        </w:rPr>
      </w:pPr>
      <w:r w:rsidRPr="00912056">
        <w:rPr>
          <w:rFonts w:asciiTheme="majorBidi" w:hAnsiTheme="majorBidi" w:cstheme="majorBidi"/>
        </w:rPr>
        <w:t>[56] Environment Canada, Climate Normals and averages 1971-2000. Available from:</w:t>
      </w:r>
    </w:p>
    <w:p w:rsidR="00AC502C" w:rsidRPr="00912056" w:rsidRDefault="00AC502C" w:rsidP="00AC502C">
      <w:pPr>
        <w:ind w:left="567"/>
        <w:rPr>
          <w:rFonts w:asciiTheme="majorBidi" w:hAnsiTheme="majorBidi" w:cstheme="majorBidi"/>
        </w:rPr>
      </w:pPr>
      <w:r w:rsidRPr="00912056">
        <w:rPr>
          <w:rFonts w:asciiTheme="majorBidi" w:hAnsiTheme="majorBidi" w:cstheme="majorBidi"/>
        </w:rPr>
        <w:t>http://www.climate.weatheroffice.ec.gc.ca/climate_normals/index_e.html</w:t>
      </w:r>
      <w:r>
        <w:rPr>
          <w:rFonts w:asciiTheme="majorBidi" w:hAnsiTheme="majorBidi" w:cstheme="majorBidi"/>
        </w:rPr>
        <w:t xml:space="preserve"> </w:t>
      </w:r>
      <w:r w:rsidRPr="00912056">
        <w:rPr>
          <w:rFonts w:asciiTheme="majorBidi" w:hAnsiTheme="majorBidi" w:cstheme="majorBidi"/>
        </w:rPr>
        <w:t>[2009, 28 January]</w:t>
      </w:r>
      <w:r w:rsidR="00BB2E83" w:rsidRPr="00912056">
        <w:rPr>
          <w:rFonts w:asciiTheme="majorBidi" w:hAnsiTheme="majorBidi" w:cstheme="majorBidi"/>
        </w:rPr>
        <w:fldChar w:fldCharType="end"/>
      </w:r>
    </w:p>
    <w:p w:rsidR="00AC502C" w:rsidRPr="00912056" w:rsidRDefault="00AC502C" w:rsidP="00AC502C">
      <w:pPr>
        <w:rPr>
          <w:rFonts w:asciiTheme="majorBidi" w:hAnsiTheme="majorBidi" w:cstheme="majorBidi"/>
        </w:rPr>
      </w:pPr>
    </w:p>
    <w:p w:rsidR="00AC502C" w:rsidRPr="00912056" w:rsidRDefault="00AC502C" w:rsidP="00AC502C">
      <w:pPr>
        <w:rPr>
          <w:rFonts w:asciiTheme="majorBidi" w:hAnsiTheme="majorBidi" w:cstheme="majorBidi"/>
        </w:rPr>
      </w:pPr>
    </w:p>
    <w:p w:rsidR="00AC502C" w:rsidRPr="00912056" w:rsidRDefault="00AC502C" w:rsidP="00AC502C">
      <w:pPr>
        <w:rPr>
          <w:rFonts w:asciiTheme="majorBidi" w:hAnsiTheme="majorBidi" w:cstheme="majorBidi"/>
        </w:rPr>
      </w:pPr>
    </w:p>
    <w:p w:rsidR="00AC502C" w:rsidRPr="00912056" w:rsidRDefault="00AC502C" w:rsidP="00AC502C">
      <w:pPr>
        <w:rPr>
          <w:rFonts w:asciiTheme="majorBidi" w:hAnsiTheme="majorBidi" w:cstheme="majorBidi"/>
        </w:rPr>
      </w:pPr>
    </w:p>
    <w:p w:rsidR="00AC502C" w:rsidRPr="00912056" w:rsidRDefault="00AC502C" w:rsidP="00AC502C">
      <w:pPr>
        <w:rPr>
          <w:rFonts w:asciiTheme="majorBidi" w:hAnsiTheme="majorBidi" w:cstheme="majorBidi"/>
        </w:rPr>
      </w:pPr>
    </w:p>
    <w:p w:rsidR="00AC502C" w:rsidRPr="00912056" w:rsidRDefault="00AC502C" w:rsidP="00AC502C">
      <w:pPr>
        <w:tabs>
          <w:tab w:val="left" w:pos="3150"/>
        </w:tabs>
        <w:rPr>
          <w:rFonts w:asciiTheme="majorBidi" w:hAnsiTheme="majorBidi" w:cstheme="majorBidi"/>
        </w:rPr>
      </w:pPr>
      <w:r w:rsidRPr="00912056">
        <w:rPr>
          <w:rFonts w:asciiTheme="majorBidi" w:hAnsiTheme="majorBidi" w:cstheme="majorBidi"/>
        </w:rPr>
        <w:tab/>
      </w:r>
    </w:p>
    <w:p w:rsidR="00AC502C" w:rsidRPr="007C4FE8" w:rsidRDefault="00AC502C" w:rsidP="00AC502C"/>
    <w:p w:rsidR="00CD27FE" w:rsidRPr="007C4FE8" w:rsidRDefault="00CD27FE" w:rsidP="00CD27FE"/>
    <w:p w:rsidR="00CD27FE" w:rsidRPr="007C4FE8" w:rsidRDefault="00CD27FE" w:rsidP="00CD27FE"/>
    <w:p w:rsidR="00CD27FE" w:rsidRPr="007C4FE8" w:rsidRDefault="00CD27FE" w:rsidP="00CD27FE"/>
    <w:p w:rsidR="00CD27FE" w:rsidRPr="007C4FE8" w:rsidRDefault="00CD27FE" w:rsidP="00CD27FE"/>
    <w:p w:rsidR="00CD27FE" w:rsidRPr="007C4FE8" w:rsidRDefault="00CD27FE" w:rsidP="00CD27FE"/>
    <w:p w:rsidR="00CD27FE" w:rsidRPr="007C4FE8" w:rsidRDefault="00CD27FE" w:rsidP="00CD27FE">
      <w:pPr>
        <w:tabs>
          <w:tab w:val="left" w:pos="3150"/>
        </w:tabs>
      </w:pPr>
      <w:r w:rsidRPr="007C4FE8">
        <w:tab/>
      </w:r>
    </w:p>
    <w:p w:rsidR="008A2E71" w:rsidRDefault="008A2E71" w:rsidP="00047D54"/>
    <w:p w:rsidR="008A2E71" w:rsidRPr="007C4FE8" w:rsidRDefault="008A2E71" w:rsidP="008A2E71">
      <w:pPr>
        <w:ind w:left="567"/>
      </w:pPr>
    </w:p>
    <w:p w:rsidR="008A2E71" w:rsidRPr="008A2E71" w:rsidRDefault="008A2E71" w:rsidP="008A2E71"/>
    <w:p w:rsidR="00D27327" w:rsidRPr="007C4FE8" w:rsidRDefault="00D27327" w:rsidP="00D27327"/>
    <w:p w:rsidR="00F379DE" w:rsidRPr="001C3218" w:rsidRDefault="00F379DE" w:rsidP="001C3218">
      <w:pPr>
        <w:rPr>
          <w:kern w:val="32"/>
        </w:rPr>
      </w:pPr>
      <w:bookmarkStart w:id="240" w:name="_Toc214701388"/>
      <w:bookmarkStart w:id="241" w:name="_Toc216454169"/>
      <w:bookmarkStart w:id="242" w:name="_Toc216454912"/>
      <w:bookmarkStart w:id="243" w:name="_Toc216455732"/>
    </w:p>
    <w:p w:rsidR="00F379DE" w:rsidRDefault="00F379DE" w:rsidP="00607986">
      <w:pPr>
        <w:pStyle w:val="Heading1"/>
        <w:jc w:val="center"/>
        <w:rPr>
          <w:rFonts w:ascii="Times New Roman" w:hAnsi="Times New Roman" w:cs="Times New Roman"/>
          <w:sz w:val="36"/>
          <w:szCs w:val="36"/>
        </w:rPr>
      </w:pPr>
    </w:p>
    <w:p w:rsidR="00607986" w:rsidRDefault="00352125" w:rsidP="00607986">
      <w:pPr>
        <w:pStyle w:val="Heading1"/>
        <w:jc w:val="center"/>
        <w:rPr>
          <w:rFonts w:ascii="Times New Roman" w:hAnsi="Times New Roman" w:cs="Times New Roman"/>
          <w:sz w:val="36"/>
          <w:szCs w:val="36"/>
        </w:rPr>
      </w:pPr>
      <w:bookmarkStart w:id="244" w:name="_Toc225059669"/>
      <w:r>
        <w:rPr>
          <w:rFonts w:ascii="Times New Roman" w:hAnsi="Times New Roman" w:cs="Times New Roman"/>
          <w:sz w:val="36"/>
          <w:szCs w:val="36"/>
        </w:rPr>
        <w:t>APPENDIC</w:t>
      </w:r>
      <w:r w:rsidR="00607986" w:rsidRPr="00F379DE">
        <w:rPr>
          <w:rFonts w:ascii="Times New Roman" w:hAnsi="Times New Roman" w:cs="Times New Roman"/>
          <w:sz w:val="36"/>
          <w:szCs w:val="36"/>
        </w:rPr>
        <w:t>ES</w:t>
      </w:r>
      <w:bookmarkEnd w:id="240"/>
      <w:bookmarkEnd w:id="241"/>
      <w:bookmarkEnd w:id="242"/>
      <w:bookmarkEnd w:id="243"/>
      <w:bookmarkEnd w:id="244"/>
    </w:p>
    <w:p w:rsidR="00F379DE" w:rsidRPr="00F379DE" w:rsidRDefault="00F379DE" w:rsidP="00F379DE"/>
    <w:p w:rsidR="00607986" w:rsidRPr="00BD0ED8" w:rsidRDefault="00607986" w:rsidP="00607986">
      <w:pPr>
        <w:spacing w:line="360" w:lineRule="auto"/>
        <w:jc w:val="center"/>
        <w:rPr>
          <w:b/>
          <w:bCs/>
          <w:sz w:val="28"/>
          <w:szCs w:val="28"/>
        </w:rPr>
      </w:pPr>
    </w:p>
    <w:p w:rsidR="00607986" w:rsidRPr="00BD0ED8" w:rsidRDefault="00607986" w:rsidP="00607986">
      <w:pPr>
        <w:spacing w:line="360" w:lineRule="auto"/>
        <w:jc w:val="center"/>
        <w:rPr>
          <w:b/>
          <w:bCs/>
          <w:sz w:val="28"/>
          <w:szCs w:val="28"/>
        </w:rPr>
      </w:pPr>
    </w:p>
    <w:p w:rsidR="00607986" w:rsidRPr="00BD0ED8" w:rsidRDefault="00607986" w:rsidP="00607986">
      <w:pPr>
        <w:spacing w:line="360" w:lineRule="auto"/>
        <w:jc w:val="center"/>
        <w:rPr>
          <w:b/>
          <w:bCs/>
          <w:sz w:val="28"/>
          <w:szCs w:val="28"/>
        </w:rPr>
      </w:pPr>
    </w:p>
    <w:p w:rsidR="00607986" w:rsidRPr="00BD0ED8" w:rsidRDefault="00607986" w:rsidP="00607986">
      <w:pPr>
        <w:spacing w:line="360" w:lineRule="auto"/>
        <w:jc w:val="center"/>
        <w:rPr>
          <w:b/>
          <w:bCs/>
          <w:sz w:val="28"/>
          <w:szCs w:val="28"/>
        </w:rPr>
      </w:pPr>
    </w:p>
    <w:p w:rsidR="00607986" w:rsidRPr="00BD0ED8" w:rsidRDefault="00607986" w:rsidP="00607986">
      <w:pPr>
        <w:spacing w:line="360" w:lineRule="auto"/>
        <w:jc w:val="center"/>
        <w:rPr>
          <w:b/>
          <w:bCs/>
          <w:sz w:val="28"/>
          <w:szCs w:val="28"/>
        </w:rPr>
      </w:pPr>
    </w:p>
    <w:p w:rsidR="00607986" w:rsidRPr="00BD0ED8" w:rsidRDefault="00607986" w:rsidP="00607986">
      <w:pPr>
        <w:spacing w:line="360" w:lineRule="auto"/>
        <w:jc w:val="center"/>
        <w:rPr>
          <w:b/>
          <w:bCs/>
          <w:sz w:val="28"/>
          <w:szCs w:val="28"/>
        </w:rPr>
      </w:pPr>
    </w:p>
    <w:p w:rsidR="00607986" w:rsidRPr="00BD0ED8" w:rsidRDefault="00607986" w:rsidP="00607986">
      <w:pPr>
        <w:spacing w:line="360" w:lineRule="auto"/>
        <w:jc w:val="center"/>
        <w:rPr>
          <w:b/>
          <w:bCs/>
          <w:sz w:val="28"/>
          <w:szCs w:val="28"/>
        </w:rPr>
      </w:pPr>
    </w:p>
    <w:p w:rsidR="00607986" w:rsidRPr="00BD0ED8" w:rsidRDefault="00607986" w:rsidP="00607986">
      <w:pPr>
        <w:spacing w:line="360" w:lineRule="auto"/>
        <w:jc w:val="center"/>
        <w:rPr>
          <w:b/>
          <w:bCs/>
          <w:sz w:val="28"/>
          <w:szCs w:val="28"/>
        </w:rPr>
      </w:pPr>
    </w:p>
    <w:p w:rsidR="00607986" w:rsidRPr="00BD0ED8" w:rsidRDefault="00607986" w:rsidP="00607986">
      <w:pPr>
        <w:spacing w:line="360" w:lineRule="auto"/>
        <w:jc w:val="center"/>
        <w:rPr>
          <w:b/>
          <w:bCs/>
          <w:sz w:val="28"/>
          <w:szCs w:val="28"/>
        </w:rPr>
      </w:pPr>
    </w:p>
    <w:p w:rsidR="00607986" w:rsidRPr="00BD0ED8" w:rsidRDefault="00607986" w:rsidP="00607986">
      <w:pPr>
        <w:spacing w:line="360" w:lineRule="auto"/>
        <w:jc w:val="center"/>
        <w:rPr>
          <w:b/>
          <w:bCs/>
          <w:sz w:val="28"/>
          <w:szCs w:val="28"/>
        </w:rPr>
      </w:pPr>
    </w:p>
    <w:p w:rsidR="00607986" w:rsidRPr="00BD0ED8" w:rsidRDefault="00607986" w:rsidP="00607986">
      <w:pPr>
        <w:spacing w:line="360" w:lineRule="auto"/>
        <w:jc w:val="center"/>
        <w:rPr>
          <w:b/>
          <w:bCs/>
          <w:sz w:val="28"/>
          <w:szCs w:val="28"/>
        </w:rPr>
      </w:pPr>
    </w:p>
    <w:p w:rsidR="00607986" w:rsidRPr="00BD0ED8" w:rsidRDefault="00607986" w:rsidP="00607986">
      <w:pPr>
        <w:spacing w:line="360" w:lineRule="auto"/>
        <w:jc w:val="center"/>
        <w:rPr>
          <w:b/>
          <w:bCs/>
          <w:sz w:val="28"/>
          <w:szCs w:val="28"/>
        </w:rPr>
      </w:pPr>
    </w:p>
    <w:p w:rsidR="00607986" w:rsidRPr="00BD0ED8" w:rsidRDefault="00607986" w:rsidP="00607986">
      <w:pPr>
        <w:spacing w:line="360" w:lineRule="auto"/>
        <w:jc w:val="center"/>
        <w:rPr>
          <w:b/>
          <w:bCs/>
          <w:sz w:val="28"/>
          <w:szCs w:val="28"/>
        </w:rPr>
      </w:pPr>
    </w:p>
    <w:p w:rsidR="00607986" w:rsidRDefault="00607986" w:rsidP="00607986">
      <w:pPr>
        <w:spacing w:line="360" w:lineRule="auto"/>
        <w:jc w:val="center"/>
        <w:rPr>
          <w:b/>
          <w:bCs/>
          <w:sz w:val="28"/>
          <w:szCs w:val="28"/>
        </w:rPr>
      </w:pPr>
    </w:p>
    <w:p w:rsidR="00607986" w:rsidRDefault="00607986" w:rsidP="00607986">
      <w:pPr>
        <w:pStyle w:val="Heading2"/>
        <w:jc w:val="center"/>
        <w:rPr>
          <w:rFonts w:ascii="Times New Roman" w:hAnsi="Times New Roman" w:cs="Times New Roman"/>
          <w:i w:val="0"/>
          <w:iCs w:val="0"/>
        </w:rPr>
      </w:pPr>
      <w:bookmarkStart w:id="245" w:name="_Toc214701389"/>
      <w:bookmarkStart w:id="246" w:name="_Toc216454170"/>
      <w:bookmarkStart w:id="247" w:name="_Toc216454913"/>
      <w:bookmarkStart w:id="248" w:name="_Toc216455733"/>
      <w:bookmarkStart w:id="249" w:name="_Toc225059670"/>
      <w:r w:rsidRPr="00BD0ED8">
        <w:rPr>
          <w:rFonts w:ascii="Times New Roman" w:hAnsi="Times New Roman" w:cs="Times New Roman"/>
          <w:i w:val="0"/>
          <w:iCs w:val="0"/>
        </w:rPr>
        <w:lastRenderedPageBreak/>
        <w:t>APPENDIX A</w:t>
      </w:r>
      <w:bookmarkEnd w:id="245"/>
      <w:bookmarkEnd w:id="246"/>
      <w:bookmarkEnd w:id="247"/>
      <w:bookmarkEnd w:id="248"/>
      <w:bookmarkEnd w:id="249"/>
    </w:p>
    <w:p w:rsidR="00607986" w:rsidRPr="003224F2" w:rsidRDefault="00607986" w:rsidP="00607986"/>
    <w:p w:rsidR="00607986" w:rsidRPr="007A5CB2" w:rsidRDefault="007A5CB2" w:rsidP="007A5CB2">
      <w:pPr>
        <w:jc w:val="center"/>
        <w:rPr>
          <w:b/>
          <w:bCs/>
        </w:rPr>
      </w:pPr>
      <w:r>
        <w:rPr>
          <w:b/>
          <w:bCs/>
        </w:rPr>
        <w:t>The Detailed D</w:t>
      </w:r>
      <w:r w:rsidR="00607986" w:rsidRPr="007A5CB2">
        <w:rPr>
          <w:b/>
          <w:bCs/>
        </w:rPr>
        <w:t>ata</w:t>
      </w:r>
      <w:r>
        <w:rPr>
          <w:b/>
          <w:bCs/>
        </w:rPr>
        <w:t xml:space="preserve"> Used to Calculate the </w:t>
      </w:r>
      <w:r w:rsidR="00607986" w:rsidRPr="007A5CB2">
        <w:rPr>
          <w:b/>
          <w:bCs/>
        </w:rPr>
        <w:t>GHGIF</w:t>
      </w:r>
      <w:r w:rsidR="00607986" w:rsidRPr="007A5CB2">
        <w:rPr>
          <w:b/>
          <w:bCs/>
          <w:vertAlign w:val="subscript"/>
        </w:rPr>
        <w:t xml:space="preserve">A </w:t>
      </w:r>
      <w:r w:rsidR="00607986" w:rsidRPr="007A5CB2">
        <w:rPr>
          <w:b/>
          <w:bCs/>
        </w:rPr>
        <w:t>and GHGIF</w:t>
      </w:r>
      <w:r w:rsidR="00607986" w:rsidRPr="007A5CB2">
        <w:rPr>
          <w:b/>
          <w:bCs/>
          <w:vertAlign w:val="subscript"/>
        </w:rPr>
        <w:t>M</w:t>
      </w:r>
      <w:r>
        <w:rPr>
          <w:b/>
          <w:bCs/>
        </w:rPr>
        <w:t xml:space="preserve"> Values for each P</w:t>
      </w:r>
      <w:r w:rsidR="00607986" w:rsidRPr="007A5CB2">
        <w:rPr>
          <w:b/>
          <w:bCs/>
        </w:rPr>
        <w:t>rovince</w:t>
      </w:r>
      <w:r>
        <w:rPr>
          <w:b/>
          <w:bCs/>
        </w:rPr>
        <w:t xml:space="preserve"> for the Period</w:t>
      </w:r>
      <w:r w:rsidR="00607986" w:rsidRPr="007A5CB2">
        <w:rPr>
          <w:b/>
          <w:bCs/>
        </w:rPr>
        <w:t xml:space="preserve"> 2004 </w:t>
      </w:r>
      <w:r w:rsidR="00894C60" w:rsidRPr="007A5CB2">
        <w:rPr>
          <w:b/>
          <w:bCs/>
        </w:rPr>
        <w:t>to</w:t>
      </w:r>
      <w:r>
        <w:rPr>
          <w:b/>
          <w:bCs/>
        </w:rPr>
        <w:t xml:space="preserve"> 2006</w:t>
      </w:r>
    </w:p>
    <w:p w:rsidR="00607986" w:rsidRDefault="00607986" w:rsidP="00607986"/>
    <w:p w:rsidR="007A5CB2" w:rsidRPr="003224F2" w:rsidRDefault="007A5CB2" w:rsidP="00607986"/>
    <w:p w:rsidR="006404A9" w:rsidRDefault="00607986" w:rsidP="006404A9">
      <w:pPr>
        <w:ind w:left="-426" w:right="-120"/>
        <w:rPr>
          <w:rFonts w:ascii="TimesNewRomanPSMT" w:hAnsi="TimesNewRomanPSMT" w:cs="TimesNewRomanPSMT"/>
        </w:rPr>
      </w:pPr>
      <w:r w:rsidRPr="00BD0ED8">
        <w:t xml:space="preserve">Table A.1. </w:t>
      </w:r>
      <w:r w:rsidRPr="00BD0ED8">
        <w:rPr>
          <w:rFonts w:ascii="TimesNewRomanPSMT" w:hAnsi="TimesNewRomanPSMT" w:cs="TimesNewRomanPSMT"/>
        </w:rPr>
        <w:t xml:space="preserve">GHG emissions in Newfoundland from electricity </w:t>
      </w:r>
      <w:r w:rsidRPr="00BD0ED8">
        <w:t>generation</w:t>
      </w:r>
      <w:r w:rsidRPr="00BD0ED8">
        <w:rPr>
          <w:rFonts w:ascii="TimesNewRomanPSMT" w:hAnsi="TimesNewRomanPSMT" w:cs="TimesNewRomanPSMT"/>
        </w:rPr>
        <w:t>, 2004</w:t>
      </w:r>
      <w:r w:rsidR="007A5CB2">
        <w:rPr>
          <w:rFonts w:ascii="TimesNewRomanPSMT" w:hAnsi="TimesNewRomanPSMT" w:cs="TimesNewRomanPSMT"/>
        </w:rPr>
        <w:t>-2006</w:t>
      </w:r>
      <w:r w:rsidR="006404A9">
        <w:rPr>
          <w:rFonts w:ascii="TimesNewRomanPSMT" w:hAnsi="TimesNewRomanPSMT" w:cs="TimesNewRomanPSMT"/>
        </w:rPr>
        <w:t xml:space="preserve"> </w:t>
      </w:r>
      <w:r w:rsidR="00BB2E83">
        <w:rPr>
          <w:rFonts w:ascii="TimesNewRomanPSMT" w:hAnsi="TimesNewRomanPSMT" w:cs="TimesNewRomanPSMT"/>
        </w:rPr>
        <w:fldChar w:fldCharType="begin"/>
      </w:r>
      <w:r w:rsidR="006404A9">
        <w:rPr>
          <w:rFonts w:ascii="TimesNewRomanPSMT" w:hAnsi="TimesNewRomanPSMT" w:cs="TimesNewRomanPSMT"/>
        </w:rPr>
        <w:instrText>ADDIN RW.CITE{{59 Anonymous; 60 Anonymous; 84 Anonymous; 17 Anonymous}}</w:instrText>
      </w:r>
      <w:r w:rsidR="00BB2E83">
        <w:rPr>
          <w:rFonts w:ascii="TimesNewRomanPSMT" w:hAnsi="TimesNewRomanPSMT" w:cs="TimesNewRomanPSMT"/>
        </w:rPr>
        <w:fldChar w:fldCharType="separate"/>
      </w:r>
      <w:r w:rsidR="00571DAA">
        <w:rPr>
          <w:rFonts w:ascii="TimesNewRomanPSMT" w:hAnsi="TimesNewRomanPSMT" w:cs="TimesNewRomanPSMT"/>
        </w:rPr>
        <w:t>[1, 8-10]</w:t>
      </w:r>
      <w:r w:rsidR="00BB2E83">
        <w:rPr>
          <w:rFonts w:ascii="TimesNewRomanPSMT" w:hAnsi="TimesNewRomanPSMT" w:cs="TimesNewRomanPSMT"/>
        </w:rPr>
        <w:fldChar w:fldCharType="end"/>
      </w:r>
    </w:p>
    <w:tbl>
      <w:tblPr>
        <w:tblW w:w="9215"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560"/>
        <w:gridCol w:w="1276"/>
        <w:gridCol w:w="1134"/>
        <w:gridCol w:w="956"/>
        <w:gridCol w:w="957"/>
        <w:gridCol w:w="957"/>
        <w:gridCol w:w="957"/>
        <w:gridCol w:w="1418"/>
      </w:tblGrid>
      <w:tr w:rsidR="007A5CB2" w:rsidRPr="00BD0ED8" w:rsidTr="00F4401E">
        <w:trPr>
          <w:trHeight w:val="419"/>
        </w:trPr>
        <w:tc>
          <w:tcPr>
            <w:tcW w:w="1560" w:type="dxa"/>
          </w:tcPr>
          <w:p w:rsidR="007A5CB2" w:rsidRPr="007A5CB2" w:rsidRDefault="007A5CB2" w:rsidP="003D304A">
            <w:pPr>
              <w:jc w:val="center"/>
              <w:rPr>
                <w:b/>
                <w:bCs/>
                <w:sz w:val="17"/>
                <w:szCs w:val="17"/>
              </w:rPr>
            </w:pPr>
            <w:r w:rsidRPr="007A5CB2">
              <w:rPr>
                <w:b/>
                <w:bCs/>
                <w:sz w:val="17"/>
                <w:szCs w:val="17"/>
              </w:rPr>
              <w:t>Year</w:t>
            </w:r>
          </w:p>
        </w:tc>
        <w:tc>
          <w:tcPr>
            <w:tcW w:w="7655" w:type="dxa"/>
            <w:gridSpan w:val="7"/>
          </w:tcPr>
          <w:p w:rsidR="007A5CB2" w:rsidRPr="007A5CB2" w:rsidRDefault="007A5CB2" w:rsidP="003D304A">
            <w:pPr>
              <w:jc w:val="center"/>
              <w:rPr>
                <w:b/>
                <w:bCs/>
                <w:sz w:val="17"/>
                <w:szCs w:val="17"/>
              </w:rPr>
            </w:pPr>
            <w:r w:rsidRPr="007A5CB2">
              <w:rPr>
                <w:b/>
                <w:bCs/>
                <w:sz w:val="17"/>
                <w:szCs w:val="17"/>
              </w:rPr>
              <w:t>2004</w:t>
            </w:r>
          </w:p>
        </w:tc>
      </w:tr>
      <w:tr w:rsidR="00607986" w:rsidRPr="00BD0ED8" w:rsidTr="003D304A">
        <w:trPr>
          <w:trHeight w:val="419"/>
        </w:trPr>
        <w:tc>
          <w:tcPr>
            <w:tcW w:w="1560" w:type="dxa"/>
            <w:vMerge w:val="restart"/>
          </w:tcPr>
          <w:p w:rsidR="00607986" w:rsidRPr="00157447" w:rsidRDefault="00607986" w:rsidP="003D304A">
            <w:pPr>
              <w:jc w:val="center"/>
              <w:rPr>
                <w:sz w:val="17"/>
                <w:szCs w:val="17"/>
              </w:rPr>
            </w:pPr>
            <w:r w:rsidRPr="00157447">
              <w:rPr>
                <w:sz w:val="17"/>
                <w:szCs w:val="17"/>
              </w:rPr>
              <w:t>Energy Source*</w:t>
            </w:r>
          </w:p>
          <w:p w:rsidR="00607986" w:rsidRPr="00157447" w:rsidRDefault="00607986" w:rsidP="003D304A">
            <w:pPr>
              <w:rPr>
                <w:sz w:val="17"/>
                <w:szCs w:val="17"/>
              </w:rPr>
            </w:pPr>
          </w:p>
        </w:tc>
        <w:tc>
          <w:tcPr>
            <w:tcW w:w="1276" w:type="dxa"/>
            <w:vMerge w:val="restart"/>
          </w:tcPr>
          <w:p w:rsidR="00607986" w:rsidRPr="00157447" w:rsidRDefault="00607986" w:rsidP="003D304A">
            <w:pPr>
              <w:jc w:val="center"/>
              <w:rPr>
                <w:sz w:val="17"/>
                <w:szCs w:val="17"/>
              </w:rPr>
            </w:pPr>
            <w:r w:rsidRPr="00157447">
              <w:rPr>
                <w:sz w:val="17"/>
                <w:szCs w:val="17"/>
              </w:rPr>
              <w:t>Electricity* Generated (MWh)</w:t>
            </w:r>
          </w:p>
        </w:tc>
        <w:tc>
          <w:tcPr>
            <w:tcW w:w="1134" w:type="dxa"/>
            <w:vMerge w:val="restart"/>
          </w:tcPr>
          <w:p w:rsidR="00607986" w:rsidRPr="00157447" w:rsidRDefault="00607986" w:rsidP="003D304A">
            <w:pPr>
              <w:jc w:val="center"/>
              <w:rPr>
                <w:sz w:val="17"/>
                <w:szCs w:val="17"/>
              </w:rPr>
            </w:pPr>
            <w:r w:rsidRPr="00157447">
              <w:rPr>
                <w:sz w:val="17"/>
                <w:szCs w:val="17"/>
              </w:rPr>
              <w:t>Fuel Input*</w:t>
            </w:r>
          </w:p>
          <w:p w:rsidR="00607986" w:rsidRPr="00157447" w:rsidRDefault="00607986" w:rsidP="003D304A">
            <w:pPr>
              <w:jc w:val="center"/>
              <w:rPr>
                <w:sz w:val="17"/>
                <w:szCs w:val="17"/>
              </w:rPr>
            </w:pPr>
          </w:p>
        </w:tc>
        <w:tc>
          <w:tcPr>
            <w:tcW w:w="2870" w:type="dxa"/>
            <w:gridSpan w:val="3"/>
          </w:tcPr>
          <w:p w:rsidR="00607986" w:rsidRPr="00157447" w:rsidRDefault="00607986" w:rsidP="003D304A">
            <w:pPr>
              <w:jc w:val="center"/>
              <w:rPr>
                <w:sz w:val="17"/>
                <w:szCs w:val="17"/>
              </w:rPr>
            </w:pPr>
            <w:r w:rsidRPr="00157447">
              <w:rPr>
                <w:sz w:val="17"/>
                <w:szCs w:val="17"/>
              </w:rPr>
              <w:t>Emission factor**</w:t>
            </w:r>
          </w:p>
        </w:tc>
        <w:tc>
          <w:tcPr>
            <w:tcW w:w="957" w:type="dxa"/>
            <w:vMerge w:val="restart"/>
          </w:tcPr>
          <w:p w:rsidR="00607986" w:rsidRPr="00157447" w:rsidRDefault="00607986" w:rsidP="003D304A">
            <w:pPr>
              <w:jc w:val="center"/>
              <w:rPr>
                <w:sz w:val="17"/>
                <w:szCs w:val="17"/>
              </w:rPr>
            </w:pPr>
            <w:r w:rsidRPr="00157447">
              <w:rPr>
                <w:sz w:val="17"/>
                <w:szCs w:val="17"/>
              </w:rPr>
              <w:t>CO</w:t>
            </w:r>
            <w:r w:rsidRPr="00157447">
              <w:rPr>
                <w:sz w:val="17"/>
                <w:szCs w:val="17"/>
                <w:vertAlign w:val="subscript"/>
              </w:rPr>
              <w:t>2eq</w:t>
            </w:r>
            <w:r w:rsidRPr="00157447">
              <w:rPr>
                <w:sz w:val="17"/>
                <w:szCs w:val="17"/>
              </w:rPr>
              <w:t>/</w:t>
            </w:r>
          </w:p>
          <w:p w:rsidR="00607986" w:rsidRPr="00157447" w:rsidRDefault="00607986" w:rsidP="003D304A">
            <w:pPr>
              <w:jc w:val="center"/>
              <w:rPr>
                <w:sz w:val="17"/>
                <w:szCs w:val="17"/>
              </w:rPr>
            </w:pPr>
            <w:r w:rsidRPr="00157447">
              <w:rPr>
                <w:sz w:val="17"/>
                <w:szCs w:val="17"/>
              </w:rPr>
              <w:t>quaintly fuel</w:t>
            </w:r>
          </w:p>
        </w:tc>
        <w:tc>
          <w:tcPr>
            <w:tcW w:w="1418" w:type="dxa"/>
            <w:vMerge w:val="restart"/>
          </w:tcPr>
          <w:p w:rsidR="00607986" w:rsidRPr="00157447" w:rsidRDefault="00607986" w:rsidP="003D304A">
            <w:pPr>
              <w:jc w:val="center"/>
              <w:rPr>
                <w:sz w:val="17"/>
                <w:szCs w:val="17"/>
              </w:rPr>
            </w:pPr>
            <w:r w:rsidRPr="00157447">
              <w:rPr>
                <w:sz w:val="17"/>
                <w:szCs w:val="17"/>
              </w:rPr>
              <w:t>Total GHG emission in</w:t>
            </w:r>
          </w:p>
          <w:p w:rsidR="00607986" w:rsidRPr="00157447" w:rsidRDefault="00607986" w:rsidP="003D304A">
            <w:pPr>
              <w:jc w:val="center"/>
              <w:rPr>
                <w:sz w:val="17"/>
                <w:szCs w:val="17"/>
              </w:rPr>
            </w:pPr>
            <w:r w:rsidRPr="00157447">
              <w:rPr>
                <w:sz w:val="17"/>
                <w:szCs w:val="17"/>
              </w:rPr>
              <w:t>kg CO</w:t>
            </w:r>
            <w:r w:rsidRPr="00157447">
              <w:rPr>
                <w:sz w:val="17"/>
                <w:szCs w:val="17"/>
                <w:vertAlign w:val="subscript"/>
              </w:rPr>
              <w:t>2eq</w:t>
            </w:r>
          </w:p>
        </w:tc>
      </w:tr>
      <w:tr w:rsidR="00607986" w:rsidRPr="00BD0ED8" w:rsidTr="003D304A">
        <w:trPr>
          <w:trHeight w:val="85"/>
        </w:trPr>
        <w:tc>
          <w:tcPr>
            <w:tcW w:w="1560" w:type="dxa"/>
            <w:vMerge/>
          </w:tcPr>
          <w:p w:rsidR="00607986" w:rsidRPr="00157447" w:rsidRDefault="00607986" w:rsidP="003D304A">
            <w:pPr>
              <w:jc w:val="center"/>
              <w:rPr>
                <w:sz w:val="17"/>
                <w:szCs w:val="17"/>
              </w:rPr>
            </w:pPr>
          </w:p>
        </w:tc>
        <w:tc>
          <w:tcPr>
            <w:tcW w:w="1276" w:type="dxa"/>
            <w:vMerge/>
          </w:tcPr>
          <w:p w:rsidR="00607986" w:rsidRPr="00157447" w:rsidRDefault="00607986" w:rsidP="003D304A">
            <w:pPr>
              <w:jc w:val="center"/>
              <w:rPr>
                <w:sz w:val="17"/>
                <w:szCs w:val="17"/>
              </w:rPr>
            </w:pPr>
          </w:p>
        </w:tc>
        <w:tc>
          <w:tcPr>
            <w:tcW w:w="1134" w:type="dxa"/>
            <w:vMerge/>
          </w:tcPr>
          <w:p w:rsidR="00607986" w:rsidRPr="00157447" w:rsidRDefault="00607986" w:rsidP="003D304A">
            <w:pPr>
              <w:jc w:val="center"/>
              <w:rPr>
                <w:sz w:val="17"/>
                <w:szCs w:val="17"/>
              </w:rPr>
            </w:pPr>
          </w:p>
        </w:tc>
        <w:tc>
          <w:tcPr>
            <w:tcW w:w="956" w:type="dxa"/>
          </w:tcPr>
          <w:p w:rsidR="00607986" w:rsidRPr="00157447" w:rsidRDefault="00607986" w:rsidP="003D304A">
            <w:pPr>
              <w:jc w:val="center"/>
              <w:rPr>
                <w:sz w:val="17"/>
                <w:szCs w:val="17"/>
              </w:rPr>
            </w:pPr>
            <w:r w:rsidRPr="00157447">
              <w:rPr>
                <w:sz w:val="17"/>
                <w:szCs w:val="17"/>
              </w:rPr>
              <w:t>CO</w:t>
            </w:r>
            <w:r w:rsidRPr="00157447">
              <w:rPr>
                <w:sz w:val="17"/>
                <w:szCs w:val="17"/>
                <w:vertAlign w:val="subscript"/>
              </w:rPr>
              <w:t>2</w:t>
            </w:r>
          </w:p>
        </w:tc>
        <w:tc>
          <w:tcPr>
            <w:tcW w:w="957" w:type="dxa"/>
          </w:tcPr>
          <w:p w:rsidR="00607986" w:rsidRPr="00157447" w:rsidRDefault="00607986" w:rsidP="003D304A">
            <w:pPr>
              <w:jc w:val="center"/>
              <w:rPr>
                <w:sz w:val="17"/>
                <w:szCs w:val="17"/>
              </w:rPr>
            </w:pPr>
            <w:r w:rsidRPr="00157447">
              <w:rPr>
                <w:sz w:val="17"/>
                <w:szCs w:val="17"/>
              </w:rPr>
              <w:t>CH</w:t>
            </w:r>
            <w:r w:rsidRPr="00157447">
              <w:rPr>
                <w:sz w:val="17"/>
                <w:szCs w:val="17"/>
                <w:vertAlign w:val="subscript"/>
              </w:rPr>
              <w:t>4</w:t>
            </w:r>
          </w:p>
        </w:tc>
        <w:tc>
          <w:tcPr>
            <w:tcW w:w="957" w:type="dxa"/>
          </w:tcPr>
          <w:p w:rsidR="00607986" w:rsidRPr="00157447" w:rsidRDefault="00607986" w:rsidP="003D304A">
            <w:pPr>
              <w:jc w:val="center"/>
              <w:rPr>
                <w:sz w:val="17"/>
                <w:szCs w:val="17"/>
              </w:rPr>
            </w:pPr>
            <w:r w:rsidRPr="00157447">
              <w:rPr>
                <w:sz w:val="17"/>
                <w:szCs w:val="17"/>
              </w:rPr>
              <w:t>N</w:t>
            </w:r>
            <w:r w:rsidRPr="00157447">
              <w:rPr>
                <w:sz w:val="17"/>
                <w:szCs w:val="17"/>
                <w:vertAlign w:val="subscript"/>
              </w:rPr>
              <w:t>2</w:t>
            </w:r>
            <w:r w:rsidRPr="00157447">
              <w:rPr>
                <w:sz w:val="17"/>
                <w:szCs w:val="17"/>
              </w:rPr>
              <w:t>O</w:t>
            </w:r>
          </w:p>
        </w:tc>
        <w:tc>
          <w:tcPr>
            <w:tcW w:w="957" w:type="dxa"/>
            <w:vMerge/>
          </w:tcPr>
          <w:p w:rsidR="00607986" w:rsidRPr="00157447" w:rsidRDefault="00607986" w:rsidP="003D304A">
            <w:pPr>
              <w:jc w:val="center"/>
              <w:rPr>
                <w:sz w:val="17"/>
                <w:szCs w:val="17"/>
              </w:rPr>
            </w:pPr>
          </w:p>
        </w:tc>
        <w:tc>
          <w:tcPr>
            <w:tcW w:w="1418" w:type="dxa"/>
            <w:vMerge/>
          </w:tcPr>
          <w:p w:rsidR="00607986" w:rsidRPr="00157447" w:rsidRDefault="00607986" w:rsidP="003D304A">
            <w:pPr>
              <w:jc w:val="center"/>
              <w:rPr>
                <w:sz w:val="17"/>
                <w:szCs w:val="17"/>
              </w:rPr>
            </w:pPr>
          </w:p>
        </w:tc>
      </w:tr>
      <w:tr w:rsidR="00C75F7D" w:rsidRPr="00BD0ED8" w:rsidTr="003D304A">
        <w:tc>
          <w:tcPr>
            <w:tcW w:w="1560" w:type="dxa"/>
          </w:tcPr>
          <w:p w:rsidR="00C75F7D" w:rsidRPr="00157447" w:rsidRDefault="00C75F7D" w:rsidP="003D304A">
            <w:pPr>
              <w:rPr>
                <w:sz w:val="17"/>
                <w:szCs w:val="17"/>
              </w:rPr>
            </w:pPr>
            <w:r w:rsidRPr="00157447">
              <w:rPr>
                <w:sz w:val="17"/>
                <w:szCs w:val="17"/>
              </w:rPr>
              <w:t>Light fuel oil</w:t>
            </w:r>
          </w:p>
        </w:tc>
        <w:tc>
          <w:tcPr>
            <w:tcW w:w="1276" w:type="dxa"/>
          </w:tcPr>
          <w:p w:rsidR="00C75F7D" w:rsidRPr="00C75F7D" w:rsidRDefault="00C75F7D" w:rsidP="00D759EB">
            <w:pPr>
              <w:jc w:val="center"/>
              <w:rPr>
                <w:rFonts w:asciiTheme="majorBidi" w:hAnsiTheme="majorBidi" w:cstheme="majorBidi"/>
                <w:sz w:val="17"/>
                <w:szCs w:val="17"/>
              </w:rPr>
            </w:pPr>
            <w:r w:rsidRPr="00C75F7D">
              <w:rPr>
                <w:rFonts w:asciiTheme="majorBidi" w:hAnsiTheme="majorBidi" w:cstheme="majorBidi"/>
                <w:sz w:val="17"/>
                <w:szCs w:val="17"/>
              </w:rPr>
              <w:t>-4,629*</w:t>
            </w:r>
          </w:p>
        </w:tc>
        <w:tc>
          <w:tcPr>
            <w:tcW w:w="1134" w:type="dxa"/>
          </w:tcPr>
          <w:p w:rsidR="00C75F7D" w:rsidRPr="00C75F7D" w:rsidRDefault="00C75F7D" w:rsidP="00343368">
            <w:pPr>
              <w:jc w:val="center"/>
              <w:rPr>
                <w:rFonts w:asciiTheme="majorBidi" w:hAnsiTheme="majorBidi" w:cstheme="majorBidi"/>
                <w:sz w:val="17"/>
                <w:szCs w:val="17"/>
              </w:rPr>
            </w:pPr>
            <w:r w:rsidRPr="00C75F7D">
              <w:rPr>
                <w:rFonts w:asciiTheme="majorBidi" w:hAnsiTheme="majorBidi" w:cstheme="majorBidi"/>
                <w:sz w:val="17"/>
                <w:szCs w:val="17"/>
              </w:rPr>
              <w:t>681kL</w:t>
            </w:r>
          </w:p>
        </w:tc>
        <w:tc>
          <w:tcPr>
            <w:tcW w:w="956" w:type="dxa"/>
            <w:vAlign w:val="bottom"/>
          </w:tcPr>
          <w:p w:rsidR="00C75F7D" w:rsidRPr="00C75F7D" w:rsidRDefault="00C75F7D" w:rsidP="003D304A">
            <w:pPr>
              <w:jc w:val="center"/>
              <w:rPr>
                <w:sz w:val="17"/>
                <w:szCs w:val="17"/>
              </w:rPr>
            </w:pPr>
            <w:r w:rsidRPr="00C75F7D">
              <w:rPr>
                <w:sz w:val="17"/>
                <w:szCs w:val="17"/>
              </w:rPr>
              <w:t>2,830g/L</w:t>
            </w:r>
          </w:p>
        </w:tc>
        <w:tc>
          <w:tcPr>
            <w:tcW w:w="957" w:type="dxa"/>
            <w:vAlign w:val="bottom"/>
          </w:tcPr>
          <w:p w:rsidR="00C75F7D" w:rsidRPr="00C75F7D" w:rsidRDefault="00C75F7D" w:rsidP="003D304A">
            <w:pPr>
              <w:jc w:val="center"/>
              <w:rPr>
                <w:sz w:val="17"/>
                <w:szCs w:val="17"/>
              </w:rPr>
            </w:pPr>
            <w:r w:rsidRPr="00C75F7D">
              <w:rPr>
                <w:sz w:val="17"/>
                <w:szCs w:val="17"/>
              </w:rPr>
              <w:t>0.18g/L</w:t>
            </w:r>
          </w:p>
        </w:tc>
        <w:tc>
          <w:tcPr>
            <w:tcW w:w="957" w:type="dxa"/>
            <w:vAlign w:val="bottom"/>
          </w:tcPr>
          <w:p w:rsidR="00C75F7D" w:rsidRPr="00C75F7D" w:rsidRDefault="00C75F7D" w:rsidP="003D304A">
            <w:pPr>
              <w:jc w:val="center"/>
              <w:rPr>
                <w:sz w:val="17"/>
                <w:szCs w:val="17"/>
              </w:rPr>
            </w:pPr>
            <w:r w:rsidRPr="00C75F7D">
              <w:rPr>
                <w:sz w:val="17"/>
                <w:szCs w:val="17"/>
              </w:rPr>
              <w:t>0.031g/L</w:t>
            </w:r>
          </w:p>
        </w:tc>
        <w:tc>
          <w:tcPr>
            <w:tcW w:w="957" w:type="dxa"/>
            <w:vAlign w:val="bottom"/>
          </w:tcPr>
          <w:p w:rsidR="00C75F7D" w:rsidRPr="00C75F7D" w:rsidRDefault="00C75F7D" w:rsidP="003D304A">
            <w:pPr>
              <w:jc w:val="center"/>
              <w:rPr>
                <w:sz w:val="17"/>
                <w:szCs w:val="17"/>
              </w:rPr>
            </w:pPr>
            <w:r w:rsidRPr="00C75F7D">
              <w:rPr>
                <w:sz w:val="17"/>
                <w:szCs w:val="17"/>
              </w:rPr>
              <w:t>2,844g/L</w:t>
            </w:r>
          </w:p>
        </w:tc>
        <w:tc>
          <w:tcPr>
            <w:tcW w:w="1418" w:type="dxa"/>
            <w:vAlign w:val="bottom"/>
          </w:tcPr>
          <w:p w:rsidR="00C75F7D" w:rsidRPr="00157447" w:rsidRDefault="00C75F7D" w:rsidP="003D304A">
            <w:pPr>
              <w:jc w:val="center"/>
              <w:rPr>
                <w:sz w:val="17"/>
                <w:szCs w:val="17"/>
              </w:rPr>
            </w:pPr>
            <w:r w:rsidRPr="00157447">
              <w:rPr>
                <w:sz w:val="17"/>
                <w:szCs w:val="17"/>
              </w:rPr>
              <w:t>1,936,586</w:t>
            </w:r>
          </w:p>
        </w:tc>
      </w:tr>
      <w:tr w:rsidR="00C75F7D" w:rsidRPr="00BD0ED8" w:rsidTr="003D304A">
        <w:tc>
          <w:tcPr>
            <w:tcW w:w="1560" w:type="dxa"/>
          </w:tcPr>
          <w:p w:rsidR="00C75F7D" w:rsidRPr="00157447" w:rsidRDefault="00C75F7D" w:rsidP="003D304A">
            <w:pPr>
              <w:rPr>
                <w:sz w:val="17"/>
                <w:szCs w:val="17"/>
              </w:rPr>
            </w:pPr>
            <w:r w:rsidRPr="00157447">
              <w:rPr>
                <w:sz w:val="17"/>
                <w:szCs w:val="17"/>
              </w:rPr>
              <w:t>Heavy fuel oil</w:t>
            </w:r>
          </w:p>
        </w:tc>
        <w:tc>
          <w:tcPr>
            <w:tcW w:w="1276" w:type="dxa"/>
          </w:tcPr>
          <w:p w:rsidR="00C75F7D" w:rsidRPr="00C75F7D" w:rsidRDefault="00C75F7D" w:rsidP="00D759EB">
            <w:pPr>
              <w:jc w:val="center"/>
              <w:rPr>
                <w:rFonts w:asciiTheme="majorBidi" w:hAnsiTheme="majorBidi" w:cstheme="majorBidi"/>
                <w:sz w:val="17"/>
                <w:szCs w:val="17"/>
              </w:rPr>
            </w:pPr>
            <w:r w:rsidRPr="00C75F7D">
              <w:rPr>
                <w:rFonts w:asciiTheme="majorBidi" w:hAnsiTheme="majorBidi" w:cstheme="majorBidi"/>
                <w:sz w:val="17"/>
                <w:szCs w:val="17"/>
              </w:rPr>
              <w:t>1,647,586</w:t>
            </w:r>
          </w:p>
        </w:tc>
        <w:tc>
          <w:tcPr>
            <w:tcW w:w="1134" w:type="dxa"/>
          </w:tcPr>
          <w:p w:rsidR="00C75F7D" w:rsidRPr="00C75F7D" w:rsidRDefault="00C75F7D" w:rsidP="00343368">
            <w:pPr>
              <w:jc w:val="center"/>
              <w:rPr>
                <w:rFonts w:asciiTheme="majorBidi" w:hAnsiTheme="majorBidi" w:cstheme="majorBidi"/>
                <w:sz w:val="17"/>
                <w:szCs w:val="17"/>
              </w:rPr>
            </w:pPr>
            <w:r w:rsidRPr="00C75F7D">
              <w:rPr>
                <w:rFonts w:asciiTheme="majorBidi" w:hAnsiTheme="majorBidi" w:cstheme="majorBidi"/>
                <w:sz w:val="17"/>
                <w:szCs w:val="17"/>
              </w:rPr>
              <w:t>419,385kL</w:t>
            </w:r>
          </w:p>
        </w:tc>
        <w:tc>
          <w:tcPr>
            <w:tcW w:w="956" w:type="dxa"/>
            <w:vAlign w:val="bottom"/>
          </w:tcPr>
          <w:p w:rsidR="00C75F7D" w:rsidRPr="00C75F7D" w:rsidRDefault="00C75F7D" w:rsidP="003D304A">
            <w:pPr>
              <w:jc w:val="center"/>
              <w:rPr>
                <w:sz w:val="17"/>
                <w:szCs w:val="17"/>
              </w:rPr>
            </w:pPr>
            <w:r w:rsidRPr="00C75F7D">
              <w:rPr>
                <w:sz w:val="17"/>
                <w:szCs w:val="17"/>
              </w:rPr>
              <w:t>3,080g/L</w:t>
            </w:r>
          </w:p>
        </w:tc>
        <w:tc>
          <w:tcPr>
            <w:tcW w:w="957" w:type="dxa"/>
            <w:vAlign w:val="bottom"/>
          </w:tcPr>
          <w:p w:rsidR="00C75F7D" w:rsidRPr="00C75F7D" w:rsidRDefault="00C75F7D" w:rsidP="003D304A">
            <w:pPr>
              <w:jc w:val="center"/>
              <w:rPr>
                <w:sz w:val="17"/>
                <w:szCs w:val="17"/>
              </w:rPr>
            </w:pPr>
            <w:r w:rsidRPr="00C75F7D">
              <w:rPr>
                <w:sz w:val="17"/>
                <w:szCs w:val="17"/>
              </w:rPr>
              <w:t>0.034g/L</w:t>
            </w:r>
          </w:p>
        </w:tc>
        <w:tc>
          <w:tcPr>
            <w:tcW w:w="957" w:type="dxa"/>
            <w:vAlign w:val="bottom"/>
          </w:tcPr>
          <w:p w:rsidR="00C75F7D" w:rsidRPr="00C75F7D" w:rsidRDefault="00C75F7D" w:rsidP="003D304A">
            <w:pPr>
              <w:jc w:val="center"/>
              <w:rPr>
                <w:sz w:val="17"/>
                <w:szCs w:val="17"/>
              </w:rPr>
            </w:pPr>
            <w:r w:rsidRPr="00C75F7D">
              <w:rPr>
                <w:sz w:val="17"/>
                <w:szCs w:val="17"/>
              </w:rPr>
              <w:t>0.064g/L</w:t>
            </w:r>
          </w:p>
        </w:tc>
        <w:tc>
          <w:tcPr>
            <w:tcW w:w="957" w:type="dxa"/>
            <w:vAlign w:val="bottom"/>
          </w:tcPr>
          <w:p w:rsidR="00C75F7D" w:rsidRPr="00C75F7D" w:rsidRDefault="00C75F7D" w:rsidP="003D304A">
            <w:pPr>
              <w:jc w:val="center"/>
              <w:rPr>
                <w:sz w:val="17"/>
                <w:szCs w:val="17"/>
              </w:rPr>
            </w:pPr>
            <w:r w:rsidRPr="00C75F7D">
              <w:rPr>
                <w:sz w:val="17"/>
                <w:szCs w:val="17"/>
              </w:rPr>
              <w:t>3,100g/L</w:t>
            </w:r>
          </w:p>
        </w:tc>
        <w:tc>
          <w:tcPr>
            <w:tcW w:w="1418" w:type="dxa"/>
            <w:vAlign w:val="bottom"/>
          </w:tcPr>
          <w:p w:rsidR="00C75F7D" w:rsidRPr="00157447" w:rsidRDefault="00C75F7D" w:rsidP="003D304A">
            <w:pPr>
              <w:jc w:val="center"/>
              <w:rPr>
                <w:sz w:val="17"/>
                <w:szCs w:val="17"/>
              </w:rPr>
            </w:pPr>
            <w:r w:rsidRPr="00157447">
              <w:rPr>
                <w:sz w:val="17"/>
                <w:szCs w:val="17"/>
              </w:rPr>
              <w:t>1,300,060,788</w:t>
            </w:r>
          </w:p>
        </w:tc>
      </w:tr>
      <w:tr w:rsidR="00C75F7D" w:rsidRPr="00BD0ED8" w:rsidTr="003D304A">
        <w:tc>
          <w:tcPr>
            <w:tcW w:w="1560" w:type="dxa"/>
          </w:tcPr>
          <w:p w:rsidR="00C75F7D" w:rsidRPr="00157447" w:rsidRDefault="00C75F7D" w:rsidP="003D304A">
            <w:pPr>
              <w:rPr>
                <w:sz w:val="17"/>
                <w:szCs w:val="17"/>
              </w:rPr>
            </w:pPr>
            <w:r w:rsidRPr="00157447">
              <w:rPr>
                <w:sz w:val="17"/>
                <w:szCs w:val="17"/>
              </w:rPr>
              <w:t>Diesel</w:t>
            </w:r>
          </w:p>
        </w:tc>
        <w:tc>
          <w:tcPr>
            <w:tcW w:w="1276" w:type="dxa"/>
          </w:tcPr>
          <w:p w:rsidR="00C75F7D" w:rsidRPr="00C75F7D" w:rsidRDefault="00C75F7D" w:rsidP="00D759EB">
            <w:pPr>
              <w:jc w:val="center"/>
              <w:rPr>
                <w:rFonts w:asciiTheme="majorBidi" w:hAnsiTheme="majorBidi" w:cstheme="majorBidi"/>
                <w:sz w:val="17"/>
                <w:szCs w:val="17"/>
              </w:rPr>
            </w:pPr>
            <w:r w:rsidRPr="00C75F7D">
              <w:rPr>
                <w:rFonts w:asciiTheme="majorBidi" w:hAnsiTheme="majorBidi" w:cstheme="majorBidi"/>
                <w:sz w:val="17"/>
                <w:szCs w:val="17"/>
              </w:rPr>
              <w:t>53,204</w:t>
            </w:r>
          </w:p>
        </w:tc>
        <w:tc>
          <w:tcPr>
            <w:tcW w:w="1134" w:type="dxa"/>
          </w:tcPr>
          <w:p w:rsidR="00C75F7D" w:rsidRPr="00C75F7D" w:rsidRDefault="00C75F7D" w:rsidP="00343368">
            <w:pPr>
              <w:jc w:val="center"/>
              <w:rPr>
                <w:rFonts w:asciiTheme="majorBidi" w:hAnsiTheme="majorBidi" w:cstheme="majorBidi"/>
                <w:sz w:val="17"/>
                <w:szCs w:val="17"/>
              </w:rPr>
            </w:pPr>
            <w:r w:rsidRPr="00C75F7D">
              <w:rPr>
                <w:rFonts w:asciiTheme="majorBidi" w:hAnsiTheme="majorBidi" w:cstheme="majorBidi"/>
                <w:sz w:val="17"/>
                <w:szCs w:val="17"/>
              </w:rPr>
              <w:t>15,579kL</w:t>
            </w:r>
          </w:p>
        </w:tc>
        <w:tc>
          <w:tcPr>
            <w:tcW w:w="956" w:type="dxa"/>
            <w:vAlign w:val="bottom"/>
          </w:tcPr>
          <w:p w:rsidR="00C75F7D" w:rsidRPr="00C75F7D" w:rsidRDefault="00C75F7D" w:rsidP="003D304A">
            <w:pPr>
              <w:jc w:val="center"/>
              <w:rPr>
                <w:sz w:val="17"/>
                <w:szCs w:val="17"/>
              </w:rPr>
            </w:pPr>
            <w:r w:rsidRPr="00C75F7D">
              <w:rPr>
                <w:sz w:val="17"/>
                <w:szCs w:val="17"/>
              </w:rPr>
              <w:t>2,730g/L</w:t>
            </w:r>
          </w:p>
        </w:tc>
        <w:tc>
          <w:tcPr>
            <w:tcW w:w="957" w:type="dxa"/>
            <w:vAlign w:val="bottom"/>
          </w:tcPr>
          <w:p w:rsidR="00C75F7D" w:rsidRPr="00C75F7D" w:rsidRDefault="00C75F7D" w:rsidP="003D304A">
            <w:pPr>
              <w:jc w:val="center"/>
              <w:rPr>
                <w:sz w:val="17"/>
                <w:szCs w:val="17"/>
              </w:rPr>
            </w:pPr>
            <w:r w:rsidRPr="00C75F7D">
              <w:rPr>
                <w:sz w:val="17"/>
                <w:szCs w:val="17"/>
              </w:rPr>
              <w:t>0.133g/L</w:t>
            </w:r>
          </w:p>
        </w:tc>
        <w:tc>
          <w:tcPr>
            <w:tcW w:w="957" w:type="dxa"/>
            <w:vAlign w:val="bottom"/>
          </w:tcPr>
          <w:p w:rsidR="00C75F7D" w:rsidRPr="00C75F7D" w:rsidRDefault="00C75F7D" w:rsidP="003D304A">
            <w:pPr>
              <w:jc w:val="center"/>
              <w:rPr>
                <w:sz w:val="17"/>
                <w:szCs w:val="17"/>
              </w:rPr>
            </w:pPr>
            <w:r w:rsidRPr="00C75F7D">
              <w:rPr>
                <w:sz w:val="17"/>
                <w:szCs w:val="17"/>
              </w:rPr>
              <w:t>0.4g/L</w:t>
            </w:r>
          </w:p>
        </w:tc>
        <w:tc>
          <w:tcPr>
            <w:tcW w:w="957" w:type="dxa"/>
            <w:vAlign w:val="bottom"/>
          </w:tcPr>
          <w:p w:rsidR="00C75F7D" w:rsidRPr="00C75F7D" w:rsidRDefault="00C75F7D" w:rsidP="003D304A">
            <w:pPr>
              <w:jc w:val="center"/>
              <w:rPr>
                <w:sz w:val="17"/>
                <w:szCs w:val="17"/>
              </w:rPr>
            </w:pPr>
            <w:r w:rsidRPr="00C75F7D">
              <w:rPr>
                <w:sz w:val="17"/>
                <w:szCs w:val="17"/>
              </w:rPr>
              <w:t>2,853g/L</w:t>
            </w:r>
          </w:p>
        </w:tc>
        <w:tc>
          <w:tcPr>
            <w:tcW w:w="1418" w:type="dxa"/>
            <w:vAlign w:val="bottom"/>
          </w:tcPr>
          <w:p w:rsidR="00C75F7D" w:rsidRPr="00157447" w:rsidRDefault="00C75F7D" w:rsidP="003D304A">
            <w:pPr>
              <w:jc w:val="center"/>
              <w:rPr>
                <w:sz w:val="17"/>
                <w:szCs w:val="17"/>
              </w:rPr>
            </w:pPr>
            <w:r w:rsidRPr="00157447">
              <w:rPr>
                <w:sz w:val="17"/>
                <w:szCs w:val="17"/>
              </w:rPr>
              <w:t>44,439,487</w:t>
            </w:r>
          </w:p>
        </w:tc>
      </w:tr>
      <w:tr w:rsidR="00C75F7D" w:rsidRPr="00BD0ED8" w:rsidTr="003D304A">
        <w:tc>
          <w:tcPr>
            <w:tcW w:w="1560" w:type="dxa"/>
          </w:tcPr>
          <w:p w:rsidR="00C75F7D" w:rsidRPr="00157447" w:rsidRDefault="00C75F7D" w:rsidP="003D304A">
            <w:pPr>
              <w:rPr>
                <w:sz w:val="17"/>
                <w:szCs w:val="17"/>
              </w:rPr>
            </w:pPr>
            <w:r w:rsidRPr="00157447">
              <w:rPr>
                <w:sz w:val="17"/>
                <w:szCs w:val="17"/>
              </w:rPr>
              <w:t>Hydro</w:t>
            </w:r>
          </w:p>
        </w:tc>
        <w:tc>
          <w:tcPr>
            <w:tcW w:w="1276" w:type="dxa"/>
          </w:tcPr>
          <w:p w:rsidR="00C75F7D" w:rsidRPr="00C75F7D" w:rsidRDefault="00C75F7D" w:rsidP="00D759EB">
            <w:pPr>
              <w:jc w:val="center"/>
              <w:rPr>
                <w:rFonts w:asciiTheme="majorBidi" w:hAnsiTheme="majorBidi" w:cstheme="majorBidi"/>
                <w:sz w:val="17"/>
                <w:szCs w:val="17"/>
              </w:rPr>
            </w:pPr>
            <w:r w:rsidRPr="00C75F7D">
              <w:rPr>
                <w:rFonts w:asciiTheme="majorBidi" w:hAnsiTheme="majorBidi" w:cstheme="majorBidi"/>
                <w:sz w:val="17"/>
                <w:szCs w:val="17"/>
              </w:rPr>
              <w:t>38,101,914</w:t>
            </w:r>
          </w:p>
        </w:tc>
        <w:tc>
          <w:tcPr>
            <w:tcW w:w="1134" w:type="dxa"/>
          </w:tcPr>
          <w:p w:rsidR="00C75F7D" w:rsidRPr="00C75F7D" w:rsidRDefault="00C75F7D" w:rsidP="00343368">
            <w:pPr>
              <w:jc w:val="center"/>
              <w:rPr>
                <w:rFonts w:asciiTheme="majorBidi" w:hAnsiTheme="majorBidi" w:cstheme="majorBidi"/>
                <w:sz w:val="17"/>
                <w:szCs w:val="17"/>
              </w:rPr>
            </w:pPr>
            <w:r w:rsidRPr="00C75F7D">
              <w:rPr>
                <w:rFonts w:asciiTheme="majorBidi" w:hAnsiTheme="majorBidi" w:cstheme="majorBidi"/>
                <w:sz w:val="17"/>
                <w:szCs w:val="17"/>
              </w:rPr>
              <w:t>N/A</w:t>
            </w:r>
          </w:p>
        </w:tc>
        <w:tc>
          <w:tcPr>
            <w:tcW w:w="956" w:type="dxa"/>
            <w:vAlign w:val="bottom"/>
          </w:tcPr>
          <w:p w:rsidR="00C75F7D" w:rsidRPr="00C75F7D" w:rsidRDefault="00C75F7D" w:rsidP="003D304A">
            <w:pPr>
              <w:jc w:val="center"/>
              <w:rPr>
                <w:sz w:val="17"/>
                <w:szCs w:val="17"/>
              </w:rPr>
            </w:pPr>
            <w:r w:rsidRPr="00C75F7D">
              <w:rPr>
                <w:sz w:val="17"/>
                <w:szCs w:val="17"/>
              </w:rPr>
              <w:t>0</w:t>
            </w:r>
          </w:p>
        </w:tc>
        <w:tc>
          <w:tcPr>
            <w:tcW w:w="957" w:type="dxa"/>
            <w:vAlign w:val="bottom"/>
          </w:tcPr>
          <w:p w:rsidR="00C75F7D" w:rsidRPr="00C75F7D" w:rsidRDefault="00C75F7D" w:rsidP="003D304A">
            <w:pPr>
              <w:jc w:val="center"/>
              <w:rPr>
                <w:sz w:val="17"/>
                <w:szCs w:val="17"/>
              </w:rPr>
            </w:pPr>
            <w:r w:rsidRPr="00C75F7D">
              <w:rPr>
                <w:sz w:val="17"/>
                <w:szCs w:val="17"/>
              </w:rPr>
              <w:t>0</w:t>
            </w:r>
          </w:p>
        </w:tc>
        <w:tc>
          <w:tcPr>
            <w:tcW w:w="957" w:type="dxa"/>
            <w:vAlign w:val="bottom"/>
          </w:tcPr>
          <w:p w:rsidR="00C75F7D" w:rsidRPr="00C75F7D" w:rsidRDefault="00C75F7D" w:rsidP="003D304A">
            <w:pPr>
              <w:jc w:val="center"/>
              <w:rPr>
                <w:sz w:val="17"/>
                <w:szCs w:val="17"/>
              </w:rPr>
            </w:pPr>
            <w:r w:rsidRPr="00C75F7D">
              <w:rPr>
                <w:sz w:val="17"/>
                <w:szCs w:val="17"/>
              </w:rPr>
              <w:t>0</w:t>
            </w:r>
          </w:p>
        </w:tc>
        <w:tc>
          <w:tcPr>
            <w:tcW w:w="957" w:type="dxa"/>
            <w:vAlign w:val="bottom"/>
          </w:tcPr>
          <w:p w:rsidR="00C75F7D" w:rsidRPr="00C75F7D" w:rsidRDefault="00C75F7D" w:rsidP="003D304A">
            <w:pPr>
              <w:jc w:val="center"/>
              <w:rPr>
                <w:sz w:val="17"/>
                <w:szCs w:val="17"/>
              </w:rPr>
            </w:pPr>
            <w:r w:rsidRPr="00C75F7D">
              <w:rPr>
                <w:sz w:val="17"/>
                <w:szCs w:val="17"/>
              </w:rPr>
              <w:t>0</w:t>
            </w:r>
          </w:p>
        </w:tc>
        <w:tc>
          <w:tcPr>
            <w:tcW w:w="1418" w:type="dxa"/>
            <w:vAlign w:val="bottom"/>
          </w:tcPr>
          <w:p w:rsidR="00C75F7D" w:rsidRPr="00157447" w:rsidRDefault="00C75F7D" w:rsidP="003D304A">
            <w:pPr>
              <w:jc w:val="center"/>
              <w:rPr>
                <w:sz w:val="17"/>
                <w:szCs w:val="17"/>
              </w:rPr>
            </w:pPr>
            <w:r w:rsidRPr="00157447">
              <w:rPr>
                <w:sz w:val="17"/>
                <w:szCs w:val="17"/>
              </w:rPr>
              <w:t>0</w:t>
            </w:r>
          </w:p>
        </w:tc>
      </w:tr>
      <w:tr w:rsidR="00D759EB" w:rsidRPr="00BD0ED8" w:rsidTr="003D304A">
        <w:tc>
          <w:tcPr>
            <w:tcW w:w="1560" w:type="dxa"/>
          </w:tcPr>
          <w:p w:rsidR="00D759EB" w:rsidRPr="00157447" w:rsidRDefault="00D759EB" w:rsidP="003D304A">
            <w:pPr>
              <w:rPr>
                <w:sz w:val="17"/>
                <w:szCs w:val="17"/>
              </w:rPr>
            </w:pPr>
            <w:r w:rsidRPr="00157447">
              <w:rPr>
                <w:sz w:val="17"/>
                <w:szCs w:val="17"/>
              </w:rPr>
              <w:t>Total</w:t>
            </w:r>
          </w:p>
        </w:tc>
        <w:tc>
          <w:tcPr>
            <w:tcW w:w="1276" w:type="dxa"/>
          </w:tcPr>
          <w:p w:rsidR="00D759EB" w:rsidRPr="00C75F7D" w:rsidRDefault="00D759EB" w:rsidP="00D759EB">
            <w:pPr>
              <w:jc w:val="center"/>
              <w:rPr>
                <w:rFonts w:asciiTheme="majorBidi" w:hAnsiTheme="majorBidi" w:cstheme="majorBidi"/>
                <w:sz w:val="17"/>
                <w:szCs w:val="17"/>
              </w:rPr>
            </w:pPr>
            <w:r w:rsidRPr="00C75F7D">
              <w:rPr>
                <w:rFonts w:asciiTheme="majorBidi" w:hAnsiTheme="majorBidi" w:cstheme="majorBidi"/>
                <w:sz w:val="17"/>
                <w:szCs w:val="17"/>
              </w:rPr>
              <w:t>39,798,075</w:t>
            </w:r>
          </w:p>
        </w:tc>
        <w:tc>
          <w:tcPr>
            <w:tcW w:w="4961" w:type="dxa"/>
            <w:gridSpan w:val="5"/>
          </w:tcPr>
          <w:p w:rsidR="00D759EB" w:rsidRPr="00C75F7D" w:rsidRDefault="00D759EB" w:rsidP="003D304A">
            <w:pPr>
              <w:jc w:val="center"/>
              <w:rPr>
                <w:b/>
                <w:bCs/>
                <w:sz w:val="17"/>
                <w:szCs w:val="17"/>
              </w:rPr>
            </w:pPr>
          </w:p>
        </w:tc>
        <w:tc>
          <w:tcPr>
            <w:tcW w:w="1418" w:type="dxa"/>
            <w:vAlign w:val="bottom"/>
          </w:tcPr>
          <w:p w:rsidR="00D759EB" w:rsidRPr="00157447" w:rsidRDefault="00D759EB" w:rsidP="003D304A">
            <w:pPr>
              <w:jc w:val="center"/>
              <w:rPr>
                <w:sz w:val="17"/>
                <w:szCs w:val="17"/>
              </w:rPr>
            </w:pPr>
            <w:r w:rsidRPr="00157447">
              <w:rPr>
                <w:sz w:val="17"/>
                <w:szCs w:val="17"/>
              </w:rPr>
              <w:t>1,346,436,861</w:t>
            </w:r>
          </w:p>
        </w:tc>
      </w:tr>
      <w:tr w:rsidR="007A5CB2" w:rsidRPr="00BD0ED8" w:rsidTr="00F4401E">
        <w:trPr>
          <w:trHeight w:val="293"/>
        </w:trPr>
        <w:tc>
          <w:tcPr>
            <w:tcW w:w="1560" w:type="dxa"/>
          </w:tcPr>
          <w:p w:rsidR="007A5CB2" w:rsidRPr="007A5CB2" w:rsidRDefault="007A5CB2" w:rsidP="00F4401E">
            <w:pPr>
              <w:jc w:val="center"/>
              <w:rPr>
                <w:b/>
                <w:bCs/>
                <w:sz w:val="17"/>
                <w:szCs w:val="17"/>
              </w:rPr>
            </w:pPr>
            <w:r w:rsidRPr="007A5CB2">
              <w:rPr>
                <w:b/>
                <w:bCs/>
                <w:sz w:val="17"/>
                <w:szCs w:val="17"/>
              </w:rPr>
              <w:t>Year</w:t>
            </w:r>
          </w:p>
        </w:tc>
        <w:tc>
          <w:tcPr>
            <w:tcW w:w="7655" w:type="dxa"/>
            <w:gridSpan w:val="7"/>
          </w:tcPr>
          <w:p w:rsidR="007A5CB2" w:rsidRPr="007A5CB2" w:rsidRDefault="007A5CB2" w:rsidP="00F4401E">
            <w:pPr>
              <w:jc w:val="center"/>
              <w:rPr>
                <w:b/>
                <w:bCs/>
                <w:sz w:val="17"/>
                <w:szCs w:val="17"/>
              </w:rPr>
            </w:pPr>
            <w:r w:rsidRPr="007A5CB2">
              <w:rPr>
                <w:b/>
                <w:bCs/>
                <w:sz w:val="17"/>
                <w:szCs w:val="17"/>
              </w:rPr>
              <w:t>2005</w:t>
            </w:r>
          </w:p>
        </w:tc>
      </w:tr>
      <w:tr w:rsidR="007A5CB2" w:rsidRPr="00BD0ED8" w:rsidTr="00F4401E">
        <w:trPr>
          <w:trHeight w:val="293"/>
        </w:trPr>
        <w:tc>
          <w:tcPr>
            <w:tcW w:w="1560" w:type="dxa"/>
            <w:vMerge w:val="restart"/>
          </w:tcPr>
          <w:p w:rsidR="007A5CB2" w:rsidRPr="00157447" w:rsidRDefault="007A5CB2" w:rsidP="00F4401E">
            <w:pPr>
              <w:jc w:val="center"/>
              <w:rPr>
                <w:sz w:val="17"/>
                <w:szCs w:val="17"/>
              </w:rPr>
            </w:pPr>
            <w:r w:rsidRPr="00157447">
              <w:rPr>
                <w:sz w:val="17"/>
                <w:szCs w:val="17"/>
              </w:rPr>
              <w:t>Energy Source*</w:t>
            </w:r>
          </w:p>
          <w:p w:rsidR="007A5CB2" w:rsidRPr="00157447" w:rsidRDefault="007A5CB2" w:rsidP="00F4401E">
            <w:pPr>
              <w:jc w:val="center"/>
              <w:rPr>
                <w:sz w:val="17"/>
                <w:szCs w:val="17"/>
              </w:rPr>
            </w:pPr>
          </w:p>
        </w:tc>
        <w:tc>
          <w:tcPr>
            <w:tcW w:w="1276" w:type="dxa"/>
            <w:vMerge w:val="restart"/>
          </w:tcPr>
          <w:p w:rsidR="007A5CB2" w:rsidRPr="00157447" w:rsidRDefault="007A5CB2" w:rsidP="00F4401E">
            <w:pPr>
              <w:jc w:val="center"/>
              <w:rPr>
                <w:sz w:val="17"/>
                <w:szCs w:val="17"/>
              </w:rPr>
            </w:pPr>
            <w:r w:rsidRPr="00157447">
              <w:rPr>
                <w:sz w:val="17"/>
                <w:szCs w:val="17"/>
              </w:rPr>
              <w:t>Electricity* Generated (MWh)</w:t>
            </w:r>
          </w:p>
        </w:tc>
        <w:tc>
          <w:tcPr>
            <w:tcW w:w="1134" w:type="dxa"/>
            <w:vMerge w:val="restart"/>
          </w:tcPr>
          <w:p w:rsidR="007A5CB2" w:rsidRPr="00157447" w:rsidRDefault="007A5CB2" w:rsidP="00F4401E">
            <w:pPr>
              <w:jc w:val="center"/>
              <w:rPr>
                <w:sz w:val="17"/>
                <w:szCs w:val="17"/>
              </w:rPr>
            </w:pPr>
            <w:r w:rsidRPr="00157447">
              <w:rPr>
                <w:sz w:val="17"/>
                <w:szCs w:val="17"/>
              </w:rPr>
              <w:t>Fuel Input*</w:t>
            </w:r>
          </w:p>
          <w:p w:rsidR="007A5CB2" w:rsidRPr="00157447" w:rsidRDefault="007A5CB2" w:rsidP="00F4401E">
            <w:pPr>
              <w:jc w:val="center"/>
              <w:rPr>
                <w:sz w:val="17"/>
                <w:szCs w:val="17"/>
              </w:rPr>
            </w:pPr>
          </w:p>
        </w:tc>
        <w:tc>
          <w:tcPr>
            <w:tcW w:w="2870" w:type="dxa"/>
            <w:gridSpan w:val="3"/>
          </w:tcPr>
          <w:p w:rsidR="007A5CB2" w:rsidRPr="00157447" w:rsidRDefault="007A5CB2" w:rsidP="00F4401E">
            <w:pPr>
              <w:jc w:val="center"/>
              <w:rPr>
                <w:sz w:val="17"/>
                <w:szCs w:val="17"/>
              </w:rPr>
            </w:pPr>
            <w:r w:rsidRPr="00157447">
              <w:rPr>
                <w:sz w:val="17"/>
                <w:szCs w:val="17"/>
              </w:rPr>
              <w:t>Emission factor**</w:t>
            </w:r>
          </w:p>
        </w:tc>
        <w:tc>
          <w:tcPr>
            <w:tcW w:w="957" w:type="dxa"/>
            <w:vMerge w:val="restart"/>
          </w:tcPr>
          <w:p w:rsidR="007A5CB2" w:rsidRPr="00157447" w:rsidRDefault="007A5CB2" w:rsidP="00F4401E">
            <w:pPr>
              <w:jc w:val="center"/>
              <w:rPr>
                <w:sz w:val="17"/>
                <w:szCs w:val="17"/>
              </w:rPr>
            </w:pPr>
            <w:r w:rsidRPr="00157447">
              <w:rPr>
                <w:sz w:val="17"/>
                <w:szCs w:val="17"/>
              </w:rPr>
              <w:t>CO</w:t>
            </w:r>
            <w:r w:rsidRPr="00157447">
              <w:rPr>
                <w:sz w:val="17"/>
                <w:szCs w:val="17"/>
                <w:vertAlign w:val="subscript"/>
              </w:rPr>
              <w:t>2eq</w:t>
            </w:r>
            <w:r w:rsidRPr="00157447">
              <w:rPr>
                <w:sz w:val="17"/>
                <w:szCs w:val="17"/>
              </w:rPr>
              <w:t>/</w:t>
            </w:r>
          </w:p>
          <w:p w:rsidR="007A5CB2" w:rsidRPr="00157447" w:rsidRDefault="007A5CB2" w:rsidP="00F4401E">
            <w:pPr>
              <w:jc w:val="center"/>
              <w:rPr>
                <w:sz w:val="17"/>
                <w:szCs w:val="17"/>
              </w:rPr>
            </w:pPr>
            <w:r w:rsidRPr="00157447">
              <w:rPr>
                <w:sz w:val="17"/>
                <w:szCs w:val="17"/>
              </w:rPr>
              <w:t>quaintly fuel</w:t>
            </w:r>
          </w:p>
        </w:tc>
        <w:tc>
          <w:tcPr>
            <w:tcW w:w="1418" w:type="dxa"/>
            <w:vMerge w:val="restart"/>
          </w:tcPr>
          <w:p w:rsidR="007A5CB2" w:rsidRPr="00157447" w:rsidRDefault="007A5CB2" w:rsidP="00F4401E">
            <w:pPr>
              <w:jc w:val="center"/>
              <w:rPr>
                <w:sz w:val="17"/>
                <w:szCs w:val="17"/>
              </w:rPr>
            </w:pPr>
            <w:r w:rsidRPr="00157447">
              <w:rPr>
                <w:sz w:val="17"/>
                <w:szCs w:val="17"/>
              </w:rPr>
              <w:t>Total GHG emission in</w:t>
            </w:r>
          </w:p>
          <w:p w:rsidR="007A5CB2" w:rsidRPr="00157447" w:rsidRDefault="007A5CB2" w:rsidP="00F4401E">
            <w:pPr>
              <w:jc w:val="center"/>
              <w:rPr>
                <w:sz w:val="17"/>
                <w:szCs w:val="17"/>
              </w:rPr>
            </w:pPr>
            <w:r w:rsidRPr="00157447">
              <w:rPr>
                <w:sz w:val="17"/>
                <w:szCs w:val="17"/>
              </w:rPr>
              <w:t>kg CO</w:t>
            </w:r>
            <w:r w:rsidRPr="00157447">
              <w:rPr>
                <w:sz w:val="17"/>
                <w:szCs w:val="17"/>
                <w:vertAlign w:val="subscript"/>
              </w:rPr>
              <w:t>2eq</w:t>
            </w:r>
          </w:p>
        </w:tc>
      </w:tr>
      <w:tr w:rsidR="007A5CB2" w:rsidRPr="00BD0ED8" w:rsidTr="00F4401E">
        <w:trPr>
          <w:trHeight w:val="292"/>
        </w:trPr>
        <w:tc>
          <w:tcPr>
            <w:tcW w:w="1560" w:type="dxa"/>
            <w:vMerge/>
          </w:tcPr>
          <w:p w:rsidR="007A5CB2" w:rsidRPr="00157447" w:rsidRDefault="007A5CB2" w:rsidP="00F4401E">
            <w:pPr>
              <w:jc w:val="center"/>
              <w:rPr>
                <w:sz w:val="17"/>
                <w:szCs w:val="17"/>
              </w:rPr>
            </w:pPr>
          </w:p>
        </w:tc>
        <w:tc>
          <w:tcPr>
            <w:tcW w:w="1276" w:type="dxa"/>
            <w:vMerge/>
          </w:tcPr>
          <w:p w:rsidR="007A5CB2" w:rsidRPr="00157447" w:rsidRDefault="007A5CB2" w:rsidP="00F4401E">
            <w:pPr>
              <w:jc w:val="center"/>
              <w:rPr>
                <w:sz w:val="17"/>
                <w:szCs w:val="17"/>
              </w:rPr>
            </w:pPr>
          </w:p>
        </w:tc>
        <w:tc>
          <w:tcPr>
            <w:tcW w:w="1134" w:type="dxa"/>
            <w:vMerge/>
          </w:tcPr>
          <w:p w:rsidR="007A5CB2" w:rsidRPr="00157447" w:rsidRDefault="007A5CB2" w:rsidP="00F4401E">
            <w:pPr>
              <w:jc w:val="center"/>
              <w:rPr>
                <w:sz w:val="17"/>
                <w:szCs w:val="17"/>
              </w:rPr>
            </w:pPr>
          </w:p>
        </w:tc>
        <w:tc>
          <w:tcPr>
            <w:tcW w:w="956" w:type="dxa"/>
          </w:tcPr>
          <w:p w:rsidR="007A5CB2" w:rsidRPr="00157447" w:rsidRDefault="007A5CB2" w:rsidP="00F4401E">
            <w:pPr>
              <w:jc w:val="center"/>
              <w:rPr>
                <w:sz w:val="17"/>
                <w:szCs w:val="17"/>
              </w:rPr>
            </w:pPr>
            <w:r w:rsidRPr="00157447">
              <w:rPr>
                <w:sz w:val="17"/>
                <w:szCs w:val="17"/>
              </w:rPr>
              <w:t>CO</w:t>
            </w:r>
            <w:r w:rsidRPr="00157447">
              <w:rPr>
                <w:sz w:val="17"/>
                <w:szCs w:val="17"/>
                <w:vertAlign w:val="subscript"/>
              </w:rPr>
              <w:t>2</w:t>
            </w:r>
          </w:p>
        </w:tc>
        <w:tc>
          <w:tcPr>
            <w:tcW w:w="957" w:type="dxa"/>
          </w:tcPr>
          <w:p w:rsidR="007A5CB2" w:rsidRPr="00157447" w:rsidRDefault="007A5CB2" w:rsidP="00F4401E">
            <w:pPr>
              <w:jc w:val="center"/>
              <w:rPr>
                <w:sz w:val="17"/>
                <w:szCs w:val="17"/>
              </w:rPr>
            </w:pPr>
            <w:r w:rsidRPr="00157447">
              <w:rPr>
                <w:sz w:val="17"/>
                <w:szCs w:val="17"/>
              </w:rPr>
              <w:t>CH</w:t>
            </w:r>
            <w:r w:rsidRPr="00157447">
              <w:rPr>
                <w:sz w:val="17"/>
                <w:szCs w:val="17"/>
                <w:vertAlign w:val="subscript"/>
              </w:rPr>
              <w:t>4</w:t>
            </w:r>
          </w:p>
        </w:tc>
        <w:tc>
          <w:tcPr>
            <w:tcW w:w="957" w:type="dxa"/>
          </w:tcPr>
          <w:p w:rsidR="007A5CB2" w:rsidRPr="00157447" w:rsidRDefault="007A5CB2" w:rsidP="00F4401E">
            <w:pPr>
              <w:jc w:val="center"/>
              <w:rPr>
                <w:sz w:val="17"/>
                <w:szCs w:val="17"/>
              </w:rPr>
            </w:pPr>
            <w:r w:rsidRPr="00157447">
              <w:rPr>
                <w:sz w:val="17"/>
                <w:szCs w:val="17"/>
              </w:rPr>
              <w:t>N</w:t>
            </w:r>
            <w:r w:rsidRPr="00157447">
              <w:rPr>
                <w:sz w:val="17"/>
                <w:szCs w:val="17"/>
                <w:vertAlign w:val="subscript"/>
              </w:rPr>
              <w:t>2</w:t>
            </w:r>
            <w:r w:rsidRPr="00157447">
              <w:rPr>
                <w:sz w:val="17"/>
                <w:szCs w:val="17"/>
              </w:rPr>
              <w:t>O</w:t>
            </w:r>
          </w:p>
        </w:tc>
        <w:tc>
          <w:tcPr>
            <w:tcW w:w="957" w:type="dxa"/>
            <w:vMerge/>
          </w:tcPr>
          <w:p w:rsidR="007A5CB2" w:rsidRPr="00157447" w:rsidRDefault="007A5CB2" w:rsidP="00F4401E">
            <w:pPr>
              <w:jc w:val="center"/>
              <w:rPr>
                <w:sz w:val="17"/>
                <w:szCs w:val="17"/>
              </w:rPr>
            </w:pPr>
          </w:p>
        </w:tc>
        <w:tc>
          <w:tcPr>
            <w:tcW w:w="1418" w:type="dxa"/>
            <w:vMerge/>
          </w:tcPr>
          <w:p w:rsidR="007A5CB2" w:rsidRPr="00157447" w:rsidRDefault="007A5CB2" w:rsidP="00F4401E">
            <w:pPr>
              <w:jc w:val="center"/>
              <w:rPr>
                <w:sz w:val="17"/>
                <w:szCs w:val="17"/>
              </w:rPr>
            </w:pPr>
          </w:p>
        </w:tc>
      </w:tr>
      <w:tr w:rsidR="007A5CB2" w:rsidRPr="00BD0ED8" w:rsidTr="00F4401E">
        <w:tc>
          <w:tcPr>
            <w:tcW w:w="1560" w:type="dxa"/>
          </w:tcPr>
          <w:p w:rsidR="007A5CB2" w:rsidRPr="00157447" w:rsidRDefault="007A5CB2" w:rsidP="00F4401E">
            <w:pPr>
              <w:rPr>
                <w:sz w:val="17"/>
                <w:szCs w:val="17"/>
              </w:rPr>
            </w:pPr>
            <w:r w:rsidRPr="00157447">
              <w:rPr>
                <w:sz w:val="17"/>
                <w:szCs w:val="17"/>
              </w:rPr>
              <w:t>Light fuel oil</w:t>
            </w:r>
          </w:p>
        </w:tc>
        <w:tc>
          <w:tcPr>
            <w:tcW w:w="1276" w:type="dxa"/>
          </w:tcPr>
          <w:p w:rsidR="007A5CB2" w:rsidRPr="00182C0E" w:rsidRDefault="007A5CB2" w:rsidP="00F4401E">
            <w:pPr>
              <w:jc w:val="center"/>
              <w:rPr>
                <w:rFonts w:asciiTheme="majorBidi" w:hAnsiTheme="majorBidi" w:cstheme="majorBidi"/>
                <w:sz w:val="17"/>
                <w:szCs w:val="17"/>
              </w:rPr>
            </w:pPr>
            <w:r w:rsidRPr="00182C0E">
              <w:rPr>
                <w:rFonts w:asciiTheme="majorBidi" w:hAnsiTheme="majorBidi" w:cstheme="majorBidi"/>
                <w:sz w:val="17"/>
                <w:szCs w:val="17"/>
              </w:rPr>
              <w:t>-6,331*</w:t>
            </w:r>
          </w:p>
        </w:tc>
        <w:tc>
          <w:tcPr>
            <w:tcW w:w="1134" w:type="dxa"/>
          </w:tcPr>
          <w:p w:rsidR="007A5CB2" w:rsidRPr="00157447" w:rsidRDefault="007A5CB2" w:rsidP="00F4401E">
            <w:pPr>
              <w:jc w:val="center"/>
              <w:rPr>
                <w:sz w:val="17"/>
                <w:szCs w:val="17"/>
              </w:rPr>
            </w:pPr>
            <w:r w:rsidRPr="00157447">
              <w:rPr>
                <w:sz w:val="17"/>
                <w:szCs w:val="17"/>
              </w:rPr>
              <w:t>1,217kL</w:t>
            </w:r>
          </w:p>
        </w:tc>
        <w:tc>
          <w:tcPr>
            <w:tcW w:w="956" w:type="dxa"/>
            <w:vAlign w:val="bottom"/>
          </w:tcPr>
          <w:p w:rsidR="007A5CB2" w:rsidRPr="00157447" w:rsidRDefault="007A5CB2" w:rsidP="00F4401E">
            <w:pPr>
              <w:jc w:val="center"/>
              <w:rPr>
                <w:sz w:val="17"/>
                <w:szCs w:val="17"/>
              </w:rPr>
            </w:pPr>
            <w:r w:rsidRPr="00157447">
              <w:rPr>
                <w:sz w:val="17"/>
                <w:szCs w:val="17"/>
              </w:rPr>
              <w:t>2</w:t>
            </w:r>
            <w:r>
              <w:rPr>
                <w:sz w:val="17"/>
                <w:szCs w:val="17"/>
              </w:rPr>
              <w:t>,</w:t>
            </w:r>
            <w:r w:rsidRPr="00157447">
              <w:rPr>
                <w:sz w:val="17"/>
                <w:szCs w:val="17"/>
              </w:rPr>
              <w:t>830g/L</w:t>
            </w:r>
          </w:p>
        </w:tc>
        <w:tc>
          <w:tcPr>
            <w:tcW w:w="957" w:type="dxa"/>
            <w:vAlign w:val="bottom"/>
          </w:tcPr>
          <w:p w:rsidR="007A5CB2" w:rsidRPr="00157447" w:rsidRDefault="007A5CB2" w:rsidP="00F4401E">
            <w:pPr>
              <w:jc w:val="center"/>
              <w:rPr>
                <w:sz w:val="17"/>
                <w:szCs w:val="17"/>
              </w:rPr>
            </w:pPr>
            <w:r w:rsidRPr="00157447">
              <w:rPr>
                <w:sz w:val="17"/>
                <w:szCs w:val="17"/>
              </w:rPr>
              <w:t>0.18g/L</w:t>
            </w:r>
          </w:p>
        </w:tc>
        <w:tc>
          <w:tcPr>
            <w:tcW w:w="957" w:type="dxa"/>
            <w:vAlign w:val="bottom"/>
          </w:tcPr>
          <w:p w:rsidR="007A5CB2" w:rsidRPr="00157447" w:rsidRDefault="007A5CB2" w:rsidP="00F4401E">
            <w:pPr>
              <w:jc w:val="center"/>
              <w:rPr>
                <w:sz w:val="17"/>
                <w:szCs w:val="17"/>
              </w:rPr>
            </w:pPr>
            <w:r w:rsidRPr="00157447">
              <w:rPr>
                <w:sz w:val="17"/>
                <w:szCs w:val="17"/>
              </w:rPr>
              <w:t>0.031g/L</w:t>
            </w:r>
          </w:p>
        </w:tc>
        <w:tc>
          <w:tcPr>
            <w:tcW w:w="957" w:type="dxa"/>
            <w:vAlign w:val="bottom"/>
          </w:tcPr>
          <w:p w:rsidR="007A5CB2" w:rsidRPr="00157447" w:rsidRDefault="007A5CB2" w:rsidP="00F4401E">
            <w:pPr>
              <w:jc w:val="center"/>
              <w:rPr>
                <w:sz w:val="17"/>
                <w:szCs w:val="17"/>
              </w:rPr>
            </w:pPr>
            <w:r w:rsidRPr="00157447">
              <w:rPr>
                <w:sz w:val="17"/>
                <w:szCs w:val="17"/>
              </w:rPr>
              <w:t>2,844g/L</w:t>
            </w:r>
          </w:p>
        </w:tc>
        <w:tc>
          <w:tcPr>
            <w:tcW w:w="1418" w:type="dxa"/>
            <w:vAlign w:val="bottom"/>
          </w:tcPr>
          <w:p w:rsidR="007A5CB2" w:rsidRPr="00157447" w:rsidRDefault="007A5CB2" w:rsidP="00F4401E">
            <w:pPr>
              <w:jc w:val="center"/>
              <w:rPr>
                <w:sz w:val="17"/>
                <w:szCs w:val="17"/>
              </w:rPr>
            </w:pPr>
            <w:r w:rsidRPr="00157447">
              <w:rPr>
                <w:sz w:val="17"/>
                <w:szCs w:val="17"/>
              </w:rPr>
              <w:t>3,460,829</w:t>
            </w:r>
          </w:p>
        </w:tc>
      </w:tr>
      <w:tr w:rsidR="007A5CB2" w:rsidRPr="00BD0ED8" w:rsidTr="00F4401E">
        <w:tc>
          <w:tcPr>
            <w:tcW w:w="1560" w:type="dxa"/>
          </w:tcPr>
          <w:p w:rsidR="007A5CB2" w:rsidRPr="00157447" w:rsidRDefault="007A5CB2" w:rsidP="00F4401E">
            <w:pPr>
              <w:rPr>
                <w:sz w:val="17"/>
                <w:szCs w:val="17"/>
              </w:rPr>
            </w:pPr>
            <w:r w:rsidRPr="00157447">
              <w:rPr>
                <w:sz w:val="17"/>
                <w:szCs w:val="17"/>
              </w:rPr>
              <w:t>Heavy fuel oil</w:t>
            </w:r>
          </w:p>
        </w:tc>
        <w:tc>
          <w:tcPr>
            <w:tcW w:w="1276" w:type="dxa"/>
          </w:tcPr>
          <w:p w:rsidR="007A5CB2" w:rsidRPr="00182C0E" w:rsidRDefault="007A5CB2" w:rsidP="00F4401E">
            <w:pPr>
              <w:jc w:val="center"/>
              <w:rPr>
                <w:rFonts w:asciiTheme="majorBidi" w:hAnsiTheme="majorBidi" w:cstheme="majorBidi"/>
                <w:sz w:val="17"/>
                <w:szCs w:val="17"/>
              </w:rPr>
            </w:pPr>
            <w:r w:rsidRPr="00182C0E">
              <w:rPr>
                <w:rFonts w:asciiTheme="majorBidi" w:hAnsiTheme="majorBidi" w:cstheme="majorBidi"/>
                <w:sz w:val="17"/>
                <w:szCs w:val="17"/>
              </w:rPr>
              <w:t>1,326,672</w:t>
            </w:r>
          </w:p>
        </w:tc>
        <w:tc>
          <w:tcPr>
            <w:tcW w:w="1134" w:type="dxa"/>
          </w:tcPr>
          <w:p w:rsidR="007A5CB2" w:rsidRPr="00157447" w:rsidRDefault="007A5CB2" w:rsidP="00F4401E">
            <w:pPr>
              <w:jc w:val="center"/>
              <w:rPr>
                <w:sz w:val="17"/>
                <w:szCs w:val="17"/>
              </w:rPr>
            </w:pPr>
            <w:r w:rsidRPr="00157447">
              <w:rPr>
                <w:sz w:val="17"/>
                <w:szCs w:val="17"/>
              </w:rPr>
              <w:t>339,876kL</w:t>
            </w:r>
          </w:p>
        </w:tc>
        <w:tc>
          <w:tcPr>
            <w:tcW w:w="956" w:type="dxa"/>
            <w:vAlign w:val="bottom"/>
          </w:tcPr>
          <w:p w:rsidR="007A5CB2" w:rsidRPr="00157447" w:rsidRDefault="007A5CB2" w:rsidP="00F4401E">
            <w:pPr>
              <w:jc w:val="center"/>
              <w:rPr>
                <w:sz w:val="17"/>
                <w:szCs w:val="17"/>
              </w:rPr>
            </w:pPr>
            <w:r w:rsidRPr="00157447">
              <w:rPr>
                <w:sz w:val="17"/>
                <w:szCs w:val="17"/>
              </w:rPr>
              <w:t>3</w:t>
            </w:r>
            <w:r>
              <w:rPr>
                <w:sz w:val="17"/>
                <w:szCs w:val="17"/>
              </w:rPr>
              <w:t>,</w:t>
            </w:r>
            <w:r w:rsidRPr="00157447">
              <w:rPr>
                <w:sz w:val="17"/>
                <w:szCs w:val="17"/>
              </w:rPr>
              <w:t>080g/L</w:t>
            </w:r>
          </w:p>
        </w:tc>
        <w:tc>
          <w:tcPr>
            <w:tcW w:w="957" w:type="dxa"/>
            <w:vAlign w:val="bottom"/>
          </w:tcPr>
          <w:p w:rsidR="007A5CB2" w:rsidRPr="00157447" w:rsidRDefault="007A5CB2" w:rsidP="00F4401E">
            <w:pPr>
              <w:jc w:val="center"/>
              <w:rPr>
                <w:sz w:val="17"/>
                <w:szCs w:val="17"/>
              </w:rPr>
            </w:pPr>
            <w:r w:rsidRPr="00157447">
              <w:rPr>
                <w:sz w:val="17"/>
                <w:szCs w:val="17"/>
              </w:rPr>
              <w:t>0.034g/L</w:t>
            </w:r>
          </w:p>
        </w:tc>
        <w:tc>
          <w:tcPr>
            <w:tcW w:w="957" w:type="dxa"/>
            <w:vAlign w:val="bottom"/>
          </w:tcPr>
          <w:p w:rsidR="007A5CB2" w:rsidRPr="00157447" w:rsidRDefault="007A5CB2" w:rsidP="00F4401E">
            <w:pPr>
              <w:jc w:val="center"/>
              <w:rPr>
                <w:sz w:val="17"/>
                <w:szCs w:val="17"/>
              </w:rPr>
            </w:pPr>
            <w:r w:rsidRPr="00157447">
              <w:rPr>
                <w:sz w:val="17"/>
                <w:szCs w:val="17"/>
              </w:rPr>
              <w:t>0.064g/L</w:t>
            </w:r>
          </w:p>
        </w:tc>
        <w:tc>
          <w:tcPr>
            <w:tcW w:w="957" w:type="dxa"/>
            <w:vAlign w:val="bottom"/>
          </w:tcPr>
          <w:p w:rsidR="007A5CB2" w:rsidRPr="00157447" w:rsidRDefault="007A5CB2" w:rsidP="00F4401E">
            <w:pPr>
              <w:jc w:val="center"/>
              <w:rPr>
                <w:sz w:val="17"/>
                <w:szCs w:val="17"/>
              </w:rPr>
            </w:pPr>
            <w:r w:rsidRPr="00157447">
              <w:rPr>
                <w:sz w:val="17"/>
                <w:szCs w:val="17"/>
              </w:rPr>
              <w:t>3,100g/L</w:t>
            </w:r>
          </w:p>
        </w:tc>
        <w:tc>
          <w:tcPr>
            <w:tcW w:w="1418" w:type="dxa"/>
            <w:vAlign w:val="bottom"/>
          </w:tcPr>
          <w:p w:rsidR="007A5CB2" w:rsidRPr="00157447" w:rsidRDefault="007A5CB2" w:rsidP="00F4401E">
            <w:pPr>
              <w:jc w:val="center"/>
              <w:rPr>
                <w:sz w:val="17"/>
                <w:szCs w:val="17"/>
              </w:rPr>
            </w:pPr>
            <w:r w:rsidRPr="00157447">
              <w:rPr>
                <w:sz w:val="17"/>
                <w:szCs w:val="17"/>
              </w:rPr>
              <w:t>1,053,589,090</w:t>
            </w:r>
          </w:p>
        </w:tc>
      </w:tr>
      <w:tr w:rsidR="007A5CB2" w:rsidRPr="00BD0ED8" w:rsidTr="00F4401E">
        <w:tc>
          <w:tcPr>
            <w:tcW w:w="1560" w:type="dxa"/>
          </w:tcPr>
          <w:p w:rsidR="007A5CB2" w:rsidRPr="00157447" w:rsidRDefault="007A5CB2" w:rsidP="00F4401E">
            <w:pPr>
              <w:rPr>
                <w:sz w:val="17"/>
                <w:szCs w:val="17"/>
              </w:rPr>
            </w:pPr>
            <w:r w:rsidRPr="00157447">
              <w:rPr>
                <w:sz w:val="17"/>
                <w:szCs w:val="17"/>
              </w:rPr>
              <w:t>Diesel</w:t>
            </w:r>
          </w:p>
        </w:tc>
        <w:tc>
          <w:tcPr>
            <w:tcW w:w="1276" w:type="dxa"/>
          </w:tcPr>
          <w:p w:rsidR="007A5CB2" w:rsidRPr="00182C0E" w:rsidRDefault="007A5CB2" w:rsidP="00F4401E">
            <w:pPr>
              <w:jc w:val="center"/>
              <w:rPr>
                <w:rFonts w:asciiTheme="majorBidi" w:hAnsiTheme="majorBidi" w:cstheme="majorBidi"/>
                <w:sz w:val="17"/>
                <w:szCs w:val="17"/>
              </w:rPr>
            </w:pPr>
            <w:r w:rsidRPr="00182C0E">
              <w:rPr>
                <w:rFonts w:asciiTheme="majorBidi" w:hAnsiTheme="majorBidi" w:cstheme="majorBidi"/>
                <w:sz w:val="17"/>
                <w:szCs w:val="17"/>
              </w:rPr>
              <w:t>44,257</w:t>
            </w:r>
          </w:p>
        </w:tc>
        <w:tc>
          <w:tcPr>
            <w:tcW w:w="1134" w:type="dxa"/>
          </w:tcPr>
          <w:p w:rsidR="007A5CB2" w:rsidRPr="00157447" w:rsidRDefault="007A5CB2" w:rsidP="00F4401E">
            <w:pPr>
              <w:jc w:val="center"/>
              <w:rPr>
                <w:sz w:val="17"/>
                <w:szCs w:val="17"/>
              </w:rPr>
            </w:pPr>
            <w:r>
              <w:rPr>
                <w:sz w:val="17"/>
                <w:szCs w:val="17"/>
              </w:rPr>
              <w:t>15,0</w:t>
            </w:r>
            <w:r w:rsidRPr="00157447">
              <w:rPr>
                <w:sz w:val="17"/>
                <w:szCs w:val="17"/>
              </w:rPr>
              <w:t>17kL</w:t>
            </w:r>
          </w:p>
        </w:tc>
        <w:tc>
          <w:tcPr>
            <w:tcW w:w="956" w:type="dxa"/>
            <w:vAlign w:val="bottom"/>
          </w:tcPr>
          <w:p w:rsidR="007A5CB2" w:rsidRPr="00157447" w:rsidRDefault="007A5CB2" w:rsidP="00F4401E">
            <w:pPr>
              <w:jc w:val="center"/>
              <w:rPr>
                <w:sz w:val="17"/>
                <w:szCs w:val="17"/>
              </w:rPr>
            </w:pPr>
            <w:r w:rsidRPr="00157447">
              <w:rPr>
                <w:sz w:val="17"/>
                <w:szCs w:val="17"/>
              </w:rPr>
              <w:t>2</w:t>
            </w:r>
            <w:r>
              <w:rPr>
                <w:sz w:val="17"/>
                <w:szCs w:val="17"/>
              </w:rPr>
              <w:t>,</w:t>
            </w:r>
            <w:r w:rsidRPr="00157447">
              <w:rPr>
                <w:sz w:val="17"/>
                <w:szCs w:val="17"/>
              </w:rPr>
              <w:t>730g/L</w:t>
            </w:r>
          </w:p>
        </w:tc>
        <w:tc>
          <w:tcPr>
            <w:tcW w:w="957" w:type="dxa"/>
            <w:vAlign w:val="bottom"/>
          </w:tcPr>
          <w:p w:rsidR="007A5CB2" w:rsidRPr="00157447" w:rsidRDefault="007A5CB2" w:rsidP="00F4401E">
            <w:pPr>
              <w:jc w:val="center"/>
              <w:rPr>
                <w:sz w:val="17"/>
                <w:szCs w:val="17"/>
              </w:rPr>
            </w:pPr>
            <w:r w:rsidRPr="00157447">
              <w:rPr>
                <w:sz w:val="17"/>
                <w:szCs w:val="17"/>
              </w:rPr>
              <w:t>0.133g/L</w:t>
            </w:r>
          </w:p>
        </w:tc>
        <w:tc>
          <w:tcPr>
            <w:tcW w:w="957" w:type="dxa"/>
            <w:vAlign w:val="bottom"/>
          </w:tcPr>
          <w:p w:rsidR="007A5CB2" w:rsidRPr="00157447" w:rsidRDefault="007A5CB2" w:rsidP="00F4401E">
            <w:pPr>
              <w:jc w:val="center"/>
              <w:rPr>
                <w:sz w:val="17"/>
                <w:szCs w:val="17"/>
              </w:rPr>
            </w:pPr>
            <w:r w:rsidRPr="00157447">
              <w:rPr>
                <w:sz w:val="17"/>
                <w:szCs w:val="17"/>
              </w:rPr>
              <w:t>0.4g/L</w:t>
            </w:r>
          </w:p>
        </w:tc>
        <w:tc>
          <w:tcPr>
            <w:tcW w:w="957" w:type="dxa"/>
            <w:vAlign w:val="bottom"/>
          </w:tcPr>
          <w:p w:rsidR="007A5CB2" w:rsidRPr="00157447" w:rsidRDefault="007A5CB2" w:rsidP="00F4401E">
            <w:pPr>
              <w:jc w:val="center"/>
              <w:rPr>
                <w:sz w:val="17"/>
                <w:szCs w:val="17"/>
              </w:rPr>
            </w:pPr>
            <w:r w:rsidRPr="00157447">
              <w:rPr>
                <w:sz w:val="17"/>
                <w:szCs w:val="17"/>
              </w:rPr>
              <w:t>2,853g/L</w:t>
            </w:r>
          </w:p>
        </w:tc>
        <w:tc>
          <w:tcPr>
            <w:tcW w:w="1418" w:type="dxa"/>
            <w:vAlign w:val="bottom"/>
          </w:tcPr>
          <w:p w:rsidR="007A5CB2" w:rsidRPr="00157447" w:rsidRDefault="007A5CB2" w:rsidP="00F4401E">
            <w:pPr>
              <w:jc w:val="center"/>
              <w:rPr>
                <w:sz w:val="17"/>
                <w:szCs w:val="17"/>
              </w:rPr>
            </w:pPr>
            <w:r w:rsidRPr="00157447">
              <w:rPr>
                <w:sz w:val="17"/>
                <w:szCs w:val="17"/>
              </w:rPr>
              <w:t>42,836,368</w:t>
            </w:r>
          </w:p>
        </w:tc>
      </w:tr>
      <w:tr w:rsidR="007A5CB2" w:rsidRPr="00BD0ED8" w:rsidTr="00F4401E">
        <w:tc>
          <w:tcPr>
            <w:tcW w:w="1560" w:type="dxa"/>
          </w:tcPr>
          <w:p w:rsidR="007A5CB2" w:rsidRPr="00157447" w:rsidRDefault="007A5CB2" w:rsidP="00F4401E">
            <w:pPr>
              <w:rPr>
                <w:sz w:val="17"/>
                <w:szCs w:val="17"/>
              </w:rPr>
            </w:pPr>
            <w:r w:rsidRPr="00157447">
              <w:rPr>
                <w:sz w:val="17"/>
                <w:szCs w:val="17"/>
              </w:rPr>
              <w:t>Hydro</w:t>
            </w:r>
          </w:p>
        </w:tc>
        <w:tc>
          <w:tcPr>
            <w:tcW w:w="1276" w:type="dxa"/>
          </w:tcPr>
          <w:p w:rsidR="007A5CB2" w:rsidRPr="00182C0E" w:rsidRDefault="007A5CB2" w:rsidP="00F4401E">
            <w:pPr>
              <w:jc w:val="center"/>
              <w:rPr>
                <w:rFonts w:asciiTheme="majorBidi" w:hAnsiTheme="majorBidi" w:cstheme="majorBidi"/>
                <w:sz w:val="17"/>
                <w:szCs w:val="17"/>
              </w:rPr>
            </w:pPr>
            <w:r w:rsidRPr="00182C0E">
              <w:rPr>
                <w:rFonts w:asciiTheme="majorBidi" w:hAnsiTheme="majorBidi" w:cstheme="majorBidi"/>
                <w:sz w:val="17"/>
                <w:szCs w:val="17"/>
              </w:rPr>
              <w:t>38,949,551</w:t>
            </w:r>
          </w:p>
        </w:tc>
        <w:tc>
          <w:tcPr>
            <w:tcW w:w="1134" w:type="dxa"/>
          </w:tcPr>
          <w:p w:rsidR="007A5CB2" w:rsidRPr="00157447" w:rsidRDefault="007A5CB2" w:rsidP="00F4401E">
            <w:pPr>
              <w:jc w:val="center"/>
              <w:rPr>
                <w:sz w:val="17"/>
                <w:szCs w:val="17"/>
              </w:rPr>
            </w:pPr>
            <w:r w:rsidRPr="00157447">
              <w:rPr>
                <w:sz w:val="17"/>
                <w:szCs w:val="17"/>
              </w:rPr>
              <w:t>N/A</w:t>
            </w:r>
          </w:p>
        </w:tc>
        <w:tc>
          <w:tcPr>
            <w:tcW w:w="956" w:type="dxa"/>
            <w:vAlign w:val="bottom"/>
          </w:tcPr>
          <w:p w:rsidR="007A5CB2" w:rsidRPr="00157447" w:rsidRDefault="007A5CB2" w:rsidP="00F4401E">
            <w:pPr>
              <w:jc w:val="center"/>
              <w:rPr>
                <w:sz w:val="17"/>
                <w:szCs w:val="17"/>
              </w:rPr>
            </w:pPr>
            <w:r w:rsidRPr="00157447">
              <w:rPr>
                <w:sz w:val="17"/>
                <w:szCs w:val="17"/>
              </w:rPr>
              <w:t>0</w:t>
            </w:r>
          </w:p>
        </w:tc>
        <w:tc>
          <w:tcPr>
            <w:tcW w:w="957" w:type="dxa"/>
            <w:vAlign w:val="bottom"/>
          </w:tcPr>
          <w:p w:rsidR="007A5CB2" w:rsidRPr="00157447" w:rsidRDefault="007A5CB2" w:rsidP="00F4401E">
            <w:pPr>
              <w:jc w:val="center"/>
              <w:rPr>
                <w:sz w:val="17"/>
                <w:szCs w:val="17"/>
              </w:rPr>
            </w:pPr>
            <w:r w:rsidRPr="00157447">
              <w:rPr>
                <w:sz w:val="17"/>
                <w:szCs w:val="17"/>
              </w:rPr>
              <w:t>0</w:t>
            </w:r>
          </w:p>
        </w:tc>
        <w:tc>
          <w:tcPr>
            <w:tcW w:w="957" w:type="dxa"/>
            <w:vAlign w:val="bottom"/>
          </w:tcPr>
          <w:p w:rsidR="007A5CB2" w:rsidRPr="00157447" w:rsidRDefault="007A5CB2" w:rsidP="00F4401E">
            <w:pPr>
              <w:jc w:val="center"/>
              <w:rPr>
                <w:sz w:val="17"/>
                <w:szCs w:val="17"/>
              </w:rPr>
            </w:pPr>
            <w:r w:rsidRPr="00157447">
              <w:rPr>
                <w:sz w:val="17"/>
                <w:szCs w:val="17"/>
              </w:rPr>
              <w:t>0</w:t>
            </w:r>
          </w:p>
        </w:tc>
        <w:tc>
          <w:tcPr>
            <w:tcW w:w="957" w:type="dxa"/>
            <w:vAlign w:val="bottom"/>
          </w:tcPr>
          <w:p w:rsidR="007A5CB2" w:rsidRPr="00157447" w:rsidRDefault="007A5CB2" w:rsidP="00F4401E">
            <w:pPr>
              <w:jc w:val="center"/>
              <w:rPr>
                <w:sz w:val="17"/>
                <w:szCs w:val="17"/>
              </w:rPr>
            </w:pPr>
            <w:r w:rsidRPr="00157447">
              <w:rPr>
                <w:sz w:val="17"/>
                <w:szCs w:val="17"/>
              </w:rPr>
              <w:t>0</w:t>
            </w:r>
          </w:p>
        </w:tc>
        <w:tc>
          <w:tcPr>
            <w:tcW w:w="1418" w:type="dxa"/>
            <w:vAlign w:val="bottom"/>
          </w:tcPr>
          <w:p w:rsidR="007A5CB2" w:rsidRPr="00157447" w:rsidRDefault="007A5CB2" w:rsidP="00F4401E">
            <w:pPr>
              <w:jc w:val="center"/>
              <w:rPr>
                <w:sz w:val="17"/>
                <w:szCs w:val="17"/>
              </w:rPr>
            </w:pPr>
            <w:r w:rsidRPr="00157447">
              <w:rPr>
                <w:sz w:val="17"/>
                <w:szCs w:val="17"/>
              </w:rPr>
              <w:t>0</w:t>
            </w:r>
          </w:p>
        </w:tc>
      </w:tr>
      <w:tr w:rsidR="007A5CB2" w:rsidRPr="00BD0ED8" w:rsidTr="00F4401E">
        <w:tc>
          <w:tcPr>
            <w:tcW w:w="1560" w:type="dxa"/>
          </w:tcPr>
          <w:p w:rsidR="007A5CB2" w:rsidRPr="00157447" w:rsidRDefault="007A5CB2" w:rsidP="00F4401E">
            <w:pPr>
              <w:rPr>
                <w:sz w:val="17"/>
                <w:szCs w:val="17"/>
              </w:rPr>
            </w:pPr>
            <w:r w:rsidRPr="00157447">
              <w:rPr>
                <w:sz w:val="17"/>
                <w:szCs w:val="17"/>
              </w:rPr>
              <w:t>Total</w:t>
            </w:r>
          </w:p>
        </w:tc>
        <w:tc>
          <w:tcPr>
            <w:tcW w:w="1276" w:type="dxa"/>
          </w:tcPr>
          <w:p w:rsidR="007A5CB2" w:rsidRPr="00182C0E" w:rsidRDefault="007A5CB2" w:rsidP="00F4401E">
            <w:pPr>
              <w:jc w:val="center"/>
              <w:rPr>
                <w:rFonts w:asciiTheme="majorBidi" w:hAnsiTheme="majorBidi" w:cstheme="majorBidi"/>
                <w:sz w:val="17"/>
                <w:szCs w:val="17"/>
              </w:rPr>
            </w:pPr>
            <w:r w:rsidRPr="00182C0E">
              <w:rPr>
                <w:rFonts w:asciiTheme="majorBidi" w:hAnsiTheme="majorBidi" w:cstheme="majorBidi"/>
                <w:sz w:val="17"/>
                <w:szCs w:val="17"/>
              </w:rPr>
              <w:t>-6,331*</w:t>
            </w:r>
          </w:p>
        </w:tc>
        <w:tc>
          <w:tcPr>
            <w:tcW w:w="4961" w:type="dxa"/>
            <w:gridSpan w:val="5"/>
          </w:tcPr>
          <w:p w:rsidR="007A5CB2" w:rsidRPr="00157447" w:rsidRDefault="007A5CB2" w:rsidP="00F4401E">
            <w:pPr>
              <w:jc w:val="center"/>
              <w:rPr>
                <w:b/>
                <w:bCs/>
                <w:sz w:val="17"/>
                <w:szCs w:val="17"/>
              </w:rPr>
            </w:pPr>
          </w:p>
        </w:tc>
        <w:tc>
          <w:tcPr>
            <w:tcW w:w="1418" w:type="dxa"/>
            <w:vAlign w:val="bottom"/>
          </w:tcPr>
          <w:p w:rsidR="007A5CB2" w:rsidRPr="00157447" w:rsidRDefault="007A5CB2" w:rsidP="00F4401E">
            <w:pPr>
              <w:jc w:val="center"/>
              <w:rPr>
                <w:sz w:val="17"/>
                <w:szCs w:val="17"/>
              </w:rPr>
            </w:pPr>
            <w:r w:rsidRPr="00157447">
              <w:rPr>
                <w:sz w:val="17"/>
                <w:szCs w:val="17"/>
              </w:rPr>
              <w:t>1,099,886,287</w:t>
            </w:r>
          </w:p>
        </w:tc>
      </w:tr>
      <w:tr w:rsidR="007A5CB2" w:rsidRPr="00BD0ED8" w:rsidTr="00F4401E">
        <w:trPr>
          <w:trHeight w:val="419"/>
        </w:trPr>
        <w:tc>
          <w:tcPr>
            <w:tcW w:w="1560" w:type="dxa"/>
          </w:tcPr>
          <w:p w:rsidR="007A5CB2" w:rsidRPr="007A5CB2" w:rsidRDefault="007A5CB2" w:rsidP="00F4401E">
            <w:pPr>
              <w:jc w:val="center"/>
              <w:rPr>
                <w:b/>
                <w:bCs/>
                <w:sz w:val="17"/>
                <w:szCs w:val="17"/>
              </w:rPr>
            </w:pPr>
            <w:r w:rsidRPr="007A5CB2">
              <w:rPr>
                <w:b/>
                <w:bCs/>
                <w:sz w:val="17"/>
                <w:szCs w:val="17"/>
              </w:rPr>
              <w:t>Year</w:t>
            </w:r>
          </w:p>
        </w:tc>
        <w:tc>
          <w:tcPr>
            <w:tcW w:w="7655" w:type="dxa"/>
            <w:gridSpan w:val="7"/>
          </w:tcPr>
          <w:p w:rsidR="007A5CB2" w:rsidRPr="007A5CB2" w:rsidRDefault="007A5CB2" w:rsidP="00F4401E">
            <w:pPr>
              <w:jc w:val="center"/>
              <w:rPr>
                <w:b/>
                <w:bCs/>
                <w:sz w:val="17"/>
                <w:szCs w:val="17"/>
              </w:rPr>
            </w:pPr>
            <w:r w:rsidRPr="007A5CB2">
              <w:rPr>
                <w:b/>
                <w:bCs/>
                <w:sz w:val="17"/>
                <w:szCs w:val="17"/>
              </w:rPr>
              <w:t>2006</w:t>
            </w:r>
          </w:p>
        </w:tc>
      </w:tr>
      <w:tr w:rsidR="007A5CB2" w:rsidRPr="00BD0ED8" w:rsidTr="00F4401E">
        <w:trPr>
          <w:trHeight w:val="419"/>
        </w:trPr>
        <w:tc>
          <w:tcPr>
            <w:tcW w:w="1560" w:type="dxa"/>
            <w:vMerge w:val="restart"/>
          </w:tcPr>
          <w:p w:rsidR="007A5CB2" w:rsidRPr="00157447" w:rsidRDefault="007A5CB2" w:rsidP="00F4401E">
            <w:pPr>
              <w:jc w:val="center"/>
              <w:rPr>
                <w:sz w:val="17"/>
                <w:szCs w:val="17"/>
              </w:rPr>
            </w:pPr>
            <w:r w:rsidRPr="00157447">
              <w:rPr>
                <w:sz w:val="17"/>
                <w:szCs w:val="17"/>
              </w:rPr>
              <w:t>Energy Source*</w:t>
            </w:r>
          </w:p>
          <w:p w:rsidR="007A5CB2" w:rsidRPr="00157447" w:rsidRDefault="007A5CB2" w:rsidP="00F4401E">
            <w:pPr>
              <w:rPr>
                <w:sz w:val="17"/>
                <w:szCs w:val="17"/>
              </w:rPr>
            </w:pPr>
          </w:p>
        </w:tc>
        <w:tc>
          <w:tcPr>
            <w:tcW w:w="1276" w:type="dxa"/>
            <w:vMerge w:val="restart"/>
          </w:tcPr>
          <w:p w:rsidR="007A5CB2" w:rsidRPr="00157447" w:rsidRDefault="007A5CB2" w:rsidP="00F4401E">
            <w:pPr>
              <w:jc w:val="center"/>
              <w:rPr>
                <w:sz w:val="17"/>
                <w:szCs w:val="17"/>
              </w:rPr>
            </w:pPr>
            <w:r w:rsidRPr="00157447">
              <w:rPr>
                <w:sz w:val="17"/>
                <w:szCs w:val="17"/>
              </w:rPr>
              <w:t>Electricity* Generated (MWh)</w:t>
            </w:r>
          </w:p>
        </w:tc>
        <w:tc>
          <w:tcPr>
            <w:tcW w:w="1134" w:type="dxa"/>
            <w:vMerge w:val="restart"/>
          </w:tcPr>
          <w:p w:rsidR="007A5CB2" w:rsidRPr="00157447" w:rsidRDefault="007A5CB2" w:rsidP="00F4401E">
            <w:pPr>
              <w:jc w:val="center"/>
              <w:rPr>
                <w:sz w:val="17"/>
                <w:szCs w:val="17"/>
              </w:rPr>
            </w:pPr>
            <w:r w:rsidRPr="00157447">
              <w:rPr>
                <w:sz w:val="17"/>
                <w:szCs w:val="17"/>
              </w:rPr>
              <w:t>Fuel Input*</w:t>
            </w:r>
          </w:p>
          <w:p w:rsidR="007A5CB2" w:rsidRPr="00157447" w:rsidRDefault="007A5CB2" w:rsidP="00F4401E">
            <w:pPr>
              <w:jc w:val="center"/>
              <w:rPr>
                <w:sz w:val="17"/>
                <w:szCs w:val="17"/>
              </w:rPr>
            </w:pPr>
          </w:p>
        </w:tc>
        <w:tc>
          <w:tcPr>
            <w:tcW w:w="2870" w:type="dxa"/>
            <w:gridSpan w:val="3"/>
          </w:tcPr>
          <w:p w:rsidR="007A5CB2" w:rsidRPr="00157447" w:rsidRDefault="007A5CB2" w:rsidP="00F4401E">
            <w:pPr>
              <w:jc w:val="center"/>
              <w:rPr>
                <w:sz w:val="17"/>
                <w:szCs w:val="17"/>
              </w:rPr>
            </w:pPr>
            <w:r w:rsidRPr="00157447">
              <w:rPr>
                <w:sz w:val="17"/>
                <w:szCs w:val="17"/>
              </w:rPr>
              <w:t>Emission factor**</w:t>
            </w:r>
          </w:p>
        </w:tc>
        <w:tc>
          <w:tcPr>
            <w:tcW w:w="957" w:type="dxa"/>
            <w:vMerge w:val="restart"/>
          </w:tcPr>
          <w:p w:rsidR="007A5CB2" w:rsidRPr="00157447" w:rsidRDefault="007A5CB2" w:rsidP="00F4401E">
            <w:pPr>
              <w:jc w:val="center"/>
              <w:rPr>
                <w:sz w:val="17"/>
                <w:szCs w:val="17"/>
              </w:rPr>
            </w:pPr>
            <w:r w:rsidRPr="00157447">
              <w:rPr>
                <w:sz w:val="17"/>
                <w:szCs w:val="17"/>
              </w:rPr>
              <w:t>CO</w:t>
            </w:r>
            <w:r w:rsidRPr="00157447">
              <w:rPr>
                <w:sz w:val="17"/>
                <w:szCs w:val="17"/>
                <w:vertAlign w:val="subscript"/>
              </w:rPr>
              <w:t>2eq</w:t>
            </w:r>
            <w:r w:rsidRPr="00157447">
              <w:rPr>
                <w:sz w:val="17"/>
                <w:szCs w:val="17"/>
              </w:rPr>
              <w:t>/</w:t>
            </w:r>
          </w:p>
          <w:p w:rsidR="007A5CB2" w:rsidRPr="00157447" w:rsidRDefault="007A5CB2" w:rsidP="00F4401E">
            <w:pPr>
              <w:jc w:val="center"/>
              <w:rPr>
                <w:sz w:val="17"/>
                <w:szCs w:val="17"/>
              </w:rPr>
            </w:pPr>
            <w:r w:rsidRPr="00157447">
              <w:rPr>
                <w:sz w:val="17"/>
                <w:szCs w:val="17"/>
              </w:rPr>
              <w:t>quaintly fuel</w:t>
            </w:r>
          </w:p>
        </w:tc>
        <w:tc>
          <w:tcPr>
            <w:tcW w:w="1418" w:type="dxa"/>
            <w:vMerge w:val="restart"/>
          </w:tcPr>
          <w:p w:rsidR="007A5CB2" w:rsidRPr="00157447" w:rsidRDefault="007A5CB2" w:rsidP="00F4401E">
            <w:pPr>
              <w:jc w:val="center"/>
              <w:rPr>
                <w:sz w:val="17"/>
                <w:szCs w:val="17"/>
              </w:rPr>
            </w:pPr>
            <w:r w:rsidRPr="00157447">
              <w:rPr>
                <w:sz w:val="17"/>
                <w:szCs w:val="17"/>
              </w:rPr>
              <w:t>Total GHG emission in</w:t>
            </w:r>
          </w:p>
          <w:p w:rsidR="007A5CB2" w:rsidRPr="00157447" w:rsidRDefault="007A5CB2" w:rsidP="00F4401E">
            <w:pPr>
              <w:jc w:val="center"/>
              <w:rPr>
                <w:sz w:val="17"/>
                <w:szCs w:val="17"/>
              </w:rPr>
            </w:pPr>
            <w:r w:rsidRPr="00157447">
              <w:rPr>
                <w:sz w:val="17"/>
                <w:szCs w:val="17"/>
              </w:rPr>
              <w:t>kg CO</w:t>
            </w:r>
            <w:r w:rsidRPr="00157447">
              <w:rPr>
                <w:sz w:val="17"/>
                <w:szCs w:val="17"/>
                <w:vertAlign w:val="subscript"/>
              </w:rPr>
              <w:t>2eq</w:t>
            </w:r>
          </w:p>
        </w:tc>
      </w:tr>
      <w:tr w:rsidR="007A5CB2" w:rsidRPr="00BD0ED8" w:rsidTr="00F4401E">
        <w:trPr>
          <w:trHeight w:val="85"/>
        </w:trPr>
        <w:tc>
          <w:tcPr>
            <w:tcW w:w="1560" w:type="dxa"/>
            <w:vMerge/>
          </w:tcPr>
          <w:p w:rsidR="007A5CB2" w:rsidRPr="00157447" w:rsidRDefault="007A5CB2" w:rsidP="00F4401E">
            <w:pPr>
              <w:jc w:val="center"/>
              <w:rPr>
                <w:sz w:val="17"/>
                <w:szCs w:val="17"/>
              </w:rPr>
            </w:pPr>
          </w:p>
        </w:tc>
        <w:tc>
          <w:tcPr>
            <w:tcW w:w="1276" w:type="dxa"/>
            <w:vMerge/>
          </w:tcPr>
          <w:p w:rsidR="007A5CB2" w:rsidRPr="00157447" w:rsidRDefault="007A5CB2" w:rsidP="00F4401E">
            <w:pPr>
              <w:jc w:val="center"/>
              <w:rPr>
                <w:sz w:val="17"/>
                <w:szCs w:val="17"/>
              </w:rPr>
            </w:pPr>
          </w:p>
        </w:tc>
        <w:tc>
          <w:tcPr>
            <w:tcW w:w="1134" w:type="dxa"/>
            <w:vMerge/>
          </w:tcPr>
          <w:p w:rsidR="007A5CB2" w:rsidRPr="00157447" w:rsidRDefault="007A5CB2" w:rsidP="00F4401E">
            <w:pPr>
              <w:jc w:val="center"/>
              <w:rPr>
                <w:sz w:val="17"/>
                <w:szCs w:val="17"/>
              </w:rPr>
            </w:pPr>
          </w:p>
        </w:tc>
        <w:tc>
          <w:tcPr>
            <w:tcW w:w="956" w:type="dxa"/>
          </w:tcPr>
          <w:p w:rsidR="007A5CB2" w:rsidRPr="00157447" w:rsidRDefault="007A5CB2" w:rsidP="00F4401E">
            <w:pPr>
              <w:jc w:val="center"/>
              <w:rPr>
                <w:sz w:val="17"/>
                <w:szCs w:val="17"/>
              </w:rPr>
            </w:pPr>
            <w:r w:rsidRPr="00157447">
              <w:rPr>
                <w:sz w:val="17"/>
                <w:szCs w:val="17"/>
              </w:rPr>
              <w:t>CO</w:t>
            </w:r>
            <w:r w:rsidRPr="00157447">
              <w:rPr>
                <w:sz w:val="17"/>
                <w:szCs w:val="17"/>
                <w:vertAlign w:val="subscript"/>
              </w:rPr>
              <w:t>2</w:t>
            </w:r>
          </w:p>
        </w:tc>
        <w:tc>
          <w:tcPr>
            <w:tcW w:w="957" w:type="dxa"/>
          </w:tcPr>
          <w:p w:rsidR="007A5CB2" w:rsidRPr="00157447" w:rsidRDefault="007A5CB2" w:rsidP="00F4401E">
            <w:pPr>
              <w:jc w:val="center"/>
              <w:rPr>
                <w:sz w:val="17"/>
                <w:szCs w:val="17"/>
              </w:rPr>
            </w:pPr>
            <w:r w:rsidRPr="00157447">
              <w:rPr>
                <w:sz w:val="17"/>
                <w:szCs w:val="17"/>
              </w:rPr>
              <w:t>CH</w:t>
            </w:r>
            <w:r w:rsidRPr="00157447">
              <w:rPr>
                <w:sz w:val="17"/>
                <w:szCs w:val="17"/>
                <w:vertAlign w:val="subscript"/>
              </w:rPr>
              <w:t>4</w:t>
            </w:r>
          </w:p>
        </w:tc>
        <w:tc>
          <w:tcPr>
            <w:tcW w:w="957" w:type="dxa"/>
          </w:tcPr>
          <w:p w:rsidR="007A5CB2" w:rsidRPr="00157447" w:rsidRDefault="007A5CB2" w:rsidP="00F4401E">
            <w:pPr>
              <w:jc w:val="center"/>
              <w:rPr>
                <w:sz w:val="17"/>
                <w:szCs w:val="17"/>
              </w:rPr>
            </w:pPr>
            <w:r w:rsidRPr="00157447">
              <w:rPr>
                <w:sz w:val="17"/>
                <w:szCs w:val="17"/>
              </w:rPr>
              <w:t>N</w:t>
            </w:r>
            <w:r w:rsidRPr="00157447">
              <w:rPr>
                <w:sz w:val="17"/>
                <w:szCs w:val="17"/>
                <w:vertAlign w:val="subscript"/>
              </w:rPr>
              <w:t>2</w:t>
            </w:r>
            <w:r w:rsidRPr="00157447">
              <w:rPr>
                <w:sz w:val="17"/>
                <w:szCs w:val="17"/>
              </w:rPr>
              <w:t>O</w:t>
            </w:r>
          </w:p>
        </w:tc>
        <w:tc>
          <w:tcPr>
            <w:tcW w:w="957" w:type="dxa"/>
            <w:vMerge/>
          </w:tcPr>
          <w:p w:rsidR="007A5CB2" w:rsidRPr="00157447" w:rsidRDefault="007A5CB2" w:rsidP="00F4401E">
            <w:pPr>
              <w:jc w:val="center"/>
              <w:rPr>
                <w:sz w:val="17"/>
                <w:szCs w:val="17"/>
              </w:rPr>
            </w:pPr>
          </w:p>
        </w:tc>
        <w:tc>
          <w:tcPr>
            <w:tcW w:w="1418" w:type="dxa"/>
            <w:vMerge/>
          </w:tcPr>
          <w:p w:rsidR="007A5CB2" w:rsidRPr="00157447" w:rsidRDefault="007A5CB2" w:rsidP="00F4401E">
            <w:pPr>
              <w:jc w:val="center"/>
              <w:rPr>
                <w:sz w:val="17"/>
                <w:szCs w:val="17"/>
              </w:rPr>
            </w:pPr>
          </w:p>
        </w:tc>
      </w:tr>
      <w:tr w:rsidR="007A5CB2" w:rsidRPr="00BD0ED8" w:rsidTr="00F4401E">
        <w:tc>
          <w:tcPr>
            <w:tcW w:w="1560" w:type="dxa"/>
          </w:tcPr>
          <w:p w:rsidR="007A5CB2" w:rsidRPr="00157447" w:rsidRDefault="007A5CB2" w:rsidP="00F4401E">
            <w:pPr>
              <w:rPr>
                <w:sz w:val="17"/>
                <w:szCs w:val="17"/>
              </w:rPr>
            </w:pPr>
            <w:r w:rsidRPr="00157447">
              <w:rPr>
                <w:sz w:val="17"/>
                <w:szCs w:val="17"/>
              </w:rPr>
              <w:t>Light fuel oil</w:t>
            </w:r>
          </w:p>
        </w:tc>
        <w:tc>
          <w:tcPr>
            <w:tcW w:w="1276" w:type="dxa"/>
            <w:vAlign w:val="bottom"/>
          </w:tcPr>
          <w:p w:rsidR="007A5CB2" w:rsidRPr="00F768D5" w:rsidRDefault="007A5CB2" w:rsidP="00F4401E">
            <w:pPr>
              <w:jc w:val="center"/>
              <w:rPr>
                <w:rFonts w:asciiTheme="majorBidi" w:hAnsiTheme="majorBidi" w:cstheme="majorBidi"/>
                <w:sz w:val="17"/>
                <w:szCs w:val="17"/>
              </w:rPr>
            </w:pPr>
            <w:r>
              <w:rPr>
                <w:rFonts w:asciiTheme="majorBidi" w:hAnsiTheme="majorBidi" w:cstheme="majorBidi"/>
                <w:sz w:val="17"/>
                <w:szCs w:val="17"/>
              </w:rPr>
              <w:t>-</w:t>
            </w:r>
            <w:r w:rsidRPr="00F768D5">
              <w:rPr>
                <w:rFonts w:asciiTheme="majorBidi" w:hAnsiTheme="majorBidi" w:cstheme="majorBidi"/>
                <w:sz w:val="17"/>
                <w:szCs w:val="17"/>
              </w:rPr>
              <w:t>9,480*</w:t>
            </w:r>
          </w:p>
        </w:tc>
        <w:tc>
          <w:tcPr>
            <w:tcW w:w="1134" w:type="dxa"/>
            <w:vAlign w:val="bottom"/>
          </w:tcPr>
          <w:p w:rsidR="007A5CB2" w:rsidRPr="00F768D5" w:rsidRDefault="007A5CB2" w:rsidP="00F4401E">
            <w:pPr>
              <w:jc w:val="center"/>
              <w:rPr>
                <w:rFonts w:asciiTheme="majorBidi" w:hAnsiTheme="majorBidi" w:cstheme="majorBidi"/>
                <w:sz w:val="17"/>
                <w:szCs w:val="17"/>
              </w:rPr>
            </w:pPr>
            <w:r w:rsidRPr="00F768D5">
              <w:rPr>
                <w:rFonts w:asciiTheme="majorBidi" w:hAnsiTheme="majorBidi" w:cstheme="majorBidi"/>
                <w:sz w:val="17"/>
                <w:szCs w:val="17"/>
              </w:rPr>
              <w:t>1,679kL</w:t>
            </w:r>
          </w:p>
        </w:tc>
        <w:tc>
          <w:tcPr>
            <w:tcW w:w="956" w:type="dxa"/>
            <w:vAlign w:val="bottom"/>
          </w:tcPr>
          <w:p w:rsidR="007A5CB2" w:rsidRPr="00157447" w:rsidRDefault="007A5CB2" w:rsidP="00F4401E">
            <w:pPr>
              <w:jc w:val="center"/>
              <w:rPr>
                <w:sz w:val="17"/>
                <w:szCs w:val="17"/>
              </w:rPr>
            </w:pPr>
            <w:r w:rsidRPr="00157447">
              <w:rPr>
                <w:sz w:val="17"/>
                <w:szCs w:val="17"/>
              </w:rPr>
              <w:t>2</w:t>
            </w:r>
            <w:r>
              <w:rPr>
                <w:sz w:val="17"/>
                <w:szCs w:val="17"/>
              </w:rPr>
              <w:t>,</w:t>
            </w:r>
            <w:r w:rsidRPr="00157447">
              <w:rPr>
                <w:sz w:val="17"/>
                <w:szCs w:val="17"/>
              </w:rPr>
              <w:t>830g/L</w:t>
            </w:r>
          </w:p>
        </w:tc>
        <w:tc>
          <w:tcPr>
            <w:tcW w:w="957" w:type="dxa"/>
            <w:vAlign w:val="bottom"/>
          </w:tcPr>
          <w:p w:rsidR="007A5CB2" w:rsidRPr="00157447" w:rsidRDefault="007A5CB2" w:rsidP="00F4401E">
            <w:pPr>
              <w:jc w:val="center"/>
              <w:rPr>
                <w:sz w:val="17"/>
                <w:szCs w:val="17"/>
              </w:rPr>
            </w:pPr>
            <w:r w:rsidRPr="00157447">
              <w:rPr>
                <w:sz w:val="17"/>
                <w:szCs w:val="17"/>
              </w:rPr>
              <w:t>0.18g/L</w:t>
            </w:r>
          </w:p>
        </w:tc>
        <w:tc>
          <w:tcPr>
            <w:tcW w:w="957" w:type="dxa"/>
            <w:vAlign w:val="bottom"/>
          </w:tcPr>
          <w:p w:rsidR="007A5CB2" w:rsidRPr="00157447" w:rsidRDefault="007A5CB2" w:rsidP="00F4401E">
            <w:pPr>
              <w:jc w:val="center"/>
              <w:rPr>
                <w:sz w:val="17"/>
                <w:szCs w:val="17"/>
              </w:rPr>
            </w:pPr>
            <w:r w:rsidRPr="00157447">
              <w:rPr>
                <w:sz w:val="17"/>
                <w:szCs w:val="17"/>
              </w:rPr>
              <w:t>0.031g/L</w:t>
            </w:r>
          </w:p>
        </w:tc>
        <w:tc>
          <w:tcPr>
            <w:tcW w:w="957" w:type="dxa"/>
            <w:vAlign w:val="bottom"/>
          </w:tcPr>
          <w:p w:rsidR="007A5CB2" w:rsidRPr="00157447" w:rsidRDefault="007A5CB2" w:rsidP="00F4401E">
            <w:pPr>
              <w:jc w:val="center"/>
              <w:rPr>
                <w:sz w:val="17"/>
                <w:szCs w:val="17"/>
              </w:rPr>
            </w:pPr>
            <w:r w:rsidRPr="00157447">
              <w:rPr>
                <w:sz w:val="17"/>
                <w:szCs w:val="17"/>
              </w:rPr>
              <w:t>2,844g/L</w:t>
            </w:r>
          </w:p>
        </w:tc>
        <w:tc>
          <w:tcPr>
            <w:tcW w:w="1418" w:type="dxa"/>
            <w:vAlign w:val="bottom"/>
          </w:tcPr>
          <w:p w:rsidR="007A5CB2" w:rsidRPr="00157447" w:rsidRDefault="007A5CB2" w:rsidP="00F4401E">
            <w:pPr>
              <w:jc w:val="center"/>
              <w:rPr>
                <w:sz w:val="17"/>
                <w:szCs w:val="17"/>
              </w:rPr>
            </w:pPr>
            <w:r w:rsidRPr="0090385B">
              <w:rPr>
                <w:rFonts w:asciiTheme="majorBidi" w:hAnsiTheme="majorBidi" w:cstheme="majorBidi"/>
                <w:sz w:val="17"/>
                <w:szCs w:val="17"/>
                <w:lang w:val="en-US" w:eastAsia="en-US"/>
              </w:rPr>
              <w:t>4,774,636</w:t>
            </w:r>
          </w:p>
        </w:tc>
      </w:tr>
      <w:tr w:rsidR="007A5CB2" w:rsidRPr="00BD0ED8" w:rsidTr="00F4401E">
        <w:tc>
          <w:tcPr>
            <w:tcW w:w="1560" w:type="dxa"/>
          </w:tcPr>
          <w:p w:rsidR="007A5CB2" w:rsidRPr="00157447" w:rsidRDefault="007A5CB2" w:rsidP="00F4401E">
            <w:pPr>
              <w:rPr>
                <w:sz w:val="17"/>
                <w:szCs w:val="17"/>
              </w:rPr>
            </w:pPr>
            <w:r w:rsidRPr="00157447">
              <w:rPr>
                <w:sz w:val="17"/>
                <w:szCs w:val="17"/>
              </w:rPr>
              <w:t>Heavy fuel oil</w:t>
            </w:r>
          </w:p>
        </w:tc>
        <w:tc>
          <w:tcPr>
            <w:tcW w:w="1276" w:type="dxa"/>
            <w:vAlign w:val="bottom"/>
          </w:tcPr>
          <w:p w:rsidR="007A5CB2" w:rsidRPr="00F768D5" w:rsidRDefault="007A5CB2" w:rsidP="00F4401E">
            <w:pPr>
              <w:jc w:val="center"/>
              <w:rPr>
                <w:rFonts w:asciiTheme="majorBidi" w:hAnsiTheme="majorBidi" w:cstheme="majorBidi"/>
                <w:sz w:val="17"/>
                <w:szCs w:val="17"/>
              </w:rPr>
            </w:pPr>
            <w:r w:rsidRPr="00F768D5">
              <w:rPr>
                <w:rFonts w:asciiTheme="majorBidi" w:hAnsiTheme="majorBidi" w:cstheme="majorBidi"/>
                <w:sz w:val="17"/>
                <w:szCs w:val="17"/>
              </w:rPr>
              <w:t>738,835</w:t>
            </w:r>
          </w:p>
        </w:tc>
        <w:tc>
          <w:tcPr>
            <w:tcW w:w="1134" w:type="dxa"/>
            <w:vAlign w:val="bottom"/>
          </w:tcPr>
          <w:p w:rsidR="007A5CB2" w:rsidRPr="00F768D5" w:rsidRDefault="007A5CB2" w:rsidP="00F4401E">
            <w:pPr>
              <w:jc w:val="center"/>
              <w:rPr>
                <w:rFonts w:asciiTheme="majorBidi" w:hAnsiTheme="majorBidi" w:cstheme="majorBidi"/>
                <w:sz w:val="17"/>
                <w:szCs w:val="17"/>
              </w:rPr>
            </w:pPr>
            <w:r w:rsidRPr="00F768D5">
              <w:rPr>
                <w:rFonts w:asciiTheme="majorBidi" w:hAnsiTheme="majorBidi" w:cstheme="majorBidi"/>
                <w:sz w:val="17"/>
                <w:szCs w:val="17"/>
              </w:rPr>
              <w:t>200,098kL</w:t>
            </w:r>
          </w:p>
        </w:tc>
        <w:tc>
          <w:tcPr>
            <w:tcW w:w="956" w:type="dxa"/>
            <w:vAlign w:val="bottom"/>
          </w:tcPr>
          <w:p w:rsidR="007A5CB2" w:rsidRPr="00157447" w:rsidRDefault="007A5CB2" w:rsidP="00F4401E">
            <w:pPr>
              <w:jc w:val="center"/>
              <w:rPr>
                <w:sz w:val="17"/>
                <w:szCs w:val="17"/>
              </w:rPr>
            </w:pPr>
            <w:r w:rsidRPr="00157447">
              <w:rPr>
                <w:sz w:val="17"/>
                <w:szCs w:val="17"/>
              </w:rPr>
              <w:t>3</w:t>
            </w:r>
            <w:r>
              <w:rPr>
                <w:sz w:val="17"/>
                <w:szCs w:val="17"/>
              </w:rPr>
              <w:t>,</w:t>
            </w:r>
            <w:r w:rsidRPr="00157447">
              <w:rPr>
                <w:sz w:val="17"/>
                <w:szCs w:val="17"/>
              </w:rPr>
              <w:t>080g/L</w:t>
            </w:r>
          </w:p>
        </w:tc>
        <w:tc>
          <w:tcPr>
            <w:tcW w:w="957" w:type="dxa"/>
            <w:vAlign w:val="bottom"/>
          </w:tcPr>
          <w:p w:rsidR="007A5CB2" w:rsidRPr="00157447" w:rsidRDefault="007A5CB2" w:rsidP="00F4401E">
            <w:pPr>
              <w:jc w:val="center"/>
              <w:rPr>
                <w:sz w:val="17"/>
                <w:szCs w:val="17"/>
              </w:rPr>
            </w:pPr>
            <w:r w:rsidRPr="00157447">
              <w:rPr>
                <w:sz w:val="17"/>
                <w:szCs w:val="17"/>
              </w:rPr>
              <w:t>0.034g/L</w:t>
            </w:r>
          </w:p>
        </w:tc>
        <w:tc>
          <w:tcPr>
            <w:tcW w:w="957" w:type="dxa"/>
            <w:vAlign w:val="bottom"/>
          </w:tcPr>
          <w:p w:rsidR="007A5CB2" w:rsidRPr="00157447" w:rsidRDefault="007A5CB2" w:rsidP="00F4401E">
            <w:pPr>
              <w:jc w:val="center"/>
              <w:rPr>
                <w:sz w:val="17"/>
                <w:szCs w:val="17"/>
              </w:rPr>
            </w:pPr>
            <w:r w:rsidRPr="00157447">
              <w:rPr>
                <w:sz w:val="17"/>
                <w:szCs w:val="17"/>
              </w:rPr>
              <w:t>0.064g/L</w:t>
            </w:r>
          </w:p>
        </w:tc>
        <w:tc>
          <w:tcPr>
            <w:tcW w:w="957" w:type="dxa"/>
            <w:vAlign w:val="bottom"/>
          </w:tcPr>
          <w:p w:rsidR="007A5CB2" w:rsidRPr="00157447" w:rsidRDefault="007A5CB2" w:rsidP="00F4401E">
            <w:pPr>
              <w:jc w:val="center"/>
              <w:rPr>
                <w:sz w:val="17"/>
                <w:szCs w:val="17"/>
              </w:rPr>
            </w:pPr>
            <w:r w:rsidRPr="00157447">
              <w:rPr>
                <w:sz w:val="17"/>
                <w:szCs w:val="17"/>
              </w:rPr>
              <w:t>3,100g/L</w:t>
            </w:r>
          </w:p>
        </w:tc>
        <w:tc>
          <w:tcPr>
            <w:tcW w:w="1418" w:type="dxa"/>
            <w:vAlign w:val="bottom"/>
          </w:tcPr>
          <w:p w:rsidR="007A5CB2" w:rsidRPr="00157447" w:rsidRDefault="007A5CB2" w:rsidP="00F4401E">
            <w:pPr>
              <w:jc w:val="center"/>
              <w:rPr>
                <w:sz w:val="17"/>
                <w:szCs w:val="17"/>
              </w:rPr>
            </w:pPr>
            <w:r w:rsidRPr="0090385B">
              <w:rPr>
                <w:rFonts w:asciiTheme="majorBidi" w:hAnsiTheme="majorBidi" w:cstheme="majorBidi"/>
                <w:sz w:val="17"/>
                <w:szCs w:val="17"/>
                <w:lang w:val="en-US" w:eastAsia="en-US"/>
              </w:rPr>
              <w:t>620,288,192</w:t>
            </w:r>
          </w:p>
        </w:tc>
      </w:tr>
      <w:tr w:rsidR="007A5CB2" w:rsidRPr="00BD0ED8" w:rsidTr="00F4401E">
        <w:tc>
          <w:tcPr>
            <w:tcW w:w="1560" w:type="dxa"/>
          </w:tcPr>
          <w:p w:rsidR="007A5CB2" w:rsidRPr="00157447" w:rsidRDefault="007A5CB2" w:rsidP="00F4401E">
            <w:pPr>
              <w:rPr>
                <w:sz w:val="17"/>
                <w:szCs w:val="17"/>
              </w:rPr>
            </w:pPr>
            <w:r w:rsidRPr="00157447">
              <w:rPr>
                <w:sz w:val="17"/>
                <w:szCs w:val="17"/>
              </w:rPr>
              <w:t>Diesel</w:t>
            </w:r>
          </w:p>
        </w:tc>
        <w:tc>
          <w:tcPr>
            <w:tcW w:w="1276" w:type="dxa"/>
            <w:vAlign w:val="bottom"/>
          </w:tcPr>
          <w:p w:rsidR="007A5CB2" w:rsidRPr="00F768D5" w:rsidRDefault="007A5CB2" w:rsidP="00F4401E">
            <w:pPr>
              <w:jc w:val="center"/>
              <w:rPr>
                <w:rFonts w:asciiTheme="majorBidi" w:hAnsiTheme="majorBidi" w:cstheme="majorBidi"/>
                <w:sz w:val="17"/>
                <w:szCs w:val="17"/>
              </w:rPr>
            </w:pPr>
            <w:r w:rsidRPr="00F768D5">
              <w:rPr>
                <w:rFonts w:asciiTheme="majorBidi" w:hAnsiTheme="majorBidi" w:cstheme="majorBidi"/>
                <w:sz w:val="17"/>
                <w:szCs w:val="17"/>
              </w:rPr>
              <w:t>43,991</w:t>
            </w:r>
          </w:p>
        </w:tc>
        <w:tc>
          <w:tcPr>
            <w:tcW w:w="1134" w:type="dxa"/>
            <w:vAlign w:val="bottom"/>
          </w:tcPr>
          <w:p w:rsidR="007A5CB2" w:rsidRPr="00F768D5" w:rsidRDefault="007A5CB2" w:rsidP="00F4401E">
            <w:pPr>
              <w:jc w:val="center"/>
              <w:rPr>
                <w:rFonts w:asciiTheme="majorBidi" w:hAnsiTheme="majorBidi" w:cstheme="majorBidi"/>
                <w:sz w:val="17"/>
                <w:szCs w:val="17"/>
              </w:rPr>
            </w:pPr>
            <w:r w:rsidRPr="00F768D5">
              <w:rPr>
                <w:rFonts w:asciiTheme="majorBidi" w:hAnsiTheme="majorBidi" w:cstheme="majorBidi"/>
                <w:sz w:val="17"/>
                <w:szCs w:val="17"/>
              </w:rPr>
              <w:t>14,395kL</w:t>
            </w:r>
          </w:p>
        </w:tc>
        <w:tc>
          <w:tcPr>
            <w:tcW w:w="956" w:type="dxa"/>
            <w:vAlign w:val="bottom"/>
          </w:tcPr>
          <w:p w:rsidR="007A5CB2" w:rsidRPr="00157447" w:rsidRDefault="007A5CB2" w:rsidP="00F4401E">
            <w:pPr>
              <w:jc w:val="center"/>
              <w:rPr>
                <w:sz w:val="17"/>
                <w:szCs w:val="17"/>
              </w:rPr>
            </w:pPr>
            <w:r w:rsidRPr="00157447">
              <w:rPr>
                <w:sz w:val="17"/>
                <w:szCs w:val="17"/>
              </w:rPr>
              <w:t>2</w:t>
            </w:r>
            <w:r>
              <w:rPr>
                <w:sz w:val="17"/>
                <w:szCs w:val="17"/>
              </w:rPr>
              <w:t>,</w:t>
            </w:r>
            <w:r w:rsidRPr="00157447">
              <w:rPr>
                <w:sz w:val="17"/>
                <w:szCs w:val="17"/>
              </w:rPr>
              <w:t>730g/L</w:t>
            </w:r>
          </w:p>
        </w:tc>
        <w:tc>
          <w:tcPr>
            <w:tcW w:w="957" w:type="dxa"/>
            <w:vAlign w:val="bottom"/>
          </w:tcPr>
          <w:p w:rsidR="007A5CB2" w:rsidRPr="00157447" w:rsidRDefault="007A5CB2" w:rsidP="00F4401E">
            <w:pPr>
              <w:jc w:val="center"/>
              <w:rPr>
                <w:sz w:val="17"/>
                <w:szCs w:val="17"/>
              </w:rPr>
            </w:pPr>
            <w:r w:rsidRPr="00157447">
              <w:rPr>
                <w:sz w:val="17"/>
                <w:szCs w:val="17"/>
              </w:rPr>
              <w:t>0.133g/L</w:t>
            </w:r>
          </w:p>
        </w:tc>
        <w:tc>
          <w:tcPr>
            <w:tcW w:w="957" w:type="dxa"/>
            <w:vAlign w:val="bottom"/>
          </w:tcPr>
          <w:p w:rsidR="007A5CB2" w:rsidRPr="00157447" w:rsidRDefault="007A5CB2" w:rsidP="00F4401E">
            <w:pPr>
              <w:jc w:val="center"/>
              <w:rPr>
                <w:sz w:val="17"/>
                <w:szCs w:val="17"/>
              </w:rPr>
            </w:pPr>
            <w:r w:rsidRPr="00157447">
              <w:rPr>
                <w:sz w:val="17"/>
                <w:szCs w:val="17"/>
              </w:rPr>
              <w:t>0.4g/L</w:t>
            </w:r>
          </w:p>
        </w:tc>
        <w:tc>
          <w:tcPr>
            <w:tcW w:w="957" w:type="dxa"/>
            <w:vAlign w:val="bottom"/>
          </w:tcPr>
          <w:p w:rsidR="007A5CB2" w:rsidRPr="00157447" w:rsidRDefault="007A5CB2" w:rsidP="00F4401E">
            <w:pPr>
              <w:jc w:val="center"/>
              <w:rPr>
                <w:sz w:val="17"/>
                <w:szCs w:val="17"/>
              </w:rPr>
            </w:pPr>
            <w:r w:rsidRPr="00157447">
              <w:rPr>
                <w:sz w:val="17"/>
                <w:szCs w:val="17"/>
              </w:rPr>
              <w:t>2,853g/L</w:t>
            </w:r>
          </w:p>
        </w:tc>
        <w:tc>
          <w:tcPr>
            <w:tcW w:w="1418" w:type="dxa"/>
            <w:vAlign w:val="bottom"/>
          </w:tcPr>
          <w:p w:rsidR="007A5CB2" w:rsidRPr="00157447" w:rsidRDefault="007A5CB2" w:rsidP="00F4401E">
            <w:pPr>
              <w:jc w:val="center"/>
              <w:rPr>
                <w:sz w:val="17"/>
                <w:szCs w:val="17"/>
              </w:rPr>
            </w:pPr>
            <w:r w:rsidRPr="0090385B">
              <w:rPr>
                <w:rFonts w:asciiTheme="majorBidi" w:hAnsiTheme="majorBidi" w:cstheme="majorBidi"/>
                <w:sz w:val="17"/>
                <w:szCs w:val="17"/>
                <w:lang w:val="en-US" w:eastAsia="en-US"/>
              </w:rPr>
              <w:t>41,062,097</w:t>
            </w:r>
          </w:p>
        </w:tc>
      </w:tr>
      <w:tr w:rsidR="007A5CB2" w:rsidRPr="00BD0ED8" w:rsidTr="00F4401E">
        <w:tc>
          <w:tcPr>
            <w:tcW w:w="1560" w:type="dxa"/>
          </w:tcPr>
          <w:p w:rsidR="007A5CB2" w:rsidRPr="00157447" w:rsidRDefault="007A5CB2" w:rsidP="00F4401E">
            <w:pPr>
              <w:rPr>
                <w:sz w:val="17"/>
                <w:szCs w:val="17"/>
              </w:rPr>
            </w:pPr>
            <w:r w:rsidRPr="00157447">
              <w:rPr>
                <w:sz w:val="17"/>
                <w:szCs w:val="17"/>
              </w:rPr>
              <w:t>Hydro</w:t>
            </w:r>
          </w:p>
        </w:tc>
        <w:tc>
          <w:tcPr>
            <w:tcW w:w="1276" w:type="dxa"/>
          </w:tcPr>
          <w:p w:rsidR="007A5CB2" w:rsidRPr="00F768D5" w:rsidRDefault="007A5CB2" w:rsidP="00F4401E">
            <w:pPr>
              <w:jc w:val="center"/>
              <w:rPr>
                <w:rFonts w:asciiTheme="majorBidi" w:hAnsiTheme="majorBidi" w:cstheme="majorBidi"/>
                <w:sz w:val="17"/>
                <w:szCs w:val="17"/>
              </w:rPr>
            </w:pPr>
            <w:r w:rsidRPr="00F768D5">
              <w:rPr>
                <w:rFonts w:asciiTheme="majorBidi" w:hAnsiTheme="majorBidi" w:cstheme="majorBidi"/>
                <w:sz w:val="17"/>
                <w:szCs w:val="17"/>
              </w:rPr>
              <w:t>40,056,901</w:t>
            </w:r>
          </w:p>
        </w:tc>
        <w:tc>
          <w:tcPr>
            <w:tcW w:w="1134" w:type="dxa"/>
          </w:tcPr>
          <w:p w:rsidR="007A5CB2" w:rsidRPr="00F768D5" w:rsidRDefault="007A5CB2" w:rsidP="00F4401E">
            <w:pPr>
              <w:jc w:val="center"/>
              <w:rPr>
                <w:rFonts w:asciiTheme="majorBidi" w:hAnsiTheme="majorBidi" w:cstheme="majorBidi"/>
                <w:sz w:val="17"/>
                <w:szCs w:val="17"/>
              </w:rPr>
            </w:pPr>
            <w:r w:rsidRPr="00F768D5">
              <w:rPr>
                <w:rFonts w:asciiTheme="majorBidi" w:hAnsiTheme="majorBidi" w:cstheme="majorBidi"/>
                <w:sz w:val="17"/>
                <w:szCs w:val="17"/>
              </w:rPr>
              <w:t>N/A</w:t>
            </w:r>
          </w:p>
        </w:tc>
        <w:tc>
          <w:tcPr>
            <w:tcW w:w="956" w:type="dxa"/>
            <w:vAlign w:val="bottom"/>
          </w:tcPr>
          <w:p w:rsidR="007A5CB2" w:rsidRPr="00157447" w:rsidRDefault="007A5CB2" w:rsidP="00F4401E">
            <w:pPr>
              <w:jc w:val="center"/>
              <w:rPr>
                <w:sz w:val="17"/>
                <w:szCs w:val="17"/>
              </w:rPr>
            </w:pPr>
            <w:r w:rsidRPr="00157447">
              <w:rPr>
                <w:sz w:val="17"/>
                <w:szCs w:val="17"/>
              </w:rPr>
              <w:t>0</w:t>
            </w:r>
          </w:p>
        </w:tc>
        <w:tc>
          <w:tcPr>
            <w:tcW w:w="957" w:type="dxa"/>
            <w:vAlign w:val="bottom"/>
          </w:tcPr>
          <w:p w:rsidR="007A5CB2" w:rsidRPr="00157447" w:rsidRDefault="007A5CB2" w:rsidP="00F4401E">
            <w:pPr>
              <w:jc w:val="center"/>
              <w:rPr>
                <w:sz w:val="17"/>
                <w:szCs w:val="17"/>
              </w:rPr>
            </w:pPr>
            <w:r w:rsidRPr="00157447">
              <w:rPr>
                <w:sz w:val="17"/>
                <w:szCs w:val="17"/>
              </w:rPr>
              <w:t>0</w:t>
            </w:r>
          </w:p>
        </w:tc>
        <w:tc>
          <w:tcPr>
            <w:tcW w:w="957" w:type="dxa"/>
            <w:vAlign w:val="bottom"/>
          </w:tcPr>
          <w:p w:rsidR="007A5CB2" w:rsidRPr="00157447" w:rsidRDefault="007A5CB2" w:rsidP="00F4401E">
            <w:pPr>
              <w:jc w:val="center"/>
              <w:rPr>
                <w:sz w:val="17"/>
                <w:szCs w:val="17"/>
              </w:rPr>
            </w:pPr>
            <w:r w:rsidRPr="00157447">
              <w:rPr>
                <w:sz w:val="17"/>
                <w:szCs w:val="17"/>
              </w:rPr>
              <w:t>0</w:t>
            </w:r>
          </w:p>
        </w:tc>
        <w:tc>
          <w:tcPr>
            <w:tcW w:w="957" w:type="dxa"/>
            <w:vAlign w:val="bottom"/>
          </w:tcPr>
          <w:p w:rsidR="007A5CB2" w:rsidRPr="00157447" w:rsidRDefault="007A5CB2" w:rsidP="00F4401E">
            <w:pPr>
              <w:jc w:val="center"/>
              <w:rPr>
                <w:sz w:val="17"/>
                <w:szCs w:val="17"/>
              </w:rPr>
            </w:pPr>
            <w:r w:rsidRPr="00157447">
              <w:rPr>
                <w:sz w:val="17"/>
                <w:szCs w:val="17"/>
              </w:rPr>
              <w:t>0</w:t>
            </w:r>
          </w:p>
        </w:tc>
        <w:tc>
          <w:tcPr>
            <w:tcW w:w="1418" w:type="dxa"/>
            <w:vAlign w:val="bottom"/>
          </w:tcPr>
          <w:p w:rsidR="007A5CB2" w:rsidRPr="00157447" w:rsidRDefault="007A5CB2" w:rsidP="00F4401E">
            <w:pPr>
              <w:jc w:val="center"/>
              <w:rPr>
                <w:sz w:val="17"/>
                <w:szCs w:val="17"/>
              </w:rPr>
            </w:pPr>
            <w:r>
              <w:rPr>
                <w:sz w:val="17"/>
                <w:szCs w:val="17"/>
              </w:rPr>
              <w:t>0</w:t>
            </w:r>
          </w:p>
        </w:tc>
      </w:tr>
      <w:tr w:rsidR="007A5CB2" w:rsidRPr="00BD0ED8" w:rsidTr="00F4401E">
        <w:tc>
          <w:tcPr>
            <w:tcW w:w="1560" w:type="dxa"/>
          </w:tcPr>
          <w:p w:rsidR="007A5CB2" w:rsidRPr="00157447" w:rsidRDefault="007A5CB2" w:rsidP="00F4401E">
            <w:pPr>
              <w:rPr>
                <w:sz w:val="17"/>
                <w:szCs w:val="17"/>
              </w:rPr>
            </w:pPr>
            <w:r w:rsidRPr="00157447">
              <w:rPr>
                <w:sz w:val="17"/>
                <w:szCs w:val="17"/>
              </w:rPr>
              <w:t>Total</w:t>
            </w:r>
          </w:p>
        </w:tc>
        <w:tc>
          <w:tcPr>
            <w:tcW w:w="1276" w:type="dxa"/>
          </w:tcPr>
          <w:p w:rsidR="007A5CB2" w:rsidRPr="00F768D5" w:rsidRDefault="007A5CB2" w:rsidP="00F4401E">
            <w:pPr>
              <w:jc w:val="center"/>
              <w:rPr>
                <w:rFonts w:asciiTheme="majorBidi" w:hAnsiTheme="majorBidi" w:cstheme="majorBidi"/>
                <w:sz w:val="17"/>
                <w:szCs w:val="17"/>
              </w:rPr>
            </w:pPr>
            <w:r w:rsidRPr="00F768D5">
              <w:rPr>
                <w:rFonts w:asciiTheme="majorBidi" w:hAnsiTheme="majorBidi" w:cstheme="majorBidi"/>
                <w:sz w:val="17"/>
                <w:szCs w:val="17"/>
              </w:rPr>
              <w:t>40,830,247</w:t>
            </w:r>
          </w:p>
        </w:tc>
        <w:tc>
          <w:tcPr>
            <w:tcW w:w="4961" w:type="dxa"/>
            <w:gridSpan w:val="5"/>
          </w:tcPr>
          <w:p w:rsidR="007A5CB2" w:rsidRPr="00157447" w:rsidRDefault="007A5CB2" w:rsidP="00F4401E">
            <w:pPr>
              <w:jc w:val="center"/>
              <w:rPr>
                <w:b/>
                <w:bCs/>
                <w:sz w:val="17"/>
                <w:szCs w:val="17"/>
              </w:rPr>
            </w:pPr>
          </w:p>
        </w:tc>
        <w:tc>
          <w:tcPr>
            <w:tcW w:w="1418" w:type="dxa"/>
            <w:vAlign w:val="bottom"/>
          </w:tcPr>
          <w:p w:rsidR="007A5CB2" w:rsidRPr="0090385B" w:rsidRDefault="007A5CB2" w:rsidP="00F4401E">
            <w:pPr>
              <w:jc w:val="center"/>
              <w:rPr>
                <w:rFonts w:asciiTheme="majorBidi" w:hAnsiTheme="majorBidi" w:cstheme="majorBidi"/>
                <w:sz w:val="17"/>
                <w:szCs w:val="17"/>
              </w:rPr>
            </w:pPr>
            <w:r w:rsidRPr="0090385B">
              <w:rPr>
                <w:rFonts w:asciiTheme="majorBidi" w:hAnsiTheme="majorBidi" w:cstheme="majorBidi"/>
                <w:sz w:val="17"/>
                <w:szCs w:val="17"/>
              </w:rPr>
              <w:t>666,124,926</w:t>
            </w:r>
          </w:p>
        </w:tc>
      </w:tr>
    </w:tbl>
    <w:p w:rsidR="007A5CB2" w:rsidRDefault="00607986" w:rsidP="007A5CB2">
      <w:pPr>
        <w:ind w:left="-426"/>
        <w:jc w:val="both"/>
        <w:rPr>
          <w:sz w:val="18"/>
          <w:szCs w:val="12"/>
        </w:rPr>
      </w:pPr>
      <w:r w:rsidRPr="00BD0ED8">
        <w:rPr>
          <w:sz w:val="18"/>
          <w:szCs w:val="12"/>
        </w:rPr>
        <w:t>* Sou</w:t>
      </w:r>
      <w:r>
        <w:rPr>
          <w:sz w:val="18"/>
          <w:szCs w:val="12"/>
        </w:rPr>
        <w:t xml:space="preserve">rce: </w:t>
      </w:r>
      <w:r w:rsidR="00BB2E83">
        <w:rPr>
          <w:sz w:val="18"/>
          <w:szCs w:val="12"/>
        </w:rPr>
        <w:fldChar w:fldCharType="begin"/>
      </w:r>
      <w:r w:rsidR="007A5CB2">
        <w:rPr>
          <w:sz w:val="18"/>
          <w:szCs w:val="12"/>
        </w:rPr>
        <w:instrText>ADDIN RW.CITE{{59 Anonymous; 60 Anonymous; 84 Anonymous}}</w:instrText>
      </w:r>
      <w:r w:rsidR="00BB2E83">
        <w:rPr>
          <w:sz w:val="18"/>
          <w:szCs w:val="12"/>
        </w:rPr>
        <w:fldChar w:fldCharType="separate"/>
      </w:r>
      <w:r w:rsidR="00571DAA">
        <w:rPr>
          <w:sz w:val="18"/>
          <w:szCs w:val="12"/>
        </w:rPr>
        <w:t>[8-10]</w:t>
      </w:r>
      <w:r w:rsidR="00BB2E83">
        <w:rPr>
          <w:sz w:val="18"/>
          <w:szCs w:val="12"/>
        </w:rPr>
        <w:fldChar w:fldCharType="end"/>
      </w:r>
    </w:p>
    <w:p w:rsidR="00607986" w:rsidRPr="007A5CB2" w:rsidRDefault="00607986" w:rsidP="007A5CB2">
      <w:pPr>
        <w:ind w:left="-426"/>
        <w:jc w:val="both"/>
        <w:rPr>
          <w:sz w:val="18"/>
          <w:szCs w:val="12"/>
        </w:rPr>
      </w:pPr>
      <w:r w:rsidRPr="00BD0ED8">
        <w:rPr>
          <w:sz w:val="18"/>
          <w:szCs w:val="18"/>
        </w:rPr>
        <w:t xml:space="preserve">** </w:t>
      </w:r>
      <w:r w:rsidRPr="00BD0ED8">
        <w:rPr>
          <w:iCs/>
          <w:color w:val="000000"/>
          <w:sz w:val="18"/>
          <w:szCs w:val="18"/>
        </w:rPr>
        <w:t>Source</w:t>
      </w:r>
      <w:r w:rsidR="00240D15" w:rsidRPr="00BD0ED8">
        <w:rPr>
          <w:iCs/>
          <w:color w:val="000000"/>
          <w:sz w:val="18"/>
          <w:szCs w:val="18"/>
        </w:rPr>
        <w:t xml:space="preserve">: </w:t>
      </w:r>
      <w:r w:rsidR="00BB2E83">
        <w:rPr>
          <w:iCs/>
          <w:color w:val="000000"/>
          <w:sz w:val="18"/>
          <w:szCs w:val="18"/>
        </w:rPr>
        <w:fldChar w:fldCharType="begin"/>
      </w:r>
      <w:r w:rsidR="009E2637">
        <w:rPr>
          <w:iCs/>
          <w:color w:val="000000"/>
          <w:sz w:val="18"/>
          <w:szCs w:val="18"/>
        </w:rPr>
        <w:instrText>ADDIN RW.CITE{{17 Anonymous}}</w:instrText>
      </w:r>
      <w:r w:rsidR="00BB2E83">
        <w:rPr>
          <w:iCs/>
          <w:color w:val="000000"/>
          <w:sz w:val="18"/>
          <w:szCs w:val="18"/>
        </w:rPr>
        <w:fldChar w:fldCharType="separate"/>
      </w:r>
      <w:r w:rsidR="00571DAA">
        <w:rPr>
          <w:iCs/>
          <w:color w:val="000000"/>
          <w:sz w:val="18"/>
          <w:szCs w:val="18"/>
        </w:rPr>
        <w:t>[1]</w:t>
      </w:r>
      <w:r w:rsidR="00BB2E83">
        <w:rPr>
          <w:iCs/>
          <w:color w:val="000000"/>
          <w:sz w:val="18"/>
          <w:szCs w:val="18"/>
        </w:rPr>
        <w:fldChar w:fldCharType="end"/>
      </w:r>
      <w:r>
        <w:rPr>
          <w:iCs/>
          <w:color w:val="000000"/>
          <w:sz w:val="18"/>
          <w:szCs w:val="18"/>
        </w:rPr>
        <w:t xml:space="preserve"> </w:t>
      </w:r>
    </w:p>
    <w:p w:rsidR="00607986" w:rsidRDefault="00607986" w:rsidP="00607986">
      <w:pPr>
        <w:ind w:left="-426"/>
        <w:jc w:val="both"/>
        <w:rPr>
          <w:sz w:val="18"/>
          <w:szCs w:val="18"/>
        </w:rPr>
      </w:pPr>
    </w:p>
    <w:p w:rsidR="007A5CB2" w:rsidRDefault="007A5CB2" w:rsidP="00607986">
      <w:pPr>
        <w:ind w:left="-426"/>
        <w:jc w:val="both"/>
        <w:rPr>
          <w:sz w:val="18"/>
          <w:szCs w:val="18"/>
        </w:rPr>
      </w:pPr>
    </w:p>
    <w:p w:rsidR="007A5CB2" w:rsidRDefault="007A5CB2" w:rsidP="00607986">
      <w:pPr>
        <w:ind w:left="-426"/>
        <w:jc w:val="both"/>
        <w:rPr>
          <w:sz w:val="18"/>
          <w:szCs w:val="18"/>
        </w:rPr>
      </w:pPr>
    </w:p>
    <w:p w:rsidR="007A5CB2" w:rsidRDefault="007A5CB2" w:rsidP="00607986">
      <w:pPr>
        <w:ind w:left="-426"/>
        <w:jc w:val="both"/>
        <w:rPr>
          <w:sz w:val="18"/>
          <w:szCs w:val="18"/>
        </w:rPr>
      </w:pPr>
    </w:p>
    <w:p w:rsidR="007A5CB2" w:rsidRDefault="007A5CB2" w:rsidP="00607986">
      <w:pPr>
        <w:ind w:left="-426"/>
        <w:jc w:val="both"/>
        <w:rPr>
          <w:sz w:val="18"/>
          <w:szCs w:val="18"/>
        </w:rPr>
      </w:pPr>
    </w:p>
    <w:p w:rsidR="007A5CB2" w:rsidRDefault="007A5CB2" w:rsidP="00607986">
      <w:pPr>
        <w:ind w:left="-426"/>
        <w:jc w:val="both"/>
        <w:rPr>
          <w:sz w:val="18"/>
          <w:szCs w:val="18"/>
        </w:rPr>
      </w:pPr>
    </w:p>
    <w:p w:rsidR="007A5CB2" w:rsidRDefault="007A5CB2" w:rsidP="00607986">
      <w:pPr>
        <w:ind w:left="-426"/>
        <w:jc w:val="both"/>
        <w:rPr>
          <w:sz w:val="18"/>
          <w:szCs w:val="18"/>
        </w:rPr>
      </w:pPr>
    </w:p>
    <w:p w:rsidR="007A5CB2" w:rsidRDefault="007A5CB2" w:rsidP="00607986">
      <w:pPr>
        <w:ind w:left="-426"/>
        <w:jc w:val="both"/>
        <w:rPr>
          <w:sz w:val="18"/>
          <w:szCs w:val="18"/>
        </w:rPr>
      </w:pPr>
    </w:p>
    <w:p w:rsidR="007A5CB2" w:rsidRDefault="007A5CB2" w:rsidP="00607986">
      <w:pPr>
        <w:ind w:left="-426"/>
        <w:jc w:val="both"/>
        <w:rPr>
          <w:sz w:val="18"/>
          <w:szCs w:val="18"/>
        </w:rPr>
      </w:pPr>
    </w:p>
    <w:p w:rsidR="007A5CB2" w:rsidRDefault="007A5CB2" w:rsidP="00607986">
      <w:pPr>
        <w:ind w:left="-426"/>
        <w:jc w:val="both"/>
        <w:rPr>
          <w:sz w:val="18"/>
          <w:szCs w:val="18"/>
        </w:rPr>
      </w:pPr>
    </w:p>
    <w:p w:rsidR="007A5CB2" w:rsidRDefault="007A5CB2" w:rsidP="00607986">
      <w:pPr>
        <w:ind w:left="-426"/>
        <w:jc w:val="both"/>
        <w:rPr>
          <w:sz w:val="18"/>
          <w:szCs w:val="18"/>
        </w:rPr>
      </w:pPr>
    </w:p>
    <w:p w:rsidR="006404A9" w:rsidRDefault="006404A9" w:rsidP="00607986">
      <w:pPr>
        <w:ind w:left="-426"/>
        <w:jc w:val="both"/>
        <w:rPr>
          <w:sz w:val="18"/>
          <w:szCs w:val="18"/>
        </w:rPr>
      </w:pPr>
    </w:p>
    <w:p w:rsidR="006404A9" w:rsidRDefault="006404A9" w:rsidP="00607986">
      <w:pPr>
        <w:ind w:left="-426"/>
        <w:jc w:val="both"/>
        <w:rPr>
          <w:sz w:val="18"/>
          <w:szCs w:val="18"/>
        </w:rPr>
      </w:pPr>
    </w:p>
    <w:p w:rsidR="007A5CB2" w:rsidRDefault="007A5CB2" w:rsidP="00607986">
      <w:pPr>
        <w:ind w:left="-426"/>
        <w:jc w:val="both"/>
        <w:rPr>
          <w:sz w:val="18"/>
          <w:szCs w:val="18"/>
        </w:rPr>
      </w:pPr>
    </w:p>
    <w:p w:rsidR="007A5CB2" w:rsidRDefault="007A5CB2" w:rsidP="00607986">
      <w:pPr>
        <w:ind w:left="-426"/>
        <w:jc w:val="both"/>
        <w:rPr>
          <w:sz w:val="18"/>
          <w:szCs w:val="18"/>
        </w:rPr>
      </w:pPr>
    </w:p>
    <w:p w:rsidR="006404A9" w:rsidRDefault="006404A9" w:rsidP="00607986">
      <w:pPr>
        <w:ind w:left="-426"/>
        <w:jc w:val="both"/>
        <w:rPr>
          <w:sz w:val="18"/>
          <w:szCs w:val="18"/>
        </w:rPr>
      </w:pPr>
    </w:p>
    <w:p w:rsidR="007A5CB2" w:rsidRDefault="007A5CB2" w:rsidP="00607986">
      <w:pPr>
        <w:ind w:left="-426"/>
        <w:jc w:val="both"/>
        <w:rPr>
          <w:sz w:val="18"/>
          <w:szCs w:val="18"/>
        </w:rPr>
      </w:pPr>
    </w:p>
    <w:p w:rsidR="006404A9" w:rsidRDefault="006404A9" w:rsidP="006404A9">
      <w:pPr>
        <w:ind w:right="-120"/>
        <w:rPr>
          <w:sz w:val="18"/>
          <w:szCs w:val="18"/>
        </w:rPr>
      </w:pPr>
    </w:p>
    <w:p w:rsidR="006404A9" w:rsidRDefault="00607986" w:rsidP="006404A9">
      <w:pPr>
        <w:ind w:left="-426" w:right="-120"/>
        <w:rPr>
          <w:rFonts w:ascii="TimesNewRomanPSMT" w:hAnsi="TimesNewRomanPSMT" w:cs="TimesNewRomanPSMT"/>
        </w:rPr>
      </w:pPr>
      <w:r w:rsidRPr="00BD0ED8">
        <w:lastRenderedPageBreak/>
        <w:t xml:space="preserve">Table A.2. </w:t>
      </w:r>
      <w:r w:rsidRPr="00BD0ED8">
        <w:rPr>
          <w:rFonts w:ascii="TimesNewRomanPSMT" w:hAnsi="TimesNewRomanPSMT" w:cs="TimesNewRomanPSMT"/>
        </w:rPr>
        <w:t xml:space="preserve">GHG emissions in </w:t>
      </w:r>
      <w:r w:rsidRPr="00BD0ED8">
        <w:t>Prince Edward Island</w:t>
      </w:r>
      <w:r w:rsidRPr="00BD0ED8">
        <w:rPr>
          <w:rFonts w:ascii="TimesNewRomanPSMT" w:hAnsi="TimesNewRomanPSMT" w:cs="TimesNewRomanPSMT"/>
        </w:rPr>
        <w:t xml:space="preserve"> from electricity </w:t>
      </w:r>
      <w:r w:rsidRPr="00BD0ED8">
        <w:t>generation</w:t>
      </w:r>
      <w:r w:rsidRPr="00BD0ED8">
        <w:rPr>
          <w:rFonts w:ascii="TimesNewRomanPSMT" w:hAnsi="TimesNewRomanPSMT" w:cs="TimesNewRomanPSMT"/>
        </w:rPr>
        <w:t>, 2004</w:t>
      </w:r>
      <w:r w:rsidR="007A5CB2">
        <w:rPr>
          <w:rFonts w:ascii="TimesNewRomanPSMT" w:hAnsi="TimesNewRomanPSMT" w:cs="TimesNewRomanPSMT"/>
        </w:rPr>
        <w:t>-2006</w:t>
      </w:r>
    </w:p>
    <w:p w:rsidR="007A5CB2" w:rsidRPr="00BD0ED8" w:rsidRDefault="00607986" w:rsidP="006404A9">
      <w:pPr>
        <w:ind w:left="709" w:right="-120"/>
        <w:rPr>
          <w:b/>
          <w:bCs/>
          <w:sz w:val="28"/>
          <w:szCs w:val="28"/>
        </w:rPr>
      </w:pPr>
      <w:r w:rsidRPr="00BD0ED8">
        <w:t xml:space="preserve"> </w:t>
      </w:r>
      <w:r w:rsidR="00BB2E83">
        <w:rPr>
          <w:rFonts w:ascii="TimesNewRomanPSMT" w:hAnsi="TimesNewRomanPSMT" w:cs="TimesNewRomanPSMT"/>
        </w:rPr>
        <w:fldChar w:fldCharType="begin"/>
      </w:r>
      <w:r w:rsidR="007A5CB2">
        <w:rPr>
          <w:rFonts w:ascii="TimesNewRomanPSMT" w:hAnsi="TimesNewRomanPSMT" w:cs="TimesNewRomanPSMT"/>
        </w:rPr>
        <w:instrText>ADDIN RW.CITE{{59 Anonymous; 60 Anonymous; 84 Anonymous; 17 Anonymous}}</w:instrText>
      </w:r>
      <w:r w:rsidR="00BB2E83">
        <w:rPr>
          <w:rFonts w:ascii="TimesNewRomanPSMT" w:hAnsi="TimesNewRomanPSMT" w:cs="TimesNewRomanPSMT"/>
        </w:rPr>
        <w:fldChar w:fldCharType="separate"/>
      </w:r>
      <w:r w:rsidR="00571DAA">
        <w:rPr>
          <w:rFonts w:ascii="TimesNewRomanPSMT" w:hAnsi="TimesNewRomanPSMT" w:cs="TimesNewRomanPSMT"/>
        </w:rPr>
        <w:t>[1, 8-10]</w:t>
      </w:r>
      <w:r w:rsidR="00BB2E83">
        <w:rPr>
          <w:rFonts w:ascii="TimesNewRomanPSMT" w:hAnsi="TimesNewRomanPSMT" w:cs="TimesNewRomanPSMT"/>
        </w:rPr>
        <w:fldChar w:fldCharType="end"/>
      </w:r>
      <w:r w:rsidR="007A5CB2" w:rsidRPr="00BD0ED8">
        <w:t xml:space="preserve"> </w:t>
      </w:r>
    </w:p>
    <w:tbl>
      <w:tblPr>
        <w:tblW w:w="9215"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560"/>
        <w:gridCol w:w="1276"/>
        <w:gridCol w:w="1134"/>
        <w:gridCol w:w="956"/>
        <w:gridCol w:w="957"/>
        <w:gridCol w:w="957"/>
        <w:gridCol w:w="957"/>
        <w:gridCol w:w="1418"/>
      </w:tblGrid>
      <w:tr w:rsidR="007A5CB2" w:rsidRPr="00BD0ED8" w:rsidTr="00F4401E">
        <w:trPr>
          <w:trHeight w:val="365"/>
        </w:trPr>
        <w:tc>
          <w:tcPr>
            <w:tcW w:w="1560" w:type="dxa"/>
          </w:tcPr>
          <w:p w:rsidR="007A5CB2" w:rsidRPr="007A5CB2" w:rsidRDefault="007A5CB2" w:rsidP="003D304A">
            <w:pPr>
              <w:jc w:val="center"/>
              <w:rPr>
                <w:b/>
                <w:bCs/>
                <w:sz w:val="17"/>
                <w:szCs w:val="17"/>
              </w:rPr>
            </w:pPr>
            <w:r w:rsidRPr="007A5CB2">
              <w:rPr>
                <w:b/>
                <w:bCs/>
                <w:sz w:val="17"/>
                <w:szCs w:val="17"/>
              </w:rPr>
              <w:t>Year</w:t>
            </w:r>
          </w:p>
        </w:tc>
        <w:tc>
          <w:tcPr>
            <w:tcW w:w="7655" w:type="dxa"/>
            <w:gridSpan w:val="7"/>
          </w:tcPr>
          <w:p w:rsidR="007A5CB2" w:rsidRPr="007A5CB2" w:rsidRDefault="007A5CB2" w:rsidP="003D304A">
            <w:pPr>
              <w:jc w:val="center"/>
              <w:rPr>
                <w:b/>
                <w:bCs/>
                <w:sz w:val="17"/>
                <w:szCs w:val="17"/>
              </w:rPr>
            </w:pPr>
            <w:r w:rsidRPr="007A5CB2">
              <w:rPr>
                <w:b/>
                <w:bCs/>
                <w:sz w:val="17"/>
                <w:szCs w:val="17"/>
              </w:rPr>
              <w:t>2004</w:t>
            </w:r>
          </w:p>
        </w:tc>
      </w:tr>
      <w:tr w:rsidR="00607986" w:rsidRPr="00BD0ED8" w:rsidTr="003D304A">
        <w:trPr>
          <w:trHeight w:val="365"/>
        </w:trPr>
        <w:tc>
          <w:tcPr>
            <w:tcW w:w="1560" w:type="dxa"/>
            <w:vMerge w:val="restart"/>
          </w:tcPr>
          <w:p w:rsidR="00607986" w:rsidRPr="00157447" w:rsidRDefault="00607986" w:rsidP="003D304A">
            <w:pPr>
              <w:jc w:val="center"/>
              <w:rPr>
                <w:sz w:val="17"/>
                <w:szCs w:val="17"/>
              </w:rPr>
            </w:pPr>
            <w:r w:rsidRPr="00157447">
              <w:rPr>
                <w:sz w:val="17"/>
                <w:szCs w:val="17"/>
              </w:rPr>
              <w:t>Energy Source*</w:t>
            </w:r>
          </w:p>
          <w:p w:rsidR="00607986" w:rsidRPr="00157447" w:rsidRDefault="00607986" w:rsidP="003D304A">
            <w:pPr>
              <w:jc w:val="center"/>
              <w:rPr>
                <w:sz w:val="17"/>
                <w:szCs w:val="17"/>
              </w:rPr>
            </w:pPr>
          </w:p>
        </w:tc>
        <w:tc>
          <w:tcPr>
            <w:tcW w:w="1276" w:type="dxa"/>
            <w:vMerge w:val="restart"/>
          </w:tcPr>
          <w:p w:rsidR="00607986" w:rsidRPr="00157447" w:rsidRDefault="00607986" w:rsidP="003D304A">
            <w:pPr>
              <w:jc w:val="center"/>
              <w:rPr>
                <w:sz w:val="17"/>
                <w:szCs w:val="17"/>
              </w:rPr>
            </w:pPr>
            <w:r w:rsidRPr="00157447">
              <w:rPr>
                <w:sz w:val="17"/>
                <w:szCs w:val="17"/>
              </w:rPr>
              <w:t>Electricity* Generated (MWh)</w:t>
            </w:r>
          </w:p>
        </w:tc>
        <w:tc>
          <w:tcPr>
            <w:tcW w:w="1134" w:type="dxa"/>
            <w:vMerge w:val="restart"/>
          </w:tcPr>
          <w:p w:rsidR="00607986" w:rsidRPr="00157447" w:rsidRDefault="00607986" w:rsidP="003D304A">
            <w:pPr>
              <w:jc w:val="center"/>
              <w:rPr>
                <w:sz w:val="17"/>
                <w:szCs w:val="17"/>
              </w:rPr>
            </w:pPr>
            <w:r w:rsidRPr="00157447">
              <w:rPr>
                <w:sz w:val="17"/>
                <w:szCs w:val="17"/>
              </w:rPr>
              <w:t>Fuel Input*</w:t>
            </w:r>
          </w:p>
          <w:p w:rsidR="00607986" w:rsidRPr="00157447" w:rsidRDefault="00607986" w:rsidP="003D304A">
            <w:pPr>
              <w:jc w:val="center"/>
              <w:rPr>
                <w:sz w:val="17"/>
                <w:szCs w:val="17"/>
              </w:rPr>
            </w:pPr>
          </w:p>
        </w:tc>
        <w:tc>
          <w:tcPr>
            <w:tcW w:w="2870" w:type="dxa"/>
            <w:gridSpan w:val="3"/>
          </w:tcPr>
          <w:p w:rsidR="00607986" w:rsidRPr="00157447" w:rsidRDefault="00607986" w:rsidP="003D304A">
            <w:pPr>
              <w:jc w:val="center"/>
              <w:rPr>
                <w:sz w:val="17"/>
                <w:szCs w:val="17"/>
              </w:rPr>
            </w:pPr>
            <w:r w:rsidRPr="00157447">
              <w:rPr>
                <w:sz w:val="17"/>
                <w:szCs w:val="17"/>
              </w:rPr>
              <w:t>Emission factor**</w:t>
            </w:r>
          </w:p>
        </w:tc>
        <w:tc>
          <w:tcPr>
            <w:tcW w:w="957" w:type="dxa"/>
            <w:vMerge w:val="restart"/>
          </w:tcPr>
          <w:p w:rsidR="00607986" w:rsidRPr="00157447" w:rsidRDefault="00607986" w:rsidP="003D304A">
            <w:pPr>
              <w:jc w:val="center"/>
              <w:rPr>
                <w:sz w:val="17"/>
                <w:szCs w:val="17"/>
              </w:rPr>
            </w:pPr>
            <w:r w:rsidRPr="00157447">
              <w:rPr>
                <w:sz w:val="17"/>
                <w:szCs w:val="17"/>
              </w:rPr>
              <w:t>CO</w:t>
            </w:r>
            <w:r w:rsidRPr="00157447">
              <w:rPr>
                <w:sz w:val="17"/>
                <w:szCs w:val="17"/>
                <w:vertAlign w:val="subscript"/>
              </w:rPr>
              <w:t>2eq</w:t>
            </w:r>
            <w:r w:rsidRPr="00157447">
              <w:rPr>
                <w:sz w:val="17"/>
                <w:szCs w:val="17"/>
              </w:rPr>
              <w:t>/</w:t>
            </w:r>
          </w:p>
          <w:p w:rsidR="00607986" w:rsidRPr="00157447" w:rsidRDefault="00607986" w:rsidP="003D304A">
            <w:pPr>
              <w:jc w:val="center"/>
              <w:rPr>
                <w:sz w:val="17"/>
                <w:szCs w:val="17"/>
              </w:rPr>
            </w:pPr>
            <w:r w:rsidRPr="00157447">
              <w:rPr>
                <w:sz w:val="17"/>
                <w:szCs w:val="17"/>
              </w:rPr>
              <w:t>quaintly fuel</w:t>
            </w:r>
          </w:p>
        </w:tc>
        <w:tc>
          <w:tcPr>
            <w:tcW w:w="1418" w:type="dxa"/>
            <w:vMerge w:val="restart"/>
          </w:tcPr>
          <w:p w:rsidR="00607986" w:rsidRPr="00157447" w:rsidRDefault="00607986" w:rsidP="003D304A">
            <w:pPr>
              <w:jc w:val="center"/>
              <w:rPr>
                <w:sz w:val="17"/>
                <w:szCs w:val="17"/>
              </w:rPr>
            </w:pPr>
            <w:r w:rsidRPr="00157447">
              <w:rPr>
                <w:sz w:val="17"/>
                <w:szCs w:val="17"/>
              </w:rPr>
              <w:t>Total GHG emission in</w:t>
            </w:r>
          </w:p>
          <w:p w:rsidR="00607986" w:rsidRPr="00157447" w:rsidRDefault="00607986" w:rsidP="003D304A">
            <w:pPr>
              <w:jc w:val="center"/>
              <w:rPr>
                <w:sz w:val="17"/>
                <w:szCs w:val="17"/>
              </w:rPr>
            </w:pPr>
            <w:r w:rsidRPr="00157447">
              <w:rPr>
                <w:sz w:val="17"/>
                <w:szCs w:val="17"/>
              </w:rPr>
              <w:t>kg CO</w:t>
            </w:r>
            <w:r w:rsidRPr="00157447">
              <w:rPr>
                <w:sz w:val="17"/>
                <w:szCs w:val="17"/>
                <w:vertAlign w:val="subscript"/>
              </w:rPr>
              <w:t>2eq</w:t>
            </w:r>
          </w:p>
        </w:tc>
      </w:tr>
      <w:tr w:rsidR="00607986" w:rsidRPr="00BD0ED8" w:rsidTr="003D304A">
        <w:trPr>
          <w:trHeight w:val="134"/>
        </w:trPr>
        <w:tc>
          <w:tcPr>
            <w:tcW w:w="1560" w:type="dxa"/>
            <w:vMerge/>
          </w:tcPr>
          <w:p w:rsidR="00607986" w:rsidRPr="00157447" w:rsidRDefault="00607986" w:rsidP="003D304A">
            <w:pPr>
              <w:jc w:val="center"/>
              <w:rPr>
                <w:sz w:val="17"/>
                <w:szCs w:val="17"/>
              </w:rPr>
            </w:pPr>
          </w:p>
        </w:tc>
        <w:tc>
          <w:tcPr>
            <w:tcW w:w="1276" w:type="dxa"/>
            <w:vMerge/>
          </w:tcPr>
          <w:p w:rsidR="00607986" w:rsidRPr="00157447" w:rsidRDefault="00607986" w:rsidP="003D304A">
            <w:pPr>
              <w:jc w:val="center"/>
              <w:rPr>
                <w:sz w:val="17"/>
                <w:szCs w:val="17"/>
              </w:rPr>
            </w:pPr>
          </w:p>
        </w:tc>
        <w:tc>
          <w:tcPr>
            <w:tcW w:w="1134" w:type="dxa"/>
            <w:vMerge/>
          </w:tcPr>
          <w:p w:rsidR="00607986" w:rsidRPr="00157447" w:rsidRDefault="00607986" w:rsidP="003D304A">
            <w:pPr>
              <w:jc w:val="center"/>
              <w:rPr>
                <w:sz w:val="17"/>
                <w:szCs w:val="17"/>
              </w:rPr>
            </w:pPr>
          </w:p>
        </w:tc>
        <w:tc>
          <w:tcPr>
            <w:tcW w:w="956" w:type="dxa"/>
          </w:tcPr>
          <w:p w:rsidR="00607986" w:rsidRPr="00157447" w:rsidRDefault="00607986" w:rsidP="003D304A">
            <w:pPr>
              <w:jc w:val="center"/>
              <w:rPr>
                <w:sz w:val="17"/>
                <w:szCs w:val="17"/>
              </w:rPr>
            </w:pPr>
            <w:r w:rsidRPr="00157447">
              <w:rPr>
                <w:sz w:val="17"/>
                <w:szCs w:val="17"/>
              </w:rPr>
              <w:t>CO</w:t>
            </w:r>
            <w:r w:rsidRPr="00157447">
              <w:rPr>
                <w:sz w:val="17"/>
                <w:szCs w:val="17"/>
                <w:vertAlign w:val="subscript"/>
              </w:rPr>
              <w:t>2</w:t>
            </w:r>
          </w:p>
        </w:tc>
        <w:tc>
          <w:tcPr>
            <w:tcW w:w="957" w:type="dxa"/>
          </w:tcPr>
          <w:p w:rsidR="00607986" w:rsidRPr="00157447" w:rsidRDefault="00607986" w:rsidP="003D304A">
            <w:pPr>
              <w:jc w:val="center"/>
              <w:rPr>
                <w:sz w:val="17"/>
                <w:szCs w:val="17"/>
              </w:rPr>
            </w:pPr>
            <w:r w:rsidRPr="00157447">
              <w:rPr>
                <w:sz w:val="17"/>
                <w:szCs w:val="17"/>
              </w:rPr>
              <w:t>CH</w:t>
            </w:r>
            <w:r w:rsidRPr="00157447">
              <w:rPr>
                <w:sz w:val="17"/>
                <w:szCs w:val="17"/>
                <w:vertAlign w:val="subscript"/>
              </w:rPr>
              <w:t>4</w:t>
            </w:r>
          </w:p>
        </w:tc>
        <w:tc>
          <w:tcPr>
            <w:tcW w:w="957" w:type="dxa"/>
          </w:tcPr>
          <w:p w:rsidR="00607986" w:rsidRPr="00157447" w:rsidRDefault="00607986" w:rsidP="003D304A">
            <w:pPr>
              <w:jc w:val="center"/>
              <w:rPr>
                <w:sz w:val="17"/>
                <w:szCs w:val="17"/>
              </w:rPr>
            </w:pPr>
            <w:r w:rsidRPr="00157447">
              <w:rPr>
                <w:sz w:val="17"/>
                <w:szCs w:val="17"/>
              </w:rPr>
              <w:t>N</w:t>
            </w:r>
            <w:r w:rsidRPr="00157447">
              <w:rPr>
                <w:sz w:val="17"/>
                <w:szCs w:val="17"/>
                <w:vertAlign w:val="subscript"/>
              </w:rPr>
              <w:t>2</w:t>
            </w:r>
            <w:r w:rsidRPr="00157447">
              <w:rPr>
                <w:sz w:val="17"/>
                <w:szCs w:val="17"/>
              </w:rPr>
              <w:t>O</w:t>
            </w:r>
          </w:p>
        </w:tc>
        <w:tc>
          <w:tcPr>
            <w:tcW w:w="957" w:type="dxa"/>
            <w:vMerge/>
          </w:tcPr>
          <w:p w:rsidR="00607986" w:rsidRPr="00157447" w:rsidRDefault="00607986" w:rsidP="003D304A">
            <w:pPr>
              <w:jc w:val="center"/>
              <w:rPr>
                <w:sz w:val="17"/>
                <w:szCs w:val="17"/>
              </w:rPr>
            </w:pPr>
          </w:p>
        </w:tc>
        <w:tc>
          <w:tcPr>
            <w:tcW w:w="1418" w:type="dxa"/>
            <w:vMerge/>
          </w:tcPr>
          <w:p w:rsidR="00607986" w:rsidRPr="00157447" w:rsidRDefault="00607986" w:rsidP="003D304A">
            <w:pPr>
              <w:jc w:val="center"/>
              <w:rPr>
                <w:sz w:val="17"/>
                <w:szCs w:val="17"/>
              </w:rPr>
            </w:pPr>
          </w:p>
        </w:tc>
      </w:tr>
      <w:tr w:rsidR="00607986" w:rsidRPr="00BD0ED8" w:rsidTr="003D304A">
        <w:tc>
          <w:tcPr>
            <w:tcW w:w="1560" w:type="dxa"/>
          </w:tcPr>
          <w:p w:rsidR="00607986" w:rsidRPr="00157447" w:rsidRDefault="00607986" w:rsidP="003D304A">
            <w:pPr>
              <w:rPr>
                <w:sz w:val="17"/>
                <w:szCs w:val="17"/>
              </w:rPr>
            </w:pPr>
            <w:r w:rsidRPr="00157447">
              <w:rPr>
                <w:sz w:val="17"/>
                <w:szCs w:val="17"/>
              </w:rPr>
              <w:t>Light fuel oil</w:t>
            </w:r>
          </w:p>
        </w:tc>
        <w:tc>
          <w:tcPr>
            <w:tcW w:w="1276" w:type="dxa"/>
          </w:tcPr>
          <w:p w:rsidR="00607986" w:rsidRPr="00157447" w:rsidRDefault="00607986" w:rsidP="003D304A">
            <w:pPr>
              <w:jc w:val="center"/>
              <w:rPr>
                <w:sz w:val="17"/>
                <w:szCs w:val="17"/>
              </w:rPr>
            </w:pPr>
            <w:r w:rsidRPr="00157447">
              <w:rPr>
                <w:sz w:val="17"/>
                <w:szCs w:val="17"/>
              </w:rPr>
              <w:t>853</w:t>
            </w:r>
          </w:p>
        </w:tc>
        <w:tc>
          <w:tcPr>
            <w:tcW w:w="1134" w:type="dxa"/>
          </w:tcPr>
          <w:p w:rsidR="00607986" w:rsidRPr="00157447" w:rsidRDefault="00607986" w:rsidP="003D304A">
            <w:pPr>
              <w:jc w:val="center"/>
              <w:rPr>
                <w:sz w:val="17"/>
                <w:szCs w:val="17"/>
              </w:rPr>
            </w:pPr>
            <w:r w:rsidRPr="00157447">
              <w:rPr>
                <w:sz w:val="17"/>
                <w:szCs w:val="17"/>
              </w:rPr>
              <w:t>181kL</w:t>
            </w:r>
          </w:p>
        </w:tc>
        <w:tc>
          <w:tcPr>
            <w:tcW w:w="956" w:type="dxa"/>
            <w:vAlign w:val="bottom"/>
          </w:tcPr>
          <w:p w:rsidR="00607986" w:rsidRPr="00157447" w:rsidRDefault="00607986" w:rsidP="003D304A">
            <w:pPr>
              <w:jc w:val="center"/>
              <w:rPr>
                <w:sz w:val="17"/>
                <w:szCs w:val="17"/>
              </w:rPr>
            </w:pPr>
            <w:r w:rsidRPr="00157447">
              <w:rPr>
                <w:sz w:val="17"/>
                <w:szCs w:val="17"/>
              </w:rPr>
              <w:t>2</w:t>
            </w:r>
            <w:r>
              <w:rPr>
                <w:sz w:val="17"/>
                <w:szCs w:val="17"/>
              </w:rPr>
              <w:t>,</w:t>
            </w:r>
            <w:r w:rsidRPr="00157447">
              <w:rPr>
                <w:sz w:val="17"/>
                <w:szCs w:val="17"/>
              </w:rPr>
              <w:t>830g/L</w:t>
            </w:r>
          </w:p>
        </w:tc>
        <w:tc>
          <w:tcPr>
            <w:tcW w:w="957" w:type="dxa"/>
            <w:vAlign w:val="bottom"/>
          </w:tcPr>
          <w:p w:rsidR="00607986" w:rsidRPr="00157447" w:rsidRDefault="00607986" w:rsidP="003D304A">
            <w:pPr>
              <w:jc w:val="center"/>
              <w:rPr>
                <w:sz w:val="17"/>
                <w:szCs w:val="17"/>
              </w:rPr>
            </w:pPr>
            <w:r w:rsidRPr="00157447">
              <w:rPr>
                <w:sz w:val="17"/>
                <w:szCs w:val="17"/>
              </w:rPr>
              <w:t>0.18g/L</w:t>
            </w:r>
          </w:p>
        </w:tc>
        <w:tc>
          <w:tcPr>
            <w:tcW w:w="957" w:type="dxa"/>
            <w:vAlign w:val="bottom"/>
          </w:tcPr>
          <w:p w:rsidR="00607986" w:rsidRPr="00157447" w:rsidRDefault="00607986" w:rsidP="003D304A">
            <w:pPr>
              <w:jc w:val="center"/>
              <w:rPr>
                <w:sz w:val="17"/>
                <w:szCs w:val="17"/>
              </w:rPr>
            </w:pPr>
            <w:r w:rsidRPr="00157447">
              <w:rPr>
                <w:sz w:val="17"/>
                <w:szCs w:val="17"/>
              </w:rPr>
              <w:t>0.031g/L</w:t>
            </w:r>
          </w:p>
        </w:tc>
        <w:tc>
          <w:tcPr>
            <w:tcW w:w="957" w:type="dxa"/>
            <w:vAlign w:val="bottom"/>
          </w:tcPr>
          <w:p w:rsidR="00607986" w:rsidRPr="00157447" w:rsidRDefault="00607986" w:rsidP="003D304A">
            <w:pPr>
              <w:jc w:val="center"/>
              <w:rPr>
                <w:sz w:val="17"/>
                <w:szCs w:val="17"/>
              </w:rPr>
            </w:pPr>
            <w:r w:rsidRPr="00157447">
              <w:rPr>
                <w:sz w:val="17"/>
                <w:szCs w:val="17"/>
              </w:rPr>
              <w:t>2,844g/L</w:t>
            </w:r>
          </w:p>
        </w:tc>
        <w:tc>
          <w:tcPr>
            <w:tcW w:w="1418" w:type="dxa"/>
            <w:vAlign w:val="bottom"/>
          </w:tcPr>
          <w:p w:rsidR="00607986" w:rsidRPr="00157447" w:rsidRDefault="00155672" w:rsidP="003D304A">
            <w:pPr>
              <w:jc w:val="center"/>
              <w:rPr>
                <w:sz w:val="17"/>
                <w:szCs w:val="17"/>
              </w:rPr>
            </w:pPr>
            <w:r>
              <w:rPr>
                <w:sz w:val="17"/>
                <w:szCs w:val="17"/>
              </w:rPr>
              <w:t>514,717</w:t>
            </w:r>
          </w:p>
        </w:tc>
      </w:tr>
      <w:tr w:rsidR="00607986" w:rsidRPr="00BD0ED8" w:rsidTr="003D304A">
        <w:tc>
          <w:tcPr>
            <w:tcW w:w="1560" w:type="dxa"/>
          </w:tcPr>
          <w:p w:rsidR="00607986" w:rsidRPr="00157447" w:rsidRDefault="00607986" w:rsidP="003D304A">
            <w:pPr>
              <w:rPr>
                <w:sz w:val="17"/>
                <w:szCs w:val="17"/>
              </w:rPr>
            </w:pPr>
            <w:r w:rsidRPr="00157447">
              <w:rPr>
                <w:sz w:val="17"/>
                <w:szCs w:val="17"/>
              </w:rPr>
              <w:t>Heavy fuel oil</w:t>
            </w:r>
          </w:p>
        </w:tc>
        <w:tc>
          <w:tcPr>
            <w:tcW w:w="1276" w:type="dxa"/>
          </w:tcPr>
          <w:p w:rsidR="00607986" w:rsidRPr="00157447" w:rsidRDefault="00607986" w:rsidP="003D304A">
            <w:pPr>
              <w:jc w:val="center"/>
              <w:rPr>
                <w:sz w:val="17"/>
                <w:szCs w:val="17"/>
              </w:rPr>
            </w:pPr>
            <w:r w:rsidRPr="00157447">
              <w:rPr>
                <w:sz w:val="17"/>
                <w:szCs w:val="17"/>
              </w:rPr>
              <w:t>7,718</w:t>
            </w:r>
          </w:p>
        </w:tc>
        <w:tc>
          <w:tcPr>
            <w:tcW w:w="1134" w:type="dxa"/>
          </w:tcPr>
          <w:p w:rsidR="00607986" w:rsidRPr="00157447" w:rsidRDefault="00607986" w:rsidP="003D304A">
            <w:pPr>
              <w:jc w:val="center"/>
              <w:rPr>
                <w:sz w:val="17"/>
                <w:szCs w:val="17"/>
              </w:rPr>
            </w:pPr>
            <w:r w:rsidRPr="00157447">
              <w:rPr>
                <w:sz w:val="17"/>
                <w:szCs w:val="17"/>
              </w:rPr>
              <w:t>3,911kL</w:t>
            </w:r>
          </w:p>
        </w:tc>
        <w:tc>
          <w:tcPr>
            <w:tcW w:w="956" w:type="dxa"/>
            <w:vAlign w:val="bottom"/>
          </w:tcPr>
          <w:p w:rsidR="00607986" w:rsidRPr="00157447" w:rsidRDefault="00607986" w:rsidP="003D304A">
            <w:pPr>
              <w:jc w:val="center"/>
              <w:rPr>
                <w:sz w:val="17"/>
                <w:szCs w:val="17"/>
              </w:rPr>
            </w:pPr>
            <w:r w:rsidRPr="00157447">
              <w:rPr>
                <w:sz w:val="17"/>
                <w:szCs w:val="17"/>
              </w:rPr>
              <w:t>3</w:t>
            </w:r>
            <w:r>
              <w:rPr>
                <w:sz w:val="17"/>
                <w:szCs w:val="17"/>
              </w:rPr>
              <w:t>,</w:t>
            </w:r>
            <w:r w:rsidRPr="00157447">
              <w:rPr>
                <w:sz w:val="17"/>
                <w:szCs w:val="17"/>
              </w:rPr>
              <w:t>080g/L</w:t>
            </w:r>
          </w:p>
        </w:tc>
        <w:tc>
          <w:tcPr>
            <w:tcW w:w="957" w:type="dxa"/>
            <w:vAlign w:val="bottom"/>
          </w:tcPr>
          <w:p w:rsidR="00607986" w:rsidRPr="00157447" w:rsidRDefault="00607986" w:rsidP="003D304A">
            <w:pPr>
              <w:jc w:val="center"/>
              <w:rPr>
                <w:sz w:val="17"/>
                <w:szCs w:val="17"/>
              </w:rPr>
            </w:pPr>
            <w:r w:rsidRPr="00157447">
              <w:rPr>
                <w:sz w:val="17"/>
                <w:szCs w:val="17"/>
              </w:rPr>
              <w:t>0.034g/L</w:t>
            </w:r>
          </w:p>
        </w:tc>
        <w:tc>
          <w:tcPr>
            <w:tcW w:w="957" w:type="dxa"/>
            <w:vAlign w:val="bottom"/>
          </w:tcPr>
          <w:p w:rsidR="00607986" w:rsidRPr="00157447" w:rsidRDefault="00607986" w:rsidP="003D304A">
            <w:pPr>
              <w:jc w:val="center"/>
              <w:rPr>
                <w:sz w:val="17"/>
                <w:szCs w:val="17"/>
              </w:rPr>
            </w:pPr>
            <w:r w:rsidRPr="00157447">
              <w:rPr>
                <w:sz w:val="17"/>
                <w:szCs w:val="17"/>
              </w:rPr>
              <w:t>0.064g/L</w:t>
            </w:r>
          </w:p>
        </w:tc>
        <w:tc>
          <w:tcPr>
            <w:tcW w:w="957" w:type="dxa"/>
            <w:vAlign w:val="bottom"/>
          </w:tcPr>
          <w:p w:rsidR="00607986" w:rsidRPr="00157447" w:rsidRDefault="00607986" w:rsidP="003D304A">
            <w:pPr>
              <w:jc w:val="center"/>
              <w:rPr>
                <w:sz w:val="17"/>
                <w:szCs w:val="17"/>
              </w:rPr>
            </w:pPr>
            <w:r w:rsidRPr="00157447">
              <w:rPr>
                <w:sz w:val="17"/>
                <w:szCs w:val="17"/>
              </w:rPr>
              <w:t>3,100g/L</w:t>
            </w:r>
          </w:p>
        </w:tc>
        <w:tc>
          <w:tcPr>
            <w:tcW w:w="1418" w:type="dxa"/>
            <w:vAlign w:val="bottom"/>
          </w:tcPr>
          <w:p w:rsidR="00607986" w:rsidRPr="00157447" w:rsidRDefault="00155672" w:rsidP="003D304A">
            <w:pPr>
              <w:jc w:val="center"/>
              <w:rPr>
                <w:sz w:val="17"/>
                <w:szCs w:val="17"/>
              </w:rPr>
            </w:pPr>
            <w:r>
              <w:rPr>
                <w:sz w:val="17"/>
                <w:szCs w:val="17"/>
              </w:rPr>
              <w:t>12,123,795</w:t>
            </w:r>
          </w:p>
        </w:tc>
      </w:tr>
      <w:tr w:rsidR="00607986" w:rsidRPr="00BD0ED8" w:rsidTr="003D304A">
        <w:tc>
          <w:tcPr>
            <w:tcW w:w="1560" w:type="dxa"/>
          </w:tcPr>
          <w:p w:rsidR="00607986" w:rsidRPr="00157447" w:rsidRDefault="00607986" w:rsidP="003D304A">
            <w:pPr>
              <w:rPr>
                <w:sz w:val="17"/>
                <w:szCs w:val="17"/>
              </w:rPr>
            </w:pPr>
            <w:r w:rsidRPr="00157447">
              <w:rPr>
                <w:sz w:val="17"/>
                <w:szCs w:val="17"/>
              </w:rPr>
              <w:t>Diesel</w:t>
            </w:r>
          </w:p>
        </w:tc>
        <w:tc>
          <w:tcPr>
            <w:tcW w:w="1276" w:type="dxa"/>
          </w:tcPr>
          <w:p w:rsidR="00607986" w:rsidRPr="00157447" w:rsidRDefault="00607986" w:rsidP="003D304A">
            <w:pPr>
              <w:jc w:val="center"/>
              <w:rPr>
                <w:sz w:val="17"/>
                <w:szCs w:val="17"/>
              </w:rPr>
            </w:pPr>
            <w:r w:rsidRPr="00157447">
              <w:rPr>
                <w:sz w:val="17"/>
                <w:szCs w:val="17"/>
              </w:rPr>
              <w:t>508</w:t>
            </w:r>
          </w:p>
        </w:tc>
        <w:tc>
          <w:tcPr>
            <w:tcW w:w="1134" w:type="dxa"/>
          </w:tcPr>
          <w:p w:rsidR="00607986" w:rsidRPr="00157447" w:rsidRDefault="00607986" w:rsidP="003D304A">
            <w:pPr>
              <w:jc w:val="center"/>
              <w:rPr>
                <w:sz w:val="17"/>
                <w:szCs w:val="17"/>
              </w:rPr>
            </w:pPr>
            <w:r w:rsidRPr="00157447">
              <w:rPr>
                <w:sz w:val="17"/>
                <w:szCs w:val="17"/>
              </w:rPr>
              <w:t>498kL</w:t>
            </w:r>
          </w:p>
        </w:tc>
        <w:tc>
          <w:tcPr>
            <w:tcW w:w="956" w:type="dxa"/>
            <w:vAlign w:val="bottom"/>
          </w:tcPr>
          <w:p w:rsidR="00607986" w:rsidRPr="00157447" w:rsidRDefault="00607986" w:rsidP="003D304A">
            <w:pPr>
              <w:jc w:val="center"/>
              <w:rPr>
                <w:sz w:val="17"/>
                <w:szCs w:val="17"/>
              </w:rPr>
            </w:pPr>
            <w:r w:rsidRPr="00157447">
              <w:rPr>
                <w:sz w:val="17"/>
                <w:szCs w:val="17"/>
              </w:rPr>
              <w:t>2</w:t>
            </w:r>
            <w:r>
              <w:rPr>
                <w:sz w:val="17"/>
                <w:szCs w:val="17"/>
              </w:rPr>
              <w:t>,</w:t>
            </w:r>
            <w:r w:rsidRPr="00157447">
              <w:rPr>
                <w:sz w:val="17"/>
                <w:szCs w:val="17"/>
              </w:rPr>
              <w:t>730g/L</w:t>
            </w:r>
          </w:p>
        </w:tc>
        <w:tc>
          <w:tcPr>
            <w:tcW w:w="957" w:type="dxa"/>
            <w:vAlign w:val="bottom"/>
          </w:tcPr>
          <w:p w:rsidR="00607986" w:rsidRPr="00157447" w:rsidRDefault="00607986" w:rsidP="003D304A">
            <w:pPr>
              <w:jc w:val="center"/>
              <w:rPr>
                <w:sz w:val="17"/>
                <w:szCs w:val="17"/>
              </w:rPr>
            </w:pPr>
            <w:r w:rsidRPr="00157447">
              <w:rPr>
                <w:sz w:val="17"/>
                <w:szCs w:val="17"/>
              </w:rPr>
              <w:t>0.133g/L</w:t>
            </w:r>
          </w:p>
        </w:tc>
        <w:tc>
          <w:tcPr>
            <w:tcW w:w="957" w:type="dxa"/>
            <w:vAlign w:val="bottom"/>
          </w:tcPr>
          <w:p w:rsidR="00607986" w:rsidRPr="00157447" w:rsidRDefault="00607986" w:rsidP="003D304A">
            <w:pPr>
              <w:jc w:val="center"/>
              <w:rPr>
                <w:sz w:val="17"/>
                <w:szCs w:val="17"/>
              </w:rPr>
            </w:pPr>
            <w:r w:rsidRPr="00157447">
              <w:rPr>
                <w:sz w:val="17"/>
                <w:szCs w:val="17"/>
              </w:rPr>
              <w:t>0.4g/L</w:t>
            </w:r>
          </w:p>
        </w:tc>
        <w:tc>
          <w:tcPr>
            <w:tcW w:w="957" w:type="dxa"/>
            <w:vAlign w:val="bottom"/>
          </w:tcPr>
          <w:p w:rsidR="00607986" w:rsidRPr="00157447" w:rsidRDefault="00607986" w:rsidP="003D304A">
            <w:pPr>
              <w:jc w:val="center"/>
              <w:rPr>
                <w:sz w:val="17"/>
                <w:szCs w:val="17"/>
              </w:rPr>
            </w:pPr>
            <w:r w:rsidRPr="00157447">
              <w:rPr>
                <w:sz w:val="17"/>
                <w:szCs w:val="17"/>
              </w:rPr>
              <w:t>2,853g/L</w:t>
            </w:r>
          </w:p>
        </w:tc>
        <w:tc>
          <w:tcPr>
            <w:tcW w:w="1418" w:type="dxa"/>
            <w:vAlign w:val="bottom"/>
          </w:tcPr>
          <w:p w:rsidR="00607986" w:rsidRPr="00157447" w:rsidRDefault="00155672" w:rsidP="003D304A">
            <w:pPr>
              <w:jc w:val="center"/>
              <w:rPr>
                <w:sz w:val="17"/>
                <w:szCs w:val="17"/>
              </w:rPr>
            </w:pPr>
            <w:r>
              <w:rPr>
                <w:sz w:val="17"/>
                <w:szCs w:val="17"/>
              </w:rPr>
              <w:t>1,420,557</w:t>
            </w:r>
          </w:p>
        </w:tc>
      </w:tr>
      <w:tr w:rsidR="00607986" w:rsidRPr="00BD0ED8" w:rsidTr="003D304A">
        <w:tc>
          <w:tcPr>
            <w:tcW w:w="1560" w:type="dxa"/>
          </w:tcPr>
          <w:p w:rsidR="00607986" w:rsidRPr="00157447" w:rsidRDefault="00607986" w:rsidP="003D304A">
            <w:pPr>
              <w:rPr>
                <w:sz w:val="17"/>
                <w:szCs w:val="17"/>
              </w:rPr>
            </w:pPr>
            <w:r w:rsidRPr="00157447">
              <w:rPr>
                <w:sz w:val="17"/>
                <w:szCs w:val="17"/>
              </w:rPr>
              <w:t>Wood</w:t>
            </w:r>
          </w:p>
        </w:tc>
        <w:tc>
          <w:tcPr>
            <w:tcW w:w="1276" w:type="dxa"/>
          </w:tcPr>
          <w:p w:rsidR="00607986" w:rsidRPr="00157447" w:rsidRDefault="00607986" w:rsidP="003D304A">
            <w:pPr>
              <w:jc w:val="center"/>
              <w:rPr>
                <w:sz w:val="17"/>
                <w:szCs w:val="17"/>
              </w:rPr>
            </w:pPr>
            <w:r w:rsidRPr="00157447">
              <w:rPr>
                <w:sz w:val="17"/>
                <w:szCs w:val="17"/>
              </w:rPr>
              <w:t>2,583</w:t>
            </w:r>
          </w:p>
        </w:tc>
        <w:tc>
          <w:tcPr>
            <w:tcW w:w="1134" w:type="dxa"/>
          </w:tcPr>
          <w:p w:rsidR="00607986" w:rsidRPr="00157447" w:rsidRDefault="00607986" w:rsidP="003D304A">
            <w:pPr>
              <w:jc w:val="center"/>
              <w:rPr>
                <w:sz w:val="17"/>
                <w:szCs w:val="17"/>
              </w:rPr>
            </w:pPr>
            <w:r w:rsidRPr="00157447">
              <w:rPr>
                <w:sz w:val="17"/>
                <w:szCs w:val="17"/>
              </w:rPr>
              <w:t>1,096Mg</w:t>
            </w:r>
          </w:p>
        </w:tc>
        <w:tc>
          <w:tcPr>
            <w:tcW w:w="956" w:type="dxa"/>
            <w:vAlign w:val="bottom"/>
          </w:tcPr>
          <w:p w:rsidR="00607986" w:rsidRPr="00157447" w:rsidRDefault="00607986" w:rsidP="003D304A">
            <w:pPr>
              <w:jc w:val="center"/>
              <w:rPr>
                <w:sz w:val="17"/>
                <w:szCs w:val="17"/>
              </w:rPr>
            </w:pPr>
            <w:r w:rsidRPr="00157447">
              <w:rPr>
                <w:sz w:val="17"/>
                <w:szCs w:val="17"/>
              </w:rPr>
              <w:t>0</w:t>
            </w:r>
          </w:p>
        </w:tc>
        <w:tc>
          <w:tcPr>
            <w:tcW w:w="957" w:type="dxa"/>
            <w:vAlign w:val="bottom"/>
          </w:tcPr>
          <w:p w:rsidR="00607986" w:rsidRPr="00157447" w:rsidRDefault="00607986" w:rsidP="003D304A">
            <w:pPr>
              <w:jc w:val="center"/>
              <w:rPr>
                <w:sz w:val="17"/>
                <w:szCs w:val="17"/>
              </w:rPr>
            </w:pPr>
            <w:r w:rsidRPr="00157447">
              <w:rPr>
                <w:sz w:val="17"/>
                <w:szCs w:val="17"/>
              </w:rPr>
              <w:t>0.05g/kg</w:t>
            </w:r>
          </w:p>
        </w:tc>
        <w:tc>
          <w:tcPr>
            <w:tcW w:w="957" w:type="dxa"/>
            <w:vAlign w:val="bottom"/>
          </w:tcPr>
          <w:p w:rsidR="00607986" w:rsidRPr="00157447" w:rsidRDefault="00607986" w:rsidP="003D304A">
            <w:pPr>
              <w:jc w:val="center"/>
              <w:rPr>
                <w:sz w:val="17"/>
                <w:szCs w:val="17"/>
              </w:rPr>
            </w:pPr>
            <w:r w:rsidRPr="00157447">
              <w:rPr>
                <w:sz w:val="17"/>
                <w:szCs w:val="17"/>
              </w:rPr>
              <w:t>0.02g/kg</w:t>
            </w:r>
          </w:p>
        </w:tc>
        <w:tc>
          <w:tcPr>
            <w:tcW w:w="957" w:type="dxa"/>
            <w:vAlign w:val="bottom"/>
          </w:tcPr>
          <w:p w:rsidR="00607986" w:rsidRPr="00157447" w:rsidRDefault="00607986" w:rsidP="003D304A">
            <w:pPr>
              <w:jc w:val="center"/>
              <w:rPr>
                <w:sz w:val="17"/>
                <w:szCs w:val="17"/>
              </w:rPr>
            </w:pPr>
            <w:r w:rsidRPr="00157447">
              <w:rPr>
                <w:sz w:val="17"/>
                <w:szCs w:val="17"/>
              </w:rPr>
              <w:t>7g/kg</w:t>
            </w:r>
          </w:p>
        </w:tc>
        <w:tc>
          <w:tcPr>
            <w:tcW w:w="1418" w:type="dxa"/>
            <w:vAlign w:val="bottom"/>
          </w:tcPr>
          <w:p w:rsidR="00607986" w:rsidRPr="00157447" w:rsidRDefault="00155672" w:rsidP="003D304A">
            <w:pPr>
              <w:jc w:val="center"/>
              <w:rPr>
                <w:sz w:val="17"/>
                <w:szCs w:val="17"/>
              </w:rPr>
            </w:pPr>
            <w:r>
              <w:rPr>
                <w:sz w:val="17"/>
                <w:szCs w:val="17"/>
              </w:rPr>
              <w:t>7,902</w:t>
            </w:r>
          </w:p>
        </w:tc>
      </w:tr>
      <w:tr w:rsidR="00607986" w:rsidRPr="00BD0ED8" w:rsidTr="003D304A">
        <w:tc>
          <w:tcPr>
            <w:tcW w:w="1560" w:type="dxa"/>
          </w:tcPr>
          <w:p w:rsidR="00607986" w:rsidRPr="00157447" w:rsidRDefault="00607986" w:rsidP="003D304A">
            <w:pPr>
              <w:rPr>
                <w:sz w:val="17"/>
                <w:szCs w:val="17"/>
              </w:rPr>
            </w:pPr>
            <w:r w:rsidRPr="00157447">
              <w:rPr>
                <w:sz w:val="17"/>
                <w:szCs w:val="17"/>
              </w:rPr>
              <w:t>Wind and tidal</w:t>
            </w:r>
          </w:p>
        </w:tc>
        <w:tc>
          <w:tcPr>
            <w:tcW w:w="1276" w:type="dxa"/>
          </w:tcPr>
          <w:p w:rsidR="00607986" w:rsidRPr="00157447" w:rsidRDefault="00607986" w:rsidP="003D304A">
            <w:pPr>
              <w:jc w:val="center"/>
              <w:rPr>
                <w:sz w:val="17"/>
                <w:szCs w:val="17"/>
              </w:rPr>
            </w:pPr>
            <w:r w:rsidRPr="00157447">
              <w:rPr>
                <w:sz w:val="17"/>
                <w:szCs w:val="17"/>
              </w:rPr>
              <w:t>34,703</w:t>
            </w:r>
          </w:p>
        </w:tc>
        <w:tc>
          <w:tcPr>
            <w:tcW w:w="1134" w:type="dxa"/>
          </w:tcPr>
          <w:p w:rsidR="00607986" w:rsidRPr="00157447" w:rsidRDefault="00607986" w:rsidP="003D304A">
            <w:pPr>
              <w:jc w:val="center"/>
              <w:rPr>
                <w:sz w:val="17"/>
                <w:szCs w:val="17"/>
              </w:rPr>
            </w:pPr>
            <w:r w:rsidRPr="00157447">
              <w:rPr>
                <w:sz w:val="17"/>
                <w:szCs w:val="17"/>
              </w:rPr>
              <w:t>N/A</w:t>
            </w:r>
          </w:p>
        </w:tc>
        <w:tc>
          <w:tcPr>
            <w:tcW w:w="956" w:type="dxa"/>
            <w:vAlign w:val="bottom"/>
          </w:tcPr>
          <w:p w:rsidR="00607986" w:rsidRPr="00157447" w:rsidRDefault="00607986" w:rsidP="003D304A">
            <w:pPr>
              <w:jc w:val="center"/>
              <w:rPr>
                <w:sz w:val="17"/>
                <w:szCs w:val="17"/>
              </w:rPr>
            </w:pPr>
            <w:r w:rsidRPr="00157447">
              <w:rPr>
                <w:sz w:val="17"/>
                <w:szCs w:val="17"/>
              </w:rPr>
              <w:t>0</w:t>
            </w:r>
          </w:p>
        </w:tc>
        <w:tc>
          <w:tcPr>
            <w:tcW w:w="957" w:type="dxa"/>
            <w:vAlign w:val="bottom"/>
          </w:tcPr>
          <w:p w:rsidR="00607986" w:rsidRPr="00157447" w:rsidRDefault="00607986" w:rsidP="003D304A">
            <w:pPr>
              <w:jc w:val="center"/>
              <w:rPr>
                <w:sz w:val="17"/>
                <w:szCs w:val="17"/>
              </w:rPr>
            </w:pPr>
            <w:r w:rsidRPr="00157447">
              <w:rPr>
                <w:sz w:val="17"/>
                <w:szCs w:val="17"/>
              </w:rPr>
              <w:t>0</w:t>
            </w:r>
          </w:p>
        </w:tc>
        <w:tc>
          <w:tcPr>
            <w:tcW w:w="957" w:type="dxa"/>
            <w:vAlign w:val="bottom"/>
          </w:tcPr>
          <w:p w:rsidR="00607986" w:rsidRPr="00157447" w:rsidRDefault="00607986" w:rsidP="003D304A">
            <w:pPr>
              <w:jc w:val="center"/>
              <w:rPr>
                <w:sz w:val="17"/>
                <w:szCs w:val="17"/>
              </w:rPr>
            </w:pPr>
            <w:r w:rsidRPr="00157447">
              <w:rPr>
                <w:sz w:val="17"/>
                <w:szCs w:val="17"/>
              </w:rPr>
              <w:t>0</w:t>
            </w:r>
          </w:p>
        </w:tc>
        <w:tc>
          <w:tcPr>
            <w:tcW w:w="957" w:type="dxa"/>
            <w:vAlign w:val="bottom"/>
          </w:tcPr>
          <w:p w:rsidR="00607986" w:rsidRPr="00157447" w:rsidRDefault="00607986" w:rsidP="003D304A">
            <w:pPr>
              <w:jc w:val="center"/>
              <w:rPr>
                <w:sz w:val="17"/>
                <w:szCs w:val="17"/>
              </w:rPr>
            </w:pPr>
            <w:r w:rsidRPr="00157447">
              <w:rPr>
                <w:sz w:val="17"/>
                <w:szCs w:val="17"/>
              </w:rPr>
              <w:t>0</w:t>
            </w:r>
          </w:p>
        </w:tc>
        <w:tc>
          <w:tcPr>
            <w:tcW w:w="1418" w:type="dxa"/>
            <w:vAlign w:val="bottom"/>
          </w:tcPr>
          <w:p w:rsidR="00607986" w:rsidRPr="00157447" w:rsidRDefault="00607986" w:rsidP="003D304A">
            <w:pPr>
              <w:jc w:val="center"/>
              <w:rPr>
                <w:sz w:val="17"/>
                <w:szCs w:val="17"/>
              </w:rPr>
            </w:pPr>
            <w:r w:rsidRPr="00157447">
              <w:rPr>
                <w:sz w:val="17"/>
                <w:szCs w:val="17"/>
              </w:rPr>
              <w:t>0</w:t>
            </w:r>
          </w:p>
        </w:tc>
      </w:tr>
      <w:tr w:rsidR="00607986" w:rsidRPr="00BD0ED8" w:rsidTr="003D304A">
        <w:tc>
          <w:tcPr>
            <w:tcW w:w="1560" w:type="dxa"/>
          </w:tcPr>
          <w:p w:rsidR="00607986" w:rsidRPr="00157447" w:rsidRDefault="00607986" w:rsidP="003D304A">
            <w:pPr>
              <w:rPr>
                <w:sz w:val="17"/>
                <w:szCs w:val="17"/>
              </w:rPr>
            </w:pPr>
            <w:r w:rsidRPr="00157447">
              <w:rPr>
                <w:sz w:val="17"/>
                <w:szCs w:val="17"/>
              </w:rPr>
              <w:t>Total</w:t>
            </w:r>
          </w:p>
        </w:tc>
        <w:tc>
          <w:tcPr>
            <w:tcW w:w="1276" w:type="dxa"/>
          </w:tcPr>
          <w:p w:rsidR="00607986" w:rsidRPr="00157447" w:rsidRDefault="00607986" w:rsidP="003D304A">
            <w:pPr>
              <w:jc w:val="center"/>
              <w:rPr>
                <w:sz w:val="17"/>
                <w:szCs w:val="17"/>
              </w:rPr>
            </w:pPr>
            <w:r w:rsidRPr="00157447">
              <w:rPr>
                <w:sz w:val="17"/>
                <w:szCs w:val="17"/>
              </w:rPr>
              <w:t>46,365</w:t>
            </w:r>
          </w:p>
        </w:tc>
        <w:tc>
          <w:tcPr>
            <w:tcW w:w="4961" w:type="dxa"/>
            <w:gridSpan w:val="5"/>
          </w:tcPr>
          <w:p w:rsidR="00607986" w:rsidRPr="00157447" w:rsidRDefault="00607986" w:rsidP="003D304A">
            <w:pPr>
              <w:jc w:val="center"/>
              <w:rPr>
                <w:b/>
                <w:bCs/>
                <w:sz w:val="17"/>
                <w:szCs w:val="17"/>
              </w:rPr>
            </w:pPr>
          </w:p>
        </w:tc>
        <w:tc>
          <w:tcPr>
            <w:tcW w:w="1418" w:type="dxa"/>
            <w:vAlign w:val="bottom"/>
          </w:tcPr>
          <w:p w:rsidR="00607986" w:rsidRPr="00157447" w:rsidRDefault="00155672" w:rsidP="003D304A">
            <w:pPr>
              <w:jc w:val="center"/>
              <w:rPr>
                <w:sz w:val="17"/>
                <w:szCs w:val="17"/>
              </w:rPr>
            </w:pPr>
            <w:r>
              <w:rPr>
                <w:sz w:val="17"/>
                <w:szCs w:val="17"/>
              </w:rPr>
              <w:t>14,066,971</w:t>
            </w:r>
          </w:p>
        </w:tc>
      </w:tr>
      <w:tr w:rsidR="007A5CB2" w:rsidRPr="00BD0ED8" w:rsidTr="00F4401E">
        <w:trPr>
          <w:trHeight w:val="293"/>
        </w:trPr>
        <w:tc>
          <w:tcPr>
            <w:tcW w:w="1560" w:type="dxa"/>
          </w:tcPr>
          <w:p w:rsidR="007A5CB2" w:rsidRPr="007A5CB2" w:rsidRDefault="007A5CB2" w:rsidP="00F4401E">
            <w:pPr>
              <w:jc w:val="center"/>
              <w:rPr>
                <w:b/>
                <w:bCs/>
                <w:sz w:val="17"/>
                <w:szCs w:val="17"/>
              </w:rPr>
            </w:pPr>
            <w:r w:rsidRPr="007A5CB2">
              <w:rPr>
                <w:b/>
                <w:bCs/>
                <w:sz w:val="17"/>
                <w:szCs w:val="17"/>
              </w:rPr>
              <w:t>Year</w:t>
            </w:r>
          </w:p>
        </w:tc>
        <w:tc>
          <w:tcPr>
            <w:tcW w:w="7655" w:type="dxa"/>
            <w:gridSpan w:val="7"/>
          </w:tcPr>
          <w:p w:rsidR="007A5CB2" w:rsidRPr="007A5CB2" w:rsidRDefault="007A5CB2" w:rsidP="00F4401E">
            <w:pPr>
              <w:jc w:val="center"/>
              <w:rPr>
                <w:b/>
                <w:bCs/>
                <w:sz w:val="17"/>
                <w:szCs w:val="17"/>
              </w:rPr>
            </w:pPr>
            <w:r w:rsidRPr="007A5CB2">
              <w:rPr>
                <w:b/>
                <w:bCs/>
                <w:sz w:val="17"/>
                <w:szCs w:val="17"/>
              </w:rPr>
              <w:t>2005</w:t>
            </w:r>
          </w:p>
        </w:tc>
      </w:tr>
      <w:tr w:rsidR="007A5CB2" w:rsidRPr="00BD0ED8" w:rsidTr="00F4401E">
        <w:trPr>
          <w:trHeight w:val="293"/>
        </w:trPr>
        <w:tc>
          <w:tcPr>
            <w:tcW w:w="1560" w:type="dxa"/>
            <w:vMerge w:val="restart"/>
          </w:tcPr>
          <w:p w:rsidR="007A5CB2" w:rsidRPr="00157447" w:rsidRDefault="007A5CB2" w:rsidP="00F4401E">
            <w:pPr>
              <w:jc w:val="center"/>
              <w:rPr>
                <w:sz w:val="17"/>
                <w:szCs w:val="17"/>
              </w:rPr>
            </w:pPr>
            <w:r w:rsidRPr="00157447">
              <w:rPr>
                <w:sz w:val="17"/>
                <w:szCs w:val="17"/>
              </w:rPr>
              <w:t>Energy Source*</w:t>
            </w:r>
          </w:p>
          <w:p w:rsidR="007A5CB2" w:rsidRPr="00157447" w:rsidRDefault="007A5CB2" w:rsidP="00F4401E">
            <w:pPr>
              <w:jc w:val="center"/>
              <w:rPr>
                <w:sz w:val="17"/>
                <w:szCs w:val="17"/>
              </w:rPr>
            </w:pPr>
          </w:p>
        </w:tc>
        <w:tc>
          <w:tcPr>
            <w:tcW w:w="1276" w:type="dxa"/>
            <w:vMerge w:val="restart"/>
          </w:tcPr>
          <w:p w:rsidR="007A5CB2" w:rsidRPr="00157447" w:rsidRDefault="007A5CB2" w:rsidP="00F4401E">
            <w:pPr>
              <w:jc w:val="center"/>
              <w:rPr>
                <w:sz w:val="17"/>
                <w:szCs w:val="17"/>
              </w:rPr>
            </w:pPr>
            <w:r w:rsidRPr="00157447">
              <w:rPr>
                <w:sz w:val="17"/>
                <w:szCs w:val="17"/>
              </w:rPr>
              <w:t>Electricity* Generated (MWh)</w:t>
            </w:r>
          </w:p>
        </w:tc>
        <w:tc>
          <w:tcPr>
            <w:tcW w:w="1134" w:type="dxa"/>
            <w:vMerge w:val="restart"/>
          </w:tcPr>
          <w:p w:rsidR="007A5CB2" w:rsidRPr="00157447" w:rsidRDefault="007A5CB2" w:rsidP="00F4401E">
            <w:pPr>
              <w:jc w:val="center"/>
              <w:rPr>
                <w:sz w:val="17"/>
                <w:szCs w:val="17"/>
              </w:rPr>
            </w:pPr>
            <w:r w:rsidRPr="00157447">
              <w:rPr>
                <w:sz w:val="17"/>
                <w:szCs w:val="17"/>
              </w:rPr>
              <w:t>Fuel Input*</w:t>
            </w:r>
          </w:p>
          <w:p w:rsidR="007A5CB2" w:rsidRPr="00157447" w:rsidRDefault="007A5CB2" w:rsidP="00F4401E">
            <w:pPr>
              <w:jc w:val="center"/>
              <w:rPr>
                <w:sz w:val="17"/>
                <w:szCs w:val="17"/>
              </w:rPr>
            </w:pPr>
          </w:p>
        </w:tc>
        <w:tc>
          <w:tcPr>
            <w:tcW w:w="2870" w:type="dxa"/>
            <w:gridSpan w:val="3"/>
          </w:tcPr>
          <w:p w:rsidR="007A5CB2" w:rsidRPr="00157447" w:rsidRDefault="007A5CB2" w:rsidP="00F4401E">
            <w:pPr>
              <w:jc w:val="center"/>
              <w:rPr>
                <w:sz w:val="17"/>
                <w:szCs w:val="17"/>
              </w:rPr>
            </w:pPr>
            <w:r w:rsidRPr="00157447">
              <w:rPr>
                <w:sz w:val="17"/>
                <w:szCs w:val="17"/>
              </w:rPr>
              <w:t>Emission factor**</w:t>
            </w:r>
          </w:p>
        </w:tc>
        <w:tc>
          <w:tcPr>
            <w:tcW w:w="957" w:type="dxa"/>
            <w:vMerge w:val="restart"/>
          </w:tcPr>
          <w:p w:rsidR="007A5CB2" w:rsidRPr="00157447" w:rsidRDefault="007A5CB2" w:rsidP="00F4401E">
            <w:pPr>
              <w:jc w:val="center"/>
              <w:rPr>
                <w:sz w:val="17"/>
                <w:szCs w:val="17"/>
              </w:rPr>
            </w:pPr>
            <w:r w:rsidRPr="00157447">
              <w:rPr>
                <w:sz w:val="17"/>
                <w:szCs w:val="17"/>
              </w:rPr>
              <w:t>CO</w:t>
            </w:r>
            <w:r w:rsidRPr="00157447">
              <w:rPr>
                <w:sz w:val="17"/>
                <w:szCs w:val="17"/>
                <w:vertAlign w:val="subscript"/>
              </w:rPr>
              <w:t>2eq</w:t>
            </w:r>
            <w:r w:rsidRPr="00157447">
              <w:rPr>
                <w:sz w:val="17"/>
                <w:szCs w:val="17"/>
              </w:rPr>
              <w:t>/</w:t>
            </w:r>
          </w:p>
          <w:p w:rsidR="007A5CB2" w:rsidRPr="00157447" w:rsidRDefault="007A5CB2" w:rsidP="00F4401E">
            <w:pPr>
              <w:jc w:val="center"/>
              <w:rPr>
                <w:sz w:val="17"/>
                <w:szCs w:val="17"/>
              </w:rPr>
            </w:pPr>
            <w:r w:rsidRPr="00157447">
              <w:rPr>
                <w:sz w:val="17"/>
                <w:szCs w:val="17"/>
              </w:rPr>
              <w:t>quaintly fuel</w:t>
            </w:r>
          </w:p>
        </w:tc>
        <w:tc>
          <w:tcPr>
            <w:tcW w:w="1418" w:type="dxa"/>
            <w:vMerge w:val="restart"/>
          </w:tcPr>
          <w:p w:rsidR="007A5CB2" w:rsidRPr="00157447" w:rsidRDefault="007A5CB2" w:rsidP="00F4401E">
            <w:pPr>
              <w:jc w:val="center"/>
              <w:rPr>
                <w:sz w:val="17"/>
                <w:szCs w:val="17"/>
              </w:rPr>
            </w:pPr>
            <w:r w:rsidRPr="00157447">
              <w:rPr>
                <w:sz w:val="17"/>
                <w:szCs w:val="17"/>
              </w:rPr>
              <w:t>Total GHG emission in</w:t>
            </w:r>
          </w:p>
          <w:p w:rsidR="007A5CB2" w:rsidRPr="00157447" w:rsidRDefault="007A5CB2" w:rsidP="00F4401E">
            <w:pPr>
              <w:jc w:val="center"/>
              <w:rPr>
                <w:sz w:val="17"/>
                <w:szCs w:val="17"/>
              </w:rPr>
            </w:pPr>
            <w:r w:rsidRPr="00157447">
              <w:rPr>
                <w:sz w:val="17"/>
                <w:szCs w:val="17"/>
              </w:rPr>
              <w:t>kg CO</w:t>
            </w:r>
            <w:r w:rsidRPr="00157447">
              <w:rPr>
                <w:sz w:val="17"/>
                <w:szCs w:val="17"/>
                <w:vertAlign w:val="subscript"/>
              </w:rPr>
              <w:t>2eq</w:t>
            </w:r>
          </w:p>
        </w:tc>
      </w:tr>
      <w:tr w:rsidR="007A5CB2" w:rsidRPr="00BD0ED8" w:rsidTr="00F4401E">
        <w:trPr>
          <w:trHeight w:val="292"/>
        </w:trPr>
        <w:tc>
          <w:tcPr>
            <w:tcW w:w="1560" w:type="dxa"/>
            <w:vMerge/>
          </w:tcPr>
          <w:p w:rsidR="007A5CB2" w:rsidRPr="00157447" w:rsidRDefault="007A5CB2" w:rsidP="00F4401E">
            <w:pPr>
              <w:jc w:val="center"/>
              <w:rPr>
                <w:sz w:val="17"/>
                <w:szCs w:val="17"/>
              </w:rPr>
            </w:pPr>
          </w:p>
        </w:tc>
        <w:tc>
          <w:tcPr>
            <w:tcW w:w="1276" w:type="dxa"/>
            <w:vMerge/>
          </w:tcPr>
          <w:p w:rsidR="007A5CB2" w:rsidRPr="00157447" w:rsidRDefault="007A5CB2" w:rsidP="00F4401E">
            <w:pPr>
              <w:jc w:val="center"/>
              <w:rPr>
                <w:sz w:val="17"/>
                <w:szCs w:val="17"/>
              </w:rPr>
            </w:pPr>
          </w:p>
        </w:tc>
        <w:tc>
          <w:tcPr>
            <w:tcW w:w="1134" w:type="dxa"/>
            <w:vMerge/>
          </w:tcPr>
          <w:p w:rsidR="007A5CB2" w:rsidRPr="00157447" w:rsidRDefault="007A5CB2" w:rsidP="00F4401E">
            <w:pPr>
              <w:jc w:val="center"/>
              <w:rPr>
                <w:sz w:val="17"/>
                <w:szCs w:val="17"/>
              </w:rPr>
            </w:pPr>
          </w:p>
        </w:tc>
        <w:tc>
          <w:tcPr>
            <w:tcW w:w="956" w:type="dxa"/>
          </w:tcPr>
          <w:p w:rsidR="007A5CB2" w:rsidRPr="00157447" w:rsidRDefault="007A5CB2" w:rsidP="00F4401E">
            <w:pPr>
              <w:jc w:val="center"/>
              <w:rPr>
                <w:sz w:val="17"/>
                <w:szCs w:val="17"/>
              </w:rPr>
            </w:pPr>
            <w:r w:rsidRPr="00157447">
              <w:rPr>
                <w:sz w:val="17"/>
                <w:szCs w:val="17"/>
              </w:rPr>
              <w:t>CO</w:t>
            </w:r>
            <w:r w:rsidRPr="00157447">
              <w:rPr>
                <w:sz w:val="17"/>
                <w:szCs w:val="17"/>
                <w:vertAlign w:val="subscript"/>
              </w:rPr>
              <w:t>2</w:t>
            </w:r>
          </w:p>
        </w:tc>
        <w:tc>
          <w:tcPr>
            <w:tcW w:w="957" w:type="dxa"/>
          </w:tcPr>
          <w:p w:rsidR="007A5CB2" w:rsidRPr="00157447" w:rsidRDefault="007A5CB2" w:rsidP="00F4401E">
            <w:pPr>
              <w:jc w:val="center"/>
              <w:rPr>
                <w:sz w:val="17"/>
                <w:szCs w:val="17"/>
              </w:rPr>
            </w:pPr>
            <w:r w:rsidRPr="00157447">
              <w:rPr>
                <w:sz w:val="17"/>
                <w:szCs w:val="17"/>
              </w:rPr>
              <w:t>CH</w:t>
            </w:r>
            <w:r w:rsidRPr="00157447">
              <w:rPr>
                <w:sz w:val="17"/>
                <w:szCs w:val="17"/>
                <w:vertAlign w:val="subscript"/>
              </w:rPr>
              <w:t>4</w:t>
            </w:r>
          </w:p>
        </w:tc>
        <w:tc>
          <w:tcPr>
            <w:tcW w:w="957" w:type="dxa"/>
          </w:tcPr>
          <w:p w:rsidR="007A5CB2" w:rsidRPr="00157447" w:rsidRDefault="007A5CB2" w:rsidP="00F4401E">
            <w:pPr>
              <w:jc w:val="center"/>
              <w:rPr>
                <w:sz w:val="17"/>
                <w:szCs w:val="17"/>
              </w:rPr>
            </w:pPr>
            <w:r w:rsidRPr="00157447">
              <w:rPr>
                <w:sz w:val="17"/>
                <w:szCs w:val="17"/>
              </w:rPr>
              <w:t>N</w:t>
            </w:r>
            <w:r w:rsidRPr="00157447">
              <w:rPr>
                <w:sz w:val="17"/>
                <w:szCs w:val="17"/>
                <w:vertAlign w:val="subscript"/>
              </w:rPr>
              <w:t>2</w:t>
            </w:r>
            <w:r w:rsidRPr="00157447">
              <w:rPr>
                <w:sz w:val="17"/>
                <w:szCs w:val="17"/>
              </w:rPr>
              <w:t>O</w:t>
            </w:r>
          </w:p>
        </w:tc>
        <w:tc>
          <w:tcPr>
            <w:tcW w:w="957" w:type="dxa"/>
            <w:vMerge/>
          </w:tcPr>
          <w:p w:rsidR="007A5CB2" w:rsidRPr="00157447" w:rsidRDefault="007A5CB2" w:rsidP="00F4401E">
            <w:pPr>
              <w:jc w:val="center"/>
              <w:rPr>
                <w:sz w:val="17"/>
                <w:szCs w:val="17"/>
              </w:rPr>
            </w:pPr>
          </w:p>
        </w:tc>
        <w:tc>
          <w:tcPr>
            <w:tcW w:w="1418" w:type="dxa"/>
            <w:vMerge/>
          </w:tcPr>
          <w:p w:rsidR="007A5CB2" w:rsidRPr="00157447" w:rsidRDefault="007A5CB2" w:rsidP="00F4401E">
            <w:pPr>
              <w:jc w:val="center"/>
              <w:rPr>
                <w:sz w:val="17"/>
                <w:szCs w:val="17"/>
              </w:rPr>
            </w:pPr>
          </w:p>
        </w:tc>
      </w:tr>
      <w:tr w:rsidR="007A5CB2" w:rsidRPr="00BD0ED8" w:rsidTr="00F4401E">
        <w:tc>
          <w:tcPr>
            <w:tcW w:w="1560" w:type="dxa"/>
          </w:tcPr>
          <w:p w:rsidR="007A5CB2" w:rsidRPr="00157447" w:rsidRDefault="007A5CB2" w:rsidP="00F4401E">
            <w:pPr>
              <w:rPr>
                <w:sz w:val="17"/>
                <w:szCs w:val="17"/>
              </w:rPr>
            </w:pPr>
            <w:r w:rsidRPr="00157447">
              <w:rPr>
                <w:sz w:val="17"/>
                <w:szCs w:val="17"/>
              </w:rPr>
              <w:t>Light fuel oil</w:t>
            </w:r>
          </w:p>
        </w:tc>
        <w:tc>
          <w:tcPr>
            <w:tcW w:w="1276" w:type="dxa"/>
          </w:tcPr>
          <w:p w:rsidR="007A5CB2" w:rsidRPr="00157447" w:rsidRDefault="007A5CB2" w:rsidP="00F4401E">
            <w:pPr>
              <w:jc w:val="center"/>
              <w:rPr>
                <w:sz w:val="17"/>
                <w:szCs w:val="17"/>
              </w:rPr>
            </w:pPr>
            <w:r w:rsidRPr="00157447">
              <w:rPr>
                <w:sz w:val="17"/>
                <w:szCs w:val="17"/>
              </w:rPr>
              <w:t>243</w:t>
            </w:r>
          </w:p>
        </w:tc>
        <w:tc>
          <w:tcPr>
            <w:tcW w:w="1134" w:type="dxa"/>
          </w:tcPr>
          <w:p w:rsidR="007A5CB2" w:rsidRPr="00157447" w:rsidRDefault="007A5CB2" w:rsidP="00F4401E">
            <w:pPr>
              <w:jc w:val="center"/>
              <w:rPr>
                <w:sz w:val="17"/>
                <w:szCs w:val="17"/>
              </w:rPr>
            </w:pPr>
            <w:r w:rsidRPr="00157447">
              <w:rPr>
                <w:sz w:val="17"/>
                <w:szCs w:val="17"/>
              </w:rPr>
              <w:t>278kL</w:t>
            </w:r>
          </w:p>
        </w:tc>
        <w:tc>
          <w:tcPr>
            <w:tcW w:w="956" w:type="dxa"/>
            <w:vAlign w:val="bottom"/>
          </w:tcPr>
          <w:p w:rsidR="007A5CB2" w:rsidRPr="00157447" w:rsidRDefault="007A5CB2" w:rsidP="00F4401E">
            <w:pPr>
              <w:jc w:val="center"/>
              <w:rPr>
                <w:sz w:val="17"/>
                <w:szCs w:val="17"/>
              </w:rPr>
            </w:pPr>
            <w:r w:rsidRPr="00157447">
              <w:rPr>
                <w:sz w:val="17"/>
                <w:szCs w:val="17"/>
              </w:rPr>
              <w:t>2</w:t>
            </w:r>
            <w:r>
              <w:rPr>
                <w:sz w:val="17"/>
                <w:szCs w:val="17"/>
              </w:rPr>
              <w:t>,</w:t>
            </w:r>
            <w:r w:rsidRPr="00157447">
              <w:rPr>
                <w:sz w:val="17"/>
                <w:szCs w:val="17"/>
              </w:rPr>
              <w:t>830g/L</w:t>
            </w:r>
          </w:p>
        </w:tc>
        <w:tc>
          <w:tcPr>
            <w:tcW w:w="957" w:type="dxa"/>
            <w:vAlign w:val="bottom"/>
          </w:tcPr>
          <w:p w:rsidR="007A5CB2" w:rsidRPr="00157447" w:rsidRDefault="007A5CB2" w:rsidP="00F4401E">
            <w:pPr>
              <w:jc w:val="center"/>
              <w:rPr>
                <w:sz w:val="17"/>
                <w:szCs w:val="17"/>
              </w:rPr>
            </w:pPr>
            <w:r w:rsidRPr="00157447">
              <w:rPr>
                <w:sz w:val="17"/>
                <w:szCs w:val="17"/>
              </w:rPr>
              <w:t>0.18g/L</w:t>
            </w:r>
          </w:p>
        </w:tc>
        <w:tc>
          <w:tcPr>
            <w:tcW w:w="957" w:type="dxa"/>
            <w:vAlign w:val="bottom"/>
          </w:tcPr>
          <w:p w:rsidR="007A5CB2" w:rsidRPr="00157447" w:rsidRDefault="007A5CB2" w:rsidP="00F4401E">
            <w:pPr>
              <w:jc w:val="center"/>
              <w:rPr>
                <w:sz w:val="17"/>
                <w:szCs w:val="17"/>
              </w:rPr>
            </w:pPr>
            <w:r w:rsidRPr="00157447">
              <w:rPr>
                <w:sz w:val="17"/>
                <w:szCs w:val="17"/>
              </w:rPr>
              <w:t>0.031g/L</w:t>
            </w:r>
          </w:p>
        </w:tc>
        <w:tc>
          <w:tcPr>
            <w:tcW w:w="957" w:type="dxa"/>
            <w:vAlign w:val="bottom"/>
          </w:tcPr>
          <w:p w:rsidR="007A5CB2" w:rsidRPr="00157447" w:rsidRDefault="007A5CB2" w:rsidP="00F4401E">
            <w:pPr>
              <w:jc w:val="center"/>
              <w:rPr>
                <w:sz w:val="17"/>
                <w:szCs w:val="17"/>
              </w:rPr>
            </w:pPr>
            <w:r w:rsidRPr="00157447">
              <w:rPr>
                <w:sz w:val="17"/>
                <w:szCs w:val="17"/>
              </w:rPr>
              <w:t>2,844g/L</w:t>
            </w:r>
          </w:p>
        </w:tc>
        <w:tc>
          <w:tcPr>
            <w:tcW w:w="1418" w:type="dxa"/>
            <w:vAlign w:val="bottom"/>
          </w:tcPr>
          <w:p w:rsidR="007A5CB2" w:rsidRPr="00157447" w:rsidRDefault="007A5CB2" w:rsidP="00F4401E">
            <w:pPr>
              <w:jc w:val="center"/>
              <w:rPr>
                <w:sz w:val="17"/>
                <w:szCs w:val="17"/>
              </w:rPr>
            </w:pPr>
            <w:r w:rsidRPr="00157447">
              <w:rPr>
                <w:sz w:val="17"/>
                <w:szCs w:val="17"/>
              </w:rPr>
              <w:t>790,559</w:t>
            </w:r>
          </w:p>
        </w:tc>
      </w:tr>
      <w:tr w:rsidR="007A5CB2" w:rsidRPr="00BD0ED8" w:rsidTr="00F4401E">
        <w:tc>
          <w:tcPr>
            <w:tcW w:w="1560" w:type="dxa"/>
          </w:tcPr>
          <w:p w:rsidR="007A5CB2" w:rsidRPr="00157447" w:rsidRDefault="007A5CB2" w:rsidP="00F4401E">
            <w:pPr>
              <w:rPr>
                <w:sz w:val="17"/>
                <w:szCs w:val="17"/>
              </w:rPr>
            </w:pPr>
            <w:r w:rsidRPr="00157447">
              <w:rPr>
                <w:sz w:val="17"/>
                <w:szCs w:val="17"/>
              </w:rPr>
              <w:t>Heavy fuel oil</w:t>
            </w:r>
          </w:p>
        </w:tc>
        <w:tc>
          <w:tcPr>
            <w:tcW w:w="1276" w:type="dxa"/>
          </w:tcPr>
          <w:p w:rsidR="007A5CB2" w:rsidRPr="00157447" w:rsidRDefault="007A5CB2" w:rsidP="00F4401E">
            <w:pPr>
              <w:jc w:val="center"/>
              <w:rPr>
                <w:sz w:val="17"/>
                <w:szCs w:val="17"/>
              </w:rPr>
            </w:pPr>
            <w:r w:rsidRPr="00157447">
              <w:rPr>
                <w:sz w:val="17"/>
                <w:szCs w:val="17"/>
              </w:rPr>
              <w:t>3,075</w:t>
            </w:r>
          </w:p>
        </w:tc>
        <w:tc>
          <w:tcPr>
            <w:tcW w:w="1134" w:type="dxa"/>
          </w:tcPr>
          <w:p w:rsidR="007A5CB2" w:rsidRPr="00157447" w:rsidRDefault="007A5CB2" w:rsidP="00F4401E">
            <w:pPr>
              <w:jc w:val="center"/>
              <w:rPr>
                <w:sz w:val="17"/>
                <w:szCs w:val="17"/>
              </w:rPr>
            </w:pPr>
            <w:r w:rsidRPr="00157447">
              <w:rPr>
                <w:sz w:val="17"/>
                <w:szCs w:val="17"/>
              </w:rPr>
              <w:t>2,182kL</w:t>
            </w:r>
          </w:p>
        </w:tc>
        <w:tc>
          <w:tcPr>
            <w:tcW w:w="956" w:type="dxa"/>
            <w:vAlign w:val="bottom"/>
          </w:tcPr>
          <w:p w:rsidR="007A5CB2" w:rsidRPr="00157447" w:rsidRDefault="007A5CB2" w:rsidP="00F4401E">
            <w:pPr>
              <w:jc w:val="center"/>
              <w:rPr>
                <w:sz w:val="17"/>
                <w:szCs w:val="17"/>
              </w:rPr>
            </w:pPr>
            <w:r w:rsidRPr="00157447">
              <w:rPr>
                <w:sz w:val="17"/>
                <w:szCs w:val="17"/>
              </w:rPr>
              <w:t>3</w:t>
            </w:r>
            <w:r>
              <w:rPr>
                <w:sz w:val="17"/>
                <w:szCs w:val="17"/>
              </w:rPr>
              <w:t>,</w:t>
            </w:r>
            <w:r w:rsidRPr="00157447">
              <w:rPr>
                <w:sz w:val="17"/>
                <w:szCs w:val="17"/>
              </w:rPr>
              <w:t>080g/L</w:t>
            </w:r>
          </w:p>
        </w:tc>
        <w:tc>
          <w:tcPr>
            <w:tcW w:w="957" w:type="dxa"/>
            <w:vAlign w:val="bottom"/>
          </w:tcPr>
          <w:p w:rsidR="007A5CB2" w:rsidRPr="00157447" w:rsidRDefault="007A5CB2" w:rsidP="00F4401E">
            <w:pPr>
              <w:jc w:val="center"/>
              <w:rPr>
                <w:sz w:val="17"/>
                <w:szCs w:val="17"/>
              </w:rPr>
            </w:pPr>
            <w:r w:rsidRPr="00157447">
              <w:rPr>
                <w:sz w:val="17"/>
                <w:szCs w:val="17"/>
              </w:rPr>
              <w:t>0.034g/L</w:t>
            </w:r>
          </w:p>
        </w:tc>
        <w:tc>
          <w:tcPr>
            <w:tcW w:w="957" w:type="dxa"/>
            <w:vAlign w:val="bottom"/>
          </w:tcPr>
          <w:p w:rsidR="007A5CB2" w:rsidRPr="00157447" w:rsidRDefault="007A5CB2" w:rsidP="00F4401E">
            <w:pPr>
              <w:jc w:val="center"/>
              <w:rPr>
                <w:sz w:val="17"/>
                <w:szCs w:val="17"/>
              </w:rPr>
            </w:pPr>
            <w:r w:rsidRPr="00157447">
              <w:rPr>
                <w:sz w:val="17"/>
                <w:szCs w:val="17"/>
              </w:rPr>
              <w:t>0.064g/L</w:t>
            </w:r>
          </w:p>
        </w:tc>
        <w:tc>
          <w:tcPr>
            <w:tcW w:w="957" w:type="dxa"/>
            <w:vAlign w:val="bottom"/>
          </w:tcPr>
          <w:p w:rsidR="007A5CB2" w:rsidRPr="00157447" w:rsidRDefault="007A5CB2" w:rsidP="00F4401E">
            <w:pPr>
              <w:jc w:val="center"/>
              <w:rPr>
                <w:sz w:val="17"/>
                <w:szCs w:val="17"/>
              </w:rPr>
            </w:pPr>
            <w:r w:rsidRPr="00157447">
              <w:rPr>
                <w:sz w:val="17"/>
                <w:szCs w:val="17"/>
              </w:rPr>
              <w:t>3,100g/L</w:t>
            </w:r>
          </w:p>
        </w:tc>
        <w:tc>
          <w:tcPr>
            <w:tcW w:w="1418" w:type="dxa"/>
            <w:vAlign w:val="bottom"/>
          </w:tcPr>
          <w:p w:rsidR="007A5CB2" w:rsidRPr="00157447" w:rsidRDefault="007A5CB2" w:rsidP="00F4401E">
            <w:pPr>
              <w:jc w:val="center"/>
              <w:rPr>
                <w:sz w:val="17"/>
                <w:szCs w:val="17"/>
              </w:rPr>
            </w:pPr>
            <w:r w:rsidRPr="00157447">
              <w:rPr>
                <w:sz w:val="17"/>
                <w:szCs w:val="17"/>
              </w:rPr>
              <w:t>6,764,030</w:t>
            </w:r>
          </w:p>
        </w:tc>
      </w:tr>
      <w:tr w:rsidR="007A5CB2" w:rsidRPr="00BD0ED8" w:rsidTr="00F4401E">
        <w:tc>
          <w:tcPr>
            <w:tcW w:w="1560" w:type="dxa"/>
          </w:tcPr>
          <w:p w:rsidR="007A5CB2" w:rsidRPr="00157447" w:rsidRDefault="007A5CB2" w:rsidP="00F4401E">
            <w:pPr>
              <w:rPr>
                <w:sz w:val="17"/>
                <w:szCs w:val="17"/>
              </w:rPr>
            </w:pPr>
            <w:r w:rsidRPr="00157447">
              <w:rPr>
                <w:sz w:val="17"/>
                <w:szCs w:val="17"/>
              </w:rPr>
              <w:t>Diesel</w:t>
            </w:r>
          </w:p>
        </w:tc>
        <w:tc>
          <w:tcPr>
            <w:tcW w:w="1276" w:type="dxa"/>
          </w:tcPr>
          <w:p w:rsidR="007A5CB2" w:rsidRPr="00157447" w:rsidRDefault="007A5CB2" w:rsidP="00F4401E">
            <w:pPr>
              <w:jc w:val="center"/>
              <w:rPr>
                <w:sz w:val="17"/>
                <w:szCs w:val="17"/>
              </w:rPr>
            </w:pPr>
            <w:r w:rsidRPr="00157447">
              <w:rPr>
                <w:sz w:val="17"/>
                <w:szCs w:val="17"/>
              </w:rPr>
              <w:t>68</w:t>
            </w:r>
          </w:p>
        </w:tc>
        <w:tc>
          <w:tcPr>
            <w:tcW w:w="1134" w:type="dxa"/>
          </w:tcPr>
          <w:p w:rsidR="007A5CB2" w:rsidRPr="00157447" w:rsidRDefault="007A5CB2" w:rsidP="00F4401E">
            <w:pPr>
              <w:jc w:val="center"/>
              <w:rPr>
                <w:sz w:val="17"/>
                <w:szCs w:val="17"/>
              </w:rPr>
            </w:pPr>
            <w:r w:rsidRPr="00157447">
              <w:rPr>
                <w:sz w:val="17"/>
                <w:szCs w:val="17"/>
              </w:rPr>
              <w:t>24kL</w:t>
            </w:r>
          </w:p>
        </w:tc>
        <w:tc>
          <w:tcPr>
            <w:tcW w:w="956" w:type="dxa"/>
            <w:vAlign w:val="bottom"/>
          </w:tcPr>
          <w:p w:rsidR="007A5CB2" w:rsidRPr="00157447" w:rsidRDefault="007A5CB2" w:rsidP="00F4401E">
            <w:pPr>
              <w:jc w:val="center"/>
              <w:rPr>
                <w:sz w:val="17"/>
                <w:szCs w:val="17"/>
              </w:rPr>
            </w:pPr>
            <w:r w:rsidRPr="00157447">
              <w:rPr>
                <w:sz w:val="17"/>
                <w:szCs w:val="17"/>
              </w:rPr>
              <w:t>2</w:t>
            </w:r>
            <w:r>
              <w:rPr>
                <w:sz w:val="17"/>
                <w:szCs w:val="17"/>
              </w:rPr>
              <w:t>,</w:t>
            </w:r>
            <w:r w:rsidRPr="00157447">
              <w:rPr>
                <w:sz w:val="17"/>
                <w:szCs w:val="17"/>
              </w:rPr>
              <w:t>730g/L</w:t>
            </w:r>
          </w:p>
        </w:tc>
        <w:tc>
          <w:tcPr>
            <w:tcW w:w="957" w:type="dxa"/>
            <w:vAlign w:val="bottom"/>
          </w:tcPr>
          <w:p w:rsidR="007A5CB2" w:rsidRPr="00157447" w:rsidRDefault="007A5CB2" w:rsidP="00F4401E">
            <w:pPr>
              <w:jc w:val="center"/>
              <w:rPr>
                <w:sz w:val="17"/>
                <w:szCs w:val="17"/>
              </w:rPr>
            </w:pPr>
            <w:r w:rsidRPr="00157447">
              <w:rPr>
                <w:sz w:val="17"/>
                <w:szCs w:val="17"/>
              </w:rPr>
              <w:t>0.133g/L</w:t>
            </w:r>
          </w:p>
        </w:tc>
        <w:tc>
          <w:tcPr>
            <w:tcW w:w="957" w:type="dxa"/>
            <w:vAlign w:val="bottom"/>
          </w:tcPr>
          <w:p w:rsidR="007A5CB2" w:rsidRPr="00157447" w:rsidRDefault="007A5CB2" w:rsidP="00F4401E">
            <w:pPr>
              <w:jc w:val="center"/>
              <w:rPr>
                <w:sz w:val="17"/>
                <w:szCs w:val="17"/>
              </w:rPr>
            </w:pPr>
            <w:r w:rsidRPr="00157447">
              <w:rPr>
                <w:sz w:val="17"/>
                <w:szCs w:val="17"/>
              </w:rPr>
              <w:t>0.4g/L</w:t>
            </w:r>
          </w:p>
        </w:tc>
        <w:tc>
          <w:tcPr>
            <w:tcW w:w="957" w:type="dxa"/>
            <w:vAlign w:val="bottom"/>
          </w:tcPr>
          <w:p w:rsidR="007A5CB2" w:rsidRPr="00157447" w:rsidRDefault="007A5CB2" w:rsidP="00F4401E">
            <w:pPr>
              <w:jc w:val="center"/>
              <w:rPr>
                <w:sz w:val="17"/>
                <w:szCs w:val="17"/>
              </w:rPr>
            </w:pPr>
            <w:r w:rsidRPr="00157447">
              <w:rPr>
                <w:sz w:val="17"/>
                <w:szCs w:val="17"/>
              </w:rPr>
              <w:t>2,853g/L</w:t>
            </w:r>
          </w:p>
        </w:tc>
        <w:tc>
          <w:tcPr>
            <w:tcW w:w="1418" w:type="dxa"/>
            <w:vAlign w:val="bottom"/>
          </w:tcPr>
          <w:p w:rsidR="007A5CB2" w:rsidRPr="00157447" w:rsidRDefault="007A5CB2" w:rsidP="00F4401E">
            <w:pPr>
              <w:jc w:val="center"/>
              <w:rPr>
                <w:sz w:val="17"/>
                <w:szCs w:val="17"/>
              </w:rPr>
            </w:pPr>
            <w:r w:rsidRPr="00157447">
              <w:rPr>
                <w:sz w:val="17"/>
                <w:szCs w:val="17"/>
              </w:rPr>
              <w:t>68,461</w:t>
            </w:r>
          </w:p>
        </w:tc>
      </w:tr>
      <w:tr w:rsidR="007A5CB2" w:rsidRPr="00BD0ED8" w:rsidTr="00F4401E">
        <w:tc>
          <w:tcPr>
            <w:tcW w:w="1560" w:type="dxa"/>
          </w:tcPr>
          <w:p w:rsidR="007A5CB2" w:rsidRPr="00157447" w:rsidRDefault="007A5CB2" w:rsidP="00F4401E">
            <w:pPr>
              <w:rPr>
                <w:sz w:val="17"/>
                <w:szCs w:val="17"/>
              </w:rPr>
            </w:pPr>
            <w:r w:rsidRPr="00157447">
              <w:rPr>
                <w:sz w:val="17"/>
                <w:szCs w:val="17"/>
              </w:rPr>
              <w:t>Wood</w:t>
            </w:r>
          </w:p>
        </w:tc>
        <w:tc>
          <w:tcPr>
            <w:tcW w:w="1276" w:type="dxa"/>
          </w:tcPr>
          <w:p w:rsidR="007A5CB2" w:rsidRPr="00157447" w:rsidRDefault="007A5CB2" w:rsidP="00F4401E">
            <w:pPr>
              <w:jc w:val="center"/>
              <w:rPr>
                <w:sz w:val="17"/>
                <w:szCs w:val="17"/>
              </w:rPr>
            </w:pPr>
            <w:r w:rsidRPr="00157447">
              <w:rPr>
                <w:sz w:val="17"/>
                <w:szCs w:val="17"/>
              </w:rPr>
              <w:t>1,977</w:t>
            </w:r>
          </w:p>
        </w:tc>
        <w:tc>
          <w:tcPr>
            <w:tcW w:w="1134" w:type="dxa"/>
          </w:tcPr>
          <w:p w:rsidR="007A5CB2" w:rsidRPr="00157447" w:rsidRDefault="007A5CB2" w:rsidP="00F4401E">
            <w:pPr>
              <w:jc w:val="center"/>
              <w:rPr>
                <w:sz w:val="17"/>
                <w:szCs w:val="17"/>
              </w:rPr>
            </w:pPr>
            <w:r w:rsidRPr="00157447">
              <w:rPr>
                <w:sz w:val="17"/>
                <w:szCs w:val="17"/>
              </w:rPr>
              <w:t>1,037Mg</w:t>
            </w:r>
          </w:p>
        </w:tc>
        <w:tc>
          <w:tcPr>
            <w:tcW w:w="956" w:type="dxa"/>
            <w:vAlign w:val="bottom"/>
          </w:tcPr>
          <w:p w:rsidR="007A5CB2" w:rsidRPr="00157447" w:rsidRDefault="007A5CB2" w:rsidP="00F4401E">
            <w:pPr>
              <w:jc w:val="center"/>
              <w:rPr>
                <w:sz w:val="17"/>
                <w:szCs w:val="17"/>
              </w:rPr>
            </w:pPr>
            <w:r w:rsidRPr="00157447">
              <w:rPr>
                <w:sz w:val="17"/>
                <w:szCs w:val="17"/>
              </w:rPr>
              <w:t>0</w:t>
            </w:r>
          </w:p>
        </w:tc>
        <w:tc>
          <w:tcPr>
            <w:tcW w:w="957" w:type="dxa"/>
            <w:vAlign w:val="bottom"/>
          </w:tcPr>
          <w:p w:rsidR="007A5CB2" w:rsidRPr="00157447" w:rsidRDefault="007A5CB2" w:rsidP="00F4401E">
            <w:pPr>
              <w:jc w:val="center"/>
              <w:rPr>
                <w:sz w:val="17"/>
                <w:szCs w:val="17"/>
              </w:rPr>
            </w:pPr>
            <w:r w:rsidRPr="00157447">
              <w:rPr>
                <w:sz w:val="17"/>
                <w:szCs w:val="17"/>
              </w:rPr>
              <w:t>0.05g/kg</w:t>
            </w:r>
          </w:p>
        </w:tc>
        <w:tc>
          <w:tcPr>
            <w:tcW w:w="957" w:type="dxa"/>
            <w:vAlign w:val="bottom"/>
          </w:tcPr>
          <w:p w:rsidR="007A5CB2" w:rsidRPr="00157447" w:rsidRDefault="007A5CB2" w:rsidP="00F4401E">
            <w:pPr>
              <w:jc w:val="center"/>
              <w:rPr>
                <w:sz w:val="17"/>
                <w:szCs w:val="17"/>
              </w:rPr>
            </w:pPr>
            <w:r w:rsidRPr="00157447">
              <w:rPr>
                <w:sz w:val="17"/>
                <w:szCs w:val="17"/>
              </w:rPr>
              <w:t>0.02g/kg</w:t>
            </w:r>
          </w:p>
        </w:tc>
        <w:tc>
          <w:tcPr>
            <w:tcW w:w="957" w:type="dxa"/>
            <w:vAlign w:val="bottom"/>
          </w:tcPr>
          <w:p w:rsidR="007A5CB2" w:rsidRPr="00157447" w:rsidRDefault="007A5CB2" w:rsidP="00F4401E">
            <w:pPr>
              <w:jc w:val="center"/>
              <w:rPr>
                <w:sz w:val="17"/>
                <w:szCs w:val="17"/>
              </w:rPr>
            </w:pPr>
            <w:r w:rsidRPr="00157447">
              <w:rPr>
                <w:sz w:val="17"/>
                <w:szCs w:val="17"/>
              </w:rPr>
              <w:t>7g/kg</w:t>
            </w:r>
          </w:p>
        </w:tc>
        <w:tc>
          <w:tcPr>
            <w:tcW w:w="1418" w:type="dxa"/>
            <w:vAlign w:val="bottom"/>
          </w:tcPr>
          <w:p w:rsidR="007A5CB2" w:rsidRPr="00157447" w:rsidRDefault="007A5CB2" w:rsidP="00F4401E">
            <w:pPr>
              <w:jc w:val="center"/>
              <w:rPr>
                <w:sz w:val="17"/>
                <w:szCs w:val="17"/>
              </w:rPr>
            </w:pPr>
            <w:r w:rsidRPr="00157447">
              <w:rPr>
                <w:sz w:val="17"/>
                <w:szCs w:val="17"/>
              </w:rPr>
              <w:t>7,477</w:t>
            </w:r>
          </w:p>
        </w:tc>
      </w:tr>
      <w:tr w:rsidR="007A5CB2" w:rsidRPr="00BD0ED8" w:rsidTr="00F4401E">
        <w:tc>
          <w:tcPr>
            <w:tcW w:w="1560" w:type="dxa"/>
          </w:tcPr>
          <w:p w:rsidR="007A5CB2" w:rsidRPr="00157447" w:rsidRDefault="007A5CB2" w:rsidP="00F4401E">
            <w:pPr>
              <w:rPr>
                <w:sz w:val="17"/>
                <w:szCs w:val="17"/>
              </w:rPr>
            </w:pPr>
            <w:r w:rsidRPr="00157447">
              <w:rPr>
                <w:sz w:val="17"/>
                <w:szCs w:val="17"/>
              </w:rPr>
              <w:t>Wind and tidal</w:t>
            </w:r>
          </w:p>
        </w:tc>
        <w:tc>
          <w:tcPr>
            <w:tcW w:w="1276" w:type="dxa"/>
          </w:tcPr>
          <w:p w:rsidR="007A5CB2" w:rsidRPr="00157447" w:rsidRDefault="007A5CB2" w:rsidP="00F4401E">
            <w:pPr>
              <w:jc w:val="center"/>
              <w:rPr>
                <w:sz w:val="17"/>
                <w:szCs w:val="17"/>
              </w:rPr>
            </w:pPr>
            <w:r w:rsidRPr="00157447">
              <w:rPr>
                <w:sz w:val="17"/>
                <w:szCs w:val="17"/>
              </w:rPr>
              <w:t>40,104</w:t>
            </w:r>
          </w:p>
        </w:tc>
        <w:tc>
          <w:tcPr>
            <w:tcW w:w="1134" w:type="dxa"/>
          </w:tcPr>
          <w:p w:rsidR="007A5CB2" w:rsidRPr="00157447" w:rsidRDefault="007A5CB2" w:rsidP="00F4401E">
            <w:pPr>
              <w:jc w:val="center"/>
              <w:rPr>
                <w:sz w:val="17"/>
                <w:szCs w:val="17"/>
              </w:rPr>
            </w:pPr>
            <w:r w:rsidRPr="00157447">
              <w:rPr>
                <w:sz w:val="17"/>
                <w:szCs w:val="17"/>
              </w:rPr>
              <w:t>N/A</w:t>
            </w:r>
          </w:p>
        </w:tc>
        <w:tc>
          <w:tcPr>
            <w:tcW w:w="956" w:type="dxa"/>
            <w:vAlign w:val="bottom"/>
          </w:tcPr>
          <w:p w:rsidR="007A5CB2" w:rsidRPr="00157447" w:rsidRDefault="007A5CB2" w:rsidP="00F4401E">
            <w:pPr>
              <w:jc w:val="center"/>
              <w:rPr>
                <w:sz w:val="17"/>
                <w:szCs w:val="17"/>
              </w:rPr>
            </w:pPr>
            <w:r w:rsidRPr="00157447">
              <w:rPr>
                <w:sz w:val="17"/>
                <w:szCs w:val="17"/>
              </w:rPr>
              <w:t>0</w:t>
            </w:r>
          </w:p>
        </w:tc>
        <w:tc>
          <w:tcPr>
            <w:tcW w:w="957" w:type="dxa"/>
            <w:vAlign w:val="bottom"/>
          </w:tcPr>
          <w:p w:rsidR="007A5CB2" w:rsidRPr="00157447" w:rsidRDefault="007A5CB2" w:rsidP="00F4401E">
            <w:pPr>
              <w:jc w:val="center"/>
              <w:rPr>
                <w:sz w:val="17"/>
                <w:szCs w:val="17"/>
              </w:rPr>
            </w:pPr>
            <w:r w:rsidRPr="00157447">
              <w:rPr>
                <w:sz w:val="17"/>
                <w:szCs w:val="17"/>
              </w:rPr>
              <w:t>0</w:t>
            </w:r>
          </w:p>
        </w:tc>
        <w:tc>
          <w:tcPr>
            <w:tcW w:w="957" w:type="dxa"/>
            <w:vAlign w:val="bottom"/>
          </w:tcPr>
          <w:p w:rsidR="007A5CB2" w:rsidRPr="00157447" w:rsidRDefault="007A5CB2" w:rsidP="00F4401E">
            <w:pPr>
              <w:jc w:val="center"/>
              <w:rPr>
                <w:sz w:val="17"/>
                <w:szCs w:val="17"/>
              </w:rPr>
            </w:pPr>
            <w:r w:rsidRPr="00157447">
              <w:rPr>
                <w:sz w:val="17"/>
                <w:szCs w:val="17"/>
              </w:rPr>
              <w:t>0</w:t>
            </w:r>
          </w:p>
        </w:tc>
        <w:tc>
          <w:tcPr>
            <w:tcW w:w="957" w:type="dxa"/>
            <w:vAlign w:val="bottom"/>
          </w:tcPr>
          <w:p w:rsidR="007A5CB2" w:rsidRPr="00157447" w:rsidRDefault="007A5CB2" w:rsidP="00F4401E">
            <w:pPr>
              <w:jc w:val="center"/>
              <w:rPr>
                <w:sz w:val="17"/>
                <w:szCs w:val="17"/>
              </w:rPr>
            </w:pPr>
            <w:r w:rsidRPr="00157447">
              <w:rPr>
                <w:sz w:val="17"/>
                <w:szCs w:val="17"/>
              </w:rPr>
              <w:t>0</w:t>
            </w:r>
          </w:p>
        </w:tc>
        <w:tc>
          <w:tcPr>
            <w:tcW w:w="1418" w:type="dxa"/>
            <w:vAlign w:val="bottom"/>
          </w:tcPr>
          <w:p w:rsidR="007A5CB2" w:rsidRPr="00157447" w:rsidRDefault="007A5CB2" w:rsidP="00F4401E">
            <w:pPr>
              <w:jc w:val="center"/>
              <w:rPr>
                <w:sz w:val="17"/>
                <w:szCs w:val="17"/>
              </w:rPr>
            </w:pPr>
            <w:r w:rsidRPr="00157447">
              <w:rPr>
                <w:sz w:val="17"/>
                <w:szCs w:val="17"/>
              </w:rPr>
              <w:t>0</w:t>
            </w:r>
          </w:p>
        </w:tc>
      </w:tr>
      <w:tr w:rsidR="007A5CB2" w:rsidRPr="00BD0ED8" w:rsidTr="00F4401E">
        <w:tc>
          <w:tcPr>
            <w:tcW w:w="1560" w:type="dxa"/>
          </w:tcPr>
          <w:p w:rsidR="007A5CB2" w:rsidRPr="00157447" w:rsidRDefault="007A5CB2" w:rsidP="00F4401E">
            <w:pPr>
              <w:rPr>
                <w:sz w:val="17"/>
                <w:szCs w:val="17"/>
              </w:rPr>
            </w:pPr>
            <w:r w:rsidRPr="00157447">
              <w:rPr>
                <w:sz w:val="17"/>
                <w:szCs w:val="17"/>
              </w:rPr>
              <w:t>Total</w:t>
            </w:r>
          </w:p>
        </w:tc>
        <w:tc>
          <w:tcPr>
            <w:tcW w:w="1276" w:type="dxa"/>
          </w:tcPr>
          <w:p w:rsidR="007A5CB2" w:rsidRPr="00157447" w:rsidRDefault="007A5CB2" w:rsidP="00F4401E">
            <w:pPr>
              <w:jc w:val="center"/>
              <w:rPr>
                <w:sz w:val="17"/>
                <w:szCs w:val="17"/>
              </w:rPr>
            </w:pPr>
            <w:r w:rsidRPr="00157447">
              <w:rPr>
                <w:sz w:val="17"/>
                <w:szCs w:val="17"/>
              </w:rPr>
              <w:t>45,467</w:t>
            </w:r>
          </w:p>
        </w:tc>
        <w:tc>
          <w:tcPr>
            <w:tcW w:w="4961" w:type="dxa"/>
            <w:gridSpan w:val="5"/>
          </w:tcPr>
          <w:p w:rsidR="007A5CB2" w:rsidRPr="00157447" w:rsidRDefault="007A5CB2" w:rsidP="00F4401E">
            <w:pPr>
              <w:jc w:val="center"/>
              <w:rPr>
                <w:b/>
                <w:bCs/>
                <w:sz w:val="17"/>
                <w:szCs w:val="17"/>
              </w:rPr>
            </w:pPr>
          </w:p>
        </w:tc>
        <w:tc>
          <w:tcPr>
            <w:tcW w:w="1418" w:type="dxa"/>
            <w:vAlign w:val="bottom"/>
          </w:tcPr>
          <w:p w:rsidR="007A5CB2" w:rsidRPr="00157447" w:rsidRDefault="007A5CB2" w:rsidP="00F4401E">
            <w:pPr>
              <w:jc w:val="center"/>
              <w:rPr>
                <w:sz w:val="17"/>
                <w:szCs w:val="17"/>
              </w:rPr>
            </w:pPr>
            <w:r w:rsidRPr="00157447">
              <w:rPr>
                <w:sz w:val="17"/>
                <w:szCs w:val="17"/>
              </w:rPr>
              <w:t>7,630,526</w:t>
            </w:r>
          </w:p>
        </w:tc>
      </w:tr>
      <w:tr w:rsidR="007A5CB2" w:rsidRPr="00BD0ED8" w:rsidTr="00F4401E">
        <w:trPr>
          <w:trHeight w:val="365"/>
        </w:trPr>
        <w:tc>
          <w:tcPr>
            <w:tcW w:w="1560" w:type="dxa"/>
          </w:tcPr>
          <w:p w:rsidR="007A5CB2" w:rsidRPr="007A5CB2" w:rsidRDefault="007A5CB2" w:rsidP="00F4401E">
            <w:pPr>
              <w:jc w:val="center"/>
              <w:rPr>
                <w:b/>
                <w:bCs/>
                <w:sz w:val="17"/>
                <w:szCs w:val="17"/>
              </w:rPr>
            </w:pPr>
            <w:r w:rsidRPr="007A5CB2">
              <w:rPr>
                <w:b/>
                <w:bCs/>
                <w:sz w:val="17"/>
                <w:szCs w:val="17"/>
              </w:rPr>
              <w:t>Year</w:t>
            </w:r>
          </w:p>
        </w:tc>
        <w:tc>
          <w:tcPr>
            <w:tcW w:w="7655" w:type="dxa"/>
            <w:gridSpan w:val="7"/>
          </w:tcPr>
          <w:p w:rsidR="007A5CB2" w:rsidRPr="007A5CB2" w:rsidRDefault="007A5CB2" w:rsidP="00F4401E">
            <w:pPr>
              <w:jc w:val="center"/>
              <w:rPr>
                <w:b/>
                <w:bCs/>
                <w:sz w:val="17"/>
                <w:szCs w:val="17"/>
              </w:rPr>
            </w:pPr>
            <w:r w:rsidRPr="007A5CB2">
              <w:rPr>
                <w:b/>
                <w:bCs/>
                <w:sz w:val="17"/>
                <w:szCs w:val="17"/>
              </w:rPr>
              <w:t>2006</w:t>
            </w:r>
          </w:p>
        </w:tc>
      </w:tr>
      <w:tr w:rsidR="007A5CB2" w:rsidRPr="00BD0ED8" w:rsidTr="00F4401E">
        <w:trPr>
          <w:trHeight w:val="365"/>
        </w:trPr>
        <w:tc>
          <w:tcPr>
            <w:tcW w:w="1560" w:type="dxa"/>
            <w:vMerge w:val="restart"/>
          </w:tcPr>
          <w:p w:rsidR="007A5CB2" w:rsidRPr="00157447" w:rsidRDefault="007A5CB2" w:rsidP="00F4401E">
            <w:pPr>
              <w:jc w:val="center"/>
              <w:rPr>
                <w:sz w:val="17"/>
                <w:szCs w:val="17"/>
              </w:rPr>
            </w:pPr>
            <w:r w:rsidRPr="00157447">
              <w:rPr>
                <w:sz w:val="17"/>
                <w:szCs w:val="17"/>
              </w:rPr>
              <w:t>Energy Source*</w:t>
            </w:r>
          </w:p>
          <w:p w:rsidR="007A5CB2" w:rsidRPr="00157447" w:rsidRDefault="007A5CB2" w:rsidP="00F4401E">
            <w:pPr>
              <w:jc w:val="center"/>
              <w:rPr>
                <w:sz w:val="17"/>
                <w:szCs w:val="17"/>
              </w:rPr>
            </w:pPr>
          </w:p>
        </w:tc>
        <w:tc>
          <w:tcPr>
            <w:tcW w:w="1276" w:type="dxa"/>
            <w:vMerge w:val="restart"/>
          </w:tcPr>
          <w:p w:rsidR="007A5CB2" w:rsidRPr="00157447" w:rsidRDefault="007A5CB2" w:rsidP="00F4401E">
            <w:pPr>
              <w:jc w:val="center"/>
              <w:rPr>
                <w:sz w:val="17"/>
                <w:szCs w:val="17"/>
              </w:rPr>
            </w:pPr>
            <w:r w:rsidRPr="00157447">
              <w:rPr>
                <w:sz w:val="17"/>
                <w:szCs w:val="17"/>
              </w:rPr>
              <w:t>Electricity* Generated (MWh)</w:t>
            </w:r>
          </w:p>
        </w:tc>
        <w:tc>
          <w:tcPr>
            <w:tcW w:w="1134" w:type="dxa"/>
            <w:vMerge w:val="restart"/>
          </w:tcPr>
          <w:p w:rsidR="007A5CB2" w:rsidRPr="00157447" w:rsidRDefault="007A5CB2" w:rsidP="00F4401E">
            <w:pPr>
              <w:jc w:val="center"/>
              <w:rPr>
                <w:sz w:val="17"/>
                <w:szCs w:val="17"/>
              </w:rPr>
            </w:pPr>
            <w:r w:rsidRPr="00157447">
              <w:rPr>
                <w:sz w:val="17"/>
                <w:szCs w:val="17"/>
              </w:rPr>
              <w:t>Fuel Input*</w:t>
            </w:r>
          </w:p>
          <w:p w:rsidR="007A5CB2" w:rsidRPr="00157447" w:rsidRDefault="007A5CB2" w:rsidP="00F4401E">
            <w:pPr>
              <w:jc w:val="center"/>
              <w:rPr>
                <w:sz w:val="17"/>
                <w:szCs w:val="17"/>
              </w:rPr>
            </w:pPr>
          </w:p>
        </w:tc>
        <w:tc>
          <w:tcPr>
            <w:tcW w:w="2870" w:type="dxa"/>
            <w:gridSpan w:val="3"/>
          </w:tcPr>
          <w:p w:rsidR="007A5CB2" w:rsidRPr="00157447" w:rsidRDefault="007A5CB2" w:rsidP="00F4401E">
            <w:pPr>
              <w:jc w:val="center"/>
              <w:rPr>
                <w:sz w:val="17"/>
                <w:szCs w:val="17"/>
              </w:rPr>
            </w:pPr>
            <w:r w:rsidRPr="00157447">
              <w:rPr>
                <w:sz w:val="17"/>
                <w:szCs w:val="17"/>
              </w:rPr>
              <w:t>Emission factor**</w:t>
            </w:r>
          </w:p>
        </w:tc>
        <w:tc>
          <w:tcPr>
            <w:tcW w:w="957" w:type="dxa"/>
            <w:vMerge w:val="restart"/>
          </w:tcPr>
          <w:p w:rsidR="007A5CB2" w:rsidRPr="00157447" w:rsidRDefault="007A5CB2" w:rsidP="00F4401E">
            <w:pPr>
              <w:jc w:val="center"/>
              <w:rPr>
                <w:sz w:val="17"/>
                <w:szCs w:val="17"/>
              </w:rPr>
            </w:pPr>
            <w:r w:rsidRPr="00157447">
              <w:rPr>
                <w:sz w:val="17"/>
                <w:szCs w:val="17"/>
              </w:rPr>
              <w:t>CO</w:t>
            </w:r>
            <w:r w:rsidRPr="00157447">
              <w:rPr>
                <w:sz w:val="17"/>
                <w:szCs w:val="17"/>
                <w:vertAlign w:val="subscript"/>
              </w:rPr>
              <w:t>2eq</w:t>
            </w:r>
            <w:r w:rsidRPr="00157447">
              <w:rPr>
                <w:sz w:val="17"/>
                <w:szCs w:val="17"/>
              </w:rPr>
              <w:t>/</w:t>
            </w:r>
          </w:p>
          <w:p w:rsidR="007A5CB2" w:rsidRPr="00157447" w:rsidRDefault="007A5CB2" w:rsidP="00F4401E">
            <w:pPr>
              <w:jc w:val="center"/>
              <w:rPr>
                <w:sz w:val="17"/>
                <w:szCs w:val="17"/>
              </w:rPr>
            </w:pPr>
            <w:r w:rsidRPr="00157447">
              <w:rPr>
                <w:sz w:val="17"/>
                <w:szCs w:val="17"/>
              </w:rPr>
              <w:t>quaintly fuel</w:t>
            </w:r>
          </w:p>
        </w:tc>
        <w:tc>
          <w:tcPr>
            <w:tcW w:w="1418" w:type="dxa"/>
            <w:vMerge w:val="restart"/>
          </w:tcPr>
          <w:p w:rsidR="007A5CB2" w:rsidRPr="00157447" w:rsidRDefault="007A5CB2" w:rsidP="00F4401E">
            <w:pPr>
              <w:jc w:val="center"/>
              <w:rPr>
                <w:sz w:val="17"/>
                <w:szCs w:val="17"/>
              </w:rPr>
            </w:pPr>
            <w:r w:rsidRPr="00157447">
              <w:rPr>
                <w:sz w:val="17"/>
                <w:szCs w:val="17"/>
              </w:rPr>
              <w:t>Total GHG emission in</w:t>
            </w:r>
          </w:p>
          <w:p w:rsidR="007A5CB2" w:rsidRPr="00157447" w:rsidRDefault="007A5CB2" w:rsidP="00F4401E">
            <w:pPr>
              <w:jc w:val="center"/>
              <w:rPr>
                <w:sz w:val="17"/>
                <w:szCs w:val="17"/>
              </w:rPr>
            </w:pPr>
            <w:r w:rsidRPr="00157447">
              <w:rPr>
                <w:sz w:val="17"/>
                <w:szCs w:val="17"/>
              </w:rPr>
              <w:t>kg CO</w:t>
            </w:r>
            <w:r w:rsidRPr="00157447">
              <w:rPr>
                <w:sz w:val="17"/>
                <w:szCs w:val="17"/>
                <w:vertAlign w:val="subscript"/>
              </w:rPr>
              <w:t>2eq</w:t>
            </w:r>
          </w:p>
        </w:tc>
      </w:tr>
      <w:tr w:rsidR="007A5CB2" w:rsidRPr="00BD0ED8" w:rsidTr="00F4401E">
        <w:trPr>
          <w:trHeight w:val="134"/>
        </w:trPr>
        <w:tc>
          <w:tcPr>
            <w:tcW w:w="1560" w:type="dxa"/>
            <w:vMerge/>
          </w:tcPr>
          <w:p w:rsidR="007A5CB2" w:rsidRPr="00157447" w:rsidRDefault="007A5CB2" w:rsidP="00F4401E">
            <w:pPr>
              <w:jc w:val="center"/>
              <w:rPr>
                <w:sz w:val="17"/>
                <w:szCs w:val="17"/>
              </w:rPr>
            </w:pPr>
          </w:p>
        </w:tc>
        <w:tc>
          <w:tcPr>
            <w:tcW w:w="1276" w:type="dxa"/>
            <w:vMerge/>
          </w:tcPr>
          <w:p w:rsidR="007A5CB2" w:rsidRPr="00157447" w:rsidRDefault="007A5CB2" w:rsidP="00F4401E">
            <w:pPr>
              <w:jc w:val="center"/>
              <w:rPr>
                <w:sz w:val="17"/>
                <w:szCs w:val="17"/>
              </w:rPr>
            </w:pPr>
          </w:p>
        </w:tc>
        <w:tc>
          <w:tcPr>
            <w:tcW w:w="1134" w:type="dxa"/>
            <w:vMerge/>
          </w:tcPr>
          <w:p w:rsidR="007A5CB2" w:rsidRPr="00157447" w:rsidRDefault="007A5CB2" w:rsidP="00F4401E">
            <w:pPr>
              <w:jc w:val="center"/>
              <w:rPr>
                <w:sz w:val="17"/>
                <w:szCs w:val="17"/>
              </w:rPr>
            </w:pPr>
          </w:p>
        </w:tc>
        <w:tc>
          <w:tcPr>
            <w:tcW w:w="956" w:type="dxa"/>
          </w:tcPr>
          <w:p w:rsidR="007A5CB2" w:rsidRPr="00157447" w:rsidRDefault="007A5CB2" w:rsidP="00F4401E">
            <w:pPr>
              <w:jc w:val="center"/>
              <w:rPr>
                <w:sz w:val="17"/>
                <w:szCs w:val="17"/>
              </w:rPr>
            </w:pPr>
            <w:r w:rsidRPr="00157447">
              <w:rPr>
                <w:sz w:val="17"/>
                <w:szCs w:val="17"/>
              </w:rPr>
              <w:t>CO</w:t>
            </w:r>
            <w:r w:rsidRPr="00157447">
              <w:rPr>
                <w:sz w:val="17"/>
                <w:szCs w:val="17"/>
                <w:vertAlign w:val="subscript"/>
              </w:rPr>
              <w:t>2</w:t>
            </w:r>
          </w:p>
        </w:tc>
        <w:tc>
          <w:tcPr>
            <w:tcW w:w="957" w:type="dxa"/>
          </w:tcPr>
          <w:p w:rsidR="007A5CB2" w:rsidRPr="00157447" w:rsidRDefault="007A5CB2" w:rsidP="00F4401E">
            <w:pPr>
              <w:jc w:val="center"/>
              <w:rPr>
                <w:sz w:val="17"/>
                <w:szCs w:val="17"/>
              </w:rPr>
            </w:pPr>
            <w:r w:rsidRPr="00157447">
              <w:rPr>
                <w:sz w:val="17"/>
                <w:szCs w:val="17"/>
              </w:rPr>
              <w:t>CH</w:t>
            </w:r>
            <w:r w:rsidRPr="00157447">
              <w:rPr>
                <w:sz w:val="17"/>
                <w:szCs w:val="17"/>
                <w:vertAlign w:val="subscript"/>
              </w:rPr>
              <w:t>4</w:t>
            </w:r>
          </w:p>
        </w:tc>
        <w:tc>
          <w:tcPr>
            <w:tcW w:w="957" w:type="dxa"/>
          </w:tcPr>
          <w:p w:rsidR="007A5CB2" w:rsidRPr="00157447" w:rsidRDefault="007A5CB2" w:rsidP="00F4401E">
            <w:pPr>
              <w:jc w:val="center"/>
              <w:rPr>
                <w:sz w:val="17"/>
                <w:szCs w:val="17"/>
              </w:rPr>
            </w:pPr>
            <w:r w:rsidRPr="00157447">
              <w:rPr>
                <w:sz w:val="17"/>
                <w:szCs w:val="17"/>
              </w:rPr>
              <w:t>N</w:t>
            </w:r>
            <w:r w:rsidRPr="00157447">
              <w:rPr>
                <w:sz w:val="17"/>
                <w:szCs w:val="17"/>
                <w:vertAlign w:val="subscript"/>
              </w:rPr>
              <w:t>2</w:t>
            </w:r>
            <w:r w:rsidRPr="00157447">
              <w:rPr>
                <w:sz w:val="17"/>
                <w:szCs w:val="17"/>
              </w:rPr>
              <w:t>O</w:t>
            </w:r>
          </w:p>
        </w:tc>
        <w:tc>
          <w:tcPr>
            <w:tcW w:w="957" w:type="dxa"/>
            <w:vMerge/>
          </w:tcPr>
          <w:p w:rsidR="007A5CB2" w:rsidRPr="00157447" w:rsidRDefault="007A5CB2" w:rsidP="00F4401E">
            <w:pPr>
              <w:jc w:val="center"/>
              <w:rPr>
                <w:sz w:val="17"/>
                <w:szCs w:val="17"/>
              </w:rPr>
            </w:pPr>
          </w:p>
        </w:tc>
        <w:tc>
          <w:tcPr>
            <w:tcW w:w="1418" w:type="dxa"/>
            <w:vMerge/>
          </w:tcPr>
          <w:p w:rsidR="007A5CB2" w:rsidRPr="00157447" w:rsidRDefault="007A5CB2" w:rsidP="00F4401E">
            <w:pPr>
              <w:jc w:val="center"/>
              <w:rPr>
                <w:sz w:val="17"/>
                <w:szCs w:val="17"/>
              </w:rPr>
            </w:pPr>
          </w:p>
        </w:tc>
      </w:tr>
      <w:tr w:rsidR="007A5CB2" w:rsidRPr="00BD0ED8" w:rsidTr="00F4401E">
        <w:tc>
          <w:tcPr>
            <w:tcW w:w="1560" w:type="dxa"/>
          </w:tcPr>
          <w:p w:rsidR="007A5CB2" w:rsidRPr="00157447" w:rsidRDefault="007A5CB2" w:rsidP="00F4401E">
            <w:pPr>
              <w:rPr>
                <w:sz w:val="17"/>
                <w:szCs w:val="17"/>
              </w:rPr>
            </w:pPr>
            <w:r w:rsidRPr="00157447">
              <w:rPr>
                <w:sz w:val="17"/>
                <w:szCs w:val="17"/>
              </w:rPr>
              <w:t>Light fuel oil</w:t>
            </w:r>
          </w:p>
        </w:tc>
        <w:tc>
          <w:tcPr>
            <w:tcW w:w="1276" w:type="dxa"/>
          </w:tcPr>
          <w:p w:rsidR="007A5CB2" w:rsidRPr="0090385B" w:rsidRDefault="007A5CB2" w:rsidP="00F4401E">
            <w:pPr>
              <w:jc w:val="center"/>
              <w:rPr>
                <w:rFonts w:asciiTheme="majorBidi" w:hAnsiTheme="majorBidi" w:cstheme="majorBidi"/>
                <w:sz w:val="17"/>
                <w:szCs w:val="17"/>
              </w:rPr>
            </w:pPr>
            <w:r w:rsidRPr="0090385B">
              <w:rPr>
                <w:rFonts w:asciiTheme="majorBidi" w:hAnsiTheme="majorBidi" w:cstheme="majorBidi"/>
                <w:sz w:val="17"/>
                <w:szCs w:val="17"/>
              </w:rPr>
              <w:t>2,633</w:t>
            </w:r>
          </w:p>
        </w:tc>
        <w:tc>
          <w:tcPr>
            <w:tcW w:w="1134" w:type="dxa"/>
            <w:vAlign w:val="bottom"/>
          </w:tcPr>
          <w:p w:rsidR="007A5CB2" w:rsidRPr="0090385B" w:rsidRDefault="007A5CB2" w:rsidP="00F4401E">
            <w:pPr>
              <w:jc w:val="center"/>
              <w:rPr>
                <w:rFonts w:asciiTheme="majorBidi" w:hAnsiTheme="majorBidi" w:cstheme="majorBidi"/>
                <w:sz w:val="17"/>
                <w:szCs w:val="17"/>
              </w:rPr>
            </w:pPr>
            <w:r w:rsidRPr="0090385B">
              <w:rPr>
                <w:rFonts w:asciiTheme="majorBidi" w:hAnsiTheme="majorBidi" w:cstheme="majorBidi"/>
                <w:sz w:val="17"/>
                <w:szCs w:val="17"/>
              </w:rPr>
              <w:t>252kL</w:t>
            </w:r>
          </w:p>
        </w:tc>
        <w:tc>
          <w:tcPr>
            <w:tcW w:w="956" w:type="dxa"/>
            <w:vAlign w:val="bottom"/>
          </w:tcPr>
          <w:p w:rsidR="007A5CB2" w:rsidRPr="0090385B" w:rsidRDefault="007A5CB2" w:rsidP="00F4401E">
            <w:pPr>
              <w:jc w:val="center"/>
              <w:rPr>
                <w:sz w:val="17"/>
                <w:szCs w:val="17"/>
              </w:rPr>
            </w:pPr>
            <w:r w:rsidRPr="0090385B">
              <w:rPr>
                <w:sz w:val="17"/>
                <w:szCs w:val="17"/>
              </w:rPr>
              <w:t>2,830g/L</w:t>
            </w:r>
          </w:p>
        </w:tc>
        <w:tc>
          <w:tcPr>
            <w:tcW w:w="957" w:type="dxa"/>
            <w:vAlign w:val="bottom"/>
          </w:tcPr>
          <w:p w:rsidR="007A5CB2" w:rsidRPr="0090385B" w:rsidRDefault="007A5CB2" w:rsidP="00F4401E">
            <w:pPr>
              <w:jc w:val="center"/>
              <w:rPr>
                <w:sz w:val="17"/>
                <w:szCs w:val="17"/>
              </w:rPr>
            </w:pPr>
            <w:r w:rsidRPr="0090385B">
              <w:rPr>
                <w:sz w:val="17"/>
                <w:szCs w:val="17"/>
              </w:rPr>
              <w:t>0.18g/L</w:t>
            </w:r>
          </w:p>
        </w:tc>
        <w:tc>
          <w:tcPr>
            <w:tcW w:w="957" w:type="dxa"/>
            <w:vAlign w:val="bottom"/>
          </w:tcPr>
          <w:p w:rsidR="007A5CB2" w:rsidRPr="0090385B" w:rsidRDefault="007A5CB2" w:rsidP="00F4401E">
            <w:pPr>
              <w:jc w:val="center"/>
              <w:rPr>
                <w:sz w:val="17"/>
                <w:szCs w:val="17"/>
              </w:rPr>
            </w:pPr>
            <w:r w:rsidRPr="0090385B">
              <w:rPr>
                <w:sz w:val="17"/>
                <w:szCs w:val="17"/>
              </w:rPr>
              <w:t>0.031g/L</w:t>
            </w:r>
          </w:p>
        </w:tc>
        <w:tc>
          <w:tcPr>
            <w:tcW w:w="957" w:type="dxa"/>
            <w:vAlign w:val="bottom"/>
          </w:tcPr>
          <w:p w:rsidR="007A5CB2" w:rsidRPr="0090385B" w:rsidRDefault="007A5CB2" w:rsidP="00F4401E">
            <w:pPr>
              <w:jc w:val="center"/>
              <w:rPr>
                <w:sz w:val="17"/>
                <w:szCs w:val="17"/>
              </w:rPr>
            </w:pPr>
            <w:r w:rsidRPr="0090385B">
              <w:rPr>
                <w:sz w:val="17"/>
                <w:szCs w:val="17"/>
              </w:rPr>
              <w:t>2,844g/L</w:t>
            </w:r>
          </w:p>
        </w:tc>
        <w:tc>
          <w:tcPr>
            <w:tcW w:w="1418" w:type="dxa"/>
            <w:vAlign w:val="bottom"/>
          </w:tcPr>
          <w:p w:rsidR="007A5CB2" w:rsidRPr="0090385B" w:rsidRDefault="007A5CB2" w:rsidP="00F4401E">
            <w:pPr>
              <w:jc w:val="center"/>
              <w:rPr>
                <w:sz w:val="17"/>
                <w:szCs w:val="17"/>
              </w:rPr>
            </w:pPr>
            <w:r w:rsidRPr="0090385B">
              <w:rPr>
                <w:rFonts w:asciiTheme="majorBidi" w:hAnsiTheme="majorBidi" w:cstheme="majorBidi"/>
                <w:sz w:val="17"/>
                <w:szCs w:val="17"/>
                <w:lang w:val="en-US" w:eastAsia="en-US"/>
              </w:rPr>
              <w:t>716,622</w:t>
            </w:r>
          </w:p>
        </w:tc>
      </w:tr>
      <w:tr w:rsidR="007A5CB2" w:rsidRPr="00BD0ED8" w:rsidTr="00F4401E">
        <w:tc>
          <w:tcPr>
            <w:tcW w:w="1560" w:type="dxa"/>
          </w:tcPr>
          <w:p w:rsidR="007A5CB2" w:rsidRPr="00157447" w:rsidRDefault="007A5CB2" w:rsidP="00F4401E">
            <w:pPr>
              <w:rPr>
                <w:sz w:val="17"/>
                <w:szCs w:val="17"/>
              </w:rPr>
            </w:pPr>
            <w:r w:rsidRPr="00157447">
              <w:rPr>
                <w:sz w:val="17"/>
                <w:szCs w:val="17"/>
              </w:rPr>
              <w:t>Heavy fuel oil</w:t>
            </w:r>
          </w:p>
        </w:tc>
        <w:tc>
          <w:tcPr>
            <w:tcW w:w="1276" w:type="dxa"/>
          </w:tcPr>
          <w:p w:rsidR="007A5CB2" w:rsidRPr="0090385B" w:rsidRDefault="007A5CB2" w:rsidP="00F4401E">
            <w:pPr>
              <w:jc w:val="center"/>
              <w:rPr>
                <w:rFonts w:asciiTheme="majorBidi" w:hAnsiTheme="majorBidi" w:cstheme="majorBidi"/>
                <w:sz w:val="17"/>
                <w:szCs w:val="17"/>
              </w:rPr>
            </w:pPr>
            <w:r w:rsidRPr="0090385B">
              <w:rPr>
                <w:rFonts w:asciiTheme="majorBidi" w:hAnsiTheme="majorBidi" w:cstheme="majorBidi"/>
                <w:sz w:val="17"/>
                <w:szCs w:val="17"/>
              </w:rPr>
              <w:t>372</w:t>
            </w:r>
          </w:p>
        </w:tc>
        <w:tc>
          <w:tcPr>
            <w:tcW w:w="1134" w:type="dxa"/>
            <w:vAlign w:val="bottom"/>
          </w:tcPr>
          <w:p w:rsidR="007A5CB2" w:rsidRPr="0090385B" w:rsidRDefault="007A5CB2" w:rsidP="00F4401E">
            <w:pPr>
              <w:jc w:val="center"/>
              <w:rPr>
                <w:rFonts w:asciiTheme="majorBidi" w:hAnsiTheme="majorBidi" w:cstheme="majorBidi"/>
                <w:sz w:val="17"/>
                <w:szCs w:val="17"/>
              </w:rPr>
            </w:pPr>
            <w:r w:rsidRPr="0090385B">
              <w:rPr>
                <w:rFonts w:asciiTheme="majorBidi" w:hAnsiTheme="majorBidi" w:cstheme="majorBidi"/>
                <w:sz w:val="17"/>
                <w:szCs w:val="17"/>
              </w:rPr>
              <w:t>1,141kL</w:t>
            </w:r>
          </w:p>
        </w:tc>
        <w:tc>
          <w:tcPr>
            <w:tcW w:w="956" w:type="dxa"/>
            <w:vAlign w:val="bottom"/>
          </w:tcPr>
          <w:p w:rsidR="007A5CB2" w:rsidRPr="0090385B" w:rsidRDefault="007A5CB2" w:rsidP="00F4401E">
            <w:pPr>
              <w:jc w:val="center"/>
              <w:rPr>
                <w:sz w:val="17"/>
                <w:szCs w:val="17"/>
              </w:rPr>
            </w:pPr>
            <w:r w:rsidRPr="0090385B">
              <w:rPr>
                <w:sz w:val="17"/>
                <w:szCs w:val="17"/>
              </w:rPr>
              <w:t>3,080g/L</w:t>
            </w:r>
          </w:p>
        </w:tc>
        <w:tc>
          <w:tcPr>
            <w:tcW w:w="957" w:type="dxa"/>
            <w:vAlign w:val="bottom"/>
          </w:tcPr>
          <w:p w:rsidR="007A5CB2" w:rsidRPr="0090385B" w:rsidRDefault="007A5CB2" w:rsidP="00F4401E">
            <w:pPr>
              <w:jc w:val="center"/>
              <w:rPr>
                <w:sz w:val="17"/>
                <w:szCs w:val="17"/>
              </w:rPr>
            </w:pPr>
            <w:r w:rsidRPr="0090385B">
              <w:rPr>
                <w:sz w:val="17"/>
                <w:szCs w:val="17"/>
              </w:rPr>
              <w:t>0.034g/L</w:t>
            </w:r>
          </w:p>
        </w:tc>
        <w:tc>
          <w:tcPr>
            <w:tcW w:w="957" w:type="dxa"/>
            <w:vAlign w:val="bottom"/>
          </w:tcPr>
          <w:p w:rsidR="007A5CB2" w:rsidRPr="0090385B" w:rsidRDefault="007A5CB2" w:rsidP="00F4401E">
            <w:pPr>
              <w:jc w:val="center"/>
              <w:rPr>
                <w:sz w:val="17"/>
                <w:szCs w:val="17"/>
              </w:rPr>
            </w:pPr>
            <w:r w:rsidRPr="0090385B">
              <w:rPr>
                <w:sz w:val="17"/>
                <w:szCs w:val="17"/>
              </w:rPr>
              <w:t>0.064g/L</w:t>
            </w:r>
          </w:p>
        </w:tc>
        <w:tc>
          <w:tcPr>
            <w:tcW w:w="957" w:type="dxa"/>
            <w:vAlign w:val="bottom"/>
          </w:tcPr>
          <w:p w:rsidR="007A5CB2" w:rsidRPr="0090385B" w:rsidRDefault="007A5CB2" w:rsidP="00F4401E">
            <w:pPr>
              <w:jc w:val="center"/>
              <w:rPr>
                <w:sz w:val="17"/>
                <w:szCs w:val="17"/>
              </w:rPr>
            </w:pPr>
            <w:r w:rsidRPr="0090385B">
              <w:rPr>
                <w:sz w:val="17"/>
                <w:szCs w:val="17"/>
              </w:rPr>
              <w:t>3,100g/L</w:t>
            </w:r>
          </w:p>
        </w:tc>
        <w:tc>
          <w:tcPr>
            <w:tcW w:w="1418" w:type="dxa"/>
            <w:vAlign w:val="bottom"/>
          </w:tcPr>
          <w:p w:rsidR="007A5CB2" w:rsidRPr="0090385B" w:rsidRDefault="007A5CB2" w:rsidP="00F4401E">
            <w:pPr>
              <w:jc w:val="center"/>
              <w:rPr>
                <w:sz w:val="17"/>
                <w:szCs w:val="17"/>
              </w:rPr>
            </w:pPr>
            <w:r w:rsidRPr="0090385B">
              <w:rPr>
                <w:rFonts w:asciiTheme="majorBidi" w:hAnsiTheme="majorBidi" w:cstheme="majorBidi"/>
                <w:sz w:val="17"/>
                <w:szCs w:val="17"/>
                <w:lang w:val="en-US" w:eastAsia="en-US"/>
              </w:rPr>
              <w:t>3,537,011</w:t>
            </w:r>
          </w:p>
        </w:tc>
      </w:tr>
      <w:tr w:rsidR="007A5CB2" w:rsidRPr="00BD0ED8" w:rsidTr="00F4401E">
        <w:tc>
          <w:tcPr>
            <w:tcW w:w="1560" w:type="dxa"/>
          </w:tcPr>
          <w:p w:rsidR="007A5CB2" w:rsidRPr="00157447" w:rsidRDefault="007A5CB2" w:rsidP="00F4401E">
            <w:pPr>
              <w:rPr>
                <w:sz w:val="17"/>
                <w:szCs w:val="17"/>
              </w:rPr>
            </w:pPr>
            <w:r w:rsidRPr="00157447">
              <w:rPr>
                <w:sz w:val="17"/>
                <w:szCs w:val="17"/>
              </w:rPr>
              <w:t>Wood</w:t>
            </w:r>
          </w:p>
        </w:tc>
        <w:tc>
          <w:tcPr>
            <w:tcW w:w="1276" w:type="dxa"/>
          </w:tcPr>
          <w:p w:rsidR="007A5CB2" w:rsidRPr="0090385B" w:rsidRDefault="007A5CB2" w:rsidP="00F4401E">
            <w:pPr>
              <w:jc w:val="center"/>
              <w:rPr>
                <w:rFonts w:asciiTheme="majorBidi" w:hAnsiTheme="majorBidi" w:cstheme="majorBidi"/>
                <w:sz w:val="17"/>
                <w:szCs w:val="17"/>
                <w:lang w:val="en-US" w:eastAsia="en-US"/>
              </w:rPr>
            </w:pPr>
            <w:r w:rsidRPr="0090385B">
              <w:rPr>
                <w:rFonts w:asciiTheme="majorBidi" w:hAnsiTheme="majorBidi" w:cstheme="majorBidi"/>
                <w:sz w:val="17"/>
                <w:szCs w:val="17"/>
                <w:lang w:val="en-US" w:eastAsia="en-US"/>
              </w:rPr>
              <w:t>2,927</w:t>
            </w:r>
          </w:p>
        </w:tc>
        <w:tc>
          <w:tcPr>
            <w:tcW w:w="1134" w:type="dxa"/>
          </w:tcPr>
          <w:p w:rsidR="007A5CB2" w:rsidRPr="0090385B" w:rsidRDefault="007A5CB2" w:rsidP="00F4401E">
            <w:pPr>
              <w:jc w:val="center"/>
              <w:rPr>
                <w:rFonts w:asciiTheme="majorBidi" w:hAnsiTheme="majorBidi" w:cstheme="majorBidi"/>
                <w:sz w:val="17"/>
                <w:szCs w:val="17"/>
              </w:rPr>
            </w:pPr>
            <w:r w:rsidRPr="0090385B">
              <w:rPr>
                <w:rFonts w:asciiTheme="majorBidi" w:hAnsiTheme="majorBidi" w:cstheme="majorBidi"/>
                <w:sz w:val="17"/>
                <w:szCs w:val="17"/>
              </w:rPr>
              <w:t>1,012Mg</w:t>
            </w:r>
          </w:p>
        </w:tc>
        <w:tc>
          <w:tcPr>
            <w:tcW w:w="956" w:type="dxa"/>
            <w:vAlign w:val="bottom"/>
          </w:tcPr>
          <w:p w:rsidR="007A5CB2" w:rsidRPr="0090385B" w:rsidRDefault="007A5CB2" w:rsidP="00F4401E">
            <w:pPr>
              <w:jc w:val="center"/>
              <w:rPr>
                <w:sz w:val="17"/>
                <w:szCs w:val="17"/>
              </w:rPr>
            </w:pPr>
            <w:r w:rsidRPr="0090385B">
              <w:rPr>
                <w:sz w:val="17"/>
                <w:szCs w:val="17"/>
              </w:rPr>
              <w:t>0</w:t>
            </w:r>
          </w:p>
        </w:tc>
        <w:tc>
          <w:tcPr>
            <w:tcW w:w="957" w:type="dxa"/>
            <w:vAlign w:val="bottom"/>
          </w:tcPr>
          <w:p w:rsidR="007A5CB2" w:rsidRPr="0090385B" w:rsidRDefault="007A5CB2" w:rsidP="00F4401E">
            <w:pPr>
              <w:jc w:val="center"/>
              <w:rPr>
                <w:sz w:val="17"/>
                <w:szCs w:val="17"/>
              </w:rPr>
            </w:pPr>
            <w:r w:rsidRPr="0090385B">
              <w:rPr>
                <w:sz w:val="17"/>
                <w:szCs w:val="17"/>
              </w:rPr>
              <w:t>0.05g/kg</w:t>
            </w:r>
          </w:p>
        </w:tc>
        <w:tc>
          <w:tcPr>
            <w:tcW w:w="957" w:type="dxa"/>
            <w:vAlign w:val="bottom"/>
          </w:tcPr>
          <w:p w:rsidR="007A5CB2" w:rsidRPr="0090385B" w:rsidRDefault="007A5CB2" w:rsidP="00F4401E">
            <w:pPr>
              <w:jc w:val="center"/>
              <w:rPr>
                <w:sz w:val="17"/>
                <w:szCs w:val="17"/>
              </w:rPr>
            </w:pPr>
            <w:r w:rsidRPr="0090385B">
              <w:rPr>
                <w:sz w:val="17"/>
                <w:szCs w:val="17"/>
              </w:rPr>
              <w:t>0.02g/kg</w:t>
            </w:r>
          </w:p>
        </w:tc>
        <w:tc>
          <w:tcPr>
            <w:tcW w:w="957" w:type="dxa"/>
            <w:vAlign w:val="bottom"/>
          </w:tcPr>
          <w:p w:rsidR="007A5CB2" w:rsidRPr="0090385B" w:rsidRDefault="007A5CB2" w:rsidP="00F4401E">
            <w:pPr>
              <w:jc w:val="center"/>
              <w:rPr>
                <w:sz w:val="17"/>
                <w:szCs w:val="17"/>
              </w:rPr>
            </w:pPr>
            <w:r w:rsidRPr="0090385B">
              <w:rPr>
                <w:sz w:val="17"/>
                <w:szCs w:val="17"/>
              </w:rPr>
              <w:t>7g/kg</w:t>
            </w:r>
          </w:p>
        </w:tc>
        <w:tc>
          <w:tcPr>
            <w:tcW w:w="1418" w:type="dxa"/>
            <w:vAlign w:val="bottom"/>
          </w:tcPr>
          <w:p w:rsidR="007A5CB2" w:rsidRPr="0090385B" w:rsidRDefault="007A5CB2" w:rsidP="00F4401E">
            <w:pPr>
              <w:jc w:val="center"/>
              <w:rPr>
                <w:rFonts w:asciiTheme="majorBidi" w:hAnsiTheme="majorBidi" w:cstheme="majorBidi"/>
                <w:sz w:val="17"/>
                <w:szCs w:val="17"/>
              </w:rPr>
            </w:pPr>
            <w:r w:rsidRPr="0090385B">
              <w:rPr>
                <w:rFonts w:asciiTheme="majorBidi" w:hAnsiTheme="majorBidi" w:cstheme="majorBidi"/>
                <w:sz w:val="17"/>
                <w:szCs w:val="17"/>
              </w:rPr>
              <w:t>7,297</w:t>
            </w:r>
          </w:p>
        </w:tc>
      </w:tr>
      <w:tr w:rsidR="007A5CB2" w:rsidRPr="00BD0ED8" w:rsidTr="00F4401E">
        <w:tc>
          <w:tcPr>
            <w:tcW w:w="1560" w:type="dxa"/>
          </w:tcPr>
          <w:p w:rsidR="007A5CB2" w:rsidRPr="00157447" w:rsidRDefault="007A5CB2" w:rsidP="00F4401E">
            <w:pPr>
              <w:rPr>
                <w:sz w:val="17"/>
                <w:szCs w:val="17"/>
              </w:rPr>
            </w:pPr>
            <w:r w:rsidRPr="00157447">
              <w:rPr>
                <w:sz w:val="17"/>
                <w:szCs w:val="17"/>
              </w:rPr>
              <w:t>Wind and tidal</w:t>
            </w:r>
          </w:p>
        </w:tc>
        <w:tc>
          <w:tcPr>
            <w:tcW w:w="1276" w:type="dxa"/>
          </w:tcPr>
          <w:p w:rsidR="007A5CB2" w:rsidRPr="0090385B" w:rsidRDefault="007A5CB2" w:rsidP="00F4401E">
            <w:pPr>
              <w:jc w:val="center"/>
              <w:rPr>
                <w:rFonts w:asciiTheme="majorBidi" w:hAnsiTheme="majorBidi" w:cstheme="majorBidi"/>
                <w:sz w:val="17"/>
                <w:szCs w:val="17"/>
              </w:rPr>
            </w:pPr>
            <w:r w:rsidRPr="0090385B">
              <w:rPr>
                <w:rFonts w:asciiTheme="majorBidi" w:hAnsiTheme="majorBidi" w:cstheme="majorBidi"/>
                <w:sz w:val="17"/>
                <w:szCs w:val="17"/>
              </w:rPr>
              <w:t>36,249</w:t>
            </w:r>
          </w:p>
        </w:tc>
        <w:tc>
          <w:tcPr>
            <w:tcW w:w="1134" w:type="dxa"/>
          </w:tcPr>
          <w:p w:rsidR="007A5CB2" w:rsidRPr="0090385B" w:rsidRDefault="007A5CB2" w:rsidP="00F4401E">
            <w:pPr>
              <w:jc w:val="center"/>
              <w:rPr>
                <w:rFonts w:asciiTheme="majorBidi" w:hAnsiTheme="majorBidi" w:cstheme="majorBidi"/>
                <w:sz w:val="17"/>
                <w:szCs w:val="17"/>
              </w:rPr>
            </w:pPr>
            <w:r w:rsidRPr="0090385B">
              <w:rPr>
                <w:sz w:val="17"/>
                <w:szCs w:val="17"/>
              </w:rPr>
              <w:t>N/A</w:t>
            </w:r>
          </w:p>
        </w:tc>
        <w:tc>
          <w:tcPr>
            <w:tcW w:w="956" w:type="dxa"/>
            <w:vAlign w:val="bottom"/>
          </w:tcPr>
          <w:p w:rsidR="007A5CB2" w:rsidRPr="0090385B" w:rsidRDefault="007A5CB2" w:rsidP="00F4401E">
            <w:pPr>
              <w:jc w:val="center"/>
              <w:rPr>
                <w:sz w:val="17"/>
                <w:szCs w:val="17"/>
              </w:rPr>
            </w:pPr>
            <w:r w:rsidRPr="0090385B">
              <w:rPr>
                <w:sz w:val="17"/>
                <w:szCs w:val="17"/>
              </w:rPr>
              <w:t>0</w:t>
            </w:r>
          </w:p>
        </w:tc>
        <w:tc>
          <w:tcPr>
            <w:tcW w:w="957" w:type="dxa"/>
            <w:vAlign w:val="bottom"/>
          </w:tcPr>
          <w:p w:rsidR="007A5CB2" w:rsidRPr="0090385B" w:rsidRDefault="007A5CB2" w:rsidP="00F4401E">
            <w:pPr>
              <w:jc w:val="center"/>
              <w:rPr>
                <w:sz w:val="17"/>
                <w:szCs w:val="17"/>
              </w:rPr>
            </w:pPr>
            <w:r w:rsidRPr="0090385B">
              <w:rPr>
                <w:sz w:val="17"/>
                <w:szCs w:val="17"/>
              </w:rPr>
              <w:t>0</w:t>
            </w:r>
          </w:p>
        </w:tc>
        <w:tc>
          <w:tcPr>
            <w:tcW w:w="957" w:type="dxa"/>
            <w:vAlign w:val="bottom"/>
          </w:tcPr>
          <w:p w:rsidR="007A5CB2" w:rsidRPr="0090385B" w:rsidRDefault="007A5CB2" w:rsidP="00F4401E">
            <w:pPr>
              <w:jc w:val="center"/>
              <w:rPr>
                <w:sz w:val="17"/>
                <w:szCs w:val="17"/>
              </w:rPr>
            </w:pPr>
            <w:r w:rsidRPr="0090385B">
              <w:rPr>
                <w:sz w:val="17"/>
                <w:szCs w:val="17"/>
              </w:rPr>
              <w:t>0</w:t>
            </w:r>
          </w:p>
        </w:tc>
        <w:tc>
          <w:tcPr>
            <w:tcW w:w="957" w:type="dxa"/>
            <w:vAlign w:val="bottom"/>
          </w:tcPr>
          <w:p w:rsidR="007A5CB2" w:rsidRPr="0090385B" w:rsidRDefault="007A5CB2" w:rsidP="00F4401E">
            <w:pPr>
              <w:jc w:val="center"/>
              <w:rPr>
                <w:sz w:val="17"/>
                <w:szCs w:val="17"/>
              </w:rPr>
            </w:pPr>
            <w:r w:rsidRPr="0090385B">
              <w:rPr>
                <w:sz w:val="17"/>
                <w:szCs w:val="17"/>
              </w:rPr>
              <w:t>0</w:t>
            </w:r>
          </w:p>
        </w:tc>
        <w:tc>
          <w:tcPr>
            <w:tcW w:w="1418" w:type="dxa"/>
            <w:vAlign w:val="bottom"/>
          </w:tcPr>
          <w:p w:rsidR="007A5CB2" w:rsidRPr="0090385B" w:rsidRDefault="007A5CB2" w:rsidP="00F4401E">
            <w:pPr>
              <w:jc w:val="center"/>
              <w:rPr>
                <w:rFonts w:asciiTheme="majorBidi" w:hAnsiTheme="majorBidi" w:cstheme="majorBidi"/>
                <w:sz w:val="17"/>
                <w:szCs w:val="17"/>
              </w:rPr>
            </w:pPr>
            <w:r w:rsidRPr="0090385B">
              <w:rPr>
                <w:rFonts w:asciiTheme="majorBidi" w:hAnsiTheme="majorBidi" w:cstheme="majorBidi"/>
                <w:sz w:val="17"/>
                <w:szCs w:val="17"/>
              </w:rPr>
              <w:t>0</w:t>
            </w:r>
          </w:p>
        </w:tc>
      </w:tr>
      <w:tr w:rsidR="007A5CB2" w:rsidRPr="00BD0ED8" w:rsidTr="00F4401E">
        <w:tc>
          <w:tcPr>
            <w:tcW w:w="1560" w:type="dxa"/>
          </w:tcPr>
          <w:p w:rsidR="007A5CB2" w:rsidRPr="00157447" w:rsidRDefault="007A5CB2" w:rsidP="00F4401E">
            <w:pPr>
              <w:rPr>
                <w:sz w:val="17"/>
                <w:szCs w:val="17"/>
              </w:rPr>
            </w:pPr>
            <w:r w:rsidRPr="00157447">
              <w:rPr>
                <w:sz w:val="17"/>
                <w:szCs w:val="17"/>
              </w:rPr>
              <w:t>Total</w:t>
            </w:r>
          </w:p>
        </w:tc>
        <w:tc>
          <w:tcPr>
            <w:tcW w:w="1276" w:type="dxa"/>
          </w:tcPr>
          <w:p w:rsidR="007A5CB2" w:rsidRPr="0090385B" w:rsidRDefault="007A5CB2" w:rsidP="00F4401E">
            <w:pPr>
              <w:jc w:val="center"/>
              <w:rPr>
                <w:rFonts w:asciiTheme="majorBidi" w:hAnsiTheme="majorBidi" w:cstheme="majorBidi"/>
                <w:sz w:val="17"/>
                <w:szCs w:val="17"/>
              </w:rPr>
            </w:pPr>
            <w:r w:rsidRPr="0090385B">
              <w:rPr>
                <w:rFonts w:asciiTheme="majorBidi" w:hAnsiTheme="majorBidi" w:cstheme="majorBidi"/>
                <w:sz w:val="17"/>
                <w:szCs w:val="17"/>
              </w:rPr>
              <w:t>42,181</w:t>
            </w:r>
          </w:p>
        </w:tc>
        <w:tc>
          <w:tcPr>
            <w:tcW w:w="4961" w:type="dxa"/>
            <w:gridSpan w:val="5"/>
          </w:tcPr>
          <w:p w:rsidR="007A5CB2" w:rsidRPr="0090385B" w:rsidRDefault="007A5CB2" w:rsidP="00F4401E">
            <w:pPr>
              <w:jc w:val="center"/>
              <w:rPr>
                <w:b/>
                <w:bCs/>
                <w:sz w:val="17"/>
                <w:szCs w:val="17"/>
              </w:rPr>
            </w:pPr>
          </w:p>
        </w:tc>
        <w:tc>
          <w:tcPr>
            <w:tcW w:w="1418" w:type="dxa"/>
            <w:vAlign w:val="bottom"/>
          </w:tcPr>
          <w:p w:rsidR="007A5CB2" w:rsidRPr="0090385B" w:rsidRDefault="007A5CB2" w:rsidP="00F4401E">
            <w:pPr>
              <w:jc w:val="center"/>
              <w:rPr>
                <w:rFonts w:asciiTheme="majorBidi" w:hAnsiTheme="majorBidi" w:cstheme="majorBidi"/>
                <w:sz w:val="17"/>
                <w:szCs w:val="17"/>
              </w:rPr>
            </w:pPr>
            <w:r w:rsidRPr="0090385B">
              <w:rPr>
                <w:rFonts w:asciiTheme="majorBidi" w:hAnsiTheme="majorBidi" w:cstheme="majorBidi"/>
                <w:sz w:val="17"/>
                <w:szCs w:val="17"/>
              </w:rPr>
              <w:t>4,260,929</w:t>
            </w:r>
          </w:p>
        </w:tc>
      </w:tr>
    </w:tbl>
    <w:p w:rsidR="007A5CB2" w:rsidRDefault="00607986" w:rsidP="007A5CB2">
      <w:pPr>
        <w:ind w:left="-426"/>
        <w:jc w:val="both"/>
        <w:rPr>
          <w:sz w:val="18"/>
          <w:szCs w:val="12"/>
        </w:rPr>
      </w:pPr>
      <w:r w:rsidRPr="00BD0ED8">
        <w:rPr>
          <w:sz w:val="18"/>
          <w:szCs w:val="12"/>
        </w:rPr>
        <w:t xml:space="preserve">* Source: </w:t>
      </w:r>
      <w:r w:rsidR="00BB2E83">
        <w:rPr>
          <w:sz w:val="18"/>
          <w:szCs w:val="12"/>
        </w:rPr>
        <w:fldChar w:fldCharType="begin"/>
      </w:r>
      <w:r w:rsidR="007A5CB2">
        <w:rPr>
          <w:sz w:val="18"/>
          <w:szCs w:val="12"/>
        </w:rPr>
        <w:instrText>ADDIN RW.CITE{{59 Anonymous; 60 Anonymous; 84 Anonymous}}</w:instrText>
      </w:r>
      <w:r w:rsidR="00BB2E83">
        <w:rPr>
          <w:sz w:val="18"/>
          <w:szCs w:val="12"/>
        </w:rPr>
        <w:fldChar w:fldCharType="separate"/>
      </w:r>
      <w:r w:rsidR="00571DAA">
        <w:rPr>
          <w:sz w:val="18"/>
          <w:szCs w:val="12"/>
        </w:rPr>
        <w:t>[8-10]</w:t>
      </w:r>
      <w:r w:rsidR="00BB2E83">
        <w:rPr>
          <w:sz w:val="18"/>
          <w:szCs w:val="12"/>
        </w:rPr>
        <w:fldChar w:fldCharType="end"/>
      </w:r>
    </w:p>
    <w:p w:rsidR="00607986" w:rsidRPr="00BD0ED8" w:rsidRDefault="00607986" w:rsidP="007A5CB2">
      <w:pPr>
        <w:ind w:left="-426"/>
        <w:jc w:val="both"/>
        <w:rPr>
          <w:sz w:val="18"/>
          <w:szCs w:val="18"/>
        </w:rPr>
      </w:pPr>
      <w:r w:rsidRPr="00BD0ED8">
        <w:rPr>
          <w:sz w:val="18"/>
          <w:szCs w:val="18"/>
        </w:rPr>
        <w:t xml:space="preserve">** </w:t>
      </w:r>
      <w:r w:rsidRPr="00BD0ED8">
        <w:rPr>
          <w:iCs/>
          <w:color w:val="000000"/>
          <w:sz w:val="18"/>
          <w:szCs w:val="18"/>
        </w:rPr>
        <w:t>Source</w:t>
      </w:r>
      <w:r w:rsidR="006B5617" w:rsidRPr="00BD0ED8">
        <w:rPr>
          <w:iCs/>
          <w:color w:val="000000"/>
          <w:sz w:val="18"/>
          <w:szCs w:val="18"/>
        </w:rPr>
        <w:t xml:space="preserve">: </w:t>
      </w:r>
      <w:r w:rsidR="00BB2E83">
        <w:rPr>
          <w:iCs/>
          <w:color w:val="000000"/>
          <w:sz w:val="18"/>
          <w:szCs w:val="18"/>
        </w:rPr>
        <w:fldChar w:fldCharType="begin"/>
      </w:r>
      <w:r w:rsidR="009E2637">
        <w:rPr>
          <w:iCs/>
          <w:color w:val="000000"/>
          <w:sz w:val="18"/>
          <w:szCs w:val="18"/>
        </w:rPr>
        <w:instrText>ADDIN RW.CITE{{17 Anonymous}}</w:instrText>
      </w:r>
      <w:r w:rsidR="00BB2E83">
        <w:rPr>
          <w:iCs/>
          <w:color w:val="000000"/>
          <w:sz w:val="18"/>
          <w:szCs w:val="18"/>
        </w:rPr>
        <w:fldChar w:fldCharType="separate"/>
      </w:r>
      <w:r w:rsidR="00571DAA">
        <w:rPr>
          <w:iCs/>
          <w:color w:val="000000"/>
          <w:sz w:val="18"/>
          <w:szCs w:val="18"/>
        </w:rPr>
        <w:t>[1]</w:t>
      </w:r>
      <w:r w:rsidR="00BB2E83">
        <w:rPr>
          <w:iCs/>
          <w:color w:val="000000"/>
          <w:sz w:val="18"/>
          <w:szCs w:val="18"/>
        </w:rPr>
        <w:fldChar w:fldCharType="end"/>
      </w:r>
      <w:r w:rsidRPr="00BD0ED8">
        <w:rPr>
          <w:iCs/>
          <w:color w:val="000000"/>
          <w:sz w:val="18"/>
          <w:szCs w:val="18"/>
        </w:rPr>
        <w:t xml:space="preserve"> </w:t>
      </w:r>
    </w:p>
    <w:p w:rsidR="00240D15" w:rsidRDefault="00240D15" w:rsidP="00607986"/>
    <w:p w:rsidR="007A5CB2" w:rsidRDefault="007A5CB2" w:rsidP="00607986"/>
    <w:p w:rsidR="007A5CB2" w:rsidRDefault="007A5CB2" w:rsidP="00607986"/>
    <w:p w:rsidR="007A5CB2" w:rsidRDefault="007A5CB2" w:rsidP="00607986"/>
    <w:p w:rsidR="007A5CB2" w:rsidRDefault="007A5CB2" w:rsidP="00607986"/>
    <w:p w:rsidR="007A5CB2" w:rsidRDefault="007A5CB2" w:rsidP="00607986"/>
    <w:p w:rsidR="007A5CB2" w:rsidRDefault="007A5CB2" w:rsidP="00607986"/>
    <w:p w:rsidR="007A5CB2" w:rsidRDefault="007A5CB2" w:rsidP="00607986"/>
    <w:p w:rsidR="007A5CB2" w:rsidRDefault="007A5CB2" w:rsidP="00607986"/>
    <w:p w:rsidR="007A5CB2" w:rsidRDefault="007A5CB2" w:rsidP="00607986"/>
    <w:p w:rsidR="007A5CB2" w:rsidRDefault="007A5CB2" w:rsidP="00607986"/>
    <w:p w:rsidR="007A5CB2" w:rsidRDefault="007A5CB2" w:rsidP="00607986"/>
    <w:p w:rsidR="007A5CB2" w:rsidRDefault="007A5CB2" w:rsidP="00607986"/>
    <w:p w:rsidR="007A5CB2" w:rsidRDefault="007A5CB2" w:rsidP="00607986"/>
    <w:p w:rsidR="006404A9" w:rsidRDefault="006404A9" w:rsidP="00607986"/>
    <w:p w:rsidR="007A5CB2" w:rsidRDefault="007A5CB2" w:rsidP="00607986"/>
    <w:p w:rsidR="007A5CB2" w:rsidRDefault="007A5CB2" w:rsidP="00607986"/>
    <w:p w:rsidR="007A5CB2" w:rsidRDefault="007A5CB2" w:rsidP="007A5CB2">
      <w:pPr>
        <w:ind w:left="-284"/>
      </w:pPr>
    </w:p>
    <w:p w:rsidR="007A5CB2" w:rsidRPr="00BD0ED8" w:rsidRDefault="00607986" w:rsidP="007A5CB2">
      <w:pPr>
        <w:ind w:left="-284"/>
        <w:rPr>
          <w:b/>
          <w:bCs/>
          <w:sz w:val="28"/>
          <w:szCs w:val="28"/>
        </w:rPr>
      </w:pPr>
      <w:r w:rsidRPr="00BD0ED8">
        <w:lastRenderedPageBreak/>
        <w:t xml:space="preserve">Table A.3. </w:t>
      </w:r>
      <w:r w:rsidRPr="00BD0ED8">
        <w:rPr>
          <w:rFonts w:ascii="TimesNewRomanPSMT" w:hAnsi="TimesNewRomanPSMT" w:cs="TimesNewRomanPSMT"/>
        </w:rPr>
        <w:t xml:space="preserve">GHG emissions </w:t>
      </w:r>
      <w:r w:rsidRPr="00BD0ED8">
        <w:t>in Nova Scotia</w:t>
      </w:r>
      <w:r w:rsidRPr="00BD0ED8">
        <w:rPr>
          <w:rFonts w:ascii="TimesNewRomanPSMT" w:hAnsi="TimesNewRomanPSMT" w:cs="TimesNewRomanPSMT"/>
        </w:rPr>
        <w:t xml:space="preserve"> from electricity </w:t>
      </w:r>
      <w:r w:rsidRPr="00BD0ED8">
        <w:t>generation</w:t>
      </w:r>
      <w:r w:rsidRPr="00BD0ED8">
        <w:rPr>
          <w:rFonts w:ascii="TimesNewRomanPSMT" w:hAnsi="TimesNewRomanPSMT" w:cs="TimesNewRomanPSMT"/>
        </w:rPr>
        <w:t>, 2004</w:t>
      </w:r>
      <w:r w:rsidR="007A5CB2">
        <w:rPr>
          <w:rFonts w:ascii="TimesNewRomanPSMT" w:hAnsi="TimesNewRomanPSMT" w:cs="TimesNewRomanPSMT"/>
        </w:rPr>
        <w:t>-2006</w:t>
      </w:r>
      <w:r w:rsidRPr="00BD0ED8">
        <w:t xml:space="preserve"> </w:t>
      </w:r>
      <w:r w:rsidR="00BB2E83">
        <w:rPr>
          <w:rFonts w:ascii="TimesNewRomanPSMT" w:hAnsi="TimesNewRomanPSMT" w:cs="TimesNewRomanPSMT"/>
        </w:rPr>
        <w:fldChar w:fldCharType="begin"/>
      </w:r>
      <w:r w:rsidR="007A5CB2">
        <w:rPr>
          <w:rFonts w:ascii="TimesNewRomanPSMT" w:hAnsi="TimesNewRomanPSMT" w:cs="TimesNewRomanPSMT"/>
        </w:rPr>
        <w:instrText>ADDIN RW.CITE{{59 Anonymous; 60 Anonymous; 84 Anonymous; 17 Anonymous}}</w:instrText>
      </w:r>
      <w:r w:rsidR="00BB2E83">
        <w:rPr>
          <w:rFonts w:ascii="TimesNewRomanPSMT" w:hAnsi="TimesNewRomanPSMT" w:cs="TimesNewRomanPSMT"/>
        </w:rPr>
        <w:fldChar w:fldCharType="separate"/>
      </w:r>
      <w:r w:rsidR="00571DAA">
        <w:rPr>
          <w:rFonts w:ascii="TimesNewRomanPSMT" w:hAnsi="TimesNewRomanPSMT" w:cs="TimesNewRomanPSMT"/>
        </w:rPr>
        <w:t>[1, 8-10]</w:t>
      </w:r>
      <w:r w:rsidR="00BB2E83">
        <w:rPr>
          <w:rFonts w:ascii="TimesNewRomanPSMT" w:hAnsi="TimesNewRomanPSMT" w:cs="TimesNewRomanPSMT"/>
        </w:rPr>
        <w:fldChar w:fldCharType="end"/>
      </w:r>
      <w:r w:rsidR="007A5CB2" w:rsidRPr="00BD0ED8">
        <w:t xml:space="preserve"> </w:t>
      </w:r>
    </w:p>
    <w:tbl>
      <w:tblPr>
        <w:tblW w:w="9392"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737"/>
        <w:gridCol w:w="1134"/>
        <w:gridCol w:w="1276"/>
        <w:gridCol w:w="956"/>
        <w:gridCol w:w="957"/>
        <w:gridCol w:w="957"/>
        <w:gridCol w:w="957"/>
        <w:gridCol w:w="1418"/>
      </w:tblGrid>
      <w:tr w:rsidR="007A5CB2" w:rsidRPr="00BD0ED8" w:rsidTr="008C534B">
        <w:trPr>
          <w:trHeight w:val="293"/>
        </w:trPr>
        <w:tc>
          <w:tcPr>
            <w:tcW w:w="1737" w:type="dxa"/>
          </w:tcPr>
          <w:p w:rsidR="007A5CB2" w:rsidRPr="007A5CB2" w:rsidRDefault="007A5CB2" w:rsidP="003D304A">
            <w:pPr>
              <w:jc w:val="center"/>
              <w:rPr>
                <w:b/>
                <w:bCs/>
                <w:sz w:val="17"/>
                <w:szCs w:val="17"/>
              </w:rPr>
            </w:pPr>
            <w:r w:rsidRPr="007A5CB2">
              <w:rPr>
                <w:b/>
                <w:bCs/>
                <w:sz w:val="17"/>
                <w:szCs w:val="17"/>
              </w:rPr>
              <w:t>Year</w:t>
            </w:r>
          </w:p>
        </w:tc>
        <w:tc>
          <w:tcPr>
            <w:tcW w:w="7655" w:type="dxa"/>
            <w:gridSpan w:val="7"/>
          </w:tcPr>
          <w:p w:rsidR="007A5CB2" w:rsidRPr="007A5CB2" w:rsidRDefault="007A5CB2" w:rsidP="003D304A">
            <w:pPr>
              <w:jc w:val="center"/>
              <w:rPr>
                <w:b/>
                <w:bCs/>
                <w:sz w:val="17"/>
                <w:szCs w:val="17"/>
              </w:rPr>
            </w:pPr>
            <w:r w:rsidRPr="007A5CB2">
              <w:rPr>
                <w:b/>
                <w:bCs/>
                <w:sz w:val="17"/>
                <w:szCs w:val="17"/>
              </w:rPr>
              <w:t>2004</w:t>
            </w:r>
          </w:p>
        </w:tc>
      </w:tr>
      <w:tr w:rsidR="00607986" w:rsidRPr="00BD0ED8" w:rsidTr="008C534B">
        <w:trPr>
          <w:trHeight w:val="293"/>
        </w:trPr>
        <w:tc>
          <w:tcPr>
            <w:tcW w:w="1737" w:type="dxa"/>
            <w:vMerge w:val="restart"/>
          </w:tcPr>
          <w:p w:rsidR="00607986" w:rsidRPr="00157447" w:rsidRDefault="00607986" w:rsidP="003D304A">
            <w:pPr>
              <w:jc w:val="center"/>
              <w:rPr>
                <w:sz w:val="17"/>
                <w:szCs w:val="17"/>
              </w:rPr>
            </w:pPr>
            <w:r w:rsidRPr="00157447">
              <w:rPr>
                <w:sz w:val="17"/>
                <w:szCs w:val="17"/>
              </w:rPr>
              <w:t>Energy Source*</w:t>
            </w:r>
          </w:p>
          <w:p w:rsidR="00607986" w:rsidRPr="00157447" w:rsidRDefault="00607986" w:rsidP="003D304A">
            <w:pPr>
              <w:jc w:val="center"/>
              <w:rPr>
                <w:sz w:val="17"/>
                <w:szCs w:val="17"/>
              </w:rPr>
            </w:pPr>
          </w:p>
        </w:tc>
        <w:tc>
          <w:tcPr>
            <w:tcW w:w="1134" w:type="dxa"/>
            <w:vMerge w:val="restart"/>
          </w:tcPr>
          <w:p w:rsidR="00607986" w:rsidRPr="00157447" w:rsidRDefault="00607986" w:rsidP="003D304A">
            <w:pPr>
              <w:jc w:val="center"/>
              <w:rPr>
                <w:sz w:val="17"/>
                <w:szCs w:val="17"/>
              </w:rPr>
            </w:pPr>
            <w:r w:rsidRPr="00157447">
              <w:rPr>
                <w:sz w:val="17"/>
                <w:szCs w:val="17"/>
              </w:rPr>
              <w:t>Electricity* Generated (MWh)</w:t>
            </w:r>
          </w:p>
        </w:tc>
        <w:tc>
          <w:tcPr>
            <w:tcW w:w="1276" w:type="dxa"/>
            <w:vMerge w:val="restart"/>
          </w:tcPr>
          <w:p w:rsidR="00607986" w:rsidRPr="00157447" w:rsidRDefault="00607986" w:rsidP="003D304A">
            <w:pPr>
              <w:jc w:val="center"/>
              <w:rPr>
                <w:sz w:val="17"/>
                <w:szCs w:val="17"/>
              </w:rPr>
            </w:pPr>
            <w:r w:rsidRPr="00157447">
              <w:rPr>
                <w:sz w:val="17"/>
                <w:szCs w:val="17"/>
              </w:rPr>
              <w:t>Fuel Input*</w:t>
            </w:r>
          </w:p>
          <w:p w:rsidR="00607986" w:rsidRPr="00157447" w:rsidRDefault="00607986" w:rsidP="003D304A">
            <w:pPr>
              <w:jc w:val="center"/>
              <w:rPr>
                <w:sz w:val="17"/>
                <w:szCs w:val="17"/>
              </w:rPr>
            </w:pPr>
          </w:p>
        </w:tc>
        <w:tc>
          <w:tcPr>
            <w:tcW w:w="2870" w:type="dxa"/>
            <w:gridSpan w:val="3"/>
          </w:tcPr>
          <w:p w:rsidR="00607986" w:rsidRPr="00157447" w:rsidRDefault="00607986" w:rsidP="003D304A">
            <w:pPr>
              <w:jc w:val="center"/>
              <w:rPr>
                <w:sz w:val="17"/>
                <w:szCs w:val="17"/>
              </w:rPr>
            </w:pPr>
            <w:r w:rsidRPr="00157447">
              <w:rPr>
                <w:sz w:val="17"/>
                <w:szCs w:val="17"/>
              </w:rPr>
              <w:t>Emission factor**</w:t>
            </w:r>
          </w:p>
        </w:tc>
        <w:tc>
          <w:tcPr>
            <w:tcW w:w="957" w:type="dxa"/>
            <w:vMerge w:val="restart"/>
          </w:tcPr>
          <w:p w:rsidR="00607986" w:rsidRPr="00157447" w:rsidRDefault="00607986" w:rsidP="003D304A">
            <w:pPr>
              <w:jc w:val="center"/>
              <w:rPr>
                <w:sz w:val="17"/>
                <w:szCs w:val="17"/>
              </w:rPr>
            </w:pPr>
            <w:r w:rsidRPr="00157447">
              <w:rPr>
                <w:sz w:val="17"/>
                <w:szCs w:val="17"/>
              </w:rPr>
              <w:t>CO</w:t>
            </w:r>
            <w:r w:rsidRPr="00157447">
              <w:rPr>
                <w:sz w:val="17"/>
                <w:szCs w:val="17"/>
                <w:vertAlign w:val="subscript"/>
              </w:rPr>
              <w:t>2eq</w:t>
            </w:r>
            <w:r w:rsidRPr="00157447">
              <w:rPr>
                <w:sz w:val="17"/>
                <w:szCs w:val="17"/>
              </w:rPr>
              <w:t>/</w:t>
            </w:r>
          </w:p>
          <w:p w:rsidR="00607986" w:rsidRPr="00157447" w:rsidRDefault="00607986" w:rsidP="003D304A">
            <w:pPr>
              <w:jc w:val="center"/>
              <w:rPr>
                <w:sz w:val="17"/>
                <w:szCs w:val="17"/>
              </w:rPr>
            </w:pPr>
            <w:r w:rsidRPr="00157447">
              <w:rPr>
                <w:sz w:val="17"/>
                <w:szCs w:val="17"/>
              </w:rPr>
              <w:t>quaintly fuel</w:t>
            </w:r>
          </w:p>
        </w:tc>
        <w:tc>
          <w:tcPr>
            <w:tcW w:w="1418" w:type="dxa"/>
            <w:vMerge w:val="restart"/>
          </w:tcPr>
          <w:p w:rsidR="00607986" w:rsidRPr="00157447" w:rsidRDefault="00607986" w:rsidP="003D304A">
            <w:pPr>
              <w:jc w:val="center"/>
              <w:rPr>
                <w:sz w:val="17"/>
                <w:szCs w:val="17"/>
              </w:rPr>
            </w:pPr>
            <w:r w:rsidRPr="00157447">
              <w:rPr>
                <w:sz w:val="17"/>
                <w:szCs w:val="17"/>
              </w:rPr>
              <w:t>Total GHG emission in</w:t>
            </w:r>
          </w:p>
          <w:p w:rsidR="00607986" w:rsidRPr="00157447" w:rsidRDefault="00607986" w:rsidP="003D304A">
            <w:pPr>
              <w:jc w:val="center"/>
              <w:rPr>
                <w:sz w:val="17"/>
                <w:szCs w:val="17"/>
              </w:rPr>
            </w:pPr>
            <w:r w:rsidRPr="00157447">
              <w:rPr>
                <w:sz w:val="17"/>
                <w:szCs w:val="17"/>
              </w:rPr>
              <w:t>kg CO</w:t>
            </w:r>
            <w:r w:rsidRPr="00157447">
              <w:rPr>
                <w:sz w:val="17"/>
                <w:szCs w:val="17"/>
                <w:vertAlign w:val="subscript"/>
              </w:rPr>
              <w:t>2eq</w:t>
            </w:r>
          </w:p>
        </w:tc>
      </w:tr>
      <w:tr w:rsidR="00607986" w:rsidRPr="00BD0ED8" w:rsidTr="008C534B">
        <w:trPr>
          <w:trHeight w:val="205"/>
        </w:trPr>
        <w:tc>
          <w:tcPr>
            <w:tcW w:w="1737" w:type="dxa"/>
            <w:vMerge/>
          </w:tcPr>
          <w:p w:rsidR="00607986" w:rsidRPr="00157447" w:rsidRDefault="00607986" w:rsidP="003D304A">
            <w:pPr>
              <w:jc w:val="center"/>
              <w:rPr>
                <w:sz w:val="17"/>
                <w:szCs w:val="17"/>
              </w:rPr>
            </w:pPr>
          </w:p>
        </w:tc>
        <w:tc>
          <w:tcPr>
            <w:tcW w:w="1134" w:type="dxa"/>
            <w:vMerge/>
          </w:tcPr>
          <w:p w:rsidR="00607986" w:rsidRPr="00157447" w:rsidRDefault="00607986" w:rsidP="003D304A">
            <w:pPr>
              <w:jc w:val="center"/>
              <w:rPr>
                <w:sz w:val="17"/>
                <w:szCs w:val="17"/>
              </w:rPr>
            </w:pPr>
          </w:p>
        </w:tc>
        <w:tc>
          <w:tcPr>
            <w:tcW w:w="1276" w:type="dxa"/>
            <w:vMerge/>
          </w:tcPr>
          <w:p w:rsidR="00607986" w:rsidRPr="00157447" w:rsidRDefault="00607986" w:rsidP="003D304A">
            <w:pPr>
              <w:jc w:val="center"/>
              <w:rPr>
                <w:sz w:val="17"/>
                <w:szCs w:val="17"/>
              </w:rPr>
            </w:pPr>
          </w:p>
        </w:tc>
        <w:tc>
          <w:tcPr>
            <w:tcW w:w="956" w:type="dxa"/>
          </w:tcPr>
          <w:p w:rsidR="00607986" w:rsidRPr="00157447" w:rsidRDefault="00607986" w:rsidP="003D304A">
            <w:pPr>
              <w:jc w:val="center"/>
              <w:rPr>
                <w:sz w:val="17"/>
                <w:szCs w:val="17"/>
              </w:rPr>
            </w:pPr>
            <w:r w:rsidRPr="00157447">
              <w:rPr>
                <w:sz w:val="17"/>
                <w:szCs w:val="17"/>
              </w:rPr>
              <w:t>CO</w:t>
            </w:r>
            <w:r w:rsidRPr="00157447">
              <w:rPr>
                <w:sz w:val="17"/>
                <w:szCs w:val="17"/>
                <w:vertAlign w:val="subscript"/>
              </w:rPr>
              <w:t>2</w:t>
            </w:r>
          </w:p>
        </w:tc>
        <w:tc>
          <w:tcPr>
            <w:tcW w:w="957" w:type="dxa"/>
          </w:tcPr>
          <w:p w:rsidR="00607986" w:rsidRPr="00157447" w:rsidRDefault="00607986" w:rsidP="003D304A">
            <w:pPr>
              <w:jc w:val="center"/>
              <w:rPr>
                <w:sz w:val="17"/>
                <w:szCs w:val="17"/>
              </w:rPr>
            </w:pPr>
            <w:r w:rsidRPr="00157447">
              <w:rPr>
                <w:sz w:val="17"/>
                <w:szCs w:val="17"/>
              </w:rPr>
              <w:t>CH</w:t>
            </w:r>
            <w:r w:rsidRPr="00157447">
              <w:rPr>
                <w:sz w:val="17"/>
                <w:szCs w:val="17"/>
                <w:vertAlign w:val="subscript"/>
              </w:rPr>
              <w:t>4</w:t>
            </w:r>
          </w:p>
        </w:tc>
        <w:tc>
          <w:tcPr>
            <w:tcW w:w="957" w:type="dxa"/>
          </w:tcPr>
          <w:p w:rsidR="00607986" w:rsidRPr="00157447" w:rsidRDefault="00607986" w:rsidP="003D304A">
            <w:pPr>
              <w:jc w:val="center"/>
              <w:rPr>
                <w:sz w:val="17"/>
                <w:szCs w:val="17"/>
              </w:rPr>
            </w:pPr>
            <w:r w:rsidRPr="00157447">
              <w:rPr>
                <w:sz w:val="17"/>
                <w:szCs w:val="17"/>
              </w:rPr>
              <w:t>N</w:t>
            </w:r>
            <w:r w:rsidRPr="00157447">
              <w:rPr>
                <w:sz w:val="17"/>
                <w:szCs w:val="17"/>
                <w:vertAlign w:val="subscript"/>
              </w:rPr>
              <w:t>2</w:t>
            </w:r>
            <w:r w:rsidRPr="00157447">
              <w:rPr>
                <w:sz w:val="17"/>
                <w:szCs w:val="17"/>
              </w:rPr>
              <w:t>O</w:t>
            </w:r>
          </w:p>
        </w:tc>
        <w:tc>
          <w:tcPr>
            <w:tcW w:w="957" w:type="dxa"/>
            <w:vMerge/>
          </w:tcPr>
          <w:p w:rsidR="00607986" w:rsidRPr="00157447" w:rsidRDefault="00607986" w:rsidP="003D304A">
            <w:pPr>
              <w:jc w:val="center"/>
              <w:rPr>
                <w:sz w:val="17"/>
                <w:szCs w:val="17"/>
              </w:rPr>
            </w:pPr>
          </w:p>
        </w:tc>
        <w:tc>
          <w:tcPr>
            <w:tcW w:w="1418" w:type="dxa"/>
            <w:vMerge/>
          </w:tcPr>
          <w:p w:rsidR="00607986" w:rsidRPr="00157447" w:rsidRDefault="00607986" w:rsidP="003D304A">
            <w:pPr>
              <w:jc w:val="center"/>
              <w:rPr>
                <w:sz w:val="17"/>
                <w:szCs w:val="17"/>
              </w:rPr>
            </w:pPr>
          </w:p>
        </w:tc>
      </w:tr>
      <w:tr w:rsidR="00607986" w:rsidRPr="00BD0ED8" w:rsidTr="008C534B">
        <w:tc>
          <w:tcPr>
            <w:tcW w:w="1737" w:type="dxa"/>
          </w:tcPr>
          <w:p w:rsidR="00607986" w:rsidRPr="00157447" w:rsidRDefault="00607986" w:rsidP="003D304A">
            <w:pPr>
              <w:rPr>
                <w:sz w:val="17"/>
                <w:szCs w:val="17"/>
              </w:rPr>
            </w:pPr>
            <w:r w:rsidRPr="00157447">
              <w:rPr>
                <w:sz w:val="17"/>
                <w:szCs w:val="17"/>
              </w:rPr>
              <w:t>Canadian bit.</w:t>
            </w:r>
          </w:p>
        </w:tc>
        <w:tc>
          <w:tcPr>
            <w:tcW w:w="1134" w:type="dxa"/>
          </w:tcPr>
          <w:p w:rsidR="00607986" w:rsidRPr="00157447" w:rsidRDefault="00607986" w:rsidP="003D304A">
            <w:pPr>
              <w:jc w:val="center"/>
              <w:rPr>
                <w:sz w:val="17"/>
                <w:szCs w:val="17"/>
              </w:rPr>
            </w:pPr>
            <w:r w:rsidRPr="00157447">
              <w:rPr>
                <w:sz w:val="17"/>
                <w:szCs w:val="17"/>
              </w:rPr>
              <w:t>1,001,570</w:t>
            </w:r>
          </w:p>
        </w:tc>
        <w:tc>
          <w:tcPr>
            <w:tcW w:w="1276" w:type="dxa"/>
          </w:tcPr>
          <w:p w:rsidR="00607986" w:rsidRPr="00157447" w:rsidRDefault="00607986" w:rsidP="003D304A">
            <w:pPr>
              <w:jc w:val="center"/>
              <w:rPr>
                <w:sz w:val="17"/>
                <w:szCs w:val="17"/>
              </w:rPr>
            </w:pPr>
            <w:r w:rsidRPr="00157447">
              <w:rPr>
                <w:sz w:val="17"/>
                <w:szCs w:val="17"/>
              </w:rPr>
              <w:t>437,577Mg</w:t>
            </w:r>
          </w:p>
        </w:tc>
        <w:tc>
          <w:tcPr>
            <w:tcW w:w="956" w:type="dxa"/>
            <w:vAlign w:val="bottom"/>
          </w:tcPr>
          <w:p w:rsidR="00607986" w:rsidRPr="00157447" w:rsidRDefault="00607986" w:rsidP="003D304A">
            <w:pPr>
              <w:jc w:val="center"/>
              <w:rPr>
                <w:sz w:val="17"/>
                <w:szCs w:val="17"/>
              </w:rPr>
            </w:pPr>
            <w:r w:rsidRPr="00157447">
              <w:rPr>
                <w:sz w:val="17"/>
                <w:szCs w:val="17"/>
              </w:rPr>
              <w:t>2</w:t>
            </w:r>
            <w:r>
              <w:rPr>
                <w:sz w:val="17"/>
                <w:szCs w:val="17"/>
              </w:rPr>
              <w:t>,</w:t>
            </w:r>
            <w:r w:rsidRPr="00157447">
              <w:rPr>
                <w:sz w:val="17"/>
                <w:szCs w:val="17"/>
              </w:rPr>
              <w:t>249g/kg</w:t>
            </w:r>
          </w:p>
        </w:tc>
        <w:tc>
          <w:tcPr>
            <w:tcW w:w="957" w:type="dxa"/>
            <w:vAlign w:val="bottom"/>
          </w:tcPr>
          <w:p w:rsidR="00607986" w:rsidRPr="00157447" w:rsidRDefault="00607986" w:rsidP="003D304A">
            <w:pPr>
              <w:jc w:val="center"/>
              <w:rPr>
                <w:sz w:val="17"/>
                <w:szCs w:val="17"/>
              </w:rPr>
            </w:pPr>
            <w:r w:rsidRPr="00157447">
              <w:rPr>
                <w:sz w:val="17"/>
                <w:szCs w:val="17"/>
              </w:rPr>
              <w:t>0.022g/kg</w:t>
            </w:r>
          </w:p>
        </w:tc>
        <w:tc>
          <w:tcPr>
            <w:tcW w:w="957" w:type="dxa"/>
            <w:vAlign w:val="bottom"/>
          </w:tcPr>
          <w:p w:rsidR="00607986" w:rsidRPr="00157447" w:rsidRDefault="00607986" w:rsidP="003D304A">
            <w:pPr>
              <w:jc w:val="center"/>
              <w:rPr>
                <w:sz w:val="17"/>
                <w:szCs w:val="17"/>
              </w:rPr>
            </w:pPr>
            <w:r w:rsidRPr="00157447">
              <w:rPr>
                <w:sz w:val="17"/>
                <w:szCs w:val="17"/>
              </w:rPr>
              <w:t>0.032g/kg</w:t>
            </w:r>
          </w:p>
        </w:tc>
        <w:tc>
          <w:tcPr>
            <w:tcW w:w="957" w:type="dxa"/>
            <w:vAlign w:val="bottom"/>
          </w:tcPr>
          <w:p w:rsidR="00607986" w:rsidRPr="00157447" w:rsidRDefault="00607986" w:rsidP="003D304A">
            <w:pPr>
              <w:jc w:val="center"/>
              <w:rPr>
                <w:sz w:val="17"/>
                <w:szCs w:val="17"/>
              </w:rPr>
            </w:pPr>
            <w:r w:rsidRPr="00157447">
              <w:rPr>
                <w:sz w:val="17"/>
                <w:szCs w:val="17"/>
              </w:rPr>
              <w:t>2</w:t>
            </w:r>
            <w:r>
              <w:rPr>
                <w:sz w:val="17"/>
                <w:szCs w:val="17"/>
              </w:rPr>
              <w:t>,</w:t>
            </w:r>
            <w:r w:rsidRPr="00157447">
              <w:rPr>
                <w:sz w:val="17"/>
                <w:szCs w:val="17"/>
              </w:rPr>
              <w:t>259g/kg</w:t>
            </w:r>
          </w:p>
        </w:tc>
        <w:tc>
          <w:tcPr>
            <w:tcW w:w="1418" w:type="dxa"/>
            <w:vAlign w:val="bottom"/>
          </w:tcPr>
          <w:p w:rsidR="00607986" w:rsidRPr="00157447" w:rsidRDefault="00607986" w:rsidP="003D304A">
            <w:pPr>
              <w:jc w:val="center"/>
              <w:rPr>
                <w:sz w:val="17"/>
                <w:szCs w:val="17"/>
              </w:rPr>
            </w:pPr>
            <w:r w:rsidRPr="00157447">
              <w:rPr>
                <w:sz w:val="17"/>
                <w:szCs w:val="17"/>
              </w:rPr>
              <w:t>988</w:t>
            </w:r>
            <w:r>
              <w:rPr>
                <w:sz w:val="17"/>
                <w:szCs w:val="17"/>
              </w:rPr>
              <w:t>,</w:t>
            </w:r>
            <w:r w:rsidRPr="00157447">
              <w:rPr>
                <w:sz w:val="17"/>
                <w:szCs w:val="17"/>
              </w:rPr>
              <w:t>524</w:t>
            </w:r>
            <w:r>
              <w:rPr>
                <w:sz w:val="17"/>
                <w:szCs w:val="17"/>
              </w:rPr>
              <w:t>,</w:t>
            </w:r>
            <w:r w:rsidRPr="00157447">
              <w:rPr>
                <w:sz w:val="17"/>
                <w:szCs w:val="17"/>
              </w:rPr>
              <w:t>075</w:t>
            </w:r>
          </w:p>
        </w:tc>
      </w:tr>
      <w:tr w:rsidR="00607986" w:rsidRPr="00BD0ED8" w:rsidTr="008C534B">
        <w:tc>
          <w:tcPr>
            <w:tcW w:w="1737" w:type="dxa"/>
          </w:tcPr>
          <w:p w:rsidR="00607986" w:rsidRPr="00157447" w:rsidRDefault="00607986" w:rsidP="003D304A">
            <w:pPr>
              <w:rPr>
                <w:sz w:val="17"/>
                <w:szCs w:val="17"/>
              </w:rPr>
            </w:pPr>
            <w:r w:rsidRPr="00157447">
              <w:rPr>
                <w:sz w:val="17"/>
                <w:szCs w:val="17"/>
              </w:rPr>
              <w:t>Imported bit.</w:t>
            </w:r>
          </w:p>
        </w:tc>
        <w:tc>
          <w:tcPr>
            <w:tcW w:w="1134" w:type="dxa"/>
          </w:tcPr>
          <w:p w:rsidR="00607986" w:rsidRPr="00157447" w:rsidRDefault="00607986" w:rsidP="003D304A">
            <w:pPr>
              <w:jc w:val="center"/>
              <w:rPr>
                <w:sz w:val="17"/>
                <w:szCs w:val="17"/>
              </w:rPr>
            </w:pPr>
            <w:r w:rsidRPr="00157447">
              <w:rPr>
                <w:sz w:val="17"/>
                <w:szCs w:val="17"/>
              </w:rPr>
              <w:t>4,995,331</w:t>
            </w:r>
          </w:p>
        </w:tc>
        <w:tc>
          <w:tcPr>
            <w:tcW w:w="1276" w:type="dxa"/>
          </w:tcPr>
          <w:p w:rsidR="00607986" w:rsidRPr="00157447" w:rsidRDefault="00607986" w:rsidP="003D304A">
            <w:pPr>
              <w:jc w:val="center"/>
              <w:rPr>
                <w:sz w:val="17"/>
                <w:szCs w:val="17"/>
              </w:rPr>
            </w:pPr>
            <w:r w:rsidRPr="00157447">
              <w:rPr>
                <w:sz w:val="17"/>
                <w:szCs w:val="17"/>
              </w:rPr>
              <w:t>1,850,817Mg</w:t>
            </w:r>
          </w:p>
        </w:tc>
        <w:tc>
          <w:tcPr>
            <w:tcW w:w="956" w:type="dxa"/>
            <w:vAlign w:val="bottom"/>
          </w:tcPr>
          <w:p w:rsidR="00607986" w:rsidRPr="00157447" w:rsidRDefault="00607986" w:rsidP="003D304A">
            <w:pPr>
              <w:jc w:val="center"/>
              <w:rPr>
                <w:sz w:val="17"/>
                <w:szCs w:val="17"/>
              </w:rPr>
            </w:pPr>
            <w:r w:rsidRPr="00157447">
              <w:rPr>
                <w:sz w:val="17"/>
                <w:szCs w:val="17"/>
              </w:rPr>
              <w:t>2</w:t>
            </w:r>
            <w:r>
              <w:rPr>
                <w:sz w:val="17"/>
                <w:szCs w:val="17"/>
              </w:rPr>
              <w:t>,</w:t>
            </w:r>
            <w:r w:rsidRPr="00157447">
              <w:rPr>
                <w:sz w:val="17"/>
                <w:szCs w:val="17"/>
              </w:rPr>
              <w:t>288g/kg</w:t>
            </w:r>
          </w:p>
        </w:tc>
        <w:tc>
          <w:tcPr>
            <w:tcW w:w="957" w:type="dxa"/>
            <w:vAlign w:val="bottom"/>
          </w:tcPr>
          <w:p w:rsidR="00607986" w:rsidRPr="00157447" w:rsidRDefault="00607986" w:rsidP="003D304A">
            <w:pPr>
              <w:jc w:val="center"/>
              <w:rPr>
                <w:sz w:val="17"/>
                <w:szCs w:val="17"/>
              </w:rPr>
            </w:pPr>
            <w:r w:rsidRPr="00157447">
              <w:rPr>
                <w:sz w:val="17"/>
                <w:szCs w:val="17"/>
              </w:rPr>
              <w:t>0.022g/kg</w:t>
            </w:r>
          </w:p>
        </w:tc>
        <w:tc>
          <w:tcPr>
            <w:tcW w:w="957" w:type="dxa"/>
            <w:vAlign w:val="bottom"/>
          </w:tcPr>
          <w:p w:rsidR="00607986" w:rsidRPr="00157447" w:rsidRDefault="00607986" w:rsidP="003D304A">
            <w:pPr>
              <w:jc w:val="center"/>
              <w:rPr>
                <w:sz w:val="17"/>
                <w:szCs w:val="17"/>
              </w:rPr>
            </w:pPr>
            <w:r w:rsidRPr="00157447">
              <w:rPr>
                <w:sz w:val="17"/>
                <w:szCs w:val="17"/>
              </w:rPr>
              <w:t>0.032g/kg</w:t>
            </w:r>
          </w:p>
        </w:tc>
        <w:tc>
          <w:tcPr>
            <w:tcW w:w="957" w:type="dxa"/>
            <w:vAlign w:val="bottom"/>
          </w:tcPr>
          <w:p w:rsidR="00607986" w:rsidRPr="00157447" w:rsidRDefault="00607986" w:rsidP="003D304A">
            <w:pPr>
              <w:jc w:val="center"/>
              <w:rPr>
                <w:sz w:val="17"/>
                <w:szCs w:val="17"/>
              </w:rPr>
            </w:pPr>
            <w:r w:rsidRPr="00157447">
              <w:rPr>
                <w:sz w:val="17"/>
                <w:szCs w:val="17"/>
              </w:rPr>
              <w:t>2</w:t>
            </w:r>
            <w:r>
              <w:rPr>
                <w:sz w:val="17"/>
                <w:szCs w:val="17"/>
              </w:rPr>
              <w:t>,</w:t>
            </w:r>
            <w:r w:rsidRPr="00157447">
              <w:rPr>
                <w:sz w:val="17"/>
                <w:szCs w:val="17"/>
              </w:rPr>
              <w:t>298g/kg</w:t>
            </w:r>
          </w:p>
        </w:tc>
        <w:tc>
          <w:tcPr>
            <w:tcW w:w="1418" w:type="dxa"/>
            <w:vAlign w:val="bottom"/>
          </w:tcPr>
          <w:p w:rsidR="00607986" w:rsidRPr="00157447" w:rsidRDefault="00607986" w:rsidP="003D304A">
            <w:pPr>
              <w:jc w:val="center"/>
              <w:rPr>
                <w:sz w:val="17"/>
                <w:szCs w:val="17"/>
              </w:rPr>
            </w:pPr>
            <w:r w:rsidRPr="00157447">
              <w:rPr>
                <w:sz w:val="17"/>
                <w:szCs w:val="17"/>
              </w:rPr>
              <w:t>4</w:t>
            </w:r>
            <w:r>
              <w:rPr>
                <w:sz w:val="17"/>
                <w:szCs w:val="17"/>
              </w:rPr>
              <w:t>,</w:t>
            </w:r>
            <w:r w:rsidRPr="00157447">
              <w:rPr>
                <w:sz w:val="17"/>
                <w:szCs w:val="17"/>
              </w:rPr>
              <w:t>253</w:t>
            </w:r>
            <w:r>
              <w:rPr>
                <w:sz w:val="17"/>
                <w:szCs w:val="17"/>
              </w:rPr>
              <w:t>,</w:t>
            </w:r>
            <w:r w:rsidRPr="00157447">
              <w:rPr>
                <w:sz w:val="17"/>
                <w:szCs w:val="17"/>
              </w:rPr>
              <w:t>336</w:t>
            </w:r>
            <w:r>
              <w:rPr>
                <w:sz w:val="17"/>
                <w:szCs w:val="17"/>
              </w:rPr>
              <w:t>,</w:t>
            </w:r>
            <w:r w:rsidRPr="00157447">
              <w:rPr>
                <w:sz w:val="17"/>
                <w:szCs w:val="17"/>
              </w:rPr>
              <w:t>636</w:t>
            </w:r>
          </w:p>
        </w:tc>
      </w:tr>
      <w:tr w:rsidR="00CD29F8" w:rsidRPr="00BD0ED8" w:rsidTr="008C534B">
        <w:tc>
          <w:tcPr>
            <w:tcW w:w="1737" w:type="dxa"/>
          </w:tcPr>
          <w:p w:rsidR="00CD29F8" w:rsidRPr="00157447" w:rsidRDefault="00CD29F8" w:rsidP="003D304A">
            <w:pPr>
              <w:rPr>
                <w:sz w:val="17"/>
                <w:szCs w:val="17"/>
              </w:rPr>
            </w:pPr>
            <w:r w:rsidRPr="00157447" w:rsidDel="00292BC8">
              <w:rPr>
                <w:sz w:val="17"/>
                <w:szCs w:val="17"/>
              </w:rPr>
              <w:t>I</w:t>
            </w:r>
            <w:r w:rsidRPr="00157447">
              <w:rPr>
                <w:sz w:val="17"/>
                <w:szCs w:val="17"/>
              </w:rPr>
              <w:t>mported sub-bit</w:t>
            </w:r>
            <w:proofErr w:type="gramStart"/>
            <w:r w:rsidRPr="00157447">
              <w:rPr>
                <w:sz w:val="17"/>
                <w:szCs w:val="17"/>
              </w:rPr>
              <w:t>.</w:t>
            </w:r>
            <w:r w:rsidR="00155672">
              <w:rPr>
                <w:sz w:val="17"/>
                <w:szCs w:val="17"/>
              </w:rPr>
              <w:t>*</w:t>
            </w:r>
            <w:proofErr w:type="gramEnd"/>
            <w:r w:rsidR="00155672">
              <w:rPr>
                <w:sz w:val="17"/>
                <w:szCs w:val="17"/>
              </w:rPr>
              <w:t>**</w:t>
            </w:r>
          </w:p>
        </w:tc>
        <w:tc>
          <w:tcPr>
            <w:tcW w:w="1134" w:type="dxa"/>
          </w:tcPr>
          <w:p w:rsidR="00CD29F8" w:rsidRPr="00157447" w:rsidRDefault="00CD29F8" w:rsidP="003D304A">
            <w:pPr>
              <w:jc w:val="center"/>
              <w:rPr>
                <w:sz w:val="17"/>
                <w:szCs w:val="17"/>
              </w:rPr>
            </w:pPr>
            <w:r w:rsidRPr="00157447">
              <w:rPr>
                <w:sz w:val="17"/>
                <w:szCs w:val="17"/>
              </w:rPr>
              <w:t>932,057</w:t>
            </w:r>
          </w:p>
        </w:tc>
        <w:tc>
          <w:tcPr>
            <w:tcW w:w="1276" w:type="dxa"/>
          </w:tcPr>
          <w:p w:rsidR="00CD29F8" w:rsidRPr="00157447" w:rsidRDefault="00CD29F8" w:rsidP="003D304A">
            <w:pPr>
              <w:jc w:val="center"/>
              <w:rPr>
                <w:sz w:val="17"/>
                <w:szCs w:val="17"/>
              </w:rPr>
            </w:pPr>
            <w:r w:rsidRPr="00157447">
              <w:rPr>
                <w:sz w:val="17"/>
                <w:szCs w:val="17"/>
              </w:rPr>
              <w:t>346,858 Mg</w:t>
            </w:r>
          </w:p>
        </w:tc>
        <w:tc>
          <w:tcPr>
            <w:tcW w:w="956" w:type="dxa"/>
            <w:vAlign w:val="bottom"/>
          </w:tcPr>
          <w:p w:rsidR="00CD29F8" w:rsidRPr="00155672" w:rsidRDefault="00CD29F8" w:rsidP="00CD29F8">
            <w:pPr>
              <w:jc w:val="center"/>
              <w:rPr>
                <w:sz w:val="17"/>
                <w:szCs w:val="17"/>
              </w:rPr>
            </w:pPr>
            <w:r w:rsidRPr="00155672">
              <w:rPr>
                <w:sz w:val="17"/>
                <w:szCs w:val="17"/>
              </w:rPr>
              <w:t>1,733g/kg</w:t>
            </w:r>
          </w:p>
        </w:tc>
        <w:tc>
          <w:tcPr>
            <w:tcW w:w="957" w:type="dxa"/>
            <w:vAlign w:val="bottom"/>
          </w:tcPr>
          <w:p w:rsidR="00CD29F8" w:rsidRPr="00155672" w:rsidRDefault="00CD29F8" w:rsidP="00135DAD">
            <w:pPr>
              <w:jc w:val="center"/>
              <w:rPr>
                <w:sz w:val="17"/>
                <w:szCs w:val="17"/>
              </w:rPr>
            </w:pPr>
            <w:r w:rsidRPr="00155672">
              <w:rPr>
                <w:sz w:val="17"/>
                <w:szCs w:val="17"/>
              </w:rPr>
              <w:t>0.022g/kg</w:t>
            </w:r>
          </w:p>
        </w:tc>
        <w:tc>
          <w:tcPr>
            <w:tcW w:w="957" w:type="dxa"/>
            <w:vAlign w:val="bottom"/>
          </w:tcPr>
          <w:p w:rsidR="00CD29F8" w:rsidRPr="00155672" w:rsidRDefault="00CD29F8" w:rsidP="00135DAD">
            <w:pPr>
              <w:jc w:val="center"/>
              <w:rPr>
                <w:sz w:val="17"/>
                <w:szCs w:val="17"/>
              </w:rPr>
            </w:pPr>
            <w:r w:rsidRPr="00155672">
              <w:rPr>
                <w:sz w:val="17"/>
                <w:szCs w:val="17"/>
              </w:rPr>
              <w:t>0.032g/kg</w:t>
            </w:r>
          </w:p>
        </w:tc>
        <w:tc>
          <w:tcPr>
            <w:tcW w:w="957" w:type="dxa"/>
            <w:vAlign w:val="bottom"/>
          </w:tcPr>
          <w:p w:rsidR="00CD29F8" w:rsidRPr="00155672" w:rsidRDefault="00CD29F8" w:rsidP="00CD29F8">
            <w:pPr>
              <w:jc w:val="center"/>
              <w:rPr>
                <w:sz w:val="17"/>
                <w:szCs w:val="17"/>
              </w:rPr>
            </w:pPr>
            <w:r w:rsidRPr="00155672">
              <w:rPr>
                <w:sz w:val="17"/>
                <w:szCs w:val="17"/>
              </w:rPr>
              <w:t>1,743g/kg</w:t>
            </w:r>
          </w:p>
        </w:tc>
        <w:tc>
          <w:tcPr>
            <w:tcW w:w="1418" w:type="dxa"/>
            <w:vAlign w:val="bottom"/>
          </w:tcPr>
          <w:p w:rsidR="00CD29F8" w:rsidRPr="00155672" w:rsidRDefault="00CD29F8" w:rsidP="00CD29F8">
            <w:pPr>
              <w:jc w:val="center"/>
              <w:rPr>
                <w:sz w:val="17"/>
                <w:szCs w:val="17"/>
              </w:rPr>
            </w:pPr>
            <w:r w:rsidRPr="00155672">
              <w:rPr>
                <w:sz w:val="17"/>
                <w:szCs w:val="17"/>
              </w:rPr>
              <w:t>604,603,324</w:t>
            </w:r>
          </w:p>
        </w:tc>
      </w:tr>
      <w:tr w:rsidR="00CD29F8" w:rsidRPr="00BD0ED8" w:rsidTr="008C534B">
        <w:tc>
          <w:tcPr>
            <w:tcW w:w="1737" w:type="dxa"/>
          </w:tcPr>
          <w:p w:rsidR="00CD29F8" w:rsidRPr="00157447" w:rsidRDefault="00CD29F8" w:rsidP="003D304A">
            <w:pPr>
              <w:rPr>
                <w:sz w:val="17"/>
                <w:szCs w:val="17"/>
              </w:rPr>
            </w:pPr>
            <w:r w:rsidRPr="00157447">
              <w:rPr>
                <w:sz w:val="17"/>
                <w:szCs w:val="17"/>
              </w:rPr>
              <w:t>Light fuel oil</w:t>
            </w:r>
          </w:p>
        </w:tc>
        <w:tc>
          <w:tcPr>
            <w:tcW w:w="1134" w:type="dxa"/>
          </w:tcPr>
          <w:p w:rsidR="00CD29F8" w:rsidRPr="00157447" w:rsidRDefault="00CD29F8" w:rsidP="003D304A">
            <w:pPr>
              <w:jc w:val="center"/>
              <w:rPr>
                <w:sz w:val="17"/>
                <w:szCs w:val="17"/>
              </w:rPr>
            </w:pPr>
            <w:r w:rsidRPr="00157447">
              <w:rPr>
                <w:sz w:val="17"/>
                <w:szCs w:val="17"/>
              </w:rPr>
              <w:t>15,888</w:t>
            </w:r>
          </w:p>
        </w:tc>
        <w:tc>
          <w:tcPr>
            <w:tcW w:w="1276" w:type="dxa"/>
          </w:tcPr>
          <w:p w:rsidR="00CD29F8" w:rsidRPr="00157447" w:rsidRDefault="00CD29F8" w:rsidP="003D304A">
            <w:pPr>
              <w:jc w:val="center"/>
              <w:rPr>
                <w:sz w:val="17"/>
                <w:szCs w:val="17"/>
              </w:rPr>
            </w:pPr>
            <w:r w:rsidRPr="00157447">
              <w:rPr>
                <w:sz w:val="17"/>
                <w:szCs w:val="17"/>
              </w:rPr>
              <w:t>4,564kL</w:t>
            </w:r>
          </w:p>
        </w:tc>
        <w:tc>
          <w:tcPr>
            <w:tcW w:w="956" w:type="dxa"/>
            <w:vAlign w:val="bottom"/>
          </w:tcPr>
          <w:p w:rsidR="00CD29F8" w:rsidRPr="00155672" w:rsidRDefault="00CD29F8" w:rsidP="003D304A">
            <w:pPr>
              <w:jc w:val="center"/>
              <w:rPr>
                <w:sz w:val="17"/>
                <w:szCs w:val="17"/>
              </w:rPr>
            </w:pPr>
            <w:r w:rsidRPr="00155672">
              <w:rPr>
                <w:sz w:val="17"/>
                <w:szCs w:val="17"/>
              </w:rPr>
              <w:t>2,830g/L</w:t>
            </w:r>
          </w:p>
        </w:tc>
        <w:tc>
          <w:tcPr>
            <w:tcW w:w="957" w:type="dxa"/>
            <w:vAlign w:val="bottom"/>
          </w:tcPr>
          <w:p w:rsidR="00CD29F8" w:rsidRPr="00155672" w:rsidRDefault="00CD29F8" w:rsidP="003D304A">
            <w:pPr>
              <w:jc w:val="center"/>
              <w:rPr>
                <w:sz w:val="17"/>
                <w:szCs w:val="17"/>
              </w:rPr>
            </w:pPr>
            <w:r w:rsidRPr="00155672">
              <w:rPr>
                <w:sz w:val="17"/>
                <w:szCs w:val="17"/>
              </w:rPr>
              <w:t>0.18g/L</w:t>
            </w:r>
          </w:p>
        </w:tc>
        <w:tc>
          <w:tcPr>
            <w:tcW w:w="957" w:type="dxa"/>
            <w:vAlign w:val="bottom"/>
          </w:tcPr>
          <w:p w:rsidR="00CD29F8" w:rsidRPr="00155672" w:rsidRDefault="00CD29F8" w:rsidP="003D304A">
            <w:pPr>
              <w:jc w:val="center"/>
              <w:rPr>
                <w:sz w:val="17"/>
                <w:szCs w:val="17"/>
              </w:rPr>
            </w:pPr>
            <w:r w:rsidRPr="00155672">
              <w:rPr>
                <w:sz w:val="17"/>
                <w:szCs w:val="17"/>
              </w:rPr>
              <w:t>0.031g/L</w:t>
            </w:r>
          </w:p>
        </w:tc>
        <w:tc>
          <w:tcPr>
            <w:tcW w:w="957" w:type="dxa"/>
            <w:vAlign w:val="bottom"/>
          </w:tcPr>
          <w:p w:rsidR="00CD29F8" w:rsidRPr="00155672" w:rsidRDefault="00CD29F8" w:rsidP="003D304A">
            <w:pPr>
              <w:jc w:val="center"/>
              <w:rPr>
                <w:sz w:val="17"/>
                <w:szCs w:val="17"/>
              </w:rPr>
            </w:pPr>
            <w:r w:rsidRPr="00155672">
              <w:rPr>
                <w:sz w:val="17"/>
                <w:szCs w:val="17"/>
              </w:rPr>
              <w:t>2,844g/L</w:t>
            </w:r>
          </w:p>
        </w:tc>
        <w:tc>
          <w:tcPr>
            <w:tcW w:w="1418" w:type="dxa"/>
            <w:vAlign w:val="bottom"/>
          </w:tcPr>
          <w:p w:rsidR="00CD29F8" w:rsidRPr="00155672" w:rsidRDefault="00CD29F8" w:rsidP="003D304A">
            <w:pPr>
              <w:jc w:val="center"/>
              <w:rPr>
                <w:sz w:val="17"/>
                <w:szCs w:val="17"/>
              </w:rPr>
            </w:pPr>
            <w:r w:rsidRPr="00155672">
              <w:rPr>
                <w:sz w:val="17"/>
                <w:szCs w:val="17"/>
              </w:rPr>
              <w:t>12,978,820</w:t>
            </w:r>
          </w:p>
        </w:tc>
      </w:tr>
      <w:tr w:rsidR="00CD29F8" w:rsidRPr="00BD0ED8" w:rsidTr="008C534B">
        <w:tc>
          <w:tcPr>
            <w:tcW w:w="1737" w:type="dxa"/>
          </w:tcPr>
          <w:p w:rsidR="00CD29F8" w:rsidRPr="00157447" w:rsidRDefault="00CD29F8" w:rsidP="003D304A">
            <w:pPr>
              <w:rPr>
                <w:sz w:val="17"/>
                <w:szCs w:val="17"/>
              </w:rPr>
            </w:pPr>
            <w:r w:rsidRPr="00157447">
              <w:rPr>
                <w:sz w:val="17"/>
                <w:szCs w:val="17"/>
              </w:rPr>
              <w:t>Heavy fuel oil</w:t>
            </w:r>
          </w:p>
        </w:tc>
        <w:tc>
          <w:tcPr>
            <w:tcW w:w="1134" w:type="dxa"/>
          </w:tcPr>
          <w:p w:rsidR="00CD29F8" w:rsidRPr="00157447" w:rsidRDefault="00CD29F8" w:rsidP="003D304A">
            <w:pPr>
              <w:jc w:val="center"/>
              <w:rPr>
                <w:sz w:val="17"/>
                <w:szCs w:val="17"/>
              </w:rPr>
            </w:pPr>
            <w:r w:rsidRPr="00157447">
              <w:rPr>
                <w:sz w:val="17"/>
                <w:szCs w:val="17"/>
              </w:rPr>
              <w:t>1,650,432</w:t>
            </w:r>
          </w:p>
        </w:tc>
        <w:tc>
          <w:tcPr>
            <w:tcW w:w="1276" w:type="dxa"/>
          </w:tcPr>
          <w:p w:rsidR="00CD29F8" w:rsidRPr="00157447" w:rsidRDefault="00CD29F8" w:rsidP="003D304A">
            <w:pPr>
              <w:jc w:val="center"/>
              <w:rPr>
                <w:sz w:val="17"/>
                <w:szCs w:val="17"/>
              </w:rPr>
            </w:pPr>
            <w:r w:rsidRPr="00157447">
              <w:rPr>
                <w:sz w:val="17"/>
                <w:szCs w:val="17"/>
              </w:rPr>
              <w:t>406,063kL</w:t>
            </w:r>
          </w:p>
        </w:tc>
        <w:tc>
          <w:tcPr>
            <w:tcW w:w="956" w:type="dxa"/>
            <w:vAlign w:val="bottom"/>
          </w:tcPr>
          <w:p w:rsidR="00CD29F8" w:rsidRPr="00155672" w:rsidRDefault="00CD29F8" w:rsidP="00135DAD">
            <w:pPr>
              <w:jc w:val="center"/>
              <w:rPr>
                <w:sz w:val="17"/>
                <w:szCs w:val="17"/>
              </w:rPr>
            </w:pPr>
            <w:r w:rsidRPr="00155672">
              <w:rPr>
                <w:sz w:val="17"/>
                <w:szCs w:val="17"/>
              </w:rPr>
              <w:t>3,080g/L</w:t>
            </w:r>
          </w:p>
        </w:tc>
        <w:tc>
          <w:tcPr>
            <w:tcW w:w="957" w:type="dxa"/>
            <w:vAlign w:val="bottom"/>
          </w:tcPr>
          <w:p w:rsidR="00CD29F8" w:rsidRPr="00155672" w:rsidRDefault="00CD29F8" w:rsidP="00135DAD">
            <w:pPr>
              <w:jc w:val="center"/>
              <w:rPr>
                <w:sz w:val="17"/>
                <w:szCs w:val="17"/>
              </w:rPr>
            </w:pPr>
            <w:r w:rsidRPr="00155672">
              <w:rPr>
                <w:sz w:val="17"/>
                <w:szCs w:val="17"/>
              </w:rPr>
              <w:t>0.034g/L</w:t>
            </w:r>
          </w:p>
        </w:tc>
        <w:tc>
          <w:tcPr>
            <w:tcW w:w="957" w:type="dxa"/>
            <w:vAlign w:val="bottom"/>
          </w:tcPr>
          <w:p w:rsidR="00CD29F8" w:rsidRPr="00155672" w:rsidRDefault="00CD29F8" w:rsidP="00135DAD">
            <w:pPr>
              <w:jc w:val="center"/>
              <w:rPr>
                <w:sz w:val="17"/>
                <w:szCs w:val="17"/>
              </w:rPr>
            </w:pPr>
            <w:r w:rsidRPr="00155672">
              <w:rPr>
                <w:sz w:val="17"/>
                <w:szCs w:val="17"/>
              </w:rPr>
              <w:t>0.064g/L</w:t>
            </w:r>
          </w:p>
        </w:tc>
        <w:tc>
          <w:tcPr>
            <w:tcW w:w="957" w:type="dxa"/>
            <w:vAlign w:val="bottom"/>
          </w:tcPr>
          <w:p w:rsidR="00CD29F8" w:rsidRPr="00155672" w:rsidRDefault="00CD29F8" w:rsidP="00135DAD">
            <w:pPr>
              <w:jc w:val="center"/>
              <w:rPr>
                <w:sz w:val="17"/>
                <w:szCs w:val="17"/>
              </w:rPr>
            </w:pPr>
            <w:r w:rsidRPr="00155672">
              <w:rPr>
                <w:sz w:val="17"/>
                <w:szCs w:val="17"/>
              </w:rPr>
              <w:t>3,100g/L</w:t>
            </w:r>
          </w:p>
        </w:tc>
        <w:tc>
          <w:tcPr>
            <w:tcW w:w="1418" w:type="dxa"/>
            <w:vAlign w:val="bottom"/>
          </w:tcPr>
          <w:p w:rsidR="00CD29F8" w:rsidRPr="00155672" w:rsidRDefault="00CD29F8" w:rsidP="00135DAD">
            <w:pPr>
              <w:jc w:val="center"/>
              <w:rPr>
                <w:sz w:val="17"/>
                <w:szCs w:val="17"/>
              </w:rPr>
            </w:pPr>
            <w:r w:rsidRPr="00155672">
              <w:rPr>
                <w:sz w:val="17"/>
                <w:szCs w:val="17"/>
              </w:rPr>
              <w:t>1,258,763,627</w:t>
            </w:r>
          </w:p>
        </w:tc>
      </w:tr>
      <w:tr w:rsidR="00CD29F8" w:rsidRPr="00BD0ED8" w:rsidTr="008C534B">
        <w:tc>
          <w:tcPr>
            <w:tcW w:w="1737" w:type="dxa"/>
          </w:tcPr>
          <w:p w:rsidR="00CD29F8" w:rsidRPr="00157447" w:rsidRDefault="00CD29F8" w:rsidP="003D304A">
            <w:pPr>
              <w:rPr>
                <w:sz w:val="17"/>
                <w:szCs w:val="17"/>
              </w:rPr>
            </w:pPr>
            <w:r w:rsidRPr="00157447">
              <w:rPr>
                <w:sz w:val="17"/>
                <w:szCs w:val="17"/>
              </w:rPr>
              <w:t>Diesel</w:t>
            </w:r>
          </w:p>
        </w:tc>
        <w:tc>
          <w:tcPr>
            <w:tcW w:w="1134" w:type="dxa"/>
          </w:tcPr>
          <w:p w:rsidR="00CD29F8" w:rsidRPr="00157447" w:rsidRDefault="00CD29F8" w:rsidP="003D304A">
            <w:pPr>
              <w:jc w:val="center"/>
              <w:rPr>
                <w:sz w:val="17"/>
                <w:szCs w:val="17"/>
              </w:rPr>
            </w:pPr>
            <w:r w:rsidRPr="00157447">
              <w:rPr>
                <w:sz w:val="17"/>
                <w:szCs w:val="17"/>
              </w:rPr>
              <w:t>128,443</w:t>
            </w:r>
          </w:p>
        </w:tc>
        <w:tc>
          <w:tcPr>
            <w:tcW w:w="1276" w:type="dxa"/>
          </w:tcPr>
          <w:p w:rsidR="00CD29F8" w:rsidRPr="00157447" w:rsidRDefault="00CD29F8" w:rsidP="003D304A">
            <w:pPr>
              <w:jc w:val="center"/>
              <w:rPr>
                <w:sz w:val="17"/>
                <w:szCs w:val="17"/>
              </w:rPr>
            </w:pPr>
            <w:r w:rsidRPr="00157447">
              <w:rPr>
                <w:sz w:val="17"/>
                <w:szCs w:val="17"/>
              </w:rPr>
              <w:t>44,920kL</w:t>
            </w:r>
          </w:p>
        </w:tc>
        <w:tc>
          <w:tcPr>
            <w:tcW w:w="956" w:type="dxa"/>
            <w:vAlign w:val="bottom"/>
          </w:tcPr>
          <w:p w:rsidR="00CD29F8" w:rsidRPr="00155672" w:rsidRDefault="00CD29F8" w:rsidP="00135DAD">
            <w:pPr>
              <w:jc w:val="center"/>
              <w:rPr>
                <w:sz w:val="17"/>
                <w:szCs w:val="17"/>
              </w:rPr>
            </w:pPr>
            <w:r w:rsidRPr="00155672">
              <w:rPr>
                <w:sz w:val="17"/>
                <w:szCs w:val="17"/>
              </w:rPr>
              <w:t>2,730g/L</w:t>
            </w:r>
          </w:p>
        </w:tc>
        <w:tc>
          <w:tcPr>
            <w:tcW w:w="957" w:type="dxa"/>
            <w:vAlign w:val="bottom"/>
          </w:tcPr>
          <w:p w:rsidR="00CD29F8" w:rsidRPr="00155672" w:rsidRDefault="00CD29F8" w:rsidP="00135DAD">
            <w:pPr>
              <w:jc w:val="center"/>
              <w:rPr>
                <w:sz w:val="17"/>
                <w:szCs w:val="17"/>
              </w:rPr>
            </w:pPr>
            <w:r w:rsidRPr="00155672">
              <w:rPr>
                <w:sz w:val="17"/>
                <w:szCs w:val="17"/>
              </w:rPr>
              <w:t>0.133g/L</w:t>
            </w:r>
          </w:p>
        </w:tc>
        <w:tc>
          <w:tcPr>
            <w:tcW w:w="957" w:type="dxa"/>
            <w:vAlign w:val="bottom"/>
          </w:tcPr>
          <w:p w:rsidR="00CD29F8" w:rsidRPr="00155672" w:rsidRDefault="00CD29F8" w:rsidP="00135DAD">
            <w:pPr>
              <w:jc w:val="center"/>
              <w:rPr>
                <w:sz w:val="17"/>
                <w:szCs w:val="17"/>
              </w:rPr>
            </w:pPr>
            <w:r w:rsidRPr="00155672">
              <w:rPr>
                <w:sz w:val="17"/>
                <w:szCs w:val="17"/>
              </w:rPr>
              <w:t>0.4g/L</w:t>
            </w:r>
          </w:p>
        </w:tc>
        <w:tc>
          <w:tcPr>
            <w:tcW w:w="957" w:type="dxa"/>
            <w:vAlign w:val="bottom"/>
          </w:tcPr>
          <w:p w:rsidR="00CD29F8" w:rsidRPr="00155672" w:rsidRDefault="00CD29F8" w:rsidP="00135DAD">
            <w:pPr>
              <w:jc w:val="center"/>
              <w:rPr>
                <w:sz w:val="17"/>
                <w:szCs w:val="17"/>
              </w:rPr>
            </w:pPr>
            <w:r w:rsidRPr="00155672">
              <w:rPr>
                <w:sz w:val="17"/>
                <w:szCs w:val="17"/>
              </w:rPr>
              <w:t>2,853g/L</w:t>
            </w:r>
          </w:p>
        </w:tc>
        <w:tc>
          <w:tcPr>
            <w:tcW w:w="1418" w:type="dxa"/>
            <w:vAlign w:val="bottom"/>
          </w:tcPr>
          <w:p w:rsidR="00CD29F8" w:rsidRPr="00155672" w:rsidRDefault="00CD29F8" w:rsidP="00135DAD">
            <w:pPr>
              <w:jc w:val="center"/>
              <w:rPr>
                <w:sz w:val="17"/>
                <w:szCs w:val="17"/>
              </w:rPr>
            </w:pPr>
            <w:r w:rsidRPr="00155672">
              <w:rPr>
                <w:sz w:val="17"/>
                <w:szCs w:val="17"/>
              </w:rPr>
              <w:t>128,135,423</w:t>
            </w:r>
          </w:p>
        </w:tc>
      </w:tr>
      <w:tr w:rsidR="00CD29F8" w:rsidRPr="00BD0ED8" w:rsidTr="008C534B">
        <w:tc>
          <w:tcPr>
            <w:tcW w:w="1737" w:type="dxa"/>
          </w:tcPr>
          <w:p w:rsidR="00CD29F8" w:rsidRPr="00157447" w:rsidRDefault="00CD29F8" w:rsidP="003D304A">
            <w:pPr>
              <w:rPr>
                <w:sz w:val="17"/>
                <w:szCs w:val="17"/>
              </w:rPr>
            </w:pPr>
            <w:r w:rsidRPr="00157447">
              <w:rPr>
                <w:sz w:val="17"/>
                <w:szCs w:val="17"/>
              </w:rPr>
              <w:t>Natural gas</w:t>
            </w:r>
          </w:p>
        </w:tc>
        <w:tc>
          <w:tcPr>
            <w:tcW w:w="1134" w:type="dxa"/>
          </w:tcPr>
          <w:p w:rsidR="00CD29F8" w:rsidRPr="00157447" w:rsidRDefault="00CD29F8" w:rsidP="003D304A">
            <w:pPr>
              <w:jc w:val="center"/>
              <w:rPr>
                <w:sz w:val="17"/>
                <w:szCs w:val="17"/>
              </w:rPr>
            </w:pPr>
            <w:r w:rsidRPr="00157447">
              <w:rPr>
                <w:sz w:val="17"/>
                <w:szCs w:val="17"/>
              </w:rPr>
              <w:t>13,795</w:t>
            </w:r>
          </w:p>
        </w:tc>
        <w:tc>
          <w:tcPr>
            <w:tcW w:w="1276" w:type="dxa"/>
          </w:tcPr>
          <w:p w:rsidR="00CD29F8" w:rsidRPr="00157447" w:rsidRDefault="00CD29F8" w:rsidP="003D304A">
            <w:pPr>
              <w:jc w:val="center"/>
              <w:rPr>
                <w:sz w:val="17"/>
                <w:szCs w:val="17"/>
              </w:rPr>
            </w:pPr>
            <w:r w:rsidRPr="00157447">
              <w:rPr>
                <w:sz w:val="17"/>
                <w:szCs w:val="17"/>
              </w:rPr>
              <w:t>3,760k.m</w:t>
            </w:r>
            <w:r w:rsidRPr="00157447">
              <w:rPr>
                <w:sz w:val="17"/>
                <w:szCs w:val="17"/>
                <w:vertAlign w:val="superscript"/>
              </w:rPr>
              <w:t>3</w:t>
            </w:r>
          </w:p>
        </w:tc>
        <w:tc>
          <w:tcPr>
            <w:tcW w:w="956" w:type="dxa"/>
            <w:vAlign w:val="bottom"/>
          </w:tcPr>
          <w:p w:rsidR="00CD29F8" w:rsidRPr="00155672" w:rsidRDefault="00CD29F8" w:rsidP="00135DAD">
            <w:pPr>
              <w:jc w:val="center"/>
              <w:rPr>
                <w:sz w:val="17"/>
                <w:szCs w:val="17"/>
              </w:rPr>
            </w:pPr>
            <w:r w:rsidRPr="00155672">
              <w:rPr>
                <w:sz w:val="17"/>
                <w:szCs w:val="17"/>
              </w:rPr>
              <w:t>1,891g/L</w:t>
            </w:r>
          </w:p>
        </w:tc>
        <w:tc>
          <w:tcPr>
            <w:tcW w:w="957" w:type="dxa"/>
            <w:vAlign w:val="bottom"/>
          </w:tcPr>
          <w:p w:rsidR="00CD29F8" w:rsidRPr="00155672" w:rsidRDefault="00CD29F8" w:rsidP="00135DAD">
            <w:pPr>
              <w:jc w:val="center"/>
              <w:rPr>
                <w:sz w:val="17"/>
                <w:szCs w:val="17"/>
              </w:rPr>
            </w:pPr>
            <w:r w:rsidRPr="00155672">
              <w:rPr>
                <w:sz w:val="17"/>
                <w:szCs w:val="17"/>
              </w:rPr>
              <w:t>0.49g/L</w:t>
            </w:r>
          </w:p>
        </w:tc>
        <w:tc>
          <w:tcPr>
            <w:tcW w:w="957" w:type="dxa"/>
            <w:vAlign w:val="bottom"/>
          </w:tcPr>
          <w:p w:rsidR="00CD29F8" w:rsidRPr="00155672" w:rsidRDefault="00CD29F8" w:rsidP="00135DAD">
            <w:pPr>
              <w:jc w:val="center"/>
              <w:rPr>
                <w:sz w:val="17"/>
                <w:szCs w:val="17"/>
              </w:rPr>
            </w:pPr>
            <w:r w:rsidRPr="00155672">
              <w:rPr>
                <w:sz w:val="17"/>
                <w:szCs w:val="17"/>
              </w:rPr>
              <w:t>0.049g/L</w:t>
            </w:r>
          </w:p>
        </w:tc>
        <w:tc>
          <w:tcPr>
            <w:tcW w:w="957" w:type="dxa"/>
            <w:vAlign w:val="bottom"/>
          </w:tcPr>
          <w:p w:rsidR="00CD29F8" w:rsidRPr="00155672" w:rsidRDefault="00CD29F8" w:rsidP="00135DAD">
            <w:pPr>
              <w:jc w:val="center"/>
              <w:rPr>
                <w:sz w:val="17"/>
                <w:szCs w:val="17"/>
              </w:rPr>
            </w:pPr>
            <w:r w:rsidRPr="00155672">
              <w:rPr>
                <w:sz w:val="17"/>
                <w:szCs w:val="17"/>
              </w:rPr>
              <w:t>1,918g/L</w:t>
            </w:r>
          </w:p>
        </w:tc>
        <w:tc>
          <w:tcPr>
            <w:tcW w:w="1418" w:type="dxa"/>
            <w:vAlign w:val="bottom"/>
          </w:tcPr>
          <w:p w:rsidR="00CD29F8" w:rsidRPr="00155672" w:rsidRDefault="00CD29F8" w:rsidP="00135DAD">
            <w:pPr>
              <w:jc w:val="center"/>
              <w:rPr>
                <w:sz w:val="17"/>
                <w:szCs w:val="17"/>
              </w:rPr>
            </w:pPr>
            <w:r w:rsidRPr="00155672">
              <w:rPr>
                <w:sz w:val="17"/>
                <w:szCs w:val="17"/>
              </w:rPr>
              <w:t>7,211,124</w:t>
            </w:r>
          </w:p>
        </w:tc>
      </w:tr>
      <w:tr w:rsidR="00CD29F8" w:rsidRPr="00BD0ED8" w:rsidTr="008C534B">
        <w:tc>
          <w:tcPr>
            <w:tcW w:w="1737" w:type="dxa"/>
          </w:tcPr>
          <w:p w:rsidR="00CD29F8" w:rsidRPr="00157447" w:rsidRDefault="00CD29F8" w:rsidP="003D304A">
            <w:pPr>
              <w:rPr>
                <w:sz w:val="17"/>
                <w:szCs w:val="17"/>
              </w:rPr>
            </w:pPr>
            <w:r w:rsidRPr="00157447">
              <w:rPr>
                <w:sz w:val="17"/>
                <w:szCs w:val="17"/>
              </w:rPr>
              <w:t>Wood</w:t>
            </w:r>
          </w:p>
        </w:tc>
        <w:tc>
          <w:tcPr>
            <w:tcW w:w="1134" w:type="dxa"/>
          </w:tcPr>
          <w:p w:rsidR="00CD29F8" w:rsidRPr="00157447" w:rsidRDefault="00CD29F8" w:rsidP="003D304A">
            <w:pPr>
              <w:jc w:val="center"/>
              <w:rPr>
                <w:sz w:val="17"/>
                <w:szCs w:val="17"/>
              </w:rPr>
            </w:pPr>
            <w:r w:rsidRPr="00157447">
              <w:rPr>
                <w:sz w:val="17"/>
                <w:szCs w:val="17"/>
              </w:rPr>
              <w:t>178,346</w:t>
            </w:r>
          </w:p>
        </w:tc>
        <w:tc>
          <w:tcPr>
            <w:tcW w:w="1276" w:type="dxa"/>
          </w:tcPr>
          <w:p w:rsidR="00CD29F8" w:rsidRPr="00157447" w:rsidRDefault="00CD29F8" w:rsidP="003D304A">
            <w:pPr>
              <w:jc w:val="center"/>
              <w:rPr>
                <w:sz w:val="17"/>
                <w:szCs w:val="17"/>
              </w:rPr>
            </w:pPr>
            <w:r w:rsidRPr="00157447">
              <w:rPr>
                <w:sz w:val="17"/>
                <w:szCs w:val="17"/>
              </w:rPr>
              <w:t>133,088Mg</w:t>
            </w:r>
          </w:p>
        </w:tc>
        <w:tc>
          <w:tcPr>
            <w:tcW w:w="956" w:type="dxa"/>
            <w:vAlign w:val="bottom"/>
          </w:tcPr>
          <w:p w:rsidR="00CD29F8" w:rsidRPr="00155672" w:rsidRDefault="00CD29F8" w:rsidP="00135DAD">
            <w:pPr>
              <w:jc w:val="center"/>
              <w:rPr>
                <w:sz w:val="17"/>
                <w:szCs w:val="17"/>
              </w:rPr>
            </w:pPr>
            <w:r w:rsidRPr="00155672">
              <w:rPr>
                <w:sz w:val="17"/>
                <w:szCs w:val="17"/>
              </w:rPr>
              <w:t>0</w:t>
            </w:r>
          </w:p>
        </w:tc>
        <w:tc>
          <w:tcPr>
            <w:tcW w:w="957" w:type="dxa"/>
            <w:vAlign w:val="bottom"/>
          </w:tcPr>
          <w:p w:rsidR="00CD29F8" w:rsidRPr="00155672" w:rsidRDefault="00CD29F8" w:rsidP="007A37DE">
            <w:pPr>
              <w:jc w:val="center"/>
              <w:rPr>
                <w:sz w:val="17"/>
                <w:szCs w:val="17"/>
              </w:rPr>
            </w:pPr>
            <w:r w:rsidRPr="00155672">
              <w:rPr>
                <w:sz w:val="17"/>
                <w:szCs w:val="17"/>
              </w:rPr>
              <w:t>0.05g/kg</w:t>
            </w:r>
          </w:p>
        </w:tc>
        <w:tc>
          <w:tcPr>
            <w:tcW w:w="957" w:type="dxa"/>
            <w:vAlign w:val="bottom"/>
          </w:tcPr>
          <w:p w:rsidR="00CD29F8" w:rsidRPr="00155672" w:rsidRDefault="00CD29F8" w:rsidP="00135DAD">
            <w:pPr>
              <w:jc w:val="center"/>
              <w:rPr>
                <w:sz w:val="17"/>
                <w:szCs w:val="17"/>
              </w:rPr>
            </w:pPr>
            <w:r w:rsidRPr="00155672">
              <w:rPr>
                <w:sz w:val="17"/>
                <w:szCs w:val="17"/>
              </w:rPr>
              <w:t>0.02g/kg</w:t>
            </w:r>
          </w:p>
        </w:tc>
        <w:tc>
          <w:tcPr>
            <w:tcW w:w="957" w:type="dxa"/>
            <w:vAlign w:val="bottom"/>
          </w:tcPr>
          <w:p w:rsidR="00CD29F8" w:rsidRPr="00155672" w:rsidRDefault="00CD29F8" w:rsidP="007A37DE">
            <w:pPr>
              <w:jc w:val="center"/>
              <w:rPr>
                <w:sz w:val="17"/>
                <w:szCs w:val="17"/>
              </w:rPr>
            </w:pPr>
            <w:r w:rsidRPr="00155672">
              <w:rPr>
                <w:sz w:val="17"/>
                <w:szCs w:val="17"/>
              </w:rPr>
              <w:t>7g/kg</w:t>
            </w:r>
          </w:p>
        </w:tc>
        <w:tc>
          <w:tcPr>
            <w:tcW w:w="1418" w:type="dxa"/>
            <w:vAlign w:val="bottom"/>
          </w:tcPr>
          <w:p w:rsidR="00CD29F8" w:rsidRPr="00155672" w:rsidRDefault="00CD29F8" w:rsidP="003D304A">
            <w:pPr>
              <w:jc w:val="center"/>
              <w:rPr>
                <w:sz w:val="17"/>
                <w:szCs w:val="17"/>
              </w:rPr>
            </w:pPr>
            <w:r w:rsidRPr="00155672">
              <w:rPr>
                <w:sz w:val="17"/>
                <w:szCs w:val="17"/>
              </w:rPr>
              <w:t>959,564</w:t>
            </w:r>
          </w:p>
        </w:tc>
      </w:tr>
      <w:tr w:rsidR="00CD29F8" w:rsidRPr="00BD0ED8" w:rsidTr="008C534B">
        <w:tc>
          <w:tcPr>
            <w:tcW w:w="1737" w:type="dxa"/>
          </w:tcPr>
          <w:p w:rsidR="00CD29F8" w:rsidRPr="00157447" w:rsidRDefault="00CD29F8" w:rsidP="003D304A">
            <w:pPr>
              <w:rPr>
                <w:sz w:val="17"/>
                <w:szCs w:val="17"/>
              </w:rPr>
            </w:pPr>
            <w:r w:rsidRPr="00157447">
              <w:rPr>
                <w:sz w:val="17"/>
                <w:szCs w:val="17"/>
              </w:rPr>
              <w:t>Hydro</w:t>
            </w:r>
          </w:p>
        </w:tc>
        <w:tc>
          <w:tcPr>
            <w:tcW w:w="1134" w:type="dxa"/>
          </w:tcPr>
          <w:p w:rsidR="00CD29F8" w:rsidRPr="00157447" w:rsidRDefault="00CD29F8" w:rsidP="003D304A">
            <w:pPr>
              <w:jc w:val="center"/>
              <w:rPr>
                <w:sz w:val="17"/>
                <w:szCs w:val="17"/>
              </w:rPr>
            </w:pPr>
            <w:r w:rsidRPr="00157447">
              <w:rPr>
                <w:sz w:val="17"/>
                <w:szCs w:val="17"/>
              </w:rPr>
              <w:t>864,526</w:t>
            </w:r>
          </w:p>
        </w:tc>
        <w:tc>
          <w:tcPr>
            <w:tcW w:w="1276" w:type="dxa"/>
          </w:tcPr>
          <w:p w:rsidR="00CD29F8" w:rsidRPr="00157447" w:rsidRDefault="00CD29F8" w:rsidP="003D304A">
            <w:pPr>
              <w:jc w:val="center"/>
              <w:rPr>
                <w:sz w:val="17"/>
                <w:szCs w:val="17"/>
              </w:rPr>
            </w:pPr>
            <w:r w:rsidRPr="00157447">
              <w:rPr>
                <w:sz w:val="17"/>
                <w:szCs w:val="17"/>
              </w:rPr>
              <w:t>N/A</w:t>
            </w:r>
          </w:p>
        </w:tc>
        <w:tc>
          <w:tcPr>
            <w:tcW w:w="956" w:type="dxa"/>
            <w:vAlign w:val="bottom"/>
          </w:tcPr>
          <w:p w:rsidR="00CD29F8" w:rsidRPr="00155672" w:rsidRDefault="00CD29F8" w:rsidP="003D304A">
            <w:pPr>
              <w:jc w:val="center"/>
              <w:rPr>
                <w:sz w:val="17"/>
                <w:szCs w:val="17"/>
              </w:rPr>
            </w:pPr>
            <w:r w:rsidRPr="00155672">
              <w:rPr>
                <w:sz w:val="17"/>
                <w:szCs w:val="17"/>
              </w:rPr>
              <w:t>0</w:t>
            </w:r>
          </w:p>
        </w:tc>
        <w:tc>
          <w:tcPr>
            <w:tcW w:w="957" w:type="dxa"/>
            <w:vAlign w:val="bottom"/>
          </w:tcPr>
          <w:p w:rsidR="00CD29F8" w:rsidRPr="00155672" w:rsidRDefault="00CD29F8" w:rsidP="003D304A">
            <w:pPr>
              <w:jc w:val="center"/>
              <w:rPr>
                <w:sz w:val="17"/>
                <w:szCs w:val="17"/>
              </w:rPr>
            </w:pPr>
            <w:r w:rsidRPr="00155672">
              <w:rPr>
                <w:sz w:val="17"/>
                <w:szCs w:val="17"/>
              </w:rPr>
              <w:t>0</w:t>
            </w:r>
          </w:p>
        </w:tc>
        <w:tc>
          <w:tcPr>
            <w:tcW w:w="957" w:type="dxa"/>
            <w:vAlign w:val="bottom"/>
          </w:tcPr>
          <w:p w:rsidR="00CD29F8" w:rsidRPr="00155672" w:rsidRDefault="00CD29F8" w:rsidP="003D304A">
            <w:pPr>
              <w:jc w:val="center"/>
              <w:rPr>
                <w:sz w:val="17"/>
                <w:szCs w:val="17"/>
              </w:rPr>
            </w:pPr>
            <w:r w:rsidRPr="00155672">
              <w:rPr>
                <w:sz w:val="17"/>
                <w:szCs w:val="17"/>
              </w:rPr>
              <w:t>0</w:t>
            </w:r>
          </w:p>
        </w:tc>
        <w:tc>
          <w:tcPr>
            <w:tcW w:w="957" w:type="dxa"/>
            <w:vAlign w:val="bottom"/>
          </w:tcPr>
          <w:p w:rsidR="00CD29F8" w:rsidRPr="00155672" w:rsidRDefault="00CD29F8" w:rsidP="003D304A">
            <w:pPr>
              <w:jc w:val="center"/>
              <w:rPr>
                <w:sz w:val="17"/>
                <w:szCs w:val="17"/>
              </w:rPr>
            </w:pPr>
            <w:r w:rsidRPr="00155672">
              <w:rPr>
                <w:sz w:val="17"/>
                <w:szCs w:val="17"/>
              </w:rPr>
              <w:t>0</w:t>
            </w:r>
          </w:p>
        </w:tc>
        <w:tc>
          <w:tcPr>
            <w:tcW w:w="1418" w:type="dxa"/>
            <w:vAlign w:val="bottom"/>
          </w:tcPr>
          <w:p w:rsidR="00CD29F8" w:rsidRPr="00155672" w:rsidRDefault="00CD29F8" w:rsidP="003D304A">
            <w:pPr>
              <w:jc w:val="center"/>
              <w:rPr>
                <w:sz w:val="17"/>
                <w:szCs w:val="17"/>
              </w:rPr>
            </w:pPr>
            <w:r w:rsidRPr="00155672">
              <w:rPr>
                <w:sz w:val="17"/>
                <w:szCs w:val="17"/>
              </w:rPr>
              <w:t>0</w:t>
            </w:r>
          </w:p>
        </w:tc>
      </w:tr>
      <w:tr w:rsidR="00CD29F8" w:rsidRPr="00BD0ED8" w:rsidTr="008C534B">
        <w:tc>
          <w:tcPr>
            <w:tcW w:w="1737" w:type="dxa"/>
          </w:tcPr>
          <w:p w:rsidR="00CD29F8" w:rsidRPr="00157447" w:rsidRDefault="00CD29F8" w:rsidP="003D304A">
            <w:pPr>
              <w:rPr>
                <w:sz w:val="17"/>
                <w:szCs w:val="17"/>
              </w:rPr>
            </w:pPr>
            <w:r w:rsidRPr="00157447">
              <w:rPr>
                <w:sz w:val="17"/>
                <w:szCs w:val="17"/>
              </w:rPr>
              <w:t>Wind and tidal</w:t>
            </w:r>
          </w:p>
        </w:tc>
        <w:tc>
          <w:tcPr>
            <w:tcW w:w="1134" w:type="dxa"/>
          </w:tcPr>
          <w:p w:rsidR="00CD29F8" w:rsidRPr="00157447" w:rsidRDefault="00CD29F8" w:rsidP="003D304A">
            <w:pPr>
              <w:jc w:val="center"/>
              <w:rPr>
                <w:sz w:val="17"/>
                <w:szCs w:val="17"/>
              </w:rPr>
            </w:pPr>
            <w:r w:rsidRPr="00157447">
              <w:rPr>
                <w:sz w:val="17"/>
                <w:szCs w:val="17"/>
              </w:rPr>
              <w:t>28,961</w:t>
            </w:r>
          </w:p>
        </w:tc>
        <w:tc>
          <w:tcPr>
            <w:tcW w:w="1276" w:type="dxa"/>
          </w:tcPr>
          <w:p w:rsidR="00CD29F8" w:rsidRPr="00157447" w:rsidRDefault="00CD29F8" w:rsidP="003D304A">
            <w:pPr>
              <w:jc w:val="center"/>
              <w:rPr>
                <w:sz w:val="17"/>
                <w:szCs w:val="17"/>
              </w:rPr>
            </w:pPr>
            <w:r w:rsidRPr="00157447">
              <w:rPr>
                <w:sz w:val="17"/>
                <w:szCs w:val="17"/>
              </w:rPr>
              <w:t>N/A</w:t>
            </w:r>
          </w:p>
        </w:tc>
        <w:tc>
          <w:tcPr>
            <w:tcW w:w="956" w:type="dxa"/>
            <w:vAlign w:val="bottom"/>
          </w:tcPr>
          <w:p w:rsidR="00CD29F8" w:rsidRPr="00155672" w:rsidRDefault="00CD29F8" w:rsidP="003D304A">
            <w:pPr>
              <w:jc w:val="center"/>
              <w:rPr>
                <w:sz w:val="17"/>
                <w:szCs w:val="17"/>
              </w:rPr>
            </w:pPr>
            <w:r w:rsidRPr="00155672">
              <w:rPr>
                <w:sz w:val="17"/>
                <w:szCs w:val="17"/>
              </w:rPr>
              <w:t>0</w:t>
            </w:r>
          </w:p>
        </w:tc>
        <w:tc>
          <w:tcPr>
            <w:tcW w:w="957" w:type="dxa"/>
            <w:vAlign w:val="bottom"/>
          </w:tcPr>
          <w:p w:rsidR="00CD29F8" w:rsidRPr="00155672" w:rsidRDefault="00CD29F8" w:rsidP="003D304A">
            <w:pPr>
              <w:jc w:val="center"/>
              <w:rPr>
                <w:sz w:val="17"/>
                <w:szCs w:val="17"/>
              </w:rPr>
            </w:pPr>
            <w:r w:rsidRPr="00155672">
              <w:rPr>
                <w:sz w:val="17"/>
                <w:szCs w:val="17"/>
              </w:rPr>
              <w:t>0</w:t>
            </w:r>
          </w:p>
        </w:tc>
        <w:tc>
          <w:tcPr>
            <w:tcW w:w="957" w:type="dxa"/>
            <w:vAlign w:val="bottom"/>
          </w:tcPr>
          <w:p w:rsidR="00CD29F8" w:rsidRPr="00155672" w:rsidRDefault="00CD29F8" w:rsidP="003D304A">
            <w:pPr>
              <w:jc w:val="center"/>
              <w:rPr>
                <w:sz w:val="17"/>
                <w:szCs w:val="17"/>
              </w:rPr>
            </w:pPr>
            <w:r w:rsidRPr="00155672">
              <w:rPr>
                <w:sz w:val="17"/>
                <w:szCs w:val="17"/>
              </w:rPr>
              <w:t>0</w:t>
            </w:r>
          </w:p>
        </w:tc>
        <w:tc>
          <w:tcPr>
            <w:tcW w:w="957" w:type="dxa"/>
            <w:vAlign w:val="bottom"/>
          </w:tcPr>
          <w:p w:rsidR="00CD29F8" w:rsidRPr="00155672" w:rsidRDefault="00CD29F8" w:rsidP="003D304A">
            <w:pPr>
              <w:jc w:val="center"/>
              <w:rPr>
                <w:sz w:val="17"/>
                <w:szCs w:val="17"/>
              </w:rPr>
            </w:pPr>
            <w:r w:rsidRPr="00155672">
              <w:rPr>
                <w:sz w:val="17"/>
                <w:szCs w:val="17"/>
              </w:rPr>
              <w:t>0</w:t>
            </w:r>
          </w:p>
        </w:tc>
        <w:tc>
          <w:tcPr>
            <w:tcW w:w="1418" w:type="dxa"/>
            <w:vAlign w:val="bottom"/>
          </w:tcPr>
          <w:p w:rsidR="00CD29F8" w:rsidRPr="00155672" w:rsidRDefault="00CD29F8" w:rsidP="003D304A">
            <w:pPr>
              <w:jc w:val="center"/>
              <w:rPr>
                <w:sz w:val="17"/>
                <w:szCs w:val="17"/>
              </w:rPr>
            </w:pPr>
            <w:r w:rsidRPr="00155672">
              <w:rPr>
                <w:sz w:val="17"/>
                <w:szCs w:val="17"/>
              </w:rPr>
              <w:t>0</w:t>
            </w:r>
          </w:p>
        </w:tc>
      </w:tr>
      <w:tr w:rsidR="00CD29F8" w:rsidRPr="00BD0ED8" w:rsidTr="008C534B">
        <w:tc>
          <w:tcPr>
            <w:tcW w:w="1737" w:type="dxa"/>
          </w:tcPr>
          <w:p w:rsidR="00CD29F8" w:rsidRPr="00157447" w:rsidRDefault="00CD29F8" w:rsidP="003D304A">
            <w:pPr>
              <w:rPr>
                <w:sz w:val="17"/>
                <w:szCs w:val="17"/>
              </w:rPr>
            </w:pPr>
            <w:r w:rsidRPr="00157447">
              <w:rPr>
                <w:sz w:val="17"/>
                <w:szCs w:val="17"/>
              </w:rPr>
              <w:t>Total</w:t>
            </w:r>
          </w:p>
        </w:tc>
        <w:tc>
          <w:tcPr>
            <w:tcW w:w="1134" w:type="dxa"/>
          </w:tcPr>
          <w:p w:rsidR="00CD29F8" w:rsidRPr="00157447" w:rsidRDefault="00CD29F8" w:rsidP="003D304A">
            <w:pPr>
              <w:jc w:val="center"/>
              <w:rPr>
                <w:sz w:val="17"/>
                <w:szCs w:val="17"/>
              </w:rPr>
            </w:pPr>
            <w:r w:rsidRPr="00157447">
              <w:rPr>
                <w:sz w:val="17"/>
                <w:szCs w:val="17"/>
              </w:rPr>
              <w:t>9,809,349</w:t>
            </w:r>
          </w:p>
        </w:tc>
        <w:tc>
          <w:tcPr>
            <w:tcW w:w="5103" w:type="dxa"/>
            <w:gridSpan w:val="5"/>
          </w:tcPr>
          <w:p w:rsidR="00CD29F8" w:rsidRPr="00155672" w:rsidRDefault="00CD29F8" w:rsidP="003D304A">
            <w:pPr>
              <w:jc w:val="center"/>
              <w:rPr>
                <w:b/>
                <w:bCs/>
                <w:sz w:val="17"/>
                <w:szCs w:val="17"/>
              </w:rPr>
            </w:pPr>
          </w:p>
        </w:tc>
        <w:tc>
          <w:tcPr>
            <w:tcW w:w="1418" w:type="dxa"/>
            <w:vAlign w:val="bottom"/>
          </w:tcPr>
          <w:p w:rsidR="00CD29F8" w:rsidRPr="00155672" w:rsidRDefault="00CD29F8" w:rsidP="00CD29F8">
            <w:pPr>
              <w:jc w:val="center"/>
              <w:rPr>
                <w:rFonts w:asciiTheme="majorBidi" w:hAnsiTheme="majorBidi" w:cstheme="majorBidi"/>
                <w:sz w:val="17"/>
                <w:szCs w:val="17"/>
              </w:rPr>
            </w:pPr>
            <w:r w:rsidRPr="00155672">
              <w:rPr>
                <w:rFonts w:asciiTheme="majorBidi" w:hAnsiTheme="majorBidi" w:cstheme="majorBidi"/>
                <w:sz w:val="17"/>
                <w:szCs w:val="17"/>
              </w:rPr>
              <w:t>7,254,512,593</w:t>
            </w:r>
          </w:p>
        </w:tc>
      </w:tr>
      <w:tr w:rsidR="00CD29F8" w:rsidRPr="00BD0ED8" w:rsidTr="008C534B">
        <w:trPr>
          <w:trHeight w:val="330"/>
        </w:trPr>
        <w:tc>
          <w:tcPr>
            <w:tcW w:w="1737" w:type="dxa"/>
          </w:tcPr>
          <w:p w:rsidR="00CD29F8" w:rsidRPr="007A5CB2" w:rsidRDefault="00CD29F8" w:rsidP="00F4401E">
            <w:pPr>
              <w:jc w:val="center"/>
              <w:rPr>
                <w:b/>
                <w:bCs/>
                <w:sz w:val="17"/>
                <w:szCs w:val="17"/>
              </w:rPr>
            </w:pPr>
            <w:r w:rsidRPr="007A5CB2">
              <w:rPr>
                <w:b/>
                <w:bCs/>
                <w:sz w:val="17"/>
                <w:szCs w:val="17"/>
              </w:rPr>
              <w:t>Year</w:t>
            </w:r>
          </w:p>
        </w:tc>
        <w:tc>
          <w:tcPr>
            <w:tcW w:w="7655" w:type="dxa"/>
            <w:gridSpan w:val="7"/>
          </w:tcPr>
          <w:p w:rsidR="00CD29F8" w:rsidRPr="00155672" w:rsidRDefault="00CD29F8" w:rsidP="00F4401E">
            <w:pPr>
              <w:jc w:val="center"/>
              <w:rPr>
                <w:b/>
                <w:bCs/>
                <w:sz w:val="17"/>
                <w:szCs w:val="17"/>
              </w:rPr>
            </w:pPr>
            <w:r w:rsidRPr="00155672">
              <w:rPr>
                <w:b/>
                <w:bCs/>
                <w:sz w:val="17"/>
                <w:szCs w:val="17"/>
              </w:rPr>
              <w:t>2005</w:t>
            </w:r>
          </w:p>
        </w:tc>
      </w:tr>
      <w:tr w:rsidR="00CD29F8" w:rsidRPr="00BD0ED8" w:rsidTr="008C534B">
        <w:trPr>
          <w:trHeight w:val="330"/>
        </w:trPr>
        <w:tc>
          <w:tcPr>
            <w:tcW w:w="1737" w:type="dxa"/>
            <w:vMerge w:val="restart"/>
          </w:tcPr>
          <w:p w:rsidR="00CD29F8" w:rsidRPr="00157447" w:rsidRDefault="00CD29F8" w:rsidP="00F4401E">
            <w:pPr>
              <w:jc w:val="center"/>
              <w:rPr>
                <w:sz w:val="17"/>
                <w:szCs w:val="17"/>
              </w:rPr>
            </w:pPr>
            <w:r w:rsidRPr="00157447">
              <w:rPr>
                <w:sz w:val="17"/>
                <w:szCs w:val="17"/>
              </w:rPr>
              <w:t>Energy Source*</w:t>
            </w:r>
          </w:p>
          <w:p w:rsidR="00CD29F8" w:rsidRPr="00157447" w:rsidRDefault="00CD29F8" w:rsidP="00F4401E">
            <w:pPr>
              <w:jc w:val="center"/>
              <w:rPr>
                <w:sz w:val="17"/>
                <w:szCs w:val="17"/>
              </w:rPr>
            </w:pPr>
          </w:p>
        </w:tc>
        <w:tc>
          <w:tcPr>
            <w:tcW w:w="1134" w:type="dxa"/>
            <w:vMerge w:val="restart"/>
          </w:tcPr>
          <w:p w:rsidR="00CD29F8" w:rsidRPr="00157447" w:rsidRDefault="00CD29F8" w:rsidP="00F4401E">
            <w:pPr>
              <w:jc w:val="center"/>
              <w:rPr>
                <w:sz w:val="17"/>
                <w:szCs w:val="17"/>
              </w:rPr>
            </w:pPr>
            <w:r w:rsidRPr="00157447">
              <w:rPr>
                <w:sz w:val="17"/>
                <w:szCs w:val="17"/>
              </w:rPr>
              <w:t>Electricity* Generated (MWh)</w:t>
            </w:r>
          </w:p>
        </w:tc>
        <w:tc>
          <w:tcPr>
            <w:tcW w:w="1276" w:type="dxa"/>
            <w:vMerge w:val="restart"/>
          </w:tcPr>
          <w:p w:rsidR="00CD29F8" w:rsidRPr="00157447" w:rsidRDefault="00CD29F8" w:rsidP="00F4401E">
            <w:pPr>
              <w:jc w:val="center"/>
              <w:rPr>
                <w:sz w:val="17"/>
                <w:szCs w:val="17"/>
              </w:rPr>
            </w:pPr>
            <w:r w:rsidRPr="00157447">
              <w:rPr>
                <w:sz w:val="17"/>
                <w:szCs w:val="17"/>
              </w:rPr>
              <w:t>Fuel Input*</w:t>
            </w:r>
          </w:p>
          <w:p w:rsidR="00CD29F8" w:rsidRPr="00157447" w:rsidRDefault="00CD29F8" w:rsidP="00F4401E">
            <w:pPr>
              <w:jc w:val="center"/>
              <w:rPr>
                <w:sz w:val="17"/>
                <w:szCs w:val="17"/>
              </w:rPr>
            </w:pPr>
          </w:p>
        </w:tc>
        <w:tc>
          <w:tcPr>
            <w:tcW w:w="2870" w:type="dxa"/>
            <w:gridSpan w:val="3"/>
          </w:tcPr>
          <w:p w:rsidR="00CD29F8" w:rsidRPr="00155672" w:rsidRDefault="00CD29F8" w:rsidP="00F4401E">
            <w:pPr>
              <w:jc w:val="center"/>
              <w:rPr>
                <w:sz w:val="17"/>
                <w:szCs w:val="17"/>
              </w:rPr>
            </w:pPr>
            <w:r w:rsidRPr="00155672">
              <w:rPr>
                <w:sz w:val="17"/>
                <w:szCs w:val="17"/>
              </w:rPr>
              <w:t>Emission factor**</w:t>
            </w:r>
          </w:p>
        </w:tc>
        <w:tc>
          <w:tcPr>
            <w:tcW w:w="957" w:type="dxa"/>
            <w:vMerge w:val="restart"/>
          </w:tcPr>
          <w:p w:rsidR="00CD29F8" w:rsidRPr="00155672" w:rsidRDefault="00CD29F8" w:rsidP="00F4401E">
            <w:pPr>
              <w:jc w:val="center"/>
              <w:rPr>
                <w:sz w:val="17"/>
                <w:szCs w:val="17"/>
              </w:rPr>
            </w:pPr>
            <w:r w:rsidRPr="00155672">
              <w:rPr>
                <w:sz w:val="17"/>
                <w:szCs w:val="17"/>
              </w:rPr>
              <w:t>CO</w:t>
            </w:r>
            <w:r w:rsidRPr="00155672">
              <w:rPr>
                <w:sz w:val="17"/>
                <w:szCs w:val="17"/>
                <w:vertAlign w:val="subscript"/>
              </w:rPr>
              <w:t>2eq</w:t>
            </w:r>
            <w:r w:rsidRPr="00155672">
              <w:rPr>
                <w:sz w:val="17"/>
                <w:szCs w:val="17"/>
              </w:rPr>
              <w:t>/</w:t>
            </w:r>
          </w:p>
          <w:p w:rsidR="00CD29F8" w:rsidRPr="00155672" w:rsidRDefault="00CD29F8" w:rsidP="00F4401E">
            <w:pPr>
              <w:jc w:val="center"/>
              <w:rPr>
                <w:sz w:val="17"/>
                <w:szCs w:val="17"/>
              </w:rPr>
            </w:pPr>
            <w:r w:rsidRPr="00155672">
              <w:rPr>
                <w:sz w:val="17"/>
                <w:szCs w:val="17"/>
              </w:rPr>
              <w:t>quaintly fuel</w:t>
            </w:r>
          </w:p>
        </w:tc>
        <w:tc>
          <w:tcPr>
            <w:tcW w:w="1418" w:type="dxa"/>
            <w:vMerge w:val="restart"/>
          </w:tcPr>
          <w:p w:rsidR="00CD29F8" w:rsidRPr="00155672" w:rsidRDefault="00CD29F8" w:rsidP="00F4401E">
            <w:pPr>
              <w:jc w:val="center"/>
              <w:rPr>
                <w:sz w:val="17"/>
                <w:szCs w:val="17"/>
              </w:rPr>
            </w:pPr>
            <w:r w:rsidRPr="00155672">
              <w:rPr>
                <w:sz w:val="17"/>
                <w:szCs w:val="17"/>
              </w:rPr>
              <w:t>Total GHG emission in</w:t>
            </w:r>
          </w:p>
          <w:p w:rsidR="00CD29F8" w:rsidRPr="00155672" w:rsidRDefault="00CD29F8" w:rsidP="00F4401E">
            <w:pPr>
              <w:jc w:val="center"/>
              <w:rPr>
                <w:sz w:val="17"/>
                <w:szCs w:val="17"/>
              </w:rPr>
            </w:pPr>
            <w:r w:rsidRPr="00155672">
              <w:rPr>
                <w:sz w:val="17"/>
                <w:szCs w:val="17"/>
              </w:rPr>
              <w:t>kg CO</w:t>
            </w:r>
            <w:r w:rsidRPr="00155672">
              <w:rPr>
                <w:sz w:val="17"/>
                <w:szCs w:val="17"/>
                <w:vertAlign w:val="subscript"/>
              </w:rPr>
              <w:t>2eq</w:t>
            </w:r>
          </w:p>
        </w:tc>
      </w:tr>
      <w:tr w:rsidR="00CD29F8" w:rsidRPr="00BD0ED8" w:rsidTr="008C534B">
        <w:trPr>
          <w:trHeight w:val="330"/>
        </w:trPr>
        <w:tc>
          <w:tcPr>
            <w:tcW w:w="1737" w:type="dxa"/>
            <w:vMerge/>
          </w:tcPr>
          <w:p w:rsidR="00CD29F8" w:rsidRPr="00157447" w:rsidRDefault="00CD29F8" w:rsidP="00F4401E">
            <w:pPr>
              <w:jc w:val="center"/>
              <w:rPr>
                <w:sz w:val="17"/>
                <w:szCs w:val="17"/>
              </w:rPr>
            </w:pPr>
          </w:p>
        </w:tc>
        <w:tc>
          <w:tcPr>
            <w:tcW w:w="1134" w:type="dxa"/>
            <w:vMerge/>
          </w:tcPr>
          <w:p w:rsidR="00CD29F8" w:rsidRPr="00157447" w:rsidRDefault="00CD29F8" w:rsidP="00F4401E">
            <w:pPr>
              <w:jc w:val="center"/>
              <w:rPr>
                <w:sz w:val="17"/>
                <w:szCs w:val="17"/>
              </w:rPr>
            </w:pPr>
          </w:p>
        </w:tc>
        <w:tc>
          <w:tcPr>
            <w:tcW w:w="1276" w:type="dxa"/>
            <w:vMerge/>
          </w:tcPr>
          <w:p w:rsidR="00CD29F8" w:rsidRPr="00157447" w:rsidRDefault="00CD29F8" w:rsidP="00F4401E">
            <w:pPr>
              <w:jc w:val="center"/>
              <w:rPr>
                <w:sz w:val="17"/>
                <w:szCs w:val="17"/>
              </w:rPr>
            </w:pPr>
          </w:p>
        </w:tc>
        <w:tc>
          <w:tcPr>
            <w:tcW w:w="956" w:type="dxa"/>
          </w:tcPr>
          <w:p w:rsidR="00CD29F8" w:rsidRPr="00155672" w:rsidRDefault="00CD29F8" w:rsidP="00F4401E">
            <w:pPr>
              <w:jc w:val="center"/>
              <w:rPr>
                <w:sz w:val="17"/>
                <w:szCs w:val="17"/>
              </w:rPr>
            </w:pPr>
            <w:r w:rsidRPr="00155672">
              <w:rPr>
                <w:sz w:val="17"/>
                <w:szCs w:val="17"/>
              </w:rPr>
              <w:t>CO</w:t>
            </w:r>
            <w:r w:rsidRPr="00155672">
              <w:rPr>
                <w:sz w:val="17"/>
                <w:szCs w:val="17"/>
                <w:vertAlign w:val="subscript"/>
              </w:rPr>
              <w:t>2</w:t>
            </w:r>
          </w:p>
        </w:tc>
        <w:tc>
          <w:tcPr>
            <w:tcW w:w="957" w:type="dxa"/>
          </w:tcPr>
          <w:p w:rsidR="00CD29F8" w:rsidRPr="00155672" w:rsidRDefault="00CD29F8" w:rsidP="00F4401E">
            <w:pPr>
              <w:jc w:val="center"/>
              <w:rPr>
                <w:sz w:val="17"/>
                <w:szCs w:val="17"/>
              </w:rPr>
            </w:pPr>
            <w:r w:rsidRPr="00155672">
              <w:rPr>
                <w:sz w:val="17"/>
                <w:szCs w:val="17"/>
              </w:rPr>
              <w:t>CH</w:t>
            </w:r>
            <w:r w:rsidRPr="00155672">
              <w:rPr>
                <w:sz w:val="17"/>
                <w:szCs w:val="17"/>
                <w:vertAlign w:val="subscript"/>
              </w:rPr>
              <w:t>4</w:t>
            </w:r>
          </w:p>
        </w:tc>
        <w:tc>
          <w:tcPr>
            <w:tcW w:w="957" w:type="dxa"/>
          </w:tcPr>
          <w:p w:rsidR="00CD29F8" w:rsidRPr="00155672" w:rsidRDefault="00CD29F8" w:rsidP="00F4401E">
            <w:pPr>
              <w:jc w:val="center"/>
              <w:rPr>
                <w:sz w:val="17"/>
                <w:szCs w:val="17"/>
              </w:rPr>
            </w:pPr>
            <w:r w:rsidRPr="00155672">
              <w:rPr>
                <w:sz w:val="17"/>
                <w:szCs w:val="17"/>
              </w:rPr>
              <w:t>N</w:t>
            </w:r>
            <w:r w:rsidRPr="00155672">
              <w:rPr>
                <w:sz w:val="17"/>
                <w:szCs w:val="17"/>
                <w:vertAlign w:val="subscript"/>
              </w:rPr>
              <w:t>2</w:t>
            </w:r>
            <w:r w:rsidRPr="00155672">
              <w:rPr>
                <w:sz w:val="17"/>
                <w:szCs w:val="17"/>
              </w:rPr>
              <w:t>O</w:t>
            </w:r>
          </w:p>
        </w:tc>
        <w:tc>
          <w:tcPr>
            <w:tcW w:w="957" w:type="dxa"/>
            <w:vMerge/>
          </w:tcPr>
          <w:p w:rsidR="00CD29F8" w:rsidRPr="00155672" w:rsidRDefault="00CD29F8" w:rsidP="00F4401E">
            <w:pPr>
              <w:jc w:val="center"/>
              <w:rPr>
                <w:sz w:val="17"/>
                <w:szCs w:val="17"/>
              </w:rPr>
            </w:pPr>
          </w:p>
        </w:tc>
        <w:tc>
          <w:tcPr>
            <w:tcW w:w="1418" w:type="dxa"/>
            <w:vMerge/>
          </w:tcPr>
          <w:p w:rsidR="00CD29F8" w:rsidRPr="00155672" w:rsidRDefault="00CD29F8" w:rsidP="00F4401E">
            <w:pPr>
              <w:jc w:val="center"/>
              <w:rPr>
                <w:sz w:val="17"/>
                <w:szCs w:val="17"/>
              </w:rPr>
            </w:pPr>
          </w:p>
        </w:tc>
      </w:tr>
      <w:tr w:rsidR="00CD29F8" w:rsidRPr="00BD0ED8" w:rsidTr="008C534B">
        <w:tc>
          <w:tcPr>
            <w:tcW w:w="1737" w:type="dxa"/>
          </w:tcPr>
          <w:p w:rsidR="00CD29F8" w:rsidRPr="00157447" w:rsidRDefault="00CD29F8" w:rsidP="00F4401E">
            <w:pPr>
              <w:rPr>
                <w:sz w:val="17"/>
                <w:szCs w:val="17"/>
              </w:rPr>
            </w:pPr>
            <w:r w:rsidRPr="00157447">
              <w:rPr>
                <w:sz w:val="17"/>
                <w:szCs w:val="17"/>
              </w:rPr>
              <w:t>Canadian bit.</w:t>
            </w:r>
          </w:p>
        </w:tc>
        <w:tc>
          <w:tcPr>
            <w:tcW w:w="1134" w:type="dxa"/>
          </w:tcPr>
          <w:p w:rsidR="00CD29F8" w:rsidRPr="00157447" w:rsidRDefault="00CD29F8" w:rsidP="00F4401E">
            <w:pPr>
              <w:jc w:val="center"/>
              <w:rPr>
                <w:sz w:val="17"/>
                <w:szCs w:val="17"/>
              </w:rPr>
            </w:pPr>
            <w:r w:rsidRPr="00157447">
              <w:rPr>
                <w:sz w:val="17"/>
                <w:szCs w:val="17"/>
              </w:rPr>
              <w:t>826,513</w:t>
            </w:r>
          </w:p>
        </w:tc>
        <w:tc>
          <w:tcPr>
            <w:tcW w:w="1276" w:type="dxa"/>
          </w:tcPr>
          <w:p w:rsidR="00CD29F8" w:rsidRPr="00157447" w:rsidRDefault="00CD29F8" w:rsidP="00F4401E">
            <w:pPr>
              <w:jc w:val="center"/>
              <w:rPr>
                <w:sz w:val="17"/>
                <w:szCs w:val="17"/>
              </w:rPr>
            </w:pPr>
            <w:r w:rsidRPr="00157447">
              <w:rPr>
                <w:sz w:val="17"/>
                <w:szCs w:val="17"/>
              </w:rPr>
              <w:t>359,452Mg</w:t>
            </w:r>
          </w:p>
        </w:tc>
        <w:tc>
          <w:tcPr>
            <w:tcW w:w="956" w:type="dxa"/>
            <w:vAlign w:val="bottom"/>
          </w:tcPr>
          <w:p w:rsidR="00CD29F8" w:rsidRPr="00155672" w:rsidRDefault="00CD29F8" w:rsidP="00F4401E">
            <w:pPr>
              <w:jc w:val="center"/>
              <w:rPr>
                <w:sz w:val="17"/>
                <w:szCs w:val="17"/>
              </w:rPr>
            </w:pPr>
            <w:r w:rsidRPr="00155672">
              <w:rPr>
                <w:sz w:val="17"/>
                <w:szCs w:val="17"/>
              </w:rPr>
              <w:t>2,249g/kg</w:t>
            </w:r>
          </w:p>
        </w:tc>
        <w:tc>
          <w:tcPr>
            <w:tcW w:w="957" w:type="dxa"/>
            <w:vAlign w:val="bottom"/>
          </w:tcPr>
          <w:p w:rsidR="00CD29F8" w:rsidRPr="00155672" w:rsidRDefault="00CD29F8" w:rsidP="00F4401E">
            <w:pPr>
              <w:jc w:val="center"/>
              <w:rPr>
                <w:sz w:val="17"/>
                <w:szCs w:val="17"/>
              </w:rPr>
            </w:pPr>
            <w:r w:rsidRPr="00155672">
              <w:rPr>
                <w:sz w:val="17"/>
                <w:szCs w:val="17"/>
              </w:rPr>
              <w:t>0.022g/kg</w:t>
            </w:r>
          </w:p>
        </w:tc>
        <w:tc>
          <w:tcPr>
            <w:tcW w:w="957" w:type="dxa"/>
            <w:vAlign w:val="bottom"/>
          </w:tcPr>
          <w:p w:rsidR="00CD29F8" w:rsidRPr="00155672" w:rsidRDefault="00CD29F8" w:rsidP="00F4401E">
            <w:pPr>
              <w:jc w:val="center"/>
              <w:rPr>
                <w:sz w:val="17"/>
                <w:szCs w:val="17"/>
              </w:rPr>
            </w:pPr>
            <w:r w:rsidRPr="00155672">
              <w:rPr>
                <w:sz w:val="17"/>
                <w:szCs w:val="17"/>
              </w:rPr>
              <w:t>0.032g/kg</w:t>
            </w:r>
          </w:p>
        </w:tc>
        <w:tc>
          <w:tcPr>
            <w:tcW w:w="957" w:type="dxa"/>
            <w:vAlign w:val="bottom"/>
          </w:tcPr>
          <w:p w:rsidR="00CD29F8" w:rsidRPr="00155672" w:rsidRDefault="00CD29F8" w:rsidP="00F4401E">
            <w:pPr>
              <w:jc w:val="center"/>
              <w:rPr>
                <w:sz w:val="17"/>
                <w:szCs w:val="17"/>
              </w:rPr>
            </w:pPr>
            <w:r w:rsidRPr="00155672">
              <w:rPr>
                <w:sz w:val="17"/>
                <w:szCs w:val="17"/>
              </w:rPr>
              <w:t>2,259g/kg</w:t>
            </w:r>
          </w:p>
        </w:tc>
        <w:tc>
          <w:tcPr>
            <w:tcW w:w="1418" w:type="dxa"/>
            <w:vAlign w:val="bottom"/>
          </w:tcPr>
          <w:p w:rsidR="00CD29F8" w:rsidRPr="00155672" w:rsidRDefault="00CD29F8" w:rsidP="00F4401E">
            <w:pPr>
              <w:jc w:val="center"/>
              <w:rPr>
                <w:sz w:val="17"/>
                <w:szCs w:val="17"/>
              </w:rPr>
            </w:pPr>
            <w:r w:rsidRPr="00155672">
              <w:rPr>
                <w:sz w:val="17"/>
                <w:szCs w:val="17"/>
              </w:rPr>
              <w:t>812,032,981</w:t>
            </w:r>
          </w:p>
        </w:tc>
      </w:tr>
      <w:tr w:rsidR="00CD29F8" w:rsidRPr="00BD0ED8" w:rsidTr="008C534B">
        <w:tc>
          <w:tcPr>
            <w:tcW w:w="1737" w:type="dxa"/>
          </w:tcPr>
          <w:p w:rsidR="00CD29F8" w:rsidRPr="00157447" w:rsidRDefault="00CD29F8" w:rsidP="00F4401E">
            <w:pPr>
              <w:rPr>
                <w:sz w:val="17"/>
                <w:szCs w:val="17"/>
              </w:rPr>
            </w:pPr>
            <w:r w:rsidRPr="00157447">
              <w:rPr>
                <w:sz w:val="17"/>
                <w:szCs w:val="17"/>
              </w:rPr>
              <w:t>Imported bit.</w:t>
            </w:r>
          </w:p>
        </w:tc>
        <w:tc>
          <w:tcPr>
            <w:tcW w:w="1134" w:type="dxa"/>
          </w:tcPr>
          <w:p w:rsidR="00CD29F8" w:rsidRPr="00157447" w:rsidRDefault="00CD29F8" w:rsidP="00F4401E">
            <w:pPr>
              <w:jc w:val="center"/>
              <w:rPr>
                <w:sz w:val="17"/>
                <w:szCs w:val="17"/>
              </w:rPr>
            </w:pPr>
            <w:r w:rsidRPr="00157447">
              <w:rPr>
                <w:sz w:val="17"/>
                <w:szCs w:val="17"/>
              </w:rPr>
              <w:t>4,908,846</w:t>
            </w:r>
          </w:p>
        </w:tc>
        <w:tc>
          <w:tcPr>
            <w:tcW w:w="1276" w:type="dxa"/>
          </w:tcPr>
          <w:p w:rsidR="00CD29F8" w:rsidRPr="00157447" w:rsidRDefault="00CD29F8" w:rsidP="00F4401E">
            <w:pPr>
              <w:jc w:val="center"/>
              <w:rPr>
                <w:sz w:val="17"/>
                <w:szCs w:val="17"/>
              </w:rPr>
            </w:pPr>
            <w:r w:rsidRPr="00157447">
              <w:rPr>
                <w:sz w:val="17"/>
                <w:szCs w:val="17"/>
              </w:rPr>
              <w:t>1,907,420Mg</w:t>
            </w:r>
          </w:p>
        </w:tc>
        <w:tc>
          <w:tcPr>
            <w:tcW w:w="956" w:type="dxa"/>
            <w:vAlign w:val="bottom"/>
          </w:tcPr>
          <w:p w:rsidR="00CD29F8" w:rsidRPr="00155672" w:rsidRDefault="00CD29F8" w:rsidP="00F4401E">
            <w:pPr>
              <w:jc w:val="center"/>
              <w:rPr>
                <w:sz w:val="17"/>
                <w:szCs w:val="17"/>
              </w:rPr>
            </w:pPr>
            <w:r w:rsidRPr="00155672">
              <w:rPr>
                <w:sz w:val="17"/>
                <w:szCs w:val="17"/>
              </w:rPr>
              <w:t>2,288g/kg</w:t>
            </w:r>
          </w:p>
        </w:tc>
        <w:tc>
          <w:tcPr>
            <w:tcW w:w="957" w:type="dxa"/>
            <w:vAlign w:val="bottom"/>
          </w:tcPr>
          <w:p w:rsidR="00CD29F8" w:rsidRPr="00155672" w:rsidRDefault="00CD29F8" w:rsidP="00F4401E">
            <w:pPr>
              <w:jc w:val="center"/>
              <w:rPr>
                <w:sz w:val="17"/>
                <w:szCs w:val="17"/>
              </w:rPr>
            </w:pPr>
            <w:r w:rsidRPr="00155672">
              <w:rPr>
                <w:sz w:val="17"/>
                <w:szCs w:val="17"/>
              </w:rPr>
              <w:t>0.022g/kg</w:t>
            </w:r>
          </w:p>
        </w:tc>
        <w:tc>
          <w:tcPr>
            <w:tcW w:w="957" w:type="dxa"/>
            <w:vAlign w:val="bottom"/>
          </w:tcPr>
          <w:p w:rsidR="00CD29F8" w:rsidRPr="00155672" w:rsidRDefault="00CD29F8" w:rsidP="00F4401E">
            <w:pPr>
              <w:jc w:val="center"/>
              <w:rPr>
                <w:sz w:val="17"/>
                <w:szCs w:val="17"/>
              </w:rPr>
            </w:pPr>
            <w:r w:rsidRPr="00155672">
              <w:rPr>
                <w:sz w:val="17"/>
                <w:szCs w:val="17"/>
              </w:rPr>
              <w:t>0.032g/kg</w:t>
            </w:r>
          </w:p>
        </w:tc>
        <w:tc>
          <w:tcPr>
            <w:tcW w:w="957" w:type="dxa"/>
            <w:vAlign w:val="bottom"/>
          </w:tcPr>
          <w:p w:rsidR="00CD29F8" w:rsidRPr="00155672" w:rsidRDefault="00CD29F8" w:rsidP="00F4401E">
            <w:pPr>
              <w:jc w:val="center"/>
              <w:rPr>
                <w:sz w:val="17"/>
                <w:szCs w:val="17"/>
              </w:rPr>
            </w:pPr>
            <w:r w:rsidRPr="00155672">
              <w:rPr>
                <w:sz w:val="17"/>
                <w:szCs w:val="17"/>
              </w:rPr>
              <w:t>2,298g/kg</w:t>
            </w:r>
          </w:p>
        </w:tc>
        <w:tc>
          <w:tcPr>
            <w:tcW w:w="1418" w:type="dxa"/>
            <w:vAlign w:val="bottom"/>
          </w:tcPr>
          <w:p w:rsidR="00CD29F8" w:rsidRPr="00155672" w:rsidRDefault="00CD29F8" w:rsidP="00F4401E">
            <w:pPr>
              <w:jc w:val="center"/>
              <w:rPr>
                <w:sz w:val="17"/>
                <w:szCs w:val="17"/>
              </w:rPr>
            </w:pPr>
            <w:r w:rsidRPr="00155672">
              <w:rPr>
                <w:sz w:val="17"/>
                <w:szCs w:val="17"/>
              </w:rPr>
              <w:t>4,383,415,198</w:t>
            </w:r>
          </w:p>
        </w:tc>
      </w:tr>
      <w:tr w:rsidR="00CD29F8" w:rsidRPr="00BD0ED8" w:rsidTr="008C534B">
        <w:tc>
          <w:tcPr>
            <w:tcW w:w="1737" w:type="dxa"/>
          </w:tcPr>
          <w:p w:rsidR="00CD29F8" w:rsidRPr="00157447" w:rsidRDefault="00CD29F8" w:rsidP="00F4401E">
            <w:pPr>
              <w:rPr>
                <w:sz w:val="17"/>
                <w:szCs w:val="17"/>
              </w:rPr>
            </w:pPr>
            <w:r w:rsidRPr="00157447" w:rsidDel="00292BC8">
              <w:rPr>
                <w:sz w:val="17"/>
                <w:szCs w:val="17"/>
              </w:rPr>
              <w:t>I</w:t>
            </w:r>
            <w:r w:rsidRPr="00157447">
              <w:rPr>
                <w:sz w:val="17"/>
                <w:szCs w:val="17"/>
              </w:rPr>
              <w:t>mported sub-bit</w:t>
            </w:r>
            <w:proofErr w:type="gramStart"/>
            <w:r w:rsidRPr="00157447">
              <w:rPr>
                <w:sz w:val="17"/>
                <w:szCs w:val="17"/>
              </w:rPr>
              <w:t>.</w:t>
            </w:r>
            <w:r w:rsidR="008C534B">
              <w:rPr>
                <w:sz w:val="17"/>
                <w:szCs w:val="17"/>
              </w:rPr>
              <w:t>*</w:t>
            </w:r>
            <w:proofErr w:type="gramEnd"/>
            <w:r w:rsidR="008C534B">
              <w:rPr>
                <w:sz w:val="17"/>
                <w:szCs w:val="17"/>
              </w:rPr>
              <w:t>**</w:t>
            </w:r>
          </w:p>
        </w:tc>
        <w:tc>
          <w:tcPr>
            <w:tcW w:w="1134" w:type="dxa"/>
          </w:tcPr>
          <w:p w:rsidR="00CD29F8" w:rsidRPr="00157447" w:rsidRDefault="00CD29F8" w:rsidP="00F4401E">
            <w:pPr>
              <w:jc w:val="center"/>
              <w:rPr>
                <w:sz w:val="17"/>
                <w:szCs w:val="17"/>
              </w:rPr>
            </w:pPr>
            <w:r w:rsidRPr="00157447">
              <w:rPr>
                <w:sz w:val="17"/>
                <w:szCs w:val="17"/>
              </w:rPr>
              <w:t>1,032,824</w:t>
            </w:r>
          </w:p>
        </w:tc>
        <w:tc>
          <w:tcPr>
            <w:tcW w:w="1276" w:type="dxa"/>
          </w:tcPr>
          <w:p w:rsidR="00CD29F8" w:rsidRPr="00157447" w:rsidRDefault="00CD29F8" w:rsidP="00F4401E">
            <w:pPr>
              <w:jc w:val="center"/>
              <w:rPr>
                <w:sz w:val="17"/>
                <w:szCs w:val="17"/>
              </w:rPr>
            </w:pPr>
            <w:r w:rsidRPr="00157447">
              <w:rPr>
                <w:sz w:val="17"/>
                <w:szCs w:val="17"/>
              </w:rPr>
              <w:t>403,420 Mg</w:t>
            </w:r>
          </w:p>
        </w:tc>
        <w:tc>
          <w:tcPr>
            <w:tcW w:w="956" w:type="dxa"/>
            <w:vAlign w:val="bottom"/>
          </w:tcPr>
          <w:p w:rsidR="00CD29F8" w:rsidRPr="00155672" w:rsidRDefault="00CD29F8" w:rsidP="00135DAD">
            <w:pPr>
              <w:jc w:val="center"/>
              <w:rPr>
                <w:sz w:val="17"/>
                <w:szCs w:val="17"/>
              </w:rPr>
            </w:pPr>
            <w:r w:rsidRPr="00155672">
              <w:rPr>
                <w:sz w:val="17"/>
                <w:szCs w:val="17"/>
              </w:rPr>
              <w:t>1,733g/kg</w:t>
            </w:r>
          </w:p>
        </w:tc>
        <w:tc>
          <w:tcPr>
            <w:tcW w:w="957" w:type="dxa"/>
            <w:vAlign w:val="bottom"/>
          </w:tcPr>
          <w:p w:rsidR="00CD29F8" w:rsidRPr="00155672" w:rsidRDefault="00CD29F8" w:rsidP="00135DAD">
            <w:pPr>
              <w:jc w:val="center"/>
              <w:rPr>
                <w:sz w:val="17"/>
                <w:szCs w:val="17"/>
              </w:rPr>
            </w:pPr>
            <w:r w:rsidRPr="00155672">
              <w:rPr>
                <w:sz w:val="17"/>
                <w:szCs w:val="17"/>
              </w:rPr>
              <w:t>0.022g/kg</w:t>
            </w:r>
          </w:p>
        </w:tc>
        <w:tc>
          <w:tcPr>
            <w:tcW w:w="957" w:type="dxa"/>
            <w:vAlign w:val="bottom"/>
          </w:tcPr>
          <w:p w:rsidR="00CD29F8" w:rsidRPr="00155672" w:rsidRDefault="00CD29F8" w:rsidP="00135DAD">
            <w:pPr>
              <w:jc w:val="center"/>
              <w:rPr>
                <w:sz w:val="17"/>
                <w:szCs w:val="17"/>
              </w:rPr>
            </w:pPr>
            <w:r w:rsidRPr="00155672">
              <w:rPr>
                <w:sz w:val="17"/>
                <w:szCs w:val="17"/>
              </w:rPr>
              <w:t>0.032g/kg</w:t>
            </w:r>
          </w:p>
        </w:tc>
        <w:tc>
          <w:tcPr>
            <w:tcW w:w="957" w:type="dxa"/>
            <w:vAlign w:val="bottom"/>
          </w:tcPr>
          <w:p w:rsidR="00CD29F8" w:rsidRPr="00155672" w:rsidRDefault="00CD29F8" w:rsidP="00135DAD">
            <w:pPr>
              <w:jc w:val="center"/>
              <w:rPr>
                <w:sz w:val="17"/>
                <w:szCs w:val="17"/>
              </w:rPr>
            </w:pPr>
            <w:r w:rsidRPr="00155672">
              <w:rPr>
                <w:sz w:val="17"/>
                <w:szCs w:val="17"/>
              </w:rPr>
              <w:t>1,743g/kg</w:t>
            </w:r>
          </w:p>
        </w:tc>
        <w:tc>
          <w:tcPr>
            <w:tcW w:w="1418" w:type="dxa"/>
            <w:vAlign w:val="bottom"/>
          </w:tcPr>
          <w:p w:rsidR="00CD29F8" w:rsidRPr="00155672" w:rsidRDefault="008C534B" w:rsidP="00F4401E">
            <w:pPr>
              <w:jc w:val="center"/>
              <w:rPr>
                <w:sz w:val="17"/>
                <w:szCs w:val="17"/>
              </w:rPr>
            </w:pPr>
            <w:r w:rsidRPr="00155672">
              <w:rPr>
                <w:sz w:val="17"/>
                <w:szCs w:val="17"/>
              </w:rPr>
              <w:t>703,195,754</w:t>
            </w:r>
          </w:p>
        </w:tc>
      </w:tr>
      <w:tr w:rsidR="00CD29F8" w:rsidRPr="00BD0ED8" w:rsidTr="008C534B">
        <w:tc>
          <w:tcPr>
            <w:tcW w:w="1737" w:type="dxa"/>
          </w:tcPr>
          <w:p w:rsidR="00CD29F8" w:rsidRPr="00157447" w:rsidRDefault="00CD29F8" w:rsidP="00F4401E">
            <w:pPr>
              <w:rPr>
                <w:sz w:val="17"/>
                <w:szCs w:val="17"/>
              </w:rPr>
            </w:pPr>
            <w:r w:rsidRPr="00157447">
              <w:rPr>
                <w:sz w:val="17"/>
                <w:szCs w:val="17"/>
              </w:rPr>
              <w:t>Light fuel oil</w:t>
            </w:r>
          </w:p>
        </w:tc>
        <w:tc>
          <w:tcPr>
            <w:tcW w:w="1134" w:type="dxa"/>
          </w:tcPr>
          <w:p w:rsidR="00CD29F8" w:rsidRPr="00157447" w:rsidRDefault="00CD29F8" w:rsidP="00F4401E">
            <w:pPr>
              <w:jc w:val="center"/>
              <w:rPr>
                <w:sz w:val="17"/>
                <w:szCs w:val="17"/>
              </w:rPr>
            </w:pPr>
            <w:r w:rsidRPr="00157447">
              <w:rPr>
                <w:sz w:val="17"/>
                <w:szCs w:val="17"/>
              </w:rPr>
              <w:t>15,440</w:t>
            </w:r>
          </w:p>
        </w:tc>
        <w:tc>
          <w:tcPr>
            <w:tcW w:w="1276" w:type="dxa"/>
          </w:tcPr>
          <w:p w:rsidR="00CD29F8" w:rsidRPr="00157447" w:rsidRDefault="00CD29F8" w:rsidP="00F4401E">
            <w:pPr>
              <w:jc w:val="center"/>
              <w:rPr>
                <w:sz w:val="17"/>
                <w:szCs w:val="17"/>
              </w:rPr>
            </w:pPr>
            <w:r w:rsidRPr="00157447">
              <w:rPr>
                <w:sz w:val="17"/>
                <w:szCs w:val="17"/>
              </w:rPr>
              <w:t>4,400kL</w:t>
            </w:r>
          </w:p>
        </w:tc>
        <w:tc>
          <w:tcPr>
            <w:tcW w:w="956" w:type="dxa"/>
            <w:vAlign w:val="bottom"/>
          </w:tcPr>
          <w:p w:rsidR="00CD29F8" w:rsidRPr="00157447" w:rsidRDefault="00CD29F8" w:rsidP="00135DAD">
            <w:pPr>
              <w:jc w:val="center"/>
              <w:rPr>
                <w:sz w:val="17"/>
                <w:szCs w:val="17"/>
              </w:rPr>
            </w:pPr>
            <w:r>
              <w:rPr>
                <w:sz w:val="17"/>
                <w:szCs w:val="17"/>
              </w:rPr>
              <w:t>2,830g/L</w:t>
            </w:r>
          </w:p>
        </w:tc>
        <w:tc>
          <w:tcPr>
            <w:tcW w:w="957" w:type="dxa"/>
            <w:vAlign w:val="bottom"/>
          </w:tcPr>
          <w:p w:rsidR="00CD29F8" w:rsidRPr="00157447" w:rsidRDefault="00CD29F8" w:rsidP="00135DAD">
            <w:pPr>
              <w:jc w:val="center"/>
              <w:rPr>
                <w:sz w:val="17"/>
                <w:szCs w:val="17"/>
              </w:rPr>
            </w:pPr>
            <w:r>
              <w:rPr>
                <w:sz w:val="17"/>
                <w:szCs w:val="17"/>
              </w:rPr>
              <w:t>0.18g/L</w:t>
            </w:r>
          </w:p>
        </w:tc>
        <w:tc>
          <w:tcPr>
            <w:tcW w:w="957" w:type="dxa"/>
            <w:vAlign w:val="bottom"/>
          </w:tcPr>
          <w:p w:rsidR="00CD29F8" w:rsidRPr="00157447" w:rsidRDefault="00CD29F8" w:rsidP="00135DAD">
            <w:pPr>
              <w:jc w:val="center"/>
              <w:rPr>
                <w:sz w:val="17"/>
                <w:szCs w:val="17"/>
              </w:rPr>
            </w:pPr>
            <w:r>
              <w:rPr>
                <w:sz w:val="17"/>
                <w:szCs w:val="17"/>
              </w:rPr>
              <w:t>0.031g/L</w:t>
            </w:r>
          </w:p>
        </w:tc>
        <w:tc>
          <w:tcPr>
            <w:tcW w:w="957" w:type="dxa"/>
            <w:vAlign w:val="bottom"/>
          </w:tcPr>
          <w:p w:rsidR="00CD29F8" w:rsidRPr="00157447" w:rsidRDefault="00CD29F8" w:rsidP="00135DAD">
            <w:pPr>
              <w:jc w:val="center"/>
              <w:rPr>
                <w:sz w:val="17"/>
                <w:szCs w:val="17"/>
              </w:rPr>
            </w:pPr>
            <w:r>
              <w:rPr>
                <w:sz w:val="17"/>
                <w:szCs w:val="17"/>
              </w:rPr>
              <w:t>2,844g/L</w:t>
            </w:r>
          </w:p>
        </w:tc>
        <w:tc>
          <w:tcPr>
            <w:tcW w:w="1418" w:type="dxa"/>
            <w:vAlign w:val="bottom"/>
          </w:tcPr>
          <w:p w:rsidR="00CD29F8" w:rsidRPr="00157447" w:rsidRDefault="00CD29F8" w:rsidP="00F4401E">
            <w:pPr>
              <w:jc w:val="center"/>
              <w:rPr>
                <w:sz w:val="17"/>
                <w:szCs w:val="17"/>
              </w:rPr>
            </w:pPr>
            <w:r w:rsidRPr="00157447">
              <w:rPr>
                <w:sz w:val="17"/>
                <w:szCs w:val="17"/>
              </w:rPr>
              <w:t>12,512,447</w:t>
            </w:r>
          </w:p>
        </w:tc>
      </w:tr>
      <w:tr w:rsidR="00CD29F8" w:rsidRPr="00BD0ED8" w:rsidTr="008C534B">
        <w:tc>
          <w:tcPr>
            <w:tcW w:w="1737" w:type="dxa"/>
          </w:tcPr>
          <w:p w:rsidR="00CD29F8" w:rsidRPr="00157447" w:rsidRDefault="00CD29F8" w:rsidP="00F4401E">
            <w:pPr>
              <w:rPr>
                <w:sz w:val="17"/>
                <w:szCs w:val="17"/>
              </w:rPr>
            </w:pPr>
            <w:r w:rsidRPr="00157447">
              <w:rPr>
                <w:sz w:val="17"/>
                <w:szCs w:val="17"/>
              </w:rPr>
              <w:t>Heavy fuel oil</w:t>
            </w:r>
          </w:p>
        </w:tc>
        <w:tc>
          <w:tcPr>
            <w:tcW w:w="1134" w:type="dxa"/>
          </w:tcPr>
          <w:p w:rsidR="00CD29F8" w:rsidRPr="00157447" w:rsidRDefault="00CD29F8" w:rsidP="00F4401E">
            <w:pPr>
              <w:jc w:val="center"/>
              <w:rPr>
                <w:sz w:val="17"/>
                <w:szCs w:val="17"/>
              </w:rPr>
            </w:pPr>
            <w:r w:rsidRPr="00157447">
              <w:rPr>
                <w:sz w:val="17"/>
                <w:szCs w:val="17"/>
              </w:rPr>
              <w:t>1,558,644</w:t>
            </w:r>
          </w:p>
        </w:tc>
        <w:tc>
          <w:tcPr>
            <w:tcW w:w="1276" w:type="dxa"/>
          </w:tcPr>
          <w:p w:rsidR="00CD29F8" w:rsidRPr="00157447" w:rsidRDefault="00CD29F8" w:rsidP="00F4401E">
            <w:pPr>
              <w:jc w:val="center"/>
              <w:rPr>
                <w:sz w:val="17"/>
                <w:szCs w:val="17"/>
              </w:rPr>
            </w:pPr>
            <w:r w:rsidRPr="00157447">
              <w:rPr>
                <w:sz w:val="17"/>
                <w:szCs w:val="17"/>
              </w:rPr>
              <w:t>383,875kL</w:t>
            </w:r>
          </w:p>
        </w:tc>
        <w:tc>
          <w:tcPr>
            <w:tcW w:w="956" w:type="dxa"/>
            <w:vAlign w:val="bottom"/>
          </w:tcPr>
          <w:p w:rsidR="00CD29F8" w:rsidRPr="00157447" w:rsidRDefault="00CD29F8" w:rsidP="00135DAD">
            <w:pPr>
              <w:jc w:val="center"/>
              <w:rPr>
                <w:sz w:val="17"/>
                <w:szCs w:val="17"/>
              </w:rPr>
            </w:pPr>
            <w:r w:rsidRPr="00157447">
              <w:rPr>
                <w:sz w:val="17"/>
                <w:szCs w:val="17"/>
              </w:rPr>
              <w:t>3</w:t>
            </w:r>
            <w:r>
              <w:rPr>
                <w:sz w:val="17"/>
                <w:szCs w:val="17"/>
              </w:rPr>
              <w:t>,</w:t>
            </w:r>
            <w:r w:rsidRPr="00157447">
              <w:rPr>
                <w:sz w:val="17"/>
                <w:szCs w:val="17"/>
              </w:rPr>
              <w:t>080g/L</w:t>
            </w:r>
          </w:p>
        </w:tc>
        <w:tc>
          <w:tcPr>
            <w:tcW w:w="957" w:type="dxa"/>
            <w:vAlign w:val="bottom"/>
          </w:tcPr>
          <w:p w:rsidR="00CD29F8" w:rsidRPr="00157447" w:rsidRDefault="00CD29F8" w:rsidP="00135DAD">
            <w:pPr>
              <w:jc w:val="center"/>
              <w:rPr>
                <w:sz w:val="17"/>
                <w:szCs w:val="17"/>
              </w:rPr>
            </w:pPr>
            <w:r w:rsidRPr="00157447">
              <w:rPr>
                <w:sz w:val="17"/>
                <w:szCs w:val="17"/>
              </w:rPr>
              <w:t>0.034g/L</w:t>
            </w:r>
          </w:p>
        </w:tc>
        <w:tc>
          <w:tcPr>
            <w:tcW w:w="957" w:type="dxa"/>
            <w:vAlign w:val="bottom"/>
          </w:tcPr>
          <w:p w:rsidR="00CD29F8" w:rsidRPr="00157447" w:rsidRDefault="00CD29F8" w:rsidP="00135DAD">
            <w:pPr>
              <w:jc w:val="center"/>
              <w:rPr>
                <w:sz w:val="17"/>
                <w:szCs w:val="17"/>
              </w:rPr>
            </w:pPr>
            <w:r w:rsidRPr="00157447">
              <w:rPr>
                <w:sz w:val="17"/>
                <w:szCs w:val="17"/>
              </w:rPr>
              <w:t>0.064g/L</w:t>
            </w:r>
          </w:p>
        </w:tc>
        <w:tc>
          <w:tcPr>
            <w:tcW w:w="957" w:type="dxa"/>
            <w:vAlign w:val="bottom"/>
          </w:tcPr>
          <w:p w:rsidR="00CD29F8" w:rsidRPr="00157447" w:rsidRDefault="00CD29F8" w:rsidP="00135DAD">
            <w:pPr>
              <w:jc w:val="center"/>
              <w:rPr>
                <w:sz w:val="17"/>
                <w:szCs w:val="17"/>
              </w:rPr>
            </w:pPr>
            <w:r w:rsidRPr="00157447">
              <w:rPr>
                <w:sz w:val="17"/>
                <w:szCs w:val="17"/>
              </w:rPr>
              <w:t>3</w:t>
            </w:r>
            <w:r>
              <w:rPr>
                <w:sz w:val="17"/>
                <w:szCs w:val="17"/>
              </w:rPr>
              <w:t>,</w:t>
            </w:r>
            <w:r w:rsidRPr="00157447">
              <w:rPr>
                <w:sz w:val="17"/>
                <w:szCs w:val="17"/>
              </w:rPr>
              <w:t>100g/L</w:t>
            </w:r>
          </w:p>
        </w:tc>
        <w:tc>
          <w:tcPr>
            <w:tcW w:w="1418" w:type="dxa"/>
            <w:vAlign w:val="bottom"/>
          </w:tcPr>
          <w:p w:rsidR="00CD29F8" w:rsidRPr="00157447" w:rsidRDefault="00CD29F8" w:rsidP="00F4401E">
            <w:pPr>
              <w:jc w:val="center"/>
              <w:rPr>
                <w:sz w:val="17"/>
                <w:szCs w:val="17"/>
              </w:rPr>
            </w:pPr>
            <w:r w:rsidRPr="00157447">
              <w:rPr>
                <w:sz w:val="17"/>
                <w:szCs w:val="17"/>
              </w:rPr>
              <w:t>1,189,982,558</w:t>
            </w:r>
          </w:p>
        </w:tc>
      </w:tr>
      <w:tr w:rsidR="00CD29F8" w:rsidRPr="00BD0ED8" w:rsidTr="008C534B">
        <w:tc>
          <w:tcPr>
            <w:tcW w:w="1737" w:type="dxa"/>
          </w:tcPr>
          <w:p w:rsidR="00CD29F8" w:rsidRPr="00157447" w:rsidRDefault="00CD29F8" w:rsidP="00F4401E">
            <w:pPr>
              <w:rPr>
                <w:sz w:val="17"/>
                <w:szCs w:val="17"/>
              </w:rPr>
            </w:pPr>
            <w:r w:rsidRPr="00157447">
              <w:rPr>
                <w:sz w:val="17"/>
                <w:szCs w:val="17"/>
              </w:rPr>
              <w:t>Diesel</w:t>
            </w:r>
          </w:p>
        </w:tc>
        <w:tc>
          <w:tcPr>
            <w:tcW w:w="1134" w:type="dxa"/>
          </w:tcPr>
          <w:p w:rsidR="00CD29F8" w:rsidRPr="00157447" w:rsidRDefault="00CD29F8" w:rsidP="00F4401E">
            <w:pPr>
              <w:jc w:val="center"/>
              <w:rPr>
                <w:sz w:val="17"/>
                <w:szCs w:val="17"/>
              </w:rPr>
            </w:pPr>
            <w:r w:rsidRPr="00157447">
              <w:rPr>
                <w:sz w:val="17"/>
                <w:szCs w:val="17"/>
              </w:rPr>
              <w:t>198,955</w:t>
            </w:r>
          </w:p>
        </w:tc>
        <w:tc>
          <w:tcPr>
            <w:tcW w:w="1276" w:type="dxa"/>
          </w:tcPr>
          <w:p w:rsidR="00CD29F8" w:rsidRPr="00157447" w:rsidRDefault="00CD29F8" w:rsidP="00F4401E">
            <w:pPr>
              <w:jc w:val="center"/>
              <w:rPr>
                <w:sz w:val="17"/>
                <w:szCs w:val="17"/>
              </w:rPr>
            </w:pPr>
            <w:r w:rsidRPr="00157447">
              <w:rPr>
                <w:sz w:val="17"/>
                <w:szCs w:val="17"/>
              </w:rPr>
              <w:t>70,157kL</w:t>
            </w:r>
          </w:p>
        </w:tc>
        <w:tc>
          <w:tcPr>
            <w:tcW w:w="956" w:type="dxa"/>
            <w:vAlign w:val="bottom"/>
          </w:tcPr>
          <w:p w:rsidR="00CD29F8" w:rsidRPr="00157447" w:rsidRDefault="00CD29F8" w:rsidP="00135DAD">
            <w:pPr>
              <w:jc w:val="center"/>
              <w:rPr>
                <w:sz w:val="17"/>
                <w:szCs w:val="17"/>
              </w:rPr>
            </w:pPr>
            <w:r w:rsidRPr="00157447">
              <w:rPr>
                <w:sz w:val="17"/>
                <w:szCs w:val="17"/>
              </w:rPr>
              <w:t>2</w:t>
            </w:r>
            <w:r>
              <w:rPr>
                <w:sz w:val="17"/>
                <w:szCs w:val="17"/>
              </w:rPr>
              <w:t>,</w:t>
            </w:r>
            <w:r w:rsidRPr="00157447">
              <w:rPr>
                <w:sz w:val="17"/>
                <w:szCs w:val="17"/>
              </w:rPr>
              <w:t>730g/L</w:t>
            </w:r>
          </w:p>
        </w:tc>
        <w:tc>
          <w:tcPr>
            <w:tcW w:w="957" w:type="dxa"/>
            <w:vAlign w:val="bottom"/>
          </w:tcPr>
          <w:p w:rsidR="00CD29F8" w:rsidRPr="00157447" w:rsidRDefault="00CD29F8" w:rsidP="00135DAD">
            <w:pPr>
              <w:jc w:val="center"/>
              <w:rPr>
                <w:sz w:val="17"/>
                <w:szCs w:val="17"/>
              </w:rPr>
            </w:pPr>
            <w:r w:rsidRPr="00157447">
              <w:rPr>
                <w:sz w:val="17"/>
                <w:szCs w:val="17"/>
              </w:rPr>
              <w:t>0.133g/L</w:t>
            </w:r>
          </w:p>
        </w:tc>
        <w:tc>
          <w:tcPr>
            <w:tcW w:w="957" w:type="dxa"/>
            <w:vAlign w:val="bottom"/>
          </w:tcPr>
          <w:p w:rsidR="00CD29F8" w:rsidRPr="00157447" w:rsidRDefault="00CD29F8" w:rsidP="00135DAD">
            <w:pPr>
              <w:jc w:val="center"/>
              <w:rPr>
                <w:sz w:val="17"/>
                <w:szCs w:val="17"/>
              </w:rPr>
            </w:pPr>
            <w:r w:rsidRPr="00157447">
              <w:rPr>
                <w:sz w:val="17"/>
                <w:szCs w:val="17"/>
              </w:rPr>
              <w:t>0.4g/L</w:t>
            </w:r>
          </w:p>
        </w:tc>
        <w:tc>
          <w:tcPr>
            <w:tcW w:w="957" w:type="dxa"/>
            <w:vAlign w:val="bottom"/>
          </w:tcPr>
          <w:p w:rsidR="00CD29F8" w:rsidRPr="00157447" w:rsidRDefault="00CD29F8" w:rsidP="00135DAD">
            <w:pPr>
              <w:jc w:val="center"/>
              <w:rPr>
                <w:sz w:val="17"/>
                <w:szCs w:val="17"/>
              </w:rPr>
            </w:pPr>
            <w:r w:rsidRPr="00157447">
              <w:rPr>
                <w:sz w:val="17"/>
                <w:szCs w:val="17"/>
              </w:rPr>
              <w:t>2</w:t>
            </w:r>
            <w:r>
              <w:rPr>
                <w:sz w:val="17"/>
                <w:szCs w:val="17"/>
              </w:rPr>
              <w:t>,</w:t>
            </w:r>
            <w:r w:rsidRPr="00157447">
              <w:rPr>
                <w:sz w:val="17"/>
                <w:szCs w:val="17"/>
              </w:rPr>
              <w:t>853g/L</w:t>
            </w:r>
          </w:p>
        </w:tc>
        <w:tc>
          <w:tcPr>
            <w:tcW w:w="1418" w:type="dxa"/>
            <w:vAlign w:val="bottom"/>
          </w:tcPr>
          <w:p w:rsidR="00CD29F8" w:rsidRPr="00157447" w:rsidRDefault="00CD29F8" w:rsidP="00F4401E">
            <w:pPr>
              <w:jc w:val="center"/>
              <w:rPr>
                <w:sz w:val="17"/>
                <w:szCs w:val="17"/>
              </w:rPr>
            </w:pPr>
            <w:r w:rsidRPr="00157447">
              <w:rPr>
                <w:sz w:val="17"/>
                <w:szCs w:val="17"/>
              </w:rPr>
              <w:t>200,124,596</w:t>
            </w:r>
          </w:p>
        </w:tc>
      </w:tr>
      <w:tr w:rsidR="00CD29F8" w:rsidRPr="00BD0ED8" w:rsidTr="008C534B">
        <w:tc>
          <w:tcPr>
            <w:tcW w:w="1737" w:type="dxa"/>
          </w:tcPr>
          <w:p w:rsidR="00CD29F8" w:rsidRPr="00157447" w:rsidRDefault="00CD29F8" w:rsidP="00F4401E">
            <w:pPr>
              <w:rPr>
                <w:sz w:val="17"/>
                <w:szCs w:val="17"/>
              </w:rPr>
            </w:pPr>
            <w:r w:rsidRPr="00157447">
              <w:rPr>
                <w:sz w:val="17"/>
                <w:szCs w:val="17"/>
              </w:rPr>
              <w:t>Natural gas</w:t>
            </w:r>
          </w:p>
        </w:tc>
        <w:tc>
          <w:tcPr>
            <w:tcW w:w="1134" w:type="dxa"/>
          </w:tcPr>
          <w:p w:rsidR="00CD29F8" w:rsidRPr="00157447" w:rsidRDefault="00CD29F8" w:rsidP="00F4401E">
            <w:pPr>
              <w:jc w:val="center"/>
              <w:rPr>
                <w:sz w:val="17"/>
                <w:szCs w:val="17"/>
              </w:rPr>
            </w:pPr>
            <w:r w:rsidRPr="00157447">
              <w:rPr>
                <w:sz w:val="17"/>
                <w:szCs w:val="17"/>
              </w:rPr>
              <w:t>12,767</w:t>
            </w:r>
          </w:p>
        </w:tc>
        <w:tc>
          <w:tcPr>
            <w:tcW w:w="1276" w:type="dxa"/>
          </w:tcPr>
          <w:p w:rsidR="00CD29F8" w:rsidRPr="00157447" w:rsidRDefault="00CD29F8" w:rsidP="00F4401E">
            <w:pPr>
              <w:jc w:val="center"/>
              <w:rPr>
                <w:sz w:val="17"/>
                <w:szCs w:val="17"/>
              </w:rPr>
            </w:pPr>
            <w:r w:rsidRPr="00157447">
              <w:rPr>
                <w:sz w:val="17"/>
                <w:szCs w:val="17"/>
              </w:rPr>
              <w:t>3,476k.m</w:t>
            </w:r>
            <w:r w:rsidRPr="00157447">
              <w:rPr>
                <w:sz w:val="17"/>
                <w:szCs w:val="17"/>
                <w:vertAlign w:val="superscript"/>
              </w:rPr>
              <w:t>3</w:t>
            </w:r>
          </w:p>
        </w:tc>
        <w:tc>
          <w:tcPr>
            <w:tcW w:w="956" w:type="dxa"/>
            <w:vAlign w:val="bottom"/>
          </w:tcPr>
          <w:p w:rsidR="00CD29F8" w:rsidRPr="00157447" w:rsidRDefault="00CD29F8" w:rsidP="00135DAD">
            <w:pPr>
              <w:jc w:val="center"/>
              <w:rPr>
                <w:sz w:val="17"/>
                <w:szCs w:val="17"/>
              </w:rPr>
            </w:pPr>
            <w:r w:rsidRPr="00157447">
              <w:rPr>
                <w:sz w:val="17"/>
                <w:szCs w:val="17"/>
              </w:rPr>
              <w:t>1</w:t>
            </w:r>
            <w:r>
              <w:rPr>
                <w:sz w:val="17"/>
                <w:szCs w:val="17"/>
              </w:rPr>
              <w:t>,</w:t>
            </w:r>
            <w:r w:rsidRPr="00157447">
              <w:rPr>
                <w:sz w:val="17"/>
                <w:szCs w:val="17"/>
              </w:rPr>
              <w:t>891g/L</w:t>
            </w:r>
          </w:p>
        </w:tc>
        <w:tc>
          <w:tcPr>
            <w:tcW w:w="957" w:type="dxa"/>
            <w:vAlign w:val="bottom"/>
          </w:tcPr>
          <w:p w:rsidR="00CD29F8" w:rsidRPr="00157447" w:rsidRDefault="00CD29F8" w:rsidP="00135DAD">
            <w:pPr>
              <w:jc w:val="center"/>
              <w:rPr>
                <w:sz w:val="17"/>
                <w:szCs w:val="17"/>
              </w:rPr>
            </w:pPr>
            <w:r w:rsidRPr="00157447">
              <w:rPr>
                <w:sz w:val="17"/>
                <w:szCs w:val="17"/>
              </w:rPr>
              <w:t>0.49g/L</w:t>
            </w:r>
          </w:p>
        </w:tc>
        <w:tc>
          <w:tcPr>
            <w:tcW w:w="957" w:type="dxa"/>
            <w:vAlign w:val="bottom"/>
          </w:tcPr>
          <w:p w:rsidR="00CD29F8" w:rsidRPr="00157447" w:rsidRDefault="00CD29F8" w:rsidP="00135DAD">
            <w:pPr>
              <w:jc w:val="center"/>
              <w:rPr>
                <w:sz w:val="17"/>
                <w:szCs w:val="17"/>
              </w:rPr>
            </w:pPr>
            <w:r w:rsidRPr="00157447">
              <w:rPr>
                <w:sz w:val="17"/>
                <w:szCs w:val="17"/>
              </w:rPr>
              <w:t>0.049g/L</w:t>
            </w:r>
          </w:p>
        </w:tc>
        <w:tc>
          <w:tcPr>
            <w:tcW w:w="957" w:type="dxa"/>
            <w:vAlign w:val="bottom"/>
          </w:tcPr>
          <w:p w:rsidR="00CD29F8" w:rsidRPr="00157447" w:rsidRDefault="00CD29F8" w:rsidP="00135DAD">
            <w:pPr>
              <w:jc w:val="center"/>
              <w:rPr>
                <w:sz w:val="17"/>
                <w:szCs w:val="17"/>
              </w:rPr>
            </w:pPr>
            <w:r w:rsidRPr="00157447">
              <w:rPr>
                <w:sz w:val="17"/>
                <w:szCs w:val="17"/>
              </w:rPr>
              <w:t>1</w:t>
            </w:r>
            <w:r>
              <w:rPr>
                <w:sz w:val="17"/>
                <w:szCs w:val="17"/>
              </w:rPr>
              <w:t>,</w:t>
            </w:r>
            <w:r w:rsidRPr="00157447">
              <w:rPr>
                <w:sz w:val="17"/>
                <w:szCs w:val="17"/>
              </w:rPr>
              <w:t>918g/L</w:t>
            </w:r>
          </w:p>
        </w:tc>
        <w:tc>
          <w:tcPr>
            <w:tcW w:w="1418" w:type="dxa"/>
            <w:vAlign w:val="bottom"/>
          </w:tcPr>
          <w:p w:rsidR="00CD29F8" w:rsidRPr="00157447" w:rsidRDefault="00CD29F8" w:rsidP="00F4401E">
            <w:pPr>
              <w:jc w:val="center"/>
              <w:rPr>
                <w:sz w:val="17"/>
                <w:szCs w:val="17"/>
              </w:rPr>
            </w:pPr>
            <w:r w:rsidRPr="00157447">
              <w:rPr>
                <w:sz w:val="17"/>
                <w:szCs w:val="17"/>
              </w:rPr>
              <w:t>6,666,454</w:t>
            </w:r>
          </w:p>
        </w:tc>
      </w:tr>
      <w:tr w:rsidR="00CD29F8" w:rsidRPr="00BD0ED8" w:rsidTr="008C534B">
        <w:tc>
          <w:tcPr>
            <w:tcW w:w="1737" w:type="dxa"/>
          </w:tcPr>
          <w:p w:rsidR="00CD29F8" w:rsidRPr="00157447" w:rsidRDefault="00CD29F8" w:rsidP="00F4401E">
            <w:pPr>
              <w:rPr>
                <w:sz w:val="17"/>
                <w:szCs w:val="17"/>
              </w:rPr>
            </w:pPr>
            <w:r w:rsidRPr="00157447">
              <w:rPr>
                <w:sz w:val="17"/>
                <w:szCs w:val="17"/>
              </w:rPr>
              <w:t>Wood</w:t>
            </w:r>
          </w:p>
        </w:tc>
        <w:tc>
          <w:tcPr>
            <w:tcW w:w="1134" w:type="dxa"/>
          </w:tcPr>
          <w:p w:rsidR="00CD29F8" w:rsidRPr="00157447" w:rsidRDefault="00CD29F8" w:rsidP="00F4401E">
            <w:pPr>
              <w:jc w:val="center"/>
              <w:rPr>
                <w:sz w:val="17"/>
                <w:szCs w:val="17"/>
              </w:rPr>
            </w:pPr>
            <w:r w:rsidRPr="00157447">
              <w:rPr>
                <w:sz w:val="17"/>
                <w:szCs w:val="17"/>
              </w:rPr>
              <w:t>167,960</w:t>
            </w:r>
          </w:p>
        </w:tc>
        <w:tc>
          <w:tcPr>
            <w:tcW w:w="1276" w:type="dxa"/>
          </w:tcPr>
          <w:p w:rsidR="00CD29F8" w:rsidRPr="00157447" w:rsidRDefault="00CD29F8" w:rsidP="00F4401E">
            <w:pPr>
              <w:jc w:val="center"/>
              <w:rPr>
                <w:sz w:val="17"/>
                <w:szCs w:val="17"/>
              </w:rPr>
            </w:pPr>
            <w:r w:rsidRPr="00157447">
              <w:rPr>
                <w:sz w:val="17"/>
                <w:szCs w:val="17"/>
              </w:rPr>
              <w:t>134,625Mg</w:t>
            </w:r>
          </w:p>
        </w:tc>
        <w:tc>
          <w:tcPr>
            <w:tcW w:w="956" w:type="dxa"/>
            <w:vAlign w:val="bottom"/>
          </w:tcPr>
          <w:p w:rsidR="00CD29F8" w:rsidRPr="00157447" w:rsidRDefault="00CD29F8" w:rsidP="00135DAD">
            <w:pPr>
              <w:jc w:val="center"/>
              <w:rPr>
                <w:sz w:val="17"/>
                <w:szCs w:val="17"/>
              </w:rPr>
            </w:pPr>
            <w:r w:rsidRPr="00157447">
              <w:rPr>
                <w:sz w:val="17"/>
                <w:szCs w:val="17"/>
              </w:rPr>
              <w:t>0</w:t>
            </w:r>
          </w:p>
        </w:tc>
        <w:tc>
          <w:tcPr>
            <w:tcW w:w="957" w:type="dxa"/>
            <w:vAlign w:val="bottom"/>
          </w:tcPr>
          <w:p w:rsidR="00CD29F8" w:rsidRPr="00157447" w:rsidRDefault="00CD29F8" w:rsidP="00135DAD">
            <w:pPr>
              <w:jc w:val="center"/>
              <w:rPr>
                <w:sz w:val="17"/>
                <w:szCs w:val="17"/>
              </w:rPr>
            </w:pPr>
            <w:r w:rsidRPr="00157447">
              <w:rPr>
                <w:sz w:val="17"/>
                <w:szCs w:val="17"/>
              </w:rPr>
              <w:t>0.05g/</w:t>
            </w:r>
            <w:r>
              <w:rPr>
                <w:sz w:val="17"/>
                <w:szCs w:val="17"/>
              </w:rPr>
              <w:t>kg</w:t>
            </w:r>
          </w:p>
        </w:tc>
        <w:tc>
          <w:tcPr>
            <w:tcW w:w="957" w:type="dxa"/>
            <w:vAlign w:val="bottom"/>
          </w:tcPr>
          <w:p w:rsidR="00CD29F8" w:rsidRPr="00157447" w:rsidRDefault="00CD29F8" w:rsidP="00135DAD">
            <w:pPr>
              <w:jc w:val="center"/>
              <w:rPr>
                <w:sz w:val="17"/>
                <w:szCs w:val="17"/>
              </w:rPr>
            </w:pPr>
            <w:r>
              <w:rPr>
                <w:sz w:val="17"/>
                <w:szCs w:val="17"/>
              </w:rPr>
              <w:t>0.02g/kg</w:t>
            </w:r>
          </w:p>
        </w:tc>
        <w:tc>
          <w:tcPr>
            <w:tcW w:w="957" w:type="dxa"/>
            <w:vAlign w:val="bottom"/>
          </w:tcPr>
          <w:p w:rsidR="00CD29F8" w:rsidRPr="00157447" w:rsidRDefault="00CD29F8" w:rsidP="00135DAD">
            <w:pPr>
              <w:jc w:val="center"/>
              <w:rPr>
                <w:sz w:val="17"/>
                <w:szCs w:val="17"/>
              </w:rPr>
            </w:pPr>
            <w:r w:rsidRPr="00157447">
              <w:rPr>
                <w:sz w:val="17"/>
                <w:szCs w:val="17"/>
              </w:rPr>
              <w:t>7g/</w:t>
            </w:r>
            <w:r>
              <w:rPr>
                <w:sz w:val="17"/>
                <w:szCs w:val="17"/>
              </w:rPr>
              <w:t>kg</w:t>
            </w:r>
          </w:p>
        </w:tc>
        <w:tc>
          <w:tcPr>
            <w:tcW w:w="1418" w:type="dxa"/>
            <w:vAlign w:val="bottom"/>
          </w:tcPr>
          <w:p w:rsidR="00CD29F8" w:rsidRPr="00157447" w:rsidRDefault="00CD29F8" w:rsidP="00F4401E">
            <w:pPr>
              <w:jc w:val="center"/>
              <w:rPr>
                <w:sz w:val="17"/>
                <w:szCs w:val="17"/>
              </w:rPr>
            </w:pPr>
            <w:r w:rsidRPr="00157447">
              <w:rPr>
                <w:sz w:val="17"/>
                <w:szCs w:val="17"/>
              </w:rPr>
              <w:t>970,646</w:t>
            </w:r>
          </w:p>
        </w:tc>
      </w:tr>
      <w:tr w:rsidR="00CD29F8" w:rsidRPr="00BD0ED8" w:rsidTr="008C534B">
        <w:tc>
          <w:tcPr>
            <w:tcW w:w="1737" w:type="dxa"/>
          </w:tcPr>
          <w:p w:rsidR="00CD29F8" w:rsidRPr="00157447" w:rsidRDefault="00CD29F8" w:rsidP="00F4401E">
            <w:pPr>
              <w:rPr>
                <w:sz w:val="17"/>
                <w:szCs w:val="17"/>
              </w:rPr>
            </w:pPr>
            <w:r w:rsidRPr="00157447">
              <w:rPr>
                <w:sz w:val="17"/>
                <w:szCs w:val="17"/>
              </w:rPr>
              <w:t>Hydro</w:t>
            </w:r>
          </w:p>
        </w:tc>
        <w:tc>
          <w:tcPr>
            <w:tcW w:w="1134" w:type="dxa"/>
          </w:tcPr>
          <w:p w:rsidR="00CD29F8" w:rsidRPr="00157447" w:rsidRDefault="00CD29F8" w:rsidP="00F4401E">
            <w:pPr>
              <w:jc w:val="center"/>
              <w:rPr>
                <w:sz w:val="17"/>
                <w:szCs w:val="17"/>
              </w:rPr>
            </w:pPr>
            <w:r w:rsidRPr="00157447">
              <w:rPr>
                <w:sz w:val="17"/>
                <w:szCs w:val="17"/>
              </w:rPr>
              <w:t>1,036,471</w:t>
            </w:r>
          </w:p>
        </w:tc>
        <w:tc>
          <w:tcPr>
            <w:tcW w:w="1276" w:type="dxa"/>
          </w:tcPr>
          <w:p w:rsidR="00CD29F8" w:rsidRPr="00157447" w:rsidRDefault="00CD29F8" w:rsidP="00F4401E">
            <w:pPr>
              <w:jc w:val="center"/>
              <w:rPr>
                <w:sz w:val="17"/>
                <w:szCs w:val="17"/>
              </w:rPr>
            </w:pPr>
            <w:r w:rsidRPr="00157447">
              <w:rPr>
                <w:sz w:val="17"/>
                <w:szCs w:val="17"/>
              </w:rPr>
              <w:t>N/A</w:t>
            </w:r>
          </w:p>
        </w:tc>
        <w:tc>
          <w:tcPr>
            <w:tcW w:w="956" w:type="dxa"/>
            <w:vAlign w:val="bottom"/>
          </w:tcPr>
          <w:p w:rsidR="00CD29F8" w:rsidRPr="00157447" w:rsidRDefault="00CD29F8" w:rsidP="00F4401E">
            <w:pPr>
              <w:jc w:val="center"/>
              <w:rPr>
                <w:sz w:val="17"/>
                <w:szCs w:val="17"/>
              </w:rPr>
            </w:pPr>
            <w:r w:rsidRPr="00157447">
              <w:rPr>
                <w:sz w:val="17"/>
                <w:szCs w:val="17"/>
              </w:rPr>
              <w:t>0</w:t>
            </w:r>
          </w:p>
        </w:tc>
        <w:tc>
          <w:tcPr>
            <w:tcW w:w="957" w:type="dxa"/>
            <w:vAlign w:val="bottom"/>
          </w:tcPr>
          <w:p w:rsidR="00CD29F8" w:rsidRPr="00157447" w:rsidRDefault="00CD29F8" w:rsidP="00F4401E">
            <w:pPr>
              <w:jc w:val="center"/>
              <w:rPr>
                <w:sz w:val="17"/>
                <w:szCs w:val="17"/>
              </w:rPr>
            </w:pPr>
            <w:r w:rsidRPr="00157447">
              <w:rPr>
                <w:sz w:val="17"/>
                <w:szCs w:val="17"/>
              </w:rPr>
              <w:t>0</w:t>
            </w:r>
          </w:p>
        </w:tc>
        <w:tc>
          <w:tcPr>
            <w:tcW w:w="957" w:type="dxa"/>
            <w:vAlign w:val="bottom"/>
          </w:tcPr>
          <w:p w:rsidR="00CD29F8" w:rsidRPr="00157447" w:rsidRDefault="00CD29F8" w:rsidP="00F4401E">
            <w:pPr>
              <w:jc w:val="center"/>
              <w:rPr>
                <w:sz w:val="17"/>
                <w:szCs w:val="17"/>
              </w:rPr>
            </w:pPr>
            <w:r w:rsidRPr="00157447">
              <w:rPr>
                <w:sz w:val="17"/>
                <w:szCs w:val="17"/>
              </w:rPr>
              <w:t>0</w:t>
            </w:r>
          </w:p>
        </w:tc>
        <w:tc>
          <w:tcPr>
            <w:tcW w:w="957" w:type="dxa"/>
            <w:vAlign w:val="bottom"/>
          </w:tcPr>
          <w:p w:rsidR="00CD29F8" w:rsidRPr="00157447" w:rsidRDefault="00CD29F8" w:rsidP="00F4401E">
            <w:pPr>
              <w:jc w:val="center"/>
              <w:rPr>
                <w:sz w:val="17"/>
                <w:szCs w:val="17"/>
              </w:rPr>
            </w:pPr>
            <w:r w:rsidRPr="00157447">
              <w:rPr>
                <w:sz w:val="17"/>
                <w:szCs w:val="17"/>
              </w:rPr>
              <w:t>0</w:t>
            </w:r>
          </w:p>
        </w:tc>
        <w:tc>
          <w:tcPr>
            <w:tcW w:w="1418" w:type="dxa"/>
            <w:vAlign w:val="bottom"/>
          </w:tcPr>
          <w:p w:rsidR="00CD29F8" w:rsidRPr="00157447" w:rsidRDefault="00CD29F8" w:rsidP="00F4401E">
            <w:pPr>
              <w:jc w:val="center"/>
              <w:rPr>
                <w:sz w:val="17"/>
                <w:szCs w:val="17"/>
              </w:rPr>
            </w:pPr>
            <w:r w:rsidRPr="00157447">
              <w:rPr>
                <w:sz w:val="17"/>
                <w:szCs w:val="17"/>
              </w:rPr>
              <w:t>0</w:t>
            </w:r>
          </w:p>
        </w:tc>
      </w:tr>
      <w:tr w:rsidR="00CD29F8" w:rsidRPr="00BD0ED8" w:rsidTr="008C534B">
        <w:tc>
          <w:tcPr>
            <w:tcW w:w="1737" w:type="dxa"/>
          </w:tcPr>
          <w:p w:rsidR="00CD29F8" w:rsidRPr="00157447" w:rsidRDefault="00CD29F8" w:rsidP="00F4401E">
            <w:pPr>
              <w:rPr>
                <w:sz w:val="17"/>
                <w:szCs w:val="17"/>
              </w:rPr>
            </w:pPr>
            <w:r w:rsidRPr="00157447">
              <w:rPr>
                <w:sz w:val="17"/>
                <w:szCs w:val="17"/>
              </w:rPr>
              <w:t>Wind and tidal</w:t>
            </w:r>
          </w:p>
        </w:tc>
        <w:tc>
          <w:tcPr>
            <w:tcW w:w="1134" w:type="dxa"/>
          </w:tcPr>
          <w:p w:rsidR="00CD29F8" w:rsidRPr="00157447" w:rsidRDefault="00CD29F8" w:rsidP="00F4401E">
            <w:pPr>
              <w:jc w:val="center"/>
              <w:rPr>
                <w:sz w:val="17"/>
                <w:szCs w:val="17"/>
              </w:rPr>
            </w:pPr>
            <w:r w:rsidRPr="00157447">
              <w:rPr>
                <w:sz w:val="17"/>
                <w:szCs w:val="17"/>
              </w:rPr>
              <w:t>113,088</w:t>
            </w:r>
          </w:p>
        </w:tc>
        <w:tc>
          <w:tcPr>
            <w:tcW w:w="1276" w:type="dxa"/>
          </w:tcPr>
          <w:p w:rsidR="00CD29F8" w:rsidRPr="00157447" w:rsidRDefault="00CD29F8" w:rsidP="00F4401E">
            <w:pPr>
              <w:jc w:val="center"/>
              <w:rPr>
                <w:sz w:val="17"/>
                <w:szCs w:val="17"/>
              </w:rPr>
            </w:pPr>
            <w:r w:rsidRPr="00157447">
              <w:rPr>
                <w:sz w:val="17"/>
                <w:szCs w:val="17"/>
              </w:rPr>
              <w:t>N/A</w:t>
            </w:r>
          </w:p>
        </w:tc>
        <w:tc>
          <w:tcPr>
            <w:tcW w:w="956" w:type="dxa"/>
            <w:vAlign w:val="bottom"/>
          </w:tcPr>
          <w:p w:rsidR="00CD29F8" w:rsidRPr="00157447" w:rsidRDefault="00CD29F8" w:rsidP="00F4401E">
            <w:pPr>
              <w:jc w:val="center"/>
              <w:rPr>
                <w:sz w:val="17"/>
                <w:szCs w:val="17"/>
              </w:rPr>
            </w:pPr>
            <w:r w:rsidRPr="00157447">
              <w:rPr>
                <w:sz w:val="17"/>
                <w:szCs w:val="17"/>
              </w:rPr>
              <w:t>0</w:t>
            </w:r>
          </w:p>
        </w:tc>
        <w:tc>
          <w:tcPr>
            <w:tcW w:w="957" w:type="dxa"/>
            <w:vAlign w:val="bottom"/>
          </w:tcPr>
          <w:p w:rsidR="00CD29F8" w:rsidRPr="00157447" w:rsidRDefault="00CD29F8" w:rsidP="00F4401E">
            <w:pPr>
              <w:jc w:val="center"/>
              <w:rPr>
                <w:sz w:val="17"/>
                <w:szCs w:val="17"/>
              </w:rPr>
            </w:pPr>
            <w:r w:rsidRPr="00157447">
              <w:rPr>
                <w:sz w:val="17"/>
                <w:szCs w:val="17"/>
              </w:rPr>
              <w:t>0</w:t>
            </w:r>
          </w:p>
        </w:tc>
        <w:tc>
          <w:tcPr>
            <w:tcW w:w="957" w:type="dxa"/>
            <w:vAlign w:val="bottom"/>
          </w:tcPr>
          <w:p w:rsidR="00CD29F8" w:rsidRPr="00157447" w:rsidRDefault="00CD29F8" w:rsidP="00F4401E">
            <w:pPr>
              <w:jc w:val="center"/>
              <w:rPr>
                <w:sz w:val="17"/>
                <w:szCs w:val="17"/>
              </w:rPr>
            </w:pPr>
            <w:r w:rsidRPr="00157447">
              <w:rPr>
                <w:sz w:val="17"/>
                <w:szCs w:val="17"/>
              </w:rPr>
              <w:t>0</w:t>
            </w:r>
          </w:p>
        </w:tc>
        <w:tc>
          <w:tcPr>
            <w:tcW w:w="957" w:type="dxa"/>
            <w:vAlign w:val="bottom"/>
          </w:tcPr>
          <w:p w:rsidR="00CD29F8" w:rsidRPr="00157447" w:rsidRDefault="00CD29F8" w:rsidP="00F4401E">
            <w:pPr>
              <w:jc w:val="center"/>
              <w:rPr>
                <w:sz w:val="17"/>
                <w:szCs w:val="17"/>
              </w:rPr>
            </w:pPr>
            <w:r w:rsidRPr="00157447">
              <w:rPr>
                <w:sz w:val="17"/>
                <w:szCs w:val="17"/>
              </w:rPr>
              <w:t>0</w:t>
            </w:r>
          </w:p>
        </w:tc>
        <w:tc>
          <w:tcPr>
            <w:tcW w:w="1418" w:type="dxa"/>
            <w:vAlign w:val="bottom"/>
          </w:tcPr>
          <w:p w:rsidR="00CD29F8" w:rsidRPr="00157447" w:rsidRDefault="00CD29F8" w:rsidP="00F4401E">
            <w:pPr>
              <w:jc w:val="center"/>
              <w:rPr>
                <w:sz w:val="17"/>
                <w:szCs w:val="17"/>
              </w:rPr>
            </w:pPr>
            <w:r w:rsidRPr="00157447">
              <w:rPr>
                <w:sz w:val="17"/>
                <w:szCs w:val="17"/>
              </w:rPr>
              <w:t>0</w:t>
            </w:r>
          </w:p>
        </w:tc>
      </w:tr>
      <w:tr w:rsidR="00CD29F8" w:rsidRPr="00BD0ED8" w:rsidTr="008C534B">
        <w:tc>
          <w:tcPr>
            <w:tcW w:w="1737" w:type="dxa"/>
          </w:tcPr>
          <w:p w:rsidR="00CD29F8" w:rsidRPr="00157447" w:rsidRDefault="00CD29F8" w:rsidP="00F4401E">
            <w:pPr>
              <w:rPr>
                <w:sz w:val="17"/>
                <w:szCs w:val="17"/>
              </w:rPr>
            </w:pPr>
            <w:r w:rsidRPr="00157447">
              <w:rPr>
                <w:sz w:val="17"/>
                <w:szCs w:val="17"/>
              </w:rPr>
              <w:t>Total</w:t>
            </w:r>
          </w:p>
        </w:tc>
        <w:tc>
          <w:tcPr>
            <w:tcW w:w="1134" w:type="dxa"/>
          </w:tcPr>
          <w:p w:rsidR="00CD29F8" w:rsidRPr="00157447" w:rsidRDefault="00CD29F8" w:rsidP="00F4401E">
            <w:pPr>
              <w:jc w:val="center"/>
              <w:rPr>
                <w:sz w:val="17"/>
                <w:szCs w:val="17"/>
              </w:rPr>
            </w:pPr>
            <w:r w:rsidRPr="00157447">
              <w:rPr>
                <w:sz w:val="17"/>
                <w:szCs w:val="17"/>
              </w:rPr>
              <w:t>9,871,508</w:t>
            </w:r>
          </w:p>
        </w:tc>
        <w:tc>
          <w:tcPr>
            <w:tcW w:w="5103" w:type="dxa"/>
            <w:gridSpan w:val="5"/>
          </w:tcPr>
          <w:p w:rsidR="00CD29F8" w:rsidRPr="00157447" w:rsidRDefault="00CD29F8" w:rsidP="00F4401E">
            <w:pPr>
              <w:jc w:val="center"/>
              <w:rPr>
                <w:b/>
                <w:bCs/>
                <w:sz w:val="17"/>
                <w:szCs w:val="17"/>
              </w:rPr>
            </w:pPr>
          </w:p>
        </w:tc>
        <w:tc>
          <w:tcPr>
            <w:tcW w:w="1418" w:type="dxa"/>
            <w:vAlign w:val="bottom"/>
          </w:tcPr>
          <w:p w:rsidR="00CD29F8" w:rsidRPr="008C534B" w:rsidRDefault="008C534B" w:rsidP="008C534B">
            <w:pPr>
              <w:jc w:val="center"/>
              <w:rPr>
                <w:rFonts w:asciiTheme="majorBidi" w:hAnsiTheme="majorBidi" w:cstheme="majorBidi"/>
                <w:sz w:val="17"/>
                <w:szCs w:val="17"/>
              </w:rPr>
            </w:pPr>
            <w:r w:rsidRPr="008C534B">
              <w:rPr>
                <w:rFonts w:asciiTheme="majorBidi" w:hAnsiTheme="majorBidi" w:cstheme="majorBidi"/>
                <w:sz w:val="17"/>
                <w:szCs w:val="17"/>
              </w:rPr>
              <w:t>7,308,900,634</w:t>
            </w:r>
          </w:p>
        </w:tc>
      </w:tr>
      <w:tr w:rsidR="00CD29F8" w:rsidRPr="00BD0ED8" w:rsidTr="008C534B">
        <w:trPr>
          <w:trHeight w:val="293"/>
        </w:trPr>
        <w:tc>
          <w:tcPr>
            <w:tcW w:w="1737" w:type="dxa"/>
          </w:tcPr>
          <w:p w:rsidR="00CD29F8" w:rsidRPr="007A5CB2" w:rsidRDefault="00CD29F8" w:rsidP="00F4401E">
            <w:pPr>
              <w:jc w:val="center"/>
              <w:rPr>
                <w:b/>
                <w:bCs/>
                <w:sz w:val="17"/>
                <w:szCs w:val="17"/>
              </w:rPr>
            </w:pPr>
            <w:r w:rsidRPr="007A5CB2">
              <w:rPr>
                <w:b/>
                <w:bCs/>
                <w:sz w:val="17"/>
                <w:szCs w:val="17"/>
              </w:rPr>
              <w:t>Year</w:t>
            </w:r>
          </w:p>
        </w:tc>
        <w:tc>
          <w:tcPr>
            <w:tcW w:w="7655" w:type="dxa"/>
            <w:gridSpan w:val="7"/>
          </w:tcPr>
          <w:p w:rsidR="00CD29F8" w:rsidRPr="007A5CB2" w:rsidRDefault="00CD29F8" w:rsidP="00F4401E">
            <w:pPr>
              <w:jc w:val="center"/>
              <w:rPr>
                <w:b/>
                <w:bCs/>
                <w:sz w:val="17"/>
                <w:szCs w:val="17"/>
              </w:rPr>
            </w:pPr>
            <w:r w:rsidRPr="007A5CB2">
              <w:rPr>
                <w:b/>
                <w:bCs/>
                <w:sz w:val="17"/>
                <w:szCs w:val="17"/>
              </w:rPr>
              <w:t>2006</w:t>
            </w:r>
          </w:p>
        </w:tc>
      </w:tr>
      <w:tr w:rsidR="00CD29F8" w:rsidRPr="00BD0ED8" w:rsidTr="008C534B">
        <w:trPr>
          <w:trHeight w:val="293"/>
        </w:trPr>
        <w:tc>
          <w:tcPr>
            <w:tcW w:w="1737" w:type="dxa"/>
            <w:vMerge w:val="restart"/>
          </w:tcPr>
          <w:p w:rsidR="00CD29F8" w:rsidRPr="00157447" w:rsidRDefault="00CD29F8" w:rsidP="00F4401E">
            <w:pPr>
              <w:jc w:val="center"/>
              <w:rPr>
                <w:sz w:val="17"/>
                <w:szCs w:val="17"/>
              </w:rPr>
            </w:pPr>
            <w:r w:rsidRPr="00157447">
              <w:rPr>
                <w:sz w:val="17"/>
                <w:szCs w:val="17"/>
              </w:rPr>
              <w:t>Energy Source*</w:t>
            </w:r>
          </w:p>
          <w:p w:rsidR="00CD29F8" w:rsidRPr="00157447" w:rsidRDefault="00CD29F8" w:rsidP="00F4401E">
            <w:pPr>
              <w:jc w:val="center"/>
              <w:rPr>
                <w:sz w:val="17"/>
                <w:szCs w:val="17"/>
              </w:rPr>
            </w:pPr>
          </w:p>
        </w:tc>
        <w:tc>
          <w:tcPr>
            <w:tcW w:w="1134" w:type="dxa"/>
            <w:vMerge w:val="restart"/>
          </w:tcPr>
          <w:p w:rsidR="00CD29F8" w:rsidRPr="00157447" w:rsidRDefault="00CD29F8" w:rsidP="00F4401E">
            <w:pPr>
              <w:jc w:val="center"/>
              <w:rPr>
                <w:sz w:val="17"/>
                <w:szCs w:val="17"/>
              </w:rPr>
            </w:pPr>
            <w:r w:rsidRPr="00157447">
              <w:rPr>
                <w:sz w:val="17"/>
                <w:szCs w:val="17"/>
              </w:rPr>
              <w:t>Electricity* Generated (MWh)</w:t>
            </w:r>
          </w:p>
        </w:tc>
        <w:tc>
          <w:tcPr>
            <w:tcW w:w="1276" w:type="dxa"/>
            <w:vMerge w:val="restart"/>
          </w:tcPr>
          <w:p w:rsidR="00CD29F8" w:rsidRPr="00157447" w:rsidRDefault="00CD29F8" w:rsidP="00F4401E">
            <w:pPr>
              <w:jc w:val="center"/>
              <w:rPr>
                <w:sz w:val="17"/>
                <w:szCs w:val="17"/>
              </w:rPr>
            </w:pPr>
            <w:r w:rsidRPr="00157447">
              <w:rPr>
                <w:sz w:val="17"/>
                <w:szCs w:val="17"/>
              </w:rPr>
              <w:t>Fuel Input*</w:t>
            </w:r>
          </w:p>
          <w:p w:rsidR="00CD29F8" w:rsidRPr="00157447" w:rsidRDefault="00CD29F8" w:rsidP="00F4401E">
            <w:pPr>
              <w:jc w:val="center"/>
              <w:rPr>
                <w:sz w:val="17"/>
                <w:szCs w:val="17"/>
              </w:rPr>
            </w:pPr>
          </w:p>
        </w:tc>
        <w:tc>
          <w:tcPr>
            <w:tcW w:w="2870" w:type="dxa"/>
            <w:gridSpan w:val="3"/>
          </w:tcPr>
          <w:p w:rsidR="00CD29F8" w:rsidRPr="00157447" w:rsidRDefault="00CD29F8" w:rsidP="00F4401E">
            <w:pPr>
              <w:jc w:val="center"/>
              <w:rPr>
                <w:sz w:val="17"/>
                <w:szCs w:val="17"/>
              </w:rPr>
            </w:pPr>
            <w:r w:rsidRPr="00157447">
              <w:rPr>
                <w:sz w:val="17"/>
                <w:szCs w:val="17"/>
              </w:rPr>
              <w:t>Emission factor**</w:t>
            </w:r>
          </w:p>
        </w:tc>
        <w:tc>
          <w:tcPr>
            <w:tcW w:w="957" w:type="dxa"/>
            <w:vMerge w:val="restart"/>
          </w:tcPr>
          <w:p w:rsidR="00CD29F8" w:rsidRPr="00157447" w:rsidRDefault="00CD29F8" w:rsidP="00F4401E">
            <w:pPr>
              <w:jc w:val="center"/>
              <w:rPr>
                <w:sz w:val="17"/>
                <w:szCs w:val="17"/>
              </w:rPr>
            </w:pPr>
            <w:r w:rsidRPr="00157447">
              <w:rPr>
                <w:sz w:val="17"/>
                <w:szCs w:val="17"/>
              </w:rPr>
              <w:t>CO</w:t>
            </w:r>
            <w:r w:rsidRPr="00157447">
              <w:rPr>
                <w:sz w:val="17"/>
                <w:szCs w:val="17"/>
                <w:vertAlign w:val="subscript"/>
              </w:rPr>
              <w:t>2eq</w:t>
            </w:r>
            <w:r w:rsidRPr="00157447">
              <w:rPr>
                <w:sz w:val="17"/>
                <w:szCs w:val="17"/>
              </w:rPr>
              <w:t>/</w:t>
            </w:r>
          </w:p>
          <w:p w:rsidR="00CD29F8" w:rsidRPr="00157447" w:rsidRDefault="00CD29F8" w:rsidP="00F4401E">
            <w:pPr>
              <w:jc w:val="center"/>
              <w:rPr>
                <w:sz w:val="17"/>
                <w:szCs w:val="17"/>
              </w:rPr>
            </w:pPr>
            <w:r w:rsidRPr="00157447">
              <w:rPr>
                <w:sz w:val="17"/>
                <w:szCs w:val="17"/>
              </w:rPr>
              <w:t>quaintly fuel</w:t>
            </w:r>
          </w:p>
        </w:tc>
        <w:tc>
          <w:tcPr>
            <w:tcW w:w="1418" w:type="dxa"/>
            <w:vMerge w:val="restart"/>
          </w:tcPr>
          <w:p w:rsidR="00CD29F8" w:rsidRPr="00157447" w:rsidRDefault="00CD29F8" w:rsidP="00F4401E">
            <w:pPr>
              <w:jc w:val="center"/>
              <w:rPr>
                <w:sz w:val="17"/>
                <w:szCs w:val="17"/>
              </w:rPr>
            </w:pPr>
            <w:r w:rsidRPr="00157447">
              <w:rPr>
                <w:sz w:val="17"/>
                <w:szCs w:val="17"/>
              </w:rPr>
              <w:t>Total GHG emission in</w:t>
            </w:r>
          </w:p>
          <w:p w:rsidR="00CD29F8" w:rsidRPr="00157447" w:rsidRDefault="00CD29F8" w:rsidP="00F4401E">
            <w:pPr>
              <w:jc w:val="center"/>
              <w:rPr>
                <w:sz w:val="17"/>
                <w:szCs w:val="17"/>
              </w:rPr>
            </w:pPr>
            <w:r w:rsidRPr="00157447">
              <w:rPr>
                <w:sz w:val="17"/>
                <w:szCs w:val="17"/>
              </w:rPr>
              <w:t>kg CO</w:t>
            </w:r>
            <w:r w:rsidRPr="00157447">
              <w:rPr>
                <w:sz w:val="17"/>
                <w:szCs w:val="17"/>
                <w:vertAlign w:val="subscript"/>
              </w:rPr>
              <w:t>2eq</w:t>
            </w:r>
          </w:p>
        </w:tc>
      </w:tr>
      <w:tr w:rsidR="00CD29F8" w:rsidRPr="00BD0ED8" w:rsidTr="008C534B">
        <w:trPr>
          <w:trHeight w:val="205"/>
        </w:trPr>
        <w:tc>
          <w:tcPr>
            <w:tcW w:w="1737" w:type="dxa"/>
            <w:vMerge/>
          </w:tcPr>
          <w:p w:rsidR="00CD29F8" w:rsidRPr="00157447" w:rsidRDefault="00CD29F8" w:rsidP="00F4401E">
            <w:pPr>
              <w:jc w:val="center"/>
              <w:rPr>
                <w:sz w:val="17"/>
                <w:szCs w:val="17"/>
              </w:rPr>
            </w:pPr>
          </w:p>
        </w:tc>
        <w:tc>
          <w:tcPr>
            <w:tcW w:w="1134" w:type="dxa"/>
            <w:vMerge/>
          </w:tcPr>
          <w:p w:rsidR="00CD29F8" w:rsidRPr="00157447" w:rsidRDefault="00CD29F8" w:rsidP="00F4401E">
            <w:pPr>
              <w:jc w:val="center"/>
              <w:rPr>
                <w:sz w:val="17"/>
                <w:szCs w:val="17"/>
              </w:rPr>
            </w:pPr>
          </w:p>
        </w:tc>
        <w:tc>
          <w:tcPr>
            <w:tcW w:w="1276" w:type="dxa"/>
            <w:vMerge/>
          </w:tcPr>
          <w:p w:rsidR="00CD29F8" w:rsidRPr="00157447" w:rsidRDefault="00CD29F8" w:rsidP="00F4401E">
            <w:pPr>
              <w:jc w:val="center"/>
              <w:rPr>
                <w:sz w:val="17"/>
                <w:szCs w:val="17"/>
              </w:rPr>
            </w:pPr>
          </w:p>
        </w:tc>
        <w:tc>
          <w:tcPr>
            <w:tcW w:w="956" w:type="dxa"/>
          </w:tcPr>
          <w:p w:rsidR="00CD29F8" w:rsidRPr="00157447" w:rsidRDefault="00CD29F8" w:rsidP="00F4401E">
            <w:pPr>
              <w:jc w:val="center"/>
              <w:rPr>
                <w:sz w:val="17"/>
                <w:szCs w:val="17"/>
              </w:rPr>
            </w:pPr>
            <w:r w:rsidRPr="00157447">
              <w:rPr>
                <w:sz w:val="17"/>
                <w:szCs w:val="17"/>
              </w:rPr>
              <w:t>CO</w:t>
            </w:r>
            <w:r w:rsidRPr="00157447">
              <w:rPr>
                <w:sz w:val="17"/>
                <w:szCs w:val="17"/>
                <w:vertAlign w:val="subscript"/>
              </w:rPr>
              <w:t>2</w:t>
            </w:r>
          </w:p>
        </w:tc>
        <w:tc>
          <w:tcPr>
            <w:tcW w:w="957" w:type="dxa"/>
          </w:tcPr>
          <w:p w:rsidR="00CD29F8" w:rsidRPr="00157447" w:rsidRDefault="00CD29F8" w:rsidP="00F4401E">
            <w:pPr>
              <w:jc w:val="center"/>
              <w:rPr>
                <w:sz w:val="17"/>
                <w:szCs w:val="17"/>
              </w:rPr>
            </w:pPr>
            <w:r w:rsidRPr="00157447">
              <w:rPr>
                <w:sz w:val="17"/>
                <w:szCs w:val="17"/>
              </w:rPr>
              <w:t>CH</w:t>
            </w:r>
            <w:r w:rsidRPr="00157447">
              <w:rPr>
                <w:sz w:val="17"/>
                <w:szCs w:val="17"/>
                <w:vertAlign w:val="subscript"/>
              </w:rPr>
              <w:t>4</w:t>
            </w:r>
          </w:p>
        </w:tc>
        <w:tc>
          <w:tcPr>
            <w:tcW w:w="957" w:type="dxa"/>
          </w:tcPr>
          <w:p w:rsidR="00CD29F8" w:rsidRPr="00157447" w:rsidRDefault="00CD29F8" w:rsidP="00F4401E">
            <w:pPr>
              <w:jc w:val="center"/>
              <w:rPr>
                <w:sz w:val="17"/>
                <w:szCs w:val="17"/>
              </w:rPr>
            </w:pPr>
            <w:r w:rsidRPr="00157447">
              <w:rPr>
                <w:sz w:val="17"/>
                <w:szCs w:val="17"/>
              </w:rPr>
              <w:t>N</w:t>
            </w:r>
            <w:r w:rsidRPr="00157447">
              <w:rPr>
                <w:sz w:val="17"/>
                <w:szCs w:val="17"/>
                <w:vertAlign w:val="subscript"/>
              </w:rPr>
              <w:t>2</w:t>
            </w:r>
            <w:r w:rsidRPr="00157447">
              <w:rPr>
                <w:sz w:val="17"/>
                <w:szCs w:val="17"/>
              </w:rPr>
              <w:t>O</w:t>
            </w:r>
          </w:p>
        </w:tc>
        <w:tc>
          <w:tcPr>
            <w:tcW w:w="957" w:type="dxa"/>
            <w:vMerge/>
          </w:tcPr>
          <w:p w:rsidR="00CD29F8" w:rsidRPr="00157447" w:rsidRDefault="00CD29F8" w:rsidP="00F4401E">
            <w:pPr>
              <w:jc w:val="center"/>
              <w:rPr>
                <w:sz w:val="17"/>
                <w:szCs w:val="17"/>
              </w:rPr>
            </w:pPr>
          </w:p>
        </w:tc>
        <w:tc>
          <w:tcPr>
            <w:tcW w:w="1418" w:type="dxa"/>
            <w:vMerge/>
          </w:tcPr>
          <w:p w:rsidR="00CD29F8" w:rsidRPr="00157447" w:rsidRDefault="00CD29F8" w:rsidP="00F4401E">
            <w:pPr>
              <w:jc w:val="center"/>
              <w:rPr>
                <w:sz w:val="17"/>
                <w:szCs w:val="17"/>
              </w:rPr>
            </w:pPr>
          </w:p>
        </w:tc>
      </w:tr>
      <w:tr w:rsidR="00CD29F8" w:rsidRPr="00BD0ED8" w:rsidTr="008C534B">
        <w:tc>
          <w:tcPr>
            <w:tcW w:w="1737" w:type="dxa"/>
          </w:tcPr>
          <w:p w:rsidR="00CD29F8" w:rsidRPr="00157447" w:rsidRDefault="00CD29F8" w:rsidP="00F4401E">
            <w:pPr>
              <w:rPr>
                <w:sz w:val="17"/>
                <w:szCs w:val="17"/>
              </w:rPr>
            </w:pPr>
            <w:r w:rsidRPr="00157447">
              <w:rPr>
                <w:sz w:val="17"/>
                <w:szCs w:val="17"/>
              </w:rPr>
              <w:t>Canadian bit.</w:t>
            </w:r>
          </w:p>
        </w:tc>
        <w:tc>
          <w:tcPr>
            <w:tcW w:w="1134" w:type="dxa"/>
          </w:tcPr>
          <w:p w:rsidR="00CD29F8" w:rsidRPr="00E231EB" w:rsidRDefault="00CD29F8" w:rsidP="00F4401E">
            <w:pPr>
              <w:jc w:val="center"/>
              <w:rPr>
                <w:rFonts w:asciiTheme="majorBidi" w:hAnsiTheme="majorBidi" w:cstheme="majorBidi"/>
                <w:sz w:val="17"/>
                <w:szCs w:val="17"/>
              </w:rPr>
            </w:pPr>
            <w:r w:rsidRPr="00E231EB">
              <w:rPr>
                <w:rFonts w:asciiTheme="majorBidi" w:hAnsiTheme="majorBidi" w:cstheme="majorBidi"/>
                <w:sz w:val="17"/>
                <w:szCs w:val="17"/>
              </w:rPr>
              <w:t>886,333</w:t>
            </w:r>
          </w:p>
        </w:tc>
        <w:tc>
          <w:tcPr>
            <w:tcW w:w="1276" w:type="dxa"/>
          </w:tcPr>
          <w:p w:rsidR="00CD29F8" w:rsidRPr="00E231EB" w:rsidRDefault="00CD29F8" w:rsidP="00F4401E">
            <w:pPr>
              <w:jc w:val="center"/>
              <w:rPr>
                <w:rFonts w:asciiTheme="majorBidi" w:hAnsiTheme="majorBidi" w:cstheme="majorBidi"/>
                <w:sz w:val="17"/>
                <w:szCs w:val="17"/>
              </w:rPr>
            </w:pPr>
            <w:r w:rsidRPr="00E231EB">
              <w:rPr>
                <w:rFonts w:asciiTheme="majorBidi" w:hAnsiTheme="majorBidi" w:cstheme="majorBidi"/>
                <w:sz w:val="17"/>
                <w:szCs w:val="17"/>
              </w:rPr>
              <w:t>386,505Mg</w:t>
            </w:r>
          </w:p>
        </w:tc>
        <w:tc>
          <w:tcPr>
            <w:tcW w:w="956" w:type="dxa"/>
            <w:vAlign w:val="bottom"/>
          </w:tcPr>
          <w:p w:rsidR="00CD29F8" w:rsidRPr="00E231EB" w:rsidRDefault="00CD29F8" w:rsidP="00F4401E">
            <w:pPr>
              <w:jc w:val="center"/>
              <w:rPr>
                <w:sz w:val="17"/>
                <w:szCs w:val="17"/>
              </w:rPr>
            </w:pPr>
            <w:r w:rsidRPr="00E231EB">
              <w:rPr>
                <w:sz w:val="17"/>
                <w:szCs w:val="17"/>
              </w:rPr>
              <w:t>2,249g/kg</w:t>
            </w:r>
          </w:p>
        </w:tc>
        <w:tc>
          <w:tcPr>
            <w:tcW w:w="957" w:type="dxa"/>
            <w:vAlign w:val="bottom"/>
          </w:tcPr>
          <w:p w:rsidR="00CD29F8" w:rsidRPr="00E231EB" w:rsidRDefault="00CD29F8" w:rsidP="00F4401E">
            <w:pPr>
              <w:jc w:val="center"/>
              <w:rPr>
                <w:sz w:val="17"/>
                <w:szCs w:val="17"/>
              </w:rPr>
            </w:pPr>
            <w:r w:rsidRPr="00E231EB">
              <w:rPr>
                <w:sz w:val="17"/>
                <w:szCs w:val="17"/>
              </w:rPr>
              <w:t>0.022g/kg</w:t>
            </w:r>
          </w:p>
        </w:tc>
        <w:tc>
          <w:tcPr>
            <w:tcW w:w="957" w:type="dxa"/>
            <w:vAlign w:val="bottom"/>
          </w:tcPr>
          <w:p w:rsidR="00CD29F8" w:rsidRPr="00E231EB" w:rsidRDefault="00CD29F8" w:rsidP="00F4401E">
            <w:pPr>
              <w:jc w:val="center"/>
              <w:rPr>
                <w:sz w:val="17"/>
                <w:szCs w:val="17"/>
              </w:rPr>
            </w:pPr>
            <w:r w:rsidRPr="00E231EB">
              <w:rPr>
                <w:sz w:val="17"/>
                <w:szCs w:val="17"/>
              </w:rPr>
              <w:t>0.032g/kg</w:t>
            </w:r>
          </w:p>
        </w:tc>
        <w:tc>
          <w:tcPr>
            <w:tcW w:w="957" w:type="dxa"/>
            <w:vAlign w:val="bottom"/>
          </w:tcPr>
          <w:p w:rsidR="00CD29F8" w:rsidRPr="00E231EB" w:rsidRDefault="00CD29F8" w:rsidP="00F4401E">
            <w:pPr>
              <w:jc w:val="center"/>
              <w:rPr>
                <w:sz w:val="17"/>
                <w:szCs w:val="17"/>
              </w:rPr>
            </w:pPr>
            <w:r w:rsidRPr="00E231EB">
              <w:rPr>
                <w:sz w:val="17"/>
                <w:szCs w:val="17"/>
              </w:rPr>
              <w:t>2,259g/kg</w:t>
            </w:r>
          </w:p>
        </w:tc>
        <w:tc>
          <w:tcPr>
            <w:tcW w:w="1418" w:type="dxa"/>
            <w:vAlign w:val="bottom"/>
          </w:tcPr>
          <w:p w:rsidR="00CD29F8" w:rsidRPr="00157447" w:rsidRDefault="00CD29F8" w:rsidP="00F4401E">
            <w:pPr>
              <w:jc w:val="center"/>
              <w:rPr>
                <w:sz w:val="17"/>
                <w:szCs w:val="17"/>
              </w:rPr>
            </w:pPr>
            <w:r w:rsidRPr="0090385B">
              <w:rPr>
                <w:rFonts w:asciiTheme="majorBidi" w:hAnsiTheme="majorBidi" w:cstheme="majorBidi"/>
                <w:sz w:val="17"/>
                <w:szCs w:val="17"/>
                <w:lang w:val="en-US" w:eastAsia="en-US"/>
              </w:rPr>
              <w:t>873,148,034</w:t>
            </w:r>
          </w:p>
        </w:tc>
      </w:tr>
      <w:tr w:rsidR="00CD29F8" w:rsidRPr="00BD0ED8" w:rsidTr="008C534B">
        <w:tc>
          <w:tcPr>
            <w:tcW w:w="1737" w:type="dxa"/>
          </w:tcPr>
          <w:p w:rsidR="00CD29F8" w:rsidRPr="00157447" w:rsidRDefault="00CD29F8" w:rsidP="00F4401E">
            <w:pPr>
              <w:rPr>
                <w:sz w:val="17"/>
                <w:szCs w:val="17"/>
              </w:rPr>
            </w:pPr>
            <w:r w:rsidRPr="00157447">
              <w:rPr>
                <w:sz w:val="17"/>
                <w:szCs w:val="17"/>
              </w:rPr>
              <w:t>Imported bit.</w:t>
            </w:r>
          </w:p>
        </w:tc>
        <w:tc>
          <w:tcPr>
            <w:tcW w:w="1134" w:type="dxa"/>
          </w:tcPr>
          <w:p w:rsidR="00CD29F8" w:rsidRPr="00E231EB" w:rsidRDefault="00CD29F8" w:rsidP="00F4401E">
            <w:pPr>
              <w:jc w:val="center"/>
              <w:rPr>
                <w:rFonts w:asciiTheme="majorBidi" w:hAnsiTheme="majorBidi" w:cstheme="majorBidi"/>
                <w:sz w:val="17"/>
                <w:szCs w:val="17"/>
              </w:rPr>
            </w:pPr>
            <w:r w:rsidRPr="00E231EB">
              <w:rPr>
                <w:rFonts w:asciiTheme="majorBidi" w:hAnsiTheme="majorBidi" w:cstheme="majorBidi"/>
                <w:sz w:val="17"/>
                <w:szCs w:val="17"/>
              </w:rPr>
              <w:t>5,671,452</w:t>
            </w:r>
          </w:p>
        </w:tc>
        <w:tc>
          <w:tcPr>
            <w:tcW w:w="1276" w:type="dxa"/>
          </w:tcPr>
          <w:p w:rsidR="00CD29F8" w:rsidRPr="00E231EB" w:rsidRDefault="00CD29F8" w:rsidP="00F4401E">
            <w:pPr>
              <w:jc w:val="center"/>
              <w:rPr>
                <w:rFonts w:asciiTheme="majorBidi" w:hAnsiTheme="majorBidi" w:cstheme="majorBidi"/>
                <w:sz w:val="17"/>
                <w:szCs w:val="17"/>
              </w:rPr>
            </w:pPr>
            <w:r w:rsidRPr="00E231EB">
              <w:rPr>
                <w:rFonts w:asciiTheme="majorBidi" w:hAnsiTheme="majorBidi" w:cstheme="majorBidi"/>
                <w:sz w:val="17"/>
                <w:szCs w:val="17"/>
              </w:rPr>
              <w:t>2,155,488Mg</w:t>
            </w:r>
          </w:p>
        </w:tc>
        <w:tc>
          <w:tcPr>
            <w:tcW w:w="956" w:type="dxa"/>
            <w:vAlign w:val="bottom"/>
          </w:tcPr>
          <w:p w:rsidR="00CD29F8" w:rsidRPr="00E231EB" w:rsidRDefault="00CD29F8" w:rsidP="00F4401E">
            <w:pPr>
              <w:jc w:val="center"/>
              <w:rPr>
                <w:sz w:val="17"/>
                <w:szCs w:val="17"/>
              </w:rPr>
            </w:pPr>
            <w:r w:rsidRPr="00E231EB">
              <w:rPr>
                <w:sz w:val="17"/>
                <w:szCs w:val="17"/>
              </w:rPr>
              <w:t>2,288g/kg</w:t>
            </w:r>
          </w:p>
        </w:tc>
        <w:tc>
          <w:tcPr>
            <w:tcW w:w="957" w:type="dxa"/>
            <w:vAlign w:val="bottom"/>
          </w:tcPr>
          <w:p w:rsidR="00CD29F8" w:rsidRPr="00E231EB" w:rsidRDefault="00CD29F8" w:rsidP="00F4401E">
            <w:pPr>
              <w:jc w:val="center"/>
              <w:rPr>
                <w:sz w:val="17"/>
                <w:szCs w:val="17"/>
              </w:rPr>
            </w:pPr>
            <w:r w:rsidRPr="00E231EB">
              <w:rPr>
                <w:sz w:val="17"/>
                <w:szCs w:val="17"/>
              </w:rPr>
              <w:t>0.022g/kg</w:t>
            </w:r>
          </w:p>
        </w:tc>
        <w:tc>
          <w:tcPr>
            <w:tcW w:w="957" w:type="dxa"/>
            <w:vAlign w:val="bottom"/>
          </w:tcPr>
          <w:p w:rsidR="00CD29F8" w:rsidRPr="00E231EB" w:rsidRDefault="00CD29F8" w:rsidP="00F4401E">
            <w:pPr>
              <w:jc w:val="center"/>
              <w:rPr>
                <w:sz w:val="17"/>
                <w:szCs w:val="17"/>
              </w:rPr>
            </w:pPr>
            <w:r w:rsidRPr="00E231EB">
              <w:rPr>
                <w:sz w:val="17"/>
                <w:szCs w:val="17"/>
              </w:rPr>
              <w:t>0.032g/kg</w:t>
            </w:r>
          </w:p>
        </w:tc>
        <w:tc>
          <w:tcPr>
            <w:tcW w:w="957" w:type="dxa"/>
            <w:vAlign w:val="bottom"/>
          </w:tcPr>
          <w:p w:rsidR="00CD29F8" w:rsidRPr="00E231EB" w:rsidRDefault="00CD29F8" w:rsidP="00F4401E">
            <w:pPr>
              <w:jc w:val="center"/>
              <w:rPr>
                <w:sz w:val="17"/>
                <w:szCs w:val="17"/>
              </w:rPr>
            </w:pPr>
            <w:r w:rsidRPr="00E231EB">
              <w:rPr>
                <w:sz w:val="17"/>
                <w:szCs w:val="17"/>
              </w:rPr>
              <w:t>2,298g/kg</w:t>
            </w:r>
          </w:p>
        </w:tc>
        <w:tc>
          <w:tcPr>
            <w:tcW w:w="1418" w:type="dxa"/>
            <w:vAlign w:val="bottom"/>
          </w:tcPr>
          <w:p w:rsidR="00CD29F8" w:rsidRPr="00157447" w:rsidRDefault="00CD29F8" w:rsidP="00F4401E">
            <w:pPr>
              <w:jc w:val="center"/>
              <w:rPr>
                <w:sz w:val="17"/>
                <w:szCs w:val="17"/>
              </w:rPr>
            </w:pPr>
            <w:r w:rsidRPr="0090385B">
              <w:rPr>
                <w:rFonts w:asciiTheme="majorBidi" w:hAnsiTheme="majorBidi" w:cstheme="majorBidi"/>
                <w:sz w:val="17"/>
                <w:szCs w:val="17"/>
                <w:lang w:val="en-US" w:eastAsia="en-US"/>
              </w:rPr>
              <w:t>4,953,496,796</w:t>
            </w:r>
          </w:p>
        </w:tc>
      </w:tr>
      <w:tr w:rsidR="00CD29F8" w:rsidRPr="00BD0ED8" w:rsidTr="008C534B">
        <w:tc>
          <w:tcPr>
            <w:tcW w:w="1737" w:type="dxa"/>
          </w:tcPr>
          <w:p w:rsidR="00CD29F8" w:rsidRPr="00157447" w:rsidRDefault="00CD29F8" w:rsidP="00F4401E">
            <w:pPr>
              <w:rPr>
                <w:sz w:val="17"/>
                <w:szCs w:val="17"/>
              </w:rPr>
            </w:pPr>
            <w:r w:rsidRPr="00157447">
              <w:rPr>
                <w:sz w:val="17"/>
                <w:szCs w:val="17"/>
              </w:rPr>
              <w:t>Light fuel oil</w:t>
            </w:r>
          </w:p>
        </w:tc>
        <w:tc>
          <w:tcPr>
            <w:tcW w:w="1134" w:type="dxa"/>
          </w:tcPr>
          <w:p w:rsidR="00CD29F8" w:rsidRPr="00E231EB" w:rsidRDefault="00CD29F8" w:rsidP="00F4401E">
            <w:pPr>
              <w:jc w:val="center"/>
              <w:rPr>
                <w:rFonts w:asciiTheme="majorBidi" w:hAnsiTheme="majorBidi" w:cstheme="majorBidi"/>
                <w:sz w:val="17"/>
                <w:szCs w:val="17"/>
              </w:rPr>
            </w:pPr>
            <w:r w:rsidRPr="00E231EB">
              <w:rPr>
                <w:rFonts w:asciiTheme="majorBidi" w:hAnsiTheme="majorBidi" w:cstheme="majorBidi"/>
                <w:sz w:val="17"/>
                <w:szCs w:val="17"/>
              </w:rPr>
              <w:t>16,952</w:t>
            </w:r>
          </w:p>
        </w:tc>
        <w:tc>
          <w:tcPr>
            <w:tcW w:w="1276" w:type="dxa"/>
          </w:tcPr>
          <w:p w:rsidR="00CD29F8" w:rsidRPr="00E231EB" w:rsidRDefault="00CD29F8" w:rsidP="00F4401E">
            <w:pPr>
              <w:jc w:val="center"/>
              <w:rPr>
                <w:rFonts w:asciiTheme="majorBidi" w:hAnsiTheme="majorBidi" w:cstheme="majorBidi"/>
                <w:sz w:val="17"/>
                <w:szCs w:val="17"/>
              </w:rPr>
            </w:pPr>
            <w:r w:rsidRPr="00E231EB">
              <w:rPr>
                <w:rFonts w:asciiTheme="majorBidi" w:hAnsiTheme="majorBidi" w:cstheme="majorBidi"/>
                <w:sz w:val="17"/>
                <w:szCs w:val="17"/>
              </w:rPr>
              <w:t>4,519kL</w:t>
            </w:r>
          </w:p>
        </w:tc>
        <w:tc>
          <w:tcPr>
            <w:tcW w:w="956" w:type="dxa"/>
            <w:vAlign w:val="bottom"/>
          </w:tcPr>
          <w:p w:rsidR="00CD29F8" w:rsidRPr="00E231EB" w:rsidRDefault="00CD29F8" w:rsidP="00F4401E">
            <w:pPr>
              <w:jc w:val="center"/>
              <w:rPr>
                <w:sz w:val="17"/>
                <w:szCs w:val="17"/>
              </w:rPr>
            </w:pPr>
            <w:r w:rsidRPr="00E231EB">
              <w:rPr>
                <w:sz w:val="17"/>
                <w:szCs w:val="17"/>
              </w:rPr>
              <w:t>3,080g/L</w:t>
            </w:r>
          </w:p>
        </w:tc>
        <w:tc>
          <w:tcPr>
            <w:tcW w:w="957" w:type="dxa"/>
            <w:vAlign w:val="bottom"/>
          </w:tcPr>
          <w:p w:rsidR="00CD29F8" w:rsidRPr="00E231EB" w:rsidRDefault="00CD29F8" w:rsidP="00F4401E">
            <w:pPr>
              <w:jc w:val="center"/>
              <w:rPr>
                <w:sz w:val="17"/>
                <w:szCs w:val="17"/>
              </w:rPr>
            </w:pPr>
            <w:r w:rsidRPr="00E231EB">
              <w:rPr>
                <w:sz w:val="17"/>
                <w:szCs w:val="17"/>
              </w:rPr>
              <w:t>0.034g/L</w:t>
            </w:r>
          </w:p>
        </w:tc>
        <w:tc>
          <w:tcPr>
            <w:tcW w:w="957" w:type="dxa"/>
            <w:vAlign w:val="bottom"/>
          </w:tcPr>
          <w:p w:rsidR="00CD29F8" w:rsidRPr="00E231EB" w:rsidRDefault="00CD29F8" w:rsidP="00F4401E">
            <w:pPr>
              <w:jc w:val="center"/>
              <w:rPr>
                <w:sz w:val="17"/>
                <w:szCs w:val="17"/>
              </w:rPr>
            </w:pPr>
            <w:r w:rsidRPr="00E231EB">
              <w:rPr>
                <w:sz w:val="17"/>
                <w:szCs w:val="17"/>
              </w:rPr>
              <w:t>0.064g/L</w:t>
            </w:r>
          </w:p>
        </w:tc>
        <w:tc>
          <w:tcPr>
            <w:tcW w:w="957" w:type="dxa"/>
            <w:vAlign w:val="bottom"/>
          </w:tcPr>
          <w:p w:rsidR="00CD29F8" w:rsidRPr="00E231EB" w:rsidRDefault="00CD29F8" w:rsidP="00F4401E">
            <w:pPr>
              <w:jc w:val="center"/>
              <w:rPr>
                <w:sz w:val="17"/>
                <w:szCs w:val="17"/>
              </w:rPr>
            </w:pPr>
            <w:r w:rsidRPr="00E231EB">
              <w:rPr>
                <w:sz w:val="17"/>
                <w:szCs w:val="17"/>
              </w:rPr>
              <w:t>3,100g/L</w:t>
            </w:r>
          </w:p>
        </w:tc>
        <w:tc>
          <w:tcPr>
            <w:tcW w:w="1418" w:type="dxa"/>
            <w:vAlign w:val="bottom"/>
          </w:tcPr>
          <w:p w:rsidR="00CD29F8" w:rsidRPr="00157447" w:rsidRDefault="00CD29F8" w:rsidP="00F4401E">
            <w:pPr>
              <w:jc w:val="center"/>
              <w:rPr>
                <w:sz w:val="17"/>
                <w:szCs w:val="17"/>
              </w:rPr>
            </w:pPr>
            <w:r w:rsidRPr="0090385B">
              <w:rPr>
                <w:rFonts w:asciiTheme="majorBidi" w:hAnsiTheme="majorBidi" w:cstheme="majorBidi"/>
                <w:sz w:val="17"/>
                <w:szCs w:val="17"/>
                <w:lang w:val="en-US" w:eastAsia="en-US"/>
              </w:rPr>
              <w:t>12,850,852</w:t>
            </w:r>
          </w:p>
        </w:tc>
      </w:tr>
      <w:tr w:rsidR="00CD29F8" w:rsidRPr="00BD0ED8" w:rsidTr="008C534B">
        <w:tc>
          <w:tcPr>
            <w:tcW w:w="1737" w:type="dxa"/>
          </w:tcPr>
          <w:p w:rsidR="00CD29F8" w:rsidRPr="00157447" w:rsidRDefault="00CD29F8" w:rsidP="00F4401E">
            <w:pPr>
              <w:rPr>
                <w:sz w:val="17"/>
                <w:szCs w:val="17"/>
              </w:rPr>
            </w:pPr>
            <w:r w:rsidRPr="00157447">
              <w:rPr>
                <w:sz w:val="17"/>
                <w:szCs w:val="17"/>
              </w:rPr>
              <w:t>Heavy fuel oil</w:t>
            </w:r>
          </w:p>
        </w:tc>
        <w:tc>
          <w:tcPr>
            <w:tcW w:w="1134" w:type="dxa"/>
          </w:tcPr>
          <w:p w:rsidR="00CD29F8" w:rsidRPr="00E231EB" w:rsidRDefault="00CD29F8" w:rsidP="00F4401E">
            <w:pPr>
              <w:jc w:val="center"/>
              <w:rPr>
                <w:rFonts w:asciiTheme="majorBidi" w:hAnsiTheme="majorBidi" w:cstheme="majorBidi"/>
                <w:sz w:val="17"/>
                <w:szCs w:val="17"/>
              </w:rPr>
            </w:pPr>
            <w:r w:rsidRPr="00E231EB">
              <w:rPr>
                <w:rFonts w:asciiTheme="majorBidi" w:hAnsiTheme="majorBidi" w:cstheme="majorBidi"/>
                <w:sz w:val="17"/>
                <w:szCs w:val="17"/>
              </w:rPr>
              <w:t>860,920</w:t>
            </w:r>
          </w:p>
        </w:tc>
        <w:tc>
          <w:tcPr>
            <w:tcW w:w="1276" w:type="dxa"/>
          </w:tcPr>
          <w:p w:rsidR="00CD29F8" w:rsidRPr="00E231EB" w:rsidRDefault="00CD29F8" w:rsidP="00F4401E">
            <w:pPr>
              <w:jc w:val="center"/>
              <w:rPr>
                <w:rFonts w:asciiTheme="majorBidi" w:hAnsiTheme="majorBidi" w:cstheme="majorBidi"/>
                <w:sz w:val="17"/>
                <w:szCs w:val="17"/>
              </w:rPr>
            </w:pPr>
            <w:r w:rsidRPr="00E231EB">
              <w:rPr>
                <w:rFonts w:asciiTheme="majorBidi" w:hAnsiTheme="majorBidi" w:cstheme="majorBidi"/>
                <w:sz w:val="17"/>
                <w:szCs w:val="17"/>
              </w:rPr>
              <w:t>125,718kL</w:t>
            </w:r>
          </w:p>
        </w:tc>
        <w:tc>
          <w:tcPr>
            <w:tcW w:w="956" w:type="dxa"/>
            <w:vAlign w:val="bottom"/>
          </w:tcPr>
          <w:p w:rsidR="00CD29F8" w:rsidRPr="00E231EB" w:rsidRDefault="00CD29F8" w:rsidP="00F4401E">
            <w:pPr>
              <w:jc w:val="center"/>
              <w:rPr>
                <w:sz w:val="17"/>
                <w:szCs w:val="17"/>
              </w:rPr>
            </w:pPr>
            <w:r w:rsidRPr="00E231EB">
              <w:rPr>
                <w:sz w:val="17"/>
                <w:szCs w:val="17"/>
              </w:rPr>
              <w:t>2,730g/L</w:t>
            </w:r>
          </w:p>
        </w:tc>
        <w:tc>
          <w:tcPr>
            <w:tcW w:w="957" w:type="dxa"/>
            <w:vAlign w:val="bottom"/>
          </w:tcPr>
          <w:p w:rsidR="00CD29F8" w:rsidRPr="00E231EB" w:rsidRDefault="00CD29F8" w:rsidP="00F4401E">
            <w:pPr>
              <w:jc w:val="center"/>
              <w:rPr>
                <w:sz w:val="17"/>
                <w:szCs w:val="17"/>
              </w:rPr>
            </w:pPr>
            <w:r w:rsidRPr="00E231EB">
              <w:rPr>
                <w:sz w:val="17"/>
                <w:szCs w:val="17"/>
              </w:rPr>
              <w:t>0.133g/L</w:t>
            </w:r>
          </w:p>
        </w:tc>
        <w:tc>
          <w:tcPr>
            <w:tcW w:w="957" w:type="dxa"/>
            <w:vAlign w:val="bottom"/>
          </w:tcPr>
          <w:p w:rsidR="00CD29F8" w:rsidRPr="00E231EB" w:rsidRDefault="00CD29F8" w:rsidP="00F4401E">
            <w:pPr>
              <w:jc w:val="center"/>
              <w:rPr>
                <w:sz w:val="17"/>
                <w:szCs w:val="17"/>
              </w:rPr>
            </w:pPr>
            <w:r w:rsidRPr="00E231EB">
              <w:rPr>
                <w:sz w:val="17"/>
                <w:szCs w:val="17"/>
              </w:rPr>
              <w:t>0.4g/L</w:t>
            </w:r>
          </w:p>
        </w:tc>
        <w:tc>
          <w:tcPr>
            <w:tcW w:w="957" w:type="dxa"/>
            <w:vAlign w:val="bottom"/>
          </w:tcPr>
          <w:p w:rsidR="00CD29F8" w:rsidRPr="00E231EB" w:rsidRDefault="00CD29F8" w:rsidP="00F4401E">
            <w:pPr>
              <w:jc w:val="center"/>
              <w:rPr>
                <w:sz w:val="17"/>
                <w:szCs w:val="17"/>
              </w:rPr>
            </w:pPr>
            <w:r w:rsidRPr="00E231EB">
              <w:rPr>
                <w:sz w:val="17"/>
                <w:szCs w:val="17"/>
              </w:rPr>
              <w:t>2,853g/L</w:t>
            </w:r>
          </w:p>
        </w:tc>
        <w:tc>
          <w:tcPr>
            <w:tcW w:w="1418" w:type="dxa"/>
            <w:vAlign w:val="bottom"/>
          </w:tcPr>
          <w:p w:rsidR="00CD29F8" w:rsidRPr="00157447" w:rsidRDefault="00CD29F8" w:rsidP="00F4401E">
            <w:pPr>
              <w:jc w:val="center"/>
              <w:rPr>
                <w:sz w:val="17"/>
                <w:szCs w:val="17"/>
              </w:rPr>
            </w:pPr>
            <w:r w:rsidRPr="0090385B">
              <w:rPr>
                <w:rFonts w:asciiTheme="majorBidi" w:hAnsiTheme="majorBidi" w:cstheme="majorBidi"/>
                <w:sz w:val="17"/>
                <w:szCs w:val="17"/>
                <w:lang w:val="en-US" w:eastAsia="en-US"/>
              </w:rPr>
              <w:t>389,715,994</w:t>
            </w:r>
          </w:p>
        </w:tc>
      </w:tr>
      <w:tr w:rsidR="00CD29F8" w:rsidRPr="00BD0ED8" w:rsidTr="008C534B">
        <w:tc>
          <w:tcPr>
            <w:tcW w:w="1737" w:type="dxa"/>
          </w:tcPr>
          <w:p w:rsidR="00CD29F8" w:rsidRPr="00157447" w:rsidRDefault="00CD29F8" w:rsidP="00F4401E">
            <w:pPr>
              <w:rPr>
                <w:sz w:val="17"/>
                <w:szCs w:val="17"/>
              </w:rPr>
            </w:pPr>
            <w:r w:rsidRPr="00157447">
              <w:rPr>
                <w:sz w:val="17"/>
                <w:szCs w:val="17"/>
              </w:rPr>
              <w:t>Diesel</w:t>
            </w:r>
          </w:p>
        </w:tc>
        <w:tc>
          <w:tcPr>
            <w:tcW w:w="1134" w:type="dxa"/>
          </w:tcPr>
          <w:p w:rsidR="00CD29F8" w:rsidRPr="00E231EB" w:rsidRDefault="00CD29F8" w:rsidP="00F4401E">
            <w:pPr>
              <w:jc w:val="center"/>
              <w:rPr>
                <w:rFonts w:asciiTheme="majorBidi" w:hAnsiTheme="majorBidi" w:cstheme="majorBidi"/>
                <w:sz w:val="17"/>
                <w:szCs w:val="17"/>
              </w:rPr>
            </w:pPr>
            <w:r w:rsidRPr="00E231EB">
              <w:rPr>
                <w:rFonts w:asciiTheme="majorBidi" w:hAnsiTheme="majorBidi" w:cstheme="majorBidi"/>
                <w:sz w:val="17"/>
                <w:szCs w:val="17"/>
              </w:rPr>
              <w:t>105,840</w:t>
            </w:r>
          </w:p>
        </w:tc>
        <w:tc>
          <w:tcPr>
            <w:tcW w:w="1276" w:type="dxa"/>
          </w:tcPr>
          <w:p w:rsidR="00CD29F8" w:rsidRPr="00E231EB" w:rsidRDefault="00CD29F8" w:rsidP="00F4401E">
            <w:pPr>
              <w:jc w:val="center"/>
              <w:rPr>
                <w:rFonts w:asciiTheme="majorBidi" w:hAnsiTheme="majorBidi" w:cstheme="majorBidi"/>
                <w:sz w:val="17"/>
                <w:szCs w:val="17"/>
              </w:rPr>
            </w:pPr>
            <w:r w:rsidRPr="00E231EB">
              <w:rPr>
                <w:rFonts w:asciiTheme="majorBidi" w:hAnsiTheme="majorBidi" w:cstheme="majorBidi"/>
                <w:sz w:val="17"/>
                <w:szCs w:val="17"/>
              </w:rPr>
              <w:t>35,279kL</w:t>
            </w:r>
          </w:p>
        </w:tc>
        <w:tc>
          <w:tcPr>
            <w:tcW w:w="956" w:type="dxa"/>
            <w:vAlign w:val="bottom"/>
          </w:tcPr>
          <w:p w:rsidR="00CD29F8" w:rsidRPr="00E231EB" w:rsidRDefault="00CD29F8" w:rsidP="00F4401E">
            <w:pPr>
              <w:jc w:val="center"/>
              <w:rPr>
                <w:sz w:val="17"/>
                <w:szCs w:val="17"/>
              </w:rPr>
            </w:pPr>
            <w:r w:rsidRPr="00E231EB">
              <w:rPr>
                <w:sz w:val="17"/>
                <w:szCs w:val="17"/>
              </w:rPr>
              <w:t>1,891g/L</w:t>
            </w:r>
          </w:p>
        </w:tc>
        <w:tc>
          <w:tcPr>
            <w:tcW w:w="957" w:type="dxa"/>
            <w:vAlign w:val="bottom"/>
          </w:tcPr>
          <w:p w:rsidR="00CD29F8" w:rsidRPr="00E231EB" w:rsidRDefault="00CD29F8" w:rsidP="00F4401E">
            <w:pPr>
              <w:jc w:val="center"/>
              <w:rPr>
                <w:sz w:val="17"/>
                <w:szCs w:val="17"/>
              </w:rPr>
            </w:pPr>
            <w:r w:rsidRPr="00E231EB">
              <w:rPr>
                <w:sz w:val="17"/>
                <w:szCs w:val="17"/>
              </w:rPr>
              <w:t>0.49g/L</w:t>
            </w:r>
          </w:p>
        </w:tc>
        <w:tc>
          <w:tcPr>
            <w:tcW w:w="957" w:type="dxa"/>
            <w:vAlign w:val="bottom"/>
          </w:tcPr>
          <w:p w:rsidR="00CD29F8" w:rsidRPr="00E231EB" w:rsidRDefault="00CD29F8" w:rsidP="00F4401E">
            <w:pPr>
              <w:jc w:val="center"/>
              <w:rPr>
                <w:sz w:val="17"/>
                <w:szCs w:val="17"/>
              </w:rPr>
            </w:pPr>
            <w:r w:rsidRPr="00E231EB">
              <w:rPr>
                <w:sz w:val="17"/>
                <w:szCs w:val="17"/>
              </w:rPr>
              <w:t>0.049g/L</w:t>
            </w:r>
          </w:p>
        </w:tc>
        <w:tc>
          <w:tcPr>
            <w:tcW w:w="957" w:type="dxa"/>
            <w:vAlign w:val="bottom"/>
          </w:tcPr>
          <w:p w:rsidR="00CD29F8" w:rsidRPr="00E231EB" w:rsidRDefault="00CD29F8" w:rsidP="00F4401E">
            <w:pPr>
              <w:jc w:val="center"/>
              <w:rPr>
                <w:sz w:val="17"/>
                <w:szCs w:val="17"/>
              </w:rPr>
            </w:pPr>
            <w:r w:rsidRPr="00E231EB">
              <w:rPr>
                <w:sz w:val="17"/>
                <w:szCs w:val="17"/>
              </w:rPr>
              <w:t>1,918g/L</w:t>
            </w:r>
          </w:p>
        </w:tc>
        <w:tc>
          <w:tcPr>
            <w:tcW w:w="1418" w:type="dxa"/>
            <w:vAlign w:val="bottom"/>
          </w:tcPr>
          <w:p w:rsidR="00CD29F8" w:rsidRPr="00157447" w:rsidRDefault="00CD29F8" w:rsidP="00F4401E">
            <w:pPr>
              <w:jc w:val="center"/>
              <w:rPr>
                <w:sz w:val="17"/>
                <w:szCs w:val="17"/>
              </w:rPr>
            </w:pPr>
            <w:r w:rsidRPr="0090385B">
              <w:rPr>
                <w:rFonts w:asciiTheme="majorBidi" w:hAnsiTheme="majorBidi" w:cstheme="majorBidi"/>
                <w:sz w:val="17"/>
                <w:szCs w:val="17"/>
                <w:lang w:val="en-US" w:eastAsia="en-US"/>
              </w:rPr>
              <w:t>100,634,229</w:t>
            </w:r>
          </w:p>
        </w:tc>
      </w:tr>
      <w:tr w:rsidR="00CD29F8" w:rsidRPr="00BD0ED8" w:rsidTr="008C534B">
        <w:tc>
          <w:tcPr>
            <w:tcW w:w="1737" w:type="dxa"/>
          </w:tcPr>
          <w:p w:rsidR="00CD29F8" w:rsidRPr="00157447" w:rsidRDefault="00CD29F8" w:rsidP="00F4401E">
            <w:pPr>
              <w:rPr>
                <w:sz w:val="17"/>
                <w:szCs w:val="17"/>
              </w:rPr>
            </w:pPr>
            <w:r w:rsidRPr="00157447">
              <w:rPr>
                <w:sz w:val="17"/>
                <w:szCs w:val="17"/>
              </w:rPr>
              <w:t>Wood</w:t>
            </w:r>
          </w:p>
        </w:tc>
        <w:tc>
          <w:tcPr>
            <w:tcW w:w="1134" w:type="dxa"/>
          </w:tcPr>
          <w:p w:rsidR="00CD29F8" w:rsidRPr="00E231EB" w:rsidRDefault="00CD29F8" w:rsidP="00F4401E">
            <w:pPr>
              <w:jc w:val="center"/>
              <w:rPr>
                <w:rFonts w:asciiTheme="majorBidi" w:hAnsiTheme="majorBidi" w:cstheme="majorBidi"/>
                <w:sz w:val="17"/>
                <w:szCs w:val="17"/>
              </w:rPr>
            </w:pPr>
            <w:r w:rsidRPr="00E231EB">
              <w:rPr>
                <w:rFonts w:asciiTheme="majorBidi" w:hAnsiTheme="majorBidi" w:cstheme="majorBidi"/>
                <w:sz w:val="17"/>
                <w:szCs w:val="17"/>
              </w:rPr>
              <w:t>156,491</w:t>
            </w:r>
          </w:p>
        </w:tc>
        <w:tc>
          <w:tcPr>
            <w:tcW w:w="1276" w:type="dxa"/>
          </w:tcPr>
          <w:p w:rsidR="00CD29F8" w:rsidRPr="00E231EB" w:rsidRDefault="00CD29F8" w:rsidP="00F4401E">
            <w:pPr>
              <w:jc w:val="center"/>
              <w:rPr>
                <w:rFonts w:asciiTheme="majorBidi" w:hAnsiTheme="majorBidi" w:cstheme="majorBidi"/>
                <w:sz w:val="17"/>
                <w:szCs w:val="17"/>
              </w:rPr>
            </w:pPr>
            <w:r w:rsidRPr="00E231EB">
              <w:rPr>
                <w:rFonts w:asciiTheme="majorBidi" w:hAnsiTheme="majorBidi" w:cstheme="majorBidi"/>
                <w:sz w:val="17"/>
                <w:szCs w:val="17"/>
              </w:rPr>
              <w:t>122,225Mg</w:t>
            </w:r>
          </w:p>
        </w:tc>
        <w:tc>
          <w:tcPr>
            <w:tcW w:w="956" w:type="dxa"/>
            <w:vAlign w:val="bottom"/>
          </w:tcPr>
          <w:p w:rsidR="00CD29F8" w:rsidRPr="00157447" w:rsidRDefault="00CD29F8" w:rsidP="00135DAD">
            <w:pPr>
              <w:jc w:val="center"/>
              <w:rPr>
                <w:sz w:val="17"/>
                <w:szCs w:val="17"/>
              </w:rPr>
            </w:pPr>
            <w:r w:rsidRPr="00157447">
              <w:rPr>
                <w:sz w:val="17"/>
                <w:szCs w:val="17"/>
              </w:rPr>
              <w:t>0.05g/</w:t>
            </w:r>
            <w:r>
              <w:rPr>
                <w:sz w:val="17"/>
                <w:szCs w:val="17"/>
              </w:rPr>
              <w:t>kg</w:t>
            </w:r>
          </w:p>
        </w:tc>
        <w:tc>
          <w:tcPr>
            <w:tcW w:w="957" w:type="dxa"/>
            <w:vAlign w:val="bottom"/>
          </w:tcPr>
          <w:p w:rsidR="00CD29F8" w:rsidRPr="00157447" w:rsidRDefault="00CD29F8" w:rsidP="00135DAD">
            <w:pPr>
              <w:jc w:val="center"/>
              <w:rPr>
                <w:sz w:val="17"/>
                <w:szCs w:val="17"/>
              </w:rPr>
            </w:pPr>
            <w:r>
              <w:rPr>
                <w:sz w:val="17"/>
                <w:szCs w:val="17"/>
              </w:rPr>
              <w:t>0.02g/kg</w:t>
            </w:r>
          </w:p>
        </w:tc>
        <w:tc>
          <w:tcPr>
            <w:tcW w:w="957" w:type="dxa"/>
            <w:vAlign w:val="bottom"/>
          </w:tcPr>
          <w:p w:rsidR="00CD29F8" w:rsidRPr="00157447" w:rsidRDefault="00CD29F8" w:rsidP="00135DAD">
            <w:pPr>
              <w:jc w:val="center"/>
              <w:rPr>
                <w:sz w:val="17"/>
                <w:szCs w:val="17"/>
              </w:rPr>
            </w:pPr>
            <w:r w:rsidRPr="00157447">
              <w:rPr>
                <w:sz w:val="17"/>
                <w:szCs w:val="17"/>
              </w:rPr>
              <w:t>7g/</w:t>
            </w:r>
            <w:r>
              <w:rPr>
                <w:sz w:val="17"/>
                <w:szCs w:val="17"/>
              </w:rPr>
              <w:t>kg</w:t>
            </w:r>
          </w:p>
        </w:tc>
        <w:tc>
          <w:tcPr>
            <w:tcW w:w="957" w:type="dxa"/>
            <w:vAlign w:val="bottom"/>
          </w:tcPr>
          <w:p w:rsidR="00CD29F8" w:rsidRPr="00157447" w:rsidRDefault="00CD29F8" w:rsidP="00135DAD">
            <w:pPr>
              <w:jc w:val="center"/>
              <w:rPr>
                <w:sz w:val="17"/>
                <w:szCs w:val="17"/>
              </w:rPr>
            </w:pPr>
            <w:r w:rsidRPr="00157447">
              <w:rPr>
                <w:sz w:val="17"/>
                <w:szCs w:val="17"/>
              </w:rPr>
              <w:t>0.05g/</w:t>
            </w:r>
            <w:r>
              <w:rPr>
                <w:sz w:val="17"/>
                <w:szCs w:val="17"/>
              </w:rPr>
              <w:t>kg</w:t>
            </w:r>
          </w:p>
        </w:tc>
        <w:tc>
          <w:tcPr>
            <w:tcW w:w="1418" w:type="dxa"/>
            <w:vAlign w:val="bottom"/>
          </w:tcPr>
          <w:p w:rsidR="00CD29F8" w:rsidRPr="00157447" w:rsidRDefault="00CD29F8" w:rsidP="00F4401E">
            <w:pPr>
              <w:jc w:val="center"/>
              <w:rPr>
                <w:sz w:val="17"/>
                <w:szCs w:val="17"/>
              </w:rPr>
            </w:pPr>
            <w:r w:rsidRPr="0090385B">
              <w:rPr>
                <w:rFonts w:asciiTheme="majorBidi" w:hAnsiTheme="majorBidi" w:cstheme="majorBidi"/>
                <w:sz w:val="17"/>
                <w:szCs w:val="17"/>
                <w:lang w:val="en-US" w:eastAsia="en-US"/>
              </w:rPr>
              <w:t>881,242</w:t>
            </w:r>
          </w:p>
        </w:tc>
      </w:tr>
      <w:tr w:rsidR="00CD29F8" w:rsidRPr="00BD0ED8" w:rsidTr="008C534B">
        <w:tc>
          <w:tcPr>
            <w:tcW w:w="1737" w:type="dxa"/>
          </w:tcPr>
          <w:p w:rsidR="00CD29F8" w:rsidRPr="00157447" w:rsidRDefault="00CD29F8" w:rsidP="00F4401E">
            <w:pPr>
              <w:rPr>
                <w:sz w:val="17"/>
                <w:szCs w:val="17"/>
              </w:rPr>
            </w:pPr>
            <w:r w:rsidRPr="00157447">
              <w:rPr>
                <w:sz w:val="17"/>
                <w:szCs w:val="17"/>
              </w:rPr>
              <w:t>Hydro</w:t>
            </w:r>
          </w:p>
        </w:tc>
        <w:tc>
          <w:tcPr>
            <w:tcW w:w="1134" w:type="dxa"/>
          </w:tcPr>
          <w:p w:rsidR="00CD29F8" w:rsidRPr="00E231EB" w:rsidRDefault="00CD29F8" w:rsidP="00F4401E">
            <w:pPr>
              <w:jc w:val="center"/>
              <w:rPr>
                <w:rFonts w:asciiTheme="majorBidi" w:hAnsiTheme="majorBidi" w:cstheme="majorBidi"/>
                <w:sz w:val="17"/>
                <w:szCs w:val="17"/>
              </w:rPr>
            </w:pPr>
            <w:r w:rsidRPr="00E231EB">
              <w:rPr>
                <w:rFonts w:asciiTheme="majorBidi" w:hAnsiTheme="majorBidi" w:cstheme="majorBidi"/>
                <w:sz w:val="17"/>
                <w:szCs w:val="17"/>
              </w:rPr>
              <w:t>978,661</w:t>
            </w:r>
          </w:p>
        </w:tc>
        <w:tc>
          <w:tcPr>
            <w:tcW w:w="1276" w:type="dxa"/>
          </w:tcPr>
          <w:p w:rsidR="00CD29F8" w:rsidRPr="00E231EB" w:rsidRDefault="00CD29F8" w:rsidP="00F4401E">
            <w:pPr>
              <w:jc w:val="center"/>
              <w:rPr>
                <w:rFonts w:asciiTheme="majorBidi" w:hAnsiTheme="majorBidi" w:cstheme="majorBidi"/>
                <w:sz w:val="17"/>
                <w:szCs w:val="17"/>
              </w:rPr>
            </w:pPr>
            <w:r w:rsidRPr="00E231EB">
              <w:rPr>
                <w:rFonts w:asciiTheme="majorBidi" w:hAnsiTheme="majorBidi" w:cstheme="majorBidi"/>
                <w:sz w:val="17"/>
                <w:szCs w:val="17"/>
              </w:rPr>
              <w:t>N/A</w:t>
            </w:r>
          </w:p>
        </w:tc>
        <w:tc>
          <w:tcPr>
            <w:tcW w:w="956" w:type="dxa"/>
            <w:vAlign w:val="bottom"/>
          </w:tcPr>
          <w:p w:rsidR="00CD29F8" w:rsidRPr="00E231EB" w:rsidRDefault="00CD29F8" w:rsidP="00F4401E">
            <w:pPr>
              <w:jc w:val="center"/>
              <w:rPr>
                <w:sz w:val="17"/>
                <w:szCs w:val="17"/>
              </w:rPr>
            </w:pPr>
            <w:r w:rsidRPr="00E231EB">
              <w:rPr>
                <w:sz w:val="17"/>
                <w:szCs w:val="17"/>
              </w:rPr>
              <w:t>0</w:t>
            </w:r>
          </w:p>
        </w:tc>
        <w:tc>
          <w:tcPr>
            <w:tcW w:w="957" w:type="dxa"/>
            <w:vAlign w:val="bottom"/>
          </w:tcPr>
          <w:p w:rsidR="00CD29F8" w:rsidRPr="00E231EB" w:rsidRDefault="00CD29F8" w:rsidP="00F4401E">
            <w:pPr>
              <w:jc w:val="center"/>
              <w:rPr>
                <w:sz w:val="17"/>
                <w:szCs w:val="17"/>
              </w:rPr>
            </w:pPr>
            <w:r w:rsidRPr="00E231EB">
              <w:rPr>
                <w:sz w:val="17"/>
                <w:szCs w:val="17"/>
              </w:rPr>
              <w:t>0</w:t>
            </w:r>
          </w:p>
        </w:tc>
        <w:tc>
          <w:tcPr>
            <w:tcW w:w="957" w:type="dxa"/>
            <w:vAlign w:val="bottom"/>
          </w:tcPr>
          <w:p w:rsidR="00CD29F8" w:rsidRPr="00E231EB" w:rsidRDefault="00CD29F8" w:rsidP="00F4401E">
            <w:pPr>
              <w:jc w:val="center"/>
              <w:rPr>
                <w:sz w:val="17"/>
                <w:szCs w:val="17"/>
              </w:rPr>
            </w:pPr>
            <w:r w:rsidRPr="00E231EB">
              <w:rPr>
                <w:sz w:val="17"/>
                <w:szCs w:val="17"/>
              </w:rPr>
              <w:t>0</w:t>
            </w:r>
          </w:p>
        </w:tc>
        <w:tc>
          <w:tcPr>
            <w:tcW w:w="957" w:type="dxa"/>
            <w:vAlign w:val="bottom"/>
          </w:tcPr>
          <w:p w:rsidR="00CD29F8" w:rsidRPr="00E231EB" w:rsidRDefault="00CD29F8" w:rsidP="00F4401E">
            <w:pPr>
              <w:jc w:val="center"/>
              <w:rPr>
                <w:sz w:val="17"/>
                <w:szCs w:val="17"/>
              </w:rPr>
            </w:pPr>
            <w:r w:rsidRPr="00E231EB">
              <w:rPr>
                <w:sz w:val="17"/>
                <w:szCs w:val="17"/>
              </w:rPr>
              <w:t>0</w:t>
            </w:r>
          </w:p>
        </w:tc>
        <w:tc>
          <w:tcPr>
            <w:tcW w:w="1418" w:type="dxa"/>
            <w:vAlign w:val="bottom"/>
          </w:tcPr>
          <w:p w:rsidR="00CD29F8" w:rsidRPr="00157447" w:rsidRDefault="00CD29F8" w:rsidP="00F4401E">
            <w:pPr>
              <w:jc w:val="center"/>
              <w:rPr>
                <w:sz w:val="17"/>
                <w:szCs w:val="17"/>
              </w:rPr>
            </w:pPr>
            <w:r>
              <w:rPr>
                <w:sz w:val="17"/>
                <w:szCs w:val="17"/>
              </w:rPr>
              <w:t>0</w:t>
            </w:r>
          </w:p>
        </w:tc>
      </w:tr>
      <w:tr w:rsidR="00CD29F8" w:rsidRPr="00BD0ED8" w:rsidTr="008C534B">
        <w:tc>
          <w:tcPr>
            <w:tcW w:w="1737" w:type="dxa"/>
          </w:tcPr>
          <w:p w:rsidR="00CD29F8" w:rsidRPr="00157447" w:rsidRDefault="00CD29F8" w:rsidP="00F4401E">
            <w:pPr>
              <w:rPr>
                <w:sz w:val="17"/>
                <w:szCs w:val="17"/>
              </w:rPr>
            </w:pPr>
            <w:r w:rsidRPr="00157447">
              <w:rPr>
                <w:sz w:val="17"/>
                <w:szCs w:val="17"/>
              </w:rPr>
              <w:t>Wind and tidal</w:t>
            </w:r>
          </w:p>
        </w:tc>
        <w:tc>
          <w:tcPr>
            <w:tcW w:w="1134" w:type="dxa"/>
          </w:tcPr>
          <w:p w:rsidR="00CD29F8" w:rsidRPr="00E231EB" w:rsidRDefault="00CD29F8" w:rsidP="00F4401E">
            <w:pPr>
              <w:jc w:val="center"/>
              <w:rPr>
                <w:rFonts w:asciiTheme="majorBidi" w:hAnsiTheme="majorBidi" w:cstheme="majorBidi"/>
                <w:sz w:val="17"/>
                <w:szCs w:val="17"/>
              </w:rPr>
            </w:pPr>
            <w:r w:rsidRPr="00E231EB">
              <w:rPr>
                <w:rFonts w:asciiTheme="majorBidi" w:hAnsiTheme="majorBidi" w:cstheme="majorBidi"/>
                <w:sz w:val="17"/>
                <w:szCs w:val="17"/>
              </w:rPr>
              <w:t>128,679</w:t>
            </w:r>
          </w:p>
        </w:tc>
        <w:tc>
          <w:tcPr>
            <w:tcW w:w="1276" w:type="dxa"/>
          </w:tcPr>
          <w:p w:rsidR="00CD29F8" w:rsidRPr="00E231EB" w:rsidRDefault="00CD29F8" w:rsidP="00F4401E">
            <w:pPr>
              <w:jc w:val="center"/>
              <w:rPr>
                <w:rFonts w:asciiTheme="majorBidi" w:hAnsiTheme="majorBidi" w:cstheme="majorBidi"/>
                <w:sz w:val="17"/>
                <w:szCs w:val="17"/>
              </w:rPr>
            </w:pPr>
            <w:r w:rsidRPr="00E231EB">
              <w:rPr>
                <w:rFonts w:asciiTheme="majorBidi" w:hAnsiTheme="majorBidi" w:cstheme="majorBidi"/>
                <w:sz w:val="17"/>
                <w:szCs w:val="17"/>
              </w:rPr>
              <w:t>N/A</w:t>
            </w:r>
          </w:p>
        </w:tc>
        <w:tc>
          <w:tcPr>
            <w:tcW w:w="956" w:type="dxa"/>
            <w:vAlign w:val="bottom"/>
          </w:tcPr>
          <w:p w:rsidR="00CD29F8" w:rsidRPr="00E231EB" w:rsidRDefault="00CD29F8" w:rsidP="00F4401E">
            <w:pPr>
              <w:jc w:val="center"/>
              <w:rPr>
                <w:sz w:val="17"/>
                <w:szCs w:val="17"/>
              </w:rPr>
            </w:pPr>
            <w:r w:rsidRPr="00E231EB">
              <w:rPr>
                <w:sz w:val="17"/>
                <w:szCs w:val="17"/>
              </w:rPr>
              <w:t>0</w:t>
            </w:r>
          </w:p>
        </w:tc>
        <w:tc>
          <w:tcPr>
            <w:tcW w:w="957" w:type="dxa"/>
            <w:vAlign w:val="bottom"/>
          </w:tcPr>
          <w:p w:rsidR="00CD29F8" w:rsidRPr="00E231EB" w:rsidRDefault="00CD29F8" w:rsidP="00F4401E">
            <w:pPr>
              <w:jc w:val="center"/>
              <w:rPr>
                <w:sz w:val="17"/>
                <w:szCs w:val="17"/>
              </w:rPr>
            </w:pPr>
            <w:r w:rsidRPr="00E231EB">
              <w:rPr>
                <w:sz w:val="17"/>
                <w:szCs w:val="17"/>
              </w:rPr>
              <w:t>0</w:t>
            </w:r>
          </w:p>
        </w:tc>
        <w:tc>
          <w:tcPr>
            <w:tcW w:w="957" w:type="dxa"/>
            <w:vAlign w:val="bottom"/>
          </w:tcPr>
          <w:p w:rsidR="00CD29F8" w:rsidRPr="00E231EB" w:rsidRDefault="00CD29F8" w:rsidP="00F4401E">
            <w:pPr>
              <w:jc w:val="center"/>
              <w:rPr>
                <w:sz w:val="17"/>
                <w:szCs w:val="17"/>
              </w:rPr>
            </w:pPr>
            <w:r w:rsidRPr="00E231EB">
              <w:rPr>
                <w:sz w:val="17"/>
                <w:szCs w:val="17"/>
              </w:rPr>
              <w:t>0</w:t>
            </w:r>
          </w:p>
        </w:tc>
        <w:tc>
          <w:tcPr>
            <w:tcW w:w="957" w:type="dxa"/>
            <w:vAlign w:val="bottom"/>
          </w:tcPr>
          <w:p w:rsidR="00CD29F8" w:rsidRPr="00E231EB" w:rsidRDefault="00CD29F8" w:rsidP="00F4401E">
            <w:pPr>
              <w:jc w:val="center"/>
              <w:rPr>
                <w:sz w:val="17"/>
                <w:szCs w:val="17"/>
              </w:rPr>
            </w:pPr>
            <w:r w:rsidRPr="00E231EB">
              <w:rPr>
                <w:sz w:val="17"/>
                <w:szCs w:val="17"/>
              </w:rPr>
              <w:t>0</w:t>
            </w:r>
          </w:p>
        </w:tc>
        <w:tc>
          <w:tcPr>
            <w:tcW w:w="1418" w:type="dxa"/>
            <w:vAlign w:val="bottom"/>
          </w:tcPr>
          <w:p w:rsidR="00CD29F8" w:rsidRPr="00157447" w:rsidRDefault="00CD29F8" w:rsidP="00F4401E">
            <w:pPr>
              <w:jc w:val="center"/>
              <w:rPr>
                <w:sz w:val="17"/>
                <w:szCs w:val="17"/>
              </w:rPr>
            </w:pPr>
            <w:r>
              <w:rPr>
                <w:sz w:val="17"/>
                <w:szCs w:val="17"/>
              </w:rPr>
              <w:t>0</w:t>
            </w:r>
          </w:p>
        </w:tc>
      </w:tr>
      <w:tr w:rsidR="00CD29F8" w:rsidRPr="00BD0ED8" w:rsidTr="008C534B">
        <w:tc>
          <w:tcPr>
            <w:tcW w:w="1737" w:type="dxa"/>
          </w:tcPr>
          <w:p w:rsidR="00CD29F8" w:rsidRPr="00157447" w:rsidRDefault="00CD29F8" w:rsidP="00F4401E">
            <w:pPr>
              <w:rPr>
                <w:sz w:val="17"/>
                <w:szCs w:val="17"/>
              </w:rPr>
            </w:pPr>
            <w:r w:rsidRPr="00157447">
              <w:rPr>
                <w:sz w:val="17"/>
                <w:szCs w:val="17"/>
              </w:rPr>
              <w:t>Total</w:t>
            </w:r>
          </w:p>
        </w:tc>
        <w:tc>
          <w:tcPr>
            <w:tcW w:w="1134" w:type="dxa"/>
          </w:tcPr>
          <w:p w:rsidR="00CD29F8" w:rsidRPr="00E231EB" w:rsidRDefault="00CD29F8" w:rsidP="00F4401E">
            <w:pPr>
              <w:jc w:val="center"/>
              <w:rPr>
                <w:rFonts w:asciiTheme="majorBidi" w:hAnsiTheme="majorBidi" w:cstheme="majorBidi"/>
                <w:sz w:val="17"/>
                <w:szCs w:val="17"/>
              </w:rPr>
            </w:pPr>
            <w:r w:rsidRPr="00E231EB">
              <w:rPr>
                <w:rFonts w:asciiTheme="majorBidi" w:hAnsiTheme="majorBidi" w:cstheme="majorBidi"/>
                <w:sz w:val="17"/>
                <w:szCs w:val="17"/>
              </w:rPr>
              <w:t>8,805,328</w:t>
            </w:r>
          </w:p>
        </w:tc>
        <w:tc>
          <w:tcPr>
            <w:tcW w:w="5103" w:type="dxa"/>
            <w:gridSpan w:val="5"/>
          </w:tcPr>
          <w:p w:rsidR="00CD29F8" w:rsidRPr="00E231EB" w:rsidRDefault="00CD29F8" w:rsidP="00F4401E">
            <w:pPr>
              <w:jc w:val="center"/>
              <w:rPr>
                <w:b/>
                <w:bCs/>
                <w:sz w:val="17"/>
                <w:szCs w:val="17"/>
              </w:rPr>
            </w:pPr>
          </w:p>
        </w:tc>
        <w:tc>
          <w:tcPr>
            <w:tcW w:w="1418" w:type="dxa"/>
            <w:vAlign w:val="bottom"/>
          </w:tcPr>
          <w:p w:rsidR="00CD29F8" w:rsidRPr="00157447" w:rsidRDefault="00CD29F8" w:rsidP="00F4401E">
            <w:pPr>
              <w:jc w:val="center"/>
              <w:rPr>
                <w:sz w:val="17"/>
                <w:szCs w:val="17"/>
              </w:rPr>
            </w:pPr>
            <w:r w:rsidRPr="0090385B">
              <w:rPr>
                <w:rFonts w:asciiTheme="majorBidi" w:hAnsiTheme="majorBidi" w:cstheme="majorBidi"/>
                <w:sz w:val="17"/>
                <w:szCs w:val="17"/>
                <w:lang w:val="en-US" w:eastAsia="en-US"/>
              </w:rPr>
              <w:t>6,330,727,148</w:t>
            </w:r>
          </w:p>
        </w:tc>
      </w:tr>
    </w:tbl>
    <w:p w:rsidR="008C534B" w:rsidRDefault="00607986" w:rsidP="008C534B">
      <w:pPr>
        <w:ind w:left="-426"/>
        <w:jc w:val="both"/>
        <w:rPr>
          <w:sz w:val="18"/>
          <w:szCs w:val="12"/>
        </w:rPr>
      </w:pPr>
      <w:r w:rsidRPr="00BD0ED8">
        <w:rPr>
          <w:sz w:val="18"/>
          <w:szCs w:val="12"/>
        </w:rPr>
        <w:t xml:space="preserve">* Source: </w:t>
      </w:r>
      <w:r w:rsidR="00BB2E83">
        <w:rPr>
          <w:sz w:val="18"/>
          <w:szCs w:val="12"/>
        </w:rPr>
        <w:fldChar w:fldCharType="begin"/>
      </w:r>
      <w:r w:rsidR="007A5CB2">
        <w:rPr>
          <w:sz w:val="18"/>
          <w:szCs w:val="12"/>
        </w:rPr>
        <w:instrText>ADDIN RW.CITE{{59 Anonymous; 60 Anonymous; 84 Anonymous}}</w:instrText>
      </w:r>
      <w:r w:rsidR="00BB2E83">
        <w:rPr>
          <w:sz w:val="18"/>
          <w:szCs w:val="12"/>
        </w:rPr>
        <w:fldChar w:fldCharType="separate"/>
      </w:r>
      <w:r w:rsidR="00571DAA">
        <w:rPr>
          <w:sz w:val="18"/>
          <w:szCs w:val="12"/>
        </w:rPr>
        <w:t>[8-10]</w:t>
      </w:r>
      <w:r w:rsidR="00BB2E83">
        <w:rPr>
          <w:sz w:val="18"/>
          <w:szCs w:val="12"/>
        </w:rPr>
        <w:fldChar w:fldCharType="end"/>
      </w:r>
    </w:p>
    <w:p w:rsidR="008C534B" w:rsidRDefault="00607986" w:rsidP="008C534B">
      <w:pPr>
        <w:ind w:left="-426"/>
        <w:jc w:val="both"/>
        <w:rPr>
          <w:iCs/>
          <w:color w:val="000000"/>
          <w:sz w:val="18"/>
          <w:szCs w:val="18"/>
        </w:rPr>
      </w:pPr>
      <w:r w:rsidRPr="00BD0ED8">
        <w:rPr>
          <w:sz w:val="18"/>
          <w:szCs w:val="18"/>
        </w:rPr>
        <w:t xml:space="preserve">** </w:t>
      </w:r>
      <w:r w:rsidRPr="00BD0ED8">
        <w:rPr>
          <w:iCs/>
          <w:color w:val="000000"/>
          <w:sz w:val="18"/>
          <w:szCs w:val="18"/>
        </w:rPr>
        <w:t xml:space="preserve">Source: </w:t>
      </w:r>
      <w:r w:rsidR="00BB2E83">
        <w:rPr>
          <w:iCs/>
          <w:color w:val="000000"/>
          <w:sz w:val="18"/>
          <w:szCs w:val="18"/>
        </w:rPr>
        <w:fldChar w:fldCharType="begin"/>
      </w:r>
      <w:r w:rsidR="00240D15">
        <w:rPr>
          <w:iCs/>
          <w:color w:val="000000"/>
          <w:sz w:val="18"/>
          <w:szCs w:val="18"/>
        </w:rPr>
        <w:instrText>ADDIN RW.CITE{{17 Anonymous}}</w:instrText>
      </w:r>
      <w:r w:rsidR="00BB2E83">
        <w:rPr>
          <w:iCs/>
          <w:color w:val="000000"/>
          <w:sz w:val="18"/>
          <w:szCs w:val="18"/>
        </w:rPr>
        <w:fldChar w:fldCharType="separate"/>
      </w:r>
      <w:r w:rsidR="00571DAA">
        <w:rPr>
          <w:iCs/>
          <w:color w:val="000000"/>
          <w:sz w:val="18"/>
          <w:szCs w:val="18"/>
        </w:rPr>
        <w:t>[1]</w:t>
      </w:r>
      <w:r w:rsidR="00BB2E83">
        <w:rPr>
          <w:iCs/>
          <w:color w:val="000000"/>
          <w:sz w:val="18"/>
          <w:szCs w:val="18"/>
        </w:rPr>
        <w:fldChar w:fldCharType="end"/>
      </w:r>
    </w:p>
    <w:p w:rsidR="008C534B" w:rsidRPr="008C534B" w:rsidRDefault="008C534B" w:rsidP="008C534B">
      <w:pPr>
        <w:ind w:left="-426"/>
        <w:jc w:val="both"/>
        <w:rPr>
          <w:sz w:val="18"/>
          <w:szCs w:val="12"/>
        </w:rPr>
      </w:pPr>
      <w:r>
        <w:rPr>
          <w:iCs/>
          <w:color w:val="000000"/>
          <w:sz w:val="18"/>
          <w:szCs w:val="18"/>
        </w:rPr>
        <w:t xml:space="preserve">*** </w:t>
      </w:r>
      <w:r>
        <w:rPr>
          <w:rFonts w:ascii="TimesNewRomanPSMT" w:hAnsi="TimesNewRomanPSMT" w:cs="TimesNewRomanPSMT"/>
          <w:sz w:val="18"/>
          <w:szCs w:val="18"/>
          <w:lang w:val="en-US" w:eastAsia="en-US"/>
        </w:rPr>
        <w:t>Assumed same source of sub-bituminous for Ontario, Manitoba and Nova Scotia</w:t>
      </w:r>
    </w:p>
    <w:p w:rsidR="00607986" w:rsidRPr="008C534B" w:rsidRDefault="00607986" w:rsidP="007A5CB2">
      <w:pPr>
        <w:ind w:left="-426"/>
        <w:jc w:val="both"/>
        <w:rPr>
          <w:sz w:val="18"/>
          <w:szCs w:val="18"/>
          <w:lang w:val="en-US"/>
        </w:rPr>
      </w:pPr>
    </w:p>
    <w:p w:rsidR="00240D15" w:rsidRDefault="00240D15" w:rsidP="00607986">
      <w:pPr>
        <w:ind w:left="-284"/>
      </w:pPr>
    </w:p>
    <w:p w:rsidR="00240D15" w:rsidRDefault="00240D15" w:rsidP="00607986">
      <w:pPr>
        <w:ind w:left="-284"/>
      </w:pPr>
    </w:p>
    <w:p w:rsidR="00240D15" w:rsidRDefault="00240D15" w:rsidP="00607986">
      <w:pPr>
        <w:ind w:left="-284"/>
      </w:pPr>
    </w:p>
    <w:p w:rsidR="007A5CB2" w:rsidRDefault="007A5CB2" w:rsidP="00607986">
      <w:pPr>
        <w:ind w:left="-284"/>
      </w:pPr>
    </w:p>
    <w:p w:rsidR="007A5CB2" w:rsidRDefault="007A5CB2" w:rsidP="00607986">
      <w:pPr>
        <w:ind w:left="-284"/>
      </w:pPr>
    </w:p>
    <w:p w:rsidR="007A5CB2" w:rsidRDefault="007A5CB2" w:rsidP="00607986">
      <w:pPr>
        <w:ind w:left="-284"/>
      </w:pPr>
    </w:p>
    <w:p w:rsidR="007A5CB2" w:rsidRDefault="007A5CB2" w:rsidP="00607986">
      <w:pPr>
        <w:ind w:left="-284"/>
      </w:pPr>
    </w:p>
    <w:p w:rsidR="007A5CB2" w:rsidRPr="00BD0ED8" w:rsidRDefault="00607986" w:rsidP="006404A9">
      <w:pPr>
        <w:ind w:left="-426" w:right="-120"/>
        <w:rPr>
          <w:b/>
          <w:bCs/>
          <w:sz w:val="28"/>
          <w:szCs w:val="28"/>
        </w:rPr>
      </w:pPr>
      <w:r w:rsidRPr="00BD0ED8">
        <w:lastRenderedPageBreak/>
        <w:t xml:space="preserve">Table A.4. </w:t>
      </w:r>
      <w:r w:rsidRPr="00BD0ED8">
        <w:rPr>
          <w:rFonts w:ascii="TimesNewRomanPSMT" w:hAnsi="TimesNewRomanPSMT" w:cs="TimesNewRomanPSMT"/>
        </w:rPr>
        <w:t xml:space="preserve">GHG emissions </w:t>
      </w:r>
      <w:r w:rsidRPr="00BD0ED8">
        <w:t xml:space="preserve">in New Brunswick </w:t>
      </w:r>
      <w:r w:rsidRPr="00BD0ED8">
        <w:rPr>
          <w:rFonts w:ascii="TimesNewRomanPSMT" w:hAnsi="TimesNewRomanPSMT" w:cs="TimesNewRomanPSMT"/>
        </w:rPr>
        <w:t xml:space="preserve">from electricity </w:t>
      </w:r>
      <w:r w:rsidRPr="00BD0ED8">
        <w:t>generation</w:t>
      </w:r>
      <w:r w:rsidRPr="00BD0ED8">
        <w:rPr>
          <w:rFonts w:ascii="TimesNewRomanPSMT" w:hAnsi="TimesNewRomanPSMT" w:cs="TimesNewRomanPSMT"/>
        </w:rPr>
        <w:t>, 2004</w:t>
      </w:r>
      <w:r w:rsidR="007A5CB2">
        <w:rPr>
          <w:rFonts w:ascii="TimesNewRomanPSMT" w:hAnsi="TimesNewRomanPSMT" w:cs="TimesNewRomanPSMT"/>
        </w:rPr>
        <w:t>-2006</w:t>
      </w:r>
      <w:r w:rsidRPr="00BD0ED8">
        <w:t xml:space="preserve"> </w:t>
      </w:r>
      <w:r w:rsidR="00BB2E83">
        <w:rPr>
          <w:rFonts w:ascii="TimesNewRomanPSMT" w:hAnsi="TimesNewRomanPSMT" w:cs="TimesNewRomanPSMT"/>
        </w:rPr>
        <w:fldChar w:fldCharType="begin"/>
      </w:r>
      <w:r w:rsidR="007A5CB2">
        <w:rPr>
          <w:rFonts w:ascii="TimesNewRomanPSMT" w:hAnsi="TimesNewRomanPSMT" w:cs="TimesNewRomanPSMT"/>
        </w:rPr>
        <w:instrText>ADDIN RW.CITE{{59 Anonymous; 60 Anonymous; 84 Anonymous; 17 Anonymous}}</w:instrText>
      </w:r>
      <w:r w:rsidR="00BB2E83">
        <w:rPr>
          <w:rFonts w:ascii="TimesNewRomanPSMT" w:hAnsi="TimesNewRomanPSMT" w:cs="TimesNewRomanPSMT"/>
        </w:rPr>
        <w:fldChar w:fldCharType="separate"/>
      </w:r>
      <w:r w:rsidR="00571DAA">
        <w:rPr>
          <w:rFonts w:ascii="TimesNewRomanPSMT" w:hAnsi="TimesNewRomanPSMT" w:cs="TimesNewRomanPSMT"/>
        </w:rPr>
        <w:t>[1, 8-10]</w:t>
      </w:r>
      <w:r w:rsidR="00BB2E83">
        <w:rPr>
          <w:rFonts w:ascii="TimesNewRomanPSMT" w:hAnsi="TimesNewRomanPSMT" w:cs="TimesNewRomanPSMT"/>
        </w:rPr>
        <w:fldChar w:fldCharType="end"/>
      </w:r>
      <w:r w:rsidR="007A5CB2" w:rsidRPr="00BD0ED8">
        <w:t xml:space="preserve"> </w:t>
      </w:r>
    </w:p>
    <w:tbl>
      <w:tblPr>
        <w:tblW w:w="9215"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560"/>
        <w:gridCol w:w="1134"/>
        <w:gridCol w:w="1276"/>
        <w:gridCol w:w="956"/>
        <w:gridCol w:w="957"/>
        <w:gridCol w:w="957"/>
        <w:gridCol w:w="957"/>
        <w:gridCol w:w="1418"/>
      </w:tblGrid>
      <w:tr w:rsidR="007A5CB2" w:rsidRPr="00BD0ED8" w:rsidTr="00F4401E">
        <w:trPr>
          <w:trHeight w:val="293"/>
        </w:trPr>
        <w:tc>
          <w:tcPr>
            <w:tcW w:w="1560" w:type="dxa"/>
          </w:tcPr>
          <w:p w:rsidR="007A5CB2" w:rsidRPr="007A5CB2" w:rsidRDefault="007A5CB2" w:rsidP="003D304A">
            <w:pPr>
              <w:jc w:val="center"/>
              <w:rPr>
                <w:b/>
                <w:bCs/>
                <w:sz w:val="17"/>
                <w:szCs w:val="17"/>
              </w:rPr>
            </w:pPr>
            <w:r w:rsidRPr="007A5CB2">
              <w:rPr>
                <w:b/>
                <w:bCs/>
                <w:sz w:val="17"/>
                <w:szCs w:val="17"/>
              </w:rPr>
              <w:t>Year</w:t>
            </w:r>
          </w:p>
        </w:tc>
        <w:tc>
          <w:tcPr>
            <w:tcW w:w="7655" w:type="dxa"/>
            <w:gridSpan w:val="7"/>
          </w:tcPr>
          <w:p w:rsidR="007A5CB2" w:rsidRPr="007A5CB2" w:rsidRDefault="007A5CB2" w:rsidP="003D304A">
            <w:pPr>
              <w:jc w:val="center"/>
              <w:rPr>
                <w:b/>
                <w:bCs/>
                <w:sz w:val="17"/>
                <w:szCs w:val="17"/>
              </w:rPr>
            </w:pPr>
            <w:r w:rsidRPr="007A5CB2">
              <w:rPr>
                <w:b/>
                <w:bCs/>
                <w:sz w:val="17"/>
                <w:szCs w:val="17"/>
              </w:rPr>
              <w:t>2004</w:t>
            </w:r>
          </w:p>
        </w:tc>
      </w:tr>
      <w:tr w:rsidR="00607986" w:rsidRPr="00BD0ED8" w:rsidTr="003D304A">
        <w:trPr>
          <w:trHeight w:val="293"/>
        </w:trPr>
        <w:tc>
          <w:tcPr>
            <w:tcW w:w="1560" w:type="dxa"/>
            <w:vMerge w:val="restart"/>
          </w:tcPr>
          <w:p w:rsidR="00607986" w:rsidRPr="00157447" w:rsidRDefault="00607986" w:rsidP="003D304A">
            <w:pPr>
              <w:jc w:val="center"/>
              <w:rPr>
                <w:sz w:val="17"/>
                <w:szCs w:val="17"/>
              </w:rPr>
            </w:pPr>
            <w:r w:rsidRPr="00157447">
              <w:rPr>
                <w:sz w:val="17"/>
                <w:szCs w:val="17"/>
              </w:rPr>
              <w:t>Energy Source*</w:t>
            </w:r>
          </w:p>
          <w:p w:rsidR="00607986" w:rsidRPr="00157447" w:rsidRDefault="00607986" w:rsidP="003D304A">
            <w:pPr>
              <w:jc w:val="center"/>
              <w:rPr>
                <w:sz w:val="17"/>
                <w:szCs w:val="17"/>
              </w:rPr>
            </w:pPr>
          </w:p>
        </w:tc>
        <w:tc>
          <w:tcPr>
            <w:tcW w:w="1134" w:type="dxa"/>
            <w:vMerge w:val="restart"/>
          </w:tcPr>
          <w:p w:rsidR="00607986" w:rsidRPr="00157447" w:rsidRDefault="00607986" w:rsidP="003D304A">
            <w:pPr>
              <w:jc w:val="center"/>
              <w:rPr>
                <w:sz w:val="17"/>
                <w:szCs w:val="17"/>
              </w:rPr>
            </w:pPr>
            <w:r w:rsidRPr="00157447">
              <w:rPr>
                <w:sz w:val="17"/>
                <w:szCs w:val="17"/>
              </w:rPr>
              <w:t>Electricity* Generated (MWh)</w:t>
            </w:r>
          </w:p>
        </w:tc>
        <w:tc>
          <w:tcPr>
            <w:tcW w:w="1276" w:type="dxa"/>
            <w:vMerge w:val="restart"/>
          </w:tcPr>
          <w:p w:rsidR="00607986" w:rsidRPr="00157447" w:rsidRDefault="00607986" w:rsidP="003D304A">
            <w:pPr>
              <w:jc w:val="center"/>
              <w:rPr>
                <w:sz w:val="17"/>
                <w:szCs w:val="17"/>
              </w:rPr>
            </w:pPr>
            <w:r w:rsidRPr="00157447">
              <w:rPr>
                <w:sz w:val="17"/>
                <w:szCs w:val="17"/>
              </w:rPr>
              <w:t>Fuel Input*</w:t>
            </w:r>
          </w:p>
          <w:p w:rsidR="00607986" w:rsidRPr="00157447" w:rsidRDefault="00607986" w:rsidP="003D304A">
            <w:pPr>
              <w:jc w:val="center"/>
              <w:rPr>
                <w:sz w:val="17"/>
                <w:szCs w:val="17"/>
              </w:rPr>
            </w:pPr>
          </w:p>
        </w:tc>
        <w:tc>
          <w:tcPr>
            <w:tcW w:w="2870" w:type="dxa"/>
            <w:gridSpan w:val="3"/>
          </w:tcPr>
          <w:p w:rsidR="00607986" w:rsidRPr="00157447" w:rsidRDefault="00607986" w:rsidP="003D304A">
            <w:pPr>
              <w:jc w:val="center"/>
              <w:rPr>
                <w:sz w:val="17"/>
                <w:szCs w:val="17"/>
              </w:rPr>
            </w:pPr>
            <w:r w:rsidRPr="00157447">
              <w:rPr>
                <w:sz w:val="17"/>
                <w:szCs w:val="17"/>
              </w:rPr>
              <w:t>Emission factor**</w:t>
            </w:r>
          </w:p>
        </w:tc>
        <w:tc>
          <w:tcPr>
            <w:tcW w:w="957" w:type="dxa"/>
            <w:vMerge w:val="restart"/>
          </w:tcPr>
          <w:p w:rsidR="00607986" w:rsidRPr="00157447" w:rsidRDefault="00607986" w:rsidP="003D304A">
            <w:pPr>
              <w:jc w:val="center"/>
              <w:rPr>
                <w:sz w:val="17"/>
                <w:szCs w:val="17"/>
              </w:rPr>
            </w:pPr>
            <w:r w:rsidRPr="00157447">
              <w:rPr>
                <w:sz w:val="17"/>
                <w:szCs w:val="17"/>
              </w:rPr>
              <w:t>CO</w:t>
            </w:r>
            <w:r w:rsidRPr="00157447">
              <w:rPr>
                <w:sz w:val="17"/>
                <w:szCs w:val="17"/>
                <w:vertAlign w:val="subscript"/>
              </w:rPr>
              <w:t>2eq</w:t>
            </w:r>
            <w:r w:rsidRPr="00157447">
              <w:rPr>
                <w:sz w:val="17"/>
                <w:szCs w:val="17"/>
              </w:rPr>
              <w:t>/</w:t>
            </w:r>
          </w:p>
          <w:p w:rsidR="00607986" w:rsidRPr="00157447" w:rsidRDefault="00607986" w:rsidP="003D304A">
            <w:pPr>
              <w:jc w:val="center"/>
              <w:rPr>
                <w:sz w:val="17"/>
                <w:szCs w:val="17"/>
              </w:rPr>
            </w:pPr>
            <w:r w:rsidRPr="00157447">
              <w:rPr>
                <w:sz w:val="17"/>
                <w:szCs w:val="17"/>
              </w:rPr>
              <w:t>quaintly fuel</w:t>
            </w:r>
          </w:p>
        </w:tc>
        <w:tc>
          <w:tcPr>
            <w:tcW w:w="1418" w:type="dxa"/>
            <w:vMerge w:val="restart"/>
          </w:tcPr>
          <w:p w:rsidR="00607986" w:rsidRPr="00157447" w:rsidRDefault="00607986" w:rsidP="003D304A">
            <w:pPr>
              <w:jc w:val="center"/>
              <w:rPr>
                <w:sz w:val="17"/>
                <w:szCs w:val="17"/>
              </w:rPr>
            </w:pPr>
            <w:r w:rsidRPr="00157447">
              <w:rPr>
                <w:sz w:val="17"/>
                <w:szCs w:val="17"/>
              </w:rPr>
              <w:t>Total GHG emission in</w:t>
            </w:r>
          </w:p>
          <w:p w:rsidR="00607986" w:rsidRPr="00157447" w:rsidRDefault="00607986" w:rsidP="003D304A">
            <w:pPr>
              <w:jc w:val="center"/>
              <w:rPr>
                <w:sz w:val="17"/>
                <w:szCs w:val="17"/>
              </w:rPr>
            </w:pPr>
            <w:r w:rsidRPr="00157447">
              <w:rPr>
                <w:sz w:val="17"/>
                <w:szCs w:val="17"/>
              </w:rPr>
              <w:t>kg CO</w:t>
            </w:r>
            <w:r w:rsidRPr="00157447">
              <w:rPr>
                <w:sz w:val="17"/>
                <w:szCs w:val="17"/>
                <w:vertAlign w:val="subscript"/>
              </w:rPr>
              <w:t>2eq</w:t>
            </w:r>
          </w:p>
        </w:tc>
      </w:tr>
      <w:tr w:rsidR="00607986" w:rsidRPr="00BD0ED8" w:rsidTr="003D304A">
        <w:trPr>
          <w:trHeight w:val="292"/>
        </w:trPr>
        <w:tc>
          <w:tcPr>
            <w:tcW w:w="1560" w:type="dxa"/>
            <w:vMerge/>
          </w:tcPr>
          <w:p w:rsidR="00607986" w:rsidRPr="00157447" w:rsidRDefault="00607986" w:rsidP="003D304A">
            <w:pPr>
              <w:jc w:val="center"/>
              <w:rPr>
                <w:sz w:val="17"/>
                <w:szCs w:val="17"/>
              </w:rPr>
            </w:pPr>
          </w:p>
        </w:tc>
        <w:tc>
          <w:tcPr>
            <w:tcW w:w="1134" w:type="dxa"/>
            <w:vMerge/>
          </w:tcPr>
          <w:p w:rsidR="00607986" w:rsidRPr="00157447" w:rsidRDefault="00607986" w:rsidP="003D304A">
            <w:pPr>
              <w:jc w:val="center"/>
              <w:rPr>
                <w:sz w:val="17"/>
                <w:szCs w:val="17"/>
              </w:rPr>
            </w:pPr>
          </w:p>
        </w:tc>
        <w:tc>
          <w:tcPr>
            <w:tcW w:w="1276" w:type="dxa"/>
            <w:vMerge/>
          </w:tcPr>
          <w:p w:rsidR="00607986" w:rsidRPr="00157447" w:rsidRDefault="00607986" w:rsidP="003D304A">
            <w:pPr>
              <w:jc w:val="center"/>
              <w:rPr>
                <w:sz w:val="17"/>
                <w:szCs w:val="17"/>
              </w:rPr>
            </w:pPr>
          </w:p>
        </w:tc>
        <w:tc>
          <w:tcPr>
            <w:tcW w:w="956" w:type="dxa"/>
          </w:tcPr>
          <w:p w:rsidR="00607986" w:rsidRPr="00157447" w:rsidRDefault="00607986" w:rsidP="003D304A">
            <w:pPr>
              <w:jc w:val="center"/>
              <w:rPr>
                <w:sz w:val="17"/>
                <w:szCs w:val="17"/>
              </w:rPr>
            </w:pPr>
            <w:r w:rsidRPr="00157447">
              <w:rPr>
                <w:sz w:val="17"/>
                <w:szCs w:val="17"/>
              </w:rPr>
              <w:t>CO</w:t>
            </w:r>
            <w:r w:rsidRPr="00157447">
              <w:rPr>
                <w:sz w:val="17"/>
                <w:szCs w:val="17"/>
                <w:vertAlign w:val="subscript"/>
              </w:rPr>
              <w:t>2</w:t>
            </w:r>
          </w:p>
        </w:tc>
        <w:tc>
          <w:tcPr>
            <w:tcW w:w="957" w:type="dxa"/>
          </w:tcPr>
          <w:p w:rsidR="00607986" w:rsidRPr="00157447" w:rsidRDefault="00607986" w:rsidP="003D304A">
            <w:pPr>
              <w:jc w:val="center"/>
              <w:rPr>
                <w:sz w:val="17"/>
                <w:szCs w:val="17"/>
              </w:rPr>
            </w:pPr>
            <w:r w:rsidRPr="00157447">
              <w:rPr>
                <w:sz w:val="17"/>
                <w:szCs w:val="17"/>
              </w:rPr>
              <w:t>CH</w:t>
            </w:r>
            <w:r w:rsidRPr="00157447">
              <w:rPr>
                <w:sz w:val="17"/>
                <w:szCs w:val="17"/>
                <w:vertAlign w:val="subscript"/>
              </w:rPr>
              <w:t>4</w:t>
            </w:r>
          </w:p>
        </w:tc>
        <w:tc>
          <w:tcPr>
            <w:tcW w:w="957" w:type="dxa"/>
          </w:tcPr>
          <w:p w:rsidR="00607986" w:rsidRPr="00157447" w:rsidRDefault="00607986" w:rsidP="003D304A">
            <w:pPr>
              <w:jc w:val="center"/>
              <w:rPr>
                <w:sz w:val="17"/>
                <w:szCs w:val="17"/>
              </w:rPr>
            </w:pPr>
            <w:r w:rsidRPr="00157447">
              <w:rPr>
                <w:sz w:val="17"/>
                <w:szCs w:val="17"/>
              </w:rPr>
              <w:t>N</w:t>
            </w:r>
            <w:r w:rsidRPr="00157447">
              <w:rPr>
                <w:sz w:val="17"/>
                <w:szCs w:val="17"/>
                <w:vertAlign w:val="subscript"/>
              </w:rPr>
              <w:t>2</w:t>
            </w:r>
            <w:r w:rsidRPr="00157447">
              <w:rPr>
                <w:sz w:val="17"/>
                <w:szCs w:val="17"/>
              </w:rPr>
              <w:t>O</w:t>
            </w:r>
          </w:p>
        </w:tc>
        <w:tc>
          <w:tcPr>
            <w:tcW w:w="957" w:type="dxa"/>
            <w:vMerge/>
          </w:tcPr>
          <w:p w:rsidR="00607986" w:rsidRPr="00157447" w:rsidRDefault="00607986" w:rsidP="003D304A">
            <w:pPr>
              <w:jc w:val="center"/>
              <w:rPr>
                <w:sz w:val="17"/>
                <w:szCs w:val="17"/>
              </w:rPr>
            </w:pPr>
          </w:p>
        </w:tc>
        <w:tc>
          <w:tcPr>
            <w:tcW w:w="1418" w:type="dxa"/>
            <w:vMerge/>
          </w:tcPr>
          <w:p w:rsidR="00607986" w:rsidRPr="00157447" w:rsidRDefault="00607986" w:rsidP="003D304A">
            <w:pPr>
              <w:jc w:val="center"/>
              <w:rPr>
                <w:sz w:val="17"/>
                <w:szCs w:val="17"/>
              </w:rPr>
            </w:pPr>
          </w:p>
        </w:tc>
      </w:tr>
      <w:tr w:rsidR="00607986" w:rsidRPr="00BD0ED8" w:rsidTr="003D304A">
        <w:tc>
          <w:tcPr>
            <w:tcW w:w="1560" w:type="dxa"/>
          </w:tcPr>
          <w:p w:rsidR="00607986" w:rsidRPr="00157447" w:rsidRDefault="00607986" w:rsidP="003D304A">
            <w:pPr>
              <w:rPr>
                <w:sz w:val="17"/>
                <w:szCs w:val="17"/>
              </w:rPr>
            </w:pPr>
            <w:r w:rsidRPr="00157447">
              <w:rPr>
                <w:sz w:val="17"/>
                <w:szCs w:val="17"/>
              </w:rPr>
              <w:t>Canadian bit.</w:t>
            </w:r>
          </w:p>
        </w:tc>
        <w:tc>
          <w:tcPr>
            <w:tcW w:w="1134" w:type="dxa"/>
          </w:tcPr>
          <w:p w:rsidR="00607986" w:rsidRPr="00157447" w:rsidRDefault="00607986" w:rsidP="003D304A">
            <w:pPr>
              <w:jc w:val="center"/>
              <w:rPr>
                <w:sz w:val="17"/>
                <w:szCs w:val="17"/>
              </w:rPr>
            </w:pPr>
            <w:r w:rsidRPr="00157447">
              <w:rPr>
                <w:sz w:val="17"/>
                <w:szCs w:val="17"/>
              </w:rPr>
              <w:t>322,446</w:t>
            </w:r>
          </w:p>
        </w:tc>
        <w:tc>
          <w:tcPr>
            <w:tcW w:w="1276" w:type="dxa"/>
          </w:tcPr>
          <w:p w:rsidR="00607986" w:rsidRPr="00157447" w:rsidRDefault="00607986" w:rsidP="003D304A">
            <w:pPr>
              <w:jc w:val="center"/>
              <w:rPr>
                <w:sz w:val="17"/>
                <w:szCs w:val="17"/>
              </w:rPr>
            </w:pPr>
            <w:r w:rsidRPr="00157447">
              <w:rPr>
                <w:sz w:val="17"/>
                <w:szCs w:val="17"/>
              </w:rPr>
              <w:t>152,045 Mg</w:t>
            </w:r>
          </w:p>
        </w:tc>
        <w:tc>
          <w:tcPr>
            <w:tcW w:w="956" w:type="dxa"/>
            <w:vAlign w:val="bottom"/>
          </w:tcPr>
          <w:p w:rsidR="00607986" w:rsidRPr="00157447" w:rsidRDefault="00607986" w:rsidP="003D304A">
            <w:pPr>
              <w:jc w:val="center"/>
              <w:rPr>
                <w:sz w:val="17"/>
                <w:szCs w:val="17"/>
              </w:rPr>
            </w:pPr>
            <w:r w:rsidRPr="00157447">
              <w:rPr>
                <w:sz w:val="17"/>
                <w:szCs w:val="17"/>
              </w:rPr>
              <w:t>1</w:t>
            </w:r>
            <w:r>
              <w:rPr>
                <w:sz w:val="17"/>
                <w:szCs w:val="17"/>
              </w:rPr>
              <w:t>,</w:t>
            </w:r>
            <w:r w:rsidRPr="00157447">
              <w:rPr>
                <w:sz w:val="17"/>
                <w:szCs w:val="17"/>
              </w:rPr>
              <w:t>996g/kg</w:t>
            </w:r>
          </w:p>
        </w:tc>
        <w:tc>
          <w:tcPr>
            <w:tcW w:w="957" w:type="dxa"/>
            <w:vAlign w:val="bottom"/>
          </w:tcPr>
          <w:p w:rsidR="00607986" w:rsidRPr="00157447" w:rsidRDefault="00607986" w:rsidP="003D304A">
            <w:pPr>
              <w:jc w:val="center"/>
              <w:rPr>
                <w:sz w:val="17"/>
                <w:szCs w:val="17"/>
              </w:rPr>
            </w:pPr>
            <w:r w:rsidRPr="00157447">
              <w:rPr>
                <w:sz w:val="17"/>
                <w:szCs w:val="17"/>
              </w:rPr>
              <w:t>0.022g/kg</w:t>
            </w:r>
          </w:p>
        </w:tc>
        <w:tc>
          <w:tcPr>
            <w:tcW w:w="957" w:type="dxa"/>
            <w:vAlign w:val="bottom"/>
          </w:tcPr>
          <w:p w:rsidR="00607986" w:rsidRPr="00157447" w:rsidRDefault="00607986" w:rsidP="003D304A">
            <w:pPr>
              <w:jc w:val="center"/>
              <w:rPr>
                <w:sz w:val="17"/>
                <w:szCs w:val="17"/>
              </w:rPr>
            </w:pPr>
            <w:r w:rsidRPr="00157447">
              <w:rPr>
                <w:sz w:val="17"/>
                <w:szCs w:val="17"/>
              </w:rPr>
              <w:t>0.032g/kg</w:t>
            </w:r>
          </w:p>
        </w:tc>
        <w:tc>
          <w:tcPr>
            <w:tcW w:w="957" w:type="dxa"/>
            <w:vAlign w:val="bottom"/>
          </w:tcPr>
          <w:p w:rsidR="00607986" w:rsidRPr="00157447" w:rsidRDefault="00607986" w:rsidP="003D304A">
            <w:pPr>
              <w:jc w:val="center"/>
              <w:rPr>
                <w:sz w:val="17"/>
                <w:szCs w:val="17"/>
              </w:rPr>
            </w:pPr>
            <w:r w:rsidRPr="00157447">
              <w:rPr>
                <w:sz w:val="17"/>
                <w:szCs w:val="17"/>
              </w:rPr>
              <w:t>2</w:t>
            </w:r>
            <w:r>
              <w:rPr>
                <w:sz w:val="17"/>
                <w:szCs w:val="17"/>
              </w:rPr>
              <w:t>,</w:t>
            </w:r>
            <w:r w:rsidRPr="00157447">
              <w:rPr>
                <w:sz w:val="17"/>
                <w:szCs w:val="17"/>
              </w:rPr>
              <w:t>006g/kg</w:t>
            </w:r>
          </w:p>
        </w:tc>
        <w:tc>
          <w:tcPr>
            <w:tcW w:w="1418" w:type="dxa"/>
            <w:vAlign w:val="bottom"/>
          </w:tcPr>
          <w:p w:rsidR="00607986" w:rsidRPr="00157447" w:rsidRDefault="00607986" w:rsidP="003D304A">
            <w:pPr>
              <w:jc w:val="center"/>
              <w:rPr>
                <w:sz w:val="17"/>
                <w:szCs w:val="17"/>
              </w:rPr>
            </w:pPr>
            <w:r w:rsidRPr="00157447">
              <w:rPr>
                <w:sz w:val="17"/>
                <w:szCs w:val="17"/>
              </w:rPr>
              <w:t>305</w:t>
            </w:r>
            <w:r>
              <w:rPr>
                <w:sz w:val="17"/>
                <w:szCs w:val="17"/>
              </w:rPr>
              <w:t>,</w:t>
            </w:r>
            <w:r w:rsidRPr="00157447">
              <w:rPr>
                <w:sz w:val="17"/>
                <w:szCs w:val="17"/>
              </w:rPr>
              <w:t>015</w:t>
            </w:r>
            <w:r>
              <w:rPr>
                <w:sz w:val="17"/>
                <w:szCs w:val="17"/>
              </w:rPr>
              <w:t>,</w:t>
            </w:r>
            <w:r w:rsidRPr="00157447">
              <w:rPr>
                <w:sz w:val="17"/>
                <w:szCs w:val="17"/>
              </w:rPr>
              <w:t>346</w:t>
            </w:r>
          </w:p>
        </w:tc>
      </w:tr>
      <w:tr w:rsidR="00607986" w:rsidRPr="00BD0ED8" w:rsidTr="003D304A">
        <w:tc>
          <w:tcPr>
            <w:tcW w:w="1560" w:type="dxa"/>
          </w:tcPr>
          <w:p w:rsidR="00607986" w:rsidRPr="00157447" w:rsidRDefault="00607986" w:rsidP="003D304A">
            <w:pPr>
              <w:rPr>
                <w:sz w:val="17"/>
                <w:szCs w:val="17"/>
              </w:rPr>
            </w:pPr>
            <w:r w:rsidRPr="00157447">
              <w:rPr>
                <w:sz w:val="17"/>
                <w:szCs w:val="17"/>
              </w:rPr>
              <w:t>Imported bit.</w:t>
            </w:r>
          </w:p>
        </w:tc>
        <w:tc>
          <w:tcPr>
            <w:tcW w:w="1134" w:type="dxa"/>
          </w:tcPr>
          <w:p w:rsidR="00607986" w:rsidRPr="00157447" w:rsidRDefault="00607986" w:rsidP="003D304A">
            <w:pPr>
              <w:jc w:val="center"/>
              <w:rPr>
                <w:sz w:val="17"/>
                <w:szCs w:val="17"/>
              </w:rPr>
            </w:pPr>
            <w:r w:rsidRPr="00157447">
              <w:rPr>
                <w:sz w:val="17"/>
                <w:szCs w:val="17"/>
              </w:rPr>
              <w:t>2,858,731</w:t>
            </w:r>
          </w:p>
        </w:tc>
        <w:tc>
          <w:tcPr>
            <w:tcW w:w="1276" w:type="dxa"/>
          </w:tcPr>
          <w:p w:rsidR="00607986" w:rsidRPr="00157447" w:rsidRDefault="00607986" w:rsidP="003D304A">
            <w:pPr>
              <w:jc w:val="center"/>
              <w:rPr>
                <w:sz w:val="17"/>
                <w:szCs w:val="17"/>
              </w:rPr>
            </w:pPr>
            <w:r w:rsidRPr="00157447">
              <w:rPr>
                <w:sz w:val="17"/>
                <w:szCs w:val="17"/>
              </w:rPr>
              <w:t>1,061,015 Mg</w:t>
            </w:r>
          </w:p>
        </w:tc>
        <w:tc>
          <w:tcPr>
            <w:tcW w:w="956" w:type="dxa"/>
            <w:vAlign w:val="bottom"/>
          </w:tcPr>
          <w:p w:rsidR="00607986" w:rsidRPr="00157447" w:rsidRDefault="00607986" w:rsidP="003D304A">
            <w:pPr>
              <w:jc w:val="center"/>
              <w:rPr>
                <w:sz w:val="17"/>
                <w:szCs w:val="17"/>
              </w:rPr>
            </w:pPr>
            <w:r w:rsidRPr="00157447">
              <w:rPr>
                <w:sz w:val="17"/>
                <w:szCs w:val="17"/>
              </w:rPr>
              <w:t>2</w:t>
            </w:r>
            <w:r>
              <w:rPr>
                <w:sz w:val="17"/>
                <w:szCs w:val="17"/>
              </w:rPr>
              <w:t>,</w:t>
            </w:r>
            <w:r w:rsidRPr="00157447">
              <w:rPr>
                <w:sz w:val="17"/>
                <w:szCs w:val="17"/>
              </w:rPr>
              <w:t>311g/kg</w:t>
            </w:r>
          </w:p>
        </w:tc>
        <w:tc>
          <w:tcPr>
            <w:tcW w:w="957" w:type="dxa"/>
            <w:vAlign w:val="bottom"/>
          </w:tcPr>
          <w:p w:rsidR="00607986" w:rsidRPr="00157447" w:rsidRDefault="00607986" w:rsidP="003D304A">
            <w:pPr>
              <w:jc w:val="center"/>
              <w:rPr>
                <w:sz w:val="17"/>
                <w:szCs w:val="17"/>
              </w:rPr>
            </w:pPr>
            <w:r w:rsidRPr="00157447">
              <w:rPr>
                <w:sz w:val="17"/>
                <w:szCs w:val="17"/>
              </w:rPr>
              <w:t>0.022g/kg</w:t>
            </w:r>
          </w:p>
        </w:tc>
        <w:tc>
          <w:tcPr>
            <w:tcW w:w="957" w:type="dxa"/>
            <w:vAlign w:val="bottom"/>
          </w:tcPr>
          <w:p w:rsidR="00607986" w:rsidRPr="00157447" w:rsidRDefault="00607986" w:rsidP="003D304A">
            <w:pPr>
              <w:jc w:val="center"/>
              <w:rPr>
                <w:sz w:val="17"/>
                <w:szCs w:val="17"/>
              </w:rPr>
            </w:pPr>
            <w:r w:rsidRPr="00157447">
              <w:rPr>
                <w:sz w:val="17"/>
                <w:szCs w:val="17"/>
              </w:rPr>
              <w:t>0.032g/kg</w:t>
            </w:r>
          </w:p>
        </w:tc>
        <w:tc>
          <w:tcPr>
            <w:tcW w:w="957" w:type="dxa"/>
            <w:vAlign w:val="bottom"/>
          </w:tcPr>
          <w:p w:rsidR="00607986" w:rsidRPr="00157447" w:rsidRDefault="00607986" w:rsidP="003D304A">
            <w:pPr>
              <w:jc w:val="center"/>
              <w:rPr>
                <w:sz w:val="17"/>
                <w:szCs w:val="17"/>
              </w:rPr>
            </w:pPr>
            <w:r w:rsidRPr="00157447">
              <w:rPr>
                <w:sz w:val="17"/>
                <w:szCs w:val="17"/>
              </w:rPr>
              <w:t>2</w:t>
            </w:r>
            <w:r>
              <w:rPr>
                <w:sz w:val="17"/>
                <w:szCs w:val="17"/>
              </w:rPr>
              <w:t>,</w:t>
            </w:r>
            <w:r w:rsidRPr="00157447">
              <w:rPr>
                <w:sz w:val="17"/>
                <w:szCs w:val="17"/>
              </w:rPr>
              <w:t>321g/kg</w:t>
            </w:r>
          </w:p>
        </w:tc>
        <w:tc>
          <w:tcPr>
            <w:tcW w:w="1418" w:type="dxa"/>
            <w:vAlign w:val="bottom"/>
          </w:tcPr>
          <w:p w:rsidR="00607986" w:rsidRPr="00157447" w:rsidRDefault="00607986" w:rsidP="003D304A">
            <w:pPr>
              <w:jc w:val="center"/>
              <w:rPr>
                <w:sz w:val="17"/>
                <w:szCs w:val="17"/>
              </w:rPr>
            </w:pPr>
            <w:r w:rsidRPr="00157447">
              <w:rPr>
                <w:sz w:val="17"/>
                <w:szCs w:val="17"/>
              </w:rPr>
              <w:t>2</w:t>
            </w:r>
            <w:r>
              <w:rPr>
                <w:sz w:val="17"/>
                <w:szCs w:val="17"/>
              </w:rPr>
              <w:t>,</w:t>
            </w:r>
            <w:r w:rsidRPr="00157447">
              <w:rPr>
                <w:sz w:val="17"/>
                <w:szCs w:val="17"/>
              </w:rPr>
              <w:t>462</w:t>
            </w:r>
            <w:r>
              <w:rPr>
                <w:sz w:val="17"/>
                <w:szCs w:val="17"/>
              </w:rPr>
              <w:t>,</w:t>
            </w:r>
            <w:r w:rsidRPr="00157447">
              <w:rPr>
                <w:sz w:val="17"/>
                <w:szCs w:val="17"/>
              </w:rPr>
              <w:t>707</w:t>
            </w:r>
            <w:r>
              <w:rPr>
                <w:sz w:val="17"/>
                <w:szCs w:val="17"/>
              </w:rPr>
              <w:t>,</w:t>
            </w:r>
            <w:r w:rsidRPr="00157447">
              <w:rPr>
                <w:sz w:val="17"/>
                <w:szCs w:val="17"/>
              </w:rPr>
              <w:t>062</w:t>
            </w:r>
          </w:p>
        </w:tc>
      </w:tr>
      <w:tr w:rsidR="00607986" w:rsidRPr="00BD0ED8" w:rsidTr="003D304A">
        <w:tc>
          <w:tcPr>
            <w:tcW w:w="1560" w:type="dxa"/>
          </w:tcPr>
          <w:p w:rsidR="00607986" w:rsidRPr="00157447" w:rsidRDefault="00607986" w:rsidP="003D304A">
            <w:pPr>
              <w:rPr>
                <w:sz w:val="17"/>
                <w:szCs w:val="17"/>
              </w:rPr>
            </w:pPr>
            <w:r w:rsidRPr="00157447">
              <w:rPr>
                <w:sz w:val="17"/>
                <w:szCs w:val="17"/>
              </w:rPr>
              <w:t>Light fuel oil</w:t>
            </w:r>
          </w:p>
        </w:tc>
        <w:tc>
          <w:tcPr>
            <w:tcW w:w="1134" w:type="dxa"/>
          </w:tcPr>
          <w:p w:rsidR="00607986" w:rsidRPr="00157447" w:rsidRDefault="00607986" w:rsidP="003D304A">
            <w:pPr>
              <w:jc w:val="center"/>
              <w:rPr>
                <w:sz w:val="17"/>
                <w:szCs w:val="17"/>
              </w:rPr>
            </w:pPr>
            <w:r w:rsidRPr="00157447">
              <w:rPr>
                <w:sz w:val="17"/>
                <w:szCs w:val="17"/>
              </w:rPr>
              <w:t>64,368</w:t>
            </w:r>
          </w:p>
        </w:tc>
        <w:tc>
          <w:tcPr>
            <w:tcW w:w="1276" w:type="dxa"/>
          </w:tcPr>
          <w:p w:rsidR="00607986" w:rsidRPr="00157447" w:rsidRDefault="00607986" w:rsidP="003D304A">
            <w:pPr>
              <w:jc w:val="center"/>
              <w:rPr>
                <w:sz w:val="17"/>
                <w:szCs w:val="17"/>
              </w:rPr>
            </w:pPr>
            <w:r w:rsidRPr="00157447">
              <w:rPr>
                <w:sz w:val="17"/>
                <w:szCs w:val="17"/>
              </w:rPr>
              <w:t>27,862kL</w:t>
            </w:r>
          </w:p>
        </w:tc>
        <w:tc>
          <w:tcPr>
            <w:tcW w:w="956" w:type="dxa"/>
            <w:vAlign w:val="bottom"/>
          </w:tcPr>
          <w:p w:rsidR="00607986" w:rsidRPr="00157447" w:rsidRDefault="00607986" w:rsidP="003D304A">
            <w:pPr>
              <w:jc w:val="center"/>
              <w:rPr>
                <w:sz w:val="17"/>
                <w:szCs w:val="17"/>
              </w:rPr>
            </w:pPr>
            <w:r w:rsidRPr="00157447">
              <w:rPr>
                <w:sz w:val="17"/>
                <w:szCs w:val="17"/>
              </w:rPr>
              <w:t>2</w:t>
            </w:r>
            <w:r>
              <w:rPr>
                <w:sz w:val="17"/>
                <w:szCs w:val="17"/>
              </w:rPr>
              <w:t>,</w:t>
            </w:r>
            <w:r w:rsidRPr="00157447">
              <w:rPr>
                <w:sz w:val="17"/>
                <w:szCs w:val="17"/>
              </w:rPr>
              <w:t>830g/L</w:t>
            </w:r>
          </w:p>
        </w:tc>
        <w:tc>
          <w:tcPr>
            <w:tcW w:w="957" w:type="dxa"/>
            <w:vAlign w:val="bottom"/>
          </w:tcPr>
          <w:p w:rsidR="00607986" w:rsidRPr="00157447" w:rsidRDefault="00607986" w:rsidP="003D304A">
            <w:pPr>
              <w:jc w:val="center"/>
              <w:rPr>
                <w:sz w:val="17"/>
                <w:szCs w:val="17"/>
              </w:rPr>
            </w:pPr>
            <w:r w:rsidRPr="00157447">
              <w:rPr>
                <w:sz w:val="17"/>
                <w:szCs w:val="17"/>
              </w:rPr>
              <w:t>0.18g/L</w:t>
            </w:r>
          </w:p>
        </w:tc>
        <w:tc>
          <w:tcPr>
            <w:tcW w:w="957" w:type="dxa"/>
            <w:vAlign w:val="bottom"/>
          </w:tcPr>
          <w:p w:rsidR="00607986" w:rsidRPr="00157447" w:rsidRDefault="00607986" w:rsidP="003D304A">
            <w:pPr>
              <w:jc w:val="center"/>
              <w:rPr>
                <w:sz w:val="17"/>
                <w:szCs w:val="17"/>
              </w:rPr>
            </w:pPr>
            <w:r w:rsidRPr="00157447">
              <w:rPr>
                <w:sz w:val="17"/>
                <w:szCs w:val="17"/>
              </w:rPr>
              <w:t>0.031g/L</w:t>
            </w:r>
          </w:p>
        </w:tc>
        <w:tc>
          <w:tcPr>
            <w:tcW w:w="957" w:type="dxa"/>
            <w:vAlign w:val="bottom"/>
          </w:tcPr>
          <w:p w:rsidR="00607986" w:rsidRPr="00157447" w:rsidRDefault="00607986" w:rsidP="003D304A">
            <w:pPr>
              <w:jc w:val="center"/>
              <w:rPr>
                <w:sz w:val="17"/>
                <w:szCs w:val="17"/>
              </w:rPr>
            </w:pPr>
            <w:r w:rsidRPr="00157447">
              <w:rPr>
                <w:sz w:val="17"/>
                <w:szCs w:val="17"/>
              </w:rPr>
              <w:t>2</w:t>
            </w:r>
            <w:r>
              <w:rPr>
                <w:sz w:val="17"/>
                <w:szCs w:val="17"/>
              </w:rPr>
              <w:t>,</w:t>
            </w:r>
            <w:r w:rsidRPr="00157447">
              <w:rPr>
                <w:sz w:val="17"/>
                <w:szCs w:val="17"/>
              </w:rPr>
              <w:t>844g/L</w:t>
            </w:r>
          </w:p>
        </w:tc>
        <w:tc>
          <w:tcPr>
            <w:tcW w:w="1418" w:type="dxa"/>
            <w:vAlign w:val="bottom"/>
          </w:tcPr>
          <w:p w:rsidR="00607986" w:rsidRPr="00157447" w:rsidRDefault="00607986" w:rsidP="003D304A">
            <w:pPr>
              <w:jc w:val="center"/>
              <w:rPr>
                <w:sz w:val="17"/>
                <w:szCs w:val="17"/>
              </w:rPr>
            </w:pPr>
            <w:r w:rsidRPr="00157447">
              <w:rPr>
                <w:sz w:val="17"/>
                <w:szCs w:val="17"/>
              </w:rPr>
              <w:t>79</w:t>
            </w:r>
            <w:r>
              <w:rPr>
                <w:sz w:val="17"/>
                <w:szCs w:val="17"/>
              </w:rPr>
              <w:t>,</w:t>
            </w:r>
            <w:r w:rsidRPr="00157447">
              <w:rPr>
                <w:sz w:val="17"/>
                <w:szCs w:val="17"/>
              </w:rPr>
              <w:t>232</w:t>
            </w:r>
            <w:r>
              <w:rPr>
                <w:sz w:val="17"/>
                <w:szCs w:val="17"/>
              </w:rPr>
              <w:t>,</w:t>
            </w:r>
            <w:r w:rsidRPr="00157447">
              <w:rPr>
                <w:sz w:val="17"/>
                <w:szCs w:val="17"/>
              </w:rPr>
              <w:t>228</w:t>
            </w:r>
          </w:p>
        </w:tc>
      </w:tr>
      <w:tr w:rsidR="00607986" w:rsidRPr="00BD0ED8" w:rsidTr="003D304A">
        <w:tc>
          <w:tcPr>
            <w:tcW w:w="1560" w:type="dxa"/>
          </w:tcPr>
          <w:p w:rsidR="00607986" w:rsidRPr="00157447" w:rsidRDefault="00607986" w:rsidP="003D304A">
            <w:pPr>
              <w:rPr>
                <w:sz w:val="17"/>
                <w:szCs w:val="17"/>
              </w:rPr>
            </w:pPr>
            <w:r w:rsidRPr="00157447">
              <w:rPr>
                <w:sz w:val="17"/>
                <w:szCs w:val="17"/>
              </w:rPr>
              <w:t>Heavy fuel oil</w:t>
            </w:r>
          </w:p>
        </w:tc>
        <w:tc>
          <w:tcPr>
            <w:tcW w:w="1134" w:type="dxa"/>
          </w:tcPr>
          <w:p w:rsidR="00607986" w:rsidRPr="00157447" w:rsidRDefault="00607986" w:rsidP="003D304A">
            <w:pPr>
              <w:jc w:val="center"/>
              <w:rPr>
                <w:sz w:val="17"/>
                <w:szCs w:val="17"/>
              </w:rPr>
            </w:pPr>
            <w:r w:rsidRPr="00157447">
              <w:rPr>
                <w:sz w:val="17"/>
                <w:szCs w:val="17"/>
              </w:rPr>
              <w:t>6,480,139</w:t>
            </w:r>
          </w:p>
        </w:tc>
        <w:tc>
          <w:tcPr>
            <w:tcW w:w="1276" w:type="dxa"/>
          </w:tcPr>
          <w:p w:rsidR="00607986" w:rsidRPr="00157447" w:rsidRDefault="00607986" w:rsidP="003D304A">
            <w:pPr>
              <w:jc w:val="center"/>
              <w:rPr>
                <w:sz w:val="17"/>
                <w:szCs w:val="17"/>
              </w:rPr>
            </w:pPr>
            <w:r w:rsidRPr="00157447">
              <w:rPr>
                <w:sz w:val="17"/>
                <w:szCs w:val="17"/>
              </w:rPr>
              <w:t>1,653,394kL</w:t>
            </w:r>
          </w:p>
        </w:tc>
        <w:tc>
          <w:tcPr>
            <w:tcW w:w="956" w:type="dxa"/>
            <w:vAlign w:val="bottom"/>
          </w:tcPr>
          <w:p w:rsidR="00607986" w:rsidRPr="00157447" w:rsidRDefault="00607986" w:rsidP="003D304A">
            <w:pPr>
              <w:jc w:val="center"/>
              <w:rPr>
                <w:sz w:val="17"/>
                <w:szCs w:val="17"/>
              </w:rPr>
            </w:pPr>
            <w:r w:rsidRPr="00157447">
              <w:rPr>
                <w:sz w:val="17"/>
                <w:szCs w:val="17"/>
              </w:rPr>
              <w:t>3</w:t>
            </w:r>
            <w:r>
              <w:rPr>
                <w:sz w:val="17"/>
                <w:szCs w:val="17"/>
              </w:rPr>
              <w:t>,</w:t>
            </w:r>
            <w:r w:rsidRPr="00157447">
              <w:rPr>
                <w:sz w:val="17"/>
                <w:szCs w:val="17"/>
              </w:rPr>
              <w:t>080g/L</w:t>
            </w:r>
          </w:p>
        </w:tc>
        <w:tc>
          <w:tcPr>
            <w:tcW w:w="957" w:type="dxa"/>
            <w:vAlign w:val="bottom"/>
          </w:tcPr>
          <w:p w:rsidR="00607986" w:rsidRPr="00157447" w:rsidRDefault="00607986" w:rsidP="003D304A">
            <w:pPr>
              <w:jc w:val="center"/>
              <w:rPr>
                <w:sz w:val="17"/>
                <w:szCs w:val="17"/>
              </w:rPr>
            </w:pPr>
            <w:r w:rsidRPr="00157447">
              <w:rPr>
                <w:sz w:val="17"/>
                <w:szCs w:val="17"/>
              </w:rPr>
              <w:t>0.034g/L</w:t>
            </w:r>
          </w:p>
        </w:tc>
        <w:tc>
          <w:tcPr>
            <w:tcW w:w="957" w:type="dxa"/>
            <w:vAlign w:val="bottom"/>
          </w:tcPr>
          <w:p w:rsidR="00607986" w:rsidRPr="00157447" w:rsidRDefault="00607986" w:rsidP="003D304A">
            <w:pPr>
              <w:jc w:val="center"/>
              <w:rPr>
                <w:sz w:val="17"/>
                <w:szCs w:val="17"/>
              </w:rPr>
            </w:pPr>
            <w:r w:rsidRPr="00157447">
              <w:rPr>
                <w:sz w:val="17"/>
                <w:szCs w:val="17"/>
              </w:rPr>
              <w:t>0.064g/L</w:t>
            </w:r>
          </w:p>
        </w:tc>
        <w:tc>
          <w:tcPr>
            <w:tcW w:w="957" w:type="dxa"/>
            <w:vAlign w:val="bottom"/>
          </w:tcPr>
          <w:p w:rsidR="00607986" w:rsidRPr="00157447" w:rsidRDefault="00607986" w:rsidP="003D304A">
            <w:pPr>
              <w:jc w:val="center"/>
              <w:rPr>
                <w:sz w:val="17"/>
                <w:szCs w:val="17"/>
              </w:rPr>
            </w:pPr>
            <w:r w:rsidRPr="00157447">
              <w:rPr>
                <w:sz w:val="17"/>
                <w:szCs w:val="17"/>
              </w:rPr>
              <w:t>3</w:t>
            </w:r>
            <w:r>
              <w:rPr>
                <w:sz w:val="17"/>
                <w:szCs w:val="17"/>
              </w:rPr>
              <w:t>,</w:t>
            </w:r>
            <w:r w:rsidRPr="00157447">
              <w:rPr>
                <w:sz w:val="17"/>
                <w:szCs w:val="17"/>
              </w:rPr>
              <w:t>100g/L</w:t>
            </w:r>
          </w:p>
        </w:tc>
        <w:tc>
          <w:tcPr>
            <w:tcW w:w="1418" w:type="dxa"/>
            <w:vAlign w:val="bottom"/>
          </w:tcPr>
          <w:p w:rsidR="00607986" w:rsidRPr="00157447" w:rsidRDefault="00607986" w:rsidP="003D304A">
            <w:pPr>
              <w:jc w:val="center"/>
              <w:rPr>
                <w:sz w:val="17"/>
                <w:szCs w:val="17"/>
              </w:rPr>
            </w:pPr>
            <w:r w:rsidRPr="00157447">
              <w:rPr>
                <w:sz w:val="17"/>
                <w:szCs w:val="17"/>
              </w:rPr>
              <w:t>5</w:t>
            </w:r>
            <w:r>
              <w:rPr>
                <w:sz w:val="17"/>
                <w:szCs w:val="17"/>
              </w:rPr>
              <w:t>,</w:t>
            </w:r>
            <w:r w:rsidRPr="00157447">
              <w:rPr>
                <w:sz w:val="17"/>
                <w:szCs w:val="17"/>
              </w:rPr>
              <w:t>125</w:t>
            </w:r>
            <w:r>
              <w:rPr>
                <w:sz w:val="17"/>
                <w:szCs w:val="17"/>
              </w:rPr>
              <w:t>,</w:t>
            </w:r>
            <w:r w:rsidRPr="00157447">
              <w:rPr>
                <w:sz w:val="17"/>
                <w:szCs w:val="17"/>
              </w:rPr>
              <w:t>392</w:t>
            </w:r>
            <w:r>
              <w:rPr>
                <w:sz w:val="17"/>
                <w:szCs w:val="17"/>
              </w:rPr>
              <w:t>,</w:t>
            </w:r>
            <w:r w:rsidRPr="00157447">
              <w:rPr>
                <w:sz w:val="17"/>
                <w:szCs w:val="17"/>
              </w:rPr>
              <w:t>435</w:t>
            </w:r>
          </w:p>
        </w:tc>
      </w:tr>
      <w:tr w:rsidR="00607986" w:rsidRPr="00BD0ED8" w:rsidTr="003D304A">
        <w:tc>
          <w:tcPr>
            <w:tcW w:w="1560" w:type="dxa"/>
          </w:tcPr>
          <w:p w:rsidR="00607986" w:rsidRPr="00157447" w:rsidRDefault="00607986" w:rsidP="003D304A">
            <w:pPr>
              <w:rPr>
                <w:sz w:val="17"/>
                <w:szCs w:val="17"/>
              </w:rPr>
            </w:pPr>
            <w:r w:rsidRPr="00157447">
              <w:rPr>
                <w:sz w:val="17"/>
                <w:szCs w:val="17"/>
              </w:rPr>
              <w:t>Diesel</w:t>
            </w:r>
          </w:p>
        </w:tc>
        <w:tc>
          <w:tcPr>
            <w:tcW w:w="1134" w:type="dxa"/>
          </w:tcPr>
          <w:p w:rsidR="00607986" w:rsidRPr="00157447" w:rsidRDefault="00607986" w:rsidP="003D304A">
            <w:pPr>
              <w:jc w:val="center"/>
              <w:rPr>
                <w:sz w:val="17"/>
                <w:szCs w:val="17"/>
              </w:rPr>
            </w:pPr>
            <w:r w:rsidRPr="00157447">
              <w:rPr>
                <w:sz w:val="17"/>
                <w:szCs w:val="17"/>
              </w:rPr>
              <w:t>1,604</w:t>
            </w:r>
          </w:p>
        </w:tc>
        <w:tc>
          <w:tcPr>
            <w:tcW w:w="1276" w:type="dxa"/>
          </w:tcPr>
          <w:p w:rsidR="00607986" w:rsidRPr="00157447" w:rsidRDefault="00607986" w:rsidP="003D304A">
            <w:pPr>
              <w:jc w:val="center"/>
              <w:rPr>
                <w:sz w:val="17"/>
                <w:szCs w:val="17"/>
              </w:rPr>
            </w:pPr>
            <w:r w:rsidRPr="00157447">
              <w:rPr>
                <w:sz w:val="17"/>
                <w:szCs w:val="17"/>
              </w:rPr>
              <w:t>706kL</w:t>
            </w:r>
          </w:p>
        </w:tc>
        <w:tc>
          <w:tcPr>
            <w:tcW w:w="956" w:type="dxa"/>
            <w:vAlign w:val="bottom"/>
          </w:tcPr>
          <w:p w:rsidR="00607986" w:rsidRPr="00157447" w:rsidRDefault="00607986" w:rsidP="003D304A">
            <w:pPr>
              <w:jc w:val="center"/>
              <w:rPr>
                <w:sz w:val="17"/>
                <w:szCs w:val="17"/>
              </w:rPr>
            </w:pPr>
            <w:r w:rsidRPr="00157447">
              <w:rPr>
                <w:sz w:val="17"/>
                <w:szCs w:val="17"/>
              </w:rPr>
              <w:t>2</w:t>
            </w:r>
            <w:r>
              <w:rPr>
                <w:sz w:val="17"/>
                <w:szCs w:val="17"/>
              </w:rPr>
              <w:t>,</w:t>
            </w:r>
            <w:r w:rsidRPr="00157447">
              <w:rPr>
                <w:sz w:val="17"/>
                <w:szCs w:val="17"/>
              </w:rPr>
              <w:t>730g/L</w:t>
            </w:r>
          </w:p>
        </w:tc>
        <w:tc>
          <w:tcPr>
            <w:tcW w:w="957" w:type="dxa"/>
            <w:vAlign w:val="bottom"/>
          </w:tcPr>
          <w:p w:rsidR="00607986" w:rsidRPr="00157447" w:rsidRDefault="00607986" w:rsidP="003D304A">
            <w:pPr>
              <w:jc w:val="center"/>
              <w:rPr>
                <w:sz w:val="17"/>
                <w:szCs w:val="17"/>
              </w:rPr>
            </w:pPr>
            <w:r w:rsidRPr="00157447">
              <w:rPr>
                <w:sz w:val="17"/>
                <w:szCs w:val="17"/>
              </w:rPr>
              <w:t>0.133g/L</w:t>
            </w:r>
          </w:p>
        </w:tc>
        <w:tc>
          <w:tcPr>
            <w:tcW w:w="957" w:type="dxa"/>
            <w:vAlign w:val="bottom"/>
          </w:tcPr>
          <w:p w:rsidR="00607986" w:rsidRPr="00157447" w:rsidRDefault="00607986" w:rsidP="003D304A">
            <w:pPr>
              <w:jc w:val="center"/>
              <w:rPr>
                <w:sz w:val="17"/>
                <w:szCs w:val="17"/>
              </w:rPr>
            </w:pPr>
            <w:r w:rsidRPr="00157447">
              <w:rPr>
                <w:sz w:val="17"/>
                <w:szCs w:val="17"/>
              </w:rPr>
              <w:t>0.4g/L</w:t>
            </w:r>
          </w:p>
        </w:tc>
        <w:tc>
          <w:tcPr>
            <w:tcW w:w="957" w:type="dxa"/>
            <w:vAlign w:val="bottom"/>
          </w:tcPr>
          <w:p w:rsidR="00607986" w:rsidRPr="00157447" w:rsidRDefault="00607986" w:rsidP="003D304A">
            <w:pPr>
              <w:jc w:val="center"/>
              <w:rPr>
                <w:sz w:val="17"/>
                <w:szCs w:val="17"/>
              </w:rPr>
            </w:pPr>
            <w:r w:rsidRPr="00157447">
              <w:rPr>
                <w:sz w:val="17"/>
                <w:szCs w:val="17"/>
              </w:rPr>
              <w:t>2</w:t>
            </w:r>
            <w:r>
              <w:rPr>
                <w:sz w:val="17"/>
                <w:szCs w:val="17"/>
              </w:rPr>
              <w:t>,</w:t>
            </w:r>
            <w:r w:rsidRPr="00157447">
              <w:rPr>
                <w:sz w:val="17"/>
                <w:szCs w:val="17"/>
              </w:rPr>
              <w:t>853g/L</w:t>
            </w:r>
          </w:p>
        </w:tc>
        <w:tc>
          <w:tcPr>
            <w:tcW w:w="1418" w:type="dxa"/>
            <w:vAlign w:val="bottom"/>
          </w:tcPr>
          <w:p w:rsidR="00607986" w:rsidRPr="00157447" w:rsidRDefault="00607986" w:rsidP="003D304A">
            <w:pPr>
              <w:jc w:val="center"/>
              <w:rPr>
                <w:sz w:val="17"/>
                <w:szCs w:val="17"/>
              </w:rPr>
            </w:pPr>
            <w:r w:rsidRPr="00157447">
              <w:rPr>
                <w:sz w:val="17"/>
                <w:szCs w:val="17"/>
              </w:rPr>
              <w:t>2</w:t>
            </w:r>
            <w:r>
              <w:rPr>
                <w:sz w:val="17"/>
                <w:szCs w:val="17"/>
              </w:rPr>
              <w:t>,</w:t>
            </w:r>
            <w:r w:rsidRPr="00157447">
              <w:rPr>
                <w:sz w:val="17"/>
                <w:szCs w:val="17"/>
              </w:rPr>
              <w:t>013</w:t>
            </w:r>
            <w:r>
              <w:rPr>
                <w:sz w:val="17"/>
                <w:szCs w:val="17"/>
              </w:rPr>
              <w:t>,</w:t>
            </w:r>
            <w:r w:rsidRPr="00157447">
              <w:rPr>
                <w:sz w:val="17"/>
                <w:szCs w:val="17"/>
              </w:rPr>
              <w:t>883</w:t>
            </w:r>
          </w:p>
        </w:tc>
      </w:tr>
      <w:tr w:rsidR="00607986" w:rsidRPr="00BD0ED8" w:rsidTr="003D304A">
        <w:tc>
          <w:tcPr>
            <w:tcW w:w="1560" w:type="dxa"/>
          </w:tcPr>
          <w:p w:rsidR="00607986" w:rsidRPr="00157447" w:rsidRDefault="00607986" w:rsidP="003D304A">
            <w:pPr>
              <w:rPr>
                <w:sz w:val="17"/>
                <w:szCs w:val="17"/>
              </w:rPr>
            </w:pPr>
            <w:r w:rsidRPr="00157447">
              <w:rPr>
                <w:sz w:val="17"/>
                <w:szCs w:val="17"/>
              </w:rPr>
              <w:t>Natural gas</w:t>
            </w:r>
          </w:p>
        </w:tc>
        <w:tc>
          <w:tcPr>
            <w:tcW w:w="1134" w:type="dxa"/>
          </w:tcPr>
          <w:p w:rsidR="00607986" w:rsidRPr="00157447" w:rsidRDefault="00607986" w:rsidP="003D304A">
            <w:pPr>
              <w:jc w:val="center"/>
              <w:rPr>
                <w:sz w:val="17"/>
                <w:szCs w:val="17"/>
              </w:rPr>
            </w:pPr>
            <w:r w:rsidRPr="00157447">
              <w:rPr>
                <w:sz w:val="17"/>
                <w:szCs w:val="17"/>
              </w:rPr>
              <w:t>1,777,371</w:t>
            </w:r>
          </w:p>
        </w:tc>
        <w:tc>
          <w:tcPr>
            <w:tcW w:w="1276" w:type="dxa"/>
          </w:tcPr>
          <w:p w:rsidR="00607986" w:rsidRPr="00157447" w:rsidRDefault="00607986" w:rsidP="003D304A">
            <w:pPr>
              <w:jc w:val="center"/>
              <w:rPr>
                <w:sz w:val="17"/>
                <w:szCs w:val="17"/>
              </w:rPr>
            </w:pPr>
            <w:r w:rsidRPr="00157447">
              <w:rPr>
                <w:sz w:val="17"/>
                <w:szCs w:val="17"/>
              </w:rPr>
              <w:t>374,474k.m</w:t>
            </w:r>
            <w:r w:rsidRPr="00157447">
              <w:rPr>
                <w:sz w:val="17"/>
                <w:szCs w:val="17"/>
                <w:vertAlign w:val="superscript"/>
              </w:rPr>
              <w:t>3</w:t>
            </w:r>
          </w:p>
        </w:tc>
        <w:tc>
          <w:tcPr>
            <w:tcW w:w="956" w:type="dxa"/>
            <w:vAlign w:val="bottom"/>
          </w:tcPr>
          <w:p w:rsidR="00607986" w:rsidRPr="00157447" w:rsidRDefault="00607986" w:rsidP="003D304A">
            <w:pPr>
              <w:jc w:val="center"/>
              <w:rPr>
                <w:sz w:val="17"/>
                <w:szCs w:val="17"/>
              </w:rPr>
            </w:pPr>
            <w:r w:rsidRPr="00157447">
              <w:rPr>
                <w:sz w:val="17"/>
                <w:szCs w:val="17"/>
              </w:rPr>
              <w:t>1</w:t>
            </w:r>
            <w:r>
              <w:rPr>
                <w:sz w:val="17"/>
                <w:szCs w:val="17"/>
              </w:rPr>
              <w:t>,</w:t>
            </w:r>
            <w:r w:rsidRPr="00157447">
              <w:rPr>
                <w:sz w:val="17"/>
                <w:szCs w:val="17"/>
              </w:rPr>
              <w:t>891g/m3</w:t>
            </w:r>
          </w:p>
        </w:tc>
        <w:tc>
          <w:tcPr>
            <w:tcW w:w="957" w:type="dxa"/>
            <w:vAlign w:val="bottom"/>
          </w:tcPr>
          <w:p w:rsidR="00607986" w:rsidRPr="00157447" w:rsidRDefault="00607986" w:rsidP="003D304A">
            <w:pPr>
              <w:jc w:val="center"/>
              <w:rPr>
                <w:sz w:val="17"/>
                <w:szCs w:val="17"/>
              </w:rPr>
            </w:pPr>
            <w:r w:rsidRPr="00157447">
              <w:rPr>
                <w:sz w:val="17"/>
                <w:szCs w:val="17"/>
              </w:rPr>
              <w:t>0.49g/m3</w:t>
            </w:r>
          </w:p>
        </w:tc>
        <w:tc>
          <w:tcPr>
            <w:tcW w:w="957" w:type="dxa"/>
            <w:vAlign w:val="bottom"/>
          </w:tcPr>
          <w:p w:rsidR="00607986" w:rsidRPr="00157447" w:rsidRDefault="00607986" w:rsidP="003D304A">
            <w:pPr>
              <w:jc w:val="center"/>
              <w:rPr>
                <w:sz w:val="17"/>
                <w:szCs w:val="17"/>
              </w:rPr>
            </w:pPr>
            <w:r w:rsidRPr="00157447">
              <w:rPr>
                <w:sz w:val="17"/>
                <w:szCs w:val="17"/>
              </w:rPr>
              <w:t>0.049g/m3</w:t>
            </w:r>
          </w:p>
        </w:tc>
        <w:tc>
          <w:tcPr>
            <w:tcW w:w="957" w:type="dxa"/>
            <w:vAlign w:val="bottom"/>
          </w:tcPr>
          <w:p w:rsidR="00607986" w:rsidRPr="00157447" w:rsidRDefault="00607986" w:rsidP="003D304A">
            <w:pPr>
              <w:jc w:val="center"/>
              <w:rPr>
                <w:sz w:val="17"/>
                <w:szCs w:val="17"/>
              </w:rPr>
            </w:pPr>
            <w:r w:rsidRPr="00157447">
              <w:rPr>
                <w:sz w:val="17"/>
                <w:szCs w:val="17"/>
              </w:rPr>
              <w:t>1</w:t>
            </w:r>
            <w:r>
              <w:rPr>
                <w:sz w:val="17"/>
                <w:szCs w:val="17"/>
              </w:rPr>
              <w:t>,</w:t>
            </w:r>
            <w:r w:rsidRPr="00157447">
              <w:rPr>
                <w:sz w:val="17"/>
                <w:szCs w:val="17"/>
              </w:rPr>
              <w:t>918g/m3</w:t>
            </w:r>
          </w:p>
        </w:tc>
        <w:tc>
          <w:tcPr>
            <w:tcW w:w="1418" w:type="dxa"/>
            <w:vAlign w:val="bottom"/>
          </w:tcPr>
          <w:p w:rsidR="00607986" w:rsidRPr="00157447" w:rsidRDefault="00607986" w:rsidP="003D304A">
            <w:pPr>
              <w:jc w:val="center"/>
              <w:rPr>
                <w:sz w:val="17"/>
                <w:szCs w:val="17"/>
              </w:rPr>
            </w:pPr>
            <w:r w:rsidRPr="00157447">
              <w:rPr>
                <w:sz w:val="17"/>
                <w:szCs w:val="17"/>
              </w:rPr>
              <w:t>718</w:t>
            </w:r>
            <w:r>
              <w:rPr>
                <w:sz w:val="17"/>
                <w:szCs w:val="17"/>
              </w:rPr>
              <w:t>,</w:t>
            </w:r>
            <w:r w:rsidRPr="00157447">
              <w:rPr>
                <w:sz w:val="17"/>
                <w:szCs w:val="17"/>
              </w:rPr>
              <w:t>185</w:t>
            </w:r>
            <w:r>
              <w:rPr>
                <w:sz w:val="17"/>
                <w:szCs w:val="17"/>
              </w:rPr>
              <w:t>,</w:t>
            </w:r>
            <w:r w:rsidRPr="00157447">
              <w:rPr>
                <w:sz w:val="17"/>
                <w:szCs w:val="17"/>
              </w:rPr>
              <w:t>710</w:t>
            </w:r>
          </w:p>
        </w:tc>
      </w:tr>
      <w:tr w:rsidR="00607986" w:rsidRPr="00BD0ED8" w:rsidTr="003D304A">
        <w:tc>
          <w:tcPr>
            <w:tcW w:w="1560" w:type="dxa"/>
          </w:tcPr>
          <w:p w:rsidR="00607986" w:rsidRPr="00157447" w:rsidRDefault="00607986" w:rsidP="003D304A">
            <w:pPr>
              <w:rPr>
                <w:sz w:val="17"/>
                <w:szCs w:val="17"/>
              </w:rPr>
            </w:pPr>
            <w:r w:rsidRPr="00157447">
              <w:rPr>
                <w:sz w:val="17"/>
                <w:szCs w:val="17"/>
              </w:rPr>
              <w:t>Hydro</w:t>
            </w:r>
          </w:p>
        </w:tc>
        <w:tc>
          <w:tcPr>
            <w:tcW w:w="1134" w:type="dxa"/>
          </w:tcPr>
          <w:p w:rsidR="00607986" w:rsidRPr="00157447" w:rsidRDefault="00607986" w:rsidP="003D304A">
            <w:pPr>
              <w:jc w:val="center"/>
              <w:rPr>
                <w:sz w:val="17"/>
                <w:szCs w:val="17"/>
              </w:rPr>
            </w:pPr>
            <w:r w:rsidRPr="00157447">
              <w:rPr>
                <w:sz w:val="17"/>
                <w:szCs w:val="17"/>
              </w:rPr>
              <w:t>2,954,100</w:t>
            </w:r>
          </w:p>
        </w:tc>
        <w:tc>
          <w:tcPr>
            <w:tcW w:w="1276" w:type="dxa"/>
          </w:tcPr>
          <w:p w:rsidR="00607986" w:rsidRPr="00157447" w:rsidRDefault="00607986" w:rsidP="003D304A">
            <w:pPr>
              <w:jc w:val="center"/>
              <w:rPr>
                <w:sz w:val="17"/>
                <w:szCs w:val="17"/>
              </w:rPr>
            </w:pPr>
            <w:r w:rsidRPr="00157447">
              <w:rPr>
                <w:sz w:val="17"/>
                <w:szCs w:val="17"/>
              </w:rPr>
              <w:t>N/A</w:t>
            </w:r>
          </w:p>
        </w:tc>
        <w:tc>
          <w:tcPr>
            <w:tcW w:w="956" w:type="dxa"/>
            <w:vAlign w:val="bottom"/>
          </w:tcPr>
          <w:p w:rsidR="00607986" w:rsidRPr="00157447" w:rsidRDefault="00607986" w:rsidP="003D304A">
            <w:pPr>
              <w:jc w:val="center"/>
              <w:rPr>
                <w:sz w:val="17"/>
                <w:szCs w:val="17"/>
              </w:rPr>
            </w:pPr>
            <w:r w:rsidRPr="00157447">
              <w:rPr>
                <w:sz w:val="17"/>
                <w:szCs w:val="17"/>
              </w:rPr>
              <w:t>0</w:t>
            </w:r>
          </w:p>
        </w:tc>
        <w:tc>
          <w:tcPr>
            <w:tcW w:w="957" w:type="dxa"/>
            <w:vAlign w:val="bottom"/>
          </w:tcPr>
          <w:p w:rsidR="00607986" w:rsidRPr="00157447" w:rsidRDefault="00607986" w:rsidP="003D304A">
            <w:pPr>
              <w:jc w:val="center"/>
              <w:rPr>
                <w:sz w:val="17"/>
                <w:szCs w:val="17"/>
              </w:rPr>
            </w:pPr>
            <w:r w:rsidRPr="00157447">
              <w:rPr>
                <w:sz w:val="17"/>
                <w:szCs w:val="17"/>
              </w:rPr>
              <w:t>0</w:t>
            </w:r>
          </w:p>
        </w:tc>
        <w:tc>
          <w:tcPr>
            <w:tcW w:w="957" w:type="dxa"/>
            <w:vAlign w:val="bottom"/>
          </w:tcPr>
          <w:p w:rsidR="00607986" w:rsidRPr="00157447" w:rsidRDefault="00607986" w:rsidP="003D304A">
            <w:pPr>
              <w:jc w:val="center"/>
              <w:rPr>
                <w:sz w:val="17"/>
                <w:szCs w:val="17"/>
              </w:rPr>
            </w:pPr>
            <w:r w:rsidRPr="00157447">
              <w:rPr>
                <w:sz w:val="17"/>
                <w:szCs w:val="17"/>
              </w:rPr>
              <w:t>0</w:t>
            </w:r>
          </w:p>
        </w:tc>
        <w:tc>
          <w:tcPr>
            <w:tcW w:w="957" w:type="dxa"/>
            <w:vAlign w:val="bottom"/>
          </w:tcPr>
          <w:p w:rsidR="00607986" w:rsidRPr="00157447" w:rsidRDefault="00607986" w:rsidP="003D304A">
            <w:pPr>
              <w:jc w:val="center"/>
              <w:rPr>
                <w:sz w:val="17"/>
                <w:szCs w:val="17"/>
              </w:rPr>
            </w:pPr>
            <w:r w:rsidRPr="00157447">
              <w:rPr>
                <w:sz w:val="17"/>
                <w:szCs w:val="17"/>
              </w:rPr>
              <w:t>0</w:t>
            </w:r>
          </w:p>
        </w:tc>
        <w:tc>
          <w:tcPr>
            <w:tcW w:w="1418" w:type="dxa"/>
            <w:vAlign w:val="bottom"/>
          </w:tcPr>
          <w:p w:rsidR="00607986" w:rsidRPr="00157447" w:rsidRDefault="00607986" w:rsidP="003D304A">
            <w:pPr>
              <w:jc w:val="center"/>
              <w:rPr>
                <w:sz w:val="17"/>
                <w:szCs w:val="17"/>
              </w:rPr>
            </w:pPr>
            <w:r w:rsidRPr="00157447">
              <w:rPr>
                <w:sz w:val="17"/>
                <w:szCs w:val="17"/>
              </w:rPr>
              <w:t>0</w:t>
            </w:r>
          </w:p>
        </w:tc>
      </w:tr>
      <w:tr w:rsidR="00607986" w:rsidRPr="00BD0ED8" w:rsidTr="003D304A">
        <w:tc>
          <w:tcPr>
            <w:tcW w:w="1560" w:type="dxa"/>
          </w:tcPr>
          <w:p w:rsidR="00607986" w:rsidRPr="00157447" w:rsidRDefault="00607986" w:rsidP="003D304A">
            <w:pPr>
              <w:rPr>
                <w:sz w:val="17"/>
                <w:szCs w:val="17"/>
              </w:rPr>
            </w:pPr>
            <w:r w:rsidRPr="00157447">
              <w:rPr>
                <w:sz w:val="17"/>
                <w:szCs w:val="17"/>
              </w:rPr>
              <w:t>Nuclear</w:t>
            </w:r>
          </w:p>
        </w:tc>
        <w:tc>
          <w:tcPr>
            <w:tcW w:w="1134" w:type="dxa"/>
          </w:tcPr>
          <w:p w:rsidR="00607986" w:rsidRPr="00157447" w:rsidRDefault="00607986" w:rsidP="003D304A">
            <w:pPr>
              <w:jc w:val="center"/>
              <w:rPr>
                <w:sz w:val="17"/>
                <w:szCs w:val="17"/>
              </w:rPr>
            </w:pPr>
            <w:r w:rsidRPr="00157447">
              <w:rPr>
                <w:sz w:val="17"/>
                <w:szCs w:val="17"/>
              </w:rPr>
              <w:t>4,298,814</w:t>
            </w:r>
          </w:p>
        </w:tc>
        <w:tc>
          <w:tcPr>
            <w:tcW w:w="1276" w:type="dxa"/>
          </w:tcPr>
          <w:p w:rsidR="00607986" w:rsidRPr="00157447" w:rsidRDefault="00607986" w:rsidP="003D304A">
            <w:pPr>
              <w:jc w:val="center"/>
              <w:rPr>
                <w:sz w:val="17"/>
                <w:szCs w:val="17"/>
              </w:rPr>
            </w:pPr>
            <w:r w:rsidRPr="00157447">
              <w:rPr>
                <w:sz w:val="17"/>
                <w:szCs w:val="17"/>
              </w:rPr>
              <w:t>N/A</w:t>
            </w:r>
          </w:p>
        </w:tc>
        <w:tc>
          <w:tcPr>
            <w:tcW w:w="956" w:type="dxa"/>
            <w:vAlign w:val="bottom"/>
          </w:tcPr>
          <w:p w:rsidR="00607986" w:rsidRPr="00157447" w:rsidRDefault="00607986" w:rsidP="003D304A">
            <w:pPr>
              <w:jc w:val="center"/>
              <w:rPr>
                <w:sz w:val="17"/>
                <w:szCs w:val="17"/>
              </w:rPr>
            </w:pPr>
            <w:r w:rsidRPr="00157447">
              <w:rPr>
                <w:sz w:val="17"/>
                <w:szCs w:val="17"/>
              </w:rPr>
              <w:t>0</w:t>
            </w:r>
          </w:p>
        </w:tc>
        <w:tc>
          <w:tcPr>
            <w:tcW w:w="957" w:type="dxa"/>
            <w:vAlign w:val="bottom"/>
          </w:tcPr>
          <w:p w:rsidR="00607986" w:rsidRPr="00157447" w:rsidRDefault="00607986" w:rsidP="003D304A">
            <w:pPr>
              <w:jc w:val="center"/>
              <w:rPr>
                <w:sz w:val="17"/>
                <w:szCs w:val="17"/>
              </w:rPr>
            </w:pPr>
            <w:r w:rsidRPr="00157447">
              <w:rPr>
                <w:sz w:val="17"/>
                <w:szCs w:val="17"/>
              </w:rPr>
              <w:t>0</w:t>
            </w:r>
          </w:p>
        </w:tc>
        <w:tc>
          <w:tcPr>
            <w:tcW w:w="957" w:type="dxa"/>
            <w:vAlign w:val="bottom"/>
          </w:tcPr>
          <w:p w:rsidR="00607986" w:rsidRPr="00157447" w:rsidRDefault="00607986" w:rsidP="003D304A">
            <w:pPr>
              <w:jc w:val="center"/>
              <w:rPr>
                <w:sz w:val="17"/>
                <w:szCs w:val="17"/>
              </w:rPr>
            </w:pPr>
            <w:r w:rsidRPr="00157447">
              <w:rPr>
                <w:sz w:val="17"/>
                <w:szCs w:val="17"/>
              </w:rPr>
              <w:t>0</w:t>
            </w:r>
          </w:p>
        </w:tc>
        <w:tc>
          <w:tcPr>
            <w:tcW w:w="957" w:type="dxa"/>
            <w:vAlign w:val="bottom"/>
          </w:tcPr>
          <w:p w:rsidR="00607986" w:rsidRPr="00157447" w:rsidRDefault="00607986" w:rsidP="003D304A">
            <w:pPr>
              <w:jc w:val="center"/>
              <w:rPr>
                <w:sz w:val="17"/>
                <w:szCs w:val="17"/>
              </w:rPr>
            </w:pPr>
            <w:r w:rsidRPr="00157447">
              <w:rPr>
                <w:sz w:val="17"/>
                <w:szCs w:val="17"/>
              </w:rPr>
              <w:t>0</w:t>
            </w:r>
          </w:p>
        </w:tc>
        <w:tc>
          <w:tcPr>
            <w:tcW w:w="1418" w:type="dxa"/>
            <w:vAlign w:val="bottom"/>
          </w:tcPr>
          <w:p w:rsidR="00607986" w:rsidRPr="00157447" w:rsidRDefault="00607986" w:rsidP="003D304A">
            <w:pPr>
              <w:jc w:val="center"/>
              <w:rPr>
                <w:sz w:val="17"/>
                <w:szCs w:val="17"/>
              </w:rPr>
            </w:pPr>
            <w:r w:rsidRPr="00157447">
              <w:rPr>
                <w:sz w:val="17"/>
                <w:szCs w:val="17"/>
              </w:rPr>
              <w:t>0</w:t>
            </w:r>
          </w:p>
        </w:tc>
      </w:tr>
      <w:tr w:rsidR="00607986" w:rsidRPr="00BD0ED8" w:rsidTr="003D304A">
        <w:tc>
          <w:tcPr>
            <w:tcW w:w="1560" w:type="dxa"/>
          </w:tcPr>
          <w:p w:rsidR="00607986" w:rsidRPr="00157447" w:rsidRDefault="00607986" w:rsidP="003D304A">
            <w:pPr>
              <w:rPr>
                <w:sz w:val="17"/>
                <w:szCs w:val="17"/>
              </w:rPr>
            </w:pPr>
            <w:r w:rsidRPr="00157447">
              <w:rPr>
                <w:sz w:val="17"/>
                <w:szCs w:val="17"/>
              </w:rPr>
              <w:t>Total</w:t>
            </w:r>
          </w:p>
        </w:tc>
        <w:tc>
          <w:tcPr>
            <w:tcW w:w="1134" w:type="dxa"/>
          </w:tcPr>
          <w:p w:rsidR="00607986" w:rsidRPr="00157447" w:rsidRDefault="00607986" w:rsidP="003D304A">
            <w:pPr>
              <w:jc w:val="center"/>
              <w:rPr>
                <w:sz w:val="17"/>
                <w:szCs w:val="17"/>
              </w:rPr>
            </w:pPr>
            <w:r w:rsidRPr="00157447">
              <w:rPr>
                <w:sz w:val="17"/>
                <w:szCs w:val="17"/>
              </w:rPr>
              <w:t>18,757,573</w:t>
            </w:r>
          </w:p>
        </w:tc>
        <w:tc>
          <w:tcPr>
            <w:tcW w:w="5103" w:type="dxa"/>
            <w:gridSpan w:val="5"/>
          </w:tcPr>
          <w:p w:rsidR="00607986" w:rsidRPr="00157447" w:rsidRDefault="00607986" w:rsidP="003D304A">
            <w:pPr>
              <w:jc w:val="center"/>
              <w:rPr>
                <w:sz w:val="17"/>
                <w:szCs w:val="17"/>
              </w:rPr>
            </w:pPr>
          </w:p>
        </w:tc>
        <w:tc>
          <w:tcPr>
            <w:tcW w:w="1418" w:type="dxa"/>
            <w:vAlign w:val="bottom"/>
          </w:tcPr>
          <w:p w:rsidR="00607986" w:rsidRPr="00157447" w:rsidRDefault="00607986" w:rsidP="003D304A">
            <w:pPr>
              <w:jc w:val="center"/>
              <w:rPr>
                <w:sz w:val="17"/>
                <w:szCs w:val="17"/>
              </w:rPr>
            </w:pPr>
            <w:r w:rsidRPr="00157447">
              <w:rPr>
                <w:sz w:val="17"/>
                <w:szCs w:val="17"/>
              </w:rPr>
              <w:t>8</w:t>
            </w:r>
            <w:r>
              <w:rPr>
                <w:sz w:val="17"/>
                <w:szCs w:val="17"/>
              </w:rPr>
              <w:t>,</w:t>
            </w:r>
            <w:r w:rsidRPr="00157447">
              <w:rPr>
                <w:sz w:val="17"/>
                <w:szCs w:val="17"/>
              </w:rPr>
              <w:t>692</w:t>
            </w:r>
            <w:r>
              <w:rPr>
                <w:sz w:val="17"/>
                <w:szCs w:val="17"/>
              </w:rPr>
              <w:t>,</w:t>
            </w:r>
            <w:r w:rsidRPr="00157447">
              <w:rPr>
                <w:sz w:val="17"/>
                <w:szCs w:val="17"/>
              </w:rPr>
              <w:t>546</w:t>
            </w:r>
            <w:r>
              <w:rPr>
                <w:sz w:val="17"/>
                <w:szCs w:val="17"/>
              </w:rPr>
              <w:t>,</w:t>
            </w:r>
            <w:r w:rsidRPr="00157447">
              <w:rPr>
                <w:sz w:val="17"/>
                <w:szCs w:val="17"/>
              </w:rPr>
              <w:t>664</w:t>
            </w:r>
          </w:p>
        </w:tc>
      </w:tr>
      <w:tr w:rsidR="007A5CB2" w:rsidRPr="00BD0ED8" w:rsidTr="00F4401E">
        <w:trPr>
          <w:trHeight w:val="293"/>
        </w:trPr>
        <w:tc>
          <w:tcPr>
            <w:tcW w:w="1560" w:type="dxa"/>
          </w:tcPr>
          <w:p w:rsidR="007A5CB2" w:rsidRPr="007A5CB2" w:rsidRDefault="007A5CB2" w:rsidP="00F4401E">
            <w:pPr>
              <w:jc w:val="center"/>
              <w:rPr>
                <w:b/>
                <w:bCs/>
                <w:sz w:val="17"/>
                <w:szCs w:val="17"/>
              </w:rPr>
            </w:pPr>
            <w:r w:rsidRPr="007A5CB2">
              <w:rPr>
                <w:b/>
                <w:bCs/>
                <w:sz w:val="17"/>
                <w:szCs w:val="17"/>
              </w:rPr>
              <w:t>Year</w:t>
            </w:r>
          </w:p>
        </w:tc>
        <w:tc>
          <w:tcPr>
            <w:tcW w:w="7655" w:type="dxa"/>
            <w:gridSpan w:val="7"/>
          </w:tcPr>
          <w:p w:rsidR="007A5CB2" w:rsidRPr="007A5CB2" w:rsidRDefault="007A5CB2" w:rsidP="00F4401E">
            <w:pPr>
              <w:jc w:val="center"/>
              <w:rPr>
                <w:b/>
                <w:bCs/>
                <w:sz w:val="17"/>
                <w:szCs w:val="17"/>
              </w:rPr>
            </w:pPr>
            <w:r w:rsidRPr="007A5CB2">
              <w:rPr>
                <w:b/>
                <w:bCs/>
                <w:sz w:val="17"/>
                <w:szCs w:val="17"/>
              </w:rPr>
              <w:t>200</w:t>
            </w:r>
            <w:r>
              <w:rPr>
                <w:b/>
                <w:bCs/>
                <w:sz w:val="17"/>
                <w:szCs w:val="17"/>
              </w:rPr>
              <w:t>5</w:t>
            </w:r>
          </w:p>
        </w:tc>
      </w:tr>
      <w:tr w:rsidR="007A5CB2" w:rsidRPr="00BD0ED8" w:rsidTr="00F4401E">
        <w:trPr>
          <w:trHeight w:val="293"/>
        </w:trPr>
        <w:tc>
          <w:tcPr>
            <w:tcW w:w="1560" w:type="dxa"/>
            <w:vMerge w:val="restart"/>
          </w:tcPr>
          <w:p w:rsidR="007A5CB2" w:rsidRPr="00157447" w:rsidRDefault="007A5CB2" w:rsidP="00F4401E">
            <w:pPr>
              <w:jc w:val="center"/>
              <w:rPr>
                <w:sz w:val="17"/>
                <w:szCs w:val="17"/>
              </w:rPr>
            </w:pPr>
            <w:r w:rsidRPr="00157447">
              <w:rPr>
                <w:sz w:val="17"/>
                <w:szCs w:val="17"/>
              </w:rPr>
              <w:t>Energy Source*</w:t>
            </w:r>
          </w:p>
          <w:p w:rsidR="007A5CB2" w:rsidRPr="00157447" w:rsidRDefault="007A5CB2" w:rsidP="00F4401E">
            <w:pPr>
              <w:jc w:val="center"/>
              <w:rPr>
                <w:sz w:val="17"/>
                <w:szCs w:val="17"/>
              </w:rPr>
            </w:pPr>
          </w:p>
        </w:tc>
        <w:tc>
          <w:tcPr>
            <w:tcW w:w="1134" w:type="dxa"/>
            <w:vMerge w:val="restart"/>
          </w:tcPr>
          <w:p w:rsidR="007A5CB2" w:rsidRPr="00157447" w:rsidRDefault="007A5CB2" w:rsidP="00F4401E">
            <w:pPr>
              <w:jc w:val="center"/>
              <w:rPr>
                <w:sz w:val="17"/>
                <w:szCs w:val="17"/>
              </w:rPr>
            </w:pPr>
            <w:r w:rsidRPr="00157447">
              <w:rPr>
                <w:sz w:val="17"/>
                <w:szCs w:val="17"/>
              </w:rPr>
              <w:t>Electricity* Generated (MWh)</w:t>
            </w:r>
          </w:p>
        </w:tc>
        <w:tc>
          <w:tcPr>
            <w:tcW w:w="1276" w:type="dxa"/>
            <w:vMerge w:val="restart"/>
          </w:tcPr>
          <w:p w:rsidR="007A5CB2" w:rsidRPr="00157447" w:rsidRDefault="007A5CB2" w:rsidP="00F4401E">
            <w:pPr>
              <w:jc w:val="center"/>
              <w:rPr>
                <w:sz w:val="17"/>
                <w:szCs w:val="17"/>
              </w:rPr>
            </w:pPr>
            <w:r w:rsidRPr="00157447">
              <w:rPr>
                <w:sz w:val="17"/>
                <w:szCs w:val="17"/>
              </w:rPr>
              <w:t>Fuel Input*</w:t>
            </w:r>
          </w:p>
          <w:p w:rsidR="007A5CB2" w:rsidRPr="00157447" w:rsidRDefault="007A5CB2" w:rsidP="00F4401E">
            <w:pPr>
              <w:jc w:val="center"/>
              <w:rPr>
                <w:sz w:val="17"/>
                <w:szCs w:val="17"/>
              </w:rPr>
            </w:pPr>
          </w:p>
        </w:tc>
        <w:tc>
          <w:tcPr>
            <w:tcW w:w="2870" w:type="dxa"/>
            <w:gridSpan w:val="3"/>
          </w:tcPr>
          <w:p w:rsidR="007A5CB2" w:rsidRPr="00157447" w:rsidRDefault="007A5CB2" w:rsidP="00F4401E">
            <w:pPr>
              <w:jc w:val="center"/>
              <w:rPr>
                <w:sz w:val="17"/>
                <w:szCs w:val="17"/>
              </w:rPr>
            </w:pPr>
            <w:r w:rsidRPr="00157447">
              <w:rPr>
                <w:sz w:val="17"/>
                <w:szCs w:val="17"/>
              </w:rPr>
              <w:t>Emission factor**</w:t>
            </w:r>
          </w:p>
        </w:tc>
        <w:tc>
          <w:tcPr>
            <w:tcW w:w="957" w:type="dxa"/>
            <w:vMerge w:val="restart"/>
          </w:tcPr>
          <w:p w:rsidR="007A5CB2" w:rsidRPr="00157447" w:rsidRDefault="007A5CB2" w:rsidP="00F4401E">
            <w:pPr>
              <w:jc w:val="center"/>
              <w:rPr>
                <w:sz w:val="17"/>
                <w:szCs w:val="17"/>
              </w:rPr>
            </w:pPr>
            <w:r w:rsidRPr="00157447">
              <w:rPr>
                <w:sz w:val="17"/>
                <w:szCs w:val="17"/>
              </w:rPr>
              <w:t>CO</w:t>
            </w:r>
            <w:r w:rsidRPr="00157447">
              <w:rPr>
                <w:sz w:val="17"/>
                <w:szCs w:val="17"/>
                <w:vertAlign w:val="subscript"/>
              </w:rPr>
              <w:t>2eq</w:t>
            </w:r>
            <w:r w:rsidRPr="00157447">
              <w:rPr>
                <w:sz w:val="17"/>
                <w:szCs w:val="17"/>
              </w:rPr>
              <w:t>/</w:t>
            </w:r>
          </w:p>
          <w:p w:rsidR="007A5CB2" w:rsidRPr="00157447" w:rsidRDefault="007A5CB2" w:rsidP="00F4401E">
            <w:pPr>
              <w:jc w:val="center"/>
              <w:rPr>
                <w:sz w:val="17"/>
                <w:szCs w:val="17"/>
              </w:rPr>
            </w:pPr>
            <w:r w:rsidRPr="00157447">
              <w:rPr>
                <w:sz w:val="17"/>
                <w:szCs w:val="17"/>
              </w:rPr>
              <w:t>quaintly fuel</w:t>
            </w:r>
          </w:p>
        </w:tc>
        <w:tc>
          <w:tcPr>
            <w:tcW w:w="1418" w:type="dxa"/>
            <w:vMerge w:val="restart"/>
          </w:tcPr>
          <w:p w:rsidR="007A5CB2" w:rsidRPr="00157447" w:rsidRDefault="007A5CB2" w:rsidP="00F4401E">
            <w:pPr>
              <w:jc w:val="center"/>
              <w:rPr>
                <w:sz w:val="17"/>
                <w:szCs w:val="17"/>
              </w:rPr>
            </w:pPr>
            <w:r w:rsidRPr="00157447">
              <w:rPr>
                <w:sz w:val="17"/>
                <w:szCs w:val="17"/>
              </w:rPr>
              <w:t>Total GHG emission in</w:t>
            </w:r>
          </w:p>
          <w:p w:rsidR="007A5CB2" w:rsidRPr="00157447" w:rsidRDefault="007A5CB2" w:rsidP="00F4401E">
            <w:pPr>
              <w:jc w:val="center"/>
              <w:rPr>
                <w:sz w:val="17"/>
                <w:szCs w:val="17"/>
              </w:rPr>
            </w:pPr>
            <w:r w:rsidRPr="00157447">
              <w:rPr>
                <w:sz w:val="17"/>
                <w:szCs w:val="17"/>
              </w:rPr>
              <w:t>kg CO</w:t>
            </w:r>
            <w:r w:rsidRPr="00157447">
              <w:rPr>
                <w:sz w:val="17"/>
                <w:szCs w:val="17"/>
                <w:vertAlign w:val="subscript"/>
              </w:rPr>
              <w:t>2eq</w:t>
            </w:r>
          </w:p>
        </w:tc>
      </w:tr>
      <w:tr w:rsidR="007A5CB2" w:rsidRPr="00BD0ED8" w:rsidTr="00F4401E">
        <w:trPr>
          <w:trHeight w:val="292"/>
        </w:trPr>
        <w:tc>
          <w:tcPr>
            <w:tcW w:w="1560" w:type="dxa"/>
            <w:vMerge/>
          </w:tcPr>
          <w:p w:rsidR="007A5CB2" w:rsidRPr="00157447" w:rsidRDefault="007A5CB2" w:rsidP="00F4401E">
            <w:pPr>
              <w:jc w:val="center"/>
              <w:rPr>
                <w:sz w:val="17"/>
                <w:szCs w:val="17"/>
              </w:rPr>
            </w:pPr>
          </w:p>
        </w:tc>
        <w:tc>
          <w:tcPr>
            <w:tcW w:w="1134" w:type="dxa"/>
            <w:vMerge/>
          </w:tcPr>
          <w:p w:rsidR="007A5CB2" w:rsidRPr="00157447" w:rsidRDefault="007A5CB2" w:rsidP="00F4401E">
            <w:pPr>
              <w:jc w:val="center"/>
              <w:rPr>
                <w:sz w:val="17"/>
                <w:szCs w:val="17"/>
              </w:rPr>
            </w:pPr>
          </w:p>
        </w:tc>
        <w:tc>
          <w:tcPr>
            <w:tcW w:w="1276" w:type="dxa"/>
            <w:vMerge/>
          </w:tcPr>
          <w:p w:rsidR="007A5CB2" w:rsidRPr="00157447" w:rsidRDefault="007A5CB2" w:rsidP="00F4401E">
            <w:pPr>
              <w:jc w:val="center"/>
              <w:rPr>
                <w:sz w:val="17"/>
                <w:szCs w:val="17"/>
              </w:rPr>
            </w:pPr>
          </w:p>
        </w:tc>
        <w:tc>
          <w:tcPr>
            <w:tcW w:w="956" w:type="dxa"/>
          </w:tcPr>
          <w:p w:rsidR="007A5CB2" w:rsidRPr="00157447" w:rsidRDefault="007A5CB2" w:rsidP="00F4401E">
            <w:pPr>
              <w:jc w:val="center"/>
              <w:rPr>
                <w:sz w:val="17"/>
                <w:szCs w:val="17"/>
              </w:rPr>
            </w:pPr>
            <w:r w:rsidRPr="00157447">
              <w:rPr>
                <w:sz w:val="17"/>
                <w:szCs w:val="17"/>
              </w:rPr>
              <w:t>CO</w:t>
            </w:r>
            <w:r w:rsidRPr="00157447">
              <w:rPr>
                <w:sz w:val="17"/>
                <w:szCs w:val="17"/>
                <w:vertAlign w:val="subscript"/>
              </w:rPr>
              <w:t>2</w:t>
            </w:r>
          </w:p>
        </w:tc>
        <w:tc>
          <w:tcPr>
            <w:tcW w:w="957" w:type="dxa"/>
          </w:tcPr>
          <w:p w:rsidR="007A5CB2" w:rsidRPr="00157447" w:rsidRDefault="007A5CB2" w:rsidP="00F4401E">
            <w:pPr>
              <w:jc w:val="center"/>
              <w:rPr>
                <w:sz w:val="17"/>
                <w:szCs w:val="17"/>
              </w:rPr>
            </w:pPr>
            <w:r w:rsidRPr="00157447">
              <w:rPr>
                <w:sz w:val="17"/>
                <w:szCs w:val="17"/>
              </w:rPr>
              <w:t>CH</w:t>
            </w:r>
            <w:r w:rsidRPr="00157447">
              <w:rPr>
                <w:sz w:val="17"/>
                <w:szCs w:val="17"/>
                <w:vertAlign w:val="subscript"/>
              </w:rPr>
              <w:t>4</w:t>
            </w:r>
          </w:p>
        </w:tc>
        <w:tc>
          <w:tcPr>
            <w:tcW w:w="957" w:type="dxa"/>
          </w:tcPr>
          <w:p w:rsidR="007A5CB2" w:rsidRPr="00157447" w:rsidRDefault="007A5CB2" w:rsidP="00F4401E">
            <w:pPr>
              <w:jc w:val="center"/>
              <w:rPr>
                <w:sz w:val="17"/>
                <w:szCs w:val="17"/>
              </w:rPr>
            </w:pPr>
            <w:r w:rsidRPr="00157447">
              <w:rPr>
                <w:sz w:val="17"/>
                <w:szCs w:val="17"/>
              </w:rPr>
              <w:t>N</w:t>
            </w:r>
            <w:r w:rsidRPr="00157447">
              <w:rPr>
                <w:sz w:val="17"/>
                <w:szCs w:val="17"/>
                <w:vertAlign w:val="subscript"/>
              </w:rPr>
              <w:t>2</w:t>
            </w:r>
            <w:r w:rsidRPr="00157447">
              <w:rPr>
                <w:sz w:val="17"/>
                <w:szCs w:val="17"/>
              </w:rPr>
              <w:t>O</w:t>
            </w:r>
          </w:p>
        </w:tc>
        <w:tc>
          <w:tcPr>
            <w:tcW w:w="957" w:type="dxa"/>
            <w:vMerge/>
          </w:tcPr>
          <w:p w:rsidR="007A5CB2" w:rsidRPr="00157447" w:rsidRDefault="007A5CB2" w:rsidP="00F4401E">
            <w:pPr>
              <w:jc w:val="center"/>
              <w:rPr>
                <w:sz w:val="17"/>
                <w:szCs w:val="17"/>
              </w:rPr>
            </w:pPr>
          </w:p>
        </w:tc>
        <w:tc>
          <w:tcPr>
            <w:tcW w:w="1418" w:type="dxa"/>
            <w:vMerge/>
          </w:tcPr>
          <w:p w:rsidR="007A5CB2" w:rsidRPr="00157447" w:rsidRDefault="007A5CB2" w:rsidP="00F4401E">
            <w:pPr>
              <w:jc w:val="center"/>
              <w:rPr>
                <w:sz w:val="17"/>
                <w:szCs w:val="17"/>
              </w:rPr>
            </w:pPr>
          </w:p>
        </w:tc>
      </w:tr>
      <w:tr w:rsidR="007A5CB2" w:rsidRPr="00BD0ED8" w:rsidTr="00F4401E">
        <w:tc>
          <w:tcPr>
            <w:tcW w:w="1560" w:type="dxa"/>
          </w:tcPr>
          <w:p w:rsidR="007A5CB2" w:rsidRPr="00157447" w:rsidRDefault="007A5CB2" w:rsidP="00F4401E">
            <w:pPr>
              <w:rPr>
                <w:sz w:val="17"/>
                <w:szCs w:val="17"/>
              </w:rPr>
            </w:pPr>
            <w:r w:rsidRPr="00157447">
              <w:rPr>
                <w:sz w:val="17"/>
                <w:szCs w:val="17"/>
              </w:rPr>
              <w:t>Canadian bit.</w:t>
            </w:r>
          </w:p>
        </w:tc>
        <w:tc>
          <w:tcPr>
            <w:tcW w:w="1134" w:type="dxa"/>
          </w:tcPr>
          <w:p w:rsidR="007A5CB2" w:rsidRPr="00157447" w:rsidRDefault="007A5CB2" w:rsidP="00F4401E">
            <w:pPr>
              <w:jc w:val="center"/>
              <w:rPr>
                <w:sz w:val="17"/>
                <w:szCs w:val="17"/>
              </w:rPr>
            </w:pPr>
            <w:r w:rsidRPr="00157447">
              <w:rPr>
                <w:sz w:val="17"/>
                <w:szCs w:val="17"/>
              </w:rPr>
              <w:t>299,438</w:t>
            </w:r>
          </w:p>
        </w:tc>
        <w:tc>
          <w:tcPr>
            <w:tcW w:w="1276" w:type="dxa"/>
          </w:tcPr>
          <w:p w:rsidR="007A5CB2" w:rsidRPr="00157447" w:rsidRDefault="007A5CB2" w:rsidP="00F4401E">
            <w:pPr>
              <w:jc w:val="center"/>
              <w:rPr>
                <w:sz w:val="17"/>
                <w:szCs w:val="17"/>
              </w:rPr>
            </w:pPr>
            <w:r w:rsidRPr="00157447">
              <w:rPr>
                <w:sz w:val="17"/>
                <w:szCs w:val="17"/>
              </w:rPr>
              <w:t>139,317 Mg</w:t>
            </w:r>
          </w:p>
        </w:tc>
        <w:tc>
          <w:tcPr>
            <w:tcW w:w="956" w:type="dxa"/>
            <w:vAlign w:val="bottom"/>
          </w:tcPr>
          <w:p w:rsidR="007A5CB2" w:rsidRPr="00157447" w:rsidRDefault="007A5CB2" w:rsidP="00F4401E">
            <w:pPr>
              <w:jc w:val="center"/>
              <w:rPr>
                <w:sz w:val="17"/>
                <w:szCs w:val="17"/>
              </w:rPr>
            </w:pPr>
            <w:r w:rsidRPr="00157447">
              <w:rPr>
                <w:sz w:val="17"/>
                <w:szCs w:val="17"/>
              </w:rPr>
              <w:t>1</w:t>
            </w:r>
            <w:r>
              <w:rPr>
                <w:sz w:val="17"/>
                <w:szCs w:val="17"/>
              </w:rPr>
              <w:t>,</w:t>
            </w:r>
            <w:r w:rsidRPr="00157447">
              <w:rPr>
                <w:sz w:val="17"/>
                <w:szCs w:val="17"/>
              </w:rPr>
              <w:t>996g/kg</w:t>
            </w:r>
          </w:p>
        </w:tc>
        <w:tc>
          <w:tcPr>
            <w:tcW w:w="957" w:type="dxa"/>
            <w:vAlign w:val="bottom"/>
          </w:tcPr>
          <w:p w:rsidR="007A5CB2" w:rsidRPr="00157447" w:rsidRDefault="007A5CB2" w:rsidP="00F4401E">
            <w:pPr>
              <w:jc w:val="center"/>
              <w:rPr>
                <w:sz w:val="17"/>
                <w:szCs w:val="17"/>
              </w:rPr>
            </w:pPr>
            <w:r w:rsidRPr="00157447">
              <w:rPr>
                <w:sz w:val="17"/>
                <w:szCs w:val="17"/>
              </w:rPr>
              <w:t>0.022g/kg</w:t>
            </w:r>
          </w:p>
        </w:tc>
        <w:tc>
          <w:tcPr>
            <w:tcW w:w="957" w:type="dxa"/>
            <w:vAlign w:val="bottom"/>
          </w:tcPr>
          <w:p w:rsidR="007A5CB2" w:rsidRPr="00157447" w:rsidRDefault="007A5CB2" w:rsidP="00F4401E">
            <w:pPr>
              <w:jc w:val="center"/>
              <w:rPr>
                <w:sz w:val="17"/>
                <w:szCs w:val="17"/>
              </w:rPr>
            </w:pPr>
            <w:r w:rsidRPr="00157447">
              <w:rPr>
                <w:sz w:val="17"/>
                <w:szCs w:val="17"/>
              </w:rPr>
              <w:t>0.032g/kg</w:t>
            </w:r>
          </w:p>
        </w:tc>
        <w:tc>
          <w:tcPr>
            <w:tcW w:w="957" w:type="dxa"/>
            <w:vAlign w:val="bottom"/>
          </w:tcPr>
          <w:p w:rsidR="007A5CB2" w:rsidRPr="00157447" w:rsidRDefault="007A5CB2" w:rsidP="00F4401E">
            <w:pPr>
              <w:jc w:val="center"/>
              <w:rPr>
                <w:sz w:val="17"/>
                <w:szCs w:val="17"/>
              </w:rPr>
            </w:pPr>
            <w:r w:rsidRPr="00157447">
              <w:rPr>
                <w:sz w:val="17"/>
                <w:szCs w:val="17"/>
              </w:rPr>
              <w:t>2</w:t>
            </w:r>
            <w:r>
              <w:rPr>
                <w:sz w:val="17"/>
                <w:szCs w:val="17"/>
              </w:rPr>
              <w:t>,</w:t>
            </w:r>
            <w:r w:rsidRPr="00157447">
              <w:rPr>
                <w:sz w:val="17"/>
                <w:szCs w:val="17"/>
              </w:rPr>
              <w:t>006g/kg</w:t>
            </w:r>
          </w:p>
        </w:tc>
        <w:tc>
          <w:tcPr>
            <w:tcW w:w="1418" w:type="dxa"/>
            <w:vAlign w:val="bottom"/>
          </w:tcPr>
          <w:p w:rsidR="007A5CB2" w:rsidRPr="00157447" w:rsidRDefault="007A5CB2" w:rsidP="00F4401E">
            <w:pPr>
              <w:jc w:val="center"/>
              <w:rPr>
                <w:sz w:val="17"/>
                <w:szCs w:val="17"/>
              </w:rPr>
            </w:pPr>
            <w:r w:rsidRPr="00157447">
              <w:rPr>
                <w:sz w:val="17"/>
                <w:szCs w:val="17"/>
              </w:rPr>
              <w:t>279,481,883</w:t>
            </w:r>
          </w:p>
        </w:tc>
      </w:tr>
      <w:tr w:rsidR="007A5CB2" w:rsidRPr="00BD0ED8" w:rsidTr="00F4401E">
        <w:tc>
          <w:tcPr>
            <w:tcW w:w="1560" w:type="dxa"/>
          </w:tcPr>
          <w:p w:rsidR="007A5CB2" w:rsidRPr="00157447" w:rsidRDefault="007A5CB2" w:rsidP="00F4401E">
            <w:pPr>
              <w:rPr>
                <w:sz w:val="17"/>
                <w:szCs w:val="17"/>
              </w:rPr>
            </w:pPr>
            <w:r w:rsidRPr="00157447">
              <w:rPr>
                <w:sz w:val="17"/>
                <w:szCs w:val="17"/>
              </w:rPr>
              <w:t>Imported bit.</w:t>
            </w:r>
          </w:p>
        </w:tc>
        <w:tc>
          <w:tcPr>
            <w:tcW w:w="1134" w:type="dxa"/>
          </w:tcPr>
          <w:p w:rsidR="007A5CB2" w:rsidRPr="00157447" w:rsidRDefault="007A5CB2" w:rsidP="00F4401E">
            <w:pPr>
              <w:jc w:val="center"/>
              <w:rPr>
                <w:sz w:val="17"/>
                <w:szCs w:val="17"/>
              </w:rPr>
            </w:pPr>
            <w:r w:rsidRPr="00157447">
              <w:rPr>
                <w:sz w:val="17"/>
                <w:szCs w:val="17"/>
              </w:rPr>
              <w:t>261,953</w:t>
            </w:r>
          </w:p>
        </w:tc>
        <w:tc>
          <w:tcPr>
            <w:tcW w:w="1276" w:type="dxa"/>
          </w:tcPr>
          <w:p w:rsidR="007A5CB2" w:rsidRPr="00157447" w:rsidRDefault="007A5CB2" w:rsidP="00F4401E">
            <w:pPr>
              <w:jc w:val="center"/>
              <w:rPr>
                <w:sz w:val="17"/>
                <w:szCs w:val="17"/>
              </w:rPr>
            </w:pPr>
            <w:r w:rsidRPr="00157447">
              <w:rPr>
                <w:sz w:val="17"/>
                <w:szCs w:val="17"/>
              </w:rPr>
              <w:t>995,840 Mg</w:t>
            </w:r>
          </w:p>
        </w:tc>
        <w:tc>
          <w:tcPr>
            <w:tcW w:w="956" w:type="dxa"/>
            <w:vAlign w:val="bottom"/>
          </w:tcPr>
          <w:p w:rsidR="007A5CB2" w:rsidRPr="00157447" w:rsidRDefault="007A5CB2" w:rsidP="00F4401E">
            <w:pPr>
              <w:jc w:val="center"/>
              <w:rPr>
                <w:sz w:val="17"/>
                <w:szCs w:val="17"/>
              </w:rPr>
            </w:pPr>
            <w:r w:rsidRPr="00157447">
              <w:rPr>
                <w:sz w:val="17"/>
                <w:szCs w:val="17"/>
              </w:rPr>
              <w:t>2</w:t>
            </w:r>
            <w:r>
              <w:rPr>
                <w:sz w:val="17"/>
                <w:szCs w:val="17"/>
              </w:rPr>
              <w:t>,</w:t>
            </w:r>
            <w:r w:rsidRPr="00157447">
              <w:rPr>
                <w:sz w:val="17"/>
                <w:szCs w:val="17"/>
              </w:rPr>
              <w:t>311g/kg</w:t>
            </w:r>
          </w:p>
        </w:tc>
        <w:tc>
          <w:tcPr>
            <w:tcW w:w="957" w:type="dxa"/>
            <w:vAlign w:val="bottom"/>
          </w:tcPr>
          <w:p w:rsidR="007A5CB2" w:rsidRPr="00157447" w:rsidRDefault="007A5CB2" w:rsidP="00F4401E">
            <w:pPr>
              <w:jc w:val="center"/>
              <w:rPr>
                <w:sz w:val="17"/>
                <w:szCs w:val="17"/>
              </w:rPr>
            </w:pPr>
            <w:r w:rsidRPr="00157447">
              <w:rPr>
                <w:sz w:val="17"/>
                <w:szCs w:val="17"/>
              </w:rPr>
              <w:t>0.022g/kg</w:t>
            </w:r>
          </w:p>
        </w:tc>
        <w:tc>
          <w:tcPr>
            <w:tcW w:w="957" w:type="dxa"/>
            <w:vAlign w:val="bottom"/>
          </w:tcPr>
          <w:p w:rsidR="007A5CB2" w:rsidRPr="00157447" w:rsidRDefault="007A5CB2" w:rsidP="00F4401E">
            <w:pPr>
              <w:jc w:val="center"/>
              <w:rPr>
                <w:sz w:val="17"/>
                <w:szCs w:val="17"/>
              </w:rPr>
            </w:pPr>
            <w:r w:rsidRPr="00157447">
              <w:rPr>
                <w:sz w:val="17"/>
                <w:szCs w:val="17"/>
              </w:rPr>
              <w:t>0.032g/kg</w:t>
            </w:r>
          </w:p>
        </w:tc>
        <w:tc>
          <w:tcPr>
            <w:tcW w:w="957" w:type="dxa"/>
            <w:vAlign w:val="bottom"/>
          </w:tcPr>
          <w:p w:rsidR="007A5CB2" w:rsidRPr="00157447" w:rsidRDefault="007A5CB2" w:rsidP="00F4401E">
            <w:pPr>
              <w:jc w:val="center"/>
              <w:rPr>
                <w:sz w:val="17"/>
                <w:szCs w:val="17"/>
              </w:rPr>
            </w:pPr>
            <w:r w:rsidRPr="00157447">
              <w:rPr>
                <w:sz w:val="17"/>
                <w:szCs w:val="17"/>
              </w:rPr>
              <w:t>2</w:t>
            </w:r>
            <w:r>
              <w:rPr>
                <w:sz w:val="17"/>
                <w:szCs w:val="17"/>
              </w:rPr>
              <w:t>,</w:t>
            </w:r>
            <w:r w:rsidRPr="00157447">
              <w:rPr>
                <w:sz w:val="17"/>
                <w:szCs w:val="17"/>
              </w:rPr>
              <w:t>321g/kg</w:t>
            </w:r>
          </w:p>
        </w:tc>
        <w:tc>
          <w:tcPr>
            <w:tcW w:w="1418" w:type="dxa"/>
            <w:vAlign w:val="bottom"/>
          </w:tcPr>
          <w:p w:rsidR="007A5CB2" w:rsidRPr="00157447" w:rsidRDefault="007A5CB2" w:rsidP="00F4401E">
            <w:pPr>
              <w:jc w:val="center"/>
              <w:rPr>
                <w:sz w:val="17"/>
                <w:szCs w:val="17"/>
              </w:rPr>
            </w:pPr>
            <w:r w:rsidRPr="00157447">
              <w:rPr>
                <w:sz w:val="17"/>
                <w:szCs w:val="17"/>
              </w:rPr>
              <w:t>2,311,430,282</w:t>
            </w:r>
          </w:p>
        </w:tc>
      </w:tr>
      <w:tr w:rsidR="007A5CB2" w:rsidRPr="00BD0ED8" w:rsidTr="00F4401E">
        <w:tc>
          <w:tcPr>
            <w:tcW w:w="1560" w:type="dxa"/>
          </w:tcPr>
          <w:p w:rsidR="007A5CB2" w:rsidRPr="00157447" w:rsidRDefault="007A5CB2" w:rsidP="00F4401E">
            <w:pPr>
              <w:rPr>
                <w:sz w:val="17"/>
                <w:szCs w:val="17"/>
              </w:rPr>
            </w:pPr>
            <w:r w:rsidRPr="00157447">
              <w:rPr>
                <w:sz w:val="17"/>
                <w:szCs w:val="17"/>
              </w:rPr>
              <w:t>Light fuel oil</w:t>
            </w:r>
          </w:p>
        </w:tc>
        <w:tc>
          <w:tcPr>
            <w:tcW w:w="1134" w:type="dxa"/>
          </w:tcPr>
          <w:p w:rsidR="007A5CB2" w:rsidRPr="00157447" w:rsidRDefault="007A5CB2" w:rsidP="00F4401E">
            <w:pPr>
              <w:jc w:val="center"/>
              <w:rPr>
                <w:sz w:val="17"/>
                <w:szCs w:val="17"/>
              </w:rPr>
            </w:pPr>
            <w:r w:rsidRPr="00157447">
              <w:rPr>
                <w:sz w:val="17"/>
                <w:szCs w:val="17"/>
              </w:rPr>
              <w:t>20,154</w:t>
            </w:r>
          </w:p>
        </w:tc>
        <w:tc>
          <w:tcPr>
            <w:tcW w:w="1276" w:type="dxa"/>
          </w:tcPr>
          <w:p w:rsidR="007A5CB2" w:rsidRPr="00157447" w:rsidRDefault="007A5CB2" w:rsidP="00F4401E">
            <w:pPr>
              <w:jc w:val="center"/>
              <w:rPr>
                <w:sz w:val="17"/>
                <w:szCs w:val="17"/>
              </w:rPr>
            </w:pPr>
            <w:r w:rsidRPr="00157447">
              <w:rPr>
                <w:sz w:val="17"/>
                <w:szCs w:val="17"/>
              </w:rPr>
              <w:t>10,010kL</w:t>
            </w:r>
          </w:p>
        </w:tc>
        <w:tc>
          <w:tcPr>
            <w:tcW w:w="956" w:type="dxa"/>
            <w:vAlign w:val="bottom"/>
          </w:tcPr>
          <w:p w:rsidR="007A5CB2" w:rsidRPr="00157447" w:rsidRDefault="007A5CB2" w:rsidP="00F4401E">
            <w:pPr>
              <w:jc w:val="center"/>
              <w:rPr>
                <w:sz w:val="17"/>
                <w:szCs w:val="17"/>
              </w:rPr>
            </w:pPr>
            <w:r w:rsidRPr="00157447">
              <w:rPr>
                <w:sz w:val="17"/>
                <w:szCs w:val="17"/>
              </w:rPr>
              <w:t>2</w:t>
            </w:r>
            <w:r>
              <w:rPr>
                <w:sz w:val="17"/>
                <w:szCs w:val="17"/>
              </w:rPr>
              <w:t>,</w:t>
            </w:r>
            <w:r w:rsidRPr="00157447">
              <w:rPr>
                <w:sz w:val="17"/>
                <w:szCs w:val="17"/>
              </w:rPr>
              <w:t>830g/L</w:t>
            </w:r>
          </w:p>
        </w:tc>
        <w:tc>
          <w:tcPr>
            <w:tcW w:w="957" w:type="dxa"/>
            <w:vAlign w:val="bottom"/>
          </w:tcPr>
          <w:p w:rsidR="007A5CB2" w:rsidRPr="00157447" w:rsidRDefault="007A5CB2" w:rsidP="00F4401E">
            <w:pPr>
              <w:jc w:val="center"/>
              <w:rPr>
                <w:sz w:val="17"/>
                <w:szCs w:val="17"/>
              </w:rPr>
            </w:pPr>
            <w:r w:rsidRPr="00157447">
              <w:rPr>
                <w:sz w:val="17"/>
                <w:szCs w:val="17"/>
              </w:rPr>
              <w:t>0.18g/L</w:t>
            </w:r>
          </w:p>
        </w:tc>
        <w:tc>
          <w:tcPr>
            <w:tcW w:w="957" w:type="dxa"/>
            <w:vAlign w:val="bottom"/>
          </w:tcPr>
          <w:p w:rsidR="007A5CB2" w:rsidRPr="00157447" w:rsidRDefault="007A5CB2" w:rsidP="00F4401E">
            <w:pPr>
              <w:jc w:val="center"/>
              <w:rPr>
                <w:sz w:val="17"/>
                <w:szCs w:val="17"/>
              </w:rPr>
            </w:pPr>
            <w:r w:rsidRPr="00157447">
              <w:rPr>
                <w:sz w:val="17"/>
                <w:szCs w:val="17"/>
              </w:rPr>
              <w:t>0.031g/L</w:t>
            </w:r>
          </w:p>
        </w:tc>
        <w:tc>
          <w:tcPr>
            <w:tcW w:w="957" w:type="dxa"/>
            <w:vAlign w:val="bottom"/>
          </w:tcPr>
          <w:p w:rsidR="007A5CB2" w:rsidRPr="00157447" w:rsidRDefault="007A5CB2" w:rsidP="00F4401E">
            <w:pPr>
              <w:jc w:val="center"/>
              <w:rPr>
                <w:sz w:val="17"/>
                <w:szCs w:val="17"/>
              </w:rPr>
            </w:pPr>
            <w:r w:rsidRPr="00157447">
              <w:rPr>
                <w:sz w:val="17"/>
                <w:szCs w:val="17"/>
              </w:rPr>
              <w:t>2</w:t>
            </w:r>
            <w:r>
              <w:rPr>
                <w:sz w:val="17"/>
                <w:szCs w:val="17"/>
              </w:rPr>
              <w:t>,</w:t>
            </w:r>
            <w:r w:rsidRPr="00157447">
              <w:rPr>
                <w:sz w:val="17"/>
                <w:szCs w:val="17"/>
              </w:rPr>
              <w:t>844g/L</w:t>
            </w:r>
          </w:p>
        </w:tc>
        <w:tc>
          <w:tcPr>
            <w:tcW w:w="1418" w:type="dxa"/>
            <w:vAlign w:val="bottom"/>
          </w:tcPr>
          <w:p w:rsidR="007A5CB2" w:rsidRPr="00157447" w:rsidRDefault="007A5CB2" w:rsidP="00F4401E">
            <w:pPr>
              <w:jc w:val="center"/>
              <w:rPr>
                <w:sz w:val="17"/>
                <w:szCs w:val="17"/>
              </w:rPr>
            </w:pPr>
            <w:r w:rsidRPr="00157447">
              <w:rPr>
                <w:sz w:val="17"/>
                <w:szCs w:val="17"/>
              </w:rPr>
              <w:t>28,465,817</w:t>
            </w:r>
          </w:p>
        </w:tc>
      </w:tr>
      <w:tr w:rsidR="007A5CB2" w:rsidRPr="00BD0ED8" w:rsidTr="00F4401E">
        <w:tc>
          <w:tcPr>
            <w:tcW w:w="1560" w:type="dxa"/>
          </w:tcPr>
          <w:p w:rsidR="007A5CB2" w:rsidRPr="00157447" w:rsidRDefault="007A5CB2" w:rsidP="00F4401E">
            <w:pPr>
              <w:rPr>
                <w:sz w:val="17"/>
                <w:szCs w:val="17"/>
              </w:rPr>
            </w:pPr>
            <w:r w:rsidRPr="00157447">
              <w:rPr>
                <w:sz w:val="17"/>
                <w:szCs w:val="17"/>
              </w:rPr>
              <w:t>Heavy fuel oil</w:t>
            </w:r>
          </w:p>
        </w:tc>
        <w:tc>
          <w:tcPr>
            <w:tcW w:w="1134" w:type="dxa"/>
          </w:tcPr>
          <w:p w:rsidR="007A5CB2" w:rsidRPr="00157447" w:rsidRDefault="007A5CB2" w:rsidP="00F4401E">
            <w:pPr>
              <w:jc w:val="center"/>
              <w:rPr>
                <w:sz w:val="17"/>
                <w:szCs w:val="17"/>
              </w:rPr>
            </w:pPr>
            <w:r w:rsidRPr="00157447">
              <w:rPr>
                <w:sz w:val="17"/>
                <w:szCs w:val="17"/>
              </w:rPr>
              <w:t>6,084,657</w:t>
            </w:r>
          </w:p>
        </w:tc>
        <w:tc>
          <w:tcPr>
            <w:tcW w:w="1276" w:type="dxa"/>
          </w:tcPr>
          <w:p w:rsidR="007A5CB2" w:rsidRPr="00157447" w:rsidRDefault="007A5CB2" w:rsidP="00F4401E">
            <w:pPr>
              <w:jc w:val="center"/>
              <w:rPr>
                <w:sz w:val="17"/>
                <w:szCs w:val="17"/>
              </w:rPr>
            </w:pPr>
            <w:r w:rsidRPr="00157447">
              <w:rPr>
                <w:sz w:val="17"/>
                <w:szCs w:val="17"/>
              </w:rPr>
              <w:t>1,584,966kL</w:t>
            </w:r>
          </w:p>
        </w:tc>
        <w:tc>
          <w:tcPr>
            <w:tcW w:w="956" w:type="dxa"/>
            <w:vAlign w:val="bottom"/>
          </w:tcPr>
          <w:p w:rsidR="007A5CB2" w:rsidRPr="00157447" w:rsidRDefault="007A5CB2" w:rsidP="00F4401E">
            <w:pPr>
              <w:jc w:val="center"/>
              <w:rPr>
                <w:sz w:val="17"/>
                <w:szCs w:val="17"/>
              </w:rPr>
            </w:pPr>
            <w:r w:rsidRPr="00157447">
              <w:rPr>
                <w:sz w:val="17"/>
                <w:szCs w:val="17"/>
              </w:rPr>
              <w:t>3</w:t>
            </w:r>
            <w:r>
              <w:rPr>
                <w:sz w:val="17"/>
                <w:szCs w:val="17"/>
              </w:rPr>
              <w:t>,</w:t>
            </w:r>
            <w:r w:rsidRPr="00157447">
              <w:rPr>
                <w:sz w:val="17"/>
                <w:szCs w:val="17"/>
              </w:rPr>
              <w:t>080g/L</w:t>
            </w:r>
          </w:p>
        </w:tc>
        <w:tc>
          <w:tcPr>
            <w:tcW w:w="957" w:type="dxa"/>
            <w:vAlign w:val="bottom"/>
          </w:tcPr>
          <w:p w:rsidR="007A5CB2" w:rsidRPr="00157447" w:rsidRDefault="007A5CB2" w:rsidP="00F4401E">
            <w:pPr>
              <w:jc w:val="center"/>
              <w:rPr>
                <w:sz w:val="17"/>
                <w:szCs w:val="17"/>
              </w:rPr>
            </w:pPr>
            <w:r w:rsidRPr="00157447">
              <w:rPr>
                <w:sz w:val="17"/>
                <w:szCs w:val="17"/>
              </w:rPr>
              <w:t>0.034g/L</w:t>
            </w:r>
          </w:p>
        </w:tc>
        <w:tc>
          <w:tcPr>
            <w:tcW w:w="957" w:type="dxa"/>
            <w:vAlign w:val="bottom"/>
          </w:tcPr>
          <w:p w:rsidR="007A5CB2" w:rsidRPr="00157447" w:rsidRDefault="007A5CB2" w:rsidP="00F4401E">
            <w:pPr>
              <w:jc w:val="center"/>
              <w:rPr>
                <w:sz w:val="17"/>
                <w:szCs w:val="17"/>
              </w:rPr>
            </w:pPr>
            <w:r w:rsidRPr="00157447">
              <w:rPr>
                <w:sz w:val="17"/>
                <w:szCs w:val="17"/>
              </w:rPr>
              <w:t>0.064g/L</w:t>
            </w:r>
          </w:p>
        </w:tc>
        <w:tc>
          <w:tcPr>
            <w:tcW w:w="957" w:type="dxa"/>
            <w:vAlign w:val="bottom"/>
          </w:tcPr>
          <w:p w:rsidR="007A5CB2" w:rsidRPr="00157447" w:rsidRDefault="007A5CB2" w:rsidP="00F4401E">
            <w:pPr>
              <w:jc w:val="center"/>
              <w:rPr>
                <w:sz w:val="17"/>
                <w:szCs w:val="17"/>
              </w:rPr>
            </w:pPr>
            <w:r w:rsidRPr="00157447">
              <w:rPr>
                <w:sz w:val="17"/>
                <w:szCs w:val="17"/>
              </w:rPr>
              <w:t>3</w:t>
            </w:r>
            <w:r>
              <w:rPr>
                <w:sz w:val="17"/>
                <w:szCs w:val="17"/>
              </w:rPr>
              <w:t>,</w:t>
            </w:r>
            <w:r w:rsidRPr="00157447">
              <w:rPr>
                <w:sz w:val="17"/>
                <w:szCs w:val="17"/>
              </w:rPr>
              <w:t>100g/L</w:t>
            </w:r>
          </w:p>
        </w:tc>
        <w:tc>
          <w:tcPr>
            <w:tcW w:w="1418" w:type="dxa"/>
            <w:vAlign w:val="bottom"/>
          </w:tcPr>
          <w:p w:rsidR="007A5CB2" w:rsidRPr="00157447" w:rsidRDefault="007A5CB2" w:rsidP="00F4401E">
            <w:pPr>
              <w:jc w:val="center"/>
              <w:rPr>
                <w:sz w:val="17"/>
                <w:szCs w:val="17"/>
              </w:rPr>
            </w:pPr>
            <w:r w:rsidRPr="00157447">
              <w:rPr>
                <w:sz w:val="17"/>
                <w:szCs w:val="17"/>
              </w:rPr>
              <w:t>4,913,270,973</w:t>
            </w:r>
          </w:p>
        </w:tc>
      </w:tr>
      <w:tr w:rsidR="007A5CB2" w:rsidRPr="00BD0ED8" w:rsidTr="00F4401E">
        <w:tc>
          <w:tcPr>
            <w:tcW w:w="1560" w:type="dxa"/>
          </w:tcPr>
          <w:p w:rsidR="007A5CB2" w:rsidRPr="00157447" w:rsidRDefault="007A5CB2" w:rsidP="00F4401E">
            <w:pPr>
              <w:rPr>
                <w:sz w:val="17"/>
                <w:szCs w:val="17"/>
              </w:rPr>
            </w:pPr>
            <w:r w:rsidRPr="00157447">
              <w:rPr>
                <w:sz w:val="17"/>
                <w:szCs w:val="17"/>
              </w:rPr>
              <w:t>Diesel</w:t>
            </w:r>
          </w:p>
        </w:tc>
        <w:tc>
          <w:tcPr>
            <w:tcW w:w="1134" w:type="dxa"/>
          </w:tcPr>
          <w:p w:rsidR="007A5CB2" w:rsidRPr="00157447" w:rsidRDefault="007A5CB2" w:rsidP="00F4401E">
            <w:pPr>
              <w:jc w:val="center"/>
              <w:rPr>
                <w:sz w:val="17"/>
                <w:szCs w:val="17"/>
              </w:rPr>
            </w:pPr>
            <w:r w:rsidRPr="00157447">
              <w:rPr>
                <w:sz w:val="17"/>
                <w:szCs w:val="17"/>
              </w:rPr>
              <w:t>4,661</w:t>
            </w:r>
          </w:p>
        </w:tc>
        <w:tc>
          <w:tcPr>
            <w:tcW w:w="1276" w:type="dxa"/>
          </w:tcPr>
          <w:p w:rsidR="007A5CB2" w:rsidRPr="00157447" w:rsidRDefault="007A5CB2" w:rsidP="00F4401E">
            <w:pPr>
              <w:jc w:val="center"/>
              <w:rPr>
                <w:sz w:val="17"/>
                <w:szCs w:val="17"/>
              </w:rPr>
            </w:pPr>
            <w:r w:rsidRPr="00157447">
              <w:rPr>
                <w:sz w:val="17"/>
                <w:szCs w:val="17"/>
              </w:rPr>
              <w:t>1,562kL</w:t>
            </w:r>
          </w:p>
        </w:tc>
        <w:tc>
          <w:tcPr>
            <w:tcW w:w="956" w:type="dxa"/>
            <w:vAlign w:val="bottom"/>
          </w:tcPr>
          <w:p w:rsidR="007A5CB2" w:rsidRPr="00157447" w:rsidRDefault="007A5CB2" w:rsidP="00F4401E">
            <w:pPr>
              <w:jc w:val="center"/>
              <w:rPr>
                <w:sz w:val="17"/>
                <w:szCs w:val="17"/>
              </w:rPr>
            </w:pPr>
            <w:r w:rsidRPr="00157447">
              <w:rPr>
                <w:sz w:val="17"/>
                <w:szCs w:val="17"/>
              </w:rPr>
              <w:t>2</w:t>
            </w:r>
            <w:r>
              <w:rPr>
                <w:sz w:val="17"/>
                <w:szCs w:val="17"/>
              </w:rPr>
              <w:t>,</w:t>
            </w:r>
            <w:r w:rsidRPr="00157447">
              <w:rPr>
                <w:sz w:val="17"/>
                <w:szCs w:val="17"/>
              </w:rPr>
              <w:t>730g/L</w:t>
            </w:r>
          </w:p>
        </w:tc>
        <w:tc>
          <w:tcPr>
            <w:tcW w:w="957" w:type="dxa"/>
            <w:vAlign w:val="bottom"/>
          </w:tcPr>
          <w:p w:rsidR="007A5CB2" w:rsidRPr="00157447" w:rsidRDefault="007A5CB2" w:rsidP="00F4401E">
            <w:pPr>
              <w:jc w:val="center"/>
              <w:rPr>
                <w:sz w:val="17"/>
                <w:szCs w:val="17"/>
              </w:rPr>
            </w:pPr>
            <w:r w:rsidRPr="00157447">
              <w:rPr>
                <w:sz w:val="17"/>
                <w:szCs w:val="17"/>
              </w:rPr>
              <w:t>0.133g/L</w:t>
            </w:r>
          </w:p>
        </w:tc>
        <w:tc>
          <w:tcPr>
            <w:tcW w:w="957" w:type="dxa"/>
            <w:vAlign w:val="bottom"/>
          </w:tcPr>
          <w:p w:rsidR="007A5CB2" w:rsidRPr="00157447" w:rsidRDefault="007A5CB2" w:rsidP="00F4401E">
            <w:pPr>
              <w:jc w:val="center"/>
              <w:rPr>
                <w:sz w:val="17"/>
                <w:szCs w:val="17"/>
              </w:rPr>
            </w:pPr>
            <w:r w:rsidRPr="00157447">
              <w:rPr>
                <w:sz w:val="17"/>
                <w:szCs w:val="17"/>
              </w:rPr>
              <w:t>0.4g/L</w:t>
            </w:r>
          </w:p>
        </w:tc>
        <w:tc>
          <w:tcPr>
            <w:tcW w:w="957" w:type="dxa"/>
            <w:vAlign w:val="bottom"/>
          </w:tcPr>
          <w:p w:rsidR="007A5CB2" w:rsidRPr="00157447" w:rsidRDefault="007A5CB2" w:rsidP="00F4401E">
            <w:pPr>
              <w:jc w:val="center"/>
              <w:rPr>
                <w:sz w:val="17"/>
                <w:szCs w:val="17"/>
              </w:rPr>
            </w:pPr>
            <w:r w:rsidRPr="00157447">
              <w:rPr>
                <w:sz w:val="17"/>
                <w:szCs w:val="17"/>
              </w:rPr>
              <w:t>2</w:t>
            </w:r>
            <w:r>
              <w:rPr>
                <w:sz w:val="17"/>
                <w:szCs w:val="17"/>
              </w:rPr>
              <w:t>,</w:t>
            </w:r>
            <w:r w:rsidRPr="00157447">
              <w:rPr>
                <w:sz w:val="17"/>
                <w:szCs w:val="17"/>
              </w:rPr>
              <w:t>853g/L</w:t>
            </w:r>
          </w:p>
        </w:tc>
        <w:tc>
          <w:tcPr>
            <w:tcW w:w="1418" w:type="dxa"/>
            <w:vAlign w:val="bottom"/>
          </w:tcPr>
          <w:p w:rsidR="007A5CB2" w:rsidRPr="00157447" w:rsidRDefault="007A5CB2" w:rsidP="00F4401E">
            <w:pPr>
              <w:jc w:val="center"/>
              <w:rPr>
                <w:sz w:val="17"/>
                <w:szCs w:val="17"/>
              </w:rPr>
            </w:pPr>
            <w:r w:rsidRPr="00157447">
              <w:rPr>
                <w:sz w:val="17"/>
                <w:szCs w:val="17"/>
              </w:rPr>
              <w:t>4,455,644</w:t>
            </w:r>
          </w:p>
        </w:tc>
      </w:tr>
      <w:tr w:rsidR="007A5CB2" w:rsidRPr="00BD0ED8" w:rsidTr="00F4401E">
        <w:tc>
          <w:tcPr>
            <w:tcW w:w="1560" w:type="dxa"/>
          </w:tcPr>
          <w:p w:rsidR="007A5CB2" w:rsidRPr="00157447" w:rsidRDefault="007A5CB2" w:rsidP="00F4401E">
            <w:pPr>
              <w:rPr>
                <w:sz w:val="17"/>
                <w:szCs w:val="17"/>
              </w:rPr>
            </w:pPr>
            <w:r w:rsidRPr="00157447">
              <w:rPr>
                <w:sz w:val="17"/>
                <w:szCs w:val="17"/>
              </w:rPr>
              <w:t>Natural gas</w:t>
            </w:r>
          </w:p>
        </w:tc>
        <w:tc>
          <w:tcPr>
            <w:tcW w:w="1134" w:type="dxa"/>
          </w:tcPr>
          <w:p w:rsidR="007A5CB2" w:rsidRPr="00157447" w:rsidRDefault="007A5CB2" w:rsidP="00F4401E">
            <w:pPr>
              <w:jc w:val="center"/>
              <w:rPr>
                <w:sz w:val="17"/>
                <w:szCs w:val="17"/>
              </w:rPr>
            </w:pPr>
            <w:r w:rsidRPr="00157447">
              <w:rPr>
                <w:sz w:val="17"/>
                <w:szCs w:val="17"/>
              </w:rPr>
              <w:t>1,966,849</w:t>
            </w:r>
          </w:p>
        </w:tc>
        <w:tc>
          <w:tcPr>
            <w:tcW w:w="1276" w:type="dxa"/>
          </w:tcPr>
          <w:p w:rsidR="007A5CB2" w:rsidRPr="00157447" w:rsidRDefault="007A5CB2" w:rsidP="00F4401E">
            <w:pPr>
              <w:jc w:val="center"/>
              <w:rPr>
                <w:sz w:val="17"/>
                <w:szCs w:val="17"/>
              </w:rPr>
            </w:pPr>
            <w:r w:rsidRPr="00157447">
              <w:rPr>
                <w:sz w:val="17"/>
                <w:szCs w:val="17"/>
              </w:rPr>
              <w:t>592,041k.m</w:t>
            </w:r>
            <w:r w:rsidRPr="00157447">
              <w:rPr>
                <w:sz w:val="17"/>
                <w:szCs w:val="17"/>
                <w:vertAlign w:val="superscript"/>
              </w:rPr>
              <w:t>3</w:t>
            </w:r>
          </w:p>
        </w:tc>
        <w:tc>
          <w:tcPr>
            <w:tcW w:w="956" w:type="dxa"/>
            <w:vAlign w:val="bottom"/>
          </w:tcPr>
          <w:p w:rsidR="007A5CB2" w:rsidRPr="00157447" w:rsidRDefault="007A5CB2" w:rsidP="00F4401E">
            <w:pPr>
              <w:jc w:val="center"/>
              <w:rPr>
                <w:sz w:val="17"/>
                <w:szCs w:val="17"/>
              </w:rPr>
            </w:pPr>
            <w:r w:rsidRPr="00157447">
              <w:rPr>
                <w:sz w:val="17"/>
                <w:szCs w:val="17"/>
              </w:rPr>
              <w:t>1</w:t>
            </w:r>
            <w:r>
              <w:rPr>
                <w:sz w:val="17"/>
                <w:szCs w:val="17"/>
              </w:rPr>
              <w:t>,</w:t>
            </w:r>
            <w:r w:rsidRPr="00157447">
              <w:rPr>
                <w:sz w:val="17"/>
                <w:szCs w:val="17"/>
              </w:rPr>
              <w:t>891g/m3</w:t>
            </w:r>
          </w:p>
        </w:tc>
        <w:tc>
          <w:tcPr>
            <w:tcW w:w="957" w:type="dxa"/>
            <w:vAlign w:val="bottom"/>
          </w:tcPr>
          <w:p w:rsidR="007A5CB2" w:rsidRPr="00157447" w:rsidRDefault="007A5CB2" w:rsidP="00F4401E">
            <w:pPr>
              <w:rPr>
                <w:sz w:val="17"/>
                <w:szCs w:val="17"/>
              </w:rPr>
            </w:pPr>
            <w:r w:rsidRPr="00157447">
              <w:rPr>
                <w:sz w:val="17"/>
                <w:szCs w:val="17"/>
              </w:rPr>
              <w:t>0.49g/m3</w:t>
            </w:r>
          </w:p>
        </w:tc>
        <w:tc>
          <w:tcPr>
            <w:tcW w:w="957" w:type="dxa"/>
            <w:vAlign w:val="bottom"/>
          </w:tcPr>
          <w:p w:rsidR="007A5CB2" w:rsidRPr="00157447" w:rsidRDefault="007A5CB2" w:rsidP="00F4401E">
            <w:pPr>
              <w:jc w:val="center"/>
              <w:rPr>
                <w:sz w:val="17"/>
                <w:szCs w:val="17"/>
              </w:rPr>
            </w:pPr>
            <w:r w:rsidRPr="00157447">
              <w:rPr>
                <w:sz w:val="17"/>
                <w:szCs w:val="17"/>
              </w:rPr>
              <w:t>0.049g/m3</w:t>
            </w:r>
          </w:p>
        </w:tc>
        <w:tc>
          <w:tcPr>
            <w:tcW w:w="957" w:type="dxa"/>
            <w:vAlign w:val="bottom"/>
          </w:tcPr>
          <w:p w:rsidR="007A5CB2" w:rsidRPr="00157447" w:rsidRDefault="007A5CB2" w:rsidP="00F4401E">
            <w:pPr>
              <w:jc w:val="center"/>
              <w:rPr>
                <w:sz w:val="17"/>
                <w:szCs w:val="17"/>
              </w:rPr>
            </w:pPr>
            <w:r w:rsidRPr="00157447">
              <w:rPr>
                <w:sz w:val="17"/>
                <w:szCs w:val="17"/>
              </w:rPr>
              <w:t>1</w:t>
            </w:r>
            <w:r>
              <w:rPr>
                <w:sz w:val="17"/>
                <w:szCs w:val="17"/>
              </w:rPr>
              <w:t>,</w:t>
            </w:r>
            <w:r w:rsidRPr="00157447">
              <w:rPr>
                <w:sz w:val="17"/>
                <w:szCs w:val="17"/>
              </w:rPr>
              <w:t>918g/m3</w:t>
            </w:r>
          </w:p>
        </w:tc>
        <w:tc>
          <w:tcPr>
            <w:tcW w:w="1418" w:type="dxa"/>
            <w:vAlign w:val="bottom"/>
          </w:tcPr>
          <w:p w:rsidR="007A5CB2" w:rsidRPr="00157447" w:rsidRDefault="007A5CB2" w:rsidP="00F4401E">
            <w:pPr>
              <w:jc w:val="center"/>
              <w:rPr>
                <w:sz w:val="17"/>
                <w:szCs w:val="17"/>
              </w:rPr>
            </w:pPr>
            <w:r w:rsidRPr="00157447">
              <w:rPr>
                <w:sz w:val="17"/>
                <w:szCs w:val="17"/>
              </w:rPr>
              <w:t>1,135,447,016</w:t>
            </w:r>
          </w:p>
        </w:tc>
      </w:tr>
      <w:tr w:rsidR="007A5CB2" w:rsidRPr="00BD0ED8" w:rsidTr="00F4401E">
        <w:tc>
          <w:tcPr>
            <w:tcW w:w="1560" w:type="dxa"/>
          </w:tcPr>
          <w:p w:rsidR="007A5CB2" w:rsidRPr="00157447" w:rsidRDefault="007A5CB2" w:rsidP="00F4401E">
            <w:pPr>
              <w:rPr>
                <w:sz w:val="17"/>
                <w:szCs w:val="17"/>
              </w:rPr>
            </w:pPr>
            <w:r w:rsidRPr="00157447">
              <w:rPr>
                <w:sz w:val="17"/>
                <w:szCs w:val="17"/>
              </w:rPr>
              <w:t>Hydro</w:t>
            </w:r>
          </w:p>
        </w:tc>
        <w:tc>
          <w:tcPr>
            <w:tcW w:w="1134" w:type="dxa"/>
          </w:tcPr>
          <w:p w:rsidR="007A5CB2" w:rsidRPr="00157447" w:rsidRDefault="007A5CB2" w:rsidP="00F4401E">
            <w:pPr>
              <w:jc w:val="center"/>
              <w:rPr>
                <w:sz w:val="17"/>
                <w:szCs w:val="17"/>
              </w:rPr>
            </w:pPr>
            <w:r w:rsidRPr="00157447">
              <w:rPr>
                <w:sz w:val="17"/>
                <w:szCs w:val="17"/>
              </w:rPr>
              <w:t>3,817,074</w:t>
            </w:r>
          </w:p>
        </w:tc>
        <w:tc>
          <w:tcPr>
            <w:tcW w:w="1276" w:type="dxa"/>
          </w:tcPr>
          <w:p w:rsidR="007A5CB2" w:rsidRPr="00157447" w:rsidRDefault="007A5CB2" w:rsidP="00F4401E">
            <w:pPr>
              <w:jc w:val="center"/>
              <w:rPr>
                <w:sz w:val="17"/>
                <w:szCs w:val="17"/>
              </w:rPr>
            </w:pPr>
            <w:r w:rsidRPr="00157447">
              <w:rPr>
                <w:sz w:val="17"/>
                <w:szCs w:val="17"/>
              </w:rPr>
              <w:t>N/A</w:t>
            </w:r>
          </w:p>
        </w:tc>
        <w:tc>
          <w:tcPr>
            <w:tcW w:w="956" w:type="dxa"/>
            <w:vAlign w:val="bottom"/>
          </w:tcPr>
          <w:p w:rsidR="007A5CB2" w:rsidRPr="00157447" w:rsidRDefault="007A5CB2" w:rsidP="00F4401E">
            <w:pPr>
              <w:jc w:val="center"/>
              <w:rPr>
                <w:sz w:val="17"/>
                <w:szCs w:val="17"/>
              </w:rPr>
            </w:pPr>
            <w:r w:rsidRPr="00157447">
              <w:rPr>
                <w:sz w:val="17"/>
                <w:szCs w:val="17"/>
              </w:rPr>
              <w:t>0</w:t>
            </w:r>
          </w:p>
        </w:tc>
        <w:tc>
          <w:tcPr>
            <w:tcW w:w="957" w:type="dxa"/>
            <w:vAlign w:val="bottom"/>
          </w:tcPr>
          <w:p w:rsidR="007A5CB2" w:rsidRPr="00157447" w:rsidRDefault="007A5CB2" w:rsidP="00F4401E">
            <w:pPr>
              <w:jc w:val="center"/>
              <w:rPr>
                <w:sz w:val="17"/>
                <w:szCs w:val="17"/>
              </w:rPr>
            </w:pPr>
            <w:r w:rsidRPr="00157447">
              <w:rPr>
                <w:sz w:val="17"/>
                <w:szCs w:val="17"/>
              </w:rPr>
              <w:t>0</w:t>
            </w:r>
          </w:p>
        </w:tc>
        <w:tc>
          <w:tcPr>
            <w:tcW w:w="957" w:type="dxa"/>
            <w:vAlign w:val="bottom"/>
          </w:tcPr>
          <w:p w:rsidR="007A5CB2" w:rsidRPr="00157447" w:rsidRDefault="007A5CB2" w:rsidP="00F4401E">
            <w:pPr>
              <w:jc w:val="center"/>
              <w:rPr>
                <w:sz w:val="17"/>
                <w:szCs w:val="17"/>
              </w:rPr>
            </w:pPr>
            <w:r w:rsidRPr="00157447">
              <w:rPr>
                <w:sz w:val="17"/>
                <w:szCs w:val="17"/>
              </w:rPr>
              <w:t>0</w:t>
            </w:r>
          </w:p>
        </w:tc>
        <w:tc>
          <w:tcPr>
            <w:tcW w:w="957" w:type="dxa"/>
            <w:vAlign w:val="bottom"/>
          </w:tcPr>
          <w:p w:rsidR="007A5CB2" w:rsidRPr="00157447" w:rsidRDefault="007A5CB2" w:rsidP="00F4401E">
            <w:pPr>
              <w:jc w:val="center"/>
              <w:rPr>
                <w:sz w:val="17"/>
                <w:szCs w:val="17"/>
              </w:rPr>
            </w:pPr>
            <w:r w:rsidRPr="00157447">
              <w:rPr>
                <w:sz w:val="17"/>
                <w:szCs w:val="17"/>
              </w:rPr>
              <w:t>0</w:t>
            </w:r>
          </w:p>
        </w:tc>
        <w:tc>
          <w:tcPr>
            <w:tcW w:w="1418" w:type="dxa"/>
            <w:vAlign w:val="bottom"/>
          </w:tcPr>
          <w:p w:rsidR="007A5CB2" w:rsidRPr="00157447" w:rsidRDefault="007A5CB2" w:rsidP="00F4401E">
            <w:pPr>
              <w:jc w:val="center"/>
              <w:rPr>
                <w:sz w:val="17"/>
                <w:szCs w:val="17"/>
              </w:rPr>
            </w:pPr>
            <w:r w:rsidRPr="00157447">
              <w:rPr>
                <w:sz w:val="17"/>
                <w:szCs w:val="17"/>
              </w:rPr>
              <w:t>0</w:t>
            </w:r>
          </w:p>
        </w:tc>
      </w:tr>
      <w:tr w:rsidR="007A5CB2" w:rsidRPr="00BD0ED8" w:rsidTr="00F4401E">
        <w:tc>
          <w:tcPr>
            <w:tcW w:w="1560" w:type="dxa"/>
          </w:tcPr>
          <w:p w:rsidR="007A5CB2" w:rsidRPr="00157447" w:rsidRDefault="007A5CB2" w:rsidP="00F4401E">
            <w:pPr>
              <w:rPr>
                <w:sz w:val="17"/>
                <w:szCs w:val="17"/>
              </w:rPr>
            </w:pPr>
            <w:r w:rsidRPr="00157447">
              <w:rPr>
                <w:sz w:val="17"/>
                <w:szCs w:val="17"/>
              </w:rPr>
              <w:t>Nuclear</w:t>
            </w:r>
          </w:p>
        </w:tc>
        <w:tc>
          <w:tcPr>
            <w:tcW w:w="1134" w:type="dxa"/>
          </w:tcPr>
          <w:p w:rsidR="007A5CB2" w:rsidRPr="00157447" w:rsidRDefault="007A5CB2" w:rsidP="00F4401E">
            <w:pPr>
              <w:jc w:val="center"/>
              <w:rPr>
                <w:sz w:val="17"/>
                <w:szCs w:val="17"/>
              </w:rPr>
            </w:pPr>
            <w:r w:rsidRPr="00157447">
              <w:rPr>
                <w:sz w:val="17"/>
                <w:szCs w:val="17"/>
              </w:rPr>
              <w:t>4,377,987</w:t>
            </w:r>
          </w:p>
        </w:tc>
        <w:tc>
          <w:tcPr>
            <w:tcW w:w="1276" w:type="dxa"/>
          </w:tcPr>
          <w:p w:rsidR="007A5CB2" w:rsidRPr="00157447" w:rsidRDefault="007A5CB2" w:rsidP="00F4401E">
            <w:pPr>
              <w:jc w:val="center"/>
              <w:rPr>
                <w:sz w:val="17"/>
                <w:szCs w:val="17"/>
              </w:rPr>
            </w:pPr>
            <w:r w:rsidRPr="00157447">
              <w:rPr>
                <w:sz w:val="17"/>
                <w:szCs w:val="17"/>
              </w:rPr>
              <w:t>N/A</w:t>
            </w:r>
          </w:p>
        </w:tc>
        <w:tc>
          <w:tcPr>
            <w:tcW w:w="956" w:type="dxa"/>
            <w:vAlign w:val="bottom"/>
          </w:tcPr>
          <w:p w:rsidR="007A5CB2" w:rsidRPr="00157447" w:rsidRDefault="007A5CB2" w:rsidP="00F4401E">
            <w:pPr>
              <w:jc w:val="center"/>
              <w:rPr>
                <w:sz w:val="17"/>
                <w:szCs w:val="17"/>
              </w:rPr>
            </w:pPr>
            <w:r w:rsidRPr="00157447">
              <w:rPr>
                <w:sz w:val="17"/>
                <w:szCs w:val="17"/>
              </w:rPr>
              <w:t>0</w:t>
            </w:r>
          </w:p>
        </w:tc>
        <w:tc>
          <w:tcPr>
            <w:tcW w:w="957" w:type="dxa"/>
            <w:vAlign w:val="bottom"/>
          </w:tcPr>
          <w:p w:rsidR="007A5CB2" w:rsidRPr="00157447" w:rsidRDefault="007A5CB2" w:rsidP="00F4401E">
            <w:pPr>
              <w:jc w:val="center"/>
              <w:rPr>
                <w:sz w:val="17"/>
                <w:szCs w:val="17"/>
              </w:rPr>
            </w:pPr>
            <w:r w:rsidRPr="00157447">
              <w:rPr>
                <w:sz w:val="17"/>
                <w:szCs w:val="17"/>
              </w:rPr>
              <w:t>0</w:t>
            </w:r>
          </w:p>
        </w:tc>
        <w:tc>
          <w:tcPr>
            <w:tcW w:w="957" w:type="dxa"/>
            <w:vAlign w:val="bottom"/>
          </w:tcPr>
          <w:p w:rsidR="007A5CB2" w:rsidRPr="00157447" w:rsidRDefault="007A5CB2" w:rsidP="00F4401E">
            <w:pPr>
              <w:jc w:val="center"/>
              <w:rPr>
                <w:sz w:val="17"/>
                <w:szCs w:val="17"/>
              </w:rPr>
            </w:pPr>
            <w:r w:rsidRPr="00157447">
              <w:rPr>
                <w:sz w:val="17"/>
                <w:szCs w:val="17"/>
              </w:rPr>
              <w:t>0</w:t>
            </w:r>
          </w:p>
        </w:tc>
        <w:tc>
          <w:tcPr>
            <w:tcW w:w="957" w:type="dxa"/>
            <w:vAlign w:val="bottom"/>
          </w:tcPr>
          <w:p w:rsidR="007A5CB2" w:rsidRPr="00157447" w:rsidRDefault="007A5CB2" w:rsidP="00F4401E">
            <w:pPr>
              <w:jc w:val="center"/>
              <w:rPr>
                <w:sz w:val="17"/>
                <w:szCs w:val="17"/>
              </w:rPr>
            </w:pPr>
            <w:r w:rsidRPr="00157447">
              <w:rPr>
                <w:sz w:val="17"/>
                <w:szCs w:val="17"/>
              </w:rPr>
              <w:t>0</w:t>
            </w:r>
          </w:p>
        </w:tc>
        <w:tc>
          <w:tcPr>
            <w:tcW w:w="1418" w:type="dxa"/>
            <w:vAlign w:val="bottom"/>
          </w:tcPr>
          <w:p w:rsidR="007A5CB2" w:rsidRPr="00157447" w:rsidRDefault="007A5CB2" w:rsidP="00F4401E">
            <w:pPr>
              <w:jc w:val="center"/>
              <w:rPr>
                <w:sz w:val="17"/>
                <w:szCs w:val="17"/>
              </w:rPr>
            </w:pPr>
            <w:r w:rsidRPr="00157447">
              <w:rPr>
                <w:sz w:val="17"/>
                <w:szCs w:val="17"/>
              </w:rPr>
              <w:t>0</w:t>
            </w:r>
          </w:p>
        </w:tc>
      </w:tr>
      <w:tr w:rsidR="007A5CB2" w:rsidRPr="00BD0ED8" w:rsidTr="00F4401E">
        <w:tc>
          <w:tcPr>
            <w:tcW w:w="1560" w:type="dxa"/>
          </w:tcPr>
          <w:p w:rsidR="007A5CB2" w:rsidRPr="00157447" w:rsidRDefault="007A5CB2" w:rsidP="00F4401E">
            <w:pPr>
              <w:rPr>
                <w:sz w:val="17"/>
                <w:szCs w:val="17"/>
              </w:rPr>
            </w:pPr>
            <w:r w:rsidRPr="00157447">
              <w:rPr>
                <w:sz w:val="17"/>
                <w:szCs w:val="17"/>
              </w:rPr>
              <w:t>Total</w:t>
            </w:r>
          </w:p>
        </w:tc>
        <w:tc>
          <w:tcPr>
            <w:tcW w:w="1134" w:type="dxa"/>
          </w:tcPr>
          <w:p w:rsidR="007A5CB2" w:rsidRPr="00182C0E" w:rsidRDefault="007A5CB2" w:rsidP="00F4401E">
            <w:pPr>
              <w:jc w:val="center"/>
              <w:rPr>
                <w:sz w:val="17"/>
                <w:szCs w:val="17"/>
              </w:rPr>
            </w:pPr>
            <w:r w:rsidRPr="00182C0E">
              <w:rPr>
                <w:rFonts w:asciiTheme="majorBidi" w:hAnsiTheme="majorBidi" w:cstheme="majorBidi"/>
                <w:sz w:val="17"/>
                <w:szCs w:val="17"/>
                <w:lang w:val="en-US" w:eastAsia="en-US"/>
              </w:rPr>
              <w:t>19,192,773</w:t>
            </w:r>
          </w:p>
        </w:tc>
        <w:tc>
          <w:tcPr>
            <w:tcW w:w="5103" w:type="dxa"/>
            <w:gridSpan w:val="5"/>
          </w:tcPr>
          <w:p w:rsidR="007A5CB2" w:rsidRPr="00157447" w:rsidRDefault="007A5CB2" w:rsidP="00F4401E">
            <w:pPr>
              <w:jc w:val="center"/>
              <w:rPr>
                <w:sz w:val="17"/>
                <w:szCs w:val="17"/>
              </w:rPr>
            </w:pPr>
          </w:p>
        </w:tc>
        <w:tc>
          <w:tcPr>
            <w:tcW w:w="1418" w:type="dxa"/>
            <w:vAlign w:val="bottom"/>
          </w:tcPr>
          <w:p w:rsidR="007A5CB2" w:rsidRPr="00157447" w:rsidRDefault="007A5CB2" w:rsidP="00F4401E">
            <w:pPr>
              <w:jc w:val="center"/>
              <w:rPr>
                <w:sz w:val="17"/>
                <w:szCs w:val="17"/>
              </w:rPr>
            </w:pPr>
            <w:r w:rsidRPr="00157447">
              <w:rPr>
                <w:sz w:val="17"/>
                <w:szCs w:val="17"/>
              </w:rPr>
              <w:t>8,672,551,616</w:t>
            </w:r>
          </w:p>
        </w:tc>
      </w:tr>
      <w:tr w:rsidR="007A5CB2" w:rsidRPr="00BD0ED8" w:rsidTr="00F4401E">
        <w:trPr>
          <w:trHeight w:val="293"/>
        </w:trPr>
        <w:tc>
          <w:tcPr>
            <w:tcW w:w="1560" w:type="dxa"/>
          </w:tcPr>
          <w:p w:rsidR="007A5CB2" w:rsidRPr="007A5CB2" w:rsidRDefault="007A5CB2" w:rsidP="00F4401E">
            <w:pPr>
              <w:jc w:val="center"/>
              <w:rPr>
                <w:b/>
                <w:bCs/>
                <w:sz w:val="17"/>
                <w:szCs w:val="17"/>
              </w:rPr>
            </w:pPr>
            <w:r w:rsidRPr="007A5CB2">
              <w:rPr>
                <w:b/>
                <w:bCs/>
                <w:sz w:val="17"/>
                <w:szCs w:val="17"/>
              </w:rPr>
              <w:t>Year</w:t>
            </w:r>
          </w:p>
        </w:tc>
        <w:tc>
          <w:tcPr>
            <w:tcW w:w="7655" w:type="dxa"/>
            <w:gridSpan w:val="7"/>
          </w:tcPr>
          <w:p w:rsidR="007A5CB2" w:rsidRPr="007A5CB2" w:rsidRDefault="007A5CB2" w:rsidP="00F4401E">
            <w:pPr>
              <w:jc w:val="center"/>
              <w:rPr>
                <w:b/>
                <w:bCs/>
                <w:sz w:val="17"/>
                <w:szCs w:val="17"/>
              </w:rPr>
            </w:pPr>
            <w:r w:rsidRPr="007A5CB2">
              <w:rPr>
                <w:b/>
                <w:bCs/>
                <w:sz w:val="17"/>
                <w:szCs w:val="17"/>
              </w:rPr>
              <w:t>200</w:t>
            </w:r>
            <w:r>
              <w:rPr>
                <w:b/>
                <w:bCs/>
                <w:sz w:val="17"/>
                <w:szCs w:val="17"/>
              </w:rPr>
              <w:t>6</w:t>
            </w:r>
          </w:p>
        </w:tc>
      </w:tr>
      <w:tr w:rsidR="007A5CB2" w:rsidRPr="00BD0ED8" w:rsidTr="00F4401E">
        <w:trPr>
          <w:trHeight w:val="293"/>
        </w:trPr>
        <w:tc>
          <w:tcPr>
            <w:tcW w:w="1560" w:type="dxa"/>
            <w:vMerge w:val="restart"/>
          </w:tcPr>
          <w:p w:rsidR="007A5CB2" w:rsidRPr="00493BB6" w:rsidRDefault="007A5CB2" w:rsidP="00F4401E">
            <w:pPr>
              <w:jc w:val="center"/>
              <w:rPr>
                <w:rFonts w:asciiTheme="majorBidi" w:hAnsiTheme="majorBidi" w:cstheme="majorBidi"/>
                <w:sz w:val="17"/>
                <w:szCs w:val="17"/>
              </w:rPr>
            </w:pPr>
            <w:r w:rsidRPr="00493BB6">
              <w:rPr>
                <w:rFonts w:asciiTheme="majorBidi" w:hAnsiTheme="majorBidi" w:cstheme="majorBidi"/>
                <w:sz w:val="17"/>
                <w:szCs w:val="17"/>
              </w:rPr>
              <w:t>Energy Source*</w:t>
            </w:r>
          </w:p>
          <w:p w:rsidR="007A5CB2" w:rsidRPr="00493BB6" w:rsidRDefault="007A5CB2" w:rsidP="00F4401E">
            <w:pPr>
              <w:jc w:val="center"/>
              <w:rPr>
                <w:rFonts w:asciiTheme="majorBidi" w:hAnsiTheme="majorBidi" w:cstheme="majorBidi"/>
                <w:sz w:val="17"/>
                <w:szCs w:val="17"/>
              </w:rPr>
            </w:pPr>
          </w:p>
        </w:tc>
        <w:tc>
          <w:tcPr>
            <w:tcW w:w="1134" w:type="dxa"/>
            <w:vMerge w:val="restart"/>
          </w:tcPr>
          <w:p w:rsidR="007A5CB2" w:rsidRPr="00493BB6" w:rsidRDefault="007A5CB2" w:rsidP="00F4401E">
            <w:pPr>
              <w:jc w:val="center"/>
              <w:rPr>
                <w:rFonts w:asciiTheme="majorBidi" w:hAnsiTheme="majorBidi" w:cstheme="majorBidi"/>
                <w:sz w:val="17"/>
                <w:szCs w:val="17"/>
              </w:rPr>
            </w:pPr>
            <w:r w:rsidRPr="00493BB6">
              <w:rPr>
                <w:rFonts w:asciiTheme="majorBidi" w:hAnsiTheme="majorBidi" w:cstheme="majorBidi"/>
                <w:sz w:val="17"/>
                <w:szCs w:val="17"/>
              </w:rPr>
              <w:t>Electricity* Generated (MWh)</w:t>
            </w:r>
          </w:p>
        </w:tc>
        <w:tc>
          <w:tcPr>
            <w:tcW w:w="1276" w:type="dxa"/>
            <w:vMerge w:val="restart"/>
          </w:tcPr>
          <w:p w:rsidR="007A5CB2" w:rsidRPr="00493BB6" w:rsidRDefault="007A5CB2" w:rsidP="00F4401E">
            <w:pPr>
              <w:jc w:val="center"/>
              <w:rPr>
                <w:rFonts w:asciiTheme="majorBidi" w:hAnsiTheme="majorBidi" w:cstheme="majorBidi"/>
                <w:sz w:val="17"/>
                <w:szCs w:val="17"/>
              </w:rPr>
            </w:pPr>
            <w:r w:rsidRPr="00493BB6">
              <w:rPr>
                <w:rFonts w:asciiTheme="majorBidi" w:hAnsiTheme="majorBidi" w:cstheme="majorBidi"/>
                <w:sz w:val="17"/>
                <w:szCs w:val="17"/>
              </w:rPr>
              <w:t>Fuel Input*</w:t>
            </w:r>
          </w:p>
          <w:p w:rsidR="007A5CB2" w:rsidRPr="00493BB6" w:rsidRDefault="007A5CB2" w:rsidP="00F4401E">
            <w:pPr>
              <w:jc w:val="center"/>
              <w:rPr>
                <w:rFonts w:asciiTheme="majorBidi" w:hAnsiTheme="majorBidi" w:cstheme="majorBidi"/>
                <w:sz w:val="17"/>
                <w:szCs w:val="17"/>
              </w:rPr>
            </w:pPr>
          </w:p>
        </w:tc>
        <w:tc>
          <w:tcPr>
            <w:tcW w:w="2870" w:type="dxa"/>
            <w:gridSpan w:val="3"/>
          </w:tcPr>
          <w:p w:rsidR="007A5CB2" w:rsidRPr="00493BB6" w:rsidRDefault="007A5CB2" w:rsidP="00F4401E">
            <w:pPr>
              <w:jc w:val="center"/>
              <w:rPr>
                <w:rFonts w:asciiTheme="majorBidi" w:hAnsiTheme="majorBidi" w:cstheme="majorBidi"/>
                <w:sz w:val="17"/>
                <w:szCs w:val="17"/>
              </w:rPr>
            </w:pPr>
            <w:r w:rsidRPr="00493BB6">
              <w:rPr>
                <w:rFonts w:asciiTheme="majorBidi" w:hAnsiTheme="majorBidi" w:cstheme="majorBidi"/>
                <w:sz w:val="17"/>
                <w:szCs w:val="17"/>
              </w:rPr>
              <w:t>Emission factor**</w:t>
            </w:r>
          </w:p>
        </w:tc>
        <w:tc>
          <w:tcPr>
            <w:tcW w:w="957" w:type="dxa"/>
            <w:vMerge w:val="restart"/>
          </w:tcPr>
          <w:p w:rsidR="007A5CB2" w:rsidRPr="00493BB6" w:rsidRDefault="007A5CB2" w:rsidP="00F4401E">
            <w:pPr>
              <w:jc w:val="center"/>
              <w:rPr>
                <w:rFonts w:asciiTheme="majorBidi" w:hAnsiTheme="majorBidi" w:cstheme="majorBidi"/>
                <w:sz w:val="17"/>
                <w:szCs w:val="17"/>
              </w:rPr>
            </w:pPr>
            <w:r w:rsidRPr="00493BB6">
              <w:rPr>
                <w:rFonts w:asciiTheme="majorBidi" w:hAnsiTheme="majorBidi" w:cstheme="majorBidi"/>
                <w:sz w:val="17"/>
                <w:szCs w:val="17"/>
              </w:rPr>
              <w:t>CO</w:t>
            </w:r>
            <w:r w:rsidRPr="00493BB6">
              <w:rPr>
                <w:rFonts w:asciiTheme="majorBidi" w:hAnsiTheme="majorBidi" w:cstheme="majorBidi"/>
                <w:sz w:val="17"/>
                <w:szCs w:val="17"/>
                <w:vertAlign w:val="subscript"/>
              </w:rPr>
              <w:t>2eq</w:t>
            </w:r>
            <w:r w:rsidRPr="00493BB6">
              <w:rPr>
                <w:rFonts w:asciiTheme="majorBidi" w:hAnsiTheme="majorBidi" w:cstheme="majorBidi"/>
                <w:sz w:val="17"/>
                <w:szCs w:val="17"/>
              </w:rPr>
              <w:t>/</w:t>
            </w:r>
          </w:p>
          <w:p w:rsidR="007A5CB2" w:rsidRPr="00493BB6" w:rsidRDefault="007A5CB2" w:rsidP="00F4401E">
            <w:pPr>
              <w:jc w:val="center"/>
              <w:rPr>
                <w:rFonts w:asciiTheme="majorBidi" w:hAnsiTheme="majorBidi" w:cstheme="majorBidi"/>
                <w:sz w:val="17"/>
                <w:szCs w:val="17"/>
              </w:rPr>
            </w:pPr>
            <w:r w:rsidRPr="00493BB6">
              <w:rPr>
                <w:rFonts w:asciiTheme="majorBidi" w:hAnsiTheme="majorBidi" w:cstheme="majorBidi"/>
                <w:sz w:val="17"/>
                <w:szCs w:val="17"/>
              </w:rPr>
              <w:t>quaintly fuel</w:t>
            </w:r>
          </w:p>
        </w:tc>
        <w:tc>
          <w:tcPr>
            <w:tcW w:w="1418" w:type="dxa"/>
            <w:vMerge w:val="restart"/>
          </w:tcPr>
          <w:p w:rsidR="007A5CB2" w:rsidRPr="00493BB6" w:rsidRDefault="007A5CB2" w:rsidP="00F4401E">
            <w:pPr>
              <w:jc w:val="center"/>
              <w:rPr>
                <w:rFonts w:asciiTheme="majorBidi" w:hAnsiTheme="majorBidi" w:cstheme="majorBidi"/>
                <w:sz w:val="17"/>
                <w:szCs w:val="17"/>
              </w:rPr>
            </w:pPr>
            <w:r w:rsidRPr="00493BB6">
              <w:rPr>
                <w:rFonts w:asciiTheme="majorBidi" w:hAnsiTheme="majorBidi" w:cstheme="majorBidi"/>
                <w:sz w:val="17"/>
                <w:szCs w:val="17"/>
              </w:rPr>
              <w:t>Total GHG emission in</w:t>
            </w:r>
          </w:p>
          <w:p w:rsidR="007A5CB2" w:rsidRPr="00493BB6" w:rsidRDefault="007A5CB2" w:rsidP="00F4401E">
            <w:pPr>
              <w:jc w:val="center"/>
              <w:rPr>
                <w:rFonts w:asciiTheme="majorBidi" w:hAnsiTheme="majorBidi" w:cstheme="majorBidi"/>
                <w:sz w:val="17"/>
                <w:szCs w:val="17"/>
              </w:rPr>
            </w:pPr>
            <w:r w:rsidRPr="00493BB6">
              <w:rPr>
                <w:rFonts w:asciiTheme="majorBidi" w:hAnsiTheme="majorBidi" w:cstheme="majorBidi"/>
                <w:sz w:val="17"/>
                <w:szCs w:val="17"/>
              </w:rPr>
              <w:t>kg CO</w:t>
            </w:r>
            <w:r w:rsidRPr="00493BB6">
              <w:rPr>
                <w:rFonts w:asciiTheme="majorBidi" w:hAnsiTheme="majorBidi" w:cstheme="majorBidi"/>
                <w:sz w:val="17"/>
                <w:szCs w:val="17"/>
                <w:vertAlign w:val="subscript"/>
              </w:rPr>
              <w:t>2eq</w:t>
            </w:r>
          </w:p>
        </w:tc>
      </w:tr>
      <w:tr w:rsidR="007A5CB2" w:rsidRPr="00BD0ED8" w:rsidTr="00F4401E">
        <w:trPr>
          <w:trHeight w:val="292"/>
        </w:trPr>
        <w:tc>
          <w:tcPr>
            <w:tcW w:w="1560" w:type="dxa"/>
            <w:vMerge/>
          </w:tcPr>
          <w:p w:rsidR="007A5CB2" w:rsidRPr="00493BB6" w:rsidRDefault="007A5CB2" w:rsidP="00F4401E">
            <w:pPr>
              <w:jc w:val="center"/>
              <w:rPr>
                <w:rFonts w:asciiTheme="majorBidi" w:hAnsiTheme="majorBidi" w:cstheme="majorBidi"/>
                <w:sz w:val="17"/>
                <w:szCs w:val="17"/>
              </w:rPr>
            </w:pPr>
          </w:p>
        </w:tc>
        <w:tc>
          <w:tcPr>
            <w:tcW w:w="1134" w:type="dxa"/>
            <w:vMerge/>
          </w:tcPr>
          <w:p w:rsidR="007A5CB2" w:rsidRPr="00493BB6" w:rsidRDefault="007A5CB2" w:rsidP="00F4401E">
            <w:pPr>
              <w:jc w:val="center"/>
              <w:rPr>
                <w:rFonts w:asciiTheme="majorBidi" w:hAnsiTheme="majorBidi" w:cstheme="majorBidi"/>
                <w:sz w:val="17"/>
                <w:szCs w:val="17"/>
              </w:rPr>
            </w:pPr>
          </w:p>
        </w:tc>
        <w:tc>
          <w:tcPr>
            <w:tcW w:w="1276" w:type="dxa"/>
            <w:vMerge/>
          </w:tcPr>
          <w:p w:rsidR="007A5CB2" w:rsidRPr="00493BB6" w:rsidRDefault="007A5CB2" w:rsidP="00F4401E">
            <w:pPr>
              <w:jc w:val="center"/>
              <w:rPr>
                <w:rFonts w:asciiTheme="majorBidi" w:hAnsiTheme="majorBidi" w:cstheme="majorBidi"/>
                <w:sz w:val="17"/>
                <w:szCs w:val="17"/>
              </w:rPr>
            </w:pPr>
          </w:p>
        </w:tc>
        <w:tc>
          <w:tcPr>
            <w:tcW w:w="956" w:type="dxa"/>
          </w:tcPr>
          <w:p w:rsidR="007A5CB2" w:rsidRPr="00493BB6" w:rsidRDefault="007A5CB2" w:rsidP="00F4401E">
            <w:pPr>
              <w:jc w:val="center"/>
              <w:rPr>
                <w:rFonts w:asciiTheme="majorBidi" w:hAnsiTheme="majorBidi" w:cstheme="majorBidi"/>
                <w:sz w:val="17"/>
                <w:szCs w:val="17"/>
              </w:rPr>
            </w:pPr>
            <w:r w:rsidRPr="00493BB6">
              <w:rPr>
                <w:rFonts w:asciiTheme="majorBidi" w:hAnsiTheme="majorBidi" w:cstheme="majorBidi"/>
                <w:sz w:val="17"/>
                <w:szCs w:val="17"/>
              </w:rPr>
              <w:t>CO</w:t>
            </w:r>
            <w:r w:rsidRPr="00493BB6">
              <w:rPr>
                <w:rFonts w:asciiTheme="majorBidi" w:hAnsiTheme="majorBidi" w:cstheme="majorBidi"/>
                <w:sz w:val="17"/>
                <w:szCs w:val="17"/>
                <w:vertAlign w:val="subscript"/>
              </w:rPr>
              <w:t>2</w:t>
            </w:r>
          </w:p>
        </w:tc>
        <w:tc>
          <w:tcPr>
            <w:tcW w:w="957" w:type="dxa"/>
          </w:tcPr>
          <w:p w:rsidR="007A5CB2" w:rsidRPr="00493BB6" w:rsidRDefault="007A5CB2" w:rsidP="00F4401E">
            <w:pPr>
              <w:jc w:val="center"/>
              <w:rPr>
                <w:rFonts w:asciiTheme="majorBidi" w:hAnsiTheme="majorBidi" w:cstheme="majorBidi"/>
                <w:sz w:val="17"/>
                <w:szCs w:val="17"/>
              </w:rPr>
            </w:pPr>
            <w:r w:rsidRPr="00493BB6">
              <w:rPr>
                <w:rFonts w:asciiTheme="majorBidi" w:hAnsiTheme="majorBidi" w:cstheme="majorBidi"/>
                <w:sz w:val="17"/>
                <w:szCs w:val="17"/>
              </w:rPr>
              <w:t>CH</w:t>
            </w:r>
            <w:r w:rsidRPr="00493BB6">
              <w:rPr>
                <w:rFonts w:asciiTheme="majorBidi" w:hAnsiTheme="majorBidi" w:cstheme="majorBidi"/>
                <w:sz w:val="17"/>
                <w:szCs w:val="17"/>
                <w:vertAlign w:val="subscript"/>
              </w:rPr>
              <w:t>4</w:t>
            </w:r>
          </w:p>
        </w:tc>
        <w:tc>
          <w:tcPr>
            <w:tcW w:w="957" w:type="dxa"/>
          </w:tcPr>
          <w:p w:rsidR="007A5CB2" w:rsidRPr="00493BB6" w:rsidRDefault="007A5CB2" w:rsidP="00F4401E">
            <w:pPr>
              <w:jc w:val="center"/>
              <w:rPr>
                <w:rFonts w:asciiTheme="majorBidi" w:hAnsiTheme="majorBidi" w:cstheme="majorBidi"/>
                <w:sz w:val="17"/>
                <w:szCs w:val="17"/>
              </w:rPr>
            </w:pPr>
            <w:r w:rsidRPr="00493BB6">
              <w:rPr>
                <w:rFonts w:asciiTheme="majorBidi" w:hAnsiTheme="majorBidi" w:cstheme="majorBidi"/>
                <w:sz w:val="17"/>
                <w:szCs w:val="17"/>
              </w:rPr>
              <w:t>N</w:t>
            </w:r>
            <w:r w:rsidRPr="00493BB6">
              <w:rPr>
                <w:rFonts w:asciiTheme="majorBidi" w:hAnsiTheme="majorBidi" w:cstheme="majorBidi"/>
                <w:sz w:val="17"/>
                <w:szCs w:val="17"/>
                <w:vertAlign w:val="subscript"/>
              </w:rPr>
              <w:t>2</w:t>
            </w:r>
            <w:r w:rsidRPr="00493BB6">
              <w:rPr>
                <w:rFonts w:asciiTheme="majorBidi" w:hAnsiTheme="majorBidi" w:cstheme="majorBidi"/>
                <w:sz w:val="17"/>
                <w:szCs w:val="17"/>
              </w:rPr>
              <w:t>O</w:t>
            </w:r>
          </w:p>
        </w:tc>
        <w:tc>
          <w:tcPr>
            <w:tcW w:w="957" w:type="dxa"/>
            <w:vMerge/>
          </w:tcPr>
          <w:p w:rsidR="007A5CB2" w:rsidRPr="00493BB6" w:rsidRDefault="007A5CB2" w:rsidP="00F4401E">
            <w:pPr>
              <w:jc w:val="center"/>
              <w:rPr>
                <w:rFonts w:asciiTheme="majorBidi" w:hAnsiTheme="majorBidi" w:cstheme="majorBidi"/>
                <w:sz w:val="17"/>
                <w:szCs w:val="17"/>
              </w:rPr>
            </w:pPr>
          </w:p>
        </w:tc>
        <w:tc>
          <w:tcPr>
            <w:tcW w:w="1418" w:type="dxa"/>
            <w:vMerge/>
          </w:tcPr>
          <w:p w:rsidR="007A5CB2" w:rsidRPr="00493BB6" w:rsidRDefault="007A5CB2" w:rsidP="00F4401E">
            <w:pPr>
              <w:jc w:val="center"/>
              <w:rPr>
                <w:rFonts w:asciiTheme="majorBidi" w:hAnsiTheme="majorBidi" w:cstheme="majorBidi"/>
                <w:sz w:val="17"/>
                <w:szCs w:val="17"/>
              </w:rPr>
            </w:pPr>
          </w:p>
        </w:tc>
      </w:tr>
      <w:tr w:rsidR="007A5CB2" w:rsidRPr="00BD0ED8" w:rsidTr="00F4401E">
        <w:tc>
          <w:tcPr>
            <w:tcW w:w="1560" w:type="dxa"/>
          </w:tcPr>
          <w:p w:rsidR="007A5CB2" w:rsidRPr="00493BB6" w:rsidRDefault="007A5CB2" w:rsidP="00F4401E">
            <w:pPr>
              <w:jc w:val="center"/>
              <w:rPr>
                <w:rFonts w:asciiTheme="majorBidi" w:hAnsiTheme="majorBidi" w:cstheme="majorBidi"/>
                <w:sz w:val="17"/>
                <w:szCs w:val="17"/>
              </w:rPr>
            </w:pPr>
            <w:r w:rsidRPr="00493BB6">
              <w:rPr>
                <w:rFonts w:asciiTheme="majorBidi" w:hAnsiTheme="majorBidi" w:cstheme="majorBidi"/>
                <w:sz w:val="17"/>
                <w:szCs w:val="17"/>
              </w:rPr>
              <w:t>Canadian bit.</w:t>
            </w:r>
          </w:p>
        </w:tc>
        <w:tc>
          <w:tcPr>
            <w:tcW w:w="1134" w:type="dxa"/>
          </w:tcPr>
          <w:p w:rsidR="007A5CB2" w:rsidRPr="00493BB6" w:rsidRDefault="007A5CB2" w:rsidP="00F4401E">
            <w:pPr>
              <w:jc w:val="center"/>
              <w:rPr>
                <w:rFonts w:asciiTheme="majorBidi" w:hAnsiTheme="majorBidi" w:cstheme="majorBidi"/>
                <w:sz w:val="17"/>
                <w:szCs w:val="17"/>
              </w:rPr>
            </w:pPr>
            <w:r w:rsidRPr="00493BB6">
              <w:rPr>
                <w:rFonts w:asciiTheme="majorBidi" w:hAnsiTheme="majorBidi" w:cstheme="majorBidi"/>
                <w:sz w:val="17"/>
                <w:szCs w:val="17"/>
              </w:rPr>
              <w:t>230,436</w:t>
            </w:r>
          </w:p>
        </w:tc>
        <w:tc>
          <w:tcPr>
            <w:tcW w:w="1276" w:type="dxa"/>
          </w:tcPr>
          <w:p w:rsidR="007A5CB2" w:rsidRPr="00493BB6" w:rsidRDefault="007A5CB2" w:rsidP="00F4401E">
            <w:pPr>
              <w:jc w:val="center"/>
              <w:rPr>
                <w:rFonts w:asciiTheme="majorBidi" w:hAnsiTheme="majorBidi" w:cstheme="majorBidi"/>
                <w:sz w:val="17"/>
                <w:szCs w:val="17"/>
              </w:rPr>
            </w:pPr>
            <w:r w:rsidRPr="00493BB6">
              <w:rPr>
                <w:rFonts w:asciiTheme="majorBidi" w:hAnsiTheme="majorBidi" w:cstheme="majorBidi"/>
                <w:sz w:val="17"/>
                <w:szCs w:val="17"/>
              </w:rPr>
              <w:t>109,194Mg</w:t>
            </w:r>
          </w:p>
        </w:tc>
        <w:tc>
          <w:tcPr>
            <w:tcW w:w="956" w:type="dxa"/>
            <w:vAlign w:val="bottom"/>
          </w:tcPr>
          <w:p w:rsidR="007A5CB2" w:rsidRPr="00493BB6" w:rsidRDefault="007A5CB2" w:rsidP="00F4401E">
            <w:pPr>
              <w:jc w:val="center"/>
              <w:rPr>
                <w:rFonts w:asciiTheme="majorBidi" w:hAnsiTheme="majorBidi" w:cstheme="majorBidi"/>
                <w:sz w:val="17"/>
                <w:szCs w:val="17"/>
              </w:rPr>
            </w:pPr>
            <w:r w:rsidRPr="00493BB6">
              <w:rPr>
                <w:rFonts w:asciiTheme="majorBidi" w:hAnsiTheme="majorBidi" w:cstheme="majorBidi"/>
                <w:sz w:val="17"/>
                <w:szCs w:val="17"/>
              </w:rPr>
              <w:t>1,996g/kg</w:t>
            </w:r>
          </w:p>
        </w:tc>
        <w:tc>
          <w:tcPr>
            <w:tcW w:w="957" w:type="dxa"/>
            <w:vAlign w:val="bottom"/>
          </w:tcPr>
          <w:p w:rsidR="007A5CB2" w:rsidRPr="00493BB6" w:rsidRDefault="007A5CB2" w:rsidP="00F4401E">
            <w:pPr>
              <w:jc w:val="center"/>
              <w:rPr>
                <w:rFonts w:asciiTheme="majorBidi" w:hAnsiTheme="majorBidi" w:cstheme="majorBidi"/>
                <w:sz w:val="17"/>
                <w:szCs w:val="17"/>
              </w:rPr>
            </w:pPr>
            <w:r w:rsidRPr="00493BB6">
              <w:rPr>
                <w:rFonts w:asciiTheme="majorBidi" w:hAnsiTheme="majorBidi" w:cstheme="majorBidi"/>
                <w:sz w:val="17"/>
                <w:szCs w:val="17"/>
              </w:rPr>
              <w:t>0.022g/kg</w:t>
            </w:r>
          </w:p>
        </w:tc>
        <w:tc>
          <w:tcPr>
            <w:tcW w:w="957" w:type="dxa"/>
            <w:vAlign w:val="bottom"/>
          </w:tcPr>
          <w:p w:rsidR="007A5CB2" w:rsidRPr="00493BB6" w:rsidRDefault="007A5CB2" w:rsidP="00F4401E">
            <w:pPr>
              <w:jc w:val="center"/>
              <w:rPr>
                <w:rFonts w:asciiTheme="majorBidi" w:hAnsiTheme="majorBidi" w:cstheme="majorBidi"/>
                <w:sz w:val="17"/>
                <w:szCs w:val="17"/>
              </w:rPr>
            </w:pPr>
            <w:r w:rsidRPr="00493BB6">
              <w:rPr>
                <w:rFonts w:asciiTheme="majorBidi" w:hAnsiTheme="majorBidi" w:cstheme="majorBidi"/>
                <w:sz w:val="17"/>
                <w:szCs w:val="17"/>
              </w:rPr>
              <w:t>0.032g/kg</w:t>
            </w:r>
          </w:p>
        </w:tc>
        <w:tc>
          <w:tcPr>
            <w:tcW w:w="957" w:type="dxa"/>
            <w:vAlign w:val="bottom"/>
          </w:tcPr>
          <w:p w:rsidR="007A5CB2" w:rsidRPr="00493BB6" w:rsidRDefault="007A5CB2" w:rsidP="00F4401E">
            <w:pPr>
              <w:jc w:val="center"/>
              <w:rPr>
                <w:rFonts w:asciiTheme="majorBidi" w:hAnsiTheme="majorBidi" w:cstheme="majorBidi"/>
                <w:sz w:val="17"/>
                <w:szCs w:val="17"/>
              </w:rPr>
            </w:pPr>
            <w:r w:rsidRPr="00493BB6">
              <w:rPr>
                <w:rFonts w:asciiTheme="majorBidi" w:hAnsiTheme="majorBidi" w:cstheme="majorBidi"/>
                <w:sz w:val="17"/>
                <w:szCs w:val="17"/>
              </w:rPr>
              <w:t>2,006g/kg</w:t>
            </w:r>
          </w:p>
        </w:tc>
        <w:tc>
          <w:tcPr>
            <w:tcW w:w="1418" w:type="dxa"/>
            <w:vAlign w:val="bottom"/>
          </w:tcPr>
          <w:p w:rsidR="007A5CB2" w:rsidRPr="00493BB6" w:rsidRDefault="007A5CB2" w:rsidP="00F4401E">
            <w:pPr>
              <w:jc w:val="center"/>
              <w:rPr>
                <w:rFonts w:asciiTheme="majorBidi" w:hAnsiTheme="majorBidi" w:cstheme="majorBidi"/>
                <w:sz w:val="17"/>
                <w:szCs w:val="17"/>
              </w:rPr>
            </w:pPr>
            <w:r w:rsidRPr="0090385B">
              <w:rPr>
                <w:rFonts w:asciiTheme="majorBidi" w:hAnsiTheme="majorBidi" w:cstheme="majorBidi"/>
                <w:sz w:val="17"/>
                <w:szCs w:val="17"/>
                <w:lang w:val="en-US" w:eastAsia="en-US"/>
              </w:rPr>
              <w:t>219,052,555</w:t>
            </w:r>
          </w:p>
        </w:tc>
      </w:tr>
      <w:tr w:rsidR="007A5CB2" w:rsidRPr="00BD0ED8" w:rsidTr="00F4401E">
        <w:tc>
          <w:tcPr>
            <w:tcW w:w="1560" w:type="dxa"/>
          </w:tcPr>
          <w:p w:rsidR="007A5CB2" w:rsidRPr="00493BB6" w:rsidRDefault="007A5CB2" w:rsidP="00F4401E">
            <w:pPr>
              <w:jc w:val="center"/>
              <w:rPr>
                <w:rFonts w:asciiTheme="majorBidi" w:hAnsiTheme="majorBidi" w:cstheme="majorBidi"/>
                <w:sz w:val="17"/>
                <w:szCs w:val="17"/>
              </w:rPr>
            </w:pPr>
            <w:r w:rsidRPr="00493BB6">
              <w:rPr>
                <w:rFonts w:asciiTheme="majorBidi" w:hAnsiTheme="majorBidi" w:cstheme="majorBidi"/>
                <w:sz w:val="17"/>
                <w:szCs w:val="17"/>
              </w:rPr>
              <w:t>Imported bit.</w:t>
            </w:r>
          </w:p>
        </w:tc>
        <w:tc>
          <w:tcPr>
            <w:tcW w:w="1134" w:type="dxa"/>
          </w:tcPr>
          <w:p w:rsidR="007A5CB2" w:rsidRPr="00493BB6" w:rsidRDefault="007A5CB2" w:rsidP="00F4401E">
            <w:pPr>
              <w:jc w:val="center"/>
              <w:rPr>
                <w:rFonts w:asciiTheme="majorBidi" w:hAnsiTheme="majorBidi" w:cstheme="majorBidi"/>
                <w:sz w:val="17"/>
                <w:szCs w:val="17"/>
              </w:rPr>
            </w:pPr>
            <w:r w:rsidRPr="00493BB6">
              <w:rPr>
                <w:rFonts w:asciiTheme="majorBidi" w:hAnsiTheme="majorBidi" w:cstheme="majorBidi"/>
                <w:sz w:val="17"/>
                <w:szCs w:val="17"/>
              </w:rPr>
              <w:t>2,697,997</w:t>
            </w:r>
          </w:p>
        </w:tc>
        <w:tc>
          <w:tcPr>
            <w:tcW w:w="1276" w:type="dxa"/>
          </w:tcPr>
          <w:p w:rsidR="007A5CB2" w:rsidRPr="00493BB6" w:rsidRDefault="007A5CB2" w:rsidP="00F4401E">
            <w:pPr>
              <w:jc w:val="center"/>
              <w:rPr>
                <w:rFonts w:asciiTheme="majorBidi" w:hAnsiTheme="majorBidi" w:cstheme="majorBidi"/>
                <w:sz w:val="17"/>
                <w:szCs w:val="17"/>
              </w:rPr>
            </w:pPr>
            <w:r w:rsidRPr="00493BB6">
              <w:rPr>
                <w:rFonts w:asciiTheme="majorBidi" w:hAnsiTheme="majorBidi" w:cstheme="majorBidi"/>
                <w:sz w:val="17"/>
                <w:szCs w:val="17"/>
              </w:rPr>
              <w:t>994,420Mg</w:t>
            </w:r>
          </w:p>
        </w:tc>
        <w:tc>
          <w:tcPr>
            <w:tcW w:w="956" w:type="dxa"/>
            <w:vAlign w:val="bottom"/>
          </w:tcPr>
          <w:p w:rsidR="007A5CB2" w:rsidRPr="00493BB6" w:rsidRDefault="007A5CB2" w:rsidP="00F4401E">
            <w:pPr>
              <w:jc w:val="center"/>
              <w:rPr>
                <w:rFonts w:asciiTheme="majorBidi" w:hAnsiTheme="majorBidi" w:cstheme="majorBidi"/>
                <w:sz w:val="17"/>
                <w:szCs w:val="17"/>
              </w:rPr>
            </w:pPr>
            <w:r w:rsidRPr="00493BB6">
              <w:rPr>
                <w:rFonts w:asciiTheme="majorBidi" w:hAnsiTheme="majorBidi" w:cstheme="majorBidi"/>
                <w:sz w:val="17"/>
                <w:szCs w:val="17"/>
              </w:rPr>
              <w:t>2,311g/kg</w:t>
            </w:r>
          </w:p>
        </w:tc>
        <w:tc>
          <w:tcPr>
            <w:tcW w:w="957" w:type="dxa"/>
            <w:vAlign w:val="bottom"/>
          </w:tcPr>
          <w:p w:rsidR="007A5CB2" w:rsidRPr="00493BB6" w:rsidRDefault="007A5CB2" w:rsidP="00F4401E">
            <w:pPr>
              <w:jc w:val="center"/>
              <w:rPr>
                <w:rFonts w:asciiTheme="majorBidi" w:hAnsiTheme="majorBidi" w:cstheme="majorBidi"/>
                <w:sz w:val="17"/>
                <w:szCs w:val="17"/>
              </w:rPr>
            </w:pPr>
            <w:r w:rsidRPr="00493BB6">
              <w:rPr>
                <w:rFonts w:asciiTheme="majorBidi" w:hAnsiTheme="majorBidi" w:cstheme="majorBidi"/>
                <w:sz w:val="17"/>
                <w:szCs w:val="17"/>
              </w:rPr>
              <w:t>0.022g/kg</w:t>
            </w:r>
          </w:p>
        </w:tc>
        <w:tc>
          <w:tcPr>
            <w:tcW w:w="957" w:type="dxa"/>
            <w:vAlign w:val="bottom"/>
          </w:tcPr>
          <w:p w:rsidR="007A5CB2" w:rsidRPr="00493BB6" w:rsidRDefault="007A5CB2" w:rsidP="00F4401E">
            <w:pPr>
              <w:jc w:val="center"/>
              <w:rPr>
                <w:rFonts w:asciiTheme="majorBidi" w:hAnsiTheme="majorBidi" w:cstheme="majorBidi"/>
                <w:sz w:val="17"/>
                <w:szCs w:val="17"/>
              </w:rPr>
            </w:pPr>
            <w:r w:rsidRPr="00493BB6">
              <w:rPr>
                <w:rFonts w:asciiTheme="majorBidi" w:hAnsiTheme="majorBidi" w:cstheme="majorBidi"/>
                <w:sz w:val="17"/>
                <w:szCs w:val="17"/>
              </w:rPr>
              <w:t>0.032g/kg</w:t>
            </w:r>
          </w:p>
        </w:tc>
        <w:tc>
          <w:tcPr>
            <w:tcW w:w="957" w:type="dxa"/>
            <w:vAlign w:val="bottom"/>
          </w:tcPr>
          <w:p w:rsidR="007A5CB2" w:rsidRPr="00493BB6" w:rsidRDefault="007A5CB2" w:rsidP="00F4401E">
            <w:pPr>
              <w:jc w:val="center"/>
              <w:rPr>
                <w:rFonts w:asciiTheme="majorBidi" w:hAnsiTheme="majorBidi" w:cstheme="majorBidi"/>
                <w:sz w:val="17"/>
                <w:szCs w:val="17"/>
              </w:rPr>
            </w:pPr>
            <w:r w:rsidRPr="00493BB6">
              <w:rPr>
                <w:rFonts w:asciiTheme="majorBidi" w:hAnsiTheme="majorBidi" w:cstheme="majorBidi"/>
                <w:sz w:val="17"/>
                <w:szCs w:val="17"/>
              </w:rPr>
              <w:t>2,321g/kg</w:t>
            </w:r>
          </w:p>
        </w:tc>
        <w:tc>
          <w:tcPr>
            <w:tcW w:w="1418" w:type="dxa"/>
            <w:vAlign w:val="bottom"/>
          </w:tcPr>
          <w:p w:rsidR="007A5CB2" w:rsidRPr="00493BB6" w:rsidRDefault="007A5CB2" w:rsidP="00F4401E">
            <w:pPr>
              <w:jc w:val="center"/>
              <w:rPr>
                <w:rFonts w:asciiTheme="majorBidi" w:hAnsiTheme="majorBidi" w:cstheme="majorBidi"/>
                <w:sz w:val="17"/>
                <w:szCs w:val="17"/>
              </w:rPr>
            </w:pPr>
            <w:r w:rsidRPr="0090385B">
              <w:rPr>
                <w:rFonts w:asciiTheme="majorBidi" w:hAnsiTheme="majorBidi" w:cstheme="majorBidi"/>
                <w:sz w:val="17"/>
                <w:szCs w:val="17"/>
                <w:lang w:val="en-US" w:eastAsia="en-US"/>
              </w:rPr>
              <w:t>2,308,134,340</w:t>
            </w:r>
          </w:p>
        </w:tc>
      </w:tr>
      <w:tr w:rsidR="007A5CB2" w:rsidRPr="00BD0ED8" w:rsidTr="00F4401E">
        <w:tc>
          <w:tcPr>
            <w:tcW w:w="1560" w:type="dxa"/>
          </w:tcPr>
          <w:p w:rsidR="007A5CB2" w:rsidRPr="00493BB6" w:rsidRDefault="007A5CB2" w:rsidP="00F4401E">
            <w:pPr>
              <w:jc w:val="center"/>
              <w:rPr>
                <w:rFonts w:asciiTheme="majorBidi" w:hAnsiTheme="majorBidi" w:cstheme="majorBidi"/>
                <w:sz w:val="17"/>
                <w:szCs w:val="17"/>
              </w:rPr>
            </w:pPr>
            <w:r w:rsidRPr="00493BB6">
              <w:rPr>
                <w:rFonts w:asciiTheme="majorBidi" w:hAnsiTheme="majorBidi" w:cstheme="majorBidi"/>
                <w:sz w:val="17"/>
                <w:szCs w:val="17"/>
              </w:rPr>
              <w:t>Light fuel oil</w:t>
            </w:r>
          </w:p>
        </w:tc>
        <w:tc>
          <w:tcPr>
            <w:tcW w:w="1134" w:type="dxa"/>
          </w:tcPr>
          <w:p w:rsidR="007A5CB2" w:rsidRPr="00493BB6" w:rsidRDefault="007A5CB2" w:rsidP="00F4401E">
            <w:pPr>
              <w:jc w:val="center"/>
              <w:rPr>
                <w:rFonts w:asciiTheme="majorBidi" w:hAnsiTheme="majorBidi" w:cstheme="majorBidi"/>
                <w:sz w:val="17"/>
                <w:szCs w:val="17"/>
              </w:rPr>
            </w:pPr>
            <w:r w:rsidRPr="00493BB6">
              <w:rPr>
                <w:rFonts w:asciiTheme="majorBidi" w:hAnsiTheme="majorBidi" w:cstheme="majorBidi"/>
                <w:sz w:val="17"/>
                <w:szCs w:val="17"/>
              </w:rPr>
              <w:t>11,457</w:t>
            </w:r>
          </w:p>
        </w:tc>
        <w:tc>
          <w:tcPr>
            <w:tcW w:w="1276" w:type="dxa"/>
          </w:tcPr>
          <w:p w:rsidR="007A5CB2" w:rsidRPr="00493BB6" w:rsidRDefault="007A5CB2" w:rsidP="00F4401E">
            <w:pPr>
              <w:jc w:val="center"/>
              <w:rPr>
                <w:rFonts w:asciiTheme="majorBidi" w:hAnsiTheme="majorBidi" w:cstheme="majorBidi"/>
                <w:sz w:val="17"/>
                <w:szCs w:val="17"/>
              </w:rPr>
            </w:pPr>
            <w:r w:rsidRPr="00493BB6">
              <w:rPr>
                <w:rFonts w:asciiTheme="majorBidi" w:hAnsiTheme="majorBidi" w:cstheme="majorBidi"/>
                <w:sz w:val="17"/>
                <w:szCs w:val="17"/>
              </w:rPr>
              <w:t>5,228kL</w:t>
            </w:r>
          </w:p>
        </w:tc>
        <w:tc>
          <w:tcPr>
            <w:tcW w:w="956" w:type="dxa"/>
            <w:vAlign w:val="bottom"/>
          </w:tcPr>
          <w:p w:rsidR="007A5CB2" w:rsidRPr="00493BB6" w:rsidRDefault="007A5CB2" w:rsidP="00F4401E">
            <w:pPr>
              <w:jc w:val="center"/>
              <w:rPr>
                <w:rFonts w:asciiTheme="majorBidi" w:hAnsiTheme="majorBidi" w:cstheme="majorBidi"/>
                <w:sz w:val="17"/>
                <w:szCs w:val="17"/>
              </w:rPr>
            </w:pPr>
            <w:r w:rsidRPr="00493BB6">
              <w:rPr>
                <w:rFonts w:asciiTheme="majorBidi" w:hAnsiTheme="majorBidi" w:cstheme="majorBidi"/>
                <w:sz w:val="17"/>
                <w:szCs w:val="17"/>
              </w:rPr>
              <w:t>2,830g/L</w:t>
            </w:r>
          </w:p>
        </w:tc>
        <w:tc>
          <w:tcPr>
            <w:tcW w:w="957" w:type="dxa"/>
            <w:vAlign w:val="bottom"/>
          </w:tcPr>
          <w:p w:rsidR="007A5CB2" w:rsidRPr="00493BB6" w:rsidRDefault="007A5CB2" w:rsidP="00F4401E">
            <w:pPr>
              <w:jc w:val="center"/>
              <w:rPr>
                <w:rFonts w:asciiTheme="majorBidi" w:hAnsiTheme="majorBidi" w:cstheme="majorBidi"/>
                <w:sz w:val="17"/>
                <w:szCs w:val="17"/>
              </w:rPr>
            </w:pPr>
            <w:r w:rsidRPr="00493BB6">
              <w:rPr>
                <w:rFonts w:asciiTheme="majorBidi" w:hAnsiTheme="majorBidi" w:cstheme="majorBidi"/>
                <w:sz w:val="17"/>
                <w:szCs w:val="17"/>
              </w:rPr>
              <w:t>0.18g/L</w:t>
            </w:r>
          </w:p>
        </w:tc>
        <w:tc>
          <w:tcPr>
            <w:tcW w:w="957" w:type="dxa"/>
            <w:vAlign w:val="bottom"/>
          </w:tcPr>
          <w:p w:rsidR="007A5CB2" w:rsidRPr="00493BB6" w:rsidRDefault="007A5CB2" w:rsidP="00F4401E">
            <w:pPr>
              <w:jc w:val="center"/>
              <w:rPr>
                <w:rFonts w:asciiTheme="majorBidi" w:hAnsiTheme="majorBidi" w:cstheme="majorBidi"/>
                <w:sz w:val="17"/>
                <w:szCs w:val="17"/>
              </w:rPr>
            </w:pPr>
            <w:r w:rsidRPr="00493BB6">
              <w:rPr>
                <w:rFonts w:asciiTheme="majorBidi" w:hAnsiTheme="majorBidi" w:cstheme="majorBidi"/>
                <w:sz w:val="17"/>
                <w:szCs w:val="17"/>
              </w:rPr>
              <w:t>0.031g/L</w:t>
            </w:r>
          </w:p>
        </w:tc>
        <w:tc>
          <w:tcPr>
            <w:tcW w:w="957" w:type="dxa"/>
            <w:vAlign w:val="bottom"/>
          </w:tcPr>
          <w:p w:rsidR="007A5CB2" w:rsidRPr="00493BB6" w:rsidRDefault="007A5CB2" w:rsidP="00F4401E">
            <w:pPr>
              <w:jc w:val="center"/>
              <w:rPr>
                <w:rFonts w:asciiTheme="majorBidi" w:hAnsiTheme="majorBidi" w:cstheme="majorBidi"/>
                <w:sz w:val="17"/>
                <w:szCs w:val="17"/>
              </w:rPr>
            </w:pPr>
            <w:r w:rsidRPr="00493BB6">
              <w:rPr>
                <w:rFonts w:asciiTheme="majorBidi" w:hAnsiTheme="majorBidi" w:cstheme="majorBidi"/>
                <w:sz w:val="17"/>
                <w:szCs w:val="17"/>
              </w:rPr>
              <w:t>2,844g/L</w:t>
            </w:r>
          </w:p>
        </w:tc>
        <w:tc>
          <w:tcPr>
            <w:tcW w:w="1418" w:type="dxa"/>
            <w:vAlign w:val="bottom"/>
          </w:tcPr>
          <w:p w:rsidR="007A5CB2" w:rsidRPr="0090385B" w:rsidRDefault="007A5CB2" w:rsidP="00F4401E">
            <w:pPr>
              <w:jc w:val="center"/>
              <w:rPr>
                <w:rFonts w:asciiTheme="majorBidi" w:hAnsiTheme="majorBidi" w:cstheme="majorBidi"/>
                <w:sz w:val="17"/>
                <w:szCs w:val="17"/>
                <w:lang w:val="en-US" w:eastAsia="en-US"/>
              </w:rPr>
            </w:pPr>
            <w:r w:rsidRPr="0090385B">
              <w:rPr>
                <w:rFonts w:asciiTheme="majorBidi" w:hAnsiTheme="majorBidi" w:cstheme="majorBidi"/>
                <w:sz w:val="17"/>
                <w:szCs w:val="17"/>
                <w:lang w:val="en-US" w:eastAsia="en-US"/>
              </w:rPr>
              <w:t>14,867,062</w:t>
            </w:r>
          </w:p>
        </w:tc>
      </w:tr>
      <w:tr w:rsidR="007A5CB2" w:rsidRPr="00BD0ED8" w:rsidTr="00F4401E">
        <w:tc>
          <w:tcPr>
            <w:tcW w:w="1560" w:type="dxa"/>
          </w:tcPr>
          <w:p w:rsidR="007A5CB2" w:rsidRPr="00493BB6" w:rsidRDefault="007A5CB2" w:rsidP="00F4401E">
            <w:pPr>
              <w:jc w:val="center"/>
              <w:rPr>
                <w:rFonts w:asciiTheme="majorBidi" w:hAnsiTheme="majorBidi" w:cstheme="majorBidi"/>
                <w:sz w:val="17"/>
                <w:szCs w:val="17"/>
              </w:rPr>
            </w:pPr>
            <w:r w:rsidRPr="00493BB6">
              <w:rPr>
                <w:rFonts w:asciiTheme="majorBidi" w:hAnsiTheme="majorBidi" w:cstheme="majorBidi"/>
                <w:sz w:val="17"/>
                <w:szCs w:val="17"/>
              </w:rPr>
              <w:t>Heavy fuel oil</w:t>
            </w:r>
          </w:p>
        </w:tc>
        <w:tc>
          <w:tcPr>
            <w:tcW w:w="1134" w:type="dxa"/>
          </w:tcPr>
          <w:p w:rsidR="007A5CB2" w:rsidRPr="00493BB6" w:rsidRDefault="007A5CB2" w:rsidP="00F4401E">
            <w:pPr>
              <w:jc w:val="center"/>
              <w:rPr>
                <w:rFonts w:asciiTheme="majorBidi" w:hAnsiTheme="majorBidi" w:cstheme="majorBidi"/>
                <w:sz w:val="17"/>
                <w:szCs w:val="17"/>
              </w:rPr>
            </w:pPr>
            <w:r w:rsidRPr="00493BB6">
              <w:rPr>
                <w:rFonts w:asciiTheme="majorBidi" w:hAnsiTheme="majorBidi" w:cstheme="majorBidi"/>
                <w:sz w:val="17"/>
                <w:szCs w:val="17"/>
              </w:rPr>
              <w:t>3,414,998</w:t>
            </w:r>
          </w:p>
        </w:tc>
        <w:tc>
          <w:tcPr>
            <w:tcW w:w="1276" w:type="dxa"/>
          </w:tcPr>
          <w:p w:rsidR="007A5CB2" w:rsidRPr="00493BB6" w:rsidRDefault="007A5CB2" w:rsidP="00F4401E">
            <w:pPr>
              <w:jc w:val="center"/>
              <w:rPr>
                <w:rFonts w:asciiTheme="majorBidi" w:hAnsiTheme="majorBidi" w:cstheme="majorBidi"/>
                <w:sz w:val="17"/>
                <w:szCs w:val="17"/>
              </w:rPr>
            </w:pPr>
            <w:r w:rsidRPr="00493BB6">
              <w:rPr>
                <w:rFonts w:asciiTheme="majorBidi" w:hAnsiTheme="majorBidi" w:cstheme="majorBidi"/>
                <w:sz w:val="17"/>
                <w:szCs w:val="17"/>
              </w:rPr>
              <w:t>921,960kL</w:t>
            </w:r>
          </w:p>
        </w:tc>
        <w:tc>
          <w:tcPr>
            <w:tcW w:w="956" w:type="dxa"/>
            <w:vAlign w:val="bottom"/>
          </w:tcPr>
          <w:p w:rsidR="007A5CB2" w:rsidRPr="00493BB6" w:rsidRDefault="007A5CB2" w:rsidP="00F4401E">
            <w:pPr>
              <w:jc w:val="center"/>
              <w:rPr>
                <w:rFonts w:asciiTheme="majorBidi" w:hAnsiTheme="majorBidi" w:cstheme="majorBidi"/>
                <w:sz w:val="17"/>
                <w:szCs w:val="17"/>
              </w:rPr>
            </w:pPr>
            <w:r w:rsidRPr="00493BB6">
              <w:rPr>
                <w:rFonts w:asciiTheme="majorBidi" w:hAnsiTheme="majorBidi" w:cstheme="majorBidi"/>
                <w:sz w:val="17"/>
                <w:szCs w:val="17"/>
              </w:rPr>
              <w:t>3,080g/L</w:t>
            </w:r>
          </w:p>
        </w:tc>
        <w:tc>
          <w:tcPr>
            <w:tcW w:w="957" w:type="dxa"/>
            <w:vAlign w:val="bottom"/>
          </w:tcPr>
          <w:p w:rsidR="007A5CB2" w:rsidRPr="00493BB6" w:rsidRDefault="007A5CB2" w:rsidP="00F4401E">
            <w:pPr>
              <w:jc w:val="center"/>
              <w:rPr>
                <w:rFonts w:asciiTheme="majorBidi" w:hAnsiTheme="majorBidi" w:cstheme="majorBidi"/>
                <w:sz w:val="17"/>
                <w:szCs w:val="17"/>
              </w:rPr>
            </w:pPr>
            <w:r w:rsidRPr="00493BB6">
              <w:rPr>
                <w:rFonts w:asciiTheme="majorBidi" w:hAnsiTheme="majorBidi" w:cstheme="majorBidi"/>
                <w:sz w:val="17"/>
                <w:szCs w:val="17"/>
              </w:rPr>
              <w:t>0.034g/L</w:t>
            </w:r>
          </w:p>
        </w:tc>
        <w:tc>
          <w:tcPr>
            <w:tcW w:w="957" w:type="dxa"/>
            <w:vAlign w:val="bottom"/>
          </w:tcPr>
          <w:p w:rsidR="007A5CB2" w:rsidRPr="00493BB6" w:rsidRDefault="007A5CB2" w:rsidP="00F4401E">
            <w:pPr>
              <w:jc w:val="center"/>
              <w:rPr>
                <w:rFonts w:asciiTheme="majorBidi" w:hAnsiTheme="majorBidi" w:cstheme="majorBidi"/>
                <w:sz w:val="17"/>
                <w:szCs w:val="17"/>
              </w:rPr>
            </w:pPr>
            <w:r w:rsidRPr="00493BB6">
              <w:rPr>
                <w:rFonts w:asciiTheme="majorBidi" w:hAnsiTheme="majorBidi" w:cstheme="majorBidi"/>
                <w:sz w:val="17"/>
                <w:szCs w:val="17"/>
              </w:rPr>
              <w:t>0.064g/L</w:t>
            </w:r>
          </w:p>
        </w:tc>
        <w:tc>
          <w:tcPr>
            <w:tcW w:w="957" w:type="dxa"/>
            <w:vAlign w:val="bottom"/>
          </w:tcPr>
          <w:p w:rsidR="007A5CB2" w:rsidRPr="00493BB6" w:rsidRDefault="007A5CB2" w:rsidP="00F4401E">
            <w:pPr>
              <w:jc w:val="center"/>
              <w:rPr>
                <w:rFonts w:asciiTheme="majorBidi" w:hAnsiTheme="majorBidi" w:cstheme="majorBidi"/>
                <w:sz w:val="17"/>
                <w:szCs w:val="17"/>
              </w:rPr>
            </w:pPr>
            <w:r w:rsidRPr="00493BB6">
              <w:rPr>
                <w:rFonts w:asciiTheme="majorBidi" w:hAnsiTheme="majorBidi" w:cstheme="majorBidi"/>
                <w:sz w:val="17"/>
                <w:szCs w:val="17"/>
              </w:rPr>
              <w:t>3,100g/L</w:t>
            </w:r>
          </w:p>
        </w:tc>
        <w:tc>
          <w:tcPr>
            <w:tcW w:w="1418" w:type="dxa"/>
            <w:vAlign w:val="bottom"/>
          </w:tcPr>
          <w:p w:rsidR="007A5CB2" w:rsidRPr="0090385B" w:rsidRDefault="007A5CB2" w:rsidP="00F4401E">
            <w:pPr>
              <w:jc w:val="center"/>
              <w:rPr>
                <w:rFonts w:asciiTheme="majorBidi" w:hAnsiTheme="majorBidi" w:cstheme="majorBidi"/>
                <w:sz w:val="17"/>
                <w:szCs w:val="17"/>
                <w:lang w:val="en-US" w:eastAsia="en-US"/>
              </w:rPr>
            </w:pPr>
            <w:r w:rsidRPr="0090385B">
              <w:rPr>
                <w:rFonts w:asciiTheme="majorBidi" w:hAnsiTheme="majorBidi" w:cstheme="majorBidi"/>
                <w:sz w:val="17"/>
                <w:szCs w:val="17"/>
                <w:lang w:val="en-US" w:eastAsia="en-US"/>
              </w:rPr>
              <w:t>2,858,004,087</w:t>
            </w:r>
          </w:p>
        </w:tc>
      </w:tr>
      <w:tr w:rsidR="007A5CB2" w:rsidRPr="00BD0ED8" w:rsidTr="00F4401E">
        <w:tc>
          <w:tcPr>
            <w:tcW w:w="1560" w:type="dxa"/>
          </w:tcPr>
          <w:p w:rsidR="007A5CB2" w:rsidRPr="00493BB6" w:rsidRDefault="007A5CB2" w:rsidP="00F4401E">
            <w:pPr>
              <w:jc w:val="center"/>
              <w:rPr>
                <w:rFonts w:asciiTheme="majorBidi" w:hAnsiTheme="majorBidi" w:cstheme="majorBidi"/>
                <w:sz w:val="17"/>
                <w:szCs w:val="17"/>
              </w:rPr>
            </w:pPr>
            <w:r w:rsidRPr="00493BB6">
              <w:rPr>
                <w:rFonts w:asciiTheme="majorBidi" w:hAnsiTheme="majorBidi" w:cstheme="majorBidi"/>
                <w:sz w:val="17"/>
                <w:szCs w:val="17"/>
              </w:rPr>
              <w:t>Diesel</w:t>
            </w:r>
          </w:p>
        </w:tc>
        <w:tc>
          <w:tcPr>
            <w:tcW w:w="1134" w:type="dxa"/>
          </w:tcPr>
          <w:p w:rsidR="007A5CB2" w:rsidRPr="00493BB6" w:rsidRDefault="007A5CB2" w:rsidP="00F4401E">
            <w:pPr>
              <w:jc w:val="center"/>
              <w:rPr>
                <w:rFonts w:asciiTheme="majorBidi" w:hAnsiTheme="majorBidi" w:cstheme="majorBidi"/>
                <w:sz w:val="17"/>
                <w:szCs w:val="17"/>
              </w:rPr>
            </w:pPr>
            <w:r w:rsidRPr="00493BB6">
              <w:rPr>
                <w:rFonts w:asciiTheme="majorBidi" w:hAnsiTheme="majorBidi" w:cstheme="majorBidi"/>
                <w:sz w:val="17"/>
                <w:szCs w:val="17"/>
              </w:rPr>
              <w:t>4,028</w:t>
            </w:r>
          </w:p>
        </w:tc>
        <w:tc>
          <w:tcPr>
            <w:tcW w:w="1276" w:type="dxa"/>
          </w:tcPr>
          <w:p w:rsidR="007A5CB2" w:rsidRPr="00493BB6" w:rsidRDefault="007A5CB2" w:rsidP="00F4401E">
            <w:pPr>
              <w:jc w:val="center"/>
              <w:rPr>
                <w:rFonts w:asciiTheme="majorBidi" w:hAnsiTheme="majorBidi" w:cstheme="majorBidi"/>
                <w:sz w:val="17"/>
                <w:szCs w:val="17"/>
              </w:rPr>
            </w:pPr>
            <w:r w:rsidRPr="00493BB6">
              <w:rPr>
                <w:rFonts w:asciiTheme="majorBidi" w:hAnsiTheme="majorBidi" w:cstheme="majorBidi"/>
                <w:sz w:val="17"/>
                <w:szCs w:val="17"/>
              </w:rPr>
              <w:t>1,302kl</w:t>
            </w:r>
          </w:p>
        </w:tc>
        <w:tc>
          <w:tcPr>
            <w:tcW w:w="956" w:type="dxa"/>
            <w:vAlign w:val="bottom"/>
          </w:tcPr>
          <w:p w:rsidR="007A5CB2" w:rsidRPr="00493BB6" w:rsidRDefault="007A5CB2" w:rsidP="00F4401E">
            <w:pPr>
              <w:jc w:val="center"/>
              <w:rPr>
                <w:rFonts w:asciiTheme="majorBidi" w:hAnsiTheme="majorBidi" w:cstheme="majorBidi"/>
                <w:sz w:val="17"/>
                <w:szCs w:val="17"/>
              </w:rPr>
            </w:pPr>
            <w:r w:rsidRPr="00493BB6">
              <w:rPr>
                <w:rFonts w:asciiTheme="majorBidi" w:hAnsiTheme="majorBidi" w:cstheme="majorBidi"/>
                <w:sz w:val="17"/>
                <w:szCs w:val="17"/>
              </w:rPr>
              <w:t>2,730g/L</w:t>
            </w:r>
          </w:p>
        </w:tc>
        <w:tc>
          <w:tcPr>
            <w:tcW w:w="957" w:type="dxa"/>
            <w:vAlign w:val="bottom"/>
          </w:tcPr>
          <w:p w:rsidR="007A5CB2" w:rsidRPr="00493BB6" w:rsidRDefault="007A5CB2" w:rsidP="00F4401E">
            <w:pPr>
              <w:jc w:val="center"/>
              <w:rPr>
                <w:rFonts w:asciiTheme="majorBidi" w:hAnsiTheme="majorBidi" w:cstheme="majorBidi"/>
                <w:sz w:val="17"/>
                <w:szCs w:val="17"/>
              </w:rPr>
            </w:pPr>
            <w:r w:rsidRPr="00493BB6">
              <w:rPr>
                <w:rFonts w:asciiTheme="majorBidi" w:hAnsiTheme="majorBidi" w:cstheme="majorBidi"/>
                <w:sz w:val="17"/>
                <w:szCs w:val="17"/>
              </w:rPr>
              <w:t>0.133g/L</w:t>
            </w:r>
          </w:p>
        </w:tc>
        <w:tc>
          <w:tcPr>
            <w:tcW w:w="957" w:type="dxa"/>
            <w:vAlign w:val="bottom"/>
          </w:tcPr>
          <w:p w:rsidR="007A5CB2" w:rsidRPr="00493BB6" w:rsidRDefault="007A5CB2" w:rsidP="00F4401E">
            <w:pPr>
              <w:jc w:val="center"/>
              <w:rPr>
                <w:rFonts w:asciiTheme="majorBidi" w:hAnsiTheme="majorBidi" w:cstheme="majorBidi"/>
                <w:sz w:val="17"/>
                <w:szCs w:val="17"/>
              </w:rPr>
            </w:pPr>
            <w:r w:rsidRPr="00493BB6">
              <w:rPr>
                <w:rFonts w:asciiTheme="majorBidi" w:hAnsiTheme="majorBidi" w:cstheme="majorBidi"/>
                <w:sz w:val="17"/>
                <w:szCs w:val="17"/>
              </w:rPr>
              <w:t>0.4g/L</w:t>
            </w:r>
          </w:p>
        </w:tc>
        <w:tc>
          <w:tcPr>
            <w:tcW w:w="957" w:type="dxa"/>
            <w:vAlign w:val="bottom"/>
          </w:tcPr>
          <w:p w:rsidR="007A5CB2" w:rsidRPr="00493BB6" w:rsidRDefault="007A5CB2" w:rsidP="00F4401E">
            <w:pPr>
              <w:jc w:val="center"/>
              <w:rPr>
                <w:rFonts w:asciiTheme="majorBidi" w:hAnsiTheme="majorBidi" w:cstheme="majorBidi"/>
                <w:sz w:val="17"/>
                <w:szCs w:val="17"/>
              </w:rPr>
            </w:pPr>
            <w:r w:rsidRPr="00493BB6">
              <w:rPr>
                <w:rFonts w:asciiTheme="majorBidi" w:hAnsiTheme="majorBidi" w:cstheme="majorBidi"/>
                <w:sz w:val="17"/>
                <w:szCs w:val="17"/>
              </w:rPr>
              <w:t>2,853g/L</w:t>
            </w:r>
          </w:p>
        </w:tc>
        <w:tc>
          <w:tcPr>
            <w:tcW w:w="1418" w:type="dxa"/>
            <w:vAlign w:val="bottom"/>
          </w:tcPr>
          <w:p w:rsidR="007A5CB2" w:rsidRPr="0090385B" w:rsidRDefault="007A5CB2" w:rsidP="00F4401E">
            <w:pPr>
              <w:jc w:val="center"/>
              <w:rPr>
                <w:rFonts w:asciiTheme="majorBidi" w:hAnsiTheme="majorBidi" w:cstheme="majorBidi"/>
                <w:sz w:val="17"/>
                <w:szCs w:val="17"/>
                <w:lang w:val="en-US" w:eastAsia="en-US"/>
              </w:rPr>
            </w:pPr>
            <w:r w:rsidRPr="0090385B">
              <w:rPr>
                <w:rFonts w:asciiTheme="majorBidi" w:hAnsiTheme="majorBidi" w:cstheme="majorBidi"/>
                <w:sz w:val="17"/>
                <w:szCs w:val="17"/>
                <w:lang w:val="en-US" w:eastAsia="en-US"/>
              </w:rPr>
              <w:t>3,713,988</w:t>
            </w:r>
          </w:p>
        </w:tc>
      </w:tr>
      <w:tr w:rsidR="007A5CB2" w:rsidRPr="00BD0ED8" w:rsidTr="00F4401E">
        <w:tc>
          <w:tcPr>
            <w:tcW w:w="1560" w:type="dxa"/>
          </w:tcPr>
          <w:p w:rsidR="007A5CB2" w:rsidRPr="00493BB6" w:rsidRDefault="007A5CB2" w:rsidP="00F4401E">
            <w:pPr>
              <w:jc w:val="center"/>
              <w:rPr>
                <w:rFonts w:asciiTheme="majorBidi" w:hAnsiTheme="majorBidi" w:cstheme="majorBidi"/>
                <w:sz w:val="17"/>
                <w:szCs w:val="17"/>
              </w:rPr>
            </w:pPr>
            <w:r w:rsidRPr="00493BB6">
              <w:rPr>
                <w:rFonts w:asciiTheme="majorBidi" w:hAnsiTheme="majorBidi" w:cstheme="majorBidi"/>
                <w:sz w:val="17"/>
                <w:szCs w:val="17"/>
              </w:rPr>
              <w:t>Natural gas</w:t>
            </w:r>
          </w:p>
        </w:tc>
        <w:tc>
          <w:tcPr>
            <w:tcW w:w="1134" w:type="dxa"/>
          </w:tcPr>
          <w:p w:rsidR="007A5CB2" w:rsidRPr="00493BB6" w:rsidRDefault="007A5CB2" w:rsidP="00F4401E">
            <w:pPr>
              <w:jc w:val="center"/>
              <w:rPr>
                <w:rFonts w:asciiTheme="majorBidi" w:hAnsiTheme="majorBidi" w:cstheme="majorBidi"/>
                <w:sz w:val="17"/>
                <w:szCs w:val="17"/>
              </w:rPr>
            </w:pPr>
            <w:r w:rsidRPr="00493BB6">
              <w:rPr>
                <w:rFonts w:asciiTheme="majorBidi" w:hAnsiTheme="majorBidi" w:cstheme="majorBidi"/>
                <w:sz w:val="17"/>
                <w:szCs w:val="17"/>
              </w:rPr>
              <w:t>2,319,797</w:t>
            </w:r>
          </w:p>
        </w:tc>
        <w:tc>
          <w:tcPr>
            <w:tcW w:w="1276" w:type="dxa"/>
          </w:tcPr>
          <w:p w:rsidR="007A5CB2" w:rsidRPr="00493BB6" w:rsidRDefault="007A5CB2" w:rsidP="00F4401E">
            <w:pPr>
              <w:jc w:val="center"/>
              <w:rPr>
                <w:rFonts w:asciiTheme="majorBidi" w:hAnsiTheme="majorBidi" w:cstheme="majorBidi"/>
                <w:sz w:val="17"/>
                <w:szCs w:val="17"/>
              </w:rPr>
            </w:pPr>
            <w:r w:rsidRPr="00493BB6">
              <w:rPr>
                <w:rFonts w:asciiTheme="majorBidi" w:hAnsiTheme="majorBidi" w:cstheme="majorBidi"/>
                <w:sz w:val="17"/>
                <w:szCs w:val="17"/>
              </w:rPr>
              <w:t>533,857 k.m</w:t>
            </w:r>
            <w:r w:rsidRPr="00493BB6">
              <w:rPr>
                <w:rFonts w:asciiTheme="majorBidi" w:hAnsiTheme="majorBidi" w:cstheme="majorBidi"/>
                <w:sz w:val="17"/>
                <w:szCs w:val="17"/>
                <w:vertAlign w:val="superscript"/>
              </w:rPr>
              <w:t>3</w:t>
            </w:r>
          </w:p>
        </w:tc>
        <w:tc>
          <w:tcPr>
            <w:tcW w:w="956" w:type="dxa"/>
            <w:vAlign w:val="bottom"/>
          </w:tcPr>
          <w:p w:rsidR="007A5CB2" w:rsidRPr="00493BB6" w:rsidRDefault="007A5CB2" w:rsidP="00F4401E">
            <w:pPr>
              <w:jc w:val="center"/>
              <w:rPr>
                <w:rFonts w:asciiTheme="majorBidi" w:hAnsiTheme="majorBidi" w:cstheme="majorBidi"/>
                <w:sz w:val="17"/>
                <w:szCs w:val="17"/>
              </w:rPr>
            </w:pPr>
            <w:r w:rsidRPr="00493BB6">
              <w:rPr>
                <w:rFonts w:asciiTheme="majorBidi" w:hAnsiTheme="majorBidi" w:cstheme="majorBidi"/>
                <w:sz w:val="17"/>
                <w:szCs w:val="17"/>
              </w:rPr>
              <w:t>1,891g/m3</w:t>
            </w:r>
          </w:p>
        </w:tc>
        <w:tc>
          <w:tcPr>
            <w:tcW w:w="957" w:type="dxa"/>
            <w:vAlign w:val="bottom"/>
          </w:tcPr>
          <w:p w:rsidR="007A5CB2" w:rsidRPr="00493BB6" w:rsidRDefault="007A5CB2" w:rsidP="00F4401E">
            <w:pPr>
              <w:jc w:val="center"/>
              <w:rPr>
                <w:rFonts w:asciiTheme="majorBidi" w:hAnsiTheme="majorBidi" w:cstheme="majorBidi"/>
                <w:sz w:val="17"/>
                <w:szCs w:val="17"/>
              </w:rPr>
            </w:pPr>
            <w:r w:rsidRPr="00493BB6">
              <w:rPr>
                <w:rFonts w:asciiTheme="majorBidi" w:hAnsiTheme="majorBidi" w:cstheme="majorBidi"/>
                <w:sz w:val="17"/>
                <w:szCs w:val="17"/>
              </w:rPr>
              <w:t>0.49g/m3</w:t>
            </w:r>
          </w:p>
        </w:tc>
        <w:tc>
          <w:tcPr>
            <w:tcW w:w="957" w:type="dxa"/>
            <w:vAlign w:val="bottom"/>
          </w:tcPr>
          <w:p w:rsidR="007A5CB2" w:rsidRPr="00493BB6" w:rsidRDefault="007A5CB2" w:rsidP="00F4401E">
            <w:pPr>
              <w:jc w:val="center"/>
              <w:rPr>
                <w:rFonts w:asciiTheme="majorBidi" w:hAnsiTheme="majorBidi" w:cstheme="majorBidi"/>
                <w:sz w:val="17"/>
                <w:szCs w:val="17"/>
              </w:rPr>
            </w:pPr>
            <w:r w:rsidRPr="00493BB6">
              <w:rPr>
                <w:rFonts w:asciiTheme="majorBidi" w:hAnsiTheme="majorBidi" w:cstheme="majorBidi"/>
                <w:sz w:val="17"/>
                <w:szCs w:val="17"/>
              </w:rPr>
              <w:t>0.049g/m3</w:t>
            </w:r>
          </w:p>
        </w:tc>
        <w:tc>
          <w:tcPr>
            <w:tcW w:w="957" w:type="dxa"/>
            <w:vAlign w:val="bottom"/>
          </w:tcPr>
          <w:p w:rsidR="007A5CB2" w:rsidRPr="00493BB6" w:rsidRDefault="007A5CB2" w:rsidP="00F4401E">
            <w:pPr>
              <w:jc w:val="center"/>
              <w:rPr>
                <w:rFonts w:asciiTheme="majorBidi" w:hAnsiTheme="majorBidi" w:cstheme="majorBidi"/>
                <w:sz w:val="17"/>
                <w:szCs w:val="17"/>
              </w:rPr>
            </w:pPr>
            <w:r w:rsidRPr="00493BB6">
              <w:rPr>
                <w:rFonts w:asciiTheme="majorBidi" w:hAnsiTheme="majorBidi" w:cstheme="majorBidi"/>
                <w:sz w:val="17"/>
                <w:szCs w:val="17"/>
              </w:rPr>
              <w:t>1,918g/m3</w:t>
            </w:r>
          </w:p>
        </w:tc>
        <w:tc>
          <w:tcPr>
            <w:tcW w:w="1418" w:type="dxa"/>
            <w:vAlign w:val="bottom"/>
          </w:tcPr>
          <w:p w:rsidR="007A5CB2" w:rsidRPr="0090385B" w:rsidRDefault="007A5CB2" w:rsidP="00F4401E">
            <w:pPr>
              <w:jc w:val="center"/>
              <w:rPr>
                <w:rFonts w:asciiTheme="majorBidi" w:hAnsiTheme="majorBidi" w:cstheme="majorBidi"/>
                <w:sz w:val="17"/>
                <w:szCs w:val="17"/>
                <w:lang w:val="en-US" w:eastAsia="en-US"/>
              </w:rPr>
            </w:pPr>
            <w:r w:rsidRPr="0090385B">
              <w:rPr>
                <w:rFonts w:asciiTheme="majorBidi" w:hAnsiTheme="majorBidi" w:cstheme="majorBidi"/>
                <w:sz w:val="17"/>
                <w:szCs w:val="17"/>
                <w:lang w:val="en-US" w:eastAsia="en-US"/>
              </w:rPr>
              <w:t>1,023,858,715</w:t>
            </w:r>
          </w:p>
        </w:tc>
      </w:tr>
      <w:tr w:rsidR="007A5CB2" w:rsidRPr="00BD0ED8" w:rsidTr="00F4401E">
        <w:tc>
          <w:tcPr>
            <w:tcW w:w="1560" w:type="dxa"/>
          </w:tcPr>
          <w:p w:rsidR="007A5CB2" w:rsidRPr="00493BB6" w:rsidRDefault="007A5CB2" w:rsidP="00F4401E">
            <w:pPr>
              <w:jc w:val="center"/>
              <w:rPr>
                <w:rFonts w:asciiTheme="majorBidi" w:hAnsiTheme="majorBidi" w:cstheme="majorBidi"/>
                <w:sz w:val="17"/>
                <w:szCs w:val="17"/>
              </w:rPr>
            </w:pPr>
            <w:r w:rsidRPr="00493BB6">
              <w:rPr>
                <w:rFonts w:asciiTheme="majorBidi" w:hAnsiTheme="majorBidi" w:cstheme="majorBidi"/>
                <w:sz w:val="17"/>
                <w:szCs w:val="17"/>
              </w:rPr>
              <w:t>Hydro</w:t>
            </w:r>
          </w:p>
        </w:tc>
        <w:tc>
          <w:tcPr>
            <w:tcW w:w="1134" w:type="dxa"/>
          </w:tcPr>
          <w:p w:rsidR="007A5CB2" w:rsidRPr="00493BB6" w:rsidRDefault="007A5CB2" w:rsidP="00F4401E">
            <w:pPr>
              <w:jc w:val="center"/>
              <w:rPr>
                <w:rFonts w:asciiTheme="majorBidi" w:hAnsiTheme="majorBidi" w:cstheme="majorBidi"/>
                <w:sz w:val="17"/>
                <w:szCs w:val="17"/>
              </w:rPr>
            </w:pPr>
            <w:r w:rsidRPr="00493BB6">
              <w:rPr>
                <w:rFonts w:asciiTheme="majorBidi" w:hAnsiTheme="majorBidi" w:cstheme="majorBidi"/>
                <w:sz w:val="17"/>
                <w:szCs w:val="17"/>
              </w:rPr>
              <w:t>3,714,228</w:t>
            </w:r>
          </w:p>
        </w:tc>
        <w:tc>
          <w:tcPr>
            <w:tcW w:w="1276" w:type="dxa"/>
          </w:tcPr>
          <w:p w:rsidR="007A5CB2" w:rsidRPr="00493BB6" w:rsidRDefault="007A5CB2" w:rsidP="00F4401E">
            <w:pPr>
              <w:jc w:val="center"/>
              <w:rPr>
                <w:rFonts w:asciiTheme="majorBidi" w:hAnsiTheme="majorBidi" w:cstheme="majorBidi"/>
                <w:sz w:val="17"/>
                <w:szCs w:val="17"/>
              </w:rPr>
            </w:pPr>
            <w:r w:rsidRPr="00493BB6">
              <w:rPr>
                <w:rFonts w:asciiTheme="majorBidi" w:hAnsiTheme="majorBidi" w:cstheme="majorBidi"/>
                <w:sz w:val="17"/>
                <w:szCs w:val="17"/>
              </w:rPr>
              <w:t>N/A</w:t>
            </w:r>
          </w:p>
        </w:tc>
        <w:tc>
          <w:tcPr>
            <w:tcW w:w="956" w:type="dxa"/>
            <w:vAlign w:val="bottom"/>
          </w:tcPr>
          <w:p w:rsidR="007A5CB2" w:rsidRPr="00493BB6" w:rsidRDefault="007A5CB2" w:rsidP="00F4401E">
            <w:pPr>
              <w:jc w:val="center"/>
              <w:rPr>
                <w:rFonts w:asciiTheme="majorBidi" w:hAnsiTheme="majorBidi" w:cstheme="majorBidi"/>
                <w:sz w:val="17"/>
                <w:szCs w:val="17"/>
              </w:rPr>
            </w:pPr>
            <w:r w:rsidRPr="00493BB6">
              <w:rPr>
                <w:rFonts w:asciiTheme="majorBidi" w:hAnsiTheme="majorBidi" w:cstheme="majorBidi"/>
                <w:sz w:val="17"/>
                <w:szCs w:val="17"/>
              </w:rPr>
              <w:t>0</w:t>
            </w:r>
          </w:p>
        </w:tc>
        <w:tc>
          <w:tcPr>
            <w:tcW w:w="957" w:type="dxa"/>
            <w:vAlign w:val="bottom"/>
          </w:tcPr>
          <w:p w:rsidR="007A5CB2" w:rsidRPr="00493BB6" w:rsidRDefault="007A5CB2" w:rsidP="00F4401E">
            <w:pPr>
              <w:jc w:val="center"/>
              <w:rPr>
                <w:rFonts w:asciiTheme="majorBidi" w:hAnsiTheme="majorBidi" w:cstheme="majorBidi"/>
                <w:sz w:val="17"/>
                <w:szCs w:val="17"/>
              </w:rPr>
            </w:pPr>
            <w:r w:rsidRPr="00493BB6">
              <w:rPr>
                <w:rFonts w:asciiTheme="majorBidi" w:hAnsiTheme="majorBidi" w:cstheme="majorBidi"/>
                <w:sz w:val="17"/>
                <w:szCs w:val="17"/>
              </w:rPr>
              <w:t>0</w:t>
            </w:r>
          </w:p>
        </w:tc>
        <w:tc>
          <w:tcPr>
            <w:tcW w:w="957" w:type="dxa"/>
            <w:vAlign w:val="bottom"/>
          </w:tcPr>
          <w:p w:rsidR="007A5CB2" w:rsidRPr="00493BB6" w:rsidRDefault="007A5CB2" w:rsidP="00F4401E">
            <w:pPr>
              <w:jc w:val="center"/>
              <w:rPr>
                <w:rFonts w:asciiTheme="majorBidi" w:hAnsiTheme="majorBidi" w:cstheme="majorBidi"/>
                <w:sz w:val="17"/>
                <w:szCs w:val="17"/>
              </w:rPr>
            </w:pPr>
            <w:r w:rsidRPr="00493BB6">
              <w:rPr>
                <w:rFonts w:asciiTheme="majorBidi" w:hAnsiTheme="majorBidi" w:cstheme="majorBidi"/>
                <w:sz w:val="17"/>
                <w:szCs w:val="17"/>
              </w:rPr>
              <w:t>0</w:t>
            </w:r>
          </w:p>
        </w:tc>
        <w:tc>
          <w:tcPr>
            <w:tcW w:w="957" w:type="dxa"/>
            <w:vAlign w:val="bottom"/>
          </w:tcPr>
          <w:p w:rsidR="007A5CB2" w:rsidRPr="00493BB6" w:rsidRDefault="007A5CB2" w:rsidP="00F4401E">
            <w:pPr>
              <w:jc w:val="center"/>
              <w:rPr>
                <w:rFonts w:asciiTheme="majorBidi" w:hAnsiTheme="majorBidi" w:cstheme="majorBidi"/>
                <w:sz w:val="17"/>
                <w:szCs w:val="17"/>
              </w:rPr>
            </w:pPr>
            <w:r w:rsidRPr="00493BB6">
              <w:rPr>
                <w:rFonts w:asciiTheme="majorBidi" w:hAnsiTheme="majorBidi" w:cstheme="majorBidi"/>
                <w:sz w:val="17"/>
                <w:szCs w:val="17"/>
              </w:rPr>
              <w:t>0</w:t>
            </w:r>
          </w:p>
        </w:tc>
        <w:tc>
          <w:tcPr>
            <w:tcW w:w="1418" w:type="dxa"/>
            <w:vAlign w:val="bottom"/>
          </w:tcPr>
          <w:p w:rsidR="007A5CB2" w:rsidRPr="00493BB6" w:rsidRDefault="007A5CB2" w:rsidP="00F4401E">
            <w:pPr>
              <w:jc w:val="center"/>
              <w:rPr>
                <w:rFonts w:asciiTheme="majorBidi" w:hAnsiTheme="majorBidi" w:cstheme="majorBidi"/>
                <w:sz w:val="17"/>
                <w:szCs w:val="17"/>
              </w:rPr>
            </w:pPr>
            <w:r w:rsidRPr="00493BB6">
              <w:rPr>
                <w:rFonts w:asciiTheme="majorBidi" w:hAnsiTheme="majorBidi" w:cstheme="majorBidi"/>
                <w:sz w:val="17"/>
                <w:szCs w:val="17"/>
              </w:rPr>
              <w:t>0</w:t>
            </w:r>
          </w:p>
        </w:tc>
      </w:tr>
      <w:tr w:rsidR="007A5CB2" w:rsidRPr="00BD0ED8" w:rsidTr="00F4401E">
        <w:tc>
          <w:tcPr>
            <w:tcW w:w="1560" w:type="dxa"/>
          </w:tcPr>
          <w:p w:rsidR="007A5CB2" w:rsidRPr="00493BB6" w:rsidRDefault="007A5CB2" w:rsidP="00F4401E">
            <w:pPr>
              <w:jc w:val="center"/>
              <w:rPr>
                <w:rFonts w:asciiTheme="majorBidi" w:hAnsiTheme="majorBidi" w:cstheme="majorBidi"/>
                <w:sz w:val="17"/>
                <w:szCs w:val="17"/>
              </w:rPr>
            </w:pPr>
            <w:r w:rsidRPr="00493BB6">
              <w:rPr>
                <w:rFonts w:asciiTheme="majorBidi" w:hAnsiTheme="majorBidi" w:cstheme="majorBidi"/>
                <w:sz w:val="17"/>
                <w:szCs w:val="17"/>
              </w:rPr>
              <w:t>Nuclear</w:t>
            </w:r>
          </w:p>
        </w:tc>
        <w:tc>
          <w:tcPr>
            <w:tcW w:w="1134" w:type="dxa"/>
          </w:tcPr>
          <w:p w:rsidR="007A5CB2" w:rsidRPr="00493BB6" w:rsidRDefault="007A5CB2" w:rsidP="00F4401E">
            <w:pPr>
              <w:jc w:val="center"/>
              <w:rPr>
                <w:rFonts w:asciiTheme="majorBidi" w:hAnsiTheme="majorBidi" w:cstheme="majorBidi"/>
                <w:sz w:val="17"/>
                <w:szCs w:val="17"/>
              </w:rPr>
            </w:pPr>
            <w:r w:rsidRPr="00493BB6">
              <w:rPr>
                <w:rFonts w:asciiTheme="majorBidi" w:hAnsiTheme="majorBidi" w:cstheme="majorBidi"/>
                <w:sz w:val="17"/>
                <w:szCs w:val="17"/>
              </w:rPr>
              <w:t>4,366,463</w:t>
            </w:r>
          </w:p>
        </w:tc>
        <w:tc>
          <w:tcPr>
            <w:tcW w:w="1276" w:type="dxa"/>
          </w:tcPr>
          <w:p w:rsidR="007A5CB2" w:rsidRPr="00493BB6" w:rsidRDefault="007A5CB2" w:rsidP="00F4401E">
            <w:pPr>
              <w:jc w:val="center"/>
              <w:rPr>
                <w:rFonts w:asciiTheme="majorBidi" w:hAnsiTheme="majorBidi" w:cstheme="majorBidi"/>
                <w:sz w:val="17"/>
                <w:szCs w:val="17"/>
              </w:rPr>
            </w:pPr>
            <w:r w:rsidRPr="00493BB6">
              <w:rPr>
                <w:rFonts w:asciiTheme="majorBidi" w:hAnsiTheme="majorBidi" w:cstheme="majorBidi"/>
                <w:sz w:val="17"/>
                <w:szCs w:val="17"/>
              </w:rPr>
              <w:t>N/A</w:t>
            </w:r>
          </w:p>
        </w:tc>
        <w:tc>
          <w:tcPr>
            <w:tcW w:w="956" w:type="dxa"/>
            <w:vAlign w:val="bottom"/>
          </w:tcPr>
          <w:p w:rsidR="007A5CB2" w:rsidRPr="00493BB6" w:rsidRDefault="007A5CB2" w:rsidP="00F4401E">
            <w:pPr>
              <w:jc w:val="center"/>
              <w:rPr>
                <w:rFonts w:asciiTheme="majorBidi" w:hAnsiTheme="majorBidi" w:cstheme="majorBidi"/>
                <w:sz w:val="17"/>
                <w:szCs w:val="17"/>
              </w:rPr>
            </w:pPr>
            <w:r w:rsidRPr="00493BB6">
              <w:rPr>
                <w:rFonts w:asciiTheme="majorBidi" w:hAnsiTheme="majorBidi" w:cstheme="majorBidi"/>
                <w:sz w:val="17"/>
                <w:szCs w:val="17"/>
              </w:rPr>
              <w:t>0</w:t>
            </w:r>
          </w:p>
        </w:tc>
        <w:tc>
          <w:tcPr>
            <w:tcW w:w="957" w:type="dxa"/>
            <w:vAlign w:val="bottom"/>
          </w:tcPr>
          <w:p w:rsidR="007A5CB2" w:rsidRPr="00493BB6" w:rsidRDefault="007A5CB2" w:rsidP="00F4401E">
            <w:pPr>
              <w:jc w:val="center"/>
              <w:rPr>
                <w:rFonts w:asciiTheme="majorBidi" w:hAnsiTheme="majorBidi" w:cstheme="majorBidi"/>
                <w:sz w:val="17"/>
                <w:szCs w:val="17"/>
              </w:rPr>
            </w:pPr>
            <w:r w:rsidRPr="00493BB6">
              <w:rPr>
                <w:rFonts w:asciiTheme="majorBidi" w:hAnsiTheme="majorBidi" w:cstheme="majorBidi"/>
                <w:sz w:val="17"/>
                <w:szCs w:val="17"/>
              </w:rPr>
              <w:t>0</w:t>
            </w:r>
          </w:p>
        </w:tc>
        <w:tc>
          <w:tcPr>
            <w:tcW w:w="957" w:type="dxa"/>
            <w:vAlign w:val="bottom"/>
          </w:tcPr>
          <w:p w:rsidR="007A5CB2" w:rsidRPr="00493BB6" w:rsidRDefault="007A5CB2" w:rsidP="00F4401E">
            <w:pPr>
              <w:jc w:val="center"/>
              <w:rPr>
                <w:rFonts w:asciiTheme="majorBidi" w:hAnsiTheme="majorBidi" w:cstheme="majorBidi"/>
                <w:sz w:val="17"/>
                <w:szCs w:val="17"/>
              </w:rPr>
            </w:pPr>
            <w:r w:rsidRPr="00493BB6">
              <w:rPr>
                <w:rFonts w:asciiTheme="majorBidi" w:hAnsiTheme="majorBidi" w:cstheme="majorBidi"/>
                <w:sz w:val="17"/>
                <w:szCs w:val="17"/>
              </w:rPr>
              <w:t>0</w:t>
            </w:r>
          </w:p>
        </w:tc>
        <w:tc>
          <w:tcPr>
            <w:tcW w:w="957" w:type="dxa"/>
            <w:vAlign w:val="bottom"/>
          </w:tcPr>
          <w:p w:rsidR="007A5CB2" w:rsidRPr="00493BB6" w:rsidRDefault="007A5CB2" w:rsidP="00F4401E">
            <w:pPr>
              <w:jc w:val="center"/>
              <w:rPr>
                <w:rFonts w:asciiTheme="majorBidi" w:hAnsiTheme="majorBidi" w:cstheme="majorBidi"/>
                <w:sz w:val="17"/>
                <w:szCs w:val="17"/>
              </w:rPr>
            </w:pPr>
            <w:r w:rsidRPr="00493BB6">
              <w:rPr>
                <w:rFonts w:asciiTheme="majorBidi" w:hAnsiTheme="majorBidi" w:cstheme="majorBidi"/>
                <w:sz w:val="17"/>
                <w:szCs w:val="17"/>
              </w:rPr>
              <w:t>0</w:t>
            </w:r>
          </w:p>
        </w:tc>
        <w:tc>
          <w:tcPr>
            <w:tcW w:w="1418" w:type="dxa"/>
            <w:vAlign w:val="bottom"/>
          </w:tcPr>
          <w:p w:rsidR="007A5CB2" w:rsidRPr="00493BB6" w:rsidRDefault="007A5CB2" w:rsidP="00F4401E">
            <w:pPr>
              <w:jc w:val="center"/>
              <w:rPr>
                <w:rFonts w:asciiTheme="majorBidi" w:hAnsiTheme="majorBidi" w:cstheme="majorBidi"/>
                <w:sz w:val="17"/>
                <w:szCs w:val="17"/>
              </w:rPr>
            </w:pPr>
            <w:r w:rsidRPr="00493BB6">
              <w:rPr>
                <w:rFonts w:asciiTheme="majorBidi" w:hAnsiTheme="majorBidi" w:cstheme="majorBidi"/>
                <w:sz w:val="17"/>
                <w:szCs w:val="17"/>
              </w:rPr>
              <w:t>0</w:t>
            </w:r>
          </w:p>
        </w:tc>
      </w:tr>
      <w:tr w:rsidR="007A5CB2" w:rsidRPr="00BD0ED8" w:rsidTr="00F4401E">
        <w:tc>
          <w:tcPr>
            <w:tcW w:w="1560" w:type="dxa"/>
          </w:tcPr>
          <w:p w:rsidR="007A5CB2" w:rsidRPr="00493BB6" w:rsidRDefault="007A5CB2" w:rsidP="00F4401E">
            <w:pPr>
              <w:jc w:val="center"/>
              <w:rPr>
                <w:rFonts w:asciiTheme="majorBidi" w:hAnsiTheme="majorBidi" w:cstheme="majorBidi"/>
                <w:sz w:val="17"/>
                <w:szCs w:val="17"/>
              </w:rPr>
            </w:pPr>
            <w:r w:rsidRPr="00493BB6">
              <w:rPr>
                <w:rFonts w:asciiTheme="majorBidi" w:hAnsiTheme="majorBidi" w:cstheme="majorBidi"/>
                <w:sz w:val="17"/>
                <w:szCs w:val="17"/>
              </w:rPr>
              <w:t>Total</w:t>
            </w:r>
          </w:p>
        </w:tc>
        <w:tc>
          <w:tcPr>
            <w:tcW w:w="1134" w:type="dxa"/>
          </w:tcPr>
          <w:p w:rsidR="007A5CB2" w:rsidRPr="00493BB6" w:rsidRDefault="007A5CB2" w:rsidP="00F4401E">
            <w:pPr>
              <w:jc w:val="center"/>
              <w:rPr>
                <w:rFonts w:asciiTheme="majorBidi" w:hAnsiTheme="majorBidi" w:cstheme="majorBidi"/>
                <w:sz w:val="17"/>
                <w:szCs w:val="17"/>
              </w:rPr>
            </w:pPr>
            <w:r w:rsidRPr="00493BB6">
              <w:rPr>
                <w:rFonts w:asciiTheme="majorBidi" w:hAnsiTheme="majorBidi" w:cstheme="majorBidi"/>
                <w:sz w:val="17"/>
                <w:szCs w:val="17"/>
              </w:rPr>
              <w:t>16,759,404</w:t>
            </w:r>
          </w:p>
        </w:tc>
        <w:tc>
          <w:tcPr>
            <w:tcW w:w="5103" w:type="dxa"/>
            <w:gridSpan w:val="5"/>
          </w:tcPr>
          <w:p w:rsidR="007A5CB2" w:rsidRPr="00493BB6" w:rsidRDefault="007A5CB2" w:rsidP="00F4401E">
            <w:pPr>
              <w:jc w:val="center"/>
              <w:rPr>
                <w:rFonts w:asciiTheme="majorBidi" w:hAnsiTheme="majorBidi" w:cstheme="majorBidi"/>
                <w:sz w:val="17"/>
                <w:szCs w:val="17"/>
              </w:rPr>
            </w:pPr>
          </w:p>
        </w:tc>
        <w:tc>
          <w:tcPr>
            <w:tcW w:w="1418" w:type="dxa"/>
            <w:vAlign w:val="bottom"/>
          </w:tcPr>
          <w:p w:rsidR="007A5CB2" w:rsidRPr="00493BB6" w:rsidRDefault="007A5CB2" w:rsidP="00F4401E">
            <w:pPr>
              <w:jc w:val="center"/>
              <w:rPr>
                <w:rFonts w:asciiTheme="majorBidi" w:hAnsiTheme="majorBidi" w:cstheme="majorBidi"/>
                <w:sz w:val="17"/>
                <w:szCs w:val="17"/>
              </w:rPr>
            </w:pPr>
            <w:r w:rsidRPr="0090385B">
              <w:rPr>
                <w:rFonts w:asciiTheme="majorBidi" w:hAnsiTheme="majorBidi" w:cstheme="majorBidi"/>
                <w:sz w:val="17"/>
                <w:szCs w:val="17"/>
                <w:lang w:val="en-US" w:eastAsia="en-US"/>
              </w:rPr>
              <w:t>6</w:t>
            </w:r>
            <w:r w:rsidRPr="00493BB6">
              <w:rPr>
                <w:rFonts w:asciiTheme="majorBidi" w:hAnsiTheme="majorBidi" w:cstheme="majorBidi"/>
                <w:sz w:val="17"/>
                <w:szCs w:val="17"/>
                <w:lang w:val="en-US" w:eastAsia="en-US"/>
              </w:rPr>
              <w:t>,</w:t>
            </w:r>
            <w:r w:rsidRPr="0090385B">
              <w:rPr>
                <w:rFonts w:asciiTheme="majorBidi" w:hAnsiTheme="majorBidi" w:cstheme="majorBidi"/>
                <w:sz w:val="17"/>
                <w:szCs w:val="17"/>
                <w:lang w:val="en-US" w:eastAsia="en-US"/>
              </w:rPr>
              <w:t>427</w:t>
            </w:r>
            <w:r w:rsidRPr="00493BB6">
              <w:rPr>
                <w:rFonts w:asciiTheme="majorBidi" w:hAnsiTheme="majorBidi" w:cstheme="majorBidi"/>
                <w:sz w:val="17"/>
                <w:szCs w:val="17"/>
                <w:lang w:val="en-US" w:eastAsia="en-US"/>
              </w:rPr>
              <w:t>,</w:t>
            </w:r>
            <w:r w:rsidRPr="0090385B">
              <w:rPr>
                <w:rFonts w:asciiTheme="majorBidi" w:hAnsiTheme="majorBidi" w:cstheme="majorBidi"/>
                <w:sz w:val="17"/>
                <w:szCs w:val="17"/>
                <w:lang w:val="en-US" w:eastAsia="en-US"/>
              </w:rPr>
              <w:t>630</w:t>
            </w:r>
            <w:r w:rsidRPr="00493BB6">
              <w:rPr>
                <w:rFonts w:asciiTheme="majorBidi" w:hAnsiTheme="majorBidi" w:cstheme="majorBidi"/>
                <w:sz w:val="17"/>
                <w:szCs w:val="17"/>
                <w:lang w:val="en-US" w:eastAsia="en-US"/>
              </w:rPr>
              <w:t>,</w:t>
            </w:r>
            <w:r w:rsidRPr="0090385B">
              <w:rPr>
                <w:rFonts w:asciiTheme="majorBidi" w:hAnsiTheme="majorBidi" w:cstheme="majorBidi"/>
                <w:sz w:val="17"/>
                <w:szCs w:val="17"/>
                <w:lang w:val="en-US" w:eastAsia="en-US"/>
              </w:rPr>
              <w:t>747</w:t>
            </w:r>
          </w:p>
        </w:tc>
      </w:tr>
    </w:tbl>
    <w:p w:rsidR="007A5CB2" w:rsidRDefault="00607986" w:rsidP="007A5CB2">
      <w:pPr>
        <w:ind w:left="-426"/>
        <w:jc w:val="both"/>
        <w:rPr>
          <w:sz w:val="18"/>
          <w:szCs w:val="12"/>
        </w:rPr>
      </w:pPr>
      <w:r w:rsidRPr="00BD0ED8">
        <w:rPr>
          <w:sz w:val="18"/>
          <w:szCs w:val="12"/>
        </w:rPr>
        <w:t xml:space="preserve">* Source: </w:t>
      </w:r>
      <w:r w:rsidR="00BB2E83">
        <w:rPr>
          <w:sz w:val="18"/>
          <w:szCs w:val="12"/>
        </w:rPr>
        <w:fldChar w:fldCharType="begin"/>
      </w:r>
      <w:r w:rsidR="007A5CB2">
        <w:rPr>
          <w:sz w:val="18"/>
          <w:szCs w:val="12"/>
        </w:rPr>
        <w:instrText>ADDIN RW.CITE{{59 Anonymous; 60 Anonymous; 84 Anonymous}}</w:instrText>
      </w:r>
      <w:r w:rsidR="00BB2E83">
        <w:rPr>
          <w:sz w:val="18"/>
          <w:szCs w:val="12"/>
        </w:rPr>
        <w:fldChar w:fldCharType="separate"/>
      </w:r>
      <w:r w:rsidR="00571DAA">
        <w:rPr>
          <w:sz w:val="18"/>
          <w:szCs w:val="12"/>
        </w:rPr>
        <w:t>[8-10]</w:t>
      </w:r>
      <w:r w:rsidR="00BB2E83">
        <w:rPr>
          <w:sz w:val="18"/>
          <w:szCs w:val="12"/>
        </w:rPr>
        <w:fldChar w:fldCharType="end"/>
      </w:r>
    </w:p>
    <w:p w:rsidR="00607986" w:rsidRPr="00BD0ED8" w:rsidRDefault="00607986" w:rsidP="00240D15">
      <w:pPr>
        <w:ind w:left="-426"/>
        <w:jc w:val="both"/>
        <w:rPr>
          <w:b/>
          <w:bCs/>
          <w:sz w:val="17"/>
          <w:szCs w:val="17"/>
        </w:rPr>
      </w:pPr>
      <w:r w:rsidRPr="00BD0ED8">
        <w:rPr>
          <w:sz w:val="18"/>
          <w:szCs w:val="18"/>
        </w:rPr>
        <w:t xml:space="preserve">** </w:t>
      </w:r>
      <w:r w:rsidRPr="00BD0ED8">
        <w:rPr>
          <w:iCs/>
          <w:color w:val="000000"/>
          <w:sz w:val="18"/>
          <w:szCs w:val="18"/>
        </w:rPr>
        <w:t xml:space="preserve">Source: </w:t>
      </w:r>
      <w:r w:rsidR="00BB2E83">
        <w:rPr>
          <w:iCs/>
          <w:color w:val="000000"/>
          <w:sz w:val="18"/>
          <w:szCs w:val="18"/>
        </w:rPr>
        <w:fldChar w:fldCharType="begin"/>
      </w:r>
      <w:r w:rsidR="00240D15">
        <w:rPr>
          <w:iCs/>
          <w:color w:val="000000"/>
          <w:sz w:val="18"/>
          <w:szCs w:val="18"/>
        </w:rPr>
        <w:instrText>ADDIN RW.CITE{{17 Anonymous}}</w:instrText>
      </w:r>
      <w:r w:rsidR="00BB2E83">
        <w:rPr>
          <w:iCs/>
          <w:color w:val="000000"/>
          <w:sz w:val="18"/>
          <w:szCs w:val="18"/>
        </w:rPr>
        <w:fldChar w:fldCharType="separate"/>
      </w:r>
      <w:r w:rsidR="00571DAA">
        <w:rPr>
          <w:iCs/>
          <w:color w:val="000000"/>
          <w:sz w:val="18"/>
          <w:szCs w:val="18"/>
        </w:rPr>
        <w:t>[1]</w:t>
      </w:r>
      <w:r w:rsidR="00BB2E83">
        <w:rPr>
          <w:iCs/>
          <w:color w:val="000000"/>
          <w:sz w:val="18"/>
          <w:szCs w:val="18"/>
        </w:rPr>
        <w:fldChar w:fldCharType="end"/>
      </w:r>
    </w:p>
    <w:p w:rsidR="00607986" w:rsidRPr="00BD0ED8" w:rsidRDefault="00607986" w:rsidP="00607986">
      <w:pPr>
        <w:ind w:left="-284"/>
      </w:pPr>
    </w:p>
    <w:p w:rsidR="007A5CB2" w:rsidRDefault="007A5CB2" w:rsidP="00607986">
      <w:pPr>
        <w:ind w:left="-284"/>
      </w:pPr>
    </w:p>
    <w:p w:rsidR="007A5CB2" w:rsidRDefault="007A5CB2" w:rsidP="00607986">
      <w:pPr>
        <w:ind w:left="-284"/>
      </w:pPr>
    </w:p>
    <w:p w:rsidR="007A5CB2" w:rsidRDefault="007A5CB2" w:rsidP="00607986">
      <w:pPr>
        <w:ind w:left="-284"/>
      </w:pPr>
    </w:p>
    <w:p w:rsidR="007A5CB2" w:rsidRDefault="007A5CB2" w:rsidP="00607986">
      <w:pPr>
        <w:ind w:left="-284"/>
      </w:pPr>
    </w:p>
    <w:p w:rsidR="007A5CB2" w:rsidRDefault="007A5CB2" w:rsidP="00607986">
      <w:pPr>
        <w:ind w:left="-284"/>
      </w:pPr>
    </w:p>
    <w:p w:rsidR="007A5CB2" w:rsidRDefault="007A5CB2" w:rsidP="00607986">
      <w:pPr>
        <w:ind w:left="-284"/>
      </w:pPr>
    </w:p>
    <w:p w:rsidR="007A5CB2" w:rsidRDefault="007A5CB2" w:rsidP="00607986">
      <w:pPr>
        <w:ind w:left="-284"/>
      </w:pPr>
    </w:p>
    <w:p w:rsidR="007A5CB2" w:rsidRDefault="007A5CB2" w:rsidP="00607986">
      <w:pPr>
        <w:ind w:left="-284"/>
      </w:pPr>
    </w:p>
    <w:p w:rsidR="006404A9" w:rsidRDefault="006404A9" w:rsidP="00607986">
      <w:pPr>
        <w:ind w:left="-284"/>
      </w:pPr>
    </w:p>
    <w:p w:rsidR="00352125" w:rsidRDefault="00352125" w:rsidP="007A5CB2">
      <w:pPr>
        <w:ind w:left="-284"/>
      </w:pPr>
    </w:p>
    <w:p w:rsidR="00352125" w:rsidRDefault="00352125" w:rsidP="007A5CB2">
      <w:pPr>
        <w:ind w:left="-284"/>
      </w:pPr>
    </w:p>
    <w:p w:rsidR="007A5CB2" w:rsidRPr="00BD0ED8" w:rsidRDefault="00607986" w:rsidP="007A5CB2">
      <w:pPr>
        <w:ind w:left="-284"/>
        <w:rPr>
          <w:b/>
          <w:bCs/>
          <w:sz w:val="28"/>
          <w:szCs w:val="28"/>
        </w:rPr>
      </w:pPr>
      <w:r w:rsidRPr="00BD0ED8">
        <w:lastRenderedPageBreak/>
        <w:t xml:space="preserve">Table A.5. </w:t>
      </w:r>
      <w:r w:rsidRPr="00BD0ED8">
        <w:rPr>
          <w:rFonts w:ascii="TimesNewRomanPSMT" w:hAnsi="TimesNewRomanPSMT" w:cs="TimesNewRomanPSMT"/>
        </w:rPr>
        <w:t xml:space="preserve">GHG emissions </w:t>
      </w:r>
      <w:r w:rsidRPr="00BD0ED8">
        <w:t xml:space="preserve">in </w:t>
      </w:r>
      <w:r w:rsidRPr="00BD0ED8">
        <w:rPr>
          <w:lang w:val="en-CA"/>
        </w:rPr>
        <w:t>Quebec</w:t>
      </w:r>
      <w:r w:rsidRPr="00BD0ED8">
        <w:t xml:space="preserve"> </w:t>
      </w:r>
      <w:r w:rsidRPr="00BD0ED8">
        <w:rPr>
          <w:rFonts w:ascii="TimesNewRomanPSMT" w:hAnsi="TimesNewRomanPSMT" w:cs="TimesNewRomanPSMT"/>
        </w:rPr>
        <w:t xml:space="preserve">from electricity </w:t>
      </w:r>
      <w:r w:rsidRPr="00BD0ED8">
        <w:t>generation</w:t>
      </w:r>
      <w:r w:rsidRPr="00BD0ED8">
        <w:rPr>
          <w:rFonts w:ascii="TimesNewRomanPSMT" w:hAnsi="TimesNewRomanPSMT" w:cs="TimesNewRomanPSMT"/>
        </w:rPr>
        <w:t>, 2004</w:t>
      </w:r>
      <w:r w:rsidR="007A5CB2">
        <w:rPr>
          <w:rFonts w:ascii="TimesNewRomanPSMT" w:hAnsi="TimesNewRomanPSMT" w:cs="TimesNewRomanPSMT"/>
        </w:rPr>
        <w:t>-2006</w:t>
      </w:r>
      <w:r w:rsidRPr="00BD0ED8">
        <w:t xml:space="preserve"> </w:t>
      </w:r>
      <w:r w:rsidR="00BB2E83">
        <w:rPr>
          <w:rFonts w:ascii="TimesNewRomanPSMT" w:hAnsi="TimesNewRomanPSMT" w:cs="TimesNewRomanPSMT"/>
        </w:rPr>
        <w:fldChar w:fldCharType="begin"/>
      </w:r>
      <w:r w:rsidR="007A5CB2">
        <w:rPr>
          <w:rFonts w:ascii="TimesNewRomanPSMT" w:hAnsi="TimesNewRomanPSMT" w:cs="TimesNewRomanPSMT"/>
        </w:rPr>
        <w:instrText>ADDIN RW.CITE{{59 Anonymous; 60 Anonymous; 84 Anonymous; 17 Anonymous}}</w:instrText>
      </w:r>
      <w:r w:rsidR="00BB2E83">
        <w:rPr>
          <w:rFonts w:ascii="TimesNewRomanPSMT" w:hAnsi="TimesNewRomanPSMT" w:cs="TimesNewRomanPSMT"/>
        </w:rPr>
        <w:fldChar w:fldCharType="separate"/>
      </w:r>
      <w:r w:rsidR="00571DAA">
        <w:rPr>
          <w:rFonts w:ascii="TimesNewRomanPSMT" w:hAnsi="TimesNewRomanPSMT" w:cs="TimesNewRomanPSMT"/>
        </w:rPr>
        <w:t>[1, 8-10]</w:t>
      </w:r>
      <w:r w:rsidR="00BB2E83">
        <w:rPr>
          <w:rFonts w:ascii="TimesNewRomanPSMT" w:hAnsi="TimesNewRomanPSMT" w:cs="TimesNewRomanPSMT"/>
        </w:rPr>
        <w:fldChar w:fldCharType="end"/>
      </w:r>
      <w:r w:rsidR="007A5CB2" w:rsidRPr="00BD0ED8">
        <w:t xml:space="preserve"> </w:t>
      </w:r>
    </w:p>
    <w:tbl>
      <w:tblPr>
        <w:tblW w:w="9215"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560"/>
        <w:gridCol w:w="1134"/>
        <w:gridCol w:w="1276"/>
        <w:gridCol w:w="956"/>
        <w:gridCol w:w="957"/>
        <w:gridCol w:w="957"/>
        <w:gridCol w:w="957"/>
        <w:gridCol w:w="1418"/>
      </w:tblGrid>
      <w:tr w:rsidR="007A5CB2" w:rsidRPr="00BD0ED8" w:rsidTr="00F4401E">
        <w:trPr>
          <w:trHeight w:val="293"/>
        </w:trPr>
        <w:tc>
          <w:tcPr>
            <w:tcW w:w="1560" w:type="dxa"/>
          </w:tcPr>
          <w:p w:rsidR="007A5CB2" w:rsidRPr="007A5CB2" w:rsidRDefault="007A5CB2" w:rsidP="003D304A">
            <w:pPr>
              <w:jc w:val="center"/>
              <w:rPr>
                <w:b/>
                <w:bCs/>
                <w:sz w:val="17"/>
                <w:szCs w:val="17"/>
              </w:rPr>
            </w:pPr>
            <w:r w:rsidRPr="007A5CB2">
              <w:rPr>
                <w:b/>
                <w:bCs/>
                <w:sz w:val="17"/>
                <w:szCs w:val="17"/>
              </w:rPr>
              <w:t>Year</w:t>
            </w:r>
          </w:p>
        </w:tc>
        <w:tc>
          <w:tcPr>
            <w:tcW w:w="7655" w:type="dxa"/>
            <w:gridSpan w:val="7"/>
          </w:tcPr>
          <w:p w:rsidR="007A5CB2" w:rsidRPr="007A5CB2" w:rsidRDefault="007A5CB2" w:rsidP="003D304A">
            <w:pPr>
              <w:jc w:val="center"/>
              <w:rPr>
                <w:b/>
                <w:bCs/>
                <w:sz w:val="17"/>
                <w:szCs w:val="17"/>
              </w:rPr>
            </w:pPr>
            <w:r w:rsidRPr="007A5CB2">
              <w:rPr>
                <w:b/>
                <w:bCs/>
                <w:sz w:val="17"/>
                <w:szCs w:val="17"/>
              </w:rPr>
              <w:t>2004</w:t>
            </w:r>
          </w:p>
        </w:tc>
      </w:tr>
      <w:tr w:rsidR="00607986" w:rsidRPr="00BD0ED8" w:rsidTr="003D304A">
        <w:trPr>
          <w:trHeight w:val="293"/>
        </w:trPr>
        <w:tc>
          <w:tcPr>
            <w:tcW w:w="1560" w:type="dxa"/>
            <w:vMerge w:val="restart"/>
          </w:tcPr>
          <w:p w:rsidR="00607986" w:rsidRPr="00157447" w:rsidRDefault="00607986" w:rsidP="003D304A">
            <w:pPr>
              <w:jc w:val="center"/>
              <w:rPr>
                <w:sz w:val="17"/>
                <w:szCs w:val="17"/>
              </w:rPr>
            </w:pPr>
            <w:r w:rsidRPr="00157447">
              <w:rPr>
                <w:sz w:val="17"/>
                <w:szCs w:val="17"/>
              </w:rPr>
              <w:t>Energy Source*</w:t>
            </w:r>
          </w:p>
          <w:p w:rsidR="00607986" w:rsidRPr="00157447" w:rsidRDefault="00607986" w:rsidP="003D304A">
            <w:pPr>
              <w:jc w:val="center"/>
              <w:rPr>
                <w:sz w:val="17"/>
                <w:szCs w:val="17"/>
              </w:rPr>
            </w:pPr>
          </w:p>
        </w:tc>
        <w:tc>
          <w:tcPr>
            <w:tcW w:w="1134" w:type="dxa"/>
            <w:vMerge w:val="restart"/>
          </w:tcPr>
          <w:p w:rsidR="00607986" w:rsidRPr="00157447" w:rsidRDefault="00607986" w:rsidP="003D304A">
            <w:pPr>
              <w:jc w:val="center"/>
              <w:rPr>
                <w:sz w:val="17"/>
                <w:szCs w:val="17"/>
              </w:rPr>
            </w:pPr>
            <w:r w:rsidRPr="00157447">
              <w:rPr>
                <w:sz w:val="17"/>
                <w:szCs w:val="17"/>
              </w:rPr>
              <w:t>Electricity*</w:t>
            </w:r>
          </w:p>
          <w:p w:rsidR="00607986" w:rsidRPr="00157447" w:rsidRDefault="00607986" w:rsidP="003D304A">
            <w:pPr>
              <w:jc w:val="center"/>
              <w:rPr>
                <w:sz w:val="17"/>
                <w:szCs w:val="17"/>
              </w:rPr>
            </w:pPr>
            <w:r w:rsidRPr="00157447">
              <w:rPr>
                <w:sz w:val="17"/>
                <w:szCs w:val="17"/>
              </w:rPr>
              <w:t>Generated (MWh)</w:t>
            </w:r>
          </w:p>
        </w:tc>
        <w:tc>
          <w:tcPr>
            <w:tcW w:w="1276" w:type="dxa"/>
            <w:vMerge w:val="restart"/>
          </w:tcPr>
          <w:p w:rsidR="00607986" w:rsidRPr="00157447" w:rsidRDefault="00607986" w:rsidP="003D304A">
            <w:pPr>
              <w:jc w:val="center"/>
              <w:rPr>
                <w:sz w:val="17"/>
                <w:szCs w:val="17"/>
              </w:rPr>
            </w:pPr>
            <w:r w:rsidRPr="00157447">
              <w:rPr>
                <w:sz w:val="17"/>
                <w:szCs w:val="17"/>
              </w:rPr>
              <w:t>Fuel Input*</w:t>
            </w:r>
          </w:p>
          <w:p w:rsidR="00607986" w:rsidRPr="00157447" w:rsidRDefault="00607986" w:rsidP="003D304A">
            <w:pPr>
              <w:jc w:val="center"/>
              <w:rPr>
                <w:sz w:val="17"/>
                <w:szCs w:val="17"/>
              </w:rPr>
            </w:pPr>
          </w:p>
        </w:tc>
        <w:tc>
          <w:tcPr>
            <w:tcW w:w="2870" w:type="dxa"/>
            <w:gridSpan w:val="3"/>
          </w:tcPr>
          <w:p w:rsidR="00607986" w:rsidRPr="00157447" w:rsidRDefault="00607986" w:rsidP="003D304A">
            <w:pPr>
              <w:jc w:val="center"/>
              <w:rPr>
                <w:sz w:val="17"/>
                <w:szCs w:val="17"/>
              </w:rPr>
            </w:pPr>
            <w:r w:rsidRPr="00157447">
              <w:rPr>
                <w:sz w:val="17"/>
                <w:szCs w:val="17"/>
              </w:rPr>
              <w:t>Emission factor**</w:t>
            </w:r>
          </w:p>
        </w:tc>
        <w:tc>
          <w:tcPr>
            <w:tcW w:w="957" w:type="dxa"/>
            <w:vMerge w:val="restart"/>
          </w:tcPr>
          <w:p w:rsidR="00607986" w:rsidRPr="00157447" w:rsidRDefault="00607986" w:rsidP="003D304A">
            <w:pPr>
              <w:jc w:val="center"/>
              <w:rPr>
                <w:sz w:val="17"/>
                <w:szCs w:val="17"/>
              </w:rPr>
            </w:pPr>
            <w:r w:rsidRPr="00157447">
              <w:rPr>
                <w:sz w:val="17"/>
                <w:szCs w:val="17"/>
              </w:rPr>
              <w:t>CO</w:t>
            </w:r>
            <w:r w:rsidRPr="00157447">
              <w:rPr>
                <w:sz w:val="17"/>
                <w:szCs w:val="17"/>
                <w:vertAlign w:val="subscript"/>
              </w:rPr>
              <w:t>2eq</w:t>
            </w:r>
            <w:r w:rsidRPr="00157447">
              <w:rPr>
                <w:sz w:val="17"/>
                <w:szCs w:val="17"/>
              </w:rPr>
              <w:t>/</w:t>
            </w:r>
          </w:p>
          <w:p w:rsidR="00607986" w:rsidRPr="00157447" w:rsidRDefault="00607986" w:rsidP="003D304A">
            <w:pPr>
              <w:jc w:val="center"/>
              <w:rPr>
                <w:sz w:val="17"/>
                <w:szCs w:val="17"/>
              </w:rPr>
            </w:pPr>
            <w:r w:rsidRPr="00157447">
              <w:rPr>
                <w:sz w:val="17"/>
                <w:szCs w:val="17"/>
              </w:rPr>
              <w:t>quaintly fuel</w:t>
            </w:r>
          </w:p>
        </w:tc>
        <w:tc>
          <w:tcPr>
            <w:tcW w:w="1418" w:type="dxa"/>
            <w:vMerge w:val="restart"/>
          </w:tcPr>
          <w:p w:rsidR="00607986" w:rsidRPr="00157447" w:rsidRDefault="00607986" w:rsidP="003D304A">
            <w:pPr>
              <w:jc w:val="center"/>
              <w:rPr>
                <w:sz w:val="17"/>
                <w:szCs w:val="17"/>
              </w:rPr>
            </w:pPr>
            <w:r w:rsidRPr="00157447">
              <w:rPr>
                <w:sz w:val="17"/>
                <w:szCs w:val="17"/>
              </w:rPr>
              <w:t>Total GHG emission in</w:t>
            </w:r>
          </w:p>
          <w:p w:rsidR="00607986" w:rsidRPr="00157447" w:rsidRDefault="00607986" w:rsidP="003D304A">
            <w:pPr>
              <w:jc w:val="center"/>
              <w:rPr>
                <w:sz w:val="17"/>
                <w:szCs w:val="17"/>
              </w:rPr>
            </w:pPr>
            <w:r w:rsidRPr="00157447">
              <w:rPr>
                <w:sz w:val="17"/>
                <w:szCs w:val="17"/>
              </w:rPr>
              <w:t>kg CO</w:t>
            </w:r>
            <w:r w:rsidRPr="00157447">
              <w:rPr>
                <w:sz w:val="17"/>
                <w:szCs w:val="17"/>
                <w:vertAlign w:val="subscript"/>
              </w:rPr>
              <w:t>2eq</w:t>
            </w:r>
          </w:p>
        </w:tc>
      </w:tr>
      <w:tr w:rsidR="00607986" w:rsidRPr="00BD0ED8" w:rsidTr="003D304A">
        <w:trPr>
          <w:trHeight w:val="292"/>
        </w:trPr>
        <w:tc>
          <w:tcPr>
            <w:tcW w:w="1560" w:type="dxa"/>
            <w:vMerge/>
          </w:tcPr>
          <w:p w:rsidR="00607986" w:rsidRPr="00157447" w:rsidRDefault="00607986" w:rsidP="003D304A">
            <w:pPr>
              <w:jc w:val="center"/>
              <w:rPr>
                <w:sz w:val="17"/>
                <w:szCs w:val="17"/>
              </w:rPr>
            </w:pPr>
          </w:p>
        </w:tc>
        <w:tc>
          <w:tcPr>
            <w:tcW w:w="1134" w:type="dxa"/>
            <w:vMerge/>
          </w:tcPr>
          <w:p w:rsidR="00607986" w:rsidRPr="00157447" w:rsidRDefault="00607986" w:rsidP="003D304A">
            <w:pPr>
              <w:jc w:val="center"/>
              <w:rPr>
                <w:sz w:val="17"/>
                <w:szCs w:val="17"/>
              </w:rPr>
            </w:pPr>
          </w:p>
        </w:tc>
        <w:tc>
          <w:tcPr>
            <w:tcW w:w="1276" w:type="dxa"/>
            <w:vMerge/>
          </w:tcPr>
          <w:p w:rsidR="00607986" w:rsidRPr="00157447" w:rsidRDefault="00607986" w:rsidP="003D304A">
            <w:pPr>
              <w:jc w:val="center"/>
              <w:rPr>
                <w:sz w:val="17"/>
                <w:szCs w:val="17"/>
              </w:rPr>
            </w:pPr>
          </w:p>
        </w:tc>
        <w:tc>
          <w:tcPr>
            <w:tcW w:w="956" w:type="dxa"/>
          </w:tcPr>
          <w:p w:rsidR="00607986" w:rsidRPr="00157447" w:rsidRDefault="00607986" w:rsidP="003D304A">
            <w:pPr>
              <w:jc w:val="center"/>
              <w:rPr>
                <w:sz w:val="17"/>
                <w:szCs w:val="17"/>
              </w:rPr>
            </w:pPr>
            <w:r w:rsidRPr="00157447">
              <w:rPr>
                <w:sz w:val="17"/>
                <w:szCs w:val="17"/>
              </w:rPr>
              <w:t>CO</w:t>
            </w:r>
            <w:r w:rsidRPr="00157447">
              <w:rPr>
                <w:sz w:val="17"/>
                <w:szCs w:val="17"/>
                <w:vertAlign w:val="subscript"/>
              </w:rPr>
              <w:t>2</w:t>
            </w:r>
          </w:p>
        </w:tc>
        <w:tc>
          <w:tcPr>
            <w:tcW w:w="957" w:type="dxa"/>
          </w:tcPr>
          <w:p w:rsidR="00607986" w:rsidRPr="00157447" w:rsidRDefault="00607986" w:rsidP="003D304A">
            <w:pPr>
              <w:jc w:val="center"/>
              <w:rPr>
                <w:sz w:val="17"/>
                <w:szCs w:val="17"/>
              </w:rPr>
            </w:pPr>
            <w:r w:rsidRPr="00157447">
              <w:rPr>
                <w:sz w:val="17"/>
                <w:szCs w:val="17"/>
              </w:rPr>
              <w:t>CH</w:t>
            </w:r>
            <w:r w:rsidRPr="00157447">
              <w:rPr>
                <w:sz w:val="17"/>
                <w:szCs w:val="17"/>
                <w:vertAlign w:val="subscript"/>
              </w:rPr>
              <w:t>4</w:t>
            </w:r>
          </w:p>
        </w:tc>
        <w:tc>
          <w:tcPr>
            <w:tcW w:w="957" w:type="dxa"/>
          </w:tcPr>
          <w:p w:rsidR="00607986" w:rsidRPr="00157447" w:rsidRDefault="00607986" w:rsidP="003D304A">
            <w:pPr>
              <w:jc w:val="center"/>
              <w:rPr>
                <w:sz w:val="17"/>
                <w:szCs w:val="17"/>
              </w:rPr>
            </w:pPr>
            <w:r w:rsidRPr="00157447">
              <w:rPr>
                <w:sz w:val="17"/>
                <w:szCs w:val="17"/>
              </w:rPr>
              <w:t>N</w:t>
            </w:r>
            <w:r w:rsidRPr="00157447">
              <w:rPr>
                <w:sz w:val="17"/>
                <w:szCs w:val="17"/>
                <w:vertAlign w:val="subscript"/>
              </w:rPr>
              <w:t>2</w:t>
            </w:r>
            <w:r w:rsidRPr="00157447">
              <w:rPr>
                <w:sz w:val="17"/>
                <w:szCs w:val="17"/>
              </w:rPr>
              <w:t>O</w:t>
            </w:r>
          </w:p>
        </w:tc>
        <w:tc>
          <w:tcPr>
            <w:tcW w:w="957" w:type="dxa"/>
            <w:vMerge/>
          </w:tcPr>
          <w:p w:rsidR="00607986" w:rsidRPr="00157447" w:rsidRDefault="00607986" w:rsidP="003D304A">
            <w:pPr>
              <w:jc w:val="center"/>
              <w:rPr>
                <w:sz w:val="17"/>
                <w:szCs w:val="17"/>
              </w:rPr>
            </w:pPr>
          </w:p>
        </w:tc>
        <w:tc>
          <w:tcPr>
            <w:tcW w:w="1418" w:type="dxa"/>
            <w:vMerge/>
          </w:tcPr>
          <w:p w:rsidR="00607986" w:rsidRPr="00157447" w:rsidRDefault="00607986" w:rsidP="003D304A">
            <w:pPr>
              <w:jc w:val="center"/>
              <w:rPr>
                <w:sz w:val="17"/>
                <w:szCs w:val="17"/>
              </w:rPr>
            </w:pPr>
          </w:p>
        </w:tc>
      </w:tr>
      <w:tr w:rsidR="00C75F7D" w:rsidRPr="00BD0ED8" w:rsidTr="003D304A">
        <w:tc>
          <w:tcPr>
            <w:tcW w:w="1560" w:type="dxa"/>
          </w:tcPr>
          <w:p w:rsidR="00C75F7D" w:rsidRPr="00157447" w:rsidRDefault="00C75F7D" w:rsidP="003D304A">
            <w:pPr>
              <w:rPr>
                <w:sz w:val="17"/>
                <w:szCs w:val="17"/>
              </w:rPr>
            </w:pPr>
            <w:r w:rsidRPr="00157447">
              <w:rPr>
                <w:sz w:val="17"/>
                <w:szCs w:val="17"/>
              </w:rPr>
              <w:t>Light fuel oil</w:t>
            </w:r>
          </w:p>
        </w:tc>
        <w:tc>
          <w:tcPr>
            <w:tcW w:w="1134" w:type="dxa"/>
          </w:tcPr>
          <w:p w:rsidR="00C75F7D" w:rsidRPr="00C75F7D" w:rsidRDefault="00C75F7D" w:rsidP="00343368">
            <w:pPr>
              <w:jc w:val="center"/>
              <w:rPr>
                <w:sz w:val="17"/>
                <w:szCs w:val="17"/>
              </w:rPr>
            </w:pPr>
            <w:r w:rsidRPr="00C75F7D">
              <w:rPr>
                <w:sz w:val="17"/>
                <w:szCs w:val="17"/>
              </w:rPr>
              <w:t>11,654</w:t>
            </w:r>
          </w:p>
        </w:tc>
        <w:tc>
          <w:tcPr>
            <w:tcW w:w="1276" w:type="dxa"/>
          </w:tcPr>
          <w:p w:rsidR="00C75F7D" w:rsidRPr="00157447" w:rsidRDefault="00C75F7D" w:rsidP="003D304A">
            <w:pPr>
              <w:jc w:val="center"/>
              <w:rPr>
                <w:sz w:val="17"/>
                <w:szCs w:val="17"/>
              </w:rPr>
            </w:pPr>
            <w:r w:rsidRPr="00157447">
              <w:rPr>
                <w:sz w:val="17"/>
                <w:szCs w:val="17"/>
              </w:rPr>
              <w:t>6,697kL</w:t>
            </w:r>
          </w:p>
        </w:tc>
        <w:tc>
          <w:tcPr>
            <w:tcW w:w="956" w:type="dxa"/>
            <w:vAlign w:val="bottom"/>
          </w:tcPr>
          <w:p w:rsidR="00C75F7D" w:rsidRPr="00157447" w:rsidRDefault="00C75F7D" w:rsidP="003D304A">
            <w:pPr>
              <w:jc w:val="center"/>
              <w:rPr>
                <w:sz w:val="17"/>
                <w:szCs w:val="17"/>
              </w:rPr>
            </w:pPr>
            <w:r w:rsidRPr="00157447">
              <w:rPr>
                <w:sz w:val="17"/>
                <w:szCs w:val="17"/>
              </w:rPr>
              <w:t>2</w:t>
            </w:r>
            <w:r>
              <w:rPr>
                <w:sz w:val="17"/>
                <w:szCs w:val="17"/>
              </w:rPr>
              <w:t>,</w:t>
            </w:r>
            <w:r w:rsidRPr="00157447">
              <w:rPr>
                <w:sz w:val="17"/>
                <w:szCs w:val="17"/>
              </w:rPr>
              <w:t>830g/L</w:t>
            </w:r>
          </w:p>
        </w:tc>
        <w:tc>
          <w:tcPr>
            <w:tcW w:w="957" w:type="dxa"/>
            <w:vAlign w:val="bottom"/>
          </w:tcPr>
          <w:p w:rsidR="00C75F7D" w:rsidRPr="00157447" w:rsidRDefault="00C75F7D" w:rsidP="003D304A">
            <w:pPr>
              <w:jc w:val="center"/>
              <w:rPr>
                <w:sz w:val="17"/>
                <w:szCs w:val="17"/>
              </w:rPr>
            </w:pPr>
            <w:r w:rsidRPr="00157447">
              <w:rPr>
                <w:sz w:val="17"/>
                <w:szCs w:val="17"/>
              </w:rPr>
              <w:t>0.18g/L</w:t>
            </w:r>
          </w:p>
        </w:tc>
        <w:tc>
          <w:tcPr>
            <w:tcW w:w="957" w:type="dxa"/>
            <w:vAlign w:val="bottom"/>
          </w:tcPr>
          <w:p w:rsidR="00C75F7D" w:rsidRPr="00157447" w:rsidRDefault="00C75F7D" w:rsidP="003D304A">
            <w:pPr>
              <w:jc w:val="center"/>
              <w:rPr>
                <w:sz w:val="17"/>
                <w:szCs w:val="17"/>
              </w:rPr>
            </w:pPr>
            <w:r w:rsidRPr="00157447">
              <w:rPr>
                <w:sz w:val="17"/>
                <w:szCs w:val="17"/>
              </w:rPr>
              <w:t>0.031g/L</w:t>
            </w:r>
          </w:p>
        </w:tc>
        <w:tc>
          <w:tcPr>
            <w:tcW w:w="957" w:type="dxa"/>
            <w:vAlign w:val="bottom"/>
          </w:tcPr>
          <w:p w:rsidR="00C75F7D" w:rsidRPr="00157447" w:rsidRDefault="00C75F7D" w:rsidP="003D304A">
            <w:pPr>
              <w:jc w:val="center"/>
              <w:rPr>
                <w:sz w:val="17"/>
                <w:szCs w:val="17"/>
              </w:rPr>
            </w:pPr>
            <w:r w:rsidRPr="00157447">
              <w:rPr>
                <w:sz w:val="17"/>
                <w:szCs w:val="17"/>
              </w:rPr>
              <w:t>2</w:t>
            </w:r>
            <w:r>
              <w:rPr>
                <w:sz w:val="17"/>
                <w:szCs w:val="17"/>
              </w:rPr>
              <w:t>,</w:t>
            </w:r>
            <w:r w:rsidRPr="00157447">
              <w:rPr>
                <w:sz w:val="17"/>
                <w:szCs w:val="17"/>
              </w:rPr>
              <w:t>844g/L</w:t>
            </w:r>
          </w:p>
        </w:tc>
        <w:tc>
          <w:tcPr>
            <w:tcW w:w="1418" w:type="dxa"/>
            <w:vAlign w:val="bottom"/>
          </w:tcPr>
          <w:p w:rsidR="00C75F7D" w:rsidRPr="00157447" w:rsidRDefault="00C75F7D" w:rsidP="003D304A">
            <w:pPr>
              <w:jc w:val="center"/>
              <w:rPr>
                <w:sz w:val="17"/>
                <w:szCs w:val="17"/>
              </w:rPr>
            </w:pPr>
            <w:r w:rsidRPr="00157447">
              <w:rPr>
                <w:sz w:val="17"/>
                <w:szCs w:val="17"/>
              </w:rPr>
              <w:t>19,044,513</w:t>
            </w:r>
          </w:p>
        </w:tc>
      </w:tr>
      <w:tr w:rsidR="00C75F7D" w:rsidRPr="00BD0ED8" w:rsidTr="003D304A">
        <w:tc>
          <w:tcPr>
            <w:tcW w:w="1560" w:type="dxa"/>
          </w:tcPr>
          <w:p w:rsidR="00C75F7D" w:rsidRPr="00157447" w:rsidRDefault="00C75F7D" w:rsidP="003D304A">
            <w:pPr>
              <w:rPr>
                <w:sz w:val="17"/>
                <w:szCs w:val="17"/>
              </w:rPr>
            </w:pPr>
            <w:r w:rsidRPr="00157447">
              <w:rPr>
                <w:sz w:val="17"/>
                <w:szCs w:val="17"/>
              </w:rPr>
              <w:t>Heavy fuel oil</w:t>
            </w:r>
          </w:p>
        </w:tc>
        <w:tc>
          <w:tcPr>
            <w:tcW w:w="1134" w:type="dxa"/>
          </w:tcPr>
          <w:p w:rsidR="00C75F7D" w:rsidRPr="00C75F7D" w:rsidRDefault="00C75F7D" w:rsidP="00343368">
            <w:pPr>
              <w:jc w:val="center"/>
              <w:rPr>
                <w:sz w:val="17"/>
                <w:szCs w:val="17"/>
              </w:rPr>
            </w:pPr>
            <w:r w:rsidRPr="00C75F7D">
              <w:rPr>
                <w:sz w:val="17"/>
                <w:szCs w:val="17"/>
              </w:rPr>
              <w:t>1,718,554</w:t>
            </w:r>
          </w:p>
        </w:tc>
        <w:tc>
          <w:tcPr>
            <w:tcW w:w="1276" w:type="dxa"/>
          </w:tcPr>
          <w:p w:rsidR="00C75F7D" w:rsidRPr="00157447" w:rsidRDefault="00C75F7D" w:rsidP="003D304A">
            <w:pPr>
              <w:jc w:val="center"/>
              <w:rPr>
                <w:sz w:val="17"/>
                <w:szCs w:val="17"/>
              </w:rPr>
            </w:pPr>
            <w:r w:rsidRPr="00157447">
              <w:rPr>
                <w:sz w:val="17"/>
                <w:szCs w:val="17"/>
              </w:rPr>
              <w:t>438,211kL</w:t>
            </w:r>
          </w:p>
        </w:tc>
        <w:tc>
          <w:tcPr>
            <w:tcW w:w="956" w:type="dxa"/>
            <w:vAlign w:val="bottom"/>
          </w:tcPr>
          <w:p w:rsidR="00C75F7D" w:rsidRPr="00157447" w:rsidRDefault="00C75F7D" w:rsidP="003D304A">
            <w:pPr>
              <w:jc w:val="center"/>
              <w:rPr>
                <w:sz w:val="17"/>
                <w:szCs w:val="17"/>
              </w:rPr>
            </w:pPr>
            <w:r w:rsidRPr="00157447">
              <w:rPr>
                <w:sz w:val="17"/>
                <w:szCs w:val="17"/>
              </w:rPr>
              <w:t>3</w:t>
            </w:r>
            <w:r>
              <w:rPr>
                <w:sz w:val="17"/>
                <w:szCs w:val="17"/>
              </w:rPr>
              <w:t>,</w:t>
            </w:r>
            <w:r w:rsidRPr="00157447">
              <w:rPr>
                <w:sz w:val="17"/>
                <w:szCs w:val="17"/>
              </w:rPr>
              <w:t>080g/L</w:t>
            </w:r>
          </w:p>
        </w:tc>
        <w:tc>
          <w:tcPr>
            <w:tcW w:w="957" w:type="dxa"/>
            <w:vAlign w:val="bottom"/>
          </w:tcPr>
          <w:p w:rsidR="00C75F7D" w:rsidRPr="00157447" w:rsidRDefault="00C75F7D" w:rsidP="003D304A">
            <w:pPr>
              <w:jc w:val="center"/>
              <w:rPr>
                <w:sz w:val="17"/>
                <w:szCs w:val="17"/>
              </w:rPr>
            </w:pPr>
            <w:r w:rsidRPr="00157447">
              <w:rPr>
                <w:sz w:val="17"/>
                <w:szCs w:val="17"/>
              </w:rPr>
              <w:t>0.034g/L</w:t>
            </w:r>
          </w:p>
        </w:tc>
        <w:tc>
          <w:tcPr>
            <w:tcW w:w="957" w:type="dxa"/>
            <w:vAlign w:val="bottom"/>
          </w:tcPr>
          <w:p w:rsidR="00C75F7D" w:rsidRPr="00157447" w:rsidRDefault="00C75F7D" w:rsidP="003D304A">
            <w:pPr>
              <w:jc w:val="center"/>
              <w:rPr>
                <w:sz w:val="17"/>
                <w:szCs w:val="17"/>
              </w:rPr>
            </w:pPr>
            <w:r w:rsidRPr="00157447">
              <w:rPr>
                <w:sz w:val="17"/>
                <w:szCs w:val="17"/>
              </w:rPr>
              <w:t>0.064g/L</w:t>
            </w:r>
          </w:p>
        </w:tc>
        <w:tc>
          <w:tcPr>
            <w:tcW w:w="957" w:type="dxa"/>
            <w:vAlign w:val="bottom"/>
          </w:tcPr>
          <w:p w:rsidR="00C75F7D" w:rsidRPr="00157447" w:rsidRDefault="00C75F7D" w:rsidP="003D304A">
            <w:pPr>
              <w:jc w:val="center"/>
              <w:rPr>
                <w:sz w:val="17"/>
                <w:szCs w:val="17"/>
              </w:rPr>
            </w:pPr>
            <w:r w:rsidRPr="00157447">
              <w:rPr>
                <w:sz w:val="17"/>
                <w:szCs w:val="17"/>
              </w:rPr>
              <w:t>3</w:t>
            </w:r>
            <w:r>
              <w:rPr>
                <w:sz w:val="17"/>
                <w:szCs w:val="17"/>
              </w:rPr>
              <w:t>,</w:t>
            </w:r>
            <w:r w:rsidRPr="00157447">
              <w:rPr>
                <w:sz w:val="17"/>
                <w:szCs w:val="17"/>
              </w:rPr>
              <w:t>100g/L</w:t>
            </w:r>
          </w:p>
        </w:tc>
        <w:tc>
          <w:tcPr>
            <w:tcW w:w="1418" w:type="dxa"/>
            <w:vAlign w:val="bottom"/>
          </w:tcPr>
          <w:p w:rsidR="00C75F7D" w:rsidRPr="00157447" w:rsidRDefault="00C75F7D" w:rsidP="003D304A">
            <w:pPr>
              <w:jc w:val="center"/>
              <w:rPr>
                <w:sz w:val="17"/>
                <w:szCs w:val="17"/>
              </w:rPr>
            </w:pPr>
            <w:r w:rsidRPr="00157447">
              <w:rPr>
                <w:sz w:val="17"/>
                <w:szCs w:val="17"/>
              </w:rPr>
              <w:t>1,358,419,920</w:t>
            </w:r>
          </w:p>
        </w:tc>
      </w:tr>
      <w:tr w:rsidR="00C75F7D" w:rsidRPr="00BD0ED8" w:rsidTr="003D304A">
        <w:tc>
          <w:tcPr>
            <w:tcW w:w="1560" w:type="dxa"/>
          </w:tcPr>
          <w:p w:rsidR="00C75F7D" w:rsidRPr="00157447" w:rsidRDefault="00C75F7D" w:rsidP="003D304A">
            <w:pPr>
              <w:rPr>
                <w:sz w:val="17"/>
                <w:szCs w:val="17"/>
              </w:rPr>
            </w:pPr>
            <w:r w:rsidRPr="00157447">
              <w:rPr>
                <w:sz w:val="17"/>
                <w:szCs w:val="17"/>
              </w:rPr>
              <w:t>Diesel</w:t>
            </w:r>
          </w:p>
        </w:tc>
        <w:tc>
          <w:tcPr>
            <w:tcW w:w="1134" w:type="dxa"/>
          </w:tcPr>
          <w:p w:rsidR="00C75F7D" w:rsidRPr="00C75F7D" w:rsidRDefault="00C75F7D" w:rsidP="00343368">
            <w:pPr>
              <w:jc w:val="center"/>
              <w:rPr>
                <w:sz w:val="17"/>
                <w:szCs w:val="17"/>
              </w:rPr>
            </w:pPr>
            <w:r w:rsidRPr="00C75F7D">
              <w:rPr>
                <w:sz w:val="17"/>
                <w:szCs w:val="17"/>
              </w:rPr>
              <w:t>99,261</w:t>
            </w:r>
          </w:p>
        </w:tc>
        <w:tc>
          <w:tcPr>
            <w:tcW w:w="1276" w:type="dxa"/>
          </w:tcPr>
          <w:p w:rsidR="00C75F7D" w:rsidRPr="00157447" w:rsidRDefault="00C75F7D" w:rsidP="003D304A">
            <w:pPr>
              <w:jc w:val="center"/>
              <w:rPr>
                <w:sz w:val="17"/>
                <w:szCs w:val="17"/>
              </w:rPr>
            </w:pPr>
            <w:r w:rsidRPr="00157447">
              <w:rPr>
                <w:sz w:val="17"/>
                <w:szCs w:val="17"/>
              </w:rPr>
              <w:t>27,140kL</w:t>
            </w:r>
          </w:p>
        </w:tc>
        <w:tc>
          <w:tcPr>
            <w:tcW w:w="956" w:type="dxa"/>
            <w:vAlign w:val="bottom"/>
          </w:tcPr>
          <w:p w:rsidR="00C75F7D" w:rsidRPr="00157447" w:rsidRDefault="00C75F7D" w:rsidP="003D304A">
            <w:pPr>
              <w:jc w:val="center"/>
              <w:rPr>
                <w:sz w:val="17"/>
                <w:szCs w:val="17"/>
              </w:rPr>
            </w:pPr>
            <w:r w:rsidRPr="00157447">
              <w:rPr>
                <w:sz w:val="17"/>
                <w:szCs w:val="17"/>
              </w:rPr>
              <w:t>2</w:t>
            </w:r>
            <w:r>
              <w:rPr>
                <w:sz w:val="17"/>
                <w:szCs w:val="17"/>
              </w:rPr>
              <w:t>,</w:t>
            </w:r>
            <w:r w:rsidRPr="00157447">
              <w:rPr>
                <w:sz w:val="17"/>
                <w:szCs w:val="17"/>
              </w:rPr>
              <w:t>730g/L</w:t>
            </w:r>
          </w:p>
        </w:tc>
        <w:tc>
          <w:tcPr>
            <w:tcW w:w="957" w:type="dxa"/>
            <w:vAlign w:val="bottom"/>
          </w:tcPr>
          <w:p w:rsidR="00C75F7D" w:rsidRPr="00157447" w:rsidRDefault="00C75F7D" w:rsidP="003D304A">
            <w:pPr>
              <w:jc w:val="center"/>
              <w:rPr>
                <w:sz w:val="17"/>
                <w:szCs w:val="17"/>
              </w:rPr>
            </w:pPr>
            <w:r w:rsidRPr="00157447">
              <w:rPr>
                <w:sz w:val="17"/>
                <w:szCs w:val="17"/>
              </w:rPr>
              <w:t>0.133g/L</w:t>
            </w:r>
          </w:p>
        </w:tc>
        <w:tc>
          <w:tcPr>
            <w:tcW w:w="957" w:type="dxa"/>
            <w:vAlign w:val="bottom"/>
          </w:tcPr>
          <w:p w:rsidR="00C75F7D" w:rsidRPr="00157447" w:rsidRDefault="00C75F7D" w:rsidP="003D304A">
            <w:pPr>
              <w:jc w:val="center"/>
              <w:rPr>
                <w:sz w:val="17"/>
                <w:szCs w:val="17"/>
              </w:rPr>
            </w:pPr>
            <w:r w:rsidRPr="00157447">
              <w:rPr>
                <w:sz w:val="17"/>
                <w:szCs w:val="17"/>
              </w:rPr>
              <w:t>0.4g/L</w:t>
            </w:r>
          </w:p>
        </w:tc>
        <w:tc>
          <w:tcPr>
            <w:tcW w:w="957" w:type="dxa"/>
            <w:vAlign w:val="bottom"/>
          </w:tcPr>
          <w:p w:rsidR="00C75F7D" w:rsidRPr="00157447" w:rsidRDefault="00C75F7D" w:rsidP="003D304A">
            <w:pPr>
              <w:jc w:val="center"/>
              <w:rPr>
                <w:sz w:val="17"/>
                <w:szCs w:val="17"/>
              </w:rPr>
            </w:pPr>
            <w:r w:rsidRPr="00157447">
              <w:rPr>
                <w:sz w:val="17"/>
                <w:szCs w:val="17"/>
              </w:rPr>
              <w:t>2</w:t>
            </w:r>
            <w:r>
              <w:rPr>
                <w:sz w:val="17"/>
                <w:szCs w:val="17"/>
              </w:rPr>
              <w:t>,</w:t>
            </w:r>
            <w:r w:rsidRPr="00157447">
              <w:rPr>
                <w:sz w:val="17"/>
                <w:szCs w:val="17"/>
              </w:rPr>
              <w:t>853g/L</w:t>
            </w:r>
          </w:p>
        </w:tc>
        <w:tc>
          <w:tcPr>
            <w:tcW w:w="1418" w:type="dxa"/>
            <w:vAlign w:val="bottom"/>
          </w:tcPr>
          <w:p w:rsidR="00C75F7D" w:rsidRPr="00157447" w:rsidRDefault="00C75F7D" w:rsidP="003D304A">
            <w:pPr>
              <w:jc w:val="center"/>
              <w:rPr>
                <w:sz w:val="17"/>
                <w:szCs w:val="17"/>
              </w:rPr>
            </w:pPr>
            <w:r w:rsidRPr="00157447">
              <w:rPr>
                <w:sz w:val="17"/>
                <w:szCs w:val="17"/>
              </w:rPr>
              <w:t>77,417,529</w:t>
            </w:r>
          </w:p>
        </w:tc>
      </w:tr>
      <w:tr w:rsidR="00C75F7D" w:rsidRPr="00BD0ED8" w:rsidTr="003D304A">
        <w:tc>
          <w:tcPr>
            <w:tcW w:w="1560" w:type="dxa"/>
          </w:tcPr>
          <w:p w:rsidR="00C75F7D" w:rsidRPr="00157447" w:rsidRDefault="00C75F7D" w:rsidP="003D304A">
            <w:pPr>
              <w:rPr>
                <w:sz w:val="17"/>
                <w:szCs w:val="17"/>
              </w:rPr>
            </w:pPr>
            <w:r w:rsidRPr="00157447">
              <w:rPr>
                <w:sz w:val="17"/>
                <w:szCs w:val="17"/>
              </w:rPr>
              <w:t>Natural gas</w:t>
            </w:r>
          </w:p>
        </w:tc>
        <w:tc>
          <w:tcPr>
            <w:tcW w:w="1134" w:type="dxa"/>
          </w:tcPr>
          <w:p w:rsidR="00C75F7D" w:rsidRPr="00C75F7D" w:rsidRDefault="00C75F7D" w:rsidP="00343368">
            <w:pPr>
              <w:jc w:val="center"/>
              <w:rPr>
                <w:sz w:val="17"/>
                <w:szCs w:val="17"/>
              </w:rPr>
            </w:pPr>
            <w:r w:rsidRPr="00C75F7D">
              <w:rPr>
                <w:sz w:val="17"/>
                <w:szCs w:val="17"/>
              </w:rPr>
              <w:t>209,820</w:t>
            </w:r>
          </w:p>
        </w:tc>
        <w:tc>
          <w:tcPr>
            <w:tcW w:w="1276" w:type="dxa"/>
          </w:tcPr>
          <w:p w:rsidR="00C75F7D" w:rsidRPr="00157447" w:rsidRDefault="00C75F7D" w:rsidP="003D304A">
            <w:pPr>
              <w:jc w:val="center"/>
              <w:rPr>
                <w:sz w:val="17"/>
                <w:szCs w:val="17"/>
              </w:rPr>
            </w:pPr>
            <w:r w:rsidRPr="00157447">
              <w:rPr>
                <w:sz w:val="17"/>
                <w:szCs w:val="17"/>
              </w:rPr>
              <w:t>75,310k.m</w:t>
            </w:r>
            <w:r w:rsidRPr="00157447">
              <w:rPr>
                <w:sz w:val="17"/>
                <w:szCs w:val="17"/>
                <w:vertAlign w:val="superscript"/>
              </w:rPr>
              <w:t>3</w:t>
            </w:r>
          </w:p>
        </w:tc>
        <w:tc>
          <w:tcPr>
            <w:tcW w:w="956" w:type="dxa"/>
            <w:vAlign w:val="bottom"/>
          </w:tcPr>
          <w:p w:rsidR="00C75F7D" w:rsidRPr="00157447" w:rsidRDefault="00C75F7D" w:rsidP="003D304A">
            <w:pPr>
              <w:jc w:val="center"/>
              <w:rPr>
                <w:sz w:val="17"/>
                <w:szCs w:val="17"/>
              </w:rPr>
            </w:pPr>
            <w:r w:rsidRPr="00157447">
              <w:rPr>
                <w:sz w:val="17"/>
                <w:szCs w:val="17"/>
              </w:rPr>
              <w:t>1</w:t>
            </w:r>
            <w:r>
              <w:rPr>
                <w:sz w:val="17"/>
                <w:szCs w:val="17"/>
              </w:rPr>
              <w:t>,</w:t>
            </w:r>
            <w:r w:rsidRPr="00157447">
              <w:rPr>
                <w:sz w:val="17"/>
                <w:szCs w:val="17"/>
              </w:rPr>
              <w:t>891g/m3</w:t>
            </w:r>
          </w:p>
        </w:tc>
        <w:tc>
          <w:tcPr>
            <w:tcW w:w="957" w:type="dxa"/>
            <w:vAlign w:val="bottom"/>
          </w:tcPr>
          <w:p w:rsidR="00C75F7D" w:rsidRPr="00157447" w:rsidRDefault="00C75F7D" w:rsidP="003D304A">
            <w:pPr>
              <w:jc w:val="center"/>
              <w:rPr>
                <w:sz w:val="17"/>
                <w:szCs w:val="17"/>
              </w:rPr>
            </w:pPr>
            <w:r w:rsidRPr="00157447">
              <w:rPr>
                <w:sz w:val="17"/>
                <w:szCs w:val="17"/>
              </w:rPr>
              <w:t>0.49g/m3</w:t>
            </w:r>
          </w:p>
        </w:tc>
        <w:tc>
          <w:tcPr>
            <w:tcW w:w="957" w:type="dxa"/>
            <w:vAlign w:val="bottom"/>
          </w:tcPr>
          <w:p w:rsidR="00C75F7D" w:rsidRPr="00157447" w:rsidRDefault="00C75F7D" w:rsidP="003D304A">
            <w:pPr>
              <w:jc w:val="center"/>
              <w:rPr>
                <w:sz w:val="17"/>
                <w:szCs w:val="17"/>
              </w:rPr>
            </w:pPr>
            <w:r w:rsidRPr="00157447">
              <w:rPr>
                <w:sz w:val="17"/>
                <w:szCs w:val="17"/>
              </w:rPr>
              <w:t>0.049g/m3</w:t>
            </w:r>
          </w:p>
        </w:tc>
        <w:tc>
          <w:tcPr>
            <w:tcW w:w="957" w:type="dxa"/>
            <w:vAlign w:val="bottom"/>
          </w:tcPr>
          <w:p w:rsidR="00C75F7D" w:rsidRPr="00157447" w:rsidRDefault="00C75F7D" w:rsidP="003D304A">
            <w:pPr>
              <w:jc w:val="center"/>
              <w:rPr>
                <w:sz w:val="17"/>
                <w:szCs w:val="17"/>
              </w:rPr>
            </w:pPr>
            <w:r w:rsidRPr="00157447">
              <w:rPr>
                <w:sz w:val="17"/>
                <w:szCs w:val="17"/>
              </w:rPr>
              <w:t>1</w:t>
            </w:r>
            <w:r>
              <w:rPr>
                <w:sz w:val="17"/>
                <w:szCs w:val="17"/>
              </w:rPr>
              <w:t>,</w:t>
            </w:r>
            <w:r w:rsidRPr="00157447">
              <w:rPr>
                <w:sz w:val="17"/>
                <w:szCs w:val="17"/>
              </w:rPr>
              <w:t>918g/m3</w:t>
            </w:r>
          </w:p>
        </w:tc>
        <w:tc>
          <w:tcPr>
            <w:tcW w:w="1418" w:type="dxa"/>
            <w:vAlign w:val="bottom"/>
          </w:tcPr>
          <w:p w:rsidR="00C75F7D" w:rsidRPr="00157447" w:rsidRDefault="00C75F7D" w:rsidP="003D304A">
            <w:pPr>
              <w:jc w:val="center"/>
              <w:rPr>
                <w:sz w:val="17"/>
                <w:szCs w:val="17"/>
              </w:rPr>
            </w:pPr>
            <w:r w:rsidRPr="00157447">
              <w:rPr>
                <w:sz w:val="17"/>
                <w:szCs w:val="17"/>
              </w:rPr>
              <w:t>144,433,434</w:t>
            </w:r>
          </w:p>
        </w:tc>
      </w:tr>
      <w:tr w:rsidR="00C75F7D" w:rsidRPr="00BD0ED8" w:rsidTr="003D304A">
        <w:tc>
          <w:tcPr>
            <w:tcW w:w="1560" w:type="dxa"/>
          </w:tcPr>
          <w:p w:rsidR="00C75F7D" w:rsidRPr="00157447" w:rsidRDefault="00C75F7D" w:rsidP="003D304A">
            <w:pPr>
              <w:rPr>
                <w:sz w:val="17"/>
                <w:szCs w:val="17"/>
              </w:rPr>
            </w:pPr>
            <w:r w:rsidRPr="00157447">
              <w:rPr>
                <w:sz w:val="17"/>
                <w:szCs w:val="17"/>
              </w:rPr>
              <w:t>Wood</w:t>
            </w:r>
          </w:p>
        </w:tc>
        <w:tc>
          <w:tcPr>
            <w:tcW w:w="1134" w:type="dxa"/>
          </w:tcPr>
          <w:p w:rsidR="00C75F7D" w:rsidRPr="00C75F7D" w:rsidRDefault="00C75F7D" w:rsidP="00343368">
            <w:pPr>
              <w:jc w:val="center"/>
              <w:rPr>
                <w:sz w:val="17"/>
                <w:szCs w:val="17"/>
              </w:rPr>
            </w:pPr>
            <w:r w:rsidRPr="00C75F7D">
              <w:rPr>
                <w:sz w:val="17"/>
                <w:szCs w:val="17"/>
              </w:rPr>
              <w:t>350,271</w:t>
            </w:r>
          </w:p>
        </w:tc>
        <w:tc>
          <w:tcPr>
            <w:tcW w:w="1276" w:type="dxa"/>
          </w:tcPr>
          <w:p w:rsidR="00C75F7D" w:rsidRPr="00157447" w:rsidRDefault="00C75F7D" w:rsidP="003D304A">
            <w:pPr>
              <w:jc w:val="center"/>
              <w:rPr>
                <w:sz w:val="17"/>
                <w:szCs w:val="17"/>
              </w:rPr>
            </w:pPr>
            <w:r w:rsidRPr="00157447">
              <w:rPr>
                <w:sz w:val="17"/>
                <w:szCs w:val="17"/>
              </w:rPr>
              <w:t>171,798Mg</w:t>
            </w:r>
          </w:p>
        </w:tc>
        <w:tc>
          <w:tcPr>
            <w:tcW w:w="956" w:type="dxa"/>
            <w:vAlign w:val="bottom"/>
          </w:tcPr>
          <w:p w:rsidR="00C75F7D" w:rsidRPr="00157447" w:rsidRDefault="00C75F7D" w:rsidP="003D304A">
            <w:pPr>
              <w:jc w:val="center"/>
              <w:rPr>
                <w:sz w:val="17"/>
                <w:szCs w:val="17"/>
              </w:rPr>
            </w:pPr>
            <w:r w:rsidRPr="00157447">
              <w:rPr>
                <w:sz w:val="17"/>
                <w:szCs w:val="17"/>
              </w:rPr>
              <w:t>0</w:t>
            </w:r>
          </w:p>
        </w:tc>
        <w:tc>
          <w:tcPr>
            <w:tcW w:w="957" w:type="dxa"/>
            <w:vAlign w:val="bottom"/>
          </w:tcPr>
          <w:p w:rsidR="00C75F7D" w:rsidRPr="00157447" w:rsidRDefault="00C75F7D" w:rsidP="003D304A">
            <w:pPr>
              <w:jc w:val="center"/>
              <w:rPr>
                <w:sz w:val="17"/>
                <w:szCs w:val="17"/>
              </w:rPr>
            </w:pPr>
            <w:r w:rsidRPr="00157447">
              <w:rPr>
                <w:sz w:val="17"/>
                <w:szCs w:val="17"/>
              </w:rPr>
              <w:t>0.05</w:t>
            </w:r>
          </w:p>
        </w:tc>
        <w:tc>
          <w:tcPr>
            <w:tcW w:w="957" w:type="dxa"/>
            <w:vAlign w:val="bottom"/>
          </w:tcPr>
          <w:p w:rsidR="00C75F7D" w:rsidRPr="00157447" w:rsidRDefault="00C75F7D" w:rsidP="003D304A">
            <w:pPr>
              <w:jc w:val="center"/>
              <w:rPr>
                <w:sz w:val="17"/>
                <w:szCs w:val="17"/>
              </w:rPr>
            </w:pPr>
            <w:r w:rsidRPr="00157447">
              <w:rPr>
                <w:sz w:val="17"/>
                <w:szCs w:val="17"/>
              </w:rPr>
              <w:t>0.02</w:t>
            </w:r>
          </w:p>
        </w:tc>
        <w:tc>
          <w:tcPr>
            <w:tcW w:w="957" w:type="dxa"/>
            <w:vAlign w:val="bottom"/>
          </w:tcPr>
          <w:p w:rsidR="00C75F7D" w:rsidRPr="00157447" w:rsidRDefault="00C75F7D" w:rsidP="003D304A">
            <w:pPr>
              <w:jc w:val="center"/>
              <w:rPr>
                <w:sz w:val="17"/>
                <w:szCs w:val="17"/>
              </w:rPr>
            </w:pPr>
            <w:r w:rsidRPr="00157447">
              <w:rPr>
                <w:sz w:val="17"/>
                <w:szCs w:val="17"/>
              </w:rPr>
              <w:t>7</w:t>
            </w:r>
          </w:p>
        </w:tc>
        <w:tc>
          <w:tcPr>
            <w:tcW w:w="1418" w:type="dxa"/>
            <w:vAlign w:val="bottom"/>
          </w:tcPr>
          <w:p w:rsidR="00C75F7D" w:rsidRPr="00157447" w:rsidRDefault="00C75F7D" w:rsidP="003D304A">
            <w:pPr>
              <w:jc w:val="center"/>
              <w:rPr>
                <w:sz w:val="17"/>
                <w:szCs w:val="17"/>
              </w:rPr>
            </w:pPr>
            <w:r w:rsidRPr="00157447">
              <w:rPr>
                <w:sz w:val="17"/>
                <w:szCs w:val="17"/>
              </w:rPr>
              <w:t>1,238,664</w:t>
            </w:r>
          </w:p>
        </w:tc>
      </w:tr>
      <w:tr w:rsidR="00C75F7D" w:rsidRPr="00BD0ED8" w:rsidTr="003D304A">
        <w:tc>
          <w:tcPr>
            <w:tcW w:w="1560" w:type="dxa"/>
          </w:tcPr>
          <w:p w:rsidR="00C75F7D" w:rsidRPr="00157447" w:rsidRDefault="00C75F7D" w:rsidP="003D304A">
            <w:pPr>
              <w:rPr>
                <w:sz w:val="17"/>
                <w:szCs w:val="17"/>
              </w:rPr>
            </w:pPr>
            <w:r w:rsidRPr="00157447">
              <w:rPr>
                <w:sz w:val="17"/>
                <w:szCs w:val="17"/>
              </w:rPr>
              <w:t>Hydro</w:t>
            </w:r>
          </w:p>
        </w:tc>
        <w:tc>
          <w:tcPr>
            <w:tcW w:w="1134" w:type="dxa"/>
          </w:tcPr>
          <w:p w:rsidR="00C75F7D" w:rsidRPr="00C75F7D" w:rsidRDefault="00C75F7D" w:rsidP="00343368">
            <w:pPr>
              <w:jc w:val="center"/>
              <w:rPr>
                <w:sz w:val="17"/>
                <w:szCs w:val="17"/>
              </w:rPr>
            </w:pPr>
            <w:r w:rsidRPr="00C75F7D">
              <w:rPr>
                <w:sz w:val="17"/>
                <w:szCs w:val="17"/>
              </w:rPr>
              <w:t>146,157,421</w:t>
            </w:r>
          </w:p>
        </w:tc>
        <w:tc>
          <w:tcPr>
            <w:tcW w:w="1276" w:type="dxa"/>
          </w:tcPr>
          <w:p w:rsidR="00C75F7D" w:rsidRPr="00157447" w:rsidRDefault="00C75F7D" w:rsidP="003D304A">
            <w:pPr>
              <w:jc w:val="center"/>
              <w:rPr>
                <w:sz w:val="17"/>
                <w:szCs w:val="17"/>
              </w:rPr>
            </w:pPr>
            <w:r w:rsidRPr="00157447">
              <w:rPr>
                <w:sz w:val="17"/>
                <w:szCs w:val="17"/>
              </w:rPr>
              <w:t>N/A</w:t>
            </w:r>
          </w:p>
        </w:tc>
        <w:tc>
          <w:tcPr>
            <w:tcW w:w="956" w:type="dxa"/>
            <w:vAlign w:val="bottom"/>
          </w:tcPr>
          <w:p w:rsidR="00C75F7D" w:rsidRPr="00157447" w:rsidRDefault="00C75F7D" w:rsidP="003D304A">
            <w:pPr>
              <w:jc w:val="center"/>
              <w:rPr>
                <w:sz w:val="17"/>
                <w:szCs w:val="17"/>
              </w:rPr>
            </w:pPr>
            <w:r w:rsidRPr="00157447">
              <w:rPr>
                <w:sz w:val="17"/>
                <w:szCs w:val="17"/>
              </w:rPr>
              <w:t>0</w:t>
            </w:r>
          </w:p>
        </w:tc>
        <w:tc>
          <w:tcPr>
            <w:tcW w:w="957" w:type="dxa"/>
            <w:vAlign w:val="bottom"/>
          </w:tcPr>
          <w:p w:rsidR="00C75F7D" w:rsidRPr="00157447" w:rsidRDefault="00C75F7D" w:rsidP="003D304A">
            <w:pPr>
              <w:jc w:val="center"/>
              <w:rPr>
                <w:sz w:val="17"/>
                <w:szCs w:val="17"/>
              </w:rPr>
            </w:pPr>
            <w:r w:rsidRPr="00157447">
              <w:rPr>
                <w:sz w:val="17"/>
                <w:szCs w:val="17"/>
              </w:rPr>
              <w:t>0</w:t>
            </w:r>
          </w:p>
        </w:tc>
        <w:tc>
          <w:tcPr>
            <w:tcW w:w="957" w:type="dxa"/>
            <w:vAlign w:val="bottom"/>
          </w:tcPr>
          <w:p w:rsidR="00C75F7D" w:rsidRPr="00157447" w:rsidRDefault="00C75F7D" w:rsidP="003D304A">
            <w:pPr>
              <w:jc w:val="center"/>
              <w:rPr>
                <w:sz w:val="17"/>
                <w:szCs w:val="17"/>
              </w:rPr>
            </w:pPr>
            <w:r w:rsidRPr="00157447">
              <w:rPr>
                <w:sz w:val="17"/>
                <w:szCs w:val="17"/>
              </w:rPr>
              <w:t>0</w:t>
            </w:r>
          </w:p>
        </w:tc>
        <w:tc>
          <w:tcPr>
            <w:tcW w:w="957" w:type="dxa"/>
            <w:vAlign w:val="bottom"/>
          </w:tcPr>
          <w:p w:rsidR="00C75F7D" w:rsidRPr="00157447" w:rsidRDefault="00C75F7D" w:rsidP="003D304A">
            <w:pPr>
              <w:jc w:val="center"/>
              <w:rPr>
                <w:sz w:val="17"/>
                <w:szCs w:val="17"/>
              </w:rPr>
            </w:pPr>
            <w:r w:rsidRPr="00157447">
              <w:rPr>
                <w:sz w:val="17"/>
                <w:szCs w:val="17"/>
              </w:rPr>
              <w:t>0</w:t>
            </w:r>
          </w:p>
        </w:tc>
        <w:tc>
          <w:tcPr>
            <w:tcW w:w="1418" w:type="dxa"/>
            <w:vAlign w:val="bottom"/>
          </w:tcPr>
          <w:p w:rsidR="00C75F7D" w:rsidRPr="00157447" w:rsidRDefault="00C75F7D" w:rsidP="003D304A">
            <w:pPr>
              <w:jc w:val="center"/>
              <w:rPr>
                <w:sz w:val="17"/>
                <w:szCs w:val="17"/>
              </w:rPr>
            </w:pPr>
            <w:r w:rsidRPr="00157447">
              <w:rPr>
                <w:sz w:val="17"/>
                <w:szCs w:val="17"/>
              </w:rPr>
              <w:t>0</w:t>
            </w:r>
          </w:p>
        </w:tc>
      </w:tr>
      <w:tr w:rsidR="00C75F7D" w:rsidRPr="00BD0ED8" w:rsidTr="003D304A">
        <w:tc>
          <w:tcPr>
            <w:tcW w:w="1560" w:type="dxa"/>
          </w:tcPr>
          <w:p w:rsidR="00C75F7D" w:rsidRPr="00157447" w:rsidRDefault="00C75F7D" w:rsidP="003D304A">
            <w:pPr>
              <w:rPr>
                <w:sz w:val="17"/>
                <w:szCs w:val="17"/>
              </w:rPr>
            </w:pPr>
            <w:r w:rsidRPr="00157447">
              <w:rPr>
                <w:sz w:val="17"/>
                <w:szCs w:val="17"/>
              </w:rPr>
              <w:t>Wind and tidal</w:t>
            </w:r>
          </w:p>
        </w:tc>
        <w:tc>
          <w:tcPr>
            <w:tcW w:w="1134" w:type="dxa"/>
          </w:tcPr>
          <w:p w:rsidR="00C75F7D" w:rsidRPr="00C75F7D" w:rsidRDefault="00C75F7D" w:rsidP="00C75F7D">
            <w:pPr>
              <w:jc w:val="center"/>
              <w:rPr>
                <w:rFonts w:asciiTheme="majorBidi" w:hAnsiTheme="majorBidi" w:cstheme="majorBidi"/>
                <w:sz w:val="17"/>
                <w:szCs w:val="17"/>
              </w:rPr>
            </w:pPr>
            <w:r w:rsidRPr="00C75F7D">
              <w:rPr>
                <w:rFonts w:asciiTheme="majorBidi" w:hAnsiTheme="majorBidi" w:cstheme="majorBidi"/>
                <w:sz w:val="17"/>
                <w:szCs w:val="17"/>
              </w:rPr>
              <w:t>186,783</w:t>
            </w:r>
          </w:p>
        </w:tc>
        <w:tc>
          <w:tcPr>
            <w:tcW w:w="1276" w:type="dxa"/>
          </w:tcPr>
          <w:p w:rsidR="00C75F7D" w:rsidRPr="00157447" w:rsidRDefault="00C75F7D" w:rsidP="003D304A">
            <w:pPr>
              <w:jc w:val="center"/>
              <w:rPr>
                <w:sz w:val="17"/>
                <w:szCs w:val="17"/>
              </w:rPr>
            </w:pPr>
            <w:r w:rsidRPr="00157447">
              <w:rPr>
                <w:sz w:val="17"/>
                <w:szCs w:val="17"/>
              </w:rPr>
              <w:t>N/A</w:t>
            </w:r>
          </w:p>
        </w:tc>
        <w:tc>
          <w:tcPr>
            <w:tcW w:w="956" w:type="dxa"/>
            <w:vAlign w:val="bottom"/>
          </w:tcPr>
          <w:p w:rsidR="00C75F7D" w:rsidRPr="00157447" w:rsidRDefault="00C75F7D" w:rsidP="003D304A">
            <w:pPr>
              <w:jc w:val="center"/>
              <w:rPr>
                <w:sz w:val="17"/>
                <w:szCs w:val="17"/>
              </w:rPr>
            </w:pPr>
            <w:r w:rsidRPr="00157447">
              <w:rPr>
                <w:sz w:val="17"/>
                <w:szCs w:val="17"/>
              </w:rPr>
              <w:t>0</w:t>
            </w:r>
          </w:p>
        </w:tc>
        <w:tc>
          <w:tcPr>
            <w:tcW w:w="957" w:type="dxa"/>
            <w:vAlign w:val="bottom"/>
          </w:tcPr>
          <w:p w:rsidR="00C75F7D" w:rsidRPr="00157447" w:rsidRDefault="00C75F7D" w:rsidP="003D304A">
            <w:pPr>
              <w:jc w:val="center"/>
              <w:rPr>
                <w:sz w:val="17"/>
                <w:szCs w:val="17"/>
              </w:rPr>
            </w:pPr>
            <w:r w:rsidRPr="00157447">
              <w:rPr>
                <w:sz w:val="17"/>
                <w:szCs w:val="17"/>
              </w:rPr>
              <w:t>0</w:t>
            </w:r>
          </w:p>
        </w:tc>
        <w:tc>
          <w:tcPr>
            <w:tcW w:w="957" w:type="dxa"/>
            <w:vAlign w:val="bottom"/>
          </w:tcPr>
          <w:p w:rsidR="00C75F7D" w:rsidRPr="00157447" w:rsidRDefault="00C75F7D" w:rsidP="003D304A">
            <w:pPr>
              <w:jc w:val="center"/>
              <w:rPr>
                <w:sz w:val="17"/>
                <w:szCs w:val="17"/>
              </w:rPr>
            </w:pPr>
            <w:r w:rsidRPr="00157447">
              <w:rPr>
                <w:sz w:val="17"/>
                <w:szCs w:val="17"/>
              </w:rPr>
              <w:t>0</w:t>
            </w:r>
          </w:p>
        </w:tc>
        <w:tc>
          <w:tcPr>
            <w:tcW w:w="957" w:type="dxa"/>
            <w:vAlign w:val="bottom"/>
          </w:tcPr>
          <w:p w:rsidR="00C75F7D" w:rsidRPr="00157447" w:rsidRDefault="00C75F7D" w:rsidP="003D304A">
            <w:pPr>
              <w:jc w:val="center"/>
              <w:rPr>
                <w:sz w:val="17"/>
                <w:szCs w:val="17"/>
              </w:rPr>
            </w:pPr>
            <w:r w:rsidRPr="00157447">
              <w:rPr>
                <w:sz w:val="17"/>
                <w:szCs w:val="17"/>
              </w:rPr>
              <w:t>0</w:t>
            </w:r>
          </w:p>
        </w:tc>
        <w:tc>
          <w:tcPr>
            <w:tcW w:w="1418" w:type="dxa"/>
            <w:vAlign w:val="bottom"/>
          </w:tcPr>
          <w:p w:rsidR="00C75F7D" w:rsidRPr="00157447" w:rsidRDefault="00C75F7D" w:rsidP="003D304A">
            <w:pPr>
              <w:jc w:val="center"/>
              <w:rPr>
                <w:sz w:val="17"/>
                <w:szCs w:val="17"/>
              </w:rPr>
            </w:pPr>
            <w:r w:rsidRPr="00157447">
              <w:rPr>
                <w:sz w:val="17"/>
                <w:szCs w:val="17"/>
              </w:rPr>
              <w:t>0</w:t>
            </w:r>
          </w:p>
        </w:tc>
      </w:tr>
      <w:tr w:rsidR="00C75F7D" w:rsidRPr="00BD0ED8" w:rsidTr="003D304A">
        <w:tc>
          <w:tcPr>
            <w:tcW w:w="1560" w:type="dxa"/>
          </w:tcPr>
          <w:p w:rsidR="00C75F7D" w:rsidRPr="00157447" w:rsidRDefault="00C75F7D" w:rsidP="003D304A">
            <w:pPr>
              <w:rPr>
                <w:sz w:val="17"/>
                <w:szCs w:val="17"/>
              </w:rPr>
            </w:pPr>
            <w:r w:rsidRPr="00157447">
              <w:rPr>
                <w:sz w:val="17"/>
                <w:szCs w:val="17"/>
              </w:rPr>
              <w:t>Nuclear</w:t>
            </w:r>
          </w:p>
        </w:tc>
        <w:tc>
          <w:tcPr>
            <w:tcW w:w="1134" w:type="dxa"/>
          </w:tcPr>
          <w:p w:rsidR="00C75F7D" w:rsidRPr="00C75F7D" w:rsidRDefault="00C75F7D" w:rsidP="00343368">
            <w:pPr>
              <w:jc w:val="center"/>
              <w:rPr>
                <w:sz w:val="17"/>
                <w:szCs w:val="17"/>
              </w:rPr>
            </w:pPr>
            <w:r w:rsidRPr="00C75F7D">
              <w:rPr>
                <w:sz w:val="17"/>
                <w:szCs w:val="17"/>
              </w:rPr>
              <w:t>4,877,718</w:t>
            </w:r>
          </w:p>
        </w:tc>
        <w:tc>
          <w:tcPr>
            <w:tcW w:w="1276" w:type="dxa"/>
          </w:tcPr>
          <w:p w:rsidR="00C75F7D" w:rsidRPr="00157447" w:rsidRDefault="00C75F7D" w:rsidP="003D304A">
            <w:pPr>
              <w:jc w:val="center"/>
              <w:rPr>
                <w:sz w:val="17"/>
                <w:szCs w:val="17"/>
              </w:rPr>
            </w:pPr>
            <w:r w:rsidRPr="00157447">
              <w:rPr>
                <w:sz w:val="17"/>
                <w:szCs w:val="17"/>
              </w:rPr>
              <w:t>N/A</w:t>
            </w:r>
          </w:p>
        </w:tc>
        <w:tc>
          <w:tcPr>
            <w:tcW w:w="956" w:type="dxa"/>
            <w:vAlign w:val="bottom"/>
          </w:tcPr>
          <w:p w:rsidR="00C75F7D" w:rsidRPr="00157447" w:rsidRDefault="00C75F7D" w:rsidP="003D304A">
            <w:pPr>
              <w:jc w:val="center"/>
              <w:rPr>
                <w:sz w:val="17"/>
                <w:szCs w:val="17"/>
              </w:rPr>
            </w:pPr>
            <w:r w:rsidRPr="00157447">
              <w:rPr>
                <w:sz w:val="17"/>
                <w:szCs w:val="17"/>
              </w:rPr>
              <w:t>0</w:t>
            </w:r>
          </w:p>
        </w:tc>
        <w:tc>
          <w:tcPr>
            <w:tcW w:w="957" w:type="dxa"/>
            <w:vAlign w:val="bottom"/>
          </w:tcPr>
          <w:p w:rsidR="00C75F7D" w:rsidRPr="00157447" w:rsidRDefault="00C75F7D" w:rsidP="003D304A">
            <w:pPr>
              <w:jc w:val="center"/>
              <w:rPr>
                <w:sz w:val="17"/>
                <w:szCs w:val="17"/>
              </w:rPr>
            </w:pPr>
            <w:r w:rsidRPr="00157447">
              <w:rPr>
                <w:sz w:val="17"/>
                <w:szCs w:val="17"/>
              </w:rPr>
              <w:t>0</w:t>
            </w:r>
          </w:p>
        </w:tc>
        <w:tc>
          <w:tcPr>
            <w:tcW w:w="957" w:type="dxa"/>
            <w:vAlign w:val="bottom"/>
          </w:tcPr>
          <w:p w:rsidR="00C75F7D" w:rsidRPr="00157447" w:rsidRDefault="00C75F7D" w:rsidP="003D304A">
            <w:pPr>
              <w:jc w:val="center"/>
              <w:rPr>
                <w:sz w:val="17"/>
                <w:szCs w:val="17"/>
              </w:rPr>
            </w:pPr>
            <w:r w:rsidRPr="00157447">
              <w:rPr>
                <w:sz w:val="17"/>
                <w:szCs w:val="17"/>
              </w:rPr>
              <w:t>0</w:t>
            </w:r>
          </w:p>
        </w:tc>
        <w:tc>
          <w:tcPr>
            <w:tcW w:w="957" w:type="dxa"/>
            <w:vAlign w:val="bottom"/>
          </w:tcPr>
          <w:p w:rsidR="00C75F7D" w:rsidRPr="00157447" w:rsidRDefault="00C75F7D" w:rsidP="003D304A">
            <w:pPr>
              <w:jc w:val="center"/>
              <w:rPr>
                <w:sz w:val="17"/>
                <w:szCs w:val="17"/>
              </w:rPr>
            </w:pPr>
            <w:r w:rsidRPr="00157447">
              <w:rPr>
                <w:sz w:val="17"/>
                <w:szCs w:val="17"/>
              </w:rPr>
              <w:t>0</w:t>
            </w:r>
          </w:p>
        </w:tc>
        <w:tc>
          <w:tcPr>
            <w:tcW w:w="1418" w:type="dxa"/>
            <w:vAlign w:val="bottom"/>
          </w:tcPr>
          <w:p w:rsidR="00C75F7D" w:rsidRPr="00157447" w:rsidRDefault="00C75F7D" w:rsidP="003D304A">
            <w:pPr>
              <w:jc w:val="center"/>
              <w:rPr>
                <w:sz w:val="17"/>
                <w:szCs w:val="17"/>
              </w:rPr>
            </w:pPr>
            <w:r w:rsidRPr="00157447">
              <w:rPr>
                <w:sz w:val="17"/>
                <w:szCs w:val="17"/>
              </w:rPr>
              <w:t>0</w:t>
            </w:r>
          </w:p>
        </w:tc>
      </w:tr>
      <w:tr w:rsidR="00C75F7D" w:rsidRPr="00BD0ED8" w:rsidTr="003D304A">
        <w:tc>
          <w:tcPr>
            <w:tcW w:w="1560" w:type="dxa"/>
          </w:tcPr>
          <w:p w:rsidR="00C75F7D" w:rsidRPr="00157447" w:rsidRDefault="00C75F7D" w:rsidP="003D304A">
            <w:pPr>
              <w:rPr>
                <w:sz w:val="17"/>
                <w:szCs w:val="17"/>
              </w:rPr>
            </w:pPr>
            <w:r w:rsidRPr="00157447">
              <w:rPr>
                <w:sz w:val="17"/>
                <w:szCs w:val="17"/>
              </w:rPr>
              <w:t>Total</w:t>
            </w:r>
          </w:p>
        </w:tc>
        <w:tc>
          <w:tcPr>
            <w:tcW w:w="1134" w:type="dxa"/>
          </w:tcPr>
          <w:p w:rsidR="00C75F7D" w:rsidRPr="00C75F7D" w:rsidRDefault="00C75F7D" w:rsidP="00343368">
            <w:pPr>
              <w:jc w:val="center"/>
              <w:rPr>
                <w:sz w:val="17"/>
                <w:szCs w:val="17"/>
              </w:rPr>
            </w:pPr>
            <w:r w:rsidRPr="00C75F7D">
              <w:rPr>
                <w:sz w:val="17"/>
                <w:szCs w:val="17"/>
              </w:rPr>
              <w:t>153,611,482</w:t>
            </w:r>
          </w:p>
        </w:tc>
        <w:tc>
          <w:tcPr>
            <w:tcW w:w="5103" w:type="dxa"/>
            <w:gridSpan w:val="5"/>
          </w:tcPr>
          <w:p w:rsidR="00C75F7D" w:rsidRPr="00157447" w:rsidRDefault="00C75F7D" w:rsidP="003D304A">
            <w:pPr>
              <w:jc w:val="center"/>
              <w:rPr>
                <w:sz w:val="17"/>
                <w:szCs w:val="17"/>
              </w:rPr>
            </w:pPr>
          </w:p>
        </w:tc>
        <w:tc>
          <w:tcPr>
            <w:tcW w:w="1418" w:type="dxa"/>
            <w:vAlign w:val="bottom"/>
          </w:tcPr>
          <w:p w:rsidR="00C75F7D" w:rsidRPr="00157447" w:rsidRDefault="00C75F7D" w:rsidP="003D304A">
            <w:pPr>
              <w:jc w:val="center"/>
              <w:rPr>
                <w:sz w:val="17"/>
                <w:szCs w:val="17"/>
              </w:rPr>
            </w:pPr>
            <w:r w:rsidRPr="00157447">
              <w:rPr>
                <w:sz w:val="17"/>
                <w:szCs w:val="17"/>
              </w:rPr>
              <w:t>1,600,554,059</w:t>
            </w:r>
          </w:p>
        </w:tc>
      </w:tr>
      <w:tr w:rsidR="007A5CB2" w:rsidRPr="00BD0ED8" w:rsidTr="00F4401E">
        <w:trPr>
          <w:trHeight w:val="293"/>
        </w:trPr>
        <w:tc>
          <w:tcPr>
            <w:tcW w:w="1560" w:type="dxa"/>
          </w:tcPr>
          <w:p w:rsidR="007A5CB2" w:rsidRPr="007A5CB2" w:rsidRDefault="007A5CB2" w:rsidP="00F4401E">
            <w:pPr>
              <w:jc w:val="center"/>
              <w:rPr>
                <w:b/>
                <w:bCs/>
                <w:sz w:val="17"/>
                <w:szCs w:val="17"/>
              </w:rPr>
            </w:pPr>
            <w:r w:rsidRPr="007A5CB2">
              <w:rPr>
                <w:b/>
                <w:bCs/>
                <w:sz w:val="17"/>
                <w:szCs w:val="17"/>
              </w:rPr>
              <w:t>Year</w:t>
            </w:r>
          </w:p>
        </w:tc>
        <w:tc>
          <w:tcPr>
            <w:tcW w:w="7655" w:type="dxa"/>
            <w:gridSpan w:val="7"/>
          </w:tcPr>
          <w:p w:rsidR="007A5CB2" w:rsidRPr="00157447" w:rsidRDefault="007A5CB2" w:rsidP="00F4401E">
            <w:pPr>
              <w:jc w:val="center"/>
              <w:rPr>
                <w:sz w:val="17"/>
                <w:szCs w:val="17"/>
              </w:rPr>
            </w:pPr>
            <w:r w:rsidRPr="007A5CB2">
              <w:rPr>
                <w:b/>
                <w:bCs/>
                <w:sz w:val="17"/>
                <w:szCs w:val="17"/>
              </w:rPr>
              <w:t>200</w:t>
            </w:r>
            <w:r>
              <w:rPr>
                <w:b/>
                <w:bCs/>
                <w:sz w:val="17"/>
                <w:szCs w:val="17"/>
              </w:rPr>
              <w:t>5</w:t>
            </w:r>
          </w:p>
        </w:tc>
      </w:tr>
      <w:tr w:rsidR="007A5CB2" w:rsidRPr="00BD0ED8" w:rsidTr="00F4401E">
        <w:trPr>
          <w:trHeight w:val="293"/>
        </w:trPr>
        <w:tc>
          <w:tcPr>
            <w:tcW w:w="1560" w:type="dxa"/>
            <w:vMerge w:val="restart"/>
          </w:tcPr>
          <w:p w:rsidR="007A5CB2" w:rsidRPr="00157447" w:rsidRDefault="007A5CB2" w:rsidP="00F4401E">
            <w:pPr>
              <w:jc w:val="center"/>
              <w:rPr>
                <w:sz w:val="17"/>
                <w:szCs w:val="17"/>
              </w:rPr>
            </w:pPr>
            <w:r w:rsidRPr="00157447">
              <w:rPr>
                <w:sz w:val="17"/>
                <w:szCs w:val="17"/>
              </w:rPr>
              <w:t>Energy Source*</w:t>
            </w:r>
          </w:p>
          <w:p w:rsidR="007A5CB2" w:rsidRPr="00157447" w:rsidRDefault="007A5CB2" w:rsidP="00F4401E">
            <w:pPr>
              <w:jc w:val="center"/>
              <w:rPr>
                <w:sz w:val="17"/>
                <w:szCs w:val="17"/>
              </w:rPr>
            </w:pPr>
          </w:p>
        </w:tc>
        <w:tc>
          <w:tcPr>
            <w:tcW w:w="1134" w:type="dxa"/>
            <w:vMerge w:val="restart"/>
          </w:tcPr>
          <w:p w:rsidR="007A5CB2" w:rsidRPr="00157447" w:rsidRDefault="007A5CB2" w:rsidP="00F4401E">
            <w:pPr>
              <w:jc w:val="center"/>
              <w:rPr>
                <w:sz w:val="17"/>
                <w:szCs w:val="17"/>
              </w:rPr>
            </w:pPr>
            <w:r w:rsidRPr="00157447">
              <w:rPr>
                <w:sz w:val="17"/>
                <w:szCs w:val="17"/>
              </w:rPr>
              <w:t>Electricity* Generated (MWh)</w:t>
            </w:r>
          </w:p>
        </w:tc>
        <w:tc>
          <w:tcPr>
            <w:tcW w:w="1276" w:type="dxa"/>
            <w:vMerge w:val="restart"/>
          </w:tcPr>
          <w:p w:rsidR="007A5CB2" w:rsidRPr="00157447" w:rsidRDefault="007A5CB2" w:rsidP="00F4401E">
            <w:pPr>
              <w:jc w:val="center"/>
              <w:rPr>
                <w:sz w:val="17"/>
                <w:szCs w:val="17"/>
              </w:rPr>
            </w:pPr>
            <w:r w:rsidRPr="00157447">
              <w:rPr>
                <w:sz w:val="17"/>
                <w:szCs w:val="17"/>
              </w:rPr>
              <w:t>Fuel Input*</w:t>
            </w:r>
          </w:p>
          <w:p w:rsidR="007A5CB2" w:rsidRPr="00157447" w:rsidRDefault="007A5CB2" w:rsidP="00F4401E">
            <w:pPr>
              <w:jc w:val="center"/>
              <w:rPr>
                <w:sz w:val="17"/>
                <w:szCs w:val="17"/>
              </w:rPr>
            </w:pPr>
          </w:p>
        </w:tc>
        <w:tc>
          <w:tcPr>
            <w:tcW w:w="2870" w:type="dxa"/>
            <w:gridSpan w:val="3"/>
          </w:tcPr>
          <w:p w:rsidR="007A5CB2" w:rsidRPr="00157447" w:rsidRDefault="007A5CB2" w:rsidP="00F4401E">
            <w:pPr>
              <w:jc w:val="center"/>
              <w:rPr>
                <w:sz w:val="17"/>
                <w:szCs w:val="17"/>
              </w:rPr>
            </w:pPr>
            <w:r w:rsidRPr="00157447">
              <w:rPr>
                <w:sz w:val="17"/>
                <w:szCs w:val="17"/>
              </w:rPr>
              <w:t>Emission factor**</w:t>
            </w:r>
          </w:p>
        </w:tc>
        <w:tc>
          <w:tcPr>
            <w:tcW w:w="957" w:type="dxa"/>
            <w:vMerge w:val="restart"/>
          </w:tcPr>
          <w:p w:rsidR="007A5CB2" w:rsidRPr="00157447" w:rsidRDefault="007A5CB2" w:rsidP="00F4401E">
            <w:pPr>
              <w:jc w:val="center"/>
              <w:rPr>
                <w:sz w:val="17"/>
                <w:szCs w:val="17"/>
              </w:rPr>
            </w:pPr>
            <w:r w:rsidRPr="00157447">
              <w:rPr>
                <w:sz w:val="17"/>
                <w:szCs w:val="17"/>
              </w:rPr>
              <w:t>CO</w:t>
            </w:r>
            <w:r w:rsidRPr="00157447">
              <w:rPr>
                <w:sz w:val="17"/>
                <w:szCs w:val="17"/>
                <w:vertAlign w:val="subscript"/>
              </w:rPr>
              <w:t>2eq</w:t>
            </w:r>
            <w:r w:rsidRPr="00157447">
              <w:rPr>
                <w:sz w:val="17"/>
                <w:szCs w:val="17"/>
              </w:rPr>
              <w:t>/</w:t>
            </w:r>
          </w:p>
          <w:p w:rsidR="007A5CB2" w:rsidRPr="00157447" w:rsidRDefault="007A5CB2" w:rsidP="00F4401E">
            <w:pPr>
              <w:jc w:val="center"/>
              <w:rPr>
                <w:sz w:val="17"/>
                <w:szCs w:val="17"/>
              </w:rPr>
            </w:pPr>
            <w:r w:rsidRPr="00157447">
              <w:rPr>
                <w:sz w:val="17"/>
                <w:szCs w:val="17"/>
              </w:rPr>
              <w:t>quaintly fuel</w:t>
            </w:r>
          </w:p>
        </w:tc>
        <w:tc>
          <w:tcPr>
            <w:tcW w:w="1418" w:type="dxa"/>
            <w:vMerge w:val="restart"/>
          </w:tcPr>
          <w:p w:rsidR="007A5CB2" w:rsidRPr="00157447" w:rsidRDefault="007A5CB2" w:rsidP="00F4401E">
            <w:pPr>
              <w:jc w:val="center"/>
              <w:rPr>
                <w:sz w:val="17"/>
                <w:szCs w:val="17"/>
              </w:rPr>
            </w:pPr>
            <w:r w:rsidRPr="00157447">
              <w:rPr>
                <w:sz w:val="17"/>
                <w:szCs w:val="17"/>
              </w:rPr>
              <w:t>Total GHG emission in</w:t>
            </w:r>
          </w:p>
          <w:p w:rsidR="007A5CB2" w:rsidRPr="00157447" w:rsidRDefault="007A5CB2" w:rsidP="00F4401E">
            <w:pPr>
              <w:jc w:val="center"/>
              <w:rPr>
                <w:sz w:val="17"/>
                <w:szCs w:val="17"/>
              </w:rPr>
            </w:pPr>
            <w:r w:rsidRPr="00157447">
              <w:rPr>
                <w:sz w:val="17"/>
                <w:szCs w:val="17"/>
              </w:rPr>
              <w:t>kg CO</w:t>
            </w:r>
            <w:r w:rsidRPr="00157447">
              <w:rPr>
                <w:sz w:val="17"/>
                <w:szCs w:val="17"/>
                <w:vertAlign w:val="subscript"/>
              </w:rPr>
              <w:t>2eq</w:t>
            </w:r>
          </w:p>
        </w:tc>
      </w:tr>
      <w:tr w:rsidR="007A5CB2" w:rsidRPr="00BD0ED8" w:rsidTr="00F4401E">
        <w:trPr>
          <w:trHeight w:val="292"/>
        </w:trPr>
        <w:tc>
          <w:tcPr>
            <w:tcW w:w="1560" w:type="dxa"/>
            <w:vMerge/>
          </w:tcPr>
          <w:p w:rsidR="007A5CB2" w:rsidRPr="00157447" w:rsidRDefault="007A5CB2" w:rsidP="00F4401E">
            <w:pPr>
              <w:jc w:val="center"/>
              <w:rPr>
                <w:sz w:val="17"/>
                <w:szCs w:val="17"/>
              </w:rPr>
            </w:pPr>
          </w:p>
        </w:tc>
        <w:tc>
          <w:tcPr>
            <w:tcW w:w="1134" w:type="dxa"/>
            <w:vMerge/>
          </w:tcPr>
          <w:p w:rsidR="007A5CB2" w:rsidRPr="00157447" w:rsidRDefault="007A5CB2" w:rsidP="00F4401E">
            <w:pPr>
              <w:jc w:val="center"/>
              <w:rPr>
                <w:sz w:val="17"/>
                <w:szCs w:val="17"/>
              </w:rPr>
            </w:pPr>
          </w:p>
        </w:tc>
        <w:tc>
          <w:tcPr>
            <w:tcW w:w="1276" w:type="dxa"/>
            <w:vMerge/>
          </w:tcPr>
          <w:p w:rsidR="007A5CB2" w:rsidRPr="00157447" w:rsidRDefault="007A5CB2" w:rsidP="00F4401E">
            <w:pPr>
              <w:jc w:val="center"/>
              <w:rPr>
                <w:sz w:val="17"/>
                <w:szCs w:val="17"/>
              </w:rPr>
            </w:pPr>
          </w:p>
        </w:tc>
        <w:tc>
          <w:tcPr>
            <w:tcW w:w="956" w:type="dxa"/>
          </w:tcPr>
          <w:p w:rsidR="007A5CB2" w:rsidRPr="00157447" w:rsidRDefault="007A5CB2" w:rsidP="00F4401E">
            <w:pPr>
              <w:jc w:val="center"/>
              <w:rPr>
                <w:sz w:val="17"/>
                <w:szCs w:val="17"/>
              </w:rPr>
            </w:pPr>
            <w:r w:rsidRPr="00157447">
              <w:rPr>
                <w:sz w:val="17"/>
                <w:szCs w:val="17"/>
              </w:rPr>
              <w:t>CO</w:t>
            </w:r>
            <w:r w:rsidRPr="00157447">
              <w:rPr>
                <w:sz w:val="17"/>
                <w:szCs w:val="17"/>
                <w:vertAlign w:val="subscript"/>
              </w:rPr>
              <w:t>2</w:t>
            </w:r>
          </w:p>
        </w:tc>
        <w:tc>
          <w:tcPr>
            <w:tcW w:w="957" w:type="dxa"/>
          </w:tcPr>
          <w:p w:rsidR="007A5CB2" w:rsidRPr="00157447" w:rsidRDefault="007A5CB2" w:rsidP="00F4401E">
            <w:pPr>
              <w:jc w:val="center"/>
              <w:rPr>
                <w:sz w:val="17"/>
                <w:szCs w:val="17"/>
              </w:rPr>
            </w:pPr>
            <w:r w:rsidRPr="00157447">
              <w:rPr>
                <w:sz w:val="17"/>
                <w:szCs w:val="17"/>
              </w:rPr>
              <w:t>CH</w:t>
            </w:r>
            <w:r w:rsidRPr="00157447">
              <w:rPr>
                <w:sz w:val="17"/>
                <w:szCs w:val="17"/>
                <w:vertAlign w:val="subscript"/>
              </w:rPr>
              <w:t>4</w:t>
            </w:r>
          </w:p>
        </w:tc>
        <w:tc>
          <w:tcPr>
            <w:tcW w:w="957" w:type="dxa"/>
          </w:tcPr>
          <w:p w:rsidR="007A5CB2" w:rsidRPr="00157447" w:rsidRDefault="007A5CB2" w:rsidP="00F4401E">
            <w:pPr>
              <w:jc w:val="center"/>
              <w:rPr>
                <w:sz w:val="17"/>
                <w:szCs w:val="17"/>
              </w:rPr>
            </w:pPr>
            <w:r w:rsidRPr="00157447">
              <w:rPr>
                <w:sz w:val="17"/>
                <w:szCs w:val="17"/>
              </w:rPr>
              <w:t>N</w:t>
            </w:r>
            <w:r w:rsidRPr="00157447">
              <w:rPr>
                <w:sz w:val="17"/>
                <w:szCs w:val="17"/>
                <w:vertAlign w:val="subscript"/>
              </w:rPr>
              <w:t>2</w:t>
            </w:r>
            <w:r w:rsidRPr="00157447">
              <w:rPr>
                <w:sz w:val="17"/>
                <w:szCs w:val="17"/>
              </w:rPr>
              <w:t>O</w:t>
            </w:r>
          </w:p>
        </w:tc>
        <w:tc>
          <w:tcPr>
            <w:tcW w:w="957" w:type="dxa"/>
            <w:vMerge/>
          </w:tcPr>
          <w:p w:rsidR="007A5CB2" w:rsidRPr="00157447" w:rsidRDefault="007A5CB2" w:rsidP="00F4401E">
            <w:pPr>
              <w:jc w:val="center"/>
              <w:rPr>
                <w:sz w:val="17"/>
                <w:szCs w:val="17"/>
              </w:rPr>
            </w:pPr>
          </w:p>
        </w:tc>
        <w:tc>
          <w:tcPr>
            <w:tcW w:w="1418" w:type="dxa"/>
            <w:vMerge/>
          </w:tcPr>
          <w:p w:rsidR="007A5CB2" w:rsidRPr="00157447" w:rsidRDefault="007A5CB2" w:rsidP="00F4401E">
            <w:pPr>
              <w:jc w:val="center"/>
              <w:rPr>
                <w:sz w:val="17"/>
                <w:szCs w:val="17"/>
              </w:rPr>
            </w:pPr>
          </w:p>
        </w:tc>
      </w:tr>
      <w:tr w:rsidR="007A5CB2" w:rsidRPr="00BD0ED8" w:rsidTr="00F4401E">
        <w:tc>
          <w:tcPr>
            <w:tcW w:w="1560" w:type="dxa"/>
          </w:tcPr>
          <w:p w:rsidR="007A5CB2" w:rsidRPr="00157447" w:rsidRDefault="007A5CB2" w:rsidP="00F4401E">
            <w:pPr>
              <w:rPr>
                <w:sz w:val="17"/>
                <w:szCs w:val="17"/>
              </w:rPr>
            </w:pPr>
            <w:r w:rsidRPr="00157447">
              <w:rPr>
                <w:sz w:val="17"/>
                <w:szCs w:val="17"/>
              </w:rPr>
              <w:t>Light fuel oil</w:t>
            </w:r>
          </w:p>
        </w:tc>
        <w:tc>
          <w:tcPr>
            <w:tcW w:w="1134" w:type="dxa"/>
          </w:tcPr>
          <w:p w:rsidR="007A5CB2" w:rsidRPr="00182C0E" w:rsidRDefault="007A5CB2" w:rsidP="00F4401E">
            <w:pPr>
              <w:jc w:val="center"/>
              <w:rPr>
                <w:sz w:val="17"/>
                <w:szCs w:val="17"/>
              </w:rPr>
            </w:pPr>
            <w:r w:rsidRPr="00182C0E">
              <w:rPr>
                <w:sz w:val="17"/>
                <w:szCs w:val="17"/>
              </w:rPr>
              <w:t>1,685</w:t>
            </w:r>
          </w:p>
        </w:tc>
        <w:tc>
          <w:tcPr>
            <w:tcW w:w="1276" w:type="dxa"/>
          </w:tcPr>
          <w:p w:rsidR="007A5CB2" w:rsidRPr="00157447" w:rsidRDefault="007A5CB2" w:rsidP="00F4401E">
            <w:pPr>
              <w:jc w:val="center"/>
              <w:rPr>
                <w:sz w:val="17"/>
                <w:szCs w:val="17"/>
              </w:rPr>
            </w:pPr>
            <w:r w:rsidRPr="00157447">
              <w:rPr>
                <w:sz w:val="17"/>
                <w:szCs w:val="17"/>
              </w:rPr>
              <w:t>3,620kL</w:t>
            </w:r>
          </w:p>
        </w:tc>
        <w:tc>
          <w:tcPr>
            <w:tcW w:w="956" w:type="dxa"/>
            <w:vAlign w:val="bottom"/>
          </w:tcPr>
          <w:p w:rsidR="007A5CB2" w:rsidRPr="00157447" w:rsidRDefault="007A5CB2" w:rsidP="00F4401E">
            <w:pPr>
              <w:jc w:val="center"/>
              <w:rPr>
                <w:sz w:val="17"/>
                <w:szCs w:val="17"/>
              </w:rPr>
            </w:pPr>
            <w:r w:rsidRPr="00157447">
              <w:rPr>
                <w:sz w:val="17"/>
                <w:szCs w:val="17"/>
              </w:rPr>
              <w:t>2</w:t>
            </w:r>
            <w:r>
              <w:rPr>
                <w:sz w:val="17"/>
                <w:szCs w:val="17"/>
              </w:rPr>
              <w:t>,</w:t>
            </w:r>
            <w:r w:rsidRPr="00157447">
              <w:rPr>
                <w:sz w:val="17"/>
                <w:szCs w:val="17"/>
              </w:rPr>
              <w:t>830g/L</w:t>
            </w:r>
          </w:p>
        </w:tc>
        <w:tc>
          <w:tcPr>
            <w:tcW w:w="957" w:type="dxa"/>
            <w:vAlign w:val="bottom"/>
          </w:tcPr>
          <w:p w:rsidR="007A5CB2" w:rsidRPr="00157447" w:rsidRDefault="007A5CB2" w:rsidP="00F4401E">
            <w:pPr>
              <w:jc w:val="center"/>
              <w:rPr>
                <w:sz w:val="17"/>
                <w:szCs w:val="17"/>
              </w:rPr>
            </w:pPr>
            <w:r w:rsidRPr="00157447">
              <w:rPr>
                <w:sz w:val="17"/>
                <w:szCs w:val="17"/>
              </w:rPr>
              <w:t>0.18g/L</w:t>
            </w:r>
          </w:p>
        </w:tc>
        <w:tc>
          <w:tcPr>
            <w:tcW w:w="957" w:type="dxa"/>
            <w:vAlign w:val="bottom"/>
          </w:tcPr>
          <w:p w:rsidR="007A5CB2" w:rsidRPr="00157447" w:rsidRDefault="007A5CB2" w:rsidP="00F4401E">
            <w:pPr>
              <w:jc w:val="center"/>
              <w:rPr>
                <w:sz w:val="17"/>
                <w:szCs w:val="17"/>
              </w:rPr>
            </w:pPr>
            <w:r w:rsidRPr="00157447">
              <w:rPr>
                <w:sz w:val="17"/>
                <w:szCs w:val="17"/>
              </w:rPr>
              <w:t>0.031g/L</w:t>
            </w:r>
          </w:p>
        </w:tc>
        <w:tc>
          <w:tcPr>
            <w:tcW w:w="957" w:type="dxa"/>
            <w:vAlign w:val="bottom"/>
          </w:tcPr>
          <w:p w:rsidR="007A5CB2" w:rsidRPr="00157447" w:rsidRDefault="007A5CB2" w:rsidP="00F4401E">
            <w:pPr>
              <w:jc w:val="center"/>
              <w:rPr>
                <w:sz w:val="17"/>
                <w:szCs w:val="17"/>
              </w:rPr>
            </w:pPr>
            <w:r w:rsidRPr="00157447">
              <w:rPr>
                <w:sz w:val="17"/>
                <w:szCs w:val="17"/>
              </w:rPr>
              <w:t>2844g/L</w:t>
            </w:r>
          </w:p>
        </w:tc>
        <w:tc>
          <w:tcPr>
            <w:tcW w:w="1418" w:type="dxa"/>
            <w:vAlign w:val="bottom"/>
          </w:tcPr>
          <w:p w:rsidR="007A5CB2" w:rsidRPr="00157447" w:rsidRDefault="007A5CB2" w:rsidP="00F4401E">
            <w:pPr>
              <w:jc w:val="center"/>
              <w:rPr>
                <w:sz w:val="17"/>
                <w:szCs w:val="17"/>
              </w:rPr>
            </w:pPr>
            <w:r w:rsidRPr="00157447">
              <w:rPr>
                <w:sz w:val="17"/>
                <w:szCs w:val="17"/>
              </w:rPr>
              <w:t>10,294,332</w:t>
            </w:r>
          </w:p>
        </w:tc>
      </w:tr>
      <w:tr w:rsidR="007A5CB2" w:rsidRPr="00BD0ED8" w:rsidTr="00F4401E">
        <w:tc>
          <w:tcPr>
            <w:tcW w:w="1560" w:type="dxa"/>
          </w:tcPr>
          <w:p w:rsidR="007A5CB2" w:rsidRPr="00157447" w:rsidRDefault="007A5CB2" w:rsidP="00F4401E">
            <w:pPr>
              <w:rPr>
                <w:sz w:val="17"/>
                <w:szCs w:val="17"/>
              </w:rPr>
            </w:pPr>
            <w:r w:rsidRPr="00157447">
              <w:rPr>
                <w:sz w:val="17"/>
                <w:szCs w:val="17"/>
              </w:rPr>
              <w:t>Heavy fuel oil</w:t>
            </w:r>
          </w:p>
        </w:tc>
        <w:tc>
          <w:tcPr>
            <w:tcW w:w="1134" w:type="dxa"/>
          </w:tcPr>
          <w:p w:rsidR="007A5CB2" w:rsidRPr="00182C0E" w:rsidRDefault="007A5CB2" w:rsidP="00F4401E">
            <w:pPr>
              <w:jc w:val="center"/>
              <w:rPr>
                <w:sz w:val="17"/>
                <w:szCs w:val="17"/>
              </w:rPr>
            </w:pPr>
            <w:r w:rsidRPr="00182C0E">
              <w:rPr>
                <w:sz w:val="17"/>
                <w:szCs w:val="17"/>
              </w:rPr>
              <w:t>567,336</w:t>
            </w:r>
          </w:p>
        </w:tc>
        <w:tc>
          <w:tcPr>
            <w:tcW w:w="1276" w:type="dxa"/>
          </w:tcPr>
          <w:p w:rsidR="007A5CB2" w:rsidRPr="00157447" w:rsidRDefault="007A5CB2" w:rsidP="00F4401E">
            <w:pPr>
              <w:jc w:val="center"/>
              <w:rPr>
                <w:sz w:val="17"/>
                <w:szCs w:val="17"/>
              </w:rPr>
            </w:pPr>
            <w:r w:rsidRPr="00157447">
              <w:rPr>
                <w:sz w:val="17"/>
                <w:szCs w:val="17"/>
              </w:rPr>
              <w:t>151,345kL</w:t>
            </w:r>
          </w:p>
        </w:tc>
        <w:tc>
          <w:tcPr>
            <w:tcW w:w="956" w:type="dxa"/>
            <w:vAlign w:val="bottom"/>
          </w:tcPr>
          <w:p w:rsidR="007A5CB2" w:rsidRPr="00157447" w:rsidRDefault="007A5CB2" w:rsidP="00F4401E">
            <w:pPr>
              <w:jc w:val="center"/>
              <w:rPr>
                <w:sz w:val="17"/>
                <w:szCs w:val="17"/>
              </w:rPr>
            </w:pPr>
            <w:r w:rsidRPr="00157447">
              <w:rPr>
                <w:sz w:val="17"/>
                <w:szCs w:val="17"/>
              </w:rPr>
              <w:t>3</w:t>
            </w:r>
            <w:r>
              <w:rPr>
                <w:sz w:val="17"/>
                <w:szCs w:val="17"/>
              </w:rPr>
              <w:t>,</w:t>
            </w:r>
            <w:r w:rsidRPr="00157447">
              <w:rPr>
                <w:sz w:val="17"/>
                <w:szCs w:val="17"/>
              </w:rPr>
              <w:t>080g/L</w:t>
            </w:r>
          </w:p>
        </w:tc>
        <w:tc>
          <w:tcPr>
            <w:tcW w:w="957" w:type="dxa"/>
            <w:vAlign w:val="bottom"/>
          </w:tcPr>
          <w:p w:rsidR="007A5CB2" w:rsidRPr="00157447" w:rsidRDefault="007A5CB2" w:rsidP="00F4401E">
            <w:pPr>
              <w:jc w:val="center"/>
              <w:rPr>
                <w:sz w:val="17"/>
                <w:szCs w:val="17"/>
              </w:rPr>
            </w:pPr>
            <w:r w:rsidRPr="00157447">
              <w:rPr>
                <w:sz w:val="17"/>
                <w:szCs w:val="17"/>
              </w:rPr>
              <w:t>0.034g/L</w:t>
            </w:r>
          </w:p>
        </w:tc>
        <w:tc>
          <w:tcPr>
            <w:tcW w:w="957" w:type="dxa"/>
            <w:vAlign w:val="bottom"/>
          </w:tcPr>
          <w:p w:rsidR="007A5CB2" w:rsidRPr="00157447" w:rsidRDefault="007A5CB2" w:rsidP="00F4401E">
            <w:pPr>
              <w:jc w:val="center"/>
              <w:rPr>
                <w:sz w:val="17"/>
                <w:szCs w:val="17"/>
              </w:rPr>
            </w:pPr>
            <w:r w:rsidRPr="00157447">
              <w:rPr>
                <w:sz w:val="17"/>
                <w:szCs w:val="17"/>
              </w:rPr>
              <w:t>0.064g/L</w:t>
            </w:r>
          </w:p>
        </w:tc>
        <w:tc>
          <w:tcPr>
            <w:tcW w:w="957" w:type="dxa"/>
            <w:vAlign w:val="bottom"/>
          </w:tcPr>
          <w:p w:rsidR="007A5CB2" w:rsidRPr="00157447" w:rsidRDefault="007A5CB2" w:rsidP="00F4401E">
            <w:pPr>
              <w:jc w:val="center"/>
              <w:rPr>
                <w:sz w:val="17"/>
                <w:szCs w:val="17"/>
              </w:rPr>
            </w:pPr>
            <w:r w:rsidRPr="00157447">
              <w:rPr>
                <w:sz w:val="17"/>
                <w:szCs w:val="17"/>
              </w:rPr>
              <w:t>3100g/L</w:t>
            </w:r>
          </w:p>
        </w:tc>
        <w:tc>
          <w:tcPr>
            <w:tcW w:w="1418" w:type="dxa"/>
            <w:vAlign w:val="bottom"/>
          </w:tcPr>
          <w:p w:rsidR="007A5CB2" w:rsidRPr="00157447" w:rsidRDefault="007A5CB2" w:rsidP="00F4401E">
            <w:pPr>
              <w:jc w:val="center"/>
              <w:rPr>
                <w:sz w:val="17"/>
                <w:szCs w:val="17"/>
              </w:rPr>
            </w:pPr>
            <w:r w:rsidRPr="00157447">
              <w:rPr>
                <w:sz w:val="17"/>
                <w:szCs w:val="17"/>
              </w:rPr>
              <w:t>469,157,695</w:t>
            </w:r>
          </w:p>
        </w:tc>
      </w:tr>
      <w:tr w:rsidR="007A5CB2" w:rsidRPr="00BD0ED8" w:rsidTr="00F4401E">
        <w:tc>
          <w:tcPr>
            <w:tcW w:w="1560" w:type="dxa"/>
          </w:tcPr>
          <w:p w:rsidR="007A5CB2" w:rsidRPr="00157447" w:rsidRDefault="007A5CB2" w:rsidP="00F4401E">
            <w:pPr>
              <w:rPr>
                <w:sz w:val="17"/>
                <w:szCs w:val="17"/>
              </w:rPr>
            </w:pPr>
            <w:r w:rsidRPr="00157447">
              <w:rPr>
                <w:sz w:val="17"/>
                <w:szCs w:val="17"/>
              </w:rPr>
              <w:t>Diesel</w:t>
            </w:r>
          </w:p>
        </w:tc>
        <w:tc>
          <w:tcPr>
            <w:tcW w:w="1134" w:type="dxa"/>
          </w:tcPr>
          <w:p w:rsidR="007A5CB2" w:rsidRPr="00182C0E" w:rsidRDefault="007A5CB2" w:rsidP="00F4401E">
            <w:pPr>
              <w:jc w:val="center"/>
              <w:rPr>
                <w:sz w:val="17"/>
                <w:szCs w:val="17"/>
              </w:rPr>
            </w:pPr>
            <w:r w:rsidRPr="00182C0E">
              <w:rPr>
                <w:sz w:val="17"/>
                <w:szCs w:val="17"/>
              </w:rPr>
              <w:t>98,703</w:t>
            </w:r>
          </w:p>
        </w:tc>
        <w:tc>
          <w:tcPr>
            <w:tcW w:w="1276" w:type="dxa"/>
          </w:tcPr>
          <w:p w:rsidR="007A5CB2" w:rsidRPr="00157447" w:rsidRDefault="007A5CB2" w:rsidP="00F4401E">
            <w:pPr>
              <w:jc w:val="center"/>
              <w:rPr>
                <w:sz w:val="17"/>
                <w:szCs w:val="17"/>
              </w:rPr>
            </w:pPr>
            <w:r w:rsidRPr="00157447">
              <w:rPr>
                <w:sz w:val="17"/>
                <w:szCs w:val="17"/>
              </w:rPr>
              <w:t>27,051kL</w:t>
            </w:r>
          </w:p>
        </w:tc>
        <w:tc>
          <w:tcPr>
            <w:tcW w:w="956" w:type="dxa"/>
            <w:vAlign w:val="bottom"/>
          </w:tcPr>
          <w:p w:rsidR="007A5CB2" w:rsidRPr="00157447" w:rsidRDefault="007A5CB2" w:rsidP="00F4401E">
            <w:pPr>
              <w:jc w:val="center"/>
              <w:rPr>
                <w:sz w:val="17"/>
                <w:szCs w:val="17"/>
              </w:rPr>
            </w:pPr>
            <w:r w:rsidRPr="00157447">
              <w:rPr>
                <w:sz w:val="17"/>
                <w:szCs w:val="17"/>
              </w:rPr>
              <w:t>2</w:t>
            </w:r>
            <w:r>
              <w:rPr>
                <w:sz w:val="17"/>
                <w:szCs w:val="17"/>
              </w:rPr>
              <w:t>,</w:t>
            </w:r>
            <w:r w:rsidRPr="00157447">
              <w:rPr>
                <w:sz w:val="17"/>
                <w:szCs w:val="17"/>
              </w:rPr>
              <w:t>730g/L</w:t>
            </w:r>
          </w:p>
        </w:tc>
        <w:tc>
          <w:tcPr>
            <w:tcW w:w="957" w:type="dxa"/>
            <w:vAlign w:val="bottom"/>
          </w:tcPr>
          <w:p w:rsidR="007A5CB2" w:rsidRPr="00157447" w:rsidRDefault="007A5CB2" w:rsidP="00F4401E">
            <w:pPr>
              <w:jc w:val="center"/>
              <w:rPr>
                <w:sz w:val="17"/>
                <w:szCs w:val="17"/>
              </w:rPr>
            </w:pPr>
            <w:r w:rsidRPr="00157447">
              <w:rPr>
                <w:sz w:val="17"/>
                <w:szCs w:val="17"/>
              </w:rPr>
              <w:t>0.133g/L</w:t>
            </w:r>
          </w:p>
        </w:tc>
        <w:tc>
          <w:tcPr>
            <w:tcW w:w="957" w:type="dxa"/>
            <w:vAlign w:val="bottom"/>
          </w:tcPr>
          <w:p w:rsidR="007A5CB2" w:rsidRPr="00157447" w:rsidRDefault="007A5CB2" w:rsidP="00F4401E">
            <w:pPr>
              <w:jc w:val="center"/>
              <w:rPr>
                <w:sz w:val="17"/>
                <w:szCs w:val="17"/>
              </w:rPr>
            </w:pPr>
            <w:r w:rsidRPr="00157447">
              <w:rPr>
                <w:sz w:val="17"/>
                <w:szCs w:val="17"/>
              </w:rPr>
              <w:t>0.4g/L</w:t>
            </w:r>
          </w:p>
        </w:tc>
        <w:tc>
          <w:tcPr>
            <w:tcW w:w="957" w:type="dxa"/>
            <w:vAlign w:val="bottom"/>
          </w:tcPr>
          <w:p w:rsidR="007A5CB2" w:rsidRPr="00157447" w:rsidRDefault="007A5CB2" w:rsidP="00F4401E">
            <w:pPr>
              <w:jc w:val="center"/>
              <w:rPr>
                <w:sz w:val="17"/>
                <w:szCs w:val="17"/>
              </w:rPr>
            </w:pPr>
            <w:r w:rsidRPr="00157447">
              <w:rPr>
                <w:sz w:val="17"/>
                <w:szCs w:val="17"/>
              </w:rPr>
              <w:t>2853g/L</w:t>
            </w:r>
          </w:p>
        </w:tc>
        <w:tc>
          <w:tcPr>
            <w:tcW w:w="1418" w:type="dxa"/>
            <w:vAlign w:val="bottom"/>
          </w:tcPr>
          <w:p w:rsidR="007A5CB2" w:rsidRPr="00157447" w:rsidRDefault="007A5CB2" w:rsidP="00F4401E">
            <w:pPr>
              <w:jc w:val="center"/>
              <w:rPr>
                <w:sz w:val="17"/>
                <w:szCs w:val="17"/>
              </w:rPr>
            </w:pPr>
            <w:r w:rsidRPr="00157447">
              <w:rPr>
                <w:sz w:val="17"/>
                <w:szCs w:val="17"/>
              </w:rPr>
              <w:t>77,163,654</w:t>
            </w:r>
          </w:p>
        </w:tc>
      </w:tr>
      <w:tr w:rsidR="007A5CB2" w:rsidRPr="00BD0ED8" w:rsidTr="00F4401E">
        <w:tc>
          <w:tcPr>
            <w:tcW w:w="1560" w:type="dxa"/>
          </w:tcPr>
          <w:p w:rsidR="007A5CB2" w:rsidRPr="00157447" w:rsidRDefault="007A5CB2" w:rsidP="00F4401E">
            <w:pPr>
              <w:rPr>
                <w:sz w:val="17"/>
                <w:szCs w:val="17"/>
              </w:rPr>
            </w:pPr>
            <w:r w:rsidRPr="00157447">
              <w:rPr>
                <w:sz w:val="17"/>
                <w:szCs w:val="17"/>
              </w:rPr>
              <w:t>Natural gas</w:t>
            </w:r>
          </w:p>
        </w:tc>
        <w:tc>
          <w:tcPr>
            <w:tcW w:w="1134" w:type="dxa"/>
          </w:tcPr>
          <w:p w:rsidR="007A5CB2" w:rsidRPr="00182C0E" w:rsidRDefault="007A5CB2" w:rsidP="00F4401E">
            <w:pPr>
              <w:jc w:val="center"/>
              <w:rPr>
                <w:sz w:val="17"/>
                <w:szCs w:val="17"/>
              </w:rPr>
            </w:pPr>
            <w:r w:rsidRPr="00182C0E">
              <w:rPr>
                <w:sz w:val="17"/>
                <w:szCs w:val="17"/>
              </w:rPr>
              <w:t>212,073</w:t>
            </w:r>
          </w:p>
        </w:tc>
        <w:tc>
          <w:tcPr>
            <w:tcW w:w="1276" w:type="dxa"/>
          </w:tcPr>
          <w:p w:rsidR="007A5CB2" w:rsidRPr="00157447" w:rsidRDefault="007A5CB2" w:rsidP="00F4401E">
            <w:pPr>
              <w:jc w:val="center"/>
              <w:rPr>
                <w:sz w:val="17"/>
                <w:szCs w:val="17"/>
              </w:rPr>
            </w:pPr>
            <w:r w:rsidRPr="00157447">
              <w:rPr>
                <w:sz w:val="17"/>
                <w:szCs w:val="17"/>
              </w:rPr>
              <w:t>75,774k.m</w:t>
            </w:r>
            <w:r w:rsidRPr="00157447">
              <w:rPr>
                <w:sz w:val="17"/>
                <w:szCs w:val="17"/>
                <w:vertAlign w:val="superscript"/>
              </w:rPr>
              <w:t>3</w:t>
            </w:r>
          </w:p>
        </w:tc>
        <w:tc>
          <w:tcPr>
            <w:tcW w:w="956" w:type="dxa"/>
            <w:vAlign w:val="bottom"/>
          </w:tcPr>
          <w:p w:rsidR="007A5CB2" w:rsidRPr="00157447" w:rsidRDefault="007A5CB2" w:rsidP="00F4401E">
            <w:pPr>
              <w:jc w:val="center"/>
              <w:rPr>
                <w:sz w:val="17"/>
                <w:szCs w:val="17"/>
              </w:rPr>
            </w:pPr>
            <w:r w:rsidRPr="00157447">
              <w:rPr>
                <w:sz w:val="17"/>
                <w:szCs w:val="17"/>
              </w:rPr>
              <w:t>1</w:t>
            </w:r>
            <w:r>
              <w:rPr>
                <w:sz w:val="17"/>
                <w:szCs w:val="17"/>
              </w:rPr>
              <w:t>,</w:t>
            </w:r>
            <w:r w:rsidRPr="00157447">
              <w:rPr>
                <w:sz w:val="17"/>
                <w:szCs w:val="17"/>
              </w:rPr>
              <w:t>891g/m3</w:t>
            </w:r>
          </w:p>
        </w:tc>
        <w:tc>
          <w:tcPr>
            <w:tcW w:w="957" w:type="dxa"/>
            <w:vAlign w:val="bottom"/>
          </w:tcPr>
          <w:p w:rsidR="007A5CB2" w:rsidRPr="00157447" w:rsidRDefault="007A5CB2" w:rsidP="00F4401E">
            <w:pPr>
              <w:jc w:val="center"/>
              <w:rPr>
                <w:sz w:val="17"/>
                <w:szCs w:val="17"/>
              </w:rPr>
            </w:pPr>
            <w:r w:rsidRPr="00157447">
              <w:rPr>
                <w:sz w:val="17"/>
                <w:szCs w:val="17"/>
              </w:rPr>
              <w:t>0.49g/m3</w:t>
            </w:r>
          </w:p>
        </w:tc>
        <w:tc>
          <w:tcPr>
            <w:tcW w:w="957" w:type="dxa"/>
            <w:vAlign w:val="bottom"/>
          </w:tcPr>
          <w:p w:rsidR="007A5CB2" w:rsidRPr="00157447" w:rsidRDefault="007A5CB2" w:rsidP="00F4401E">
            <w:pPr>
              <w:jc w:val="center"/>
              <w:rPr>
                <w:sz w:val="17"/>
                <w:szCs w:val="17"/>
              </w:rPr>
            </w:pPr>
            <w:r w:rsidRPr="00157447">
              <w:rPr>
                <w:sz w:val="17"/>
                <w:szCs w:val="17"/>
              </w:rPr>
              <w:t>0.049g/m3</w:t>
            </w:r>
          </w:p>
        </w:tc>
        <w:tc>
          <w:tcPr>
            <w:tcW w:w="957" w:type="dxa"/>
            <w:vAlign w:val="bottom"/>
          </w:tcPr>
          <w:p w:rsidR="007A5CB2" w:rsidRPr="00157447" w:rsidRDefault="007A5CB2" w:rsidP="00F4401E">
            <w:pPr>
              <w:jc w:val="center"/>
              <w:rPr>
                <w:sz w:val="17"/>
                <w:szCs w:val="17"/>
              </w:rPr>
            </w:pPr>
            <w:r w:rsidRPr="00157447">
              <w:rPr>
                <w:sz w:val="17"/>
                <w:szCs w:val="17"/>
              </w:rPr>
              <w:t>1918g/m3</w:t>
            </w:r>
          </w:p>
        </w:tc>
        <w:tc>
          <w:tcPr>
            <w:tcW w:w="1418" w:type="dxa"/>
            <w:vAlign w:val="bottom"/>
          </w:tcPr>
          <w:p w:rsidR="007A5CB2" w:rsidRPr="00157447" w:rsidRDefault="007A5CB2" w:rsidP="00F4401E">
            <w:pPr>
              <w:jc w:val="center"/>
              <w:rPr>
                <w:sz w:val="17"/>
                <w:szCs w:val="17"/>
              </w:rPr>
            </w:pPr>
            <w:r w:rsidRPr="00157447">
              <w:rPr>
                <w:sz w:val="17"/>
                <w:szCs w:val="17"/>
              </w:rPr>
              <w:t>145,323,317</w:t>
            </w:r>
          </w:p>
        </w:tc>
      </w:tr>
      <w:tr w:rsidR="007A5CB2" w:rsidRPr="00BD0ED8" w:rsidTr="00F4401E">
        <w:tc>
          <w:tcPr>
            <w:tcW w:w="1560" w:type="dxa"/>
          </w:tcPr>
          <w:p w:rsidR="007A5CB2" w:rsidRPr="00157447" w:rsidRDefault="007A5CB2" w:rsidP="00F4401E">
            <w:pPr>
              <w:rPr>
                <w:sz w:val="17"/>
                <w:szCs w:val="17"/>
              </w:rPr>
            </w:pPr>
            <w:r w:rsidRPr="00157447">
              <w:rPr>
                <w:sz w:val="17"/>
                <w:szCs w:val="17"/>
              </w:rPr>
              <w:t>Wood</w:t>
            </w:r>
          </w:p>
        </w:tc>
        <w:tc>
          <w:tcPr>
            <w:tcW w:w="1134" w:type="dxa"/>
          </w:tcPr>
          <w:p w:rsidR="007A5CB2" w:rsidRPr="00182C0E" w:rsidRDefault="007A5CB2" w:rsidP="00F4401E">
            <w:pPr>
              <w:jc w:val="center"/>
              <w:rPr>
                <w:sz w:val="17"/>
                <w:szCs w:val="17"/>
              </w:rPr>
            </w:pPr>
            <w:r w:rsidRPr="00182C0E">
              <w:rPr>
                <w:sz w:val="17"/>
                <w:szCs w:val="17"/>
              </w:rPr>
              <w:t>319,861</w:t>
            </w:r>
          </w:p>
        </w:tc>
        <w:tc>
          <w:tcPr>
            <w:tcW w:w="1276" w:type="dxa"/>
          </w:tcPr>
          <w:p w:rsidR="007A5CB2" w:rsidRPr="00157447" w:rsidRDefault="007A5CB2" w:rsidP="00F4401E">
            <w:pPr>
              <w:jc w:val="center"/>
              <w:rPr>
                <w:sz w:val="17"/>
                <w:szCs w:val="17"/>
              </w:rPr>
            </w:pPr>
            <w:r w:rsidRPr="00157447">
              <w:rPr>
                <w:sz w:val="17"/>
                <w:szCs w:val="17"/>
              </w:rPr>
              <w:t>159,331Mg</w:t>
            </w:r>
          </w:p>
        </w:tc>
        <w:tc>
          <w:tcPr>
            <w:tcW w:w="956" w:type="dxa"/>
            <w:vAlign w:val="bottom"/>
          </w:tcPr>
          <w:p w:rsidR="007A5CB2" w:rsidRPr="00157447" w:rsidRDefault="007A5CB2" w:rsidP="00F4401E">
            <w:pPr>
              <w:jc w:val="center"/>
              <w:rPr>
                <w:sz w:val="17"/>
                <w:szCs w:val="17"/>
              </w:rPr>
            </w:pPr>
            <w:r w:rsidRPr="00157447">
              <w:rPr>
                <w:sz w:val="17"/>
                <w:szCs w:val="17"/>
              </w:rPr>
              <w:t>0</w:t>
            </w:r>
          </w:p>
        </w:tc>
        <w:tc>
          <w:tcPr>
            <w:tcW w:w="957" w:type="dxa"/>
            <w:vAlign w:val="bottom"/>
          </w:tcPr>
          <w:p w:rsidR="007A5CB2" w:rsidRPr="00157447" w:rsidRDefault="007A5CB2" w:rsidP="00F4401E">
            <w:pPr>
              <w:jc w:val="center"/>
              <w:rPr>
                <w:sz w:val="17"/>
                <w:szCs w:val="17"/>
              </w:rPr>
            </w:pPr>
            <w:r w:rsidRPr="00157447">
              <w:rPr>
                <w:sz w:val="17"/>
                <w:szCs w:val="17"/>
              </w:rPr>
              <w:t>0.05</w:t>
            </w:r>
          </w:p>
        </w:tc>
        <w:tc>
          <w:tcPr>
            <w:tcW w:w="957" w:type="dxa"/>
            <w:vAlign w:val="bottom"/>
          </w:tcPr>
          <w:p w:rsidR="007A5CB2" w:rsidRPr="00157447" w:rsidRDefault="007A5CB2" w:rsidP="00F4401E">
            <w:pPr>
              <w:jc w:val="center"/>
              <w:rPr>
                <w:sz w:val="17"/>
                <w:szCs w:val="17"/>
              </w:rPr>
            </w:pPr>
            <w:r w:rsidRPr="00157447">
              <w:rPr>
                <w:sz w:val="17"/>
                <w:szCs w:val="17"/>
              </w:rPr>
              <w:t>0.02</w:t>
            </w:r>
          </w:p>
        </w:tc>
        <w:tc>
          <w:tcPr>
            <w:tcW w:w="957" w:type="dxa"/>
            <w:vAlign w:val="bottom"/>
          </w:tcPr>
          <w:p w:rsidR="007A5CB2" w:rsidRPr="00157447" w:rsidRDefault="007A5CB2" w:rsidP="00F4401E">
            <w:pPr>
              <w:jc w:val="center"/>
              <w:rPr>
                <w:sz w:val="17"/>
                <w:szCs w:val="17"/>
              </w:rPr>
            </w:pPr>
            <w:r w:rsidRPr="00157447">
              <w:rPr>
                <w:sz w:val="17"/>
                <w:szCs w:val="17"/>
              </w:rPr>
              <w:t>7</w:t>
            </w:r>
          </w:p>
        </w:tc>
        <w:tc>
          <w:tcPr>
            <w:tcW w:w="1418" w:type="dxa"/>
            <w:vAlign w:val="bottom"/>
          </w:tcPr>
          <w:p w:rsidR="007A5CB2" w:rsidRPr="00157447" w:rsidRDefault="007A5CB2" w:rsidP="00F4401E">
            <w:pPr>
              <w:jc w:val="center"/>
              <w:rPr>
                <w:sz w:val="17"/>
                <w:szCs w:val="17"/>
              </w:rPr>
            </w:pPr>
            <w:r w:rsidRPr="00157447">
              <w:rPr>
                <w:sz w:val="17"/>
                <w:szCs w:val="17"/>
              </w:rPr>
              <w:t>1,148,777</w:t>
            </w:r>
          </w:p>
        </w:tc>
      </w:tr>
      <w:tr w:rsidR="007A5CB2" w:rsidRPr="00BD0ED8" w:rsidTr="00F4401E">
        <w:tc>
          <w:tcPr>
            <w:tcW w:w="1560" w:type="dxa"/>
          </w:tcPr>
          <w:p w:rsidR="007A5CB2" w:rsidRPr="00157447" w:rsidRDefault="007A5CB2" w:rsidP="00F4401E">
            <w:pPr>
              <w:rPr>
                <w:sz w:val="17"/>
                <w:szCs w:val="17"/>
              </w:rPr>
            </w:pPr>
            <w:r w:rsidRPr="00157447">
              <w:rPr>
                <w:sz w:val="17"/>
                <w:szCs w:val="17"/>
              </w:rPr>
              <w:t>Hydro</w:t>
            </w:r>
          </w:p>
        </w:tc>
        <w:tc>
          <w:tcPr>
            <w:tcW w:w="1134" w:type="dxa"/>
          </w:tcPr>
          <w:p w:rsidR="007A5CB2" w:rsidRPr="00182C0E" w:rsidRDefault="007A5CB2" w:rsidP="00F4401E">
            <w:pPr>
              <w:jc w:val="center"/>
              <w:rPr>
                <w:sz w:val="17"/>
                <w:szCs w:val="17"/>
              </w:rPr>
            </w:pPr>
            <w:r w:rsidRPr="00182C0E">
              <w:rPr>
                <w:sz w:val="17"/>
                <w:szCs w:val="17"/>
              </w:rPr>
              <w:t>154,677,596</w:t>
            </w:r>
          </w:p>
        </w:tc>
        <w:tc>
          <w:tcPr>
            <w:tcW w:w="1276" w:type="dxa"/>
          </w:tcPr>
          <w:p w:rsidR="007A5CB2" w:rsidRPr="00157447" w:rsidRDefault="007A5CB2" w:rsidP="00F4401E">
            <w:pPr>
              <w:jc w:val="center"/>
              <w:rPr>
                <w:sz w:val="17"/>
                <w:szCs w:val="17"/>
              </w:rPr>
            </w:pPr>
            <w:r w:rsidRPr="00157447">
              <w:rPr>
                <w:sz w:val="17"/>
                <w:szCs w:val="17"/>
              </w:rPr>
              <w:t>N/A</w:t>
            </w:r>
          </w:p>
        </w:tc>
        <w:tc>
          <w:tcPr>
            <w:tcW w:w="956" w:type="dxa"/>
            <w:vAlign w:val="bottom"/>
          </w:tcPr>
          <w:p w:rsidR="007A5CB2" w:rsidRPr="00157447" w:rsidRDefault="007A5CB2" w:rsidP="00F4401E">
            <w:pPr>
              <w:jc w:val="center"/>
              <w:rPr>
                <w:sz w:val="17"/>
                <w:szCs w:val="17"/>
              </w:rPr>
            </w:pPr>
            <w:r w:rsidRPr="00157447">
              <w:rPr>
                <w:sz w:val="17"/>
                <w:szCs w:val="17"/>
              </w:rPr>
              <w:t>0</w:t>
            </w:r>
          </w:p>
        </w:tc>
        <w:tc>
          <w:tcPr>
            <w:tcW w:w="957" w:type="dxa"/>
            <w:vAlign w:val="bottom"/>
          </w:tcPr>
          <w:p w:rsidR="007A5CB2" w:rsidRPr="00157447" w:rsidRDefault="007A5CB2" w:rsidP="00F4401E">
            <w:pPr>
              <w:jc w:val="center"/>
              <w:rPr>
                <w:sz w:val="17"/>
                <w:szCs w:val="17"/>
              </w:rPr>
            </w:pPr>
            <w:r w:rsidRPr="00157447">
              <w:rPr>
                <w:sz w:val="17"/>
                <w:szCs w:val="17"/>
              </w:rPr>
              <w:t>0</w:t>
            </w:r>
          </w:p>
        </w:tc>
        <w:tc>
          <w:tcPr>
            <w:tcW w:w="957" w:type="dxa"/>
            <w:vAlign w:val="bottom"/>
          </w:tcPr>
          <w:p w:rsidR="007A5CB2" w:rsidRPr="00157447" w:rsidRDefault="007A5CB2" w:rsidP="00F4401E">
            <w:pPr>
              <w:jc w:val="center"/>
              <w:rPr>
                <w:sz w:val="17"/>
                <w:szCs w:val="17"/>
              </w:rPr>
            </w:pPr>
            <w:r w:rsidRPr="00157447">
              <w:rPr>
                <w:sz w:val="17"/>
                <w:szCs w:val="17"/>
              </w:rPr>
              <w:t>0</w:t>
            </w:r>
          </w:p>
        </w:tc>
        <w:tc>
          <w:tcPr>
            <w:tcW w:w="957" w:type="dxa"/>
            <w:vAlign w:val="bottom"/>
          </w:tcPr>
          <w:p w:rsidR="007A5CB2" w:rsidRPr="00157447" w:rsidRDefault="007A5CB2" w:rsidP="00F4401E">
            <w:pPr>
              <w:jc w:val="center"/>
              <w:rPr>
                <w:sz w:val="17"/>
                <w:szCs w:val="17"/>
              </w:rPr>
            </w:pPr>
            <w:r w:rsidRPr="00157447">
              <w:rPr>
                <w:sz w:val="17"/>
                <w:szCs w:val="17"/>
              </w:rPr>
              <w:t>0</w:t>
            </w:r>
          </w:p>
        </w:tc>
        <w:tc>
          <w:tcPr>
            <w:tcW w:w="1418" w:type="dxa"/>
            <w:vAlign w:val="bottom"/>
          </w:tcPr>
          <w:p w:rsidR="007A5CB2" w:rsidRPr="00157447" w:rsidRDefault="007A5CB2" w:rsidP="00F4401E">
            <w:pPr>
              <w:jc w:val="center"/>
              <w:rPr>
                <w:sz w:val="17"/>
                <w:szCs w:val="17"/>
              </w:rPr>
            </w:pPr>
            <w:r w:rsidRPr="00157447">
              <w:rPr>
                <w:sz w:val="17"/>
                <w:szCs w:val="17"/>
              </w:rPr>
              <w:t>0</w:t>
            </w:r>
          </w:p>
        </w:tc>
      </w:tr>
      <w:tr w:rsidR="007A5CB2" w:rsidRPr="00BD0ED8" w:rsidTr="00F4401E">
        <w:tc>
          <w:tcPr>
            <w:tcW w:w="1560" w:type="dxa"/>
          </w:tcPr>
          <w:p w:rsidR="007A5CB2" w:rsidRPr="00157447" w:rsidRDefault="007A5CB2" w:rsidP="00F4401E">
            <w:pPr>
              <w:rPr>
                <w:sz w:val="17"/>
                <w:szCs w:val="17"/>
              </w:rPr>
            </w:pPr>
            <w:r w:rsidRPr="00157447">
              <w:rPr>
                <w:sz w:val="17"/>
                <w:szCs w:val="17"/>
              </w:rPr>
              <w:t>Wind and tidal</w:t>
            </w:r>
          </w:p>
        </w:tc>
        <w:tc>
          <w:tcPr>
            <w:tcW w:w="1134" w:type="dxa"/>
          </w:tcPr>
          <w:p w:rsidR="007A5CB2" w:rsidRPr="00182C0E" w:rsidRDefault="007A5CB2" w:rsidP="00F4401E">
            <w:pPr>
              <w:jc w:val="center"/>
              <w:rPr>
                <w:rFonts w:asciiTheme="majorBidi" w:hAnsiTheme="majorBidi" w:cstheme="majorBidi"/>
                <w:sz w:val="17"/>
                <w:szCs w:val="17"/>
              </w:rPr>
            </w:pPr>
            <w:r w:rsidRPr="00182C0E">
              <w:rPr>
                <w:rFonts w:asciiTheme="majorBidi" w:hAnsiTheme="majorBidi" w:cstheme="majorBidi"/>
                <w:sz w:val="17"/>
                <w:szCs w:val="17"/>
              </w:rPr>
              <w:t>416,241</w:t>
            </w:r>
          </w:p>
        </w:tc>
        <w:tc>
          <w:tcPr>
            <w:tcW w:w="1276" w:type="dxa"/>
          </w:tcPr>
          <w:p w:rsidR="007A5CB2" w:rsidRPr="00157447" w:rsidRDefault="007A5CB2" w:rsidP="00F4401E">
            <w:pPr>
              <w:jc w:val="center"/>
              <w:rPr>
                <w:sz w:val="17"/>
                <w:szCs w:val="17"/>
              </w:rPr>
            </w:pPr>
            <w:r w:rsidRPr="00157447">
              <w:rPr>
                <w:sz w:val="17"/>
                <w:szCs w:val="17"/>
              </w:rPr>
              <w:t>N/A</w:t>
            </w:r>
          </w:p>
        </w:tc>
        <w:tc>
          <w:tcPr>
            <w:tcW w:w="956" w:type="dxa"/>
            <w:vAlign w:val="bottom"/>
          </w:tcPr>
          <w:p w:rsidR="007A5CB2" w:rsidRPr="00157447" w:rsidRDefault="007A5CB2" w:rsidP="00F4401E">
            <w:pPr>
              <w:jc w:val="center"/>
              <w:rPr>
                <w:sz w:val="17"/>
                <w:szCs w:val="17"/>
              </w:rPr>
            </w:pPr>
            <w:r w:rsidRPr="00157447">
              <w:rPr>
                <w:sz w:val="17"/>
                <w:szCs w:val="17"/>
              </w:rPr>
              <w:t>0</w:t>
            </w:r>
          </w:p>
        </w:tc>
        <w:tc>
          <w:tcPr>
            <w:tcW w:w="957" w:type="dxa"/>
            <w:vAlign w:val="bottom"/>
          </w:tcPr>
          <w:p w:rsidR="007A5CB2" w:rsidRPr="00157447" w:rsidRDefault="007A5CB2" w:rsidP="00F4401E">
            <w:pPr>
              <w:jc w:val="center"/>
              <w:rPr>
                <w:sz w:val="17"/>
                <w:szCs w:val="17"/>
              </w:rPr>
            </w:pPr>
            <w:r w:rsidRPr="00157447">
              <w:rPr>
                <w:sz w:val="17"/>
                <w:szCs w:val="17"/>
              </w:rPr>
              <w:t>0</w:t>
            </w:r>
          </w:p>
        </w:tc>
        <w:tc>
          <w:tcPr>
            <w:tcW w:w="957" w:type="dxa"/>
            <w:vAlign w:val="bottom"/>
          </w:tcPr>
          <w:p w:rsidR="007A5CB2" w:rsidRPr="00157447" w:rsidRDefault="007A5CB2" w:rsidP="00F4401E">
            <w:pPr>
              <w:jc w:val="center"/>
              <w:rPr>
                <w:sz w:val="17"/>
                <w:szCs w:val="17"/>
              </w:rPr>
            </w:pPr>
            <w:r w:rsidRPr="00157447">
              <w:rPr>
                <w:sz w:val="17"/>
                <w:szCs w:val="17"/>
              </w:rPr>
              <w:t>0</w:t>
            </w:r>
          </w:p>
        </w:tc>
        <w:tc>
          <w:tcPr>
            <w:tcW w:w="957" w:type="dxa"/>
            <w:vAlign w:val="bottom"/>
          </w:tcPr>
          <w:p w:rsidR="007A5CB2" w:rsidRPr="00157447" w:rsidRDefault="007A5CB2" w:rsidP="00F4401E">
            <w:pPr>
              <w:jc w:val="center"/>
              <w:rPr>
                <w:sz w:val="17"/>
                <w:szCs w:val="17"/>
              </w:rPr>
            </w:pPr>
            <w:r w:rsidRPr="00157447">
              <w:rPr>
                <w:sz w:val="17"/>
                <w:szCs w:val="17"/>
              </w:rPr>
              <w:t>0</w:t>
            </w:r>
          </w:p>
        </w:tc>
        <w:tc>
          <w:tcPr>
            <w:tcW w:w="1418" w:type="dxa"/>
            <w:vAlign w:val="bottom"/>
          </w:tcPr>
          <w:p w:rsidR="007A5CB2" w:rsidRPr="00157447" w:rsidRDefault="007A5CB2" w:rsidP="00F4401E">
            <w:pPr>
              <w:jc w:val="center"/>
              <w:rPr>
                <w:sz w:val="17"/>
                <w:szCs w:val="17"/>
              </w:rPr>
            </w:pPr>
            <w:r w:rsidRPr="00157447">
              <w:rPr>
                <w:sz w:val="17"/>
                <w:szCs w:val="17"/>
              </w:rPr>
              <w:t>0</w:t>
            </w:r>
          </w:p>
        </w:tc>
      </w:tr>
      <w:tr w:rsidR="007A5CB2" w:rsidRPr="00BD0ED8" w:rsidTr="00F4401E">
        <w:tc>
          <w:tcPr>
            <w:tcW w:w="1560" w:type="dxa"/>
          </w:tcPr>
          <w:p w:rsidR="007A5CB2" w:rsidRPr="00157447" w:rsidRDefault="007A5CB2" w:rsidP="00F4401E">
            <w:pPr>
              <w:rPr>
                <w:sz w:val="17"/>
                <w:szCs w:val="17"/>
              </w:rPr>
            </w:pPr>
            <w:r w:rsidRPr="00157447">
              <w:rPr>
                <w:sz w:val="17"/>
                <w:szCs w:val="17"/>
              </w:rPr>
              <w:t>Nuclear</w:t>
            </w:r>
          </w:p>
        </w:tc>
        <w:tc>
          <w:tcPr>
            <w:tcW w:w="1134" w:type="dxa"/>
          </w:tcPr>
          <w:p w:rsidR="007A5CB2" w:rsidRPr="00182C0E" w:rsidRDefault="007A5CB2" w:rsidP="00F4401E">
            <w:pPr>
              <w:jc w:val="center"/>
              <w:rPr>
                <w:sz w:val="17"/>
                <w:szCs w:val="17"/>
              </w:rPr>
            </w:pPr>
            <w:r w:rsidRPr="00182C0E">
              <w:rPr>
                <w:sz w:val="17"/>
                <w:szCs w:val="17"/>
              </w:rPr>
              <w:t>4,483,055</w:t>
            </w:r>
          </w:p>
        </w:tc>
        <w:tc>
          <w:tcPr>
            <w:tcW w:w="1276" w:type="dxa"/>
          </w:tcPr>
          <w:p w:rsidR="007A5CB2" w:rsidRPr="00157447" w:rsidRDefault="007A5CB2" w:rsidP="00F4401E">
            <w:pPr>
              <w:jc w:val="center"/>
              <w:rPr>
                <w:sz w:val="17"/>
                <w:szCs w:val="17"/>
              </w:rPr>
            </w:pPr>
            <w:r w:rsidRPr="00157447">
              <w:rPr>
                <w:sz w:val="17"/>
                <w:szCs w:val="17"/>
              </w:rPr>
              <w:t>N/A</w:t>
            </w:r>
          </w:p>
        </w:tc>
        <w:tc>
          <w:tcPr>
            <w:tcW w:w="956" w:type="dxa"/>
            <w:vAlign w:val="bottom"/>
          </w:tcPr>
          <w:p w:rsidR="007A5CB2" w:rsidRPr="00157447" w:rsidRDefault="007A5CB2" w:rsidP="00F4401E">
            <w:pPr>
              <w:jc w:val="center"/>
              <w:rPr>
                <w:sz w:val="17"/>
                <w:szCs w:val="17"/>
              </w:rPr>
            </w:pPr>
            <w:r w:rsidRPr="00157447">
              <w:rPr>
                <w:sz w:val="17"/>
                <w:szCs w:val="17"/>
              </w:rPr>
              <w:t>0</w:t>
            </w:r>
          </w:p>
        </w:tc>
        <w:tc>
          <w:tcPr>
            <w:tcW w:w="957" w:type="dxa"/>
            <w:vAlign w:val="bottom"/>
          </w:tcPr>
          <w:p w:rsidR="007A5CB2" w:rsidRPr="00157447" w:rsidRDefault="007A5CB2" w:rsidP="00F4401E">
            <w:pPr>
              <w:jc w:val="center"/>
              <w:rPr>
                <w:sz w:val="17"/>
                <w:szCs w:val="17"/>
              </w:rPr>
            </w:pPr>
            <w:r w:rsidRPr="00157447">
              <w:rPr>
                <w:sz w:val="17"/>
                <w:szCs w:val="17"/>
              </w:rPr>
              <w:t>0</w:t>
            </w:r>
          </w:p>
        </w:tc>
        <w:tc>
          <w:tcPr>
            <w:tcW w:w="957" w:type="dxa"/>
            <w:vAlign w:val="bottom"/>
          </w:tcPr>
          <w:p w:rsidR="007A5CB2" w:rsidRPr="00157447" w:rsidRDefault="007A5CB2" w:rsidP="00F4401E">
            <w:pPr>
              <w:jc w:val="center"/>
              <w:rPr>
                <w:sz w:val="17"/>
                <w:szCs w:val="17"/>
              </w:rPr>
            </w:pPr>
            <w:r w:rsidRPr="00157447">
              <w:rPr>
                <w:sz w:val="17"/>
                <w:szCs w:val="17"/>
              </w:rPr>
              <w:t>0</w:t>
            </w:r>
          </w:p>
        </w:tc>
        <w:tc>
          <w:tcPr>
            <w:tcW w:w="957" w:type="dxa"/>
            <w:vAlign w:val="bottom"/>
          </w:tcPr>
          <w:p w:rsidR="007A5CB2" w:rsidRPr="00157447" w:rsidRDefault="007A5CB2" w:rsidP="00F4401E">
            <w:pPr>
              <w:jc w:val="center"/>
              <w:rPr>
                <w:sz w:val="17"/>
                <w:szCs w:val="17"/>
              </w:rPr>
            </w:pPr>
            <w:r w:rsidRPr="00157447">
              <w:rPr>
                <w:sz w:val="17"/>
                <w:szCs w:val="17"/>
              </w:rPr>
              <w:t>0</w:t>
            </w:r>
          </w:p>
        </w:tc>
        <w:tc>
          <w:tcPr>
            <w:tcW w:w="1418" w:type="dxa"/>
            <w:vAlign w:val="bottom"/>
          </w:tcPr>
          <w:p w:rsidR="007A5CB2" w:rsidRPr="00157447" w:rsidRDefault="007A5CB2" w:rsidP="00F4401E">
            <w:pPr>
              <w:jc w:val="center"/>
              <w:rPr>
                <w:sz w:val="17"/>
                <w:szCs w:val="17"/>
              </w:rPr>
            </w:pPr>
            <w:r w:rsidRPr="00157447">
              <w:rPr>
                <w:sz w:val="17"/>
                <w:szCs w:val="17"/>
              </w:rPr>
              <w:t>0</w:t>
            </w:r>
          </w:p>
        </w:tc>
      </w:tr>
      <w:tr w:rsidR="007A5CB2" w:rsidRPr="00BD0ED8" w:rsidTr="00F4401E">
        <w:tc>
          <w:tcPr>
            <w:tcW w:w="1560" w:type="dxa"/>
          </w:tcPr>
          <w:p w:rsidR="007A5CB2" w:rsidRPr="00157447" w:rsidRDefault="007A5CB2" w:rsidP="00F4401E">
            <w:pPr>
              <w:rPr>
                <w:sz w:val="17"/>
                <w:szCs w:val="17"/>
              </w:rPr>
            </w:pPr>
            <w:r w:rsidRPr="00157447">
              <w:rPr>
                <w:sz w:val="17"/>
                <w:szCs w:val="17"/>
              </w:rPr>
              <w:t>Total</w:t>
            </w:r>
          </w:p>
        </w:tc>
        <w:tc>
          <w:tcPr>
            <w:tcW w:w="1134" w:type="dxa"/>
          </w:tcPr>
          <w:p w:rsidR="007A5CB2" w:rsidRPr="00182C0E" w:rsidRDefault="007A5CB2" w:rsidP="00F4401E">
            <w:pPr>
              <w:jc w:val="center"/>
              <w:rPr>
                <w:sz w:val="17"/>
                <w:szCs w:val="17"/>
              </w:rPr>
            </w:pPr>
            <w:r w:rsidRPr="00182C0E">
              <w:rPr>
                <w:sz w:val="17"/>
                <w:szCs w:val="17"/>
              </w:rPr>
              <w:t>160,776,550</w:t>
            </w:r>
          </w:p>
        </w:tc>
        <w:tc>
          <w:tcPr>
            <w:tcW w:w="5103" w:type="dxa"/>
            <w:gridSpan w:val="5"/>
          </w:tcPr>
          <w:p w:rsidR="007A5CB2" w:rsidRPr="00157447" w:rsidRDefault="007A5CB2" w:rsidP="00F4401E">
            <w:pPr>
              <w:jc w:val="center"/>
              <w:rPr>
                <w:sz w:val="17"/>
                <w:szCs w:val="17"/>
              </w:rPr>
            </w:pPr>
          </w:p>
        </w:tc>
        <w:tc>
          <w:tcPr>
            <w:tcW w:w="1418" w:type="dxa"/>
            <w:vAlign w:val="bottom"/>
          </w:tcPr>
          <w:p w:rsidR="007A5CB2" w:rsidRPr="00157447" w:rsidRDefault="007A5CB2" w:rsidP="00F4401E">
            <w:pPr>
              <w:jc w:val="center"/>
              <w:rPr>
                <w:sz w:val="17"/>
                <w:szCs w:val="17"/>
              </w:rPr>
            </w:pPr>
            <w:r w:rsidRPr="00157447">
              <w:rPr>
                <w:sz w:val="17"/>
                <w:szCs w:val="17"/>
              </w:rPr>
              <w:t>703,087,774</w:t>
            </w:r>
          </w:p>
        </w:tc>
      </w:tr>
      <w:tr w:rsidR="007A5CB2" w:rsidRPr="00BD0ED8" w:rsidTr="00F4401E">
        <w:trPr>
          <w:trHeight w:val="293"/>
        </w:trPr>
        <w:tc>
          <w:tcPr>
            <w:tcW w:w="1560" w:type="dxa"/>
          </w:tcPr>
          <w:p w:rsidR="007A5CB2" w:rsidRPr="007A5CB2" w:rsidRDefault="007A5CB2" w:rsidP="00F4401E">
            <w:pPr>
              <w:jc w:val="center"/>
              <w:rPr>
                <w:b/>
                <w:bCs/>
                <w:sz w:val="17"/>
                <w:szCs w:val="17"/>
              </w:rPr>
            </w:pPr>
            <w:r w:rsidRPr="007A5CB2">
              <w:rPr>
                <w:b/>
                <w:bCs/>
                <w:sz w:val="17"/>
                <w:szCs w:val="17"/>
              </w:rPr>
              <w:t>Year</w:t>
            </w:r>
          </w:p>
        </w:tc>
        <w:tc>
          <w:tcPr>
            <w:tcW w:w="7655" w:type="dxa"/>
            <w:gridSpan w:val="7"/>
          </w:tcPr>
          <w:p w:rsidR="007A5CB2" w:rsidRPr="007A5CB2" w:rsidRDefault="007A5CB2" w:rsidP="00F4401E">
            <w:pPr>
              <w:jc w:val="center"/>
              <w:rPr>
                <w:b/>
                <w:bCs/>
                <w:sz w:val="17"/>
                <w:szCs w:val="17"/>
              </w:rPr>
            </w:pPr>
            <w:r w:rsidRPr="007A5CB2">
              <w:rPr>
                <w:b/>
                <w:bCs/>
                <w:sz w:val="17"/>
                <w:szCs w:val="17"/>
              </w:rPr>
              <w:t>200</w:t>
            </w:r>
            <w:r>
              <w:rPr>
                <w:b/>
                <w:bCs/>
                <w:sz w:val="17"/>
                <w:szCs w:val="17"/>
              </w:rPr>
              <w:t>6</w:t>
            </w:r>
          </w:p>
        </w:tc>
      </w:tr>
      <w:tr w:rsidR="007A5CB2" w:rsidRPr="00BD0ED8" w:rsidTr="00F4401E">
        <w:trPr>
          <w:trHeight w:val="293"/>
        </w:trPr>
        <w:tc>
          <w:tcPr>
            <w:tcW w:w="1560" w:type="dxa"/>
            <w:vMerge w:val="restart"/>
          </w:tcPr>
          <w:p w:rsidR="007A5CB2" w:rsidRPr="00493BB6" w:rsidRDefault="007A5CB2" w:rsidP="00F4401E">
            <w:pPr>
              <w:jc w:val="center"/>
              <w:rPr>
                <w:rFonts w:asciiTheme="majorBidi" w:hAnsiTheme="majorBidi" w:cstheme="majorBidi"/>
                <w:sz w:val="17"/>
                <w:szCs w:val="17"/>
              </w:rPr>
            </w:pPr>
            <w:r w:rsidRPr="00493BB6">
              <w:rPr>
                <w:rFonts w:asciiTheme="majorBidi" w:hAnsiTheme="majorBidi" w:cstheme="majorBidi"/>
                <w:sz w:val="17"/>
                <w:szCs w:val="17"/>
              </w:rPr>
              <w:t>Energy Source*</w:t>
            </w:r>
          </w:p>
          <w:p w:rsidR="007A5CB2" w:rsidRPr="00493BB6" w:rsidRDefault="007A5CB2" w:rsidP="00F4401E">
            <w:pPr>
              <w:jc w:val="center"/>
              <w:rPr>
                <w:rFonts w:asciiTheme="majorBidi" w:hAnsiTheme="majorBidi" w:cstheme="majorBidi"/>
                <w:sz w:val="17"/>
                <w:szCs w:val="17"/>
              </w:rPr>
            </w:pPr>
          </w:p>
        </w:tc>
        <w:tc>
          <w:tcPr>
            <w:tcW w:w="1134" w:type="dxa"/>
            <w:vMerge w:val="restart"/>
          </w:tcPr>
          <w:p w:rsidR="007A5CB2" w:rsidRPr="00493BB6" w:rsidRDefault="007A5CB2" w:rsidP="00F4401E">
            <w:pPr>
              <w:jc w:val="center"/>
              <w:rPr>
                <w:rFonts w:asciiTheme="majorBidi" w:hAnsiTheme="majorBidi" w:cstheme="majorBidi"/>
                <w:sz w:val="17"/>
                <w:szCs w:val="17"/>
              </w:rPr>
            </w:pPr>
            <w:r w:rsidRPr="00493BB6">
              <w:rPr>
                <w:rFonts w:asciiTheme="majorBidi" w:hAnsiTheme="majorBidi" w:cstheme="majorBidi"/>
                <w:sz w:val="17"/>
                <w:szCs w:val="17"/>
              </w:rPr>
              <w:t>Electricity*</w:t>
            </w:r>
          </w:p>
          <w:p w:rsidR="007A5CB2" w:rsidRPr="00493BB6" w:rsidRDefault="007A5CB2" w:rsidP="00F4401E">
            <w:pPr>
              <w:jc w:val="center"/>
              <w:rPr>
                <w:rFonts w:asciiTheme="majorBidi" w:hAnsiTheme="majorBidi" w:cstheme="majorBidi"/>
                <w:sz w:val="17"/>
                <w:szCs w:val="17"/>
              </w:rPr>
            </w:pPr>
            <w:r w:rsidRPr="00493BB6">
              <w:rPr>
                <w:rFonts w:asciiTheme="majorBidi" w:hAnsiTheme="majorBidi" w:cstheme="majorBidi"/>
                <w:sz w:val="17"/>
                <w:szCs w:val="17"/>
              </w:rPr>
              <w:t>Generated (MWh)</w:t>
            </w:r>
          </w:p>
        </w:tc>
        <w:tc>
          <w:tcPr>
            <w:tcW w:w="1276" w:type="dxa"/>
            <w:vMerge w:val="restart"/>
          </w:tcPr>
          <w:p w:rsidR="007A5CB2" w:rsidRPr="00493BB6" w:rsidRDefault="007A5CB2" w:rsidP="00F4401E">
            <w:pPr>
              <w:jc w:val="center"/>
              <w:rPr>
                <w:rFonts w:asciiTheme="majorBidi" w:hAnsiTheme="majorBidi" w:cstheme="majorBidi"/>
                <w:sz w:val="17"/>
                <w:szCs w:val="17"/>
              </w:rPr>
            </w:pPr>
            <w:r w:rsidRPr="00493BB6">
              <w:rPr>
                <w:rFonts w:asciiTheme="majorBidi" w:hAnsiTheme="majorBidi" w:cstheme="majorBidi"/>
                <w:sz w:val="17"/>
                <w:szCs w:val="17"/>
              </w:rPr>
              <w:t>Fuel Input*</w:t>
            </w:r>
          </w:p>
          <w:p w:rsidR="007A5CB2" w:rsidRPr="00493BB6" w:rsidRDefault="007A5CB2" w:rsidP="00F4401E">
            <w:pPr>
              <w:jc w:val="center"/>
              <w:rPr>
                <w:rFonts w:asciiTheme="majorBidi" w:hAnsiTheme="majorBidi" w:cstheme="majorBidi"/>
                <w:sz w:val="17"/>
                <w:szCs w:val="17"/>
              </w:rPr>
            </w:pPr>
          </w:p>
        </w:tc>
        <w:tc>
          <w:tcPr>
            <w:tcW w:w="2870" w:type="dxa"/>
            <w:gridSpan w:val="3"/>
          </w:tcPr>
          <w:p w:rsidR="007A5CB2" w:rsidRPr="00493BB6" w:rsidRDefault="007A5CB2" w:rsidP="00F4401E">
            <w:pPr>
              <w:jc w:val="center"/>
              <w:rPr>
                <w:rFonts w:asciiTheme="majorBidi" w:hAnsiTheme="majorBidi" w:cstheme="majorBidi"/>
                <w:sz w:val="17"/>
                <w:szCs w:val="17"/>
              </w:rPr>
            </w:pPr>
            <w:r w:rsidRPr="00493BB6">
              <w:rPr>
                <w:rFonts w:asciiTheme="majorBidi" w:hAnsiTheme="majorBidi" w:cstheme="majorBidi"/>
                <w:sz w:val="17"/>
                <w:szCs w:val="17"/>
              </w:rPr>
              <w:t>Emission factor**</w:t>
            </w:r>
          </w:p>
        </w:tc>
        <w:tc>
          <w:tcPr>
            <w:tcW w:w="957" w:type="dxa"/>
            <w:vMerge w:val="restart"/>
          </w:tcPr>
          <w:p w:rsidR="007A5CB2" w:rsidRPr="00493BB6" w:rsidRDefault="007A5CB2" w:rsidP="00F4401E">
            <w:pPr>
              <w:jc w:val="center"/>
              <w:rPr>
                <w:rFonts w:asciiTheme="majorBidi" w:hAnsiTheme="majorBidi" w:cstheme="majorBidi"/>
                <w:sz w:val="17"/>
                <w:szCs w:val="17"/>
              </w:rPr>
            </w:pPr>
            <w:r w:rsidRPr="00493BB6">
              <w:rPr>
                <w:rFonts w:asciiTheme="majorBidi" w:hAnsiTheme="majorBidi" w:cstheme="majorBidi"/>
                <w:sz w:val="17"/>
                <w:szCs w:val="17"/>
              </w:rPr>
              <w:t>CO</w:t>
            </w:r>
            <w:r w:rsidRPr="00493BB6">
              <w:rPr>
                <w:rFonts w:asciiTheme="majorBidi" w:hAnsiTheme="majorBidi" w:cstheme="majorBidi"/>
                <w:sz w:val="17"/>
                <w:szCs w:val="17"/>
                <w:vertAlign w:val="subscript"/>
              </w:rPr>
              <w:t>2eq</w:t>
            </w:r>
            <w:r w:rsidRPr="00493BB6">
              <w:rPr>
                <w:rFonts w:asciiTheme="majorBidi" w:hAnsiTheme="majorBidi" w:cstheme="majorBidi"/>
                <w:sz w:val="17"/>
                <w:szCs w:val="17"/>
              </w:rPr>
              <w:t>/</w:t>
            </w:r>
          </w:p>
          <w:p w:rsidR="007A5CB2" w:rsidRPr="00493BB6" w:rsidRDefault="007A5CB2" w:rsidP="00F4401E">
            <w:pPr>
              <w:jc w:val="center"/>
              <w:rPr>
                <w:rFonts w:asciiTheme="majorBidi" w:hAnsiTheme="majorBidi" w:cstheme="majorBidi"/>
                <w:sz w:val="17"/>
                <w:szCs w:val="17"/>
              </w:rPr>
            </w:pPr>
            <w:r w:rsidRPr="00493BB6">
              <w:rPr>
                <w:rFonts w:asciiTheme="majorBidi" w:hAnsiTheme="majorBidi" w:cstheme="majorBidi"/>
                <w:sz w:val="17"/>
                <w:szCs w:val="17"/>
              </w:rPr>
              <w:t>quaintly fuel</w:t>
            </w:r>
          </w:p>
        </w:tc>
        <w:tc>
          <w:tcPr>
            <w:tcW w:w="1418" w:type="dxa"/>
            <w:vMerge w:val="restart"/>
          </w:tcPr>
          <w:p w:rsidR="007A5CB2" w:rsidRPr="00493BB6" w:rsidRDefault="007A5CB2" w:rsidP="00F4401E">
            <w:pPr>
              <w:jc w:val="center"/>
              <w:rPr>
                <w:rFonts w:asciiTheme="majorBidi" w:hAnsiTheme="majorBidi" w:cstheme="majorBidi"/>
                <w:sz w:val="17"/>
                <w:szCs w:val="17"/>
              </w:rPr>
            </w:pPr>
            <w:r w:rsidRPr="00493BB6">
              <w:rPr>
                <w:rFonts w:asciiTheme="majorBidi" w:hAnsiTheme="majorBidi" w:cstheme="majorBidi"/>
                <w:sz w:val="17"/>
                <w:szCs w:val="17"/>
              </w:rPr>
              <w:t>Total GHG emission in</w:t>
            </w:r>
          </w:p>
          <w:p w:rsidR="007A5CB2" w:rsidRPr="00493BB6" w:rsidRDefault="007A5CB2" w:rsidP="00F4401E">
            <w:pPr>
              <w:jc w:val="center"/>
              <w:rPr>
                <w:rFonts w:asciiTheme="majorBidi" w:hAnsiTheme="majorBidi" w:cstheme="majorBidi"/>
                <w:sz w:val="17"/>
                <w:szCs w:val="17"/>
              </w:rPr>
            </w:pPr>
            <w:r w:rsidRPr="00493BB6">
              <w:rPr>
                <w:rFonts w:asciiTheme="majorBidi" w:hAnsiTheme="majorBidi" w:cstheme="majorBidi"/>
                <w:sz w:val="17"/>
                <w:szCs w:val="17"/>
              </w:rPr>
              <w:t>kg CO</w:t>
            </w:r>
            <w:r w:rsidRPr="00493BB6">
              <w:rPr>
                <w:rFonts w:asciiTheme="majorBidi" w:hAnsiTheme="majorBidi" w:cstheme="majorBidi"/>
                <w:sz w:val="17"/>
                <w:szCs w:val="17"/>
                <w:vertAlign w:val="subscript"/>
              </w:rPr>
              <w:t>2eq</w:t>
            </w:r>
          </w:p>
        </w:tc>
      </w:tr>
      <w:tr w:rsidR="007A5CB2" w:rsidRPr="00BD0ED8" w:rsidTr="00F4401E">
        <w:trPr>
          <w:trHeight w:val="292"/>
        </w:trPr>
        <w:tc>
          <w:tcPr>
            <w:tcW w:w="1560" w:type="dxa"/>
            <w:vMerge/>
          </w:tcPr>
          <w:p w:rsidR="007A5CB2" w:rsidRPr="00493BB6" w:rsidRDefault="007A5CB2" w:rsidP="00F4401E">
            <w:pPr>
              <w:jc w:val="center"/>
              <w:rPr>
                <w:rFonts w:asciiTheme="majorBidi" w:hAnsiTheme="majorBidi" w:cstheme="majorBidi"/>
                <w:sz w:val="17"/>
                <w:szCs w:val="17"/>
              </w:rPr>
            </w:pPr>
          </w:p>
        </w:tc>
        <w:tc>
          <w:tcPr>
            <w:tcW w:w="1134" w:type="dxa"/>
            <w:vMerge/>
          </w:tcPr>
          <w:p w:rsidR="007A5CB2" w:rsidRPr="00493BB6" w:rsidRDefault="007A5CB2" w:rsidP="00F4401E">
            <w:pPr>
              <w:jc w:val="center"/>
              <w:rPr>
                <w:rFonts w:asciiTheme="majorBidi" w:hAnsiTheme="majorBidi" w:cstheme="majorBidi"/>
                <w:sz w:val="17"/>
                <w:szCs w:val="17"/>
              </w:rPr>
            </w:pPr>
          </w:p>
        </w:tc>
        <w:tc>
          <w:tcPr>
            <w:tcW w:w="1276" w:type="dxa"/>
            <w:vMerge/>
          </w:tcPr>
          <w:p w:rsidR="007A5CB2" w:rsidRPr="00493BB6" w:rsidRDefault="007A5CB2" w:rsidP="00F4401E">
            <w:pPr>
              <w:jc w:val="center"/>
              <w:rPr>
                <w:rFonts w:asciiTheme="majorBidi" w:hAnsiTheme="majorBidi" w:cstheme="majorBidi"/>
                <w:sz w:val="17"/>
                <w:szCs w:val="17"/>
              </w:rPr>
            </w:pPr>
          </w:p>
        </w:tc>
        <w:tc>
          <w:tcPr>
            <w:tcW w:w="956" w:type="dxa"/>
          </w:tcPr>
          <w:p w:rsidR="007A5CB2" w:rsidRPr="00493BB6" w:rsidRDefault="007A5CB2" w:rsidP="00F4401E">
            <w:pPr>
              <w:jc w:val="center"/>
              <w:rPr>
                <w:rFonts w:asciiTheme="majorBidi" w:hAnsiTheme="majorBidi" w:cstheme="majorBidi"/>
                <w:sz w:val="17"/>
                <w:szCs w:val="17"/>
              </w:rPr>
            </w:pPr>
            <w:r w:rsidRPr="00493BB6">
              <w:rPr>
                <w:rFonts w:asciiTheme="majorBidi" w:hAnsiTheme="majorBidi" w:cstheme="majorBidi"/>
                <w:sz w:val="17"/>
                <w:szCs w:val="17"/>
              </w:rPr>
              <w:t>CO</w:t>
            </w:r>
            <w:r w:rsidRPr="00493BB6">
              <w:rPr>
                <w:rFonts w:asciiTheme="majorBidi" w:hAnsiTheme="majorBidi" w:cstheme="majorBidi"/>
                <w:sz w:val="17"/>
                <w:szCs w:val="17"/>
                <w:vertAlign w:val="subscript"/>
              </w:rPr>
              <w:t>2</w:t>
            </w:r>
          </w:p>
        </w:tc>
        <w:tc>
          <w:tcPr>
            <w:tcW w:w="957" w:type="dxa"/>
          </w:tcPr>
          <w:p w:rsidR="007A5CB2" w:rsidRPr="00493BB6" w:rsidRDefault="007A5CB2" w:rsidP="00F4401E">
            <w:pPr>
              <w:jc w:val="center"/>
              <w:rPr>
                <w:rFonts w:asciiTheme="majorBidi" w:hAnsiTheme="majorBidi" w:cstheme="majorBidi"/>
                <w:sz w:val="17"/>
                <w:szCs w:val="17"/>
              </w:rPr>
            </w:pPr>
            <w:r w:rsidRPr="00493BB6">
              <w:rPr>
                <w:rFonts w:asciiTheme="majorBidi" w:hAnsiTheme="majorBidi" w:cstheme="majorBidi"/>
                <w:sz w:val="17"/>
                <w:szCs w:val="17"/>
              </w:rPr>
              <w:t>CH</w:t>
            </w:r>
            <w:r w:rsidRPr="00493BB6">
              <w:rPr>
                <w:rFonts w:asciiTheme="majorBidi" w:hAnsiTheme="majorBidi" w:cstheme="majorBidi"/>
                <w:sz w:val="17"/>
                <w:szCs w:val="17"/>
                <w:vertAlign w:val="subscript"/>
              </w:rPr>
              <w:t>4</w:t>
            </w:r>
          </w:p>
        </w:tc>
        <w:tc>
          <w:tcPr>
            <w:tcW w:w="957" w:type="dxa"/>
          </w:tcPr>
          <w:p w:rsidR="007A5CB2" w:rsidRPr="00493BB6" w:rsidRDefault="007A5CB2" w:rsidP="00F4401E">
            <w:pPr>
              <w:jc w:val="center"/>
              <w:rPr>
                <w:rFonts w:asciiTheme="majorBidi" w:hAnsiTheme="majorBidi" w:cstheme="majorBidi"/>
                <w:sz w:val="17"/>
                <w:szCs w:val="17"/>
              </w:rPr>
            </w:pPr>
            <w:r w:rsidRPr="00493BB6">
              <w:rPr>
                <w:rFonts w:asciiTheme="majorBidi" w:hAnsiTheme="majorBidi" w:cstheme="majorBidi"/>
                <w:sz w:val="17"/>
                <w:szCs w:val="17"/>
              </w:rPr>
              <w:t>N</w:t>
            </w:r>
            <w:r w:rsidRPr="00493BB6">
              <w:rPr>
                <w:rFonts w:asciiTheme="majorBidi" w:hAnsiTheme="majorBidi" w:cstheme="majorBidi"/>
                <w:sz w:val="17"/>
                <w:szCs w:val="17"/>
                <w:vertAlign w:val="subscript"/>
              </w:rPr>
              <w:t>2</w:t>
            </w:r>
            <w:r w:rsidRPr="00493BB6">
              <w:rPr>
                <w:rFonts w:asciiTheme="majorBidi" w:hAnsiTheme="majorBidi" w:cstheme="majorBidi"/>
                <w:sz w:val="17"/>
                <w:szCs w:val="17"/>
              </w:rPr>
              <w:t>O</w:t>
            </w:r>
          </w:p>
        </w:tc>
        <w:tc>
          <w:tcPr>
            <w:tcW w:w="957" w:type="dxa"/>
            <w:vMerge/>
          </w:tcPr>
          <w:p w:rsidR="007A5CB2" w:rsidRPr="00493BB6" w:rsidRDefault="007A5CB2" w:rsidP="00F4401E">
            <w:pPr>
              <w:jc w:val="center"/>
              <w:rPr>
                <w:rFonts w:asciiTheme="majorBidi" w:hAnsiTheme="majorBidi" w:cstheme="majorBidi"/>
                <w:sz w:val="17"/>
                <w:szCs w:val="17"/>
              </w:rPr>
            </w:pPr>
          </w:p>
        </w:tc>
        <w:tc>
          <w:tcPr>
            <w:tcW w:w="1418" w:type="dxa"/>
            <w:vMerge/>
          </w:tcPr>
          <w:p w:rsidR="007A5CB2" w:rsidRPr="00493BB6" w:rsidRDefault="007A5CB2" w:rsidP="00F4401E">
            <w:pPr>
              <w:jc w:val="center"/>
              <w:rPr>
                <w:rFonts w:asciiTheme="majorBidi" w:hAnsiTheme="majorBidi" w:cstheme="majorBidi"/>
                <w:sz w:val="17"/>
                <w:szCs w:val="17"/>
              </w:rPr>
            </w:pPr>
          </w:p>
        </w:tc>
      </w:tr>
      <w:tr w:rsidR="007A5CB2" w:rsidRPr="00BD0ED8" w:rsidTr="00F4401E">
        <w:tc>
          <w:tcPr>
            <w:tcW w:w="1560" w:type="dxa"/>
          </w:tcPr>
          <w:p w:rsidR="007A5CB2" w:rsidRPr="00493BB6" w:rsidRDefault="007A5CB2" w:rsidP="00F4401E">
            <w:pPr>
              <w:jc w:val="center"/>
              <w:rPr>
                <w:rFonts w:asciiTheme="majorBidi" w:hAnsiTheme="majorBidi" w:cstheme="majorBidi"/>
                <w:sz w:val="17"/>
                <w:szCs w:val="17"/>
              </w:rPr>
            </w:pPr>
            <w:r w:rsidRPr="00493BB6">
              <w:rPr>
                <w:rFonts w:asciiTheme="majorBidi" w:hAnsiTheme="majorBidi" w:cstheme="majorBidi"/>
                <w:sz w:val="17"/>
                <w:szCs w:val="17"/>
              </w:rPr>
              <w:t>Light fuel oil</w:t>
            </w:r>
          </w:p>
        </w:tc>
        <w:tc>
          <w:tcPr>
            <w:tcW w:w="1134" w:type="dxa"/>
            <w:vAlign w:val="bottom"/>
          </w:tcPr>
          <w:p w:rsidR="007A5CB2" w:rsidRPr="00493BB6" w:rsidRDefault="007A5CB2" w:rsidP="00F4401E">
            <w:pPr>
              <w:jc w:val="center"/>
              <w:rPr>
                <w:rFonts w:asciiTheme="majorBidi" w:hAnsiTheme="majorBidi" w:cstheme="majorBidi"/>
                <w:sz w:val="17"/>
                <w:szCs w:val="17"/>
              </w:rPr>
            </w:pPr>
            <w:r w:rsidRPr="00493BB6">
              <w:rPr>
                <w:rFonts w:asciiTheme="majorBidi" w:hAnsiTheme="majorBidi" w:cstheme="majorBidi"/>
                <w:sz w:val="17"/>
                <w:szCs w:val="17"/>
              </w:rPr>
              <w:t>3,973</w:t>
            </w:r>
          </w:p>
        </w:tc>
        <w:tc>
          <w:tcPr>
            <w:tcW w:w="1276" w:type="dxa"/>
            <w:vAlign w:val="bottom"/>
          </w:tcPr>
          <w:p w:rsidR="007A5CB2" w:rsidRPr="00493BB6" w:rsidRDefault="007A5CB2" w:rsidP="00F4401E">
            <w:pPr>
              <w:jc w:val="center"/>
              <w:rPr>
                <w:rFonts w:asciiTheme="majorBidi" w:hAnsiTheme="majorBidi" w:cstheme="majorBidi"/>
                <w:sz w:val="17"/>
                <w:szCs w:val="17"/>
              </w:rPr>
            </w:pPr>
            <w:r w:rsidRPr="00493BB6">
              <w:rPr>
                <w:rFonts w:asciiTheme="majorBidi" w:hAnsiTheme="majorBidi" w:cstheme="majorBidi"/>
                <w:sz w:val="17"/>
                <w:szCs w:val="17"/>
              </w:rPr>
              <w:t>2,059kl</w:t>
            </w:r>
          </w:p>
        </w:tc>
        <w:tc>
          <w:tcPr>
            <w:tcW w:w="956" w:type="dxa"/>
            <w:vAlign w:val="bottom"/>
          </w:tcPr>
          <w:p w:rsidR="007A5CB2" w:rsidRPr="00493BB6" w:rsidRDefault="007A5CB2" w:rsidP="00F4401E">
            <w:pPr>
              <w:jc w:val="center"/>
              <w:rPr>
                <w:rFonts w:asciiTheme="majorBidi" w:hAnsiTheme="majorBidi" w:cstheme="majorBidi"/>
                <w:sz w:val="17"/>
                <w:szCs w:val="17"/>
              </w:rPr>
            </w:pPr>
            <w:r w:rsidRPr="00493BB6">
              <w:rPr>
                <w:rFonts w:asciiTheme="majorBidi" w:hAnsiTheme="majorBidi" w:cstheme="majorBidi"/>
                <w:sz w:val="17"/>
                <w:szCs w:val="17"/>
              </w:rPr>
              <w:t>2,830g/L</w:t>
            </w:r>
          </w:p>
        </w:tc>
        <w:tc>
          <w:tcPr>
            <w:tcW w:w="957" w:type="dxa"/>
            <w:vAlign w:val="bottom"/>
          </w:tcPr>
          <w:p w:rsidR="007A5CB2" w:rsidRPr="00493BB6" w:rsidRDefault="007A5CB2" w:rsidP="00F4401E">
            <w:pPr>
              <w:jc w:val="center"/>
              <w:rPr>
                <w:rFonts w:asciiTheme="majorBidi" w:hAnsiTheme="majorBidi" w:cstheme="majorBidi"/>
                <w:sz w:val="17"/>
                <w:szCs w:val="17"/>
              </w:rPr>
            </w:pPr>
            <w:r w:rsidRPr="00493BB6">
              <w:rPr>
                <w:rFonts w:asciiTheme="majorBidi" w:hAnsiTheme="majorBidi" w:cstheme="majorBidi"/>
                <w:sz w:val="17"/>
                <w:szCs w:val="17"/>
              </w:rPr>
              <w:t>0.18g/L</w:t>
            </w:r>
          </w:p>
        </w:tc>
        <w:tc>
          <w:tcPr>
            <w:tcW w:w="957" w:type="dxa"/>
            <w:vAlign w:val="bottom"/>
          </w:tcPr>
          <w:p w:rsidR="007A5CB2" w:rsidRPr="00493BB6" w:rsidRDefault="007A5CB2" w:rsidP="00F4401E">
            <w:pPr>
              <w:jc w:val="center"/>
              <w:rPr>
                <w:rFonts w:asciiTheme="majorBidi" w:hAnsiTheme="majorBidi" w:cstheme="majorBidi"/>
                <w:sz w:val="17"/>
                <w:szCs w:val="17"/>
              </w:rPr>
            </w:pPr>
            <w:r w:rsidRPr="00493BB6">
              <w:rPr>
                <w:rFonts w:asciiTheme="majorBidi" w:hAnsiTheme="majorBidi" w:cstheme="majorBidi"/>
                <w:sz w:val="17"/>
                <w:szCs w:val="17"/>
              </w:rPr>
              <w:t>0.031g/L</w:t>
            </w:r>
          </w:p>
        </w:tc>
        <w:tc>
          <w:tcPr>
            <w:tcW w:w="957" w:type="dxa"/>
            <w:vAlign w:val="bottom"/>
          </w:tcPr>
          <w:p w:rsidR="007A5CB2" w:rsidRPr="00493BB6" w:rsidRDefault="007A5CB2" w:rsidP="00F4401E">
            <w:pPr>
              <w:jc w:val="center"/>
              <w:rPr>
                <w:rFonts w:asciiTheme="majorBidi" w:hAnsiTheme="majorBidi" w:cstheme="majorBidi"/>
                <w:sz w:val="17"/>
                <w:szCs w:val="17"/>
              </w:rPr>
            </w:pPr>
            <w:r w:rsidRPr="00493BB6">
              <w:rPr>
                <w:rFonts w:asciiTheme="majorBidi" w:hAnsiTheme="majorBidi" w:cstheme="majorBidi"/>
                <w:sz w:val="17"/>
                <w:szCs w:val="17"/>
              </w:rPr>
              <w:t>2,844g/L</w:t>
            </w:r>
          </w:p>
        </w:tc>
        <w:tc>
          <w:tcPr>
            <w:tcW w:w="1418" w:type="dxa"/>
            <w:vAlign w:val="bottom"/>
          </w:tcPr>
          <w:p w:rsidR="007A5CB2" w:rsidRPr="00493BB6" w:rsidRDefault="007A5CB2" w:rsidP="00F4401E">
            <w:pPr>
              <w:jc w:val="center"/>
              <w:rPr>
                <w:rFonts w:asciiTheme="majorBidi" w:hAnsiTheme="majorBidi" w:cstheme="majorBidi"/>
                <w:sz w:val="17"/>
                <w:szCs w:val="17"/>
                <w:lang w:val="en-US" w:eastAsia="en-US"/>
              </w:rPr>
            </w:pPr>
            <w:r w:rsidRPr="00493BB6">
              <w:rPr>
                <w:rFonts w:asciiTheme="majorBidi" w:hAnsiTheme="majorBidi" w:cstheme="majorBidi"/>
                <w:sz w:val="17"/>
                <w:szCs w:val="17"/>
                <w:lang w:val="en-US" w:eastAsia="en-US"/>
              </w:rPr>
              <w:t>5,855,257</w:t>
            </w:r>
          </w:p>
        </w:tc>
      </w:tr>
      <w:tr w:rsidR="007A5CB2" w:rsidRPr="00BD0ED8" w:rsidTr="00F4401E">
        <w:tc>
          <w:tcPr>
            <w:tcW w:w="1560" w:type="dxa"/>
          </w:tcPr>
          <w:p w:rsidR="007A5CB2" w:rsidRPr="00493BB6" w:rsidRDefault="007A5CB2" w:rsidP="00F4401E">
            <w:pPr>
              <w:jc w:val="center"/>
              <w:rPr>
                <w:rFonts w:asciiTheme="majorBidi" w:hAnsiTheme="majorBidi" w:cstheme="majorBidi"/>
                <w:sz w:val="17"/>
                <w:szCs w:val="17"/>
              </w:rPr>
            </w:pPr>
            <w:r w:rsidRPr="00493BB6">
              <w:rPr>
                <w:rFonts w:asciiTheme="majorBidi" w:hAnsiTheme="majorBidi" w:cstheme="majorBidi"/>
                <w:sz w:val="17"/>
                <w:szCs w:val="17"/>
              </w:rPr>
              <w:t>Heavy fuel oil</w:t>
            </w:r>
          </w:p>
        </w:tc>
        <w:tc>
          <w:tcPr>
            <w:tcW w:w="1134" w:type="dxa"/>
            <w:vAlign w:val="bottom"/>
          </w:tcPr>
          <w:p w:rsidR="007A5CB2" w:rsidRPr="00493BB6" w:rsidRDefault="007A5CB2" w:rsidP="00F4401E">
            <w:pPr>
              <w:jc w:val="center"/>
              <w:rPr>
                <w:rFonts w:asciiTheme="majorBidi" w:hAnsiTheme="majorBidi" w:cstheme="majorBidi"/>
                <w:sz w:val="17"/>
                <w:szCs w:val="17"/>
              </w:rPr>
            </w:pPr>
            <w:r w:rsidRPr="00493BB6">
              <w:rPr>
                <w:rFonts w:asciiTheme="majorBidi" w:hAnsiTheme="majorBidi" w:cstheme="majorBidi"/>
                <w:sz w:val="17"/>
                <w:szCs w:val="17"/>
              </w:rPr>
              <w:t>131,047</w:t>
            </w:r>
          </w:p>
        </w:tc>
        <w:tc>
          <w:tcPr>
            <w:tcW w:w="1276" w:type="dxa"/>
            <w:vAlign w:val="bottom"/>
          </w:tcPr>
          <w:p w:rsidR="007A5CB2" w:rsidRPr="00493BB6" w:rsidRDefault="007A5CB2" w:rsidP="00F4401E">
            <w:pPr>
              <w:jc w:val="center"/>
              <w:rPr>
                <w:rFonts w:asciiTheme="majorBidi" w:hAnsiTheme="majorBidi" w:cstheme="majorBidi"/>
                <w:sz w:val="17"/>
                <w:szCs w:val="17"/>
              </w:rPr>
            </w:pPr>
            <w:r w:rsidRPr="00493BB6">
              <w:rPr>
                <w:rFonts w:asciiTheme="majorBidi" w:hAnsiTheme="majorBidi" w:cstheme="majorBidi"/>
                <w:sz w:val="17"/>
                <w:szCs w:val="17"/>
              </w:rPr>
              <w:t>47,799kL</w:t>
            </w:r>
          </w:p>
        </w:tc>
        <w:tc>
          <w:tcPr>
            <w:tcW w:w="956" w:type="dxa"/>
            <w:vAlign w:val="bottom"/>
          </w:tcPr>
          <w:p w:rsidR="007A5CB2" w:rsidRPr="00493BB6" w:rsidRDefault="007A5CB2" w:rsidP="00F4401E">
            <w:pPr>
              <w:jc w:val="center"/>
              <w:rPr>
                <w:rFonts w:asciiTheme="majorBidi" w:hAnsiTheme="majorBidi" w:cstheme="majorBidi"/>
                <w:sz w:val="17"/>
                <w:szCs w:val="17"/>
              </w:rPr>
            </w:pPr>
            <w:r w:rsidRPr="00493BB6">
              <w:rPr>
                <w:rFonts w:asciiTheme="majorBidi" w:hAnsiTheme="majorBidi" w:cstheme="majorBidi"/>
                <w:sz w:val="17"/>
                <w:szCs w:val="17"/>
              </w:rPr>
              <w:t>3,080g/L</w:t>
            </w:r>
          </w:p>
        </w:tc>
        <w:tc>
          <w:tcPr>
            <w:tcW w:w="957" w:type="dxa"/>
            <w:vAlign w:val="bottom"/>
          </w:tcPr>
          <w:p w:rsidR="007A5CB2" w:rsidRPr="00493BB6" w:rsidRDefault="007A5CB2" w:rsidP="00F4401E">
            <w:pPr>
              <w:jc w:val="center"/>
              <w:rPr>
                <w:rFonts w:asciiTheme="majorBidi" w:hAnsiTheme="majorBidi" w:cstheme="majorBidi"/>
                <w:sz w:val="17"/>
                <w:szCs w:val="17"/>
              </w:rPr>
            </w:pPr>
            <w:r w:rsidRPr="00493BB6">
              <w:rPr>
                <w:rFonts w:asciiTheme="majorBidi" w:hAnsiTheme="majorBidi" w:cstheme="majorBidi"/>
                <w:sz w:val="17"/>
                <w:szCs w:val="17"/>
              </w:rPr>
              <w:t>0.034g/L</w:t>
            </w:r>
          </w:p>
        </w:tc>
        <w:tc>
          <w:tcPr>
            <w:tcW w:w="957" w:type="dxa"/>
            <w:vAlign w:val="bottom"/>
          </w:tcPr>
          <w:p w:rsidR="007A5CB2" w:rsidRPr="00493BB6" w:rsidRDefault="007A5CB2" w:rsidP="00F4401E">
            <w:pPr>
              <w:jc w:val="center"/>
              <w:rPr>
                <w:rFonts w:asciiTheme="majorBidi" w:hAnsiTheme="majorBidi" w:cstheme="majorBidi"/>
                <w:sz w:val="17"/>
                <w:szCs w:val="17"/>
              </w:rPr>
            </w:pPr>
            <w:r w:rsidRPr="00493BB6">
              <w:rPr>
                <w:rFonts w:asciiTheme="majorBidi" w:hAnsiTheme="majorBidi" w:cstheme="majorBidi"/>
                <w:sz w:val="17"/>
                <w:szCs w:val="17"/>
              </w:rPr>
              <w:t>0.064g/L</w:t>
            </w:r>
          </w:p>
        </w:tc>
        <w:tc>
          <w:tcPr>
            <w:tcW w:w="957" w:type="dxa"/>
            <w:vAlign w:val="bottom"/>
          </w:tcPr>
          <w:p w:rsidR="007A5CB2" w:rsidRPr="00493BB6" w:rsidRDefault="007A5CB2" w:rsidP="00F4401E">
            <w:pPr>
              <w:jc w:val="center"/>
              <w:rPr>
                <w:rFonts w:asciiTheme="majorBidi" w:hAnsiTheme="majorBidi" w:cstheme="majorBidi"/>
                <w:sz w:val="17"/>
                <w:szCs w:val="17"/>
              </w:rPr>
            </w:pPr>
            <w:r w:rsidRPr="00493BB6">
              <w:rPr>
                <w:rFonts w:asciiTheme="majorBidi" w:hAnsiTheme="majorBidi" w:cstheme="majorBidi"/>
                <w:sz w:val="17"/>
                <w:szCs w:val="17"/>
              </w:rPr>
              <w:t>3,100g/L</w:t>
            </w:r>
          </w:p>
        </w:tc>
        <w:tc>
          <w:tcPr>
            <w:tcW w:w="1418" w:type="dxa"/>
            <w:vAlign w:val="bottom"/>
          </w:tcPr>
          <w:p w:rsidR="007A5CB2" w:rsidRPr="00493BB6" w:rsidRDefault="007A5CB2" w:rsidP="00F4401E">
            <w:pPr>
              <w:jc w:val="center"/>
              <w:rPr>
                <w:rFonts w:asciiTheme="majorBidi" w:hAnsiTheme="majorBidi" w:cstheme="majorBidi"/>
                <w:sz w:val="17"/>
                <w:szCs w:val="17"/>
                <w:lang w:val="en-US" w:eastAsia="en-US"/>
              </w:rPr>
            </w:pPr>
            <w:r w:rsidRPr="00493BB6">
              <w:rPr>
                <w:rFonts w:asciiTheme="majorBidi" w:hAnsiTheme="majorBidi" w:cstheme="majorBidi"/>
                <w:sz w:val="17"/>
                <w:szCs w:val="17"/>
                <w:lang w:val="en-US" w:eastAsia="en-US"/>
              </w:rPr>
              <w:t>148,173,172</w:t>
            </w:r>
          </w:p>
        </w:tc>
      </w:tr>
      <w:tr w:rsidR="007A5CB2" w:rsidRPr="00BD0ED8" w:rsidTr="00F4401E">
        <w:tc>
          <w:tcPr>
            <w:tcW w:w="1560" w:type="dxa"/>
          </w:tcPr>
          <w:p w:rsidR="007A5CB2" w:rsidRPr="00493BB6" w:rsidRDefault="007A5CB2" w:rsidP="00F4401E">
            <w:pPr>
              <w:jc w:val="center"/>
              <w:rPr>
                <w:rFonts w:asciiTheme="majorBidi" w:hAnsiTheme="majorBidi" w:cstheme="majorBidi"/>
                <w:sz w:val="17"/>
                <w:szCs w:val="17"/>
              </w:rPr>
            </w:pPr>
            <w:r w:rsidRPr="00493BB6">
              <w:rPr>
                <w:rFonts w:asciiTheme="majorBidi" w:hAnsiTheme="majorBidi" w:cstheme="majorBidi"/>
                <w:sz w:val="17"/>
                <w:szCs w:val="17"/>
              </w:rPr>
              <w:t>Diesel</w:t>
            </w:r>
          </w:p>
        </w:tc>
        <w:tc>
          <w:tcPr>
            <w:tcW w:w="1134" w:type="dxa"/>
            <w:vAlign w:val="bottom"/>
          </w:tcPr>
          <w:p w:rsidR="007A5CB2" w:rsidRPr="00493BB6" w:rsidRDefault="007A5CB2" w:rsidP="00F4401E">
            <w:pPr>
              <w:jc w:val="center"/>
              <w:rPr>
                <w:rFonts w:asciiTheme="majorBidi" w:hAnsiTheme="majorBidi" w:cstheme="majorBidi"/>
                <w:sz w:val="17"/>
                <w:szCs w:val="17"/>
              </w:rPr>
            </w:pPr>
            <w:r w:rsidRPr="00493BB6">
              <w:rPr>
                <w:rFonts w:asciiTheme="majorBidi" w:hAnsiTheme="majorBidi" w:cstheme="majorBidi"/>
                <w:sz w:val="17"/>
                <w:szCs w:val="17"/>
              </w:rPr>
              <w:t>98,523</w:t>
            </w:r>
          </w:p>
        </w:tc>
        <w:tc>
          <w:tcPr>
            <w:tcW w:w="1276" w:type="dxa"/>
            <w:vAlign w:val="bottom"/>
          </w:tcPr>
          <w:p w:rsidR="007A5CB2" w:rsidRPr="00493BB6" w:rsidRDefault="007A5CB2" w:rsidP="00F4401E">
            <w:pPr>
              <w:jc w:val="center"/>
              <w:rPr>
                <w:rFonts w:asciiTheme="majorBidi" w:hAnsiTheme="majorBidi" w:cstheme="majorBidi"/>
                <w:sz w:val="17"/>
                <w:szCs w:val="17"/>
              </w:rPr>
            </w:pPr>
            <w:r w:rsidRPr="00493BB6">
              <w:rPr>
                <w:rFonts w:asciiTheme="majorBidi" w:hAnsiTheme="majorBidi" w:cstheme="majorBidi"/>
                <w:sz w:val="17"/>
                <w:szCs w:val="17"/>
              </w:rPr>
              <w:t>27,071kL</w:t>
            </w:r>
          </w:p>
        </w:tc>
        <w:tc>
          <w:tcPr>
            <w:tcW w:w="956" w:type="dxa"/>
            <w:vAlign w:val="bottom"/>
          </w:tcPr>
          <w:p w:rsidR="007A5CB2" w:rsidRPr="00493BB6" w:rsidRDefault="007A5CB2" w:rsidP="00F4401E">
            <w:pPr>
              <w:jc w:val="center"/>
              <w:rPr>
                <w:rFonts w:asciiTheme="majorBidi" w:hAnsiTheme="majorBidi" w:cstheme="majorBidi"/>
                <w:sz w:val="17"/>
                <w:szCs w:val="17"/>
              </w:rPr>
            </w:pPr>
            <w:r w:rsidRPr="00493BB6">
              <w:rPr>
                <w:rFonts w:asciiTheme="majorBidi" w:hAnsiTheme="majorBidi" w:cstheme="majorBidi"/>
                <w:sz w:val="17"/>
                <w:szCs w:val="17"/>
              </w:rPr>
              <w:t>2,730g/L</w:t>
            </w:r>
          </w:p>
        </w:tc>
        <w:tc>
          <w:tcPr>
            <w:tcW w:w="957" w:type="dxa"/>
            <w:vAlign w:val="bottom"/>
          </w:tcPr>
          <w:p w:rsidR="007A5CB2" w:rsidRPr="00493BB6" w:rsidRDefault="007A5CB2" w:rsidP="00F4401E">
            <w:pPr>
              <w:jc w:val="center"/>
              <w:rPr>
                <w:rFonts w:asciiTheme="majorBidi" w:hAnsiTheme="majorBidi" w:cstheme="majorBidi"/>
                <w:sz w:val="17"/>
                <w:szCs w:val="17"/>
              </w:rPr>
            </w:pPr>
            <w:r w:rsidRPr="00493BB6">
              <w:rPr>
                <w:rFonts w:asciiTheme="majorBidi" w:hAnsiTheme="majorBidi" w:cstheme="majorBidi"/>
                <w:sz w:val="17"/>
                <w:szCs w:val="17"/>
              </w:rPr>
              <w:t>0.133g/L</w:t>
            </w:r>
          </w:p>
        </w:tc>
        <w:tc>
          <w:tcPr>
            <w:tcW w:w="957" w:type="dxa"/>
            <w:vAlign w:val="bottom"/>
          </w:tcPr>
          <w:p w:rsidR="007A5CB2" w:rsidRPr="00493BB6" w:rsidRDefault="007A5CB2" w:rsidP="00F4401E">
            <w:pPr>
              <w:jc w:val="center"/>
              <w:rPr>
                <w:rFonts w:asciiTheme="majorBidi" w:hAnsiTheme="majorBidi" w:cstheme="majorBidi"/>
                <w:sz w:val="17"/>
                <w:szCs w:val="17"/>
              </w:rPr>
            </w:pPr>
            <w:r w:rsidRPr="00493BB6">
              <w:rPr>
                <w:rFonts w:asciiTheme="majorBidi" w:hAnsiTheme="majorBidi" w:cstheme="majorBidi"/>
                <w:sz w:val="17"/>
                <w:szCs w:val="17"/>
              </w:rPr>
              <w:t>0.4g/L</w:t>
            </w:r>
          </w:p>
        </w:tc>
        <w:tc>
          <w:tcPr>
            <w:tcW w:w="957" w:type="dxa"/>
            <w:vAlign w:val="bottom"/>
          </w:tcPr>
          <w:p w:rsidR="007A5CB2" w:rsidRPr="00493BB6" w:rsidRDefault="007A5CB2" w:rsidP="00F4401E">
            <w:pPr>
              <w:jc w:val="center"/>
              <w:rPr>
                <w:rFonts w:asciiTheme="majorBidi" w:hAnsiTheme="majorBidi" w:cstheme="majorBidi"/>
                <w:sz w:val="17"/>
                <w:szCs w:val="17"/>
              </w:rPr>
            </w:pPr>
            <w:r w:rsidRPr="00493BB6">
              <w:rPr>
                <w:rFonts w:asciiTheme="majorBidi" w:hAnsiTheme="majorBidi" w:cstheme="majorBidi"/>
                <w:sz w:val="17"/>
                <w:szCs w:val="17"/>
              </w:rPr>
              <w:t>2,853g/L</w:t>
            </w:r>
          </w:p>
        </w:tc>
        <w:tc>
          <w:tcPr>
            <w:tcW w:w="1418" w:type="dxa"/>
            <w:vAlign w:val="bottom"/>
          </w:tcPr>
          <w:p w:rsidR="007A5CB2" w:rsidRPr="00493BB6" w:rsidRDefault="007A5CB2" w:rsidP="00F4401E">
            <w:pPr>
              <w:jc w:val="center"/>
              <w:rPr>
                <w:rFonts w:asciiTheme="majorBidi" w:hAnsiTheme="majorBidi" w:cstheme="majorBidi"/>
                <w:sz w:val="17"/>
                <w:szCs w:val="17"/>
                <w:lang w:val="en-US" w:eastAsia="en-US"/>
              </w:rPr>
            </w:pPr>
            <w:r w:rsidRPr="00493BB6">
              <w:rPr>
                <w:rFonts w:asciiTheme="majorBidi" w:hAnsiTheme="majorBidi" w:cstheme="majorBidi"/>
                <w:sz w:val="17"/>
                <w:szCs w:val="17"/>
                <w:lang w:val="en-US" w:eastAsia="en-US"/>
              </w:rPr>
              <w:t>77,220,704</w:t>
            </w:r>
          </w:p>
        </w:tc>
      </w:tr>
      <w:tr w:rsidR="007A5CB2" w:rsidRPr="00BD0ED8" w:rsidTr="00F4401E">
        <w:tc>
          <w:tcPr>
            <w:tcW w:w="1560" w:type="dxa"/>
          </w:tcPr>
          <w:p w:rsidR="007A5CB2" w:rsidRPr="00493BB6" w:rsidRDefault="007A5CB2" w:rsidP="00F4401E">
            <w:pPr>
              <w:jc w:val="center"/>
              <w:rPr>
                <w:rFonts w:asciiTheme="majorBidi" w:hAnsiTheme="majorBidi" w:cstheme="majorBidi"/>
                <w:sz w:val="17"/>
                <w:szCs w:val="17"/>
              </w:rPr>
            </w:pPr>
            <w:r w:rsidRPr="00493BB6">
              <w:rPr>
                <w:rFonts w:asciiTheme="majorBidi" w:hAnsiTheme="majorBidi" w:cstheme="majorBidi"/>
                <w:sz w:val="17"/>
                <w:szCs w:val="17"/>
              </w:rPr>
              <w:t>Natural gas</w:t>
            </w:r>
          </w:p>
        </w:tc>
        <w:tc>
          <w:tcPr>
            <w:tcW w:w="1134" w:type="dxa"/>
            <w:vAlign w:val="bottom"/>
          </w:tcPr>
          <w:p w:rsidR="007A5CB2" w:rsidRPr="00493BB6" w:rsidRDefault="007A5CB2" w:rsidP="00F4401E">
            <w:pPr>
              <w:jc w:val="center"/>
              <w:rPr>
                <w:rFonts w:asciiTheme="majorBidi" w:hAnsiTheme="majorBidi" w:cstheme="majorBidi"/>
                <w:sz w:val="17"/>
                <w:szCs w:val="17"/>
              </w:rPr>
            </w:pPr>
            <w:r w:rsidRPr="00493BB6">
              <w:rPr>
                <w:rFonts w:asciiTheme="majorBidi" w:hAnsiTheme="majorBidi" w:cstheme="majorBidi"/>
                <w:sz w:val="17"/>
                <w:szCs w:val="17"/>
              </w:rPr>
              <w:t>141,377</w:t>
            </w:r>
          </w:p>
        </w:tc>
        <w:tc>
          <w:tcPr>
            <w:tcW w:w="1276" w:type="dxa"/>
            <w:vAlign w:val="bottom"/>
          </w:tcPr>
          <w:p w:rsidR="007A5CB2" w:rsidRPr="00493BB6" w:rsidRDefault="007A5CB2" w:rsidP="00F4401E">
            <w:pPr>
              <w:jc w:val="center"/>
              <w:rPr>
                <w:rFonts w:asciiTheme="majorBidi" w:hAnsiTheme="majorBidi" w:cstheme="majorBidi"/>
                <w:sz w:val="17"/>
                <w:szCs w:val="17"/>
                <w:vertAlign w:val="superscript"/>
              </w:rPr>
            </w:pPr>
            <w:r w:rsidRPr="00493BB6">
              <w:rPr>
                <w:rFonts w:asciiTheme="majorBidi" w:hAnsiTheme="majorBidi" w:cstheme="majorBidi"/>
                <w:sz w:val="17"/>
                <w:szCs w:val="17"/>
              </w:rPr>
              <w:t>325,013 k.m</w:t>
            </w:r>
            <w:r w:rsidRPr="00493BB6">
              <w:rPr>
                <w:rFonts w:asciiTheme="majorBidi" w:hAnsiTheme="majorBidi" w:cstheme="majorBidi"/>
                <w:sz w:val="17"/>
                <w:szCs w:val="17"/>
                <w:vertAlign w:val="superscript"/>
              </w:rPr>
              <w:t>3</w:t>
            </w:r>
          </w:p>
        </w:tc>
        <w:tc>
          <w:tcPr>
            <w:tcW w:w="956" w:type="dxa"/>
            <w:vAlign w:val="bottom"/>
          </w:tcPr>
          <w:p w:rsidR="007A5CB2" w:rsidRPr="00493BB6" w:rsidRDefault="007A5CB2" w:rsidP="00F4401E">
            <w:pPr>
              <w:jc w:val="center"/>
              <w:rPr>
                <w:rFonts w:asciiTheme="majorBidi" w:hAnsiTheme="majorBidi" w:cstheme="majorBidi"/>
                <w:sz w:val="17"/>
                <w:szCs w:val="17"/>
              </w:rPr>
            </w:pPr>
            <w:r w:rsidRPr="00493BB6">
              <w:rPr>
                <w:rFonts w:asciiTheme="majorBidi" w:hAnsiTheme="majorBidi" w:cstheme="majorBidi"/>
                <w:sz w:val="17"/>
                <w:szCs w:val="17"/>
              </w:rPr>
              <w:t>1,891g/m3</w:t>
            </w:r>
          </w:p>
        </w:tc>
        <w:tc>
          <w:tcPr>
            <w:tcW w:w="957" w:type="dxa"/>
            <w:vAlign w:val="bottom"/>
          </w:tcPr>
          <w:p w:rsidR="007A5CB2" w:rsidRPr="00493BB6" w:rsidRDefault="007A5CB2" w:rsidP="00F4401E">
            <w:pPr>
              <w:jc w:val="center"/>
              <w:rPr>
                <w:rFonts w:asciiTheme="majorBidi" w:hAnsiTheme="majorBidi" w:cstheme="majorBidi"/>
                <w:sz w:val="17"/>
                <w:szCs w:val="17"/>
              </w:rPr>
            </w:pPr>
            <w:r w:rsidRPr="00493BB6">
              <w:rPr>
                <w:rFonts w:asciiTheme="majorBidi" w:hAnsiTheme="majorBidi" w:cstheme="majorBidi"/>
                <w:sz w:val="17"/>
                <w:szCs w:val="17"/>
              </w:rPr>
              <w:t>0.49g/m3</w:t>
            </w:r>
          </w:p>
        </w:tc>
        <w:tc>
          <w:tcPr>
            <w:tcW w:w="957" w:type="dxa"/>
            <w:vAlign w:val="bottom"/>
          </w:tcPr>
          <w:p w:rsidR="007A5CB2" w:rsidRPr="00493BB6" w:rsidRDefault="007A5CB2" w:rsidP="00F4401E">
            <w:pPr>
              <w:jc w:val="center"/>
              <w:rPr>
                <w:rFonts w:asciiTheme="majorBidi" w:hAnsiTheme="majorBidi" w:cstheme="majorBidi"/>
                <w:sz w:val="17"/>
                <w:szCs w:val="17"/>
              </w:rPr>
            </w:pPr>
            <w:r w:rsidRPr="00493BB6">
              <w:rPr>
                <w:rFonts w:asciiTheme="majorBidi" w:hAnsiTheme="majorBidi" w:cstheme="majorBidi"/>
                <w:sz w:val="17"/>
                <w:szCs w:val="17"/>
              </w:rPr>
              <w:t>0.049g/m3</w:t>
            </w:r>
          </w:p>
        </w:tc>
        <w:tc>
          <w:tcPr>
            <w:tcW w:w="957" w:type="dxa"/>
            <w:vAlign w:val="bottom"/>
          </w:tcPr>
          <w:p w:rsidR="007A5CB2" w:rsidRPr="00493BB6" w:rsidRDefault="007A5CB2" w:rsidP="00F4401E">
            <w:pPr>
              <w:jc w:val="center"/>
              <w:rPr>
                <w:rFonts w:asciiTheme="majorBidi" w:hAnsiTheme="majorBidi" w:cstheme="majorBidi"/>
                <w:sz w:val="17"/>
                <w:szCs w:val="17"/>
              </w:rPr>
            </w:pPr>
            <w:r w:rsidRPr="00493BB6">
              <w:rPr>
                <w:rFonts w:asciiTheme="majorBidi" w:hAnsiTheme="majorBidi" w:cstheme="majorBidi"/>
                <w:sz w:val="17"/>
                <w:szCs w:val="17"/>
              </w:rPr>
              <w:t>1,918g/m3</w:t>
            </w:r>
          </w:p>
        </w:tc>
        <w:tc>
          <w:tcPr>
            <w:tcW w:w="1418" w:type="dxa"/>
            <w:vAlign w:val="bottom"/>
          </w:tcPr>
          <w:p w:rsidR="007A5CB2" w:rsidRPr="00493BB6" w:rsidRDefault="007A5CB2" w:rsidP="00F4401E">
            <w:pPr>
              <w:jc w:val="center"/>
              <w:rPr>
                <w:rFonts w:asciiTheme="majorBidi" w:hAnsiTheme="majorBidi" w:cstheme="majorBidi"/>
                <w:sz w:val="17"/>
                <w:szCs w:val="17"/>
                <w:lang w:val="en-US" w:eastAsia="en-US"/>
              </w:rPr>
            </w:pPr>
            <w:r w:rsidRPr="00493BB6">
              <w:rPr>
                <w:rFonts w:asciiTheme="majorBidi" w:hAnsiTheme="majorBidi" w:cstheme="majorBidi"/>
                <w:sz w:val="17"/>
                <w:szCs w:val="17"/>
                <w:lang w:val="en-US" w:eastAsia="en-US"/>
              </w:rPr>
              <w:t>623,326,832</w:t>
            </w:r>
          </w:p>
        </w:tc>
      </w:tr>
      <w:tr w:rsidR="007A5CB2" w:rsidRPr="00BD0ED8" w:rsidTr="00F4401E">
        <w:tc>
          <w:tcPr>
            <w:tcW w:w="1560" w:type="dxa"/>
          </w:tcPr>
          <w:p w:rsidR="007A5CB2" w:rsidRPr="00493BB6" w:rsidRDefault="007A5CB2" w:rsidP="00F4401E">
            <w:pPr>
              <w:jc w:val="center"/>
              <w:rPr>
                <w:rFonts w:asciiTheme="majorBidi" w:hAnsiTheme="majorBidi" w:cstheme="majorBidi"/>
                <w:sz w:val="17"/>
                <w:szCs w:val="17"/>
              </w:rPr>
            </w:pPr>
            <w:r w:rsidRPr="00493BB6">
              <w:rPr>
                <w:rFonts w:asciiTheme="majorBidi" w:hAnsiTheme="majorBidi" w:cstheme="majorBidi"/>
                <w:sz w:val="17"/>
                <w:szCs w:val="17"/>
              </w:rPr>
              <w:t>Wood</w:t>
            </w:r>
          </w:p>
        </w:tc>
        <w:tc>
          <w:tcPr>
            <w:tcW w:w="1134" w:type="dxa"/>
            <w:vAlign w:val="bottom"/>
          </w:tcPr>
          <w:p w:rsidR="007A5CB2" w:rsidRPr="00493BB6" w:rsidRDefault="007A5CB2" w:rsidP="00F4401E">
            <w:pPr>
              <w:jc w:val="center"/>
              <w:rPr>
                <w:rFonts w:asciiTheme="majorBidi" w:hAnsiTheme="majorBidi" w:cstheme="majorBidi"/>
                <w:sz w:val="17"/>
                <w:szCs w:val="17"/>
              </w:rPr>
            </w:pPr>
            <w:r w:rsidRPr="00493BB6">
              <w:rPr>
                <w:rFonts w:asciiTheme="majorBidi" w:hAnsiTheme="majorBidi" w:cstheme="majorBidi"/>
                <w:sz w:val="17"/>
                <w:szCs w:val="17"/>
              </w:rPr>
              <w:t>327,881</w:t>
            </w:r>
          </w:p>
        </w:tc>
        <w:tc>
          <w:tcPr>
            <w:tcW w:w="1276" w:type="dxa"/>
          </w:tcPr>
          <w:p w:rsidR="007A5CB2" w:rsidRPr="00493BB6" w:rsidRDefault="007A5CB2" w:rsidP="00F4401E">
            <w:pPr>
              <w:jc w:val="center"/>
              <w:rPr>
                <w:rFonts w:asciiTheme="majorBidi" w:hAnsiTheme="majorBidi" w:cstheme="majorBidi"/>
                <w:sz w:val="17"/>
                <w:szCs w:val="17"/>
              </w:rPr>
            </w:pPr>
            <w:r w:rsidRPr="00493BB6">
              <w:rPr>
                <w:rFonts w:asciiTheme="majorBidi" w:hAnsiTheme="majorBidi" w:cstheme="majorBidi"/>
                <w:sz w:val="17"/>
                <w:szCs w:val="17"/>
              </w:rPr>
              <w:t>192,584Mg</w:t>
            </w:r>
          </w:p>
        </w:tc>
        <w:tc>
          <w:tcPr>
            <w:tcW w:w="956" w:type="dxa"/>
            <w:vAlign w:val="bottom"/>
          </w:tcPr>
          <w:p w:rsidR="007A5CB2" w:rsidRPr="00493BB6" w:rsidRDefault="007A5CB2" w:rsidP="00F4401E">
            <w:pPr>
              <w:jc w:val="center"/>
              <w:rPr>
                <w:rFonts w:asciiTheme="majorBidi" w:hAnsiTheme="majorBidi" w:cstheme="majorBidi"/>
                <w:sz w:val="17"/>
                <w:szCs w:val="17"/>
              </w:rPr>
            </w:pPr>
            <w:r w:rsidRPr="00493BB6">
              <w:rPr>
                <w:rFonts w:asciiTheme="majorBidi" w:hAnsiTheme="majorBidi" w:cstheme="majorBidi"/>
                <w:sz w:val="17"/>
                <w:szCs w:val="17"/>
              </w:rPr>
              <w:t>0</w:t>
            </w:r>
          </w:p>
        </w:tc>
        <w:tc>
          <w:tcPr>
            <w:tcW w:w="957" w:type="dxa"/>
            <w:vAlign w:val="bottom"/>
          </w:tcPr>
          <w:p w:rsidR="007A5CB2" w:rsidRPr="00493BB6" w:rsidRDefault="007A5CB2" w:rsidP="00F4401E">
            <w:pPr>
              <w:jc w:val="center"/>
              <w:rPr>
                <w:rFonts w:asciiTheme="majorBidi" w:hAnsiTheme="majorBidi" w:cstheme="majorBidi"/>
                <w:sz w:val="17"/>
                <w:szCs w:val="17"/>
              </w:rPr>
            </w:pPr>
            <w:r w:rsidRPr="00493BB6">
              <w:rPr>
                <w:rFonts w:asciiTheme="majorBidi" w:hAnsiTheme="majorBidi" w:cstheme="majorBidi"/>
                <w:sz w:val="17"/>
                <w:szCs w:val="17"/>
              </w:rPr>
              <w:t>0.05</w:t>
            </w:r>
          </w:p>
        </w:tc>
        <w:tc>
          <w:tcPr>
            <w:tcW w:w="957" w:type="dxa"/>
            <w:vAlign w:val="bottom"/>
          </w:tcPr>
          <w:p w:rsidR="007A5CB2" w:rsidRPr="00493BB6" w:rsidRDefault="007A5CB2" w:rsidP="00F4401E">
            <w:pPr>
              <w:jc w:val="center"/>
              <w:rPr>
                <w:rFonts w:asciiTheme="majorBidi" w:hAnsiTheme="majorBidi" w:cstheme="majorBidi"/>
                <w:sz w:val="17"/>
                <w:szCs w:val="17"/>
              </w:rPr>
            </w:pPr>
            <w:r w:rsidRPr="00493BB6">
              <w:rPr>
                <w:rFonts w:asciiTheme="majorBidi" w:hAnsiTheme="majorBidi" w:cstheme="majorBidi"/>
                <w:sz w:val="17"/>
                <w:szCs w:val="17"/>
              </w:rPr>
              <w:t>0.02</w:t>
            </w:r>
          </w:p>
        </w:tc>
        <w:tc>
          <w:tcPr>
            <w:tcW w:w="957" w:type="dxa"/>
            <w:vAlign w:val="bottom"/>
          </w:tcPr>
          <w:p w:rsidR="007A5CB2" w:rsidRPr="00493BB6" w:rsidRDefault="007A5CB2" w:rsidP="00F4401E">
            <w:pPr>
              <w:jc w:val="center"/>
              <w:rPr>
                <w:rFonts w:asciiTheme="majorBidi" w:hAnsiTheme="majorBidi" w:cstheme="majorBidi"/>
                <w:sz w:val="17"/>
                <w:szCs w:val="17"/>
              </w:rPr>
            </w:pPr>
            <w:r w:rsidRPr="00493BB6">
              <w:rPr>
                <w:rFonts w:asciiTheme="majorBidi" w:hAnsiTheme="majorBidi" w:cstheme="majorBidi"/>
                <w:sz w:val="17"/>
                <w:szCs w:val="17"/>
              </w:rPr>
              <w:t>7</w:t>
            </w:r>
          </w:p>
        </w:tc>
        <w:tc>
          <w:tcPr>
            <w:tcW w:w="1418" w:type="dxa"/>
            <w:vAlign w:val="bottom"/>
          </w:tcPr>
          <w:p w:rsidR="007A5CB2" w:rsidRPr="00493BB6" w:rsidRDefault="007A5CB2" w:rsidP="00F4401E">
            <w:pPr>
              <w:jc w:val="center"/>
              <w:rPr>
                <w:rFonts w:asciiTheme="majorBidi" w:hAnsiTheme="majorBidi" w:cstheme="majorBidi"/>
                <w:sz w:val="17"/>
                <w:szCs w:val="17"/>
                <w:lang w:val="en-US" w:eastAsia="en-US"/>
              </w:rPr>
            </w:pPr>
            <w:r w:rsidRPr="00493BB6">
              <w:rPr>
                <w:rFonts w:asciiTheme="majorBidi" w:hAnsiTheme="majorBidi" w:cstheme="majorBidi"/>
                <w:sz w:val="17"/>
                <w:szCs w:val="17"/>
                <w:lang w:val="en-US" w:eastAsia="en-US"/>
              </w:rPr>
              <w:t>1,388,531</w:t>
            </w:r>
          </w:p>
        </w:tc>
      </w:tr>
      <w:tr w:rsidR="007A5CB2" w:rsidRPr="00BD0ED8" w:rsidTr="00F4401E">
        <w:tc>
          <w:tcPr>
            <w:tcW w:w="1560" w:type="dxa"/>
          </w:tcPr>
          <w:p w:rsidR="007A5CB2" w:rsidRPr="00493BB6" w:rsidRDefault="007A5CB2" w:rsidP="00F4401E">
            <w:pPr>
              <w:jc w:val="center"/>
              <w:rPr>
                <w:rFonts w:asciiTheme="majorBidi" w:hAnsiTheme="majorBidi" w:cstheme="majorBidi"/>
                <w:sz w:val="17"/>
                <w:szCs w:val="17"/>
              </w:rPr>
            </w:pPr>
            <w:r w:rsidRPr="00493BB6">
              <w:rPr>
                <w:rFonts w:asciiTheme="majorBidi" w:hAnsiTheme="majorBidi" w:cstheme="majorBidi"/>
                <w:sz w:val="17"/>
                <w:szCs w:val="17"/>
              </w:rPr>
              <w:t>Hydro</w:t>
            </w:r>
          </w:p>
        </w:tc>
        <w:tc>
          <w:tcPr>
            <w:tcW w:w="1134" w:type="dxa"/>
            <w:vAlign w:val="bottom"/>
          </w:tcPr>
          <w:p w:rsidR="007A5CB2" w:rsidRPr="00493BB6" w:rsidRDefault="007A5CB2" w:rsidP="00F4401E">
            <w:pPr>
              <w:jc w:val="center"/>
              <w:rPr>
                <w:rFonts w:asciiTheme="majorBidi" w:hAnsiTheme="majorBidi" w:cstheme="majorBidi"/>
                <w:sz w:val="17"/>
                <w:szCs w:val="17"/>
              </w:rPr>
            </w:pPr>
            <w:r w:rsidRPr="00493BB6">
              <w:rPr>
                <w:rFonts w:asciiTheme="majorBidi" w:hAnsiTheme="majorBidi" w:cstheme="majorBidi"/>
                <w:sz w:val="17"/>
                <w:szCs w:val="17"/>
              </w:rPr>
              <w:t>151,792,208</w:t>
            </w:r>
          </w:p>
        </w:tc>
        <w:tc>
          <w:tcPr>
            <w:tcW w:w="1276" w:type="dxa"/>
          </w:tcPr>
          <w:p w:rsidR="007A5CB2" w:rsidRPr="00493BB6" w:rsidRDefault="007A5CB2" w:rsidP="00F4401E">
            <w:pPr>
              <w:jc w:val="center"/>
              <w:rPr>
                <w:rFonts w:asciiTheme="majorBidi" w:hAnsiTheme="majorBidi" w:cstheme="majorBidi"/>
                <w:sz w:val="17"/>
                <w:szCs w:val="17"/>
              </w:rPr>
            </w:pPr>
            <w:r w:rsidRPr="00493BB6">
              <w:rPr>
                <w:rFonts w:asciiTheme="majorBidi" w:hAnsiTheme="majorBidi" w:cstheme="majorBidi"/>
                <w:sz w:val="17"/>
                <w:szCs w:val="17"/>
              </w:rPr>
              <w:t>N/A</w:t>
            </w:r>
          </w:p>
        </w:tc>
        <w:tc>
          <w:tcPr>
            <w:tcW w:w="956" w:type="dxa"/>
            <w:vAlign w:val="bottom"/>
          </w:tcPr>
          <w:p w:rsidR="007A5CB2" w:rsidRPr="00493BB6" w:rsidRDefault="007A5CB2" w:rsidP="00F4401E">
            <w:pPr>
              <w:jc w:val="center"/>
              <w:rPr>
                <w:rFonts w:asciiTheme="majorBidi" w:hAnsiTheme="majorBidi" w:cstheme="majorBidi"/>
                <w:sz w:val="17"/>
                <w:szCs w:val="17"/>
              </w:rPr>
            </w:pPr>
            <w:r w:rsidRPr="00493BB6">
              <w:rPr>
                <w:rFonts w:asciiTheme="majorBidi" w:hAnsiTheme="majorBidi" w:cstheme="majorBidi"/>
                <w:sz w:val="17"/>
                <w:szCs w:val="17"/>
              </w:rPr>
              <w:t>0</w:t>
            </w:r>
          </w:p>
        </w:tc>
        <w:tc>
          <w:tcPr>
            <w:tcW w:w="957" w:type="dxa"/>
            <w:vAlign w:val="bottom"/>
          </w:tcPr>
          <w:p w:rsidR="007A5CB2" w:rsidRPr="00493BB6" w:rsidRDefault="007A5CB2" w:rsidP="00F4401E">
            <w:pPr>
              <w:jc w:val="center"/>
              <w:rPr>
                <w:rFonts w:asciiTheme="majorBidi" w:hAnsiTheme="majorBidi" w:cstheme="majorBidi"/>
                <w:sz w:val="17"/>
                <w:szCs w:val="17"/>
              </w:rPr>
            </w:pPr>
            <w:r w:rsidRPr="00493BB6">
              <w:rPr>
                <w:rFonts w:asciiTheme="majorBidi" w:hAnsiTheme="majorBidi" w:cstheme="majorBidi"/>
                <w:sz w:val="17"/>
                <w:szCs w:val="17"/>
              </w:rPr>
              <w:t>0</w:t>
            </w:r>
          </w:p>
        </w:tc>
        <w:tc>
          <w:tcPr>
            <w:tcW w:w="957" w:type="dxa"/>
            <w:vAlign w:val="bottom"/>
          </w:tcPr>
          <w:p w:rsidR="007A5CB2" w:rsidRPr="00493BB6" w:rsidRDefault="007A5CB2" w:rsidP="00F4401E">
            <w:pPr>
              <w:jc w:val="center"/>
              <w:rPr>
                <w:rFonts w:asciiTheme="majorBidi" w:hAnsiTheme="majorBidi" w:cstheme="majorBidi"/>
                <w:sz w:val="17"/>
                <w:szCs w:val="17"/>
              </w:rPr>
            </w:pPr>
            <w:r w:rsidRPr="00493BB6">
              <w:rPr>
                <w:rFonts w:asciiTheme="majorBidi" w:hAnsiTheme="majorBidi" w:cstheme="majorBidi"/>
                <w:sz w:val="17"/>
                <w:szCs w:val="17"/>
              </w:rPr>
              <w:t>0</w:t>
            </w:r>
          </w:p>
        </w:tc>
        <w:tc>
          <w:tcPr>
            <w:tcW w:w="957" w:type="dxa"/>
            <w:vAlign w:val="bottom"/>
          </w:tcPr>
          <w:p w:rsidR="007A5CB2" w:rsidRPr="00493BB6" w:rsidRDefault="007A5CB2" w:rsidP="00F4401E">
            <w:pPr>
              <w:jc w:val="center"/>
              <w:rPr>
                <w:rFonts w:asciiTheme="majorBidi" w:hAnsiTheme="majorBidi" w:cstheme="majorBidi"/>
                <w:sz w:val="17"/>
                <w:szCs w:val="17"/>
              </w:rPr>
            </w:pPr>
            <w:r w:rsidRPr="00493BB6">
              <w:rPr>
                <w:rFonts w:asciiTheme="majorBidi" w:hAnsiTheme="majorBidi" w:cstheme="majorBidi"/>
                <w:sz w:val="17"/>
                <w:szCs w:val="17"/>
              </w:rPr>
              <w:t>0</w:t>
            </w:r>
          </w:p>
        </w:tc>
        <w:tc>
          <w:tcPr>
            <w:tcW w:w="1418" w:type="dxa"/>
            <w:vAlign w:val="bottom"/>
          </w:tcPr>
          <w:p w:rsidR="007A5CB2" w:rsidRPr="00493BB6" w:rsidRDefault="007A5CB2" w:rsidP="00F4401E">
            <w:pPr>
              <w:jc w:val="center"/>
              <w:rPr>
                <w:rFonts w:asciiTheme="majorBidi" w:hAnsiTheme="majorBidi" w:cstheme="majorBidi"/>
                <w:sz w:val="17"/>
                <w:szCs w:val="17"/>
              </w:rPr>
            </w:pPr>
            <w:r w:rsidRPr="00493BB6">
              <w:rPr>
                <w:rFonts w:asciiTheme="majorBidi" w:hAnsiTheme="majorBidi" w:cstheme="majorBidi"/>
                <w:sz w:val="17"/>
                <w:szCs w:val="17"/>
              </w:rPr>
              <w:t>0</w:t>
            </w:r>
          </w:p>
        </w:tc>
      </w:tr>
      <w:tr w:rsidR="007A5CB2" w:rsidRPr="00BD0ED8" w:rsidTr="00F4401E">
        <w:tc>
          <w:tcPr>
            <w:tcW w:w="1560" w:type="dxa"/>
          </w:tcPr>
          <w:p w:rsidR="007A5CB2" w:rsidRPr="00493BB6" w:rsidRDefault="007A5CB2" w:rsidP="00F4401E">
            <w:pPr>
              <w:jc w:val="center"/>
              <w:rPr>
                <w:rFonts w:asciiTheme="majorBidi" w:hAnsiTheme="majorBidi" w:cstheme="majorBidi"/>
                <w:sz w:val="17"/>
                <w:szCs w:val="17"/>
              </w:rPr>
            </w:pPr>
            <w:r w:rsidRPr="00493BB6">
              <w:rPr>
                <w:rFonts w:asciiTheme="majorBidi" w:hAnsiTheme="majorBidi" w:cstheme="majorBidi"/>
                <w:sz w:val="17"/>
                <w:szCs w:val="17"/>
              </w:rPr>
              <w:t>Wind and tidal</w:t>
            </w:r>
          </w:p>
        </w:tc>
        <w:tc>
          <w:tcPr>
            <w:tcW w:w="1134" w:type="dxa"/>
            <w:vAlign w:val="bottom"/>
          </w:tcPr>
          <w:p w:rsidR="007A5CB2" w:rsidRPr="00493BB6" w:rsidRDefault="007A5CB2" w:rsidP="00F4401E">
            <w:pPr>
              <w:jc w:val="center"/>
              <w:rPr>
                <w:rFonts w:asciiTheme="majorBidi" w:hAnsiTheme="majorBidi" w:cstheme="majorBidi"/>
                <w:sz w:val="17"/>
                <w:szCs w:val="17"/>
              </w:rPr>
            </w:pPr>
            <w:r w:rsidRPr="00493BB6">
              <w:rPr>
                <w:rFonts w:asciiTheme="majorBidi" w:hAnsiTheme="majorBidi" w:cstheme="majorBidi"/>
                <w:sz w:val="17"/>
                <w:szCs w:val="17"/>
              </w:rPr>
              <w:t>418,791</w:t>
            </w:r>
          </w:p>
        </w:tc>
        <w:tc>
          <w:tcPr>
            <w:tcW w:w="1276" w:type="dxa"/>
          </w:tcPr>
          <w:p w:rsidR="007A5CB2" w:rsidRPr="00493BB6" w:rsidRDefault="007A5CB2" w:rsidP="00F4401E">
            <w:pPr>
              <w:jc w:val="center"/>
              <w:rPr>
                <w:rFonts w:asciiTheme="majorBidi" w:hAnsiTheme="majorBidi" w:cstheme="majorBidi"/>
                <w:sz w:val="17"/>
                <w:szCs w:val="17"/>
              </w:rPr>
            </w:pPr>
            <w:r w:rsidRPr="00493BB6">
              <w:rPr>
                <w:rFonts w:asciiTheme="majorBidi" w:hAnsiTheme="majorBidi" w:cstheme="majorBidi"/>
                <w:sz w:val="17"/>
                <w:szCs w:val="17"/>
              </w:rPr>
              <w:t>N/A</w:t>
            </w:r>
          </w:p>
        </w:tc>
        <w:tc>
          <w:tcPr>
            <w:tcW w:w="956" w:type="dxa"/>
            <w:vAlign w:val="bottom"/>
          </w:tcPr>
          <w:p w:rsidR="007A5CB2" w:rsidRPr="00493BB6" w:rsidRDefault="007A5CB2" w:rsidP="00F4401E">
            <w:pPr>
              <w:jc w:val="center"/>
              <w:rPr>
                <w:rFonts w:asciiTheme="majorBidi" w:hAnsiTheme="majorBidi" w:cstheme="majorBidi"/>
                <w:sz w:val="17"/>
                <w:szCs w:val="17"/>
              </w:rPr>
            </w:pPr>
            <w:r w:rsidRPr="00493BB6">
              <w:rPr>
                <w:rFonts w:asciiTheme="majorBidi" w:hAnsiTheme="majorBidi" w:cstheme="majorBidi"/>
                <w:sz w:val="17"/>
                <w:szCs w:val="17"/>
              </w:rPr>
              <w:t>0</w:t>
            </w:r>
          </w:p>
        </w:tc>
        <w:tc>
          <w:tcPr>
            <w:tcW w:w="957" w:type="dxa"/>
            <w:vAlign w:val="bottom"/>
          </w:tcPr>
          <w:p w:rsidR="007A5CB2" w:rsidRPr="00493BB6" w:rsidRDefault="007A5CB2" w:rsidP="00F4401E">
            <w:pPr>
              <w:jc w:val="center"/>
              <w:rPr>
                <w:rFonts w:asciiTheme="majorBidi" w:hAnsiTheme="majorBidi" w:cstheme="majorBidi"/>
                <w:sz w:val="17"/>
                <w:szCs w:val="17"/>
              </w:rPr>
            </w:pPr>
            <w:r w:rsidRPr="00493BB6">
              <w:rPr>
                <w:rFonts w:asciiTheme="majorBidi" w:hAnsiTheme="majorBidi" w:cstheme="majorBidi"/>
                <w:sz w:val="17"/>
                <w:szCs w:val="17"/>
              </w:rPr>
              <w:t>0</w:t>
            </w:r>
          </w:p>
        </w:tc>
        <w:tc>
          <w:tcPr>
            <w:tcW w:w="957" w:type="dxa"/>
            <w:vAlign w:val="bottom"/>
          </w:tcPr>
          <w:p w:rsidR="007A5CB2" w:rsidRPr="00493BB6" w:rsidRDefault="007A5CB2" w:rsidP="00F4401E">
            <w:pPr>
              <w:jc w:val="center"/>
              <w:rPr>
                <w:rFonts w:asciiTheme="majorBidi" w:hAnsiTheme="majorBidi" w:cstheme="majorBidi"/>
                <w:sz w:val="17"/>
                <w:szCs w:val="17"/>
              </w:rPr>
            </w:pPr>
            <w:r w:rsidRPr="00493BB6">
              <w:rPr>
                <w:rFonts w:asciiTheme="majorBidi" w:hAnsiTheme="majorBidi" w:cstheme="majorBidi"/>
                <w:sz w:val="17"/>
                <w:szCs w:val="17"/>
              </w:rPr>
              <w:t>0</w:t>
            </w:r>
          </w:p>
        </w:tc>
        <w:tc>
          <w:tcPr>
            <w:tcW w:w="957" w:type="dxa"/>
            <w:vAlign w:val="bottom"/>
          </w:tcPr>
          <w:p w:rsidR="007A5CB2" w:rsidRPr="00493BB6" w:rsidRDefault="007A5CB2" w:rsidP="00F4401E">
            <w:pPr>
              <w:jc w:val="center"/>
              <w:rPr>
                <w:rFonts w:asciiTheme="majorBidi" w:hAnsiTheme="majorBidi" w:cstheme="majorBidi"/>
                <w:sz w:val="17"/>
                <w:szCs w:val="17"/>
              </w:rPr>
            </w:pPr>
            <w:r w:rsidRPr="00493BB6">
              <w:rPr>
                <w:rFonts w:asciiTheme="majorBidi" w:hAnsiTheme="majorBidi" w:cstheme="majorBidi"/>
                <w:sz w:val="17"/>
                <w:szCs w:val="17"/>
              </w:rPr>
              <w:t>0</w:t>
            </w:r>
          </w:p>
        </w:tc>
        <w:tc>
          <w:tcPr>
            <w:tcW w:w="1418" w:type="dxa"/>
            <w:vAlign w:val="bottom"/>
          </w:tcPr>
          <w:p w:rsidR="007A5CB2" w:rsidRPr="00493BB6" w:rsidRDefault="007A5CB2" w:rsidP="00F4401E">
            <w:pPr>
              <w:jc w:val="center"/>
              <w:rPr>
                <w:rFonts w:asciiTheme="majorBidi" w:hAnsiTheme="majorBidi" w:cstheme="majorBidi"/>
                <w:sz w:val="17"/>
                <w:szCs w:val="17"/>
              </w:rPr>
            </w:pPr>
            <w:r w:rsidRPr="00493BB6">
              <w:rPr>
                <w:rFonts w:asciiTheme="majorBidi" w:hAnsiTheme="majorBidi" w:cstheme="majorBidi"/>
                <w:sz w:val="17"/>
                <w:szCs w:val="17"/>
              </w:rPr>
              <w:t>0</w:t>
            </w:r>
          </w:p>
        </w:tc>
      </w:tr>
      <w:tr w:rsidR="007A5CB2" w:rsidRPr="00BD0ED8" w:rsidTr="00F4401E">
        <w:tc>
          <w:tcPr>
            <w:tcW w:w="1560" w:type="dxa"/>
          </w:tcPr>
          <w:p w:rsidR="007A5CB2" w:rsidRPr="00493BB6" w:rsidRDefault="007A5CB2" w:rsidP="00F4401E">
            <w:pPr>
              <w:jc w:val="center"/>
              <w:rPr>
                <w:rFonts w:asciiTheme="majorBidi" w:hAnsiTheme="majorBidi" w:cstheme="majorBidi"/>
                <w:sz w:val="17"/>
                <w:szCs w:val="17"/>
              </w:rPr>
            </w:pPr>
            <w:r w:rsidRPr="00493BB6">
              <w:rPr>
                <w:rFonts w:asciiTheme="majorBidi" w:hAnsiTheme="majorBidi" w:cstheme="majorBidi"/>
                <w:sz w:val="17"/>
                <w:szCs w:val="17"/>
              </w:rPr>
              <w:t>Nuclear</w:t>
            </w:r>
          </w:p>
        </w:tc>
        <w:tc>
          <w:tcPr>
            <w:tcW w:w="1134" w:type="dxa"/>
            <w:vAlign w:val="bottom"/>
          </w:tcPr>
          <w:p w:rsidR="007A5CB2" w:rsidRPr="00493BB6" w:rsidRDefault="007A5CB2" w:rsidP="00F4401E">
            <w:pPr>
              <w:jc w:val="center"/>
              <w:rPr>
                <w:rFonts w:asciiTheme="majorBidi" w:hAnsiTheme="majorBidi" w:cstheme="majorBidi"/>
                <w:sz w:val="17"/>
                <w:szCs w:val="17"/>
              </w:rPr>
            </w:pPr>
            <w:r w:rsidRPr="00493BB6">
              <w:rPr>
                <w:rFonts w:asciiTheme="majorBidi" w:hAnsiTheme="majorBidi" w:cstheme="majorBidi"/>
                <w:sz w:val="17"/>
                <w:szCs w:val="17"/>
              </w:rPr>
              <w:t>4,595,198</w:t>
            </w:r>
          </w:p>
        </w:tc>
        <w:tc>
          <w:tcPr>
            <w:tcW w:w="1276" w:type="dxa"/>
          </w:tcPr>
          <w:p w:rsidR="007A5CB2" w:rsidRPr="00493BB6" w:rsidRDefault="007A5CB2" w:rsidP="00F4401E">
            <w:pPr>
              <w:jc w:val="center"/>
              <w:rPr>
                <w:rFonts w:asciiTheme="majorBidi" w:hAnsiTheme="majorBidi" w:cstheme="majorBidi"/>
                <w:sz w:val="17"/>
                <w:szCs w:val="17"/>
              </w:rPr>
            </w:pPr>
            <w:r w:rsidRPr="00493BB6">
              <w:rPr>
                <w:rFonts w:asciiTheme="majorBidi" w:hAnsiTheme="majorBidi" w:cstheme="majorBidi"/>
                <w:sz w:val="17"/>
                <w:szCs w:val="17"/>
              </w:rPr>
              <w:t>N/A</w:t>
            </w:r>
          </w:p>
        </w:tc>
        <w:tc>
          <w:tcPr>
            <w:tcW w:w="956" w:type="dxa"/>
            <w:vAlign w:val="bottom"/>
          </w:tcPr>
          <w:p w:rsidR="007A5CB2" w:rsidRPr="00493BB6" w:rsidRDefault="007A5CB2" w:rsidP="00F4401E">
            <w:pPr>
              <w:jc w:val="center"/>
              <w:rPr>
                <w:rFonts w:asciiTheme="majorBidi" w:hAnsiTheme="majorBidi" w:cstheme="majorBidi"/>
                <w:sz w:val="17"/>
                <w:szCs w:val="17"/>
              </w:rPr>
            </w:pPr>
            <w:r w:rsidRPr="00493BB6">
              <w:rPr>
                <w:rFonts w:asciiTheme="majorBidi" w:hAnsiTheme="majorBidi" w:cstheme="majorBidi"/>
                <w:sz w:val="17"/>
                <w:szCs w:val="17"/>
              </w:rPr>
              <w:t>0</w:t>
            </w:r>
          </w:p>
        </w:tc>
        <w:tc>
          <w:tcPr>
            <w:tcW w:w="957" w:type="dxa"/>
            <w:vAlign w:val="bottom"/>
          </w:tcPr>
          <w:p w:rsidR="007A5CB2" w:rsidRPr="00493BB6" w:rsidRDefault="007A5CB2" w:rsidP="00F4401E">
            <w:pPr>
              <w:jc w:val="center"/>
              <w:rPr>
                <w:rFonts w:asciiTheme="majorBidi" w:hAnsiTheme="majorBidi" w:cstheme="majorBidi"/>
                <w:sz w:val="17"/>
                <w:szCs w:val="17"/>
              </w:rPr>
            </w:pPr>
            <w:r w:rsidRPr="00493BB6">
              <w:rPr>
                <w:rFonts w:asciiTheme="majorBidi" w:hAnsiTheme="majorBidi" w:cstheme="majorBidi"/>
                <w:sz w:val="17"/>
                <w:szCs w:val="17"/>
              </w:rPr>
              <w:t>0</w:t>
            </w:r>
          </w:p>
        </w:tc>
        <w:tc>
          <w:tcPr>
            <w:tcW w:w="957" w:type="dxa"/>
            <w:vAlign w:val="bottom"/>
          </w:tcPr>
          <w:p w:rsidR="007A5CB2" w:rsidRPr="00493BB6" w:rsidRDefault="007A5CB2" w:rsidP="00F4401E">
            <w:pPr>
              <w:jc w:val="center"/>
              <w:rPr>
                <w:rFonts w:asciiTheme="majorBidi" w:hAnsiTheme="majorBidi" w:cstheme="majorBidi"/>
                <w:sz w:val="17"/>
                <w:szCs w:val="17"/>
              </w:rPr>
            </w:pPr>
            <w:r w:rsidRPr="00493BB6">
              <w:rPr>
                <w:rFonts w:asciiTheme="majorBidi" w:hAnsiTheme="majorBidi" w:cstheme="majorBidi"/>
                <w:sz w:val="17"/>
                <w:szCs w:val="17"/>
              </w:rPr>
              <w:t>0</w:t>
            </w:r>
          </w:p>
        </w:tc>
        <w:tc>
          <w:tcPr>
            <w:tcW w:w="957" w:type="dxa"/>
            <w:vAlign w:val="bottom"/>
          </w:tcPr>
          <w:p w:rsidR="007A5CB2" w:rsidRPr="00493BB6" w:rsidRDefault="007A5CB2" w:rsidP="00F4401E">
            <w:pPr>
              <w:jc w:val="center"/>
              <w:rPr>
                <w:rFonts w:asciiTheme="majorBidi" w:hAnsiTheme="majorBidi" w:cstheme="majorBidi"/>
                <w:sz w:val="17"/>
                <w:szCs w:val="17"/>
              </w:rPr>
            </w:pPr>
            <w:r w:rsidRPr="00493BB6">
              <w:rPr>
                <w:rFonts w:asciiTheme="majorBidi" w:hAnsiTheme="majorBidi" w:cstheme="majorBidi"/>
                <w:sz w:val="17"/>
                <w:szCs w:val="17"/>
              </w:rPr>
              <w:t>0</w:t>
            </w:r>
          </w:p>
        </w:tc>
        <w:tc>
          <w:tcPr>
            <w:tcW w:w="1418" w:type="dxa"/>
            <w:vAlign w:val="bottom"/>
          </w:tcPr>
          <w:p w:rsidR="007A5CB2" w:rsidRPr="00493BB6" w:rsidRDefault="007A5CB2" w:rsidP="00F4401E">
            <w:pPr>
              <w:jc w:val="center"/>
              <w:rPr>
                <w:rFonts w:asciiTheme="majorBidi" w:hAnsiTheme="majorBidi" w:cstheme="majorBidi"/>
                <w:sz w:val="17"/>
                <w:szCs w:val="17"/>
              </w:rPr>
            </w:pPr>
            <w:r w:rsidRPr="00493BB6">
              <w:rPr>
                <w:rFonts w:asciiTheme="majorBidi" w:hAnsiTheme="majorBidi" w:cstheme="majorBidi"/>
                <w:sz w:val="17"/>
                <w:szCs w:val="17"/>
              </w:rPr>
              <w:t>0</w:t>
            </w:r>
          </w:p>
        </w:tc>
      </w:tr>
      <w:tr w:rsidR="007A5CB2" w:rsidRPr="00BD0ED8" w:rsidTr="00F4401E">
        <w:tc>
          <w:tcPr>
            <w:tcW w:w="1560" w:type="dxa"/>
          </w:tcPr>
          <w:p w:rsidR="007A5CB2" w:rsidRPr="00493BB6" w:rsidRDefault="007A5CB2" w:rsidP="00F4401E">
            <w:pPr>
              <w:jc w:val="center"/>
              <w:rPr>
                <w:rFonts w:asciiTheme="majorBidi" w:hAnsiTheme="majorBidi" w:cstheme="majorBidi"/>
                <w:sz w:val="17"/>
                <w:szCs w:val="17"/>
              </w:rPr>
            </w:pPr>
            <w:r w:rsidRPr="00493BB6">
              <w:rPr>
                <w:rFonts w:asciiTheme="majorBidi" w:hAnsiTheme="majorBidi" w:cstheme="majorBidi"/>
                <w:sz w:val="17"/>
                <w:szCs w:val="17"/>
              </w:rPr>
              <w:t>Total</w:t>
            </w:r>
          </w:p>
        </w:tc>
        <w:tc>
          <w:tcPr>
            <w:tcW w:w="1134" w:type="dxa"/>
            <w:vAlign w:val="bottom"/>
          </w:tcPr>
          <w:p w:rsidR="007A5CB2" w:rsidRPr="00493BB6" w:rsidRDefault="007A5CB2" w:rsidP="00F4401E">
            <w:pPr>
              <w:jc w:val="center"/>
              <w:rPr>
                <w:rFonts w:asciiTheme="majorBidi" w:hAnsiTheme="majorBidi" w:cstheme="majorBidi"/>
                <w:sz w:val="17"/>
                <w:szCs w:val="17"/>
              </w:rPr>
            </w:pPr>
            <w:r w:rsidRPr="00493BB6">
              <w:rPr>
                <w:rFonts w:asciiTheme="majorBidi" w:hAnsiTheme="majorBidi" w:cstheme="majorBidi"/>
                <w:sz w:val="17"/>
                <w:szCs w:val="17"/>
              </w:rPr>
              <w:t>157,508,998</w:t>
            </w:r>
          </w:p>
        </w:tc>
        <w:tc>
          <w:tcPr>
            <w:tcW w:w="5103" w:type="dxa"/>
            <w:gridSpan w:val="5"/>
          </w:tcPr>
          <w:p w:rsidR="007A5CB2" w:rsidRPr="00493BB6" w:rsidRDefault="007A5CB2" w:rsidP="00F4401E">
            <w:pPr>
              <w:jc w:val="center"/>
              <w:rPr>
                <w:rFonts w:asciiTheme="majorBidi" w:hAnsiTheme="majorBidi" w:cstheme="majorBidi"/>
                <w:sz w:val="17"/>
                <w:szCs w:val="17"/>
              </w:rPr>
            </w:pPr>
          </w:p>
        </w:tc>
        <w:tc>
          <w:tcPr>
            <w:tcW w:w="1418" w:type="dxa"/>
            <w:vAlign w:val="bottom"/>
          </w:tcPr>
          <w:p w:rsidR="007A5CB2" w:rsidRPr="00493BB6" w:rsidRDefault="007A5CB2" w:rsidP="00F4401E">
            <w:pPr>
              <w:jc w:val="center"/>
              <w:rPr>
                <w:rFonts w:asciiTheme="majorBidi" w:hAnsiTheme="majorBidi" w:cstheme="majorBidi"/>
                <w:sz w:val="17"/>
                <w:szCs w:val="17"/>
              </w:rPr>
            </w:pPr>
            <w:r w:rsidRPr="00493BB6">
              <w:rPr>
                <w:rFonts w:asciiTheme="majorBidi" w:hAnsiTheme="majorBidi" w:cstheme="majorBidi"/>
                <w:sz w:val="17"/>
                <w:szCs w:val="17"/>
                <w:lang w:val="en-US" w:eastAsia="en-US"/>
              </w:rPr>
              <w:t>855,964,495</w:t>
            </w:r>
          </w:p>
        </w:tc>
      </w:tr>
    </w:tbl>
    <w:p w:rsidR="007A5CB2" w:rsidRDefault="00607986" w:rsidP="007A5CB2">
      <w:pPr>
        <w:ind w:left="-426"/>
        <w:jc w:val="both"/>
        <w:rPr>
          <w:sz w:val="18"/>
          <w:szCs w:val="12"/>
        </w:rPr>
      </w:pPr>
      <w:r w:rsidRPr="00BD0ED8">
        <w:rPr>
          <w:sz w:val="18"/>
          <w:szCs w:val="12"/>
        </w:rPr>
        <w:t xml:space="preserve">* Source: </w:t>
      </w:r>
      <w:r w:rsidR="00BB2E83">
        <w:rPr>
          <w:sz w:val="18"/>
          <w:szCs w:val="12"/>
        </w:rPr>
        <w:fldChar w:fldCharType="begin"/>
      </w:r>
      <w:r w:rsidR="007A5CB2">
        <w:rPr>
          <w:sz w:val="18"/>
          <w:szCs w:val="12"/>
        </w:rPr>
        <w:instrText>ADDIN RW.CITE{{59 Anonymous; 60 Anonymous; 84 Anonymous}}</w:instrText>
      </w:r>
      <w:r w:rsidR="00BB2E83">
        <w:rPr>
          <w:sz w:val="18"/>
          <w:szCs w:val="12"/>
        </w:rPr>
        <w:fldChar w:fldCharType="separate"/>
      </w:r>
      <w:r w:rsidR="00571DAA">
        <w:rPr>
          <w:sz w:val="18"/>
          <w:szCs w:val="12"/>
        </w:rPr>
        <w:t>[8-10]</w:t>
      </w:r>
      <w:r w:rsidR="00BB2E83">
        <w:rPr>
          <w:sz w:val="18"/>
          <w:szCs w:val="12"/>
        </w:rPr>
        <w:fldChar w:fldCharType="end"/>
      </w:r>
    </w:p>
    <w:p w:rsidR="00607986" w:rsidRPr="005D5C1C" w:rsidRDefault="00607986" w:rsidP="007A5CB2">
      <w:pPr>
        <w:ind w:left="-426"/>
        <w:jc w:val="both"/>
        <w:rPr>
          <w:sz w:val="18"/>
          <w:szCs w:val="12"/>
        </w:rPr>
      </w:pPr>
      <w:r w:rsidRPr="00BD0ED8">
        <w:rPr>
          <w:sz w:val="18"/>
          <w:szCs w:val="18"/>
        </w:rPr>
        <w:t xml:space="preserve">* </w:t>
      </w:r>
      <w:r w:rsidRPr="00BD0ED8">
        <w:rPr>
          <w:iCs/>
          <w:color w:val="000000"/>
          <w:sz w:val="18"/>
          <w:szCs w:val="18"/>
        </w:rPr>
        <w:t xml:space="preserve">Source: </w:t>
      </w:r>
      <w:r w:rsidR="00BB2E83">
        <w:rPr>
          <w:iCs/>
          <w:color w:val="000000"/>
          <w:sz w:val="18"/>
          <w:szCs w:val="18"/>
        </w:rPr>
        <w:fldChar w:fldCharType="begin"/>
      </w:r>
      <w:r w:rsidR="00240D15">
        <w:rPr>
          <w:iCs/>
          <w:color w:val="000000"/>
          <w:sz w:val="18"/>
          <w:szCs w:val="18"/>
        </w:rPr>
        <w:instrText>ADDIN RW.CITE{{17 Anonymous}}</w:instrText>
      </w:r>
      <w:r w:rsidR="00BB2E83">
        <w:rPr>
          <w:iCs/>
          <w:color w:val="000000"/>
          <w:sz w:val="18"/>
          <w:szCs w:val="18"/>
        </w:rPr>
        <w:fldChar w:fldCharType="separate"/>
      </w:r>
      <w:r w:rsidR="00571DAA">
        <w:rPr>
          <w:iCs/>
          <w:color w:val="000000"/>
          <w:sz w:val="18"/>
          <w:szCs w:val="18"/>
        </w:rPr>
        <w:t>[1]</w:t>
      </w:r>
      <w:r w:rsidR="00BB2E83">
        <w:rPr>
          <w:iCs/>
          <w:color w:val="000000"/>
          <w:sz w:val="18"/>
          <w:szCs w:val="18"/>
        </w:rPr>
        <w:fldChar w:fldCharType="end"/>
      </w:r>
    </w:p>
    <w:p w:rsidR="00607986" w:rsidRDefault="00607986" w:rsidP="00607986">
      <w:pPr>
        <w:ind w:left="-284"/>
      </w:pPr>
    </w:p>
    <w:p w:rsidR="007A5CB2" w:rsidRDefault="007A5CB2" w:rsidP="00607986">
      <w:pPr>
        <w:ind w:left="-284"/>
      </w:pPr>
    </w:p>
    <w:p w:rsidR="007A5CB2" w:rsidRDefault="007A5CB2" w:rsidP="00607986">
      <w:pPr>
        <w:ind w:left="-284"/>
      </w:pPr>
    </w:p>
    <w:p w:rsidR="007A5CB2" w:rsidRDefault="007A5CB2" w:rsidP="00607986">
      <w:pPr>
        <w:ind w:left="-284"/>
      </w:pPr>
    </w:p>
    <w:p w:rsidR="006404A9" w:rsidRDefault="006404A9" w:rsidP="00607986">
      <w:pPr>
        <w:ind w:left="-284"/>
      </w:pPr>
    </w:p>
    <w:p w:rsidR="006404A9" w:rsidRDefault="006404A9" w:rsidP="00607986">
      <w:pPr>
        <w:ind w:left="-284"/>
      </w:pPr>
    </w:p>
    <w:p w:rsidR="007A5CB2" w:rsidRDefault="007A5CB2" w:rsidP="00607986">
      <w:pPr>
        <w:ind w:left="-284"/>
      </w:pPr>
    </w:p>
    <w:p w:rsidR="007A5CB2" w:rsidRDefault="007A5CB2" w:rsidP="00607986">
      <w:pPr>
        <w:ind w:left="-284"/>
      </w:pPr>
    </w:p>
    <w:p w:rsidR="007A5CB2" w:rsidRDefault="007A5CB2" w:rsidP="00607986">
      <w:pPr>
        <w:ind w:left="-284"/>
      </w:pPr>
    </w:p>
    <w:p w:rsidR="007A5CB2" w:rsidRDefault="007A5CB2" w:rsidP="00607986">
      <w:pPr>
        <w:ind w:left="-284"/>
      </w:pPr>
    </w:p>
    <w:p w:rsidR="007A5CB2" w:rsidRDefault="007A5CB2" w:rsidP="00607986">
      <w:pPr>
        <w:ind w:left="-284"/>
      </w:pPr>
    </w:p>
    <w:p w:rsidR="00352125" w:rsidRDefault="00352125" w:rsidP="007A5CB2">
      <w:pPr>
        <w:ind w:left="-284"/>
      </w:pPr>
    </w:p>
    <w:p w:rsidR="007A5CB2" w:rsidRPr="00BD0ED8" w:rsidRDefault="00607986" w:rsidP="007A5CB2">
      <w:pPr>
        <w:ind w:left="-284"/>
        <w:rPr>
          <w:b/>
          <w:bCs/>
          <w:sz w:val="28"/>
          <w:szCs w:val="28"/>
        </w:rPr>
      </w:pPr>
      <w:r w:rsidRPr="00BD0ED8">
        <w:lastRenderedPageBreak/>
        <w:t xml:space="preserve">Table A.6. </w:t>
      </w:r>
      <w:r w:rsidRPr="00BD0ED8">
        <w:rPr>
          <w:rFonts w:ascii="TimesNewRomanPSMT" w:hAnsi="TimesNewRomanPSMT" w:cs="TimesNewRomanPSMT"/>
        </w:rPr>
        <w:t xml:space="preserve">GHG emissions </w:t>
      </w:r>
      <w:r w:rsidRPr="00BD0ED8">
        <w:t>in Ontario</w:t>
      </w:r>
      <w:r w:rsidRPr="00BD0ED8">
        <w:rPr>
          <w:lang w:val="en-CA"/>
        </w:rPr>
        <w:t xml:space="preserve"> </w:t>
      </w:r>
      <w:r w:rsidRPr="00BD0ED8">
        <w:t>from</w:t>
      </w:r>
      <w:r w:rsidRPr="00BD0ED8">
        <w:rPr>
          <w:rFonts w:ascii="TimesNewRomanPSMT" w:hAnsi="TimesNewRomanPSMT" w:cs="TimesNewRomanPSMT"/>
        </w:rPr>
        <w:t xml:space="preserve"> electricity </w:t>
      </w:r>
      <w:r w:rsidRPr="00BD0ED8">
        <w:t>generation</w:t>
      </w:r>
      <w:r w:rsidRPr="00BD0ED8">
        <w:rPr>
          <w:rFonts w:ascii="TimesNewRomanPSMT" w:hAnsi="TimesNewRomanPSMT" w:cs="TimesNewRomanPSMT"/>
        </w:rPr>
        <w:t>, 2004</w:t>
      </w:r>
      <w:r w:rsidR="007A5CB2">
        <w:rPr>
          <w:rFonts w:ascii="TimesNewRomanPSMT" w:hAnsi="TimesNewRomanPSMT" w:cs="TimesNewRomanPSMT"/>
        </w:rPr>
        <w:t>-2006</w:t>
      </w:r>
      <w:r w:rsidRPr="00BD0ED8">
        <w:t xml:space="preserve"> </w:t>
      </w:r>
      <w:r w:rsidR="00BB2E83">
        <w:rPr>
          <w:rFonts w:ascii="TimesNewRomanPSMT" w:hAnsi="TimesNewRomanPSMT" w:cs="TimesNewRomanPSMT"/>
        </w:rPr>
        <w:fldChar w:fldCharType="begin"/>
      </w:r>
      <w:r w:rsidR="007A5CB2">
        <w:rPr>
          <w:rFonts w:ascii="TimesNewRomanPSMT" w:hAnsi="TimesNewRomanPSMT" w:cs="TimesNewRomanPSMT"/>
        </w:rPr>
        <w:instrText>ADDIN RW.CITE{{59 Anonymous; 60 Anonymous; 84 Anonymous; 17 Anonymous}}</w:instrText>
      </w:r>
      <w:r w:rsidR="00BB2E83">
        <w:rPr>
          <w:rFonts w:ascii="TimesNewRomanPSMT" w:hAnsi="TimesNewRomanPSMT" w:cs="TimesNewRomanPSMT"/>
        </w:rPr>
        <w:fldChar w:fldCharType="separate"/>
      </w:r>
      <w:r w:rsidR="00571DAA">
        <w:rPr>
          <w:rFonts w:ascii="TimesNewRomanPSMT" w:hAnsi="TimesNewRomanPSMT" w:cs="TimesNewRomanPSMT"/>
        </w:rPr>
        <w:t>[1, 8-10]</w:t>
      </w:r>
      <w:r w:rsidR="00BB2E83">
        <w:rPr>
          <w:rFonts w:ascii="TimesNewRomanPSMT" w:hAnsi="TimesNewRomanPSMT" w:cs="TimesNewRomanPSMT"/>
        </w:rPr>
        <w:fldChar w:fldCharType="end"/>
      </w:r>
      <w:r w:rsidR="007A5CB2" w:rsidRPr="00BD0ED8">
        <w:t xml:space="preserve"> </w:t>
      </w:r>
    </w:p>
    <w:tbl>
      <w:tblPr>
        <w:tblW w:w="9215"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560"/>
        <w:gridCol w:w="1134"/>
        <w:gridCol w:w="1276"/>
        <w:gridCol w:w="956"/>
        <w:gridCol w:w="36"/>
        <w:gridCol w:w="921"/>
        <w:gridCol w:w="957"/>
        <w:gridCol w:w="957"/>
        <w:gridCol w:w="1418"/>
      </w:tblGrid>
      <w:tr w:rsidR="007A5CB2" w:rsidRPr="00BD0ED8" w:rsidTr="00F4401E">
        <w:trPr>
          <w:trHeight w:val="293"/>
        </w:trPr>
        <w:tc>
          <w:tcPr>
            <w:tcW w:w="1560" w:type="dxa"/>
          </w:tcPr>
          <w:p w:rsidR="007A5CB2" w:rsidRPr="007A5CB2" w:rsidRDefault="007A5CB2" w:rsidP="003D304A">
            <w:pPr>
              <w:jc w:val="center"/>
              <w:rPr>
                <w:b/>
                <w:bCs/>
                <w:sz w:val="17"/>
                <w:szCs w:val="17"/>
              </w:rPr>
            </w:pPr>
            <w:r w:rsidRPr="007A5CB2">
              <w:rPr>
                <w:b/>
                <w:bCs/>
                <w:sz w:val="17"/>
                <w:szCs w:val="17"/>
              </w:rPr>
              <w:t>Year</w:t>
            </w:r>
          </w:p>
        </w:tc>
        <w:tc>
          <w:tcPr>
            <w:tcW w:w="7655" w:type="dxa"/>
            <w:gridSpan w:val="8"/>
          </w:tcPr>
          <w:p w:rsidR="007A5CB2" w:rsidRPr="007A5CB2" w:rsidRDefault="007A5CB2" w:rsidP="003D304A">
            <w:pPr>
              <w:jc w:val="center"/>
              <w:rPr>
                <w:b/>
                <w:bCs/>
                <w:sz w:val="17"/>
                <w:szCs w:val="17"/>
              </w:rPr>
            </w:pPr>
            <w:r w:rsidRPr="007A5CB2">
              <w:rPr>
                <w:b/>
                <w:bCs/>
                <w:sz w:val="17"/>
                <w:szCs w:val="17"/>
              </w:rPr>
              <w:t>2004</w:t>
            </w:r>
          </w:p>
        </w:tc>
      </w:tr>
      <w:tr w:rsidR="00607986" w:rsidRPr="00BD0ED8" w:rsidTr="003D304A">
        <w:trPr>
          <w:trHeight w:val="293"/>
        </w:trPr>
        <w:tc>
          <w:tcPr>
            <w:tcW w:w="1560" w:type="dxa"/>
            <w:vMerge w:val="restart"/>
          </w:tcPr>
          <w:p w:rsidR="00607986" w:rsidRPr="00157447" w:rsidRDefault="00607986" w:rsidP="003D304A">
            <w:pPr>
              <w:jc w:val="center"/>
              <w:rPr>
                <w:sz w:val="17"/>
                <w:szCs w:val="17"/>
              </w:rPr>
            </w:pPr>
            <w:r w:rsidRPr="00157447">
              <w:rPr>
                <w:sz w:val="17"/>
                <w:szCs w:val="17"/>
              </w:rPr>
              <w:t>Energy Source*</w:t>
            </w:r>
          </w:p>
          <w:p w:rsidR="00607986" w:rsidRPr="00157447" w:rsidRDefault="00607986" w:rsidP="003D304A">
            <w:pPr>
              <w:jc w:val="center"/>
              <w:rPr>
                <w:sz w:val="17"/>
                <w:szCs w:val="17"/>
              </w:rPr>
            </w:pPr>
          </w:p>
        </w:tc>
        <w:tc>
          <w:tcPr>
            <w:tcW w:w="1134" w:type="dxa"/>
            <w:vMerge w:val="restart"/>
          </w:tcPr>
          <w:p w:rsidR="00607986" w:rsidRPr="00157447" w:rsidRDefault="00607986" w:rsidP="003D304A">
            <w:pPr>
              <w:jc w:val="center"/>
              <w:rPr>
                <w:sz w:val="17"/>
                <w:szCs w:val="17"/>
              </w:rPr>
            </w:pPr>
            <w:r w:rsidRPr="00157447">
              <w:rPr>
                <w:sz w:val="17"/>
                <w:szCs w:val="17"/>
              </w:rPr>
              <w:t>Electricity* Generated (MWh)</w:t>
            </w:r>
          </w:p>
        </w:tc>
        <w:tc>
          <w:tcPr>
            <w:tcW w:w="1276" w:type="dxa"/>
            <w:vMerge w:val="restart"/>
          </w:tcPr>
          <w:p w:rsidR="00607986" w:rsidRPr="00157447" w:rsidRDefault="00607986" w:rsidP="003D304A">
            <w:pPr>
              <w:jc w:val="center"/>
              <w:rPr>
                <w:sz w:val="17"/>
                <w:szCs w:val="17"/>
              </w:rPr>
            </w:pPr>
            <w:r w:rsidRPr="00157447">
              <w:rPr>
                <w:sz w:val="17"/>
                <w:szCs w:val="17"/>
              </w:rPr>
              <w:t>Fuel Input*</w:t>
            </w:r>
          </w:p>
          <w:p w:rsidR="00607986" w:rsidRPr="00157447" w:rsidRDefault="00607986" w:rsidP="003D304A">
            <w:pPr>
              <w:jc w:val="center"/>
              <w:rPr>
                <w:sz w:val="17"/>
                <w:szCs w:val="17"/>
              </w:rPr>
            </w:pPr>
          </w:p>
        </w:tc>
        <w:tc>
          <w:tcPr>
            <w:tcW w:w="2870" w:type="dxa"/>
            <w:gridSpan w:val="4"/>
          </w:tcPr>
          <w:p w:rsidR="00607986" w:rsidRPr="00157447" w:rsidRDefault="00607986" w:rsidP="003D304A">
            <w:pPr>
              <w:jc w:val="center"/>
              <w:rPr>
                <w:sz w:val="17"/>
                <w:szCs w:val="17"/>
              </w:rPr>
            </w:pPr>
            <w:r w:rsidRPr="00157447">
              <w:rPr>
                <w:sz w:val="17"/>
                <w:szCs w:val="17"/>
              </w:rPr>
              <w:t>Emission factor**</w:t>
            </w:r>
          </w:p>
        </w:tc>
        <w:tc>
          <w:tcPr>
            <w:tcW w:w="957" w:type="dxa"/>
            <w:vMerge w:val="restart"/>
          </w:tcPr>
          <w:p w:rsidR="00607986" w:rsidRPr="00157447" w:rsidRDefault="00607986" w:rsidP="003D304A">
            <w:pPr>
              <w:jc w:val="center"/>
              <w:rPr>
                <w:sz w:val="17"/>
                <w:szCs w:val="17"/>
              </w:rPr>
            </w:pPr>
            <w:r w:rsidRPr="00157447">
              <w:rPr>
                <w:sz w:val="17"/>
                <w:szCs w:val="17"/>
              </w:rPr>
              <w:t>CO</w:t>
            </w:r>
            <w:r w:rsidRPr="00157447">
              <w:rPr>
                <w:sz w:val="17"/>
                <w:szCs w:val="17"/>
                <w:vertAlign w:val="subscript"/>
              </w:rPr>
              <w:t>2eq</w:t>
            </w:r>
            <w:r w:rsidRPr="00157447">
              <w:rPr>
                <w:sz w:val="17"/>
                <w:szCs w:val="17"/>
              </w:rPr>
              <w:t>/</w:t>
            </w:r>
          </w:p>
          <w:p w:rsidR="00607986" w:rsidRPr="00157447" w:rsidRDefault="00607986" w:rsidP="003D304A">
            <w:pPr>
              <w:jc w:val="center"/>
              <w:rPr>
                <w:sz w:val="17"/>
                <w:szCs w:val="17"/>
              </w:rPr>
            </w:pPr>
            <w:r w:rsidRPr="00157447">
              <w:rPr>
                <w:sz w:val="17"/>
                <w:szCs w:val="17"/>
              </w:rPr>
              <w:t>quaintly fuel</w:t>
            </w:r>
          </w:p>
        </w:tc>
        <w:tc>
          <w:tcPr>
            <w:tcW w:w="1418" w:type="dxa"/>
            <w:vMerge w:val="restart"/>
          </w:tcPr>
          <w:p w:rsidR="00607986" w:rsidRPr="00157447" w:rsidRDefault="00607986" w:rsidP="003D304A">
            <w:pPr>
              <w:jc w:val="center"/>
              <w:rPr>
                <w:sz w:val="17"/>
                <w:szCs w:val="17"/>
              </w:rPr>
            </w:pPr>
            <w:r w:rsidRPr="00157447">
              <w:rPr>
                <w:sz w:val="17"/>
                <w:szCs w:val="17"/>
              </w:rPr>
              <w:t>Total GHG emission in</w:t>
            </w:r>
          </w:p>
          <w:p w:rsidR="00607986" w:rsidRPr="00157447" w:rsidRDefault="00607986" w:rsidP="003D304A">
            <w:pPr>
              <w:jc w:val="center"/>
              <w:rPr>
                <w:sz w:val="17"/>
                <w:szCs w:val="17"/>
              </w:rPr>
            </w:pPr>
            <w:r w:rsidRPr="00157447">
              <w:rPr>
                <w:sz w:val="17"/>
                <w:szCs w:val="17"/>
              </w:rPr>
              <w:t>kg CO</w:t>
            </w:r>
            <w:r w:rsidRPr="00157447">
              <w:rPr>
                <w:sz w:val="17"/>
                <w:szCs w:val="17"/>
                <w:vertAlign w:val="subscript"/>
              </w:rPr>
              <w:t>2eq</w:t>
            </w:r>
          </w:p>
        </w:tc>
      </w:tr>
      <w:tr w:rsidR="00607986" w:rsidRPr="00BD0ED8" w:rsidTr="003D304A">
        <w:trPr>
          <w:trHeight w:val="292"/>
        </w:trPr>
        <w:tc>
          <w:tcPr>
            <w:tcW w:w="1560" w:type="dxa"/>
            <w:vMerge/>
          </w:tcPr>
          <w:p w:rsidR="00607986" w:rsidRPr="00157447" w:rsidRDefault="00607986" w:rsidP="003D304A">
            <w:pPr>
              <w:jc w:val="center"/>
              <w:rPr>
                <w:sz w:val="17"/>
                <w:szCs w:val="17"/>
              </w:rPr>
            </w:pPr>
          </w:p>
        </w:tc>
        <w:tc>
          <w:tcPr>
            <w:tcW w:w="1134" w:type="dxa"/>
            <w:vMerge/>
          </w:tcPr>
          <w:p w:rsidR="00607986" w:rsidRPr="00157447" w:rsidRDefault="00607986" w:rsidP="003D304A">
            <w:pPr>
              <w:jc w:val="center"/>
              <w:rPr>
                <w:sz w:val="17"/>
                <w:szCs w:val="17"/>
              </w:rPr>
            </w:pPr>
          </w:p>
        </w:tc>
        <w:tc>
          <w:tcPr>
            <w:tcW w:w="1276" w:type="dxa"/>
            <w:vMerge/>
          </w:tcPr>
          <w:p w:rsidR="00607986" w:rsidRPr="00157447" w:rsidRDefault="00607986" w:rsidP="003D304A">
            <w:pPr>
              <w:jc w:val="center"/>
              <w:rPr>
                <w:sz w:val="17"/>
                <w:szCs w:val="17"/>
              </w:rPr>
            </w:pPr>
          </w:p>
        </w:tc>
        <w:tc>
          <w:tcPr>
            <w:tcW w:w="956" w:type="dxa"/>
          </w:tcPr>
          <w:p w:rsidR="00607986" w:rsidRPr="00157447" w:rsidRDefault="00607986" w:rsidP="003D304A">
            <w:pPr>
              <w:jc w:val="center"/>
              <w:rPr>
                <w:sz w:val="17"/>
                <w:szCs w:val="17"/>
              </w:rPr>
            </w:pPr>
            <w:r w:rsidRPr="00157447">
              <w:rPr>
                <w:sz w:val="17"/>
                <w:szCs w:val="17"/>
              </w:rPr>
              <w:t>CO</w:t>
            </w:r>
            <w:r w:rsidRPr="00157447">
              <w:rPr>
                <w:sz w:val="17"/>
                <w:szCs w:val="17"/>
                <w:vertAlign w:val="subscript"/>
              </w:rPr>
              <w:t>2</w:t>
            </w:r>
          </w:p>
        </w:tc>
        <w:tc>
          <w:tcPr>
            <w:tcW w:w="957" w:type="dxa"/>
            <w:gridSpan w:val="2"/>
          </w:tcPr>
          <w:p w:rsidR="00607986" w:rsidRPr="00157447" w:rsidRDefault="00607986" w:rsidP="003D304A">
            <w:pPr>
              <w:jc w:val="center"/>
              <w:rPr>
                <w:sz w:val="17"/>
                <w:szCs w:val="17"/>
              </w:rPr>
            </w:pPr>
            <w:r w:rsidRPr="00157447">
              <w:rPr>
                <w:sz w:val="17"/>
                <w:szCs w:val="17"/>
              </w:rPr>
              <w:t>CH</w:t>
            </w:r>
            <w:r w:rsidRPr="00157447">
              <w:rPr>
                <w:sz w:val="17"/>
                <w:szCs w:val="17"/>
                <w:vertAlign w:val="subscript"/>
              </w:rPr>
              <w:t>4</w:t>
            </w:r>
          </w:p>
        </w:tc>
        <w:tc>
          <w:tcPr>
            <w:tcW w:w="957" w:type="dxa"/>
          </w:tcPr>
          <w:p w:rsidR="00607986" w:rsidRPr="00157447" w:rsidRDefault="00607986" w:rsidP="003D304A">
            <w:pPr>
              <w:jc w:val="center"/>
              <w:rPr>
                <w:sz w:val="17"/>
                <w:szCs w:val="17"/>
              </w:rPr>
            </w:pPr>
            <w:r w:rsidRPr="00157447">
              <w:rPr>
                <w:sz w:val="17"/>
                <w:szCs w:val="17"/>
              </w:rPr>
              <w:t>N</w:t>
            </w:r>
            <w:r w:rsidRPr="00157447">
              <w:rPr>
                <w:sz w:val="17"/>
                <w:szCs w:val="17"/>
                <w:vertAlign w:val="subscript"/>
              </w:rPr>
              <w:t>2</w:t>
            </w:r>
            <w:r w:rsidRPr="00157447">
              <w:rPr>
                <w:sz w:val="17"/>
                <w:szCs w:val="17"/>
              </w:rPr>
              <w:t>O</w:t>
            </w:r>
          </w:p>
        </w:tc>
        <w:tc>
          <w:tcPr>
            <w:tcW w:w="957" w:type="dxa"/>
            <w:vMerge/>
          </w:tcPr>
          <w:p w:rsidR="00607986" w:rsidRPr="00157447" w:rsidRDefault="00607986" w:rsidP="003D304A">
            <w:pPr>
              <w:jc w:val="center"/>
              <w:rPr>
                <w:sz w:val="17"/>
                <w:szCs w:val="17"/>
              </w:rPr>
            </w:pPr>
          </w:p>
        </w:tc>
        <w:tc>
          <w:tcPr>
            <w:tcW w:w="1418" w:type="dxa"/>
            <w:vMerge/>
          </w:tcPr>
          <w:p w:rsidR="00607986" w:rsidRPr="00157447" w:rsidRDefault="00607986" w:rsidP="003D304A">
            <w:pPr>
              <w:jc w:val="center"/>
              <w:rPr>
                <w:sz w:val="17"/>
                <w:szCs w:val="17"/>
              </w:rPr>
            </w:pPr>
          </w:p>
        </w:tc>
      </w:tr>
      <w:tr w:rsidR="00182C0E" w:rsidRPr="00BD0ED8" w:rsidTr="003D304A">
        <w:tc>
          <w:tcPr>
            <w:tcW w:w="1560" w:type="dxa"/>
          </w:tcPr>
          <w:p w:rsidR="00182C0E" w:rsidRPr="00157447" w:rsidRDefault="00182C0E" w:rsidP="003D304A">
            <w:pPr>
              <w:rPr>
                <w:sz w:val="17"/>
                <w:szCs w:val="17"/>
              </w:rPr>
            </w:pPr>
            <w:r w:rsidRPr="00157447">
              <w:rPr>
                <w:sz w:val="17"/>
                <w:szCs w:val="17"/>
              </w:rPr>
              <w:t>Canadian bit.</w:t>
            </w:r>
          </w:p>
        </w:tc>
        <w:tc>
          <w:tcPr>
            <w:tcW w:w="1134" w:type="dxa"/>
          </w:tcPr>
          <w:p w:rsidR="00182C0E" w:rsidRPr="00182C0E" w:rsidRDefault="00182C0E" w:rsidP="00343368">
            <w:pPr>
              <w:jc w:val="center"/>
              <w:rPr>
                <w:rFonts w:asciiTheme="majorBidi" w:hAnsiTheme="majorBidi" w:cstheme="majorBidi"/>
                <w:sz w:val="17"/>
                <w:szCs w:val="17"/>
              </w:rPr>
            </w:pPr>
            <w:r w:rsidRPr="00182C0E">
              <w:rPr>
                <w:rFonts w:asciiTheme="majorBidi" w:hAnsiTheme="majorBidi" w:cstheme="majorBidi"/>
                <w:sz w:val="17"/>
                <w:szCs w:val="17"/>
              </w:rPr>
              <w:t>234,489</w:t>
            </w:r>
          </w:p>
        </w:tc>
        <w:tc>
          <w:tcPr>
            <w:tcW w:w="1276" w:type="dxa"/>
          </w:tcPr>
          <w:p w:rsidR="00182C0E" w:rsidRPr="00157447" w:rsidRDefault="00182C0E" w:rsidP="003D304A">
            <w:pPr>
              <w:jc w:val="center"/>
              <w:rPr>
                <w:sz w:val="17"/>
                <w:szCs w:val="17"/>
              </w:rPr>
            </w:pPr>
            <w:r w:rsidRPr="00157447">
              <w:rPr>
                <w:sz w:val="17"/>
                <w:szCs w:val="17"/>
              </w:rPr>
              <w:t>87,111Mg</w:t>
            </w:r>
          </w:p>
        </w:tc>
        <w:tc>
          <w:tcPr>
            <w:tcW w:w="956" w:type="dxa"/>
            <w:vAlign w:val="bottom"/>
          </w:tcPr>
          <w:p w:rsidR="00182C0E" w:rsidRPr="00157447" w:rsidRDefault="00182C0E" w:rsidP="003D304A">
            <w:pPr>
              <w:jc w:val="center"/>
              <w:rPr>
                <w:sz w:val="17"/>
                <w:szCs w:val="17"/>
              </w:rPr>
            </w:pPr>
            <w:r w:rsidRPr="00157447">
              <w:rPr>
                <w:sz w:val="17"/>
                <w:szCs w:val="17"/>
              </w:rPr>
              <w:t>2</w:t>
            </w:r>
            <w:r>
              <w:rPr>
                <w:sz w:val="17"/>
                <w:szCs w:val="17"/>
              </w:rPr>
              <w:t>,</w:t>
            </w:r>
            <w:r w:rsidRPr="00157447">
              <w:rPr>
                <w:sz w:val="17"/>
                <w:szCs w:val="17"/>
              </w:rPr>
              <w:t>254g/kg</w:t>
            </w:r>
          </w:p>
        </w:tc>
        <w:tc>
          <w:tcPr>
            <w:tcW w:w="957" w:type="dxa"/>
            <w:gridSpan w:val="2"/>
            <w:vAlign w:val="bottom"/>
          </w:tcPr>
          <w:p w:rsidR="00182C0E" w:rsidRPr="00157447" w:rsidRDefault="00182C0E" w:rsidP="003D304A">
            <w:pPr>
              <w:jc w:val="center"/>
              <w:rPr>
                <w:sz w:val="17"/>
                <w:szCs w:val="17"/>
              </w:rPr>
            </w:pPr>
            <w:r w:rsidRPr="00157447">
              <w:rPr>
                <w:sz w:val="17"/>
                <w:szCs w:val="17"/>
              </w:rPr>
              <w:t>0.022g/kg</w:t>
            </w:r>
          </w:p>
        </w:tc>
        <w:tc>
          <w:tcPr>
            <w:tcW w:w="957" w:type="dxa"/>
            <w:vAlign w:val="bottom"/>
          </w:tcPr>
          <w:p w:rsidR="00182C0E" w:rsidRPr="00157447" w:rsidRDefault="00182C0E" w:rsidP="003D304A">
            <w:pPr>
              <w:jc w:val="center"/>
              <w:rPr>
                <w:sz w:val="17"/>
                <w:szCs w:val="17"/>
              </w:rPr>
            </w:pPr>
            <w:r w:rsidRPr="00157447">
              <w:rPr>
                <w:sz w:val="17"/>
                <w:szCs w:val="17"/>
              </w:rPr>
              <w:t>0.032g/kg</w:t>
            </w:r>
          </w:p>
        </w:tc>
        <w:tc>
          <w:tcPr>
            <w:tcW w:w="957" w:type="dxa"/>
            <w:vAlign w:val="bottom"/>
          </w:tcPr>
          <w:p w:rsidR="00182C0E" w:rsidRPr="00157447" w:rsidRDefault="00182C0E" w:rsidP="003D304A">
            <w:pPr>
              <w:jc w:val="center"/>
              <w:rPr>
                <w:sz w:val="17"/>
                <w:szCs w:val="17"/>
              </w:rPr>
            </w:pPr>
            <w:r w:rsidRPr="00157447">
              <w:rPr>
                <w:sz w:val="17"/>
                <w:szCs w:val="17"/>
              </w:rPr>
              <w:t>2</w:t>
            </w:r>
            <w:r>
              <w:rPr>
                <w:sz w:val="17"/>
                <w:szCs w:val="17"/>
              </w:rPr>
              <w:t>,</w:t>
            </w:r>
            <w:r w:rsidRPr="00157447">
              <w:rPr>
                <w:sz w:val="17"/>
                <w:szCs w:val="17"/>
              </w:rPr>
              <w:t>264g/kg</w:t>
            </w:r>
          </w:p>
        </w:tc>
        <w:tc>
          <w:tcPr>
            <w:tcW w:w="1418" w:type="dxa"/>
            <w:vAlign w:val="bottom"/>
          </w:tcPr>
          <w:p w:rsidR="00182C0E" w:rsidRPr="00157447" w:rsidRDefault="00182C0E" w:rsidP="003D304A">
            <w:pPr>
              <w:jc w:val="center"/>
              <w:rPr>
                <w:sz w:val="17"/>
                <w:szCs w:val="17"/>
              </w:rPr>
            </w:pPr>
            <w:r w:rsidRPr="00157447">
              <w:rPr>
                <w:sz w:val="17"/>
                <w:szCs w:val="17"/>
              </w:rPr>
              <w:t>197,226,796</w:t>
            </w:r>
          </w:p>
        </w:tc>
      </w:tr>
      <w:tr w:rsidR="00182C0E" w:rsidRPr="00BD0ED8" w:rsidTr="003D304A">
        <w:tc>
          <w:tcPr>
            <w:tcW w:w="1560" w:type="dxa"/>
          </w:tcPr>
          <w:p w:rsidR="00182C0E" w:rsidRPr="00157447" w:rsidRDefault="00182C0E" w:rsidP="003D304A">
            <w:pPr>
              <w:rPr>
                <w:sz w:val="17"/>
                <w:szCs w:val="17"/>
              </w:rPr>
            </w:pPr>
            <w:r w:rsidRPr="00157447">
              <w:rPr>
                <w:sz w:val="17"/>
                <w:szCs w:val="17"/>
              </w:rPr>
              <w:t>Imported bit.</w:t>
            </w:r>
          </w:p>
        </w:tc>
        <w:tc>
          <w:tcPr>
            <w:tcW w:w="1134" w:type="dxa"/>
          </w:tcPr>
          <w:p w:rsidR="00182C0E" w:rsidRPr="00182C0E" w:rsidRDefault="00182C0E" w:rsidP="00343368">
            <w:pPr>
              <w:jc w:val="center"/>
              <w:rPr>
                <w:rFonts w:asciiTheme="majorBidi" w:hAnsiTheme="majorBidi" w:cstheme="majorBidi"/>
                <w:sz w:val="17"/>
                <w:szCs w:val="17"/>
              </w:rPr>
            </w:pPr>
            <w:r w:rsidRPr="00182C0E">
              <w:rPr>
                <w:rFonts w:asciiTheme="majorBidi" w:hAnsiTheme="majorBidi" w:cstheme="majorBidi"/>
                <w:sz w:val="17"/>
                <w:szCs w:val="17"/>
              </w:rPr>
              <w:t>15,630,797</w:t>
            </w:r>
          </w:p>
        </w:tc>
        <w:tc>
          <w:tcPr>
            <w:tcW w:w="1276" w:type="dxa"/>
          </w:tcPr>
          <w:p w:rsidR="00182C0E" w:rsidRPr="00157447" w:rsidRDefault="00182C0E" w:rsidP="003D304A">
            <w:pPr>
              <w:jc w:val="center"/>
              <w:rPr>
                <w:sz w:val="17"/>
                <w:szCs w:val="17"/>
              </w:rPr>
            </w:pPr>
            <w:r w:rsidRPr="00157447">
              <w:rPr>
                <w:sz w:val="17"/>
                <w:szCs w:val="17"/>
              </w:rPr>
              <w:t>5,796,892Mg</w:t>
            </w:r>
          </w:p>
        </w:tc>
        <w:tc>
          <w:tcPr>
            <w:tcW w:w="956" w:type="dxa"/>
            <w:vAlign w:val="bottom"/>
          </w:tcPr>
          <w:p w:rsidR="00182C0E" w:rsidRPr="00157447" w:rsidRDefault="00182C0E" w:rsidP="003D304A">
            <w:pPr>
              <w:jc w:val="center"/>
              <w:rPr>
                <w:sz w:val="17"/>
                <w:szCs w:val="17"/>
              </w:rPr>
            </w:pPr>
            <w:r w:rsidRPr="00157447">
              <w:rPr>
                <w:sz w:val="17"/>
                <w:szCs w:val="17"/>
              </w:rPr>
              <w:t>2</w:t>
            </w:r>
            <w:r>
              <w:rPr>
                <w:sz w:val="17"/>
                <w:szCs w:val="17"/>
              </w:rPr>
              <w:t>,</w:t>
            </w:r>
            <w:r w:rsidRPr="00157447">
              <w:rPr>
                <w:sz w:val="17"/>
                <w:szCs w:val="17"/>
              </w:rPr>
              <w:t>432g/kg</w:t>
            </w:r>
          </w:p>
        </w:tc>
        <w:tc>
          <w:tcPr>
            <w:tcW w:w="957" w:type="dxa"/>
            <w:gridSpan w:val="2"/>
            <w:vAlign w:val="bottom"/>
          </w:tcPr>
          <w:p w:rsidR="00182C0E" w:rsidRPr="00157447" w:rsidRDefault="00182C0E" w:rsidP="003D304A">
            <w:pPr>
              <w:jc w:val="center"/>
              <w:rPr>
                <w:sz w:val="17"/>
                <w:szCs w:val="17"/>
              </w:rPr>
            </w:pPr>
            <w:r w:rsidRPr="00157447">
              <w:rPr>
                <w:sz w:val="17"/>
                <w:szCs w:val="17"/>
              </w:rPr>
              <w:t>0.022g/kg</w:t>
            </w:r>
          </w:p>
        </w:tc>
        <w:tc>
          <w:tcPr>
            <w:tcW w:w="957" w:type="dxa"/>
            <w:vAlign w:val="bottom"/>
          </w:tcPr>
          <w:p w:rsidR="00182C0E" w:rsidRPr="00157447" w:rsidRDefault="00182C0E" w:rsidP="003D304A">
            <w:pPr>
              <w:jc w:val="center"/>
              <w:rPr>
                <w:sz w:val="17"/>
                <w:szCs w:val="17"/>
              </w:rPr>
            </w:pPr>
            <w:r w:rsidRPr="00157447">
              <w:rPr>
                <w:sz w:val="17"/>
                <w:szCs w:val="17"/>
              </w:rPr>
              <w:t>0.032g/kg</w:t>
            </w:r>
          </w:p>
        </w:tc>
        <w:tc>
          <w:tcPr>
            <w:tcW w:w="957" w:type="dxa"/>
            <w:vAlign w:val="bottom"/>
          </w:tcPr>
          <w:p w:rsidR="00182C0E" w:rsidRPr="00157447" w:rsidRDefault="00182C0E" w:rsidP="003D304A">
            <w:pPr>
              <w:jc w:val="center"/>
              <w:rPr>
                <w:sz w:val="17"/>
                <w:szCs w:val="17"/>
              </w:rPr>
            </w:pPr>
            <w:r w:rsidRPr="00157447">
              <w:rPr>
                <w:sz w:val="17"/>
                <w:szCs w:val="17"/>
              </w:rPr>
              <w:t>2</w:t>
            </w:r>
            <w:r>
              <w:rPr>
                <w:sz w:val="17"/>
                <w:szCs w:val="17"/>
              </w:rPr>
              <w:t>,</w:t>
            </w:r>
            <w:r w:rsidRPr="00157447">
              <w:rPr>
                <w:sz w:val="17"/>
                <w:szCs w:val="17"/>
              </w:rPr>
              <w:t>442g/kg</w:t>
            </w:r>
          </w:p>
        </w:tc>
        <w:tc>
          <w:tcPr>
            <w:tcW w:w="1418" w:type="dxa"/>
            <w:vAlign w:val="bottom"/>
          </w:tcPr>
          <w:p w:rsidR="00182C0E" w:rsidRPr="00157447" w:rsidRDefault="00182C0E" w:rsidP="003D304A">
            <w:pPr>
              <w:jc w:val="center"/>
              <w:rPr>
                <w:sz w:val="17"/>
                <w:szCs w:val="17"/>
              </w:rPr>
            </w:pPr>
            <w:r w:rsidRPr="00157447">
              <w:rPr>
                <w:sz w:val="17"/>
                <w:szCs w:val="17"/>
              </w:rPr>
              <w:t>14,156,508,797</w:t>
            </w:r>
          </w:p>
        </w:tc>
      </w:tr>
      <w:tr w:rsidR="00182C0E" w:rsidRPr="00BD0ED8" w:rsidTr="003D304A">
        <w:tc>
          <w:tcPr>
            <w:tcW w:w="1560" w:type="dxa"/>
          </w:tcPr>
          <w:p w:rsidR="00182C0E" w:rsidRPr="00157447" w:rsidRDefault="00182C0E" w:rsidP="003D304A">
            <w:pPr>
              <w:rPr>
                <w:sz w:val="17"/>
                <w:szCs w:val="17"/>
              </w:rPr>
            </w:pPr>
            <w:r w:rsidRPr="00157447" w:rsidDel="00292BC8">
              <w:rPr>
                <w:sz w:val="17"/>
                <w:szCs w:val="17"/>
              </w:rPr>
              <w:t>I</w:t>
            </w:r>
            <w:r w:rsidRPr="00157447">
              <w:rPr>
                <w:sz w:val="17"/>
                <w:szCs w:val="17"/>
              </w:rPr>
              <w:t>mported sub-bit.</w:t>
            </w:r>
          </w:p>
        </w:tc>
        <w:tc>
          <w:tcPr>
            <w:tcW w:w="1134" w:type="dxa"/>
          </w:tcPr>
          <w:p w:rsidR="00182C0E" w:rsidRPr="00182C0E" w:rsidRDefault="00182C0E" w:rsidP="00343368">
            <w:pPr>
              <w:jc w:val="center"/>
              <w:rPr>
                <w:rFonts w:asciiTheme="majorBidi" w:hAnsiTheme="majorBidi" w:cstheme="majorBidi"/>
                <w:sz w:val="17"/>
                <w:szCs w:val="17"/>
              </w:rPr>
            </w:pPr>
            <w:r w:rsidRPr="00182C0E">
              <w:rPr>
                <w:rFonts w:asciiTheme="majorBidi" w:hAnsiTheme="majorBidi" w:cstheme="majorBidi"/>
                <w:sz w:val="17"/>
                <w:szCs w:val="17"/>
              </w:rPr>
              <w:t>8,456,845</w:t>
            </w:r>
          </w:p>
        </w:tc>
        <w:tc>
          <w:tcPr>
            <w:tcW w:w="1276" w:type="dxa"/>
          </w:tcPr>
          <w:p w:rsidR="00182C0E" w:rsidRPr="00157447" w:rsidRDefault="00182C0E" w:rsidP="003D304A">
            <w:pPr>
              <w:jc w:val="center"/>
              <w:rPr>
                <w:sz w:val="17"/>
                <w:szCs w:val="17"/>
              </w:rPr>
            </w:pPr>
            <w:r w:rsidRPr="00157447">
              <w:rPr>
                <w:sz w:val="17"/>
                <w:szCs w:val="17"/>
              </w:rPr>
              <w:t>4,785,959Mg</w:t>
            </w:r>
          </w:p>
        </w:tc>
        <w:tc>
          <w:tcPr>
            <w:tcW w:w="956" w:type="dxa"/>
            <w:vAlign w:val="bottom"/>
          </w:tcPr>
          <w:p w:rsidR="00182C0E" w:rsidRPr="00157447" w:rsidRDefault="00182C0E" w:rsidP="003D304A">
            <w:pPr>
              <w:jc w:val="center"/>
              <w:rPr>
                <w:sz w:val="17"/>
                <w:szCs w:val="17"/>
              </w:rPr>
            </w:pPr>
            <w:r w:rsidRPr="00157447">
              <w:rPr>
                <w:sz w:val="17"/>
                <w:szCs w:val="17"/>
              </w:rPr>
              <w:t>1</w:t>
            </w:r>
            <w:r>
              <w:rPr>
                <w:sz w:val="17"/>
                <w:szCs w:val="17"/>
              </w:rPr>
              <w:t>,</w:t>
            </w:r>
            <w:r w:rsidRPr="00157447">
              <w:rPr>
                <w:sz w:val="17"/>
                <w:szCs w:val="17"/>
              </w:rPr>
              <w:t>733g/kg</w:t>
            </w:r>
          </w:p>
        </w:tc>
        <w:tc>
          <w:tcPr>
            <w:tcW w:w="957" w:type="dxa"/>
            <w:gridSpan w:val="2"/>
            <w:vAlign w:val="bottom"/>
          </w:tcPr>
          <w:p w:rsidR="00182C0E" w:rsidRPr="00157447" w:rsidRDefault="00182C0E" w:rsidP="003D304A">
            <w:pPr>
              <w:jc w:val="center"/>
              <w:rPr>
                <w:sz w:val="17"/>
                <w:szCs w:val="17"/>
              </w:rPr>
            </w:pPr>
            <w:r w:rsidRPr="00157447">
              <w:rPr>
                <w:sz w:val="17"/>
                <w:szCs w:val="17"/>
              </w:rPr>
              <w:t>0.022g/kg</w:t>
            </w:r>
          </w:p>
        </w:tc>
        <w:tc>
          <w:tcPr>
            <w:tcW w:w="957" w:type="dxa"/>
            <w:vAlign w:val="bottom"/>
          </w:tcPr>
          <w:p w:rsidR="00182C0E" w:rsidRPr="00157447" w:rsidRDefault="00182C0E" w:rsidP="003D304A">
            <w:pPr>
              <w:jc w:val="center"/>
              <w:rPr>
                <w:sz w:val="17"/>
                <w:szCs w:val="17"/>
              </w:rPr>
            </w:pPr>
            <w:r w:rsidRPr="00157447">
              <w:rPr>
                <w:sz w:val="17"/>
                <w:szCs w:val="17"/>
              </w:rPr>
              <w:t>0.032g/kg</w:t>
            </w:r>
          </w:p>
        </w:tc>
        <w:tc>
          <w:tcPr>
            <w:tcW w:w="957" w:type="dxa"/>
            <w:vAlign w:val="bottom"/>
          </w:tcPr>
          <w:p w:rsidR="00182C0E" w:rsidRPr="00157447" w:rsidRDefault="00182C0E" w:rsidP="003D304A">
            <w:pPr>
              <w:jc w:val="center"/>
              <w:rPr>
                <w:sz w:val="17"/>
                <w:szCs w:val="17"/>
              </w:rPr>
            </w:pPr>
            <w:r w:rsidRPr="00157447">
              <w:rPr>
                <w:sz w:val="17"/>
                <w:szCs w:val="17"/>
              </w:rPr>
              <w:t>1</w:t>
            </w:r>
            <w:r>
              <w:rPr>
                <w:sz w:val="17"/>
                <w:szCs w:val="17"/>
              </w:rPr>
              <w:t>,</w:t>
            </w:r>
            <w:r w:rsidRPr="00157447">
              <w:rPr>
                <w:sz w:val="17"/>
                <w:szCs w:val="17"/>
              </w:rPr>
              <w:t>743g/kg</w:t>
            </w:r>
          </w:p>
        </w:tc>
        <w:tc>
          <w:tcPr>
            <w:tcW w:w="1418" w:type="dxa"/>
            <w:vAlign w:val="bottom"/>
          </w:tcPr>
          <w:p w:rsidR="00182C0E" w:rsidRPr="00157447" w:rsidRDefault="00182C0E" w:rsidP="003D304A">
            <w:pPr>
              <w:jc w:val="center"/>
              <w:rPr>
                <w:sz w:val="17"/>
                <w:szCs w:val="17"/>
              </w:rPr>
            </w:pPr>
            <w:r w:rsidRPr="00157447">
              <w:rPr>
                <w:sz w:val="17"/>
                <w:szCs w:val="17"/>
              </w:rPr>
              <w:t>8,342,338,129</w:t>
            </w:r>
          </w:p>
        </w:tc>
      </w:tr>
      <w:tr w:rsidR="00182C0E" w:rsidRPr="00BD0ED8" w:rsidTr="003D304A">
        <w:tc>
          <w:tcPr>
            <w:tcW w:w="1560" w:type="dxa"/>
          </w:tcPr>
          <w:p w:rsidR="00182C0E" w:rsidRPr="00157447" w:rsidRDefault="00182C0E" w:rsidP="003D304A">
            <w:pPr>
              <w:rPr>
                <w:sz w:val="17"/>
                <w:szCs w:val="17"/>
              </w:rPr>
            </w:pPr>
            <w:r w:rsidRPr="00157447">
              <w:rPr>
                <w:sz w:val="17"/>
                <w:szCs w:val="17"/>
              </w:rPr>
              <w:t>Lignite</w:t>
            </w:r>
          </w:p>
        </w:tc>
        <w:tc>
          <w:tcPr>
            <w:tcW w:w="1134" w:type="dxa"/>
          </w:tcPr>
          <w:p w:rsidR="00182C0E" w:rsidRPr="00182C0E" w:rsidRDefault="00182C0E" w:rsidP="00343368">
            <w:pPr>
              <w:jc w:val="center"/>
              <w:rPr>
                <w:rFonts w:asciiTheme="majorBidi" w:hAnsiTheme="majorBidi" w:cstheme="majorBidi"/>
                <w:sz w:val="17"/>
                <w:szCs w:val="17"/>
              </w:rPr>
            </w:pPr>
            <w:r w:rsidRPr="00182C0E">
              <w:rPr>
                <w:rFonts w:asciiTheme="majorBidi" w:hAnsiTheme="majorBidi" w:cstheme="majorBidi"/>
                <w:sz w:val="17"/>
                <w:szCs w:val="17"/>
              </w:rPr>
              <w:t>1,757,382</w:t>
            </w:r>
          </w:p>
        </w:tc>
        <w:tc>
          <w:tcPr>
            <w:tcW w:w="1276" w:type="dxa"/>
          </w:tcPr>
          <w:p w:rsidR="00182C0E" w:rsidRPr="00157447" w:rsidRDefault="00182C0E" w:rsidP="003D304A">
            <w:pPr>
              <w:jc w:val="center"/>
              <w:rPr>
                <w:sz w:val="17"/>
                <w:szCs w:val="17"/>
              </w:rPr>
            </w:pPr>
            <w:r w:rsidRPr="00157447">
              <w:rPr>
                <w:sz w:val="17"/>
                <w:szCs w:val="17"/>
              </w:rPr>
              <w:t>1,276,426Mg</w:t>
            </w:r>
          </w:p>
        </w:tc>
        <w:tc>
          <w:tcPr>
            <w:tcW w:w="956" w:type="dxa"/>
            <w:vAlign w:val="bottom"/>
          </w:tcPr>
          <w:p w:rsidR="00182C0E" w:rsidRPr="00157447" w:rsidRDefault="00182C0E" w:rsidP="003D304A">
            <w:pPr>
              <w:jc w:val="center"/>
              <w:rPr>
                <w:sz w:val="17"/>
                <w:szCs w:val="17"/>
              </w:rPr>
            </w:pPr>
            <w:r w:rsidRPr="00157447">
              <w:rPr>
                <w:sz w:val="17"/>
                <w:szCs w:val="17"/>
              </w:rPr>
              <w:t>1</w:t>
            </w:r>
            <w:r>
              <w:rPr>
                <w:sz w:val="17"/>
                <w:szCs w:val="17"/>
              </w:rPr>
              <w:t>,</w:t>
            </w:r>
            <w:r w:rsidRPr="00157447">
              <w:rPr>
                <w:sz w:val="17"/>
                <w:szCs w:val="17"/>
              </w:rPr>
              <w:t>476g/kg</w:t>
            </w:r>
          </w:p>
        </w:tc>
        <w:tc>
          <w:tcPr>
            <w:tcW w:w="957" w:type="dxa"/>
            <w:gridSpan w:val="2"/>
            <w:vAlign w:val="bottom"/>
          </w:tcPr>
          <w:p w:rsidR="00182C0E" w:rsidRPr="00157447" w:rsidRDefault="00182C0E" w:rsidP="003D304A">
            <w:pPr>
              <w:jc w:val="center"/>
              <w:rPr>
                <w:sz w:val="17"/>
                <w:szCs w:val="17"/>
              </w:rPr>
            </w:pPr>
            <w:r w:rsidRPr="00157447">
              <w:rPr>
                <w:sz w:val="17"/>
                <w:szCs w:val="17"/>
              </w:rPr>
              <w:t>0.022g/kg</w:t>
            </w:r>
          </w:p>
        </w:tc>
        <w:tc>
          <w:tcPr>
            <w:tcW w:w="957" w:type="dxa"/>
            <w:vAlign w:val="bottom"/>
          </w:tcPr>
          <w:p w:rsidR="00182C0E" w:rsidRPr="00157447" w:rsidRDefault="00182C0E" w:rsidP="003D304A">
            <w:pPr>
              <w:jc w:val="center"/>
              <w:rPr>
                <w:sz w:val="17"/>
                <w:szCs w:val="17"/>
              </w:rPr>
            </w:pPr>
            <w:r w:rsidRPr="00157447">
              <w:rPr>
                <w:sz w:val="17"/>
                <w:szCs w:val="17"/>
              </w:rPr>
              <w:t>0.032g/kg</w:t>
            </w:r>
          </w:p>
        </w:tc>
        <w:tc>
          <w:tcPr>
            <w:tcW w:w="957" w:type="dxa"/>
            <w:vAlign w:val="bottom"/>
          </w:tcPr>
          <w:p w:rsidR="00182C0E" w:rsidRPr="00157447" w:rsidRDefault="00182C0E" w:rsidP="003D304A">
            <w:pPr>
              <w:jc w:val="center"/>
              <w:rPr>
                <w:sz w:val="17"/>
                <w:szCs w:val="17"/>
              </w:rPr>
            </w:pPr>
            <w:r w:rsidRPr="00157447">
              <w:rPr>
                <w:sz w:val="17"/>
                <w:szCs w:val="17"/>
              </w:rPr>
              <w:t>1</w:t>
            </w:r>
            <w:r>
              <w:rPr>
                <w:sz w:val="17"/>
                <w:szCs w:val="17"/>
              </w:rPr>
              <w:t>,</w:t>
            </w:r>
            <w:r w:rsidRPr="00157447">
              <w:rPr>
                <w:sz w:val="17"/>
                <w:szCs w:val="17"/>
              </w:rPr>
              <w:t>486g/kg</w:t>
            </w:r>
          </w:p>
        </w:tc>
        <w:tc>
          <w:tcPr>
            <w:tcW w:w="1418" w:type="dxa"/>
            <w:vAlign w:val="bottom"/>
          </w:tcPr>
          <w:p w:rsidR="00182C0E" w:rsidRPr="00157447" w:rsidRDefault="00182C0E" w:rsidP="003D304A">
            <w:pPr>
              <w:jc w:val="center"/>
              <w:rPr>
                <w:sz w:val="17"/>
                <w:szCs w:val="17"/>
              </w:rPr>
            </w:pPr>
            <w:r w:rsidRPr="00157447">
              <w:rPr>
                <w:sz w:val="17"/>
                <w:szCs w:val="17"/>
              </w:rPr>
              <w:t>1,896,878,809</w:t>
            </w:r>
          </w:p>
        </w:tc>
      </w:tr>
      <w:tr w:rsidR="00182C0E" w:rsidRPr="00BD0ED8" w:rsidTr="003D304A">
        <w:tc>
          <w:tcPr>
            <w:tcW w:w="1560" w:type="dxa"/>
          </w:tcPr>
          <w:p w:rsidR="00182C0E" w:rsidRPr="00157447" w:rsidRDefault="00182C0E" w:rsidP="003D304A">
            <w:pPr>
              <w:rPr>
                <w:sz w:val="17"/>
                <w:szCs w:val="17"/>
              </w:rPr>
            </w:pPr>
            <w:r w:rsidRPr="00157447">
              <w:rPr>
                <w:sz w:val="17"/>
                <w:szCs w:val="17"/>
              </w:rPr>
              <w:t>Light fuel oil</w:t>
            </w:r>
          </w:p>
        </w:tc>
        <w:tc>
          <w:tcPr>
            <w:tcW w:w="1134" w:type="dxa"/>
          </w:tcPr>
          <w:p w:rsidR="00182C0E" w:rsidRPr="00182C0E" w:rsidRDefault="00182C0E" w:rsidP="00343368">
            <w:pPr>
              <w:jc w:val="center"/>
              <w:rPr>
                <w:rFonts w:asciiTheme="majorBidi" w:hAnsiTheme="majorBidi" w:cstheme="majorBidi"/>
                <w:sz w:val="17"/>
                <w:szCs w:val="17"/>
              </w:rPr>
            </w:pPr>
            <w:r w:rsidRPr="00182C0E">
              <w:rPr>
                <w:rFonts w:asciiTheme="majorBidi" w:hAnsiTheme="majorBidi" w:cstheme="majorBidi"/>
                <w:sz w:val="17"/>
                <w:szCs w:val="17"/>
              </w:rPr>
              <w:t>43,801</w:t>
            </w:r>
          </w:p>
        </w:tc>
        <w:tc>
          <w:tcPr>
            <w:tcW w:w="1276" w:type="dxa"/>
          </w:tcPr>
          <w:p w:rsidR="00182C0E" w:rsidRPr="00157447" w:rsidRDefault="00182C0E" w:rsidP="003D304A">
            <w:pPr>
              <w:jc w:val="center"/>
              <w:rPr>
                <w:sz w:val="17"/>
                <w:szCs w:val="17"/>
              </w:rPr>
            </w:pPr>
            <w:r w:rsidRPr="00157447">
              <w:rPr>
                <w:sz w:val="17"/>
                <w:szCs w:val="17"/>
              </w:rPr>
              <w:t>14,077kL</w:t>
            </w:r>
          </w:p>
        </w:tc>
        <w:tc>
          <w:tcPr>
            <w:tcW w:w="956" w:type="dxa"/>
            <w:vAlign w:val="bottom"/>
          </w:tcPr>
          <w:p w:rsidR="00182C0E" w:rsidRPr="00157447" w:rsidRDefault="00182C0E" w:rsidP="003D304A">
            <w:pPr>
              <w:jc w:val="center"/>
              <w:rPr>
                <w:sz w:val="17"/>
                <w:szCs w:val="17"/>
              </w:rPr>
            </w:pPr>
            <w:r w:rsidRPr="00157447">
              <w:rPr>
                <w:sz w:val="17"/>
                <w:szCs w:val="17"/>
              </w:rPr>
              <w:t>2</w:t>
            </w:r>
            <w:r>
              <w:rPr>
                <w:sz w:val="17"/>
                <w:szCs w:val="17"/>
              </w:rPr>
              <w:t>,</w:t>
            </w:r>
            <w:r w:rsidRPr="00157447">
              <w:rPr>
                <w:sz w:val="17"/>
                <w:szCs w:val="17"/>
              </w:rPr>
              <w:t>830g/L</w:t>
            </w:r>
          </w:p>
        </w:tc>
        <w:tc>
          <w:tcPr>
            <w:tcW w:w="957" w:type="dxa"/>
            <w:gridSpan w:val="2"/>
            <w:vAlign w:val="bottom"/>
          </w:tcPr>
          <w:p w:rsidR="00182C0E" w:rsidRPr="00157447" w:rsidRDefault="00182C0E" w:rsidP="003D304A">
            <w:pPr>
              <w:jc w:val="center"/>
              <w:rPr>
                <w:sz w:val="17"/>
                <w:szCs w:val="17"/>
              </w:rPr>
            </w:pPr>
            <w:r w:rsidRPr="00157447">
              <w:rPr>
                <w:sz w:val="17"/>
                <w:szCs w:val="17"/>
              </w:rPr>
              <w:t>0.18g/L</w:t>
            </w:r>
          </w:p>
        </w:tc>
        <w:tc>
          <w:tcPr>
            <w:tcW w:w="957" w:type="dxa"/>
            <w:vAlign w:val="bottom"/>
          </w:tcPr>
          <w:p w:rsidR="00182C0E" w:rsidRPr="00157447" w:rsidRDefault="00182C0E" w:rsidP="003D304A">
            <w:pPr>
              <w:jc w:val="center"/>
              <w:rPr>
                <w:sz w:val="17"/>
                <w:szCs w:val="17"/>
              </w:rPr>
            </w:pPr>
            <w:r w:rsidRPr="00157447">
              <w:rPr>
                <w:sz w:val="17"/>
                <w:szCs w:val="17"/>
              </w:rPr>
              <w:t>0.031g/L</w:t>
            </w:r>
          </w:p>
        </w:tc>
        <w:tc>
          <w:tcPr>
            <w:tcW w:w="957" w:type="dxa"/>
            <w:vAlign w:val="bottom"/>
          </w:tcPr>
          <w:p w:rsidR="00182C0E" w:rsidRPr="00157447" w:rsidRDefault="00182C0E" w:rsidP="003D304A">
            <w:pPr>
              <w:jc w:val="center"/>
              <w:rPr>
                <w:sz w:val="17"/>
                <w:szCs w:val="17"/>
              </w:rPr>
            </w:pPr>
            <w:r w:rsidRPr="00157447">
              <w:rPr>
                <w:sz w:val="17"/>
                <w:szCs w:val="17"/>
              </w:rPr>
              <w:t>2</w:t>
            </w:r>
            <w:r>
              <w:rPr>
                <w:sz w:val="17"/>
                <w:szCs w:val="17"/>
              </w:rPr>
              <w:t>,</w:t>
            </w:r>
            <w:r w:rsidRPr="00157447">
              <w:rPr>
                <w:sz w:val="17"/>
                <w:szCs w:val="17"/>
              </w:rPr>
              <w:t>844g/L</w:t>
            </w:r>
          </w:p>
        </w:tc>
        <w:tc>
          <w:tcPr>
            <w:tcW w:w="1418" w:type="dxa"/>
            <w:vAlign w:val="bottom"/>
          </w:tcPr>
          <w:p w:rsidR="00182C0E" w:rsidRPr="00157447" w:rsidRDefault="00182C0E" w:rsidP="003D304A">
            <w:pPr>
              <w:jc w:val="center"/>
              <w:rPr>
                <w:sz w:val="17"/>
                <w:szCs w:val="17"/>
              </w:rPr>
            </w:pPr>
            <w:r w:rsidRPr="00157447">
              <w:rPr>
                <w:sz w:val="17"/>
                <w:szCs w:val="17"/>
              </w:rPr>
              <w:t>40,031,300</w:t>
            </w:r>
          </w:p>
        </w:tc>
      </w:tr>
      <w:tr w:rsidR="00182C0E" w:rsidRPr="00BD0ED8" w:rsidTr="003D304A">
        <w:tc>
          <w:tcPr>
            <w:tcW w:w="1560" w:type="dxa"/>
          </w:tcPr>
          <w:p w:rsidR="00182C0E" w:rsidRPr="00157447" w:rsidRDefault="00182C0E" w:rsidP="003D304A">
            <w:pPr>
              <w:rPr>
                <w:sz w:val="17"/>
                <w:szCs w:val="17"/>
              </w:rPr>
            </w:pPr>
            <w:r w:rsidRPr="00157447">
              <w:rPr>
                <w:sz w:val="17"/>
                <w:szCs w:val="17"/>
              </w:rPr>
              <w:t>Heavy fuel oil</w:t>
            </w:r>
          </w:p>
        </w:tc>
        <w:tc>
          <w:tcPr>
            <w:tcW w:w="1134" w:type="dxa"/>
          </w:tcPr>
          <w:p w:rsidR="00182C0E" w:rsidRPr="00182C0E" w:rsidRDefault="00182C0E" w:rsidP="00343368">
            <w:pPr>
              <w:jc w:val="center"/>
              <w:rPr>
                <w:rFonts w:asciiTheme="majorBidi" w:hAnsiTheme="majorBidi" w:cstheme="majorBidi"/>
                <w:sz w:val="17"/>
                <w:szCs w:val="17"/>
              </w:rPr>
            </w:pPr>
            <w:r w:rsidRPr="00182C0E">
              <w:rPr>
                <w:rFonts w:asciiTheme="majorBidi" w:hAnsiTheme="majorBidi" w:cstheme="majorBidi"/>
                <w:sz w:val="17"/>
                <w:szCs w:val="17"/>
                <w:lang w:val="en-US" w:eastAsia="en-US"/>
              </w:rPr>
              <w:t>617,814</w:t>
            </w:r>
          </w:p>
        </w:tc>
        <w:tc>
          <w:tcPr>
            <w:tcW w:w="1276" w:type="dxa"/>
          </w:tcPr>
          <w:p w:rsidR="00182C0E" w:rsidRPr="00157447" w:rsidRDefault="00182C0E" w:rsidP="003D304A">
            <w:pPr>
              <w:jc w:val="center"/>
              <w:rPr>
                <w:sz w:val="17"/>
                <w:szCs w:val="17"/>
              </w:rPr>
            </w:pPr>
            <w:r w:rsidRPr="00157447">
              <w:rPr>
                <w:sz w:val="17"/>
                <w:szCs w:val="17"/>
              </w:rPr>
              <w:t>1kL</w:t>
            </w:r>
          </w:p>
        </w:tc>
        <w:tc>
          <w:tcPr>
            <w:tcW w:w="956" w:type="dxa"/>
            <w:vAlign w:val="bottom"/>
          </w:tcPr>
          <w:p w:rsidR="00182C0E" w:rsidRPr="00157447" w:rsidRDefault="00182C0E" w:rsidP="003D304A">
            <w:pPr>
              <w:jc w:val="center"/>
              <w:rPr>
                <w:sz w:val="17"/>
                <w:szCs w:val="17"/>
              </w:rPr>
            </w:pPr>
            <w:r w:rsidRPr="00157447">
              <w:rPr>
                <w:sz w:val="17"/>
                <w:szCs w:val="17"/>
              </w:rPr>
              <w:t>3</w:t>
            </w:r>
            <w:r>
              <w:rPr>
                <w:sz w:val="17"/>
                <w:szCs w:val="17"/>
              </w:rPr>
              <w:t>,</w:t>
            </w:r>
            <w:r w:rsidRPr="00157447">
              <w:rPr>
                <w:sz w:val="17"/>
                <w:szCs w:val="17"/>
              </w:rPr>
              <w:t>080g/L</w:t>
            </w:r>
          </w:p>
        </w:tc>
        <w:tc>
          <w:tcPr>
            <w:tcW w:w="957" w:type="dxa"/>
            <w:gridSpan w:val="2"/>
            <w:vAlign w:val="bottom"/>
          </w:tcPr>
          <w:p w:rsidR="00182C0E" w:rsidRPr="00157447" w:rsidRDefault="00182C0E" w:rsidP="003D304A">
            <w:pPr>
              <w:jc w:val="center"/>
              <w:rPr>
                <w:sz w:val="17"/>
                <w:szCs w:val="17"/>
              </w:rPr>
            </w:pPr>
            <w:r w:rsidRPr="00157447">
              <w:rPr>
                <w:sz w:val="17"/>
                <w:szCs w:val="17"/>
              </w:rPr>
              <w:t>0.034g/L</w:t>
            </w:r>
          </w:p>
        </w:tc>
        <w:tc>
          <w:tcPr>
            <w:tcW w:w="957" w:type="dxa"/>
            <w:vAlign w:val="bottom"/>
          </w:tcPr>
          <w:p w:rsidR="00182C0E" w:rsidRPr="00157447" w:rsidRDefault="00182C0E" w:rsidP="003D304A">
            <w:pPr>
              <w:jc w:val="center"/>
              <w:rPr>
                <w:sz w:val="17"/>
                <w:szCs w:val="17"/>
              </w:rPr>
            </w:pPr>
            <w:r w:rsidRPr="00157447">
              <w:rPr>
                <w:sz w:val="17"/>
                <w:szCs w:val="17"/>
              </w:rPr>
              <w:t>0.064g/L</w:t>
            </w:r>
          </w:p>
        </w:tc>
        <w:tc>
          <w:tcPr>
            <w:tcW w:w="957" w:type="dxa"/>
            <w:vAlign w:val="bottom"/>
          </w:tcPr>
          <w:p w:rsidR="00182C0E" w:rsidRPr="00157447" w:rsidRDefault="00182C0E" w:rsidP="003D304A">
            <w:pPr>
              <w:jc w:val="center"/>
              <w:rPr>
                <w:sz w:val="17"/>
                <w:szCs w:val="17"/>
              </w:rPr>
            </w:pPr>
            <w:r w:rsidRPr="00157447">
              <w:rPr>
                <w:sz w:val="17"/>
                <w:szCs w:val="17"/>
              </w:rPr>
              <w:t>3</w:t>
            </w:r>
            <w:r>
              <w:rPr>
                <w:sz w:val="17"/>
                <w:szCs w:val="17"/>
              </w:rPr>
              <w:t>,</w:t>
            </w:r>
            <w:r w:rsidRPr="00157447">
              <w:rPr>
                <w:sz w:val="17"/>
                <w:szCs w:val="17"/>
              </w:rPr>
              <w:t>100g/L</w:t>
            </w:r>
          </w:p>
        </w:tc>
        <w:tc>
          <w:tcPr>
            <w:tcW w:w="1418" w:type="dxa"/>
            <w:vAlign w:val="bottom"/>
          </w:tcPr>
          <w:p w:rsidR="00182C0E" w:rsidRPr="00157447" w:rsidRDefault="00182C0E" w:rsidP="003D304A">
            <w:pPr>
              <w:jc w:val="center"/>
              <w:rPr>
                <w:sz w:val="17"/>
                <w:szCs w:val="17"/>
              </w:rPr>
            </w:pPr>
            <w:r w:rsidRPr="00157447">
              <w:rPr>
                <w:sz w:val="17"/>
                <w:szCs w:val="17"/>
              </w:rPr>
              <w:t>569,105,380</w:t>
            </w:r>
          </w:p>
        </w:tc>
      </w:tr>
      <w:tr w:rsidR="00182C0E" w:rsidRPr="00BD0ED8" w:rsidTr="003D304A">
        <w:tc>
          <w:tcPr>
            <w:tcW w:w="1560" w:type="dxa"/>
          </w:tcPr>
          <w:p w:rsidR="00182C0E" w:rsidRPr="00157447" w:rsidRDefault="00182C0E" w:rsidP="003D304A">
            <w:pPr>
              <w:rPr>
                <w:sz w:val="17"/>
                <w:szCs w:val="17"/>
              </w:rPr>
            </w:pPr>
            <w:r w:rsidRPr="00157447">
              <w:rPr>
                <w:sz w:val="17"/>
                <w:szCs w:val="17"/>
              </w:rPr>
              <w:t>Diesel</w:t>
            </w:r>
          </w:p>
        </w:tc>
        <w:tc>
          <w:tcPr>
            <w:tcW w:w="1134" w:type="dxa"/>
          </w:tcPr>
          <w:p w:rsidR="00182C0E" w:rsidRPr="00182C0E" w:rsidRDefault="00182C0E" w:rsidP="00343368">
            <w:pPr>
              <w:jc w:val="center"/>
              <w:rPr>
                <w:rFonts w:asciiTheme="majorBidi" w:hAnsiTheme="majorBidi" w:cstheme="majorBidi"/>
                <w:sz w:val="17"/>
                <w:szCs w:val="17"/>
              </w:rPr>
            </w:pPr>
            <w:r w:rsidRPr="00182C0E">
              <w:rPr>
                <w:rFonts w:asciiTheme="majorBidi" w:hAnsiTheme="majorBidi" w:cstheme="majorBidi"/>
                <w:sz w:val="17"/>
                <w:szCs w:val="17"/>
              </w:rPr>
              <w:t>2</w:t>
            </w:r>
          </w:p>
        </w:tc>
        <w:tc>
          <w:tcPr>
            <w:tcW w:w="1276" w:type="dxa"/>
          </w:tcPr>
          <w:p w:rsidR="00182C0E" w:rsidRPr="00157447" w:rsidRDefault="00182C0E" w:rsidP="003D304A">
            <w:pPr>
              <w:jc w:val="center"/>
              <w:rPr>
                <w:sz w:val="17"/>
                <w:szCs w:val="17"/>
              </w:rPr>
            </w:pPr>
            <w:r w:rsidRPr="00157447">
              <w:rPr>
                <w:sz w:val="17"/>
                <w:szCs w:val="17"/>
              </w:rPr>
              <w:t>2,088,723k.m</w:t>
            </w:r>
            <w:r w:rsidRPr="00157447">
              <w:rPr>
                <w:sz w:val="17"/>
                <w:szCs w:val="17"/>
                <w:vertAlign w:val="superscript"/>
              </w:rPr>
              <w:t>3</w:t>
            </w:r>
          </w:p>
        </w:tc>
        <w:tc>
          <w:tcPr>
            <w:tcW w:w="956" w:type="dxa"/>
            <w:vAlign w:val="bottom"/>
          </w:tcPr>
          <w:p w:rsidR="00182C0E" w:rsidRPr="00157447" w:rsidRDefault="00182C0E" w:rsidP="003D304A">
            <w:pPr>
              <w:jc w:val="center"/>
              <w:rPr>
                <w:sz w:val="17"/>
                <w:szCs w:val="17"/>
              </w:rPr>
            </w:pPr>
            <w:r w:rsidRPr="00157447">
              <w:rPr>
                <w:sz w:val="17"/>
                <w:szCs w:val="17"/>
              </w:rPr>
              <w:t>2</w:t>
            </w:r>
            <w:r>
              <w:rPr>
                <w:sz w:val="17"/>
                <w:szCs w:val="17"/>
              </w:rPr>
              <w:t>,</w:t>
            </w:r>
            <w:r w:rsidRPr="00157447">
              <w:rPr>
                <w:sz w:val="17"/>
                <w:szCs w:val="17"/>
              </w:rPr>
              <w:t>730g/L</w:t>
            </w:r>
          </w:p>
        </w:tc>
        <w:tc>
          <w:tcPr>
            <w:tcW w:w="957" w:type="dxa"/>
            <w:gridSpan w:val="2"/>
            <w:vAlign w:val="bottom"/>
          </w:tcPr>
          <w:p w:rsidR="00182C0E" w:rsidRPr="00157447" w:rsidRDefault="00182C0E" w:rsidP="003D304A">
            <w:pPr>
              <w:jc w:val="center"/>
              <w:rPr>
                <w:sz w:val="17"/>
                <w:szCs w:val="17"/>
              </w:rPr>
            </w:pPr>
            <w:r w:rsidRPr="00157447">
              <w:rPr>
                <w:sz w:val="17"/>
                <w:szCs w:val="17"/>
              </w:rPr>
              <w:t>0.133g/L</w:t>
            </w:r>
          </w:p>
        </w:tc>
        <w:tc>
          <w:tcPr>
            <w:tcW w:w="957" w:type="dxa"/>
            <w:vAlign w:val="bottom"/>
          </w:tcPr>
          <w:p w:rsidR="00182C0E" w:rsidRPr="00157447" w:rsidRDefault="00182C0E" w:rsidP="003D304A">
            <w:pPr>
              <w:jc w:val="center"/>
              <w:rPr>
                <w:sz w:val="17"/>
                <w:szCs w:val="17"/>
              </w:rPr>
            </w:pPr>
            <w:r w:rsidRPr="00157447">
              <w:rPr>
                <w:sz w:val="17"/>
                <w:szCs w:val="17"/>
              </w:rPr>
              <w:t>0.4g/L</w:t>
            </w:r>
          </w:p>
        </w:tc>
        <w:tc>
          <w:tcPr>
            <w:tcW w:w="957" w:type="dxa"/>
            <w:vAlign w:val="bottom"/>
          </w:tcPr>
          <w:p w:rsidR="00182C0E" w:rsidRPr="00157447" w:rsidRDefault="00182C0E" w:rsidP="003D304A">
            <w:pPr>
              <w:jc w:val="center"/>
              <w:rPr>
                <w:sz w:val="17"/>
                <w:szCs w:val="17"/>
              </w:rPr>
            </w:pPr>
            <w:r w:rsidRPr="00157447">
              <w:rPr>
                <w:sz w:val="17"/>
                <w:szCs w:val="17"/>
              </w:rPr>
              <w:t>2</w:t>
            </w:r>
            <w:r>
              <w:rPr>
                <w:sz w:val="17"/>
                <w:szCs w:val="17"/>
              </w:rPr>
              <w:t>,</w:t>
            </w:r>
            <w:r w:rsidRPr="00157447">
              <w:rPr>
                <w:sz w:val="17"/>
                <w:szCs w:val="17"/>
              </w:rPr>
              <w:t>853g/L</w:t>
            </w:r>
          </w:p>
        </w:tc>
        <w:tc>
          <w:tcPr>
            <w:tcW w:w="1418" w:type="dxa"/>
            <w:vAlign w:val="bottom"/>
          </w:tcPr>
          <w:p w:rsidR="00182C0E" w:rsidRPr="00157447" w:rsidRDefault="00182C0E" w:rsidP="003D304A">
            <w:pPr>
              <w:jc w:val="center"/>
              <w:rPr>
                <w:sz w:val="17"/>
                <w:szCs w:val="17"/>
              </w:rPr>
            </w:pPr>
            <w:r w:rsidRPr="00157447">
              <w:rPr>
                <w:sz w:val="17"/>
                <w:szCs w:val="17"/>
              </w:rPr>
              <w:t>2,853</w:t>
            </w:r>
          </w:p>
        </w:tc>
      </w:tr>
      <w:tr w:rsidR="00182C0E" w:rsidRPr="00BD0ED8" w:rsidTr="003D304A">
        <w:tc>
          <w:tcPr>
            <w:tcW w:w="1560" w:type="dxa"/>
          </w:tcPr>
          <w:p w:rsidR="00182C0E" w:rsidRPr="00157447" w:rsidRDefault="00182C0E" w:rsidP="003D304A">
            <w:pPr>
              <w:rPr>
                <w:sz w:val="17"/>
                <w:szCs w:val="17"/>
              </w:rPr>
            </w:pPr>
            <w:r w:rsidRPr="00157447">
              <w:rPr>
                <w:sz w:val="17"/>
                <w:szCs w:val="17"/>
              </w:rPr>
              <w:t>Natural gas</w:t>
            </w:r>
          </w:p>
        </w:tc>
        <w:tc>
          <w:tcPr>
            <w:tcW w:w="1134" w:type="dxa"/>
          </w:tcPr>
          <w:p w:rsidR="00182C0E" w:rsidRPr="00182C0E" w:rsidRDefault="00182C0E" w:rsidP="00343368">
            <w:pPr>
              <w:jc w:val="center"/>
              <w:rPr>
                <w:rFonts w:asciiTheme="majorBidi" w:hAnsiTheme="majorBidi" w:cstheme="majorBidi"/>
                <w:sz w:val="17"/>
                <w:szCs w:val="17"/>
              </w:rPr>
            </w:pPr>
            <w:r w:rsidRPr="00182C0E">
              <w:rPr>
                <w:rFonts w:asciiTheme="majorBidi" w:hAnsiTheme="majorBidi" w:cstheme="majorBidi"/>
                <w:sz w:val="17"/>
                <w:szCs w:val="17"/>
              </w:rPr>
              <w:t>8,665,151</w:t>
            </w:r>
          </w:p>
        </w:tc>
        <w:tc>
          <w:tcPr>
            <w:tcW w:w="1276" w:type="dxa"/>
          </w:tcPr>
          <w:p w:rsidR="00182C0E" w:rsidRPr="00157447" w:rsidRDefault="00182C0E" w:rsidP="003D304A">
            <w:pPr>
              <w:jc w:val="center"/>
              <w:rPr>
                <w:sz w:val="17"/>
                <w:szCs w:val="17"/>
              </w:rPr>
            </w:pPr>
            <w:r w:rsidRPr="00157447">
              <w:rPr>
                <w:sz w:val="17"/>
                <w:szCs w:val="17"/>
              </w:rPr>
              <w:t>595,472Mg</w:t>
            </w:r>
          </w:p>
        </w:tc>
        <w:tc>
          <w:tcPr>
            <w:tcW w:w="956" w:type="dxa"/>
            <w:vAlign w:val="bottom"/>
          </w:tcPr>
          <w:p w:rsidR="00182C0E" w:rsidRPr="00157447" w:rsidRDefault="00182C0E" w:rsidP="003D304A">
            <w:pPr>
              <w:jc w:val="center"/>
              <w:rPr>
                <w:sz w:val="17"/>
                <w:szCs w:val="17"/>
              </w:rPr>
            </w:pPr>
            <w:r w:rsidRPr="00157447">
              <w:rPr>
                <w:sz w:val="17"/>
                <w:szCs w:val="17"/>
              </w:rPr>
              <w:t>1</w:t>
            </w:r>
            <w:r>
              <w:rPr>
                <w:sz w:val="17"/>
                <w:szCs w:val="17"/>
              </w:rPr>
              <w:t>,</w:t>
            </w:r>
            <w:r w:rsidRPr="00157447">
              <w:rPr>
                <w:sz w:val="17"/>
                <w:szCs w:val="17"/>
              </w:rPr>
              <w:t>891g/m3</w:t>
            </w:r>
          </w:p>
        </w:tc>
        <w:tc>
          <w:tcPr>
            <w:tcW w:w="957" w:type="dxa"/>
            <w:gridSpan w:val="2"/>
            <w:vAlign w:val="bottom"/>
          </w:tcPr>
          <w:p w:rsidR="00182C0E" w:rsidRPr="00157447" w:rsidRDefault="00182C0E" w:rsidP="003D304A">
            <w:pPr>
              <w:jc w:val="center"/>
              <w:rPr>
                <w:sz w:val="17"/>
                <w:szCs w:val="17"/>
              </w:rPr>
            </w:pPr>
            <w:r w:rsidRPr="00157447">
              <w:rPr>
                <w:sz w:val="17"/>
                <w:szCs w:val="17"/>
              </w:rPr>
              <w:t>0.49g/m3</w:t>
            </w:r>
          </w:p>
        </w:tc>
        <w:tc>
          <w:tcPr>
            <w:tcW w:w="957" w:type="dxa"/>
            <w:vAlign w:val="bottom"/>
          </w:tcPr>
          <w:p w:rsidR="00182C0E" w:rsidRPr="00157447" w:rsidRDefault="00182C0E" w:rsidP="003D304A">
            <w:pPr>
              <w:jc w:val="center"/>
              <w:rPr>
                <w:sz w:val="17"/>
                <w:szCs w:val="17"/>
              </w:rPr>
            </w:pPr>
            <w:r w:rsidRPr="00157447">
              <w:rPr>
                <w:sz w:val="17"/>
                <w:szCs w:val="17"/>
              </w:rPr>
              <w:t>0.049g/m3</w:t>
            </w:r>
          </w:p>
        </w:tc>
        <w:tc>
          <w:tcPr>
            <w:tcW w:w="957" w:type="dxa"/>
            <w:vAlign w:val="bottom"/>
          </w:tcPr>
          <w:p w:rsidR="00182C0E" w:rsidRPr="00157447" w:rsidRDefault="00182C0E" w:rsidP="003D304A">
            <w:pPr>
              <w:jc w:val="center"/>
              <w:rPr>
                <w:sz w:val="17"/>
                <w:szCs w:val="17"/>
              </w:rPr>
            </w:pPr>
            <w:r w:rsidRPr="00157447">
              <w:rPr>
                <w:sz w:val="17"/>
                <w:szCs w:val="17"/>
              </w:rPr>
              <w:t>1</w:t>
            </w:r>
            <w:r>
              <w:rPr>
                <w:sz w:val="17"/>
                <w:szCs w:val="17"/>
              </w:rPr>
              <w:t>,</w:t>
            </w:r>
            <w:r w:rsidRPr="00157447">
              <w:rPr>
                <w:sz w:val="17"/>
                <w:szCs w:val="17"/>
              </w:rPr>
              <w:t>918g/m3</w:t>
            </w:r>
          </w:p>
        </w:tc>
        <w:tc>
          <w:tcPr>
            <w:tcW w:w="1418" w:type="dxa"/>
            <w:vAlign w:val="bottom"/>
          </w:tcPr>
          <w:p w:rsidR="00182C0E" w:rsidRPr="00157447" w:rsidRDefault="00182C0E" w:rsidP="003D304A">
            <w:pPr>
              <w:jc w:val="center"/>
              <w:rPr>
                <w:sz w:val="17"/>
                <w:szCs w:val="17"/>
              </w:rPr>
            </w:pPr>
            <w:r w:rsidRPr="00157447">
              <w:rPr>
                <w:sz w:val="17"/>
                <w:szCs w:val="17"/>
              </w:rPr>
              <w:t>4,005,861,583</w:t>
            </w:r>
          </w:p>
        </w:tc>
      </w:tr>
      <w:tr w:rsidR="00182C0E" w:rsidRPr="00BD0ED8" w:rsidTr="003D304A">
        <w:tc>
          <w:tcPr>
            <w:tcW w:w="1560" w:type="dxa"/>
          </w:tcPr>
          <w:p w:rsidR="00182C0E" w:rsidRPr="00157447" w:rsidRDefault="00182C0E" w:rsidP="003D304A">
            <w:pPr>
              <w:rPr>
                <w:sz w:val="17"/>
                <w:szCs w:val="17"/>
              </w:rPr>
            </w:pPr>
            <w:r w:rsidRPr="00157447">
              <w:rPr>
                <w:sz w:val="17"/>
                <w:szCs w:val="17"/>
              </w:rPr>
              <w:t>Wood</w:t>
            </w:r>
          </w:p>
        </w:tc>
        <w:tc>
          <w:tcPr>
            <w:tcW w:w="1134" w:type="dxa"/>
          </w:tcPr>
          <w:p w:rsidR="00182C0E" w:rsidRPr="00182C0E" w:rsidRDefault="00182C0E" w:rsidP="00343368">
            <w:pPr>
              <w:jc w:val="center"/>
              <w:rPr>
                <w:rFonts w:asciiTheme="majorBidi" w:hAnsiTheme="majorBidi" w:cstheme="majorBidi"/>
                <w:sz w:val="17"/>
                <w:szCs w:val="17"/>
              </w:rPr>
            </w:pPr>
            <w:r w:rsidRPr="00182C0E">
              <w:rPr>
                <w:rFonts w:asciiTheme="majorBidi" w:hAnsiTheme="majorBidi" w:cstheme="majorBidi"/>
                <w:sz w:val="17"/>
                <w:szCs w:val="17"/>
              </w:rPr>
              <w:t>532,576</w:t>
            </w:r>
          </w:p>
        </w:tc>
        <w:tc>
          <w:tcPr>
            <w:tcW w:w="1276" w:type="dxa"/>
          </w:tcPr>
          <w:p w:rsidR="00182C0E" w:rsidRPr="00157447" w:rsidRDefault="00182C0E" w:rsidP="003D304A">
            <w:pPr>
              <w:jc w:val="center"/>
              <w:rPr>
                <w:sz w:val="17"/>
                <w:szCs w:val="17"/>
              </w:rPr>
            </w:pPr>
            <w:r w:rsidRPr="00157447">
              <w:rPr>
                <w:sz w:val="17"/>
                <w:szCs w:val="17"/>
              </w:rPr>
              <w:t>N/A</w:t>
            </w:r>
          </w:p>
        </w:tc>
        <w:tc>
          <w:tcPr>
            <w:tcW w:w="956" w:type="dxa"/>
            <w:vAlign w:val="bottom"/>
          </w:tcPr>
          <w:p w:rsidR="00182C0E" w:rsidRPr="00157447" w:rsidRDefault="00182C0E" w:rsidP="003D304A">
            <w:pPr>
              <w:jc w:val="center"/>
              <w:rPr>
                <w:sz w:val="17"/>
                <w:szCs w:val="17"/>
              </w:rPr>
            </w:pPr>
            <w:r w:rsidRPr="00157447">
              <w:rPr>
                <w:sz w:val="17"/>
                <w:szCs w:val="17"/>
              </w:rPr>
              <w:t>0</w:t>
            </w:r>
          </w:p>
        </w:tc>
        <w:tc>
          <w:tcPr>
            <w:tcW w:w="957" w:type="dxa"/>
            <w:gridSpan w:val="2"/>
            <w:vAlign w:val="bottom"/>
          </w:tcPr>
          <w:p w:rsidR="00182C0E" w:rsidRPr="00157447" w:rsidRDefault="00182C0E" w:rsidP="003D304A">
            <w:pPr>
              <w:jc w:val="center"/>
              <w:rPr>
                <w:sz w:val="17"/>
                <w:szCs w:val="17"/>
              </w:rPr>
            </w:pPr>
            <w:r w:rsidRPr="00157447">
              <w:rPr>
                <w:sz w:val="17"/>
                <w:szCs w:val="17"/>
              </w:rPr>
              <w:t>0.05g/kg</w:t>
            </w:r>
          </w:p>
        </w:tc>
        <w:tc>
          <w:tcPr>
            <w:tcW w:w="957" w:type="dxa"/>
            <w:vAlign w:val="bottom"/>
          </w:tcPr>
          <w:p w:rsidR="00182C0E" w:rsidRPr="00157447" w:rsidRDefault="00182C0E" w:rsidP="003D304A">
            <w:pPr>
              <w:jc w:val="center"/>
              <w:rPr>
                <w:sz w:val="17"/>
                <w:szCs w:val="17"/>
              </w:rPr>
            </w:pPr>
            <w:r w:rsidRPr="00157447">
              <w:rPr>
                <w:sz w:val="17"/>
                <w:szCs w:val="17"/>
              </w:rPr>
              <w:t>0.02g/kg</w:t>
            </w:r>
          </w:p>
        </w:tc>
        <w:tc>
          <w:tcPr>
            <w:tcW w:w="957" w:type="dxa"/>
            <w:vAlign w:val="bottom"/>
          </w:tcPr>
          <w:p w:rsidR="00182C0E" w:rsidRPr="00157447" w:rsidRDefault="00182C0E" w:rsidP="003D304A">
            <w:pPr>
              <w:jc w:val="center"/>
              <w:rPr>
                <w:sz w:val="17"/>
                <w:szCs w:val="17"/>
              </w:rPr>
            </w:pPr>
            <w:r w:rsidRPr="00157447">
              <w:rPr>
                <w:sz w:val="17"/>
                <w:szCs w:val="17"/>
              </w:rPr>
              <w:t>7g/kg</w:t>
            </w:r>
          </w:p>
        </w:tc>
        <w:tc>
          <w:tcPr>
            <w:tcW w:w="1418" w:type="dxa"/>
            <w:vAlign w:val="bottom"/>
          </w:tcPr>
          <w:p w:rsidR="00182C0E" w:rsidRPr="00157447" w:rsidRDefault="00182C0E" w:rsidP="003D304A">
            <w:pPr>
              <w:jc w:val="center"/>
              <w:rPr>
                <w:sz w:val="17"/>
                <w:szCs w:val="17"/>
              </w:rPr>
            </w:pPr>
            <w:r w:rsidRPr="00157447">
              <w:rPr>
                <w:sz w:val="17"/>
                <w:szCs w:val="17"/>
              </w:rPr>
              <w:t>4,293,353</w:t>
            </w:r>
          </w:p>
        </w:tc>
      </w:tr>
      <w:tr w:rsidR="00182C0E" w:rsidRPr="00BD0ED8" w:rsidTr="003D304A">
        <w:tc>
          <w:tcPr>
            <w:tcW w:w="1560" w:type="dxa"/>
          </w:tcPr>
          <w:p w:rsidR="00182C0E" w:rsidRPr="00157447" w:rsidRDefault="00182C0E" w:rsidP="003D304A">
            <w:pPr>
              <w:rPr>
                <w:sz w:val="17"/>
                <w:szCs w:val="17"/>
              </w:rPr>
            </w:pPr>
            <w:r w:rsidRPr="00157447">
              <w:rPr>
                <w:sz w:val="17"/>
                <w:szCs w:val="17"/>
              </w:rPr>
              <w:t>Hydro</w:t>
            </w:r>
          </w:p>
        </w:tc>
        <w:tc>
          <w:tcPr>
            <w:tcW w:w="1134" w:type="dxa"/>
          </w:tcPr>
          <w:p w:rsidR="00182C0E" w:rsidRPr="00182C0E" w:rsidRDefault="00182C0E" w:rsidP="00343368">
            <w:pPr>
              <w:jc w:val="center"/>
              <w:rPr>
                <w:rFonts w:asciiTheme="majorBidi" w:hAnsiTheme="majorBidi" w:cstheme="majorBidi"/>
                <w:sz w:val="17"/>
                <w:szCs w:val="17"/>
              </w:rPr>
            </w:pPr>
            <w:r w:rsidRPr="00182C0E">
              <w:rPr>
                <w:rFonts w:asciiTheme="majorBidi" w:hAnsiTheme="majorBidi" w:cstheme="majorBidi"/>
                <w:sz w:val="17"/>
                <w:szCs w:val="17"/>
              </w:rPr>
              <w:t>38,083,122</w:t>
            </w:r>
          </w:p>
        </w:tc>
        <w:tc>
          <w:tcPr>
            <w:tcW w:w="1276" w:type="dxa"/>
          </w:tcPr>
          <w:p w:rsidR="00182C0E" w:rsidRPr="00157447" w:rsidRDefault="00182C0E" w:rsidP="003D304A">
            <w:pPr>
              <w:jc w:val="center"/>
              <w:rPr>
                <w:sz w:val="17"/>
                <w:szCs w:val="17"/>
              </w:rPr>
            </w:pPr>
            <w:r w:rsidRPr="00157447">
              <w:rPr>
                <w:sz w:val="17"/>
                <w:szCs w:val="17"/>
              </w:rPr>
              <w:t>N/A</w:t>
            </w:r>
          </w:p>
        </w:tc>
        <w:tc>
          <w:tcPr>
            <w:tcW w:w="956" w:type="dxa"/>
            <w:vAlign w:val="bottom"/>
          </w:tcPr>
          <w:p w:rsidR="00182C0E" w:rsidRPr="00157447" w:rsidRDefault="00182C0E" w:rsidP="003D304A">
            <w:pPr>
              <w:jc w:val="center"/>
              <w:rPr>
                <w:sz w:val="17"/>
                <w:szCs w:val="17"/>
              </w:rPr>
            </w:pPr>
            <w:r w:rsidRPr="00157447">
              <w:rPr>
                <w:sz w:val="17"/>
                <w:szCs w:val="17"/>
              </w:rPr>
              <w:t>0</w:t>
            </w:r>
          </w:p>
        </w:tc>
        <w:tc>
          <w:tcPr>
            <w:tcW w:w="957" w:type="dxa"/>
            <w:gridSpan w:val="2"/>
            <w:vAlign w:val="bottom"/>
          </w:tcPr>
          <w:p w:rsidR="00182C0E" w:rsidRPr="00157447" w:rsidRDefault="00182C0E" w:rsidP="003D304A">
            <w:pPr>
              <w:jc w:val="center"/>
              <w:rPr>
                <w:sz w:val="17"/>
                <w:szCs w:val="17"/>
              </w:rPr>
            </w:pPr>
            <w:r w:rsidRPr="00157447">
              <w:rPr>
                <w:sz w:val="17"/>
                <w:szCs w:val="17"/>
              </w:rPr>
              <w:t>0</w:t>
            </w:r>
          </w:p>
        </w:tc>
        <w:tc>
          <w:tcPr>
            <w:tcW w:w="957" w:type="dxa"/>
            <w:vAlign w:val="bottom"/>
          </w:tcPr>
          <w:p w:rsidR="00182C0E" w:rsidRPr="00157447" w:rsidRDefault="00182C0E" w:rsidP="003D304A">
            <w:pPr>
              <w:jc w:val="center"/>
              <w:rPr>
                <w:sz w:val="17"/>
                <w:szCs w:val="17"/>
              </w:rPr>
            </w:pPr>
            <w:r w:rsidRPr="00157447">
              <w:rPr>
                <w:sz w:val="17"/>
                <w:szCs w:val="17"/>
              </w:rPr>
              <w:t>0</w:t>
            </w:r>
          </w:p>
        </w:tc>
        <w:tc>
          <w:tcPr>
            <w:tcW w:w="957" w:type="dxa"/>
            <w:vAlign w:val="bottom"/>
          </w:tcPr>
          <w:p w:rsidR="00182C0E" w:rsidRPr="00157447" w:rsidRDefault="00182C0E" w:rsidP="003D304A">
            <w:pPr>
              <w:jc w:val="center"/>
              <w:rPr>
                <w:sz w:val="17"/>
                <w:szCs w:val="17"/>
              </w:rPr>
            </w:pPr>
            <w:r w:rsidRPr="00157447">
              <w:rPr>
                <w:sz w:val="17"/>
                <w:szCs w:val="17"/>
              </w:rPr>
              <w:t>0</w:t>
            </w:r>
          </w:p>
        </w:tc>
        <w:tc>
          <w:tcPr>
            <w:tcW w:w="1418" w:type="dxa"/>
            <w:vAlign w:val="bottom"/>
          </w:tcPr>
          <w:p w:rsidR="00182C0E" w:rsidRPr="00157447" w:rsidRDefault="00182C0E" w:rsidP="003D304A">
            <w:pPr>
              <w:jc w:val="center"/>
              <w:rPr>
                <w:sz w:val="17"/>
                <w:szCs w:val="17"/>
              </w:rPr>
            </w:pPr>
            <w:r w:rsidRPr="00157447">
              <w:rPr>
                <w:sz w:val="17"/>
                <w:szCs w:val="17"/>
              </w:rPr>
              <w:t>0</w:t>
            </w:r>
          </w:p>
        </w:tc>
      </w:tr>
      <w:tr w:rsidR="00182C0E" w:rsidRPr="00BD0ED8" w:rsidTr="003D304A">
        <w:tc>
          <w:tcPr>
            <w:tcW w:w="1560" w:type="dxa"/>
          </w:tcPr>
          <w:p w:rsidR="00182C0E" w:rsidRPr="00157447" w:rsidRDefault="00182C0E" w:rsidP="003D304A">
            <w:pPr>
              <w:rPr>
                <w:sz w:val="17"/>
                <w:szCs w:val="17"/>
              </w:rPr>
            </w:pPr>
            <w:r w:rsidRPr="00157447">
              <w:rPr>
                <w:sz w:val="17"/>
                <w:szCs w:val="17"/>
              </w:rPr>
              <w:t>Wind and tidal</w:t>
            </w:r>
          </w:p>
        </w:tc>
        <w:tc>
          <w:tcPr>
            <w:tcW w:w="1134" w:type="dxa"/>
          </w:tcPr>
          <w:p w:rsidR="00182C0E" w:rsidRPr="00182C0E" w:rsidRDefault="00182C0E" w:rsidP="00343368">
            <w:pPr>
              <w:jc w:val="center"/>
              <w:rPr>
                <w:rFonts w:asciiTheme="majorBidi" w:hAnsiTheme="majorBidi" w:cstheme="majorBidi"/>
                <w:sz w:val="17"/>
                <w:szCs w:val="17"/>
              </w:rPr>
            </w:pPr>
            <w:r w:rsidRPr="00182C0E">
              <w:rPr>
                <w:rFonts w:asciiTheme="majorBidi" w:hAnsiTheme="majorBidi" w:cstheme="majorBidi"/>
                <w:sz w:val="17"/>
                <w:szCs w:val="17"/>
              </w:rPr>
              <w:t>25,110</w:t>
            </w:r>
          </w:p>
        </w:tc>
        <w:tc>
          <w:tcPr>
            <w:tcW w:w="1276" w:type="dxa"/>
          </w:tcPr>
          <w:p w:rsidR="00182C0E" w:rsidRPr="00157447" w:rsidRDefault="00182C0E" w:rsidP="003D304A">
            <w:pPr>
              <w:jc w:val="center"/>
              <w:rPr>
                <w:sz w:val="17"/>
                <w:szCs w:val="17"/>
              </w:rPr>
            </w:pPr>
            <w:r w:rsidRPr="00157447">
              <w:rPr>
                <w:sz w:val="17"/>
                <w:szCs w:val="17"/>
              </w:rPr>
              <w:t>N/A</w:t>
            </w:r>
          </w:p>
        </w:tc>
        <w:tc>
          <w:tcPr>
            <w:tcW w:w="956" w:type="dxa"/>
            <w:vAlign w:val="bottom"/>
          </w:tcPr>
          <w:p w:rsidR="00182C0E" w:rsidRPr="00157447" w:rsidRDefault="00182C0E" w:rsidP="003D304A">
            <w:pPr>
              <w:jc w:val="center"/>
              <w:rPr>
                <w:sz w:val="17"/>
                <w:szCs w:val="17"/>
              </w:rPr>
            </w:pPr>
            <w:r w:rsidRPr="00157447">
              <w:rPr>
                <w:sz w:val="17"/>
                <w:szCs w:val="17"/>
              </w:rPr>
              <w:t>0</w:t>
            </w:r>
          </w:p>
        </w:tc>
        <w:tc>
          <w:tcPr>
            <w:tcW w:w="957" w:type="dxa"/>
            <w:gridSpan w:val="2"/>
            <w:vAlign w:val="bottom"/>
          </w:tcPr>
          <w:p w:rsidR="00182C0E" w:rsidRPr="00157447" w:rsidRDefault="00182C0E" w:rsidP="003D304A">
            <w:pPr>
              <w:jc w:val="center"/>
              <w:rPr>
                <w:sz w:val="17"/>
                <w:szCs w:val="17"/>
              </w:rPr>
            </w:pPr>
            <w:r w:rsidRPr="00157447">
              <w:rPr>
                <w:sz w:val="17"/>
                <w:szCs w:val="17"/>
              </w:rPr>
              <w:t>0</w:t>
            </w:r>
          </w:p>
        </w:tc>
        <w:tc>
          <w:tcPr>
            <w:tcW w:w="957" w:type="dxa"/>
            <w:vAlign w:val="bottom"/>
          </w:tcPr>
          <w:p w:rsidR="00182C0E" w:rsidRPr="00157447" w:rsidRDefault="00182C0E" w:rsidP="003D304A">
            <w:pPr>
              <w:jc w:val="center"/>
              <w:rPr>
                <w:sz w:val="17"/>
                <w:szCs w:val="17"/>
              </w:rPr>
            </w:pPr>
            <w:r w:rsidRPr="00157447">
              <w:rPr>
                <w:sz w:val="17"/>
                <w:szCs w:val="17"/>
              </w:rPr>
              <w:t>0</w:t>
            </w:r>
          </w:p>
        </w:tc>
        <w:tc>
          <w:tcPr>
            <w:tcW w:w="957" w:type="dxa"/>
            <w:vAlign w:val="bottom"/>
          </w:tcPr>
          <w:p w:rsidR="00182C0E" w:rsidRPr="00157447" w:rsidRDefault="00182C0E" w:rsidP="003D304A">
            <w:pPr>
              <w:jc w:val="center"/>
              <w:rPr>
                <w:sz w:val="17"/>
                <w:szCs w:val="17"/>
              </w:rPr>
            </w:pPr>
            <w:r w:rsidRPr="00157447">
              <w:rPr>
                <w:sz w:val="17"/>
                <w:szCs w:val="17"/>
              </w:rPr>
              <w:t>0</w:t>
            </w:r>
          </w:p>
        </w:tc>
        <w:tc>
          <w:tcPr>
            <w:tcW w:w="1418" w:type="dxa"/>
            <w:vAlign w:val="bottom"/>
          </w:tcPr>
          <w:p w:rsidR="00182C0E" w:rsidRPr="00157447" w:rsidRDefault="00182C0E" w:rsidP="003D304A">
            <w:pPr>
              <w:jc w:val="center"/>
              <w:rPr>
                <w:sz w:val="17"/>
                <w:szCs w:val="17"/>
              </w:rPr>
            </w:pPr>
            <w:r w:rsidRPr="00157447">
              <w:rPr>
                <w:sz w:val="17"/>
                <w:szCs w:val="17"/>
              </w:rPr>
              <w:t>0</w:t>
            </w:r>
          </w:p>
        </w:tc>
      </w:tr>
      <w:tr w:rsidR="00182C0E" w:rsidRPr="00BD0ED8" w:rsidTr="003D304A">
        <w:tc>
          <w:tcPr>
            <w:tcW w:w="1560" w:type="dxa"/>
          </w:tcPr>
          <w:p w:rsidR="00182C0E" w:rsidRPr="00157447" w:rsidRDefault="00182C0E" w:rsidP="003D304A">
            <w:pPr>
              <w:rPr>
                <w:sz w:val="17"/>
                <w:szCs w:val="17"/>
              </w:rPr>
            </w:pPr>
            <w:r w:rsidRPr="00157447">
              <w:rPr>
                <w:sz w:val="17"/>
                <w:szCs w:val="17"/>
              </w:rPr>
              <w:t>Nuclear</w:t>
            </w:r>
          </w:p>
        </w:tc>
        <w:tc>
          <w:tcPr>
            <w:tcW w:w="1134" w:type="dxa"/>
          </w:tcPr>
          <w:p w:rsidR="00182C0E" w:rsidRPr="00182C0E" w:rsidRDefault="00182C0E" w:rsidP="00343368">
            <w:pPr>
              <w:jc w:val="center"/>
              <w:rPr>
                <w:rFonts w:asciiTheme="majorBidi" w:hAnsiTheme="majorBidi" w:cstheme="majorBidi"/>
                <w:sz w:val="17"/>
                <w:szCs w:val="17"/>
              </w:rPr>
            </w:pPr>
            <w:r w:rsidRPr="00182C0E">
              <w:rPr>
                <w:rFonts w:asciiTheme="majorBidi" w:hAnsiTheme="majorBidi" w:cstheme="majorBidi"/>
                <w:sz w:val="17"/>
                <w:szCs w:val="17"/>
                <w:lang w:val="en-US" w:eastAsia="en-US"/>
              </w:rPr>
              <w:t>76,063,313</w:t>
            </w:r>
          </w:p>
        </w:tc>
        <w:tc>
          <w:tcPr>
            <w:tcW w:w="1276" w:type="dxa"/>
          </w:tcPr>
          <w:p w:rsidR="00182C0E" w:rsidRPr="00157447" w:rsidRDefault="00182C0E" w:rsidP="003D304A">
            <w:pPr>
              <w:jc w:val="center"/>
              <w:rPr>
                <w:sz w:val="17"/>
                <w:szCs w:val="17"/>
              </w:rPr>
            </w:pPr>
            <w:r w:rsidRPr="00157447">
              <w:rPr>
                <w:sz w:val="17"/>
                <w:szCs w:val="17"/>
              </w:rPr>
              <w:t>N/A</w:t>
            </w:r>
          </w:p>
        </w:tc>
        <w:tc>
          <w:tcPr>
            <w:tcW w:w="956" w:type="dxa"/>
            <w:vAlign w:val="bottom"/>
          </w:tcPr>
          <w:p w:rsidR="00182C0E" w:rsidRPr="00157447" w:rsidRDefault="00182C0E" w:rsidP="003D304A">
            <w:pPr>
              <w:jc w:val="center"/>
              <w:rPr>
                <w:sz w:val="17"/>
                <w:szCs w:val="17"/>
              </w:rPr>
            </w:pPr>
            <w:r w:rsidRPr="00157447">
              <w:rPr>
                <w:sz w:val="17"/>
                <w:szCs w:val="17"/>
              </w:rPr>
              <w:t>0</w:t>
            </w:r>
          </w:p>
        </w:tc>
        <w:tc>
          <w:tcPr>
            <w:tcW w:w="957" w:type="dxa"/>
            <w:gridSpan w:val="2"/>
            <w:vAlign w:val="bottom"/>
          </w:tcPr>
          <w:p w:rsidR="00182C0E" w:rsidRPr="00157447" w:rsidRDefault="00182C0E" w:rsidP="003D304A">
            <w:pPr>
              <w:jc w:val="center"/>
              <w:rPr>
                <w:sz w:val="17"/>
                <w:szCs w:val="17"/>
              </w:rPr>
            </w:pPr>
            <w:r w:rsidRPr="00157447">
              <w:rPr>
                <w:sz w:val="17"/>
                <w:szCs w:val="17"/>
              </w:rPr>
              <w:t>0</w:t>
            </w:r>
          </w:p>
        </w:tc>
        <w:tc>
          <w:tcPr>
            <w:tcW w:w="957" w:type="dxa"/>
            <w:vAlign w:val="bottom"/>
          </w:tcPr>
          <w:p w:rsidR="00182C0E" w:rsidRPr="00157447" w:rsidRDefault="00182C0E" w:rsidP="003D304A">
            <w:pPr>
              <w:jc w:val="center"/>
              <w:rPr>
                <w:sz w:val="17"/>
                <w:szCs w:val="17"/>
              </w:rPr>
            </w:pPr>
            <w:r w:rsidRPr="00157447">
              <w:rPr>
                <w:sz w:val="17"/>
                <w:szCs w:val="17"/>
              </w:rPr>
              <w:t>0</w:t>
            </w:r>
          </w:p>
        </w:tc>
        <w:tc>
          <w:tcPr>
            <w:tcW w:w="957" w:type="dxa"/>
            <w:vAlign w:val="bottom"/>
          </w:tcPr>
          <w:p w:rsidR="00182C0E" w:rsidRPr="00157447" w:rsidRDefault="00182C0E" w:rsidP="003D304A">
            <w:pPr>
              <w:jc w:val="center"/>
              <w:rPr>
                <w:sz w:val="17"/>
                <w:szCs w:val="17"/>
              </w:rPr>
            </w:pPr>
            <w:r w:rsidRPr="00157447">
              <w:rPr>
                <w:sz w:val="17"/>
                <w:szCs w:val="17"/>
              </w:rPr>
              <w:t>0</w:t>
            </w:r>
          </w:p>
        </w:tc>
        <w:tc>
          <w:tcPr>
            <w:tcW w:w="1418" w:type="dxa"/>
            <w:vAlign w:val="bottom"/>
          </w:tcPr>
          <w:p w:rsidR="00182C0E" w:rsidRPr="00157447" w:rsidRDefault="00182C0E" w:rsidP="003D304A">
            <w:pPr>
              <w:jc w:val="center"/>
              <w:rPr>
                <w:sz w:val="17"/>
                <w:szCs w:val="17"/>
              </w:rPr>
            </w:pPr>
            <w:r w:rsidRPr="00157447">
              <w:rPr>
                <w:sz w:val="17"/>
                <w:szCs w:val="17"/>
              </w:rPr>
              <w:t>0</w:t>
            </w:r>
          </w:p>
        </w:tc>
      </w:tr>
      <w:tr w:rsidR="00182C0E" w:rsidRPr="00BD0ED8" w:rsidTr="003D304A">
        <w:tc>
          <w:tcPr>
            <w:tcW w:w="1560" w:type="dxa"/>
          </w:tcPr>
          <w:p w:rsidR="00182C0E" w:rsidRPr="00157447" w:rsidRDefault="00182C0E" w:rsidP="003D304A">
            <w:pPr>
              <w:rPr>
                <w:sz w:val="17"/>
                <w:szCs w:val="17"/>
              </w:rPr>
            </w:pPr>
            <w:r w:rsidRPr="00157447">
              <w:rPr>
                <w:sz w:val="17"/>
                <w:szCs w:val="17"/>
              </w:rPr>
              <w:t>Total</w:t>
            </w:r>
          </w:p>
        </w:tc>
        <w:tc>
          <w:tcPr>
            <w:tcW w:w="1134" w:type="dxa"/>
          </w:tcPr>
          <w:p w:rsidR="00182C0E" w:rsidRPr="00182C0E" w:rsidRDefault="00182C0E" w:rsidP="00343368">
            <w:pPr>
              <w:jc w:val="center"/>
              <w:rPr>
                <w:rFonts w:asciiTheme="majorBidi" w:hAnsiTheme="majorBidi" w:cstheme="majorBidi"/>
                <w:sz w:val="17"/>
                <w:szCs w:val="17"/>
              </w:rPr>
            </w:pPr>
            <w:r w:rsidRPr="00182C0E">
              <w:rPr>
                <w:rFonts w:asciiTheme="majorBidi" w:hAnsiTheme="majorBidi" w:cstheme="majorBidi"/>
                <w:sz w:val="17"/>
                <w:szCs w:val="17"/>
              </w:rPr>
              <w:t>150,110,402</w:t>
            </w:r>
          </w:p>
        </w:tc>
        <w:tc>
          <w:tcPr>
            <w:tcW w:w="5103" w:type="dxa"/>
            <w:gridSpan w:val="6"/>
          </w:tcPr>
          <w:p w:rsidR="00182C0E" w:rsidRPr="00157447" w:rsidRDefault="00182C0E" w:rsidP="003D304A">
            <w:pPr>
              <w:jc w:val="center"/>
              <w:rPr>
                <w:sz w:val="17"/>
                <w:szCs w:val="17"/>
              </w:rPr>
            </w:pPr>
          </w:p>
        </w:tc>
        <w:tc>
          <w:tcPr>
            <w:tcW w:w="1418" w:type="dxa"/>
            <w:vAlign w:val="bottom"/>
          </w:tcPr>
          <w:p w:rsidR="00182C0E" w:rsidRPr="00157447" w:rsidRDefault="00182C0E" w:rsidP="003D304A">
            <w:pPr>
              <w:jc w:val="center"/>
              <w:rPr>
                <w:sz w:val="17"/>
                <w:szCs w:val="17"/>
              </w:rPr>
            </w:pPr>
            <w:r w:rsidRPr="00157447">
              <w:rPr>
                <w:sz w:val="17"/>
                <w:szCs w:val="17"/>
              </w:rPr>
              <w:t>29,212,246,999</w:t>
            </w:r>
          </w:p>
        </w:tc>
      </w:tr>
      <w:tr w:rsidR="007A5CB2" w:rsidRPr="00BD0ED8" w:rsidTr="00F4401E">
        <w:trPr>
          <w:trHeight w:val="293"/>
        </w:trPr>
        <w:tc>
          <w:tcPr>
            <w:tcW w:w="1560" w:type="dxa"/>
          </w:tcPr>
          <w:p w:rsidR="007A5CB2" w:rsidRPr="007A5CB2" w:rsidRDefault="007A5CB2" w:rsidP="00F4401E">
            <w:pPr>
              <w:jc w:val="center"/>
              <w:rPr>
                <w:b/>
                <w:bCs/>
                <w:sz w:val="17"/>
                <w:szCs w:val="17"/>
              </w:rPr>
            </w:pPr>
            <w:r w:rsidRPr="007A5CB2">
              <w:rPr>
                <w:b/>
                <w:bCs/>
                <w:sz w:val="17"/>
                <w:szCs w:val="17"/>
              </w:rPr>
              <w:t>Year</w:t>
            </w:r>
          </w:p>
        </w:tc>
        <w:tc>
          <w:tcPr>
            <w:tcW w:w="7655" w:type="dxa"/>
            <w:gridSpan w:val="8"/>
          </w:tcPr>
          <w:p w:rsidR="007A5CB2" w:rsidRPr="007A5CB2" w:rsidRDefault="007A5CB2" w:rsidP="00F4401E">
            <w:pPr>
              <w:jc w:val="center"/>
              <w:rPr>
                <w:b/>
                <w:bCs/>
                <w:sz w:val="17"/>
                <w:szCs w:val="17"/>
              </w:rPr>
            </w:pPr>
            <w:r w:rsidRPr="007A5CB2">
              <w:rPr>
                <w:b/>
                <w:bCs/>
                <w:sz w:val="17"/>
                <w:szCs w:val="17"/>
              </w:rPr>
              <w:t>200</w:t>
            </w:r>
            <w:r>
              <w:rPr>
                <w:b/>
                <w:bCs/>
                <w:sz w:val="17"/>
                <w:szCs w:val="17"/>
              </w:rPr>
              <w:t>5</w:t>
            </w:r>
          </w:p>
        </w:tc>
      </w:tr>
      <w:tr w:rsidR="007A5CB2" w:rsidRPr="00BD0ED8" w:rsidTr="00F4401E">
        <w:trPr>
          <w:trHeight w:val="293"/>
        </w:trPr>
        <w:tc>
          <w:tcPr>
            <w:tcW w:w="1560" w:type="dxa"/>
            <w:vMerge w:val="restart"/>
          </w:tcPr>
          <w:p w:rsidR="007A5CB2" w:rsidRPr="00157447" w:rsidRDefault="007A5CB2" w:rsidP="00F4401E">
            <w:pPr>
              <w:jc w:val="center"/>
              <w:rPr>
                <w:sz w:val="17"/>
                <w:szCs w:val="17"/>
              </w:rPr>
            </w:pPr>
            <w:r w:rsidRPr="00157447">
              <w:rPr>
                <w:sz w:val="17"/>
                <w:szCs w:val="17"/>
              </w:rPr>
              <w:t>Energy Source*</w:t>
            </w:r>
          </w:p>
          <w:p w:rsidR="007A5CB2" w:rsidRPr="00157447" w:rsidRDefault="007A5CB2" w:rsidP="00F4401E">
            <w:pPr>
              <w:jc w:val="center"/>
              <w:rPr>
                <w:sz w:val="17"/>
                <w:szCs w:val="17"/>
              </w:rPr>
            </w:pPr>
          </w:p>
        </w:tc>
        <w:tc>
          <w:tcPr>
            <w:tcW w:w="1134" w:type="dxa"/>
            <w:vMerge w:val="restart"/>
          </w:tcPr>
          <w:p w:rsidR="007A5CB2" w:rsidRPr="00157447" w:rsidRDefault="007A5CB2" w:rsidP="00F4401E">
            <w:pPr>
              <w:jc w:val="center"/>
              <w:rPr>
                <w:sz w:val="17"/>
                <w:szCs w:val="17"/>
              </w:rPr>
            </w:pPr>
            <w:r w:rsidRPr="00157447">
              <w:rPr>
                <w:sz w:val="17"/>
                <w:szCs w:val="17"/>
              </w:rPr>
              <w:t>Electricity* Generated (MWh)</w:t>
            </w:r>
          </w:p>
        </w:tc>
        <w:tc>
          <w:tcPr>
            <w:tcW w:w="1276" w:type="dxa"/>
            <w:vMerge w:val="restart"/>
          </w:tcPr>
          <w:p w:rsidR="007A5CB2" w:rsidRPr="00157447" w:rsidRDefault="007A5CB2" w:rsidP="00F4401E">
            <w:pPr>
              <w:jc w:val="center"/>
              <w:rPr>
                <w:sz w:val="17"/>
                <w:szCs w:val="17"/>
              </w:rPr>
            </w:pPr>
            <w:r w:rsidRPr="00157447">
              <w:rPr>
                <w:sz w:val="17"/>
                <w:szCs w:val="17"/>
              </w:rPr>
              <w:t>Fuel Input*</w:t>
            </w:r>
          </w:p>
          <w:p w:rsidR="007A5CB2" w:rsidRPr="00157447" w:rsidRDefault="007A5CB2" w:rsidP="00F4401E">
            <w:pPr>
              <w:jc w:val="center"/>
              <w:rPr>
                <w:sz w:val="17"/>
                <w:szCs w:val="17"/>
              </w:rPr>
            </w:pPr>
          </w:p>
        </w:tc>
        <w:tc>
          <w:tcPr>
            <w:tcW w:w="2870" w:type="dxa"/>
            <w:gridSpan w:val="4"/>
          </w:tcPr>
          <w:p w:rsidR="007A5CB2" w:rsidRPr="00157447" w:rsidRDefault="007A5CB2" w:rsidP="00F4401E">
            <w:pPr>
              <w:jc w:val="center"/>
              <w:rPr>
                <w:sz w:val="17"/>
                <w:szCs w:val="17"/>
              </w:rPr>
            </w:pPr>
            <w:r w:rsidRPr="00157447">
              <w:rPr>
                <w:sz w:val="17"/>
                <w:szCs w:val="17"/>
              </w:rPr>
              <w:t>Emission factor**</w:t>
            </w:r>
          </w:p>
        </w:tc>
        <w:tc>
          <w:tcPr>
            <w:tcW w:w="957" w:type="dxa"/>
            <w:vMerge w:val="restart"/>
          </w:tcPr>
          <w:p w:rsidR="007A5CB2" w:rsidRPr="00157447" w:rsidRDefault="007A5CB2" w:rsidP="00F4401E">
            <w:pPr>
              <w:jc w:val="center"/>
              <w:rPr>
                <w:sz w:val="17"/>
                <w:szCs w:val="17"/>
              </w:rPr>
            </w:pPr>
            <w:r w:rsidRPr="00157447">
              <w:rPr>
                <w:sz w:val="17"/>
                <w:szCs w:val="17"/>
              </w:rPr>
              <w:t>CO</w:t>
            </w:r>
            <w:r w:rsidRPr="00157447">
              <w:rPr>
                <w:sz w:val="17"/>
                <w:szCs w:val="17"/>
                <w:vertAlign w:val="subscript"/>
              </w:rPr>
              <w:t>2eq</w:t>
            </w:r>
            <w:r w:rsidRPr="00157447">
              <w:rPr>
                <w:sz w:val="17"/>
                <w:szCs w:val="17"/>
              </w:rPr>
              <w:t>/</w:t>
            </w:r>
          </w:p>
          <w:p w:rsidR="007A5CB2" w:rsidRPr="00157447" w:rsidRDefault="007A5CB2" w:rsidP="00F4401E">
            <w:pPr>
              <w:jc w:val="center"/>
              <w:rPr>
                <w:sz w:val="17"/>
                <w:szCs w:val="17"/>
              </w:rPr>
            </w:pPr>
            <w:r w:rsidRPr="00157447">
              <w:rPr>
                <w:sz w:val="17"/>
                <w:szCs w:val="17"/>
              </w:rPr>
              <w:t>quaintly fuel</w:t>
            </w:r>
          </w:p>
        </w:tc>
        <w:tc>
          <w:tcPr>
            <w:tcW w:w="1418" w:type="dxa"/>
            <w:vMerge w:val="restart"/>
          </w:tcPr>
          <w:p w:rsidR="007A5CB2" w:rsidRPr="00157447" w:rsidRDefault="007A5CB2" w:rsidP="00F4401E">
            <w:pPr>
              <w:jc w:val="center"/>
              <w:rPr>
                <w:sz w:val="17"/>
                <w:szCs w:val="17"/>
              </w:rPr>
            </w:pPr>
            <w:r w:rsidRPr="00157447">
              <w:rPr>
                <w:sz w:val="17"/>
                <w:szCs w:val="17"/>
              </w:rPr>
              <w:t>Total GHG emission in</w:t>
            </w:r>
          </w:p>
          <w:p w:rsidR="007A5CB2" w:rsidRPr="00157447" w:rsidRDefault="007A5CB2" w:rsidP="00F4401E">
            <w:pPr>
              <w:jc w:val="center"/>
              <w:rPr>
                <w:sz w:val="17"/>
                <w:szCs w:val="17"/>
              </w:rPr>
            </w:pPr>
            <w:r w:rsidRPr="00157447">
              <w:rPr>
                <w:sz w:val="17"/>
                <w:szCs w:val="17"/>
              </w:rPr>
              <w:t>kg CO</w:t>
            </w:r>
            <w:r w:rsidRPr="00157447">
              <w:rPr>
                <w:sz w:val="17"/>
                <w:szCs w:val="17"/>
                <w:vertAlign w:val="subscript"/>
              </w:rPr>
              <w:t>2eq</w:t>
            </w:r>
          </w:p>
        </w:tc>
      </w:tr>
      <w:tr w:rsidR="007A5CB2" w:rsidRPr="00BD0ED8" w:rsidTr="00F4401E">
        <w:trPr>
          <w:trHeight w:val="292"/>
        </w:trPr>
        <w:tc>
          <w:tcPr>
            <w:tcW w:w="1560" w:type="dxa"/>
            <w:vMerge/>
          </w:tcPr>
          <w:p w:rsidR="007A5CB2" w:rsidRPr="00157447" w:rsidRDefault="007A5CB2" w:rsidP="00F4401E">
            <w:pPr>
              <w:jc w:val="center"/>
              <w:rPr>
                <w:sz w:val="17"/>
                <w:szCs w:val="17"/>
              </w:rPr>
            </w:pPr>
          </w:p>
        </w:tc>
        <w:tc>
          <w:tcPr>
            <w:tcW w:w="1134" w:type="dxa"/>
            <w:vMerge/>
          </w:tcPr>
          <w:p w:rsidR="007A5CB2" w:rsidRPr="00157447" w:rsidRDefault="007A5CB2" w:rsidP="00F4401E">
            <w:pPr>
              <w:jc w:val="center"/>
              <w:rPr>
                <w:sz w:val="17"/>
                <w:szCs w:val="17"/>
              </w:rPr>
            </w:pPr>
          </w:p>
        </w:tc>
        <w:tc>
          <w:tcPr>
            <w:tcW w:w="1276" w:type="dxa"/>
            <w:vMerge/>
          </w:tcPr>
          <w:p w:rsidR="007A5CB2" w:rsidRPr="00157447" w:rsidRDefault="007A5CB2" w:rsidP="00F4401E">
            <w:pPr>
              <w:jc w:val="center"/>
              <w:rPr>
                <w:sz w:val="17"/>
                <w:szCs w:val="17"/>
              </w:rPr>
            </w:pPr>
          </w:p>
        </w:tc>
        <w:tc>
          <w:tcPr>
            <w:tcW w:w="992" w:type="dxa"/>
            <w:gridSpan w:val="2"/>
          </w:tcPr>
          <w:p w:rsidR="007A5CB2" w:rsidRPr="00157447" w:rsidRDefault="007A5CB2" w:rsidP="00F4401E">
            <w:pPr>
              <w:jc w:val="center"/>
              <w:rPr>
                <w:sz w:val="17"/>
                <w:szCs w:val="17"/>
              </w:rPr>
            </w:pPr>
            <w:r w:rsidRPr="00157447">
              <w:rPr>
                <w:sz w:val="17"/>
                <w:szCs w:val="17"/>
              </w:rPr>
              <w:t>CO</w:t>
            </w:r>
            <w:r w:rsidRPr="00157447">
              <w:rPr>
                <w:sz w:val="17"/>
                <w:szCs w:val="17"/>
                <w:vertAlign w:val="subscript"/>
              </w:rPr>
              <w:t>2</w:t>
            </w:r>
          </w:p>
        </w:tc>
        <w:tc>
          <w:tcPr>
            <w:tcW w:w="921" w:type="dxa"/>
          </w:tcPr>
          <w:p w:rsidR="007A5CB2" w:rsidRPr="00157447" w:rsidRDefault="007A5CB2" w:rsidP="00F4401E">
            <w:pPr>
              <w:jc w:val="center"/>
              <w:rPr>
                <w:sz w:val="17"/>
                <w:szCs w:val="17"/>
              </w:rPr>
            </w:pPr>
            <w:r w:rsidRPr="00157447">
              <w:rPr>
                <w:sz w:val="17"/>
                <w:szCs w:val="17"/>
              </w:rPr>
              <w:t>CH</w:t>
            </w:r>
            <w:r w:rsidRPr="00157447">
              <w:rPr>
                <w:sz w:val="17"/>
                <w:szCs w:val="17"/>
                <w:vertAlign w:val="subscript"/>
              </w:rPr>
              <w:t>4</w:t>
            </w:r>
          </w:p>
        </w:tc>
        <w:tc>
          <w:tcPr>
            <w:tcW w:w="957" w:type="dxa"/>
          </w:tcPr>
          <w:p w:rsidR="007A5CB2" w:rsidRPr="00157447" w:rsidRDefault="007A5CB2" w:rsidP="00F4401E">
            <w:pPr>
              <w:jc w:val="center"/>
              <w:rPr>
                <w:sz w:val="17"/>
                <w:szCs w:val="17"/>
              </w:rPr>
            </w:pPr>
            <w:r w:rsidRPr="00157447">
              <w:rPr>
                <w:sz w:val="17"/>
                <w:szCs w:val="17"/>
              </w:rPr>
              <w:t>N</w:t>
            </w:r>
            <w:r w:rsidRPr="00157447">
              <w:rPr>
                <w:sz w:val="17"/>
                <w:szCs w:val="17"/>
                <w:vertAlign w:val="subscript"/>
              </w:rPr>
              <w:t>2</w:t>
            </w:r>
            <w:r w:rsidRPr="00157447">
              <w:rPr>
                <w:sz w:val="17"/>
                <w:szCs w:val="17"/>
              </w:rPr>
              <w:t>O</w:t>
            </w:r>
          </w:p>
        </w:tc>
        <w:tc>
          <w:tcPr>
            <w:tcW w:w="957" w:type="dxa"/>
            <w:vMerge/>
          </w:tcPr>
          <w:p w:rsidR="007A5CB2" w:rsidRPr="00157447" w:rsidRDefault="007A5CB2" w:rsidP="00F4401E">
            <w:pPr>
              <w:jc w:val="center"/>
              <w:rPr>
                <w:sz w:val="17"/>
                <w:szCs w:val="17"/>
              </w:rPr>
            </w:pPr>
          </w:p>
        </w:tc>
        <w:tc>
          <w:tcPr>
            <w:tcW w:w="1418" w:type="dxa"/>
            <w:vMerge/>
          </w:tcPr>
          <w:p w:rsidR="007A5CB2" w:rsidRPr="00157447" w:rsidRDefault="007A5CB2" w:rsidP="00F4401E">
            <w:pPr>
              <w:jc w:val="center"/>
              <w:rPr>
                <w:sz w:val="17"/>
                <w:szCs w:val="17"/>
              </w:rPr>
            </w:pPr>
          </w:p>
        </w:tc>
      </w:tr>
      <w:tr w:rsidR="007A5CB2" w:rsidRPr="00BD0ED8" w:rsidTr="00F4401E">
        <w:tc>
          <w:tcPr>
            <w:tcW w:w="1560" w:type="dxa"/>
          </w:tcPr>
          <w:p w:rsidR="007A5CB2" w:rsidRPr="00157447" w:rsidRDefault="007A5CB2" w:rsidP="00F4401E">
            <w:pPr>
              <w:rPr>
                <w:sz w:val="17"/>
                <w:szCs w:val="17"/>
              </w:rPr>
            </w:pPr>
            <w:r w:rsidRPr="00157447">
              <w:rPr>
                <w:sz w:val="17"/>
                <w:szCs w:val="17"/>
              </w:rPr>
              <w:t>Imported bit.</w:t>
            </w:r>
          </w:p>
        </w:tc>
        <w:tc>
          <w:tcPr>
            <w:tcW w:w="1134" w:type="dxa"/>
          </w:tcPr>
          <w:p w:rsidR="007A5CB2" w:rsidRPr="00182C0E" w:rsidRDefault="007A5CB2" w:rsidP="00F4401E">
            <w:pPr>
              <w:jc w:val="center"/>
              <w:rPr>
                <w:rFonts w:asciiTheme="majorBidi" w:hAnsiTheme="majorBidi" w:cstheme="majorBidi"/>
                <w:sz w:val="17"/>
                <w:szCs w:val="17"/>
              </w:rPr>
            </w:pPr>
            <w:r w:rsidRPr="00182C0E">
              <w:rPr>
                <w:rFonts w:asciiTheme="majorBidi" w:hAnsiTheme="majorBidi" w:cstheme="majorBidi"/>
                <w:sz w:val="17"/>
                <w:szCs w:val="17"/>
              </w:rPr>
              <w:t>16,183,127</w:t>
            </w:r>
          </w:p>
        </w:tc>
        <w:tc>
          <w:tcPr>
            <w:tcW w:w="1276" w:type="dxa"/>
          </w:tcPr>
          <w:p w:rsidR="007A5CB2" w:rsidRPr="00182C0E" w:rsidRDefault="007A5CB2" w:rsidP="00F4401E">
            <w:pPr>
              <w:jc w:val="center"/>
              <w:rPr>
                <w:rFonts w:asciiTheme="majorBidi" w:hAnsiTheme="majorBidi" w:cstheme="majorBidi"/>
                <w:sz w:val="17"/>
                <w:szCs w:val="17"/>
              </w:rPr>
            </w:pPr>
            <w:r w:rsidRPr="00182C0E">
              <w:rPr>
                <w:rFonts w:asciiTheme="majorBidi" w:hAnsiTheme="majorBidi" w:cstheme="majorBidi"/>
                <w:sz w:val="17"/>
                <w:szCs w:val="17"/>
              </w:rPr>
              <w:t>5,896,334Mg</w:t>
            </w:r>
          </w:p>
        </w:tc>
        <w:tc>
          <w:tcPr>
            <w:tcW w:w="992" w:type="dxa"/>
            <w:gridSpan w:val="2"/>
            <w:vAlign w:val="bottom"/>
          </w:tcPr>
          <w:p w:rsidR="007A5CB2" w:rsidRPr="00182C0E" w:rsidRDefault="007A5CB2" w:rsidP="00F4401E">
            <w:pPr>
              <w:jc w:val="center"/>
              <w:rPr>
                <w:sz w:val="17"/>
                <w:szCs w:val="17"/>
              </w:rPr>
            </w:pPr>
            <w:r w:rsidRPr="00182C0E">
              <w:rPr>
                <w:sz w:val="17"/>
                <w:szCs w:val="17"/>
              </w:rPr>
              <w:t>2,432g/kg</w:t>
            </w:r>
          </w:p>
        </w:tc>
        <w:tc>
          <w:tcPr>
            <w:tcW w:w="921" w:type="dxa"/>
            <w:vAlign w:val="bottom"/>
          </w:tcPr>
          <w:p w:rsidR="007A5CB2" w:rsidRPr="00182C0E" w:rsidRDefault="007A5CB2" w:rsidP="00F4401E">
            <w:pPr>
              <w:jc w:val="center"/>
              <w:rPr>
                <w:sz w:val="17"/>
                <w:szCs w:val="17"/>
              </w:rPr>
            </w:pPr>
            <w:r w:rsidRPr="00182C0E">
              <w:rPr>
                <w:sz w:val="17"/>
                <w:szCs w:val="17"/>
              </w:rPr>
              <w:t>0.022g/kg</w:t>
            </w:r>
          </w:p>
        </w:tc>
        <w:tc>
          <w:tcPr>
            <w:tcW w:w="957" w:type="dxa"/>
            <w:vAlign w:val="bottom"/>
          </w:tcPr>
          <w:p w:rsidR="007A5CB2" w:rsidRPr="00182C0E" w:rsidRDefault="007A5CB2" w:rsidP="00F4401E">
            <w:pPr>
              <w:jc w:val="center"/>
              <w:rPr>
                <w:sz w:val="17"/>
                <w:szCs w:val="17"/>
              </w:rPr>
            </w:pPr>
            <w:r w:rsidRPr="00182C0E">
              <w:rPr>
                <w:sz w:val="17"/>
                <w:szCs w:val="17"/>
              </w:rPr>
              <w:t>0.032g/kg</w:t>
            </w:r>
          </w:p>
        </w:tc>
        <w:tc>
          <w:tcPr>
            <w:tcW w:w="957" w:type="dxa"/>
            <w:vAlign w:val="bottom"/>
          </w:tcPr>
          <w:p w:rsidR="007A5CB2" w:rsidRPr="00182C0E" w:rsidRDefault="007A5CB2" w:rsidP="00F4401E">
            <w:pPr>
              <w:jc w:val="center"/>
              <w:rPr>
                <w:sz w:val="17"/>
                <w:szCs w:val="17"/>
              </w:rPr>
            </w:pPr>
            <w:r w:rsidRPr="00182C0E">
              <w:rPr>
                <w:sz w:val="17"/>
                <w:szCs w:val="17"/>
              </w:rPr>
              <w:t>2,442g/kg</w:t>
            </w:r>
          </w:p>
        </w:tc>
        <w:tc>
          <w:tcPr>
            <w:tcW w:w="1418" w:type="dxa"/>
            <w:vAlign w:val="bottom"/>
          </w:tcPr>
          <w:p w:rsidR="007A5CB2" w:rsidRPr="00157447" w:rsidRDefault="007A5CB2" w:rsidP="00F4401E">
            <w:pPr>
              <w:jc w:val="center"/>
              <w:rPr>
                <w:sz w:val="17"/>
                <w:szCs w:val="17"/>
              </w:rPr>
            </w:pPr>
            <w:r w:rsidRPr="00157447">
              <w:rPr>
                <w:sz w:val="17"/>
                <w:szCs w:val="17"/>
              </w:rPr>
              <w:t>14,399,354,713</w:t>
            </w:r>
          </w:p>
        </w:tc>
      </w:tr>
      <w:tr w:rsidR="007A5CB2" w:rsidRPr="00BD0ED8" w:rsidTr="00F4401E">
        <w:tc>
          <w:tcPr>
            <w:tcW w:w="1560" w:type="dxa"/>
          </w:tcPr>
          <w:p w:rsidR="007A5CB2" w:rsidRPr="00157447" w:rsidRDefault="007A5CB2" w:rsidP="00F4401E">
            <w:pPr>
              <w:rPr>
                <w:sz w:val="17"/>
                <w:szCs w:val="17"/>
              </w:rPr>
            </w:pPr>
            <w:r w:rsidRPr="00157447" w:rsidDel="00292BC8">
              <w:rPr>
                <w:sz w:val="17"/>
                <w:szCs w:val="17"/>
              </w:rPr>
              <w:t>I</w:t>
            </w:r>
            <w:r w:rsidRPr="00157447">
              <w:rPr>
                <w:sz w:val="17"/>
                <w:szCs w:val="17"/>
              </w:rPr>
              <w:t>mported sub-bit.</w:t>
            </w:r>
          </w:p>
        </w:tc>
        <w:tc>
          <w:tcPr>
            <w:tcW w:w="1134" w:type="dxa"/>
          </w:tcPr>
          <w:p w:rsidR="007A5CB2" w:rsidRPr="00182C0E" w:rsidRDefault="007A5CB2" w:rsidP="00F4401E">
            <w:pPr>
              <w:jc w:val="center"/>
              <w:rPr>
                <w:rFonts w:asciiTheme="majorBidi" w:hAnsiTheme="majorBidi" w:cstheme="majorBidi"/>
                <w:sz w:val="17"/>
                <w:szCs w:val="17"/>
              </w:rPr>
            </w:pPr>
            <w:r w:rsidRPr="00182C0E">
              <w:rPr>
                <w:rFonts w:asciiTheme="majorBidi" w:hAnsiTheme="majorBidi" w:cstheme="majorBidi"/>
                <w:sz w:val="17"/>
                <w:szCs w:val="17"/>
              </w:rPr>
              <w:t>11,511,735</w:t>
            </w:r>
          </w:p>
        </w:tc>
        <w:tc>
          <w:tcPr>
            <w:tcW w:w="1276" w:type="dxa"/>
          </w:tcPr>
          <w:p w:rsidR="007A5CB2" w:rsidRPr="00182C0E" w:rsidRDefault="007A5CB2" w:rsidP="00F4401E">
            <w:pPr>
              <w:jc w:val="center"/>
              <w:rPr>
                <w:rFonts w:asciiTheme="majorBidi" w:hAnsiTheme="majorBidi" w:cstheme="majorBidi"/>
                <w:sz w:val="17"/>
                <w:szCs w:val="17"/>
              </w:rPr>
            </w:pPr>
            <w:r w:rsidRPr="00182C0E">
              <w:rPr>
                <w:rFonts w:asciiTheme="majorBidi" w:hAnsiTheme="majorBidi" w:cstheme="majorBidi"/>
                <w:sz w:val="17"/>
                <w:szCs w:val="17"/>
              </w:rPr>
              <w:t>6,303,708Mg</w:t>
            </w:r>
          </w:p>
        </w:tc>
        <w:tc>
          <w:tcPr>
            <w:tcW w:w="992" w:type="dxa"/>
            <w:gridSpan w:val="2"/>
            <w:vAlign w:val="bottom"/>
          </w:tcPr>
          <w:p w:rsidR="007A5CB2" w:rsidRPr="00182C0E" w:rsidRDefault="007A5CB2" w:rsidP="00F4401E">
            <w:pPr>
              <w:jc w:val="center"/>
              <w:rPr>
                <w:sz w:val="17"/>
                <w:szCs w:val="17"/>
              </w:rPr>
            </w:pPr>
            <w:r w:rsidRPr="00182C0E">
              <w:rPr>
                <w:sz w:val="17"/>
                <w:szCs w:val="17"/>
              </w:rPr>
              <w:t>1,733g/kg</w:t>
            </w:r>
          </w:p>
        </w:tc>
        <w:tc>
          <w:tcPr>
            <w:tcW w:w="921" w:type="dxa"/>
            <w:vAlign w:val="bottom"/>
          </w:tcPr>
          <w:p w:rsidR="007A5CB2" w:rsidRPr="00182C0E" w:rsidRDefault="007A5CB2" w:rsidP="00F4401E">
            <w:pPr>
              <w:jc w:val="center"/>
              <w:rPr>
                <w:sz w:val="17"/>
                <w:szCs w:val="17"/>
              </w:rPr>
            </w:pPr>
            <w:r w:rsidRPr="00182C0E">
              <w:rPr>
                <w:sz w:val="17"/>
                <w:szCs w:val="17"/>
              </w:rPr>
              <w:t>0.022g/kg</w:t>
            </w:r>
          </w:p>
        </w:tc>
        <w:tc>
          <w:tcPr>
            <w:tcW w:w="957" w:type="dxa"/>
            <w:vAlign w:val="bottom"/>
          </w:tcPr>
          <w:p w:rsidR="007A5CB2" w:rsidRPr="00182C0E" w:rsidRDefault="007A5CB2" w:rsidP="00F4401E">
            <w:pPr>
              <w:jc w:val="center"/>
              <w:rPr>
                <w:sz w:val="17"/>
                <w:szCs w:val="17"/>
              </w:rPr>
            </w:pPr>
            <w:r w:rsidRPr="00182C0E">
              <w:rPr>
                <w:sz w:val="17"/>
                <w:szCs w:val="17"/>
              </w:rPr>
              <w:t>0.032g/kg</w:t>
            </w:r>
          </w:p>
        </w:tc>
        <w:tc>
          <w:tcPr>
            <w:tcW w:w="957" w:type="dxa"/>
            <w:vAlign w:val="bottom"/>
          </w:tcPr>
          <w:p w:rsidR="007A5CB2" w:rsidRPr="00182C0E" w:rsidRDefault="007A5CB2" w:rsidP="00F4401E">
            <w:pPr>
              <w:jc w:val="center"/>
              <w:rPr>
                <w:sz w:val="17"/>
                <w:szCs w:val="17"/>
              </w:rPr>
            </w:pPr>
            <w:r w:rsidRPr="00182C0E">
              <w:rPr>
                <w:sz w:val="17"/>
                <w:szCs w:val="17"/>
              </w:rPr>
              <w:t>1,743g/kg</w:t>
            </w:r>
          </w:p>
        </w:tc>
        <w:tc>
          <w:tcPr>
            <w:tcW w:w="1418" w:type="dxa"/>
            <w:vAlign w:val="bottom"/>
          </w:tcPr>
          <w:p w:rsidR="007A5CB2" w:rsidRPr="00157447" w:rsidRDefault="007A5CB2" w:rsidP="00F4401E">
            <w:pPr>
              <w:jc w:val="center"/>
              <w:rPr>
                <w:sz w:val="17"/>
                <w:szCs w:val="17"/>
              </w:rPr>
            </w:pPr>
            <w:r w:rsidRPr="00157447">
              <w:rPr>
                <w:sz w:val="17"/>
                <w:szCs w:val="17"/>
              </w:rPr>
              <w:t>10,987,905,163</w:t>
            </w:r>
          </w:p>
        </w:tc>
      </w:tr>
      <w:tr w:rsidR="007A5CB2" w:rsidRPr="00BD0ED8" w:rsidTr="00F4401E">
        <w:tc>
          <w:tcPr>
            <w:tcW w:w="1560" w:type="dxa"/>
          </w:tcPr>
          <w:p w:rsidR="007A5CB2" w:rsidRPr="00157447" w:rsidRDefault="007A5CB2" w:rsidP="00F4401E">
            <w:pPr>
              <w:rPr>
                <w:sz w:val="17"/>
                <w:szCs w:val="17"/>
              </w:rPr>
            </w:pPr>
            <w:r w:rsidRPr="00157447">
              <w:rPr>
                <w:sz w:val="17"/>
                <w:szCs w:val="17"/>
              </w:rPr>
              <w:t>Lignite</w:t>
            </w:r>
          </w:p>
        </w:tc>
        <w:tc>
          <w:tcPr>
            <w:tcW w:w="1134" w:type="dxa"/>
          </w:tcPr>
          <w:p w:rsidR="007A5CB2" w:rsidRPr="00182C0E" w:rsidRDefault="007A5CB2" w:rsidP="00F4401E">
            <w:pPr>
              <w:jc w:val="center"/>
              <w:rPr>
                <w:rFonts w:asciiTheme="majorBidi" w:hAnsiTheme="majorBidi" w:cstheme="majorBidi"/>
                <w:sz w:val="17"/>
                <w:szCs w:val="17"/>
              </w:rPr>
            </w:pPr>
            <w:r w:rsidRPr="00182C0E">
              <w:rPr>
                <w:rFonts w:asciiTheme="majorBidi" w:hAnsiTheme="majorBidi" w:cstheme="majorBidi"/>
                <w:sz w:val="17"/>
                <w:szCs w:val="17"/>
              </w:rPr>
              <w:t>1,733,513</w:t>
            </w:r>
          </w:p>
        </w:tc>
        <w:tc>
          <w:tcPr>
            <w:tcW w:w="1276" w:type="dxa"/>
          </w:tcPr>
          <w:p w:rsidR="007A5CB2" w:rsidRPr="00182C0E" w:rsidRDefault="007A5CB2" w:rsidP="00F4401E">
            <w:pPr>
              <w:jc w:val="center"/>
              <w:rPr>
                <w:rFonts w:asciiTheme="majorBidi" w:hAnsiTheme="majorBidi" w:cstheme="majorBidi"/>
                <w:sz w:val="17"/>
                <w:szCs w:val="17"/>
              </w:rPr>
            </w:pPr>
            <w:r w:rsidRPr="00182C0E">
              <w:rPr>
                <w:rFonts w:asciiTheme="majorBidi" w:hAnsiTheme="majorBidi" w:cstheme="majorBidi"/>
                <w:sz w:val="17"/>
                <w:szCs w:val="17"/>
              </w:rPr>
              <w:t>1,267,687Mg</w:t>
            </w:r>
          </w:p>
        </w:tc>
        <w:tc>
          <w:tcPr>
            <w:tcW w:w="992" w:type="dxa"/>
            <w:gridSpan w:val="2"/>
            <w:vAlign w:val="bottom"/>
          </w:tcPr>
          <w:p w:rsidR="007A5CB2" w:rsidRPr="00182C0E" w:rsidRDefault="007A5CB2" w:rsidP="00F4401E">
            <w:pPr>
              <w:jc w:val="center"/>
              <w:rPr>
                <w:sz w:val="17"/>
                <w:szCs w:val="17"/>
              </w:rPr>
            </w:pPr>
            <w:r w:rsidRPr="00182C0E">
              <w:rPr>
                <w:sz w:val="17"/>
                <w:szCs w:val="17"/>
              </w:rPr>
              <w:t>1,476g/kg</w:t>
            </w:r>
          </w:p>
        </w:tc>
        <w:tc>
          <w:tcPr>
            <w:tcW w:w="921" w:type="dxa"/>
            <w:vAlign w:val="bottom"/>
          </w:tcPr>
          <w:p w:rsidR="007A5CB2" w:rsidRPr="00182C0E" w:rsidRDefault="007A5CB2" w:rsidP="00F4401E">
            <w:pPr>
              <w:jc w:val="center"/>
              <w:rPr>
                <w:sz w:val="17"/>
                <w:szCs w:val="17"/>
              </w:rPr>
            </w:pPr>
            <w:r w:rsidRPr="00182C0E">
              <w:rPr>
                <w:sz w:val="17"/>
                <w:szCs w:val="17"/>
              </w:rPr>
              <w:t>0.022g/kg</w:t>
            </w:r>
          </w:p>
        </w:tc>
        <w:tc>
          <w:tcPr>
            <w:tcW w:w="957" w:type="dxa"/>
            <w:vAlign w:val="bottom"/>
          </w:tcPr>
          <w:p w:rsidR="007A5CB2" w:rsidRPr="00182C0E" w:rsidRDefault="007A5CB2" w:rsidP="00F4401E">
            <w:pPr>
              <w:jc w:val="center"/>
              <w:rPr>
                <w:sz w:val="17"/>
                <w:szCs w:val="17"/>
              </w:rPr>
            </w:pPr>
            <w:r w:rsidRPr="00182C0E">
              <w:rPr>
                <w:sz w:val="17"/>
                <w:szCs w:val="17"/>
              </w:rPr>
              <w:t>0.032g/kg</w:t>
            </w:r>
          </w:p>
        </w:tc>
        <w:tc>
          <w:tcPr>
            <w:tcW w:w="957" w:type="dxa"/>
            <w:vAlign w:val="bottom"/>
          </w:tcPr>
          <w:p w:rsidR="007A5CB2" w:rsidRPr="00182C0E" w:rsidRDefault="007A5CB2" w:rsidP="00F4401E">
            <w:pPr>
              <w:jc w:val="center"/>
              <w:rPr>
                <w:sz w:val="17"/>
                <w:szCs w:val="17"/>
              </w:rPr>
            </w:pPr>
            <w:r w:rsidRPr="00182C0E">
              <w:rPr>
                <w:sz w:val="17"/>
                <w:szCs w:val="17"/>
              </w:rPr>
              <w:t>1,486g/kg</w:t>
            </w:r>
          </w:p>
        </w:tc>
        <w:tc>
          <w:tcPr>
            <w:tcW w:w="1418" w:type="dxa"/>
            <w:vAlign w:val="bottom"/>
          </w:tcPr>
          <w:p w:rsidR="007A5CB2" w:rsidRPr="00157447" w:rsidRDefault="007A5CB2" w:rsidP="00F4401E">
            <w:pPr>
              <w:jc w:val="center"/>
              <w:rPr>
                <w:sz w:val="17"/>
                <w:szCs w:val="17"/>
              </w:rPr>
            </w:pPr>
            <w:r w:rsidRPr="00157447">
              <w:rPr>
                <w:sz w:val="17"/>
                <w:szCs w:val="17"/>
              </w:rPr>
              <w:t>1,883,891,903</w:t>
            </w:r>
          </w:p>
        </w:tc>
      </w:tr>
      <w:tr w:rsidR="007A5CB2" w:rsidRPr="00BD0ED8" w:rsidTr="00F4401E">
        <w:tc>
          <w:tcPr>
            <w:tcW w:w="1560" w:type="dxa"/>
          </w:tcPr>
          <w:p w:rsidR="007A5CB2" w:rsidRPr="00157447" w:rsidRDefault="007A5CB2" w:rsidP="00F4401E">
            <w:pPr>
              <w:rPr>
                <w:sz w:val="17"/>
                <w:szCs w:val="17"/>
              </w:rPr>
            </w:pPr>
            <w:r w:rsidRPr="00157447">
              <w:rPr>
                <w:sz w:val="17"/>
                <w:szCs w:val="17"/>
              </w:rPr>
              <w:t>Light fuel oil</w:t>
            </w:r>
          </w:p>
        </w:tc>
        <w:tc>
          <w:tcPr>
            <w:tcW w:w="1134" w:type="dxa"/>
          </w:tcPr>
          <w:p w:rsidR="007A5CB2" w:rsidRPr="00182C0E" w:rsidRDefault="007A5CB2" w:rsidP="00F4401E">
            <w:pPr>
              <w:jc w:val="center"/>
              <w:rPr>
                <w:rFonts w:asciiTheme="majorBidi" w:hAnsiTheme="majorBidi" w:cstheme="majorBidi"/>
                <w:sz w:val="17"/>
                <w:szCs w:val="17"/>
              </w:rPr>
            </w:pPr>
            <w:r w:rsidRPr="00182C0E">
              <w:rPr>
                <w:rFonts w:asciiTheme="majorBidi" w:hAnsiTheme="majorBidi" w:cstheme="majorBidi"/>
                <w:sz w:val="17"/>
                <w:szCs w:val="17"/>
              </w:rPr>
              <w:t>56,751</w:t>
            </w:r>
          </w:p>
        </w:tc>
        <w:tc>
          <w:tcPr>
            <w:tcW w:w="1276" w:type="dxa"/>
          </w:tcPr>
          <w:p w:rsidR="007A5CB2" w:rsidRPr="00182C0E" w:rsidRDefault="007A5CB2" w:rsidP="00F4401E">
            <w:pPr>
              <w:jc w:val="center"/>
              <w:rPr>
                <w:rFonts w:asciiTheme="majorBidi" w:hAnsiTheme="majorBidi" w:cstheme="majorBidi"/>
                <w:sz w:val="17"/>
                <w:szCs w:val="17"/>
              </w:rPr>
            </w:pPr>
            <w:r w:rsidRPr="00182C0E">
              <w:rPr>
                <w:rFonts w:asciiTheme="majorBidi" w:hAnsiTheme="majorBidi" w:cstheme="majorBidi"/>
                <w:sz w:val="17"/>
                <w:szCs w:val="17"/>
              </w:rPr>
              <w:t>16,620kL</w:t>
            </w:r>
          </w:p>
        </w:tc>
        <w:tc>
          <w:tcPr>
            <w:tcW w:w="992" w:type="dxa"/>
            <w:gridSpan w:val="2"/>
            <w:vAlign w:val="bottom"/>
          </w:tcPr>
          <w:p w:rsidR="007A5CB2" w:rsidRPr="00182C0E" w:rsidRDefault="007A5CB2" w:rsidP="00F4401E">
            <w:pPr>
              <w:jc w:val="center"/>
              <w:rPr>
                <w:sz w:val="17"/>
                <w:szCs w:val="17"/>
              </w:rPr>
            </w:pPr>
            <w:r w:rsidRPr="00182C0E">
              <w:rPr>
                <w:sz w:val="17"/>
                <w:szCs w:val="17"/>
              </w:rPr>
              <w:t>2,830g/L</w:t>
            </w:r>
          </w:p>
        </w:tc>
        <w:tc>
          <w:tcPr>
            <w:tcW w:w="921" w:type="dxa"/>
            <w:vAlign w:val="bottom"/>
          </w:tcPr>
          <w:p w:rsidR="007A5CB2" w:rsidRPr="00182C0E" w:rsidRDefault="007A5CB2" w:rsidP="00F4401E">
            <w:pPr>
              <w:jc w:val="center"/>
              <w:rPr>
                <w:sz w:val="17"/>
                <w:szCs w:val="17"/>
              </w:rPr>
            </w:pPr>
            <w:r w:rsidRPr="00182C0E">
              <w:rPr>
                <w:sz w:val="17"/>
                <w:szCs w:val="17"/>
              </w:rPr>
              <w:t>0.18g/L</w:t>
            </w:r>
          </w:p>
        </w:tc>
        <w:tc>
          <w:tcPr>
            <w:tcW w:w="957" w:type="dxa"/>
            <w:vAlign w:val="bottom"/>
          </w:tcPr>
          <w:p w:rsidR="007A5CB2" w:rsidRPr="00182C0E" w:rsidRDefault="007A5CB2" w:rsidP="00F4401E">
            <w:pPr>
              <w:jc w:val="center"/>
              <w:rPr>
                <w:sz w:val="17"/>
                <w:szCs w:val="17"/>
              </w:rPr>
            </w:pPr>
            <w:r w:rsidRPr="00182C0E">
              <w:rPr>
                <w:sz w:val="17"/>
                <w:szCs w:val="17"/>
              </w:rPr>
              <w:t>0.031g/L</w:t>
            </w:r>
          </w:p>
        </w:tc>
        <w:tc>
          <w:tcPr>
            <w:tcW w:w="957" w:type="dxa"/>
            <w:vAlign w:val="bottom"/>
          </w:tcPr>
          <w:p w:rsidR="007A5CB2" w:rsidRPr="00182C0E" w:rsidRDefault="007A5CB2" w:rsidP="00F4401E">
            <w:pPr>
              <w:jc w:val="center"/>
              <w:rPr>
                <w:sz w:val="17"/>
                <w:szCs w:val="17"/>
              </w:rPr>
            </w:pPr>
            <w:r w:rsidRPr="00182C0E">
              <w:rPr>
                <w:sz w:val="17"/>
                <w:szCs w:val="17"/>
              </w:rPr>
              <w:t>2,844g/L</w:t>
            </w:r>
          </w:p>
        </w:tc>
        <w:tc>
          <w:tcPr>
            <w:tcW w:w="1418" w:type="dxa"/>
            <w:vAlign w:val="bottom"/>
          </w:tcPr>
          <w:p w:rsidR="007A5CB2" w:rsidRPr="00157447" w:rsidRDefault="007A5CB2" w:rsidP="00F4401E">
            <w:pPr>
              <w:jc w:val="center"/>
              <w:rPr>
                <w:sz w:val="17"/>
                <w:szCs w:val="17"/>
              </w:rPr>
            </w:pPr>
            <w:r w:rsidRPr="00157447">
              <w:rPr>
                <w:sz w:val="17"/>
                <w:szCs w:val="17"/>
              </w:rPr>
              <w:t>47,262,926</w:t>
            </w:r>
          </w:p>
        </w:tc>
      </w:tr>
      <w:tr w:rsidR="0065442B" w:rsidRPr="00BD0ED8" w:rsidTr="00135DAD">
        <w:tc>
          <w:tcPr>
            <w:tcW w:w="1560" w:type="dxa"/>
          </w:tcPr>
          <w:p w:rsidR="0065442B" w:rsidRPr="00157447" w:rsidRDefault="0065442B" w:rsidP="00F4401E">
            <w:pPr>
              <w:rPr>
                <w:sz w:val="17"/>
                <w:szCs w:val="17"/>
              </w:rPr>
            </w:pPr>
            <w:r>
              <w:rPr>
                <w:sz w:val="17"/>
                <w:szCs w:val="17"/>
              </w:rPr>
              <w:t>Heavy oil</w:t>
            </w:r>
          </w:p>
        </w:tc>
        <w:tc>
          <w:tcPr>
            <w:tcW w:w="1134" w:type="dxa"/>
          </w:tcPr>
          <w:p w:rsidR="0065442B" w:rsidRPr="00182C0E" w:rsidRDefault="0065442B" w:rsidP="00F4401E">
            <w:pPr>
              <w:jc w:val="center"/>
              <w:rPr>
                <w:sz w:val="17"/>
                <w:szCs w:val="17"/>
              </w:rPr>
            </w:pPr>
            <w:r w:rsidRPr="00182C0E">
              <w:rPr>
                <w:rFonts w:asciiTheme="majorBidi" w:hAnsiTheme="majorBidi" w:cstheme="majorBidi"/>
                <w:sz w:val="17"/>
                <w:szCs w:val="17"/>
              </w:rPr>
              <w:t>677,790</w:t>
            </w:r>
          </w:p>
        </w:tc>
        <w:tc>
          <w:tcPr>
            <w:tcW w:w="1276" w:type="dxa"/>
          </w:tcPr>
          <w:p w:rsidR="0065442B" w:rsidRPr="00182C0E" w:rsidRDefault="0065442B" w:rsidP="00F4401E">
            <w:pPr>
              <w:jc w:val="center"/>
              <w:rPr>
                <w:rFonts w:asciiTheme="majorBidi" w:hAnsiTheme="majorBidi" w:cstheme="majorBidi"/>
                <w:sz w:val="17"/>
                <w:szCs w:val="17"/>
              </w:rPr>
            </w:pPr>
            <w:r w:rsidRPr="00182C0E">
              <w:rPr>
                <w:rFonts w:asciiTheme="majorBidi" w:hAnsiTheme="majorBidi" w:cstheme="majorBidi"/>
                <w:sz w:val="17"/>
                <w:szCs w:val="17"/>
              </w:rPr>
              <w:t>188,332</w:t>
            </w:r>
            <w:r>
              <w:rPr>
                <w:rFonts w:asciiTheme="majorBidi" w:hAnsiTheme="majorBidi" w:cstheme="majorBidi"/>
                <w:sz w:val="17"/>
                <w:szCs w:val="17"/>
              </w:rPr>
              <w:t>kL</w:t>
            </w:r>
          </w:p>
        </w:tc>
        <w:tc>
          <w:tcPr>
            <w:tcW w:w="992" w:type="dxa"/>
            <w:gridSpan w:val="2"/>
            <w:vAlign w:val="bottom"/>
          </w:tcPr>
          <w:p w:rsidR="0065442B" w:rsidRPr="00157447" w:rsidRDefault="0065442B" w:rsidP="00135DAD">
            <w:pPr>
              <w:jc w:val="center"/>
              <w:rPr>
                <w:sz w:val="17"/>
                <w:szCs w:val="17"/>
              </w:rPr>
            </w:pPr>
            <w:r w:rsidRPr="00157447">
              <w:rPr>
                <w:sz w:val="17"/>
                <w:szCs w:val="17"/>
              </w:rPr>
              <w:t>3</w:t>
            </w:r>
            <w:r>
              <w:rPr>
                <w:sz w:val="17"/>
                <w:szCs w:val="17"/>
              </w:rPr>
              <w:t>,</w:t>
            </w:r>
            <w:r w:rsidRPr="00157447">
              <w:rPr>
                <w:sz w:val="17"/>
                <w:szCs w:val="17"/>
              </w:rPr>
              <w:t>080g/L</w:t>
            </w:r>
          </w:p>
        </w:tc>
        <w:tc>
          <w:tcPr>
            <w:tcW w:w="921" w:type="dxa"/>
            <w:vAlign w:val="bottom"/>
          </w:tcPr>
          <w:p w:rsidR="0065442B" w:rsidRPr="00157447" w:rsidRDefault="0065442B" w:rsidP="00135DAD">
            <w:pPr>
              <w:jc w:val="center"/>
              <w:rPr>
                <w:sz w:val="17"/>
                <w:szCs w:val="17"/>
              </w:rPr>
            </w:pPr>
            <w:r w:rsidRPr="00157447">
              <w:rPr>
                <w:sz w:val="17"/>
                <w:szCs w:val="17"/>
              </w:rPr>
              <w:t>0.034g/L</w:t>
            </w:r>
          </w:p>
        </w:tc>
        <w:tc>
          <w:tcPr>
            <w:tcW w:w="957" w:type="dxa"/>
            <w:vAlign w:val="bottom"/>
          </w:tcPr>
          <w:p w:rsidR="0065442B" w:rsidRPr="00157447" w:rsidRDefault="0065442B" w:rsidP="00135DAD">
            <w:pPr>
              <w:jc w:val="center"/>
              <w:rPr>
                <w:sz w:val="17"/>
                <w:szCs w:val="17"/>
              </w:rPr>
            </w:pPr>
            <w:r w:rsidRPr="00157447">
              <w:rPr>
                <w:sz w:val="17"/>
                <w:szCs w:val="17"/>
              </w:rPr>
              <w:t>0.064g/L</w:t>
            </w:r>
          </w:p>
        </w:tc>
        <w:tc>
          <w:tcPr>
            <w:tcW w:w="957" w:type="dxa"/>
            <w:vAlign w:val="bottom"/>
          </w:tcPr>
          <w:p w:rsidR="0065442B" w:rsidRPr="00157447" w:rsidRDefault="0065442B" w:rsidP="00135DAD">
            <w:pPr>
              <w:jc w:val="center"/>
              <w:rPr>
                <w:sz w:val="17"/>
                <w:szCs w:val="17"/>
              </w:rPr>
            </w:pPr>
            <w:r w:rsidRPr="00157447">
              <w:rPr>
                <w:sz w:val="17"/>
                <w:szCs w:val="17"/>
              </w:rPr>
              <w:t>3100g/L</w:t>
            </w:r>
          </w:p>
        </w:tc>
        <w:tc>
          <w:tcPr>
            <w:tcW w:w="1418" w:type="dxa"/>
            <w:vAlign w:val="bottom"/>
          </w:tcPr>
          <w:p w:rsidR="0065442B" w:rsidRPr="00157447" w:rsidRDefault="0065442B" w:rsidP="00F4401E">
            <w:pPr>
              <w:jc w:val="center"/>
              <w:rPr>
                <w:sz w:val="17"/>
                <w:szCs w:val="17"/>
              </w:rPr>
            </w:pPr>
            <w:r>
              <w:rPr>
                <w:sz w:val="17"/>
                <w:szCs w:val="17"/>
              </w:rPr>
              <w:t>583,814,510</w:t>
            </w:r>
          </w:p>
        </w:tc>
      </w:tr>
      <w:tr w:rsidR="0065442B" w:rsidRPr="00BD0ED8" w:rsidTr="00F4401E">
        <w:tc>
          <w:tcPr>
            <w:tcW w:w="1560" w:type="dxa"/>
          </w:tcPr>
          <w:p w:rsidR="0065442B" w:rsidRPr="00157447" w:rsidRDefault="0065442B" w:rsidP="00F4401E">
            <w:pPr>
              <w:rPr>
                <w:sz w:val="17"/>
                <w:szCs w:val="17"/>
              </w:rPr>
            </w:pPr>
            <w:r w:rsidRPr="00157447">
              <w:rPr>
                <w:sz w:val="17"/>
                <w:szCs w:val="17"/>
              </w:rPr>
              <w:t>Natural gas</w:t>
            </w:r>
          </w:p>
        </w:tc>
        <w:tc>
          <w:tcPr>
            <w:tcW w:w="1134" w:type="dxa"/>
          </w:tcPr>
          <w:p w:rsidR="0065442B" w:rsidRPr="00182C0E" w:rsidRDefault="0065442B" w:rsidP="00F4401E">
            <w:pPr>
              <w:jc w:val="center"/>
              <w:rPr>
                <w:rFonts w:asciiTheme="majorBidi" w:hAnsiTheme="majorBidi" w:cstheme="majorBidi"/>
                <w:sz w:val="17"/>
                <w:szCs w:val="17"/>
              </w:rPr>
            </w:pPr>
            <w:r w:rsidRPr="00182C0E">
              <w:rPr>
                <w:rFonts w:asciiTheme="majorBidi" w:hAnsiTheme="majorBidi" w:cstheme="majorBidi"/>
                <w:sz w:val="17"/>
                <w:szCs w:val="17"/>
              </w:rPr>
              <w:t>11,901,579</w:t>
            </w:r>
          </w:p>
        </w:tc>
        <w:tc>
          <w:tcPr>
            <w:tcW w:w="1276" w:type="dxa"/>
          </w:tcPr>
          <w:p w:rsidR="0065442B" w:rsidRPr="00182C0E" w:rsidRDefault="0065442B" w:rsidP="00F4401E">
            <w:pPr>
              <w:jc w:val="center"/>
              <w:rPr>
                <w:sz w:val="17"/>
                <w:szCs w:val="17"/>
              </w:rPr>
            </w:pPr>
            <w:r w:rsidRPr="00182C0E">
              <w:rPr>
                <w:sz w:val="17"/>
                <w:szCs w:val="17"/>
              </w:rPr>
              <w:t>2,832,214k.m</w:t>
            </w:r>
            <w:r w:rsidRPr="00182C0E">
              <w:rPr>
                <w:sz w:val="17"/>
                <w:szCs w:val="17"/>
                <w:vertAlign w:val="superscript"/>
              </w:rPr>
              <w:t>3</w:t>
            </w:r>
          </w:p>
        </w:tc>
        <w:tc>
          <w:tcPr>
            <w:tcW w:w="992" w:type="dxa"/>
            <w:gridSpan w:val="2"/>
            <w:vAlign w:val="bottom"/>
          </w:tcPr>
          <w:p w:rsidR="0065442B" w:rsidRPr="00157447" w:rsidRDefault="0065442B" w:rsidP="00F4401E">
            <w:pPr>
              <w:jc w:val="center"/>
              <w:rPr>
                <w:sz w:val="17"/>
                <w:szCs w:val="17"/>
              </w:rPr>
            </w:pPr>
            <w:r w:rsidRPr="00157447">
              <w:rPr>
                <w:sz w:val="17"/>
                <w:szCs w:val="17"/>
              </w:rPr>
              <w:t>1</w:t>
            </w:r>
            <w:r>
              <w:rPr>
                <w:sz w:val="17"/>
                <w:szCs w:val="17"/>
              </w:rPr>
              <w:t>,</w:t>
            </w:r>
            <w:r w:rsidRPr="00157447">
              <w:rPr>
                <w:sz w:val="17"/>
                <w:szCs w:val="17"/>
              </w:rPr>
              <w:t>891g/m3</w:t>
            </w:r>
          </w:p>
        </w:tc>
        <w:tc>
          <w:tcPr>
            <w:tcW w:w="921" w:type="dxa"/>
            <w:vAlign w:val="bottom"/>
          </w:tcPr>
          <w:p w:rsidR="0065442B" w:rsidRPr="00157447" w:rsidRDefault="0065442B" w:rsidP="00F4401E">
            <w:pPr>
              <w:jc w:val="center"/>
              <w:rPr>
                <w:sz w:val="17"/>
                <w:szCs w:val="17"/>
              </w:rPr>
            </w:pPr>
            <w:r w:rsidRPr="00157447">
              <w:rPr>
                <w:sz w:val="17"/>
                <w:szCs w:val="17"/>
              </w:rPr>
              <w:t>0.49g/m3</w:t>
            </w:r>
          </w:p>
        </w:tc>
        <w:tc>
          <w:tcPr>
            <w:tcW w:w="957" w:type="dxa"/>
            <w:vAlign w:val="bottom"/>
          </w:tcPr>
          <w:p w:rsidR="0065442B" w:rsidRPr="00157447" w:rsidRDefault="0065442B" w:rsidP="00F4401E">
            <w:pPr>
              <w:jc w:val="center"/>
              <w:rPr>
                <w:sz w:val="17"/>
                <w:szCs w:val="17"/>
              </w:rPr>
            </w:pPr>
            <w:r w:rsidRPr="00157447">
              <w:rPr>
                <w:sz w:val="17"/>
                <w:szCs w:val="17"/>
              </w:rPr>
              <w:t>0.049g/m3</w:t>
            </w:r>
          </w:p>
        </w:tc>
        <w:tc>
          <w:tcPr>
            <w:tcW w:w="957" w:type="dxa"/>
            <w:vAlign w:val="bottom"/>
          </w:tcPr>
          <w:p w:rsidR="0065442B" w:rsidRPr="00157447" w:rsidRDefault="0065442B" w:rsidP="00F4401E">
            <w:pPr>
              <w:jc w:val="center"/>
              <w:rPr>
                <w:sz w:val="17"/>
                <w:szCs w:val="17"/>
              </w:rPr>
            </w:pPr>
            <w:r w:rsidRPr="00157447">
              <w:rPr>
                <w:sz w:val="17"/>
                <w:szCs w:val="17"/>
              </w:rPr>
              <w:t>1918g/m3</w:t>
            </w:r>
          </w:p>
        </w:tc>
        <w:tc>
          <w:tcPr>
            <w:tcW w:w="1418" w:type="dxa"/>
            <w:vAlign w:val="bottom"/>
          </w:tcPr>
          <w:p w:rsidR="0065442B" w:rsidRPr="00157447" w:rsidRDefault="0065442B" w:rsidP="00135DAD">
            <w:pPr>
              <w:jc w:val="center"/>
              <w:rPr>
                <w:sz w:val="17"/>
                <w:szCs w:val="17"/>
              </w:rPr>
            </w:pPr>
            <w:r w:rsidRPr="00157447">
              <w:rPr>
                <w:sz w:val="17"/>
                <w:szCs w:val="17"/>
              </w:rPr>
              <w:t>5,431,767,284</w:t>
            </w:r>
          </w:p>
        </w:tc>
      </w:tr>
      <w:tr w:rsidR="0065442B" w:rsidRPr="00BD0ED8" w:rsidTr="00F4401E">
        <w:tc>
          <w:tcPr>
            <w:tcW w:w="1560" w:type="dxa"/>
          </w:tcPr>
          <w:p w:rsidR="0065442B" w:rsidRPr="00157447" w:rsidRDefault="0065442B" w:rsidP="00F4401E">
            <w:pPr>
              <w:rPr>
                <w:sz w:val="17"/>
                <w:szCs w:val="17"/>
              </w:rPr>
            </w:pPr>
            <w:r w:rsidRPr="00157447">
              <w:rPr>
                <w:sz w:val="17"/>
                <w:szCs w:val="17"/>
              </w:rPr>
              <w:t>Wood</w:t>
            </w:r>
          </w:p>
        </w:tc>
        <w:tc>
          <w:tcPr>
            <w:tcW w:w="1134" w:type="dxa"/>
          </w:tcPr>
          <w:p w:rsidR="0065442B" w:rsidRPr="00182C0E" w:rsidRDefault="0065442B" w:rsidP="00F4401E">
            <w:pPr>
              <w:jc w:val="center"/>
              <w:rPr>
                <w:rFonts w:asciiTheme="majorBidi" w:hAnsiTheme="majorBidi" w:cstheme="majorBidi"/>
                <w:sz w:val="17"/>
                <w:szCs w:val="17"/>
              </w:rPr>
            </w:pPr>
            <w:r w:rsidRPr="00182C0E">
              <w:rPr>
                <w:rFonts w:asciiTheme="majorBidi" w:hAnsiTheme="majorBidi" w:cstheme="majorBidi"/>
                <w:sz w:val="17"/>
                <w:szCs w:val="17"/>
              </w:rPr>
              <w:t>431,975</w:t>
            </w:r>
          </w:p>
        </w:tc>
        <w:tc>
          <w:tcPr>
            <w:tcW w:w="1276" w:type="dxa"/>
          </w:tcPr>
          <w:p w:rsidR="0065442B" w:rsidRPr="00182C0E" w:rsidRDefault="0065442B" w:rsidP="00F4401E">
            <w:pPr>
              <w:jc w:val="center"/>
              <w:rPr>
                <w:sz w:val="17"/>
                <w:szCs w:val="17"/>
              </w:rPr>
            </w:pPr>
            <w:r w:rsidRPr="00182C0E">
              <w:rPr>
                <w:sz w:val="17"/>
                <w:szCs w:val="17"/>
              </w:rPr>
              <w:t>505,578Mg</w:t>
            </w:r>
          </w:p>
        </w:tc>
        <w:tc>
          <w:tcPr>
            <w:tcW w:w="992" w:type="dxa"/>
            <w:gridSpan w:val="2"/>
            <w:vAlign w:val="bottom"/>
          </w:tcPr>
          <w:p w:rsidR="0065442B" w:rsidRPr="00182C0E" w:rsidRDefault="0065442B" w:rsidP="00F4401E">
            <w:pPr>
              <w:jc w:val="center"/>
              <w:rPr>
                <w:sz w:val="17"/>
                <w:szCs w:val="17"/>
              </w:rPr>
            </w:pPr>
            <w:r w:rsidRPr="00182C0E">
              <w:rPr>
                <w:sz w:val="17"/>
                <w:szCs w:val="17"/>
              </w:rPr>
              <w:t>0</w:t>
            </w:r>
          </w:p>
        </w:tc>
        <w:tc>
          <w:tcPr>
            <w:tcW w:w="921" w:type="dxa"/>
            <w:vAlign w:val="bottom"/>
          </w:tcPr>
          <w:p w:rsidR="0065442B" w:rsidRPr="00182C0E" w:rsidRDefault="0065442B" w:rsidP="00F4401E">
            <w:pPr>
              <w:jc w:val="center"/>
              <w:rPr>
                <w:sz w:val="17"/>
                <w:szCs w:val="17"/>
              </w:rPr>
            </w:pPr>
            <w:r w:rsidRPr="00182C0E">
              <w:rPr>
                <w:sz w:val="17"/>
                <w:szCs w:val="17"/>
              </w:rPr>
              <w:t>0.05g/kg</w:t>
            </w:r>
          </w:p>
        </w:tc>
        <w:tc>
          <w:tcPr>
            <w:tcW w:w="957" w:type="dxa"/>
            <w:vAlign w:val="bottom"/>
          </w:tcPr>
          <w:p w:rsidR="0065442B" w:rsidRPr="00182C0E" w:rsidRDefault="0065442B" w:rsidP="00F4401E">
            <w:pPr>
              <w:jc w:val="center"/>
              <w:rPr>
                <w:sz w:val="17"/>
                <w:szCs w:val="17"/>
              </w:rPr>
            </w:pPr>
            <w:r w:rsidRPr="00182C0E">
              <w:rPr>
                <w:sz w:val="17"/>
                <w:szCs w:val="17"/>
              </w:rPr>
              <w:t>0.02g/kg</w:t>
            </w:r>
          </w:p>
        </w:tc>
        <w:tc>
          <w:tcPr>
            <w:tcW w:w="957" w:type="dxa"/>
            <w:vAlign w:val="bottom"/>
          </w:tcPr>
          <w:p w:rsidR="0065442B" w:rsidRPr="00182C0E" w:rsidRDefault="0065442B" w:rsidP="00F4401E">
            <w:pPr>
              <w:jc w:val="center"/>
              <w:rPr>
                <w:sz w:val="17"/>
                <w:szCs w:val="17"/>
              </w:rPr>
            </w:pPr>
            <w:r w:rsidRPr="00182C0E">
              <w:rPr>
                <w:sz w:val="17"/>
                <w:szCs w:val="17"/>
              </w:rPr>
              <w:t>7g/kg</w:t>
            </w:r>
          </w:p>
        </w:tc>
        <w:tc>
          <w:tcPr>
            <w:tcW w:w="1418" w:type="dxa"/>
            <w:vAlign w:val="bottom"/>
          </w:tcPr>
          <w:p w:rsidR="0065442B" w:rsidRPr="00157447" w:rsidRDefault="0065442B" w:rsidP="00135DAD">
            <w:pPr>
              <w:jc w:val="center"/>
              <w:rPr>
                <w:sz w:val="17"/>
                <w:szCs w:val="17"/>
              </w:rPr>
            </w:pPr>
            <w:r w:rsidRPr="00157447">
              <w:rPr>
                <w:sz w:val="17"/>
                <w:szCs w:val="17"/>
              </w:rPr>
              <w:t>3,645,217</w:t>
            </w:r>
          </w:p>
        </w:tc>
      </w:tr>
      <w:tr w:rsidR="0065442B" w:rsidRPr="00BD0ED8" w:rsidTr="00F4401E">
        <w:tc>
          <w:tcPr>
            <w:tcW w:w="1560" w:type="dxa"/>
          </w:tcPr>
          <w:p w:rsidR="0065442B" w:rsidRPr="00157447" w:rsidRDefault="0065442B" w:rsidP="00F4401E">
            <w:pPr>
              <w:rPr>
                <w:sz w:val="17"/>
                <w:szCs w:val="17"/>
              </w:rPr>
            </w:pPr>
            <w:r w:rsidRPr="00157447">
              <w:rPr>
                <w:sz w:val="17"/>
                <w:szCs w:val="17"/>
              </w:rPr>
              <w:t>Hydro</w:t>
            </w:r>
          </w:p>
        </w:tc>
        <w:tc>
          <w:tcPr>
            <w:tcW w:w="1134" w:type="dxa"/>
          </w:tcPr>
          <w:p w:rsidR="0065442B" w:rsidRPr="00182C0E" w:rsidRDefault="0065442B" w:rsidP="00F4401E">
            <w:pPr>
              <w:jc w:val="center"/>
              <w:rPr>
                <w:rFonts w:asciiTheme="majorBidi" w:hAnsiTheme="majorBidi" w:cstheme="majorBidi"/>
                <w:sz w:val="17"/>
                <w:szCs w:val="17"/>
              </w:rPr>
            </w:pPr>
            <w:r w:rsidRPr="00182C0E">
              <w:rPr>
                <w:rFonts w:asciiTheme="majorBidi" w:hAnsiTheme="majorBidi" w:cstheme="majorBidi"/>
                <w:sz w:val="17"/>
                <w:szCs w:val="17"/>
              </w:rPr>
              <w:t>34,550,848</w:t>
            </w:r>
          </w:p>
        </w:tc>
        <w:tc>
          <w:tcPr>
            <w:tcW w:w="1276" w:type="dxa"/>
          </w:tcPr>
          <w:p w:rsidR="0065442B" w:rsidRPr="00182C0E" w:rsidRDefault="0065442B" w:rsidP="00F4401E">
            <w:pPr>
              <w:jc w:val="center"/>
              <w:rPr>
                <w:sz w:val="17"/>
                <w:szCs w:val="17"/>
              </w:rPr>
            </w:pPr>
            <w:r w:rsidRPr="00182C0E">
              <w:rPr>
                <w:sz w:val="17"/>
                <w:szCs w:val="17"/>
              </w:rPr>
              <w:t>N/A</w:t>
            </w:r>
          </w:p>
        </w:tc>
        <w:tc>
          <w:tcPr>
            <w:tcW w:w="992" w:type="dxa"/>
            <w:gridSpan w:val="2"/>
            <w:vAlign w:val="bottom"/>
          </w:tcPr>
          <w:p w:rsidR="0065442B" w:rsidRPr="00182C0E" w:rsidRDefault="0065442B" w:rsidP="00F4401E">
            <w:pPr>
              <w:jc w:val="center"/>
              <w:rPr>
                <w:sz w:val="17"/>
                <w:szCs w:val="17"/>
              </w:rPr>
            </w:pPr>
            <w:r>
              <w:rPr>
                <w:sz w:val="17"/>
                <w:szCs w:val="17"/>
              </w:rPr>
              <w:t>0</w:t>
            </w:r>
          </w:p>
        </w:tc>
        <w:tc>
          <w:tcPr>
            <w:tcW w:w="921" w:type="dxa"/>
            <w:vAlign w:val="bottom"/>
          </w:tcPr>
          <w:p w:rsidR="0065442B" w:rsidRPr="00182C0E" w:rsidRDefault="0065442B" w:rsidP="00F4401E">
            <w:pPr>
              <w:jc w:val="center"/>
              <w:rPr>
                <w:sz w:val="17"/>
                <w:szCs w:val="17"/>
              </w:rPr>
            </w:pPr>
            <w:r>
              <w:rPr>
                <w:sz w:val="17"/>
                <w:szCs w:val="17"/>
              </w:rPr>
              <w:t>0</w:t>
            </w:r>
          </w:p>
        </w:tc>
        <w:tc>
          <w:tcPr>
            <w:tcW w:w="957" w:type="dxa"/>
            <w:vAlign w:val="bottom"/>
          </w:tcPr>
          <w:p w:rsidR="0065442B" w:rsidRPr="00182C0E" w:rsidRDefault="0065442B" w:rsidP="00F4401E">
            <w:pPr>
              <w:jc w:val="center"/>
              <w:rPr>
                <w:sz w:val="17"/>
                <w:szCs w:val="17"/>
              </w:rPr>
            </w:pPr>
            <w:r>
              <w:rPr>
                <w:sz w:val="17"/>
                <w:szCs w:val="17"/>
              </w:rPr>
              <w:t>0</w:t>
            </w:r>
          </w:p>
        </w:tc>
        <w:tc>
          <w:tcPr>
            <w:tcW w:w="957" w:type="dxa"/>
            <w:vAlign w:val="bottom"/>
          </w:tcPr>
          <w:p w:rsidR="0065442B" w:rsidRPr="00182C0E" w:rsidRDefault="0065442B" w:rsidP="00F4401E">
            <w:pPr>
              <w:jc w:val="center"/>
              <w:rPr>
                <w:sz w:val="17"/>
                <w:szCs w:val="17"/>
              </w:rPr>
            </w:pPr>
            <w:r>
              <w:rPr>
                <w:sz w:val="17"/>
                <w:szCs w:val="17"/>
              </w:rPr>
              <w:t>0</w:t>
            </w:r>
          </w:p>
        </w:tc>
        <w:tc>
          <w:tcPr>
            <w:tcW w:w="1418" w:type="dxa"/>
            <w:vAlign w:val="bottom"/>
          </w:tcPr>
          <w:p w:rsidR="0065442B" w:rsidRPr="00157447" w:rsidRDefault="0064296A" w:rsidP="00F4401E">
            <w:pPr>
              <w:jc w:val="center"/>
              <w:rPr>
                <w:sz w:val="17"/>
                <w:szCs w:val="17"/>
              </w:rPr>
            </w:pPr>
            <w:r>
              <w:rPr>
                <w:sz w:val="17"/>
                <w:szCs w:val="17"/>
              </w:rPr>
              <w:t>0</w:t>
            </w:r>
          </w:p>
        </w:tc>
      </w:tr>
      <w:tr w:rsidR="0065442B" w:rsidRPr="00BD0ED8" w:rsidTr="00F4401E">
        <w:tc>
          <w:tcPr>
            <w:tcW w:w="1560" w:type="dxa"/>
          </w:tcPr>
          <w:p w:rsidR="0065442B" w:rsidRPr="00157447" w:rsidRDefault="0065442B" w:rsidP="00F4401E">
            <w:pPr>
              <w:rPr>
                <w:sz w:val="17"/>
                <w:szCs w:val="17"/>
              </w:rPr>
            </w:pPr>
            <w:r w:rsidRPr="00157447">
              <w:rPr>
                <w:sz w:val="17"/>
                <w:szCs w:val="17"/>
              </w:rPr>
              <w:t>Wind and tidal</w:t>
            </w:r>
          </w:p>
        </w:tc>
        <w:tc>
          <w:tcPr>
            <w:tcW w:w="1134" w:type="dxa"/>
          </w:tcPr>
          <w:p w:rsidR="0065442B" w:rsidRPr="00182C0E" w:rsidRDefault="0065442B" w:rsidP="00F4401E">
            <w:pPr>
              <w:jc w:val="center"/>
              <w:rPr>
                <w:rFonts w:asciiTheme="majorBidi" w:hAnsiTheme="majorBidi" w:cstheme="majorBidi"/>
                <w:sz w:val="17"/>
                <w:szCs w:val="17"/>
              </w:rPr>
            </w:pPr>
            <w:r w:rsidRPr="00182C0E">
              <w:rPr>
                <w:rFonts w:asciiTheme="majorBidi" w:hAnsiTheme="majorBidi" w:cstheme="majorBidi"/>
                <w:sz w:val="17"/>
                <w:szCs w:val="17"/>
              </w:rPr>
              <w:t>155,596</w:t>
            </w:r>
          </w:p>
        </w:tc>
        <w:tc>
          <w:tcPr>
            <w:tcW w:w="1276" w:type="dxa"/>
          </w:tcPr>
          <w:p w:rsidR="0065442B" w:rsidRPr="00182C0E" w:rsidRDefault="0065442B" w:rsidP="00F4401E">
            <w:pPr>
              <w:jc w:val="center"/>
              <w:rPr>
                <w:sz w:val="17"/>
                <w:szCs w:val="17"/>
              </w:rPr>
            </w:pPr>
            <w:r w:rsidRPr="00182C0E">
              <w:rPr>
                <w:sz w:val="17"/>
                <w:szCs w:val="17"/>
              </w:rPr>
              <w:t>N/A</w:t>
            </w:r>
          </w:p>
        </w:tc>
        <w:tc>
          <w:tcPr>
            <w:tcW w:w="992" w:type="dxa"/>
            <w:gridSpan w:val="2"/>
            <w:vAlign w:val="bottom"/>
          </w:tcPr>
          <w:p w:rsidR="0065442B" w:rsidRPr="00182C0E" w:rsidRDefault="0065442B" w:rsidP="00F4401E">
            <w:pPr>
              <w:jc w:val="center"/>
              <w:rPr>
                <w:sz w:val="17"/>
                <w:szCs w:val="17"/>
              </w:rPr>
            </w:pPr>
            <w:r w:rsidRPr="00182C0E">
              <w:rPr>
                <w:sz w:val="17"/>
                <w:szCs w:val="17"/>
              </w:rPr>
              <w:t>0</w:t>
            </w:r>
          </w:p>
        </w:tc>
        <w:tc>
          <w:tcPr>
            <w:tcW w:w="921" w:type="dxa"/>
            <w:vAlign w:val="bottom"/>
          </w:tcPr>
          <w:p w:rsidR="0065442B" w:rsidRPr="00182C0E" w:rsidRDefault="0065442B" w:rsidP="00F4401E">
            <w:pPr>
              <w:jc w:val="center"/>
              <w:rPr>
                <w:sz w:val="17"/>
                <w:szCs w:val="17"/>
              </w:rPr>
            </w:pPr>
            <w:r w:rsidRPr="00182C0E">
              <w:rPr>
                <w:sz w:val="17"/>
                <w:szCs w:val="17"/>
              </w:rPr>
              <w:t>0</w:t>
            </w:r>
          </w:p>
        </w:tc>
        <w:tc>
          <w:tcPr>
            <w:tcW w:w="957" w:type="dxa"/>
            <w:vAlign w:val="bottom"/>
          </w:tcPr>
          <w:p w:rsidR="0065442B" w:rsidRPr="00182C0E" w:rsidRDefault="0065442B" w:rsidP="00F4401E">
            <w:pPr>
              <w:jc w:val="center"/>
              <w:rPr>
                <w:sz w:val="17"/>
                <w:szCs w:val="17"/>
              </w:rPr>
            </w:pPr>
            <w:r w:rsidRPr="00182C0E">
              <w:rPr>
                <w:sz w:val="17"/>
                <w:szCs w:val="17"/>
              </w:rPr>
              <w:t>0</w:t>
            </w:r>
          </w:p>
        </w:tc>
        <w:tc>
          <w:tcPr>
            <w:tcW w:w="957" w:type="dxa"/>
            <w:vAlign w:val="bottom"/>
          </w:tcPr>
          <w:p w:rsidR="0065442B" w:rsidRPr="00182C0E" w:rsidRDefault="0065442B" w:rsidP="00F4401E">
            <w:pPr>
              <w:jc w:val="center"/>
              <w:rPr>
                <w:sz w:val="17"/>
                <w:szCs w:val="17"/>
              </w:rPr>
            </w:pPr>
            <w:r w:rsidRPr="00182C0E">
              <w:rPr>
                <w:sz w:val="17"/>
                <w:szCs w:val="17"/>
              </w:rPr>
              <w:t>0</w:t>
            </w:r>
          </w:p>
        </w:tc>
        <w:tc>
          <w:tcPr>
            <w:tcW w:w="1418" w:type="dxa"/>
            <w:vAlign w:val="bottom"/>
          </w:tcPr>
          <w:p w:rsidR="0065442B" w:rsidRPr="00157447" w:rsidRDefault="0065442B" w:rsidP="00F4401E">
            <w:pPr>
              <w:jc w:val="center"/>
              <w:rPr>
                <w:sz w:val="17"/>
                <w:szCs w:val="17"/>
              </w:rPr>
            </w:pPr>
            <w:r w:rsidRPr="00157447">
              <w:rPr>
                <w:sz w:val="17"/>
                <w:szCs w:val="17"/>
              </w:rPr>
              <w:t>0</w:t>
            </w:r>
          </w:p>
        </w:tc>
      </w:tr>
      <w:tr w:rsidR="0065442B" w:rsidRPr="00BD0ED8" w:rsidTr="00F4401E">
        <w:tc>
          <w:tcPr>
            <w:tcW w:w="1560" w:type="dxa"/>
          </w:tcPr>
          <w:p w:rsidR="0065442B" w:rsidRPr="00157447" w:rsidRDefault="0065442B" w:rsidP="00F4401E">
            <w:pPr>
              <w:rPr>
                <w:sz w:val="17"/>
                <w:szCs w:val="17"/>
              </w:rPr>
            </w:pPr>
            <w:r w:rsidRPr="00157447">
              <w:rPr>
                <w:sz w:val="17"/>
                <w:szCs w:val="17"/>
              </w:rPr>
              <w:t>Nuclear</w:t>
            </w:r>
          </w:p>
        </w:tc>
        <w:tc>
          <w:tcPr>
            <w:tcW w:w="1134" w:type="dxa"/>
          </w:tcPr>
          <w:p w:rsidR="0065442B" w:rsidRPr="00182C0E" w:rsidRDefault="0065442B" w:rsidP="00F4401E">
            <w:pPr>
              <w:jc w:val="center"/>
              <w:rPr>
                <w:rFonts w:asciiTheme="majorBidi" w:hAnsiTheme="majorBidi" w:cstheme="majorBidi"/>
                <w:sz w:val="17"/>
                <w:szCs w:val="17"/>
              </w:rPr>
            </w:pPr>
            <w:r w:rsidRPr="00182C0E">
              <w:rPr>
                <w:rFonts w:asciiTheme="majorBidi" w:hAnsiTheme="majorBidi" w:cstheme="majorBidi"/>
                <w:sz w:val="17"/>
                <w:szCs w:val="17"/>
              </w:rPr>
              <w:t>77,968,854</w:t>
            </w:r>
          </w:p>
        </w:tc>
        <w:tc>
          <w:tcPr>
            <w:tcW w:w="1276" w:type="dxa"/>
          </w:tcPr>
          <w:p w:rsidR="0065442B" w:rsidRPr="00182C0E" w:rsidRDefault="0065442B" w:rsidP="00F4401E">
            <w:pPr>
              <w:jc w:val="center"/>
              <w:rPr>
                <w:sz w:val="17"/>
                <w:szCs w:val="17"/>
              </w:rPr>
            </w:pPr>
            <w:r w:rsidRPr="00182C0E">
              <w:rPr>
                <w:sz w:val="17"/>
                <w:szCs w:val="17"/>
              </w:rPr>
              <w:t>N/A</w:t>
            </w:r>
          </w:p>
        </w:tc>
        <w:tc>
          <w:tcPr>
            <w:tcW w:w="992" w:type="dxa"/>
            <w:gridSpan w:val="2"/>
            <w:vAlign w:val="bottom"/>
          </w:tcPr>
          <w:p w:rsidR="0065442B" w:rsidRPr="00182C0E" w:rsidRDefault="0065442B" w:rsidP="00F4401E">
            <w:pPr>
              <w:jc w:val="center"/>
              <w:rPr>
                <w:sz w:val="17"/>
                <w:szCs w:val="17"/>
              </w:rPr>
            </w:pPr>
            <w:r w:rsidRPr="00182C0E">
              <w:rPr>
                <w:sz w:val="17"/>
                <w:szCs w:val="17"/>
              </w:rPr>
              <w:t>0</w:t>
            </w:r>
          </w:p>
        </w:tc>
        <w:tc>
          <w:tcPr>
            <w:tcW w:w="921" w:type="dxa"/>
            <w:vAlign w:val="bottom"/>
          </w:tcPr>
          <w:p w:rsidR="0065442B" w:rsidRPr="00182C0E" w:rsidRDefault="0065442B" w:rsidP="00F4401E">
            <w:pPr>
              <w:jc w:val="center"/>
              <w:rPr>
                <w:sz w:val="17"/>
                <w:szCs w:val="17"/>
              </w:rPr>
            </w:pPr>
            <w:r w:rsidRPr="00182C0E">
              <w:rPr>
                <w:sz w:val="17"/>
                <w:szCs w:val="17"/>
              </w:rPr>
              <w:t>0</w:t>
            </w:r>
          </w:p>
        </w:tc>
        <w:tc>
          <w:tcPr>
            <w:tcW w:w="957" w:type="dxa"/>
            <w:vAlign w:val="bottom"/>
          </w:tcPr>
          <w:p w:rsidR="0065442B" w:rsidRPr="00182C0E" w:rsidRDefault="0065442B" w:rsidP="00F4401E">
            <w:pPr>
              <w:jc w:val="center"/>
              <w:rPr>
                <w:sz w:val="17"/>
                <w:szCs w:val="17"/>
              </w:rPr>
            </w:pPr>
            <w:r w:rsidRPr="00182C0E">
              <w:rPr>
                <w:sz w:val="17"/>
                <w:szCs w:val="17"/>
              </w:rPr>
              <w:t>0</w:t>
            </w:r>
          </w:p>
        </w:tc>
        <w:tc>
          <w:tcPr>
            <w:tcW w:w="957" w:type="dxa"/>
            <w:vAlign w:val="bottom"/>
          </w:tcPr>
          <w:p w:rsidR="0065442B" w:rsidRPr="00182C0E" w:rsidRDefault="0065442B" w:rsidP="00F4401E">
            <w:pPr>
              <w:jc w:val="center"/>
              <w:rPr>
                <w:sz w:val="17"/>
                <w:szCs w:val="17"/>
              </w:rPr>
            </w:pPr>
            <w:r w:rsidRPr="00182C0E">
              <w:rPr>
                <w:sz w:val="17"/>
                <w:szCs w:val="17"/>
              </w:rPr>
              <w:t>0</w:t>
            </w:r>
          </w:p>
        </w:tc>
        <w:tc>
          <w:tcPr>
            <w:tcW w:w="1418" w:type="dxa"/>
            <w:vAlign w:val="bottom"/>
          </w:tcPr>
          <w:p w:rsidR="0065442B" w:rsidRPr="00157447" w:rsidRDefault="0065442B" w:rsidP="00F4401E">
            <w:pPr>
              <w:jc w:val="center"/>
              <w:rPr>
                <w:sz w:val="17"/>
                <w:szCs w:val="17"/>
              </w:rPr>
            </w:pPr>
            <w:r w:rsidRPr="00157447">
              <w:rPr>
                <w:sz w:val="17"/>
                <w:szCs w:val="17"/>
              </w:rPr>
              <w:t>0</w:t>
            </w:r>
          </w:p>
        </w:tc>
      </w:tr>
      <w:tr w:rsidR="0065442B" w:rsidRPr="00BD0ED8" w:rsidTr="00F4401E">
        <w:tc>
          <w:tcPr>
            <w:tcW w:w="1560" w:type="dxa"/>
          </w:tcPr>
          <w:p w:rsidR="0065442B" w:rsidRPr="00157447" w:rsidRDefault="0065442B" w:rsidP="00F4401E">
            <w:pPr>
              <w:rPr>
                <w:sz w:val="17"/>
                <w:szCs w:val="17"/>
              </w:rPr>
            </w:pPr>
            <w:r w:rsidRPr="00157447">
              <w:rPr>
                <w:sz w:val="17"/>
                <w:szCs w:val="17"/>
              </w:rPr>
              <w:t>Total</w:t>
            </w:r>
          </w:p>
        </w:tc>
        <w:tc>
          <w:tcPr>
            <w:tcW w:w="1134" w:type="dxa"/>
          </w:tcPr>
          <w:p w:rsidR="0065442B" w:rsidRPr="00182C0E" w:rsidRDefault="0065442B" w:rsidP="00F4401E">
            <w:pPr>
              <w:jc w:val="center"/>
              <w:rPr>
                <w:rFonts w:asciiTheme="majorBidi" w:hAnsiTheme="majorBidi" w:cstheme="majorBidi"/>
                <w:sz w:val="17"/>
                <w:szCs w:val="17"/>
              </w:rPr>
            </w:pPr>
            <w:r w:rsidRPr="00182C0E">
              <w:rPr>
                <w:rFonts w:asciiTheme="majorBidi" w:hAnsiTheme="majorBidi" w:cstheme="majorBidi"/>
                <w:sz w:val="17"/>
                <w:szCs w:val="17"/>
              </w:rPr>
              <w:t>155,171,768</w:t>
            </w:r>
          </w:p>
        </w:tc>
        <w:tc>
          <w:tcPr>
            <w:tcW w:w="5103" w:type="dxa"/>
            <w:gridSpan w:val="6"/>
          </w:tcPr>
          <w:p w:rsidR="0065442B" w:rsidRPr="00182C0E" w:rsidRDefault="0065442B" w:rsidP="00F4401E">
            <w:pPr>
              <w:jc w:val="center"/>
              <w:rPr>
                <w:sz w:val="17"/>
                <w:szCs w:val="17"/>
              </w:rPr>
            </w:pPr>
          </w:p>
        </w:tc>
        <w:tc>
          <w:tcPr>
            <w:tcW w:w="1418" w:type="dxa"/>
            <w:vAlign w:val="bottom"/>
          </w:tcPr>
          <w:p w:rsidR="0065442B" w:rsidRPr="00157447" w:rsidRDefault="0065442B" w:rsidP="00F4401E">
            <w:pPr>
              <w:jc w:val="center"/>
              <w:rPr>
                <w:sz w:val="17"/>
                <w:szCs w:val="17"/>
              </w:rPr>
            </w:pPr>
            <w:r w:rsidRPr="00157447">
              <w:rPr>
                <w:sz w:val="17"/>
                <w:szCs w:val="17"/>
              </w:rPr>
              <w:t>33,337,641,716</w:t>
            </w:r>
          </w:p>
        </w:tc>
      </w:tr>
      <w:tr w:rsidR="0065442B" w:rsidRPr="00BD0ED8" w:rsidTr="00F4401E">
        <w:trPr>
          <w:trHeight w:val="293"/>
        </w:trPr>
        <w:tc>
          <w:tcPr>
            <w:tcW w:w="1560" w:type="dxa"/>
          </w:tcPr>
          <w:p w:rsidR="0065442B" w:rsidRPr="007A5CB2" w:rsidRDefault="0065442B" w:rsidP="00F4401E">
            <w:pPr>
              <w:jc w:val="center"/>
              <w:rPr>
                <w:b/>
                <w:bCs/>
                <w:sz w:val="17"/>
                <w:szCs w:val="17"/>
              </w:rPr>
            </w:pPr>
            <w:r w:rsidRPr="007A5CB2">
              <w:rPr>
                <w:b/>
                <w:bCs/>
                <w:sz w:val="17"/>
                <w:szCs w:val="17"/>
              </w:rPr>
              <w:t>Year</w:t>
            </w:r>
          </w:p>
        </w:tc>
        <w:tc>
          <w:tcPr>
            <w:tcW w:w="7655" w:type="dxa"/>
            <w:gridSpan w:val="8"/>
          </w:tcPr>
          <w:p w:rsidR="0065442B" w:rsidRPr="007A5CB2" w:rsidRDefault="0065442B" w:rsidP="00F4401E">
            <w:pPr>
              <w:jc w:val="center"/>
              <w:rPr>
                <w:b/>
                <w:bCs/>
                <w:sz w:val="17"/>
                <w:szCs w:val="17"/>
              </w:rPr>
            </w:pPr>
            <w:r w:rsidRPr="007A5CB2">
              <w:rPr>
                <w:b/>
                <w:bCs/>
                <w:sz w:val="17"/>
                <w:szCs w:val="17"/>
              </w:rPr>
              <w:t>200</w:t>
            </w:r>
            <w:r>
              <w:rPr>
                <w:b/>
                <w:bCs/>
                <w:sz w:val="17"/>
                <w:szCs w:val="17"/>
              </w:rPr>
              <w:t>6</w:t>
            </w:r>
          </w:p>
        </w:tc>
      </w:tr>
      <w:tr w:rsidR="0065442B" w:rsidRPr="00BD0ED8" w:rsidTr="00F4401E">
        <w:trPr>
          <w:trHeight w:val="293"/>
        </w:trPr>
        <w:tc>
          <w:tcPr>
            <w:tcW w:w="1560" w:type="dxa"/>
            <w:vMerge w:val="restart"/>
          </w:tcPr>
          <w:p w:rsidR="0065442B" w:rsidRPr="00157447" w:rsidRDefault="0065442B" w:rsidP="00F4401E">
            <w:pPr>
              <w:jc w:val="center"/>
              <w:rPr>
                <w:sz w:val="17"/>
                <w:szCs w:val="17"/>
              </w:rPr>
            </w:pPr>
            <w:r w:rsidRPr="00157447">
              <w:rPr>
                <w:sz w:val="17"/>
                <w:szCs w:val="17"/>
              </w:rPr>
              <w:t>Energy Source*</w:t>
            </w:r>
          </w:p>
          <w:p w:rsidR="0065442B" w:rsidRPr="00157447" w:rsidRDefault="0065442B" w:rsidP="00F4401E">
            <w:pPr>
              <w:jc w:val="center"/>
              <w:rPr>
                <w:sz w:val="17"/>
                <w:szCs w:val="17"/>
              </w:rPr>
            </w:pPr>
          </w:p>
        </w:tc>
        <w:tc>
          <w:tcPr>
            <w:tcW w:w="1134" w:type="dxa"/>
            <w:vMerge w:val="restart"/>
          </w:tcPr>
          <w:p w:rsidR="0065442B" w:rsidRPr="00157447" w:rsidRDefault="0065442B" w:rsidP="00F4401E">
            <w:pPr>
              <w:jc w:val="center"/>
              <w:rPr>
                <w:sz w:val="17"/>
                <w:szCs w:val="17"/>
              </w:rPr>
            </w:pPr>
            <w:r w:rsidRPr="00157447">
              <w:rPr>
                <w:sz w:val="17"/>
                <w:szCs w:val="17"/>
              </w:rPr>
              <w:t>Electricity* Generated (MWh)</w:t>
            </w:r>
          </w:p>
        </w:tc>
        <w:tc>
          <w:tcPr>
            <w:tcW w:w="1276" w:type="dxa"/>
            <w:vMerge w:val="restart"/>
          </w:tcPr>
          <w:p w:rsidR="0065442B" w:rsidRPr="00157447" w:rsidRDefault="0065442B" w:rsidP="00F4401E">
            <w:pPr>
              <w:jc w:val="center"/>
              <w:rPr>
                <w:sz w:val="17"/>
                <w:szCs w:val="17"/>
              </w:rPr>
            </w:pPr>
            <w:r w:rsidRPr="00157447">
              <w:rPr>
                <w:sz w:val="17"/>
                <w:szCs w:val="17"/>
              </w:rPr>
              <w:t>Fuel Input*</w:t>
            </w:r>
          </w:p>
          <w:p w:rsidR="0065442B" w:rsidRPr="00157447" w:rsidRDefault="0065442B" w:rsidP="00F4401E">
            <w:pPr>
              <w:jc w:val="center"/>
              <w:rPr>
                <w:sz w:val="17"/>
                <w:szCs w:val="17"/>
              </w:rPr>
            </w:pPr>
          </w:p>
        </w:tc>
        <w:tc>
          <w:tcPr>
            <w:tcW w:w="2870" w:type="dxa"/>
            <w:gridSpan w:val="4"/>
          </w:tcPr>
          <w:p w:rsidR="0065442B" w:rsidRPr="00157447" w:rsidRDefault="0065442B" w:rsidP="00F4401E">
            <w:pPr>
              <w:jc w:val="center"/>
              <w:rPr>
                <w:sz w:val="17"/>
                <w:szCs w:val="17"/>
              </w:rPr>
            </w:pPr>
            <w:r w:rsidRPr="00157447">
              <w:rPr>
                <w:sz w:val="17"/>
                <w:szCs w:val="17"/>
              </w:rPr>
              <w:t>Emission factor**</w:t>
            </w:r>
          </w:p>
        </w:tc>
        <w:tc>
          <w:tcPr>
            <w:tcW w:w="957" w:type="dxa"/>
            <w:vMerge w:val="restart"/>
          </w:tcPr>
          <w:p w:rsidR="0065442B" w:rsidRPr="00157447" w:rsidRDefault="0065442B" w:rsidP="00F4401E">
            <w:pPr>
              <w:jc w:val="center"/>
              <w:rPr>
                <w:sz w:val="17"/>
                <w:szCs w:val="17"/>
              </w:rPr>
            </w:pPr>
            <w:r w:rsidRPr="00157447">
              <w:rPr>
                <w:sz w:val="17"/>
                <w:szCs w:val="17"/>
              </w:rPr>
              <w:t>CO</w:t>
            </w:r>
            <w:r w:rsidRPr="00157447">
              <w:rPr>
                <w:sz w:val="17"/>
                <w:szCs w:val="17"/>
                <w:vertAlign w:val="subscript"/>
              </w:rPr>
              <w:t>2eq</w:t>
            </w:r>
            <w:r w:rsidRPr="00157447">
              <w:rPr>
                <w:sz w:val="17"/>
                <w:szCs w:val="17"/>
              </w:rPr>
              <w:t>/</w:t>
            </w:r>
          </w:p>
          <w:p w:rsidR="0065442B" w:rsidRPr="00157447" w:rsidRDefault="0065442B" w:rsidP="00F4401E">
            <w:pPr>
              <w:jc w:val="center"/>
              <w:rPr>
                <w:sz w:val="17"/>
                <w:szCs w:val="17"/>
              </w:rPr>
            </w:pPr>
            <w:r w:rsidRPr="00157447">
              <w:rPr>
                <w:sz w:val="17"/>
                <w:szCs w:val="17"/>
              </w:rPr>
              <w:t>quaintly fuel</w:t>
            </w:r>
          </w:p>
        </w:tc>
        <w:tc>
          <w:tcPr>
            <w:tcW w:w="1418" w:type="dxa"/>
            <w:vMerge w:val="restart"/>
          </w:tcPr>
          <w:p w:rsidR="0065442B" w:rsidRPr="00157447" w:rsidRDefault="0065442B" w:rsidP="00F4401E">
            <w:pPr>
              <w:jc w:val="center"/>
              <w:rPr>
                <w:sz w:val="17"/>
                <w:szCs w:val="17"/>
              </w:rPr>
            </w:pPr>
            <w:r w:rsidRPr="00157447">
              <w:rPr>
                <w:sz w:val="17"/>
                <w:szCs w:val="17"/>
              </w:rPr>
              <w:t>Total GHG emission in</w:t>
            </w:r>
          </w:p>
          <w:p w:rsidR="0065442B" w:rsidRPr="00157447" w:rsidRDefault="0065442B" w:rsidP="00F4401E">
            <w:pPr>
              <w:jc w:val="center"/>
              <w:rPr>
                <w:sz w:val="17"/>
                <w:szCs w:val="17"/>
              </w:rPr>
            </w:pPr>
            <w:r w:rsidRPr="00157447">
              <w:rPr>
                <w:sz w:val="17"/>
                <w:szCs w:val="17"/>
              </w:rPr>
              <w:t>kg CO</w:t>
            </w:r>
            <w:r w:rsidRPr="00157447">
              <w:rPr>
                <w:sz w:val="17"/>
                <w:szCs w:val="17"/>
                <w:vertAlign w:val="subscript"/>
              </w:rPr>
              <w:t>2eq</w:t>
            </w:r>
          </w:p>
        </w:tc>
      </w:tr>
      <w:tr w:rsidR="0065442B" w:rsidRPr="00BD0ED8" w:rsidTr="00F4401E">
        <w:trPr>
          <w:trHeight w:val="292"/>
        </w:trPr>
        <w:tc>
          <w:tcPr>
            <w:tcW w:w="1560" w:type="dxa"/>
            <w:vMerge/>
          </w:tcPr>
          <w:p w:rsidR="0065442B" w:rsidRPr="00157447" w:rsidRDefault="0065442B" w:rsidP="00F4401E">
            <w:pPr>
              <w:jc w:val="center"/>
              <w:rPr>
                <w:sz w:val="17"/>
                <w:szCs w:val="17"/>
              </w:rPr>
            </w:pPr>
          </w:p>
        </w:tc>
        <w:tc>
          <w:tcPr>
            <w:tcW w:w="1134" w:type="dxa"/>
            <w:vMerge/>
          </w:tcPr>
          <w:p w:rsidR="0065442B" w:rsidRPr="00157447" w:rsidRDefault="0065442B" w:rsidP="00F4401E">
            <w:pPr>
              <w:jc w:val="center"/>
              <w:rPr>
                <w:sz w:val="17"/>
                <w:szCs w:val="17"/>
              </w:rPr>
            </w:pPr>
          </w:p>
        </w:tc>
        <w:tc>
          <w:tcPr>
            <w:tcW w:w="1276" w:type="dxa"/>
            <w:vMerge/>
          </w:tcPr>
          <w:p w:rsidR="0065442B" w:rsidRPr="00157447" w:rsidRDefault="0065442B" w:rsidP="00F4401E">
            <w:pPr>
              <w:jc w:val="center"/>
              <w:rPr>
                <w:sz w:val="17"/>
                <w:szCs w:val="17"/>
              </w:rPr>
            </w:pPr>
          </w:p>
        </w:tc>
        <w:tc>
          <w:tcPr>
            <w:tcW w:w="956" w:type="dxa"/>
          </w:tcPr>
          <w:p w:rsidR="0065442B" w:rsidRPr="00157447" w:rsidRDefault="0065442B" w:rsidP="00F4401E">
            <w:pPr>
              <w:jc w:val="center"/>
              <w:rPr>
                <w:sz w:val="17"/>
                <w:szCs w:val="17"/>
              </w:rPr>
            </w:pPr>
            <w:r w:rsidRPr="00157447">
              <w:rPr>
                <w:sz w:val="17"/>
                <w:szCs w:val="17"/>
              </w:rPr>
              <w:t>CO</w:t>
            </w:r>
            <w:r w:rsidRPr="00157447">
              <w:rPr>
                <w:sz w:val="17"/>
                <w:szCs w:val="17"/>
                <w:vertAlign w:val="subscript"/>
              </w:rPr>
              <w:t>2</w:t>
            </w:r>
          </w:p>
        </w:tc>
        <w:tc>
          <w:tcPr>
            <w:tcW w:w="957" w:type="dxa"/>
            <w:gridSpan w:val="2"/>
          </w:tcPr>
          <w:p w:rsidR="0065442B" w:rsidRPr="00157447" w:rsidRDefault="0065442B" w:rsidP="00F4401E">
            <w:pPr>
              <w:jc w:val="center"/>
              <w:rPr>
                <w:sz w:val="17"/>
                <w:szCs w:val="17"/>
              </w:rPr>
            </w:pPr>
            <w:r w:rsidRPr="00157447">
              <w:rPr>
                <w:sz w:val="17"/>
                <w:szCs w:val="17"/>
              </w:rPr>
              <w:t>CH</w:t>
            </w:r>
            <w:r w:rsidRPr="00157447">
              <w:rPr>
                <w:sz w:val="17"/>
                <w:szCs w:val="17"/>
                <w:vertAlign w:val="subscript"/>
              </w:rPr>
              <w:t>4</w:t>
            </w:r>
          </w:p>
        </w:tc>
        <w:tc>
          <w:tcPr>
            <w:tcW w:w="957" w:type="dxa"/>
          </w:tcPr>
          <w:p w:rsidR="0065442B" w:rsidRPr="00157447" w:rsidRDefault="0065442B" w:rsidP="00F4401E">
            <w:pPr>
              <w:jc w:val="center"/>
              <w:rPr>
                <w:sz w:val="17"/>
                <w:szCs w:val="17"/>
              </w:rPr>
            </w:pPr>
            <w:r w:rsidRPr="00157447">
              <w:rPr>
                <w:sz w:val="17"/>
                <w:szCs w:val="17"/>
              </w:rPr>
              <w:t>N</w:t>
            </w:r>
            <w:r w:rsidRPr="00157447">
              <w:rPr>
                <w:sz w:val="17"/>
                <w:szCs w:val="17"/>
                <w:vertAlign w:val="subscript"/>
              </w:rPr>
              <w:t>2</w:t>
            </w:r>
            <w:r w:rsidRPr="00157447">
              <w:rPr>
                <w:sz w:val="17"/>
                <w:szCs w:val="17"/>
              </w:rPr>
              <w:t>O</w:t>
            </w:r>
          </w:p>
        </w:tc>
        <w:tc>
          <w:tcPr>
            <w:tcW w:w="957" w:type="dxa"/>
            <w:vMerge/>
          </w:tcPr>
          <w:p w:rsidR="0065442B" w:rsidRPr="00157447" w:rsidRDefault="0065442B" w:rsidP="00F4401E">
            <w:pPr>
              <w:jc w:val="center"/>
              <w:rPr>
                <w:sz w:val="17"/>
                <w:szCs w:val="17"/>
              </w:rPr>
            </w:pPr>
          </w:p>
        </w:tc>
        <w:tc>
          <w:tcPr>
            <w:tcW w:w="1418" w:type="dxa"/>
            <w:vMerge/>
          </w:tcPr>
          <w:p w:rsidR="0065442B" w:rsidRPr="00157447" w:rsidRDefault="0065442B" w:rsidP="00F4401E">
            <w:pPr>
              <w:jc w:val="center"/>
              <w:rPr>
                <w:sz w:val="17"/>
                <w:szCs w:val="17"/>
              </w:rPr>
            </w:pPr>
          </w:p>
        </w:tc>
      </w:tr>
      <w:tr w:rsidR="0065442B" w:rsidRPr="00BD0ED8" w:rsidTr="00F4401E">
        <w:tc>
          <w:tcPr>
            <w:tcW w:w="1560" w:type="dxa"/>
          </w:tcPr>
          <w:p w:rsidR="0065442B" w:rsidRPr="00157447" w:rsidRDefault="0065442B" w:rsidP="00F4401E">
            <w:pPr>
              <w:rPr>
                <w:sz w:val="17"/>
                <w:szCs w:val="17"/>
              </w:rPr>
            </w:pPr>
            <w:r w:rsidRPr="00157447">
              <w:rPr>
                <w:sz w:val="17"/>
                <w:szCs w:val="17"/>
              </w:rPr>
              <w:t>Imported bit.</w:t>
            </w:r>
          </w:p>
        </w:tc>
        <w:tc>
          <w:tcPr>
            <w:tcW w:w="1134" w:type="dxa"/>
          </w:tcPr>
          <w:p w:rsidR="0065442B" w:rsidRPr="00962B0F" w:rsidRDefault="0065442B" w:rsidP="00F4401E">
            <w:pPr>
              <w:jc w:val="center"/>
              <w:rPr>
                <w:rFonts w:asciiTheme="majorBidi" w:hAnsiTheme="majorBidi" w:cstheme="majorBidi"/>
                <w:sz w:val="17"/>
                <w:szCs w:val="17"/>
              </w:rPr>
            </w:pPr>
            <w:r w:rsidRPr="00962B0F">
              <w:rPr>
                <w:rFonts w:asciiTheme="majorBidi" w:hAnsiTheme="majorBidi" w:cstheme="majorBidi"/>
                <w:sz w:val="17"/>
                <w:szCs w:val="17"/>
                <w:lang w:val="en-US" w:eastAsia="en-US"/>
              </w:rPr>
              <w:t>10,621,771</w:t>
            </w:r>
          </w:p>
        </w:tc>
        <w:tc>
          <w:tcPr>
            <w:tcW w:w="1276" w:type="dxa"/>
          </w:tcPr>
          <w:p w:rsidR="0065442B" w:rsidRPr="00962B0F" w:rsidRDefault="0065442B" w:rsidP="00F4401E">
            <w:pPr>
              <w:jc w:val="center"/>
              <w:rPr>
                <w:rFonts w:asciiTheme="majorBidi" w:hAnsiTheme="majorBidi" w:cstheme="majorBidi"/>
                <w:sz w:val="17"/>
                <w:szCs w:val="17"/>
              </w:rPr>
            </w:pPr>
            <w:r w:rsidRPr="00962B0F">
              <w:rPr>
                <w:rFonts w:asciiTheme="majorBidi" w:hAnsiTheme="majorBidi" w:cstheme="majorBidi"/>
                <w:sz w:val="17"/>
                <w:szCs w:val="17"/>
                <w:lang w:val="en-US" w:eastAsia="en-US"/>
              </w:rPr>
              <w:t>4,018,681Mg</w:t>
            </w:r>
          </w:p>
        </w:tc>
        <w:tc>
          <w:tcPr>
            <w:tcW w:w="956" w:type="dxa"/>
            <w:vAlign w:val="bottom"/>
          </w:tcPr>
          <w:p w:rsidR="0065442B" w:rsidRPr="00962B0F" w:rsidRDefault="0065442B" w:rsidP="00F4401E">
            <w:pPr>
              <w:jc w:val="center"/>
              <w:rPr>
                <w:rFonts w:asciiTheme="majorBidi" w:hAnsiTheme="majorBidi" w:cstheme="majorBidi"/>
                <w:sz w:val="17"/>
                <w:szCs w:val="17"/>
              </w:rPr>
            </w:pPr>
            <w:r w:rsidRPr="00962B0F">
              <w:rPr>
                <w:rFonts w:asciiTheme="majorBidi" w:hAnsiTheme="majorBidi" w:cstheme="majorBidi"/>
                <w:sz w:val="17"/>
                <w:szCs w:val="17"/>
              </w:rPr>
              <w:t>2,432g/kg</w:t>
            </w:r>
          </w:p>
        </w:tc>
        <w:tc>
          <w:tcPr>
            <w:tcW w:w="957" w:type="dxa"/>
            <w:gridSpan w:val="2"/>
            <w:vAlign w:val="bottom"/>
          </w:tcPr>
          <w:p w:rsidR="0065442B" w:rsidRPr="00962B0F" w:rsidRDefault="0065442B" w:rsidP="00F4401E">
            <w:pPr>
              <w:jc w:val="center"/>
              <w:rPr>
                <w:rFonts w:asciiTheme="majorBidi" w:hAnsiTheme="majorBidi" w:cstheme="majorBidi"/>
                <w:sz w:val="17"/>
                <w:szCs w:val="17"/>
              </w:rPr>
            </w:pPr>
            <w:r w:rsidRPr="00962B0F">
              <w:rPr>
                <w:rFonts w:asciiTheme="majorBidi" w:hAnsiTheme="majorBidi" w:cstheme="majorBidi"/>
                <w:sz w:val="17"/>
                <w:szCs w:val="17"/>
              </w:rPr>
              <w:t>0.022g/kg</w:t>
            </w:r>
          </w:p>
        </w:tc>
        <w:tc>
          <w:tcPr>
            <w:tcW w:w="957" w:type="dxa"/>
            <w:vAlign w:val="bottom"/>
          </w:tcPr>
          <w:p w:rsidR="0065442B" w:rsidRPr="00962B0F" w:rsidRDefault="0065442B" w:rsidP="00F4401E">
            <w:pPr>
              <w:jc w:val="center"/>
              <w:rPr>
                <w:rFonts w:asciiTheme="majorBidi" w:hAnsiTheme="majorBidi" w:cstheme="majorBidi"/>
                <w:sz w:val="17"/>
                <w:szCs w:val="17"/>
              </w:rPr>
            </w:pPr>
            <w:r w:rsidRPr="00962B0F">
              <w:rPr>
                <w:rFonts w:asciiTheme="majorBidi" w:hAnsiTheme="majorBidi" w:cstheme="majorBidi"/>
                <w:sz w:val="17"/>
                <w:szCs w:val="17"/>
              </w:rPr>
              <w:t>0.032g/kg</w:t>
            </w:r>
          </w:p>
        </w:tc>
        <w:tc>
          <w:tcPr>
            <w:tcW w:w="957" w:type="dxa"/>
            <w:vAlign w:val="bottom"/>
          </w:tcPr>
          <w:p w:rsidR="0065442B" w:rsidRPr="00962B0F" w:rsidRDefault="0065442B" w:rsidP="00F4401E">
            <w:pPr>
              <w:jc w:val="center"/>
              <w:rPr>
                <w:rFonts w:asciiTheme="majorBidi" w:hAnsiTheme="majorBidi" w:cstheme="majorBidi"/>
                <w:sz w:val="17"/>
                <w:szCs w:val="17"/>
              </w:rPr>
            </w:pPr>
            <w:r w:rsidRPr="00962B0F">
              <w:rPr>
                <w:rFonts w:asciiTheme="majorBidi" w:hAnsiTheme="majorBidi" w:cstheme="majorBidi"/>
                <w:sz w:val="17"/>
                <w:szCs w:val="17"/>
              </w:rPr>
              <w:t>2,442g/kg</w:t>
            </w:r>
          </w:p>
        </w:tc>
        <w:tc>
          <w:tcPr>
            <w:tcW w:w="1418" w:type="dxa"/>
            <w:vAlign w:val="bottom"/>
          </w:tcPr>
          <w:p w:rsidR="0065442B" w:rsidRPr="00962B0F" w:rsidRDefault="0065442B" w:rsidP="00F4401E">
            <w:pPr>
              <w:jc w:val="center"/>
              <w:rPr>
                <w:rFonts w:asciiTheme="majorBidi" w:hAnsiTheme="majorBidi" w:cstheme="majorBidi"/>
                <w:sz w:val="17"/>
                <w:szCs w:val="17"/>
              </w:rPr>
            </w:pPr>
            <w:r w:rsidRPr="00493BB6">
              <w:rPr>
                <w:rFonts w:asciiTheme="majorBidi" w:hAnsiTheme="majorBidi" w:cstheme="majorBidi"/>
                <w:sz w:val="17"/>
                <w:szCs w:val="17"/>
                <w:lang w:val="en-US" w:eastAsia="en-US"/>
              </w:rPr>
              <w:t>9,813,964,609</w:t>
            </w:r>
          </w:p>
        </w:tc>
      </w:tr>
      <w:tr w:rsidR="0065442B" w:rsidRPr="00BD0ED8" w:rsidTr="00F4401E">
        <w:tc>
          <w:tcPr>
            <w:tcW w:w="1560" w:type="dxa"/>
          </w:tcPr>
          <w:p w:rsidR="0065442B" w:rsidRPr="00157447" w:rsidRDefault="0065442B" w:rsidP="00F4401E">
            <w:pPr>
              <w:rPr>
                <w:sz w:val="17"/>
                <w:szCs w:val="17"/>
              </w:rPr>
            </w:pPr>
            <w:r w:rsidRPr="00157447" w:rsidDel="00292BC8">
              <w:rPr>
                <w:sz w:val="17"/>
                <w:szCs w:val="17"/>
              </w:rPr>
              <w:t>I</w:t>
            </w:r>
            <w:r w:rsidRPr="00157447">
              <w:rPr>
                <w:sz w:val="17"/>
                <w:szCs w:val="17"/>
              </w:rPr>
              <w:t>mported sub-bit.</w:t>
            </w:r>
          </w:p>
        </w:tc>
        <w:tc>
          <w:tcPr>
            <w:tcW w:w="1134" w:type="dxa"/>
          </w:tcPr>
          <w:p w:rsidR="0065442B" w:rsidRPr="00962B0F" w:rsidRDefault="0065442B" w:rsidP="00F4401E">
            <w:pPr>
              <w:jc w:val="center"/>
              <w:rPr>
                <w:rFonts w:asciiTheme="majorBidi" w:hAnsiTheme="majorBidi" w:cstheme="majorBidi"/>
                <w:sz w:val="17"/>
                <w:szCs w:val="17"/>
              </w:rPr>
            </w:pPr>
            <w:r w:rsidRPr="00962B0F">
              <w:rPr>
                <w:rFonts w:asciiTheme="majorBidi" w:hAnsiTheme="majorBidi" w:cstheme="majorBidi"/>
                <w:sz w:val="17"/>
                <w:szCs w:val="17"/>
                <w:lang w:val="en-US" w:eastAsia="en-US"/>
              </w:rPr>
              <w:t>12,022,456</w:t>
            </w:r>
          </w:p>
        </w:tc>
        <w:tc>
          <w:tcPr>
            <w:tcW w:w="1276" w:type="dxa"/>
          </w:tcPr>
          <w:p w:rsidR="0065442B" w:rsidRPr="00962B0F" w:rsidRDefault="0065442B" w:rsidP="00F4401E">
            <w:pPr>
              <w:jc w:val="center"/>
              <w:rPr>
                <w:rFonts w:asciiTheme="majorBidi" w:hAnsiTheme="majorBidi" w:cstheme="majorBidi"/>
                <w:sz w:val="17"/>
                <w:szCs w:val="17"/>
              </w:rPr>
            </w:pPr>
            <w:r w:rsidRPr="00962B0F">
              <w:rPr>
                <w:rFonts w:asciiTheme="majorBidi" w:hAnsiTheme="majorBidi" w:cstheme="majorBidi"/>
                <w:sz w:val="17"/>
                <w:szCs w:val="17"/>
                <w:lang w:val="en-US" w:eastAsia="en-US"/>
              </w:rPr>
              <w:t>6,607,856Mg</w:t>
            </w:r>
          </w:p>
        </w:tc>
        <w:tc>
          <w:tcPr>
            <w:tcW w:w="956" w:type="dxa"/>
            <w:vAlign w:val="bottom"/>
          </w:tcPr>
          <w:p w:rsidR="0065442B" w:rsidRPr="00962B0F" w:rsidRDefault="0065442B" w:rsidP="00F4401E">
            <w:pPr>
              <w:jc w:val="center"/>
              <w:rPr>
                <w:rFonts w:asciiTheme="majorBidi" w:hAnsiTheme="majorBidi" w:cstheme="majorBidi"/>
                <w:sz w:val="17"/>
                <w:szCs w:val="17"/>
              </w:rPr>
            </w:pPr>
            <w:r w:rsidRPr="00962B0F">
              <w:rPr>
                <w:rFonts w:asciiTheme="majorBidi" w:hAnsiTheme="majorBidi" w:cstheme="majorBidi"/>
                <w:sz w:val="17"/>
                <w:szCs w:val="17"/>
              </w:rPr>
              <w:t>1,733g/kg</w:t>
            </w:r>
          </w:p>
        </w:tc>
        <w:tc>
          <w:tcPr>
            <w:tcW w:w="957" w:type="dxa"/>
            <w:gridSpan w:val="2"/>
            <w:vAlign w:val="bottom"/>
          </w:tcPr>
          <w:p w:rsidR="0065442B" w:rsidRPr="00962B0F" w:rsidRDefault="0065442B" w:rsidP="00F4401E">
            <w:pPr>
              <w:jc w:val="center"/>
              <w:rPr>
                <w:rFonts w:asciiTheme="majorBidi" w:hAnsiTheme="majorBidi" w:cstheme="majorBidi"/>
                <w:sz w:val="17"/>
                <w:szCs w:val="17"/>
              </w:rPr>
            </w:pPr>
            <w:r w:rsidRPr="00962B0F">
              <w:rPr>
                <w:rFonts w:asciiTheme="majorBidi" w:hAnsiTheme="majorBidi" w:cstheme="majorBidi"/>
                <w:sz w:val="17"/>
                <w:szCs w:val="17"/>
              </w:rPr>
              <w:t>0.022g/kg</w:t>
            </w:r>
          </w:p>
        </w:tc>
        <w:tc>
          <w:tcPr>
            <w:tcW w:w="957" w:type="dxa"/>
            <w:vAlign w:val="bottom"/>
          </w:tcPr>
          <w:p w:rsidR="0065442B" w:rsidRPr="00962B0F" w:rsidRDefault="0065442B" w:rsidP="00F4401E">
            <w:pPr>
              <w:jc w:val="center"/>
              <w:rPr>
                <w:rFonts w:asciiTheme="majorBidi" w:hAnsiTheme="majorBidi" w:cstheme="majorBidi"/>
                <w:sz w:val="17"/>
                <w:szCs w:val="17"/>
              </w:rPr>
            </w:pPr>
            <w:r w:rsidRPr="00962B0F">
              <w:rPr>
                <w:rFonts w:asciiTheme="majorBidi" w:hAnsiTheme="majorBidi" w:cstheme="majorBidi"/>
                <w:sz w:val="17"/>
                <w:szCs w:val="17"/>
              </w:rPr>
              <w:t>0.032g/kg</w:t>
            </w:r>
          </w:p>
        </w:tc>
        <w:tc>
          <w:tcPr>
            <w:tcW w:w="957" w:type="dxa"/>
            <w:vAlign w:val="bottom"/>
          </w:tcPr>
          <w:p w:rsidR="0065442B" w:rsidRPr="00962B0F" w:rsidRDefault="0065442B" w:rsidP="00F4401E">
            <w:pPr>
              <w:jc w:val="center"/>
              <w:rPr>
                <w:rFonts w:asciiTheme="majorBidi" w:hAnsiTheme="majorBidi" w:cstheme="majorBidi"/>
                <w:sz w:val="17"/>
                <w:szCs w:val="17"/>
              </w:rPr>
            </w:pPr>
            <w:r w:rsidRPr="00962B0F">
              <w:rPr>
                <w:rFonts w:asciiTheme="majorBidi" w:hAnsiTheme="majorBidi" w:cstheme="majorBidi"/>
                <w:sz w:val="17"/>
                <w:szCs w:val="17"/>
              </w:rPr>
              <w:t>1,743g/kg</w:t>
            </w:r>
          </w:p>
        </w:tc>
        <w:tc>
          <w:tcPr>
            <w:tcW w:w="1418" w:type="dxa"/>
            <w:vAlign w:val="bottom"/>
          </w:tcPr>
          <w:p w:rsidR="0065442B" w:rsidRPr="00962B0F" w:rsidRDefault="0065442B" w:rsidP="00F4401E">
            <w:pPr>
              <w:jc w:val="center"/>
              <w:rPr>
                <w:rFonts w:asciiTheme="majorBidi" w:hAnsiTheme="majorBidi" w:cstheme="majorBidi"/>
                <w:sz w:val="17"/>
                <w:szCs w:val="17"/>
              </w:rPr>
            </w:pPr>
            <w:r w:rsidRPr="00493BB6">
              <w:rPr>
                <w:rFonts w:asciiTheme="majorBidi" w:hAnsiTheme="majorBidi" w:cstheme="majorBidi"/>
                <w:sz w:val="17"/>
                <w:szCs w:val="17"/>
                <w:lang w:val="en-US" w:eastAsia="en-US"/>
              </w:rPr>
              <w:t>11,518,061,284</w:t>
            </w:r>
          </w:p>
        </w:tc>
      </w:tr>
      <w:tr w:rsidR="0065442B" w:rsidRPr="00BD0ED8" w:rsidTr="00F4401E">
        <w:tc>
          <w:tcPr>
            <w:tcW w:w="1560" w:type="dxa"/>
          </w:tcPr>
          <w:p w:rsidR="0065442B" w:rsidRPr="00157447" w:rsidRDefault="0065442B" w:rsidP="00F4401E">
            <w:pPr>
              <w:rPr>
                <w:sz w:val="17"/>
                <w:szCs w:val="17"/>
              </w:rPr>
            </w:pPr>
            <w:r w:rsidRPr="00157447">
              <w:rPr>
                <w:sz w:val="17"/>
                <w:szCs w:val="17"/>
              </w:rPr>
              <w:t>Lignite</w:t>
            </w:r>
          </w:p>
        </w:tc>
        <w:tc>
          <w:tcPr>
            <w:tcW w:w="1134" w:type="dxa"/>
          </w:tcPr>
          <w:p w:rsidR="0065442B" w:rsidRPr="00962B0F" w:rsidRDefault="0065442B" w:rsidP="00F4401E">
            <w:pPr>
              <w:jc w:val="center"/>
              <w:rPr>
                <w:rFonts w:asciiTheme="majorBidi" w:hAnsiTheme="majorBidi" w:cstheme="majorBidi"/>
                <w:sz w:val="17"/>
                <w:szCs w:val="17"/>
              </w:rPr>
            </w:pPr>
            <w:r w:rsidRPr="00962B0F">
              <w:rPr>
                <w:rFonts w:asciiTheme="majorBidi" w:hAnsiTheme="majorBidi" w:cstheme="majorBidi"/>
                <w:sz w:val="17"/>
                <w:szCs w:val="17"/>
                <w:lang w:val="en-US" w:eastAsia="en-US"/>
              </w:rPr>
              <w:t>1,593,196</w:t>
            </w:r>
          </w:p>
        </w:tc>
        <w:tc>
          <w:tcPr>
            <w:tcW w:w="1276" w:type="dxa"/>
          </w:tcPr>
          <w:p w:rsidR="0065442B" w:rsidRPr="00962B0F" w:rsidRDefault="0065442B" w:rsidP="00F4401E">
            <w:pPr>
              <w:jc w:val="center"/>
              <w:rPr>
                <w:rFonts w:asciiTheme="majorBidi" w:hAnsiTheme="majorBidi" w:cstheme="majorBidi"/>
                <w:sz w:val="17"/>
                <w:szCs w:val="17"/>
              </w:rPr>
            </w:pPr>
            <w:r w:rsidRPr="00962B0F">
              <w:rPr>
                <w:rFonts w:asciiTheme="majorBidi" w:hAnsiTheme="majorBidi" w:cstheme="majorBidi"/>
                <w:sz w:val="17"/>
                <w:szCs w:val="17"/>
                <w:lang w:val="en-US" w:eastAsia="en-US"/>
              </w:rPr>
              <w:t>1,180,889Mg</w:t>
            </w:r>
          </w:p>
        </w:tc>
        <w:tc>
          <w:tcPr>
            <w:tcW w:w="956" w:type="dxa"/>
            <w:vAlign w:val="bottom"/>
          </w:tcPr>
          <w:p w:rsidR="0065442B" w:rsidRPr="00962B0F" w:rsidRDefault="0065442B" w:rsidP="00F4401E">
            <w:pPr>
              <w:jc w:val="center"/>
              <w:rPr>
                <w:rFonts w:asciiTheme="majorBidi" w:hAnsiTheme="majorBidi" w:cstheme="majorBidi"/>
                <w:sz w:val="17"/>
                <w:szCs w:val="17"/>
              </w:rPr>
            </w:pPr>
            <w:r w:rsidRPr="00962B0F">
              <w:rPr>
                <w:rFonts w:asciiTheme="majorBidi" w:hAnsiTheme="majorBidi" w:cstheme="majorBidi"/>
                <w:sz w:val="17"/>
                <w:szCs w:val="17"/>
              </w:rPr>
              <w:t>1,476g/kg</w:t>
            </w:r>
          </w:p>
        </w:tc>
        <w:tc>
          <w:tcPr>
            <w:tcW w:w="957" w:type="dxa"/>
            <w:gridSpan w:val="2"/>
            <w:vAlign w:val="bottom"/>
          </w:tcPr>
          <w:p w:rsidR="0065442B" w:rsidRPr="00962B0F" w:rsidRDefault="0065442B" w:rsidP="00F4401E">
            <w:pPr>
              <w:jc w:val="center"/>
              <w:rPr>
                <w:rFonts w:asciiTheme="majorBidi" w:hAnsiTheme="majorBidi" w:cstheme="majorBidi"/>
                <w:sz w:val="17"/>
                <w:szCs w:val="17"/>
              </w:rPr>
            </w:pPr>
            <w:r w:rsidRPr="00962B0F">
              <w:rPr>
                <w:rFonts w:asciiTheme="majorBidi" w:hAnsiTheme="majorBidi" w:cstheme="majorBidi"/>
                <w:sz w:val="17"/>
                <w:szCs w:val="17"/>
              </w:rPr>
              <w:t>0.022g/kg</w:t>
            </w:r>
          </w:p>
        </w:tc>
        <w:tc>
          <w:tcPr>
            <w:tcW w:w="957" w:type="dxa"/>
            <w:vAlign w:val="bottom"/>
          </w:tcPr>
          <w:p w:rsidR="0065442B" w:rsidRPr="00962B0F" w:rsidRDefault="0065442B" w:rsidP="00F4401E">
            <w:pPr>
              <w:jc w:val="center"/>
              <w:rPr>
                <w:rFonts w:asciiTheme="majorBidi" w:hAnsiTheme="majorBidi" w:cstheme="majorBidi"/>
                <w:sz w:val="17"/>
                <w:szCs w:val="17"/>
              </w:rPr>
            </w:pPr>
            <w:r w:rsidRPr="00962B0F">
              <w:rPr>
                <w:rFonts w:asciiTheme="majorBidi" w:hAnsiTheme="majorBidi" w:cstheme="majorBidi"/>
                <w:sz w:val="17"/>
                <w:szCs w:val="17"/>
              </w:rPr>
              <w:t>0.032g/kg</w:t>
            </w:r>
          </w:p>
        </w:tc>
        <w:tc>
          <w:tcPr>
            <w:tcW w:w="957" w:type="dxa"/>
            <w:vAlign w:val="bottom"/>
          </w:tcPr>
          <w:p w:rsidR="0065442B" w:rsidRPr="00962B0F" w:rsidRDefault="0065442B" w:rsidP="00F4401E">
            <w:pPr>
              <w:jc w:val="center"/>
              <w:rPr>
                <w:rFonts w:asciiTheme="majorBidi" w:hAnsiTheme="majorBidi" w:cstheme="majorBidi"/>
                <w:sz w:val="17"/>
                <w:szCs w:val="17"/>
              </w:rPr>
            </w:pPr>
            <w:r w:rsidRPr="00962B0F">
              <w:rPr>
                <w:rFonts w:asciiTheme="majorBidi" w:hAnsiTheme="majorBidi" w:cstheme="majorBidi"/>
                <w:sz w:val="17"/>
                <w:szCs w:val="17"/>
              </w:rPr>
              <w:t>1,486g/kg</w:t>
            </w:r>
          </w:p>
        </w:tc>
        <w:tc>
          <w:tcPr>
            <w:tcW w:w="1418" w:type="dxa"/>
            <w:vAlign w:val="bottom"/>
          </w:tcPr>
          <w:p w:rsidR="0065442B" w:rsidRPr="00493BB6" w:rsidRDefault="0065442B" w:rsidP="00F4401E">
            <w:pPr>
              <w:jc w:val="center"/>
              <w:rPr>
                <w:rFonts w:asciiTheme="majorBidi" w:hAnsiTheme="majorBidi" w:cstheme="majorBidi"/>
                <w:sz w:val="17"/>
                <w:szCs w:val="17"/>
                <w:lang w:val="en-US" w:eastAsia="en-US"/>
              </w:rPr>
            </w:pPr>
            <w:r w:rsidRPr="00493BB6">
              <w:rPr>
                <w:rFonts w:asciiTheme="majorBidi" w:hAnsiTheme="majorBidi" w:cstheme="majorBidi"/>
                <w:sz w:val="17"/>
                <w:szCs w:val="17"/>
                <w:lang w:val="en-US" w:eastAsia="en-US"/>
              </w:rPr>
              <w:t>1,754,902,610</w:t>
            </w:r>
          </w:p>
        </w:tc>
      </w:tr>
      <w:tr w:rsidR="0065442B" w:rsidRPr="00BD0ED8" w:rsidTr="00F4401E">
        <w:tc>
          <w:tcPr>
            <w:tcW w:w="1560" w:type="dxa"/>
          </w:tcPr>
          <w:p w:rsidR="0065442B" w:rsidRPr="00157447" w:rsidRDefault="0065442B" w:rsidP="00F4401E">
            <w:pPr>
              <w:rPr>
                <w:sz w:val="17"/>
                <w:szCs w:val="17"/>
              </w:rPr>
            </w:pPr>
            <w:r w:rsidRPr="00157447">
              <w:rPr>
                <w:sz w:val="17"/>
                <w:szCs w:val="17"/>
              </w:rPr>
              <w:t>Light fuel oil</w:t>
            </w:r>
          </w:p>
        </w:tc>
        <w:tc>
          <w:tcPr>
            <w:tcW w:w="1134" w:type="dxa"/>
          </w:tcPr>
          <w:p w:rsidR="0065442B" w:rsidRPr="00962B0F" w:rsidRDefault="0065442B" w:rsidP="00F4401E">
            <w:pPr>
              <w:jc w:val="center"/>
              <w:rPr>
                <w:rFonts w:asciiTheme="majorBidi" w:hAnsiTheme="majorBidi" w:cstheme="majorBidi"/>
                <w:sz w:val="17"/>
                <w:szCs w:val="17"/>
              </w:rPr>
            </w:pPr>
            <w:r w:rsidRPr="00962B0F">
              <w:rPr>
                <w:rFonts w:asciiTheme="majorBidi" w:hAnsiTheme="majorBidi" w:cstheme="majorBidi"/>
                <w:sz w:val="17"/>
                <w:szCs w:val="17"/>
                <w:lang w:val="en-US" w:eastAsia="en-US"/>
              </w:rPr>
              <w:t>308,160</w:t>
            </w:r>
          </w:p>
        </w:tc>
        <w:tc>
          <w:tcPr>
            <w:tcW w:w="1276" w:type="dxa"/>
          </w:tcPr>
          <w:p w:rsidR="0065442B" w:rsidRPr="00962B0F" w:rsidRDefault="0065442B" w:rsidP="00F4401E">
            <w:pPr>
              <w:jc w:val="center"/>
              <w:rPr>
                <w:rFonts w:asciiTheme="majorBidi" w:hAnsiTheme="majorBidi" w:cstheme="majorBidi"/>
                <w:sz w:val="17"/>
                <w:szCs w:val="17"/>
              </w:rPr>
            </w:pPr>
            <w:r w:rsidRPr="00962B0F">
              <w:rPr>
                <w:rFonts w:asciiTheme="majorBidi" w:hAnsiTheme="majorBidi" w:cstheme="majorBidi"/>
                <w:sz w:val="17"/>
                <w:szCs w:val="17"/>
                <w:lang w:val="en-US" w:eastAsia="en-US"/>
              </w:rPr>
              <w:t>15,355kL</w:t>
            </w:r>
          </w:p>
        </w:tc>
        <w:tc>
          <w:tcPr>
            <w:tcW w:w="956" w:type="dxa"/>
            <w:vAlign w:val="bottom"/>
          </w:tcPr>
          <w:p w:rsidR="0065442B" w:rsidRPr="00962B0F" w:rsidRDefault="0065442B" w:rsidP="00F4401E">
            <w:pPr>
              <w:jc w:val="center"/>
              <w:rPr>
                <w:rFonts w:asciiTheme="majorBidi" w:hAnsiTheme="majorBidi" w:cstheme="majorBidi"/>
                <w:sz w:val="17"/>
                <w:szCs w:val="17"/>
              </w:rPr>
            </w:pPr>
            <w:r w:rsidRPr="00962B0F">
              <w:rPr>
                <w:rFonts w:asciiTheme="majorBidi" w:hAnsiTheme="majorBidi" w:cstheme="majorBidi"/>
                <w:sz w:val="17"/>
                <w:szCs w:val="17"/>
              </w:rPr>
              <w:t>2,830g/L</w:t>
            </w:r>
          </w:p>
        </w:tc>
        <w:tc>
          <w:tcPr>
            <w:tcW w:w="957" w:type="dxa"/>
            <w:gridSpan w:val="2"/>
            <w:vAlign w:val="bottom"/>
          </w:tcPr>
          <w:p w:rsidR="0065442B" w:rsidRPr="00962B0F" w:rsidRDefault="0065442B" w:rsidP="00F4401E">
            <w:pPr>
              <w:jc w:val="center"/>
              <w:rPr>
                <w:rFonts w:asciiTheme="majorBidi" w:hAnsiTheme="majorBidi" w:cstheme="majorBidi"/>
                <w:sz w:val="17"/>
                <w:szCs w:val="17"/>
              </w:rPr>
            </w:pPr>
            <w:r w:rsidRPr="00962B0F">
              <w:rPr>
                <w:rFonts w:asciiTheme="majorBidi" w:hAnsiTheme="majorBidi" w:cstheme="majorBidi"/>
                <w:sz w:val="17"/>
                <w:szCs w:val="17"/>
              </w:rPr>
              <w:t>0.18g/L</w:t>
            </w:r>
          </w:p>
        </w:tc>
        <w:tc>
          <w:tcPr>
            <w:tcW w:w="957" w:type="dxa"/>
            <w:vAlign w:val="bottom"/>
          </w:tcPr>
          <w:p w:rsidR="0065442B" w:rsidRPr="00962B0F" w:rsidRDefault="0065442B" w:rsidP="00F4401E">
            <w:pPr>
              <w:jc w:val="center"/>
              <w:rPr>
                <w:rFonts w:asciiTheme="majorBidi" w:hAnsiTheme="majorBidi" w:cstheme="majorBidi"/>
                <w:sz w:val="17"/>
                <w:szCs w:val="17"/>
              </w:rPr>
            </w:pPr>
            <w:r w:rsidRPr="00962B0F">
              <w:rPr>
                <w:rFonts w:asciiTheme="majorBidi" w:hAnsiTheme="majorBidi" w:cstheme="majorBidi"/>
                <w:sz w:val="17"/>
                <w:szCs w:val="17"/>
              </w:rPr>
              <w:t>0.031g/L</w:t>
            </w:r>
          </w:p>
        </w:tc>
        <w:tc>
          <w:tcPr>
            <w:tcW w:w="957" w:type="dxa"/>
            <w:vAlign w:val="bottom"/>
          </w:tcPr>
          <w:p w:rsidR="0065442B" w:rsidRPr="00962B0F" w:rsidRDefault="0065442B" w:rsidP="00F4401E">
            <w:pPr>
              <w:jc w:val="center"/>
              <w:rPr>
                <w:rFonts w:asciiTheme="majorBidi" w:hAnsiTheme="majorBidi" w:cstheme="majorBidi"/>
                <w:sz w:val="17"/>
                <w:szCs w:val="17"/>
              </w:rPr>
            </w:pPr>
            <w:r w:rsidRPr="00962B0F">
              <w:rPr>
                <w:rFonts w:asciiTheme="majorBidi" w:hAnsiTheme="majorBidi" w:cstheme="majorBidi"/>
                <w:sz w:val="17"/>
                <w:szCs w:val="17"/>
              </w:rPr>
              <w:t>2,844g/L</w:t>
            </w:r>
          </w:p>
        </w:tc>
        <w:tc>
          <w:tcPr>
            <w:tcW w:w="1418" w:type="dxa"/>
            <w:vAlign w:val="bottom"/>
          </w:tcPr>
          <w:p w:rsidR="0065442B" w:rsidRPr="00493BB6" w:rsidRDefault="0065442B" w:rsidP="00F4401E">
            <w:pPr>
              <w:jc w:val="center"/>
              <w:rPr>
                <w:rFonts w:asciiTheme="majorBidi" w:hAnsiTheme="majorBidi" w:cstheme="majorBidi"/>
                <w:sz w:val="17"/>
                <w:szCs w:val="17"/>
                <w:lang w:val="en-US" w:eastAsia="en-US"/>
              </w:rPr>
            </w:pPr>
            <w:r w:rsidRPr="00493BB6">
              <w:rPr>
                <w:rFonts w:asciiTheme="majorBidi" w:hAnsiTheme="majorBidi" w:cstheme="majorBidi"/>
                <w:sz w:val="17"/>
                <w:szCs w:val="17"/>
                <w:lang w:val="en-US" w:eastAsia="en-US"/>
              </w:rPr>
              <w:t>43,665,597</w:t>
            </w:r>
          </w:p>
        </w:tc>
      </w:tr>
      <w:tr w:rsidR="0065442B" w:rsidRPr="00BD0ED8" w:rsidTr="00F4401E">
        <w:tc>
          <w:tcPr>
            <w:tcW w:w="1560" w:type="dxa"/>
          </w:tcPr>
          <w:p w:rsidR="0065442B" w:rsidRPr="00157447" w:rsidRDefault="0065442B" w:rsidP="00F4401E">
            <w:pPr>
              <w:rPr>
                <w:sz w:val="17"/>
                <w:szCs w:val="17"/>
              </w:rPr>
            </w:pPr>
            <w:r w:rsidRPr="00157447">
              <w:rPr>
                <w:sz w:val="17"/>
                <w:szCs w:val="17"/>
              </w:rPr>
              <w:t>Heavy fuel oil</w:t>
            </w:r>
          </w:p>
        </w:tc>
        <w:tc>
          <w:tcPr>
            <w:tcW w:w="1134" w:type="dxa"/>
          </w:tcPr>
          <w:p w:rsidR="0065442B" w:rsidRPr="00962B0F" w:rsidRDefault="0065442B" w:rsidP="00F4401E">
            <w:pPr>
              <w:jc w:val="center"/>
              <w:rPr>
                <w:rFonts w:asciiTheme="majorBidi" w:hAnsiTheme="majorBidi" w:cstheme="majorBidi"/>
                <w:sz w:val="17"/>
                <w:szCs w:val="17"/>
              </w:rPr>
            </w:pPr>
            <w:r w:rsidRPr="00962B0F">
              <w:rPr>
                <w:rFonts w:asciiTheme="majorBidi" w:hAnsiTheme="majorBidi" w:cstheme="majorBidi"/>
                <w:sz w:val="17"/>
                <w:szCs w:val="17"/>
                <w:lang w:val="en-US" w:eastAsia="en-US"/>
              </w:rPr>
              <w:t>121,950</w:t>
            </w:r>
          </w:p>
        </w:tc>
        <w:tc>
          <w:tcPr>
            <w:tcW w:w="1276" w:type="dxa"/>
          </w:tcPr>
          <w:p w:rsidR="0065442B" w:rsidRPr="00962B0F" w:rsidRDefault="0065442B" w:rsidP="00F4401E">
            <w:pPr>
              <w:jc w:val="center"/>
              <w:rPr>
                <w:rFonts w:asciiTheme="majorBidi" w:hAnsiTheme="majorBidi" w:cstheme="majorBidi"/>
                <w:sz w:val="17"/>
                <w:szCs w:val="17"/>
              </w:rPr>
            </w:pPr>
            <w:r w:rsidRPr="00962B0F">
              <w:rPr>
                <w:rFonts w:asciiTheme="majorBidi" w:hAnsiTheme="majorBidi" w:cstheme="majorBidi"/>
                <w:sz w:val="17"/>
                <w:szCs w:val="17"/>
                <w:lang w:val="en-US" w:eastAsia="en-US"/>
              </w:rPr>
              <w:t>45,756kL</w:t>
            </w:r>
          </w:p>
        </w:tc>
        <w:tc>
          <w:tcPr>
            <w:tcW w:w="956" w:type="dxa"/>
            <w:vAlign w:val="bottom"/>
          </w:tcPr>
          <w:p w:rsidR="0065442B" w:rsidRPr="00962B0F" w:rsidRDefault="0065442B" w:rsidP="00F4401E">
            <w:pPr>
              <w:jc w:val="center"/>
              <w:rPr>
                <w:rFonts w:asciiTheme="majorBidi" w:hAnsiTheme="majorBidi" w:cstheme="majorBidi"/>
                <w:sz w:val="17"/>
                <w:szCs w:val="17"/>
              </w:rPr>
            </w:pPr>
            <w:r w:rsidRPr="00962B0F">
              <w:rPr>
                <w:rFonts w:asciiTheme="majorBidi" w:hAnsiTheme="majorBidi" w:cstheme="majorBidi"/>
                <w:sz w:val="17"/>
                <w:szCs w:val="17"/>
              </w:rPr>
              <w:t>3,080g/L</w:t>
            </w:r>
          </w:p>
        </w:tc>
        <w:tc>
          <w:tcPr>
            <w:tcW w:w="957" w:type="dxa"/>
            <w:gridSpan w:val="2"/>
            <w:vAlign w:val="bottom"/>
          </w:tcPr>
          <w:p w:rsidR="0065442B" w:rsidRPr="00962B0F" w:rsidRDefault="0065442B" w:rsidP="00F4401E">
            <w:pPr>
              <w:jc w:val="center"/>
              <w:rPr>
                <w:rFonts w:asciiTheme="majorBidi" w:hAnsiTheme="majorBidi" w:cstheme="majorBidi"/>
                <w:sz w:val="17"/>
                <w:szCs w:val="17"/>
              </w:rPr>
            </w:pPr>
            <w:r w:rsidRPr="00962B0F">
              <w:rPr>
                <w:rFonts w:asciiTheme="majorBidi" w:hAnsiTheme="majorBidi" w:cstheme="majorBidi"/>
                <w:sz w:val="17"/>
                <w:szCs w:val="17"/>
              </w:rPr>
              <w:t>0.034g/L</w:t>
            </w:r>
          </w:p>
        </w:tc>
        <w:tc>
          <w:tcPr>
            <w:tcW w:w="957" w:type="dxa"/>
            <w:vAlign w:val="bottom"/>
          </w:tcPr>
          <w:p w:rsidR="0065442B" w:rsidRPr="00962B0F" w:rsidRDefault="0065442B" w:rsidP="00F4401E">
            <w:pPr>
              <w:jc w:val="center"/>
              <w:rPr>
                <w:rFonts w:asciiTheme="majorBidi" w:hAnsiTheme="majorBidi" w:cstheme="majorBidi"/>
                <w:sz w:val="17"/>
                <w:szCs w:val="17"/>
              </w:rPr>
            </w:pPr>
            <w:r w:rsidRPr="00962B0F">
              <w:rPr>
                <w:rFonts w:asciiTheme="majorBidi" w:hAnsiTheme="majorBidi" w:cstheme="majorBidi"/>
                <w:sz w:val="17"/>
                <w:szCs w:val="17"/>
              </w:rPr>
              <w:t>0.064g/L</w:t>
            </w:r>
          </w:p>
        </w:tc>
        <w:tc>
          <w:tcPr>
            <w:tcW w:w="957" w:type="dxa"/>
            <w:vAlign w:val="bottom"/>
          </w:tcPr>
          <w:p w:rsidR="0065442B" w:rsidRPr="00962B0F" w:rsidRDefault="0065442B" w:rsidP="00F4401E">
            <w:pPr>
              <w:jc w:val="center"/>
              <w:rPr>
                <w:rFonts w:asciiTheme="majorBidi" w:hAnsiTheme="majorBidi" w:cstheme="majorBidi"/>
                <w:sz w:val="17"/>
                <w:szCs w:val="17"/>
              </w:rPr>
            </w:pPr>
            <w:r w:rsidRPr="00962B0F">
              <w:rPr>
                <w:rFonts w:asciiTheme="majorBidi" w:hAnsiTheme="majorBidi" w:cstheme="majorBidi"/>
                <w:sz w:val="17"/>
                <w:szCs w:val="17"/>
              </w:rPr>
              <w:t>3,100g/L</w:t>
            </w:r>
          </w:p>
        </w:tc>
        <w:tc>
          <w:tcPr>
            <w:tcW w:w="1418" w:type="dxa"/>
            <w:vAlign w:val="bottom"/>
          </w:tcPr>
          <w:p w:rsidR="0065442B" w:rsidRPr="00493BB6" w:rsidRDefault="0065442B" w:rsidP="00F4401E">
            <w:pPr>
              <w:jc w:val="center"/>
              <w:rPr>
                <w:rFonts w:asciiTheme="majorBidi" w:hAnsiTheme="majorBidi" w:cstheme="majorBidi"/>
                <w:sz w:val="17"/>
                <w:szCs w:val="17"/>
                <w:lang w:val="en-US" w:eastAsia="en-US"/>
              </w:rPr>
            </w:pPr>
            <w:r w:rsidRPr="00493BB6">
              <w:rPr>
                <w:rFonts w:asciiTheme="majorBidi" w:hAnsiTheme="majorBidi" w:cstheme="majorBidi"/>
                <w:sz w:val="17"/>
                <w:szCs w:val="17"/>
                <w:lang w:val="en-US" w:eastAsia="en-US"/>
              </w:rPr>
              <w:t>141,840,031</w:t>
            </w:r>
          </w:p>
        </w:tc>
      </w:tr>
      <w:tr w:rsidR="0065442B" w:rsidRPr="00BD0ED8" w:rsidTr="00F4401E">
        <w:tc>
          <w:tcPr>
            <w:tcW w:w="1560" w:type="dxa"/>
          </w:tcPr>
          <w:p w:rsidR="0065442B" w:rsidRPr="00157447" w:rsidRDefault="0065442B" w:rsidP="00F4401E">
            <w:pPr>
              <w:rPr>
                <w:sz w:val="17"/>
                <w:szCs w:val="17"/>
              </w:rPr>
            </w:pPr>
            <w:r w:rsidRPr="00157447">
              <w:rPr>
                <w:sz w:val="17"/>
                <w:szCs w:val="17"/>
              </w:rPr>
              <w:t>Natural gas</w:t>
            </w:r>
          </w:p>
        </w:tc>
        <w:tc>
          <w:tcPr>
            <w:tcW w:w="1134" w:type="dxa"/>
          </w:tcPr>
          <w:p w:rsidR="0065442B" w:rsidRPr="00962B0F" w:rsidRDefault="0065442B" w:rsidP="00F4401E">
            <w:pPr>
              <w:jc w:val="center"/>
              <w:rPr>
                <w:rFonts w:asciiTheme="majorBidi" w:hAnsiTheme="majorBidi" w:cstheme="majorBidi"/>
                <w:sz w:val="17"/>
                <w:szCs w:val="17"/>
              </w:rPr>
            </w:pPr>
            <w:r w:rsidRPr="00962B0F">
              <w:rPr>
                <w:rFonts w:asciiTheme="majorBidi" w:hAnsiTheme="majorBidi" w:cstheme="majorBidi"/>
                <w:sz w:val="17"/>
                <w:szCs w:val="17"/>
                <w:lang w:val="en-US" w:eastAsia="en-US"/>
              </w:rPr>
              <w:t>10,693,529</w:t>
            </w:r>
          </w:p>
        </w:tc>
        <w:tc>
          <w:tcPr>
            <w:tcW w:w="1276" w:type="dxa"/>
          </w:tcPr>
          <w:p w:rsidR="0065442B" w:rsidRPr="00962B0F" w:rsidRDefault="0065442B" w:rsidP="00F4401E">
            <w:pPr>
              <w:jc w:val="center"/>
              <w:rPr>
                <w:rFonts w:asciiTheme="majorBidi" w:hAnsiTheme="majorBidi" w:cstheme="majorBidi"/>
                <w:sz w:val="17"/>
                <w:szCs w:val="17"/>
              </w:rPr>
            </w:pPr>
            <w:r w:rsidRPr="00962B0F">
              <w:rPr>
                <w:rFonts w:asciiTheme="majorBidi" w:hAnsiTheme="majorBidi" w:cstheme="majorBidi"/>
                <w:sz w:val="17"/>
                <w:szCs w:val="17"/>
                <w:lang w:val="en-US" w:eastAsia="en-US"/>
              </w:rPr>
              <w:t>2,833,982</w:t>
            </w:r>
            <w:r w:rsidRPr="00962B0F">
              <w:rPr>
                <w:rFonts w:asciiTheme="majorBidi" w:hAnsiTheme="majorBidi" w:cstheme="majorBidi"/>
                <w:sz w:val="17"/>
                <w:szCs w:val="17"/>
              </w:rPr>
              <w:t xml:space="preserve"> k.m</w:t>
            </w:r>
            <w:r w:rsidRPr="00962B0F">
              <w:rPr>
                <w:rFonts w:asciiTheme="majorBidi" w:hAnsiTheme="majorBidi" w:cstheme="majorBidi"/>
                <w:sz w:val="17"/>
                <w:szCs w:val="17"/>
                <w:vertAlign w:val="superscript"/>
              </w:rPr>
              <w:t>3</w:t>
            </w:r>
          </w:p>
        </w:tc>
        <w:tc>
          <w:tcPr>
            <w:tcW w:w="956" w:type="dxa"/>
            <w:vAlign w:val="bottom"/>
          </w:tcPr>
          <w:p w:rsidR="0065442B" w:rsidRPr="00962B0F" w:rsidRDefault="0065442B" w:rsidP="00F4401E">
            <w:pPr>
              <w:jc w:val="center"/>
              <w:rPr>
                <w:rFonts w:asciiTheme="majorBidi" w:hAnsiTheme="majorBidi" w:cstheme="majorBidi"/>
                <w:sz w:val="17"/>
                <w:szCs w:val="17"/>
              </w:rPr>
            </w:pPr>
            <w:r w:rsidRPr="00962B0F">
              <w:rPr>
                <w:rFonts w:asciiTheme="majorBidi" w:hAnsiTheme="majorBidi" w:cstheme="majorBidi"/>
                <w:sz w:val="17"/>
                <w:szCs w:val="17"/>
              </w:rPr>
              <w:t>1,891g/m3</w:t>
            </w:r>
          </w:p>
        </w:tc>
        <w:tc>
          <w:tcPr>
            <w:tcW w:w="957" w:type="dxa"/>
            <w:gridSpan w:val="2"/>
            <w:vAlign w:val="bottom"/>
          </w:tcPr>
          <w:p w:rsidR="0065442B" w:rsidRPr="00962B0F" w:rsidRDefault="0065442B" w:rsidP="00F4401E">
            <w:pPr>
              <w:jc w:val="center"/>
              <w:rPr>
                <w:rFonts w:asciiTheme="majorBidi" w:hAnsiTheme="majorBidi" w:cstheme="majorBidi"/>
                <w:sz w:val="17"/>
                <w:szCs w:val="17"/>
              </w:rPr>
            </w:pPr>
            <w:r w:rsidRPr="00962B0F">
              <w:rPr>
                <w:rFonts w:asciiTheme="majorBidi" w:hAnsiTheme="majorBidi" w:cstheme="majorBidi"/>
                <w:sz w:val="17"/>
                <w:szCs w:val="17"/>
              </w:rPr>
              <w:t>0.49g/m3</w:t>
            </w:r>
          </w:p>
        </w:tc>
        <w:tc>
          <w:tcPr>
            <w:tcW w:w="957" w:type="dxa"/>
            <w:vAlign w:val="bottom"/>
          </w:tcPr>
          <w:p w:rsidR="0065442B" w:rsidRPr="00962B0F" w:rsidRDefault="0065442B" w:rsidP="00F4401E">
            <w:pPr>
              <w:jc w:val="center"/>
              <w:rPr>
                <w:rFonts w:asciiTheme="majorBidi" w:hAnsiTheme="majorBidi" w:cstheme="majorBidi"/>
                <w:sz w:val="17"/>
                <w:szCs w:val="17"/>
              </w:rPr>
            </w:pPr>
            <w:r w:rsidRPr="00962B0F">
              <w:rPr>
                <w:rFonts w:asciiTheme="majorBidi" w:hAnsiTheme="majorBidi" w:cstheme="majorBidi"/>
                <w:sz w:val="17"/>
                <w:szCs w:val="17"/>
              </w:rPr>
              <w:t>0.049g/m3</w:t>
            </w:r>
          </w:p>
        </w:tc>
        <w:tc>
          <w:tcPr>
            <w:tcW w:w="957" w:type="dxa"/>
            <w:vAlign w:val="bottom"/>
          </w:tcPr>
          <w:p w:rsidR="0065442B" w:rsidRPr="00962B0F" w:rsidRDefault="0065442B" w:rsidP="00F4401E">
            <w:pPr>
              <w:jc w:val="center"/>
              <w:rPr>
                <w:rFonts w:asciiTheme="majorBidi" w:hAnsiTheme="majorBidi" w:cstheme="majorBidi"/>
                <w:sz w:val="17"/>
                <w:szCs w:val="17"/>
              </w:rPr>
            </w:pPr>
            <w:r w:rsidRPr="00962B0F">
              <w:rPr>
                <w:rFonts w:asciiTheme="majorBidi" w:hAnsiTheme="majorBidi" w:cstheme="majorBidi"/>
                <w:sz w:val="17"/>
                <w:szCs w:val="17"/>
              </w:rPr>
              <w:t>1,918g/m3</w:t>
            </w:r>
          </w:p>
        </w:tc>
        <w:tc>
          <w:tcPr>
            <w:tcW w:w="1418" w:type="dxa"/>
            <w:vAlign w:val="bottom"/>
          </w:tcPr>
          <w:p w:rsidR="0065442B" w:rsidRPr="00493BB6" w:rsidRDefault="0065442B" w:rsidP="00F4401E">
            <w:pPr>
              <w:jc w:val="center"/>
              <w:rPr>
                <w:rFonts w:asciiTheme="majorBidi" w:hAnsiTheme="majorBidi" w:cstheme="majorBidi"/>
                <w:sz w:val="17"/>
                <w:szCs w:val="17"/>
                <w:lang w:val="en-US" w:eastAsia="en-US"/>
              </w:rPr>
            </w:pPr>
            <w:r w:rsidRPr="00493BB6">
              <w:rPr>
                <w:rFonts w:asciiTheme="majorBidi" w:hAnsiTheme="majorBidi" w:cstheme="majorBidi"/>
                <w:sz w:val="17"/>
                <w:szCs w:val="17"/>
                <w:lang w:val="en-US" w:eastAsia="en-US"/>
              </w:rPr>
              <w:t>5,435,158,047</w:t>
            </w:r>
          </w:p>
        </w:tc>
      </w:tr>
      <w:tr w:rsidR="0065442B" w:rsidRPr="00BD0ED8" w:rsidTr="00F4401E">
        <w:tc>
          <w:tcPr>
            <w:tcW w:w="1560" w:type="dxa"/>
          </w:tcPr>
          <w:p w:rsidR="0065442B" w:rsidRPr="00157447" w:rsidRDefault="0065442B" w:rsidP="00F4401E">
            <w:pPr>
              <w:rPr>
                <w:sz w:val="17"/>
                <w:szCs w:val="17"/>
              </w:rPr>
            </w:pPr>
            <w:r w:rsidRPr="00157447">
              <w:rPr>
                <w:sz w:val="17"/>
                <w:szCs w:val="17"/>
              </w:rPr>
              <w:t>Wood</w:t>
            </w:r>
          </w:p>
        </w:tc>
        <w:tc>
          <w:tcPr>
            <w:tcW w:w="1134" w:type="dxa"/>
          </w:tcPr>
          <w:p w:rsidR="0065442B" w:rsidRPr="00962B0F" w:rsidRDefault="0065442B" w:rsidP="00F4401E">
            <w:pPr>
              <w:jc w:val="center"/>
              <w:rPr>
                <w:rFonts w:asciiTheme="majorBidi" w:hAnsiTheme="majorBidi" w:cstheme="majorBidi"/>
                <w:sz w:val="17"/>
                <w:szCs w:val="17"/>
              </w:rPr>
            </w:pPr>
            <w:r w:rsidRPr="00962B0F">
              <w:rPr>
                <w:rFonts w:asciiTheme="majorBidi" w:hAnsiTheme="majorBidi" w:cstheme="majorBidi"/>
                <w:sz w:val="17"/>
                <w:szCs w:val="17"/>
                <w:lang w:val="en-US" w:eastAsia="en-US"/>
              </w:rPr>
              <w:t>438,310</w:t>
            </w:r>
          </w:p>
        </w:tc>
        <w:tc>
          <w:tcPr>
            <w:tcW w:w="1276" w:type="dxa"/>
          </w:tcPr>
          <w:p w:rsidR="0065442B" w:rsidRPr="00962B0F" w:rsidRDefault="0065442B" w:rsidP="00F4401E">
            <w:pPr>
              <w:jc w:val="center"/>
              <w:rPr>
                <w:rFonts w:asciiTheme="majorBidi" w:hAnsiTheme="majorBidi" w:cstheme="majorBidi"/>
                <w:sz w:val="17"/>
                <w:szCs w:val="17"/>
              </w:rPr>
            </w:pPr>
            <w:r w:rsidRPr="00962B0F">
              <w:rPr>
                <w:rFonts w:asciiTheme="majorBidi" w:hAnsiTheme="majorBidi" w:cstheme="majorBidi"/>
                <w:sz w:val="17"/>
                <w:szCs w:val="17"/>
                <w:lang w:val="en-US" w:eastAsia="en-US"/>
              </w:rPr>
              <w:t>476,992Mg</w:t>
            </w:r>
          </w:p>
        </w:tc>
        <w:tc>
          <w:tcPr>
            <w:tcW w:w="956" w:type="dxa"/>
            <w:vAlign w:val="bottom"/>
          </w:tcPr>
          <w:p w:rsidR="0065442B" w:rsidRPr="00962B0F" w:rsidRDefault="0065442B" w:rsidP="00F4401E">
            <w:pPr>
              <w:jc w:val="center"/>
              <w:rPr>
                <w:rFonts w:asciiTheme="majorBidi" w:hAnsiTheme="majorBidi" w:cstheme="majorBidi"/>
                <w:sz w:val="17"/>
                <w:szCs w:val="17"/>
              </w:rPr>
            </w:pPr>
            <w:r w:rsidRPr="00962B0F">
              <w:rPr>
                <w:rFonts w:asciiTheme="majorBidi" w:hAnsiTheme="majorBidi" w:cstheme="majorBidi"/>
                <w:sz w:val="17"/>
                <w:szCs w:val="17"/>
              </w:rPr>
              <w:t>0</w:t>
            </w:r>
          </w:p>
        </w:tc>
        <w:tc>
          <w:tcPr>
            <w:tcW w:w="957" w:type="dxa"/>
            <w:gridSpan w:val="2"/>
            <w:vAlign w:val="bottom"/>
          </w:tcPr>
          <w:p w:rsidR="0065442B" w:rsidRPr="00962B0F" w:rsidRDefault="0065442B" w:rsidP="00F4401E">
            <w:pPr>
              <w:jc w:val="center"/>
              <w:rPr>
                <w:rFonts w:asciiTheme="majorBidi" w:hAnsiTheme="majorBidi" w:cstheme="majorBidi"/>
                <w:sz w:val="17"/>
                <w:szCs w:val="17"/>
              </w:rPr>
            </w:pPr>
            <w:r w:rsidRPr="00962B0F">
              <w:rPr>
                <w:rFonts w:asciiTheme="majorBidi" w:hAnsiTheme="majorBidi" w:cstheme="majorBidi"/>
                <w:sz w:val="17"/>
                <w:szCs w:val="17"/>
              </w:rPr>
              <w:t>0.05g/kg</w:t>
            </w:r>
          </w:p>
        </w:tc>
        <w:tc>
          <w:tcPr>
            <w:tcW w:w="957" w:type="dxa"/>
            <w:vAlign w:val="bottom"/>
          </w:tcPr>
          <w:p w:rsidR="0065442B" w:rsidRPr="00962B0F" w:rsidRDefault="0065442B" w:rsidP="00F4401E">
            <w:pPr>
              <w:jc w:val="center"/>
              <w:rPr>
                <w:rFonts w:asciiTheme="majorBidi" w:hAnsiTheme="majorBidi" w:cstheme="majorBidi"/>
                <w:sz w:val="17"/>
                <w:szCs w:val="17"/>
              </w:rPr>
            </w:pPr>
            <w:r w:rsidRPr="00962B0F">
              <w:rPr>
                <w:rFonts w:asciiTheme="majorBidi" w:hAnsiTheme="majorBidi" w:cstheme="majorBidi"/>
                <w:sz w:val="17"/>
                <w:szCs w:val="17"/>
              </w:rPr>
              <w:t>0.02g/kg</w:t>
            </w:r>
          </w:p>
        </w:tc>
        <w:tc>
          <w:tcPr>
            <w:tcW w:w="957" w:type="dxa"/>
            <w:vAlign w:val="bottom"/>
          </w:tcPr>
          <w:p w:rsidR="0065442B" w:rsidRPr="00962B0F" w:rsidRDefault="0065442B" w:rsidP="00F4401E">
            <w:pPr>
              <w:jc w:val="center"/>
              <w:rPr>
                <w:rFonts w:asciiTheme="majorBidi" w:hAnsiTheme="majorBidi" w:cstheme="majorBidi"/>
                <w:sz w:val="17"/>
                <w:szCs w:val="17"/>
              </w:rPr>
            </w:pPr>
            <w:r w:rsidRPr="00962B0F">
              <w:rPr>
                <w:rFonts w:asciiTheme="majorBidi" w:hAnsiTheme="majorBidi" w:cstheme="majorBidi"/>
                <w:sz w:val="17"/>
                <w:szCs w:val="17"/>
              </w:rPr>
              <w:t>7g/kg</w:t>
            </w:r>
          </w:p>
        </w:tc>
        <w:tc>
          <w:tcPr>
            <w:tcW w:w="1418" w:type="dxa"/>
            <w:vAlign w:val="bottom"/>
          </w:tcPr>
          <w:p w:rsidR="0065442B" w:rsidRPr="00493BB6" w:rsidRDefault="0065442B" w:rsidP="00F4401E">
            <w:pPr>
              <w:jc w:val="center"/>
              <w:rPr>
                <w:rFonts w:asciiTheme="majorBidi" w:hAnsiTheme="majorBidi" w:cstheme="majorBidi"/>
                <w:sz w:val="17"/>
                <w:szCs w:val="17"/>
                <w:lang w:val="en-US" w:eastAsia="en-US"/>
              </w:rPr>
            </w:pPr>
            <w:r w:rsidRPr="00493BB6">
              <w:rPr>
                <w:rFonts w:asciiTheme="majorBidi" w:hAnsiTheme="majorBidi" w:cstheme="majorBidi"/>
                <w:sz w:val="17"/>
                <w:szCs w:val="17"/>
                <w:lang w:val="en-US" w:eastAsia="en-US"/>
              </w:rPr>
              <w:t>3,439,112</w:t>
            </w:r>
          </w:p>
        </w:tc>
      </w:tr>
      <w:tr w:rsidR="0065442B" w:rsidRPr="00BD0ED8" w:rsidTr="00F4401E">
        <w:tc>
          <w:tcPr>
            <w:tcW w:w="1560" w:type="dxa"/>
          </w:tcPr>
          <w:p w:rsidR="0065442B" w:rsidRPr="00157447" w:rsidRDefault="0065442B" w:rsidP="00F4401E">
            <w:pPr>
              <w:rPr>
                <w:sz w:val="17"/>
                <w:szCs w:val="17"/>
              </w:rPr>
            </w:pPr>
            <w:r w:rsidRPr="00157447">
              <w:rPr>
                <w:sz w:val="17"/>
                <w:szCs w:val="17"/>
              </w:rPr>
              <w:t>Hydro</w:t>
            </w:r>
          </w:p>
        </w:tc>
        <w:tc>
          <w:tcPr>
            <w:tcW w:w="1134" w:type="dxa"/>
          </w:tcPr>
          <w:p w:rsidR="0065442B" w:rsidRPr="00962B0F" w:rsidRDefault="0065442B" w:rsidP="00F4401E">
            <w:pPr>
              <w:jc w:val="center"/>
              <w:rPr>
                <w:rFonts w:asciiTheme="majorBidi" w:hAnsiTheme="majorBidi" w:cstheme="majorBidi"/>
                <w:sz w:val="17"/>
                <w:szCs w:val="17"/>
              </w:rPr>
            </w:pPr>
            <w:r w:rsidRPr="00962B0F">
              <w:rPr>
                <w:rFonts w:asciiTheme="majorBidi" w:hAnsiTheme="majorBidi" w:cstheme="majorBidi"/>
                <w:sz w:val="17"/>
                <w:szCs w:val="17"/>
                <w:lang w:val="en-US" w:eastAsia="en-US"/>
              </w:rPr>
              <w:t>35,004,137</w:t>
            </w:r>
          </w:p>
        </w:tc>
        <w:tc>
          <w:tcPr>
            <w:tcW w:w="1276" w:type="dxa"/>
          </w:tcPr>
          <w:p w:rsidR="0065442B" w:rsidRPr="00962B0F" w:rsidRDefault="0065442B" w:rsidP="00F4401E">
            <w:pPr>
              <w:jc w:val="center"/>
              <w:rPr>
                <w:rFonts w:asciiTheme="majorBidi" w:hAnsiTheme="majorBidi" w:cstheme="majorBidi"/>
                <w:sz w:val="17"/>
                <w:szCs w:val="17"/>
              </w:rPr>
            </w:pPr>
            <w:r w:rsidRPr="00962B0F">
              <w:rPr>
                <w:rFonts w:asciiTheme="majorBidi" w:hAnsiTheme="majorBidi" w:cstheme="majorBidi"/>
                <w:sz w:val="17"/>
                <w:szCs w:val="17"/>
              </w:rPr>
              <w:t>N/A</w:t>
            </w:r>
          </w:p>
        </w:tc>
        <w:tc>
          <w:tcPr>
            <w:tcW w:w="956" w:type="dxa"/>
            <w:vAlign w:val="bottom"/>
          </w:tcPr>
          <w:p w:rsidR="0065442B" w:rsidRPr="00962B0F" w:rsidRDefault="0065442B" w:rsidP="00F4401E">
            <w:pPr>
              <w:jc w:val="center"/>
              <w:rPr>
                <w:rFonts w:asciiTheme="majorBidi" w:hAnsiTheme="majorBidi" w:cstheme="majorBidi"/>
                <w:sz w:val="17"/>
                <w:szCs w:val="17"/>
              </w:rPr>
            </w:pPr>
            <w:r w:rsidRPr="00962B0F">
              <w:rPr>
                <w:rFonts w:asciiTheme="majorBidi" w:hAnsiTheme="majorBidi" w:cstheme="majorBidi"/>
                <w:sz w:val="17"/>
                <w:szCs w:val="17"/>
              </w:rPr>
              <w:t>0</w:t>
            </w:r>
          </w:p>
        </w:tc>
        <w:tc>
          <w:tcPr>
            <w:tcW w:w="957" w:type="dxa"/>
            <w:gridSpan w:val="2"/>
            <w:vAlign w:val="bottom"/>
          </w:tcPr>
          <w:p w:rsidR="0065442B" w:rsidRPr="00962B0F" w:rsidRDefault="0065442B" w:rsidP="00F4401E">
            <w:pPr>
              <w:jc w:val="center"/>
              <w:rPr>
                <w:rFonts w:asciiTheme="majorBidi" w:hAnsiTheme="majorBidi" w:cstheme="majorBidi"/>
                <w:sz w:val="17"/>
                <w:szCs w:val="17"/>
              </w:rPr>
            </w:pPr>
            <w:r w:rsidRPr="00962B0F">
              <w:rPr>
                <w:rFonts w:asciiTheme="majorBidi" w:hAnsiTheme="majorBidi" w:cstheme="majorBidi"/>
                <w:sz w:val="17"/>
                <w:szCs w:val="17"/>
              </w:rPr>
              <w:t>0</w:t>
            </w:r>
          </w:p>
        </w:tc>
        <w:tc>
          <w:tcPr>
            <w:tcW w:w="957" w:type="dxa"/>
            <w:vAlign w:val="bottom"/>
          </w:tcPr>
          <w:p w:rsidR="0065442B" w:rsidRPr="00962B0F" w:rsidRDefault="0065442B" w:rsidP="00F4401E">
            <w:pPr>
              <w:jc w:val="center"/>
              <w:rPr>
                <w:rFonts w:asciiTheme="majorBidi" w:hAnsiTheme="majorBidi" w:cstheme="majorBidi"/>
                <w:sz w:val="17"/>
                <w:szCs w:val="17"/>
              </w:rPr>
            </w:pPr>
            <w:r w:rsidRPr="00962B0F">
              <w:rPr>
                <w:rFonts w:asciiTheme="majorBidi" w:hAnsiTheme="majorBidi" w:cstheme="majorBidi"/>
                <w:sz w:val="17"/>
                <w:szCs w:val="17"/>
              </w:rPr>
              <w:t>0</w:t>
            </w:r>
          </w:p>
        </w:tc>
        <w:tc>
          <w:tcPr>
            <w:tcW w:w="957" w:type="dxa"/>
            <w:vAlign w:val="bottom"/>
          </w:tcPr>
          <w:p w:rsidR="0065442B" w:rsidRPr="00962B0F" w:rsidRDefault="0065442B" w:rsidP="00F4401E">
            <w:pPr>
              <w:jc w:val="center"/>
              <w:rPr>
                <w:rFonts w:asciiTheme="majorBidi" w:hAnsiTheme="majorBidi" w:cstheme="majorBidi"/>
                <w:sz w:val="17"/>
                <w:szCs w:val="17"/>
              </w:rPr>
            </w:pPr>
            <w:r w:rsidRPr="00962B0F">
              <w:rPr>
                <w:rFonts w:asciiTheme="majorBidi" w:hAnsiTheme="majorBidi" w:cstheme="majorBidi"/>
                <w:sz w:val="17"/>
                <w:szCs w:val="17"/>
              </w:rPr>
              <w:t>0</w:t>
            </w:r>
          </w:p>
        </w:tc>
        <w:tc>
          <w:tcPr>
            <w:tcW w:w="1418" w:type="dxa"/>
            <w:vAlign w:val="bottom"/>
          </w:tcPr>
          <w:p w:rsidR="0065442B" w:rsidRPr="00962B0F" w:rsidRDefault="0065442B" w:rsidP="00F4401E">
            <w:pPr>
              <w:jc w:val="center"/>
              <w:rPr>
                <w:rFonts w:asciiTheme="majorBidi" w:hAnsiTheme="majorBidi" w:cstheme="majorBidi"/>
                <w:sz w:val="17"/>
                <w:szCs w:val="17"/>
              </w:rPr>
            </w:pPr>
            <w:r w:rsidRPr="00962B0F">
              <w:rPr>
                <w:rFonts w:asciiTheme="majorBidi" w:hAnsiTheme="majorBidi" w:cstheme="majorBidi"/>
                <w:sz w:val="17"/>
                <w:szCs w:val="17"/>
              </w:rPr>
              <w:t>0</w:t>
            </w:r>
          </w:p>
        </w:tc>
      </w:tr>
      <w:tr w:rsidR="0065442B" w:rsidRPr="00BD0ED8" w:rsidTr="00F4401E">
        <w:tc>
          <w:tcPr>
            <w:tcW w:w="1560" w:type="dxa"/>
          </w:tcPr>
          <w:p w:rsidR="0065442B" w:rsidRPr="00157447" w:rsidRDefault="0065442B" w:rsidP="00F4401E">
            <w:pPr>
              <w:rPr>
                <w:sz w:val="17"/>
                <w:szCs w:val="17"/>
              </w:rPr>
            </w:pPr>
            <w:r w:rsidRPr="00157447">
              <w:rPr>
                <w:sz w:val="17"/>
                <w:szCs w:val="17"/>
              </w:rPr>
              <w:t>Wind and tidal</w:t>
            </w:r>
          </w:p>
        </w:tc>
        <w:tc>
          <w:tcPr>
            <w:tcW w:w="1134" w:type="dxa"/>
          </w:tcPr>
          <w:p w:rsidR="0065442B" w:rsidRPr="00962B0F" w:rsidRDefault="0065442B" w:rsidP="00F4401E">
            <w:pPr>
              <w:jc w:val="center"/>
              <w:rPr>
                <w:rFonts w:asciiTheme="majorBidi" w:hAnsiTheme="majorBidi" w:cstheme="majorBidi"/>
                <w:sz w:val="17"/>
                <w:szCs w:val="17"/>
              </w:rPr>
            </w:pPr>
            <w:r w:rsidRPr="00962B0F">
              <w:rPr>
                <w:rFonts w:asciiTheme="majorBidi" w:hAnsiTheme="majorBidi" w:cstheme="majorBidi"/>
                <w:sz w:val="17"/>
                <w:szCs w:val="17"/>
                <w:lang w:val="en-US" w:eastAsia="en-US"/>
              </w:rPr>
              <w:t>144,467</w:t>
            </w:r>
          </w:p>
        </w:tc>
        <w:tc>
          <w:tcPr>
            <w:tcW w:w="1276" w:type="dxa"/>
          </w:tcPr>
          <w:p w:rsidR="0065442B" w:rsidRPr="00962B0F" w:rsidRDefault="0065442B" w:rsidP="00F4401E">
            <w:pPr>
              <w:jc w:val="center"/>
              <w:rPr>
                <w:rFonts w:asciiTheme="majorBidi" w:hAnsiTheme="majorBidi" w:cstheme="majorBidi"/>
                <w:sz w:val="17"/>
                <w:szCs w:val="17"/>
              </w:rPr>
            </w:pPr>
            <w:r w:rsidRPr="00962B0F">
              <w:rPr>
                <w:rFonts w:asciiTheme="majorBidi" w:hAnsiTheme="majorBidi" w:cstheme="majorBidi"/>
                <w:sz w:val="17"/>
                <w:szCs w:val="17"/>
              </w:rPr>
              <w:t>N/A</w:t>
            </w:r>
          </w:p>
        </w:tc>
        <w:tc>
          <w:tcPr>
            <w:tcW w:w="956" w:type="dxa"/>
            <w:vAlign w:val="bottom"/>
          </w:tcPr>
          <w:p w:rsidR="0065442B" w:rsidRPr="00962B0F" w:rsidRDefault="0065442B" w:rsidP="00F4401E">
            <w:pPr>
              <w:jc w:val="center"/>
              <w:rPr>
                <w:rFonts w:asciiTheme="majorBidi" w:hAnsiTheme="majorBidi" w:cstheme="majorBidi"/>
                <w:sz w:val="17"/>
                <w:szCs w:val="17"/>
              </w:rPr>
            </w:pPr>
            <w:r w:rsidRPr="00962B0F">
              <w:rPr>
                <w:rFonts w:asciiTheme="majorBidi" w:hAnsiTheme="majorBidi" w:cstheme="majorBidi"/>
                <w:sz w:val="17"/>
                <w:szCs w:val="17"/>
              </w:rPr>
              <w:t>0</w:t>
            </w:r>
          </w:p>
        </w:tc>
        <w:tc>
          <w:tcPr>
            <w:tcW w:w="957" w:type="dxa"/>
            <w:gridSpan w:val="2"/>
            <w:vAlign w:val="bottom"/>
          </w:tcPr>
          <w:p w:rsidR="0065442B" w:rsidRPr="00962B0F" w:rsidRDefault="0065442B" w:rsidP="00F4401E">
            <w:pPr>
              <w:jc w:val="center"/>
              <w:rPr>
                <w:rFonts w:asciiTheme="majorBidi" w:hAnsiTheme="majorBidi" w:cstheme="majorBidi"/>
                <w:sz w:val="17"/>
                <w:szCs w:val="17"/>
              </w:rPr>
            </w:pPr>
            <w:r w:rsidRPr="00962B0F">
              <w:rPr>
                <w:rFonts w:asciiTheme="majorBidi" w:hAnsiTheme="majorBidi" w:cstheme="majorBidi"/>
                <w:sz w:val="17"/>
                <w:szCs w:val="17"/>
              </w:rPr>
              <w:t>0</w:t>
            </w:r>
          </w:p>
        </w:tc>
        <w:tc>
          <w:tcPr>
            <w:tcW w:w="957" w:type="dxa"/>
            <w:vAlign w:val="bottom"/>
          </w:tcPr>
          <w:p w:rsidR="0065442B" w:rsidRPr="00962B0F" w:rsidRDefault="0065442B" w:rsidP="00F4401E">
            <w:pPr>
              <w:jc w:val="center"/>
              <w:rPr>
                <w:rFonts w:asciiTheme="majorBidi" w:hAnsiTheme="majorBidi" w:cstheme="majorBidi"/>
                <w:sz w:val="17"/>
                <w:szCs w:val="17"/>
              </w:rPr>
            </w:pPr>
            <w:r w:rsidRPr="00962B0F">
              <w:rPr>
                <w:rFonts w:asciiTheme="majorBidi" w:hAnsiTheme="majorBidi" w:cstheme="majorBidi"/>
                <w:sz w:val="17"/>
                <w:szCs w:val="17"/>
              </w:rPr>
              <w:t>0</w:t>
            </w:r>
          </w:p>
        </w:tc>
        <w:tc>
          <w:tcPr>
            <w:tcW w:w="957" w:type="dxa"/>
            <w:vAlign w:val="bottom"/>
          </w:tcPr>
          <w:p w:rsidR="0065442B" w:rsidRPr="00962B0F" w:rsidRDefault="0065442B" w:rsidP="00F4401E">
            <w:pPr>
              <w:jc w:val="center"/>
              <w:rPr>
                <w:rFonts w:asciiTheme="majorBidi" w:hAnsiTheme="majorBidi" w:cstheme="majorBidi"/>
                <w:sz w:val="17"/>
                <w:szCs w:val="17"/>
              </w:rPr>
            </w:pPr>
            <w:r w:rsidRPr="00962B0F">
              <w:rPr>
                <w:rFonts w:asciiTheme="majorBidi" w:hAnsiTheme="majorBidi" w:cstheme="majorBidi"/>
                <w:sz w:val="17"/>
                <w:szCs w:val="17"/>
              </w:rPr>
              <w:t>0</w:t>
            </w:r>
          </w:p>
        </w:tc>
        <w:tc>
          <w:tcPr>
            <w:tcW w:w="1418" w:type="dxa"/>
            <w:vAlign w:val="bottom"/>
          </w:tcPr>
          <w:p w:rsidR="0065442B" w:rsidRPr="00962B0F" w:rsidRDefault="0065442B" w:rsidP="00F4401E">
            <w:pPr>
              <w:jc w:val="center"/>
              <w:rPr>
                <w:rFonts w:asciiTheme="majorBidi" w:hAnsiTheme="majorBidi" w:cstheme="majorBidi"/>
                <w:sz w:val="17"/>
                <w:szCs w:val="17"/>
              </w:rPr>
            </w:pPr>
            <w:r w:rsidRPr="00962B0F">
              <w:rPr>
                <w:rFonts w:asciiTheme="majorBidi" w:hAnsiTheme="majorBidi" w:cstheme="majorBidi"/>
                <w:sz w:val="17"/>
                <w:szCs w:val="17"/>
              </w:rPr>
              <w:t>0</w:t>
            </w:r>
          </w:p>
        </w:tc>
      </w:tr>
      <w:tr w:rsidR="0065442B" w:rsidRPr="00BD0ED8" w:rsidTr="00F4401E">
        <w:tc>
          <w:tcPr>
            <w:tcW w:w="1560" w:type="dxa"/>
          </w:tcPr>
          <w:p w:rsidR="0065442B" w:rsidRPr="00157447" w:rsidRDefault="0065442B" w:rsidP="00F4401E">
            <w:pPr>
              <w:rPr>
                <w:sz w:val="17"/>
                <w:szCs w:val="17"/>
              </w:rPr>
            </w:pPr>
            <w:r w:rsidRPr="00157447">
              <w:rPr>
                <w:sz w:val="17"/>
                <w:szCs w:val="17"/>
              </w:rPr>
              <w:t>Nuclear</w:t>
            </w:r>
          </w:p>
        </w:tc>
        <w:tc>
          <w:tcPr>
            <w:tcW w:w="1134" w:type="dxa"/>
          </w:tcPr>
          <w:p w:rsidR="0065442B" w:rsidRPr="00962B0F" w:rsidRDefault="0065442B" w:rsidP="00F4401E">
            <w:pPr>
              <w:jc w:val="center"/>
              <w:rPr>
                <w:rFonts w:asciiTheme="majorBidi" w:hAnsiTheme="majorBidi" w:cstheme="majorBidi"/>
                <w:sz w:val="17"/>
                <w:szCs w:val="17"/>
                <w:lang w:val="en-US" w:eastAsia="en-US"/>
              </w:rPr>
            </w:pPr>
            <w:r w:rsidRPr="00962B0F">
              <w:rPr>
                <w:rFonts w:asciiTheme="majorBidi" w:hAnsiTheme="majorBidi" w:cstheme="majorBidi"/>
                <w:sz w:val="17"/>
                <w:szCs w:val="17"/>
                <w:lang w:val="en-US" w:eastAsia="en-US"/>
              </w:rPr>
              <w:t>83,456,853</w:t>
            </w:r>
          </w:p>
        </w:tc>
        <w:tc>
          <w:tcPr>
            <w:tcW w:w="1276" w:type="dxa"/>
          </w:tcPr>
          <w:p w:rsidR="0065442B" w:rsidRPr="00962B0F" w:rsidRDefault="0065442B" w:rsidP="00F4401E">
            <w:pPr>
              <w:jc w:val="center"/>
              <w:rPr>
                <w:rFonts w:asciiTheme="majorBidi" w:hAnsiTheme="majorBidi" w:cstheme="majorBidi"/>
                <w:sz w:val="17"/>
                <w:szCs w:val="17"/>
              </w:rPr>
            </w:pPr>
            <w:r w:rsidRPr="00962B0F">
              <w:rPr>
                <w:rFonts w:asciiTheme="majorBidi" w:hAnsiTheme="majorBidi" w:cstheme="majorBidi"/>
                <w:sz w:val="17"/>
                <w:szCs w:val="17"/>
              </w:rPr>
              <w:t>N/A</w:t>
            </w:r>
          </w:p>
        </w:tc>
        <w:tc>
          <w:tcPr>
            <w:tcW w:w="956" w:type="dxa"/>
            <w:vAlign w:val="bottom"/>
          </w:tcPr>
          <w:p w:rsidR="0065442B" w:rsidRPr="00962B0F" w:rsidRDefault="0065442B" w:rsidP="00F4401E">
            <w:pPr>
              <w:jc w:val="center"/>
              <w:rPr>
                <w:rFonts w:asciiTheme="majorBidi" w:hAnsiTheme="majorBidi" w:cstheme="majorBidi"/>
                <w:sz w:val="17"/>
                <w:szCs w:val="17"/>
              </w:rPr>
            </w:pPr>
            <w:r w:rsidRPr="00962B0F">
              <w:rPr>
                <w:rFonts w:asciiTheme="majorBidi" w:hAnsiTheme="majorBidi" w:cstheme="majorBidi"/>
                <w:sz w:val="17"/>
                <w:szCs w:val="17"/>
              </w:rPr>
              <w:t>0</w:t>
            </w:r>
          </w:p>
        </w:tc>
        <w:tc>
          <w:tcPr>
            <w:tcW w:w="957" w:type="dxa"/>
            <w:gridSpan w:val="2"/>
            <w:vAlign w:val="bottom"/>
          </w:tcPr>
          <w:p w:rsidR="0065442B" w:rsidRPr="00962B0F" w:rsidRDefault="0065442B" w:rsidP="00F4401E">
            <w:pPr>
              <w:jc w:val="center"/>
              <w:rPr>
                <w:rFonts w:asciiTheme="majorBidi" w:hAnsiTheme="majorBidi" w:cstheme="majorBidi"/>
                <w:sz w:val="17"/>
                <w:szCs w:val="17"/>
              </w:rPr>
            </w:pPr>
            <w:r w:rsidRPr="00962B0F">
              <w:rPr>
                <w:rFonts w:asciiTheme="majorBidi" w:hAnsiTheme="majorBidi" w:cstheme="majorBidi"/>
                <w:sz w:val="17"/>
                <w:szCs w:val="17"/>
              </w:rPr>
              <w:t>0</w:t>
            </w:r>
          </w:p>
        </w:tc>
        <w:tc>
          <w:tcPr>
            <w:tcW w:w="957" w:type="dxa"/>
            <w:vAlign w:val="bottom"/>
          </w:tcPr>
          <w:p w:rsidR="0065442B" w:rsidRPr="00962B0F" w:rsidRDefault="0065442B" w:rsidP="00F4401E">
            <w:pPr>
              <w:jc w:val="center"/>
              <w:rPr>
                <w:rFonts w:asciiTheme="majorBidi" w:hAnsiTheme="majorBidi" w:cstheme="majorBidi"/>
                <w:sz w:val="17"/>
                <w:szCs w:val="17"/>
              </w:rPr>
            </w:pPr>
            <w:r w:rsidRPr="00962B0F">
              <w:rPr>
                <w:rFonts w:asciiTheme="majorBidi" w:hAnsiTheme="majorBidi" w:cstheme="majorBidi"/>
                <w:sz w:val="17"/>
                <w:szCs w:val="17"/>
              </w:rPr>
              <w:t>0</w:t>
            </w:r>
          </w:p>
        </w:tc>
        <w:tc>
          <w:tcPr>
            <w:tcW w:w="957" w:type="dxa"/>
            <w:vAlign w:val="bottom"/>
          </w:tcPr>
          <w:p w:rsidR="0065442B" w:rsidRPr="00962B0F" w:rsidRDefault="0065442B" w:rsidP="00F4401E">
            <w:pPr>
              <w:jc w:val="center"/>
              <w:rPr>
                <w:rFonts w:asciiTheme="majorBidi" w:hAnsiTheme="majorBidi" w:cstheme="majorBidi"/>
                <w:sz w:val="17"/>
                <w:szCs w:val="17"/>
              </w:rPr>
            </w:pPr>
            <w:r w:rsidRPr="00962B0F">
              <w:rPr>
                <w:rFonts w:asciiTheme="majorBidi" w:hAnsiTheme="majorBidi" w:cstheme="majorBidi"/>
                <w:sz w:val="17"/>
                <w:szCs w:val="17"/>
              </w:rPr>
              <w:t>0</w:t>
            </w:r>
          </w:p>
        </w:tc>
        <w:tc>
          <w:tcPr>
            <w:tcW w:w="1418" w:type="dxa"/>
            <w:vAlign w:val="bottom"/>
          </w:tcPr>
          <w:p w:rsidR="0065442B" w:rsidRPr="00962B0F" w:rsidRDefault="0065442B" w:rsidP="00F4401E">
            <w:pPr>
              <w:jc w:val="center"/>
              <w:rPr>
                <w:rFonts w:asciiTheme="majorBidi" w:hAnsiTheme="majorBidi" w:cstheme="majorBidi"/>
                <w:sz w:val="17"/>
                <w:szCs w:val="17"/>
              </w:rPr>
            </w:pPr>
            <w:r w:rsidRPr="00962B0F">
              <w:rPr>
                <w:rFonts w:asciiTheme="majorBidi" w:hAnsiTheme="majorBidi" w:cstheme="majorBidi"/>
                <w:sz w:val="17"/>
                <w:szCs w:val="17"/>
              </w:rPr>
              <w:t>0</w:t>
            </w:r>
          </w:p>
        </w:tc>
      </w:tr>
      <w:tr w:rsidR="0065442B" w:rsidRPr="00BD0ED8" w:rsidTr="00F4401E">
        <w:tc>
          <w:tcPr>
            <w:tcW w:w="1560" w:type="dxa"/>
          </w:tcPr>
          <w:p w:rsidR="0065442B" w:rsidRPr="00157447" w:rsidRDefault="0065442B" w:rsidP="00F4401E">
            <w:pPr>
              <w:rPr>
                <w:sz w:val="17"/>
                <w:szCs w:val="17"/>
              </w:rPr>
            </w:pPr>
            <w:r w:rsidRPr="00157447">
              <w:rPr>
                <w:sz w:val="17"/>
                <w:szCs w:val="17"/>
              </w:rPr>
              <w:t>Total</w:t>
            </w:r>
          </w:p>
        </w:tc>
        <w:tc>
          <w:tcPr>
            <w:tcW w:w="1134" w:type="dxa"/>
          </w:tcPr>
          <w:p w:rsidR="0065442B" w:rsidRPr="00962B0F" w:rsidRDefault="0065442B" w:rsidP="00F4401E">
            <w:pPr>
              <w:jc w:val="center"/>
              <w:rPr>
                <w:rFonts w:asciiTheme="majorBidi" w:hAnsiTheme="majorBidi" w:cstheme="majorBidi"/>
                <w:sz w:val="17"/>
                <w:szCs w:val="17"/>
              </w:rPr>
            </w:pPr>
            <w:r w:rsidRPr="00962B0F">
              <w:rPr>
                <w:rFonts w:asciiTheme="majorBidi" w:hAnsiTheme="majorBidi" w:cstheme="majorBidi"/>
                <w:sz w:val="17"/>
                <w:szCs w:val="17"/>
                <w:lang w:val="en-US" w:eastAsia="en-US"/>
              </w:rPr>
              <w:t>154,404,829</w:t>
            </w:r>
          </w:p>
        </w:tc>
        <w:tc>
          <w:tcPr>
            <w:tcW w:w="5103" w:type="dxa"/>
            <w:gridSpan w:val="6"/>
          </w:tcPr>
          <w:p w:rsidR="0065442B" w:rsidRPr="00962B0F" w:rsidRDefault="0065442B" w:rsidP="00F4401E">
            <w:pPr>
              <w:jc w:val="center"/>
              <w:rPr>
                <w:rFonts w:asciiTheme="majorBidi" w:hAnsiTheme="majorBidi" w:cstheme="majorBidi"/>
                <w:sz w:val="17"/>
                <w:szCs w:val="17"/>
              </w:rPr>
            </w:pPr>
          </w:p>
        </w:tc>
        <w:tc>
          <w:tcPr>
            <w:tcW w:w="1418" w:type="dxa"/>
            <w:vAlign w:val="bottom"/>
          </w:tcPr>
          <w:p w:rsidR="0065442B" w:rsidRPr="00962B0F" w:rsidRDefault="0065442B" w:rsidP="00F4401E">
            <w:pPr>
              <w:jc w:val="center"/>
              <w:rPr>
                <w:rFonts w:asciiTheme="majorBidi" w:hAnsiTheme="majorBidi" w:cstheme="majorBidi"/>
                <w:sz w:val="17"/>
                <w:szCs w:val="17"/>
              </w:rPr>
            </w:pPr>
            <w:r w:rsidRPr="00493BB6">
              <w:rPr>
                <w:rFonts w:asciiTheme="majorBidi" w:hAnsiTheme="majorBidi" w:cstheme="majorBidi"/>
                <w:sz w:val="17"/>
                <w:szCs w:val="17"/>
                <w:lang w:val="en-US" w:eastAsia="en-US"/>
              </w:rPr>
              <w:t>28,711,031,290</w:t>
            </w:r>
          </w:p>
        </w:tc>
      </w:tr>
    </w:tbl>
    <w:p w:rsidR="007A5CB2" w:rsidRDefault="00607986" w:rsidP="007A5CB2">
      <w:pPr>
        <w:ind w:left="-426"/>
        <w:jc w:val="both"/>
        <w:rPr>
          <w:sz w:val="18"/>
          <w:szCs w:val="12"/>
        </w:rPr>
      </w:pPr>
      <w:r w:rsidRPr="00BD0ED8">
        <w:rPr>
          <w:sz w:val="18"/>
          <w:szCs w:val="12"/>
        </w:rPr>
        <w:t xml:space="preserve">* Source: </w:t>
      </w:r>
      <w:r w:rsidR="00BB2E83">
        <w:rPr>
          <w:sz w:val="18"/>
          <w:szCs w:val="12"/>
        </w:rPr>
        <w:fldChar w:fldCharType="begin"/>
      </w:r>
      <w:r w:rsidR="007A5CB2">
        <w:rPr>
          <w:sz w:val="18"/>
          <w:szCs w:val="12"/>
        </w:rPr>
        <w:instrText>ADDIN RW.CITE{{59 Anonymous; 60 Anonymous; 84 Anonymous}}</w:instrText>
      </w:r>
      <w:r w:rsidR="00BB2E83">
        <w:rPr>
          <w:sz w:val="18"/>
          <w:szCs w:val="12"/>
        </w:rPr>
        <w:fldChar w:fldCharType="separate"/>
      </w:r>
      <w:r w:rsidR="00571DAA">
        <w:rPr>
          <w:sz w:val="18"/>
          <w:szCs w:val="12"/>
        </w:rPr>
        <w:t>[8-10]</w:t>
      </w:r>
      <w:r w:rsidR="00BB2E83">
        <w:rPr>
          <w:sz w:val="18"/>
          <w:szCs w:val="12"/>
        </w:rPr>
        <w:fldChar w:fldCharType="end"/>
      </w:r>
    </w:p>
    <w:p w:rsidR="00607986" w:rsidRPr="005D5C1C" w:rsidRDefault="00607986" w:rsidP="005D5C1C">
      <w:pPr>
        <w:ind w:left="-426"/>
        <w:jc w:val="both"/>
        <w:rPr>
          <w:sz w:val="18"/>
          <w:szCs w:val="18"/>
        </w:rPr>
      </w:pPr>
      <w:r w:rsidRPr="00BD0ED8">
        <w:rPr>
          <w:sz w:val="18"/>
          <w:szCs w:val="18"/>
        </w:rPr>
        <w:t>**</w:t>
      </w:r>
      <w:r w:rsidR="005D5C1C">
        <w:rPr>
          <w:sz w:val="18"/>
          <w:szCs w:val="18"/>
        </w:rPr>
        <w:t xml:space="preserve"> </w:t>
      </w:r>
      <w:r w:rsidRPr="00BD0ED8">
        <w:rPr>
          <w:iCs/>
          <w:color w:val="000000"/>
          <w:sz w:val="18"/>
          <w:szCs w:val="18"/>
        </w:rPr>
        <w:t>Source</w:t>
      </w:r>
      <w:r w:rsidR="00047D54" w:rsidRPr="00BD0ED8">
        <w:rPr>
          <w:iCs/>
          <w:color w:val="000000"/>
          <w:sz w:val="18"/>
          <w:szCs w:val="18"/>
        </w:rPr>
        <w:t xml:space="preserve">: </w:t>
      </w:r>
      <w:r w:rsidR="00BB2E83">
        <w:rPr>
          <w:iCs/>
          <w:color w:val="000000"/>
          <w:sz w:val="18"/>
          <w:szCs w:val="18"/>
        </w:rPr>
        <w:fldChar w:fldCharType="begin"/>
      </w:r>
      <w:r w:rsidR="00240D15">
        <w:rPr>
          <w:iCs/>
          <w:color w:val="000000"/>
          <w:sz w:val="18"/>
          <w:szCs w:val="18"/>
        </w:rPr>
        <w:instrText>ADDIN RW.CITE{{17 Anonymous}}</w:instrText>
      </w:r>
      <w:r w:rsidR="00BB2E83">
        <w:rPr>
          <w:iCs/>
          <w:color w:val="000000"/>
          <w:sz w:val="18"/>
          <w:szCs w:val="18"/>
        </w:rPr>
        <w:fldChar w:fldCharType="separate"/>
      </w:r>
      <w:r w:rsidR="00571DAA">
        <w:rPr>
          <w:iCs/>
          <w:color w:val="000000"/>
          <w:sz w:val="18"/>
          <w:szCs w:val="18"/>
        </w:rPr>
        <w:t>[1]</w:t>
      </w:r>
      <w:r w:rsidR="00BB2E83">
        <w:rPr>
          <w:iCs/>
          <w:color w:val="000000"/>
          <w:sz w:val="18"/>
          <w:szCs w:val="18"/>
        </w:rPr>
        <w:fldChar w:fldCharType="end"/>
      </w:r>
      <w:r w:rsidRPr="00BD0ED8">
        <w:rPr>
          <w:iCs/>
          <w:color w:val="000000"/>
          <w:sz w:val="18"/>
          <w:szCs w:val="18"/>
        </w:rPr>
        <w:t xml:space="preserve"> </w:t>
      </w:r>
    </w:p>
    <w:p w:rsidR="00607986" w:rsidRPr="00BD0ED8" w:rsidRDefault="00607986" w:rsidP="00607986">
      <w:pPr>
        <w:jc w:val="center"/>
        <w:rPr>
          <w:b/>
          <w:bCs/>
          <w:sz w:val="17"/>
          <w:szCs w:val="17"/>
        </w:rPr>
      </w:pPr>
    </w:p>
    <w:p w:rsidR="00607986" w:rsidRPr="00BD0ED8" w:rsidRDefault="00607986" w:rsidP="00607986">
      <w:pPr>
        <w:ind w:left="-284"/>
      </w:pPr>
    </w:p>
    <w:p w:rsidR="007A5CB2" w:rsidRDefault="007A5CB2" w:rsidP="00607986">
      <w:pPr>
        <w:ind w:left="-284"/>
      </w:pPr>
    </w:p>
    <w:p w:rsidR="007A5CB2" w:rsidRDefault="007A5CB2" w:rsidP="00607986">
      <w:pPr>
        <w:ind w:left="-284"/>
      </w:pPr>
    </w:p>
    <w:p w:rsidR="006404A9" w:rsidRDefault="006404A9" w:rsidP="00607986">
      <w:pPr>
        <w:ind w:left="-284"/>
      </w:pPr>
    </w:p>
    <w:p w:rsidR="00352125" w:rsidRDefault="00352125" w:rsidP="007A5CB2">
      <w:pPr>
        <w:ind w:left="-284"/>
      </w:pPr>
    </w:p>
    <w:p w:rsidR="007A5CB2" w:rsidRPr="00BD0ED8" w:rsidRDefault="00607986" w:rsidP="007A5CB2">
      <w:pPr>
        <w:ind w:left="-284"/>
        <w:rPr>
          <w:b/>
          <w:bCs/>
          <w:sz w:val="28"/>
          <w:szCs w:val="28"/>
        </w:rPr>
      </w:pPr>
      <w:r w:rsidRPr="00240D15">
        <w:lastRenderedPageBreak/>
        <w:t>Table A.7.</w:t>
      </w:r>
      <w:r w:rsidRPr="00BD0ED8">
        <w:t xml:space="preserve"> </w:t>
      </w:r>
      <w:r w:rsidRPr="00BD0ED8">
        <w:rPr>
          <w:rFonts w:ascii="TimesNewRomanPSMT" w:hAnsi="TimesNewRomanPSMT" w:cs="TimesNewRomanPSMT"/>
        </w:rPr>
        <w:t xml:space="preserve">GHG emissions </w:t>
      </w:r>
      <w:r w:rsidRPr="00BD0ED8">
        <w:t>in Manitoba</w:t>
      </w:r>
      <w:r w:rsidRPr="00BD0ED8">
        <w:rPr>
          <w:lang w:val="en-CA"/>
        </w:rPr>
        <w:t xml:space="preserve"> </w:t>
      </w:r>
      <w:r w:rsidRPr="00BD0ED8">
        <w:t>from</w:t>
      </w:r>
      <w:r w:rsidRPr="00BD0ED8">
        <w:rPr>
          <w:rFonts w:ascii="TimesNewRomanPSMT" w:hAnsi="TimesNewRomanPSMT" w:cs="TimesNewRomanPSMT"/>
        </w:rPr>
        <w:t xml:space="preserve"> electricity </w:t>
      </w:r>
      <w:r w:rsidRPr="00BD0ED8">
        <w:t>generation</w:t>
      </w:r>
      <w:r w:rsidRPr="00BD0ED8">
        <w:rPr>
          <w:rFonts w:ascii="TimesNewRomanPSMT" w:hAnsi="TimesNewRomanPSMT" w:cs="TimesNewRomanPSMT"/>
        </w:rPr>
        <w:t>, 2004</w:t>
      </w:r>
      <w:r w:rsidR="007A5CB2">
        <w:rPr>
          <w:rFonts w:ascii="TimesNewRomanPSMT" w:hAnsi="TimesNewRomanPSMT" w:cs="TimesNewRomanPSMT"/>
        </w:rPr>
        <w:t>-2006</w:t>
      </w:r>
      <w:r w:rsidRPr="00BD0ED8">
        <w:t xml:space="preserve"> </w:t>
      </w:r>
      <w:r w:rsidR="00BB2E83">
        <w:rPr>
          <w:rFonts w:ascii="TimesNewRomanPSMT" w:hAnsi="TimesNewRomanPSMT" w:cs="TimesNewRomanPSMT"/>
        </w:rPr>
        <w:fldChar w:fldCharType="begin"/>
      </w:r>
      <w:r w:rsidR="007A5CB2">
        <w:rPr>
          <w:rFonts w:ascii="TimesNewRomanPSMT" w:hAnsi="TimesNewRomanPSMT" w:cs="TimesNewRomanPSMT"/>
        </w:rPr>
        <w:instrText>ADDIN RW.CITE{{59 Anonymous; 60 Anonymous; 84 Anonymous; 17 Anonymous}}</w:instrText>
      </w:r>
      <w:r w:rsidR="00BB2E83">
        <w:rPr>
          <w:rFonts w:ascii="TimesNewRomanPSMT" w:hAnsi="TimesNewRomanPSMT" w:cs="TimesNewRomanPSMT"/>
        </w:rPr>
        <w:fldChar w:fldCharType="separate"/>
      </w:r>
      <w:r w:rsidR="00571DAA">
        <w:rPr>
          <w:rFonts w:ascii="TimesNewRomanPSMT" w:hAnsi="TimesNewRomanPSMT" w:cs="TimesNewRomanPSMT"/>
        </w:rPr>
        <w:t>[1, 8-10]</w:t>
      </w:r>
      <w:r w:rsidR="00BB2E83">
        <w:rPr>
          <w:rFonts w:ascii="TimesNewRomanPSMT" w:hAnsi="TimesNewRomanPSMT" w:cs="TimesNewRomanPSMT"/>
        </w:rPr>
        <w:fldChar w:fldCharType="end"/>
      </w:r>
      <w:r w:rsidR="007A5CB2" w:rsidRPr="00BD0ED8">
        <w:t xml:space="preserve"> </w:t>
      </w:r>
    </w:p>
    <w:tbl>
      <w:tblPr>
        <w:tblW w:w="9215"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560"/>
        <w:gridCol w:w="1134"/>
        <w:gridCol w:w="1276"/>
        <w:gridCol w:w="956"/>
        <w:gridCol w:w="957"/>
        <w:gridCol w:w="957"/>
        <w:gridCol w:w="957"/>
        <w:gridCol w:w="1418"/>
      </w:tblGrid>
      <w:tr w:rsidR="007A5CB2" w:rsidRPr="00BD0ED8" w:rsidTr="00F4401E">
        <w:trPr>
          <w:trHeight w:val="293"/>
        </w:trPr>
        <w:tc>
          <w:tcPr>
            <w:tcW w:w="1560" w:type="dxa"/>
          </w:tcPr>
          <w:p w:rsidR="007A5CB2" w:rsidRPr="007A5CB2" w:rsidRDefault="007A5CB2" w:rsidP="00F4401E">
            <w:pPr>
              <w:jc w:val="center"/>
              <w:rPr>
                <w:b/>
                <w:bCs/>
                <w:sz w:val="17"/>
                <w:szCs w:val="17"/>
              </w:rPr>
            </w:pPr>
            <w:r w:rsidRPr="007A5CB2">
              <w:rPr>
                <w:b/>
                <w:bCs/>
                <w:sz w:val="17"/>
                <w:szCs w:val="17"/>
              </w:rPr>
              <w:t>Year</w:t>
            </w:r>
          </w:p>
        </w:tc>
        <w:tc>
          <w:tcPr>
            <w:tcW w:w="7655" w:type="dxa"/>
            <w:gridSpan w:val="7"/>
          </w:tcPr>
          <w:p w:rsidR="007A5CB2" w:rsidRPr="007A5CB2" w:rsidRDefault="007A5CB2" w:rsidP="00F4401E">
            <w:pPr>
              <w:jc w:val="center"/>
              <w:rPr>
                <w:b/>
                <w:bCs/>
                <w:sz w:val="17"/>
                <w:szCs w:val="17"/>
              </w:rPr>
            </w:pPr>
            <w:r w:rsidRPr="007A5CB2">
              <w:rPr>
                <w:b/>
                <w:bCs/>
                <w:sz w:val="17"/>
                <w:szCs w:val="17"/>
              </w:rPr>
              <w:t>200</w:t>
            </w:r>
            <w:r>
              <w:rPr>
                <w:b/>
                <w:bCs/>
                <w:sz w:val="17"/>
                <w:szCs w:val="17"/>
              </w:rPr>
              <w:t>4</w:t>
            </w:r>
          </w:p>
        </w:tc>
      </w:tr>
      <w:tr w:rsidR="007A5CB2" w:rsidRPr="00BD0ED8" w:rsidTr="003D304A">
        <w:trPr>
          <w:trHeight w:val="293"/>
        </w:trPr>
        <w:tc>
          <w:tcPr>
            <w:tcW w:w="1560" w:type="dxa"/>
            <w:vMerge w:val="restart"/>
          </w:tcPr>
          <w:p w:rsidR="007A5CB2" w:rsidRPr="00157447" w:rsidRDefault="007A5CB2" w:rsidP="003D304A">
            <w:pPr>
              <w:jc w:val="center"/>
              <w:rPr>
                <w:sz w:val="17"/>
                <w:szCs w:val="17"/>
              </w:rPr>
            </w:pPr>
            <w:r w:rsidRPr="00157447">
              <w:rPr>
                <w:sz w:val="17"/>
                <w:szCs w:val="17"/>
              </w:rPr>
              <w:t>Energy Source*</w:t>
            </w:r>
          </w:p>
          <w:p w:rsidR="007A5CB2" w:rsidRPr="00157447" w:rsidRDefault="007A5CB2" w:rsidP="003D304A">
            <w:pPr>
              <w:jc w:val="center"/>
              <w:rPr>
                <w:sz w:val="17"/>
                <w:szCs w:val="17"/>
              </w:rPr>
            </w:pPr>
          </w:p>
        </w:tc>
        <w:tc>
          <w:tcPr>
            <w:tcW w:w="1134" w:type="dxa"/>
            <w:vMerge w:val="restart"/>
          </w:tcPr>
          <w:p w:rsidR="007A5CB2" w:rsidRPr="00157447" w:rsidRDefault="007A5CB2" w:rsidP="003D304A">
            <w:pPr>
              <w:jc w:val="center"/>
              <w:rPr>
                <w:sz w:val="17"/>
                <w:szCs w:val="17"/>
              </w:rPr>
            </w:pPr>
            <w:r w:rsidRPr="00157447">
              <w:rPr>
                <w:sz w:val="17"/>
                <w:szCs w:val="17"/>
              </w:rPr>
              <w:t>Electricity* Generated (MWh)</w:t>
            </w:r>
          </w:p>
        </w:tc>
        <w:tc>
          <w:tcPr>
            <w:tcW w:w="1276" w:type="dxa"/>
            <w:vMerge w:val="restart"/>
          </w:tcPr>
          <w:p w:rsidR="007A5CB2" w:rsidRPr="00157447" w:rsidRDefault="007A5CB2" w:rsidP="003D304A">
            <w:pPr>
              <w:jc w:val="center"/>
              <w:rPr>
                <w:sz w:val="17"/>
                <w:szCs w:val="17"/>
              </w:rPr>
            </w:pPr>
            <w:r w:rsidRPr="00157447">
              <w:rPr>
                <w:sz w:val="17"/>
                <w:szCs w:val="17"/>
              </w:rPr>
              <w:t>Fuel Input*</w:t>
            </w:r>
          </w:p>
          <w:p w:rsidR="007A5CB2" w:rsidRPr="00157447" w:rsidRDefault="007A5CB2" w:rsidP="003D304A">
            <w:pPr>
              <w:jc w:val="center"/>
              <w:rPr>
                <w:sz w:val="17"/>
                <w:szCs w:val="17"/>
              </w:rPr>
            </w:pPr>
          </w:p>
        </w:tc>
        <w:tc>
          <w:tcPr>
            <w:tcW w:w="2870" w:type="dxa"/>
            <w:gridSpan w:val="3"/>
          </w:tcPr>
          <w:p w:rsidR="007A5CB2" w:rsidRPr="00157447" w:rsidRDefault="007A5CB2" w:rsidP="003D304A">
            <w:pPr>
              <w:jc w:val="center"/>
              <w:rPr>
                <w:sz w:val="17"/>
                <w:szCs w:val="17"/>
              </w:rPr>
            </w:pPr>
            <w:r w:rsidRPr="00157447">
              <w:rPr>
                <w:sz w:val="17"/>
                <w:szCs w:val="17"/>
              </w:rPr>
              <w:t>Emission factor**</w:t>
            </w:r>
          </w:p>
        </w:tc>
        <w:tc>
          <w:tcPr>
            <w:tcW w:w="957" w:type="dxa"/>
            <w:vMerge w:val="restart"/>
          </w:tcPr>
          <w:p w:rsidR="007A5CB2" w:rsidRPr="00157447" w:rsidRDefault="007A5CB2" w:rsidP="003D304A">
            <w:pPr>
              <w:jc w:val="center"/>
              <w:rPr>
                <w:sz w:val="17"/>
                <w:szCs w:val="17"/>
              </w:rPr>
            </w:pPr>
            <w:r w:rsidRPr="00157447">
              <w:rPr>
                <w:sz w:val="17"/>
                <w:szCs w:val="17"/>
              </w:rPr>
              <w:t>CO</w:t>
            </w:r>
            <w:r w:rsidRPr="00157447">
              <w:rPr>
                <w:sz w:val="17"/>
                <w:szCs w:val="17"/>
                <w:vertAlign w:val="subscript"/>
              </w:rPr>
              <w:t>2eq</w:t>
            </w:r>
            <w:r w:rsidRPr="00157447">
              <w:rPr>
                <w:sz w:val="17"/>
                <w:szCs w:val="17"/>
              </w:rPr>
              <w:t>/</w:t>
            </w:r>
          </w:p>
          <w:p w:rsidR="007A5CB2" w:rsidRPr="00157447" w:rsidRDefault="007A5CB2" w:rsidP="003D304A">
            <w:pPr>
              <w:jc w:val="center"/>
              <w:rPr>
                <w:sz w:val="17"/>
                <w:szCs w:val="17"/>
              </w:rPr>
            </w:pPr>
            <w:r w:rsidRPr="00157447">
              <w:rPr>
                <w:sz w:val="17"/>
                <w:szCs w:val="17"/>
              </w:rPr>
              <w:t>quaintly fuel</w:t>
            </w:r>
          </w:p>
        </w:tc>
        <w:tc>
          <w:tcPr>
            <w:tcW w:w="1418" w:type="dxa"/>
            <w:vMerge w:val="restart"/>
          </w:tcPr>
          <w:p w:rsidR="007A5CB2" w:rsidRPr="00157447" w:rsidRDefault="007A5CB2" w:rsidP="003D304A">
            <w:pPr>
              <w:jc w:val="center"/>
              <w:rPr>
                <w:sz w:val="17"/>
                <w:szCs w:val="17"/>
              </w:rPr>
            </w:pPr>
            <w:r w:rsidRPr="00157447">
              <w:rPr>
                <w:sz w:val="17"/>
                <w:szCs w:val="17"/>
              </w:rPr>
              <w:t>Total GHG emission in</w:t>
            </w:r>
          </w:p>
          <w:p w:rsidR="007A5CB2" w:rsidRPr="00157447" w:rsidRDefault="007A5CB2" w:rsidP="003D304A">
            <w:pPr>
              <w:jc w:val="center"/>
              <w:rPr>
                <w:sz w:val="17"/>
                <w:szCs w:val="17"/>
              </w:rPr>
            </w:pPr>
            <w:r w:rsidRPr="00157447">
              <w:rPr>
                <w:sz w:val="17"/>
                <w:szCs w:val="17"/>
              </w:rPr>
              <w:t>kg CO</w:t>
            </w:r>
            <w:r w:rsidRPr="00157447">
              <w:rPr>
                <w:sz w:val="17"/>
                <w:szCs w:val="17"/>
                <w:vertAlign w:val="subscript"/>
              </w:rPr>
              <w:t>2eq</w:t>
            </w:r>
          </w:p>
        </w:tc>
      </w:tr>
      <w:tr w:rsidR="007A5CB2" w:rsidRPr="00BD0ED8" w:rsidTr="003D304A">
        <w:trPr>
          <w:trHeight w:val="292"/>
        </w:trPr>
        <w:tc>
          <w:tcPr>
            <w:tcW w:w="1560" w:type="dxa"/>
            <w:vMerge/>
          </w:tcPr>
          <w:p w:rsidR="007A5CB2" w:rsidRPr="00157447" w:rsidRDefault="007A5CB2" w:rsidP="003D304A">
            <w:pPr>
              <w:jc w:val="center"/>
              <w:rPr>
                <w:sz w:val="17"/>
                <w:szCs w:val="17"/>
              </w:rPr>
            </w:pPr>
          </w:p>
        </w:tc>
        <w:tc>
          <w:tcPr>
            <w:tcW w:w="1134" w:type="dxa"/>
            <w:vMerge/>
          </w:tcPr>
          <w:p w:rsidR="007A5CB2" w:rsidRPr="00157447" w:rsidRDefault="007A5CB2" w:rsidP="003D304A">
            <w:pPr>
              <w:jc w:val="center"/>
              <w:rPr>
                <w:sz w:val="17"/>
                <w:szCs w:val="17"/>
              </w:rPr>
            </w:pPr>
          </w:p>
        </w:tc>
        <w:tc>
          <w:tcPr>
            <w:tcW w:w="1276" w:type="dxa"/>
            <w:vMerge/>
          </w:tcPr>
          <w:p w:rsidR="007A5CB2" w:rsidRPr="00157447" w:rsidRDefault="007A5CB2" w:rsidP="003D304A">
            <w:pPr>
              <w:jc w:val="center"/>
              <w:rPr>
                <w:sz w:val="17"/>
                <w:szCs w:val="17"/>
              </w:rPr>
            </w:pPr>
          </w:p>
        </w:tc>
        <w:tc>
          <w:tcPr>
            <w:tcW w:w="956" w:type="dxa"/>
          </w:tcPr>
          <w:p w:rsidR="007A5CB2" w:rsidRPr="00157447" w:rsidRDefault="007A5CB2" w:rsidP="003D304A">
            <w:pPr>
              <w:jc w:val="center"/>
              <w:rPr>
                <w:sz w:val="17"/>
                <w:szCs w:val="17"/>
              </w:rPr>
            </w:pPr>
            <w:r w:rsidRPr="00157447">
              <w:rPr>
                <w:sz w:val="17"/>
                <w:szCs w:val="17"/>
              </w:rPr>
              <w:t>CO</w:t>
            </w:r>
            <w:r w:rsidRPr="00157447">
              <w:rPr>
                <w:sz w:val="17"/>
                <w:szCs w:val="17"/>
                <w:vertAlign w:val="subscript"/>
              </w:rPr>
              <w:t>2</w:t>
            </w:r>
          </w:p>
        </w:tc>
        <w:tc>
          <w:tcPr>
            <w:tcW w:w="957" w:type="dxa"/>
          </w:tcPr>
          <w:p w:rsidR="007A5CB2" w:rsidRPr="00157447" w:rsidRDefault="007A5CB2" w:rsidP="003D304A">
            <w:pPr>
              <w:jc w:val="center"/>
              <w:rPr>
                <w:sz w:val="17"/>
                <w:szCs w:val="17"/>
              </w:rPr>
            </w:pPr>
            <w:r w:rsidRPr="00157447">
              <w:rPr>
                <w:sz w:val="17"/>
                <w:szCs w:val="17"/>
              </w:rPr>
              <w:t>CH</w:t>
            </w:r>
            <w:r w:rsidRPr="00157447">
              <w:rPr>
                <w:sz w:val="17"/>
                <w:szCs w:val="17"/>
                <w:vertAlign w:val="subscript"/>
              </w:rPr>
              <w:t>4</w:t>
            </w:r>
          </w:p>
        </w:tc>
        <w:tc>
          <w:tcPr>
            <w:tcW w:w="957" w:type="dxa"/>
          </w:tcPr>
          <w:p w:rsidR="007A5CB2" w:rsidRPr="00157447" w:rsidRDefault="007A5CB2" w:rsidP="003D304A">
            <w:pPr>
              <w:jc w:val="center"/>
              <w:rPr>
                <w:sz w:val="17"/>
                <w:szCs w:val="17"/>
              </w:rPr>
            </w:pPr>
            <w:r w:rsidRPr="00157447">
              <w:rPr>
                <w:sz w:val="17"/>
                <w:szCs w:val="17"/>
              </w:rPr>
              <w:t>N</w:t>
            </w:r>
            <w:r w:rsidRPr="00157447">
              <w:rPr>
                <w:sz w:val="17"/>
                <w:szCs w:val="17"/>
                <w:vertAlign w:val="subscript"/>
              </w:rPr>
              <w:t>2</w:t>
            </w:r>
            <w:r w:rsidRPr="00157447">
              <w:rPr>
                <w:sz w:val="17"/>
                <w:szCs w:val="17"/>
              </w:rPr>
              <w:t>O</w:t>
            </w:r>
          </w:p>
        </w:tc>
        <w:tc>
          <w:tcPr>
            <w:tcW w:w="957" w:type="dxa"/>
            <w:vMerge/>
          </w:tcPr>
          <w:p w:rsidR="007A5CB2" w:rsidRPr="00157447" w:rsidRDefault="007A5CB2" w:rsidP="003D304A">
            <w:pPr>
              <w:jc w:val="center"/>
              <w:rPr>
                <w:sz w:val="17"/>
                <w:szCs w:val="17"/>
              </w:rPr>
            </w:pPr>
          </w:p>
        </w:tc>
        <w:tc>
          <w:tcPr>
            <w:tcW w:w="1418" w:type="dxa"/>
            <w:vMerge/>
          </w:tcPr>
          <w:p w:rsidR="007A5CB2" w:rsidRPr="00157447" w:rsidRDefault="007A5CB2" w:rsidP="003D304A">
            <w:pPr>
              <w:jc w:val="center"/>
              <w:rPr>
                <w:sz w:val="17"/>
                <w:szCs w:val="17"/>
              </w:rPr>
            </w:pPr>
          </w:p>
        </w:tc>
      </w:tr>
      <w:tr w:rsidR="007A5CB2" w:rsidRPr="00BD0ED8" w:rsidTr="003D304A">
        <w:tc>
          <w:tcPr>
            <w:tcW w:w="1560" w:type="dxa"/>
          </w:tcPr>
          <w:p w:rsidR="007A5CB2" w:rsidRPr="00157447" w:rsidRDefault="007A5CB2" w:rsidP="003D304A">
            <w:pPr>
              <w:rPr>
                <w:sz w:val="17"/>
                <w:szCs w:val="17"/>
              </w:rPr>
            </w:pPr>
            <w:r w:rsidRPr="00157447" w:rsidDel="00292BC8">
              <w:rPr>
                <w:sz w:val="17"/>
                <w:szCs w:val="17"/>
              </w:rPr>
              <w:t>I</w:t>
            </w:r>
            <w:r w:rsidRPr="00157447">
              <w:rPr>
                <w:sz w:val="17"/>
                <w:szCs w:val="17"/>
              </w:rPr>
              <w:t>mported sub-bit.</w:t>
            </w:r>
          </w:p>
        </w:tc>
        <w:tc>
          <w:tcPr>
            <w:tcW w:w="1134" w:type="dxa"/>
          </w:tcPr>
          <w:p w:rsidR="007A5CB2" w:rsidRPr="00157447" w:rsidRDefault="007A5CB2" w:rsidP="003D304A">
            <w:pPr>
              <w:jc w:val="center"/>
              <w:rPr>
                <w:sz w:val="17"/>
                <w:szCs w:val="17"/>
              </w:rPr>
            </w:pPr>
            <w:r w:rsidRPr="00157447">
              <w:rPr>
                <w:sz w:val="17"/>
                <w:szCs w:val="17"/>
              </w:rPr>
              <w:t>266,029</w:t>
            </w:r>
          </w:p>
        </w:tc>
        <w:tc>
          <w:tcPr>
            <w:tcW w:w="1276" w:type="dxa"/>
          </w:tcPr>
          <w:p w:rsidR="007A5CB2" w:rsidRPr="00157447" w:rsidRDefault="007A5CB2" w:rsidP="003D304A">
            <w:pPr>
              <w:jc w:val="center"/>
              <w:rPr>
                <w:sz w:val="17"/>
                <w:szCs w:val="17"/>
              </w:rPr>
            </w:pPr>
            <w:r w:rsidRPr="00157447">
              <w:rPr>
                <w:sz w:val="17"/>
                <w:szCs w:val="17"/>
              </w:rPr>
              <w:t>180,400Mg</w:t>
            </w:r>
          </w:p>
        </w:tc>
        <w:tc>
          <w:tcPr>
            <w:tcW w:w="956" w:type="dxa"/>
            <w:vAlign w:val="bottom"/>
          </w:tcPr>
          <w:p w:rsidR="007A5CB2" w:rsidRPr="00157447" w:rsidRDefault="007A5CB2" w:rsidP="003D304A">
            <w:pPr>
              <w:jc w:val="center"/>
              <w:rPr>
                <w:sz w:val="17"/>
                <w:szCs w:val="17"/>
              </w:rPr>
            </w:pPr>
            <w:r w:rsidRPr="00157447">
              <w:rPr>
                <w:sz w:val="17"/>
                <w:szCs w:val="17"/>
              </w:rPr>
              <w:t>1</w:t>
            </w:r>
            <w:r>
              <w:rPr>
                <w:sz w:val="17"/>
                <w:szCs w:val="17"/>
              </w:rPr>
              <w:t>,</w:t>
            </w:r>
            <w:r w:rsidRPr="00157447">
              <w:rPr>
                <w:sz w:val="17"/>
                <w:szCs w:val="17"/>
              </w:rPr>
              <w:t>733g/kg</w:t>
            </w:r>
          </w:p>
        </w:tc>
        <w:tc>
          <w:tcPr>
            <w:tcW w:w="957" w:type="dxa"/>
            <w:vAlign w:val="bottom"/>
          </w:tcPr>
          <w:p w:rsidR="007A5CB2" w:rsidRPr="00157447" w:rsidRDefault="007A5CB2" w:rsidP="003D304A">
            <w:pPr>
              <w:jc w:val="center"/>
              <w:rPr>
                <w:sz w:val="17"/>
                <w:szCs w:val="17"/>
              </w:rPr>
            </w:pPr>
            <w:r w:rsidRPr="00157447">
              <w:rPr>
                <w:sz w:val="17"/>
                <w:szCs w:val="17"/>
              </w:rPr>
              <w:t>0.022g/kg</w:t>
            </w:r>
          </w:p>
        </w:tc>
        <w:tc>
          <w:tcPr>
            <w:tcW w:w="957" w:type="dxa"/>
            <w:vAlign w:val="bottom"/>
          </w:tcPr>
          <w:p w:rsidR="007A5CB2" w:rsidRPr="00157447" w:rsidRDefault="007A5CB2" w:rsidP="003D304A">
            <w:pPr>
              <w:jc w:val="center"/>
              <w:rPr>
                <w:sz w:val="17"/>
                <w:szCs w:val="17"/>
              </w:rPr>
            </w:pPr>
            <w:r w:rsidRPr="00157447">
              <w:rPr>
                <w:sz w:val="17"/>
                <w:szCs w:val="17"/>
              </w:rPr>
              <w:t>0.032g/kg</w:t>
            </w:r>
          </w:p>
        </w:tc>
        <w:tc>
          <w:tcPr>
            <w:tcW w:w="957" w:type="dxa"/>
            <w:vAlign w:val="bottom"/>
          </w:tcPr>
          <w:p w:rsidR="007A5CB2" w:rsidRPr="00157447" w:rsidRDefault="007A5CB2" w:rsidP="003D304A">
            <w:pPr>
              <w:jc w:val="center"/>
              <w:rPr>
                <w:sz w:val="17"/>
                <w:szCs w:val="17"/>
              </w:rPr>
            </w:pPr>
            <w:r w:rsidRPr="00157447">
              <w:rPr>
                <w:sz w:val="17"/>
                <w:szCs w:val="17"/>
              </w:rPr>
              <w:t>1,743g/kg</w:t>
            </w:r>
          </w:p>
        </w:tc>
        <w:tc>
          <w:tcPr>
            <w:tcW w:w="1418" w:type="dxa"/>
            <w:vAlign w:val="bottom"/>
          </w:tcPr>
          <w:p w:rsidR="007A5CB2" w:rsidRPr="00157447" w:rsidRDefault="007A5CB2" w:rsidP="003D304A">
            <w:pPr>
              <w:jc w:val="center"/>
              <w:rPr>
                <w:sz w:val="17"/>
                <w:szCs w:val="17"/>
              </w:rPr>
            </w:pPr>
            <w:r w:rsidRPr="00157447">
              <w:rPr>
                <w:sz w:val="17"/>
                <w:szCs w:val="17"/>
              </w:rPr>
              <w:t>314,452,714</w:t>
            </w:r>
          </w:p>
        </w:tc>
      </w:tr>
      <w:tr w:rsidR="007A5CB2" w:rsidRPr="00BD0ED8" w:rsidTr="003D304A">
        <w:tc>
          <w:tcPr>
            <w:tcW w:w="1560" w:type="dxa"/>
          </w:tcPr>
          <w:p w:rsidR="007A5CB2" w:rsidRPr="00157447" w:rsidRDefault="007A5CB2" w:rsidP="003D304A">
            <w:pPr>
              <w:rPr>
                <w:sz w:val="17"/>
                <w:szCs w:val="17"/>
              </w:rPr>
            </w:pPr>
            <w:r w:rsidRPr="00157447">
              <w:rPr>
                <w:sz w:val="17"/>
                <w:szCs w:val="17"/>
              </w:rPr>
              <w:t>Light fuel oil</w:t>
            </w:r>
          </w:p>
        </w:tc>
        <w:tc>
          <w:tcPr>
            <w:tcW w:w="1134" w:type="dxa"/>
          </w:tcPr>
          <w:p w:rsidR="007A5CB2" w:rsidRPr="00157447" w:rsidRDefault="007A5CB2" w:rsidP="003D304A">
            <w:pPr>
              <w:jc w:val="center"/>
              <w:rPr>
                <w:sz w:val="17"/>
                <w:szCs w:val="17"/>
              </w:rPr>
            </w:pPr>
            <w:r w:rsidRPr="00157447">
              <w:rPr>
                <w:sz w:val="17"/>
                <w:szCs w:val="17"/>
              </w:rPr>
              <w:t>3,107</w:t>
            </w:r>
          </w:p>
        </w:tc>
        <w:tc>
          <w:tcPr>
            <w:tcW w:w="1276" w:type="dxa"/>
          </w:tcPr>
          <w:p w:rsidR="007A5CB2" w:rsidRPr="00157447" w:rsidRDefault="007A5CB2" w:rsidP="003D304A">
            <w:pPr>
              <w:jc w:val="center"/>
              <w:rPr>
                <w:sz w:val="17"/>
                <w:szCs w:val="17"/>
              </w:rPr>
            </w:pPr>
            <w:r w:rsidRPr="00157447">
              <w:rPr>
                <w:sz w:val="17"/>
                <w:szCs w:val="17"/>
              </w:rPr>
              <w:t>1,140kL</w:t>
            </w:r>
          </w:p>
        </w:tc>
        <w:tc>
          <w:tcPr>
            <w:tcW w:w="956" w:type="dxa"/>
            <w:vAlign w:val="bottom"/>
          </w:tcPr>
          <w:p w:rsidR="007A5CB2" w:rsidRPr="00157447" w:rsidRDefault="007A5CB2" w:rsidP="003D304A">
            <w:pPr>
              <w:jc w:val="center"/>
              <w:rPr>
                <w:sz w:val="17"/>
                <w:szCs w:val="17"/>
              </w:rPr>
            </w:pPr>
            <w:r w:rsidRPr="00157447">
              <w:rPr>
                <w:sz w:val="17"/>
                <w:szCs w:val="17"/>
              </w:rPr>
              <w:t>2</w:t>
            </w:r>
            <w:r>
              <w:rPr>
                <w:sz w:val="17"/>
                <w:szCs w:val="17"/>
              </w:rPr>
              <w:t>,</w:t>
            </w:r>
            <w:r w:rsidRPr="00157447">
              <w:rPr>
                <w:sz w:val="17"/>
                <w:szCs w:val="17"/>
              </w:rPr>
              <w:t>830g/L</w:t>
            </w:r>
          </w:p>
        </w:tc>
        <w:tc>
          <w:tcPr>
            <w:tcW w:w="957" w:type="dxa"/>
            <w:vAlign w:val="bottom"/>
          </w:tcPr>
          <w:p w:rsidR="007A5CB2" w:rsidRPr="00157447" w:rsidRDefault="007A5CB2" w:rsidP="003D304A">
            <w:pPr>
              <w:jc w:val="center"/>
              <w:rPr>
                <w:sz w:val="17"/>
                <w:szCs w:val="17"/>
              </w:rPr>
            </w:pPr>
            <w:r w:rsidRPr="00157447">
              <w:rPr>
                <w:sz w:val="17"/>
                <w:szCs w:val="17"/>
              </w:rPr>
              <w:t>0.18g/L</w:t>
            </w:r>
          </w:p>
        </w:tc>
        <w:tc>
          <w:tcPr>
            <w:tcW w:w="957" w:type="dxa"/>
            <w:vAlign w:val="bottom"/>
          </w:tcPr>
          <w:p w:rsidR="007A5CB2" w:rsidRPr="00157447" w:rsidRDefault="007A5CB2" w:rsidP="003D304A">
            <w:pPr>
              <w:jc w:val="center"/>
              <w:rPr>
                <w:sz w:val="17"/>
                <w:szCs w:val="17"/>
              </w:rPr>
            </w:pPr>
            <w:r w:rsidRPr="00157447">
              <w:rPr>
                <w:sz w:val="17"/>
                <w:szCs w:val="17"/>
              </w:rPr>
              <w:t>0.031g/L</w:t>
            </w:r>
          </w:p>
        </w:tc>
        <w:tc>
          <w:tcPr>
            <w:tcW w:w="957" w:type="dxa"/>
            <w:vAlign w:val="bottom"/>
          </w:tcPr>
          <w:p w:rsidR="007A5CB2" w:rsidRPr="00157447" w:rsidRDefault="007A5CB2" w:rsidP="003D304A">
            <w:pPr>
              <w:jc w:val="center"/>
              <w:rPr>
                <w:sz w:val="17"/>
                <w:szCs w:val="17"/>
              </w:rPr>
            </w:pPr>
            <w:r w:rsidRPr="00157447">
              <w:rPr>
                <w:sz w:val="17"/>
                <w:szCs w:val="17"/>
              </w:rPr>
              <w:t>2,844g/L</w:t>
            </w:r>
          </w:p>
        </w:tc>
        <w:tc>
          <w:tcPr>
            <w:tcW w:w="1418" w:type="dxa"/>
            <w:vAlign w:val="bottom"/>
          </w:tcPr>
          <w:p w:rsidR="007A5CB2" w:rsidRPr="00157447" w:rsidRDefault="007A5CB2" w:rsidP="003D304A">
            <w:pPr>
              <w:jc w:val="center"/>
              <w:rPr>
                <w:sz w:val="17"/>
                <w:szCs w:val="17"/>
              </w:rPr>
            </w:pPr>
            <w:r w:rsidRPr="00157447">
              <w:rPr>
                <w:sz w:val="17"/>
                <w:szCs w:val="17"/>
              </w:rPr>
              <w:t>3,241,861</w:t>
            </w:r>
          </w:p>
        </w:tc>
      </w:tr>
      <w:tr w:rsidR="007A5CB2" w:rsidRPr="00BD0ED8" w:rsidTr="003D304A">
        <w:tc>
          <w:tcPr>
            <w:tcW w:w="1560" w:type="dxa"/>
          </w:tcPr>
          <w:p w:rsidR="007A5CB2" w:rsidRPr="00157447" w:rsidRDefault="007A5CB2" w:rsidP="003D304A">
            <w:pPr>
              <w:rPr>
                <w:sz w:val="17"/>
                <w:szCs w:val="17"/>
              </w:rPr>
            </w:pPr>
            <w:r w:rsidRPr="00157447">
              <w:rPr>
                <w:sz w:val="17"/>
                <w:szCs w:val="17"/>
              </w:rPr>
              <w:t>Diesel</w:t>
            </w:r>
          </w:p>
        </w:tc>
        <w:tc>
          <w:tcPr>
            <w:tcW w:w="1134" w:type="dxa"/>
          </w:tcPr>
          <w:p w:rsidR="007A5CB2" w:rsidRPr="00157447" w:rsidRDefault="007A5CB2" w:rsidP="003D304A">
            <w:pPr>
              <w:jc w:val="center"/>
              <w:rPr>
                <w:sz w:val="17"/>
                <w:szCs w:val="17"/>
              </w:rPr>
            </w:pPr>
            <w:r w:rsidRPr="00157447">
              <w:rPr>
                <w:sz w:val="17"/>
                <w:szCs w:val="17"/>
              </w:rPr>
              <w:t>11,348</w:t>
            </w:r>
          </w:p>
        </w:tc>
        <w:tc>
          <w:tcPr>
            <w:tcW w:w="1276" w:type="dxa"/>
          </w:tcPr>
          <w:p w:rsidR="007A5CB2" w:rsidRPr="00157447" w:rsidRDefault="007A5CB2" w:rsidP="003D304A">
            <w:pPr>
              <w:jc w:val="center"/>
              <w:rPr>
                <w:sz w:val="17"/>
                <w:szCs w:val="17"/>
              </w:rPr>
            </w:pPr>
            <w:r w:rsidRPr="00157447">
              <w:rPr>
                <w:sz w:val="17"/>
                <w:szCs w:val="17"/>
              </w:rPr>
              <w:t>3,622kL</w:t>
            </w:r>
          </w:p>
        </w:tc>
        <w:tc>
          <w:tcPr>
            <w:tcW w:w="956" w:type="dxa"/>
            <w:vAlign w:val="bottom"/>
          </w:tcPr>
          <w:p w:rsidR="007A5CB2" w:rsidRPr="00157447" w:rsidRDefault="007A5CB2" w:rsidP="003D304A">
            <w:pPr>
              <w:jc w:val="center"/>
              <w:rPr>
                <w:sz w:val="17"/>
                <w:szCs w:val="17"/>
              </w:rPr>
            </w:pPr>
            <w:r w:rsidRPr="00157447">
              <w:rPr>
                <w:sz w:val="17"/>
                <w:szCs w:val="17"/>
              </w:rPr>
              <w:t>2</w:t>
            </w:r>
            <w:r>
              <w:rPr>
                <w:sz w:val="17"/>
                <w:szCs w:val="17"/>
              </w:rPr>
              <w:t>,</w:t>
            </w:r>
            <w:r w:rsidRPr="00157447">
              <w:rPr>
                <w:sz w:val="17"/>
                <w:szCs w:val="17"/>
              </w:rPr>
              <w:t>730g/L</w:t>
            </w:r>
          </w:p>
        </w:tc>
        <w:tc>
          <w:tcPr>
            <w:tcW w:w="957" w:type="dxa"/>
            <w:vAlign w:val="bottom"/>
          </w:tcPr>
          <w:p w:rsidR="007A5CB2" w:rsidRPr="00157447" w:rsidRDefault="007A5CB2" w:rsidP="003D304A">
            <w:pPr>
              <w:jc w:val="center"/>
              <w:rPr>
                <w:sz w:val="17"/>
                <w:szCs w:val="17"/>
              </w:rPr>
            </w:pPr>
            <w:r w:rsidRPr="00157447">
              <w:rPr>
                <w:sz w:val="17"/>
                <w:szCs w:val="17"/>
              </w:rPr>
              <w:t>0.133g/L</w:t>
            </w:r>
          </w:p>
        </w:tc>
        <w:tc>
          <w:tcPr>
            <w:tcW w:w="957" w:type="dxa"/>
            <w:vAlign w:val="bottom"/>
          </w:tcPr>
          <w:p w:rsidR="007A5CB2" w:rsidRPr="00157447" w:rsidRDefault="007A5CB2" w:rsidP="003D304A">
            <w:pPr>
              <w:jc w:val="center"/>
              <w:rPr>
                <w:sz w:val="17"/>
                <w:szCs w:val="17"/>
              </w:rPr>
            </w:pPr>
            <w:r w:rsidRPr="00157447">
              <w:rPr>
                <w:sz w:val="17"/>
                <w:szCs w:val="17"/>
              </w:rPr>
              <w:t>0.4g/L</w:t>
            </w:r>
          </w:p>
        </w:tc>
        <w:tc>
          <w:tcPr>
            <w:tcW w:w="957" w:type="dxa"/>
            <w:vAlign w:val="bottom"/>
          </w:tcPr>
          <w:p w:rsidR="007A5CB2" w:rsidRPr="00157447" w:rsidRDefault="007A5CB2" w:rsidP="003D304A">
            <w:pPr>
              <w:jc w:val="center"/>
              <w:rPr>
                <w:sz w:val="17"/>
                <w:szCs w:val="17"/>
              </w:rPr>
            </w:pPr>
            <w:r w:rsidRPr="00157447">
              <w:rPr>
                <w:sz w:val="17"/>
                <w:szCs w:val="17"/>
              </w:rPr>
              <w:t>2,853g/L</w:t>
            </w:r>
          </w:p>
        </w:tc>
        <w:tc>
          <w:tcPr>
            <w:tcW w:w="1418" w:type="dxa"/>
            <w:vAlign w:val="bottom"/>
          </w:tcPr>
          <w:p w:rsidR="007A5CB2" w:rsidRPr="00157447" w:rsidRDefault="007A5CB2" w:rsidP="003D304A">
            <w:pPr>
              <w:jc w:val="center"/>
              <w:rPr>
                <w:sz w:val="17"/>
                <w:szCs w:val="17"/>
              </w:rPr>
            </w:pPr>
            <w:r w:rsidRPr="00157447">
              <w:rPr>
                <w:sz w:val="17"/>
                <w:szCs w:val="17"/>
              </w:rPr>
              <w:t>10,331,846</w:t>
            </w:r>
          </w:p>
        </w:tc>
      </w:tr>
      <w:tr w:rsidR="007A5CB2" w:rsidRPr="00BD0ED8" w:rsidTr="003D304A">
        <w:tc>
          <w:tcPr>
            <w:tcW w:w="1560" w:type="dxa"/>
          </w:tcPr>
          <w:p w:rsidR="007A5CB2" w:rsidRPr="00157447" w:rsidRDefault="007A5CB2" w:rsidP="003D304A">
            <w:pPr>
              <w:rPr>
                <w:sz w:val="17"/>
                <w:szCs w:val="17"/>
              </w:rPr>
            </w:pPr>
            <w:r w:rsidRPr="00157447">
              <w:rPr>
                <w:sz w:val="17"/>
                <w:szCs w:val="17"/>
              </w:rPr>
              <w:t>Natural gas</w:t>
            </w:r>
          </w:p>
        </w:tc>
        <w:tc>
          <w:tcPr>
            <w:tcW w:w="1134" w:type="dxa"/>
          </w:tcPr>
          <w:p w:rsidR="007A5CB2" w:rsidRPr="00157447" w:rsidRDefault="007A5CB2" w:rsidP="003D304A">
            <w:pPr>
              <w:jc w:val="center"/>
              <w:rPr>
                <w:sz w:val="17"/>
                <w:szCs w:val="17"/>
              </w:rPr>
            </w:pPr>
            <w:r w:rsidRPr="00157447">
              <w:rPr>
                <w:sz w:val="17"/>
                <w:szCs w:val="17"/>
              </w:rPr>
              <w:t>85,656</w:t>
            </w:r>
          </w:p>
        </w:tc>
        <w:tc>
          <w:tcPr>
            <w:tcW w:w="1276" w:type="dxa"/>
          </w:tcPr>
          <w:p w:rsidR="007A5CB2" w:rsidRPr="00157447" w:rsidRDefault="007A5CB2" w:rsidP="003D304A">
            <w:pPr>
              <w:jc w:val="center"/>
              <w:rPr>
                <w:sz w:val="17"/>
                <w:szCs w:val="17"/>
              </w:rPr>
            </w:pPr>
            <w:r w:rsidRPr="00157447">
              <w:rPr>
                <w:sz w:val="17"/>
                <w:szCs w:val="17"/>
              </w:rPr>
              <w:t>31,768k.m</w:t>
            </w:r>
            <w:r w:rsidRPr="00157447">
              <w:rPr>
                <w:sz w:val="17"/>
                <w:szCs w:val="17"/>
                <w:vertAlign w:val="superscript"/>
              </w:rPr>
              <w:t>3</w:t>
            </w:r>
          </w:p>
        </w:tc>
        <w:tc>
          <w:tcPr>
            <w:tcW w:w="956" w:type="dxa"/>
            <w:vAlign w:val="bottom"/>
          </w:tcPr>
          <w:p w:rsidR="007A5CB2" w:rsidRPr="00157447" w:rsidRDefault="007A5CB2" w:rsidP="003D304A">
            <w:pPr>
              <w:jc w:val="center"/>
              <w:rPr>
                <w:sz w:val="17"/>
                <w:szCs w:val="17"/>
              </w:rPr>
            </w:pPr>
            <w:r w:rsidRPr="00157447">
              <w:rPr>
                <w:sz w:val="17"/>
                <w:szCs w:val="17"/>
              </w:rPr>
              <w:t>1</w:t>
            </w:r>
            <w:r>
              <w:rPr>
                <w:sz w:val="17"/>
                <w:szCs w:val="17"/>
              </w:rPr>
              <w:t>,</w:t>
            </w:r>
            <w:r w:rsidRPr="00157447">
              <w:rPr>
                <w:sz w:val="17"/>
                <w:szCs w:val="17"/>
              </w:rPr>
              <w:t>891g/m3</w:t>
            </w:r>
          </w:p>
        </w:tc>
        <w:tc>
          <w:tcPr>
            <w:tcW w:w="957" w:type="dxa"/>
            <w:vAlign w:val="bottom"/>
          </w:tcPr>
          <w:p w:rsidR="007A5CB2" w:rsidRPr="00157447" w:rsidRDefault="007A5CB2" w:rsidP="003D304A">
            <w:pPr>
              <w:jc w:val="center"/>
              <w:rPr>
                <w:sz w:val="17"/>
                <w:szCs w:val="17"/>
              </w:rPr>
            </w:pPr>
            <w:r w:rsidRPr="00157447">
              <w:rPr>
                <w:sz w:val="17"/>
                <w:szCs w:val="17"/>
              </w:rPr>
              <w:t>0.49g/m3</w:t>
            </w:r>
          </w:p>
        </w:tc>
        <w:tc>
          <w:tcPr>
            <w:tcW w:w="957" w:type="dxa"/>
            <w:vAlign w:val="bottom"/>
          </w:tcPr>
          <w:p w:rsidR="007A5CB2" w:rsidRPr="00157447" w:rsidRDefault="007A5CB2" w:rsidP="003D304A">
            <w:pPr>
              <w:jc w:val="center"/>
              <w:rPr>
                <w:sz w:val="17"/>
                <w:szCs w:val="17"/>
              </w:rPr>
            </w:pPr>
            <w:r w:rsidRPr="00157447">
              <w:rPr>
                <w:sz w:val="17"/>
                <w:szCs w:val="17"/>
              </w:rPr>
              <w:t>0.049g/m3</w:t>
            </w:r>
          </w:p>
        </w:tc>
        <w:tc>
          <w:tcPr>
            <w:tcW w:w="957" w:type="dxa"/>
            <w:vAlign w:val="bottom"/>
          </w:tcPr>
          <w:p w:rsidR="007A5CB2" w:rsidRPr="00157447" w:rsidRDefault="007A5CB2" w:rsidP="003D304A">
            <w:pPr>
              <w:jc w:val="center"/>
              <w:rPr>
                <w:sz w:val="17"/>
                <w:szCs w:val="17"/>
              </w:rPr>
            </w:pPr>
            <w:r w:rsidRPr="00157447">
              <w:rPr>
                <w:sz w:val="17"/>
                <w:szCs w:val="17"/>
              </w:rPr>
              <w:t>1,918g/m3</w:t>
            </w:r>
          </w:p>
        </w:tc>
        <w:tc>
          <w:tcPr>
            <w:tcW w:w="1418" w:type="dxa"/>
            <w:vAlign w:val="bottom"/>
          </w:tcPr>
          <w:p w:rsidR="007A5CB2" w:rsidRPr="00157447" w:rsidRDefault="007A5CB2" w:rsidP="003D304A">
            <w:pPr>
              <w:jc w:val="center"/>
              <w:rPr>
                <w:sz w:val="17"/>
                <w:szCs w:val="17"/>
              </w:rPr>
            </w:pPr>
            <w:r w:rsidRPr="00157447">
              <w:rPr>
                <w:sz w:val="17"/>
                <w:szCs w:val="17"/>
              </w:rPr>
              <w:t>60,926,322</w:t>
            </w:r>
          </w:p>
        </w:tc>
      </w:tr>
      <w:tr w:rsidR="007A5CB2" w:rsidRPr="00BD0ED8" w:rsidTr="003D304A">
        <w:tc>
          <w:tcPr>
            <w:tcW w:w="1560" w:type="dxa"/>
          </w:tcPr>
          <w:p w:rsidR="007A5CB2" w:rsidRPr="00157447" w:rsidRDefault="007A5CB2" w:rsidP="003D304A">
            <w:pPr>
              <w:rPr>
                <w:sz w:val="17"/>
                <w:szCs w:val="17"/>
              </w:rPr>
            </w:pPr>
            <w:r w:rsidRPr="00157447">
              <w:rPr>
                <w:sz w:val="17"/>
                <w:szCs w:val="17"/>
              </w:rPr>
              <w:t>Hydro</w:t>
            </w:r>
          </w:p>
        </w:tc>
        <w:tc>
          <w:tcPr>
            <w:tcW w:w="1134" w:type="dxa"/>
          </w:tcPr>
          <w:p w:rsidR="007A5CB2" w:rsidRPr="00157447" w:rsidRDefault="007A5CB2" w:rsidP="003D304A">
            <w:pPr>
              <w:jc w:val="center"/>
              <w:rPr>
                <w:sz w:val="17"/>
                <w:szCs w:val="17"/>
              </w:rPr>
            </w:pPr>
            <w:r w:rsidRPr="00157447">
              <w:rPr>
                <w:sz w:val="17"/>
                <w:szCs w:val="17"/>
              </w:rPr>
              <w:t>27,219,340</w:t>
            </w:r>
          </w:p>
        </w:tc>
        <w:tc>
          <w:tcPr>
            <w:tcW w:w="1276" w:type="dxa"/>
          </w:tcPr>
          <w:p w:rsidR="007A5CB2" w:rsidRPr="00157447" w:rsidRDefault="007A5CB2" w:rsidP="003D304A">
            <w:pPr>
              <w:jc w:val="center"/>
              <w:rPr>
                <w:sz w:val="17"/>
                <w:szCs w:val="17"/>
              </w:rPr>
            </w:pPr>
            <w:r w:rsidRPr="00157447">
              <w:rPr>
                <w:sz w:val="17"/>
                <w:szCs w:val="17"/>
              </w:rPr>
              <w:t>N/A</w:t>
            </w:r>
          </w:p>
        </w:tc>
        <w:tc>
          <w:tcPr>
            <w:tcW w:w="956" w:type="dxa"/>
            <w:vAlign w:val="bottom"/>
          </w:tcPr>
          <w:p w:rsidR="007A5CB2" w:rsidRPr="00157447" w:rsidRDefault="007A5CB2" w:rsidP="003D304A">
            <w:pPr>
              <w:jc w:val="center"/>
              <w:rPr>
                <w:sz w:val="17"/>
                <w:szCs w:val="17"/>
              </w:rPr>
            </w:pPr>
            <w:r w:rsidRPr="00157447">
              <w:rPr>
                <w:sz w:val="17"/>
                <w:szCs w:val="17"/>
              </w:rPr>
              <w:t>0</w:t>
            </w:r>
          </w:p>
        </w:tc>
        <w:tc>
          <w:tcPr>
            <w:tcW w:w="957" w:type="dxa"/>
            <w:vAlign w:val="bottom"/>
          </w:tcPr>
          <w:p w:rsidR="007A5CB2" w:rsidRPr="00157447" w:rsidRDefault="007A5CB2" w:rsidP="003D304A">
            <w:pPr>
              <w:jc w:val="center"/>
              <w:rPr>
                <w:sz w:val="17"/>
                <w:szCs w:val="17"/>
              </w:rPr>
            </w:pPr>
            <w:r w:rsidRPr="00157447">
              <w:rPr>
                <w:sz w:val="17"/>
                <w:szCs w:val="17"/>
              </w:rPr>
              <w:t>0</w:t>
            </w:r>
          </w:p>
        </w:tc>
        <w:tc>
          <w:tcPr>
            <w:tcW w:w="957" w:type="dxa"/>
            <w:vAlign w:val="bottom"/>
          </w:tcPr>
          <w:p w:rsidR="007A5CB2" w:rsidRPr="00157447" w:rsidRDefault="007A5CB2" w:rsidP="003D304A">
            <w:pPr>
              <w:jc w:val="center"/>
              <w:rPr>
                <w:sz w:val="17"/>
                <w:szCs w:val="17"/>
              </w:rPr>
            </w:pPr>
            <w:r w:rsidRPr="00157447">
              <w:rPr>
                <w:sz w:val="17"/>
                <w:szCs w:val="17"/>
              </w:rPr>
              <w:t>0</w:t>
            </w:r>
          </w:p>
        </w:tc>
        <w:tc>
          <w:tcPr>
            <w:tcW w:w="957" w:type="dxa"/>
            <w:vAlign w:val="bottom"/>
          </w:tcPr>
          <w:p w:rsidR="007A5CB2" w:rsidRPr="00157447" w:rsidRDefault="007A5CB2" w:rsidP="003D304A">
            <w:pPr>
              <w:jc w:val="center"/>
              <w:rPr>
                <w:sz w:val="17"/>
                <w:szCs w:val="17"/>
              </w:rPr>
            </w:pPr>
            <w:r w:rsidRPr="00157447">
              <w:rPr>
                <w:sz w:val="17"/>
                <w:szCs w:val="17"/>
              </w:rPr>
              <w:t>0</w:t>
            </w:r>
          </w:p>
        </w:tc>
        <w:tc>
          <w:tcPr>
            <w:tcW w:w="1418" w:type="dxa"/>
            <w:vAlign w:val="bottom"/>
          </w:tcPr>
          <w:p w:rsidR="007A5CB2" w:rsidRPr="00157447" w:rsidRDefault="007A5CB2" w:rsidP="003D304A">
            <w:pPr>
              <w:jc w:val="center"/>
              <w:rPr>
                <w:sz w:val="17"/>
                <w:szCs w:val="17"/>
              </w:rPr>
            </w:pPr>
            <w:r w:rsidRPr="00157447">
              <w:rPr>
                <w:sz w:val="17"/>
                <w:szCs w:val="17"/>
              </w:rPr>
              <w:t>0</w:t>
            </w:r>
          </w:p>
        </w:tc>
      </w:tr>
      <w:tr w:rsidR="007A5CB2" w:rsidRPr="00BD0ED8" w:rsidTr="003D304A">
        <w:tc>
          <w:tcPr>
            <w:tcW w:w="1560" w:type="dxa"/>
          </w:tcPr>
          <w:p w:rsidR="007A5CB2" w:rsidRPr="00157447" w:rsidRDefault="007A5CB2" w:rsidP="003D304A">
            <w:pPr>
              <w:rPr>
                <w:sz w:val="17"/>
                <w:szCs w:val="17"/>
              </w:rPr>
            </w:pPr>
            <w:r w:rsidRPr="00157447">
              <w:rPr>
                <w:sz w:val="17"/>
                <w:szCs w:val="17"/>
              </w:rPr>
              <w:t>Total</w:t>
            </w:r>
          </w:p>
        </w:tc>
        <w:tc>
          <w:tcPr>
            <w:tcW w:w="1134" w:type="dxa"/>
          </w:tcPr>
          <w:p w:rsidR="007A5CB2" w:rsidRPr="00157447" w:rsidRDefault="007A5CB2" w:rsidP="003D304A">
            <w:pPr>
              <w:jc w:val="center"/>
              <w:rPr>
                <w:sz w:val="17"/>
                <w:szCs w:val="17"/>
              </w:rPr>
            </w:pPr>
            <w:r w:rsidRPr="00157447">
              <w:rPr>
                <w:sz w:val="17"/>
                <w:szCs w:val="17"/>
              </w:rPr>
              <w:t>27,585,480</w:t>
            </w:r>
          </w:p>
        </w:tc>
        <w:tc>
          <w:tcPr>
            <w:tcW w:w="5103" w:type="dxa"/>
            <w:gridSpan w:val="5"/>
          </w:tcPr>
          <w:p w:rsidR="007A5CB2" w:rsidRPr="00157447" w:rsidRDefault="007A5CB2" w:rsidP="003D304A">
            <w:pPr>
              <w:jc w:val="center"/>
              <w:rPr>
                <w:sz w:val="17"/>
                <w:szCs w:val="17"/>
              </w:rPr>
            </w:pPr>
          </w:p>
        </w:tc>
        <w:tc>
          <w:tcPr>
            <w:tcW w:w="1418" w:type="dxa"/>
            <w:vAlign w:val="bottom"/>
          </w:tcPr>
          <w:p w:rsidR="007A5CB2" w:rsidRPr="00157447" w:rsidRDefault="007A5CB2" w:rsidP="003D304A">
            <w:pPr>
              <w:jc w:val="center"/>
              <w:rPr>
                <w:sz w:val="17"/>
                <w:szCs w:val="17"/>
              </w:rPr>
            </w:pPr>
            <w:r w:rsidRPr="00157447">
              <w:rPr>
                <w:sz w:val="17"/>
                <w:szCs w:val="17"/>
              </w:rPr>
              <w:t>388,952,744</w:t>
            </w:r>
          </w:p>
        </w:tc>
      </w:tr>
      <w:tr w:rsidR="007A5CB2" w:rsidRPr="00BD0ED8" w:rsidTr="00F4401E">
        <w:trPr>
          <w:trHeight w:val="293"/>
        </w:trPr>
        <w:tc>
          <w:tcPr>
            <w:tcW w:w="1560" w:type="dxa"/>
          </w:tcPr>
          <w:p w:rsidR="007A5CB2" w:rsidRPr="007A5CB2" w:rsidRDefault="007A5CB2" w:rsidP="00F4401E">
            <w:pPr>
              <w:jc w:val="center"/>
              <w:rPr>
                <w:b/>
                <w:bCs/>
                <w:sz w:val="17"/>
                <w:szCs w:val="17"/>
              </w:rPr>
            </w:pPr>
            <w:r w:rsidRPr="007A5CB2">
              <w:rPr>
                <w:b/>
                <w:bCs/>
                <w:sz w:val="17"/>
                <w:szCs w:val="17"/>
              </w:rPr>
              <w:t>Year</w:t>
            </w:r>
          </w:p>
        </w:tc>
        <w:tc>
          <w:tcPr>
            <w:tcW w:w="7655" w:type="dxa"/>
            <w:gridSpan w:val="7"/>
          </w:tcPr>
          <w:p w:rsidR="007A5CB2" w:rsidRPr="007A5CB2" w:rsidRDefault="007A5CB2" w:rsidP="00F4401E">
            <w:pPr>
              <w:jc w:val="center"/>
              <w:rPr>
                <w:b/>
                <w:bCs/>
                <w:sz w:val="17"/>
                <w:szCs w:val="17"/>
              </w:rPr>
            </w:pPr>
            <w:r w:rsidRPr="007A5CB2">
              <w:rPr>
                <w:b/>
                <w:bCs/>
                <w:sz w:val="17"/>
                <w:szCs w:val="17"/>
              </w:rPr>
              <w:t>200</w:t>
            </w:r>
            <w:r>
              <w:rPr>
                <w:b/>
                <w:bCs/>
                <w:sz w:val="17"/>
                <w:szCs w:val="17"/>
              </w:rPr>
              <w:t>5</w:t>
            </w:r>
          </w:p>
        </w:tc>
      </w:tr>
      <w:tr w:rsidR="007A5CB2" w:rsidRPr="00BD0ED8" w:rsidTr="00F4401E">
        <w:trPr>
          <w:trHeight w:val="293"/>
        </w:trPr>
        <w:tc>
          <w:tcPr>
            <w:tcW w:w="1560" w:type="dxa"/>
            <w:vMerge w:val="restart"/>
          </w:tcPr>
          <w:p w:rsidR="007A5CB2" w:rsidRPr="00157447" w:rsidRDefault="007A5CB2" w:rsidP="00F4401E">
            <w:pPr>
              <w:jc w:val="center"/>
              <w:rPr>
                <w:sz w:val="17"/>
                <w:szCs w:val="17"/>
              </w:rPr>
            </w:pPr>
            <w:r w:rsidRPr="00157447">
              <w:rPr>
                <w:sz w:val="17"/>
                <w:szCs w:val="17"/>
              </w:rPr>
              <w:t>Energy Source*</w:t>
            </w:r>
          </w:p>
          <w:p w:rsidR="007A5CB2" w:rsidRPr="00157447" w:rsidRDefault="007A5CB2" w:rsidP="00F4401E">
            <w:pPr>
              <w:jc w:val="center"/>
              <w:rPr>
                <w:sz w:val="17"/>
                <w:szCs w:val="17"/>
              </w:rPr>
            </w:pPr>
          </w:p>
        </w:tc>
        <w:tc>
          <w:tcPr>
            <w:tcW w:w="1134" w:type="dxa"/>
            <w:vMerge w:val="restart"/>
          </w:tcPr>
          <w:p w:rsidR="007A5CB2" w:rsidRPr="00157447" w:rsidRDefault="007A5CB2" w:rsidP="00F4401E">
            <w:pPr>
              <w:jc w:val="center"/>
              <w:rPr>
                <w:sz w:val="17"/>
                <w:szCs w:val="17"/>
              </w:rPr>
            </w:pPr>
            <w:r w:rsidRPr="00157447">
              <w:rPr>
                <w:sz w:val="17"/>
                <w:szCs w:val="17"/>
              </w:rPr>
              <w:t>Electricity* Generated (MWh)</w:t>
            </w:r>
          </w:p>
        </w:tc>
        <w:tc>
          <w:tcPr>
            <w:tcW w:w="1276" w:type="dxa"/>
            <w:vMerge w:val="restart"/>
          </w:tcPr>
          <w:p w:rsidR="007A5CB2" w:rsidRPr="00157447" w:rsidRDefault="007A5CB2" w:rsidP="00F4401E">
            <w:pPr>
              <w:jc w:val="center"/>
              <w:rPr>
                <w:sz w:val="17"/>
                <w:szCs w:val="17"/>
              </w:rPr>
            </w:pPr>
            <w:r w:rsidRPr="00157447">
              <w:rPr>
                <w:sz w:val="17"/>
                <w:szCs w:val="17"/>
              </w:rPr>
              <w:t>Fuel Input*</w:t>
            </w:r>
          </w:p>
          <w:p w:rsidR="007A5CB2" w:rsidRPr="00157447" w:rsidRDefault="007A5CB2" w:rsidP="00F4401E">
            <w:pPr>
              <w:jc w:val="center"/>
              <w:rPr>
                <w:sz w:val="17"/>
                <w:szCs w:val="17"/>
              </w:rPr>
            </w:pPr>
          </w:p>
        </w:tc>
        <w:tc>
          <w:tcPr>
            <w:tcW w:w="2870" w:type="dxa"/>
            <w:gridSpan w:val="3"/>
          </w:tcPr>
          <w:p w:rsidR="007A5CB2" w:rsidRPr="00157447" w:rsidRDefault="007A5CB2" w:rsidP="00F4401E">
            <w:pPr>
              <w:jc w:val="center"/>
              <w:rPr>
                <w:sz w:val="17"/>
                <w:szCs w:val="17"/>
              </w:rPr>
            </w:pPr>
            <w:r w:rsidRPr="00157447">
              <w:rPr>
                <w:sz w:val="17"/>
                <w:szCs w:val="17"/>
              </w:rPr>
              <w:t>Emission factor**</w:t>
            </w:r>
          </w:p>
        </w:tc>
        <w:tc>
          <w:tcPr>
            <w:tcW w:w="957" w:type="dxa"/>
            <w:vMerge w:val="restart"/>
          </w:tcPr>
          <w:p w:rsidR="007A5CB2" w:rsidRPr="00157447" w:rsidRDefault="007A5CB2" w:rsidP="00F4401E">
            <w:pPr>
              <w:jc w:val="center"/>
              <w:rPr>
                <w:sz w:val="17"/>
                <w:szCs w:val="17"/>
              </w:rPr>
            </w:pPr>
            <w:r w:rsidRPr="00157447">
              <w:rPr>
                <w:sz w:val="17"/>
                <w:szCs w:val="17"/>
              </w:rPr>
              <w:t>CO</w:t>
            </w:r>
            <w:r w:rsidRPr="00157447">
              <w:rPr>
                <w:sz w:val="17"/>
                <w:szCs w:val="17"/>
                <w:vertAlign w:val="subscript"/>
              </w:rPr>
              <w:t>2eq</w:t>
            </w:r>
            <w:r w:rsidRPr="00157447">
              <w:rPr>
                <w:sz w:val="17"/>
                <w:szCs w:val="17"/>
              </w:rPr>
              <w:t>/</w:t>
            </w:r>
          </w:p>
          <w:p w:rsidR="007A5CB2" w:rsidRPr="00157447" w:rsidRDefault="007A5CB2" w:rsidP="00F4401E">
            <w:pPr>
              <w:jc w:val="center"/>
              <w:rPr>
                <w:sz w:val="17"/>
                <w:szCs w:val="17"/>
              </w:rPr>
            </w:pPr>
            <w:r w:rsidRPr="00157447">
              <w:rPr>
                <w:sz w:val="17"/>
                <w:szCs w:val="17"/>
              </w:rPr>
              <w:t>quaintly fuel</w:t>
            </w:r>
          </w:p>
        </w:tc>
        <w:tc>
          <w:tcPr>
            <w:tcW w:w="1418" w:type="dxa"/>
            <w:vMerge w:val="restart"/>
          </w:tcPr>
          <w:p w:rsidR="007A5CB2" w:rsidRPr="00157447" w:rsidRDefault="007A5CB2" w:rsidP="00F4401E">
            <w:pPr>
              <w:jc w:val="center"/>
              <w:rPr>
                <w:sz w:val="17"/>
                <w:szCs w:val="17"/>
              </w:rPr>
            </w:pPr>
            <w:r w:rsidRPr="00157447">
              <w:rPr>
                <w:sz w:val="17"/>
                <w:szCs w:val="17"/>
              </w:rPr>
              <w:t>Total GHG emission in</w:t>
            </w:r>
          </w:p>
          <w:p w:rsidR="007A5CB2" w:rsidRPr="00157447" w:rsidRDefault="007A5CB2" w:rsidP="00F4401E">
            <w:pPr>
              <w:jc w:val="center"/>
              <w:rPr>
                <w:sz w:val="17"/>
                <w:szCs w:val="17"/>
              </w:rPr>
            </w:pPr>
            <w:r w:rsidRPr="00157447">
              <w:rPr>
                <w:sz w:val="17"/>
                <w:szCs w:val="17"/>
              </w:rPr>
              <w:t>kg CO</w:t>
            </w:r>
            <w:r w:rsidRPr="00157447">
              <w:rPr>
                <w:sz w:val="17"/>
                <w:szCs w:val="17"/>
                <w:vertAlign w:val="subscript"/>
              </w:rPr>
              <w:t>2eq</w:t>
            </w:r>
          </w:p>
        </w:tc>
      </w:tr>
      <w:tr w:rsidR="007A5CB2" w:rsidRPr="00BD0ED8" w:rsidTr="00F4401E">
        <w:trPr>
          <w:trHeight w:val="292"/>
        </w:trPr>
        <w:tc>
          <w:tcPr>
            <w:tcW w:w="1560" w:type="dxa"/>
            <w:vMerge/>
          </w:tcPr>
          <w:p w:rsidR="007A5CB2" w:rsidRPr="00157447" w:rsidRDefault="007A5CB2" w:rsidP="00F4401E">
            <w:pPr>
              <w:jc w:val="center"/>
              <w:rPr>
                <w:sz w:val="17"/>
                <w:szCs w:val="17"/>
              </w:rPr>
            </w:pPr>
          </w:p>
        </w:tc>
        <w:tc>
          <w:tcPr>
            <w:tcW w:w="1134" w:type="dxa"/>
            <w:vMerge/>
          </w:tcPr>
          <w:p w:rsidR="007A5CB2" w:rsidRPr="00157447" w:rsidRDefault="007A5CB2" w:rsidP="00F4401E">
            <w:pPr>
              <w:jc w:val="center"/>
              <w:rPr>
                <w:sz w:val="17"/>
                <w:szCs w:val="17"/>
              </w:rPr>
            </w:pPr>
          </w:p>
        </w:tc>
        <w:tc>
          <w:tcPr>
            <w:tcW w:w="1276" w:type="dxa"/>
            <w:vMerge/>
          </w:tcPr>
          <w:p w:rsidR="007A5CB2" w:rsidRPr="00157447" w:rsidRDefault="007A5CB2" w:rsidP="00F4401E">
            <w:pPr>
              <w:jc w:val="center"/>
              <w:rPr>
                <w:sz w:val="17"/>
                <w:szCs w:val="17"/>
              </w:rPr>
            </w:pPr>
          </w:p>
        </w:tc>
        <w:tc>
          <w:tcPr>
            <w:tcW w:w="956" w:type="dxa"/>
          </w:tcPr>
          <w:p w:rsidR="007A5CB2" w:rsidRPr="00157447" w:rsidRDefault="007A5CB2" w:rsidP="00F4401E">
            <w:pPr>
              <w:jc w:val="center"/>
              <w:rPr>
                <w:sz w:val="17"/>
                <w:szCs w:val="17"/>
              </w:rPr>
            </w:pPr>
            <w:r w:rsidRPr="00157447">
              <w:rPr>
                <w:sz w:val="17"/>
                <w:szCs w:val="17"/>
              </w:rPr>
              <w:t>CO</w:t>
            </w:r>
            <w:r w:rsidRPr="00157447">
              <w:rPr>
                <w:sz w:val="17"/>
                <w:szCs w:val="17"/>
                <w:vertAlign w:val="subscript"/>
              </w:rPr>
              <w:t>2</w:t>
            </w:r>
          </w:p>
        </w:tc>
        <w:tc>
          <w:tcPr>
            <w:tcW w:w="957" w:type="dxa"/>
          </w:tcPr>
          <w:p w:rsidR="007A5CB2" w:rsidRPr="00157447" w:rsidRDefault="007A5CB2" w:rsidP="00F4401E">
            <w:pPr>
              <w:jc w:val="center"/>
              <w:rPr>
                <w:sz w:val="17"/>
                <w:szCs w:val="17"/>
              </w:rPr>
            </w:pPr>
            <w:r w:rsidRPr="00157447">
              <w:rPr>
                <w:sz w:val="17"/>
                <w:szCs w:val="17"/>
              </w:rPr>
              <w:t>CH</w:t>
            </w:r>
            <w:r w:rsidRPr="00157447">
              <w:rPr>
                <w:sz w:val="17"/>
                <w:szCs w:val="17"/>
                <w:vertAlign w:val="subscript"/>
              </w:rPr>
              <w:t>4</w:t>
            </w:r>
          </w:p>
        </w:tc>
        <w:tc>
          <w:tcPr>
            <w:tcW w:w="957" w:type="dxa"/>
          </w:tcPr>
          <w:p w:rsidR="007A5CB2" w:rsidRPr="00157447" w:rsidRDefault="007A5CB2" w:rsidP="00F4401E">
            <w:pPr>
              <w:jc w:val="center"/>
              <w:rPr>
                <w:sz w:val="17"/>
                <w:szCs w:val="17"/>
              </w:rPr>
            </w:pPr>
            <w:r w:rsidRPr="00157447">
              <w:rPr>
                <w:sz w:val="17"/>
                <w:szCs w:val="17"/>
              </w:rPr>
              <w:t>N</w:t>
            </w:r>
            <w:r w:rsidRPr="00157447">
              <w:rPr>
                <w:sz w:val="17"/>
                <w:szCs w:val="17"/>
                <w:vertAlign w:val="subscript"/>
              </w:rPr>
              <w:t>2</w:t>
            </w:r>
            <w:r w:rsidRPr="00157447">
              <w:rPr>
                <w:sz w:val="17"/>
                <w:szCs w:val="17"/>
              </w:rPr>
              <w:t>O</w:t>
            </w:r>
          </w:p>
        </w:tc>
        <w:tc>
          <w:tcPr>
            <w:tcW w:w="957" w:type="dxa"/>
            <w:vMerge/>
          </w:tcPr>
          <w:p w:rsidR="007A5CB2" w:rsidRPr="00157447" w:rsidRDefault="007A5CB2" w:rsidP="00F4401E">
            <w:pPr>
              <w:jc w:val="center"/>
              <w:rPr>
                <w:sz w:val="17"/>
                <w:szCs w:val="17"/>
              </w:rPr>
            </w:pPr>
          </w:p>
        </w:tc>
        <w:tc>
          <w:tcPr>
            <w:tcW w:w="1418" w:type="dxa"/>
            <w:vMerge/>
          </w:tcPr>
          <w:p w:rsidR="007A5CB2" w:rsidRPr="00157447" w:rsidRDefault="007A5CB2" w:rsidP="00F4401E">
            <w:pPr>
              <w:jc w:val="center"/>
              <w:rPr>
                <w:sz w:val="17"/>
                <w:szCs w:val="17"/>
              </w:rPr>
            </w:pPr>
          </w:p>
        </w:tc>
      </w:tr>
      <w:tr w:rsidR="007A5CB2" w:rsidRPr="00BD0ED8" w:rsidTr="00F4401E">
        <w:tc>
          <w:tcPr>
            <w:tcW w:w="1560" w:type="dxa"/>
          </w:tcPr>
          <w:p w:rsidR="007A5CB2" w:rsidRPr="00157447" w:rsidRDefault="007A5CB2" w:rsidP="00F4401E">
            <w:pPr>
              <w:rPr>
                <w:sz w:val="17"/>
                <w:szCs w:val="17"/>
              </w:rPr>
            </w:pPr>
            <w:r w:rsidRPr="00157447" w:rsidDel="00292BC8">
              <w:rPr>
                <w:sz w:val="17"/>
                <w:szCs w:val="17"/>
              </w:rPr>
              <w:t>I</w:t>
            </w:r>
            <w:r w:rsidRPr="00157447">
              <w:rPr>
                <w:sz w:val="17"/>
                <w:szCs w:val="17"/>
              </w:rPr>
              <w:t>mported sub-bit.</w:t>
            </w:r>
          </w:p>
        </w:tc>
        <w:tc>
          <w:tcPr>
            <w:tcW w:w="1134" w:type="dxa"/>
          </w:tcPr>
          <w:p w:rsidR="007A5CB2" w:rsidRPr="00157447" w:rsidRDefault="007A5CB2" w:rsidP="00F4401E">
            <w:pPr>
              <w:jc w:val="center"/>
              <w:rPr>
                <w:sz w:val="17"/>
                <w:szCs w:val="17"/>
              </w:rPr>
            </w:pPr>
            <w:r w:rsidRPr="00157447">
              <w:rPr>
                <w:sz w:val="17"/>
                <w:szCs w:val="17"/>
              </w:rPr>
              <w:t>421,103</w:t>
            </w:r>
          </w:p>
        </w:tc>
        <w:tc>
          <w:tcPr>
            <w:tcW w:w="1276" w:type="dxa"/>
          </w:tcPr>
          <w:p w:rsidR="007A5CB2" w:rsidRPr="00157447" w:rsidRDefault="007A5CB2" w:rsidP="00F4401E">
            <w:pPr>
              <w:jc w:val="center"/>
              <w:rPr>
                <w:sz w:val="17"/>
                <w:szCs w:val="17"/>
              </w:rPr>
            </w:pPr>
            <w:r w:rsidRPr="00157447">
              <w:rPr>
                <w:sz w:val="17"/>
                <w:szCs w:val="17"/>
              </w:rPr>
              <w:t>278,021Mg</w:t>
            </w:r>
          </w:p>
        </w:tc>
        <w:tc>
          <w:tcPr>
            <w:tcW w:w="956" w:type="dxa"/>
            <w:vAlign w:val="bottom"/>
          </w:tcPr>
          <w:p w:rsidR="007A5CB2" w:rsidRPr="00157447" w:rsidRDefault="007A5CB2" w:rsidP="00F4401E">
            <w:pPr>
              <w:jc w:val="center"/>
              <w:rPr>
                <w:sz w:val="17"/>
                <w:szCs w:val="17"/>
              </w:rPr>
            </w:pPr>
            <w:r w:rsidRPr="00157447">
              <w:rPr>
                <w:sz w:val="17"/>
                <w:szCs w:val="17"/>
              </w:rPr>
              <w:t>1</w:t>
            </w:r>
            <w:r>
              <w:rPr>
                <w:sz w:val="17"/>
                <w:szCs w:val="17"/>
              </w:rPr>
              <w:t>,</w:t>
            </w:r>
            <w:r w:rsidRPr="00157447">
              <w:rPr>
                <w:sz w:val="17"/>
                <w:szCs w:val="17"/>
              </w:rPr>
              <w:t>733g/kg</w:t>
            </w:r>
          </w:p>
        </w:tc>
        <w:tc>
          <w:tcPr>
            <w:tcW w:w="957" w:type="dxa"/>
            <w:vAlign w:val="bottom"/>
          </w:tcPr>
          <w:p w:rsidR="007A5CB2" w:rsidRPr="00157447" w:rsidRDefault="007A5CB2" w:rsidP="00F4401E">
            <w:pPr>
              <w:jc w:val="center"/>
              <w:rPr>
                <w:sz w:val="17"/>
                <w:szCs w:val="17"/>
              </w:rPr>
            </w:pPr>
            <w:r w:rsidRPr="00157447">
              <w:rPr>
                <w:sz w:val="17"/>
                <w:szCs w:val="17"/>
              </w:rPr>
              <w:t>0.022g/kg</w:t>
            </w:r>
          </w:p>
        </w:tc>
        <w:tc>
          <w:tcPr>
            <w:tcW w:w="957" w:type="dxa"/>
            <w:vAlign w:val="bottom"/>
          </w:tcPr>
          <w:p w:rsidR="007A5CB2" w:rsidRPr="00157447" w:rsidRDefault="007A5CB2" w:rsidP="00F4401E">
            <w:pPr>
              <w:jc w:val="center"/>
              <w:rPr>
                <w:sz w:val="17"/>
                <w:szCs w:val="17"/>
              </w:rPr>
            </w:pPr>
            <w:r w:rsidRPr="00157447">
              <w:rPr>
                <w:sz w:val="17"/>
                <w:szCs w:val="17"/>
              </w:rPr>
              <w:t>0.032g/kg</w:t>
            </w:r>
          </w:p>
        </w:tc>
        <w:tc>
          <w:tcPr>
            <w:tcW w:w="957" w:type="dxa"/>
            <w:vAlign w:val="bottom"/>
          </w:tcPr>
          <w:p w:rsidR="007A5CB2" w:rsidRPr="00157447" w:rsidRDefault="007A5CB2" w:rsidP="00F4401E">
            <w:pPr>
              <w:jc w:val="center"/>
              <w:rPr>
                <w:sz w:val="17"/>
                <w:szCs w:val="17"/>
              </w:rPr>
            </w:pPr>
            <w:r w:rsidRPr="00157447">
              <w:rPr>
                <w:sz w:val="17"/>
                <w:szCs w:val="17"/>
              </w:rPr>
              <w:t>1,743g/kg</w:t>
            </w:r>
          </w:p>
        </w:tc>
        <w:tc>
          <w:tcPr>
            <w:tcW w:w="1418" w:type="dxa"/>
            <w:vAlign w:val="bottom"/>
          </w:tcPr>
          <w:p w:rsidR="007A5CB2" w:rsidRPr="00157447" w:rsidRDefault="007A5CB2" w:rsidP="00F4401E">
            <w:pPr>
              <w:jc w:val="center"/>
              <w:rPr>
                <w:sz w:val="17"/>
                <w:szCs w:val="17"/>
              </w:rPr>
            </w:pPr>
            <w:r w:rsidRPr="00157447">
              <w:rPr>
                <w:sz w:val="17"/>
                <w:szCs w:val="17"/>
              </w:rPr>
              <w:t>484,614,513</w:t>
            </w:r>
          </w:p>
        </w:tc>
      </w:tr>
      <w:tr w:rsidR="007A5CB2" w:rsidRPr="00BD0ED8" w:rsidTr="00F4401E">
        <w:tc>
          <w:tcPr>
            <w:tcW w:w="1560" w:type="dxa"/>
          </w:tcPr>
          <w:p w:rsidR="007A5CB2" w:rsidRPr="00157447" w:rsidRDefault="007A5CB2" w:rsidP="00F4401E">
            <w:pPr>
              <w:rPr>
                <w:sz w:val="17"/>
                <w:szCs w:val="17"/>
              </w:rPr>
            </w:pPr>
            <w:r w:rsidRPr="00157447">
              <w:rPr>
                <w:sz w:val="17"/>
                <w:szCs w:val="17"/>
              </w:rPr>
              <w:t>Light fuel oil</w:t>
            </w:r>
          </w:p>
        </w:tc>
        <w:tc>
          <w:tcPr>
            <w:tcW w:w="1134" w:type="dxa"/>
          </w:tcPr>
          <w:p w:rsidR="007A5CB2" w:rsidRPr="00157447" w:rsidRDefault="007A5CB2" w:rsidP="00F4401E">
            <w:pPr>
              <w:jc w:val="center"/>
              <w:rPr>
                <w:sz w:val="17"/>
                <w:szCs w:val="17"/>
              </w:rPr>
            </w:pPr>
            <w:r w:rsidRPr="00157447">
              <w:rPr>
                <w:sz w:val="17"/>
                <w:szCs w:val="17"/>
              </w:rPr>
              <w:t>3,622</w:t>
            </w:r>
          </w:p>
        </w:tc>
        <w:tc>
          <w:tcPr>
            <w:tcW w:w="1276" w:type="dxa"/>
          </w:tcPr>
          <w:p w:rsidR="007A5CB2" w:rsidRPr="00157447" w:rsidRDefault="007A5CB2" w:rsidP="00F4401E">
            <w:pPr>
              <w:jc w:val="center"/>
              <w:rPr>
                <w:sz w:val="17"/>
                <w:szCs w:val="17"/>
              </w:rPr>
            </w:pPr>
            <w:r w:rsidRPr="00157447">
              <w:rPr>
                <w:sz w:val="17"/>
                <w:szCs w:val="17"/>
              </w:rPr>
              <w:t>1,360kL</w:t>
            </w:r>
          </w:p>
        </w:tc>
        <w:tc>
          <w:tcPr>
            <w:tcW w:w="956" w:type="dxa"/>
            <w:vAlign w:val="bottom"/>
          </w:tcPr>
          <w:p w:rsidR="007A5CB2" w:rsidRPr="00157447" w:rsidRDefault="007A5CB2" w:rsidP="00F4401E">
            <w:pPr>
              <w:jc w:val="center"/>
              <w:rPr>
                <w:sz w:val="17"/>
                <w:szCs w:val="17"/>
              </w:rPr>
            </w:pPr>
            <w:r w:rsidRPr="00157447">
              <w:rPr>
                <w:sz w:val="17"/>
                <w:szCs w:val="17"/>
              </w:rPr>
              <w:t>2</w:t>
            </w:r>
            <w:r>
              <w:rPr>
                <w:sz w:val="17"/>
                <w:szCs w:val="17"/>
              </w:rPr>
              <w:t>,</w:t>
            </w:r>
            <w:r w:rsidRPr="00157447">
              <w:rPr>
                <w:sz w:val="17"/>
                <w:szCs w:val="17"/>
              </w:rPr>
              <w:t>830g/L</w:t>
            </w:r>
          </w:p>
        </w:tc>
        <w:tc>
          <w:tcPr>
            <w:tcW w:w="957" w:type="dxa"/>
            <w:vAlign w:val="bottom"/>
          </w:tcPr>
          <w:p w:rsidR="007A5CB2" w:rsidRPr="00157447" w:rsidRDefault="007A5CB2" w:rsidP="00F4401E">
            <w:pPr>
              <w:jc w:val="center"/>
              <w:rPr>
                <w:sz w:val="17"/>
                <w:szCs w:val="17"/>
              </w:rPr>
            </w:pPr>
            <w:r w:rsidRPr="00157447">
              <w:rPr>
                <w:sz w:val="17"/>
                <w:szCs w:val="17"/>
              </w:rPr>
              <w:t>0.18g/L</w:t>
            </w:r>
          </w:p>
        </w:tc>
        <w:tc>
          <w:tcPr>
            <w:tcW w:w="957" w:type="dxa"/>
            <w:vAlign w:val="bottom"/>
          </w:tcPr>
          <w:p w:rsidR="007A5CB2" w:rsidRPr="00157447" w:rsidRDefault="007A5CB2" w:rsidP="00F4401E">
            <w:pPr>
              <w:jc w:val="center"/>
              <w:rPr>
                <w:sz w:val="17"/>
                <w:szCs w:val="17"/>
              </w:rPr>
            </w:pPr>
            <w:r w:rsidRPr="00157447">
              <w:rPr>
                <w:sz w:val="17"/>
                <w:szCs w:val="17"/>
              </w:rPr>
              <w:t>0.031g/L</w:t>
            </w:r>
          </w:p>
        </w:tc>
        <w:tc>
          <w:tcPr>
            <w:tcW w:w="957" w:type="dxa"/>
            <w:vAlign w:val="bottom"/>
          </w:tcPr>
          <w:p w:rsidR="007A5CB2" w:rsidRPr="00157447" w:rsidRDefault="007A5CB2" w:rsidP="00F4401E">
            <w:pPr>
              <w:jc w:val="center"/>
              <w:rPr>
                <w:sz w:val="17"/>
                <w:szCs w:val="17"/>
              </w:rPr>
            </w:pPr>
            <w:r w:rsidRPr="00157447">
              <w:rPr>
                <w:sz w:val="17"/>
                <w:szCs w:val="17"/>
              </w:rPr>
              <w:t>2,844g/L</w:t>
            </w:r>
          </w:p>
        </w:tc>
        <w:tc>
          <w:tcPr>
            <w:tcW w:w="1418" w:type="dxa"/>
            <w:vAlign w:val="bottom"/>
          </w:tcPr>
          <w:p w:rsidR="007A5CB2" w:rsidRPr="00157447" w:rsidRDefault="007A5CB2" w:rsidP="00F4401E">
            <w:pPr>
              <w:jc w:val="center"/>
              <w:rPr>
                <w:sz w:val="17"/>
                <w:szCs w:val="17"/>
              </w:rPr>
            </w:pPr>
            <w:r w:rsidRPr="00157447">
              <w:rPr>
                <w:sz w:val="17"/>
                <w:szCs w:val="17"/>
              </w:rPr>
              <w:t>3,867,484</w:t>
            </w:r>
          </w:p>
        </w:tc>
      </w:tr>
      <w:tr w:rsidR="007A5CB2" w:rsidRPr="00BD0ED8" w:rsidTr="00F4401E">
        <w:tc>
          <w:tcPr>
            <w:tcW w:w="1560" w:type="dxa"/>
          </w:tcPr>
          <w:p w:rsidR="007A5CB2" w:rsidRPr="00157447" w:rsidRDefault="007A5CB2" w:rsidP="00F4401E">
            <w:pPr>
              <w:rPr>
                <w:sz w:val="17"/>
                <w:szCs w:val="17"/>
              </w:rPr>
            </w:pPr>
            <w:r w:rsidRPr="00157447">
              <w:rPr>
                <w:sz w:val="17"/>
                <w:szCs w:val="17"/>
              </w:rPr>
              <w:t>Diesel</w:t>
            </w:r>
          </w:p>
        </w:tc>
        <w:tc>
          <w:tcPr>
            <w:tcW w:w="1134" w:type="dxa"/>
          </w:tcPr>
          <w:p w:rsidR="007A5CB2" w:rsidRPr="00157447" w:rsidRDefault="007A5CB2" w:rsidP="00F4401E">
            <w:pPr>
              <w:jc w:val="center"/>
              <w:rPr>
                <w:sz w:val="17"/>
                <w:szCs w:val="17"/>
              </w:rPr>
            </w:pPr>
            <w:r w:rsidRPr="00157447">
              <w:rPr>
                <w:sz w:val="17"/>
                <w:szCs w:val="17"/>
              </w:rPr>
              <w:t>11,496</w:t>
            </w:r>
          </w:p>
        </w:tc>
        <w:tc>
          <w:tcPr>
            <w:tcW w:w="1276" w:type="dxa"/>
          </w:tcPr>
          <w:p w:rsidR="007A5CB2" w:rsidRPr="00157447" w:rsidRDefault="007A5CB2" w:rsidP="00F4401E">
            <w:pPr>
              <w:jc w:val="center"/>
              <w:rPr>
                <w:sz w:val="17"/>
                <w:szCs w:val="17"/>
              </w:rPr>
            </w:pPr>
            <w:r w:rsidRPr="00157447">
              <w:rPr>
                <w:sz w:val="17"/>
                <w:szCs w:val="17"/>
              </w:rPr>
              <w:t>3,381kL</w:t>
            </w:r>
          </w:p>
        </w:tc>
        <w:tc>
          <w:tcPr>
            <w:tcW w:w="956" w:type="dxa"/>
            <w:vAlign w:val="bottom"/>
          </w:tcPr>
          <w:p w:rsidR="007A5CB2" w:rsidRPr="00157447" w:rsidRDefault="007A5CB2" w:rsidP="00F4401E">
            <w:pPr>
              <w:jc w:val="center"/>
              <w:rPr>
                <w:sz w:val="17"/>
                <w:szCs w:val="17"/>
              </w:rPr>
            </w:pPr>
            <w:r w:rsidRPr="00157447">
              <w:rPr>
                <w:sz w:val="17"/>
                <w:szCs w:val="17"/>
              </w:rPr>
              <w:t>2</w:t>
            </w:r>
            <w:r>
              <w:rPr>
                <w:sz w:val="17"/>
                <w:szCs w:val="17"/>
              </w:rPr>
              <w:t>,</w:t>
            </w:r>
            <w:r w:rsidRPr="00157447">
              <w:rPr>
                <w:sz w:val="17"/>
                <w:szCs w:val="17"/>
              </w:rPr>
              <w:t>730g/L</w:t>
            </w:r>
          </w:p>
        </w:tc>
        <w:tc>
          <w:tcPr>
            <w:tcW w:w="957" w:type="dxa"/>
            <w:vAlign w:val="bottom"/>
          </w:tcPr>
          <w:p w:rsidR="007A5CB2" w:rsidRPr="00157447" w:rsidRDefault="007A5CB2" w:rsidP="00F4401E">
            <w:pPr>
              <w:jc w:val="center"/>
              <w:rPr>
                <w:sz w:val="17"/>
                <w:szCs w:val="17"/>
              </w:rPr>
            </w:pPr>
            <w:r w:rsidRPr="00157447">
              <w:rPr>
                <w:sz w:val="17"/>
                <w:szCs w:val="17"/>
              </w:rPr>
              <w:t>0.133g/L</w:t>
            </w:r>
          </w:p>
        </w:tc>
        <w:tc>
          <w:tcPr>
            <w:tcW w:w="957" w:type="dxa"/>
            <w:vAlign w:val="bottom"/>
          </w:tcPr>
          <w:p w:rsidR="007A5CB2" w:rsidRPr="00157447" w:rsidRDefault="007A5CB2" w:rsidP="00F4401E">
            <w:pPr>
              <w:jc w:val="center"/>
              <w:rPr>
                <w:sz w:val="17"/>
                <w:szCs w:val="17"/>
              </w:rPr>
            </w:pPr>
            <w:r w:rsidRPr="00157447">
              <w:rPr>
                <w:sz w:val="17"/>
                <w:szCs w:val="17"/>
              </w:rPr>
              <w:t>0.4g/L</w:t>
            </w:r>
          </w:p>
        </w:tc>
        <w:tc>
          <w:tcPr>
            <w:tcW w:w="957" w:type="dxa"/>
            <w:vAlign w:val="bottom"/>
          </w:tcPr>
          <w:p w:rsidR="007A5CB2" w:rsidRPr="00157447" w:rsidRDefault="007A5CB2" w:rsidP="00F4401E">
            <w:pPr>
              <w:jc w:val="center"/>
              <w:rPr>
                <w:sz w:val="17"/>
                <w:szCs w:val="17"/>
              </w:rPr>
            </w:pPr>
            <w:r w:rsidRPr="00157447">
              <w:rPr>
                <w:sz w:val="17"/>
                <w:szCs w:val="17"/>
              </w:rPr>
              <w:t>2,853g/L</w:t>
            </w:r>
          </w:p>
        </w:tc>
        <w:tc>
          <w:tcPr>
            <w:tcW w:w="1418" w:type="dxa"/>
            <w:vAlign w:val="bottom"/>
          </w:tcPr>
          <w:p w:rsidR="007A5CB2" w:rsidRPr="00157447" w:rsidRDefault="007A5CB2" w:rsidP="00F4401E">
            <w:pPr>
              <w:jc w:val="center"/>
              <w:rPr>
                <w:sz w:val="17"/>
                <w:szCs w:val="17"/>
              </w:rPr>
            </w:pPr>
            <w:r w:rsidRPr="00157447">
              <w:rPr>
                <w:sz w:val="17"/>
                <w:szCs w:val="17"/>
              </w:rPr>
              <w:t>9,644,387</w:t>
            </w:r>
          </w:p>
        </w:tc>
      </w:tr>
      <w:tr w:rsidR="007A5CB2" w:rsidRPr="00BD0ED8" w:rsidTr="00F4401E">
        <w:tc>
          <w:tcPr>
            <w:tcW w:w="1560" w:type="dxa"/>
          </w:tcPr>
          <w:p w:rsidR="007A5CB2" w:rsidRPr="00157447" w:rsidRDefault="007A5CB2" w:rsidP="00F4401E">
            <w:pPr>
              <w:rPr>
                <w:sz w:val="17"/>
                <w:szCs w:val="17"/>
              </w:rPr>
            </w:pPr>
            <w:r w:rsidRPr="00157447">
              <w:rPr>
                <w:sz w:val="17"/>
                <w:szCs w:val="17"/>
              </w:rPr>
              <w:t>Natural gas</w:t>
            </w:r>
          </w:p>
        </w:tc>
        <w:tc>
          <w:tcPr>
            <w:tcW w:w="1134" w:type="dxa"/>
          </w:tcPr>
          <w:p w:rsidR="007A5CB2" w:rsidRPr="00157447" w:rsidRDefault="007A5CB2" w:rsidP="00F4401E">
            <w:pPr>
              <w:jc w:val="center"/>
              <w:rPr>
                <w:sz w:val="17"/>
                <w:szCs w:val="17"/>
              </w:rPr>
            </w:pPr>
            <w:r w:rsidRPr="00157447">
              <w:rPr>
                <w:sz w:val="17"/>
                <w:szCs w:val="17"/>
              </w:rPr>
              <w:t>10,577</w:t>
            </w:r>
          </w:p>
        </w:tc>
        <w:tc>
          <w:tcPr>
            <w:tcW w:w="1276" w:type="dxa"/>
          </w:tcPr>
          <w:p w:rsidR="007A5CB2" w:rsidRPr="00157447" w:rsidRDefault="007A5CB2" w:rsidP="00F4401E">
            <w:pPr>
              <w:jc w:val="center"/>
              <w:rPr>
                <w:sz w:val="17"/>
                <w:szCs w:val="17"/>
              </w:rPr>
            </w:pPr>
            <w:r w:rsidRPr="00157447">
              <w:rPr>
                <w:sz w:val="17"/>
                <w:szCs w:val="17"/>
              </w:rPr>
              <w:t>4,392k.m</w:t>
            </w:r>
            <w:r w:rsidRPr="00157447">
              <w:rPr>
                <w:sz w:val="17"/>
                <w:szCs w:val="17"/>
                <w:vertAlign w:val="superscript"/>
              </w:rPr>
              <w:t>3</w:t>
            </w:r>
          </w:p>
        </w:tc>
        <w:tc>
          <w:tcPr>
            <w:tcW w:w="956" w:type="dxa"/>
            <w:vAlign w:val="bottom"/>
          </w:tcPr>
          <w:p w:rsidR="007A5CB2" w:rsidRPr="00157447" w:rsidRDefault="007A5CB2" w:rsidP="00F4401E">
            <w:pPr>
              <w:jc w:val="center"/>
              <w:rPr>
                <w:sz w:val="17"/>
                <w:szCs w:val="17"/>
              </w:rPr>
            </w:pPr>
            <w:r w:rsidRPr="00157447">
              <w:rPr>
                <w:sz w:val="17"/>
                <w:szCs w:val="17"/>
              </w:rPr>
              <w:t>1</w:t>
            </w:r>
            <w:r>
              <w:rPr>
                <w:sz w:val="17"/>
                <w:szCs w:val="17"/>
              </w:rPr>
              <w:t>,</w:t>
            </w:r>
            <w:r w:rsidRPr="00157447">
              <w:rPr>
                <w:sz w:val="17"/>
                <w:szCs w:val="17"/>
              </w:rPr>
              <w:t>891g/m3</w:t>
            </w:r>
          </w:p>
        </w:tc>
        <w:tc>
          <w:tcPr>
            <w:tcW w:w="957" w:type="dxa"/>
            <w:vAlign w:val="bottom"/>
          </w:tcPr>
          <w:p w:rsidR="007A5CB2" w:rsidRPr="00157447" w:rsidRDefault="007A5CB2" w:rsidP="00F4401E">
            <w:pPr>
              <w:jc w:val="center"/>
              <w:rPr>
                <w:sz w:val="17"/>
                <w:szCs w:val="17"/>
              </w:rPr>
            </w:pPr>
            <w:r w:rsidRPr="00157447">
              <w:rPr>
                <w:sz w:val="17"/>
                <w:szCs w:val="17"/>
              </w:rPr>
              <w:t>0.49g/m3</w:t>
            </w:r>
          </w:p>
        </w:tc>
        <w:tc>
          <w:tcPr>
            <w:tcW w:w="957" w:type="dxa"/>
            <w:vAlign w:val="bottom"/>
          </w:tcPr>
          <w:p w:rsidR="007A5CB2" w:rsidRPr="00157447" w:rsidRDefault="007A5CB2" w:rsidP="00F4401E">
            <w:pPr>
              <w:jc w:val="center"/>
              <w:rPr>
                <w:sz w:val="17"/>
                <w:szCs w:val="17"/>
              </w:rPr>
            </w:pPr>
            <w:r w:rsidRPr="00157447">
              <w:rPr>
                <w:sz w:val="17"/>
                <w:szCs w:val="17"/>
              </w:rPr>
              <w:t>0.049g/m3</w:t>
            </w:r>
          </w:p>
        </w:tc>
        <w:tc>
          <w:tcPr>
            <w:tcW w:w="957" w:type="dxa"/>
            <w:vAlign w:val="bottom"/>
          </w:tcPr>
          <w:p w:rsidR="007A5CB2" w:rsidRPr="00157447" w:rsidRDefault="007A5CB2" w:rsidP="00F4401E">
            <w:pPr>
              <w:jc w:val="center"/>
              <w:rPr>
                <w:sz w:val="17"/>
                <w:szCs w:val="17"/>
              </w:rPr>
            </w:pPr>
            <w:r w:rsidRPr="00157447">
              <w:rPr>
                <w:sz w:val="17"/>
                <w:szCs w:val="17"/>
              </w:rPr>
              <w:t>1,918g/m3</w:t>
            </w:r>
          </w:p>
        </w:tc>
        <w:tc>
          <w:tcPr>
            <w:tcW w:w="1418" w:type="dxa"/>
            <w:vAlign w:val="bottom"/>
          </w:tcPr>
          <w:p w:rsidR="007A5CB2" w:rsidRPr="00157447" w:rsidRDefault="007A5CB2" w:rsidP="00F4401E">
            <w:pPr>
              <w:jc w:val="center"/>
              <w:rPr>
                <w:sz w:val="17"/>
                <w:szCs w:val="17"/>
              </w:rPr>
            </w:pPr>
            <w:r w:rsidRPr="00157447">
              <w:rPr>
                <w:sz w:val="17"/>
                <w:szCs w:val="17"/>
              </w:rPr>
              <w:t>8,423,206</w:t>
            </w:r>
          </w:p>
        </w:tc>
      </w:tr>
      <w:tr w:rsidR="007A5CB2" w:rsidRPr="00BD0ED8" w:rsidTr="00F4401E">
        <w:tc>
          <w:tcPr>
            <w:tcW w:w="1560" w:type="dxa"/>
          </w:tcPr>
          <w:p w:rsidR="007A5CB2" w:rsidRPr="00157447" w:rsidRDefault="007A5CB2" w:rsidP="00F4401E">
            <w:pPr>
              <w:rPr>
                <w:sz w:val="17"/>
                <w:szCs w:val="17"/>
              </w:rPr>
            </w:pPr>
            <w:r w:rsidRPr="00157447">
              <w:rPr>
                <w:sz w:val="17"/>
                <w:szCs w:val="17"/>
              </w:rPr>
              <w:t>Hydro</w:t>
            </w:r>
          </w:p>
        </w:tc>
        <w:tc>
          <w:tcPr>
            <w:tcW w:w="1134" w:type="dxa"/>
          </w:tcPr>
          <w:p w:rsidR="007A5CB2" w:rsidRPr="00157447" w:rsidRDefault="007A5CB2" w:rsidP="00F4401E">
            <w:pPr>
              <w:jc w:val="center"/>
              <w:rPr>
                <w:sz w:val="17"/>
                <w:szCs w:val="17"/>
              </w:rPr>
            </w:pPr>
            <w:r w:rsidRPr="00157447">
              <w:rPr>
                <w:sz w:val="17"/>
                <w:szCs w:val="17"/>
              </w:rPr>
              <w:t>36,439,655</w:t>
            </w:r>
          </w:p>
        </w:tc>
        <w:tc>
          <w:tcPr>
            <w:tcW w:w="1276" w:type="dxa"/>
          </w:tcPr>
          <w:p w:rsidR="007A5CB2" w:rsidRPr="00157447" w:rsidRDefault="007A5CB2" w:rsidP="00F4401E">
            <w:pPr>
              <w:jc w:val="center"/>
              <w:rPr>
                <w:sz w:val="17"/>
                <w:szCs w:val="17"/>
              </w:rPr>
            </w:pPr>
            <w:r w:rsidRPr="00157447">
              <w:rPr>
                <w:sz w:val="17"/>
                <w:szCs w:val="17"/>
              </w:rPr>
              <w:t>N/A</w:t>
            </w:r>
          </w:p>
        </w:tc>
        <w:tc>
          <w:tcPr>
            <w:tcW w:w="956" w:type="dxa"/>
            <w:vAlign w:val="bottom"/>
          </w:tcPr>
          <w:p w:rsidR="007A5CB2" w:rsidRPr="00157447" w:rsidRDefault="007A5CB2" w:rsidP="00F4401E">
            <w:pPr>
              <w:jc w:val="center"/>
              <w:rPr>
                <w:sz w:val="17"/>
                <w:szCs w:val="17"/>
              </w:rPr>
            </w:pPr>
            <w:r w:rsidRPr="00157447">
              <w:rPr>
                <w:sz w:val="17"/>
                <w:szCs w:val="17"/>
              </w:rPr>
              <w:t>0</w:t>
            </w:r>
          </w:p>
        </w:tc>
        <w:tc>
          <w:tcPr>
            <w:tcW w:w="957" w:type="dxa"/>
            <w:vAlign w:val="bottom"/>
          </w:tcPr>
          <w:p w:rsidR="007A5CB2" w:rsidRPr="00157447" w:rsidRDefault="007A5CB2" w:rsidP="00F4401E">
            <w:pPr>
              <w:jc w:val="center"/>
              <w:rPr>
                <w:sz w:val="17"/>
                <w:szCs w:val="17"/>
              </w:rPr>
            </w:pPr>
            <w:r w:rsidRPr="00157447">
              <w:rPr>
                <w:sz w:val="17"/>
                <w:szCs w:val="17"/>
              </w:rPr>
              <w:t>0</w:t>
            </w:r>
          </w:p>
        </w:tc>
        <w:tc>
          <w:tcPr>
            <w:tcW w:w="957" w:type="dxa"/>
            <w:vAlign w:val="bottom"/>
          </w:tcPr>
          <w:p w:rsidR="007A5CB2" w:rsidRPr="00157447" w:rsidRDefault="007A5CB2" w:rsidP="00F4401E">
            <w:pPr>
              <w:jc w:val="center"/>
              <w:rPr>
                <w:sz w:val="17"/>
                <w:szCs w:val="17"/>
              </w:rPr>
            </w:pPr>
            <w:r w:rsidRPr="00157447">
              <w:rPr>
                <w:sz w:val="17"/>
                <w:szCs w:val="17"/>
              </w:rPr>
              <w:t>0</w:t>
            </w:r>
          </w:p>
        </w:tc>
        <w:tc>
          <w:tcPr>
            <w:tcW w:w="957" w:type="dxa"/>
            <w:vAlign w:val="bottom"/>
          </w:tcPr>
          <w:p w:rsidR="007A5CB2" w:rsidRPr="00157447" w:rsidRDefault="007A5CB2" w:rsidP="00F4401E">
            <w:pPr>
              <w:jc w:val="center"/>
              <w:rPr>
                <w:sz w:val="17"/>
                <w:szCs w:val="17"/>
              </w:rPr>
            </w:pPr>
            <w:r w:rsidRPr="00157447">
              <w:rPr>
                <w:sz w:val="17"/>
                <w:szCs w:val="17"/>
              </w:rPr>
              <w:t>0</w:t>
            </w:r>
          </w:p>
        </w:tc>
        <w:tc>
          <w:tcPr>
            <w:tcW w:w="1418" w:type="dxa"/>
            <w:vAlign w:val="bottom"/>
          </w:tcPr>
          <w:p w:rsidR="007A5CB2" w:rsidRPr="00157447" w:rsidRDefault="007A5CB2" w:rsidP="00F4401E">
            <w:pPr>
              <w:jc w:val="center"/>
              <w:rPr>
                <w:sz w:val="17"/>
                <w:szCs w:val="17"/>
              </w:rPr>
            </w:pPr>
            <w:r w:rsidRPr="00157447">
              <w:rPr>
                <w:sz w:val="17"/>
                <w:szCs w:val="17"/>
              </w:rPr>
              <w:t>0</w:t>
            </w:r>
          </w:p>
        </w:tc>
      </w:tr>
      <w:tr w:rsidR="007A5CB2" w:rsidRPr="00BD0ED8" w:rsidTr="00F4401E">
        <w:tc>
          <w:tcPr>
            <w:tcW w:w="1560" w:type="dxa"/>
          </w:tcPr>
          <w:p w:rsidR="007A5CB2" w:rsidRPr="00157447" w:rsidRDefault="007A5CB2" w:rsidP="00F4401E">
            <w:pPr>
              <w:rPr>
                <w:sz w:val="17"/>
                <w:szCs w:val="17"/>
              </w:rPr>
            </w:pPr>
            <w:r w:rsidRPr="00157447">
              <w:rPr>
                <w:sz w:val="17"/>
                <w:szCs w:val="17"/>
              </w:rPr>
              <w:t>Wind and tidal</w:t>
            </w:r>
          </w:p>
        </w:tc>
        <w:tc>
          <w:tcPr>
            <w:tcW w:w="1134" w:type="dxa"/>
          </w:tcPr>
          <w:p w:rsidR="007A5CB2" w:rsidRPr="00157447" w:rsidRDefault="007A5CB2" w:rsidP="00F4401E">
            <w:pPr>
              <w:jc w:val="center"/>
              <w:rPr>
                <w:sz w:val="17"/>
                <w:szCs w:val="17"/>
              </w:rPr>
            </w:pPr>
            <w:r w:rsidRPr="00157447">
              <w:rPr>
                <w:sz w:val="17"/>
                <w:szCs w:val="17"/>
              </w:rPr>
              <w:t>53,420</w:t>
            </w:r>
          </w:p>
        </w:tc>
        <w:tc>
          <w:tcPr>
            <w:tcW w:w="1276" w:type="dxa"/>
          </w:tcPr>
          <w:p w:rsidR="007A5CB2" w:rsidRPr="00157447" w:rsidRDefault="007A5CB2" w:rsidP="00F4401E">
            <w:pPr>
              <w:jc w:val="center"/>
              <w:rPr>
                <w:sz w:val="17"/>
                <w:szCs w:val="17"/>
              </w:rPr>
            </w:pPr>
            <w:r w:rsidRPr="00157447">
              <w:rPr>
                <w:sz w:val="17"/>
                <w:szCs w:val="17"/>
              </w:rPr>
              <w:t>N/A</w:t>
            </w:r>
          </w:p>
        </w:tc>
        <w:tc>
          <w:tcPr>
            <w:tcW w:w="956" w:type="dxa"/>
            <w:vAlign w:val="bottom"/>
          </w:tcPr>
          <w:p w:rsidR="007A5CB2" w:rsidRPr="00157447" w:rsidRDefault="007A5CB2" w:rsidP="00F4401E">
            <w:pPr>
              <w:jc w:val="center"/>
              <w:rPr>
                <w:sz w:val="17"/>
                <w:szCs w:val="17"/>
              </w:rPr>
            </w:pPr>
            <w:r w:rsidRPr="00157447">
              <w:rPr>
                <w:sz w:val="17"/>
                <w:szCs w:val="17"/>
              </w:rPr>
              <w:t>0</w:t>
            </w:r>
          </w:p>
        </w:tc>
        <w:tc>
          <w:tcPr>
            <w:tcW w:w="957" w:type="dxa"/>
            <w:vAlign w:val="bottom"/>
          </w:tcPr>
          <w:p w:rsidR="007A5CB2" w:rsidRPr="00157447" w:rsidRDefault="007A5CB2" w:rsidP="00F4401E">
            <w:pPr>
              <w:jc w:val="center"/>
              <w:rPr>
                <w:sz w:val="17"/>
                <w:szCs w:val="17"/>
              </w:rPr>
            </w:pPr>
            <w:r w:rsidRPr="00157447">
              <w:rPr>
                <w:sz w:val="17"/>
                <w:szCs w:val="17"/>
              </w:rPr>
              <w:t>0</w:t>
            </w:r>
          </w:p>
        </w:tc>
        <w:tc>
          <w:tcPr>
            <w:tcW w:w="957" w:type="dxa"/>
            <w:vAlign w:val="bottom"/>
          </w:tcPr>
          <w:p w:rsidR="007A5CB2" w:rsidRPr="00157447" w:rsidRDefault="007A5CB2" w:rsidP="00F4401E">
            <w:pPr>
              <w:jc w:val="center"/>
              <w:rPr>
                <w:sz w:val="17"/>
                <w:szCs w:val="17"/>
              </w:rPr>
            </w:pPr>
            <w:r w:rsidRPr="00157447">
              <w:rPr>
                <w:sz w:val="17"/>
                <w:szCs w:val="17"/>
              </w:rPr>
              <w:t>0</w:t>
            </w:r>
          </w:p>
        </w:tc>
        <w:tc>
          <w:tcPr>
            <w:tcW w:w="957" w:type="dxa"/>
            <w:vAlign w:val="bottom"/>
          </w:tcPr>
          <w:p w:rsidR="007A5CB2" w:rsidRPr="00157447" w:rsidRDefault="007A5CB2" w:rsidP="00F4401E">
            <w:pPr>
              <w:jc w:val="center"/>
              <w:rPr>
                <w:sz w:val="17"/>
                <w:szCs w:val="17"/>
              </w:rPr>
            </w:pPr>
            <w:r w:rsidRPr="00157447">
              <w:rPr>
                <w:sz w:val="17"/>
                <w:szCs w:val="17"/>
              </w:rPr>
              <w:t>0</w:t>
            </w:r>
          </w:p>
        </w:tc>
        <w:tc>
          <w:tcPr>
            <w:tcW w:w="1418" w:type="dxa"/>
            <w:vAlign w:val="bottom"/>
          </w:tcPr>
          <w:p w:rsidR="007A5CB2" w:rsidRPr="00157447" w:rsidRDefault="007A5CB2" w:rsidP="00F4401E">
            <w:pPr>
              <w:jc w:val="center"/>
              <w:rPr>
                <w:sz w:val="17"/>
                <w:szCs w:val="17"/>
              </w:rPr>
            </w:pPr>
            <w:r w:rsidRPr="00157447">
              <w:rPr>
                <w:sz w:val="17"/>
                <w:szCs w:val="17"/>
              </w:rPr>
              <w:t>0</w:t>
            </w:r>
          </w:p>
        </w:tc>
      </w:tr>
      <w:tr w:rsidR="007A5CB2" w:rsidRPr="00BD0ED8" w:rsidTr="00F4401E">
        <w:tc>
          <w:tcPr>
            <w:tcW w:w="1560" w:type="dxa"/>
          </w:tcPr>
          <w:p w:rsidR="007A5CB2" w:rsidRPr="00157447" w:rsidRDefault="007A5CB2" w:rsidP="00F4401E">
            <w:pPr>
              <w:rPr>
                <w:sz w:val="17"/>
                <w:szCs w:val="17"/>
              </w:rPr>
            </w:pPr>
            <w:r w:rsidRPr="00157447">
              <w:rPr>
                <w:sz w:val="17"/>
                <w:szCs w:val="17"/>
              </w:rPr>
              <w:t>Total</w:t>
            </w:r>
          </w:p>
        </w:tc>
        <w:tc>
          <w:tcPr>
            <w:tcW w:w="1134" w:type="dxa"/>
          </w:tcPr>
          <w:p w:rsidR="007A5CB2" w:rsidRPr="00157447" w:rsidRDefault="007A5CB2" w:rsidP="00F4401E">
            <w:pPr>
              <w:jc w:val="center"/>
              <w:rPr>
                <w:sz w:val="17"/>
                <w:szCs w:val="17"/>
              </w:rPr>
            </w:pPr>
            <w:r w:rsidRPr="00157447">
              <w:rPr>
                <w:sz w:val="17"/>
                <w:szCs w:val="17"/>
              </w:rPr>
              <w:t>36,939,873</w:t>
            </w:r>
          </w:p>
        </w:tc>
        <w:tc>
          <w:tcPr>
            <w:tcW w:w="5103" w:type="dxa"/>
            <w:gridSpan w:val="5"/>
          </w:tcPr>
          <w:p w:rsidR="007A5CB2" w:rsidRPr="00157447" w:rsidRDefault="007A5CB2" w:rsidP="00F4401E">
            <w:pPr>
              <w:jc w:val="center"/>
              <w:rPr>
                <w:sz w:val="17"/>
                <w:szCs w:val="17"/>
              </w:rPr>
            </w:pPr>
          </w:p>
        </w:tc>
        <w:tc>
          <w:tcPr>
            <w:tcW w:w="1418" w:type="dxa"/>
            <w:vAlign w:val="bottom"/>
          </w:tcPr>
          <w:p w:rsidR="007A5CB2" w:rsidRPr="00157447" w:rsidRDefault="007A5CB2" w:rsidP="00F4401E">
            <w:pPr>
              <w:jc w:val="center"/>
              <w:rPr>
                <w:sz w:val="17"/>
                <w:szCs w:val="17"/>
              </w:rPr>
            </w:pPr>
            <w:r w:rsidRPr="00157447">
              <w:rPr>
                <w:sz w:val="17"/>
                <w:szCs w:val="17"/>
              </w:rPr>
              <w:t>506,549,589</w:t>
            </w:r>
          </w:p>
        </w:tc>
      </w:tr>
      <w:tr w:rsidR="007A5CB2" w:rsidRPr="00BD0ED8" w:rsidTr="00F4401E">
        <w:trPr>
          <w:trHeight w:val="293"/>
        </w:trPr>
        <w:tc>
          <w:tcPr>
            <w:tcW w:w="1560" w:type="dxa"/>
          </w:tcPr>
          <w:p w:rsidR="007A5CB2" w:rsidRPr="007A5CB2" w:rsidRDefault="007A5CB2" w:rsidP="00F4401E">
            <w:pPr>
              <w:jc w:val="center"/>
              <w:rPr>
                <w:b/>
                <w:bCs/>
                <w:sz w:val="17"/>
                <w:szCs w:val="17"/>
              </w:rPr>
            </w:pPr>
            <w:r w:rsidRPr="007A5CB2">
              <w:rPr>
                <w:b/>
                <w:bCs/>
                <w:sz w:val="17"/>
                <w:szCs w:val="17"/>
              </w:rPr>
              <w:t>Year</w:t>
            </w:r>
          </w:p>
        </w:tc>
        <w:tc>
          <w:tcPr>
            <w:tcW w:w="7655" w:type="dxa"/>
            <w:gridSpan w:val="7"/>
          </w:tcPr>
          <w:p w:rsidR="007A5CB2" w:rsidRPr="007A5CB2" w:rsidRDefault="007A5CB2" w:rsidP="00F4401E">
            <w:pPr>
              <w:jc w:val="center"/>
              <w:rPr>
                <w:b/>
                <w:bCs/>
                <w:sz w:val="17"/>
                <w:szCs w:val="17"/>
              </w:rPr>
            </w:pPr>
            <w:r w:rsidRPr="007A5CB2">
              <w:rPr>
                <w:b/>
                <w:bCs/>
                <w:sz w:val="17"/>
                <w:szCs w:val="17"/>
              </w:rPr>
              <w:t>200</w:t>
            </w:r>
            <w:r>
              <w:rPr>
                <w:b/>
                <w:bCs/>
                <w:sz w:val="17"/>
                <w:szCs w:val="17"/>
              </w:rPr>
              <w:t>6</w:t>
            </w:r>
          </w:p>
        </w:tc>
      </w:tr>
      <w:tr w:rsidR="007A5CB2" w:rsidRPr="00BD0ED8" w:rsidTr="00F4401E">
        <w:trPr>
          <w:trHeight w:val="293"/>
        </w:trPr>
        <w:tc>
          <w:tcPr>
            <w:tcW w:w="1560" w:type="dxa"/>
            <w:vMerge w:val="restart"/>
          </w:tcPr>
          <w:p w:rsidR="007A5CB2" w:rsidRPr="00157447" w:rsidRDefault="007A5CB2" w:rsidP="00F4401E">
            <w:pPr>
              <w:jc w:val="center"/>
              <w:rPr>
                <w:sz w:val="17"/>
                <w:szCs w:val="17"/>
              </w:rPr>
            </w:pPr>
            <w:r w:rsidRPr="00157447">
              <w:rPr>
                <w:sz w:val="17"/>
                <w:szCs w:val="17"/>
              </w:rPr>
              <w:t>Energy Source*</w:t>
            </w:r>
          </w:p>
          <w:p w:rsidR="007A5CB2" w:rsidRPr="00157447" w:rsidRDefault="007A5CB2" w:rsidP="00F4401E">
            <w:pPr>
              <w:jc w:val="center"/>
              <w:rPr>
                <w:sz w:val="17"/>
                <w:szCs w:val="17"/>
              </w:rPr>
            </w:pPr>
          </w:p>
        </w:tc>
        <w:tc>
          <w:tcPr>
            <w:tcW w:w="1134" w:type="dxa"/>
            <w:vMerge w:val="restart"/>
          </w:tcPr>
          <w:p w:rsidR="007A5CB2" w:rsidRPr="00157447" w:rsidRDefault="007A5CB2" w:rsidP="00F4401E">
            <w:pPr>
              <w:jc w:val="center"/>
              <w:rPr>
                <w:sz w:val="17"/>
                <w:szCs w:val="17"/>
              </w:rPr>
            </w:pPr>
            <w:r w:rsidRPr="00157447">
              <w:rPr>
                <w:sz w:val="17"/>
                <w:szCs w:val="17"/>
              </w:rPr>
              <w:t>Electricity* Generated (MWh)</w:t>
            </w:r>
          </w:p>
        </w:tc>
        <w:tc>
          <w:tcPr>
            <w:tcW w:w="1276" w:type="dxa"/>
            <w:vMerge w:val="restart"/>
          </w:tcPr>
          <w:p w:rsidR="007A5CB2" w:rsidRPr="00157447" w:rsidRDefault="007A5CB2" w:rsidP="00F4401E">
            <w:pPr>
              <w:jc w:val="center"/>
              <w:rPr>
                <w:sz w:val="17"/>
                <w:szCs w:val="17"/>
              </w:rPr>
            </w:pPr>
            <w:r w:rsidRPr="00157447">
              <w:rPr>
                <w:sz w:val="17"/>
                <w:szCs w:val="17"/>
              </w:rPr>
              <w:t>Fuel Input*</w:t>
            </w:r>
          </w:p>
          <w:p w:rsidR="007A5CB2" w:rsidRPr="00157447" w:rsidRDefault="007A5CB2" w:rsidP="00F4401E">
            <w:pPr>
              <w:jc w:val="center"/>
              <w:rPr>
                <w:sz w:val="17"/>
                <w:szCs w:val="17"/>
              </w:rPr>
            </w:pPr>
          </w:p>
        </w:tc>
        <w:tc>
          <w:tcPr>
            <w:tcW w:w="2870" w:type="dxa"/>
            <w:gridSpan w:val="3"/>
          </w:tcPr>
          <w:p w:rsidR="007A5CB2" w:rsidRPr="00157447" w:rsidRDefault="007A5CB2" w:rsidP="00F4401E">
            <w:pPr>
              <w:jc w:val="center"/>
              <w:rPr>
                <w:sz w:val="17"/>
                <w:szCs w:val="17"/>
              </w:rPr>
            </w:pPr>
            <w:r w:rsidRPr="00157447">
              <w:rPr>
                <w:sz w:val="17"/>
                <w:szCs w:val="17"/>
              </w:rPr>
              <w:t>Emission factor**</w:t>
            </w:r>
          </w:p>
        </w:tc>
        <w:tc>
          <w:tcPr>
            <w:tcW w:w="957" w:type="dxa"/>
            <w:vMerge w:val="restart"/>
          </w:tcPr>
          <w:p w:rsidR="007A5CB2" w:rsidRPr="00157447" w:rsidRDefault="007A5CB2" w:rsidP="00F4401E">
            <w:pPr>
              <w:jc w:val="center"/>
              <w:rPr>
                <w:sz w:val="17"/>
                <w:szCs w:val="17"/>
              </w:rPr>
            </w:pPr>
            <w:r w:rsidRPr="00157447">
              <w:rPr>
                <w:sz w:val="17"/>
                <w:szCs w:val="17"/>
              </w:rPr>
              <w:t>CO</w:t>
            </w:r>
            <w:r w:rsidRPr="00157447">
              <w:rPr>
                <w:sz w:val="17"/>
                <w:szCs w:val="17"/>
                <w:vertAlign w:val="subscript"/>
              </w:rPr>
              <w:t>2eq</w:t>
            </w:r>
            <w:r w:rsidRPr="00157447">
              <w:rPr>
                <w:sz w:val="17"/>
                <w:szCs w:val="17"/>
              </w:rPr>
              <w:t>/</w:t>
            </w:r>
          </w:p>
          <w:p w:rsidR="007A5CB2" w:rsidRPr="00157447" w:rsidRDefault="007A5CB2" w:rsidP="00F4401E">
            <w:pPr>
              <w:jc w:val="center"/>
              <w:rPr>
                <w:sz w:val="17"/>
                <w:szCs w:val="17"/>
              </w:rPr>
            </w:pPr>
            <w:r w:rsidRPr="00157447">
              <w:rPr>
                <w:sz w:val="17"/>
                <w:szCs w:val="17"/>
              </w:rPr>
              <w:t>quaintly fuel</w:t>
            </w:r>
          </w:p>
        </w:tc>
        <w:tc>
          <w:tcPr>
            <w:tcW w:w="1418" w:type="dxa"/>
            <w:vMerge w:val="restart"/>
          </w:tcPr>
          <w:p w:rsidR="007A5CB2" w:rsidRPr="00157447" w:rsidRDefault="007A5CB2" w:rsidP="00F4401E">
            <w:pPr>
              <w:jc w:val="center"/>
              <w:rPr>
                <w:sz w:val="17"/>
                <w:szCs w:val="17"/>
              </w:rPr>
            </w:pPr>
            <w:r w:rsidRPr="00157447">
              <w:rPr>
                <w:sz w:val="17"/>
                <w:szCs w:val="17"/>
              </w:rPr>
              <w:t>Total GHG emission in</w:t>
            </w:r>
          </w:p>
          <w:p w:rsidR="007A5CB2" w:rsidRPr="00157447" w:rsidRDefault="007A5CB2" w:rsidP="00F4401E">
            <w:pPr>
              <w:jc w:val="center"/>
              <w:rPr>
                <w:sz w:val="17"/>
                <w:szCs w:val="17"/>
              </w:rPr>
            </w:pPr>
            <w:r w:rsidRPr="00157447">
              <w:rPr>
                <w:sz w:val="17"/>
                <w:szCs w:val="17"/>
              </w:rPr>
              <w:t>kg CO</w:t>
            </w:r>
            <w:r w:rsidRPr="00157447">
              <w:rPr>
                <w:sz w:val="17"/>
                <w:szCs w:val="17"/>
                <w:vertAlign w:val="subscript"/>
              </w:rPr>
              <w:t>2eq</w:t>
            </w:r>
          </w:p>
        </w:tc>
      </w:tr>
      <w:tr w:rsidR="007A5CB2" w:rsidRPr="00BD0ED8" w:rsidTr="00F4401E">
        <w:trPr>
          <w:trHeight w:val="292"/>
        </w:trPr>
        <w:tc>
          <w:tcPr>
            <w:tcW w:w="1560" w:type="dxa"/>
            <w:vMerge/>
          </w:tcPr>
          <w:p w:rsidR="007A5CB2" w:rsidRPr="00157447" w:rsidRDefault="007A5CB2" w:rsidP="00F4401E">
            <w:pPr>
              <w:jc w:val="center"/>
              <w:rPr>
                <w:sz w:val="17"/>
                <w:szCs w:val="17"/>
              </w:rPr>
            </w:pPr>
          </w:p>
        </w:tc>
        <w:tc>
          <w:tcPr>
            <w:tcW w:w="1134" w:type="dxa"/>
            <w:vMerge/>
          </w:tcPr>
          <w:p w:rsidR="007A5CB2" w:rsidRPr="00157447" w:rsidRDefault="007A5CB2" w:rsidP="00F4401E">
            <w:pPr>
              <w:jc w:val="center"/>
              <w:rPr>
                <w:sz w:val="17"/>
                <w:szCs w:val="17"/>
              </w:rPr>
            </w:pPr>
          </w:p>
        </w:tc>
        <w:tc>
          <w:tcPr>
            <w:tcW w:w="1276" w:type="dxa"/>
            <w:vMerge/>
          </w:tcPr>
          <w:p w:rsidR="007A5CB2" w:rsidRPr="00157447" w:rsidRDefault="007A5CB2" w:rsidP="00F4401E">
            <w:pPr>
              <w:jc w:val="center"/>
              <w:rPr>
                <w:sz w:val="17"/>
                <w:szCs w:val="17"/>
              </w:rPr>
            </w:pPr>
          </w:p>
        </w:tc>
        <w:tc>
          <w:tcPr>
            <w:tcW w:w="956" w:type="dxa"/>
          </w:tcPr>
          <w:p w:rsidR="007A5CB2" w:rsidRPr="00157447" w:rsidRDefault="007A5CB2" w:rsidP="00F4401E">
            <w:pPr>
              <w:jc w:val="center"/>
              <w:rPr>
                <w:sz w:val="17"/>
                <w:szCs w:val="17"/>
              </w:rPr>
            </w:pPr>
            <w:r w:rsidRPr="00157447">
              <w:rPr>
                <w:sz w:val="17"/>
                <w:szCs w:val="17"/>
              </w:rPr>
              <w:t>CO</w:t>
            </w:r>
            <w:r w:rsidRPr="00157447">
              <w:rPr>
                <w:sz w:val="17"/>
                <w:szCs w:val="17"/>
                <w:vertAlign w:val="subscript"/>
              </w:rPr>
              <w:t>2</w:t>
            </w:r>
          </w:p>
        </w:tc>
        <w:tc>
          <w:tcPr>
            <w:tcW w:w="957" w:type="dxa"/>
          </w:tcPr>
          <w:p w:rsidR="007A5CB2" w:rsidRPr="00157447" w:rsidRDefault="007A5CB2" w:rsidP="00F4401E">
            <w:pPr>
              <w:jc w:val="center"/>
              <w:rPr>
                <w:sz w:val="17"/>
                <w:szCs w:val="17"/>
              </w:rPr>
            </w:pPr>
            <w:r w:rsidRPr="00157447">
              <w:rPr>
                <w:sz w:val="17"/>
                <w:szCs w:val="17"/>
              </w:rPr>
              <w:t>CH</w:t>
            </w:r>
            <w:r w:rsidRPr="00157447">
              <w:rPr>
                <w:sz w:val="17"/>
                <w:szCs w:val="17"/>
                <w:vertAlign w:val="subscript"/>
              </w:rPr>
              <w:t>4</w:t>
            </w:r>
          </w:p>
        </w:tc>
        <w:tc>
          <w:tcPr>
            <w:tcW w:w="957" w:type="dxa"/>
          </w:tcPr>
          <w:p w:rsidR="007A5CB2" w:rsidRPr="00157447" w:rsidRDefault="007A5CB2" w:rsidP="00F4401E">
            <w:pPr>
              <w:jc w:val="center"/>
              <w:rPr>
                <w:sz w:val="17"/>
                <w:szCs w:val="17"/>
              </w:rPr>
            </w:pPr>
            <w:r w:rsidRPr="00157447">
              <w:rPr>
                <w:sz w:val="17"/>
                <w:szCs w:val="17"/>
              </w:rPr>
              <w:t>N</w:t>
            </w:r>
            <w:r w:rsidRPr="00157447">
              <w:rPr>
                <w:sz w:val="17"/>
                <w:szCs w:val="17"/>
                <w:vertAlign w:val="subscript"/>
              </w:rPr>
              <w:t>2</w:t>
            </w:r>
            <w:r w:rsidRPr="00157447">
              <w:rPr>
                <w:sz w:val="17"/>
                <w:szCs w:val="17"/>
              </w:rPr>
              <w:t>O</w:t>
            </w:r>
          </w:p>
        </w:tc>
        <w:tc>
          <w:tcPr>
            <w:tcW w:w="957" w:type="dxa"/>
            <w:vMerge/>
          </w:tcPr>
          <w:p w:rsidR="007A5CB2" w:rsidRPr="00157447" w:rsidRDefault="007A5CB2" w:rsidP="00F4401E">
            <w:pPr>
              <w:jc w:val="center"/>
              <w:rPr>
                <w:sz w:val="17"/>
                <w:szCs w:val="17"/>
              </w:rPr>
            </w:pPr>
          </w:p>
        </w:tc>
        <w:tc>
          <w:tcPr>
            <w:tcW w:w="1418" w:type="dxa"/>
            <w:vMerge/>
          </w:tcPr>
          <w:p w:rsidR="007A5CB2" w:rsidRPr="00157447" w:rsidRDefault="007A5CB2" w:rsidP="00F4401E">
            <w:pPr>
              <w:jc w:val="center"/>
              <w:rPr>
                <w:sz w:val="17"/>
                <w:szCs w:val="17"/>
              </w:rPr>
            </w:pPr>
          </w:p>
        </w:tc>
      </w:tr>
      <w:tr w:rsidR="007A5CB2" w:rsidRPr="00962B0F" w:rsidTr="00F4401E">
        <w:tc>
          <w:tcPr>
            <w:tcW w:w="1560" w:type="dxa"/>
          </w:tcPr>
          <w:p w:rsidR="007A5CB2" w:rsidRPr="00962B0F" w:rsidRDefault="007A5CB2" w:rsidP="00F4401E">
            <w:pPr>
              <w:rPr>
                <w:rFonts w:asciiTheme="majorBidi" w:hAnsiTheme="majorBidi" w:cstheme="majorBidi"/>
                <w:sz w:val="17"/>
                <w:szCs w:val="17"/>
              </w:rPr>
            </w:pPr>
            <w:r w:rsidRPr="00962B0F" w:rsidDel="00292BC8">
              <w:rPr>
                <w:rFonts w:asciiTheme="majorBidi" w:hAnsiTheme="majorBidi" w:cstheme="majorBidi"/>
                <w:sz w:val="17"/>
                <w:szCs w:val="17"/>
              </w:rPr>
              <w:t>I</w:t>
            </w:r>
            <w:r w:rsidRPr="00962B0F">
              <w:rPr>
                <w:rFonts w:asciiTheme="majorBidi" w:hAnsiTheme="majorBidi" w:cstheme="majorBidi"/>
                <w:sz w:val="17"/>
                <w:szCs w:val="17"/>
              </w:rPr>
              <w:t>mported sub-bit.</w:t>
            </w:r>
          </w:p>
        </w:tc>
        <w:tc>
          <w:tcPr>
            <w:tcW w:w="1134" w:type="dxa"/>
          </w:tcPr>
          <w:p w:rsidR="007A5CB2" w:rsidRPr="00962B0F" w:rsidRDefault="007A5CB2" w:rsidP="00F4401E">
            <w:pPr>
              <w:jc w:val="center"/>
              <w:rPr>
                <w:rFonts w:asciiTheme="majorBidi" w:hAnsiTheme="majorBidi" w:cstheme="majorBidi"/>
                <w:sz w:val="17"/>
                <w:szCs w:val="17"/>
              </w:rPr>
            </w:pPr>
            <w:r w:rsidRPr="00962B0F">
              <w:rPr>
                <w:rFonts w:asciiTheme="majorBidi" w:hAnsiTheme="majorBidi" w:cstheme="majorBidi"/>
                <w:sz w:val="17"/>
                <w:szCs w:val="17"/>
                <w:lang w:val="en-US" w:eastAsia="en-US"/>
              </w:rPr>
              <w:t>322,994</w:t>
            </w:r>
          </w:p>
        </w:tc>
        <w:tc>
          <w:tcPr>
            <w:tcW w:w="1276" w:type="dxa"/>
          </w:tcPr>
          <w:p w:rsidR="007A5CB2" w:rsidRPr="00962B0F" w:rsidRDefault="007A5CB2" w:rsidP="00F4401E">
            <w:pPr>
              <w:jc w:val="center"/>
              <w:rPr>
                <w:rFonts w:asciiTheme="majorBidi" w:hAnsiTheme="majorBidi" w:cstheme="majorBidi"/>
                <w:sz w:val="17"/>
                <w:szCs w:val="17"/>
              </w:rPr>
            </w:pPr>
            <w:r w:rsidRPr="00962B0F">
              <w:rPr>
                <w:rFonts w:asciiTheme="majorBidi" w:hAnsiTheme="majorBidi" w:cstheme="majorBidi"/>
                <w:sz w:val="17"/>
                <w:szCs w:val="17"/>
                <w:lang w:val="en-US" w:eastAsia="en-US"/>
              </w:rPr>
              <w:t>193,244</w:t>
            </w:r>
          </w:p>
        </w:tc>
        <w:tc>
          <w:tcPr>
            <w:tcW w:w="956" w:type="dxa"/>
            <w:vAlign w:val="bottom"/>
          </w:tcPr>
          <w:p w:rsidR="007A5CB2" w:rsidRPr="00962B0F" w:rsidRDefault="007A5CB2" w:rsidP="00F4401E">
            <w:pPr>
              <w:jc w:val="center"/>
              <w:rPr>
                <w:rFonts w:asciiTheme="majorBidi" w:hAnsiTheme="majorBidi" w:cstheme="majorBidi"/>
                <w:sz w:val="17"/>
                <w:szCs w:val="17"/>
              </w:rPr>
            </w:pPr>
            <w:r w:rsidRPr="00962B0F">
              <w:rPr>
                <w:rFonts w:asciiTheme="majorBidi" w:hAnsiTheme="majorBidi" w:cstheme="majorBidi"/>
                <w:sz w:val="17"/>
                <w:szCs w:val="17"/>
              </w:rPr>
              <w:t>1,733g/kg</w:t>
            </w:r>
          </w:p>
        </w:tc>
        <w:tc>
          <w:tcPr>
            <w:tcW w:w="957" w:type="dxa"/>
            <w:vAlign w:val="bottom"/>
          </w:tcPr>
          <w:p w:rsidR="007A5CB2" w:rsidRPr="00962B0F" w:rsidRDefault="007A5CB2" w:rsidP="00F4401E">
            <w:pPr>
              <w:jc w:val="center"/>
              <w:rPr>
                <w:rFonts w:asciiTheme="majorBidi" w:hAnsiTheme="majorBidi" w:cstheme="majorBidi"/>
                <w:sz w:val="17"/>
                <w:szCs w:val="17"/>
              </w:rPr>
            </w:pPr>
            <w:r w:rsidRPr="00962B0F">
              <w:rPr>
                <w:rFonts w:asciiTheme="majorBidi" w:hAnsiTheme="majorBidi" w:cstheme="majorBidi"/>
                <w:sz w:val="17"/>
                <w:szCs w:val="17"/>
              </w:rPr>
              <w:t>0.022g/kg</w:t>
            </w:r>
          </w:p>
        </w:tc>
        <w:tc>
          <w:tcPr>
            <w:tcW w:w="957" w:type="dxa"/>
            <w:vAlign w:val="bottom"/>
          </w:tcPr>
          <w:p w:rsidR="007A5CB2" w:rsidRPr="00962B0F" w:rsidRDefault="007A5CB2" w:rsidP="00F4401E">
            <w:pPr>
              <w:jc w:val="center"/>
              <w:rPr>
                <w:rFonts w:asciiTheme="majorBidi" w:hAnsiTheme="majorBidi" w:cstheme="majorBidi"/>
                <w:sz w:val="17"/>
                <w:szCs w:val="17"/>
              </w:rPr>
            </w:pPr>
            <w:r w:rsidRPr="00962B0F">
              <w:rPr>
                <w:rFonts w:asciiTheme="majorBidi" w:hAnsiTheme="majorBidi" w:cstheme="majorBidi"/>
                <w:sz w:val="17"/>
                <w:szCs w:val="17"/>
              </w:rPr>
              <w:t>0.032g/kg</w:t>
            </w:r>
          </w:p>
        </w:tc>
        <w:tc>
          <w:tcPr>
            <w:tcW w:w="957" w:type="dxa"/>
            <w:vAlign w:val="bottom"/>
          </w:tcPr>
          <w:p w:rsidR="007A5CB2" w:rsidRPr="00962B0F" w:rsidRDefault="007A5CB2" w:rsidP="00F4401E">
            <w:pPr>
              <w:jc w:val="center"/>
              <w:rPr>
                <w:rFonts w:asciiTheme="majorBidi" w:hAnsiTheme="majorBidi" w:cstheme="majorBidi"/>
                <w:sz w:val="17"/>
                <w:szCs w:val="17"/>
              </w:rPr>
            </w:pPr>
            <w:r w:rsidRPr="00962B0F">
              <w:rPr>
                <w:rFonts w:asciiTheme="majorBidi" w:hAnsiTheme="majorBidi" w:cstheme="majorBidi"/>
                <w:sz w:val="17"/>
                <w:szCs w:val="17"/>
              </w:rPr>
              <w:t>1,743g/kg</w:t>
            </w:r>
          </w:p>
        </w:tc>
        <w:tc>
          <w:tcPr>
            <w:tcW w:w="1418" w:type="dxa"/>
            <w:vAlign w:val="bottom"/>
          </w:tcPr>
          <w:p w:rsidR="007A5CB2" w:rsidRPr="00962B0F" w:rsidRDefault="0064296A" w:rsidP="00F4401E">
            <w:pPr>
              <w:jc w:val="center"/>
              <w:rPr>
                <w:rFonts w:asciiTheme="majorBidi" w:hAnsiTheme="majorBidi" w:cstheme="majorBidi"/>
                <w:sz w:val="17"/>
                <w:szCs w:val="17"/>
              </w:rPr>
            </w:pPr>
            <w:r>
              <w:rPr>
                <w:rFonts w:asciiTheme="majorBidi" w:hAnsiTheme="majorBidi" w:cstheme="majorBidi"/>
                <w:sz w:val="17"/>
                <w:szCs w:val="17"/>
              </w:rPr>
              <w:t>336,840,911</w:t>
            </w:r>
          </w:p>
        </w:tc>
      </w:tr>
      <w:tr w:rsidR="007A5CB2" w:rsidRPr="00962B0F" w:rsidTr="00F4401E">
        <w:tc>
          <w:tcPr>
            <w:tcW w:w="1560" w:type="dxa"/>
          </w:tcPr>
          <w:p w:rsidR="007A5CB2" w:rsidRPr="00962B0F" w:rsidRDefault="007A5CB2" w:rsidP="00F4401E">
            <w:pPr>
              <w:rPr>
                <w:rFonts w:asciiTheme="majorBidi" w:hAnsiTheme="majorBidi" w:cstheme="majorBidi"/>
                <w:sz w:val="17"/>
                <w:szCs w:val="17"/>
              </w:rPr>
            </w:pPr>
            <w:r w:rsidRPr="00962B0F">
              <w:rPr>
                <w:rFonts w:asciiTheme="majorBidi" w:hAnsiTheme="majorBidi" w:cstheme="majorBidi"/>
                <w:sz w:val="17"/>
                <w:szCs w:val="17"/>
              </w:rPr>
              <w:t>Light fuel oil</w:t>
            </w:r>
          </w:p>
        </w:tc>
        <w:tc>
          <w:tcPr>
            <w:tcW w:w="1134" w:type="dxa"/>
          </w:tcPr>
          <w:p w:rsidR="007A5CB2" w:rsidRPr="00962B0F" w:rsidRDefault="007A5CB2" w:rsidP="00F4401E">
            <w:pPr>
              <w:jc w:val="center"/>
              <w:rPr>
                <w:rFonts w:asciiTheme="majorBidi" w:hAnsiTheme="majorBidi" w:cstheme="majorBidi"/>
                <w:sz w:val="17"/>
                <w:szCs w:val="17"/>
              </w:rPr>
            </w:pPr>
            <w:r w:rsidRPr="00962B0F">
              <w:rPr>
                <w:rFonts w:asciiTheme="majorBidi" w:hAnsiTheme="majorBidi" w:cstheme="majorBidi"/>
                <w:sz w:val="17"/>
                <w:szCs w:val="17"/>
                <w:lang w:val="en-US" w:eastAsia="en-US"/>
              </w:rPr>
              <w:t>7,513</w:t>
            </w:r>
          </w:p>
        </w:tc>
        <w:tc>
          <w:tcPr>
            <w:tcW w:w="1276" w:type="dxa"/>
          </w:tcPr>
          <w:p w:rsidR="007A5CB2" w:rsidRPr="00962B0F" w:rsidRDefault="007A5CB2" w:rsidP="00F4401E">
            <w:pPr>
              <w:jc w:val="center"/>
              <w:rPr>
                <w:rFonts w:asciiTheme="majorBidi" w:hAnsiTheme="majorBidi" w:cstheme="majorBidi"/>
                <w:sz w:val="17"/>
                <w:szCs w:val="17"/>
              </w:rPr>
            </w:pPr>
            <w:r w:rsidRPr="00962B0F">
              <w:rPr>
                <w:rFonts w:asciiTheme="majorBidi" w:hAnsiTheme="majorBidi" w:cstheme="majorBidi"/>
                <w:sz w:val="17"/>
                <w:szCs w:val="17"/>
                <w:lang w:val="en-US" w:eastAsia="en-US"/>
              </w:rPr>
              <w:t>2,376</w:t>
            </w:r>
          </w:p>
        </w:tc>
        <w:tc>
          <w:tcPr>
            <w:tcW w:w="956" w:type="dxa"/>
            <w:vAlign w:val="bottom"/>
          </w:tcPr>
          <w:p w:rsidR="007A5CB2" w:rsidRPr="00962B0F" w:rsidRDefault="007A5CB2" w:rsidP="00F4401E">
            <w:pPr>
              <w:jc w:val="center"/>
              <w:rPr>
                <w:rFonts w:asciiTheme="majorBidi" w:hAnsiTheme="majorBidi" w:cstheme="majorBidi"/>
                <w:sz w:val="17"/>
                <w:szCs w:val="17"/>
              </w:rPr>
            </w:pPr>
            <w:r w:rsidRPr="00962B0F">
              <w:rPr>
                <w:rFonts w:asciiTheme="majorBidi" w:hAnsiTheme="majorBidi" w:cstheme="majorBidi"/>
                <w:sz w:val="17"/>
                <w:szCs w:val="17"/>
              </w:rPr>
              <w:t>2,830g/L</w:t>
            </w:r>
          </w:p>
        </w:tc>
        <w:tc>
          <w:tcPr>
            <w:tcW w:w="957" w:type="dxa"/>
            <w:vAlign w:val="bottom"/>
          </w:tcPr>
          <w:p w:rsidR="007A5CB2" w:rsidRPr="00962B0F" w:rsidRDefault="007A5CB2" w:rsidP="00F4401E">
            <w:pPr>
              <w:jc w:val="center"/>
              <w:rPr>
                <w:rFonts w:asciiTheme="majorBidi" w:hAnsiTheme="majorBidi" w:cstheme="majorBidi"/>
                <w:sz w:val="17"/>
                <w:szCs w:val="17"/>
              </w:rPr>
            </w:pPr>
            <w:r w:rsidRPr="00962B0F">
              <w:rPr>
                <w:rFonts w:asciiTheme="majorBidi" w:hAnsiTheme="majorBidi" w:cstheme="majorBidi"/>
                <w:sz w:val="17"/>
                <w:szCs w:val="17"/>
              </w:rPr>
              <w:t>0.18g/L</w:t>
            </w:r>
          </w:p>
        </w:tc>
        <w:tc>
          <w:tcPr>
            <w:tcW w:w="957" w:type="dxa"/>
            <w:vAlign w:val="bottom"/>
          </w:tcPr>
          <w:p w:rsidR="007A5CB2" w:rsidRPr="00962B0F" w:rsidRDefault="007A5CB2" w:rsidP="00F4401E">
            <w:pPr>
              <w:jc w:val="center"/>
              <w:rPr>
                <w:rFonts w:asciiTheme="majorBidi" w:hAnsiTheme="majorBidi" w:cstheme="majorBidi"/>
                <w:sz w:val="17"/>
                <w:szCs w:val="17"/>
              </w:rPr>
            </w:pPr>
            <w:r w:rsidRPr="00962B0F">
              <w:rPr>
                <w:rFonts w:asciiTheme="majorBidi" w:hAnsiTheme="majorBidi" w:cstheme="majorBidi"/>
                <w:sz w:val="17"/>
                <w:szCs w:val="17"/>
              </w:rPr>
              <w:t>0.031g/L</w:t>
            </w:r>
          </w:p>
        </w:tc>
        <w:tc>
          <w:tcPr>
            <w:tcW w:w="957" w:type="dxa"/>
            <w:vAlign w:val="bottom"/>
          </w:tcPr>
          <w:p w:rsidR="007A5CB2" w:rsidRPr="00962B0F" w:rsidRDefault="007A5CB2" w:rsidP="00F4401E">
            <w:pPr>
              <w:jc w:val="center"/>
              <w:rPr>
                <w:rFonts w:asciiTheme="majorBidi" w:hAnsiTheme="majorBidi" w:cstheme="majorBidi"/>
                <w:sz w:val="17"/>
                <w:szCs w:val="17"/>
              </w:rPr>
            </w:pPr>
            <w:r w:rsidRPr="00962B0F">
              <w:rPr>
                <w:rFonts w:asciiTheme="majorBidi" w:hAnsiTheme="majorBidi" w:cstheme="majorBidi"/>
                <w:sz w:val="17"/>
                <w:szCs w:val="17"/>
              </w:rPr>
              <w:t>2,844g/L</w:t>
            </w:r>
          </w:p>
        </w:tc>
        <w:tc>
          <w:tcPr>
            <w:tcW w:w="1418" w:type="dxa"/>
            <w:vAlign w:val="bottom"/>
          </w:tcPr>
          <w:p w:rsidR="007A5CB2" w:rsidRPr="00962B0F" w:rsidRDefault="0064296A" w:rsidP="00F4401E">
            <w:pPr>
              <w:jc w:val="center"/>
              <w:rPr>
                <w:rFonts w:asciiTheme="majorBidi" w:hAnsiTheme="majorBidi" w:cstheme="majorBidi"/>
                <w:sz w:val="17"/>
                <w:szCs w:val="17"/>
              </w:rPr>
            </w:pPr>
            <w:r>
              <w:rPr>
                <w:rFonts w:asciiTheme="majorBidi" w:hAnsiTheme="majorBidi" w:cstheme="majorBidi"/>
                <w:sz w:val="17"/>
                <w:szCs w:val="17"/>
              </w:rPr>
              <w:t>6,756,721</w:t>
            </w:r>
          </w:p>
        </w:tc>
      </w:tr>
      <w:tr w:rsidR="007A5CB2" w:rsidRPr="00962B0F" w:rsidTr="00F4401E">
        <w:tc>
          <w:tcPr>
            <w:tcW w:w="1560" w:type="dxa"/>
          </w:tcPr>
          <w:p w:rsidR="007A5CB2" w:rsidRPr="00962B0F" w:rsidRDefault="007A5CB2" w:rsidP="00F4401E">
            <w:pPr>
              <w:rPr>
                <w:rFonts w:asciiTheme="majorBidi" w:hAnsiTheme="majorBidi" w:cstheme="majorBidi"/>
                <w:sz w:val="17"/>
                <w:szCs w:val="17"/>
              </w:rPr>
            </w:pPr>
            <w:r w:rsidRPr="00962B0F">
              <w:rPr>
                <w:rFonts w:asciiTheme="majorBidi" w:hAnsiTheme="majorBidi" w:cstheme="majorBidi"/>
                <w:sz w:val="17"/>
                <w:szCs w:val="17"/>
              </w:rPr>
              <w:t>Diesel</w:t>
            </w:r>
          </w:p>
        </w:tc>
        <w:tc>
          <w:tcPr>
            <w:tcW w:w="1134" w:type="dxa"/>
          </w:tcPr>
          <w:p w:rsidR="007A5CB2" w:rsidRPr="00962B0F" w:rsidRDefault="007A5CB2" w:rsidP="00F4401E">
            <w:pPr>
              <w:jc w:val="center"/>
              <w:rPr>
                <w:rFonts w:asciiTheme="majorBidi" w:hAnsiTheme="majorBidi" w:cstheme="majorBidi"/>
                <w:sz w:val="17"/>
                <w:szCs w:val="17"/>
              </w:rPr>
            </w:pPr>
            <w:r w:rsidRPr="00962B0F">
              <w:rPr>
                <w:rFonts w:asciiTheme="majorBidi" w:hAnsiTheme="majorBidi" w:cstheme="majorBidi"/>
                <w:sz w:val="17"/>
                <w:szCs w:val="17"/>
                <w:lang w:val="en-US" w:eastAsia="en-US"/>
              </w:rPr>
              <w:t>12,696</w:t>
            </w:r>
          </w:p>
        </w:tc>
        <w:tc>
          <w:tcPr>
            <w:tcW w:w="1276" w:type="dxa"/>
          </w:tcPr>
          <w:p w:rsidR="007A5CB2" w:rsidRPr="00962B0F" w:rsidRDefault="007A5CB2" w:rsidP="00F4401E">
            <w:pPr>
              <w:jc w:val="center"/>
              <w:rPr>
                <w:rFonts w:asciiTheme="majorBidi" w:hAnsiTheme="majorBidi" w:cstheme="majorBidi"/>
                <w:sz w:val="17"/>
                <w:szCs w:val="17"/>
              </w:rPr>
            </w:pPr>
            <w:r w:rsidRPr="00962B0F">
              <w:rPr>
                <w:rFonts w:asciiTheme="majorBidi" w:hAnsiTheme="majorBidi" w:cstheme="majorBidi"/>
                <w:sz w:val="17"/>
                <w:szCs w:val="17"/>
                <w:lang w:val="en-US" w:eastAsia="en-US"/>
              </w:rPr>
              <w:t>3,785</w:t>
            </w:r>
          </w:p>
        </w:tc>
        <w:tc>
          <w:tcPr>
            <w:tcW w:w="956" w:type="dxa"/>
            <w:vAlign w:val="bottom"/>
          </w:tcPr>
          <w:p w:rsidR="007A5CB2" w:rsidRPr="00962B0F" w:rsidRDefault="007A5CB2" w:rsidP="00F4401E">
            <w:pPr>
              <w:jc w:val="center"/>
              <w:rPr>
                <w:rFonts w:asciiTheme="majorBidi" w:hAnsiTheme="majorBidi" w:cstheme="majorBidi"/>
                <w:sz w:val="17"/>
                <w:szCs w:val="17"/>
              </w:rPr>
            </w:pPr>
            <w:r w:rsidRPr="00962B0F">
              <w:rPr>
                <w:rFonts w:asciiTheme="majorBidi" w:hAnsiTheme="majorBidi" w:cstheme="majorBidi"/>
                <w:sz w:val="17"/>
                <w:szCs w:val="17"/>
              </w:rPr>
              <w:t>2,730g/L</w:t>
            </w:r>
          </w:p>
        </w:tc>
        <w:tc>
          <w:tcPr>
            <w:tcW w:w="957" w:type="dxa"/>
            <w:vAlign w:val="bottom"/>
          </w:tcPr>
          <w:p w:rsidR="007A5CB2" w:rsidRPr="00962B0F" w:rsidRDefault="007A5CB2" w:rsidP="00F4401E">
            <w:pPr>
              <w:jc w:val="center"/>
              <w:rPr>
                <w:rFonts w:asciiTheme="majorBidi" w:hAnsiTheme="majorBidi" w:cstheme="majorBidi"/>
                <w:sz w:val="17"/>
                <w:szCs w:val="17"/>
              </w:rPr>
            </w:pPr>
            <w:r w:rsidRPr="00962B0F">
              <w:rPr>
                <w:rFonts w:asciiTheme="majorBidi" w:hAnsiTheme="majorBidi" w:cstheme="majorBidi"/>
                <w:sz w:val="17"/>
                <w:szCs w:val="17"/>
              </w:rPr>
              <w:t>0.133g/L</w:t>
            </w:r>
          </w:p>
        </w:tc>
        <w:tc>
          <w:tcPr>
            <w:tcW w:w="957" w:type="dxa"/>
            <w:vAlign w:val="bottom"/>
          </w:tcPr>
          <w:p w:rsidR="007A5CB2" w:rsidRPr="00962B0F" w:rsidRDefault="007A5CB2" w:rsidP="00F4401E">
            <w:pPr>
              <w:jc w:val="center"/>
              <w:rPr>
                <w:rFonts w:asciiTheme="majorBidi" w:hAnsiTheme="majorBidi" w:cstheme="majorBidi"/>
                <w:sz w:val="17"/>
                <w:szCs w:val="17"/>
              </w:rPr>
            </w:pPr>
            <w:r w:rsidRPr="00962B0F">
              <w:rPr>
                <w:rFonts w:asciiTheme="majorBidi" w:hAnsiTheme="majorBidi" w:cstheme="majorBidi"/>
                <w:sz w:val="17"/>
                <w:szCs w:val="17"/>
              </w:rPr>
              <w:t>0.4g/L</w:t>
            </w:r>
          </w:p>
        </w:tc>
        <w:tc>
          <w:tcPr>
            <w:tcW w:w="957" w:type="dxa"/>
            <w:vAlign w:val="bottom"/>
          </w:tcPr>
          <w:p w:rsidR="007A5CB2" w:rsidRPr="00962B0F" w:rsidRDefault="007A5CB2" w:rsidP="00F4401E">
            <w:pPr>
              <w:jc w:val="center"/>
              <w:rPr>
                <w:rFonts w:asciiTheme="majorBidi" w:hAnsiTheme="majorBidi" w:cstheme="majorBidi"/>
                <w:sz w:val="17"/>
                <w:szCs w:val="17"/>
              </w:rPr>
            </w:pPr>
            <w:r w:rsidRPr="00962B0F">
              <w:rPr>
                <w:rFonts w:asciiTheme="majorBidi" w:hAnsiTheme="majorBidi" w:cstheme="majorBidi"/>
                <w:sz w:val="17"/>
                <w:szCs w:val="17"/>
              </w:rPr>
              <w:t>2,853g/L</w:t>
            </w:r>
          </w:p>
        </w:tc>
        <w:tc>
          <w:tcPr>
            <w:tcW w:w="1418" w:type="dxa"/>
            <w:vAlign w:val="bottom"/>
          </w:tcPr>
          <w:p w:rsidR="007A5CB2" w:rsidRPr="00962B0F" w:rsidRDefault="0064296A" w:rsidP="00F4401E">
            <w:pPr>
              <w:jc w:val="center"/>
              <w:rPr>
                <w:rFonts w:asciiTheme="majorBidi" w:hAnsiTheme="majorBidi" w:cstheme="majorBidi"/>
                <w:sz w:val="17"/>
                <w:szCs w:val="17"/>
                <w:lang w:val="en-US" w:eastAsia="en-US"/>
              </w:rPr>
            </w:pPr>
            <w:r>
              <w:rPr>
                <w:rFonts w:asciiTheme="majorBidi" w:hAnsiTheme="majorBidi" w:cstheme="majorBidi"/>
                <w:sz w:val="17"/>
                <w:szCs w:val="17"/>
                <w:lang w:val="en-US" w:eastAsia="en-US"/>
              </w:rPr>
              <w:t>10,796,807</w:t>
            </w:r>
          </w:p>
        </w:tc>
      </w:tr>
      <w:tr w:rsidR="007A5CB2" w:rsidRPr="00962B0F" w:rsidTr="00F4401E">
        <w:tc>
          <w:tcPr>
            <w:tcW w:w="1560" w:type="dxa"/>
          </w:tcPr>
          <w:p w:rsidR="007A5CB2" w:rsidRPr="00962B0F" w:rsidRDefault="007A5CB2" w:rsidP="00F4401E">
            <w:pPr>
              <w:rPr>
                <w:rFonts w:asciiTheme="majorBidi" w:hAnsiTheme="majorBidi" w:cstheme="majorBidi"/>
                <w:sz w:val="17"/>
                <w:szCs w:val="17"/>
              </w:rPr>
            </w:pPr>
            <w:r w:rsidRPr="00962B0F">
              <w:rPr>
                <w:rFonts w:asciiTheme="majorBidi" w:hAnsiTheme="majorBidi" w:cstheme="majorBidi"/>
                <w:sz w:val="17"/>
                <w:szCs w:val="17"/>
              </w:rPr>
              <w:t>Natural gas</w:t>
            </w:r>
          </w:p>
        </w:tc>
        <w:tc>
          <w:tcPr>
            <w:tcW w:w="1134" w:type="dxa"/>
          </w:tcPr>
          <w:p w:rsidR="007A5CB2" w:rsidRPr="00962B0F" w:rsidRDefault="007A5CB2" w:rsidP="00F4401E">
            <w:pPr>
              <w:jc w:val="center"/>
              <w:rPr>
                <w:rFonts w:asciiTheme="majorBidi" w:hAnsiTheme="majorBidi" w:cstheme="majorBidi"/>
                <w:sz w:val="17"/>
                <w:szCs w:val="17"/>
              </w:rPr>
            </w:pPr>
            <w:r w:rsidRPr="00962B0F">
              <w:rPr>
                <w:rFonts w:asciiTheme="majorBidi" w:hAnsiTheme="majorBidi" w:cstheme="majorBidi"/>
                <w:sz w:val="17"/>
                <w:szCs w:val="17"/>
                <w:lang w:val="en-US" w:eastAsia="en-US"/>
              </w:rPr>
              <w:t>51,436</w:t>
            </w:r>
          </w:p>
        </w:tc>
        <w:tc>
          <w:tcPr>
            <w:tcW w:w="1276" w:type="dxa"/>
          </w:tcPr>
          <w:p w:rsidR="007A5CB2" w:rsidRPr="00962B0F" w:rsidRDefault="007A5CB2" w:rsidP="00F4401E">
            <w:pPr>
              <w:jc w:val="center"/>
              <w:rPr>
                <w:rFonts w:asciiTheme="majorBidi" w:hAnsiTheme="majorBidi" w:cstheme="majorBidi"/>
                <w:sz w:val="17"/>
                <w:szCs w:val="17"/>
              </w:rPr>
            </w:pPr>
            <w:r w:rsidRPr="00962B0F">
              <w:rPr>
                <w:rFonts w:asciiTheme="majorBidi" w:hAnsiTheme="majorBidi" w:cstheme="majorBidi"/>
                <w:sz w:val="17"/>
                <w:szCs w:val="17"/>
                <w:lang w:val="en-US" w:eastAsia="en-US"/>
              </w:rPr>
              <w:t>19,958</w:t>
            </w:r>
          </w:p>
        </w:tc>
        <w:tc>
          <w:tcPr>
            <w:tcW w:w="956" w:type="dxa"/>
            <w:vAlign w:val="bottom"/>
          </w:tcPr>
          <w:p w:rsidR="007A5CB2" w:rsidRPr="00962B0F" w:rsidRDefault="007A5CB2" w:rsidP="00F4401E">
            <w:pPr>
              <w:jc w:val="center"/>
              <w:rPr>
                <w:rFonts w:asciiTheme="majorBidi" w:hAnsiTheme="majorBidi" w:cstheme="majorBidi"/>
                <w:sz w:val="17"/>
                <w:szCs w:val="17"/>
              </w:rPr>
            </w:pPr>
            <w:r w:rsidRPr="00962B0F">
              <w:rPr>
                <w:rFonts w:asciiTheme="majorBidi" w:hAnsiTheme="majorBidi" w:cstheme="majorBidi"/>
                <w:sz w:val="17"/>
                <w:szCs w:val="17"/>
              </w:rPr>
              <w:t>1,891g/m3</w:t>
            </w:r>
          </w:p>
        </w:tc>
        <w:tc>
          <w:tcPr>
            <w:tcW w:w="957" w:type="dxa"/>
            <w:vAlign w:val="bottom"/>
          </w:tcPr>
          <w:p w:rsidR="007A5CB2" w:rsidRPr="00962B0F" w:rsidRDefault="007A5CB2" w:rsidP="00F4401E">
            <w:pPr>
              <w:jc w:val="center"/>
              <w:rPr>
                <w:rFonts w:asciiTheme="majorBidi" w:hAnsiTheme="majorBidi" w:cstheme="majorBidi"/>
                <w:sz w:val="17"/>
                <w:szCs w:val="17"/>
              </w:rPr>
            </w:pPr>
            <w:r w:rsidRPr="00962B0F">
              <w:rPr>
                <w:rFonts w:asciiTheme="majorBidi" w:hAnsiTheme="majorBidi" w:cstheme="majorBidi"/>
                <w:sz w:val="17"/>
                <w:szCs w:val="17"/>
              </w:rPr>
              <w:t>0.49g/m3</w:t>
            </w:r>
          </w:p>
        </w:tc>
        <w:tc>
          <w:tcPr>
            <w:tcW w:w="957" w:type="dxa"/>
            <w:vAlign w:val="bottom"/>
          </w:tcPr>
          <w:p w:rsidR="007A5CB2" w:rsidRPr="00962B0F" w:rsidRDefault="007A5CB2" w:rsidP="00F4401E">
            <w:pPr>
              <w:jc w:val="center"/>
              <w:rPr>
                <w:rFonts w:asciiTheme="majorBidi" w:hAnsiTheme="majorBidi" w:cstheme="majorBidi"/>
                <w:sz w:val="17"/>
                <w:szCs w:val="17"/>
              </w:rPr>
            </w:pPr>
            <w:r w:rsidRPr="00962B0F">
              <w:rPr>
                <w:rFonts w:asciiTheme="majorBidi" w:hAnsiTheme="majorBidi" w:cstheme="majorBidi"/>
                <w:sz w:val="17"/>
                <w:szCs w:val="17"/>
              </w:rPr>
              <w:t>0.049g/m3</w:t>
            </w:r>
          </w:p>
        </w:tc>
        <w:tc>
          <w:tcPr>
            <w:tcW w:w="957" w:type="dxa"/>
            <w:vAlign w:val="bottom"/>
          </w:tcPr>
          <w:p w:rsidR="007A5CB2" w:rsidRPr="00962B0F" w:rsidRDefault="007A5CB2" w:rsidP="00F4401E">
            <w:pPr>
              <w:jc w:val="center"/>
              <w:rPr>
                <w:rFonts w:asciiTheme="majorBidi" w:hAnsiTheme="majorBidi" w:cstheme="majorBidi"/>
                <w:sz w:val="17"/>
                <w:szCs w:val="17"/>
              </w:rPr>
            </w:pPr>
            <w:r w:rsidRPr="00962B0F">
              <w:rPr>
                <w:rFonts w:asciiTheme="majorBidi" w:hAnsiTheme="majorBidi" w:cstheme="majorBidi"/>
                <w:sz w:val="17"/>
                <w:szCs w:val="17"/>
              </w:rPr>
              <w:t>1,918g/m3</w:t>
            </w:r>
          </w:p>
        </w:tc>
        <w:tc>
          <w:tcPr>
            <w:tcW w:w="1418" w:type="dxa"/>
            <w:vAlign w:val="bottom"/>
          </w:tcPr>
          <w:p w:rsidR="007A5CB2" w:rsidRPr="00962B0F" w:rsidRDefault="0064296A" w:rsidP="00F4401E">
            <w:pPr>
              <w:jc w:val="center"/>
              <w:rPr>
                <w:rFonts w:asciiTheme="majorBidi" w:hAnsiTheme="majorBidi" w:cstheme="majorBidi"/>
                <w:sz w:val="17"/>
                <w:szCs w:val="17"/>
                <w:lang w:val="en-US" w:eastAsia="en-US"/>
              </w:rPr>
            </w:pPr>
            <w:r>
              <w:rPr>
                <w:rFonts w:asciiTheme="majorBidi" w:hAnsiTheme="majorBidi" w:cstheme="majorBidi"/>
                <w:sz w:val="17"/>
                <w:szCs w:val="17"/>
                <w:lang w:val="en-US" w:eastAsia="en-US"/>
              </w:rPr>
              <w:t>38,276,490</w:t>
            </w:r>
          </w:p>
        </w:tc>
      </w:tr>
      <w:tr w:rsidR="007A5CB2" w:rsidRPr="00962B0F" w:rsidTr="00F4401E">
        <w:tc>
          <w:tcPr>
            <w:tcW w:w="1560" w:type="dxa"/>
          </w:tcPr>
          <w:p w:rsidR="007A5CB2" w:rsidRPr="00962B0F" w:rsidRDefault="007A5CB2" w:rsidP="00F4401E">
            <w:pPr>
              <w:rPr>
                <w:rFonts w:asciiTheme="majorBidi" w:hAnsiTheme="majorBidi" w:cstheme="majorBidi"/>
                <w:sz w:val="17"/>
                <w:szCs w:val="17"/>
              </w:rPr>
            </w:pPr>
            <w:r w:rsidRPr="00962B0F">
              <w:rPr>
                <w:rFonts w:asciiTheme="majorBidi" w:hAnsiTheme="majorBidi" w:cstheme="majorBidi"/>
                <w:sz w:val="17"/>
                <w:szCs w:val="17"/>
              </w:rPr>
              <w:t>Hydro</w:t>
            </w:r>
          </w:p>
        </w:tc>
        <w:tc>
          <w:tcPr>
            <w:tcW w:w="1134" w:type="dxa"/>
          </w:tcPr>
          <w:p w:rsidR="007A5CB2" w:rsidRPr="00962B0F" w:rsidRDefault="007A5CB2" w:rsidP="00F4401E">
            <w:pPr>
              <w:jc w:val="center"/>
              <w:rPr>
                <w:rFonts w:asciiTheme="majorBidi" w:hAnsiTheme="majorBidi" w:cstheme="majorBidi"/>
                <w:sz w:val="17"/>
                <w:szCs w:val="17"/>
              </w:rPr>
            </w:pPr>
            <w:r w:rsidRPr="00962B0F">
              <w:rPr>
                <w:rFonts w:asciiTheme="majorBidi" w:hAnsiTheme="majorBidi" w:cstheme="majorBidi"/>
                <w:sz w:val="17"/>
                <w:szCs w:val="17"/>
                <w:lang w:val="en-US" w:eastAsia="en-US"/>
              </w:rPr>
              <w:t>33,650,538</w:t>
            </w:r>
          </w:p>
        </w:tc>
        <w:tc>
          <w:tcPr>
            <w:tcW w:w="1276" w:type="dxa"/>
          </w:tcPr>
          <w:p w:rsidR="007A5CB2" w:rsidRPr="00962B0F" w:rsidRDefault="007A5CB2" w:rsidP="00F4401E">
            <w:pPr>
              <w:jc w:val="center"/>
              <w:rPr>
                <w:rFonts w:asciiTheme="majorBidi" w:hAnsiTheme="majorBidi" w:cstheme="majorBidi"/>
                <w:sz w:val="17"/>
                <w:szCs w:val="17"/>
              </w:rPr>
            </w:pPr>
            <w:r w:rsidRPr="00962B0F">
              <w:rPr>
                <w:rFonts w:asciiTheme="majorBidi" w:hAnsiTheme="majorBidi" w:cstheme="majorBidi"/>
                <w:sz w:val="17"/>
                <w:szCs w:val="17"/>
              </w:rPr>
              <w:t>N/A</w:t>
            </w:r>
          </w:p>
        </w:tc>
        <w:tc>
          <w:tcPr>
            <w:tcW w:w="956" w:type="dxa"/>
            <w:vAlign w:val="bottom"/>
          </w:tcPr>
          <w:p w:rsidR="007A5CB2" w:rsidRPr="00962B0F" w:rsidRDefault="007A5CB2" w:rsidP="00F4401E">
            <w:pPr>
              <w:jc w:val="center"/>
              <w:rPr>
                <w:rFonts w:asciiTheme="majorBidi" w:hAnsiTheme="majorBidi" w:cstheme="majorBidi"/>
                <w:sz w:val="17"/>
                <w:szCs w:val="17"/>
              </w:rPr>
            </w:pPr>
            <w:r w:rsidRPr="00962B0F">
              <w:rPr>
                <w:rFonts w:asciiTheme="majorBidi" w:hAnsiTheme="majorBidi" w:cstheme="majorBidi"/>
                <w:sz w:val="17"/>
                <w:szCs w:val="17"/>
              </w:rPr>
              <w:t>0</w:t>
            </w:r>
          </w:p>
        </w:tc>
        <w:tc>
          <w:tcPr>
            <w:tcW w:w="957" w:type="dxa"/>
            <w:vAlign w:val="bottom"/>
          </w:tcPr>
          <w:p w:rsidR="007A5CB2" w:rsidRPr="00962B0F" w:rsidRDefault="007A5CB2" w:rsidP="00F4401E">
            <w:pPr>
              <w:jc w:val="center"/>
              <w:rPr>
                <w:rFonts w:asciiTheme="majorBidi" w:hAnsiTheme="majorBidi" w:cstheme="majorBidi"/>
                <w:sz w:val="17"/>
                <w:szCs w:val="17"/>
              </w:rPr>
            </w:pPr>
            <w:r w:rsidRPr="00962B0F">
              <w:rPr>
                <w:rFonts w:asciiTheme="majorBidi" w:hAnsiTheme="majorBidi" w:cstheme="majorBidi"/>
                <w:sz w:val="17"/>
                <w:szCs w:val="17"/>
              </w:rPr>
              <w:t>0</w:t>
            </w:r>
          </w:p>
        </w:tc>
        <w:tc>
          <w:tcPr>
            <w:tcW w:w="957" w:type="dxa"/>
            <w:vAlign w:val="bottom"/>
          </w:tcPr>
          <w:p w:rsidR="007A5CB2" w:rsidRPr="00962B0F" w:rsidRDefault="007A5CB2" w:rsidP="00F4401E">
            <w:pPr>
              <w:jc w:val="center"/>
              <w:rPr>
                <w:rFonts w:asciiTheme="majorBidi" w:hAnsiTheme="majorBidi" w:cstheme="majorBidi"/>
                <w:sz w:val="17"/>
                <w:szCs w:val="17"/>
              </w:rPr>
            </w:pPr>
            <w:r w:rsidRPr="00962B0F">
              <w:rPr>
                <w:rFonts w:asciiTheme="majorBidi" w:hAnsiTheme="majorBidi" w:cstheme="majorBidi"/>
                <w:sz w:val="17"/>
                <w:szCs w:val="17"/>
              </w:rPr>
              <w:t>0</w:t>
            </w:r>
          </w:p>
        </w:tc>
        <w:tc>
          <w:tcPr>
            <w:tcW w:w="957" w:type="dxa"/>
            <w:vAlign w:val="bottom"/>
          </w:tcPr>
          <w:p w:rsidR="007A5CB2" w:rsidRPr="00962B0F" w:rsidRDefault="007A5CB2" w:rsidP="00F4401E">
            <w:pPr>
              <w:jc w:val="center"/>
              <w:rPr>
                <w:rFonts w:asciiTheme="majorBidi" w:hAnsiTheme="majorBidi" w:cstheme="majorBidi"/>
                <w:sz w:val="17"/>
                <w:szCs w:val="17"/>
              </w:rPr>
            </w:pPr>
            <w:r w:rsidRPr="00962B0F">
              <w:rPr>
                <w:rFonts w:asciiTheme="majorBidi" w:hAnsiTheme="majorBidi" w:cstheme="majorBidi"/>
                <w:sz w:val="17"/>
                <w:szCs w:val="17"/>
              </w:rPr>
              <w:t>0</w:t>
            </w:r>
          </w:p>
        </w:tc>
        <w:tc>
          <w:tcPr>
            <w:tcW w:w="1418" w:type="dxa"/>
            <w:vAlign w:val="bottom"/>
          </w:tcPr>
          <w:p w:rsidR="007A5CB2" w:rsidRPr="00962B0F" w:rsidRDefault="007A5CB2" w:rsidP="00F4401E">
            <w:pPr>
              <w:jc w:val="center"/>
              <w:rPr>
                <w:rFonts w:asciiTheme="majorBidi" w:hAnsiTheme="majorBidi" w:cstheme="majorBidi"/>
                <w:sz w:val="17"/>
                <w:szCs w:val="17"/>
              </w:rPr>
            </w:pPr>
            <w:r w:rsidRPr="00962B0F">
              <w:rPr>
                <w:rFonts w:asciiTheme="majorBidi" w:hAnsiTheme="majorBidi" w:cstheme="majorBidi"/>
                <w:sz w:val="17"/>
                <w:szCs w:val="17"/>
              </w:rPr>
              <w:t>0</w:t>
            </w:r>
          </w:p>
        </w:tc>
      </w:tr>
      <w:tr w:rsidR="007A5CB2" w:rsidRPr="00962B0F" w:rsidTr="00F4401E">
        <w:tc>
          <w:tcPr>
            <w:tcW w:w="1560" w:type="dxa"/>
          </w:tcPr>
          <w:p w:rsidR="007A5CB2" w:rsidRPr="00962B0F" w:rsidRDefault="007A5CB2" w:rsidP="00F4401E">
            <w:pPr>
              <w:rPr>
                <w:rFonts w:asciiTheme="majorBidi" w:hAnsiTheme="majorBidi" w:cstheme="majorBidi"/>
                <w:sz w:val="17"/>
                <w:szCs w:val="17"/>
              </w:rPr>
            </w:pPr>
            <w:r w:rsidRPr="00962B0F">
              <w:rPr>
                <w:rFonts w:asciiTheme="majorBidi" w:hAnsiTheme="majorBidi" w:cstheme="majorBidi"/>
                <w:sz w:val="17"/>
                <w:szCs w:val="17"/>
              </w:rPr>
              <w:t>Wind and tidal</w:t>
            </w:r>
          </w:p>
        </w:tc>
        <w:tc>
          <w:tcPr>
            <w:tcW w:w="1134" w:type="dxa"/>
          </w:tcPr>
          <w:p w:rsidR="007A5CB2" w:rsidRPr="00962B0F" w:rsidRDefault="007A5CB2" w:rsidP="00F4401E">
            <w:pPr>
              <w:jc w:val="center"/>
              <w:rPr>
                <w:rFonts w:asciiTheme="majorBidi" w:hAnsiTheme="majorBidi" w:cstheme="majorBidi"/>
                <w:sz w:val="17"/>
                <w:szCs w:val="17"/>
              </w:rPr>
            </w:pPr>
            <w:r w:rsidRPr="00962B0F">
              <w:rPr>
                <w:rFonts w:asciiTheme="majorBidi" w:hAnsiTheme="majorBidi" w:cstheme="majorBidi"/>
                <w:sz w:val="17"/>
                <w:szCs w:val="17"/>
                <w:lang w:val="en-US" w:eastAsia="en-US"/>
              </w:rPr>
              <w:t>325,115</w:t>
            </w:r>
          </w:p>
        </w:tc>
        <w:tc>
          <w:tcPr>
            <w:tcW w:w="1276" w:type="dxa"/>
          </w:tcPr>
          <w:p w:rsidR="007A5CB2" w:rsidRPr="00962B0F" w:rsidRDefault="007A5CB2" w:rsidP="00F4401E">
            <w:pPr>
              <w:jc w:val="center"/>
              <w:rPr>
                <w:rFonts w:asciiTheme="majorBidi" w:hAnsiTheme="majorBidi" w:cstheme="majorBidi"/>
                <w:sz w:val="17"/>
                <w:szCs w:val="17"/>
              </w:rPr>
            </w:pPr>
            <w:r w:rsidRPr="00962B0F">
              <w:rPr>
                <w:rFonts w:asciiTheme="majorBidi" w:hAnsiTheme="majorBidi" w:cstheme="majorBidi"/>
                <w:sz w:val="17"/>
                <w:szCs w:val="17"/>
              </w:rPr>
              <w:t>N/A</w:t>
            </w:r>
          </w:p>
        </w:tc>
        <w:tc>
          <w:tcPr>
            <w:tcW w:w="956" w:type="dxa"/>
            <w:vAlign w:val="bottom"/>
          </w:tcPr>
          <w:p w:rsidR="007A5CB2" w:rsidRPr="00962B0F" w:rsidRDefault="007A5CB2" w:rsidP="00F4401E">
            <w:pPr>
              <w:jc w:val="center"/>
              <w:rPr>
                <w:rFonts w:asciiTheme="majorBidi" w:hAnsiTheme="majorBidi" w:cstheme="majorBidi"/>
                <w:sz w:val="17"/>
                <w:szCs w:val="17"/>
              </w:rPr>
            </w:pPr>
          </w:p>
        </w:tc>
        <w:tc>
          <w:tcPr>
            <w:tcW w:w="957" w:type="dxa"/>
            <w:vAlign w:val="bottom"/>
          </w:tcPr>
          <w:p w:rsidR="007A5CB2" w:rsidRPr="00962B0F" w:rsidRDefault="007A5CB2" w:rsidP="00F4401E">
            <w:pPr>
              <w:jc w:val="center"/>
              <w:rPr>
                <w:rFonts w:asciiTheme="majorBidi" w:hAnsiTheme="majorBidi" w:cstheme="majorBidi"/>
                <w:sz w:val="17"/>
                <w:szCs w:val="17"/>
              </w:rPr>
            </w:pPr>
          </w:p>
        </w:tc>
        <w:tc>
          <w:tcPr>
            <w:tcW w:w="957" w:type="dxa"/>
            <w:vAlign w:val="bottom"/>
          </w:tcPr>
          <w:p w:rsidR="007A5CB2" w:rsidRPr="00962B0F" w:rsidRDefault="007A5CB2" w:rsidP="00F4401E">
            <w:pPr>
              <w:jc w:val="center"/>
              <w:rPr>
                <w:rFonts w:asciiTheme="majorBidi" w:hAnsiTheme="majorBidi" w:cstheme="majorBidi"/>
                <w:sz w:val="17"/>
                <w:szCs w:val="17"/>
              </w:rPr>
            </w:pPr>
          </w:p>
        </w:tc>
        <w:tc>
          <w:tcPr>
            <w:tcW w:w="957" w:type="dxa"/>
            <w:vAlign w:val="bottom"/>
          </w:tcPr>
          <w:p w:rsidR="007A5CB2" w:rsidRPr="00962B0F" w:rsidRDefault="007A5CB2" w:rsidP="00F4401E">
            <w:pPr>
              <w:jc w:val="center"/>
              <w:rPr>
                <w:rFonts w:asciiTheme="majorBidi" w:hAnsiTheme="majorBidi" w:cstheme="majorBidi"/>
                <w:sz w:val="17"/>
                <w:szCs w:val="17"/>
              </w:rPr>
            </w:pPr>
          </w:p>
        </w:tc>
        <w:tc>
          <w:tcPr>
            <w:tcW w:w="1418" w:type="dxa"/>
            <w:vAlign w:val="bottom"/>
          </w:tcPr>
          <w:p w:rsidR="007A5CB2" w:rsidRPr="00962B0F" w:rsidRDefault="007A5CB2" w:rsidP="00F4401E">
            <w:pPr>
              <w:jc w:val="center"/>
              <w:rPr>
                <w:rFonts w:asciiTheme="majorBidi" w:hAnsiTheme="majorBidi" w:cstheme="majorBidi"/>
                <w:sz w:val="17"/>
                <w:szCs w:val="17"/>
              </w:rPr>
            </w:pPr>
            <w:r w:rsidRPr="00962B0F">
              <w:rPr>
                <w:rFonts w:asciiTheme="majorBidi" w:hAnsiTheme="majorBidi" w:cstheme="majorBidi"/>
                <w:sz w:val="17"/>
                <w:szCs w:val="17"/>
              </w:rPr>
              <w:t>0</w:t>
            </w:r>
          </w:p>
        </w:tc>
      </w:tr>
      <w:tr w:rsidR="007A5CB2" w:rsidRPr="00962B0F" w:rsidTr="00F4401E">
        <w:tc>
          <w:tcPr>
            <w:tcW w:w="1560" w:type="dxa"/>
          </w:tcPr>
          <w:p w:rsidR="007A5CB2" w:rsidRPr="00962B0F" w:rsidRDefault="007A5CB2" w:rsidP="00F4401E">
            <w:pPr>
              <w:rPr>
                <w:rFonts w:asciiTheme="majorBidi" w:hAnsiTheme="majorBidi" w:cstheme="majorBidi"/>
                <w:sz w:val="17"/>
                <w:szCs w:val="17"/>
              </w:rPr>
            </w:pPr>
            <w:r w:rsidRPr="00962B0F">
              <w:rPr>
                <w:rFonts w:asciiTheme="majorBidi" w:hAnsiTheme="majorBidi" w:cstheme="majorBidi"/>
                <w:sz w:val="17"/>
                <w:szCs w:val="17"/>
              </w:rPr>
              <w:t>Total</w:t>
            </w:r>
          </w:p>
        </w:tc>
        <w:tc>
          <w:tcPr>
            <w:tcW w:w="1134" w:type="dxa"/>
          </w:tcPr>
          <w:p w:rsidR="007A5CB2" w:rsidRPr="00962B0F" w:rsidRDefault="007A5CB2" w:rsidP="00F4401E">
            <w:pPr>
              <w:jc w:val="center"/>
              <w:rPr>
                <w:rFonts w:asciiTheme="majorBidi" w:hAnsiTheme="majorBidi" w:cstheme="majorBidi"/>
                <w:sz w:val="17"/>
                <w:szCs w:val="17"/>
              </w:rPr>
            </w:pPr>
            <w:r w:rsidRPr="00962B0F">
              <w:rPr>
                <w:rFonts w:asciiTheme="majorBidi" w:hAnsiTheme="majorBidi" w:cstheme="majorBidi"/>
                <w:sz w:val="17"/>
                <w:szCs w:val="17"/>
                <w:lang w:val="en-US" w:eastAsia="en-US"/>
              </w:rPr>
              <w:t>34,370,292</w:t>
            </w:r>
          </w:p>
        </w:tc>
        <w:tc>
          <w:tcPr>
            <w:tcW w:w="5103" w:type="dxa"/>
            <w:gridSpan w:val="5"/>
          </w:tcPr>
          <w:p w:rsidR="007A5CB2" w:rsidRPr="00962B0F" w:rsidRDefault="007A5CB2" w:rsidP="00F4401E">
            <w:pPr>
              <w:jc w:val="center"/>
              <w:rPr>
                <w:rFonts w:asciiTheme="majorBidi" w:hAnsiTheme="majorBidi" w:cstheme="majorBidi"/>
                <w:sz w:val="17"/>
                <w:szCs w:val="17"/>
              </w:rPr>
            </w:pPr>
          </w:p>
        </w:tc>
        <w:tc>
          <w:tcPr>
            <w:tcW w:w="1418" w:type="dxa"/>
            <w:vAlign w:val="bottom"/>
          </w:tcPr>
          <w:p w:rsidR="007A5CB2" w:rsidRPr="00962B0F" w:rsidRDefault="0064296A" w:rsidP="00F4401E">
            <w:pPr>
              <w:jc w:val="center"/>
              <w:rPr>
                <w:rFonts w:asciiTheme="majorBidi" w:hAnsiTheme="majorBidi" w:cstheme="majorBidi"/>
                <w:sz w:val="17"/>
                <w:szCs w:val="17"/>
              </w:rPr>
            </w:pPr>
            <w:r>
              <w:rPr>
                <w:rFonts w:asciiTheme="majorBidi" w:hAnsiTheme="majorBidi" w:cstheme="majorBidi"/>
                <w:sz w:val="17"/>
                <w:szCs w:val="17"/>
              </w:rPr>
              <w:t>392,670,930</w:t>
            </w:r>
          </w:p>
        </w:tc>
      </w:tr>
    </w:tbl>
    <w:p w:rsidR="007A5CB2" w:rsidRDefault="00607986" w:rsidP="007A5CB2">
      <w:pPr>
        <w:ind w:left="-426"/>
        <w:jc w:val="both"/>
        <w:rPr>
          <w:sz w:val="18"/>
          <w:szCs w:val="12"/>
        </w:rPr>
      </w:pPr>
      <w:r w:rsidRPr="00BD0ED8">
        <w:rPr>
          <w:sz w:val="18"/>
          <w:szCs w:val="12"/>
        </w:rPr>
        <w:t xml:space="preserve">* Source: </w:t>
      </w:r>
      <w:r w:rsidR="00BB2E83">
        <w:rPr>
          <w:sz w:val="18"/>
          <w:szCs w:val="12"/>
        </w:rPr>
        <w:fldChar w:fldCharType="begin"/>
      </w:r>
      <w:r w:rsidR="007A5CB2">
        <w:rPr>
          <w:sz w:val="18"/>
          <w:szCs w:val="12"/>
        </w:rPr>
        <w:instrText>ADDIN RW.CITE{{59 Anonymous; 60 Anonymous; 84 Anonymous}}</w:instrText>
      </w:r>
      <w:r w:rsidR="00BB2E83">
        <w:rPr>
          <w:sz w:val="18"/>
          <w:szCs w:val="12"/>
        </w:rPr>
        <w:fldChar w:fldCharType="separate"/>
      </w:r>
      <w:r w:rsidR="00571DAA">
        <w:rPr>
          <w:sz w:val="18"/>
          <w:szCs w:val="12"/>
        </w:rPr>
        <w:t>[8-10]</w:t>
      </w:r>
      <w:r w:rsidR="00BB2E83">
        <w:rPr>
          <w:sz w:val="18"/>
          <w:szCs w:val="12"/>
        </w:rPr>
        <w:fldChar w:fldCharType="end"/>
      </w:r>
    </w:p>
    <w:p w:rsidR="00607986" w:rsidRPr="00BD0ED8" w:rsidRDefault="00240D15" w:rsidP="007A5CB2">
      <w:pPr>
        <w:ind w:left="-426"/>
        <w:jc w:val="both"/>
        <w:rPr>
          <w:b/>
          <w:bCs/>
          <w:sz w:val="17"/>
          <w:szCs w:val="17"/>
        </w:rPr>
      </w:pPr>
      <w:r w:rsidRPr="00BD0ED8">
        <w:rPr>
          <w:sz w:val="18"/>
          <w:szCs w:val="18"/>
        </w:rPr>
        <w:t xml:space="preserve"> </w:t>
      </w:r>
      <w:r w:rsidR="00607986" w:rsidRPr="00BD0ED8">
        <w:rPr>
          <w:sz w:val="18"/>
          <w:szCs w:val="18"/>
        </w:rPr>
        <w:t xml:space="preserve">* </w:t>
      </w:r>
      <w:r w:rsidR="00607986" w:rsidRPr="00BD0ED8">
        <w:rPr>
          <w:iCs/>
          <w:color w:val="000000"/>
          <w:sz w:val="18"/>
          <w:szCs w:val="18"/>
        </w:rPr>
        <w:t xml:space="preserve">Source: </w:t>
      </w:r>
      <w:r w:rsidR="00BB2E83">
        <w:rPr>
          <w:iCs/>
          <w:color w:val="000000"/>
          <w:sz w:val="18"/>
          <w:szCs w:val="18"/>
        </w:rPr>
        <w:fldChar w:fldCharType="begin"/>
      </w:r>
      <w:r>
        <w:rPr>
          <w:iCs/>
          <w:color w:val="000000"/>
          <w:sz w:val="18"/>
          <w:szCs w:val="18"/>
        </w:rPr>
        <w:instrText>ADDIN RW.CITE{{17 Anonymous}}</w:instrText>
      </w:r>
      <w:r w:rsidR="00BB2E83">
        <w:rPr>
          <w:iCs/>
          <w:color w:val="000000"/>
          <w:sz w:val="18"/>
          <w:szCs w:val="18"/>
        </w:rPr>
        <w:fldChar w:fldCharType="separate"/>
      </w:r>
      <w:r w:rsidR="00571DAA">
        <w:rPr>
          <w:iCs/>
          <w:color w:val="000000"/>
          <w:sz w:val="18"/>
          <w:szCs w:val="18"/>
        </w:rPr>
        <w:t>[1]</w:t>
      </w:r>
      <w:r w:rsidR="00BB2E83">
        <w:rPr>
          <w:iCs/>
          <w:color w:val="000000"/>
          <w:sz w:val="18"/>
          <w:szCs w:val="18"/>
        </w:rPr>
        <w:fldChar w:fldCharType="end"/>
      </w:r>
    </w:p>
    <w:p w:rsidR="00240D15" w:rsidRDefault="00240D15" w:rsidP="00607986">
      <w:pPr>
        <w:ind w:left="-284"/>
      </w:pPr>
    </w:p>
    <w:p w:rsidR="007A5CB2" w:rsidRDefault="007A5CB2" w:rsidP="00607986">
      <w:pPr>
        <w:ind w:left="-284"/>
      </w:pPr>
    </w:p>
    <w:p w:rsidR="007A5CB2" w:rsidRDefault="007A5CB2" w:rsidP="00607986">
      <w:pPr>
        <w:ind w:left="-284"/>
      </w:pPr>
    </w:p>
    <w:p w:rsidR="007A5CB2" w:rsidRDefault="007A5CB2" w:rsidP="00607986">
      <w:pPr>
        <w:ind w:left="-284"/>
      </w:pPr>
    </w:p>
    <w:p w:rsidR="007A5CB2" w:rsidRDefault="007A5CB2" w:rsidP="00607986">
      <w:pPr>
        <w:ind w:left="-284"/>
      </w:pPr>
    </w:p>
    <w:p w:rsidR="007A5CB2" w:rsidRDefault="007A5CB2" w:rsidP="00607986">
      <w:pPr>
        <w:ind w:left="-284"/>
      </w:pPr>
    </w:p>
    <w:p w:rsidR="007A5CB2" w:rsidRDefault="007A5CB2" w:rsidP="00607986">
      <w:pPr>
        <w:ind w:left="-284"/>
      </w:pPr>
    </w:p>
    <w:p w:rsidR="006404A9" w:rsidRDefault="006404A9" w:rsidP="00607986">
      <w:pPr>
        <w:ind w:left="-284"/>
      </w:pPr>
    </w:p>
    <w:p w:rsidR="006404A9" w:rsidRDefault="006404A9" w:rsidP="00607986">
      <w:pPr>
        <w:ind w:left="-284"/>
      </w:pPr>
    </w:p>
    <w:p w:rsidR="007A5CB2" w:rsidRDefault="007A5CB2" w:rsidP="00607986">
      <w:pPr>
        <w:ind w:left="-284"/>
      </w:pPr>
    </w:p>
    <w:p w:rsidR="007A5CB2" w:rsidRDefault="007A5CB2" w:rsidP="00607986">
      <w:pPr>
        <w:ind w:left="-284"/>
      </w:pPr>
    </w:p>
    <w:p w:rsidR="007A5CB2" w:rsidRDefault="007A5CB2" w:rsidP="00607986">
      <w:pPr>
        <w:ind w:left="-284"/>
      </w:pPr>
    </w:p>
    <w:p w:rsidR="007A5CB2" w:rsidRDefault="007A5CB2" w:rsidP="00607986">
      <w:pPr>
        <w:ind w:left="-284"/>
      </w:pPr>
    </w:p>
    <w:p w:rsidR="007A5CB2" w:rsidRDefault="007A5CB2" w:rsidP="00607986">
      <w:pPr>
        <w:ind w:left="-284"/>
      </w:pPr>
    </w:p>
    <w:p w:rsidR="007A5CB2" w:rsidRDefault="007A5CB2" w:rsidP="00607986">
      <w:pPr>
        <w:ind w:left="-284"/>
      </w:pPr>
    </w:p>
    <w:p w:rsidR="007A5CB2" w:rsidRDefault="007A5CB2" w:rsidP="00607986">
      <w:pPr>
        <w:ind w:left="-284"/>
      </w:pPr>
    </w:p>
    <w:p w:rsidR="00352125" w:rsidRDefault="00352125" w:rsidP="007A5CB2">
      <w:pPr>
        <w:ind w:left="-284"/>
      </w:pPr>
    </w:p>
    <w:p w:rsidR="007A5CB2" w:rsidRPr="00BD0ED8" w:rsidRDefault="00607986" w:rsidP="007A5CB2">
      <w:pPr>
        <w:ind w:left="-284"/>
        <w:rPr>
          <w:b/>
          <w:bCs/>
          <w:sz w:val="28"/>
          <w:szCs w:val="28"/>
        </w:rPr>
      </w:pPr>
      <w:r w:rsidRPr="00BD0ED8">
        <w:lastRenderedPageBreak/>
        <w:t xml:space="preserve">Table A.8. </w:t>
      </w:r>
      <w:r w:rsidRPr="00BD0ED8">
        <w:rPr>
          <w:rFonts w:ascii="TimesNewRomanPSMT" w:hAnsi="TimesNewRomanPSMT" w:cs="TimesNewRomanPSMT"/>
        </w:rPr>
        <w:t xml:space="preserve">GHG emissions </w:t>
      </w:r>
      <w:r w:rsidRPr="00BD0ED8">
        <w:t>in Saskatchewan</w:t>
      </w:r>
      <w:r w:rsidRPr="00BD0ED8">
        <w:rPr>
          <w:lang w:val="en-CA"/>
        </w:rPr>
        <w:t xml:space="preserve"> </w:t>
      </w:r>
      <w:r w:rsidRPr="00BD0ED8">
        <w:t>from</w:t>
      </w:r>
      <w:r w:rsidRPr="00BD0ED8">
        <w:rPr>
          <w:rFonts w:ascii="TimesNewRomanPSMT" w:hAnsi="TimesNewRomanPSMT" w:cs="TimesNewRomanPSMT"/>
        </w:rPr>
        <w:t xml:space="preserve"> electricity </w:t>
      </w:r>
      <w:r w:rsidRPr="00BD0ED8">
        <w:t>generation</w:t>
      </w:r>
      <w:r w:rsidRPr="00BD0ED8">
        <w:rPr>
          <w:rFonts w:ascii="TimesNewRomanPSMT" w:hAnsi="TimesNewRomanPSMT" w:cs="TimesNewRomanPSMT"/>
        </w:rPr>
        <w:t>, 2004</w:t>
      </w:r>
      <w:r w:rsidR="007A5CB2">
        <w:rPr>
          <w:rFonts w:ascii="TimesNewRomanPSMT" w:hAnsi="TimesNewRomanPSMT" w:cs="TimesNewRomanPSMT"/>
        </w:rPr>
        <w:t>-2006</w:t>
      </w:r>
      <w:r w:rsidRPr="00BD0ED8">
        <w:t xml:space="preserve"> </w:t>
      </w:r>
      <w:r w:rsidR="00BB2E83">
        <w:rPr>
          <w:rFonts w:ascii="TimesNewRomanPSMT" w:hAnsi="TimesNewRomanPSMT" w:cs="TimesNewRomanPSMT"/>
        </w:rPr>
        <w:fldChar w:fldCharType="begin"/>
      </w:r>
      <w:r w:rsidR="007A5CB2">
        <w:rPr>
          <w:rFonts w:ascii="TimesNewRomanPSMT" w:hAnsi="TimesNewRomanPSMT" w:cs="TimesNewRomanPSMT"/>
        </w:rPr>
        <w:instrText>ADDIN RW.CITE{{59 Anonymous; 60 Anonymous; 84 Anonymous; 17 Anonymous}}</w:instrText>
      </w:r>
      <w:r w:rsidR="00BB2E83">
        <w:rPr>
          <w:rFonts w:ascii="TimesNewRomanPSMT" w:hAnsi="TimesNewRomanPSMT" w:cs="TimesNewRomanPSMT"/>
        </w:rPr>
        <w:fldChar w:fldCharType="separate"/>
      </w:r>
      <w:r w:rsidR="00571DAA">
        <w:rPr>
          <w:rFonts w:ascii="TimesNewRomanPSMT" w:hAnsi="TimesNewRomanPSMT" w:cs="TimesNewRomanPSMT"/>
        </w:rPr>
        <w:t>[1, 8-10]</w:t>
      </w:r>
      <w:r w:rsidR="00BB2E83">
        <w:rPr>
          <w:rFonts w:ascii="TimesNewRomanPSMT" w:hAnsi="TimesNewRomanPSMT" w:cs="TimesNewRomanPSMT"/>
        </w:rPr>
        <w:fldChar w:fldCharType="end"/>
      </w:r>
      <w:r w:rsidR="007A5CB2" w:rsidRPr="00BD0ED8">
        <w:t xml:space="preserve"> </w:t>
      </w:r>
    </w:p>
    <w:tbl>
      <w:tblPr>
        <w:tblW w:w="9215"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560"/>
        <w:gridCol w:w="1134"/>
        <w:gridCol w:w="1276"/>
        <w:gridCol w:w="956"/>
        <w:gridCol w:w="957"/>
        <w:gridCol w:w="957"/>
        <w:gridCol w:w="957"/>
        <w:gridCol w:w="1418"/>
      </w:tblGrid>
      <w:tr w:rsidR="007A5CB2" w:rsidRPr="00BD0ED8" w:rsidTr="00F4401E">
        <w:trPr>
          <w:trHeight w:val="293"/>
        </w:trPr>
        <w:tc>
          <w:tcPr>
            <w:tcW w:w="1560" w:type="dxa"/>
          </w:tcPr>
          <w:p w:rsidR="007A5CB2" w:rsidRPr="007A5CB2" w:rsidRDefault="007A5CB2" w:rsidP="00F4401E">
            <w:pPr>
              <w:jc w:val="center"/>
              <w:rPr>
                <w:b/>
                <w:bCs/>
                <w:sz w:val="17"/>
                <w:szCs w:val="17"/>
              </w:rPr>
            </w:pPr>
            <w:r w:rsidRPr="007A5CB2">
              <w:rPr>
                <w:b/>
                <w:bCs/>
                <w:sz w:val="17"/>
                <w:szCs w:val="17"/>
              </w:rPr>
              <w:t>Year</w:t>
            </w:r>
          </w:p>
        </w:tc>
        <w:tc>
          <w:tcPr>
            <w:tcW w:w="7655" w:type="dxa"/>
            <w:gridSpan w:val="7"/>
          </w:tcPr>
          <w:p w:rsidR="007A5CB2" w:rsidRPr="007A5CB2" w:rsidRDefault="007A5CB2" w:rsidP="00F4401E">
            <w:pPr>
              <w:jc w:val="center"/>
              <w:rPr>
                <w:b/>
                <w:bCs/>
                <w:sz w:val="17"/>
                <w:szCs w:val="17"/>
              </w:rPr>
            </w:pPr>
            <w:r w:rsidRPr="007A5CB2">
              <w:rPr>
                <w:b/>
                <w:bCs/>
                <w:sz w:val="17"/>
                <w:szCs w:val="17"/>
              </w:rPr>
              <w:t>200</w:t>
            </w:r>
            <w:r>
              <w:rPr>
                <w:b/>
                <w:bCs/>
                <w:sz w:val="17"/>
                <w:szCs w:val="17"/>
              </w:rPr>
              <w:t>4</w:t>
            </w:r>
          </w:p>
        </w:tc>
      </w:tr>
      <w:tr w:rsidR="007A5CB2" w:rsidRPr="00BD0ED8" w:rsidTr="003D304A">
        <w:trPr>
          <w:trHeight w:val="293"/>
        </w:trPr>
        <w:tc>
          <w:tcPr>
            <w:tcW w:w="1560" w:type="dxa"/>
            <w:vMerge w:val="restart"/>
          </w:tcPr>
          <w:p w:rsidR="007A5CB2" w:rsidRPr="00157447" w:rsidRDefault="007A5CB2" w:rsidP="003D304A">
            <w:pPr>
              <w:jc w:val="center"/>
              <w:rPr>
                <w:sz w:val="17"/>
                <w:szCs w:val="17"/>
              </w:rPr>
            </w:pPr>
            <w:r w:rsidRPr="00157447">
              <w:rPr>
                <w:sz w:val="17"/>
                <w:szCs w:val="17"/>
              </w:rPr>
              <w:t>Energy Source*</w:t>
            </w:r>
          </w:p>
          <w:p w:rsidR="007A5CB2" w:rsidRPr="00157447" w:rsidRDefault="007A5CB2" w:rsidP="003D304A">
            <w:pPr>
              <w:jc w:val="center"/>
              <w:rPr>
                <w:sz w:val="17"/>
                <w:szCs w:val="17"/>
              </w:rPr>
            </w:pPr>
          </w:p>
        </w:tc>
        <w:tc>
          <w:tcPr>
            <w:tcW w:w="1134" w:type="dxa"/>
            <w:vMerge w:val="restart"/>
          </w:tcPr>
          <w:p w:rsidR="007A5CB2" w:rsidRPr="00157447" w:rsidRDefault="007A5CB2" w:rsidP="003D304A">
            <w:pPr>
              <w:jc w:val="center"/>
              <w:rPr>
                <w:sz w:val="17"/>
                <w:szCs w:val="17"/>
              </w:rPr>
            </w:pPr>
            <w:r w:rsidRPr="00157447">
              <w:rPr>
                <w:sz w:val="17"/>
                <w:szCs w:val="17"/>
              </w:rPr>
              <w:t>Electricity* Generated (MWh)</w:t>
            </w:r>
          </w:p>
        </w:tc>
        <w:tc>
          <w:tcPr>
            <w:tcW w:w="1276" w:type="dxa"/>
            <w:vMerge w:val="restart"/>
          </w:tcPr>
          <w:p w:rsidR="007A5CB2" w:rsidRPr="00157447" w:rsidRDefault="007A5CB2" w:rsidP="003D304A">
            <w:pPr>
              <w:jc w:val="center"/>
              <w:rPr>
                <w:sz w:val="17"/>
                <w:szCs w:val="17"/>
              </w:rPr>
            </w:pPr>
            <w:r w:rsidRPr="00157447">
              <w:rPr>
                <w:sz w:val="17"/>
                <w:szCs w:val="17"/>
              </w:rPr>
              <w:t>Fuel Input*</w:t>
            </w:r>
          </w:p>
          <w:p w:rsidR="007A5CB2" w:rsidRPr="00157447" w:rsidRDefault="007A5CB2" w:rsidP="003D304A">
            <w:pPr>
              <w:jc w:val="center"/>
              <w:rPr>
                <w:sz w:val="17"/>
                <w:szCs w:val="17"/>
              </w:rPr>
            </w:pPr>
          </w:p>
        </w:tc>
        <w:tc>
          <w:tcPr>
            <w:tcW w:w="2870" w:type="dxa"/>
            <w:gridSpan w:val="3"/>
          </w:tcPr>
          <w:p w:rsidR="007A5CB2" w:rsidRPr="00157447" w:rsidRDefault="007A5CB2" w:rsidP="003D304A">
            <w:pPr>
              <w:jc w:val="center"/>
              <w:rPr>
                <w:sz w:val="17"/>
                <w:szCs w:val="17"/>
              </w:rPr>
            </w:pPr>
            <w:r w:rsidRPr="00157447">
              <w:rPr>
                <w:sz w:val="17"/>
                <w:szCs w:val="17"/>
              </w:rPr>
              <w:t>Emission factor**</w:t>
            </w:r>
          </w:p>
        </w:tc>
        <w:tc>
          <w:tcPr>
            <w:tcW w:w="957" w:type="dxa"/>
            <w:vMerge w:val="restart"/>
          </w:tcPr>
          <w:p w:rsidR="007A5CB2" w:rsidRPr="00157447" w:rsidRDefault="007A5CB2" w:rsidP="003D304A">
            <w:pPr>
              <w:jc w:val="center"/>
              <w:rPr>
                <w:sz w:val="17"/>
                <w:szCs w:val="17"/>
              </w:rPr>
            </w:pPr>
            <w:r w:rsidRPr="00157447">
              <w:rPr>
                <w:sz w:val="17"/>
                <w:szCs w:val="17"/>
              </w:rPr>
              <w:t>CO</w:t>
            </w:r>
            <w:r w:rsidRPr="00157447">
              <w:rPr>
                <w:sz w:val="17"/>
                <w:szCs w:val="17"/>
                <w:vertAlign w:val="subscript"/>
              </w:rPr>
              <w:t>2eq</w:t>
            </w:r>
            <w:r w:rsidRPr="00157447">
              <w:rPr>
                <w:sz w:val="17"/>
                <w:szCs w:val="17"/>
              </w:rPr>
              <w:t>/</w:t>
            </w:r>
          </w:p>
          <w:p w:rsidR="007A5CB2" w:rsidRPr="00157447" w:rsidRDefault="007A5CB2" w:rsidP="003D304A">
            <w:pPr>
              <w:jc w:val="center"/>
              <w:rPr>
                <w:sz w:val="17"/>
                <w:szCs w:val="17"/>
              </w:rPr>
            </w:pPr>
            <w:r w:rsidRPr="00157447">
              <w:rPr>
                <w:sz w:val="17"/>
                <w:szCs w:val="17"/>
              </w:rPr>
              <w:t>quaintly fuel</w:t>
            </w:r>
          </w:p>
        </w:tc>
        <w:tc>
          <w:tcPr>
            <w:tcW w:w="1418" w:type="dxa"/>
            <w:vMerge w:val="restart"/>
          </w:tcPr>
          <w:p w:rsidR="007A5CB2" w:rsidRPr="00157447" w:rsidRDefault="007A5CB2" w:rsidP="003D304A">
            <w:pPr>
              <w:jc w:val="center"/>
              <w:rPr>
                <w:sz w:val="17"/>
                <w:szCs w:val="17"/>
              </w:rPr>
            </w:pPr>
            <w:r w:rsidRPr="00157447">
              <w:rPr>
                <w:sz w:val="17"/>
                <w:szCs w:val="17"/>
              </w:rPr>
              <w:t>Total GHG emission in</w:t>
            </w:r>
          </w:p>
          <w:p w:rsidR="007A5CB2" w:rsidRPr="00157447" w:rsidRDefault="007A5CB2" w:rsidP="003D304A">
            <w:pPr>
              <w:jc w:val="center"/>
              <w:rPr>
                <w:sz w:val="17"/>
                <w:szCs w:val="17"/>
              </w:rPr>
            </w:pPr>
            <w:r w:rsidRPr="00157447">
              <w:rPr>
                <w:sz w:val="17"/>
                <w:szCs w:val="17"/>
              </w:rPr>
              <w:t>kg CO</w:t>
            </w:r>
            <w:r w:rsidRPr="00157447">
              <w:rPr>
                <w:sz w:val="17"/>
                <w:szCs w:val="17"/>
                <w:vertAlign w:val="subscript"/>
              </w:rPr>
              <w:t>2eq</w:t>
            </w:r>
          </w:p>
        </w:tc>
      </w:tr>
      <w:tr w:rsidR="007A5CB2" w:rsidRPr="00BD0ED8" w:rsidTr="003D304A">
        <w:trPr>
          <w:trHeight w:val="292"/>
        </w:trPr>
        <w:tc>
          <w:tcPr>
            <w:tcW w:w="1560" w:type="dxa"/>
            <w:vMerge/>
          </w:tcPr>
          <w:p w:rsidR="007A5CB2" w:rsidRPr="00157447" w:rsidRDefault="007A5CB2" w:rsidP="003D304A">
            <w:pPr>
              <w:jc w:val="center"/>
              <w:rPr>
                <w:sz w:val="17"/>
                <w:szCs w:val="17"/>
              </w:rPr>
            </w:pPr>
          </w:p>
        </w:tc>
        <w:tc>
          <w:tcPr>
            <w:tcW w:w="1134" w:type="dxa"/>
            <w:vMerge/>
          </w:tcPr>
          <w:p w:rsidR="007A5CB2" w:rsidRPr="00157447" w:rsidRDefault="007A5CB2" w:rsidP="003D304A">
            <w:pPr>
              <w:jc w:val="center"/>
              <w:rPr>
                <w:sz w:val="17"/>
                <w:szCs w:val="17"/>
              </w:rPr>
            </w:pPr>
          </w:p>
        </w:tc>
        <w:tc>
          <w:tcPr>
            <w:tcW w:w="1276" w:type="dxa"/>
            <w:vMerge/>
          </w:tcPr>
          <w:p w:rsidR="007A5CB2" w:rsidRPr="00157447" w:rsidRDefault="007A5CB2" w:rsidP="003D304A">
            <w:pPr>
              <w:jc w:val="center"/>
              <w:rPr>
                <w:sz w:val="17"/>
                <w:szCs w:val="17"/>
              </w:rPr>
            </w:pPr>
          </w:p>
        </w:tc>
        <w:tc>
          <w:tcPr>
            <w:tcW w:w="956" w:type="dxa"/>
          </w:tcPr>
          <w:p w:rsidR="007A5CB2" w:rsidRPr="00157447" w:rsidRDefault="007A5CB2" w:rsidP="003D304A">
            <w:pPr>
              <w:jc w:val="center"/>
              <w:rPr>
                <w:sz w:val="17"/>
                <w:szCs w:val="17"/>
              </w:rPr>
            </w:pPr>
            <w:r w:rsidRPr="00157447">
              <w:rPr>
                <w:sz w:val="17"/>
                <w:szCs w:val="17"/>
              </w:rPr>
              <w:t>CO</w:t>
            </w:r>
            <w:r w:rsidRPr="00157447">
              <w:rPr>
                <w:sz w:val="17"/>
                <w:szCs w:val="17"/>
                <w:vertAlign w:val="subscript"/>
              </w:rPr>
              <w:t>2</w:t>
            </w:r>
          </w:p>
        </w:tc>
        <w:tc>
          <w:tcPr>
            <w:tcW w:w="957" w:type="dxa"/>
          </w:tcPr>
          <w:p w:rsidR="007A5CB2" w:rsidRPr="00157447" w:rsidRDefault="007A5CB2" w:rsidP="003D304A">
            <w:pPr>
              <w:jc w:val="center"/>
              <w:rPr>
                <w:sz w:val="17"/>
                <w:szCs w:val="17"/>
              </w:rPr>
            </w:pPr>
            <w:r w:rsidRPr="00157447">
              <w:rPr>
                <w:sz w:val="17"/>
                <w:szCs w:val="17"/>
              </w:rPr>
              <w:t>CH</w:t>
            </w:r>
            <w:r w:rsidRPr="00157447">
              <w:rPr>
                <w:sz w:val="17"/>
                <w:szCs w:val="17"/>
                <w:vertAlign w:val="subscript"/>
              </w:rPr>
              <w:t>4</w:t>
            </w:r>
          </w:p>
        </w:tc>
        <w:tc>
          <w:tcPr>
            <w:tcW w:w="957" w:type="dxa"/>
          </w:tcPr>
          <w:p w:rsidR="007A5CB2" w:rsidRPr="00157447" w:rsidRDefault="007A5CB2" w:rsidP="003D304A">
            <w:pPr>
              <w:jc w:val="center"/>
              <w:rPr>
                <w:sz w:val="17"/>
                <w:szCs w:val="17"/>
              </w:rPr>
            </w:pPr>
            <w:r w:rsidRPr="00157447">
              <w:rPr>
                <w:sz w:val="17"/>
                <w:szCs w:val="17"/>
              </w:rPr>
              <w:t>N</w:t>
            </w:r>
            <w:r w:rsidRPr="00157447">
              <w:rPr>
                <w:sz w:val="17"/>
                <w:szCs w:val="17"/>
                <w:vertAlign w:val="subscript"/>
              </w:rPr>
              <w:t>2</w:t>
            </w:r>
            <w:r w:rsidRPr="00157447">
              <w:rPr>
                <w:sz w:val="17"/>
                <w:szCs w:val="17"/>
              </w:rPr>
              <w:t>O</w:t>
            </w:r>
          </w:p>
        </w:tc>
        <w:tc>
          <w:tcPr>
            <w:tcW w:w="957" w:type="dxa"/>
            <w:vMerge/>
          </w:tcPr>
          <w:p w:rsidR="007A5CB2" w:rsidRPr="00157447" w:rsidRDefault="007A5CB2" w:rsidP="003D304A">
            <w:pPr>
              <w:jc w:val="center"/>
              <w:rPr>
                <w:sz w:val="17"/>
                <w:szCs w:val="17"/>
              </w:rPr>
            </w:pPr>
          </w:p>
        </w:tc>
        <w:tc>
          <w:tcPr>
            <w:tcW w:w="1418" w:type="dxa"/>
            <w:vMerge/>
          </w:tcPr>
          <w:p w:rsidR="007A5CB2" w:rsidRPr="00157447" w:rsidRDefault="007A5CB2" w:rsidP="003D304A">
            <w:pPr>
              <w:jc w:val="center"/>
              <w:rPr>
                <w:sz w:val="17"/>
                <w:szCs w:val="17"/>
              </w:rPr>
            </w:pPr>
          </w:p>
        </w:tc>
      </w:tr>
      <w:tr w:rsidR="007A5CB2" w:rsidRPr="00BD0ED8" w:rsidTr="003D304A">
        <w:tc>
          <w:tcPr>
            <w:tcW w:w="1560" w:type="dxa"/>
          </w:tcPr>
          <w:p w:rsidR="007A5CB2" w:rsidRPr="00157447" w:rsidRDefault="007A5CB2" w:rsidP="003D304A">
            <w:pPr>
              <w:rPr>
                <w:sz w:val="17"/>
                <w:szCs w:val="17"/>
              </w:rPr>
            </w:pPr>
            <w:r w:rsidRPr="00157447">
              <w:rPr>
                <w:sz w:val="17"/>
                <w:szCs w:val="17"/>
              </w:rPr>
              <w:t>Lignite</w:t>
            </w:r>
          </w:p>
        </w:tc>
        <w:tc>
          <w:tcPr>
            <w:tcW w:w="1134" w:type="dxa"/>
          </w:tcPr>
          <w:p w:rsidR="007A5CB2" w:rsidRPr="00157447" w:rsidRDefault="007A5CB2" w:rsidP="003D304A">
            <w:pPr>
              <w:jc w:val="center"/>
              <w:rPr>
                <w:sz w:val="17"/>
                <w:szCs w:val="17"/>
              </w:rPr>
            </w:pPr>
            <w:r w:rsidRPr="00157447">
              <w:rPr>
                <w:sz w:val="17"/>
                <w:szCs w:val="17"/>
              </w:rPr>
              <w:t>13,108,671</w:t>
            </w:r>
          </w:p>
        </w:tc>
        <w:tc>
          <w:tcPr>
            <w:tcW w:w="1276" w:type="dxa"/>
          </w:tcPr>
          <w:p w:rsidR="007A5CB2" w:rsidRPr="00157447" w:rsidRDefault="007A5CB2" w:rsidP="003D304A">
            <w:pPr>
              <w:jc w:val="center"/>
              <w:rPr>
                <w:sz w:val="17"/>
                <w:szCs w:val="17"/>
              </w:rPr>
            </w:pPr>
            <w:r w:rsidRPr="00157447">
              <w:rPr>
                <w:sz w:val="17"/>
                <w:szCs w:val="17"/>
              </w:rPr>
              <w:t>9,945,941Mg</w:t>
            </w:r>
          </w:p>
        </w:tc>
        <w:tc>
          <w:tcPr>
            <w:tcW w:w="956" w:type="dxa"/>
            <w:vAlign w:val="bottom"/>
          </w:tcPr>
          <w:p w:rsidR="007A5CB2" w:rsidRPr="00157447" w:rsidRDefault="007A5CB2" w:rsidP="003D304A">
            <w:pPr>
              <w:jc w:val="center"/>
              <w:rPr>
                <w:sz w:val="17"/>
                <w:szCs w:val="17"/>
              </w:rPr>
            </w:pPr>
            <w:r w:rsidRPr="00157447">
              <w:rPr>
                <w:sz w:val="17"/>
                <w:szCs w:val="17"/>
              </w:rPr>
              <w:t>1</w:t>
            </w:r>
            <w:r>
              <w:rPr>
                <w:sz w:val="17"/>
                <w:szCs w:val="17"/>
              </w:rPr>
              <w:t>,</w:t>
            </w:r>
            <w:r w:rsidRPr="00157447">
              <w:rPr>
                <w:sz w:val="17"/>
                <w:szCs w:val="17"/>
              </w:rPr>
              <w:t>427g/kg</w:t>
            </w:r>
          </w:p>
        </w:tc>
        <w:tc>
          <w:tcPr>
            <w:tcW w:w="957" w:type="dxa"/>
            <w:vAlign w:val="bottom"/>
          </w:tcPr>
          <w:p w:rsidR="007A5CB2" w:rsidRPr="00157447" w:rsidRDefault="007A5CB2" w:rsidP="003D304A">
            <w:pPr>
              <w:jc w:val="center"/>
              <w:rPr>
                <w:sz w:val="17"/>
                <w:szCs w:val="17"/>
              </w:rPr>
            </w:pPr>
            <w:r w:rsidRPr="00157447">
              <w:rPr>
                <w:sz w:val="17"/>
                <w:szCs w:val="17"/>
              </w:rPr>
              <w:t>0.022g/kg</w:t>
            </w:r>
          </w:p>
        </w:tc>
        <w:tc>
          <w:tcPr>
            <w:tcW w:w="957" w:type="dxa"/>
            <w:vAlign w:val="bottom"/>
          </w:tcPr>
          <w:p w:rsidR="007A5CB2" w:rsidRPr="00157447" w:rsidRDefault="007A5CB2" w:rsidP="003D304A">
            <w:pPr>
              <w:jc w:val="center"/>
              <w:rPr>
                <w:sz w:val="17"/>
                <w:szCs w:val="17"/>
              </w:rPr>
            </w:pPr>
            <w:r w:rsidRPr="00157447">
              <w:rPr>
                <w:sz w:val="17"/>
                <w:szCs w:val="17"/>
              </w:rPr>
              <w:t>0.032g/kg</w:t>
            </w:r>
          </w:p>
        </w:tc>
        <w:tc>
          <w:tcPr>
            <w:tcW w:w="957" w:type="dxa"/>
            <w:vAlign w:val="bottom"/>
          </w:tcPr>
          <w:p w:rsidR="007A5CB2" w:rsidRPr="00157447" w:rsidRDefault="007A5CB2" w:rsidP="003D304A">
            <w:pPr>
              <w:jc w:val="center"/>
              <w:rPr>
                <w:sz w:val="17"/>
                <w:szCs w:val="17"/>
              </w:rPr>
            </w:pPr>
            <w:r w:rsidRPr="00157447">
              <w:rPr>
                <w:sz w:val="17"/>
                <w:szCs w:val="17"/>
              </w:rPr>
              <w:t>1,437g/kg</w:t>
            </w:r>
          </w:p>
        </w:tc>
        <w:tc>
          <w:tcPr>
            <w:tcW w:w="1418" w:type="dxa"/>
            <w:vAlign w:val="bottom"/>
          </w:tcPr>
          <w:p w:rsidR="007A5CB2" w:rsidRPr="00157447" w:rsidRDefault="007A5CB2" w:rsidP="003D304A">
            <w:pPr>
              <w:jc w:val="center"/>
              <w:rPr>
                <w:sz w:val="17"/>
                <w:szCs w:val="17"/>
              </w:rPr>
            </w:pPr>
            <w:r w:rsidRPr="00157447">
              <w:rPr>
                <w:sz w:val="17"/>
                <w:szCs w:val="17"/>
              </w:rPr>
              <w:t>14,293,172,568</w:t>
            </w:r>
          </w:p>
        </w:tc>
      </w:tr>
      <w:tr w:rsidR="007A5CB2" w:rsidRPr="00BD0ED8" w:rsidTr="003D304A">
        <w:tc>
          <w:tcPr>
            <w:tcW w:w="1560" w:type="dxa"/>
          </w:tcPr>
          <w:p w:rsidR="007A5CB2" w:rsidRPr="00157447" w:rsidRDefault="007A5CB2" w:rsidP="003D304A">
            <w:pPr>
              <w:rPr>
                <w:sz w:val="17"/>
                <w:szCs w:val="17"/>
              </w:rPr>
            </w:pPr>
            <w:r w:rsidRPr="00157447">
              <w:rPr>
                <w:sz w:val="17"/>
                <w:szCs w:val="17"/>
              </w:rPr>
              <w:t>Heavy fuel oil</w:t>
            </w:r>
          </w:p>
        </w:tc>
        <w:tc>
          <w:tcPr>
            <w:tcW w:w="1134" w:type="dxa"/>
          </w:tcPr>
          <w:p w:rsidR="007A5CB2" w:rsidRPr="00157447" w:rsidRDefault="007A5CB2" w:rsidP="003D304A">
            <w:pPr>
              <w:jc w:val="center"/>
              <w:rPr>
                <w:sz w:val="17"/>
                <w:szCs w:val="17"/>
              </w:rPr>
            </w:pPr>
            <w:r w:rsidRPr="00157447">
              <w:rPr>
                <w:sz w:val="17"/>
                <w:szCs w:val="17"/>
              </w:rPr>
              <w:t>10,136</w:t>
            </w:r>
          </w:p>
        </w:tc>
        <w:tc>
          <w:tcPr>
            <w:tcW w:w="1276" w:type="dxa"/>
          </w:tcPr>
          <w:p w:rsidR="007A5CB2" w:rsidRPr="00157447" w:rsidRDefault="007A5CB2" w:rsidP="003D304A">
            <w:pPr>
              <w:jc w:val="center"/>
              <w:rPr>
                <w:sz w:val="17"/>
                <w:szCs w:val="17"/>
              </w:rPr>
            </w:pPr>
            <w:r w:rsidRPr="00157447">
              <w:rPr>
                <w:sz w:val="17"/>
                <w:szCs w:val="17"/>
              </w:rPr>
              <w:t>2,859kL</w:t>
            </w:r>
          </w:p>
        </w:tc>
        <w:tc>
          <w:tcPr>
            <w:tcW w:w="956" w:type="dxa"/>
            <w:vAlign w:val="bottom"/>
          </w:tcPr>
          <w:p w:rsidR="007A5CB2" w:rsidRPr="00157447" w:rsidRDefault="007A5CB2" w:rsidP="003D304A">
            <w:pPr>
              <w:jc w:val="center"/>
              <w:rPr>
                <w:sz w:val="17"/>
                <w:szCs w:val="17"/>
              </w:rPr>
            </w:pPr>
            <w:r w:rsidRPr="00157447">
              <w:rPr>
                <w:sz w:val="17"/>
                <w:szCs w:val="17"/>
              </w:rPr>
              <w:t>3</w:t>
            </w:r>
            <w:r>
              <w:rPr>
                <w:sz w:val="17"/>
                <w:szCs w:val="17"/>
              </w:rPr>
              <w:t>,</w:t>
            </w:r>
            <w:r w:rsidRPr="00157447">
              <w:rPr>
                <w:sz w:val="17"/>
                <w:szCs w:val="17"/>
              </w:rPr>
              <w:t>080g/L</w:t>
            </w:r>
          </w:p>
        </w:tc>
        <w:tc>
          <w:tcPr>
            <w:tcW w:w="957" w:type="dxa"/>
            <w:vAlign w:val="bottom"/>
          </w:tcPr>
          <w:p w:rsidR="007A5CB2" w:rsidRPr="00157447" w:rsidRDefault="007A5CB2" w:rsidP="003D304A">
            <w:pPr>
              <w:jc w:val="center"/>
              <w:rPr>
                <w:sz w:val="17"/>
                <w:szCs w:val="17"/>
              </w:rPr>
            </w:pPr>
            <w:r w:rsidRPr="00157447">
              <w:rPr>
                <w:sz w:val="17"/>
                <w:szCs w:val="17"/>
              </w:rPr>
              <w:t>0.034g/L</w:t>
            </w:r>
          </w:p>
        </w:tc>
        <w:tc>
          <w:tcPr>
            <w:tcW w:w="957" w:type="dxa"/>
            <w:vAlign w:val="bottom"/>
          </w:tcPr>
          <w:p w:rsidR="007A5CB2" w:rsidRPr="00157447" w:rsidRDefault="007A5CB2" w:rsidP="003D304A">
            <w:pPr>
              <w:jc w:val="center"/>
              <w:rPr>
                <w:sz w:val="17"/>
                <w:szCs w:val="17"/>
              </w:rPr>
            </w:pPr>
            <w:r w:rsidRPr="00157447">
              <w:rPr>
                <w:sz w:val="17"/>
                <w:szCs w:val="17"/>
              </w:rPr>
              <w:t>0.064g/L</w:t>
            </w:r>
          </w:p>
        </w:tc>
        <w:tc>
          <w:tcPr>
            <w:tcW w:w="957" w:type="dxa"/>
            <w:vAlign w:val="bottom"/>
          </w:tcPr>
          <w:p w:rsidR="007A5CB2" w:rsidRPr="00157447" w:rsidRDefault="007A5CB2" w:rsidP="003D304A">
            <w:pPr>
              <w:jc w:val="center"/>
              <w:rPr>
                <w:sz w:val="17"/>
                <w:szCs w:val="17"/>
              </w:rPr>
            </w:pPr>
            <w:r w:rsidRPr="00157447">
              <w:rPr>
                <w:sz w:val="17"/>
                <w:szCs w:val="17"/>
              </w:rPr>
              <w:t>3,100g/L</w:t>
            </w:r>
          </w:p>
        </w:tc>
        <w:tc>
          <w:tcPr>
            <w:tcW w:w="1418" w:type="dxa"/>
            <w:vAlign w:val="bottom"/>
          </w:tcPr>
          <w:p w:rsidR="007A5CB2" w:rsidRPr="00157447" w:rsidRDefault="007A5CB2" w:rsidP="003D304A">
            <w:pPr>
              <w:jc w:val="center"/>
              <w:rPr>
                <w:sz w:val="17"/>
                <w:szCs w:val="17"/>
              </w:rPr>
            </w:pPr>
            <w:r w:rsidRPr="00157447">
              <w:rPr>
                <w:sz w:val="17"/>
                <w:szCs w:val="17"/>
              </w:rPr>
              <w:t>8,862,677</w:t>
            </w:r>
          </w:p>
        </w:tc>
      </w:tr>
      <w:tr w:rsidR="007A5CB2" w:rsidRPr="00BD0ED8" w:rsidTr="003D304A">
        <w:tc>
          <w:tcPr>
            <w:tcW w:w="1560" w:type="dxa"/>
          </w:tcPr>
          <w:p w:rsidR="007A5CB2" w:rsidRPr="00157447" w:rsidRDefault="007A5CB2" w:rsidP="003D304A">
            <w:pPr>
              <w:rPr>
                <w:sz w:val="17"/>
                <w:szCs w:val="17"/>
              </w:rPr>
            </w:pPr>
            <w:r w:rsidRPr="00157447">
              <w:rPr>
                <w:sz w:val="17"/>
                <w:szCs w:val="17"/>
              </w:rPr>
              <w:t>Diesel</w:t>
            </w:r>
          </w:p>
        </w:tc>
        <w:tc>
          <w:tcPr>
            <w:tcW w:w="1134" w:type="dxa"/>
          </w:tcPr>
          <w:p w:rsidR="007A5CB2" w:rsidRPr="00157447" w:rsidRDefault="007A5CB2" w:rsidP="003D304A">
            <w:pPr>
              <w:jc w:val="center"/>
              <w:rPr>
                <w:sz w:val="17"/>
                <w:szCs w:val="17"/>
              </w:rPr>
            </w:pPr>
            <w:r w:rsidRPr="00157447">
              <w:rPr>
                <w:sz w:val="17"/>
                <w:szCs w:val="17"/>
              </w:rPr>
              <w:t>402</w:t>
            </w:r>
          </w:p>
        </w:tc>
        <w:tc>
          <w:tcPr>
            <w:tcW w:w="1276" w:type="dxa"/>
          </w:tcPr>
          <w:p w:rsidR="007A5CB2" w:rsidRPr="00157447" w:rsidRDefault="007A5CB2" w:rsidP="003D304A">
            <w:pPr>
              <w:jc w:val="center"/>
              <w:rPr>
                <w:sz w:val="17"/>
                <w:szCs w:val="17"/>
              </w:rPr>
            </w:pPr>
            <w:r w:rsidRPr="00157447">
              <w:rPr>
                <w:sz w:val="17"/>
                <w:szCs w:val="17"/>
              </w:rPr>
              <w:t>119kL</w:t>
            </w:r>
          </w:p>
        </w:tc>
        <w:tc>
          <w:tcPr>
            <w:tcW w:w="956" w:type="dxa"/>
            <w:vAlign w:val="bottom"/>
          </w:tcPr>
          <w:p w:rsidR="007A5CB2" w:rsidRPr="00157447" w:rsidRDefault="007A5CB2" w:rsidP="003D304A">
            <w:pPr>
              <w:jc w:val="center"/>
              <w:rPr>
                <w:sz w:val="17"/>
                <w:szCs w:val="17"/>
              </w:rPr>
            </w:pPr>
            <w:r w:rsidRPr="00157447">
              <w:rPr>
                <w:sz w:val="17"/>
                <w:szCs w:val="17"/>
              </w:rPr>
              <w:t>2</w:t>
            </w:r>
            <w:r>
              <w:rPr>
                <w:sz w:val="17"/>
                <w:szCs w:val="17"/>
              </w:rPr>
              <w:t>,</w:t>
            </w:r>
            <w:r w:rsidRPr="00157447">
              <w:rPr>
                <w:sz w:val="17"/>
                <w:szCs w:val="17"/>
              </w:rPr>
              <w:t>730g/L</w:t>
            </w:r>
          </w:p>
        </w:tc>
        <w:tc>
          <w:tcPr>
            <w:tcW w:w="957" w:type="dxa"/>
            <w:vAlign w:val="bottom"/>
          </w:tcPr>
          <w:p w:rsidR="007A5CB2" w:rsidRPr="00157447" w:rsidRDefault="007A5CB2" w:rsidP="003D304A">
            <w:pPr>
              <w:jc w:val="center"/>
              <w:rPr>
                <w:sz w:val="17"/>
                <w:szCs w:val="17"/>
              </w:rPr>
            </w:pPr>
            <w:r w:rsidRPr="00157447">
              <w:rPr>
                <w:sz w:val="17"/>
                <w:szCs w:val="17"/>
              </w:rPr>
              <w:t>0.133g/L</w:t>
            </w:r>
          </w:p>
        </w:tc>
        <w:tc>
          <w:tcPr>
            <w:tcW w:w="957" w:type="dxa"/>
            <w:vAlign w:val="bottom"/>
          </w:tcPr>
          <w:p w:rsidR="007A5CB2" w:rsidRPr="00157447" w:rsidRDefault="007A5CB2" w:rsidP="003D304A">
            <w:pPr>
              <w:jc w:val="center"/>
              <w:rPr>
                <w:sz w:val="17"/>
                <w:szCs w:val="17"/>
              </w:rPr>
            </w:pPr>
            <w:r w:rsidRPr="00157447">
              <w:rPr>
                <w:sz w:val="17"/>
                <w:szCs w:val="17"/>
              </w:rPr>
              <w:t>0.4g/L</w:t>
            </w:r>
          </w:p>
        </w:tc>
        <w:tc>
          <w:tcPr>
            <w:tcW w:w="957" w:type="dxa"/>
            <w:vAlign w:val="bottom"/>
          </w:tcPr>
          <w:p w:rsidR="007A5CB2" w:rsidRPr="00157447" w:rsidRDefault="007A5CB2" w:rsidP="003D304A">
            <w:pPr>
              <w:jc w:val="center"/>
              <w:rPr>
                <w:sz w:val="17"/>
                <w:szCs w:val="17"/>
              </w:rPr>
            </w:pPr>
            <w:r w:rsidRPr="00157447">
              <w:rPr>
                <w:sz w:val="17"/>
                <w:szCs w:val="17"/>
              </w:rPr>
              <w:t>2,853g/L</w:t>
            </w:r>
          </w:p>
        </w:tc>
        <w:tc>
          <w:tcPr>
            <w:tcW w:w="1418" w:type="dxa"/>
            <w:vAlign w:val="bottom"/>
          </w:tcPr>
          <w:p w:rsidR="007A5CB2" w:rsidRPr="00157447" w:rsidRDefault="007A5CB2" w:rsidP="003D304A">
            <w:pPr>
              <w:jc w:val="center"/>
              <w:rPr>
                <w:sz w:val="17"/>
                <w:szCs w:val="17"/>
              </w:rPr>
            </w:pPr>
            <w:r w:rsidRPr="00157447">
              <w:rPr>
                <w:sz w:val="17"/>
                <w:szCs w:val="17"/>
              </w:rPr>
              <w:t>339,450</w:t>
            </w:r>
          </w:p>
        </w:tc>
      </w:tr>
      <w:tr w:rsidR="007A5CB2" w:rsidRPr="00BD0ED8" w:rsidTr="003D304A">
        <w:tc>
          <w:tcPr>
            <w:tcW w:w="1560" w:type="dxa"/>
          </w:tcPr>
          <w:p w:rsidR="007A5CB2" w:rsidRPr="00157447" w:rsidRDefault="007A5CB2" w:rsidP="003D304A">
            <w:pPr>
              <w:rPr>
                <w:sz w:val="17"/>
                <w:szCs w:val="17"/>
              </w:rPr>
            </w:pPr>
            <w:r w:rsidRPr="00157447">
              <w:rPr>
                <w:sz w:val="17"/>
                <w:szCs w:val="17"/>
              </w:rPr>
              <w:t>Natural gas</w:t>
            </w:r>
          </w:p>
        </w:tc>
        <w:tc>
          <w:tcPr>
            <w:tcW w:w="1134" w:type="dxa"/>
          </w:tcPr>
          <w:p w:rsidR="007A5CB2" w:rsidRPr="00157447" w:rsidRDefault="007A5CB2" w:rsidP="003D304A">
            <w:pPr>
              <w:jc w:val="center"/>
              <w:rPr>
                <w:sz w:val="17"/>
                <w:szCs w:val="17"/>
              </w:rPr>
            </w:pPr>
            <w:r w:rsidRPr="00157447">
              <w:rPr>
                <w:sz w:val="17"/>
                <w:szCs w:val="17"/>
              </w:rPr>
              <w:t>2,893,767</w:t>
            </w:r>
          </w:p>
        </w:tc>
        <w:tc>
          <w:tcPr>
            <w:tcW w:w="1276" w:type="dxa"/>
          </w:tcPr>
          <w:p w:rsidR="007A5CB2" w:rsidRPr="00157447" w:rsidRDefault="007A5CB2" w:rsidP="003D304A">
            <w:pPr>
              <w:jc w:val="center"/>
              <w:rPr>
                <w:sz w:val="17"/>
                <w:szCs w:val="17"/>
              </w:rPr>
            </w:pPr>
            <w:r w:rsidRPr="00157447">
              <w:rPr>
                <w:sz w:val="17"/>
                <w:szCs w:val="17"/>
              </w:rPr>
              <w:t>850,142k.m</w:t>
            </w:r>
            <w:r w:rsidRPr="00157447">
              <w:rPr>
                <w:sz w:val="17"/>
                <w:szCs w:val="17"/>
                <w:vertAlign w:val="superscript"/>
              </w:rPr>
              <w:t>3</w:t>
            </w:r>
          </w:p>
        </w:tc>
        <w:tc>
          <w:tcPr>
            <w:tcW w:w="956" w:type="dxa"/>
            <w:vAlign w:val="bottom"/>
          </w:tcPr>
          <w:p w:rsidR="007A5CB2" w:rsidRPr="00157447" w:rsidRDefault="007A5CB2" w:rsidP="003D304A">
            <w:pPr>
              <w:jc w:val="center"/>
              <w:rPr>
                <w:sz w:val="17"/>
                <w:szCs w:val="17"/>
              </w:rPr>
            </w:pPr>
            <w:r w:rsidRPr="00157447">
              <w:rPr>
                <w:sz w:val="17"/>
                <w:szCs w:val="17"/>
              </w:rPr>
              <w:t>1</w:t>
            </w:r>
            <w:r>
              <w:rPr>
                <w:sz w:val="17"/>
                <w:szCs w:val="17"/>
              </w:rPr>
              <w:t>,</w:t>
            </w:r>
            <w:r w:rsidRPr="00157447">
              <w:rPr>
                <w:sz w:val="17"/>
                <w:szCs w:val="17"/>
              </w:rPr>
              <w:t>891g/m3</w:t>
            </w:r>
          </w:p>
        </w:tc>
        <w:tc>
          <w:tcPr>
            <w:tcW w:w="957" w:type="dxa"/>
            <w:vAlign w:val="bottom"/>
          </w:tcPr>
          <w:p w:rsidR="007A5CB2" w:rsidRPr="00157447" w:rsidRDefault="007A5CB2" w:rsidP="003D304A">
            <w:pPr>
              <w:jc w:val="center"/>
              <w:rPr>
                <w:sz w:val="17"/>
                <w:szCs w:val="17"/>
              </w:rPr>
            </w:pPr>
            <w:r w:rsidRPr="00157447">
              <w:rPr>
                <w:sz w:val="17"/>
                <w:szCs w:val="17"/>
              </w:rPr>
              <w:t>0.49g/m3</w:t>
            </w:r>
          </w:p>
        </w:tc>
        <w:tc>
          <w:tcPr>
            <w:tcW w:w="957" w:type="dxa"/>
            <w:vAlign w:val="bottom"/>
          </w:tcPr>
          <w:p w:rsidR="007A5CB2" w:rsidRPr="00157447" w:rsidRDefault="007A5CB2" w:rsidP="003D304A">
            <w:pPr>
              <w:jc w:val="center"/>
              <w:rPr>
                <w:sz w:val="17"/>
                <w:szCs w:val="17"/>
              </w:rPr>
            </w:pPr>
            <w:r w:rsidRPr="00157447">
              <w:rPr>
                <w:sz w:val="17"/>
                <w:szCs w:val="17"/>
              </w:rPr>
              <w:t>0.049g/m3</w:t>
            </w:r>
          </w:p>
        </w:tc>
        <w:tc>
          <w:tcPr>
            <w:tcW w:w="957" w:type="dxa"/>
            <w:vAlign w:val="bottom"/>
          </w:tcPr>
          <w:p w:rsidR="007A5CB2" w:rsidRPr="00157447" w:rsidRDefault="007A5CB2" w:rsidP="003D304A">
            <w:pPr>
              <w:jc w:val="center"/>
              <w:rPr>
                <w:sz w:val="17"/>
                <w:szCs w:val="17"/>
              </w:rPr>
            </w:pPr>
            <w:r w:rsidRPr="00157447">
              <w:rPr>
                <w:sz w:val="17"/>
                <w:szCs w:val="17"/>
              </w:rPr>
              <w:t>1,918g/m3</w:t>
            </w:r>
          </w:p>
        </w:tc>
        <w:tc>
          <w:tcPr>
            <w:tcW w:w="1418" w:type="dxa"/>
            <w:vAlign w:val="bottom"/>
          </w:tcPr>
          <w:p w:rsidR="007A5CB2" w:rsidRPr="00157447" w:rsidRDefault="007A5CB2" w:rsidP="003D304A">
            <w:pPr>
              <w:jc w:val="center"/>
              <w:rPr>
                <w:sz w:val="17"/>
                <w:szCs w:val="17"/>
              </w:rPr>
            </w:pPr>
            <w:r w:rsidRPr="00157447">
              <w:rPr>
                <w:sz w:val="17"/>
                <w:szCs w:val="17"/>
              </w:rPr>
              <w:t>1,630,446,535</w:t>
            </w:r>
          </w:p>
        </w:tc>
      </w:tr>
      <w:tr w:rsidR="007A5CB2" w:rsidRPr="00BD0ED8" w:rsidTr="003D304A">
        <w:tc>
          <w:tcPr>
            <w:tcW w:w="1560" w:type="dxa"/>
          </w:tcPr>
          <w:p w:rsidR="007A5CB2" w:rsidRPr="00157447" w:rsidRDefault="007A5CB2" w:rsidP="003D304A">
            <w:pPr>
              <w:rPr>
                <w:sz w:val="17"/>
                <w:szCs w:val="17"/>
              </w:rPr>
            </w:pPr>
            <w:r w:rsidRPr="00157447">
              <w:rPr>
                <w:sz w:val="17"/>
                <w:szCs w:val="17"/>
              </w:rPr>
              <w:t>Hydro</w:t>
            </w:r>
          </w:p>
        </w:tc>
        <w:tc>
          <w:tcPr>
            <w:tcW w:w="1134" w:type="dxa"/>
          </w:tcPr>
          <w:p w:rsidR="007A5CB2" w:rsidRPr="00157447" w:rsidRDefault="007A5CB2" w:rsidP="003D304A">
            <w:pPr>
              <w:jc w:val="center"/>
              <w:rPr>
                <w:sz w:val="17"/>
                <w:szCs w:val="17"/>
              </w:rPr>
            </w:pPr>
            <w:r w:rsidRPr="00157447">
              <w:rPr>
                <w:sz w:val="17"/>
                <w:szCs w:val="17"/>
              </w:rPr>
              <w:t>2,746,393</w:t>
            </w:r>
          </w:p>
        </w:tc>
        <w:tc>
          <w:tcPr>
            <w:tcW w:w="1276" w:type="dxa"/>
          </w:tcPr>
          <w:p w:rsidR="007A5CB2" w:rsidRPr="00157447" w:rsidRDefault="007A5CB2" w:rsidP="003D304A">
            <w:pPr>
              <w:jc w:val="center"/>
              <w:rPr>
                <w:sz w:val="17"/>
                <w:szCs w:val="17"/>
              </w:rPr>
            </w:pPr>
            <w:r w:rsidRPr="00157447">
              <w:rPr>
                <w:sz w:val="17"/>
                <w:szCs w:val="17"/>
              </w:rPr>
              <w:t>N/A</w:t>
            </w:r>
          </w:p>
        </w:tc>
        <w:tc>
          <w:tcPr>
            <w:tcW w:w="956" w:type="dxa"/>
            <w:vAlign w:val="bottom"/>
          </w:tcPr>
          <w:p w:rsidR="007A5CB2" w:rsidRPr="00157447" w:rsidRDefault="007A5CB2" w:rsidP="003D304A">
            <w:pPr>
              <w:jc w:val="center"/>
              <w:rPr>
                <w:sz w:val="17"/>
                <w:szCs w:val="17"/>
              </w:rPr>
            </w:pPr>
            <w:r w:rsidRPr="00157447">
              <w:rPr>
                <w:sz w:val="17"/>
                <w:szCs w:val="17"/>
              </w:rPr>
              <w:t>0</w:t>
            </w:r>
          </w:p>
        </w:tc>
        <w:tc>
          <w:tcPr>
            <w:tcW w:w="957" w:type="dxa"/>
            <w:vAlign w:val="bottom"/>
          </w:tcPr>
          <w:p w:rsidR="007A5CB2" w:rsidRPr="00157447" w:rsidRDefault="007A5CB2" w:rsidP="003D304A">
            <w:pPr>
              <w:jc w:val="center"/>
              <w:rPr>
                <w:sz w:val="17"/>
                <w:szCs w:val="17"/>
              </w:rPr>
            </w:pPr>
            <w:r w:rsidRPr="00157447">
              <w:rPr>
                <w:sz w:val="17"/>
                <w:szCs w:val="17"/>
              </w:rPr>
              <w:t>0</w:t>
            </w:r>
          </w:p>
        </w:tc>
        <w:tc>
          <w:tcPr>
            <w:tcW w:w="957" w:type="dxa"/>
            <w:vAlign w:val="bottom"/>
          </w:tcPr>
          <w:p w:rsidR="007A5CB2" w:rsidRPr="00157447" w:rsidRDefault="007A5CB2" w:rsidP="003D304A">
            <w:pPr>
              <w:jc w:val="center"/>
              <w:rPr>
                <w:sz w:val="17"/>
                <w:szCs w:val="17"/>
              </w:rPr>
            </w:pPr>
            <w:r w:rsidRPr="00157447">
              <w:rPr>
                <w:sz w:val="17"/>
                <w:szCs w:val="17"/>
              </w:rPr>
              <w:t>0</w:t>
            </w:r>
          </w:p>
        </w:tc>
        <w:tc>
          <w:tcPr>
            <w:tcW w:w="957" w:type="dxa"/>
            <w:vAlign w:val="bottom"/>
          </w:tcPr>
          <w:p w:rsidR="007A5CB2" w:rsidRPr="00157447" w:rsidRDefault="007A5CB2" w:rsidP="003D304A">
            <w:pPr>
              <w:jc w:val="center"/>
              <w:rPr>
                <w:sz w:val="17"/>
                <w:szCs w:val="17"/>
              </w:rPr>
            </w:pPr>
            <w:r w:rsidRPr="00157447">
              <w:rPr>
                <w:sz w:val="17"/>
                <w:szCs w:val="17"/>
              </w:rPr>
              <w:t>0</w:t>
            </w:r>
          </w:p>
        </w:tc>
        <w:tc>
          <w:tcPr>
            <w:tcW w:w="1418" w:type="dxa"/>
            <w:vAlign w:val="bottom"/>
          </w:tcPr>
          <w:p w:rsidR="007A5CB2" w:rsidRPr="00157447" w:rsidRDefault="007A5CB2" w:rsidP="003D304A">
            <w:pPr>
              <w:jc w:val="center"/>
              <w:rPr>
                <w:sz w:val="17"/>
                <w:szCs w:val="17"/>
              </w:rPr>
            </w:pPr>
            <w:r w:rsidRPr="00157447">
              <w:rPr>
                <w:sz w:val="17"/>
                <w:szCs w:val="17"/>
              </w:rPr>
              <w:t>0</w:t>
            </w:r>
          </w:p>
        </w:tc>
      </w:tr>
      <w:tr w:rsidR="007A5CB2" w:rsidRPr="00BD0ED8" w:rsidTr="003D304A">
        <w:tc>
          <w:tcPr>
            <w:tcW w:w="1560" w:type="dxa"/>
          </w:tcPr>
          <w:p w:rsidR="007A5CB2" w:rsidRPr="00157447" w:rsidRDefault="007A5CB2" w:rsidP="003D304A">
            <w:pPr>
              <w:rPr>
                <w:sz w:val="17"/>
                <w:szCs w:val="17"/>
              </w:rPr>
            </w:pPr>
            <w:r w:rsidRPr="00157447">
              <w:rPr>
                <w:sz w:val="17"/>
                <w:szCs w:val="17"/>
              </w:rPr>
              <w:t>Wind and tidal</w:t>
            </w:r>
          </w:p>
        </w:tc>
        <w:tc>
          <w:tcPr>
            <w:tcW w:w="1134" w:type="dxa"/>
          </w:tcPr>
          <w:p w:rsidR="007A5CB2" w:rsidRPr="00157447" w:rsidRDefault="007A5CB2" w:rsidP="003D304A">
            <w:pPr>
              <w:jc w:val="center"/>
              <w:rPr>
                <w:sz w:val="17"/>
                <w:szCs w:val="17"/>
              </w:rPr>
            </w:pPr>
            <w:r w:rsidRPr="00157447">
              <w:rPr>
                <w:sz w:val="17"/>
                <w:szCs w:val="17"/>
              </w:rPr>
              <w:t>73,634</w:t>
            </w:r>
          </w:p>
        </w:tc>
        <w:tc>
          <w:tcPr>
            <w:tcW w:w="1276" w:type="dxa"/>
          </w:tcPr>
          <w:p w:rsidR="007A5CB2" w:rsidRPr="00157447" w:rsidRDefault="007A5CB2" w:rsidP="003D304A">
            <w:pPr>
              <w:jc w:val="center"/>
              <w:rPr>
                <w:sz w:val="17"/>
                <w:szCs w:val="17"/>
              </w:rPr>
            </w:pPr>
            <w:r w:rsidRPr="00157447">
              <w:rPr>
                <w:sz w:val="17"/>
                <w:szCs w:val="17"/>
              </w:rPr>
              <w:t>N/A</w:t>
            </w:r>
          </w:p>
        </w:tc>
        <w:tc>
          <w:tcPr>
            <w:tcW w:w="956" w:type="dxa"/>
            <w:vAlign w:val="bottom"/>
          </w:tcPr>
          <w:p w:rsidR="007A5CB2" w:rsidRPr="00157447" w:rsidRDefault="007A5CB2" w:rsidP="003D304A">
            <w:pPr>
              <w:jc w:val="center"/>
              <w:rPr>
                <w:sz w:val="17"/>
                <w:szCs w:val="17"/>
              </w:rPr>
            </w:pPr>
            <w:r w:rsidRPr="00157447">
              <w:rPr>
                <w:sz w:val="17"/>
                <w:szCs w:val="17"/>
              </w:rPr>
              <w:t>0</w:t>
            </w:r>
          </w:p>
        </w:tc>
        <w:tc>
          <w:tcPr>
            <w:tcW w:w="957" w:type="dxa"/>
            <w:vAlign w:val="bottom"/>
          </w:tcPr>
          <w:p w:rsidR="007A5CB2" w:rsidRPr="00157447" w:rsidRDefault="007A5CB2" w:rsidP="003D304A">
            <w:pPr>
              <w:jc w:val="center"/>
              <w:rPr>
                <w:sz w:val="17"/>
                <w:szCs w:val="17"/>
              </w:rPr>
            </w:pPr>
            <w:r w:rsidRPr="00157447">
              <w:rPr>
                <w:sz w:val="17"/>
                <w:szCs w:val="17"/>
              </w:rPr>
              <w:t>0</w:t>
            </w:r>
          </w:p>
        </w:tc>
        <w:tc>
          <w:tcPr>
            <w:tcW w:w="957" w:type="dxa"/>
            <w:vAlign w:val="bottom"/>
          </w:tcPr>
          <w:p w:rsidR="007A5CB2" w:rsidRPr="00157447" w:rsidRDefault="007A5CB2" w:rsidP="003D304A">
            <w:pPr>
              <w:jc w:val="center"/>
              <w:rPr>
                <w:sz w:val="17"/>
                <w:szCs w:val="17"/>
              </w:rPr>
            </w:pPr>
            <w:r w:rsidRPr="00157447">
              <w:rPr>
                <w:sz w:val="17"/>
                <w:szCs w:val="17"/>
              </w:rPr>
              <w:t>0</w:t>
            </w:r>
          </w:p>
        </w:tc>
        <w:tc>
          <w:tcPr>
            <w:tcW w:w="957" w:type="dxa"/>
            <w:vAlign w:val="bottom"/>
          </w:tcPr>
          <w:p w:rsidR="007A5CB2" w:rsidRPr="00157447" w:rsidRDefault="007A5CB2" w:rsidP="003D304A">
            <w:pPr>
              <w:jc w:val="center"/>
              <w:rPr>
                <w:sz w:val="17"/>
                <w:szCs w:val="17"/>
              </w:rPr>
            </w:pPr>
            <w:r w:rsidRPr="00157447">
              <w:rPr>
                <w:sz w:val="17"/>
                <w:szCs w:val="17"/>
              </w:rPr>
              <w:t>0</w:t>
            </w:r>
          </w:p>
        </w:tc>
        <w:tc>
          <w:tcPr>
            <w:tcW w:w="1418" w:type="dxa"/>
            <w:vAlign w:val="bottom"/>
          </w:tcPr>
          <w:p w:rsidR="007A5CB2" w:rsidRPr="00157447" w:rsidRDefault="007A5CB2" w:rsidP="003D304A">
            <w:pPr>
              <w:jc w:val="center"/>
              <w:rPr>
                <w:sz w:val="17"/>
                <w:szCs w:val="17"/>
              </w:rPr>
            </w:pPr>
            <w:r w:rsidRPr="00157447">
              <w:rPr>
                <w:sz w:val="17"/>
                <w:szCs w:val="17"/>
              </w:rPr>
              <w:t>0</w:t>
            </w:r>
          </w:p>
        </w:tc>
      </w:tr>
      <w:tr w:rsidR="007A5CB2" w:rsidRPr="00BD0ED8" w:rsidTr="003D304A">
        <w:tc>
          <w:tcPr>
            <w:tcW w:w="1560" w:type="dxa"/>
          </w:tcPr>
          <w:p w:rsidR="007A5CB2" w:rsidRPr="00157447" w:rsidRDefault="007A5CB2" w:rsidP="003D304A">
            <w:pPr>
              <w:rPr>
                <w:sz w:val="17"/>
                <w:szCs w:val="17"/>
              </w:rPr>
            </w:pPr>
            <w:r w:rsidRPr="00157447">
              <w:rPr>
                <w:sz w:val="17"/>
                <w:szCs w:val="17"/>
              </w:rPr>
              <w:t>Total</w:t>
            </w:r>
          </w:p>
        </w:tc>
        <w:tc>
          <w:tcPr>
            <w:tcW w:w="1134" w:type="dxa"/>
          </w:tcPr>
          <w:p w:rsidR="007A5CB2" w:rsidRPr="00157447" w:rsidRDefault="007A5CB2" w:rsidP="003D304A">
            <w:pPr>
              <w:jc w:val="center"/>
              <w:rPr>
                <w:sz w:val="17"/>
                <w:szCs w:val="17"/>
              </w:rPr>
            </w:pPr>
            <w:r w:rsidRPr="00157447">
              <w:rPr>
                <w:sz w:val="17"/>
                <w:szCs w:val="17"/>
              </w:rPr>
              <w:t>18,833,003</w:t>
            </w:r>
          </w:p>
        </w:tc>
        <w:tc>
          <w:tcPr>
            <w:tcW w:w="5103" w:type="dxa"/>
            <w:gridSpan w:val="5"/>
          </w:tcPr>
          <w:p w:rsidR="007A5CB2" w:rsidRPr="00157447" w:rsidRDefault="007A5CB2" w:rsidP="003D304A">
            <w:pPr>
              <w:jc w:val="center"/>
              <w:rPr>
                <w:sz w:val="17"/>
                <w:szCs w:val="17"/>
              </w:rPr>
            </w:pPr>
          </w:p>
        </w:tc>
        <w:tc>
          <w:tcPr>
            <w:tcW w:w="1418" w:type="dxa"/>
            <w:vAlign w:val="bottom"/>
          </w:tcPr>
          <w:p w:rsidR="007A5CB2" w:rsidRPr="00157447" w:rsidRDefault="007A5CB2" w:rsidP="003D304A">
            <w:pPr>
              <w:jc w:val="center"/>
              <w:rPr>
                <w:sz w:val="17"/>
                <w:szCs w:val="17"/>
              </w:rPr>
            </w:pPr>
            <w:r w:rsidRPr="00157447">
              <w:rPr>
                <w:sz w:val="17"/>
                <w:szCs w:val="17"/>
              </w:rPr>
              <w:t>15,932,821,230</w:t>
            </w:r>
          </w:p>
        </w:tc>
      </w:tr>
      <w:tr w:rsidR="007A5CB2" w:rsidRPr="00BD0ED8" w:rsidTr="00F4401E">
        <w:trPr>
          <w:trHeight w:val="293"/>
        </w:trPr>
        <w:tc>
          <w:tcPr>
            <w:tcW w:w="1560" w:type="dxa"/>
          </w:tcPr>
          <w:p w:rsidR="007A5CB2" w:rsidRPr="007A5CB2" w:rsidRDefault="007A5CB2" w:rsidP="00F4401E">
            <w:pPr>
              <w:jc w:val="center"/>
              <w:rPr>
                <w:b/>
                <w:bCs/>
                <w:sz w:val="17"/>
                <w:szCs w:val="17"/>
              </w:rPr>
            </w:pPr>
            <w:r w:rsidRPr="007A5CB2">
              <w:rPr>
                <w:b/>
                <w:bCs/>
                <w:sz w:val="17"/>
                <w:szCs w:val="17"/>
              </w:rPr>
              <w:t>Year</w:t>
            </w:r>
          </w:p>
        </w:tc>
        <w:tc>
          <w:tcPr>
            <w:tcW w:w="7655" w:type="dxa"/>
            <w:gridSpan w:val="7"/>
          </w:tcPr>
          <w:p w:rsidR="007A5CB2" w:rsidRPr="007A5CB2" w:rsidRDefault="007A5CB2" w:rsidP="00F4401E">
            <w:pPr>
              <w:jc w:val="center"/>
              <w:rPr>
                <w:b/>
                <w:bCs/>
                <w:sz w:val="17"/>
                <w:szCs w:val="17"/>
              </w:rPr>
            </w:pPr>
            <w:r w:rsidRPr="007A5CB2">
              <w:rPr>
                <w:b/>
                <w:bCs/>
                <w:sz w:val="17"/>
                <w:szCs w:val="17"/>
              </w:rPr>
              <w:t>200</w:t>
            </w:r>
            <w:r>
              <w:rPr>
                <w:b/>
                <w:bCs/>
                <w:sz w:val="17"/>
                <w:szCs w:val="17"/>
              </w:rPr>
              <w:t>5</w:t>
            </w:r>
          </w:p>
        </w:tc>
      </w:tr>
      <w:tr w:rsidR="007A5CB2" w:rsidRPr="00BD0ED8" w:rsidTr="00F4401E">
        <w:trPr>
          <w:trHeight w:val="293"/>
        </w:trPr>
        <w:tc>
          <w:tcPr>
            <w:tcW w:w="1560" w:type="dxa"/>
            <w:vMerge w:val="restart"/>
          </w:tcPr>
          <w:p w:rsidR="007A5CB2" w:rsidRPr="00157447" w:rsidRDefault="007A5CB2" w:rsidP="00F4401E">
            <w:pPr>
              <w:jc w:val="center"/>
              <w:rPr>
                <w:sz w:val="17"/>
                <w:szCs w:val="17"/>
              </w:rPr>
            </w:pPr>
            <w:r w:rsidRPr="00157447">
              <w:rPr>
                <w:sz w:val="17"/>
                <w:szCs w:val="17"/>
              </w:rPr>
              <w:t>Energy Source*</w:t>
            </w:r>
          </w:p>
          <w:p w:rsidR="007A5CB2" w:rsidRPr="00157447" w:rsidRDefault="007A5CB2" w:rsidP="00F4401E">
            <w:pPr>
              <w:jc w:val="center"/>
              <w:rPr>
                <w:sz w:val="17"/>
                <w:szCs w:val="17"/>
              </w:rPr>
            </w:pPr>
          </w:p>
        </w:tc>
        <w:tc>
          <w:tcPr>
            <w:tcW w:w="1134" w:type="dxa"/>
            <w:vMerge w:val="restart"/>
          </w:tcPr>
          <w:p w:rsidR="007A5CB2" w:rsidRPr="00157447" w:rsidRDefault="007A5CB2" w:rsidP="00F4401E">
            <w:pPr>
              <w:jc w:val="center"/>
              <w:rPr>
                <w:sz w:val="17"/>
                <w:szCs w:val="17"/>
              </w:rPr>
            </w:pPr>
            <w:r w:rsidRPr="00157447">
              <w:rPr>
                <w:sz w:val="17"/>
                <w:szCs w:val="17"/>
              </w:rPr>
              <w:t>Electricity* Generated (MWh)</w:t>
            </w:r>
          </w:p>
        </w:tc>
        <w:tc>
          <w:tcPr>
            <w:tcW w:w="1276" w:type="dxa"/>
            <w:vMerge w:val="restart"/>
          </w:tcPr>
          <w:p w:rsidR="007A5CB2" w:rsidRPr="00157447" w:rsidRDefault="007A5CB2" w:rsidP="00F4401E">
            <w:pPr>
              <w:jc w:val="center"/>
              <w:rPr>
                <w:sz w:val="17"/>
                <w:szCs w:val="17"/>
              </w:rPr>
            </w:pPr>
            <w:r w:rsidRPr="00157447">
              <w:rPr>
                <w:sz w:val="17"/>
                <w:szCs w:val="17"/>
              </w:rPr>
              <w:t>Fuel Input*</w:t>
            </w:r>
          </w:p>
          <w:p w:rsidR="007A5CB2" w:rsidRPr="00157447" w:rsidRDefault="007A5CB2" w:rsidP="00F4401E">
            <w:pPr>
              <w:jc w:val="center"/>
              <w:rPr>
                <w:sz w:val="17"/>
                <w:szCs w:val="17"/>
              </w:rPr>
            </w:pPr>
          </w:p>
        </w:tc>
        <w:tc>
          <w:tcPr>
            <w:tcW w:w="2870" w:type="dxa"/>
            <w:gridSpan w:val="3"/>
          </w:tcPr>
          <w:p w:rsidR="007A5CB2" w:rsidRPr="00157447" w:rsidRDefault="007A5CB2" w:rsidP="00F4401E">
            <w:pPr>
              <w:jc w:val="center"/>
              <w:rPr>
                <w:sz w:val="17"/>
                <w:szCs w:val="17"/>
              </w:rPr>
            </w:pPr>
            <w:r w:rsidRPr="00157447">
              <w:rPr>
                <w:sz w:val="17"/>
                <w:szCs w:val="17"/>
              </w:rPr>
              <w:t>Emission factor**</w:t>
            </w:r>
          </w:p>
        </w:tc>
        <w:tc>
          <w:tcPr>
            <w:tcW w:w="957" w:type="dxa"/>
            <w:vMerge w:val="restart"/>
          </w:tcPr>
          <w:p w:rsidR="007A5CB2" w:rsidRPr="00157447" w:rsidRDefault="007A5CB2" w:rsidP="00F4401E">
            <w:pPr>
              <w:jc w:val="center"/>
              <w:rPr>
                <w:sz w:val="17"/>
                <w:szCs w:val="17"/>
              </w:rPr>
            </w:pPr>
            <w:r w:rsidRPr="00157447">
              <w:rPr>
                <w:sz w:val="17"/>
                <w:szCs w:val="17"/>
              </w:rPr>
              <w:t>CO</w:t>
            </w:r>
            <w:r w:rsidRPr="00157447">
              <w:rPr>
                <w:sz w:val="17"/>
                <w:szCs w:val="17"/>
                <w:vertAlign w:val="subscript"/>
              </w:rPr>
              <w:t>2eq</w:t>
            </w:r>
            <w:r w:rsidRPr="00157447">
              <w:rPr>
                <w:sz w:val="17"/>
                <w:szCs w:val="17"/>
              </w:rPr>
              <w:t>/</w:t>
            </w:r>
          </w:p>
          <w:p w:rsidR="007A5CB2" w:rsidRPr="00157447" w:rsidRDefault="007A5CB2" w:rsidP="00F4401E">
            <w:pPr>
              <w:jc w:val="center"/>
              <w:rPr>
                <w:sz w:val="17"/>
                <w:szCs w:val="17"/>
              </w:rPr>
            </w:pPr>
            <w:r w:rsidRPr="00157447">
              <w:rPr>
                <w:sz w:val="17"/>
                <w:szCs w:val="17"/>
              </w:rPr>
              <w:t>quaintly fuel</w:t>
            </w:r>
          </w:p>
        </w:tc>
        <w:tc>
          <w:tcPr>
            <w:tcW w:w="1418" w:type="dxa"/>
            <w:vMerge w:val="restart"/>
          </w:tcPr>
          <w:p w:rsidR="007A5CB2" w:rsidRPr="00157447" w:rsidRDefault="007A5CB2" w:rsidP="00F4401E">
            <w:pPr>
              <w:jc w:val="center"/>
              <w:rPr>
                <w:sz w:val="17"/>
                <w:szCs w:val="17"/>
              </w:rPr>
            </w:pPr>
            <w:r w:rsidRPr="00157447">
              <w:rPr>
                <w:sz w:val="17"/>
                <w:szCs w:val="17"/>
              </w:rPr>
              <w:t>Total GHG emission in</w:t>
            </w:r>
          </w:p>
          <w:p w:rsidR="007A5CB2" w:rsidRPr="00157447" w:rsidRDefault="007A5CB2" w:rsidP="00F4401E">
            <w:pPr>
              <w:jc w:val="center"/>
              <w:rPr>
                <w:sz w:val="17"/>
                <w:szCs w:val="17"/>
              </w:rPr>
            </w:pPr>
            <w:r w:rsidRPr="00157447">
              <w:rPr>
                <w:sz w:val="17"/>
                <w:szCs w:val="17"/>
              </w:rPr>
              <w:t>kg CO</w:t>
            </w:r>
            <w:r w:rsidRPr="00157447">
              <w:rPr>
                <w:sz w:val="17"/>
                <w:szCs w:val="17"/>
                <w:vertAlign w:val="subscript"/>
              </w:rPr>
              <w:t>2eq</w:t>
            </w:r>
          </w:p>
        </w:tc>
      </w:tr>
      <w:tr w:rsidR="007A5CB2" w:rsidRPr="00BD0ED8" w:rsidTr="00F4401E">
        <w:trPr>
          <w:trHeight w:val="292"/>
        </w:trPr>
        <w:tc>
          <w:tcPr>
            <w:tcW w:w="1560" w:type="dxa"/>
            <w:vMerge/>
          </w:tcPr>
          <w:p w:rsidR="007A5CB2" w:rsidRPr="00157447" w:rsidRDefault="007A5CB2" w:rsidP="00F4401E">
            <w:pPr>
              <w:jc w:val="center"/>
              <w:rPr>
                <w:sz w:val="17"/>
                <w:szCs w:val="17"/>
              </w:rPr>
            </w:pPr>
          </w:p>
        </w:tc>
        <w:tc>
          <w:tcPr>
            <w:tcW w:w="1134" w:type="dxa"/>
            <w:vMerge/>
          </w:tcPr>
          <w:p w:rsidR="007A5CB2" w:rsidRPr="00157447" w:rsidRDefault="007A5CB2" w:rsidP="00F4401E">
            <w:pPr>
              <w:jc w:val="center"/>
              <w:rPr>
                <w:sz w:val="17"/>
                <w:szCs w:val="17"/>
              </w:rPr>
            </w:pPr>
          </w:p>
        </w:tc>
        <w:tc>
          <w:tcPr>
            <w:tcW w:w="1276" w:type="dxa"/>
            <w:vMerge/>
          </w:tcPr>
          <w:p w:rsidR="007A5CB2" w:rsidRPr="00157447" w:rsidRDefault="007A5CB2" w:rsidP="00F4401E">
            <w:pPr>
              <w:jc w:val="center"/>
              <w:rPr>
                <w:sz w:val="17"/>
                <w:szCs w:val="17"/>
              </w:rPr>
            </w:pPr>
          </w:p>
        </w:tc>
        <w:tc>
          <w:tcPr>
            <w:tcW w:w="956" w:type="dxa"/>
          </w:tcPr>
          <w:p w:rsidR="007A5CB2" w:rsidRPr="00157447" w:rsidRDefault="007A5CB2" w:rsidP="00F4401E">
            <w:pPr>
              <w:jc w:val="center"/>
              <w:rPr>
                <w:sz w:val="17"/>
                <w:szCs w:val="17"/>
              </w:rPr>
            </w:pPr>
            <w:r w:rsidRPr="00157447">
              <w:rPr>
                <w:sz w:val="17"/>
                <w:szCs w:val="17"/>
              </w:rPr>
              <w:t>CO</w:t>
            </w:r>
            <w:r w:rsidRPr="00157447">
              <w:rPr>
                <w:sz w:val="17"/>
                <w:szCs w:val="17"/>
                <w:vertAlign w:val="subscript"/>
              </w:rPr>
              <w:t>2</w:t>
            </w:r>
          </w:p>
        </w:tc>
        <w:tc>
          <w:tcPr>
            <w:tcW w:w="957" w:type="dxa"/>
          </w:tcPr>
          <w:p w:rsidR="007A5CB2" w:rsidRPr="00157447" w:rsidRDefault="007A5CB2" w:rsidP="00F4401E">
            <w:pPr>
              <w:jc w:val="center"/>
              <w:rPr>
                <w:sz w:val="17"/>
                <w:szCs w:val="17"/>
              </w:rPr>
            </w:pPr>
            <w:r w:rsidRPr="00157447">
              <w:rPr>
                <w:sz w:val="17"/>
                <w:szCs w:val="17"/>
              </w:rPr>
              <w:t>CH</w:t>
            </w:r>
            <w:r w:rsidRPr="00157447">
              <w:rPr>
                <w:sz w:val="17"/>
                <w:szCs w:val="17"/>
                <w:vertAlign w:val="subscript"/>
              </w:rPr>
              <w:t>4</w:t>
            </w:r>
          </w:p>
        </w:tc>
        <w:tc>
          <w:tcPr>
            <w:tcW w:w="957" w:type="dxa"/>
          </w:tcPr>
          <w:p w:rsidR="007A5CB2" w:rsidRPr="00157447" w:rsidRDefault="007A5CB2" w:rsidP="00F4401E">
            <w:pPr>
              <w:jc w:val="center"/>
              <w:rPr>
                <w:sz w:val="17"/>
                <w:szCs w:val="17"/>
              </w:rPr>
            </w:pPr>
            <w:r w:rsidRPr="00157447">
              <w:rPr>
                <w:sz w:val="17"/>
                <w:szCs w:val="17"/>
              </w:rPr>
              <w:t>N</w:t>
            </w:r>
            <w:r w:rsidRPr="00157447">
              <w:rPr>
                <w:sz w:val="17"/>
                <w:szCs w:val="17"/>
                <w:vertAlign w:val="subscript"/>
              </w:rPr>
              <w:t>2</w:t>
            </w:r>
            <w:r w:rsidRPr="00157447">
              <w:rPr>
                <w:sz w:val="17"/>
                <w:szCs w:val="17"/>
              </w:rPr>
              <w:t>O</w:t>
            </w:r>
          </w:p>
        </w:tc>
        <w:tc>
          <w:tcPr>
            <w:tcW w:w="957" w:type="dxa"/>
            <w:vMerge/>
          </w:tcPr>
          <w:p w:rsidR="007A5CB2" w:rsidRPr="00157447" w:rsidRDefault="007A5CB2" w:rsidP="00F4401E">
            <w:pPr>
              <w:jc w:val="center"/>
              <w:rPr>
                <w:sz w:val="17"/>
                <w:szCs w:val="17"/>
              </w:rPr>
            </w:pPr>
          </w:p>
        </w:tc>
        <w:tc>
          <w:tcPr>
            <w:tcW w:w="1418" w:type="dxa"/>
            <w:vMerge/>
          </w:tcPr>
          <w:p w:rsidR="007A5CB2" w:rsidRPr="00157447" w:rsidRDefault="007A5CB2" w:rsidP="00F4401E">
            <w:pPr>
              <w:jc w:val="center"/>
              <w:rPr>
                <w:sz w:val="17"/>
                <w:szCs w:val="17"/>
              </w:rPr>
            </w:pPr>
          </w:p>
        </w:tc>
      </w:tr>
      <w:tr w:rsidR="007A5CB2" w:rsidRPr="00BD0ED8" w:rsidTr="00F4401E">
        <w:tc>
          <w:tcPr>
            <w:tcW w:w="1560" w:type="dxa"/>
          </w:tcPr>
          <w:p w:rsidR="007A5CB2" w:rsidRPr="00157447" w:rsidRDefault="007A5CB2" w:rsidP="00F4401E">
            <w:pPr>
              <w:rPr>
                <w:sz w:val="17"/>
                <w:szCs w:val="17"/>
              </w:rPr>
            </w:pPr>
            <w:r w:rsidRPr="00157447">
              <w:rPr>
                <w:sz w:val="17"/>
                <w:szCs w:val="17"/>
              </w:rPr>
              <w:t>Lignite</w:t>
            </w:r>
          </w:p>
        </w:tc>
        <w:tc>
          <w:tcPr>
            <w:tcW w:w="1134" w:type="dxa"/>
          </w:tcPr>
          <w:p w:rsidR="007A5CB2" w:rsidRPr="00157447" w:rsidRDefault="007A5CB2" w:rsidP="00F4401E">
            <w:pPr>
              <w:jc w:val="center"/>
              <w:rPr>
                <w:sz w:val="17"/>
                <w:szCs w:val="17"/>
              </w:rPr>
            </w:pPr>
            <w:r w:rsidRPr="00157447">
              <w:rPr>
                <w:sz w:val="17"/>
                <w:szCs w:val="17"/>
              </w:rPr>
              <w:t>12,170,798</w:t>
            </w:r>
          </w:p>
        </w:tc>
        <w:tc>
          <w:tcPr>
            <w:tcW w:w="1276" w:type="dxa"/>
          </w:tcPr>
          <w:p w:rsidR="007A5CB2" w:rsidRPr="00157447" w:rsidRDefault="007A5CB2" w:rsidP="00F4401E">
            <w:pPr>
              <w:jc w:val="center"/>
              <w:rPr>
                <w:sz w:val="17"/>
                <w:szCs w:val="17"/>
              </w:rPr>
            </w:pPr>
            <w:r w:rsidRPr="00157447">
              <w:rPr>
                <w:sz w:val="17"/>
                <w:szCs w:val="17"/>
              </w:rPr>
              <w:t>9,340,616Mg</w:t>
            </w:r>
          </w:p>
        </w:tc>
        <w:tc>
          <w:tcPr>
            <w:tcW w:w="956" w:type="dxa"/>
            <w:vAlign w:val="bottom"/>
          </w:tcPr>
          <w:p w:rsidR="007A5CB2" w:rsidRPr="00157447" w:rsidRDefault="007A5CB2" w:rsidP="00F4401E">
            <w:pPr>
              <w:jc w:val="center"/>
              <w:rPr>
                <w:sz w:val="17"/>
                <w:szCs w:val="17"/>
              </w:rPr>
            </w:pPr>
            <w:r w:rsidRPr="00157447">
              <w:rPr>
                <w:sz w:val="17"/>
                <w:szCs w:val="17"/>
              </w:rPr>
              <w:t>1</w:t>
            </w:r>
            <w:r>
              <w:rPr>
                <w:sz w:val="17"/>
                <w:szCs w:val="17"/>
              </w:rPr>
              <w:t>,</w:t>
            </w:r>
            <w:r w:rsidRPr="00157447">
              <w:rPr>
                <w:sz w:val="17"/>
                <w:szCs w:val="17"/>
              </w:rPr>
              <w:t>427g/kg</w:t>
            </w:r>
          </w:p>
        </w:tc>
        <w:tc>
          <w:tcPr>
            <w:tcW w:w="957" w:type="dxa"/>
            <w:vAlign w:val="bottom"/>
          </w:tcPr>
          <w:p w:rsidR="007A5CB2" w:rsidRPr="00157447" w:rsidRDefault="007A5CB2" w:rsidP="00F4401E">
            <w:pPr>
              <w:jc w:val="center"/>
              <w:rPr>
                <w:sz w:val="17"/>
                <w:szCs w:val="17"/>
              </w:rPr>
            </w:pPr>
            <w:r w:rsidRPr="00157447">
              <w:rPr>
                <w:sz w:val="17"/>
                <w:szCs w:val="17"/>
              </w:rPr>
              <w:t>0.022g/kg</w:t>
            </w:r>
          </w:p>
        </w:tc>
        <w:tc>
          <w:tcPr>
            <w:tcW w:w="957" w:type="dxa"/>
            <w:vAlign w:val="bottom"/>
          </w:tcPr>
          <w:p w:rsidR="007A5CB2" w:rsidRPr="00157447" w:rsidRDefault="007A5CB2" w:rsidP="00F4401E">
            <w:pPr>
              <w:jc w:val="center"/>
              <w:rPr>
                <w:sz w:val="17"/>
                <w:szCs w:val="17"/>
              </w:rPr>
            </w:pPr>
            <w:r w:rsidRPr="00157447">
              <w:rPr>
                <w:sz w:val="17"/>
                <w:szCs w:val="17"/>
              </w:rPr>
              <w:t>0.032g/kg</w:t>
            </w:r>
          </w:p>
        </w:tc>
        <w:tc>
          <w:tcPr>
            <w:tcW w:w="957" w:type="dxa"/>
            <w:vAlign w:val="bottom"/>
          </w:tcPr>
          <w:p w:rsidR="007A5CB2" w:rsidRPr="00157447" w:rsidRDefault="007A5CB2" w:rsidP="00F4401E">
            <w:pPr>
              <w:jc w:val="center"/>
              <w:rPr>
                <w:sz w:val="17"/>
                <w:szCs w:val="17"/>
              </w:rPr>
            </w:pPr>
            <w:r w:rsidRPr="00157447">
              <w:rPr>
                <w:sz w:val="17"/>
                <w:szCs w:val="17"/>
              </w:rPr>
              <w:t>1,437g/kg</w:t>
            </w:r>
          </w:p>
        </w:tc>
        <w:tc>
          <w:tcPr>
            <w:tcW w:w="1418" w:type="dxa"/>
            <w:vAlign w:val="bottom"/>
          </w:tcPr>
          <w:p w:rsidR="007A5CB2" w:rsidRPr="00157447" w:rsidRDefault="007A5CB2" w:rsidP="00F4401E">
            <w:pPr>
              <w:jc w:val="center"/>
              <w:rPr>
                <w:sz w:val="17"/>
                <w:szCs w:val="17"/>
              </w:rPr>
            </w:pPr>
            <w:r w:rsidRPr="00157447">
              <w:rPr>
                <w:sz w:val="17"/>
                <w:szCs w:val="17"/>
              </w:rPr>
              <w:t>13,423,268,485</w:t>
            </w:r>
          </w:p>
        </w:tc>
      </w:tr>
      <w:tr w:rsidR="007A5CB2" w:rsidRPr="00BD0ED8" w:rsidTr="00F4401E">
        <w:tc>
          <w:tcPr>
            <w:tcW w:w="1560" w:type="dxa"/>
          </w:tcPr>
          <w:p w:rsidR="007A5CB2" w:rsidRPr="00157447" w:rsidRDefault="007A5CB2" w:rsidP="00F4401E">
            <w:pPr>
              <w:rPr>
                <w:sz w:val="17"/>
                <w:szCs w:val="17"/>
              </w:rPr>
            </w:pPr>
            <w:r w:rsidRPr="00157447">
              <w:rPr>
                <w:sz w:val="17"/>
                <w:szCs w:val="17"/>
              </w:rPr>
              <w:t>Heavy fuel oil</w:t>
            </w:r>
          </w:p>
        </w:tc>
        <w:tc>
          <w:tcPr>
            <w:tcW w:w="1134" w:type="dxa"/>
          </w:tcPr>
          <w:p w:rsidR="007A5CB2" w:rsidRPr="00157447" w:rsidRDefault="007A5CB2" w:rsidP="00F4401E">
            <w:pPr>
              <w:jc w:val="center"/>
              <w:rPr>
                <w:sz w:val="17"/>
                <w:szCs w:val="17"/>
              </w:rPr>
            </w:pPr>
            <w:r w:rsidRPr="00157447">
              <w:rPr>
                <w:sz w:val="17"/>
                <w:szCs w:val="17"/>
              </w:rPr>
              <w:t>11,488</w:t>
            </w:r>
          </w:p>
        </w:tc>
        <w:tc>
          <w:tcPr>
            <w:tcW w:w="1276" w:type="dxa"/>
          </w:tcPr>
          <w:p w:rsidR="007A5CB2" w:rsidRPr="00157447" w:rsidRDefault="007A5CB2" w:rsidP="00F4401E">
            <w:pPr>
              <w:jc w:val="center"/>
              <w:rPr>
                <w:sz w:val="17"/>
                <w:szCs w:val="17"/>
              </w:rPr>
            </w:pPr>
            <w:r w:rsidRPr="00157447">
              <w:rPr>
                <w:sz w:val="17"/>
                <w:szCs w:val="17"/>
              </w:rPr>
              <w:t>3,238kL</w:t>
            </w:r>
          </w:p>
        </w:tc>
        <w:tc>
          <w:tcPr>
            <w:tcW w:w="956" w:type="dxa"/>
            <w:vAlign w:val="bottom"/>
          </w:tcPr>
          <w:p w:rsidR="007A5CB2" w:rsidRPr="00157447" w:rsidRDefault="007A5CB2" w:rsidP="00F4401E">
            <w:pPr>
              <w:jc w:val="center"/>
              <w:rPr>
                <w:sz w:val="17"/>
                <w:szCs w:val="17"/>
              </w:rPr>
            </w:pPr>
            <w:r w:rsidRPr="00157447">
              <w:rPr>
                <w:sz w:val="17"/>
                <w:szCs w:val="17"/>
              </w:rPr>
              <w:t>3</w:t>
            </w:r>
            <w:r>
              <w:rPr>
                <w:sz w:val="17"/>
                <w:szCs w:val="17"/>
              </w:rPr>
              <w:t>,</w:t>
            </w:r>
            <w:r w:rsidRPr="00157447">
              <w:rPr>
                <w:sz w:val="17"/>
                <w:szCs w:val="17"/>
              </w:rPr>
              <w:t>080g/L</w:t>
            </w:r>
          </w:p>
        </w:tc>
        <w:tc>
          <w:tcPr>
            <w:tcW w:w="957" w:type="dxa"/>
            <w:vAlign w:val="bottom"/>
          </w:tcPr>
          <w:p w:rsidR="007A5CB2" w:rsidRPr="00157447" w:rsidRDefault="007A5CB2" w:rsidP="00F4401E">
            <w:pPr>
              <w:jc w:val="center"/>
              <w:rPr>
                <w:sz w:val="17"/>
                <w:szCs w:val="17"/>
              </w:rPr>
            </w:pPr>
            <w:r w:rsidRPr="00157447">
              <w:rPr>
                <w:sz w:val="17"/>
                <w:szCs w:val="17"/>
              </w:rPr>
              <w:t>0.034g/L</w:t>
            </w:r>
          </w:p>
        </w:tc>
        <w:tc>
          <w:tcPr>
            <w:tcW w:w="957" w:type="dxa"/>
            <w:vAlign w:val="bottom"/>
          </w:tcPr>
          <w:p w:rsidR="007A5CB2" w:rsidRPr="00157447" w:rsidRDefault="007A5CB2" w:rsidP="00F4401E">
            <w:pPr>
              <w:jc w:val="center"/>
              <w:rPr>
                <w:sz w:val="17"/>
                <w:szCs w:val="17"/>
              </w:rPr>
            </w:pPr>
            <w:r w:rsidRPr="00157447">
              <w:rPr>
                <w:sz w:val="17"/>
                <w:szCs w:val="17"/>
              </w:rPr>
              <w:t>0.064g/L</w:t>
            </w:r>
          </w:p>
        </w:tc>
        <w:tc>
          <w:tcPr>
            <w:tcW w:w="957" w:type="dxa"/>
            <w:vAlign w:val="bottom"/>
          </w:tcPr>
          <w:p w:rsidR="007A5CB2" w:rsidRPr="00157447" w:rsidRDefault="007A5CB2" w:rsidP="00F4401E">
            <w:pPr>
              <w:jc w:val="center"/>
              <w:rPr>
                <w:sz w:val="17"/>
                <w:szCs w:val="17"/>
              </w:rPr>
            </w:pPr>
            <w:r w:rsidRPr="00157447">
              <w:rPr>
                <w:sz w:val="17"/>
                <w:szCs w:val="17"/>
              </w:rPr>
              <w:t>3,100g/L</w:t>
            </w:r>
          </w:p>
        </w:tc>
        <w:tc>
          <w:tcPr>
            <w:tcW w:w="1418" w:type="dxa"/>
            <w:vAlign w:val="bottom"/>
          </w:tcPr>
          <w:p w:rsidR="007A5CB2" w:rsidRPr="00157447" w:rsidRDefault="007A5CB2" w:rsidP="00F4401E">
            <w:pPr>
              <w:jc w:val="center"/>
              <w:rPr>
                <w:sz w:val="17"/>
                <w:szCs w:val="17"/>
              </w:rPr>
            </w:pPr>
            <w:r w:rsidRPr="00157447">
              <w:rPr>
                <w:sz w:val="17"/>
                <w:szCs w:val="17"/>
              </w:rPr>
              <w:t>10,037,547</w:t>
            </w:r>
          </w:p>
        </w:tc>
      </w:tr>
      <w:tr w:rsidR="007A5CB2" w:rsidRPr="00BD0ED8" w:rsidTr="00F4401E">
        <w:tc>
          <w:tcPr>
            <w:tcW w:w="1560" w:type="dxa"/>
          </w:tcPr>
          <w:p w:rsidR="007A5CB2" w:rsidRPr="00157447" w:rsidRDefault="007A5CB2" w:rsidP="00F4401E">
            <w:pPr>
              <w:rPr>
                <w:sz w:val="17"/>
                <w:szCs w:val="17"/>
              </w:rPr>
            </w:pPr>
            <w:r w:rsidRPr="00157447">
              <w:rPr>
                <w:sz w:val="17"/>
                <w:szCs w:val="17"/>
              </w:rPr>
              <w:t>Diesel</w:t>
            </w:r>
          </w:p>
        </w:tc>
        <w:tc>
          <w:tcPr>
            <w:tcW w:w="1134" w:type="dxa"/>
          </w:tcPr>
          <w:p w:rsidR="007A5CB2" w:rsidRPr="00157447" w:rsidRDefault="007A5CB2" w:rsidP="00F4401E">
            <w:pPr>
              <w:jc w:val="center"/>
              <w:rPr>
                <w:sz w:val="17"/>
                <w:szCs w:val="17"/>
              </w:rPr>
            </w:pPr>
            <w:r w:rsidRPr="00157447">
              <w:rPr>
                <w:sz w:val="17"/>
                <w:szCs w:val="17"/>
              </w:rPr>
              <w:t>538</w:t>
            </w:r>
          </w:p>
        </w:tc>
        <w:tc>
          <w:tcPr>
            <w:tcW w:w="1276" w:type="dxa"/>
          </w:tcPr>
          <w:p w:rsidR="007A5CB2" w:rsidRPr="00157447" w:rsidRDefault="007A5CB2" w:rsidP="00F4401E">
            <w:pPr>
              <w:jc w:val="center"/>
              <w:rPr>
                <w:sz w:val="17"/>
                <w:szCs w:val="17"/>
              </w:rPr>
            </w:pPr>
            <w:r w:rsidRPr="00157447">
              <w:rPr>
                <w:sz w:val="17"/>
                <w:szCs w:val="17"/>
              </w:rPr>
              <w:t>118kL</w:t>
            </w:r>
          </w:p>
        </w:tc>
        <w:tc>
          <w:tcPr>
            <w:tcW w:w="956" w:type="dxa"/>
            <w:vAlign w:val="bottom"/>
          </w:tcPr>
          <w:p w:rsidR="007A5CB2" w:rsidRPr="00157447" w:rsidRDefault="007A5CB2" w:rsidP="00F4401E">
            <w:pPr>
              <w:jc w:val="center"/>
              <w:rPr>
                <w:sz w:val="17"/>
                <w:szCs w:val="17"/>
              </w:rPr>
            </w:pPr>
            <w:r w:rsidRPr="00157447">
              <w:rPr>
                <w:sz w:val="17"/>
                <w:szCs w:val="17"/>
              </w:rPr>
              <w:t>2</w:t>
            </w:r>
            <w:r>
              <w:rPr>
                <w:sz w:val="17"/>
                <w:szCs w:val="17"/>
              </w:rPr>
              <w:t>,</w:t>
            </w:r>
            <w:r w:rsidRPr="00157447">
              <w:rPr>
                <w:sz w:val="17"/>
                <w:szCs w:val="17"/>
              </w:rPr>
              <w:t>730g/L</w:t>
            </w:r>
          </w:p>
        </w:tc>
        <w:tc>
          <w:tcPr>
            <w:tcW w:w="957" w:type="dxa"/>
            <w:vAlign w:val="bottom"/>
          </w:tcPr>
          <w:p w:rsidR="007A5CB2" w:rsidRPr="00157447" w:rsidRDefault="007A5CB2" w:rsidP="00F4401E">
            <w:pPr>
              <w:jc w:val="center"/>
              <w:rPr>
                <w:sz w:val="17"/>
                <w:szCs w:val="17"/>
              </w:rPr>
            </w:pPr>
            <w:r w:rsidRPr="00157447">
              <w:rPr>
                <w:sz w:val="17"/>
                <w:szCs w:val="17"/>
              </w:rPr>
              <w:t>0.133g/L</w:t>
            </w:r>
          </w:p>
        </w:tc>
        <w:tc>
          <w:tcPr>
            <w:tcW w:w="957" w:type="dxa"/>
            <w:vAlign w:val="bottom"/>
          </w:tcPr>
          <w:p w:rsidR="007A5CB2" w:rsidRPr="00157447" w:rsidRDefault="007A5CB2" w:rsidP="00F4401E">
            <w:pPr>
              <w:jc w:val="center"/>
              <w:rPr>
                <w:sz w:val="17"/>
                <w:szCs w:val="17"/>
              </w:rPr>
            </w:pPr>
            <w:r w:rsidRPr="00157447">
              <w:rPr>
                <w:sz w:val="17"/>
                <w:szCs w:val="17"/>
              </w:rPr>
              <w:t>0.4g/L</w:t>
            </w:r>
          </w:p>
        </w:tc>
        <w:tc>
          <w:tcPr>
            <w:tcW w:w="957" w:type="dxa"/>
            <w:vAlign w:val="bottom"/>
          </w:tcPr>
          <w:p w:rsidR="007A5CB2" w:rsidRPr="00157447" w:rsidRDefault="007A5CB2" w:rsidP="00F4401E">
            <w:pPr>
              <w:jc w:val="center"/>
              <w:rPr>
                <w:sz w:val="17"/>
                <w:szCs w:val="17"/>
              </w:rPr>
            </w:pPr>
            <w:r w:rsidRPr="00157447">
              <w:rPr>
                <w:sz w:val="17"/>
                <w:szCs w:val="17"/>
              </w:rPr>
              <w:t>2,853g/L</w:t>
            </w:r>
          </w:p>
        </w:tc>
        <w:tc>
          <w:tcPr>
            <w:tcW w:w="1418" w:type="dxa"/>
            <w:vAlign w:val="bottom"/>
          </w:tcPr>
          <w:p w:rsidR="007A5CB2" w:rsidRPr="00157447" w:rsidRDefault="007A5CB2" w:rsidP="00F4401E">
            <w:pPr>
              <w:jc w:val="center"/>
              <w:rPr>
                <w:sz w:val="17"/>
                <w:szCs w:val="17"/>
              </w:rPr>
            </w:pPr>
            <w:r w:rsidRPr="00157447">
              <w:rPr>
                <w:sz w:val="17"/>
                <w:szCs w:val="17"/>
              </w:rPr>
              <w:t>336,598</w:t>
            </w:r>
          </w:p>
        </w:tc>
      </w:tr>
      <w:tr w:rsidR="007A5CB2" w:rsidRPr="00BD0ED8" w:rsidTr="00F4401E">
        <w:tc>
          <w:tcPr>
            <w:tcW w:w="1560" w:type="dxa"/>
          </w:tcPr>
          <w:p w:rsidR="007A5CB2" w:rsidRPr="00157447" w:rsidRDefault="007A5CB2" w:rsidP="00F4401E">
            <w:pPr>
              <w:rPr>
                <w:sz w:val="17"/>
                <w:szCs w:val="17"/>
              </w:rPr>
            </w:pPr>
            <w:r w:rsidRPr="00157447">
              <w:rPr>
                <w:sz w:val="17"/>
                <w:szCs w:val="17"/>
              </w:rPr>
              <w:t>Natural gas</w:t>
            </w:r>
          </w:p>
        </w:tc>
        <w:tc>
          <w:tcPr>
            <w:tcW w:w="1134" w:type="dxa"/>
          </w:tcPr>
          <w:p w:rsidR="007A5CB2" w:rsidRPr="00157447" w:rsidRDefault="007A5CB2" w:rsidP="00F4401E">
            <w:pPr>
              <w:jc w:val="center"/>
              <w:rPr>
                <w:sz w:val="17"/>
                <w:szCs w:val="17"/>
              </w:rPr>
            </w:pPr>
            <w:r w:rsidRPr="00157447">
              <w:rPr>
                <w:sz w:val="17"/>
                <w:szCs w:val="17"/>
              </w:rPr>
              <w:t>2,612,793</w:t>
            </w:r>
          </w:p>
        </w:tc>
        <w:tc>
          <w:tcPr>
            <w:tcW w:w="1276" w:type="dxa"/>
          </w:tcPr>
          <w:p w:rsidR="007A5CB2" w:rsidRPr="00157447" w:rsidRDefault="007A5CB2" w:rsidP="00F4401E">
            <w:pPr>
              <w:jc w:val="center"/>
              <w:rPr>
                <w:sz w:val="17"/>
                <w:szCs w:val="17"/>
              </w:rPr>
            </w:pPr>
            <w:r w:rsidRPr="00157447">
              <w:rPr>
                <w:sz w:val="17"/>
                <w:szCs w:val="17"/>
              </w:rPr>
              <w:t>765,158k.m</w:t>
            </w:r>
            <w:r w:rsidRPr="00157447">
              <w:rPr>
                <w:sz w:val="17"/>
                <w:szCs w:val="17"/>
                <w:vertAlign w:val="superscript"/>
              </w:rPr>
              <w:t>3</w:t>
            </w:r>
          </w:p>
        </w:tc>
        <w:tc>
          <w:tcPr>
            <w:tcW w:w="956" w:type="dxa"/>
            <w:vAlign w:val="bottom"/>
          </w:tcPr>
          <w:p w:rsidR="007A5CB2" w:rsidRPr="00157447" w:rsidRDefault="007A5CB2" w:rsidP="00F4401E">
            <w:pPr>
              <w:jc w:val="center"/>
              <w:rPr>
                <w:sz w:val="17"/>
                <w:szCs w:val="17"/>
              </w:rPr>
            </w:pPr>
            <w:r w:rsidRPr="00157447">
              <w:rPr>
                <w:sz w:val="17"/>
                <w:szCs w:val="17"/>
              </w:rPr>
              <w:t>1</w:t>
            </w:r>
            <w:r>
              <w:rPr>
                <w:sz w:val="17"/>
                <w:szCs w:val="17"/>
              </w:rPr>
              <w:t>,</w:t>
            </w:r>
            <w:r w:rsidRPr="00157447">
              <w:rPr>
                <w:sz w:val="17"/>
                <w:szCs w:val="17"/>
              </w:rPr>
              <w:t>891g/m3</w:t>
            </w:r>
          </w:p>
        </w:tc>
        <w:tc>
          <w:tcPr>
            <w:tcW w:w="957" w:type="dxa"/>
            <w:vAlign w:val="bottom"/>
          </w:tcPr>
          <w:p w:rsidR="007A5CB2" w:rsidRPr="00157447" w:rsidRDefault="007A5CB2" w:rsidP="00F4401E">
            <w:pPr>
              <w:jc w:val="center"/>
              <w:rPr>
                <w:sz w:val="17"/>
                <w:szCs w:val="17"/>
              </w:rPr>
            </w:pPr>
            <w:r w:rsidRPr="00157447">
              <w:rPr>
                <w:sz w:val="17"/>
                <w:szCs w:val="17"/>
              </w:rPr>
              <w:t>0.49g/m3</w:t>
            </w:r>
          </w:p>
        </w:tc>
        <w:tc>
          <w:tcPr>
            <w:tcW w:w="957" w:type="dxa"/>
            <w:vAlign w:val="bottom"/>
          </w:tcPr>
          <w:p w:rsidR="007A5CB2" w:rsidRPr="00157447" w:rsidRDefault="007A5CB2" w:rsidP="00F4401E">
            <w:pPr>
              <w:jc w:val="center"/>
              <w:rPr>
                <w:sz w:val="17"/>
                <w:szCs w:val="17"/>
              </w:rPr>
            </w:pPr>
            <w:r w:rsidRPr="00157447">
              <w:rPr>
                <w:sz w:val="17"/>
                <w:szCs w:val="17"/>
              </w:rPr>
              <w:t>0.049g/m3</w:t>
            </w:r>
          </w:p>
        </w:tc>
        <w:tc>
          <w:tcPr>
            <w:tcW w:w="957" w:type="dxa"/>
            <w:vAlign w:val="bottom"/>
          </w:tcPr>
          <w:p w:rsidR="007A5CB2" w:rsidRPr="00157447" w:rsidRDefault="007A5CB2" w:rsidP="00F4401E">
            <w:pPr>
              <w:jc w:val="center"/>
              <w:rPr>
                <w:sz w:val="17"/>
                <w:szCs w:val="17"/>
              </w:rPr>
            </w:pPr>
            <w:r w:rsidRPr="00157447">
              <w:rPr>
                <w:sz w:val="17"/>
                <w:szCs w:val="17"/>
              </w:rPr>
              <w:t>1,918g/m3</w:t>
            </w:r>
          </w:p>
        </w:tc>
        <w:tc>
          <w:tcPr>
            <w:tcW w:w="1418" w:type="dxa"/>
            <w:vAlign w:val="bottom"/>
          </w:tcPr>
          <w:p w:rsidR="007A5CB2" w:rsidRPr="00157447" w:rsidRDefault="007A5CB2" w:rsidP="00F4401E">
            <w:pPr>
              <w:jc w:val="center"/>
              <w:rPr>
                <w:sz w:val="17"/>
                <w:szCs w:val="17"/>
              </w:rPr>
            </w:pPr>
            <w:r w:rsidRPr="00157447">
              <w:rPr>
                <w:sz w:val="17"/>
                <w:szCs w:val="17"/>
              </w:rPr>
              <w:t>1,467,459,801</w:t>
            </w:r>
          </w:p>
        </w:tc>
      </w:tr>
      <w:tr w:rsidR="007A5CB2" w:rsidRPr="00BD0ED8" w:rsidTr="00F4401E">
        <w:tc>
          <w:tcPr>
            <w:tcW w:w="1560" w:type="dxa"/>
          </w:tcPr>
          <w:p w:rsidR="007A5CB2" w:rsidRPr="00157447" w:rsidRDefault="007A5CB2" w:rsidP="00F4401E">
            <w:pPr>
              <w:rPr>
                <w:sz w:val="17"/>
                <w:szCs w:val="17"/>
              </w:rPr>
            </w:pPr>
            <w:r w:rsidRPr="00157447">
              <w:rPr>
                <w:sz w:val="17"/>
                <w:szCs w:val="17"/>
              </w:rPr>
              <w:t>Hydro</w:t>
            </w:r>
          </w:p>
        </w:tc>
        <w:tc>
          <w:tcPr>
            <w:tcW w:w="1134" w:type="dxa"/>
          </w:tcPr>
          <w:p w:rsidR="007A5CB2" w:rsidRPr="00157447" w:rsidRDefault="007A5CB2" w:rsidP="00F4401E">
            <w:pPr>
              <w:jc w:val="center"/>
              <w:rPr>
                <w:sz w:val="17"/>
                <w:szCs w:val="17"/>
              </w:rPr>
            </w:pPr>
            <w:r w:rsidRPr="00157447">
              <w:rPr>
                <w:sz w:val="17"/>
                <w:szCs w:val="17"/>
              </w:rPr>
              <w:t>4,572,910</w:t>
            </w:r>
          </w:p>
        </w:tc>
        <w:tc>
          <w:tcPr>
            <w:tcW w:w="1276" w:type="dxa"/>
          </w:tcPr>
          <w:p w:rsidR="007A5CB2" w:rsidRPr="00157447" w:rsidRDefault="007A5CB2" w:rsidP="00F4401E">
            <w:pPr>
              <w:jc w:val="center"/>
              <w:rPr>
                <w:sz w:val="17"/>
                <w:szCs w:val="17"/>
              </w:rPr>
            </w:pPr>
            <w:r w:rsidRPr="00157447">
              <w:rPr>
                <w:sz w:val="17"/>
                <w:szCs w:val="17"/>
              </w:rPr>
              <w:t>N/A</w:t>
            </w:r>
          </w:p>
        </w:tc>
        <w:tc>
          <w:tcPr>
            <w:tcW w:w="956" w:type="dxa"/>
            <w:vAlign w:val="bottom"/>
          </w:tcPr>
          <w:p w:rsidR="007A5CB2" w:rsidRPr="00157447" w:rsidRDefault="007A5CB2" w:rsidP="00F4401E">
            <w:pPr>
              <w:jc w:val="center"/>
              <w:rPr>
                <w:sz w:val="17"/>
                <w:szCs w:val="17"/>
              </w:rPr>
            </w:pPr>
            <w:r w:rsidRPr="00157447">
              <w:rPr>
                <w:sz w:val="17"/>
                <w:szCs w:val="17"/>
              </w:rPr>
              <w:t>0</w:t>
            </w:r>
          </w:p>
        </w:tc>
        <w:tc>
          <w:tcPr>
            <w:tcW w:w="957" w:type="dxa"/>
            <w:vAlign w:val="bottom"/>
          </w:tcPr>
          <w:p w:rsidR="007A5CB2" w:rsidRPr="00157447" w:rsidRDefault="007A5CB2" w:rsidP="00F4401E">
            <w:pPr>
              <w:jc w:val="center"/>
              <w:rPr>
                <w:sz w:val="17"/>
                <w:szCs w:val="17"/>
              </w:rPr>
            </w:pPr>
            <w:r w:rsidRPr="00157447">
              <w:rPr>
                <w:sz w:val="17"/>
                <w:szCs w:val="17"/>
              </w:rPr>
              <w:t>0</w:t>
            </w:r>
          </w:p>
        </w:tc>
        <w:tc>
          <w:tcPr>
            <w:tcW w:w="957" w:type="dxa"/>
            <w:vAlign w:val="bottom"/>
          </w:tcPr>
          <w:p w:rsidR="007A5CB2" w:rsidRPr="00157447" w:rsidRDefault="007A5CB2" w:rsidP="00F4401E">
            <w:pPr>
              <w:jc w:val="center"/>
              <w:rPr>
                <w:sz w:val="17"/>
                <w:szCs w:val="17"/>
              </w:rPr>
            </w:pPr>
            <w:r w:rsidRPr="00157447">
              <w:rPr>
                <w:sz w:val="17"/>
                <w:szCs w:val="17"/>
              </w:rPr>
              <w:t>0</w:t>
            </w:r>
          </w:p>
        </w:tc>
        <w:tc>
          <w:tcPr>
            <w:tcW w:w="957" w:type="dxa"/>
            <w:vAlign w:val="bottom"/>
          </w:tcPr>
          <w:p w:rsidR="007A5CB2" w:rsidRPr="00157447" w:rsidRDefault="007A5CB2" w:rsidP="00F4401E">
            <w:pPr>
              <w:jc w:val="center"/>
              <w:rPr>
                <w:sz w:val="17"/>
                <w:szCs w:val="17"/>
              </w:rPr>
            </w:pPr>
            <w:r w:rsidRPr="00157447">
              <w:rPr>
                <w:sz w:val="17"/>
                <w:szCs w:val="17"/>
              </w:rPr>
              <w:t>0</w:t>
            </w:r>
          </w:p>
        </w:tc>
        <w:tc>
          <w:tcPr>
            <w:tcW w:w="1418" w:type="dxa"/>
            <w:vAlign w:val="bottom"/>
          </w:tcPr>
          <w:p w:rsidR="007A5CB2" w:rsidRPr="00157447" w:rsidRDefault="007A5CB2" w:rsidP="00F4401E">
            <w:pPr>
              <w:jc w:val="center"/>
              <w:rPr>
                <w:sz w:val="17"/>
                <w:szCs w:val="17"/>
              </w:rPr>
            </w:pPr>
            <w:r w:rsidRPr="00157447">
              <w:rPr>
                <w:sz w:val="17"/>
                <w:szCs w:val="17"/>
              </w:rPr>
              <w:t>0</w:t>
            </w:r>
          </w:p>
        </w:tc>
      </w:tr>
      <w:tr w:rsidR="007A5CB2" w:rsidRPr="00BD0ED8" w:rsidTr="00F4401E">
        <w:tc>
          <w:tcPr>
            <w:tcW w:w="1560" w:type="dxa"/>
          </w:tcPr>
          <w:p w:rsidR="007A5CB2" w:rsidRPr="00157447" w:rsidRDefault="007A5CB2" w:rsidP="00F4401E">
            <w:pPr>
              <w:rPr>
                <w:sz w:val="17"/>
                <w:szCs w:val="17"/>
              </w:rPr>
            </w:pPr>
            <w:r w:rsidRPr="00157447">
              <w:rPr>
                <w:sz w:val="17"/>
                <w:szCs w:val="17"/>
              </w:rPr>
              <w:t>Wind and tidal</w:t>
            </w:r>
          </w:p>
        </w:tc>
        <w:tc>
          <w:tcPr>
            <w:tcW w:w="1134" w:type="dxa"/>
          </w:tcPr>
          <w:p w:rsidR="007A5CB2" w:rsidRPr="00157447" w:rsidRDefault="007A5CB2" w:rsidP="00F4401E">
            <w:pPr>
              <w:jc w:val="center"/>
              <w:rPr>
                <w:sz w:val="17"/>
                <w:szCs w:val="17"/>
              </w:rPr>
            </w:pPr>
            <w:r w:rsidRPr="00157447">
              <w:rPr>
                <w:sz w:val="17"/>
                <w:szCs w:val="17"/>
              </w:rPr>
              <w:t>91,916</w:t>
            </w:r>
          </w:p>
        </w:tc>
        <w:tc>
          <w:tcPr>
            <w:tcW w:w="1276" w:type="dxa"/>
          </w:tcPr>
          <w:p w:rsidR="007A5CB2" w:rsidRPr="00157447" w:rsidRDefault="007A5CB2" w:rsidP="00F4401E">
            <w:pPr>
              <w:jc w:val="center"/>
              <w:rPr>
                <w:sz w:val="17"/>
                <w:szCs w:val="17"/>
              </w:rPr>
            </w:pPr>
            <w:r w:rsidRPr="00157447">
              <w:rPr>
                <w:sz w:val="17"/>
                <w:szCs w:val="17"/>
              </w:rPr>
              <w:t>N/A</w:t>
            </w:r>
          </w:p>
        </w:tc>
        <w:tc>
          <w:tcPr>
            <w:tcW w:w="956" w:type="dxa"/>
            <w:vAlign w:val="bottom"/>
          </w:tcPr>
          <w:p w:rsidR="007A5CB2" w:rsidRPr="00157447" w:rsidRDefault="007A5CB2" w:rsidP="00F4401E">
            <w:pPr>
              <w:jc w:val="center"/>
              <w:rPr>
                <w:sz w:val="17"/>
                <w:szCs w:val="17"/>
              </w:rPr>
            </w:pPr>
            <w:r w:rsidRPr="00157447">
              <w:rPr>
                <w:sz w:val="17"/>
                <w:szCs w:val="17"/>
              </w:rPr>
              <w:t>0</w:t>
            </w:r>
          </w:p>
        </w:tc>
        <w:tc>
          <w:tcPr>
            <w:tcW w:w="957" w:type="dxa"/>
            <w:vAlign w:val="bottom"/>
          </w:tcPr>
          <w:p w:rsidR="007A5CB2" w:rsidRPr="00157447" w:rsidRDefault="007A5CB2" w:rsidP="00F4401E">
            <w:pPr>
              <w:jc w:val="center"/>
              <w:rPr>
                <w:sz w:val="17"/>
                <w:szCs w:val="17"/>
              </w:rPr>
            </w:pPr>
            <w:r w:rsidRPr="00157447">
              <w:rPr>
                <w:sz w:val="17"/>
                <w:szCs w:val="17"/>
              </w:rPr>
              <w:t>0</w:t>
            </w:r>
          </w:p>
        </w:tc>
        <w:tc>
          <w:tcPr>
            <w:tcW w:w="957" w:type="dxa"/>
            <w:vAlign w:val="bottom"/>
          </w:tcPr>
          <w:p w:rsidR="007A5CB2" w:rsidRPr="00157447" w:rsidRDefault="007A5CB2" w:rsidP="00F4401E">
            <w:pPr>
              <w:jc w:val="center"/>
              <w:rPr>
                <w:sz w:val="17"/>
                <w:szCs w:val="17"/>
              </w:rPr>
            </w:pPr>
            <w:r w:rsidRPr="00157447">
              <w:rPr>
                <w:sz w:val="17"/>
                <w:szCs w:val="17"/>
              </w:rPr>
              <w:t>0</w:t>
            </w:r>
          </w:p>
        </w:tc>
        <w:tc>
          <w:tcPr>
            <w:tcW w:w="957" w:type="dxa"/>
            <w:vAlign w:val="bottom"/>
          </w:tcPr>
          <w:p w:rsidR="007A5CB2" w:rsidRPr="00157447" w:rsidRDefault="007A5CB2" w:rsidP="00F4401E">
            <w:pPr>
              <w:jc w:val="center"/>
              <w:rPr>
                <w:sz w:val="17"/>
                <w:szCs w:val="17"/>
              </w:rPr>
            </w:pPr>
            <w:r w:rsidRPr="00157447">
              <w:rPr>
                <w:sz w:val="17"/>
                <w:szCs w:val="17"/>
              </w:rPr>
              <w:t>0</w:t>
            </w:r>
          </w:p>
        </w:tc>
        <w:tc>
          <w:tcPr>
            <w:tcW w:w="1418" w:type="dxa"/>
            <w:vAlign w:val="bottom"/>
          </w:tcPr>
          <w:p w:rsidR="007A5CB2" w:rsidRPr="00157447" w:rsidRDefault="007A5CB2" w:rsidP="00F4401E">
            <w:pPr>
              <w:jc w:val="center"/>
              <w:rPr>
                <w:sz w:val="17"/>
                <w:szCs w:val="17"/>
              </w:rPr>
            </w:pPr>
            <w:r w:rsidRPr="00157447">
              <w:rPr>
                <w:sz w:val="17"/>
                <w:szCs w:val="17"/>
              </w:rPr>
              <w:t>0</w:t>
            </w:r>
          </w:p>
        </w:tc>
      </w:tr>
      <w:tr w:rsidR="007A5CB2" w:rsidRPr="00BD0ED8" w:rsidTr="00F4401E">
        <w:tc>
          <w:tcPr>
            <w:tcW w:w="1560" w:type="dxa"/>
          </w:tcPr>
          <w:p w:rsidR="007A5CB2" w:rsidRPr="00157447" w:rsidRDefault="007A5CB2" w:rsidP="00F4401E">
            <w:pPr>
              <w:rPr>
                <w:sz w:val="17"/>
                <w:szCs w:val="17"/>
              </w:rPr>
            </w:pPr>
            <w:r w:rsidRPr="00157447">
              <w:rPr>
                <w:sz w:val="17"/>
                <w:szCs w:val="17"/>
              </w:rPr>
              <w:t>Total</w:t>
            </w:r>
          </w:p>
        </w:tc>
        <w:tc>
          <w:tcPr>
            <w:tcW w:w="1134" w:type="dxa"/>
          </w:tcPr>
          <w:p w:rsidR="007A5CB2" w:rsidRPr="00157447" w:rsidRDefault="007A5CB2" w:rsidP="00F4401E">
            <w:pPr>
              <w:jc w:val="center"/>
              <w:rPr>
                <w:sz w:val="17"/>
                <w:szCs w:val="17"/>
              </w:rPr>
            </w:pPr>
            <w:r w:rsidRPr="00157447">
              <w:rPr>
                <w:sz w:val="17"/>
                <w:szCs w:val="17"/>
              </w:rPr>
              <w:t>19,460,443</w:t>
            </w:r>
          </w:p>
        </w:tc>
        <w:tc>
          <w:tcPr>
            <w:tcW w:w="5103" w:type="dxa"/>
            <w:gridSpan w:val="5"/>
          </w:tcPr>
          <w:p w:rsidR="007A5CB2" w:rsidRPr="00157447" w:rsidRDefault="007A5CB2" w:rsidP="00F4401E">
            <w:pPr>
              <w:jc w:val="center"/>
              <w:rPr>
                <w:sz w:val="17"/>
                <w:szCs w:val="17"/>
              </w:rPr>
            </w:pPr>
          </w:p>
        </w:tc>
        <w:tc>
          <w:tcPr>
            <w:tcW w:w="1418" w:type="dxa"/>
            <w:vAlign w:val="bottom"/>
          </w:tcPr>
          <w:p w:rsidR="007A5CB2" w:rsidRPr="00157447" w:rsidRDefault="007A5CB2" w:rsidP="00F4401E">
            <w:pPr>
              <w:jc w:val="center"/>
              <w:rPr>
                <w:sz w:val="17"/>
                <w:szCs w:val="17"/>
              </w:rPr>
            </w:pPr>
            <w:r w:rsidRPr="00157447">
              <w:rPr>
                <w:sz w:val="17"/>
                <w:szCs w:val="17"/>
              </w:rPr>
              <w:t>14,901,102,431</w:t>
            </w:r>
          </w:p>
        </w:tc>
      </w:tr>
      <w:tr w:rsidR="007A5CB2" w:rsidRPr="00BD0ED8" w:rsidTr="00F4401E">
        <w:trPr>
          <w:trHeight w:val="293"/>
        </w:trPr>
        <w:tc>
          <w:tcPr>
            <w:tcW w:w="1560" w:type="dxa"/>
          </w:tcPr>
          <w:p w:rsidR="007A5CB2" w:rsidRPr="007A5CB2" w:rsidRDefault="007A5CB2" w:rsidP="00F4401E">
            <w:pPr>
              <w:jc w:val="center"/>
              <w:rPr>
                <w:b/>
                <w:bCs/>
                <w:sz w:val="17"/>
                <w:szCs w:val="17"/>
              </w:rPr>
            </w:pPr>
            <w:r w:rsidRPr="007A5CB2">
              <w:rPr>
                <w:b/>
                <w:bCs/>
                <w:sz w:val="17"/>
                <w:szCs w:val="17"/>
              </w:rPr>
              <w:t>Year</w:t>
            </w:r>
          </w:p>
        </w:tc>
        <w:tc>
          <w:tcPr>
            <w:tcW w:w="7655" w:type="dxa"/>
            <w:gridSpan w:val="7"/>
          </w:tcPr>
          <w:p w:rsidR="007A5CB2" w:rsidRPr="007A5CB2" w:rsidRDefault="007A5CB2" w:rsidP="00F4401E">
            <w:pPr>
              <w:jc w:val="center"/>
              <w:rPr>
                <w:b/>
                <w:bCs/>
                <w:sz w:val="17"/>
                <w:szCs w:val="17"/>
              </w:rPr>
            </w:pPr>
            <w:r w:rsidRPr="007A5CB2">
              <w:rPr>
                <w:b/>
                <w:bCs/>
                <w:sz w:val="17"/>
                <w:szCs w:val="17"/>
              </w:rPr>
              <w:t>200</w:t>
            </w:r>
            <w:r>
              <w:rPr>
                <w:b/>
                <w:bCs/>
                <w:sz w:val="17"/>
                <w:szCs w:val="17"/>
              </w:rPr>
              <w:t>6</w:t>
            </w:r>
          </w:p>
        </w:tc>
      </w:tr>
      <w:tr w:rsidR="007A5CB2" w:rsidRPr="00BD0ED8" w:rsidTr="00F4401E">
        <w:trPr>
          <w:trHeight w:val="293"/>
        </w:trPr>
        <w:tc>
          <w:tcPr>
            <w:tcW w:w="1560" w:type="dxa"/>
            <w:vMerge w:val="restart"/>
          </w:tcPr>
          <w:p w:rsidR="007A5CB2" w:rsidRPr="00157447" w:rsidRDefault="007A5CB2" w:rsidP="00F4401E">
            <w:pPr>
              <w:jc w:val="center"/>
              <w:rPr>
                <w:sz w:val="17"/>
                <w:szCs w:val="17"/>
              </w:rPr>
            </w:pPr>
            <w:r w:rsidRPr="00157447">
              <w:rPr>
                <w:sz w:val="17"/>
                <w:szCs w:val="17"/>
              </w:rPr>
              <w:t>Energy Source*</w:t>
            </w:r>
          </w:p>
          <w:p w:rsidR="007A5CB2" w:rsidRPr="00157447" w:rsidRDefault="007A5CB2" w:rsidP="00F4401E">
            <w:pPr>
              <w:jc w:val="center"/>
              <w:rPr>
                <w:sz w:val="17"/>
                <w:szCs w:val="17"/>
              </w:rPr>
            </w:pPr>
          </w:p>
        </w:tc>
        <w:tc>
          <w:tcPr>
            <w:tcW w:w="1134" w:type="dxa"/>
            <w:vMerge w:val="restart"/>
          </w:tcPr>
          <w:p w:rsidR="007A5CB2" w:rsidRPr="00157447" w:rsidRDefault="007A5CB2" w:rsidP="00F4401E">
            <w:pPr>
              <w:jc w:val="center"/>
              <w:rPr>
                <w:sz w:val="17"/>
                <w:szCs w:val="17"/>
              </w:rPr>
            </w:pPr>
            <w:r w:rsidRPr="00157447">
              <w:rPr>
                <w:sz w:val="17"/>
                <w:szCs w:val="17"/>
              </w:rPr>
              <w:t>Electricity* Generated (MWh)</w:t>
            </w:r>
          </w:p>
        </w:tc>
        <w:tc>
          <w:tcPr>
            <w:tcW w:w="1276" w:type="dxa"/>
            <w:vMerge w:val="restart"/>
          </w:tcPr>
          <w:p w:rsidR="007A5CB2" w:rsidRPr="00157447" w:rsidRDefault="007A5CB2" w:rsidP="00F4401E">
            <w:pPr>
              <w:jc w:val="center"/>
              <w:rPr>
                <w:sz w:val="17"/>
                <w:szCs w:val="17"/>
              </w:rPr>
            </w:pPr>
            <w:r w:rsidRPr="00157447">
              <w:rPr>
                <w:sz w:val="17"/>
                <w:szCs w:val="17"/>
              </w:rPr>
              <w:t>Fuel Input*</w:t>
            </w:r>
          </w:p>
          <w:p w:rsidR="007A5CB2" w:rsidRPr="00157447" w:rsidRDefault="007A5CB2" w:rsidP="00F4401E">
            <w:pPr>
              <w:jc w:val="center"/>
              <w:rPr>
                <w:sz w:val="17"/>
                <w:szCs w:val="17"/>
              </w:rPr>
            </w:pPr>
          </w:p>
        </w:tc>
        <w:tc>
          <w:tcPr>
            <w:tcW w:w="2870" w:type="dxa"/>
            <w:gridSpan w:val="3"/>
          </w:tcPr>
          <w:p w:rsidR="007A5CB2" w:rsidRPr="00157447" w:rsidRDefault="007A5CB2" w:rsidP="00F4401E">
            <w:pPr>
              <w:jc w:val="center"/>
              <w:rPr>
                <w:sz w:val="17"/>
                <w:szCs w:val="17"/>
              </w:rPr>
            </w:pPr>
            <w:r w:rsidRPr="00157447">
              <w:rPr>
                <w:sz w:val="17"/>
                <w:szCs w:val="17"/>
              </w:rPr>
              <w:t>Emission factor**</w:t>
            </w:r>
          </w:p>
        </w:tc>
        <w:tc>
          <w:tcPr>
            <w:tcW w:w="957" w:type="dxa"/>
            <w:vMerge w:val="restart"/>
          </w:tcPr>
          <w:p w:rsidR="007A5CB2" w:rsidRPr="00157447" w:rsidRDefault="007A5CB2" w:rsidP="00F4401E">
            <w:pPr>
              <w:jc w:val="center"/>
              <w:rPr>
                <w:sz w:val="17"/>
                <w:szCs w:val="17"/>
              </w:rPr>
            </w:pPr>
            <w:r w:rsidRPr="00157447">
              <w:rPr>
                <w:sz w:val="17"/>
                <w:szCs w:val="17"/>
              </w:rPr>
              <w:t>CO</w:t>
            </w:r>
            <w:r w:rsidRPr="00157447">
              <w:rPr>
                <w:sz w:val="17"/>
                <w:szCs w:val="17"/>
                <w:vertAlign w:val="subscript"/>
              </w:rPr>
              <w:t>2eq</w:t>
            </w:r>
            <w:r w:rsidRPr="00157447">
              <w:rPr>
                <w:sz w:val="17"/>
                <w:szCs w:val="17"/>
              </w:rPr>
              <w:t>/</w:t>
            </w:r>
          </w:p>
          <w:p w:rsidR="007A5CB2" w:rsidRPr="00157447" w:rsidRDefault="007A5CB2" w:rsidP="00F4401E">
            <w:pPr>
              <w:jc w:val="center"/>
              <w:rPr>
                <w:sz w:val="17"/>
                <w:szCs w:val="17"/>
              </w:rPr>
            </w:pPr>
            <w:r w:rsidRPr="00157447">
              <w:rPr>
                <w:sz w:val="17"/>
                <w:szCs w:val="17"/>
              </w:rPr>
              <w:t>quaintly fuel</w:t>
            </w:r>
          </w:p>
        </w:tc>
        <w:tc>
          <w:tcPr>
            <w:tcW w:w="1418" w:type="dxa"/>
            <w:vMerge w:val="restart"/>
          </w:tcPr>
          <w:p w:rsidR="007A5CB2" w:rsidRPr="00157447" w:rsidRDefault="007A5CB2" w:rsidP="00F4401E">
            <w:pPr>
              <w:jc w:val="center"/>
              <w:rPr>
                <w:sz w:val="17"/>
                <w:szCs w:val="17"/>
              </w:rPr>
            </w:pPr>
            <w:r w:rsidRPr="00157447">
              <w:rPr>
                <w:sz w:val="17"/>
                <w:szCs w:val="17"/>
              </w:rPr>
              <w:t>Total GHG emission in</w:t>
            </w:r>
          </w:p>
          <w:p w:rsidR="007A5CB2" w:rsidRPr="00157447" w:rsidRDefault="007A5CB2" w:rsidP="00F4401E">
            <w:pPr>
              <w:jc w:val="center"/>
              <w:rPr>
                <w:sz w:val="17"/>
                <w:szCs w:val="17"/>
              </w:rPr>
            </w:pPr>
            <w:r w:rsidRPr="00157447">
              <w:rPr>
                <w:sz w:val="17"/>
                <w:szCs w:val="17"/>
              </w:rPr>
              <w:t>kg CO</w:t>
            </w:r>
            <w:r w:rsidRPr="00157447">
              <w:rPr>
                <w:sz w:val="17"/>
                <w:szCs w:val="17"/>
                <w:vertAlign w:val="subscript"/>
              </w:rPr>
              <w:t>2eq</w:t>
            </w:r>
          </w:p>
        </w:tc>
      </w:tr>
      <w:tr w:rsidR="007A5CB2" w:rsidRPr="00BD0ED8" w:rsidTr="00F4401E">
        <w:trPr>
          <w:trHeight w:val="292"/>
        </w:trPr>
        <w:tc>
          <w:tcPr>
            <w:tcW w:w="1560" w:type="dxa"/>
            <w:vMerge/>
          </w:tcPr>
          <w:p w:rsidR="007A5CB2" w:rsidRPr="00157447" w:rsidRDefault="007A5CB2" w:rsidP="00F4401E">
            <w:pPr>
              <w:jc w:val="center"/>
              <w:rPr>
                <w:sz w:val="17"/>
                <w:szCs w:val="17"/>
              </w:rPr>
            </w:pPr>
          </w:p>
        </w:tc>
        <w:tc>
          <w:tcPr>
            <w:tcW w:w="1134" w:type="dxa"/>
            <w:vMerge/>
          </w:tcPr>
          <w:p w:rsidR="007A5CB2" w:rsidRPr="00157447" w:rsidRDefault="007A5CB2" w:rsidP="00F4401E">
            <w:pPr>
              <w:jc w:val="center"/>
              <w:rPr>
                <w:sz w:val="17"/>
                <w:szCs w:val="17"/>
              </w:rPr>
            </w:pPr>
          </w:p>
        </w:tc>
        <w:tc>
          <w:tcPr>
            <w:tcW w:w="1276" w:type="dxa"/>
            <w:vMerge/>
          </w:tcPr>
          <w:p w:rsidR="007A5CB2" w:rsidRPr="00157447" w:rsidRDefault="007A5CB2" w:rsidP="00F4401E">
            <w:pPr>
              <w:jc w:val="center"/>
              <w:rPr>
                <w:sz w:val="17"/>
                <w:szCs w:val="17"/>
              </w:rPr>
            </w:pPr>
          </w:p>
        </w:tc>
        <w:tc>
          <w:tcPr>
            <w:tcW w:w="956" w:type="dxa"/>
          </w:tcPr>
          <w:p w:rsidR="007A5CB2" w:rsidRPr="00157447" w:rsidRDefault="007A5CB2" w:rsidP="00F4401E">
            <w:pPr>
              <w:jc w:val="center"/>
              <w:rPr>
                <w:sz w:val="17"/>
                <w:szCs w:val="17"/>
              </w:rPr>
            </w:pPr>
            <w:r w:rsidRPr="00157447">
              <w:rPr>
                <w:sz w:val="17"/>
                <w:szCs w:val="17"/>
              </w:rPr>
              <w:t>CO</w:t>
            </w:r>
            <w:r w:rsidRPr="00157447">
              <w:rPr>
                <w:sz w:val="17"/>
                <w:szCs w:val="17"/>
                <w:vertAlign w:val="subscript"/>
              </w:rPr>
              <w:t>2</w:t>
            </w:r>
          </w:p>
        </w:tc>
        <w:tc>
          <w:tcPr>
            <w:tcW w:w="957" w:type="dxa"/>
          </w:tcPr>
          <w:p w:rsidR="007A5CB2" w:rsidRPr="00157447" w:rsidRDefault="007A5CB2" w:rsidP="00F4401E">
            <w:pPr>
              <w:jc w:val="center"/>
              <w:rPr>
                <w:sz w:val="17"/>
                <w:szCs w:val="17"/>
              </w:rPr>
            </w:pPr>
            <w:r w:rsidRPr="00157447">
              <w:rPr>
                <w:sz w:val="17"/>
                <w:szCs w:val="17"/>
              </w:rPr>
              <w:t>CH</w:t>
            </w:r>
            <w:r w:rsidRPr="00157447">
              <w:rPr>
                <w:sz w:val="17"/>
                <w:szCs w:val="17"/>
                <w:vertAlign w:val="subscript"/>
              </w:rPr>
              <w:t>4</w:t>
            </w:r>
          </w:p>
        </w:tc>
        <w:tc>
          <w:tcPr>
            <w:tcW w:w="957" w:type="dxa"/>
          </w:tcPr>
          <w:p w:rsidR="007A5CB2" w:rsidRPr="00157447" w:rsidRDefault="007A5CB2" w:rsidP="00F4401E">
            <w:pPr>
              <w:jc w:val="center"/>
              <w:rPr>
                <w:sz w:val="17"/>
                <w:szCs w:val="17"/>
              </w:rPr>
            </w:pPr>
            <w:r w:rsidRPr="00157447">
              <w:rPr>
                <w:sz w:val="17"/>
                <w:szCs w:val="17"/>
              </w:rPr>
              <w:t>N</w:t>
            </w:r>
            <w:r w:rsidRPr="00157447">
              <w:rPr>
                <w:sz w:val="17"/>
                <w:szCs w:val="17"/>
                <w:vertAlign w:val="subscript"/>
              </w:rPr>
              <w:t>2</w:t>
            </w:r>
            <w:r w:rsidRPr="00157447">
              <w:rPr>
                <w:sz w:val="17"/>
                <w:szCs w:val="17"/>
              </w:rPr>
              <w:t>O</w:t>
            </w:r>
          </w:p>
        </w:tc>
        <w:tc>
          <w:tcPr>
            <w:tcW w:w="957" w:type="dxa"/>
            <w:vMerge/>
          </w:tcPr>
          <w:p w:rsidR="007A5CB2" w:rsidRPr="00157447" w:rsidRDefault="007A5CB2" w:rsidP="00F4401E">
            <w:pPr>
              <w:jc w:val="center"/>
              <w:rPr>
                <w:sz w:val="17"/>
                <w:szCs w:val="17"/>
              </w:rPr>
            </w:pPr>
          </w:p>
        </w:tc>
        <w:tc>
          <w:tcPr>
            <w:tcW w:w="1418" w:type="dxa"/>
            <w:vMerge/>
          </w:tcPr>
          <w:p w:rsidR="007A5CB2" w:rsidRPr="00157447" w:rsidRDefault="007A5CB2" w:rsidP="00F4401E">
            <w:pPr>
              <w:jc w:val="center"/>
              <w:rPr>
                <w:sz w:val="17"/>
                <w:szCs w:val="17"/>
              </w:rPr>
            </w:pPr>
          </w:p>
        </w:tc>
      </w:tr>
      <w:tr w:rsidR="007A5CB2" w:rsidRPr="00BD0ED8" w:rsidTr="00F4401E">
        <w:tc>
          <w:tcPr>
            <w:tcW w:w="1560" w:type="dxa"/>
          </w:tcPr>
          <w:p w:rsidR="007A5CB2" w:rsidRPr="00157447" w:rsidRDefault="007A5CB2" w:rsidP="00F4401E">
            <w:pPr>
              <w:rPr>
                <w:sz w:val="17"/>
                <w:szCs w:val="17"/>
              </w:rPr>
            </w:pPr>
            <w:r w:rsidRPr="00157447">
              <w:rPr>
                <w:sz w:val="17"/>
                <w:szCs w:val="17"/>
              </w:rPr>
              <w:t>Lignite</w:t>
            </w:r>
          </w:p>
        </w:tc>
        <w:tc>
          <w:tcPr>
            <w:tcW w:w="1134" w:type="dxa"/>
          </w:tcPr>
          <w:p w:rsidR="007A5CB2" w:rsidRPr="007569DD" w:rsidRDefault="007A5CB2" w:rsidP="00F4401E">
            <w:pPr>
              <w:jc w:val="center"/>
              <w:rPr>
                <w:sz w:val="17"/>
                <w:szCs w:val="17"/>
              </w:rPr>
            </w:pPr>
            <w:r w:rsidRPr="007569DD">
              <w:rPr>
                <w:rFonts w:asciiTheme="majorBidi" w:hAnsiTheme="majorBidi" w:cstheme="majorBidi"/>
                <w:sz w:val="17"/>
                <w:szCs w:val="17"/>
                <w:lang w:val="en-US" w:eastAsia="en-US"/>
              </w:rPr>
              <w:t>11,782,144</w:t>
            </w:r>
          </w:p>
        </w:tc>
        <w:tc>
          <w:tcPr>
            <w:tcW w:w="1276" w:type="dxa"/>
          </w:tcPr>
          <w:p w:rsidR="007A5CB2" w:rsidRPr="007569DD" w:rsidRDefault="007A5CB2" w:rsidP="00F4401E">
            <w:pPr>
              <w:jc w:val="center"/>
              <w:rPr>
                <w:sz w:val="17"/>
                <w:szCs w:val="17"/>
              </w:rPr>
            </w:pPr>
            <w:r w:rsidRPr="007569DD">
              <w:rPr>
                <w:rFonts w:asciiTheme="majorBidi" w:hAnsiTheme="majorBidi" w:cstheme="majorBidi"/>
                <w:sz w:val="17"/>
                <w:szCs w:val="17"/>
                <w:lang w:val="en-US" w:eastAsia="en-US"/>
              </w:rPr>
              <w:t>9,013,345Mg</w:t>
            </w:r>
          </w:p>
        </w:tc>
        <w:tc>
          <w:tcPr>
            <w:tcW w:w="956" w:type="dxa"/>
            <w:vAlign w:val="bottom"/>
          </w:tcPr>
          <w:p w:rsidR="007A5CB2" w:rsidRPr="007569DD" w:rsidRDefault="007A5CB2" w:rsidP="00F4401E">
            <w:pPr>
              <w:jc w:val="center"/>
              <w:rPr>
                <w:sz w:val="17"/>
                <w:szCs w:val="17"/>
              </w:rPr>
            </w:pPr>
            <w:r w:rsidRPr="007569DD">
              <w:rPr>
                <w:sz w:val="17"/>
                <w:szCs w:val="17"/>
              </w:rPr>
              <w:t>1,427g/kg</w:t>
            </w:r>
          </w:p>
        </w:tc>
        <w:tc>
          <w:tcPr>
            <w:tcW w:w="957" w:type="dxa"/>
            <w:vAlign w:val="bottom"/>
          </w:tcPr>
          <w:p w:rsidR="007A5CB2" w:rsidRPr="007569DD" w:rsidRDefault="007A5CB2" w:rsidP="00F4401E">
            <w:pPr>
              <w:jc w:val="center"/>
              <w:rPr>
                <w:sz w:val="17"/>
                <w:szCs w:val="17"/>
              </w:rPr>
            </w:pPr>
            <w:r w:rsidRPr="007569DD">
              <w:rPr>
                <w:sz w:val="17"/>
                <w:szCs w:val="17"/>
              </w:rPr>
              <w:t>0.022g/kg</w:t>
            </w:r>
          </w:p>
        </w:tc>
        <w:tc>
          <w:tcPr>
            <w:tcW w:w="957" w:type="dxa"/>
            <w:vAlign w:val="bottom"/>
          </w:tcPr>
          <w:p w:rsidR="007A5CB2" w:rsidRPr="007569DD" w:rsidRDefault="007A5CB2" w:rsidP="00F4401E">
            <w:pPr>
              <w:jc w:val="center"/>
              <w:rPr>
                <w:sz w:val="17"/>
                <w:szCs w:val="17"/>
              </w:rPr>
            </w:pPr>
            <w:r w:rsidRPr="007569DD">
              <w:rPr>
                <w:sz w:val="17"/>
                <w:szCs w:val="17"/>
              </w:rPr>
              <w:t>0.032g/kg</w:t>
            </w:r>
          </w:p>
        </w:tc>
        <w:tc>
          <w:tcPr>
            <w:tcW w:w="957" w:type="dxa"/>
            <w:vAlign w:val="bottom"/>
          </w:tcPr>
          <w:p w:rsidR="007A5CB2" w:rsidRPr="007569DD" w:rsidRDefault="007A5CB2" w:rsidP="00F4401E">
            <w:pPr>
              <w:jc w:val="center"/>
              <w:rPr>
                <w:sz w:val="17"/>
                <w:szCs w:val="17"/>
              </w:rPr>
            </w:pPr>
            <w:r w:rsidRPr="007569DD">
              <w:rPr>
                <w:sz w:val="17"/>
                <w:szCs w:val="17"/>
              </w:rPr>
              <w:t>1,437g/kg</w:t>
            </w:r>
          </w:p>
        </w:tc>
        <w:tc>
          <w:tcPr>
            <w:tcW w:w="1418" w:type="dxa"/>
            <w:vAlign w:val="bottom"/>
          </w:tcPr>
          <w:p w:rsidR="007A5CB2" w:rsidRPr="007569DD" w:rsidRDefault="007A5CB2" w:rsidP="00F4401E">
            <w:pPr>
              <w:jc w:val="center"/>
              <w:rPr>
                <w:rFonts w:asciiTheme="majorBidi" w:hAnsiTheme="majorBidi" w:cstheme="majorBidi"/>
                <w:sz w:val="17"/>
                <w:szCs w:val="17"/>
                <w:lang w:val="en-US" w:eastAsia="en-US"/>
              </w:rPr>
            </w:pPr>
            <w:r w:rsidRPr="007569DD">
              <w:rPr>
                <w:rFonts w:asciiTheme="majorBidi" w:hAnsiTheme="majorBidi" w:cstheme="majorBidi"/>
                <w:sz w:val="17"/>
                <w:szCs w:val="17"/>
                <w:lang w:val="en-US" w:eastAsia="en-US"/>
              </w:rPr>
              <w:t>12,952,951,913</w:t>
            </w:r>
          </w:p>
        </w:tc>
      </w:tr>
      <w:tr w:rsidR="007A5CB2" w:rsidRPr="00BD0ED8" w:rsidTr="00F4401E">
        <w:tc>
          <w:tcPr>
            <w:tcW w:w="1560" w:type="dxa"/>
          </w:tcPr>
          <w:p w:rsidR="007A5CB2" w:rsidRPr="00157447" w:rsidRDefault="007A5CB2" w:rsidP="00F4401E">
            <w:pPr>
              <w:rPr>
                <w:sz w:val="17"/>
                <w:szCs w:val="17"/>
              </w:rPr>
            </w:pPr>
            <w:r>
              <w:rPr>
                <w:sz w:val="17"/>
                <w:szCs w:val="17"/>
              </w:rPr>
              <w:t>Light fuel oil</w:t>
            </w:r>
          </w:p>
        </w:tc>
        <w:tc>
          <w:tcPr>
            <w:tcW w:w="1134" w:type="dxa"/>
          </w:tcPr>
          <w:p w:rsidR="007A5CB2" w:rsidRPr="007569DD" w:rsidRDefault="007A5CB2" w:rsidP="00F4401E">
            <w:pPr>
              <w:jc w:val="center"/>
              <w:rPr>
                <w:sz w:val="17"/>
                <w:szCs w:val="17"/>
              </w:rPr>
            </w:pPr>
            <w:r w:rsidRPr="007569DD">
              <w:rPr>
                <w:rFonts w:asciiTheme="majorBidi" w:hAnsiTheme="majorBidi" w:cstheme="majorBidi"/>
                <w:sz w:val="17"/>
                <w:szCs w:val="17"/>
                <w:lang w:val="en-US" w:eastAsia="en-US"/>
              </w:rPr>
              <w:t>17,470</w:t>
            </w:r>
          </w:p>
        </w:tc>
        <w:tc>
          <w:tcPr>
            <w:tcW w:w="1276" w:type="dxa"/>
          </w:tcPr>
          <w:p w:rsidR="007A5CB2" w:rsidRPr="007569DD" w:rsidRDefault="007A5CB2" w:rsidP="00F4401E">
            <w:pPr>
              <w:jc w:val="center"/>
              <w:rPr>
                <w:sz w:val="17"/>
                <w:szCs w:val="17"/>
              </w:rPr>
            </w:pPr>
            <w:r w:rsidRPr="007569DD">
              <w:rPr>
                <w:rFonts w:asciiTheme="majorBidi" w:hAnsiTheme="majorBidi" w:cstheme="majorBidi"/>
                <w:sz w:val="17"/>
                <w:szCs w:val="17"/>
                <w:lang w:val="en-US" w:eastAsia="en-US"/>
              </w:rPr>
              <w:t>4,744kL</w:t>
            </w:r>
          </w:p>
        </w:tc>
        <w:tc>
          <w:tcPr>
            <w:tcW w:w="956" w:type="dxa"/>
            <w:vAlign w:val="bottom"/>
          </w:tcPr>
          <w:p w:rsidR="007A5CB2" w:rsidRPr="007569DD" w:rsidRDefault="007A5CB2" w:rsidP="00F4401E">
            <w:pPr>
              <w:jc w:val="center"/>
              <w:rPr>
                <w:rFonts w:asciiTheme="majorBidi" w:hAnsiTheme="majorBidi" w:cstheme="majorBidi"/>
                <w:sz w:val="17"/>
                <w:szCs w:val="17"/>
              </w:rPr>
            </w:pPr>
            <w:r w:rsidRPr="007569DD">
              <w:rPr>
                <w:rFonts w:asciiTheme="majorBidi" w:hAnsiTheme="majorBidi" w:cstheme="majorBidi"/>
                <w:sz w:val="17"/>
                <w:szCs w:val="17"/>
              </w:rPr>
              <w:t>2,830g/L</w:t>
            </w:r>
          </w:p>
        </w:tc>
        <w:tc>
          <w:tcPr>
            <w:tcW w:w="957" w:type="dxa"/>
            <w:vAlign w:val="bottom"/>
          </w:tcPr>
          <w:p w:rsidR="007A5CB2" w:rsidRPr="007569DD" w:rsidRDefault="007A5CB2" w:rsidP="00F4401E">
            <w:pPr>
              <w:jc w:val="center"/>
              <w:rPr>
                <w:rFonts w:asciiTheme="majorBidi" w:hAnsiTheme="majorBidi" w:cstheme="majorBidi"/>
                <w:sz w:val="17"/>
                <w:szCs w:val="17"/>
              </w:rPr>
            </w:pPr>
            <w:r w:rsidRPr="007569DD">
              <w:rPr>
                <w:rFonts w:asciiTheme="majorBidi" w:hAnsiTheme="majorBidi" w:cstheme="majorBidi"/>
                <w:sz w:val="17"/>
                <w:szCs w:val="17"/>
              </w:rPr>
              <w:t>0.18g/L</w:t>
            </w:r>
          </w:p>
        </w:tc>
        <w:tc>
          <w:tcPr>
            <w:tcW w:w="957" w:type="dxa"/>
            <w:vAlign w:val="bottom"/>
          </w:tcPr>
          <w:p w:rsidR="007A5CB2" w:rsidRPr="007569DD" w:rsidRDefault="007A5CB2" w:rsidP="00F4401E">
            <w:pPr>
              <w:jc w:val="center"/>
              <w:rPr>
                <w:rFonts w:asciiTheme="majorBidi" w:hAnsiTheme="majorBidi" w:cstheme="majorBidi"/>
                <w:sz w:val="17"/>
                <w:szCs w:val="17"/>
              </w:rPr>
            </w:pPr>
            <w:r w:rsidRPr="007569DD">
              <w:rPr>
                <w:rFonts w:asciiTheme="majorBidi" w:hAnsiTheme="majorBidi" w:cstheme="majorBidi"/>
                <w:sz w:val="17"/>
                <w:szCs w:val="17"/>
              </w:rPr>
              <w:t>0.031g/L</w:t>
            </w:r>
          </w:p>
        </w:tc>
        <w:tc>
          <w:tcPr>
            <w:tcW w:w="957" w:type="dxa"/>
            <w:vAlign w:val="bottom"/>
          </w:tcPr>
          <w:p w:rsidR="007A5CB2" w:rsidRPr="007569DD" w:rsidRDefault="007A5CB2" w:rsidP="00F4401E">
            <w:pPr>
              <w:jc w:val="center"/>
              <w:rPr>
                <w:rFonts w:asciiTheme="majorBidi" w:hAnsiTheme="majorBidi" w:cstheme="majorBidi"/>
                <w:sz w:val="17"/>
                <w:szCs w:val="17"/>
              </w:rPr>
            </w:pPr>
            <w:r w:rsidRPr="007569DD">
              <w:rPr>
                <w:rFonts w:asciiTheme="majorBidi" w:hAnsiTheme="majorBidi" w:cstheme="majorBidi"/>
                <w:sz w:val="17"/>
                <w:szCs w:val="17"/>
              </w:rPr>
              <w:t>2,844g/L</w:t>
            </w:r>
          </w:p>
        </w:tc>
        <w:tc>
          <w:tcPr>
            <w:tcW w:w="1418" w:type="dxa"/>
            <w:vAlign w:val="bottom"/>
          </w:tcPr>
          <w:p w:rsidR="007A5CB2" w:rsidRPr="007569DD" w:rsidRDefault="007A5CB2" w:rsidP="00F4401E">
            <w:pPr>
              <w:jc w:val="center"/>
              <w:rPr>
                <w:rFonts w:asciiTheme="majorBidi" w:hAnsiTheme="majorBidi" w:cstheme="majorBidi"/>
                <w:sz w:val="17"/>
                <w:szCs w:val="17"/>
                <w:lang w:val="en-US" w:eastAsia="en-US"/>
              </w:rPr>
            </w:pPr>
            <w:r w:rsidRPr="007569DD">
              <w:rPr>
                <w:rFonts w:asciiTheme="majorBidi" w:hAnsiTheme="majorBidi" w:cstheme="majorBidi"/>
                <w:sz w:val="17"/>
                <w:szCs w:val="17"/>
                <w:lang w:val="en-US" w:eastAsia="en-US"/>
              </w:rPr>
              <w:t>13,490,693</w:t>
            </w:r>
          </w:p>
        </w:tc>
      </w:tr>
      <w:tr w:rsidR="007A5CB2" w:rsidRPr="00BD0ED8" w:rsidTr="00F4401E">
        <w:tc>
          <w:tcPr>
            <w:tcW w:w="1560" w:type="dxa"/>
          </w:tcPr>
          <w:p w:rsidR="007A5CB2" w:rsidRPr="00157447" w:rsidRDefault="007A5CB2" w:rsidP="00F4401E">
            <w:pPr>
              <w:rPr>
                <w:sz w:val="17"/>
                <w:szCs w:val="17"/>
              </w:rPr>
            </w:pPr>
            <w:r w:rsidRPr="00157447">
              <w:rPr>
                <w:sz w:val="17"/>
                <w:szCs w:val="17"/>
              </w:rPr>
              <w:t>Diesel</w:t>
            </w:r>
          </w:p>
        </w:tc>
        <w:tc>
          <w:tcPr>
            <w:tcW w:w="1134" w:type="dxa"/>
          </w:tcPr>
          <w:p w:rsidR="007A5CB2" w:rsidRPr="007569DD" w:rsidRDefault="007A5CB2" w:rsidP="00F4401E">
            <w:pPr>
              <w:jc w:val="center"/>
              <w:rPr>
                <w:sz w:val="17"/>
                <w:szCs w:val="17"/>
              </w:rPr>
            </w:pPr>
            <w:r w:rsidRPr="007569DD">
              <w:rPr>
                <w:rFonts w:asciiTheme="majorBidi" w:hAnsiTheme="majorBidi" w:cstheme="majorBidi"/>
                <w:sz w:val="17"/>
                <w:szCs w:val="17"/>
                <w:lang w:val="en-US" w:eastAsia="en-US"/>
              </w:rPr>
              <w:t>518</w:t>
            </w:r>
          </w:p>
        </w:tc>
        <w:tc>
          <w:tcPr>
            <w:tcW w:w="1276" w:type="dxa"/>
          </w:tcPr>
          <w:p w:rsidR="007A5CB2" w:rsidRPr="007569DD" w:rsidRDefault="007A5CB2" w:rsidP="00F4401E">
            <w:pPr>
              <w:jc w:val="center"/>
              <w:rPr>
                <w:sz w:val="17"/>
                <w:szCs w:val="17"/>
              </w:rPr>
            </w:pPr>
            <w:r w:rsidRPr="007569DD">
              <w:rPr>
                <w:rFonts w:asciiTheme="majorBidi" w:hAnsiTheme="majorBidi" w:cstheme="majorBidi"/>
                <w:sz w:val="17"/>
                <w:szCs w:val="17"/>
                <w:lang w:val="en-US" w:eastAsia="en-US"/>
              </w:rPr>
              <w:t>112kL</w:t>
            </w:r>
          </w:p>
        </w:tc>
        <w:tc>
          <w:tcPr>
            <w:tcW w:w="956" w:type="dxa"/>
            <w:vAlign w:val="bottom"/>
          </w:tcPr>
          <w:p w:rsidR="007A5CB2" w:rsidRPr="007569DD" w:rsidRDefault="007A5CB2" w:rsidP="00F4401E">
            <w:pPr>
              <w:jc w:val="center"/>
              <w:rPr>
                <w:sz w:val="17"/>
                <w:szCs w:val="17"/>
              </w:rPr>
            </w:pPr>
            <w:r w:rsidRPr="007569DD">
              <w:rPr>
                <w:sz w:val="17"/>
                <w:szCs w:val="17"/>
              </w:rPr>
              <w:t>2,730g/L</w:t>
            </w:r>
          </w:p>
        </w:tc>
        <w:tc>
          <w:tcPr>
            <w:tcW w:w="957" w:type="dxa"/>
            <w:vAlign w:val="bottom"/>
          </w:tcPr>
          <w:p w:rsidR="007A5CB2" w:rsidRPr="007569DD" w:rsidRDefault="007A5CB2" w:rsidP="00F4401E">
            <w:pPr>
              <w:jc w:val="center"/>
              <w:rPr>
                <w:sz w:val="17"/>
                <w:szCs w:val="17"/>
              </w:rPr>
            </w:pPr>
            <w:r w:rsidRPr="007569DD">
              <w:rPr>
                <w:sz w:val="17"/>
                <w:szCs w:val="17"/>
              </w:rPr>
              <w:t>0.133g/L</w:t>
            </w:r>
          </w:p>
        </w:tc>
        <w:tc>
          <w:tcPr>
            <w:tcW w:w="957" w:type="dxa"/>
            <w:vAlign w:val="bottom"/>
          </w:tcPr>
          <w:p w:rsidR="007A5CB2" w:rsidRPr="007569DD" w:rsidRDefault="007A5CB2" w:rsidP="00F4401E">
            <w:pPr>
              <w:jc w:val="center"/>
              <w:rPr>
                <w:sz w:val="17"/>
                <w:szCs w:val="17"/>
              </w:rPr>
            </w:pPr>
            <w:r w:rsidRPr="007569DD">
              <w:rPr>
                <w:sz w:val="17"/>
                <w:szCs w:val="17"/>
              </w:rPr>
              <w:t>0.4g/L</w:t>
            </w:r>
          </w:p>
        </w:tc>
        <w:tc>
          <w:tcPr>
            <w:tcW w:w="957" w:type="dxa"/>
            <w:vAlign w:val="bottom"/>
          </w:tcPr>
          <w:p w:rsidR="007A5CB2" w:rsidRPr="007569DD" w:rsidRDefault="007A5CB2" w:rsidP="00F4401E">
            <w:pPr>
              <w:jc w:val="center"/>
              <w:rPr>
                <w:sz w:val="17"/>
                <w:szCs w:val="17"/>
              </w:rPr>
            </w:pPr>
            <w:r w:rsidRPr="007569DD">
              <w:rPr>
                <w:sz w:val="17"/>
                <w:szCs w:val="17"/>
              </w:rPr>
              <w:t>2,853g/L</w:t>
            </w:r>
          </w:p>
        </w:tc>
        <w:tc>
          <w:tcPr>
            <w:tcW w:w="1418" w:type="dxa"/>
            <w:vAlign w:val="bottom"/>
          </w:tcPr>
          <w:p w:rsidR="007A5CB2" w:rsidRPr="007569DD" w:rsidRDefault="007A5CB2" w:rsidP="00F4401E">
            <w:pPr>
              <w:jc w:val="center"/>
              <w:rPr>
                <w:rFonts w:asciiTheme="majorBidi" w:hAnsiTheme="majorBidi" w:cstheme="majorBidi"/>
                <w:sz w:val="17"/>
                <w:szCs w:val="17"/>
                <w:lang w:val="en-US" w:eastAsia="en-US"/>
              </w:rPr>
            </w:pPr>
            <w:r w:rsidRPr="007569DD">
              <w:rPr>
                <w:rFonts w:asciiTheme="majorBidi" w:hAnsiTheme="majorBidi" w:cstheme="majorBidi"/>
                <w:sz w:val="17"/>
                <w:szCs w:val="17"/>
                <w:lang w:val="en-US" w:eastAsia="en-US"/>
              </w:rPr>
              <w:t>319,483</w:t>
            </w:r>
          </w:p>
        </w:tc>
      </w:tr>
      <w:tr w:rsidR="007A5CB2" w:rsidRPr="00BD0ED8" w:rsidTr="00F4401E">
        <w:tc>
          <w:tcPr>
            <w:tcW w:w="1560" w:type="dxa"/>
          </w:tcPr>
          <w:p w:rsidR="007A5CB2" w:rsidRPr="00157447" w:rsidRDefault="007A5CB2" w:rsidP="00F4401E">
            <w:pPr>
              <w:rPr>
                <w:sz w:val="17"/>
                <w:szCs w:val="17"/>
              </w:rPr>
            </w:pPr>
            <w:r w:rsidRPr="00157447">
              <w:rPr>
                <w:sz w:val="17"/>
                <w:szCs w:val="17"/>
              </w:rPr>
              <w:t>Natural gas</w:t>
            </w:r>
          </w:p>
        </w:tc>
        <w:tc>
          <w:tcPr>
            <w:tcW w:w="1134" w:type="dxa"/>
          </w:tcPr>
          <w:p w:rsidR="007A5CB2" w:rsidRPr="007569DD" w:rsidRDefault="007A5CB2" w:rsidP="00F4401E">
            <w:pPr>
              <w:jc w:val="center"/>
              <w:rPr>
                <w:sz w:val="17"/>
                <w:szCs w:val="17"/>
              </w:rPr>
            </w:pPr>
            <w:r w:rsidRPr="007569DD">
              <w:rPr>
                <w:rFonts w:asciiTheme="majorBidi" w:hAnsiTheme="majorBidi" w:cstheme="majorBidi"/>
                <w:sz w:val="17"/>
                <w:szCs w:val="17"/>
                <w:lang w:val="en-US" w:eastAsia="en-US"/>
              </w:rPr>
              <w:t>2,956,455</w:t>
            </w:r>
          </w:p>
        </w:tc>
        <w:tc>
          <w:tcPr>
            <w:tcW w:w="1276" w:type="dxa"/>
          </w:tcPr>
          <w:p w:rsidR="007A5CB2" w:rsidRPr="007569DD" w:rsidRDefault="007A5CB2" w:rsidP="00F4401E">
            <w:pPr>
              <w:jc w:val="center"/>
              <w:rPr>
                <w:sz w:val="17"/>
                <w:szCs w:val="17"/>
              </w:rPr>
            </w:pPr>
            <w:r w:rsidRPr="007569DD">
              <w:rPr>
                <w:rFonts w:asciiTheme="majorBidi" w:hAnsiTheme="majorBidi" w:cstheme="majorBidi"/>
                <w:sz w:val="17"/>
                <w:szCs w:val="17"/>
                <w:lang w:val="en-US" w:eastAsia="en-US"/>
              </w:rPr>
              <w:t>845,583</w:t>
            </w:r>
            <w:r w:rsidRPr="007569DD">
              <w:rPr>
                <w:sz w:val="17"/>
                <w:szCs w:val="17"/>
              </w:rPr>
              <w:t xml:space="preserve"> k.m</w:t>
            </w:r>
            <w:r w:rsidRPr="007569DD">
              <w:rPr>
                <w:sz w:val="17"/>
                <w:szCs w:val="17"/>
                <w:vertAlign w:val="superscript"/>
              </w:rPr>
              <w:t>3</w:t>
            </w:r>
          </w:p>
        </w:tc>
        <w:tc>
          <w:tcPr>
            <w:tcW w:w="956" w:type="dxa"/>
            <w:vAlign w:val="bottom"/>
          </w:tcPr>
          <w:p w:rsidR="007A5CB2" w:rsidRPr="007569DD" w:rsidRDefault="007A5CB2" w:rsidP="00F4401E">
            <w:pPr>
              <w:jc w:val="center"/>
              <w:rPr>
                <w:sz w:val="17"/>
                <w:szCs w:val="17"/>
              </w:rPr>
            </w:pPr>
            <w:r w:rsidRPr="007569DD">
              <w:rPr>
                <w:sz w:val="17"/>
                <w:szCs w:val="17"/>
              </w:rPr>
              <w:t>1,891g/m3</w:t>
            </w:r>
          </w:p>
        </w:tc>
        <w:tc>
          <w:tcPr>
            <w:tcW w:w="957" w:type="dxa"/>
            <w:vAlign w:val="bottom"/>
          </w:tcPr>
          <w:p w:rsidR="007A5CB2" w:rsidRPr="007569DD" w:rsidRDefault="007A5CB2" w:rsidP="00F4401E">
            <w:pPr>
              <w:jc w:val="center"/>
              <w:rPr>
                <w:sz w:val="17"/>
                <w:szCs w:val="17"/>
              </w:rPr>
            </w:pPr>
            <w:r w:rsidRPr="007569DD">
              <w:rPr>
                <w:sz w:val="17"/>
                <w:szCs w:val="17"/>
              </w:rPr>
              <w:t>0.49g/m3</w:t>
            </w:r>
          </w:p>
        </w:tc>
        <w:tc>
          <w:tcPr>
            <w:tcW w:w="957" w:type="dxa"/>
            <w:vAlign w:val="bottom"/>
          </w:tcPr>
          <w:p w:rsidR="007A5CB2" w:rsidRPr="007569DD" w:rsidRDefault="007A5CB2" w:rsidP="00F4401E">
            <w:pPr>
              <w:jc w:val="center"/>
              <w:rPr>
                <w:sz w:val="17"/>
                <w:szCs w:val="17"/>
              </w:rPr>
            </w:pPr>
            <w:r w:rsidRPr="007569DD">
              <w:rPr>
                <w:sz w:val="17"/>
                <w:szCs w:val="17"/>
              </w:rPr>
              <w:t>0.049g/m3</w:t>
            </w:r>
          </w:p>
        </w:tc>
        <w:tc>
          <w:tcPr>
            <w:tcW w:w="957" w:type="dxa"/>
            <w:vAlign w:val="bottom"/>
          </w:tcPr>
          <w:p w:rsidR="007A5CB2" w:rsidRPr="007569DD" w:rsidRDefault="007A5CB2" w:rsidP="00F4401E">
            <w:pPr>
              <w:jc w:val="center"/>
              <w:rPr>
                <w:sz w:val="17"/>
                <w:szCs w:val="17"/>
              </w:rPr>
            </w:pPr>
            <w:r w:rsidRPr="007569DD">
              <w:rPr>
                <w:sz w:val="17"/>
                <w:szCs w:val="17"/>
              </w:rPr>
              <w:t>1,918g/m3</w:t>
            </w:r>
          </w:p>
        </w:tc>
        <w:tc>
          <w:tcPr>
            <w:tcW w:w="1418" w:type="dxa"/>
            <w:vAlign w:val="bottom"/>
          </w:tcPr>
          <w:p w:rsidR="007A5CB2" w:rsidRPr="007569DD" w:rsidRDefault="007A5CB2" w:rsidP="00F4401E">
            <w:pPr>
              <w:jc w:val="center"/>
              <w:rPr>
                <w:rFonts w:asciiTheme="majorBidi" w:hAnsiTheme="majorBidi" w:cstheme="majorBidi"/>
                <w:sz w:val="17"/>
                <w:szCs w:val="17"/>
                <w:lang w:val="en-US" w:eastAsia="en-US"/>
              </w:rPr>
            </w:pPr>
            <w:r w:rsidRPr="007569DD">
              <w:rPr>
                <w:rFonts w:asciiTheme="majorBidi" w:hAnsiTheme="majorBidi" w:cstheme="majorBidi"/>
                <w:sz w:val="17"/>
                <w:szCs w:val="17"/>
                <w:lang w:val="en-US" w:eastAsia="en-US"/>
              </w:rPr>
              <w:t>1,621,703,048</w:t>
            </w:r>
          </w:p>
        </w:tc>
      </w:tr>
      <w:tr w:rsidR="007A5CB2" w:rsidRPr="00BD0ED8" w:rsidTr="00F4401E">
        <w:tc>
          <w:tcPr>
            <w:tcW w:w="1560" w:type="dxa"/>
          </w:tcPr>
          <w:p w:rsidR="007A5CB2" w:rsidRPr="00157447" w:rsidRDefault="007A5CB2" w:rsidP="00F4401E">
            <w:pPr>
              <w:rPr>
                <w:sz w:val="17"/>
                <w:szCs w:val="17"/>
              </w:rPr>
            </w:pPr>
            <w:r w:rsidRPr="00157447">
              <w:rPr>
                <w:sz w:val="17"/>
                <w:szCs w:val="17"/>
              </w:rPr>
              <w:t>Hydro</w:t>
            </w:r>
          </w:p>
        </w:tc>
        <w:tc>
          <w:tcPr>
            <w:tcW w:w="1134" w:type="dxa"/>
          </w:tcPr>
          <w:p w:rsidR="007A5CB2" w:rsidRPr="007569DD" w:rsidRDefault="007A5CB2" w:rsidP="00F4401E">
            <w:pPr>
              <w:jc w:val="center"/>
              <w:rPr>
                <w:sz w:val="17"/>
                <w:szCs w:val="17"/>
              </w:rPr>
            </w:pPr>
            <w:r w:rsidRPr="007569DD">
              <w:rPr>
                <w:rFonts w:asciiTheme="majorBidi" w:hAnsiTheme="majorBidi" w:cstheme="majorBidi"/>
                <w:sz w:val="17"/>
                <w:szCs w:val="17"/>
                <w:lang w:val="en-US" w:eastAsia="en-US"/>
              </w:rPr>
              <w:t>4,031,938</w:t>
            </w:r>
          </w:p>
        </w:tc>
        <w:tc>
          <w:tcPr>
            <w:tcW w:w="1276" w:type="dxa"/>
          </w:tcPr>
          <w:p w:rsidR="007A5CB2" w:rsidRPr="007569DD" w:rsidRDefault="007A5CB2" w:rsidP="00F4401E">
            <w:pPr>
              <w:jc w:val="center"/>
              <w:rPr>
                <w:sz w:val="17"/>
                <w:szCs w:val="17"/>
              </w:rPr>
            </w:pPr>
            <w:r w:rsidRPr="007569DD">
              <w:rPr>
                <w:sz w:val="17"/>
                <w:szCs w:val="17"/>
              </w:rPr>
              <w:t>N/A</w:t>
            </w:r>
          </w:p>
        </w:tc>
        <w:tc>
          <w:tcPr>
            <w:tcW w:w="956" w:type="dxa"/>
            <w:vAlign w:val="bottom"/>
          </w:tcPr>
          <w:p w:rsidR="007A5CB2" w:rsidRPr="007569DD" w:rsidRDefault="007A5CB2" w:rsidP="00F4401E">
            <w:pPr>
              <w:jc w:val="center"/>
              <w:rPr>
                <w:sz w:val="17"/>
                <w:szCs w:val="17"/>
              </w:rPr>
            </w:pPr>
            <w:r w:rsidRPr="007569DD">
              <w:rPr>
                <w:sz w:val="17"/>
                <w:szCs w:val="17"/>
              </w:rPr>
              <w:t>0</w:t>
            </w:r>
          </w:p>
        </w:tc>
        <w:tc>
          <w:tcPr>
            <w:tcW w:w="957" w:type="dxa"/>
            <w:vAlign w:val="bottom"/>
          </w:tcPr>
          <w:p w:rsidR="007A5CB2" w:rsidRPr="007569DD" w:rsidRDefault="007A5CB2" w:rsidP="00F4401E">
            <w:pPr>
              <w:jc w:val="center"/>
              <w:rPr>
                <w:sz w:val="17"/>
                <w:szCs w:val="17"/>
              </w:rPr>
            </w:pPr>
            <w:r w:rsidRPr="007569DD">
              <w:rPr>
                <w:sz w:val="17"/>
                <w:szCs w:val="17"/>
              </w:rPr>
              <w:t>0</w:t>
            </w:r>
          </w:p>
        </w:tc>
        <w:tc>
          <w:tcPr>
            <w:tcW w:w="957" w:type="dxa"/>
            <w:vAlign w:val="bottom"/>
          </w:tcPr>
          <w:p w:rsidR="007A5CB2" w:rsidRPr="007569DD" w:rsidRDefault="007A5CB2" w:rsidP="00F4401E">
            <w:pPr>
              <w:jc w:val="center"/>
              <w:rPr>
                <w:sz w:val="17"/>
                <w:szCs w:val="17"/>
              </w:rPr>
            </w:pPr>
            <w:r w:rsidRPr="007569DD">
              <w:rPr>
                <w:sz w:val="17"/>
                <w:szCs w:val="17"/>
              </w:rPr>
              <w:t>0</w:t>
            </w:r>
          </w:p>
        </w:tc>
        <w:tc>
          <w:tcPr>
            <w:tcW w:w="957" w:type="dxa"/>
            <w:vAlign w:val="bottom"/>
          </w:tcPr>
          <w:p w:rsidR="007A5CB2" w:rsidRPr="007569DD" w:rsidRDefault="007A5CB2" w:rsidP="00F4401E">
            <w:pPr>
              <w:jc w:val="center"/>
              <w:rPr>
                <w:sz w:val="17"/>
                <w:szCs w:val="17"/>
              </w:rPr>
            </w:pPr>
            <w:r w:rsidRPr="007569DD">
              <w:rPr>
                <w:sz w:val="17"/>
                <w:szCs w:val="17"/>
              </w:rPr>
              <w:t>0</w:t>
            </w:r>
          </w:p>
        </w:tc>
        <w:tc>
          <w:tcPr>
            <w:tcW w:w="1418" w:type="dxa"/>
            <w:vAlign w:val="bottom"/>
          </w:tcPr>
          <w:p w:rsidR="007A5CB2" w:rsidRPr="007569DD" w:rsidRDefault="007A5CB2" w:rsidP="00F4401E">
            <w:pPr>
              <w:jc w:val="center"/>
              <w:rPr>
                <w:sz w:val="17"/>
                <w:szCs w:val="17"/>
              </w:rPr>
            </w:pPr>
            <w:r w:rsidRPr="007569DD">
              <w:rPr>
                <w:sz w:val="17"/>
                <w:szCs w:val="17"/>
              </w:rPr>
              <w:t>0</w:t>
            </w:r>
          </w:p>
        </w:tc>
      </w:tr>
      <w:tr w:rsidR="007A5CB2" w:rsidRPr="00BD0ED8" w:rsidTr="00F4401E">
        <w:tc>
          <w:tcPr>
            <w:tcW w:w="1560" w:type="dxa"/>
          </w:tcPr>
          <w:p w:rsidR="007A5CB2" w:rsidRPr="00157447" w:rsidRDefault="007A5CB2" w:rsidP="00F4401E">
            <w:pPr>
              <w:rPr>
                <w:sz w:val="17"/>
                <w:szCs w:val="17"/>
              </w:rPr>
            </w:pPr>
            <w:r w:rsidRPr="00157447">
              <w:rPr>
                <w:sz w:val="17"/>
                <w:szCs w:val="17"/>
              </w:rPr>
              <w:t>Wind and tidal</w:t>
            </w:r>
          </w:p>
        </w:tc>
        <w:tc>
          <w:tcPr>
            <w:tcW w:w="1134" w:type="dxa"/>
          </w:tcPr>
          <w:p w:rsidR="007A5CB2" w:rsidRPr="007569DD" w:rsidRDefault="007A5CB2" w:rsidP="00F4401E">
            <w:pPr>
              <w:jc w:val="center"/>
              <w:rPr>
                <w:sz w:val="17"/>
                <w:szCs w:val="17"/>
              </w:rPr>
            </w:pPr>
            <w:r w:rsidRPr="007569DD">
              <w:rPr>
                <w:rFonts w:asciiTheme="majorBidi" w:hAnsiTheme="majorBidi" w:cstheme="majorBidi"/>
                <w:sz w:val="17"/>
                <w:szCs w:val="17"/>
                <w:lang w:val="en-US" w:eastAsia="en-US"/>
              </w:rPr>
              <w:t>572,202</w:t>
            </w:r>
          </w:p>
        </w:tc>
        <w:tc>
          <w:tcPr>
            <w:tcW w:w="1276" w:type="dxa"/>
          </w:tcPr>
          <w:p w:rsidR="007A5CB2" w:rsidRPr="007569DD" w:rsidRDefault="007A5CB2" w:rsidP="00F4401E">
            <w:pPr>
              <w:jc w:val="center"/>
              <w:rPr>
                <w:sz w:val="17"/>
                <w:szCs w:val="17"/>
              </w:rPr>
            </w:pPr>
            <w:r w:rsidRPr="007569DD">
              <w:rPr>
                <w:sz w:val="17"/>
                <w:szCs w:val="17"/>
              </w:rPr>
              <w:t>N/A</w:t>
            </w:r>
          </w:p>
        </w:tc>
        <w:tc>
          <w:tcPr>
            <w:tcW w:w="956" w:type="dxa"/>
            <w:vAlign w:val="bottom"/>
          </w:tcPr>
          <w:p w:rsidR="007A5CB2" w:rsidRPr="007569DD" w:rsidRDefault="007A5CB2" w:rsidP="00F4401E">
            <w:pPr>
              <w:jc w:val="center"/>
              <w:rPr>
                <w:sz w:val="17"/>
                <w:szCs w:val="17"/>
              </w:rPr>
            </w:pPr>
            <w:r w:rsidRPr="007569DD">
              <w:rPr>
                <w:sz w:val="17"/>
                <w:szCs w:val="17"/>
              </w:rPr>
              <w:t>0</w:t>
            </w:r>
          </w:p>
        </w:tc>
        <w:tc>
          <w:tcPr>
            <w:tcW w:w="957" w:type="dxa"/>
            <w:vAlign w:val="bottom"/>
          </w:tcPr>
          <w:p w:rsidR="007A5CB2" w:rsidRPr="007569DD" w:rsidRDefault="007A5CB2" w:rsidP="00F4401E">
            <w:pPr>
              <w:jc w:val="center"/>
              <w:rPr>
                <w:sz w:val="17"/>
                <w:szCs w:val="17"/>
              </w:rPr>
            </w:pPr>
            <w:r w:rsidRPr="007569DD">
              <w:rPr>
                <w:sz w:val="17"/>
                <w:szCs w:val="17"/>
              </w:rPr>
              <w:t>0</w:t>
            </w:r>
          </w:p>
        </w:tc>
        <w:tc>
          <w:tcPr>
            <w:tcW w:w="957" w:type="dxa"/>
            <w:vAlign w:val="bottom"/>
          </w:tcPr>
          <w:p w:rsidR="007A5CB2" w:rsidRPr="007569DD" w:rsidRDefault="007A5CB2" w:rsidP="00F4401E">
            <w:pPr>
              <w:jc w:val="center"/>
              <w:rPr>
                <w:sz w:val="17"/>
                <w:szCs w:val="17"/>
              </w:rPr>
            </w:pPr>
            <w:r w:rsidRPr="007569DD">
              <w:rPr>
                <w:sz w:val="17"/>
                <w:szCs w:val="17"/>
              </w:rPr>
              <w:t>0</w:t>
            </w:r>
          </w:p>
        </w:tc>
        <w:tc>
          <w:tcPr>
            <w:tcW w:w="957" w:type="dxa"/>
            <w:vAlign w:val="bottom"/>
          </w:tcPr>
          <w:p w:rsidR="007A5CB2" w:rsidRPr="007569DD" w:rsidRDefault="007A5CB2" w:rsidP="00F4401E">
            <w:pPr>
              <w:jc w:val="center"/>
              <w:rPr>
                <w:sz w:val="17"/>
                <w:szCs w:val="17"/>
              </w:rPr>
            </w:pPr>
            <w:r w:rsidRPr="007569DD">
              <w:rPr>
                <w:sz w:val="17"/>
                <w:szCs w:val="17"/>
              </w:rPr>
              <w:t>0</w:t>
            </w:r>
          </w:p>
        </w:tc>
        <w:tc>
          <w:tcPr>
            <w:tcW w:w="1418" w:type="dxa"/>
            <w:vAlign w:val="bottom"/>
          </w:tcPr>
          <w:p w:rsidR="007A5CB2" w:rsidRPr="007569DD" w:rsidRDefault="007A5CB2" w:rsidP="00F4401E">
            <w:pPr>
              <w:jc w:val="center"/>
              <w:rPr>
                <w:sz w:val="17"/>
                <w:szCs w:val="17"/>
              </w:rPr>
            </w:pPr>
            <w:r w:rsidRPr="007569DD">
              <w:rPr>
                <w:sz w:val="17"/>
                <w:szCs w:val="17"/>
              </w:rPr>
              <w:t>0</w:t>
            </w:r>
          </w:p>
        </w:tc>
      </w:tr>
      <w:tr w:rsidR="007A5CB2" w:rsidRPr="00BD0ED8" w:rsidTr="00F4401E">
        <w:tc>
          <w:tcPr>
            <w:tcW w:w="1560" w:type="dxa"/>
          </w:tcPr>
          <w:p w:rsidR="007A5CB2" w:rsidRPr="00157447" w:rsidRDefault="007A5CB2" w:rsidP="00F4401E">
            <w:pPr>
              <w:rPr>
                <w:sz w:val="17"/>
                <w:szCs w:val="17"/>
              </w:rPr>
            </w:pPr>
            <w:r w:rsidRPr="00157447">
              <w:rPr>
                <w:sz w:val="17"/>
                <w:szCs w:val="17"/>
              </w:rPr>
              <w:t>Total</w:t>
            </w:r>
          </w:p>
        </w:tc>
        <w:tc>
          <w:tcPr>
            <w:tcW w:w="1134" w:type="dxa"/>
          </w:tcPr>
          <w:p w:rsidR="007A5CB2" w:rsidRPr="007569DD" w:rsidRDefault="007A5CB2" w:rsidP="00F4401E">
            <w:pPr>
              <w:jc w:val="center"/>
              <w:rPr>
                <w:rFonts w:asciiTheme="majorBidi" w:hAnsiTheme="majorBidi" w:cstheme="majorBidi"/>
                <w:sz w:val="17"/>
                <w:szCs w:val="17"/>
              </w:rPr>
            </w:pPr>
            <w:r w:rsidRPr="007569DD">
              <w:rPr>
                <w:rFonts w:asciiTheme="majorBidi" w:hAnsiTheme="majorBidi" w:cstheme="majorBidi"/>
                <w:sz w:val="17"/>
                <w:szCs w:val="17"/>
              </w:rPr>
              <w:t>19,360,727</w:t>
            </w:r>
          </w:p>
        </w:tc>
        <w:tc>
          <w:tcPr>
            <w:tcW w:w="5103" w:type="dxa"/>
            <w:gridSpan w:val="5"/>
          </w:tcPr>
          <w:p w:rsidR="007A5CB2" w:rsidRPr="007569DD" w:rsidRDefault="007A5CB2" w:rsidP="00F4401E">
            <w:pPr>
              <w:jc w:val="center"/>
              <w:rPr>
                <w:sz w:val="17"/>
                <w:szCs w:val="17"/>
              </w:rPr>
            </w:pPr>
            <w:r w:rsidRPr="007569DD">
              <w:rPr>
                <w:sz w:val="17"/>
                <w:szCs w:val="17"/>
              </w:rPr>
              <w:t>N/A</w:t>
            </w:r>
          </w:p>
        </w:tc>
        <w:tc>
          <w:tcPr>
            <w:tcW w:w="1418" w:type="dxa"/>
            <w:vAlign w:val="bottom"/>
          </w:tcPr>
          <w:p w:rsidR="007A5CB2" w:rsidRPr="007569DD" w:rsidRDefault="007A5CB2" w:rsidP="00F4401E">
            <w:pPr>
              <w:jc w:val="center"/>
              <w:rPr>
                <w:sz w:val="17"/>
                <w:szCs w:val="17"/>
              </w:rPr>
            </w:pPr>
            <w:r w:rsidRPr="007569DD">
              <w:rPr>
                <w:rFonts w:asciiTheme="majorBidi" w:hAnsiTheme="majorBidi" w:cstheme="majorBidi"/>
                <w:sz w:val="17"/>
                <w:szCs w:val="17"/>
                <w:lang w:val="en-US" w:eastAsia="en-US"/>
              </w:rPr>
              <w:t>14,588,465,136</w:t>
            </w:r>
          </w:p>
        </w:tc>
      </w:tr>
    </w:tbl>
    <w:p w:rsidR="007A5CB2" w:rsidRDefault="00607986" w:rsidP="007A5CB2">
      <w:pPr>
        <w:ind w:left="-426"/>
        <w:jc w:val="both"/>
        <w:rPr>
          <w:sz w:val="18"/>
          <w:szCs w:val="12"/>
        </w:rPr>
      </w:pPr>
      <w:r w:rsidRPr="00BD0ED8">
        <w:rPr>
          <w:sz w:val="18"/>
          <w:szCs w:val="12"/>
        </w:rPr>
        <w:t xml:space="preserve">* Source: </w:t>
      </w:r>
      <w:r w:rsidR="00BB2E83">
        <w:rPr>
          <w:sz w:val="18"/>
          <w:szCs w:val="12"/>
        </w:rPr>
        <w:fldChar w:fldCharType="begin"/>
      </w:r>
      <w:r w:rsidR="007A5CB2">
        <w:rPr>
          <w:sz w:val="18"/>
          <w:szCs w:val="12"/>
        </w:rPr>
        <w:instrText>ADDIN RW.CITE{{59 Anonymous; 60 Anonymous; 84 Anonymous}}</w:instrText>
      </w:r>
      <w:r w:rsidR="00BB2E83">
        <w:rPr>
          <w:sz w:val="18"/>
          <w:szCs w:val="12"/>
        </w:rPr>
        <w:fldChar w:fldCharType="separate"/>
      </w:r>
      <w:r w:rsidR="00571DAA">
        <w:rPr>
          <w:sz w:val="18"/>
          <w:szCs w:val="12"/>
        </w:rPr>
        <w:t>[8-10]</w:t>
      </w:r>
      <w:r w:rsidR="00BB2E83">
        <w:rPr>
          <w:sz w:val="18"/>
          <w:szCs w:val="12"/>
        </w:rPr>
        <w:fldChar w:fldCharType="end"/>
      </w:r>
    </w:p>
    <w:p w:rsidR="00607986" w:rsidRPr="00BD0ED8" w:rsidRDefault="00607986" w:rsidP="007A5CB2">
      <w:pPr>
        <w:ind w:left="-426"/>
        <w:jc w:val="both"/>
        <w:rPr>
          <w:b/>
          <w:bCs/>
          <w:sz w:val="17"/>
          <w:szCs w:val="17"/>
        </w:rPr>
      </w:pPr>
      <w:r w:rsidRPr="00BD0ED8">
        <w:rPr>
          <w:sz w:val="18"/>
          <w:szCs w:val="18"/>
        </w:rPr>
        <w:t xml:space="preserve">* </w:t>
      </w:r>
      <w:r w:rsidRPr="00BD0ED8">
        <w:rPr>
          <w:iCs/>
          <w:color w:val="000000"/>
          <w:sz w:val="18"/>
          <w:szCs w:val="18"/>
        </w:rPr>
        <w:t xml:space="preserve">Source: </w:t>
      </w:r>
      <w:r w:rsidR="00BB2E83">
        <w:rPr>
          <w:iCs/>
          <w:color w:val="000000"/>
          <w:sz w:val="18"/>
          <w:szCs w:val="18"/>
        </w:rPr>
        <w:fldChar w:fldCharType="begin"/>
      </w:r>
      <w:r w:rsidR="00240D15">
        <w:rPr>
          <w:iCs/>
          <w:color w:val="000000"/>
          <w:sz w:val="18"/>
          <w:szCs w:val="18"/>
        </w:rPr>
        <w:instrText>ADDIN RW.CITE{{17 Anonymous}}</w:instrText>
      </w:r>
      <w:r w:rsidR="00BB2E83">
        <w:rPr>
          <w:iCs/>
          <w:color w:val="000000"/>
          <w:sz w:val="18"/>
          <w:szCs w:val="18"/>
        </w:rPr>
        <w:fldChar w:fldCharType="separate"/>
      </w:r>
      <w:r w:rsidR="00571DAA">
        <w:rPr>
          <w:iCs/>
          <w:color w:val="000000"/>
          <w:sz w:val="18"/>
          <w:szCs w:val="18"/>
        </w:rPr>
        <w:t>[1]</w:t>
      </w:r>
      <w:r w:rsidR="00BB2E83">
        <w:rPr>
          <w:iCs/>
          <w:color w:val="000000"/>
          <w:sz w:val="18"/>
          <w:szCs w:val="18"/>
        </w:rPr>
        <w:fldChar w:fldCharType="end"/>
      </w:r>
    </w:p>
    <w:p w:rsidR="00607986" w:rsidRPr="00BD0ED8" w:rsidRDefault="00607986" w:rsidP="00607986">
      <w:pPr>
        <w:ind w:left="-284"/>
      </w:pPr>
    </w:p>
    <w:p w:rsidR="007A5CB2" w:rsidRDefault="007A5CB2" w:rsidP="00607986">
      <w:pPr>
        <w:ind w:left="-284"/>
      </w:pPr>
    </w:p>
    <w:p w:rsidR="007A5CB2" w:rsidRDefault="007A5CB2" w:rsidP="00607986">
      <w:pPr>
        <w:ind w:left="-284"/>
      </w:pPr>
    </w:p>
    <w:p w:rsidR="007A5CB2" w:rsidRDefault="007A5CB2" w:rsidP="00607986">
      <w:pPr>
        <w:ind w:left="-284"/>
      </w:pPr>
    </w:p>
    <w:p w:rsidR="007A5CB2" w:rsidRDefault="007A5CB2" w:rsidP="00607986">
      <w:pPr>
        <w:ind w:left="-284"/>
      </w:pPr>
    </w:p>
    <w:p w:rsidR="007A5CB2" w:rsidRDefault="007A5CB2" w:rsidP="00607986">
      <w:pPr>
        <w:ind w:left="-284"/>
      </w:pPr>
    </w:p>
    <w:p w:rsidR="007A5CB2" w:rsidRDefault="007A5CB2" w:rsidP="00607986">
      <w:pPr>
        <w:ind w:left="-284"/>
      </w:pPr>
    </w:p>
    <w:p w:rsidR="007A5CB2" w:rsidRDefault="007A5CB2" w:rsidP="00607986">
      <w:pPr>
        <w:ind w:left="-284"/>
      </w:pPr>
    </w:p>
    <w:p w:rsidR="007A5CB2" w:rsidRDefault="007A5CB2" w:rsidP="00607986">
      <w:pPr>
        <w:ind w:left="-284"/>
      </w:pPr>
    </w:p>
    <w:p w:rsidR="007A5CB2" w:rsidRDefault="007A5CB2" w:rsidP="00607986">
      <w:pPr>
        <w:ind w:left="-284"/>
      </w:pPr>
    </w:p>
    <w:p w:rsidR="007A5CB2" w:rsidRDefault="007A5CB2" w:rsidP="00607986">
      <w:pPr>
        <w:ind w:left="-284"/>
      </w:pPr>
    </w:p>
    <w:p w:rsidR="007A5CB2" w:rsidRDefault="007A5CB2" w:rsidP="00607986">
      <w:pPr>
        <w:ind w:left="-284"/>
      </w:pPr>
    </w:p>
    <w:p w:rsidR="007A5CB2" w:rsidRDefault="007A5CB2" w:rsidP="00607986">
      <w:pPr>
        <w:ind w:left="-284"/>
      </w:pPr>
    </w:p>
    <w:p w:rsidR="007A5CB2" w:rsidRDefault="007A5CB2" w:rsidP="00607986">
      <w:pPr>
        <w:ind w:left="-284"/>
      </w:pPr>
    </w:p>
    <w:p w:rsidR="007A5CB2" w:rsidRDefault="007A5CB2" w:rsidP="00607986">
      <w:pPr>
        <w:ind w:left="-284"/>
      </w:pPr>
    </w:p>
    <w:p w:rsidR="007A5CB2" w:rsidRDefault="007A5CB2" w:rsidP="00607986">
      <w:pPr>
        <w:ind w:left="-284"/>
      </w:pPr>
    </w:p>
    <w:p w:rsidR="00352125" w:rsidRDefault="00352125" w:rsidP="007A5CB2">
      <w:pPr>
        <w:ind w:left="-284"/>
      </w:pPr>
    </w:p>
    <w:p w:rsidR="007A5CB2" w:rsidRPr="00BD0ED8" w:rsidRDefault="00607986" w:rsidP="007A5CB2">
      <w:pPr>
        <w:ind w:left="-284"/>
        <w:rPr>
          <w:b/>
          <w:bCs/>
          <w:sz w:val="28"/>
          <w:szCs w:val="28"/>
        </w:rPr>
      </w:pPr>
      <w:r w:rsidRPr="00BD0ED8">
        <w:lastRenderedPageBreak/>
        <w:t xml:space="preserve">Table A.9. </w:t>
      </w:r>
      <w:r w:rsidRPr="00BD0ED8">
        <w:rPr>
          <w:rFonts w:ascii="TimesNewRomanPSMT" w:hAnsi="TimesNewRomanPSMT" w:cs="TimesNewRomanPSMT"/>
        </w:rPr>
        <w:t xml:space="preserve">GHG emissions </w:t>
      </w:r>
      <w:r w:rsidRPr="00BD0ED8">
        <w:t>in Alberta from</w:t>
      </w:r>
      <w:r w:rsidRPr="00BD0ED8">
        <w:rPr>
          <w:rFonts w:ascii="TimesNewRomanPSMT" w:hAnsi="TimesNewRomanPSMT" w:cs="TimesNewRomanPSMT"/>
        </w:rPr>
        <w:t xml:space="preserve"> electricity </w:t>
      </w:r>
      <w:r w:rsidRPr="00BD0ED8">
        <w:t>generation</w:t>
      </w:r>
      <w:r w:rsidRPr="00BD0ED8">
        <w:rPr>
          <w:rFonts w:ascii="TimesNewRomanPSMT" w:hAnsi="TimesNewRomanPSMT" w:cs="TimesNewRomanPSMT"/>
        </w:rPr>
        <w:t>, 2004</w:t>
      </w:r>
      <w:r w:rsidR="007A5CB2">
        <w:rPr>
          <w:rFonts w:ascii="TimesNewRomanPSMT" w:hAnsi="TimesNewRomanPSMT" w:cs="TimesNewRomanPSMT"/>
        </w:rPr>
        <w:t>-2006</w:t>
      </w:r>
      <w:r w:rsidRPr="00BD0ED8">
        <w:t xml:space="preserve"> </w:t>
      </w:r>
      <w:r w:rsidR="00BB2E83">
        <w:rPr>
          <w:rFonts w:ascii="TimesNewRomanPSMT" w:hAnsi="TimesNewRomanPSMT" w:cs="TimesNewRomanPSMT"/>
        </w:rPr>
        <w:fldChar w:fldCharType="begin"/>
      </w:r>
      <w:r w:rsidR="007A5CB2">
        <w:rPr>
          <w:rFonts w:ascii="TimesNewRomanPSMT" w:hAnsi="TimesNewRomanPSMT" w:cs="TimesNewRomanPSMT"/>
        </w:rPr>
        <w:instrText>ADDIN RW.CITE{{59 Anonymous; 60 Anonymous; 84 Anonymous; 17 Anonymous}}</w:instrText>
      </w:r>
      <w:r w:rsidR="00BB2E83">
        <w:rPr>
          <w:rFonts w:ascii="TimesNewRomanPSMT" w:hAnsi="TimesNewRomanPSMT" w:cs="TimesNewRomanPSMT"/>
        </w:rPr>
        <w:fldChar w:fldCharType="separate"/>
      </w:r>
      <w:r w:rsidR="00571DAA">
        <w:rPr>
          <w:rFonts w:ascii="TimesNewRomanPSMT" w:hAnsi="TimesNewRomanPSMT" w:cs="TimesNewRomanPSMT"/>
        </w:rPr>
        <w:t>[1, 8-10]</w:t>
      </w:r>
      <w:r w:rsidR="00BB2E83">
        <w:rPr>
          <w:rFonts w:ascii="TimesNewRomanPSMT" w:hAnsi="TimesNewRomanPSMT" w:cs="TimesNewRomanPSMT"/>
        </w:rPr>
        <w:fldChar w:fldCharType="end"/>
      </w:r>
      <w:r w:rsidR="007A5CB2" w:rsidRPr="00BD0ED8">
        <w:t xml:space="preserve"> </w:t>
      </w:r>
    </w:p>
    <w:tbl>
      <w:tblPr>
        <w:tblW w:w="9215"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560"/>
        <w:gridCol w:w="1134"/>
        <w:gridCol w:w="1276"/>
        <w:gridCol w:w="956"/>
        <w:gridCol w:w="957"/>
        <w:gridCol w:w="957"/>
        <w:gridCol w:w="957"/>
        <w:gridCol w:w="1418"/>
      </w:tblGrid>
      <w:tr w:rsidR="007A5CB2" w:rsidRPr="00BD0ED8" w:rsidTr="00F4401E">
        <w:trPr>
          <w:trHeight w:val="293"/>
        </w:trPr>
        <w:tc>
          <w:tcPr>
            <w:tcW w:w="1560" w:type="dxa"/>
          </w:tcPr>
          <w:p w:rsidR="007A5CB2" w:rsidRPr="007A5CB2" w:rsidRDefault="007A5CB2" w:rsidP="00F4401E">
            <w:pPr>
              <w:jc w:val="center"/>
              <w:rPr>
                <w:b/>
                <w:bCs/>
                <w:sz w:val="17"/>
                <w:szCs w:val="17"/>
              </w:rPr>
            </w:pPr>
            <w:r w:rsidRPr="007A5CB2">
              <w:rPr>
                <w:b/>
                <w:bCs/>
                <w:sz w:val="17"/>
                <w:szCs w:val="17"/>
              </w:rPr>
              <w:t>Year</w:t>
            </w:r>
          </w:p>
        </w:tc>
        <w:tc>
          <w:tcPr>
            <w:tcW w:w="7655" w:type="dxa"/>
            <w:gridSpan w:val="7"/>
          </w:tcPr>
          <w:p w:rsidR="007A5CB2" w:rsidRPr="007A5CB2" w:rsidRDefault="007A5CB2" w:rsidP="00F4401E">
            <w:pPr>
              <w:jc w:val="center"/>
              <w:rPr>
                <w:b/>
                <w:bCs/>
                <w:sz w:val="17"/>
                <w:szCs w:val="17"/>
              </w:rPr>
            </w:pPr>
            <w:r w:rsidRPr="007A5CB2">
              <w:rPr>
                <w:b/>
                <w:bCs/>
                <w:sz w:val="17"/>
                <w:szCs w:val="17"/>
              </w:rPr>
              <w:t>200</w:t>
            </w:r>
            <w:r>
              <w:rPr>
                <w:b/>
                <w:bCs/>
                <w:sz w:val="17"/>
                <w:szCs w:val="17"/>
              </w:rPr>
              <w:t>4</w:t>
            </w:r>
          </w:p>
        </w:tc>
      </w:tr>
      <w:tr w:rsidR="007A5CB2" w:rsidRPr="00BD0ED8" w:rsidTr="003D304A">
        <w:trPr>
          <w:trHeight w:val="293"/>
        </w:trPr>
        <w:tc>
          <w:tcPr>
            <w:tcW w:w="1560" w:type="dxa"/>
            <w:vMerge w:val="restart"/>
          </w:tcPr>
          <w:p w:rsidR="007A5CB2" w:rsidRPr="00157447" w:rsidRDefault="007A5CB2" w:rsidP="003D304A">
            <w:pPr>
              <w:jc w:val="center"/>
              <w:rPr>
                <w:sz w:val="17"/>
                <w:szCs w:val="17"/>
              </w:rPr>
            </w:pPr>
            <w:r w:rsidRPr="00157447">
              <w:rPr>
                <w:sz w:val="17"/>
                <w:szCs w:val="17"/>
              </w:rPr>
              <w:t>Energy Source*</w:t>
            </w:r>
          </w:p>
          <w:p w:rsidR="007A5CB2" w:rsidRPr="00157447" w:rsidRDefault="007A5CB2" w:rsidP="003D304A">
            <w:pPr>
              <w:jc w:val="center"/>
              <w:rPr>
                <w:sz w:val="17"/>
                <w:szCs w:val="17"/>
              </w:rPr>
            </w:pPr>
          </w:p>
        </w:tc>
        <w:tc>
          <w:tcPr>
            <w:tcW w:w="1134" w:type="dxa"/>
            <w:vMerge w:val="restart"/>
          </w:tcPr>
          <w:p w:rsidR="007A5CB2" w:rsidRPr="00157447" w:rsidRDefault="007A5CB2" w:rsidP="003D304A">
            <w:pPr>
              <w:jc w:val="center"/>
              <w:rPr>
                <w:sz w:val="17"/>
                <w:szCs w:val="17"/>
              </w:rPr>
            </w:pPr>
            <w:r w:rsidRPr="00157447">
              <w:rPr>
                <w:sz w:val="17"/>
                <w:szCs w:val="17"/>
              </w:rPr>
              <w:t>Electricity*</w:t>
            </w:r>
          </w:p>
          <w:p w:rsidR="007A5CB2" w:rsidRPr="00157447" w:rsidRDefault="007A5CB2" w:rsidP="003D304A">
            <w:pPr>
              <w:jc w:val="center"/>
              <w:rPr>
                <w:sz w:val="17"/>
                <w:szCs w:val="17"/>
              </w:rPr>
            </w:pPr>
            <w:r w:rsidRPr="00157447">
              <w:rPr>
                <w:sz w:val="17"/>
                <w:szCs w:val="17"/>
              </w:rPr>
              <w:t>Generated (MWh)</w:t>
            </w:r>
          </w:p>
        </w:tc>
        <w:tc>
          <w:tcPr>
            <w:tcW w:w="1276" w:type="dxa"/>
            <w:vMerge w:val="restart"/>
          </w:tcPr>
          <w:p w:rsidR="007A5CB2" w:rsidRPr="00157447" w:rsidRDefault="007A5CB2" w:rsidP="003D304A">
            <w:pPr>
              <w:jc w:val="center"/>
              <w:rPr>
                <w:sz w:val="17"/>
                <w:szCs w:val="17"/>
              </w:rPr>
            </w:pPr>
            <w:r w:rsidRPr="00157447">
              <w:rPr>
                <w:sz w:val="17"/>
                <w:szCs w:val="17"/>
              </w:rPr>
              <w:t>Fuel Input*</w:t>
            </w:r>
          </w:p>
          <w:p w:rsidR="007A5CB2" w:rsidRPr="00157447" w:rsidRDefault="007A5CB2" w:rsidP="003D304A">
            <w:pPr>
              <w:jc w:val="center"/>
              <w:rPr>
                <w:sz w:val="17"/>
                <w:szCs w:val="17"/>
              </w:rPr>
            </w:pPr>
          </w:p>
        </w:tc>
        <w:tc>
          <w:tcPr>
            <w:tcW w:w="2870" w:type="dxa"/>
            <w:gridSpan w:val="3"/>
          </w:tcPr>
          <w:p w:rsidR="007A5CB2" w:rsidRPr="00157447" w:rsidRDefault="007A5CB2" w:rsidP="003D304A">
            <w:pPr>
              <w:jc w:val="center"/>
              <w:rPr>
                <w:sz w:val="17"/>
                <w:szCs w:val="17"/>
              </w:rPr>
            </w:pPr>
            <w:r w:rsidRPr="00157447">
              <w:rPr>
                <w:sz w:val="17"/>
                <w:szCs w:val="17"/>
              </w:rPr>
              <w:t>Emission factor**</w:t>
            </w:r>
          </w:p>
        </w:tc>
        <w:tc>
          <w:tcPr>
            <w:tcW w:w="957" w:type="dxa"/>
            <w:vMerge w:val="restart"/>
          </w:tcPr>
          <w:p w:rsidR="007A5CB2" w:rsidRPr="00157447" w:rsidRDefault="007A5CB2" w:rsidP="003D304A">
            <w:pPr>
              <w:jc w:val="center"/>
              <w:rPr>
                <w:sz w:val="17"/>
                <w:szCs w:val="17"/>
              </w:rPr>
            </w:pPr>
            <w:r w:rsidRPr="00157447">
              <w:rPr>
                <w:sz w:val="17"/>
                <w:szCs w:val="17"/>
              </w:rPr>
              <w:t>CO</w:t>
            </w:r>
            <w:r w:rsidRPr="00157447">
              <w:rPr>
                <w:sz w:val="17"/>
                <w:szCs w:val="17"/>
                <w:vertAlign w:val="subscript"/>
              </w:rPr>
              <w:t>2eq</w:t>
            </w:r>
            <w:r w:rsidRPr="00157447">
              <w:rPr>
                <w:sz w:val="17"/>
                <w:szCs w:val="17"/>
              </w:rPr>
              <w:t>/</w:t>
            </w:r>
          </w:p>
          <w:p w:rsidR="007A5CB2" w:rsidRPr="00157447" w:rsidRDefault="007A5CB2" w:rsidP="003D304A">
            <w:pPr>
              <w:jc w:val="center"/>
              <w:rPr>
                <w:sz w:val="17"/>
                <w:szCs w:val="17"/>
              </w:rPr>
            </w:pPr>
            <w:r w:rsidRPr="00157447">
              <w:rPr>
                <w:sz w:val="17"/>
                <w:szCs w:val="17"/>
              </w:rPr>
              <w:t>quaintly fuel</w:t>
            </w:r>
          </w:p>
        </w:tc>
        <w:tc>
          <w:tcPr>
            <w:tcW w:w="1418" w:type="dxa"/>
            <w:vMerge w:val="restart"/>
          </w:tcPr>
          <w:p w:rsidR="007A5CB2" w:rsidRPr="00157447" w:rsidRDefault="007A5CB2" w:rsidP="003D304A">
            <w:pPr>
              <w:jc w:val="center"/>
              <w:rPr>
                <w:sz w:val="17"/>
                <w:szCs w:val="17"/>
              </w:rPr>
            </w:pPr>
            <w:r w:rsidRPr="00157447">
              <w:rPr>
                <w:sz w:val="17"/>
                <w:szCs w:val="17"/>
              </w:rPr>
              <w:t>Total GHG emission in</w:t>
            </w:r>
          </w:p>
          <w:p w:rsidR="007A5CB2" w:rsidRPr="00157447" w:rsidRDefault="007A5CB2" w:rsidP="003D304A">
            <w:pPr>
              <w:jc w:val="center"/>
              <w:rPr>
                <w:sz w:val="17"/>
                <w:szCs w:val="17"/>
              </w:rPr>
            </w:pPr>
            <w:r w:rsidRPr="00157447">
              <w:rPr>
                <w:sz w:val="17"/>
                <w:szCs w:val="17"/>
              </w:rPr>
              <w:t>kg CO</w:t>
            </w:r>
            <w:r w:rsidRPr="00157447">
              <w:rPr>
                <w:sz w:val="17"/>
                <w:szCs w:val="17"/>
                <w:vertAlign w:val="subscript"/>
              </w:rPr>
              <w:t>2eq</w:t>
            </w:r>
          </w:p>
        </w:tc>
      </w:tr>
      <w:tr w:rsidR="007A5CB2" w:rsidRPr="00BD0ED8" w:rsidTr="003D304A">
        <w:trPr>
          <w:trHeight w:val="292"/>
        </w:trPr>
        <w:tc>
          <w:tcPr>
            <w:tcW w:w="1560" w:type="dxa"/>
            <w:vMerge/>
          </w:tcPr>
          <w:p w:rsidR="007A5CB2" w:rsidRPr="00157447" w:rsidRDefault="007A5CB2" w:rsidP="003D304A">
            <w:pPr>
              <w:jc w:val="center"/>
              <w:rPr>
                <w:sz w:val="17"/>
                <w:szCs w:val="17"/>
              </w:rPr>
            </w:pPr>
          </w:p>
        </w:tc>
        <w:tc>
          <w:tcPr>
            <w:tcW w:w="1134" w:type="dxa"/>
            <w:vMerge/>
          </w:tcPr>
          <w:p w:rsidR="007A5CB2" w:rsidRPr="00157447" w:rsidRDefault="007A5CB2" w:rsidP="003D304A">
            <w:pPr>
              <w:jc w:val="center"/>
              <w:rPr>
                <w:sz w:val="17"/>
                <w:szCs w:val="17"/>
              </w:rPr>
            </w:pPr>
          </w:p>
        </w:tc>
        <w:tc>
          <w:tcPr>
            <w:tcW w:w="1276" w:type="dxa"/>
            <w:vMerge/>
          </w:tcPr>
          <w:p w:rsidR="007A5CB2" w:rsidRPr="00157447" w:rsidRDefault="007A5CB2" w:rsidP="003D304A">
            <w:pPr>
              <w:jc w:val="center"/>
              <w:rPr>
                <w:sz w:val="17"/>
                <w:szCs w:val="17"/>
              </w:rPr>
            </w:pPr>
          </w:p>
        </w:tc>
        <w:tc>
          <w:tcPr>
            <w:tcW w:w="956" w:type="dxa"/>
          </w:tcPr>
          <w:p w:rsidR="007A5CB2" w:rsidRPr="00157447" w:rsidRDefault="007A5CB2" w:rsidP="003D304A">
            <w:pPr>
              <w:jc w:val="center"/>
              <w:rPr>
                <w:sz w:val="17"/>
                <w:szCs w:val="17"/>
              </w:rPr>
            </w:pPr>
            <w:r w:rsidRPr="00157447">
              <w:rPr>
                <w:sz w:val="17"/>
                <w:szCs w:val="17"/>
              </w:rPr>
              <w:t>CO</w:t>
            </w:r>
            <w:r w:rsidRPr="00157447">
              <w:rPr>
                <w:sz w:val="17"/>
                <w:szCs w:val="17"/>
                <w:vertAlign w:val="subscript"/>
              </w:rPr>
              <w:t>2</w:t>
            </w:r>
          </w:p>
        </w:tc>
        <w:tc>
          <w:tcPr>
            <w:tcW w:w="957" w:type="dxa"/>
          </w:tcPr>
          <w:p w:rsidR="007A5CB2" w:rsidRPr="00157447" w:rsidRDefault="007A5CB2" w:rsidP="003D304A">
            <w:pPr>
              <w:jc w:val="center"/>
              <w:rPr>
                <w:sz w:val="17"/>
                <w:szCs w:val="17"/>
              </w:rPr>
            </w:pPr>
            <w:r w:rsidRPr="00157447">
              <w:rPr>
                <w:sz w:val="17"/>
                <w:szCs w:val="17"/>
              </w:rPr>
              <w:t>CH</w:t>
            </w:r>
            <w:r w:rsidRPr="00157447">
              <w:rPr>
                <w:sz w:val="17"/>
                <w:szCs w:val="17"/>
                <w:vertAlign w:val="subscript"/>
              </w:rPr>
              <w:t>4</w:t>
            </w:r>
          </w:p>
        </w:tc>
        <w:tc>
          <w:tcPr>
            <w:tcW w:w="957" w:type="dxa"/>
          </w:tcPr>
          <w:p w:rsidR="007A5CB2" w:rsidRPr="00157447" w:rsidRDefault="007A5CB2" w:rsidP="003D304A">
            <w:pPr>
              <w:jc w:val="center"/>
              <w:rPr>
                <w:sz w:val="17"/>
                <w:szCs w:val="17"/>
              </w:rPr>
            </w:pPr>
            <w:r w:rsidRPr="00157447">
              <w:rPr>
                <w:sz w:val="17"/>
                <w:szCs w:val="17"/>
              </w:rPr>
              <w:t>N</w:t>
            </w:r>
            <w:r w:rsidRPr="00157447">
              <w:rPr>
                <w:sz w:val="17"/>
                <w:szCs w:val="17"/>
                <w:vertAlign w:val="subscript"/>
              </w:rPr>
              <w:t>2</w:t>
            </w:r>
            <w:r w:rsidRPr="00157447">
              <w:rPr>
                <w:sz w:val="17"/>
                <w:szCs w:val="17"/>
              </w:rPr>
              <w:t>O</w:t>
            </w:r>
          </w:p>
        </w:tc>
        <w:tc>
          <w:tcPr>
            <w:tcW w:w="957" w:type="dxa"/>
            <w:vMerge/>
          </w:tcPr>
          <w:p w:rsidR="007A5CB2" w:rsidRPr="00157447" w:rsidRDefault="007A5CB2" w:rsidP="003D304A">
            <w:pPr>
              <w:jc w:val="center"/>
              <w:rPr>
                <w:sz w:val="17"/>
                <w:szCs w:val="17"/>
              </w:rPr>
            </w:pPr>
          </w:p>
        </w:tc>
        <w:tc>
          <w:tcPr>
            <w:tcW w:w="1418" w:type="dxa"/>
            <w:vMerge/>
          </w:tcPr>
          <w:p w:rsidR="007A5CB2" w:rsidRPr="00157447" w:rsidRDefault="007A5CB2" w:rsidP="003D304A">
            <w:pPr>
              <w:jc w:val="center"/>
              <w:rPr>
                <w:sz w:val="17"/>
                <w:szCs w:val="17"/>
              </w:rPr>
            </w:pPr>
          </w:p>
        </w:tc>
      </w:tr>
      <w:tr w:rsidR="007A5CB2" w:rsidRPr="00BD0ED8" w:rsidTr="003D304A">
        <w:tc>
          <w:tcPr>
            <w:tcW w:w="1560" w:type="dxa"/>
          </w:tcPr>
          <w:p w:rsidR="007A5CB2" w:rsidRPr="00157447" w:rsidRDefault="007A5CB2" w:rsidP="003D304A">
            <w:pPr>
              <w:rPr>
                <w:sz w:val="17"/>
                <w:szCs w:val="17"/>
              </w:rPr>
            </w:pPr>
            <w:r w:rsidRPr="00157447">
              <w:rPr>
                <w:sz w:val="17"/>
                <w:szCs w:val="17"/>
              </w:rPr>
              <w:t>Canadian bit.</w:t>
            </w:r>
          </w:p>
        </w:tc>
        <w:tc>
          <w:tcPr>
            <w:tcW w:w="1134" w:type="dxa"/>
          </w:tcPr>
          <w:p w:rsidR="007A5CB2" w:rsidRPr="00157447" w:rsidRDefault="007A5CB2" w:rsidP="003D304A">
            <w:pPr>
              <w:jc w:val="center"/>
              <w:rPr>
                <w:sz w:val="17"/>
                <w:szCs w:val="17"/>
              </w:rPr>
            </w:pPr>
            <w:r w:rsidRPr="00157447">
              <w:rPr>
                <w:sz w:val="17"/>
                <w:szCs w:val="17"/>
              </w:rPr>
              <w:t>9,069,920</w:t>
            </w:r>
          </w:p>
        </w:tc>
        <w:tc>
          <w:tcPr>
            <w:tcW w:w="1276" w:type="dxa"/>
          </w:tcPr>
          <w:p w:rsidR="007A5CB2" w:rsidRPr="00157447" w:rsidRDefault="007A5CB2" w:rsidP="003D304A">
            <w:pPr>
              <w:jc w:val="center"/>
              <w:rPr>
                <w:sz w:val="17"/>
                <w:szCs w:val="17"/>
              </w:rPr>
            </w:pPr>
            <w:r w:rsidRPr="00157447">
              <w:rPr>
                <w:sz w:val="17"/>
                <w:szCs w:val="17"/>
              </w:rPr>
              <w:t>5,274,798Mg</w:t>
            </w:r>
          </w:p>
        </w:tc>
        <w:tc>
          <w:tcPr>
            <w:tcW w:w="956" w:type="dxa"/>
            <w:vAlign w:val="bottom"/>
          </w:tcPr>
          <w:p w:rsidR="007A5CB2" w:rsidRPr="00157447" w:rsidRDefault="007A5CB2" w:rsidP="003D304A">
            <w:pPr>
              <w:jc w:val="center"/>
              <w:rPr>
                <w:sz w:val="17"/>
                <w:szCs w:val="17"/>
              </w:rPr>
            </w:pPr>
            <w:r w:rsidRPr="00157447">
              <w:rPr>
                <w:sz w:val="17"/>
                <w:szCs w:val="17"/>
              </w:rPr>
              <w:t>1</w:t>
            </w:r>
            <w:r>
              <w:rPr>
                <w:sz w:val="17"/>
                <w:szCs w:val="17"/>
              </w:rPr>
              <w:t>,</w:t>
            </w:r>
            <w:r w:rsidRPr="00157447">
              <w:rPr>
                <w:sz w:val="17"/>
                <w:szCs w:val="17"/>
              </w:rPr>
              <w:t>852g/kg</w:t>
            </w:r>
          </w:p>
        </w:tc>
        <w:tc>
          <w:tcPr>
            <w:tcW w:w="957" w:type="dxa"/>
            <w:vAlign w:val="bottom"/>
          </w:tcPr>
          <w:p w:rsidR="007A5CB2" w:rsidRPr="00157447" w:rsidRDefault="007A5CB2" w:rsidP="003D304A">
            <w:pPr>
              <w:jc w:val="center"/>
              <w:rPr>
                <w:sz w:val="17"/>
                <w:szCs w:val="17"/>
              </w:rPr>
            </w:pPr>
            <w:r w:rsidRPr="00157447">
              <w:rPr>
                <w:sz w:val="17"/>
                <w:szCs w:val="17"/>
              </w:rPr>
              <w:t>0.022g/kg</w:t>
            </w:r>
          </w:p>
        </w:tc>
        <w:tc>
          <w:tcPr>
            <w:tcW w:w="957" w:type="dxa"/>
            <w:vAlign w:val="bottom"/>
          </w:tcPr>
          <w:p w:rsidR="007A5CB2" w:rsidRPr="00157447" w:rsidRDefault="007A5CB2" w:rsidP="003D304A">
            <w:pPr>
              <w:jc w:val="center"/>
              <w:rPr>
                <w:sz w:val="17"/>
                <w:szCs w:val="17"/>
              </w:rPr>
            </w:pPr>
            <w:r w:rsidRPr="00157447">
              <w:rPr>
                <w:sz w:val="17"/>
                <w:szCs w:val="17"/>
              </w:rPr>
              <w:t>0.032g/kg</w:t>
            </w:r>
          </w:p>
        </w:tc>
        <w:tc>
          <w:tcPr>
            <w:tcW w:w="957" w:type="dxa"/>
            <w:vAlign w:val="bottom"/>
          </w:tcPr>
          <w:p w:rsidR="007A5CB2" w:rsidRPr="00157447" w:rsidRDefault="007A5CB2" w:rsidP="003D304A">
            <w:pPr>
              <w:jc w:val="center"/>
              <w:rPr>
                <w:sz w:val="17"/>
                <w:szCs w:val="17"/>
              </w:rPr>
            </w:pPr>
            <w:r w:rsidRPr="00157447">
              <w:rPr>
                <w:sz w:val="17"/>
                <w:szCs w:val="17"/>
              </w:rPr>
              <w:t>1,862g/kg</w:t>
            </w:r>
          </w:p>
        </w:tc>
        <w:tc>
          <w:tcPr>
            <w:tcW w:w="1418" w:type="dxa"/>
            <w:vAlign w:val="bottom"/>
          </w:tcPr>
          <w:p w:rsidR="007A5CB2" w:rsidRPr="00157447" w:rsidRDefault="007A5CB2" w:rsidP="003D304A">
            <w:pPr>
              <w:jc w:val="center"/>
              <w:rPr>
                <w:sz w:val="17"/>
                <w:szCs w:val="17"/>
              </w:rPr>
            </w:pPr>
            <w:r w:rsidRPr="00157447">
              <w:rPr>
                <w:sz w:val="17"/>
                <w:szCs w:val="17"/>
              </w:rPr>
              <w:t>9,822,127,509</w:t>
            </w:r>
          </w:p>
        </w:tc>
      </w:tr>
      <w:tr w:rsidR="007A5CB2" w:rsidRPr="00BD0ED8" w:rsidTr="003D304A">
        <w:tc>
          <w:tcPr>
            <w:tcW w:w="1560" w:type="dxa"/>
          </w:tcPr>
          <w:p w:rsidR="007A5CB2" w:rsidRPr="00157447" w:rsidRDefault="007A5CB2" w:rsidP="003D304A">
            <w:pPr>
              <w:rPr>
                <w:sz w:val="17"/>
                <w:szCs w:val="17"/>
              </w:rPr>
            </w:pPr>
            <w:r w:rsidRPr="00157447">
              <w:rPr>
                <w:sz w:val="17"/>
                <w:szCs w:val="17"/>
              </w:rPr>
              <w:t>Canadian sub-bit.</w:t>
            </w:r>
          </w:p>
        </w:tc>
        <w:tc>
          <w:tcPr>
            <w:tcW w:w="1134" w:type="dxa"/>
          </w:tcPr>
          <w:p w:rsidR="007A5CB2" w:rsidRPr="00157447" w:rsidRDefault="007A5CB2" w:rsidP="003D304A">
            <w:pPr>
              <w:jc w:val="center"/>
              <w:rPr>
                <w:sz w:val="17"/>
                <w:szCs w:val="17"/>
              </w:rPr>
            </w:pPr>
            <w:r w:rsidRPr="00157447">
              <w:rPr>
                <w:sz w:val="17"/>
                <w:szCs w:val="17"/>
              </w:rPr>
              <w:t>33,331,826</w:t>
            </w:r>
          </w:p>
        </w:tc>
        <w:tc>
          <w:tcPr>
            <w:tcW w:w="1276" w:type="dxa"/>
          </w:tcPr>
          <w:p w:rsidR="007A5CB2" w:rsidRPr="00157447" w:rsidRDefault="007A5CB2" w:rsidP="003D304A">
            <w:pPr>
              <w:jc w:val="center"/>
              <w:rPr>
                <w:sz w:val="17"/>
                <w:szCs w:val="17"/>
              </w:rPr>
            </w:pPr>
            <w:r w:rsidRPr="00157447">
              <w:rPr>
                <w:sz w:val="17"/>
                <w:szCs w:val="17"/>
              </w:rPr>
              <w:t>20,138,584Mg</w:t>
            </w:r>
          </w:p>
        </w:tc>
        <w:tc>
          <w:tcPr>
            <w:tcW w:w="956" w:type="dxa"/>
            <w:vAlign w:val="bottom"/>
          </w:tcPr>
          <w:p w:rsidR="007A5CB2" w:rsidRPr="00157447" w:rsidRDefault="007A5CB2" w:rsidP="003D304A">
            <w:pPr>
              <w:jc w:val="center"/>
              <w:rPr>
                <w:sz w:val="17"/>
                <w:szCs w:val="17"/>
              </w:rPr>
            </w:pPr>
            <w:r w:rsidRPr="00157447">
              <w:rPr>
                <w:sz w:val="17"/>
                <w:szCs w:val="17"/>
              </w:rPr>
              <w:t>1</w:t>
            </w:r>
            <w:r>
              <w:rPr>
                <w:sz w:val="17"/>
                <w:szCs w:val="17"/>
              </w:rPr>
              <w:t>,</w:t>
            </w:r>
            <w:r w:rsidRPr="00157447">
              <w:rPr>
                <w:sz w:val="17"/>
                <w:szCs w:val="17"/>
              </w:rPr>
              <w:t>765g/kg</w:t>
            </w:r>
          </w:p>
        </w:tc>
        <w:tc>
          <w:tcPr>
            <w:tcW w:w="957" w:type="dxa"/>
            <w:vAlign w:val="bottom"/>
          </w:tcPr>
          <w:p w:rsidR="007A5CB2" w:rsidRPr="00157447" w:rsidRDefault="007A5CB2" w:rsidP="003D304A">
            <w:pPr>
              <w:jc w:val="center"/>
              <w:rPr>
                <w:sz w:val="17"/>
                <w:szCs w:val="17"/>
              </w:rPr>
            </w:pPr>
            <w:r w:rsidRPr="00157447">
              <w:rPr>
                <w:sz w:val="17"/>
                <w:szCs w:val="17"/>
              </w:rPr>
              <w:t>0.022g/kg</w:t>
            </w:r>
          </w:p>
        </w:tc>
        <w:tc>
          <w:tcPr>
            <w:tcW w:w="957" w:type="dxa"/>
            <w:vAlign w:val="bottom"/>
          </w:tcPr>
          <w:p w:rsidR="007A5CB2" w:rsidRPr="00157447" w:rsidRDefault="007A5CB2" w:rsidP="003D304A">
            <w:pPr>
              <w:jc w:val="center"/>
              <w:rPr>
                <w:sz w:val="17"/>
                <w:szCs w:val="17"/>
              </w:rPr>
            </w:pPr>
            <w:r w:rsidRPr="00157447">
              <w:rPr>
                <w:sz w:val="17"/>
                <w:szCs w:val="17"/>
              </w:rPr>
              <w:t>0.032g/kg</w:t>
            </w:r>
          </w:p>
        </w:tc>
        <w:tc>
          <w:tcPr>
            <w:tcW w:w="957" w:type="dxa"/>
            <w:vAlign w:val="bottom"/>
          </w:tcPr>
          <w:p w:rsidR="007A5CB2" w:rsidRPr="00157447" w:rsidRDefault="007A5CB2" w:rsidP="003D304A">
            <w:pPr>
              <w:jc w:val="center"/>
              <w:rPr>
                <w:sz w:val="17"/>
                <w:szCs w:val="17"/>
              </w:rPr>
            </w:pPr>
            <w:r w:rsidRPr="00157447">
              <w:rPr>
                <w:sz w:val="17"/>
                <w:szCs w:val="17"/>
              </w:rPr>
              <w:t>1,775g/kg</w:t>
            </w:r>
          </w:p>
        </w:tc>
        <w:tc>
          <w:tcPr>
            <w:tcW w:w="1418" w:type="dxa"/>
            <w:vAlign w:val="bottom"/>
          </w:tcPr>
          <w:p w:rsidR="007A5CB2" w:rsidRPr="00157447" w:rsidRDefault="007A5CB2" w:rsidP="003D304A">
            <w:pPr>
              <w:jc w:val="center"/>
              <w:rPr>
                <w:sz w:val="17"/>
                <w:szCs w:val="17"/>
              </w:rPr>
            </w:pPr>
            <w:r w:rsidRPr="00157447">
              <w:rPr>
                <w:sz w:val="17"/>
                <w:szCs w:val="17"/>
              </w:rPr>
              <w:t>35,747,718,518</w:t>
            </w:r>
          </w:p>
        </w:tc>
      </w:tr>
      <w:tr w:rsidR="007A5CB2" w:rsidRPr="00BD0ED8" w:rsidTr="003D304A">
        <w:tc>
          <w:tcPr>
            <w:tcW w:w="1560" w:type="dxa"/>
          </w:tcPr>
          <w:p w:rsidR="007A5CB2" w:rsidRPr="00157447" w:rsidRDefault="007A5CB2" w:rsidP="003D304A">
            <w:pPr>
              <w:rPr>
                <w:sz w:val="17"/>
                <w:szCs w:val="17"/>
              </w:rPr>
            </w:pPr>
            <w:r w:rsidRPr="00157447">
              <w:rPr>
                <w:sz w:val="17"/>
                <w:szCs w:val="17"/>
              </w:rPr>
              <w:t>Light fuel oil</w:t>
            </w:r>
          </w:p>
        </w:tc>
        <w:tc>
          <w:tcPr>
            <w:tcW w:w="1134" w:type="dxa"/>
          </w:tcPr>
          <w:p w:rsidR="007A5CB2" w:rsidRPr="00157447" w:rsidRDefault="007A5CB2" w:rsidP="003D304A">
            <w:pPr>
              <w:jc w:val="center"/>
              <w:rPr>
                <w:sz w:val="17"/>
                <w:szCs w:val="17"/>
              </w:rPr>
            </w:pPr>
            <w:r w:rsidRPr="00157447">
              <w:rPr>
                <w:sz w:val="17"/>
                <w:szCs w:val="17"/>
              </w:rPr>
              <w:t>40</w:t>
            </w:r>
          </w:p>
        </w:tc>
        <w:tc>
          <w:tcPr>
            <w:tcW w:w="1276" w:type="dxa"/>
          </w:tcPr>
          <w:p w:rsidR="007A5CB2" w:rsidRPr="00157447" w:rsidRDefault="007A5CB2" w:rsidP="003D304A">
            <w:pPr>
              <w:jc w:val="center"/>
              <w:rPr>
                <w:sz w:val="17"/>
                <w:szCs w:val="17"/>
              </w:rPr>
            </w:pPr>
            <w:r w:rsidRPr="00157447">
              <w:rPr>
                <w:sz w:val="17"/>
                <w:szCs w:val="17"/>
              </w:rPr>
              <w:t>10kL</w:t>
            </w:r>
          </w:p>
        </w:tc>
        <w:tc>
          <w:tcPr>
            <w:tcW w:w="956" w:type="dxa"/>
            <w:vAlign w:val="bottom"/>
          </w:tcPr>
          <w:p w:rsidR="007A5CB2" w:rsidRPr="00157447" w:rsidRDefault="007A5CB2" w:rsidP="003D304A">
            <w:pPr>
              <w:jc w:val="center"/>
              <w:rPr>
                <w:sz w:val="17"/>
                <w:szCs w:val="17"/>
              </w:rPr>
            </w:pPr>
            <w:r w:rsidRPr="00157447">
              <w:rPr>
                <w:sz w:val="17"/>
                <w:szCs w:val="17"/>
              </w:rPr>
              <w:t>2</w:t>
            </w:r>
            <w:r>
              <w:rPr>
                <w:sz w:val="17"/>
                <w:szCs w:val="17"/>
              </w:rPr>
              <w:t>,</w:t>
            </w:r>
            <w:r w:rsidRPr="00157447">
              <w:rPr>
                <w:sz w:val="17"/>
                <w:szCs w:val="17"/>
              </w:rPr>
              <w:t>830g/L</w:t>
            </w:r>
          </w:p>
        </w:tc>
        <w:tc>
          <w:tcPr>
            <w:tcW w:w="957" w:type="dxa"/>
            <w:vAlign w:val="bottom"/>
          </w:tcPr>
          <w:p w:rsidR="007A5CB2" w:rsidRPr="00157447" w:rsidRDefault="007A5CB2" w:rsidP="003D304A">
            <w:pPr>
              <w:jc w:val="center"/>
              <w:rPr>
                <w:sz w:val="17"/>
                <w:szCs w:val="17"/>
              </w:rPr>
            </w:pPr>
            <w:r w:rsidRPr="00157447">
              <w:rPr>
                <w:sz w:val="17"/>
                <w:szCs w:val="17"/>
              </w:rPr>
              <w:t>0.18g/L</w:t>
            </w:r>
          </w:p>
        </w:tc>
        <w:tc>
          <w:tcPr>
            <w:tcW w:w="957" w:type="dxa"/>
            <w:vAlign w:val="bottom"/>
          </w:tcPr>
          <w:p w:rsidR="007A5CB2" w:rsidRPr="00157447" w:rsidRDefault="007A5CB2" w:rsidP="003D304A">
            <w:pPr>
              <w:jc w:val="center"/>
              <w:rPr>
                <w:sz w:val="17"/>
                <w:szCs w:val="17"/>
              </w:rPr>
            </w:pPr>
            <w:r w:rsidRPr="00157447">
              <w:rPr>
                <w:sz w:val="17"/>
                <w:szCs w:val="17"/>
              </w:rPr>
              <w:t>0.031g/L</w:t>
            </w:r>
          </w:p>
        </w:tc>
        <w:tc>
          <w:tcPr>
            <w:tcW w:w="957" w:type="dxa"/>
            <w:vAlign w:val="bottom"/>
          </w:tcPr>
          <w:p w:rsidR="007A5CB2" w:rsidRPr="00157447" w:rsidRDefault="007A5CB2" w:rsidP="003D304A">
            <w:pPr>
              <w:jc w:val="center"/>
              <w:rPr>
                <w:sz w:val="17"/>
                <w:szCs w:val="17"/>
              </w:rPr>
            </w:pPr>
            <w:r w:rsidRPr="00157447">
              <w:rPr>
                <w:sz w:val="17"/>
                <w:szCs w:val="17"/>
              </w:rPr>
              <w:t>2,844g/L</w:t>
            </w:r>
          </w:p>
        </w:tc>
        <w:tc>
          <w:tcPr>
            <w:tcW w:w="1418" w:type="dxa"/>
            <w:vAlign w:val="bottom"/>
          </w:tcPr>
          <w:p w:rsidR="007A5CB2" w:rsidRPr="00157447" w:rsidRDefault="007A5CB2" w:rsidP="003D304A">
            <w:pPr>
              <w:jc w:val="center"/>
              <w:rPr>
                <w:sz w:val="17"/>
                <w:szCs w:val="17"/>
              </w:rPr>
            </w:pPr>
            <w:r w:rsidRPr="00157447">
              <w:rPr>
                <w:sz w:val="17"/>
                <w:szCs w:val="17"/>
              </w:rPr>
              <w:t>28,437</w:t>
            </w:r>
          </w:p>
        </w:tc>
      </w:tr>
      <w:tr w:rsidR="007A5CB2" w:rsidRPr="00BD0ED8" w:rsidTr="003D304A">
        <w:tc>
          <w:tcPr>
            <w:tcW w:w="1560" w:type="dxa"/>
          </w:tcPr>
          <w:p w:rsidR="007A5CB2" w:rsidRPr="00157447" w:rsidRDefault="007A5CB2" w:rsidP="003D304A">
            <w:pPr>
              <w:rPr>
                <w:sz w:val="17"/>
                <w:szCs w:val="17"/>
              </w:rPr>
            </w:pPr>
            <w:r w:rsidRPr="00157447">
              <w:rPr>
                <w:sz w:val="17"/>
                <w:szCs w:val="17"/>
              </w:rPr>
              <w:t>Heavy fuel oil</w:t>
            </w:r>
          </w:p>
        </w:tc>
        <w:tc>
          <w:tcPr>
            <w:tcW w:w="1134" w:type="dxa"/>
          </w:tcPr>
          <w:p w:rsidR="007A5CB2" w:rsidRPr="00157447" w:rsidRDefault="007A5CB2" w:rsidP="003D304A">
            <w:pPr>
              <w:jc w:val="center"/>
              <w:rPr>
                <w:sz w:val="17"/>
                <w:szCs w:val="17"/>
              </w:rPr>
            </w:pPr>
            <w:r w:rsidRPr="00157447">
              <w:rPr>
                <w:sz w:val="17"/>
                <w:szCs w:val="17"/>
              </w:rPr>
              <w:t>8,874</w:t>
            </w:r>
          </w:p>
        </w:tc>
        <w:tc>
          <w:tcPr>
            <w:tcW w:w="1276" w:type="dxa"/>
          </w:tcPr>
          <w:p w:rsidR="007A5CB2" w:rsidRPr="00157447" w:rsidRDefault="007A5CB2" w:rsidP="003D304A">
            <w:pPr>
              <w:jc w:val="center"/>
              <w:rPr>
                <w:sz w:val="17"/>
                <w:szCs w:val="17"/>
              </w:rPr>
            </w:pPr>
            <w:r w:rsidRPr="00157447">
              <w:rPr>
                <w:sz w:val="17"/>
                <w:szCs w:val="17"/>
              </w:rPr>
              <w:t>4,224kL</w:t>
            </w:r>
          </w:p>
        </w:tc>
        <w:tc>
          <w:tcPr>
            <w:tcW w:w="956" w:type="dxa"/>
            <w:vAlign w:val="bottom"/>
          </w:tcPr>
          <w:p w:rsidR="007A5CB2" w:rsidRPr="00157447" w:rsidRDefault="007A5CB2" w:rsidP="003D304A">
            <w:pPr>
              <w:jc w:val="center"/>
              <w:rPr>
                <w:sz w:val="17"/>
                <w:szCs w:val="17"/>
              </w:rPr>
            </w:pPr>
            <w:r w:rsidRPr="00157447">
              <w:rPr>
                <w:sz w:val="17"/>
                <w:szCs w:val="17"/>
              </w:rPr>
              <w:t>3</w:t>
            </w:r>
            <w:r>
              <w:rPr>
                <w:sz w:val="17"/>
                <w:szCs w:val="17"/>
              </w:rPr>
              <w:t>,</w:t>
            </w:r>
            <w:r w:rsidRPr="00157447">
              <w:rPr>
                <w:sz w:val="17"/>
                <w:szCs w:val="17"/>
              </w:rPr>
              <w:t>080g/L</w:t>
            </w:r>
          </w:p>
        </w:tc>
        <w:tc>
          <w:tcPr>
            <w:tcW w:w="957" w:type="dxa"/>
            <w:vAlign w:val="bottom"/>
          </w:tcPr>
          <w:p w:rsidR="007A5CB2" w:rsidRPr="00157447" w:rsidRDefault="007A5CB2" w:rsidP="003D304A">
            <w:pPr>
              <w:jc w:val="center"/>
              <w:rPr>
                <w:sz w:val="17"/>
                <w:szCs w:val="17"/>
              </w:rPr>
            </w:pPr>
            <w:r w:rsidRPr="00157447">
              <w:rPr>
                <w:sz w:val="17"/>
                <w:szCs w:val="17"/>
              </w:rPr>
              <w:t>0.034g/L</w:t>
            </w:r>
          </w:p>
        </w:tc>
        <w:tc>
          <w:tcPr>
            <w:tcW w:w="957" w:type="dxa"/>
            <w:vAlign w:val="bottom"/>
          </w:tcPr>
          <w:p w:rsidR="007A5CB2" w:rsidRPr="00157447" w:rsidRDefault="007A5CB2" w:rsidP="003D304A">
            <w:pPr>
              <w:jc w:val="center"/>
              <w:rPr>
                <w:sz w:val="17"/>
                <w:szCs w:val="17"/>
              </w:rPr>
            </w:pPr>
            <w:r w:rsidRPr="00157447">
              <w:rPr>
                <w:sz w:val="17"/>
                <w:szCs w:val="17"/>
              </w:rPr>
              <w:t>0.064g/L</w:t>
            </w:r>
          </w:p>
        </w:tc>
        <w:tc>
          <w:tcPr>
            <w:tcW w:w="957" w:type="dxa"/>
            <w:vAlign w:val="bottom"/>
          </w:tcPr>
          <w:p w:rsidR="007A5CB2" w:rsidRPr="00157447" w:rsidRDefault="007A5CB2" w:rsidP="003D304A">
            <w:pPr>
              <w:jc w:val="center"/>
              <w:rPr>
                <w:sz w:val="17"/>
                <w:szCs w:val="17"/>
              </w:rPr>
            </w:pPr>
            <w:r w:rsidRPr="00157447">
              <w:rPr>
                <w:sz w:val="17"/>
                <w:szCs w:val="17"/>
              </w:rPr>
              <w:t>3,100g/L</w:t>
            </w:r>
          </w:p>
        </w:tc>
        <w:tc>
          <w:tcPr>
            <w:tcW w:w="1418" w:type="dxa"/>
            <w:vAlign w:val="bottom"/>
          </w:tcPr>
          <w:p w:rsidR="007A5CB2" w:rsidRPr="00157447" w:rsidRDefault="007A5CB2" w:rsidP="003D304A">
            <w:pPr>
              <w:jc w:val="center"/>
              <w:rPr>
                <w:sz w:val="17"/>
                <w:szCs w:val="17"/>
              </w:rPr>
            </w:pPr>
            <w:r w:rsidRPr="00157447">
              <w:rPr>
                <w:sz w:val="17"/>
                <w:szCs w:val="17"/>
              </w:rPr>
              <w:t>13,094,071</w:t>
            </w:r>
          </w:p>
        </w:tc>
      </w:tr>
      <w:tr w:rsidR="007A5CB2" w:rsidRPr="00BD0ED8" w:rsidTr="003D304A">
        <w:tc>
          <w:tcPr>
            <w:tcW w:w="1560" w:type="dxa"/>
          </w:tcPr>
          <w:p w:rsidR="007A5CB2" w:rsidRPr="00157447" w:rsidRDefault="007A5CB2" w:rsidP="003D304A">
            <w:pPr>
              <w:rPr>
                <w:sz w:val="17"/>
                <w:szCs w:val="17"/>
              </w:rPr>
            </w:pPr>
            <w:r w:rsidRPr="00157447">
              <w:rPr>
                <w:sz w:val="17"/>
                <w:szCs w:val="17"/>
              </w:rPr>
              <w:t>Diesel</w:t>
            </w:r>
          </w:p>
        </w:tc>
        <w:tc>
          <w:tcPr>
            <w:tcW w:w="1134" w:type="dxa"/>
          </w:tcPr>
          <w:p w:rsidR="007A5CB2" w:rsidRPr="00157447" w:rsidRDefault="007A5CB2" w:rsidP="003D304A">
            <w:pPr>
              <w:jc w:val="center"/>
              <w:rPr>
                <w:sz w:val="17"/>
                <w:szCs w:val="17"/>
              </w:rPr>
            </w:pPr>
            <w:r w:rsidRPr="00157447">
              <w:rPr>
                <w:sz w:val="17"/>
                <w:szCs w:val="17"/>
              </w:rPr>
              <w:t>14,079</w:t>
            </w:r>
          </w:p>
        </w:tc>
        <w:tc>
          <w:tcPr>
            <w:tcW w:w="1276" w:type="dxa"/>
          </w:tcPr>
          <w:p w:rsidR="007A5CB2" w:rsidRPr="00157447" w:rsidRDefault="007A5CB2" w:rsidP="003D304A">
            <w:pPr>
              <w:jc w:val="center"/>
              <w:rPr>
                <w:sz w:val="17"/>
                <w:szCs w:val="17"/>
              </w:rPr>
            </w:pPr>
            <w:r w:rsidRPr="00157447">
              <w:rPr>
                <w:sz w:val="17"/>
                <w:szCs w:val="17"/>
              </w:rPr>
              <w:t>4,142kL</w:t>
            </w:r>
          </w:p>
        </w:tc>
        <w:tc>
          <w:tcPr>
            <w:tcW w:w="956" w:type="dxa"/>
            <w:vAlign w:val="bottom"/>
          </w:tcPr>
          <w:p w:rsidR="007A5CB2" w:rsidRPr="00157447" w:rsidRDefault="007A5CB2" w:rsidP="003D304A">
            <w:pPr>
              <w:jc w:val="center"/>
              <w:rPr>
                <w:sz w:val="17"/>
                <w:szCs w:val="17"/>
              </w:rPr>
            </w:pPr>
            <w:r w:rsidRPr="00157447">
              <w:rPr>
                <w:sz w:val="17"/>
                <w:szCs w:val="17"/>
              </w:rPr>
              <w:t>2</w:t>
            </w:r>
            <w:r>
              <w:rPr>
                <w:sz w:val="17"/>
                <w:szCs w:val="17"/>
              </w:rPr>
              <w:t>,</w:t>
            </w:r>
            <w:r w:rsidRPr="00157447">
              <w:rPr>
                <w:sz w:val="17"/>
                <w:szCs w:val="17"/>
              </w:rPr>
              <w:t>730g/L</w:t>
            </w:r>
          </w:p>
        </w:tc>
        <w:tc>
          <w:tcPr>
            <w:tcW w:w="957" w:type="dxa"/>
            <w:vAlign w:val="bottom"/>
          </w:tcPr>
          <w:p w:rsidR="007A5CB2" w:rsidRPr="00157447" w:rsidRDefault="007A5CB2" w:rsidP="003D304A">
            <w:pPr>
              <w:jc w:val="center"/>
              <w:rPr>
                <w:sz w:val="17"/>
                <w:szCs w:val="17"/>
              </w:rPr>
            </w:pPr>
            <w:r w:rsidRPr="00157447">
              <w:rPr>
                <w:sz w:val="17"/>
                <w:szCs w:val="17"/>
              </w:rPr>
              <w:t>0.133g/L</w:t>
            </w:r>
          </w:p>
        </w:tc>
        <w:tc>
          <w:tcPr>
            <w:tcW w:w="957" w:type="dxa"/>
            <w:vAlign w:val="bottom"/>
          </w:tcPr>
          <w:p w:rsidR="007A5CB2" w:rsidRPr="00157447" w:rsidRDefault="007A5CB2" w:rsidP="003D304A">
            <w:pPr>
              <w:jc w:val="center"/>
              <w:rPr>
                <w:sz w:val="17"/>
                <w:szCs w:val="17"/>
              </w:rPr>
            </w:pPr>
            <w:r w:rsidRPr="00157447">
              <w:rPr>
                <w:sz w:val="17"/>
                <w:szCs w:val="17"/>
              </w:rPr>
              <w:t>0.4g/L</w:t>
            </w:r>
          </w:p>
        </w:tc>
        <w:tc>
          <w:tcPr>
            <w:tcW w:w="957" w:type="dxa"/>
            <w:vAlign w:val="bottom"/>
          </w:tcPr>
          <w:p w:rsidR="007A5CB2" w:rsidRPr="00157447" w:rsidRDefault="007A5CB2" w:rsidP="003D304A">
            <w:pPr>
              <w:jc w:val="center"/>
              <w:rPr>
                <w:sz w:val="17"/>
                <w:szCs w:val="17"/>
              </w:rPr>
            </w:pPr>
            <w:r w:rsidRPr="00157447">
              <w:rPr>
                <w:sz w:val="17"/>
                <w:szCs w:val="17"/>
              </w:rPr>
              <w:t>2,853g/L</w:t>
            </w:r>
          </w:p>
        </w:tc>
        <w:tc>
          <w:tcPr>
            <w:tcW w:w="1418" w:type="dxa"/>
            <w:vAlign w:val="bottom"/>
          </w:tcPr>
          <w:p w:rsidR="007A5CB2" w:rsidRPr="00157447" w:rsidRDefault="007A5CB2" w:rsidP="003D304A">
            <w:pPr>
              <w:jc w:val="center"/>
              <w:rPr>
                <w:sz w:val="17"/>
                <w:szCs w:val="17"/>
              </w:rPr>
            </w:pPr>
            <w:r w:rsidRPr="00157447">
              <w:rPr>
                <w:sz w:val="17"/>
                <w:szCs w:val="17"/>
              </w:rPr>
              <w:t>11,815,159</w:t>
            </w:r>
          </w:p>
        </w:tc>
      </w:tr>
      <w:tr w:rsidR="007A5CB2" w:rsidRPr="00BD0ED8" w:rsidTr="003D304A">
        <w:tc>
          <w:tcPr>
            <w:tcW w:w="1560" w:type="dxa"/>
          </w:tcPr>
          <w:p w:rsidR="007A5CB2" w:rsidRPr="00157447" w:rsidRDefault="007A5CB2" w:rsidP="003D304A">
            <w:pPr>
              <w:rPr>
                <w:sz w:val="17"/>
                <w:szCs w:val="17"/>
              </w:rPr>
            </w:pPr>
            <w:r w:rsidRPr="00157447">
              <w:rPr>
                <w:sz w:val="17"/>
                <w:szCs w:val="17"/>
              </w:rPr>
              <w:t>Natural gas</w:t>
            </w:r>
          </w:p>
        </w:tc>
        <w:tc>
          <w:tcPr>
            <w:tcW w:w="1134" w:type="dxa"/>
          </w:tcPr>
          <w:p w:rsidR="007A5CB2" w:rsidRPr="00157447" w:rsidRDefault="007A5CB2" w:rsidP="003D304A">
            <w:pPr>
              <w:jc w:val="center"/>
              <w:rPr>
                <w:sz w:val="17"/>
                <w:szCs w:val="17"/>
              </w:rPr>
            </w:pPr>
            <w:r w:rsidRPr="00157447">
              <w:rPr>
                <w:sz w:val="17"/>
                <w:szCs w:val="17"/>
              </w:rPr>
              <w:t>10,207,864</w:t>
            </w:r>
          </w:p>
        </w:tc>
        <w:tc>
          <w:tcPr>
            <w:tcW w:w="1276" w:type="dxa"/>
          </w:tcPr>
          <w:p w:rsidR="007A5CB2" w:rsidRPr="00157447" w:rsidRDefault="007A5CB2" w:rsidP="003D304A">
            <w:pPr>
              <w:jc w:val="center"/>
              <w:rPr>
                <w:sz w:val="17"/>
                <w:szCs w:val="17"/>
              </w:rPr>
            </w:pPr>
            <w:r w:rsidRPr="00157447">
              <w:rPr>
                <w:sz w:val="17"/>
                <w:szCs w:val="17"/>
              </w:rPr>
              <w:t>36,3069k.m</w:t>
            </w:r>
            <w:r w:rsidRPr="00157447">
              <w:rPr>
                <w:sz w:val="17"/>
                <w:szCs w:val="17"/>
                <w:vertAlign w:val="superscript"/>
              </w:rPr>
              <w:t>3</w:t>
            </w:r>
          </w:p>
        </w:tc>
        <w:tc>
          <w:tcPr>
            <w:tcW w:w="956" w:type="dxa"/>
            <w:vAlign w:val="bottom"/>
          </w:tcPr>
          <w:p w:rsidR="007A5CB2" w:rsidRPr="00157447" w:rsidRDefault="007A5CB2" w:rsidP="003D304A">
            <w:pPr>
              <w:jc w:val="center"/>
              <w:rPr>
                <w:sz w:val="17"/>
                <w:szCs w:val="17"/>
              </w:rPr>
            </w:pPr>
            <w:r w:rsidRPr="00157447">
              <w:rPr>
                <w:sz w:val="17"/>
                <w:szCs w:val="17"/>
              </w:rPr>
              <w:t>1</w:t>
            </w:r>
            <w:r>
              <w:rPr>
                <w:sz w:val="17"/>
                <w:szCs w:val="17"/>
              </w:rPr>
              <w:t>,</w:t>
            </w:r>
            <w:r w:rsidRPr="00157447">
              <w:rPr>
                <w:sz w:val="17"/>
                <w:szCs w:val="17"/>
              </w:rPr>
              <w:t>891g/m3</w:t>
            </w:r>
          </w:p>
        </w:tc>
        <w:tc>
          <w:tcPr>
            <w:tcW w:w="957" w:type="dxa"/>
            <w:vAlign w:val="bottom"/>
          </w:tcPr>
          <w:p w:rsidR="007A5CB2" w:rsidRPr="00157447" w:rsidRDefault="007A5CB2" w:rsidP="003D304A">
            <w:pPr>
              <w:jc w:val="center"/>
              <w:rPr>
                <w:sz w:val="17"/>
                <w:szCs w:val="17"/>
              </w:rPr>
            </w:pPr>
            <w:r w:rsidRPr="00157447">
              <w:rPr>
                <w:sz w:val="17"/>
                <w:szCs w:val="17"/>
              </w:rPr>
              <w:t>0.49g/m3</w:t>
            </w:r>
          </w:p>
        </w:tc>
        <w:tc>
          <w:tcPr>
            <w:tcW w:w="957" w:type="dxa"/>
            <w:vAlign w:val="bottom"/>
          </w:tcPr>
          <w:p w:rsidR="007A5CB2" w:rsidRPr="00157447" w:rsidRDefault="007A5CB2" w:rsidP="003D304A">
            <w:pPr>
              <w:jc w:val="center"/>
              <w:rPr>
                <w:sz w:val="17"/>
                <w:szCs w:val="17"/>
              </w:rPr>
            </w:pPr>
            <w:r w:rsidRPr="00157447">
              <w:rPr>
                <w:sz w:val="17"/>
                <w:szCs w:val="17"/>
              </w:rPr>
              <w:t>0.049g/m3</w:t>
            </w:r>
          </w:p>
        </w:tc>
        <w:tc>
          <w:tcPr>
            <w:tcW w:w="957" w:type="dxa"/>
            <w:vAlign w:val="bottom"/>
          </w:tcPr>
          <w:p w:rsidR="007A5CB2" w:rsidRPr="00157447" w:rsidRDefault="007A5CB2" w:rsidP="003D304A">
            <w:pPr>
              <w:jc w:val="center"/>
              <w:rPr>
                <w:sz w:val="17"/>
                <w:szCs w:val="17"/>
              </w:rPr>
            </w:pPr>
            <w:r w:rsidRPr="00157447">
              <w:rPr>
                <w:sz w:val="17"/>
                <w:szCs w:val="17"/>
              </w:rPr>
              <w:t>1,918g/m3</w:t>
            </w:r>
          </w:p>
        </w:tc>
        <w:tc>
          <w:tcPr>
            <w:tcW w:w="1418" w:type="dxa"/>
            <w:vAlign w:val="bottom"/>
          </w:tcPr>
          <w:p w:rsidR="007A5CB2" w:rsidRPr="00157447" w:rsidRDefault="007A5CB2" w:rsidP="003D304A">
            <w:pPr>
              <w:jc w:val="center"/>
              <w:rPr>
                <w:sz w:val="17"/>
                <w:szCs w:val="17"/>
              </w:rPr>
            </w:pPr>
            <w:r w:rsidRPr="00157447">
              <w:rPr>
                <w:sz w:val="17"/>
                <w:szCs w:val="17"/>
              </w:rPr>
              <w:t>6,026,713,743</w:t>
            </w:r>
          </w:p>
        </w:tc>
      </w:tr>
      <w:tr w:rsidR="007A5CB2" w:rsidRPr="00BD0ED8" w:rsidTr="003D304A">
        <w:tc>
          <w:tcPr>
            <w:tcW w:w="1560" w:type="dxa"/>
          </w:tcPr>
          <w:p w:rsidR="007A5CB2" w:rsidRPr="00157447" w:rsidRDefault="007A5CB2" w:rsidP="003D304A">
            <w:pPr>
              <w:rPr>
                <w:sz w:val="17"/>
                <w:szCs w:val="17"/>
              </w:rPr>
            </w:pPr>
            <w:r w:rsidRPr="00157447">
              <w:rPr>
                <w:sz w:val="17"/>
                <w:szCs w:val="17"/>
              </w:rPr>
              <w:t>Wood</w:t>
            </w:r>
          </w:p>
        </w:tc>
        <w:tc>
          <w:tcPr>
            <w:tcW w:w="1134" w:type="dxa"/>
          </w:tcPr>
          <w:p w:rsidR="007A5CB2" w:rsidRPr="00157447" w:rsidRDefault="007A5CB2" w:rsidP="003D304A">
            <w:pPr>
              <w:jc w:val="center"/>
              <w:rPr>
                <w:sz w:val="17"/>
                <w:szCs w:val="17"/>
              </w:rPr>
            </w:pPr>
            <w:r w:rsidRPr="00157447">
              <w:rPr>
                <w:sz w:val="17"/>
                <w:szCs w:val="17"/>
              </w:rPr>
              <w:t>282,097</w:t>
            </w:r>
          </w:p>
        </w:tc>
        <w:tc>
          <w:tcPr>
            <w:tcW w:w="1276" w:type="dxa"/>
          </w:tcPr>
          <w:p w:rsidR="007A5CB2" w:rsidRPr="00157447" w:rsidRDefault="007A5CB2" w:rsidP="003D304A">
            <w:pPr>
              <w:jc w:val="center"/>
              <w:rPr>
                <w:sz w:val="17"/>
                <w:szCs w:val="17"/>
              </w:rPr>
            </w:pPr>
            <w:r w:rsidRPr="00157447">
              <w:rPr>
                <w:sz w:val="17"/>
                <w:szCs w:val="17"/>
              </w:rPr>
              <w:t>36,3069Mg</w:t>
            </w:r>
          </w:p>
        </w:tc>
        <w:tc>
          <w:tcPr>
            <w:tcW w:w="956" w:type="dxa"/>
            <w:vAlign w:val="bottom"/>
          </w:tcPr>
          <w:p w:rsidR="007A5CB2" w:rsidRPr="00157447" w:rsidRDefault="007A5CB2" w:rsidP="003D304A">
            <w:pPr>
              <w:jc w:val="center"/>
              <w:rPr>
                <w:sz w:val="17"/>
                <w:szCs w:val="17"/>
              </w:rPr>
            </w:pPr>
            <w:r w:rsidRPr="00157447">
              <w:rPr>
                <w:sz w:val="17"/>
                <w:szCs w:val="17"/>
              </w:rPr>
              <w:t>0</w:t>
            </w:r>
          </w:p>
        </w:tc>
        <w:tc>
          <w:tcPr>
            <w:tcW w:w="957" w:type="dxa"/>
            <w:vAlign w:val="bottom"/>
          </w:tcPr>
          <w:p w:rsidR="007A5CB2" w:rsidRPr="00157447" w:rsidRDefault="007A5CB2" w:rsidP="003D304A">
            <w:pPr>
              <w:jc w:val="center"/>
              <w:rPr>
                <w:sz w:val="17"/>
                <w:szCs w:val="17"/>
              </w:rPr>
            </w:pPr>
            <w:r w:rsidRPr="00157447">
              <w:rPr>
                <w:sz w:val="17"/>
                <w:szCs w:val="17"/>
              </w:rPr>
              <w:t>0.05g/kg</w:t>
            </w:r>
          </w:p>
        </w:tc>
        <w:tc>
          <w:tcPr>
            <w:tcW w:w="957" w:type="dxa"/>
            <w:vAlign w:val="bottom"/>
          </w:tcPr>
          <w:p w:rsidR="007A5CB2" w:rsidRPr="00157447" w:rsidRDefault="007A5CB2" w:rsidP="003D304A">
            <w:pPr>
              <w:jc w:val="center"/>
              <w:rPr>
                <w:sz w:val="17"/>
                <w:szCs w:val="17"/>
              </w:rPr>
            </w:pPr>
            <w:r w:rsidRPr="00157447">
              <w:rPr>
                <w:sz w:val="17"/>
                <w:szCs w:val="17"/>
              </w:rPr>
              <w:t>0.02g/kg</w:t>
            </w:r>
          </w:p>
        </w:tc>
        <w:tc>
          <w:tcPr>
            <w:tcW w:w="957" w:type="dxa"/>
            <w:vAlign w:val="bottom"/>
          </w:tcPr>
          <w:p w:rsidR="007A5CB2" w:rsidRPr="00157447" w:rsidRDefault="007A5CB2" w:rsidP="003D304A">
            <w:pPr>
              <w:jc w:val="center"/>
              <w:rPr>
                <w:sz w:val="17"/>
                <w:szCs w:val="17"/>
              </w:rPr>
            </w:pPr>
            <w:r w:rsidRPr="00157447">
              <w:rPr>
                <w:sz w:val="17"/>
                <w:szCs w:val="17"/>
              </w:rPr>
              <w:t>7g/kg</w:t>
            </w:r>
          </w:p>
        </w:tc>
        <w:tc>
          <w:tcPr>
            <w:tcW w:w="1418" w:type="dxa"/>
            <w:vAlign w:val="bottom"/>
          </w:tcPr>
          <w:p w:rsidR="007A5CB2" w:rsidRPr="00157447" w:rsidRDefault="007A5CB2" w:rsidP="003D304A">
            <w:pPr>
              <w:jc w:val="center"/>
              <w:rPr>
                <w:sz w:val="17"/>
                <w:szCs w:val="17"/>
              </w:rPr>
            </w:pPr>
            <w:r w:rsidRPr="00157447">
              <w:rPr>
                <w:sz w:val="17"/>
                <w:szCs w:val="17"/>
              </w:rPr>
              <w:t>2,617,727</w:t>
            </w:r>
          </w:p>
        </w:tc>
      </w:tr>
      <w:tr w:rsidR="007A5CB2" w:rsidRPr="00BD0ED8" w:rsidTr="003D304A">
        <w:tc>
          <w:tcPr>
            <w:tcW w:w="1560" w:type="dxa"/>
          </w:tcPr>
          <w:p w:rsidR="007A5CB2" w:rsidRPr="00157447" w:rsidRDefault="007A5CB2" w:rsidP="003D304A">
            <w:pPr>
              <w:rPr>
                <w:sz w:val="17"/>
                <w:szCs w:val="17"/>
              </w:rPr>
            </w:pPr>
            <w:r w:rsidRPr="00157447">
              <w:rPr>
                <w:sz w:val="17"/>
                <w:szCs w:val="17"/>
              </w:rPr>
              <w:t>Hydro</w:t>
            </w:r>
          </w:p>
        </w:tc>
        <w:tc>
          <w:tcPr>
            <w:tcW w:w="1134" w:type="dxa"/>
          </w:tcPr>
          <w:p w:rsidR="007A5CB2" w:rsidRPr="00157447" w:rsidRDefault="007A5CB2" w:rsidP="003D304A">
            <w:pPr>
              <w:jc w:val="center"/>
              <w:rPr>
                <w:sz w:val="17"/>
                <w:szCs w:val="17"/>
              </w:rPr>
            </w:pPr>
            <w:r w:rsidRPr="00157447">
              <w:rPr>
                <w:sz w:val="17"/>
                <w:szCs w:val="17"/>
              </w:rPr>
              <w:t>18,763,84</w:t>
            </w:r>
          </w:p>
        </w:tc>
        <w:tc>
          <w:tcPr>
            <w:tcW w:w="1276" w:type="dxa"/>
          </w:tcPr>
          <w:p w:rsidR="007A5CB2" w:rsidRPr="00157447" w:rsidRDefault="007A5CB2" w:rsidP="003D304A">
            <w:pPr>
              <w:jc w:val="center"/>
              <w:rPr>
                <w:sz w:val="17"/>
                <w:szCs w:val="17"/>
              </w:rPr>
            </w:pPr>
            <w:r w:rsidRPr="00157447">
              <w:rPr>
                <w:sz w:val="17"/>
                <w:szCs w:val="17"/>
              </w:rPr>
              <w:t>N/A</w:t>
            </w:r>
          </w:p>
        </w:tc>
        <w:tc>
          <w:tcPr>
            <w:tcW w:w="956" w:type="dxa"/>
            <w:vAlign w:val="bottom"/>
          </w:tcPr>
          <w:p w:rsidR="007A5CB2" w:rsidRPr="00157447" w:rsidRDefault="007A5CB2" w:rsidP="003D304A">
            <w:pPr>
              <w:jc w:val="center"/>
              <w:rPr>
                <w:sz w:val="17"/>
                <w:szCs w:val="17"/>
              </w:rPr>
            </w:pPr>
            <w:r w:rsidRPr="00157447">
              <w:rPr>
                <w:sz w:val="17"/>
                <w:szCs w:val="17"/>
              </w:rPr>
              <w:t>0</w:t>
            </w:r>
          </w:p>
        </w:tc>
        <w:tc>
          <w:tcPr>
            <w:tcW w:w="957" w:type="dxa"/>
            <w:vAlign w:val="bottom"/>
          </w:tcPr>
          <w:p w:rsidR="007A5CB2" w:rsidRPr="00157447" w:rsidRDefault="007A5CB2" w:rsidP="003D304A">
            <w:pPr>
              <w:jc w:val="center"/>
              <w:rPr>
                <w:sz w:val="17"/>
                <w:szCs w:val="17"/>
              </w:rPr>
            </w:pPr>
            <w:r w:rsidRPr="00157447">
              <w:rPr>
                <w:sz w:val="17"/>
                <w:szCs w:val="17"/>
              </w:rPr>
              <w:t>0</w:t>
            </w:r>
          </w:p>
        </w:tc>
        <w:tc>
          <w:tcPr>
            <w:tcW w:w="957" w:type="dxa"/>
            <w:vAlign w:val="bottom"/>
          </w:tcPr>
          <w:p w:rsidR="007A5CB2" w:rsidRPr="00157447" w:rsidRDefault="007A5CB2" w:rsidP="003D304A">
            <w:pPr>
              <w:jc w:val="center"/>
              <w:rPr>
                <w:sz w:val="17"/>
                <w:szCs w:val="17"/>
              </w:rPr>
            </w:pPr>
            <w:r w:rsidRPr="00157447">
              <w:rPr>
                <w:sz w:val="17"/>
                <w:szCs w:val="17"/>
              </w:rPr>
              <w:t>0</w:t>
            </w:r>
          </w:p>
        </w:tc>
        <w:tc>
          <w:tcPr>
            <w:tcW w:w="957" w:type="dxa"/>
            <w:vAlign w:val="bottom"/>
          </w:tcPr>
          <w:p w:rsidR="007A5CB2" w:rsidRPr="00157447" w:rsidRDefault="007A5CB2" w:rsidP="003D304A">
            <w:pPr>
              <w:jc w:val="center"/>
              <w:rPr>
                <w:sz w:val="17"/>
                <w:szCs w:val="17"/>
              </w:rPr>
            </w:pPr>
            <w:r w:rsidRPr="00157447">
              <w:rPr>
                <w:sz w:val="17"/>
                <w:szCs w:val="17"/>
              </w:rPr>
              <w:t>0</w:t>
            </w:r>
          </w:p>
        </w:tc>
        <w:tc>
          <w:tcPr>
            <w:tcW w:w="1418" w:type="dxa"/>
            <w:vAlign w:val="bottom"/>
          </w:tcPr>
          <w:p w:rsidR="007A5CB2" w:rsidRPr="00157447" w:rsidRDefault="007A5CB2" w:rsidP="003D304A">
            <w:pPr>
              <w:jc w:val="center"/>
              <w:rPr>
                <w:sz w:val="17"/>
                <w:szCs w:val="17"/>
              </w:rPr>
            </w:pPr>
            <w:r w:rsidRPr="00157447">
              <w:rPr>
                <w:sz w:val="17"/>
                <w:szCs w:val="17"/>
              </w:rPr>
              <w:t>0</w:t>
            </w:r>
          </w:p>
        </w:tc>
      </w:tr>
      <w:tr w:rsidR="007A5CB2" w:rsidRPr="00BD0ED8" w:rsidTr="003D304A">
        <w:tc>
          <w:tcPr>
            <w:tcW w:w="1560" w:type="dxa"/>
          </w:tcPr>
          <w:p w:rsidR="007A5CB2" w:rsidRPr="00157447" w:rsidRDefault="007A5CB2" w:rsidP="003D304A">
            <w:pPr>
              <w:rPr>
                <w:sz w:val="17"/>
                <w:szCs w:val="17"/>
              </w:rPr>
            </w:pPr>
            <w:r w:rsidRPr="00157447">
              <w:rPr>
                <w:sz w:val="17"/>
                <w:szCs w:val="17"/>
              </w:rPr>
              <w:t>Wind and tidal</w:t>
            </w:r>
          </w:p>
        </w:tc>
        <w:tc>
          <w:tcPr>
            <w:tcW w:w="1134" w:type="dxa"/>
          </w:tcPr>
          <w:p w:rsidR="007A5CB2" w:rsidRPr="00157447" w:rsidRDefault="007A5CB2" w:rsidP="003D304A">
            <w:pPr>
              <w:jc w:val="center"/>
              <w:rPr>
                <w:sz w:val="17"/>
                <w:szCs w:val="17"/>
              </w:rPr>
            </w:pPr>
            <w:r w:rsidRPr="00157447">
              <w:rPr>
                <w:sz w:val="17"/>
                <w:szCs w:val="17"/>
              </w:rPr>
              <w:t>620,700</w:t>
            </w:r>
          </w:p>
        </w:tc>
        <w:tc>
          <w:tcPr>
            <w:tcW w:w="1276" w:type="dxa"/>
          </w:tcPr>
          <w:p w:rsidR="007A5CB2" w:rsidRPr="00157447" w:rsidRDefault="007A5CB2" w:rsidP="003D304A">
            <w:pPr>
              <w:jc w:val="center"/>
              <w:rPr>
                <w:sz w:val="17"/>
                <w:szCs w:val="17"/>
              </w:rPr>
            </w:pPr>
            <w:r w:rsidRPr="00157447">
              <w:rPr>
                <w:sz w:val="17"/>
                <w:szCs w:val="17"/>
              </w:rPr>
              <w:t>N/A</w:t>
            </w:r>
          </w:p>
        </w:tc>
        <w:tc>
          <w:tcPr>
            <w:tcW w:w="956" w:type="dxa"/>
            <w:vAlign w:val="bottom"/>
          </w:tcPr>
          <w:p w:rsidR="007A5CB2" w:rsidRPr="00157447" w:rsidRDefault="007A5CB2" w:rsidP="003D304A">
            <w:pPr>
              <w:jc w:val="center"/>
              <w:rPr>
                <w:sz w:val="17"/>
                <w:szCs w:val="17"/>
              </w:rPr>
            </w:pPr>
            <w:r w:rsidRPr="00157447">
              <w:rPr>
                <w:sz w:val="17"/>
                <w:szCs w:val="17"/>
              </w:rPr>
              <w:t>0</w:t>
            </w:r>
          </w:p>
        </w:tc>
        <w:tc>
          <w:tcPr>
            <w:tcW w:w="957" w:type="dxa"/>
            <w:vAlign w:val="bottom"/>
          </w:tcPr>
          <w:p w:rsidR="007A5CB2" w:rsidRPr="00157447" w:rsidRDefault="007A5CB2" w:rsidP="003D304A">
            <w:pPr>
              <w:jc w:val="center"/>
              <w:rPr>
                <w:sz w:val="17"/>
                <w:szCs w:val="17"/>
              </w:rPr>
            </w:pPr>
            <w:r w:rsidRPr="00157447">
              <w:rPr>
                <w:sz w:val="17"/>
                <w:szCs w:val="17"/>
              </w:rPr>
              <w:t>0</w:t>
            </w:r>
          </w:p>
        </w:tc>
        <w:tc>
          <w:tcPr>
            <w:tcW w:w="957" w:type="dxa"/>
            <w:vAlign w:val="bottom"/>
          </w:tcPr>
          <w:p w:rsidR="007A5CB2" w:rsidRPr="00157447" w:rsidRDefault="007A5CB2" w:rsidP="003D304A">
            <w:pPr>
              <w:jc w:val="center"/>
              <w:rPr>
                <w:sz w:val="17"/>
                <w:szCs w:val="17"/>
              </w:rPr>
            </w:pPr>
            <w:r w:rsidRPr="00157447">
              <w:rPr>
                <w:sz w:val="17"/>
                <w:szCs w:val="17"/>
              </w:rPr>
              <w:t>0</w:t>
            </w:r>
          </w:p>
        </w:tc>
        <w:tc>
          <w:tcPr>
            <w:tcW w:w="957" w:type="dxa"/>
            <w:vAlign w:val="bottom"/>
          </w:tcPr>
          <w:p w:rsidR="007A5CB2" w:rsidRPr="00157447" w:rsidRDefault="007A5CB2" w:rsidP="003D304A">
            <w:pPr>
              <w:jc w:val="center"/>
              <w:rPr>
                <w:sz w:val="17"/>
                <w:szCs w:val="17"/>
              </w:rPr>
            </w:pPr>
            <w:r w:rsidRPr="00157447">
              <w:rPr>
                <w:sz w:val="17"/>
                <w:szCs w:val="17"/>
              </w:rPr>
              <w:t>0</w:t>
            </w:r>
          </w:p>
        </w:tc>
        <w:tc>
          <w:tcPr>
            <w:tcW w:w="1418" w:type="dxa"/>
            <w:vAlign w:val="bottom"/>
          </w:tcPr>
          <w:p w:rsidR="007A5CB2" w:rsidRPr="00157447" w:rsidRDefault="007A5CB2" w:rsidP="003D304A">
            <w:pPr>
              <w:jc w:val="center"/>
              <w:rPr>
                <w:sz w:val="17"/>
                <w:szCs w:val="17"/>
              </w:rPr>
            </w:pPr>
            <w:r w:rsidRPr="00157447">
              <w:rPr>
                <w:sz w:val="17"/>
                <w:szCs w:val="17"/>
              </w:rPr>
              <w:t>0</w:t>
            </w:r>
          </w:p>
        </w:tc>
      </w:tr>
      <w:tr w:rsidR="007A5CB2" w:rsidRPr="00BD0ED8" w:rsidTr="003D304A">
        <w:tc>
          <w:tcPr>
            <w:tcW w:w="1560" w:type="dxa"/>
          </w:tcPr>
          <w:p w:rsidR="007A5CB2" w:rsidRPr="00157447" w:rsidRDefault="007A5CB2" w:rsidP="003D304A">
            <w:pPr>
              <w:rPr>
                <w:sz w:val="17"/>
                <w:szCs w:val="17"/>
              </w:rPr>
            </w:pPr>
            <w:r w:rsidRPr="00157447">
              <w:rPr>
                <w:sz w:val="17"/>
                <w:szCs w:val="17"/>
              </w:rPr>
              <w:t>Total</w:t>
            </w:r>
          </w:p>
        </w:tc>
        <w:tc>
          <w:tcPr>
            <w:tcW w:w="1134" w:type="dxa"/>
          </w:tcPr>
          <w:p w:rsidR="007A5CB2" w:rsidRPr="00157447" w:rsidRDefault="007A5CB2" w:rsidP="003D304A">
            <w:pPr>
              <w:jc w:val="center"/>
              <w:rPr>
                <w:sz w:val="17"/>
                <w:szCs w:val="17"/>
              </w:rPr>
            </w:pPr>
            <w:r w:rsidRPr="00157447">
              <w:rPr>
                <w:sz w:val="17"/>
                <w:szCs w:val="17"/>
              </w:rPr>
              <w:t>55,411,784</w:t>
            </w:r>
          </w:p>
        </w:tc>
        <w:tc>
          <w:tcPr>
            <w:tcW w:w="5103" w:type="dxa"/>
            <w:gridSpan w:val="5"/>
          </w:tcPr>
          <w:p w:rsidR="007A5CB2" w:rsidRPr="00157447" w:rsidRDefault="007A5CB2" w:rsidP="003D304A">
            <w:pPr>
              <w:jc w:val="center"/>
              <w:rPr>
                <w:sz w:val="17"/>
                <w:szCs w:val="17"/>
              </w:rPr>
            </w:pPr>
          </w:p>
        </w:tc>
        <w:tc>
          <w:tcPr>
            <w:tcW w:w="1418" w:type="dxa"/>
            <w:vAlign w:val="bottom"/>
          </w:tcPr>
          <w:p w:rsidR="007A5CB2" w:rsidRPr="00157447" w:rsidRDefault="007A5CB2" w:rsidP="003D304A">
            <w:pPr>
              <w:jc w:val="center"/>
              <w:rPr>
                <w:sz w:val="17"/>
                <w:szCs w:val="17"/>
              </w:rPr>
            </w:pPr>
            <w:r w:rsidRPr="00157447">
              <w:rPr>
                <w:sz w:val="17"/>
                <w:szCs w:val="17"/>
              </w:rPr>
              <w:t>51,624,115,163</w:t>
            </w:r>
          </w:p>
        </w:tc>
      </w:tr>
      <w:tr w:rsidR="007A5CB2" w:rsidRPr="00BD0ED8" w:rsidTr="00F4401E">
        <w:trPr>
          <w:trHeight w:val="293"/>
        </w:trPr>
        <w:tc>
          <w:tcPr>
            <w:tcW w:w="1560" w:type="dxa"/>
          </w:tcPr>
          <w:p w:rsidR="007A5CB2" w:rsidRPr="007A5CB2" w:rsidRDefault="007A5CB2" w:rsidP="00F4401E">
            <w:pPr>
              <w:jc w:val="center"/>
              <w:rPr>
                <w:b/>
                <w:bCs/>
                <w:sz w:val="17"/>
                <w:szCs w:val="17"/>
              </w:rPr>
            </w:pPr>
            <w:r w:rsidRPr="007A5CB2">
              <w:rPr>
                <w:b/>
                <w:bCs/>
                <w:sz w:val="17"/>
                <w:szCs w:val="17"/>
              </w:rPr>
              <w:t>Year</w:t>
            </w:r>
          </w:p>
        </w:tc>
        <w:tc>
          <w:tcPr>
            <w:tcW w:w="7655" w:type="dxa"/>
            <w:gridSpan w:val="7"/>
          </w:tcPr>
          <w:p w:rsidR="007A5CB2" w:rsidRPr="007A5CB2" w:rsidRDefault="007A5CB2" w:rsidP="00F4401E">
            <w:pPr>
              <w:jc w:val="center"/>
              <w:rPr>
                <w:b/>
                <w:bCs/>
                <w:sz w:val="17"/>
                <w:szCs w:val="17"/>
              </w:rPr>
            </w:pPr>
            <w:r w:rsidRPr="007A5CB2">
              <w:rPr>
                <w:b/>
                <w:bCs/>
                <w:sz w:val="17"/>
                <w:szCs w:val="17"/>
              </w:rPr>
              <w:t>200</w:t>
            </w:r>
            <w:r>
              <w:rPr>
                <w:b/>
                <w:bCs/>
                <w:sz w:val="17"/>
                <w:szCs w:val="17"/>
              </w:rPr>
              <w:t>5</w:t>
            </w:r>
          </w:p>
        </w:tc>
      </w:tr>
      <w:tr w:rsidR="007A5CB2" w:rsidRPr="00BD0ED8" w:rsidTr="00F4401E">
        <w:trPr>
          <w:trHeight w:val="293"/>
        </w:trPr>
        <w:tc>
          <w:tcPr>
            <w:tcW w:w="1560" w:type="dxa"/>
            <w:vMerge w:val="restart"/>
          </w:tcPr>
          <w:p w:rsidR="007A5CB2" w:rsidRPr="00157447" w:rsidRDefault="007A5CB2" w:rsidP="00F4401E">
            <w:pPr>
              <w:jc w:val="center"/>
              <w:rPr>
                <w:sz w:val="17"/>
                <w:szCs w:val="17"/>
              </w:rPr>
            </w:pPr>
            <w:r w:rsidRPr="00157447">
              <w:rPr>
                <w:sz w:val="17"/>
                <w:szCs w:val="17"/>
              </w:rPr>
              <w:t>Energy Source*</w:t>
            </w:r>
          </w:p>
          <w:p w:rsidR="007A5CB2" w:rsidRPr="00157447" w:rsidRDefault="007A5CB2" w:rsidP="00F4401E">
            <w:pPr>
              <w:jc w:val="center"/>
              <w:rPr>
                <w:sz w:val="17"/>
                <w:szCs w:val="17"/>
              </w:rPr>
            </w:pPr>
          </w:p>
        </w:tc>
        <w:tc>
          <w:tcPr>
            <w:tcW w:w="1134" w:type="dxa"/>
            <w:vMerge w:val="restart"/>
          </w:tcPr>
          <w:p w:rsidR="007A5CB2" w:rsidRPr="00157447" w:rsidRDefault="007A5CB2" w:rsidP="00F4401E">
            <w:pPr>
              <w:jc w:val="center"/>
              <w:rPr>
                <w:sz w:val="17"/>
                <w:szCs w:val="17"/>
              </w:rPr>
            </w:pPr>
            <w:r w:rsidRPr="00157447">
              <w:rPr>
                <w:sz w:val="17"/>
                <w:szCs w:val="17"/>
              </w:rPr>
              <w:t>Electricity* Generated (MWh)</w:t>
            </w:r>
          </w:p>
        </w:tc>
        <w:tc>
          <w:tcPr>
            <w:tcW w:w="1276" w:type="dxa"/>
            <w:vMerge w:val="restart"/>
          </w:tcPr>
          <w:p w:rsidR="007A5CB2" w:rsidRPr="00157447" w:rsidRDefault="007A5CB2" w:rsidP="00F4401E">
            <w:pPr>
              <w:jc w:val="center"/>
              <w:rPr>
                <w:sz w:val="17"/>
                <w:szCs w:val="17"/>
              </w:rPr>
            </w:pPr>
            <w:r w:rsidRPr="00157447">
              <w:rPr>
                <w:sz w:val="17"/>
                <w:szCs w:val="17"/>
              </w:rPr>
              <w:t>Fuel Input*</w:t>
            </w:r>
          </w:p>
          <w:p w:rsidR="007A5CB2" w:rsidRPr="00157447" w:rsidRDefault="007A5CB2" w:rsidP="00F4401E">
            <w:pPr>
              <w:jc w:val="center"/>
              <w:rPr>
                <w:sz w:val="17"/>
                <w:szCs w:val="17"/>
              </w:rPr>
            </w:pPr>
          </w:p>
        </w:tc>
        <w:tc>
          <w:tcPr>
            <w:tcW w:w="2870" w:type="dxa"/>
            <w:gridSpan w:val="3"/>
          </w:tcPr>
          <w:p w:rsidR="007A5CB2" w:rsidRPr="00157447" w:rsidRDefault="007A5CB2" w:rsidP="00F4401E">
            <w:pPr>
              <w:jc w:val="center"/>
              <w:rPr>
                <w:sz w:val="17"/>
                <w:szCs w:val="17"/>
              </w:rPr>
            </w:pPr>
            <w:r w:rsidRPr="00157447">
              <w:rPr>
                <w:sz w:val="17"/>
                <w:szCs w:val="17"/>
              </w:rPr>
              <w:t>Emission factor**</w:t>
            </w:r>
          </w:p>
        </w:tc>
        <w:tc>
          <w:tcPr>
            <w:tcW w:w="957" w:type="dxa"/>
            <w:vMerge w:val="restart"/>
          </w:tcPr>
          <w:p w:rsidR="007A5CB2" w:rsidRPr="00157447" w:rsidRDefault="007A5CB2" w:rsidP="00F4401E">
            <w:pPr>
              <w:jc w:val="center"/>
              <w:rPr>
                <w:sz w:val="17"/>
                <w:szCs w:val="17"/>
              </w:rPr>
            </w:pPr>
            <w:r w:rsidRPr="00157447">
              <w:rPr>
                <w:sz w:val="17"/>
                <w:szCs w:val="17"/>
              </w:rPr>
              <w:t>CO</w:t>
            </w:r>
            <w:r w:rsidRPr="00157447">
              <w:rPr>
                <w:sz w:val="17"/>
                <w:szCs w:val="17"/>
                <w:vertAlign w:val="subscript"/>
              </w:rPr>
              <w:t>2eq</w:t>
            </w:r>
            <w:r w:rsidRPr="00157447">
              <w:rPr>
                <w:sz w:val="17"/>
                <w:szCs w:val="17"/>
              </w:rPr>
              <w:t>/</w:t>
            </w:r>
          </w:p>
          <w:p w:rsidR="007A5CB2" w:rsidRPr="00157447" w:rsidRDefault="007A5CB2" w:rsidP="00F4401E">
            <w:pPr>
              <w:jc w:val="center"/>
              <w:rPr>
                <w:sz w:val="17"/>
                <w:szCs w:val="17"/>
              </w:rPr>
            </w:pPr>
            <w:r w:rsidRPr="00157447">
              <w:rPr>
                <w:sz w:val="17"/>
                <w:szCs w:val="17"/>
              </w:rPr>
              <w:t>quaintly fuel</w:t>
            </w:r>
          </w:p>
        </w:tc>
        <w:tc>
          <w:tcPr>
            <w:tcW w:w="1418" w:type="dxa"/>
            <w:vMerge w:val="restart"/>
          </w:tcPr>
          <w:p w:rsidR="007A5CB2" w:rsidRPr="00157447" w:rsidRDefault="007A5CB2" w:rsidP="00F4401E">
            <w:pPr>
              <w:jc w:val="center"/>
              <w:rPr>
                <w:sz w:val="17"/>
                <w:szCs w:val="17"/>
              </w:rPr>
            </w:pPr>
            <w:r w:rsidRPr="00157447">
              <w:rPr>
                <w:sz w:val="17"/>
                <w:szCs w:val="17"/>
              </w:rPr>
              <w:t>Total GHG emission in</w:t>
            </w:r>
          </w:p>
          <w:p w:rsidR="007A5CB2" w:rsidRPr="00157447" w:rsidRDefault="007A5CB2" w:rsidP="00F4401E">
            <w:pPr>
              <w:jc w:val="center"/>
              <w:rPr>
                <w:sz w:val="17"/>
                <w:szCs w:val="17"/>
              </w:rPr>
            </w:pPr>
            <w:r w:rsidRPr="00157447">
              <w:rPr>
                <w:sz w:val="17"/>
                <w:szCs w:val="17"/>
              </w:rPr>
              <w:t>kg CO</w:t>
            </w:r>
            <w:r w:rsidRPr="00157447">
              <w:rPr>
                <w:sz w:val="17"/>
                <w:szCs w:val="17"/>
                <w:vertAlign w:val="subscript"/>
              </w:rPr>
              <w:t>2eq</w:t>
            </w:r>
          </w:p>
        </w:tc>
      </w:tr>
      <w:tr w:rsidR="007A5CB2" w:rsidRPr="00BD0ED8" w:rsidTr="00F4401E">
        <w:trPr>
          <w:trHeight w:val="292"/>
        </w:trPr>
        <w:tc>
          <w:tcPr>
            <w:tcW w:w="1560" w:type="dxa"/>
            <w:vMerge/>
          </w:tcPr>
          <w:p w:rsidR="007A5CB2" w:rsidRPr="00157447" w:rsidRDefault="007A5CB2" w:rsidP="00F4401E">
            <w:pPr>
              <w:jc w:val="center"/>
              <w:rPr>
                <w:sz w:val="17"/>
                <w:szCs w:val="17"/>
              </w:rPr>
            </w:pPr>
          </w:p>
        </w:tc>
        <w:tc>
          <w:tcPr>
            <w:tcW w:w="1134" w:type="dxa"/>
            <w:vMerge/>
          </w:tcPr>
          <w:p w:rsidR="007A5CB2" w:rsidRPr="00157447" w:rsidRDefault="007A5CB2" w:rsidP="00F4401E">
            <w:pPr>
              <w:jc w:val="center"/>
              <w:rPr>
                <w:sz w:val="17"/>
                <w:szCs w:val="17"/>
              </w:rPr>
            </w:pPr>
          </w:p>
        </w:tc>
        <w:tc>
          <w:tcPr>
            <w:tcW w:w="1276" w:type="dxa"/>
            <w:vMerge/>
          </w:tcPr>
          <w:p w:rsidR="007A5CB2" w:rsidRPr="00157447" w:rsidRDefault="007A5CB2" w:rsidP="00F4401E">
            <w:pPr>
              <w:jc w:val="center"/>
              <w:rPr>
                <w:sz w:val="17"/>
                <w:szCs w:val="17"/>
              </w:rPr>
            </w:pPr>
          </w:p>
        </w:tc>
        <w:tc>
          <w:tcPr>
            <w:tcW w:w="956" w:type="dxa"/>
          </w:tcPr>
          <w:p w:rsidR="007A5CB2" w:rsidRPr="00157447" w:rsidRDefault="007A5CB2" w:rsidP="00F4401E">
            <w:pPr>
              <w:jc w:val="center"/>
              <w:rPr>
                <w:sz w:val="17"/>
                <w:szCs w:val="17"/>
              </w:rPr>
            </w:pPr>
            <w:r w:rsidRPr="00157447">
              <w:rPr>
                <w:sz w:val="17"/>
                <w:szCs w:val="17"/>
              </w:rPr>
              <w:t>CO</w:t>
            </w:r>
            <w:r w:rsidRPr="00157447">
              <w:rPr>
                <w:sz w:val="17"/>
                <w:szCs w:val="17"/>
                <w:vertAlign w:val="subscript"/>
              </w:rPr>
              <w:t>2</w:t>
            </w:r>
          </w:p>
        </w:tc>
        <w:tc>
          <w:tcPr>
            <w:tcW w:w="957" w:type="dxa"/>
          </w:tcPr>
          <w:p w:rsidR="007A5CB2" w:rsidRPr="00157447" w:rsidRDefault="007A5CB2" w:rsidP="00F4401E">
            <w:pPr>
              <w:jc w:val="center"/>
              <w:rPr>
                <w:sz w:val="17"/>
                <w:szCs w:val="17"/>
              </w:rPr>
            </w:pPr>
            <w:r w:rsidRPr="00157447">
              <w:rPr>
                <w:sz w:val="17"/>
                <w:szCs w:val="17"/>
              </w:rPr>
              <w:t>CH</w:t>
            </w:r>
            <w:r w:rsidRPr="00157447">
              <w:rPr>
                <w:sz w:val="17"/>
                <w:szCs w:val="17"/>
                <w:vertAlign w:val="subscript"/>
              </w:rPr>
              <w:t>4</w:t>
            </w:r>
          </w:p>
        </w:tc>
        <w:tc>
          <w:tcPr>
            <w:tcW w:w="957" w:type="dxa"/>
          </w:tcPr>
          <w:p w:rsidR="007A5CB2" w:rsidRPr="00157447" w:rsidRDefault="007A5CB2" w:rsidP="00F4401E">
            <w:pPr>
              <w:jc w:val="center"/>
              <w:rPr>
                <w:sz w:val="17"/>
                <w:szCs w:val="17"/>
              </w:rPr>
            </w:pPr>
            <w:r w:rsidRPr="00157447">
              <w:rPr>
                <w:sz w:val="17"/>
                <w:szCs w:val="17"/>
              </w:rPr>
              <w:t>N</w:t>
            </w:r>
            <w:r w:rsidRPr="00157447">
              <w:rPr>
                <w:sz w:val="17"/>
                <w:szCs w:val="17"/>
                <w:vertAlign w:val="subscript"/>
              </w:rPr>
              <w:t>2</w:t>
            </w:r>
            <w:r w:rsidRPr="00157447">
              <w:rPr>
                <w:sz w:val="17"/>
                <w:szCs w:val="17"/>
              </w:rPr>
              <w:t>O</w:t>
            </w:r>
          </w:p>
        </w:tc>
        <w:tc>
          <w:tcPr>
            <w:tcW w:w="957" w:type="dxa"/>
            <w:vMerge/>
          </w:tcPr>
          <w:p w:rsidR="007A5CB2" w:rsidRPr="00157447" w:rsidRDefault="007A5CB2" w:rsidP="00F4401E">
            <w:pPr>
              <w:jc w:val="center"/>
              <w:rPr>
                <w:sz w:val="17"/>
                <w:szCs w:val="17"/>
              </w:rPr>
            </w:pPr>
          </w:p>
        </w:tc>
        <w:tc>
          <w:tcPr>
            <w:tcW w:w="1418" w:type="dxa"/>
            <w:vMerge/>
          </w:tcPr>
          <w:p w:rsidR="007A5CB2" w:rsidRPr="00157447" w:rsidRDefault="007A5CB2" w:rsidP="00F4401E">
            <w:pPr>
              <w:jc w:val="center"/>
              <w:rPr>
                <w:sz w:val="17"/>
                <w:szCs w:val="17"/>
              </w:rPr>
            </w:pPr>
          </w:p>
        </w:tc>
      </w:tr>
      <w:tr w:rsidR="007A5CB2" w:rsidRPr="00BD0ED8" w:rsidTr="00F4401E">
        <w:tc>
          <w:tcPr>
            <w:tcW w:w="1560" w:type="dxa"/>
          </w:tcPr>
          <w:p w:rsidR="007A5CB2" w:rsidRPr="00157447" w:rsidRDefault="007A5CB2" w:rsidP="00F4401E">
            <w:pPr>
              <w:rPr>
                <w:sz w:val="17"/>
                <w:szCs w:val="17"/>
              </w:rPr>
            </w:pPr>
            <w:r w:rsidRPr="00157447">
              <w:rPr>
                <w:sz w:val="17"/>
                <w:szCs w:val="17"/>
              </w:rPr>
              <w:t>Canadian bit.</w:t>
            </w:r>
          </w:p>
        </w:tc>
        <w:tc>
          <w:tcPr>
            <w:tcW w:w="1134" w:type="dxa"/>
          </w:tcPr>
          <w:p w:rsidR="007A5CB2" w:rsidRPr="00157447" w:rsidRDefault="007A5CB2" w:rsidP="00F4401E">
            <w:pPr>
              <w:jc w:val="center"/>
              <w:rPr>
                <w:sz w:val="17"/>
                <w:szCs w:val="17"/>
              </w:rPr>
            </w:pPr>
            <w:r w:rsidRPr="00157447">
              <w:rPr>
                <w:sz w:val="17"/>
                <w:szCs w:val="17"/>
              </w:rPr>
              <w:t>5,178,512</w:t>
            </w:r>
          </w:p>
        </w:tc>
        <w:tc>
          <w:tcPr>
            <w:tcW w:w="1276" w:type="dxa"/>
          </w:tcPr>
          <w:p w:rsidR="007A5CB2" w:rsidRPr="00157447" w:rsidRDefault="007A5CB2" w:rsidP="00F4401E">
            <w:pPr>
              <w:jc w:val="center"/>
              <w:rPr>
                <w:sz w:val="17"/>
                <w:szCs w:val="17"/>
              </w:rPr>
            </w:pPr>
            <w:r w:rsidRPr="00157447">
              <w:rPr>
                <w:sz w:val="17"/>
                <w:szCs w:val="17"/>
              </w:rPr>
              <w:t>3,174,054Mg</w:t>
            </w:r>
          </w:p>
        </w:tc>
        <w:tc>
          <w:tcPr>
            <w:tcW w:w="956" w:type="dxa"/>
            <w:vAlign w:val="bottom"/>
          </w:tcPr>
          <w:p w:rsidR="007A5CB2" w:rsidRPr="00157447" w:rsidRDefault="007A5CB2" w:rsidP="00F4401E">
            <w:pPr>
              <w:jc w:val="center"/>
              <w:rPr>
                <w:sz w:val="17"/>
                <w:szCs w:val="17"/>
              </w:rPr>
            </w:pPr>
            <w:r w:rsidRPr="00157447">
              <w:rPr>
                <w:sz w:val="17"/>
                <w:szCs w:val="17"/>
              </w:rPr>
              <w:t>1</w:t>
            </w:r>
            <w:r>
              <w:rPr>
                <w:sz w:val="17"/>
                <w:szCs w:val="17"/>
              </w:rPr>
              <w:t>,</w:t>
            </w:r>
            <w:r w:rsidRPr="00157447">
              <w:rPr>
                <w:sz w:val="17"/>
                <w:szCs w:val="17"/>
              </w:rPr>
              <w:t>852g/kg</w:t>
            </w:r>
          </w:p>
        </w:tc>
        <w:tc>
          <w:tcPr>
            <w:tcW w:w="957" w:type="dxa"/>
            <w:vAlign w:val="bottom"/>
          </w:tcPr>
          <w:p w:rsidR="007A5CB2" w:rsidRPr="00157447" w:rsidRDefault="007A5CB2" w:rsidP="00F4401E">
            <w:pPr>
              <w:jc w:val="center"/>
              <w:rPr>
                <w:sz w:val="17"/>
                <w:szCs w:val="17"/>
              </w:rPr>
            </w:pPr>
            <w:r w:rsidRPr="00157447">
              <w:rPr>
                <w:sz w:val="17"/>
                <w:szCs w:val="17"/>
              </w:rPr>
              <w:t>0.022g/kg</w:t>
            </w:r>
          </w:p>
        </w:tc>
        <w:tc>
          <w:tcPr>
            <w:tcW w:w="957" w:type="dxa"/>
            <w:vAlign w:val="bottom"/>
          </w:tcPr>
          <w:p w:rsidR="007A5CB2" w:rsidRPr="00157447" w:rsidRDefault="007A5CB2" w:rsidP="00F4401E">
            <w:pPr>
              <w:jc w:val="center"/>
              <w:rPr>
                <w:sz w:val="17"/>
                <w:szCs w:val="17"/>
              </w:rPr>
            </w:pPr>
            <w:r w:rsidRPr="00157447">
              <w:rPr>
                <w:sz w:val="17"/>
                <w:szCs w:val="17"/>
              </w:rPr>
              <w:t>0.032g/kg</w:t>
            </w:r>
          </w:p>
        </w:tc>
        <w:tc>
          <w:tcPr>
            <w:tcW w:w="957" w:type="dxa"/>
            <w:vAlign w:val="bottom"/>
          </w:tcPr>
          <w:p w:rsidR="007A5CB2" w:rsidRPr="00157447" w:rsidRDefault="007A5CB2" w:rsidP="00F4401E">
            <w:pPr>
              <w:jc w:val="center"/>
              <w:rPr>
                <w:sz w:val="17"/>
                <w:szCs w:val="17"/>
              </w:rPr>
            </w:pPr>
            <w:r w:rsidRPr="00157447">
              <w:rPr>
                <w:sz w:val="17"/>
                <w:szCs w:val="17"/>
              </w:rPr>
              <w:t>1,862g/kg</w:t>
            </w:r>
          </w:p>
        </w:tc>
        <w:tc>
          <w:tcPr>
            <w:tcW w:w="1418" w:type="dxa"/>
            <w:vAlign w:val="bottom"/>
          </w:tcPr>
          <w:p w:rsidR="007A5CB2" w:rsidRPr="00157447" w:rsidRDefault="007A5CB2" w:rsidP="00F4401E">
            <w:pPr>
              <w:jc w:val="center"/>
              <w:rPr>
                <w:sz w:val="17"/>
                <w:szCs w:val="17"/>
              </w:rPr>
            </w:pPr>
            <w:r w:rsidRPr="00157447">
              <w:rPr>
                <w:sz w:val="17"/>
                <w:szCs w:val="17"/>
              </w:rPr>
              <w:t>5,910,361,517</w:t>
            </w:r>
          </w:p>
        </w:tc>
      </w:tr>
      <w:tr w:rsidR="007A5CB2" w:rsidRPr="00BD0ED8" w:rsidTr="00F4401E">
        <w:tc>
          <w:tcPr>
            <w:tcW w:w="1560" w:type="dxa"/>
          </w:tcPr>
          <w:p w:rsidR="007A5CB2" w:rsidRPr="00157447" w:rsidRDefault="007A5CB2" w:rsidP="00F4401E">
            <w:pPr>
              <w:rPr>
                <w:sz w:val="17"/>
                <w:szCs w:val="17"/>
              </w:rPr>
            </w:pPr>
            <w:r w:rsidRPr="00157447">
              <w:rPr>
                <w:sz w:val="17"/>
                <w:szCs w:val="17"/>
              </w:rPr>
              <w:t>Canadian sub-bit.</w:t>
            </w:r>
          </w:p>
        </w:tc>
        <w:tc>
          <w:tcPr>
            <w:tcW w:w="1134" w:type="dxa"/>
          </w:tcPr>
          <w:p w:rsidR="007A5CB2" w:rsidRPr="00157447" w:rsidRDefault="007A5CB2" w:rsidP="00F4401E">
            <w:pPr>
              <w:jc w:val="center"/>
              <w:rPr>
                <w:sz w:val="17"/>
                <w:szCs w:val="17"/>
              </w:rPr>
            </w:pPr>
            <w:r w:rsidRPr="00157447">
              <w:rPr>
                <w:sz w:val="17"/>
                <w:szCs w:val="17"/>
              </w:rPr>
              <w:t>37,003,716</w:t>
            </w:r>
          </w:p>
        </w:tc>
        <w:tc>
          <w:tcPr>
            <w:tcW w:w="1276" w:type="dxa"/>
          </w:tcPr>
          <w:p w:rsidR="007A5CB2" w:rsidRPr="00157447" w:rsidRDefault="007A5CB2" w:rsidP="00F4401E">
            <w:pPr>
              <w:jc w:val="center"/>
              <w:rPr>
                <w:sz w:val="17"/>
                <w:szCs w:val="17"/>
              </w:rPr>
            </w:pPr>
            <w:r w:rsidRPr="00157447">
              <w:rPr>
                <w:sz w:val="17"/>
                <w:szCs w:val="17"/>
              </w:rPr>
              <w:t>21,669,912Mg</w:t>
            </w:r>
          </w:p>
        </w:tc>
        <w:tc>
          <w:tcPr>
            <w:tcW w:w="956" w:type="dxa"/>
            <w:vAlign w:val="bottom"/>
          </w:tcPr>
          <w:p w:rsidR="007A5CB2" w:rsidRPr="00157447" w:rsidRDefault="007A5CB2" w:rsidP="00F4401E">
            <w:pPr>
              <w:jc w:val="center"/>
              <w:rPr>
                <w:sz w:val="17"/>
                <w:szCs w:val="17"/>
              </w:rPr>
            </w:pPr>
            <w:r w:rsidRPr="00157447">
              <w:rPr>
                <w:sz w:val="17"/>
                <w:szCs w:val="17"/>
              </w:rPr>
              <w:t>1</w:t>
            </w:r>
            <w:r>
              <w:rPr>
                <w:sz w:val="17"/>
                <w:szCs w:val="17"/>
              </w:rPr>
              <w:t>,</w:t>
            </w:r>
            <w:r w:rsidRPr="00157447">
              <w:rPr>
                <w:sz w:val="17"/>
                <w:szCs w:val="17"/>
              </w:rPr>
              <w:t>765g/kg</w:t>
            </w:r>
          </w:p>
        </w:tc>
        <w:tc>
          <w:tcPr>
            <w:tcW w:w="957" w:type="dxa"/>
            <w:vAlign w:val="bottom"/>
          </w:tcPr>
          <w:p w:rsidR="007A5CB2" w:rsidRPr="00157447" w:rsidRDefault="007A5CB2" w:rsidP="00F4401E">
            <w:pPr>
              <w:jc w:val="center"/>
              <w:rPr>
                <w:sz w:val="17"/>
                <w:szCs w:val="17"/>
              </w:rPr>
            </w:pPr>
            <w:r w:rsidRPr="00157447">
              <w:rPr>
                <w:sz w:val="17"/>
                <w:szCs w:val="17"/>
              </w:rPr>
              <w:t>0.022g/kg</w:t>
            </w:r>
          </w:p>
        </w:tc>
        <w:tc>
          <w:tcPr>
            <w:tcW w:w="957" w:type="dxa"/>
            <w:vAlign w:val="bottom"/>
          </w:tcPr>
          <w:p w:rsidR="007A5CB2" w:rsidRPr="00157447" w:rsidRDefault="007A5CB2" w:rsidP="00F4401E">
            <w:pPr>
              <w:jc w:val="center"/>
              <w:rPr>
                <w:sz w:val="17"/>
                <w:szCs w:val="17"/>
              </w:rPr>
            </w:pPr>
            <w:r w:rsidRPr="00157447">
              <w:rPr>
                <w:sz w:val="17"/>
                <w:szCs w:val="17"/>
              </w:rPr>
              <w:t>0.032g/kg</w:t>
            </w:r>
          </w:p>
        </w:tc>
        <w:tc>
          <w:tcPr>
            <w:tcW w:w="957" w:type="dxa"/>
            <w:vAlign w:val="bottom"/>
          </w:tcPr>
          <w:p w:rsidR="007A5CB2" w:rsidRPr="00157447" w:rsidRDefault="007A5CB2" w:rsidP="00F4401E">
            <w:pPr>
              <w:jc w:val="center"/>
              <w:rPr>
                <w:sz w:val="17"/>
                <w:szCs w:val="17"/>
              </w:rPr>
            </w:pPr>
            <w:r w:rsidRPr="00157447">
              <w:rPr>
                <w:sz w:val="17"/>
                <w:szCs w:val="17"/>
              </w:rPr>
              <w:t>1,775g/kg</w:t>
            </w:r>
          </w:p>
        </w:tc>
        <w:tc>
          <w:tcPr>
            <w:tcW w:w="1418" w:type="dxa"/>
            <w:vAlign w:val="bottom"/>
          </w:tcPr>
          <w:p w:rsidR="007A5CB2" w:rsidRPr="00157447" w:rsidRDefault="007A5CB2" w:rsidP="00F4401E">
            <w:pPr>
              <w:jc w:val="center"/>
              <w:rPr>
                <w:sz w:val="17"/>
                <w:szCs w:val="17"/>
              </w:rPr>
            </w:pPr>
            <w:r w:rsidRPr="00157447">
              <w:rPr>
                <w:sz w:val="17"/>
                <w:szCs w:val="17"/>
              </w:rPr>
              <w:t>38,465,957,412</w:t>
            </w:r>
          </w:p>
        </w:tc>
      </w:tr>
      <w:tr w:rsidR="007A5CB2" w:rsidRPr="00BD0ED8" w:rsidTr="00F4401E">
        <w:tc>
          <w:tcPr>
            <w:tcW w:w="1560" w:type="dxa"/>
          </w:tcPr>
          <w:p w:rsidR="007A5CB2" w:rsidRPr="00157447" w:rsidRDefault="007A5CB2" w:rsidP="00F4401E">
            <w:pPr>
              <w:rPr>
                <w:sz w:val="17"/>
                <w:szCs w:val="17"/>
              </w:rPr>
            </w:pPr>
            <w:r w:rsidRPr="00157447">
              <w:rPr>
                <w:sz w:val="17"/>
                <w:szCs w:val="17"/>
              </w:rPr>
              <w:t>Light fuel oil</w:t>
            </w:r>
          </w:p>
        </w:tc>
        <w:tc>
          <w:tcPr>
            <w:tcW w:w="1134" w:type="dxa"/>
          </w:tcPr>
          <w:p w:rsidR="007A5CB2" w:rsidRPr="00157447" w:rsidRDefault="007A5CB2" w:rsidP="00F4401E">
            <w:pPr>
              <w:jc w:val="center"/>
              <w:rPr>
                <w:sz w:val="17"/>
                <w:szCs w:val="17"/>
              </w:rPr>
            </w:pPr>
            <w:r w:rsidRPr="00157447">
              <w:rPr>
                <w:sz w:val="17"/>
                <w:szCs w:val="17"/>
              </w:rPr>
              <w:t>40</w:t>
            </w:r>
          </w:p>
        </w:tc>
        <w:tc>
          <w:tcPr>
            <w:tcW w:w="1276" w:type="dxa"/>
          </w:tcPr>
          <w:p w:rsidR="007A5CB2" w:rsidRPr="00157447" w:rsidRDefault="007A5CB2" w:rsidP="00F4401E">
            <w:pPr>
              <w:jc w:val="center"/>
              <w:rPr>
                <w:sz w:val="17"/>
                <w:szCs w:val="17"/>
              </w:rPr>
            </w:pPr>
            <w:r w:rsidRPr="00157447">
              <w:rPr>
                <w:sz w:val="17"/>
                <w:szCs w:val="17"/>
              </w:rPr>
              <w:t>10kL</w:t>
            </w:r>
          </w:p>
        </w:tc>
        <w:tc>
          <w:tcPr>
            <w:tcW w:w="956" w:type="dxa"/>
            <w:vAlign w:val="bottom"/>
          </w:tcPr>
          <w:p w:rsidR="007A5CB2" w:rsidRPr="00157447" w:rsidRDefault="007A5CB2" w:rsidP="00F4401E">
            <w:pPr>
              <w:jc w:val="center"/>
              <w:rPr>
                <w:sz w:val="17"/>
                <w:szCs w:val="17"/>
              </w:rPr>
            </w:pPr>
            <w:r w:rsidRPr="00157447">
              <w:rPr>
                <w:sz w:val="17"/>
                <w:szCs w:val="17"/>
              </w:rPr>
              <w:t>2</w:t>
            </w:r>
            <w:r>
              <w:rPr>
                <w:sz w:val="17"/>
                <w:szCs w:val="17"/>
              </w:rPr>
              <w:t>,</w:t>
            </w:r>
            <w:r w:rsidRPr="00157447">
              <w:rPr>
                <w:sz w:val="17"/>
                <w:szCs w:val="17"/>
              </w:rPr>
              <w:t>830g/L</w:t>
            </w:r>
          </w:p>
        </w:tc>
        <w:tc>
          <w:tcPr>
            <w:tcW w:w="957" w:type="dxa"/>
            <w:vAlign w:val="bottom"/>
          </w:tcPr>
          <w:p w:rsidR="007A5CB2" w:rsidRPr="00157447" w:rsidRDefault="007A5CB2" w:rsidP="00F4401E">
            <w:pPr>
              <w:jc w:val="center"/>
              <w:rPr>
                <w:sz w:val="17"/>
                <w:szCs w:val="17"/>
              </w:rPr>
            </w:pPr>
            <w:r w:rsidRPr="00157447">
              <w:rPr>
                <w:sz w:val="17"/>
                <w:szCs w:val="17"/>
              </w:rPr>
              <w:t>0.18g/L</w:t>
            </w:r>
          </w:p>
        </w:tc>
        <w:tc>
          <w:tcPr>
            <w:tcW w:w="957" w:type="dxa"/>
            <w:vAlign w:val="bottom"/>
          </w:tcPr>
          <w:p w:rsidR="007A5CB2" w:rsidRPr="00157447" w:rsidRDefault="007A5CB2" w:rsidP="00F4401E">
            <w:pPr>
              <w:jc w:val="center"/>
              <w:rPr>
                <w:sz w:val="17"/>
                <w:szCs w:val="17"/>
              </w:rPr>
            </w:pPr>
            <w:r w:rsidRPr="00157447">
              <w:rPr>
                <w:sz w:val="17"/>
                <w:szCs w:val="17"/>
              </w:rPr>
              <w:t>0.031g/L</w:t>
            </w:r>
          </w:p>
        </w:tc>
        <w:tc>
          <w:tcPr>
            <w:tcW w:w="957" w:type="dxa"/>
            <w:vAlign w:val="bottom"/>
          </w:tcPr>
          <w:p w:rsidR="007A5CB2" w:rsidRPr="00157447" w:rsidRDefault="007A5CB2" w:rsidP="00F4401E">
            <w:pPr>
              <w:jc w:val="center"/>
              <w:rPr>
                <w:sz w:val="17"/>
                <w:szCs w:val="17"/>
              </w:rPr>
            </w:pPr>
            <w:r w:rsidRPr="00157447">
              <w:rPr>
                <w:sz w:val="17"/>
                <w:szCs w:val="17"/>
              </w:rPr>
              <w:t>2,844g/L</w:t>
            </w:r>
          </w:p>
        </w:tc>
        <w:tc>
          <w:tcPr>
            <w:tcW w:w="1418" w:type="dxa"/>
            <w:vAlign w:val="bottom"/>
          </w:tcPr>
          <w:p w:rsidR="007A5CB2" w:rsidRPr="00157447" w:rsidRDefault="007A5CB2" w:rsidP="00F4401E">
            <w:pPr>
              <w:jc w:val="center"/>
              <w:rPr>
                <w:sz w:val="17"/>
                <w:szCs w:val="17"/>
              </w:rPr>
            </w:pPr>
            <w:r w:rsidRPr="00157447">
              <w:rPr>
                <w:sz w:val="17"/>
                <w:szCs w:val="17"/>
              </w:rPr>
              <w:t>28,437</w:t>
            </w:r>
          </w:p>
        </w:tc>
      </w:tr>
      <w:tr w:rsidR="007A5CB2" w:rsidRPr="00BD0ED8" w:rsidTr="00F4401E">
        <w:tc>
          <w:tcPr>
            <w:tcW w:w="1560" w:type="dxa"/>
          </w:tcPr>
          <w:p w:rsidR="007A5CB2" w:rsidRPr="00157447" w:rsidRDefault="007A5CB2" w:rsidP="00F4401E">
            <w:pPr>
              <w:rPr>
                <w:sz w:val="17"/>
                <w:szCs w:val="17"/>
              </w:rPr>
            </w:pPr>
            <w:r w:rsidRPr="00157447">
              <w:rPr>
                <w:sz w:val="17"/>
                <w:szCs w:val="17"/>
              </w:rPr>
              <w:t>Diesel</w:t>
            </w:r>
          </w:p>
        </w:tc>
        <w:tc>
          <w:tcPr>
            <w:tcW w:w="1134" w:type="dxa"/>
          </w:tcPr>
          <w:p w:rsidR="007A5CB2" w:rsidRPr="00157447" w:rsidRDefault="007A5CB2" w:rsidP="00F4401E">
            <w:pPr>
              <w:jc w:val="center"/>
              <w:rPr>
                <w:sz w:val="17"/>
                <w:szCs w:val="17"/>
              </w:rPr>
            </w:pPr>
            <w:r w:rsidRPr="00157447">
              <w:rPr>
                <w:sz w:val="17"/>
                <w:szCs w:val="17"/>
              </w:rPr>
              <w:t>13,729</w:t>
            </w:r>
          </w:p>
        </w:tc>
        <w:tc>
          <w:tcPr>
            <w:tcW w:w="1276" w:type="dxa"/>
          </w:tcPr>
          <w:p w:rsidR="007A5CB2" w:rsidRPr="00157447" w:rsidRDefault="007A5CB2" w:rsidP="00F4401E">
            <w:pPr>
              <w:jc w:val="center"/>
              <w:rPr>
                <w:sz w:val="17"/>
                <w:szCs w:val="17"/>
              </w:rPr>
            </w:pPr>
            <w:r w:rsidRPr="00157447">
              <w:rPr>
                <w:sz w:val="17"/>
                <w:szCs w:val="17"/>
              </w:rPr>
              <w:t>4,039kL</w:t>
            </w:r>
          </w:p>
        </w:tc>
        <w:tc>
          <w:tcPr>
            <w:tcW w:w="956" w:type="dxa"/>
            <w:vAlign w:val="bottom"/>
          </w:tcPr>
          <w:p w:rsidR="007A5CB2" w:rsidRPr="00157447" w:rsidRDefault="007A5CB2" w:rsidP="00F4401E">
            <w:pPr>
              <w:jc w:val="center"/>
              <w:rPr>
                <w:sz w:val="17"/>
                <w:szCs w:val="17"/>
              </w:rPr>
            </w:pPr>
            <w:r w:rsidRPr="00157447">
              <w:rPr>
                <w:sz w:val="17"/>
                <w:szCs w:val="17"/>
              </w:rPr>
              <w:t>2</w:t>
            </w:r>
            <w:r>
              <w:rPr>
                <w:sz w:val="17"/>
                <w:szCs w:val="17"/>
              </w:rPr>
              <w:t>,</w:t>
            </w:r>
            <w:r w:rsidRPr="00157447">
              <w:rPr>
                <w:sz w:val="17"/>
                <w:szCs w:val="17"/>
              </w:rPr>
              <w:t>730g/L</w:t>
            </w:r>
          </w:p>
        </w:tc>
        <w:tc>
          <w:tcPr>
            <w:tcW w:w="957" w:type="dxa"/>
            <w:vAlign w:val="bottom"/>
          </w:tcPr>
          <w:p w:rsidR="007A5CB2" w:rsidRPr="00157447" w:rsidRDefault="007A5CB2" w:rsidP="00F4401E">
            <w:pPr>
              <w:jc w:val="center"/>
              <w:rPr>
                <w:sz w:val="17"/>
                <w:szCs w:val="17"/>
              </w:rPr>
            </w:pPr>
            <w:r w:rsidRPr="00157447">
              <w:rPr>
                <w:sz w:val="17"/>
                <w:szCs w:val="17"/>
              </w:rPr>
              <w:t>0.133g/L</w:t>
            </w:r>
          </w:p>
        </w:tc>
        <w:tc>
          <w:tcPr>
            <w:tcW w:w="957" w:type="dxa"/>
            <w:vAlign w:val="bottom"/>
          </w:tcPr>
          <w:p w:rsidR="007A5CB2" w:rsidRPr="00157447" w:rsidRDefault="007A5CB2" w:rsidP="00F4401E">
            <w:pPr>
              <w:jc w:val="center"/>
              <w:rPr>
                <w:sz w:val="17"/>
                <w:szCs w:val="17"/>
              </w:rPr>
            </w:pPr>
            <w:r w:rsidRPr="00157447">
              <w:rPr>
                <w:sz w:val="17"/>
                <w:szCs w:val="17"/>
              </w:rPr>
              <w:t>0.4g/L</w:t>
            </w:r>
          </w:p>
        </w:tc>
        <w:tc>
          <w:tcPr>
            <w:tcW w:w="957" w:type="dxa"/>
            <w:vAlign w:val="bottom"/>
          </w:tcPr>
          <w:p w:rsidR="007A5CB2" w:rsidRPr="00157447" w:rsidRDefault="007A5CB2" w:rsidP="00F4401E">
            <w:pPr>
              <w:jc w:val="center"/>
              <w:rPr>
                <w:sz w:val="17"/>
                <w:szCs w:val="17"/>
              </w:rPr>
            </w:pPr>
            <w:r w:rsidRPr="00157447">
              <w:rPr>
                <w:sz w:val="17"/>
                <w:szCs w:val="17"/>
              </w:rPr>
              <w:t>2,853g/L</w:t>
            </w:r>
          </w:p>
        </w:tc>
        <w:tc>
          <w:tcPr>
            <w:tcW w:w="1418" w:type="dxa"/>
            <w:vAlign w:val="bottom"/>
          </w:tcPr>
          <w:p w:rsidR="007A5CB2" w:rsidRPr="00157447" w:rsidRDefault="007A5CB2" w:rsidP="00F4401E">
            <w:pPr>
              <w:jc w:val="center"/>
              <w:rPr>
                <w:sz w:val="17"/>
                <w:szCs w:val="17"/>
              </w:rPr>
            </w:pPr>
            <w:r w:rsidRPr="00157447">
              <w:rPr>
                <w:sz w:val="17"/>
                <w:szCs w:val="17"/>
              </w:rPr>
              <w:t>11,521,348</w:t>
            </w:r>
          </w:p>
        </w:tc>
      </w:tr>
      <w:tr w:rsidR="007A5CB2" w:rsidRPr="00BD0ED8" w:rsidTr="00F4401E">
        <w:tc>
          <w:tcPr>
            <w:tcW w:w="1560" w:type="dxa"/>
          </w:tcPr>
          <w:p w:rsidR="007A5CB2" w:rsidRPr="00157447" w:rsidRDefault="007A5CB2" w:rsidP="00F4401E">
            <w:pPr>
              <w:rPr>
                <w:sz w:val="17"/>
                <w:szCs w:val="17"/>
              </w:rPr>
            </w:pPr>
            <w:r w:rsidRPr="00157447">
              <w:rPr>
                <w:sz w:val="17"/>
                <w:szCs w:val="17"/>
              </w:rPr>
              <w:t>Natural gas</w:t>
            </w:r>
          </w:p>
        </w:tc>
        <w:tc>
          <w:tcPr>
            <w:tcW w:w="1134" w:type="dxa"/>
          </w:tcPr>
          <w:p w:rsidR="007A5CB2" w:rsidRPr="00157447" w:rsidRDefault="007A5CB2" w:rsidP="00F4401E">
            <w:pPr>
              <w:jc w:val="center"/>
              <w:rPr>
                <w:sz w:val="17"/>
                <w:szCs w:val="17"/>
              </w:rPr>
            </w:pPr>
            <w:r w:rsidRPr="00157447">
              <w:rPr>
                <w:sz w:val="17"/>
                <w:szCs w:val="17"/>
              </w:rPr>
              <w:t>11,599,542</w:t>
            </w:r>
          </w:p>
        </w:tc>
        <w:tc>
          <w:tcPr>
            <w:tcW w:w="1276" w:type="dxa"/>
          </w:tcPr>
          <w:p w:rsidR="007A5CB2" w:rsidRPr="00157447" w:rsidRDefault="007A5CB2" w:rsidP="00F4401E">
            <w:pPr>
              <w:jc w:val="center"/>
              <w:rPr>
                <w:sz w:val="17"/>
                <w:szCs w:val="17"/>
              </w:rPr>
            </w:pPr>
            <w:r w:rsidRPr="00157447">
              <w:rPr>
                <w:sz w:val="17"/>
                <w:szCs w:val="17"/>
              </w:rPr>
              <w:t>396,895k.m</w:t>
            </w:r>
            <w:r w:rsidRPr="00157447">
              <w:rPr>
                <w:sz w:val="17"/>
                <w:szCs w:val="17"/>
                <w:vertAlign w:val="superscript"/>
              </w:rPr>
              <w:t>3</w:t>
            </w:r>
          </w:p>
        </w:tc>
        <w:tc>
          <w:tcPr>
            <w:tcW w:w="956" w:type="dxa"/>
            <w:vAlign w:val="bottom"/>
          </w:tcPr>
          <w:p w:rsidR="007A5CB2" w:rsidRPr="00157447" w:rsidRDefault="007A5CB2" w:rsidP="00F4401E">
            <w:pPr>
              <w:jc w:val="center"/>
              <w:rPr>
                <w:sz w:val="17"/>
                <w:szCs w:val="17"/>
              </w:rPr>
            </w:pPr>
            <w:r w:rsidRPr="00157447">
              <w:rPr>
                <w:sz w:val="17"/>
                <w:szCs w:val="17"/>
              </w:rPr>
              <w:t>1</w:t>
            </w:r>
            <w:r>
              <w:rPr>
                <w:sz w:val="17"/>
                <w:szCs w:val="17"/>
              </w:rPr>
              <w:t>,</w:t>
            </w:r>
            <w:r w:rsidRPr="00157447">
              <w:rPr>
                <w:sz w:val="17"/>
                <w:szCs w:val="17"/>
              </w:rPr>
              <w:t>891g/m3</w:t>
            </w:r>
          </w:p>
        </w:tc>
        <w:tc>
          <w:tcPr>
            <w:tcW w:w="957" w:type="dxa"/>
            <w:vAlign w:val="bottom"/>
          </w:tcPr>
          <w:p w:rsidR="007A5CB2" w:rsidRPr="00157447" w:rsidRDefault="007A5CB2" w:rsidP="00F4401E">
            <w:pPr>
              <w:jc w:val="center"/>
              <w:rPr>
                <w:sz w:val="17"/>
                <w:szCs w:val="17"/>
              </w:rPr>
            </w:pPr>
            <w:r w:rsidRPr="00157447">
              <w:rPr>
                <w:sz w:val="17"/>
                <w:szCs w:val="17"/>
              </w:rPr>
              <w:t>0.49g/m3</w:t>
            </w:r>
          </w:p>
        </w:tc>
        <w:tc>
          <w:tcPr>
            <w:tcW w:w="957" w:type="dxa"/>
            <w:vAlign w:val="bottom"/>
          </w:tcPr>
          <w:p w:rsidR="007A5CB2" w:rsidRPr="00157447" w:rsidRDefault="007A5CB2" w:rsidP="00F4401E">
            <w:pPr>
              <w:jc w:val="center"/>
              <w:rPr>
                <w:sz w:val="17"/>
                <w:szCs w:val="17"/>
              </w:rPr>
            </w:pPr>
            <w:r w:rsidRPr="00157447">
              <w:rPr>
                <w:sz w:val="17"/>
                <w:szCs w:val="17"/>
              </w:rPr>
              <w:t>0.049g/m3</w:t>
            </w:r>
          </w:p>
        </w:tc>
        <w:tc>
          <w:tcPr>
            <w:tcW w:w="957" w:type="dxa"/>
            <w:vAlign w:val="bottom"/>
          </w:tcPr>
          <w:p w:rsidR="007A5CB2" w:rsidRPr="00157447" w:rsidRDefault="007A5CB2" w:rsidP="00F4401E">
            <w:pPr>
              <w:jc w:val="center"/>
              <w:rPr>
                <w:sz w:val="17"/>
                <w:szCs w:val="17"/>
              </w:rPr>
            </w:pPr>
            <w:r w:rsidRPr="00157447">
              <w:rPr>
                <w:sz w:val="17"/>
                <w:szCs w:val="17"/>
              </w:rPr>
              <w:t>1,918g/m3</w:t>
            </w:r>
          </w:p>
        </w:tc>
        <w:tc>
          <w:tcPr>
            <w:tcW w:w="1418" w:type="dxa"/>
            <w:vAlign w:val="bottom"/>
          </w:tcPr>
          <w:p w:rsidR="007A5CB2" w:rsidRPr="00157447" w:rsidRDefault="007A5CB2" w:rsidP="00F4401E">
            <w:pPr>
              <w:jc w:val="center"/>
              <w:rPr>
                <w:sz w:val="17"/>
                <w:szCs w:val="17"/>
              </w:rPr>
            </w:pPr>
            <w:r w:rsidRPr="00157447">
              <w:rPr>
                <w:sz w:val="17"/>
                <w:szCs w:val="17"/>
              </w:rPr>
              <w:t>6,331,496,864</w:t>
            </w:r>
          </w:p>
        </w:tc>
      </w:tr>
      <w:tr w:rsidR="007A5CB2" w:rsidRPr="00BD0ED8" w:rsidTr="00F4401E">
        <w:tc>
          <w:tcPr>
            <w:tcW w:w="1560" w:type="dxa"/>
          </w:tcPr>
          <w:p w:rsidR="007A5CB2" w:rsidRPr="00157447" w:rsidRDefault="007A5CB2" w:rsidP="00F4401E">
            <w:pPr>
              <w:rPr>
                <w:sz w:val="17"/>
                <w:szCs w:val="17"/>
              </w:rPr>
            </w:pPr>
            <w:r w:rsidRPr="00157447">
              <w:rPr>
                <w:sz w:val="17"/>
                <w:szCs w:val="17"/>
              </w:rPr>
              <w:t>Wood</w:t>
            </w:r>
          </w:p>
        </w:tc>
        <w:tc>
          <w:tcPr>
            <w:tcW w:w="1134" w:type="dxa"/>
          </w:tcPr>
          <w:p w:rsidR="007A5CB2" w:rsidRPr="00157447" w:rsidRDefault="007A5CB2" w:rsidP="00F4401E">
            <w:pPr>
              <w:jc w:val="center"/>
              <w:rPr>
                <w:sz w:val="17"/>
                <w:szCs w:val="17"/>
              </w:rPr>
            </w:pPr>
            <w:r w:rsidRPr="00157447">
              <w:rPr>
                <w:sz w:val="17"/>
                <w:szCs w:val="17"/>
              </w:rPr>
              <w:t>313,531</w:t>
            </w:r>
          </w:p>
        </w:tc>
        <w:tc>
          <w:tcPr>
            <w:tcW w:w="1276" w:type="dxa"/>
          </w:tcPr>
          <w:p w:rsidR="007A5CB2" w:rsidRPr="00157447" w:rsidRDefault="007A5CB2" w:rsidP="00F4401E">
            <w:pPr>
              <w:jc w:val="center"/>
              <w:rPr>
                <w:sz w:val="17"/>
                <w:szCs w:val="17"/>
              </w:rPr>
            </w:pPr>
            <w:r w:rsidRPr="00157447">
              <w:rPr>
                <w:sz w:val="17"/>
                <w:szCs w:val="17"/>
              </w:rPr>
              <w:t>396,895Mg</w:t>
            </w:r>
          </w:p>
        </w:tc>
        <w:tc>
          <w:tcPr>
            <w:tcW w:w="956" w:type="dxa"/>
            <w:vAlign w:val="bottom"/>
          </w:tcPr>
          <w:p w:rsidR="007A5CB2" w:rsidRPr="00157447" w:rsidRDefault="007A5CB2" w:rsidP="00F4401E">
            <w:pPr>
              <w:jc w:val="center"/>
              <w:rPr>
                <w:sz w:val="17"/>
                <w:szCs w:val="17"/>
              </w:rPr>
            </w:pPr>
            <w:r w:rsidRPr="00157447">
              <w:rPr>
                <w:sz w:val="17"/>
                <w:szCs w:val="17"/>
              </w:rPr>
              <w:t>0</w:t>
            </w:r>
          </w:p>
        </w:tc>
        <w:tc>
          <w:tcPr>
            <w:tcW w:w="957" w:type="dxa"/>
            <w:vAlign w:val="bottom"/>
          </w:tcPr>
          <w:p w:rsidR="007A5CB2" w:rsidRPr="00157447" w:rsidRDefault="007A5CB2" w:rsidP="00F4401E">
            <w:pPr>
              <w:jc w:val="center"/>
              <w:rPr>
                <w:sz w:val="17"/>
                <w:szCs w:val="17"/>
              </w:rPr>
            </w:pPr>
            <w:r w:rsidRPr="00157447">
              <w:rPr>
                <w:sz w:val="17"/>
                <w:szCs w:val="17"/>
              </w:rPr>
              <w:t>0.05g/kg</w:t>
            </w:r>
          </w:p>
        </w:tc>
        <w:tc>
          <w:tcPr>
            <w:tcW w:w="957" w:type="dxa"/>
            <w:vAlign w:val="bottom"/>
          </w:tcPr>
          <w:p w:rsidR="007A5CB2" w:rsidRPr="00157447" w:rsidRDefault="007A5CB2" w:rsidP="00F4401E">
            <w:pPr>
              <w:jc w:val="center"/>
              <w:rPr>
                <w:sz w:val="17"/>
                <w:szCs w:val="17"/>
              </w:rPr>
            </w:pPr>
            <w:r w:rsidRPr="00157447">
              <w:rPr>
                <w:sz w:val="17"/>
                <w:szCs w:val="17"/>
              </w:rPr>
              <w:t>0.02g/kg</w:t>
            </w:r>
          </w:p>
        </w:tc>
        <w:tc>
          <w:tcPr>
            <w:tcW w:w="957" w:type="dxa"/>
            <w:vAlign w:val="bottom"/>
          </w:tcPr>
          <w:p w:rsidR="007A5CB2" w:rsidRPr="00157447" w:rsidRDefault="007A5CB2" w:rsidP="00F4401E">
            <w:pPr>
              <w:jc w:val="center"/>
              <w:rPr>
                <w:sz w:val="17"/>
                <w:szCs w:val="17"/>
              </w:rPr>
            </w:pPr>
            <w:r w:rsidRPr="00157447">
              <w:rPr>
                <w:sz w:val="17"/>
                <w:szCs w:val="17"/>
              </w:rPr>
              <w:t>7g/kg</w:t>
            </w:r>
          </w:p>
        </w:tc>
        <w:tc>
          <w:tcPr>
            <w:tcW w:w="1418" w:type="dxa"/>
            <w:vAlign w:val="bottom"/>
          </w:tcPr>
          <w:p w:rsidR="007A5CB2" w:rsidRPr="00157447" w:rsidRDefault="007A5CB2" w:rsidP="00F4401E">
            <w:pPr>
              <w:jc w:val="center"/>
              <w:rPr>
                <w:sz w:val="17"/>
                <w:szCs w:val="17"/>
              </w:rPr>
            </w:pPr>
            <w:r w:rsidRPr="00157447">
              <w:rPr>
                <w:sz w:val="17"/>
                <w:szCs w:val="17"/>
              </w:rPr>
              <w:t>2,861,613</w:t>
            </w:r>
          </w:p>
        </w:tc>
      </w:tr>
      <w:tr w:rsidR="007A5CB2" w:rsidRPr="00BD0ED8" w:rsidTr="00F4401E">
        <w:tc>
          <w:tcPr>
            <w:tcW w:w="1560" w:type="dxa"/>
          </w:tcPr>
          <w:p w:rsidR="007A5CB2" w:rsidRPr="00157447" w:rsidRDefault="007A5CB2" w:rsidP="00F4401E">
            <w:pPr>
              <w:rPr>
                <w:sz w:val="17"/>
                <w:szCs w:val="17"/>
              </w:rPr>
            </w:pPr>
            <w:r w:rsidRPr="00157447">
              <w:rPr>
                <w:sz w:val="17"/>
                <w:szCs w:val="17"/>
              </w:rPr>
              <w:t>Hydro</w:t>
            </w:r>
          </w:p>
        </w:tc>
        <w:tc>
          <w:tcPr>
            <w:tcW w:w="1134" w:type="dxa"/>
          </w:tcPr>
          <w:p w:rsidR="007A5CB2" w:rsidRPr="00157447" w:rsidRDefault="007A5CB2" w:rsidP="00F4401E">
            <w:pPr>
              <w:jc w:val="center"/>
              <w:rPr>
                <w:sz w:val="17"/>
                <w:szCs w:val="17"/>
              </w:rPr>
            </w:pPr>
            <w:r w:rsidRPr="00157447">
              <w:rPr>
                <w:sz w:val="17"/>
                <w:szCs w:val="17"/>
              </w:rPr>
              <w:t>2,241,937</w:t>
            </w:r>
          </w:p>
        </w:tc>
        <w:tc>
          <w:tcPr>
            <w:tcW w:w="1276" w:type="dxa"/>
          </w:tcPr>
          <w:p w:rsidR="007A5CB2" w:rsidRPr="00157447" w:rsidRDefault="007A5CB2" w:rsidP="00F4401E">
            <w:pPr>
              <w:jc w:val="center"/>
              <w:rPr>
                <w:sz w:val="17"/>
                <w:szCs w:val="17"/>
              </w:rPr>
            </w:pPr>
            <w:r w:rsidRPr="00157447">
              <w:rPr>
                <w:sz w:val="17"/>
                <w:szCs w:val="17"/>
              </w:rPr>
              <w:t>N/A</w:t>
            </w:r>
          </w:p>
        </w:tc>
        <w:tc>
          <w:tcPr>
            <w:tcW w:w="956" w:type="dxa"/>
            <w:vAlign w:val="bottom"/>
          </w:tcPr>
          <w:p w:rsidR="007A5CB2" w:rsidRPr="00157447" w:rsidRDefault="007A5CB2" w:rsidP="00F4401E">
            <w:pPr>
              <w:jc w:val="center"/>
              <w:rPr>
                <w:sz w:val="17"/>
                <w:szCs w:val="17"/>
              </w:rPr>
            </w:pPr>
            <w:r w:rsidRPr="00157447">
              <w:rPr>
                <w:sz w:val="17"/>
                <w:szCs w:val="17"/>
              </w:rPr>
              <w:t>0</w:t>
            </w:r>
          </w:p>
        </w:tc>
        <w:tc>
          <w:tcPr>
            <w:tcW w:w="957" w:type="dxa"/>
            <w:vAlign w:val="bottom"/>
          </w:tcPr>
          <w:p w:rsidR="007A5CB2" w:rsidRPr="00157447" w:rsidRDefault="007A5CB2" w:rsidP="00F4401E">
            <w:pPr>
              <w:jc w:val="center"/>
              <w:rPr>
                <w:sz w:val="17"/>
                <w:szCs w:val="17"/>
              </w:rPr>
            </w:pPr>
            <w:r w:rsidRPr="00157447">
              <w:rPr>
                <w:sz w:val="17"/>
                <w:szCs w:val="17"/>
              </w:rPr>
              <w:t>0</w:t>
            </w:r>
          </w:p>
        </w:tc>
        <w:tc>
          <w:tcPr>
            <w:tcW w:w="957" w:type="dxa"/>
            <w:vAlign w:val="bottom"/>
          </w:tcPr>
          <w:p w:rsidR="007A5CB2" w:rsidRPr="00157447" w:rsidRDefault="007A5CB2" w:rsidP="00F4401E">
            <w:pPr>
              <w:jc w:val="center"/>
              <w:rPr>
                <w:sz w:val="17"/>
                <w:szCs w:val="17"/>
              </w:rPr>
            </w:pPr>
            <w:r w:rsidRPr="00157447">
              <w:rPr>
                <w:sz w:val="17"/>
                <w:szCs w:val="17"/>
              </w:rPr>
              <w:t>0</w:t>
            </w:r>
          </w:p>
        </w:tc>
        <w:tc>
          <w:tcPr>
            <w:tcW w:w="957" w:type="dxa"/>
            <w:vAlign w:val="bottom"/>
          </w:tcPr>
          <w:p w:rsidR="007A5CB2" w:rsidRPr="00157447" w:rsidRDefault="007A5CB2" w:rsidP="00F4401E">
            <w:pPr>
              <w:jc w:val="center"/>
              <w:rPr>
                <w:sz w:val="17"/>
                <w:szCs w:val="17"/>
              </w:rPr>
            </w:pPr>
            <w:r w:rsidRPr="00157447">
              <w:rPr>
                <w:sz w:val="17"/>
                <w:szCs w:val="17"/>
              </w:rPr>
              <w:t>0</w:t>
            </w:r>
          </w:p>
        </w:tc>
        <w:tc>
          <w:tcPr>
            <w:tcW w:w="1418" w:type="dxa"/>
            <w:vAlign w:val="bottom"/>
          </w:tcPr>
          <w:p w:rsidR="007A5CB2" w:rsidRPr="00157447" w:rsidRDefault="007A5CB2" w:rsidP="00F4401E">
            <w:pPr>
              <w:jc w:val="center"/>
              <w:rPr>
                <w:sz w:val="17"/>
                <w:szCs w:val="17"/>
              </w:rPr>
            </w:pPr>
            <w:r w:rsidRPr="00157447">
              <w:rPr>
                <w:sz w:val="17"/>
                <w:szCs w:val="17"/>
              </w:rPr>
              <w:t>0</w:t>
            </w:r>
          </w:p>
        </w:tc>
      </w:tr>
      <w:tr w:rsidR="007A5CB2" w:rsidRPr="00BD0ED8" w:rsidTr="00F4401E">
        <w:tc>
          <w:tcPr>
            <w:tcW w:w="1560" w:type="dxa"/>
          </w:tcPr>
          <w:p w:rsidR="007A5CB2" w:rsidRPr="00157447" w:rsidRDefault="007A5CB2" w:rsidP="00F4401E">
            <w:pPr>
              <w:rPr>
                <w:sz w:val="17"/>
                <w:szCs w:val="17"/>
              </w:rPr>
            </w:pPr>
            <w:r w:rsidRPr="00157447">
              <w:rPr>
                <w:sz w:val="17"/>
                <w:szCs w:val="17"/>
              </w:rPr>
              <w:t>Wind and tidal</w:t>
            </w:r>
          </w:p>
        </w:tc>
        <w:tc>
          <w:tcPr>
            <w:tcW w:w="1134" w:type="dxa"/>
          </w:tcPr>
          <w:p w:rsidR="007A5CB2" w:rsidRPr="00157447" w:rsidRDefault="007A5CB2" w:rsidP="00F4401E">
            <w:pPr>
              <w:jc w:val="center"/>
              <w:rPr>
                <w:sz w:val="17"/>
                <w:szCs w:val="17"/>
              </w:rPr>
            </w:pPr>
            <w:r w:rsidRPr="00157447">
              <w:rPr>
                <w:sz w:val="17"/>
                <w:szCs w:val="17"/>
              </w:rPr>
              <w:t>836,986</w:t>
            </w:r>
          </w:p>
        </w:tc>
        <w:tc>
          <w:tcPr>
            <w:tcW w:w="1276" w:type="dxa"/>
          </w:tcPr>
          <w:p w:rsidR="007A5CB2" w:rsidRPr="00157447" w:rsidRDefault="007A5CB2" w:rsidP="00F4401E">
            <w:pPr>
              <w:jc w:val="center"/>
              <w:rPr>
                <w:sz w:val="17"/>
                <w:szCs w:val="17"/>
              </w:rPr>
            </w:pPr>
            <w:r w:rsidRPr="00157447">
              <w:rPr>
                <w:sz w:val="17"/>
                <w:szCs w:val="17"/>
              </w:rPr>
              <w:t>N/A</w:t>
            </w:r>
          </w:p>
        </w:tc>
        <w:tc>
          <w:tcPr>
            <w:tcW w:w="956" w:type="dxa"/>
            <w:vAlign w:val="bottom"/>
          </w:tcPr>
          <w:p w:rsidR="007A5CB2" w:rsidRPr="00157447" w:rsidRDefault="007A5CB2" w:rsidP="00F4401E">
            <w:pPr>
              <w:jc w:val="center"/>
              <w:rPr>
                <w:sz w:val="17"/>
                <w:szCs w:val="17"/>
              </w:rPr>
            </w:pPr>
            <w:r w:rsidRPr="00157447">
              <w:rPr>
                <w:sz w:val="17"/>
                <w:szCs w:val="17"/>
              </w:rPr>
              <w:t>0</w:t>
            </w:r>
          </w:p>
        </w:tc>
        <w:tc>
          <w:tcPr>
            <w:tcW w:w="957" w:type="dxa"/>
            <w:vAlign w:val="bottom"/>
          </w:tcPr>
          <w:p w:rsidR="007A5CB2" w:rsidRPr="00157447" w:rsidRDefault="007A5CB2" w:rsidP="00F4401E">
            <w:pPr>
              <w:jc w:val="center"/>
              <w:rPr>
                <w:sz w:val="17"/>
                <w:szCs w:val="17"/>
              </w:rPr>
            </w:pPr>
            <w:r w:rsidRPr="00157447">
              <w:rPr>
                <w:sz w:val="17"/>
                <w:szCs w:val="17"/>
              </w:rPr>
              <w:t>0</w:t>
            </w:r>
          </w:p>
        </w:tc>
        <w:tc>
          <w:tcPr>
            <w:tcW w:w="957" w:type="dxa"/>
            <w:vAlign w:val="bottom"/>
          </w:tcPr>
          <w:p w:rsidR="007A5CB2" w:rsidRPr="00157447" w:rsidRDefault="007A5CB2" w:rsidP="00F4401E">
            <w:pPr>
              <w:jc w:val="center"/>
              <w:rPr>
                <w:sz w:val="17"/>
                <w:szCs w:val="17"/>
              </w:rPr>
            </w:pPr>
            <w:r w:rsidRPr="00157447">
              <w:rPr>
                <w:sz w:val="17"/>
                <w:szCs w:val="17"/>
              </w:rPr>
              <w:t>0</w:t>
            </w:r>
          </w:p>
        </w:tc>
        <w:tc>
          <w:tcPr>
            <w:tcW w:w="957" w:type="dxa"/>
            <w:vAlign w:val="bottom"/>
          </w:tcPr>
          <w:p w:rsidR="007A5CB2" w:rsidRPr="00157447" w:rsidRDefault="007A5CB2" w:rsidP="00F4401E">
            <w:pPr>
              <w:jc w:val="center"/>
              <w:rPr>
                <w:sz w:val="17"/>
                <w:szCs w:val="17"/>
              </w:rPr>
            </w:pPr>
            <w:r w:rsidRPr="00157447">
              <w:rPr>
                <w:sz w:val="17"/>
                <w:szCs w:val="17"/>
              </w:rPr>
              <w:t>0</w:t>
            </w:r>
          </w:p>
        </w:tc>
        <w:tc>
          <w:tcPr>
            <w:tcW w:w="1418" w:type="dxa"/>
            <w:vAlign w:val="bottom"/>
          </w:tcPr>
          <w:p w:rsidR="007A5CB2" w:rsidRPr="00157447" w:rsidRDefault="007A5CB2" w:rsidP="00F4401E">
            <w:pPr>
              <w:jc w:val="center"/>
              <w:rPr>
                <w:sz w:val="17"/>
                <w:szCs w:val="17"/>
              </w:rPr>
            </w:pPr>
            <w:r w:rsidRPr="00157447">
              <w:rPr>
                <w:sz w:val="17"/>
                <w:szCs w:val="17"/>
              </w:rPr>
              <w:t>0</w:t>
            </w:r>
          </w:p>
        </w:tc>
      </w:tr>
      <w:tr w:rsidR="007A5CB2" w:rsidRPr="00BD0ED8" w:rsidTr="00F4401E">
        <w:tc>
          <w:tcPr>
            <w:tcW w:w="1560" w:type="dxa"/>
          </w:tcPr>
          <w:p w:rsidR="007A5CB2" w:rsidRPr="00157447" w:rsidRDefault="007A5CB2" w:rsidP="00F4401E">
            <w:pPr>
              <w:rPr>
                <w:sz w:val="17"/>
                <w:szCs w:val="17"/>
              </w:rPr>
            </w:pPr>
            <w:r w:rsidRPr="00157447">
              <w:rPr>
                <w:sz w:val="17"/>
                <w:szCs w:val="17"/>
              </w:rPr>
              <w:t>Total</w:t>
            </w:r>
          </w:p>
        </w:tc>
        <w:tc>
          <w:tcPr>
            <w:tcW w:w="1134" w:type="dxa"/>
          </w:tcPr>
          <w:p w:rsidR="007A5CB2" w:rsidRPr="00157447" w:rsidRDefault="007A5CB2" w:rsidP="00F4401E">
            <w:pPr>
              <w:jc w:val="center"/>
              <w:rPr>
                <w:sz w:val="17"/>
                <w:szCs w:val="17"/>
              </w:rPr>
            </w:pPr>
            <w:r w:rsidRPr="00157447">
              <w:rPr>
                <w:sz w:val="17"/>
                <w:szCs w:val="17"/>
              </w:rPr>
              <w:t>57,187,993</w:t>
            </w:r>
          </w:p>
        </w:tc>
        <w:tc>
          <w:tcPr>
            <w:tcW w:w="5103" w:type="dxa"/>
            <w:gridSpan w:val="5"/>
          </w:tcPr>
          <w:p w:rsidR="007A5CB2" w:rsidRPr="00157447" w:rsidRDefault="007A5CB2" w:rsidP="00F4401E">
            <w:pPr>
              <w:jc w:val="center"/>
              <w:rPr>
                <w:sz w:val="17"/>
                <w:szCs w:val="17"/>
              </w:rPr>
            </w:pPr>
          </w:p>
        </w:tc>
        <w:tc>
          <w:tcPr>
            <w:tcW w:w="1418" w:type="dxa"/>
            <w:vAlign w:val="bottom"/>
          </w:tcPr>
          <w:p w:rsidR="007A5CB2" w:rsidRPr="00157447" w:rsidRDefault="007A5CB2" w:rsidP="00F4401E">
            <w:pPr>
              <w:jc w:val="center"/>
              <w:rPr>
                <w:sz w:val="17"/>
                <w:szCs w:val="17"/>
              </w:rPr>
            </w:pPr>
            <w:r w:rsidRPr="00157447">
              <w:rPr>
                <w:sz w:val="17"/>
                <w:szCs w:val="17"/>
              </w:rPr>
              <w:t>50,722,227,192</w:t>
            </w:r>
          </w:p>
        </w:tc>
      </w:tr>
      <w:tr w:rsidR="007A5CB2" w:rsidRPr="00BD0ED8" w:rsidTr="00F4401E">
        <w:trPr>
          <w:trHeight w:val="293"/>
        </w:trPr>
        <w:tc>
          <w:tcPr>
            <w:tcW w:w="1560" w:type="dxa"/>
          </w:tcPr>
          <w:p w:rsidR="007A5CB2" w:rsidRPr="007A5CB2" w:rsidRDefault="007A5CB2" w:rsidP="00F4401E">
            <w:pPr>
              <w:jc w:val="center"/>
              <w:rPr>
                <w:b/>
                <w:bCs/>
                <w:sz w:val="17"/>
                <w:szCs w:val="17"/>
              </w:rPr>
            </w:pPr>
            <w:r w:rsidRPr="007A5CB2">
              <w:rPr>
                <w:b/>
                <w:bCs/>
                <w:sz w:val="17"/>
                <w:szCs w:val="17"/>
              </w:rPr>
              <w:t>Year</w:t>
            </w:r>
          </w:p>
        </w:tc>
        <w:tc>
          <w:tcPr>
            <w:tcW w:w="7655" w:type="dxa"/>
            <w:gridSpan w:val="7"/>
          </w:tcPr>
          <w:p w:rsidR="007A5CB2" w:rsidRPr="007A5CB2" w:rsidRDefault="007A5CB2" w:rsidP="00F4401E">
            <w:pPr>
              <w:jc w:val="center"/>
              <w:rPr>
                <w:b/>
                <w:bCs/>
                <w:sz w:val="17"/>
                <w:szCs w:val="17"/>
              </w:rPr>
            </w:pPr>
            <w:r w:rsidRPr="007A5CB2">
              <w:rPr>
                <w:b/>
                <w:bCs/>
                <w:sz w:val="17"/>
                <w:szCs w:val="17"/>
              </w:rPr>
              <w:t>200</w:t>
            </w:r>
            <w:r>
              <w:rPr>
                <w:b/>
                <w:bCs/>
                <w:sz w:val="17"/>
                <w:szCs w:val="17"/>
              </w:rPr>
              <w:t>6</w:t>
            </w:r>
          </w:p>
        </w:tc>
      </w:tr>
      <w:tr w:rsidR="007A5CB2" w:rsidRPr="00BD0ED8" w:rsidTr="00F4401E">
        <w:trPr>
          <w:trHeight w:val="293"/>
        </w:trPr>
        <w:tc>
          <w:tcPr>
            <w:tcW w:w="1560" w:type="dxa"/>
            <w:vMerge w:val="restart"/>
          </w:tcPr>
          <w:p w:rsidR="007A5CB2" w:rsidRPr="00157447" w:rsidRDefault="007A5CB2" w:rsidP="00F4401E">
            <w:pPr>
              <w:jc w:val="center"/>
              <w:rPr>
                <w:sz w:val="17"/>
                <w:szCs w:val="17"/>
              </w:rPr>
            </w:pPr>
            <w:r w:rsidRPr="00157447">
              <w:rPr>
                <w:sz w:val="17"/>
                <w:szCs w:val="17"/>
              </w:rPr>
              <w:t>Energy Source*</w:t>
            </w:r>
          </w:p>
          <w:p w:rsidR="007A5CB2" w:rsidRPr="00157447" w:rsidRDefault="007A5CB2" w:rsidP="00F4401E">
            <w:pPr>
              <w:jc w:val="center"/>
              <w:rPr>
                <w:sz w:val="17"/>
                <w:szCs w:val="17"/>
              </w:rPr>
            </w:pPr>
          </w:p>
        </w:tc>
        <w:tc>
          <w:tcPr>
            <w:tcW w:w="1134" w:type="dxa"/>
            <w:vMerge w:val="restart"/>
          </w:tcPr>
          <w:p w:rsidR="007A5CB2" w:rsidRPr="00157447" w:rsidRDefault="007A5CB2" w:rsidP="00F4401E">
            <w:pPr>
              <w:jc w:val="center"/>
              <w:rPr>
                <w:sz w:val="17"/>
                <w:szCs w:val="17"/>
              </w:rPr>
            </w:pPr>
            <w:r w:rsidRPr="00157447">
              <w:rPr>
                <w:sz w:val="17"/>
                <w:szCs w:val="17"/>
              </w:rPr>
              <w:t>Electricity*</w:t>
            </w:r>
          </w:p>
          <w:p w:rsidR="007A5CB2" w:rsidRPr="00157447" w:rsidRDefault="007A5CB2" w:rsidP="00F4401E">
            <w:pPr>
              <w:jc w:val="center"/>
              <w:rPr>
                <w:sz w:val="17"/>
                <w:szCs w:val="17"/>
              </w:rPr>
            </w:pPr>
            <w:r w:rsidRPr="00157447">
              <w:rPr>
                <w:sz w:val="17"/>
                <w:szCs w:val="17"/>
              </w:rPr>
              <w:t>Generated (MWh)</w:t>
            </w:r>
          </w:p>
        </w:tc>
        <w:tc>
          <w:tcPr>
            <w:tcW w:w="1276" w:type="dxa"/>
            <w:vMerge w:val="restart"/>
          </w:tcPr>
          <w:p w:rsidR="007A5CB2" w:rsidRPr="00157447" w:rsidRDefault="007A5CB2" w:rsidP="00F4401E">
            <w:pPr>
              <w:jc w:val="center"/>
              <w:rPr>
                <w:sz w:val="17"/>
                <w:szCs w:val="17"/>
              </w:rPr>
            </w:pPr>
            <w:r w:rsidRPr="00157447">
              <w:rPr>
                <w:sz w:val="17"/>
                <w:szCs w:val="17"/>
              </w:rPr>
              <w:t>Fuel Input*</w:t>
            </w:r>
          </w:p>
          <w:p w:rsidR="007A5CB2" w:rsidRPr="00157447" w:rsidRDefault="007A5CB2" w:rsidP="00F4401E">
            <w:pPr>
              <w:jc w:val="center"/>
              <w:rPr>
                <w:sz w:val="17"/>
                <w:szCs w:val="17"/>
              </w:rPr>
            </w:pPr>
          </w:p>
        </w:tc>
        <w:tc>
          <w:tcPr>
            <w:tcW w:w="2870" w:type="dxa"/>
            <w:gridSpan w:val="3"/>
          </w:tcPr>
          <w:p w:rsidR="007A5CB2" w:rsidRPr="00157447" w:rsidRDefault="007A5CB2" w:rsidP="00F4401E">
            <w:pPr>
              <w:jc w:val="center"/>
              <w:rPr>
                <w:sz w:val="17"/>
                <w:szCs w:val="17"/>
              </w:rPr>
            </w:pPr>
            <w:r w:rsidRPr="00157447">
              <w:rPr>
                <w:sz w:val="17"/>
                <w:szCs w:val="17"/>
              </w:rPr>
              <w:t>Emission factor**</w:t>
            </w:r>
          </w:p>
        </w:tc>
        <w:tc>
          <w:tcPr>
            <w:tcW w:w="957" w:type="dxa"/>
            <w:vMerge w:val="restart"/>
          </w:tcPr>
          <w:p w:rsidR="007A5CB2" w:rsidRPr="00157447" w:rsidRDefault="007A5CB2" w:rsidP="00F4401E">
            <w:pPr>
              <w:jc w:val="center"/>
              <w:rPr>
                <w:sz w:val="17"/>
                <w:szCs w:val="17"/>
              </w:rPr>
            </w:pPr>
            <w:r w:rsidRPr="00157447">
              <w:rPr>
                <w:sz w:val="17"/>
                <w:szCs w:val="17"/>
              </w:rPr>
              <w:t>CO</w:t>
            </w:r>
            <w:r w:rsidRPr="00157447">
              <w:rPr>
                <w:sz w:val="17"/>
                <w:szCs w:val="17"/>
                <w:vertAlign w:val="subscript"/>
              </w:rPr>
              <w:t>2eq</w:t>
            </w:r>
            <w:r w:rsidRPr="00157447">
              <w:rPr>
                <w:sz w:val="17"/>
                <w:szCs w:val="17"/>
              </w:rPr>
              <w:t>/</w:t>
            </w:r>
          </w:p>
          <w:p w:rsidR="007A5CB2" w:rsidRPr="00157447" w:rsidRDefault="007A5CB2" w:rsidP="00F4401E">
            <w:pPr>
              <w:jc w:val="center"/>
              <w:rPr>
                <w:sz w:val="17"/>
                <w:szCs w:val="17"/>
              </w:rPr>
            </w:pPr>
            <w:r w:rsidRPr="00157447">
              <w:rPr>
                <w:sz w:val="17"/>
                <w:szCs w:val="17"/>
              </w:rPr>
              <w:t>quaintly fuel</w:t>
            </w:r>
          </w:p>
        </w:tc>
        <w:tc>
          <w:tcPr>
            <w:tcW w:w="1418" w:type="dxa"/>
            <w:vMerge w:val="restart"/>
          </w:tcPr>
          <w:p w:rsidR="007A5CB2" w:rsidRPr="00157447" w:rsidRDefault="007A5CB2" w:rsidP="00F4401E">
            <w:pPr>
              <w:jc w:val="center"/>
              <w:rPr>
                <w:sz w:val="17"/>
                <w:szCs w:val="17"/>
              </w:rPr>
            </w:pPr>
            <w:r w:rsidRPr="00157447">
              <w:rPr>
                <w:sz w:val="17"/>
                <w:szCs w:val="17"/>
              </w:rPr>
              <w:t>Total GHG emission in</w:t>
            </w:r>
          </w:p>
          <w:p w:rsidR="007A5CB2" w:rsidRPr="00157447" w:rsidRDefault="007A5CB2" w:rsidP="00F4401E">
            <w:pPr>
              <w:jc w:val="center"/>
              <w:rPr>
                <w:sz w:val="17"/>
                <w:szCs w:val="17"/>
              </w:rPr>
            </w:pPr>
            <w:r w:rsidRPr="00157447">
              <w:rPr>
                <w:sz w:val="17"/>
                <w:szCs w:val="17"/>
              </w:rPr>
              <w:t>kg CO</w:t>
            </w:r>
            <w:r w:rsidRPr="00157447">
              <w:rPr>
                <w:sz w:val="17"/>
                <w:szCs w:val="17"/>
                <w:vertAlign w:val="subscript"/>
              </w:rPr>
              <w:t>2eq</w:t>
            </w:r>
          </w:p>
        </w:tc>
      </w:tr>
      <w:tr w:rsidR="007A5CB2" w:rsidRPr="00BD0ED8" w:rsidTr="00F4401E">
        <w:trPr>
          <w:trHeight w:val="292"/>
        </w:trPr>
        <w:tc>
          <w:tcPr>
            <w:tcW w:w="1560" w:type="dxa"/>
            <w:vMerge/>
          </w:tcPr>
          <w:p w:rsidR="007A5CB2" w:rsidRPr="00157447" w:rsidRDefault="007A5CB2" w:rsidP="00F4401E">
            <w:pPr>
              <w:jc w:val="center"/>
              <w:rPr>
                <w:sz w:val="17"/>
                <w:szCs w:val="17"/>
              </w:rPr>
            </w:pPr>
          </w:p>
        </w:tc>
        <w:tc>
          <w:tcPr>
            <w:tcW w:w="1134" w:type="dxa"/>
            <w:vMerge/>
          </w:tcPr>
          <w:p w:rsidR="007A5CB2" w:rsidRPr="00157447" w:rsidRDefault="007A5CB2" w:rsidP="00F4401E">
            <w:pPr>
              <w:jc w:val="center"/>
              <w:rPr>
                <w:sz w:val="17"/>
                <w:szCs w:val="17"/>
              </w:rPr>
            </w:pPr>
          </w:p>
        </w:tc>
        <w:tc>
          <w:tcPr>
            <w:tcW w:w="1276" w:type="dxa"/>
            <w:vMerge/>
          </w:tcPr>
          <w:p w:rsidR="007A5CB2" w:rsidRPr="00157447" w:rsidRDefault="007A5CB2" w:rsidP="00F4401E">
            <w:pPr>
              <w:jc w:val="center"/>
              <w:rPr>
                <w:sz w:val="17"/>
                <w:szCs w:val="17"/>
              </w:rPr>
            </w:pPr>
          </w:p>
        </w:tc>
        <w:tc>
          <w:tcPr>
            <w:tcW w:w="956" w:type="dxa"/>
          </w:tcPr>
          <w:p w:rsidR="007A5CB2" w:rsidRPr="00157447" w:rsidRDefault="007A5CB2" w:rsidP="00F4401E">
            <w:pPr>
              <w:jc w:val="center"/>
              <w:rPr>
                <w:sz w:val="17"/>
                <w:szCs w:val="17"/>
              </w:rPr>
            </w:pPr>
            <w:r w:rsidRPr="00157447">
              <w:rPr>
                <w:sz w:val="17"/>
                <w:szCs w:val="17"/>
              </w:rPr>
              <w:t>CO</w:t>
            </w:r>
            <w:r w:rsidRPr="00157447">
              <w:rPr>
                <w:sz w:val="17"/>
                <w:szCs w:val="17"/>
                <w:vertAlign w:val="subscript"/>
              </w:rPr>
              <w:t>2</w:t>
            </w:r>
          </w:p>
        </w:tc>
        <w:tc>
          <w:tcPr>
            <w:tcW w:w="957" w:type="dxa"/>
          </w:tcPr>
          <w:p w:rsidR="007A5CB2" w:rsidRPr="00157447" w:rsidRDefault="007A5CB2" w:rsidP="00F4401E">
            <w:pPr>
              <w:jc w:val="center"/>
              <w:rPr>
                <w:sz w:val="17"/>
                <w:szCs w:val="17"/>
              </w:rPr>
            </w:pPr>
            <w:r w:rsidRPr="00157447">
              <w:rPr>
                <w:sz w:val="17"/>
                <w:szCs w:val="17"/>
              </w:rPr>
              <w:t>CH</w:t>
            </w:r>
            <w:r w:rsidRPr="00157447">
              <w:rPr>
                <w:sz w:val="17"/>
                <w:szCs w:val="17"/>
                <w:vertAlign w:val="subscript"/>
              </w:rPr>
              <w:t>4</w:t>
            </w:r>
          </w:p>
        </w:tc>
        <w:tc>
          <w:tcPr>
            <w:tcW w:w="957" w:type="dxa"/>
          </w:tcPr>
          <w:p w:rsidR="007A5CB2" w:rsidRPr="00157447" w:rsidRDefault="007A5CB2" w:rsidP="00F4401E">
            <w:pPr>
              <w:jc w:val="center"/>
              <w:rPr>
                <w:sz w:val="17"/>
                <w:szCs w:val="17"/>
              </w:rPr>
            </w:pPr>
            <w:r w:rsidRPr="00157447">
              <w:rPr>
                <w:sz w:val="17"/>
                <w:szCs w:val="17"/>
              </w:rPr>
              <w:t>N</w:t>
            </w:r>
            <w:r w:rsidRPr="00157447">
              <w:rPr>
                <w:sz w:val="17"/>
                <w:szCs w:val="17"/>
                <w:vertAlign w:val="subscript"/>
              </w:rPr>
              <w:t>2</w:t>
            </w:r>
            <w:r w:rsidRPr="00157447">
              <w:rPr>
                <w:sz w:val="17"/>
                <w:szCs w:val="17"/>
              </w:rPr>
              <w:t>O</w:t>
            </w:r>
          </w:p>
        </w:tc>
        <w:tc>
          <w:tcPr>
            <w:tcW w:w="957" w:type="dxa"/>
            <w:vMerge/>
          </w:tcPr>
          <w:p w:rsidR="007A5CB2" w:rsidRPr="00157447" w:rsidRDefault="007A5CB2" w:rsidP="00F4401E">
            <w:pPr>
              <w:jc w:val="center"/>
              <w:rPr>
                <w:sz w:val="17"/>
                <w:szCs w:val="17"/>
              </w:rPr>
            </w:pPr>
          </w:p>
        </w:tc>
        <w:tc>
          <w:tcPr>
            <w:tcW w:w="1418" w:type="dxa"/>
            <w:vMerge/>
          </w:tcPr>
          <w:p w:rsidR="007A5CB2" w:rsidRPr="00157447" w:rsidRDefault="007A5CB2" w:rsidP="00F4401E">
            <w:pPr>
              <w:jc w:val="center"/>
              <w:rPr>
                <w:sz w:val="17"/>
                <w:szCs w:val="17"/>
              </w:rPr>
            </w:pPr>
          </w:p>
        </w:tc>
      </w:tr>
      <w:tr w:rsidR="007A5CB2" w:rsidRPr="00BD0ED8" w:rsidTr="00F4401E">
        <w:tc>
          <w:tcPr>
            <w:tcW w:w="1560" w:type="dxa"/>
          </w:tcPr>
          <w:p w:rsidR="007A5CB2" w:rsidRPr="00157447" w:rsidRDefault="007A5CB2" w:rsidP="00F4401E">
            <w:pPr>
              <w:rPr>
                <w:sz w:val="17"/>
                <w:szCs w:val="17"/>
              </w:rPr>
            </w:pPr>
            <w:r w:rsidRPr="00157447">
              <w:rPr>
                <w:sz w:val="17"/>
                <w:szCs w:val="17"/>
              </w:rPr>
              <w:t>Canadian bit.</w:t>
            </w:r>
          </w:p>
        </w:tc>
        <w:tc>
          <w:tcPr>
            <w:tcW w:w="1134" w:type="dxa"/>
          </w:tcPr>
          <w:p w:rsidR="007A5CB2" w:rsidRPr="00FE1646" w:rsidRDefault="007A5CB2" w:rsidP="00F4401E">
            <w:pPr>
              <w:jc w:val="center"/>
              <w:rPr>
                <w:rFonts w:asciiTheme="majorBidi" w:hAnsiTheme="majorBidi" w:cstheme="majorBidi"/>
                <w:sz w:val="17"/>
                <w:szCs w:val="17"/>
              </w:rPr>
            </w:pPr>
            <w:r w:rsidRPr="00FE1646">
              <w:rPr>
                <w:rFonts w:asciiTheme="majorBidi" w:hAnsiTheme="majorBidi" w:cstheme="majorBidi"/>
                <w:sz w:val="17"/>
                <w:szCs w:val="17"/>
                <w:lang w:val="en-US" w:eastAsia="en-US"/>
              </w:rPr>
              <w:t>874,377</w:t>
            </w:r>
          </w:p>
        </w:tc>
        <w:tc>
          <w:tcPr>
            <w:tcW w:w="1276" w:type="dxa"/>
          </w:tcPr>
          <w:p w:rsidR="007A5CB2" w:rsidRPr="00FE1646" w:rsidRDefault="007A5CB2" w:rsidP="00F4401E">
            <w:pPr>
              <w:jc w:val="center"/>
              <w:rPr>
                <w:rFonts w:asciiTheme="majorBidi" w:hAnsiTheme="majorBidi" w:cstheme="majorBidi"/>
                <w:sz w:val="17"/>
                <w:szCs w:val="17"/>
              </w:rPr>
            </w:pPr>
            <w:r w:rsidRPr="00FE1646">
              <w:rPr>
                <w:rFonts w:asciiTheme="majorBidi" w:hAnsiTheme="majorBidi" w:cstheme="majorBidi"/>
                <w:sz w:val="17"/>
                <w:szCs w:val="17"/>
                <w:lang w:val="en-US" w:eastAsia="en-US"/>
              </w:rPr>
              <w:t>504,575Mg</w:t>
            </w:r>
          </w:p>
        </w:tc>
        <w:tc>
          <w:tcPr>
            <w:tcW w:w="956" w:type="dxa"/>
            <w:vAlign w:val="bottom"/>
          </w:tcPr>
          <w:p w:rsidR="007A5CB2" w:rsidRPr="00FE1646" w:rsidRDefault="007A5CB2" w:rsidP="00F4401E">
            <w:pPr>
              <w:jc w:val="center"/>
              <w:rPr>
                <w:rFonts w:asciiTheme="majorBidi" w:hAnsiTheme="majorBidi" w:cstheme="majorBidi"/>
                <w:sz w:val="17"/>
                <w:szCs w:val="17"/>
              </w:rPr>
            </w:pPr>
            <w:r w:rsidRPr="00FE1646">
              <w:rPr>
                <w:rFonts w:asciiTheme="majorBidi" w:hAnsiTheme="majorBidi" w:cstheme="majorBidi"/>
                <w:sz w:val="17"/>
                <w:szCs w:val="17"/>
              </w:rPr>
              <w:t>1,852g/kg</w:t>
            </w:r>
          </w:p>
        </w:tc>
        <w:tc>
          <w:tcPr>
            <w:tcW w:w="957" w:type="dxa"/>
            <w:vAlign w:val="bottom"/>
          </w:tcPr>
          <w:p w:rsidR="007A5CB2" w:rsidRPr="00FE1646" w:rsidRDefault="007A5CB2" w:rsidP="00F4401E">
            <w:pPr>
              <w:jc w:val="center"/>
              <w:rPr>
                <w:rFonts w:asciiTheme="majorBidi" w:hAnsiTheme="majorBidi" w:cstheme="majorBidi"/>
                <w:sz w:val="17"/>
                <w:szCs w:val="17"/>
              </w:rPr>
            </w:pPr>
            <w:r w:rsidRPr="00FE1646">
              <w:rPr>
                <w:rFonts w:asciiTheme="majorBidi" w:hAnsiTheme="majorBidi" w:cstheme="majorBidi"/>
                <w:sz w:val="17"/>
                <w:szCs w:val="17"/>
              </w:rPr>
              <w:t>0.022g/kg</w:t>
            </w:r>
          </w:p>
        </w:tc>
        <w:tc>
          <w:tcPr>
            <w:tcW w:w="957" w:type="dxa"/>
            <w:vAlign w:val="bottom"/>
          </w:tcPr>
          <w:p w:rsidR="007A5CB2" w:rsidRPr="00FE1646" w:rsidRDefault="007A5CB2" w:rsidP="00F4401E">
            <w:pPr>
              <w:jc w:val="center"/>
              <w:rPr>
                <w:rFonts w:asciiTheme="majorBidi" w:hAnsiTheme="majorBidi" w:cstheme="majorBidi"/>
                <w:sz w:val="17"/>
                <w:szCs w:val="17"/>
              </w:rPr>
            </w:pPr>
            <w:r w:rsidRPr="00FE1646">
              <w:rPr>
                <w:rFonts w:asciiTheme="majorBidi" w:hAnsiTheme="majorBidi" w:cstheme="majorBidi"/>
                <w:sz w:val="17"/>
                <w:szCs w:val="17"/>
              </w:rPr>
              <w:t>0.032g/kg</w:t>
            </w:r>
          </w:p>
        </w:tc>
        <w:tc>
          <w:tcPr>
            <w:tcW w:w="957" w:type="dxa"/>
            <w:vAlign w:val="bottom"/>
          </w:tcPr>
          <w:p w:rsidR="007A5CB2" w:rsidRPr="00FE1646" w:rsidRDefault="007A5CB2" w:rsidP="00F4401E">
            <w:pPr>
              <w:jc w:val="center"/>
              <w:rPr>
                <w:rFonts w:asciiTheme="majorBidi" w:hAnsiTheme="majorBidi" w:cstheme="majorBidi"/>
                <w:sz w:val="17"/>
                <w:szCs w:val="17"/>
              </w:rPr>
            </w:pPr>
            <w:r w:rsidRPr="00FE1646">
              <w:rPr>
                <w:rFonts w:asciiTheme="majorBidi" w:hAnsiTheme="majorBidi" w:cstheme="majorBidi"/>
                <w:sz w:val="17"/>
                <w:szCs w:val="17"/>
              </w:rPr>
              <w:t>1,862g/kg</w:t>
            </w:r>
          </w:p>
        </w:tc>
        <w:tc>
          <w:tcPr>
            <w:tcW w:w="1418" w:type="dxa"/>
            <w:vAlign w:val="bottom"/>
          </w:tcPr>
          <w:p w:rsidR="007A5CB2" w:rsidRPr="00FE1646" w:rsidRDefault="007A5CB2" w:rsidP="00F4401E">
            <w:pPr>
              <w:jc w:val="center"/>
              <w:rPr>
                <w:rFonts w:asciiTheme="majorBidi" w:hAnsiTheme="majorBidi" w:cstheme="majorBidi"/>
                <w:sz w:val="17"/>
                <w:szCs w:val="17"/>
              </w:rPr>
            </w:pPr>
            <w:r w:rsidRPr="00FE1646">
              <w:rPr>
                <w:rFonts w:asciiTheme="majorBidi" w:hAnsiTheme="majorBidi" w:cstheme="majorBidi"/>
                <w:sz w:val="17"/>
                <w:szCs w:val="17"/>
                <w:lang w:val="en-US" w:eastAsia="en-US"/>
              </w:rPr>
              <w:t>939,562,043</w:t>
            </w:r>
          </w:p>
        </w:tc>
      </w:tr>
      <w:tr w:rsidR="007A5CB2" w:rsidRPr="00BD0ED8" w:rsidTr="00F4401E">
        <w:tc>
          <w:tcPr>
            <w:tcW w:w="1560" w:type="dxa"/>
          </w:tcPr>
          <w:p w:rsidR="007A5CB2" w:rsidRPr="00157447" w:rsidRDefault="007A5CB2" w:rsidP="00F4401E">
            <w:pPr>
              <w:rPr>
                <w:sz w:val="17"/>
                <w:szCs w:val="17"/>
              </w:rPr>
            </w:pPr>
            <w:r w:rsidRPr="00157447">
              <w:rPr>
                <w:sz w:val="17"/>
                <w:szCs w:val="17"/>
              </w:rPr>
              <w:t>Canadian sub-bit.</w:t>
            </w:r>
          </w:p>
        </w:tc>
        <w:tc>
          <w:tcPr>
            <w:tcW w:w="1134" w:type="dxa"/>
          </w:tcPr>
          <w:p w:rsidR="007A5CB2" w:rsidRPr="00FE1646" w:rsidRDefault="007A5CB2" w:rsidP="00F4401E">
            <w:pPr>
              <w:jc w:val="center"/>
              <w:rPr>
                <w:rFonts w:asciiTheme="majorBidi" w:hAnsiTheme="majorBidi" w:cstheme="majorBidi"/>
                <w:sz w:val="17"/>
                <w:szCs w:val="17"/>
              </w:rPr>
            </w:pPr>
            <w:r w:rsidRPr="00FE1646">
              <w:rPr>
                <w:rFonts w:asciiTheme="majorBidi" w:hAnsiTheme="majorBidi" w:cstheme="majorBidi"/>
                <w:sz w:val="17"/>
                <w:szCs w:val="17"/>
                <w:lang w:val="en-US" w:eastAsia="en-US"/>
              </w:rPr>
              <w:t>39,108,456</w:t>
            </w:r>
          </w:p>
        </w:tc>
        <w:tc>
          <w:tcPr>
            <w:tcW w:w="1276" w:type="dxa"/>
          </w:tcPr>
          <w:p w:rsidR="007A5CB2" w:rsidRPr="00FE1646" w:rsidRDefault="007A5CB2" w:rsidP="00F4401E">
            <w:pPr>
              <w:jc w:val="center"/>
              <w:rPr>
                <w:rFonts w:asciiTheme="majorBidi" w:hAnsiTheme="majorBidi" w:cstheme="majorBidi"/>
                <w:sz w:val="17"/>
                <w:szCs w:val="17"/>
              </w:rPr>
            </w:pPr>
            <w:r w:rsidRPr="00FE1646">
              <w:rPr>
                <w:rFonts w:asciiTheme="majorBidi" w:hAnsiTheme="majorBidi" w:cstheme="majorBidi"/>
                <w:sz w:val="17"/>
                <w:szCs w:val="17"/>
                <w:lang w:val="en-US" w:eastAsia="en-US"/>
              </w:rPr>
              <w:t>25,064,926Mg</w:t>
            </w:r>
          </w:p>
        </w:tc>
        <w:tc>
          <w:tcPr>
            <w:tcW w:w="956" w:type="dxa"/>
            <w:vAlign w:val="bottom"/>
          </w:tcPr>
          <w:p w:rsidR="007A5CB2" w:rsidRPr="00FE1646" w:rsidRDefault="007A5CB2" w:rsidP="00F4401E">
            <w:pPr>
              <w:jc w:val="center"/>
              <w:rPr>
                <w:rFonts w:asciiTheme="majorBidi" w:hAnsiTheme="majorBidi" w:cstheme="majorBidi"/>
                <w:sz w:val="17"/>
                <w:szCs w:val="17"/>
              </w:rPr>
            </w:pPr>
            <w:r w:rsidRPr="00FE1646">
              <w:rPr>
                <w:rFonts w:asciiTheme="majorBidi" w:hAnsiTheme="majorBidi" w:cstheme="majorBidi"/>
                <w:sz w:val="17"/>
                <w:szCs w:val="17"/>
              </w:rPr>
              <w:t>1,765g/kg</w:t>
            </w:r>
          </w:p>
        </w:tc>
        <w:tc>
          <w:tcPr>
            <w:tcW w:w="957" w:type="dxa"/>
            <w:vAlign w:val="bottom"/>
          </w:tcPr>
          <w:p w:rsidR="007A5CB2" w:rsidRPr="00FE1646" w:rsidRDefault="007A5CB2" w:rsidP="00F4401E">
            <w:pPr>
              <w:jc w:val="center"/>
              <w:rPr>
                <w:rFonts w:asciiTheme="majorBidi" w:hAnsiTheme="majorBidi" w:cstheme="majorBidi"/>
                <w:sz w:val="17"/>
                <w:szCs w:val="17"/>
              </w:rPr>
            </w:pPr>
            <w:r w:rsidRPr="00FE1646">
              <w:rPr>
                <w:rFonts w:asciiTheme="majorBidi" w:hAnsiTheme="majorBidi" w:cstheme="majorBidi"/>
                <w:sz w:val="17"/>
                <w:szCs w:val="17"/>
              </w:rPr>
              <w:t>0.022g/kg</w:t>
            </w:r>
          </w:p>
        </w:tc>
        <w:tc>
          <w:tcPr>
            <w:tcW w:w="957" w:type="dxa"/>
            <w:vAlign w:val="bottom"/>
          </w:tcPr>
          <w:p w:rsidR="007A5CB2" w:rsidRPr="00FE1646" w:rsidRDefault="007A5CB2" w:rsidP="00F4401E">
            <w:pPr>
              <w:jc w:val="center"/>
              <w:rPr>
                <w:rFonts w:asciiTheme="majorBidi" w:hAnsiTheme="majorBidi" w:cstheme="majorBidi"/>
                <w:sz w:val="17"/>
                <w:szCs w:val="17"/>
              </w:rPr>
            </w:pPr>
            <w:r w:rsidRPr="00FE1646">
              <w:rPr>
                <w:rFonts w:asciiTheme="majorBidi" w:hAnsiTheme="majorBidi" w:cstheme="majorBidi"/>
                <w:sz w:val="17"/>
                <w:szCs w:val="17"/>
              </w:rPr>
              <w:t>0.032g/kg</w:t>
            </w:r>
          </w:p>
        </w:tc>
        <w:tc>
          <w:tcPr>
            <w:tcW w:w="957" w:type="dxa"/>
            <w:vAlign w:val="bottom"/>
          </w:tcPr>
          <w:p w:rsidR="007A5CB2" w:rsidRPr="00FE1646" w:rsidRDefault="007A5CB2" w:rsidP="00F4401E">
            <w:pPr>
              <w:jc w:val="center"/>
              <w:rPr>
                <w:rFonts w:asciiTheme="majorBidi" w:hAnsiTheme="majorBidi" w:cstheme="majorBidi"/>
                <w:sz w:val="17"/>
                <w:szCs w:val="17"/>
              </w:rPr>
            </w:pPr>
            <w:r w:rsidRPr="00FE1646">
              <w:rPr>
                <w:rFonts w:asciiTheme="majorBidi" w:hAnsiTheme="majorBidi" w:cstheme="majorBidi"/>
                <w:sz w:val="17"/>
                <w:szCs w:val="17"/>
              </w:rPr>
              <w:t>1,775g/kg</w:t>
            </w:r>
          </w:p>
        </w:tc>
        <w:tc>
          <w:tcPr>
            <w:tcW w:w="1418" w:type="dxa"/>
            <w:vAlign w:val="bottom"/>
          </w:tcPr>
          <w:p w:rsidR="007A5CB2" w:rsidRPr="00FE1646" w:rsidRDefault="007A5CB2" w:rsidP="00F4401E">
            <w:pPr>
              <w:jc w:val="center"/>
              <w:rPr>
                <w:rFonts w:asciiTheme="majorBidi" w:hAnsiTheme="majorBidi" w:cstheme="majorBidi"/>
                <w:sz w:val="17"/>
                <w:szCs w:val="17"/>
              </w:rPr>
            </w:pPr>
            <w:r w:rsidRPr="00FE1646">
              <w:rPr>
                <w:rFonts w:asciiTheme="majorBidi" w:hAnsiTheme="majorBidi" w:cstheme="majorBidi"/>
                <w:sz w:val="17"/>
                <w:szCs w:val="17"/>
                <w:lang w:val="en-US" w:eastAsia="en-US"/>
              </w:rPr>
              <w:t>44,492,399,234</w:t>
            </w:r>
          </w:p>
        </w:tc>
      </w:tr>
      <w:tr w:rsidR="007A5CB2" w:rsidRPr="00BD0ED8" w:rsidTr="00F4401E">
        <w:tc>
          <w:tcPr>
            <w:tcW w:w="1560" w:type="dxa"/>
          </w:tcPr>
          <w:p w:rsidR="007A5CB2" w:rsidRPr="00157447" w:rsidRDefault="007A5CB2" w:rsidP="00F4401E">
            <w:pPr>
              <w:rPr>
                <w:sz w:val="17"/>
                <w:szCs w:val="17"/>
              </w:rPr>
            </w:pPr>
            <w:r w:rsidRPr="00157447">
              <w:rPr>
                <w:sz w:val="17"/>
                <w:szCs w:val="17"/>
              </w:rPr>
              <w:t>Light fuel oil</w:t>
            </w:r>
          </w:p>
        </w:tc>
        <w:tc>
          <w:tcPr>
            <w:tcW w:w="1134" w:type="dxa"/>
          </w:tcPr>
          <w:p w:rsidR="007A5CB2" w:rsidRPr="00FE1646" w:rsidRDefault="007A5CB2" w:rsidP="00F4401E">
            <w:pPr>
              <w:jc w:val="center"/>
              <w:rPr>
                <w:rFonts w:asciiTheme="majorBidi" w:hAnsiTheme="majorBidi" w:cstheme="majorBidi"/>
                <w:sz w:val="17"/>
                <w:szCs w:val="17"/>
              </w:rPr>
            </w:pPr>
            <w:r w:rsidRPr="00FE1646">
              <w:rPr>
                <w:rFonts w:asciiTheme="majorBidi" w:hAnsiTheme="majorBidi" w:cstheme="majorBidi"/>
                <w:sz w:val="17"/>
                <w:szCs w:val="17"/>
                <w:lang w:val="en-US" w:eastAsia="en-US"/>
              </w:rPr>
              <w:t>40</w:t>
            </w:r>
          </w:p>
        </w:tc>
        <w:tc>
          <w:tcPr>
            <w:tcW w:w="1276" w:type="dxa"/>
          </w:tcPr>
          <w:p w:rsidR="007A5CB2" w:rsidRPr="00FE1646" w:rsidRDefault="007A5CB2" w:rsidP="00F4401E">
            <w:pPr>
              <w:jc w:val="center"/>
              <w:rPr>
                <w:rFonts w:asciiTheme="majorBidi" w:hAnsiTheme="majorBidi" w:cstheme="majorBidi"/>
                <w:sz w:val="17"/>
                <w:szCs w:val="17"/>
              </w:rPr>
            </w:pPr>
            <w:r w:rsidRPr="00FE1646">
              <w:rPr>
                <w:rFonts w:asciiTheme="majorBidi" w:hAnsiTheme="majorBidi" w:cstheme="majorBidi"/>
                <w:sz w:val="17"/>
                <w:szCs w:val="17"/>
              </w:rPr>
              <w:t>10kL</w:t>
            </w:r>
          </w:p>
        </w:tc>
        <w:tc>
          <w:tcPr>
            <w:tcW w:w="956" w:type="dxa"/>
            <w:vAlign w:val="bottom"/>
          </w:tcPr>
          <w:p w:rsidR="007A5CB2" w:rsidRPr="00FE1646" w:rsidRDefault="007A5CB2" w:rsidP="00F4401E">
            <w:pPr>
              <w:jc w:val="center"/>
              <w:rPr>
                <w:rFonts w:asciiTheme="majorBidi" w:hAnsiTheme="majorBidi" w:cstheme="majorBidi"/>
                <w:sz w:val="17"/>
                <w:szCs w:val="17"/>
              </w:rPr>
            </w:pPr>
            <w:r w:rsidRPr="00FE1646">
              <w:rPr>
                <w:rFonts w:asciiTheme="majorBidi" w:hAnsiTheme="majorBidi" w:cstheme="majorBidi"/>
                <w:sz w:val="17"/>
                <w:szCs w:val="17"/>
              </w:rPr>
              <w:t>2,830g/L</w:t>
            </w:r>
          </w:p>
        </w:tc>
        <w:tc>
          <w:tcPr>
            <w:tcW w:w="957" w:type="dxa"/>
            <w:vAlign w:val="bottom"/>
          </w:tcPr>
          <w:p w:rsidR="007A5CB2" w:rsidRPr="00FE1646" w:rsidRDefault="007A5CB2" w:rsidP="00F4401E">
            <w:pPr>
              <w:jc w:val="center"/>
              <w:rPr>
                <w:rFonts w:asciiTheme="majorBidi" w:hAnsiTheme="majorBidi" w:cstheme="majorBidi"/>
                <w:sz w:val="17"/>
                <w:szCs w:val="17"/>
              </w:rPr>
            </w:pPr>
            <w:r w:rsidRPr="00FE1646">
              <w:rPr>
                <w:rFonts w:asciiTheme="majorBidi" w:hAnsiTheme="majorBidi" w:cstheme="majorBidi"/>
                <w:sz w:val="17"/>
                <w:szCs w:val="17"/>
              </w:rPr>
              <w:t>0.18g/L</w:t>
            </w:r>
          </w:p>
        </w:tc>
        <w:tc>
          <w:tcPr>
            <w:tcW w:w="957" w:type="dxa"/>
            <w:vAlign w:val="bottom"/>
          </w:tcPr>
          <w:p w:rsidR="007A5CB2" w:rsidRPr="00FE1646" w:rsidRDefault="007A5CB2" w:rsidP="00F4401E">
            <w:pPr>
              <w:jc w:val="center"/>
              <w:rPr>
                <w:rFonts w:asciiTheme="majorBidi" w:hAnsiTheme="majorBidi" w:cstheme="majorBidi"/>
                <w:sz w:val="17"/>
                <w:szCs w:val="17"/>
              </w:rPr>
            </w:pPr>
            <w:r w:rsidRPr="00FE1646">
              <w:rPr>
                <w:rFonts w:asciiTheme="majorBidi" w:hAnsiTheme="majorBidi" w:cstheme="majorBidi"/>
                <w:sz w:val="17"/>
                <w:szCs w:val="17"/>
              </w:rPr>
              <w:t>0.031g/L</w:t>
            </w:r>
          </w:p>
        </w:tc>
        <w:tc>
          <w:tcPr>
            <w:tcW w:w="957" w:type="dxa"/>
            <w:vAlign w:val="bottom"/>
          </w:tcPr>
          <w:p w:rsidR="007A5CB2" w:rsidRPr="00FE1646" w:rsidRDefault="007A5CB2" w:rsidP="00F4401E">
            <w:pPr>
              <w:jc w:val="center"/>
              <w:rPr>
                <w:rFonts w:asciiTheme="majorBidi" w:hAnsiTheme="majorBidi" w:cstheme="majorBidi"/>
                <w:sz w:val="17"/>
                <w:szCs w:val="17"/>
              </w:rPr>
            </w:pPr>
            <w:r w:rsidRPr="00FE1646">
              <w:rPr>
                <w:rFonts w:asciiTheme="majorBidi" w:hAnsiTheme="majorBidi" w:cstheme="majorBidi"/>
                <w:sz w:val="17"/>
                <w:szCs w:val="17"/>
              </w:rPr>
              <w:t>2,844g/L</w:t>
            </w:r>
          </w:p>
        </w:tc>
        <w:tc>
          <w:tcPr>
            <w:tcW w:w="1418" w:type="dxa"/>
            <w:vAlign w:val="bottom"/>
          </w:tcPr>
          <w:p w:rsidR="007A5CB2" w:rsidRPr="00FE1646" w:rsidRDefault="007A5CB2" w:rsidP="00F4401E">
            <w:pPr>
              <w:jc w:val="center"/>
              <w:rPr>
                <w:rFonts w:asciiTheme="majorBidi" w:hAnsiTheme="majorBidi" w:cstheme="majorBidi"/>
                <w:sz w:val="17"/>
                <w:szCs w:val="17"/>
              </w:rPr>
            </w:pPr>
            <w:r w:rsidRPr="00FE1646">
              <w:rPr>
                <w:rFonts w:asciiTheme="majorBidi" w:hAnsiTheme="majorBidi" w:cstheme="majorBidi"/>
                <w:sz w:val="17"/>
                <w:szCs w:val="17"/>
                <w:lang w:val="en-US" w:eastAsia="en-US"/>
              </w:rPr>
              <w:t>28,437</w:t>
            </w:r>
          </w:p>
        </w:tc>
      </w:tr>
      <w:tr w:rsidR="007A5CB2" w:rsidRPr="00BD0ED8" w:rsidTr="00F4401E">
        <w:tc>
          <w:tcPr>
            <w:tcW w:w="1560" w:type="dxa"/>
          </w:tcPr>
          <w:p w:rsidR="007A5CB2" w:rsidRPr="00157447" w:rsidRDefault="007A5CB2" w:rsidP="00F4401E">
            <w:pPr>
              <w:rPr>
                <w:sz w:val="17"/>
                <w:szCs w:val="17"/>
              </w:rPr>
            </w:pPr>
            <w:r w:rsidRPr="00157447">
              <w:rPr>
                <w:sz w:val="17"/>
                <w:szCs w:val="17"/>
              </w:rPr>
              <w:t>Diesel</w:t>
            </w:r>
          </w:p>
        </w:tc>
        <w:tc>
          <w:tcPr>
            <w:tcW w:w="1134" w:type="dxa"/>
          </w:tcPr>
          <w:p w:rsidR="007A5CB2" w:rsidRPr="00FE1646" w:rsidRDefault="007A5CB2" w:rsidP="00F4401E">
            <w:pPr>
              <w:jc w:val="center"/>
              <w:rPr>
                <w:rFonts w:asciiTheme="majorBidi" w:hAnsiTheme="majorBidi" w:cstheme="majorBidi"/>
                <w:sz w:val="17"/>
                <w:szCs w:val="17"/>
              </w:rPr>
            </w:pPr>
            <w:r w:rsidRPr="00FE1646">
              <w:rPr>
                <w:rFonts w:asciiTheme="majorBidi" w:hAnsiTheme="majorBidi" w:cstheme="majorBidi"/>
                <w:sz w:val="17"/>
                <w:szCs w:val="17"/>
                <w:lang w:val="en-US" w:eastAsia="en-US"/>
              </w:rPr>
              <w:t>10,067</w:t>
            </w:r>
          </w:p>
        </w:tc>
        <w:tc>
          <w:tcPr>
            <w:tcW w:w="1276" w:type="dxa"/>
          </w:tcPr>
          <w:p w:rsidR="007A5CB2" w:rsidRPr="00FE1646" w:rsidRDefault="007A5CB2" w:rsidP="00F4401E">
            <w:pPr>
              <w:jc w:val="center"/>
              <w:rPr>
                <w:rFonts w:asciiTheme="majorBidi" w:hAnsiTheme="majorBidi" w:cstheme="majorBidi"/>
                <w:sz w:val="17"/>
                <w:szCs w:val="17"/>
              </w:rPr>
            </w:pPr>
            <w:r w:rsidRPr="00FE1646">
              <w:rPr>
                <w:rFonts w:asciiTheme="majorBidi" w:hAnsiTheme="majorBidi" w:cstheme="majorBidi"/>
                <w:sz w:val="17"/>
                <w:szCs w:val="17"/>
                <w:lang w:val="en-US" w:eastAsia="en-US"/>
              </w:rPr>
              <w:t>3,643kL</w:t>
            </w:r>
          </w:p>
        </w:tc>
        <w:tc>
          <w:tcPr>
            <w:tcW w:w="956" w:type="dxa"/>
            <w:vAlign w:val="bottom"/>
          </w:tcPr>
          <w:p w:rsidR="007A5CB2" w:rsidRPr="00FE1646" w:rsidRDefault="007A5CB2" w:rsidP="00F4401E">
            <w:pPr>
              <w:jc w:val="center"/>
              <w:rPr>
                <w:rFonts w:asciiTheme="majorBidi" w:hAnsiTheme="majorBidi" w:cstheme="majorBidi"/>
                <w:sz w:val="17"/>
                <w:szCs w:val="17"/>
              </w:rPr>
            </w:pPr>
            <w:r w:rsidRPr="00FE1646">
              <w:rPr>
                <w:rFonts w:asciiTheme="majorBidi" w:hAnsiTheme="majorBidi" w:cstheme="majorBidi"/>
                <w:sz w:val="17"/>
                <w:szCs w:val="17"/>
              </w:rPr>
              <w:t>2,730g/L</w:t>
            </w:r>
          </w:p>
        </w:tc>
        <w:tc>
          <w:tcPr>
            <w:tcW w:w="957" w:type="dxa"/>
            <w:vAlign w:val="bottom"/>
          </w:tcPr>
          <w:p w:rsidR="007A5CB2" w:rsidRPr="00FE1646" w:rsidRDefault="007A5CB2" w:rsidP="00F4401E">
            <w:pPr>
              <w:jc w:val="center"/>
              <w:rPr>
                <w:rFonts w:asciiTheme="majorBidi" w:hAnsiTheme="majorBidi" w:cstheme="majorBidi"/>
                <w:sz w:val="17"/>
                <w:szCs w:val="17"/>
              </w:rPr>
            </w:pPr>
            <w:r w:rsidRPr="00FE1646">
              <w:rPr>
                <w:rFonts w:asciiTheme="majorBidi" w:hAnsiTheme="majorBidi" w:cstheme="majorBidi"/>
                <w:sz w:val="17"/>
                <w:szCs w:val="17"/>
              </w:rPr>
              <w:t>0.133g/L</w:t>
            </w:r>
          </w:p>
        </w:tc>
        <w:tc>
          <w:tcPr>
            <w:tcW w:w="957" w:type="dxa"/>
            <w:vAlign w:val="bottom"/>
          </w:tcPr>
          <w:p w:rsidR="007A5CB2" w:rsidRPr="00FE1646" w:rsidRDefault="007A5CB2" w:rsidP="00F4401E">
            <w:pPr>
              <w:jc w:val="center"/>
              <w:rPr>
                <w:rFonts w:asciiTheme="majorBidi" w:hAnsiTheme="majorBidi" w:cstheme="majorBidi"/>
                <w:sz w:val="17"/>
                <w:szCs w:val="17"/>
              </w:rPr>
            </w:pPr>
            <w:r w:rsidRPr="00FE1646">
              <w:rPr>
                <w:rFonts w:asciiTheme="majorBidi" w:hAnsiTheme="majorBidi" w:cstheme="majorBidi"/>
                <w:sz w:val="17"/>
                <w:szCs w:val="17"/>
              </w:rPr>
              <w:t>0.4g/L</w:t>
            </w:r>
          </w:p>
        </w:tc>
        <w:tc>
          <w:tcPr>
            <w:tcW w:w="957" w:type="dxa"/>
            <w:vAlign w:val="bottom"/>
          </w:tcPr>
          <w:p w:rsidR="007A5CB2" w:rsidRPr="00FE1646" w:rsidRDefault="007A5CB2" w:rsidP="00F4401E">
            <w:pPr>
              <w:jc w:val="center"/>
              <w:rPr>
                <w:rFonts w:asciiTheme="majorBidi" w:hAnsiTheme="majorBidi" w:cstheme="majorBidi"/>
                <w:sz w:val="17"/>
                <w:szCs w:val="17"/>
              </w:rPr>
            </w:pPr>
            <w:r w:rsidRPr="00FE1646">
              <w:rPr>
                <w:rFonts w:asciiTheme="majorBidi" w:hAnsiTheme="majorBidi" w:cstheme="majorBidi"/>
                <w:sz w:val="17"/>
                <w:szCs w:val="17"/>
              </w:rPr>
              <w:t>2,853g/L</w:t>
            </w:r>
          </w:p>
        </w:tc>
        <w:tc>
          <w:tcPr>
            <w:tcW w:w="1418" w:type="dxa"/>
            <w:vAlign w:val="bottom"/>
          </w:tcPr>
          <w:p w:rsidR="007A5CB2" w:rsidRPr="00FE1646" w:rsidRDefault="007A5CB2" w:rsidP="00F4401E">
            <w:pPr>
              <w:jc w:val="center"/>
              <w:rPr>
                <w:rFonts w:asciiTheme="majorBidi" w:hAnsiTheme="majorBidi" w:cstheme="majorBidi"/>
                <w:sz w:val="17"/>
                <w:szCs w:val="17"/>
              </w:rPr>
            </w:pPr>
            <w:r w:rsidRPr="00FE1646">
              <w:rPr>
                <w:rFonts w:asciiTheme="majorBidi" w:hAnsiTheme="majorBidi" w:cstheme="majorBidi"/>
                <w:sz w:val="17"/>
                <w:szCs w:val="17"/>
                <w:lang w:val="en-US" w:eastAsia="en-US"/>
              </w:rPr>
              <w:t>10,391,749</w:t>
            </w:r>
          </w:p>
        </w:tc>
      </w:tr>
      <w:tr w:rsidR="007A5CB2" w:rsidRPr="00BD0ED8" w:rsidTr="00F4401E">
        <w:tc>
          <w:tcPr>
            <w:tcW w:w="1560" w:type="dxa"/>
          </w:tcPr>
          <w:p w:rsidR="007A5CB2" w:rsidRPr="00157447" w:rsidRDefault="007A5CB2" w:rsidP="00F4401E">
            <w:pPr>
              <w:rPr>
                <w:sz w:val="17"/>
                <w:szCs w:val="17"/>
              </w:rPr>
            </w:pPr>
            <w:r w:rsidRPr="00157447">
              <w:rPr>
                <w:sz w:val="17"/>
                <w:szCs w:val="17"/>
              </w:rPr>
              <w:t>Natural gas</w:t>
            </w:r>
          </w:p>
        </w:tc>
        <w:tc>
          <w:tcPr>
            <w:tcW w:w="1134" w:type="dxa"/>
          </w:tcPr>
          <w:p w:rsidR="007A5CB2" w:rsidRPr="00FE1646" w:rsidRDefault="007A5CB2" w:rsidP="00F4401E">
            <w:pPr>
              <w:jc w:val="center"/>
              <w:rPr>
                <w:rFonts w:asciiTheme="majorBidi" w:hAnsiTheme="majorBidi" w:cstheme="majorBidi"/>
                <w:sz w:val="17"/>
                <w:szCs w:val="17"/>
              </w:rPr>
            </w:pPr>
            <w:r w:rsidRPr="00FE1646">
              <w:rPr>
                <w:rFonts w:asciiTheme="majorBidi" w:hAnsiTheme="majorBidi" w:cstheme="majorBidi"/>
                <w:sz w:val="17"/>
                <w:szCs w:val="17"/>
                <w:lang w:val="en-US" w:eastAsia="en-US"/>
              </w:rPr>
              <w:t>12,545,425</w:t>
            </w:r>
          </w:p>
        </w:tc>
        <w:tc>
          <w:tcPr>
            <w:tcW w:w="1276" w:type="dxa"/>
          </w:tcPr>
          <w:p w:rsidR="007A5CB2" w:rsidRPr="00FE1646" w:rsidRDefault="007A5CB2" w:rsidP="00F4401E">
            <w:pPr>
              <w:jc w:val="center"/>
              <w:rPr>
                <w:rFonts w:asciiTheme="majorBidi" w:hAnsiTheme="majorBidi" w:cstheme="majorBidi"/>
                <w:sz w:val="17"/>
                <w:szCs w:val="17"/>
              </w:rPr>
            </w:pPr>
            <w:r w:rsidRPr="00FE1646">
              <w:rPr>
                <w:rFonts w:asciiTheme="majorBidi" w:hAnsiTheme="majorBidi" w:cstheme="majorBidi"/>
                <w:sz w:val="17"/>
                <w:szCs w:val="17"/>
                <w:lang w:val="en-US" w:eastAsia="en-US"/>
              </w:rPr>
              <w:t>3,695,187</w:t>
            </w:r>
            <w:r w:rsidRPr="00FE1646">
              <w:rPr>
                <w:rFonts w:asciiTheme="majorBidi" w:hAnsiTheme="majorBidi" w:cstheme="majorBidi"/>
                <w:sz w:val="17"/>
                <w:szCs w:val="17"/>
              </w:rPr>
              <w:t xml:space="preserve"> k.m</w:t>
            </w:r>
            <w:r w:rsidRPr="00FE1646">
              <w:rPr>
                <w:rFonts w:asciiTheme="majorBidi" w:hAnsiTheme="majorBidi" w:cstheme="majorBidi"/>
                <w:sz w:val="17"/>
                <w:szCs w:val="17"/>
                <w:vertAlign w:val="superscript"/>
              </w:rPr>
              <w:t>3</w:t>
            </w:r>
          </w:p>
        </w:tc>
        <w:tc>
          <w:tcPr>
            <w:tcW w:w="956" w:type="dxa"/>
            <w:vAlign w:val="bottom"/>
          </w:tcPr>
          <w:p w:rsidR="007A5CB2" w:rsidRPr="00FE1646" w:rsidRDefault="007A5CB2" w:rsidP="00F4401E">
            <w:pPr>
              <w:jc w:val="center"/>
              <w:rPr>
                <w:rFonts w:asciiTheme="majorBidi" w:hAnsiTheme="majorBidi" w:cstheme="majorBidi"/>
                <w:sz w:val="17"/>
                <w:szCs w:val="17"/>
              </w:rPr>
            </w:pPr>
            <w:r w:rsidRPr="00FE1646">
              <w:rPr>
                <w:rFonts w:asciiTheme="majorBidi" w:hAnsiTheme="majorBidi" w:cstheme="majorBidi"/>
                <w:sz w:val="17"/>
                <w:szCs w:val="17"/>
              </w:rPr>
              <w:t>1,891g/m3</w:t>
            </w:r>
          </w:p>
        </w:tc>
        <w:tc>
          <w:tcPr>
            <w:tcW w:w="957" w:type="dxa"/>
            <w:vAlign w:val="bottom"/>
          </w:tcPr>
          <w:p w:rsidR="007A5CB2" w:rsidRPr="00FE1646" w:rsidRDefault="007A5CB2" w:rsidP="00F4401E">
            <w:pPr>
              <w:jc w:val="center"/>
              <w:rPr>
                <w:rFonts w:asciiTheme="majorBidi" w:hAnsiTheme="majorBidi" w:cstheme="majorBidi"/>
                <w:sz w:val="17"/>
                <w:szCs w:val="17"/>
              </w:rPr>
            </w:pPr>
            <w:r w:rsidRPr="00FE1646">
              <w:rPr>
                <w:rFonts w:asciiTheme="majorBidi" w:hAnsiTheme="majorBidi" w:cstheme="majorBidi"/>
                <w:sz w:val="17"/>
                <w:szCs w:val="17"/>
              </w:rPr>
              <w:t>0.49g/m3</w:t>
            </w:r>
          </w:p>
        </w:tc>
        <w:tc>
          <w:tcPr>
            <w:tcW w:w="957" w:type="dxa"/>
            <w:vAlign w:val="bottom"/>
          </w:tcPr>
          <w:p w:rsidR="007A5CB2" w:rsidRPr="00FE1646" w:rsidRDefault="007A5CB2" w:rsidP="00F4401E">
            <w:pPr>
              <w:jc w:val="center"/>
              <w:rPr>
                <w:rFonts w:asciiTheme="majorBidi" w:hAnsiTheme="majorBidi" w:cstheme="majorBidi"/>
                <w:sz w:val="17"/>
                <w:szCs w:val="17"/>
              </w:rPr>
            </w:pPr>
            <w:r w:rsidRPr="00FE1646">
              <w:rPr>
                <w:rFonts w:asciiTheme="majorBidi" w:hAnsiTheme="majorBidi" w:cstheme="majorBidi"/>
                <w:sz w:val="17"/>
                <w:szCs w:val="17"/>
              </w:rPr>
              <w:t>0.049g/m3</w:t>
            </w:r>
          </w:p>
        </w:tc>
        <w:tc>
          <w:tcPr>
            <w:tcW w:w="957" w:type="dxa"/>
            <w:vAlign w:val="bottom"/>
          </w:tcPr>
          <w:p w:rsidR="007A5CB2" w:rsidRPr="00FE1646" w:rsidRDefault="007A5CB2" w:rsidP="00F4401E">
            <w:pPr>
              <w:jc w:val="center"/>
              <w:rPr>
                <w:rFonts w:asciiTheme="majorBidi" w:hAnsiTheme="majorBidi" w:cstheme="majorBidi"/>
                <w:sz w:val="17"/>
                <w:szCs w:val="17"/>
              </w:rPr>
            </w:pPr>
            <w:r w:rsidRPr="00FE1646">
              <w:rPr>
                <w:rFonts w:asciiTheme="majorBidi" w:hAnsiTheme="majorBidi" w:cstheme="majorBidi"/>
                <w:sz w:val="17"/>
                <w:szCs w:val="17"/>
              </w:rPr>
              <w:t>1,918g/m3</w:t>
            </w:r>
          </w:p>
        </w:tc>
        <w:tc>
          <w:tcPr>
            <w:tcW w:w="1418" w:type="dxa"/>
            <w:vAlign w:val="bottom"/>
          </w:tcPr>
          <w:p w:rsidR="007A5CB2" w:rsidRPr="00FE1646" w:rsidRDefault="007A5CB2" w:rsidP="00F4401E">
            <w:pPr>
              <w:jc w:val="center"/>
              <w:rPr>
                <w:rFonts w:asciiTheme="majorBidi" w:hAnsiTheme="majorBidi" w:cstheme="majorBidi"/>
                <w:sz w:val="17"/>
                <w:szCs w:val="17"/>
                <w:lang w:val="en-US" w:eastAsia="en-US"/>
              </w:rPr>
            </w:pPr>
            <w:r w:rsidRPr="00FE1646">
              <w:rPr>
                <w:rFonts w:asciiTheme="majorBidi" w:hAnsiTheme="majorBidi" w:cstheme="majorBidi"/>
                <w:sz w:val="17"/>
                <w:szCs w:val="17"/>
                <w:lang w:val="en-US" w:eastAsia="en-US"/>
              </w:rPr>
              <w:t>7,086,821,778</w:t>
            </w:r>
          </w:p>
        </w:tc>
      </w:tr>
      <w:tr w:rsidR="007A5CB2" w:rsidRPr="00BD0ED8" w:rsidTr="00F4401E">
        <w:tc>
          <w:tcPr>
            <w:tcW w:w="1560" w:type="dxa"/>
          </w:tcPr>
          <w:p w:rsidR="007A5CB2" w:rsidRPr="00157447" w:rsidRDefault="007A5CB2" w:rsidP="00F4401E">
            <w:pPr>
              <w:rPr>
                <w:sz w:val="17"/>
                <w:szCs w:val="17"/>
              </w:rPr>
            </w:pPr>
            <w:r w:rsidRPr="00157447">
              <w:rPr>
                <w:sz w:val="17"/>
                <w:szCs w:val="17"/>
              </w:rPr>
              <w:t>Wood</w:t>
            </w:r>
          </w:p>
        </w:tc>
        <w:tc>
          <w:tcPr>
            <w:tcW w:w="1134" w:type="dxa"/>
          </w:tcPr>
          <w:p w:rsidR="007A5CB2" w:rsidRPr="00FE1646" w:rsidRDefault="007A5CB2" w:rsidP="00F4401E">
            <w:pPr>
              <w:jc w:val="center"/>
              <w:rPr>
                <w:rFonts w:asciiTheme="majorBidi" w:hAnsiTheme="majorBidi" w:cstheme="majorBidi"/>
                <w:sz w:val="17"/>
                <w:szCs w:val="17"/>
              </w:rPr>
            </w:pPr>
            <w:r w:rsidRPr="00FE1646">
              <w:rPr>
                <w:rFonts w:asciiTheme="majorBidi" w:hAnsiTheme="majorBidi" w:cstheme="majorBidi"/>
                <w:sz w:val="17"/>
                <w:szCs w:val="17"/>
                <w:lang w:val="en-US" w:eastAsia="en-US"/>
              </w:rPr>
              <w:t>390,361</w:t>
            </w:r>
          </w:p>
        </w:tc>
        <w:tc>
          <w:tcPr>
            <w:tcW w:w="1276" w:type="dxa"/>
          </w:tcPr>
          <w:p w:rsidR="007A5CB2" w:rsidRPr="00FE1646" w:rsidRDefault="007A5CB2" w:rsidP="00F4401E">
            <w:pPr>
              <w:jc w:val="center"/>
              <w:rPr>
                <w:rFonts w:asciiTheme="majorBidi" w:hAnsiTheme="majorBidi" w:cstheme="majorBidi"/>
                <w:sz w:val="17"/>
                <w:szCs w:val="17"/>
              </w:rPr>
            </w:pPr>
            <w:r w:rsidRPr="00FE1646">
              <w:rPr>
                <w:rFonts w:asciiTheme="majorBidi" w:hAnsiTheme="majorBidi" w:cstheme="majorBidi"/>
                <w:sz w:val="17"/>
                <w:szCs w:val="17"/>
                <w:lang w:val="en-US" w:eastAsia="en-US"/>
              </w:rPr>
              <w:t>475,051Mg</w:t>
            </w:r>
          </w:p>
        </w:tc>
        <w:tc>
          <w:tcPr>
            <w:tcW w:w="956" w:type="dxa"/>
            <w:vAlign w:val="bottom"/>
          </w:tcPr>
          <w:p w:rsidR="007A5CB2" w:rsidRPr="00FE1646" w:rsidRDefault="007A5CB2" w:rsidP="00F4401E">
            <w:pPr>
              <w:jc w:val="center"/>
              <w:rPr>
                <w:rFonts w:asciiTheme="majorBidi" w:hAnsiTheme="majorBidi" w:cstheme="majorBidi"/>
                <w:sz w:val="17"/>
                <w:szCs w:val="17"/>
              </w:rPr>
            </w:pPr>
            <w:r w:rsidRPr="00FE1646">
              <w:rPr>
                <w:rFonts w:asciiTheme="majorBidi" w:hAnsiTheme="majorBidi" w:cstheme="majorBidi"/>
                <w:sz w:val="17"/>
                <w:szCs w:val="17"/>
              </w:rPr>
              <w:t>0</w:t>
            </w:r>
          </w:p>
        </w:tc>
        <w:tc>
          <w:tcPr>
            <w:tcW w:w="957" w:type="dxa"/>
            <w:vAlign w:val="bottom"/>
          </w:tcPr>
          <w:p w:rsidR="007A5CB2" w:rsidRPr="00FE1646" w:rsidRDefault="007A5CB2" w:rsidP="00F4401E">
            <w:pPr>
              <w:jc w:val="center"/>
              <w:rPr>
                <w:rFonts w:asciiTheme="majorBidi" w:hAnsiTheme="majorBidi" w:cstheme="majorBidi"/>
                <w:sz w:val="17"/>
                <w:szCs w:val="17"/>
              </w:rPr>
            </w:pPr>
            <w:r w:rsidRPr="00FE1646">
              <w:rPr>
                <w:rFonts w:asciiTheme="majorBidi" w:hAnsiTheme="majorBidi" w:cstheme="majorBidi"/>
                <w:sz w:val="17"/>
                <w:szCs w:val="17"/>
              </w:rPr>
              <w:t>0.05g/kg</w:t>
            </w:r>
          </w:p>
        </w:tc>
        <w:tc>
          <w:tcPr>
            <w:tcW w:w="957" w:type="dxa"/>
            <w:vAlign w:val="bottom"/>
          </w:tcPr>
          <w:p w:rsidR="007A5CB2" w:rsidRPr="00FE1646" w:rsidRDefault="007A5CB2" w:rsidP="00F4401E">
            <w:pPr>
              <w:jc w:val="center"/>
              <w:rPr>
                <w:rFonts w:asciiTheme="majorBidi" w:hAnsiTheme="majorBidi" w:cstheme="majorBidi"/>
                <w:sz w:val="17"/>
                <w:szCs w:val="17"/>
              </w:rPr>
            </w:pPr>
            <w:r w:rsidRPr="00FE1646">
              <w:rPr>
                <w:rFonts w:asciiTheme="majorBidi" w:hAnsiTheme="majorBidi" w:cstheme="majorBidi"/>
                <w:sz w:val="17"/>
                <w:szCs w:val="17"/>
              </w:rPr>
              <w:t>0.02g/kg</w:t>
            </w:r>
          </w:p>
        </w:tc>
        <w:tc>
          <w:tcPr>
            <w:tcW w:w="957" w:type="dxa"/>
            <w:vAlign w:val="bottom"/>
          </w:tcPr>
          <w:p w:rsidR="007A5CB2" w:rsidRPr="00FE1646" w:rsidRDefault="007A5CB2" w:rsidP="00F4401E">
            <w:pPr>
              <w:jc w:val="center"/>
              <w:rPr>
                <w:rFonts w:asciiTheme="majorBidi" w:hAnsiTheme="majorBidi" w:cstheme="majorBidi"/>
                <w:sz w:val="17"/>
                <w:szCs w:val="17"/>
              </w:rPr>
            </w:pPr>
            <w:r w:rsidRPr="00FE1646">
              <w:rPr>
                <w:rFonts w:asciiTheme="majorBidi" w:hAnsiTheme="majorBidi" w:cstheme="majorBidi"/>
                <w:sz w:val="17"/>
                <w:szCs w:val="17"/>
              </w:rPr>
              <w:t>7g/kg</w:t>
            </w:r>
          </w:p>
        </w:tc>
        <w:tc>
          <w:tcPr>
            <w:tcW w:w="1418" w:type="dxa"/>
            <w:vAlign w:val="bottom"/>
          </w:tcPr>
          <w:p w:rsidR="007A5CB2" w:rsidRPr="00FE1646" w:rsidRDefault="007A5CB2" w:rsidP="00F4401E">
            <w:pPr>
              <w:jc w:val="center"/>
              <w:rPr>
                <w:rFonts w:asciiTheme="majorBidi" w:hAnsiTheme="majorBidi" w:cstheme="majorBidi"/>
                <w:sz w:val="17"/>
                <w:szCs w:val="17"/>
                <w:lang w:val="en-US" w:eastAsia="en-US"/>
              </w:rPr>
            </w:pPr>
            <w:r w:rsidRPr="00FE1646">
              <w:rPr>
                <w:rFonts w:asciiTheme="majorBidi" w:hAnsiTheme="majorBidi" w:cstheme="majorBidi"/>
                <w:sz w:val="17"/>
                <w:szCs w:val="17"/>
                <w:lang w:val="en-US" w:eastAsia="en-US"/>
              </w:rPr>
              <w:t>3,425,118</w:t>
            </w:r>
          </w:p>
        </w:tc>
      </w:tr>
      <w:tr w:rsidR="007A5CB2" w:rsidRPr="00BD0ED8" w:rsidTr="00F4401E">
        <w:tc>
          <w:tcPr>
            <w:tcW w:w="1560" w:type="dxa"/>
          </w:tcPr>
          <w:p w:rsidR="007A5CB2" w:rsidRPr="00157447" w:rsidRDefault="007A5CB2" w:rsidP="00F4401E">
            <w:pPr>
              <w:rPr>
                <w:sz w:val="17"/>
                <w:szCs w:val="17"/>
              </w:rPr>
            </w:pPr>
            <w:r w:rsidRPr="00157447">
              <w:rPr>
                <w:sz w:val="17"/>
                <w:szCs w:val="17"/>
              </w:rPr>
              <w:t>Hydro</w:t>
            </w:r>
          </w:p>
        </w:tc>
        <w:tc>
          <w:tcPr>
            <w:tcW w:w="1134" w:type="dxa"/>
          </w:tcPr>
          <w:p w:rsidR="007A5CB2" w:rsidRPr="00FE1646" w:rsidRDefault="007A5CB2" w:rsidP="00F4401E">
            <w:pPr>
              <w:jc w:val="center"/>
              <w:rPr>
                <w:rFonts w:asciiTheme="majorBidi" w:hAnsiTheme="majorBidi" w:cstheme="majorBidi"/>
                <w:sz w:val="17"/>
                <w:szCs w:val="17"/>
              </w:rPr>
            </w:pPr>
            <w:r w:rsidRPr="00FE1646">
              <w:rPr>
                <w:rFonts w:asciiTheme="majorBidi" w:hAnsiTheme="majorBidi" w:cstheme="majorBidi"/>
                <w:sz w:val="17"/>
                <w:szCs w:val="17"/>
                <w:lang w:val="en-US" w:eastAsia="en-US"/>
              </w:rPr>
              <w:t>1,868,916</w:t>
            </w:r>
          </w:p>
        </w:tc>
        <w:tc>
          <w:tcPr>
            <w:tcW w:w="1276" w:type="dxa"/>
          </w:tcPr>
          <w:p w:rsidR="007A5CB2" w:rsidRPr="00FE1646" w:rsidRDefault="007A5CB2" w:rsidP="00F4401E">
            <w:pPr>
              <w:jc w:val="center"/>
              <w:rPr>
                <w:rFonts w:asciiTheme="majorBidi" w:hAnsiTheme="majorBidi" w:cstheme="majorBidi"/>
                <w:sz w:val="17"/>
                <w:szCs w:val="17"/>
              </w:rPr>
            </w:pPr>
            <w:r w:rsidRPr="00FE1646">
              <w:rPr>
                <w:rFonts w:asciiTheme="majorBidi" w:hAnsiTheme="majorBidi" w:cstheme="majorBidi"/>
                <w:sz w:val="17"/>
                <w:szCs w:val="17"/>
              </w:rPr>
              <w:t>N/A</w:t>
            </w:r>
          </w:p>
        </w:tc>
        <w:tc>
          <w:tcPr>
            <w:tcW w:w="956" w:type="dxa"/>
            <w:vAlign w:val="bottom"/>
          </w:tcPr>
          <w:p w:rsidR="007A5CB2" w:rsidRPr="00FE1646" w:rsidRDefault="007A5CB2" w:rsidP="00F4401E">
            <w:pPr>
              <w:jc w:val="center"/>
              <w:rPr>
                <w:rFonts w:asciiTheme="majorBidi" w:hAnsiTheme="majorBidi" w:cstheme="majorBidi"/>
                <w:sz w:val="17"/>
                <w:szCs w:val="17"/>
              </w:rPr>
            </w:pPr>
            <w:r w:rsidRPr="00FE1646">
              <w:rPr>
                <w:rFonts w:asciiTheme="majorBidi" w:hAnsiTheme="majorBidi" w:cstheme="majorBidi"/>
                <w:sz w:val="17"/>
                <w:szCs w:val="17"/>
              </w:rPr>
              <w:t>0</w:t>
            </w:r>
          </w:p>
        </w:tc>
        <w:tc>
          <w:tcPr>
            <w:tcW w:w="957" w:type="dxa"/>
            <w:vAlign w:val="bottom"/>
          </w:tcPr>
          <w:p w:rsidR="007A5CB2" w:rsidRPr="00FE1646" w:rsidRDefault="007A5CB2" w:rsidP="00F4401E">
            <w:pPr>
              <w:jc w:val="center"/>
              <w:rPr>
                <w:rFonts w:asciiTheme="majorBidi" w:hAnsiTheme="majorBidi" w:cstheme="majorBidi"/>
                <w:sz w:val="17"/>
                <w:szCs w:val="17"/>
              </w:rPr>
            </w:pPr>
            <w:r w:rsidRPr="00FE1646">
              <w:rPr>
                <w:rFonts w:asciiTheme="majorBidi" w:hAnsiTheme="majorBidi" w:cstheme="majorBidi"/>
                <w:sz w:val="17"/>
                <w:szCs w:val="17"/>
              </w:rPr>
              <w:t>0</w:t>
            </w:r>
          </w:p>
        </w:tc>
        <w:tc>
          <w:tcPr>
            <w:tcW w:w="957" w:type="dxa"/>
            <w:vAlign w:val="bottom"/>
          </w:tcPr>
          <w:p w:rsidR="007A5CB2" w:rsidRPr="00FE1646" w:rsidRDefault="007A5CB2" w:rsidP="00F4401E">
            <w:pPr>
              <w:jc w:val="center"/>
              <w:rPr>
                <w:rFonts w:asciiTheme="majorBidi" w:hAnsiTheme="majorBidi" w:cstheme="majorBidi"/>
                <w:sz w:val="17"/>
                <w:szCs w:val="17"/>
              </w:rPr>
            </w:pPr>
            <w:r w:rsidRPr="00FE1646">
              <w:rPr>
                <w:rFonts w:asciiTheme="majorBidi" w:hAnsiTheme="majorBidi" w:cstheme="majorBidi"/>
                <w:sz w:val="17"/>
                <w:szCs w:val="17"/>
              </w:rPr>
              <w:t>0</w:t>
            </w:r>
          </w:p>
        </w:tc>
        <w:tc>
          <w:tcPr>
            <w:tcW w:w="957" w:type="dxa"/>
            <w:vAlign w:val="bottom"/>
          </w:tcPr>
          <w:p w:rsidR="007A5CB2" w:rsidRPr="00FE1646" w:rsidRDefault="007A5CB2" w:rsidP="00F4401E">
            <w:pPr>
              <w:jc w:val="center"/>
              <w:rPr>
                <w:rFonts w:asciiTheme="majorBidi" w:hAnsiTheme="majorBidi" w:cstheme="majorBidi"/>
                <w:sz w:val="17"/>
                <w:szCs w:val="17"/>
              </w:rPr>
            </w:pPr>
            <w:r w:rsidRPr="00FE1646">
              <w:rPr>
                <w:rFonts w:asciiTheme="majorBidi" w:hAnsiTheme="majorBidi" w:cstheme="majorBidi"/>
                <w:sz w:val="17"/>
                <w:szCs w:val="17"/>
              </w:rPr>
              <w:t>0</w:t>
            </w:r>
          </w:p>
        </w:tc>
        <w:tc>
          <w:tcPr>
            <w:tcW w:w="1418" w:type="dxa"/>
            <w:vAlign w:val="bottom"/>
          </w:tcPr>
          <w:p w:rsidR="007A5CB2" w:rsidRPr="00FE1646" w:rsidRDefault="007A5CB2" w:rsidP="00F4401E">
            <w:pPr>
              <w:jc w:val="center"/>
              <w:rPr>
                <w:rFonts w:asciiTheme="majorBidi" w:hAnsiTheme="majorBidi" w:cstheme="majorBidi"/>
                <w:sz w:val="17"/>
                <w:szCs w:val="17"/>
              </w:rPr>
            </w:pPr>
            <w:r w:rsidRPr="00FE1646">
              <w:rPr>
                <w:rFonts w:asciiTheme="majorBidi" w:hAnsiTheme="majorBidi" w:cstheme="majorBidi"/>
                <w:sz w:val="17"/>
                <w:szCs w:val="17"/>
              </w:rPr>
              <w:t>0</w:t>
            </w:r>
          </w:p>
        </w:tc>
      </w:tr>
      <w:tr w:rsidR="007A5CB2" w:rsidRPr="00BD0ED8" w:rsidTr="00F4401E">
        <w:tc>
          <w:tcPr>
            <w:tcW w:w="1560" w:type="dxa"/>
          </w:tcPr>
          <w:p w:rsidR="007A5CB2" w:rsidRPr="00157447" w:rsidRDefault="007A5CB2" w:rsidP="00F4401E">
            <w:pPr>
              <w:rPr>
                <w:sz w:val="17"/>
                <w:szCs w:val="17"/>
              </w:rPr>
            </w:pPr>
            <w:r w:rsidRPr="00157447">
              <w:rPr>
                <w:sz w:val="17"/>
                <w:szCs w:val="17"/>
              </w:rPr>
              <w:t>Wind and tidal</w:t>
            </w:r>
          </w:p>
        </w:tc>
        <w:tc>
          <w:tcPr>
            <w:tcW w:w="1134" w:type="dxa"/>
          </w:tcPr>
          <w:p w:rsidR="007A5CB2" w:rsidRPr="00FE1646" w:rsidRDefault="007A5CB2" w:rsidP="00F4401E">
            <w:pPr>
              <w:jc w:val="center"/>
              <w:rPr>
                <w:rFonts w:asciiTheme="majorBidi" w:hAnsiTheme="majorBidi" w:cstheme="majorBidi"/>
                <w:sz w:val="17"/>
                <w:szCs w:val="17"/>
              </w:rPr>
            </w:pPr>
            <w:r w:rsidRPr="00FE1646">
              <w:rPr>
                <w:rFonts w:asciiTheme="majorBidi" w:hAnsiTheme="majorBidi" w:cstheme="majorBidi"/>
                <w:sz w:val="17"/>
                <w:szCs w:val="17"/>
                <w:lang w:val="en-US" w:eastAsia="en-US"/>
              </w:rPr>
              <w:t>839,582</w:t>
            </w:r>
          </w:p>
        </w:tc>
        <w:tc>
          <w:tcPr>
            <w:tcW w:w="1276" w:type="dxa"/>
          </w:tcPr>
          <w:p w:rsidR="007A5CB2" w:rsidRPr="00FE1646" w:rsidRDefault="007A5CB2" w:rsidP="00F4401E">
            <w:pPr>
              <w:jc w:val="center"/>
              <w:rPr>
                <w:rFonts w:asciiTheme="majorBidi" w:hAnsiTheme="majorBidi" w:cstheme="majorBidi"/>
                <w:sz w:val="17"/>
                <w:szCs w:val="17"/>
              </w:rPr>
            </w:pPr>
            <w:r w:rsidRPr="00FE1646">
              <w:rPr>
                <w:rFonts w:asciiTheme="majorBidi" w:hAnsiTheme="majorBidi" w:cstheme="majorBidi"/>
                <w:sz w:val="17"/>
                <w:szCs w:val="17"/>
              </w:rPr>
              <w:t>N/A</w:t>
            </w:r>
          </w:p>
        </w:tc>
        <w:tc>
          <w:tcPr>
            <w:tcW w:w="956" w:type="dxa"/>
            <w:vAlign w:val="bottom"/>
          </w:tcPr>
          <w:p w:rsidR="007A5CB2" w:rsidRPr="00FE1646" w:rsidRDefault="007A5CB2" w:rsidP="00F4401E">
            <w:pPr>
              <w:jc w:val="center"/>
              <w:rPr>
                <w:rFonts w:asciiTheme="majorBidi" w:hAnsiTheme="majorBidi" w:cstheme="majorBidi"/>
                <w:sz w:val="17"/>
                <w:szCs w:val="17"/>
              </w:rPr>
            </w:pPr>
            <w:r w:rsidRPr="00FE1646">
              <w:rPr>
                <w:rFonts w:asciiTheme="majorBidi" w:hAnsiTheme="majorBidi" w:cstheme="majorBidi"/>
                <w:sz w:val="17"/>
                <w:szCs w:val="17"/>
              </w:rPr>
              <w:t>0</w:t>
            </w:r>
          </w:p>
        </w:tc>
        <w:tc>
          <w:tcPr>
            <w:tcW w:w="957" w:type="dxa"/>
            <w:vAlign w:val="bottom"/>
          </w:tcPr>
          <w:p w:rsidR="007A5CB2" w:rsidRPr="00FE1646" w:rsidRDefault="007A5CB2" w:rsidP="00F4401E">
            <w:pPr>
              <w:jc w:val="center"/>
              <w:rPr>
                <w:rFonts w:asciiTheme="majorBidi" w:hAnsiTheme="majorBidi" w:cstheme="majorBidi"/>
                <w:sz w:val="17"/>
                <w:szCs w:val="17"/>
              </w:rPr>
            </w:pPr>
            <w:r w:rsidRPr="00FE1646">
              <w:rPr>
                <w:rFonts w:asciiTheme="majorBidi" w:hAnsiTheme="majorBidi" w:cstheme="majorBidi"/>
                <w:sz w:val="17"/>
                <w:szCs w:val="17"/>
              </w:rPr>
              <w:t>0</w:t>
            </w:r>
          </w:p>
        </w:tc>
        <w:tc>
          <w:tcPr>
            <w:tcW w:w="957" w:type="dxa"/>
            <w:vAlign w:val="bottom"/>
          </w:tcPr>
          <w:p w:rsidR="007A5CB2" w:rsidRPr="00FE1646" w:rsidRDefault="007A5CB2" w:rsidP="00F4401E">
            <w:pPr>
              <w:jc w:val="center"/>
              <w:rPr>
                <w:rFonts w:asciiTheme="majorBidi" w:hAnsiTheme="majorBidi" w:cstheme="majorBidi"/>
                <w:sz w:val="17"/>
                <w:szCs w:val="17"/>
              </w:rPr>
            </w:pPr>
            <w:r w:rsidRPr="00FE1646">
              <w:rPr>
                <w:rFonts w:asciiTheme="majorBidi" w:hAnsiTheme="majorBidi" w:cstheme="majorBidi"/>
                <w:sz w:val="17"/>
                <w:szCs w:val="17"/>
              </w:rPr>
              <w:t>0</w:t>
            </w:r>
          </w:p>
        </w:tc>
        <w:tc>
          <w:tcPr>
            <w:tcW w:w="957" w:type="dxa"/>
            <w:vAlign w:val="bottom"/>
          </w:tcPr>
          <w:p w:rsidR="007A5CB2" w:rsidRPr="00FE1646" w:rsidRDefault="007A5CB2" w:rsidP="00F4401E">
            <w:pPr>
              <w:jc w:val="center"/>
              <w:rPr>
                <w:rFonts w:asciiTheme="majorBidi" w:hAnsiTheme="majorBidi" w:cstheme="majorBidi"/>
                <w:sz w:val="17"/>
                <w:szCs w:val="17"/>
              </w:rPr>
            </w:pPr>
            <w:r w:rsidRPr="00FE1646">
              <w:rPr>
                <w:rFonts w:asciiTheme="majorBidi" w:hAnsiTheme="majorBidi" w:cstheme="majorBidi"/>
                <w:sz w:val="17"/>
                <w:szCs w:val="17"/>
              </w:rPr>
              <w:t>0</w:t>
            </w:r>
          </w:p>
        </w:tc>
        <w:tc>
          <w:tcPr>
            <w:tcW w:w="1418" w:type="dxa"/>
            <w:vAlign w:val="bottom"/>
          </w:tcPr>
          <w:p w:rsidR="007A5CB2" w:rsidRPr="00FE1646" w:rsidRDefault="007A5CB2" w:rsidP="00F4401E">
            <w:pPr>
              <w:jc w:val="center"/>
              <w:rPr>
                <w:rFonts w:asciiTheme="majorBidi" w:hAnsiTheme="majorBidi" w:cstheme="majorBidi"/>
                <w:sz w:val="17"/>
                <w:szCs w:val="17"/>
              </w:rPr>
            </w:pPr>
            <w:r w:rsidRPr="00FE1646">
              <w:rPr>
                <w:rFonts w:asciiTheme="majorBidi" w:hAnsiTheme="majorBidi" w:cstheme="majorBidi"/>
                <w:sz w:val="17"/>
                <w:szCs w:val="17"/>
              </w:rPr>
              <w:t>0</w:t>
            </w:r>
          </w:p>
        </w:tc>
      </w:tr>
      <w:tr w:rsidR="007A5CB2" w:rsidRPr="00BD0ED8" w:rsidTr="00F4401E">
        <w:tc>
          <w:tcPr>
            <w:tcW w:w="1560" w:type="dxa"/>
          </w:tcPr>
          <w:p w:rsidR="007A5CB2" w:rsidRPr="00157447" w:rsidRDefault="007A5CB2" w:rsidP="00F4401E">
            <w:pPr>
              <w:rPr>
                <w:sz w:val="17"/>
                <w:szCs w:val="17"/>
              </w:rPr>
            </w:pPr>
            <w:r w:rsidRPr="00157447">
              <w:rPr>
                <w:sz w:val="17"/>
                <w:szCs w:val="17"/>
              </w:rPr>
              <w:t>Total</w:t>
            </w:r>
          </w:p>
        </w:tc>
        <w:tc>
          <w:tcPr>
            <w:tcW w:w="1134" w:type="dxa"/>
          </w:tcPr>
          <w:p w:rsidR="007A5CB2" w:rsidRPr="00FE1646" w:rsidRDefault="007A5CB2" w:rsidP="00F4401E">
            <w:pPr>
              <w:jc w:val="center"/>
              <w:rPr>
                <w:rFonts w:asciiTheme="majorBidi" w:hAnsiTheme="majorBidi" w:cstheme="majorBidi"/>
                <w:sz w:val="17"/>
                <w:szCs w:val="17"/>
              </w:rPr>
            </w:pPr>
            <w:r w:rsidRPr="00FE1646">
              <w:rPr>
                <w:rFonts w:asciiTheme="majorBidi" w:hAnsiTheme="majorBidi" w:cstheme="majorBidi"/>
                <w:sz w:val="17"/>
                <w:szCs w:val="17"/>
                <w:lang w:val="en-US" w:eastAsia="en-US"/>
              </w:rPr>
              <w:t>55,637,224</w:t>
            </w:r>
          </w:p>
        </w:tc>
        <w:tc>
          <w:tcPr>
            <w:tcW w:w="5103" w:type="dxa"/>
            <w:gridSpan w:val="5"/>
          </w:tcPr>
          <w:p w:rsidR="007A5CB2" w:rsidRPr="00FE1646" w:rsidRDefault="007A5CB2" w:rsidP="00F4401E">
            <w:pPr>
              <w:jc w:val="center"/>
              <w:rPr>
                <w:rFonts w:asciiTheme="majorBidi" w:hAnsiTheme="majorBidi" w:cstheme="majorBidi"/>
                <w:sz w:val="17"/>
                <w:szCs w:val="17"/>
              </w:rPr>
            </w:pPr>
          </w:p>
        </w:tc>
        <w:tc>
          <w:tcPr>
            <w:tcW w:w="1418" w:type="dxa"/>
            <w:vAlign w:val="bottom"/>
          </w:tcPr>
          <w:p w:rsidR="007A5CB2" w:rsidRPr="00FE1646" w:rsidRDefault="007A5CB2" w:rsidP="00F4401E">
            <w:pPr>
              <w:jc w:val="center"/>
              <w:rPr>
                <w:rFonts w:asciiTheme="majorBidi" w:hAnsiTheme="majorBidi" w:cstheme="majorBidi"/>
                <w:sz w:val="17"/>
                <w:szCs w:val="17"/>
              </w:rPr>
            </w:pPr>
            <w:r w:rsidRPr="00FE1646">
              <w:rPr>
                <w:rFonts w:asciiTheme="majorBidi" w:hAnsiTheme="majorBidi" w:cstheme="majorBidi"/>
                <w:sz w:val="17"/>
                <w:szCs w:val="17"/>
                <w:lang w:val="en-US" w:eastAsia="en-US"/>
              </w:rPr>
              <w:t>52,532,628,359</w:t>
            </w:r>
          </w:p>
        </w:tc>
      </w:tr>
    </w:tbl>
    <w:p w:rsidR="007A5CB2" w:rsidRDefault="00607986" w:rsidP="007A5CB2">
      <w:pPr>
        <w:ind w:left="-426"/>
        <w:jc w:val="both"/>
        <w:rPr>
          <w:sz w:val="18"/>
          <w:szCs w:val="12"/>
        </w:rPr>
      </w:pPr>
      <w:r w:rsidRPr="00BD0ED8">
        <w:rPr>
          <w:sz w:val="18"/>
          <w:szCs w:val="12"/>
        </w:rPr>
        <w:t xml:space="preserve">* Source: </w:t>
      </w:r>
      <w:r w:rsidR="00BB2E83">
        <w:rPr>
          <w:sz w:val="18"/>
          <w:szCs w:val="12"/>
        </w:rPr>
        <w:fldChar w:fldCharType="begin"/>
      </w:r>
      <w:r w:rsidR="007A5CB2">
        <w:rPr>
          <w:sz w:val="18"/>
          <w:szCs w:val="12"/>
        </w:rPr>
        <w:instrText>ADDIN RW.CITE{{59 Anonymous; 60 Anonymous; 84 Anonymous}}</w:instrText>
      </w:r>
      <w:r w:rsidR="00BB2E83">
        <w:rPr>
          <w:sz w:val="18"/>
          <w:szCs w:val="12"/>
        </w:rPr>
        <w:fldChar w:fldCharType="separate"/>
      </w:r>
      <w:r w:rsidR="00571DAA">
        <w:rPr>
          <w:sz w:val="18"/>
          <w:szCs w:val="12"/>
        </w:rPr>
        <w:t>[8-10]</w:t>
      </w:r>
      <w:r w:rsidR="00BB2E83">
        <w:rPr>
          <w:sz w:val="18"/>
          <w:szCs w:val="12"/>
        </w:rPr>
        <w:fldChar w:fldCharType="end"/>
      </w:r>
    </w:p>
    <w:p w:rsidR="00607986" w:rsidRPr="00BD0ED8" w:rsidRDefault="00607986" w:rsidP="007A5CB2">
      <w:pPr>
        <w:ind w:left="-426"/>
        <w:jc w:val="both"/>
        <w:rPr>
          <w:sz w:val="18"/>
          <w:szCs w:val="18"/>
        </w:rPr>
      </w:pPr>
      <w:r w:rsidRPr="00BD0ED8">
        <w:rPr>
          <w:sz w:val="18"/>
          <w:szCs w:val="18"/>
        </w:rPr>
        <w:t xml:space="preserve">** </w:t>
      </w:r>
      <w:r w:rsidRPr="00BD0ED8">
        <w:rPr>
          <w:iCs/>
          <w:color w:val="000000"/>
          <w:sz w:val="18"/>
          <w:szCs w:val="18"/>
        </w:rPr>
        <w:t xml:space="preserve">Source: </w:t>
      </w:r>
      <w:r w:rsidR="00BB2E83">
        <w:rPr>
          <w:iCs/>
          <w:color w:val="000000"/>
          <w:sz w:val="18"/>
          <w:szCs w:val="18"/>
        </w:rPr>
        <w:fldChar w:fldCharType="begin"/>
      </w:r>
      <w:r w:rsidR="00240D15">
        <w:rPr>
          <w:iCs/>
          <w:color w:val="000000"/>
          <w:sz w:val="18"/>
          <w:szCs w:val="18"/>
        </w:rPr>
        <w:instrText>ADDIN RW.CITE{{17 Anonymous}}</w:instrText>
      </w:r>
      <w:r w:rsidR="00BB2E83">
        <w:rPr>
          <w:iCs/>
          <w:color w:val="000000"/>
          <w:sz w:val="18"/>
          <w:szCs w:val="18"/>
        </w:rPr>
        <w:fldChar w:fldCharType="separate"/>
      </w:r>
      <w:r w:rsidR="00571DAA">
        <w:rPr>
          <w:iCs/>
          <w:color w:val="000000"/>
          <w:sz w:val="18"/>
          <w:szCs w:val="18"/>
        </w:rPr>
        <w:t>[1]</w:t>
      </w:r>
      <w:r w:rsidR="00BB2E83">
        <w:rPr>
          <w:iCs/>
          <w:color w:val="000000"/>
          <w:sz w:val="18"/>
          <w:szCs w:val="18"/>
        </w:rPr>
        <w:fldChar w:fldCharType="end"/>
      </w:r>
    </w:p>
    <w:p w:rsidR="00607986" w:rsidRPr="00BD0ED8" w:rsidRDefault="00607986" w:rsidP="00607986">
      <w:pPr>
        <w:rPr>
          <w:b/>
          <w:bCs/>
          <w:sz w:val="17"/>
          <w:szCs w:val="17"/>
        </w:rPr>
      </w:pPr>
    </w:p>
    <w:p w:rsidR="00607986" w:rsidRDefault="00607986" w:rsidP="00607986">
      <w:pPr>
        <w:ind w:left="-284"/>
      </w:pPr>
    </w:p>
    <w:p w:rsidR="00240D15" w:rsidRDefault="00240D15" w:rsidP="00607986">
      <w:pPr>
        <w:ind w:left="-284"/>
      </w:pPr>
    </w:p>
    <w:p w:rsidR="00240D15" w:rsidRDefault="00240D15" w:rsidP="00607986">
      <w:pPr>
        <w:ind w:left="-284"/>
      </w:pPr>
    </w:p>
    <w:p w:rsidR="00240D15" w:rsidRDefault="00240D15" w:rsidP="00607986">
      <w:pPr>
        <w:ind w:left="-284"/>
      </w:pPr>
    </w:p>
    <w:p w:rsidR="00240D15" w:rsidRDefault="00240D15" w:rsidP="00607986">
      <w:pPr>
        <w:ind w:left="-284"/>
      </w:pPr>
    </w:p>
    <w:p w:rsidR="00240D15" w:rsidRDefault="00240D15" w:rsidP="00607986">
      <w:pPr>
        <w:ind w:left="-284"/>
      </w:pPr>
    </w:p>
    <w:p w:rsidR="006404A9" w:rsidRDefault="006404A9" w:rsidP="00607986">
      <w:pPr>
        <w:ind w:left="-284"/>
      </w:pPr>
    </w:p>
    <w:p w:rsidR="00240D15" w:rsidRPr="00BD0ED8" w:rsidRDefault="00240D15" w:rsidP="00607986">
      <w:pPr>
        <w:ind w:left="-284"/>
      </w:pPr>
    </w:p>
    <w:p w:rsidR="007A5CB2" w:rsidRDefault="007A5CB2" w:rsidP="00607986">
      <w:pPr>
        <w:ind w:left="-284"/>
      </w:pPr>
    </w:p>
    <w:p w:rsidR="007A5CB2" w:rsidRDefault="007A5CB2" w:rsidP="00607986">
      <w:pPr>
        <w:ind w:left="-284"/>
      </w:pPr>
    </w:p>
    <w:p w:rsidR="00352125" w:rsidRDefault="00352125" w:rsidP="00607986">
      <w:pPr>
        <w:ind w:left="-284"/>
      </w:pPr>
    </w:p>
    <w:p w:rsidR="006404A9" w:rsidRDefault="00607986" w:rsidP="006404A9">
      <w:pPr>
        <w:ind w:left="-426" w:right="-120"/>
        <w:rPr>
          <w:rFonts w:ascii="TimesNewRomanPSMT" w:hAnsi="TimesNewRomanPSMT" w:cs="TimesNewRomanPSMT"/>
        </w:rPr>
      </w:pPr>
      <w:r w:rsidRPr="00BD0ED8">
        <w:lastRenderedPageBreak/>
        <w:t xml:space="preserve">Table A.10. </w:t>
      </w:r>
      <w:r w:rsidRPr="00BD0ED8">
        <w:rPr>
          <w:rFonts w:ascii="TimesNewRomanPSMT" w:hAnsi="TimesNewRomanPSMT" w:cs="TimesNewRomanPSMT"/>
        </w:rPr>
        <w:t xml:space="preserve">GHG emissions </w:t>
      </w:r>
      <w:r w:rsidRPr="00BD0ED8">
        <w:t>in British Columbia from</w:t>
      </w:r>
      <w:r w:rsidRPr="00BD0ED8">
        <w:rPr>
          <w:rFonts w:ascii="TimesNewRomanPSMT" w:hAnsi="TimesNewRomanPSMT" w:cs="TimesNewRomanPSMT"/>
        </w:rPr>
        <w:t xml:space="preserve"> electricity </w:t>
      </w:r>
      <w:r w:rsidRPr="00BD0ED8">
        <w:t>generation</w:t>
      </w:r>
      <w:r w:rsidRPr="00BD0ED8">
        <w:rPr>
          <w:rFonts w:ascii="TimesNewRomanPSMT" w:hAnsi="TimesNewRomanPSMT" w:cs="TimesNewRomanPSMT"/>
        </w:rPr>
        <w:t>, 2004</w:t>
      </w:r>
      <w:r w:rsidR="007A5CB2">
        <w:rPr>
          <w:rFonts w:ascii="TimesNewRomanPSMT" w:hAnsi="TimesNewRomanPSMT" w:cs="TimesNewRomanPSMT"/>
        </w:rPr>
        <w:t>-2006</w:t>
      </w:r>
    </w:p>
    <w:p w:rsidR="007A5CB2" w:rsidRPr="00BD0ED8" w:rsidRDefault="007A5CB2" w:rsidP="006404A9">
      <w:pPr>
        <w:ind w:left="851" w:right="-120"/>
        <w:rPr>
          <w:b/>
          <w:bCs/>
          <w:sz w:val="28"/>
          <w:szCs w:val="28"/>
        </w:rPr>
      </w:pPr>
      <w:r>
        <w:rPr>
          <w:rFonts w:ascii="TimesNewRomanPSMT" w:hAnsi="TimesNewRomanPSMT" w:cs="TimesNewRomanPSMT"/>
        </w:rPr>
        <w:t xml:space="preserve"> </w:t>
      </w:r>
      <w:r w:rsidR="00BB2E83">
        <w:rPr>
          <w:rFonts w:ascii="TimesNewRomanPSMT" w:hAnsi="TimesNewRomanPSMT" w:cs="TimesNewRomanPSMT"/>
        </w:rPr>
        <w:fldChar w:fldCharType="begin"/>
      </w:r>
      <w:r>
        <w:rPr>
          <w:rFonts w:ascii="TimesNewRomanPSMT" w:hAnsi="TimesNewRomanPSMT" w:cs="TimesNewRomanPSMT"/>
        </w:rPr>
        <w:instrText>ADDIN RW.CITE{{59 Anonymous; 60 Anonymous; 84 Anonymous; 17 Anonymous}}</w:instrText>
      </w:r>
      <w:r w:rsidR="00BB2E83">
        <w:rPr>
          <w:rFonts w:ascii="TimesNewRomanPSMT" w:hAnsi="TimesNewRomanPSMT" w:cs="TimesNewRomanPSMT"/>
        </w:rPr>
        <w:fldChar w:fldCharType="separate"/>
      </w:r>
      <w:r w:rsidR="00571DAA">
        <w:rPr>
          <w:rFonts w:ascii="TimesNewRomanPSMT" w:hAnsi="TimesNewRomanPSMT" w:cs="TimesNewRomanPSMT"/>
        </w:rPr>
        <w:t>[1, 8-10]</w:t>
      </w:r>
      <w:r w:rsidR="00BB2E83">
        <w:rPr>
          <w:rFonts w:ascii="TimesNewRomanPSMT" w:hAnsi="TimesNewRomanPSMT" w:cs="TimesNewRomanPSMT"/>
        </w:rPr>
        <w:fldChar w:fldCharType="end"/>
      </w:r>
      <w:r w:rsidRPr="00BD0ED8">
        <w:t xml:space="preserve"> </w:t>
      </w:r>
    </w:p>
    <w:tbl>
      <w:tblPr>
        <w:tblW w:w="9215"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560"/>
        <w:gridCol w:w="1134"/>
        <w:gridCol w:w="1276"/>
        <w:gridCol w:w="956"/>
        <w:gridCol w:w="957"/>
        <w:gridCol w:w="957"/>
        <w:gridCol w:w="957"/>
        <w:gridCol w:w="1418"/>
      </w:tblGrid>
      <w:tr w:rsidR="007A5CB2" w:rsidRPr="00BD0ED8" w:rsidTr="00F4401E">
        <w:trPr>
          <w:trHeight w:val="293"/>
        </w:trPr>
        <w:tc>
          <w:tcPr>
            <w:tcW w:w="1560" w:type="dxa"/>
          </w:tcPr>
          <w:p w:rsidR="007A5CB2" w:rsidRPr="007A5CB2" w:rsidRDefault="007A5CB2" w:rsidP="00F4401E">
            <w:pPr>
              <w:jc w:val="center"/>
              <w:rPr>
                <w:b/>
                <w:bCs/>
                <w:sz w:val="17"/>
                <w:szCs w:val="17"/>
              </w:rPr>
            </w:pPr>
            <w:r w:rsidRPr="007A5CB2">
              <w:rPr>
                <w:b/>
                <w:bCs/>
                <w:sz w:val="17"/>
                <w:szCs w:val="17"/>
              </w:rPr>
              <w:t>Year</w:t>
            </w:r>
          </w:p>
        </w:tc>
        <w:tc>
          <w:tcPr>
            <w:tcW w:w="7655" w:type="dxa"/>
            <w:gridSpan w:val="7"/>
          </w:tcPr>
          <w:p w:rsidR="007A5CB2" w:rsidRPr="007A5CB2" w:rsidRDefault="007A5CB2" w:rsidP="00F4401E">
            <w:pPr>
              <w:jc w:val="center"/>
              <w:rPr>
                <w:b/>
                <w:bCs/>
                <w:sz w:val="17"/>
                <w:szCs w:val="17"/>
              </w:rPr>
            </w:pPr>
            <w:r w:rsidRPr="007A5CB2">
              <w:rPr>
                <w:b/>
                <w:bCs/>
                <w:sz w:val="17"/>
                <w:szCs w:val="17"/>
              </w:rPr>
              <w:t>200</w:t>
            </w:r>
            <w:r>
              <w:rPr>
                <w:b/>
                <w:bCs/>
                <w:sz w:val="17"/>
                <w:szCs w:val="17"/>
              </w:rPr>
              <w:t>4</w:t>
            </w:r>
          </w:p>
        </w:tc>
      </w:tr>
      <w:tr w:rsidR="007A5CB2" w:rsidRPr="00BD0ED8" w:rsidTr="003D304A">
        <w:trPr>
          <w:trHeight w:val="293"/>
        </w:trPr>
        <w:tc>
          <w:tcPr>
            <w:tcW w:w="1560" w:type="dxa"/>
            <w:vMerge w:val="restart"/>
          </w:tcPr>
          <w:p w:rsidR="007A5CB2" w:rsidRPr="00157447" w:rsidRDefault="007A5CB2" w:rsidP="003D304A">
            <w:pPr>
              <w:jc w:val="center"/>
              <w:rPr>
                <w:sz w:val="17"/>
                <w:szCs w:val="17"/>
              </w:rPr>
            </w:pPr>
            <w:r w:rsidRPr="00157447">
              <w:rPr>
                <w:sz w:val="17"/>
                <w:szCs w:val="17"/>
              </w:rPr>
              <w:t>Energy Source*</w:t>
            </w:r>
          </w:p>
          <w:p w:rsidR="007A5CB2" w:rsidRPr="00157447" w:rsidRDefault="007A5CB2" w:rsidP="003D304A">
            <w:pPr>
              <w:jc w:val="center"/>
              <w:rPr>
                <w:sz w:val="17"/>
                <w:szCs w:val="17"/>
              </w:rPr>
            </w:pPr>
          </w:p>
        </w:tc>
        <w:tc>
          <w:tcPr>
            <w:tcW w:w="1134" w:type="dxa"/>
            <w:vMerge w:val="restart"/>
          </w:tcPr>
          <w:p w:rsidR="007A5CB2" w:rsidRPr="00157447" w:rsidRDefault="007A5CB2" w:rsidP="003D304A">
            <w:pPr>
              <w:jc w:val="center"/>
              <w:rPr>
                <w:sz w:val="17"/>
                <w:szCs w:val="17"/>
              </w:rPr>
            </w:pPr>
            <w:r w:rsidRPr="00157447">
              <w:rPr>
                <w:sz w:val="17"/>
                <w:szCs w:val="17"/>
              </w:rPr>
              <w:t>Electricity*</w:t>
            </w:r>
          </w:p>
          <w:p w:rsidR="007A5CB2" w:rsidRPr="00157447" w:rsidRDefault="007A5CB2" w:rsidP="003D304A">
            <w:pPr>
              <w:jc w:val="center"/>
              <w:rPr>
                <w:sz w:val="17"/>
                <w:szCs w:val="17"/>
              </w:rPr>
            </w:pPr>
            <w:r w:rsidRPr="00157447">
              <w:rPr>
                <w:sz w:val="17"/>
                <w:szCs w:val="17"/>
              </w:rPr>
              <w:t>Generated (MWh)</w:t>
            </w:r>
          </w:p>
        </w:tc>
        <w:tc>
          <w:tcPr>
            <w:tcW w:w="1276" w:type="dxa"/>
            <w:vMerge w:val="restart"/>
          </w:tcPr>
          <w:p w:rsidR="007A5CB2" w:rsidRPr="00157447" w:rsidRDefault="007A5CB2" w:rsidP="003D304A">
            <w:pPr>
              <w:jc w:val="center"/>
              <w:rPr>
                <w:sz w:val="17"/>
                <w:szCs w:val="17"/>
              </w:rPr>
            </w:pPr>
            <w:r w:rsidRPr="00157447">
              <w:rPr>
                <w:sz w:val="17"/>
                <w:szCs w:val="17"/>
              </w:rPr>
              <w:t>Fuel Input*</w:t>
            </w:r>
          </w:p>
          <w:p w:rsidR="007A5CB2" w:rsidRPr="00157447" w:rsidRDefault="007A5CB2" w:rsidP="003D304A">
            <w:pPr>
              <w:jc w:val="center"/>
              <w:rPr>
                <w:sz w:val="17"/>
                <w:szCs w:val="17"/>
              </w:rPr>
            </w:pPr>
          </w:p>
        </w:tc>
        <w:tc>
          <w:tcPr>
            <w:tcW w:w="2870" w:type="dxa"/>
            <w:gridSpan w:val="3"/>
          </w:tcPr>
          <w:p w:rsidR="007A5CB2" w:rsidRPr="00157447" w:rsidRDefault="007A5CB2" w:rsidP="003D304A">
            <w:pPr>
              <w:jc w:val="center"/>
              <w:rPr>
                <w:sz w:val="17"/>
                <w:szCs w:val="17"/>
              </w:rPr>
            </w:pPr>
            <w:r w:rsidRPr="00157447">
              <w:rPr>
                <w:sz w:val="17"/>
                <w:szCs w:val="17"/>
              </w:rPr>
              <w:t>Emission factor**</w:t>
            </w:r>
          </w:p>
        </w:tc>
        <w:tc>
          <w:tcPr>
            <w:tcW w:w="957" w:type="dxa"/>
            <w:vMerge w:val="restart"/>
          </w:tcPr>
          <w:p w:rsidR="007A5CB2" w:rsidRPr="00157447" w:rsidRDefault="007A5CB2" w:rsidP="003D304A">
            <w:pPr>
              <w:jc w:val="center"/>
              <w:rPr>
                <w:sz w:val="17"/>
                <w:szCs w:val="17"/>
              </w:rPr>
            </w:pPr>
            <w:r w:rsidRPr="00157447">
              <w:rPr>
                <w:sz w:val="17"/>
                <w:szCs w:val="17"/>
              </w:rPr>
              <w:t>CO</w:t>
            </w:r>
            <w:r w:rsidRPr="00157447">
              <w:rPr>
                <w:sz w:val="17"/>
                <w:szCs w:val="17"/>
                <w:vertAlign w:val="subscript"/>
              </w:rPr>
              <w:t>2eq</w:t>
            </w:r>
            <w:r w:rsidRPr="00157447">
              <w:rPr>
                <w:sz w:val="17"/>
                <w:szCs w:val="17"/>
              </w:rPr>
              <w:t>/</w:t>
            </w:r>
          </w:p>
          <w:p w:rsidR="007A5CB2" w:rsidRPr="00157447" w:rsidRDefault="007A5CB2" w:rsidP="003D304A">
            <w:pPr>
              <w:jc w:val="center"/>
              <w:rPr>
                <w:sz w:val="17"/>
                <w:szCs w:val="17"/>
              </w:rPr>
            </w:pPr>
            <w:r w:rsidRPr="00157447">
              <w:rPr>
                <w:sz w:val="17"/>
                <w:szCs w:val="17"/>
              </w:rPr>
              <w:t>quaintly fuel</w:t>
            </w:r>
          </w:p>
        </w:tc>
        <w:tc>
          <w:tcPr>
            <w:tcW w:w="1418" w:type="dxa"/>
            <w:vMerge w:val="restart"/>
          </w:tcPr>
          <w:p w:rsidR="007A5CB2" w:rsidRPr="00157447" w:rsidRDefault="007A5CB2" w:rsidP="003D304A">
            <w:pPr>
              <w:jc w:val="center"/>
              <w:rPr>
                <w:sz w:val="17"/>
                <w:szCs w:val="17"/>
              </w:rPr>
            </w:pPr>
            <w:r w:rsidRPr="00157447">
              <w:rPr>
                <w:sz w:val="17"/>
                <w:szCs w:val="17"/>
              </w:rPr>
              <w:t>Total GHG emission in</w:t>
            </w:r>
          </w:p>
          <w:p w:rsidR="007A5CB2" w:rsidRPr="00157447" w:rsidRDefault="007A5CB2" w:rsidP="003D304A">
            <w:pPr>
              <w:jc w:val="center"/>
              <w:rPr>
                <w:sz w:val="17"/>
                <w:szCs w:val="17"/>
              </w:rPr>
            </w:pPr>
            <w:r w:rsidRPr="00157447">
              <w:rPr>
                <w:sz w:val="17"/>
                <w:szCs w:val="17"/>
              </w:rPr>
              <w:t>kg CO</w:t>
            </w:r>
            <w:r w:rsidRPr="00157447">
              <w:rPr>
                <w:sz w:val="17"/>
                <w:szCs w:val="17"/>
                <w:vertAlign w:val="subscript"/>
              </w:rPr>
              <w:t>2eq</w:t>
            </w:r>
          </w:p>
        </w:tc>
      </w:tr>
      <w:tr w:rsidR="007A5CB2" w:rsidRPr="00BD0ED8" w:rsidTr="003D304A">
        <w:trPr>
          <w:trHeight w:val="292"/>
        </w:trPr>
        <w:tc>
          <w:tcPr>
            <w:tcW w:w="1560" w:type="dxa"/>
            <w:vMerge/>
          </w:tcPr>
          <w:p w:rsidR="007A5CB2" w:rsidRPr="00157447" w:rsidRDefault="007A5CB2" w:rsidP="003D304A">
            <w:pPr>
              <w:jc w:val="center"/>
              <w:rPr>
                <w:sz w:val="17"/>
                <w:szCs w:val="17"/>
              </w:rPr>
            </w:pPr>
          </w:p>
        </w:tc>
        <w:tc>
          <w:tcPr>
            <w:tcW w:w="1134" w:type="dxa"/>
            <w:vMerge/>
          </w:tcPr>
          <w:p w:rsidR="007A5CB2" w:rsidRPr="00157447" w:rsidRDefault="007A5CB2" w:rsidP="003D304A">
            <w:pPr>
              <w:jc w:val="center"/>
              <w:rPr>
                <w:sz w:val="17"/>
                <w:szCs w:val="17"/>
              </w:rPr>
            </w:pPr>
          </w:p>
        </w:tc>
        <w:tc>
          <w:tcPr>
            <w:tcW w:w="1276" w:type="dxa"/>
            <w:vMerge/>
          </w:tcPr>
          <w:p w:rsidR="007A5CB2" w:rsidRPr="00157447" w:rsidRDefault="007A5CB2" w:rsidP="003D304A">
            <w:pPr>
              <w:jc w:val="center"/>
              <w:rPr>
                <w:sz w:val="17"/>
                <w:szCs w:val="17"/>
              </w:rPr>
            </w:pPr>
          </w:p>
        </w:tc>
        <w:tc>
          <w:tcPr>
            <w:tcW w:w="956" w:type="dxa"/>
          </w:tcPr>
          <w:p w:rsidR="007A5CB2" w:rsidRPr="00157447" w:rsidRDefault="007A5CB2" w:rsidP="003D304A">
            <w:pPr>
              <w:jc w:val="center"/>
              <w:rPr>
                <w:sz w:val="17"/>
                <w:szCs w:val="17"/>
              </w:rPr>
            </w:pPr>
            <w:r w:rsidRPr="00157447">
              <w:rPr>
                <w:sz w:val="17"/>
                <w:szCs w:val="17"/>
              </w:rPr>
              <w:t>CO</w:t>
            </w:r>
            <w:r w:rsidRPr="00157447">
              <w:rPr>
                <w:sz w:val="17"/>
                <w:szCs w:val="17"/>
                <w:vertAlign w:val="subscript"/>
              </w:rPr>
              <w:t>2</w:t>
            </w:r>
          </w:p>
        </w:tc>
        <w:tc>
          <w:tcPr>
            <w:tcW w:w="957" w:type="dxa"/>
          </w:tcPr>
          <w:p w:rsidR="007A5CB2" w:rsidRPr="00157447" w:rsidRDefault="007A5CB2" w:rsidP="003D304A">
            <w:pPr>
              <w:jc w:val="center"/>
              <w:rPr>
                <w:sz w:val="17"/>
                <w:szCs w:val="17"/>
              </w:rPr>
            </w:pPr>
            <w:r w:rsidRPr="00157447">
              <w:rPr>
                <w:sz w:val="17"/>
                <w:szCs w:val="17"/>
              </w:rPr>
              <w:t>CH</w:t>
            </w:r>
            <w:r w:rsidRPr="00157447">
              <w:rPr>
                <w:sz w:val="17"/>
                <w:szCs w:val="17"/>
                <w:vertAlign w:val="subscript"/>
              </w:rPr>
              <w:t>4</w:t>
            </w:r>
          </w:p>
        </w:tc>
        <w:tc>
          <w:tcPr>
            <w:tcW w:w="957" w:type="dxa"/>
          </w:tcPr>
          <w:p w:rsidR="007A5CB2" w:rsidRPr="00157447" w:rsidRDefault="007A5CB2" w:rsidP="003D304A">
            <w:pPr>
              <w:jc w:val="center"/>
              <w:rPr>
                <w:sz w:val="17"/>
                <w:szCs w:val="17"/>
              </w:rPr>
            </w:pPr>
            <w:r w:rsidRPr="00157447">
              <w:rPr>
                <w:sz w:val="17"/>
                <w:szCs w:val="17"/>
              </w:rPr>
              <w:t>N</w:t>
            </w:r>
            <w:r w:rsidRPr="00157447">
              <w:rPr>
                <w:sz w:val="17"/>
                <w:szCs w:val="17"/>
                <w:vertAlign w:val="subscript"/>
              </w:rPr>
              <w:t>2</w:t>
            </w:r>
            <w:r w:rsidRPr="00157447">
              <w:rPr>
                <w:sz w:val="17"/>
                <w:szCs w:val="17"/>
              </w:rPr>
              <w:t>O</w:t>
            </w:r>
          </w:p>
        </w:tc>
        <w:tc>
          <w:tcPr>
            <w:tcW w:w="957" w:type="dxa"/>
            <w:vMerge/>
          </w:tcPr>
          <w:p w:rsidR="007A5CB2" w:rsidRPr="00157447" w:rsidRDefault="007A5CB2" w:rsidP="003D304A">
            <w:pPr>
              <w:jc w:val="center"/>
              <w:rPr>
                <w:sz w:val="17"/>
                <w:szCs w:val="17"/>
              </w:rPr>
            </w:pPr>
          </w:p>
        </w:tc>
        <w:tc>
          <w:tcPr>
            <w:tcW w:w="1418" w:type="dxa"/>
            <w:vMerge/>
          </w:tcPr>
          <w:p w:rsidR="007A5CB2" w:rsidRPr="00157447" w:rsidRDefault="007A5CB2" w:rsidP="003D304A">
            <w:pPr>
              <w:jc w:val="center"/>
              <w:rPr>
                <w:sz w:val="17"/>
                <w:szCs w:val="17"/>
              </w:rPr>
            </w:pPr>
          </w:p>
        </w:tc>
      </w:tr>
      <w:tr w:rsidR="007A5CB2" w:rsidRPr="00BD0ED8" w:rsidTr="003D304A">
        <w:tc>
          <w:tcPr>
            <w:tcW w:w="1560" w:type="dxa"/>
          </w:tcPr>
          <w:p w:rsidR="007A5CB2" w:rsidRPr="00157447" w:rsidRDefault="007A5CB2" w:rsidP="003D304A">
            <w:pPr>
              <w:rPr>
                <w:sz w:val="17"/>
                <w:szCs w:val="17"/>
              </w:rPr>
            </w:pPr>
            <w:r w:rsidRPr="00157447">
              <w:rPr>
                <w:sz w:val="17"/>
                <w:szCs w:val="17"/>
              </w:rPr>
              <w:t>Diesel</w:t>
            </w:r>
          </w:p>
        </w:tc>
        <w:tc>
          <w:tcPr>
            <w:tcW w:w="1134" w:type="dxa"/>
          </w:tcPr>
          <w:p w:rsidR="007A5CB2" w:rsidRPr="00157447" w:rsidRDefault="007A5CB2" w:rsidP="003D304A">
            <w:pPr>
              <w:jc w:val="center"/>
              <w:rPr>
                <w:sz w:val="17"/>
                <w:szCs w:val="17"/>
              </w:rPr>
            </w:pPr>
            <w:r w:rsidRPr="00157447">
              <w:rPr>
                <w:sz w:val="17"/>
                <w:szCs w:val="17"/>
              </w:rPr>
              <w:t>58,798</w:t>
            </w:r>
          </w:p>
        </w:tc>
        <w:tc>
          <w:tcPr>
            <w:tcW w:w="1276" w:type="dxa"/>
          </w:tcPr>
          <w:p w:rsidR="007A5CB2" w:rsidRPr="00157447" w:rsidRDefault="007A5CB2" w:rsidP="003D304A">
            <w:pPr>
              <w:jc w:val="center"/>
              <w:rPr>
                <w:sz w:val="17"/>
                <w:szCs w:val="17"/>
              </w:rPr>
            </w:pPr>
            <w:r w:rsidRPr="00157447">
              <w:rPr>
                <w:sz w:val="17"/>
                <w:szCs w:val="17"/>
              </w:rPr>
              <w:t>12,051kL</w:t>
            </w:r>
          </w:p>
        </w:tc>
        <w:tc>
          <w:tcPr>
            <w:tcW w:w="956" w:type="dxa"/>
            <w:vAlign w:val="bottom"/>
          </w:tcPr>
          <w:p w:rsidR="007A5CB2" w:rsidRPr="00157447" w:rsidRDefault="007A5CB2" w:rsidP="003D304A">
            <w:pPr>
              <w:jc w:val="center"/>
              <w:rPr>
                <w:sz w:val="17"/>
                <w:szCs w:val="17"/>
              </w:rPr>
            </w:pPr>
            <w:r w:rsidRPr="00157447">
              <w:rPr>
                <w:sz w:val="17"/>
                <w:szCs w:val="17"/>
              </w:rPr>
              <w:t>2</w:t>
            </w:r>
            <w:r>
              <w:rPr>
                <w:sz w:val="17"/>
                <w:szCs w:val="17"/>
              </w:rPr>
              <w:t>,</w:t>
            </w:r>
            <w:r w:rsidRPr="00157447">
              <w:rPr>
                <w:sz w:val="17"/>
                <w:szCs w:val="17"/>
              </w:rPr>
              <w:t>730g/L</w:t>
            </w:r>
          </w:p>
        </w:tc>
        <w:tc>
          <w:tcPr>
            <w:tcW w:w="957" w:type="dxa"/>
            <w:vAlign w:val="bottom"/>
          </w:tcPr>
          <w:p w:rsidR="007A5CB2" w:rsidRPr="00157447" w:rsidRDefault="007A5CB2" w:rsidP="003D304A">
            <w:pPr>
              <w:jc w:val="center"/>
              <w:rPr>
                <w:sz w:val="17"/>
                <w:szCs w:val="17"/>
              </w:rPr>
            </w:pPr>
            <w:r w:rsidRPr="00157447">
              <w:rPr>
                <w:sz w:val="17"/>
                <w:szCs w:val="17"/>
              </w:rPr>
              <w:t>0.133g/L</w:t>
            </w:r>
          </w:p>
        </w:tc>
        <w:tc>
          <w:tcPr>
            <w:tcW w:w="957" w:type="dxa"/>
            <w:vAlign w:val="bottom"/>
          </w:tcPr>
          <w:p w:rsidR="007A5CB2" w:rsidRPr="00157447" w:rsidRDefault="007A5CB2" w:rsidP="003D304A">
            <w:pPr>
              <w:jc w:val="center"/>
              <w:rPr>
                <w:sz w:val="17"/>
                <w:szCs w:val="17"/>
              </w:rPr>
            </w:pPr>
            <w:r w:rsidRPr="00157447">
              <w:rPr>
                <w:sz w:val="17"/>
                <w:szCs w:val="17"/>
              </w:rPr>
              <w:t>0.4g/L</w:t>
            </w:r>
          </w:p>
        </w:tc>
        <w:tc>
          <w:tcPr>
            <w:tcW w:w="957" w:type="dxa"/>
            <w:vAlign w:val="bottom"/>
          </w:tcPr>
          <w:p w:rsidR="007A5CB2" w:rsidRPr="00157447" w:rsidRDefault="007A5CB2" w:rsidP="003D304A">
            <w:pPr>
              <w:jc w:val="center"/>
              <w:rPr>
                <w:sz w:val="17"/>
                <w:szCs w:val="17"/>
              </w:rPr>
            </w:pPr>
            <w:r w:rsidRPr="00157447">
              <w:rPr>
                <w:sz w:val="17"/>
                <w:szCs w:val="17"/>
              </w:rPr>
              <w:t>2</w:t>
            </w:r>
            <w:r>
              <w:rPr>
                <w:sz w:val="17"/>
                <w:szCs w:val="17"/>
              </w:rPr>
              <w:t>,</w:t>
            </w:r>
            <w:r w:rsidRPr="00157447">
              <w:rPr>
                <w:sz w:val="17"/>
                <w:szCs w:val="17"/>
              </w:rPr>
              <w:t>853g/L</w:t>
            </w:r>
          </w:p>
        </w:tc>
        <w:tc>
          <w:tcPr>
            <w:tcW w:w="1418" w:type="dxa"/>
            <w:vAlign w:val="bottom"/>
          </w:tcPr>
          <w:p w:rsidR="007A5CB2" w:rsidRPr="00157447" w:rsidRDefault="007A5CB2" w:rsidP="003D304A">
            <w:pPr>
              <w:jc w:val="center"/>
              <w:rPr>
                <w:sz w:val="17"/>
                <w:szCs w:val="17"/>
              </w:rPr>
            </w:pPr>
            <w:r w:rsidRPr="00157447">
              <w:rPr>
                <w:sz w:val="17"/>
                <w:szCs w:val="17"/>
              </w:rPr>
              <w:t>34,375,779</w:t>
            </w:r>
          </w:p>
        </w:tc>
      </w:tr>
      <w:tr w:rsidR="007A5CB2" w:rsidRPr="00BD0ED8" w:rsidTr="003D304A">
        <w:tc>
          <w:tcPr>
            <w:tcW w:w="1560" w:type="dxa"/>
          </w:tcPr>
          <w:p w:rsidR="007A5CB2" w:rsidRPr="00157447" w:rsidRDefault="007A5CB2" w:rsidP="003D304A">
            <w:pPr>
              <w:rPr>
                <w:sz w:val="17"/>
                <w:szCs w:val="17"/>
              </w:rPr>
            </w:pPr>
            <w:r w:rsidRPr="00157447">
              <w:rPr>
                <w:sz w:val="17"/>
                <w:szCs w:val="17"/>
              </w:rPr>
              <w:t>Natural gas</w:t>
            </w:r>
          </w:p>
        </w:tc>
        <w:tc>
          <w:tcPr>
            <w:tcW w:w="1134" w:type="dxa"/>
          </w:tcPr>
          <w:p w:rsidR="007A5CB2" w:rsidRPr="00157447" w:rsidRDefault="007A5CB2" w:rsidP="003D304A">
            <w:pPr>
              <w:jc w:val="center"/>
              <w:rPr>
                <w:sz w:val="17"/>
                <w:szCs w:val="17"/>
              </w:rPr>
            </w:pPr>
            <w:r w:rsidRPr="00157447">
              <w:rPr>
                <w:sz w:val="17"/>
                <w:szCs w:val="17"/>
              </w:rPr>
              <w:t>2,380,966</w:t>
            </w:r>
          </w:p>
        </w:tc>
        <w:tc>
          <w:tcPr>
            <w:tcW w:w="1276" w:type="dxa"/>
          </w:tcPr>
          <w:p w:rsidR="007A5CB2" w:rsidRPr="00157447" w:rsidRDefault="007A5CB2" w:rsidP="003D304A">
            <w:pPr>
              <w:jc w:val="center"/>
              <w:rPr>
                <w:sz w:val="17"/>
                <w:szCs w:val="17"/>
              </w:rPr>
            </w:pPr>
            <w:r w:rsidRPr="00157447">
              <w:rPr>
                <w:sz w:val="17"/>
                <w:szCs w:val="17"/>
              </w:rPr>
              <w:t>564,907k.m</w:t>
            </w:r>
            <w:r w:rsidRPr="00157447">
              <w:rPr>
                <w:sz w:val="17"/>
                <w:szCs w:val="17"/>
                <w:vertAlign w:val="superscript"/>
              </w:rPr>
              <w:t>3</w:t>
            </w:r>
          </w:p>
        </w:tc>
        <w:tc>
          <w:tcPr>
            <w:tcW w:w="956" w:type="dxa"/>
            <w:vAlign w:val="bottom"/>
          </w:tcPr>
          <w:p w:rsidR="007A5CB2" w:rsidRPr="00157447" w:rsidRDefault="007A5CB2" w:rsidP="003D304A">
            <w:pPr>
              <w:jc w:val="center"/>
              <w:rPr>
                <w:sz w:val="17"/>
                <w:szCs w:val="17"/>
              </w:rPr>
            </w:pPr>
            <w:r w:rsidRPr="00157447">
              <w:rPr>
                <w:sz w:val="17"/>
                <w:szCs w:val="17"/>
              </w:rPr>
              <w:t>1</w:t>
            </w:r>
            <w:r>
              <w:rPr>
                <w:sz w:val="17"/>
                <w:szCs w:val="17"/>
              </w:rPr>
              <w:t>,</w:t>
            </w:r>
            <w:r w:rsidRPr="00157447">
              <w:rPr>
                <w:sz w:val="17"/>
                <w:szCs w:val="17"/>
              </w:rPr>
              <w:t>891g/m3</w:t>
            </w:r>
          </w:p>
        </w:tc>
        <w:tc>
          <w:tcPr>
            <w:tcW w:w="957" w:type="dxa"/>
            <w:vAlign w:val="bottom"/>
          </w:tcPr>
          <w:p w:rsidR="007A5CB2" w:rsidRPr="00157447" w:rsidRDefault="007A5CB2" w:rsidP="003D304A">
            <w:pPr>
              <w:jc w:val="center"/>
              <w:rPr>
                <w:sz w:val="17"/>
                <w:szCs w:val="17"/>
              </w:rPr>
            </w:pPr>
            <w:r w:rsidRPr="00157447">
              <w:rPr>
                <w:sz w:val="17"/>
                <w:szCs w:val="17"/>
              </w:rPr>
              <w:t>0.49g/m3</w:t>
            </w:r>
          </w:p>
        </w:tc>
        <w:tc>
          <w:tcPr>
            <w:tcW w:w="957" w:type="dxa"/>
            <w:vAlign w:val="bottom"/>
          </w:tcPr>
          <w:p w:rsidR="007A5CB2" w:rsidRPr="00157447" w:rsidRDefault="007A5CB2" w:rsidP="003D304A">
            <w:pPr>
              <w:jc w:val="center"/>
              <w:rPr>
                <w:sz w:val="17"/>
                <w:szCs w:val="17"/>
              </w:rPr>
            </w:pPr>
            <w:r w:rsidRPr="00157447">
              <w:rPr>
                <w:sz w:val="17"/>
                <w:szCs w:val="17"/>
              </w:rPr>
              <w:t>0.049g/m3</w:t>
            </w:r>
          </w:p>
        </w:tc>
        <w:tc>
          <w:tcPr>
            <w:tcW w:w="957" w:type="dxa"/>
            <w:vAlign w:val="bottom"/>
          </w:tcPr>
          <w:p w:rsidR="007A5CB2" w:rsidRPr="00157447" w:rsidRDefault="007A5CB2" w:rsidP="003D304A">
            <w:pPr>
              <w:jc w:val="center"/>
              <w:rPr>
                <w:sz w:val="17"/>
                <w:szCs w:val="17"/>
              </w:rPr>
            </w:pPr>
            <w:r w:rsidRPr="00157447">
              <w:rPr>
                <w:sz w:val="17"/>
                <w:szCs w:val="17"/>
              </w:rPr>
              <w:t>1</w:t>
            </w:r>
            <w:r>
              <w:rPr>
                <w:sz w:val="17"/>
                <w:szCs w:val="17"/>
              </w:rPr>
              <w:t>,</w:t>
            </w:r>
            <w:r w:rsidRPr="00157447">
              <w:rPr>
                <w:sz w:val="17"/>
                <w:szCs w:val="17"/>
              </w:rPr>
              <w:t>918g/m3</w:t>
            </w:r>
          </w:p>
        </w:tc>
        <w:tc>
          <w:tcPr>
            <w:tcW w:w="1418" w:type="dxa"/>
            <w:vAlign w:val="bottom"/>
          </w:tcPr>
          <w:p w:rsidR="007A5CB2" w:rsidRPr="00157447" w:rsidRDefault="007A5CB2" w:rsidP="003D304A">
            <w:pPr>
              <w:jc w:val="center"/>
              <w:rPr>
                <w:sz w:val="17"/>
                <w:szCs w:val="17"/>
              </w:rPr>
            </w:pPr>
            <w:r w:rsidRPr="00157447">
              <w:rPr>
                <w:sz w:val="17"/>
                <w:szCs w:val="17"/>
              </w:rPr>
              <w:t>1,083,408,020</w:t>
            </w:r>
          </w:p>
        </w:tc>
      </w:tr>
      <w:tr w:rsidR="007A5CB2" w:rsidRPr="00BD0ED8" w:rsidTr="003D304A">
        <w:tc>
          <w:tcPr>
            <w:tcW w:w="1560" w:type="dxa"/>
          </w:tcPr>
          <w:p w:rsidR="007A5CB2" w:rsidRPr="00157447" w:rsidRDefault="007A5CB2" w:rsidP="003D304A">
            <w:pPr>
              <w:rPr>
                <w:sz w:val="17"/>
                <w:szCs w:val="17"/>
              </w:rPr>
            </w:pPr>
            <w:r w:rsidRPr="00157447">
              <w:rPr>
                <w:sz w:val="17"/>
                <w:szCs w:val="17"/>
              </w:rPr>
              <w:t>Wood</w:t>
            </w:r>
          </w:p>
        </w:tc>
        <w:tc>
          <w:tcPr>
            <w:tcW w:w="1134" w:type="dxa"/>
          </w:tcPr>
          <w:p w:rsidR="007A5CB2" w:rsidRPr="00157447" w:rsidRDefault="007A5CB2" w:rsidP="003D304A">
            <w:pPr>
              <w:jc w:val="center"/>
              <w:rPr>
                <w:sz w:val="17"/>
                <w:szCs w:val="17"/>
              </w:rPr>
            </w:pPr>
            <w:r w:rsidRPr="00157447">
              <w:rPr>
                <w:sz w:val="17"/>
                <w:szCs w:val="17"/>
              </w:rPr>
              <w:t>554,559</w:t>
            </w:r>
          </w:p>
        </w:tc>
        <w:tc>
          <w:tcPr>
            <w:tcW w:w="1276" w:type="dxa"/>
          </w:tcPr>
          <w:p w:rsidR="007A5CB2" w:rsidRPr="00157447" w:rsidRDefault="007A5CB2" w:rsidP="003D304A">
            <w:pPr>
              <w:jc w:val="center"/>
              <w:rPr>
                <w:sz w:val="17"/>
                <w:szCs w:val="17"/>
              </w:rPr>
            </w:pPr>
            <w:r w:rsidRPr="00157447">
              <w:rPr>
                <w:sz w:val="17"/>
                <w:szCs w:val="17"/>
              </w:rPr>
              <w:t>685,728Mg</w:t>
            </w:r>
          </w:p>
        </w:tc>
        <w:tc>
          <w:tcPr>
            <w:tcW w:w="956" w:type="dxa"/>
            <w:vAlign w:val="bottom"/>
          </w:tcPr>
          <w:p w:rsidR="007A5CB2" w:rsidRPr="00157447" w:rsidRDefault="007A5CB2" w:rsidP="003D304A">
            <w:pPr>
              <w:jc w:val="center"/>
              <w:rPr>
                <w:sz w:val="17"/>
                <w:szCs w:val="17"/>
              </w:rPr>
            </w:pPr>
            <w:r w:rsidRPr="00157447">
              <w:rPr>
                <w:sz w:val="17"/>
                <w:szCs w:val="17"/>
              </w:rPr>
              <w:t>0</w:t>
            </w:r>
          </w:p>
        </w:tc>
        <w:tc>
          <w:tcPr>
            <w:tcW w:w="957" w:type="dxa"/>
            <w:vAlign w:val="bottom"/>
          </w:tcPr>
          <w:p w:rsidR="007A5CB2" w:rsidRPr="00157447" w:rsidRDefault="007A5CB2" w:rsidP="003D304A">
            <w:pPr>
              <w:jc w:val="center"/>
              <w:rPr>
                <w:sz w:val="17"/>
                <w:szCs w:val="17"/>
              </w:rPr>
            </w:pPr>
            <w:r w:rsidRPr="00157447">
              <w:rPr>
                <w:sz w:val="17"/>
                <w:szCs w:val="17"/>
              </w:rPr>
              <w:t>0.05g/kg</w:t>
            </w:r>
          </w:p>
        </w:tc>
        <w:tc>
          <w:tcPr>
            <w:tcW w:w="957" w:type="dxa"/>
            <w:vAlign w:val="bottom"/>
          </w:tcPr>
          <w:p w:rsidR="007A5CB2" w:rsidRPr="00157447" w:rsidRDefault="007A5CB2" w:rsidP="003D304A">
            <w:pPr>
              <w:jc w:val="center"/>
              <w:rPr>
                <w:sz w:val="17"/>
                <w:szCs w:val="17"/>
              </w:rPr>
            </w:pPr>
            <w:r w:rsidRPr="00157447">
              <w:rPr>
                <w:sz w:val="17"/>
                <w:szCs w:val="17"/>
              </w:rPr>
              <w:t>0.02g/kg</w:t>
            </w:r>
          </w:p>
        </w:tc>
        <w:tc>
          <w:tcPr>
            <w:tcW w:w="957" w:type="dxa"/>
            <w:vAlign w:val="bottom"/>
          </w:tcPr>
          <w:p w:rsidR="007A5CB2" w:rsidRPr="00157447" w:rsidRDefault="007A5CB2" w:rsidP="003D304A">
            <w:pPr>
              <w:jc w:val="center"/>
              <w:rPr>
                <w:sz w:val="17"/>
                <w:szCs w:val="17"/>
              </w:rPr>
            </w:pPr>
            <w:r w:rsidRPr="00157447">
              <w:rPr>
                <w:sz w:val="17"/>
                <w:szCs w:val="17"/>
              </w:rPr>
              <w:t>7g/kg</w:t>
            </w:r>
          </w:p>
        </w:tc>
        <w:tc>
          <w:tcPr>
            <w:tcW w:w="1418" w:type="dxa"/>
            <w:vAlign w:val="bottom"/>
          </w:tcPr>
          <w:p w:rsidR="007A5CB2" w:rsidRPr="00157447" w:rsidRDefault="007A5CB2" w:rsidP="003D304A">
            <w:pPr>
              <w:jc w:val="center"/>
              <w:rPr>
                <w:sz w:val="17"/>
                <w:szCs w:val="17"/>
              </w:rPr>
            </w:pPr>
            <w:r w:rsidRPr="00157447">
              <w:rPr>
                <w:sz w:val="17"/>
                <w:szCs w:val="17"/>
              </w:rPr>
              <w:t>4,944,099</w:t>
            </w:r>
          </w:p>
        </w:tc>
      </w:tr>
      <w:tr w:rsidR="007A5CB2" w:rsidRPr="00BD0ED8" w:rsidTr="003D304A">
        <w:tc>
          <w:tcPr>
            <w:tcW w:w="1560" w:type="dxa"/>
          </w:tcPr>
          <w:p w:rsidR="007A5CB2" w:rsidRPr="00157447" w:rsidRDefault="007A5CB2" w:rsidP="003D304A">
            <w:pPr>
              <w:rPr>
                <w:sz w:val="17"/>
                <w:szCs w:val="17"/>
              </w:rPr>
            </w:pPr>
            <w:r w:rsidRPr="00157447">
              <w:rPr>
                <w:sz w:val="17"/>
                <w:szCs w:val="17"/>
              </w:rPr>
              <w:t>Hydro</w:t>
            </w:r>
          </w:p>
        </w:tc>
        <w:tc>
          <w:tcPr>
            <w:tcW w:w="1134" w:type="dxa"/>
          </w:tcPr>
          <w:p w:rsidR="007A5CB2" w:rsidRPr="00157447" w:rsidRDefault="007A5CB2" w:rsidP="003D304A">
            <w:pPr>
              <w:jc w:val="center"/>
              <w:rPr>
                <w:sz w:val="17"/>
                <w:szCs w:val="17"/>
              </w:rPr>
            </w:pPr>
            <w:r w:rsidRPr="00157447">
              <w:rPr>
                <w:sz w:val="17"/>
                <w:szCs w:val="17"/>
              </w:rPr>
              <w:t>45,023,675</w:t>
            </w:r>
          </w:p>
        </w:tc>
        <w:tc>
          <w:tcPr>
            <w:tcW w:w="1276" w:type="dxa"/>
          </w:tcPr>
          <w:p w:rsidR="007A5CB2" w:rsidRPr="00157447" w:rsidRDefault="007A5CB2" w:rsidP="003D304A">
            <w:pPr>
              <w:jc w:val="center"/>
              <w:rPr>
                <w:sz w:val="17"/>
                <w:szCs w:val="17"/>
              </w:rPr>
            </w:pPr>
            <w:r w:rsidRPr="00157447">
              <w:rPr>
                <w:sz w:val="17"/>
                <w:szCs w:val="17"/>
              </w:rPr>
              <w:t>N/A</w:t>
            </w:r>
          </w:p>
        </w:tc>
        <w:tc>
          <w:tcPr>
            <w:tcW w:w="956" w:type="dxa"/>
            <w:vAlign w:val="bottom"/>
          </w:tcPr>
          <w:p w:rsidR="007A5CB2" w:rsidRPr="00157447" w:rsidRDefault="007A5CB2" w:rsidP="003D304A">
            <w:pPr>
              <w:jc w:val="center"/>
              <w:rPr>
                <w:sz w:val="17"/>
                <w:szCs w:val="17"/>
              </w:rPr>
            </w:pPr>
            <w:r w:rsidRPr="00157447">
              <w:rPr>
                <w:sz w:val="17"/>
                <w:szCs w:val="17"/>
              </w:rPr>
              <w:t>0</w:t>
            </w:r>
          </w:p>
        </w:tc>
        <w:tc>
          <w:tcPr>
            <w:tcW w:w="957" w:type="dxa"/>
            <w:vAlign w:val="bottom"/>
          </w:tcPr>
          <w:p w:rsidR="007A5CB2" w:rsidRPr="00157447" w:rsidRDefault="007A5CB2" w:rsidP="003D304A">
            <w:pPr>
              <w:jc w:val="center"/>
              <w:rPr>
                <w:sz w:val="17"/>
                <w:szCs w:val="17"/>
              </w:rPr>
            </w:pPr>
            <w:r w:rsidRPr="00157447">
              <w:rPr>
                <w:sz w:val="17"/>
                <w:szCs w:val="17"/>
              </w:rPr>
              <w:t>0</w:t>
            </w:r>
          </w:p>
        </w:tc>
        <w:tc>
          <w:tcPr>
            <w:tcW w:w="957" w:type="dxa"/>
            <w:vAlign w:val="bottom"/>
          </w:tcPr>
          <w:p w:rsidR="007A5CB2" w:rsidRPr="00157447" w:rsidRDefault="007A5CB2" w:rsidP="003D304A">
            <w:pPr>
              <w:jc w:val="center"/>
              <w:rPr>
                <w:sz w:val="17"/>
                <w:szCs w:val="17"/>
              </w:rPr>
            </w:pPr>
            <w:r w:rsidRPr="00157447">
              <w:rPr>
                <w:sz w:val="17"/>
                <w:szCs w:val="17"/>
              </w:rPr>
              <w:t>0</w:t>
            </w:r>
          </w:p>
        </w:tc>
        <w:tc>
          <w:tcPr>
            <w:tcW w:w="957" w:type="dxa"/>
            <w:vAlign w:val="bottom"/>
          </w:tcPr>
          <w:p w:rsidR="007A5CB2" w:rsidRPr="00157447" w:rsidRDefault="007A5CB2" w:rsidP="003D304A">
            <w:pPr>
              <w:jc w:val="center"/>
              <w:rPr>
                <w:sz w:val="17"/>
                <w:szCs w:val="17"/>
              </w:rPr>
            </w:pPr>
            <w:r w:rsidRPr="00157447">
              <w:rPr>
                <w:sz w:val="17"/>
                <w:szCs w:val="17"/>
              </w:rPr>
              <w:t>0</w:t>
            </w:r>
          </w:p>
        </w:tc>
        <w:tc>
          <w:tcPr>
            <w:tcW w:w="1418" w:type="dxa"/>
            <w:vAlign w:val="bottom"/>
          </w:tcPr>
          <w:p w:rsidR="007A5CB2" w:rsidRPr="00157447" w:rsidRDefault="007A5CB2" w:rsidP="003D304A">
            <w:pPr>
              <w:jc w:val="center"/>
              <w:rPr>
                <w:sz w:val="17"/>
                <w:szCs w:val="17"/>
              </w:rPr>
            </w:pPr>
            <w:r w:rsidRPr="00157447">
              <w:rPr>
                <w:sz w:val="17"/>
                <w:szCs w:val="17"/>
              </w:rPr>
              <w:t>0</w:t>
            </w:r>
          </w:p>
        </w:tc>
      </w:tr>
      <w:tr w:rsidR="007A5CB2" w:rsidRPr="00BD0ED8" w:rsidTr="003D304A">
        <w:tc>
          <w:tcPr>
            <w:tcW w:w="1560" w:type="dxa"/>
          </w:tcPr>
          <w:p w:rsidR="007A5CB2" w:rsidRPr="00157447" w:rsidRDefault="007A5CB2" w:rsidP="003D304A">
            <w:pPr>
              <w:rPr>
                <w:sz w:val="17"/>
                <w:szCs w:val="17"/>
              </w:rPr>
            </w:pPr>
            <w:r w:rsidRPr="00157447">
              <w:rPr>
                <w:sz w:val="17"/>
                <w:szCs w:val="17"/>
              </w:rPr>
              <w:t>Total</w:t>
            </w:r>
          </w:p>
        </w:tc>
        <w:tc>
          <w:tcPr>
            <w:tcW w:w="1134" w:type="dxa"/>
          </w:tcPr>
          <w:p w:rsidR="007A5CB2" w:rsidRPr="00157447" w:rsidRDefault="007A5CB2" w:rsidP="003D304A">
            <w:pPr>
              <w:rPr>
                <w:sz w:val="17"/>
                <w:szCs w:val="17"/>
              </w:rPr>
            </w:pPr>
            <w:r w:rsidRPr="00157447">
              <w:rPr>
                <w:sz w:val="17"/>
                <w:szCs w:val="17"/>
              </w:rPr>
              <w:t>48,017,998</w:t>
            </w:r>
          </w:p>
        </w:tc>
        <w:tc>
          <w:tcPr>
            <w:tcW w:w="5103" w:type="dxa"/>
            <w:gridSpan w:val="5"/>
          </w:tcPr>
          <w:p w:rsidR="007A5CB2" w:rsidRPr="00157447" w:rsidRDefault="007A5CB2" w:rsidP="003D304A">
            <w:pPr>
              <w:jc w:val="center"/>
              <w:rPr>
                <w:sz w:val="17"/>
                <w:szCs w:val="17"/>
              </w:rPr>
            </w:pPr>
          </w:p>
        </w:tc>
        <w:tc>
          <w:tcPr>
            <w:tcW w:w="1418" w:type="dxa"/>
            <w:vAlign w:val="bottom"/>
          </w:tcPr>
          <w:p w:rsidR="007A5CB2" w:rsidRPr="00157447" w:rsidRDefault="007A5CB2" w:rsidP="003D304A">
            <w:pPr>
              <w:jc w:val="center"/>
              <w:rPr>
                <w:sz w:val="17"/>
                <w:szCs w:val="17"/>
              </w:rPr>
            </w:pPr>
            <w:r w:rsidRPr="00157447">
              <w:rPr>
                <w:sz w:val="17"/>
                <w:szCs w:val="17"/>
              </w:rPr>
              <w:t>1,122,727,897</w:t>
            </w:r>
          </w:p>
        </w:tc>
      </w:tr>
      <w:tr w:rsidR="007A5CB2" w:rsidRPr="00BD0ED8" w:rsidTr="00F4401E">
        <w:trPr>
          <w:trHeight w:val="293"/>
        </w:trPr>
        <w:tc>
          <w:tcPr>
            <w:tcW w:w="1560" w:type="dxa"/>
          </w:tcPr>
          <w:p w:rsidR="007A5CB2" w:rsidRPr="007A5CB2" w:rsidRDefault="007A5CB2" w:rsidP="00F4401E">
            <w:pPr>
              <w:jc w:val="center"/>
              <w:rPr>
                <w:b/>
                <w:bCs/>
                <w:sz w:val="17"/>
                <w:szCs w:val="17"/>
              </w:rPr>
            </w:pPr>
            <w:r w:rsidRPr="007A5CB2">
              <w:rPr>
                <w:b/>
                <w:bCs/>
                <w:sz w:val="17"/>
                <w:szCs w:val="17"/>
              </w:rPr>
              <w:t>Year</w:t>
            </w:r>
          </w:p>
        </w:tc>
        <w:tc>
          <w:tcPr>
            <w:tcW w:w="7655" w:type="dxa"/>
            <w:gridSpan w:val="7"/>
          </w:tcPr>
          <w:p w:rsidR="007A5CB2" w:rsidRPr="007A5CB2" w:rsidRDefault="007A5CB2" w:rsidP="00F4401E">
            <w:pPr>
              <w:jc w:val="center"/>
              <w:rPr>
                <w:b/>
                <w:bCs/>
                <w:sz w:val="17"/>
                <w:szCs w:val="17"/>
              </w:rPr>
            </w:pPr>
            <w:r w:rsidRPr="007A5CB2">
              <w:rPr>
                <w:b/>
                <w:bCs/>
                <w:sz w:val="17"/>
                <w:szCs w:val="17"/>
              </w:rPr>
              <w:t>200</w:t>
            </w:r>
            <w:r>
              <w:rPr>
                <w:b/>
                <w:bCs/>
                <w:sz w:val="17"/>
                <w:szCs w:val="17"/>
              </w:rPr>
              <w:t>5</w:t>
            </w:r>
          </w:p>
        </w:tc>
      </w:tr>
      <w:tr w:rsidR="007A5CB2" w:rsidRPr="00BD0ED8" w:rsidTr="00F4401E">
        <w:trPr>
          <w:trHeight w:val="293"/>
        </w:trPr>
        <w:tc>
          <w:tcPr>
            <w:tcW w:w="1560" w:type="dxa"/>
            <w:vMerge w:val="restart"/>
          </w:tcPr>
          <w:p w:rsidR="007A5CB2" w:rsidRPr="00157447" w:rsidRDefault="007A5CB2" w:rsidP="00F4401E">
            <w:pPr>
              <w:jc w:val="center"/>
              <w:rPr>
                <w:sz w:val="17"/>
                <w:szCs w:val="17"/>
              </w:rPr>
            </w:pPr>
            <w:r w:rsidRPr="00157447">
              <w:rPr>
                <w:sz w:val="17"/>
                <w:szCs w:val="17"/>
              </w:rPr>
              <w:t>Energy Source*</w:t>
            </w:r>
          </w:p>
          <w:p w:rsidR="007A5CB2" w:rsidRPr="00157447" w:rsidRDefault="007A5CB2" w:rsidP="00F4401E">
            <w:pPr>
              <w:jc w:val="center"/>
              <w:rPr>
                <w:sz w:val="17"/>
                <w:szCs w:val="17"/>
              </w:rPr>
            </w:pPr>
          </w:p>
        </w:tc>
        <w:tc>
          <w:tcPr>
            <w:tcW w:w="1134" w:type="dxa"/>
            <w:vMerge w:val="restart"/>
          </w:tcPr>
          <w:p w:rsidR="007A5CB2" w:rsidRPr="00157447" w:rsidRDefault="007A5CB2" w:rsidP="00F4401E">
            <w:pPr>
              <w:jc w:val="center"/>
              <w:rPr>
                <w:sz w:val="17"/>
                <w:szCs w:val="17"/>
              </w:rPr>
            </w:pPr>
            <w:r w:rsidRPr="00157447">
              <w:rPr>
                <w:sz w:val="17"/>
                <w:szCs w:val="17"/>
              </w:rPr>
              <w:t>Electricity* Generated (MWh)</w:t>
            </w:r>
          </w:p>
        </w:tc>
        <w:tc>
          <w:tcPr>
            <w:tcW w:w="1276" w:type="dxa"/>
            <w:vMerge w:val="restart"/>
          </w:tcPr>
          <w:p w:rsidR="007A5CB2" w:rsidRPr="00157447" w:rsidRDefault="007A5CB2" w:rsidP="00F4401E">
            <w:pPr>
              <w:jc w:val="center"/>
              <w:rPr>
                <w:sz w:val="17"/>
                <w:szCs w:val="17"/>
              </w:rPr>
            </w:pPr>
            <w:r w:rsidRPr="00157447">
              <w:rPr>
                <w:sz w:val="17"/>
                <w:szCs w:val="17"/>
              </w:rPr>
              <w:t>Fuel Input*</w:t>
            </w:r>
          </w:p>
          <w:p w:rsidR="007A5CB2" w:rsidRPr="00157447" w:rsidRDefault="007A5CB2" w:rsidP="00F4401E">
            <w:pPr>
              <w:jc w:val="center"/>
              <w:rPr>
                <w:sz w:val="17"/>
                <w:szCs w:val="17"/>
              </w:rPr>
            </w:pPr>
          </w:p>
        </w:tc>
        <w:tc>
          <w:tcPr>
            <w:tcW w:w="2870" w:type="dxa"/>
            <w:gridSpan w:val="3"/>
          </w:tcPr>
          <w:p w:rsidR="007A5CB2" w:rsidRPr="00157447" w:rsidRDefault="007A5CB2" w:rsidP="00F4401E">
            <w:pPr>
              <w:jc w:val="center"/>
              <w:rPr>
                <w:sz w:val="17"/>
                <w:szCs w:val="17"/>
              </w:rPr>
            </w:pPr>
            <w:r w:rsidRPr="00157447">
              <w:rPr>
                <w:sz w:val="17"/>
                <w:szCs w:val="17"/>
              </w:rPr>
              <w:t>Emission factor**</w:t>
            </w:r>
          </w:p>
        </w:tc>
        <w:tc>
          <w:tcPr>
            <w:tcW w:w="957" w:type="dxa"/>
            <w:vMerge w:val="restart"/>
          </w:tcPr>
          <w:p w:rsidR="007A5CB2" w:rsidRPr="00157447" w:rsidRDefault="007A5CB2" w:rsidP="00F4401E">
            <w:pPr>
              <w:jc w:val="center"/>
              <w:rPr>
                <w:sz w:val="17"/>
                <w:szCs w:val="17"/>
              </w:rPr>
            </w:pPr>
            <w:r w:rsidRPr="00157447">
              <w:rPr>
                <w:sz w:val="17"/>
                <w:szCs w:val="17"/>
              </w:rPr>
              <w:t>CO</w:t>
            </w:r>
            <w:r w:rsidRPr="00157447">
              <w:rPr>
                <w:sz w:val="17"/>
                <w:szCs w:val="17"/>
                <w:vertAlign w:val="subscript"/>
              </w:rPr>
              <w:t>2eq</w:t>
            </w:r>
            <w:r w:rsidRPr="00157447">
              <w:rPr>
                <w:sz w:val="17"/>
                <w:szCs w:val="17"/>
              </w:rPr>
              <w:t>/</w:t>
            </w:r>
          </w:p>
          <w:p w:rsidR="007A5CB2" w:rsidRPr="00157447" w:rsidRDefault="007A5CB2" w:rsidP="00F4401E">
            <w:pPr>
              <w:jc w:val="center"/>
              <w:rPr>
                <w:sz w:val="17"/>
                <w:szCs w:val="17"/>
              </w:rPr>
            </w:pPr>
            <w:r w:rsidRPr="00157447">
              <w:rPr>
                <w:sz w:val="17"/>
                <w:szCs w:val="17"/>
              </w:rPr>
              <w:t>quaintly fuel</w:t>
            </w:r>
          </w:p>
        </w:tc>
        <w:tc>
          <w:tcPr>
            <w:tcW w:w="1418" w:type="dxa"/>
            <w:vMerge w:val="restart"/>
          </w:tcPr>
          <w:p w:rsidR="007A5CB2" w:rsidRPr="00157447" w:rsidRDefault="007A5CB2" w:rsidP="00F4401E">
            <w:pPr>
              <w:jc w:val="center"/>
              <w:rPr>
                <w:sz w:val="17"/>
                <w:szCs w:val="17"/>
              </w:rPr>
            </w:pPr>
            <w:r w:rsidRPr="00157447">
              <w:rPr>
                <w:sz w:val="17"/>
                <w:szCs w:val="17"/>
              </w:rPr>
              <w:t>Total GHG emission in</w:t>
            </w:r>
          </w:p>
          <w:p w:rsidR="007A5CB2" w:rsidRPr="00157447" w:rsidRDefault="007A5CB2" w:rsidP="00F4401E">
            <w:pPr>
              <w:jc w:val="center"/>
              <w:rPr>
                <w:sz w:val="17"/>
                <w:szCs w:val="17"/>
              </w:rPr>
            </w:pPr>
            <w:r w:rsidRPr="00157447">
              <w:rPr>
                <w:sz w:val="17"/>
                <w:szCs w:val="17"/>
              </w:rPr>
              <w:t>kg CO</w:t>
            </w:r>
            <w:r w:rsidRPr="00157447">
              <w:rPr>
                <w:sz w:val="17"/>
                <w:szCs w:val="17"/>
                <w:vertAlign w:val="subscript"/>
              </w:rPr>
              <w:t>2eq</w:t>
            </w:r>
          </w:p>
        </w:tc>
      </w:tr>
      <w:tr w:rsidR="007A5CB2" w:rsidRPr="00BD0ED8" w:rsidTr="00F4401E">
        <w:trPr>
          <w:trHeight w:val="292"/>
        </w:trPr>
        <w:tc>
          <w:tcPr>
            <w:tcW w:w="1560" w:type="dxa"/>
            <w:vMerge/>
          </w:tcPr>
          <w:p w:rsidR="007A5CB2" w:rsidRPr="00157447" w:rsidRDefault="007A5CB2" w:rsidP="00F4401E">
            <w:pPr>
              <w:jc w:val="center"/>
              <w:rPr>
                <w:sz w:val="17"/>
                <w:szCs w:val="17"/>
              </w:rPr>
            </w:pPr>
          </w:p>
        </w:tc>
        <w:tc>
          <w:tcPr>
            <w:tcW w:w="1134" w:type="dxa"/>
            <w:vMerge/>
          </w:tcPr>
          <w:p w:rsidR="007A5CB2" w:rsidRPr="00157447" w:rsidRDefault="007A5CB2" w:rsidP="00F4401E">
            <w:pPr>
              <w:jc w:val="center"/>
              <w:rPr>
                <w:sz w:val="17"/>
                <w:szCs w:val="17"/>
              </w:rPr>
            </w:pPr>
          </w:p>
        </w:tc>
        <w:tc>
          <w:tcPr>
            <w:tcW w:w="1276" w:type="dxa"/>
            <w:vMerge/>
          </w:tcPr>
          <w:p w:rsidR="007A5CB2" w:rsidRPr="00157447" w:rsidRDefault="007A5CB2" w:rsidP="00F4401E">
            <w:pPr>
              <w:jc w:val="center"/>
              <w:rPr>
                <w:sz w:val="17"/>
                <w:szCs w:val="17"/>
              </w:rPr>
            </w:pPr>
          </w:p>
        </w:tc>
        <w:tc>
          <w:tcPr>
            <w:tcW w:w="956" w:type="dxa"/>
          </w:tcPr>
          <w:p w:rsidR="007A5CB2" w:rsidRPr="00157447" w:rsidRDefault="007A5CB2" w:rsidP="00F4401E">
            <w:pPr>
              <w:jc w:val="center"/>
              <w:rPr>
                <w:sz w:val="17"/>
                <w:szCs w:val="17"/>
              </w:rPr>
            </w:pPr>
            <w:r w:rsidRPr="00157447">
              <w:rPr>
                <w:sz w:val="17"/>
                <w:szCs w:val="17"/>
              </w:rPr>
              <w:t>CO</w:t>
            </w:r>
            <w:r w:rsidRPr="00157447">
              <w:rPr>
                <w:sz w:val="17"/>
                <w:szCs w:val="17"/>
                <w:vertAlign w:val="subscript"/>
              </w:rPr>
              <w:t>2</w:t>
            </w:r>
          </w:p>
        </w:tc>
        <w:tc>
          <w:tcPr>
            <w:tcW w:w="957" w:type="dxa"/>
          </w:tcPr>
          <w:p w:rsidR="007A5CB2" w:rsidRPr="00157447" w:rsidRDefault="007A5CB2" w:rsidP="00F4401E">
            <w:pPr>
              <w:jc w:val="center"/>
              <w:rPr>
                <w:sz w:val="17"/>
                <w:szCs w:val="17"/>
              </w:rPr>
            </w:pPr>
            <w:r w:rsidRPr="00157447">
              <w:rPr>
                <w:sz w:val="17"/>
                <w:szCs w:val="17"/>
              </w:rPr>
              <w:t>CH</w:t>
            </w:r>
            <w:r w:rsidRPr="00157447">
              <w:rPr>
                <w:sz w:val="17"/>
                <w:szCs w:val="17"/>
                <w:vertAlign w:val="subscript"/>
              </w:rPr>
              <w:t>4</w:t>
            </w:r>
          </w:p>
        </w:tc>
        <w:tc>
          <w:tcPr>
            <w:tcW w:w="957" w:type="dxa"/>
          </w:tcPr>
          <w:p w:rsidR="007A5CB2" w:rsidRPr="00157447" w:rsidRDefault="007A5CB2" w:rsidP="00F4401E">
            <w:pPr>
              <w:jc w:val="center"/>
              <w:rPr>
                <w:sz w:val="17"/>
                <w:szCs w:val="17"/>
              </w:rPr>
            </w:pPr>
            <w:r w:rsidRPr="00157447">
              <w:rPr>
                <w:sz w:val="17"/>
                <w:szCs w:val="17"/>
              </w:rPr>
              <w:t>N</w:t>
            </w:r>
            <w:r w:rsidRPr="00157447">
              <w:rPr>
                <w:sz w:val="17"/>
                <w:szCs w:val="17"/>
                <w:vertAlign w:val="subscript"/>
              </w:rPr>
              <w:t>2</w:t>
            </w:r>
            <w:r w:rsidRPr="00157447">
              <w:rPr>
                <w:sz w:val="17"/>
                <w:szCs w:val="17"/>
              </w:rPr>
              <w:t>O</w:t>
            </w:r>
          </w:p>
        </w:tc>
        <w:tc>
          <w:tcPr>
            <w:tcW w:w="957" w:type="dxa"/>
            <w:vMerge/>
          </w:tcPr>
          <w:p w:rsidR="007A5CB2" w:rsidRPr="00157447" w:rsidRDefault="007A5CB2" w:rsidP="00F4401E">
            <w:pPr>
              <w:jc w:val="center"/>
              <w:rPr>
                <w:sz w:val="17"/>
                <w:szCs w:val="17"/>
              </w:rPr>
            </w:pPr>
          </w:p>
        </w:tc>
        <w:tc>
          <w:tcPr>
            <w:tcW w:w="1418" w:type="dxa"/>
            <w:vMerge/>
          </w:tcPr>
          <w:p w:rsidR="007A5CB2" w:rsidRPr="00157447" w:rsidRDefault="007A5CB2" w:rsidP="00F4401E">
            <w:pPr>
              <w:jc w:val="center"/>
              <w:rPr>
                <w:sz w:val="17"/>
                <w:szCs w:val="17"/>
              </w:rPr>
            </w:pPr>
          </w:p>
        </w:tc>
      </w:tr>
      <w:tr w:rsidR="007A5CB2" w:rsidRPr="00BD0ED8" w:rsidTr="00F4401E">
        <w:tc>
          <w:tcPr>
            <w:tcW w:w="1560" w:type="dxa"/>
          </w:tcPr>
          <w:p w:rsidR="007A5CB2" w:rsidRPr="00157447" w:rsidRDefault="007A5CB2" w:rsidP="00F4401E">
            <w:pPr>
              <w:rPr>
                <w:sz w:val="17"/>
                <w:szCs w:val="17"/>
              </w:rPr>
            </w:pPr>
            <w:r w:rsidRPr="00157447">
              <w:rPr>
                <w:sz w:val="17"/>
                <w:szCs w:val="17"/>
              </w:rPr>
              <w:t>Diesel</w:t>
            </w:r>
          </w:p>
        </w:tc>
        <w:tc>
          <w:tcPr>
            <w:tcW w:w="1134" w:type="dxa"/>
          </w:tcPr>
          <w:p w:rsidR="007A5CB2" w:rsidRPr="00157447" w:rsidRDefault="007A5CB2" w:rsidP="00F4401E">
            <w:pPr>
              <w:jc w:val="center"/>
              <w:rPr>
                <w:sz w:val="17"/>
                <w:szCs w:val="17"/>
              </w:rPr>
            </w:pPr>
            <w:r w:rsidRPr="00157447">
              <w:rPr>
                <w:sz w:val="17"/>
                <w:szCs w:val="17"/>
              </w:rPr>
              <w:t>62,174</w:t>
            </w:r>
          </w:p>
        </w:tc>
        <w:tc>
          <w:tcPr>
            <w:tcW w:w="1276" w:type="dxa"/>
          </w:tcPr>
          <w:p w:rsidR="007A5CB2" w:rsidRPr="00157447" w:rsidRDefault="007A5CB2" w:rsidP="00F4401E">
            <w:pPr>
              <w:jc w:val="center"/>
              <w:rPr>
                <w:sz w:val="17"/>
                <w:szCs w:val="17"/>
              </w:rPr>
            </w:pPr>
            <w:r w:rsidRPr="00157447">
              <w:rPr>
                <w:sz w:val="17"/>
                <w:szCs w:val="17"/>
              </w:rPr>
              <w:t>12,725kL</w:t>
            </w:r>
          </w:p>
        </w:tc>
        <w:tc>
          <w:tcPr>
            <w:tcW w:w="956" w:type="dxa"/>
            <w:vAlign w:val="bottom"/>
          </w:tcPr>
          <w:p w:rsidR="007A5CB2" w:rsidRPr="00157447" w:rsidRDefault="007A5CB2" w:rsidP="00F4401E">
            <w:pPr>
              <w:jc w:val="center"/>
              <w:rPr>
                <w:sz w:val="17"/>
                <w:szCs w:val="17"/>
              </w:rPr>
            </w:pPr>
            <w:r w:rsidRPr="00157447">
              <w:rPr>
                <w:sz w:val="17"/>
                <w:szCs w:val="17"/>
              </w:rPr>
              <w:t>2</w:t>
            </w:r>
            <w:r>
              <w:rPr>
                <w:sz w:val="17"/>
                <w:szCs w:val="17"/>
              </w:rPr>
              <w:t>,</w:t>
            </w:r>
            <w:r w:rsidRPr="00157447">
              <w:rPr>
                <w:sz w:val="17"/>
                <w:szCs w:val="17"/>
              </w:rPr>
              <w:t>730g/L</w:t>
            </w:r>
          </w:p>
        </w:tc>
        <w:tc>
          <w:tcPr>
            <w:tcW w:w="957" w:type="dxa"/>
            <w:vAlign w:val="bottom"/>
          </w:tcPr>
          <w:p w:rsidR="007A5CB2" w:rsidRPr="00157447" w:rsidRDefault="007A5CB2" w:rsidP="00F4401E">
            <w:pPr>
              <w:jc w:val="center"/>
              <w:rPr>
                <w:sz w:val="17"/>
                <w:szCs w:val="17"/>
              </w:rPr>
            </w:pPr>
            <w:r w:rsidRPr="00157447">
              <w:rPr>
                <w:sz w:val="17"/>
                <w:szCs w:val="17"/>
              </w:rPr>
              <w:t>0.133g/L</w:t>
            </w:r>
          </w:p>
        </w:tc>
        <w:tc>
          <w:tcPr>
            <w:tcW w:w="957" w:type="dxa"/>
            <w:vAlign w:val="bottom"/>
          </w:tcPr>
          <w:p w:rsidR="007A5CB2" w:rsidRPr="00157447" w:rsidRDefault="007A5CB2" w:rsidP="00F4401E">
            <w:pPr>
              <w:jc w:val="center"/>
              <w:rPr>
                <w:sz w:val="17"/>
                <w:szCs w:val="17"/>
              </w:rPr>
            </w:pPr>
            <w:r w:rsidRPr="00157447">
              <w:rPr>
                <w:sz w:val="17"/>
                <w:szCs w:val="17"/>
              </w:rPr>
              <w:t>0.4g/L</w:t>
            </w:r>
          </w:p>
        </w:tc>
        <w:tc>
          <w:tcPr>
            <w:tcW w:w="957" w:type="dxa"/>
            <w:vAlign w:val="bottom"/>
          </w:tcPr>
          <w:p w:rsidR="007A5CB2" w:rsidRPr="00157447" w:rsidRDefault="007A5CB2" w:rsidP="00F4401E">
            <w:pPr>
              <w:jc w:val="center"/>
              <w:rPr>
                <w:sz w:val="17"/>
                <w:szCs w:val="17"/>
              </w:rPr>
            </w:pPr>
            <w:r w:rsidRPr="00157447">
              <w:rPr>
                <w:sz w:val="17"/>
                <w:szCs w:val="17"/>
              </w:rPr>
              <w:t>2</w:t>
            </w:r>
            <w:r>
              <w:rPr>
                <w:sz w:val="17"/>
                <w:szCs w:val="17"/>
              </w:rPr>
              <w:t>,</w:t>
            </w:r>
            <w:r w:rsidRPr="00157447">
              <w:rPr>
                <w:sz w:val="17"/>
                <w:szCs w:val="17"/>
              </w:rPr>
              <w:t>853g/L</w:t>
            </w:r>
          </w:p>
        </w:tc>
        <w:tc>
          <w:tcPr>
            <w:tcW w:w="1418" w:type="dxa"/>
            <w:vAlign w:val="bottom"/>
          </w:tcPr>
          <w:p w:rsidR="007A5CB2" w:rsidRPr="00157447" w:rsidRDefault="007A5CB2" w:rsidP="00F4401E">
            <w:pPr>
              <w:jc w:val="center"/>
              <w:rPr>
                <w:sz w:val="17"/>
                <w:szCs w:val="17"/>
              </w:rPr>
            </w:pPr>
            <w:r w:rsidRPr="00157447">
              <w:rPr>
                <w:sz w:val="17"/>
                <w:szCs w:val="17"/>
              </w:rPr>
              <w:t>36,298,381</w:t>
            </w:r>
          </w:p>
        </w:tc>
      </w:tr>
      <w:tr w:rsidR="007A5CB2" w:rsidRPr="00BD0ED8" w:rsidTr="00F4401E">
        <w:tc>
          <w:tcPr>
            <w:tcW w:w="1560" w:type="dxa"/>
          </w:tcPr>
          <w:p w:rsidR="007A5CB2" w:rsidRPr="00157447" w:rsidRDefault="007A5CB2" w:rsidP="00F4401E">
            <w:pPr>
              <w:rPr>
                <w:sz w:val="17"/>
                <w:szCs w:val="17"/>
              </w:rPr>
            </w:pPr>
            <w:r w:rsidRPr="00157447">
              <w:rPr>
                <w:sz w:val="17"/>
                <w:szCs w:val="17"/>
              </w:rPr>
              <w:t>Natural gas</w:t>
            </w:r>
          </w:p>
        </w:tc>
        <w:tc>
          <w:tcPr>
            <w:tcW w:w="1134" w:type="dxa"/>
          </w:tcPr>
          <w:p w:rsidR="007A5CB2" w:rsidRPr="00157447" w:rsidRDefault="007A5CB2" w:rsidP="00F4401E">
            <w:pPr>
              <w:jc w:val="center"/>
              <w:rPr>
                <w:sz w:val="17"/>
                <w:szCs w:val="17"/>
              </w:rPr>
            </w:pPr>
            <w:r w:rsidRPr="00157447">
              <w:rPr>
                <w:sz w:val="17"/>
                <w:szCs w:val="17"/>
              </w:rPr>
              <w:t>2,436,996</w:t>
            </w:r>
          </w:p>
        </w:tc>
        <w:tc>
          <w:tcPr>
            <w:tcW w:w="1276" w:type="dxa"/>
          </w:tcPr>
          <w:p w:rsidR="007A5CB2" w:rsidRPr="00157447" w:rsidRDefault="007A5CB2" w:rsidP="00F4401E">
            <w:pPr>
              <w:jc w:val="center"/>
              <w:rPr>
                <w:sz w:val="17"/>
                <w:szCs w:val="17"/>
              </w:rPr>
            </w:pPr>
            <w:r w:rsidRPr="00157447">
              <w:rPr>
                <w:sz w:val="17"/>
                <w:szCs w:val="17"/>
              </w:rPr>
              <w:t>554,648k.m</w:t>
            </w:r>
            <w:r w:rsidRPr="00157447">
              <w:rPr>
                <w:sz w:val="17"/>
                <w:szCs w:val="17"/>
                <w:vertAlign w:val="superscript"/>
              </w:rPr>
              <w:t>3</w:t>
            </w:r>
          </w:p>
        </w:tc>
        <w:tc>
          <w:tcPr>
            <w:tcW w:w="956" w:type="dxa"/>
            <w:vAlign w:val="bottom"/>
          </w:tcPr>
          <w:p w:rsidR="007A5CB2" w:rsidRPr="00157447" w:rsidRDefault="007A5CB2" w:rsidP="00F4401E">
            <w:pPr>
              <w:jc w:val="center"/>
              <w:rPr>
                <w:sz w:val="17"/>
                <w:szCs w:val="17"/>
              </w:rPr>
            </w:pPr>
            <w:r w:rsidRPr="00157447">
              <w:rPr>
                <w:sz w:val="17"/>
                <w:szCs w:val="17"/>
              </w:rPr>
              <w:t>1</w:t>
            </w:r>
            <w:r>
              <w:rPr>
                <w:sz w:val="17"/>
                <w:szCs w:val="17"/>
              </w:rPr>
              <w:t>,</w:t>
            </w:r>
            <w:r w:rsidRPr="00157447">
              <w:rPr>
                <w:sz w:val="17"/>
                <w:szCs w:val="17"/>
              </w:rPr>
              <w:t>891g/m3</w:t>
            </w:r>
          </w:p>
        </w:tc>
        <w:tc>
          <w:tcPr>
            <w:tcW w:w="957" w:type="dxa"/>
            <w:vAlign w:val="bottom"/>
          </w:tcPr>
          <w:p w:rsidR="007A5CB2" w:rsidRPr="00157447" w:rsidRDefault="007A5CB2" w:rsidP="00F4401E">
            <w:pPr>
              <w:jc w:val="center"/>
              <w:rPr>
                <w:sz w:val="17"/>
                <w:szCs w:val="17"/>
              </w:rPr>
            </w:pPr>
            <w:r w:rsidRPr="00157447">
              <w:rPr>
                <w:sz w:val="17"/>
                <w:szCs w:val="17"/>
              </w:rPr>
              <w:t>0.49g/m3</w:t>
            </w:r>
          </w:p>
        </w:tc>
        <w:tc>
          <w:tcPr>
            <w:tcW w:w="957" w:type="dxa"/>
            <w:vAlign w:val="bottom"/>
          </w:tcPr>
          <w:p w:rsidR="007A5CB2" w:rsidRPr="00157447" w:rsidRDefault="007A5CB2" w:rsidP="00F4401E">
            <w:pPr>
              <w:jc w:val="center"/>
              <w:rPr>
                <w:sz w:val="17"/>
                <w:szCs w:val="17"/>
              </w:rPr>
            </w:pPr>
            <w:r w:rsidRPr="00157447">
              <w:rPr>
                <w:sz w:val="17"/>
                <w:szCs w:val="17"/>
              </w:rPr>
              <w:t>0.049g/m3</w:t>
            </w:r>
          </w:p>
        </w:tc>
        <w:tc>
          <w:tcPr>
            <w:tcW w:w="957" w:type="dxa"/>
            <w:vAlign w:val="bottom"/>
          </w:tcPr>
          <w:p w:rsidR="007A5CB2" w:rsidRPr="00157447" w:rsidRDefault="007A5CB2" w:rsidP="00F4401E">
            <w:pPr>
              <w:jc w:val="center"/>
              <w:rPr>
                <w:sz w:val="17"/>
                <w:szCs w:val="17"/>
              </w:rPr>
            </w:pPr>
            <w:r w:rsidRPr="00157447">
              <w:rPr>
                <w:sz w:val="17"/>
                <w:szCs w:val="17"/>
              </w:rPr>
              <w:t>1</w:t>
            </w:r>
            <w:r>
              <w:rPr>
                <w:sz w:val="17"/>
                <w:szCs w:val="17"/>
              </w:rPr>
              <w:t>,</w:t>
            </w:r>
            <w:r w:rsidRPr="00157447">
              <w:rPr>
                <w:sz w:val="17"/>
                <w:szCs w:val="17"/>
              </w:rPr>
              <w:t>918g/m3</w:t>
            </w:r>
          </w:p>
        </w:tc>
        <w:tc>
          <w:tcPr>
            <w:tcW w:w="1418" w:type="dxa"/>
            <w:vAlign w:val="bottom"/>
          </w:tcPr>
          <w:p w:rsidR="007A5CB2" w:rsidRPr="00157447" w:rsidRDefault="007A5CB2" w:rsidP="00F4401E">
            <w:pPr>
              <w:jc w:val="center"/>
              <w:rPr>
                <w:sz w:val="17"/>
                <w:szCs w:val="17"/>
              </w:rPr>
            </w:pPr>
            <w:r w:rsidRPr="00157447">
              <w:rPr>
                <w:sz w:val="17"/>
                <w:szCs w:val="17"/>
              </w:rPr>
              <w:t>1,063,732,776</w:t>
            </w:r>
          </w:p>
        </w:tc>
      </w:tr>
      <w:tr w:rsidR="007A5CB2" w:rsidRPr="00BD0ED8" w:rsidTr="00F4401E">
        <w:tc>
          <w:tcPr>
            <w:tcW w:w="1560" w:type="dxa"/>
          </w:tcPr>
          <w:p w:rsidR="007A5CB2" w:rsidRPr="00157447" w:rsidRDefault="007A5CB2" w:rsidP="00F4401E">
            <w:pPr>
              <w:rPr>
                <w:sz w:val="17"/>
                <w:szCs w:val="17"/>
              </w:rPr>
            </w:pPr>
            <w:r w:rsidRPr="00157447">
              <w:rPr>
                <w:sz w:val="17"/>
                <w:szCs w:val="17"/>
              </w:rPr>
              <w:t>Wood</w:t>
            </w:r>
          </w:p>
        </w:tc>
        <w:tc>
          <w:tcPr>
            <w:tcW w:w="1134" w:type="dxa"/>
          </w:tcPr>
          <w:p w:rsidR="007A5CB2" w:rsidRPr="00157447" w:rsidRDefault="007A5CB2" w:rsidP="00F4401E">
            <w:pPr>
              <w:jc w:val="center"/>
              <w:rPr>
                <w:sz w:val="17"/>
                <w:szCs w:val="17"/>
              </w:rPr>
            </w:pPr>
            <w:r w:rsidRPr="00157447">
              <w:rPr>
                <w:sz w:val="17"/>
                <w:szCs w:val="17"/>
              </w:rPr>
              <w:t>545,907</w:t>
            </w:r>
          </w:p>
        </w:tc>
        <w:tc>
          <w:tcPr>
            <w:tcW w:w="1276" w:type="dxa"/>
          </w:tcPr>
          <w:p w:rsidR="007A5CB2" w:rsidRPr="00157447" w:rsidRDefault="007A5CB2" w:rsidP="00F4401E">
            <w:pPr>
              <w:jc w:val="center"/>
              <w:rPr>
                <w:sz w:val="17"/>
                <w:szCs w:val="17"/>
              </w:rPr>
            </w:pPr>
            <w:r w:rsidRPr="00157447">
              <w:rPr>
                <w:sz w:val="17"/>
                <w:szCs w:val="17"/>
              </w:rPr>
              <w:t>311,058Mg</w:t>
            </w:r>
          </w:p>
        </w:tc>
        <w:tc>
          <w:tcPr>
            <w:tcW w:w="956" w:type="dxa"/>
            <w:vAlign w:val="bottom"/>
          </w:tcPr>
          <w:p w:rsidR="007A5CB2" w:rsidRPr="00157447" w:rsidRDefault="007A5CB2" w:rsidP="00F4401E">
            <w:pPr>
              <w:jc w:val="center"/>
              <w:rPr>
                <w:sz w:val="17"/>
                <w:szCs w:val="17"/>
              </w:rPr>
            </w:pPr>
            <w:r w:rsidRPr="00157447">
              <w:rPr>
                <w:sz w:val="17"/>
                <w:szCs w:val="17"/>
              </w:rPr>
              <w:t>0</w:t>
            </w:r>
          </w:p>
        </w:tc>
        <w:tc>
          <w:tcPr>
            <w:tcW w:w="957" w:type="dxa"/>
            <w:vAlign w:val="bottom"/>
          </w:tcPr>
          <w:p w:rsidR="007A5CB2" w:rsidRPr="00157447" w:rsidRDefault="007A5CB2" w:rsidP="00F4401E">
            <w:pPr>
              <w:jc w:val="center"/>
              <w:rPr>
                <w:sz w:val="17"/>
                <w:szCs w:val="17"/>
              </w:rPr>
            </w:pPr>
            <w:r w:rsidRPr="00157447">
              <w:rPr>
                <w:sz w:val="17"/>
                <w:szCs w:val="17"/>
              </w:rPr>
              <w:t>0.05g/kg</w:t>
            </w:r>
          </w:p>
        </w:tc>
        <w:tc>
          <w:tcPr>
            <w:tcW w:w="957" w:type="dxa"/>
            <w:vAlign w:val="bottom"/>
          </w:tcPr>
          <w:p w:rsidR="007A5CB2" w:rsidRPr="00157447" w:rsidRDefault="007A5CB2" w:rsidP="00F4401E">
            <w:pPr>
              <w:jc w:val="center"/>
              <w:rPr>
                <w:sz w:val="17"/>
                <w:szCs w:val="17"/>
              </w:rPr>
            </w:pPr>
            <w:r w:rsidRPr="00157447">
              <w:rPr>
                <w:sz w:val="17"/>
                <w:szCs w:val="17"/>
              </w:rPr>
              <w:t>0.02g/kg</w:t>
            </w:r>
          </w:p>
        </w:tc>
        <w:tc>
          <w:tcPr>
            <w:tcW w:w="957" w:type="dxa"/>
            <w:vAlign w:val="bottom"/>
          </w:tcPr>
          <w:p w:rsidR="007A5CB2" w:rsidRPr="00157447" w:rsidRDefault="007A5CB2" w:rsidP="00F4401E">
            <w:pPr>
              <w:jc w:val="center"/>
              <w:rPr>
                <w:sz w:val="17"/>
                <w:szCs w:val="17"/>
              </w:rPr>
            </w:pPr>
            <w:r w:rsidRPr="00157447">
              <w:rPr>
                <w:sz w:val="17"/>
                <w:szCs w:val="17"/>
              </w:rPr>
              <w:t>7g/kg</w:t>
            </w:r>
          </w:p>
        </w:tc>
        <w:tc>
          <w:tcPr>
            <w:tcW w:w="1418" w:type="dxa"/>
            <w:vAlign w:val="bottom"/>
          </w:tcPr>
          <w:p w:rsidR="007A5CB2" w:rsidRPr="00157447" w:rsidRDefault="007A5CB2" w:rsidP="00F4401E">
            <w:pPr>
              <w:jc w:val="center"/>
              <w:rPr>
                <w:sz w:val="17"/>
                <w:szCs w:val="17"/>
              </w:rPr>
            </w:pPr>
            <w:r w:rsidRPr="00157447">
              <w:rPr>
                <w:sz w:val="17"/>
                <w:szCs w:val="17"/>
              </w:rPr>
              <w:t>2,242,728</w:t>
            </w:r>
          </w:p>
        </w:tc>
      </w:tr>
      <w:tr w:rsidR="007A5CB2" w:rsidRPr="00BD0ED8" w:rsidTr="00F4401E">
        <w:tc>
          <w:tcPr>
            <w:tcW w:w="1560" w:type="dxa"/>
          </w:tcPr>
          <w:p w:rsidR="007A5CB2" w:rsidRPr="00157447" w:rsidRDefault="007A5CB2" w:rsidP="00F4401E">
            <w:pPr>
              <w:rPr>
                <w:sz w:val="17"/>
                <w:szCs w:val="17"/>
              </w:rPr>
            </w:pPr>
            <w:r w:rsidRPr="00157447">
              <w:rPr>
                <w:sz w:val="17"/>
                <w:szCs w:val="17"/>
              </w:rPr>
              <w:t>Hydro</w:t>
            </w:r>
          </w:p>
        </w:tc>
        <w:tc>
          <w:tcPr>
            <w:tcW w:w="1134" w:type="dxa"/>
          </w:tcPr>
          <w:p w:rsidR="007A5CB2" w:rsidRPr="00157447" w:rsidRDefault="007A5CB2" w:rsidP="00F4401E">
            <w:pPr>
              <w:jc w:val="center"/>
              <w:rPr>
                <w:sz w:val="17"/>
                <w:szCs w:val="17"/>
              </w:rPr>
            </w:pPr>
            <w:r w:rsidRPr="00157447">
              <w:rPr>
                <w:sz w:val="17"/>
                <w:szCs w:val="17"/>
              </w:rPr>
              <w:t>50,305,334</w:t>
            </w:r>
          </w:p>
        </w:tc>
        <w:tc>
          <w:tcPr>
            <w:tcW w:w="1276" w:type="dxa"/>
          </w:tcPr>
          <w:p w:rsidR="007A5CB2" w:rsidRPr="00157447" w:rsidRDefault="007A5CB2" w:rsidP="00F4401E">
            <w:pPr>
              <w:jc w:val="center"/>
              <w:rPr>
                <w:sz w:val="17"/>
                <w:szCs w:val="17"/>
              </w:rPr>
            </w:pPr>
            <w:r w:rsidRPr="00157447">
              <w:rPr>
                <w:sz w:val="17"/>
                <w:szCs w:val="17"/>
              </w:rPr>
              <w:t>N/A</w:t>
            </w:r>
          </w:p>
        </w:tc>
        <w:tc>
          <w:tcPr>
            <w:tcW w:w="956" w:type="dxa"/>
            <w:vAlign w:val="bottom"/>
          </w:tcPr>
          <w:p w:rsidR="007A5CB2" w:rsidRPr="00157447" w:rsidRDefault="007A5CB2" w:rsidP="00F4401E">
            <w:pPr>
              <w:jc w:val="center"/>
              <w:rPr>
                <w:sz w:val="17"/>
                <w:szCs w:val="17"/>
              </w:rPr>
            </w:pPr>
            <w:r w:rsidRPr="00157447">
              <w:rPr>
                <w:sz w:val="17"/>
                <w:szCs w:val="17"/>
              </w:rPr>
              <w:t>0</w:t>
            </w:r>
          </w:p>
        </w:tc>
        <w:tc>
          <w:tcPr>
            <w:tcW w:w="957" w:type="dxa"/>
            <w:vAlign w:val="bottom"/>
          </w:tcPr>
          <w:p w:rsidR="007A5CB2" w:rsidRPr="00157447" w:rsidRDefault="007A5CB2" w:rsidP="00F4401E">
            <w:pPr>
              <w:jc w:val="center"/>
              <w:rPr>
                <w:sz w:val="17"/>
                <w:szCs w:val="17"/>
              </w:rPr>
            </w:pPr>
            <w:r w:rsidRPr="00157447">
              <w:rPr>
                <w:sz w:val="17"/>
                <w:szCs w:val="17"/>
              </w:rPr>
              <w:t>0</w:t>
            </w:r>
          </w:p>
        </w:tc>
        <w:tc>
          <w:tcPr>
            <w:tcW w:w="957" w:type="dxa"/>
            <w:vAlign w:val="bottom"/>
          </w:tcPr>
          <w:p w:rsidR="007A5CB2" w:rsidRPr="00157447" w:rsidRDefault="007A5CB2" w:rsidP="00F4401E">
            <w:pPr>
              <w:jc w:val="center"/>
              <w:rPr>
                <w:sz w:val="17"/>
                <w:szCs w:val="17"/>
              </w:rPr>
            </w:pPr>
            <w:r w:rsidRPr="00157447">
              <w:rPr>
                <w:sz w:val="17"/>
                <w:szCs w:val="17"/>
              </w:rPr>
              <w:t>0</w:t>
            </w:r>
          </w:p>
        </w:tc>
        <w:tc>
          <w:tcPr>
            <w:tcW w:w="957" w:type="dxa"/>
            <w:vAlign w:val="bottom"/>
          </w:tcPr>
          <w:p w:rsidR="007A5CB2" w:rsidRPr="00157447" w:rsidRDefault="007A5CB2" w:rsidP="00F4401E">
            <w:pPr>
              <w:jc w:val="center"/>
              <w:rPr>
                <w:sz w:val="17"/>
                <w:szCs w:val="17"/>
              </w:rPr>
            </w:pPr>
            <w:r w:rsidRPr="00157447">
              <w:rPr>
                <w:sz w:val="17"/>
                <w:szCs w:val="17"/>
              </w:rPr>
              <w:t>0</w:t>
            </w:r>
          </w:p>
        </w:tc>
        <w:tc>
          <w:tcPr>
            <w:tcW w:w="1418" w:type="dxa"/>
            <w:vAlign w:val="bottom"/>
          </w:tcPr>
          <w:p w:rsidR="007A5CB2" w:rsidRPr="00157447" w:rsidRDefault="007A5CB2" w:rsidP="00F4401E">
            <w:pPr>
              <w:jc w:val="center"/>
              <w:rPr>
                <w:sz w:val="17"/>
                <w:szCs w:val="17"/>
              </w:rPr>
            </w:pPr>
            <w:r w:rsidRPr="00157447">
              <w:rPr>
                <w:sz w:val="17"/>
                <w:szCs w:val="17"/>
              </w:rPr>
              <w:t>0</w:t>
            </w:r>
          </w:p>
        </w:tc>
      </w:tr>
      <w:tr w:rsidR="007A5CB2" w:rsidRPr="00BD0ED8" w:rsidTr="00F4401E">
        <w:tc>
          <w:tcPr>
            <w:tcW w:w="1560" w:type="dxa"/>
          </w:tcPr>
          <w:p w:rsidR="007A5CB2" w:rsidRPr="00157447" w:rsidRDefault="007A5CB2" w:rsidP="00F4401E">
            <w:pPr>
              <w:rPr>
                <w:sz w:val="17"/>
                <w:szCs w:val="17"/>
              </w:rPr>
            </w:pPr>
            <w:r w:rsidRPr="00157447">
              <w:rPr>
                <w:sz w:val="17"/>
                <w:szCs w:val="17"/>
              </w:rPr>
              <w:t>Total</w:t>
            </w:r>
          </w:p>
        </w:tc>
        <w:tc>
          <w:tcPr>
            <w:tcW w:w="1134" w:type="dxa"/>
          </w:tcPr>
          <w:p w:rsidR="007A5CB2" w:rsidRPr="00157447" w:rsidRDefault="007A5CB2" w:rsidP="00F4401E">
            <w:pPr>
              <w:jc w:val="center"/>
              <w:rPr>
                <w:sz w:val="17"/>
                <w:szCs w:val="17"/>
              </w:rPr>
            </w:pPr>
            <w:r w:rsidRPr="00157447">
              <w:rPr>
                <w:sz w:val="17"/>
                <w:szCs w:val="17"/>
              </w:rPr>
              <w:t>53,350,411</w:t>
            </w:r>
          </w:p>
        </w:tc>
        <w:tc>
          <w:tcPr>
            <w:tcW w:w="5103" w:type="dxa"/>
            <w:gridSpan w:val="5"/>
          </w:tcPr>
          <w:p w:rsidR="007A5CB2" w:rsidRPr="00157447" w:rsidRDefault="007A5CB2" w:rsidP="00F4401E">
            <w:pPr>
              <w:jc w:val="center"/>
              <w:rPr>
                <w:sz w:val="17"/>
                <w:szCs w:val="17"/>
              </w:rPr>
            </w:pPr>
          </w:p>
        </w:tc>
        <w:tc>
          <w:tcPr>
            <w:tcW w:w="1418" w:type="dxa"/>
            <w:vAlign w:val="bottom"/>
          </w:tcPr>
          <w:p w:rsidR="007A5CB2" w:rsidRPr="00157447" w:rsidRDefault="007A5CB2" w:rsidP="00F4401E">
            <w:pPr>
              <w:rPr>
                <w:sz w:val="17"/>
                <w:szCs w:val="17"/>
              </w:rPr>
            </w:pPr>
            <w:r w:rsidRPr="00157447">
              <w:rPr>
                <w:sz w:val="17"/>
                <w:szCs w:val="17"/>
              </w:rPr>
              <w:t>1,102,273,885</w:t>
            </w:r>
          </w:p>
        </w:tc>
      </w:tr>
      <w:tr w:rsidR="007A5CB2" w:rsidRPr="00BD0ED8" w:rsidTr="00F4401E">
        <w:trPr>
          <w:trHeight w:val="293"/>
        </w:trPr>
        <w:tc>
          <w:tcPr>
            <w:tcW w:w="1560" w:type="dxa"/>
          </w:tcPr>
          <w:p w:rsidR="007A5CB2" w:rsidRPr="007A5CB2" w:rsidRDefault="007A5CB2" w:rsidP="00F4401E">
            <w:pPr>
              <w:jc w:val="center"/>
              <w:rPr>
                <w:b/>
                <w:bCs/>
                <w:sz w:val="17"/>
                <w:szCs w:val="17"/>
              </w:rPr>
            </w:pPr>
            <w:r w:rsidRPr="007A5CB2">
              <w:rPr>
                <w:b/>
                <w:bCs/>
                <w:sz w:val="17"/>
                <w:szCs w:val="17"/>
              </w:rPr>
              <w:t>Year</w:t>
            </w:r>
          </w:p>
        </w:tc>
        <w:tc>
          <w:tcPr>
            <w:tcW w:w="7655" w:type="dxa"/>
            <w:gridSpan w:val="7"/>
          </w:tcPr>
          <w:p w:rsidR="007A5CB2" w:rsidRPr="007A5CB2" w:rsidRDefault="007A5CB2" w:rsidP="00F4401E">
            <w:pPr>
              <w:jc w:val="center"/>
              <w:rPr>
                <w:b/>
                <w:bCs/>
                <w:sz w:val="17"/>
                <w:szCs w:val="17"/>
              </w:rPr>
            </w:pPr>
            <w:r w:rsidRPr="007A5CB2">
              <w:rPr>
                <w:b/>
                <w:bCs/>
                <w:sz w:val="17"/>
                <w:szCs w:val="17"/>
              </w:rPr>
              <w:t>200</w:t>
            </w:r>
            <w:r>
              <w:rPr>
                <w:b/>
                <w:bCs/>
                <w:sz w:val="17"/>
                <w:szCs w:val="17"/>
              </w:rPr>
              <w:t>6</w:t>
            </w:r>
          </w:p>
        </w:tc>
      </w:tr>
      <w:tr w:rsidR="007A5CB2" w:rsidRPr="00BD0ED8" w:rsidTr="00F4401E">
        <w:trPr>
          <w:trHeight w:val="293"/>
        </w:trPr>
        <w:tc>
          <w:tcPr>
            <w:tcW w:w="1560" w:type="dxa"/>
            <w:vMerge w:val="restart"/>
          </w:tcPr>
          <w:p w:rsidR="007A5CB2" w:rsidRPr="00157447" w:rsidRDefault="007A5CB2" w:rsidP="00F4401E">
            <w:pPr>
              <w:jc w:val="center"/>
              <w:rPr>
                <w:sz w:val="17"/>
                <w:szCs w:val="17"/>
              </w:rPr>
            </w:pPr>
            <w:r w:rsidRPr="00157447">
              <w:rPr>
                <w:sz w:val="17"/>
                <w:szCs w:val="17"/>
              </w:rPr>
              <w:t>Energy Source*</w:t>
            </w:r>
          </w:p>
          <w:p w:rsidR="007A5CB2" w:rsidRPr="00157447" w:rsidRDefault="007A5CB2" w:rsidP="00F4401E">
            <w:pPr>
              <w:jc w:val="center"/>
              <w:rPr>
                <w:sz w:val="17"/>
                <w:szCs w:val="17"/>
              </w:rPr>
            </w:pPr>
          </w:p>
        </w:tc>
        <w:tc>
          <w:tcPr>
            <w:tcW w:w="1134" w:type="dxa"/>
            <w:vMerge w:val="restart"/>
          </w:tcPr>
          <w:p w:rsidR="007A5CB2" w:rsidRPr="00157447" w:rsidRDefault="007A5CB2" w:rsidP="00F4401E">
            <w:pPr>
              <w:jc w:val="center"/>
              <w:rPr>
                <w:sz w:val="17"/>
                <w:szCs w:val="17"/>
              </w:rPr>
            </w:pPr>
            <w:r w:rsidRPr="00157447">
              <w:rPr>
                <w:sz w:val="17"/>
                <w:szCs w:val="17"/>
              </w:rPr>
              <w:t>Electricity*</w:t>
            </w:r>
          </w:p>
          <w:p w:rsidR="007A5CB2" w:rsidRPr="00157447" w:rsidRDefault="007A5CB2" w:rsidP="00F4401E">
            <w:pPr>
              <w:jc w:val="center"/>
              <w:rPr>
                <w:sz w:val="17"/>
                <w:szCs w:val="17"/>
              </w:rPr>
            </w:pPr>
            <w:r w:rsidRPr="00157447">
              <w:rPr>
                <w:sz w:val="17"/>
                <w:szCs w:val="17"/>
              </w:rPr>
              <w:t>Generated (MWh)</w:t>
            </w:r>
          </w:p>
        </w:tc>
        <w:tc>
          <w:tcPr>
            <w:tcW w:w="1276" w:type="dxa"/>
            <w:vMerge w:val="restart"/>
          </w:tcPr>
          <w:p w:rsidR="007A5CB2" w:rsidRPr="00157447" w:rsidRDefault="007A5CB2" w:rsidP="00F4401E">
            <w:pPr>
              <w:jc w:val="center"/>
              <w:rPr>
                <w:sz w:val="17"/>
                <w:szCs w:val="17"/>
              </w:rPr>
            </w:pPr>
            <w:r w:rsidRPr="00157447">
              <w:rPr>
                <w:sz w:val="17"/>
                <w:szCs w:val="17"/>
              </w:rPr>
              <w:t>Fuel Input*</w:t>
            </w:r>
          </w:p>
          <w:p w:rsidR="007A5CB2" w:rsidRPr="00157447" w:rsidRDefault="007A5CB2" w:rsidP="00F4401E">
            <w:pPr>
              <w:jc w:val="center"/>
              <w:rPr>
                <w:sz w:val="17"/>
                <w:szCs w:val="17"/>
              </w:rPr>
            </w:pPr>
          </w:p>
        </w:tc>
        <w:tc>
          <w:tcPr>
            <w:tcW w:w="2870" w:type="dxa"/>
            <w:gridSpan w:val="3"/>
          </w:tcPr>
          <w:p w:rsidR="007A5CB2" w:rsidRPr="00157447" w:rsidRDefault="007A5CB2" w:rsidP="00F4401E">
            <w:pPr>
              <w:jc w:val="center"/>
              <w:rPr>
                <w:sz w:val="17"/>
                <w:szCs w:val="17"/>
              </w:rPr>
            </w:pPr>
            <w:r w:rsidRPr="00157447">
              <w:rPr>
                <w:sz w:val="17"/>
                <w:szCs w:val="17"/>
              </w:rPr>
              <w:t>Emission factor**</w:t>
            </w:r>
          </w:p>
        </w:tc>
        <w:tc>
          <w:tcPr>
            <w:tcW w:w="957" w:type="dxa"/>
            <w:vMerge w:val="restart"/>
          </w:tcPr>
          <w:p w:rsidR="007A5CB2" w:rsidRPr="00157447" w:rsidRDefault="007A5CB2" w:rsidP="00F4401E">
            <w:pPr>
              <w:jc w:val="center"/>
              <w:rPr>
                <w:sz w:val="17"/>
                <w:szCs w:val="17"/>
              </w:rPr>
            </w:pPr>
            <w:r w:rsidRPr="00157447">
              <w:rPr>
                <w:sz w:val="17"/>
                <w:szCs w:val="17"/>
              </w:rPr>
              <w:t>CO</w:t>
            </w:r>
            <w:r w:rsidRPr="00157447">
              <w:rPr>
                <w:sz w:val="17"/>
                <w:szCs w:val="17"/>
                <w:vertAlign w:val="subscript"/>
              </w:rPr>
              <w:t>2eq</w:t>
            </w:r>
            <w:r w:rsidRPr="00157447">
              <w:rPr>
                <w:sz w:val="17"/>
                <w:szCs w:val="17"/>
              </w:rPr>
              <w:t>/</w:t>
            </w:r>
          </w:p>
          <w:p w:rsidR="007A5CB2" w:rsidRPr="00157447" w:rsidRDefault="007A5CB2" w:rsidP="00F4401E">
            <w:pPr>
              <w:jc w:val="center"/>
              <w:rPr>
                <w:sz w:val="17"/>
                <w:szCs w:val="17"/>
              </w:rPr>
            </w:pPr>
            <w:r w:rsidRPr="00157447">
              <w:rPr>
                <w:sz w:val="17"/>
                <w:szCs w:val="17"/>
              </w:rPr>
              <w:t>quaintly fuel</w:t>
            </w:r>
          </w:p>
        </w:tc>
        <w:tc>
          <w:tcPr>
            <w:tcW w:w="1418" w:type="dxa"/>
            <w:vMerge w:val="restart"/>
          </w:tcPr>
          <w:p w:rsidR="007A5CB2" w:rsidRPr="00157447" w:rsidRDefault="007A5CB2" w:rsidP="00F4401E">
            <w:pPr>
              <w:jc w:val="center"/>
              <w:rPr>
                <w:sz w:val="17"/>
                <w:szCs w:val="17"/>
              </w:rPr>
            </w:pPr>
            <w:r w:rsidRPr="00157447">
              <w:rPr>
                <w:sz w:val="17"/>
                <w:szCs w:val="17"/>
              </w:rPr>
              <w:t>Total GHG emission in</w:t>
            </w:r>
          </w:p>
          <w:p w:rsidR="007A5CB2" w:rsidRPr="00157447" w:rsidRDefault="007A5CB2" w:rsidP="00F4401E">
            <w:pPr>
              <w:jc w:val="center"/>
              <w:rPr>
                <w:sz w:val="17"/>
                <w:szCs w:val="17"/>
              </w:rPr>
            </w:pPr>
            <w:r w:rsidRPr="00157447">
              <w:rPr>
                <w:sz w:val="17"/>
                <w:szCs w:val="17"/>
              </w:rPr>
              <w:t>kg CO</w:t>
            </w:r>
            <w:r w:rsidRPr="00157447">
              <w:rPr>
                <w:sz w:val="17"/>
                <w:szCs w:val="17"/>
                <w:vertAlign w:val="subscript"/>
              </w:rPr>
              <w:t>2eq</w:t>
            </w:r>
          </w:p>
        </w:tc>
      </w:tr>
      <w:tr w:rsidR="007A5CB2" w:rsidRPr="00BD0ED8" w:rsidTr="00F4401E">
        <w:trPr>
          <w:trHeight w:val="292"/>
        </w:trPr>
        <w:tc>
          <w:tcPr>
            <w:tcW w:w="1560" w:type="dxa"/>
            <w:vMerge/>
          </w:tcPr>
          <w:p w:rsidR="007A5CB2" w:rsidRPr="00157447" w:rsidRDefault="007A5CB2" w:rsidP="00F4401E">
            <w:pPr>
              <w:jc w:val="center"/>
              <w:rPr>
                <w:sz w:val="17"/>
                <w:szCs w:val="17"/>
              </w:rPr>
            </w:pPr>
          </w:p>
        </w:tc>
        <w:tc>
          <w:tcPr>
            <w:tcW w:w="1134" w:type="dxa"/>
            <w:vMerge/>
          </w:tcPr>
          <w:p w:rsidR="007A5CB2" w:rsidRPr="00157447" w:rsidRDefault="007A5CB2" w:rsidP="00F4401E">
            <w:pPr>
              <w:jc w:val="center"/>
              <w:rPr>
                <w:sz w:val="17"/>
                <w:szCs w:val="17"/>
              </w:rPr>
            </w:pPr>
          </w:p>
        </w:tc>
        <w:tc>
          <w:tcPr>
            <w:tcW w:w="1276" w:type="dxa"/>
            <w:vMerge/>
          </w:tcPr>
          <w:p w:rsidR="007A5CB2" w:rsidRPr="00157447" w:rsidRDefault="007A5CB2" w:rsidP="00F4401E">
            <w:pPr>
              <w:jc w:val="center"/>
              <w:rPr>
                <w:sz w:val="17"/>
                <w:szCs w:val="17"/>
              </w:rPr>
            </w:pPr>
          </w:p>
        </w:tc>
        <w:tc>
          <w:tcPr>
            <w:tcW w:w="956" w:type="dxa"/>
          </w:tcPr>
          <w:p w:rsidR="007A5CB2" w:rsidRPr="00157447" w:rsidRDefault="007A5CB2" w:rsidP="00F4401E">
            <w:pPr>
              <w:jc w:val="center"/>
              <w:rPr>
                <w:sz w:val="17"/>
                <w:szCs w:val="17"/>
              </w:rPr>
            </w:pPr>
            <w:r w:rsidRPr="00157447">
              <w:rPr>
                <w:sz w:val="17"/>
                <w:szCs w:val="17"/>
              </w:rPr>
              <w:t>CO</w:t>
            </w:r>
            <w:r w:rsidRPr="00157447">
              <w:rPr>
                <w:sz w:val="17"/>
                <w:szCs w:val="17"/>
                <w:vertAlign w:val="subscript"/>
              </w:rPr>
              <w:t>2</w:t>
            </w:r>
          </w:p>
        </w:tc>
        <w:tc>
          <w:tcPr>
            <w:tcW w:w="957" w:type="dxa"/>
          </w:tcPr>
          <w:p w:rsidR="007A5CB2" w:rsidRPr="00157447" w:rsidRDefault="007A5CB2" w:rsidP="00F4401E">
            <w:pPr>
              <w:jc w:val="center"/>
              <w:rPr>
                <w:sz w:val="17"/>
                <w:szCs w:val="17"/>
              </w:rPr>
            </w:pPr>
            <w:r w:rsidRPr="00157447">
              <w:rPr>
                <w:sz w:val="17"/>
                <w:szCs w:val="17"/>
              </w:rPr>
              <w:t>CH</w:t>
            </w:r>
            <w:r w:rsidRPr="00157447">
              <w:rPr>
                <w:sz w:val="17"/>
                <w:szCs w:val="17"/>
                <w:vertAlign w:val="subscript"/>
              </w:rPr>
              <w:t>4</w:t>
            </w:r>
          </w:p>
        </w:tc>
        <w:tc>
          <w:tcPr>
            <w:tcW w:w="957" w:type="dxa"/>
          </w:tcPr>
          <w:p w:rsidR="007A5CB2" w:rsidRPr="00157447" w:rsidRDefault="007A5CB2" w:rsidP="00F4401E">
            <w:pPr>
              <w:jc w:val="center"/>
              <w:rPr>
                <w:sz w:val="17"/>
                <w:szCs w:val="17"/>
              </w:rPr>
            </w:pPr>
            <w:r w:rsidRPr="00157447">
              <w:rPr>
                <w:sz w:val="17"/>
                <w:szCs w:val="17"/>
              </w:rPr>
              <w:t>N</w:t>
            </w:r>
            <w:r w:rsidRPr="00157447">
              <w:rPr>
                <w:sz w:val="17"/>
                <w:szCs w:val="17"/>
                <w:vertAlign w:val="subscript"/>
              </w:rPr>
              <w:t>2</w:t>
            </w:r>
            <w:r w:rsidRPr="00157447">
              <w:rPr>
                <w:sz w:val="17"/>
                <w:szCs w:val="17"/>
              </w:rPr>
              <w:t>O</w:t>
            </w:r>
          </w:p>
        </w:tc>
        <w:tc>
          <w:tcPr>
            <w:tcW w:w="957" w:type="dxa"/>
            <w:vMerge/>
          </w:tcPr>
          <w:p w:rsidR="007A5CB2" w:rsidRPr="00157447" w:rsidRDefault="007A5CB2" w:rsidP="00F4401E">
            <w:pPr>
              <w:jc w:val="center"/>
              <w:rPr>
                <w:sz w:val="17"/>
                <w:szCs w:val="17"/>
              </w:rPr>
            </w:pPr>
          </w:p>
        </w:tc>
        <w:tc>
          <w:tcPr>
            <w:tcW w:w="1418" w:type="dxa"/>
            <w:vMerge/>
          </w:tcPr>
          <w:p w:rsidR="007A5CB2" w:rsidRPr="00157447" w:rsidRDefault="007A5CB2" w:rsidP="00F4401E">
            <w:pPr>
              <w:jc w:val="center"/>
              <w:rPr>
                <w:sz w:val="17"/>
                <w:szCs w:val="17"/>
              </w:rPr>
            </w:pPr>
          </w:p>
        </w:tc>
      </w:tr>
      <w:tr w:rsidR="007A5CB2" w:rsidRPr="00BD0ED8" w:rsidTr="00F4401E">
        <w:tc>
          <w:tcPr>
            <w:tcW w:w="1560" w:type="dxa"/>
          </w:tcPr>
          <w:p w:rsidR="007A5CB2" w:rsidRPr="00157447" w:rsidRDefault="007A5CB2" w:rsidP="00F4401E">
            <w:pPr>
              <w:rPr>
                <w:sz w:val="17"/>
                <w:szCs w:val="17"/>
              </w:rPr>
            </w:pPr>
            <w:r w:rsidRPr="00157447">
              <w:rPr>
                <w:sz w:val="17"/>
                <w:szCs w:val="17"/>
              </w:rPr>
              <w:t>Diesel</w:t>
            </w:r>
          </w:p>
        </w:tc>
        <w:tc>
          <w:tcPr>
            <w:tcW w:w="1134" w:type="dxa"/>
          </w:tcPr>
          <w:p w:rsidR="007A5CB2" w:rsidRPr="00FE1646" w:rsidRDefault="007A5CB2" w:rsidP="00F4401E">
            <w:pPr>
              <w:jc w:val="center"/>
              <w:rPr>
                <w:sz w:val="17"/>
                <w:szCs w:val="17"/>
              </w:rPr>
            </w:pPr>
            <w:r w:rsidRPr="00FE1646">
              <w:rPr>
                <w:rFonts w:asciiTheme="majorBidi" w:hAnsiTheme="majorBidi" w:cstheme="majorBidi"/>
                <w:sz w:val="17"/>
                <w:szCs w:val="17"/>
                <w:lang w:val="en-US" w:eastAsia="en-US"/>
              </w:rPr>
              <w:t>10,879</w:t>
            </w:r>
          </w:p>
        </w:tc>
        <w:tc>
          <w:tcPr>
            <w:tcW w:w="1276" w:type="dxa"/>
          </w:tcPr>
          <w:p w:rsidR="007A5CB2" w:rsidRPr="00FE1646" w:rsidRDefault="007A5CB2" w:rsidP="00F4401E">
            <w:pPr>
              <w:jc w:val="center"/>
              <w:rPr>
                <w:sz w:val="17"/>
                <w:szCs w:val="17"/>
              </w:rPr>
            </w:pPr>
            <w:r w:rsidRPr="00FE1646">
              <w:rPr>
                <w:rFonts w:asciiTheme="majorBidi" w:hAnsiTheme="majorBidi" w:cstheme="majorBidi"/>
                <w:sz w:val="17"/>
                <w:szCs w:val="17"/>
                <w:lang w:val="en-US" w:eastAsia="en-US"/>
              </w:rPr>
              <w:t>2,232kL</w:t>
            </w:r>
          </w:p>
        </w:tc>
        <w:tc>
          <w:tcPr>
            <w:tcW w:w="956" w:type="dxa"/>
            <w:vAlign w:val="bottom"/>
          </w:tcPr>
          <w:p w:rsidR="007A5CB2" w:rsidRPr="00FE1646" w:rsidRDefault="007A5CB2" w:rsidP="00F4401E">
            <w:pPr>
              <w:jc w:val="center"/>
              <w:rPr>
                <w:sz w:val="17"/>
                <w:szCs w:val="17"/>
              </w:rPr>
            </w:pPr>
            <w:r w:rsidRPr="00FE1646">
              <w:rPr>
                <w:sz w:val="17"/>
                <w:szCs w:val="17"/>
              </w:rPr>
              <w:t>2,730g/L</w:t>
            </w:r>
          </w:p>
        </w:tc>
        <w:tc>
          <w:tcPr>
            <w:tcW w:w="957" w:type="dxa"/>
            <w:vAlign w:val="bottom"/>
          </w:tcPr>
          <w:p w:rsidR="007A5CB2" w:rsidRPr="00FE1646" w:rsidRDefault="007A5CB2" w:rsidP="00F4401E">
            <w:pPr>
              <w:jc w:val="center"/>
              <w:rPr>
                <w:sz w:val="17"/>
                <w:szCs w:val="17"/>
              </w:rPr>
            </w:pPr>
            <w:r w:rsidRPr="00FE1646">
              <w:rPr>
                <w:sz w:val="17"/>
                <w:szCs w:val="17"/>
              </w:rPr>
              <w:t>0.133g/L</w:t>
            </w:r>
          </w:p>
        </w:tc>
        <w:tc>
          <w:tcPr>
            <w:tcW w:w="957" w:type="dxa"/>
            <w:vAlign w:val="bottom"/>
          </w:tcPr>
          <w:p w:rsidR="007A5CB2" w:rsidRPr="00FE1646" w:rsidRDefault="007A5CB2" w:rsidP="00F4401E">
            <w:pPr>
              <w:jc w:val="center"/>
              <w:rPr>
                <w:sz w:val="17"/>
                <w:szCs w:val="17"/>
              </w:rPr>
            </w:pPr>
            <w:r w:rsidRPr="00FE1646">
              <w:rPr>
                <w:sz w:val="17"/>
                <w:szCs w:val="17"/>
              </w:rPr>
              <w:t>0.4g/L</w:t>
            </w:r>
          </w:p>
        </w:tc>
        <w:tc>
          <w:tcPr>
            <w:tcW w:w="957" w:type="dxa"/>
            <w:vAlign w:val="bottom"/>
          </w:tcPr>
          <w:p w:rsidR="007A5CB2" w:rsidRPr="00FE1646" w:rsidRDefault="007A5CB2" w:rsidP="00F4401E">
            <w:pPr>
              <w:jc w:val="center"/>
              <w:rPr>
                <w:sz w:val="17"/>
                <w:szCs w:val="17"/>
              </w:rPr>
            </w:pPr>
            <w:r w:rsidRPr="00FE1646">
              <w:rPr>
                <w:sz w:val="17"/>
                <w:szCs w:val="17"/>
              </w:rPr>
              <w:t>2,853g/L</w:t>
            </w:r>
          </w:p>
        </w:tc>
        <w:tc>
          <w:tcPr>
            <w:tcW w:w="1418" w:type="dxa"/>
            <w:vAlign w:val="bottom"/>
          </w:tcPr>
          <w:p w:rsidR="007A5CB2" w:rsidRPr="00FE1646" w:rsidRDefault="00FC68CF" w:rsidP="00F4401E">
            <w:pPr>
              <w:jc w:val="center"/>
              <w:rPr>
                <w:rFonts w:asciiTheme="majorBidi" w:hAnsiTheme="majorBidi" w:cstheme="majorBidi"/>
                <w:sz w:val="17"/>
                <w:szCs w:val="17"/>
                <w:lang w:val="en-US" w:eastAsia="en-US"/>
              </w:rPr>
            </w:pPr>
            <w:r>
              <w:rPr>
                <w:rFonts w:asciiTheme="majorBidi" w:hAnsiTheme="majorBidi" w:cstheme="majorBidi"/>
                <w:sz w:val="17"/>
                <w:szCs w:val="17"/>
                <w:lang w:val="en-US" w:eastAsia="en-US"/>
              </w:rPr>
              <w:t>6,366,836</w:t>
            </w:r>
          </w:p>
        </w:tc>
      </w:tr>
      <w:tr w:rsidR="007A5CB2" w:rsidRPr="00BD0ED8" w:rsidTr="00F4401E">
        <w:tc>
          <w:tcPr>
            <w:tcW w:w="1560" w:type="dxa"/>
          </w:tcPr>
          <w:p w:rsidR="007A5CB2" w:rsidRPr="00157447" w:rsidRDefault="007A5CB2" w:rsidP="00F4401E">
            <w:pPr>
              <w:rPr>
                <w:sz w:val="17"/>
                <w:szCs w:val="17"/>
              </w:rPr>
            </w:pPr>
            <w:r w:rsidRPr="00157447">
              <w:rPr>
                <w:sz w:val="17"/>
                <w:szCs w:val="17"/>
              </w:rPr>
              <w:t>Natural gas</w:t>
            </w:r>
          </w:p>
        </w:tc>
        <w:tc>
          <w:tcPr>
            <w:tcW w:w="1134" w:type="dxa"/>
          </w:tcPr>
          <w:p w:rsidR="007A5CB2" w:rsidRPr="00FE1646" w:rsidRDefault="007A5CB2" w:rsidP="00F4401E">
            <w:pPr>
              <w:jc w:val="center"/>
              <w:rPr>
                <w:sz w:val="17"/>
                <w:szCs w:val="17"/>
              </w:rPr>
            </w:pPr>
            <w:r w:rsidRPr="00FE1646">
              <w:rPr>
                <w:rFonts w:asciiTheme="majorBidi" w:hAnsiTheme="majorBidi" w:cstheme="majorBidi"/>
                <w:sz w:val="17"/>
                <w:szCs w:val="17"/>
                <w:lang w:val="en-US" w:eastAsia="en-US"/>
              </w:rPr>
              <w:t>2,165,673</w:t>
            </w:r>
          </w:p>
        </w:tc>
        <w:tc>
          <w:tcPr>
            <w:tcW w:w="1276" w:type="dxa"/>
          </w:tcPr>
          <w:p w:rsidR="007A5CB2" w:rsidRPr="00FE1646" w:rsidRDefault="007A5CB2" w:rsidP="00F4401E">
            <w:pPr>
              <w:jc w:val="center"/>
              <w:rPr>
                <w:sz w:val="17"/>
                <w:szCs w:val="17"/>
              </w:rPr>
            </w:pPr>
            <w:r w:rsidRPr="00FE1646">
              <w:rPr>
                <w:rFonts w:asciiTheme="majorBidi" w:hAnsiTheme="majorBidi" w:cstheme="majorBidi"/>
                <w:sz w:val="17"/>
                <w:szCs w:val="17"/>
                <w:lang w:val="en-US" w:eastAsia="en-US"/>
              </w:rPr>
              <w:t>502,300</w:t>
            </w:r>
            <w:r w:rsidRPr="00FE1646">
              <w:rPr>
                <w:sz w:val="17"/>
                <w:szCs w:val="17"/>
              </w:rPr>
              <w:t xml:space="preserve"> k.m</w:t>
            </w:r>
            <w:r w:rsidRPr="00FE1646">
              <w:rPr>
                <w:sz w:val="17"/>
                <w:szCs w:val="17"/>
                <w:vertAlign w:val="superscript"/>
              </w:rPr>
              <w:t>3</w:t>
            </w:r>
          </w:p>
        </w:tc>
        <w:tc>
          <w:tcPr>
            <w:tcW w:w="956" w:type="dxa"/>
            <w:vAlign w:val="bottom"/>
          </w:tcPr>
          <w:p w:rsidR="007A5CB2" w:rsidRPr="00FE1646" w:rsidRDefault="007A5CB2" w:rsidP="00F4401E">
            <w:pPr>
              <w:jc w:val="center"/>
              <w:rPr>
                <w:sz w:val="17"/>
                <w:szCs w:val="17"/>
              </w:rPr>
            </w:pPr>
            <w:r w:rsidRPr="00FE1646">
              <w:rPr>
                <w:sz w:val="17"/>
                <w:szCs w:val="17"/>
              </w:rPr>
              <w:t>1,891g/m3</w:t>
            </w:r>
          </w:p>
        </w:tc>
        <w:tc>
          <w:tcPr>
            <w:tcW w:w="957" w:type="dxa"/>
            <w:vAlign w:val="bottom"/>
          </w:tcPr>
          <w:p w:rsidR="007A5CB2" w:rsidRPr="00FE1646" w:rsidRDefault="007A5CB2" w:rsidP="00F4401E">
            <w:pPr>
              <w:jc w:val="center"/>
              <w:rPr>
                <w:sz w:val="17"/>
                <w:szCs w:val="17"/>
              </w:rPr>
            </w:pPr>
            <w:r w:rsidRPr="00FE1646">
              <w:rPr>
                <w:sz w:val="17"/>
                <w:szCs w:val="17"/>
              </w:rPr>
              <w:t>0.49g/m3</w:t>
            </w:r>
          </w:p>
        </w:tc>
        <w:tc>
          <w:tcPr>
            <w:tcW w:w="957" w:type="dxa"/>
            <w:vAlign w:val="bottom"/>
          </w:tcPr>
          <w:p w:rsidR="007A5CB2" w:rsidRPr="00FE1646" w:rsidRDefault="007A5CB2" w:rsidP="00F4401E">
            <w:pPr>
              <w:jc w:val="center"/>
              <w:rPr>
                <w:sz w:val="17"/>
                <w:szCs w:val="17"/>
              </w:rPr>
            </w:pPr>
            <w:r w:rsidRPr="00FE1646">
              <w:rPr>
                <w:sz w:val="17"/>
                <w:szCs w:val="17"/>
              </w:rPr>
              <w:t>0.049g/m3</w:t>
            </w:r>
          </w:p>
        </w:tc>
        <w:tc>
          <w:tcPr>
            <w:tcW w:w="957" w:type="dxa"/>
            <w:vAlign w:val="bottom"/>
          </w:tcPr>
          <w:p w:rsidR="007A5CB2" w:rsidRPr="00FE1646" w:rsidRDefault="007A5CB2" w:rsidP="00F4401E">
            <w:pPr>
              <w:jc w:val="center"/>
              <w:rPr>
                <w:sz w:val="17"/>
                <w:szCs w:val="17"/>
              </w:rPr>
            </w:pPr>
            <w:r w:rsidRPr="00FE1646">
              <w:rPr>
                <w:sz w:val="17"/>
                <w:szCs w:val="17"/>
              </w:rPr>
              <w:t>1,918g/m3</w:t>
            </w:r>
          </w:p>
        </w:tc>
        <w:tc>
          <w:tcPr>
            <w:tcW w:w="1418" w:type="dxa"/>
            <w:vAlign w:val="bottom"/>
          </w:tcPr>
          <w:p w:rsidR="007A5CB2" w:rsidRPr="00FE1646" w:rsidRDefault="00FC68CF" w:rsidP="00F4401E">
            <w:pPr>
              <w:jc w:val="center"/>
              <w:rPr>
                <w:rFonts w:asciiTheme="majorBidi" w:hAnsiTheme="majorBidi" w:cstheme="majorBidi"/>
                <w:sz w:val="17"/>
                <w:szCs w:val="17"/>
                <w:lang w:val="en-US" w:eastAsia="en-US"/>
              </w:rPr>
            </w:pPr>
            <w:r>
              <w:rPr>
                <w:rFonts w:asciiTheme="majorBidi" w:hAnsiTheme="majorBidi" w:cstheme="majorBidi"/>
                <w:sz w:val="17"/>
                <w:szCs w:val="17"/>
                <w:lang w:val="en-US" w:eastAsia="en-US"/>
              </w:rPr>
              <w:t>963,337,060</w:t>
            </w:r>
          </w:p>
        </w:tc>
      </w:tr>
      <w:tr w:rsidR="007A5CB2" w:rsidRPr="00BD0ED8" w:rsidTr="00F4401E">
        <w:tc>
          <w:tcPr>
            <w:tcW w:w="1560" w:type="dxa"/>
          </w:tcPr>
          <w:p w:rsidR="007A5CB2" w:rsidRPr="00157447" w:rsidRDefault="007A5CB2" w:rsidP="00F4401E">
            <w:pPr>
              <w:rPr>
                <w:sz w:val="17"/>
                <w:szCs w:val="17"/>
              </w:rPr>
            </w:pPr>
            <w:r w:rsidRPr="00157447">
              <w:rPr>
                <w:sz w:val="17"/>
                <w:szCs w:val="17"/>
              </w:rPr>
              <w:t>Wood</w:t>
            </w:r>
          </w:p>
        </w:tc>
        <w:tc>
          <w:tcPr>
            <w:tcW w:w="1134" w:type="dxa"/>
          </w:tcPr>
          <w:p w:rsidR="007A5CB2" w:rsidRPr="00FE1646" w:rsidRDefault="007A5CB2" w:rsidP="00F4401E">
            <w:pPr>
              <w:jc w:val="center"/>
              <w:rPr>
                <w:sz w:val="17"/>
                <w:szCs w:val="17"/>
              </w:rPr>
            </w:pPr>
            <w:r w:rsidRPr="00FE1646">
              <w:rPr>
                <w:rFonts w:asciiTheme="majorBidi" w:hAnsiTheme="majorBidi" w:cstheme="majorBidi"/>
                <w:sz w:val="17"/>
                <w:szCs w:val="17"/>
                <w:lang w:val="en-US" w:eastAsia="en-US"/>
              </w:rPr>
              <w:t>546,358</w:t>
            </w:r>
          </w:p>
        </w:tc>
        <w:tc>
          <w:tcPr>
            <w:tcW w:w="1276" w:type="dxa"/>
          </w:tcPr>
          <w:p w:rsidR="007A5CB2" w:rsidRPr="00FE1646" w:rsidRDefault="007A5CB2" w:rsidP="00F4401E">
            <w:pPr>
              <w:jc w:val="center"/>
              <w:rPr>
                <w:sz w:val="17"/>
                <w:szCs w:val="17"/>
              </w:rPr>
            </w:pPr>
            <w:r w:rsidRPr="00FE1646">
              <w:rPr>
                <w:rFonts w:asciiTheme="majorBidi" w:hAnsiTheme="majorBidi" w:cstheme="majorBidi"/>
                <w:sz w:val="17"/>
                <w:szCs w:val="17"/>
                <w:lang w:val="en-US" w:eastAsia="en-US"/>
              </w:rPr>
              <w:t>716,641Mg</w:t>
            </w:r>
          </w:p>
        </w:tc>
        <w:tc>
          <w:tcPr>
            <w:tcW w:w="956" w:type="dxa"/>
            <w:vAlign w:val="bottom"/>
          </w:tcPr>
          <w:p w:rsidR="007A5CB2" w:rsidRPr="00FE1646" w:rsidRDefault="007A5CB2" w:rsidP="00F4401E">
            <w:pPr>
              <w:jc w:val="center"/>
              <w:rPr>
                <w:sz w:val="17"/>
                <w:szCs w:val="17"/>
              </w:rPr>
            </w:pPr>
            <w:r w:rsidRPr="00FE1646">
              <w:rPr>
                <w:sz w:val="17"/>
                <w:szCs w:val="17"/>
              </w:rPr>
              <w:t>0</w:t>
            </w:r>
          </w:p>
        </w:tc>
        <w:tc>
          <w:tcPr>
            <w:tcW w:w="957" w:type="dxa"/>
            <w:vAlign w:val="bottom"/>
          </w:tcPr>
          <w:p w:rsidR="007A5CB2" w:rsidRPr="00FE1646" w:rsidRDefault="007A5CB2" w:rsidP="00F4401E">
            <w:pPr>
              <w:jc w:val="center"/>
              <w:rPr>
                <w:sz w:val="17"/>
                <w:szCs w:val="17"/>
              </w:rPr>
            </w:pPr>
            <w:r w:rsidRPr="00FE1646">
              <w:rPr>
                <w:sz w:val="17"/>
                <w:szCs w:val="17"/>
              </w:rPr>
              <w:t>0.05g/kg</w:t>
            </w:r>
          </w:p>
        </w:tc>
        <w:tc>
          <w:tcPr>
            <w:tcW w:w="957" w:type="dxa"/>
            <w:vAlign w:val="bottom"/>
          </w:tcPr>
          <w:p w:rsidR="007A5CB2" w:rsidRPr="00FE1646" w:rsidRDefault="007A5CB2" w:rsidP="00F4401E">
            <w:pPr>
              <w:jc w:val="center"/>
              <w:rPr>
                <w:sz w:val="17"/>
                <w:szCs w:val="17"/>
              </w:rPr>
            </w:pPr>
            <w:r w:rsidRPr="00FE1646">
              <w:rPr>
                <w:sz w:val="17"/>
                <w:szCs w:val="17"/>
              </w:rPr>
              <w:t>0.02g/kg</w:t>
            </w:r>
          </w:p>
        </w:tc>
        <w:tc>
          <w:tcPr>
            <w:tcW w:w="957" w:type="dxa"/>
            <w:vAlign w:val="bottom"/>
          </w:tcPr>
          <w:p w:rsidR="007A5CB2" w:rsidRPr="00FE1646" w:rsidRDefault="007A5CB2" w:rsidP="00F4401E">
            <w:pPr>
              <w:jc w:val="center"/>
              <w:rPr>
                <w:sz w:val="17"/>
                <w:szCs w:val="17"/>
              </w:rPr>
            </w:pPr>
            <w:r w:rsidRPr="00FE1646">
              <w:rPr>
                <w:sz w:val="17"/>
                <w:szCs w:val="17"/>
              </w:rPr>
              <w:t>7g/kg</w:t>
            </w:r>
          </w:p>
        </w:tc>
        <w:tc>
          <w:tcPr>
            <w:tcW w:w="1418" w:type="dxa"/>
            <w:vAlign w:val="bottom"/>
          </w:tcPr>
          <w:p w:rsidR="007A5CB2" w:rsidRPr="00FE1646" w:rsidRDefault="00FC68CF" w:rsidP="00F4401E">
            <w:pPr>
              <w:jc w:val="center"/>
              <w:rPr>
                <w:rFonts w:asciiTheme="majorBidi" w:hAnsiTheme="majorBidi" w:cstheme="majorBidi"/>
                <w:sz w:val="17"/>
                <w:szCs w:val="17"/>
                <w:lang w:val="en-US" w:eastAsia="en-US"/>
              </w:rPr>
            </w:pPr>
            <w:r>
              <w:rPr>
                <w:rFonts w:asciiTheme="majorBidi" w:hAnsiTheme="majorBidi" w:cstheme="majorBidi"/>
                <w:sz w:val="17"/>
                <w:szCs w:val="17"/>
                <w:lang w:val="en-US" w:eastAsia="en-US"/>
              </w:rPr>
              <w:t>5,166,982</w:t>
            </w:r>
          </w:p>
        </w:tc>
      </w:tr>
      <w:tr w:rsidR="007A5CB2" w:rsidRPr="00BD0ED8" w:rsidTr="00F4401E">
        <w:tc>
          <w:tcPr>
            <w:tcW w:w="1560" w:type="dxa"/>
          </w:tcPr>
          <w:p w:rsidR="007A5CB2" w:rsidRPr="00157447" w:rsidRDefault="007A5CB2" w:rsidP="00F4401E">
            <w:pPr>
              <w:rPr>
                <w:sz w:val="17"/>
                <w:szCs w:val="17"/>
              </w:rPr>
            </w:pPr>
            <w:r w:rsidRPr="00157447">
              <w:rPr>
                <w:sz w:val="17"/>
                <w:szCs w:val="17"/>
              </w:rPr>
              <w:t>Hydro</w:t>
            </w:r>
          </w:p>
        </w:tc>
        <w:tc>
          <w:tcPr>
            <w:tcW w:w="1134" w:type="dxa"/>
          </w:tcPr>
          <w:p w:rsidR="007A5CB2" w:rsidRPr="00FE1646" w:rsidRDefault="007A5CB2" w:rsidP="00F4401E">
            <w:pPr>
              <w:jc w:val="center"/>
              <w:rPr>
                <w:sz w:val="17"/>
                <w:szCs w:val="17"/>
              </w:rPr>
            </w:pPr>
            <w:r w:rsidRPr="00FE1646">
              <w:rPr>
                <w:rFonts w:asciiTheme="majorBidi" w:hAnsiTheme="majorBidi" w:cstheme="majorBidi"/>
                <w:sz w:val="17"/>
                <w:szCs w:val="17"/>
                <w:lang w:val="en-US" w:eastAsia="en-US"/>
              </w:rPr>
              <w:t>44,463,830</w:t>
            </w:r>
          </w:p>
        </w:tc>
        <w:tc>
          <w:tcPr>
            <w:tcW w:w="1276" w:type="dxa"/>
          </w:tcPr>
          <w:p w:rsidR="007A5CB2" w:rsidRPr="00FE1646" w:rsidRDefault="007A5CB2" w:rsidP="00F4401E">
            <w:pPr>
              <w:jc w:val="center"/>
              <w:rPr>
                <w:sz w:val="17"/>
                <w:szCs w:val="17"/>
              </w:rPr>
            </w:pPr>
            <w:r w:rsidRPr="00FE1646">
              <w:rPr>
                <w:sz w:val="17"/>
                <w:szCs w:val="17"/>
              </w:rPr>
              <w:t>N/A</w:t>
            </w:r>
          </w:p>
        </w:tc>
        <w:tc>
          <w:tcPr>
            <w:tcW w:w="956" w:type="dxa"/>
            <w:vAlign w:val="bottom"/>
          </w:tcPr>
          <w:p w:rsidR="007A5CB2" w:rsidRPr="00FE1646" w:rsidRDefault="007A5CB2" w:rsidP="00F4401E">
            <w:pPr>
              <w:jc w:val="center"/>
              <w:rPr>
                <w:sz w:val="17"/>
                <w:szCs w:val="17"/>
              </w:rPr>
            </w:pPr>
            <w:r w:rsidRPr="00FE1646">
              <w:rPr>
                <w:sz w:val="17"/>
                <w:szCs w:val="17"/>
              </w:rPr>
              <w:t>0</w:t>
            </w:r>
          </w:p>
        </w:tc>
        <w:tc>
          <w:tcPr>
            <w:tcW w:w="957" w:type="dxa"/>
            <w:vAlign w:val="bottom"/>
          </w:tcPr>
          <w:p w:rsidR="007A5CB2" w:rsidRPr="00FE1646" w:rsidRDefault="007A5CB2" w:rsidP="00F4401E">
            <w:pPr>
              <w:jc w:val="center"/>
              <w:rPr>
                <w:sz w:val="17"/>
                <w:szCs w:val="17"/>
              </w:rPr>
            </w:pPr>
            <w:r w:rsidRPr="00FE1646">
              <w:rPr>
                <w:sz w:val="17"/>
                <w:szCs w:val="17"/>
              </w:rPr>
              <w:t>0</w:t>
            </w:r>
          </w:p>
        </w:tc>
        <w:tc>
          <w:tcPr>
            <w:tcW w:w="957" w:type="dxa"/>
            <w:vAlign w:val="bottom"/>
          </w:tcPr>
          <w:p w:rsidR="007A5CB2" w:rsidRPr="00FE1646" w:rsidRDefault="007A5CB2" w:rsidP="00F4401E">
            <w:pPr>
              <w:jc w:val="center"/>
              <w:rPr>
                <w:sz w:val="17"/>
                <w:szCs w:val="17"/>
              </w:rPr>
            </w:pPr>
            <w:r w:rsidRPr="00FE1646">
              <w:rPr>
                <w:sz w:val="17"/>
                <w:szCs w:val="17"/>
              </w:rPr>
              <w:t>0</w:t>
            </w:r>
          </w:p>
        </w:tc>
        <w:tc>
          <w:tcPr>
            <w:tcW w:w="957" w:type="dxa"/>
            <w:vAlign w:val="bottom"/>
          </w:tcPr>
          <w:p w:rsidR="007A5CB2" w:rsidRPr="00FE1646" w:rsidRDefault="007A5CB2" w:rsidP="00F4401E">
            <w:pPr>
              <w:jc w:val="center"/>
              <w:rPr>
                <w:sz w:val="17"/>
                <w:szCs w:val="17"/>
              </w:rPr>
            </w:pPr>
            <w:r w:rsidRPr="00FE1646">
              <w:rPr>
                <w:sz w:val="17"/>
                <w:szCs w:val="17"/>
              </w:rPr>
              <w:t>0</w:t>
            </w:r>
          </w:p>
        </w:tc>
        <w:tc>
          <w:tcPr>
            <w:tcW w:w="1418" w:type="dxa"/>
            <w:vAlign w:val="bottom"/>
          </w:tcPr>
          <w:p w:rsidR="007A5CB2" w:rsidRPr="00FE1646" w:rsidRDefault="007A5CB2" w:rsidP="00F4401E">
            <w:pPr>
              <w:jc w:val="center"/>
              <w:rPr>
                <w:sz w:val="17"/>
                <w:szCs w:val="17"/>
              </w:rPr>
            </w:pPr>
            <w:r w:rsidRPr="00FE1646">
              <w:rPr>
                <w:sz w:val="17"/>
                <w:szCs w:val="17"/>
              </w:rPr>
              <w:t>0</w:t>
            </w:r>
          </w:p>
        </w:tc>
      </w:tr>
      <w:tr w:rsidR="007A5CB2" w:rsidRPr="00BD0ED8" w:rsidTr="00F4401E">
        <w:tc>
          <w:tcPr>
            <w:tcW w:w="1560" w:type="dxa"/>
          </w:tcPr>
          <w:p w:rsidR="007A5CB2" w:rsidRPr="00157447" w:rsidRDefault="007A5CB2" w:rsidP="00F4401E">
            <w:pPr>
              <w:rPr>
                <w:sz w:val="17"/>
                <w:szCs w:val="17"/>
              </w:rPr>
            </w:pPr>
            <w:r w:rsidRPr="00157447">
              <w:rPr>
                <w:sz w:val="17"/>
                <w:szCs w:val="17"/>
              </w:rPr>
              <w:t>Total</w:t>
            </w:r>
          </w:p>
        </w:tc>
        <w:tc>
          <w:tcPr>
            <w:tcW w:w="1134" w:type="dxa"/>
          </w:tcPr>
          <w:p w:rsidR="007A5CB2" w:rsidRPr="00FE1646" w:rsidRDefault="007A5CB2" w:rsidP="00F4401E">
            <w:pPr>
              <w:jc w:val="center"/>
              <w:rPr>
                <w:rFonts w:asciiTheme="majorBidi" w:hAnsiTheme="majorBidi" w:cstheme="majorBidi"/>
                <w:sz w:val="17"/>
                <w:szCs w:val="17"/>
                <w:lang w:val="en-US" w:eastAsia="en-US"/>
              </w:rPr>
            </w:pPr>
            <w:r w:rsidRPr="00FE1646">
              <w:rPr>
                <w:rFonts w:asciiTheme="majorBidi" w:hAnsiTheme="majorBidi" w:cstheme="majorBidi"/>
                <w:sz w:val="17"/>
                <w:szCs w:val="17"/>
                <w:lang w:val="en-US" w:eastAsia="en-US"/>
              </w:rPr>
              <w:t>47,186,740</w:t>
            </w:r>
          </w:p>
        </w:tc>
        <w:tc>
          <w:tcPr>
            <w:tcW w:w="1276" w:type="dxa"/>
          </w:tcPr>
          <w:p w:rsidR="007A5CB2" w:rsidRPr="00FE1646" w:rsidRDefault="007A5CB2" w:rsidP="00F4401E">
            <w:pPr>
              <w:jc w:val="center"/>
              <w:rPr>
                <w:sz w:val="17"/>
                <w:szCs w:val="17"/>
              </w:rPr>
            </w:pPr>
          </w:p>
        </w:tc>
        <w:tc>
          <w:tcPr>
            <w:tcW w:w="956" w:type="dxa"/>
            <w:vAlign w:val="bottom"/>
          </w:tcPr>
          <w:p w:rsidR="007A5CB2" w:rsidRPr="00FE1646" w:rsidRDefault="007A5CB2" w:rsidP="00F4401E">
            <w:pPr>
              <w:jc w:val="center"/>
              <w:rPr>
                <w:sz w:val="17"/>
                <w:szCs w:val="17"/>
              </w:rPr>
            </w:pPr>
          </w:p>
        </w:tc>
        <w:tc>
          <w:tcPr>
            <w:tcW w:w="957" w:type="dxa"/>
            <w:vAlign w:val="bottom"/>
          </w:tcPr>
          <w:p w:rsidR="007A5CB2" w:rsidRPr="00FE1646" w:rsidRDefault="007A5CB2" w:rsidP="00F4401E">
            <w:pPr>
              <w:jc w:val="center"/>
              <w:rPr>
                <w:sz w:val="17"/>
                <w:szCs w:val="17"/>
              </w:rPr>
            </w:pPr>
          </w:p>
        </w:tc>
        <w:tc>
          <w:tcPr>
            <w:tcW w:w="957" w:type="dxa"/>
            <w:vAlign w:val="bottom"/>
          </w:tcPr>
          <w:p w:rsidR="007A5CB2" w:rsidRPr="00FE1646" w:rsidRDefault="007A5CB2" w:rsidP="00F4401E">
            <w:pPr>
              <w:jc w:val="center"/>
              <w:rPr>
                <w:sz w:val="17"/>
                <w:szCs w:val="17"/>
              </w:rPr>
            </w:pPr>
          </w:p>
        </w:tc>
        <w:tc>
          <w:tcPr>
            <w:tcW w:w="957" w:type="dxa"/>
            <w:vAlign w:val="bottom"/>
          </w:tcPr>
          <w:p w:rsidR="007A5CB2" w:rsidRPr="00FE1646" w:rsidRDefault="007A5CB2" w:rsidP="00F4401E">
            <w:pPr>
              <w:jc w:val="center"/>
              <w:rPr>
                <w:sz w:val="17"/>
                <w:szCs w:val="17"/>
              </w:rPr>
            </w:pPr>
          </w:p>
        </w:tc>
        <w:tc>
          <w:tcPr>
            <w:tcW w:w="1418" w:type="dxa"/>
            <w:vAlign w:val="bottom"/>
          </w:tcPr>
          <w:p w:rsidR="007A5CB2" w:rsidRPr="00FE1646" w:rsidRDefault="00FC68CF" w:rsidP="00FC68CF">
            <w:pPr>
              <w:rPr>
                <w:sz w:val="17"/>
                <w:szCs w:val="17"/>
              </w:rPr>
            </w:pPr>
            <w:r>
              <w:rPr>
                <w:sz w:val="17"/>
                <w:szCs w:val="17"/>
              </w:rPr>
              <w:t>974,870,877</w:t>
            </w:r>
          </w:p>
        </w:tc>
      </w:tr>
    </w:tbl>
    <w:p w:rsidR="007A5CB2" w:rsidRDefault="00607986" w:rsidP="007A5CB2">
      <w:pPr>
        <w:ind w:left="-426"/>
        <w:jc w:val="both"/>
        <w:rPr>
          <w:sz w:val="18"/>
          <w:szCs w:val="12"/>
        </w:rPr>
      </w:pPr>
      <w:r w:rsidRPr="00BD0ED8">
        <w:rPr>
          <w:sz w:val="18"/>
          <w:szCs w:val="12"/>
        </w:rPr>
        <w:t xml:space="preserve">* Source: </w:t>
      </w:r>
      <w:r w:rsidR="00BB2E83">
        <w:rPr>
          <w:sz w:val="18"/>
          <w:szCs w:val="12"/>
        </w:rPr>
        <w:fldChar w:fldCharType="begin"/>
      </w:r>
      <w:r w:rsidR="007A5CB2">
        <w:rPr>
          <w:sz w:val="18"/>
          <w:szCs w:val="12"/>
        </w:rPr>
        <w:instrText>ADDIN RW.CITE{{59 Anonymous; 60 Anonymous; 84 Anonymous}}</w:instrText>
      </w:r>
      <w:r w:rsidR="00BB2E83">
        <w:rPr>
          <w:sz w:val="18"/>
          <w:szCs w:val="12"/>
        </w:rPr>
        <w:fldChar w:fldCharType="separate"/>
      </w:r>
      <w:r w:rsidR="00571DAA">
        <w:rPr>
          <w:sz w:val="18"/>
          <w:szCs w:val="12"/>
        </w:rPr>
        <w:t>[8-10]</w:t>
      </w:r>
      <w:r w:rsidR="00BB2E83">
        <w:rPr>
          <w:sz w:val="18"/>
          <w:szCs w:val="12"/>
        </w:rPr>
        <w:fldChar w:fldCharType="end"/>
      </w:r>
    </w:p>
    <w:p w:rsidR="00607986" w:rsidRPr="00BD0ED8" w:rsidRDefault="00607986" w:rsidP="00240D15">
      <w:pPr>
        <w:ind w:left="-426"/>
        <w:jc w:val="both"/>
        <w:rPr>
          <w:b/>
          <w:bCs/>
          <w:sz w:val="17"/>
          <w:szCs w:val="17"/>
        </w:rPr>
      </w:pPr>
      <w:r w:rsidRPr="00BD0ED8">
        <w:rPr>
          <w:sz w:val="18"/>
          <w:szCs w:val="18"/>
        </w:rPr>
        <w:t xml:space="preserve">** </w:t>
      </w:r>
      <w:r w:rsidRPr="00BD0ED8">
        <w:rPr>
          <w:iCs/>
          <w:color w:val="000000"/>
          <w:sz w:val="18"/>
          <w:szCs w:val="18"/>
        </w:rPr>
        <w:t xml:space="preserve">Source: </w:t>
      </w:r>
      <w:r w:rsidR="00BB2E83">
        <w:rPr>
          <w:iCs/>
          <w:color w:val="000000"/>
          <w:sz w:val="18"/>
          <w:szCs w:val="18"/>
        </w:rPr>
        <w:fldChar w:fldCharType="begin"/>
      </w:r>
      <w:r w:rsidR="00240D15">
        <w:rPr>
          <w:iCs/>
          <w:color w:val="000000"/>
          <w:sz w:val="18"/>
          <w:szCs w:val="18"/>
        </w:rPr>
        <w:instrText>ADDIN RW.CITE{{17 Anonymous}}</w:instrText>
      </w:r>
      <w:r w:rsidR="00BB2E83">
        <w:rPr>
          <w:iCs/>
          <w:color w:val="000000"/>
          <w:sz w:val="18"/>
          <w:szCs w:val="18"/>
        </w:rPr>
        <w:fldChar w:fldCharType="separate"/>
      </w:r>
      <w:r w:rsidR="00571DAA">
        <w:rPr>
          <w:iCs/>
          <w:color w:val="000000"/>
          <w:sz w:val="18"/>
          <w:szCs w:val="18"/>
        </w:rPr>
        <w:t>[1]</w:t>
      </w:r>
      <w:r w:rsidR="00BB2E83">
        <w:rPr>
          <w:iCs/>
          <w:color w:val="000000"/>
          <w:sz w:val="18"/>
          <w:szCs w:val="18"/>
        </w:rPr>
        <w:fldChar w:fldCharType="end"/>
      </w:r>
    </w:p>
    <w:p w:rsidR="00607986" w:rsidRDefault="00607986" w:rsidP="00607986"/>
    <w:p w:rsidR="00240D15" w:rsidRPr="00240D15" w:rsidRDefault="00240D15" w:rsidP="00240D15">
      <w:bookmarkStart w:id="250" w:name="_Toc214701390"/>
      <w:bookmarkStart w:id="251" w:name="_Toc216454171"/>
      <w:bookmarkStart w:id="252" w:name="_Toc216454914"/>
      <w:bookmarkStart w:id="253" w:name="_Toc216455734"/>
    </w:p>
    <w:p w:rsidR="007A5CB2" w:rsidRDefault="007A5CB2" w:rsidP="00607986">
      <w:pPr>
        <w:pStyle w:val="Heading2"/>
        <w:jc w:val="center"/>
        <w:rPr>
          <w:rFonts w:ascii="Times New Roman" w:hAnsi="Times New Roman" w:cs="Times New Roman"/>
          <w:i w:val="0"/>
          <w:iCs w:val="0"/>
        </w:rPr>
      </w:pPr>
    </w:p>
    <w:p w:rsidR="007A5CB2" w:rsidRDefault="007A5CB2" w:rsidP="00607986">
      <w:pPr>
        <w:pStyle w:val="Heading2"/>
        <w:jc w:val="center"/>
        <w:rPr>
          <w:rFonts w:ascii="Times New Roman" w:hAnsi="Times New Roman" w:cs="Times New Roman"/>
          <w:i w:val="0"/>
          <w:iCs w:val="0"/>
        </w:rPr>
      </w:pPr>
    </w:p>
    <w:p w:rsidR="007A5CB2" w:rsidRDefault="007A5CB2" w:rsidP="00607986">
      <w:pPr>
        <w:pStyle w:val="Heading2"/>
        <w:jc w:val="center"/>
        <w:rPr>
          <w:rFonts w:ascii="Times New Roman" w:hAnsi="Times New Roman" w:cs="Times New Roman"/>
          <w:i w:val="0"/>
          <w:iCs w:val="0"/>
        </w:rPr>
      </w:pPr>
    </w:p>
    <w:p w:rsidR="007A5CB2" w:rsidRDefault="007A5CB2" w:rsidP="00607986">
      <w:pPr>
        <w:pStyle w:val="Heading2"/>
        <w:jc w:val="center"/>
        <w:rPr>
          <w:rFonts w:ascii="Times New Roman" w:hAnsi="Times New Roman" w:cs="Times New Roman"/>
          <w:i w:val="0"/>
          <w:iCs w:val="0"/>
        </w:rPr>
      </w:pPr>
    </w:p>
    <w:p w:rsidR="007A5CB2" w:rsidRDefault="007A5CB2" w:rsidP="00607986">
      <w:pPr>
        <w:pStyle w:val="Heading2"/>
        <w:jc w:val="center"/>
        <w:rPr>
          <w:rFonts w:ascii="Times New Roman" w:hAnsi="Times New Roman" w:cs="Times New Roman"/>
          <w:i w:val="0"/>
          <w:iCs w:val="0"/>
        </w:rPr>
      </w:pPr>
    </w:p>
    <w:p w:rsidR="007A5CB2" w:rsidRDefault="007A5CB2" w:rsidP="00607986">
      <w:pPr>
        <w:pStyle w:val="Heading2"/>
        <w:jc w:val="center"/>
        <w:rPr>
          <w:rFonts w:ascii="Times New Roman" w:hAnsi="Times New Roman" w:cs="Times New Roman"/>
          <w:i w:val="0"/>
          <w:iCs w:val="0"/>
        </w:rPr>
      </w:pPr>
    </w:p>
    <w:p w:rsidR="007A5CB2" w:rsidRDefault="007A5CB2" w:rsidP="007A5CB2">
      <w:pPr>
        <w:pStyle w:val="Heading2"/>
        <w:rPr>
          <w:rFonts w:ascii="Times New Roman" w:hAnsi="Times New Roman" w:cs="Times New Roman"/>
          <w:i w:val="0"/>
          <w:iCs w:val="0"/>
        </w:rPr>
      </w:pPr>
    </w:p>
    <w:p w:rsidR="007A5CB2" w:rsidRPr="007A5CB2" w:rsidRDefault="007A5CB2" w:rsidP="007A5CB2"/>
    <w:p w:rsidR="00607986" w:rsidRDefault="00607986" w:rsidP="00607986">
      <w:pPr>
        <w:pStyle w:val="Heading2"/>
        <w:jc w:val="center"/>
        <w:rPr>
          <w:rFonts w:ascii="Times New Roman" w:hAnsi="Times New Roman" w:cs="Times New Roman"/>
          <w:i w:val="0"/>
          <w:iCs w:val="0"/>
        </w:rPr>
      </w:pPr>
      <w:bookmarkStart w:id="254" w:name="_Toc225059671"/>
      <w:r w:rsidRPr="00BD0ED8">
        <w:rPr>
          <w:rFonts w:ascii="Times New Roman" w:hAnsi="Times New Roman" w:cs="Times New Roman"/>
          <w:i w:val="0"/>
          <w:iCs w:val="0"/>
        </w:rPr>
        <w:lastRenderedPageBreak/>
        <w:t>APPENDIX B</w:t>
      </w:r>
      <w:bookmarkEnd w:id="250"/>
      <w:bookmarkEnd w:id="251"/>
      <w:bookmarkEnd w:id="252"/>
      <w:bookmarkEnd w:id="253"/>
      <w:bookmarkEnd w:id="254"/>
    </w:p>
    <w:p w:rsidR="00607986" w:rsidRDefault="00607986" w:rsidP="00607986"/>
    <w:p w:rsidR="00607986" w:rsidRPr="007A5CB2" w:rsidRDefault="007A5CB2" w:rsidP="007A5CB2">
      <w:pPr>
        <w:spacing w:line="360" w:lineRule="auto"/>
        <w:jc w:val="center"/>
        <w:rPr>
          <w:b/>
        </w:rPr>
      </w:pPr>
      <w:r>
        <w:rPr>
          <w:b/>
          <w:lang w:val="en-CA"/>
        </w:rPr>
        <w:t>Annual Marginal GHG Intensity F</w:t>
      </w:r>
      <w:r w:rsidR="00607986" w:rsidRPr="007A5CB2">
        <w:rPr>
          <w:b/>
          <w:lang w:val="en-CA"/>
        </w:rPr>
        <w:t>actors based on</w:t>
      </w:r>
      <w:r>
        <w:rPr>
          <w:b/>
          <w:lang w:val="en-CA"/>
        </w:rPr>
        <w:t xml:space="preserve"> the Latest A</w:t>
      </w:r>
      <w:r w:rsidR="00607986" w:rsidRPr="007A5CB2">
        <w:rPr>
          <w:b/>
          <w:lang w:val="en-CA"/>
        </w:rPr>
        <w:t>vailab</w:t>
      </w:r>
      <w:r>
        <w:rPr>
          <w:b/>
          <w:lang w:val="en-CA"/>
        </w:rPr>
        <w:t>le Statistics Canada Data on Electricity Generation and Fuels U</w:t>
      </w:r>
      <w:r w:rsidR="00607986" w:rsidRPr="007A5CB2">
        <w:rPr>
          <w:b/>
          <w:lang w:val="en-CA"/>
        </w:rPr>
        <w:t>sed</w:t>
      </w:r>
      <w:r w:rsidR="00582681" w:rsidRPr="007A5CB2">
        <w:rPr>
          <w:b/>
          <w:lang w:val="en-CA"/>
        </w:rPr>
        <w:t xml:space="preserve"> for the </w:t>
      </w:r>
      <w:r>
        <w:rPr>
          <w:b/>
          <w:lang w:val="en-CA"/>
        </w:rPr>
        <w:t>Period  2004 to</w:t>
      </w:r>
      <w:r w:rsidR="00582681" w:rsidRPr="007A5CB2">
        <w:rPr>
          <w:b/>
          <w:lang w:val="en-CA"/>
        </w:rPr>
        <w:t xml:space="preserve"> 2006</w:t>
      </w:r>
    </w:p>
    <w:p w:rsidR="00607986" w:rsidRDefault="00607986" w:rsidP="00607986">
      <w:pPr>
        <w:tabs>
          <w:tab w:val="left" w:pos="567"/>
        </w:tabs>
      </w:pPr>
    </w:p>
    <w:p w:rsidR="007A5CB2" w:rsidRDefault="007A5CB2" w:rsidP="00607986">
      <w:pPr>
        <w:tabs>
          <w:tab w:val="left" w:pos="567"/>
        </w:tabs>
      </w:pPr>
    </w:p>
    <w:p w:rsidR="005D5C1C" w:rsidRDefault="00607986" w:rsidP="005D5C1C">
      <w:r>
        <w:t>Table B.1. A</w:t>
      </w:r>
      <w:r w:rsidRPr="00BD0ED8">
        <w:t>nnual marginal GHG intensity factor for Newfoundland, 2004</w:t>
      </w:r>
      <w:r w:rsidR="005D5C1C">
        <w:t xml:space="preserve">-2006 </w:t>
      </w:r>
      <w:fldSimple w:instr="ADDIN RW.CITE{{59 Anonymous; 60 Anonymous; 84 Anonymous; 17 Anonymous}}">
        <w:r w:rsidR="00571DAA">
          <w:t>[1, 8-10]</w:t>
        </w:r>
      </w:fldSimple>
    </w:p>
    <w:tbl>
      <w:tblPr>
        <w:tblW w:w="9248" w:type="dxa"/>
        <w:tblInd w:w="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840"/>
        <w:gridCol w:w="840"/>
        <w:gridCol w:w="1189"/>
        <w:gridCol w:w="1134"/>
        <w:gridCol w:w="1417"/>
        <w:gridCol w:w="1276"/>
        <w:gridCol w:w="992"/>
        <w:gridCol w:w="1560"/>
      </w:tblGrid>
      <w:tr w:rsidR="00240D15" w:rsidRPr="00BD0ED8" w:rsidTr="00240D15">
        <w:tc>
          <w:tcPr>
            <w:tcW w:w="840" w:type="dxa"/>
          </w:tcPr>
          <w:p w:rsidR="00240D15" w:rsidRPr="00157447" w:rsidRDefault="00240D15" w:rsidP="00240D15">
            <w:pPr>
              <w:rPr>
                <w:sz w:val="17"/>
                <w:szCs w:val="17"/>
              </w:rPr>
            </w:pPr>
            <w:r>
              <w:rPr>
                <w:sz w:val="17"/>
                <w:szCs w:val="17"/>
              </w:rPr>
              <w:t>Year</w:t>
            </w:r>
          </w:p>
        </w:tc>
        <w:tc>
          <w:tcPr>
            <w:tcW w:w="840" w:type="dxa"/>
          </w:tcPr>
          <w:p w:rsidR="00240D15" w:rsidRPr="00157447" w:rsidRDefault="00240D15" w:rsidP="003D304A">
            <w:pPr>
              <w:jc w:val="center"/>
              <w:rPr>
                <w:sz w:val="17"/>
                <w:szCs w:val="17"/>
              </w:rPr>
            </w:pPr>
            <w:r w:rsidRPr="00157447">
              <w:rPr>
                <w:sz w:val="17"/>
                <w:szCs w:val="17"/>
              </w:rPr>
              <w:t>Marginal fuel source</w:t>
            </w:r>
          </w:p>
        </w:tc>
        <w:tc>
          <w:tcPr>
            <w:tcW w:w="1189" w:type="dxa"/>
          </w:tcPr>
          <w:p w:rsidR="00240D15" w:rsidRPr="00157447" w:rsidRDefault="00240D15" w:rsidP="003D304A">
            <w:pPr>
              <w:jc w:val="center"/>
              <w:rPr>
                <w:sz w:val="17"/>
                <w:szCs w:val="17"/>
              </w:rPr>
            </w:pPr>
            <w:r w:rsidRPr="00157447">
              <w:rPr>
                <w:sz w:val="17"/>
                <w:szCs w:val="17"/>
              </w:rPr>
              <w:t>Electricity</w:t>
            </w:r>
            <w:r w:rsidR="005D5C1C">
              <w:rPr>
                <w:sz w:val="17"/>
                <w:szCs w:val="17"/>
              </w:rPr>
              <w:t>*</w:t>
            </w:r>
            <w:r w:rsidRPr="00157447">
              <w:rPr>
                <w:sz w:val="17"/>
                <w:szCs w:val="17"/>
              </w:rPr>
              <w:t xml:space="preserve"> Generated (MWh)</w:t>
            </w:r>
          </w:p>
        </w:tc>
        <w:tc>
          <w:tcPr>
            <w:tcW w:w="1134" w:type="dxa"/>
          </w:tcPr>
          <w:p w:rsidR="00240D15" w:rsidRPr="00157447" w:rsidRDefault="00240D15" w:rsidP="003D304A">
            <w:pPr>
              <w:jc w:val="center"/>
              <w:rPr>
                <w:sz w:val="17"/>
                <w:szCs w:val="17"/>
              </w:rPr>
            </w:pPr>
            <w:r w:rsidRPr="00157447">
              <w:rPr>
                <w:sz w:val="17"/>
                <w:szCs w:val="17"/>
              </w:rPr>
              <w:t>Fuel Input</w:t>
            </w:r>
            <w:r w:rsidR="005D5C1C">
              <w:rPr>
                <w:sz w:val="17"/>
                <w:szCs w:val="17"/>
              </w:rPr>
              <w:t>**</w:t>
            </w:r>
          </w:p>
          <w:p w:rsidR="00240D15" w:rsidRPr="00157447" w:rsidRDefault="00240D15" w:rsidP="003D304A">
            <w:pPr>
              <w:jc w:val="center"/>
              <w:rPr>
                <w:sz w:val="17"/>
                <w:szCs w:val="17"/>
              </w:rPr>
            </w:pPr>
          </w:p>
        </w:tc>
        <w:tc>
          <w:tcPr>
            <w:tcW w:w="1417" w:type="dxa"/>
          </w:tcPr>
          <w:p w:rsidR="00240D15" w:rsidRPr="00157447" w:rsidRDefault="00240D15" w:rsidP="003D304A">
            <w:pPr>
              <w:jc w:val="center"/>
              <w:rPr>
                <w:sz w:val="17"/>
                <w:szCs w:val="17"/>
              </w:rPr>
            </w:pPr>
            <w:r w:rsidRPr="00157447">
              <w:rPr>
                <w:sz w:val="17"/>
                <w:szCs w:val="17"/>
              </w:rPr>
              <w:t>Total GHG Emission in</w:t>
            </w:r>
          </w:p>
          <w:p w:rsidR="00240D15" w:rsidRPr="00157447" w:rsidRDefault="00240D15" w:rsidP="003D304A">
            <w:pPr>
              <w:jc w:val="center"/>
              <w:rPr>
                <w:sz w:val="17"/>
                <w:szCs w:val="17"/>
              </w:rPr>
            </w:pPr>
            <w:r w:rsidRPr="00157447">
              <w:rPr>
                <w:sz w:val="17"/>
                <w:szCs w:val="17"/>
              </w:rPr>
              <w:t>kg CO</w:t>
            </w:r>
            <w:r w:rsidRPr="00157447">
              <w:rPr>
                <w:sz w:val="17"/>
                <w:szCs w:val="17"/>
                <w:vertAlign w:val="subscript"/>
              </w:rPr>
              <w:t>2eq</w:t>
            </w:r>
          </w:p>
        </w:tc>
        <w:tc>
          <w:tcPr>
            <w:tcW w:w="1276" w:type="dxa"/>
          </w:tcPr>
          <w:p w:rsidR="00240D15" w:rsidRPr="00157447" w:rsidRDefault="00240D15" w:rsidP="003D304A">
            <w:pPr>
              <w:jc w:val="center"/>
              <w:rPr>
                <w:sz w:val="17"/>
                <w:szCs w:val="17"/>
                <w:lang w:val="en-CA"/>
              </w:rPr>
            </w:pPr>
            <w:r w:rsidRPr="00157447">
              <w:rPr>
                <w:sz w:val="17"/>
                <w:szCs w:val="17"/>
                <w:lang w:val="en-CA"/>
              </w:rPr>
              <w:t>GHG Intensity Factor</w:t>
            </w:r>
          </w:p>
          <w:p w:rsidR="00240D15" w:rsidRPr="00157447" w:rsidRDefault="00240D15" w:rsidP="003D304A">
            <w:pPr>
              <w:jc w:val="center"/>
              <w:rPr>
                <w:sz w:val="17"/>
                <w:szCs w:val="17"/>
              </w:rPr>
            </w:pPr>
            <w:r w:rsidRPr="00157447">
              <w:rPr>
                <w:sz w:val="17"/>
                <w:szCs w:val="17"/>
                <w:lang w:val="en-CA"/>
              </w:rPr>
              <w:t>(g</w:t>
            </w:r>
            <w:r w:rsidR="00022435">
              <w:rPr>
                <w:sz w:val="17"/>
                <w:szCs w:val="17"/>
                <w:lang w:val="en-CA"/>
              </w:rPr>
              <w:t xml:space="preserve"> </w:t>
            </w:r>
            <w:r w:rsidRPr="00157447">
              <w:rPr>
                <w:sz w:val="17"/>
                <w:szCs w:val="17"/>
                <w:lang w:val="en-CA"/>
              </w:rPr>
              <w:t>/kWh</w:t>
            </w:r>
            <w:r w:rsidRPr="00157447">
              <w:rPr>
                <w:sz w:val="17"/>
                <w:szCs w:val="17"/>
              </w:rPr>
              <w:t xml:space="preserve"> </w:t>
            </w:r>
            <w:r w:rsidRPr="00157447">
              <w:rPr>
                <w:sz w:val="17"/>
                <w:szCs w:val="17"/>
                <w:vertAlign w:val="subscript"/>
              </w:rPr>
              <w:t>fuel</w:t>
            </w:r>
            <w:r w:rsidRPr="00157447">
              <w:rPr>
                <w:sz w:val="17"/>
                <w:szCs w:val="17"/>
              </w:rPr>
              <w:t>)</w:t>
            </w:r>
          </w:p>
        </w:tc>
        <w:tc>
          <w:tcPr>
            <w:tcW w:w="992" w:type="dxa"/>
          </w:tcPr>
          <w:p w:rsidR="00240D15" w:rsidRPr="00157447" w:rsidRDefault="00240D15" w:rsidP="003D304A">
            <w:pPr>
              <w:jc w:val="center"/>
              <w:rPr>
                <w:sz w:val="17"/>
                <w:szCs w:val="17"/>
              </w:rPr>
            </w:pPr>
            <w:r w:rsidRPr="00157447">
              <w:rPr>
                <w:sz w:val="17"/>
                <w:szCs w:val="17"/>
              </w:rPr>
              <w:t>%</w:t>
            </w:r>
            <w:r>
              <w:rPr>
                <w:sz w:val="17"/>
                <w:szCs w:val="17"/>
              </w:rPr>
              <w:t xml:space="preserve"> </w:t>
            </w:r>
            <w:r w:rsidRPr="00157447">
              <w:rPr>
                <w:sz w:val="17"/>
                <w:szCs w:val="17"/>
              </w:rPr>
              <w:t>On</w:t>
            </w:r>
          </w:p>
          <w:p w:rsidR="00240D15" w:rsidRPr="00157447" w:rsidRDefault="00240D15" w:rsidP="003D304A">
            <w:pPr>
              <w:jc w:val="center"/>
              <w:rPr>
                <w:sz w:val="17"/>
                <w:szCs w:val="17"/>
              </w:rPr>
            </w:pPr>
            <w:r w:rsidRPr="00157447">
              <w:rPr>
                <w:sz w:val="17"/>
                <w:szCs w:val="17"/>
              </w:rPr>
              <w:t>Margin</w:t>
            </w:r>
          </w:p>
        </w:tc>
        <w:tc>
          <w:tcPr>
            <w:tcW w:w="1560" w:type="dxa"/>
          </w:tcPr>
          <w:p w:rsidR="00240D15" w:rsidRPr="00157447" w:rsidRDefault="00240D15" w:rsidP="003D304A">
            <w:pPr>
              <w:jc w:val="center"/>
              <w:rPr>
                <w:sz w:val="17"/>
                <w:szCs w:val="17"/>
              </w:rPr>
            </w:pPr>
            <w:r w:rsidRPr="00157447">
              <w:rPr>
                <w:sz w:val="17"/>
                <w:szCs w:val="17"/>
                <w:lang w:val="en-CA"/>
              </w:rPr>
              <w:t>Annual Marginal GHG Intensity Factor (g/kWh)</w:t>
            </w:r>
          </w:p>
        </w:tc>
      </w:tr>
      <w:tr w:rsidR="00240D15" w:rsidRPr="00BD0ED8" w:rsidTr="00240D15">
        <w:trPr>
          <w:trHeight w:val="188"/>
        </w:trPr>
        <w:tc>
          <w:tcPr>
            <w:tcW w:w="840" w:type="dxa"/>
            <w:vMerge w:val="restart"/>
          </w:tcPr>
          <w:p w:rsidR="00240D15" w:rsidRPr="00157447" w:rsidRDefault="00240D15" w:rsidP="003D304A">
            <w:pPr>
              <w:jc w:val="center"/>
              <w:rPr>
                <w:sz w:val="17"/>
                <w:szCs w:val="17"/>
              </w:rPr>
            </w:pPr>
            <w:r>
              <w:rPr>
                <w:sz w:val="17"/>
                <w:szCs w:val="17"/>
              </w:rPr>
              <w:t>2004</w:t>
            </w:r>
          </w:p>
        </w:tc>
        <w:tc>
          <w:tcPr>
            <w:tcW w:w="840" w:type="dxa"/>
          </w:tcPr>
          <w:p w:rsidR="00240D15" w:rsidRPr="00157447" w:rsidRDefault="00240D15" w:rsidP="003D304A">
            <w:pPr>
              <w:jc w:val="center"/>
              <w:rPr>
                <w:sz w:val="17"/>
                <w:szCs w:val="17"/>
              </w:rPr>
            </w:pPr>
            <w:r w:rsidRPr="00157447">
              <w:rPr>
                <w:sz w:val="17"/>
                <w:szCs w:val="17"/>
              </w:rPr>
              <w:t>Oil</w:t>
            </w:r>
          </w:p>
        </w:tc>
        <w:tc>
          <w:tcPr>
            <w:tcW w:w="1189" w:type="dxa"/>
            <w:vAlign w:val="bottom"/>
          </w:tcPr>
          <w:p w:rsidR="00240D15" w:rsidRPr="00157447" w:rsidRDefault="00240D15" w:rsidP="003D304A">
            <w:pPr>
              <w:jc w:val="center"/>
              <w:rPr>
                <w:sz w:val="17"/>
                <w:szCs w:val="17"/>
              </w:rPr>
            </w:pPr>
            <w:r w:rsidRPr="00157447">
              <w:rPr>
                <w:sz w:val="17"/>
                <w:szCs w:val="17"/>
              </w:rPr>
              <w:t>1,642,957</w:t>
            </w:r>
          </w:p>
        </w:tc>
        <w:tc>
          <w:tcPr>
            <w:tcW w:w="1134" w:type="dxa"/>
          </w:tcPr>
          <w:tbl>
            <w:tblPr>
              <w:tblW w:w="960" w:type="dxa"/>
              <w:tblInd w:w="95" w:type="dxa"/>
              <w:tblLayout w:type="fixed"/>
              <w:tblLook w:val="04A0"/>
            </w:tblPr>
            <w:tblGrid>
              <w:gridCol w:w="960"/>
            </w:tblGrid>
            <w:tr w:rsidR="00240D15" w:rsidRPr="00BD0ED8" w:rsidTr="003D304A">
              <w:trPr>
                <w:trHeight w:val="255"/>
              </w:trPr>
              <w:tc>
                <w:tcPr>
                  <w:tcW w:w="960" w:type="dxa"/>
                  <w:tcBorders>
                    <w:top w:val="nil"/>
                    <w:left w:val="nil"/>
                    <w:bottom w:val="nil"/>
                    <w:right w:val="nil"/>
                  </w:tcBorders>
                  <w:shd w:val="clear" w:color="auto" w:fill="auto"/>
                  <w:noWrap/>
                  <w:vAlign w:val="bottom"/>
                </w:tcPr>
                <w:p w:rsidR="00240D15" w:rsidRPr="00BD0ED8" w:rsidRDefault="00240D15" w:rsidP="003D304A">
                  <w:pPr>
                    <w:jc w:val="center"/>
                    <w:rPr>
                      <w:sz w:val="17"/>
                      <w:szCs w:val="17"/>
                    </w:rPr>
                  </w:pPr>
                  <w:r w:rsidRPr="00BD0ED8">
                    <w:rPr>
                      <w:sz w:val="17"/>
                      <w:szCs w:val="17"/>
                    </w:rPr>
                    <w:t>420,066kL</w:t>
                  </w:r>
                </w:p>
              </w:tc>
            </w:tr>
          </w:tbl>
          <w:p w:rsidR="00240D15" w:rsidRPr="00157447" w:rsidRDefault="00240D15" w:rsidP="003D304A">
            <w:pPr>
              <w:jc w:val="center"/>
              <w:rPr>
                <w:sz w:val="17"/>
                <w:szCs w:val="17"/>
              </w:rPr>
            </w:pPr>
          </w:p>
        </w:tc>
        <w:tc>
          <w:tcPr>
            <w:tcW w:w="1417" w:type="dxa"/>
            <w:vAlign w:val="bottom"/>
          </w:tcPr>
          <w:p w:rsidR="00240D15" w:rsidRPr="00157447" w:rsidRDefault="00240D15" w:rsidP="003D304A">
            <w:pPr>
              <w:jc w:val="center"/>
              <w:rPr>
                <w:sz w:val="17"/>
                <w:szCs w:val="17"/>
              </w:rPr>
            </w:pPr>
            <w:r w:rsidRPr="00157447">
              <w:rPr>
                <w:sz w:val="17"/>
                <w:szCs w:val="17"/>
              </w:rPr>
              <w:t>1</w:t>
            </w:r>
            <w:r>
              <w:rPr>
                <w:sz w:val="17"/>
                <w:szCs w:val="17"/>
              </w:rPr>
              <w:t>,</w:t>
            </w:r>
            <w:r w:rsidRPr="00157447">
              <w:rPr>
                <w:sz w:val="17"/>
                <w:szCs w:val="17"/>
              </w:rPr>
              <w:t>301</w:t>
            </w:r>
            <w:r>
              <w:rPr>
                <w:sz w:val="17"/>
                <w:szCs w:val="17"/>
              </w:rPr>
              <w:t>,</w:t>
            </w:r>
            <w:r w:rsidRPr="00157447">
              <w:rPr>
                <w:sz w:val="17"/>
                <w:szCs w:val="17"/>
              </w:rPr>
              <w:t>997</w:t>
            </w:r>
            <w:r>
              <w:rPr>
                <w:sz w:val="17"/>
                <w:szCs w:val="17"/>
              </w:rPr>
              <w:t>,</w:t>
            </w:r>
            <w:r w:rsidRPr="00157447">
              <w:rPr>
                <w:sz w:val="17"/>
                <w:szCs w:val="17"/>
              </w:rPr>
              <w:t>374</w:t>
            </w:r>
          </w:p>
        </w:tc>
        <w:tc>
          <w:tcPr>
            <w:tcW w:w="1276" w:type="dxa"/>
            <w:vAlign w:val="bottom"/>
          </w:tcPr>
          <w:p w:rsidR="00240D15" w:rsidRPr="00157447" w:rsidRDefault="00240D15" w:rsidP="003D304A">
            <w:pPr>
              <w:jc w:val="center"/>
              <w:rPr>
                <w:sz w:val="17"/>
                <w:szCs w:val="17"/>
              </w:rPr>
            </w:pPr>
            <w:r w:rsidRPr="00157447">
              <w:rPr>
                <w:sz w:val="17"/>
                <w:szCs w:val="17"/>
              </w:rPr>
              <w:t>792</w:t>
            </w:r>
          </w:p>
        </w:tc>
        <w:tc>
          <w:tcPr>
            <w:tcW w:w="992" w:type="dxa"/>
            <w:vAlign w:val="bottom"/>
          </w:tcPr>
          <w:p w:rsidR="00240D15" w:rsidRPr="00157447" w:rsidRDefault="00FB3847" w:rsidP="003D304A">
            <w:pPr>
              <w:jc w:val="center"/>
              <w:rPr>
                <w:sz w:val="17"/>
                <w:szCs w:val="17"/>
              </w:rPr>
            </w:pPr>
            <w:r>
              <w:rPr>
                <w:sz w:val="17"/>
                <w:szCs w:val="17"/>
              </w:rPr>
              <w:t xml:space="preserve">  </w:t>
            </w:r>
            <w:r w:rsidR="00240D15">
              <w:rPr>
                <w:sz w:val="17"/>
                <w:szCs w:val="17"/>
              </w:rPr>
              <w:t>4</w:t>
            </w:r>
            <w:r w:rsidR="009353A9">
              <w:rPr>
                <w:sz w:val="17"/>
                <w:szCs w:val="17"/>
              </w:rPr>
              <w:t>.13</w:t>
            </w:r>
          </w:p>
        </w:tc>
        <w:tc>
          <w:tcPr>
            <w:tcW w:w="1560" w:type="dxa"/>
            <w:vMerge w:val="restart"/>
          </w:tcPr>
          <w:p w:rsidR="00240D15" w:rsidRDefault="00240D15" w:rsidP="003D304A">
            <w:pPr>
              <w:jc w:val="center"/>
              <w:rPr>
                <w:sz w:val="17"/>
                <w:szCs w:val="17"/>
              </w:rPr>
            </w:pPr>
          </w:p>
          <w:p w:rsidR="00240D15" w:rsidRPr="00157447" w:rsidRDefault="00240D15" w:rsidP="003D304A">
            <w:pPr>
              <w:jc w:val="center"/>
              <w:rPr>
                <w:sz w:val="17"/>
                <w:szCs w:val="17"/>
              </w:rPr>
            </w:pPr>
            <w:r w:rsidRPr="00157447">
              <w:rPr>
                <w:sz w:val="17"/>
                <w:szCs w:val="17"/>
              </w:rPr>
              <w:t>33</w:t>
            </w:r>
          </w:p>
        </w:tc>
      </w:tr>
      <w:tr w:rsidR="00240D15" w:rsidRPr="00BD0ED8" w:rsidTr="00240D15">
        <w:tc>
          <w:tcPr>
            <w:tcW w:w="840" w:type="dxa"/>
            <w:vMerge/>
          </w:tcPr>
          <w:p w:rsidR="00240D15" w:rsidRPr="00157447" w:rsidRDefault="00240D15" w:rsidP="003D304A">
            <w:pPr>
              <w:jc w:val="center"/>
              <w:rPr>
                <w:sz w:val="17"/>
                <w:szCs w:val="17"/>
              </w:rPr>
            </w:pPr>
          </w:p>
        </w:tc>
        <w:tc>
          <w:tcPr>
            <w:tcW w:w="840" w:type="dxa"/>
          </w:tcPr>
          <w:p w:rsidR="00240D15" w:rsidRPr="00157447" w:rsidRDefault="00240D15" w:rsidP="003D304A">
            <w:pPr>
              <w:jc w:val="center"/>
              <w:rPr>
                <w:sz w:val="17"/>
                <w:szCs w:val="17"/>
              </w:rPr>
            </w:pPr>
            <w:r w:rsidRPr="00157447">
              <w:rPr>
                <w:sz w:val="17"/>
                <w:szCs w:val="17"/>
              </w:rPr>
              <w:t>Hydro</w:t>
            </w:r>
          </w:p>
        </w:tc>
        <w:tc>
          <w:tcPr>
            <w:tcW w:w="1189" w:type="dxa"/>
            <w:vAlign w:val="bottom"/>
          </w:tcPr>
          <w:p w:rsidR="00240D15" w:rsidRPr="00157447" w:rsidRDefault="00240D15" w:rsidP="003D304A">
            <w:pPr>
              <w:jc w:val="center"/>
              <w:rPr>
                <w:sz w:val="17"/>
                <w:szCs w:val="17"/>
              </w:rPr>
            </w:pPr>
            <w:r w:rsidRPr="00157447">
              <w:rPr>
                <w:sz w:val="17"/>
                <w:szCs w:val="17"/>
              </w:rPr>
              <w:t>38,101,914</w:t>
            </w:r>
          </w:p>
        </w:tc>
        <w:tc>
          <w:tcPr>
            <w:tcW w:w="1134" w:type="dxa"/>
          </w:tcPr>
          <w:p w:rsidR="00240D15" w:rsidRPr="00157447" w:rsidRDefault="00240D15" w:rsidP="003D304A">
            <w:pPr>
              <w:jc w:val="center"/>
              <w:rPr>
                <w:sz w:val="17"/>
                <w:szCs w:val="17"/>
              </w:rPr>
            </w:pPr>
            <w:r w:rsidRPr="00157447">
              <w:rPr>
                <w:sz w:val="17"/>
                <w:szCs w:val="17"/>
              </w:rPr>
              <w:t>N/A</w:t>
            </w:r>
          </w:p>
        </w:tc>
        <w:tc>
          <w:tcPr>
            <w:tcW w:w="1417" w:type="dxa"/>
            <w:vAlign w:val="bottom"/>
          </w:tcPr>
          <w:p w:rsidR="00240D15" w:rsidRPr="00157447" w:rsidRDefault="00240D15" w:rsidP="003D304A">
            <w:pPr>
              <w:jc w:val="center"/>
              <w:rPr>
                <w:sz w:val="17"/>
                <w:szCs w:val="17"/>
              </w:rPr>
            </w:pPr>
            <w:r w:rsidRPr="00157447">
              <w:rPr>
                <w:sz w:val="17"/>
                <w:szCs w:val="17"/>
              </w:rPr>
              <w:t>0</w:t>
            </w:r>
          </w:p>
        </w:tc>
        <w:tc>
          <w:tcPr>
            <w:tcW w:w="1276" w:type="dxa"/>
            <w:vAlign w:val="bottom"/>
          </w:tcPr>
          <w:p w:rsidR="00240D15" w:rsidRPr="00157447" w:rsidRDefault="00240D15" w:rsidP="003D304A">
            <w:pPr>
              <w:jc w:val="center"/>
              <w:rPr>
                <w:sz w:val="17"/>
                <w:szCs w:val="17"/>
              </w:rPr>
            </w:pPr>
            <w:r w:rsidRPr="00157447">
              <w:rPr>
                <w:sz w:val="17"/>
                <w:szCs w:val="17"/>
              </w:rPr>
              <w:t>0</w:t>
            </w:r>
          </w:p>
        </w:tc>
        <w:tc>
          <w:tcPr>
            <w:tcW w:w="992" w:type="dxa"/>
            <w:vAlign w:val="bottom"/>
          </w:tcPr>
          <w:p w:rsidR="00240D15" w:rsidRPr="00157447" w:rsidRDefault="00240D15" w:rsidP="003D304A">
            <w:pPr>
              <w:jc w:val="center"/>
              <w:rPr>
                <w:sz w:val="17"/>
                <w:szCs w:val="17"/>
              </w:rPr>
            </w:pPr>
            <w:r>
              <w:rPr>
                <w:sz w:val="17"/>
                <w:szCs w:val="17"/>
              </w:rPr>
              <w:t>9</w:t>
            </w:r>
            <w:r w:rsidR="009353A9">
              <w:rPr>
                <w:sz w:val="17"/>
                <w:szCs w:val="17"/>
              </w:rPr>
              <w:t>5.87</w:t>
            </w:r>
          </w:p>
        </w:tc>
        <w:tc>
          <w:tcPr>
            <w:tcW w:w="1560" w:type="dxa"/>
            <w:vMerge/>
          </w:tcPr>
          <w:p w:rsidR="00240D15" w:rsidRPr="00157447" w:rsidRDefault="00240D15" w:rsidP="003D304A">
            <w:pPr>
              <w:jc w:val="center"/>
              <w:rPr>
                <w:sz w:val="17"/>
                <w:szCs w:val="17"/>
              </w:rPr>
            </w:pPr>
          </w:p>
        </w:tc>
      </w:tr>
      <w:tr w:rsidR="00240D15" w:rsidRPr="00BD0ED8" w:rsidTr="00240D15">
        <w:trPr>
          <w:gridAfter w:val="5"/>
          <w:wAfter w:w="6379" w:type="dxa"/>
        </w:trPr>
        <w:tc>
          <w:tcPr>
            <w:tcW w:w="840" w:type="dxa"/>
            <w:vMerge/>
          </w:tcPr>
          <w:p w:rsidR="00240D15" w:rsidRPr="00157447" w:rsidRDefault="00240D15" w:rsidP="003D304A">
            <w:pPr>
              <w:jc w:val="center"/>
              <w:rPr>
                <w:sz w:val="17"/>
                <w:szCs w:val="17"/>
              </w:rPr>
            </w:pPr>
          </w:p>
        </w:tc>
        <w:tc>
          <w:tcPr>
            <w:tcW w:w="840" w:type="dxa"/>
          </w:tcPr>
          <w:p w:rsidR="00240D15" w:rsidRPr="00157447" w:rsidRDefault="00240D15" w:rsidP="003D304A">
            <w:pPr>
              <w:jc w:val="center"/>
              <w:rPr>
                <w:sz w:val="17"/>
                <w:szCs w:val="17"/>
              </w:rPr>
            </w:pPr>
            <w:r w:rsidRPr="00157447">
              <w:rPr>
                <w:sz w:val="17"/>
                <w:szCs w:val="17"/>
              </w:rPr>
              <w:t>Total</w:t>
            </w:r>
          </w:p>
        </w:tc>
        <w:tc>
          <w:tcPr>
            <w:tcW w:w="1189" w:type="dxa"/>
            <w:vAlign w:val="bottom"/>
          </w:tcPr>
          <w:p w:rsidR="00240D15" w:rsidRPr="00157447" w:rsidRDefault="00240D15" w:rsidP="003D304A">
            <w:pPr>
              <w:jc w:val="center"/>
              <w:rPr>
                <w:sz w:val="17"/>
                <w:szCs w:val="17"/>
              </w:rPr>
            </w:pPr>
            <w:r w:rsidRPr="00157447">
              <w:rPr>
                <w:sz w:val="17"/>
                <w:szCs w:val="17"/>
              </w:rPr>
              <w:t>39,744,871</w:t>
            </w:r>
          </w:p>
        </w:tc>
      </w:tr>
      <w:tr w:rsidR="00240D15" w:rsidRPr="00BD0ED8" w:rsidTr="00240D15">
        <w:tc>
          <w:tcPr>
            <w:tcW w:w="840" w:type="dxa"/>
            <w:vMerge w:val="restart"/>
          </w:tcPr>
          <w:p w:rsidR="00240D15" w:rsidRPr="00157447" w:rsidRDefault="00240D15" w:rsidP="00B93568">
            <w:pPr>
              <w:jc w:val="center"/>
              <w:rPr>
                <w:sz w:val="17"/>
                <w:szCs w:val="17"/>
              </w:rPr>
            </w:pPr>
            <w:r>
              <w:rPr>
                <w:sz w:val="17"/>
                <w:szCs w:val="17"/>
              </w:rPr>
              <w:t>2005</w:t>
            </w:r>
          </w:p>
        </w:tc>
        <w:tc>
          <w:tcPr>
            <w:tcW w:w="840" w:type="dxa"/>
          </w:tcPr>
          <w:p w:rsidR="00240D15" w:rsidRPr="00157447" w:rsidRDefault="00240D15" w:rsidP="00B93568">
            <w:pPr>
              <w:jc w:val="center"/>
              <w:rPr>
                <w:sz w:val="17"/>
                <w:szCs w:val="17"/>
              </w:rPr>
            </w:pPr>
            <w:r w:rsidRPr="00157447">
              <w:rPr>
                <w:sz w:val="17"/>
                <w:szCs w:val="17"/>
              </w:rPr>
              <w:t>Oil</w:t>
            </w:r>
          </w:p>
        </w:tc>
        <w:tc>
          <w:tcPr>
            <w:tcW w:w="1189" w:type="dxa"/>
            <w:vAlign w:val="bottom"/>
          </w:tcPr>
          <w:p w:rsidR="00240D15" w:rsidRPr="00157447" w:rsidRDefault="00240D15" w:rsidP="00B93568">
            <w:pPr>
              <w:jc w:val="center"/>
              <w:rPr>
                <w:sz w:val="17"/>
                <w:szCs w:val="17"/>
              </w:rPr>
            </w:pPr>
            <w:r w:rsidRPr="00157447">
              <w:rPr>
                <w:sz w:val="17"/>
                <w:szCs w:val="17"/>
              </w:rPr>
              <w:t>1,320,341</w:t>
            </w:r>
          </w:p>
        </w:tc>
        <w:tc>
          <w:tcPr>
            <w:tcW w:w="1134" w:type="dxa"/>
          </w:tcPr>
          <w:tbl>
            <w:tblPr>
              <w:tblW w:w="960" w:type="dxa"/>
              <w:tblInd w:w="95" w:type="dxa"/>
              <w:tblLayout w:type="fixed"/>
              <w:tblLook w:val="04A0"/>
            </w:tblPr>
            <w:tblGrid>
              <w:gridCol w:w="960"/>
            </w:tblGrid>
            <w:tr w:rsidR="00240D15" w:rsidRPr="00BD0ED8" w:rsidTr="00B93568">
              <w:trPr>
                <w:trHeight w:val="255"/>
              </w:trPr>
              <w:tc>
                <w:tcPr>
                  <w:tcW w:w="960" w:type="dxa"/>
                  <w:tcBorders>
                    <w:top w:val="nil"/>
                    <w:left w:val="nil"/>
                    <w:bottom w:val="nil"/>
                    <w:right w:val="nil"/>
                  </w:tcBorders>
                  <w:shd w:val="clear" w:color="auto" w:fill="auto"/>
                  <w:noWrap/>
                  <w:vAlign w:val="bottom"/>
                </w:tcPr>
                <w:p w:rsidR="00240D15" w:rsidRPr="00BD0ED8" w:rsidRDefault="00240D15" w:rsidP="00B93568">
                  <w:pPr>
                    <w:jc w:val="center"/>
                    <w:rPr>
                      <w:sz w:val="17"/>
                      <w:szCs w:val="17"/>
                    </w:rPr>
                  </w:pPr>
                  <w:r w:rsidRPr="00BD0ED8">
                    <w:rPr>
                      <w:sz w:val="17"/>
                      <w:szCs w:val="17"/>
                    </w:rPr>
                    <w:t>341,093kL</w:t>
                  </w:r>
                </w:p>
              </w:tc>
            </w:tr>
          </w:tbl>
          <w:p w:rsidR="00240D15" w:rsidRPr="00157447" w:rsidRDefault="00240D15" w:rsidP="00B93568">
            <w:pPr>
              <w:jc w:val="center"/>
              <w:rPr>
                <w:sz w:val="17"/>
                <w:szCs w:val="17"/>
              </w:rPr>
            </w:pPr>
          </w:p>
        </w:tc>
        <w:tc>
          <w:tcPr>
            <w:tcW w:w="1417" w:type="dxa"/>
            <w:vAlign w:val="bottom"/>
          </w:tcPr>
          <w:p w:rsidR="00240D15" w:rsidRPr="00157447" w:rsidRDefault="00240D15" w:rsidP="00B93568">
            <w:pPr>
              <w:jc w:val="center"/>
              <w:rPr>
                <w:sz w:val="17"/>
                <w:szCs w:val="17"/>
              </w:rPr>
            </w:pPr>
            <w:r w:rsidRPr="00157447">
              <w:rPr>
                <w:sz w:val="17"/>
                <w:szCs w:val="17"/>
              </w:rPr>
              <w:t>1,057,049,919</w:t>
            </w:r>
          </w:p>
        </w:tc>
        <w:tc>
          <w:tcPr>
            <w:tcW w:w="1276" w:type="dxa"/>
            <w:vAlign w:val="bottom"/>
          </w:tcPr>
          <w:p w:rsidR="00240D15" w:rsidRPr="00157447" w:rsidRDefault="00240D15" w:rsidP="00B93568">
            <w:pPr>
              <w:jc w:val="center"/>
              <w:rPr>
                <w:sz w:val="17"/>
                <w:szCs w:val="17"/>
              </w:rPr>
            </w:pPr>
            <w:r w:rsidRPr="00157447">
              <w:rPr>
                <w:sz w:val="17"/>
                <w:szCs w:val="17"/>
              </w:rPr>
              <w:t>801</w:t>
            </w:r>
          </w:p>
        </w:tc>
        <w:tc>
          <w:tcPr>
            <w:tcW w:w="992" w:type="dxa"/>
            <w:vAlign w:val="bottom"/>
          </w:tcPr>
          <w:p w:rsidR="00240D15" w:rsidRPr="00157447" w:rsidRDefault="00FB3847" w:rsidP="00B93568">
            <w:pPr>
              <w:jc w:val="center"/>
              <w:rPr>
                <w:sz w:val="17"/>
                <w:szCs w:val="17"/>
              </w:rPr>
            </w:pPr>
            <w:r>
              <w:rPr>
                <w:sz w:val="17"/>
                <w:szCs w:val="17"/>
              </w:rPr>
              <w:t xml:space="preserve">  </w:t>
            </w:r>
            <w:r w:rsidR="00240D15">
              <w:rPr>
                <w:sz w:val="17"/>
                <w:szCs w:val="17"/>
              </w:rPr>
              <w:t>3</w:t>
            </w:r>
            <w:r w:rsidR="009353A9">
              <w:rPr>
                <w:sz w:val="17"/>
                <w:szCs w:val="17"/>
              </w:rPr>
              <w:t>.28</w:t>
            </w:r>
          </w:p>
        </w:tc>
        <w:tc>
          <w:tcPr>
            <w:tcW w:w="1560" w:type="dxa"/>
            <w:vMerge w:val="restart"/>
          </w:tcPr>
          <w:p w:rsidR="00240D15" w:rsidRDefault="00240D15" w:rsidP="00B93568">
            <w:pPr>
              <w:jc w:val="center"/>
              <w:rPr>
                <w:sz w:val="17"/>
                <w:szCs w:val="17"/>
              </w:rPr>
            </w:pPr>
          </w:p>
          <w:p w:rsidR="00240D15" w:rsidRPr="00157447" w:rsidRDefault="00240D15" w:rsidP="00B93568">
            <w:pPr>
              <w:jc w:val="center"/>
              <w:rPr>
                <w:sz w:val="17"/>
                <w:szCs w:val="17"/>
              </w:rPr>
            </w:pPr>
            <w:r w:rsidRPr="00157447">
              <w:rPr>
                <w:sz w:val="17"/>
                <w:szCs w:val="17"/>
              </w:rPr>
              <w:t>26</w:t>
            </w:r>
          </w:p>
        </w:tc>
      </w:tr>
      <w:tr w:rsidR="00240D15" w:rsidRPr="00BD0ED8" w:rsidTr="00240D15">
        <w:tc>
          <w:tcPr>
            <w:tcW w:w="840" w:type="dxa"/>
            <w:vMerge/>
          </w:tcPr>
          <w:p w:rsidR="00240D15" w:rsidRPr="00157447" w:rsidRDefault="00240D15" w:rsidP="00B93568">
            <w:pPr>
              <w:jc w:val="center"/>
              <w:rPr>
                <w:sz w:val="17"/>
                <w:szCs w:val="17"/>
              </w:rPr>
            </w:pPr>
          </w:p>
        </w:tc>
        <w:tc>
          <w:tcPr>
            <w:tcW w:w="840" w:type="dxa"/>
          </w:tcPr>
          <w:p w:rsidR="00240D15" w:rsidRPr="00157447" w:rsidRDefault="00240D15" w:rsidP="00B93568">
            <w:pPr>
              <w:jc w:val="center"/>
              <w:rPr>
                <w:sz w:val="17"/>
                <w:szCs w:val="17"/>
              </w:rPr>
            </w:pPr>
            <w:r w:rsidRPr="00157447">
              <w:rPr>
                <w:sz w:val="17"/>
                <w:szCs w:val="17"/>
              </w:rPr>
              <w:t>Hydro</w:t>
            </w:r>
          </w:p>
        </w:tc>
        <w:tc>
          <w:tcPr>
            <w:tcW w:w="1189" w:type="dxa"/>
            <w:vAlign w:val="bottom"/>
          </w:tcPr>
          <w:p w:rsidR="00240D15" w:rsidRPr="00157447" w:rsidRDefault="00240D15" w:rsidP="00B93568">
            <w:pPr>
              <w:jc w:val="center"/>
              <w:rPr>
                <w:sz w:val="17"/>
                <w:szCs w:val="17"/>
              </w:rPr>
            </w:pPr>
            <w:r w:rsidRPr="00157447">
              <w:rPr>
                <w:sz w:val="17"/>
                <w:szCs w:val="17"/>
              </w:rPr>
              <w:t>38,949,551</w:t>
            </w:r>
          </w:p>
        </w:tc>
        <w:tc>
          <w:tcPr>
            <w:tcW w:w="1134" w:type="dxa"/>
          </w:tcPr>
          <w:p w:rsidR="00240D15" w:rsidRPr="00157447" w:rsidRDefault="00240D15" w:rsidP="00B93568">
            <w:pPr>
              <w:jc w:val="center"/>
              <w:rPr>
                <w:sz w:val="17"/>
                <w:szCs w:val="17"/>
              </w:rPr>
            </w:pPr>
            <w:r w:rsidRPr="00157447">
              <w:rPr>
                <w:sz w:val="17"/>
                <w:szCs w:val="17"/>
              </w:rPr>
              <w:t>N/A</w:t>
            </w:r>
          </w:p>
        </w:tc>
        <w:tc>
          <w:tcPr>
            <w:tcW w:w="1417" w:type="dxa"/>
            <w:vAlign w:val="bottom"/>
          </w:tcPr>
          <w:p w:rsidR="00240D15" w:rsidRPr="00157447" w:rsidRDefault="00240D15" w:rsidP="00B93568">
            <w:pPr>
              <w:jc w:val="center"/>
              <w:rPr>
                <w:sz w:val="17"/>
                <w:szCs w:val="17"/>
              </w:rPr>
            </w:pPr>
            <w:r w:rsidRPr="00157447">
              <w:rPr>
                <w:sz w:val="17"/>
                <w:szCs w:val="17"/>
              </w:rPr>
              <w:t>0</w:t>
            </w:r>
          </w:p>
        </w:tc>
        <w:tc>
          <w:tcPr>
            <w:tcW w:w="1276" w:type="dxa"/>
            <w:vAlign w:val="bottom"/>
          </w:tcPr>
          <w:p w:rsidR="00240D15" w:rsidRPr="00157447" w:rsidRDefault="00240D15" w:rsidP="00B93568">
            <w:pPr>
              <w:jc w:val="center"/>
              <w:rPr>
                <w:sz w:val="17"/>
                <w:szCs w:val="17"/>
              </w:rPr>
            </w:pPr>
            <w:r w:rsidRPr="00157447">
              <w:rPr>
                <w:sz w:val="17"/>
                <w:szCs w:val="17"/>
              </w:rPr>
              <w:t>0</w:t>
            </w:r>
          </w:p>
        </w:tc>
        <w:tc>
          <w:tcPr>
            <w:tcW w:w="992" w:type="dxa"/>
            <w:vAlign w:val="bottom"/>
          </w:tcPr>
          <w:p w:rsidR="00240D15" w:rsidRPr="00157447" w:rsidRDefault="00240D15" w:rsidP="00B93568">
            <w:pPr>
              <w:jc w:val="center"/>
              <w:rPr>
                <w:sz w:val="17"/>
                <w:szCs w:val="17"/>
              </w:rPr>
            </w:pPr>
            <w:r>
              <w:rPr>
                <w:sz w:val="17"/>
                <w:szCs w:val="17"/>
              </w:rPr>
              <w:t>9</w:t>
            </w:r>
            <w:r w:rsidR="009353A9">
              <w:rPr>
                <w:sz w:val="17"/>
                <w:szCs w:val="17"/>
              </w:rPr>
              <w:t>6.72</w:t>
            </w:r>
          </w:p>
        </w:tc>
        <w:tc>
          <w:tcPr>
            <w:tcW w:w="1560" w:type="dxa"/>
            <w:vMerge/>
          </w:tcPr>
          <w:p w:rsidR="00240D15" w:rsidRPr="00157447" w:rsidRDefault="00240D15" w:rsidP="00B93568">
            <w:pPr>
              <w:jc w:val="center"/>
              <w:rPr>
                <w:sz w:val="17"/>
                <w:szCs w:val="17"/>
              </w:rPr>
            </w:pPr>
          </w:p>
        </w:tc>
      </w:tr>
      <w:tr w:rsidR="00240D15" w:rsidRPr="00BD0ED8" w:rsidTr="00240D15">
        <w:trPr>
          <w:gridAfter w:val="5"/>
          <w:wAfter w:w="6379" w:type="dxa"/>
        </w:trPr>
        <w:tc>
          <w:tcPr>
            <w:tcW w:w="840" w:type="dxa"/>
            <w:vMerge/>
          </w:tcPr>
          <w:p w:rsidR="00240D15" w:rsidRPr="00157447" w:rsidRDefault="00240D15" w:rsidP="00B93568">
            <w:pPr>
              <w:jc w:val="center"/>
              <w:rPr>
                <w:sz w:val="17"/>
                <w:szCs w:val="17"/>
              </w:rPr>
            </w:pPr>
          </w:p>
        </w:tc>
        <w:tc>
          <w:tcPr>
            <w:tcW w:w="840" w:type="dxa"/>
          </w:tcPr>
          <w:p w:rsidR="00240D15" w:rsidRPr="00157447" w:rsidRDefault="00240D15" w:rsidP="00B93568">
            <w:pPr>
              <w:jc w:val="center"/>
              <w:rPr>
                <w:sz w:val="17"/>
                <w:szCs w:val="17"/>
              </w:rPr>
            </w:pPr>
            <w:r w:rsidRPr="00157447">
              <w:rPr>
                <w:sz w:val="17"/>
                <w:szCs w:val="17"/>
              </w:rPr>
              <w:t>Total</w:t>
            </w:r>
          </w:p>
        </w:tc>
        <w:tc>
          <w:tcPr>
            <w:tcW w:w="1189" w:type="dxa"/>
            <w:vAlign w:val="bottom"/>
          </w:tcPr>
          <w:p w:rsidR="00240D15" w:rsidRPr="00157447" w:rsidRDefault="00240D15" w:rsidP="00B93568">
            <w:pPr>
              <w:jc w:val="center"/>
              <w:rPr>
                <w:sz w:val="17"/>
                <w:szCs w:val="17"/>
              </w:rPr>
            </w:pPr>
            <w:r w:rsidRPr="00157447">
              <w:rPr>
                <w:sz w:val="17"/>
                <w:szCs w:val="17"/>
              </w:rPr>
              <w:t>40,269,892</w:t>
            </w:r>
          </w:p>
        </w:tc>
      </w:tr>
      <w:tr w:rsidR="00881E21" w:rsidRPr="00157447" w:rsidTr="005334A1">
        <w:tc>
          <w:tcPr>
            <w:tcW w:w="840" w:type="dxa"/>
            <w:vMerge w:val="restart"/>
          </w:tcPr>
          <w:p w:rsidR="00881E21" w:rsidRPr="00157447" w:rsidRDefault="00881E21" w:rsidP="005334A1">
            <w:pPr>
              <w:jc w:val="center"/>
              <w:rPr>
                <w:sz w:val="17"/>
                <w:szCs w:val="17"/>
              </w:rPr>
            </w:pPr>
            <w:r>
              <w:rPr>
                <w:sz w:val="17"/>
                <w:szCs w:val="17"/>
              </w:rPr>
              <w:t>2006</w:t>
            </w:r>
          </w:p>
        </w:tc>
        <w:tc>
          <w:tcPr>
            <w:tcW w:w="840" w:type="dxa"/>
          </w:tcPr>
          <w:p w:rsidR="00881E21" w:rsidRPr="00157447" w:rsidRDefault="00881E21" w:rsidP="005334A1">
            <w:pPr>
              <w:jc w:val="center"/>
              <w:rPr>
                <w:sz w:val="17"/>
                <w:szCs w:val="17"/>
              </w:rPr>
            </w:pPr>
            <w:r w:rsidRPr="00157447">
              <w:rPr>
                <w:sz w:val="17"/>
                <w:szCs w:val="17"/>
              </w:rPr>
              <w:t>Oil</w:t>
            </w:r>
          </w:p>
        </w:tc>
        <w:tc>
          <w:tcPr>
            <w:tcW w:w="1189" w:type="dxa"/>
            <w:vAlign w:val="bottom"/>
          </w:tcPr>
          <w:p w:rsidR="00881E21" w:rsidRPr="005334A1" w:rsidRDefault="00881E21" w:rsidP="005334A1">
            <w:pPr>
              <w:jc w:val="center"/>
              <w:rPr>
                <w:rFonts w:asciiTheme="majorBidi" w:hAnsiTheme="majorBidi" w:cstheme="majorBidi"/>
                <w:sz w:val="17"/>
                <w:szCs w:val="17"/>
                <w:lang w:val="en-US" w:eastAsia="en-US"/>
              </w:rPr>
            </w:pPr>
            <w:r w:rsidRPr="005334A1">
              <w:rPr>
                <w:rFonts w:asciiTheme="majorBidi" w:hAnsiTheme="majorBidi" w:cstheme="majorBidi"/>
                <w:sz w:val="17"/>
                <w:szCs w:val="17"/>
                <w:lang w:val="en-US" w:eastAsia="en-US"/>
              </w:rPr>
              <w:t>729,355</w:t>
            </w:r>
          </w:p>
        </w:tc>
        <w:tc>
          <w:tcPr>
            <w:tcW w:w="1134" w:type="dxa"/>
          </w:tcPr>
          <w:tbl>
            <w:tblPr>
              <w:tblW w:w="960" w:type="dxa"/>
              <w:tblInd w:w="95" w:type="dxa"/>
              <w:tblLayout w:type="fixed"/>
              <w:tblLook w:val="04A0"/>
            </w:tblPr>
            <w:tblGrid>
              <w:gridCol w:w="960"/>
            </w:tblGrid>
            <w:tr w:rsidR="00881E21" w:rsidRPr="00BD0ED8" w:rsidTr="005334A1">
              <w:trPr>
                <w:trHeight w:val="255"/>
              </w:trPr>
              <w:tc>
                <w:tcPr>
                  <w:tcW w:w="960" w:type="dxa"/>
                  <w:tcBorders>
                    <w:top w:val="nil"/>
                    <w:left w:val="nil"/>
                    <w:bottom w:val="nil"/>
                    <w:right w:val="nil"/>
                  </w:tcBorders>
                  <w:shd w:val="clear" w:color="auto" w:fill="auto"/>
                  <w:noWrap/>
                  <w:vAlign w:val="bottom"/>
                </w:tcPr>
                <w:p w:rsidR="00881E21" w:rsidRPr="00BD0ED8" w:rsidRDefault="00881E21" w:rsidP="005334A1">
                  <w:pPr>
                    <w:jc w:val="center"/>
                    <w:rPr>
                      <w:sz w:val="17"/>
                      <w:szCs w:val="17"/>
                    </w:rPr>
                  </w:pPr>
                  <w:r w:rsidRPr="005334A1">
                    <w:rPr>
                      <w:rFonts w:asciiTheme="majorBidi" w:hAnsiTheme="majorBidi" w:cstheme="majorBidi"/>
                      <w:sz w:val="17"/>
                      <w:szCs w:val="17"/>
                      <w:lang w:val="en-US" w:eastAsia="en-US"/>
                    </w:rPr>
                    <w:t>201,777</w:t>
                  </w:r>
                  <w:r w:rsidRPr="00BD0ED8">
                    <w:rPr>
                      <w:sz w:val="17"/>
                      <w:szCs w:val="17"/>
                    </w:rPr>
                    <w:t>kL</w:t>
                  </w:r>
                </w:p>
              </w:tc>
            </w:tr>
          </w:tbl>
          <w:p w:rsidR="00881E21" w:rsidRPr="00157447" w:rsidRDefault="00881E21" w:rsidP="005334A1">
            <w:pPr>
              <w:jc w:val="center"/>
              <w:rPr>
                <w:sz w:val="17"/>
                <w:szCs w:val="17"/>
              </w:rPr>
            </w:pPr>
          </w:p>
        </w:tc>
        <w:tc>
          <w:tcPr>
            <w:tcW w:w="1417" w:type="dxa"/>
            <w:vAlign w:val="bottom"/>
          </w:tcPr>
          <w:p w:rsidR="00881E21" w:rsidRPr="00881E21" w:rsidRDefault="00881E21" w:rsidP="00C228D3">
            <w:pPr>
              <w:jc w:val="center"/>
              <w:rPr>
                <w:rFonts w:asciiTheme="majorBidi" w:hAnsiTheme="majorBidi" w:cstheme="majorBidi"/>
                <w:sz w:val="17"/>
                <w:szCs w:val="17"/>
                <w:lang w:val="en-US" w:eastAsia="en-US"/>
              </w:rPr>
            </w:pPr>
            <w:r w:rsidRPr="00881E21">
              <w:rPr>
                <w:rFonts w:asciiTheme="majorBidi" w:hAnsiTheme="majorBidi" w:cstheme="majorBidi"/>
                <w:sz w:val="17"/>
                <w:szCs w:val="17"/>
                <w:lang w:val="en-US" w:eastAsia="en-US"/>
              </w:rPr>
              <w:t>625,062,828</w:t>
            </w:r>
          </w:p>
        </w:tc>
        <w:tc>
          <w:tcPr>
            <w:tcW w:w="1276" w:type="dxa"/>
            <w:vAlign w:val="bottom"/>
          </w:tcPr>
          <w:p w:rsidR="00881E21" w:rsidRPr="00881E21" w:rsidRDefault="00881E21" w:rsidP="00C228D3">
            <w:pPr>
              <w:jc w:val="center"/>
              <w:rPr>
                <w:rFonts w:asciiTheme="majorBidi" w:hAnsiTheme="majorBidi" w:cstheme="majorBidi"/>
                <w:sz w:val="17"/>
                <w:szCs w:val="17"/>
                <w:lang w:val="en-US" w:eastAsia="en-US"/>
              </w:rPr>
            </w:pPr>
            <w:r w:rsidRPr="00881E21">
              <w:rPr>
                <w:rFonts w:asciiTheme="majorBidi" w:hAnsiTheme="majorBidi" w:cstheme="majorBidi"/>
                <w:sz w:val="17"/>
                <w:szCs w:val="17"/>
                <w:lang w:val="en-US" w:eastAsia="en-US"/>
              </w:rPr>
              <w:t>857</w:t>
            </w:r>
          </w:p>
        </w:tc>
        <w:tc>
          <w:tcPr>
            <w:tcW w:w="992" w:type="dxa"/>
            <w:vAlign w:val="bottom"/>
          </w:tcPr>
          <w:p w:rsidR="00881E21" w:rsidRPr="00157447" w:rsidRDefault="00FB3847" w:rsidP="005334A1">
            <w:pPr>
              <w:jc w:val="center"/>
              <w:rPr>
                <w:sz w:val="17"/>
                <w:szCs w:val="17"/>
              </w:rPr>
            </w:pPr>
            <w:r>
              <w:rPr>
                <w:sz w:val="17"/>
                <w:szCs w:val="17"/>
              </w:rPr>
              <w:t xml:space="preserve">  </w:t>
            </w:r>
            <w:r w:rsidR="009353A9">
              <w:rPr>
                <w:sz w:val="17"/>
                <w:szCs w:val="17"/>
              </w:rPr>
              <w:t>1.79</w:t>
            </w:r>
          </w:p>
        </w:tc>
        <w:tc>
          <w:tcPr>
            <w:tcW w:w="1560" w:type="dxa"/>
            <w:vMerge w:val="restart"/>
          </w:tcPr>
          <w:p w:rsidR="00881E21" w:rsidRDefault="00881E21" w:rsidP="005334A1">
            <w:pPr>
              <w:jc w:val="center"/>
              <w:rPr>
                <w:sz w:val="17"/>
                <w:szCs w:val="17"/>
              </w:rPr>
            </w:pPr>
          </w:p>
          <w:p w:rsidR="00881E21" w:rsidRPr="00157447" w:rsidRDefault="00881E21" w:rsidP="005334A1">
            <w:pPr>
              <w:jc w:val="center"/>
              <w:rPr>
                <w:sz w:val="17"/>
                <w:szCs w:val="17"/>
              </w:rPr>
            </w:pPr>
            <w:r>
              <w:rPr>
                <w:sz w:val="17"/>
                <w:szCs w:val="17"/>
              </w:rPr>
              <w:t>15</w:t>
            </w:r>
          </w:p>
        </w:tc>
      </w:tr>
      <w:tr w:rsidR="00881E21" w:rsidRPr="00157447" w:rsidTr="005334A1">
        <w:tc>
          <w:tcPr>
            <w:tcW w:w="840" w:type="dxa"/>
            <w:vMerge/>
          </w:tcPr>
          <w:p w:rsidR="00881E21" w:rsidRPr="00157447" w:rsidRDefault="00881E21" w:rsidP="005334A1">
            <w:pPr>
              <w:jc w:val="center"/>
              <w:rPr>
                <w:sz w:val="17"/>
                <w:szCs w:val="17"/>
              </w:rPr>
            </w:pPr>
          </w:p>
        </w:tc>
        <w:tc>
          <w:tcPr>
            <w:tcW w:w="840" w:type="dxa"/>
          </w:tcPr>
          <w:p w:rsidR="00881E21" w:rsidRPr="00157447" w:rsidRDefault="00881E21" w:rsidP="005334A1">
            <w:pPr>
              <w:jc w:val="center"/>
              <w:rPr>
                <w:sz w:val="17"/>
                <w:szCs w:val="17"/>
              </w:rPr>
            </w:pPr>
            <w:r w:rsidRPr="00157447">
              <w:rPr>
                <w:sz w:val="17"/>
                <w:szCs w:val="17"/>
              </w:rPr>
              <w:t>Hydro</w:t>
            </w:r>
          </w:p>
        </w:tc>
        <w:tc>
          <w:tcPr>
            <w:tcW w:w="1189" w:type="dxa"/>
            <w:vAlign w:val="bottom"/>
          </w:tcPr>
          <w:p w:rsidR="00881E21" w:rsidRPr="005334A1" w:rsidRDefault="00881E21" w:rsidP="005334A1">
            <w:pPr>
              <w:jc w:val="center"/>
              <w:rPr>
                <w:rFonts w:asciiTheme="majorBidi" w:hAnsiTheme="majorBidi" w:cstheme="majorBidi"/>
                <w:sz w:val="17"/>
                <w:szCs w:val="17"/>
                <w:lang w:val="en-US" w:eastAsia="en-US"/>
              </w:rPr>
            </w:pPr>
            <w:r w:rsidRPr="005334A1">
              <w:rPr>
                <w:rFonts w:asciiTheme="majorBidi" w:hAnsiTheme="majorBidi" w:cstheme="majorBidi"/>
                <w:sz w:val="17"/>
                <w:szCs w:val="17"/>
                <w:lang w:val="en-US" w:eastAsia="en-US"/>
              </w:rPr>
              <w:t>40,056,901</w:t>
            </w:r>
          </w:p>
        </w:tc>
        <w:tc>
          <w:tcPr>
            <w:tcW w:w="1134" w:type="dxa"/>
          </w:tcPr>
          <w:p w:rsidR="00881E21" w:rsidRPr="00157447" w:rsidRDefault="00881E21" w:rsidP="005334A1">
            <w:pPr>
              <w:jc w:val="center"/>
              <w:rPr>
                <w:sz w:val="17"/>
                <w:szCs w:val="17"/>
              </w:rPr>
            </w:pPr>
            <w:r w:rsidRPr="00157447">
              <w:rPr>
                <w:sz w:val="17"/>
                <w:szCs w:val="17"/>
              </w:rPr>
              <w:t>N/A</w:t>
            </w:r>
          </w:p>
        </w:tc>
        <w:tc>
          <w:tcPr>
            <w:tcW w:w="1417" w:type="dxa"/>
            <w:vAlign w:val="bottom"/>
          </w:tcPr>
          <w:p w:rsidR="00881E21" w:rsidRPr="00881E21" w:rsidRDefault="00881E21" w:rsidP="00C228D3">
            <w:pPr>
              <w:jc w:val="center"/>
              <w:rPr>
                <w:rFonts w:asciiTheme="majorBidi" w:hAnsiTheme="majorBidi" w:cstheme="majorBidi"/>
                <w:sz w:val="17"/>
                <w:szCs w:val="17"/>
                <w:lang w:val="en-US" w:eastAsia="en-US"/>
              </w:rPr>
            </w:pPr>
            <w:r w:rsidRPr="00881E21">
              <w:rPr>
                <w:rFonts w:asciiTheme="majorBidi" w:hAnsiTheme="majorBidi" w:cstheme="majorBidi"/>
                <w:sz w:val="17"/>
                <w:szCs w:val="17"/>
                <w:lang w:val="en-US" w:eastAsia="en-US"/>
              </w:rPr>
              <w:t>0</w:t>
            </w:r>
          </w:p>
        </w:tc>
        <w:tc>
          <w:tcPr>
            <w:tcW w:w="1276" w:type="dxa"/>
            <w:vAlign w:val="bottom"/>
          </w:tcPr>
          <w:p w:rsidR="00881E21" w:rsidRPr="00881E21" w:rsidRDefault="00881E21" w:rsidP="00C228D3">
            <w:pPr>
              <w:jc w:val="center"/>
              <w:rPr>
                <w:rFonts w:asciiTheme="majorBidi" w:hAnsiTheme="majorBidi" w:cstheme="majorBidi"/>
                <w:sz w:val="17"/>
                <w:szCs w:val="17"/>
                <w:lang w:val="en-US" w:eastAsia="en-US"/>
              </w:rPr>
            </w:pPr>
            <w:r w:rsidRPr="00881E21">
              <w:rPr>
                <w:rFonts w:asciiTheme="majorBidi" w:hAnsiTheme="majorBidi" w:cstheme="majorBidi"/>
                <w:sz w:val="17"/>
                <w:szCs w:val="17"/>
                <w:lang w:val="en-US" w:eastAsia="en-US"/>
              </w:rPr>
              <w:t>0</w:t>
            </w:r>
          </w:p>
        </w:tc>
        <w:tc>
          <w:tcPr>
            <w:tcW w:w="992" w:type="dxa"/>
            <w:vAlign w:val="bottom"/>
          </w:tcPr>
          <w:p w:rsidR="00881E21" w:rsidRPr="00157447" w:rsidRDefault="00881E21" w:rsidP="005334A1">
            <w:pPr>
              <w:jc w:val="center"/>
              <w:rPr>
                <w:sz w:val="17"/>
                <w:szCs w:val="17"/>
              </w:rPr>
            </w:pPr>
            <w:r>
              <w:rPr>
                <w:sz w:val="17"/>
                <w:szCs w:val="17"/>
              </w:rPr>
              <w:t>98</w:t>
            </w:r>
            <w:r w:rsidR="009353A9">
              <w:rPr>
                <w:sz w:val="17"/>
                <w:szCs w:val="17"/>
              </w:rPr>
              <w:t>.21</w:t>
            </w:r>
          </w:p>
        </w:tc>
        <w:tc>
          <w:tcPr>
            <w:tcW w:w="1560" w:type="dxa"/>
            <w:vMerge/>
          </w:tcPr>
          <w:p w:rsidR="00881E21" w:rsidRPr="00157447" w:rsidRDefault="00881E21" w:rsidP="005334A1">
            <w:pPr>
              <w:jc w:val="center"/>
              <w:rPr>
                <w:sz w:val="17"/>
                <w:szCs w:val="17"/>
              </w:rPr>
            </w:pPr>
          </w:p>
        </w:tc>
      </w:tr>
      <w:tr w:rsidR="005334A1" w:rsidRPr="00157447" w:rsidTr="005334A1">
        <w:trPr>
          <w:gridAfter w:val="5"/>
          <w:wAfter w:w="6379" w:type="dxa"/>
        </w:trPr>
        <w:tc>
          <w:tcPr>
            <w:tcW w:w="840" w:type="dxa"/>
            <w:vMerge/>
          </w:tcPr>
          <w:p w:rsidR="005334A1" w:rsidRPr="00157447" w:rsidRDefault="005334A1" w:rsidP="005334A1">
            <w:pPr>
              <w:jc w:val="center"/>
              <w:rPr>
                <w:sz w:val="17"/>
                <w:szCs w:val="17"/>
              </w:rPr>
            </w:pPr>
          </w:p>
        </w:tc>
        <w:tc>
          <w:tcPr>
            <w:tcW w:w="840" w:type="dxa"/>
          </w:tcPr>
          <w:p w:rsidR="005334A1" w:rsidRPr="00157447" w:rsidRDefault="005334A1" w:rsidP="005334A1">
            <w:pPr>
              <w:jc w:val="center"/>
              <w:rPr>
                <w:sz w:val="17"/>
                <w:szCs w:val="17"/>
              </w:rPr>
            </w:pPr>
            <w:r w:rsidRPr="00157447">
              <w:rPr>
                <w:sz w:val="17"/>
                <w:szCs w:val="17"/>
              </w:rPr>
              <w:t>Total</w:t>
            </w:r>
          </w:p>
        </w:tc>
        <w:tc>
          <w:tcPr>
            <w:tcW w:w="1189" w:type="dxa"/>
            <w:vAlign w:val="bottom"/>
          </w:tcPr>
          <w:p w:rsidR="005334A1" w:rsidRPr="005334A1" w:rsidRDefault="005334A1" w:rsidP="005334A1">
            <w:pPr>
              <w:jc w:val="center"/>
              <w:rPr>
                <w:rFonts w:asciiTheme="majorBidi" w:hAnsiTheme="majorBidi" w:cstheme="majorBidi"/>
                <w:sz w:val="17"/>
                <w:szCs w:val="17"/>
                <w:lang w:val="en-US" w:eastAsia="en-US"/>
              </w:rPr>
            </w:pPr>
            <w:r w:rsidRPr="005334A1">
              <w:rPr>
                <w:rFonts w:asciiTheme="majorBidi" w:hAnsiTheme="majorBidi" w:cstheme="majorBidi"/>
                <w:sz w:val="17"/>
                <w:szCs w:val="17"/>
                <w:lang w:val="en-US" w:eastAsia="en-US"/>
              </w:rPr>
              <w:t>40,786,256</w:t>
            </w:r>
          </w:p>
        </w:tc>
      </w:tr>
    </w:tbl>
    <w:p w:rsidR="005D5C1C" w:rsidRPr="005D5C1C" w:rsidRDefault="005D5C1C" w:rsidP="005D5C1C">
      <w:pPr>
        <w:rPr>
          <w:sz w:val="18"/>
          <w:szCs w:val="18"/>
        </w:rPr>
      </w:pPr>
      <w:r w:rsidRPr="005D5C1C">
        <w:rPr>
          <w:sz w:val="18"/>
          <w:szCs w:val="18"/>
        </w:rPr>
        <w:t xml:space="preserve">*Source: </w:t>
      </w:r>
      <w:r w:rsidR="00BB2E83" w:rsidRPr="005D5C1C">
        <w:rPr>
          <w:sz w:val="18"/>
          <w:szCs w:val="18"/>
        </w:rPr>
        <w:fldChar w:fldCharType="begin"/>
      </w:r>
      <w:r w:rsidRPr="005D5C1C">
        <w:rPr>
          <w:sz w:val="18"/>
          <w:szCs w:val="18"/>
        </w:rPr>
        <w:instrText>ADDIN RW.CITE{{59 Anonymous; 60 Anonymous; 84 Anonymous}}</w:instrText>
      </w:r>
      <w:r w:rsidR="00BB2E83" w:rsidRPr="005D5C1C">
        <w:rPr>
          <w:sz w:val="18"/>
          <w:szCs w:val="18"/>
        </w:rPr>
        <w:fldChar w:fldCharType="separate"/>
      </w:r>
      <w:r w:rsidR="00571DAA">
        <w:rPr>
          <w:sz w:val="18"/>
          <w:szCs w:val="18"/>
        </w:rPr>
        <w:t>[8-10]</w:t>
      </w:r>
      <w:r w:rsidR="00BB2E83" w:rsidRPr="005D5C1C">
        <w:rPr>
          <w:sz w:val="18"/>
          <w:szCs w:val="18"/>
        </w:rPr>
        <w:fldChar w:fldCharType="end"/>
      </w:r>
    </w:p>
    <w:p w:rsidR="005D5C1C" w:rsidRDefault="005D5C1C" w:rsidP="005D5C1C">
      <w:pPr>
        <w:rPr>
          <w:sz w:val="18"/>
          <w:szCs w:val="18"/>
        </w:rPr>
      </w:pPr>
      <w:r w:rsidRPr="005D5C1C">
        <w:rPr>
          <w:sz w:val="18"/>
          <w:szCs w:val="18"/>
        </w:rPr>
        <w:t xml:space="preserve">**Source: </w:t>
      </w:r>
      <w:r w:rsidR="00BB2E83" w:rsidRPr="005D5C1C">
        <w:rPr>
          <w:sz w:val="18"/>
          <w:szCs w:val="18"/>
        </w:rPr>
        <w:fldChar w:fldCharType="begin"/>
      </w:r>
      <w:r w:rsidRPr="005D5C1C">
        <w:rPr>
          <w:sz w:val="18"/>
          <w:szCs w:val="18"/>
        </w:rPr>
        <w:instrText>ADDIN RW.CITE{{17 Anonymous}}</w:instrText>
      </w:r>
      <w:r w:rsidR="00BB2E83" w:rsidRPr="005D5C1C">
        <w:rPr>
          <w:sz w:val="18"/>
          <w:szCs w:val="18"/>
        </w:rPr>
        <w:fldChar w:fldCharType="separate"/>
      </w:r>
      <w:r w:rsidR="00571DAA">
        <w:rPr>
          <w:sz w:val="18"/>
          <w:szCs w:val="18"/>
        </w:rPr>
        <w:t>[1]</w:t>
      </w:r>
      <w:r w:rsidR="00BB2E83" w:rsidRPr="005D5C1C">
        <w:rPr>
          <w:sz w:val="18"/>
          <w:szCs w:val="18"/>
        </w:rPr>
        <w:fldChar w:fldCharType="end"/>
      </w:r>
    </w:p>
    <w:p w:rsidR="005334A1" w:rsidRDefault="005334A1" w:rsidP="005D5C1C">
      <w:pPr>
        <w:rPr>
          <w:sz w:val="18"/>
          <w:szCs w:val="18"/>
        </w:rPr>
      </w:pPr>
    </w:p>
    <w:p w:rsidR="00FB3847" w:rsidRDefault="00FB3847" w:rsidP="005D5C1C">
      <w:pPr>
        <w:rPr>
          <w:sz w:val="18"/>
          <w:szCs w:val="18"/>
        </w:rPr>
      </w:pPr>
    </w:p>
    <w:p w:rsidR="005D5C1C" w:rsidRDefault="00607986" w:rsidP="006404A9">
      <w:pPr>
        <w:ind w:left="-142" w:right="-545"/>
      </w:pPr>
      <w:r>
        <w:t>Table B.2. A</w:t>
      </w:r>
      <w:r w:rsidRPr="00BD0ED8">
        <w:t>nnual marginal GHG intensity factor for Prince Edward Island, 2004</w:t>
      </w:r>
      <w:r w:rsidR="005D5C1C">
        <w:t xml:space="preserve">-2006 </w:t>
      </w:r>
      <w:fldSimple w:instr="ADDIN RW.CITE{{59 Anonymous; 60 Anonymous; 84 Anonymous; 17 Anonymous}}">
        <w:r w:rsidR="00571DAA">
          <w:t>[1, 8-10]</w:t>
        </w:r>
      </w:fldSimple>
    </w:p>
    <w:tbl>
      <w:tblPr>
        <w:tblW w:w="9248" w:type="dxa"/>
        <w:tblInd w:w="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840"/>
        <w:gridCol w:w="840"/>
        <w:gridCol w:w="1189"/>
        <w:gridCol w:w="1134"/>
        <w:gridCol w:w="1417"/>
        <w:gridCol w:w="1276"/>
        <w:gridCol w:w="992"/>
        <w:gridCol w:w="1560"/>
      </w:tblGrid>
      <w:tr w:rsidR="00240D15" w:rsidRPr="00BD0ED8" w:rsidTr="00240D15">
        <w:tc>
          <w:tcPr>
            <w:tcW w:w="840" w:type="dxa"/>
          </w:tcPr>
          <w:p w:rsidR="00240D15" w:rsidRPr="00157447" w:rsidRDefault="00AB0449" w:rsidP="00B93568">
            <w:pPr>
              <w:jc w:val="center"/>
              <w:rPr>
                <w:sz w:val="17"/>
                <w:szCs w:val="17"/>
              </w:rPr>
            </w:pPr>
            <w:r>
              <w:rPr>
                <w:sz w:val="17"/>
                <w:szCs w:val="17"/>
              </w:rPr>
              <w:t>Y</w:t>
            </w:r>
            <w:r w:rsidR="00240D15">
              <w:rPr>
                <w:sz w:val="17"/>
                <w:szCs w:val="17"/>
              </w:rPr>
              <w:t>ear</w:t>
            </w:r>
          </w:p>
        </w:tc>
        <w:tc>
          <w:tcPr>
            <w:tcW w:w="840" w:type="dxa"/>
          </w:tcPr>
          <w:p w:rsidR="00240D15" w:rsidRPr="00157447" w:rsidRDefault="00240D15" w:rsidP="003D304A">
            <w:pPr>
              <w:jc w:val="center"/>
              <w:rPr>
                <w:sz w:val="17"/>
                <w:szCs w:val="17"/>
              </w:rPr>
            </w:pPr>
            <w:r w:rsidRPr="00157447">
              <w:rPr>
                <w:sz w:val="17"/>
                <w:szCs w:val="17"/>
              </w:rPr>
              <w:t>Marginal fuel source</w:t>
            </w:r>
          </w:p>
        </w:tc>
        <w:tc>
          <w:tcPr>
            <w:tcW w:w="1189" w:type="dxa"/>
          </w:tcPr>
          <w:p w:rsidR="00240D15" w:rsidRPr="00157447" w:rsidRDefault="00240D15" w:rsidP="003D304A">
            <w:pPr>
              <w:jc w:val="center"/>
              <w:rPr>
                <w:sz w:val="17"/>
                <w:szCs w:val="17"/>
              </w:rPr>
            </w:pPr>
            <w:r w:rsidRPr="00157447">
              <w:rPr>
                <w:sz w:val="17"/>
                <w:szCs w:val="17"/>
              </w:rPr>
              <w:t>Electricity</w:t>
            </w:r>
            <w:r w:rsidR="005D5C1C">
              <w:rPr>
                <w:sz w:val="17"/>
                <w:szCs w:val="17"/>
              </w:rPr>
              <w:t>*</w:t>
            </w:r>
            <w:r w:rsidRPr="00157447">
              <w:rPr>
                <w:sz w:val="17"/>
                <w:szCs w:val="17"/>
              </w:rPr>
              <w:t xml:space="preserve"> Generated (MWh)</w:t>
            </w:r>
          </w:p>
        </w:tc>
        <w:tc>
          <w:tcPr>
            <w:tcW w:w="1134" w:type="dxa"/>
          </w:tcPr>
          <w:p w:rsidR="00240D15" w:rsidRPr="00157447" w:rsidRDefault="00240D15" w:rsidP="003D304A">
            <w:pPr>
              <w:jc w:val="center"/>
              <w:rPr>
                <w:sz w:val="17"/>
                <w:szCs w:val="17"/>
              </w:rPr>
            </w:pPr>
            <w:r w:rsidRPr="00157447">
              <w:rPr>
                <w:sz w:val="17"/>
                <w:szCs w:val="17"/>
              </w:rPr>
              <w:t>Fuel Input</w:t>
            </w:r>
            <w:r w:rsidR="005D5C1C">
              <w:rPr>
                <w:sz w:val="17"/>
                <w:szCs w:val="17"/>
              </w:rPr>
              <w:t>**</w:t>
            </w:r>
          </w:p>
          <w:p w:rsidR="00240D15" w:rsidRPr="00157447" w:rsidRDefault="00240D15" w:rsidP="003D304A">
            <w:pPr>
              <w:jc w:val="center"/>
              <w:rPr>
                <w:sz w:val="17"/>
                <w:szCs w:val="17"/>
              </w:rPr>
            </w:pPr>
          </w:p>
        </w:tc>
        <w:tc>
          <w:tcPr>
            <w:tcW w:w="1417" w:type="dxa"/>
          </w:tcPr>
          <w:p w:rsidR="00240D15" w:rsidRPr="00157447" w:rsidRDefault="00240D15" w:rsidP="003D304A">
            <w:pPr>
              <w:jc w:val="center"/>
              <w:rPr>
                <w:sz w:val="17"/>
                <w:szCs w:val="17"/>
              </w:rPr>
            </w:pPr>
            <w:r w:rsidRPr="00157447">
              <w:rPr>
                <w:sz w:val="17"/>
                <w:szCs w:val="17"/>
              </w:rPr>
              <w:t>Total GHG Emission in</w:t>
            </w:r>
          </w:p>
          <w:p w:rsidR="00240D15" w:rsidRPr="00157447" w:rsidRDefault="00240D15" w:rsidP="003D304A">
            <w:pPr>
              <w:jc w:val="center"/>
              <w:rPr>
                <w:sz w:val="17"/>
                <w:szCs w:val="17"/>
              </w:rPr>
            </w:pPr>
            <w:r w:rsidRPr="00157447">
              <w:rPr>
                <w:sz w:val="17"/>
                <w:szCs w:val="17"/>
              </w:rPr>
              <w:t>kg CO</w:t>
            </w:r>
            <w:r w:rsidRPr="00157447">
              <w:rPr>
                <w:sz w:val="17"/>
                <w:szCs w:val="17"/>
                <w:vertAlign w:val="subscript"/>
              </w:rPr>
              <w:t>2eq</w:t>
            </w:r>
          </w:p>
        </w:tc>
        <w:tc>
          <w:tcPr>
            <w:tcW w:w="1276" w:type="dxa"/>
          </w:tcPr>
          <w:p w:rsidR="00240D15" w:rsidRPr="00157447" w:rsidRDefault="00240D15" w:rsidP="003D304A">
            <w:pPr>
              <w:jc w:val="center"/>
              <w:rPr>
                <w:sz w:val="17"/>
                <w:szCs w:val="17"/>
                <w:lang w:val="en-CA"/>
              </w:rPr>
            </w:pPr>
            <w:r w:rsidRPr="00157447">
              <w:rPr>
                <w:sz w:val="17"/>
                <w:szCs w:val="17"/>
                <w:lang w:val="en-CA"/>
              </w:rPr>
              <w:t xml:space="preserve"> GHG Intensity Factor</w:t>
            </w:r>
          </w:p>
          <w:p w:rsidR="00240D15" w:rsidRPr="00157447" w:rsidRDefault="00240D15" w:rsidP="003D304A">
            <w:pPr>
              <w:jc w:val="center"/>
              <w:rPr>
                <w:sz w:val="17"/>
                <w:szCs w:val="17"/>
              </w:rPr>
            </w:pPr>
            <w:r w:rsidRPr="00157447">
              <w:rPr>
                <w:sz w:val="17"/>
                <w:szCs w:val="17"/>
                <w:lang w:val="en-CA"/>
              </w:rPr>
              <w:t>(g/kWh</w:t>
            </w:r>
            <w:r w:rsidRPr="00157447">
              <w:rPr>
                <w:sz w:val="17"/>
                <w:szCs w:val="17"/>
              </w:rPr>
              <w:t xml:space="preserve"> </w:t>
            </w:r>
            <w:r w:rsidRPr="00157447">
              <w:rPr>
                <w:sz w:val="17"/>
                <w:szCs w:val="17"/>
                <w:vertAlign w:val="subscript"/>
              </w:rPr>
              <w:t>fuel</w:t>
            </w:r>
            <w:r w:rsidRPr="00157447">
              <w:rPr>
                <w:sz w:val="17"/>
                <w:szCs w:val="17"/>
              </w:rPr>
              <w:t>)</w:t>
            </w:r>
          </w:p>
        </w:tc>
        <w:tc>
          <w:tcPr>
            <w:tcW w:w="992" w:type="dxa"/>
          </w:tcPr>
          <w:p w:rsidR="00240D15" w:rsidRPr="00157447" w:rsidRDefault="00240D15" w:rsidP="003D304A">
            <w:pPr>
              <w:jc w:val="center"/>
              <w:rPr>
                <w:sz w:val="17"/>
                <w:szCs w:val="17"/>
              </w:rPr>
            </w:pPr>
            <w:r w:rsidRPr="00157447">
              <w:rPr>
                <w:sz w:val="17"/>
                <w:szCs w:val="17"/>
              </w:rPr>
              <w:t>%</w:t>
            </w:r>
            <w:r>
              <w:rPr>
                <w:sz w:val="17"/>
                <w:szCs w:val="17"/>
              </w:rPr>
              <w:t xml:space="preserve"> </w:t>
            </w:r>
            <w:r w:rsidRPr="00157447">
              <w:rPr>
                <w:sz w:val="17"/>
                <w:szCs w:val="17"/>
              </w:rPr>
              <w:t>On</w:t>
            </w:r>
          </w:p>
          <w:p w:rsidR="00240D15" w:rsidRPr="00157447" w:rsidRDefault="00240D15" w:rsidP="003D304A">
            <w:pPr>
              <w:jc w:val="center"/>
              <w:rPr>
                <w:sz w:val="17"/>
                <w:szCs w:val="17"/>
              </w:rPr>
            </w:pPr>
            <w:r w:rsidRPr="00157447">
              <w:rPr>
                <w:sz w:val="17"/>
                <w:szCs w:val="17"/>
              </w:rPr>
              <w:t>Margin</w:t>
            </w:r>
          </w:p>
        </w:tc>
        <w:tc>
          <w:tcPr>
            <w:tcW w:w="1560" w:type="dxa"/>
          </w:tcPr>
          <w:p w:rsidR="00240D15" w:rsidRPr="00157447" w:rsidRDefault="00240D15" w:rsidP="003D304A">
            <w:pPr>
              <w:jc w:val="center"/>
              <w:rPr>
                <w:sz w:val="17"/>
                <w:szCs w:val="17"/>
              </w:rPr>
            </w:pPr>
            <w:r w:rsidRPr="00157447">
              <w:rPr>
                <w:sz w:val="17"/>
                <w:szCs w:val="17"/>
                <w:lang w:val="en-CA"/>
              </w:rPr>
              <w:t>Annual Marginal GHG Intensity Factor (g/kWh)</w:t>
            </w:r>
          </w:p>
        </w:tc>
      </w:tr>
      <w:tr w:rsidR="00240D15" w:rsidRPr="00BD0ED8" w:rsidTr="00240D15">
        <w:tc>
          <w:tcPr>
            <w:tcW w:w="840" w:type="dxa"/>
            <w:vMerge w:val="restart"/>
          </w:tcPr>
          <w:p w:rsidR="00240D15" w:rsidRPr="00157447" w:rsidRDefault="00240D15" w:rsidP="00B93568">
            <w:pPr>
              <w:jc w:val="center"/>
              <w:rPr>
                <w:sz w:val="17"/>
                <w:szCs w:val="17"/>
              </w:rPr>
            </w:pPr>
            <w:r>
              <w:rPr>
                <w:sz w:val="17"/>
                <w:szCs w:val="17"/>
              </w:rPr>
              <w:t>2004</w:t>
            </w:r>
          </w:p>
        </w:tc>
        <w:tc>
          <w:tcPr>
            <w:tcW w:w="840" w:type="dxa"/>
          </w:tcPr>
          <w:p w:rsidR="00240D15" w:rsidRPr="00157447" w:rsidRDefault="00240D15" w:rsidP="003D304A">
            <w:pPr>
              <w:jc w:val="center"/>
              <w:rPr>
                <w:sz w:val="17"/>
                <w:szCs w:val="17"/>
              </w:rPr>
            </w:pPr>
            <w:r w:rsidRPr="00157447">
              <w:rPr>
                <w:sz w:val="17"/>
                <w:szCs w:val="17"/>
              </w:rPr>
              <w:t>Oil</w:t>
            </w:r>
          </w:p>
        </w:tc>
        <w:tc>
          <w:tcPr>
            <w:tcW w:w="1189" w:type="dxa"/>
            <w:vAlign w:val="bottom"/>
          </w:tcPr>
          <w:p w:rsidR="00240D15" w:rsidRPr="00157447" w:rsidRDefault="00240D15" w:rsidP="003D304A">
            <w:pPr>
              <w:jc w:val="center"/>
              <w:rPr>
                <w:sz w:val="17"/>
                <w:szCs w:val="17"/>
              </w:rPr>
            </w:pPr>
            <w:r w:rsidRPr="00157447">
              <w:rPr>
                <w:sz w:val="17"/>
                <w:szCs w:val="17"/>
              </w:rPr>
              <w:t>8,571</w:t>
            </w:r>
          </w:p>
        </w:tc>
        <w:tc>
          <w:tcPr>
            <w:tcW w:w="1134" w:type="dxa"/>
          </w:tcPr>
          <w:p w:rsidR="00240D15" w:rsidRPr="00157447" w:rsidRDefault="00240D15" w:rsidP="003D304A">
            <w:pPr>
              <w:jc w:val="center"/>
              <w:rPr>
                <w:sz w:val="17"/>
                <w:szCs w:val="17"/>
              </w:rPr>
            </w:pPr>
            <w:r w:rsidRPr="00157447">
              <w:rPr>
                <w:sz w:val="17"/>
                <w:szCs w:val="17"/>
              </w:rPr>
              <w:t>4</w:t>
            </w:r>
            <w:r>
              <w:rPr>
                <w:sz w:val="17"/>
                <w:szCs w:val="17"/>
              </w:rPr>
              <w:t>,</w:t>
            </w:r>
            <w:r w:rsidRPr="00157447">
              <w:rPr>
                <w:sz w:val="17"/>
                <w:szCs w:val="17"/>
              </w:rPr>
              <w:t>092kL</w:t>
            </w:r>
          </w:p>
        </w:tc>
        <w:tc>
          <w:tcPr>
            <w:tcW w:w="1417" w:type="dxa"/>
            <w:vAlign w:val="bottom"/>
          </w:tcPr>
          <w:p w:rsidR="00240D15" w:rsidRPr="00157447" w:rsidRDefault="00240D15" w:rsidP="003D304A">
            <w:pPr>
              <w:jc w:val="center"/>
              <w:rPr>
                <w:sz w:val="17"/>
                <w:szCs w:val="17"/>
              </w:rPr>
            </w:pPr>
            <w:r w:rsidRPr="00157447">
              <w:rPr>
                <w:sz w:val="17"/>
                <w:szCs w:val="17"/>
              </w:rPr>
              <w:t>12,638,512</w:t>
            </w:r>
          </w:p>
        </w:tc>
        <w:tc>
          <w:tcPr>
            <w:tcW w:w="1276" w:type="dxa"/>
            <w:vAlign w:val="bottom"/>
          </w:tcPr>
          <w:p w:rsidR="00240D15" w:rsidRPr="00157447" w:rsidRDefault="00240D15" w:rsidP="003D304A">
            <w:pPr>
              <w:jc w:val="center"/>
              <w:rPr>
                <w:sz w:val="17"/>
                <w:szCs w:val="17"/>
              </w:rPr>
            </w:pPr>
            <w:r w:rsidRPr="00157447">
              <w:rPr>
                <w:sz w:val="17"/>
                <w:szCs w:val="17"/>
              </w:rPr>
              <w:t>1</w:t>
            </w:r>
            <w:r>
              <w:rPr>
                <w:sz w:val="17"/>
                <w:szCs w:val="17"/>
              </w:rPr>
              <w:t>,</w:t>
            </w:r>
            <w:r w:rsidRPr="00157447">
              <w:rPr>
                <w:sz w:val="17"/>
                <w:szCs w:val="17"/>
              </w:rPr>
              <w:t>475</w:t>
            </w:r>
          </w:p>
        </w:tc>
        <w:tc>
          <w:tcPr>
            <w:tcW w:w="992" w:type="dxa"/>
            <w:vAlign w:val="bottom"/>
          </w:tcPr>
          <w:p w:rsidR="00240D15" w:rsidRPr="00157447" w:rsidRDefault="00FB3847" w:rsidP="003D304A">
            <w:pPr>
              <w:jc w:val="center"/>
              <w:rPr>
                <w:sz w:val="17"/>
                <w:szCs w:val="17"/>
              </w:rPr>
            </w:pPr>
            <w:r>
              <w:rPr>
                <w:sz w:val="17"/>
                <w:szCs w:val="17"/>
              </w:rPr>
              <w:t xml:space="preserve">  </w:t>
            </w:r>
            <w:r w:rsidR="00240D15">
              <w:rPr>
                <w:sz w:val="17"/>
                <w:szCs w:val="17"/>
              </w:rPr>
              <w:t>0.7</w:t>
            </w:r>
            <w:r w:rsidR="00C11BFD">
              <w:rPr>
                <w:sz w:val="17"/>
                <w:szCs w:val="17"/>
              </w:rPr>
              <w:t>5</w:t>
            </w:r>
          </w:p>
        </w:tc>
        <w:tc>
          <w:tcPr>
            <w:tcW w:w="1560" w:type="dxa"/>
            <w:vMerge w:val="restart"/>
          </w:tcPr>
          <w:p w:rsidR="00240D15" w:rsidRDefault="00240D15" w:rsidP="003D304A">
            <w:pPr>
              <w:jc w:val="center"/>
              <w:rPr>
                <w:sz w:val="17"/>
                <w:szCs w:val="17"/>
              </w:rPr>
            </w:pPr>
          </w:p>
          <w:p w:rsidR="00240D15" w:rsidRPr="00157447" w:rsidRDefault="00240D15" w:rsidP="003D304A">
            <w:pPr>
              <w:jc w:val="center"/>
              <w:rPr>
                <w:sz w:val="17"/>
                <w:szCs w:val="17"/>
              </w:rPr>
            </w:pPr>
            <w:r w:rsidRPr="00157447">
              <w:rPr>
                <w:sz w:val="17"/>
                <w:szCs w:val="17"/>
              </w:rPr>
              <w:t>1</w:t>
            </w:r>
            <w:r w:rsidR="00C11BFD">
              <w:rPr>
                <w:sz w:val="17"/>
                <w:szCs w:val="17"/>
              </w:rPr>
              <w:t>1</w:t>
            </w:r>
          </w:p>
        </w:tc>
      </w:tr>
      <w:tr w:rsidR="00240D15" w:rsidRPr="00BD0ED8" w:rsidTr="00240D15">
        <w:tc>
          <w:tcPr>
            <w:tcW w:w="840" w:type="dxa"/>
            <w:vMerge/>
          </w:tcPr>
          <w:p w:rsidR="00240D15" w:rsidRPr="00157447" w:rsidRDefault="00240D15" w:rsidP="00B93568">
            <w:pPr>
              <w:jc w:val="center"/>
              <w:rPr>
                <w:sz w:val="17"/>
                <w:szCs w:val="17"/>
              </w:rPr>
            </w:pPr>
          </w:p>
        </w:tc>
        <w:tc>
          <w:tcPr>
            <w:tcW w:w="840" w:type="dxa"/>
          </w:tcPr>
          <w:p w:rsidR="00240D15" w:rsidRPr="00157447" w:rsidRDefault="00240D15" w:rsidP="003D304A">
            <w:pPr>
              <w:jc w:val="center"/>
              <w:rPr>
                <w:sz w:val="17"/>
                <w:szCs w:val="17"/>
              </w:rPr>
            </w:pPr>
            <w:r w:rsidRPr="00157447">
              <w:rPr>
                <w:sz w:val="17"/>
                <w:szCs w:val="17"/>
              </w:rPr>
              <w:t>Import</w:t>
            </w:r>
          </w:p>
        </w:tc>
        <w:tc>
          <w:tcPr>
            <w:tcW w:w="1189" w:type="dxa"/>
            <w:vAlign w:val="bottom"/>
          </w:tcPr>
          <w:p w:rsidR="00240D15" w:rsidRPr="00157447" w:rsidRDefault="00240D15" w:rsidP="003D304A">
            <w:pPr>
              <w:jc w:val="center"/>
              <w:rPr>
                <w:sz w:val="17"/>
                <w:szCs w:val="17"/>
              </w:rPr>
            </w:pPr>
            <w:r w:rsidRPr="00157447">
              <w:rPr>
                <w:sz w:val="17"/>
                <w:szCs w:val="17"/>
              </w:rPr>
              <w:t>1</w:t>
            </w:r>
            <w:r>
              <w:rPr>
                <w:sz w:val="17"/>
                <w:szCs w:val="17"/>
              </w:rPr>
              <w:t>,</w:t>
            </w:r>
            <w:r w:rsidRPr="00157447">
              <w:rPr>
                <w:sz w:val="17"/>
                <w:szCs w:val="17"/>
              </w:rPr>
              <w:t>151</w:t>
            </w:r>
            <w:r>
              <w:rPr>
                <w:sz w:val="17"/>
                <w:szCs w:val="17"/>
              </w:rPr>
              <w:t>,</w:t>
            </w:r>
            <w:r w:rsidRPr="00157447">
              <w:rPr>
                <w:sz w:val="17"/>
                <w:szCs w:val="17"/>
              </w:rPr>
              <w:t>689</w:t>
            </w:r>
          </w:p>
        </w:tc>
        <w:tc>
          <w:tcPr>
            <w:tcW w:w="1134" w:type="dxa"/>
          </w:tcPr>
          <w:p w:rsidR="00240D15" w:rsidRPr="00157447" w:rsidRDefault="00240D15" w:rsidP="003D304A">
            <w:pPr>
              <w:jc w:val="center"/>
              <w:rPr>
                <w:sz w:val="17"/>
                <w:szCs w:val="17"/>
              </w:rPr>
            </w:pPr>
            <w:r w:rsidRPr="00157447">
              <w:rPr>
                <w:sz w:val="17"/>
                <w:szCs w:val="17"/>
              </w:rPr>
              <w:t>N/A</w:t>
            </w:r>
          </w:p>
        </w:tc>
        <w:tc>
          <w:tcPr>
            <w:tcW w:w="1417" w:type="dxa"/>
            <w:vAlign w:val="bottom"/>
          </w:tcPr>
          <w:p w:rsidR="00240D15" w:rsidRPr="00157447" w:rsidRDefault="00240D15" w:rsidP="003D304A">
            <w:pPr>
              <w:jc w:val="center"/>
              <w:rPr>
                <w:sz w:val="17"/>
                <w:szCs w:val="17"/>
              </w:rPr>
            </w:pPr>
            <w:r w:rsidRPr="00157447">
              <w:rPr>
                <w:sz w:val="17"/>
                <w:szCs w:val="17"/>
              </w:rPr>
              <w:t>0</w:t>
            </w:r>
          </w:p>
        </w:tc>
        <w:tc>
          <w:tcPr>
            <w:tcW w:w="1276" w:type="dxa"/>
            <w:vAlign w:val="bottom"/>
          </w:tcPr>
          <w:p w:rsidR="00240D15" w:rsidRPr="00157447" w:rsidRDefault="00240D15" w:rsidP="003D304A">
            <w:pPr>
              <w:jc w:val="center"/>
              <w:rPr>
                <w:sz w:val="17"/>
                <w:szCs w:val="17"/>
              </w:rPr>
            </w:pPr>
            <w:r w:rsidRPr="00157447">
              <w:rPr>
                <w:sz w:val="17"/>
                <w:szCs w:val="17"/>
              </w:rPr>
              <w:t>0</w:t>
            </w:r>
          </w:p>
        </w:tc>
        <w:tc>
          <w:tcPr>
            <w:tcW w:w="992" w:type="dxa"/>
            <w:vAlign w:val="bottom"/>
          </w:tcPr>
          <w:p w:rsidR="00240D15" w:rsidRPr="00157447" w:rsidRDefault="00240D15" w:rsidP="003D304A">
            <w:pPr>
              <w:jc w:val="center"/>
              <w:rPr>
                <w:sz w:val="17"/>
                <w:szCs w:val="17"/>
              </w:rPr>
            </w:pPr>
            <w:r>
              <w:rPr>
                <w:sz w:val="17"/>
                <w:szCs w:val="17"/>
              </w:rPr>
              <w:t>99.2</w:t>
            </w:r>
            <w:r w:rsidR="00C11BFD">
              <w:rPr>
                <w:sz w:val="17"/>
                <w:szCs w:val="17"/>
              </w:rPr>
              <w:t>5</w:t>
            </w:r>
          </w:p>
        </w:tc>
        <w:tc>
          <w:tcPr>
            <w:tcW w:w="1560" w:type="dxa"/>
            <w:vMerge/>
          </w:tcPr>
          <w:p w:rsidR="00240D15" w:rsidRPr="00157447" w:rsidRDefault="00240D15" w:rsidP="003D304A">
            <w:pPr>
              <w:jc w:val="center"/>
              <w:rPr>
                <w:sz w:val="17"/>
                <w:szCs w:val="17"/>
              </w:rPr>
            </w:pPr>
          </w:p>
        </w:tc>
      </w:tr>
      <w:tr w:rsidR="00240D15" w:rsidRPr="00BD0ED8" w:rsidTr="00240D15">
        <w:trPr>
          <w:gridAfter w:val="5"/>
          <w:wAfter w:w="6379" w:type="dxa"/>
        </w:trPr>
        <w:tc>
          <w:tcPr>
            <w:tcW w:w="840" w:type="dxa"/>
            <w:vMerge/>
          </w:tcPr>
          <w:p w:rsidR="00240D15" w:rsidRPr="00157447" w:rsidRDefault="00240D15" w:rsidP="00B93568">
            <w:pPr>
              <w:jc w:val="center"/>
              <w:rPr>
                <w:sz w:val="17"/>
                <w:szCs w:val="17"/>
              </w:rPr>
            </w:pPr>
          </w:p>
        </w:tc>
        <w:tc>
          <w:tcPr>
            <w:tcW w:w="840" w:type="dxa"/>
          </w:tcPr>
          <w:p w:rsidR="00240D15" w:rsidRPr="00157447" w:rsidRDefault="00240D15" w:rsidP="003D304A">
            <w:pPr>
              <w:jc w:val="center"/>
              <w:rPr>
                <w:sz w:val="17"/>
                <w:szCs w:val="17"/>
              </w:rPr>
            </w:pPr>
            <w:r w:rsidRPr="00157447">
              <w:rPr>
                <w:sz w:val="17"/>
                <w:szCs w:val="17"/>
              </w:rPr>
              <w:t>Total</w:t>
            </w:r>
          </w:p>
        </w:tc>
        <w:tc>
          <w:tcPr>
            <w:tcW w:w="1189" w:type="dxa"/>
            <w:vAlign w:val="bottom"/>
          </w:tcPr>
          <w:p w:rsidR="00240D15" w:rsidRPr="00157447" w:rsidRDefault="00240D15" w:rsidP="003D304A">
            <w:pPr>
              <w:jc w:val="center"/>
              <w:rPr>
                <w:sz w:val="17"/>
                <w:szCs w:val="17"/>
              </w:rPr>
            </w:pPr>
            <w:r w:rsidRPr="00157447">
              <w:rPr>
                <w:sz w:val="17"/>
                <w:szCs w:val="17"/>
              </w:rPr>
              <w:t>1,160,260</w:t>
            </w:r>
          </w:p>
        </w:tc>
      </w:tr>
      <w:tr w:rsidR="00240D15" w:rsidRPr="00BD0ED8" w:rsidTr="00240D15">
        <w:tc>
          <w:tcPr>
            <w:tcW w:w="840" w:type="dxa"/>
            <w:vMerge w:val="restart"/>
          </w:tcPr>
          <w:p w:rsidR="00240D15" w:rsidRPr="00157447" w:rsidRDefault="00240D15" w:rsidP="00B93568">
            <w:pPr>
              <w:jc w:val="center"/>
              <w:rPr>
                <w:sz w:val="17"/>
                <w:szCs w:val="17"/>
              </w:rPr>
            </w:pPr>
            <w:r>
              <w:rPr>
                <w:sz w:val="17"/>
                <w:szCs w:val="17"/>
              </w:rPr>
              <w:t>2005</w:t>
            </w:r>
          </w:p>
        </w:tc>
        <w:tc>
          <w:tcPr>
            <w:tcW w:w="840" w:type="dxa"/>
          </w:tcPr>
          <w:p w:rsidR="00240D15" w:rsidRPr="00157447" w:rsidRDefault="00240D15" w:rsidP="00B93568">
            <w:pPr>
              <w:jc w:val="center"/>
              <w:rPr>
                <w:sz w:val="17"/>
                <w:szCs w:val="17"/>
              </w:rPr>
            </w:pPr>
            <w:r w:rsidRPr="00157447">
              <w:rPr>
                <w:sz w:val="17"/>
                <w:szCs w:val="17"/>
              </w:rPr>
              <w:t>Oil</w:t>
            </w:r>
          </w:p>
        </w:tc>
        <w:tc>
          <w:tcPr>
            <w:tcW w:w="1189" w:type="dxa"/>
            <w:vAlign w:val="bottom"/>
          </w:tcPr>
          <w:p w:rsidR="00240D15" w:rsidRPr="00157447" w:rsidRDefault="00240D15" w:rsidP="00B93568">
            <w:pPr>
              <w:jc w:val="center"/>
              <w:rPr>
                <w:sz w:val="17"/>
                <w:szCs w:val="17"/>
              </w:rPr>
            </w:pPr>
            <w:r w:rsidRPr="00157447">
              <w:rPr>
                <w:sz w:val="17"/>
                <w:szCs w:val="17"/>
              </w:rPr>
              <w:t>3,318</w:t>
            </w:r>
          </w:p>
        </w:tc>
        <w:tc>
          <w:tcPr>
            <w:tcW w:w="1134" w:type="dxa"/>
          </w:tcPr>
          <w:p w:rsidR="00240D15" w:rsidRPr="00157447" w:rsidRDefault="00240D15" w:rsidP="00B93568">
            <w:pPr>
              <w:jc w:val="center"/>
              <w:rPr>
                <w:sz w:val="17"/>
                <w:szCs w:val="17"/>
              </w:rPr>
            </w:pPr>
            <w:r w:rsidRPr="00157447">
              <w:rPr>
                <w:sz w:val="17"/>
                <w:szCs w:val="17"/>
              </w:rPr>
              <w:t>3,318kL</w:t>
            </w:r>
          </w:p>
        </w:tc>
        <w:tc>
          <w:tcPr>
            <w:tcW w:w="1417" w:type="dxa"/>
            <w:vAlign w:val="bottom"/>
          </w:tcPr>
          <w:p w:rsidR="00240D15" w:rsidRPr="00157447" w:rsidRDefault="00240D15" w:rsidP="00B93568">
            <w:pPr>
              <w:jc w:val="center"/>
              <w:rPr>
                <w:sz w:val="17"/>
                <w:szCs w:val="17"/>
              </w:rPr>
            </w:pPr>
            <w:r w:rsidRPr="00157447">
              <w:rPr>
                <w:sz w:val="17"/>
                <w:szCs w:val="17"/>
              </w:rPr>
              <w:t>7,554,589</w:t>
            </w:r>
          </w:p>
        </w:tc>
        <w:tc>
          <w:tcPr>
            <w:tcW w:w="1276" w:type="dxa"/>
            <w:vAlign w:val="bottom"/>
          </w:tcPr>
          <w:p w:rsidR="00240D15" w:rsidRPr="00157447" w:rsidRDefault="00240D15" w:rsidP="00B93568">
            <w:pPr>
              <w:jc w:val="center"/>
              <w:rPr>
                <w:sz w:val="17"/>
                <w:szCs w:val="17"/>
              </w:rPr>
            </w:pPr>
            <w:r w:rsidRPr="00157447">
              <w:rPr>
                <w:sz w:val="17"/>
                <w:szCs w:val="17"/>
              </w:rPr>
              <w:t>2</w:t>
            </w:r>
            <w:r>
              <w:rPr>
                <w:sz w:val="17"/>
                <w:szCs w:val="17"/>
              </w:rPr>
              <w:t>,</w:t>
            </w:r>
            <w:r w:rsidRPr="00157447">
              <w:rPr>
                <w:sz w:val="17"/>
                <w:szCs w:val="17"/>
              </w:rPr>
              <w:t>277</w:t>
            </w:r>
          </w:p>
        </w:tc>
        <w:tc>
          <w:tcPr>
            <w:tcW w:w="992" w:type="dxa"/>
            <w:vAlign w:val="bottom"/>
          </w:tcPr>
          <w:p w:rsidR="00240D15" w:rsidRPr="00157447" w:rsidRDefault="00FB3847" w:rsidP="00B93568">
            <w:pPr>
              <w:jc w:val="center"/>
              <w:rPr>
                <w:sz w:val="17"/>
                <w:szCs w:val="17"/>
              </w:rPr>
            </w:pPr>
            <w:r>
              <w:rPr>
                <w:sz w:val="17"/>
                <w:szCs w:val="17"/>
              </w:rPr>
              <w:t xml:space="preserve">  </w:t>
            </w:r>
            <w:r w:rsidR="00240D15" w:rsidRPr="00157447">
              <w:rPr>
                <w:sz w:val="17"/>
                <w:szCs w:val="17"/>
              </w:rPr>
              <w:t>0.</w:t>
            </w:r>
            <w:r w:rsidR="00C11BFD">
              <w:rPr>
                <w:sz w:val="17"/>
                <w:szCs w:val="17"/>
              </w:rPr>
              <w:t>29</w:t>
            </w:r>
          </w:p>
        </w:tc>
        <w:tc>
          <w:tcPr>
            <w:tcW w:w="1560" w:type="dxa"/>
            <w:vMerge w:val="restart"/>
          </w:tcPr>
          <w:p w:rsidR="00240D15" w:rsidRDefault="00240D15" w:rsidP="00B93568">
            <w:pPr>
              <w:jc w:val="center"/>
              <w:rPr>
                <w:sz w:val="17"/>
                <w:szCs w:val="17"/>
              </w:rPr>
            </w:pPr>
          </w:p>
          <w:p w:rsidR="00240D15" w:rsidRPr="00157447" w:rsidRDefault="00C11BFD" w:rsidP="00B93568">
            <w:pPr>
              <w:jc w:val="center"/>
              <w:rPr>
                <w:sz w:val="17"/>
                <w:szCs w:val="17"/>
              </w:rPr>
            </w:pPr>
            <w:r>
              <w:rPr>
                <w:sz w:val="17"/>
                <w:szCs w:val="17"/>
              </w:rPr>
              <w:t>7</w:t>
            </w:r>
          </w:p>
        </w:tc>
      </w:tr>
      <w:tr w:rsidR="00240D15" w:rsidRPr="00BD0ED8" w:rsidTr="00240D15">
        <w:tc>
          <w:tcPr>
            <w:tcW w:w="840" w:type="dxa"/>
            <w:vMerge/>
          </w:tcPr>
          <w:p w:rsidR="00240D15" w:rsidRPr="00157447" w:rsidRDefault="00240D15" w:rsidP="00B93568">
            <w:pPr>
              <w:jc w:val="center"/>
              <w:rPr>
                <w:sz w:val="17"/>
                <w:szCs w:val="17"/>
              </w:rPr>
            </w:pPr>
          </w:p>
        </w:tc>
        <w:tc>
          <w:tcPr>
            <w:tcW w:w="840" w:type="dxa"/>
          </w:tcPr>
          <w:p w:rsidR="00240D15" w:rsidRPr="00157447" w:rsidRDefault="00240D15" w:rsidP="00B93568">
            <w:pPr>
              <w:jc w:val="center"/>
              <w:rPr>
                <w:sz w:val="17"/>
                <w:szCs w:val="17"/>
              </w:rPr>
            </w:pPr>
            <w:r w:rsidRPr="00157447">
              <w:rPr>
                <w:sz w:val="17"/>
                <w:szCs w:val="17"/>
              </w:rPr>
              <w:t>Import</w:t>
            </w:r>
          </w:p>
        </w:tc>
        <w:tc>
          <w:tcPr>
            <w:tcW w:w="1189" w:type="dxa"/>
            <w:vAlign w:val="bottom"/>
          </w:tcPr>
          <w:p w:rsidR="00240D15" w:rsidRPr="00157447" w:rsidRDefault="00240D15" w:rsidP="00B93568">
            <w:pPr>
              <w:jc w:val="center"/>
              <w:rPr>
                <w:sz w:val="17"/>
                <w:szCs w:val="17"/>
              </w:rPr>
            </w:pPr>
            <w:r w:rsidRPr="00157447">
              <w:rPr>
                <w:sz w:val="17"/>
                <w:szCs w:val="17"/>
              </w:rPr>
              <w:t>11</w:t>
            </w:r>
            <w:r>
              <w:rPr>
                <w:sz w:val="17"/>
                <w:szCs w:val="17"/>
              </w:rPr>
              <w:t>,</w:t>
            </w:r>
            <w:r w:rsidRPr="00157447">
              <w:rPr>
                <w:sz w:val="17"/>
                <w:szCs w:val="17"/>
              </w:rPr>
              <w:t>151</w:t>
            </w:r>
            <w:r>
              <w:rPr>
                <w:sz w:val="17"/>
                <w:szCs w:val="17"/>
              </w:rPr>
              <w:t>,</w:t>
            </w:r>
            <w:r w:rsidRPr="00157447">
              <w:rPr>
                <w:sz w:val="17"/>
                <w:szCs w:val="17"/>
              </w:rPr>
              <w:t>689</w:t>
            </w:r>
          </w:p>
        </w:tc>
        <w:tc>
          <w:tcPr>
            <w:tcW w:w="1134" w:type="dxa"/>
          </w:tcPr>
          <w:p w:rsidR="00240D15" w:rsidRPr="00157447" w:rsidRDefault="00240D15" w:rsidP="00B93568">
            <w:pPr>
              <w:jc w:val="center"/>
              <w:rPr>
                <w:sz w:val="17"/>
                <w:szCs w:val="17"/>
              </w:rPr>
            </w:pPr>
            <w:r w:rsidRPr="00157447">
              <w:rPr>
                <w:sz w:val="17"/>
                <w:szCs w:val="17"/>
              </w:rPr>
              <w:t>N/A</w:t>
            </w:r>
          </w:p>
        </w:tc>
        <w:tc>
          <w:tcPr>
            <w:tcW w:w="1417" w:type="dxa"/>
            <w:vAlign w:val="bottom"/>
          </w:tcPr>
          <w:p w:rsidR="00240D15" w:rsidRPr="00157447" w:rsidRDefault="00240D15" w:rsidP="00B93568">
            <w:pPr>
              <w:jc w:val="center"/>
              <w:rPr>
                <w:sz w:val="17"/>
                <w:szCs w:val="17"/>
              </w:rPr>
            </w:pPr>
            <w:r w:rsidRPr="00157447">
              <w:rPr>
                <w:sz w:val="17"/>
                <w:szCs w:val="17"/>
              </w:rPr>
              <w:t>0</w:t>
            </w:r>
          </w:p>
        </w:tc>
        <w:tc>
          <w:tcPr>
            <w:tcW w:w="1276" w:type="dxa"/>
            <w:vAlign w:val="bottom"/>
          </w:tcPr>
          <w:p w:rsidR="00240D15" w:rsidRPr="00157447" w:rsidRDefault="00240D15" w:rsidP="00B93568">
            <w:pPr>
              <w:jc w:val="center"/>
              <w:rPr>
                <w:sz w:val="17"/>
                <w:szCs w:val="17"/>
              </w:rPr>
            </w:pPr>
            <w:r w:rsidRPr="00157447">
              <w:rPr>
                <w:sz w:val="17"/>
                <w:szCs w:val="17"/>
              </w:rPr>
              <w:t>0</w:t>
            </w:r>
          </w:p>
        </w:tc>
        <w:tc>
          <w:tcPr>
            <w:tcW w:w="992" w:type="dxa"/>
            <w:vAlign w:val="bottom"/>
          </w:tcPr>
          <w:p w:rsidR="00240D15" w:rsidRPr="00157447" w:rsidRDefault="00C11BFD" w:rsidP="00B93568">
            <w:pPr>
              <w:jc w:val="center"/>
              <w:rPr>
                <w:sz w:val="17"/>
                <w:szCs w:val="17"/>
              </w:rPr>
            </w:pPr>
            <w:r>
              <w:rPr>
                <w:sz w:val="17"/>
                <w:szCs w:val="17"/>
              </w:rPr>
              <w:t>99.</w:t>
            </w:r>
            <w:r w:rsidR="00240D15">
              <w:rPr>
                <w:sz w:val="17"/>
                <w:szCs w:val="17"/>
              </w:rPr>
              <w:t>7</w:t>
            </w:r>
            <w:r>
              <w:rPr>
                <w:sz w:val="17"/>
                <w:szCs w:val="17"/>
              </w:rPr>
              <w:t>1</w:t>
            </w:r>
          </w:p>
        </w:tc>
        <w:tc>
          <w:tcPr>
            <w:tcW w:w="1560" w:type="dxa"/>
            <w:vMerge/>
          </w:tcPr>
          <w:p w:rsidR="00240D15" w:rsidRPr="00157447" w:rsidRDefault="00240D15" w:rsidP="00B93568">
            <w:pPr>
              <w:jc w:val="center"/>
              <w:rPr>
                <w:sz w:val="17"/>
                <w:szCs w:val="17"/>
              </w:rPr>
            </w:pPr>
          </w:p>
        </w:tc>
      </w:tr>
      <w:tr w:rsidR="00240D15" w:rsidRPr="00BD0ED8" w:rsidTr="00240D15">
        <w:trPr>
          <w:gridAfter w:val="5"/>
          <w:wAfter w:w="6379" w:type="dxa"/>
        </w:trPr>
        <w:tc>
          <w:tcPr>
            <w:tcW w:w="840" w:type="dxa"/>
            <w:vMerge/>
          </w:tcPr>
          <w:p w:rsidR="00240D15" w:rsidRPr="00157447" w:rsidRDefault="00240D15" w:rsidP="00B93568">
            <w:pPr>
              <w:jc w:val="center"/>
              <w:rPr>
                <w:sz w:val="17"/>
                <w:szCs w:val="17"/>
              </w:rPr>
            </w:pPr>
          </w:p>
        </w:tc>
        <w:tc>
          <w:tcPr>
            <w:tcW w:w="840" w:type="dxa"/>
          </w:tcPr>
          <w:p w:rsidR="00240D15" w:rsidRPr="00157447" w:rsidRDefault="00240D15" w:rsidP="00B93568">
            <w:pPr>
              <w:jc w:val="center"/>
              <w:rPr>
                <w:sz w:val="17"/>
                <w:szCs w:val="17"/>
              </w:rPr>
            </w:pPr>
            <w:r w:rsidRPr="00157447">
              <w:rPr>
                <w:sz w:val="17"/>
                <w:szCs w:val="17"/>
              </w:rPr>
              <w:t>Total</w:t>
            </w:r>
          </w:p>
        </w:tc>
        <w:tc>
          <w:tcPr>
            <w:tcW w:w="1189" w:type="dxa"/>
            <w:vAlign w:val="bottom"/>
          </w:tcPr>
          <w:p w:rsidR="00240D15" w:rsidRPr="00157447" w:rsidRDefault="00240D15" w:rsidP="00B93568">
            <w:pPr>
              <w:jc w:val="center"/>
              <w:rPr>
                <w:sz w:val="17"/>
                <w:szCs w:val="17"/>
              </w:rPr>
            </w:pPr>
            <w:r w:rsidRPr="00157447">
              <w:rPr>
                <w:sz w:val="17"/>
                <w:szCs w:val="17"/>
              </w:rPr>
              <w:t>11,155,007</w:t>
            </w:r>
          </w:p>
        </w:tc>
      </w:tr>
      <w:tr w:rsidR="00881E21" w:rsidRPr="00157447" w:rsidTr="00C228D3">
        <w:tc>
          <w:tcPr>
            <w:tcW w:w="840" w:type="dxa"/>
            <w:vMerge w:val="restart"/>
          </w:tcPr>
          <w:p w:rsidR="00881E21" w:rsidRPr="00157447" w:rsidRDefault="00881E21" w:rsidP="00C228D3">
            <w:pPr>
              <w:jc w:val="center"/>
              <w:rPr>
                <w:sz w:val="17"/>
                <w:szCs w:val="17"/>
              </w:rPr>
            </w:pPr>
            <w:r>
              <w:rPr>
                <w:sz w:val="17"/>
                <w:szCs w:val="17"/>
              </w:rPr>
              <w:t>2006</w:t>
            </w:r>
          </w:p>
        </w:tc>
        <w:tc>
          <w:tcPr>
            <w:tcW w:w="840" w:type="dxa"/>
          </w:tcPr>
          <w:p w:rsidR="00881E21" w:rsidRPr="00157447" w:rsidRDefault="00881E21" w:rsidP="00C228D3">
            <w:pPr>
              <w:jc w:val="center"/>
              <w:rPr>
                <w:sz w:val="17"/>
                <w:szCs w:val="17"/>
              </w:rPr>
            </w:pPr>
            <w:r w:rsidRPr="00157447">
              <w:rPr>
                <w:sz w:val="17"/>
                <w:szCs w:val="17"/>
              </w:rPr>
              <w:t>Oil</w:t>
            </w:r>
          </w:p>
        </w:tc>
        <w:tc>
          <w:tcPr>
            <w:tcW w:w="1189" w:type="dxa"/>
            <w:vAlign w:val="bottom"/>
          </w:tcPr>
          <w:p w:rsidR="00881E21" w:rsidRPr="00881E21" w:rsidRDefault="00881E21" w:rsidP="00C228D3">
            <w:pPr>
              <w:jc w:val="center"/>
              <w:rPr>
                <w:rFonts w:asciiTheme="majorBidi" w:hAnsiTheme="majorBidi" w:cstheme="majorBidi"/>
                <w:sz w:val="17"/>
                <w:szCs w:val="17"/>
                <w:lang w:val="en-US" w:eastAsia="en-US"/>
              </w:rPr>
            </w:pPr>
            <w:r w:rsidRPr="00881E21">
              <w:rPr>
                <w:rFonts w:asciiTheme="majorBidi" w:hAnsiTheme="majorBidi" w:cstheme="majorBidi"/>
                <w:sz w:val="17"/>
                <w:szCs w:val="17"/>
                <w:lang w:val="en-US" w:eastAsia="en-US"/>
              </w:rPr>
              <w:t>3,005</w:t>
            </w:r>
          </w:p>
        </w:tc>
        <w:tc>
          <w:tcPr>
            <w:tcW w:w="1134" w:type="dxa"/>
          </w:tcPr>
          <w:p w:rsidR="00881E21" w:rsidRPr="00157447" w:rsidRDefault="00881E21" w:rsidP="00C228D3">
            <w:pPr>
              <w:jc w:val="center"/>
              <w:rPr>
                <w:sz w:val="17"/>
                <w:szCs w:val="17"/>
              </w:rPr>
            </w:pPr>
            <w:r w:rsidRPr="00881E21">
              <w:rPr>
                <w:rFonts w:asciiTheme="majorBidi" w:hAnsiTheme="majorBidi" w:cstheme="majorBidi"/>
                <w:sz w:val="17"/>
                <w:szCs w:val="17"/>
                <w:lang w:val="en-US" w:eastAsia="en-US"/>
              </w:rPr>
              <w:t>1</w:t>
            </w:r>
            <w:r>
              <w:rPr>
                <w:rFonts w:asciiTheme="majorBidi" w:hAnsiTheme="majorBidi" w:cstheme="majorBidi"/>
                <w:sz w:val="17"/>
                <w:szCs w:val="17"/>
                <w:lang w:val="en-US" w:eastAsia="en-US"/>
              </w:rPr>
              <w:t>,</w:t>
            </w:r>
            <w:r w:rsidRPr="00881E21">
              <w:rPr>
                <w:rFonts w:asciiTheme="majorBidi" w:hAnsiTheme="majorBidi" w:cstheme="majorBidi"/>
                <w:sz w:val="17"/>
                <w:szCs w:val="17"/>
                <w:lang w:val="en-US" w:eastAsia="en-US"/>
              </w:rPr>
              <w:t>393</w:t>
            </w:r>
            <w:r>
              <w:rPr>
                <w:sz w:val="17"/>
                <w:szCs w:val="17"/>
              </w:rPr>
              <w:t>k</w:t>
            </w:r>
            <w:r w:rsidRPr="00157447">
              <w:rPr>
                <w:sz w:val="17"/>
                <w:szCs w:val="17"/>
              </w:rPr>
              <w:t>L</w:t>
            </w:r>
          </w:p>
        </w:tc>
        <w:tc>
          <w:tcPr>
            <w:tcW w:w="1417" w:type="dxa"/>
            <w:vAlign w:val="bottom"/>
          </w:tcPr>
          <w:p w:rsidR="00881E21" w:rsidRPr="00881E21" w:rsidRDefault="00881E21" w:rsidP="00C228D3">
            <w:pPr>
              <w:jc w:val="center"/>
              <w:rPr>
                <w:rFonts w:asciiTheme="majorBidi" w:hAnsiTheme="majorBidi" w:cstheme="majorBidi"/>
                <w:sz w:val="17"/>
                <w:szCs w:val="17"/>
                <w:lang w:val="en-US" w:eastAsia="en-US"/>
              </w:rPr>
            </w:pPr>
            <w:r w:rsidRPr="00881E21">
              <w:rPr>
                <w:rFonts w:asciiTheme="majorBidi" w:hAnsiTheme="majorBidi" w:cstheme="majorBidi"/>
                <w:sz w:val="17"/>
                <w:szCs w:val="17"/>
                <w:lang w:val="en-US" w:eastAsia="en-US"/>
              </w:rPr>
              <w:t>4,253,633</w:t>
            </w:r>
          </w:p>
        </w:tc>
        <w:tc>
          <w:tcPr>
            <w:tcW w:w="1276" w:type="dxa"/>
            <w:vAlign w:val="bottom"/>
          </w:tcPr>
          <w:p w:rsidR="00881E21" w:rsidRPr="00881E21" w:rsidRDefault="00881E21" w:rsidP="00C228D3">
            <w:pPr>
              <w:jc w:val="center"/>
              <w:rPr>
                <w:rFonts w:asciiTheme="majorBidi" w:hAnsiTheme="majorBidi" w:cstheme="majorBidi"/>
                <w:sz w:val="17"/>
                <w:szCs w:val="17"/>
                <w:lang w:val="en-US" w:eastAsia="en-US"/>
              </w:rPr>
            </w:pPr>
            <w:r w:rsidRPr="00881E21">
              <w:rPr>
                <w:rFonts w:asciiTheme="majorBidi" w:hAnsiTheme="majorBidi" w:cstheme="majorBidi"/>
                <w:sz w:val="17"/>
                <w:szCs w:val="17"/>
                <w:lang w:val="en-US" w:eastAsia="en-US"/>
              </w:rPr>
              <w:t>1</w:t>
            </w:r>
            <w:r>
              <w:rPr>
                <w:rFonts w:asciiTheme="majorBidi" w:hAnsiTheme="majorBidi" w:cstheme="majorBidi"/>
                <w:sz w:val="17"/>
                <w:szCs w:val="17"/>
                <w:lang w:val="en-US" w:eastAsia="en-US"/>
              </w:rPr>
              <w:t>,</w:t>
            </w:r>
            <w:r w:rsidRPr="00881E21">
              <w:rPr>
                <w:rFonts w:asciiTheme="majorBidi" w:hAnsiTheme="majorBidi" w:cstheme="majorBidi"/>
                <w:sz w:val="17"/>
                <w:szCs w:val="17"/>
                <w:lang w:val="en-US" w:eastAsia="en-US"/>
              </w:rPr>
              <w:t>416</w:t>
            </w:r>
          </w:p>
        </w:tc>
        <w:tc>
          <w:tcPr>
            <w:tcW w:w="992" w:type="dxa"/>
            <w:vAlign w:val="bottom"/>
          </w:tcPr>
          <w:p w:rsidR="00881E21" w:rsidRPr="00881E21" w:rsidRDefault="00FB3847" w:rsidP="00C228D3">
            <w:pPr>
              <w:jc w:val="center"/>
              <w:rPr>
                <w:rFonts w:asciiTheme="majorBidi" w:hAnsiTheme="majorBidi" w:cstheme="majorBidi"/>
                <w:sz w:val="17"/>
                <w:szCs w:val="17"/>
                <w:lang w:val="en-US" w:eastAsia="en-US"/>
              </w:rPr>
            </w:pPr>
            <w:r>
              <w:rPr>
                <w:rFonts w:asciiTheme="majorBidi" w:hAnsiTheme="majorBidi" w:cstheme="majorBidi"/>
                <w:sz w:val="17"/>
                <w:szCs w:val="17"/>
                <w:lang w:val="en-US" w:eastAsia="en-US"/>
              </w:rPr>
              <w:t xml:space="preserve">  </w:t>
            </w:r>
            <w:r w:rsidR="00881E21" w:rsidRPr="00881E21">
              <w:rPr>
                <w:rFonts w:asciiTheme="majorBidi" w:hAnsiTheme="majorBidi" w:cstheme="majorBidi"/>
                <w:sz w:val="17"/>
                <w:szCs w:val="17"/>
                <w:lang w:val="en-US" w:eastAsia="en-US"/>
              </w:rPr>
              <w:t>0.24</w:t>
            </w:r>
          </w:p>
        </w:tc>
        <w:tc>
          <w:tcPr>
            <w:tcW w:w="1560" w:type="dxa"/>
            <w:vMerge w:val="restart"/>
          </w:tcPr>
          <w:p w:rsidR="00881E21" w:rsidRDefault="00881E21" w:rsidP="00C228D3">
            <w:pPr>
              <w:jc w:val="center"/>
              <w:rPr>
                <w:sz w:val="17"/>
                <w:szCs w:val="17"/>
              </w:rPr>
            </w:pPr>
            <w:r>
              <w:rPr>
                <w:sz w:val="17"/>
                <w:szCs w:val="17"/>
              </w:rPr>
              <w:t>3</w:t>
            </w:r>
          </w:p>
          <w:p w:rsidR="00881E21" w:rsidRPr="00157447" w:rsidRDefault="00881E21" w:rsidP="00C228D3">
            <w:pPr>
              <w:jc w:val="center"/>
              <w:rPr>
                <w:sz w:val="17"/>
                <w:szCs w:val="17"/>
              </w:rPr>
            </w:pPr>
          </w:p>
        </w:tc>
      </w:tr>
      <w:tr w:rsidR="00881E21" w:rsidRPr="00157447" w:rsidTr="00C228D3">
        <w:tc>
          <w:tcPr>
            <w:tcW w:w="840" w:type="dxa"/>
            <w:vMerge/>
          </w:tcPr>
          <w:p w:rsidR="00881E21" w:rsidRPr="00157447" w:rsidRDefault="00881E21" w:rsidP="00C228D3">
            <w:pPr>
              <w:jc w:val="center"/>
              <w:rPr>
                <w:sz w:val="17"/>
                <w:szCs w:val="17"/>
              </w:rPr>
            </w:pPr>
          </w:p>
        </w:tc>
        <w:tc>
          <w:tcPr>
            <w:tcW w:w="840" w:type="dxa"/>
          </w:tcPr>
          <w:p w:rsidR="00881E21" w:rsidRPr="00157447" w:rsidRDefault="00881E21" w:rsidP="00C228D3">
            <w:pPr>
              <w:jc w:val="center"/>
              <w:rPr>
                <w:sz w:val="17"/>
                <w:szCs w:val="17"/>
              </w:rPr>
            </w:pPr>
            <w:r w:rsidRPr="00157447">
              <w:rPr>
                <w:sz w:val="17"/>
                <w:szCs w:val="17"/>
              </w:rPr>
              <w:t>Import</w:t>
            </w:r>
          </w:p>
        </w:tc>
        <w:tc>
          <w:tcPr>
            <w:tcW w:w="1189" w:type="dxa"/>
            <w:vAlign w:val="bottom"/>
          </w:tcPr>
          <w:p w:rsidR="00881E21" w:rsidRPr="00881E21" w:rsidRDefault="00881E21" w:rsidP="00C228D3">
            <w:pPr>
              <w:jc w:val="center"/>
              <w:rPr>
                <w:rFonts w:asciiTheme="majorBidi" w:hAnsiTheme="majorBidi" w:cstheme="majorBidi"/>
                <w:sz w:val="17"/>
                <w:szCs w:val="17"/>
                <w:lang w:val="en-US" w:eastAsia="en-US"/>
              </w:rPr>
            </w:pPr>
            <w:r w:rsidRPr="00881E21">
              <w:rPr>
                <w:rFonts w:asciiTheme="majorBidi" w:hAnsiTheme="majorBidi" w:cstheme="majorBidi"/>
                <w:sz w:val="17"/>
                <w:szCs w:val="17"/>
                <w:lang w:val="en-US" w:eastAsia="en-US"/>
              </w:rPr>
              <w:t>1,262,821</w:t>
            </w:r>
          </w:p>
        </w:tc>
        <w:tc>
          <w:tcPr>
            <w:tcW w:w="1134" w:type="dxa"/>
          </w:tcPr>
          <w:p w:rsidR="00881E21" w:rsidRPr="00157447" w:rsidRDefault="00881E21" w:rsidP="00C228D3">
            <w:pPr>
              <w:jc w:val="center"/>
              <w:rPr>
                <w:sz w:val="17"/>
                <w:szCs w:val="17"/>
              </w:rPr>
            </w:pPr>
            <w:r w:rsidRPr="00157447">
              <w:rPr>
                <w:sz w:val="17"/>
                <w:szCs w:val="17"/>
              </w:rPr>
              <w:t>N/A</w:t>
            </w:r>
          </w:p>
        </w:tc>
        <w:tc>
          <w:tcPr>
            <w:tcW w:w="1417" w:type="dxa"/>
            <w:vAlign w:val="bottom"/>
          </w:tcPr>
          <w:p w:rsidR="00881E21" w:rsidRPr="00881E21" w:rsidRDefault="00881E21" w:rsidP="00C228D3">
            <w:pPr>
              <w:jc w:val="center"/>
              <w:rPr>
                <w:rFonts w:asciiTheme="majorBidi" w:hAnsiTheme="majorBidi" w:cstheme="majorBidi"/>
                <w:sz w:val="17"/>
                <w:szCs w:val="17"/>
                <w:lang w:val="en-US" w:eastAsia="en-US"/>
              </w:rPr>
            </w:pPr>
            <w:r w:rsidRPr="00881E21">
              <w:rPr>
                <w:rFonts w:asciiTheme="majorBidi" w:hAnsiTheme="majorBidi" w:cstheme="majorBidi"/>
                <w:sz w:val="17"/>
                <w:szCs w:val="17"/>
                <w:lang w:val="en-US" w:eastAsia="en-US"/>
              </w:rPr>
              <w:t>0</w:t>
            </w:r>
          </w:p>
        </w:tc>
        <w:tc>
          <w:tcPr>
            <w:tcW w:w="1276" w:type="dxa"/>
            <w:vAlign w:val="bottom"/>
          </w:tcPr>
          <w:p w:rsidR="00881E21" w:rsidRPr="00881E21" w:rsidRDefault="00881E21" w:rsidP="00C228D3">
            <w:pPr>
              <w:jc w:val="center"/>
              <w:rPr>
                <w:rFonts w:asciiTheme="majorBidi" w:hAnsiTheme="majorBidi" w:cstheme="majorBidi"/>
                <w:sz w:val="17"/>
                <w:szCs w:val="17"/>
                <w:lang w:val="en-US" w:eastAsia="en-US"/>
              </w:rPr>
            </w:pPr>
            <w:r w:rsidRPr="00881E21">
              <w:rPr>
                <w:rFonts w:asciiTheme="majorBidi" w:hAnsiTheme="majorBidi" w:cstheme="majorBidi"/>
                <w:sz w:val="17"/>
                <w:szCs w:val="17"/>
                <w:lang w:val="en-US" w:eastAsia="en-US"/>
              </w:rPr>
              <w:t>0</w:t>
            </w:r>
          </w:p>
        </w:tc>
        <w:tc>
          <w:tcPr>
            <w:tcW w:w="992" w:type="dxa"/>
            <w:vAlign w:val="bottom"/>
          </w:tcPr>
          <w:p w:rsidR="00881E21" w:rsidRPr="00881E21" w:rsidRDefault="00881E21" w:rsidP="00C228D3">
            <w:pPr>
              <w:jc w:val="center"/>
              <w:rPr>
                <w:rFonts w:asciiTheme="majorBidi" w:hAnsiTheme="majorBidi" w:cstheme="majorBidi"/>
                <w:sz w:val="17"/>
                <w:szCs w:val="17"/>
                <w:lang w:val="en-US" w:eastAsia="en-US"/>
              </w:rPr>
            </w:pPr>
            <w:r w:rsidRPr="00881E21">
              <w:rPr>
                <w:rFonts w:asciiTheme="majorBidi" w:hAnsiTheme="majorBidi" w:cstheme="majorBidi"/>
                <w:sz w:val="17"/>
                <w:szCs w:val="17"/>
                <w:lang w:val="en-US" w:eastAsia="en-US"/>
              </w:rPr>
              <w:t>99.76</w:t>
            </w:r>
          </w:p>
        </w:tc>
        <w:tc>
          <w:tcPr>
            <w:tcW w:w="1560" w:type="dxa"/>
            <w:vMerge/>
          </w:tcPr>
          <w:p w:rsidR="00881E21" w:rsidRPr="00157447" w:rsidRDefault="00881E21" w:rsidP="00C228D3">
            <w:pPr>
              <w:jc w:val="center"/>
              <w:rPr>
                <w:sz w:val="17"/>
                <w:szCs w:val="17"/>
              </w:rPr>
            </w:pPr>
          </w:p>
        </w:tc>
      </w:tr>
      <w:tr w:rsidR="00881E21" w:rsidRPr="00157447" w:rsidTr="00C228D3">
        <w:trPr>
          <w:gridAfter w:val="5"/>
          <w:wAfter w:w="6379" w:type="dxa"/>
        </w:trPr>
        <w:tc>
          <w:tcPr>
            <w:tcW w:w="840" w:type="dxa"/>
            <w:vMerge/>
          </w:tcPr>
          <w:p w:rsidR="00881E21" w:rsidRPr="00157447" w:rsidRDefault="00881E21" w:rsidP="00C228D3">
            <w:pPr>
              <w:jc w:val="center"/>
              <w:rPr>
                <w:sz w:val="17"/>
                <w:szCs w:val="17"/>
              </w:rPr>
            </w:pPr>
          </w:p>
        </w:tc>
        <w:tc>
          <w:tcPr>
            <w:tcW w:w="840" w:type="dxa"/>
          </w:tcPr>
          <w:p w:rsidR="00881E21" w:rsidRPr="00157447" w:rsidRDefault="00881E21" w:rsidP="00C228D3">
            <w:pPr>
              <w:jc w:val="center"/>
              <w:rPr>
                <w:sz w:val="17"/>
                <w:szCs w:val="17"/>
              </w:rPr>
            </w:pPr>
            <w:r w:rsidRPr="00157447">
              <w:rPr>
                <w:sz w:val="17"/>
                <w:szCs w:val="17"/>
              </w:rPr>
              <w:t>Total</w:t>
            </w:r>
          </w:p>
        </w:tc>
        <w:tc>
          <w:tcPr>
            <w:tcW w:w="1189" w:type="dxa"/>
            <w:vAlign w:val="bottom"/>
          </w:tcPr>
          <w:p w:rsidR="00881E21" w:rsidRPr="00881E21" w:rsidRDefault="00881E21" w:rsidP="00C228D3">
            <w:pPr>
              <w:jc w:val="center"/>
              <w:rPr>
                <w:rFonts w:asciiTheme="majorBidi" w:hAnsiTheme="majorBidi" w:cstheme="majorBidi"/>
                <w:sz w:val="17"/>
                <w:szCs w:val="17"/>
                <w:lang w:val="en-US" w:eastAsia="en-US"/>
              </w:rPr>
            </w:pPr>
            <w:r w:rsidRPr="00881E21">
              <w:rPr>
                <w:rFonts w:asciiTheme="majorBidi" w:hAnsiTheme="majorBidi" w:cstheme="majorBidi"/>
                <w:sz w:val="17"/>
                <w:szCs w:val="17"/>
                <w:lang w:val="en-US" w:eastAsia="en-US"/>
              </w:rPr>
              <w:t>1,265,826</w:t>
            </w:r>
          </w:p>
        </w:tc>
      </w:tr>
    </w:tbl>
    <w:p w:rsidR="005D5C1C" w:rsidRPr="005D5C1C" w:rsidRDefault="005D5C1C" w:rsidP="005D5C1C">
      <w:pPr>
        <w:rPr>
          <w:sz w:val="18"/>
          <w:szCs w:val="18"/>
        </w:rPr>
      </w:pPr>
      <w:r w:rsidRPr="005D5C1C">
        <w:rPr>
          <w:sz w:val="18"/>
          <w:szCs w:val="18"/>
        </w:rPr>
        <w:t xml:space="preserve">*Source: </w:t>
      </w:r>
      <w:r w:rsidR="00BB2E83" w:rsidRPr="005D5C1C">
        <w:rPr>
          <w:sz w:val="18"/>
          <w:szCs w:val="18"/>
        </w:rPr>
        <w:fldChar w:fldCharType="begin"/>
      </w:r>
      <w:r w:rsidRPr="005D5C1C">
        <w:rPr>
          <w:sz w:val="18"/>
          <w:szCs w:val="18"/>
        </w:rPr>
        <w:instrText>ADDIN RW.CITE{{59 Anonymous; 60 Anonymous; 84 Anonymous}}</w:instrText>
      </w:r>
      <w:r w:rsidR="00BB2E83" w:rsidRPr="005D5C1C">
        <w:rPr>
          <w:sz w:val="18"/>
          <w:szCs w:val="18"/>
        </w:rPr>
        <w:fldChar w:fldCharType="separate"/>
      </w:r>
      <w:r w:rsidR="00571DAA">
        <w:rPr>
          <w:sz w:val="18"/>
          <w:szCs w:val="18"/>
        </w:rPr>
        <w:t>[8-10]</w:t>
      </w:r>
      <w:r w:rsidR="00BB2E83" w:rsidRPr="005D5C1C">
        <w:rPr>
          <w:sz w:val="18"/>
          <w:szCs w:val="18"/>
        </w:rPr>
        <w:fldChar w:fldCharType="end"/>
      </w:r>
    </w:p>
    <w:p w:rsidR="00AB0449" w:rsidRDefault="005D5C1C" w:rsidP="005D5C1C">
      <w:pPr>
        <w:jc w:val="both"/>
        <w:rPr>
          <w:sz w:val="18"/>
          <w:szCs w:val="18"/>
        </w:rPr>
      </w:pPr>
      <w:r w:rsidRPr="005D5C1C">
        <w:rPr>
          <w:sz w:val="18"/>
          <w:szCs w:val="18"/>
        </w:rPr>
        <w:t xml:space="preserve">**Source: </w:t>
      </w:r>
      <w:r w:rsidR="00BB2E83" w:rsidRPr="005D5C1C">
        <w:rPr>
          <w:sz w:val="18"/>
          <w:szCs w:val="18"/>
        </w:rPr>
        <w:fldChar w:fldCharType="begin"/>
      </w:r>
      <w:r w:rsidRPr="005D5C1C">
        <w:rPr>
          <w:sz w:val="18"/>
          <w:szCs w:val="18"/>
        </w:rPr>
        <w:instrText>ADDIN RW.CITE{{17 Anonymous}}</w:instrText>
      </w:r>
      <w:r w:rsidR="00BB2E83" w:rsidRPr="005D5C1C">
        <w:rPr>
          <w:sz w:val="18"/>
          <w:szCs w:val="18"/>
        </w:rPr>
        <w:fldChar w:fldCharType="separate"/>
      </w:r>
      <w:r w:rsidR="00571DAA">
        <w:rPr>
          <w:sz w:val="18"/>
          <w:szCs w:val="18"/>
        </w:rPr>
        <w:t>[1]</w:t>
      </w:r>
      <w:r w:rsidR="00BB2E83" w:rsidRPr="005D5C1C">
        <w:rPr>
          <w:sz w:val="18"/>
          <w:szCs w:val="18"/>
        </w:rPr>
        <w:fldChar w:fldCharType="end"/>
      </w:r>
    </w:p>
    <w:p w:rsidR="00AB0449" w:rsidRDefault="00AB0449" w:rsidP="00607986">
      <w:pPr>
        <w:tabs>
          <w:tab w:val="left" w:pos="567"/>
        </w:tabs>
      </w:pPr>
    </w:p>
    <w:p w:rsidR="00C11BFD" w:rsidRDefault="00C11BFD" w:rsidP="005D5C1C"/>
    <w:p w:rsidR="00C11BFD" w:rsidRDefault="00C11BFD" w:rsidP="005D5C1C"/>
    <w:p w:rsidR="00C11BFD" w:rsidRDefault="00C11BFD" w:rsidP="005D5C1C"/>
    <w:p w:rsidR="006404A9" w:rsidRDefault="006404A9" w:rsidP="005D5C1C"/>
    <w:p w:rsidR="00C11BFD" w:rsidRDefault="00C11BFD" w:rsidP="005D5C1C"/>
    <w:p w:rsidR="00C11BFD" w:rsidRDefault="00C11BFD" w:rsidP="005D5C1C"/>
    <w:p w:rsidR="00C11BFD" w:rsidRDefault="00C11BFD" w:rsidP="005D5C1C"/>
    <w:p w:rsidR="00C11BFD" w:rsidRDefault="00C11BFD" w:rsidP="005D5C1C"/>
    <w:p w:rsidR="00C11BFD" w:rsidRDefault="00C11BFD" w:rsidP="005D5C1C"/>
    <w:p w:rsidR="006404A9" w:rsidRDefault="006404A9" w:rsidP="005D5C1C"/>
    <w:p w:rsidR="005F62CD" w:rsidRDefault="005F62CD" w:rsidP="005D5C1C"/>
    <w:p w:rsidR="005D5C1C" w:rsidRDefault="00607986" w:rsidP="005D5C1C">
      <w:r>
        <w:lastRenderedPageBreak/>
        <w:t>Table B.3. A</w:t>
      </w:r>
      <w:r w:rsidRPr="00BD0ED8">
        <w:t>nnual marginal GHG intensity factor for Nova Scotia, 2004</w:t>
      </w:r>
      <w:r w:rsidR="005D5C1C">
        <w:t xml:space="preserve">-2006 </w:t>
      </w:r>
      <w:fldSimple w:instr="ADDIN RW.CITE{{59 Anonymous; 60 Anonymous; 84 Anonymous; 17 Anonymous}}">
        <w:r w:rsidR="00571DAA">
          <w:t>[1, 8-10]</w:t>
        </w:r>
      </w:fldSimple>
    </w:p>
    <w:tbl>
      <w:tblPr>
        <w:tblW w:w="9248" w:type="dxa"/>
        <w:tblInd w:w="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840"/>
        <w:gridCol w:w="840"/>
        <w:gridCol w:w="1189"/>
        <w:gridCol w:w="1134"/>
        <w:gridCol w:w="1417"/>
        <w:gridCol w:w="1276"/>
        <w:gridCol w:w="992"/>
        <w:gridCol w:w="1560"/>
      </w:tblGrid>
      <w:tr w:rsidR="00240D15" w:rsidRPr="00BD0ED8" w:rsidTr="00240D15">
        <w:tc>
          <w:tcPr>
            <w:tcW w:w="840" w:type="dxa"/>
          </w:tcPr>
          <w:p w:rsidR="00240D15" w:rsidRPr="00157447" w:rsidRDefault="00240D15" w:rsidP="003D304A">
            <w:pPr>
              <w:jc w:val="center"/>
              <w:rPr>
                <w:sz w:val="17"/>
                <w:szCs w:val="17"/>
              </w:rPr>
            </w:pPr>
            <w:r>
              <w:rPr>
                <w:sz w:val="17"/>
                <w:szCs w:val="17"/>
              </w:rPr>
              <w:t>Year</w:t>
            </w:r>
          </w:p>
        </w:tc>
        <w:tc>
          <w:tcPr>
            <w:tcW w:w="840" w:type="dxa"/>
          </w:tcPr>
          <w:p w:rsidR="00240D15" w:rsidRPr="00157447" w:rsidRDefault="00240D15" w:rsidP="003D304A">
            <w:pPr>
              <w:jc w:val="center"/>
              <w:rPr>
                <w:sz w:val="17"/>
                <w:szCs w:val="17"/>
              </w:rPr>
            </w:pPr>
            <w:r w:rsidRPr="00157447">
              <w:rPr>
                <w:sz w:val="17"/>
                <w:szCs w:val="17"/>
              </w:rPr>
              <w:t>Marginal fuel source</w:t>
            </w:r>
          </w:p>
        </w:tc>
        <w:tc>
          <w:tcPr>
            <w:tcW w:w="1189" w:type="dxa"/>
          </w:tcPr>
          <w:p w:rsidR="00240D15" w:rsidRPr="00157447" w:rsidRDefault="00240D15" w:rsidP="003D304A">
            <w:pPr>
              <w:jc w:val="center"/>
              <w:rPr>
                <w:sz w:val="17"/>
                <w:szCs w:val="17"/>
              </w:rPr>
            </w:pPr>
            <w:r w:rsidRPr="00157447">
              <w:rPr>
                <w:sz w:val="17"/>
                <w:szCs w:val="17"/>
              </w:rPr>
              <w:t>Electricity</w:t>
            </w:r>
            <w:r w:rsidR="005D5C1C">
              <w:rPr>
                <w:sz w:val="17"/>
                <w:szCs w:val="17"/>
              </w:rPr>
              <w:t>*</w:t>
            </w:r>
            <w:r w:rsidRPr="00157447">
              <w:rPr>
                <w:sz w:val="17"/>
                <w:szCs w:val="17"/>
              </w:rPr>
              <w:t xml:space="preserve"> Generated (MWh)</w:t>
            </w:r>
          </w:p>
        </w:tc>
        <w:tc>
          <w:tcPr>
            <w:tcW w:w="1134" w:type="dxa"/>
          </w:tcPr>
          <w:p w:rsidR="00240D15" w:rsidRPr="00157447" w:rsidRDefault="00240D15" w:rsidP="003D304A">
            <w:pPr>
              <w:jc w:val="center"/>
              <w:rPr>
                <w:sz w:val="17"/>
                <w:szCs w:val="17"/>
              </w:rPr>
            </w:pPr>
            <w:r w:rsidRPr="00157447">
              <w:rPr>
                <w:sz w:val="17"/>
                <w:szCs w:val="17"/>
              </w:rPr>
              <w:t>Fuel Input</w:t>
            </w:r>
            <w:r w:rsidR="005D5C1C">
              <w:rPr>
                <w:sz w:val="17"/>
                <w:szCs w:val="17"/>
              </w:rPr>
              <w:t>**</w:t>
            </w:r>
          </w:p>
          <w:p w:rsidR="00240D15" w:rsidRPr="00157447" w:rsidRDefault="00240D15" w:rsidP="003D304A">
            <w:pPr>
              <w:jc w:val="center"/>
              <w:rPr>
                <w:sz w:val="17"/>
                <w:szCs w:val="17"/>
              </w:rPr>
            </w:pPr>
          </w:p>
        </w:tc>
        <w:tc>
          <w:tcPr>
            <w:tcW w:w="1417" w:type="dxa"/>
          </w:tcPr>
          <w:p w:rsidR="00240D15" w:rsidRPr="00157447" w:rsidRDefault="00240D15" w:rsidP="003D304A">
            <w:pPr>
              <w:jc w:val="center"/>
              <w:rPr>
                <w:sz w:val="17"/>
                <w:szCs w:val="17"/>
              </w:rPr>
            </w:pPr>
            <w:r w:rsidRPr="00157447">
              <w:rPr>
                <w:sz w:val="17"/>
                <w:szCs w:val="17"/>
              </w:rPr>
              <w:t>Total GHG Emission in</w:t>
            </w:r>
          </w:p>
          <w:p w:rsidR="00240D15" w:rsidRPr="00157447" w:rsidRDefault="00240D15" w:rsidP="003D304A">
            <w:pPr>
              <w:jc w:val="center"/>
              <w:rPr>
                <w:sz w:val="17"/>
                <w:szCs w:val="17"/>
              </w:rPr>
            </w:pPr>
            <w:r w:rsidRPr="00157447">
              <w:rPr>
                <w:sz w:val="17"/>
                <w:szCs w:val="17"/>
              </w:rPr>
              <w:t>kg CO</w:t>
            </w:r>
            <w:r w:rsidRPr="00157447">
              <w:rPr>
                <w:sz w:val="17"/>
                <w:szCs w:val="17"/>
                <w:vertAlign w:val="subscript"/>
              </w:rPr>
              <w:t>2eq</w:t>
            </w:r>
          </w:p>
        </w:tc>
        <w:tc>
          <w:tcPr>
            <w:tcW w:w="1276" w:type="dxa"/>
          </w:tcPr>
          <w:p w:rsidR="00240D15" w:rsidRPr="00157447" w:rsidRDefault="00240D15" w:rsidP="003D304A">
            <w:pPr>
              <w:jc w:val="center"/>
              <w:rPr>
                <w:sz w:val="17"/>
                <w:szCs w:val="17"/>
                <w:lang w:val="en-CA"/>
              </w:rPr>
            </w:pPr>
            <w:r w:rsidRPr="00157447">
              <w:rPr>
                <w:sz w:val="17"/>
                <w:szCs w:val="17"/>
                <w:lang w:val="en-CA"/>
              </w:rPr>
              <w:t>GHG Intensity Factor</w:t>
            </w:r>
          </w:p>
          <w:p w:rsidR="00240D15" w:rsidRPr="00157447" w:rsidRDefault="00240D15" w:rsidP="003D304A">
            <w:pPr>
              <w:jc w:val="center"/>
              <w:rPr>
                <w:sz w:val="17"/>
                <w:szCs w:val="17"/>
              </w:rPr>
            </w:pPr>
            <w:r w:rsidRPr="00157447">
              <w:rPr>
                <w:sz w:val="17"/>
                <w:szCs w:val="17"/>
                <w:lang w:val="en-CA"/>
              </w:rPr>
              <w:t>(g/kWh</w:t>
            </w:r>
            <w:r w:rsidRPr="00157447">
              <w:rPr>
                <w:sz w:val="17"/>
                <w:szCs w:val="17"/>
              </w:rPr>
              <w:t xml:space="preserve"> </w:t>
            </w:r>
            <w:r w:rsidRPr="00157447">
              <w:rPr>
                <w:sz w:val="17"/>
                <w:szCs w:val="17"/>
                <w:vertAlign w:val="subscript"/>
              </w:rPr>
              <w:t>fuel</w:t>
            </w:r>
            <w:r w:rsidRPr="00157447">
              <w:rPr>
                <w:sz w:val="17"/>
                <w:szCs w:val="17"/>
              </w:rPr>
              <w:t>)</w:t>
            </w:r>
          </w:p>
        </w:tc>
        <w:tc>
          <w:tcPr>
            <w:tcW w:w="992" w:type="dxa"/>
          </w:tcPr>
          <w:p w:rsidR="00240D15" w:rsidRPr="00157447" w:rsidRDefault="00240D15" w:rsidP="003D304A">
            <w:pPr>
              <w:jc w:val="center"/>
              <w:rPr>
                <w:sz w:val="17"/>
                <w:szCs w:val="17"/>
              </w:rPr>
            </w:pPr>
            <w:r w:rsidRPr="00157447">
              <w:rPr>
                <w:sz w:val="17"/>
                <w:szCs w:val="17"/>
              </w:rPr>
              <w:t>%</w:t>
            </w:r>
            <w:r>
              <w:rPr>
                <w:sz w:val="17"/>
                <w:szCs w:val="17"/>
              </w:rPr>
              <w:t xml:space="preserve"> </w:t>
            </w:r>
            <w:r w:rsidRPr="00157447">
              <w:rPr>
                <w:sz w:val="17"/>
                <w:szCs w:val="17"/>
              </w:rPr>
              <w:t>On</w:t>
            </w:r>
          </w:p>
          <w:p w:rsidR="00240D15" w:rsidRPr="00157447" w:rsidRDefault="00240D15" w:rsidP="003D304A">
            <w:pPr>
              <w:jc w:val="center"/>
              <w:rPr>
                <w:sz w:val="17"/>
                <w:szCs w:val="17"/>
              </w:rPr>
            </w:pPr>
            <w:r w:rsidRPr="00157447">
              <w:rPr>
                <w:sz w:val="17"/>
                <w:szCs w:val="17"/>
              </w:rPr>
              <w:t>Margin</w:t>
            </w:r>
          </w:p>
        </w:tc>
        <w:tc>
          <w:tcPr>
            <w:tcW w:w="1560" w:type="dxa"/>
          </w:tcPr>
          <w:p w:rsidR="00240D15" w:rsidRPr="00157447" w:rsidRDefault="00240D15" w:rsidP="003D304A">
            <w:pPr>
              <w:jc w:val="center"/>
              <w:rPr>
                <w:sz w:val="17"/>
                <w:szCs w:val="17"/>
              </w:rPr>
            </w:pPr>
            <w:r w:rsidRPr="00157447">
              <w:rPr>
                <w:sz w:val="17"/>
                <w:szCs w:val="17"/>
                <w:lang w:val="en-CA"/>
              </w:rPr>
              <w:t>Annual Marginal GHG Intensity Factor (g/kWh)</w:t>
            </w:r>
          </w:p>
        </w:tc>
      </w:tr>
      <w:tr w:rsidR="00240D15" w:rsidRPr="00BD0ED8" w:rsidTr="00240D15">
        <w:tc>
          <w:tcPr>
            <w:tcW w:w="840" w:type="dxa"/>
            <w:vMerge w:val="restart"/>
          </w:tcPr>
          <w:p w:rsidR="00240D15" w:rsidRPr="00157447" w:rsidRDefault="00240D15" w:rsidP="003D304A">
            <w:pPr>
              <w:jc w:val="center"/>
              <w:rPr>
                <w:sz w:val="17"/>
                <w:szCs w:val="17"/>
              </w:rPr>
            </w:pPr>
            <w:r>
              <w:rPr>
                <w:sz w:val="17"/>
                <w:szCs w:val="17"/>
              </w:rPr>
              <w:t>2004</w:t>
            </w:r>
          </w:p>
        </w:tc>
        <w:tc>
          <w:tcPr>
            <w:tcW w:w="840" w:type="dxa"/>
          </w:tcPr>
          <w:p w:rsidR="00240D15" w:rsidRPr="00157447" w:rsidRDefault="00240D15" w:rsidP="003D304A">
            <w:pPr>
              <w:jc w:val="center"/>
              <w:rPr>
                <w:sz w:val="17"/>
                <w:szCs w:val="17"/>
              </w:rPr>
            </w:pPr>
            <w:r w:rsidRPr="00157447">
              <w:rPr>
                <w:sz w:val="17"/>
                <w:szCs w:val="17"/>
              </w:rPr>
              <w:t>Heavy Oil</w:t>
            </w:r>
          </w:p>
        </w:tc>
        <w:tc>
          <w:tcPr>
            <w:tcW w:w="1189" w:type="dxa"/>
            <w:vAlign w:val="bottom"/>
          </w:tcPr>
          <w:p w:rsidR="00240D15" w:rsidRPr="00157447" w:rsidRDefault="00240D15" w:rsidP="003D304A">
            <w:pPr>
              <w:jc w:val="center"/>
              <w:rPr>
                <w:sz w:val="17"/>
                <w:szCs w:val="17"/>
              </w:rPr>
            </w:pPr>
            <w:r w:rsidRPr="00157447">
              <w:rPr>
                <w:sz w:val="17"/>
                <w:szCs w:val="17"/>
              </w:rPr>
              <w:t>1,650,432</w:t>
            </w:r>
          </w:p>
        </w:tc>
        <w:tc>
          <w:tcPr>
            <w:tcW w:w="1134" w:type="dxa"/>
            <w:vAlign w:val="bottom"/>
          </w:tcPr>
          <w:p w:rsidR="00240D15" w:rsidRPr="00157447" w:rsidRDefault="00240D15" w:rsidP="003D304A">
            <w:pPr>
              <w:jc w:val="center"/>
              <w:rPr>
                <w:sz w:val="17"/>
                <w:szCs w:val="17"/>
              </w:rPr>
            </w:pPr>
            <w:r w:rsidRPr="00157447">
              <w:rPr>
                <w:sz w:val="17"/>
                <w:szCs w:val="17"/>
              </w:rPr>
              <w:t>406</w:t>
            </w:r>
            <w:r>
              <w:rPr>
                <w:sz w:val="17"/>
                <w:szCs w:val="17"/>
              </w:rPr>
              <w:t>,</w:t>
            </w:r>
            <w:r w:rsidRPr="00157447">
              <w:rPr>
                <w:sz w:val="17"/>
                <w:szCs w:val="17"/>
              </w:rPr>
              <w:t>063kL</w:t>
            </w:r>
          </w:p>
        </w:tc>
        <w:tc>
          <w:tcPr>
            <w:tcW w:w="1417" w:type="dxa"/>
            <w:vAlign w:val="bottom"/>
          </w:tcPr>
          <w:p w:rsidR="00240D15" w:rsidRPr="00157447" w:rsidRDefault="00240D15" w:rsidP="003D304A">
            <w:pPr>
              <w:jc w:val="center"/>
              <w:rPr>
                <w:sz w:val="17"/>
                <w:szCs w:val="17"/>
              </w:rPr>
            </w:pPr>
            <w:r w:rsidRPr="00157447">
              <w:rPr>
                <w:sz w:val="17"/>
                <w:szCs w:val="17"/>
              </w:rPr>
              <w:t>1</w:t>
            </w:r>
            <w:r>
              <w:rPr>
                <w:sz w:val="17"/>
                <w:szCs w:val="17"/>
              </w:rPr>
              <w:t>,</w:t>
            </w:r>
            <w:r w:rsidRPr="00157447">
              <w:rPr>
                <w:sz w:val="17"/>
                <w:szCs w:val="17"/>
              </w:rPr>
              <w:t>258</w:t>
            </w:r>
            <w:r>
              <w:rPr>
                <w:sz w:val="17"/>
                <w:szCs w:val="17"/>
              </w:rPr>
              <w:t>,</w:t>
            </w:r>
            <w:r w:rsidRPr="00157447">
              <w:rPr>
                <w:sz w:val="17"/>
                <w:szCs w:val="17"/>
              </w:rPr>
              <w:t>763</w:t>
            </w:r>
            <w:r>
              <w:rPr>
                <w:sz w:val="17"/>
                <w:szCs w:val="17"/>
              </w:rPr>
              <w:t>,</w:t>
            </w:r>
            <w:r w:rsidRPr="00157447">
              <w:rPr>
                <w:sz w:val="17"/>
                <w:szCs w:val="17"/>
              </w:rPr>
              <w:t>627</w:t>
            </w:r>
          </w:p>
        </w:tc>
        <w:tc>
          <w:tcPr>
            <w:tcW w:w="1276" w:type="dxa"/>
            <w:vAlign w:val="bottom"/>
          </w:tcPr>
          <w:p w:rsidR="00240D15" w:rsidRPr="00157447" w:rsidRDefault="00240D15" w:rsidP="003D304A">
            <w:pPr>
              <w:jc w:val="center"/>
              <w:rPr>
                <w:sz w:val="17"/>
                <w:szCs w:val="17"/>
              </w:rPr>
            </w:pPr>
            <w:r w:rsidRPr="00157447">
              <w:rPr>
                <w:sz w:val="17"/>
                <w:szCs w:val="17"/>
              </w:rPr>
              <w:t>763</w:t>
            </w:r>
          </w:p>
        </w:tc>
        <w:tc>
          <w:tcPr>
            <w:tcW w:w="992" w:type="dxa"/>
            <w:vAlign w:val="bottom"/>
          </w:tcPr>
          <w:p w:rsidR="00240D15" w:rsidRPr="00157447" w:rsidRDefault="00240D15" w:rsidP="003D304A">
            <w:pPr>
              <w:jc w:val="center"/>
              <w:rPr>
                <w:sz w:val="17"/>
                <w:szCs w:val="17"/>
              </w:rPr>
            </w:pPr>
            <w:r>
              <w:rPr>
                <w:sz w:val="17"/>
                <w:szCs w:val="17"/>
              </w:rPr>
              <w:t>65</w:t>
            </w:r>
            <w:r w:rsidR="009353A9">
              <w:rPr>
                <w:sz w:val="17"/>
                <w:szCs w:val="17"/>
              </w:rPr>
              <w:t>.27</w:t>
            </w:r>
          </w:p>
        </w:tc>
        <w:tc>
          <w:tcPr>
            <w:tcW w:w="1560" w:type="dxa"/>
            <w:vMerge w:val="restart"/>
          </w:tcPr>
          <w:p w:rsidR="00240D15" w:rsidRPr="00157447" w:rsidRDefault="00240D15" w:rsidP="003D304A">
            <w:pPr>
              <w:jc w:val="center"/>
              <w:rPr>
                <w:sz w:val="17"/>
                <w:szCs w:val="17"/>
              </w:rPr>
            </w:pPr>
          </w:p>
          <w:p w:rsidR="00240D15" w:rsidRDefault="00240D15" w:rsidP="003D304A">
            <w:pPr>
              <w:jc w:val="center"/>
              <w:rPr>
                <w:sz w:val="17"/>
                <w:szCs w:val="17"/>
              </w:rPr>
            </w:pPr>
          </w:p>
          <w:p w:rsidR="00240D15" w:rsidRPr="00157447" w:rsidRDefault="00240D15" w:rsidP="003D304A">
            <w:pPr>
              <w:jc w:val="center"/>
              <w:rPr>
                <w:sz w:val="17"/>
                <w:szCs w:val="17"/>
              </w:rPr>
            </w:pPr>
            <w:r w:rsidRPr="00157447">
              <w:rPr>
                <w:sz w:val="17"/>
                <w:szCs w:val="17"/>
              </w:rPr>
              <w:t>501</w:t>
            </w:r>
          </w:p>
        </w:tc>
      </w:tr>
      <w:tr w:rsidR="00240D15" w:rsidRPr="00BD0ED8" w:rsidTr="00240D15">
        <w:tc>
          <w:tcPr>
            <w:tcW w:w="840" w:type="dxa"/>
            <w:vMerge/>
          </w:tcPr>
          <w:p w:rsidR="00240D15" w:rsidRPr="00157447" w:rsidRDefault="00240D15" w:rsidP="003D304A">
            <w:pPr>
              <w:jc w:val="center"/>
              <w:rPr>
                <w:sz w:val="17"/>
                <w:szCs w:val="17"/>
              </w:rPr>
            </w:pPr>
          </w:p>
        </w:tc>
        <w:tc>
          <w:tcPr>
            <w:tcW w:w="840" w:type="dxa"/>
          </w:tcPr>
          <w:p w:rsidR="00240D15" w:rsidRPr="00157447" w:rsidRDefault="00240D15" w:rsidP="003D304A">
            <w:pPr>
              <w:jc w:val="center"/>
              <w:rPr>
                <w:sz w:val="17"/>
                <w:szCs w:val="17"/>
              </w:rPr>
            </w:pPr>
            <w:r w:rsidRPr="00157447">
              <w:rPr>
                <w:sz w:val="17"/>
                <w:szCs w:val="17"/>
              </w:rPr>
              <w:t>Natural gas</w:t>
            </w:r>
          </w:p>
        </w:tc>
        <w:tc>
          <w:tcPr>
            <w:tcW w:w="1189" w:type="dxa"/>
            <w:vAlign w:val="bottom"/>
          </w:tcPr>
          <w:p w:rsidR="00240D15" w:rsidRPr="00157447" w:rsidRDefault="00240D15" w:rsidP="003D304A">
            <w:pPr>
              <w:jc w:val="center"/>
              <w:rPr>
                <w:sz w:val="17"/>
                <w:szCs w:val="17"/>
              </w:rPr>
            </w:pPr>
            <w:r w:rsidRPr="00157447">
              <w:rPr>
                <w:sz w:val="17"/>
                <w:szCs w:val="17"/>
              </w:rPr>
              <w:t>13,795</w:t>
            </w:r>
          </w:p>
        </w:tc>
        <w:tc>
          <w:tcPr>
            <w:tcW w:w="1134" w:type="dxa"/>
            <w:vAlign w:val="bottom"/>
          </w:tcPr>
          <w:p w:rsidR="00240D15" w:rsidRPr="00157447" w:rsidRDefault="00240D15" w:rsidP="003D304A">
            <w:pPr>
              <w:jc w:val="center"/>
              <w:rPr>
                <w:sz w:val="17"/>
                <w:szCs w:val="17"/>
              </w:rPr>
            </w:pPr>
            <w:r w:rsidRPr="00157447">
              <w:rPr>
                <w:sz w:val="17"/>
                <w:szCs w:val="17"/>
              </w:rPr>
              <w:t>3</w:t>
            </w:r>
            <w:r>
              <w:rPr>
                <w:sz w:val="17"/>
                <w:szCs w:val="17"/>
              </w:rPr>
              <w:t>,</w:t>
            </w:r>
            <w:r w:rsidRPr="00157447">
              <w:rPr>
                <w:sz w:val="17"/>
                <w:szCs w:val="17"/>
              </w:rPr>
              <w:t>760km</w:t>
            </w:r>
            <w:r w:rsidRPr="009547C2">
              <w:rPr>
                <w:sz w:val="17"/>
                <w:szCs w:val="17"/>
                <w:vertAlign w:val="superscript"/>
              </w:rPr>
              <w:t>3</w:t>
            </w:r>
          </w:p>
        </w:tc>
        <w:tc>
          <w:tcPr>
            <w:tcW w:w="1417" w:type="dxa"/>
            <w:vAlign w:val="bottom"/>
          </w:tcPr>
          <w:p w:rsidR="00240D15" w:rsidRPr="00157447" w:rsidRDefault="00240D15" w:rsidP="003D304A">
            <w:pPr>
              <w:jc w:val="center"/>
              <w:rPr>
                <w:sz w:val="17"/>
                <w:szCs w:val="17"/>
              </w:rPr>
            </w:pPr>
            <w:r w:rsidRPr="00157447">
              <w:rPr>
                <w:sz w:val="17"/>
                <w:szCs w:val="17"/>
              </w:rPr>
              <w:t>7</w:t>
            </w:r>
            <w:r>
              <w:rPr>
                <w:sz w:val="17"/>
                <w:szCs w:val="17"/>
              </w:rPr>
              <w:t>,</w:t>
            </w:r>
            <w:r w:rsidRPr="00157447">
              <w:rPr>
                <w:sz w:val="17"/>
                <w:szCs w:val="17"/>
              </w:rPr>
              <w:t>211</w:t>
            </w:r>
            <w:r>
              <w:rPr>
                <w:sz w:val="17"/>
                <w:szCs w:val="17"/>
              </w:rPr>
              <w:t>,</w:t>
            </w:r>
            <w:r w:rsidRPr="00157447">
              <w:rPr>
                <w:sz w:val="17"/>
                <w:szCs w:val="17"/>
              </w:rPr>
              <w:t>124</w:t>
            </w:r>
          </w:p>
        </w:tc>
        <w:tc>
          <w:tcPr>
            <w:tcW w:w="1276" w:type="dxa"/>
            <w:vAlign w:val="bottom"/>
          </w:tcPr>
          <w:p w:rsidR="00240D15" w:rsidRPr="00157447" w:rsidRDefault="00240D15" w:rsidP="003D304A">
            <w:pPr>
              <w:jc w:val="center"/>
              <w:rPr>
                <w:sz w:val="17"/>
                <w:szCs w:val="17"/>
              </w:rPr>
            </w:pPr>
            <w:r w:rsidRPr="00157447">
              <w:rPr>
                <w:sz w:val="17"/>
                <w:szCs w:val="17"/>
              </w:rPr>
              <w:t>523</w:t>
            </w:r>
          </w:p>
        </w:tc>
        <w:tc>
          <w:tcPr>
            <w:tcW w:w="992" w:type="dxa"/>
            <w:vAlign w:val="bottom"/>
          </w:tcPr>
          <w:p w:rsidR="00240D15" w:rsidRPr="00157447" w:rsidRDefault="00FB3847" w:rsidP="003D304A">
            <w:pPr>
              <w:jc w:val="center"/>
              <w:rPr>
                <w:sz w:val="17"/>
                <w:szCs w:val="17"/>
              </w:rPr>
            </w:pPr>
            <w:r>
              <w:rPr>
                <w:sz w:val="17"/>
                <w:szCs w:val="17"/>
              </w:rPr>
              <w:t xml:space="preserve">   </w:t>
            </w:r>
            <w:r w:rsidR="009353A9">
              <w:rPr>
                <w:sz w:val="17"/>
                <w:szCs w:val="17"/>
              </w:rPr>
              <w:t>0.55</w:t>
            </w:r>
          </w:p>
        </w:tc>
        <w:tc>
          <w:tcPr>
            <w:tcW w:w="1560" w:type="dxa"/>
            <w:vMerge/>
          </w:tcPr>
          <w:p w:rsidR="00240D15" w:rsidRPr="00157447" w:rsidRDefault="00240D15" w:rsidP="003D304A">
            <w:pPr>
              <w:jc w:val="center"/>
              <w:rPr>
                <w:sz w:val="17"/>
                <w:szCs w:val="17"/>
              </w:rPr>
            </w:pPr>
          </w:p>
        </w:tc>
      </w:tr>
      <w:tr w:rsidR="00240D15" w:rsidRPr="00BD0ED8" w:rsidTr="00240D15">
        <w:tc>
          <w:tcPr>
            <w:tcW w:w="840" w:type="dxa"/>
            <w:vMerge/>
          </w:tcPr>
          <w:p w:rsidR="00240D15" w:rsidRPr="00157447" w:rsidRDefault="00240D15" w:rsidP="003D304A">
            <w:pPr>
              <w:jc w:val="center"/>
              <w:rPr>
                <w:sz w:val="17"/>
                <w:szCs w:val="17"/>
              </w:rPr>
            </w:pPr>
          </w:p>
        </w:tc>
        <w:tc>
          <w:tcPr>
            <w:tcW w:w="840" w:type="dxa"/>
          </w:tcPr>
          <w:p w:rsidR="00240D15" w:rsidRPr="00157447" w:rsidRDefault="00240D15" w:rsidP="003D304A">
            <w:pPr>
              <w:jc w:val="center"/>
              <w:rPr>
                <w:sz w:val="17"/>
                <w:szCs w:val="17"/>
              </w:rPr>
            </w:pPr>
            <w:r w:rsidRPr="00157447">
              <w:rPr>
                <w:sz w:val="17"/>
                <w:szCs w:val="17"/>
              </w:rPr>
              <w:t>Hydro</w:t>
            </w:r>
          </w:p>
        </w:tc>
        <w:tc>
          <w:tcPr>
            <w:tcW w:w="1189" w:type="dxa"/>
            <w:vAlign w:val="bottom"/>
          </w:tcPr>
          <w:p w:rsidR="00240D15" w:rsidRPr="00157447" w:rsidRDefault="00240D15" w:rsidP="003D304A">
            <w:pPr>
              <w:jc w:val="center"/>
              <w:rPr>
                <w:sz w:val="17"/>
                <w:szCs w:val="17"/>
              </w:rPr>
            </w:pPr>
            <w:r w:rsidRPr="00157447">
              <w:rPr>
                <w:sz w:val="17"/>
                <w:szCs w:val="17"/>
              </w:rPr>
              <w:t>864,526</w:t>
            </w:r>
          </w:p>
        </w:tc>
        <w:tc>
          <w:tcPr>
            <w:tcW w:w="1134" w:type="dxa"/>
          </w:tcPr>
          <w:p w:rsidR="00240D15" w:rsidRPr="00157447" w:rsidRDefault="00240D15" w:rsidP="003D304A">
            <w:pPr>
              <w:jc w:val="center"/>
              <w:rPr>
                <w:sz w:val="17"/>
                <w:szCs w:val="17"/>
              </w:rPr>
            </w:pPr>
            <w:r w:rsidRPr="00157447">
              <w:rPr>
                <w:sz w:val="17"/>
                <w:szCs w:val="17"/>
              </w:rPr>
              <w:t>N/A</w:t>
            </w:r>
          </w:p>
        </w:tc>
        <w:tc>
          <w:tcPr>
            <w:tcW w:w="1417" w:type="dxa"/>
            <w:vAlign w:val="bottom"/>
          </w:tcPr>
          <w:p w:rsidR="00240D15" w:rsidRPr="00157447" w:rsidRDefault="00240D15" w:rsidP="003D304A">
            <w:pPr>
              <w:jc w:val="center"/>
              <w:rPr>
                <w:sz w:val="17"/>
                <w:szCs w:val="17"/>
              </w:rPr>
            </w:pPr>
            <w:r w:rsidRPr="00157447">
              <w:rPr>
                <w:sz w:val="17"/>
                <w:szCs w:val="17"/>
              </w:rPr>
              <w:t>0</w:t>
            </w:r>
          </w:p>
        </w:tc>
        <w:tc>
          <w:tcPr>
            <w:tcW w:w="1276" w:type="dxa"/>
            <w:vAlign w:val="bottom"/>
          </w:tcPr>
          <w:p w:rsidR="00240D15" w:rsidRPr="00157447" w:rsidRDefault="00240D15" w:rsidP="003D304A">
            <w:pPr>
              <w:jc w:val="center"/>
              <w:rPr>
                <w:sz w:val="17"/>
                <w:szCs w:val="17"/>
              </w:rPr>
            </w:pPr>
            <w:r w:rsidRPr="00157447">
              <w:rPr>
                <w:sz w:val="17"/>
                <w:szCs w:val="17"/>
              </w:rPr>
              <w:t>0</w:t>
            </w:r>
          </w:p>
        </w:tc>
        <w:tc>
          <w:tcPr>
            <w:tcW w:w="992" w:type="dxa"/>
            <w:vAlign w:val="bottom"/>
          </w:tcPr>
          <w:p w:rsidR="00240D15" w:rsidRPr="00157447" w:rsidRDefault="00240D15" w:rsidP="003D304A">
            <w:pPr>
              <w:jc w:val="center"/>
              <w:rPr>
                <w:sz w:val="17"/>
                <w:szCs w:val="17"/>
              </w:rPr>
            </w:pPr>
            <w:r>
              <w:rPr>
                <w:sz w:val="17"/>
                <w:szCs w:val="17"/>
              </w:rPr>
              <w:t>34</w:t>
            </w:r>
            <w:r w:rsidR="009353A9">
              <w:rPr>
                <w:sz w:val="17"/>
                <w:szCs w:val="17"/>
              </w:rPr>
              <w:t>.19</w:t>
            </w:r>
          </w:p>
        </w:tc>
        <w:tc>
          <w:tcPr>
            <w:tcW w:w="1560" w:type="dxa"/>
            <w:vMerge/>
          </w:tcPr>
          <w:p w:rsidR="00240D15" w:rsidRPr="00157447" w:rsidRDefault="00240D15" w:rsidP="003D304A">
            <w:pPr>
              <w:jc w:val="center"/>
              <w:rPr>
                <w:sz w:val="17"/>
                <w:szCs w:val="17"/>
              </w:rPr>
            </w:pPr>
          </w:p>
        </w:tc>
      </w:tr>
      <w:tr w:rsidR="00240D15" w:rsidRPr="00BD0ED8" w:rsidTr="00240D15">
        <w:trPr>
          <w:gridAfter w:val="5"/>
          <w:wAfter w:w="6379" w:type="dxa"/>
        </w:trPr>
        <w:tc>
          <w:tcPr>
            <w:tcW w:w="840" w:type="dxa"/>
            <w:vMerge/>
          </w:tcPr>
          <w:p w:rsidR="00240D15" w:rsidRPr="00157447" w:rsidRDefault="00240D15" w:rsidP="003D304A">
            <w:pPr>
              <w:jc w:val="center"/>
              <w:rPr>
                <w:sz w:val="17"/>
                <w:szCs w:val="17"/>
              </w:rPr>
            </w:pPr>
          </w:p>
        </w:tc>
        <w:tc>
          <w:tcPr>
            <w:tcW w:w="840" w:type="dxa"/>
          </w:tcPr>
          <w:p w:rsidR="00240D15" w:rsidRPr="00157447" w:rsidRDefault="00240D15" w:rsidP="003D304A">
            <w:pPr>
              <w:jc w:val="center"/>
              <w:rPr>
                <w:sz w:val="17"/>
                <w:szCs w:val="17"/>
              </w:rPr>
            </w:pPr>
            <w:r w:rsidRPr="00157447">
              <w:rPr>
                <w:sz w:val="17"/>
                <w:szCs w:val="17"/>
              </w:rPr>
              <w:t>Total</w:t>
            </w:r>
          </w:p>
        </w:tc>
        <w:tc>
          <w:tcPr>
            <w:tcW w:w="1189" w:type="dxa"/>
            <w:vAlign w:val="bottom"/>
          </w:tcPr>
          <w:p w:rsidR="00240D15" w:rsidRPr="00157447" w:rsidRDefault="00240D15" w:rsidP="003D304A">
            <w:pPr>
              <w:jc w:val="center"/>
              <w:rPr>
                <w:sz w:val="17"/>
                <w:szCs w:val="17"/>
              </w:rPr>
            </w:pPr>
            <w:r w:rsidRPr="00157447">
              <w:rPr>
                <w:sz w:val="17"/>
                <w:szCs w:val="17"/>
              </w:rPr>
              <w:t>2,528,753</w:t>
            </w:r>
          </w:p>
        </w:tc>
      </w:tr>
      <w:tr w:rsidR="00240D15" w:rsidRPr="00BD0ED8" w:rsidTr="00240D15">
        <w:tc>
          <w:tcPr>
            <w:tcW w:w="840" w:type="dxa"/>
            <w:vMerge w:val="restart"/>
          </w:tcPr>
          <w:p w:rsidR="00240D15" w:rsidRPr="00157447" w:rsidRDefault="00240D15" w:rsidP="00B93568">
            <w:pPr>
              <w:jc w:val="center"/>
              <w:rPr>
                <w:sz w:val="17"/>
                <w:szCs w:val="17"/>
              </w:rPr>
            </w:pPr>
            <w:r>
              <w:rPr>
                <w:sz w:val="17"/>
                <w:szCs w:val="17"/>
              </w:rPr>
              <w:t>2005</w:t>
            </w:r>
          </w:p>
        </w:tc>
        <w:tc>
          <w:tcPr>
            <w:tcW w:w="840" w:type="dxa"/>
          </w:tcPr>
          <w:p w:rsidR="00240D15" w:rsidRPr="00157447" w:rsidRDefault="00240D15" w:rsidP="00B93568">
            <w:pPr>
              <w:jc w:val="center"/>
              <w:rPr>
                <w:sz w:val="17"/>
                <w:szCs w:val="17"/>
              </w:rPr>
            </w:pPr>
            <w:r w:rsidRPr="00157447">
              <w:rPr>
                <w:sz w:val="17"/>
                <w:szCs w:val="17"/>
              </w:rPr>
              <w:t>Heavy Oil</w:t>
            </w:r>
          </w:p>
        </w:tc>
        <w:tc>
          <w:tcPr>
            <w:tcW w:w="1189" w:type="dxa"/>
            <w:vAlign w:val="bottom"/>
          </w:tcPr>
          <w:p w:rsidR="00240D15" w:rsidRPr="00157447" w:rsidRDefault="00240D15" w:rsidP="00B93568">
            <w:pPr>
              <w:jc w:val="center"/>
              <w:rPr>
                <w:sz w:val="17"/>
                <w:szCs w:val="17"/>
              </w:rPr>
            </w:pPr>
            <w:r w:rsidRPr="00157447">
              <w:rPr>
                <w:sz w:val="17"/>
                <w:szCs w:val="17"/>
              </w:rPr>
              <w:t>1,558,644</w:t>
            </w:r>
          </w:p>
        </w:tc>
        <w:tc>
          <w:tcPr>
            <w:tcW w:w="1134" w:type="dxa"/>
            <w:vAlign w:val="bottom"/>
          </w:tcPr>
          <w:p w:rsidR="00240D15" w:rsidRPr="00157447" w:rsidRDefault="00240D15" w:rsidP="00B93568">
            <w:pPr>
              <w:jc w:val="center"/>
              <w:rPr>
                <w:sz w:val="17"/>
                <w:szCs w:val="17"/>
              </w:rPr>
            </w:pPr>
            <w:r w:rsidRPr="00157447">
              <w:rPr>
                <w:sz w:val="17"/>
                <w:szCs w:val="17"/>
              </w:rPr>
              <w:t>383,875</w:t>
            </w:r>
            <w:r w:rsidR="00C11BFD">
              <w:rPr>
                <w:sz w:val="17"/>
                <w:szCs w:val="17"/>
              </w:rPr>
              <w:t>kL</w:t>
            </w:r>
          </w:p>
        </w:tc>
        <w:tc>
          <w:tcPr>
            <w:tcW w:w="1417" w:type="dxa"/>
            <w:vAlign w:val="bottom"/>
          </w:tcPr>
          <w:p w:rsidR="00240D15" w:rsidRPr="00157447" w:rsidRDefault="00240D15" w:rsidP="00B93568">
            <w:pPr>
              <w:jc w:val="center"/>
              <w:rPr>
                <w:sz w:val="17"/>
                <w:szCs w:val="17"/>
              </w:rPr>
            </w:pPr>
            <w:r w:rsidRPr="00157447">
              <w:rPr>
                <w:sz w:val="17"/>
                <w:szCs w:val="17"/>
              </w:rPr>
              <w:t>1</w:t>
            </w:r>
            <w:r>
              <w:rPr>
                <w:sz w:val="17"/>
                <w:szCs w:val="17"/>
              </w:rPr>
              <w:t>,</w:t>
            </w:r>
            <w:r w:rsidRPr="00157447">
              <w:rPr>
                <w:sz w:val="17"/>
                <w:szCs w:val="17"/>
              </w:rPr>
              <w:t>189</w:t>
            </w:r>
            <w:r>
              <w:rPr>
                <w:sz w:val="17"/>
                <w:szCs w:val="17"/>
              </w:rPr>
              <w:t>,</w:t>
            </w:r>
            <w:r w:rsidRPr="00157447">
              <w:rPr>
                <w:sz w:val="17"/>
                <w:szCs w:val="17"/>
              </w:rPr>
              <w:t>982</w:t>
            </w:r>
            <w:r>
              <w:rPr>
                <w:sz w:val="17"/>
                <w:szCs w:val="17"/>
              </w:rPr>
              <w:t>,</w:t>
            </w:r>
            <w:r w:rsidRPr="00157447">
              <w:rPr>
                <w:sz w:val="17"/>
                <w:szCs w:val="17"/>
              </w:rPr>
              <w:t>558</w:t>
            </w:r>
          </w:p>
        </w:tc>
        <w:tc>
          <w:tcPr>
            <w:tcW w:w="1276" w:type="dxa"/>
            <w:vAlign w:val="bottom"/>
          </w:tcPr>
          <w:p w:rsidR="00240D15" w:rsidRPr="00157447" w:rsidRDefault="00240D15" w:rsidP="00B93568">
            <w:pPr>
              <w:jc w:val="center"/>
              <w:rPr>
                <w:sz w:val="17"/>
                <w:szCs w:val="17"/>
              </w:rPr>
            </w:pPr>
            <w:r w:rsidRPr="00157447">
              <w:rPr>
                <w:sz w:val="17"/>
                <w:szCs w:val="17"/>
              </w:rPr>
              <w:t>763</w:t>
            </w:r>
          </w:p>
        </w:tc>
        <w:tc>
          <w:tcPr>
            <w:tcW w:w="992" w:type="dxa"/>
            <w:vAlign w:val="bottom"/>
          </w:tcPr>
          <w:p w:rsidR="00240D15" w:rsidRPr="00157447" w:rsidRDefault="009353A9" w:rsidP="00B93568">
            <w:pPr>
              <w:jc w:val="center"/>
              <w:rPr>
                <w:sz w:val="17"/>
                <w:szCs w:val="17"/>
              </w:rPr>
            </w:pPr>
            <w:r>
              <w:rPr>
                <w:sz w:val="17"/>
                <w:szCs w:val="17"/>
              </w:rPr>
              <w:t>59.77</w:t>
            </w:r>
          </w:p>
        </w:tc>
        <w:tc>
          <w:tcPr>
            <w:tcW w:w="1560" w:type="dxa"/>
            <w:vMerge w:val="restart"/>
          </w:tcPr>
          <w:p w:rsidR="00240D15" w:rsidRPr="00157447" w:rsidRDefault="00240D15" w:rsidP="00B93568">
            <w:pPr>
              <w:jc w:val="center"/>
              <w:rPr>
                <w:sz w:val="17"/>
                <w:szCs w:val="17"/>
              </w:rPr>
            </w:pPr>
          </w:p>
          <w:p w:rsidR="00240D15" w:rsidRDefault="00240D15" w:rsidP="00B93568">
            <w:pPr>
              <w:rPr>
                <w:sz w:val="17"/>
                <w:szCs w:val="17"/>
              </w:rPr>
            </w:pPr>
          </w:p>
          <w:p w:rsidR="00240D15" w:rsidRPr="00157447" w:rsidRDefault="00240D15" w:rsidP="00B93568">
            <w:pPr>
              <w:jc w:val="center"/>
              <w:rPr>
                <w:sz w:val="17"/>
                <w:szCs w:val="17"/>
              </w:rPr>
            </w:pPr>
            <w:r w:rsidRPr="00157447">
              <w:rPr>
                <w:sz w:val="17"/>
                <w:szCs w:val="17"/>
              </w:rPr>
              <w:t>459</w:t>
            </w:r>
          </w:p>
        </w:tc>
      </w:tr>
      <w:tr w:rsidR="00240D15" w:rsidRPr="00BD0ED8" w:rsidTr="00240D15">
        <w:tc>
          <w:tcPr>
            <w:tcW w:w="840" w:type="dxa"/>
            <w:vMerge/>
          </w:tcPr>
          <w:p w:rsidR="00240D15" w:rsidRPr="00157447" w:rsidRDefault="00240D15" w:rsidP="00B93568">
            <w:pPr>
              <w:jc w:val="center"/>
              <w:rPr>
                <w:sz w:val="17"/>
                <w:szCs w:val="17"/>
              </w:rPr>
            </w:pPr>
          </w:p>
        </w:tc>
        <w:tc>
          <w:tcPr>
            <w:tcW w:w="840" w:type="dxa"/>
          </w:tcPr>
          <w:p w:rsidR="00240D15" w:rsidRPr="00157447" w:rsidRDefault="00240D15" w:rsidP="00B93568">
            <w:pPr>
              <w:jc w:val="center"/>
              <w:rPr>
                <w:sz w:val="17"/>
                <w:szCs w:val="17"/>
              </w:rPr>
            </w:pPr>
            <w:r w:rsidRPr="00157447">
              <w:rPr>
                <w:sz w:val="17"/>
                <w:szCs w:val="17"/>
              </w:rPr>
              <w:t>Natural gas</w:t>
            </w:r>
          </w:p>
        </w:tc>
        <w:tc>
          <w:tcPr>
            <w:tcW w:w="1189" w:type="dxa"/>
            <w:vAlign w:val="bottom"/>
          </w:tcPr>
          <w:p w:rsidR="00240D15" w:rsidRPr="00157447" w:rsidRDefault="00240D15" w:rsidP="00B93568">
            <w:pPr>
              <w:jc w:val="center"/>
              <w:rPr>
                <w:sz w:val="17"/>
                <w:szCs w:val="17"/>
              </w:rPr>
            </w:pPr>
            <w:r w:rsidRPr="00157447">
              <w:rPr>
                <w:sz w:val="17"/>
                <w:szCs w:val="17"/>
              </w:rPr>
              <w:t>12,767</w:t>
            </w:r>
          </w:p>
        </w:tc>
        <w:tc>
          <w:tcPr>
            <w:tcW w:w="1134" w:type="dxa"/>
            <w:vAlign w:val="bottom"/>
          </w:tcPr>
          <w:p w:rsidR="00240D15" w:rsidRPr="00157447" w:rsidRDefault="00240D15" w:rsidP="00B93568">
            <w:pPr>
              <w:jc w:val="center"/>
              <w:rPr>
                <w:sz w:val="17"/>
                <w:szCs w:val="17"/>
              </w:rPr>
            </w:pPr>
            <w:r w:rsidRPr="00157447">
              <w:rPr>
                <w:sz w:val="17"/>
                <w:szCs w:val="17"/>
              </w:rPr>
              <w:t>3,476km</w:t>
            </w:r>
            <w:r w:rsidRPr="009547C2">
              <w:rPr>
                <w:sz w:val="17"/>
                <w:szCs w:val="17"/>
                <w:vertAlign w:val="superscript"/>
              </w:rPr>
              <w:t>3</w:t>
            </w:r>
          </w:p>
        </w:tc>
        <w:tc>
          <w:tcPr>
            <w:tcW w:w="1417" w:type="dxa"/>
            <w:vAlign w:val="bottom"/>
          </w:tcPr>
          <w:p w:rsidR="00240D15" w:rsidRPr="00157447" w:rsidRDefault="00240D15" w:rsidP="00B93568">
            <w:pPr>
              <w:jc w:val="center"/>
              <w:rPr>
                <w:sz w:val="17"/>
                <w:szCs w:val="17"/>
              </w:rPr>
            </w:pPr>
            <w:r w:rsidRPr="00157447">
              <w:rPr>
                <w:sz w:val="17"/>
                <w:szCs w:val="17"/>
              </w:rPr>
              <w:t>6</w:t>
            </w:r>
            <w:r>
              <w:rPr>
                <w:sz w:val="17"/>
                <w:szCs w:val="17"/>
              </w:rPr>
              <w:t>,</w:t>
            </w:r>
            <w:r w:rsidRPr="00157447">
              <w:rPr>
                <w:sz w:val="17"/>
                <w:szCs w:val="17"/>
              </w:rPr>
              <w:t>666</w:t>
            </w:r>
            <w:r>
              <w:rPr>
                <w:sz w:val="17"/>
                <w:szCs w:val="17"/>
              </w:rPr>
              <w:t>,</w:t>
            </w:r>
            <w:r w:rsidRPr="00157447">
              <w:rPr>
                <w:sz w:val="17"/>
                <w:szCs w:val="17"/>
              </w:rPr>
              <w:t>454</w:t>
            </w:r>
          </w:p>
        </w:tc>
        <w:tc>
          <w:tcPr>
            <w:tcW w:w="1276" w:type="dxa"/>
            <w:vAlign w:val="bottom"/>
          </w:tcPr>
          <w:p w:rsidR="00240D15" w:rsidRPr="00157447" w:rsidRDefault="00240D15" w:rsidP="00B93568">
            <w:pPr>
              <w:jc w:val="center"/>
              <w:rPr>
                <w:sz w:val="17"/>
                <w:szCs w:val="17"/>
              </w:rPr>
            </w:pPr>
            <w:r w:rsidRPr="00157447">
              <w:rPr>
                <w:sz w:val="17"/>
                <w:szCs w:val="17"/>
              </w:rPr>
              <w:t>522</w:t>
            </w:r>
          </w:p>
        </w:tc>
        <w:tc>
          <w:tcPr>
            <w:tcW w:w="992" w:type="dxa"/>
            <w:vAlign w:val="bottom"/>
          </w:tcPr>
          <w:p w:rsidR="00240D15" w:rsidRPr="00157447" w:rsidRDefault="00FB3847" w:rsidP="00B93568">
            <w:pPr>
              <w:jc w:val="center"/>
              <w:rPr>
                <w:sz w:val="17"/>
                <w:szCs w:val="17"/>
              </w:rPr>
            </w:pPr>
            <w:r>
              <w:rPr>
                <w:sz w:val="17"/>
                <w:szCs w:val="17"/>
              </w:rPr>
              <w:t xml:space="preserve">   </w:t>
            </w:r>
            <w:r w:rsidR="00240D15">
              <w:rPr>
                <w:sz w:val="17"/>
                <w:szCs w:val="17"/>
              </w:rPr>
              <w:t>0.</w:t>
            </w:r>
            <w:r w:rsidR="009353A9">
              <w:rPr>
                <w:sz w:val="17"/>
                <w:szCs w:val="17"/>
              </w:rPr>
              <w:t>49</w:t>
            </w:r>
          </w:p>
        </w:tc>
        <w:tc>
          <w:tcPr>
            <w:tcW w:w="1560" w:type="dxa"/>
            <w:vMerge/>
          </w:tcPr>
          <w:p w:rsidR="00240D15" w:rsidRPr="00157447" w:rsidRDefault="00240D15" w:rsidP="00B93568">
            <w:pPr>
              <w:jc w:val="center"/>
              <w:rPr>
                <w:sz w:val="17"/>
                <w:szCs w:val="17"/>
              </w:rPr>
            </w:pPr>
          </w:p>
        </w:tc>
      </w:tr>
      <w:tr w:rsidR="00240D15" w:rsidRPr="00BD0ED8" w:rsidTr="00240D15">
        <w:tc>
          <w:tcPr>
            <w:tcW w:w="840" w:type="dxa"/>
            <w:vMerge/>
          </w:tcPr>
          <w:p w:rsidR="00240D15" w:rsidRPr="00157447" w:rsidRDefault="00240D15" w:rsidP="00B93568">
            <w:pPr>
              <w:jc w:val="center"/>
              <w:rPr>
                <w:sz w:val="17"/>
                <w:szCs w:val="17"/>
              </w:rPr>
            </w:pPr>
          </w:p>
        </w:tc>
        <w:tc>
          <w:tcPr>
            <w:tcW w:w="840" w:type="dxa"/>
          </w:tcPr>
          <w:p w:rsidR="00240D15" w:rsidRPr="00157447" w:rsidRDefault="00240D15" w:rsidP="00B93568">
            <w:pPr>
              <w:jc w:val="center"/>
              <w:rPr>
                <w:sz w:val="17"/>
                <w:szCs w:val="17"/>
              </w:rPr>
            </w:pPr>
            <w:r w:rsidRPr="00157447">
              <w:rPr>
                <w:sz w:val="17"/>
                <w:szCs w:val="17"/>
              </w:rPr>
              <w:t>Hydro</w:t>
            </w:r>
          </w:p>
        </w:tc>
        <w:tc>
          <w:tcPr>
            <w:tcW w:w="1189" w:type="dxa"/>
            <w:vAlign w:val="bottom"/>
          </w:tcPr>
          <w:p w:rsidR="00240D15" w:rsidRPr="00157447" w:rsidRDefault="00240D15" w:rsidP="00B93568">
            <w:pPr>
              <w:jc w:val="center"/>
              <w:rPr>
                <w:sz w:val="17"/>
                <w:szCs w:val="17"/>
              </w:rPr>
            </w:pPr>
            <w:r w:rsidRPr="00157447">
              <w:rPr>
                <w:sz w:val="17"/>
                <w:szCs w:val="17"/>
              </w:rPr>
              <w:t>1,036,471</w:t>
            </w:r>
          </w:p>
        </w:tc>
        <w:tc>
          <w:tcPr>
            <w:tcW w:w="1134" w:type="dxa"/>
          </w:tcPr>
          <w:p w:rsidR="00240D15" w:rsidRPr="00157447" w:rsidRDefault="00240D15" w:rsidP="00B93568">
            <w:pPr>
              <w:jc w:val="center"/>
              <w:rPr>
                <w:sz w:val="17"/>
                <w:szCs w:val="17"/>
              </w:rPr>
            </w:pPr>
            <w:r w:rsidRPr="00157447">
              <w:rPr>
                <w:sz w:val="17"/>
                <w:szCs w:val="17"/>
              </w:rPr>
              <w:t>N/A</w:t>
            </w:r>
          </w:p>
        </w:tc>
        <w:tc>
          <w:tcPr>
            <w:tcW w:w="1417" w:type="dxa"/>
            <w:vAlign w:val="bottom"/>
          </w:tcPr>
          <w:p w:rsidR="00240D15" w:rsidRPr="00157447" w:rsidRDefault="00240D15" w:rsidP="00B93568">
            <w:pPr>
              <w:jc w:val="center"/>
              <w:rPr>
                <w:sz w:val="17"/>
                <w:szCs w:val="17"/>
              </w:rPr>
            </w:pPr>
            <w:r w:rsidRPr="00157447">
              <w:rPr>
                <w:sz w:val="17"/>
                <w:szCs w:val="17"/>
              </w:rPr>
              <w:t>0</w:t>
            </w:r>
          </w:p>
        </w:tc>
        <w:tc>
          <w:tcPr>
            <w:tcW w:w="1276" w:type="dxa"/>
            <w:vAlign w:val="bottom"/>
          </w:tcPr>
          <w:p w:rsidR="00240D15" w:rsidRPr="00157447" w:rsidRDefault="00240D15" w:rsidP="00B93568">
            <w:pPr>
              <w:jc w:val="center"/>
              <w:rPr>
                <w:sz w:val="17"/>
                <w:szCs w:val="17"/>
              </w:rPr>
            </w:pPr>
            <w:r w:rsidRPr="00157447">
              <w:rPr>
                <w:sz w:val="17"/>
                <w:szCs w:val="17"/>
              </w:rPr>
              <w:t>0</w:t>
            </w:r>
          </w:p>
        </w:tc>
        <w:tc>
          <w:tcPr>
            <w:tcW w:w="992" w:type="dxa"/>
            <w:vAlign w:val="bottom"/>
          </w:tcPr>
          <w:p w:rsidR="00240D15" w:rsidRPr="00157447" w:rsidRDefault="009353A9" w:rsidP="00B93568">
            <w:pPr>
              <w:jc w:val="center"/>
              <w:rPr>
                <w:sz w:val="17"/>
                <w:szCs w:val="17"/>
              </w:rPr>
            </w:pPr>
            <w:r>
              <w:rPr>
                <w:sz w:val="17"/>
                <w:szCs w:val="17"/>
              </w:rPr>
              <w:t>39.74</w:t>
            </w:r>
          </w:p>
        </w:tc>
        <w:tc>
          <w:tcPr>
            <w:tcW w:w="1560" w:type="dxa"/>
            <w:vMerge/>
          </w:tcPr>
          <w:p w:rsidR="00240D15" w:rsidRPr="00157447" w:rsidRDefault="00240D15" w:rsidP="00B93568">
            <w:pPr>
              <w:jc w:val="center"/>
              <w:rPr>
                <w:sz w:val="17"/>
                <w:szCs w:val="17"/>
              </w:rPr>
            </w:pPr>
          </w:p>
        </w:tc>
      </w:tr>
      <w:tr w:rsidR="00240D15" w:rsidRPr="00BD0ED8" w:rsidTr="00240D15">
        <w:trPr>
          <w:gridAfter w:val="5"/>
          <w:wAfter w:w="6379" w:type="dxa"/>
        </w:trPr>
        <w:tc>
          <w:tcPr>
            <w:tcW w:w="840" w:type="dxa"/>
            <w:vMerge/>
          </w:tcPr>
          <w:p w:rsidR="00240D15" w:rsidRPr="00157447" w:rsidRDefault="00240D15" w:rsidP="00B93568">
            <w:pPr>
              <w:jc w:val="center"/>
              <w:rPr>
                <w:sz w:val="17"/>
                <w:szCs w:val="17"/>
              </w:rPr>
            </w:pPr>
          </w:p>
        </w:tc>
        <w:tc>
          <w:tcPr>
            <w:tcW w:w="840" w:type="dxa"/>
          </w:tcPr>
          <w:p w:rsidR="00240D15" w:rsidRPr="00157447" w:rsidRDefault="00240D15" w:rsidP="00B93568">
            <w:pPr>
              <w:jc w:val="center"/>
              <w:rPr>
                <w:sz w:val="17"/>
                <w:szCs w:val="17"/>
              </w:rPr>
            </w:pPr>
            <w:r w:rsidRPr="00157447">
              <w:rPr>
                <w:sz w:val="17"/>
                <w:szCs w:val="17"/>
              </w:rPr>
              <w:t>Total</w:t>
            </w:r>
          </w:p>
        </w:tc>
        <w:tc>
          <w:tcPr>
            <w:tcW w:w="1189" w:type="dxa"/>
            <w:vAlign w:val="bottom"/>
          </w:tcPr>
          <w:p w:rsidR="00240D15" w:rsidRPr="00157447" w:rsidRDefault="00240D15" w:rsidP="00B93568">
            <w:pPr>
              <w:jc w:val="center"/>
              <w:rPr>
                <w:sz w:val="17"/>
                <w:szCs w:val="17"/>
              </w:rPr>
            </w:pPr>
            <w:r w:rsidRPr="00157447">
              <w:rPr>
                <w:sz w:val="17"/>
                <w:szCs w:val="17"/>
              </w:rPr>
              <w:t>2,607,882</w:t>
            </w:r>
          </w:p>
        </w:tc>
      </w:tr>
      <w:tr w:rsidR="009547C2" w:rsidRPr="00157447" w:rsidTr="00C228D3">
        <w:tc>
          <w:tcPr>
            <w:tcW w:w="840" w:type="dxa"/>
            <w:vMerge w:val="restart"/>
          </w:tcPr>
          <w:p w:rsidR="009547C2" w:rsidRPr="00157447" w:rsidRDefault="009547C2" w:rsidP="00C228D3">
            <w:pPr>
              <w:jc w:val="center"/>
              <w:rPr>
                <w:sz w:val="17"/>
                <w:szCs w:val="17"/>
              </w:rPr>
            </w:pPr>
            <w:r>
              <w:rPr>
                <w:sz w:val="17"/>
                <w:szCs w:val="17"/>
              </w:rPr>
              <w:t>2006</w:t>
            </w:r>
          </w:p>
        </w:tc>
        <w:tc>
          <w:tcPr>
            <w:tcW w:w="840" w:type="dxa"/>
          </w:tcPr>
          <w:p w:rsidR="009547C2" w:rsidRPr="00157447" w:rsidRDefault="009547C2" w:rsidP="00C228D3">
            <w:pPr>
              <w:jc w:val="center"/>
              <w:rPr>
                <w:sz w:val="17"/>
                <w:szCs w:val="17"/>
              </w:rPr>
            </w:pPr>
            <w:r w:rsidRPr="00157447">
              <w:rPr>
                <w:sz w:val="17"/>
                <w:szCs w:val="17"/>
              </w:rPr>
              <w:t>Heavy Oil</w:t>
            </w:r>
          </w:p>
        </w:tc>
        <w:tc>
          <w:tcPr>
            <w:tcW w:w="1189" w:type="dxa"/>
            <w:vAlign w:val="bottom"/>
          </w:tcPr>
          <w:p w:rsidR="009547C2" w:rsidRPr="00C11BFD" w:rsidRDefault="009547C2" w:rsidP="00C228D3">
            <w:pPr>
              <w:jc w:val="right"/>
              <w:rPr>
                <w:rFonts w:asciiTheme="majorBidi" w:hAnsiTheme="majorBidi" w:cstheme="majorBidi"/>
                <w:sz w:val="17"/>
                <w:szCs w:val="17"/>
                <w:lang w:val="en-US" w:eastAsia="en-US"/>
              </w:rPr>
            </w:pPr>
            <w:r w:rsidRPr="00C11BFD">
              <w:rPr>
                <w:rFonts w:asciiTheme="majorBidi" w:hAnsiTheme="majorBidi" w:cstheme="majorBidi"/>
                <w:sz w:val="17"/>
                <w:szCs w:val="17"/>
                <w:lang w:val="en-US" w:eastAsia="en-US"/>
              </w:rPr>
              <w:t>860,920</w:t>
            </w:r>
          </w:p>
        </w:tc>
        <w:tc>
          <w:tcPr>
            <w:tcW w:w="1134" w:type="dxa"/>
            <w:vAlign w:val="bottom"/>
          </w:tcPr>
          <w:p w:rsidR="009547C2" w:rsidRPr="00157447" w:rsidRDefault="009547C2" w:rsidP="00C228D3">
            <w:pPr>
              <w:jc w:val="center"/>
              <w:rPr>
                <w:sz w:val="17"/>
                <w:szCs w:val="17"/>
              </w:rPr>
            </w:pPr>
            <w:r w:rsidRPr="00C11BFD">
              <w:rPr>
                <w:rFonts w:asciiTheme="majorBidi" w:hAnsiTheme="majorBidi" w:cstheme="majorBidi"/>
                <w:sz w:val="17"/>
                <w:szCs w:val="17"/>
                <w:lang w:val="en-US" w:eastAsia="en-US"/>
              </w:rPr>
              <w:t>125,718</w:t>
            </w:r>
            <w:r>
              <w:rPr>
                <w:rFonts w:asciiTheme="majorBidi" w:hAnsiTheme="majorBidi" w:cstheme="majorBidi"/>
                <w:sz w:val="17"/>
                <w:szCs w:val="17"/>
                <w:lang w:val="en-US" w:eastAsia="en-US"/>
              </w:rPr>
              <w:t>kL</w:t>
            </w:r>
          </w:p>
        </w:tc>
        <w:tc>
          <w:tcPr>
            <w:tcW w:w="1417" w:type="dxa"/>
            <w:vAlign w:val="bottom"/>
          </w:tcPr>
          <w:p w:rsidR="009547C2" w:rsidRPr="00157447" w:rsidRDefault="009547C2" w:rsidP="00C228D3">
            <w:pPr>
              <w:jc w:val="center"/>
              <w:rPr>
                <w:sz w:val="17"/>
                <w:szCs w:val="17"/>
              </w:rPr>
            </w:pPr>
            <w:r w:rsidRPr="009547C2">
              <w:rPr>
                <w:rFonts w:asciiTheme="majorBidi" w:hAnsiTheme="majorBidi" w:cstheme="majorBidi"/>
                <w:sz w:val="17"/>
                <w:szCs w:val="17"/>
                <w:lang w:val="en-US" w:eastAsia="en-US"/>
              </w:rPr>
              <w:t>389</w:t>
            </w:r>
            <w:r>
              <w:rPr>
                <w:rFonts w:asciiTheme="majorBidi" w:hAnsiTheme="majorBidi" w:cstheme="majorBidi"/>
                <w:sz w:val="17"/>
                <w:szCs w:val="17"/>
                <w:lang w:val="en-US" w:eastAsia="en-US"/>
              </w:rPr>
              <w:t>,</w:t>
            </w:r>
            <w:r w:rsidRPr="009547C2">
              <w:rPr>
                <w:rFonts w:asciiTheme="majorBidi" w:hAnsiTheme="majorBidi" w:cstheme="majorBidi"/>
                <w:sz w:val="17"/>
                <w:szCs w:val="17"/>
                <w:lang w:val="en-US" w:eastAsia="en-US"/>
              </w:rPr>
              <w:t>715</w:t>
            </w:r>
            <w:r>
              <w:rPr>
                <w:rFonts w:asciiTheme="majorBidi" w:hAnsiTheme="majorBidi" w:cstheme="majorBidi"/>
                <w:sz w:val="17"/>
                <w:szCs w:val="17"/>
                <w:lang w:val="en-US" w:eastAsia="en-US"/>
              </w:rPr>
              <w:t>,</w:t>
            </w:r>
            <w:r w:rsidRPr="009547C2">
              <w:rPr>
                <w:rFonts w:asciiTheme="majorBidi" w:hAnsiTheme="majorBidi" w:cstheme="majorBidi"/>
                <w:sz w:val="17"/>
                <w:szCs w:val="17"/>
                <w:lang w:val="en-US" w:eastAsia="en-US"/>
              </w:rPr>
              <w:t>994</w:t>
            </w:r>
          </w:p>
        </w:tc>
        <w:tc>
          <w:tcPr>
            <w:tcW w:w="1276" w:type="dxa"/>
            <w:vAlign w:val="bottom"/>
          </w:tcPr>
          <w:p w:rsidR="009547C2" w:rsidRPr="009547C2" w:rsidRDefault="009547C2" w:rsidP="009547C2">
            <w:pPr>
              <w:jc w:val="center"/>
              <w:rPr>
                <w:rFonts w:asciiTheme="majorBidi" w:hAnsiTheme="majorBidi" w:cstheme="majorBidi"/>
                <w:sz w:val="17"/>
                <w:szCs w:val="17"/>
                <w:lang w:val="en-US" w:eastAsia="en-US"/>
              </w:rPr>
            </w:pPr>
            <w:r w:rsidRPr="009547C2">
              <w:rPr>
                <w:rFonts w:asciiTheme="majorBidi" w:hAnsiTheme="majorBidi" w:cstheme="majorBidi"/>
                <w:sz w:val="17"/>
                <w:szCs w:val="17"/>
                <w:lang w:val="en-US" w:eastAsia="en-US"/>
              </w:rPr>
              <w:t>453</w:t>
            </w:r>
          </w:p>
        </w:tc>
        <w:tc>
          <w:tcPr>
            <w:tcW w:w="992" w:type="dxa"/>
            <w:vAlign w:val="bottom"/>
          </w:tcPr>
          <w:p w:rsidR="009547C2" w:rsidRPr="00157447" w:rsidRDefault="009547C2" w:rsidP="00C228D3">
            <w:pPr>
              <w:jc w:val="center"/>
              <w:rPr>
                <w:sz w:val="17"/>
                <w:szCs w:val="17"/>
              </w:rPr>
            </w:pPr>
            <w:r>
              <w:rPr>
                <w:sz w:val="17"/>
                <w:szCs w:val="17"/>
              </w:rPr>
              <w:t>4</w:t>
            </w:r>
            <w:r w:rsidR="009353A9">
              <w:rPr>
                <w:sz w:val="17"/>
                <w:szCs w:val="17"/>
              </w:rPr>
              <w:t>6.80</w:t>
            </w:r>
          </w:p>
        </w:tc>
        <w:tc>
          <w:tcPr>
            <w:tcW w:w="1560" w:type="dxa"/>
            <w:vMerge w:val="restart"/>
          </w:tcPr>
          <w:p w:rsidR="009353A9" w:rsidRDefault="009353A9" w:rsidP="00C228D3">
            <w:pPr>
              <w:jc w:val="center"/>
              <w:rPr>
                <w:sz w:val="17"/>
                <w:szCs w:val="17"/>
              </w:rPr>
            </w:pPr>
          </w:p>
          <w:p w:rsidR="009353A9" w:rsidRDefault="009353A9" w:rsidP="00C228D3">
            <w:pPr>
              <w:jc w:val="center"/>
              <w:rPr>
                <w:sz w:val="17"/>
                <w:szCs w:val="17"/>
              </w:rPr>
            </w:pPr>
          </w:p>
          <w:p w:rsidR="009547C2" w:rsidRDefault="009547C2" w:rsidP="00C228D3">
            <w:pPr>
              <w:jc w:val="center"/>
              <w:rPr>
                <w:sz w:val="17"/>
                <w:szCs w:val="17"/>
              </w:rPr>
            </w:pPr>
            <w:r>
              <w:rPr>
                <w:sz w:val="17"/>
                <w:szCs w:val="17"/>
              </w:rPr>
              <w:t>212</w:t>
            </w:r>
          </w:p>
          <w:p w:rsidR="009353A9" w:rsidRPr="00157447" w:rsidRDefault="009353A9" w:rsidP="00C228D3">
            <w:pPr>
              <w:jc w:val="center"/>
              <w:rPr>
                <w:sz w:val="17"/>
                <w:szCs w:val="17"/>
              </w:rPr>
            </w:pPr>
          </w:p>
        </w:tc>
      </w:tr>
      <w:tr w:rsidR="009353A9" w:rsidRPr="00157447" w:rsidTr="00C228D3">
        <w:tc>
          <w:tcPr>
            <w:tcW w:w="840" w:type="dxa"/>
            <w:vMerge/>
          </w:tcPr>
          <w:p w:rsidR="009353A9" w:rsidRDefault="009353A9" w:rsidP="00C228D3">
            <w:pPr>
              <w:jc w:val="center"/>
              <w:rPr>
                <w:sz w:val="17"/>
                <w:szCs w:val="17"/>
              </w:rPr>
            </w:pPr>
          </w:p>
        </w:tc>
        <w:tc>
          <w:tcPr>
            <w:tcW w:w="840" w:type="dxa"/>
          </w:tcPr>
          <w:p w:rsidR="009353A9" w:rsidRPr="00157447" w:rsidRDefault="009353A9" w:rsidP="00C228D3">
            <w:pPr>
              <w:jc w:val="center"/>
              <w:rPr>
                <w:sz w:val="17"/>
                <w:szCs w:val="17"/>
              </w:rPr>
            </w:pPr>
            <w:r w:rsidRPr="00157447">
              <w:rPr>
                <w:sz w:val="17"/>
                <w:szCs w:val="17"/>
              </w:rPr>
              <w:t>Natural gas</w:t>
            </w:r>
          </w:p>
        </w:tc>
        <w:tc>
          <w:tcPr>
            <w:tcW w:w="1189" w:type="dxa"/>
            <w:vAlign w:val="bottom"/>
          </w:tcPr>
          <w:p w:rsidR="009353A9" w:rsidRPr="00C11BFD" w:rsidRDefault="009353A9" w:rsidP="009353A9">
            <w:pPr>
              <w:jc w:val="center"/>
              <w:rPr>
                <w:rFonts w:asciiTheme="majorBidi" w:hAnsiTheme="majorBidi" w:cstheme="majorBidi"/>
                <w:sz w:val="17"/>
                <w:szCs w:val="17"/>
                <w:lang w:val="en-US" w:eastAsia="en-US"/>
              </w:rPr>
            </w:pPr>
            <w:r>
              <w:rPr>
                <w:rFonts w:asciiTheme="majorBidi" w:hAnsiTheme="majorBidi" w:cstheme="majorBidi"/>
                <w:sz w:val="17"/>
                <w:szCs w:val="17"/>
                <w:lang w:val="en-US" w:eastAsia="en-US"/>
              </w:rPr>
              <w:t>0</w:t>
            </w:r>
          </w:p>
        </w:tc>
        <w:tc>
          <w:tcPr>
            <w:tcW w:w="1134" w:type="dxa"/>
            <w:vAlign w:val="bottom"/>
          </w:tcPr>
          <w:p w:rsidR="009353A9" w:rsidRPr="00C11BFD" w:rsidRDefault="009353A9" w:rsidP="00C228D3">
            <w:pPr>
              <w:jc w:val="center"/>
              <w:rPr>
                <w:rFonts w:asciiTheme="majorBidi" w:hAnsiTheme="majorBidi" w:cstheme="majorBidi"/>
                <w:sz w:val="17"/>
                <w:szCs w:val="17"/>
                <w:lang w:val="en-US" w:eastAsia="en-US"/>
              </w:rPr>
            </w:pPr>
            <w:r>
              <w:rPr>
                <w:rFonts w:asciiTheme="majorBidi" w:hAnsiTheme="majorBidi" w:cstheme="majorBidi"/>
                <w:sz w:val="17"/>
                <w:szCs w:val="17"/>
                <w:lang w:val="en-US" w:eastAsia="en-US"/>
              </w:rPr>
              <w:t>0</w:t>
            </w:r>
          </w:p>
        </w:tc>
        <w:tc>
          <w:tcPr>
            <w:tcW w:w="1417" w:type="dxa"/>
            <w:vAlign w:val="bottom"/>
          </w:tcPr>
          <w:p w:rsidR="009353A9" w:rsidRPr="009547C2" w:rsidRDefault="009353A9" w:rsidP="00C228D3">
            <w:pPr>
              <w:jc w:val="center"/>
              <w:rPr>
                <w:rFonts w:asciiTheme="majorBidi" w:hAnsiTheme="majorBidi" w:cstheme="majorBidi"/>
                <w:sz w:val="17"/>
                <w:szCs w:val="17"/>
                <w:lang w:val="en-US" w:eastAsia="en-US"/>
              </w:rPr>
            </w:pPr>
            <w:r>
              <w:rPr>
                <w:rFonts w:asciiTheme="majorBidi" w:hAnsiTheme="majorBidi" w:cstheme="majorBidi"/>
                <w:sz w:val="17"/>
                <w:szCs w:val="17"/>
                <w:lang w:val="en-US" w:eastAsia="en-US"/>
              </w:rPr>
              <w:t>0</w:t>
            </w:r>
          </w:p>
        </w:tc>
        <w:tc>
          <w:tcPr>
            <w:tcW w:w="1276" w:type="dxa"/>
            <w:vAlign w:val="bottom"/>
          </w:tcPr>
          <w:p w:rsidR="009353A9" w:rsidRPr="009547C2" w:rsidRDefault="009353A9" w:rsidP="009547C2">
            <w:pPr>
              <w:jc w:val="center"/>
              <w:rPr>
                <w:rFonts w:asciiTheme="majorBidi" w:hAnsiTheme="majorBidi" w:cstheme="majorBidi"/>
                <w:sz w:val="17"/>
                <w:szCs w:val="17"/>
                <w:lang w:val="en-US" w:eastAsia="en-US"/>
              </w:rPr>
            </w:pPr>
            <w:r>
              <w:rPr>
                <w:rFonts w:asciiTheme="majorBidi" w:hAnsiTheme="majorBidi" w:cstheme="majorBidi"/>
                <w:sz w:val="17"/>
                <w:szCs w:val="17"/>
                <w:lang w:val="en-US" w:eastAsia="en-US"/>
              </w:rPr>
              <w:t>0</w:t>
            </w:r>
          </w:p>
        </w:tc>
        <w:tc>
          <w:tcPr>
            <w:tcW w:w="992" w:type="dxa"/>
            <w:vAlign w:val="bottom"/>
          </w:tcPr>
          <w:p w:rsidR="009353A9" w:rsidRDefault="009353A9" w:rsidP="00C228D3">
            <w:pPr>
              <w:jc w:val="center"/>
              <w:rPr>
                <w:sz w:val="17"/>
                <w:szCs w:val="17"/>
              </w:rPr>
            </w:pPr>
            <w:r>
              <w:rPr>
                <w:sz w:val="17"/>
                <w:szCs w:val="17"/>
              </w:rPr>
              <w:t>0</w:t>
            </w:r>
          </w:p>
        </w:tc>
        <w:tc>
          <w:tcPr>
            <w:tcW w:w="1560" w:type="dxa"/>
            <w:vMerge/>
          </w:tcPr>
          <w:p w:rsidR="009353A9" w:rsidRDefault="009353A9" w:rsidP="00C228D3">
            <w:pPr>
              <w:jc w:val="center"/>
              <w:rPr>
                <w:sz w:val="17"/>
                <w:szCs w:val="17"/>
              </w:rPr>
            </w:pPr>
          </w:p>
        </w:tc>
      </w:tr>
      <w:tr w:rsidR="009547C2" w:rsidRPr="00157447" w:rsidTr="00C228D3">
        <w:tc>
          <w:tcPr>
            <w:tcW w:w="840" w:type="dxa"/>
            <w:vMerge/>
          </w:tcPr>
          <w:p w:rsidR="009547C2" w:rsidRPr="00157447" w:rsidRDefault="009547C2" w:rsidP="00C228D3">
            <w:pPr>
              <w:jc w:val="center"/>
              <w:rPr>
                <w:sz w:val="17"/>
                <w:szCs w:val="17"/>
              </w:rPr>
            </w:pPr>
          </w:p>
        </w:tc>
        <w:tc>
          <w:tcPr>
            <w:tcW w:w="840" w:type="dxa"/>
          </w:tcPr>
          <w:p w:rsidR="009547C2" w:rsidRPr="00157447" w:rsidRDefault="009547C2" w:rsidP="00C228D3">
            <w:pPr>
              <w:jc w:val="center"/>
              <w:rPr>
                <w:sz w:val="17"/>
                <w:szCs w:val="17"/>
              </w:rPr>
            </w:pPr>
            <w:r w:rsidRPr="00157447">
              <w:rPr>
                <w:sz w:val="17"/>
                <w:szCs w:val="17"/>
              </w:rPr>
              <w:t>Hydro</w:t>
            </w:r>
          </w:p>
        </w:tc>
        <w:tc>
          <w:tcPr>
            <w:tcW w:w="1189" w:type="dxa"/>
            <w:vAlign w:val="bottom"/>
          </w:tcPr>
          <w:p w:rsidR="009547C2" w:rsidRPr="00C11BFD" w:rsidRDefault="009547C2" w:rsidP="00C228D3">
            <w:pPr>
              <w:jc w:val="right"/>
              <w:rPr>
                <w:rFonts w:asciiTheme="majorBidi" w:hAnsiTheme="majorBidi" w:cstheme="majorBidi"/>
                <w:sz w:val="17"/>
                <w:szCs w:val="17"/>
                <w:lang w:val="en-US" w:eastAsia="en-US"/>
              </w:rPr>
            </w:pPr>
            <w:r w:rsidRPr="00C11BFD">
              <w:rPr>
                <w:rFonts w:asciiTheme="majorBidi" w:hAnsiTheme="majorBidi" w:cstheme="majorBidi"/>
                <w:sz w:val="17"/>
                <w:szCs w:val="17"/>
                <w:lang w:val="en-US" w:eastAsia="en-US"/>
              </w:rPr>
              <w:t>978,661</w:t>
            </w:r>
          </w:p>
        </w:tc>
        <w:tc>
          <w:tcPr>
            <w:tcW w:w="1134" w:type="dxa"/>
          </w:tcPr>
          <w:p w:rsidR="009547C2" w:rsidRPr="00157447" w:rsidRDefault="009547C2" w:rsidP="00C228D3">
            <w:pPr>
              <w:jc w:val="center"/>
              <w:rPr>
                <w:sz w:val="17"/>
                <w:szCs w:val="17"/>
              </w:rPr>
            </w:pPr>
            <w:r w:rsidRPr="00157447">
              <w:rPr>
                <w:sz w:val="17"/>
                <w:szCs w:val="17"/>
              </w:rPr>
              <w:t>N/A</w:t>
            </w:r>
          </w:p>
        </w:tc>
        <w:tc>
          <w:tcPr>
            <w:tcW w:w="1417" w:type="dxa"/>
            <w:vAlign w:val="bottom"/>
          </w:tcPr>
          <w:p w:rsidR="009547C2" w:rsidRPr="00157447" w:rsidRDefault="009547C2" w:rsidP="00C228D3">
            <w:pPr>
              <w:jc w:val="center"/>
              <w:rPr>
                <w:sz w:val="17"/>
                <w:szCs w:val="17"/>
              </w:rPr>
            </w:pPr>
            <w:r>
              <w:rPr>
                <w:sz w:val="17"/>
                <w:szCs w:val="17"/>
              </w:rPr>
              <w:t>0</w:t>
            </w:r>
          </w:p>
        </w:tc>
        <w:tc>
          <w:tcPr>
            <w:tcW w:w="1276" w:type="dxa"/>
            <w:vAlign w:val="bottom"/>
          </w:tcPr>
          <w:p w:rsidR="009547C2" w:rsidRPr="009547C2" w:rsidRDefault="009547C2" w:rsidP="009547C2">
            <w:pPr>
              <w:jc w:val="center"/>
              <w:rPr>
                <w:rFonts w:asciiTheme="majorBidi" w:hAnsiTheme="majorBidi" w:cstheme="majorBidi"/>
                <w:sz w:val="17"/>
                <w:szCs w:val="17"/>
                <w:lang w:val="en-US" w:eastAsia="en-US"/>
              </w:rPr>
            </w:pPr>
            <w:r w:rsidRPr="009547C2">
              <w:rPr>
                <w:rFonts w:asciiTheme="majorBidi" w:hAnsiTheme="majorBidi" w:cstheme="majorBidi"/>
                <w:sz w:val="17"/>
                <w:szCs w:val="17"/>
                <w:lang w:val="en-US" w:eastAsia="en-US"/>
              </w:rPr>
              <w:t>0</w:t>
            </w:r>
          </w:p>
        </w:tc>
        <w:tc>
          <w:tcPr>
            <w:tcW w:w="992" w:type="dxa"/>
            <w:vAlign w:val="bottom"/>
          </w:tcPr>
          <w:p w:rsidR="009547C2" w:rsidRPr="00157447" w:rsidRDefault="009547C2" w:rsidP="00C228D3">
            <w:pPr>
              <w:jc w:val="center"/>
              <w:rPr>
                <w:sz w:val="17"/>
                <w:szCs w:val="17"/>
              </w:rPr>
            </w:pPr>
            <w:r>
              <w:rPr>
                <w:sz w:val="17"/>
                <w:szCs w:val="17"/>
              </w:rPr>
              <w:t>53</w:t>
            </w:r>
            <w:r w:rsidR="009353A9">
              <w:rPr>
                <w:sz w:val="17"/>
                <w:szCs w:val="17"/>
              </w:rPr>
              <w:t>.20</w:t>
            </w:r>
          </w:p>
        </w:tc>
        <w:tc>
          <w:tcPr>
            <w:tcW w:w="1560" w:type="dxa"/>
            <w:vMerge/>
          </w:tcPr>
          <w:p w:rsidR="009547C2" w:rsidRPr="00157447" w:rsidRDefault="009547C2" w:rsidP="00C228D3">
            <w:pPr>
              <w:jc w:val="center"/>
              <w:rPr>
                <w:sz w:val="17"/>
                <w:szCs w:val="17"/>
              </w:rPr>
            </w:pPr>
          </w:p>
        </w:tc>
      </w:tr>
      <w:tr w:rsidR="009547C2" w:rsidRPr="00157447" w:rsidTr="00C228D3">
        <w:trPr>
          <w:gridAfter w:val="5"/>
          <w:wAfter w:w="6379" w:type="dxa"/>
        </w:trPr>
        <w:tc>
          <w:tcPr>
            <w:tcW w:w="840" w:type="dxa"/>
            <w:vMerge/>
          </w:tcPr>
          <w:p w:rsidR="009547C2" w:rsidRPr="00157447" w:rsidRDefault="009547C2" w:rsidP="00C228D3">
            <w:pPr>
              <w:jc w:val="center"/>
              <w:rPr>
                <w:sz w:val="17"/>
                <w:szCs w:val="17"/>
              </w:rPr>
            </w:pPr>
          </w:p>
        </w:tc>
        <w:tc>
          <w:tcPr>
            <w:tcW w:w="840" w:type="dxa"/>
          </w:tcPr>
          <w:p w:rsidR="009547C2" w:rsidRPr="00157447" w:rsidRDefault="009547C2" w:rsidP="00C228D3">
            <w:pPr>
              <w:jc w:val="center"/>
              <w:rPr>
                <w:sz w:val="17"/>
                <w:szCs w:val="17"/>
              </w:rPr>
            </w:pPr>
            <w:r w:rsidRPr="00157447">
              <w:rPr>
                <w:sz w:val="17"/>
                <w:szCs w:val="17"/>
              </w:rPr>
              <w:t>Total</w:t>
            </w:r>
          </w:p>
        </w:tc>
        <w:tc>
          <w:tcPr>
            <w:tcW w:w="1189" w:type="dxa"/>
            <w:vAlign w:val="bottom"/>
          </w:tcPr>
          <w:p w:rsidR="009547C2" w:rsidRPr="00C11BFD" w:rsidRDefault="009547C2" w:rsidP="00C228D3">
            <w:pPr>
              <w:jc w:val="right"/>
              <w:rPr>
                <w:rFonts w:asciiTheme="majorBidi" w:hAnsiTheme="majorBidi" w:cstheme="majorBidi"/>
                <w:sz w:val="17"/>
                <w:szCs w:val="17"/>
                <w:lang w:val="en-US" w:eastAsia="en-US"/>
              </w:rPr>
            </w:pPr>
            <w:r w:rsidRPr="00C11BFD">
              <w:rPr>
                <w:rFonts w:asciiTheme="majorBidi" w:hAnsiTheme="majorBidi" w:cstheme="majorBidi"/>
                <w:sz w:val="17"/>
                <w:szCs w:val="17"/>
                <w:lang w:val="en-US" w:eastAsia="en-US"/>
              </w:rPr>
              <w:t>1,839,581</w:t>
            </w:r>
          </w:p>
        </w:tc>
      </w:tr>
    </w:tbl>
    <w:p w:rsidR="005D5C1C" w:rsidRPr="005D5C1C" w:rsidRDefault="005D5C1C" w:rsidP="005D5C1C">
      <w:pPr>
        <w:rPr>
          <w:sz w:val="18"/>
          <w:szCs w:val="18"/>
        </w:rPr>
      </w:pPr>
      <w:r w:rsidRPr="005D5C1C">
        <w:rPr>
          <w:sz w:val="18"/>
          <w:szCs w:val="18"/>
        </w:rPr>
        <w:t xml:space="preserve">*Source: </w:t>
      </w:r>
      <w:r w:rsidR="00BB2E83" w:rsidRPr="005D5C1C">
        <w:rPr>
          <w:sz w:val="18"/>
          <w:szCs w:val="18"/>
        </w:rPr>
        <w:fldChar w:fldCharType="begin"/>
      </w:r>
      <w:r w:rsidRPr="005D5C1C">
        <w:rPr>
          <w:sz w:val="18"/>
          <w:szCs w:val="18"/>
        </w:rPr>
        <w:instrText>ADDIN RW.CITE{{59 Anonymous; 60 Anonymous; 84 Anonymous}}</w:instrText>
      </w:r>
      <w:r w:rsidR="00BB2E83" w:rsidRPr="005D5C1C">
        <w:rPr>
          <w:sz w:val="18"/>
          <w:szCs w:val="18"/>
        </w:rPr>
        <w:fldChar w:fldCharType="separate"/>
      </w:r>
      <w:r w:rsidR="00571DAA">
        <w:rPr>
          <w:sz w:val="18"/>
          <w:szCs w:val="18"/>
        </w:rPr>
        <w:t>[8-10]</w:t>
      </w:r>
      <w:r w:rsidR="00BB2E83" w:rsidRPr="005D5C1C">
        <w:rPr>
          <w:sz w:val="18"/>
          <w:szCs w:val="18"/>
        </w:rPr>
        <w:fldChar w:fldCharType="end"/>
      </w:r>
    </w:p>
    <w:p w:rsidR="00607986" w:rsidRDefault="005D5C1C" w:rsidP="005D5C1C">
      <w:pPr>
        <w:tabs>
          <w:tab w:val="left" w:pos="567"/>
        </w:tabs>
      </w:pPr>
      <w:r w:rsidRPr="005D5C1C">
        <w:rPr>
          <w:sz w:val="18"/>
          <w:szCs w:val="18"/>
        </w:rPr>
        <w:t xml:space="preserve">**Source: </w:t>
      </w:r>
      <w:r w:rsidR="00BB2E83" w:rsidRPr="005D5C1C">
        <w:rPr>
          <w:sz w:val="18"/>
          <w:szCs w:val="18"/>
        </w:rPr>
        <w:fldChar w:fldCharType="begin"/>
      </w:r>
      <w:r w:rsidRPr="005D5C1C">
        <w:rPr>
          <w:sz w:val="18"/>
          <w:szCs w:val="18"/>
        </w:rPr>
        <w:instrText>ADDIN RW.CITE{{17 Anonymous}}</w:instrText>
      </w:r>
      <w:r w:rsidR="00BB2E83" w:rsidRPr="005D5C1C">
        <w:rPr>
          <w:sz w:val="18"/>
          <w:szCs w:val="18"/>
        </w:rPr>
        <w:fldChar w:fldCharType="separate"/>
      </w:r>
      <w:r w:rsidR="00571DAA">
        <w:rPr>
          <w:sz w:val="18"/>
          <w:szCs w:val="18"/>
        </w:rPr>
        <w:t>[1]</w:t>
      </w:r>
      <w:r w:rsidR="00BB2E83" w:rsidRPr="005D5C1C">
        <w:rPr>
          <w:sz w:val="18"/>
          <w:szCs w:val="18"/>
        </w:rPr>
        <w:fldChar w:fldCharType="end"/>
      </w:r>
    </w:p>
    <w:p w:rsidR="00C11BFD" w:rsidRDefault="00C11BFD" w:rsidP="00607986">
      <w:pPr>
        <w:tabs>
          <w:tab w:val="left" w:pos="567"/>
        </w:tabs>
      </w:pPr>
    </w:p>
    <w:p w:rsidR="00FB3847" w:rsidRDefault="00FB3847" w:rsidP="00607986">
      <w:pPr>
        <w:tabs>
          <w:tab w:val="left" w:pos="567"/>
        </w:tabs>
      </w:pPr>
    </w:p>
    <w:p w:rsidR="005D5C1C" w:rsidRDefault="00607986" w:rsidP="006404A9">
      <w:pPr>
        <w:ind w:right="-545"/>
      </w:pPr>
      <w:r w:rsidRPr="00C228D3">
        <w:t>Table B.4. Annual marginal GHG intensity factor for New Brunswick, 2004</w:t>
      </w:r>
      <w:r w:rsidR="005D5C1C" w:rsidRPr="00C228D3">
        <w:t xml:space="preserve">-2006 </w:t>
      </w:r>
      <w:r w:rsidR="00BB2E83" w:rsidRPr="00C228D3">
        <w:fldChar w:fldCharType="begin"/>
      </w:r>
      <w:r w:rsidR="005D5C1C" w:rsidRPr="00C228D3">
        <w:instrText>ADDIN RW.CITE{{59 Anonymous; 60 Anonymous; 84 Anonymous; 17 Anonymous}}</w:instrText>
      </w:r>
      <w:r w:rsidR="00BB2E83" w:rsidRPr="00C228D3">
        <w:fldChar w:fldCharType="separate"/>
      </w:r>
      <w:r w:rsidR="00571DAA">
        <w:t>[1, 8-10]</w:t>
      </w:r>
      <w:r w:rsidR="00BB2E83" w:rsidRPr="00C228D3">
        <w:fldChar w:fldCharType="end"/>
      </w:r>
    </w:p>
    <w:tbl>
      <w:tblPr>
        <w:tblW w:w="9248" w:type="dxa"/>
        <w:tblInd w:w="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840"/>
        <w:gridCol w:w="840"/>
        <w:gridCol w:w="1189"/>
        <w:gridCol w:w="1134"/>
        <w:gridCol w:w="1417"/>
        <w:gridCol w:w="1276"/>
        <w:gridCol w:w="992"/>
        <w:gridCol w:w="1560"/>
      </w:tblGrid>
      <w:tr w:rsidR="00AB0449" w:rsidRPr="00BD0ED8" w:rsidTr="00AB0449">
        <w:tc>
          <w:tcPr>
            <w:tcW w:w="840" w:type="dxa"/>
          </w:tcPr>
          <w:p w:rsidR="00AB0449" w:rsidRPr="00157447" w:rsidRDefault="00AB0449" w:rsidP="003D304A">
            <w:pPr>
              <w:jc w:val="center"/>
              <w:rPr>
                <w:sz w:val="17"/>
                <w:szCs w:val="17"/>
              </w:rPr>
            </w:pPr>
            <w:r>
              <w:rPr>
                <w:sz w:val="17"/>
                <w:szCs w:val="17"/>
              </w:rPr>
              <w:t>Year</w:t>
            </w:r>
          </w:p>
        </w:tc>
        <w:tc>
          <w:tcPr>
            <w:tcW w:w="840" w:type="dxa"/>
          </w:tcPr>
          <w:p w:rsidR="00AB0449" w:rsidRPr="00157447" w:rsidRDefault="00AB0449" w:rsidP="003D304A">
            <w:pPr>
              <w:jc w:val="center"/>
              <w:rPr>
                <w:sz w:val="17"/>
                <w:szCs w:val="17"/>
              </w:rPr>
            </w:pPr>
            <w:r w:rsidRPr="00157447">
              <w:rPr>
                <w:sz w:val="17"/>
                <w:szCs w:val="17"/>
              </w:rPr>
              <w:t>Marginal fuel source</w:t>
            </w:r>
          </w:p>
        </w:tc>
        <w:tc>
          <w:tcPr>
            <w:tcW w:w="1189" w:type="dxa"/>
          </w:tcPr>
          <w:p w:rsidR="00AB0449" w:rsidRPr="00157447" w:rsidRDefault="00AB0449" w:rsidP="003D304A">
            <w:pPr>
              <w:jc w:val="center"/>
              <w:rPr>
                <w:sz w:val="17"/>
                <w:szCs w:val="17"/>
              </w:rPr>
            </w:pPr>
            <w:r w:rsidRPr="00157447">
              <w:rPr>
                <w:sz w:val="17"/>
                <w:szCs w:val="17"/>
              </w:rPr>
              <w:t>Electricity</w:t>
            </w:r>
            <w:r w:rsidR="005D5C1C">
              <w:rPr>
                <w:sz w:val="17"/>
                <w:szCs w:val="17"/>
              </w:rPr>
              <w:t>*</w:t>
            </w:r>
            <w:r w:rsidRPr="00157447">
              <w:rPr>
                <w:sz w:val="17"/>
                <w:szCs w:val="17"/>
              </w:rPr>
              <w:t xml:space="preserve"> Generated (MWh)</w:t>
            </w:r>
          </w:p>
        </w:tc>
        <w:tc>
          <w:tcPr>
            <w:tcW w:w="1134" w:type="dxa"/>
          </w:tcPr>
          <w:p w:rsidR="00AB0449" w:rsidRPr="00157447" w:rsidRDefault="00AB0449" w:rsidP="003D304A">
            <w:pPr>
              <w:jc w:val="center"/>
              <w:rPr>
                <w:sz w:val="17"/>
                <w:szCs w:val="17"/>
              </w:rPr>
            </w:pPr>
            <w:r w:rsidRPr="00157447">
              <w:rPr>
                <w:sz w:val="17"/>
                <w:szCs w:val="17"/>
              </w:rPr>
              <w:t>Fuel Input</w:t>
            </w:r>
            <w:r w:rsidR="005D5C1C">
              <w:rPr>
                <w:sz w:val="17"/>
                <w:szCs w:val="17"/>
              </w:rPr>
              <w:t>**</w:t>
            </w:r>
          </w:p>
          <w:p w:rsidR="00AB0449" w:rsidRPr="00157447" w:rsidRDefault="00AB0449" w:rsidP="003D304A">
            <w:pPr>
              <w:jc w:val="center"/>
              <w:rPr>
                <w:sz w:val="17"/>
                <w:szCs w:val="17"/>
              </w:rPr>
            </w:pPr>
          </w:p>
        </w:tc>
        <w:tc>
          <w:tcPr>
            <w:tcW w:w="1417" w:type="dxa"/>
          </w:tcPr>
          <w:p w:rsidR="00AB0449" w:rsidRPr="00157447" w:rsidRDefault="00AB0449" w:rsidP="003D304A">
            <w:pPr>
              <w:jc w:val="center"/>
              <w:rPr>
                <w:sz w:val="17"/>
                <w:szCs w:val="17"/>
              </w:rPr>
            </w:pPr>
            <w:r w:rsidRPr="00157447">
              <w:rPr>
                <w:sz w:val="17"/>
                <w:szCs w:val="17"/>
              </w:rPr>
              <w:t>Total GHG Emission in</w:t>
            </w:r>
          </w:p>
          <w:p w:rsidR="00AB0449" w:rsidRPr="00157447" w:rsidRDefault="00AB0449" w:rsidP="003D304A">
            <w:pPr>
              <w:jc w:val="center"/>
              <w:rPr>
                <w:sz w:val="17"/>
                <w:szCs w:val="17"/>
              </w:rPr>
            </w:pPr>
            <w:r w:rsidRPr="00157447">
              <w:rPr>
                <w:sz w:val="17"/>
                <w:szCs w:val="17"/>
              </w:rPr>
              <w:t>kg CO</w:t>
            </w:r>
            <w:r w:rsidRPr="00157447">
              <w:rPr>
                <w:sz w:val="17"/>
                <w:szCs w:val="17"/>
                <w:vertAlign w:val="subscript"/>
              </w:rPr>
              <w:t>2eq</w:t>
            </w:r>
          </w:p>
        </w:tc>
        <w:tc>
          <w:tcPr>
            <w:tcW w:w="1276" w:type="dxa"/>
          </w:tcPr>
          <w:p w:rsidR="00AB0449" w:rsidRPr="00157447" w:rsidRDefault="00AB0449" w:rsidP="003D304A">
            <w:pPr>
              <w:jc w:val="center"/>
              <w:rPr>
                <w:sz w:val="17"/>
                <w:szCs w:val="17"/>
                <w:lang w:val="en-CA"/>
              </w:rPr>
            </w:pPr>
            <w:r w:rsidRPr="00157447">
              <w:rPr>
                <w:sz w:val="17"/>
                <w:szCs w:val="17"/>
                <w:lang w:val="en-CA"/>
              </w:rPr>
              <w:t>GHG Intensity Factor</w:t>
            </w:r>
          </w:p>
          <w:p w:rsidR="00AB0449" w:rsidRPr="00157447" w:rsidRDefault="00AB0449" w:rsidP="003D304A">
            <w:pPr>
              <w:jc w:val="center"/>
              <w:rPr>
                <w:sz w:val="17"/>
                <w:szCs w:val="17"/>
              </w:rPr>
            </w:pPr>
            <w:r w:rsidRPr="00157447">
              <w:rPr>
                <w:sz w:val="17"/>
                <w:szCs w:val="17"/>
                <w:lang w:val="en-CA"/>
              </w:rPr>
              <w:t>(g/kWh</w:t>
            </w:r>
            <w:r w:rsidRPr="00157447">
              <w:rPr>
                <w:sz w:val="17"/>
                <w:szCs w:val="17"/>
              </w:rPr>
              <w:t xml:space="preserve"> </w:t>
            </w:r>
            <w:r w:rsidRPr="00157447">
              <w:rPr>
                <w:sz w:val="17"/>
                <w:szCs w:val="17"/>
                <w:vertAlign w:val="subscript"/>
              </w:rPr>
              <w:t>fuel</w:t>
            </w:r>
            <w:r w:rsidRPr="00157447">
              <w:rPr>
                <w:sz w:val="17"/>
                <w:szCs w:val="17"/>
              </w:rPr>
              <w:t>)</w:t>
            </w:r>
          </w:p>
        </w:tc>
        <w:tc>
          <w:tcPr>
            <w:tcW w:w="992" w:type="dxa"/>
          </w:tcPr>
          <w:p w:rsidR="00AB0449" w:rsidRPr="00157447" w:rsidRDefault="00AB0449" w:rsidP="003D304A">
            <w:pPr>
              <w:jc w:val="center"/>
              <w:rPr>
                <w:sz w:val="17"/>
                <w:szCs w:val="17"/>
              </w:rPr>
            </w:pPr>
            <w:r w:rsidRPr="00157447">
              <w:rPr>
                <w:sz w:val="17"/>
                <w:szCs w:val="17"/>
              </w:rPr>
              <w:t>%</w:t>
            </w:r>
            <w:r>
              <w:rPr>
                <w:sz w:val="17"/>
                <w:szCs w:val="17"/>
              </w:rPr>
              <w:t xml:space="preserve"> </w:t>
            </w:r>
            <w:r w:rsidRPr="00157447">
              <w:rPr>
                <w:sz w:val="17"/>
                <w:szCs w:val="17"/>
              </w:rPr>
              <w:t>On</w:t>
            </w:r>
          </w:p>
          <w:p w:rsidR="00AB0449" w:rsidRPr="00157447" w:rsidRDefault="00AB0449" w:rsidP="003D304A">
            <w:pPr>
              <w:jc w:val="center"/>
              <w:rPr>
                <w:sz w:val="17"/>
                <w:szCs w:val="17"/>
              </w:rPr>
            </w:pPr>
            <w:r w:rsidRPr="00157447">
              <w:rPr>
                <w:sz w:val="17"/>
                <w:szCs w:val="17"/>
              </w:rPr>
              <w:t>Margin</w:t>
            </w:r>
          </w:p>
        </w:tc>
        <w:tc>
          <w:tcPr>
            <w:tcW w:w="1560" w:type="dxa"/>
          </w:tcPr>
          <w:p w:rsidR="00AB0449" w:rsidRPr="00157447" w:rsidRDefault="00AB0449" w:rsidP="003D304A">
            <w:pPr>
              <w:jc w:val="center"/>
              <w:rPr>
                <w:sz w:val="17"/>
                <w:szCs w:val="17"/>
              </w:rPr>
            </w:pPr>
            <w:r w:rsidRPr="00157447">
              <w:rPr>
                <w:sz w:val="17"/>
                <w:szCs w:val="17"/>
                <w:lang w:val="en-CA"/>
              </w:rPr>
              <w:t>Annual Marginal GHG Intensity Factor (g/kWh)</w:t>
            </w:r>
          </w:p>
        </w:tc>
      </w:tr>
      <w:tr w:rsidR="00AB0449" w:rsidRPr="00BD0ED8" w:rsidTr="00AB0449">
        <w:tc>
          <w:tcPr>
            <w:tcW w:w="840" w:type="dxa"/>
            <w:vMerge w:val="restart"/>
          </w:tcPr>
          <w:p w:rsidR="00AB0449" w:rsidRPr="00157447" w:rsidRDefault="00AB0449" w:rsidP="003D304A">
            <w:pPr>
              <w:jc w:val="center"/>
              <w:rPr>
                <w:sz w:val="17"/>
                <w:szCs w:val="17"/>
              </w:rPr>
            </w:pPr>
            <w:r>
              <w:rPr>
                <w:sz w:val="17"/>
                <w:szCs w:val="17"/>
              </w:rPr>
              <w:t>2004</w:t>
            </w:r>
          </w:p>
        </w:tc>
        <w:tc>
          <w:tcPr>
            <w:tcW w:w="840" w:type="dxa"/>
          </w:tcPr>
          <w:p w:rsidR="00AB0449" w:rsidRPr="00157447" w:rsidRDefault="00AB0449" w:rsidP="003D304A">
            <w:pPr>
              <w:jc w:val="center"/>
              <w:rPr>
                <w:sz w:val="17"/>
                <w:szCs w:val="17"/>
              </w:rPr>
            </w:pPr>
            <w:r w:rsidRPr="00157447">
              <w:rPr>
                <w:sz w:val="17"/>
                <w:szCs w:val="17"/>
              </w:rPr>
              <w:t>Coal</w:t>
            </w:r>
          </w:p>
        </w:tc>
        <w:tc>
          <w:tcPr>
            <w:tcW w:w="1189" w:type="dxa"/>
            <w:vAlign w:val="bottom"/>
          </w:tcPr>
          <w:p w:rsidR="00AB0449" w:rsidRPr="00157447" w:rsidRDefault="00AB0449" w:rsidP="00C228D3">
            <w:pPr>
              <w:jc w:val="center"/>
              <w:rPr>
                <w:sz w:val="17"/>
                <w:szCs w:val="17"/>
              </w:rPr>
            </w:pPr>
            <w:r w:rsidRPr="00157447">
              <w:rPr>
                <w:sz w:val="17"/>
                <w:szCs w:val="17"/>
              </w:rPr>
              <w:t>3,181,177</w:t>
            </w:r>
          </w:p>
        </w:tc>
        <w:tc>
          <w:tcPr>
            <w:tcW w:w="1134" w:type="dxa"/>
            <w:vAlign w:val="bottom"/>
          </w:tcPr>
          <w:p w:rsidR="00AB0449" w:rsidRPr="00157447" w:rsidRDefault="00AB0449" w:rsidP="003D304A">
            <w:pPr>
              <w:jc w:val="right"/>
              <w:rPr>
                <w:sz w:val="17"/>
                <w:szCs w:val="17"/>
              </w:rPr>
            </w:pPr>
            <w:r w:rsidRPr="00157447">
              <w:rPr>
                <w:sz w:val="17"/>
                <w:szCs w:val="17"/>
              </w:rPr>
              <w:t>1,213,060Mg</w:t>
            </w:r>
          </w:p>
        </w:tc>
        <w:tc>
          <w:tcPr>
            <w:tcW w:w="1417" w:type="dxa"/>
            <w:vAlign w:val="bottom"/>
          </w:tcPr>
          <w:p w:rsidR="00AB0449" w:rsidRPr="00157447" w:rsidRDefault="00AB0449" w:rsidP="003D304A">
            <w:pPr>
              <w:jc w:val="right"/>
              <w:rPr>
                <w:sz w:val="17"/>
                <w:szCs w:val="17"/>
              </w:rPr>
            </w:pPr>
            <w:r w:rsidRPr="00157447">
              <w:rPr>
                <w:sz w:val="17"/>
                <w:szCs w:val="17"/>
              </w:rPr>
              <w:t>2,767,722,408</w:t>
            </w:r>
          </w:p>
        </w:tc>
        <w:tc>
          <w:tcPr>
            <w:tcW w:w="1276" w:type="dxa"/>
            <w:vAlign w:val="bottom"/>
          </w:tcPr>
          <w:p w:rsidR="00AB0449" w:rsidRPr="00157447" w:rsidRDefault="00AB0449" w:rsidP="003D304A">
            <w:pPr>
              <w:jc w:val="center"/>
              <w:rPr>
                <w:sz w:val="17"/>
                <w:szCs w:val="17"/>
              </w:rPr>
            </w:pPr>
            <w:r w:rsidRPr="00157447">
              <w:rPr>
                <w:sz w:val="17"/>
                <w:szCs w:val="17"/>
              </w:rPr>
              <w:t>870</w:t>
            </w:r>
          </w:p>
        </w:tc>
        <w:tc>
          <w:tcPr>
            <w:tcW w:w="992" w:type="dxa"/>
            <w:vAlign w:val="bottom"/>
          </w:tcPr>
          <w:p w:rsidR="00AB0449" w:rsidRPr="00157447" w:rsidRDefault="00AB0449" w:rsidP="003D304A">
            <w:pPr>
              <w:jc w:val="center"/>
              <w:rPr>
                <w:sz w:val="17"/>
                <w:szCs w:val="17"/>
              </w:rPr>
            </w:pPr>
            <w:r>
              <w:rPr>
                <w:sz w:val="17"/>
                <w:szCs w:val="17"/>
              </w:rPr>
              <w:t>3</w:t>
            </w:r>
            <w:r w:rsidR="00E90C7B">
              <w:rPr>
                <w:sz w:val="17"/>
                <w:szCs w:val="17"/>
              </w:rPr>
              <w:t>2.71</w:t>
            </w:r>
          </w:p>
        </w:tc>
        <w:tc>
          <w:tcPr>
            <w:tcW w:w="1560" w:type="dxa"/>
            <w:vMerge w:val="restart"/>
          </w:tcPr>
          <w:p w:rsidR="00AB0449" w:rsidRDefault="00AB0449" w:rsidP="003D304A">
            <w:pPr>
              <w:jc w:val="center"/>
              <w:rPr>
                <w:sz w:val="17"/>
                <w:szCs w:val="17"/>
              </w:rPr>
            </w:pPr>
          </w:p>
          <w:p w:rsidR="00AB0449" w:rsidRPr="00157447" w:rsidRDefault="00AB0449" w:rsidP="003D304A">
            <w:pPr>
              <w:jc w:val="center"/>
              <w:rPr>
                <w:sz w:val="17"/>
                <w:szCs w:val="17"/>
              </w:rPr>
            </w:pPr>
            <w:r w:rsidRPr="00157447">
              <w:rPr>
                <w:sz w:val="17"/>
                <w:szCs w:val="17"/>
              </w:rPr>
              <w:t>820</w:t>
            </w:r>
          </w:p>
        </w:tc>
      </w:tr>
      <w:tr w:rsidR="00AB0449" w:rsidRPr="00BD0ED8" w:rsidTr="00AB0449">
        <w:tc>
          <w:tcPr>
            <w:tcW w:w="840" w:type="dxa"/>
            <w:vMerge/>
          </w:tcPr>
          <w:p w:rsidR="00AB0449" w:rsidRPr="00157447" w:rsidRDefault="00AB0449" w:rsidP="003D304A">
            <w:pPr>
              <w:jc w:val="center"/>
              <w:rPr>
                <w:sz w:val="17"/>
                <w:szCs w:val="17"/>
              </w:rPr>
            </w:pPr>
          </w:p>
        </w:tc>
        <w:tc>
          <w:tcPr>
            <w:tcW w:w="840" w:type="dxa"/>
          </w:tcPr>
          <w:p w:rsidR="00AB0449" w:rsidRPr="00157447" w:rsidRDefault="00AB0449" w:rsidP="003D304A">
            <w:pPr>
              <w:jc w:val="center"/>
              <w:rPr>
                <w:sz w:val="17"/>
                <w:szCs w:val="17"/>
              </w:rPr>
            </w:pPr>
            <w:r w:rsidRPr="00157447">
              <w:rPr>
                <w:sz w:val="17"/>
                <w:szCs w:val="17"/>
              </w:rPr>
              <w:t>Oil</w:t>
            </w:r>
          </w:p>
        </w:tc>
        <w:tc>
          <w:tcPr>
            <w:tcW w:w="1189" w:type="dxa"/>
            <w:vAlign w:val="bottom"/>
          </w:tcPr>
          <w:p w:rsidR="00AB0449" w:rsidRPr="00157447" w:rsidRDefault="00AB0449" w:rsidP="00C228D3">
            <w:pPr>
              <w:jc w:val="center"/>
              <w:rPr>
                <w:sz w:val="17"/>
                <w:szCs w:val="17"/>
              </w:rPr>
            </w:pPr>
            <w:r w:rsidRPr="00157447">
              <w:rPr>
                <w:sz w:val="17"/>
                <w:szCs w:val="17"/>
              </w:rPr>
              <w:t>6,544,507</w:t>
            </w:r>
          </w:p>
        </w:tc>
        <w:tc>
          <w:tcPr>
            <w:tcW w:w="1134" w:type="dxa"/>
            <w:vAlign w:val="bottom"/>
          </w:tcPr>
          <w:p w:rsidR="00AB0449" w:rsidRPr="00157447" w:rsidRDefault="00AB0449" w:rsidP="003D304A">
            <w:pPr>
              <w:jc w:val="right"/>
              <w:rPr>
                <w:sz w:val="17"/>
                <w:szCs w:val="17"/>
              </w:rPr>
            </w:pPr>
            <w:r w:rsidRPr="00157447">
              <w:rPr>
                <w:sz w:val="17"/>
                <w:szCs w:val="17"/>
              </w:rPr>
              <w:t>6,544,507kL</w:t>
            </w:r>
          </w:p>
        </w:tc>
        <w:tc>
          <w:tcPr>
            <w:tcW w:w="1417" w:type="dxa"/>
            <w:vAlign w:val="bottom"/>
          </w:tcPr>
          <w:p w:rsidR="00AB0449" w:rsidRPr="00157447" w:rsidRDefault="00AB0449" w:rsidP="003D304A">
            <w:pPr>
              <w:jc w:val="right"/>
              <w:rPr>
                <w:sz w:val="17"/>
                <w:szCs w:val="17"/>
              </w:rPr>
            </w:pPr>
            <w:r w:rsidRPr="00157447">
              <w:rPr>
                <w:sz w:val="17"/>
                <w:szCs w:val="17"/>
              </w:rPr>
              <w:t>5,204,624,663</w:t>
            </w:r>
          </w:p>
        </w:tc>
        <w:tc>
          <w:tcPr>
            <w:tcW w:w="1276" w:type="dxa"/>
            <w:vAlign w:val="bottom"/>
          </w:tcPr>
          <w:p w:rsidR="00AB0449" w:rsidRPr="00157447" w:rsidRDefault="00E90C7B" w:rsidP="003D304A">
            <w:pPr>
              <w:jc w:val="center"/>
              <w:rPr>
                <w:sz w:val="17"/>
                <w:szCs w:val="17"/>
              </w:rPr>
            </w:pPr>
            <w:r>
              <w:rPr>
                <w:sz w:val="17"/>
                <w:szCs w:val="17"/>
              </w:rPr>
              <w:t>795</w:t>
            </w:r>
          </w:p>
        </w:tc>
        <w:tc>
          <w:tcPr>
            <w:tcW w:w="992" w:type="dxa"/>
            <w:vAlign w:val="bottom"/>
          </w:tcPr>
          <w:p w:rsidR="00AB0449" w:rsidRPr="00157447" w:rsidRDefault="00AB0449" w:rsidP="003D304A">
            <w:pPr>
              <w:jc w:val="center"/>
              <w:rPr>
                <w:sz w:val="17"/>
                <w:szCs w:val="17"/>
              </w:rPr>
            </w:pPr>
            <w:r>
              <w:rPr>
                <w:sz w:val="17"/>
                <w:szCs w:val="17"/>
              </w:rPr>
              <w:t>67</w:t>
            </w:r>
            <w:r w:rsidR="00E90C7B">
              <w:rPr>
                <w:sz w:val="17"/>
                <w:szCs w:val="17"/>
              </w:rPr>
              <w:t>.29</w:t>
            </w:r>
          </w:p>
        </w:tc>
        <w:tc>
          <w:tcPr>
            <w:tcW w:w="1560" w:type="dxa"/>
            <w:vMerge/>
          </w:tcPr>
          <w:p w:rsidR="00AB0449" w:rsidRPr="00157447" w:rsidRDefault="00AB0449" w:rsidP="003D304A">
            <w:pPr>
              <w:jc w:val="center"/>
              <w:rPr>
                <w:sz w:val="17"/>
                <w:szCs w:val="17"/>
              </w:rPr>
            </w:pPr>
          </w:p>
        </w:tc>
      </w:tr>
      <w:tr w:rsidR="00AB0449" w:rsidRPr="00BD0ED8" w:rsidTr="00AB0449">
        <w:trPr>
          <w:gridAfter w:val="5"/>
          <w:wAfter w:w="6379" w:type="dxa"/>
        </w:trPr>
        <w:tc>
          <w:tcPr>
            <w:tcW w:w="840" w:type="dxa"/>
            <w:vMerge/>
          </w:tcPr>
          <w:p w:rsidR="00AB0449" w:rsidRPr="00157447" w:rsidRDefault="00AB0449" w:rsidP="003D304A">
            <w:pPr>
              <w:jc w:val="center"/>
              <w:rPr>
                <w:sz w:val="17"/>
                <w:szCs w:val="17"/>
              </w:rPr>
            </w:pPr>
          </w:p>
        </w:tc>
        <w:tc>
          <w:tcPr>
            <w:tcW w:w="840" w:type="dxa"/>
          </w:tcPr>
          <w:p w:rsidR="00AB0449" w:rsidRPr="00157447" w:rsidRDefault="00AB0449" w:rsidP="003D304A">
            <w:pPr>
              <w:jc w:val="center"/>
              <w:rPr>
                <w:sz w:val="17"/>
                <w:szCs w:val="17"/>
              </w:rPr>
            </w:pPr>
            <w:r w:rsidRPr="00157447">
              <w:rPr>
                <w:sz w:val="17"/>
                <w:szCs w:val="17"/>
              </w:rPr>
              <w:t>Total</w:t>
            </w:r>
          </w:p>
        </w:tc>
        <w:tc>
          <w:tcPr>
            <w:tcW w:w="1189" w:type="dxa"/>
            <w:vAlign w:val="bottom"/>
          </w:tcPr>
          <w:p w:rsidR="00AB0449" w:rsidRPr="00157447" w:rsidRDefault="00AB0449" w:rsidP="00C228D3">
            <w:pPr>
              <w:jc w:val="center"/>
              <w:rPr>
                <w:sz w:val="17"/>
                <w:szCs w:val="17"/>
              </w:rPr>
            </w:pPr>
            <w:r w:rsidRPr="00157447">
              <w:rPr>
                <w:sz w:val="17"/>
                <w:szCs w:val="17"/>
              </w:rPr>
              <w:t>9,725,684</w:t>
            </w:r>
          </w:p>
        </w:tc>
      </w:tr>
      <w:tr w:rsidR="00AB0449" w:rsidRPr="00BD0ED8" w:rsidTr="00AB0449">
        <w:tc>
          <w:tcPr>
            <w:tcW w:w="840" w:type="dxa"/>
            <w:vMerge w:val="restart"/>
          </w:tcPr>
          <w:p w:rsidR="00AB0449" w:rsidRPr="00157447" w:rsidRDefault="00AB0449" w:rsidP="00B93568">
            <w:pPr>
              <w:jc w:val="center"/>
              <w:rPr>
                <w:sz w:val="17"/>
                <w:szCs w:val="17"/>
              </w:rPr>
            </w:pPr>
            <w:r>
              <w:rPr>
                <w:sz w:val="17"/>
                <w:szCs w:val="17"/>
              </w:rPr>
              <w:t>2005</w:t>
            </w:r>
          </w:p>
        </w:tc>
        <w:tc>
          <w:tcPr>
            <w:tcW w:w="840" w:type="dxa"/>
          </w:tcPr>
          <w:p w:rsidR="00AB0449" w:rsidRPr="00157447" w:rsidRDefault="00AB0449" w:rsidP="00B93568">
            <w:pPr>
              <w:jc w:val="center"/>
              <w:rPr>
                <w:sz w:val="17"/>
                <w:szCs w:val="17"/>
              </w:rPr>
            </w:pPr>
            <w:r w:rsidRPr="00157447">
              <w:rPr>
                <w:sz w:val="17"/>
                <w:szCs w:val="17"/>
              </w:rPr>
              <w:t>Coal</w:t>
            </w:r>
          </w:p>
        </w:tc>
        <w:tc>
          <w:tcPr>
            <w:tcW w:w="1189" w:type="dxa"/>
            <w:vAlign w:val="bottom"/>
          </w:tcPr>
          <w:p w:rsidR="00AB0449" w:rsidRPr="00157447" w:rsidRDefault="00AB0449" w:rsidP="00C228D3">
            <w:pPr>
              <w:jc w:val="center"/>
              <w:rPr>
                <w:sz w:val="17"/>
                <w:szCs w:val="17"/>
              </w:rPr>
            </w:pPr>
            <w:r w:rsidRPr="00157447">
              <w:rPr>
                <w:sz w:val="17"/>
                <w:szCs w:val="17"/>
              </w:rPr>
              <w:t>2,921,391</w:t>
            </w:r>
          </w:p>
        </w:tc>
        <w:tc>
          <w:tcPr>
            <w:tcW w:w="1134" w:type="dxa"/>
          </w:tcPr>
          <w:p w:rsidR="00AB0449" w:rsidRPr="00157447" w:rsidRDefault="00AB0449" w:rsidP="00B93568">
            <w:pPr>
              <w:jc w:val="center"/>
              <w:rPr>
                <w:sz w:val="17"/>
                <w:szCs w:val="17"/>
              </w:rPr>
            </w:pPr>
            <w:r w:rsidRPr="00157447">
              <w:rPr>
                <w:sz w:val="17"/>
                <w:szCs w:val="17"/>
              </w:rPr>
              <w:t>1,135,15Mg</w:t>
            </w:r>
          </w:p>
        </w:tc>
        <w:tc>
          <w:tcPr>
            <w:tcW w:w="1417" w:type="dxa"/>
            <w:vAlign w:val="bottom"/>
          </w:tcPr>
          <w:p w:rsidR="00AB0449" w:rsidRPr="00157447" w:rsidRDefault="00AB0449" w:rsidP="00B93568">
            <w:pPr>
              <w:jc w:val="center"/>
              <w:rPr>
                <w:sz w:val="17"/>
                <w:szCs w:val="17"/>
              </w:rPr>
            </w:pPr>
            <w:r w:rsidRPr="00157447">
              <w:rPr>
                <w:sz w:val="20"/>
                <w:szCs w:val="20"/>
              </w:rPr>
              <w:t>2,590,912,166</w:t>
            </w:r>
          </w:p>
        </w:tc>
        <w:tc>
          <w:tcPr>
            <w:tcW w:w="1276" w:type="dxa"/>
            <w:vAlign w:val="bottom"/>
          </w:tcPr>
          <w:p w:rsidR="00AB0449" w:rsidRPr="00157447" w:rsidRDefault="00AB0449" w:rsidP="00B93568">
            <w:pPr>
              <w:jc w:val="center"/>
              <w:rPr>
                <w:sz w:val="17"/>
                <w:szCs w:val="17"/>
              </w:rPr>
            </w:pPr>
            <w:r w:rsidRPr="00157447">
              <w:rPr>
                <w:sz w:val="20"/>
                <w:szCs w:val="20"/>
              </w:rPr>
              <w:t>887</w:t>
            </w:r>
          </w:p>
        </w:tc>
        <w:tc>
          <w:tcPr>
            <w:tcW w:w="992" w:type="dxa"/>
            <w:vAlign w:val="bottom"/>
          </w:tcPr>
          <w:p w:rsidR="00AB0449" w:rsidRPr="00157447" w:rsidRDefault="00AB0449" w:rsidP="00B93568">
            <w:pPr>
              <w:jc w:val="center"/>
              <w:rPr>
                <w:sz w:val="17"/>
                <w:szCs w:val="17"/>
              </w:rPr>
            </w:pPr>
            <w:r>
              <w:rPr>
                <w:sz w:val="17"/>
                <w:szCs w:val="17"/>
              </w:rPr>
              <w:t>32</w:t>
            </w:r>
            <w:r w:rsidR="00E90C7B">
              <w:rPr>
                <w:sz w:val="17"/>
                <w:szCs w:val="17"/>
              </w:rPr>
              <w:t>.37</w:t>
            </w:r>
          </w:p>
        </w:tc>
        <w:tc>
          <w:tcPr>
            <w:tcW w:w="1560" w:type="dxa"/>
            <w:vMerge w:val="restart"/>
          </w:tcPr>
          <w:p w:rsidR="00AB0449" w:rsidRDefault="00AB0449" w:rsidP="00B93568">
            <w:pPr>
              <w:jc w:val="center"/>
              <w:rPr>
                <w:sz w:val="17"/>
                <w:szCs w:val="17"/>
              </w:rPr>
            </w:pPr>
          </w:p>
          <w:p w:rsidR="00AB0449" w:rsidRPr="00157447" w:rsidRDefault="00AB0449" w:rsidP="00B93568">
            <w:pPr>
              <w:jc w:val="center"/>
              <w:rPr>
                <w:sz w:val="17"/>
                <w:szCs w:val="17"/>
              </w:rPr>
            </w:pPr>
            <w:r w:rsidRPr="00157447">
              <w:rPr>
                <w:sz w:val="17"/>
                <w:szCs w:val="17"/>
              </w:rPr>
              <w:t>835</w:t>
            </w:r>
          </w:p>
        </w:tc>
      </w:tr>
      <w:tr w:rsidR="00AB0449" w:rsidRPr="00BD0ED8" w:rsidTr="00AB0449">
        <w:tc>
          <w:tcPr>
            <w:tcW w:w="840" w:type="dxa"/>
            <w:vMerge/>
          </w:tcPr>
          <w:p w:rsidR="00AB0449" w:rsidRPr="00157447" w:rsidRDefault="00AB0449" w:rsidP="00B93568">
            <w:pPr>
              <w:jc w:val="center"/>
              <w:rPr>
                <w:sz w:val="17"/>
                <w:szCs w:val="17"/>
              </w:rPr>
            </w:pPr>
          </w:p>
        </w:tc>
        <w:tc>
          <w:tcPr>
            <w:tcW w:w="840" w:type="dxa"/>
          </w:tcPr>
          <w:p w:rsidR="00AB0449" w:rsidRPr="00157447" w:rsidRDefault="00AB0449" w:rsidP="00B93568">
            <w:pPr>
              <w:jc w:val="center"/>
              <w:rPr>
                <w:sz w:val="17"/>
                <w:szCs w:val="17"/>
              </w:rPr>
            </w:pPr>
            <w:r w:rsidRPr="00157447">
              <w:rPr>
                <w:sz w:val="17"/>
                <w:szCs w:val="17"/>
              </w:rPr>
              <w:t>Oil</w:t>
            </w:r>
          </w:p>
        </w:tc>
        <w:tc>
          <w:tcPr>
            <w:tcW w:w="1189" w:type="dxa"/>
            <w:vAlign w:val="bottom"/>
          </w:tcPr>
          <w:p w:rsidR="00AB0449" w:rsidRPr="00157447" w:rsidRDefault="00AB0449" w:rsidP="00C228D3">
            <w:pPr>
              <w:jc w:val="center"/>
              <w:rPr>
                <w:sz w:val="17"/>
                <w:szCs w:val="17"/>
              </w:rPr>
            </w:pPr>
            <w:r w:rsidRPr="00157447">
              <w:rPr>
                <w:sz w:val="17"/>
                <w:szCs w:val="17"/>
              </w:rPr>
              <w:t>6,104,811</w:t>
            </w:r>
          </w:p>
        </w:tc>
        <w:tc>
          <w:tcPr>
            <w:tcW w:w="1134" w:type="dxa"/>
          </w:tcPr>
          <w:p w:rsidR="00AB0449" w:rsidRPr="00157447" w:rsidRDefault="00AB0449" w:rsidP="00B93568">
            <w:pPr>
              <w:jc w:val="center"/>
              <w:rPr>
                <w:sz w:val="17"/>
                <w:szCs w:val="17"/>
              </w:rPr>
            </w:pPr>
            <w:r w:rsidRPr="00157447">
              <w:rPr>
                <w:sz w:val="17"/>
                <w:szCs w:val="17"/>
              </w:rPr>
              <w:t>1,594,976kL</w:t>
            </w:r>
          </w:p>
        </w:tc>
        <w:tc>
          <w:tcPr>
            <w:tcW w:w="1417" w:type="dxa"/>
            <w:vAlign w:val="bottom"/>
          </w:tcPr>
          <w:p w:rsidR="00AB0449" w:rsidRPr="00157447" w:rsidRDefault="00AB0449" w:rsidP="00B93568">
            <w:pPr>
              <w:jc w:val="center"/>
              <w:rPr>
                <w:sz w:val="17"/>
                <w:szCs w:val="17"/>
              </w:rPr>
            </w:pPr>
            <w:r w:rsidRPr="00157447">
              <w:rPr>
                <w:sz w:val="20"/>
                <w:szCs w:val="20"/>
              </w:rPr>
              <w:t>4,941,736,790</w:t>
            </w:r>
          </w:p>
        </w:tc>
        <w:tc>
          <w:tcPr>
            <w:tcW w:w="1276" w:type="dxa"/>
            <w:vAlign w:val="bottom"/>
          </w:tcPr>
          <w:p w:rsidR="00AB0449" w:rsidRPr="00157447" w:rsidRDefault="00AB0449" w:rsidP="00B93568">
            <w:pPr>
              <w:jc w:val="center"/>
              <w:rPr>
                <w:sz w:val="17"/>
                <w:szCs w:val="17"/>
              </w:rPr>
            </w:pPr>
            <w:r w:rsidRPr="00157447">
              <w:rPr>
                <w:sz w:val="20"/>
                <w:szCs w:val="20"/>
              </w:rPr>
              <w:t>8</w:t>
            </w:r>
            <w:r w:rsidR="00E90C7B">
              <w:rPr>
                <w:sz w:val="20"/>
                <w:szCs w:val="20"/>
              </w:rPr>
              <w:t>09</w:t>
            </w:r>
          </w:p>
        </w:tc>
        <w:tc>
          <w:tcPr>
            <w:tcW w:w="992" w:type="dxa"/>
            <w:vAlign w:val="bottom"/>
          </w:tcPr>
          <w:p w:rsidR="00AB0449" w:rsidRPr="00157447" w:rsidRDefault="00AB0449" w:rsidP="00B93568">
            <w:pPr>
              <w:jc w:val="center"/>
              <w:rPr>
                <w:sz w:val="17"/>
                <w:szCs w:val="17"/>
              </w:rPr>
            </w:pPr>
            <w:r>
              <w:rPr>
                <w:sz w:val="17"/>
                <w:szCs w:val="17"/>
              </w:rPr>
              <w:t>6</w:t>
            </w:r>
            <w:r w:rsidR="00E90C7B">
              <w:rPr>
                <w:sz w:val="17"/>
                <w:szCs w:val="17"/>
              </w:rPr>
              <w:t>7.63</w:t>
            </w:r>
          </w:p>
        </w:tc>
        <w:tc>
          <w:tcPr>
            <w:tcW w:w="1560" w:type="dxa"/>
            <w:vMerge/>
          </w:tcPr>
          <w:p w:rsidR="00AB0449" w:rsidRPr="00157447" w:rsidRDefault="00AB0449" w:rsidP="00B93568">
            <w:pPr>
              <w:jc w:val="center"/>
              <w:rPr>
                <w:sz w:val="17"/>
                <w:szCs w:val="17"/>
              </w:rPr>
            </w:pPr>
          </w:p>
        </w:tc>
      </w:tr>
      <w:tr w:rsidR="00AB0449" w:rsidRPr="00BD0ED8" w:rsidTr="00AB0449">
        <w:trPr>
          <w:gridAfter w:val="5"/>
          <w:wAfter w:w="6379" w:type="dxa"/>
        </w:trPr>
        <w:tc>
          <w:tcPr>
            <w:tcW w:w="840" w:type="dxa"/>
            <w:vMerge/>
          </w:tcPr>
          <w:p w:rsidR="00AB0449" w:rsidRPr="00157447" w:rsidRDefault="00AB0449" w:rsidP="00B93568">
            <w:pPr>
              <w:jc w:val="center"/>
              <w:rPr>
                <w:sz w:val="17"/>
                <w:szCs w:val="17"/>
              </w:rPr>
            </w:pPr>
          </w:p>
        </w:tc>
        <w:tc>
          <w:tcPr>
            <w:tcW w:w="840" w:type="dxa"/>
          </w:tcPr>
          <w:p w:rsidR="00AB0449" w:rsidRPr="00157447" w:rsidRDefault="00AB0449" w:rsidP="00B93568">
            <w:pPr>
              <w:jc w:val="center"/>
              <w:rPr>
                <w:sz w:val="17"/>
                <w:szCs w:val="17"/>
              </w:rPr>
            </w:pPr>
            <w:r w:rsidRPr="00157447">
              <w:rPr>
                <w:sz w:val="17"/>
                <w:szCs w:val="17"/>
              </w:rPr>
              <w:t>Total</w:t>
            </w:r>
          </w:p>
        </w:tc>
        <w:tc>
          <w:tcPr>
            <w:tcW w:w="1189" w:type="dxa"/>
            <w:vAlign w:val="bottom"/>
          </w:tcPr>
          <w:p w:rsidR="00AB0449" w:rsidRPr="00157447" w:rsidRDefault="00AB0449" w:rsidP="00C228D3">
            <w:pPr>
              <w:jc w:val="center"/>
              <w:rPr>
                <w:sz w:val="17"/>
                <w:szCs w:val="17"/>
              </w:rPr>
            </w:pPr>
            <w:r w:rsidRPr="00157447">
              <w:rPr>
                <w:sz w:val="17"/>
                <w:szCs w:val="17"/>
              </w:rPr>
              <w:t>9,026,202</w:t>
            </w:r>
          </w:p>
        </w:tc>
      </w:tr>
      <w:tr w:rsidR="00E90C7B" w:rsidRPr="00157447" w:rsidTr="00C228D3">
        <w:tc>
          <w:tcPr>
            <w:tcW w:w="840" w:type="dxa"/>
            <w:vMerge w:val="restart"/>
          </w:tcPr>
          <w:p w:rsidR="00E90C7B" w:rsidRPr="00157447" w:rsidRDefault="00E90C7B" w:rsidP="00C228D3">
            <w:pPr>
              <w:jc w:val="center"/>
              <w:rPr>
                <w:sz w:val="17"/>
                <w:szCs w:val="17"/>
              </w:rPr>
            </w:pPr>
            <w:r>
              <w:rPr>
                <w:sz w:val="17"/>
                <w:szCs w:val="17"/>
              </w:rPr>
              <w:t>2006</w:t>
            </w:r>
          </w:p>
        </w:tc>
        <w:tc>
          <w:tcPr>
            <w:tcW w:w="840" w:type="dxa"/>
          </w:tcPr>
          <w:p w:rsidR="00E90C7B" w:rsidRPr="00157447" w:rsidRDefault="00E90C7B" w:rsidP="00C228D3">
            <w:pPr>
              <w:jc w:val="center"/>
              <w:rPr>
                <w:sz w:val="17"/>
                <w:szCs w:val="17"/>
              </w:rPr>
            </w:pPr>
            <w:r w:rsidRPr="00157447">
              <w:rPr>
                <w:sz w:val="17"/>
                <w:szCs w:val="17"/>
              </w:rPr>
              <w:t>Coal</w:t>
            </w:r>
          </w:p>
        </w:tc>
        <w:tc>
          <w:tcPr>
            <w:tcW w:w="1189" w:type="dxa"/>
            <w:vAlign w:val="bottom"/>
          </w:tcPr>
          <w:p w:rsidR="00E90C7B" w:rsidRPr="00C228D3" w:rsidRDefault="00E90C7B" w:rsidP="00C228D3">
            <w:pPr>
              <w:jc w:val="center"/>
              <w:rPr>
                <w:rFonts w:asciiTheme="majorBidi" w:hAnsiTheme="majorBidi" w:cstheme="majorBidi"/>
                <w:sz w:val="17"/>
                <w:szCs w:val="17"/>
                <w:lang w:val="en-US" w:eastAsia="en-US"/>
              </w:rPr>
            </w:pPr>
            <w:r w:rsidRPr="00C228D3">
              <w:rPr>
                <w:rFonts w:asciiTheme="majorBidi" w:hAnsiTheme="majorBidi" w:cstheme="majorBidi"/>
                <w:sz w:val="17"/>
                <w:szCs w:val="17"/>
                <w:lang w:val="en-US" w:eastAsia="en-US"/>
              </w:rPr>
              <w:t>2,928,433</w:t>
            </w:r>
          </w:p>
        </w:tc>
        <w:tc>
          <w:tcPr>
            <w:tcW w:w="1134" w:type="dxa"/>
            <w:vAlign w:val="bottom"/>
          </w:tcPr>
          <w:p w:rsidR="00E90C7B" w:rsidRPr="00C228D3" w:rsidRDefault="00E90C7B" w:rsidP="00C228D3">
            <w:pPr>
              <w:jc w:val="right"/>
              <w:rPr>
                <w:rFonts w:asciiTheme="majorBidi" w:hAnsiTheme="majorBidi" w:cstheme="majorBidi"/>
                <w:sz w:val="17"/>
                <w:szCs w:val="17"/>
                <w:lang w:val="en-US" w:eastAsia="en-US"/>
              </w:rPr>
            </w:pPr>
            <w:r w:rsidRPr="00C228D3">
              <w:rPr>
                <w:rFonts w:asciiTheme="majorBidi" w:hAnsiTheme="majorBidi" w:cstheme="majorBidi"/>
                <w:sz w:val="17"/>
                <w:szCs w:val="17"/>
                <w:lang w:val="en-US" w:eastAsia="en-US"/>
              </w:rPr>
              <w:t>1,103,614</w:t>
            </w:r>
            <w:r>
              <w:rPr>
                <w:rFonts w:asciiTheme="majorBidi" w:hAnsiTheme="majorBidi" w:cstheme="majorBidi"/>
                <w:sz w:val="17"/>
                <w:szCs w:val="17"/>
                <w:lang w:val="en-US" w:eastAsia="en-US"/>
              </w:rPr>
              <w:t>Mg</w:t>
            </w:r>
          </w:p>
        </w:tc>
        <w:tc>
          <w:tcPr>
            <w:tcW w:w="1417" w:type="dxa"/>
            <w:vAlign w:val="bottom"/>
          </w:tcPr>
          <w:p w:rsidR="00E90C7B" w:rsidRPr="00C228D3" w:rsidRDefault="00E90C7B" w:rsidP="00E90C7B">
            <w:pPr>
              <w:jc w:val="center"/>
              <w:rPr>
                <w:rFonts w:asciiTheme="majorBidi" w:hAnsiTheme="majorBidi" w:cstheme="majorBidi"/>
                <w:sz w:val="17"/>
                <w:szCs w:val="17"/>
                <w:lang w:val="en-US" w:eastAsia="en-US"/>
              </w:rPr>
            </w:pPr>
            <w:r w:rsidRPr="00C228D3">
              <w:rPr>
                <w:rFonts w:asciiTheme="majorBidi" w:hAnsiTheme="majorBidi" w:cstheme="majorBidi"/>
                <w:sz w:val="17"/>
                <w:szCs w:val="17"/>
                <w:lang w:val="en-US" w:eastAsia="en-US"/>
              </w:rPr>
              <w:t>2,527,186,895</w:t>
            </w:r>
          </w:p>
        </w:tc>
        <w:tc>
          <w:tcPr>
            <w:tcW w:w="1276" w:type="dxa"/>
            <w:vAlign w:val="bottom"/>
          </w:tcPr>
          <w:p w:rsidR="00E90C7B" w:rsidRPr="00C228D3" w:rsidRDefault="00E90C7B" w:rsidP="00E90C7B">
            <w:pPr>
              <w:jc w:val="center"/>
              <w:rPr>
                <w:rFonts w:asciiTheme="majorBidi" w:hAnsiTheme="majorBidi" w:cstheme="majorBidi"/>
                <w:sz w:val="17"/>
                <w:szCs w:val="17"/>
                <w:lang w:val="en-US" w:eastAsia="en-US"/>
              </w:rPr>
            </w:pPr>
            <w:r w:rsidRPr="00C228D3">
              <w:rPr>
                <w:rFonts w:asciiTheme="majorBidi" w:hAnsiTheme="majorBidi" w:cstheme="majorBidi"/>
                <w:sz w:val="17"/>
                <w:szCs w:val="17"/>
                <w:lang w:val="en-US" w:eastAsia="en-US"/>
              </w:rPr>
              <w:t>863</w:t>
            </w:r>
          </w:p>
        </w:tc>
        <w:tc>
          <w:tcPr>
            <w:tcW w:w="992" w:type="dxa"/>
            <w:vAlign w:val="bottom"/>
          </w:tcPr>
          <w:p w:rsidR="00E90C7B" w:rsidRPr="00157447" w:rsidRDefault="00E90C7B" w:rsidP="00C228D3">
            <w:pPr>
              <w:jc w:val="center"/>
              <w:rPr>
                <w:sz w:val="17"/>
                <w:szCs w:val="17"/>
              </w:rPr>
            </w:pPr>
            <w:r>
              <w:rPr>
                <w:sz w:val="17"/>
                <w:szCs w:val="17"/>
              </w:rPr>
              <w:t>46.08</w:t>
            </w:r>
          </w:p>
        </w:tc>
        <w:tc>
          <w:tcPr>
            <w:tcW w:w="1560" w:type="dxa"/>
            <w:vMerge w:val="restart"/>
          </w:tcPr>
          <w:p w:rsidR="00E90C7B" w:rsidRDefault="00E90C7B" w:rsidP="00E90C7B">
            <w:pPr>
              <w:jc w:val="center"/>
              <w:rPr>
                <w:sz w:val="17"/>
                <w:szCs w:val="17"/>
              </w:rPr>
            </w:pPr>
            <w:r>
              <w:rPr>
                <w:sz w:val="17"/>
                <w:szCs w:val="17"/>
              </w:rPr>
              <w:t>850</w:t>
            </w:r>
          </w:p>
          <w:p w:rsidR="00E90C7B" w:rsidRPr="00157447" w:rsidRDefault="00E90C7B" w:rsidP="00E90C7B">
            <w:pPr>
              <w:jc w:val="center"/>
              <w:rPr>
                <w:sz w:val="17"/>
                <w:szCs w:val="17"/>
              </w:rPr>
            </w:pPr>
          </w:p>
        </w:tc>
      </w:tr>
      <w:tr w:rsidR="00E90C7B" w:rsidRPr="00157447" w:rsidTr="00C228D3">
        <w:tc>
          <w:tcPr>
            <w:tcW w:w="840" w:type="dxa"/>
            <w:vMerge/>
          </w:tcPr>
          <w:p w:rsidR="00E90C7B" w:rsidRPr="00157447" w:rsidRDefault="00E90C7B" w:rsidP="00C228D3">
            <w:pPr>
              <w:jc w:val="center"/>
              <w:rPr>
                <w:sz w:val="17"/>
                <w:szCs w:val="17"/>
              </w:rPr>
            </w:pPr>
          </w:p>
        </w:tc>
        <w:tc>
          <w:tcPr>
            <w:tcW w:w="840" w:type="dxa"/>
          </w:tcPr>
          <w:p w:rsidR="00E90C7B" w:rsidRPr="00157447" w:rsidRDefault="00E90C7B" w:rsidP="00C228D3">
            <w:pPr>
              <w:jc w:val="center"/>
              <w:rPr>
                <w:sz w:val="17"/>
                <w:szCs w:val="17"/>
              </w:rPr>
            </w:pPr>
            <w:r w:rsidRPr="00157447">
              <w:rPr>
                <w:sz w:val="17"/>
                <w:szCs w:val="17"/>
              </w:rPr>
              <w:t>Oil</w:t>
            </w:r>
          </w:p>
        </w:tc>
        <w:tc>
          <w:tcPr>
            <w:tcW w:w="1189" w:type="dxa"/>
            <w:vAlign w:val="bottom"/>
          </w:tcPr>
          <w:p w:rsidR="00E90C7B" w:rsidRPr="00C228D3" w:rsidRDefault="00E90C7B" w:rsidP="00C228D3">
            <w:pPr>
              <w:jc w:val="center"/>
              <w:rPr>
                <w:rFonts w:asciiTheme="majorBidi" w:hAnsiTheme="majorBidi" w:cstheme="majorBidi"/>
                <w:sz w:val="17"/>
                <w:szCs w:val="17"/>
                <w:lang w:val="en-US" w:eastAsia="en-US"/>
              </w:rPr>
            </w:pPr>
            <w:r w:rsidRPr="00C228D3">
              <w:rPr>
                <w:rFonts w:asciiTheme="majorBidi" w:hAnsiTheme="majorBidi" w:cstheme="majorBidi"/>
                <w:sz w:val="17"/>
                <w:szCs w:val="17"/>
                <w:lang w:val="en-US" w:eastAsia="en-US"/>
              </w:rPr>
              <w:t>3,426,455</w:t>
            </w:r>
          </w:p>
        </w:tc>
        <w:tc>
          <w:tcPr>
            <w:tcW w:w="1134" w:type="dxa"/>
            <w:vAlign w:val="bottom"/>
          </w:tcPr>
          <w:p w:rsidR="00E90C7B" w:rsidRPr="00C228D3" w:rsidRDefault="00E90C7B" w:rsidP="00C228D3">
            <w:pPr>
              <w:jc w:val="right"/>
              <w:rPr>
                <w:rFonts w:asciiTheme="majorBidi" w:hAnsiTheme="majorBidi" w:cstheme="majorBidi"/>
                <w:sz w:val="17"/>
                <w:szCs w:val="17"/>
                <w:lang w:val="en-US" w:eastAsia="en-US"/>
              </w:rPr>
            </w:pPr>
            <w:r w:rsidRPr="00C228D3">
              <w:rPr>
                <w:rFonts w:asciiTheme="majorBidi" w:hAnsiTheme="majorBidi" w:cstheme="majorBidi"/>
                <w:sz w:val="17"/>
                <w:szCs w:val="17"/>
                <w:lang w:val="en-US" w:eastAsia="en-US"/>
              </w:rPr>
              <w:t>927,188</w:t>
            </w:r>
            <w:r>
              <w:rPr>
                <w:rFonts w:asciiTheme="majorBidi" w:hAnsiTheme="majorBidi" w:cstheme="majorBidi"/>
                <w:sz w:val="17"/>
                <w:szCs w:val="17"/>
                <w:lang w:val="en-US" w:eastAsia="en-US"/>
              </w:rPr>
              <w:t>kL</w:t>
            </w:r>
          </w:p>
        </w:tc>
        <w:tc>
          <w:tcPr>
            <w:tcW w:w="1417" w:type="dxa"/>
            <w:vAlign w:val="bottom"/>
          </w:tcPr>
          <w:p w:rsidR="00E90C7B" w:rsidRPr="00C228D3" w:rsidRDefault="00E90C7B" w:rsidP="00E90C7B">
            <w:pPr>
              <w:jc w:val="center"/>
              <w:rPr>
                <w:rFonts w:asciiTheme="majorBidi" w:hAnsiTheme="majorBidi" w:cstheme="majorBidi"/>
                <w:sz w:val="17"/>
                <w:szCs w:val="17"/>
                <w:lang w:val="en-US" w:eastAsia="en-US"/>
              </w:rPr>
            </w:pPr>
            <w:r w:rsidRPr="00C228D3">
              <w:rPr>
                <w:rFonts w:asciiTheme="majorBidi" w:hAnsiTheme="majorBidi" w:cstheme="majorBidi"/>
                <w:sz w:val="17"/>
                <w:szCs w:val="17"/>
                <w:lang w:val="en-US" w:eastAsia="en-US"/>
              </w:rPr>
              <w:t>2,872,871,149</w:t>
            </w:r>
          </w:p>
        </w:tc>
        <w:tc>
          <w:tcPr>
            <w:tcW w:w="1276" w:type="dxa"/>
            <w:vAlign w:val="bottom"/>
          </w:tcPr>
          <w:p w:rsidR="00E90C7B" w:rsidRPr="00C228D3" w:rsidRDefault="00E90C7B" w:rsidP="00E90C7B">
            <w:pPr>
              <w:jc w:val="center"/>
              <w:rPr>
                <w:rFonts w:asciiTheme="majorBidi" w:hAnsiTheme="majorBidi" w:cstheme="majorBidi"/>
                <w:sz w:val="17"/>
                <w:szCs w:val="17"/>
                <w:lang w:val="en-US" w:eastAsia="en-US"/>
              </w:rPr>
            </w:pPr>
            <w:r w:rsidRPr="00C228D3">
              <w:rPr>
                <w:rFonts w:asciiTheme="majorBidi" w:hAnsiTheme="majorBidi" w:cstheme="majorBidi"/>
                <w:sz w:val="17"/>
                <w:szCs w:val="17"/>
                <w:lang w:val="en-US" w:eastAsia="en-US"/>
              </w:rPr>
              <w:t>838</w:t>
            </w:r>
          </w:p>
        </w:tc>
        <w:tc>
          <w:tcPr>
            <w:tcW w:w="992" w:type="dxa"/>
            <w:vAlign w:val="bottom"/>
          </w:tcPr>
          <w:p w:rsidR="00E90C7B" w:rsidRPr="00157447" w:rsidRDefault="00E90C7B" w:rsidP="00C228D3">
            <w:pPr>
              <w:jc w:val="center"/>
              <w:rPr>
                <w:sz w:val="17"/>
                <w:szCs w:val="17"/>
              </w:rPr>
            </w:pPr>
            <w:r>
              <w:rPr>
                <w:sz w:val="17"/>
                <w:szCs w:val="17"/>
              </w:rPr>
              <w:t>53.92</w:t>
            </w:r>
          </w:p>
        </w:tc>
        <w:tc>
          <w:tcPr>
            <w:tcW w:w="1560" w:type="dxa"/>
            <w:vMerge/>
          </w:tcPr>
          <w:p w:rsidR="00E90C7B" w:rsidRPr="00157447" w:rsidRDefault="00E90C7B" w:rsidP="00C228D3">
            <w:pPr>
              <w:jc w:val="center"/>
              <w:rPr>
                <w:sz w:val="17"/>
                <w:szCs w:val="17"/>
              </w:rPr>
            </w:pPr>
          </w:p>
        </w:tc>
      </w:tr>
      <w:tr w:rsidR="00E90C7B" w:rsidRPr="00157447" w:rsidTr="00C228D3">
        <w:trPr>
          <w:gridAfter w:val="5"/>
          <w:wAfter w:w="6379" w:type="dxa"/>
        </w:trPr>
        <w:tc>
          <w:tcPr>
            <w:tcW w:w="840" w:type="dxa"/>
            <w:vMerge/>
          </w:tcPr>
          <w:p w:rsidR="00E90C7B" w:rsidRPr="00157447" w:rsidRDefault="00E90C7B" w:rsidP="00C228D3">
            <w:pPr>
              <w:jc w:val="center"/>
              <w:rPr>
                <w:sz w:val="17"/>
                <w:szCs w:val="17"/>
              </w:rPr>
            </w:pPr>
          </w:p>
        </w:tc>
        <w:tc>
          <w:tcPr>
            <w:tcW w:w="840" w:type="dxa"/>
          </w:tcPr>
          <w:p w:rsidR="00E90C7B" w:rsidRPr="00157447" w:rsidRDefault="00E90C7B" w:rsidP="00C228D3">
            <w:pPr>
              <w:jc w:val="center"/>
              <w:rPr>
                <w:sz w:val="17"/>
                <w:szCs w:val="17"/>
              </w:rPr>
            </w:pPr>
            <w:r w:rsidRPr="00157447">
              <w:rPr>
                <w:sz w:val="17"/>
                <w:szCs w:val="17"/>
              </w:rPr>
              <w:t>Total</w:t>
            </w:r>
          </w:p>
        </w:tc>
        <w:tc>
          <w:tcPr>
            <w:tcW w:w="1189" w:type="dxa"/>
            <w:vAlign w:val="bottom"/>
          </w:tcPr>
          <w:p w:rsidR="00E90C7B" w:rsidRPr="00C228D3" w:rsidRDefault="00E90C7B" w:rsidP="00C228D3">
            <w:pPr>
              <w:jc w:val="center"/>
              <w:rPr>
                <w:rFonts w:asciiTheme="majorBidi" w:hAnsiTheme="majorBidi" w:cstheme="majorBidi"/>
                <w:sz w:val="17"/>
                <w:szCs w:val="17"/>
                <w:lang w:val="en-US" w:eastAsia="en-US"/>
              </w:rPr>
            </w:pPr>
            <w:r w:rsidRPr="00C228D3">
              <w:rPr>
                <w:rFonts w:asciiTheme="majorBidi" w:hAnsiTheme="majorBidi" w:cstheme="majorBidi"/>
                <w:sz w:val="17"/>
                <w:szCs w:val="17"/>
                <w:lang w:val="en-US" w:eastAsia="en-US"/>
              </w:rPr>
              <w:t>6,354,888</w:t>
            </w:r>
          </w:p>
        </w:tc>
      </w:tr>
    </w:tbl>
    <w:p w:rsidR="005D5C1C" w:rsidRPr="005D5C1C" w:rsidRDefault="005D5C1C" w:rsidP="005D5C1C">
      <w:pPr>
        <w:rPr>
          <w:sz w:val="18"/>
          <w:szCs w:val="18"/>
        </w:rPr>
      </w:pPr>
      <w:r w:rsidRPr="005D5C1C">
        <w:rPr>
          <w:sz w:val="18"/>
          <w:szCs w:val="18"/>
        </w:rPr>
        <w:t xml:space="preserve">*Source: </w:t>
      </w:r>
      <w:r w:rsidR="00BB2E83" w:rsidRPr="005D5C1C">
        <w:rPr>
          <w:sz w:val="18"/>
          <w:szCs w:val="18"/>
        </w:rPr>
        <w:fldChar w:fldCharType="begin"/>
      </w:r>
      <w:r w:rsidRPr="005D5C1C">
        <w:rPr>
          <w:sz w:val="18"/>
          <w:szCs w:val="18"/>
        </w:rPr>
        <w:instrText>ADDIN RW.CITE{{59 Anonymous; 60 Anonymous; 84 Anonymous}}</w:instrText>
      </w:r>
      <w:r w:rsidR="00BB2E83" w:rsidRPr="005D5C1C">
        <w:rPr>
          <w:sz w:val="18"/>
          <w:szCs w:val="18"/>
        </w:rPr>
        <w:fldChar w:fldCharType="separate"/>
      </w:r>
      <w:r w:rsidR="00571DAA">
        <w:rPr>
          <w:sz w:val="18"/>
          <w:szCs w:val="18"/>
        </w:rPr>
        <w:t>[8-10]</w:t>
      </w:r>
      <w:r w:rsidR="00BB2E83" w:rsidRPr="005D5C1C">
        <w:rPr>
          <w:sz w:val="18"/>
          <w:szCs w:val="18"/>
        </w:rPr>
        <w:fldChar w:fldCharType="end"/>
      </w:r>
    </w:p>
    <w:p w:rsidR="005D5C1C" w:rsidRDefault="005D5C1C" w:rsidP="005D5C1C">
      <w:pPr>
        <w:rPr>
          <w:sz w:val="18"/>
          <w:szCs w:val="18"/>
        </w:rPr>
      </w:pPr>
      <w:r w:rsidRPr="005D5C1C">
        <w:rPr>
          <w:sz w:val="18"/>
          <w:szCs w:val="18"/>
        </w:rPr>
        <w:t xml:space="preserve">**Source: </w:t>
      </w:r>
      <w:r w:rsidR="00BB2E83" w:rsidRPr="005D5C1C">
        <w:rPr>
          <w:sz w:val="18"/>
          <w:szCs w:val="18"/>
        </w:rPr>
        <w:fldChar w:fldCharType="begin"/>
      </w:r>
      <w:r w:rsidRPr="005D5C1C">
        <w:rPr>
          <w:sz w:val="18"/>
          <w:szCs w:val="18"/>
        </w:rPr>
        <w:instrText>ADDIN RW.CITE{{17 Anonymous}}</w:instrText>
      </w:r>
      <w:r w:rsidR="00BB2E83" w:rsidRPr="005D5C1C">
        <w:rPr>
          <w:sz w:val="18"/>
          <w:szCs w:val="18"/>
        </w:rPr>
        <w:fldChar w:fldCharType="separate"/>
      </w:r>
      <w:r w:rsidR="00571DAA">
        <w:rPr>
          <w:sz w:val="18"/>
          <w:szCs w:val="18"/>
        </w:rPr>
        <w:t>[1]</w:t>
      </w:r>
      <w:r w:rsidR="00BB2E83" w:rsidRPr="005D5C1C">
        <w:rPr>
          <w:sz w:val="18"/>
          <w:szCs w:val="18"/>
        </w:rPr>
        <w:fldChar w:fldCharType="end"/>
      </w:r>
    </w:p>
    <w:p w:rsidR="005D5C1C" w:rsidRDefault="005D5C1C" w:rsidP="005D5C1C">
      <w:pPr>
        <w:rPr>
          <w:sz w:val="18"/>
          <w:szCs w:val="18"/>
        </w:rPr>
      </w:pPr>
    </w:p>
    <w:p w:rsidR="00C228D3" w:rsidRDefault="00C228D3" w:rsidP="005D5C1C">
      <w:pPr>
        <w:rPr>
          <w:sz w:val="18"/>
          <w:szCs w:val="18"/>
        </w:rPr>
      </w:pPr>
    </w:p>
    <w:p w:rsidR="0006180A" w:rsidRDefault="0006180A" w:rsidP="005D5C1C"/>
    <w:p w:rsidR="0006180A" w:rsidRDefault="0006180A" w:rsidP="005D5C1C"/>
    <w:p w:rsidR="0006180A" w:rsidRDefault="0006180A" w:rsidP="005D5C1C"/>
    <w:p w:rsidR="0006180A" w:rsidRDefault="0006180A" w:rsidP="005D5C1C"/>
    <w:p w:rsidR="0006180A" w:rsidRDefault="0006180A" w:rsidP="005D5C1C"/>
    <w:p w:rsidR="006404A9" w:rsidRDefault="006404A9" w:rsidP="005D5C1C"/>
    <w:p w:rsidR="006404A9" w:rsidRDefault="006404A9" w:rsidP="005D5C1C"/>
    <w:p w:rsidR="00D91560" w:rsidRDefault="00D91560" w:rsidP="005D5C1C"/>
    <w:p w:rsidR="006404A9" w:rsidRDefault="006404A9" w:rsidP="005D5C1C"/>
    <w:p w:rsidR="006404A9" w:rsidRDefault="006404A9" w:rsidP="005D5C1C"/>
    <w:p w:rsidR="0006180A" w:rsidRDefault="0006180A" w:rsidP="005D5C1C"/>
    <w:p w:rsidR="0006180A" w:rsidRDefault="0006180A" w:rsidP="005D5C1C"/>
    <w:p w:rsidR="00607986" w:rsidRPr="00BD0ED8" w:rsidRDefault="00607986" w:rsidP="005D5C1C">
      <w:r>
        <w:lastRenderedPageBreak/>
        <w:t>Table B.5. A</w:t>
      </w:r>
      <w:r w:rsidRPr="00BD0ED8">
        <w:t xml:space="preserve">nnual marginal GHG intensity factor for </w:t>
      </w:r>
      <w:r w:rsidRPr="00BD0ED8">
        <w:rPr>
          <w:lang w:val="en-CA"/>
        </w:rPr>
        <w:t>Quebec</w:t>
      </w:r>
      <w:r w:rsidRPr="00BD0ED8">
        <w:t>, 2004</w:t>
      </w:r>
      <w:r w:rsidR="005D5C1C">
        <w:t>-2006</w:t>
      </w:r>
      <w:r w:rsidR="00AB0449">
        <w:t xml:space="preserve"> </w:t>
      </w:r>
      <w:fldSimple w:instr="ADDIN RW.CITE{{59 Anonymous; 60 Anonymous; 84 Anonymous; 17 Anonymous}}">
        <w:r w:rsidR="00571DAA">
          <w:t>[1, 8-10]</w:t>
        </w:r>
      </w:fldSimple>
    </w:p>
    <w:tbl>
      <w:tblPr>
        <w:tblW w:w="9248" w:type="dxa"/>
        <w:tblInd w:w="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840"/>
        <w:gridCol w:w="840"/>
        <w:gridCol w:w="1189"/>
        <w:gridCol w:w="10"/>
        <w:gridCol w:w="1124"/>
        <w:gridCol w:w="1417"/>
        <w:gridCol w:w="1276"/>
        <w:gridCol w:w="992"/>
        <w:gridCol w:w="1560"/>
      </w:tblGrid>
      <w:tr w:rsidR="00AB0449" w:rsidRPr="00191291" w:rsidTr="00AB0449">
        <w:tc>
          <w:tcPr>
            <w:tcW w:w="840" w:type="dxa"/>
          </w:tcPr>
          <w:p w:rsidR="00AB0449" w:rsidRPr="00191291" w:rsidRDefault="00AB0449" w:rsidP="003D304A">
            <w:pPr>
              <w:jc w:val="center"/>
              <w:rPr>
                <w:sz w:val="17"/>
                <w:szCs w:val="17"/>
              </w:rPr>
            </w:pPr>
            <w:r w:rsidRPr="00191291">
              <w:rPr>
                <w:sz w:val="17"/>
                <w:szCs w:val="17"/>
              </w:rPr>
              <w:t>Year</w:t>
            </w:r>
          </w:p>
        </w:tc>
        <w:tc>
          <w:tcPr>
            <w:tcW w:w="840" w:type="dxa"/>
          </w:tcPr>
          <w:p w:rsidR="00AB0449" w:rsidRPr="00191291" w:rsidRDefault="00AB0449" w:rsidP="003D304A">
            <w:pPr>
              <w:jc w:val="center"/>
              <w:rPr>
                <w:sz w:val="17"/>
                <w:szCs w:val="17"/>
              </w:rPr>
            </w:pPr>
            <w:r w:rsidRPr="00191291">
              <w:rPr>
                <w:sz w:val="17"/>
                <w:szCs w:val="17"/>
              </w:rPr>
              <w:t>Marginal fuel source</w:t>
            </w:r>
          </w:p>
        </w:tc>
        <w:tc>
          <w:tcPr>
            <w:tcW w:w="1189" w:type="dxa"/>
          </w:tcPr>
          <w:p w:rsidR="00AB0449" w:rsidRPr="00191291" w:rsidRDefault="00AB0449" w:rsidP="003D304A">
            <w:pPr>
              <w:jc w:val="center"/>
              <w:rPr>
                <w:sz w:val="17"/>
                <w:szCs w:val="17"/>
              </w:rPr>
            </w:pPr>
            <w:r w:rsidRPr="00191291">
              <w:rPr>
                <w:sz w:val="17"/>
                <w:szCs w:val="17"/>
              </w:rPr>
              <w:t>Electricity</w:t>
            </w:r>
            <w:r w:rsidR="005D5C1C" w:rsidRPr="00191291">
              <w:rPr>
                <w:sz w:val="17"/>
                <w:szCs w:val="17"/>
              </w:rPr>
              <w:t>*</w:t>
            </w:r>
            <w:r w:rsidRPr="00191291">
              <w:rPr>
                <w:sz w:val="17"/>
                <w:szCs w:val="17"/>
              </w:rPr>
              <w:t xml:space="preserve"> Generated (MWh)</w:t>
            </w:r>
          </w:p>
        </w:tc>
        <w:tc>
          <w:tcPr>
            <w:tcW w:w="1134" w:type="dxa"/>
            <w:gridSpan w:val="2"/>
          </w:tcPr>
          <w:p w:rsidR="00AB0449" w:rsidRPr="00191291" w:rsidRDefault="00AB0449" w:rsidP="003D304A">
            <w:pPr>
              <w:jc w:val="center"/>
              <w:rPr>
                <w:sz w:val="17"/>
                <w:szCs w:val="17"/>
              </w:rPr>
            </w:pPr>
            <w:r w:rsidRPr="00191291">
              <w:rPr>
                <w:sz w:val="17"/>
                <w:szCs w:val="17"/>
              </w:rPr>
              <w:t>Fuel Input</w:t>
            </w:r>
            <w:r w:rsidR="005D5C1C" w:rsidRPr="00191291">
              <w:rPr>
                <w:sz w:val="17"/>
                <w:szCs w:val="17"/>
              </w:rPr>
              <w:t>**</w:t>
            </w:r>
          </w:p>
          <w:p w:rsidR="00AB0449" w:rsidRPr="00191291" w:rsidRDefault="00AB0449" w:rsidP="003D304A">
            <w:pPr>
              <w:jc w:val="center"/>
              <w:rPr>
                <w:sz w:val="17"/>
                <w:szCs w:val="17"/>
              </w:rPr>
            </w:pPr>
          </w:p>
        </w:tc>
        <w:tc>
          <w:tcPr>
            <w:tcW w:w="1417" w:type="dxa"/>
          </w:tcPr>
          <w:p w:rsidR="00AB0449" w:rsidRPr="00191291" w:rsidRDefault="00AB0449" w:rsidP="003D304A">
            <w:pPr>
              <w:jc w:val="center"/>
              <w:rPr>
                <w:sz w:val="17"/>
                <w:szCs w:val="17"/>
              </w:rPr>
            </w:pPr>
            <w:r w:rsidRPr="00191291">
              <w:rPr>
                <w:sz w:val="17"/>
                <w:szCs w:val="17"/>
              </w:rPr>
              <w:t>Total GHG Emission in</w:t>
            </w:r>
          </w:p>
          <w:p w:rsidR="00AB0449" w:rsidRPr="00191291" w:rsidRDefault="00AB0449" w:rsidP="003D304A">
            <w:pPr>
              <w:jc w:val="center"/>
              <w:rPr>
                <w:sz w:val="17"/>
                <w:szCs w:val="17"/>
              </w:rPr>
            </w:pPr>
            <w:r w:rsidRPr="00191291">
              <w:rPr>
                <w:sz w:val="17"/>
                <w:szCs w:val="17"/>
              </w:rPr>
              <w:t>kg CO</w:t>
            </w:r>
            <w:r w:rsidRPr="00191291">
              <w:rPr>
                <w:sz w:val="17"/>
                <w:szCs w:val="17"/>
                <w:vertAlign w:val="subscript"/>
              </w:rPr>
              <w:t>2eq</w:t>
            </w:r>
          </w:p>
        </w:tc>
        <w:tc>
          <w:tcPr>
            <w:tcW w:w="1276" w:type="dxa"/>
          </w:tcPr>
          <w:p w:rsidR="00AB0449" w:rsidRPr="00191291" w:rsidRDefault="00AB0449" w:rsidP="003D304A">
            <w:pPr>
              <w:jc w:val="center"/>
              <w:rPr>
                <w:sz w:val="17"/>
                <w:szCs w:val="17"/>
                <w:lang w:val="en-CA"/>
              </w:rPr>
            </w:pPr>
            <w:r w:rsidRPr="00191291">
              <w:rPr>
                <w:sz w:val="17"/>
                <w:szCs w:val="17"/>
                <w:lang w:val="en-CA"/>
              </w:rPr>
              <w:t xml:space="preserve"> GHG Intensity Factor</w:t>
            </w:r>
          </w:p>
          <w:p w:rsidR="00AB0449" w:rsidRPr="00191291" w:rsidRDefault="00AB0449" w:rsidP="003D304A">
            <w:pPr>
              <w:jc w:val="center"/>
              <w:rPr>
                <w:sz w:val="17"/>
                <w:szCs w:val="17"/>
              </w:rPr>
            </w:pPr>
            <w:r w:rsidRPr="00191291">
              <w:rPr>
                <w:sz w:val="17"/>
                <w:szCs w:val="17"/>
                <w:lang w:val="en-CA"/>
              </w:rPr>
              <w:t>(g/kWh</w:t>
            </w:r>
            <w:r w:rsidRPr="00191291">
              <w:rPr>
                <w:sz w:val="17"/>
                <w:szCs w:val="17"/>
              </w:rPr>
              <w:t xml:space="preserve"> </w:t>
            </w:r>
            <w:r w:rsidRPr="00191291">
              <w:rPr>
                <w:sz w:val="17"/>
                <w:szCs w:val="17"/>
                <w:vertAlign w:val="subscript"/>
              </w:rPr>
              <w:t>fuel</w:t>
            </w:r>
            <w:r w:rsidRPr="00191291">
              <w:rPr>
                <w:sz w:val="17"/>
                <w:szCs w:val="17"/>
              </w:rPr>
              <w:t>)</w:t>
            </w:r>
          </w:p>
        </w:tc>
        <w:tc>
          <w:tcPr>
            <w:tcW w:w="992" w:type="dxa"/>
          </w:tcPr>
          <w:p w:rsidR="00AB0449" w:rsidRPr="00191291" w:rsidRDefault="00AB0449" w:rsidP="003D304A">
            <w:pPr>
              <w:jc w:val="center"/>
              <w:rPr>
                <w:sz w:val="17"/>
                <w:szCs w:val="17"/>
              </w:rPr>
            </w:pPr>
            <w:r w:rsidRPr="00191291">
              <w:rPr>
                <w:sz w:val="17"/>
                <w:szCs w:val="17"/>
              </w:rPr>
              <w:t>% On</w:t>
            </w:r>
          </w:p>
          <w:p w:rsidR="00AB0449" w:rsidRPr="00191291" w:rsidRDefault="00AB0449" w:rsidP="003D304A">
            <w:pPr>
              <w:jc w:val="center"/>
              <w:rPr>
                <w:sz w:val="17"/>
                <w:szCs w:val="17"/>
              </w:rPr>
            </w:pPr>
            <w:r w:rsidRPr="00191291">
              <w:rPr>
                <w:sz w:val="17"/>
                <w:szCs w:val="17"/>
              </w:rPr>
              <w:t>Margin</w:t>
            </w:r>
          </w:p>
        </w:tc>
        <w:tc>
          <w:tcPr>
            <w:tcW w:w="1560" w:type="dxa"/>
          </w:tcPr>
          <w:p w:rsidR="00AB0449" w:rsidRPr="00191291" w:rsidRDefault="00AB0449" w:rsidP="003D304A">
            <w:pPr>
              <w:jc w:val="center"/>
              <w:rPr>
                <w:sz w:val="17"/>
                <w:szCs w:val="17"/>
              </w:rPr>
            </w:pPr>
            <w:r w:rsidRPr="00191291">
              <w:rPr>
                <w:sz w:val="17"/>
                <w:szCs w:val="17"/>
                <w:lang w:val="en-CA"/>
              </w:rPr>
              <w:t>Annual Marginal GHG Intensity Factor (g/kWh)</w:t>
            </w:r>
          </w:p>
        </w:tc>
      </w:tr>
      <w:tr w:rsidR="00AB0449" w:rsidRPr="00191291" w:rsidTr="00AB0449">
        <w:tc>
          <w:tcPr>
            <w:tcW w:w="840" w:type="dxa"/>
            <w:vMerge w:val="restart"/>
          </w:tcPr>
          <w:p w:rsidR="00AB0449" w:rsidRPr="00191291" w:rsidRDefault="00AB0449" w:rsidP="003D304A">
            <w:pPr>
              <w:jc w:val="center"/>
              <w:rPr>
                <w:sz w:val="17"/>
                <w:szCs w:val="17"/>
              </w:rPr>
            </w:pPr>
            <w:r w:rsidRPr="00191291">
              <w:rPr>
                <w:sz w:val="17"/>
                <w:szCs w:val="17"/>
              </w:rPr>
              <w:t>2004</w:t>
            </w:r>
          </w:p>
        </w:tc>
        <w:tc>
          <w:tcPr>
            <w:tcW w:w="840" w:type="dxa"/>
          </w:tcPr>
          <w:p w:rsidR="00AB0449" w:rsidRPr="00191291" w:rsidRDefault="00AB0449" w:rsidP="003D304A">
            <w:pPr>
              <w:jc w:val="center"/>
              <w:rPr>
                <w:sz w:val="17"/>
                <w:szCs w:val="17"/>
              </w:rPr>
            </w:pPr>
            <w:r w:rsidRPr="00191291">
              <w:rPr>
                <w:sz w:val="17"/>
                <w:szCs w:val="17"/>
              </w:rPr>
              <w:t>Natural gas</w:t>
            </w:r>
          </w:p>
        </w:tc>
        <w:tc>
          <w:tcPr>
            <w:tcW w:w="1189" w:type="dxa"/>
            <w:vAlign w:val="bottom"/>
          </w:tcPr>
          <w:p w:rsidR="00AB0449" w:rsidRPr="00191291" w:rsidRDefault="00AB0449" w:rsidP="003D304A">
            <w:pPr>
              <w:jc w:val="center"/>
              <w:rPr>
                <w:sz w:val="17"/>
                <w:szCs w:val="17"/>
              </w:rPr>
            </w:pPr>
            <w:r w:rsidRPr="00191291">
              <w:rPr>
                <w:sz w:val="17"/>
                <w:szCs w:val="17"/>
              </w:rPr>
              <w:t>209,820</w:t>
            </w:r>
          </w:p>
        </w:tc>
        <w:tc>
          <w:tcPr>
            <w:tcW w:w="1134" w:type="dxa"/>
            <w:gridSpan w:val="2"/>
            <w:vAlign w:val="bottom"/>
          </w:tcPr>
          <w:p w:rsidR="00AB0449" w:rsidRPr="00191291" w:rsidRDefault="00AB0449" w:rsidP="003D304A">
            <w:pPr>
              <w:jc w:val="center"/>
              <w:rPr>
                <w:sz w:val="17"/>
                <w:szCs w:val="17"/>
              </w:rPr>
            </w:pPr>
            <w:r w:rsidRPr="00191291">
              <w:rPr>
                <w:sz w:val="17"/>
                <w:szCs w:val="17"/>
              </w:rPr>
              <w:t>75,310km</w:t>
            </w:r>
            <w:r w:rsidRPr="00191291">
              <w:rPr>
                <w:sz w:val="17"/>
                <w:szCs w:val="17"/>
                <w:vertAlign w:val="superscript"/>
              </w:rPr>
              <w:t>3</w:t>
            </w:r>
          </w:p>
        </w:tc>
        <w:tc>
          <w:tcPr>
            <w:tcW w:w="1417" w:type="dxa"/>
            <w:vAlign w:val="bottom"/>
          </w:tcPr>
          <w:p w:rsidR="00AB0449" w:rsidRPr="00191291" w:rsidRDefault="00AB0449" w:rsidP="003D304A">
            <w:pPr>
              <w:jc w:val="center"/>
              <w:rPr>
                <w:sz w:val="17"/>
                <w:szCs w:val="17"/>
              </w:rPr>
            </w:pPr>
            <w:r w:rsidRPr="00191291">
              <w:rPr>
                <w:sz w:val="17"/>
                <w:szCs w:val="17"/>
              </w:rPr>
              <w:t>144,433,434</w:t>
            </w:r>
          </w:p>
        </w:tc>
        <w:tc>
          <w:tcPr>
            <w:tcW w:w="1276" w:type="dxa"/>
            <w:vAlign w:val="bottom"/>
          </w:tcPr>
          <w:p w:rsidR="00AB0449" w:rsidRPr="00191291" w:rsidRDefault="00AB0449" w:rsidP="003D304A">
            <w:pPr>
              <w:jc w:val="center"/>
              <w:rPr>
                <w:sz w:val="17"/>
                <w:szCs w:val="17"/>
              </w:rPr>
            </w:pPr>
            <w:r w:rsidRPr="00191291">
              <w:rPr>
                <w:sz w:val="17"/>
                <w:szCs w:val="17"/>
              </w:rPr>
              <w:t>688</w:t>
            </w:r>
          </w:p>
        </w:tc>
        <w:tc>
          <w:tcPr>
            <w:tcW w:w="992" w:type="dxa"/>
            <w:vAlign w:val="bottom"/>
          </w:tcPr>
          <w:p w:rsidR="00AB0449" w:rsidRPr="00191291" w:rsidRDefault="00FB3847" w:rsidP="003D304A">
            <w:pPr>
              <w:jc w:val="center"/>
              <w:rPr>
                <w:sz w:val="17"/>
                <w:szCs w:val="17"/>
              </w:rPr>
            </w:pPr>
            <w:r>
              <w:rPr>
                <w:sz w:val="17"/>
                <w:szCs w:val="17"/>
              </w:rPr>
              <w:t xml:space="preserve">  </w:t>
            </w:r>
            <w:r w:rsidR="00AB0449" w:rsidRPr="00191291">
              <w:rPr>
                <w:sz w:val="17"/>
                <w:szCs w:val="17"/>
              </w:rPr>
              <w:t>0.1</w:t>
            </w:r>
            <w:r w:rsidR="00191291" w:rsidRPr="00191291">
              <w:rPr>
                <w:sz w:val="17"/>
                <w:szCs w:val="17"/>
              </w:rPr>
              <w:t>4</w:t>
            </w:r>
          </w:p>
        </w:tc>
        <w:tc>
          <w:tcPr>
            <w:tcW w:w="1560" w:type="dxa"/>
            <w:vMerge w:val="restart"/>
          </w:tcPr>
          <w:p w:rsidR="00AB0449" w:rsidRPr="00191291" w:rsidRDefault="00AB0449" w:rsidP="003D304A">
            <w:pPr>
              <w:jc w:val="center"/>
              <w:rPr>
                <w:sz w:val="17"/>
                <w:szCs w:val="17"/>
              </w:rPr>
            </w:pPr>
          </w:p>
          <w:p w:rsidR="00AB0449" w:rsidRPr="00191291" w:rsidRDefault="00AB0449" w:rsidP="003D304A">
            <w:pPr>
              <w:jc w:val="center"/>
              <w:rPr>
                <w:sz w:val="17"/>
                <w:szCs w:val="17"/>
              </w:rPr>
            </w:pPr>
            <w:r w:rsidRPr="00191291">
              <w:rPr>
                <w:sz w:val="17"/>
                <w:szCs w:val="17"/>
              </w:rPr>
              <w:t>10</w:t>
            </w:r>
          </w:p>
        </w:tc>
      </w:tr>
      <w:tr w:rsidR="00AB0449" w:rsidRPr="00191291" w:rsidTr="00AB0449">
        <w:tc>
          <w:tcPr>
            <w:tcW w:w="840" w:type="dxa"/>
            <w:vMerge/>
          </w:tcPr>
          <w:p w:rsidR="00AB0449" w:rsidRPr="00191291" w:rsidRDefault="00AB0449" w:rsidP="003D304A">
            <w:pPr>
              <w:jc w:val="center"/>
              <w:rPr>
                <w:sz w:val="17"/>
                <w:szCs w:val="17"/>
              </w:rPr>
            </w:pPr>
          </w:p>
        </w:tc>
        <w:tc>
          <w:tcPr>
            <w:tcW w:w="840" w:type="dxa"/>
          </w:tcPr>
          <w:p w:rsidR="00AB0449" w:rsidRPr="00191291" w:rsidRDefault="00AB0449" w:rsidP="003D304A">
            <w:pPr>
              <w:jc w:val="center"/>
              <w:rPr>
                <w:sz w:val="17"/>
                <w:szCs w:val="17"/>
              </w:rPr>
            </w:pPr>
            <w:r w:rsidRPr="00191291">
              <w:rPr>
                <w:sz w:val="17"/>
                <w:szCs w:val="17"/>
              </w:rPr>
              <w:t>Oil</w:t>
            </w:r>
          </w:p>
        </w:tc>
        <w:tc>
          <w:tcPr>
            <w:tcW w:w="1189" w:type="dxa"/>
            <w:vAlign w:val="bottom"/>
          </w:tcPr>
          <w:p w:rsidR="00AB0449" w:rsidRPr="00191291" w:rsidRDefault="00AB0449" w:rsidP="003D304A">
            <w:pPr>
              <w:jc w:val="center"/>
              <w:rPr>
                <w:sz w:val="17"/>
                <w:szCs w:val="17"/>
              </w:rPr>
            </w:pPr>
            <w:r w:rsidRPr="00191291">
              <w:rPr>
                <w:sz w:val="17"/>
                <w:szCs w:val="17"/>
              </w:rPr>
              <w:t>1,730,208</w:t>
            </w:r>
          </w:p>
        </w:tc>
        <w:tc>
          <w:tcPr>
            <w:tcW w:w="1134" w:type="dxa"/>
            <w:gridSpan w:val="2"/>
            <w:vAlign w:val="bottom"/>
          </w:tcPr>
          <w:p w:rsidR="00AB0449" w:rsidRPr="00191291" w:rsidRDefault="00AB0449" w:rsidP="003D304A">
            <w:pPr>
              <w:jc w:val="center"/>
              <w:rPr>
                <w:sz w:val="17"/>
                <w:szCs w:val="17"/>
              </w:rPr>
            </w:pPr>
            <w:r w:rsidRPr="00191291">
              <w:rPr>
                <w:sz w:val="17"/>
                <w:szCs w:val="17"/>
              </w:rPr>
              <w:t>438,211kL</w:t>
            </w:r>
          </w:p>
        </w:tc>
        <w:tc>
          <w:tcPr>
            <w:tcW w:w="1417" w:type="dxa"/>
            <w:vAlign w:val="bottom"/>
          </w:tcPr>
          <w:p w:rsidR="00AB0449" w:rsidRPr="00191291" w:rsidRDefault="00AB0449" w:rsidP="003D304A">
            <w:pPr>
              <w:jc w:val="center"/>
              <w:rPr>
                <w:sz w:val="17"/>
                <w:szCs w:val="17"/>
              </w:rPr>
            </w:pPr>
            <w:r w:rsidRPr="00191291">
              <w:rPr>
                <w:sz w:val="17"/>
                <w:szCs w:val="17"/>
              </w:rPr>
              <w:t>1,377,464,433</w:t>
            </w:r>
          </w:p>
        </w:tc>
        <w:tc>
          <w:tcPr>
            <w:tcW w:w="1276" w:type="dxa"/>
            <w:vAlign w:val="bottom"/>
          </w:tcPr>
          <w:p w:rsidR="00AB0449" w:rsidRPr="00191291" w:rsidRDefault="00AB0449" w:rsidP="003D304A">
            <w:pPr>
              <w:jc w:val="center"/>
              <w:rPr>
                <w:sz w:val="17"/>
                <w:szCs w:val="17"/>
              </w:rPr>
            </w:pPr>
            <w:r w:rsidRPr="00191291">
              <w:rPr>
                <w:sz w:val="17"/>
                <w:szCs w:val="17"/>
              </w:rPr>
              <w:t>796</w:t>
            </w:r>
          </w:p>
        </w:tc>
        <w:tc>
          <w:tcPr>
            <w:tcW w:w="992" w:type="dxa"/>
            <w:vAlign w:val="bottom"/>
          </w:tcPr>
          <w:p w:rsidR="00AB0449" w:rsidRPr="00191291" w:rsidRDefault="00FB3847" w:rsidP="003D304A">
            <w:pPr>
              <w:jc w:val="center"/>
              <w:rPr>
                <w:sz w:val="17"/>
                <w:szCs w:val="17"/>
              </w:rPr>
            </w:pPr>
            <w:r>
              <w:rPr>
                <w:sz w:val="17"/>
                <w:szCs w:val="17"/>
              </w:rPr>
              <w:t xml:space="preserve">  </w:t>
            </w:r>
            <w:r w:rsidR="00AB0449" w:rsidRPr="00191291">
              <w:rPr>
                <w:sz w:val="17"/>
                <w:szCs w:val="17"/>
              </w:rPr>
              <w:t>1.</w:t>
            </w:r>
            <w:r w:rsidR="00191291" w:rsidRPr="00191291">
              <w:rPr>
                <w:sz w:val="17"/>
                <w:szCs w:val="17"/>
              </w:rPr>
              <w:t>17</w:t>
            </w:r>
          </w:p>
        </w:tc>
        <w:tc>
          <w:tcPr>
            <w:tcW w:w="1560" w:type="dxa"/>
            <w:vMerge/>
          </w:tcPr>
          <w:p w:rsidR="00AB0449" w:rsidRPr="00191291" w:rsidRDefault="00AB0449" w:rsidP="003D304A">
            <w:pPr>
              <w:jc w:val="center"/>
              <w:rPr>
                <w:sz w:val="17"/>
                <w:szCs w:val="17"/>
              </w:rPr>
            </w:pPr>
          </w:p>
        </w:tc>
      </w:tr>
      <w:tr w:rsidR="00AB0449" w:rsidRPr="00191291" w:rsidTr="00AB0449">
        <w:tc>
          <w:tcPr>
            <w:tcW w:w="840" w:type="dxa"/>
            <w:vMerge/>
          </w:tcPr>
          <w:p w:rsidR="00AB0449" w:rsidRPr="00191291" w:rsidRDefault="00AB0449" w:rsidP="003D304A">
            <w:pPr>
              <w:jc w:val="center"/>
              <w:rPr>
                <w:sz w:val="17"/>
                <w:szCs w:val="17"/>
              </w:rPr>
            </w:pPr>
          </w:p>
        </w:tc>
        <w:tc>
          <w:tcPr>
            <w:tcW w:w="840" w:type="dxa"/>
          </w:tcPr>
          <w:p w:rsidR="00AB0449" w:rsidRPr="00191291" w:rsidRDefault="00AB0449" w:rsidP="003D304A">
            <w:pPr>
              <w:jc w:val="center"/>
              <w:rPr>
                <w:sz w:val="17"/>
                <w:szCs w:val="17"/>
              </w:rPr>
            </w:pPr>
            <w:r w:rsidRPr="00191291">
              <w:rPr>
                <w:sz w:val="17"/>
                <w:szCs w:val="17"/>
              </w:rPr>
              <w:t>Hydro</w:t>
            </w:r>
          </w:p>
        </w:tc>
        <w:tc>
          <w:tcPr>
            <w:tcW w:w="1189" w:type="dxa"/>
            <w:vAlign w:val="bottom"/>
          </w:tcPr>
          <w:p w:rsidR="00AB0449" w:rsidRPr="00191291" w:rsidRDefault="00AB0449" w:rsidP="003D304A">
            <w:pPr>
              <w:jc w:val="center"/>
              <w:rPr>
                <w:sz w:val="17"/>
                <w:szCs w:val="17"/>
              </w:rPr>
            </w:pPr>
            <w:r w:rsidRPr="00191291">
              <w:rPr>
                <w:sz w:val="17"/>
                <w:szCs w:val="17"/>
              </w:rPr>
              <w:t>146,157,421</w:t>
            </w:r>
          </w:p>
        </w:tc>
        <w:tc>
          <w:tcPr>
            <w:tcW w:w="1134" w:type="dxa"/>
            <w:gridSpan w:val="2"/>
            <w:vAlign w:val="bottom"/>
          </w:tcPr>
          <w:p w:rsidR="00AB0449" w:rsidRPr="00191291" w:rsidRDefault="00AB0449" w:rsidP="003D304A">
            <w:pPr>
              <w:jc w:val="center"/>
              <w:rPr>
                <w:sz w:val="17"/>
                <w:szCs w:val="17"/>
              </w:rPr>
            </w:pPr>
            <w:r w:rsidRPr="00191291">
              <w:rPr>
                <w:sz w:val="17"/>
                <w:szCs w:val="17"/>
              </w:rPr>
              <w:t>N/A</w:t>
            </w:r>
          </w:p>
        </w:tc>
        <w:tc>
          <w:tcPr>
            <w:tcW w:w="1417" w:type="dxa"/>
            <w:vAlign w:val="bottom"/>
          </w:tcPr>
          <w:p w:rsidR="00AB0449" w:rsidRPr="00191291" w:rsidRDefault="00AB0449" w:rsidP="003D304A">
            <w:pPr>
              <w:jc w:val="center"/>
              <w:rPr>
                <w:sz w:val="17"/>
                <w:szCs w:val="17"/>
              </w:rPr>
            </w:pPr>
            <w:r w:rsidRPr="00191291">
              <w:rPr>
                <w:sz w:val="17"/>
                <w:szCs w:val="17"/>
              </w:rPr>
              <w:t>0</w:t>
            </w:r>
          </w:p>
        </w:tc>
        <w:tc>
          <w:tcPr>
            <w:tcW w:w="1276" w:type="dxa"/>
            <w:vAlign w:val="bottom"/>
          </w:tcPr>
          <w:p w:rsidR="00AB0449" w:rsidRPr="00191291" w:rsidRDefault="00AB0449" w:rsidP="003D304A">
            <w:pPr>
              <w:jc w:val="center"/>
              <w:rPr>
                <w:sz w:val="17"/>
                <w:szCs w:val="17"/>
              </w:rPr>
            </w:pPr>
            <w:r w:rsidRPr="00191291">
              <w:rPr>
                <w:sz w:val="17"/>
                <w:szCs w:val="17"/>
              </w:rPr>
              <w:t>0</w:t>
            </w:r>
          </w:p>
        </w:tc>
        <w:tc>
          <w:tcPr>
            <w:tcW w:w="992" w:type="dxa"/>
            <w:vAlign w:val="bottom"/>
          </w:tcPr>
          <w:p w:rsidR="00AB0449" w:rsidRPr="00191291" w:rsidRDefault="00AB0449" w:rsidP="00191291">
            <w:pPr>
              <w:jc w:val="center"/>
              <w:rPr>
                <w:sz w:val="17"/>
                <w:szCs w:val="17"/>
              </w:rPr>
            </w:pPr>
            <w:r w:rsidRPr="00191291">
              <w:rPr>
                <w:sz w:val="17"/>
                <w:szCs w:val="17"/>
              </w:rPr>
              <w:t>98.</w:t>
            </w:r>
            <w:r w:rsidR="00191291" w:rsidRPr="00191291">
              <w:rPr>
                <w:sz w:val="17"/>
                <w:szCs w:val="17"/>
              </w:rPr>
              <w:t>69</w:t>
            </w:r>
          </w:p>
        </w:tc>
        <w:tc>
          <w:tcPr>
            <w:tcW w:w="1560" w:type="dxa"/>
            <w:vMerge/>
          </w:tcPr>
          <w:p w:rsidR="00AB0449" w:rsidRPr="00191291" w:rsidRDefault="00AB0449" w:rsidP="003D304A">
            <w:pPr>
              <w:jc w:val="center"/>
              <w:rPr>
                <w:sz w:val="17"/>
                <w:szCs w:val="17"/>
              </w:rPr>
            </w:pPr>
          </w:p>
        </w:tc>
      </w:tr>
      <w:tr w:rsidR="00AB0449" w:rsidRPr="00191291" w:rsidTr="00AB0449">
        <w:trPr>
          <w:gridAfter w:val="6"/>
          <w:wAfter w:w="6379" w:type="dxa"/>
        </w:trPr>
        <w:tc>
          <w:tcPr>
            <w:tcW w:w="840" w:type="dxa"/>
            <w:vMerge/>
          </w:tcPr>
          <w:p w:rsidR="00AB0449" w:rsidRPr="00191291" w:rsidRDefault="00AB0449" w:rsidP="003D304A">
            <w:pPr>
              <w:jc w:val="center"/>
              <w:rPr>
                <w:sz w:val="17"/>
                <w:szCs w:val="17"/>
              </w:rPr>
            </w:pPr>
          </w:p>
        </w:tc>
        <w:tc>
          <w:tcPr>
            <w:tcW w:w="840" w:type="dxa"/>
          </w:tcPr>
          <w:p w:rsidR="00AB0449" w:rsidRPr="00191291" w:rsidRDefault="00AB0449" w:rsidP="003D304A">
            <w:pPr>
              <w:jc w:val="center"/>
              <w:rPr>
                <w:sz w:val="17"/>
                <w:szCs w:val="17"/>
              </w:rPr>
            </w:pPr>
            <w:r w:rsidRPr="00191291">
              <w:rPr>
                <w:sz w:val="17"/>
                <w:szCs w:val="17"/>
              </w:rPr>
              <w:t>Total</w:t>
            </w:r>
          </w:p>
        </w:tc>
        <w:tc>
          <w:tcPr>
            <w:tcW w:w="1189" w:type="dxa"/>
            <w:vAlign w:val="bottom"/>
          </w:tcPr>
          <w:p w:rsidR="00AB0449" w:rsidRPr="00191291" w:rsidRDefault="00AB0449" w:rsidP="003D304A">
            <w:pPr>
              <w:jc w:val="center"/>
              <w:rPr>
                <w:sz w:val="17"/>
                <w:szCs w:val="17"/>
              </w:rPr>
            </w:pPr>
            <w:r w:rsidRPr="00191291">
              <w:rPr>
                <w:sz w:val="17"/>
                <w:szCs w:val="17"/>
              </w:rPr>
              <w:t>148,097,449</w:t>
            </w:r>
          </w:p>
        </w:tc>
      </w:tr>
      <w:tr w:rsidR="00AB0449" w:rsidRPr="00191291" w:rsidTr="00AB0449">
        <w:tc>
          <w:tcPr>
            <w:tcW w:w="840" w:type="dxa"/>
            <w:vMerge w:val="restart"/>
          </w:tcPr>
          <w:p w:rsidR="00AB0449" w:rsidRPr="00191291" w:rsidRDefault="00AB0449" w:rsidP="00B93568">
            <w:pPr>
              <w:jc w:val="center"/>
              <w:rPr>
                <w:sz w:val="17"/>
                <w:szCs w:val="17"/>
              </w:rPr>
            </w:pPr>
            <w:r w:rsidRPr="00191291">
              <w:rPr>
                <w:sz w:val="17"/>
                <w:szCs w:val="17"/>
              </w:rPr>
              <w:t>2005</w:t>
            </w:r>
          </w:p>
        </w:tc>
        <w:tc>
          <w:tcPr>
            <w:tcW w:w="840" w:type="dxa"/>
          </w:tcPr>
          <w:p w:rsidR="00AB0449" w:rsidRPr="00191291" w:rsidRDefault="00AB0449" w:rsidP="00B93568">
            <w:pPr>
              <w:jc w:val="center"/>
              <w:rPr>
                <w:sz w:val="17"/>
                <w:szCs w:val="17"/>
              </w:rPr>
            </w:pPr>
            <w:r w:rsidRPr="00191291">
              <w:rPr>
                <w:sz w:val="17"/>
                <w:szCs w:val="17"/>
              </w:rPr>
              <w:t>Natural</w:t>
            </w:r>
          </w:p>
          <w:p w:rsidR="00AB0449" w:rsidRPr="00191291" w:rsidRDefault="00AB0449" w:rsidP="00B93568">
            <w:pPr>
              <w:jc w:val="center"/>
              <w:rPr>
                <w:sz w:val="17"/>
                <w:szCs w:val="17"/>
              </w:rPr>
            </w:pPr>
            <w:r w:rsidRPr="00191291">
              <w:rPr>
                <w:sz w:val="17"/>
                <w:szCs w:val="17"/>
              </w:rPr>
              <w:t>gas</w:t>
            </w:r>
          </w:p>
        </w:tc>
        <w:tc>
          <w:tcPr>
            <w:tcW w:w="1189" w:type="dxa"/>
            <w:vAlign w:val="bottom"/>
          </w:tcPr>
          <w:p w:rsidR="00AB0449" w:rsidRPr="00191291" w:rsidRDefault="00AB0449" w:rsidP="00B93568">
            <w:pPr>
              <w:jc w:val="center"/>
              <w:rPr>
                <w:sz w:val="17"/>
                <w:szCs w:val="17"/>
              </w:rPr>
            </w:pPr>
            <w:r w:rsidRPr="00191291">
              <w:rPr>
                <w:sz w:val="17"/>
                <w:szCs w:val="17"/>
              </w:rPr>
              <w:t>212,073</w:t>
            </w:r>
          </w:p>
        </w:tc>
        <w:tc>
          <w:tcPr>
            <w:tcW w:w="1134" w:type="dxa"/>
            <w:gridSpan w:val="2"/>
          </w:tcPr>
          <w:p w:rsidR="00AB0449" w:rsidRPr="00191291" w:rsidRDefault="00AB0449" w:rsidP="00B93568">
            <w:pPr>
              <w:jc w:val="center"/>
              <w:rPr>
                <w:sz w:val="17"/>
                <w:szCs w:val="17"/>
              </w:rPr>
            </w:pPr>
          </w:p>
          <w:p w:rsidR="00AB0449" w:rsidRPr="00191291" w:rsidRDefault="00AB0449" w:rsidP="00B93568">
            <w:pPr>
              <w:jc w:val="center"/>
              <w:rPr>
                <w:sz w:val="17"/>
                <w:szCs w:val="17"/>
              </w:rPr>
            </w:pPr>
            <w:r w:rsidRPr="00191291">
              <w:rPr>
                <w:sz w:val="17"/>
                <w:szCs w:val="17"/>
              </w:rPr>
              <w:t>75,774km</w:t>
            </w:r>
            <w:r w:rsidRPr="00191291">
              <w:rPr>
                <w:sz w:val="17"/>
                <w:szCs w:val="17"/>
                <w:vertAlign w:val="superscript"/>
              </w:rPr>
              <w:t>3</w:t>
            </w:r>
          </w:p>
        </w:tc>
        <w:tc>
          <w:tcPr>
            <w:tcW w:w="1417" w:type="dxa"/>
            <w:vAlign w:val="bottom"/>
          </w:tcPr>
          <w:p w:rsidR="00AB0449" w:rsidRPr="00191291" w:rsidRDefault="00AB0449" w:rsidP="00B93568">
            <w:pPr>
              <w:jc w:val="center"/>
              <w:rPr>
                <w:sz w:val="17"/>
                <w:szCs w:val="17"/>
              </w:rPr>
            </w:pPr>
            <w:r w:rsidRPr="00191291">
              <w:rPr>
                <w:sz w:val="17"/>
                <w:szCs w:val="17"/>
              </w:rPr>
              <w:t>145,323,317</w:t>
            </w:r>
          </w:p>
        </w:tc>
        <w:tc>
          <w:tcPr>
            <w:tcW w:w="1276" w:type="dxa"/>
            <w:vAlign w:val="bottom"/>
          </w:tcPr>
          <w:p w:rsidR="00AB0449" w:rsidRPr="00191291" w:rsidRDefault="00AB0449" w:rsidP="00B93568">
            <w:pPr>
              <w:jc w:val="center"/>
              <w:rPr>
                <w:sz w:val="17"/>
                <w:szCs w:val="17"/>
              </w:rPr>
            </w:pPr>
            <w:r w:rsidRPr="00191291">
              <w:rPr>
                <w:sz w:val="17"/>
                <w:szCs w:val="17"/>
              </w:rPr>
              <w:t>685</w:t>
            </w:r>
          </w:p>
        </w:tc>
        <w:tc>
          <w:tcPr>
            <w:tcW w:w="992" w:type="dxa"/>
            <w:vAlign w:val="bottom"/>
          </w:tcPr>
          <w:p w:rsidR="00AB0449" w:rsidRPr="00191291" w:rsidRDefault="00FB3847" w:rsidP="00B93568">
            <w:pPr>
              <w:jc w:val="center"/>
              <w:rPr>
                <w:sz w:val="17"/>
                <w:szCs w:val="17"/>
              </w:rPr>
            </w:pPr>
            <w:r>
              <w:rPr>
                <w:sz w:val="17"/>
                <w:szCs w:val="17"/>
              </w:rPr>
              <w:t xml:space="preserve">  </w:t>
            </w:r>
            <w:r w:rsidR="00AB0449" w:rsidRPr="00191291">
              <w:rPr>
                <w:sz w:val="17"/>
                <w:szCs w:val="17"/>
              </w:rPr>
              <w:t>0.1</w:t>
            </w:r>
            <w:r w:rsidR="00191291" w:rsidRPr="00191291">
              <w:rPr>
                <w:sz w:val="17"/>
                <w:szCs w:val="17"/>
              </w:rPr>
              <w:t>4</w:t>
            </w:r>
          </w:p>
        </w:tc>
        <w:tc>
          <w:tcPr>
            <w:tcW w:w="1560" w:type="dxa"/>
            <w:vMerge w:val="restart"/>
          </w:tcPr>
          <w:p w:rsidR="00AB0449" w:rsidRPr="00191291" w:rsidRDefault="00AB0449" w:rsidP="00B93568">
            <w:pPr>
              <w:jc w:val="center"/>
              <w:rPr>
                <w:sz w:val="17"/>
                <w:szCs w:val="17"/>
              </w:rPr>
            </w:pPr>
          </w:p>
          <w:p w:rsidR="00AB0449" w:rsidRPr="00191291" w:rsidRDefault="00AB0449" w:rsidP="00B93568">
            <w:pPr>
              <w:jc w:val="center"/>
              <w:rPr>
                <w:sz w:val="17"/>
                <w:szCs w:val="17"/>
              </w:rPr>
            </w:pPr>
          </w:p>
          <w:p w:rsidR="00AB0449" w:rsidRPr="00191291" w:rsidRDefault="00AB0449" w:rsidP="00B93568">
            <w:pPr>
              <w:jc w:val="center"/>
              <w:rPr>
                <w:sz w:val="17"/>
                <w:szCs w:val="17"/>
              </w:rPr>
            </w:pPr>
            <w:r w:rsidRPr="00191291">
              <w:rPr>
                <w:sz w:val="17"/>
                <w:szCs w:val="17"/>
              </w:rPr>
              <w:t>4</w:t>
            </w:r>
          </w:p>
        </w:tc>
      </w:tr>
      <w:tr w:rsidR="00AB0449" w:rsidRPr="00191291" w:rsidTr="00AB0449">
        <w:tc>
          <w:tcPr>
            <w:tcW w:w="840" w:type="dxa"/>
            <w:vMerge/>
          </w:tcPr>
          <w:p w:rsidR="00AB0449" w:rsidRPr="00191291" w:rsidRDefault="00AB0449" w:rsidP="00B93568">
            <w:pPr>
              <w:jc w:val="center"/>
              <w:rPr>
                <w:sz w:val="17"/>
                <w:szCs w:val="17"/>
              </w:rPr>
            </w:pPr>
          </w:p>
        </w:tc>
        <w:tc>
          <w:tcPr>
            <w:tcW w:w="840" w:type="dxa"/>
          </w:tcPr>
          <w:p w:rsidR="00AB0449" w:rsidRPr="00191291" w:rsidRDefault="00AB0449" w:rsidP="00B93568">
            <w:pPr>
              <w:jc w:val="center"/>
              <w:rPr>
                <w:sz w:val="17"/>
                <w:szCs w:val="17"/>
              </w:rPr>
            </w:pPr>
            <w:r w:rsidRPr="00191291">
              <w:rPr>
                <w:sz w:val="17"/>
                <w:szCs w:val="17"/>
              </w:rPr>
              <w:t>Oil</w:t>
            </w:r>
          </w:p>
        </w:tc>
        <w:tc>
          <w:tcPr>
            <w:tcW w:w="1189" w:type="dxa"/>
            <w:vAlign w:val="bottom"/>
          </w:tcPr>
          <w:p w:rsidR="00AB0449" w:rsidRPr="00191291" w:rsidRDefault="00AB0449" w:rsidP="00B93568">
            <w:pPr>
              <w:jc w:val="center"/>
              <w:rPr>
                <w:sz w:val="17"/>
                <w:szCs w:val="17"/>
              </w:rPr>
            </w:pPr>
            <w:r w:rsidRPr="00191291">
              <w:rPr>
                <w:sz w:val="17"/>
                <w:szCs w:val="17"/>
              </w:rPr>
              <w:t>569,021</w:t>
            </w:r>
          </w:p>
        </w:tc>
        <w:tc>
          <w:tcPr>
            <w:tcW w:w="1134" w:type="dxa"/>
            <w:gridSpan w:val="2"/>
          </w:tcPr>
          <w:p w:rsidR="00AB0449" w:rsidRPr="00191291" w:rsidRDefault="00AB0449" w:rsidP="00B93568">
            <w:pPr>
              <w:jc w:val="center"/>
              <w:rPr>
                <w:sz w:val="17"/>
                <w:szCs w:val="17"/>
              </w:rPr>
            </w:pPr>
            <w:r w:rsidRPr="00191291">
              <w:rPr>
                <w:sz w:val="17"/>
                <w:szCs w:val="17"/>
              </w:rPr>
              <w:t>151,345kL</w:t>
            </w:r>
          </w:p>
        </w:tc>
        <w:tc>
          <w:tcPr>
            <w:tcW w:w="1417" w:type="dxa"/>
            <w:vAlign w:val="bottom"/>
          </w:tcPr>
          <w:p w:rsidR="00AB0449" w:rsidRPr="00191291" w:rsidRDefault="00AB0449" w:rsidP="00B93568">
            <w:pPr>
              <w:jc w:val="center"/>
              <w:rPr>
                <w:sz w:val="17"/>
                <w:szCs w:val="17"/>
              </w:rPr>
            </w:pPr>
            <w:r w:rsidRPr="00191291">
              <w:rPr>
                <w:sz w:val="17"/>
                <w:szCs w:val="17"/>
              </w:rPr>
              <w:t>479,452,027</w:t>
            </w:r>
          </w:p>
        </w:tc>
        <w:tc>
          <w:tcPr>
            <w:tcW w:w="1276" w:type="dxa"/>
            <w:vAlign w:val="bottom"/>
          </w:tcPr>
          <w:p w:rsidR="00AB0449" w:rsidRPr="00191291" w:rsidRDefault="00AB0449" w:rsidP="00B93568">
            <w:pPr>
              <w:jc w:val="center"/>
              <w:rPr>
                <w:sz w:val="17"/>
                <w:szCs w:val="17"/>
              </w:rPr>
            </w:pPr>
            <w:r w:rsidRPr="00191291">
              <w:rPr>
                <w:sz w:val="17"/>
                <w:szCs w:val="17"/>
              </w:rPr>
              <w:t>843</w:t>
            </w:r>
          </w:p>
        </w:tc>
        <w:tc>
          <w:tcPr>
            <w:tcW w:w="992" w:type="dxa"/>
            <w:vAlign w:val="bottom"/>
          </w:tcPr>
          <w:p w:rsidR="00AB0449" w:rsidRPr="00191291" w:rsidRDefault="00FB3847" w:rsidP="00B93568">
            <w:pPr>
              <w:jc w:val="center"/>
              <w:rPr>
                <w:sz w:val="17"/>
                <w:szCs w:val="17"/>
              </w:rPr>
            </w:pPr>
            <w:r>
              <w:rPr>
                <w:sz w:val="17"/>
                <w:szCs w:val="17"/>
              </w:rPr>
              <w:t xml:space="preserve">  </w:t>
            </w:r>
            <w:r w:rsidR="00AB0449" w:rsidRPr="00191291">
              <w:rPr>
                <w:sz w:val="17"/>
                <w:szCs w:val="17"/>
              </w:rPr>
              <w:t>0.</w:t>
            </w:r>
            <w:r w:rsidR="00191291" w:rsidRPr="00191291">
              <w:rPr>
                <w:sz w:val="17"/>
                <w:szCs w:val="17"/>
              </w:rPr>
              <w:t>37</w:t>
            </w:r>
          </w:p>
        </w:tc>
        <w:tc>
          <w:tcPr>
            <w:tcW w:w="1560" w:type="dxa"/>
            <w:vMerge/>
          </w:tcPr>
          <w:p w:rsidR="00AB0449" w:rsidRPr="00191291" w:rsidRDefault="00AB0449" w:rsidP="00B93568">
            <w:pPr>
              <w:jc w:val="center"/>
              <w:rPr>
                <w:sz w:val="17"/>
                <w:szCs w:val="17"/>
              </w:rPr>
            </w:pPr>
          </w:p>
        </w:tc>
      </w:tr>
      <w:tr w:rsidR="00AB0449" w:rsidRPr="00191291" w:rsidTr="00AB0449">
        <w:tc>
          <w:tcPr>
            <w:tcW w:w="840" w:type="dxa"/>
            <w:vMerge/>
          </w:tcPr>
          <w:p w:rsidR="00AB0449" w:rsidRPr="00191291" w:rsidRDefault="00AB0449" w:rsidP="00B93568">
            <w:pPr>
              <w:jc w:val="center"/>
              <w:rPr>
                <w:sz w:val="17"/>
                <w:szCs w:val="17"/>
              </w:rPr>
            </w:pPr>
          </w:p>
        </w:tc>
        <w:tc>
          <w:tcPr>
            <w:tcW w:w="840" w:type="dxa"/>
          </w:tcPr>
          <w:p w:rsidR="00AB0449" w:rsidRPr="00191291" w:rsidRDefault="00AB0449" w:rsidP="00B93568">
            <w:pPr>
              <w:jc w:val="center"/>
              <w:rPr>
                <w:sz w:val="17"/>
                <w:szCs w:val="17"/>
              </w:rPr>
            </w:pPr>
            <w:r w:rsidRPr="00191291">
              <w:rPr>
                <w:sz w:val="17"/>
                <w:szCs w:val="17"/>
              </w:rPr>
              <w:t>Hydro</w:t>
            </w:r>
          </w:p>
        </w:tc>
        <w:tc>
          <w:tcPr>
            <w:tcW w:w="1189" w:type="dxa"/>
            <w:vAlign w:val="bottom"/>
          </w:tcPr>
          <w:p w:rsidR="00AB0449" w:rsidRPr="00191291" w:rsidRDefault="00AB0449" w:rsidP="00B93568">
            <w:pPr>
              <w:jc w:val="center"/>
              <w:rPr>
                <w:sz w:val="17"/>
                <w:szCs w:val="17"/>
              </w:rPr>
            </w:pPr>
            <w:r w:rsidRPr="00191291">
              <w:rPr>
                <w:sz w:val="17"/>
                <w:szCs w:val="17"/>
              </w:rPr>
              <w:t>154,677,596</w:t>
            </w:r>
          </w:p>
        </w:tc>
        <w:tc>
          <w:tcPr>
            <w:tcW w:w="1134" w:type="dxa"/>
            <w:gridSpan w:val="2"/>
          </w:tcPr>
          <w:p w:rsidR="00AB0449" w:rsidRPr="00191291" w:rsidRDefault="00AB0449" w:rsidP="00B93568">
            <w:pPr>
              <w:jc w:val="center"/>
              <w:rPr>
                <w:sz w:val="17"/>
                <w:szCs w:val="17"/>
              </w:rPr>
            </w:pPr>
            <w:r w:rsidRPr="00191291">
              <w:rPr>
                <w:sz w:val="17"/>
                <w:szCs w:val="17"/>
              </w:rPr>
              <w:t>N/A</w:t>
            </w:r>
          </w:p>
        </w:tc>
        <w:tc>
          <w:tcPr>
            <w:tcW w:w="1417" w:type="dxa"/>
            <w:vAlign w:val="bottom"/>
          </w:tcPr>
          <w:p w:rsidR="00AB0449" w:rsidRPr="00191291" w:rsidRDefault="00AB0449" w:rsidP="00B93568">
            <w:pPr>
              <w:jc w:val="center"/>
              <w:rPr>
                <w:sz w:val="17"/>
                <w:szCs w:val="17"/>
              </w:rPr>
            </w:pPr>
            <w:r w:rsidRPr="00191291">
              <w:rPr>
                <w:sz w:val="17"/>
                <w:szCs w:val="17"/>
              </w:rPr>
              <w:t>0</w:t>
            </w:r>
          </w:p>
        </w:tc>
        <w:tc>
          <w:tcPr>
            <w:tcW w:w="1276" w:type="dxa"/>
            <w:vAlign w:val="bottom"/>
          </w:tcPr>
          <w:p w:rsidR="00AB0449" w:rsidRPr="00191291" w:rsidRDefault="00AB0449" w:rsidP="00B93568">
            <w:pPr>
              <w:jc w:val="center"/>
              <w:rPr>
                <w:sz w:val="17"/>
                <w:szCs w:val="17"/>
              </w:rPr>
            </w:pPr>
            <w:r w:rsidRPr="00191291">
              <w:rPr>
                <w:sz w:val="17"/>
                <w:szCs w:val="17"/>
              </w:rPr>
              <w:t>0</w:t>
            </w:r>
          </w:p>
        </w:tc>
        <w:tc>
          <w:tcPr>
            <w:tcW w:w="992" w:type="dxa"/>
            <w:vAlign w:val="bottom"/>
          </w:tcPr>
          <w:p w:rsidR="00AB0449" w:rsidRPr="00191291" w:rsidRDefault="00AB0449" w:rsidP="00B93568">
            <w:pPr>
              <w:jc w:val="center"/>
              <w:rPr>
                <w:sz w:val="17"/>
                <w:szCs w:val="17"/>
              </w:rPr>
            </w:pPr>
            <w:r w:rsidRPr="00191291">
              <w:rPr>
                <w:sz w:val="17"/>
                <w:szCs w:val="17"/>
              </w:rPr>
              <w:t>99.5</w:t>
            </w:r>
            <w:r w:rsidR="00191291" w:rsidRPr="00191291">
              <w:rPr>
                <w:sz w:val="17"/>
                <w:szCs w:val="17"/>
              </w:rPr>
              <w:t>0</w:t>
            </w:r>
          </w:p>
        </w:tc>
        <w:tc>
          <w:tcPr>
            <w:tcW w:w="1560" w:type="dxa"/>
            <w:vMerge/>
          </w:tcPr>
          <w:p w:rsidR="00AB0449" w:rsidRPr="00191291" w:rsidRDefault="00AB0449" w:rsidP="00B93568">
            <w:pPr>
              <w:jc w:val="center"/>
              <w:rPr>
                <w:sz w:val="17"/>
                <w:szCs w:val="17"/>
              </w:rPr>
            </w:pPr>
          </w:p>
        </w:tc>
      </w:tr>
      <w:tr w:rsidR="00AB0449" w:rsidRPr="00191291" w:rsidTr="00AB0449">
        <w:trPr>
          <w:gridAfter w:val="6"/>
          <w:wAfter w:w="6379" w:type="dxa"/>
        </w:trPr>
        <w:tc>
          <w:tcPr>
            <w:tcW w:w="840" w:type="dxa"/>
            <w:vMerge/>
          </w:tcPr>
          <w:p w:rsidR="00AB0449" w:rsidRPr="00191291" w:rsidRDefault="00AB0449" w:rsidP="00B93568">
            <w:pPr>
              <w:jc w:val="center"/>
              <w:rPr>
                <w:sz w:val="17"/>
                <w:szCs w:val="17"/>
              </w:rPr>
            </w:pPr>
          </w:p>
        </w:tc>
        <w:tc>
          <w:tcPr>
            <w:tcW w:w="840" w:type="dxa"/>
          </w:tcPr>
          <w:p w:rsidR="00AB0449" w:rsidRPr="00191291" w:rsidRDefault="00AB0449" w:rsidP="00B93568">
            <w:pPr>
              <w:jc w:val="center"/>
              <w:rPr>
                <w:sz w:val="17"/>
                <w:szCs w:val="17"/>
              </w:rPr>
            </w:pPr>
            <w:r w:rsidRPr="00191291">
              <w:rPr>
                <w:sz w:val="17"/>
                <w:szCs w:val="17"/>
              </w:rPr>
              <w:t>Total</w:t>
            </w:r>
          </w:p>
        </w:tc>
        <w:tc>
          <w:tcPr>
            <w:tcW w:w="1189" w:type="dxa"/>
            <w:vAlign w:val="bottom"/>
          </w:tcPr>
          <w:p w:rsidR="00AB0449" w:rsidRPr="00191291" w:rsidRDefault="00AB0449" w:rsidP="00B93568">
            <w:pPr>
              <w:jc w:val="center"/>
              <w:rPr>
                <w:sz w:val="17"/>
                <w:szCs w:val="17"/>
              </w:rPr>
            </w:pPr>
            <w:r w:rsidRPr="00191291">
              <w:rPr>
                <w:sz w:val="17"/>
                <w:szCs w:val="17"/>
              </w:rPr>
              <w:t>155,458,690</w:t>
            </w:r>
          </w:p>
        </w:tc>
      </w:tr>
      <w:tr w:rsidR="0006180A" w:rsidRPr="00191291" w:rsidTr="00FB3847">
        <w:tc>
          <w:tcPr>
            <w:tcW w:w="840" w:type="dxa"/>
            <w:vMerge w:val="restart"/>
          </w:tcPr>
          <w:p w:rsidR="0006180A" w:rsidRPr="00191291" w:rsidRDefault="0006180A" w:rsidP="00FB3847">
            <w:pPr>
              <w:jc w:val="center"/>
              <w:rPr>
                <w:sz w:val="17"/>
                <w:szCs w:val="17"/>
              </w:rPr>
            </w:pPr>
            <w:r w:rsidRPr="00191291">
              <w:rPr>
                <w:sz w:val="17"/>
                <w:szCs w:val="17"/>
              </w:rPr>
              <w:t>2006</w:t>
            </w:r>
          </w:p>
        </w:tc>
        <w:tc>
          <w:tcPr>
            <w:tcW w:w="840" w:type="dxa"/>
          </w:tcPr>
          <w:p w:rsidR="0006180A" w:rsidRPr="00191291" w:rsidRDefault="0006180A" w:rsidP="00FB3847">
            <w:pPr>
              <w:jc w:val="center"/>
              <w:rPr>
                <w:sz w:val="17"/>
                <w:szCs w:val="17"/>
              </w:rPr>
            </w:pPr>
            <w:r w:rsidRPr="00191291">
              <w:rPr>
                <w:sz w:val="17"/>
                <w:szCs w:val="17"/>
              </w:rPr>
              <w:t>Natural</w:t>
            </w:r>
          </w:p>
          <w:p w:rsidR="0006180A" w:rsidRPr="00191291" w:rsidRDefault="0006180A" w:rsidP="00FB3847">
            <w:pPr>
              <w:jc w:val="center"/>
              <w:rPr>
                <w:sz w:val="17"/>
                <w:szCs w:val="17"/>
              </w:rPr>
            </w:pPr>
            <w:r w:rsidRPr="00191291">
              <w:rPr>
                <w:sz w:val="17"/>
                <w:szCs w:val="17"/>
              </w:rPr>
              <w:t>gas</w:t>
            </w:r>
          </w:p>
        </w:tc>
        <w:tc>
          <w:tcPr>
            <w:tcW w:w="1189" w:type="dxa"/>
            <w:vAlign w:val="bottom"/>
          </w:tcPr>
          <w:p w:rsidR="0006180A" w:rsidRPr="0006180A" w:rsidRDefault="0006180A" w:rsidP="00FB3847">
            <w:pPr>
              <w:jc w:val="center"/>
              <w:rPr>
                <w:rFonts w:asciiTheme="majorBidi" w:hAnsiTheme="majorBidi" w:cstheme="majorBidi"/>
                <w:sz w:val="17"/>
                <w:szCs w:val="17"/>
                <w:lang w:val="en-US" w:eastAsia="en-US"/>
              </w:rPr>
            </w:pPr>
            <w:r w:rsidRPr="0006180A">
              <w:rPr>
                <w:rFonts w:asciiTheme="majorBidi" w:hAnsiTheme="majorBidi" w:cstheme="majorBidi"/>
                <w:sz w:val="17"/>
                <w:szCs w:val="17"/>
                <w:lang w:val="en-US" w:eastAsia="en-US"/>
              </w:rPr>
              <w:t>1,471,377</w:t>
            </w:r>
          </w:p>
        </w:tc>
        <w:tc>
          <w:tcPr>
            <w:tcW w:w="1134" w:type="dxa"/>
            <w:gridSpan w:val="2"/>
            <w:vAlign w:val="bottom"/>
          </w:tcPr>
          <w:p w:rsidR="0006180A" w:rsidRPr="0006180A" w:rsidRDefault="0006180A" w:rsidP="00FB3847">
            <w:pPr>
              <w:jc w:val="center"/>
              <w:rPr>
                <w:rFonts w:asciiTheme="majorBidi" w:hAnsiTheme="majorBidi" w:cstheme="majorBidi"/>
                <w:sz w:val="17"/>
                <w:szCs w:val="17"/>
                <w:lang w:val="en-US" w:eastAsia="en-US"/>
              </w:rPr>
            </w:pPr>
            <w:r w:rsidRPr="0006180A">
              <w:rPr>
                <w:rFonts w:asciiTheme="majorBidi" w:hAnsiTheme="majorBidi" w:cstheme="majorBidi"/>
                <w:sz w:val="17"/>
                <w:szCs w:val="17"/>
                <w:lang w:val="en-US" w:eastAsia="en-US"/>
              </w:rPr>
              <w:t>325</w:t>
            </w:r>
            <w:r w:rsidRPr="00191291">
              <w:rPr>
                <w:rFonts w:asciiTheme="majorBidi" w:hAnsiTheme="majorBidi" w:cstheme="majorBidi"/>
                <w:sz w:val="17"/>
                <w:szCs w:val="17"/>
                <w:lang w:val="en-US" w:eastAsia="en-US"/>
              </w:rPr>
              <w:t>,</w:t>
            </w:r>
            <w:r w:rsidRPr="0006180A">
              <w:rPr>
                <w:rFonts w:asciiTheme="majorBidi" w:hAnsiTheme="majorBidi" w:cstheme="majorBidi"/>
                <w:sz w:val="17"/>
                <w:szCs w:val="17"/>
                <w:lang w:val="en-US" w:eastAsia="en-US"/>
              </w:rPr>
              <w:t>013</w:t>
            </w:r>
            <w:r w:rsidR="00191291" w:rsidRPr="00191291">
              <w:rPr>
                <w:rFonts w:asciiTheme="majorBidi" w:hAnsiTheme="majorBidi" w:cstheme="majorBidi"/>
                <w:sz w:val="17"/>
                <w:szCs w:val="17"/>
                <w:lang w:val="en-US" w:eastAsia="en-US"/>
              </w:rPr>
              <w:t>km</w:t>
            </w:r>
            <w:r w:rsidR="00191291" w:rsidRPr="00191291">
              <w:rPr>
                <w:rFonts w:asciiTheme="majorBidi" w:hAnsiTheme="majorBidi" w:cstheme="majorBidi"/>
                <w:sz w:val="17"/>
                <w:szCs w:val="17"/>
                <w:vertAlign w:val="superscript"/>
                <w:lang w:val="en-US" w:eastAsia="en-US"/>
              </w:rPr>
              <w:t>3</w:t>
            </w:r>
          </w:p>
        </w:tc>
        <w:tc>
          <w:tcPr>
            <w:tcW w:w="1417" w:type="dxa"/>
            <w:vAlign w:val="bottom"/>
          </w:tcPr>
          <w:p w:rsidR="0006180A" w:rsidRPr="0006180A" w:rsidRDefault="0006180A" w:rsidP="00FB3847">
            <w:pPr>
              <w:jc w:val="center"/>
              <w:rPr>
                <w:rFonts w:asciiTheme="majorBidi" w:hAnsiTheme="majorBidi" w:cstheme="majorBidi"/>
                <w:sz w:val="17"/>
                <w:szCs w:val="17"/>
                <w:lang w:val="en-US" w:eastAsia="en-US"/>
              </w:rPr>
            </w:pPr>
            <w:r w:rsidRPr="0006180A">
              <w:rPr>
                <w:rFonts w:asciiTheme="majorBidi" w:hAnsiTheme="majorBidi" w:cstheme="majorBidi"/>
                <w:sz w:val="17"/>
                <w:szCs w:val="17"/>
                <w:lang w:val="en-US" w:eastAsia="en-US"/>
              </w:rPr>
              <w:t>623,326,832</w:t>
            </w:r>
          </w:p>
        </w:tc>
        <w:tc>
          <w:tcPr>
            <w:tcW w:w="1276" w:type="dxa"/>
            <w:vAlign w:val="bottom"/>
          </w:tcPr>
          <w:p w:rsidR="0006180A" w:rsidRPr="0006180A" w:rsidRDefault="0006180A" w:rsidP="00FB3847">
            <w:pPr>
              <w:jc w:val="center"/>
              <w:rPr>
                <w:rFonts w:asciiTheme="majorBidi" w:hAnsiTheme="majorBidi" w:cstheme="majorBidi"/>
                <w:sz w:val="17"/>
                <w:szCs w:val="17"/>
                <w:lang w:val="en-US" w:eastAsia="en-US"/>
              </w:rPr>
            </w:pPr>
            <w:r w:rsidRPr="0006180A">
              <w:rPr>
                <w:rFonts w:asciiTheme="majorBidi" w:hAnsiTheme="majorBidi" w:cstheme="majorBidi"/>
                <w:sz w:val="17"/>
                <w:szCs w:val="17"/>
                <w:lang w:val="en-US" w:eastAsia="en-US"/>
              </w:rPr>
              <w:t>424</w:t>
            </w:r>
          </w:p>
        </w:tc>
        <w:tc>
          <w:tcPr>
            <w:tcW w:w="992" w:type="dxa"/>
            <w:vAlign w:val="bottom"/>
          </w:tcPr>
          <w:p w:rsidR="0006180A" w:rsidRPr="0006180A" w:rsidRDefault="00FB3847" w:rsidP="00191291">
            <w:pPr>
              <w:jc w:val="center"/>
              <w:rPr>
                <w:rFonts w:asciiTheme="majorBidi" w:hAnsiTheme="majorBidi" w:cstheme="majorBidi"/>
                <w:sz w:val="17"/>
                <w:szCs w:val="17"/>
                <w:lang w:val="en-US" w:eastAsia="en-US"/>
              </w:rPr>
            </w:pPr>
            <w:r>
              <w:rPr>
                <w:rFonts w:asciiTheme="majorBidi" w:hAnsiTheme="majorBidi" w:cstheme="majorBidi"/>
                <w:sz w:val="17"/>
                <w:szCs w:val="17"/>
                <w:lang w:val="en-US" w:eastAsia="en-US"/>
              </w:rPr>
              <w:t xml:space="preserve">  </w:t>
            </w:r>
            <w:r w:rsidR="00191291" w:rsidRPr="00191291">
              <w:rPr>
                <w:rFonts w:asciiTheme="majorBidi" w:hAnsiTheme="majorBidi" w:cstheme="majorBidi"/>
                <w:sz w:val="17"/>
                <w:szCs w:val="17"/>
                <w:lang w:val="en-US" w:eastAsia="en-US"/>
              </w:rPr>
              <w:t>0.96</w:t>
            </w:r>
          </w:p>
        </w:tc>
        <w:tc>
          <w:tcPr>
            <w:tcW w:w="1560" w:type="dxa"/>
            <w:vMerge w:val="restart"/>
          </w:tcPr>
          <w:p w:rsidR="0006180A" w:rsidRPr="00191291" w:rsidRDefault="0006180A" w:rsidP="00FB3847">
            <w:pPr>
              <w:jc w:val="center"/>
              <w:rPr>
                <w:sz w:val="17"/>
                <w:szCs w:val="17"/>
              </w:rPr>
            </w:pPr>
          </w:p>
          <w:p w:rsidR="0006180A" w:rsidRPr="00191291" w:rsidRDefault="0006180A" w:rsidP="00FB3847">
            <w:pPr>
              <w:jc w:val="center"/>
              <w:rPr>
                <w:sz w:val="17"/>
                <w:szCs w:val="17"/>
              </w:rPr>
            </w:pPr>
          </w:p>
          <w:p w:rsidR="0006180A" w:rsidRPr="00191291" w:rsidRDefault="0006180A" w:rsidP="00FB3847">
            <w:pPr>
              <w:jc w:val="center"/>
              <w:rPr>
                <w:sz w:val="17"/>
                <w:szCs w:val="17"/>
              </w:rPr>
            </w:pPr>
            <w:r w:rsidRPr="00191291">
              <w:rPr>
                <w:sz w:val="17"/>
                <w:szCs w:val="17"/>
              </w:rPr>
              <w:t>5</w:t>
            </w:r>
          </w:p>
        </w:tc>
      </w:tr>
      <w:tr w:rsidR="0006180A" w:rsidRPr="00191291" w:rsidTr="00FB3847">
        <w:tc>
          <w:tcPr>
            <w:tcW w:w="840" w:type="dxa"/>
            <w:vMerge/>
          </w:tcPr>
          <w:p w:rsidR="0006180A" w:rsidRPr="00191291" w:rsidRDefault="0006180A" w:rsidP="00FB3847">
            <w:pPr>
              <w:jc w:val="center"/>
              <w:rPr>
                <w:sz w:val="17"/>
                <w:szCs w:val="17"/>
              </w:rPr>
            </w:pPr>
          </w:p>
        </w:tc>
        <w:tc>
          <w:tcPr>
            <w:tcW w:w="840" w:type="dxa"/>
          </w:tcPr>
          <w:p w:rsidR="0006180A" w:rsidRPr="00191291" w:rsidRDefault="0006180A" w:rsidP="00FB3847">
            <w:pPr>
              <w:jc w:val="center"/>
              <w:rPr>
                <w:sz w:val="17"/>
                <w:szCs w:val="17"/>
              </w:rPr>
            </w:pPr>
            <w:r w:rsidRPr="00191291">
              <w:rPr>
                <w:sz w:val="17"/>
                <w:szCs w:val="17"/>
              </w:rPr>
              <w:t>Oil</w:t>
            </w:r>
          </w:p>
        </w:tc>
        <w:tc>
          <w:tcPr>
            <w:tcW w:w="1189" w:type="dxa"/>
            <w:vAlign w:val="bottom"/>
          </w:tcPr>
          <w:p w:rsidR="0006180A" w:rsidRPr="0006180A" w:rsidRDefault="0006180A" w:rsidP="00FB3847">
            <w:pPr>
              <w:jc w:val="center"/>
              <w:rPr>
                <w:rFonts w:asciiTheme="majorBidi" w:hAnsiTheme="majorBidi" w:cstheme="majorBidi"/>
                <w:sz w:val="17"/>
                <w:szCs w:val="17"/>
                <w:lang w:val="en-US" w:eastAsia="en-US"/>
              </w:rPr>
            </w:pPr>
            <w:r w:rsidRPr="0006180A">
              <w:rPr>
                <w:rFonts w:asciiTheme="majorBidi" w:hAnsiTheme="majorBidi" w:cstheme="majorBidi"/>
                <w:sz w:val="17"/>
                <w:szCs w:val="17"/>
                <w:lang w:val="en-US" w:eastAsia="en-US"/>
              </w:rPr>
              <w:t>135,020</w:t>
            </w:r>
          </w:p>
        </w:tc>
        <w:tc>
          <w:tcPr>
            <w:tcW w:w="1134" w:type="dxa"/>
            <w:gridSpan w:val="2"/>
            <w:vAlign w:val="bottom"/>
          </w:tcPr>
          <w:p w:rsidR="0006180A" w:rsidRPr="0006180A" w:rsidRDefault="0006180A" w:rsidP="00FB3847">
            <w:pPr>
              <w:jc w:val="center"/>
              <w:rPr>
                <w:rFonts w:asciiTheme="majorBidi" w:hAnsiTheme="majorBidi" w:cstheme="majorBidi"/>
                <w:sz w:val="17"/>
                <w:szCs w:val="17"/>
                <w:lang w:val="en-US" w:eastAsia="en-US"/>
              </w:rPr>
            </w:pPr>
            <w:r w:rsidRPr="0006180A">
              <w:rPr>
                <w:rFonts w:asciiTheme="majorBidi" w:hAnsiTheme="majorBidi" w:cstheme="majorBidi"/>
                <w:sz w:val="17"/>
                <w:szCs w:val="17"/>
                <w:lang w:val="en-US" w:eastAsia="en-US"/>
              </w:rPr>
              <w:t>49</w:t>
            </w:r>
            <w:r w:rsidRPr="00191291">
              <w:rPr>
                <w:rFonts w:asciiTheme="majorBidi" w:hAnsiTheme="majorBidi" w:cstheme="majorBidi"/>
                <w:sz w:val="17"/>
                <w:szCs w:val="17"/>
                <w:lang w:val="en-US" w:eastAsia="en-US"/>
              </w:rPr>
              <w:t>,</w:t>
            </w:r>
            <w:r w:rsidRPr="0006180A">
              <w:rPr>
                <w:rFonts w:asciiTheme="majorBidi" w:hAnsiTheme="majorBidi" w:cstheme="majorBidi"/>
                <w:sz w:val="17"/>
                <w:szCs w:val="17"/>
                <w:lang w:val="en-US" w:eastAsia="en-US"/>
              </w:rPr>
              <w:t>858</w:t>
            </w:r>
            <w:r w:rsidRPr="00191291">
              <w:rPr>
                <w:rFonts w:asciiTheme="majorBidi" w:hAnsiTheme="majorBidi" w:cstheme="majorBidi"/>
                <w:sz w:val="17"/>
                <w:szCs w:val="17"/>
                <w:lang w:val="en-US" w:eastAsia="en-US"/>
              </w:rPr>
              <w:t>kL</w:t>
            </w:r>
          </w:p>
        </w:tc>
        <w:tc>
          <w:tcPr>
            <w:tcW w:w="1417" w:type="dxa"/>
            <w:vAlign w:val="bottom"/>
          </w:tcPr>
          <w:p w:rsidR="0006180A" w:rsidRPr="0006180A" w:rsidRDefault="0006180A" w:rsidP="00FB3847">
            <w:pPr>
              <w:jc w:val="center"/>
              <w:rPr>
                <w:rFonts w:asciiTheme="majorBidi" w:hAnsiTheme="majorBidi" w:cstheme="majorBidi"/>
                <w:sz w:val="17"/>
                <w:szCs w:val="17"/>
                <w:lang w:val="en-US" w:eastAsia="en-US"/>
              </w:rPr>
            </w:pPr>
            <w:r w:rsidRPr="0006180A">
              <w:rPr>
                <w:rFonts w:asciiTheme="majorBidi" w:hAnsiTheme="majorBidi" w:cstheme="majorBidi"/>
                <w:sz w:val="17"/>
                <w:szCs w:val="17"/>
                <w:lang w:val="en-US" w:eastAsia="en-US"/>
              </w:rPr>
              <w:t>154,028,428</w:t>
            </w:r>
          </w:p>
        </w:tc>
        <w:tc>
          <w:tcPr>
            <w:tcW w:w="1276" w:type="dxa"/>
            <w:vAlign w:val="bottom"/>
          </w:tcPr>
          <w:p w:rsidR="0006180A" w:rsidRPr="0006180A" w:rsidRDefault="0006180A" w:rsidP="00FB3847">
            <w:pPr>
              <w:jc w:val="center"/>
              <w:rPr>
                <w:rFonts w:asciiTheme="majorBidi" w:hAnsiTheme="majorBidi" w:cstheme="majorBidi"/>
                <w:sz w:val="17"/>
                <w:szCs w:val="17"/>
                <w:lang w:val="en-US" w:eastAsia="en-US"/>
              </w:rPr>
            </w:pPr>
            <w:r w:rsidRPr="0006180A">
              <w:rPr>
                <w:rFonts w:asciiTheme="majorBidi" w:hAnsiTheme="majorBidi" w:cstheme="majorBidi"/>
                <w:sz w:val="17"/>
                <w:szCs w:val="17"/>
                <w:lang w:val="en-US" w:eastAsia="en-US"/>
              </w:rPr>
              <w:t>1</w:t>
            </w:r>
            <w:r w:rsidRPr="00191291">
              <w:rPr>
                <w:rFonts w:asciiTheme="majorBidi" w:hAnsiTheme="majorBidi" w:cstheme="majorBidi"/>
                <w:sz w:val="17"/>
                <w:szCs w:val="17"/>
                <w:lang w:val="en-US" w:eastAsia="en-US"/>
              </w:rPr>
              <w:t>,</w:t>
            </w:r>
            <w:r w:rsidRPr="0006180A">
              <w:rPr>
                <w:rFonts w:asciiTheme="majorBidi" w:hAnsiTheme="majorBidi" w:cstheme="majorBidi"/>
                <w:sz w:val="17"/>
                <w:szCs w:val="17"/>
                <w:lang w:val="en-US" w:eastAsia="en-US"/>
              </w:rPr>
              <w:t>141</w:t>
            </w:r>
          </w:p>
        </w:tc>
        <w:tc>
          <w:tcPr>
            <w:tcW w:w="992" w:type="dxa"/>
            <w:vAlign w:val="bottom"/>
          </w:tcPr>
          <w:p w:rsidR="0006180A" w:rsidRPr="0006180A" w:rsidRDefault="00FB3847" w:rsidP="00191291">
            <w:pPr>
              <w:jc w:val="center"/>
              <w:rPr>
                <w:rFonts w:asciiTheme="majorBidi" w:hAnsiTheme="majorBidi" w:cstheme="majorBidi"/>
                <w:sz w:val="17"/>
                <w:szCs w:val="17"/>
                <w:lang w:val="en-US" w:eastAsia="en-US"/>
              </w:rPr>
            </w:pPr>
            <w:r>
              <w:rPr>
                <w:rFonts w:asciiTheme="majorBidi" w:hAnsiTheme="majorBidi" w:cstheme="majorBidi"/>
                <w:sz w:val="17"/>
                <w:szCs w:val="17"/>
                <w:lang w:val="en-US" w:eastAsia="en-US"/>
              </w:rPr>
              <w:t xml:space="preserve">  </w:t>
            </w:r>
            <w:r w:rsidR="00191291" w:rsidRPr="00191291">
              <w:rPr>
                <w:rFonts w:asciiTheme="majorBidi" w:hAnsiTheme="majorBidi" w:cstheme="majorBidi"/>
                <w:sz w:val="17"/>
                <w:szCs w:val="17"/>
                <w:lang w:val="en-US" w:eastAsia="en-US"/>
              </w:rPr>
              <w:t>0.09</w:t>
            </w:r>
          </w:p>
        </w:tc>
        <w:tc>
          <w:tcPr>
            <w:tcW w:w="1560" w:type="dxa"/>
            <w:vMerge/>
          </w:tcPr>
          <w:p w:rsidR="0006180A" w:rsidRPr="00191291" w:rsidRDefault="0006180A" w:rsidP="00FB3847">
            <w:pPr>
              <w:jc w:val="center"/>
              <w:rPr>
                <w:sz w:val="17"/>
                <w:szCs w:val="17"/>
              </w:rPr>
            </w:pPr>
          </w:p>
        </w:tc>
      </w:tr>
      <w:tr w:rsidR="0006180A" w:rsidRPr="00191291" w:rsidTr="00FB3847">
        <w:tc>
          <w:tcPr>
            <w:tcW w:w="840" w:type="dxa"/>
            <w:vMerge/>
          </w:tcPr>
          <w:p w:rsidR="0006180A" w:rsidRPr="00191291" w:rsidRDefault="0006180A" w:rsidP="00FB3847">
            <w:pPr>
              <w:jc w:val="center"/>
              <w:rPr>
                <w:sz w:val="17"/>
                <w:szCs w:val="17"/>
              </w:rPr>
            </w:pPr>
          </w:p>
        </w:tc>
        <w:tc>
          <w:tcPr>
            <w:tcW w:w="840" w:type="dxa"/>
          </w:tcPr>
          <w:p w:rsidR="0006180A" w:rsidRPr="00191291" w:rsidRDefault="0006180A" w:rsidP="00FB3847">
            <w:pPr>
              <w:jc w:val="center"/>
              <w:rPr>
                <w:sz w:val="17"/>
                <w:szCs w:val="17"/>
              </w:rPr>
            </w:pPr>
            <w:r w:rsidRPr="00191291">
              <w:rPr>
                <w:sz w:val="17"/>
                <w:szCs w:val="17"/>
              </w:rPr>
              <w:t>Hydro</w:t>
            </w:r>
          </w:p>
        </w:tc>
        <w:tc>
          <w:tcPr>
            <w:tcW w:w="1189" w:type="dxa"/>
            <w:vAlign w:val="bottom"/>
          </w:tcPr>
          <w:p w:rsidR="0006180A" w:rsidRPr="0006180A" w:rsidRDefault="0006180A" w:rsidP="00FB3847">
            <w:pPr>
              <w:jc w:val="center"/>
              <w:rPr>
                <w:rFonts w:asciiTheme="majorBidi" w:hAnsiTheme="majorBidi" w:cstheme="majorBidi"/>
                <w:sz w:val="17"/>
                <w:szCs w:val="17"/>
                <w:lang w:val="en-US" w:eastAsia="en-US"/>
              </w:rPr>
            </w:pPr>
            <w:r w:rsidRPr="0006180A">
              <w:rPr>
                <w:rFonts w:asciiTheme="majorBidi" w:hAnsiTheme="majorBidi" w:cstheme="majorBidi"/>
                <w:sz w:val="17"/>
                <w:szCs w:val="17"/>
                <w:lang w:val="en-US" w:eastAsia="en-US"/>
              </w:rPr>
              <w:t>151,792,208</w:t>
            </w:r>
          </w:p>
        </w:tc>
        <w:tc>
          <w:tcPr>
            <w:tcW w:w="1134" w:type="dxa"/>
            <w:gridSpan w:val="2"/>
          </w:tcPr>
          <w:p w:rsidR="0006180A" w:rsidRPr="00191291" w:rsidRDefault="0006180A" w:rsidP="00FB3847">
            <w:pPr>
              <w:jc w:val="center"/>
              <w:rPr>
                <w:sz w:val="17"/>
                <w:szCs w:val="17"/>
              </w:rPr>
            </w:pPr>
            <w:r w:rsidRPr="00191291">
              <w:rPr>
                <w:sz w:val="17"/>
                <w:szCs w:val="17"/>
              </w:rPr>
              <w:t>N/A</w:t>
            </w:r>
          </w:p>
        </w:tc>
        <w:tc>
          <w:tcPr>
            <w:tcW w:w="1417" w:type="dxa"/>
            <w:vAlign w:val="bottom"/>
          </w:tcPr>
          <w:p w:rsidR="0006180A" w:rsidRPr="00191291" w:rsidRDefault="0006180A" w:rsidP="00FB3847">
            <w:pPr>
              <w:jc w:val="center"/>
              <w:rPr>
                <w:sz w:val="17"/>
                <w:szCs w:val="17"/>
              </w:rPr>
            </w:pPr>
            <w:r w:rsidRPr="00191291">
              <w:rPr>
                <w:sz w:val="17"/>
                <w:szCs w:val="17"/>
              </w:rPr>
              <w:t>0</w:t>
            </w:r>
          </w:p>
        </w:tc>
        <w:tc>
          <w:tcPr>
            <w:tcW w:w="1276" w:type="dxa"/>
            <w:vAlign w:val="bottom"/>
          </w:tcPr>
          <w:p w:rsidR="0006180A" w:rsidRPr="0006180A" w:rsidRDefault="0006180A" w:rsidP="0006180A">
            <w:pPr>
              <w:jc w:val="center"/>
              <w:rPr>
                <w:rFonts w:asciiTheme="majorBidi" w:hAnsiTheme="majorBidi" w:cstheme="majorBidi"/>
                <w:sz w:val="17"/>
                <w:szCs w:val="17"/>
                <w:lang w:val="en-US" w:eastAsia="en-US"/>
              </w:rPr>
            </w:pPr>
            <w:r w:rsidRPr="0006180A">
              <w:rPr>
                <w:rFonts w:asciiTheme="majorBidi" w:hAnsiTheme="majorBidi" w:cstheme="majorBidi"/>
                <w:sz w:val="17"/>
                <w:szCs w:val="17"/>
                <w:lang w:val="en-US" w:eastAsia="en-US"/>
              </w:rPr>
              <w:t>0</w:t>
            </w:r>
          </w:p>
        </w:tc>
        <w:tc>
          <w:tcPr>
            <w:tcW w:w="992" w:type="dxa"/>
            <w:vAlign w:val="bottom"/>
          </w:tcPr>
          <w:p w:rsidR="0006180A" w:rsidRPr="0006180A" w:rsidRDefault="00191291" w:rsidP="00191291">
            <w:pPr>
              <w:jc w:val="center"/>
              <w:rPr>
                <w:rFonts w:asciiTheme="majorBidi" w:hAnsiTheme="majorBidi" w:cstheme="majorBidi"/>
                <w:sz w:val="17"/>
                <w:szCs w:val="17"/>
                <w:lang w:val="en-US" w:eastAsia="en-US"/>
              </w:rPr>
            </w:pPr>
            <w:r w:rsidRPr="00191291">
              <w:rPr>
                <w:rFonts w:asciiTheme="majorBidi" w:hAnsiTheme="majorBidi" w:cstheme="majorBidi"/>
                <w:sz w:val="17"/>
                <w:szCs w:val="17"/>
                <w:lang w:val="en-US" w:eastAsia="en-US"/>
              </w:rPr>
              <w:t>98.95</w:t>
            </w:r>
          </w:p>
        </w:tc>
        <w:tc>
          <w:tcPr>
            <w:tcW w:w="1560" w:type="dxa"/>
            <w:vMerge/>
          </w:tcPr>
          <w:p w:rsidR="0006180A" w:rsidRPr="00191291" w:rsidRDefault="0006180A" w:rsidP="00FB3847">
            <w:pPr>
              <w:jc w:val="center"/>
              <w:rPr>
                <w:sz w:val="17"/>
                <w:szCs w:val="17"/>
              </w:rPr>
            </w:pPr>
          </w:p>
        </w:tc>
      </w:tr>
      <w:tr w:rsidR="0006180A" w:rsidRPr="00191291" w:rsidTr="0006180A">
        <w:trPr>
          <w:gridAfter w:val="5"/>
          <w:wAfter w:w="6369" w:type="dxa"/>
        </w:trPr>
        <w:tc>
          <w:tcPr>
            <w:tcW w:w="840" w:type="dxa"/>
          </w:tcPr>
          <w:p w:rsidR="0006180A" w:rsidRPr="00191291" w:rsidRDefault="0006180A" w:rsidP="00FB3847">
            <w:pPr>
              <w:jc w:val="center"/>
              <w:rPr>
                <w:sz w:val="17"/>
                <w:szCs w:val="17"/>
              </w:rPr>
            </w:pPr>
          </w:p>
        </w:tc>
        <w:tc>
          <w:tcPr>
            <w:tcW w:w="840" w:type="dxa"/>
          </w:tcPr>
          <w:p w:rsidR="0006180A" w:rsidRPr="00191291" w:rsidRDefault="0006180A" w:rsidP="00FB3847">
            <w:pPr>
              <w:jc w:val="center"/>
              <w:rPr>
                <w:sz w:val="17"/>
                <w:szCs w:val="17"/>
              </w:rPr>
            </w:pPr>
            <w:r w:rsidRPr="00191291">
              <w:rPr>
                <w:sz w:val="17"/>
                <w:szCs w:val="17"/>
              </w:rPr>
              <w:t>Total</w:t>
            </w:r>
          </w:p>
        </w:tc>
        <w:tc>
          <w:tcPr>
            <w:tcW w:w="1199" w:type="dxa"/>
            <w:gridSpan w:val="2"/>
            <w:vAlign w:val="bottom"/>
          </w:tcPr>
          <w:p w:rsidR="0006180A" w:rsidRPr="0006180A" w:rsidRDefault="0006180A" w:rsidP="00FB3847">
            <w:pPr>
              <w:jc w:val="center"/>
              <w:rPr>
                <w:rFonts w:asciiTheme="majorBidi" w:hAnsiTheme="majorBidi" w:cstheme="majorBidi"/>
                <w:sz w:val="17"/>
                <w:szCs w:val="17"/>
                <w:lang w:val="en-US" w:eastAsia="en-US"/>
              </w:rPr>
            </w:pPr>
            <w:r w:rsidRPr="0006180A">
              <w:rPr>
                <w:rFonts w:asciiTheme="majorBidi" w:hAnsiTheme="majorBidi" w:cstheme="majorBidi"/>
                <w:sz w:val="17"/>
                <w:szCs w:val="17"/>
                <w:lang w:val="en-US" w:eastAsia="en-US"/>
              </w:rPr>
              <w:t>153,398,605</w:t>
            </w:r>
          </w:p>
        </w:tc>
      </w:tr>
    </w:tbl>
    <w:p w:rsidR="005D5C1C" w:rsidRPr="005D5C1C" w:rsidRDefault="005D5C1C" w:rsidP="005D5C1C">
      <w:pPr>
        <w:rPr>
          <w:sz w:val="18"/>
          <w:szCs w:val="18"/>
        </w:rPr>
      </w:pPr>
      <w:r w:rsidRPr="005D5C1C">
        <w:rPr>
          <w:sz w:val="18"/>
          <w:szCs w:val="18"/>
        </w:rPr>
        <w:t xml:space="preserve">*Source: </w:t>
      </w:r>
      <w:r w:rsidR="00BB2E83" w:rsidRPr="005D5C1C">
        <w:rPr>
          <w:sz w:val="18"/>
          <w:szCs w:val="18"/>
        </w:rPr>
        <w:fldChar w:fldCharType="begin"/>
      </w:r>
      <w:r w:rsidRPr="005D5C1C">
        <w:rPr>
          <w:sz w:val="18"/>
          <w:szCs w:val="18"/>
        </w:rPr>
        <w:instrText>ADDIN RW.CITE{{59 Anonymous; 60 Anonymous; 84 Anonymous}}</w:instrText>
      </w:r>
      <w:r w:rsidR="00BB2E83" w:rsidRPr="005D5C1C">
        <w:rPr>
          <w:sz w:val="18"/>
          <w:szCs w:val="18"/>
        </w:rPr>
        <w:fldChar w:fldCharType="separate"/>
      </w:r>
      <w:r w:rsidR="00571DAA">
        <w:rPr>
          <w:sz w:val="18"/>
          <w:szCs w:val="18"/>
        </w:rPr>
        <w:t>[8-10]</w:t>
      </w:r>
      <w:r w:rsidR="00BB2E83" w:rsidRPr="005D5C1C">
        <w:rPr>
          <w:sz w:val="18"/>
          <w:szCs w:val="18"/>
        </w:rPr>
        <w:fldChar w:fldCharType="end"/>
      </w:r>
    </w:p>
    <w:p w:rsidR="00AB0449" w:rsidRDefault="005D5C1C" w:rsidP="005D5C1C">
      <w:pPr>
        <w:tabs>
          <w:tab w:val="left" w:pos="567"/>
        </w:tabs>
        <w:rPr>
          <w:sz w:val="18"/>
          <w:szCs w:val="18"/>
        </w:rPr>
      </w:pPr>
      <w:r w:rsidRPr="005D5C1C">
        <w:rPr>
          <w:sz w:val="18"/>
          <w:szCs w:val="18"/>
        </w:rPr>
        <w:t xml:space="preserve">**Source: </w:t>
      </w:r>
      <w:r w:rsidR="00BB2E83" w:rsidRPr="005D5C1C">
        <w:rPr>
          <w:sz w:val="18"/>
          <w:szCs w:val="18"/>
        </w:rPr>
        <w:fldChar w:fldCharType="begin"/>
      </w:r>
      <w:r w:rsidRPr="005D5C1C">
        <w:rPr>
          <w:sz w:val="18"/>
          <w:szCs w:val="18"/>
        </w:rPr>
        <w:instrText>ADDIN RW.CITE{{17 Anonymous}}</w:instrText>
      </w:r>
      <w:r w:rsidR="00BB2E83" w:rsidRPr="005D5C1C">
        <w:rPr>
          <w:sz w:val="18"/>
          <w:szCs w:val="18"/>
        </w:rPr>
        <w:fldChar w:fldCharType="separate"/>
      </w:r>
      <w:r w:rsidR="00571DAA">
        <w:rPr>
          <w:sz w:val="18"/>
          <w:szCs w:val="18"/>
        </w:rPr>
        <w:t>[1]</w:t>
      </w:r>
      <w:r w:rsidR="00BB2E83" w:rsidRPr="005D5C1C">
        <w:rPr>
          <w:sz w:val="18"/>
          <w:szCs w:val="18"/>
        </w:rPr>
        <w:fldChar w:fldCharType="end"/>
      </w:r>
    </w:p>
    <w:p w:rsidR="0006180A" w:rsidRDefault="0006180A" w:rsidP="005D5C1C">
      <w:pPr>
        <w:tabs>
          <w:tab w:val="left" w:pos="567"/>
        </w:tabs>
        <w:rPr>
          <w:sz w:val="18"/>
          <w:szCs w:val="18"/>
        </w:rPr>
      </w:pPr>
    </w:p>
    <w:p w:rsidR="00FB3847" w:rsidRDefault="00FB3847" w:rsidP="005D5C1C">
      <w:pPr>
        <w:tabs>
          <w:tab w:val="left" w:pos="567"/>
        </w:tabs>
        <w:rPr>
          <w:sz w:val="18"/>
          <w:szCs w:val="18"/>
        </w:rPr>
      </w:pPr>
    </w:p>
    <w:p w:rsidR="00607986" w:rsidRPr="00BD0ED8" w:rsidRDefault="00607986" w:rsidP="005D5C1C">
      <w:r>
        <w:t>Table B.6. A</w:t>
      </w:r>
      <w:r w:rsidRPr="00BD0ED8">
        <w:t>nnual marginal GHG intensity factor for Ontario, 2004</w:t>
      </w:r>
      <w:r w:rsidR="005D5C1C">
        <w:t xml:space="preserve">-2006 </w:t>
      </w:r>
      <w:fldSimple w:instr="ADDIN RW.CITE{{59 Anonymous; 60 Anonymous; 84 Anonymous; 17 Anonymous}}">
        <w:r w:rsidR="00571DAA">
          <w:t>[1, 8-10]</w:t>
        </w:r>
      </w:fldSimple>
    </w:p>
    <w:tbl>
      <w:tblPr>
        <w:tblW w:w="9248" w:type="dxa"/>
        <w:tblInd w:w="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840"/>
        <w:gridCol w:w="840"/>
        <w:gridCol w:w="1058"/>
        <w:gridCol w:w="1265"/>
        <w:gridCol w:w="1417"/>
        <w:gridCol w:w="1276"/>
        <w:gridCol w:w="992"/>
        <w:gridCol w:w="1560"/>
      </w:tblGrid>
      <w:tr w:rsidR="00AB0449" w:rsidRPr="00BD0ED8" w:rsidTr="00291A60">
        <w:tc>
          <w:tcPr>
            <w:tcW w:w="840" w:type="dxa"/>
          </w:tcPr>
          <w:p w:rsidR="00AB0449" w:rsidRPr="00157447" w:rsidRDefault="00AB0449" w:rsidP="003D304A">
            <w:pPr>
              <w:jc w:val="center"/>
              <w:rPr>
                <w:sz w:val="17"/>
                <w:szCs w:val="17"/>
              </w:rPr>
            </w:pPr>
            <w:r>
              <w:rPr>
                <w:sz w:val="17"/>
                <w:szCs w:val="17"/>
              </w:rPr>
              <w:t>Year</w:t>
            </w:r>
          </w:p>
        </w:tc>
        <w:tc>
          <w:tcPr>
            <w:tcW w:w="840" w:type="dxa"/>
          </w:tcPr>
          <w:p w:rsidR="00AB0449" w:rsidRPr="00157447" w:rsidRDefault="00AB0449" w:rsidP="003D304A">
            <w:pPr>
              <w:jc w:val="center"/>
              <w:rPr>
                <w:sz w:val="17"/>
                <w:szCs w:val="17"/>
              </w:rPr>
            </w:pPr>
            <w:r w:rsidRPr="00157447">
              <w:rPr>
                <w:sz w:val="17"/>
                <w:szCs w:val="17"/>
              </w:rPr>
              <w:t>Marginal fuel source</w:t>
            </w:r>
          </w:p>
        </w:tc>
        <w:tc>
          <w:tcPr>
            <w:tcW w:w="1058" w:type="dxa"/>
          </w:tcPr>
          <w:p w:rsidR="00AB0449" w:rsidRPr="00157447" w:rsidRDefault="00AB0449" w:rsidP="003D304A">
            <w:pPr>
              <w:jc w:val="center"/>
              <w:rPr>
                <w:sz w:val="17"/>
                <w:szCs w:val="17"/>
              </w:rPr>
            </w:pPr>
            <w:r w:rsidRPr="00157447">
              <w:rPr>
                <w:sz w:val="17"/>
                <w:szCs w:val="17"/>
              </w:rPr>
              <w:t>Electricity</w:t>
            </w:r>
            <w:r w:rsidR="005D5C1C">
              <w:rPr>
                <w:sz w:val="17"/>
                <w:szCs w:val="17"/>
              </w:rPr>
              <w:t>*</w:t>
            </w:r>
            <w:r w:rsidRPr="00157447">
              <w:rPr>
                <w:sz w:val="17"/>
                <w:szCs w:val="17"/>
              </w:rPr>
              <w:t xml:space="preserve"> Generated (MWh)</w:t>
            </w:r>
          </w:p>
        </w:tc>
        <w:tc>
          <w:tcPr>
            <w:tcW w:w="1265" w:type="dxa"/>
          </w:tcPr>
          <w:p w:rsidR="00AB0449" w:rsidRPr="00157447" w:rsidRDefault="00AB0449" w:rsidP="003D304A">
            <w:pPr>
              <w:jc w:val="center"/>
              <w:rPr>
                <w:sz w:val="17"/>
                <w:szCs w:val="17"/>
              </w:rPr>
            </w:pPr>
            <w:r w:rsidRPr="00157447">
              <w:rPr>
                <w:sz w:val="17"/>
                <w:szCs w:val="17"/>
              </w:rPr>
              <w:t>Fuel Input</w:t>
            </w:r>
            <w:r w:rsidR="005D5C1C">
              <w:rPr>
                <w:sz w:val="17"/>
                <w:szCs w:val="17"/>
              </w:rPr>
              <w:t>**</w:t>
            </w:r>
          </w:p>
          <w:p w:rsidR="00AB0449" w:rsidRPr="00157447" w:rsidRDefault="00AB0449" w:rsidP="003D304A">
            <w:pPr>
              <w:jc w:val="center"/>
              <w:rPr>
                <w:sz w:val="17"/>
                <w:szCs w:val="17"/>
              </w:rPr>
            </w:pPr>
          </w:p>
        </w:tc>
        <w:tc>
          <w:tcPr>
            <w:tcW w:w="1417" w:type="dxa"/>
          </w:tcPr>
          <w:p w:rsidR="00AB0449" w:rsidRPr="00157447" w:rsidRDefault="00AB0449" w:rsidP="003D304A">
            <w:pPr>
              <w:jc w:val="center"/>
              <w:rPr>
                <w:sz w:val="17"/>
                <w:szCs w:val="17"/>
              </w:rPr>
            </w:pPr>
            <w:r w:rsidRPr="00157447">
              <w:rPr>
                <w:sz w:val="17"/>
                <w:szCs w:val="17"/>
              </w:rPr>
              <w:t>Total GHG Emission in</w:t>
            </w:r>
          </w:p>
          <w:p w:rsidR="00AB0449" w:rsidRPr="00157447" w:rsidRDefault="00AB0449" w:rsidP="003D304A">
            <w:pPr>
              <w:jc w:val="center"/>
              <w:rPr>
                <w:sz w:val="17"/>
                <w:szCs w:val="17"/>
              </w:rPr>
            </w:pPr>
            <w:r w:rsidRPr="00157447">
              <w:rPr>
                <w:sz w:val="17"/>
                <w:szCs w:val="17"/>
              </w:rPr>
              <w:t>kg CO</w:t>
            </w:r>
            <w:r w:rsidRPr="00157447">
              <w:rPr>
                <w:sz w:val="17"/>
                <w:szCs w:val="17"/>
                <w:vertAlign w:val="subscript"/>
              </w:rPr>
              <w:t>2eq</w:t>
            </w:r>
          </w:p>
        </w:tc>
        <w:tc>
          <w:tcPr>
            <w:tcW w:w="1276" w:type="dxa"/>
          </w:tcPr>
          <w:p w:rsidR="00AB0449" w:rsidRPr="00157447" w:rsidRDefault="00AB0449" w:rsidP="003D304A">
            <w:pPr>
              <w:jc w:val="center"/>
              <w:rPr>
                <w:sz w:val="17"/>
                <w:szCs w:val="17"/>
                <w:lang w:val="en-CA"/>
              </w:rPr>
            </w:pPr>
            <w:r w:rsidRPr="00157447">
              <w:rPr>
                <w:sz w:val="17"/>
                <w:szCs w:val="17"/>
                <w:lang w:val="en-CA"/>
              </w:rPr>
              <w:t xml:space="preserve"> GHG Intensity Factor</w:t>
            </w:r>
          </w:p>
          <w:p w:rsidR="00AB0449" w:rsidRPr="00157447" w:rsidRDefault="00AB0449" w:rsidP="003D304A">
            <w:pPr>
              <w:jc w:val="center"/>
              <w:rPr>
                <w:sz w:val="17"/>
                <w:szCs w:val="17"/>
              </w:rPr>
            </w:pPr>
            <w:r w:rsidRPr="00157447">
              <w:rPr>
                <w:sz w:val="17"/>
                <w:szCs w:val="17"/>
                <w:lang w:val="en-CA"/>
              </w:rPr>
              <w:t>(g/kWh</w:t>
            </w:r>
            <w:r w:rsidRPr="00157447">
              <w:rPr>
                <w:sz w:val="17"/>
                <w:szCs w:val="17"/>
              </w:rPr>
              <w:t xml:space="preserve"> </w:t>
            </w:r>
            <w:r w:rsidRPr="00157447">
              <w:rPr>
                <w:sz w:val="17"/>
                <w:szCs w:val="17"/>
                <w:vertAlign w:val="subscript"/>
              </w:rPr>
              <w:t>fuel</w:t>
            </w:r>
            <w:r w:rsidRPr="00157447">
              <w:rPr>
                <w:sz w:val="17"/>
                <w:szCs w:val="17"/>
              </w:rPr>
              <w:t>)</w:t>
            </w:r>
          </w:p>
        </w:tc>
        <w:tc>
          <w:tcPr>
            <w:tcW w:w="992" w:type="dxa"/>
          </w:tcPr>
          <w:p w:rsidR="00AB0449" w:rsidRPr="00157447" w:rsidRDefault="00AB0449" w:rsidP="003D304A">
            <w:pPr>
              <w:jc w:val="center"/>
              <w:rPr>
                <w:sz w:val="17"/>
                <w:szCs w:val="17"/>
              </w:rPr>
            </w:pPr>
            <w:r w:rsidRPr="00157447">
              <w:rPr>
                <w:sz w:val="17"/>
                <w:szCs w:val="17"/>
              </w:rPr>
              <w:t>%</w:t>
            </w:r>
            <w:r>
              <w:rPr>
                <w:sz w:val="17"/>
                <w:szCs w:val="17"/>
              </w:rPr>
              <w:t xml:space="preserve"> </w:t>
            </w:r>
            <w:r w:rsidRPr="00157447">
              <w:rPr>
                <w:sz w:val="17"/>
                <w:szCs w:val="17"/>
              </w:rPr>
              <w:t>On</w:t>
            </w:r>
          </w:p>
          <w:p w:rsidR="00AB0449" w:rsidRPr="00157447" w:rsidRDefault="00AB0449" w:rsidP="003D304A">
            <w:pPr>
              <w:jc w:val="center"/>
              <w:rPr>
                <w:sz w:val="17"/>
                <w:szCs w:val="17"/>
              </w:rPr>
            </w:pPr>
            <w:r w:rsidRPr="00157447">
              <w:rPr>
                <w:sz w:val="17"/>
                <w:szCs w:val="17"/>
              </w:rPr>
              <w:t>Margin</w:t>
            </w:r>
          </w:p>
        </w:tc>
        <w:tc>
          <w:tcPr>
            <w:tcW w:w="1560" w:type="dxa"/>
          </w:tcPr>
          <w:p w:rsidR="00AB0449" w:rsidRPr="00157447" w:rsidRDefault="00AB0449" w:rsidP="003D304A">
            <w:pPr>
              <w:jc w:val="center"/>
              <w:rPr>
                <w:sz w:val="17"/>
                <w:szCs w:val="17"/>
              </w:rPr>
            </w:pPr>
            <w:r w:rsidRPr="00157447">
              <w:rPr>
                <w:sz w:val="17"/>
                <w:szCs w:val="17"/>
                <w:lang w:val="en-CA"/>
              </w:rPr>
              <w:t>Annual Marginal GHG Intensity Factor (g/kWh)</w:t>
            </w:r>
          </w:p>
        </w:tc>
      </w:tr>
      <w:tr w:rsidR="00F4034D" w:rsidRPr="00191291" w:rsidTr="00291A60">
        <w:tc>
          <w:tcPr>
            <w:tcW w:w="840" w:type="dxa"/>
            <w:vMerge w:val="restart"/>
          </w:tcPr>
          <w:p w:rsidR="00F4034D" w:rsidRPr="00157447" w:rsidRDefault="00F4034D" w:rsidP="003D304A">
            <w:pPr>
              <w:jc w:val="center"/>
              <w:rPr>
                <w:sz w:val="17"/>
                <w:szCs w:val="17"/>
              </w:rPr>
            </w:pPr>
            <w:r>
              <w:rPr>
                <w:sz w:val="17"/>
                <w:szCs w:val="17"/>
              </w:rPr>
              <w:t>2004</w:t>
            </w:r>
          </w:p>
        </w:tc>
        <w:tc>
          <w:tcPr>
            <w:tcW w:w="840" w:type="dxa"/>
          </w:tcPr>
          <w:p w:rsidR="00F4034D" w:rsidRPr="00191291" w:rsidRDefault="00F4034D" w:rsidP="003D304A">
            <w:pPr>
              <w:jc w:val="center"/>
              <w:rPr>
                <w:sz w:val="17"/>
                <w:szCs w:val="17"/>
              </w:rPr>
            </w:pPr>
            <w:r w:rsidRPr="00191291">
              <w:rPr>
                <w:sz w:val="17"/>
                <w:szCs w:val="17"/>
              </w:rPr>
              <w:t>Hydro</w:t>
            </w:r>
          </w:p>
        </w:tc>
        <w:tc>
          <w:tcPr>
            <w:tcW w:w="1058" w:type="dxa"/>
            <w:vAlign w:val="bottom"/>
          </w:tcPr>
          <w:p w:rsidR="00F4034D" w:rsidRPr="0051417C" w:rsidRDefault="00F4034D" w:rsidP="00FB3847">
            <w:pPr>
              <w:jc w:val="center"/>
              <w:rPr>
                <w:rFonts w:asciiTheme="majorBidi" w:hAnsiTheme="majorBidi" w:cstheme="majorBidi"/>
                <w:sz w:val="17"/>
                <w:szCs w:val="17"/>
                <w:lang w:val="en-US" w:eastAsia="en-US"/>
              </w:rPr>
            </w:pPr>
            <w:r w:rsidRPr="0051417C">
              <w:rPr>
                <w:rFonts w:asciiTheme="majorBidi" w:hAnsiTheme="majorBidi" w:cstheme="majorBidi"/>
                <w:sz w:val="17"/>
                <w:szCs w:val="17"/>
                <w:lang w:val="en-US" w:eastAsia="en-US"/>
              </w:rPr>
              <w:t>38,083,122</w:t>
            </w:r>
          </w:p>
        </w:tc>
        <w:tc>
          <w:tcPr>
            <w:tcW w:w="1265" w:type="dxa"/>
            <w:vAlign w:val="bottom"/>
          </w:tcPr>
          <w:p w:rsidR="00F4034D" w:rsidRPr="00191291" w:rsidRDefault="00F4034D" w:rsidP="003D304A">
            <w:pPr>
              <w:jc w:val="center"/>
              <w:rPr>
                <w:sz w:val="17"/>
                <w:szCs w:val="17"/>
              </w:rPr>
            </w:pPr>
            <w:r w:rsidRPr="00191291">
              <w:rPr>
                <w:sz w:val="17"/>
                <w:szCs w:val="17"/>
              </w:rPr>
              <w:t>N/A</w:t>
            </w:r>
          </w:p>
        </w:tc>
        <w:tc>
          <w:tcPr>
            <w:tcW w:w="1417" w:type="dxa"/>
            <w:vAlign w:val="bottom"/>
          </w:tcPr>
          <w:p w:rsidR="00F4034D" w:rsidRPr="00F4034D" w:rsidRDefault="00F4034D" w:rsidP="00FB3847">
            <w:pPr>
              <w:jc w:val="center"/>
              <w:rPr>
                <w:rFonts w:asciiTheme="majorBidi" w:hAnsiTheme="majorBidi" w:cstheme="majorBidi"/>
                <w:sz w:val="17"/>
                <w:szCs w:val="17"/>
                <w:lang w:val="en-US" w:eastAsia="en-US"/>
              </w:rPr>
            </w:pPr>
            <w:r w:rsidRPr="00F4034D">
              <w:rPr>
                <w:rFonts w:asciiTheme="majorBidi" w:hAnsiTheme="majorBidi" w:cstheme="majorBidi"/>
                <w:sz w:val="17"/>
                <w:szCs w:val="17"/>
                <w:lang w:val="en-US" w:eastAsia="en-US"/>
              </w:rPr>
              <w:t>0</w:t>
            </w:r>
          </w:p>
        </w:tc>
        <w:tc>
          <w:tcPr>
            <w:tcW w:w="1276" w:type="dxa"/>
            <w:vAlign w:val="bottom"/>
          </w:tcPr>
          <w:p w:rsidR="00F4034D" w:rsidRPr="00191291" w:rsidRDefault="00F4034D" w:rsidP="003D304A">
            <w:pPr>
              <w:jc w:val="center"/>
              <w:rPr>
                <w:sz w:val="17"/>
                <w:szCs w:val="17"/>
              </w:rPr>
            </w:pPr>
            <w:r w:rsidRPr="00191291">
              <w:rPr>
                <w:sz w:val="17"/>
                <w:szCs w:val="17"/>
              </w:rPr>
              <w:t>0</w:t>
            </w:r>
          </w:p>
        </w:tc>
        <w:tc>
          <w:tcPr>
            <w:tcW w:w="992" w:type="dxa"/>
            <w:vAlign w:val="bottom"/>
          </w:tcPr>
          <w:p w:rsidR="00F4034D" w:rsidRPr="00F4034D" w:rsidRDefault="00F4034D" w:rsidP="00F4034D">
            <w:pPr>
              <w:jc w:val="center"/>
              <w:rPr>
                <w:rFonts w:asciiTheme="majorBidi" w:hAnsiTheme="majorBidi" w:cstheme="majorBidi"/>
                <w:sz w:val="17"/>
                <w:szCs w:val="17"/>
                <w:lang w:val="en-US" w:eastAsia="en-US"/>
              </w:rPr>
            </w:pPr>
            <w:r w:rsidRPr="00F4034D">
              <w:rPr>
                <w:rFonts w:asciiTheme="majorBidi" w:hAnsiTheme="majorBidi" w:cstheme="majorBidi"/>
                <w:sz w:val="17"/>
                <w:szCs w:val="17"/>
                <w:lang w:val="en-US" w:eastAsia="en-US"/>
              </w:rPr>
              <w:t>51.82</w:t>
            </w:r>
          </w:p>
        </w:tc>
        <w:tc>
          <w:tcPr>
            <w:tcW w:w="1560" w:type="dxa"/>
            <w:vMerge w:val="restart"/>
          </w:tcPr>
          <w:p w:rsidR="00F4034D" w:rsidRDefault="00F4034D" w:rsidP="003D304A">
            <w:pPr>
              <w:jc w:val="center"/>
              <w:rPr>
                <w:sz w:val="17"/>
                <w:szCs w:val="17"/>
              </w:rPr>
            </w:pPr>
          </w:p>
          <w:p w:rsidR="00F4034D" w:rsidRPr="00191291" w:rsidRDefault="00096ABE" w:rsidP="003D304A">
            <w:pPr>
              <w:jc w:val="center"/>
              <w:rPr>
                <w:sz w:val="17"/>
                <w:szCs w:val="17"/>
              </w:rPr>
            </w:pPr>
            <w:r>
              <w:rPr>
                <w:sz w:val="17"/>
                <w:szCs w:val="17"/>
              </w:rPr>
              <w:t>401</w:t>
            </w:r>
          </w:p>
        </w:tc>
      </w:tr>
      <w:tr w:rsidR="00F4034D" w:rsidRPr="00191291" w:rsidTr="00291A60">
        <w:tc>
          <w:tcPr>
            <w:tcW w:w="840" w:type="dxa"/>
            <w:vMerge/>
          </w:tcPr>
          <w:p w:rsidR="00F4034D" w:rsidRPr="00157447" w:rsidRDefault="00F4034D" w:rsidP="003D304A">
            <w:pPr>
              <w:jc w:val="center"/>
              <w:rPr>
                <w:sz w:val="17"/>
                <w:szCs w:val="17"/>
              </w:rPr>
            </w:pPr>
          </w:p>
        </w:tc>
        <w:tc>
          <w:tcPr>
            <w:tcW w:w="840" w:type="dxa"/>
          </w:tcPr>
          <w:p w:rsidR="00F4034D" w:rsidRPr="00191291" w:rsidRDefault="00F4034D" w:rsidP="003D304A">
            <w:pPr>
              <w:jc w:val="center"/>
              <w:rPr>
                <w:sz w:val="17"/>
                <w:szCs w:val="17"/>
              </w:rPr>
            </w:pPr>
            <w:r w:rsidRPr="00191291">
              <w:rPr>
                <w:sz w:val="17"/>
                <w:szCs w:val="17"/>
              </w:rPr>
              <w:t>Natural gas</w:t>
            </w:r>
          </w:p>
        </w:tc>
        <w:tc>
          <w:tcPr>
            <w:tcW w:w="1058" w:type="dxa"/>
            <w:vAlign w:val="bottom"/>
          </w:tcPr>
          <w:p w:rsidR="00F4034D" w:rsidRPr="0051417C" w:rsidRDefault="00F4034D" w:rsidP="00FB3847">
            <w:pPr>
              <w:jc w:val="center"/>
              <w:rPr>
                <w:rFonts w:asciiTheme="majorBidi" w:hAnsiTheme="majorBidi" w:cstheme="majorBidi"/>
                <w:sz w:val="17"/>
                <w:szCs w:val="17"/>
                <w:lang w:val="en-US" w:eastAsia="en-US"/>
              </w:rPr>
            </w:pPr>
            <w:r w:rsidRPr="0051417C">
              <w:rPr>
                <w:rFonts w:asciiTheme="majorBidi" w:hAnsiTheme="majorBidi" w:cstheme="majorBidi"/>
                <w:sz w:val="17"/>
                <w:szCs w:val="17"/>
                <w:lang w:val="en-US" w:eastAsia="en-US"/>
              </w:rPr>
              <w:t>8,665,151</w:t>
            </w:r>
          </w:p>
        </w:tc>
        <w:tc>
          <w:tcPr>
            <w:tcW w:w="1265" w:type="dxa"/>
            <w:vAlign w:val="bottom"/>
          </w:tcPr>
          <w:p w:rsidR="00F4034D" w:rsidRPr="0051417C" w:rsidRDefault="00F4034D" w:rsidP="00FB3847">
            <w:pPr>
              <w:jc w:val="center"/>
              <w:rPr>
                <w:rFonts w:asciiTheme="majorBidi" w:hAnsiTheme="majorBidi" w:cstheme="majorBidi"/>
                <w:sz w:val="17"/>
                <w:szCs w:val="17"/>
                <w:lang w:val="en-US" w:eastAsia="en-US"/>
              </w:rPr>
            </w:pPr>
            <w:r w:rsidRPr="0051417C">
              <w:rPr>
                <w:rFonts w:asciiTheme="majorBidi" w:hAnsiTheme="majorBidi" w:cstheme="majorBidi"/>
                <w:sz w:val="17"/>
                <w:szCs w:val="17"/>
                <w:lang w:val="en-US" w:eastAsia="en-US"/>
              </w:rPr>
              <w:t>2,088,723</w:t>
            </w:r>
            <w:r>
              <w:rPr>
                <w:rFonts w:asciiTheme="majorBidi" w:hAnsiTheme="majorBidi" w:cstheme="majorBidi"/>
                <w:sz w:val="17"/>
                <w:szCs w:val="17"/>
                <w:lang w:val="en-US" w:eastAsia="en-US"/>
              </w:rPr>
              <w:t>km</w:t>
            </w:r>
            <w:r w:rsidRPr="0051417C">
              <w:rPr>
                <w:rFonts w:asciiTheme="majorBidi" w:hAnsiTheme="majorBidi" w:cstheme="majorBidi"/>
                <w:sz w:val="17"/>
                <w:szCs w:val="17"/>
                <w:vertAlign w:val="superscript"/>
                <w:lang w:val="en-US" w:eastAsia="en-US"/>
              </w:rPr>
              <w:t>3</w:t>
            </w:r>
          </w:p>
        </w:tc>
        <w:tc>
          <w:tcPr>
            <w:tcW w:w="1417" w:type="dxa"/>
            <w:vAlign w:val="bottom"/>
          </w:tcPr>
          <w:p w:rsidR="00F4034D" w:rsidRPr="00F4034D" w:rsidRDefault="00F4034D" w:rsidP="00FB3847">
            <w:pPr>
              <w:jc w:val="center"/>
              <w:rPr>
                <w:rFonts w:asciiTheme="majorBidi" w:hAnsiTheme="majorBidi" w:cstheme="majorBidi"/>
                <w:sz w:val="17"/>
                <w:szCs w:val="17"/>
                <w:lang w:val="en-US" w:eastAsia="en-US"/>
              </w:rPr>
            </w:pPr>
            <w:r w:rsidRPr="00F4034D">
              <w:rPr>
                <w:rFonts w:asciiTheme="majorBidi" w:hAnsiTheme="majorBidi" w:cstheme="majorBidi"/>
                <w:sz w:val="17"/>
                <w:szCs w:val="17"/>
                <w:lang w:val="en-US" w:eastAsia="en-US"/>
              </w:rPr>
              <w:t>4,005,861,583</w:t>
            </w:r>
          </w:p>
        </w:tc>
        <w:tc>
          <w:tcPr>
            <w:tcW w:w="1276" w:type="dxa"/>
            <w:vAlign w:val="bottom"/>
          </w:tcPr>
          <w:p w:rsidR="00F4034D" w:rsidRPr="00191291" w:rsidRDefault="00F4034D" w:rsidP="00FB3847">
            <w:pPr>
              <w:jc w:val="center"/>
              <w:rPr>
                <w:sz w:val="17"/>
                <w:szCs w:val="17"/>
              </w:rPr>
            </w:pPr>
            <w:r w:rsidRPr="00191291">
              <w:rPr>
                <w:sz w:val="17"/>
                <w:szCs w:val="17"/>
              </w:rPr>
              <w:t>462</w:t>
            </w:r>
          </w:p>
        </w:tc>
        <w:tc>
          <w:tcPr>
            <w:tcW w:w="992" w:type="dxa"/>
            <w:vAlign w:val="bottom"/>
          </w:tcPr>
          <w:p w:rsidR="00F4034D" w:rsidRPr="00F4034D" w:rsidRDefault="00F4034D" w:rsidP="00F4034D">
            <w:pPr>
              <w:jc w:val="center"/>
              <w:rPr>
                <w:rFonts w:asciiTheme="majorBidi" w:hAnsiTheme="majorBidi" w:cstheme="majorBidi"/>
                <w:sz w:val="17"/>
                <w:szCs w:val="17"/>
                <w:lang w:val="en-US" w:eastAsia="en-US"/>
              </w:rPr>
            </w:pPr>
            <w:r w:rsidRPr="00F4034D">
              <w:rPr>
                <w:rFonts w:asciiTheme="majorBidi" w:hAnsiTheme="majorBidi" w:cstheme="majorBidi"/>
                <w:sz w:val="17"/>
                <w:szCs w:val="17"/>
                <w:lang w:val="en-US" w:eastAsia="en-US"/>
              </w:rPr>
              <w:t>1</w:t>
            </w:r>
            <w:r w:rsidR="00096ABE">
              <w:rPr>
                <w:rFonts w:asciiTheme="majorBidi" w:hAnsiTheme="majorBidi" w:cstheme="majorBidi"/>
                <w:sz w:val="17"/>
                <w:szCs w:val="17"/>
                <w:lang w:val="en-US" w:eastAsia="en-US"/>
              </w:rPr>
              <w:t>2.6</w:t>
            </w:r>
          </w:p>
        </w:tc>
        <w:tc>
          <w:tcPr>
            <w:tcW w:w="1560" w:type="dxa"/>
            <w:vMerge/>
          </w:tcPr>
          <w:p w:rsidR="00F4034D" w:rsidRPr="00191291" w:rsidRDefault="00F4034D" w:rsidP="003D304A">
            <w:pPr>
              <w:jc w:val="center"/>
              <w:rPr>
                <w:sz w:val="17"/>
                <w:szCs w:val="17"/>
              </w:rPr>
            </w:pPr>
          </w:p>
        </w:tc>
      </w:tr>
      <w:tr w:rsidR="00F4034D" w:rsidRPr="00191291" w:rsidTr="00291A60">
        <w:tc>
          <w:tcPr>
            <w:tcW w:w="840" w:type="dxa"/>
            <w:vMerge/>
          </w:tcPr>
          <w:p w:rsidR="00F4034D" w:rsidRPr="00157447" w:rsidRDefault="00F4034D" w:rsidP="003D304A">
            <w:pPr>
              <w:jc w:val="center"/>
              <w:rPr>
                <w:sz w:val="17"/>
                <w:szCs w:val="17"/>
              </w:rPr>
            </w:pPr>
          </w:p>
        </w:tc>
        <w:tc>
          <w:tcPr>
            <w:tcW w:w="840" w:type="dxa"/>
          </w:tcPr>
          <w:p w:rsidR="00F4034D" w:rsidRPr="00191291" w:rsidRDefault="00F4034D" w:rsidP="003D304A">
            <w:pPr>
              <w:jc w:val="center"/>
              <w:rPr>
                <w:sz w:val="17"/>
                <w:szCs w:val="17"/>
              </w:rPr>
            </w:pPr>
            <w:r w:rsidRPr="00191291">
              <w:rPr>
                <w:sz w:val="17"/>
                <w:szCs w:val="17"/>
              </w:rPr>
              <w:t>Coal</w:t>
            </w:r>
          </w:p>
        </w:tc>
        <w:tc>
          <w:tcPr>
            <w:tcW w:w="1058" w:type="dxa"/>
            <w:vAlign w:val="bottom"/>
          </w:tcPr>
          <w:p w:rsidR="00F4034D" w:rsidRPr="0051417C" w:rsidRDefault="00F4034D" w:rsidP="00FB3847">
            <w:pPr>
              <w:jc w:val="center"/>
              <w:rPr>
                <w:rFonts w:asciiTheme="majorBidi" w:hAnsiTheme="majorBidi" w:cstheme="majorBidi"/>
                <w:sz w:val="17"/>
                <w:szCs w:val="17"/>
                <w:lang w:val="en-US" w:eastAsia="en-US"/>
              </w:rPr>
            </w:pPr>
            <w:r w:rsidRPr="0051417C">
              <w:rPr>
                <w:rFonts w:asciiTheme="majorBidi" w:hAnsiTheme="majorBidi" w:cstheme="majorBidi"/>
                <w:sz w:val="17"/>
                <w:szCs w:val="17"/>
                <w:lang w:val="en-US" w:eastAsia="en-US"/>
              </w:rPr>
              <w:t>26,079,513</w:t>
            </w:r>
          </w:p>
        </w:tc>
        <w:tc>
          <w:tcPr>
            <w:tcW w:w="1265" w:type="dxa"/>
            <w:vAlign w:val="bottom"/>
          </w:tcPr>
          <w:p w:rsidR="00F4034D" w:rsidRPr="0051417C" w:rsidRDefault="00F4034D" w:rsidP="00FB3847">
            <w:pPr>
              <w:jc w:val="center"/>
              <w:rPr>
                <w:rFonts w:asciiTheme="majorBidi" w:hAnsiTheme="majorBidi" w:cstheme="majorBidi"/>
                <w:sz w:val="17"/>
                <w:szCs w:val="17"/>
                <w:lang w:val="en-US" w:eastAsia="en-US"/>
              </w:rPr>
            </w:pPr>
            <w:r w:rsidRPr="0051417C">
              <w:rPr>
                <w:rFonts w:asciiTheme="majorBidi" w:hAnsiTheme="majorBidi" w:cstheme="majorBidi"/>
                <w:sz w:val="17"/>
                <w:szCs w:val="17"/>
                <w:lang w:val="en-US" w:eastAsia="en-US"/>
              </w:rPr>
              <w:t>87,111</w:t>
            </w:r>
            <w:r>
              <w:rPr>
                <w:rFonts w:asciiTheme="majorBidi" w:hAnsiTheme="majorBidi" w:cstheme="majorBidi"/>
                <w:sz w:val="17"/>
                <w:szCs w:val="17"/>
                <w:lang w:val="en-US" w:eastAsia="en-US"/>
              </w:rPr>
              <w:t>Mg</w:t>
            </w:r>
          </w:p>
        </w:tc>
        <w:tc>
          <w:tcPr>
            <w:tcW w:w="1417" w:type="dxa"/>
            <w:vAlign w:val="bottom"/>
          </w:tcPr>
          <w:p w:rsidR="00F4034D" w:rsidRPr="00F4034D" w:rsidRDefault="00F4034D" w:rsidP="00FB3847">
            <w:pPr>
              <w:jc w:val="center"/>
              <w:rPr>
                <w:rFonts w:asciiTheme="majorBidi" w:hAnsiTheme="majorBidi" w:cstheme="majorBidi"/>
                <w:sz w:val="17"/>
                <w:szCs w:val="17"/>
                <w:lang w:val="en-US" w:eastAsia="en-US"/>
              </w:rPr>
            </w:pPr>
            <w:r w:rsidRPr="00F4034D">
              <w:rPr>
                <w:rFonts w:asciiTheme="majorBidi" w:hAnsiTheme="majorBidi" w:cstheme="majorBidi"/>
                <w:sz w:val="17"/>
                <w:szCs w:val="17"/>
                <w:lang w:val="en-US" w:eastAsia="en-US"/>
              </w:rPr>
              <w:t>24,592,952,530</w:t>
            </w:r>
          </w:p>
        </w:tc>
        <w:tc>
          <w:tcPr>
            <w:tcW w:w="1276" w:type="dxa"/>
            <w:vAlign w:val="bottom"/>
          </w:tcPr>
          <w:p w:rsidR="00F4034D" w:rsidRPr="00191291" w:rsidRDefault="00F4034D" w:rsidP="003D304A">
            <w:pPr>
              <w:jc w:val="center"/>
              <w:rPr>
                <w:sz w:val="17"/>
                <w:szCs w:val="17"/>
              </w:rPr>
            </w:pPr>
            <w:r w:rsidRPr="00191291">
              <w:rPr>
                <w:sz w:val="17"/>
                <w:szCs w:val="17"/>
              </w:rPr>
              <w:t>943</w:t>
            </w:r>
          </w:p>
        </w:tc>
        <w:tc>
          <w:tcPr>
            <w:tcW w:w="992" w:type="dxa"/>
            <w:vAlign w:val="bottom"/>
          </w:tcPr>
          <w:p w:rsidR="00F4034D" w:rsidRPr="00F4034D" w:rsidRDefault="00F4034D" w:rsidP="00F4034D">
            <w:pPr>
              <w:jc w:val="center"/>
              <w:rPr>
                <w:rFonts w:asciiTheme="majorBidi" w:hAnsiTheme="majorBidi" w:cstheme="majorBidi"/>
                <w:sz w:val="17"/>
                <w:szCs w:val="17"/>
                <w:lang w:val="en-US" w:eastAsia="en-US"/>
              </w:rPr>
            </w:pPr>
            <w:r w:rsidRPr="00F4034D">
              <w:rPr>
                <w:rFonts w:asciiTheme="majorBidi" w:hAnsiTheme="majorBidi" w:cstheme="majorBidi"/>
                <w:sz w:val="17"/>
                <w:szCs w:val="17"/>
                <w:lang w:val="en-US" w:eastAsia="en-US"/>
              </w:rPr>
              <w:t>35.49</w:t>
            </w:r>
          </w:p>
        </w:tc>
        <w:tc>
          <w:tcPr>
            <w:tcW w:w="1560" w:type="dxa"/>
            <w:vMerge/>
          </w:tcPr>
          <w:p w:rsidR="00F4034D" w:rsidRPr="00191291" w:rsidRDefault="00F4034D" w:rsidP="003D304A">
            <w:pPr>
              <w:jc w:val="center"/>
              <w:rPr>
                <w:sz w:val="17"/>
                <w:szCs w:val="17"/>
              </w:rPr>
            </w:pPr>
          </w:p>
        </w:tc>
      </w:tr>
      <w:tr w:rsidR="00F4034D" w:rsidRPr="00191291" w:rsidTr="00291A60">
        <w:tc>
          <w:tcPr>
            <w:tcW w:w="840" w:type="dxa"/>
            <w:vMerge/>
          </w:tcPr>
          <w:p w:rsidR="00F4034D" w:rsidRPr="00157447" w:rsidRDefault="00F4034D" w:rsidP="003D304A">
            <w:pPr>
              <w:jc w:val="center"/>
              <w:rPr>
                <w:sz w:val="17"/>
                <w:szCs w:val="17"/>
              </w:rPr>
            </w:pPr>
          </w:p>
        </w:tc>
        <w:tc>
          <w:tcPr>
            <w:tcW w:w="840" w:type="dxa"/>
          </w:tcPr>
          <w:p w:rsidR="00F4034D" w:rsidRPr="00191291" w:rsidRDefault="00F4034D" w:rsidP="003D304A">
            <w:pPr>
              <w:jc w:val="center"/>
              <w:rPr>
                <w:sz w:val="17"/>
                <w:szCs w:val="17"/>
              </w:rPr>
            </w:pPr>
            <w:r>
              <w:rPr>
                <w:sz w:val="17"/>
                <w:szCs w:val="17"/>
              </w:rPr>
              <w:t>Oil</w:t>
            </w:r>
          </w:p>
        </w:tc>
        <w:tc>
          <w:tcPr>
            <w:tcW w:w="1058" w:type="dxa"/>
            <w:vAlign w:val="bottom"/>
          </w:tcPr>
          <w:p w:rsidR="00F4034D" w:rsidRPr="0051417C" w:rsidRDefault="00F4034D" w:rsidP="00FB3847">
            <w:pPr>
              <w:jc w:val="center"/>
              <w:rPr>
                <w:rFonts w:asciiTheme="majorBidi" w:hAnsiTheme="majorBidi" w:cstheme="majorBidi"/>
                <w:sz w:val="17"/>
                <w:szCs w:val="17"/>
                <w:lang w:val="en-US" w:eastAsia="en-US"/>
              </w:rPr>
            </w:pPr>
            <w:r w:rsidRPr="0051417C">
              <w:rPr>
                <w:rFonts w:asciiTheme="majorBidi" w:hAnsiTheme="majorBidi" w:cstheme="majorBidi"/>
                <w:sz w:val="17"/>
                <w:szCs w:val="17"/>
                <w:lang w:val="en-US" w:eastAsia="en-US"/>
              </w:rPr>
              <w:t>661,615</w:t>
            </w:r>
          </w:p>
        </w:tc>
        <w:tc>
          <w:tcPr>
            <w:tcW w:w="1265" w:type="dxa"/>
            <w:vAlign w:val="bottom"/>
          </w:tcPr>
          <w:p w:rsidR="00F4034D" w:rsidRPr="0051417C" w:rsidRDefault="00F4034D" w:rsidP="00FB3847">
            <w:pPr>
              <w:jc w:val="center"/>
              <w:rPr>
                <w:rFonts w:asciiTheme="majorBidi" w:hAnsiTheme="majorBidi" w:cstheme="majorBidi"/>
                <w:sz w:val="17"/>
                <w:szCs w:val="17"/>
                <w:lang w:val="en-US" w:eastAsia="en-US"/>
              </w:rPr>
            </w:pPr>
            <w:r w:rsidRPr="0051417C">
              <w:rPr>
                <w:rFonts w:asciiTheme="majorBidi" w:hAnsiTheme="majorBidi" w:cstheme="majorBidi"/>
                <w:sz w:val="17"/>
                <w:szCs w:val="17"/>
                <w:lang w:val="en-US" w:eastAsia="en-US"/>
              </w:rPr>
              <w:t>197,664</w:t>
            </w:r>
            <w:r>
              <w:rPr>
                <w:rFonts w:asciiTheme="majorBidi" w:hAnsiTheme="majorBidi" w:cstheme="majorBidi"/>
                <w:sz w:val="17"/>
                <w:szCs w:val="17"/>
                <w:lang w:val="en-US" w:eastAsia="en-US"/>
              </w:rPr>
              <w:t>kL</w:t>
            </w:r>
          </w:p>
        </w:tc>
        <w:tc>
          <w:tcPr>
            <w:tcW w:w="1417" w:type="dxa"/>
            <w:vAlign w:val="bottom"/>
          </w:tcPr>
          <w:p w:rsidR="00F4034D" w:rsidRPr="00F4034D" w:rsidRDefault="00F4034D" w:rsidP="00FB3847">
            <w:pPr>
              <w:jc w:val="center"/>
              <w:rPr>
                <w:rFonts w:asciiTheme="majorBidi" w:hAnsiTheme="majorBidi" w:cstheme="majorBidi"/>
                <w:sz w:val="17"/>
                <w:szCs w:val="17"/>
                <w:lang w:val="en-US" w:eastAsia="en-US"/>
              </w:rPr>
            </w:pPr>
            <w:r w:rsidRPr="00F4034D">
              <w:rPr>
                <w:rFonts w:asciiTheme="majorBidi" w:hAnsiTheme="majorBidi" w:cstheme="majorBidi"/>
                <w:sz w:val="17"/>
                <w:szCs w:val="17"/>
                <w:lang w:val="en-US" w:eastAsia="en-US"/>
              </w:rPr>
              <w:t>609,136,680</w:t>
            </w:r>
          </w:p>
        </w:tc>
        <w:tc>
          <w:tcPr>
            <w:tcW w:w="1276" w:type="dxa"/>
            <w:vAlign w:val="bottom"/>
          </w:tcPr>
          <w:p w:rsidR="00F4034D" w:rsidRPr="00191291" w:rsidRDefault="00F4034D" w:rsidP="003D304A">
            <w:pPr>
              <w:jc w:val="center"/>
              <w:rPr>
                <w:sz w:val="17"/>
                <w:szCs w:val="17"/>
              </w:rPr>
            </w:pPr>
            <w:r>
              <w:rPr>
                <w:sz w:val="17"/>
                <w:szCs w:val="17"/>
              </w:rPr>
              <w:t>921</w:t>
            </w:r>
          </w:p>
        </w:tc>
        <w:tc>
          <w:tcPr>
            <w:tcW w:w="992" w:type="dxa"/>
            <w:vAlign w:val="bottom"/>
          </w:tcPr>
          <w:p w:rsidR="00F4034D" w:rsidRPr="00F4034D" w:rsidRDefault="00FB3847" w:rsidP="00F4034D">
            <w:pPr>
              <w:jc w:val="center"/>
              <w:rPr>
                <w:rFonts w:asciiTheme="majorBidi" w:hAnsiTheme="majorBidi" w:cstheme="majorBidi"/>
                <w:sz w:val="17"/>
                <w:szCs w:val="17"/>
                <w:lang w:val="en-US" w:eastAsia="en-US"/>
              </w:rPr>
            </w:pPr>
            <w:r>
              <w:rPr>
                <w:rFonts w:asciiTheme="majorBidi" w:hAnsiTheme="majorBidi" w:cstheme="majorBidi"/>
                <w:sz w:val="17"/>
                <w:szCs w:val="17"/>
                <w:lang w:val="en-US" w:eastAsia="en-US"/>
              </w:rPr>
              <w:t xml:space="preserve">  </w:t>
            </w:r>
            <w:r w:rsidR="00F4034D" w:rsidRPr="00F4034D">
              <w:rPr>
                <w:rFonts w:asciiTheme="majorBidi" w:hAnsiTheme="majorBidi" w:cstheme="majorBidi"/>
                <w:sz w:val="17"/>
                <w:szCs w:val="17"/>
                <w:lang w:val="en-US" w:eastAsia="en-US"/>
              </w:rPr>
              <w:t>0.90</w:t>
            </w:r>
          </w:p>
        </w:tc>
        <w:tc>
          <w:tcPr>
            <w:tcW w:w="1560" w:type="dxa"/>
            <w:vMerge/>
          </w:tcPr>
          <w:p w:rsidR="00F4034D" w:rsidRPr="00191291" w:rsidRDefault="00F4034D" w:rsidP="003D304A">
            <w:pPr>
              <w:jc w:val="center"/>
              <w:rPr>
                <w:sz w:val="17"/>
                <w:szCs w:val="17"/>
              </w:rPr>
            </w:pPr>
          </w:p>
        </w:tc>
      </w:tr>
      <w:tr w:rsidR="00F4034D" w:rsidRPr="00191291" w:rsidTr="00291A60">
        <w:trPr>
          <w:gridAfter w:val="5"/>
          <w:wAfter w:w="6510" w:type="dxa"/>
        </w:trPr>
        <w:tc>
          <w:tcPr>
            <w:tcW w:w="840" w:type="dxa"/>
            <w:vMerge/>
          </w:tcPr>
          <w:p w:rsidR="00F4034D" w:rsidRPr="00157447" w:rsidRDefault="00F4034D" w:rsidP="003D304A">
            <w:pPr>
              <w:jc w:val="center"/>
              <w:rPr>
                <w:sz w:val="17"/>
                <w:szCs w:val="17"/>
              </w:rPr>
            </w:pPr>
          </w:p>
        </w:tc>
        <w:tc>
          <w:tcPr>
            <w:tcW w:w="840" w:type="dxa"/>
          </w:tcPr>
          <w:p w:rsidR="00F4034D" w:rsidRPr="00191291" w:rsidRDefault="00F4034D" w:rsidP="003D304A">
            <w:pPr>
              <w:jc w:val="center"/>
              <w:rPr>
                <w:sz w:val="17"/>
                <w:szCs w:val="17"/>
              </w:rPr>
            </w:pPr>
            <w:r w:rsidRPr="00191291">
              <w:rPr>
                <w:sz w:val="17"/>
                <w:szCs w:val="17"/>
              </w:rPr>
              <w:t>Total</w:t>
            </w:r>
          </w:p>
        </w:tc>
        <w:tc>
          <w:tcPr>
            <w:tcW w:w="1058" w:type="dxa"/>
            <w:vAlign w:val="bottom"/>
          </w:tcPr>
          <w:p w:rsidR="00F4034D" w:rsidRPr="0051417C" w:rsidRDefault="00F4034D" w:rsidP="00FB3847">
            <w:pPr>
              <w:jc w:val="center"/>
              <w:rPr>
                <w:rFonts w:asciiTheme="majorBidi" w:hAnsiTheme="majorBidi" w:cstheme="majorBidi"/>
                <w:sz w:val="17"/>
                <w:szCs w:val="17"/>
                <w:lang w:val="en-US" w:eastAsia="en-US"/>
              </w:rPr>
            </w:pPr>
            <w:r w:rsidRPr="0051417C">
              <w:rPr>
                <w:rFonts w:asciiTheme="majorBidi" w:hAnsiTheme="majorBidi" w:cstheme="majorBidi"/>
                <w:sz w:val="17"/>
                <w:szCs w:val="17"/>
                <w:lang w:val="en-US" w:eastAsia="en-US"/>
              </w:rPr>
              <w:t>73,489,401</w:t>
            </w:r>
          </w:p>
        </w:tc>
      </w:tr>
      <w:tr w:rsidR="00F4034D" w:rsidRPr="00191291" w:rsidTr="00291A60">
        <w:tc>
          <w:tcPr>
            <w:tcW w:w="840" w:type="dxa"/>
            <w:vMerge w:val="restart"/>
          </w:tcPr>
          <w:p w:rsidR="00F4034D" w:rsidRPr="00157447" w:rsidRDefault="00F4034D" w:rsidP="00B93568">
            <w:pPr>
              <w:jc w:val="center"/>
              <w:rPr>
                <w:sz w:val="17"/>
                <w:szCs w:val="17"/>
              </w:rPr>
            </w:pPr>
            <w:r>
              <w:rPr>
                <w:sz w:val="17"/>
                <w:szCs w:val="17"/>
              </w:rPr>
              <w:t>2005</w:t>
            </w:r>
          </w:p>
        </w:tc>
        <w:tc>
          <w:tcPr>
            <w:tcW w:w="840" w:type="dxa"/>
          </w:tcPr>
          <w:p w:rsidR="00F4034D" w:rsidRPr="00191291" w:rsidRDefault="00F4034D" w:rsidP="00B93568">
            <w:pPr>
              <w:jc w:val="center"/>
              <w:rPr>
                <w:sz w:val="17"/>
                <w:szCs w:val="17"/>
              </w:rPr>
            </w:pPr>
            <w:r w:rsidRPr="00191291">
              <w:rPr>
                <w:sz w:val="17"/>
                <w:szCs w:val="17"/>
              </w:rPr>
              <w:t>Hydro</w:t>
            </w:r>
          </w:p>
        </w:tc>
        <w:tc>
          <w:tcPr>
            <w:tcW w:w="1058" w:type="dxa"/>
            <w:vAlign w:val="bottom"/>
          </w:tcPr>
          <w:p w:rsidR="00F4034D" w:rsidRPr="00CD2233" w:rsidRDefault="00F4034D" w:rsidP="00FB3847">
            <w:pPr>
              <w:jc w:val="center"/>
              <w:rPr>
                <w:rFonts w:asciiTheme="majorBidi" w:hAnsiTheme="majorBidi" w:cstheme="majorBidi"/>
                <w:sz w:val="17"/>
                <w:szCs w:val="17"/>
                <w:lang w:val="en-US" w:eastAsia="en-US"/>
              </w:rPr>
            </w:pPr>
            <w:r w:rsidRPr="00CD2233">
              <w:rPr>
                <w:rFonts w:asciiTheme="majorBidi" w:hAnsiTheme="majorBidi" w:cstheme="majorBidi"/>
                <w:sz w:val="17"/>
                <w:szCs w:val="17"/>
                <w:lang w:val="en-US" w:eastAsia="en-US"/>
              </w:rPr>
              <w:t>34,550,848</w:t>
            </w:r>
          </w:p>
        </w:tc>
        <w:tc>
          <w:tcPr>
            <w:tcW w:w="1265" w:type="dxa"/>
            <w:vAlign w:val="bottom"/>
          </w:tcPr>
          <w:p w:rsidR="00F4034D" w:rsidRPr="00CD2233" w:rsidRDefault="00F4034D" w:rsidP="00FB3847">
            <w:pPr>
              <w:jc w:val="center"/>
              <w:rPr>
                <w:rFonts w:asciiTheme="majorBidi" w:hAnsiTheme="majorBidi" w:cstheme="majorBidi"/>
                <w:sz w:val="17"/>
                <w:szCs w:val="17"/>
                <w:lang w:val="en-US" w:eastAsia="en-US"/>
              </w:rPr>
            </w:pPr>
            <w:r>
              <w:rPr>
                <w:rFonts w:asciiTheme="majorBidi" w:hAnsiTheme="majorBidi" w:cstheme="majorBidi"/>
                <w:sz w:val="17"/>
                <w:szCs w:val="17"/>
                <w:lang w:val="en-US" w:eastAsia="en-US"/>
              </w:rPr>
              <w:t>N/A</w:t>
            </w:r>
          </w:p>
        </w:tc>
        <w:tc>
          <w:tcPr>
            <w:tcW w:w="1417" w:type="dxa"/>
            <w:vAlign w:val="bottom"/>
          </w:tcPr>
          <w:p w:rsidR="00F4034D" w:rsidRPr="00CD2233" w:rsidRDefault="00F4034D" w:rsidP="00FB3847">
            <w:pPr>
              <w:jc w:val="center"/>
              <w:rPr>
                <w:rFonts w:asciiTheme="majorBidi" w:hAnsiTheme="majorBidi" w:cstheme="majorBidi"/>
                <w:sz w:val="17"/>
                <w:szCs w:val="17"/>
                <w:lang w:val="en-US" w:eastAsia="en-US"/>
              </w:rPr>
            </w:pPr>
            <w:r w:rsidRPr="00CD2233">
              <w:rPr>
                <w:rFonts w:asciiTheme="majorBidi" w:hAnsiTheme="majorBidi" w:cstheme="majorBidi"/>
                <w:sz w:val="17"/>
                <w:szCs w:val="17"/>
                <w:lang w:val="en-US" w:eastAsia="en-US"/>
              </w:rPr>
              <w:t>0</w:t>
            </w:r>
          </w:p>
        </w:tc>
        <w:tc>
          <w:tcPr>
            <w:tcW w:w="1276" w:type="dxa"/>
            <w:vAlign w:val="bottom"/>
          </w:tcPr>
          <w:p w:rsidR="00F4034D" w:rsidRPr="00CD2233" w:rsidRDefault="00F4034D" w:rsidP="00CD2233">
            <w:pPr>
              <w:jc w:val="center"/>
              <w:rPr>
                <w:rFonts w:asciiTheme="majorBidi" w:hAnsiTheme="majorBidi" w:cstheme="majorBidi"/>
                <w:sz w:val="17"/>
                <w:szCs w:val="17"/>
                <w:lang w:val="en-US" w:eastAsia="en-US"/>
              </w:rPr>
            </w:pPr>
            <w:r w:rsidRPr="00CD2233">
              <w:rPr>
                <w:rFonts w:asciiTheme="majorBidi" w:hAnsiTheme="majorBidi" w:cstheme="majorBidi"/>
                <w:sz w:val="17"/>
                <w:szCs w:val="17"/>
                <w:lang w:val="en-US" w:eastAsia="en-US"/>
              </w:rPr>
              <w:t>0</w:t>
            </w:r>
          </w:p>
        </w:tc>
        <w:tc>
          <w:tcPr>
            <w:tcW w:w="992" w:type="dxa"/>
            <w:vAlign w:val="bottom"/>
          </w:tcPr>
          <w:p w:rsidR="00F4034D" w:rsidRPr="00CD2233" w:rsidRDefault="00F4034D" w:rsidP="00CD2233">
            <w:pPr>
              <w:jc w:val="center"/>
              <w:rPr>
                <w:rFonts w:asciiTheme="majorBidi" w:hAnsiTheme="majorBidi" w:cstheme="majorBidi"/>
                <w:sz w:val="17"/>
                <w:szCs w:val="17"/>
                <w:lang w:val="en-US" w:eastAsia="en-US"/>
              </w:rPr>
            </w:pPr>
            <w:r w:rsidRPr="00CD2233">
              <w:rPr>
                <w:rFonts w:asciiTheme="majorBidi" w:hAnsiTheme="majorBidi" w:cstheme="majorBidi"/>
                <w:sz w:val="17"/>
                <w:szCs w:val="17"/>
                <w:lang w:val="en-US" w:eastAsia="en-US"/>
              </w:rPr>
              <w:t>45.10</w:t>
            </w:r>
          </w:p>
        </w:tc>
        <w:tc>
          <w:tcPr>
            <w:tcW w:w="1560" w:type="dxa"/>
            <w:vMerge w:val="restart"/>
          </w:tcPr>
          <w:p w:rsidR="00F4034D" w:rsidRDefault="00F4034D" w:rsidP="00B93568">
            <w:pPr>
              <w:jc w:val="center"/>
              <w:rPr>
                <w:sz w:val="17"/>
                <w:szCs w:val="17"/>
              </w:rPr>
            </w:pPr>
          </w:p>
          <w:p w:rsidR="00F4034D" w:rsidRPr="00191291" w:rsidRDefault="00F4034D" w:rsidP="00B93568">
            <w:pPr>
              <w:jc w:val="center"/>
              <w:rPr>
                <w:sz w:val="17"/>
                <w:szCs w:val="17"/>
              </w:rPr>
            </w:pPr>
            <w:r>
              <w:rPr>
                <w:sz w:val="17"/>
                <w:szCs w:val="17"/>
              </w:rPr>
              <w:t>435</w:t>
            </w:r>
          </w:p>
        </w:tc>
      </w:tr>
      <w:tr w:rsidR="00F4034D" w:rsidRPr="00191291" w:rsidTr="00291A60">
        <w:tc>
          <w:tcPr>
            <w:tcW w:w="840" w:type="dxa"/>
            <w:vMerge/>
          </w:tcPr>
          <w:p w:rsidR="00F4034D" w:rsidRPr="00157447" w:rsidRDefault="00F4034D" w:rsidP="00B93568">
            <w:pPr>
              <w:jc w:val="center"/>
              <w:rPr>
                <w:sz w:val="17"/>
                <w:szCs w:val="17"/>
              </w:rPr>
            </w:pPr>
          </w:p>
        </w:tc>
        <w:tc>
          <w:tcPr>
            <w:tcW w:w="840" w:type="dxa"/>
          </w:tcPr>
          <w:p w:rsidR="00F4034D" w:rsidRPr="00191291" w:rsidRDefault="00F4034D" w:rsidP="0087397E">
            <w:pPr>
              <w:jc w:val="center"/>
              <w:rPr>
                <w:sz w:val="17"/>
                <w:szCs w:val="17"/>
              </w:rPr>
            </w:pPr>
            <w:r w:rsidRPr="00191291">
              <w:rPr>
                <w:sz w:val="17"/>
                <w:szCs w:val="17"/>
              </w:rPr>
              <w:t>Natural</w:t>
            </w:r>
          </w:p>
          <w:p w:rsidR="00F4034D" w:rsidRPr="00191291" w:rsidRDefault="00F4034D" w:rsidP="0087397E">
            <w:pPr>
              <w:jc w:val="center"/>
              <w:rPr>
                <w:sz w:val="17"/>
                <w:szCs w:val="17"/>
              </w:rPr>
            </w:pPr>
            <w:r w:rsidRPr="00191291">
              <w:rPr>
                <w:sz w:val="17"/>
                <w:szCs w:val="17"/>
              </w:rPr>
              <w:t>gas</w:t>
            </w:r>
          </w:p>
        </w:tc>
        <w:tc>
          <w:tcPr>
            <w:tcW w:w="1058" w:type="dxa"/>
            <w:vAlign w:val="bottom"/>
          </w:tcPr>
          <w:p w:rsidR="00F4034D" w:rsidRPr="00CD2233" w:rsidRDefault="00F4034D" w:rsidP="00FB3847">
            <w:pPr>
              <w:jc w:val="center"/>
              <w:rPr>
                <w:rFonts w:asciiTheme="majorBidi" w:hAnsiTheme="majorBidi" w:cstheme="majorBidi"/>
                <w:sz w:val="17"/>
                <w:szCs w:val="17"/>
                <w:lang w:val="en-US" w:eastAsia="en-US"/>
              </w:rPr>
            </w:pPr>
            <w:r w:rsidRPr="00CD2233">
              <w:rPr>
                <w:rFonts w:asciiTheme="majorBidi" w:hAnsiTheme="majorBidi" w:cstheme="majorBidi"/>
                <w:sz w:val="17"/>
                <w:szCs w:val="17"/>
                <w:lang w:val="en-US" w:eastAsia="en-US"/>
              </w:rPr>
              <w:t>11,901,579</w:t>
            </w:r>
          </w:p>
        </w:tc>
        <w:tc>
          <w:tcPr>
            <w:tcW w:w="1265" w:type="dxa"/>
            <w:vAlign w:val="bottom"/>
          </w:tcPr>
          <w:p w:rsidR="00F4034D" w:rsidRPr="00CD2233" w:rsidRDefault="00F4034D" w:rsidP="00FB3847">
            <w:pPr>
              <w:jc w:val="center"/>
              <w:rPr>
                <w:rFonts w:asciiTheme="majorBidi" w:hAnsiTheme="majorBidi" w:cstheme="majorBidi"/>
                <w:sz w:val="17"/>
                <w:szCs w:val="17"/>
                <w:lang w:val="en-US" w:eastAsia="en-US"/>
              </w:rPr>
            </w:pPr>
            <w:r w:rsidRPr="00CD2233">
              <w:rPr>
                <w:rFonts w:asciiTheme="majorBidi" w:hAnsiTheme="majorBidi" w:cstheme="majorBidi"/>
                <w:sz w:val="17"/>
                <w:szCs w:val="17"/>
                <w:lang w:val="en-US" w:eastAsia="en-US"/>
              </w:rPr>
              <w:t>2,832,214</w:t>
            </w:r>
            <w:r>
              <w:rPr>
                <w:rFonts w:asciiTheme="majorBidi" w:hAnsiTheme="majorBidi" w:cstheme="majorBidi"/>
                <w:sz w:val="17"/>
                <w:szCs w:val="17"/>
                <w:lang w:val="en-US" w:eastAsia="en-US"/>
              </w:rPr>
              <w:t>km</w:t>
            </w:r>
            <w:r w:rsidRPr="00CD2233">
              <w:rPr>
                <w:rFonts w:asciiTheme="majorBidi" w:hAnsiTheme="majorBidi" w:cstheme="majorBidi"/>
                <w:sz w:val="17"/>
                <w:szCs w:val="17"/>
                <w:vertAlign w:val="superscript"/>
                <w:lang w:val="en-US" w:eastAsia="en-US"/>
              </w:rPr>
              <w:t>3</w:t>
            </w:r>
          </w:p>
        </w:tc>
        <w:tc>
          <w:tcPr>
            <w:tcW w:w="1417" w:type="dxa"/>
            <w:vAlign w:val="bottom"/>
          </w:tcPr>
          <w:p w:rsidR="00F4034D" w:rsidRPr="00CD2233" w:rsidRDefault="00F4034D" w:rsidP="00FB3847">
            <w:pPr>
              <w:jc w:val="center"/>
              <w:rPr>
                <w:rFonts w:asciiTheme="majorBidi" w:hAnsiTheme="majorBidi" w:cstheme="majorBidi"/>
                <w:sz w:val="17"/>
                <w:szCs w:val="17"/>
                <w:lang w:val="en-US" w:eastAsia="en-US"/>
              </w:rPr>
            </w:pPr>
            <w:r w:rsidRPr="00CD2233">
              <w:rPr>
                <w:rFonts w:asciiTheme="majorBidi" w:hAnsiTheme="majorBidi" w:cstheme="majorBidi"/>
                <w:sz w:val="17"/>
                <w:szCs w:val="17"/>
                <w:lang w:val="en-US" w:eastAsia="en-US"/>
              </w:rPr>
              <w:t>5,431,767,284</w:t>
            </w:r>
          </w:p>
        </w:tc>
        <w:tc>
          <w:tcPr>
            <w:tcW w:w="1276" w:type="dxa"/>
            <w:vAlign w:val="bottom"/>
          </w:tcPr>
          <w:p w:rsidR="00F4034D" w:rsidRPr="00CD2233" w:rsidRDefault="00F4034D" w:rsidP="00CD2233">
            <w:pPr>
              <w:jc w:val="center"/>
              <w:rPr>
                <w:rFonts w:asciiTheme="majorBidi" w:hAnsiTheme="majorBidi" w:cstheme="majorBidi"/>
                <w:sz w:val="17"/>
                <w:szCs w:val="17"/>
                <w:lang w:val="en-US" w:eastAsia="en-US"/>
              </w:rPr>
            </w:pPr>
            <w:r w:rsidRPr="00CD2233">
              <w:rPr>
                <w:rFonts w:asciiTheme="majorBidi" w:hAnsiTheme="majorBidi" w:cstheme="majorBidi"/>
                <w:sz w:val="17"/>
                <w:szCs w:val="17"/>
                <w:lang w:val="en-US" w:eastAsia="en-US"/>
              </w:rPr>
              <w:t>456</w:t>
            </w:r>
          </w:p>
        </w:tc>
        <w:tc>
          <w:tcPr>
            <w:tcW w:w="992" w:type="dxa"/>
            <w:vAlign w:val="bottom"/>
          </w:tcPr>
          <w:p w:rsidR="00F4034D" w:rsidRPr="00CD2233" w:rsidRDefault="00F4034D" w:rsidP="00CD2233">
            <w:pPr>
              <w:jc w:val="center"/>
              <w:rPr>
                <w:rFonts w:asciiTheme="majorBidi" w:hAnsiTheme="majorBidi" w:cstheme="majorBidi"/>
                <w:sz w:val="17"/>
                <w:szCs w:val="17"/>
                <w:lang w:val="en-US" w:eastAsia="en-US"/>
              </w:rPr>
            </w:pPr>
            <w:r w:rsidRPr="00CD2233">
              <w:rPr>
                <w:rFonts w:asciiTheme="majorBidi" w:hAnsiTheme="majorBidi" w:cstheme="majorBidi"/>
                <w:sz w:val="17"/>
                <w:szCs w:val="17"/>
                <w:lang w:val="en-US" w:eastAsia="en-US"/>
              </w:rPr>
              <w:t>15.53</w:t>
            </w:r>
          </w:p>
        </w:tc>
        <w:tc>
          <w:tcPr>
            <w:tcW w:w="1560" w:type="dxa"/>
            <w:vMerge/>
          </w:tcPr>
          <w:p w:rsidR="00F4034D" w:rsidRPr="00191291" w:rsidRDefault="00F4034D" w:rsidP="00B93568">
            <w:pPr>
              <w:jc w:val="center"/>
              <w:rPr>
                <w:sz w:val="17"/>
                <w:szCs w:val="17"/>
              </w:rPr>
            </w:pPr>
          </w:p>
        </w:tc>
      </w:tr>
      <w:tr w:rsidR="00F4034D" w:rsidRPr="00191291" w:rsidTr="00291A60">
        <w:tc>
          <w:tcPr>
            <w:tcW w:w="840" w:type="dxa"/>
            <w:vMerge/>
          </w:tcPr>
          <w:p w:rsidR="00F4034D" w:rsidRPr="00157447" w:rsidRDefault="00F4034D" w:rsidP="00B93568">
            <w:pPr>
              <w:jc w:val="center"/>
              <w:rPr>
                <w:sz w:val="17"/>
                <w:szCs w:val="17"/>
              </w:rPr>
            </w:pPr>
          </w:p>
        </w:tc>
        <w:tc>
          <w:tcPr>
            <w:tcW w:w="840" w:type="dxa"/>
          </w:tcPr>
          <w:p w:rsidR="00F4034D" w:rsidRPr="00191291" w:rsidRDefault="00F4034D" w:rsidP="00B93568">
            <w:pPr>
              <w:jc w:val="center"/>
              <w:rPr>
                <w:sz w:val="17"/>
                <w:szCs w:val="17"/>
              </w:rPr>
            </w:pPr>
            <w:r w:rsidRPr="00191291">
              <w:rPr>
                <w:sz w:val="17"/>
                <w:szCs w:val="17"/>
              </w:rPr>
              <w:t>Coal</w:t>
            </w:r>
          </w:p>
        </w:tc>
        <w:tc>
          <w:tcPr>
            <w:tcW w:w="1058" w:type="dxa"/>
            <w:vAlign w:val="bottom"/>
          </w:tcPr>
          <w:p w:rsidR="00F4034D" w:rsidRPr="00CD2233" w:rsidRDefault="00F4034D" w:rsidP="00FB3847">
            <w:pPr>
              <w:jc w:val="center"/>
              <w:rPr>
                <w:rFonts w:asciiTheme="majorBidi" w:hAnsiTheme="majorBidi" w:cstheme="majorBidi"/>
                <w:sz w:val="17"/>
                <w:szCs w:val="17"/>
                <w:lang w:val="en-US" w:eastAsia="en-US"/>
              </w:rPr>
            </w:pPr>
            <w:r w:rsidRPr="00CD2233">
              <w:rPr>
                <w:rFonts w:asciiTheme="majorBidi" w:hAnsiTheme="majorBidi" w:cstheme="majorBidi"/>
                <w:sz w:val="17"/>
                <w:szCs w:val="17"/>
                <w:lang w:val="en-US" w:eastAsia="en-US"/>
              </w:rPr>
              <w:t>29,428,375</w:t>
            </w:r>
          </w:p>
        </w:tc>
        <w:tc>
          <w:tcPr>
            <w:tcW w:w="1265" w:type="dxa"/>
            <w:vAlign w:val="bottom"/>
          </w:tcPr>
          <w:p w:rsidR="00F4034D" w:rsidRPr="00CD2233" w:rsidRDefault="00F4034D" w:rsidP="00FB3847">
            <w:pPr>
              <w:jc w:val="center"/>
              <w:rPr>
                <w:rFonts w:asciiTheme="majorBidi" w:hAnsiTheme="majorBidi" w:cstheme="majorBidi"/>
                <w:sz w:val="17"/>
                <w:szCs w:val="17"/>
                <w:lang w:val="en-US" w:eastAsia="en-US"/>
              </w:rPr>
            </w:pPr>
            <w:r w:rsidRPr="00CD2233">
              <w:rPr>
                <w:rFonts w:asciiTheme="majorBidi" w:hAnsiTheme="majorBidi" w:cstheme="majorBidi"/>
                <w:sz w:val="17"/>
                <w:szCs w:val="17"/>
                <w:lang w:val="en-US" w:eastAsia="en-US"/>
              </w:rPr>
              <w:t>13,467,729</w:t>
            </w:r>
            <w:r>
              <w:rPr>
                <w:rFonts w:asciiTheme="majorBidi" w:hAnsiTheme="majorBidi" w:cstheme="majorBidi"/>
                <w:sz w:val="17"/>
                <w:szCs w:val="17"/>
                <w:lang w:val="en-US" w:eastAsia="en-US"/>
              </w:rPr>
              <w:t>Mg</w:t>
            </w:r>
          </w:p>
        </w:tc>
        <w:tc>
          <w:tcPr>
            <w:tcW w:w="1417" w:type="dxa"/>
            <w:vAlign w:val="bottom"/>
          </w:tcPr>
          <w:p w:rsidR="00F4034D" w:rsidRPr="00CD2233" w:rsidRDefault="00F4034D" w:rsidP="00FB3847">
            <w:pPr>
              <w:jc w:val="center"/>
              <w:rPr>
                <w:rFonts w:asciiTheme="majorBidi" w:hAnsiTheme="majorBidi" w:cstheme="majorBidi"/>
                <w:sz w:val="17"/>
                <w:szCs w:val="17"/>
                <w:lang w:val="en-US" w:eastAsia="en-US"/>
              </w:rPr>
            </w:pPr>
            <w:r w:rsidRPr="0051417C">
              <w:rPr>
                <w:rFonts w:asciiTheme="majorBidi" w:hAnsiTheme="majorBidi" w:cstheme="majorBidi"/>
                <w:sz w:val="17"/>
                <w:szCs w:val="17"/>
                <w:lang w:val="en-US" w:eastAsia="en-US"/>
              </w:rPr>
              <w:t>27,271,151,779</w:t>
            </w:r>
          </w:p>
        </w:tc>
        <w:tc>
          <w:tcPr>
            <w:tcW w:w="1276" w:type="dxa"/>
            <w:vAlign w:val="bottom"/>
          </w:tcPr>
          <w:p w:rsidR="00F4034D" w:rsidRPr="00CD2233" w:rsidRDefault="00F4034D" w:rsidP="00CD2233">
            <w:pPr>
              <w:jc w:val="center"/>
              <w:rPr>
                <w:rFonts w:asciiTheme="majorBidi" w:hAnsiTheme="majorBidi" w:cstheme="majorBidi"/>
                <w:sz w:val="17"/>
                <w:szCs w:val="17"/>
                <w:lang w:val="en-US" w:eastAsia="en-US"/>
              </w:rPr>
            </w:pPr>
            <w:r w:rsidRPr="00CD2233">
              <w:rPr>
                <w:rFonts w:asciiTheme="majorBidi" w:hAnsiTheme="majorBidi" w:cstheme="majorBidi"/>
                <w:sz w:val="17"/>
                <w:szCs w:val="17"/>
                <w:lang w:val="en-US" w:eastAsia="en-US"/>
              </w:rPr>
              <w:t>927</w:t>
            </w:r>
          </w:p>
        </w:tc>
        <w:tc>
          <w:tcPr>
            <w:tcW w:w="992" w:type="dxa"/>
            <w:vAlign w:val="bottom"/>
          </w:tcPr>
          <w:p w:rsidR="00F4034D" w:rsidRPr="00CD2233" w:rsidRDefault="00F4034D" w:rsidP="00CD2233">
            <w:pPr>
              <w:jc w:val="center"/>
              <w:rPr>
                <w:rFonts w:asciiTheme="majorBidi" w:hAnsiTheme="majorBidi" w:cstheme="majorBidi"/>
                <w:sz w:val="17"/>
                <w:szCs w:val="17"/>
                <w:lang w:val="en-US" w:eastAsia="en-US"/>
              </w:rPr>
            </w:pPr>
            <w:r w:rsidRPr="00CD2233">
              <w:rPr>
                <w:rFonts w:asciiTheme="majorBidi" w:hAnsiTheme="majorBidi" w:cstheme="majorBidi"/>
                <w:sz w:val="17"/>
                <w:szCs w:val="17"/>
                <w:lang w:val="en-US" w:eastAsia="en-US"/>
              </w:rPr>
              <w:t>38.41</w:t>
            </w:r>
          </w:p>
        </w:tc>
        <w:tc>
          <w:tcPr>
            <w:tcW w:w="1560" w:type="dxa"/>
            <w:vMerge/>
          </w:tcPr>
          <w:p w:rsidR="00F4034D" w:rsidRPr="00191291" w:rsidRDefault="00F4034D" w:rsidP="00B93568">
            <w:pPr>
              <w:jc w:val="center"/>
              <w:rPr>
                <w:sz w:val="17"/>
                <w:szCs w:val="17"/>
              </w:rPr>
            </w:pPr>
          </w:p>
        </w:tc>
      </w:tr>
      <w:tr w:rsidR="00F4034D" w:rsidRPr="00191291" w:rsidTr="00291A60">
        <w:tc>
          <w:tcPr>
            <w:tcW w:w="840" w:type="dxa"/>
            <w:vMerge/>
          </w:tcPr>
          <w:p w:rsidR="00F4034D" w:rsidRPr="00157447" w:rsidRDefault="00F4034D" w:rsidP="00B93568">
            <w:pPr>
              <w:jc w:val="center"/>
              <w:rPr>
                <w:sz w:val="17"/>
                <w:szCs w:val="17"/>
              </w:rPr>
            </w:pPr>
          </w:p>
        </w:tc>
        <w:tc>
          <w:tcPr>
            <w:tcW w:w="840" w:type="dxa"/>
          </w:tcPr>
          <w:p w:rsidR="00F4034D" w:rsidRPr="00191291" w:rsidRDefault="00F4034D" w:rsidP="00B93568">
            <w:pPr>
              <w:jc w:val="center"/>
              <w:rPr>
                <w:sz w:val="17"/>
                <w:szCs w:val="17"/>
              </w:rPr>
            </w:pPr>
            <w:r>
              <w:rPr>
                <w:sz w:val="17"/>
                <w:szCs w:val="17"/>
              </w:rPr>
              <w:t>Oil</w:t>
            </w:r>
          </w:p>
        </w:tc>
        <w:tc>
          <w:tcPr>
            <w:tcW w:w="1058" w:type="dxa"/>
            <w:vAlign w:val="bottom"/>
          </w:tcPr>
          <w:p w:rsidR="00F4034D" w:rsidRPr="00CD2233" w:rsidRDefault="00F4034D" w:rsidP="00FB3847">
            <w:pPr>
              <w:jc w:val="center"/>
              <w:rPr>
                <w:rFonts w:asciiTheme="majorBidi" w:hAnsiTheme="majorBidi" w:cstheme="majorBidi"/>
                <w:sz w:val="17"/>
                <w:szCs w:val="17"/>
                <w:lang w:val="en-US" w:eastAsia="en-US"/>
              </w:rPr>
            </w:pPr>
            <w:r w:rsidRPr="00CD2233">
              <w:rPr>
                <w:rFonts w:asciiTheme="majorBidi" w:hAnsiTheme="majorBidi" w:cstheme="majorBidi"/>
                <w:sz w:val="17"/>
                <w:szCs w:val="17"/>
                <w:lang w:val="en-US" w:eastAsia="en-US"/>
              </w:rPr>
              <w:t>734,541</w:t>
            </w:r>
          </w:p>
        </w:tc>
        <w:tc>
          <w:tcPr>
            <w:tcW w:w="1265" w:type="dxa"/>
            <w:vAlign w:val="bottom"/>
          </w:tcPr>
          <w:p w:rsidR="00F4034D" w:rsidRPr="00CD2233" w:rsidRDefault="00F4034D" w:rsidP="00FB3847">
            <w:pPr>
              <w:jc w:val="center"/>
              <w:rPr>
                <w:rFonts w:asciiTheme="majorBidi" w:hAnsiTheme="majorBidi" w:cstheme="majorBidi"/>
                <w:sz w:val="17"/>
                <w:szCs w:val="17"/>
                <w:lang w:val="en-US" w:eastAsia="en-US"/>
              </w:rPr>
            </w:pPr>
            <w:r w:rsidRPr="00CD2233">
              <w:rPr>
                <w:rFonts w:asciiTheme="majorBidi" w:hAnsiTheme="majorBidi" w:cstheme="majorBidi"/>
                <w:sz w:val="17"/>
                <w:szCs w:val="17"/>
                <w:lang w:val="en-US" w:eastAsia="en-US"/>
              </w:rPr>
              <w:t>204,952</w:t>
            </w:r>
            <w:r>
              <w:rPr>
                <w:rFonts w:asciiTheme="majorBidi" w:hAnsiTheme="majorBidi" w:cstheme="majorBidi"/>
                <w:sz w:val="17"/>
                <w:szCs w:val="17"/>
                <w:lang w:val="en-US" w:eastAsia="en-US"/>
              </w:rPr>
              <w:t>kL</w:t>
            </w:r>
          </w:p>
        </w:tc>
        <w:tc>
          <w:tcPr>
            <w:tcW w:w="1417" w:type="dxa"/>
            <w:vAlign w:val="bottom"/>
          </w:tcPr>
          <w:p w:rsidR="00F4034D" w:rsidRPr="00CD2233" w:rsidRDefault="00F4034D" w:rsidP="00FB3847">
            <w:pPr>
              <w:jc w:val="center"/>
              <w:rPr>
                <w:rFonts w:asciiTheme="majorBidi" w:hAnsiTheme="majorBidi" w:cstheme="majorBidi"/>
                <w:sz w:val="17"/>
                <w:szCs w:val="17"/>
                <w:lang w:val="en-US" w:eastAsia="en-US"/>
              </w:rPr>
            </w:pPr>
            <w:r w:rsidRPr="00CD2233">
              <w:rPr>
                <w:rFonts w:asciiTheme="majorBidi" w:hAnsiTheme="majorBidi" w:cstheme="majorBidi"/>
                <w:sz w:val="17"/>
                <w:szCs w:val="17"/>
                <w:lang w:val="en-US" w:eastAsia="en-US"/>
              </w:rPr>
              <w:t>631,077,436</w:t>
            </w:r>
          </w:p>
        </w:tc>
        <w:tc>
          <w:tcPr>
            <w:tcW w:w="1276" w:type="dxa"/>
            <w:vAlign w:val="bottom"/>
          </w:tcPr>
          <w:p w:rsidR="00F4034D" w:rsidRPr="00CD2233" w:rsidRDefault="00F4034D" w:rsidP="00CD2233">
            <w:pPr>
              <w:jc w:val="center"/>
              <w:rPr>
                <w:rFonts w:asciiTheme="majorBidi" w:hAnsiTheme="majorBidi" w:cstheme="majorBidi"/>
                <w:sz w:val="17"/>
                <w:szCs w:val="17"/>
                <w:lang w:val="en-US" w:eastAsia="en-US"/>
              </w:rPr>
            </w:pPr>
            <w:r w:rsidRPr="00CD2233">
              <w:rPr>
                <w:rFonts w:asciiTheme="majorBidi" w:hAnsiTheme="majorBidi" w:cstheme="majorBidi"/>
                <w:sz w:val="17"/>
                <w:szCs w:val="17"/>
                <w:lang w:val="en-US" w:eastAsia="en-US"/>
              </w:rPr>
              <w:t>859</w:t>
            </w:r>
          </w:p>
        </w:tc>
        <w:tc>
          <w:tcPr>
            <w:tcW w:w="992" w:type="dxa"/>
            <w:vAlign w:val="bottom"/>
          </w:tcPr>
          <w:p w:rsidR="00F4034D" w:rsidRPr="00CD2233" w:rsidRDefault="00FB3847" w:rsidP="00CD2233">
            <w:pPr>
              <w:jc w:val="center"/>
              <w:rPr>
                <w:rFonts w:asciiTheme="majorBidi" w:hAnsiTheme="majorBidi" w:cstheme="majorBidi"/>
                <w:sz w:val="17"/>
                <w:szCs w:val="17"/>
                <w:lang w:val="en-US" w:eastAsia="en-US"/>
              </w:rPr>
            </w:pPr>
            <w:r>
              <w:rPr>
                <w:rFonts w:asciiTheme="majorBidi" w:hAnsiTheme="majorBidi" w:cstheme="majorBidi"/>
                <w:sz w:val="17"/>
                <w:szCs w:val="17"/>
                <w:lang w:val="en-US" w:eastAsia="en-US"/>
              </w:rPr>
              <w:t xml:space="preserve">  </w:t>
            </w:r>
            <w:r w:rsidR="00F4034D" w:rsidRPr="00CD2233">
              <w:rPr>
                <w:rFonts w:asciiTheme="majorBidi" w:hAnsiTheme="majorBidi" w:cstheme="majorBidi"/>
                <w:sz w:val="17"/>
                <w:szCs w:val="17"/>
                <w:lang w:val="en-US" w:eastAsia="en-US"/>
              </w:rPr>
              <w:t>0.96</w:t>
            </w:r>
          </w:p>
        </w:tc>
        <w:tc>
          <w:tcPr>
            <w:tcW w:w="1560" w:type="dxa"/>
            <w:vMerge/>
          </w:tcPr>
          <w:p w:rsidR="00F4034D" w:rsidRPr="00191291" w:rsidRDefault="00F4034D" w:rsidP="00B93568">
            <w:pPr>
              <w:jc w:val="center"/>
              <w:rPr>
                <w:sz w:val="17"/>
                <w:szCs w:val="17"/>
              </w:rPr>
            </w:pPr>
          </w:p>
        </w:tc>
      </w:tr>
      <w:tr w:rsidR="00F4034D" w:rsidRPr="00191291" w:rsidTr="00291A60">
        <w:trPr>
          <w:gridAfter w:val="5"/>
          <w:wAfter w:w="6510" w:type="dxa"/>
        </w:trPr>
        <w:tc>
          <w:tcPr>
            <w:tcW w:w="840" w:type="dxa"/>
            <w:vMerge/>
          </w:tcPr>
          <w:p w:rsidR="00F4034D" w:rsidRPr="00157447" w:rsidRDefault="00F4034D" w:rsidP="00B93568">
            <w:pPr>
              <w:jc w:val="center"/>
              <w:rPr>
                <w:sz w:val="17"/>
                <w:szCs w:val="17"/>
              </w:rPr>
            </w:pPr>
          </w:p>
        </w:tc>
        <w:tc>
          <w:tcPr>
            <w:tcW w:w="840" w:type="dxa"/>
          </w:tcPr>
          <w:p w:rsidR="00F4034D" w:rsidRPr="00191291" w:rsidRDefault="00F4034D" w:rsidP="00B93568">
            <w:pPr>
              <w:jc w:val="center"/>
              <w:rPr>
                <w:sz w:val="17"/>
                <w:szCs w:val="17"/>
              </w:rPr>
            </w:pPr>
            <w:r w:rsidRPr="00191291">
              <w:rPr>
                <w:sz w:val="17"/>
                <w:szCs w:val="17"/>
              </w:rPr>
              <w:t>Total</w:t>
            </w:r>
          </w:p>
        </w:tc>
        <w:tc>
          <w:tcPr>
            <w:tcW w:w="1058" w:type="dxa"/>
            <w:vAlign w:val="bottom"/>
          </w:tcPr>
          <w:p w:rsidR="00F4034D" w:rsidRPr="00CD2233" w:rsidRDefault="00F4034D" w:rsidP="00FB3847">
            <w:pPr>
              <w:jc w:val="center"/>
              <w:rPr>
                <w:rFonts w:asciiTheme="majorBidi" w:hAnsiTheme="majorBidi" w:cstheme="majorBidi"/>
                <w:sz w:val="17"/>
                <w:szCs w:val="17"/>
                <w:lang w:val="en-US" w:eastAsia="en-US"/>
              </w:rPr>
            </w:pPr>
            <w:r w:rsidRPr="00CD2233">
              <w:rPr>
                <w:rFonts w:asciiTheme="majorBidi" w:hAnsiTheme="majorBidi" w:cstheme="majorBidi"/>
                <w:sz w:val="17"/>
                <w:szCs w:val="17"/>
                <w:lang w:val="en-US" w:eastAsia="en-US"/>
              </w:rPr>
              <w:t>76,615,343</w:t>
            </w:r>
          </w:p>
        </w:tc>
      </w:tr>
      <w:tr w:rsidR="00F4034D" w:rsidRPr="00191291" w:rsidTr="00FB3847">
        <w:tc>
          <w:tcPr>
            <w:tcW w:w="840" w:type="dxa"/>
            <w:vMerge w:val="restart"/>
          </w:tcPr>
          <w:p w:rsidR="00F4034D" w:rsidRPr="00157447" w:rsidRDefault="00F4034D" w:rsidP="00FB3847">
            <w:pPr>
              <w:jc w:val="center"/>
              <w:rPr>
                <w:sz w:val="17"/>
                <w:szCs w:val="17"/>
              </w:rPr>
            </w:pPr>
            <w:r>
              <w:rPr>
                <w:sz w:val="17"/>
                <w:szCs w:val="17"/>
              </w:rPr>
              <w:t>2006</w:t>
            </w:r>
          </w:p>
        </w:tc>
        <w:tc>
          <w:tcPr>
            <w:tcW w:w="840" w:type="dxa"/>
          </w:tcPr>
          <w:p w:rsidR="00F4034D" w:rsidRPr="00191291" w:rsidRDefault="00F4034D" w:rsidP="00FB3847">
            <w:pPr>
              <w:jc w:val="center"/>
              <w:rPr>
                <w:sz w:val="17"/>
                <w:szCs w:val="17"/>
              </w:rPr>
            </w:pPr>
            <w:r w:rsidRPr="00191291">
              <w:rPr>
                <w:sz w:val="17"/>
                <w:szCs w:val="17"/>
              </w:rPr>
              <w:t>Hydro</w:t>
            </w:r>
          </w:p>
        </w:tc>
        <w:tc>
          <w:tcPr>
            <w:tcW w:w="1058" w:type="dxa"/>
            <w:vAlign w:val="bottom"/>
          </w:tcPr>
          <w:p w:rsidR="00F4034D" w:rsidRPr="0087397E" w:rsidRDefault="00F4034D" w:rsidP="00FB3847">
            <w:pPr>
              <w:jc w:val="center"/>
              <w:rPr>
                <w:rFonts w:asciiTheme="majorBidi" w:hAnsiTheme="majorBidi" w:cstheme="majorBidi"/>
                <w:sz w:val="17"/>
                <w:szCs w:val="17"/>
                <w:lang w:val="en-US" w:eastAsia="en-US"/>
              </w:rPr>
            </w:pPr>
            <w:r w:rsidRPr="0087397E">
              <w:rPr>
                <w:rFonts w:asciiTheme="majorBidi" w:hAnsiTheme="majorBidi" w:cstheme="majorBidi"/>
                <w:sz w:val="17"/>
                <w:szCs w:val="17"/>
                <w:lang w:val="en-US" w:eastAsia="en-US"/>
              </w:rPr>
              <w:t>35,004,137</w:t>
            </w:r>
          </w:p>
        </w:tc>
        <w:tc>
          <w:tcPr>
            <w:tcW w:w="1265" w:type="dxa"/>
            <w:vAlign w:val="bottom"/>
          </w:tcPr>
          <w:p w:rsidR="00F4034D" w:rsidRPr="00191291" w:rsidRDefault="00F4034D" w:rsidP="00FB3847">
            <w:pPr>
              <w:jc w:val="center"/>
              <w:rPr>
                <w:sz w:val="17"/>
                <w:szCs w:val="17"/>
              </w:rPr>
            </w:pPr>
            <w:r w:rsidRPr="00191291">
              <w:rPr>
                <w:sz w:val="17"/>
                <w:szCs w:val="17"/>
              </w:rPr>
              <w:t>N/A</w:t>
            </w:r>
          </w:p>
        </w:tc>
        <w:tc>
          <w:tcPr>
            <w:tcW w:w="1417" w:type="dxa"/>
            <w:vAlign w:val="bottom"/>
          </w:tcPr>
          <w:p w:rsidR="00F4034D" w:rsidRPr="00191291" w:rsidRDefault="00F4034D" w:rsidP="00FB3847">
            <w:pPr>
              <w:jc w:val="center"/>
              <w:rPr>
                <w:sz w:val="17"/>
                <w:szCs w:val="17"/>
              </w:rPr>
            </w:pPr>
            <w:r>
              <w:rPr>
                <w:sz w:val="17"/>
                <w:szCs w:val="17"/>
              </w:rPr>
              <w:t>0</w:t>
            </w:r>
          </w:p>
        </w:tc>
        <w:tc>
          <w:tcPr>
            <w:tcW w:w="1276" w:type="dxa"/>
            <w:vAlign w:val="bottom"/>
          </w:tcPr>
          <w:p w:rsidR="00F4034D" w:rsidRPr="0087397E" w:rsidRDefault="00F4034D" w:rsidP="0087397E">
            <w:pPr>
              <w:jc w:val="center"/>
              <w:rPr>
                <w:rFonts w:asciiTheme="majorBidi" w:hAnsiTheme="majorBidi" w:cstheme="majorBidi"/>
                <w:sz w:val="17"/>
                <w:szCs w:val="17"/>
                <w:lang w:val="en-US" w:eastAsia="en-US"/>
              </w:rPr>
            </w:pPr>
            <w:r w:rsidRPr="0087397E">
              <w:rPr>
                <w:rFonts w:asciiTheme="majorBidi" w:hAnsiTheme="majorBidi" w:cstheme="majorBidi"/>
                <w:sz w:val="17"/>
                <w:szCs w:val="17"/>
                <w:lang w:val="en-US" w:eastAsia="en-US"/>
              </w:rPr>
              <w:t>0</w:t>
            </w:r>
          </w:p>
        </w:tc>
        <w:tc>
          <w:tcPr>
            <w:tcW w:w="992" w:type="dxa"/>
            <w:vAlign w:val="bottom"/>
          </w:tcPr>
          <w:p w:rsidR="00F4034D" w:rsidRPr="0087397E" w:rsidRDefault="00F4034D" w:rsidP="0087397E">
            <w:pPr>
              <w:jc w:val="center"/>
              <w:rPr>
                <w:rFonts w:asciiTheme="majorBidi" w:hAnsiTheme="majorBidi" w:cstheme="majorBidi"/>
                <w:sz w:val="17"/>
                <w:szCs w:val="17"/>
                <w:lang w:val="en-US" w:eastAsia="en-US"/>
              </w:rPr>
            </w:pPr>
            <w:r w:rsidRPr="0087397E">
              <w:rPr>
                <w:rFonts w:asciiTheme="majorBidi" w:hAnsiTheme="majorBidi" w:cstheme="majorBidi"/>
                <w:sz w:val="17"/>
                <w:szCs w:val="17"/>
                <w:lang w:val="en-US" w:eastAsia="en-US"/>
              </w:rPr>
              <w:t>49.7</w:t>
            </w:r>
            <w:r>
              <w:rPr>
                <w:rFonts w:asciiTheme="majorBidi" w:hAnsiTheme="majorBidi" w:cstheme="majorBidi"/>
                <w:sz w:val="17"/>
                <w:szCs w:val="17"/>
                <w:lang w:val="en-US" w:eastAsia="en-US"/>
              </w:rPr>
              <w:t>5</w:t>
            </w:r>
          </w:p>
        </w:tc>
        <w:tc>
          <w:tcPr>
            <w:tcW w:w="1560" w:type="dxa"/>
            <w:vMerge w:val="restart"/>
          </w:tcPr>
          <w:p w:rsidR="00F4034D" w:rsidRPr="00191291" w:rsidRDefault="00F4034D" w:rsidP="00FB3847">
            <w:pPr>
              <w:jc w:val="center"/>
              <w:rPr>
                <w:sz w:val="17"/>
                <w:szCs w:val="17"/>
              </w:rPr>
            </w:pPr>
          </w:p>
          <w:p w:rsidR="00F4034D" w:rsidRPr="00191291" w:rsidRDefault="00F4034D" w:rsidP="00FB3847">
            <w:pPr>
              <w:jc w:val="center"/>
              <w:rPr>
                <w:sz w:val="17"/>
                <w:szCs w:val="17"/>
              </w:rPr>
            </w:pPr>
            <w:r>
              <w:rPr>
                <w:sz w:val="17"/>
                <w:szCs w:val="17"/>
              </w:rPr>
              <w:t>408</w:t>
            </w:r>
          </w:p>
          <w:p w:rsidR="00F4034D" w:rsidRPr="00191291" w:rsidRDefault="00F4034D" w:rsidP="00FB3847">
            <w:pPr>
              <w:jc w:val="center"/>
              <w:rPr>
                <w:sz w:val="17"/>
                <w:szCs w:val="17"/>
              </w:rPr>
            </w:pPr>
          </w:p>
        </w:tc>
      </w:tr>
      <w:tr w:rsidR="00F4034D" w:rsidRPr="00191291" w:rsidTr="00FB3847">
        <w:tc>
          <w:tcPr>
            <w:tcW w:w="840" w:type="dxa"/>
            <w:vMerge/>
          </w:tcPr>
          <w:p w:rsidR="00F4034D" w:rsidRPr="00157447" w:rsidRDefault="00F4034D" w:rsidP="00FB3847">
            <w:pPr>
              <w:jc w:val="center"/>
              <w:rPr>
                <w:sz w:val="17"/>
                <w:szCs w:val="17"/>
              </w:rPr>
            </w:pPr>
          </w:p>
        </w:tc>
        <w:tc>
          <w:tcPr>
            <w:tcW w:w="840" w:type="dxa"/>
          </w:tcPr>
          <w:p w:rsidR="00F4034D" w:rsidRPr="00191291" w:rsidRDefault="00F4034D" w:rsidP="00FB3847">
            <w:pPr>
              <w:jc w:val="center"/>
              <w:rPr>
                <w:sz w:val="17"/>
                <w:szCs w:val="17"/>
              </w:rPr>
            </w:pPr>
            <w:r w:rsidRPr="00191291">
              <w:rPr>
                <w:sz w:val="17"/>
                <w:szCs w:val="17"/>
              </w:rPr>
              <w:t>Natural gas</w:t>
            </w:r>
          </w:p>
        </w:tc>
        <w:tc>
          <w:tcPr>
            <w:tcW w:w="1058" w:type="dxa"/>
            <w:vAlign w:val="bottom"/>
          </w:tcPr>
          <w:p w:rsidR="00F4034D" w:rsidRPr="0087397E" w:rsidRDefault="00F4034D" w:rsidP="00FB3847">
            <w:pPr>
              <w:jc w:val="center"/>
              <w:rPr>
                <w:rFonts w:asciiTheme="majorBidi" w:hAnsiTheme="majorBidi" w:cstheme="majorBidi"/>
                <w:sz w:val="17"/>
                <w:szCs w:val="17"/>
                <w:lang w:val="en-US" w:eastAsia="en-US"/>
              </w:rPr>
            </w:pPr>
            <w:r w:rsidRPr="0087397E">
              <w:rPr>
                <w:rFonts w:asciiTheme="majorBidi" w:hAnsiTheme="majorBidi" w:cstheme="majorBidi"/>
                <w:sz w:val="17"/>
                <w:szCs w:val="17"/>
                <w:lang w:val="en-US" w:eastAsia="en-US"/>
              </w:rPr>
              <w:t>10,693,529</w:t>
            </w:r>
          </w:p>
        </w:tc>
        <w:tc>
          <w:tcPr>
            <w:tcW w:w="1265" w:type="dxa"/>
            <w:vAlign w:val="bottom"/>
          </w:tcPr>
          <w:p w:rsidR="00F4034D" w:rsidRPr="0087397E" w:rsidRDefault="00F4034D" w:rsidP="0087397E">
            <w:pPr>
              <w:jc w:val="center"/>
              <w:rPr>
                <w:rFonts w:asciiTheme="majorBidi" w:hAnsiTheme="majorBidi" w:cstheme="majorBidi"/>
                <w:sz w:val="17"/>
                <w:szCs w:val="17"/>
                <w:lang w:val="en-US" w:eastAsia="en-US"/>
              </w:rPr>
            </w:pPr>
            <w:r w:rsidRPr="0087397E">
              <w:rPr>
                <w:rFonts w:asciiTheme="majorBidi" w:hAnsiTheme="majorBidi" w:cstheme="majorBidi"/>
                <w:sz w:val="17"/>
                <w:szCs w:val="17"/>
                <w:lang w:val="en-US" w:eastAsia="en-US"/>
              </w:rPr>
              <w:t>2,833,982</w:t>
            </w:r>
            <w:r>
              <w:rPr>
                <w:rFonts w:asciiTheme="majorBidi" w:hAnsiTheme="majorBidi" w:cstheme="majorBidi"/>
                <w:sz w:val="17"/>
                <w:szCs w:val="17"/>
                <w:lang w:val="en-US" w:eastAsia="en-US"/>
              </w:rPr>
              <w:t>km</w:t>
            </w:r>
            <w:r w:rsidRPr="0087397E">
              <w:rPr>
                <w:rFonts w:asciiTheme="majorBidi" w:hAnsiTheme="majorBidi" w:cstheme="majorBidi"/>
                <w:sz w:val="17"/>
                <w:szCs w:val="17"/>
                <w:vertAlign w:val="superscript"/>
                <w:lang w:val="en-US" w:eastAsia="en-US"/>
              </w:rPr>
              <w:t>3</w:t>
            </w:r>
          </w:p>
        </w:tc>
        <w:tc>
          <w:tcPr>
            <w:tcW w:w="1417" w:type="dxa"/>
            <w:vAlign w:val="bottom"/>
          </w:tcPr>
          <w:p w:rsidR="00F4034D" w:rsidRPr="0087397E" w:rsidRDefault="00F4034D" w:rsidP="00FB3847">
            <w:pPr>
              <w:jc w:val="center"/>
              <w:rPr>
                <w:rFonts w:asciiTheme="majorBidi" w:hAnsiTheme="majorBidi" w:cstheme="majorBidi"/>
                <w:sz w:val="17"/>
                <w:szCs w:val="17"/>
                <w:lang w:val="en-US" w:eastAsia="en-US"/>
              </w:rPr>
            </w:pPr>
            <w:r w:rsidRPr="0087397E">
              <w:rPr>
                <w:rFonts w:asciiTheme="majorBidi" w:hAnsiTheme="majorBidi" w:cstheme="majorBidi"/>
                <w:sz w:val="17"/>
                <w:szCs w:val="17"/>
                <w:lang w:val="en-US" w:eastAsia="en-US"/>
              </w:rPr>
              <w:t>5,435,158,047</w:t>
            </w:r>
          </w:p>
        </w:tc>
        <w:tc>
          <w:tcPr>
            <w:tcW w:w="1276" w:type="dxa"/>
            <w:vAlign w:val="bottom"/>
          </w:tcPr>
          <w:p w:rsidR="00F4034D" w:rsidRPr="0087397E" w:rsidRDefault="00F4034D" w:rsidP="0087397E">
            <w:pPr>
              <w:jc w:val="center"/>
              <w:rPr>
                <w:rFonts w:asciiTheme="majorBidi" w:hAnsiTheme="majorBidi" w:cstheme="majorBidi"/>
                <w:sz w:val="17"/>
                <w:szCs w:val="17"/>
                <w:lang w:val="en-US" w:eastAsia="en-US"/>
              </w:rPr>
            </w:pPr>
            <w:r w:rsidRPr="0087397E">
              <w:rPr>
                <w:rFonts w:asciiTheme="majorBidi" w:hAnsiTheme="majorBidi" w:cstheme="majorBidi"/>
                <w:sz w:val="17"/>
                <w:szCs w:val="17"/>
                <w:lang w:val="en-US" w:eastAsia="en-US"/>
              </w:rPr>
              <w:t>508</w:t>
            </w:r>
          </w:p>
        </w:tc>
        <w:tc>
          <w:tcPr>
            <w:tcW w:w="992" w:type="dxa"/>
            <w:vAlign w:val="bottom"/>
          </w:tcPr>
          <w:p w:rsidR="00F4034D" w:rsidRPr="0087397E" w:rsidRDefault="00F4034D" w:rsidP="0087397E">
            <w:pPr>
              <w:jc w:val="center"/>
              <w:rPr>
                <w:rFonts w:asciiTheme="majorBidi" w:hAnsiTheme="majorBidi" w:cstheme="majorBidi"/>
                <w:sz w:val="17"/>
                <w:szCs w:val="17"/>
                <w:lang w:val="en-US" w:eastAsia="en-US"/>
              </w:rPr>
            </w:pPr>
            <w:r w:rsidRPr="0087397E">
              <w:rPr>
                <w:rFonts w:asciiTheme="majorBidi" w:hAnsiTheme="majorBidi" w:cstheme="majorBidi"/>
                <w:sz w:val="17"/>
                <w:szCs w:val="17"/>
                <w:lang w:val="en-US" w:eastAsia="en-US"/>
              </w:rPr>
              <w:t>15.20</w:t>
            </w:r>
          </w:p>
        </w:tc>
        <w:tc>
          <w:tcPr>
            <w:tcW w:w="1560" w:type="dxa"/>
            <w:vMerge/>
          </w:tcPr>
          <w:p w:rsidR="00F4034D" w:rsidRPr="00191291" w:rsidRDefault="00F4034D" w:rsidP="00FB3847">
            <w:pPr>
              <w:jc w:val="center"/>
              <w:rPr>
                <w:sz w:val="17"/>
                <w:szCs w:val="17"/>
              </w:rPr>
            </w:pPr>
          </w:p>
        </w:tc>
      </w:tr>
      <w:tr w:rsidR="00F4034D" w:rsidRPr="00191291" w:rsidTr="00FB3847">
        <w:tc>
          <w:tcPr>
            <w:tcW w:w="840" w:type="dxa"/>
            <w:vMerge/>
          </w:tcPr>
          <w:p w:rsidR="00F4034D" w:rsidRPr="00157447" w:rsidRDefault="00F4034D" w:rsidP="00FB3847">
            <w:pPr>
              <w:jc w:val="center"/>
              <w:rPr>
                <w:sz w:val="17"/>
                <w:szCs w:val="17"/>
              </w:rPr>
            </w:pPr>
          </w:p>
        </w:tc>
        <w:tc>
          <w:tcPr>
            <w:tcW w:w="840" w:type="dxa"/>
          </w:tcPr>
          <w:p w:rsidR="00F4034D" w:rsidRPr="00191291" w:rsidRDefault="00F4034D" w:rsidP="00FB3847">
            <w:pPr>
              <w:jc w:val="center"/>
              <w:rPr>
                <w:sz w:val="17"/>
                <w:szCs w:val="17"/>
              </w:rPr>
            </w:pPr>
            <w:r w:rsidRPr="00191291">
              <w:rPr>
                <w:sz w:val="17"/>
                <w:szCs w:val="17"/>
              </w:rPr>
              <w:t>Coal</w:t>
            </w:r>
          </w:p>
        </w:tc>
        <w:tc>
          <w:tcPr>
            <w:tcW w:w="1058" w:type="dxa"/>
            <w:vAlign w:val="bottom"/>
          </w:tcPr>
          <w:p w:rsidR="00F4034D" w:rsidRPr="0087397E" w:rsidRDefault="00F4034D" w:rsidP="00FB3847">
            <w:pPr>
              <w:jc w:val="center"/>
              <w:rPr>
                <w:rFonts w:asciiTheme="majorBidi" w:hAnsiTheme="majorBidi" w:cstheme="majorBidi"/>
                <w:sz w:val="17"/>
                <w:szCs w:val="17"/>
                <w:lang w:val="en-US" w:eastAsia="en-US"/>
              </w:rPr>
            </w:pPr>
            <w:r w:rsidRPr="0087397E">
              <w:rPr>
                <w:rFonts w:asciiTheme="majorBidi" w:hAnsiTheme="majorBidi" w:cstheme="majorBidi"/>
                <w:sz w:val="17"/>
                <w:szCs w:val="17"/>
                <w:lang w:val="en-US" w:eastAsia="en-US"/>
              </w:rPr>
              <w:t>24,237,423</w:t>
            </w:r>
          </w:p>
        </w:tc>
        <w:tc>
          <w:tcPr>
            <w:tcW w:w="1265" w:type="dxa"/>
            <w:vAlign w:val="bottom"/>
          </w:tcPr>
          <w:p w:rsidR="00F4034D" w:rsidRPr="0087397E" w:rsidRDefault="00F4034D" w:rsidP="0087397E">
            <w:pPr>
              <w:jc w:val="center"/>
              <w:rPr>
                <w:rFonts w:asciiTheme="majorBidi" w:hAnsiTheme="majorBidi" w:cstheme="majorBidi"/>
                <w:sz w:val="17"/>
                <w:szCs w:val="17"/>
                <w:lang w:val="en-US" w:eastAsia="en-US"/>
              </w:rPr>
            </w:pPr>
            <w:r w:rsidRPr="0087397E">
              <w:rPr>
                <w:rFonts w:asciiTheme="majorBidi" w:hAnsiTheme="majorBidi" w:cstheme="majorBidi"/>
                <w:sz w:val="17"/>
                <w:szCs w:val="17"/>
                <w:lang w:val="en-US" w:eastAsia="en-US"/>
              </w:rPr>
              <w:t>11,807,426</w:t>
            </w:r>
            <w:r>
              <w:rPr>
                <w:rFonts w:asciiTheme="majorBidi" w:hAnsiTheme="majorBidi" w:cstheme="majorBidi"/>
                <w:sz w:val="17"/>
                <w:szCs w:val="17"/>
                <w:lang w:val="en-US" w:eastAsia="en-US"/>
              </w:rPr>
              <w:t>Mg</w:t>
            </w:r>
          </w:p>
        </w:tc>
        <w:tc>
          <w:tcPr>
            <w:tcW w:w="1417" w:type="dxa"/>
            <w:vAlign w:val="bottom"/>
          </w:tcPr>
          <w:p w:rsidR="00F4034D" w:rsidRPr="0087397E" w:rsidRDefault="00F4034D" w:rsidP="00FB3847">
            <w:pPr>
              <w:jc w:val="center"/>
              <w:rPr>
                <w:rFonts w:asciiTheme="majorBidi" w:hAnsiTheme="majorBidi" w:cstheme="majorBidi"/>
                <w:sz w:val="17"/>
                <w:szCs w:val="17"/>
                <w:lang w:val="en-US" w:eastAsia="en-US"/>
              </w:rPr>
            </w:pPr>
            <w:r w:rsidRPr="0087397E">
              <w:rPr>
                <w:rFonts w:asciiTheme="majorBidi" w:hAnsiTheme="majorBidi" w:cstheme="majorBidi"/>
                <w:sz w:val="17"/>
                <w:szCs w:val="17"/>
                <w:lang w:val="en-US" w:eastAsia="en-US"/>
              </w:rPr>
              <w:t>23,086,928,503</w:t>
            </w:r>
          </w:p>
        </w:tc>
        <w:tc>
          <w:tcPr>
            <w:tcW w:w="1276" w:type="dxa"/>
            <w:vAlign w:val="bottom"/>
          </w:tcPr>
          <w:p w:rsidR="00F4034D" w:rsidRPr="0087397E" w:rsidRDefault="00F4034D" w:rsidP="0087397E">
            <w:pPr>
              <w:jc w:val="center"/>
              <w:rPr>
                <w:rFonts w:asciiTheme="majorBidi" w:hAnsiTheme="majorBidi" w:cstheme="majorBidi"/>
                <w:sz w:val="17"/>
                <w:szCs w:val="17"/>
                <w:lang w:val="en-US" w:eastAsia="en-US"/>
              </w:rPr>
            </w:pPr>
            <w:r w:rsidRPr="0087397E">
              <w:rPr>
                <w:rFonts w:asciiTheme="majorBidi" w:hAnsiTheme="majorBidi" w:cstheme="majorBidi"/>
                <w:sz w:val="17"/>
                <w:szCs w:val="17"/>
                <w:lang w:val="en-US" w:eastAsia="en-US"/>
              </w:rPr>
              <w:t>953</w:t>
            </w:r>
          </w:p>
        </w:tc>
        <w:tc>
          <w:tcPr>
            <w:tcW w:w="992" w:type="dxa"/>
            <w:vAlign w:val="bottom"/>
          </w:tcPr>
          <w:p w:rsidR="00F4034D" w:rsidRPr="0087397E" w:rsidRDefault="00F4034D" w:rsidP="0087397E">
            <w:pPr>
              <w:jc w:val="center"/>
              <w:rPr>
                <w:rFonts w:asciiTheme="majorBidi" w:hAnsiTheme="majorBidi" w:cstheme="majorBidi"/>
                <w:sz w:val="17"/>
                <w:szCs w:val="17"/>
                <w:lang w:val="en-US" w:eastAsia="en-US"/>
              </w:rPr>
            </w:pPr>
            <w:r w:rsidRPr="0087397E">
              <w:rPr>
                <w:rFonts w:asciiTheme="majorBidi" w:hAnsiTheme="majorBidi" w:cstheme="majorBidi"/>
                <w:sz w:val="17"/>
                <w:szCs w:val="17"/>
                <w:lang w:val="en-US" w:eastAsia="en-US"/>
              </w:rPr>
              <w:t>34.45</w:t>
            </w:r>
          </w:p>
        </w:tc>
        <w:tc>
          <w:tcPr>
            <w:tcW w:w="1560" w:type="dxa"/>
            <w:vMerge/>
          </w:tcPr>
          <w:p w:rsidR="00F4034D" w:rsidRPr="00191291" w:rsidRDefault="00F4034D" w:rsidP="00FB3847">
            <w:pPr>
              <w:jc w:val="center"/>
              <w:rPr>
                <w:sz w:val="17"/>
                <w:szCs w:val="17"/>
              </w:rPr>
            </w:pPr>
          </w:p>
        </w:tc>
      </w:tr>
      <w:tr w:rsidR="00F4034D" w:rsidRPr="00191291" w:rsidTr="00FB3847">
        <w:tc>
          <w:tcPr>
            <w:tcW w:w="840" w:type="dxa"/>
            <w:vMerge/>
          </w:tcPr>
          <w:p w:rsidR="00F4034D" w:rsidRPr="00157447" w:rsidRDefault="00F4034D" w:rsidP="00FB3847">
            <w:pPr>
              <w:jc w:val="center"/>
              <w:rPr>
                <w:sz w:val="17"/>
                <w:szCs w:val="17"/>
              </w:rPr>
            </w:pPr>
          </w:p>
        </w:tc>
        <w:tc>
          <w:tcPr>
            <w:tcW w:w="840" w:type="dxa"/>
          </w:tcPr>
          <w:p w:rsidR="00F4034D" w:rsidRPr="00191291" w:rsidRDefault="00F4034D" w:rsidP="00FB3847">
            <w:pPr>
              <w:jc w:val="center"/>
              <w:rPr>
                <w:sz w:val="17"/>
                <w:szCs w:val="17"/>
              </w:rPr>
            </w:pPr>
            <w:r>
              <w:rPr>
                <w:sz w:val="17"/>
                <w:szCs w:val="17"/>
              </w:rPr>
              <w:t>Oil</w:t>
            </w:r>
          </w:p>
        </w:tc>
        <w:tc>
          <w:tcPr>
            <w:tcW w:w="1058" w:type="dxa"/>
            <w:vAlign w:val="bottom"/>
          </w:tcPr>
          <w:p w:rsidR="00F4034D" w:rsidRPr="0087397E" w:rsidRDefault="00F4034D" w:rsidP="00FB3847">
            <w:pPr>
              <w:jc w:val="center"/>
              <w:rPr>
                <w:rFonts w:asciiTheme="majorBidi" w:hAnsiTheme="majorBidi" w:cstheme="majorBidi"/>
                <w:sz w:val="17"/>
                <w:szCs w:val="17"/>
                <w:lang w:val="en-US" w:eastAsia="en-US"/>
              </w:rPr>
            </w:pPr>
            <w:r w:rsidRPr="0087397E">
              <w:rPr>
                <w:rFonts w:asciiTheme="majorBidi" w:hAnsiTheme="majorBidi" w:cstheme="majorBidi"/>
                <w:sz w:val="17"/>
                <w:szCs w:val="17"/>
                <w:lang w:val="en-US" w:eastAsia="en-US"/>
              </w:rPr>
              <w:t>430,110</w:t>
            </w:r>
          </w:p>
        </w:tc>
        <w:tc>
          <w:tcPr>
            <w:tcW w:w="1265" w:type="dxa"/>
            <w:vAlign w:val="bottom"/>
          </w:tcPr>
          <w:p w:rsidR="00F4034D" w:rsidRPr="0087397E" w:rsidRDefault="00F4034D" w:rsidP="0087397E">
            <w:pPr>
              <w:jc w:val="center"/>
              <w:rPr>
                <w:rFonts w:asciiTheme="majorBidi" w:hAnsiTheme="majorBidi" w:cstheme="majorBidi"/>
                <w:sz w:val="17"/>
                <w:szCs w:val="17"/>
                <w:lang w:val="en-US" w:eastAsia="en-US"/>
              </w:rPr>
            </w:pPr>
            <w:r w:rsidRPr="0087397E">
              <w:rPr>
                <w:rFonts w:asciiTheme="majorBidi" w:hAnsiTheme="majorBidi" w:cstheme="majorBidi"/>
                <w:sz w:val="17"/>
                <w:szCs w:val="17"/>
                <w:lang w:val="en-US" w:eastAsia="en-US"/>
              </w:rPr>
              <w:t>61,111</w:t>
            </w:r>
            <w:r>
              <w:rPr>
                <w:rFonts w:asciiTheme="majorBidi" w:hAnsiTheme="majorBidi" w:cstheme="majorBidi"/>
                <w:sz w:val="17"/>
                <w:szCs w:val="17"/>
                <w:lang w:val="en-US" w:eastAsia="en-US"/>
              </w:rPr>
              <w:t>kL</w:t>
            </w:r>
          </w:p>
        </w:tc>
        <w:tc>
          <w:tcPr>
            <w:tcW w:w="1417" w:type="dxa"/>
            <w:vAlign w:val="bottom"/>
          </w:tcPr>
          <w:p w:rsidR="00F4034D" w:rsidRPr="0087397E" w:rsidRDefault="00F4034D" w:rsidP="00FB3847">
            <w:pPr>
              <w:jc w:val="center"/>
              <w:rPr>
                <w:rFonts w:asciiTheme="majorBidi" w:hAnsiTheme="majorBidi" w:cstheme="majorBidi"/>
                <w:sz w:val="17"/>
                <w:szCs w:val="17"/>
                <w:lang w:val="en-US" w:eastAsia="en-US"/>
              </w:rPr>
            </w:pPr>
            <w:r w:rsidRPr="0087397E">
              <w:rPr>
                <w:rFonts w:asciiTheme="majorBidi" w:hAnsiTheme="majorBidi" w:cstheme="majorBidi"/>
                <w:sz w:val="17"/>
                <w:szCs w:val="17"/>
                <w:lang w:val="en-US" w:eastAsia="en-US"/>
              </w:rPr>
              <w:t>185,505,628</w:t>
            </w:r>
          </w:p>
        </w:tc>
        <w:tc>
          <w:tcPr>
            <w:tcW w:w="1276" w:type="dxa"/>
            <w:vAlign w:val="bottom"/>
          </w:tcPr>
          <w:p w:rsidR="00F4034D" w:rsidRPr="0087397E" w:rsidRDefault="00F4034D" w:rsidP="0087397E">
            <w:pPr>
              <w:jc w:val="center"/>
              <w:rPr>
                <w:rFonts w:asciiTheme="majorBidi" w:hAnsiTheme="majorBidi" w:cstheme="majorBidi"/>
                <w:sz w:val="17"/>
                <w:szCs w:val="17"/>
                <w:lang w:val="en-US" w:eastAsia="en-US"/>
              </w:rPr>
            </w:pPr>
            <w:r w:rsidRPr="0087397E">
              <w:rPr>
                <w:rFonts w:asciiTheme="majorBidi" w:hAnsiTheme="majorBidi" w:cstheme="majorBidi"/>
                <w:sz w:val="17"/>
                <w:szCs w:val="17"/>
                <w:lang w:val="en-US" w:eastAsia="en-US"/>
              </w:rPr>
              <w:t>431</w:t>
            </w:r>
          </w:p>
        </w:tc>
        <w:tc>
          <w:tcPr>
            <w:tcW w:w="992" w:type="dxa"/>
            <w:vAlign w:val="bottom"/>
          </w:tcPr>
          <w:p w:rsidR="00F4034D" w:rsidRPr="0087397E" w:rsidRDefault="00FB3847" w:rsidP="0087397E">
            <w:pPr>
              <w:jc w:val="center"/>
              <w:rPr>
                <w:rFonts w:asciiTheme="majorBidi" w:hAnsiTheme="majorBidi" w:cstheme="majorBidi"/>
                <w:sz w:val="17"/>
                <w:szCs w:val="17"/>
                <w:lang w:val="en-US" w:eastAsia="en-US"/>
              </w:rPr>
            </w:pPr>
            <w:r>
              <w:rPr>
                <w:rFonts w:asciiTheme="majorBidi" w:hAnsiTheme="majorBidi" w:cstheme="majorBidi"/>
                <w:sz w:val="17"/>
                <w:szCs w:val="17"/>
                <w:lang w:val="en-US" w:eastAsia="en-US"/>
              </w:rPr>
              <w:t xml:space="preserve">  </w:t>
            </w:r>
            <w:r w:rsidR="00F4034D" w:rsidRPr="0087397E">
              <w:rPr>
                <w:rFonts w:asciiTheme="majorBidi" w:hAnsiTheme="majorBidi" w:cstheme="majorBidi"/>
                <w:sz w:val="17"/>
                <w:szCs w:val="17"/>
                <w:lang w:val="en-US" w:eastAsia="en-US"/>
              </w:rPr>
              <w:t>0.61</w:t>
            </w:r>
          </w:p>
        </w:tc>
        <w:tc>
          <w:tcPr>
            <w:tcW w:w="1560" w:type="dxa"/>
            <w:vMerge/>
          </w:tcPr>
          <w:p w:rsidR="00F4034D" w:rsidRPr="00191291" w:rsidRDefault="00F4034D" w:rsidP="00FB3847">
            <w:pPr>
              <w:jc w:val="center"/>
              <w:rPr>
                <w:sz w:val="17"/>
                <w:szCs w:val="17"/>
              </w:rPr>
            </w:pPr>
          </w:p>
        </w:tc>
      </w:tr>
      <w:tr w:rsidR="00F4034D" w:rsidRPr="00191291" w:rsidTr="00FB3847">
        <w:trPr>
          <w:gridAfter w:val="5"/>
          <w:wAfter w:w="6510" w:type="dxa"/>
        </w:trPr>
        <w:tc>
          <w:tcPr>
            <w:tcW w:w="840" w:type="dxa"/>
            <w:vMerge/>
          </w:tcPr>
          <w:p w:rsidR="00F4034D" w:rsidRPr="00157447" w:rsidRDefault="00F4034D" w:rsidP="00FB3847">
            <w:pPr>
              <w:jc w:val="center"/>
              <w:rPr>
                <w:sz w:val="17"/>
                <w:szCs w:val="17"/>
              </w:rPr>
            </w:pPr>
          </w:p>
        </w:tc>
        <w:tc>
          <w:tcPr>
            <w:tcW w:w="840" w:type="dxa"/>
          </w:tcPr>
          <w:p w:rsidR="00F4034D" w:rsidRPr="00191291" w:rsidRDefault="00F4034D" w:rsidP="00FB3847">
            <w:pPr>
              <w:jc w:val="center"/>
              <w:rPr>
                <w:sz w:val="17"/>
                <w:szCs w:val="17"/>
              </w:rPr>
            </w:pPr>
            <w:r w:rsidRPr="00191291">
              <w:rPr>
                <w:sz w:val="17"/>
                <w:szCs w:val="17"/>
              </w:rPr>
              <w:t>Total</w:t>
            </w:r>
          </w:p>
        </w:tc>
        <w:tc>
          <w:tcPr>
            <w:tcW w:w="1058" w:type="dxa"/>
            <w:vAlign w:val="bottom"/>
          </w:tcPr>
          <w:p w:rsidR="00F4034D" w:rsidRPr="0087397E" w:rsidRDefault="00F4034D" w:rsidP="00FB3847">
            <w:pPr>
              <w:jc w:val="center"/>
              <w:rPr>
                <w:rFonts w:asciiTheme="majorBidi" w:hAnsiTheme="majorBidi" w:cstheme="majorBidi"/>
                <w:sz w:val="17"/>
                <w:szCs w:val="17"/>
                <w:lang w:val="en-US" w:eastAsia="en-US"/>
              </w:rPr>
            </w:pPr>
            <w:r w:rsidRPr="0087397E">
              <w:rPr>
                <w:rFonts w:asciiTheme="majorBidi" w:hAnsiTheme="majorBidi" w:cstheme="majorBidi"/>
                <w:sz w:val="17"/>
                <w:szCs w:val="17"/>
                <w:lang w:val="en-US" w:eastAsia="en-US"/>
              </w:rPr>
              <w:t>70,365,199</w:t>
            </w:r>
          </w:p>
        </w:tc>
      </w:tr>
    </w:tbl>
    <w:p w:rsidR="005D5C1C" w:rsidRPr="005D5C1C" w:rsidRDefault="005D5C1C" w:rsidP="005D5C1C">
      <w:pPr>
        <w:rPr>
          <w:sz w:val="18"/>
          <w:szCs w:val="18"/>
        </w:rPr>
      </w:pPr>
      <w:r w:rsidRPr="005D5C1C">
        <w:rPr>
          <w:sz w:val="18"/>
          <w:szCs w:val="18"/>
        </w:rPr>
        <w:t xml:space="preserve">*Source: </w:t>
      </w:r>
      <w:r w:rsidR="00BB2E83" w:rsidRPr="005D5C1C">
        <w:rPr>
          <w:sz w:val="18"/>
          <w:szCs w:val="18"/>
        </w:rPr>
        <w:fldChar w:fldCharType="begin"/>
      </w:r>
      <w:r w:rsidRPr="005D5C1C">
        <w:rPr>
          <w:sz w:val="18"/>
          <w:szCs w:val="18"/>
        </w:rPr>
        <w:instrText>ADDIN RW.CITE{{59 Anonymous; 60 Anonymous; 84 Anonymous}}</w:instrText>
      </w:r>
      <w:r w:rsidR="00BB2E83" w:rsidRPr="005D5C1C">
        <w:rPr>
          <w:sz w:val="18"/>
          <w:szCs w:val="18"/>
        </w:rPr>
        <w:fldChar w:fldCharType="separate"/>
      </w:r>
      <w:r w:rsidR="00571DAA">
        <w:rPr>
          <w:sz w:val="18"/>
          <w:szCs w:val="18"/>
        </w:rPr>
        <w:t>[8-10]</w:t>
      </w:r>
      <w:r w:rsidR="00BB2E83" w:rsidRPr="005D5C1C">
        <w:rPr>
          <w:sz w:val="18"/>
          <w:szCs w:val="18"/>
        </w:rPr>
        <w:fldChar w:fldCharType="end"/>
      </w:r>
    </w:p>
    <w:p w:rsidR="00607986" w:rsidRDefault="005D5C1C" w:rsidP="005D5C1C">
      <w:pPr>
        <w:tabs>
          <w:tab w:val="left" w:pos="567"/>
        </w:tabs>
        <w:spacing w:line="360" w:lineRule="auto"/>
      </w:pPr>
      <w:r w:rsidRPr="005D5C1C">
        <w:rPr>
          <w:sz w:val="18"/>
          <w:szCs w:val="18"/>
        </w:rPr>
        <w:t xml:space="preserve">**Source: </w:t>
      </w:r>
      <w:r w:rsidR="00BB2E83" w:rsidRPr="005D5C1C">
        <w:rPr>
          <w:sz w:val="18"/>
          <w:szCs w:val="18"/>
        </w:rPr>
        <w:fldChar w:fldCharType="begin"/>
      </w:r>
      <w:r w:rsidRPr="005D5C1C">
        <w:rPr>
          <w:sz w:val="18"/>
          <w:szCs w:val="18"/>
        </w:rPr>
        <w:instrText>ADDIN RW.CITE{{17 Anonymous}}</w:instrText>
      </w:r>
      <w:r w:rsidR="00BB2E83" w:rsidRPr="005D5C1C">
        <w:rPr>
          <w:sz w:val="18"/>
          <w:szCs w:val="18"/>
        </w:rPr>
        <w:fldChar w:fldCharType="separate"/>
      </w:r>
      <w:r w:rsidR="00571DAA">
        <w:rPr>
          <w:sz w:val="18"/>
          <w:szCs w:val="18"/>
        </w:rPr>
        <w:t>[1]</w:t>
      </w:r>
      <w:r w:rsidR="00BB2E83" w:rsidRPr="005D5C1C">
        <w:rPr>
          <w:sz w:val="18"/>
          <w:szCs w:val="18"/>
        </w:rPr>
        <w:fldChar w:fldCharType="end"/>
      </w:r>
    </w:p>
    <w:p w:rsidR="00AB0449" w:rsidRDefault="00AB0449" w:rsidP="00607986">
      <w:pPr>
        <w:tabs>
          <w:tab w:val="left" w:pos="567"/>
        </w:tabs>
      </w:pPr>
    </w:p>
    <w:p w:rsidR="0087397E" w:rsidRDefault="0087397E" w:rsidP="00607986">
      <w:pPr>
        <w:tabs>
          <w:tab w:val="left" w:pos="567"/>
        </w:tabs>
      </w:pPr>
    </w:p>
    <w:p w:rsidR="006404A9" w:rsidRDefault="006404A9" w:rsidP="00607986">
      <w:pPr>
        <w:tabs>
          <w:tab w:val="left" w:pos="567"/>
        </w:tabs>
      </w:pPr>
    </w:p>
    <w:p w:rsidR="006404A9" w:rsidRDefault="006404A9" w:rsidP="00607986">
      <w:pPr>
        <w:tabs>
          <w:tab w:val="left" w:pos="567"/>
        </w:tabs>
      </w:pPr>
    </w:p>
    <w:p w:rsidR="006404A9" w:rsidRDefault="006404A9" w:rsidP="00607986">
      <w:pPr>
        <w:tabs>
          <w:tab w:val="left" w:pos="567"/>
        </w:tabs>
      </w:pPr>
    </w:p>
    <w:p w:rsidR="006404A9" w:rsidRDefault="006404A9" w:rsidP="00607986">
      <w:pPr>
        <w:tabs>
          <w:tab w:val="left" w:pos="567"/>
        </w:tabs>
      </w:pPr>
    </w:p>
    <w:p w:rsidR="00AB0449" w:rsidRDefault="00AB0449" w:rsidP="00607986">
      <w:pPr>
        <w:tabs>
          <w:tab w:val="left" w:pos="567"/>
        </w:tabs>
      </w:pPr>
    </w:p>
    <w:p w:rsidR="00291A60" w:rsidRDefault="00291A60" w:rsidP="00607986">
      <w:pPr>
        <w:tabs>
          <w:tab w:val="left" w:pos="567"/>
        </w:tabs>
      </w:pPr>
    </w:p>
    <w:p w:rsidR="008244D8" w:rsidRDefault="008244D8" w:rsidP="00607986">
      <w:pPr>
        <w:tabs>
          <w:tab w:val="left" w:pos="567"/>
        </w:tabs>
      </w:pPr>
    </w:p>
    <w:p w:rsidR="00607986" w:rsidRPr="00BD0ED8" w:rsidRDefault="00607986" w:rsidP="005D5C1C">
      <w:r>
        <w:lastRenderedPageBreak/>
        <w:t>Table B.7. A</w:t>
      </w:r>
      <w:r w:rsidRPr="00BD0ED8">
        <w:t>nnual marginal GHG intensity factor for Manitoba, 2004</w:t>
      </w:r>
      <w:r w:rsidR="005D5C1C">
        <w:t>-2006</w:t>
      </w:r>
      <w:r w:rsidR="00AB0449">
        <w:t xml:space="preserve"> </w:t>
      </w:r>
      <w:fldSimple w:instr="ADDIN RW.CITE{{59 Anonymous; 60 Anonymous; 84 Anonymous; 17 Anonymous}}">
        <w:r w:rsidR="00571DAA">
          <w:t>[1, 8-10]</w:t>
        </w:r>
      </w:fldSimple>
    </w:p>
    <w:tbl>
      <w:tblPr>
        <w:tblW w:w="9248" w:type="dxa"/>
        <w:tblInd w:w="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840"/>
        <w:gridCol w:w="840"/>
        <w:gridCol w:w="1189"/>
        <w:gridCol w:w="1134"/>
        <w:gridCol w:w="1417"/>
        <w:gridCol w:w="1276"/>
        <w:gridCol w:w="992"/>
        <w:gridCol w:w="1560"/>
      </w:tblGrid>
      <w:tr w:rsidR="00AB0449" w:rsidRPr="00BD0ED8" w:rsidTr="00AB0449">
        <w:tc>
          <w:tcPr>
            <w:tcW w:w="840" w:type="dxa"/>
          </w:tcPr>
          <w:p w:rsidR="00AB0449" w:rsidRPr="00157447" w:rsidRDefault="00AB0449" w:rsidP="003D304A">
            <w:pPr>
              <w:jc w:val="center"/>
              <w:rPr>
                <w:sz w:val="17"/>
                <w:szCs w:val="17"/>
              </w:rPr>
            </w:pPr>
            <w:r>
              <w:rPr>
                <w:sz w:val="17"/>
                <w:szCs w:val="17"/>
              </w:rPr>
              <w:t>Year</w:t>
            </w:r>
          </w:p>
        </w:tc>
        <w:tc>
          <w:tcPr>
            <w:tcW w:w="840" w:type="dxa"/>
          </w:tcPr>
          <w:p w:rsidR="00AB0449" w:rsidRPr="00157447" w:rsidRDefault="00AB0449" w:rsidP="003D304A">
            <w:pPr>
              <w:jc w:val="center"/>
              <w:rPr>
                <w:sz w:val="17"/>
                <w:szCs w:val="17"/>
              </w:rPr>
            </w:pPr>
            <w:r w:rsidRPr="00157447">
              <w:rPr>
                <w:sz w:val="17"/>
                <w:szCs w:val="17"/>
              </w:rPr>
              <w:t>Marginal fuel source</w:t>
            </w:r>
          </w:p>
        </w:tc>
        <w:tc>
          <w:tcPr>
            <w:tcW w:w="1189" w:type="dxa"/>
          </w:tcPr>
          <w:p w:rsidR="00AB0449" w:rsidRPr="00157447" w:rsidRDefault="00AB0449" w:rsidP="003D304A">
            <w:pPr>
              <w:jc w:val="center"/>
              <w:rPr>
                <w:sz w:val="17"/>
                <w:szCs w:val="17"/>
              </w:rPr>
            </w:pPr>
            <w:r w:rsidRPr="00157447">
              <w:rPr>
                <w:sz w:val="17"/>
                <w:szCs w:val="17"/>
              </w:rPr>
              <w:t>Electricity</w:t>
            </w:r>
            <w:r w:rsidR="005D5C1C">
              <w:rPr>
                <w:sz w:val="17"/>
                <w:szCs w:val="17"/>
              </w:rPr>
              <w:t>*</w:t>
            </w:r>
            <w:r w:rsidRPr="00157447">
              <w:rPr>
                <w:sz w:val="17"/>
                <w:szCs w:val="17"/>
              </w:rPr>
              <w:t xml:space="preserve"> Generated (MWh)</w:t>
            </w:r>
          </w:p>
        </w:tc>
        <w:tc>
          <w:tcPr>
            <w:tcW w:w="1134" w:type="dxa"/>
          </w:tcPr>
          <w:p w:rsidR="00AB0449" w:rsidRPr="00157447" w:rsidRDefault="00AB0449" w:rsidP="003D304A">
            <w:pPr>
              <w:jc w:val="center"/>
              <w:rPr>
                <w:sz w:val="17"/>
                <w:szCs w:val="17"/>
              </w:rPr>
            </w:pPr>
            <w:r w:rsidRPr="00157447">
              <w:rPr>
                <w:sz w:val="17"/>
                <w:szCs w:val="17"/>
              </w:rPr>
              <w:t>Fuel Input</w:t>
            </w:r>
            <w:r w:rsidR="005D5C1C">
              <w:rPr>
                <w:sz w:val="17"/>
                <w:szCs w:val="17"/>
              </w:rPr>
              <w:t>**</w:t>
            </w:r>
          </w:p>
          <w:p w:rsidR="00AB0449" w:rsidRPr="00157447" w:rsidRDefault="00AB0449" w:rsidP="003D304A">
            <w:pPr>
              <w:jc w:val="center"/>
              <w:rPr>
                <w:sz w:val="17"/>
                <w:szCs w:val="17"/>
              </w:rPr>
            </w:pPr>
          </w:p>
        </w:tc>
        <w:tc>
          <w:tcPr>
            <w:tcW w:w="1417" w:type="dxa"/>
          </w:tcPr>
          <w:p w:rsidR="00AB0449" w:rsidRPr="00157447" w:rsidRDefault="00AB0449" w:rsidP="003D304A">
            <w:pPr>
              <w:jc w:val="center"/>
              <w:rPr>
                <w:sz w:val="17"/>
                <w:szCs w:val="17"/>
              </w:rPr>
            </w:pPr>
            <w:r w:rsidRPr="00157447">
              <w:rPr>
                <w:sz w:val="17"/>
                <w:szCs w:val="17"/>
              </w:rPr>
              <w:t>Total GHG Emission in</w:t>
            </w:r>
          </w:p>
          <w:p w:rsidR="00AB0449" w:rsidRPr="00157447" w:rsidRDefault="00AB0449" w:rsidP="003D304A">
            <w:pPr>
              <w:jc w:val="center"/>
              <w:rPr>
                <w:sz w:val="17"/>
                <w:szCs w:val="17"/>
              </w:rPr>
            </w:pPr>
            <w:r w:rsidRPr="00157447">
              <w:rPr>
                <w:sz w:val="17"/>
                <w:szCs w:val="17"/>
              </w:rPr>
              <w:t>kg CO</w:t>
            </w:r>
            <w:r w:rsidRPr="00157447">
              <w:rPr>
                <w:sz w:val="17"/>
                <w:szCs w:val="17"/>
                <w:vertAlign w:val="subscript"/>
              </w:rPr>
              <w:t>2eq</w:t>
            </w:r>
          </w:p>
        </w:tc>
        <w:tc>
          <w:tcPr>
            <w:tcW w:w="1276" w:type="dxa"/>
          </w:tcPr>
          <w:p w:rsidR="00AB0449" w:rsidRPr="00157447" w:rsidRDefault="00AB0449" w:rsidP="003D304A">
            <w:pPr>
              <w:jc w:val="center"/>
              <w:rPr>
                <w:sz w:val="17"/>
                <w:szCs w:val="17"/>
                <w:lang w:val="en-CA"/>
              </w:rPr>
            </w:pPr>
            <w:r w:rsidRPr="00157447">
              <w:rPr>
                <w:sz w:val="17"/>
                <w:szCs w:val="17"/>
                <w:lang w:val="en-CA"/>
              </w:rPr>
              <w:t xml:space="preserve"> GHG Intensity Factor</w:t>
            </w:r>
          </w:p>
          <w:p w:rsidR="00AB0449" w:rsidRPr="00157447" w:rsidRDefault="00AB0449" w:rsidP="003D304A">
            <w:pPr>
              <w:jc w:val="center"/>
              <w:rPr>
                <w:sz w:val="17"/>
                <w:szCs w:val="17"/>
              </w:rPr>
            </w:pPr>
            <w:r w:rsidRPr="00157447">
              <w:rPr>
                <w:sz w:val="17"/>
                <w:szCs w:val="17"/>
                <w:lang w:val="en-CA"/>
              </w:rPr>
              <w:t>(g/kWh</w:t>
            </w:r>
            <w:r w:rsidRPr="00157447">
              <w:rPr>
                <w:sz w:val="17"/>
                <w:szCs w:val="17"/>
              </w:rPr>
              <w:t xml:space="preserve"> </w:t>
            </w:r>
            <w:r w:rsidRPr="00157447">
              <w:rPr>
                <w:sz w:val="17"/>
                <w:szCs w:val="17"/>
                <w:vertAlign w:val="subscript"/>
              </w:rPr>
              <w:t>fuel</w:t>
            </w:r>
            <w:r w:rsidRPr="00157447">
              <w:rPr>
                <w:sz w:val="17"/>
                <w:szCs w:val="17"/>
              </w:rPr>
              <w:t>)</w:t>
            </w:r>
          </w:p>
        </w:tc>
        <w:tc>
          <w:tcPr>
            <w:tcW w:w="992" w:type="dxa"/>
          </w:tcPr>
          <w:p w:rsidR="00AB0449" w:rsidRPr="00157447" w:rsidRDefault="00AB0449" w:rsidP="003D304A">
            <w:pPr>
              <w:jc w:val="center"/>
              <w:rPr>
                <w:sz w:val="17"/>
                <w:szCs w:val="17"/>
              </w:rPr>
            </w:pPr>
            <w:r w:rsidRPr="00157447">
              <w:rPr>
                <w:sz w:val="17"/>
                <w:szCs w:val="17"/>
              </w:rPr>
              <w:t>%</w:t>
            </w:r>
            <w:r>
              <w:rPr>
                <w:sz w:val="17"/>
                <w:szCs w:val="17"/>
              </w:rPr>
              <w:t xml:space="preserve"> </w:t>
            </w:r>
            <w:r w:rsidRPr="00157447">
              <w:rPr>
                <w:sz w:val="17"/>
                <w:szCs w:val="17"/>
              </w:rPr>
              <w:t>On</w:t>
            </w:r>
          </w:p>
          <w:p w:rsidR="00AB0449" w:rsidRPr="00157447" w:rsidRDefault="00AB0449" w:rsidP="003D304A">
            <w:pPr>
              <w:jc w:val="center"/>
              <w:rPr>
                <w:sz w:val="17"/>
                <w:szCs w:val="17"/>
              </w:rPr>
            </w:pPr>
            <w:r w:rsidRPr="00157447">
              <w:rPr>
                <w:sz w:val="17"/>
                <w:szCs w:val="17"/>
              </w:rPr>
              <w:t>Margin</w:t>
            </w:r>
          </w:p>
        </w:tc>
        <w:tc>
          <w:tcPr>
            <w:tcW w:w="1560" w:type="dxa"/>
          </w:tcPr>
          <w:p w:rsidR="00AB0449" w:rsidRPr="00157447" w:rsidRDefault="00AB0449" w:rsidP="003D304A">
            <w:pPr>
              <w:jc w:val="center"/>
              <w:rPr>
                <w:sz w:val="17"/>
                <w:szCs w:val="17"/>
              </w:rPr>
            </w:pPr>
            <w:r w:rsidRPr="00157447">
              <w:rPr>
                <w:sz w:val="17"/>
                <w:szCs w:val="17"/>
                <w:lang w:val="en-CA"/>
              </w:rPr>
              <w:t>Annual Marginal GHG Intensity Factor (g/kWh)</w:t>
            </w:r>
          </w:p>
        </w:tc>
      </w:tr>
      <w:tr w:rsidR="00AB0449" w:rsidRPr="00BD0ED8" w:rsidTr="00AB0449">
        <w:tc>
          <w:tcPr>
            <w:tcW w:w="840" w:type="dxa"/>
            <w:vMerge w:val="restart"/>
          </w:tcPr>
          <w:p w:rsidR="00AB0449" w:rsidRPr="00157447" w:rsidRDefault="00AB0449" w:rsidP="003D304A">
            <w:pPr>
              <w:jc w:val="center"/>
              <w:rPr>
                <w:sz w:val="17"/>
                <w:szCs w:val="17"/>
              </w:rPr>
            </w:pPr>
            <w:r>
              <w:rPr>
                <w:sz w:val="17"/>
                <w:szCs w:val="17"/>
              </w:rPr>
              <w:t>2004</w:t>
            </w:r>
          </w:p>
        </w:tc>
        <w:tc>
          <w:tcPr>
            <w:tcW w:w="840" w:type="dxa"/>
          </w:tcPr>
          <w:p w:rsidR="00AB0449" w:rsidRPr="00157447" w:rsidRDefault="00AB0449" w:rsidP="003D304A">
            <w:pPr>
              <w:jc w:val="center"/>
              <w:rPr>
                <w:sz w:val="17"/>
                <w:szCs w:val="17"/>
              </w:rPr>
            </w:pPr>
            <w:r w:rsidRPr="00157447">
              <w:rPr>
                <w:sz w:val="17"/>
                <w:szCs w:val="17"/>
              </w:rPr>
              <w:t>Natural gas</w:t>
            </w:r>
          </w:p>
        </w:tc>
        <w:tc>
          <w:tcPr>
            <w:tcW w:w="1189" w:type="dxa"/>
            <w:vAlign w:val="bottom"/>
          </w:tcPr>
          <w:p w:rsidR="00AB0449" w:rsidRPr="00157447" w:rsidRDefault="00AB0449" w:rsidP="003D304A">
            <w:pPr>
              <w:jc w:val="center"/>
              <w:rPr>
                <w:sz w:val="17"/>
                <w:szCs w:val="17"/>
              </w:rPr>
            </w:pPr>
            <w:r w:rsidRPr="00157447">
              <w:rPr>
                <w:sz w:val="17"/>
                <w:szCs w:val="17"/>
              </w:rPr>
              <w:t>85,656</w:t>
            </w:r>
          </w:p>
        </w:tc>
        <w:tc>
          <w:tcPr>
            <w:tcW w:w="1134" w:type="dxa"/>
            <w:vAlign w:val="bottom"/>
          </w:tcPr>
          <w:p w:rsidR="00AB0449" w:rsidRPr="00157447" w:rsidRDefault="00AB0449" w:rsidP="003D304A">
            <w:pPr>
              <w:jc w:val="center"/>
              <w:rPr>
                <w:sz w:val="17"/>
                <w:szCs w:val="17"/>
              </w:rPr>
            </w:pPr>
            <w:r w:rsidRPr="00157447">
              <w:rPr>
                <w:sz w:val="17"/>
                <w:szCs w:val="17"/>
              </w:rPr>
              <w:t>31,768km</w:t>
            </w:r>
            <w:r w:rsidRPr="00A90E26">
              <w:rPr>
                <w:sz w:val="17"/>
                <w:szCs w:val="17"/>
                <w:vertAlign w:val="superscript"/>
              </w:rPr>
              <w:t>3</w:t>
            </w:r>
          </w:p>
        </w:tc>
        <w:tc>
          <w:tcPr>
            <w:tcW w:w="1417" w:type="dxa"/>
            <w:vAlign w:val="bottom"/>
          </w:tcPr>
          <w:p w:rsidR="00AB0449" w:rsidRPr="00157447" w:rsidRDefault="00AB0449" w:rsidP="003D304A">
            <w:pPr>
              <w:rPr>
                <w:sz w:val="17"/>
                <w:szCs w:val="17"/>
              </w:rPr>
            </w:pPr>
            <w:r w:rsidRPr="00157447">
              <w:rPr>
                <w:sz w:val="17"/>
                <w:szCs w:val="17"/>
              </w:rPr>
              <w:t>60,926,322</w:t>
            </w:r>
          </w:p>
        </w:tc>
        <w:tc>
          <w:tcPr>
            <w:tcW w:w="1276" w:type="dxa"/>
            <w:vAlign w:val="bottom"/>
          </w:tcPr>
          <w:p w:rsidR="00AB0449" w:rsidRPr="00157447" w:rsidRDefault="00AB0449" w:rsidP="003D304A">
            <w:pPr>
              <w:jc w:val="center"/>
              <w:rPr>
                <w:sz w:val="17"/>
                <w:szCs w:val="17"/>
              </w:rPr>
            </w:pPr>
            <w:r w:rsidRPr="00157447">
              <w:rPr>
                <w:sz w:val="17"/>
                <w:szCs w:val="17"/>
              </w:rPr>
              <w:t>711</w:t>
            </w:r>
          </w:p>
        </w:tc>
        <w:tc>
          <w:tcPr>
            <w:tcW w:w="992" w:type="dxa"/>
            <w:vAlign w:val="bottom"/>
          </w:tcPr>
          <w:p w:rsidR="00AB0449" w:rsidRPr="00157447" w:rsidRDefault="00FB3847" w:rsidP="00A90E26">
            <w:pPr>
              <w:jc w:val="center"/>
              <w:rPr>
                <w:sz w:val="17"/>
                <w:szCs w:val="17"/>
              </w:rPr>
            </w:pPr>
            <w:r>
              <w:rPr>
                <w:sz w:val="17"/>
                <w:szCs w:val="17"/>
              </w:rPr>
              <w:t xml:space="preserve">   </w:t>
            </w:r>
            <w:r w:rsidR="00AB0449">
              <w:rPr>
                <w:sz w:val="17"/>
                <w:szCs w:val="17"/>
              </w:rPr>
              <w:t>0.</w:t>
            </w:r>
            <w:r w:rsidR="00A90E26">
              <w:rPr>
                <w:sz w:val="17"/>
                <w:szCs w:val="17"/>
              </w:rPr>
              <w:t>29</w:t>
            </w:r>
          </w:p>
        </w:tc>
        <w:tc>
          <w:tcPr>
            <w:tcW w:w="1560" w:type="dxa"/>
            <w:vMerge w:val="restart"/>
          </w:tcPr>
          <w:p w:rsidR="00AB0449" w:rsidRPr="00157447" w:rsidRDefault="00AB0449" w:rsidP="003D304A">
            <w:pPr>
              <w:jc w:val="center"/>
              <w:rPr>
                <w:sz w:val="17"/>
                <w:szCs w:val="17"/>
              </w:rPr>
            </w:pPr>
          </w:p>
          <w:p w:rsidR="00AB0449" w:rsidRPr="00157447" w:rsidRDefault="00AB0449" w:rsidP="003D304A">
            <w:pPr>
              <w:jc w:val="center"/>
              <w:rPr>
                <w:sz w:val="17"/>
                <w:szCs w:val="17"/>
              </w:rPr>
            </w:pPr>
            <w:r>
              <w:rPr>
                <w:sz w:val="17"/>
                <w:szCs w:val="17"/>
              </w:rPr>
              <w:t>2</w:t>
            </w:r>
          </w:p>
        </w:tc>
      </w:tr>
      <w:tr w:rsidR="00AB0449" w:rsidRPr="00BD0ED8" w:rsidTr="00AB0449">
        <w:tc>
          <w:tcPr>
            <w:tcW w:w="840" w:type="dxa"/>
            <w:vMerge/>
          </w:tcPr>
          <w:p w:rsidR="00AB0449" w:rsidRDefault="00AB0449" w:rsidP="003D304A">
            <w:pPr>
              <w:jc w:val="center"/>
              <w:rPr>
                <w:sz w:val="17"/>
                <w:szCs w:val="17"/>
              </w:rPr>
            </w:pPr>
          </w:p>
        </w:tc>
        <w:tc>
          <w:tcPr>
            <w:tcW w:w="840" w:type="dxa"/>
          </w:tcPr>
          <w:p w:rsidR="00AB0449" w:rsidRPr="00157447" w:rsidRDefault="00AB0449" w:rsidP="003D304A">
            <w:pPr>
              <w:jc w:val="center"/>
              <w:rPr>
                <w:sz w:val="17"/>
                <w:szCs w:val="17"/>
              </w:rPr>
            </w:pPr>
            <w:r>
              <w:rPr>
                <w:sz w:val="17"/>
                <w:szCs w:val="17"/>
              </w:rPr>
              <w:t>Hydro</w:t>
            </w:r>
          </w:p>
        </w:tc>
        <w:tc>
          <w:tcPr>
            <w:tcW w:w="1189" w:type="dxa"/>
            <w:vAlign w:val="bottom"/>
          </w:tcPr>
          <w:p w:rsidR="00AB0449" w:rsidRPr="00157447" w:rsidRDefault="00AB0449" w:rsidP="003D304A">
            <w:pPr>
              <w:jc w:val="center"/>
              <w:rPr>
                <w:sz w:val="17"/>
                <w:szCs w:val="17"/>
              </w:rPr>
            </w:pPr>
            <w:r>
              <w:rPr>
                <w:sz w:val="17"/>
                <w:szCs w:val="17"/>
              </w:rPr>
              <w:t>27,219,340</w:t>
            </w:r>
          </w:p>
        </w:tc>
        <w:tc>
          <w:tcPr>
            <w:tcW w:w="1134" w:type="dxa"/>
            <w:vAlign w:val="bottom"/>
          </w:tcPr>
          <w:p w:rsidR="00AB0449" w:rsidRPr="00157447" w:rsidRDefault="00AB0449" w:rsidP="003D304A">
            <w:pPr>
              <w:jc w:val="center"/>
              <w:rPr>
                <w:sz w:val="17"/>
                <w:szCs w:val="17"/>
              </w:rPr>
            </w:pPr>
            <w:r w:rsidRPr="00157447">
              <w:rPr>
                <w:sz w:val="17"/>
                <w:szCs w:val="17"/>
              </w:rPr>
              <w:t>N/A</w:t>
            </w:r>
          </w:p>
        </w:tc>
        <w:tc>
          <w:tcPr>
            <w:tcW w:w="1417" w:type="dxa"/>
            <w:vAlign w:val="bottom"/>
          </w:tcPr>
          <w:p w:rsidR="00AB0449" w:rsidRPr="00157447" w:rsidRDefault="00AB0449" w:rsidP="00AB0449">
            <w:pPr>
              <w:jc w:val="center"/>
              <w:rPr>
                <w:sz w:val="17"/>
                <w:szCs w:val="17"/>
              </w:rPr>
            </w:pPr>
            <w:r>
              <w:rPr>
                <w:sz w:val="17"/>
                <w:szCs w:val="17"/>
              </w:rPr>
              <w:t>0</w:t>
            </w:r>
          </w:p>
        </w:tc>
        <w:tc>
          <w:tcPr>
            <w:tcW w:w="1276" w:type="dxa"/>
            <w:vAlign w:val="bottom"/>
          </w:tcPr>
          <w:p w:rsidR="00AB0449" w:rsidRPr="00157447" w:rsidRDefault="00AB0449" w:rsidP="003D304A">
            <w:pPr>
              <w:jc w:val="center"/>
              <w:rPr>
                <w:sz w:val="17"/>
                <w:szCs w:val="17"/>
              </w:rPr>
            </w:pPr>
            <w:r>
              <w:rPr>
                <w:sz w:val="17"/>
                <w:szCs w:val="17"/>
              </w:rPr>
              <w:t>0</w:t>
            </w:r>
          </w:p>
        </w:tc>
        <w:tc>
          <w:tcPr>
            <w:tcW w:w="992" w:type="dxa"/>
            <w:vAlign w:val="bottom"/>
          </w:tcPr>
          <w:p w:rsidR="00AB0449" w:rsidRDefault="00AB0449" w:rsidP="003D304A">
            <w:pPr>
              <w:jc w:val="center"/>
              <w:rPr>
                <w:sz w:val="17"/>
                <w:szCs w:val="17"/>
              </w:rPr>
            </w:pPr>
            <w:r>
              <w:rPr>
                <w:sz w:val="17"/>
                <w:szCs w:val="17"/>
              </w:rPr>
              <w:t>91.1</w:t>
            </w:r>
            <w:r w:rsidR="00A90E26">
              <w:rPr>
                <w:sz w:val="17"/>
                <w:szCs w:val="17"/>
              </w:rPr>
              <w:t>1</w:t>
            </w:r>
          </w:p>
        </w:tc>
        <w:tc>
          <w:tcPr>
            <w:tcW w:w="1560" w:type="dxa"/>
            <w:vMerge/>
          </w:tcPr>
          <w:p w:rsidR="00AB0449" w:rsidRPr="00157447" w:rsidRDefault="00AB0449" w:rsidP="003D304A">
            <w:pPr>
              <w:jc w:val="center"/>
              <w:rPr>
                <w:sz w:val="17"/>
                <w:szCs w:val="17"/>
              </w:rPr>
            </w:pPr>
          </w:p>
        </w:tc>
      </w:tr>
      <w:tr w:rsidR="00AB0449" w:rsidRPr="00BD0ED8" w:rsidTr="00AB0449">
        <w:tc>
          <w:tcPr>
            <w:tcW w:w="840" w:type="dxa"/>
            <w:vMerge/>
          </w:tcPr>
          <w:p w:rsidR="00AB0449" w:rsidRPr="00157447" w:rsidRDefault="00AB0449" w:rsidP="003D304A">
            <w:pPr>
              <w:jc w:val="center"/>
              <w:rPr>
                <w:sz w:val="17"/>
                <w:szCs w:val="17"/>
              </w:rPr>
            </w:pPr>
          </w:p>
        </w:tc>
        <w:tc>
          <w:tcPr>
            <w:tcW w:w="840" w:type="dxa"/>
          </w:tcPr>
          <w:p w:rsidR="00AB0449" w:rsidRPr="00157447" w:rsidRDefault="00AB0449" w:rsidP="003D304A">
            <w:pPr>
              <w:jc w:val="center"/>
              <w:rPr>
                <w:sz w:val="17"/>
                <w:szCs w:val="17"/>
              </w:rPr>
            </w:pPr>
            <w:r w:rsidRPr="00157447">
              <w:rPr>
                <w:sz w:val="17"/>
                <w:szCs w:val="17"/>
              </w:rPr>
              <w:t>Import</w:t>
            </w:r>
          </w:p>
        </w:tc>
        <w:tc>
          <w:tcPr>
            <w:tcW w:w="1189" w:type="dxa"/>
            <w:vAlign w:val="bottom"/>
          </w:tcPr>
          <w:p w:rsidR="00AB0449" w:rsidRPr="00157447" w:rsidRDefault="00AB0449" w:rsidP="003D304A">
            <w:pPr>
              <w:jc w:val="center"/>
              <w:rPr>
                <w:sz w:val="17"/>
                <w:szCs w:val="17"/>
              </w:rPr>
            </w:pPr>
            <w:r w:rsidRPr="00157447">
              <w:rPr>
                <w:sz w:val="17"/>
                <w:szCs w:val="17"/>
              </w:rPr>
              <w:t>2,569,716</w:t>
            </w:r>
          </w:p>
        </w:tc>
        <w:tc>
          <w:tcPr>
            <w:tcW w:w="1134" w:type="dxa"/>
            <w:vAlign w:val="bottom"/>
          </w:tcPr>
          <w:p w:rsidR="00AB0449" w:rsidRPr="00157447" w:rsidRDefault="00AB0449" w:rsidP="003D304A">
            <w:pPr>
              <w:jc w:val="center"/>
              <w:rPr>
                <w:sz w:val="17"/>
                <w:szCs w:val="17"/>
              </w:rPr>
            </w:pPr>
            <w:r w:rsidRPr="00157447">
              <w:rPr>
                <w:sz w:val="17"/>
                <w:szCs w:val="17"/>
              </w:rPr>
              <w:t>N/A</w:t>
            </w:r>
          </w:p>
        </w:tc>
        <w:tc>
          <w:tcPr>
            <w:tcW w:w="1417" w:type="dxa"/>
            <w:vAlign w:val="bottom"/>
          </w:tcPr>
          <w:p w:rsidR="00AB0449" w:rsidRPr="00157447" w:rsidRDefault="00AB0449" w:rsidP="003D304A">
            <w:pPr>
              <w:jc w:val="center"/>
              <w:rPr>
                <w:sz w:val="17"/>
                <w:szCs w:val="17"/>
              </w:rPr>
            </w:pPr>
            <w:r w:rsidRPr="00157447">
              <w:rPr>
                <w:sz w:val="17"/>
                <w:szCs w:val="17"/>
              </w:rPr>
              <w:t>0</w:t>
            </w:r>
          </w:p>
        </w:tc>
        <w:tc>
          <w:tcPr>
            <w:tcW w:w="1276" w:type="dxa"/>
            <w:vAlign w:val="bottom"/>
          </w:tcPr>
          <w:p w:rsidR="00AB0449" w:rsidRPr="00157447" w:rsidRDefault="00AB0449" w:rsidP="003D304A">
            <w:pPr>
              <w:jc w:val="center"/>
              <w:rPr>
                <w:sz w:val="17"/>
                <w:szCs w:val="17"/>
              </w:rPr>
            </w:pPr>
            <w:r w:rsidRPr="00157447">
              <w:rPr>
                <w:sz w:val="17"/>
                <w:szCs w:val="17"/>
              </w:rPr>
              <w:t>0</w:t>
            </w:r>
          </w:p>
        </w:tc>
        <w:tc>
          <w:tcPr>
            <w:tcW w:w="992" w:type="dxa"/>
            <w:vAlign w:val="bottom"/>
          </w:tcPr>
          <w:p w:rsidR="00AB0449" w:rsidRPr="00157447" w:rsidRDefault="00FB3847" w:rsidP="003D304A">
            <w:pPr>
              <w:jc w:val="center"/>
              <w:rPr>
                <w:sz w:val="17"/>
                <w:szCs w:val="17"/>
              </w:rPr>
            </w:pPr>
            <w:r>
              <w:rPr>
                <w:sz w:val="17"/>
                <w:szCs w:val="17"/>
              </w:rPr>
              <w:t xml:space="preserve">   </w:t>
            </w:r>
            <w:r w:rsidR="00AB0449">
              <w:rPr>
                <w:sz w:val="17"/>
                <w:szCs w:val="17"/>
              </w:rPr>
              <w:t>8.6</w:t>
            </w:r>
            <w:r w:rsidR="00A90E26">
              <w:rPr>
                <w:sz w:val="17"/>
                <w:szCs w:val="17"/>
              </w:rPr>
              <w:t>0</w:t>
            </w:r>
          </w:p>
        </w:tc>
        <w:tc>
          <w:tcPr>
            <w:tcW w:w="1560" w:type="dxa"/>
            <w:vMerge/>
          </w:tcPr>
          <w:p w:rsidR="00AB0449" w:rsidRPr="00157447" w:rsidRDefault="00AB0449" w:rsidP="003D304A">
            <w:pPr>
              <w:jc w:val="center"/>
              <w:rPr>
                <w:sz w:val="17"/>
                <w:szCs w:val="17"/>
              </w:rPr>
            </w:pPr>
          </w:p>
        </w:tc>
      </w:tr>
      <w:tr w:rsidR="00AB0449" w:rsidRPr="00BD0ED8" w:rsidTr="00AB0449">
        <w:trPr>
          <w:gridAfter w:val="5"/>
          <w:wAfter w:w="6379" w:type="dxa"/>
          <w:trHeight w:val="146"/>
        </w:trPr>
        <w:tc>
          <w:tcPr>
            <w:tcW w:w="840" w:type="dxa"/>
            <w:vMerge/>
          </w:tcPr>
          <w:p w:rsidR="00AB0449" w:rsidRPr="00157447" w:rsidRDefault="00AB0449" w:rsidP="003D304A">
            <w:pPr>
              <w:jc w:val="center"/>
              <w:rPr>
                <w:sz w:val="17"/>
                <w:szCs w:val="17"/>
              </w:rPr>
            </w:pPr>
          </w:p>
        </w:tc>
        <w:tc>
          <w:tcPr>
            <w:tcW w:w="840" w:type="dxa"/>
          </w:tcPr>
          <w:p w:rsidR="00AB0449" w:rsidRPr="00157447" w:rsidRDefault="00AB0449" w:rsidP="003D304A">
            <w:pPr>
              <w:jc w:val="center"/>
              <w:rPr>
                <w:sz w:val="17"/>
                <w:szCs w:val="17"/>
              </w:rPr>
            </w:pPr>
            <w:r w:rsidRPr="00157447">
              <w:rPr>
                <w:sz w:val="17"/>
                <w:szCs w:val="17"/>
              </w:rPr>
              <w:t>Total</w:t>
            </w:r>
          </w:p>
        </w:tc>
        <w:tc>
          <w:tcPr>
            <w:tcW w:w="1189" w:type="dxa"/>
            <w:vAlign w:val="bottom"/>
          </w:tcPr>
          <w:p w:rsidR="00AB0449" w:rsidRPr="00AB0449" w:rsidRDefault="00AB0449" w:rsidP="00AB0449">
            <w:pPr>
              <w:jc w:val="center"/>
              <w:rPr>
                <w:rFonts w:asciiTheme="majorBidi" w:hAnsiTheme="majorBidi" w:cstheme="majorBidi"/>
                <w:sz w:val="17"/>
                <w:szCs w:val="17"/>
              </w:rPr>
            </w:pPr>
            <w:r w:rsidRPr="00AB0449">
              <w:rPr>
                <w:rFonts w:asciiTheme="majorBidi" w:hAnsiTheme="majorBidi" w:cstheme="majorBidi"/>
                <w:sz w:val="17"/>
                <w:szCs w:val="17"/>
              </w:rPr>
              <w:t>29,874,712</w:t>
            </w:r>
          </w:p>
        </w:tc>
      </w:tr>
      <w:tr w:rsidR="00AB0449" w:rsidRPr="00BD0ED8" w:rsidTr="00AB0449">
        <w:tc>
          <w:tcPr>
            <w:tcW w:w="840" w:type="dxa"/>
            <w:vMerge w:val="restart"/>
          </w:tcPr>
          <w:p w:rsidR="00AB0449" w:rsidRPr="00157447" w:rsidRDefault="00AB0449" w:rsidP="00B93568">
            <w:pPr>
              <w:jc w:val="center"/>
              <w:rPr>
                <w:sz w:val="17"/>
                <w:szCs w:val="17"/>
              </w:rPr>
            </w:pPr>
            <w:r>
              <w:rPr>
                <w:sz w:val="17"/>
                <w:szCs w:val="17"/>
              </w:rPr>
              <w:t>2005</w:t>
            </w:r>
          </w:p>
        </w:tc>
        <w:tc>
          <w:tcPr>
            <w:tcW w:w="840" w:type="dxa"/>
          </w:tcPr>
          <w:p w:rsidR="00AB0449" w:rsidRPr="00157447" w:rsidRDefault="00AB0449" w:rsidP="00B93568">
            <w:pPr>
              <w:jc w:val="center"/>
              <w:rPr>
                <w:sz w:val="17"/>
                <w:szCs w:val="17"/>
              </w:rPr>
            </w:pPr>
            <w:r w:rsidRPr="00157447">
              <w:rPr>
                <w:sz w:val="17"/>
                <w:szCs w:val="17"/>
              </w:rPr>
              <w:t>Natural</w:t>
            </w:r>
          </w:p>
          <w:p w:rsidR="00AB0449" w:rsidRPr="00157447" w:rsidRDefault="00AB0449" w:rsidP="00B93568">
            <w:pPr>
              <w:jc w:val="center"/>
              <w:rPr>
                <w:sz w:val="17"/>
                <w:szCs w:val="17"/>
              </w:rPr>
            </w:pPr>
            <w:r w:rsidRPr="00157447">
              <w:rPr>
                <w:sz w:val="17"/>
                <w:szCs w:val="17"/>
              </w:rPr>
              <w:t>gas</w:t>
            </w:r>
          </w:p>
        </w:tc>
        <w:tc>
          <w:tcPr>
            <w:tcW w:w="1189" w:type="dxa"/>
            <w:vAlign w:val="bottom"/>
          </w:tcPr>
          <w:p w:rsidR="00AB0449" w:rsidRPr="00157447" w:rsidRDefault="00AB0449" w:rsidP="00AB0449">
            <w:pPr>
              <w:jc w:val="center"/>
              <w:rPr>
                <w:sz w:val="17"/>
                <w:szCs w:val="17"/>
              </w:rPr>
            </w:pPr>
            <w:r w:rsidRPr="00157447">
              <w:rPr>
                <w:sz w:val="17"/>
                <w:szCs w:val="17"/>
              </w:rPr>
              <w:t>10,577</w:t>
            </w:r>
          </w:p>
        </w:tc>
        <w:tc>
          <w:tcPr>
            <w:tcW w:w="1134" w:type="dxa"/>
          </w:tcPr>
          <w:p w:rsidR="00AB0449" w:rsidRDefault="00AB0449" w:rsidP="00B93568">
            <w:pPr>
              <w:rPr>
                <w:sz w:val="17"/>
                <w:szCs w:val="17"/>
              </w:rPr>
            </w:pPr>
          </w:p>
          <w:p w:rsidR="00AB0449" w:rsidRPr="00157447" w:rsidRDefault="00AB0449" w:rsidP="00B93568">
            <w:pPr>
              <w:rPr>
                <w:sz w:val="17"/>
                <w:szCs w:val="17"/>
              </w:rPr>
            </w:pPr>
            <w:r w:rsidRPr="00157447">
              <w:rPr>
                <w:sz w:val="17"/>
                <w:szCs w:val="17"/>
              </w:rPr>
              <w:t>4,392km</w:t>
            </w:r>
            <w:r w:rsidRPr="00A90E26">
              <w:rPr>
                <w:sz w:val="17"/>
                <w:szCs w:val="17"/>
                <w:vertAlign w:val="superscript"/>
              </w:rPr>
              <w:t>3</w:t>
            </w:r>
          </w:p>
        </w:tc>
        <w:tc>
          <w:tcPr>
            <w:tcW w:w="1417" w:type="dxa"/>
            <w:vAlign w:val="bottom"/>
          </w:tcPr>
          <w:p w:rsidR="00AB0449" w:rsidRPr="00157447" w:rsidRDefault="00AB0449" w:rsidP="00AB0449">
            <w:pPr>
              <w:jc w:val="center"/>
              <w:rPr>
                <w:sz w:val="17"/>
                <w:szCs w:val="17"/>
              </w:rPr>
            </w:pPr>
            <w:r w:rsidRPr="00157447">
              <w:rPr>
                <w:sz w:val="17"/>
                <w:szCs w:val="17"/>
              </w:rPr>
              <w:t>8,423,206</w:t>
            </w:r>
          </w:p>
        </w:tc>
        <w:tc>
          <w:tcPr>
            <w:tcW w:w="1276" w:type="dxa"/>
            <w:vAlign w:val="bottom"/>
          </w:tcPr>
          <w:p w:rsidR="00AB0449" w:rsidRPr="00157447" w:rsidRDefault="00AB0449" w:rsidP="00AB0449">
            <w:pPr>
              <w:jc w:val="center"/>
              <w:rPr>
                <w:sz w:val="17"/>
                <w:szCs w:val="17"/>
              </w:rPr>
            </w:pPr>
            <w:r w:rsidRPr="00157447">
              <w:rPr>
                <w:sz w:val="17"/>
                <w:szCs w:val="17"/>
              </w:rPr>
              <w:t>796</w:t>
            </w:r>
          </w:p>
        </w:tc>
        <w:tc>
          <w:tcPr>
            <w:tcW w:w="992" w:type="dxa"/>
            <w:vAlign w:val="bottom"/>
          </w:tcPr>
          <w:p w:rsidR="00AB0449" w:rsidRPr="00157447" w:rsidRDefault="00FB3847" w:rsidP="00B93568">
            <w:pPr>
              <w:jc w:val="center"/>
              <w:rPr>
                <w:sz w:val="17"/>
                <w:szCs w:val="17"/>
              </w:rPr>
            </w:pPr>
            <w:r>
              <w:rPr>
                <w:sz w:val="17"/>
                <w:szCs w:val="17"/>
              </w:rPr>
              <w:t xml:space="preserve">    </w:t>
            </w:r>
            <w:r w:rsidR="00AB0449">
              <w:rPr>
                <w:sz w:val="17"/>
                <w:szCs w:val="17"/>
              </w:rPr>
              <w:t>0</w:t>
            </w:r>
            <w:r w:rsidR="00A90E26">
              <w:rPr>
                <w:sz w:val="17"/>
                <w:szCs w:val="17"/>
              </w:rPr>
              <w:t>.03</w:t>
            </w:r>
          </w:p>
        </w:tc>
        <w:tc>
          <w:tcPr>
            <w:tcW w:w="1560" w:type="dxa"/>
            <w:vMerge w:val="restart"/>
          </w:tcPr>
          <w:p w:rsidR="00AB0449" w:rsidRPr="00157447" w:rsidRDefault="00AB0449" w:rsidP="00B93568">
            <w:pPr>
              <w:jc w:val="center"/>
              <w:rPr>
                <w:sz w:val="17"/>
                <w:szCs w:val="17"/>
              </w:rPr>
            </w:pPr>
          </w:p>
          <w:p w:rsidR="00AB0449" w:rsidRPr="00157447" w:rsidRDefault="00AB0449" w:rsidP="00B93568">
            <w:pPr>
              <w:jc w:val="center"/>
              <w:rPr>
                <w:sz w:val="17"/>
                <w:szCs w:val="17"/>
              </w:rPr>
            </w:pPr>
            <w:r>
              <w:rPr>
                <w:sz w:val="17"/>
                <w:szCs w:val="17"/>
              </w:rPr>
              <w:t>0</w:t>
            </w:r>
          </w:p>
        </w:tc>
      </w:tr>
      <w:tr w:rsidR="00AB0449" w:rsidRPr="00BD0ED8" w:rsidTr="00AB0449">
        <w:tc>
          <w:tcPr>
            <w:tcW w:w="840" w:type="dxa"/>
            <w:vMerge/>
          </w:tcPr>
          <w:p w:rsidR="00AB0449" w:rsidRDefault="00AB0449" w:rsidP="00B93568">
            <w:pPr>
              <w:jc w:val="center"/>
              <w:rPr>
                <w:sz w:val="17"/>
                <w:szCs w:val="17"/>
              </w:rPr>
            </w:pPr>
          </w:p>
        </w:tc>
        <w:tc>
          <w:tcPr>
            <w:tcW w:w="840" w:type="dxa"/>
          </w:tcPr>
          <w:p w:rsidR="00AB0449" w:rsidRPr="00157447" w:rsidRDefault="00AB0449" w:rsidP="00B93568">
            <w:pPr>
              <w:jc w:val="center"/>
              <w:rPr>
                <w:sz w:val="17"/>
                <w:szCs w:val="17"/>
              </w:rPr>
            </w:pPr>
            <w:r>
              <w:rPr>
                <w:sz w:val="17"/>
                <w:szCs w:val="17"/>
              </w:rPr>
              <w:t>Hydro</w:t>
            </w:r>
          </w:p>
        </w:tc>
        <w:tc>
          <w:tcPr>
            <w:tcW w:w="1189" w:type="dxa"/>
            <w:vAlign w:val="bottom"/>
          </w:tcPr>
          <w:p w:rsidR="00AB0449" w:rsidRPr="00157447" w:rsidRDefault="00AB0449" w:rsidP="00B93568">
            <w:pPr>
              <w:jc w:val="center"/>
              <w:rPr>
                <w:sz w:val="17"/>
                <w:szCs w:val="17"/>
              </w:rPr>
            </w:pPr>
            <w:r>
              <w:rPr>
                <w:sz w:val="17"/>
                <w:szCs w:val="17"/>
              </w:rPr>
              <w:t>36,439,655</w:t>
            </w:r>
          </w:p>
        </w:tc>
        <w:tc>
          <w:tcPr>
            <w:tcW w:w="1134" w:type="dxa"/>
          </w:tcPr>
          <w:p w:rsidR="00AB0449" w:rsidRPr="00157447" w:rsidRDefault="00AB0449" w:rsidP="00AB0449">
            <w:pPr>
              <w:jc w:val="center"/>
              <w:rPr>
                <w:sz w:val="17"/>
                <w:szCs w:val="17"/>
              </w:rPr>
            </w:pPr>
            <w:r w:rsidRPr="00157447">
              <w:rPr>
                <w:sz w:val="17"/>
                <w:szCs w:val="17"/>
              </w:rPr>
              <w:t>N/</w:t>
            </w:r>
            <w:r>
              <w:rPr>
                <w:sz w:val="17"/>
                <w:szCs w:val="17"/>
              </w:rPr>
              <w:t>A</w:t>
            </w:r>
          </w:p>
        </w:tc>
        <w:tc>
          <w:tcPr>
            <w:tcW w:w="1417" w:type="dxa"/>
            <w:vAlign w:val="bottom"/>
          </w:tcPr>
          <w:p w:rsidR="00AB0449" w:rsidRPr="00157447" w:rsidRDefault="00AB0449" w:rsidP="00B93568">
            <w:pPr>
              <w:jc w:val="center"/>
              <w:rPr>
                <w:sz w:val="17"/>
                <w:szCs w:val="17"/>
              </w:rPr>
            </w:pPr>
            <w:r>
              <w:rPr>
                <w:sz w:val="17"/>
                <w:szCs w:val="17"/>
              </w:rPr>
              <w:t>0</w:t>
            </w:r>
          </w:p>
        </w:tc>
        <w:tc>
          <w:tcPr>
            <w:tcW w:w="1276" w:type="dxa"/>
            <w:vAlign w:val="bottom"/>
          </w:tcPr>
          <w:p w:rsidR="00AB0449" w:rsidRPr="00157447" w:rsidRDefault="00AB0449" w:rsidP="00B93568">
            <w:pPr>
              <w:jc w:val="center"/>
              <w:rPr>
                <w:sz w:val="17"/>
                <w:szCs w:val="17"/>
              </w:rPr>
            </w:pPr>
            <w:r>
              <w:rPr>
                <w:sz w:val="17"/>
                <w:szCs w:val="17"/>
              </w:rPr>
              <w:t>0</w:t>
            </w:r>
          </w:p>
        </w:tc>
        <w:tc>
          <w:tcPr>
            <w:tcW w:w="992" w:type="dxa"/>
            <w:vAlign w:val="bottom"/>
          </w:tcPr>
          <w:p w:rsidR="00AB0449" w:rsidRDefault="00FB3847" w:rsidP="00B93568">
            <w:pPr>
              <w:jc w:val="center"/>
              <w:rPr>
                <w:sz w:val="17"/>
                <w:szCs w:val="17"/>
              </w:rPr>
            </w:pPr>
            <w:r>
              <w:rPr>
                <w:sz w:val="17"/>
                <w:szCs w:val="17"/>
              </w:rPr>
              <w:t xml:space="preserve">    </w:t>
            </w:r>
            <w:r w:rsidR="00AB0449">
              <w:rPr>
                <w:sz w:val="17"/>
                <w:szCs w:val="17"/>
              </w:rPr>
              <w:t>99.3</w:t>
            </w:r>
          </w:p>
        </w:tc>
        <w:tc>
          <w:tcPr>
            <w:tcW w:w="1560" w:type="dxa"/>
            <w:vMerge/>
          </w:tcPr>
          <w:p w:rsidR="00AB0449" w:rsidRPr="00157447" w:rsidRDefault="00AB0449" w:rsidP="00B93568">
            <w:pPr>
              <w:jc w:val="center"/>
              <w:rPr>
                <w:sz w:val="17"/>
                <w:szCs w:val="17"/>
              </w:rPr>
            </w:pPr>
          </w:p>
        </w:tc>
      </w:tr>
      <w:tr w:rsidR="00AB0449" w:rsidRPr="00BD0ED8" w:rsidTr="00AB0449">
        <w:tc>
          <w:tcPr>
            <w:tcW w:w="840" w:type="dxa"/>
            <w:vMerge/>
          </w:tcPr>
          <w:p w:rsidR="00AB0449" w:rsidRPr="00157447" w:rsidRDefault="00AB0449" w:rsidP="00B93568">
            <w:pPr>
              <w:jc w:val="center"/>
              <w:rPr>
                <w:sz w:val="17"/>
                <w:szCs w:val="17"/>
              </w:rPr>
            </w:pPr>
          </w:p>
        </w:tc>
        <w:tc>
          <w:tcPr>
            <w:tcW w:w="840" w:type="dxa"/>
          </w:tcPr>
          <w:p w:rsidR="00AB0449" w:rsidRPr="00157447" w:rsidRDefault="00AB0449" w:rsidP="00B93568">
            <w:pPr>
              <w:jc w:val="center"/>
              <w:rPr>
                <w:sz w:val="17"/>
                <w:szCs w:val="17"/>
              </w:rPr>
            </w:pPr>
            <w:r w:rsidRPr="00157447">
              <w:rPr>
                <w:sz w:val="17"/>
                <w:szCs w:val="17"/>
              </w:rPr>
              <w:t>Import</w:t>
            </w:r>
          </w:p>
        </w:tc>
        <w:tc>
          <w:tcPr>
            <w:tcW w:w="1189" w:type="dxa"/>
            <w:vAlign w:val="bottom"/>
          </w:tcPr>
          <w:p w:rsidR="00AB0449" w:rsidRPr="00157447" w:rsidRDefault="00AB0449" w:rsidP="00B93568">
            <w:pPr>
              <w:jc w:val="center"/>
              <w:rPr>
                <w:sz w:val="17"/>
                <w:szCs w:val="17"/>
              </w:rPr>
            </w:pPr>
            <w:r w:rsidRPr="00157447">
              <w:rPr>
                <w:sz w:val="17"/>
                <w:szCs w:val="17"/>
              </w:rPr>
              <w:t>244,347</w:t>
            </w:r>
          </w:p>
        </w:tc>
        <w:tc>
          <w:tcPr>
            <w:tcW w:w="1134" w:type="dxa"/>
            <w:vAlign w:val="bottom"/>
          </w:tcPr>
          <w:p w:rsidR="00AB0449" w:rsidRPr="00157447" w:rsidRDefault="00AB0449" w:rsidP="00B93568">
            <w:pPr>
              <w:jc w:val="center"/>
              <w:rPr>
                <w:sz w:val="17"/>
                <w:szCs w:val="17"/>
              </w:rPr>
            </w:pPr>
            <w:r w:rsidRPr="00157447">
              <w:rPr>
                <w:sz w:val="17"/>
                <w:szCs w:val="17"/>
              </w:rPr>
              <w:t>N/A</w:t>
            </w:r>
          </w:p>
        </w:tc>
        <w:tc>
          <w:tcPr>
            <w:tcW w:w="1417" w:type="dxa"/>
            <w:vAlign w:val="bottom"/>
          </w:tcPr>
          <w:p w:rsidR="00AB0449" w:rsidRPr="00157447" w:rsidRDefault="00AB0449" w:rsidP="00B93568">
            <w:pPr>
              <w:jc w:val="center"/>
              <w:rPr>
                <w:sz w:val="17"/>
                <w:szCs w:val="17"/>
              </w:rPr>
            </w:pPr>
            <w:r w:rsidRPr="00157447">
              <w:rPr>
                <w:sz w:val="17"/>
                <w:szCs w:val="17"/>
              </w:rPr>
              <w:t>0</w:t>
            </w:r>
          </w:p>
        </w:tc>
        <w:tc>
          <w:tcPr>
            <w:tcW w:w="1276" w:type="dxa"/>
            <w:vAlign w:val="bottom"/>
          </w:tcPr>
          <w:p w:rsidR="00AB0449" w:rsidRPr="00157447" w:rsidRDefault="00AB0449" w:rsidP="00B93568">
            <w:pPr>
              <w:jc w:val="center"/>
              <w:rPr>
                <w:sz w:val="17"/>
                <w:szCs w:val="17"/>
              </w:rPr>
            </w:pPr>
            <w:r w:rsidRPr="00157447">
              <w:rPr>
                <w:sz w:val="17"/>
                <w:szCs w:val="17"/>
              </w:rPr>
              <w:t>0</w:t>
            </w:r>
          </w:p>
        </w:tc>
        <w:tc>
          <w:tcPr>
            <w:tcW w:w="992" w:type="dxa"/>
            <w:vAlign w:val="bottom"/>
          </w:tcPr>
          <w:p w:rsidR="00AB0449" w:rsidRPr="00157447" w:rsidRDefault="00FB3847" w:rsidP="00B93568">
            <w:pPr>
              <w:jc w:val="center"/>
              <w:rPr>
                <w:sz w:val="17"/>
                <w:szCs w:val="17"/>
              </w:rPr>
            </w:pPr>
            <w:r>
              <w:rPr>
                <w:sz w:val="17"/>
                <w:szCs w:val="17"/>
              </w:rPr>
              <w:t xml:space="preserve">    </w:t>
            </w:r>
            <w:r w:rsidR="00AB0449">
              <w:rPr>
                <w:sz w:val="17"/>
                <w:szCs w:val="17"/>
              </w:rPr>
              <w:t>0.</w:t>
            </w:r>
            <w:r w:rsidR="00A90E26">
              <w:rPr>
                <w:sz w:val="17"/>
                <w:szCs w:val="17"/>
              </w:rPr>
              <w:t>6</w:t>
            </w:r>
            <w:r w:rsidR="00AB0449">
              <w:rPr>
                <w:sz w:val="17"/>
                <w:szCs w:val="17"/>
              </w:rPr>
              <w:t>7</w:t>
            </w:r>
          </w:p>
        </w:tc>
        <w:tc>
          <w:tcPr>
            <w:tcW w:w="1560" w:type="dxa"/>
            <w:vMerge/>
          </w:tcPr>
          <w:p w:rsidR="00AB0449" w:rsidRPr="00157447" w:rsidRDefault="00AB0449" w:rsidP="00B93568">
            <w:pPr>
              <w:jc w:val="center"/>
              <w:rPr>
                <w:sz w:val="17"/>
                <w:szCs w:val="17"/>
              </w:rPr>
            </w:pPr>
          </w:p>
        </w:tc>
      </w:tr>
      <w:tr w:rsidR="00AB0449" w:rsidRPr="00BD0ED8" w:rsidTr="00AB0449">
        <w:trPr>
          <w:gridAfter w:val="5"/>
          <w:wAfter w:w="6379" w:type="dxa"/>
        </w:trPr>
        <w:tc>
          <w:tcPr>
            <w:tcW w:w="840" w:type="dxa"/>
            <w:vMerge/>
          </w:tcPr>
          <w:p w:rsidR="00AB0449" w:rsidRPr="00157447" w:rsidRDefault="00AB0449" w:rsidP="00B93568">
            <w:pPr>
              <w:jc w:val="center"/>
              <w:rPr>
                <w:sz w:val="17"/>
                <w:szCs w:val="17"/>
              </w:rPr>
            </w:pPr>
          </w:p>
        </w:tc>
        <w:tc>
          <w:tcPr>
            <w:tcW w:w="840" w:type="dxa"/>
          </w:tcPr>
          <w:p w:rsidR="00AB0449" w:rsidRPr="00157447" w:rsidRDefault="00AB0449" w:rsidP="00B93568">
            <w:pPr>
              <w:jc w:val="center"/>
              <w:rPr>
                <w:sz w:val="17"/>
                <w:szCs w:val="17"/>
              </w:rPr>
            </w:pPr>
            <w:r w:rsidRPr="00157447">
              <w:rPr>
                <w:sz w:val="17"/>
                <w:szCs w:val="17"/>
              </w:rPr>
              <w:t>Total</w:t>
            </w:r>
          </w:p>
        </w:tc>
        <w:tc>
          <w:tcPr>
            <w:tcW w:w="1189" w:type="dxa"/>
            <w:vAlign w:val="bottom"/>
          </w:tcPr>
          <w:p w:rsidR="00AB0449" w:rsidRPr="00AB0449" w:rsidRDefault="00AB0449" w:rsidP="00AB0449">
            <w:pPr>
              <w:jc w:val="center"/>
              <w:rPr>
                <w:rFonts w:asciiTheme="majorBidi" w:hAnsiTheme="majorBidi" w:cstheme="majorBidi"/>
                <w:sz w:val="17"/>
                <w:szCs w:val="17"/>
              </w:rPr>
            </w:pPr>
            <w:r w:rsidRPr="00AB0449">
              <w:rPr>
                <w:rFonts w:asciiTheme="majorBidi" w:hAnsiTheme="majorBidi" w:cstheme="majorBidi"/>
                <w:sz w:val="17"/>
                <w:szCs w:val="17"/>
              </w:rPr>
              <w:t>36,694,579</w:t>
            </w:r>
          </w:p>
        </w:tc>
      </w:tr>
      <w:tr w:rsidR="00F4034D" w:rsidRPr="00157447" w:rsidTr="00FB3847">
        <w:tc>
          <w:tcPr>
            <w:tcW w:w="840" w:type="dxa"/>
            <w:vMerge w:val="restart"/>
          </w:tcPr>
          <w:p w:rsidR="00F4034D" w:rsidRPr="00157447" w:rsidRDefault="00F4034D" w:rsidP="00FB3847">
            <w:pPr>
              <w:jc w:val="center"/>
              <w:rPr>
                <w:sz w:val="17"/>
                <w:szCs w:val="17"/>
              </w:rPr>
            </w:pPr>
            <w:r>
              <w:rPr>
                <w:sz w:val="17"/>
                <w:szCs w:val="17"/>
              </w:rPr>
              <w:t>2006</w:t>
            </w:r>
          </w:p>
        </w:tc>
        <w:tc>
          <w:tcPr>
            <w:tcW w:w="840" w:type="dxa"/>
          </w:tcPr>
          <w:p w:rsidR="00F4034D" w:rsidRPr="00157447" w:rsidRDefault="00F4034D" w:rsidP="00FB3847">
            <w:pPr>
              <w:jc w:val="center"/>
              <w:rPr>
                <w:sz w:val="17"/>
                <w:szCs w:val="17"/>
              </w:rPr>
            </w:pPr>
            <w:r w:rsidRPr="00157447">
              <w:rPr>
                <w:sz w:val="17"/>
                <w:szCs w:val="17"/>
              </w:rPr>
              <w:t>Natural</w:t>
            </w:r>
          </w:p>
          <w:p w:rsidR="00F4034D" w:rsidRPr="00157447" w:rsidRDefault="00F4034D" w:rsidP="00FB3847">
            <w:pPr>
              <w:jc w:val="center"/>
              <w:rPr>
                <w:sz w:val="17"/>
                <w:szCs w:val="17"/>
              </w:rPr>
            </w:pPr>
            <w:r w:rsidRPr="00157447">
              <w:rPr>
                <w:sz w:val="17"/>
                <w:szCs w:val="17"/>
              </w:rPr>
              <w:t>gas</w:t>
            </w:r>
          </w:p>
        </w:tc>
        <w:tc>
          <w:tcPr>
            <w:tcW w:w="1189" w:type="dxa"/>
            <w:vAlign w:val="bottom"/>
          </w:tcPr>
          <w:p w:rsidR="00F4034D" w:rsidRPr="00157447" w:rsidRDefault="00F4034D" w:rsidP="00FB3847">
            <w:pPr>
              <w:jc w:val="center"/>
              <w:rPr>
                <w:sz w:val="17"/>
                <w:szCs w:val="17"/>
              </w:rPr>
            </w:pPr>
            <w:r w:rsidRPr="00F4034D">
              <w:rPr>
                <w:rFonts w:asciiTheme="majorBidi" w:hAnsiTheme="majorBidi" w:cstheme="majorBidi"/>
                <w:sz w:val="17"/>
                <w:szCs w:val="17"/>
                <w:lang w:val="en-US" w:eastAsia="en-US"/>
              </w:rPr>
              <w:t>51,436</w:t>
            </w:r>
          </w:p>
        </w:tc>
        <w:tc>
          <w:tcPr>
            <w:tcW w:w="1134" w:type="dxa"/>
          </w:tcPr>
          <w:p w:rsidR="00F4034D" w:rsidRDefault="00F4034D" w:rsidP="00FB3847">
            <w:pPr>
              <w:rPr>
                <w:sz w:val="17"/>
                <w:szCs w:val="17"/>
              </w:rPr>
            </w:pPr>
          </w:p>
          <w:p w:rsidR="00F4034D" w:rsidRPr="00157447" w:rsidRDefault="00F4034D" w:rsidP="00FB3847">
            <w:pPr>
              <w:rPr>
                <w:sz w:val="17"/>
                <w:szCs w:val="17"/>
              </w:rPr>
            </w:pPr>
            <w:r>
              <w:rPr>
                <w:sz w:val="17"/>
                <w:szCs w:val="17"/>
              </w:rPr>
              <w:t>19,958</w:t>
            </w:r>
            <w:r w:rsidRPr="00157447">
              <w:rPr>
                <w:sz w:val="17"/>
                <w:szCs w:val="17"/>
              </w:rPr>
              <w:t>km</w:t>
            </w:r>
            <w:r w:rsidRPr="00A90E26">
              <w:rPr>
                <w:sz w:val="17"/>
                <w:szCs w:val="17"/>
                <w:vertAlign w:val="superscript"/>
              </w:rPr>
              <w:t>3</w:t>
            </w:r>
          </w:p>
        </w:tc>
        <w:tc>
          <w:tcPr>
            <w:tcW w:w="1417" w:type="dxa"/>
            <w:vAlign w:val="bottom"/>
          </w:tcPr>
          <w:p w:rsidR="00F4034D" w:rsidRPr="00157447" w:rsidRDefault="00F4034D" w:rsidP="00FB3847">
            <w:pPr>
              <w:jc w:val="center"/>
              <w:rPr>
                <w:sz w:val="17"/>
                <w:szCs w:val="17"/>
              </w:rPr>
            </w:pPr>
            <w:r>
              <w:rPr>
                <w:sz w:val="17"/>
                <w:szCs w:val="17"/>
              </w:rPr>
              <w:t>38,276,490</w:t>
            </w:r>
          </w:p>
        </w:tc>
        <w:tc>
          <w:tcPr>
            <w:tcW w:w="1276" w:type="dxa"/>
            <w:vAlign w:val="bottom"/>
          </w:tcPr>
          <w:p w:rsidR="00F4034D" w:rsidRPr="00157447" w:rsidRDefault="00F4034D" w:rsidP="00F4034D">
            <w:pPr>
              <w:jc w:val="center"/>
              <w:rPr>
                <w:sz w:val="17"/>
                <w:szCs w:val="17"/>
              </w:rPr>
            </w:pPr>
            <w:r w:rsidRPr="00157447">
              <w:rPr>
                <w:sz w:val="17"/>
                <w:szCs w:val="17"/>
              </w:rPr>
              <w:t>7</w:t>
            </w:r>
            <w:r>
              <w:rPr>
                <w:sz w:val="17"/>
                <w:szCs w:val="17"/>
              </w:rPr>
              <w:t>44</w:t>
            </w:r>
          </w:p>
        </w:tc>
        <w:tc>
          <w:tcPr>
            <w:tcW w:w="992" w:type="dxa"/>
            <w:vAlign w:val="bottom"/>
          </w:tcPr>
          <w:p w:rsidR="00F4034D" w:rsidRPr="00157447" w:rsidRDefault="00FB3847" w:rsidP="00FB3847">
            <w:pPr>
              <w:jc w:val="center"/>
              <w:rPr>
                <w:sz w:val="17"/>
                <w:szCs w:val="17"/>
              </w:rPr>
            </w:pPr>
            <w:r>
              <w:rPr>
                <w:sz w:val="17"/>
                <w:szCs w:val="17"/>
              </w:rPr>
              <w:t xml:space="preserve">  </w:t>
            </w:r>
            <w:r w:rsidR="00F4034D">
              <w:rPr>
                <w:sz w:val="17"/>
                <w:szCs w:val="17"/>
              </w:rPr>
              <w:t>0.15</w:t>
            </w:r>
          </w:p>
        </w:tc>
        <w:tc>
          <w:tcPr>
            <w:tcW w:w="1560" w:type="dxa"/>
            <w:vMerge w:val="restart"/>
          </w:tcPr>
          <w:p w:rsidR="00F4034D" w:rsidRPr="00157447" w:rsidRDefault="00F4034D" w:rsidP="00FB3847">
            <w:pPr>
              <w:jc w:val="center"/>
              <w:rPr>
                <w:sz w:val="17"/>
                <w:szCs w:val="17"/>
              </w:rPr>
            </w:pPr>
          </w:p>
          <w:p w:rsidR="00F4034D" w:rsidRPr="00157447" w:rsidRDefault="00F4034D" w:rsidP="00FB3847">
            <w:pPr>
              <w:jc w:val="center"/>
              <w:rPr>
                <w:sz w:val="17"/>
                <w:szCs w:val="17"/>
              </w:rPr>
            </w:pPr>
            <w:r>
              <w:rPr>
                <w:sz w:val="17"/>
                <w:szCs w:val="17"/>
              </w:rPr>
              <w:t>1</w:t>
            </w:r>
          </w:p>
        </w:tc>
      </w:tr>
      <w:tr w:rsidR="00F4034D" w:rsidRPr="00157447" w:rsidTr="00FB3847">
        <w:tc>
          <w:tcPr>
            <w:tcW w:w="840" w:type="dxa"/>
            <w:vMerge/>
          </w:tcPr>
          <w:p w:rsidR="00F4034D" w:rsidRDefault="00F4034D" w:rsidP="00FB3847">
            <w:pPr>
              <w:jc w:val="center"/>
              <w:rPr>
                <w:sz w:val="17"/>
                <w:szCs w:val="17"/>
              </w:rPr>
            </w:pPr>
          </w:p>
        </w:tc>
        <w:tc>
          <w:tcPr>
            <w:tcW w:w="840" w:type="dxa"/>
          </w:tcPr>
          <w:p w:rsidR="00F4034D" w:rsidRPr="00157447" w:rsidRDefault="00F4034D" w:rsidP="00FB3847">
            <w:pPr>
              <w:jc w:val="center"/>
              <w:rPr>
                <w:sz w:val="17"/>
                <w:szCs w:val="17"/>
              </w:rPr>
            </w:pPr>
            <w:r>
              <w:rPr>
                <w:sz w:val="17"/>
                <w:szCs w:val="17"/>
              </w:rPr>
              <w:t>Hydro</w:t>
            </w:r>
          </w:p>
        </w:tc>
        <w:tc>
          <w:tcPr>
            <w:tcW w:w="1189" w:type="dxa"/>
            <w:vAlign w:val="bottom"/>
          </w:tcPr>
          <w:p w:rsidR="00F4034D" w:rsidRPr="00157447" w:rsidRDefault="00F4034D" w:rsidP="00FB3847">
            <w:pPr>
              <w:jc w:val="center"/>
              <w:rPr>
                <w:sz w:val="17"/>
                <w:szCs w:val="17"/>
              </w:rPr>
            </w:pPr>
            <w:r w:rsidRPr="00F4034D">
              <w:rPr>
                <w:rFonts w:asciiTheme="majorBidi" w:hAnsiTheme="majorBidi" w:cstheme="majorBidi"/>
                <w:sz w:val="17"/>
                <w:szCs w:val="17"/>
                <w:lang w:val="en-US" w:eastAsia="en-US"/>
              </w:rPr>
              <w:t>33,650,538</w:t>
            </w:r>
          </w:p>
        </w:tc>
        <w:tc>
          <w:tcPr>
            <w:tcW w:w="1134" w:type="dxa"/>
          </w:tcPr>
          <w:p w:rsidR="00F4034D" w:rsidRPr="00157447" w:rsidRDefault="00F4034D" w:rsidP="00FB3847">
            <w:pPr>
              <w:jc w:val="center"/>
              <w:rPr>
                <w:sz w:val="17"/>
                <w:szCs w:val="17"/>
              </w:rPr>
            </w:pPr>
            <w:r w:rsidRPr="00157447">
              <w:rPr>
                <w:sz w:val="17"/>
                <w:szCs w:val="17"/>
              </w:rPr>
              <w:t>N/</w:t>
            </w:r>
            <w:r>
              <w:rPr>
                <w:sz w:val="17"/>
                <w:szCs w:val="17"/>
              </w:rPr>
              <w:t>A</w:t>
            </w:r>
          </w:p>
        </w:tc>
        <w:tc>
          <w:tcPr>
            <w:tcW w:w="1417" w:type="dxa"/>
            <w:vAlign w:val="bottom"/>
          </w:tcPr>
          <w:p w:rsidR="00F4034D" w:rsidRPr="00157447" w:rsidRDefault="00F4034D" w:rsidP="00FB3847">
            <w:pPr>
              <w:jc w:val="center"/>
              <w:rPr>
                <w:sz w:val="17"/>
                <w:szCs w:val="17"/>
              </w:rPr>
            </w:pPr>
            <w:r>
              <w:rPr>
                <w:sz w:val="17"/>
                <w:szCs w:val="17"/>
              </w:rPr>
              <w:t>0</w:t>
            </w:r>
          </w:p>
        </w:tc>
        <w:tc>
          <w:tcPr>
            <w:tcW w:w="1276" w:type="dxa"/>
            <w:vAlign w:val="bottom"/>
          </w:tcPr>
          <w:p w:rsidR="00F4034D" w:rsidRPr="00157447" w:rsidRDefault="00F4034D" w:rsidP="00FB3847">
            <w:pPr>
              <w:jc w:val="center"/>
              <w:rPr>
                <w:sz w:val="17"/>
                <w:szCs w:val="17"/>
              </w:rPr>
            </w:pPr>
            <w:r>
              <w:rPr>
                <w:sz w:val="17"/>
                <w:szCs w:val="17"/>
              </w:rPr>
              <w:t>0</w:t>
            </w:r>
          </w:p>
        </w:tc>
        <w:tc>
          <w:tcPr>
            <w:tcW w:w="992" w:type="dxa"/>
            <w:vAlign w:val="bottom"/>
          </w:tcPr>
          <w:p w:rsidR="00F4034D" w:rsidRDefault="00F4034D" w:rsidP="00F4034D">
            <w:pPr>
              <w:jc w:val="center"/>
              <w:rPr>
                <w:sz w:val="17"/>
                <w:szCs w:val="17"/>
              </w:rPr>
            </w:pPr>
            <w:r>
              <w:rPr>
                <w:sz w:val="17"/>
                <w:szCs w:val="17"/>
              </w:rPr>
              <w:t>97.45</w:t>
            </w:r>
          </w:p>
        </w:tc>
        <w:tc>
          <w:tcPr>
            <w:tcW w:w="1560" w:type="dxa"/>
            <w:vMerge/>
          </w:tcPr>
          <w:p w:rsidR="00F4034D" w:rsidRPr="00157447" w:rsidRDefault="00F4034D" w:rsidP="00FB3847">
            <w:pPr>
              <w:jc w:val="center"/>
              <w:rPr>
                <w:sz w:val="17"/>
                <w:szCs w:val="17"/>
              </w:rPr>
            </w:pPr>
          </w:p>
        </w:tc>
      </w:tr>
      <w:tr w:rsidR="00F4034D" w:rsidRPr="00157447" w:rsidTr="00FB3847">
        <w:tc>
          <w:tcPr>
            <w:tcW w:w="840" w:type="dxa"/>
            <w:vMerge/>
          </w:tcPr>
          <w:p w:rsidR="00F4034D" w:rsidRPr="00157447" w:rsidRDefault="00F4034D" w:rsidP="00FB3847">
            <w:pPr>
              <w:jc w:val="center"/>
              <w:rPr>
                <w:sz w:val="17"/>
                <w:szCs w:val="17"/>
              </w:rPr>
            </w:pPr>
          </w:p>
        </w:tc>
        <w:tc>
          <w:tcPr>
            <w:tcW w:w="840" w:type="dxa"/>
          </w:tcPr>
          <w:p w:rsidR="00F4034D" w:rsidRPr="00157447" w:rsidRDefault="00F4034D" w:rsidP="00FB3847">
            <w:pPr>
              <w:jc w:val="center"/>
              <w:rPr>
                <w:sz w:val="17"/>
                <w:szCs w:val="17"/>
              </w:rPr>
            </w:pPr>
            <w:r w:rsidRPr="00157447">
              <w:rPr>
                <w:sz w:val="17"/>
                <w:szCs w:val="17"/>
              </w:rPr>
              <w:t>Import</w:t>
            </w:r>
          </w:p>
        </w:tc>
        <w:tc>
          <w:tcPr>
            <w:tcW w:w="1189" w:type="dxa"/>
            <w:vAlign w:val="bottom"/>
          </w:tcPr>
          <w:p w:rsidR="00F4034D" w:rsidRPr="00157447" w:rsidRDefault="00F4034D" w:rsidP="00FB3847">
            <w:pPr>
              <w:jc w:val="center"/>
              <w:rPr>
                <w:sz w:val="17"/>
                <w:szCs w:val="17"/>
              </w:rPr>
            </w:pPr>
            <w:r w:rsidRPr="00F4034D">
              <w:rPr>
                <w:rFonts w:asciiTheme="majorBidi" w:hAnsiTheme="majorBidi" w:cstheme="majorBidi"/>
                <w:sz w:val="17"/>
                <w:szCs w:val="17"/>
                <w:lang w:val="en-US" w:eastAsia="en-US"/>
              </w:rPr>
              <w:t>828,572</w:t>
            </w:r>
          </w:p>
        </w:tc>
        <w:tc>
          <w:tcPr>
            <w:tcW w:w="1134" w:type="dxa"/>
            <w:vAlign w:val="bottom"/>
          </w:tcPr>
          <w:p w:rsidR="00F4034D" w:rsidRPr="00157447" w:rsidRDefault="00F4034D" w:rsidP="00FB3847">
            <w:pPr>
              <w:jc w:val="center"/>
              <w:rPr>
                <w:sz w:val="17"/>
                <w:szCs w:val="17"/>
              </w:rPr>
            </w:pPr>
            <w:r w:rsidRPr="00157447">
              <w:rPr>
                <w:sz w:val="17"/>
                <w:szCs w:val="17"/>
              </w:rPr>
              <w:t>N/A</w:t>
            </w:r>
          </w:p>
        </w:tc>
        <w:tc>
          <w:tcPr>
            <w:tcW w:w="1417" w:type="dxa"/>
            <w:vAlign w:val="bottom"/>
          </w:tcPr>
          <w:p w:rsidR="00F4034D" w:rsidRPr="00157447" w:rsidRDefault="00F4034D" w:rsidP="00FB3847">
            <w:pPr>
              <w:jc w:val="center"/>
              <w:rPr>
                <w:sz w:val="17"/>
                <w:szCs w:val="17"/>
              </w:rPr>
            </w:pPr>
            <w:r w:rsidRPr="00157447">
              <w:rPr>
                <w:sz w:val="17"/>
                <w:szCs w:val="17"/>
              </w:rPr>
              <w:t>0</w:t>
            </w:r>
          </w:p>
        </w:tc>
        <w:tc>
          <w:tcPr>
            <w:tcW w:w="1276" w:type="dxa"/>
            <w:vAlign w:val="bottom"/>
          </w:tcPr>
          <w:p w:rsidR="00F4034D" w:rsidRPr="00157447" w:rsidRDefault="00F4034D" w:rsidP="00FB3847">
            <w:pPr>
              <w:jc w:val="center"/>
              <w:rPr>
                <w:sz w:val="17"/>
                <w:szCs w:val="17"/>
              </w:rPr>
            </w:pPr>
            <w:r w:rsidRPr="00157447">
              <w:rPr>
                <w:sz w:val="17"/>
                <w:szCs w:val="17"/>
              </w:rPr>
              <w:t>0</w:t>
            </w:r>
          </w:p>
        </w:tc>
        <w:tc>
          <w:tcPr>
            <w:tcW w:w="992" w:type="dxa"/>
            <w:vAlign w:val="bottom"/>
          </w:tcPr>
          <w:p w:rsidR="00F4034D" w:rsidRPr="00157447" w:rsidRDefault="00FB3847" w:rsidP="00FB3847">
            <w:pPr>
              <w:jc w:val="center"/>
              <w:rPr>
                <w:sz w:val="17"/>
                <w:szCs w:val="17"/>
              </w:rPr>
            </w:pPr>
            <w:r>
              <w:rPr>
                <w:sz w:val="17"/>
                <w:szCs w:val="17"/>
              </w:rPr>
              <w:t xml:space="preserve">  </w:t>
            </w:r>
            <w:r w:rsidR="00F4034D">
              <w:rPr>
                <w:sz w:val="17"/>
                <w:szCs w:val="17"/>
              </w:rPr>
              <w:t>2.40</w:t>
            </w:r>
          </w:p>
        </w:tc>
        <w:tc>
          <w:tcPr>
            <w:tcW w:w="1560" w:type="dxa"/>
            <w:vMerge/>
          </w:tcPr>
          <w:p w:rsidR="00F4034D" w:rsidRPr="00157447" w:rsidRDefault="00F4034D" w:rsidP="00FB3847">
            <w:pPr>
              <w:jc w:val="center"/>
              <w:rPr>
                <w:sz w:val="17"/>
                <w:szCs w:val="17"/>
              </w:rPr>
            </w:pPr>
          </w:p>
        </w:tc>
      </w:tr>
      <w:tr w:rsidR="00F4034D" w:rsidRPr="00AB0449" w:rsidTr="00FB3847">
        <w:trPr>
          <w:gridAfter w:val="5"/>
          <w:wAfter w:w="6379" w:type="dxa"/>
        </w:trPr>
        <w:tc>
          <w:tcPr>
            <w:tcW w:w="840" w:type="dxa"/>
            <w:vMerge/>
          </w:tcPr>
          <w:p w:rsidR="00F4034D" w:rsidRPr="00157447" w:rsidRDefault="00F4034D" w:rsidP="00FB3847">
            <w:pPr>
              <w:jc w:val="center"/>
              <w:rPr>
                <w:sz w:val="17"/>
                <w:szCs w:val="17"/>
              </w:rPr>
            </w:pPr>
          </w:p>
        </w:tc>
        <w:tc>
          <w:tcPr>
            <w:tcW w:w="840" w:type="dxa"/>
          </w:tcPr>
          <w:p w:rsidR="00F4034D" w:rsidRPr="00157447" w:rsidRDefault="00F4034D" w:rsidP="00FB3847">
            <w:pPr>
              <w:jc w:val="center"/>
              <w:rPr>
                <w:sz w:val="17"/>
                <w:szCs w:val="17"/>
              </w:rPr>
            </w:pPr>
            <w:r w:rsidRPr="00157447">
              <w:rPr>
                <w:sz w:val="17"/>
                <w:szCs w:val="17"/>
              </w:rPr>
              <w:t>Total</w:t>
            </w:r>
          </w:p>
        </w:tc>
        <w:tc>
          <w:tcPr>
            <w:tcW w:w="1189" w:type="dxa"/>
            <w:vAlign w:val="bottom"/>
          </w:tcPr>
          <w:p w:rsidR="00F4034D" w:rsidRPr="00AB0449" w:rsidRDefault="00F4034D" w:rsidP="00FB3847">
            <w:pPr>
              <w:jc w:val="center"/>
              <w:rPr>
                <w:rFonts w:asciiTheme="majorBidi" w:hAnsiTheme="majorBidi" w:cstheme="majorBidi"/>
                <w:sz w:val="17"/>
                <w:szCs w:val="17"/>
              </w:rPr>
            </w:pPr>
            <w:r w:rsidRPr="00AB0449">
              <w:rPr>
                <w:rFonts w:asciiTheme="majorBidi" w:hAnsiTheme="majorBidi" w:cstheme="majorBidi"/>
                <w:sz w:val="17"/>
                <w:szCs w:val="17"/>
              </w:rPr>
              <w:t>36,694,579</w:t>
            </w:r>
          </w:p>
        </w:tc>
      </w:tr>
    </w:tbl>
    <w:p w:rsidR="005D5C1C" w:rsidRPr="005D5C1C" w:rsidRDefault="005D5C1C" w:rsidP="005D5C1C">
      <w:pPr>
        <w:rPr>
          <w:sz w:val="18"/>
          <w:szCs w:val="18"/>
        </w:rPr>
      </w:pPr>
      <w:r w:rsidRPr="005D5C1C">
        <w:rPr>
          <w:sz w:val="18"/>
          <w:szCs w:val="18"/>
        </w:rPr>
        <w:t xml:space="preserve">*Source: </w:t>
      </w:r>
      <w:r w:rsidR="00BB2E83" w:rsidRPr="005D5C1C">
        <w:rPr>
          <w:sz w:val="18"/>
          <w:szCs w:val="18"/>
        </w:rPr>
        <w:fldChar w:fldCharType="begin"/>
      </w:r>
      <w:r w:rsidRPr="005D5C1C">
        <w:rPr>
          <w:sz w:val="18"/>
          <w:szCs w:val="18"/>
        </w:rPr>
        <w:instrText>ADDIN RW.CITE{{59 Anonymous; 60 Anonymous; 84 Anonymous}}</w:instrText>
      </w:r>
      <w:r w:rsidR="00BB2E83" w:rsidRPr="005D5C1C">
        <w:rPr>
          <w:sz w:val="18"/>
          <w:szCs w:val="18"/>
        </w:rPr>
        <w:fldChar w:fldCharType="separate"/>
      </w:r>
      <w:r w:rsidR="00571DAA">
        <w:rPr>
          <w:sz w:val="18"/>
          <w:szCs w:val="18"/>
        </w:rPr>
        <w:t>[8-10]</w:t>
      </w:r>
      <w:r w:rsidR="00BB2E83" w:rsidRPr="005D5C1C">
        <w:rPr>
          <w:sz w:val="18"/>
          <w:szCs w:val="18"/>
        </w:rPr>
        <w:fldChar w:fldCharType="end"/>
      </w:r>
    </w:p>
    <w:p w:rsidR="00607986" w:rsidRPr="00BD0ED8" w:rsidRDefault="005D5C1C" w:rsidP="005D5C1C">
      <w:pPr>
        <w:jc w:val="both"/>
        <w:rPr>
          <w:sz w:val="18"/>
          <w:szCs w:val="12"/>
        </w:rPr>
      </w:pPr>
      <w:r w:rsidRPr="005D5C1C">
        <w:rPr>
          <w:sz w:val="18"/>
          <w:szCs w:val="18"/>
        </w:rPr>
        <w:t xml:space="preserve">**Source: </w:t>
      </w:r>
      <w:r w:rsidR="00BB2E83" w:rsidRPr="005D5C1C">
        <w:rPr>
          <w:sz w:val="18"/>
          <w:szCs w:val="18"/>
        </w:rPr>
        <w:fldChar w:fldCharType="begin"/>
      </w:r>
      <w:r w:rsidRPr="005D5C1C">
        <w:rPr>
          <w:sz w:val="18"/>
          <w:szCs w:val="18"/>
        </w:rPr>
        <w:instrText>ADDIN RW.CITE{{17 Anonymous}}</w:instrText>
      </w:r>
      <w:r w:rsidR="00BB2E83" w:rsidRPr="005D5C1C">
        <w:rPr>
          <w:sz w:val="18"/>
          <w:szCs w:val="18"/>
        </w:rPr>
        <w:fldChar w:fldCharType="separate"/>
      </w:r>
      <w:r w:rsidR="00571DAA">
        <w:rPr>
          <w:sz w:val="18"/>
          <w:szCs w:val="18"/>
        </w:rPr>
        <w:t>[1]</w:t>
      </w:r>
      <w:r w:rsidR="00BB2E83" w:rsidRPr="005D5C1C">
        <w:rPr>
          <w:sz w:val="18"/>
          <w:szCs w:val="18"/>
        </w:rPr>
        <w:fldChar w:fldCharType="end"/>
      </w:r>
    </w:p>
    <w:p w:rsidR="00607986" w:rsidRDefault="00607986" w:rsidP="00607986">
      <w:pPr>
        <w:tabs>
          <w:tab w:val="left" w:pos="567"/>
        </w:tabs>
      </w:pPr>
    </w:p>
    <w:p w:rsidR="00F4034D" w:rsidRDefault="00F4034D" w:rsidP="00607986">
      <w:pPr>
        <w:tabs>
          <w:tab w:val="left" w:pos="567"/>
        </w:tabs>
      </w:pPr>
    </w:p>
    <w:p w:rsidR="00607986" w:rsidRPr="00BD0ED8" w:rsidRDefault="00607986" w:rsidP="005D5C1C">
      <w:r>
        <w:t>Table B.8. A</w:t>
      </w:r>
      <w:r w:rsidRPr="00BD0ED8">
        <w:t>nnual marginal GHG intensity factor for Saskatchewan, 2004</w:t>
      </w:r>
      <w:r w:rsidR="005D5C1C">
        <w:t xml:space="preserve">-2006 </w:t>
      </w:r>
      <w:fldSimple w:instr="ADDIN RW.CITE{{59 Anonymous; 60 Anonymous; 84 Anonymous; 17 Anonymous}}">
        <w:r w:rsidR="00571DAA">
          <w:t>[1, 8-10]</w:t>
        </w:r>
      </w:fldSimple>
    </w:p>
    <w:tbl>
      <w:tblPr>
        <w:tblW w:w="9248" w:type="dxa"/>
        <w:tblInd w:w="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840"/>
        <w:gridCol w:w="840"/>
        <w:gridCol w:w="1189"/>
        <w:gridCol w:w="1134"/>
        <w:gridCol w:w="1417"/>
        <w:gridCol w:w="1276"/>
        <w:gridCol w:w="992"/>
        <w:gridCol w:w="1560"/>
      </w:tblGrid>
      <w:tr w:rsidR="00AB0449" w:rsidRPr="00BD0ED8" w:rsidTr="00AB0449">
        <w:tc>
          <w:tcPr>
            <w:tcW w:w="840" w:type="dxa"/>
          </w:tcPr>
          <w:p w:rsidR="00AB0449" w:rsidRPr="00157447" w:rsidRDefault="00AB0449" w:rsidP="003D304A">
            <w:pPr>
              <w:jc w:val="center"/>
              <w:rPr>
                <w:sz w:val="17"/>
                <w:szCs w:val="17"/>
              </w:rPr>
            </w:pPr>
            <w:r>
              <w:rPr>
                <w:sz w:val="17"/>
                <w:szCs w:val="17"/>
              </w:rPr>
              <w:t>Year</w:t>
            </w:r>
          </w:p>
        </w:tc>
        <w:tc>
          <w:tcPr>
            <w:tcW w:w="840" w:type="dxa"/>
          </w:tcPr>
          <w:p w:rsidR="00AB0449" w:rsidRPr="00157447" w:rsidRDefault="00AB0449" w:rsidP="003D304A">
            <w:pPr>
              <w:jc w:val="center"/>
              <w:rPr>
                <w:sz w:val="17"/>
                <w:szCs w:val="17"/>
              </w:rPr>
            </w:pPr>
            <w:r w:rsidRPr="00157447">
              <w:rPr>
                <w:sz w:val="17"/>
                <w:szCs w:val="17"/>
              </w:rPr>
              <w:t>Marginal fuel source</w:t>
            </w:r>
          </w:p>
        </w:tc>
        <w:tc>
          <w:tcPr>
            <w:tcW w:w="1189" w:type="dxa"/>
          </w:tcPr>
          <w:p w:rsidR="00AB0449" w:rsidRPr="00157447" w:rsidRDefault="00AB0449" w:rsidP="003D304A">
            <w:pPr>
              <w:jc w:val="center"/>
              <w:rPr>
                <w:sz w:val="17"/>
                <w:szCs w:val="17"/>
              </w:rPr>
            </w:pPr>
            <w:r w:rsidRPr="00157447">
              <w:rPr>
                <w:sz w:val="17"/>
                <w:szCs w:val="17"/>
              </w:rPr>
              <w:t>Electricity</w:t>
            </w:r>
            <w:r w:rsidR="005D5C1C">
              <w:rPr>
                <w:sz w:val="17"/>
                <w:szCs w:val="17"/>
              </w:rPr>
              <w:t>*</w:t>
            </w:r>
            <w:r w:rsidRPr="00157447">
              <w:rPr>
                <w:sz w:val="17"/>
                <w:szCs w:val="17"/>
              </w:rPr>
              <w:t xml:space="preserve"> Generated (MWh)</w:t>
            </w:r>
          </w:p>
        </w:tc>
        <w:tc>
          <w:tcPr>
            <w:tcW w:w="1134" w:type="dxa"/>
          </w:tcPr>
          <w:p w:rsidR="00AB0449" w:rsidRPr="00157447" w:rsidRDefault="00AB0449" w:rsidP="003D304A">
            <w:pPr>
              <w:jc w:val="center"/>
              <w:rPr>
                <w:sz w:val="17"/>
                <w:szCs w:val="17"/>
              </w:rPr>
            </w:pPr>
            <w:r w:rsidRPr="00157447">
              <w:rPr>
                <w:sz w:val="17"/>
                <w:szCs w:val="17"/>
              </w:rPr>
              <w:t>Fuel Input</w:t>
            </w:r>
            <w:r w:rsidR="005D5C1C">
              <w:rPr>
                <w:sz w:val="17"/>
                <w:szCs w:val="17"/>
              </w:rPr>
              <w:t>**</w:t>
            </w:r>
          </w:p>
          <w:p w:rsidR="00AB0449" w:rsidRPr="00157447" w:rsidRDefault="00AB0449" w:rsidP="003D304A">
            <w:pPr>
              <w:jc w:val="center"/>
              <w:rPr>
                <w:sz w:val="17"/>
                <w:szCs w:val="17"/>
              </w:rPr>
            </w:pPr>
          </w:p>
        </w:tc>
        <w:tc>
          <w:tcPr>
            <w:tcW w:w="1417" w:type="dxa"/>
          </w:tcPr>
          <w:p w:rsidR="00AB0449" w:rsidRPr="00157447" w:rsidRDefault="00AB0449" w:rsidP="003D304A">
            <w:pPr>
              <w:jc w:val="center"/>
              <w:rPr>
                <w:sz w:val="17"/>
                <w:szCs w:val="17"/>
              </w:rPr>
            </w:pPr>
            <w:r w:rsidRPr="00157447">
              <w:rPr>
                <w:sz w:val="17"/>
                <w:szCs w:val="17"/>
              </w:rPr>
              <w:t>Total GHG Emission in</w:t>
            </w:r>
          </w:p>
          <w:p w:rsidR="00AB0449" w:rsidRPr="00157447" w:rsidRDefault="00AB0449" w:rsidP="003D304A">
            <w:pPr>
              <w:jc w:val="center"/>
              <w:rPr>
                <w:sz w:val="17"/>
                <w:szCs w:val="17"/>
              </w:rPr>
            </w:pPr>
            <w:r w:rsidRPr="00157447">
              <w:rPr>
                <w:sz w:val="17"/>
                <w:szCs w:val="17"/>
              </w:rPr>
              <w:t>kg CO</w:t>
            </w:r>
            <w:r w:rsidRPr="00157447">
              <w:rPr>
                <w:sz w:val="17"/>
                <w:szCs w:val="17"/>
                <w:vertAlign w:val="subscript"/>
              </w:rPr>
              <w:t>2eq</w:t>
            </w:r>
          </w:p>
        </w:tc>
        <w:tc>
          <w:tcPr>
            <w:tcW w:w="1276" w:type="dxa"/>
          </w:tcPr>
          <w:p w:rsidR="00AB0449" w:rsidRPr="00157447" w:rsidRDefault="00AB0449" w:rsidP="003D304A">
            <w:pPr>
              <w:jc w:val="center"/>
              <w:rPr>
                <w:sz w:val="17"/>
                <w:szCs w:val="17"/>
                <w:lang w:val="en-CA"/>
              </w:rPr>
            </w:pPr>
            <w:r w:rsidRPr="00157447">
              <w:rPr>
                <w:sz w:val="17"/>
                <w:szCs w:val="17"/>
                <w:lang w:val="en-CA"/>
              </w:rPr>
              <w:t xml:space="preserve"> GHG Intensity Factor</w:t>
            </w:r>
          </w:p>
          <w:p w:rsidR="00AB0449" w:rsidRPr="00157447" w:rsidRDefault="00AB0449" w:rsidP="003D304A">
            <w:pPr>
              <w:jc w:val="center"/>
              <w:rPr>
                <w:sz w:val="17"/>
                <w:szCs w:val="17"/>
              </w:rPr>
            </w:pPr>
            <w:r w:rsidRPr="00157447">
              <w:rPr>
                <w:sz w:val="17"/>
                <w:szCs w:val="17"/>
                <w:lang w:val="en-CA"/>
              </w:rPr>
              <w:t>(g/kWh</w:t>
            </w:r>
            <w:r w:rsidRPr="00157447">
              <w:rPr>
                <w:sz w:val="17"/>
                <w:szCs w:val="17"/>
              </w:rPr>
              <w:t xml:space="preserve"> </w:t>
            </w:r>
            <w:r w:rsidRPr="00157447">
              <w:rPr>
                <w:sz w:val="17"/>
                <w:szCs w:val="17"/>
                <w:vertAlign w:val="subscript"/>
              </w:rPr>
              <w:t>fuel</w:t>
            </w:r>
            <w:r w:rsidRPr="00157447">
              <w:rPr>
                <w:sz w:val="17"/>
                <w:szCs w:val="17"/>
              </w:rPr>
              <w:t>)</w:t>
            </w:r>
          </w:p>
        </w:tc>
        <w:tc>
          <w:tcPr>
            <w:tcW w:w="992" w:type="dxa"/>
          </w:tcPr>
          <w:p w:rsidR="00AB0449" w:rsidRPr="00157447" w:rsidRDefault="00AB0449" w:rsidP="003D304A">
            <w:pPr>
              <w:jc w:val="center"/>
              <w:rPr>
                <w:sz w:val="17"/>
                <w:szCs w:val="17"/>
              </w:rPr>
            </w:pPr>
            <w:r w:rsidRPr="00157447">
              <w:rPr>
                <w:sz w:val="17"/>
                <w:szCs w:val="17"/>
              </w:rPr>
              <w:t>%</w:t>
            </w:r>
            <w:r>
              <w:rPr>
                <w:sz w:val="17"/>
                <w:szCs w:val="17"/>
              </w:rPr>
              <w:t xml:space="preserve"> </w:t>
            </w:r>
            <w:r w:rsidRPr="00157447">
              <w:rPr>
                <w:sz w:val="17"/>
                <w:szCs w:val="17"/>
              </w:rPr>
              <w:t>On</w:t>
            </w:r>
          </w:p>
          <w:p w:rsidR="00AB0449" w:rsidRPr="00157447" w:rsidRDefault="00AB0449" w:rsidP="003D304A">
            <w:pPr>
              <w:jc w:val="center"/>
              <w:rPr>
                <w:sz w:val="17"/>
                <w:szCs w:val="17"/>
              </w:rPr>
            </w:pPr>
            <w:r w:rsidRPr="00157447">
              <w:rPr>
                <w:sz w:val="17"/>
                <w:szCs w:val="17"/>
              </w:rPr>
              <w:t>Margin</w:t>
            </w:r>
          </w:p>
        </w:tc>
        <w:tc>
          <w:tcPr>
            <w:tcW w:w="1560" w:type="dxa"/>
          </w:tcPr>
          <w:p w:rsidR="00AB0449" w:rsidRPr="00157447" w:rsidRDefault="00AB0449" w:rsidP="003D304A">
            <w:pPr>
              <w:jc w:val="center"/>
              <w:rPr>
                <w:sz w:val="17"/>
                <w:szCs w:val="17"/>
              </w:rPr>
            </w:pPr>
            <w:r w:rsidRPr="00157447">
              <w:rPr>
                <w:sz w:val="17"/>
                <w:szCs w:val="17"/>
                <w:lang w:val="en-CA"/>
              </w:rPr>
              <w:t>Annual Marginal GHG Intensity Factor (g/kWh)</w:t>
            </w:r>
          </w:p>
        </w:tc>
      </w:tr>
      <w:tr w:rsidR="00AB0449" w:rsidRPr="00BD0ED8" w:rsidTr="00AB0449">
        <w:tc>
          <w:tcPr>
            <w:tcW w:w="840" w:type="dxa"/>
            <w:vMerge w:val="restart"/>
          </w:tcPr>
          <w:p w:rsidR="00AB0449" w:rsidRPr="00157447" w:rsidRDefault="00AB0449" w:rsidP="003D304A">
            <w:pPr>
              <w:jc w:val="center"/>
              <w:rPr>
                <w:sz w:val="17"/>
                <w:szCs w:val="17"/>
              </w:rPr>
            </w:pPr>
            <w:r>
              <w:rPr>
                <w:sz w:val="17"/>
                <w:szCs w:val="17"/>
              </w:rPr>
              <w:t>2004</w:t>
            </w:r>
          </w:p>
        </w:tc>
        <w:tc>
          <w:tcPr>
            <w:tcW w:w="840" w:type="dxa"/>
          </w:tcPr>
          <w:p w:rsidR="00AB0449" w:rsidRPr="00157447" w:rsidRDefault="00AB0449" w:rsidP="003D304A">
            <w:pPr>
              <w:jc w:val="center"/>
              <w:rPr>
                <w:sz w:val="17"/>
                <w:szCs w:val="17"/>
              </w:rPr>
            </w:pPr>
            <w:r w:rsidRPr="00157447">
              <w:rPr>
                <w:sz w:val="17"/>
                <w:szCs w:val="17"/>
              </w:rPr>
              <w:t>Natural gas</w:t>
            </w:r>
          </w:p>
        </w:tc>
        <w:tc>
          <w:tcPr>
            <w:tcW w:w="1189" w:type="dxa"/>
            <w:vAlign w:val="bottom"/>
          </w:tcPr>
          <w:p w:rsidR="00AB0449" w:rsidRPr="00157447" w:rsidRDefault="00AB0449" w:rsidP="003D304A">
            <w:pPr>
              <w:jc w:val="center"/>
              <w:rPr>
                <w:sz w:val="17"/>
                <w:szCs w:val="17"/>
              </w:rPr>
            </w:pPr>
            <w:r w:rsidRPr="00157447">
              <w:rPr>
                <w:sz w:val="17"/>
                <w:szCs w:val="17"/>
              </w:rPr>
              <w:t>2,893,767</w:t>
            </w:r>
          </w:p>
        </w:tc>
        <w:tc>
          <w:tcPr>
            <w:tcW w:w="1134" w:type="dxa"/>
            <w:vAlign w:val="bottom"/>
          </w:tcPr>
          <w:p w:rsidR="00AB0449" w:rsidRPr="00157447" w:rsidRDefault="00AB0449" w:rsidP="003D304A">
            <w:pPr>
              <w:jc w:val="center"/>
              <w:rPr>
                <w:sz w:val="17"/>
                <w:szCs w:val="17"/>
              </w:rPr>
            </w:pPr>
            <w:r w:rsidRPr="00157447">
              <w:rPr>
                <w:sz w:val="17"/>
                <w:szCs w:val="17"/>
              </w:rPr>
              <w:t>850,142km</w:t>
            </w:r>
            <w:r w:rsidRPr="00A90E26">
              <w:rPr>
                <w:sz w:val="17"/>
                <w:szCs w:val="17"/>
                <w:vertAlign w:val="superscript"/>
              </w:rPr>
              <w:t>3</w:t>
            </w:r>
          </w:p>
        </w:tc>
        <w:tc>
          <w:tcPr>
            <w:tcW w:w="1417" w:type="dxa"/>
            <w:vAlign w:val="bottom"/>
          </w:tcPr>
          <w:p w:rsidR="00AB0449" w:rsidRPr="00157447" w:rsidRDefault="00AB0449" w:rsidP="003D304A">
            <w:pPr>
              <w:rPr>
                <w:sz w:val="17"/>
                <w:szCs w:val="17"/>
              </w:rPr>
            </w:pPr>
            <w:r w:rsidRPr="00157447">
              <w:rPr>
                <w:sz w:val="17"/>
                <w:szCs w:val="17"/>
              </w:rPr>
              <w:t>1,630,446,535</w:t>
            </w:r>
          </w:p>
        </w:tc>
        <w:tc>
          <w:tcPr>
            <w:tcW w:w="1276" w:type="dxa"/>
            <w:vAlign w:val="bottom"/>
          </w:tcPr>
          <w:p w:rsidR="00AB0449" w:rsidRPr="00157447" w:rsidRDefault="00AB0449" w:rsidP="003D304A">
            <w:pPr>
              <w:jc w:val="center"/>
              <w:rPr>
                <w:sz w:val="17"/>
                <w:szCs w:val="17"/>
              </w:rPr>
            </w:pPr>
            <w:r w:rsidRPr="00157447">
              <w:rPr>
                <w:sz w:val="17"/>
                <w:szCs w:val="17"/>
              </w:rPr>
              <w:t>563</w:t>
            </w:r>
          </w:p>
        </w:tc>
        <w:tc>
          <w:tcPr>
            <w:tcW w:w="992" w:type="dxa"/>
            <w:vAlign w:val="bottom"/>
          </w:tcPr>
          <w:p w:rsidR="00AB0449" w:rsidRPr="00157447" w:rsidRDefault="00AB0449" w:rsidP="003D304A">
            <w:pPr>
              <w:jc w:val="center"/>
              <w:rPr>
                <w:sz w:val="17"/>
                <w:szCs w:val="17"/>
              </w:rPr>
            </w:pPr>
            <w:r>
              <w:rPr>
                <w:sz w:val="17"/>
                <w:szCs w:val="17"/>
              </w:rPr>
              <w:t>43</w:t>
            </w:r>
            <w:r w:rsidR="00BE616A">
              <w:rPr>
                <w:sz w:val="17"/>
                <w:szCs w:val="17"/>
              </w:rPr>
              <w:t>.04</w:t>
            </w:r>
          </w:p>
        </w:tc>
        <w:tc>
          <w:tcPr>
            <w:tcW w:w="1560" w:type="dxa"/>
            <w:vMerge w:val="restart"/>
          </w:tcPr>
          <w:p w:rsidR="00AB0449" w:rsidRDefault="00AB0449" w:rsidP="003D304A">
            <w:pPr>
              <w:jc w:val="center"/>
              <w:rPr>
                <w:sz w:val="17"/>
                <w:szCs w:val="17"/>
              </w:rPr>
            </w:pPr>
          </w:p>
          <w:p w:rsidR="00AB0449" w:rsidRPr="00157447" w:rsidRDefault="00AB0449" w:rsidP="003D304A">
            <w:pPr>
              <w:jc w:val="center"/>
              <w:rPr>
                <w:sz w:val="17"/>
                <w:szCs w:val="17"/>
              </w:rPr>
            </w:pPr>
            <w:r>
              <w:rPr>
                <w:sz w:val="17"/>
                <w:szCs w:val="17"/>
              </w:rPr>
              <w:t>243</w:t>
            </w:r>
          </w:p>
        </w:tc>
      </w:tr>
      <w:tr w:rsidR="00AB0449" w:rsidRPr="00BD0ED8" w:rsidTr="00AB0449">
        <w:tc>
          <w:tcPr>
            <w:tcW w:w="840" w:type="dxa"/>
            <w:vMerge/>
          </w:tcPr>
          <w:p w:rsidR="00AB0449" w:rsidRPr="00157447" w:rsidRDefault="00AB0449" w:rsidP="003D304A">
            <w:pPr>
              <w:jc w:val="center"/>
              <w:rPr>
                <w:sz w:val="17"/>
                <w:szCs w:val="17"/>
              </w:rPr>
            </w:pPr>
          </w:p>
        </w:tc>
        <w:tc>
          <w:tcPr>
            <w:tcW w:w="840" w:type="dxa"/>
          </w:tcPr>
          <w:p w:rsidR="00AB0449" w:rsidRPr="00157447" w:rsidRDefault="00AB0449" w:rsidP="003D304A">
            <w:pPr>
              <w:jc w:val="center"/>
              <w:rPr>
                <w:sz w:val="17"/>
                <w:szCs w:val="17"/>
              </w:rPr>
            </w:pPr>
            <w:r w:rsidRPr="00157447">
              <w:rPr>
                <w:sz w:val="17"/>
                <w:szCs w:val="17"/>
              </w:rPr>
              <w:t>Hydro</w:t>
            </w:r>
          </w:p>
        </w:tc>
        <w:tc>
          <w:tcPr>
            <w:tcW w:w="1189" w:type="dxa"/>
            <w:vAlign w:val="bottom"/>
          </w:tcPr>
          <w:p w:rsidR="00AB0449" w:rsidRPr="00157447" w:rsidRDefault="00AB0449" w:rsidP="003D304A">
            <w:pPr>
              <w:jc w:val="center"/>
              <w:rPr>
                <w:sz w:val="17"/>
                <w:szCs w:val="17"/>
              </w:rPr>
            </w:pPr>
            <w:r w:rsidRPr="00157447">
              <w:rPr>
                <w:sz w:val="17"/>
                <w:szCs w:val="17"/>
              </w:rPr>
              <w:t>2,746,393</w:t>
            </w:r>
          </w:p>
        </w:tc>
        <w:tc>
          <w:tcPr>
            <w:tcW w:w="1134" w:type="dxa"/>
            <w:vAlign w:val="bottom"/>
          </w:tcPr>
          <w:p w:rsidR="00AB0449" w:rsidRPr="00157447" w:rsidRDefault="00AB0449" w:rsidP="003D304A">
            <w:pPr>
              <w:jc w:val="center"/>
              <w:rPr>
                <w:sz w:val="17"/>
                <w:szCs w:val="17"/>
              </w:rPr>
            </w:pPr>
            <w:r w:rsidRPr="00157447">
              <w:rPr>
                <w:sz w:val="17"/>
                <w:szCs w:val="17"/>
              </w:rPr>
              <w:t>N/A</w:t>
            </w:r>
          </w:p>
        </w:tc>
        <w:tc>
          <w:tcPr>
            <w:tcW w:w="1417" w:type="dxa"/>
            <w:vAlign w:val="bottom"/>
          </w:tcPr>
          <w:p w:rsidR="00AB0449" w:rsidRPr="00157447" w:rsidRDefault="00AB0449" w:rsidP="003D304A">
            <w:pPr>
              <w:jc w:val="center"/>
              <w:rPr>
                <w:sz w:val="17"/>
                <w:szCs w:val="17"/>
              </w:rPr>
            </w:pPr>
            <w:r w:rsidRPr="00157447">
              <w:rPr>
                <w:sz w:val="17"/>
                <w:szCs w:val="17"/>
              </w:rPr>
              <w:t>0</w:t>
            </w:r>
          </w:p>
        </w:tc>
        <w:tc>
          <w:tcPr>
            <w:tcW w:w="1276" w:type="dxa"/>
            <w:vAlign w:val="bottom"/>
          </w:tcPr>
          <w:p w:rsidR="00AB0449" w:rsidRPr="00157447" w:rsidRDefault="00AB0449" w:rsidP="003D304A">
            <w:pPr>
              <w:jc w:val="center"/>
              <w:rPr>
                <w:sz w:val="17"/>
                <w:szCs w:val="17"/>
              </w:rPr>
            </w:pPr>
            <w:r w:rsidRPr="00157447">
              <w:rPr>
                <w:sz w:val="17"/>
                <w:szCs w:val="17"/>
              </w:rPr>
              <w:t>0</w:t>
            </w:r>
          </w:p>
        </w:tc>
        <w:tc>
          <w:tcPr>
            <w:tcW w:w="992" w:type="dxa"/>
            <w:vAlign w:val="bottom"/>
          </w:tcPr>
          <w:p w:rsidR="00AB0449" w:rsidRPr="00157447" w:rsidRDefault="00AB0449" w:rsidP="003D304A">
            <w:pPr>
              <w:jc w:val="center"/>
              <w:rPr>
                <w:sz w:val="17"/>
                <w:szCs w:val="17"/>
              </w:rPr>
            </w:pPr>
            <w:r>
              <w:rPr>
                <w:sz w:val="17"/>
                <w:szCs w:val="17"/>
              </w:rPr>
              <w:t>4</w:t>
            </w:r>
            <w:r w:rsidR="00BE616A">
              <w:rPr>
                <w:sz w:val="17"/>
                <w:szCs w:val="17"/>
              </w:rPr>
              <w:t>0.85</w:t>
            </w:r>
          </w:p>
        </w:tc>
        <w:tc>
          <w:tcPr>
            <w:tcW w:w="1560" w:type="dxa"/>
            <w:vMerge/>
          </w:tcPr>
          <w:p w:rsidR="00AB0449" w:rsidRPr="00157447" w:rsidRDefault="00AB0449" w:rsidP="003D304A">
            <w:pPr>
              <w:jc w:val="center"/>
              <w:rPr>
                <w:sz w:val="17"/>
                <w:szCs w:val="17"/>
              </w:rPr>
            </w:pPr>
          </w:p>
        </w:tc>
      </w:tr>
      <w:tr w:rsidR="00AB0449" w:rsidRPr="00BD0ED8" w:rsidTr="00AB0449">
        <w:tc>
          <w:tcPr>
            <w:tcW w:w="840" w:type="dxa"/>
            <w:vMerge/>
          </w:tcPr>
          <w:p w:rsidR="00AB0449" w:rsidRDefault="00AB0449" w:rsidP="003D304A">
            <w:pPr>
              <w:jc w:val="center"/>
              <w:rPr>
                <w:sz w:val="17"/>
                <w:szCs w:val="17"/>
              </w:rPr>
            </w:pPr>
          </w:p>
        </w:tc>
        <w:tc>
          <w:tcPr>
            <w:tcW w:w="840" w:type="dxa"/>
          </w:tcPr>
          <w:p w:rsidR="00AB0449" w:rsidRPr="00157447" w:rsidRDefault="00AB0449" w:rsidP="003D304A">
            <w:pPr>
              <w:jc w:val="center"/>
              <w:rPr>
                <w:sz w:val="17"/>
                <w:szCs w:val="17"/>
              </w:rPr>
            </w:pPr>
            <w:r>
              <w:rPr>
                <w:sz w:val="17"/>
                <w:szCs w:val="17"/>
              </w:rPr>
              <w:t>Import</w:t>
            </w:r>
          </w:p>
        </w:tc>
        <w:tc>
          <w:tcPr>
            <w:tcW w:w="1189" w:type="dxa"/>
            <w:vAlign w:val="bottom"/>
          </w:tcPr>
          <w:p w:rsidR="00AB0449" w:rsidRPr="00AB0449" w:rsidRDefault="00AB0449" w:rsidP="00AB0449">
            <w:pPr>
              <w:jc w:val="center"/>
              <w:rPr>
                <w:rFonts w:asciiTheme="majorBidi" w:hAnsiTheme="majorBidi" w:cstheme="majorBidi"/>
                <w:sz w:val="17"/>
                <w:szCs w:val="17"/>
              </w:rPr>
            </w:pPr>
            <w:r w:rsidRPr="00AB0449">
              <w:rPr>
                <w:rFonts w:asciiTheme="majorBidi" w:hAnsiTheme="majorBidi" w:cstheme="majorBidi"/>
                <w:sz w:val="17"/>
                <w:szCs w:val="17"/>
              </w:rPr>
              <w:t>1,082,597</w:t>
            </w:r>
          </w:p>
        </w:tc>
        <w:tc>
          <w:tcPr>
            <w:tcW w:w="1134" w:type="dxa"/>
            <w:vAlign w:val="bottom"/>
          </w:tcPr>
          <w:p w:rsidR="00AB0449" w:rsidRPr="00157447" w:rsidRDefault="00AB0449" w:rsidP="003D304A">
            <w:pPr>
              <w:jc w:val="center"/>
              <w:rPr>
                <w:sz w:val="17"/>
                <w:szCs w:val="17"/>
              </w:rPr>
            </w:pPr>
            <w:r w:rsidRPr="00157447">
              <w:rPr>
                <w:sz w:val="17"/>
                <w:szCs w:val="17"/>
              </w:rPr>
              <w:t>N/A</w:t>
            </w:r>
          </w:p>
        </w:tc>
        <w:tc>
          <w:tcPr>
            <w:tcW w:w="1417" w:type="dxa"/>
            <w:vAlign w:val="bottom"/>
          </w:tcPr>
          <w:p w:rsidR="00AB0449" w:rsidRPr="00157447" w:rsidRDefault="00AB0449" w:rsidP="003D304A">
            <w:pPr>
              <w:jc w:val="center"/>
              <w:rPr>
                <w:sz w:val="17"/>
                <w:szCs w:val="17"/>
              </w:rPr>
            </w:pPr>
            <w:r>
              <w:rPr>
                <w:sz w:val="17"/>
                <w:szCs w:val="17"/>
              </w:rPr>
              <w:t>0</w:t>
            </w:r>
          </w:p>
        </w:tc>
        <w:tc>
          <w:tcPr>
            <w:tcW w:w="1276" w:type="dxa"/>
            <w:vAlign w:val="bottom"/>
          </w:tcPr>
          <w:p w:rsidR="00AB0449" w:rsidRPr="00157447" w:rsidRDefault="00AB0449" w:rsidP="003D304A">
            <w:pPr>
              <w:jc w:val="center"/>
              <w:rPr>
                <w:sz w:val="17"/>
                <w:szCs w:val="17"/>
              </w:rPr>
            </w:pPr>
            <w:r>
              <w:rPr>
                <w:sz w:val="17"/>
                <w:szCs w:val="17"/>
              </w:rPr>
              <w:t>0</w:t>
            </w:r>
          </w:p>
        </w:tc>
        <w:tc>
          <w:tcPr>
            <w:tcW w:w="992" w:type="dxa"/>
            <w:vAlign w:val="bottom"/>
          </w:tcPr>
          <w:p w:rsidR="00AB0449" w:rsidRDefault="00AB0449" w:rsidP="003D304A">
            <w:pPr>
              <w:jc w:val="center"/>
              <w:rPr>
                <w:sz w:val="17"/>
                <w:szCs w:val="17"/>
              </w:rPr>
            </w:pPr>
            <w:r>
              <w:rPr>
                <w:sz w:val="17"/>
                <w:szCs w:val="17"/>
              </w:rPr>
              <w:t>16</w:t>
            </w:r>
            <w:r w:rsidR="00BE616A">
              <w:rPr>
                <w:sz w:val="17"/>
                <w:szCs w:val="17"/>
              </w:rPr>
              <w:t>.1</w:t>
            </w:r>
            <w:r w:rsidR="00CF5EE8">
              <w:rPr>
                <w:sz w:val="17"/>
                <w:szCs w:val="17"/>
              </w:rPr>
              <w:t>1</w:t>
            </w:r>
          </w:p>
        </w:tc>
        <w:tc>
          <w:tcPr>
            <w:tcW w:w="1560" w:type="dxa"/>
            <w:vMerge/>
          </w:tcPr>
          <w:p w:rsidR="00AB0449" w:rsidRPr="00157447" w:rsidRDefault="00AB0449" w:rsidP="003D304A">
            <w:pPr>
              <w:jc w:val="center"/>
              <w:rPr>
                <w:sz w:val="17"/>
                <w:szCs w:val="17"/>
              </w:rPr>
            </w:pPr>
          </w:p>
        </w:tc>
      </w:tr>
      <w:tr w:rsidR="00AB0449" w:rsidRPr="00BD0ED8" w:rsidTr="00AB0449">
        <w:trPr>
          <w:gridAfter w:val="5"/>
          <w:wAfter w:w="6379" w:type="dxa"/>
        </w:trPr>
        <w:tc>
          <w:tcPr>
            <w:tcW w:w="840" w:type="dxa"/>
            <w:vMerge/>
          </w:tcPr>
          <w:p w:rsidR="00AB0449" w:rsidRPr="00157447" w:rsidRDefault="00AB0449" w:rsidP="003D304A">
            <w:pPr>
              <w:jc w:val="center"/>
              <w:rPr>
                <w:sz w:val="17"/>
                <w:szCs w:val="17"/>
              </w:rPr>
            </w:pPr>
          </w:p>
        </w:tc>
        <w:tc>
          <w:tcPr>
            <w:tcW w:w="840" w:type="dxa"/>
          </w:tcPr>
          <w:p w:rsidR="00AB0449" w:rsidRPr="00157447" w:rsidRDefault="00AB0449" w:rsidP="003D304A">
            <w:pPr>
              <w:jc w:val="center"/>
              <w:rPr>
                <w:sz w:val="17"/>
                <w:szCs w:val="17"/>
              </w:rPr>
            </w:pPr>
            <w:r w:rsidRPr="00157447">
              <w:rPr>
                <w:sz w:val="17"/>
                <w:szCs w:val="17"/>
              </w:rPr>
              <w:t>Total</w:t>
            </w:r>
          </w:p>
        </w:tc>
        <w:tc>
          <w:tcPr>
            <w:tcW w:w="1189" w:type="dxa"/>
            <w:vAlign w:val="bottom"/>
          </w:tcPr>
          <w:p w:rsidR="00AB0449" w:rsidRPr="00AB0449" w:rsidRDefault="00AB0449" w:rsidP="00AB0449">
            <w:pPr>
              <w:jc w:val="center"/>
              <w:rPr>
                <w:rFonts w:asciiTheme="majorBidi" w:hAnsiTheme="majorBidi" w:cstheme="majorBidi"/>
                <w:sz w:val="17"/>
                <w:szCs w:val="17"/>
              </w:rPr>
            </w:pPr>
            <w:r w:rsidRPr="00AB0449">
              <w:rPr>
                <w:rFonts w:asciiTheme="majorBidi" w:hAnsiTheme="majorBidi" w:cstheme="majorBidi"/>
                <w:sz w:val="17"/>
                <w:szCs w:val="17"/>
              </w:rPr>
              <w:t>6,722,757</w:t>
            </w:r>
          </w:p>
        </w:tc>
      </w:tr>
      <w:tr w:rsidR="00AB0449" w:rsidRPr="00BD0ED8" w:rsidTr="00AB0449">
        <w:tc>
          <w:tcPr>
            <w:tcW w:w="840" w:type="dxa"/>
            <w:vMerge w:val="restart"/>
          </w:tcPr>
          <w:p w:rsidR="00AB0449" w:rsidRPr="00157447" w:rsidRDefault="00AB0449" w:rsidP="00B93568">
            <w:pPr>
              <w:jc w:val="center"/>
              <w:rPr>
                <w:sz w:val="17"/>
                <w:szCs w:val="17"/>
              </w:rPr>
            </w:pPr>
            <w:r>
              <w:rPr>
                <w:sz w:val="17"/>
                <w:szCs w:val="17"/>
              </w:rPr>
              <w:t>2005</w:t>
            </w:r>
          </w:p>
        </w:tc>
        <w:tc>
          <w:tcPr>
            <w:tcW w:w="840" w:type="dxa"/>
          </w:tcPr>
          <w:p w:rsidR="00AB0449" w:rsidRPr="00157447" w:rsidRDefault="00AB0449" w:rsidP="00B93568">
            <w:pPr>
              <w:jc w:val="center"/>
              <w:rPr>
                <w:sz w:val="17"/>
                <w:szCs w:val="17"/>
              </w:rPr>
            </w:pPr>
            <w:r w:rsidRPr="00157447">
              <w:rPr>
                <w:sz w:val="17"/>
                <w:szCs w:val="17"/>
              </w:rPr>
              <w:t>Natural</w:t>
            </w:r>
          </w:p>
          <w:p w:rsidR="00AB0449" w:rsidRPr="00157447" w:rsidRDefault="00AB0449" w:rsidP="00B93568">
            <w:pPr>
              <w:jc w:val="center"/>
              <w:rPr>
                <w:sz w:val="17"/>
                <w:szCs w:val="17"/>
              </w:rPr>
            </w:pPr>
            <w:r w:rsidRPr="00157447">
              <w:rPr>
                <w:sz w:val="17"/>
                <w:szCs w:val="17"/>
              </w:rPr>
              <w:t>gas</w:t>
            </w:r>
          </w:p>
        </w:tc>
        <w:tc>
          <w:tcPr>
            <w:tcW w:w="1189" w:type="dxa"/>
            <w:vAlign w:val="bottom"/>
          </w:tcPr>
          <w:p w:rsidR="00AB0449" w:rsidRPr="00157447" w:rsidRDefault="00AB0449" w:rsidP="00AB0449">
            <w:pPr>
              <w:rPr>
                <w:sz w:val="17"/>
                <w:szCs w:val="17"/>
              </w:rPr>
            </w:pPr>
            <w:r w:rsidRPr="00157447">
              <w:rPr>
                <w:sz w:val="17"/>
                <w:szCs w:val="17"/>
              </w:rPr>
              <w:t>2,612,793</w:t>
            </w:r>
          </w:p>
        </w:tc>
        <w:tc>
          <w:tcPr>
            <w:tcW w:w="1134" w:type="dxa"/>
          </w:tcPr>
          <w:p w:rsidR="00AB0449" w:rsidRDefault="00AB0449" w:rsidP="00B93568">
            <w:pPr>
              <w:rPr>
                <w:sz w:val="17"/>
                <w:szCs w:val="17"/>
              </w:rPr>
            </w:pPr>
          </w:p>
          <w:p w:rsidR="00AB0449" w:rsidRPr="00157447" w:rsidRDefault="00AB0449" w:rsidP="00B93568">
            <w:pPr>
              <w:rPr>
                <w:sz w:val="17"/>
                <w:szCs w:val="17"/>
              </w:rPr>
            </w:pPr>
            <w:r w:rsidRPr="00157447">
              <w:rPr>
                <w:sz w:val="17"/>
                <w:szCs w:val="17"/>
              </w:rPr>
              <w:t>765,158km</w:t>
            </w:r>
            <w:r w:rsidRPr="00A90E26">
              <w:rPr>
                <w:sz w:val="17"/>
                <w:szCs w:val="17"/>
                <w:vertAlign w:val="superscript"/>
              </w:rPr>
              <w:t>3</w:t>
            </w:r>
          </w:p>
        </w:tc>
        <w:tc>
          <w:tcPr>
            <w:tcW w:w="1417" w:type="dxa"/>
            <w:vAlign w:val="bottom"/>
          </w:tcPr>
          <w:p w:rsidR="00AB0449" w:rsidRPr="00157447" w:rsidRDefault="00AB0449" w:rsidP="00AB0449">
            <w:pPr>
              <w:jc w:val="center"/>
              <w:rPr>
                <w:sz w:val="17"/>
                <w:szCs w:val="17"/>
              </w:rPr>
            </w:pPr>
            <w:r w:rsidRPr="00157447">
              <w:rPr>
                <w:sz w:val="17"/>
                <w:szCs w:val="17"/>
              </w:rPr>
              <w:t>1,467,459,801</w:t>
            </w:r>
          </w:p>
        </w:tc>
        <w:tc>
          <w:tcPr>
            <w:tcW w:w="1276" w:type="dxa"/>
            <w:vAlign w:val="bottom"/>
          </w:tcPr>
          <w:p w:rsidR="00AB0449" w:rsidRPr="00157447" w:rsidRDefault="00AB0449" w:rsidP="00AB0449">
            <w:pPr>
              <w:jc w:val="center"/>
              <w:rPr>
                <w:sz w:val="17"/>
                <w:szCs w:val="17"/>
              </w:rPr>
            </w:pPr>
            <w:r w:rsidRPr="00157447">
              <w:rPr>
                <w:sz w:val="17"/>
                <w:szCs w:val="17"/>
              </w:rPr>
              <w:t>562</w:t>
            </w:r>
          </w:p>
        </w:tc>
        <w:tc>
          <w:tcPr>
            <w:tcW w:w="992" w:type="dxa"/>
            <w:vAlign w:val="bottom"/>
          </w:tcPr>
          <w:p w:rsidR="00AB0449" w:rsidRPr="00157447" w:rsidRDefault="00AB0449" w:rsidP="00B93568">
            <w:pPr>
              <w:jc w:val="center"/>
              <w:rPr>
                <w:sz w:val="17"/>
                <w:szCs w:val="17"/>
              </w:rPr>
            </w:pPr>
            <w:r>
              <w:rPr>
                <w:sz w:val="17"/>
                <w:szCs w:val="17"/>
              </w:rPr>
              <w:t>45</w:t>
            </w:r>
            <w:r w:rsidR="00BE616A">
              <w:rPr>
                <w:sz w:val="17"/>
                <w:szCs w:val="17"/>
              </w:rPr>
              <w:t>.16</w:t>
            </w:r>
          </w:p>
        </w:tc>
        <w:tc>
          <w:tcPr>
            <w:tcW w:w="1560" w:type="dxa"/>
            <w:vMerge w:val="restart"/>
          </w:tcPr>
          <w:p w:rsidR="00AB0449" w:rsidRDefault="00AB0449" w:rsidP="00B93568">
            <w:pPr>
              <w:jc w:val="center"/>
              <w:rPr>
                <w:sz w:val="17"/>
                <w:szCs w:val="17"/>
              </w:rPr>
            </w:pPr>
          </w:p>
          <w:p w:rsidR="00AB0449" w:rsidRPr="00157447" w:rsidRDefault="00AB0449" w:rsidP="00B93568">
            <w:pPr>
              <w:jc w:val="center"/>
              <w:rPr>
                <w:sz w:val="17"/>
                <w:szCs w:val="17"/>
              </w:rPr>
            </w:pPr>
            <w:r>
              <w:rPr>
                <w:sz w:val="17"/>
                <w:szCs w:val="17"/>
              </w:rPr>
              <w:t>254</w:t>
            </w:r>
          </w:p>
        </w:tc>
      </w:tr>
      <w:tr w:rsidR="00AB0449" w:rsidRPr="00BD0ED8" w:rsidTr="00AB0449">
        <w:tc>
          <w:tcPr>
            <w:tcW w:w="840" w:type="dxa"/>
            <w:vMerge/>
          </w:tcPr>
          <w:p w:rsidR="00AB0449" w:rsidRPr="00157447" w:rsidRDefault="00AB0449" w:rsidP="00B93568">
            <w:pPr>
              <w:jc w:val="center"/>
              <w:rPr>
                <w:sz w:val="17"/>
                <w:szCs w:val="17"/>
              </w:rPr>
            </w:pPr>
          </w:p>
        </w:tc>
        <w:tc>
          <w:tcPr>
            <w:tcW w:w="840" w:type="dxa"/>
          </w:tcPr>
          <w:p w:rsidR="00AB0449" w:rsidRPr="00157447" w:rsidRDefault="00AB0449" w:rsidP="00B93568">
            <w:pPr>
              <w:jc w:val="center"/>
              <w:rPr>
                <w:sz w:val="17"/>
                <w:szCs w:val="17"/>
              </w:rPr>
            </w:pPr>
            <w:r w:rsidRPr="00157447">
              <w:rPr>
                <w:sz w:val="17"/>
                <w:szCs w:val="17"/>
              </w:rPr>
              <w:t>Hydro</w:t>
            </w:r>
          </w:p>
        </w:tc>
        <w:tc>
          <w:tcPr>
            <w:tcW w:w="1189" w:type="dxa"/>
            <w:vAlign w:val="bottom"/>
          </w:tcPr>
          <w:p w:rsidR="00AB0449" w:rsidRPr="00157447" w:rsidRDefault="00AB0449" w:rsidP="00B93568">
            <w:pPr>
              <w:jc w:val="center"/>
              <w:rPr>
                <w:sz w:val="17"/>
                <w:szCs w:val="17"/>
              </w:rPr>
            </w:pPr>
            <w:r w:rsidRPr="00157447">
              <w:rPr>
                <w:sz w:val="17"/>
                <w:szCs w:val="17"/>
              </w:rPr>
              <w:t>2,746,393</w:t>
            </w:r>
          </w:p>
        </w:tc>
        <w:tc>
          <w:tcPr>
            <w:tcW w:w="1134" w:type="dxa"/>
            <w:vAlign w:val="bottom"/>
          </w:tcPr>
          <w:p w:rsidR="00AB0449" w:rsidRPr="00157447" w:rsidRDefault="00AB0449" w:rsidP="00B93568">
            <w:pPr>
              <w:jc w:val="center"/>
              <w:rPr>
                <w:sz w:val="17"/>
                <w:szCs w:val="17"/>
              </w:rPr>
            </w:pPr>
            <w:r w:rsidRPr="00157447">
              <w:rPr>
                <w:sz w:val="17"/>
                <w:szCs w:val="17"/>
              </w:rPr>
              <w:t>N/A</w:t>
            </w:r>
          </w:p>
        </w:tc>
        <w:tc>
          <w:tcPr>
            <w:tcW w:w="1417" w:type="dxa"/>
            <w:vAlign w:val="bottom"/>
          </w:tcPr>
          <w:p w:rsidR="00AB0449" w:rsidRPr="00157447" w:rsidRDefault="00AB0449" w:rsidP="00B93568">
            <w:pPr>
              <w:jc w:val="center"/>
              <w:rPr>
                <w:sz w:val="17"/>
                <w:szCs w:val="17"/>
              </w:rPr>
            </w:pPr>
            <w:r w:rsidRPr="00157447">
              <w:rPr>
                <w:sz w:val="17"/>
                <w:szCs w:val="17"/>
              </w:rPr>
              <w:t>0</w:t>
            </w:r>
          </w:p>
        </w:tc>
        <w:tc>
          <w:tcPr>
            <w:tcW w:w="1276" w:type="dxa"/>
            <w:vAlign w:val="bottom"/>
          </w:tcPr>
          <w:p w:rsidR="00AB0449" w:rsidRPr="00157447" w:rsidRDefault="00AB0449" w:rsidP="00B93568">
            <w:pPr>
              <w:jc w:val="center"/>
              <w:rPr>
                <w:sz w:val="17"/>
                <w:szCs w:val="17"/>
              </w:rPr>
            </w:pPr>
            <w:r w:rsidRPr="00157447">
              <w:rPr>
                <w:sz w:val="17"/>
                <w:szCs w:val="17"/>
              </w:rPr>
              <w:t>0</w:t>
            </w:r>
          </w:p>
        </w:tc>
        <w:tc>
          <w:tcPr>
            <w:tcW w:w="992" w:type="dxa"/>
            <w:vAlign w:val="bottom"/>
          </w:tcPr>
          <w:p w:rsidR="00AB0449" w:rsidRPr="00157447" w:rsidRDefault="00AB0449" w:rsidP="00B93568">
            <w:pPr>
              <w:jc w:val="center"/>
              <w:rPr>
                <w:sz w:val="17"/>
                <w:szCs w:val="17"/>
              </w:rPr>
            </w:pPr>
            <w:r>
              <w:rPr>
                <w:sz w:val="17"/>
                <w:szCs w:val="17"/>
              </w:rPr>
              <w:t>47</w:t>
            </w:r>
            <w:r w:rsidR="00BE616A">
              <w:rPr>
                <w:sz w:val="17"/>
                <w:szCs w:val="17"/>
              </w:rPr>
              <w:t>.47</w:t>
            </w:r>
          </w:p>
        </w:tc>
        <w:tc>
          <w:tcPr>
            <w:tcW w:w="1560" w:type="dxa"/>
            <w:vMerge/>
          </w:tcPr>
          <w:p w:rsidR="00AB0449" w:rsidRPr="00157447" w:rsidRDefault="00AB0449" w:rsidP="00B93568">
            <w:pPr>
              <w:jc w:val="center"/>
              <w:rPr>
                <w:sz w:val="17"/>
                <w:szCs w:val="17"/>
              </w:rPr>
            </w:pPr>
          </w:p>
        </w:tc>
      </w:tr>
      <w:tr w:rsidR="00AB0449" w:rsidRPr="00BD0ED8" w:rsidTr="00AB0449">
        <w:tc>
          <w:tcPr>
            <w:tcW w:w="840" w:type="dxa"/>
            <w:vMerge/>
          </w:tcPr>
          <w:p w:rsidR="00AB0449" w:rsidRPr="00157447" w:rsidRDefault="00AB0449" w:rsidP="00B93568">
            <w:pPr>
              <w:jc w:val="center"/>
              <w:rPr>
                <w:sz w:val="17"/>
                <w:szCs w:val="17"/>
              </w:rPr>
            </w:pPr>
          </w:p>
        </w:tc>
        <w:tc>
          <w:tcPr>
            <w:tcW w:w="840" w:type="dxa"/>
          </w:tcPr>
          <w:p w:rsidR="00AB0449" w:rsidRPr="00157447" w:rsidRDefault="00AB0449" w:rsidP="00B93568">
            <w:pPr>
              <w:jc w:val="center"/>
              <w:rPr>
                <w:sz w:val="17"/>
                <w:szCs w:val="17"/>
              </w:rPr>
            </w:pPr>
            <w:r>
              <w:rPr>
                <w:sz w:val="17"/>
                <w:szCs w:val="17"/>
              </w:rPr>
              <w:t>Import</w:t>
            </w:r>
          </w:p>
        </w:tc>
        <w:tc>
          <w:tcPr>
            <w:tcW w:w="1189" w:type="dxa"/>
            <w:vAlign w:val="bottom"/>
          </w:tcPr>
          <w:p w:rsidR="00AB0449" w:rsidRPr="00AB0449" w:rsidRDefault="00AB0449" w:rsidP="00B93568">
            <w:pPr>
              <w:jc w:val="center"/>
              <w:rPr>
                <w:rFonts w:asciiTheme="majorBidi" w:hAnsiTheme="majorBidi" w:cstheme="majorBidi"/>
                <w:sz w:val="17"/>
                <w:szCs w:val="17"/>
                <w:lang w:val="en-US" w:eastAsia="en-US"/>
              </w:rPr>
            </w:pPr>
            <w:r w:rsidRPr="00AB0449">
              <w:rPr>
                <w:rFonts w:asciiTheme="majorBidi" w:hAnsiTheme="majorBidi" w:cstheme="majorBidi"/>
                <w:sz w:val="17"/>
                <w:szCs w:val="17"/>
                <w:lang w:val="en-US" w:eastAsia="en-US"/>
              </w:rPr>
              <w:t>426,913</w:t>
            </w:r>
          </w:p>
        </w:tc>
        <w:tc>
          <w:tcPr>
            <w:tcW w:w="1134" w:type="dxa"/>
            <w:vAlign w:val="bottom"/>
          </w:tcPr>
          <w:p w:rsidR="00AB0449" w:rsidRPr="00157447" w:rsidRDefault="00AB0449" w:rsidP="00B93568">
            <w:pPr>
              <w:jc w:val="center"/>
              <w:rPr>
                <w:sz w:val="17"/>
                <w:szCs w:val="17"/>
              </w:rPr>
            </w:pPr>
            <w:r w:rsidRPr="00157447">
              <w:rPr>
                <w:sz w:val="17"/>
                <w:szCs w:val="17"/>
              </w:rPr>
              <w:t>N/A</w:t>
            </w:r>
          </w:p>
        </w:tc>
        <w:tc>
          <w:tcPr>
            <w:tcW w:w="1417" w:type="dxa"/>
            <w:vAlign w:val="bottom"/>
          </w:tcPr>
          <w:p w:rsidR="00AB0449" w:rsidRPr="00157447" w:rsidRDefault="00AB0449" w:rsidP="00B93568">
            <w:pPr>
              <w:jc w:val="center"/>
              <w:rPr>
                <w:sz w:val="17"/>
                <w:szCs w:val="17"/>
              </w:rPr>
            </w:pPr>
            <w:r>
              <w:rPr>
                <w:sz w:val="17"/>
                <w:szCs w:val="17"/>
              </w:rPr>
              <w:t>0</w:t>
            </w:r>
          </w:p>
        </w:tc>
        <w:tc>
          <w:tcPr>
            <w:tcW w:w="1276" w:type="dxa"/>
            <w:vAlign w:val="bottom"/>
          </w:tcPr>
          <w:p w:rsidR="00AB0449" w:rsidRPr="00157447" w:rsidRDefault="00AB0449" w:rsidP="00B93568">
            <w:pPr>
              <w:jc w:val="center"/>
              <w:rPr>
                <w:sz w:val="17"/>
                <w:szCs w:val="17"/>
              </w:rPr>
            </w:pPr>
            <w:r>
              <w:rPr>
                <w:sz w:val="17"/>
                <w:szCs w:val="17"/>
              </w:rPr>
              <w:t>0</w:t>
            </w:r>
          </w:p>
        </w:tc>
        <w:tc>
          <w:tcPr>
            <w:tcW w:w="992" w:type="dxa"/>
            <w:vAlign w:val="bottom"/>
          </w:tcPr>
          <w:p w:rsidR="00AB0449" w:rsidRDefault="00FB3847" w:rsidP="00B93568">
            <w:pPr>
              <w:jc w:val="center"/>
              <w:rPr>
                <w:sz w:val="17"/>
                <w:szCs w:val="17"/>
              </w:rPr>
            </w:pPr>
            <w:r>
              <w:rPr>
                <w:sz w:val="17"/>
                <w:szCs w:val="17"/>
              </w:rPr>
              <w:t xml:space="preserve">  </w:t>
            </w:r>
            <w:r w:rsidR="00AB0449">
              <w:rPr>
                <w:sz w:val="17"/>
                <w:szCs w:val="17"/>
              </w:rPr>
              <w:t>7</w:t>
            </w:r>
            <w:r w:rsidR="00BE616A">
              <w:rPr>
                <w:sz w:val="17"/>
                <w:szCs w:val="17"/>
              </w:rPr>
              <w:t>.3</w:t>
            </w:r>
            <w:r w:rsidR="00CF5EE8">
              <w:rPr>
                <w:sz w:val="17"/>
                <w:szCs w:val="17"/>
              </w:rPr>
              <w:t>7</w:t>
            </w:r>
          </w:p>
        </w:tc>
        <w:tc>
          <w:tcPr>
            <w:tcW w:w="1560" w:type="dxa"/>
            <w:vMerge/>
          </w:tcPr>
          <w:p w:rsidR="00AB0449" w:rsidRPr="00157447" w:rsidRDefault="00AB0449" w:rsidP="00B93568">
            <w:pPr>
              <w:jc w:val="center"/>
              <w:rPr>
                <w:sz w:val="17"/>
                <w:szCs w:val="17"/>
              </w:rPr>
            </w:pPr>
          </w:p>
        </w:tc>
      </w:tr>
      <w:tr w:rsidR="00AB0449" w:rsidRPr="00BD0ED8" w:rsidTr="00AB0449">
        <w:trPr>
          <w:gridAfter w:val="5"/>
          <w:wAfter w:w="6379" w:type="dxa"/>
        </w:trPr>
        <w:tc>
          <w:tcPr>
            <w:tcW w:w="840" w:type="dxa"/>
            <w:vMerge/>
          </w:tcPr>
          <w:p w:rsidR="00AB0449" w:rsidRPr="00157447" w:rsidRDefault="00AB0449" w:rsidP="00B93568">
            <w:pPr>
              <w:jc w:val="center"/>
              <w:rPr>
                <w:sz w:val="17"/>
                <w:szCs w:val="17"/>
              </w:rPr>
            </w:pPr>
          </w:p>
        </w:tc>
        <w:tc>
          <w:tcPr>
            <w:tcW w:w="840" w:type="dxa"/>
          </w:tcPr>
          <w:p w:rsidR="00AB0449" w:rsidRPr="00157447" w:rsidRDefault="00AB0449" w:rsidP="00B93568">
            <w:pPr>
              <w:jc w:val="center"/>
              <w:rPr>
                <w:sz w:val="17"/>
                <w:szCs w:val="17"/>
              </w:rPr>
            </w:pPr>
            <w:r w:rsidRPr="00157447">
              <w:rPr>
                <w:sz w:val="17"/>
                <w:szCs w:val="17"/>
              </w:rPr>
              <w:t>Total</w:t>
            </w:r>
          </w:p>
        </w:tc>
        <w:tc>
          <w:tcPr>
            <w:tcW w:w="1189" w:type="dxa"/>
            <w:vAlign w:val="bottom"/>
          </w:tcPr>
          <w:p w:rsidR="00AB0449" w:rsidRPr="00AB0449" w:rsidRDefault="00AB0449" w:rsidP="00B93568">
            <w:pPr>
              <w:jc w:val="center"/>
              <w:rPr>
                <w:rFonts w:asciiTheme="majorBidi" w:hAnsiTheme="majorBidi" w:cstheme="majorBidi"/>
                <w:sz w:val="17"/>
                <w:szCs w:val="17"/>
                <w:lang w:val="en-US" w:eastAsia="en-US"/>
              </w:rPr>
            </w:pPr>
            <w:r w:rsidRPr="00AB0449">
              <w:rPr>
                <w:rFonts w:asciiTheme="majorBidi" w:hAnsiTheme="majorBidi" w:cstheme="majorBidi"/>
                <w:sz w:val="17"/>
                <w:szCs w:val="17"/>
                <w:lang w:val="en-US" w:eastAsia="en-US"/>
              </w:rPr>
              <w:t>5,786,099</w:t>
            </w:r>
          </w:p>
        </w:tc>
      </w:tr>
      <w:tr w:rsidR="00A90E26" w:rsidRPr="00157447" w:rsidTr="00FB3847">
        <w:tc>
          <w:tcPr>
            <w:tcW w:w="840" w:type="dxa"/>
            <w:vMerge w:val="restart"/>
          </w:tcPr>
          <w:p w:rsidR="00A90E26" w:rsidRPr="00157447" w:rsidRDefault="00A90E26" w:rsidP="00FB3847">
            <w:pPr>
              <w:jc w:val="center"/>
              <w:rPr>
                <w:sz w:val="17"/>
                <w:szCs w:val="17"/>
              </w:rPr>
            </w:pPr>
            <w:r>
              <w:rPr>
                <w:sz w:val="17"/>
                <w:szCs w:val="17"/>
              </w:rPr>
              <w:t>2006</w:t>
            </w:r>
          </w:p>
        </w:tc>
        <w:tc>
          <w:tcPr>
            <w:tcW w:w="840" w:type="dxa"/>
          </w:tcPr>
          <w:p w:rsidR="00A90E26" w:rsidRPr="00157447" w:rsidRDefault="00A90E26" w:rsidP="00FB3847">
            <w:pPr>
              <w:jc w:val="center"/>
              <w:rPr>
                <w:sz w:val="17"/>
                <w:szCs w:val="17"/>
              </w:rPr>
            </w:pPr>
            <w:r w:rsidRPr="00157447">
              <w:rPr>
                <w:sz w:val="17"/>
                <w:szCs w:val="17"/>
              </w:rPr>
              <w:t>Natural</w:t>
            </w:r>
          </w:p>
          <w:p w:rsidR="00A90E26" w:rsidRPr="00157447" w:rsidRDefault="00A90E26" w:rsidP="00FB3847">
            <w:pPr>
              <w:jc w:val="center"/>
              <w:rPr>
                <w:sz w:val="17"/>
                <w:szCs w:val="17"/>
              </w:rPr>
            </w:pPr>
            <w:r w:rsidRPr="00157447">
              <w:rPr>
                <w:sz w:val="17"/>
                <w:szCs w:val="17"/>
              </w:rPr>
              <w:t>gas</w:t>
            </w:r>
          </w:p>
        </w:tc>
        <w:tc>
          <w:tcPr>
            <w:tcW w:w="1189" w:type="dxa"/>
            <w:vAlign w:val="bottom"/>
          </w:tcPr>
          <w:p w:rsidR="00A90E26" w:rsidRPr="00A90E26" w:rsidRDefault="00A90E26" w:rsidP="00FB3847">
            <w:pPr>
              <w:jc w:val="center"/>
              <w:rPr>
                <w:rFonts w:asciiTheme="majorBidi" w:hAnsiTheme="majorBidi" w:cstheme="majorBidi"/>
                <w:sz w:val="17"/>
                <w:szCs w:val="17"/>
                <w:lang w:val="en-US" w:eastAsia="en-US"/>
              </w:rPr>
            </w:pPr>
            <w:r w:rsidRPr="00A90E26">
              <w:rPr>
                <w:rFonts w:asciiTheme="majorBidi" w:hAnsiTheme="majorBidi" w:cstheme="majorBidi"/>
                <w:sz w:val="17"/>
                <w:szCs w:val="17"/>
                <w:lang w:val="en-US" w:eastAsia="en-US"/>
              </w:rPr>
              <w:t>2,956,455</w:t>
            </w:r>
          </w:p>
        </w:tc>
        <w:tc>
          <w:tcPr>
            <w:tcW w:w="1134" w:type="dxa"/>
          </w:tcPr>
          <w:p w:rsidR="00BE616A" w:rsidRDefault="00BE616A" w:rsidP="00FB3847">
            <w:pPr>
              <w:rPr>
                <w:sz w:val="17"/>
                <w:szCs w:val="17"/>
              </w:rPr>
            </w:pPr>
          </w:p>
          <w:p w:rsidR="00A90E26" w:rsidRPr="00157447" w:rsidRDefault="00A90E26" w:rsidP="00FB3847">
            <w:pPr>
              <w:rPr>
                <w:sz w:val="17"/>
                <w:szCs w:val="17"/>
              </w:rPr>
            </w:pPr>
            <w:r>
              <w:rPr>
                <w:sz w:val="17"/>
                <w:szCs w:val="17"/>
              </w:rPr>
              <w:t>845,583km</w:t>
            </w:r>
            <w:r w:rsidRPr="00A90E26">
              <w:rPr>
                <w:sz w:val="17"/>
                <w:szCs w:val="17"/>
                <w:vertAlign w:val="superscript"/>
              </w:rPr>
              <w:t>3</w:t>
            </w:r>
          </w:p>
        </w:tc>
        <w:tc>
          <w:tcPr>
            <w:tcW w:w="1417" w:type="dxa"/>
            <w:vAlign w:val="bottom"/>
          </w:tcPr>
          <w:p w:rsidR="00A90E26" w:rsidRPr="00157447" w:rsidRDefault="00A90E26" w:rsidP="00FB3847">
            <w:pPr>
              <w:jc w:val="center"/>
              <w:rPr>
                <w:sz w:val="17"/>
                <w:szCs w:val="17"/>
              </w:rPr>
            </w:pPr>
            <w:r w:rsidRPr="00A90E26">
              <w:rPr>
                <w:rFonts w:asciiTheme="majorBidi" w:hAnsiTheme="majorBidi" w:cstheme="majorBidi"/>
                <w:sz w:val="17"/>
                <w:szCs w:val="17"/>
                <w:lang w:val="en-US" w:eastAsia="en-US"/>
              </w:rPr>
              <w:t>1,621,703,048</w:t>
            </w:r>
          </w:p>
        </w:tc>
        <w:tc>
          <w:tcPr>
            <w:tcW w:w="1276" w:type="dxa"/>
            <w:vAlign w:val="bottom"/>
          </w:tcPr>
          <w:p w:rsidR="00A90E26" w:rsidRPr="00157447" w:rsidRDefault="00BE616A" w:rsidP="00FB3847">
            <w:pPr>
              <w:jc w:val="center"/>
              <w:rPr>
                <w:sz w:val="17"/>
                <w:szCs w:val="17"/>
              </w:rPr>
            </w:pPr>
            <w:r>
              <w:rPr>
                <w:sz w:val="17"/>
                <w:szCs w:val="17"/>
              </w:rPr>
              <w:t>549</w:t>
            </w:r>
          </w:p>
        </w:tc>
        <w:tc>
          <w:tcPr>
            <w:tcW w:w="992" w:type="dxa"/>
            <w:vAlign w:val="bottom"/>
          </w:tcPr>
          <w:p w:rsidR="00A90E26" w:rsidRPr="00157447" w:rsidRDefault="00BE616A" w:rsidP="00FB3847">
            <w:pPr>
              <w:jc w:val="center"/>
              <w:rPr>
                <w:sz w:val="17"/>
                <w:szCs w:val="17"/>
              </w:rPr>
            </w:pPr>
            <w:r>
              <w:rPr>
                <w:sz w:val="17"/>
                <w:szCs w:val="17"/>
              </w:rPr>
              <w:t>36.34</w:t>
            </w:r>
          </w:p>
        </w:tc>
        <w:tc>
          <w:tcPr>
            <w:tcW w:w="1560" w:type="dxa"/>
            <w:vMerge w:val="restart"/>
          </w:tcPr>
          <w:p w:rsidR="00A90E26" w:rsidRDefault="00A90E26" w:rsidP="00FB3847">
            <w:pPr>
              <w:jc w:val="center"/>
              <w:rPr>
                <w:sz w:val="17"/>
                <w:szCs w:val="17"/>
              </w:rPr>
            </w:pPr>
          </w:p>
          <w:p w:rsidR="00A90E26" w:rsidRPr="00157447" w:rsidRDefault="00BE616A" w:rsidP="00FB3847">
            <w:pPr>
              <w:jc w:val="center"/>
              <w:rPr>
                <w:sz w:val="17"/>
                <w:szCs w:val="17"/>
              </w:rPr>
            </w:pPr>
            <w:r>
              <w:rPr>
                <w:sz w:val="17"/>
                <w:szCs w:val="17"/>
              </w:rPr>
              <w:t>199</w:t>
            </w:r>
          </w:p>
        </w:tc>
      </w:tr>
      <w:tr w:rsidR="00A90E26" w:rsidRPr="00157447" w:rsidTr="00FB3847">
        <w:tc>
          <w:tcPr>
            <w:tcW w:w="840" w:type="dxa"/>
            <w:vMerge/>
          </w:tcPr>
          <w:p w:rsidR="00A90E26" w:rsidRPr="00157447" w:rsidRDefault="00A90E26" w:rsidP="00FB3847">
            <w:pPr>
              <w:jc w:val="center"/>
              <w:rPr>
                <w:sz w:val="17"/>
                <w:szCs w:val="17"/>
              </w:rPr>
            </w:pPr>
          </w:p>
        </w:tc>
        <w:tc>
          <w:tcPr>
            <w:tcW w:w="840" w:type="dxa"/>
          </w:tcPr>
          <w:p w:rsidR="00A90E26" w:rsidRPr="00157447" w:rsidRDefault="00A90E26" w:rsidP="00FB3847">
            <w:pPr>
              <w:jc w:val="center"/>
              <w:rPr>
                <w:sz w:val="17"/>
                <w:szCs w:val="17"/>
              </w:rPr>
            </w:pPr>
            <w:r w:rsidRPr="00157447">
              <w:rPr>
                <w:sz w:val="17"/>
                <w:szCs w:val="17"/>
              </w:rPr>
              <w:t>Hydro</w:t>
            </w:r>
          </w:p>
        </w:tc>
        <w:tc>
          <w:tcPr>
            <w:tcW w:w="1189" w:type="dxa"/>
            <w:vAlign w:val="bottom"/>
          </w:tcPr>
          <w:p w:rsidR="00A90E26" w:rsidRPr="00A90E26" w:rsidRDefault="00A90E26" w:rsidP="00FB3847">
            <w:pPr>
              <w:jc w:val="center"/>
              <w:rPr>
                <w:rFonts w:asciiTheme="majorBidi" w:hAnsiTheme="majorBidi" w:cstheme="majorBidi"/>
                <w:sz w:val="17"/>
                <w:szCs w:val="17"/>
                <w:lang w:val="en-US" w:eastAsia="en-US"/>
              </w:rPr>
            </w:pPr>
            <w:r w:rsidRPr="00A90E26">
              <w:rPr>
                <w:rFonts w:asciiTheme="majorBidi" w:hAnsiTheme="majorBidi" w:cstheme="majorBidi"/>
                <w:sz w:val="17"/>
                <w:szCs w:val="17"/>
                <w:lang w:val="en-US" w:eastAsia="en-US"/>
              </w:rPr>
              <w:t>4,031,938</w:t>
            </w:r>
          </w:p>
        </w:tc>
        <w:tc>
          <w:tcPr>
            <w:tcW w:w="1134" w:type="dxa"/>
            <w:vAlign w:val="bottom"/>
          </w:tcPr>
          <w:p w:rsidR="00A90E26" w:rsidRPr="00157447" w:rsidRDefault="00A90E26" w:rsidP="00FB3847">
            <w:pPr>
              <w:jc w:val="center"/>
              <w:rPr>
                <w:sz w:val="17"/>
                <w:szCs w:val="17"/>
              </w:rPr>
            </w:pPr>
            <w:r w:rsidRPr="00157447">
              <w:rPr>
                <w:sz w:val="17"/>
                <w:szCs w:val="17"/>
              </w:rPr>
              <w:t>N/A</w:t>
            </w:r>
          </w:p>
        </w:tc>
        <w:tc>
          <w:tcPr>
            <w:tcW w:w="1417" w:type="dxa"/>
            <w:vAlign w:val="bottom"/>
          </w:tcPr>
          <w:p w:rsidR="00A90E26" w:rsidRPr="00157447" w:rsidRDefault="00A90E26" w:rsidP="00FB3847">
            <w:pPr>
              <w:jc w:val="center"/>
              <w:rPr>
                <w:sz w:val="17"/>
                <w:szCs w:val="17"/>
              </w:rPr>
            </w:pPr>
            <w:r w:rsidRPr="00157447">
              <w:rPr>
                <w:sz w:val="17"/>
                <w:szCs w:val="17"/>
              </w:rPr>
              <w:t>0</w:t>
            </w:r>
          </w:p>
        </w:tc>
        <w:tc>
          <w:tcPr>
            <w:tcW w:w="1276" w:type="dxa"/>
            <w:vAlign w:val="bottom"/>
          </w:tcPr>
          <w:p w:rsidR="00A90E26" w:rsidRPr="00157447" w:rsidRDefault="00A90E26" w:rsidP="00FB3847">
            <w:pPr>
              <w:jc w:val="center"/>
              <w:rPr>
                <w:sz w:val="17"/>
                <w:szCs w:val="17"/>
              </w:rPr>
            </w:pPr>
            <w:r w:rsidRPr="00157447">
              <w:rPr>
                <w:sz w:val="17"/>
                <w:szCs w:val="17"/>
              </w:rPr>
              <w:t>0</w:t>
            </w:r>
          </w:p>
        </w:tc>
        <w:tc>
          <w:tcPr>
            <w:tcW w:w="992" w:type="dxa"/>
            <w:vAlign w:val="bottom"/>
          </w:tcPr>
          <w:p w:rsidR="00A90E26" w:rsidRPr="00157447" w:rsidRDefault="00BE616A" w:rsidP="00FB3847">
            <w:pPr>
              <w:jc w:val="center"/>
              <w:rPr>
                <w:sz w:val="17"/>
                <w:szCs w:val="17"/>
              </w:rPr>
            </w:pPr>
            <w:r>
              <w:rPr>
                <w:sz w:val="17"/>
                <w:szCs w:val="17"/>
              </w:rPr>
              <w:t>49.56</w:t>
            </w:r>
          </w:p>
        </w:tc>
        <w:tc>
          <w:tcPr>
            <w:tcW w:w="1560" w:type="dxa"/>
            <w:vMerge/>
          </w:tcPr>
          <w:p w:rsidR="00A90E26" w:rsidRPr="00157447" w:rsidRDefault="00A90E26" w:rsidP="00FB3847">
            <w:pPr>
              <w:jc w:val="center"/>
              <w:rPr>
                <w:sz w:val="17"/>
                <w:szCs w:val="17"/>
              </w:rPr>
            </w:pPr>
          </w:p>
        </w:tc>
      </w:tr>
      <w:tr w:rsidR="00A90E26" w:rsidRPr="00157447" w:rsidTr="00FB3847">
        <w:tc>
          <w:tcPr>
            <w:tcW w:w="840" w:type="dxa"/>
            <w:vMerge/>
          </w:tcPr>
          <w:p w:rsidR="00A90E26" w:rsidRPr="00157447" w:rsidRDefault="00A90E26" w:rsidP="00FB3847">
            <w:pPr>
              <w:jc w:val="center"/>
              <w:rPr>
                <w:sz w:val="17"/>
                <w:szCs w:val="17"/>
              </w:rPr>
            </w:pPr>
          </w:p>
        </w:tc>
        <w:tc>
          <w:tcPr>
            <w:tcW w:w="840" w:type="dxa"/>
          </w:tcPr>
          <w:p w:rsidR="00A90E26" w:rsidRPr="00157447" w:rsidRDefault="00A90E26" w:rsidP="00FB3847">
            <w:pPr>
              <w:jc w:val="center"/>
              <w:rPr>
                <w:sz w:val="17"/>
                <w:szCs w:val="17"/>
              </w:rPr>
            </w:pPr>
            <w:r>
              <w:rPr>
                <w:sz w:val="17"/>
                <w:szCs w:val="17"/>
              </w:rPr>
              <w:t>Import</w:t>
            </w:r>
          </w:p>
        </w:tc>
        <w:tc>
          <w:tcPr>
            <w:tcW w:w="1189" w:type="dxa"/>
            <w:vAlign w:val="bottom"/>
          </w:tcPr>
          <w:p w:rsidR="00A90E26" w:rsidRPr="00A90E26" w:rsidRDefault="00A90E26" w:rsidP="00FB3847">
            <w:pPr>
              <w:jc w:val="center"/>
              <w:rPr>
                <w:rFonts w:asciiTheme="majorBidi" w:hAnsiTheme="majorBidi" w:cstheme="majorBidi"/>
                <w:sz w:val="17"/>
                <w:szCs w:val="17"/>
                <w:lang w:val="en-US" w:eastAsia="en-US"/>
              </w:rPr>
            </w:pPr>
            <w:r w:rsidRPr="00A90E26">
              <w:rPr>
                <w:rFonts w:asciiTheme="majorBidi" w:hAnsiTheme="majorBidi" w:cstheme="majorBidi"/>
                <w:sz w:val="17"/>
                <w:szCs w:val="17"/>
                <w:lang w:val="en-US" w:eastAsia="en-US"/>
              </w:rPr>
              <w:t>1,147,079</w:t>
            </w:r>
          </w:p>
        </w:tc>
        <w:tc>
          <w:tcPr>
            <w:tcW w:w="1134" w:type="dxa"/>
            <w:vAlign w:val="bottom"/>
          </w:tcPr>
          <w:p w:rsidR="00A90E26" w:rsidRPr="00157447" w:rsidRDefault="00A90E26" w:rsidP="00FB3847">
            <w:pPr>
              <w:jc w:val="center"/>
              <w:rPr>
                <w:sz w:val="17"/>
                <w:szCs w:val="17"/>
              </w:rPr>
            </w:pPr>
            <w:r w:rsidRPr="00157447">
              <w:rPr>
                <w:sz w:val="17"/>
                <w:szCs w:val="17"/>
              </w:rPr>
              <w:t>N/A</w:t>
            </w:r>
          </w:p>
        </w:tc>
        <w:tc>
          <w:tcPr>
            <w:tcW w:w="1417" w:type="dxa"/>
            <w:vAlign w:val="bottom"/>
          </w:tcPr>
          <w:p w:rsidR="00A90E26" w:rsidRPr="00157447" w:rsidRDefault="00A90E26" w:rsidP="00FB3847">
            <w:pPr>
              <w:jc w:val="center"/>
              <w:rPr>
                <w:sz w:val="17"/>
                <w:szCs w:val="17"/>
              </w:rPr>
            </w:pPr>
            <w:r>
              <w:rPr>
                <w:sz w:val="17"/>
                <w:szCs w:val="17"/>
              </w:rPr>
              <w:t>0</w:t>
            </w:r>
          </w:p>
        </w:tc>
        <w:tc>
          <w:tcPr>
            <w:tcW w:w="1276" w:type="dxa"/>
            <w:vAlign w:val="bottom"/>
          </w:tcPr>
          <w:p w:rsidR="00A90E26" w:rsidRPr="00157447" w:rsidRDefault="00A90E26" w:rsidP="00FB3847">
            <w:pPr>
              <w:jc w:val="center"/>
              <w:rPr>
                <w:sz w:val="17"/>
                <w:szCs w:val="17"/>
              </w:rPr>
            </w:pPr>
            <w:r>
              <w:rPr>
                <w:sz w:val="17"/>
                <w:szCs w:val="17"/>
              </w:rPr>
              <w:t>0</w:t>
            </w:r>
          </w:p>
        </w:tc>
        <w:tc>
          <w:tcPr>
            <w:tcW w:w="992" w:type="dxa"/>
            <w:vAlign w:val="bottom"/>
          </w:tcPr>
          <w:p w:rsidR="00A90E26" w:rsidRDefault="00BE616A" w:rsidP="00FB3847">
            <w:pPr>
              <w:jc w:val="center"/>
              <w:rPr>
                <w:sz w:val="17"/>
                <w:szCs w:val="17"/>
              </w:rPr>
            </w:pPr>
            <w:r>
              <w:rPr>
                <w:sz w:val="17"/>
                <w:szCs w:val="17"/>
              </w:rPr>
              <w:t>14.10</w:t>
            </w:r>
          </w:p>
        </w:tc>
        <w:tc>
          <w:tcPr>
            <w:tcW w:w="1560" w:type="dxa"/>
            <w:vMerge/>
          </w:tcPr>
          <w:p w:rsidR="00A90E26" w:rsidRPr="00157447" w:rsidRDefault="00A90E26" w:rsidP="00FB3847">
            <w:pPr>
              <w:jc w:val="center"/>
              <w:rPr>
                <w:sz w:val="17"/>
                <w:szCs w:val="17"/>
              </w:rPr>
            </w:pPr>
          </w:p>
        </w:tc>
      </w:tr>
      <w:tr w:rsidR="00A90E26" w:rsidRPr="00AB0449" w:rsidTr="00FB3847">
        <w:trPr>
          <w:gridAfter w:val="5"/>
          <w:wAfter w:w="6379" w:type="dxa"/>
        </w:trPr>
        <w:tc>
          <w:tcPr>
            <w:tcW w:w="840" w:type="dxa"/>
            <w:vMerge/>
          </w:tcPr>
          <w:p w:rsidR="00A90E26" w:rsidRPr="00157447" w:rsidRDefault="00A90E26" w:rsidP="00FB3847">
            <w:pPr>
              <w:jc w:val="center"/>
              <w:rPr>
                <w:sz w:val="17"/>
                <w:szCs w:val="17"/>
              </w:rPr>
            </w:pPr>
          </w:p>
        </w:tc>
        <w:tc>
          <w:tcPr>
            <w:tcW w:w="840" w:type="dxa"/>
          </w:tcPr>
          <w:p w:rsidR="00A90E26" w:rsidRPr="00157447" w:rsidRDefault="00A90E26" w:rsidP="00FB3847">
            <w:pPr>
              <w:jc w:val="center"/>
              <w:rPr>
                <w:sz w:val="17"/>
                <w:szCs w:val="17"/>
              </w:rPr>
            </w:pPr>
            <w:r w:rsidRPr="00157447">
              <w:rPr>
                <w:sz w:val="17"/>
                <w:szCs w:val="17"/>
              </w:rPr>
              <w:t>Total</w:t>
            </w:r>
          </w:p>
        </w:tc>
        <w:tc>
          <w:tcPr>
            <w:tcW w:w="1189" w:type="dxa"/>
            <w:vAlign w:val="bottom"/>
          </w:tcPr>
          <w:p w:rsidR="00A90E26" w:rsidRPr="00A90E26" w:rsidRDefault="00A90E26" w:rsidP="00FB3847">
            <w:pPr>
              <w:jc w:val="center"/>
              <w:rPr>
                <w:rFonts w:asciiTheme="majorBidi" w:hAnsiTheme="majorBidi" w:cstheme="majorBidi"/>
                <w:sz w:val="17"/>
                <w:szCs w:val="17"/>
                <w:lang w:val="en-US" w:eastAsia="en-US"/>
              </w:rPr>
            </w:pPr>
            <w:r w:rsidRPr="00A90E26">
              <w:rPr>
                <w:rFonts w:asciiTheme="majorBidi" w:hAnsiTheme="majorBidi" w:cstheme="majorBidi"/>
                <w:sz w:val="17"/>
                <w:szCs w:val="17"/>
                <w:lang w:val="en-US" w:eastAsia="en-US"/>
              </w:rPr>
              <w:t>8,135,472</w:t>
            </w:r>
          </w:p>
        </w:tc>
      </w:tr>
    </w:tbl>
    <w:p w:rsidR="005D5C1C" w:rsidRPr="005D5C1C" w:rsidRDefault="005D5C1C" w:rsidP="005D5C1C">
      <w:pPr>
        <w:rPr>
          <w:sz w:val="18"/>
          <w:szCs w:val="18"/>
        </w:rPr>
      </w:pPr>
      <w:r w:rsidRPr="005D5C1C">
        <w:rPr>
          <w:sz w:val="18"/>
          <w:szCs w:val="18"/>
        </w:rPr>
        <w:t xml:space="preserve">*Source: </w:t>
      </w:r>
      <w:r w:rsidR="00BB2E83" w:rsidRPr="005D5C1C">
        <w:rPr>
          <w:sz w:val="18"/>
          <w:szCs w:val="18"/>
        </w:rPr>
        <w:fldChar w:fldCharType="begin"/>
      </w:r>
      <w:r w:rsidRPr="005D5C1C">
        <w:rPr>
          <w:sz w:val="18"/>
          <w:szCs w:val="18"/>
        </w:rPr>
        <w:instrText>ADDIN RW.CITE{{59 Anonymous; 60 Anonymous; 84 Anonymous}}</w:instrText>
      </w:r>
      <w:r w:rsidR="00BB2E83" w:rsidRPr="005D5C1C">
        <w:rPr>
          <w:sz w:val="18"/>
          <w:szCs w:val="18"/>
        </w:rPr>
        <w:fldChar w:fldCharType="separate"/>
      </w:r>
      <w:r w:rsidR="00571DAA">
        <w:rPr>
          <w:sz w:val="18"/>
          <w:szCs w:val="18"/>
        </w:rPr>
        <w:t>[8-10]</w:t>
      </w:r>
      <w:r w:rsidR="00BB2E83" w:rsidRPr="005D5C1C">
        <w:rPr>
          <w:sz w:val="18"/>
          <w:szCs w:val="18"/>
        </w:rPr>
        <w:fldChar w:fldCharType="end"/>
      </w:r>
    </w:p>
    <w:p w:rsidR="00607986" w:rsidRPr="00AB0449" w:rsidRDefault="005D5C1C" w:rsidP="005D5C1C">
      <w:pPr>
        <w:jc w:val="both"/>
        <w:rPr>
          <w:sz w:val="18"/>
          <w:szCs w:val="12"/>
        </w:rPr>
      </w:pPr>
      <w:r w:rsidRPr="005D5C1C">
        <w:rPr>
          <w:sz w:val="18"/>
          <w:szCs w:val="18"/>
        </w:rPr>
        <w:t xml:space="preserve">**Source: </w:t>
      </w:r>
      <w:r w:rsidR="00BB2E83" w:rsidRPr="005D5C1C">
        <w:rPr>
          <w:sz w:val="18"/>
          <w:szCs w:val="18"/>
        </w:rPr>
        <w:fldChar w:fldCharType="begin"/>
      </w:r>
      <w:r w:rsidRPr="005D5C1C">
        <w:rPr>
          <w:sz w:val="18"/>
          <w:szCs w:val="18"/>
        </w:rPr>
        <w:instrText>ADDIN RW.CITE{{17 Anonymous}}</w:instrText>
      </w:r>
      <w:r w:rsidR="00BB2E83" w:rsidRPr="005D5C1C">
        <w:rPr>
          <w:sz w:val="18"/>
          <w:szCs w:val="18"/>
        </w:rPr>
        <w:fldChar w:fldCharType="separate"/>
      </w:r>
      <w:r w:rsidR="00571DAA">
        <w:rPr>
          <w:sz w:val="18"/>
          <w:szCs w:val="18"/>
        </w:rPr>
        <w:t>[1]</w:t>
      </w:r>
      <w:r w:rsidR="00BB2E83" w:rsidRPr="005D5C1C">
        <w:rPr>
          <w:sz w:val="18"/>
          <w:szCs w:val="18"/>
        </w:rPr>
        <w:fldChar w:fldCharType="end"/>
      </w:r>
      <w:r w:rsidR="00607986" w:rsidRPr="00BD0ED8">
        <w:rPr>
          <w:sz w:val="18"/>
          <w:szCs w:val="12"/>
        </w:rPr>
        <w:t xml:space="preserve"> </w:t>
      </w:r>
    </w:p>
    <w:p w:rsidR="00607986" w:rsidRDefault="00607986" w:rsidP="00607986">
      <w:pPr>
        <w:tabs>
          <w:tab w:val="left" w:pos="567"/>
        </w:tabs>
      </w:pPr>
    </w:p>
    <w:p w:rsidR="00E74261" w:rsidRDefault="00E74261" w:rsidP="00607986">
      <w:pPr>
        <w:tabs>
          <w:tab w:val="left" w:pos="567"/>
        </w:tabs>
      </w:pPr>
    </w:p>
    <w:p w:rsidR="00E74261" w:rsidRDefault="00E74261" w:rsidP="00607986">
      <w:pPr>
        <w:tabs>
          <w:tab w:val="left" w:pos="567"/>
        </w:tabs>
      </w:pPr>
    </w:p>
    <w:p w:rsidR="00E74261" w:rsidRDefault="00E74261" w:rsidP="00607986">
      <w:pPr>
        <w:tabs>
          <w:tab w:val="left" w:pos="567"/>
        </w:tabs>
      </w:pPr>
    </w:p>
    <w:p w:rsidR="00E74261" w:rsidRDefault="00E74261" w:rsidP="00607986">
      <w:pPr>
        <w:tabs>
          <w:tab w:val="left" w:pos="567"/>
        </w:tabs>
      </w:pPr>
    </w:p>
    <w:p w:rsidR="006404A9" w:rsidRDefault="006404A9" w:rsidP="00607986">
      <w:pPr>
        <w:tabs>
          <w:tab w:val="left" w:pos="567"/>
        </w:tabs>
      </w:pPr>
    </w:p>
    <w:p w:rsidR="006404A9" w:rsidRDefault="006404A9" w:rsidP="00607986">
      <w:pPr>
        <w:tabs>
          <w:tab w:val="left" w:pos="567"/>
        </w:tabs>
      </w:pPr>
    </w:p>
    <w:p w:rsidR="006404A9" w:rsidRDefault="006404A9" w:rsidP="00607986">
      <w:pPr>
        <w:tabs>
          <w:tab w:val="left" w:pos="567"/>
        </w:tabs>
      </w:pPr>
    </w:p>
    <w:p w:rsidR="00E74261" w:rsidRDefault="00E74261" w:rsidP="00607986">
      <w:pPr>
        <w:tabs>
          <w:tab w:val="left" w:pos="567"/>
        </w:tabs>
      </w:pPr>
    </w:p>
    <w:p w:rsidR="00E74261" w:rsidRDefault="00E74261" w:rsidP="00607986">
      <w:pPr>
        <w:tabs>
          <w:tab w:val="left" w:pos="567"/>
        </w:tabs>
      </w:pPr>
    </w:p>
    <w:p w:rsidR="00A90E26" w:rsidRDefault="00A90E26" w:rsidP="00607986">
      <w:pPr>
        <w:tabs>
          <w:tab w:val="left" w:pos="567"/>
        </w:tabs>
      </w:pPr>
    </w:p>
    <w:p w:rsidR="00607986" w:rsidRPr="00BD0ED8" w:rsidRDefault="00607986" w:rsidP="005D5C1C">
      <w:r>
        <w:lastRenderedPageBreak/>
        <w:t>Table B.9. A</w:t>
      </w:r>
      <w:r w:rsidRPr="00BD0ED8">
        <w:t>nnual marginal GHG intensity factor for Alberta, 2004</w:t>
      </w:r>
      <w:r w:rsidR="005D5C1C">
        <w:t>-2006</w:t>
      </w:r>
      <w:r w:rsidR="00AB0449">
        <w:t xml:space="preserve"> </w:t>
      </w:r>
      <w:fldSimple w:instr="ADDIN RW.CITE{{59 Anonymous; 60 Anonymous; 84 Anonymous; 17 Anonymous}}">
        <w:r w:rsidR="00571DAA">
          <w:t>[1, 8-10]</w:t>
        </w:r>
      </w:fldSimple>
    </w:p>
    <w:tbl>
      <w:tblPr>
        <w:tblW w:w="9248" w:type="dxa"/>
        <w:tblInd w:w="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840"/>
        <w:gridCol w:w="840"/>
        <w:gridCol w:w="1189"/>
        <w:gridCol w:w="1286"/>
        <w:gridCol w:w="1418"/>
        <w:gridCol w:w="1275"/>
        <w:gridCol w:w="840"/>
        <w:gridCol w:w="1560"/>
      </w:tblGrid>
      <w:tr w:rsidR="00AB0449" w:rsidRPr="00BD0ED8" w:rsidTr="00D16C20">
        <w:tc>
          <w:tcPr>
            <w:tcW w:w="840" w:type="dxa"/>
          </w:tcPr>
          <w:p w:rsidR="00AB0449" w:rsidRPr="00157447" w:rsidRDefault="00AB0449" w:rsidP="003D304A">
            <w:pPr>
              <w:jc w:val="center"/>
              <w:rPr>
                <w:sz w:val="17"/>
                <w:szCs w:val="17"/>
              </w:rPr>
            </w:pPr>
            <w:r>
              <w:rPr>
                <w:sz w:val="17"/>
                <w:szCs w:val="17"/>
              </w:rPr>
              <w:t>Year</w:t>
            </w:r>
          </w:p>
        </w:tc>
        <w:tc>
          <w:tcPr>
            <w:tcW w:w="840" w:type="dxa"/>
          </w:tcPr>
          <w:p w:rsidR="00AB0449" w:rsidRPr="00157447" w:rsidRDefault="00AB0449" w:rsidP="003D304A">
            <w:pPr>
              <w:jc w:val="center"/>
              <w:rPr>
                <w:sz w:val="17"/>
                <w:szCs w:val="17"/>
              </w:rPr>
            </w:pPr>
            <w:r w:rsidRPr="00157447">
              <w:rPr>
                <w:sz w:val="17"/>
                <w:szCs w:val="17"/>
              </w:rPr>
              <w:t>Marginal fuel source</w:t>
            </w:r>
          </w:p>
        </w:tc>
        <w:tc>
          <w:tcPr>
            <w:tcW w:w="1189" w:type="dxa"/>
          </w:tcPr>
          <w:p w:rsidR="00AB0449" w:rsidRPr="00157447" w:rsidRDefault="00AB0449" w:rsidP="003D304A">
            <w:pPr>
              <w:jc w:val="center"/>
              <w:rPr>
                <w:sz w:val="17"/>
                <w:szCs w:val="17"/>
              </w:rPr>
            </w:pPr>
            <w:r w:rsidRPr="00157447">
              <w:rPr>
                <w:sz w:val="17"/>
                <w:szCs w:val="17"/>
              </w:rPr>
              <w:t>Electricity</w:t>
            </w:r>
            <w:r w:rsidR="005D5C1C">
              <w:rPr>
                <w:sz w:val="17"/>
                <w:szCs w:val="17"/>
              </w:rPr>
              <w:t>*</w:t>
            </w:r>
            <w:r w:rsidRPr="00157447">
              <w:rPr>
                <w:sz w:val="17"/>
                <w:szCs w:val="17"/>
              </w:rPr>
              <w:t xml:space="preserve"> Generated (MWh)</w:t>
            </w:r>
          </w:p>
        </w:tc>
        <w:tc>
          <w:tcPr>
            <w:tcW w:w="1286" w:type="dxa"/>
          </w:tcPr>
          <w:p w:rsidR="00AB0449" w:rsidRPr="00157447" w:rsidRDefault="00AB0449" w:rsidP="003D304A">
            <w:pPr>
              <w:jc w:val="center"/>
              <w:rPr>
                <w:sz w:val="17"/>
                <w:szCs w:val="17"/>
              </w:rPr>
            </w:pPr>
            <w:r w:rsidRPr="00157447">
              <w:rPr>
                <w:sz w:val="17"/>
                <w:szCs w:val="17"/>
              </w:rPr>
              <w:t>Fuel Input</w:t>
            </w:r>
            <w:r w:rsidR="005D5C1C">
              <w:rPr>
                <w:sz w:val="17"/>
                <w:szCs w:val="17"/>
              </w:rPr>
              <w:t>**</w:t>
            </w:r>
          </w:p>
          <w:p w:rsidR="00AB0449" w:rsidRPr="00157447" w:rsidRDefault="00AB0449" w:rsidP="003D304A">
            <w:pPr>
              <w:jc w:val="center"/>
              <w:rPr>
                <w:sz w:val="17"/>
                <w:szCs w:val="17"/>
              </w:rPr>
            </w:pPr>
          </w:p>
        </w:tc>
        <w:tc>
          <w:tcPr>
            <w:tcW w:w="1418" w:type="dxa"/>
          </w:tcPr>
          <w:p w:rsidR="00AB0449" w:rsidRPr="00157447" w:rsidRDefault="00AB0449" w:rsidP="003D304A">
            <w:pPr>
              <w:jc w:val="center"/>
              <w:rPr>
                <w:sz w:val="17"/>
                <w:szCs w:val="17"/>
              </w:rPr>
            </w:pPr>
            <w:r w:rsidRPr="00157447">
              <w:rPr>
                <w:sz w:val="17"/>
                <w:szCs w:val="17"/>
              </w:rPr>
              <w:t>Total GHG Emission in</w:t>
            </w:r>
          </w:p>
          <w:p w:rsidR="00AB0449" w:rsidRPr="00157447" w:rsidRDefault="00AB0449" w:rsidP="003D304A">
            <w:pPr>
              <w:jc w:val="center"/>
              <w:rPr>
                <w:sz w:val="17"/>
                <w:szCs w:val="17"/>
              </w:rPr>
            </w:pPr>
            <w:r w:rsidRPr="00157447">
              <w:rPr>
                <w:sz w:val="17"/>
                <w:szCs w:val="17"/>
              </w:rPr>
              <w:t>kg CO</w:t>
            </w:r>
            <w:r w:rsidRPr="00157447">
              <w:rPr>
                <w:sz w:val="17"/>
                <w:szCs w:val="17"/>
                <w:vertAlign w:val="subscript"/>
              </w:rPr>
              <w:t>2eq</w:t>
            </w:r>
          </w:p>
        </w:tc>
        <w:tc>
          <w:tcPr>
            <w:tcW w:w="1275" w:type="dxa"/>
          </w:tcPr>
          <w:p w:rsidR="00AB0449" w:rsidRPr="00157447" w:rsidRDefault="00AB0449" w:rsidP="003D304A">
            <w:pPr>
              <w:jc w:val="center"/>
              <w:rPr>
                <w:sz w:val="17"/>
                <w:szCs w:val="17"/>
                <w:lang w:val="en-CA"/>
              </w:rPr>
            </w:pPr>
            <w:r w:rsidRPr="00157447">
              <w:rPr>
                <w:sz w:val="17"/>
                <w:szCs w:val="17"/>
                <w:lang w:val="en-CA"/>
              </w:rPr>
              <w:t>GHG Intensity Factor</w:t>
            </w:r>
          </w:p>
          <w:p w:rsidR="00AB0449" w:rsidRPr="00157447" w:rsidRDefault="00AB0449" w:rsidP="003D304A">
            <w:pPr>
              <w:jc w:val="center"/>
              <w:rPr>
                <w:sz w:val="17"/>
                <w:szCs w:val="17"/>
              </w:rPr>
            </w:pPr>
            <w:r w:rsidRPr="00157447">
              <w:rPr>
                <w:sz w:val="17"/>
                <w:szCs w:val="17"/>
                <w:lang w:val="en-CA"/>
              </w:rPr>
              <w:t>(g/kWh</w:t>
            </w:r>
            <w:r w:rsidRPr="00157447">
              <w:rPr>
                <w:sz w:val="17"/>
                <w:szCs w:val="17"/>
              </w:rPr>
              <w:t xml:space="preserve"> </w:t>
            </w:r>
            <w:r w:rsidRPr="00157447">
              <w:rPr>
                <w:sz w:val="17"/>
                <w:szCs w:val="17"/>
                <w:vertAlign w:val="subscript"/>
              </w:rPr>
              <w:t>fuel</w:t>
            </w:r>
            <w:r w:rsidRPr="00157447">
              <w:rPr>
                <w:sz w:val="17"/>
                <w:szCs w:val="17"/>
              </w:rPr>
              <w:t>)</w:t>
            </w:r>
          </w:p>
        </w:tc>
        <w:tc>
          <w:tcPr>
            <w:tcW w:w="840" w:type="dxa"/>
          </w:tcPr>
          <w:p w:rsidR="00AB0449" w:rsidRPr="00157447" w:rsidRDefault="00AB0449" w:rsidP="003D304A">
            <w:pPr>
              <w:jc w:val="center"/>
              <w:rPr>
                <w:sz w:val="17"/>
                <w:szCs w:val="17"/>
              </w:rPr>
            </w:pPr>
            <w:r w:rsidRPr="00157447">
              <w:rPr>
                <w:sz w:val="17"/>
                <w:szCs w:val="17"/>
              </w:rPr>
              <w:t>%</w:t>
            </w:r>
            <w:r>
              <w:rPr>
                <w:sz w:val="17"/>
                <w:szCs w:val="17"/>
              </w:rPr>
              <w:t xml:space="preserve"> </w:t>
            </w:r>
            <w:r w:rsidRPr="00157447">
              <w:rPr>
                <w:sz w:val="17"/>
                <w:szCs w:val="17"/>
              </w:rPr>
              <w:t>On</w:t>
            </w:r>
          </w:p>
          <w:p w:rsidR="00AB0449" w:rsidRPr="00157447" w:rsidRDefault="00AB0449" w:rsidP="003D304A">
            <w:pPr>
              <w:jc w:val="center"/>
              <w:rPr>
                <w:sz w:val="17"/>
                <w:szCs w:val="17"/>
              </w:rPr>
            </w:pPr>
            <w:r w:rsidRPr="00157447">
              <w:rPr>
                <w:sz w:val="17"/>
                <w:szCs w:val="17"/>
              </w:rPr>
              <w:t>Margin</w:t>
            </w:r>
          </w:p>
        </w:tc>
        <w:tc>
          <w:tcPr>
            <w:tcW w:w="1560" w:type="dxa"/>
          </w:tcPr>
          <w:p w:rsidR="00AB0449" w:rsidRPr="00157447" w:rsidRDefault="00AB0449" w:rsidP="003D304A">
            <w:pPr>
              <w:jc w:val="center"/>
              <w:rPr>
                <w:sz w:val="17"/>
                <w:szCs w:val="17"/>
              </w:rPr>
            </w:pPr>
            <w:r w:rsidRPr="00157447">
              <w:rPr>
                <w:sz w:val="17"/>
                <w:szCs w:val="17"/>
                <w:lang w:val="en-CA"/>
              </w:rPr>
              <w:t>Annual Marginal GHG Intensity Factor (g/kWh)</w:t>
            </w:r>
          </w:p>
        </w:tc>
      </w:tr>
      <w:tr w:rsidR="00AB0449" w:rsidRPr="00BD0ED8" w:rsidTr="00D16C20">
        <w:tc>
          <w:tcPr>
            <w:tcW w:w="840" w:type="dxa"/>
            <w:vMerge w:val="restart"/>
          </w:tcPr>
          <w:p w:rsidR="00AB0449" w:rsidRPr="00157447" w:rsidRDefault="00AB0449" w:rsidP="003D304A">
            <w:pPr>
              <w:jc w:val="center"/>
              <w:rPr>
                <w:sz w:val="17"/>
                <w:szCs w:val="17"/>
              </w:rPr>
            </w:pPr>
            <w:r>
              <w:rPr>
                <w:sz w:val="17"/>
                <w:szCs w:val="17"/>
              </w:rPr>
              <w:t>2004</w:t>
            </w:r>
          </w:p>
        </w:tc>
        <w:tc>
          <w:tcPr>
            <w:tcW w:w="840" w:type="dxa"/>
          </w:tcPr>
          <w:p w:rsidR="00AB0449" w:rsidRPr="00157447" w:rsidRDefault="00AB0449" w:rsidP="003D304A">
            <w:pPr>
              <w:jc w:val="center"/>
              <w:rPr>
                <w:sz w:val="17"/>
                <w:szCs w:val="17"/>
              </w:rPr>
            </w:pPr>
            <w:r w:rsidRPr="00157447">
              <w:rPr>
                <w:sz w:val="17"/>
                <w:szCs w:val="17"/>
              </w:rPr>
              <w:t>Natural gas</w:t>
            </w:r>
          </w:p>
        </w:tc>
        <w:tc>
          <w:tcPr>
            <w:tcW w:w="1189" w:type="dxa"/>
            <w:vAlign w:val="bottom"/>
          </w:tcPr>
          <w:p w:rsidR="00AB0449" w:rsidRPr="00157447" w:rsidRDefault="00AB0449" w:rsidP="003D304A">
            <w:pPr>
              <w:jc w:val="center"/>
              <w:rPr>
                <w:sz w:val="17"/>
                <w:szCs w:val="17"/>
              </w:rPr>
            </w:pPr>
            <w:r w:rsidRPr="00157447">
              <w:rPr>
                <w:sz w:val="17"/>
                <w:szCs w:val="17"/>
              </w:rPr>
              <w:t>10,207,864</w:t>
            </w:r>
          </w:p>
        </w:tc>
        <w:tc>
          <w:tcPr>
            <w:tcW w:w="1286" w:type="dxa"/>
            <w:vAlign w:val="bottom"/>
          </w:tcPr>
          <w:p w:rsidR="00AB0449" w:rsidRPr="00157447" w:rsidRDefault="00AB0449" w:rsidP="003D304A">
            <w:pPr>
              <w:jc w:val="center"/>
              <w:rPr>
                <w:sz w:val="17"/>
                <w:szCs w:val="17"/>
              </w:rPr>
            </w:pPr>
            <w:r w:rsidRPr="00157447">
              <w:rPr>
                <w:sz w:val="17"/>
                <w:szCs w:val="17"/>
              </w:rPr>
              <w:t>3,142,429</w:t>
            </w:r>
            <w:r w:rsidR="00D16C20">
              <w:rPr>
                <w:rFonts w:asciiTheme="majorBidi" w:hAnsiTheme="majorBidi" w:cstheme="majorBidi"/>
                <w:sz w:val="17"/>
                <w:szCs w:val="17"/>
                <w:lang w:val="en-US" w:eastAsia="en-US"/>
              </w:rPr>
              <w:t xml:space="preserve"> km</w:t>
            </w:r>
            <w:r w:rsidR="00D16C20" w:rsidRPr="00E74261">
              <w:rPr>
                <w:rFonts w:asciiTheme="majorBidi" w:hAnsiTheme="majorBidi" w:cstheme="majorBidi"/>
                <w:sz w:val="17"/>
                <w:szCs w:val="17"/>
                <w:vertAlign w:val="superscript"/>
                <w:lang w:val="en-US" w:eastAsia="en-US"/>
              </w:rPr>
              <w:t>3</w:t>
            </w:r>
          </w:p>
        </w:tc>
        <w:tc>
          <w:tcPr>
            <w:tcW w:w="1418" w:type="dxa"/>
            <w:vAlign w:val="bottom"/>
          </w:tcPr>
          <w:p w:rsidR="00AB0449" w:rsidRPr="00157447" w:rsidRDefault="00AB0449" w:rsidP="003D304A">
            <w:pPr>
              <w:jc w:val="center"/>
              <w:rPr>
                <w:sz w:val="17"/>
                <w:szCs w:val="17"/>
              </w:rPr>
            </w:pPr>
            <w:r w:rsidRPr="00157447">
              <w:rPr>
                <w:sz w:val="17"/>
                <w:szCs w:val="17"/>
              </w:rPr>
              <w:t>6,026,713,743</w:t>
            </w:r>
          </w:p>
        </w:tc>
        <w:tc>
          <w:tcPr>
            <w:tcW w:w="1275" w:type="dxa"/>
            <w:vAlign w:val="bottom"/>
          </w:tcPr>
          <w:p w:rsidR="00AB0449" w:rsidRPr="00157447" w:rsidRDefault="00AB0449" w:rsidP="003D304A">
            <w:pPr>
              <w:jc w:val="center"/>
              <w:rPr>
                <w:sz w:val="17"/>
                <w:szCs w:val="17"/>
              </w:rPr>
            </w:pPr>
            <w:r w:rsidRPr="00157447">
              <w:rPr>
                <w:sz w:val="17"/>
                <w:szCs w:val="17"/>
              </w:rPr>
              <w:t>590</w:t>
            </w:r>
          </w:p>
        </w:tc>
        <w:tc>
          <w:tcPr>
            <w:tcW w:w="840" w:type="dxa"/>
            <w:vAlign w:val="bottom"/>
          </w:tcPr>
          <w:p w:rsidR="00AB0449" w:rsidRPr="00157447" w:rsidRDefault="00AB0449" w:rsidP="003D304A">
            <w:pPr>
              <w:jc w:val="center"/>
              <w:rPr>
                <w:sz w:val="17"/>
                <w:szCs w:val="17"/>
              </w:rPr>
            </w:pPr>
            <w:r>
              <w:rPr>
                <w:sz w:val="17"/>
                <w:szCs w:val="17"/>
              </w:rPr>
              <w:t>1</w:t>
            </w:r>
            <w:r w:rsidR="00D16C20">
              <w:rPr>
                <w:sz w:val="17"/>
                <w:szCs w:val="17"/>
              </w:rPr>
              <w:t>8.73</w:t>
            </w:r>
          </w:p>
        </w:tc>
        <w:tc>
          <w:tcPr>
            <w:tcW w:w="1560" w:type="dxa"/>
            <w:vMerge w:val="restart"/>
          </w:tcPr>
          <w:p w:rsidR="00AB0449" w:rsidRDefault="00AB0449" w:rsidP="00291A60">
            <w:pPr>
              <w:rPr>
                <w:sz w:val="17"/>
                <w:szCs w:val="17"/>
              </w:rPr>
            </w:pPr>
          </w:p>
          <w:p w:rsidR="00AB0449" w:rsidRPr="00157447" w:rsidRDefault="00AB0449" w:rsidP="003D304A">
            <w:pPr>
              <w:jc w:val="center"/>
              <w:rPr>
                <w:sz w:val="17"/>
                <w:szCs w:val="17"/>
              </w:rPr>
            </w:pPr>
            <w:r>
              <w:rPr>
                <w:sz w:val="17"/>
                <w:szCs w:val="17"/>
              </w:rPr>
              <w:t>947</w:t>
            </w:r>
          </w:p>
        </w:tc>
      </w:tr>
      <w:tr w:rsidR="00AB0449" w:rsidRPr="00BD0ED8" w:rsidTr="00D16C20">
        <w:tc>
          <w:tcPr>
            <w:tcW w:w="840" w:type="dxa"/>
            <w:vMerge/>
          </w:tcPr>
          <w:p w:rsidR="00AB0449" w:rsidRPr="00157447" w:rsidRDefault="00AB0449" w:rsidP="003D304A">
            <w:pPr>
              <w:jc w:val="center"/>
              <w:rPr>
                <w:sz w:val="17"/>
                <w:szCs w:val="17"/>
              </w:rPr>
            </w:pPr>
          </w:p>
        </w:tc>
        <w:tc>
          <w:tcPr>
            <w:tcW w:w="840" w:type="dxa"/>
          </w:tcPr>
          <w:p w:rsidR="00AB0449" w:rsidRPr="00157447" w:rsidRDefault="00AB0449" w:rsidP="003D304A">
            <w:pPr>
              <w:jc w:val="center"/>
              <w:rPr>
                <w:sz w:val="17"/>
                <w:szCs w:val="17"/>
              </w:rPr>
            </w:pPr>
            <w:r w:rsidRPr="00157447">
              <w:rPr>
                <w:sz w:val="17"/>
                <w:szCs w:val="17"/>
              </w:rPr>
              <w:t>Coal</w:t>
            </w:r>
          </w:p>
        </w:tc>
        <w:tc>
          <w:tcPr>
            <w:tcW w:w="1189" w:type="dxa"/>
            <w:vAlign w:val="bottom"/>
          </w:tcPr>
          <w:p w:rsidR="00AB0449" w:rsidRPr="00157447" w:rsidRDefault="00AB0449" w:rsidP="003D304A">
            <w:pPr>
              <w:jc w:val="center"/>
              <w:rPr>
                <w:sz w:val="17"/>
                <w:szCs w:val="17"/>
              </w:rPr>
            </w:pPr>
            <w:r w:rsidRPr="00157447">
              <w:rPr>
                <w:sz w:val="17"/>
                <w:szCs w:val="17"/>
              </w:rPr>
              <w:t>42,401,746</w:t>
            </w:r>
          </w:p>
        </w:tc>
        <w:tc>
          <w:tcPr>
            <w:tcW w:w="1286" w:type="dxa"/>
            <w:vAlign w:val="bottom"/>
          </w:tcPr>
          <w:p w:rsidR="00AB0449" w:rsidRPr="00157447" w:rsidRDefault="00AB0449" w:rsidP="003D304A">
            <w:pPr>
              <w:jc w:val="center"/>
              <w:rPr>
                <w:sz w:val="17"/>
                <w:szCs w:val="17"/>
              </w:rPr>
            </w:pPr>
            <w:r w:rsidRPr="00157447">
              <w:rPr>
                <w:sz w:val="17"/>
                <w:szCs w:val="17"/>
              </w:rPr>
              <w:t>25,413,382</w:t>
            </w:r>
            <w:r w:rsidR="00D16C20">
              <w:rPr>
                <w:sz w:val="17"/>
                <w:szCs w:val="17"/>
              </w:rPr>
              <w:t>Mg</w:t>
            </w:r>
          </w:p>
        </w:tc>
        <w:tc>
          <w:tcPr>
            <w:tcW w:w="1418" w:type="dxa"/>
            <w:vAlign w:val="bottom"/>
          </w:tcPr>
          <w:p w:rsidR="00AB0449" w:rsidRPr="00157447" w:rsidRDefault="00AB0449" w:rsidP="003D304A">
            <w:pPr>
              <w:jc w:val="center"/>
              <w:rPr>
                <w:sz w:val="17"/>
                <w:szCs w:val="17"/>
              </w:rPr>
            </w:pPr>
            <w:r w:rsidRPr="00157447">
              <w:rPr>
                <w:sz w:val="17"/>
                <w:szCs w:val="17"/>
              </w:rPr>
              <w:t>45,569,846,027</w:t>
            </w:r>
          </w:p>
        </w:tc>
        <w:tc>
          <w:tcPr>
            <w:tcW w:w="1275" w:type="dxa"/>
            <w:vAlign w:val="bottom"/>
          </w:tcPr>
          <w:p w:rsidR="00AB0449" w:rsidRPr="00157447" w:rsidRDefault="00AB0449" w:rsidP="003D304A">
            <w:pPr>
              <w:jc w:val="center"/>
              <w:rPr>
                <w:sz w:val="17"/>
                <w:szCs w:val="17"/>
              </w:rPr>
            </w:pPr>
            <w:r w:rsidRPr="00157447">
              <w:rPr>
                <w:sz w:val="17"/>
                <w:szCs w:val="17"/>
              </w:rPr>
              <w:t>1</w:t>
            </w:r>
            <w:r>
              <w:rPr>
                <w:sz w:val="17"/>
                <w:szCs w:val="17"/>
              </w:rPr>
              <w:t>,</w:t>
            </w:r>
            <w:r w:rsidRPr="00157447">
              <w:rPr>
                <w:sz w:val="17"/>
                <w:szCs w:val="17"/>
              </w:rPr>
              <w:t>075</w:t>
            </w:r>
          </w:p>
        </w:tc>
        <w:tc>
          <w:tcPr>
            <w:tcW w:w="840" w:type="dxa"/>
            <w:vAlign w:val="bottom"/>
          </w:tcPr>
          <w:p w:rsidR="00AB0449" w:rsidRPr="00157447" w:rsidRDefault="00AB0449" w:rsidP="003D304A">
            <w:pPr>
              <w:jc w:val="center"/>
              <w:rPr>
                <w:sz w:val="17"/>
                <w:szCs w:val="17"/>
              </w:rPr>
            </w:pPr>
            <w:r>
              <w:rPr>
                <w:sz w:val="17"/>
                <w:szCs w:val="17"/>
              </w:rPr>
              <w:t>77</w:t>
            </w:r>
            <w:r w:rsidR="00D16C20">
              <w:rPr>
                <w:sz w:val="17"/>
                <w:szCs w:val="17"/>
              </w:rPr>
              <w:t>.8</w:t>
            </w:r>
            <w:r w:rsidR="003A52C4">
              <w:rPr>
                <w:sz w:val="17"/>
                <w:szCs w:val="17"/>
              </w:rPr>
              <w:t>3</w:t>
            </w:r>
          </w:p>
        </w:tc>
        <w:tc>
          <w:tcPr>
            <w:tcW w:w="1560" w:type="dxa"/>
            <w:vMerge/>
          </w:tcPr>
          <w:p w:rsidR="00AB0449" w:rsidRPr="00157447" w:rsidRDefault="00AB0449" w:rsidP="003D304A">
            <w:pPr>
              <w:jc w:val="center"/>
              <w:rPr>
                <w:sz w:val="17"/>
                <w:szCs w:val="17"/>
              </w:rPr>
            </w:pPr>
          </w:p>
        </w:tc>
      </w:tr>
      <w:tr w:rsidR="00AB0449" w:rsidRPr="00BD0ED8" w:rsidTr="00D16C20">
        <w:tc>
          <w:tcPr>
            <w:tcW w:w="840" w:type="dxa"/>
            <w:vMerge/>
          </w:tcPr>
          <w:p w:rsidR="00AB0449" w:rsidRPr="00157447" w:rsidRDefault="00AB0449" w:rsidP="003D304A">
            <w:pPr>
              <w:jc w:val="center"/>
              <w:rPr>
                <w:sz w:val="17"/>
                <w:szCs w:val="17"/>
              </w:rPr>
            </w:pPr>
          </w:p>
        </w:tc>
        <w:tc>
          <w:tcPr>
            <w:tcW w:w="840" w:type="dxa"/>
          </w:tcPr>
          <w:p w:rsidR="00AB0449" w:rsidRPr="00157447" w:rsidRDefault="00AB0449" w:rsidP="003D304A">
            <w:pPr>
              <w:jc w:val="center"/>
              <w:rPr>
                <w:sz w:val="17"/>
                <w:szCs w:val="17"/>
              </w:rPr>
            </w:pPr>
            <w:r w:rsidRPr="00157447">
              <w:rPr>
                <w:sz w:val="17"/>
                <w:szCs w:val="17"/>
              </w:rPr>
              <w:t>Hydro</w:t>
            </w:r>
          </w:p>
        </w:tc>
        <w:tc>
          <w:tcPr>
            <w:tcW w:w="1189" w:type="dxa"/>
            <w:vAlign w:val="bottom"/>
          </w:tcPr>
          <w:p w:rsidR="00AB0449" w:rsidRPr="00157447" w:rsidRDefault="00AB0449" w:rsidP="003D304A">
            <w:pPr>
              <w:jc w:val="center"/>
              <w:rPr>
                <w:sz w:val="17"/>
                <w:szCs w:val="17"/>
              </w:rPr>
            </w:pPr>
            <w:r w:rsidRPr="00157447">
              <w:rPr>
                <w:sz w:val="17"/>
                <w:szCs w:val="17"/>
              </w:rPr>
              <w:t>1,876,384</w:t>
            </w:r>
          </w:p>
        </w:tc>
        <w:tc>
          <w:tcPr>
            <w:tcW w:w="1286" w:type="dxa"/>
            <w:vAlign w:val="bottom"/>
          </w:tcPr>
          <w:p w:rsidR="00AB0449" w:rsidRPr="00157447" w:rsidRDefault="00AB0449" w:rsidP="003D304A">
            <w:pPr>
              <w:jc w:val="center"/>
              <w:rPr>
                <w:sz w:val="17"/>
                <w:szCs w:val="17"/>
              </w:rPr>
            </w:pPr>
            <w:r w:rsidRPr="00157447">
              <w:rPr>
                <w:sz w:val="17"/>
                <w:szCs w:val="17"/>
              </w:rPr>
              <w:t>N/A</w:t>
            </w:r>
          </w:p>
        </w:tc>
        <w:tc>
          <w:tcPr>
            <w:tcW w:w="1418" w:type="dxa"/>
            <w:vAlign w:val="bottom"/>
          </w:tcPr>
          <w:p w:rsidR="00AB0449" w:rsidRPr="00157447" w:rsidRDefault="00AB0449" w:rsidP="003D304A">
            <w:pPr>
              <w:jc w:val="center"/>
              <w:rPr>
                <w:sz w:val="17"/>
                <w:szCs w:val="17"/>
              </w:rPr>
            </w:pPr>
            <w:r w:rsidRPr="00157447">
              <w:rPr>
                <w:sz w:val="17"/>
                <w:szCs w:val="17"/>
              </w:rPr>
              <w:t>0</w:t>
            </w:r>
          </w:p>
        </w:tc>
        <w:tc>
          <w:tcPr>
            <w:tcW w:w="1275" w:type="dxa"/>
            <w:vAlign w:val="bottom"/>
          </w:tcPr>
          <w:p w:rsidR="00AB0449" w:rsidRPr="00157447" w:rsidRDefault="00AB0449" w:rsidP="003D304A">
            <w:pPr>
              <w:jc w:val="center"/>
              <w:rPr>
                <w:sz w:val="17"/>
                <w:szCs w:val="17"/>
              </w:rPr>
            </w:pPr>
            <w:r w:rsidRPr="00157447">
              <w:rPr>
                <w:sz w:val="17"/>
                <w:szCs w:val="17"/>
              </w:rPr>
              <w:t>0</w:t>
            </w:r>
          </w:p>
        </w:tc>
        <w:tc>
          <w:tcPr>
            <w:tcW w:w="840" w:type="dxa"/>
            <w:vAlign w:val="bottom"/>
          </w:tcPr>
          <w:p w:rsidR="00AB0449" w:rsidRPr="00157447" w:rsidRDefault="00FB3847" w:rsidP="003D304A">
            <w:pPr>
              <w:jc w:val="center"/>
              <w:rPr>
                <w:sz w:val="17"/>
                <w:szCs w:val="17"/>
              </w:rPr>
            </w:pPr>
            <w:r>
              <w:rPr>
                <w:sz w:val="17"/>
                <w:szCs w:val="17"/>
              </w:rPr>
              <w:t xml:space="preserve">  </w:t>
            </w:r>
            <w:r w:rsidR="00AB0449">
              <w:rPr>
                <w:sz w:val="17"/>
                <w:szCs w:val="17"/>
              </w:rPr>
              <w:t>3</w:t>
            </w:r>
            <w:r w:rsidR="00D16C20">
              <w:rPr>
                <w:sz w:val="17"/>
                <w:szCs w:val="17"/>
              </w:rPr>
              <w:t>.44</w:t>
            </w:r>
          </w:p>
        </w:tc>
        <w:tc>
          <w:tcPr>
            <w:tcW w:w="1560" w:type="dxa"/>
            <w:vMerge/>
          </w:tcPr>
          <w:p w:rsidR="00AB0449" w:rsidRPr="00157447" w:rsidRDefault="00AB0449" w:rsidP="003D304A">
            <w:pPr>
              <w:jc w:val="center"/>
              <w:rPr>
                <w:sz w:val="17"/>
                <w:szCs w:val="17"/>
              </w:rPr>
            </w:pPr>
          </w:p>
        </w:tc>
      </w:tr>
      <w:tr w:rsidR="00AB0449" w:rsidRPr="00BD0ED8" w:rsidTr="00AB0449">
        <w:trPr>
          <w:gridAfter w:val="5"/>
          <w:wAfter w:w="6379" w:type="dxa"/>
        </w:trPr>
        <w:tc>
          <w:tcPr>
            <w:tcW w:w="840" w:type="dxa"/>
            <w:vMerge/>
          </w:tcPr>
          <w:p w:rsidR="00AB0449" w:rsidRPr="00157447" w:rsidRDefault="00AB0449" w:rsidP="003D304A">
            <w:pPr>
              <w:jc w:val="center"/>
              <w:rPr>
                <w:sz w:val="17"/>
                <w:szCs w:val="17"/>
              </w:rPr>
            </w:pPr>
          </w:p>
        </w:tc>
        <w:tc>
          <w:tcPr>
            <w:tcW w:w="840" w:type="dxa"/>
          </w:tcPr>
          <w:p w:rsidR="00AB0449" w:rsidRPr="00157447" w:rsidRDefault="00AB0449" w:rsidP="003D304A">
            <w:pPr>
              <w:jc w:val="center"/>
              <w:rPr>
                <w:sz w:val="17"/>
                <w:szCs w:val="17"/>
              </w:rPr>
            </w:pPr>
            <w:r w:rsidRPr="00157447">
              <w:rPr>
                <w:sz w:val="17"/>
                <w:szCs w:val="17"/>
              </w:rPr>
              <w:t>Total</w:t>
            </w:r>
          </w:p>
        </w:tc>
        <w:tc>
          <w:tcPr>
            <w:tcW w:w="1189" w:type="dxa"/>
            <w:vAlign w:val="bottom"/>
          </w:tcPr>
          <w:p w:rsidR="00AB0449" w:rsidRPr="00157447" w:rsidRDefault="00AB0449" w:rsidP="003D304A">
            <w:pPr>
              <w:jc w:val="center"/>
              <w:rPr>
                <w:sz w:val="17"/>
                <w:szCs w:val="17"/>
              </w:rPr>
            </w:pPr>
            <w:r w:rsidRPr="00157447">
              <w:rPr>
                <w:sz w:val="17"/>
                <w:szCs w:val="17"/>
              </w:rPr>
              <w:t>54,852,605</w:t>
            </w:r>
          </w:p>
        </w:tc>
      </w:tr>
      <w:tr w:rsidR="00AB0449" w:rsidRPr="00746992" w:rsidTr="00D16C20">
        <w:tc>
          <w:tcPr>
            <w:tcW w:w="840" w:type="dxa"/>
            <w:vMerge w:val="restart"/>
          </w:tcPr>
          <w:p w:rsidR="00AB0449" w:rsidRPr="00746992" w:rsidRDefault="00AB0449" w:rsidP="00B93568">
            <w:pPr>
              <w:jc w:val="center"/>
              <w:rPr>
                <w:sz w:val="17"/>
                <w:szCs w:val="17"/>
              </w:rPr>
            </w:pPr>
            <w:r>
              <w:rPr>
                <w:sz w:val="17"/>
                <w:szCs w:val="17"/>
              </w:rPr>
              <w:t>2005</w:t>
            </w:r>
          </w:p>
        </w:tc>
        <w:tc>
          <w:tcPr>
            <w:tcW w:w="840" w:type="dxa"/>
          </w:tcPr>
          <w:p w:rsidR="00AB0449" w:rsidRPr="00746992" w:rsidRDefault="00AB0449" w:rsidP="00B93568">
            <w:pPr>
              <w:jc w:val="center"/>
              <w:rPr>
                <w:sz w:val="17"/>
                <w:szCs w:val="17"/>
              </w:rPr>
            </w:pPr>
            <w:r w:rsidRPr="00746992">
              <w:rPr>
                <w:sz w:val="17"/>
                <w:szCs w:val="17"/>
              </w:rPr>
              <w:t>Natural</w:t>
            </w:r>
          </w:p>
          <w:p w:rsidR="00AB0449" w:rsidRPr="00746992" w:rsidRDefault="00AB0449" w:rsidP="00B93568">
            <w:pPr>
              <w:jc w:val="center"/>
              <w:rPr>
                <w:sz w:val="17"/>
                <w:szCs w:val="17"/>
              </w:rPr>
            </w:pPr>
            <w:r w:rsidRPr="00746992">
              <w:rPr>
                <w:sz w:val="17"/>
                <w:szCs w:val="17"/>
              </w:rPr>
              <w:t>gas</w:t>
            </w:r>
          </w:p>
        </w:tc>
        <w:tc>
          <w:tcPr>
            <w:tcW w:w="1189" w:type="dxa"/>
            <w:vAlign w:val="bottom"/>
          </w:tcPr>
          <w:p w:rsidR="00AB0449" w:rsidRPr="00746992" w:rsidRDefault="00AB0449" w:rsidP="00291A60">
            <w:pPr>
              <w:jc w:val="center"/>
              <w:rPr>
                <w:sz w:val="17"/>
                <w:szCs w:val="17"/>
              </w:rPr>
            </w:pPr>
            <w:r w:rsidRPr="00746992">
              <w:rPr>
                <w:sz w:val="17"/>
                <w:szCs w:val="17"/>
              </w:rPr>
              <w:t>11,599,542</w:t>
            </w:r>
          </w:p>
        </w:tc>
        <w:tc>
          <w:tcPr>
            <w:tcW w:w="1286" w:type="dxa"/>
            <w:vAlign w:val="bottom"/>
          </w:tcPr>
          <w:p w:rsidR="00AB0449" w:rsidRPr="00746992" w:rsidRDefault="00AB0449" w:rsidP="00291A60">
            <w:pPr>
              <w:jc w:val="center"/>
              <w:rPr>
                <w:sz w:val="17"/>
                <w:szCs w:val="17"/>
              </w:rPr>
            </w:pPr>
            <w:r w:rsidRPr="00746992">
              <w:rPr>
                <w:sz w:val="17"/>
                <w:szCs w:val="17"/>
              </w:rPr>
              <w:t>3,301,348</w:t>
            </w:r>
            <w:r w:rsidR="00D16C20">
              <w:rPr>
                <w:rFonts w:asciiTheme="majorBidi" w:hAnsiTheme="majorBidi" w:cstheme="majorBidi"/>
                <w:sz w:val="17"/>
                <w:szCs w:val="17"/>
                <w:lang w:val="en-US" w:eastAsia="en-US"/>
              </w:rPr>
              <w:t xml:space="preserve"> km</w:t>
            </w:r>
            <w:r w:rsidR="00D16C20" w:rsidRPr="00E74261">
              <w:rPr>
                <w:rFonts w:asciiTheme="majorBidi" w:hAnsiTheme="majorBidi" w:cstheme="majorBidi"/>
                <w:sz w:val="17"/>
                <w:szCs w:val="17"/>
                <w:vertAlign w:val="superscript"/>
                <w:lang w:val="en-US" w:eastAsia="en-US"/>
              </w:rPr>
              <w:t>3</w:t>
            </w:r>
          </w:p>
        </w:tc>
        <w:tc>
          <w:tcPr>
            <w:tcW w:w="1418" w:type="dxa"/>
            <w:vAlign w:val="bottom"/>
          </w:tcPr>
          <w:p w:rsidR="00AB0449" w:rsidRPr="00746992" w:rsidRDefault="00AB0449" w:rsidP="00291A60">
            <w:pPr>
              <w:jc w:val="center"/>
              <w:rPr>
                <w:sz w:val="17"/>
                <w:szCs w:val="17"/>
              </w:rPr>
            </w:pPr>
            <w:r w:rsidRPr="00746992">
              <w:rPr>
                <w:sz w:val="17"/>
                <w:szCs w:val="17"/>
              </w:rPr>
              <w:t>6,331,496,864</w:t>
            </w:r>
          </w:p>
        </w:tc>
        <w:tc>
          <w:tcPr>
            <w:tcW w:w="1275" w:type="dxa"/>
            <w:vAlign w:val="bottom"/>
          </w:tcPr>
          <w:p w:rsidR="00AB0449" w:rsidRPr="00746992" w:rsidRDefault="00AB0449" w:rsidP="00291A60">
            <w:pPr>
              <w:jc w:val="center"/>
              <w:rPr>
                <w:sz w:val="17"/>
                <w:szCs w:val="17"/>
              </w:rPr>
            </w:pPr>
            <w:r w:rsidRPr="00746992">
              <w:rPr>
                <w:sz w:val="17"/>
                <w:szCs w:val="17"/>
              </w:rPr>
              <w:t>546</w:t>
            </w:r>
          </w:p>
        </w:tc>
        <w:tc>
          <w:tcPr>
            <w:tcW w:w="840" w:type="dxa"/>
          </w:tcPr>
          <w:p w:rsidR="00291A60" w:rsidRDefault="00291A60" w:rsidP="00B93568">
            <w:pPr>
              <w:jc w:val="center"/>
              <w:rPr>
                <w:sz w:val="17"/>
                <w:szCs w:val="17"/>
              </w:rPr>
            </w:pPr>
          </w:p>
          <w:p w:rsidR="00AB0449" w:rsidRPr="00746992" w:rsidRDefault="00D16C20" w:rsidP="00B93568">
            <w:pPr>
              <w:jc w:val="center"/>
              <w:rPr>
                <w:sz w:val="17"/>
                <w:szCs w:val="17"/>
              </w:rPr>
            </w:pPr>
            <w:r>
              <w:rPr>
                <w:sz w:val="17"/>
                <w:szCs w:val="17"/>
              </w:rPr>
              <w:t>20.70</w:t>
            </w:r>
          </w:p>
        </w:tc>
        <w:tc>
          <w:tcPr>
            <w:tcW w:w="1560" w:type="dxa"/>
            <w:vMerge w:val="restart"/>
          </w:tcPr>
          <w:p w:rsidR="00AB0449" w:rsidRPr="00746992" w:rsidRDefault="00AB0449" w:rsidP="00291A60">
            <w:pPr>
              <w:rPr>
                <w:sz w:val="17"/>
                <w:szCs w:val="17"/>
              </w:rPr>
            </w:pPr>
          </w:p>
          <w:p w:rsidR="00AB0449" w:rsidRPr="00746992" w:rsidRDefault="00AB0449" w:rsidP="00B93568">
            <w:pPr>
              <w:jc w:val="center"/>
              <w:rPr>
                <w:sz w:val="17"/>
                <w:szCs w:val="17"/>
              </w:rPr>
            </w:pPr>
            <w:r w:rsidRPr="00746992">
              <w:rPr>
                <w:sz w:val="17"/>
                <w:szCs w:val="17"/>
              </w:rPr>
              <w:t>905</w:t>
            </w:r>
          </w:p>
        </w:tc>
      </w:tr>
      <w:tr w:rsidR="00AB0449" w:rsidRPr="00746992" w:rsidTr="00D16C20">
        <w:tc>
          <w:tcPr>
            <w:tcW w:w="840" w:type="dxa"/>
            <w:vMerge/>
          </w:tcPr>
          <w:p w:rsidR="00AB0449" w:rsidRPr="00746992" w:rsidRDefault="00AB0449" w:rsidP="00B93568">
            <w:pPr>
              <w:jc w:val="center"/>
              <w:rPr>
                <w:sz w:val="17"/>
                <w:szCs w:val="17"/>
              </w:rPr>
            </w:pPr>
          </w:p>
        </w:tc>
        <w:tc>
          <w:tcPr>
            <w:tcW w:w="840" w:type="dxa"/>
          </w:tcPr>
          <w:p w:rsidR="00AB0449" w:rsidRPr="00746992" w:rsidRDefault="00AB0449" w:rsidP="00B93568">
            <w:pPr>
              <w:jc w:val="center"/>
              <w:rPr>
                <w:sz w:val="17"/>
                <w:szCs w:val="17"/>
              </w:rPr>
            </w:pPr>
            <w:r w:rsidRPr="00746992">
              <w:rPr>
                <w:sz w:val="17"/>
                <w:szCs w:val="17"/>
              </w:rPr>
              <w:t>Coal</w:t>
            </w:r>
          </w:p>
        </w:tc>
        <w:tc>
          <w:tcPr>
            <w:tcW w:w="1189" w:type="dxa"/>
            <w:vAlign w:val="bottom"/>
          </w:tcPr>
          <w:p w:rsidR="00AB0449" w:rsidRPr="00746992" w:rsidRDefault="00AB0449" w:rsidP="00B93568">
            <w:pPr>
              <w:jc w:val="center"/>
              <w:rPr>
                <w:sz w:val="17"/>
                <w:szCs w:val="17"/>
              </w:rPr>
            </w:pPr>
            <w:r w:rsidRPr="00746992">
              <w:rPr>
                <w:sz w:val="17"/>
                <w:szCs w:val="17"/>
              </w:rPr>
              <w:t>42,182,228</w:t>
            </w:r>
          </w:p>
        </w:tc>
        <w:tc>
          <w:tcPr>
            <w:tcW w:w="1286" w:type="dxa"/>
            <w:vAlign w:val="bottom"/>
          </w:tcPr>
          <w:p w:rsidR="00AB0449" w:rsidRPr="00746992" w:rsidRDefault="00AB0449" w:rsidP="00B93568">
            <w:pPr>
              <w:jc w:val="center"/>
              <w:rPr>
                <w:sz w:val="17"/>
                <w:szCs w:val="17"/>
              </w:rPr>
            </w:pPr>
            <w:r w:rsidRPr="00746992">
              <w:rPr>
                <w:sz w:val="17"/>
                <w:szCs w:val="17"/>
              </w:rPr>
              <w:t>24,843,966</w:t>
            </w:r>
            <w:r w:rsidR="00D16C20">
              <w:rPr>
                <w:sz w:val="17"/>
                <w:szCs w:val="17"/>
              </w:rPr>
              <w:t>Mg</w:t>
            </w:r>
          </w:p>
        </w:tc>
        <w:tc>
          <w:tcPr>
            <w:tcW w:w="1418" w:type="dxa"/>
            <w:vAlign w:val="bottom"/>
          </w:tcPr>
          <w:p w:rsidR="00AB0449" w:rsidRPr="00746992" w:rsidRDefault="00AB0449" w:rsidP="00B93568">
            <w:pPr>
              <w:jc w:val="center"/>
              <w:rPr>
                <w:sz w:val="17"/>
                <w:szCs w:val="17"/>
              </w:rPr>
            </w:pPr>
            <w:r w:rsidRPr="00746992">
              <w:rPr>
                <w:sz w:val="17"/>
                <w:szCs w:val="17"/>
              </w:rPr>
              <w:t>44,376,318,929</w:t>
            </w:r>
          </w:p>
        </w:tc>
        <w:tc>
          <w:tcPr>
            <w:tcW w:w="1275" w:type="dxa"/>
            <w:vAlign w:val="bottom"/>
          </w:tcPr>
          <w:p w:rsidR="00AB0449" w:rsidRPr="00746992" w:rsidRDefault="00AB0449" w:rsidP="00B93568">
            <w:pPr>
              <w:jc w:val="center"/>
              <w:rPr>
                <w:sz w:val="17"/>
                <w:szCs w:val="17"/>
              </w:rPr>
            </w:pPr>
            <w:r w:rsidRPr="00746992">
              <w:rPr>
                <w:sz w:val="17"/>
                <w:szCs w:val="17"/>
              </w:rPr>
              <w:t>1,052</w:t>
            </w:r>
          </w:p>
        </w:tc>
        <w:tc>
          <w:tcPr>
            <w:tcW w:w="840" w:type="dxa"/>
          </w:tcPr>
          <w:p w:rsidR="00AB0449" w:rsidRPr="00746992" w:rsidRDefault="00AB0449" w:rsidP="00B93568">
            <w:pPr>
              <w:jc w:val="center"/>
              <w:rPr>
                <w:sz w:val="17"/>
                <w:szCs w:val="17"/>
              </w:rPr>
            </w:pPr>
            <w:r w:rsidRPr="00746992">
              <w:rPr>
                <w:sz w:val="17"/>
                <w:szCs w:val="17"/>
              </w:rPr>
              <w:t>75</w:t>
            </w:r>
            <w:r w:rsidR="00D16C20">
              <w:rPr>
                <w:sz w:val="17"/>
                <w:szCs w:val="17"/>
              </w:rPr>
              <w:t>.</w:t>
            </w:r>
            <w:r w:rsidR="003A52C4">
              <w:rPr>
                <w:sz w:val="17"/>
                <w:szCs w:val="17"/>
              </w:rPr>
              <w:t>30</w:t>
            </w:r>
          </w:p>
        </w:tc>
        <w:tc>
          <w:tcPr>
            <w:tcW w:w="1560" w:type="dxa"/>
            <w:vMerge/>
          </w:tcPr>
          <w:p w:rsidR="00AB0449" w:rsidRPr="00746992" w:rsidRDefault="00AB0449" w:rsidP="00B93568">
            <w:pPr>
              <w:jc w:val="center"/>
              <w:rPr>
                <w:sz w:val="17"/>
                <w:szCs w:val="17"/>
              </w:rPr>
            </w:pPr>
          </w:p>
        </w:tc>
      </w:tr>
      <w:tr w:rsidR="00AB0449" w:rsidRPr="00746992" w:rsidTr="00D16C20">
        <w:tc>
          <w:tcPr>
            <w:tcW w:w="840" w:type="dxa"/>
            <w:vMerge/>
          </w:tcPr>
          <w:p w:rsidR="00AB0449" w:rsidRPr="00746992" w:rsidRDefault="00AB0449" w:rsidP="00B93568">
            <w:pPr>
              <w:jc w:val="center"/>
              <w:rPr>
                <w:sz w:val="17"/>
                <w:szCs w:val="17"/>
              </w:rPr>
            </w:pPr>
          </w:p>
        </w:tc>
        <w:tc>
          <w:tcPr>
            <w:tcW w:w="840" w:type="dxa"/>
          </w:tcPr>
          <w:p w:rsidR="00AB0449" w:rsidRPr="00746992" w:rsidRDefault="00AB0449" w:rsidP="00B93568">
            <w:pPr>
              <w:jc w:val="center"/>
              <w:rPr>
                <w:sz w:val="17"/>
                <w:szCs w:val="17"/>
              </w:rPr>
            </w:pPr>
            <w:r w:rsidRPr="00746992">
              <w:rPr>
                <w:sz w:val="17"/>
                <w:szCs w:val="17"/>
              </w:rPr>
              <w:t>Hydro</w:t>
            </w:r>
          </w:p>
        </w:tc>
        <w:tc>
          <w:tcPr>
            <w:tcW w:w="1189" w:type="dxa"/>
            <w:vAlign w:val="bottom"/>
          </w:tcPr>
          <w:p w:rsidR="00AB0449" w:rsidRPr="00746992" w:rsidRDefault="00AB0449" w:rsidP="00B93568">
            <w:pPr>
              <w:jc w:val="center"/>
              <w:rPr>
                <w:sz w:val="17"/>
                <w:szCs w:val="17"/>
              </w:rPr>
            </w:pPr>
            <w:r w:rsidRPr="00746992">
              <w:rPr>
                <w:sz w:val="17"/>
                <w:szCs w:val="17"/>
              </w:rPr>
              <w:t>2,241,937</w:t>
            </w:r>
          </w:p>
        </w:tc>
        <w:tc>
          <w:tcPr>
            <w:tcW w:w="1286" w:type="dxa"/>
            <w:vAlign w:val="bottom"/>
          </w:tcPr>
          <w:p w:rsidR="00AB0449" w:rsidRPr="00746992" w:rsidRDefault="00AB0449" w:rsidP="00B93568">
            <w:pPr>
              <w:jc w:val="center"/>
              <w:rPr>
                <w:sz w:val="17"/>
                <w:szCs w:val="17"/>
              </w:rPr>
            </w:pPr>
            <w:r w:rsidRPr="00746992">
              <w:rPr>
                <w:sz w:val="17"/>
                <w:szCs w:val="17"/>
              </w:rPr>
              <w:t>N/A</w:t>
            </w:r>
          </w:p>
        </w:tc>
        <w:tc>
          <w:tcPr>
            <w:tcW w:w="1418" w:type="dxa"/>
            <w:vAlign w:val="bottom"/>
          </w:tcPr>
          <w:p w:rsidR="00AB0449" w:rsidRPr="00746992" w:rsidRDefault="00AB0449" w:rsidP="00B93568">
            <w:pPr>
              <w:jc w:val="center"/>
              <w:rPr>
                <w:sz w:val="17"/>
                <w:szCs w:val="17"/>
              </w:rPr>
            </w:pPr>
            <w:r w:rsidRPr="00746992">
              <w:rPr>
                <w:sz w:val="17"/>
                <w:szCs w:val="17"/>
              </w:rPr>
              <w:t>0</w:t>
            </w:r>
          </w:p>
        </w:tc>
        <w:tc>
          <w:tcPr>
            <w:tcW w:w="1275" w:type="dxa"/>
            <w:vAlign w:val="bottom"/>
          </w:tcPr>
          <w:p w:rsidR="00AB0449" w:rsidRPr="00746992" w:rsidRDefault="00AB0449" w:rsidP="00B93568">
            <w:pPr>
              <w:jc w:val="center"/>
              <w:rPr>
                <w:sz w:val="17"/>
                <w:szCs w:val="17"/>
              </w:rPr>
            </w:pPr>
            <w:r w:rsidRPr="00746992">
              <w:rPr>
                <w:sz w:val="17"/>
                <w:szCs w:val="17"/>
              </w:rPr>
              <w:t>0</w:t>
            </w:r>
          </w:p>
        </w:tc>
        <w:tc>
          <w:tcPr>
            <w:tcW w:w="840" w:type="dxa"/>
          </w:tcPr>
          <w:p w:rsidR="00AB0449" w:rsidRPr="00746992" w:rsidRDefault="00FB3847" w:rsidP="00B93568">
            <w:pPr>
              <w:jc w:val="center"/>
              <w:rPr>
                <w:sz w:val="17"/>
                <w:szCs w:val="17"/>
              </w:rPr>
            </w:pPr>
            <w:r>
              <w:rPr>
                <w:sz w:val="17"/>
                <w:szCs w:val="17"/>
              </w:rPr>
              <w:t xml:space="preserve">  </w:t>
            </w:r>
            <w:r w:rsidR="00AB0449" w:rsidRPr="00746992">
              <w:rPr>
                <w:sz w:val="17"/>
                <w:szCs w:val="17"/>
              </w:rPr>
              <w:t>4</w:t>
            </w:r>
            <w:r w:rsidR="00D16C20">
              <w:rPr>
                <w:sz w:val="17"/>
                <w:szCs w:val="17"/>
              </w:rPr>
              <w:t>.00</w:t>
            </w:r>
          </w:p>
        </w:tc>
        <w:tc>
          <w:tcPr>
            <w:tcW w:w="1560" w:type="dxa"/>
            <w:vMerge/>
          </w:tcPr>
          <w:p w:rsidR="00AB0449" w:rsidRPr="00746992" w:rsidRDefault="00AB0449" w:rsidP="00B93568">
            <w:pPr>
              <w:jc w:val="center"/>
              <w:rPr>
                <w:sz w:val="17"/>
                <w:szCs w:val="17"/>
              </w:rPr>
            </w:pPr>
          </w:p>
        </w:tc>
      </w:tr>
      <w:tr w:rsidR="00AB0449" w:rsidRPr="00BD0ED8" w:rsidTr="00AB0449">
        <w:trPr>
          <w:gridAfter w:val="5"/>
          <w:wAfter w:w="6379" w:type="dxa"/>
        </w:trPr>
        <w:tc>
          <w:tcPr>
            <w:tcW w:w="840" w:type="dxa"/>
            <w:vMerge/>
          </w:tcPr>
          <w:p w:rsidR="00AB0449" w:rsidRPr="00746992" w:rsidRDefault="00AB0449" w:rsidP="00B93568">
            <w:pPr>
              <w:jc w:val="center"/>
              <w:rPr>
                <w:sz w:val="17"/>
                <w:szCs w:val="17"/>
              </w:rPr>
            </w:pPr>
          </w:p>
        </w:tc>
        <w:tc>
          <w:tcPr>
            <w:tcW w:w="840" w:type="dxa"/>
          </w:tcPr>
          <w:p w:rsidR="00AB0449" w:rsidRPr="00746992" w:rsidRDefault="00AB0449" w:rsidP="00B93568">
            <w:pPr>
              <w:jc w:val="center"/>
              <w:rPr>
                <w:sz w:val="17"/>
                <w:szCs w:val="17"/>
              </w:rPr>
            </w:pPr>
            <w:r w:rsidRPr="00746992">
              <w:rPr>
                <w:sz w:val="17"/>
                <w:szCs w:val="17"/>
              </w:rPr>
              <w:t>Total</w:t>
            </w:r>
          </w:p>
        </w:tc>
        <w:tc>
          <w:tcPr>
            <w:tcW w:w="1189" w:type="dxa"/>
            <w:vAlign w:val="bottom"/>
          </w:tcPr>
          <w:p w:rsidR="00AB0449" w:rsidRPr="00AB0449" w:rsidRDefault="00AB0449" w:rsidP="00AB0449">
            <w:pPr>
              <w:jc w:val="center"/>
              <w:rPr>
                <w:sz w:val="16"/>
                <w:szCs w:val="16"/>
              </w:rPr>
            </w:pPr>
            <w:r w:rsidRPr="00746992">
              <w:rPr>
                <w:sz w:val="16"/>
                <w:szCs w:val="16"/>
              </w:rPr>
              <w:t>56,023,707</w:t>
            </w:r>
          </w:p>
        </w:tc>
      </w:tr>
      <w:tr w:rsidR="00D16C20" w:rsidRPr="00746992" w:rsidTr="00FB3847">
        <w:tc>
          <w:tcPr>
            <w:tcW w:w="840" w:type="dxa"/>
            <w:vMerge w:val="restart"/>
          </w:tcPr>
          <w:p w:rsidR="00D16C20" w:rsidRPr="00746992" w:rsidRDefault="00D16C20" w:rsidP="00FB3847">
            <w:pPr>
              <w:jc w:val="center"/>
              <w:rPr>
                <w:sz w:val="17"/>
                <w:szCs w:val="17"/>
              </w:rPr>
            </w:pPr>
            <w:r>
              <w:rPr>
                <w:sz w:val="17"/>
                <w:szCs w:val="17"/>
              </w:rPr>
              <w:t>2006</w:t>
            </w:r>
          </w:p>
        </w:tc>
        <w:tc>
          <w:tcPr>
            <w:tcW w:w="840" w:type="dxa"/>
          </w:tcPr>
          <w:p w:rsidR="00D16C20" w:rsidRPr="00746992" w:rsidRDefault="00D16C20" w:rsidP="00FB3847">
            <w:pPr>
              <w:jc w:val="center"/>
              <w:rPr>
                <w:sz w:val="17"/>
                <w:szCs w:val="17"/>
              </w:rPr>
            </w:pPr>
            <w:r w:rsidRPr="00746992">
              <w:rPr>
                <w:sz w:val="17"/>
                <w:szCs w:val="17"/>
              </w:rPr>
              <w:t>Natural</w:t>
            </w:r>
          </w:p>
          <w:p w:rsidR="00D16C20" w:rsidRPr="00746992" w:rsidRDefault="00D16C20" w:rsidP="00FB3847">
            <w:pPr>
              <w:jc w:val="center"/>
              <w:rPr>
                <w:sz w:val="17"/>
                <w:szCs w:val="17"/>
              </w:rPr>
            </w:pPr>
            <w:r w:rsidRPr="00746992">
              <w:rPr>
                <w:sz w:val="17"/>
                <w:szCs w:val="17"/>
              </w:rPr>
              <w:t>gas</w:t>
            </w:r>
          </w:p>
        </w:tc>
        <w:tc>
          <w:tcPr>
            <w:tcW w:w="1189" w:type="dxa"/>
            <w:vAlign w:val="bottom"/>
          </w:tcPr>
          <w:p w:rsidR="00D16C20" w:rsidRPr="00E74261" w:rsidRDefault="00D16C20" w:rsidP="00FB3847">
            <w:pPr>
              <w:jc w:val="center"/>
              <w:rPr>
                <w:rFonts w:asciiTheme="majorBidi" w:hAnsiTheme="majorBidi" w:cstheme="majorBidi"/>
                <w:sz w:val="17"/>
                <w:szCs w:val="17"/>
                <w:lang w:val="en-US" w:eastAsia="en-US"/>
              </w:rPr>
            </w:pPr>
            <w:r w:rsidRPr="00E74261">
              <w:rPr>
                <w:rFonts w:asciiTheme="majorBidi" w:hAnsiTheme="majorBidi" w:cstheme="majorBidi"/>
                <w:sz w:val="17"/>
                <w:szCs w:val="17"/>
                <w:lang w:val="en-US" w:eastAsia="en-US"/>
              </w:rPr>
              <w:t>12,545,425</w:t>
            </w:r>
          </w:p>
        </w:tc>
        <w:tc>
          <w:tcPr>
            <w:tcW w:w="1286" w:type="dxa"/>
            <w:vAlign w:val="bottom"/>
          </w:tcPr>
          <w:p w:rsidR="00D16C20" w:rsidRPr="00E74261" w:rsidRDefault="00D16C20" w:rsidP="00FB3847">
            <w:pPr>
              <w:jc w:val="center"/>
              <w:rPr>
                <w:rFonts w:asciiTheme="majorBidi" w:hAnsiTheme="majorBidi" w:cstheme="majorBidi"/>
                <w:sz w:val="17"/>
                <w:szCs w:val="17"/>
                <w:lang w:val="en-US" w:eastAsia="en-US"/>
              </w:rPr>
            </w:pPr>
            <w:r w:rsidRPr="00E74261">
              <w:rPr>
                <w:rFonts w:asciiTheme="majorBidi" w:hAnsiTheme="majorBidi" w:cstheme="majorBidi"/>
                <w:sz w:val="17"/>
                <w:szCs w:val="17"/>
                <w:lang w:val="en-US" w:eastAsia="en-US"/>
              </w:rPr>
              <w:t>3,695,187</w:t>
            </w:r>
            <w:r>
              <w:rPr>
                <w:rFonts w:asciiTheme="majorBidi" w:hAnsiTheme="majorBidi" w:cstheme="majorBidi"/>
                <w:sz w:val="17"/>
                <w:szCs w:val="17"/>
                <w:lang w:val="en-US" w:eastAsia="en-US"/>
              </w:rPr>
              <w:t>km</w:t>
            </w:r>
            <w:r w:rsidRPr="00E74261">
              <w:rPr>
                <w:rFonts w:asciiTheme="majorBidi" w:hAnsiTheme="majorBidi" w:cstheme="majorBidi"/>
                <w:sz w:val="17"/>
                <w:szCs w:val="17"/>
                <w:vertAlign w:val="superscript"/>
                <w:lang w:val="en-US" w:eastAsia="en-US"/>
              </w:rPr>
              <w:t>3</w:t>
            </w:r>
          </w:p>
        </w:tc>
        <w:tc>
          <w:tcPr>
            <w:tcW w:w="1418" w:type="dxa"/>
            <w:vAlign w:val="bottom"/>
          </w:tcPr>
          <w:p w:rsidR="00D16C20" w:rsidRPr="00D16C20" w:rsidRDefault="00D16C20" w:rsidP="00FB3847">
            <w:pPr>
              <w:jc w:val="center"/>
              <w:rPr>
                <w:rFonts w:asciiTheme="majorBidi" w:hAnsiTheme="majorBidi" w:cstheme="majorBidi"/>
                <w:sz w:val="17"/>
                <w:szCs w:val="17"/>
                <w:lang w:val="en-US" w:eastAsia="en-US"/>
              </w:rPr>
            </w:pPr>
            <w:r w:rsidRPr="00D16C20">
              <w:rPr>
                <w:rFonts w:asciiTheme="majorBidi" w:hAnsiTheme="majorBidi" w:cstheme="majorBidi"/>
                <w:sz w:val="17"/>
                <w:szCs w:val="17"/>
                <w:lang w:val="en-US" w:eastAsia="en-US"/>
              </w:rPr>
              <w:t>7,086,821,778</w:t>
            </w:r>
          </w:p>
        </w:tc>
        <w:tc>
          <w:tcPr>
            <w:tcW w:w="1275" w:type="dxa"/>
            <w:vAlign w:val="bottom"/>
          </w:tcPr>
          <w:p w:rsidR="00D16C20" w:rsidRPr="00D16C20" w:rsidRDefault="00D16C20" w:rsidP="00FB3847">
            <w:pPr>
              <w:jc w:val="center"/>
              <w:rPr>
                <w:rFonts w:asciiTheme="majorBidi" w:hAnsiTheme="majorBidi" w:cstheme="majorBidi"/>
                <w:sz w:val="17"/>
                <w:szCs w:val="17"/>
                <w:lang w:val="en-US" w:eastAsia="en-US"/>
              </w:rPr>
            </w:pPr>
            <w:r w:rsidRPr="00D16C20">
              <w:rPr>
                <w:rFonts w:asciiTheme="majorBidi" w:hAnsiTheme="majorBidi" w:cstheme="majorBidi"/>
                <w:sz w:val="17"/>
                <w:szCs w:val="17"/>
                <w:lang w:val="en-US" w:eastAsia="en-US"/>
              </w:rPr>
              <w:t>565</w:t>
            </w:r>
          </w:p>
        </w:tc>
        <w:tc>
          <w:tcPr>
            <w:tcW w:w="840" w:type="dxa"/>
            <w:vAlign w:val="bottom"/>
          </w:tcPr>
          <w:p w:rsidR="00D16C20" w:rsidRPr="00D16C20" w:rsidRDefault="00D16C20" w:rsidP="00FB3847">
            <w:pPr>
              <w:jc w:val="center"/>
              <w:rPr>
                <w:rFonts w:asciiTheme="majorBidi" w:hAnsiTheme="majorBidi" w:cstheme="majorBidi"/>
                <w:sz w:val="17"/>
                <w:szCs w:val="17"/>
                <w:lang w:val="en-US" w:eastAsia="en-US"/>
              </w:rPr>
            </w:pPr>
            <w:r w:rsidRPr="00D16C20">
              <w:rPr>
                <w:rFonts w:asciiTheme="majorBidi" w:hAnsiTheme="majorBidi" w:cstheme="majorBidi"/>
                <w:sz w:val="17"/>
                <w:szCs w:val="17"/>
                <w:lang w:val="en-US" w:eastAsia="en-US"/>
              </w:rPr>
              <w:t>23.06</w:t>
            </w:r>
          </w:p>
        </w:tc>
        <w:tc>
          <w:tcPr>
            <w:tcW w:w="1560" w:type="dxa"/>
            <w:vMerge w:val="restart"/>
          </w:tcPr>
          <w:p w:rsidR="00D16C20" w:rsidRPr="00746992" w:rsidRDefault="00D16C20" w:rsidP="00FB3847">
            <w:pPr>
              <w:rPr>
                <w:sz w:val="17"/>
                <w:szCs w:val="17"/>
              </w:rPr>
            </w:pPr>
          </w:p>
          <w:p w:rsidR="00D16C20" w:rsidRPr="00746992" w:rsidRDefault="00D16C20" w:rsidP="00FB3847">
            <w:pPr>
              <w:jc w:val="center"/>
              <w:rPr>
                <w:sz w:val="17"/>
                <w:szCs w:val="17"/>
              </w:rPr>
            </w:pPr>
            <w:r w:rsidRPr="00D16C20">
              <w:rPr>
                <w:rFonts w:asciiTheme="majorBidi" w:hAnsiTheme="majorBidi" w:cstheme="majorBidi"/>
                <w:sz w:val="17"/>
                <w:szCs w:val="17"/>
                <w:lang w:val="en-US" w:eastAsia="en-US"/>
              </w:rPr>
              <w:t>965</w:t>
            </w:r>
          </w:p>
        </w:tc>
      </w:tr>
      <w:tr w:rsidR="00D16C20" w:rsidRPr="00746992" w:rsidTr="00FB3847">
        <w:tc>
          <w:tcPr>
            <w:tcW w:w="840" w:type="dxa"/>
            <w:vMerge/>
          </w:tcPr>
          <w:p w:rsidR="00D16C20" w:rsidRPr="00746992" w:rsidRDefault="00D16C20" w:rsidP="00FB3847">
            <w:pPr>
              <w:jc w:val="center"/>
              <w:rPr>
                <w:sz w:val="17"/>
                <w:szCs w:val="17"/>
              </w:rPr>
            </w:pPr>
          </w:p>
        </w:tc>
        <w:tc>
          <w:tcPr>
            <w:tcW w:w="840" w:type="dxa"/>
          </w:tcPr>
          <w:p w:rsidR="00D16C20" w:rsidRPr="00746992" w:rsidRDefault="00D16C20" w:rsidP="00FB3847">
            <w:pPr>
              <w:jc w:val="center"/>
              <w:rPr>
                <w:sz w:val="17"/>
                <w:szCs w:val="17"/>
              </w:rPr>
            </w:pPr>
            <w:r w:rsidRPr="00746992">
              <w:rPr>
                <w:sz w:val="17"/>
                <w:szCs w:val="17"/>
              </w:rPr>
              <w:t>Coal</w:t>
            </w:r>
          </w:p>
        </w:tc>
        <w:tc>
          <w:tcPr>
            <w:tcW w:w="1189" w:type="dxa"/>
            <w:vAlign w:val="bottom"/>
          </w:tcPr>
          <w:p w:rsidR="00D16C20" w:rsidRPr="00E74261" w:rsidRDefault="00D16C20" w:rsidP="00FB3847">
            <w:pPr>
              <w:jc w:val="center"/>
              <w:rPr>
                <w:rFonts w:asciiTheme="majorBidi" w:hAnsiTheme="majorBidi" w:cstheme="majorBidi"/>
                <w:sz w:val="17"/>
                <w:szCs w:val="17"/>
                <w:lang w:val="en-US" w:eastAsia="en-US"/>
              </w:rPr>
            </w:pPr>
            <w:r w:rsidRPr="00E74261">
              <w:rPr>
                <w:rFonts w:asciiTheme="majorBidi" w:hAnsiTheme="majorBidi" w:cstheme="majorBidi"/>
                <w:sz w:val="17"/>
                <w:szCs w:val="17"/>
                <w:lang w:val="en-US" w:eastAsia="en-US"/>
              </w:rPr>
              <w:t>39,982,833</w:t>
            </w:r>
          </w:p>
        </w:tc>
        <w:tc>
          <w:tcPr>
            <w:tcW w:w="1286" w:type="dxa"/>
            <w:vAlign w:val="bottom"/>
          </w:tcPr>
          <w:p w:rsidR="00D16C20" w:rsidRPr="00E74261" w:rsidRDefault="00D16C20" w:rsidP="00FB3847">
            <w:pPr>
              <w:jc w:val="center"/>
              <w:rPr>
                <w:rFonts w:asciiTheme="majorBidi" w:hAnsiTheme="majorBidi" w:cstheme="majorBidi"/>
                <w:sz w:val="17"/>
                <w:szCs w:val="17"/>
                <w:lang w:val="en-US" w:eastAsia="en-US"/>
              </w:rPr>
            </w:pPr>
            <w:r w:rsidRPr="00E74261">
              <w:rPr>
                <w:rFonts w:asciiTheme="majorBidi" w:hAnsiTheme="majorBidi" w:cstheme="majorBidi"/>
                <w:sz w:val="17"/>
                <w:szCs w:val="17"/>
                <w:lang w:val="en-US" w:eastAsia="en-US"/>
              </w:rPr>
              <w:t>25,569,501</w:t>
            </w:r>
            <w:r>
              <w:rPr>
                <w:rFonts w:asciiTheme="majorBidi" w:hAnsiTheme="majorBidi" w:cstheme="majorBidi"/>
                <w:sz w:val="17"/>
                <w:szCs w:val="17"/>
                <w:lang w:val="en-US" w:eastAsia="en-US"/>
              </w:rPr>
              <w:t>Mg</w:t>
            </w:r>
          </w:p>
        </w:tc>
        <w:tc>
          <w:tcPr>
            <w:tcW w:w="1418" w:type="dxa"/>
            <w:vAlign w:val="bottom"/>
          </w:tcPr>
          <w:p w:rsidR="00D16C20" w:rsidRPr="00D16C20" w:rsidRDefault="00D16C20" w:rsidP="00FB3847">
            <w:pPr>
              <w:jc w:val="center"/>
              <w:rPr>
                <w:rFonts w:asciiTheme="majorBidi" w:hAnsiTheme="majorBidi" w:cstheme="majorBidi"/>
                <w:sz w:val="17"/>
                <w:szCs w:val="17"/>
                <w:lang w:val="en-US" w:eastAsia="en-US"/>
              </w:rPr>
            </w:pPr>
            <w:r w:rsidRPr="00D16C20">
              <w:rPr>
                <w:rFonts w:asciiTheme="majorBidi" w:hAnsiTheme="majorBidi" w:cstheme="majorBidi"/>
                <w:sz w:val="17"/>
                <w:szCs w:val="17"/>
                <w:lang w:val="en-US" w:eastAsia="en-US"/>
              </w:rPr>
              <w:t>45,431,961,277</w:t>
            </w:r>
          </w:p>
        </w:tc>
        <w:tc>
          <w:tcPr>
            <w:tcW w:w="1275" w:type="dxa"/>
            <w:vAlign w:val="bottom"/>
          </w:tcPr>
          <w:p w:rsidR="00D16C20" w:rsidRPr="00D16C20" w:rsidRDefault="00D16C20" w:rsidP="00FB3847">
            <w:pPr>
              <w:jc w:val="center"/>
              <w:rPr>
                <w:rFonts w:asciiTheme="majorBidi" w:hAnsiTheme="majorBidi" w:cstheme="majorBidi"/>
                <w:sz w:val="17"/>
                <w:szCs w:val="17"/>
                <w:lang w:val="en-US" w:eastAsia="en-US"/>
              </w:rPr>
            </w:pPr>
            <w:r w:rsidRPr="00D16C20">
              <w:rPr>
                <w:rFonts w:asciiTheme="majorBidi" w:hAnsiTheme="majorBidi" w:cstheme="majorBidi"/>
                <w:sz w:val="17"/>
                <w:szCs w:val="17"/>
                <w:lang w:val="en-US" w:eastAsia="en-US"/>
              </w:rPr>
              <w:t>1</w:t>
            </w:r>
            <w:r>
              <w:rPr>
                <w:rFonts w:asciiTheme="majorBidi" w:hAnsiTheme="majorBidi" w:cstheme="majorBidi"/>
                <w:sz w:val="17"/>
                <w:szCs w:val="17"/>
                <w:lang w:val="en-US" w:eastAsia="en-US"/>
              </w:rPr>
              <w:t>,</w:t>
            </w:r>
            <w:r w:rsidRPr="00D16C20">
              <w:rPr>
                <w:rFonts w:asciiTheme="majorBidi" w:hAnsiTheme="majorBidi" w:cstheme="majorBidi"/>
                <w:sz w:val="17"/>
                <w:szCs w:val="17"/>
                <w:lang w:val="en-US" w:eastAsia="en-US"/>
              </w:rPr>
              <w:t>136</w:t>
            </w:r>
          </w:p>
        </w:tc>
        <w:tc>
          <w:tcPr>
            <w:tcW w:w="840" w:type="dxa"/>
            <w:vAlign w:val="bottom"/>
          </w:tcPr>
          <w:p w:rsidR="00D16C20" w:rsidRPr="00D16C20" w:rsidRDefault="00D16C20" w:rsidP="00FB3847">
            <w:pPr>
              <w:jc w:val="center"/>
              <w:rPr>
                <w:rFonts w:asciiTheme="majorBidi" w:hAnsiTheme="majorBidi" w:cstheme="majorBidi"/>
                <w:sz w:val="17"/>
                <w:szCs w:val="17"/>
                <w:lang w:val="en-US" w:eastAsia="en-US"/>
              </w:rPr>
            </w:pPr>
            <w:r w:rsidRPr="00D16C20">
              <w:rPr>
                <w:rFonts w:asciiTheme="majorBidi" w:hAnsiTheme="majorBidi" w:cstheme="majorBidi"/>
                <w:sz w:val="17"/>
                <w:szCs w:val="17"/>
                <w:lang w:val="en-US" w:eastAsia="en-US"/>
              </w:rPr>
              <w:t>73.50</w:t>
            </w:r>
          </w:p>
        </w:tc>
        <w:tc>
          <w:tcPr>
            <w:tcW w:w="1560" w:type="dxa"/>
            <w:vMerge/>
          </w:tcPr>
          <w:p w:rsidR="00D16C20" w:rsidRPr="00746992" w:rsidRDefault="00D16C20" w:rsidP="00FB3847">
            <w:pPr>
              <w:jc w:val="center"/>
              <w:rPr>
                <w:sz w:val="17"/>
                <w:szCs w:val="17"/>
              </w:rPr>
            </w:pPr>
          </w:p>
        </w:tc>
      </w:tr>
      <w:tr w:rsidR="00D16C20" w:rsidRPr="00746992" w:rsidTr="00FB3847">
        <w:tc>
          <w:tcPr>
            <w:tcW w:w="840" w:type="dxa"/>
            <w:vMerge/>
          </w:tcPr>
          <w:p w:rsidR="00D16C20" w:rsidRPr="00746992" w:rsidRDefault="00D16C20" w:rsidP="00FB3847">
            <w:pPr>
              <w:jc w:val="center"/>
              <w:rPr>
                <w:sz w:val="17"/>
                <w:szCs w:val="17"/>
              </w:rPr>
            </w:pPr>
          </w:p>
        </w:tc>
        <w:tc>
          <w:tcPr>
            <w:tcW w:w="840" w:type="dxa"/>
          </w:tcPr>
          <w:p w:rsidR="00D16C20" w:rsidRPr="00746992" w:rsidRDefault="00D16C20" w:rsidP="00FB3847">
            <w:pPr>
              <w:jc w:val="center"/>
              <w:rPr>
                <w:sz w:val="17"/>
                <w:szCs w:val="17"/>
              </w:rPr>
            </w:pPr>
            <w:r w:rsidRPr="00746992">
              <w:rPr>
                <w:sz w:val="17"/>
                <w:szCs w:val="17"/>
              </w:rPr>
              <w:t>Hydro</w:t>
            </w:r>
          </w:p>
        </w:tc>
        <w:tc>
          <w:tcPr>
            <w:tcW w:w="1189" w:type="dxa"/>
            <w:vAlign w:val="bottom"/>
          </w:tcPr>
          <w:p w:rsidR="00D16C20" w:rsidRPr="00E74261" w:rsidRDefault="00D16C20" w:rsidP="00FB3847">
            <w:pPr>
              <w:jc w:val="center"/>
              <w:rPr>
                <w:rFonts w:asciiTheme="majorBidi" w:hAnsiTheme="majorBidi" w:cstheme="majorBidi"/>
                <w:sz w:val="17"/>
                <w:szCs w:val="17"/>
                <w:lang w:val="en-US" w:eastAsia="en-US"/>
              </w:rPr>
            </w:pPr>
            <w:r w:rsidRPr="00E74261">
              <w:rPr>
                <w:rFonts w:asciiTheme="majorBidi" w:hAnsiTheme="majorBidi" w:cstheme="majorBidi"/>
                <w:sz w:val="17"/>
                <w:szCs w:val="17"/>
                <w:lang w:val="en-US" w:eastAsia="en-US"/>
              </w:rPr>
              <w:t>1,868,916</w:t>
            </w:r>
          </w:p>
        </w:tc>
        <w:tc>
          <w:tcPr>
            <w:tcW w:w="1286" w:type="dxa"/>
            <w:vAlign w:val="bottom"/>
          </w:tcPr>
          <w:p w:rsidR="00D16C20" w:rsidRPr="00746992" w:rsidRDefault="00D16C20" w:rsidP="00FB3847">
            <w:pPr>
              <w:jc w:val="center"/>
              <w:rPr>
                <w:sz w:val="17"/>
                <w:szCs w:val="17"/>
              </w:rPr>
            </w:pPr>
            <w:r w:rsidRPr="00746992">
              <w:rPr>
                <w:sz w:val="17"/>
                <w:szCs w:val="17"/>
              </w:rPr>
              <w:t>N/A</w:t>
            </w:r>
          </w:p>
        </w:tc>
        <w:tc>
          <w:tcPr>
            <w:tcW w:w="1418" w:type="dxa"/>
            <w:vAlign w:val="bottom"/>
          </w:tcPr>
          <w:p w:rsidR="00D16C20" w:rsidRPr="00746992" w:rsidRDefault="00D16C20" w:rsidP="00FB3847">
            <w:pPr>
              <w:jc w:val="center"/>
              <w:rPr>
                <w:sz w:val="17"/>
                <w:szCs w:val="17"/>
              </w:rPr>
            </w:pPr>
            <w:r w:rsidRPr="00746992">
              <w:rPr>
                <w:sz w:val="17"/>
                <w:szCs w:val="17"/>
              </w:rPr>
              <w:t>0</w:t>
            </w:r>
          </w:p>
        </w:tc>
        <w:tc>
          <w:tcPr>
            <w:tcW w:w="1275" w:type="dxa"/>
            <w:vAlign w:val="bottom"/>
          </w:tcPr>
          <w:p w:rsidR="00D16C20" w:rsidRPr="00746992" w:rsidRDefault="00D16C20" w:rsidP="00FB3847">
            <w:pPr>
              <w:jc w:val="center"/>
              <w:rPr>
                <w:sz w:val="17"/>
                <w:szCs w:val="17"/>
              </w:rPr>
            </w:pPr>
            <w:r w:rsidRPr="00746992">
              <w:rPr>
                <w:sz w:val="17"/>
                <w:szCs w:val="17"/>
              </w:rPr>
              <w:t>0</w:t>
            </w:r>
          </w:p>
        </w:tc>
        <w:tc>
          <w:tcPr>
            <w:tcW w:w="840" w:type="dxa"/>
            <w:vAlign w:val="bottom"/>
          </w:tcPr>
          <w:p w:rsidR="00D16C20" w:rsidRPr="00D16C20" w:rsidRDefault="00FB3847" w:rsidP="00FB3847">
            <w:pPr>
              <w:jc w:val="center"/>
              <w:rPr>
                <w:rFonts w:asciiTheme="majorBidi" w:hAnsiTheme="majorBidi" w:cstheme="majorBidi"/>
                <w:sz w:val="17"/>
                <w:szCs w:val="17"/>
                <w:lang w:val="en-US" w:eastAsia="en-US"/>
              </w:rPr>
            </w:pPr>
            <w:r>
              <w:rPr>
                <w:rFonts w:asciiTheme="majorBidi" w:hAnsiTheme="majorBidi" w:cstheme="majorBidi"/>
                <w:sz w:val="17"/>
                <w:szCs w:val="17"/>
                <w:lang w:val="en-US" w:eastAsia="en-US"/>
              </w:rPr>
              <w:t xml:space="preserve">  </w:t>
            </w:r>
            <w:r w:rsidR="00D16C20" w:rsidRPr="00D16C20">
              <w:rPr>
                <w:rFonts w:asciiTheme="majorBidi" w:hAnsiTheme="majorBidi" w:cstheme="majorBidi"/>
                <w:sz w:val="17"/>
                <w:szCs w:val="17"/>
                <w:lang w:val="en-US" w:eastAsia="en-US"/>
              </w:rPr>
              <w:t>3.44</w:t>
            </w:r>
          </w:p>
        </w:tc>
        <w:tc>
          <w:tcPr>
            <w:tcW w:w="1560" w:type="dxa"/>
            <w:vMerge/>
          </w:tcPr>
          <w:p w:rsidR="00D16C20" w:rsidRPr="00746992" w:rsidRDefault="00D16C20" w:rsidP="00FB3847">
            <w:pPr>
              <w:jc w:val="center"/>
              <w:rPr>
                <w:sz w:val="17"/>
                <w:szCs w:val="17"/>
              </w:rPr>
            </w:pPr>
          </w:p>
        </w:tc>
      </w:tr>
      <w:tr w:rsidR="00D16C20" w:rsidRPr="00AB0449" w:rsidTr="00FB3847">
        <w:trPr>
          <w:gridAfter w:val="5"/>
          <w:wAfter w:w="6379" w:type="dxa"/>
        </w:trPr>
        <w:tc>
          <w:tcPr>
            <w:tcW w:w="840" w:type="dxa"/>
            <w:vMerge/>
          </w:tcPr>
          <w:p w:rsidR="00D16C20" w:rsidRPr="00746992" w:rsidRDefault="00D16C20" w:rsidP="00FB3847">
            <w:pPr>
              <w:jc w:val="center"/>
              <w:rPr>
                <w:sz w:val="17"/>
                <w:szCs w:val="17"/>
              </w:rPr>
            </w:pPr>
          </w:p>
        </w:tc>
        <w:tc>
          <w:tcPr>
            <w:tcW w:w="840" w:type="dxa"/>
          </w:tcPr>
          <w:p w:rsidR="00D16C20" w:rsidRPr="00746992" w:rsidRDefault="00D16C20" w:rsidP="00FB3847">
            <w:pPr>
              <w:jc w:val="center"/>
              <w:rPr>
                <w:sz w:val="17"/>
                <w:szCs w:val="17"/>
              </w:rPr>
            </w:pPr>
            <w:r w:rsidRPr="00746992">
              <w:rPr>
                <w:sz w:val="17"/>
                <w:szCs w:val="17"/>
              </w:rPr>
              <w:t>Total</w:t>
            </w:r>
          </w:p>
        </w:tc>
        <w:tc>
          <w:tcPr>
            <w:tcW w:w="1189" w:type="dxa"/>
            <w:vAlign w:val="bottom"/>
          </w:tcPr>
          <w:p w:rsidR="00D16C20" w:rsidRPr="00E74261" w:rsidRDefault="00D16C20" w:rsidP="00FB3847">
            <w:pPr>
              <w:jc w:val="center"/>
              <w:rPr>
                <w:rFonts w:asciiTheme="majorBidi" w:hAnsiTheme="majorBidi" w:cstheme="majorBidi"/>
                <w:sz w:val="17"/>
                <w:szCs w:val="17"/>
                <w:lang w:val="en-US" w:eastAsia="en-US"/>
              </w:rPr>
            </w:pPr>
            <w:r w:rsidRPr="00E74261">
              <w:rPr>
                <w:rFonts w:asciiTheme="majorBidi" w:hAnsiTheme="majorBidi" w:cstheme="majorBidi"/>
                <w:sz w:val="17"/>
                <w:szCs w:val="17"/>
                <w:lang w:val="en-US" w:eastAsia="en-US"/>
              </w:rPr>
              <w:t>54,397,174</w:t>
            </w:r>
          </w:p>
        </w:tc>
      </w:tr>
    </w:tbl>
    <w:p w:rsidR="005D5C1C" w:rsidRPr="005D5C1C" w:rsidRDefault="005D5C1C" w:rsidP="005D5C1C">
      <w:pPr>
        <w:rPr>
          <w:sz w:val="18"/>
          <w:szCs w:val="18"/>
        </w:rPr>
      </w:pPr>
      <w:r w:rsidRPr="005D5C1C">
        <w:rPr>
          <w:sz w:val="18"/>
          <w:szCs w:val="18"/>
        </w:rPr>
        <w:t xml:space="preserve">*Source: </w:t>
      </w:r>
      <w:r w:rsidR="00BB2E83" w:rsidRPr="005D5C1C">
        <w:rPr>
          <w:sz w:val="18"/>
          <w:szCs w:val="18"/>
        </w:rPr>
        <w:fldChar w:fldCharType="begin"/>
      </w:r>
      <w:r w:rsidRPr="005D5C1C">
        <w:rPr>
          <w:sz w:val="18"/>
          <w:szCs w:val="18"/>
        </w:rPr>
        <w:instrText>ADDIN RW.CITE{{59 Anonymous; 60 Anonymous; 84 Anonymous}}</w:instrText>
      </w:r>
      <w:r w:rsidR="00BB2E83" w:rsidRPr="005D5C1C">
        <w:rPr>
          <w:sz w:val="18"/>
          <w:szCs w:val="18"/>
        </w:rPr>
        <w:fldChar w:fldCharType="separate"/>
      </w:r>
      <w:r w:rsidR="00571DAA">
        <w:rPr>
          <w:sz w:val="18"/>
          <w:szCs w:val="18"/>
        </w:rPr>
        <w:t>[8-10]</w:t>
      </w:r>
      <w:r w:rsidR="00BB2E83" w:rsidRPr="005D5C1C">
        <w:rPr>
          <w:sz w:val="18"/>
          <w:szCs w:val="18"/>
        </w:rPr>
        <w:fldChar w:fldCharType="end"/>
      </w:r>
    </w:p>
    <w:p w:rsidR="00607986" w:rsidRDefault="005D5C1C" w:rsidP="005D5C1C">
      <w:pPr>
        <w:tabs>
          <w:tab w:val="left" w:pos="567"/>
        </w:tabs>
        <w:spacing w:line="360" w:lineRule="auto"/>
      </w:pPr>
      <w:r w:rsidRPr="005D5C1C">
        <w:rPr>
          <w:sz w:val="18"/>
          <w:szCs w:val="18"/>
        </w:rPr>
        <w:t xml:space="preserve">**Source: </w:t>
      </w:r>
      <w:r w:rsidR="00BB2E83" w:rsidRPr="005D5C1C">
        <w:rPr>
          <w:sz w:val="18"/>
          <w:szCs w:val="18"/>
        </w:rPr>
        <w:fldChar w:fldCharType="begin"/>
      </w:r>
      <w:r w:rsidRPr="005D5C1C">
        <w:rPr>
          <w:sz w:val="18"/>
          <w:szCs w:val="18"/>
        </w:rPr>
        <w:instrText>ADDIN RW.CITE{{17 Anonymous}}</w:instrText>
      </w:r>
      <w:r w:rsidR="00BB2E83" w:rsidRPr="005D5C1C">
        <w:rPr>
          <w:sz w:val="18"/>
          <w:szCs w:val="18"/>
        </w:rPr>
        <w:fldChar w:fldCharType="separate"/>
      </w:r>
      <w:r w:rsidR="00571DAA">
        <w:rPr>
          <w:sz w:val="18"/>
          <w:szCs w:val="18"/>
        </w:rPr>
        <w:t>[1]</w:t>
      </w:r>
      <w:r w:rsidR="00BB2E83" w:rsidRPr="005D5C1C">
        <w:rPr>
          <w:sz w:val="18"/>
          <w:szCs w:val="18"/>
        </w:rPr>
        <w:fldChar w:fldCharType="end"/>
      </w:r>
    </w:p>
    <w:p w:rsidR="00607986" w:rsidRPr="00E74261" w:rsidRDefault="00607986" w:rsidP="00607986">
      <w:pPr>
        <w:tabs>
          <w:tab w:val="left" w:pos="567"/>
        </w:tabs>
        <w:spacing w:line="360" w:lineRule="auto"/>
        <w:rPr>
          <w:rFonts w:asciiTheme="majorBidi" w:hAnsiTheme="majorBidi" w:cstheme="majorBidi"/>
          <w:sz w:val="17"/>
          <w:szCs w:val="17"/>
        </w:rPr>
      </w:pPr>
    </w:p>
    <w:p w:rsidR="008244D8" w:rsidRDefault="008244D8" w:rsidP="00607986">
      <w:pPr>
        <w:tabs>
          <w:tab w:val="left" w:pos="567"/>
        </w:tabs>
      </w:pPr>
    </w:p>
    <w:p w:rsidR="00607986" w:rsidRPr="00BD0ED8" w:rsidRDefault="00607986" w:rsidP="006404A9">
      <w:pPr>
        <w:ind w:right="-545"/>
      </w:pPr>
      <w:r>
        <w:t>Table B.10. A</w:t>
      </w:r>
      <w:r w:rsidRPr="00BD0ED8">
        <w:t>nnual marginal GHG intensity factor for British Columbia, 2004</w:t>
      </w:r>
      <w:r w:rsidR="005D5C1C">
        <w:t>-2006</w:t>
      </w:r>
      <w:r w:rsidR="00AB0449">
        <w:t xml:space="preserve"> </w:t>
      </w:r>
      <w:fldSimple w:instr="ADDIN RW.CITE{{59 Anonymous; 60 Anonymous; 84 Anonymous; 17 Anonymous}}">
        <w:r w:rsidR="00571DAA">
          <w:t>[1, 8-10]</w:t>
        </w:r>
      </w:fldSimple>
    </w:p>
    <w:tbl>
      <w:tblPr>
        <w:tblW w:w="9248" w:type="dxa"/>
        <w:tblInd w:w="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840"/>
        <w:gridCol w:w="840"/>
        <w:gridCol w:w="1189"/>
        <w:gridCol w:w="1134"/>
        <w:gridCol w:w="1417"/>
        <w:gridCol w:w="1276"/>
        <w:gridCol w:w="992"/>
        <w:gridCol w:w="1560"/>
      </w:tblGrid>
      <w:tr w:rsidR="00AB0449" w:rsidRPr="00BD0ED8" w:rsidTr="00AB0449">
        <w:tc>
          <w:tcPr>
            <w:tcW w:w="840" w:type="dxa"/>
          </w:tcPr>
          <w:p w:rsidR="00AB0449" w:rsidRPr="00157447" w:rsidRDefault="00AB0449" w:rsidP="003D304A">
            <w:pPr>
              <w:jc w:val="center"/>
              <w:rPr>
                <w:sz w:val="17"/>
                <w:szCs w:val="17"/>
              </w:rPr>
            </w:pPr>
            <w:r>
              <w:rPr>
                <w:sz w:val="17"/>
                <w:szCs w:val="17"/>
              </w:rPr>
              <w:t>Year</w:t>
            </w:r>
          </w:p>
        </w:tc>
        <w:tc>
          <w:tcPr>
            <w:tcW w:w="840" w:type="dxa"/>
          </w:tcPr>
          <w:p w:rsidR="00AB0449" w:rsidRPr="00157447" w:rsidRDefault="00AB0449" w:rsidP="003D304A">
            <w:pPr>
              <w:jc w:val="center"/>
              <w:rPr>
                <w:sz w:val="17"/>
                <w:szCs w:val="17"/>
              </w:rPr>
            </w:pPr>
            <w:r w:rsidRPr="00157447">
              <w:rPr>
                <w:sz w:val="17"/>
                <w:szCs w:val="17"/>
              </w:rPr>
              <w:t>Marginal fuel source</w:t>
            </w:r>
          </w:p>
        </w:tc>
        <w:tc>
          <w:tcPr>
            <w:tcW w:w="1189" w:type="dxa"/>
          </w:tcPr>
          <w:p w:rsidR="005D5C1C" w:rsidRDefault="005D5C1C" w:rsidP="003D304A">
            <w:pPr>
              <w:jc w:val="center"/>
              <w:rPr>
                <w:sz w:val="17"/>
                <w:szCs w:val="17"/>
              </w:rPr>
            </w:pPr>
            <w:r>
              <w:rPr>
                <w:sz w:val="17"/>
                <w:szCs w:val="17"/>
              </w:rPr>
              <w:t>Electricity*</w:t>
            </w:r>
          </w:p>
          <w:p w:rsidR="00AB0449" w:rsidRPr="00157447" w:rsidRDefault="00AB0449" w:rsidP="003D304A">
            <w:pPr>
              <w:jc w:val="center"/>
              <w:rPr>
                <w:sz w:val="17"/>
                <w:szCs w:val="17"/>
              </w:rPr>
            </w:pPr>
            <w:r w:rsidRPr="00157447">
              <w:rPr>
                <w:sz w:val="17"/>
                <w:szCs w:val="17"/>
              </w:rPr>
              <w:t>Generated (MWh)</w:t>
            </w:r>
          </w:p>
        </w:tc>
        <w:tc>
          <w:tcPr>
            <w:tcW w:w="1134" w:type="dxa"/>
          </w:tcPr>
          <w:p w:rsidR="00AB0449" w:rsidRPr="00157447" w:rsidRDefault="00AB0449" w:rsidP="003D304A">
            <w:pPr>
              <w:jc w:val="center"/>
              <w:rPr>
                <w:sz w:val="17"/>
                <w:szCs w:val="17"/>
              </w:rPr>
            </w:pPr>
            <w:r w:rsidRPr="00157447">
              <w:rPr>
                <w:sz w:val="17"/>
                <w:szCs w:val="17"/>
              </w:rPr>
              <w:t>Fuel Input</w:t>
            </w:r>
            <w:r w:rsidR="005D5C1C">
              <w:rPr>
                <w:sz w:val="17"/>
                <w:szCs w:val="17"/>
              </w:rPr>
              <w:t>**</w:t>
            </w:r>
          </w:p>
          <w:p w:rsidR="00AB0449" w:rsidRPr="00157447" w:rsidRDefault="00AB0449" w:rsidP="003D304A">
            <w:pPr>
              <w:jc w:val="center"/>
              <w:rPr>
                <w:sz w:val="17"/>
                <w:szCs w:val="17"/>
              </w:rPr>
            </w:pPr>
          </w:p>
        </w:tc>
        <w:tc>
          <w:tcPr>
            <w:tcW w:w="1417" w:type="dxa"/>
          </w:tcPr>
          <w:p w:rsidR="00AB0449" w:rsidRPr="00157447" w:rsidRDefault="00AB0449" w:rsidP="003D304A">
            <w:pPr>
              <w:jc w:val="center"/>
              <w:rPr>
                <w:sz w:val="17"/>
                <w:szCs w:val="17"/>
              </w:rPr>
            </w:pPr>
            <w:r w:rsidRPr="00157447">
              <w:rPr>
                <w:sz w:val="17"/>
                <w:szCs w:val="17"/>
              </w:rPr>
              <w:t>Total GHG Emission in</w:t>
            </w:r>
          </w:p>
          <w:p w:rsidR="00AB0449" w:rsidRPr="00157447" w:rsidRDefault="00AB0449" w:rsidP="003D304A">
            <w:pPr>
              <w:jc w:val="center"/>
              <w:rPr>
                <w:sz w:val="17"/>
                <w:szCs w:val="17"/>
              </w:rPr>
            </w:pPr>
            <w:r w:rsidRPr="00157447">
              <w:rPr>
                <w:sz w:val="17"/>
                <w:szCs w:val="17"/>
              </w:rPr>
              <w:t>kg CO</w:t>
            </w:r>
            <w:r w:rsidRPr="00157447">
              <w:rPr>
                <w:sz w:val="17"/>
                <w:szCs w:val="17"/>
                <w:vertAlign w:val="subscript"/>
              </w:rPr>
              <w:t>2eq</w:t>
            </w:r>
          </w:p>
        </w:tc>
        <w:tc>
          <w:tcPr>
            <w:tcW w:w="1276" w:type="dxa"/>
          </w:tcPr>
          <w:p w:rsidR="00AB0449" w:rsidRPr="00157447" w:rsidRDefault="00AB0449" w:rsidP="003D304A">
            <w:pPr>
              <w:jc w:val="center"/>
              <w:rPr>
                <w:sz w:val="17"/>
                <w:szCs w:val="17"/>
                <w:lang w:val="en-CA"/>
              </w:rPr>
            </w:pPr>
            <w:r w:rsidRPr="00157447">
              <w:rPr>
                <w:sz w:val="17"/>
                <w:szCs w:val="17"/>
                <w:lang w:val="en-CA"/>
              </w:rPr>
              <w:t xml:space="preserve"> GHG Intensity Factor</w:t>
            </w:r>
          </w:p>
          <w:p w:rsidR="00AB0449" w:rsidRPr="00157447" w:rsidRDefault="00AB0449" w:rsidP="003D304A">
            <w:pPr>
              <w:jc w:val="center"/>
              <w:rPr>
                <w:sz w:val="17"/>
                <w:szCs w:val="17"/>
              </w:rPr>
            </w:pPr>
            <w:r w:rsidRPr="00157447">
              <w:rPr>
                <w:sz w:val="17"/>
                <w:szCs w:val="17"/>
                <w:lang w:val="en-CA"/>
              </w:rPr>
              <w:t>(g/kWh</w:t>
            </w:r>
            <w:r w:rsidRPr="00157447">
              <w:rPr>
                <w:sz w:val="17"/>
                <w:szCs w:val="17"/>
              </w:rPr>
              <w:t xml:space="preserve"> </w:t>
            </w:r>
            <w:r w:rsidRPr="00157447">
              <w:rPr>
                <w:sz w:val="17"/>
                <w:szCs w:val="17"/>
                <w:vertAlign w:val="subscript"/>
              </w:rPr>
              <w:t>fuel</w:t>
            </w:r>
            <w:r w:rsidRPr="00157447">
              <w:rPr>
                <w:sz w:val="17"/>
                <w:szCs w:val="17"/>
              </w:rPr>
              <w:t>)</w:t>
            </w:r>
          </w:p>
        </w:tc>
        <w:tc>
          <w:tcPr>
            <w:tcW w:w="992" w:type="dxa"/>
          </w:tcPr>
          <w:p w:rsidR="00AB0449" w:rsidRPr="00157447" w:rsidRDefault="00AB0449" w:rsidP="003D304A">
            <w:pPr>
              <w:jc w:val="center"/>
              <w:rPr>
                <w:sz w:val="17"/>
                <w:szCs w:val="17"/>
              </w:rPr>
            </w:pPr>
            <w:r w:rsidRPr="00157447">
              <w:rPr>
                <w:sz w:val="17"/>
                <w:szCs w:val="17"/>
              </w:rPr>
              <w:t>%</w:t>
            </w:r>
            <w:r>
              <w:rPr>
                <w:sz w:val="17"/>
                <w:szCs w:val="17"/>
              </w:rPr>
              <w:t xml:space="preserve"> </w:t>
            </w:r>
            <w:r w:rsidRPr="00157447">
              <w:rPr>
                <w:sz w:val="17"/>
                <w:szCs w:val="17"/>
              </w:rPr>
              <w:t>On</w:t>
            </w:r>
          </w:p>
          <w:p w:rsidR="00AB0449" w:rsidRPr="00157447" w:rsidRDefault="00AB0449" w:rsidP="003D304A">
            <w:pPr>
              <w:jc w:val="center"/>
              <w:rPr>
                <w:sz w:val="17"/>
                <w:szCs w:val="17"/>
              </w:rPr>
            </w:pPr>
            <w:r w:rsidRPr="00157447">
              <w:rPr>
                <w:sz w:val="17"/>
                <w:szCs w:val="17"/>
              </w:rPr>
              <w:t>Margin</w:t>
            </w:r>
          </w:p>
        </w:tc>
        <w:tc>
          <w:tcPr>
            <w:tcW w:w="1560" w:type="dxa"/>
          </w:tcPr>
          <w:p w:rsidR="00AB0449" w:rsidRPr="00157447" w:rsidRDefault="00AB0449" w:rsidP="003D304A">
            <w:pPr>
              <w:jc w:val="center"/>
              <w:rPr>
                <w:sz w:val="17"/>
                <w:szCs w:val="17"/>
              </w:rPr>
            </w:pPr>
            <w:r w:rsidRPr="00157447">
              <w:rPr>
                <w:sz w:val="17"/>
                <w:szCs w:val="17"/>
                <w:lang w:val="en-CA"/>
              </w:rPr>
              <w:t>Annual Marginal GHG Intensity Factor (g/kWh)</w:t>
            </w:r>
          </w:p>
        </w:tc>
      </w:tr>
      <w:tr w:rsidR="00AB0449" w:rsidRPr="00BD0ED8" w:rsidTr="00AB0449">
        <w:tc>
          <w:tcPr>
            <w:tcW w:w="840" w:type="dxa"/>
            <w:vMerge w:val="restart"/>
          </w:tcPr>
          <w:p w:rsidR="00AB0449" w:rsidRPr="00157447" w:rsidRDefault="00AB0449" w:rsidP="003D304A">
            <w:pPr>
              <w:jc w:val="center"/>
              <w:rPr>
                <w:sz w:val="17"/>
                <w:szCs w:val="17"/>
              </w:rPr>
            </w:pPr>
            <w:r>
              <w:rPr>
                <w:sz w:val="17"/>
                <w:szCs w:val="17"/>
              </w:rPr>
              <w:t>2004</w:t>
            </w:r>
          </w:p>
        </w:tc>
        <w:tc>
          <w:tcPr>
            <w:tcW w:w="840" w:type="dxa"/>
          </w:tcPr>
          <w:p w:rsidR="00AB0449" w:rsidRPr="00157447" w:rsidRDefault="00AB0449" w:rsidP="003D304A">
            <w:pPr>
              <w:jc w:val="center"/>
              <w:rPr>
                <w:sz w:val="17"/>
                <w:szCs w:val="17"/>
              </w:rPr>
            </w:pPr>
            <w:r w:rsidRPr="00157447">
              <w:rPr>
                <w:sz w:val="17"/>
                <w:szCs w:val="17"/>
              </w:rPr>
              <w:t>Natural gas</w:t>
            </w:r>
          </w:p>
        </w:tc>
        <w:tc>
          <w:tcPr>
            <w:tcW w:w="1189" w:type="dxa"/>
            <w:vAlign w:val="bottom"/>
          </w:tcPr>
          <w:p w:rsidR="00AB0449" w:rsidRPr="00157447" w:rsidRDefault="00AB0449" w:rsidP="003D304A">
            <w:pPr>
              <w:jc w:val="center"/>
              <w:rPr>
                <w:sz w:val="17"/>
                <w:szCs w:val="17"/>
              </w:rPr>
            </w:pPr>
            <w:r w:rsidRPr="00157447">
              <w:rPr>
                <w:sz w:val="17"/>
                <w:szCs w:val="17"/>
              </w:rPr>
              <w:t>2,380,966</w:t>
            </w:r>
          </w:p>
        </w:tc>
        <w:tc>
          <w:tcPr>
            <w:tcW w:w="1134" w:type="dxa"/>
            <w:vAlign w:val="bottom"/>
          </w:tcPr>
          <w:p w:rsidR="00AB0449" w:rsidRPr="00157447" w:rsidRDefault="00AB0449" w:rsidP="003D304A">
            <w:pPr>
              <w:jc w:val="center"/>
              <w:rPr>
                <w:sz w:val="17"/>
                <w:szCs w:val="17"/>
              </w:rPr>
            </w:pPr>
            <w:r w:rsidRPr="00157447">
              <w:rPr>
                <w:sz w:val="17"/>
                <w:szCs w:val="17"/>
              </w:rPr>
              <w:t>564</w:t>
            </w:r>
            <w:r>
              <w:rPr>
                <w:sz w:val="17"/>
                <w:szCs w:val="17"/>
              </w:rPr>
              <w:t>,</w:t>
            </w:r>
            <w:r w:rsidRPr="00157447">
              <w:rPr>
                <w:sz w:val="17"/>
                <w:szCs w:val="17"/>
              </w:rPr>
              <w:t>907km</w:t>
            </w:r>
            <w:r w:rsidRPr="00D16C20">
              <w:rPr>
                <w:sz w:val="17"/>
                <w:szCs w:val="17"/>
                <w:vertAlign w:val="superscript"/>
              </w:rPr>
              <w:t>3</w:t>
            </w:r>
          </w:p>
        </w:tc>
        <w:tc>
          <w:tcPr>
            <w:tcW w:w="1417" w:type="dxa"/>
            <w:vAlign w:val="bottom"/>
          </w:tcPr>
          <w:p w:rsidR="00AB0449" w:rsidRPr="00157447" w:rsidRDefault="00AB0449" w:rsidP="003D304A">
            <w:pPr>
              <w:jc w:val="center"/>
              <w:rPr>
                <w:sz w:val="17"/>
                <w:szCs w:val="17"/>
              </w:rPr>
            </w:pPr>
            <w:r w:rsidRPr="00157447">
              <w:rPr>
                <w:sz w:val="17"/>
                <w:szCs w:val="17"/>
              </w:rPr>
              <w:t>1,083,408,020</w:t>
            </w:r>
          </w:p>
        </w:tc>
        <w:tc>
          <w:tcPr>
            <w:tcW w:w="1276" w:type="dxa"/>
            <w:vAlign w:val="bottom"/>
          </w:tcPr>
          <w:p w:rsidR="00AB0449" w:rsidRPr="00157447" w:rsidRDefault="00AB0449" w:rsidP="003D304A">
            <w:pPr>
              <w:jc w:val="center"/>
              <w:rPr>
                <w:sz w:val="17"/>
                <w:szCs w:val="17"/>
              </w:rPr>
            </w:pPr>
            <w:r w:rsidRPr="00157447">
              <w:rPr>
                <w:sz w:val="17"/>
                <w:szCs w:val="17"/>
              </w:rPr>
              <w:t>455</w:t>
            </w:r>
          </w:p>
        </w:tc>
        <w:tc>
          <w:tcPr>
            <w:tcW w:w="992" w:type="dxa"/>
            <w:vAlign w:val="bottom"/>
          </w:tcPr>
          <w:p w:rsidR="00AB0449" w:rsidRPr="00157447" w:rsidRDefault="00FB3847" w:rsidP="003D304A">
            <w:pPr>
              <w:jc w:val="center"/>
              <w:rPr>
                <w:sz w:val="17"/>
                <w:szCs w:val="17"/>
              </w:rPr>
            </w:pPr>
            <w:r>
              <w:rPr>
                <w:sz w:val="17"/>
                <w:szCs w:val="17"/>
              </w:rPr>
              <w:t xml:space="preserve">  </w:t>
            </w:r>
            <w:r w:rsidR="00AB0449" w:rsidRPr="00157447">
              <w:rPr>
                <w:sz w:val="17"/>
                <w:szCs w:val="17"/>
              </w:rPr>
              <w:t>4</w:t>
            </w:r>
            <w:r w:rsidR="002675B3">
              <w:rPr>
                <w:sz w:val="17"/>
                <w:szCs w:val="17"/>
              </w:rPr>
              <w:t>.35</w:t>
            </w:r>
          </w:p>
        </w:tc>
        <w:tc>
          <w:tcPr>
            <w:tcW w:w="1560" w:type="dxa"/>
            <w:vMerge w:val="restart"/>
          </w:tcPr>
          <w:p w:rsidR="00AB0449" w:rsidRDefault="00AB0449" w:rsidP="00AB0449">
            <w:pPr>
              <w:rPr>
                <w:sz w:val="17"/>
                <w:szCs w:val="17"/>
              </w:rPr>
            </w:pPr>
          </w:p>
          <w:p w:rsidR="00AB0449" w:rsidRPr="00157447" w:rsidRDefault="00AB0449" w:rsidP="003D304A">
            <w:pPr>
              <w:jc w:val="center"/>
              <w:rPr>
                <w:sz w:val="17"/>
                <w:szCs w:val="17"/>
              </w:rPr>
            </w:pPr>
            <w:r w:rsidRPr="00157447">
              <w:rPr>
                <w:sz w:val="17"/>
                <w:szCs w:val="17"/>
              </w:rPr>
              <w:t>20</w:t>
            </w:r>
          </w:p>
        </w:tc>
      </w:tr>
      <w:tr w:rsidR="00AB0449" w:rsidRPr="00BD0ED8" w:rsidTr="00AB0449">
        <w:tc>
          <w:tcPr>
            <w:tcW w:w="840" w:type="dxa"/>
            <w:vMerge/>
          </w:tcPr>
          <w:p w:rsidR="00AB0449" w:rsidRPr="00157447" w:rsidRDefault="00AB0449" w:rsidP="003D304A">
            <w:pPr>
              <w:jc w:val="center"/>
              <w:rPr>
                <w:sz w:val="17"/>
                <w:szCs w:val="17"/>
              </w:rPr>
            </w:pPr>
          </w:p>
        </w:tc>
        <w:tc>
          <w:tcPr>
            <w:tcW w:w="840" w:type="dxa"/>
          </w:tcPr>
          <w:p w:rsidR="00AB0449" w:rsidRPr="00157447" w:rsidRDefault="00AB0449" w:rsidP="003D304A">
            <w:pPr>
              <w:jc w:val="center"/>
              <w:rPr>
                <w:sz w:val="17"/>
                <w:szCs w:val="17"/>
              </w:rPr>
            </w:pPr>
            <w:r w:rsidRPr="00157447">
              <w:rPr>
                <w:sz w:val="17"/>
                <w:szCs w:val="17"/>
              </w:rPr>
              <w:t>Import</w:t>
            </w:r>
          </w:p>
        </w:tc>
        <w:tc>
          <w:tcPr>
            <w:tcW w:w="1189" w:type="dxa"/>
            <w:vAlign w:val="bottom"/>
          </w:tcPr>
          <w:p w:rsidR="00AB0449" w:rsidRPr="00157447" w:rsidRDefault="00AB0449" w:rsidP="003D304A">
            <w:pPr>
              <w:jc w:val="center"/>
              <w:rPr>
                <w:sz w:val="17"/>
                <w:szCs w:val="17"/>
              </w:rPr>
            </w:pPr>
            <w:r w:rsidRPr="00157447">
              <w:rPr>
                <w:sz w:val="17"/>
                <w:szCs w:val="17"/>
              </w:rPr>
              <w:t>7,310,108</w:t>
            </w:r>
          </w:p>
        </w:tc>
        <w:tc>
          <w:tcPr>
            <w:tcW w:w="1134" w:type="dxa"/>
            <w:vAlign w:val="bottom"/>
          </w:tcPr>
          <w:p w:rsidR="00AB0449" w:rsidRPr="00157447" w:rsidRDefault="00AB0449" w:rsidP="003D304A">
            <w:pPr>
              <w:jc w:val="center"/>
              <w:rPr>
                <w:sz w:val="17"/>
                <w:szCs w:val="17"/>
              </w:rPr>
            </w:pPr>
            <w:r w:rsidRPr="00157447">
              <w:rPr>
                <w:sz w:val="17"/>
                <w:szCs w:val="17"/>
              </w:rPr>
              <w:t>N/A</w:t>
            </w:r>
          </w:p>
        </w:tc>
        <w:tc>
          <w:tcPr>
            <w:tcW w:w="1417" w:type="dxa"/>
            <w:vAlign w:val="bottom"/>
          </w:tcPr>
          <w:p w:rsidR="00AB0449" w:rsidRPr="00157447" w:rsidRDefault="00AB0449" w:rsidP="003D304A">
            <w:pPr>
              <w:jc w:val="center"/>
              <w:rPr>
                <w:sz w:val="17"/>
                <w:szCs w:val="17"/>
              </w:rPr>
            </w:pPr>
            <w:r w:rsidRPr="00157447">
              <w:rPr>
                <w:sz w:val="17"/>
                <w:szCs w:val="17"/>
              </w:rPr>
              <w:t>0</w:t>
            </w:r>
          </w:p>
        </w:tc>
        <w:tc>
          <w:tcPr>
            <w:tcW w:w="1276" w:type="dxa"/>
            <w:vAlign w:val="bottom"/>
          </w:tcPr>
          <w:p w:rsidR="00AB0449" w:rsidRPr="00157447" w:rsidRDefault="00AB0449" w:rsidP="003D304A">
            <w:pPr>
              <w:jc w:val="center"/>
              <w:rPr>
                <w:sz w:val="17"/>
                <w:szCs w:val="17"/>
              </w:rPr>
            </w:pPr>
            <w:r w:rsidRPr="00157447">
              <w:rPr>
                <w:sz w:val="17"/>
                <w:szCs w:val="17"/>
              </w:rPr>
              <w:t>0</w:t>
            </w:r>
          </w:p>
        </w:tc>
        <w:tc>
          <w:tcPr>
            <w:tcW w:w="992" w:type="dxa"/>
            <w:vAlign w:val="bottom"/>
          </w:tcPr>
          <w:p w:rsidR="00AB0449" w:rsidRPr="00157447" w:rsidRDefault="00AB0449" w:rsidP="003D304A">
            <w:pPr>
              <w:jc w:val="center"/>
              <w:rPr>
                <w:sz w:val="17"/>
                <w:szCs w:val="17"/>
              </w:rPr>
            </w:pPr>
            <w:r>
              <w:rPr>
                <w:sz w:val="17"/>
                <w:szCs w:val="17"/>
              </w:rPr>
              <w:t>13</w:t>
            </w:r>
            <w:r w:rsidR="002675B3">
              <w:rPr>
                <w:sz w:val="17"/>
                <w:szCs w:val="17"/>
              </w:rPr>
              <w:t>.36</w:t>
            </w:r>
          </w:p>
        </w:tc>
        <w:tc>
          <w:tcPr>
            <w:tcW w:w="1560" w:type="dxa"/>
            <w:vMerge/>
          </w:tcPr>
          <w:p w:rsidR="00AB0449" w:rsidRPr="00157447" w:rsidRDefault="00AB0449" w:rsidP="003D304A">
            <w:pPr>
              <w:jc w:val="center"/>
              <w:rPr>
                <w:sz w:val="17"/>
                <w:szCs w:val="17"/>
              </w:rPr>
            </w:pPr>
          </w:p>
        </w:tc>
      </w:tr>
      <w:tr w:rsidR="00AB0449" w:rsidRPr="00BD0ED8" w:rsidTr="00AB0449">
        <w:tc>
          <w:tcPr>
            <w:tcW w:w="840" w:type="dxa"/>
            <w:vMerge/>
          </w:tcPr>
          <w:p w:rsidR="00AB0449" w:rsidRPr="00157447" w:rsidRDefault="00AB0449" w:rsidP="003D304A">
            <w:pPr>
              <w:jc w:val="center"/>
              <w:rPr>
                <w:sz w:val="17"/>
                <w:szCs w:val="17"/>
              </w:rPr>
            </w:pPr>
          </w:p>
        </w:tc>
        <w:tc>
          <w:tcPr>
            <w:tcW w:w="840" w:type="dxa"/>
          </w:tcPr>
          <w:p w:rsidR="00AB0449" w:rsidRPr="00157447" w:rsidRDefault="00AB0449" w:rsidP="003D304A">
            <w:pPr>
              <w:jc w:val="center"/>
              <w:rPr>
                <w:sz w:val="17"/>
                <w:szCs w:val="17"/>
              </w:rPr>
            </w:pPr>
            <w:r w:rsidRPr="00157447">
              <w:rPr>
                <w:sz w:val="17"/>
                <w:szCs w:val="17"/>
              </w:rPr>
              <w:t>Hydro</w:t>
            </w:r>
          </w:p>
        </w:tc>
        <w:tc>
          <w:tcPr>
            <w:tcW w:w="1189" w:type="dxa"/>
            <w:vAlign w:val="bottom"/>
          </w:tcPr>
          <w:p w:rsidR="00AB0449" w:rsidRPr="00157447" w:rsidRDefault="00AB0449" w:rsidP="003D304A">
            <w:pPr>
              <w:jc w:val="center"/>
              <w:rPr>
                <w:sz w:val="17"/>
                <w:szCs w:val="17"/>
              </w:rPr>
            </w:pPr>
            <w:r w:rsidRPr="00157447">
              <w:rPr>
                <w:sz w:val="17"/>
                <w:szCs w:val="17"/>
              </w:rPr>
              <w:t>45,023,675</w:t>
            </w:r>
          </w:p>
        </w:tc>
        <w:tc>
          <w:tcPr>
            <w:tcW w:w="1134" w:type="dxa"/>
            <w:vAlign w:val="bottom"/>
          </w:tcPr>
          <w:p w:rsidR="00AB0449" w:rsidRPr="00157447" w:rsidRDefault="00AB0449" w:rsidP="003D304A">
            <w:pPr>
              <w:jc w:val="center"/>
              <w:rPr>
                <w:sz w:val="17"/>
                <w:szCs w:val="17"/>
              </w:rPr>
            </w:pPr>
            <w:r w:rsidRPr="00157447">
              <w:rPr>
                <w:sz w:val="17"/>
                <w:szCs w:val="17"/>
              </w:rPr>
              <w:t>N/A</w:t>
            </w:r>
          </w:p>
        </w:tc>
        <w:tc>
          <w:tcPr>
            <w:tcW w:w="1417" w:type="dxa"/>
            <w:vAlign w:val="bottom"/>
          </w:tcPr>
          <w:p w:rsidR="00AB0449" w:rsidRPr="00157447" w:rsidRDefault="00AB0449" w:rsidP="003D304A">
            <w:pPr>
              <w:jc w:val="center"/>
              <w:rPr>
                <w:sz w:val="17"/>
                <w:szCs w:val="17"/>
              </w:rPr>
            </w:pPr>
            <w:r w:rsidRPr="00157447">
              <w:rPr>
                <w:sz w:val="17"/>
                <w:szCs w:val="17"/>
              </w:rPr>
              <w:t>0</w:t>
            </w:r>
          </w:p>
        </w:tc>
        <w:tc>
          <w:tcPr>
            <w:tcW w:w="1276" w:type="dxa"/>
            <w:vAlign w:val="bottom"/>
          </w:tcPr>
          <w:p w:rsidR="00AB0449" w:rsidRPr="00157447" w:rsidRDefault="00AB0449" w:rsidP="003D304A">
            <w:pPr>
              <w:jc w:val="center"/>
              <w:rPr>
                <w:sz w:val="17"/>
                <w:szCs w:val="17"/>
              </w:rPr>
            </w:pPr>
            <w:r w:rsidRPr="00157447">
              <w:rPr>
                <w:sz w:val="17"/>
                <w:szCs w:val="17"/>
              </w:rPr>
              <w:t>0</w:t>
            </w:r>
          </w:p>
        </w:tc>
        <w:tc>
          <w:tcPr>
            <w:tcW w:w="992" w:type="dxa"/>
            <w:vAlign w:val="bottom"/>
          </w:tcPr>
          <w:p w:rsidR="00AB0449" w:rsidRPr="00157447" w:rsidRDefault="00AB0449" w:rsidP="003D304A">
            <w:pPr>
              <w:jc w:val="center"/>
              <w:rPr>
                <w:sz w:val="17"/>
                <w:szCs w:val="17"/>
              </w:rPr>
            </w:pPr>
            <w:r>
              <w:rPr>
                <w:sz w:val="17"/>
                <w:szCs w:val="17"/>
              </w:rPr>
              <w:t>82</w:t>
            </w:r>
            <w:r w:rsidR="002675B3">
              <w:rPr>
                <w:sz w:val="17"/>
                <w:szCs w:val="17"/>
              </w:rPr>
              <w:t>.29</w:t>
            </w:r>
          </w:p>
        </w:tc>
        <w:tc>
          <w:tcPr>
            <w:tcW w:w="1560" w:type="dxa"/>
            <w:vMerge/>
          </w:tcPr>
          <w:p w:rsidR="00AB0449" w:rsidRPr="00157447" w:rsidRDefault="00AB0449" w:rsidP="003D304A">
            <w:pPr>
              <w:jc w:val="center"/>
              <w:rPr>
                <w:sz w:val="17"/>
                <w:szCs w:val="17"/>
              </w:rPr>
            </w:pPr>
          </w:p>
        </w:tc>
      </w:tr>
      <w:tr w:rsidR="00AB0449" w:rsidRPr="00BD0ED8" w:rsidTr="00AB0449">
        <w:trPr>
          <w:gridAfter w:val="5"/>
          <w:wAfter w:w="6379" w:type="dxa"/>
        </w:trPr>
        <w:tc>
          <w:tcPr>
            <w:tcW w:w="840" w:type="dxa"/>
            <w:vMerge/>
          </w:tcPr>
          <w:p w:rsidR="00AB0449" w:rsidRPr="00157447" w:rsidRDefault="00AB0449" w:rsidP="003D304A">
            <w:pPr>
              <w:jc w:val="center"/>
              <w:rPr>
                <w:sz w:val="17"/>
                <w:szCs w:val="17"/>
              </w:rPr>
            </w:pPr>
          </w:p>
        </w:tc>
        <w:tc>
          <w:tcPr>
            <w:tcW w:w="840" w:type="dxa"/>
          </w:tcPr>
          <w:p w:rsidR="00AB0449" w:rsidRPr="00157447" w:rsidRDefault="00AB0449" w:rsidP="003D304A">
            <w:pPr>
              <w:jc w:val="center"/>
              <w:rPr>
                <w:sz w:val="17"/>
                <w:szCs w:val="17"/>
              </w:rPr>
            </w:pPr>
            <w:r w:rsidRPr="00157447">
              <w:rPr>
                <w:sz w:val="17"/>
                <w:szCs w:val="17"/>
              </w:rPr>
              <w:t>Total</w:t>
            </w:r>
          </w:p>
        </w:tc>
        <w:tc>
          <w:tcPr>
            <w:tcW w:w="1189" w:type="dxa"/>
            <w:vAlign w:val="bottom"/>
          </w:tcPr>
          <w:p w:rsidR="00AB0449" w:rsidRPr="00157447" w:rsidRDefault="00AB0449" w:rsidP="003D304A">
            <w:pPr>
              <w:jc w:val="center"/>
              <w:rPr>
                <w:sz w:val="17"/>
                <w:szCs w:val="17"/>
              </w:rPr>
            </w:pPr>
            <w:r w:rsidRPr="00157447">
              <w:rPr>
                <w:sz w:val="17"/>
                <w:szCs w:val="17"/>
              </w:rPr>
              <w:t>54,714,749</w:t>
            </w:r>
          </w:p>
        </w:tc>
      </w:tr>
      <w:tr w:rsidR="00AB0449" w:rsidRPr="00BD0ED8" w:rsidTr="00AB0449">
        <w:tc>
          <w:tcPr>
            <w:tcW w:w="840" w:type="dxa"/>
            <w:vMerge w:val="restart"/>
          </w:tcPr>
          <w:p w:rsidR="00AB0449" w:rsidRPr="00157447" w:rsidRDefault="00AB0449" w:rsidP="00B93568">
            <w:pPr>
              <w:jc w:val="center"/>
              <w:rPr>
                <w:sz w:val="17"/>
                <w:szCs w:val="17"/>
              </w:rPr>
            </w:pPr>
            <w:r>
              <w:rPr>
                <w:sz w:val="17"/>
                <w:szCs w:val="17"/>
              </w:rPr>
              <w:t>2005</w:t>
            </w:r>
          </w:p>
        </w:tc>
        <w:tc>
          <w:tcPr>
            <w:tcW w:w="840" w:type="dxa"/>
          </w:tcPr>
          <w:p w:rsidR="00AB0449" w:rsidRPr="00157447" w:rsidRDefault="00AB0449" w:rsidP="00B93568">
            <w:pPr>
              <w:jc w:val="center"/>
              <w:rPr>
                <w:sz w:val="17"/>
                <w:szCs w:val="17"/>
              </w:rPr>
            </w:pPr>
            <w:r w:rsidRPr="00157447">
              <w:rPr>
                <w:sz w:val="17"/>
                <w:szCs w:val="17"/>
              </w:rPr>
              <w:t>Natural gas</w:t>
            </w:r>
          </w:p>
        </w:tc>
        <w:tc>
          <w:tcPr>
            <w:tcW w:w="1189" w:type="dxa"/>
            <w:vAlign w:val="bottom"/>
          </w:tcPr>
          <w:p w:rsidR="00AB0449" w:rsidRPr="00157447" w:rsidRDefault="00AB0449" w:rsidP="00AB0449">
            <w:pPr>
              <w:jc w:val="center"/>
              <w:rPr>
                <w:sz w:val="17"/>
                <w:szCs w:val="17"/>
              </w:rPr>
            </w:pPr>
            <w:r w:rsidRPr="00157447">
              <w:rPr>
                <w:sz w:val="17"/>
                <w:szCs w:val="17"/>
              </w:rPr>
              <w:t>2,436,996</w:t>
            </w:r>
          </w:p>
        </w:tc>
        <w:tc>
          <w:tcPr>
            <w:tcW w:w="1134" w:type="dxa"/>
          </w:tcPr>
          <w:p w:rsidR="00AB0449" w:rsidRDefault="00AB0449" w:rsidP="00B93568">
            <w:pPr>
              <w:jc w:val="center"/>
              <w:rPr>
                <w:sz w:val="17"/>
                <w:szCs w:val="17"/>
              </w:rPr>
            </w:pPr>
          </w:p>
          <w:p w:rsidR="00AB0449" w:rsidRPr="00157447" w:rsidRDefault="00AB0449" w:rsidP="00B93568">
            <w:pPr>
              <w:jc w:val="center"/>
              <w:rPr>
                <w:sz w:val="17"/>
                <w:szCs w:val="17"/>
              </w:rPr>
            </w:pPr>
            <w:r w:rsidRPr="00157447">
              <w:rPr>
                <w:sz w:val="17"/>
                <w:szCs w:val="17"/>
              </w:rPr>
              <w:t>554</w:t>
            </w:r>
            <w:r>
              <w:rPr>
                <w:sz w:val="17"/>
                <w:szCs w:val="17"/>
              </w:rPr>
              <w:t>,</w:t>
            </w:r>
            <w:r w:rsidRPr="00157447">
              <w:rPr>
                <w:sz w:val="17"/>
                <w:szCs w:val="17"/>
              </w:rPr>
              <w:t>648km</w:t>
            </w:r>
            <w:r w:rsidRPr="00D16C20">
              <w:rPr>
                <w:sz w:val="17"/>
                <w:szCs w:val="17"/>
                <w:vertAlign w:val="superscript"/>
              </w:rPr>
              <w:t>3</w:t>
            </w:r>
          </w:p>
        </w:tc>
        <w:tc>
          <w:tcPr>
            <w:tcW w:w="1417" w:type="dxa"/>
            <w:vAlign w:val="bottom"/>
          </w:tcPr>
          <w:p w:rsidR="00AB0449" w:rsidRPr="00157447" w:rsidRDefault="00AB0449" w:rsidP="00AB0449">
            <w:pPr>
              <w:jc w:val="center"/>
              <w:rPr>
                <w:sz w:val="17"/>
                <w:szCs w:val="17"/>
              </w:rPr>
            </w:pPr>
            <w:r w:rsidRPr="00157447">
              <w:rPr>
                <w:sz w:val="17"/>
                <w:szCs w:val="17"/>
              </w:rPr>
              <w:t>1,063,732,776</w:t>
            </w:r>
          </w:p>
        </w:tc>
        <w:tc>
          <w:tcPr>
            <w:tcW w:w="1276" w:type="dxa"/>
            <w:vAlign w:val="bottom"/>
          </w:tcPr>
          <w:p w:rsidR="00AB0449" w:rsidRPr="00157447" w:rsidRDefault="00AB0449" w:rsidP="00AB0449">
            <w:pPr>
              <w:jc w:val="center"/>
              <w:rPr>
                <w:sz w:val="17"/>
                <w:szCs w:val="17"/>
              </w:rPr>
            </w:pPr>
            <w:r w:rsidRPr="00157447">
              <w:rPr>
                <w:sz w:val="17"/>
                <w:szCs w:val="17"/>
              </w:rPr>
              <w:t>436</w:t>
            </w:r>
          </w:p>
        </w:tc>
        <w:tc>
          <w:tcPr>
            <w:tcW w:w="992" w:type="dxa"/>
            <w:vAlign w:val="bottom"/>
          </w:tcPr>
          <w:p w:rsidR="00AB0449" w:rsidRPr="00157447" w:rsidRDefault="00FB3847" w:rsidP="00AB0449">
            <w:pPr>
              <w:jc w:val="center"/>
              <w:rPr>
                <w:sz w:val="17"/>
                <w:szCs w:val="17"/>
              </w:rPr>
            </w:pPr>
            <w:r>
              <w:rPr>
                <w:sz w:val="17"/>
                <w:szCs w:val="17"/>
              </w:rPr>
              <w:t xml:space="preserve">  </w:t>
            </w:r>
            <w:r w:rsidR="00AB0449">
              <w:rPr>
                <w:sz w:val="17"/>
                <w:szCs w:val="17"/>
              </w:rPr>
              <w:t>4</w:t>
            </w:r>
            <w:r w:rsidR="002675B3">
              <w:rPr>
                <w:sz w:val="17"/>
                <w:szCs w:val="17"/>
              </w:rPr>
              <w:t>.13</w:t>
            </w:r>
          </w:p>
        </w:tc>
        <w:tc>
          <w:tcPr>
            <w:tcW w:w="1560" w:type="dxa"/>
            <w:vMerge w:val="restart"/>
          </w:tcPr>
          <w:p w:rsidR="00AB0449" w:rsidRDefault="00AB0449" w:rsidP="00AB0449">
            <w:pPr>
              <w:rPr>
                <w:sz w:val="17"/>
                <w:szCs w:val="17"/>
              </w:rPr>
            </w:pPr>
          </w:p>
          <w:p w:rsidR="00AB0449" w:rsidRPr="00157447" w:rsidRDefault="00AB0449" w:rsidP="00B93568">
            <w:pPr>
              <w:jc w:val="center"/>
              <w:rPr>
                <w:sz w:val="17"/>
                <w:szCs w:val="17"/>
              </w:rPr>
            </w:pPr>
            <w:r w:rsidRPr="00157447">
              <w:rPr>
                <w:sz w:val="17"/>
                <w:szCs w:val="17"/>
              </w:rPr>
              <w:t>19</w:t>
            </w:r>
          </w:p>
        </w:tc>
      </w:tr>
      <w:tr w:rsidR="00AB0449" w:rsidRPr="00BD0ED8" w:rsidTr="00AB0449">
        <w:tc>
          <w:tcPr>
            <w:tcW w:w="840" w:type="dxa"/>
            <w:vMerge/>
          </w:tcPr>
          <w:p w:rsidR="00AB0449" w:rsidRPr="00157447" w:rsidRDefault="00AB0449" w:rsidP="00B93568">
            <w:pPr>
              <w:jc w:val="center"/>
              <w:rPr>
                <w:sz w:val="17"/>
                <w:szCs w:val="17"/>
              </w:rPr>
            </w:pPr>
          </w:p>
        </w:tc>
        <w:tc>
          <w:tcPr>
            <w:tcW w:w="840" w:type="dxa"/>
          </w:tcPr>
          <w:p w:rsidR="00AB0449" w:rsidRPr="00157447" w:rsidRDefault="00AB0449" w:rsidP="00B93568">
            <w:pPr>
              <w:jc w:val="center"/>
              <w:rPr>
                <w:sz w:val="17"/>
                <w:szCs w:val="17"/>
              </w:rPr>
            </w:pPr>
            <w:r w:rsidRPr="00157447">
              <w:rPr>
                <w:sz w:val="17"/>
                <w:szCs w:val="17"/>
              </w:rPr>
              <w:t>Import</w:t>
            </w:r>
          </w:p>
        </w:tc>
        <w:tc>
          <w:tcPr>
            <w:tcW w:w="1189" w:type="dxa"/>
            <w:vAlign w:val="bottom"/>
          </w:tcPr>
          <w:p w:rsidR="00AB0449" w:rsidRPr="00157447" w:rsidRDefault="00AB0449" w:rsidP="00B93568">
            <w:pPr>
              <w:jc w:val="center"/>
              <w:rPr>
                <w:sz w:val="17"/>
                <w:szCs w:val="17"/>
              </w:rPr>
            </w:pPr>
            <w:r w:rsidRPr="00157447">
              <w:rPr>
                <w:sz w:val="17"/>
                <w:szCs w:val="17"/>
              </w:rPr>
              <w:t>6,253,114</w:t>
            </w:r>
          </w:p>
        </w:tc>
        <w:tc>
          <w:tcPr>
            <w:tcW w:w="1134" w:type="dxa"/>
            <w:vAlign w:val="bottom"/>
          </w:tcPr>
          <w:p w:rsidR="00AB0449" w:rsidRPr="00157447" w:rsidRDefault="00AB0449" w:rsidP="00B93568">
            <w:pPr>
              <w:jc w:val="center"/>
              <w:rPr>
                <w:sz w:val="17"/>
                <w:szCs w:val="17"/>
              </w:rPr>
            </w:pPr>
            <w:r w:rsidRPr="00157447">
              <w:rPr>
                <w:sz w:val="17"/>
                <w:szCs w:val="17"/>
              </w:rPr>
              <w:t>N/A</w:t>
            </w:r>
          </w:p>
        </w:tc>
        <w:tc>
          <w:tcPr>
            <w:tcW w:w="1417" w:type="dxa"/>
            <w:vAlign w:val="bottom"/>
          </w:tcPr>
          <w:p w:rsidR="00AB0449" w:rsidRPr="00157447" w:rsidRDefault="00AB0449" w:rsidP="00B93568">
            <w:pPr>
              <w:jc w:val="center"/>
              <w:rPr>
                <w:sz w:val="17"/>
                <w:szCs w:val="17"/>
              </w:rPr>
            </w:pPr>
            <w:r w:rsidRPr="00157447">
              <w:rPr>
                <w:sz w:val="17"/>
                <w:szCs w:val="17"/>
              </w:rPr>
              <w:t>0</w:t>
            </w:r>
          </w:p>
        </w:tc>
        <w:tc>
          <w:tcPr>
            <w:tcW w:w="1276" w:type="dxa"/>
            <w:vAlign w:val="bottom"/>
          </w:tcPr>
          <w:p w:rsidR="00AB0449" w:rsidRPr="00157447" w:rsidRDefault="00AB0449" w:rsidP="00B93568">
            <w:pPr>
              <w:jc w:val="center"/>
              <w:rPr>
                <w:sz w:val="17"/>
                <w:szCs w:val="17"/>
              </w:rPr>
            </w:pPr>
            <w:r w:rsidRPr="00157447">
              <w:rPr>
                <w:sz w:val="17"/>
                <w:szCs w:val="17"/>
              </w:rPr>
              <w:t>0</w:t>
            </w:r>
          </w:p>
        </w:tc>
        <w:tc>
          <w:tcPr>
            <w:tcW w:w="992" w:type="dxa"/>
            <w:vAlign w:val="bottom"/>
          </w:tcPr>
          <w:p w:rsidR="00AB0449" w:rsidRPr="00157447" w:rsidRDefault="00AB0449" w:rsidP="00B93568">
            <w:pPr>
              <w:jc w:val="center"/>
              <w:rPr>
                <w:sz w:val="17"/>
                <w:szCs w:val="17"/>
              </w:rPr>
            </w:pPr>
            <w:r>
              <w:rPr>
                <w:sz w:val="17"/>
                <w:szCs w:val="17"/>
              </w:rPr>
              <w:t>1</w:t>
            </w:r>
            <w:r w:rsidR="002675B3">
              <w:rPr>
                <w:sz w:val="17"/>
                <w:szCs w:val="17"/>
              </w:rPr>
              <w:t>0.60</w:t>
            </w:r>
          </w:p>
        </w:tc>
        <w:tc>
          <w:tcPr>
            <w:tcW w:w="1560" w:type="dxa"/>
            <w:vMerge/>
          </w:tcPr>
          <w:p w:rsidR="00AB0449" w:rsidRPr="00157447" w:rsidRDefault="00AB0449" w:rsidP="00B93568">
            <w:pPr>
              <w:jc w:val="center"/>
              <w:rPr>
                <w:sz w:val="17"/>
                <w:szCs w:val="17"/>
              </w:rPr>
            </w:pPr>
          </w:p>
        </w:tc>
      </w:tr>
      <w:tr w:rsidR="00AB0449" w:rsidRPr="00BD0ED8" w:rsidTr="00AB0449">
        <w:tc>
          <w:tcPr>
            <w:tcW w:w="840" w:type="dxa"/>
            <w:vMerge/>
          </w:tcPr>
          <w:p w:rsidR="00AB0449" w:rsidRPr="00157447" w:rsidRDefault="00AB0449" w:rsidP="00B93568">
            <w:pPr>
              <w:jc w:val="center"/>
              <w:rPr>
                <w:sz w:val="17"/>
                <w:szCs w:val="17"/>
              </w:rPr>
            </w:pPr>
          </w:p>
        </w:tc>
        <w:tc>
          <w:tcPr>
            <w:tcW w:w="840" w:type="dxa"/>
          </w:tcPr>
          <w:p w:rsidR="00AB0449" w:rsidRPr="00157447" w:rsidRDefault="00AB0449" w:rsidP="00B93568">
            <w:pPr>
              <w:jc w:val="center"/>
              <w:rPr>
                <w:sz w:val="17"/>
                <w:szCs w:val="17"/>
              </w:rPr>
            </w:pPr>
            <w:r w:rsidRPr="00157447">
              <w:rPr>
                <w:sz w:val="17"/>
                <w:szCs w:val="17"/>
              </w:rPr>
              <w:t>Hydro</w:t>
            </w:r>
          </w:p>
        </w:tc>
        <w:tc>
          <w:tcPr>
            <w:tcW w:w="1189" w:type="dxa"/>
            <w:vAlign w:val="bottom"/>
          </w:tcPr>
          <w:p w:rsidR="00AB0449" w:rsidRPr="00157447" w:rsidRDefault="00AB0449" w:rsidP="00B93568">
            <w:pPr>
              <w:jc w:val="center"/>
              <w:rPr>
                <w:sz w:val="17"/>
                <w:szCs w:val="17"/>
              </w:rPr>
            </w:pPr>
            <w:r w:rsidRPr="00157447">
              <w:rPr>
                <w:sz w:val="17"/>
                <w:szCs w:val="17"/>
              </w:rPr>
              <w:t>50,305,334</w:t>
            </w:r>
          </w:p>
        </w:tc>
        <w:tc>
          <w:tcPr>
            <w:tcW w:w="1134" w:type="dxa"/>
            <w:vAlign w:val="bottom"/>
          </w:tcPr>
          <w:p w:rsidR="00AB0449" w:rsidRPr="00157447" w:rsidRDefault="00AB0449" w:rsidP="00B93568">
            <w:pPr>
              <w:jc w:val="center"/>
              <w:rPr>
                <w:sz w:val="17"/>
                <w:szCs w:val="17"/>
              </w:rPr>
            </w:pPr>
            <w:r w:rsidRPr="00157447">
              <w:rPr>
                <w:sz w:val="17"/>
                <w:szCs w:val="17"/>
              </w:rPr>
              <w:t>N/A</w:t>
            </w:r>
          </w:p>
        </w:tc>
        <w:tc>
          <w:tcPr>
            <w:tcW w:w="1417" w:type="dxa"/>
          </w:tcPr>
          <w:p w:rsidR="00AB0449" w:rsidRPr="00157447" w:rsidRDefault="00AB0449" w:rsidP="00B93568">
            <w:pPr>
              <w:jc w:val="center"/>
              <w:rPr>
                <w:sz w:val="17"/>
                <w:szCs w:val="17"/>
              </w:rPr>
            </w:pPr>
            <w:r w:rsidRPr="00157447">
              <w:rPr>
                <w:sz w:val="17"/>
                <w:szCs w:val="17"/>
              </w:rPr>
              <w:t>0</w:t>
            </w:r>
          </w:p>
        </w:tc>
        <w:tc>
          <w:tcPr>
            <w:tcW w:w="1276" w:type="dxa"/>
            <w:vAlign w:val="bottom"/>
          </w:tcPr>
          <w:p w:rsidR="00AB0449" w:rsidRPr="00157447" w:rsidRDefault="00AB0449" w:rsidP="00B93568">
            <w:pPr>
              <w:jc w:val="center"/>
              <w:rPr>
                <w:sz w:val="17"/>
                <w:szCs w:val="17"/>
              </w:rPr>
            </w:pPr>
            <w:r w:rsidRPr="00157447">
              <w:rPr>
                <w:sz w:val="17"/>
                <w:szCs w:val="17"/>
              </w:rPr>
              <w:t>0</w:t>
            </w:r>
          </w:p>
        </w:tc>
        <w:tc>
          <w:tcPr>
            <w:tcW w:w="992" w:type="dxa"/>
          </w:tcPr>
          <w:p w:rsidR="00AB0449" w:rsidRPr="00157447" w:rsidRDefault="00AB0449" w:rsidP="00B93568">
            <w:pPr>
              <w:jc w:val="center"/>
              <w:rPr>
                <w:sz w:val="17"/>
                <w:szCs w:val="17"/>
              </w:rPr>
            </w:pPr>
            <w:r>
              <w:rPr>
                <w:sz w:val="17"/>
                <w:szCs w:val="17"/>
              </w:rPr>
              <w:t>85</w:t>
            </w:r>
            <w:r w:rsidR="002675B3">
              <w:rPr>
                <w:sz w:val="17"/>
                <w:szCs w:val="17"/>
              </w:rPr>
              <w:t>.27</w:t>
            </w:r>
          </w:p>
        </w:tc>
        <w:tc>
          <w:tcPr>
            <w:tcW w:w="1560" w:type="dxa"/>
            <w:vMerge/>
          </w:tcPr>
          <w:p w:rsidR="00AB0449" w:rsidRPr="00157447" w:rsidRDefault="00AB0449" w:rsidP="00B93568">
            <w:pPr>
              <w:jc w:val="center"/>
              <w:rPr>
                <w:sz w:val="17"/>
                <w:szCs w:val="17"/>
              </w:rPr>
            </w:pPr>
          </w:p>
        </w:tc>
      </w:tr>
      <w:tr w:rsidR="00AB0449" w:rsidRPr="00BD0ED8" w:rsidTr="00AB0449">
        <w:trPr>
          <w:gridAfter w:val="5"/>
          <w:wAfter w:w="6379" w:type="dxa"/>
        </w:trPr>
        <w:tc>
          <w:tcPr>
            <w:tcW w:w="840" w:type="dxa"/>
            <w:vMerge/>
          </w:tcPr>
          <w:p w:rsidR="00AB0449" w:rsidRPr="00157447" w:rsidRDefault="00AB0449" w:rsidP="00B93568">
            <w:pPr>
              <w:jc w:val="center"/>
              <w:rPr>
                <w:sz w:val="17"/>
                <w:szCs w:val="17"/>
              </w:rPr>
            </w:pPr>
          </w:p>
        </w:tc>
        <w:tc>
          <w:tcPr>
            <w:tcW w:w="840" w:type="dxa"/>
          </w:tcPr>
          <w:p w:rsidR="00AB0449" w:rsidRPr="00157447" w:rsidRDefault="00AB0449" w:rsidP="00B93568">
            <w:pPr>
              <w:jc w:val="center"/>
              <w:rPr>
                <w:sz w:val="17"/>
                <w:szCs w:val="17"/>
              </w:rPr>
            </w:pPr>
            <w:r w:rsidRPr="00157447">
              <w:rPr>
                <w:sz w:val="17"/>
                <w:szCs w:val="17"/>
              </w:rPr>
              <w:t>Total</w:t>
            </w:r>
          </w:p>
        </w:tc>
        <w:tc>
          <w:tcPr>
            <w:tcW w:w="1189" w:type="dxa"/>
            <w:vAlign w:val="bottom"/>
          </w:tcPr>
          <w:p w:rsidR="00AB0449" w:rsidRPr="00157447" w:rsidRDefault="00AB0449" w:rsidP="00B93568">
            <w:pPr>
              <w:jc w:val="center"/>
              <w:rPr>
                <w:sz w:val="17"/>
                <w:szCs w:val="17"/>
              </w:rPr>
            </w:pPr>
            <w:r w:rsidRPr="00157447">
              <w:rPr>
                <w:sz w:val="17"/>
                <w:szCs w:val="17"/>
              </w:rPr>
              <w:t>58,995,444</w:t>
            </w:r>
          </w:p>
        </w:tc>
      </w:tr>
      <w:tr w:rsidR="00D16C20" w:rsidRPr="00157447" w:rsidTr="00FB3847">
        <w:tc>
          <w:tcPr>
            <w:tcW w:w="840" w:type="dxa"/>
            <w:vMerge w:val="restart"/>
          </w:tcPr>
          <w:p w:rsidR="00D16C20" w:rsidRPr="00157447" w:rsidRDefault="00D16C20" w:rsidP="00FB3847">
            <w:pPr>
              <w:jc w:val="center"/>
              <w:rPr>
                <w:sz w:val="17"/>
                <w:szCs w:val="17"/>
              </w:rPr>
            </w:pPr>
            <w:r>
              <w:rPr>
                <w:sz w:val="17"/>
                <w:szCs w:val="17"/>
              </w:rPr>
              <w:t>2006</w:t>
            </w:r>
          </w:p>
        </w:tc>
        <w:tc>
          <w:tcPr>
            <w:tcW w:w="840" w:type="dxa"/>
          </w:tcPr>
          <w:p w:rsidR="00D16C20" w:rsidRPr="00157447" w:rsidRDefault="00D16C20" w:rsidP="00FB3847">
            <w:pPr>
              <w:jc w:val="center"/>
              <w:rPr>
                <w:sz w:val="17"/>
                <w:szCs w:val="17"/>
              </w:rPr>
            </w:pPr>
            <w:r w:rsidRPr="00157447">
              <w:rPr>
                <w:sz w:val="17"/>
                <w:szCs w:val="17"/>
              </w:rPr>
              <w:t>Natural gas</w:t>
            </w:r>
          </w:p>
        </w:tc>
        <w:tc>
          <w:tcPr>
            <w:tcW w:w="1189" w:type="dxa"/>
            <w:vAlign w:val="bottom"/>
          </w:tcPr>
          <w:p w:rsidR="00D16C20" w:rsidRPr="00D16C20" w:rsidRDefault="00D16C20" w:rsidP="00FB3847">
            <w:pPr>
              <w:jc w:val="center"/>
              <w:rPr>
                <w:rFonts w:asciiTheme="majorBidi" w:hAnsiTheme="majorBidi" w:cstheme="majorBidi"/>
                <w:sz w:val="17"/>
                <w:szCs w:val="17"/>
                <w:lang w:val="en-US" w:eastAsia="en-US"/>
              </w:rPr>
            </w:pPr>
            <w:r w:rsidRPr="00D16C20">
              <w:rPr>
                <w:rFonts w:asciiTheme="majorBidi" w:hAnsiTheme="majorBidi" w:cstheme="majorBidi"/>
                <w:sz w:val="17"/>
                <w:szCs w:val="17"/>
                <w:lang w:val="en-US" w:eastAsia="en-US"/>
              </w:rPr>
              <w:t>2,165,673</w:t>
            </w:r>
          </w:p>
        </w:tc>
        <w:tc>
          <w:tcPr>
            <w:tcW w:w="1134" w:type="dxa"/>
          </w:tcPr>
          <w:p w:rsidR="00D16C20" w:rsidRDefault="00D16C20" w:rsidP="00FB3847">
            <w:pPr>
              <w:jc w:val="center"/>
              <w:rPr>
                <w:sz w:val="17"/>
                <w:szCs w:val="17"/>
              </w:rPr>
            </w:pPr>
          </w:p>
          <w:p w:rsidR="00D16C20" w:rsidRPr="00157447" w:rsidRDefault="00D16C20" w:rsidP="00FB3847">
            <w:pPr>
              <w:jc w:val="center"/>
              <w:rPr>
                <w:sz w:val="17"/>
                <w:szCs w:val="17"/>
              </w:rPr>
            </w:pPr>
            <w:r>
              <w:rPr>
                <w:sz w:val="17"/>
                <w:szCs w:val="17"/>
              </w:rPr>
              <w:t>554</w:t>
            </w:r>
            <w:r w:rsidR="002675B3">
              <w:rPr>
                <w:sz w:val="17"/>
                <w:szCs w:val="17"/>
              </w:rPr>
              <w:t>,</w:t>
            </w:r>
            <w:r>
              <w:rPr>
                <w:sz w:val="17"/>
                <w:szCs w:val="17"/>
              </w:rPr>
              <w:t>648</w:t>
            </w:r>
            <w:r w:rsidR="002675B3" w:rsidRPr="00157447">
              <w:rPr>
                <w:sz w:val="17"/>
                <w:szCs w:val="17"/>
              </w:rPr>
              <w:t xml:space="preserve"> km</w:t>
            </w:r>
            <w:r w:rsidR="002675B3" w:rsidRPr="00D16C20">
              <w:rPr>
                <w:sz w:val="17"/>
                <w:szCs w:val="17"/>
                <w:vertAlign w:val="superscript"/>
              </w:rPr>
              <w:t>3</w:t>
            </w:r>
          </w:p>
        </w:tc>
        <w:tc>
          <w:tcPr>
            <w:tcW w:w="1417" w:type="dxa"/>
            <w:vAlign w:val="bottom"/>
          </w:tcPr>
          <w:p w:rsidR="00D16C20" w:rsidRPr="002675B3" w:rsidRDefault="002675B3" w:rsidP="002675B3">
            <w:pPr>
              <w:jc w:val="center"/>
              <w:rPr>
                <w:rFonts w:asciiTheme="majorBidi" w:hAnsiTheme="majorBidi" w:cstheme="majorBidi"/>
                <w:sz w:val="17"/>
                <w:szCs w:val="17"/>
              </w:rPr>
            </w:pPr>
            <w:r w:rsidRPr="002675B3">
              <w:rPr>
                <w:rFonts w:asciiTheme="majorBidi" w:hAnsiTheme="majorBidi" w:cstheme="majorBidi"/>
                <w:sz w:val="17"/>
                <w:szCs w:val="17"/>
              </w:rPr>
              <w:t>963,337,060</w:t>
            </w:r>
          </w:p>
        </w:tc>
        <w:tc>
          <w:tcPr>
            <w:tcW w:w="1276" w:type="dxa"/>
            <w:vAlign w:val="bottom"/>
          </w:tcPr>
          <w:p w:rsidR="00D16C20" w:rsidRPr="00157447" w:rsidRDefault="002675B3" w:rsidP="00FB3847">
            <w:pPr>
              <w:jc w:val="center"/>
              <w:rPr>
                <w:sz w:val="17"/>
                <w:szCs w:val="17"/>
              </w:rPr>
            </w:pPr>
            <w:r>
              <w:rPr>
                <w:sz w:val="17"/>
                <w:szCs w:val="17"/>
              </w:rPr>
              <w:t>455</w:t>
            </w:r>
          </w:p>
        </w:tc>
        <w:tc>
          <w:tcPr>
            <w:tcW w:w="992" w:type="dxa"/>
            <w:vAlign w:val="bottom"/>
          </w:tcPr>
          <w:p w:rsidR="00D16C20" w:rsidRPr="00157447" w:rsidRDefault="00FB3847" w:rsidP="00FB3847">
            <w:pPr>
              <w:jc w:val="center"/>
              <w:rPr>
                <w:sz w:val="17"/>
                <w:szCs w:val="17"/>
              </w:rPr>
            </w:pPr>
            <w:r>
              <w:rPr>
                <w:sz w:val="17"/>
                <w:szCs w:val="17"/>
              </w:rPr>
              <w:t xml:space="preserve">  </w:t>
            </w:r>
            <w:r w:rsidR="002675B3">
              <w:rPr>
                <w:sz w:val="17"/>
                <w:szCs w:val="17"/>
              </w:rPr>
              <w:t>3.68</w:t>
            </w:r>
          </w:p>
        </w:tc>
        <w:tc>
          <w:tcPr>
            <w:tcW w:w="1560" w:type="dxa"/>
            <w:vMerge w:val="restart"/>
          </w:tcPr>
          <w:p w:rsidR="00D16C20" w:rsidRDefault="00D16C20" w:rsidP="00FB3847">
            <w:pPr>
              <w:jc w:val="center"/>
              <w:rPr>
                <w:sz w:val="17"/>
                <w:szCs w:val="17"/>
              </w:rPr>
            </w:pPr>
          </w:p>
          <w:p w:rsidR="002675B3" w:rsidRPr="00157447" w:rsidRDefault="002675B3" w:rsidP="00FB3847">
            <w:pPr>
              <w:jc w:val="center"/>
              <w:rPr>
                <w:sz w:val="17"/>
                <w:szCs w:val="17"/>
              </w:rPr>
            </w:pPr>
            <w:r>
              <w:rPr>
                <w:sz w:val="17"/>
                <w:szCs w:val="17"/>
              </w:rPr>
              <w:t>16</w:t>
            </w:r>
          </w:p>
        </w:tc>
      </w:tr>
      <w:tr w:rsidR="00D16C20" w:rsidRPr="00157447" w:rsidTr="00FB3847">
        <w:tc>
          <w:tcPr>
            <w:tcW w:w="840" w:type="dxa"/>
            <w:vMerge/>
          </w:tcPr>
          <w:p w:rsidR="00D16C20" w:rsidRPr="00157447" w:rsidRDefault="00D16C20" w:rsidP="00FB3847">
            <w:pPr>
              <w:jc w:val="center"/>
              <w:rPr>
                <w:sz w:val="17"/>
                <w:szCs w:val="17"/>
              </w:rPr>
            </w:pPr>
          </w:p>
        </w:tc>
        <w:tc>
          <w:tcPr>
            <w:tcW w:w="840" w:type="dxa"/>
          </w:tcPr>
          <w:p w:rsidR="00D16C20" w:rsidRPr="00157447" w:rsidRDefault="00D16C20" w:rsidP="00FB3847">
            <w:pPr>
              <w:jc w:val="center"/>
              <w:rPr>
                <w:sz w:val="17"/>
                <w:szCs w:val="17"/>
              </w:rPr>
            </w:pPr>
            <w:r w:rsidRPr="00157447">
              <w:rPr>
                <w:sz w:val="17"/>
                <w:szCs w:val="17"/>
              </w:rPr>
              <w:t>Import</w:t>
            </w:r>
          </w:p>
        </w:tc>
        <w:tc>
          <w:tcPr>
            <w:tcW w:w="1189" w:type="dxa"/>
            <w:vAlign w:val="bottom"/>
          </w:tcPr>
          <w:p w:rsidR="00D16C20" w:rsidRPr="00D16C20" w:rsidRDefault="00D16C20" w:rsidP="00FB3847">
            <w:pPr>
              <w:jc w:val="center"/>
              <w:rPr>
                <w:rFonts w:asciiTheme="majorBidi" w:hAnsiTheme="majorBidi" w:cstheme="majorBidi"/>
                <w:sz w:val="17"/>
                <w:szCs w:val="17"/>
                <w:lang w:val="en-US" w:eastAsia="en-US"/>
              </w:rPr>
            </w:pPr>
            <w:r w:rsidRPr="00D16C20">
              <w:rPr>
                <w:rFonts w:asciiTheme="majorBidi" w:hAnsiTheme="majorBidi" w:cstheme="majorBidi"/>
                <w:sz w:val="17"/>
                <w:szCs w:val="17"/>
                <w:lang w:val="en-US" w:eastAsia="en-US"/>
              </w:rPr>
              <w:t>12,265,719</w:t>
            </w:r>
          </w:p>
        </w:tc>
        <w:tc>
          <w:tcPr>
            <w:tcW w:w="1134" w:type="dxa"/>
            <w:vAlign w:val="bottom"/>
          </w:tcPr>
          <w:p w:rsidR="00D16C20" w:rsidRPr="00157447" w:rsidRDefault="00D16C20" w:rsidP="00FB3847">
            <w:pPr>
              <w:jc w:val="center"/>
              <w:rPr>
                <w:sz w:val="17"/>
                <w:szCs w:val="17"/>
              </w:rPr>
            </w:pPr>
            <w:r w:rsidRPr="00157447">
              <w:rPr>
                <w:sz w:val="17"/>
                <w:szCs w:val="17"/>
              </w:rPr>
              <w:t>N/A</w:t>
            </w:r>
          </w:p>
        </w:tc>
        <w:tc>
          <w:tcPr>
            <w:tcW w:w="1417" w:type="dxa"/>
            <w:vAlign w:val="bottom"/>
          </w:tcPr>
          <w:p w:rsidR="00D16C20" w:rsidRPr="00157447" w:rsidRDefault="00D16C20" w:rsidP="00FB3847">
            <w:pPr>
              <w:jc w:val="center"/>
              <w:rPr>
                <w:sz w:val="17"/>
                <w:szCs w:val="17"/>
              </w:rPr>
            </w:pPr>
            <w:r w:rsidRPr="00157447">
              <w:rPr>
                <w:sz w:val="17"/>
                <w:szCs w:val="17"/>
              </w:rPr>
              <w:t>0</w:t>
            </w:r>
          </w:p>
        </w:tc>
        <w:tc>
          <w:tcPr>
            <w:tcW w:w="1276" w:type="dxa"/>
            <w:vAlign w:val="bottom"/>
          </w:tcPr>
          <w:p w:rsidR="00D16C20" w:rsidRPr="00157447" w:rsidRDefault="00D16C20" w:rsidP="00FB3847">
            <w:pPr>
              <w:jc w:val="center"/>
              <w:rPr>
                <w:sz w:val="17"/>
                <w:szCs w:val="17"/>
              </w:rPr>
            </w:pPr>
            <w:r w:rsidRPr="00157447">
              <w:rPr>
                <w:sz w:val="17"/>
                <w:szCs w:val="17"/>
              </w:rPr>
              <w:t>0</w:t>
            </w:r>
          </w:p>
        </w:tc>
        <w:tc>
          <w:tcPr>
            <w:tcW w:w="992" w:type="dxa"/>
            <w:vAlign w:val="bottom"/>
          </w:tcPr>
          <w:p w:rsidR="00D16C20" w:rsidRPr="00157447" w:rsidRDefault="002675B3" w:rsidP="00FB3847">
            <w:pPr>
              <w:jc w:val="center"/>
              <w:rPr>
                <w:sz w:val="17"/>
                <w:szCs w:val="17"/>
              </w:rPr>
            </w:pPr>
            <w:r>
              <w:rPr>
                <w:sz w:val="17"/>
                <w:szCs w:val="17"/>
              </w:rPr>
              <w:t>20.8</w:t>
            </w:r>
            <w:r w:rsidR="003A52C4">
              <w:rPr>
                <w:sz w:val="17"/>
                <w:szCs w:val="17"/>
              </w:rPr>
              <w:t>2</w:t>
            </w:r>
          </w:p>
        </w:tc>
        <w:tc>
          <w:tcPr>
            <w:tcW w:w="1560" w:type="dxa"/>
            <w:vMerge/>
          </w:tcPr>
          <w:p w:rsidR="00D16C20" w:rsidRPr="00157447" w:rsidRDefault="00D16C20" w:rsidP="00FB3847">
            <w:pPr>
              <w:jc w:val="center"/>
              <w:rPr>
                <w:sz w:val="17"/>
                <w:szCs w:val="17"/>
              </w:rPr>
            </w:pPr>
          </w:p>
        </w:tc>
      </w:tr>
      <w:tr w:rsidR="00D16C20" w:rsidRPr="00157447" w:rsidTr="00FB3847">
        <w:tc>
          <w:tcPr>
            <w:tcW w:w="840" w:type="dxa"/>
            <w:vMerge/>
          </w:tcPr>
          <w:p w:rsidR="00D16C20" w:rsidRPr="00157447" w:rsidRDefault="00D16C20" w:rsidP="00FB3847">
            <w:pPr>
              <w:jc w:val="center"/>
              <w:rPr>
                <w:sz w:val="17"/>
                <w:szCs w:val="17"/>
              </w:rPr>
            </w:pPr>
          </w:p>
        </w:tc>
        <w:tc>
          <w:tcPr>
            <w:tcW w:w="840" w:type="dxa"/>
          </w:tcPr>
          <w:p w:rsidR="00D16C20" w:rsidRPr="00157447" w:rsidRDefault="00D16C20" w:rsidP="00FB3847">
            <w:pPr>
              <w:jc w:val="center"/>
              <w:rPr>
                <w:sz w:val="17"/>
                <w:szCs w:val="17"/>
              </w:rPr>
            </w:pPr>
            <w:r w:rsidRPr="00157447">
              <w:rPr>
                <w:sz w:val="17"/>
                <w:szCs w:val="17"/>
              </w:rPr>
              <w:t>Hydro</w:t>
            </w:r>
          </w:p>
        </w:tc>
        <w:tc>
          <w:tcPr>
            <w:tcW w:w="1189" w:type="dxa"/>
            <w:vAlign w:val="bottom"/>
          </w:tcPr>
          <w:p w:rsidR="00D16C20" w:rsidRPr="00D16C20" w:rsidRDefault="00D16C20" w:rsidP="00FB3847">
            <w:pPr>
              <w:jc w:val="center"/>
              <w:rPr>
                <w:rFonts w:asciiTheme="majorBidi" w:hAnsiTheme="majorBidi" w:cstheme="majorBidi"/>
                <w:sz w:val="17"/>
                <w:szCs w:val="17"/>
                <w:lang w:val="en-US" w:eastAsia="en-US"/>
              </w:rPr>
            </w:pPr>
            <w:r w:rsidRPr="00D16C20">
              <w:rPr>
                <w:rFonts w:asciiTheme="majorBidi" w:hAnsiTheme="majorBidi" w:cstheme="majorBidi"/>
                <w:sz w:val="17"/>
                <w:szCs w:val="17"/>
                <w:lang w:val="en-US" w:eastAsia="en-US"/>
              </w:rPr>
              <w:t>44,463,830</w:t>
            </w:r>
          </w:p>
        </w:tc>
        <w:tc>
          <w:tcPr>
            <w:tcW w:w="1134" w:type="dxa"/>
            <w:vAlign w:val="bottom"/>
          </w:tcPr>
          <w:p w:rsidR="00D16C20" w:rsidRPr="00157447" w:rsidRDefault="00D16C20" w:rsidP="00FB3847">
            <w:pPr>
              <w:jc w:val="center"/>
              <w:rPr>
                <w:sz w:val="17"/>
                <w:szCs w:val="17"/>
              </w:rPr>
            </w:pPr>
            <w:r w:rsidRPr="00157447">
              <w:rPr>
                <w:sz w:val="17"/>
                <w:szCs w:val="17"/>
              </w:rPr>
              <w:t>N/A</w:t>
            </w:r>
          </w:p>
        </w:tc>
        <w:tc>
          <w:tcPr>
            <w:tcW w:w="1417" w:type="dxa"/>
          </w:tcPr>
          <w:p w:rsidR="00D16C20" w:rsidRPr="00157447" w:rsidRDefault="00D16C20" w:rsidP="00FB3847">
            <w:pPr>
              <w:jc w:val="center"/>
              <w:rPr>
                <w:sz w:val="17"/>
                <w:szCs w:val="17"/>
              </w:rPr>
            </w:pPr>
            <w:r w:rsidRPr="00157447">
              <w:rPr>
                <w:sz w:val="17"/>
                <w:szCs w:val="17"/>
              </w:rPr>
              <w:t>0</w:t>
            </w:r>
          </w:p>
        </w:tc>
        <w:tc>
          <w:tcPr>
            <w:tcW w:w="1276" w:type="dxa"/>
            <w:vAlign w:val="bottom"/>
          </w:tcPr>
          <w:p w:rsidR="00D16C20" w:rsidRPr="00157447" w:rsidRDefault="00D16C20" w:rsidP="00FB3847">
            <w:pPr>
              <w:jc w:val="center"/>
              <w:rPr>
                <w:sz w:val="17"/>
                <w:szCs w:val="17"/>
              </w:rPr>
            </w:pPr>
            <w:r w:rsidRPr="00157447">
              <w:rPr>
                <w:sz w:val="17"/>
                <w:szCs w:val="17"/>
              </w:rPr>
              <w:t>0</w:t>
            </w:r>
          </w:p>
        </w:tc>
        <w:tc>
          <w:tcPr>
            <w:tcW w:w="992" w:type="dxa"/>
          </w:tcPr>
          <w:p w:rsidR="00D16C20" w:rsidRPr="00157447" w:rsidRDefault="002675B3" w:rsidP="00FB3847">
            <w:pPr>
              <w:jc w:val="center"/>
              <w:rPr>
                <w:sz w:val="17"/>
                <w:szCs w:val="17"/>
              </w:rPr>
            </w:pPr>
            <w:r>
              <w:rPr>
                <w:sz w:val="17"/>
                <w:szCs w:val="17"/>
              </w:rPr>
              <w:t>75.50</w:t>
            </w:r>
          </w:p>
        </w:tc>
        <w:tc>
          <w:tcPr>
            <w:tcW w:w="1560" w:type="dxa"/>
            <w:vMerge/>
          </w:tcPr>
          <w:p w:rsidR="00D16C20" w:rsidRPr="00157447" w:rsidRDefault="00D16C20" w:rsidP="00FB3847">
            <w:pPr>
              <w:jc w:val="center"/>
              <w:rPr>
                <w:sz w:val="17"/>
                <w:szCs w:val="17"/>
              </w:rPr>
            </w:pPr>
          </w:p>
        </w:tc>
      </w:tr>
      <w:tr w:rsidR="00D16C20" w:rsidRPr="00157447" w:rsidTr="00FB3847">
        <w:trPr>
          <w:gridAfter w:val="5"/>
          <w:wAfter w:w="6379" w:type="dxa"/>
        </w:trPr>
        <w:tc>
          <w:tcPr>
            <w:tcW w:w="840" w:type="dxa"/>
            <w:vMerge/>
          </w:tcPr>
          <w:p w:rsidR="00D16C20" w:rsidRPr="00157447" w:rsidRDefault="00D16C20" w:rsidP="00FB3847">
            <w:pPr>
              <w:jc w:val="center"/>
              <w:rPr>
                <w:sz w:val="17"/>
                <w:szCs w:val="17"/>
              </w:rPr>
            </w:pPr>
          </w:p>
        </w:tc>
        <w:tc>
          <w:tcPr>
            <w:tcW w:w="840" w:type="dxa"/>
          </w:tcPr>
          <w:p w:rsidR="00D16C20" w:rsidRPr="00157447" w:rsidRDefault="00D16C20" w:rsidP="00FB3847">
            <w:pPr>
              <w:jc w:val="center"/>
              <w:rPr>
                <w:sz w:val="17"/>
                <w:szCs w:val="17"/>
              </w:rPr>
            </w:pPr>
            <w:r w:rsidRPr="00157447">
              <w:rPr>
                <w:sz w:val="17"/>
                <w:szCs w:val="17"/>
              </w:rPr>
              <w:t>Total</w:t>
            </w:r>
          </w:p>
        </w:tc>
        <w:tc>
          <w:tcPr>
            <w:tcW w:w="1189" w:type="dxa"/>
            <w:vAlign w:val="bottom"/>
          </w:tcPr>
          <w:p w:rsidR="00D16C20" w:rsidRPr="00D16C20" w:rsidRDefault="00D16C20" w:rsidP="00FB3847">
            <w:pPr>
              <w:jc w:val="center"/>
              <w:rPr>
                <w:rFonts w:asciiTheme="majorBidi" w:hAnsiTheme="majorBidi" w:cstheme="majorBidi"/>
                <w:sz w:val="17"/>
                <w:szCs w:val="17"/>
                <w:lang w:val="en-US" w:eastAsia="en-US"/>
              </w:rPr>
            </w:pPr>
            <w:r w:rsidRPr="00D16C20">
              <w:rPr>
                <w:rFonts w:asciiTheme="majorBidi" w:hAnsiTheme="majorBidi" w:cstheme="majorBidi"/>
                <w:sz w:val="17"/>
                <w:szCs w:val="17"/>
                <w:lang w:val="en-US" w:eastAsia="en-US"/>
              </w:rPr>
              <w:t>58,895,222</w:t>
            </w:r>
          </w:p>
        </w:tc>
      </w:tr>
    </w:tbl>
    <w:p w:rsidR="005D5C1C" w:rsidRPr="005D5C1C" w:rsidRDefault="005D5C1C" w:rsidP="005D5C1C">
      <w:pPr>
        <w:rPr>
          <w:sz w:val="18"/>
          <w:szCs w:val="18"/>
        </w:rPr>
      </w:pPr>
      <w:r w:rsidRPr="005D5C1C">
        <w:rPr>
          <w:sz w:val="18"/>
          <w:szCs w:val="18"/>
        </w:rPr>
        <w:t>*</w:t>
      </w:r>
      <w:r w:rsidR="00607986" w:rsidRPr="005D5C1C">
        <w:rPr>
          <w:sz w:val="18"/>
          <w:szCs w:val="18"/>
        </w:rPr>
        <w:t xml:space="preserve">Source: </w:t>
      </w:r>
      <w:r w:rsidR="00BB2E83" w:rsidRPr="005D5C1C">
        <w:rPr>
          <w:sz w:val="18"/>
          <w:szCs w:val="18"/>
        </w:rPr>
        <w:fldChar w:fldCharType="begin"/>
      </w:r>
      <w:r w:rsidRPr="005D5C1C">
        <w:rPr>
          <w:sz w:val="18"/>
          <w:szCs w:val="18"/>
        </w:rPr>
        <w:instrText>ADDIN RW.CITE{{59 Anonymous; 60 Anonymous; 84 Anonymous}}</w:instrText>
      </w:r>
      <w:r w:rsidR="00BB2E83" w:rsidRPr="005D5C1C">
        <w:rPr>
          <w:sz w:val="18"/>
          <w:szCs w:val="18"/>
        </w:rPr>
        <w:fldChar w:fldCharType="separate"/>
      </w:r>
      <w:r w:rsidR="00571DAA">
        <w:rPr>
          <w:sz w:val="18"/>
          <w:szCs w:val="18"/>
        </w:rPr>
        <w:t>[8-10]</w:t>
      </w:r>
      <w:r w:rsidR="00BB2E83" w:rsidRPr="005D5C1C">
        <w:rPr>
          <w:sz w:val="18"/>
          <w:szCs w:val="18"/>
        </w:rPr>
        <w:fldChar w:fldCharType="end"/>
      </w:r>
    </w:p>
    <w:p w:rsidR="005D5C1C" w:rsidRPr="005D5C1C" w:rsidRDefault="005D5C1C" w:rsidP="005D5C1C">
      <w:pPr>
        <w:rPr>
          <w:sz w:val="18"/>
          <w:szCs w:val="18"/>
        </w:rPr>
      </w:pPr>
      <w:r w:rsidRPr="005D5C1C">
        <w:rPr>
          <w:sz w:val="18"/>
          <w:szCs w:val="18"/>
        </w:rPr>
        <w:t xml:space="preserve">**Source: </w:t>
      </w:r>
      <w:r w:rsidR="00BB2E83" w:rsidRPr="005D5C1C">
        <w:rPr>
          <w:sz w:val="18"/>
          <w:szCs w:val="18"/>
        </w:rPr>
        <w:fldChar w:fldCharType="begin"/>
      </w:r>
      <w:r w:rsidRPr="005D5C1C">
        <w:rPr>
          <w:sz w:val="18"/>
          <w:szCs w:val="18"/>
        </w:rPr>
        <w:instrText>ADDIN RW.CITE{{17 Anonymous}}</w:instrText>
      </w:r>
      <w:r w:rsidR="00BB2E83" w:rsidRPr="005D5C1C">
        <w:rPr>
          <w:sz w:val="18"/>
          <w:szCs w:val="18"/>
        </w:rPr>
        <w:fldChar w:fldCharType="separate"/>
      </w:r>
      <w:r w:rsidR="00571DAA">
        <w:rPr>
          <w:sz w:val="18"/>
          <w:szCs w:val="18"/>
        </w:rPr>
        <w:t>[1]</w:t>
      </w:r>
      <w:r w:rsidR="00BB2E83" w:rsidRPr="005D5C1C">
        <w:rPr>
          <w:sz w:val="18"/>
          <w:szCs w:val="18"/>
        </w:rPr>
        <w:fldChar w:fldCharType="end"/>
      </w:r>
    </w:p>
    <w:p w:rsidR="00607986" w:rsidRDefault="00607986" w:rsidP="00607986">
      <w:pPr>
        <w:rPr>
          <w:sz w:val="18"/>
          <w:szCs w:val="12"/>
        </w:rPr>
      </w:pPr>
    </w:p>
    <w:p w:rsidR="00AB0449" w:rsidRDefault="00AB0449" w:rsidP="00607986">
      <w:pPr>
        <w:rPr>
          <w:sz w:val="18"/>
          <w:szCs w:val="12"/>
        </w:rPr>
      </w:pPr>
    </w:p>
    <w:p w:rsidR="00607986" w:rsidRPr="00BD0ED8" w:rsidRDefault="00607986" w:rsidP="00607986">
      <w:pPr>
        <w:jc w:val="both"/>
        <w:rPr>
          <w:sz w:val="18"/>
          <w:szCs w:val="12"/>
        </w:rPr>
      </w:pPr>
    </w:p>
    <w:p w:rsidR="00607986" w:rsidRPr="00BD0ED8" w:rsidRDefault="00607986" w:rsidP="00607986">
      <w:pPr>
        <w:jc w:val="both"/>
        <w:rPr>
          <w:sz w:val="18"/>
          <w:szCs w:val="12"/>
        </w:rPr>
      </w:pPr>
    </w:p>
    <w:p w:rsidR="00607986" w:rsidRPr="00BD0ED8" w:rsidRDefault="00607986" w:rsidP="00607986">
      <w:pPr>
        <w:jc w:val="both"/>
        <w:rPr>
          <w:sz w:val="18"/>
          <w:szCs w:val="12"/>
        </w:rPr>
      </w:pPr>
    </w:p>
    <w:p w:rsidR="00607986" w:rsidRPr="00BD0ED8" w:rsidRDefault="00607986" w:rsidP="00607986">
      <w:pPr>
        <w:rPr>
          <w:lang w:val="en-CA"/>
        </w:rPr>
      </w:pPr>
    </w:p>
    <w:p w:rsidR="00607986" w:rsidRDefault="00607986" w:rsidP="00607986">
      <w:pPr>
        <w:rPr>
          <w:lang w:val="en-CA"/>
        </w:rPr>
      </w:pPr>
    </w:p>
    <w:p w:rsidR="00EC7939" w:rsidRDefault="00EC7939" w:rsidP="00607986">
      <w:pPr>
        <w:rPr>
          <w:lang w:val="en-CA"/>
        </w:rPr>
      </w:pPr>
    </w:p>
    <w:p w:rsidR="00EC7939" w:rsidRDefault="00EC7939" w:rsidP="00607986">
      <w:pPr>
        <w:rPr>
          <w:lang w:val="en-CA"/>
        </w:rPr>
      </w:pPr>
    </w:p>
    <w:p w:rsidR="00EC7939" w:rsidRDefault="00EC7939" w:rsidP="00607986">
      <w:pPr>
        <w:rPr>
          <w:lang w:val="en-CA"/>
        </w:rPr>
      </w:pPr>
    </w:p>
    <w:p w:rsidR="00EC7939" w:rsidRDefault="00EC7939" w:rsidP="00607986">
      <w:pPr>
        <w:rPr>
          <w:lang w:val="en-CA"/>
        </w:rPr>
      </w:pPr>
    </w:p>
    <w:p w:rsidR="00EC7939" w:rsidRDefault="00EC7939" w:rsidP="00607986">
      <w:pPr>
        <w:rPr>
          <w:lang w:val="en-CA"/>
        </w:rPr>
      </w:pPr>
    </w:p>
    <w:p w:rsidR="009246F0" w:rsidRDefault="008E31D0" w:rsidP="008E31D0">
      <w:pPr>
        <w:jc w:val="center"/>
        <w:rPr>
          <w:b/>
          <w:bCs/>
        </w:rPr>
      </w:pPr>
      <w:r>
        <w:rPr>
          <w:b/>
          <w:bCs/>
        </w:rPr>
        <w:lastRenderedPageBreak/>
        <w:t>The Predicted Marginal Fuel Mix</w:t>
      </w:r>
      <w:r w:rsidRPr="008E31D0">
        <w:rPr>
          <w:b/>
          <w:bCs/>
        </w:rPr>
        <w:t xml:space="preserve"> Used to</w:t>
      </w:r>
      <w:r w:rsidR="00CF4898">
        <w:rPr>
          <w:b/>
          <w:bCs/>
        </w:rPr>
        <w:t xml:space="preserve"> Calculate the Weighted </w:t>
      </w:r>
      <w:r w:rsidRPr="008E31D0">
        <w:rPr>
          <w:b/>
          <w:bCs/>
        </w:rPr>
        <w:t>Annual</w:t>
      </w:r>
      <w:r>
        <w:rPr>
          <w:b/>
          <w:bCs/>
        </w:rPr>
        <w:t xml:space="preserve"> </w:t>
      </w:r>
      <w:r w:rsidRPr="008E31D0">
        <w:rPr>
          <w:b/>
          <w:bCs/>
        </w:rPr>
        <w:t xml:space="preserve">Marginal GHG Intensity Factors Based on </w:t>
      </w:r>
      <w:r w:rsidR="009246F0" w:rsidRPr="008E31D0">
        <w:rPr>
          <w:b/>
          <w:bCs/>
        </w:rPr>
        <w:t>the Weighted Average Approach</w:t>
      </w:r>
    </w:p>
    <w:p w:rsidR="008E31D0" w:rsidRDefault="008E31D0" w:rsidP="008E31D0">
      <w:pPr>
        <w:ind w:left="1276" w:hanging="1276"/>
        <w:jc w:val="center"/>
        <w:rPr>
          <w:b/>
          <w:bCs/>
          <w:lang w:val="en-CA"/>
        </w:rPr>
      </w:pPr>
    </w:p>
    <w:p w:rsidR="00D6151E" w:rsidRPr="008E31D0" w:rsidRDefault="00D6151E" w:rsidP="008E31D0">
      <w:pPr>
        <w:ind w:left="1276" w:hanging="1276"/>
        <w:jc w:val="center"/>
        <w:rPr>
          <w:b/>
          <w:bCs/>
          <w:lang w:val="en-CA"/>
        </w:rPr>
      </w:pPr>
    </w:p>
    <w:p w:rsidR="00295352" w:rsidRDefault="00295352" w:rsidP="00CF4898">
      <w:pPr>
        <w:ind w:left="1276" w:hanging="1276"/>
        <w:rPr>
          <w:lang w:val="en-CA"/>
        </w:rPr>
      </w:pPr>
      <w:r>
        <w:t>Table B.11. Predicted marginal fuel mix used to calculate the</w:t>
      </w:r>
      <w:r w:rsidR="005F62CD" w:rsidRPr="005F62CD">
        <w:rPr>
          <w:lang w:val="en-CA"/>
        </w:rPr>
        <w:t xml:space="preserve"> weighted</w:t>
      </w:r>
      <w:r>
        <w:t xml:space="preserve"> annual marginal GHG intensity factors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ook w:val="04A0"/>
      </w:tblPr>
      <w:tblGrid>
        <w:gridCol w:w="1123"/>
        <w:gridCol w:w="2671"/>
        <w:gridCol w:w="4819"/>
      </w:tblGrid>
      <w:tr w:rsidR="00EC7939" w:rsidRPr="00295352" w:rsidTr="00EC7939">
        <w:tc>
          <w:tcPr>
            <w:tcW w:w="1123" w:type="dxa"/>
            <w:shd w:val="clear" w:color="auto" w:fill="FFFFFF"/>
          </w:tcPr>
          <w:p w:rsidR="00EC7939" w:rsidRPr="00295352" w:rsidRDefault="00EC7939" w:rsidP="00EC7939">
            <w:pPr>
              <w:jc w:val="center"/>
              <w:rPr>
                <w:rFonts w:asciiTheme="majorBidi" w:hAnsiTheme="majorBidi" w:cstheme="majorBidi"/>
                <w:b/>
                <w:bCs/>
                <w:sz w:val="22"/>
                <w:szCs w:val="22"/>
              </w:rPr>
            </w:pPr>
            <w:r w:rsidRPr="00295352">
              <w:rPr>
                <w:rFonts w:asciiTheme="majorBidi" w:hAnsiTheme="majorBidi" w:cstheme="majorBidi"/>
                <w:b/>
                <w:bCs/>
                <w:sz w:val="22"/>
                <w:szCs w:val="22"/>
              </w:rPr>
              <w:t>Province</w:t>
            </w:r>
          </w:p>
        </w:tc>
        <w:tc>
          <w:tcPr>
            <w:tcW w:w="2671" w:type="dxa"/>
            <w:shd w:val="clear" w:color="auto" w:fill="FFFFFF"/>
          </w:tcPr>
          <w:p w:rsidR="00EC7939" w:rsidRPr="00295352" w:rsidRDefault="00EC7939" w:rsidP="00EC7939">
            <w:pPr>
              <w:jc w:val="center"/>
              <w:rPr>
                <w:rFonts w:asciiTheme="majorBidi" w:hAnsiTheme="majorBidi" w:cstheme="majorBidi"/>
                <w:b/>
                <w:bCs/>
                <w:sz w:val="22"/>
                <w:szCs w:val="22"/>
                <w:lang w:val="en-CA"/>
              </w:rPr>
            </w:pPr>
            <w:r w:rsidRPr="00295352">
              <w:rPr>
                <w:rFonts w:asciiTheme="majorBidi" w:hAnsiTheme="majorBidi" w:cstheme="majorBidi"/>
                <w:b/>
                <w:bCs/>
                <w:sz w:val="22"/>
                <w:szCs w:val="22"/>
              </w:rPr>
              <w:t>Marginal Fuel Source</w:t>
            </w:r>
          </w:p>
        </w:tc>
        <w:tc>
          <w:tcPr>
            <w:tcW w:w="4819" w:type="dxa"/>
            <w:shd w:val="clear" w:color="auto" w:fill="FFFFFF"/>
          </w:tcPr>
          <w:p w:rsidR="00EC7939" w:rsidRPr="00295352" w:rsidRDefault="00EC7939" w:rsidP="00EC7939">
            <w:pPr>
              <w:jc w:val="center"/>
              <w:rPr>
                <w:rFonts w:asciiTheme="majorBidi" w:hAnsiTheme="majorBidi" w:cstheme="majorBidi"/>
                <w:b/>
                <w:bCs/>
                <w:sz w:val="22"/>
                <w:szCs w:val="22"/>
                <w:lang w:val="en-CA"/>
              </w:rPr>
            </w:pPr>
            <w:r w:rsidRPr="00295352">
              <w:rPr>
                <w:rFonts w:asciiTheme="majorBidi" w:hAnsiTheme="majorBidi" w:cstheme="majorBidi"/>
                <w:b/>
                <w:bCs/>
                <w:sz w:val="22"/>
                <w:szCs w:val="22"/>
                <w:lang w:val="en-CA"/>
              </w:rPr>
              <w:t>% On Margin</w:t>
            </w:r>
          </w:p>
        </w:tc>
      </w:tr>
      <w:tr w:rsidR="00EC7939" w:rsidRPr="00295352" w:rsidTr="00EC7939">
        <w:tc>
          <w:tcPr>
            <w:tcW w:w="1123" w:type="dxa"/>
            <w:vMerge w:val="restart"/>
            <w:shd w:val="clear" w:color="auto" w:fill="FFFFFF"/>
          </w:tcPr>
          <w:p w:rsidR="00EC7939" w:rsidRPr="00295352" w:rsidRDefault="00EC7939" w:rsidP="00EC7939">
            <w:pPr>
              <w:jc w:val="center"/>
              <w:rPr>
                <w:rFonts w:asciiTheme="majorBidi" w:hAnsiTheme="majorBidi" w:cstheme="majorBidi"/>
                <w:b/>
                <w:bCs/>
                <w:sz w:val="22"/>
                <w:szCs w:val="22"/>
              </w:rPr>
            </w:pPr>
            <w:r w:rsidRPr="00295352">
              <w:rPr>
                <w:rFonts w:asciiTheme="majorBidi" w:hAnsiTheme="majorBidi" w:cstheme="majorBidi"/>
                <w:b/>
                <w:bCs/>
                <w:sz w:val="22"/>
                <w:szCs w:val="22"/>
              </w:rPr>
              <w:t>NF</w:t>
            </w:r>
          </w:p>
        </w:tc>
        <w:tc>
          <w:tcPr>
            <w:tcW w:w="2671" w:type="dxa"/>
            <w:shd w:val="clear" w:color="auto" w:fill="FFFFFF"/>
          </w:tcPr>
          <w:p w:rsidR="00EC7939" w:rsidRPr="00295352" w:rsidRDefault="00EC7939" w:rsidP="00EC7939">
            <w:pPr>
              <w:jc w:val="center"/>
              <w:rPr>
                <w:rFonts w:asciiTheme="majorBidi" w:hAnsiTheme="majorBidi" w:cstheme="majorBidi"/>
                <w:sz w:val="22"/>
                <w:szCs w:val="22"/>
                <w:lang w:val="en-CA"/>
              </w:rPr>
            </w:pPr>
            <w:r w:rsidRPr="00295352">
              <w:rPr>
                <w:rFonts w:asciiTheme="majorBidi" w:hAnsiTheme="majorBidi" w:cstheme="majorBidi"/>
                <w:sz w:val="22"/>
                <w:szCs w:val="22"/>
                <w:lang w:val="en-CA"/>
              </w:rPr>
              <w:t>Oil</w:t>
            </w:r>
          </w:p>
        </w:tc>
        <w:tc>
          <w:tcPr>
            <w:tcW w:w="4819" w:type="dxa"/>
            <w:shd w:val="clear" w:color="auto" w:fill="FFFFFF"/>
          </w:tcPr>
          <w:p w:rsidR="00EC7939" w:rsidRPr="00295352" w:rsidRDefault="00EC7939" w:rsidP="00EC7939">
            <w:pPr>
              <w:jc w:val="center"/>
              <w:rPr>
                <w:rFonts w:asciiTheme="majorBidi" w:hAnsiTheme="majorBidi" w:cstheme="majorBidi"/>
                <w:sz w:val="22"/>
                <w:szCs w:val="22"/>
              </w:rPr>
            </w:pPr>
            <w:r w:rsidRPr="00295352">
              <w:rPr>
                <w:rFonts w:asciiTheme="majorBidi" w:hAnsiTheme="majorBidi" w:cstheme="majorBidi"/>
                <w:sz w:val="22"/>
                <w:szCs w:val="22"/>
              </w:rPr>
              <w:t xml:space="preserve">  2.71</w:t>
            </w:r>
          </w:p>
        </w:tc>
      </w:tr>
      <w:tr w:rsidR="00EC7939" w:rsidRPr="00295352" w:rsidTr="00EC7939">
        <w:tc>
          <w:tcPr>
            <w:tcW w:w="1123" w:type="dxa"/>
            <w:vMerge/>
            <w:shd w:val="clear" w:color="auto" w:fill="FFFFFF"/>
          </w:tcPr>
          <w:p w:rsidR="00EC7939" w:rsidRPr="00295352" w:rsidRDefault="00EC7939" w:rsidP="00EC7939">
            <w:pPr>
              <w:jc w:val="center"/>
              <w:rPr>
                <w:rFonts w:asciiTheme="majorBidi" w:hAnsiTheme="majorBidi" w:cstheme="majorBidi"/>
                <w:b/>
                <w:bCs/>
                <w:sz w:val="22"/>
                <w:szCs w:val="22"/>
              </w:rPr>
            </w:pPr>
          </w:p>
        </w:tc>
        <w:tc>
          <w:tcPr>
            <w:tcW w:w="2671" w:type="dxa"/>
            <w:shd w:val="clear" w:color="auto" w:fill="FFFFFF"/>
          </w:tcPr>
          <w:p w:rsidR="00EC7939" w:rsidRPr="00295352" w:rsidRDefault="00EC7939" w:rsidP="00EC7939">
            <w:pPr>
              <w:jc w:val="center"/>
              <w:rPr>
                <w:rFonts w:asciiTheme="majorBidi" w:hAnsiTheme="majorBidi" w:cstheme="majorBidi"/>
                <w:sz w:val="22"/>
                <w:szCs w:val="22"/>
                <w:lang w:val="en-CA"/>
              </w:rPr>
            </w:pPr>
            <w:r w:rsidRPr="00295352">
              <w:rPr>
                <w:rFonts w:asciiTheme="majorBidi" w:hAnsiTheme="majorBidi" w:cstheme="majorBidi"/>
                <w:sz w:val="22"/>
                <w:szCs w:val="22"/>
              </w:rPr>
              <w:t>Hydro</w:t>
            </w:r>
          </w:p>
        </w:tc>
        <w:tc>
          <w:tcPr>
            <w:tcW w:w="4819" w:type="dxa"/>
            <w:shd w:val="clear" w:color="auto" w:fill="FFFFFF"/>
          </w:tcPr>
          <w:p w:rsidR="00EC7939" w:rsidRPr="00295352" w:rsidRDefault="00EC7939" w:rsidP="00EC7939">
            <w:pPr>
              <w:jc w:val="center"/>
              <w:rPr>
                <w:rFonts w:asciiTheme="majorBidi" w:hAnsiTheme="majorBidi" w:cstheme="majorBidi"/>
                <w:sz w:val="22"/>
                <w:szCs w:val="22"/>
              </w:rPr>
            </w:pPr>
            <w:r w:rsidRPr="00295352">
              <w:rPr>
                <w:rFonts w:asciiTheme="majorBidi" w:hAnsiTheme="majorBidi" w:cstheme="majorBidi"/>
                <w:sz w:val="22"/>
                <w:szCs w:val="22"/>
              </w:rPr>
              <w:t>97.30</w:t>
            </w:r>
          </w:p>
        </w:tc>
      </w:tr>
      <w:tr w:rsidR="00EC7939" w:rsidRPr="00295352" w:rsidTr="00EC7939">
        <w:tc>
          <w:tcPr>
            <w:tcW w:w="1123" w:type="dxa"/>
            <w:vMerge w:val="restart"/>
            <w:shd w:val="clear" w:color="auto" w:fill="FFFFFF"/>
          </w:tcPr>
          <w:p w:rsidR="00EC7939" w:rsidRPr="00295352" w:rsidRDefault="00EC7939" w:rsidP="00EC7939">
            <w:pPr>
              <w:jc w:val="center"/>
              <w:rPr>
                <w:rFonts w:asciiTheme="majorBidi" w:hAnsiTheme="majorBidi" w:cstheme="majorBidi"/>
                <w:b/>
                <w:bCs/>
                <w:sz w:val="22"/>
                <w:szCs w:val="22"/>
              </w:rPr>
            </w:pPr>
            <w:r w:rsidRPr="00295352">
              <w:rPr>
                <w:rFonts w:asciiTheme="majorBidi" w:hAnsiTheme="majorBidi" w:cstheme="majorBidi"/>
                <w:b/>
                <w:bCs/>
                <w:sz w:val="22"/>
                <w:szCs w:val="22"/>
              </w:rPr>
              <w:t>PE</w:t>
            </w:r>
          </w:p>
        </w:tc>
        <w:tc>
          <w:tcPr>
            <w:tcW w:w="2671" w:type="dxa"/>
            <w:shd w:val="clear" w:color="auto" w:fill="FFFFFF"/>
          </w:tcPr>
          <w:p w:rsidR="00EC7939" w:rsidRPr="00295352" w:rsidRDefault="00EC7939" w:rsidP="00EC7939">
            <w:pPr>
              <w:jc w:val="center"/>
              <w:rPr>
                <w:rFonts w:asciiTheme="majorBidi" w:hAnsiTheme="majorBidi" w:cstheme="majorBidi"/>
                <w:sz w:val="22"/>
                <w:szCs w:val="22"/>
              </w:rPr>
            </w:pPr>
            <w:r w:rsidRPr="00295352">
              <w:rPr>
                <w:rFonts w:asciiTheme="majorBidi" w:hAnsiTheme="majorBidi" w:cstheme="majorBidi"/>
                <w:sz w:val="22"/>
                <w:szCs w:val="22"/>
              </w:rPr>
              <w:t>Oil</w:t>
            </w:r>
          </w:p>
        </w:tc>
        <w:tc>
          <w:tcPr>
            <w:tcW w:w="4819" w:type="dxa"/>
            <w:shd w:val="clear" w:color="auto" w:fill="FFFFFF"/>
          </w:tcPr>
          <w:p w:rsidR="00EC7939" w:rsidRPr="00295352" w:rsidRDefault="00EC7939" w:rsidP="00EC7939">
            <w:pPr>
              <w:jc w:val="center"/>
              <w:rPr>
                <w:rFonts w:asciiTheme="majorBidi" w:hAnsiTheme="majorBidi" w:cstheme="majorBidi"/>
                <w:sz w:val="22"/>
                <w:szCs w:val="22"/>
              </w:rPr>
            </w:pPr>
            <w:r w:rsidRPr="00295352">
              <w:rPr>
                <w:rFonts w:asciiTheme="majorBidi" w:hAnsiTheme="majorBidi" w:cstheme="majorBidi"/>
                <w:sz w:val="22"/>
                <w:szCs w:val="22"/>
              </w:rPr>
              <w:t xml:space="preserve">  0.36</w:t>
            </w:r>
          </w:p>
        </w:tc>
      </w:tr>
      <w:tr w:rsidR="00EC7939" w:rsidRPr="00295352" w:rsidTr="00EC7939">
        <w:tc>
          <w:tcPr>
            <w:tcW w:w="1123" w:type="dxa"/>
            <w:vMerge/>
            <w:shd w:val="clear" w:color="auto" w:fill="FFFFFF"/>
          </w:tcPr>
          <w:p w:rsidR="00EC7939" w:rsidRPr="00295352" w:rsidRDefault="00EC7939" w:rsidP="00EC7939">
            <w:pPr>
              <w:jc w:val="center"/>
              <w:rPr>
                <w:rFonts w:asciiTheme="majorBidi" w:hAnsiTheme="majorBidi" w:cstheme="majorBidi"/>
                <w:b/>
                <w:bCs/>
                <w:sz w:val="22"/>
                <w:szCs w:val="22"/>
              </w:rPr>
            </w:pPr>
          </w:p>
        </w:tc>
        <w:tc>
          <w:tcPr>
            <w:tcW w:w="2671" w:type="dxa"/>
            <w:shd w:val="clear" w:color="auto" w:fill="FFFFFF"/>
          </w:tcPr>
          <w:p w:rsidR="00EC7939" w:rsidRPr="00295352" w:rsidRDefault="00EC7939" w:rsidP="00EC7939">
            <w:pPr>
              <w:jc w:val="center"/>
              <w:rPr>
                <w:rFonts w:asciiTheme="majorBidi" w:hAnsiTheme="majorBidi" w:cstheme="majorBidi"/>
                <w:sz w:val="22"/>
                <w:szCs w:val="22"/>
              </w:rPr>
            </w:pPr>
            <w:r w:rsidRPr="00295352">
              <w:rPr>
                <w:rFonts w:asciiTheme="majorBidi" w:hAnsiTheme="majorBidi" w:cstheme="majorBidi"/>
                <w:sz w:val="22"/>
                <w:szCs w:val="22"/>
              </w:rPr>
              <w:t>Import</w:t>
            </w:r>
          </w:p>
        </w:tc>
        <w:tc>
          <w:tcPr>
            <w:tcW w:w="4819" w:type="dxa"/>
            <w:shd w:val="clear" w:color="auto" w:fill="FFFFFF"/>
          </w:tcPr>
          <w:p w:rsidR="00EC7939" w:rsidRPr="00295352" w:rsidRDefault="00EC7939" w:rsidP="00EC7939">
            <w:pPr>
              <w:jc w:val="center"/>
              <w:rPr>
                <w:rFonts w:asciiTheme="majorBidi" w:hAnsiTheme="majorBidi" w:cstheme="majorBidi"/>
                <w:sz w:val="22"/>
                <w:szCs w:val="22"/>
              </w:rPr>
            </w:pPr>
            <w:r w:rsidRPr="00295352">
              <w:rPr>
                <w:rFonts w:asciiTheme="majorBidi" w:hAnsiTheme="majorBidi" w:cstheme="majorBidi"/>
                <w:sz w:val="22"/>
                <w:szCs w:val="22"/>
              </w:rPr>
              <w:t>99.64</w:t>
            </w:r>
          </w:p>
        </w:tc>
      </w:tr>
      <w:tr w:rsidR="00EC7939" w:rsidRPr="00295352" w:rsidTr="00EC7939">
        <w:tc>
          <w:tcPr>
            <w:tcW w:w="1123" w:type="dxa"/>
            <w:vMerge w:val="restart"/>
            <w:shd w:val="clear" w:color="auto" w:fill="FFFFFF"/>
          </w:tcPr>
          <w:p w:rsidR="00EC7939" w:rsidRPr="00295352" w:rsidRDefault="00EC7939" w:rsidP="00EC7939">
            <w:pPr>
              <w:jc w:val="center"/>
              <w:rPr>
                <w:rFonts w:asciiTheme="majorBidi" w:hAnsiTheme="majorBidi" w:cstheme="majorBidi"/>
                <w:b/>
                <w:bCs/>
                <w:sz w:val="22"/>
                <w:szCs w:val="22"/>
              </w:rPr>
            </w:pPr>
          </w:p>
          <w:p w:rsidR="00EC7939" w:rsidRPr="00295352" w:rsidRDefault="00EC7939" w:rsidP="00EC7939">
            <w:pPr>
              <w:jc w:val="center"/>
              <w:rPr>
                <w:rFonts w:asciiTheme="majorBidi" w:hAnsiTheme="majorBidi" w:cstheme="majorBidi"/>
                <w:b/>
                <w:bCs/>
                <w:sz w:val="22"/>
                <w:szCs w:val="22"/>
              </w:rPr>
            </w:pPr>
            <w:r w:rsidRPr="00295352">
              <w:rPr>
                <w:rFonts w:asciiTheme="majorBidi" w:hAnsiTheme="majorBidi" w:cstheme="majorBidi"/>
                <w:b/>
                <w:bCs/>
                <w:sz w:val="22"/>
                <w:szCs w:val="22"/>
              </w:rPr>
              <w:t>NS</w:t>
            </w:r>
          </w:p>
        </w:tc>
        <w:tc>
          <w:tcPr>
            <w:tcW w:w="2671" w:type="dxa"/>
            <w:shd w:val="clear" w:color="auto" w:fill="FFFFFF"/>
          </w:tcPr>
          <w:p w:rsidR="00EC7939" w:rsidRPr="00295352" w:rsidRDefault="00EC7939" w:rsidP="00EC7939">
            <w:pPr>
              <w:jc w:val="center"/>
              <w:rPr>
                <w:rFonts w:asciiTheme="majorBidi" w:hAnsiTheme="majorBidi" w:cstheme="majorBidi"/>
                <w:sz w:val="22"/>
                <w:szCs w:val="22"/>
              </w:rPr>
            </w:pPr>
            <w:r w:rsidRPr="00295352">
              <w:rPr>
                <w:rFonts w:asciiTheme="majorBidi" w:hAnsiTheme="majorBidi" w:cstheme="majorBidi"/>
                <w:sz w:val="22"/>
                <w:szCs w:val="22"/>
              </w:rPr>
              <w:t>Heavy oil</w:t>
            </w:r>
          </w:p>
        </w:tc>
        <w:tc>
          <w:tcPr>
            <w:tcW w:w="4819" w:type="dxa"/>
            <w:shd w:val="clear" w:color="auto" w:fill="FFFFFF"/>
          </w:tcPr>
          <w:p w:rsidR="00EC7939" w:rsidRPr="00295352" w:rsidRDefault="00EC7939" w:rsidP="00EC7939">
            <w:pPr>
              <w:jc w:val="center"/>
              <w:rPr>
                <w:rFonts w:asciiTheme="majorBidi" w:hAnsiTheme="majorBidi" w:cstheme="majorBidi"/>
                <w:sz w:val="22"/>
                <w:szCs w:val="22"/>
              </w:rPr>
            </w:pPr>
            <w:r w:rsidRPr="00295352">
              <w:rPr>
                <w:rFonts w:asciiTheme="majorBidi" w:hAnsiTheme="majorBidi" w:cstheme="majorBidi"/>
                <w:sz w:val="22"/>
                <w:szCs w:val="22"/>
              </w:rPr>
              <w:t>54.39</w:t>
            </w:r>
          </w:p>
        </w:tc>
      </w:tr>
      <w:tr w:rsidR="00EC7939" w:rsidRPr="00295352" w:rsidTr="00EC7939">
        <w:tc>
          <w:tcPr>
            <w:tcW w:w="1123" w:type="dxa"/>
            <w:vMerge/>
            <w:shd w:val="clear" w:color="auto" w:fill="FFFFFF"/>
          </w:tcPr>
          <w:p w:rsidR="00EC7939" w:rsidRPr="00295352" w:rsidRDefault="00EC7939" w:rsidP="00EC7939">
            <w:pPr>
              <w:jc w:val="center"/>
              <w:rPr>
                <w:rFonts w:asciiTheme="majorBidi" w:hAnsiTheme="majorBidi" w:cstheme="majorBidi"/>
                <w:b/>
                <w:bCs/>
                <w:sz w:val="22"/>
                <w:szCs w:val="22"/>
              </w:rPr>
            </w:pPr>
          </w:p>
        </w:tc>
        <w:tc>
          <w:tcPr>
            <w:tcW w:w="2671" w:type="dxa"/>
            <w:shd w:val="clear" w:color="auto" w:fill="FFFFFF"/>
          </w:tcPr>
          <w:p w:rsidR="00EC7939" w:rsidRPr="00295352" w:rsidRDefault="00EC7939" w:rsidP="00EC7939">
            <w:pPr>
              <w:jc w:val="center"/>
              <w:rPr>
                <w:rFonts w:asciiTheme="majorBidi" w:hAnsiTheme="majorBidi" w:cstheme="majorBidi"/>
                <w:sz w:val="22"/>
                <w:szCs w:val="22"/>
              </w:rPr>
            </w:pPr>
            <w:r w:rsidRPr="00295352">
              <w:rPr>
                <w:rFonts w:asciiTheme="majorBidi" w:hAnsiTheme="majorBidi" w:cstheme="majorBidi"/>
                <w:sz w:val="22"/>
                <w:szCs w:val="22"/>
              </w:rPr>
              <w:t>Natural gas</w:t>
            </w:r>
          </w:p>
        </w:tc>
        <w:tc>
          <w:tcPr>
            <w:tcW w:w="4819" w:type="dxa"/>
            <w:shd w:val="clear" w:color="auto" w:fill="FFFFFF"/>
          </w:tcPr>
          <w:p w:rsidR="00EC7939" w:rsidRPr="00295352" w:rsidRDefault="00EC7939" w:rsidP="00EC7939">
            <w:pPr>
              <w:jc w:val="center"/>
              <w:rPr>
                <w:rFonts w:asciiTheme="majorBidi" w:hAnsiTheme="majorBidi" w:cstheme="majorBidi"/>
                <w:sz w:val="22"/>
                <w:szCs w:val="22"/>
              </w:rPr>
            </w:pPr>
            <w:r w:rsidRPr="00295352">
              <w:rPr>
                <w:rFonts w:asciiTheme="majorBidi" w:hAnsiTheme="majorBidi" w:cstheme="majorBidi"/>
                <w:sz w:val="22"/>
                <w:szCs w:val="22"/>
              </w:rPr>
              <w:t xml:space="preserve">  0.26</w:t>
            </w:r>
          </w:p>
        </w:tc>
      </w:tr>
      <w:tr w:rsidR="00EC7939" w:rsidRPr="00295352" w:rsidTr="00EC7939">
        <w:tc>
          <w:tcPr>
            <w:tcW w:w="1123" w:type="dxa"/>
            <w:vMerge/>
            <w:shd w:val="clear" w:color="auto" w:fill="FFFFFF"/>
          </w:tcPr>
          <w:p w:rsidR="00EC7939" w:rsidRPr="00295352" w:rsidRDefault="00EC7939" w:rsidP="00EC7939">
            <w:pPr>
              <w:jc w:val="center"/>
              <w:rPr>
                <w:rFonts w:asciiTheme="majorBidi" w:hAnsiTheme="majorBidi" w:cstheme="majorBidi"/>
                <w:b/>
                <w:bCs/>
                <w:sz w:val="22"/>
                <w:szCs w:val="22"/>
              </w:rPr>
            </w:pPr>
          </w:p>
        </w:tc>
        <w:tc>
          <w:tcPr>
            <w:tcW w:w="2671" w:type="dxa"/>
            <w:shd w:val="clear" w:color="auto" w:fill="FFFFFF"/>
          </w:tcPr>
          <w:p w:rsidR="00EC7939" w:rsidRPr="00295352" w:rsidRDefault="00EC7939" w:rsidP="00EC7939">
            <w:pPr>
              <w:jc w:val="center"/>
              <w:rPr>
                <w:rFonts w:asciiTheme="majorBidi" w:hAnsiTheme="majorBidi" w:cstheme="majorBidi"/>
                <w:sz w:val="22"/>
                <w:szCs w:val="22"/>
              </w:rPr>
            </w:pPr>
            <w:r w:rsidRPr="00295352">
              <w:rPr>
                <w:rFonts w:asciiTheme="majorBidi" w:hAnsiTheme="majorBidi" w:cstheme="majorBidi"/>
                <w:sz w:val="22"/>
                <w:szCs w:val="22"/>
              </w:rPr>
              <w:t>Hydro</w:t>
            </w:r>
          </w:p>
        </w:tc>
        <w:tc>
          <w:tcPr>
            <w:tcW w:w="4819" w:type="dxa"/>
            <w:shd w:val="clear" w:color="auto" w:fill="FFFFFF"/>
          </w:tcPr>
          <w:p w:rsidR="00EC7939" w:rsidRPr="00295352" w:rsidRDefault="00EC7939" w:rsidP="00EC7939">
            <w:pPr>
              <w:jc w:val="center"/>
              <w:rPr>
                <w:rFonts w:asciiTheme="majorBidi" w:hAnsiTheme="majorBidi" w:cstheme="majorBidi"/>
                <w:sz w:val="22"/>
                <w:szCs w:val="22"/>
              </w:rPr>
            </w:pPr>
            <w:r w:rsidRPr="00295352">
              <w:rPr>
                <w:rFonts w:asciiTheme="majorBidi" w:hAnsiTheme="majorBidi" w:cstheme="majorBidi"/>
                <w:sz w:val="22"/>
                <w:szCs w:val="22"/>
              </w:rPr>
              <w:t>45.36</w:t>
            </w:r>
          </w:p>
        </w:tc>
      </w:tr>
      <w:tr w:rsidR="00EC7939" w:rsidRPr="00295352" w:rsidTr="00EC7939">
        <w:tc>
          <w:tcPr>
            <w:tcW w:w="1123" w:type="dxa"/>
            <w:vMerge w:val="restart"/>
            <w:shd w:val="clear" w:color="auto" w:fill="FFFFFF"/>
          </w:tcPr>
          <w:p w:rsidR="00EC7939" w:rsidRPr="00295352" w:rsidRDefault="00EC7939" w:rsidP="00EC7939">
            <w:pPr>
              <w:jc w:val="center"/>
              <w:rPr>
                <w:rFonts w:asciiTheme="majorBidi" w:hAnsiTheme="majorBidi" w:cstheme="majorBidi"/>
                <w:b/>
                <w:bCs/>
                <w:sz w:val="22"/>
                <w:szCs w:val="22"/>
              </w:rPr>
            </w:pPr>
          </w:p>
          <w:p w:rsidR="00EC7939" w:rsidRPr="00295352" w:rsidRDefault="00EC7939" w:rsidP="00EC7939">
            <w:pPr>
              <w:jc w:val="center"/>
              <w:rPr>
                <w:rFonts w:asciiTheme="majorBidi" w:hAnsiTheme="majorBidi" w:cstheme="majorBidi"/>
                <w:b/>
                <w:bCs/>
                <w:sz w:val="22"/>
                <w:szCs w:val="22"/>
              </w:rPr>
            </w:pPr>
            <w:r w:rsidRPr="00295352">
              <w:rPr>
                <w:rFonts w:asciiTheme="majorBidi" w:hAnsiTheme="majorBidi" w:cstheme="majorBidi"/>
                <w:b/>
                <w:bCs/>
                <w:sz w:val="22"/>
                <w:szCs w:val="22"/>
              </w:rPr>
              <w:t>NB</w:t>
            </w:r>
          </w:p>
        </w:tc>
        <w:tc>
          <w:tcPr>
            <w:tcW w:w="2671" w:type="dxa"/>
            <w:shd w:val="clear" w:color="auto" w:fill="FFFFFF"/>
          </w:tcPr>
          <w:p w:rsidR="00EC7939" w:rsidRPr="00295352" w:rsidRDefault="00EC7939" w:rsidP="00EC7939">
            <w:pPr>
              <w:jc w:val="center"/>
              <w:rPr>
                <w:rFonts w:asciiTheme="majorBidi" w:hAnsiTheme="majorBidi" w:cstheme="majorBidi"/>
                <w:sz w:val="22"/>
                <w:szCs w:val="22"/>
                <w:lang w:val="en-CA"/>
              </w:rPr>
            </w:pPr>
            <w:r w:rsidRPr="00295352">
              <w:rPr>
                <w:rFonts w:asciiTheme="majorBidi" w:hAnsiTheme="majorBidi" w:cstheme="majorBidi"/>
                <w:sz w:val="22"/>
                <w:szCs w:val="22"/>
                <w:lang w:val="en-CA"/>
              </w:rPr>
              <w:t>Coal</w:t>
            </w:r>
          </w:p>
        </w:tc>
        <w:tc>
          <w:tcPr>
            <w:tcW w:w="4819" w:type="dxa"/>
            <w:shd w:val="clear" w:color="auto" w:fill="FFFFFF"/>
          </w:tcPr>
          <w:p w:rsidR="00EC7939" w:rsidRPr="00295352" w:rsidRDefault="00EC7939" w:rsidP="00EC7939">
            <w:pPr>
              <w:jc w:val="center"/>
              <w:rPr>
                <w:rFonts w:asciiTheme="majorBidi" w:hAnsiTheme="majorBidi" w:cstheme="majorBidi"/>
                <w:sz w:val="22"/>
                <w:szCs w:val="22"/>
              </w:rPr>
            </w:pPr>
            <w:r w:rsidRPr="00295352">
              <w:rPr>
                <w:rFonts w:asciiTheme="majorBidi" w:hAnsiTheme="majorBidi" w:cstheme="majorBidi"/>
                <w:sz w:val="22"/>
                <w:szCs w:val="22"/>
              </w:rPr>
              <w:t>39.29</w:t>
            </w:r>
          </w:p>
        </w:tc>
      </w:tr>
      <w:tr w:rsidR="00EC7939" w:rsidRPr="00295352" w:rsidTr="00EC7939">
        <w:tc>
          <w:tcPr>
            <w:tcW w:w="1123" w:type="dxa"/>
            <w:vMerge/>
            <w:shd w:val="clear" w:color="auto" w:fill="FFFFFF"/>
          </w:tcPr>
          <w:p w:rsidR="00EC7939" w:rsidRPr="00295352" w:rsidRDefault="00EC7939" w:rsidP="00EC7939">
            <w:pPr>
              <w:jc w:val="center"/>
              <w:rPr>
                <w:rFonts w:asciiTheme="majorBidi" w:hAnsiTheme="majorBidi" w:cstheme="majorBidi"/>
                <w:b/>
                <w:bCs/>
                <w:sz w:val="22"/>
                <w:szCs w:val="22"/>
              </w:rPr>
            </w:pPr>
          </w:p>
        </w:tc>
        <w:tc>
          <w:tcPr>
            <w:tcW w:w="2671" w:type="dxa"/>
            <w:shd w:val="clear" w:color="auto" w:fill="FFFFFF"/>
          </w:tcPr>
          <w:p w:rsidR="00EC7939" w:rsidRPr="00295352" w:rsidRDefault="00EC7939" w:rsidP="00EC7939">
            <w:pPr>
              <w:jc w:val="center"/>
              <w:rPr>
                <w:rFonts w:asciiTheme="majorBidi" w:hAnsiTheme="majorBidi" w:cstheme="majorBidi"/>
                <w:sz w:val="22"/>
                <w:szCs w:val="22"/>
              </w:rPr>
            </w:pPr>
            <w:r w:rsidRPr="00295352">
              <w:rPr>
                <w:rFonts w:asciiTheme="majorBidi" w:hAnsiTheme="majorBidi" w:cstheme="majorBidi"/>
                <w:sz w:val="22"/>
                <w:szCs w:val="22"/>
              </w:rPr>
              <w:t>Oil</w:t>
            </w:r>
          </w:p>
        </w:tc>
        <w:tc>
          <w:tcPr>
            <w:tcW w:w="4819" w:type="dxa"/>
            <w:shd w:val="clear" w:color="auto" w:fill="FFFFFF"/>
          </w:tcPr>
          <w:p w:rsidR="00EC7939" w:rsidRPr="00295352" w:rsidRDefault="00EC7939" w:rsidP="00EC7939">
            <w:pPr>
              <w:jc w:val="center"/>
              <w:rPr>
                <w:rFonts w:asciiTheme="majorBidi" w:hAnsiTheme="majorBidi" w:cstheme="majorBidi"/>
                <w:sz w:val="22"/>
                <w:szCs w:val="22"/>
              </w:rPr>
            </w:pPr>
            <w:r w:rsidRPr="00295352">
              <w:rPr>
                <w:rFonts w:asciiTheme="majorBidi" w:hAnsiTheme="majorBidi" w:cstheme="majorBidi"/>
                <w:sz w:val="22"/>
                <w:szCs w:val="22"/>
              </w:rPr>
              <w:t>60.71</w:t>
            </w:r>
          </w:p>
        </w:tc>
      </w:tr>
      <w:tr w:rsidR="00EC7939" w:rsidRPr="00295352" w:rsidTr="00EC7939">
        <w:tc>
          <w:tcPr>
            <w:tcW w:w="1123" w:type="dxa"/>
            <w:vMerge w:val="restart"/>
            <w:shd w:val="clear" w:color="auto" w:fill="FFFFFF"/>
          </w:tcPr>
          <w:p w:rsidR="00EC7939" w:rsidRPr="00295352" w:rsidRDefault="00EC7939" w:rsidP="00EC7939">
            <w:pPr>
              <w:jc w:val="center"/>
              <w:rPr>
                <w:rFonts w:asciiTheme="majorBidi" w:hAnsiTheme="majorBidi" w:cstheme="majorBidi"/>
                <w:b/>
                <w:bCs/>
                <w:sz w:val="22"/>
                <w:szCs w:val="22"/>
              </w:rPr>
            </w:pPr>
          </w:p>
          <w:p w:rsidR="00EC7939" w:rsidRPr="00295352" w:rsidRDefault="00EC7939" w:rsidP="00EC7939">
            <w:pPr>
              <w:jc w:val="center"/>
              <w:rPr>
                <w:rFonts w:asciiTheme="majorBidi" w:hAnsiTheme="majorBidi" w:cstheme="majorBidi"/>
                <w:b/>
                <w:bCs/>
                <w:sz w:val="22"/>
                <w:szCs w:val="22"/>
              </w:rPr>
            </w:pPr>
            <w:r w:rsidRPr="00295352">
              <w:rPr>
                <w:rFonts w:asciiTheme="majorBidi" w:hAnsiTheme="majorBidi" w:cstheme="majorBidi"/>
                <w:b/>
                <w:bCs/>
                <w:sz w:val="22"/>
                <w:szCs w:val="22"/>
              </w:rPr>
              <w:t>QC</w:t>
            </w:r>
          </w:p>
        </w:tc>
        <w:tc>
          <w:tcPr>
            <w:tcW w:w="2671" w:type="dxa"/>
            <w:shd w:val="clear" w:color="auto" w:fill="FFFFFF"/>
          </w:tcPr>
          <w:p w:rsidR="00EC7939" w:rsidRPr="00295352" w:rsidRDefault="00EC7939" w:rsidP="00EC7939">
            <w:pPr>
              <w:jc w:val="center"/>
              <w:rPr>
                <w:rFonts w:asciiTheme="majorBidi" w:hAnsiTheme="majorBidi" w:cstheme="majorBidi"/>
                <w:sz w:val="22"/>
                <w:szCs w:val="22"/>
              </w:rPr>
            </w:pPr>
            <w:r w:rsidRPr="00295352">
              <w:rPr>
                <w:rFonts w:asciiTheme="majorBidi" w:hAnsiTheme="majorBidi" w:cstheme="majorBidi"/>
                <w:sz w:val="22"/>
                <w:szCs w:val="22"/>
              </w:rPr>
              <w:t>Oil</w:t>
            </w:r>
          </w:p>
        </w:tc>
        <w:tc>
          <w:tcPr>
            <w:tcW w:w="4819" w:type="dxa"/>
            <w:shd w:val="clear" w:color="auto" w:fill="FFFFFF"/>
          </w:tcPr>
          <w:p w:rsidR="00EC7939" w:rsidRPr="00295352" w:rsidRDefault="00EC7939" w:rsidP="00EC7939">
            <w:pPr>
              <w:jc w:val="center"/>
              <w:rPr>
                <w:rFonts w:asciiTheme="majorBidi" w:hAnsiTheme="majorBidi" w:cstheme="majorBidi"/>
                <w:sz w:val="22"/>
                <w:szCs w:val="22"/>
              </w:rPr>
            </w:pPr>
            <w:r w:rsidRPr="00295352">
              <w:rPr>
                <w:rFonts w:asciiTheme="majorBidi" w:hAnsiTheme="majorBidi" w:cstheme="majorBidi"/>
                <w:sz w:val="22"/>
                <w:szCs w:val="22"/>
              </w:rPr>
              <w:t xml:space="preserve">  0.39</w:t>
            </w:r>
          </w:p>
        </w:tc>
      </w:tr>
      <w:tr w:rsidR="00EC7939" w:rsidRPr="00295352" w:rsidTr="00EC7939">
        <w:tc>
          <w:tcPr>
            <w:tcW w:w="1123" w:type="dxa"/>
            <w:vMerge/>
            <w:shd w:val="clear" w:color="auto" w:fill="FFFFFF"/>
          </w:tcPr>
          <w:p w:rsidR="00EC7939" w:rsidRPr="00295352" w:rsidRDefault="00EC7939" w:rsidP="00EC7939">
            <w:pPr>
              <w:jc w:val="center"/>
              <w:rPr>
                <w:rFonts w:asciiTheme="majorBidi" w:hAnsiTheme="majorBidi" w:cstheme="majorBidi"/>
                <w:b/>
                <w:bCs/>
                <w:sz w:val="22"/>
                <w:szCs w:val="22"/>
              </w:rPr>
            </w:pPr>
          </w:p>
        </w:tc>
        <w:tc>
          <w:tcPr>
            <w:tcW w:w="2671" w:type="dxa"/>
            <w:shd w:val="clear" w:color="auto" w:fill="FFFFFF"/>
          </w:tcPr>
          <w:p w:rsidR="00EC7939" w:rsidRPr="00295352" w:rsidRDefault="00EC7939" w:rsidP="00EC7939">
            <w:pPr>
              <w:jc w:val="center"/>
              <w:rPr>
                <w:rFonts w:asciiTheme="majorBidi" w:hAnsiTheme="majorBidi" w:cstheme="majorBidi"/>
                <w:sz w:val="22"/>
                <w:szCs w:val="22"/>
              </w:rPr>
            </w:pPr>
            <w:r w:rsidRPr="00295352">
              <w:rPr>
                <w:rFonts w:asciiTheme="majorBidi" w:hAnsiTheme="majorBidi" w:cstheme="majorBidi"/>
                <w:sz w:val="22"/>
                <w:szCs w:val="22"/>
              </w:rPr>
              <w:t>Natural gas</w:t>
            </w:r>
          </w:p>
        </w:tc>
        <w:tc>
          <w:tcPr>
            <w:tcW w:w="4819" w:type="dxa"/>
            <w:shd w:val="clear" w:color="auto" w:fill="FFFFFF"/>
          </w:tcPr>
          <w:p w:rsidR="00EC7939" w:rsidRPr="00295352" w:rsidRDefault="00EC7939" w:rsidP="00EC7939">
            <w:pPr>
              <w:jc w:val="center"/>
              <w:rPr>
                <w:rFonts w:asciiTheme="majorBidi" w:hAnsiTheme="majorBidi" w:cstheme="majorBidi"/>
                <w:sz w:val="22"/>
                <w:szCs w:val="22"/>
              </w:rPr>
            </w:pPr>
            <w:r w:rsidRPr="00295352">
              <w:rPr>
                <w:rFonts w:asciiTheme="majorBidi" w:hAnsiTheme="majorBidi" w:cstheme="majorBidi"/>
                <w:sz w:val="22"/>
                <w:szCs w:val="22"/>
              </w:rPr>
              <w:t xml:space="preserve">  0.55</w:t>
            </w:r>
          </w:p>
        </w:tc>
      </w:tr>
      <w:tr w:rsidR="00EC7939" w:rsidRPr="00295352" w:rsidTr="00EC7939">
        <w:tc>
          <w:tcPr>
            <w:tcW w:w="1123" w:type="dxa"/>
            <w:vMerge/>
            <w:shd w:val="clear" w:color="auto" w:fill="FFFFFF"/>
          </w:tcPr>
          <w:p w:rsidR="00EC7939" w:rsidRPr="00295352" w:rsidRDefault="00EC7939" w:rsidP="00EC7939">
            <w:pPr>
              <w:jc w:val="center"/>
              <w:rPr>
                <w:rFonts w:asciiTheme="majorBidi" w:hAnsiTheme="majorBidi" w:cstheme="majorBidi"/>
                <w:b/>
                <w:bCs/>
                <w:sz w:val="22"/>
                <w:szCs w:val="22"/>
              </w:rPr>
            </w:pPr>
          </w:p>
        </w:tc>
        <w:tc>
          <w:tcPr>
            <w:tcW w:w="2671" w:type="dxa"/>
            <w:shd w:val="clear" w:color="auto" w:fill="FFFFFF"/>
          </w:tcPr>
          <w:p w:rsidR="00EC7939" w:rsidRPr="00295352" w:rsidRDefault="00EC7939" w:rsidP="00EC7939">
            <w:pPr>
              <w:jc w:val="center"/>
              <w:rPr>
                <w:rFonts w:asciiTheme="majorBidi" w:hAnsiTheme="majorBidi" w:cstheme="majorBidi"/>
                <w:sz w:val="22"/>
                <w:szCs w:val="22"/>
              </w:rPr>
            </w:pPr>
            <w:r w:rsidRPr="00295352">
              <w:rPr>
                <w:rFonts w:asciiTheme="majorBidi" w:hAnsiTheme="majorBidi" w:cstheme="majorBidi"/>
                <w:sz w:val="22"/>
                <w:szCs w:val="22"/>
              </w:rPr>
              <w:t>Hydro</w:t>
            </w:r>
          </w:p>
        </w:tc>
        <w:tc>
          <w:tcPr>
            <w:tcW w:w="4819" w:type="dxa"/>
            <w:shd w:val="clear" w:color="auto" w:fill="FFFFFF"/>
          </w:tcPr>
          <w:p w:rsidR="00EC7939" w:rsidRPr="00295352" w:rsidRDefault="00EC7939" w:rsidP="00EC7939">
            <w:pPr>
              <w:jc w:val="center"/>
              <w:rPr>
                <w:rFonts w:asciiTheme="majorBidi" w:hAnsiTheme="majorBidi" w:cstheme="majorBidi"/>
                <w:sz w:val="22"/>
                <w:szCs w:val="22"/>
              </w:rPr>
            </w:pPr>
            <w:r w:rsidRPr="00295352">
              <w:rPr>
                <w:rFonts w:asciiTheme="majorBidi" w:hAnsiTheme="majorBidi" w:cstheme="majorBidi"/>
                <w:sz w:val="22"/>
                <w:szCs w:val="22"/>
              </w:rPr>
              <w:t>99.06</w:t>
            </w:r>
          </w:p>
        </w:tc>
      </w:tr>
      <w:tr w:rsidR="00EC7939" w:rsidRPr="00295352" w:rsidTr="00EC7939">
        <w:tc>
          <w:tcPr>
            <w:tcW w:w="1123" w:type="dxa"/>
            <w:vMerge w:val="restart"/>
            <w:shd w:val="clear" w:color="auto" w:fill="FFFFFF"/>
          </w:tcPr>
          <w:p w:rsidR="00EC7939" w:rsidRPr="00295352" w:rsidRDefault="00EC7939" w:rsidP="00EC7939">
            <w:pPr>
              <w:jc w:val="center"/>
              <w:rPr>
                <w:rFonts w:asciiTheme="majorBidi" w:hAnsiTheme="majorBidi" w:cstheme="majorBidi"/>
                <w:b/>
                <w:bCs/>
                <w:sz w:val="22"/>
                <w:szCs w:val="22"/>
              </w:rPr>
            </w:pPr>
          </w:p>
          <w:p w:rsidR="00EC7939" w:rsidRPr="00295352" w:rsidRDefault="00EC7939" w:rsidP="00EC7939">
            <w:pPr>
              <w:jc w:val="center"/>
              <w:rPr>
                <w:rFonts w:asciiTheme="majorBidi" w:hAnsiTheme="majorBidi" w:cstheme="majorBidi"/>
                <w:b/>
                <w:bCs/>
                <w:sz w:val="22"/>
                <w:szCs w:val="22"/>
              </w:rPr>
            </w:pPr>
            <w:r w:rsidRPr="00295352">
              <w:rPr>
                <w:rFonts w:asciiTheme="majorBidi" w:hAnsiTheme="majorBidi" w:cstheme="majorBidi"/>
                <w:b/>
                <w:bCs/>
                <w:sz w:val="22"/>
                <w:szCs w:val="22"/>
              </w:rPr>
              <w:t>ON</w:t>
            </w:r>
          </w:p>
          <w:p w:rsidR="00EC7939" w:rsidRPr="00295352" w:rsidRDefault="00EC7939" w:rsidP="00EC7939">
            <w:pPr>
              <w:jc w:val="center"/>
              <w:rPr>
                <w:rFonts w:asciiTheme="majorBidi" w:hAnsiTheme="majorBidi" w:cstheme="majorBidi"/>
                <w:b/>
                <w:bCs/>
                <w:sz w:val="22"/>
                <w:szCs w:val="22"/>
              </w:rPr>
            </w:pPr>
          </w:p>
        </w:tc>
        <w:tc>
          <w:tcPr>
            <w:tcW w:w="2671" w:type="dxa"/>
            <w:shd w:val="clear" w:color="auto" w:fill="FFFFFF"/>
          </w:tcPr>
          <w:p w:rsidR="00EC7939" w:rsidRPr="00295352" w:rsidRDefault="00EC7939" w:rsidP="00EC7939">
            <w:pPr>
              <w:jc w:val="center"/>
              <w:rPr>
                <w:rFonts w:asciiTheme="majorBidi" w:hAnsiTheme="majorBidi" w:cstheme="majorBidi"/>
                <w:sz w:val="22"/>
                <w:szCs w:val="22"/>
              </w:rPr>
            </w:pPr>
            <w:r w:rsidRPr="00295352">
              <w:rPr>
                <w:rFonts w:asciiTheme="majorBidi" w:hAnsiTheme="majorBidi" w:cstheme="majorBidi"/>
                <w:sz w:val="22"/>
                <w:szCs w:val="22"/>
              </w:rPr>
              <w:t>Hydro</w:t>
            </w:r>
          </w:p>
        </w:tc>
        <w:tc>
          <w:tcPr>
            <w:tcW w:w="4819" w:type="dxa"/>
            <w:shd w:val="clear" w:color="auto" w:fill="FFFFFF"/>
          </w:tcPr>
          <w:p w:rsidR="00EC7939" w:rsidRPr="00295352" w:rsidRDefault="00EC7939" w:rsidP="00EC7939">
            <w:pPr>
              <w:jc w:val="center"/>
              <w:rPr>
                <w:rFonts w:asciiTheme="majorBidi" w:hAnsiTheme="majorBidi" w:cstheme="majorBidi"/>
                <w:sz w:val="22"/>
                <w:szCs w:val="22"/>
              </w:rPr>
            </w:pPr>
            <w:r w:rsidRPr="00295352">
              <w:rPr>
                <w:rFonts w:asciiTheme="majorBidi" w:hAnsiTheme="majorBidi" w:cstheme="majorBidi"/>
                <w:sz w:val="22"/>
                <w:szCs w:val="22"/>
              </w:rPr>
              <w:t>48.77</w:t>
            </w:r>
          </w:p>
        </w:tc>
      </w:tr>
      <w:tr w:rsidR="00EC7939" w:rsidRPr="00295352" w:rsidTr="00EC7939">
        <w:tc>
          <w:tcPr>
            <w:tcW w:w="1123" w:type="dxa"/>
            <w:vMerge/>
            <w:shd w:val="clear" w:color="auto" w:fill="FFFFFF"/>
          </w:tcPr>
          <w:p w:rsidR="00EC7939" w:rsidRPr="00295352" w:rsidRDefault="00EC7939" w:rsidP="00EC7939">
            <w:pPr>
              <w:jc w:val="center"/>
              <w:rPr>
                <w:rFonts w:asciiTheme="majorBidi" w:hAnsiTheme="majorBidi" w:cstheme="majorBidi"/>
                <w:b/>
                <w:bCs/>
                <w:sz w:val="22"/>
                <w:szCs w:val="22"/>
              </w:rPr>
            </w:pPr>
          </w:p>
        </w:tc>
        <w:tc>
          <w:tcPr>
            <w:tcW w:w="2671" w:type="dxa"/>
            <w:shd w:val="clear" w:color="auto" w:fill="FFFFFF"/>
          </w:tcPr>
          <w:p w:rsidR="00EC7939" w:rsidRPr="00295352" w:rsidRDefault="00EC7939" w:rsidP="00EC7939">
            <w:pPr>
              <w:jc w:val="center"/>
              <w:rPr>
                <w:rFonts w:asciiTheme="majorBidi" w:hAnsiTheme="majorBidi" w:cstheme="majorBidi"/>
                <w:sz w:val="22"/>
                <w:szCs w:val="22"/>
              </w:rPr>
            </w:pPr>
            <w:r w:rsidRPr="00295352">
              <w:rPr>
                <w:rFonts w:asciiTheme="majorBidi" w:hAnsiTheme="majorBidi" w:cstheme="majorBidi"/>
                <w:sz w:val="22"/>
                <w:szCs w:val="22"/>
              </w:rPr>
              <w:t>Natural gas</w:t>
            </w:r>
          </w:p>
        </w:tc>
        <w:tc>
          <w:tcPr>
            <w:tcW w:w="4819" w:type="dxa"/>
            <w:shd w:val="clear" w:color="auto" w:fill="FFFFFF"/>
          </w:tcPr>
          <w:p w:rsidR="00EC7939" w:rsidRPr="00295352" w:rsidRDefault="00EC7939" w:rsidP="00EC7939">
            <w:pPr>
              <w:jc w:val="center"/>
              <w:rPr>
                <w:rFonts w:asciiTheme="majorBidi" w:hAnsiTheme="majorBidi" w:cstheme="majorBidi"/>
                <w:sz w:val="22"/>
                <w:szCs w:val="22"/>
              </w:rPr>
            </w:pPr>
            <w:r w:rsidRPr="00295352">
              <w:rPr>
                <w:rFonts w:asciiTheme="majorBidi" w:hAnsiTheme="majorBidi" w:cstheme="majorBidi"/>
                <w:sz w:val="22"/>
                <w:szCs w:val="22"/>
              </w:rPr>
              <w:t>14.</w:t>
            </w:r>
            <w:r w:rsidR="00096ABE">
              <w:rPr>
                <w:rFonts w:asciiTheme="majorBidi" w:hAnsiTheme="majorBidi" w:cstheme="majorBidi"/>
                <w:sz w:val="22"/>
                <w:szCs w:val="22"/>
              </w:rPr>
              <w:t>78</w:t>
            </w:r>
          </w:p>
        </w:tc>
      </w:tr>
      <w:tr w:rsidR="00EC7939" w:rsidRPr="00295352" w:rsidTr="00EC7939">
        <w:tc>
          <w:tcPr>
            <w:tcW w:w="1123" w:type="dxa"/>
            <w:vMerge/>
            <w:shd w:val="clear" w:color="auto" w:fill="FFFFFF"/>
          </w:tcPr>
          <w:p w:rsidR="00EC7939" w:rsidRPr="00295352" w:rsidRDefault="00EC7939" w:rsidP="00EC7939">
            <w:pPr>
              <w:jc w:val="center"/>
              <w:rPr>
                <w:rFonts w:asciiTheme="majorBidi" w:hAnsiTheme="majorBidi" w:cstheme="majorBidi"/>
                <w:b/>
                <w:bCs/>
                <w:sz w:val="22"/>
                <w:szCs w:val="22"/>
              </w:rPr>
            </w:pPr>
          </w:p>
        </w:tc>
        <w:tc>
          <w:tcPr>
            <w:tcW w:w="2671" w:type="dxa"/>
            <w:shd w:val="clear" w:color="auto" w:fill="FFFFFF"/>
          </w:tcPr>
          <w:p w:rsidR="00EC7939" w:rsidRPr="00295352" w:rsidRDefault="00EC7939" w:rsidP="00EC7939">
            <w:pPr>
              <w:jc w:val="center"/>
              <w:rPr>
                <w:rFonts w:asciiTheme="majorBidi" w:hAnsiTheme="majorBidi" w:cstheme="majorBidi"/>
                <w:sz w:val="22"/>
                <w:szCs w:val="22"/>
                <w:lang w:val="en-CA"/>
              </w:rPr>
            </w:pPr>
            <w:r w:rsidRPr="00295352">
              <w:rPr>
                <w:rFonts w:asciiTheme="majorBidi" w:hAnsiTheme="majorBidi" w:cstheme="majorBidi"/>
                <w:sz w:val="22"/>
                <w:szCs w:val="22"/>
                <w:lang w:val="en-CA"/>
              </w:rPr>
              <w:t>Coal</w:t>
            </w:r>
          </w:p>
        </w:tc>
        <w:tc>
          <w:tcPr>
            <w:tcW w:w="4819" w:type="dxa"/>
            <w:shd w:val="clear" w:color="auto" w:fill="FFFFFF"/>
          </w:tcPr>
          <w:p w:rsidR="00EC7939" w:rsidRPr="00295352" w:rsidRDefault="00EC7939" w:rsidP="00EC7939">
            <w:pPr>
              <w:jc w:val="center"/>
              <w:rPr>
                <w:rFonts w:asciiTheme="majorBidi" w:hAnsiTheme="majorBidi" w:cstheme="majorBidi"/>
                <w:sz w:val="22"/>
                <w:szCs w:val="22"/>
              </w:rPr>
            </w:pPr>
            <w:r w:rsidRPr="00295352">
              <w:rPr>
                <w:rFonts w:asciiTheme="majorBidi" w:hAnsiTheme="majorBidi" w:cstheme="majorBidi"/>
                <w:sz w:val="22"/>
                <w:szCs w:val="22"/>
              </w:rPr>
              <w:t>35.85</w:t>
            </w:r>
          </w:p>
        </w:tc>
      </w:tr>
      <w:tr w:rsidR="00EC7939" w:rsidRPr="00295352" w:rsidTr="00EC7939">
        <w:tc>
          <w:tcPr>
            <w:tcW w:w="1123" w:type="dxa"/>
            <w:vMerge/>
            <w:shd w:val="clear" w:color="auto" w:fill="FFFFFF"/>
          </w:tcPr>
          <w:p w:rsidR="00EC7939" w:rsidRPr="00295352" w:rsidRDefault="00EC7939" w:rsidP="00EC7939">
            <w:pPr>
              <w:jc w:val="center"/>
              <w:rPr>
                <w:rFonts w:asciiTheme="majorBidi" w:hAnsiTheme="majorBidi" w:cstheme="majorBidi"/>
                <w:b/>
                <w:bCs/>
                <w:sz w:val="22"/>
                <w:szCs w:val="22"/>
              </w:rPr>
            </w:pPr>
          </w:p>
        </w:tc>
        <w:tc>
          <w:tcPr>
            <w:tcW w:w="2671" w:type="dxa"/>
            <w:shd w:val="clear" w:color="auto" w:fill="FFFFFF"/>
          </w:tcPr>
          <w:p w:rsidR="00EC7939" w:rsidRPr="00295352" w:rsidRDefault="00EC7939" w:rsidP="00EC7939">
            <w:pPr>
              <w:jc w:val="center"/>
              <w:rPr>
                <w:rFonts w:asciiTheme="majorBidi" w:hAnsiTheme="majorBidi" w:cstheme="majorBidi"/>
                <w:sz w:val="22"/>
                <w:szCs w:val="22"/>
              </w:rPr>
            </w:pPr>
            <w:r w:rsidRPr="00295352">
              <w:rPr>
                <w:rFonts w:asciiTheme="majorBidi" w:hAnsiTheme="majorBidi" w:cstheme="majorBidi"/>
                <w:sz w:val="22"/>
                <w:szCs w:val="22"/>
              </w:rPr>
              <w:t>Oil</w:t>
            </w:r>
          </w:p>
        </w:tc>
        <w:tc>
          <w:tcPr>
            <w:tcW w:w="4819" w:type="dxa"/>
            <w:shd w:val="clear" w:color="auto" w:fill="FFFFFF"/>
          </w:tcPr>
          <w:p w:rsidR="00EC7939" w:rsidRPr="00295352" w:rsidRDefault="00EC7939" w:rsidP="00EC7939">
            <w:pPr>
              <w:jc w:val="center"/>
              <w:rPr>
                <w:rFonts w:asciiTheme="majorBidi" w:hAnsiTheme="majorBidi" w:cstheme="majorBidi"/>
                <w:sz w:val="22"/>
                <w:szCs w:val="22"/>
              </w:rPr>
            </w:pPr>
            <w:r w:rsidRPr="00295352">
              <w:rPr>
                <w:rFonts w:asciiTheme="majorBidi" w:hAnsiTheme="majorBidi" w:cstheme="majorBidi"/>
                <w:sz w:val="22"/>
                <w:szCs w:val="22"/>
              </w:rPr>
              <w:t xml:space="preserve">  0.61</w:t>
            </w:r>
          </w:p>
        </w:tc>
      </w:tr>
      <w:tr w:rsidR="00EC7939" w:rsidRPr="00295352" w:rsidTr="00EC7939">
        <w:tc>
          <w:tcPr>
            <w:tcW w:w="1123" w:type="dxa"/>
            <w:vMerge w:val="restart"/>
            <w:shd w:val="clear" w:color="auto" w:fill="FFFFFF"/>
          </w:tcPr>
          <w:p w:rsidR="00EC7939" w:rsidRPr="00295352" w:rsidRDefault="00EC7939" w:rsidP="00EC7939">
            <w:pPr>
              <w:jc w:val="center"/>
              <w:rPr>
                <w:rFonts w:asciiTheme="majorBidi" w:hAnsiTheme="majorBidi" w:cstheme="majorBidi"/>
                <w:b/>
                <w:bCs/>
                <w:sz w:val="22"/>
                <w:szCs w:val="22"/>
              </w:rPr>
            </w:pPr>
          </w:p>
          <w:p w:rsidR="00EC7939" w:rsidRPr="00295352" w:rsidRDefault="00EC7939" w:rsidP="00EC7939">
            <w:pPr>
              <w:jc w:val="center"/>
              <w:rPr>
                <w:rFonts w:asciiTheme="majorBidi" w:hAnsiTheme="majorBidi" w:cstheme="majorBidi"/>
                <w:b/>
                <w:bCs/>
                <w:sz w:val="22"/>
                <w:szCs w:val="22"/>
              </w:rPr>
            </w:pPr>
            <w:r w:rsidRPr="00295352">
              <w:rPr>
                <w:rFonts w:asciiTheme="majorBidi" w:hAnsiTheme="majorBidi" w:cstheme="majorBidi"/>
                <w:b/>
                <w:bCs/>
                <w:sz w:val="22"/>
                <w:szCs w:val="22"/>
              </w:rPr>
              <w:t>MB</w:t>
            </w:r>
          </w:p>
        </w:tc>
        <w:tc>
          <w:tcPr>
            <w:tcW w:w="2671" w:type="dxa"/>
            <w:shd w:val="clear" w:color="auto" w:fill="FFFFFF"/>
          </w:tcPr>
          <w:p w:rsidR="00EC7939" w:rsidRPr="00295352" w:rsidRDefault="00EC7939" w:rsidP="00EC7939">
            <w:pPr>
              <w:jc w:val="center"/>
              <w:rPr>
                <w:rFonts w:asciiTheme="majorBidi" w:hAnsiTheme="majorBidi" w:cstheme="majorBidi"/>
                <w:sz w:val="22"/>
                <w:szCs w:val="22"/>
              </w:rPr>
            </w:pPr>
            <w:r w:rsidRPr="00295352">
              <w:rPr>
                <w:rFonts w:asciiTheme="majorBidi" w:hAnsiTheme="majorBidi" w:cstheme="majorBidi"/>
                <w:sz w:val="22"/>
                <w:szCs w:val="22"/>
              </w:rPr>
              <w:t>Natural gas</w:t>
            </w:r>
          </w:p>
        </w:tc>
        <w:tc>
          <w:tcPr>
            <w:tcW w:w="4819" w:type="dxa"/>
            <w:shd w:val="clear" w:color="auto" w:fill="FFFFFF"/>
          </w:tcPr>
          <w:p w:rsidR="00EC7939" w:rsidRPr="00295352" w:rsidRDefault="00EC7939" w:rsidP="00EC7939">
            <w:pPr>
              <w:jc w:val="center"/>
              <w:rPr>
                <w:rFonts w:asciiTheme="majorBidi" w:hAnsiTheme="majorBidi" w:cstheme="majorBidi"/>
                <w:sz w:val="22"/>
                <w:szCs w:val="22"/>
              </w:rPr>
            </w:pPr>
            <w:r w:rsidRPr="00295352">
              <w:rPr>
                <w:rFonts w:asciiTheme="majorBidi" w:hAnsiTheme="majorBidi" w:cstheme="majorBidi"/>
                <w:sz w:val="22"/>
                <w:szCs w:val="22"/>
              </w:rPr>
              <w:t xml:space="preserve">  0.14</w:t>
            </w:r>
          </w:p>
        </w:tc>
      </w:tr>
      <w:tr w:rsidR="00EC7939" w:rsidRPr="00295352" w:rsidTr="00EC7939">
        <w:tc>
          <w:tcPr>
            <w:tcW w:w="1123" w:type="dxa"/>
            <w:vMerge/>
            <w:shd w:val="clear" w:color="auto" w:fill="FFFFFF"/>
          </w:tcPr>
          <w:p w:rsidR="00EC7939" w:rsidRPr="00295352" w:rsidRDefault="00EC7939" w:rsidP="00EC7939">
            <w:pPr>
              <w:jc w:val="center"/>
              <w:rPr>
                <w:rFonts w:asciiTheme="majorBidi" w:hAnsiTheme="majorBidi" w:cstheme="majorBidi"/>
                <w:b/>
                <w:bCs/>
                <w:sz w:val="22"/>
                <w:szCs w:val="22"/>
              </w:rPr>
            </w:pPr>
          </w:p>
        </w:tc>
        <w:tc>
          <w:tcPr>
            <w:tcW w:w="2671" w:type="dxa"/>
            <w:shd w:val="clear" w:color="auto" w:fill="FFFFFF"/>
          </w:tcPr>
          <w:p w:rsidR="00EC7939" w:rsidRPr="00295352" w:rsidRDefault="00EC7939" w:rsidP="00EC7939">
            <w:pPr>
              <w:jc w:val="center"/>
              <w:rPr>
                <w:rFonts w:asciiTheme="majorBidi" w:hAnsiTheme="majorBidi" w:cstheme="majorBidi"/>
                <w:sz w:val="22"/>
                <w:szCs w:val="22"/>
              </w:rPr>
            </w:pPr>
            <w:r w:rsidRPr="00295352">
              <w:rPr>
                <w:rFonts w:asciiTheme="majorBidi" w:hAnsiTheme="majorBidi" w:cstheme="majorBidi"/>
                <w:sz w:val="22"/>
                <w:szCs w:val="22"/>
              </w:rPr>
              <w:t>Hydro</w:t>
            </w:r>
          </w:p>
        </w:tc>
        <w:tc>
          <w:tcPr>
            <w:tcW w:w="4819" w:type="dxa"/>
            <w:shd w:val="clear" w:color="auto" w:fill="FFFFFF"/>
          </w:tcPr>
          <w:p w:rsidR="00EC7939" w:rsidRPr="00295352" w:rsidRDefault="00EC7939" w:rsidP="00EC7939">
            <w:pPr>
              <w:jc w:val="center"/>
              <w:rPr>
                <w:rFonts w:asciiTheme="majorBidi" w:hAnsiTheme="majorBidi" w:cstheme="majorBidi"/>
                <w:sz w:val="22"/>
                <w:szCs w:val="22"/>
              </w:rPr>
            </w:pPr>
            <w:r w:rsidRPr="00295352">
              <w:rPr>
                <w:rFonts w:asciiTheme="majorBidi" w:hAnsiTheme="majorBidi" w:cstheme="majorBidi"/>
                <w:sz w:val="22"/>
                <w:szCs w:val="22"/>
              </w:rPr>
              <w:t xml:space="preserve">  3.12</w:t>
            </w:r>
          </w:p>
        </w:tc>
      </w:tr>
      <w:tr w:rsidR="00EC7939" w:rsidRPr="00295352" w:rsidTr="00EC7939">
        <w:tc>
          <w:tcPr>
            <w:tcW w:w="1123" w:type="dxa"/>
            <w:vMerge/>
            <w:shd w:val="clear" w:color="auto" w:fill="FFFFFF"/>
          </w:tcPr>
          <w:p w:rsidR="00EC7939" w:rsidRPr="00295352" w:rsidRDefault="00EC7939" w:rsidP="00EC7939">
            <w:pPr>
              <w:jc w:val="center"/>
              <w:rPr>
                <w:rFonts w:asciiTheme="majorBidi" w:hAnsiTheme="majorBidi" w:cstheme="majorBidi"/>
                <w:b/>
                <w:bCs/>
                <w:sz w:val="22"/>
                <w:szCs w:val="22"/>
              </w:rPr>
            </w:pPr>
          </w:p>
        </w:tc>
        <w:tc>
          <w:tcPr>
            <w:tcW w:w="2671" w:type="dxa"/>
            <w:shd w:val="clear" w:color="auto" w:fill="FFFFFF"/>
          </w:tcPr>
          <w:p w:rsidR="00EC7939" w:rsidRPr="00295352" w:rsidRDefault="00EC7939" w:rsidP="00EC7939">
            <w:pPr>
              <w:jc w:val="center"/>
              <w:rPr>
                <w:rFonts w:asciiTheme="majorBidi" w:hAnsiTheme="majorBidi" w:cstheme="majorBidi"/>
                <w:sz w:val="22"/>
                <w:szCs w:val="22"/>
              </w:rPr>
            </w:pPr>
            <w:r w:rsidRPr="00295352">
              <w:rPr>
                <w:rFonts w:asciiTheme="majorBidi" w:hAnsiTheme="majorBidi" w:cstheme="majorBidi"/>
                <w:sz w:val="22"/>
                <w:szCs w:val="22"/>
              </w:rPr>
              <w:t>Import</w:t>
            </w:r>
          </w:p>
        </w:tc>
        <w:tc>
          <w:tcPr>
            <w:tcW w:w="4819" w:type="dxa"/>
            <w:shd w:val="clear" w:color="auto" w:fill="FFFFFF"/>
          </w:tcPr>
          <w:p w:rsidR="00EC7939" w:rsidRPr="00295352" w:rsidRDefault="00EC7939" w:rsidP="00EC7939">
            <w:pPr>
              <w:jc w:val="center"/>
              <w:rPr>
                <w:rFonts w:asciiTheme="majorBidi" w:hAnsiTheme="majorBidi" w:cstheme="majorBidi"/>
                <w:sz w:val="22"/>
                <w:szCs w:val="22"/>
              </w:rPr>
            </w:pPr>
            <w:r w:rsidRPr="00295352">
              <w:rPr>
                <w:rFonts w:asciiTheme="majorBidi" w:hAnsiTheme="majorBidi" w:cstheme="majorBidi"/>
                <w:sz w:val="22"/>
                <w:szCs w:val="22"/>
              </w:rPr>
              <w:t>96.74</w:t>
            </w:r>
          </w:p>
        </w:tc>
      </w:tr>
      <w:tr w:rsidR="00EC7939" w:rsidRPr="00295352" w:rsidTr="00EC7939">
        <w:tc>
          <w:tcPr>
            <w:tcW w:w="1123" w:type="dxa"/>
            <w:vMerge w:val="restart"/>
            <w:shd w:val="clear" w:color="auto" w:fill="FFFFFF"/>
          </w:tcPr>
          <w:p w:rsidR="00EC7939" w:rsidRPr="00295352" w:rsidRDefault="00EC7939" w:rsidP="00EC7939">
            <w:pPr>
              <w:jc w:val="center"/>
              <w:rPr>
                <w:rFonts w:asciiTheme="majorBidi" w:hAnsiTheme="majorBidi" w:cstheme="majorBidi"/>
                <w:b/>
                <w:bCs/>
                <w:sz w:val="22"/>
                <w:szCs w:val="22"/>
              </w:rPr>
            </w:pPr>
          </w:p>
          <w:p w:rsidR="00EC7939" w:rsidRPr="00295352" w:rsidRDefault="00EC7939" w:rsidP="00EC7939">
            <w:pPr>
              <w:jc w:val="center"/>
              <w:rPr>
                <w:rFonts w:asciiTheme="majorBidi" w:hAnsiTheme="majorBidi" w:cstheme="majorBidi"/>
                <w:b/>
                <w:bCs/>
                <w:sz w:val="22"/>
                <w:szCs w:val="22"/>
              </w:rPr>
            </w:pPr>
            <w:r w:rsidRPr="00295352">
              <w:rPr>
                <w:rFonts w:asciiTheme="majorBidi" w:hAnsiTheme="majorBidi" w:cstheme="majorBidi"/>
                <w:b/>
                <w:bCs/>
                <w:sz w:val="22"/>
                <w:szCs w:val="22"/>
              </w:rPr>
              <w:t>SK</w:t>
            </w:r>
          </w:p>
        </w:tc>
        <w:tc>
          <w:tcPr>
            <w:tcW w:w="2671" w:type="dxa"/>
            <w:shd w:val="clear" w:color="auto" w:fill="FFFFFF"/>
          </w:tcPr>
          <w:p w:rsidR="00EC7939" w:rsidRPr="00295352" w:rsidRDefault="00EC7939" w:rsidP="00EC7939">
            <w:pPr>
              <w:jc w:val="center"/>
              <w:rPr>
                <w:rFonts w:asciiTheme="majorBidi" w:hAnsiTheme="majorBidi" w:cstheme="majorBidi"/>
                <w:sz w:val="22"/>
                <w:szCs w:val="22"/>
              </w:rPr>
            </w:pPr>
            <w:r w:rsidRPr="00295352">
              <w:rPr>
                <w:rFonts w:asciiTheme="majorBidi" w:hAnsiTheme="majorBidi" w:cstheme="majorBidi"/>
                <w:sz w:val="22"/>
                <w:szCs w:val="22"/>
              </w:rPr>
              <w:t>Natural gas</w:t>
            </w:r>
          </w:p>
        </w:tc>
        <w:tc>
          <w:tcPr>
            <w:tcW w:w="4819" w:type="dxa"/>
            <w:shd w:val="clear" w:color="auto" w:fill="FFFFFF"/>
          </w:tcPr>
          <w:p w:rsidR="00EC7939" w:rsidRPr="00295352" w:rsidRDefault="00EC7939" w:rsidP="00EC7939">
            <w:pPr>
              <w:jc w:val="center"/>
              <w:rPr>
                <w:rFonts w:asciiTheme="majorBidi" w:hAnsiTheme="majorBidi" w:cstheme="majorBidi"/>
                <w:sz w:val="22"/>
                <w:szCs w:val="22"/>
              </w:rPr>
            </w:pPr>
            <w:r w:rsidRPr="00295352">
              <w:rPr>
                <w:rFonts w:asciiTheme="majorBidi" w:hAnsiTheme="majorBidi" w:cstheme="majorBidi"/>
                <w:sz w:val="22"/>
                <w:szCs w:val="22"/>
              </w:rPr>
              <w:t>40.33</w:t>
            </w:r>
          </w:p>
        </w:tc>
      </w:tr>
      <w:tr w:rsidR="00EC7939" w:rsidRPr="00295352" w:rsidTr="00EC7939">
        <w:trPr>
          <w:trHeight w:val="94"/>
        </w:trPr>
        <w:tc>
          <w:tcPr>
            <w:tcW w:w="1123" w:type="dxa"/>
            <w:vMerge/>
            <w:shd w:val="clear" w:color="auto" w:fill="FFFFFF"/>
          </w:tcPr>
          <w:p w:rsidR="00EC7939" w:rsidRPr="00295352" w:rsidRDefault="00EC7939" w:rsidP="00EC7939">
            <w:pPr>
              <w:jc w:val="center"/>
              <w:rPr>
                <w:rFonts w:asciiTheme="majorBidi" w:hAnsiTheme="majorBidi" w:cstheme="majorBidi"/>
                <w:b/>
                <w:bCs/>
                <w:sz w:val="22"/>
                <w:szCs w:val="22"/>
              </w:rPr>
            </w:pPr>
          </w:p>
        </w:tc>
        <w:tc>
          <w:tcPr>
            <w:tcW w:w="2671" w:type="dxa"/>
            <w:shd w:val="clear" w:color="auto" w:fill="FFFFFF"/>
          </w:tcPr>
          <w:p w:rsidR="00EC7939" w:rsidRPr="00295352" w:rsidRDefault="00EC7939" w:rsidP="00EC7939">
            <w:pPr>
              <w:jc w:val="center"/>
              <w:rPr>
                <w:rFonts w:asciiTheme="majorBidi" w:hAnsiTheme="majorBidi" w:cstheme="majorBidi"/>
                <w:sz w:val="22"/>
                <w:szCs w:val="22"/>
              </w:rPr>
            </w:pPr>
            <w:r w:rsidRPr="00295352">
              <w:rPr>
                <w:rFonts w:asciiTheme="majorBidi" w:hAnsiTheme="majorBidi" w:cstheme="majorBidi"/>
                <w:sz w:val="22"/>
                <w:szCs w:val="22"/>
              </w:rPr>
              <w:t>Hydro</w:t>
            </w:r>
          </w:p>
        </w:tc>
        <w:tc>
          <w:tcPr>
            <w:tcW w:w="4819" w:type="dxa"/>
            <w:shd w:val="clear" w:color="auto" w:fill="FFFFFF"/>
          </w:tcPr>
          <w:p w:rsidR="00EC7939" w:rsidRPr="00295352" w:rsidRDefault="00EC7939" w:rsidP="00EC7939">
            <w:pPr>
              <w:jc w:val="center"/>
              <w:rPr>
                <w:rFonts w:asciiTheme="majorBidi" w:hAnsiTheme="majorBidi" w:cstheme="majorBidi"/>
                <w:sz w:val="22"/>
                <w:szCs w:val="22"/>
              </w:rPr>
            </w:pPr>
            <w:r w:rsidRPr="00295352">
              <w:rPr>
                <w:rFonts w:asciiTheme="majorBidi" w:hAnsiTheme="majorBidi" w:cstheme="majorBidi"/>
                <w:sz w:val="22"/>
                <w:szCs w:val="22"/>
              </w:rPr>
              <w:t>47.19</w:t>
            </w:r>
          </w:p>
        </w:tc>
      </w:tr>
      <w:tr w:rsidR="00EC7939" w:rsidRPr="00295352" w:rsidTr="00EC7939">
        <w:trPr>
          <w:trHeight w:val="94"/>
        </w:trPr>
        <w:tc>
          <w:tcPr>
            <w:tcW w:w="1123" w:type="dxa"/>
            <w:vMerge/>
            <w:shd w:val="clear" w:color="auto" w:fill="FFFFFF"/>
          </w:tcPr>
          <w:p w:rsidR="00EC7939" w:rsidRPr="00295352" w:rsidRDefault="00EC7939" w:rsidP="00EC7939">
            <w:pPr>
              <w:jc w:val="center"/>
              <w:rPr>
                <w:rFonts w:asciiTheme="majorBidi" w:hAnsiTheme="majorBidi" w:cstheme="majorBidi"/>
                <w:b/>
                <w:bCs/>
                <w:sz w:val="22"/>
                <w:szCs w:val="22"/>
              </w:rPr>
            </w:pPr>
          </w:p>
        </w:tc>
        <w:tc>
          <w:tcPr>
            <w:tcW w:w="2671" w:type="dxa"/>
            <w:shd w:val="clear" w:color="auto" w:fill="FFFFFF"/>
          </w:tcPr>
          <w:p w:rsidR="00EC7939" w:rsidRPr="00295352" w:rsidRDefault="00EC7939" w:rsidP="00EC7939">
            <w:pPr>
              <w:jc w:val="center"/>
              <w:rPr>
                <w:rFonts w:asciiTheme="majorBidi" w:hAnsiTheme="majorBidi" w:cstheme="majorBidi"/>
                <w:sz w:val="22"/>
                <w:szCs w:val="22"/>
              </w:rPr>
            </w:pPr>
            <w:r w:rsidRPr="00295352">
              <w:rPr>
                <w:rFonts w:asciiTheme="majorBidi" w:hAnsiTheme="majorBidi" w:cstheme="majorBidi"/>
                <w:sz w:val="22"/>
                <w:szCs w:val="22"/>
              </w:rPr>
              <w:t>Import</w:t>
            </w:r>
          </w:p>
        </w:tc>
        <w:tc>
          <w:tcPr>
            <w:tcW w:w="4819" w:type="dxa"/>
            <w:shd w:val="clear" w:color="auto" w:fill="FFFFFF"/>
          </w:tcPr>
          <w:p w:rsidR="00EC7939" w:rsidRPr="00295352" w:rsidRDefault="00EC7939" w:rsidP="00EC7939">
            <w:pPr>
              <w:jc w:val="center"/>
              <w:rPr>
                <w:rFonts w:asciiTheme="majorBidi" w:hAnsiTheme="majorBidi" w:cstheme="majorBidi"/>
                <w:sz w:val="22"/>
                <w:szCs w:val="22"/>
              </w:rPr>
            </w:pPr>
            <w:r w:rsidRPr="00295352">
              <w:rPr>
                <w:rFonts w:asciiTheme="majorBidi" w:hAnsiTheme="majorBidi" w:cstheme="majorBidi"/>
                <w:sz w:val="22"/>
                <w:szCs w:val="22"/>
              </w:rPr>
              <w:t>12.48</w:t>
            </w:r>
          </w:p>
        </w:tc>
      </w:tr>
      <w:tr w:rsidR="00EC7939" w:rsidRPr="00295352" w:rsidTr="00EC7939">
        <w:trPr>
          <w:trHeight w:val="94"/>
        </w:trPr>
        <w:tc>
          <w:tcPr>
            <w:tcW w:w="1123" w:type="dxa"/>
            <w:vMerge w:val="restart"/>
            <w:shd w:val="clear" w:color="auto" w:fill="FFFFFF"/>
          </w:tcPr>
          <w:p w:rsidR="00EC7939" w:rsidRPr="00295352" w:rsidRDefault="00EC7939" w:rsidP="00EC7939">
            <w:pPr>
              <w:jc w:val="center"/>
              <w:rPr>
                <w:rFonts w:asciiTheme="majorBidi" w:hAnsiTheme="majorBidi" w:cstheme="majorBidi"/>
                <w:b/>
                <w:bCs/>
                <w:sz w:val="22"/>
                <w:szCs w:val="22"/>
              </w:rPr>
            </w:pPr>
          </w:p>
          <w:p w:rsidR="00EC7939" w:rsidRPr="00295352" w:rsidRDefault="00EC7939" w:rsidP="00EC7939">
            <w:pPr>
              <w:jc w:val="center"/>
              <w:rPr>
                <w:rFonts w:asciiTheme="majorBidi" w:hAnsiTheme="majorBidi" w:cstheme="majorBidi"/>
                <w:b/>
                <w:bCs/>
                <w:sz w:val="22"/>
                <w:szCs w:val="22"/>
              </w:rPr>
            </w:pPr>
            <w:r w:rsidRPr="00295352">
              <w:rPr>
                <w:rFonts w:asciiTheme="majorBidi" w:hAnsiTheme="majorBidi" w:cstheme="majorBidi"/>
                <w:b/>
                <w:bCs/>
                <w:sz w:val="22"/>
                <w:szCs w:val="22"/>
              </w:rPr>
              <w:t>AB</w:t>
            </w:r>
          </w:p>
        </w:tc>
        <w:tc>
          <w:tcPr>
            <w:tcW w:w="2671" w:type="dxa"/>
            <w:shd w:val="clear" w:color="auto" w:fill="FFFFFF"/>
          </w:tcPr>
          <w:p w:rsidR="00EC7939" w:rsidRPr="00295352" w:rsidRDefault="00EC7939" w:rsidP="00EC7939">
            <w:pPr>
              <w:jc w:val="center"/>
              <w:rPr>
                <w:rFonts w:asciiTheme="majorBidi" w:hAnsiTheme="majorBidi" w:cstheme="majorBidi"/>
                <w:sz w:val="22"/>
                <w:szCs w:val="22"/>
              </w:rPr>
            </w:pPr>
            <w:r w:rsidRPr="00295352">
              <w:rPr>
                <w:rFonts w:asciiTheme="majorBidi" w:hAnsiTheme="majorBidi" w:cstheme="majorBidi"/>
                <w:sz w:val="22"/>
                <w:szCs w:val="22"/>
              </w:rPr>
              <w:t>Natural gas</w:t>
            </w:r>
          </w:p>
        </w:tc>
        <w:tc>
          <w:tcPr>
            <w:tcW w:w="4819" w:type="dxa"/>
            <w:shd w:val="clear" w:color="auto" w:fill="FFFFFF"/>
          </w:tcPr>
          <w:p w:rsidR="00EC7939" w:rsidRPr="00295352" w:rsidRDefault="00EC7939" w:rsidP="00EC7939">
            <w:pPr>
              <w:jc w:val="center"/>
              <w:rPr>
                <w:rFonts w:asciiTheme="majorBidi" w:hAnsiTheme="majorBidi" w:cstheme="majorBidi"/>
                <w:sz w:val="22"/>
                <w:szCs w:val="22"/>
              </w:rPr>
            </w:pPr>
            <w:r w:rsidRPr="00295352">
              <w:rPr>
                <w:rFonts w:asciiTheme="majorBidi" w:hAnsiTheme="majorBidi" w:cstheme="majorBidi"/>
                <w:sz w:val="22"/>
                <w:szCs w:val="22"/>
              </w:rPr>
              <w:t>21.49</w:t>
            </w:r>
          </w:p>
        </w:tc>
      </w:tr>
      <w:tr w:rsidR="00EC7939" w:rsidRPr="00295352" w:rsidTr="00EC7939">
        <w:trPr>
          <w:trHeight w:val="94"/>
        </w:trPr>
        <w:tc>
          <w:tcPr>
            <w:tcW w:w="1123" w:type="dxa"/>
            <w:vMerge/>
            <w:shd w:val="clear" w:color="auto" w:fill="FFFFFF"/>
          </w:tcPr>
          <w:p w:rsidR="00EC7939" w:rsidRPr="00295352" w:rsidRDefault="00EC7939" w:rsidP="00EC7939">
            <w:pPr>
              <w:jc w:val="center"/>
              <w:rPr>
                <w:rFonts w:asciiTheme="majorBidi" w:hAnsiTheme="majorBidi" w:cstheme="majorBidi"/>
                <w:b/>
                <w:bCs/>
                <w:sz w:val="22"/>
                <w:szCs w:val="22"/>
              </w:rPr>
            </w:pPr>
          </w:p>
        </w:tc>
        <w:tc>
          <w:tcPr>
            <w:tcW w:w="2671" w:type="dxa"/>
            <w:shd w:val="clear" w:color="auto" w:fill="FFFFFF"/>
          </w:tcPr>
          <w:p w:rsidR="00EC7939" w:rsidRPr="00295352" w:rsidRDefault="00EC7939" w:rsidP="00EC7939">
            <w:pPr>
              <w:jc w:val="center"/>
              <w:rPr>
                <w:rFonts w:asciiTheme="majorBidi" w:hAnsiTheme="majorBidi" w:cstheme="majorBidi"/>
                <w:sz w:val="22"/>
                <w:szCs w:val="22"/>
              </w:rPr>
            </w:pPr>
            <w:r w:rsidRPr="00295352">
              <w:rPr>
                <w:rFonts w:asciiTheme="majorBidi" w:hAnsiTheme="majorBidi" w:cstheme="majorBidi"/>
                <w:sz w:val="22"/>
                <w:szCs w:val="22"/>
              </w:rPr>
              <w:t>Coal</w:t>
            </w:r>
          </w:p>
        </w:tc>
        <w:tc>
          <w:tcPr>
            <w:tcW w:w="4819" w:type="dxa"/>
            <w:shd w:val="clear" w:color="auto" w:fill="FFFFFF"/>
          </w:tcPr>
          <w:p w:rsidR="00EC7939" w:rsidRPr="00295352" w:rsidRDefault="00EC7939" w:rsidP="00EC7939">
            <w:pPr>
              <w:jc w:val="center"/>
              <w:rPr>
                <w:rFonts w:asciiTheme="majorBidi" w:hAnsiTheme="majorBidi" w:cstheme="majorBidi"/>
                <w:sz w:val="22"/>
                <w:szCs w:val="22"/>
              </w:rPr>
            </w:pPr>
            <w:r w:rsidRPr="00295352">
              <w:rPr>
                <w:rFonts w:asciiTheme="majorBidi" w:hAnsiTheme="majorBidi" w:cstheme="majorBidi"/>
                <w:sz w:val="22"/>
                <w:szCs w:val="22"/>
              </w:rPr>
              <w:t>74.91</w:t>
            </w:r>
          </w:p>
        </w:tc>
      </w:tr>
      <w:tr w:rsidR="00EC7939" w:rsidRPr="00295352" w:rsidTr="00EC7939">
        <w:trPr>
          <w:trHeight w:val="94"/>
        </w:trPr>
        <w:tc>
          <w:tcPr>
            <w:tcW w:w="1123" w:type="dxa"/>
            <w:vMerge/>
            <w:shd w:val="clear" w:color="auto" w:fill="FFFFFF"/>
          </w:tcPr>
          <w:p w:rsidR="00EC7939" w:rsidRPr="00295352" w:rsidRDefault="00EC7939" w:rsidP="00EC7939">
            <w:pPr>
              <w:jc w:val="center"/>
              <w:rPr>
                <w:rFonts w:asciiTheme="majorBidi" w:hAnsiTheme="majorBidi" w:cstheme="majorBidi"/>
                <w:b/>
                <w:bCs/>
                <w:sz w:val="22"/>
                <w:szCs w:val="22"/>
              </w:rPr>
            </w:pPr>
          </w:p>
        </w:tc>
        <w:tc>
          <w:tcPr>
            <w:tcW w:w="2671" w:type="dxa"/>
            <w:shd w:val="clear" w:color="auto" w:fill="FFFFFF"/>
          </w:tcPr>
          <w:p w:rsidR="00EC7939" w:rsidRPr="00295352" w:rsidRDefault="00EC7939" w:rsidP="00EC7939">
            <w:pPr>
              <w:jc w:val="center"/>
              <w:rPr>
                <w:rFonts w:asciiTheme="majorBidi" w:hAnsiTheme="majorBidi" w:cstheme="majorBidi"/>
                <w:sz w:val="22"/>
                <w:szCs w:val="22"/>
              </w:rPr>
            </w:pPr>
            <w:r w:rsidRPr="00295352">
              <w:rPr>
                <w:rFonts w:asciiTheme="majorBidi" w:hAnsiTheme="majorBidi" w:cstheme="majorBidi"/>
                <w:sz w:val="22"/>
                <w:szCs w:val="22"/>
              </w:rPr>
              <w:t>Hydro</w:t>
            </w:r>
          </w:p>
        </w:tc>
        <w:tc>
          <w:tcPr>
            <w:tcW w:w="4819" w:type="dxa"/>
            <w:shd w:val="clear" w:color="auto" w:fill="FFFFFF"/>
          </w:tcPr>
          <w:p w:rsidR="00EC7939" w:rsidRPr="00295352" w:rsidRDefault="00EC7939" w:rsidP="00EC7939">
            <w:pPr>
              <w:jc w:val="center"/>
              <w:rPr>
                <w:rFonts w:asciiTheme="majorBidi" w:hAnsiTheme="majorBidi" w:cstheme="majorBidi"/>
                <w:sz w:val="22"/>
                <w:szCs w:val="22"/>
              </w:rPr>
            </w:pPr>
            <w:r w:rsidRPr="00295352">
              <w:rPr>
                <w:rFonts w:asciiTheme="majorBidi" w:hAnsiTheme="majorBidi" w:cstheme="majorBidi"/>
                <w:sz w:val="22"/>
                <w:szCs w:val="22"/>
              </w:rPr>
              <w:t xml:space="preserve">  3.61</w:t>
            </w:r>
          </w:p>
        </w:tc>
      </w:tr>
      <w:tr w:rsidR="00EC7939" w:rsidRPr="00295352" w:rsidTr="00EC7939">
        <w:trPr>
          <w:trHeight w:val="94"/>
        </w:trPr>
        <w:tc>
          <w:tcPr>
            <w:tcW w:w="1123" w:type="dxa"/>
            <w:vMerge w:val="restart"/>
            <w:shd w:val="clear" w:color="auto" w:fill="FFFFFF"/>
          </w:tcPr>
          <w:p w:rsidR="00EC7939" w:rsidRPr="00295352" w:rsidRDefault="00EC7939" w:rsidP="00EC7939">
            <w:pPr>
              <w:jc w:val="center"/>
              <w:rPr>
                <w:rFonts w:asciiTheme="majorBidi" w:hAnsiTheme="majorBidi" w:cstheme="majorBidi"/>
                <w:b/>
                <w:bCs/>
                <w:sz w:val="22"/>
                <w:szCs w:val="22"/>
              </w:rPr>
            </w:pPr>
          </w:p>
          <w:p w:rsidR="00EC7939" w:rsidRPr="00295352" w:rsidRDefault="00EC7939" w:rsidP="00EC7939">
            <w:pPr>
              <w:jc w:val="center"/>
              <w:rPr>
                <w:rFonts w:asciiTheme="majorBidi" w:hAnsiTheme="majorBidi" w:cstheme="majorBidi"/>
                <w:b/>
                <w:bCs/>
                <w:sz w:val="22"/>
                <w:szCs w:val="22"/>
              </w:rPr>
            </w:pPr>
            <w:r w:rsidRPr="00295352">
              <w:rPr>
                <w:rFonts w:asciiTheme="majorBidi" w:hAnsiTheme="majorBidi" w:cstheme="majorBidi"/>
                <w:b/>
                <w:bCs/>
                <w:sz w:val="22"/>
                <w:szCs w:val="22"/>
              </w:rPr>
              <w:t>BC</w:t>
            </w:r>
          </w:p>
        </w:tc>
        <w:tc>
          <w:tcPr>
            <w:tcW w:w="2671" w:type="dxa"/>
            <w:shd w:val="clear" w:color="auto" w:fill="FFFFFF"/>
          </w:tcPr>
          <w:p w:rsidR="00EC7939" w:rsidRPr="00295352" w:rsidRDefault="00EC7939" w:rsidP="00EC7939">
            <w:pPr>
              <w:jc w:val="center"/>
              <w:rPr>
                <w:rFonts w:asciiTheme="majorBidi" w:hAnsiTheme="majorBidi" w:cstheme="majorBidi"/>
                <w:sz w:val="22"/>
                <w:szCs w:val="22"/>
              </w:rPr>
            </w:pPr>
            <w:r w:rsidRPr="00295352">
              <w:rPr>
                <w:rFonts w:asciiTheme="majorBidi" w:hAnsiTheme="majorBidi" w:cstheme="majorBidi"/>
                <w:sz w:val="22"/>
                <w:szCs w:val="22"/>
              </w:rPr>
              <w:t>Natural gas</w:t>
            </w:r>
          </w:p>
        </w:tc>
        <w:tc>
          <w:tcPr>
            <w:tcW w:w="4819" w:type="dxa"/>
            <w:shd w:val="clear" w:color="auto" w:fill="FFFFFF"/>
          </w:tcPr>
          <w:p w:rsidR="00EC7939" w:rsidRPr="00295352" w:rsidRDefault="00EC7939" w:rsidP="00EC7939">
            <w:pPr>
              <w:jc w:val="center"/>
              <w:rPr>
                <w:rFonts w:asciiTheme="majorBidi" w:hAnsiTheme="majorBidi" w:cstheme="majorBidi"/>
                <w:sz w:val="22"/>
                <w:szCs w:val="22"/>
              </w:rPr>
            </w:pPr>
            <w:r w:rsidRPr="00295352">
              <w:rPr>
                <w:rFonts w:asciiTheme="majorBidi" w:hAnsiTheme="majorBidi" w:cstheme="majorBidi"/>
                <w:sz w:val="22"/>
                <w:szCs w:val="22"/>
              </w:rPr>
              <w:t xml:space="preserve">  4.02</w:t>
            </w:r>
          </w:p>
        </w:tc>
      </w:tr>
      <w:tr w:rsidR="00EC7939" w:rsidRPr="00295352" w:rsidTr="00EC7939">
        <w:trPr>
          <w:trHeight w:val="94"/>
        </w:trPr>
        <w:tc>
          <w:tcPr>
            <w:tcW w:w="1123" w:type="dxa"/>
            <w:vMerge/>
            <w:shd w:val="clear" w:color="auto" w:fill="FFFFFF"/>
          </w:tcPr>
          <w:p w:rsidR="00EC7939" w:rsidRPr="00295352" w:rsidRDefault="00EC7939" w:rsidP="00EC7939">
            <w:pPr>
              <w:jc w:val="center"/>
              <w:rPr>
                <w:rFonts w:asciiTheme="majorBidi" w:hAnsiTheme="majorBidi" w:cstheme="majorBidi"/>
                <w:sz w:val="22"/>
                <w:szCs w:val="22"/>
              </w:rPr>
            </w:pPr>
          </w:p>
        </w:tc>
        <w:tc>
          <w:tcPr>
            <w:tcW w:w="2671" w:type="dxa"/>
            <w:shd w:val="clear" w:color="auto" w:fill="FFFFFF"/>
          </w:tcPr>
          <w:p w:rsidR="00EC7939" w:rsidRPr="00295352" w:rsidRDefault="00EC7939" w:rsidP="00EC7939">
            <w:pPr>
              <w:jc w:val="center"/>
              <w:rPr>
                <w:rFonts w:asciiTheme="majorBidi" w:hAnsiTheme="majorBidi" w:cstheme="majorBidi"/>
                <w:sz w:val="22"/>
                <w:szCs w:val="22"/>
              </w:rPr>
            </w:pPr>
            <w:r w:rsidRPr="00295352">
              <w:rPr>
                <w:rFonts w:asciiTheme="majorBidi" w:hAnsiTheme="majorBidi" w:cstheme="majorBidi"/>
                <w:sz w:val="22"/>
                <w:szCs w:val="22"/>
              </w:rPr>
              <w:t>Hydro</w:t>
            </w:r>
          </w:p>
        </w:tc>
        <w:tc>
          <w:tcPr>
            <w:tcW w:w="4819" w:type="dxa"/>
            <w:shd w:val="clear" w:color="auto" w:fill="FFFFFF"/>
          </w:tcPr>
          <w:p w:rsidR="00EC7939" w:rsidRPr="00295352" w:rsidRDefault="00EC7939" w:rsidP="00EC7939">
            <w:pPr>
              <w:jc w:val="center"/>
              <w:rPr>
                <w:rFonts w:asciiTheme="majorBidi" w:hAnsiTheme="majorBidi" w:cstheme="majorBidi"/>
                <w:sz w:val="22"/>
                <w:szCs w:val="22"/>
              </w:rPr>
            </w:pPr>
            <w:r w:rsidRPr="00295352">
              <w:rPr>
                <w:rFonts w:asciiTheme="majorBidi" w:hAnsiTheme="majorBidi" w:cstheme="majorBidi"/>
                <w:sz w:val="22"/>
                <w:szCs w:val="22"/>
              </w:rPr>
              <w:t>78.90</w:t>
            </w:r>
          </w:p>
        </w:tc>
      </w:tr>
      <w:tr w:rsidR="00EC7939" w:rsidRPr="00295352" w:rsidTr="00EC7939">
        <w:trPr>
          <w:trHeight w:val="94"/>
        </w:trPr>
        <w:tc>
          <w:tcPr>
            <w:tcW w:w="1123" w:type="dxa"/>
            <w:vMerge/>
            <w:shd w:val="clear" w:color="auto" w:fill="FFFFFF"/>
          </w:tcPr>
          <w:p w:rsidR="00EC7939" w:rsidRPr="00295352" w:rsidRDefault="00EC7939" w:rsidP="00EC7939">
            <w:pPr>
              <w:jc w:val="center"/>
              <w:rPr>
                <w:rFonts w:asciiTheme="majorBidi" w:hAnsiTheme="majorBidi" w:cstheme="majorBidi"/>
                <w:sz w:val="22"/>
                <w:szCs w:val="22"/>
              </w:rPr>
            </w:pPr>
          </w:p>
        </w:tc>
        <w:tc>
          <w:tcPr>
            <w:tcW w:w="2671" w:type="dxa"/>
            <w:shd w:val="clear" w:color="auto" w:fill="FFFFFF"/>
          </w:tcPr>
          <w:p w:rsidR="00EC7939" w:rsidRPr="00295352" w:rsidRDefault="00EC7939" w:rsidP="00EC7939">
            <w:pPr>
              <w:jc w:val="center"/>
              <w:rPr>
                <w:rFonts w:asciiTheme="majorBidi" w:hAnsiTheme="majorBidi" w:cstheme="majorBidi"/>
                <w:sz w:val="22"/>
                <w:szCs w:val="22"/>
              </w:rPr>
            </w:pPr>
            <w:r w:rsidRPr="00295352">
              <w:rPr>
                <w:rFonts w:asciiTheme="majorBidi" w:hAnsiTheme="majorBidi" w:cstheme="majorBidi"/>
                <w:sz w:val="22"/>
                <w:szCs w:val="22"/>
              </w:rPr>
              <w:t>Import</w:t>
            </w:r>
          </w:p>
        </w:tc>
        <w:tc>
          <w:tcPr>
            <w:tcW w:w="4819" w:type="dxa"/>
            <w:shd w:val="clear" w:color="auto" w:fill="FFFFFF"/>
          </w:tcPr>
          <w:p w:rsidR="00EC7939" w:rsidRPr="00295352" w:rsidRDefault="00EC7939" w:rsidP="00EC7939">
            <w:pPr>
              <w:jc w:val="center"/>
              <w:rPr>
                <w:rFonts w:asciiTheme="majorBidi" w:hAnsiTheme="majorBidi" w:cstheme="majorBidi"/>
                <w:sz w:val="22"/>
                <w:szCs w:val="22"/>
              </w:rPr>
            </w:pPr>
            <w:r w:rsidRPr="00295352">
              <w:rPr>
                <w:rFonts w:asciiTheme="majorBidi" w:hAnsiTheme="majorBidi" w:cstheme="majorBidi"/>
                <w:sz w:val="22"/>
                <w:szCs w:val="22"/>
              </w:rPr>
              <w:t>17.09</w:t>
            </w:r>
          </w:p>
        </w:tc>
      </w:tr>
    </w:tbl>
    <w:p w:rsidR="00EC7939" w:rsidRPr="00BD0ED8" w:rsidRDefault="00EC7939" w:rsidP="00607986">
      <w:pPr>
        <w:rPr>
          <w:lang w:val="en-CA"/>
        </w:rPr>
      </w:pPr>
    </w:p>
    <w:p w:rsidR="008244D8" w:rsidRDefault="008244D8" w:rsidP="008244D8">
      <w:pPr>
        <w:rPr>
          <w:lang w:val="en-CA"/>
        </w:rPr>
      </w:pPr>
      <w:bookmarkStart w:id="255" w:name="_Toc214701391"/>
      <w:bookmarkStart w:id="256" w:name="_Toc216454172"/>
      <w:bookmarkStart w:id="257" w:name="_Toc216454915"/>
      <w:bookmarkStart w:id="258" w:name="_Toc216455735"/>
    </w:p>
    <w:p w:rsidR="0072753B" w:rsidRDefault="0072753B" w:rsidP="008244D8">
      <w:pPr>
        <w:rPr>
          <w:lang w:val="en-CA"/>
        </w:rPr>
      </w:pPr>
    </w:p>
    <w:p w:rsidR="0072753B" w:rsidRDefault="0072753B" w:rsidP="008244D8">
      <w:pPr>
        <w:rPr>
          <w:lang w:val="en-CA"/>
        </w:rPr>
      </w:pPr>
    </w:p>
    <w:p w:rsidR="0072753B" w:rsidRDefault="0072753B" w:rsidP="008244D8">
      <w:pPr>
        <w:rPr>
          <w:lang w:val="en-CA"/>
        </w:rPr>
      </w:pPr>
    </w:p>
    <w:p w:rsidR="0072753B" w:rsidRDefault="0072753B" w:rsidP="008244D8">
      <w:pPr>
        <w:rPr>
          <w:lang w:val="en-CA"/>
        </w:rPr>
      </w:pPr>
    </w:p>
    <w:p w:rsidR="008244D8" w:rsidRDefault="008244D8" w:rsidP="008244D8">
      <w:pPr>
        <w:rPr>
          <w:lang w:val="en-CA"/>
        </w:rPr>
      </w:pPr>
    </w:p>
    <w:p w:rsidR="00EC7939" w:rsidRDefault="00EC7939" w:rsidP="008244D8">
      <w:pPr>
        <w:rPr>
          <w:lang w:val="en-CA"/>
        </w:rPr>
      </w:pPr>
    </w:p>
    <w:p w:rsidR="00EC7939" w:rsidRDefault="00EC7939" w:rsidP="008244D8">
      <w:pPr>
        <w:rPr>
          <w:lang w:val="en-CA"/>
        </w:rPr>
      </w:pPr>
    </w:p>
    <w:p w:rsidR="00EC7939" w:rsidRDefault="00EC7939" w:rsidP="008244D8">
      <w:pPr>
        <w:rPr>
          <w:lang w:val="en-CA"/>
        </w:rPr>
      </w:pPr>
    </w:p>
    <w:p w:rsidR="00607986" w:rsidRDefault="00607986" w:rsidP="00D91560">
      <w:pPr>
        <w:pStyle w:val="Heading2"/>
        <w:jc w:val="center"/>
        <w:rPr>
          <w:rFonts w:ascii="Times New Roman" w:hAnsi="Times New Roman" w:cs="Times New Roman"/>
          <w:i w:val="0"/>
          <w:iCs w:val="0"/>
          <w:lang w:val="en-CA"/>
        </w:rPr>
      </w:pPr>
      <w:bookmarkStart w:id="259" w:name="_Toc225059672"/>
      <w:r w:rsidRPr="00057DCE">
        <w:rPr>
          <w:rFonts w:ascii="Times New Roman" w:hAnsi="Times New Roman" w:cs="Times New Roman"/>
          <w:i w:val="0"/>
          <w:iCs w:val="0"/>
          <w:lang w:val="en-CA"/>
        </w:rPr>
        <w:lastRenderedPageBreak/>
        <w:t>APPENDIX C</w:t>
      </w:r>
      <w:bookmarkEnd w:id="255"/>
      <w:bookmarkEnd w:id="256"/>
      <w:bookmarkEnd w:id="257"/>
      <w:bookmarkEnd w:id="258"/>
      <w:bookmarkEnd w:id="259"/>
    </w:p>
    <w:p w:rsidR="00607986" w:rsidRDefault="00607986" w:rsidP="00607986">
      <w:pPr>
        <w:spacing w:line="360" w:lineRule="auto"/>
        <w:jc w:val="both"/>
        <w:rPr>
          <w:lang w:val="en-CA"/>
        </w:rPr>
      </w:pPr>
    </w:p>
    <w:p w:rsidR="00607986" w:rsidRPr="007A5CB2" w:rsidRDefault="007A5CB2" w:rsidP="007A5CB2">
      <w:pPr>
        <w:spacing w:line="360" w:lineRule="auto"/>
        <w:jc w:val="center"/>
        <w:rPr>
          <w:b/>
          <w:bCs/>
          <w:lang w:val="en-CA"/>
        </w:rPr>
      </w:pPr>
      <w:r>
        <w:rPr>
          <w:b/>
          <w:bCs/>
        </w:rPr>
        <w:t>ICF E</w:t>
      </w:r>
      <w:r w:rsidR="00607986" w:rsidRPr="007A5CB2">
        <w:rPr>
          <w:b/>
          <w:bCs/>
        </w:rPr>
        <w:t>stimates</w:t>
      </w:r>
      <w:r w:rsidR="00607986" w:rsidRPr="007A5CB2">
        <w:rPr>
          <w:b/>
          <w:bCs/>
          <w:lang w:val="en-CA"/>
        </w:rPr>
        <w:t xml:space="preserve"> of </w:t>
      </w:r>
      <w:r>
        <w:rPr>
          <w:b/>
          <w:bCs/>
        </w:rPr>
        <w:t>Monthly Marginal G</w:t>
      </w:r>
      <w:r w:rsidR="00607986" w:rsidRPr="007A5CB2">
        <w:rPr>
          <w:b/>
          <w:bCs/>
        </w:rPr>
        <w:t xml:space="preserve">eneration </w:t>
      </w:r>
      <w:r w:rsidR="00607986" w:rsidRPr="007A5CB2">
        <w:rPr>
          <w:b/>
          <w:bCs/>
          <w:lang w:val="en-CA"/>
        </w:rPr>
        <w:t xml:space="preserve">(MWh) </w:t>
      </w:r>
      <w:r w:rsidR="00607986" w:rsidRPr="007A5CB2">
        <w:rPr>
          <w:b/>
          <w:bCs/>
        </w:rPr>
        <w:t>and the</w:t>
      </w:r>
      <w:r>
        <w:rPr>
          <w:b/>
          <w:bCs/>
        </w:rPr>
        <w:t xml:space="preserve"> M</w:t>
      </w:r>
      <w:r w:rsidR="00607986" w:rsidRPr="007A5CB2">
        <w:rPr>
          <w:b/>
          <w:bCs/>
        </w:rPr>
        <w:t>arginal</w:t>
      </w:r>
      <w:r>
        <w:rPr>
          <w:b/>
          <w:bCs/>
        </w:rPr>
        <w:t xml:space="preserve"> F</w:t>
      </w:r>
      <w:r w:rsidR="00607986" w:rsidRPr="007A5CB2">
        <w:rPr>
          <w:b/>
          <w:bCs/>
        </w:rPr>
        <w:t>uel</w:t>
      </w:r>
      <w:r>
        <w:rPr>
          <w:b/>
          <w:bCs/>
        </w:rPr>
        <w:t xml:space="preserve"> Mix Setting the Marginal C</w:t>
      </w:r>
      <w:r w:rsidR="00607986" w:rsidRPr="007A5CB2">
        <w:rPr>
          <w:b/>
          <w:bCs/>
        </w:rPr>
        <w:t xml:space="preserve">apacities </w:t>
      </w:r>
      <w:r>
        <w:rPr>
          <w:b/>
          <w:bCs/>
          <w:lang w:val="en-CA"/>
        </w:rPr>
        <w:t xml:space="preserve">over the period of 2004 to </w:t>
      </w:r>
      <w:r w:rsidR="00607986" w:rsidRPr="007A5CB2">
        <w:rPr>
          <w:b/>
          <w:bCs/>
          <w:lang w:val="en-CA"/>
        </w:rPr>
        <w:t>2007</w:t>
      </w:r>
    </w:p>
    <w:p w:rsidR="00607986" w:rsidRPr="007A5CB2" w:rsidRDefault="00607986" w:rsidP="007A5CB2">
      <w:pPr>
        <w:ind w:left="1440" w:hanging="1440"/>
        <w:jc w:val="center"/>
        <w:rPr>
          <w:b/>
          <w:bCs/>
          <w:lang w:val="en-CA"/>
        </w:rPr>
      </w:pPr>
    </w:p>
    <w:p w:rsidR="00607986" w:rsidRPr="00BD0ED8" w:rsidRDefault="00607986" w:rsidP="00D91560">
      <w:pPr>
        <w:spacing w:line="276" w:lineRule="auto"/>
        <w:rPr>
          <w:noProof/>
        </w:rPr>
      </w:pPr>
      <w:r>
        <w:rPr>
          <w:noProof/>
          <w:lang w:val="en-US" w:eastAsia="en-US"/>
        </w:rPr>
        <w:drawing>
          <wp:inline distT="0" distB="0" distL="0" distR="0">
            <wp:extent cx="5502976" cy="2705669"/>
            <wp:effectExtent l="19050" t="0" r="21524" b="0"/>
            <wp:docPr id="53" name="Chart 3"/>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57"/>
              </a:graphicData>
            </a:graphic>
          </wp:inline>
        </w:drawing>
      </w:r>
    </w:p>
    <w:p w:rsidR="00607986" w:rsidRDefault="00607986" w:rsidP="00135DAD">
      <w:pPr>
        <w:spacing w:line="276" w:lineRule="auto"/>
        <w:ind w:left="1276" w:hanging="1276"/>
      </w:pPr>
      <w:r>
        <w:rPr>
          <w:b/>
          <w:bCs/>
        </w:rPr>
        <w:t>Figure C.1</w:t>
      </w:r>
      <w:r w:rsidRPr="00BD0ED8">
        <w:rPr>
          <w:b/>
          <w:bCs/>
        </w:rPr>
        <w:t xml:space="preserve">. </w:t>
      </w:r>
      <w:r w:rsidRPr="00BD0ED8">
        <w:t>Total marginal generation (MWh) for Nova Scotia over 2004-2007</w:t>
      </w:r>
      <w:r w:rsidR="00135DAD">
        <w:t xml:space="preserve"> estimated by ICF</w:t>
      </w:r>
      <w:r w:rsidR="006404A9">
        <w:t xml:space="preserve"> </w:t>
      </w:r>
      <w:fldSimple w:instr="ADDIN RW.CITE{{62 Anonymous}}">
        <w:r w:rsidR="00571DAA">
          <w:t>[41]</w:t>
        </w:r>
      </w:fldSimple>
    </w:p>
    <w:p w:rsidR="00607986" w:rsidRDefault="00607986" w:rsidP="00607986"/>
    <w:p w:rsidR="00517E94" w:rsidRPr="00BD0ED8" w:rsidRDefault="00517E94" w:rsidP="00607986"/>
    <w:p w:rsidR="00607986" w:rsidRPr="00BD0ED8" w:rsidRDefault="00607986" w:rsidP="00D91560">
      <w:pPr>
        <w:spacing w:line="276" w:lineRule="auto"/>
        <w:rPr>
          <w:noProof/>
        </w:rPr>
      </w:pPr>
      <w:r>
        <w:rPr>
          <w:noProof/>
          <w:lang w:val="en-US" w:eastAsia="en-US"/>
        </w:rPr>
        <w:drawing>
          <wp:inline distT="0" distB="0" distL="0" distR="0">
            <wp:extent cx="5505772" cy="2776921"/>
            <wp:effectExtent l="19050" t="0" r="18728" b="4379"/>
            <wp:docPr id="54" name="Chart 26"/>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58"/>
              </a:graphicData>
            </a:graphic>
          </wp:inline>
        </w:drawing>
      </w:r>
    </w:p>
    <w:p w:rsidR="00607986" w:rsidRDefault="00607986" w:rsidP="00D91560">
      <w:pPr>
        <w:ind w:right="-574"/>
      </w:pPr>
      <w:r>
        <w:rPr>
          <w:b/>
          <w:bCs/>
        </w:rPr>
        <w:t>Figure C.2</w:t>
      </w:r>
      <w:r w:rsidRPr="00BD0ED8">
        <w:rPr>
          <w:b/>
          <w:bCs/>
        </w:rPr>
        <w:t>.</w:t>
      </w:r>
      <w:r w:rsidRPr="00BD0ED8">
        <w:t xml:space="preserve"> Monthly </w:t>
      </w:r>
      <w:r w:rsidRPr="00BD0ED8" w:rsidDel="00BF77EA">
        <w:t>F</w:t>
      </w:r>
      <w:r w:rsidRPr="00BD0ED8">
        <w:t>uel mix</w:t>
      </w:r>
      <w:r w:rsidRPr="00BD0ED8" w:rsidDel="00BF77EA">
        <w:t xml:space="preserve"> </w:t>
      </w:r>
      <w:r w:rsidRPr="00BD0ED8">
        <w:t xml:space="preserve">used for marginal electricity generation in Nova Scotia </w:t>
      </w:r>
    </w:p>
    <w:p w:rsidR="00607986" w:rsidRDefault="00607986" w:rsidP="00D91560">
      <w:pPr>
        <w:ind w:left="1440" w:hanging="164"/>
      </w:pPr>
      <w:proofErr w:type="gramStart"/>
      <w:r w:rsidRPr="00BD0ED8">
        <w:t>over</w:t>
      </w:r>
      <w:proofErr w:type="gramEnd"/>
      <w:r w:rsidRPr="00BD0ED8">
        <w:t xml:space="preserve"> 2004 to 2007</w:t>
      </w:r>
      <w:r w:rsidR="00135DAD">
        <w:t xml:space="preserve"> estimated by ICF</w:t>
      </w:r>
      <w:r w:rsidR="006404A9">
        <w:t xml:space="preserve"> </w:t>
      </w:r>
      <w:fldSimple w:instr="ADDIN RW.CITE{{62 Anonymous}}">
        <w:r w:rsidR="00571DAA">
          <w:t>[41]</w:t>
        </w:r>
      </w:fldSimple>
    </w:p>
    <w:p w:rsidR="00607986" w:rsidRPr="00BD0ED8" w:rsidRDefault="00607986" w:rsidP="00517E94">
      <w:pPr>
        <w:spacing w:line="276" w:lineRule="auto"/>
        <w:rPr>
          <w:noProof/>
        </w:rPr>
      </w:pPr>
      <w:r>
        <w:rPr>
          <w:noProof/>
          <w:lang w:val="en-US" w:eastAsia="en-US"/>
        </w:rPr>
        <w:lastRenderedPageBreak/>
        <w:drawing>
          <wp:inline distT="0" distB="0" distL="0" distR="0">
            <wp:extent cx="5443855" cy="2909454"/>
            <wp:effectExtent l="19050" t="0" r="23495" b="5196"/>
            <wp:docPr id="55" name="Chart 4"/>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59"/>
              </a:graphicData>
            </a:graphic>
          </wp:inline>
        </w:drawing>
      </w:r>
    </w:p>
    <w:p w:rsidR="00607986" w:rsidRDefault="00607986" w:rsidP="00135DAD">
      <w:pPr>
        <w:spacing w:line="276" w:lineRule="auto"/>
        <w:ind w:left="1276" w:hanging="1276"/>
      </w:pPr>
      <w:r>
        <w:rPr>
          <w:b/>
          <w:bCs/>
        </w:rPr>
        <w:t>Figure C.3</w:t>
      </w:r>
      <w:r w:rsidRPr="00BD0ED8">
        <w:rPr>
          <w:b/>
          <w:bCs/>
        </w:rPr>
        <w:t xml:space="preserve">. </w:t>
      </w:r>
      <w:r w:rsidRPr="00BD0ED8">
        <w:t>Total marginal generation (MWh) for New Brunswick over 2004-2007</w:t>
      </w:r>
      <w:r w:rsidR="00135DAD">
        <w:t xml:space="preserve"> estimated by ICF</w:t>
      </w:r>
      <w:r w:rsidR="006404A9">
        <w:t xml:space="preserve"> </w:t>
      </w:r>
      <w:fldSimple w:instr="ADDIN RW.CITE{{62 Anonymous}}">
        <w:r w:rsidR="00571DAA">
          <w:t>[41]</w:t>
        </w:r>
      </w:fldSimple>
    </w:p>
    <w:p w:rsidR="00607986" w:rsidRDefault="00607986" w:rsidP="00607986"/>
    <w:p w:rsidR="00517E94" w:rsidRPr="00BD0ED8" w:rsidRDefault="00517E94" w:rsidP="00607986"/>
    <w:p w:rsidR="00607986" w:rsidRPr="00BD0ED8" w:rsidRDefault="00607986" w:rsidP="00517E94">
      <w:pPr>
        <w:spacing w:line="276" w:lineRule="auto"/>
      </w:pPr>
      <w:r>
        <w:rPr>
          <w:noProof/>
          <w:lang w:val="en-US" w:eastAsia="en-US"/>
        </w:rPr>
        <w:drawing>
          <wp:inline distT="0" distB="0" distL="0" distR="0">
            <wp:extent cx="5508312" cy="3003822"/>
            <wp:effectExtent l="19050" t="0" r="16188" b="6078"/>
            <wp:docPr id="56" name="Chart 36"/>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60"/>
              </a:graphicData>
            </a:graphic>
          </wp:inline>
        </w:drawing>
      </w:r>
    </w:p>
    <w:p w:rsidR="00607986" w:rsidRDefault="00607986" w:rsidP="00517E94">
      <w:pPr>
        <w:ind w:left="1440" w:right="-574" w:hanging="1440"/>
      </w:pPr>
      <w:r>
        <w:rPr>
          <w:b/>
          <w:bCs/>
        </w:rPr>
        <w:t>Figure C.4</w:t>
      </w:r>
      <w:r w:rsidRPr="00BD0ED8">
        <w:rPr>
          <w:b/>
          <w:bCs/>
        </w:rPr>
        <w:t>.</w:t>
      </w:r>
      <w:r w:rsidRPr="00BD0ED8">
        <w:t xml:space="preserve"> Monthly </w:t>
      </w:r>
      <w:r w:rsidRPr="00BD0ED8" w:rsidDel="00BF77EA">
        <w:t>F</w:t>
      </w:r>
      <w:r w:rsidRPr="00BD0ED8">
        <w:t>uel mix</w:t>
      </w:r>
      <w:r w:rsidRPr="00BD0ED8" w:rsidDel="00BF77EA">
        <w:t xml:space="preserve"> </w:t>
      </w:r>
      <w:r w:rsidRPr="00BD0ED8">
        <w:t>used for marginal electricity generation in New Brunswick</w:t>
      </w:r>
    </w:p>
    <w:p w:rsidR="00607986" w:rsidRDefault="00607986" w:rsidP="00517E94">
      <w:pPr>
        <w:ind w:left="1276"/>
      </w:pPr>
      <w:proofErr w:type="gramStart"/>
      <w:r w:rsidRPr="00BD0ED8">
        <w:t>over</w:t>
      </w:r>
      <w:proofErr w:type="gramEnd"/>
      <w:r w:rsidRPr="00BD0ED8">
        <w:t xml:space="preserve"> 2004 to 2007</w:t>
      </w:r>
      <w:r w:rsidR="006404A9">
        <w:t xml:space="preserve"> </w:t>
      </w:r>
      <w:r w:rsidR="00135DAD">
        <w:t xml:space="preserve">estimated by ICF </w:t>
      </w:r>
      <w:fldSimple w:instr="ADDIN RW.CITE{{62 Anonymous}}">
        <w:r w:rsidR="00571DAA">
          <w:t>[41]</w:t>
        </w:r>
      </w:fldSimple>
    </w:p>
    <w:p w:rsidR="00607986" w:rsidRPr="00BD0ED8" w:rsidRDefault="00607986" w:rsidP="00607986"/>
    <w:p w:rsidR="00607986" w:rsidRPr="00BD0ED8" w:rsidRDefault="00607986" w:rsidP="00517E94">
      <w:pPr>
        <w:spacing w:line="276" w:lineRule="auto"/>
        <w:rPr>
          <w:noProof/>
        </w:rPr>
      </w:pPr>
      <w:r>
        <w:rPr>
          <w:noProof/>
          <w:lang w:val="en-US" w:eastAsia="en-US"/>
        </w:rPr>
        <w:lastRenderedPageBreak/>
        <w:drawing>
          <wp:inline distT="0" distB="0" distL="0" distR="0">
            <wp:extent cx="5538602" cy="2648197"/>
            <wp:effectExtent l="19050" t="0" r="23998" b="0"/>
            <wp:docPr id="57" name="Chart 2"/>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61"/>
              </a:graphicData>
            </a:graphic>
          </wp:inline>
        </w:drawing>
      </w:r>
    </w:p>
    <w:p w:rsidR="00607986" w:rsidRDefault="00607986" w:rsidP="00135DAD">
      <w:pPr>
        <w:spacing w:line="276" w:lineRule="auto"/>
        <w:ind w:left="1276" w:hanging="1276"/>
      </w:pPr>
      <w:r>
        <w:rPr>
          <w:b/>
          <w:bCs/>
        </w:rPr>
        <w:t>Figure C.5</w:t>
      </w:r>
      <w:r w:rsidRPr="00BD0ED8">
        <w:rPr>
          <w:b/>
          <w:bCs/>
        </w:rPr>
        <w:t xml:space="preserve">. </w:t>
      </w:r>
      <w:r w:rsidRPr="00BD0ED8">
        <w:t>Total marginal generation (MWh) for Quebec over 2004-2007</w:t>
      </w:r>
      <w:r w:rsidR="006404A9">
        <w:t xml:space="preserve"> </w:t>
      </w:r>
      <w:r w:rsidR="00135DAD">
        <w:t xml:space="preserve">estimated by ICF </w:t>
      </w:r>
      <w:fldSimple w:instr="ADDIN RW.CITE{{62 Anonymous}}">
        <w:r w:rsidR="00571DAA">
          <w:t>[41]</w:t>
        </w:r>
      </w:fldSimple>
    </w:p>
    <w:p w:rsidR="00607986" w:rsidRPr="00BD0ED8" w:rsidRDefault="00607986" w:rsidP="00607986"/>
    <w:p w:rsidR="00607986" w:rsidRPr="000C4F9A" w:rsidRDefault="00607986" w:rsidP="00607986">
      <w:pPr>
        <w:numPr>
          <w:ins w:id="260" w:author="VIU" w:date="2008-11-19T16:27:00Z"/>
        </w:numPr>
      </w:pPr>
      <w:r w:rsidRPr="000C4F9A">
        <w:t xml:space="preserve"> </w:t>
      </w:r>
    </w:p>
    <w:p w:rsidR="00607986" w:rsidRPr="00BD0ED8" w:rsidRDefault="00607986" w:rsidP="00517E94">
      <w:pPr>
        <w:tabs>
          <w:tab w:val="left" w:pos="3486"/>
        </w:tabs>
        <w:spacing w:line="276" w:lineRule="auto"/>
      </w:pPr>
      <w:r>
        <w:rPr>
          <w:noProof/>
          <w:lang w:val="en-US" w:eastAsia="en-US"/>
        </w:rPr>
        <w:drawing>
          <wp:inline distT="0" distB="0" distL="0" distR="0">
            <wp:extent cx="5538858" cy="2838203"/>
            <wp:effectExtent l="19050" t="0" r="23742" b="247"/>
            <wp:docPr id="58" name="Chart 32"/>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62"/>
              </a:graphicData>
            </a:graphic>
          </wp:inline>
        </w:drawing>
      </w:r>
    </w:p>
    <w:p w:rsidR="00607986" w:rsidRDefault="00607986" w:rsidP="00517E94">
      <w:pPr>
        <w:ind w:left="1440" w:right="-574" w:hanging="1440"/>
      </w:pPr>
      <w:r>
        <w:rPr>
          <w:b/>
          <w:bCs/>
        </w:rPr>
        <w:t>Figure C.6</w:t>
      </w:r>
      <w:r w:rsidRPr="00BD0ED8">
        <w:rPr>
          <w:b/>
          <w:bCs/>
        </w:rPr>
        <w:t>.</w:t>
      </w:r>
      <w:r w:rsidRPr="00BD0ED8">
        <w:t xml:space="preserve"> Monthly </w:t>
      </w:r>
      <w:r w:rsidRPr="00BD0ED8" w:rsidDel="00BF77EA">
        <w:t>F</w:t>
      </w:r>
      <w:r w:rsidRPr="00BD0ED8">
        <w:t>uel mix</w:t>
      </w:r>
      <w:r w:rsidRPr="00BD0ED8" w:rsidDel="00BF77EA">
        <w:t xml:space="preserve"> </w:t>
      </w:r>
      <w:r w:rsidRPr="00BD0ED8">
        <w:t>used for marginal electricity generation in Quebec</w:t>
      </w:r>
    </w:p>
    <w:p w:rsidR="00607986" w:rsidRDefault="00607986" w:rsidP="00517E94">
      <w:pPr>
        <w:ind w:left="1440" w:hanging="164"/>
      </w:pPr>
      <w:proofErr w:type="gramStart"/>
      <w:r w:rsidRPr="00BD0ED8">
        <w:t>over</w:t>
      </w:r>
      <w:proofErr w:type="gramEnd"/>
      <w:r w:rsidRPr="00BD0ED8">
        <w:t xml:space="preserve"> 2004 to 2007</w:t>
      </w:r>
      <w:r w:rsidR="00135DAD" w:rsidRPr="00135DAD">
        <w:t xml:space="preserve"> </w:t>
      </w:r>
      <w:r w:rsidR="00135DAD">
        <w:t>estimated by ICF</w:t>
      </w:r>
      <w:r w:rsidR="006404A9">
        <w:t xml:space="preserve"> </w:t>
      </w:r>
      <w:fldSimple w:instr="ADDIN RW.CITE{{62 Anonymous}}">
        <w:r w:rsidR="00571DAA">
          <w:t>[41]</w:t>
        </w:r>
      </w:fldSimple>
    </w:p>
    <w:p w:rsidR="00607986" w:rsidRDefault="00607986" w:rsidP="00607986">
      <w:pPr>
        <w:ind w:left="1440" w:hanging="1440"/>
      </w:pPr>
    </w:p>
    <w:p w:rsidR="00607986" w:rsidRDefault="00607986" w:rsidP="00607986">
      <w:pPr>
        <w:pStyle w:val="Body"/>
        <w:jc w:val="left"/>
        <w:rPr>
          <w:bCs/>
          <w:sz w:val="24"/>
          <w:szCs w:val="24"/>
          <w:lang w:val="en-CA"/>
        </w:rPr>
      </w:pPr>
    </w:p>
    <w:p w:rsidR="00607986" w:rsidRPr="00BD0ED8" w:rsidRDefault="00607986" w:rsidP="00517E94">
      <w:pPr>
        <w:spacing w:line="276" w:lineRule="auto"/>
        <w:rPr>
          <w:noProof/>
        </w:rPr>
      </w:pPr>
      <w:r>
        <w:rPr>
          <w:noProof/>
          <w:lang w:val="en-US" w:eastAsia="en-US"/>
        </w:rPr>
        <w:lastRenderedPageBreak/>
        <w:drawing>
          <wp:inline distT="0" distB="0" distL="0" distR="0">
            <wp:extent cx="5657356" cy="2576945"/>
            <wp:effectExtent l="19050" t="0" r="19544" b="0"/>
            <wp:docPr id="59" name="Chart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63"/>
              </a:graphicData>
            </a:graphic>
          </wp:inline>
        </w:drawing>
      </w:r>
    </w:p>
    <w:p w:rsidR="00607986" w:rsidRDefault="00607986" w:rsidP="00135DAD">
      <w:pPr>
        <w:spacing w:line="276" w:lineRule="auto"/>
        <w:ind w:left="1276" w:hanging="1276"/>
      </w:pPr>
      <w:r>
        <w:rPr>
          <w:b/>
          <w:bCs/>
        </w:rPr>
        <w:t>Figure C.7</w:t>
      </w:r>
      <w:r w:rsidRPr="00BD0ED8">
        <w:rPr>
          <w:b/>
          <w:bCs/>
        </w:rPr>
        <w:t xml:space="preserve">. </w:t>
      </w:r>
      <w:r w:rsidRPr="00BD0ED8">
        <w:t>Total marginal generation (MWh) for Ontario over 2004-2007</w:t>
      </w:r>
      <w:r w:rsidR="006404A9">
        <w:t xml:space="preserve"> </w:t>
      </w:r>
      <w:r w:rsidR="00135DAD">
        <w:t xml:space="preserve">estimated by ICF </w:t>
      </w:r>
      <w:fldSimple w:instr="ADDIN RW.CITE{{62 Anonymous}}">
        <w:r w:rsidR="00571DAA">
          <w:t>[41]</w:t>
        </w:r>
      </w:fldSimple>
    </w:p>
    <w:p w:rsidR="00607986" w:rsidRPr="00BD0ED8" w:rsidRDefault="00607986" w:rsidP="00607986"/>
    <w:p w:rsidR="00607986" w:rsidRPr="000C4F9A" w:rsidRDefault="00607986" w:rsidP="00607986">
      <w:pPr>
        <w:rPr>
          <w:sz w:val="36"/>
          <w:szCs w:val="36"/>
        </w:rPr>
      </w:pPr>
    </w:p>
    <w:p w:rsidR="00607986" w:rsidRPr="00BD0ED8" w:rsidRDefault="00607986" w:rsidP="00BB157D">
      <w:pPr>
        <w:spacing w:line="276" w:lineRule="auto"/>
      </w:pPr>
      <w:r>
        <w:rPr>
          <w:noProof/>
          <w:lang w:val="en-US" w:eastAsia="en-US"/>
        </w:rPr>
        <w:drawing>
          <wp:inline distT="0" distB="0" distL="0" distR="0">
            <wp:extent cx="5677535" cy="2891790"/>
            <wp:effectExtent l="19050" t="0" r="18415" b="3810"/>
            <wp:docPr id="60" name="Chart 16"/>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64"/>
              </a:graphicData>
            </a:graphic>
          </wp:inline>
        </w:drawing>
      </w:r>
    </w:p>
    <w:p w:rsidR="00607986" w:rsidRDefault="00607986" w:rsidP="00BB157D">
      <w:pPr>
        <w:ind w:left="1440" w:right="-574" w:hanging="1440"/>
      </w:pPr>
      <w:r>
        <w:rPr>
          <w:b/>
          <w:bCs/>
        </w:rPr>
        <w:t>Figure C.8</w:t>
      </w:r>
      <w:r w:rsidRPr="00BD0ED8">
        <w:rPr>
          <w:b/>
          <w:bCs/>
        </w:rPr>
        <w:t>.</w:t>
      </w:r>
      <w:r w:rsidRPr="00BD0ED8">
        <w:t xml:space="preserve"> Monthly </w:t>
      </w:r>
      <w:r w:rsidRPr="00BD0ED8" w:rsidDel="00BF77EA">
        <w:t>F</w:t>
      </w:r>
      <w:r w:rsidRPr="00BD0ED8">
        <w:t>uel mix</w:t>
      </w:r>
      <w:r w:rsidRPr="00BD0ED8" w:rsidDel="00BF77EA">
        <w:t xml:space="preserve"> </w:t>
      </w:r>
      <w:r w:rsidRPr="00BD0ED8">
        <w:t>used for marginal electricity generation in Ontario</w:t>
      </w:r>
    </w:p>
    <w:p w:rsidR="00607986" w:rsidRDefault="00607986" w:rsidP="00BB157D">
      <w:pPr>
        <w:ind w:left="1440" w:hanging="164"/>
      </w:pPr>
      <w:proofErr w:type="gramStart"/>
      <w:r w:rsidRPr="00BD0ED8">
        <w:t>over</w:t>
      </w:r>
      <w:proofErr w:type="gramEnd"/>
      <w:r w:rsidRPr="00BD0ED8">
        <w:t xml:space="preserve"> 2004 to 2007</w:t>
      </w:r>
      <w:r w:rsidR="006404A9">
        <w:t xml:space="preserve"> </w:t>
      </w:r>
      <w:r w:rsidR="00135DAD">
        <w:t xml:space="preserve">estimated by ICF </w:t>
      </w:r>
      <w:fldSimple w:instr="ADDIN RW.CITE{{62 Anonymous}}">
        <w:r w:rsidR="00571DAA">
          <w:t>[41]</w:t>
        </w:r>
      </w:fldSimple>
    </w:p>
    <w:p w:rsidR="00607986" w:rsidRPr="00BD0ED8" w:rsidRDefault="00607986" w:rsidP="00607986">
      <w:pPr>
        <w:ind w:left="1440" w:hanging="1440"/>
      </w:pPr>
    </w:p>
    <w:p w:rsidR="00607986" w:rsidRPr="00BD0ED8" w:rsidRDefault="00607986" w:rsidP="00607986"/>
    <w:p w:rsidR="00607986" w:rsidRPr="00BD0ED8" w:rsidRDefault="00607986" w:rsidP="00BB157D">
      <w:pPr>
        <w:spacing w:line="276" w:lineRule="auto"/>
        <w:rPr>
          <w:noProof/>
        </w:rPr>
      </w:pPr>
      <w:r>
        <w:rPr>
          <w:noProof/>
          <w:lang w:val="en-US" w:eastAsia="en-US"/>
        </w:rPr>
        <w:lastRenderedPageBreak/>
        <w:drawing>
          <wp:inline distT="0" distB="0" distL="0" distR="0">
            <wp:extent cx="5597979" cy="2707574"/>
            <wp:effectExtent l="19050" t="0" r="21771" b="0"/>
            <wp:docPr id="61" name="Chart 13"/>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65"/>
              </a:graphicData>
            </a:graphic>
          </wp:inline>
        </w:drawing>
      </w:r>
    </w:p>
    <w:p w:rsidR="00607986" w:rsidRDefault="00607986" w:rsidP="00135DAD">
      <w:pPr>
        <w:spacing w:line="276" w:lineRule="auto"/>
        <w:ind w:left="1276" w:hanging="1276"/>
      </w:pPr>
      <w:r>
        <w:rPr>
          <w:b/>
          <w:bCs/>
        </w:rPr>
        <w:t>Figure C.9</w:t>
      </w:r>
      <w:r w:rsidRPr="00BD0ED8">
        <w:rPr>
          <w:b/>
          <w:bCs/>
        </w:rPr>
        <w:t xml:space="preserve">. </w:t>
      </w:r>
      <w:r w:rsidRPr="00BD0ED8">
        <w:t>Total marginal generation (MWh) for Manitoba over 2004-2007</w:t>
      </w:r>
      <w:r w:rsidR="00135DAD">
        <w:t xml:space="preserve"> estimated by ICF</w:t>
      </w:r>
      <w:r w:rsidR="006404A9">
        <w:t xml:space="preserve"> </w:t>
      </w:r>
      <w:fldSimple w:instr="ADDIN RW.CITE{{62 Anonymous}}">
        <w:r w:rsidR="00571DAA">
          <w:t>[41]</w:t>
        </w:r>
      </w:fldSimple>
    </w:p>
    <w:p w:rsidR="00607986" w:rsidRDefault="00607986" w:rsidP="00607986"/>
    <w:p w:rsidR="00BB157D" w:rsidRPr="00BD0ED8" w:rsidRDefault="00BB157D" w:rsidP="00607986"/>
    <w:p w:rsidR="00607986" w:rsidRPr="00BD0ED8" w:rsidRDefault="00607986" w:rsidP="00BB157D">
      <w:pPr>
        <w:spacing w:line="276" w:lineRule="auto"/>
      </w:pPr>
      <w:r w:rsidRPr="00BB157D">
        <w:rPr>
          <w:noProof/>
          <w:sz w:val="22"/>
          <w:szCs w:val="22"/>
          <w:lang w:val="en-US" w:eastAsia="en-US"/>
        </w:rPr>
        <w:drawing>
          <wp:inline distT="0" distB="0" distL="0" distR="0">
            <wp:extent cx="5600140" cy="2903104"/>
            <wp:effectExtent l="19050" t="0" r="19610" b="0"/>
            <wp:docPr id="62" name="Chart 20"/>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66"/>
              </a:graphicData>
            </a:graphic>
          </wp:inline>
        </w:drawing>
      </w:r>
    </w:p>
    <w:p w:rsidR="00607986" w:rsidRDefault="00607986" w:rsidP="00BB157D">
      <w:pPr>
        <w:ind w:left="1440" w:right="-574" w:hanging="1440"/>
      </w:pPr>
      <w:r>
        <w:rPr>
          <w:b/>
          <w:bCs/>
        </w:rPr>
        <w:t>Figure C.10</w:t>
      </w:r>
      <w:r w:rsidRPr="00BD0ED8">
        <w:rPr>
          <w:b/>
          <w:bCs/>
        </w:rPr>
        <w:t>.</w:t>
      </w:r>
      <w:r w:rsidRPr="00BD0ED8">
        <w:t xml:space="preserve"> Monthly </w:t>
      </w:r>
      <w:r w:rsidRPr="00BD0ED8" w:rsidDel="00BF77EA">
        <w:t>F</w:t>
      </w:r>
      <w:r w:rsidRPr="00BD0ED8">
        <w:t>uel mix</w:t>
      </w:r>
      <w:r w:rsidRPr="00BD0ED8" w:rsidDel="00BF77EA">
        <w:t xml:space="preserve"> </w:t>
      </w:r>
      <w:r w:rsidRPr="00BD0ED8">
        <w:t>used for marginal electricity generation in Manitoba</w:t>
      </w:r>
    </w:p>
    <w:p w:rsidR="00607986" w:rsidRDefault="00607986" w:rsidP="00BB157D">
      <w:pPr>
        <w:ind w:left="1440" w:hanging="22"/>
      </w:pPr>
      <w:proofErr w:type="gramStart"/>
      <w:r w:rsidRPr="00BD0ED8">
        <w:t>over</w:t>
      </w:r>
      <w:proofErr w:type="gramEnd"/>
      <w:r w:rsidRPr="00BD0ED8">
        <w:t xml:space="preserve"> 2004 to 2007</w:t>
      </w:r>
      <w:r w:rsidR="006404A9">
        <w:t xml:space="preserve"> </w:t>
      </w:r>
      <w:r w:rsidR="00135DAD">
        <w:t xml:space="preserve">estimated by ICF </w:t>
      </w:r>
      <w:fldSimple w:instr="ADDIN RW.CITE{{62 Anonymous}}">
        <w:r w:rsidR="00571DAA">
          <w:t>[41]</w:t>
        </w:r>
      </w:fldSimple>
    </w:p>
    <w:p w:rsidR="00607986" w:rsidRPr="00BD0ED8" w:rsidRDefault="00607986" w:rsidP="00607986">
      <w:pPr>
        <w:ind w:left="1440" w:hanging="1440"/>
      </w:pPr>
    </w:p>
    <w:p w:rsidR="00607986" w:rsidRPr="00BD0ED8" w:rsidRDefault="00607986" w:rsidP="00607986">
      <w:pPr>
        <w:rPr>
          <w:noProof/>
        </w:rPr>
      </w:pPr>
    </w:p>
    <w:p w:rsidR="00607986" w:rsidRPr="00BD0ED8" w:rsidRDefault="00607986" w:rsidP="00BB157D">
      <w:pPr>
        <w:spacing w:line="276" w:lineRule="auto"/>
        <w:rPr>
          <w:noProof/>
        </w:rPr>
      </w:pPr>
      <w:r>
        <w:rPr>
          <w:noProof/>
          <w:lang w:val="en-US" w:eastAsia="en-US"/>
        </w:rPr>
        <w:lastRenderedPageBreak/>
        <w:drawing>
          <wp:inline distT="0" distB="0" distL="0" distR="0">
            <wp:extent cx="5491101" cy="2861953"/>
            <wp:effectExtent l="19050" t="0" r="14349" b="0"/>
            <wp:docPr id="63" name="Chart 12"/>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67"/>
              </a:graphicData>
            </a:graphic>
          </wp:inline>
        </w:drawing>
      </w:r>
    </w:p>
    <w:p w:rsidR="00607986" w:rsidRDefault="00607986" w:rsidP="00135DAD">
      <w:pPr>
        <w:spacing w:line="276" w:lineRule="auto"/>
        <w:ind w:left="1418" w:hanging="1418"/>
      </w:pPr>
      <w:r>
        <w:rPr>
          <w:b/>
          <w:bCs/>
        </w:rPr>
        <w:t>Figure C.11</w:t>
      </w:r>
      <w:r w:rsidRPr="00BD0ED8">
        <w:rPr>
          <w:b/>
          <w:bCs/>
        </w:rPr>
        <w:t xml:space="preserve">. </w:t>
      </w:r>
      <w:r w:rsidRPr="00BD0ED8">
        <w:t>Total marginal generation (MWh) for Saskatchewan over 2004-2007</w:t>
      </w:r>
      <w:r w:rsidR="006404A9">
        <w:t xml:space="preserve"> </w:t>
      </w:r>
      <w:r w:rsidR="00135DAD">
        <w:t xml:space="preserve">estimated by ICF </w:t>
      </w:r>
      <w:fldSimple w:instr="ADDIN RW.CITE{{62 Anonymous}}">
        <w:r w:rsidR="00571DAA">
          <w:t>[41]</w:t>
        </w:r>
      </w:fldSimple>
    </w:p>
    <w:p w:rsidR="00607986" w:rsidRDefault="00607986" w:rsidP="00607986"/>
    <w:p w:rsidR="00BB157D" w:rsidRPr="00BD0ED8" w:rsidRDefault="00BB157D" w:rsidP="00607986"/>
    <w:p w:rsidR="00607986" w:rsidRPr="00BD0ED8" w:rsidRDefault="00607986" w:rsidP="00BB157D">
      <w:pPr>
        <w:spacing w:line="276" w:lineRule="auto"/>
        <w:rPr>
          <w:noProof/>
        </w:rPr>
      </w:pPr>
      <w:r>
        <w:rPr>
          <w:noProof/>
          <w:lang w:val="en-US" w:eastAsia="en-US"/>
        </w:rPr>
        <w:drawing>
          <wp:inline distT="0" distB="0" distL="0" distR="0">
            <wp:extent cx="5609854" cy="2908184"/>
            <wp:effectExtent l="19050" t="0" r="9896" b="6466"/>
            <wp:docPr id="64" name="Chart 19"/>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68"/>
              </a:graphicData>
            </a:graphic>
          </wp:inline>
        </w:drawing>
      </w:r>
    </w:p>
    <w:p w:rsidR="00607986" w:rsidRDefault="00607986" w:rsidP="00BB157D">
      <w:pPr>
        <w:ind w:left="1440" w:right="-574" w:hanging="1440"/>
      </w:pPr>
      <w:r>
        <w:rPr>
          <w:b/>
          <w:bCs/>
        </w:rPr>
        <w:t>Figure C.12</w:t>
      </w:r>
      <w:r w:rsidRPr="00BD0ED8">
        <w:rPr>
          <w:b/>
          <w:bCs/>
        </w:rPr>
        <w:t>.</w:t>
      </w:r>
      <w:r w:rsidRPr="00BD0ED8">
        <w:t xml:space="preserve"> Monthly </w:t>
      </w:r>
      <w:r w:rsidRPr="00BD0ED8" w:rsidDel="00BF77EA">
        <w:t>F</w:t>
      </w:r>
      <w:r w:rsidRPr="00BD0ED8">
        <w:t>uel mix</w:t>
      </w:r>
      <w:r w:rsidRPr="00BD0ED8" w:rsidDel="00BF77EA">
        <w:t xml:space="preserve"> </w:t>
      </w:r>
      <w:r w:rsidRPr="00BD0ED8">
        <w:t>used for marginal electricity generation in Saskatchewan</w:t>
      </w:r>
    </w:p>
    <w:p w:rsidR="00607986" w:rsidRDefault="00607986" w:rsidP="00BB157D">
      <w:pPr>
        <w:numPr>
          <w:ins w:id="261" w:author="VIU" w:date="2008-11-19T16:27:00Z"/>
        </w:numPr>
        <w:ind w:left="1440" w:hanging="22"/>
      </w:pPr>
      <w:proofErr w:type="gramStart"/>
      <w:r w:rsidRPr="00BD0ED8">
        <w:t>over</w:t>
      </w:r>
      <w:proofErr w:type="gramEnd"/>
      <w:r w:rsidRPr="00BD0ED8">
        <w:t xml:space="preserve"> 2004 to 2007 </w:t>
      </w:r>
      <w:r w:rsidR="00135DAD">
        <w:t xml:space="preserve">estimated by ICF </w:t>
      </w:r>
      <w:fldSimple w:instr="ADDIN RW.CITE{{62 Anonymous}}">
        <w:r w:rsidR="00571DAA">
          <w:t>[41]</w:t>
        </w:r>
      </w:fldSimple>
    </w:p>
    <w:p w:rsidR="00607986" w:rsidRDefault="00607986" w:rsidP="00607986">
      <w:pPr>
        <w:ind w:left="1440" w:hanging="1440"/>
      </w:pPr>
    </w:p>
    <w:p w:rsidR="00607986" w:rsidRPr="007B16AD" w:rsidRDefault="00607986" w:rsidP="00607986">
      <w:pPr>
        <w:pStyle w:val="Body"/>
        <w:jc w:val="left"/>
        <w:rPr>
          <w:bCs/>
          <w:sz w:val="24"/>
          <w:szCs w:val="24"/>
          <w:lang w:val="en-GB"/>
        </w:rPr>
      </w:pPr>
    </w:p>
    <w:p w:rsidR="00607986" w:rsidRPr="00BD0ED8" w:rsidRDefault="00607986" w:rsidP="00607986">
      <w:pPr>
        <w:tabs>
          <w:tab w:val="left" w:pos="3030"/>
        </w:tabs>
      </w:pPr>
    </w:p>
    <w:p w:rsidR="00607986" w:rsidRPr="00BD0ED8" w:rsidRDefault="00607986" w:rsidP="00BB157D">
      <w:pPr>
        <w:spacing w:line="276" w:lineRule="auto"/>
        <w:rPr>
          <w:b/>
          <w:bCs/>
        </w:rPr>
      </w:pPr>
      <w:r>
        <w:rPr>
          <w:b/>
          <w:bCs/>
          <w:noProof/>
          <w:lang w:val="en-US" w:eastAsia="en-US"/>
        </w:rPr>
        <w:lastRenderedPageBreak/>
        <w:drawing>
          <wp:inline distT="0" distB="0" distL="0" distR="0">
            <wp:extent cx="5550478" cy="2743200"/>
            <wp:effectExtent l="19050" t="0" r="12122" b="0"/>
            <wp:docPr id="65" name="Chart 7"/>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69"/>
              </a:graphicData>
            </a:graphic>
          </wp:inline>
        </w:drawing>
      </w:r>
    </w:p>
    <w:p w:rsidR="00607986" w:rsidRDefault="00607986" w:rsidP="00135DAD">
      <w:pPr>
        <w:spacing w:line="276" w:lineRule="auto"/>
        <w:ind w:left="1418" w:hanging="1418"/>
      </w:pPr>
      <w:r w:rsidRPr="00BD0ED8">
        <w:rPr>
          <w:b/>
          <w:bCs/>
        </w:rPr>
        <w:t>Figure C.</w:t>
      </w:r>
      <w:r>
        <w:rPr>
          <w:b/>
          <w:bCs/>
        </w:rPr>
        <w:t>1</w:t>
      </w:r>
      <w:r w:rsidRPr="00BD0ED8">
        <w:rPr>
          <w:b/>
          <w:bCs/>
        </w:rPr>
        <w:t xml:space="preserve">3. </w:t>
      </w:r>
      <w:r w:rsidRPr="00BD0ED8">
        <w:t>Total marginal generation (MWh) for Alberta over 2004-2007</w:t>
      </w:r>
      <w:r w:rsidR="006404A9">
        <w:t xml:space="preserve"> </w:t>
      </w:r>
      <w:r w:rsidR="00135DAD">
        <w:t xml:space="preserve">estimated by ICF </w:t>
      </w:r>
      <w:fldSimple w:instr="ADDIN RW.CITE{{62 Anonymous}}">
        <w:r w:rsidR="00571DAA">
          <w:t>[41]</w:t>
        </w:r>
      </w:fldSimple>
    </w:p>
    <w:p w:rsidR="00607986" w:rsidRDefault="00607986" w:rsidP="00607986"/>
    <w:p w:rsidR="00607986" w:rsidRPr="00BD0ED8" w:rsidRDefault="00607986" w:rsidP="00607986"/>
    <w:p w:rsidR="00607986" w:rsidRPr="00BD0ED8" w:rsidRDefault="00607986" w:rsidP="00BB157D">
      <w:pPr>
        <w:spacing w:line="276" w:lineRule="auto"/>
      </w:pPr>
      <w:r>
        <w:rPr>
          <w:noProof/>
          <w:lang w:val="en-US" w:eastAsia="en-US"/>
        </w:rPr>
        <w:drawing>
          <wp:inline distT="0" distB="0" distL="0" distR="0">
            <wp:extent cx="5467350" cy="2897580"/>
            <wp:effectExtent l="19050" t="0" r="19050" b="0"/>
            <wp:docPr id="66" name="Chart 17"/>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70"/>
              </a:graphicData>
            </a:graphic>
          </wp:inline>
        </w:drawing>
      </w:r>
    </w:p>
    <w:p w:rsidR="00607986" w:rsidRDefault="00607986" w:rsidP="00BB157D">
      <w:pPr>
        <w:ind w:left="1440" w:right="-574" w:hanging="1440"/>
      </w:pPr>
      <w:r w:rsidRPr="00BD0ED8">
        <w:rPr>
          <w:b/>
          <w:bCs/>
        </w:rPr>
        <w:t>Figure C.</w:t>
      </w:r>
      <w:r>
        <w:rPr>
          <w:b/>
          <w:bCs/>
        </w:rPr>
        <w:t>1</w:t>
      </w:r>
      <w:r w:rsidRPr="00BD0ED8">
        <w:rPr>
          <w:b/>
          <w:bCs/>
        </w:rPr>
        <w:t>4.</w:t>
      </w:r>
      <w:r w:rsidRPr="00BD0ED8">
        <w:t xml:space="preserve"> Monthly </w:t>
      </w:r>
      <w:r w:rsidRPr="00BD0ED8" w:rsidDel="00BF77EA">
        <w:t>F</w:t>
      </w:r>
      <w:r w:rsidRPr="00BD0ED8">
        <w:t>uel mix</w:t>
      </w:r>
      <w:r w:rsidRPr="00BD0ED8" w:rsidDel="00BF77EA">
        <w:t xml:space="preserve"> </w:t>
      </w:r>
      <w:r w:rsidRPr="00BD0ED8">
        <w:t xml:space="preserve">used for marginal electricity generation in </w:t>
      </w:r>
      <w:r>
        <w:t xml:space="preserve">Alberta </w:t>
      </w:r>
    </w:p>
    <w:p w:rsidR="00607986" w:rsidRDefault="00607986" w:rsidP="00BB157D">
      <w:pPr>
        <w:ind w:left="1440" w:right="-574" w:hanging="22"/>
      </w:pPr>
      <w:proofErr w:type="gramStart"/>
      <w:r w:rsidRPr="00BD0ED8">
        <w:t>over</w:t>
      </w:r>
      <w:proofErr w:type="gramEnd"/>
      <w:r w:rsidRPr="00BD0ED8">
        <w:t xml:space="preserve"> 2004 to 2007 </w:t>
      </w:r>
      <w:r w:rsidR="00135DAD">
        <w:t xml:space="preserve">estimated by ICF </w:t>
      </w:r>
      <w:fldSimple w:instr="ADDIN RW.CITE{{62 Anonymous}}">
        <w:r w:rsidR="00571DAA">
          <w:t>[41]</w:t>
        </w:r>
      </w:fldSimple>
    </w:p>
    <w:p w:rsidR="00607986" w:rsidRDefault="00607986" w:rsidP="00607986">
      <w:pPr>
        <w:ind w:left="1440" w:right="-574" w:hanging="1440"/>
        <w:rPr>
          <w:sz w:val="18"/>
          <w:szCs w:val="18"/>
        </w:rPr>
      </w:pPr>
    </w:p>
    <w:p w:rsidR="00607986" w:rsidRPr="00B1797D" w:rsidRDefault="00607986" w:rsidP="00607986"/>
    <w:p w:rsidR="00607986" w:rsidRPr="007B16AD" w:rsidRDefault="00607986" w:rsidP="00607986">
      <w:pPr>
        <w:pStyle w:val="Body"/>
        <w:jc w:val="left"/>
        <w:rPr>
          <w:bCs/>
          <w:sz w:val="24"/>
          <w:szCs w:val="24"/>
          <w:lang w:val="en-GB"/>
        </w:rPr>
      </w:pPr>
    </w:p>
    <w:p w:rsidR="00607986" w:rsidRPr="00BD0ED8" w:rsidRDefault="00607986" w:rsidP="00BB157D">
      <w:pPr>
        <w:spacing w:line="276" w:lineRule="auto"/>
        <w:rPr>
          <w:b/>
          <w:bCs/>
          <w:sz w:val="28"/>
          <w:szCs w:val="28"/>
          <w:lang w:val="en-CA"/>
        </w:rPr>
      </w:pPr>
      <w:r>
        <w:rPr>
          <w:b/>
          <w:bCs/>
          <w:noProof/>
          <w:sz w:val="28"/>
          <w:szCs w:val="28"/>
          <w:lang w:val="en-US" w:eastAsia="en-US"/>
        </w:rPr>
        <w:lastRenderedPageBreak/>
        <w:drawing>
          <wp:inline distT="0" distB="0" distL="0" distR="0">
            <wp:extent cx="5562353" cy="2743200"/>
            <wp:effectExtent l="19050" t="0" r="19297" b="0"/>
            <wp:docPr id="67" name="Chart 9"/>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71"/>
              </a:graphicData>
            </a:graphic>
          </wp:inline>
        </w:drawing>
      </w:r>
    </w:p>
    <w:p w:rsidR="00607986" w:rsidRPr="00BD0ED8" w:rsidRDefault="00607986" w:rsidP="00BB157D">
      <w:pPr>
        <w:ind w:left="1418" w:hanging="1418"/>
      </w:pPr>
      <w:r w:rsidRPr="00BD0ED8">
        <w:rPr>
          <w:b/>
          <w:bCs/>
        </w:rPr>
        <w:t>Figure C.1</w:t>
      </w:r>
      <w:r>
        <w:rPr>
          <w:b/>
          <w:bCs/>
        </w:rPr>
        <w:t>5</w:t>
      </w:r>
      <w:r w:rsidRPr="00BD0ED8">
        <w:rPr>
          <w:b/>
          <w:bCs/>
        </w:rPr>
        <w:t xml:space="preserve">. </w:t>
      </w:r>
      <w:r w:rsidRPr="00BD0ED8">
        <w:t>Total marginal generation (MWh) for British Columbia over 2004-2007</w:t>
      </w:r>
      <w:r w:rsidR="006404A9">
        <w:t xml:space="preserve"> </w:t>
      </w:r>
      <w:r w:rsidR="00135DAD">
        <w:t xml:space="preserve">estimated by ICF </w:t>
      </w:r>
      <w:fldSimple w:instr="ADDIN RW.CITE{{62 Anonymous}}">
        <w:r w:rsidR="00571DAA">
          <w:t>[41]</w:t>
        </w:r>
      </w:fldSimple>
    </w:p>
    <w:p w:rsidR="00607986" w:rsidRDefault="00607986" w:rsidP="00607986"/>
    <w:p w:rsidR="00BB157D" w:rsidRPr="00BD0ED8" w:rsidRDefault="00BB157D" w:rsidP="00607986"/>
    <w:p w:rsidR="00607986" w:rsidRPr="00BD0ED8" w:rsidRDefault="00607986" w:rsidP="00BB157D">
      <w:pPr>
        <w:spacing w:line="276" w:lineRule="auto"/>
      </w:pPr>
      <w:r>
        <w:rPr>
          <w:noProof/>
          <w:lang w:val="en-US" w:eastAsia="en-US"/>
        </w:rPr>
        <w:drawing>
          <wp:inline distT="0" distB="0" distL="0" distR="0">
            <wp:extent cx="5567054" cy="2743200"/>
            <wp:effectExtent l="19050" t="0" r="14596" b="0"/>
            <wp:docPr id="68" name="Chart 4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72"/>
              </a:graphicData>
            </a:graphic>
          </wp:inline>
        </w:drawing>
      </w:r>
    </w:p>
    <w:p w:rsidR="00607986" w:rsidRDefault="00607986" w:rsidP="00BB157D">
      <w:pPr>
        <w:ind w:left="1440" w:right="-574" w:hanging="1440"/>
      </w:pPr>
      <w:r>
        <w:rPr>
          <w:b/>
          <w:bCs/>
        </w:rPr>
        <w:t>Figure C.16</w:t>
      </w:r>
      <w:r w:rsidRPr="00BD0ED8">
        <w:rPr>
          <w:b/>
          <w:bCs/>
        </w:rPr>
        <w:t>.</w:t>
      </w:r>
      <w:r w:rsidRPr="00BD0ED8">
        <w:t xml:space="preserve"> Monthly </w:t>
      </w:r>
      <w:r w:rsidRPr="00BD0ED8" w:rsidDel="00BF77EA">
        <w:t>F</w:t>
      </w:r>
      <w:r w:rsidRPr="00BD0ED8">
        <w:t>uel mix</w:t>
      </w:r>
      <w:r w:rsidRPr="00BD0ED8" w:rsidDel="00BF77EA">
        <w:t xml:space="preserve"> </w:t>
      </w:r>
      <w:r w:rsidRPr="00BD0ED8">
        <w:t>used for marginal electricity generation in British Colombia</w:t>
      </w:r>
    </w:p>
    <w:p w:rsidR="00607986" w:rsidRDefault="00607986" w:rsidP="00BB157D">
      <w:pPr>
        <w:ind w:right="-574" w:firstLine="1418"/>
      </w:pPr>
      <w:proofErr w:type="gramStart"/>
      <w:r w:rsidRPr="00BD0ED8">
        <w:t>over</w:t>
      </w:r>
      <w:proofErr w:type="gramEnd"/>
      <w:r w:rsidRPr="00BD0ED8">
        <w:t xml:space="preserve"> 2004 to 2007</w:t>
      </w:r>
      <w:r w:rsidR="006404A9">
        <w:t xml:space="preserve"> </w:t>
      </w:r>
      <w:r w:rsidR="00135DAD">
        <w:t xml:space="preserve">estimated by ICF </w:t>
      </w:r>
      <w:fldSimple w:instr="ADDIN RW.CITE{{62 Anonymous}}">
        <w:r w:rsidR="00571DAA">
          <w:t>[41]</w:t>
        </w:r>
      </w:fldSimple>
    </w:p>
    <w:p w:rsidR="00607986" w:rsidRPr="00BD0ED8" w:rsidRDefault="00607986" w:rsidP="00CC5DE9">
      <w:pPr>
        <w:ind w:left="1560" w:right="-574" w:hanging="1560"/>
      </w:pPr>
      <w:r w:rsidRPr="00BD0ED8">
        <w:t xml:space="preserve"> </w:t>
      </w:r>
    </w:p>
    <w:p w:rsidR="00607986" w:rsidRDefault="00607986" w:rsidP="00607986"/>
    <w:p w:rsidR="00607986" w:rsidRDefault="00607986" w:rsidP="00607986"/>
    <w:p w:rsidR="00607986" w:rsidRDefault="00607986" w:rsidP="00607986"/>
    <w:p w:rsidR="00607986" w:rsidRDefault="00607986" w:rsidP="00607986"/>
    <w:p w:rsidR="00607986" w:rsidRDefault="00607986" w:rsidP="00607986"/>
    <w:p w:rsidR="00607986" w:rsidRDefault="00607986" w:rsidP="00607986"/>
    <w:p w:rsidR="00607986" w:rsidRPr="00BD0ED8" w:rsidRDefault="00607986" w:rsidP="00607986">
      <w:pPr>
        <w:pStyle w:val="Heading2"/>
        <w:jc w:val="center"/>
        <w:rPr>
          <w:rFonts w:ascii="Times New Roman" w:hAnsi="Times New Roman" w:cs="Times New Roman"/>
          <w:i w:val="0"/>
          <w:iCs w:val="0"/>
        </w:rPr>
      </w:pPr>
      <w:bookmarkStart w:id="262" w:name="_Toc214701392"/>
      <w:bookmarkStart w:id="263" w:name="_Toc216454173"/>
      <w:bookmarkStart w:id="264" w:name="_Toc216454916"/>
      <w:bookmarkStart w:id="265" w:name="_Toc216455736"/>
      <w:bookmarkStart w:id="266" w:name="_Toc225059673"/>
      <w:r w:rsidRPr="00BD0ED8">
        <w:rPr>
          <w:rFonts w:ascii="Times New Roman" w:hAnsi="Times New Roman" w:cs="Times New Roman"/>
          <w:i w:val="0"/>
          <w:iCs w:val="0"/>
        </w:rPr>
        <w:lastRenderedPageBreak/>
        <w:t>APPENDIX D</w:t>
      </w:r>
      <w:bookmarkEnd w:id="262"/>
      <w:bookmarkEnd w:id="263"/>
      <w:bookmarkEnd w:id="264"/>
      <w:bookmarkEnd w:id="265"/>
      <w:bookmarkEnd w:id="266"/>
    </w:p>
    <w:p w:rsidR="00607986" w:rsidRDefault="00607986" w:rsidP="0044121D">
      <w:pPr>
        <w:jc w:val="center"/>
      </w:pPr>
    </w:p>
    <w:p w:rsidR="0044121D" w:rsidRPr="007A5CB2" w:rsidRDefault="007A5CB2" w:rsidP="007A5CB2">
      <w:pPr>
        <w:spacing w:line="360" w:lineRule="auto"/>
        <w:jc w:val="center"/>
        <w:rPr>
          <w:b/>
          <w:bCs/>
        </w:rPr>
      </w:pPr>
      <w:r>
        <w:rPr>
          <w:b/>
          <w:bCs/>
        </w:rPr>
        <w:t>The Detailed Data Used to C</w:t>
      </w:r>
      <w:r w:rsidR="0044121D" w:rsidRPr="007A5CB2">
        <w:rPr>
          <w:b/>
          <w:bCs/>
        </w:rPr>
        <w:t xml:space="preserve">alculate the </w:t>
      </w:r>
      <w:r>
        <w:rPr>
          <w:b/>
          <w:bCs/>
        </w:rPr>
        <w:t>GHG E</w:t>
      </w:r>
      <w:r w:rsidR="0044121D" w:rsidRPr="007A5CB2">
        <w:rPr>
          <w:b/>
          <w:bCs/>
        </w:rPr>
        <w:t>mis</w:t>
      </w:r>
      <w:r>
        <w:rPr>
          <w:b/>
          <w:bCs/>
        </w:rPr>
        <w:t>sion Intensity F</w:t>
      </w:r>
      <w:r w:rsidR="0044121D" w:rsidRPr="007A5CB2">
        <w:rPr>
          <w:b/>
          <w:bCs/>
        </w:rPr>
        <w:t xml:space="preserve">actors for </w:t>
      </w:r>
      <w:r>
        <w:rPr>
          <w:b/>
          <w:bCs/>
        </w:rPr>
        <w:t>Orimulsion and Spent L</w:t>
      </w:r>
      <w:r w:rsidR="0044121D" w:rsidRPr="007A5CB2">
        <w:rPr>
          <w:b/>
          <w:bCs/>
        </w:rPr>
        <w:t xml:space="preserve">iquor </w:t>
      </w:r>
    </w:p>
    <w:p w:rsidR="0044121D" w:rsidRPr="008B5E85" w:rsidRDefault="0044121D" w:rsidP="0044121D">
      <w:pPr>
        <w:pStyle w:val="Body"/>
        <w:spacing w:line="360" w:lineRule="auto"/>
        <w:jc w:val="left"/>
        <w:rPr>
          <w:sz w:val="24"/>
          <w:szCs w:val="24"/>
        </w:rPr>
      </w:pPr>
    </w:p>
    <w:p w:rsidR="0044121D" w:rsidRDefault="0044121D" w:rsidP="00047D54">
      <w:pPr>
        <w:ind w:left="1276" w:hanging="1276"/>
        <w:jc w:val="both"/>
        <w:rPr>
          <w:iCs/>
        </w:rPr>
      </w:pPr>
      <w:r>
        <w:t xml:space="preserve">Table D.1. Detailed data used to calculate the </w:t>
      </w:r>
      <w:r w:rsidRPr="00177BA7">
        <w:t>GHG emission intensity factor</w:t>
      </w:r>
      <w:r>
        <w:t xml:space="preserve"> f</w:t>
      </w:r>
      <w:r w:rsidRPr="00177BA7">
        <w:t xml:space="preserve">or </w:t>
      </w:r>
      <w:r w:rsidR="00BB44E0">
        <w:t>Orimulsion</w:t>
      </w:r>
      <w:r>
        <w:t xml:space="preserve"> and spent liquor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809"/>
        <w:gridCol w:w="2977"/>
        <w:gridCol w:w="1877"/>
        <w:gridCol w:w="2222"/>
      </w:tblGrid>
      <w:tr w:rsidR="0044121D" w:rsidRPr="0038062A" w:rsidTr="00632929">
        <w:tc>
          <w:tcPr>
            <w:tcW w:w="1809" w:type="dxa"/>
          </w:tcPr>
          <w:p w:rsidR="0044121D" w:rsidRPr="0038062A" w:rsidRDefault="0044121D" w:rsidP="00632929">
            <w:pPr>
              <w:spacing w:line="360" w:lineRule="auto"/>
              <w:ind w:right="-120"/>
              <w:jc w:val="center"/>
              <w:rPr>
                <w:iCs/>
              </w:rPr>
            </w:pPr>
            <w:r w:rsidRPr="0038062A">
              <w:rPr>
                <w:iCs/>
              </w:rPr>
              <w:t>Fuel Source</w:t>
            </w:r>
          </w:p>
        </w:tc>
        <w:tc>
          <w:tcPr>
            <w:tcW w:w="2977" w:type="dxa"/>
          </w:tcPr>
          <w:p w:rsidR="0044121D" w:rsidRPr="0038062A" w:rsidRDefault="0044121D" w:rsidP="00632929">
            <w:pPr>
              <w:spacing w:line="360" w:lineRule="auto"/>
              <w:ind w:right="-120"/>
              <w:jc w:val="center"/>
              <w:rPr>
                <w:iCs/>
              </w:rPr>
            </w:pPr>
            <w:r w:rsidRPr="0038062A">
              <w:rPr>
                <w:iCs/>
              </w:rPr>
              <w:t>Emission Factor</w:t>
            </w:r>
          </w:p>
        </w:tc>
        <w:tc>
          <w:tcPr>
            <w:tcW w:w="1877" w:type="dxa"/>
          </w:tcPr>
          <w:p w:rsidR="0044121D" w:rsidRPr="0038062A" w:rsidRDefault="0044121D" w:rsidP="00632929">
            <w:pPr>
              <w:spacing w:line="360" w:lineRule="auto"/>
              <w:ind w:right="-120"/>
              <w:jc w:val="center"/>
              <w:rPr>
                <w:iCs/>
              </w:rPr>
            </w:pPr>
            <w:r w:rsidRPr="0038062A">
              <w:rPr>
                <w:iCs/>
              </w:rPr>
              <w:t>Heat Rate</w:t>
            </w:r>
          </w:p>
        </w:tc>
        <w:tc>
          <w:tcPr>
            <w:tcW w:w="2222" w:type="dxa"/>
          </w:tcPr>
          <w:p w:rsidR="0044121D" w:rsidRPr="0038062A" w:rsidRDefault="0044121D" w:rsidP="00632929">
            <w:pPr>
              <w:spacing w:line="360" w:lineRule="auto"/>
              <w:ind w:right="-120"/>
              <w:jc w:val="center"/>
              <w:rPr>
                <w:iCs/>
              </w:rPr>
            </w:pPr>
            <w:r w:rsidRPr="0038062A">
              <w:rPr>
                <w:iCs/>
              </w:rPr>
              <w:t>Energy Content</w:t>
            </w:r>
          </w:p>
        </w:tc>
      </w:tr>
      <w:tr w:rsidR="0044121D" w:rsidRPr="0038062A" w:rsidTr="00632929">
        <w:tc>
          <w:tcPr>
            <w:tcW w:w="1809" w:type="dxa"/>
          </w:tcPr>
          <w:p w:rsidR="0044121D" w:rsidRPr="0038062A" w:rsidRDefault="0044121D" w:rsidP="00632929">
            <w:pPr>
              <w:spacing w:line="360" w:lineRule="auto"/>
              <w:ind w:right="-120"/>
              <w:jc w:val="center"/>
              <w:rPr>
                <w:iCs/>
              </w:rPr>
            </w:pPr>
            <w:r>
              <w:t>Orimulsion*</w:t>
            </w:r>
          </w:p>
        </w:tc>
        <w:tc>
          <w:tcPr>
            <w:tcW w:w="2977" w:type="dxa"/>
          </w:tcPr>
          <w:p w:rsidR="0044121D" w:rsidRPr="0038062A" w:rsidRDefault="0044121D" w:rsidP="00632929">
            <w:pPr>
              <w:spacing w:line="360" w:lineRule="auto"/>
              <w:ind w:right="-120"/>
              <w:jc w:val="center"/>
              <w:rPr>
                <w:iCs/>
              </w:rPr>
            </w:pPr>
            <w:r>
              <w:rPr>
                <w:iCs/>
              </w:rPr>
              <w:t>80.7</w:t>
            </w:r>
            <w:r w:rsidRPr="0038062A">
              <w:rPr>
                <w:iCs/>
              </w:rPr>
              <w:t xml:space="preserve">  kg</w:t>
            </w:r>
            <w:r>
              <w:rPr>
                <w:iCs/>
              </w:rPr>
              <w:t xml:space="preserve"> </w:t>
            </w:r>
            <w:r w:rsidRPr="0038062A">
              <w:rPr>
                <w:iCs/>
              </w:rPr>
              <w:t>CO</w:t>
            </w:r>
            <w:r w:rsidRPr="0038062A">
              <w:rPr>
                <w:iCs/>
                <w:vertAlign w:val="subscript"/>
              </w:rPr>
              <w:t>2eq</w:t>
            </w:r>
            <w:r w:rsidRPr="0038062A">
              <w:rPr>
                <w:iCs/>
              </w:rPr>
              <w:t>/</w:t>
            </w:r>
            <w:r>
              <w:rPr>
                <w:iCs/>
              </w:rPr>
              <w:t>GJ</w:t>
            </w:r>
          </w:p>
        </w:tc>
        <w:tc>
          <w:tcPr>
            <w:tcW w:w="1877" w:type="dxa"/>
          </w:tcPr>
          <w:p w:rsidR="0044121D" w:rsidRPr="0038062A" w:rsidRDefault="0044121D" w:rsidP="00632929">
            <w:pPr>
              <w:spacing w:line="360" w:lineRule="auto"/>
              <w:ind w:right="-120"/>
              <w:jc w:val="center"/>
              <w:rPr>
                <w:iCs/>
              </w:rPr>
            </w:pPr>
            <w:r w:rsidRPr="0038062A">
              <w:rPr>
                <w:iCs/>
              </w:rPr>
              <w:t>8,200 Btu/kWh</w:t>
            </w:r>
          </w:p>
        </w:tc>
        <w:tc>
          <w:tcPr>
            <w:tcW w:w="2222" w:type="dxa"/>
          </w:tcPr>
          <w:p w:rsidR="0044121D" w:rsidRPr="0038062A" w:rsidRDefault="0044121D" w:rsidP="00632929">
            <w:pPr>
              <w:spacing w:line="360" w:lineRule="auto"/>
              <w:ind w:right="-120"/>
              <w:jc w:val="center"/>
              <w:rPr>
                <w:iCs/>
              </w:rPr>
            </w:pPr>
            <w:r w:rsidRPr="0038062A">
              <w:rPr>
                <w:iCs/>
              </w:rPr>
              <w:t>27.5 MJ/ kg</w:t>
            </w:r>
            <w:r>
              <w:t xml:space="preserve"> </w:t>
            </w:r>
            <w:r w:rsidRPr="0038062A">
              <w:rPr>
                <w:vertAlign w:val="subscript"/>
              </w:rPr>
              <w:t>Orimulsion</w:t>
            </w:r>
          </w:p>
        </w:tc>
      </w:tr>
      <w:tr w:rsidR="0044121D" w:rsidRPr="0038062A" w:rsidTr="00632929">
        <w:tc>
          <w:tcPr>
            <w:tcW w:w="1809" w:type="dxa"/>
          </w:tcPr>
          <w:p w:rsidR="0044121D" w:rsidRPr="0038062A" w:rsidRDefault="0044121D" w:rsidP="00632929">
            <w:pPr>
              <w:spacing w:line="360" w:lineRule="auto"/>
              <w:ind w:right="-120"/>
              <w:jc w:val="center"/>
              <w:rPr>
                <w:iCs/>
              </w:rPr>
            </w:pPr>
            <w:r>
              <w:t>Spent liquor**</w:t>
            </w:r>
          </w:p>
        </w:tc>
        <w:tc>
          <w:tcPr>
            <w:tcW w:w="2977" w:type="dxa"/>
          </w:tcPr>
          <w:p w:rsidR="0044121D" w:rsidRPr="0038062A" w:rsidRDefault="0044121D" w:rsidP="00632929">
            <w:pPr>
              <w:spacing w:line="360" w:lineRule="auto"/>
              <w:ind w:right="-120"/>
              <w:jc w:val="center"/>
              <w:rPr>
                <w:iCs/>
              </w:rPr>
            </w:pPr>
            <w:r w:rsidRPr="0038062A">
              <w:rPr>
                <w:iCs/>
              </w:rPr>
              <w:t>7 g</w:t>
            </w:r>
            <w:r>
              <w:rPr>
                <w:iCs/>
              </w:rPr>
              <w:t xml:space="preserve"> </w:t>
            </w:r>
            <w:r w:rsidRPr="0038062A">
              <w:rPr>
                <w:iCs/>
              </w:rPr>
              <w:t>CO</w:t>
            </w:r>
            <w:r w:rsidRPr="0038062A">
              <w:rPr>
                <w:iCs/>
                <w:vertAlign w:val="subscript"/>
              </w:rPr>
              <w:t>2eq</w:t>
            </w:r>
            <w:r w:rsidRPr="0038062A">
              <w:rPr>
                <w:iCs/>
              </w:rPr>
              <w:t>/kg</w:t>
            </w:r>
            <w:r>
              <w:t xml:space="preserve"> </w:t>
            </w:r>
            <w:r w:rsidRPr="0038062A">
              <w:rPr>
                <w:vertAlign w:val="subscript"/>
              </w:rPr>
              <w:t>Spent liquor</w:t>
            </w:r>
          </w:p>
        </w:tc>
        <w:tc>
          <w:tcPr>
            <w:tcW w:w="1877" w:type="dxa"/>
          </w:tcPr>
          <w:p w:rsidR="0044121D" w:rsidRPr="0038062A" w:rsidRDefault="0044121D" w:rsidP="00632929">
            <w:pPr>
              <w:spacing w:line="360" w:lineRule="auto"/>
              <w:ind w:right="-120"/>
              <w:jc w:val="center"/>
              <w:rPr>
                <w:iCs/>
              </w:rPr>
            </w:pPr>
            <w:r w:rsidRPr="0038062A">
              <w:rPr>
                <w:iCs/>
              </w:rPr>
              <w:t>9,000 Btu/kWh</w:t>
            </w:r>
          </w:p>
        </w:tc>
        <w:tc>
          <w:tcPr>
            <w:tcW w:w="2222" w:type="dxa"/>
          </w:tcPr>
          <w:p w:rsidR="0044121D" w:rsidRPr="0038062A" w:rsidRDefault="0044121D" w:rsidP="00632929">
            <w:pPr>
              <w:spacing w:line="360" w:lineRule="auto"/>
              <w:ind w:right="-120"/>
              <w:jc w:val="center"/>
              <w:rPr>
                <w:iCs/>
              </w:rPr>
            </w:pPr>
            <w:r w:rsidRPr="0038062A">
              <w:rPr>
                <w:iCs/>
              </w:rPr>
              <w:t>6250 Btu/Ib</w:t>
            </w:r>
          </w:p>
        </w:tc>
      </w:tr>
    </w:tbl>
    <w:p w:rsidR="007A5CB2" w:rsidRDefault="0044121D" w:rsidP="002F4984">
      <w:pPr>
        <w:spacing w:line="360" w:lineRule="auto"/>
        <w:ind w:right="-120"/>
        <w:jc w:val="both"/>
        <w:rPr>
          <w:iCs/>
          <w:color w:val="000000"/>
          <w:sz w:val="18"/>
          <w:szCs w:val="18"/>
          <w:lang w:val="en-US"/>
        </w:rPr>
      </w:pPr>
      <w:r w:rsidRPr="00356A52">
        <w:rPr>
          <w:iCs/>
          <w:sz w:val="18"/>
          <w:szCs w:val="18"/>
        </w:rPr>
        <w:t xml:space="preserve">*Source: </w:t>
      </w:r>
      <w:r w:rsidRPr="00356A52">
        <w:rPr>
          <w:sz w:val="18"/>
          <w:szCs w:val="18"/>
        </w:rPr>
        <w:t>Orimulsion emiss</w:t>
      </w:r>
      <w:r>
        <w:rPr>
          <w:sz w:val="18"/>
          <w:szCs w:val="18"/>
        </w:rPr>
        <w:t>ion factor and energy content are</w:t>
      </w:r>
      <w:r w:rsidRPr="00356A52">
        <w:rPr>
          <w:sz w:val="18"/>
          <w:szCs w:val="18"/>
        </w:rPr>
        <w:t xml:space="preserve"> from:</w:t>
      </w:r>
      <w:r w:rsidRPr="00356A52">
        <w:rPr>
          <w:iCs/>
          <w:color w:val="000000"/>
          <w:sz w:val="18"/>
          <w:szCs w:val="18"/>
          <w:lang w:val="en-US"/>
        </w:rPr>
        <w:t xml:space="preserve"> The Netherland List of Fuels and Standard CO2 Emission Factors, 2004</w:t>
      </w:r>
      <w:r>
        <w:rPr>
          <w:iCs/>
          <w:color w:val="000000"/>
          <w:sz w:val="18"/>
          <w:szCs w:val="18"/>
          <w:lang w:val="en-US"/>
        </w:rPr>
        <w:t>.  The heat rate source: Comparative Advantages of Orimulsion, LNG, and Petcoke, 2002</w:t>
      </w:r>
    </w:p>
    <w:p w:rsidR="002F4984" w:rsidRDefault="002F4984" w:rsidP="002F4984">
      <w:pPr>
        <w:spacing w:line="360" w:lineRule="auto"/>
        <w:ind w:right="-120"/>
        <w:jc w:val="both"/>
        <w:rPr>
          <w:iCs/>
          <w:color w:val="000000"/>
          <w:sz w:val="18"/>
          <w:szCs w:val="18"/>
          <w:lang w:val="en-US"/>
        </w:rPr>
      </w:pPr>
    </w:p>
    <w:p w:rsidR="0044121D" w:rsidRDefault="0044121D" w:rsidP="0044121D">
      <w:pPr>
        <w:spacing w:line="360" w:lineRule="auto"/>
        <w:ind w:right="-120"/>
        <w:jc w:val="both"/>
        <w:rPr>
          <w:sz w:val="18"/>
          <w:szCs w:val="18"/>
        </w:rPr>
      </w:pPr>
      <w:r>
        <w:rPr>
          <w:iCs/>
          <w:color w:val="000000"/>
          <w:sz w:val="18"/>
          <w:szCs w:val="18"/>
          <w:lang w:val="en-US"/>
        </w:rPr>
        <w:t xml:space="preserve">**Source: spent liquor emission factor is by calculating </w:t>
      </w:r>
      <w:r w:rsidRPr="00BC0608">
        <w:rPr>
          <w:iCs/>
          <w:sz w:val="18"/>
          <w:szCs w:val="18"/>
        </w:rPr>
        <w:t>CO</w:t>
      </w:r>
      <w:r w:rsidRPr="00BC0608">
        <w:rPr>
          <w:iCs/>
          <w:sz w:val="18"/>
          <w:szCs w:val="18"/>
          <w:vertAlign w:val="subscript"/>
        </w:rPr>
        <w:t>2eq</w:t>
      </w:r>
      <w:r>
        <w:rPr>
          <w:iCs/>
          <w:color w:val="000000"/>
          <w:sz w:val="18"/>
          <w:szCs w:val="18"/>
          <w:lang w:val="en-US"/>
        </w:rPr>
        <w:t>using Equation 1 and data in Table 11. The heat rate value for liquid spent liquor is approximation between the heat rate values for solid and gaseous biomass” for solid biomass (wood &amp;wood waste = 9,145 Btu/kWh) and for gaseous biomass (landfill gas = 11,000 Btu/kWh),</w:t>
      </w:r>
      <w:r w:rsidRPr="008C5EA0">
        <w:t xml:space="preserve"> </w:t>
      </w:r>
      <w:r w:rsidRPr="008C5EA0">
        <w:rPr>
          <w:sz w:val="18"/>
          <w:szCs w:val="18"/>
        </w:rPr>
        <w:t>ICF, 2003. Analysis of Electricity Dispatch in Canada, Final Report, Submitted to Environment Canada</w:t>
      </w:r>
      <w:r>
        <w:rPr>
          <w:sz w:val="18"/>
          <w:szCs w:val="18"/>
        </w:rPr>
        <w:t>”. Energy content source: CIPEC, Energy Cost Reduction in Pulp and Paper Industrial, National Resource Canada.</w:t>
      </w:r>
    </w:p>
    <w:p w:rsidR="0044121D" w:rsidRDefault="0044121D" w:rsidP="0044121D">
      <w:pPr>
        <w:spacing w:line="360" w:lineRule="auto"/>
        <w:ind w:right="-120"/>
        <w:jc w:val="both"/>
        <w:rPr>
          <w:sz w:val="18"/>
          <w:szCs w:val="18"/>
        </w:rPr>
      </w:pPr>
    </w:p>
    <w:p w:rsidR="0044121D" w:rsidRDefault="0044121D" w:rsidP="0044121D">
      <w:pPr>
        <w:spacing w:line="360" w:lineRule="auto"/>
        <w:jc w:val="both"/>
        <w:rPr>
          <w:iCs/>
        </w:rPr>
      </w:pPr>
      <w:r>
        <w:t xml:space="preserve">The </w:t>
      </w:r>
      <w:r w:rsidRPr="00177BA7">
        <w:t>GHG emission intensity factor</w:t>
      </w:r>
      <w:r w:rsidR="00793737">
        <w:t>s</w:t>
      </w:r>
      <w:r>
        <w:t xml:space="preserve"> f</w:t>
      </w:r>
      <w:r w:rsidRPr="00177BA7">
        <w:t xml:space="preserve">or </w:t>
      </w:r>
      <w:r w:rsidR="00BB44E0">
        <w:t>Orimulsion</w:t>
      </w:r>
      <w:r>
        <w:t xml:space="preserve"> and spent liquor are shown below:</w:t>
      </w:r>
    </w:p>
    <w:p w:rsidR="0044121D" w:rsidRDefault="0044121D" w:rsidP="0044121D">
      <w:pPr>
        <w:spacing w:line="360" w:lineRule="auto"/>
        <w:ind w:right="-120"/>
        <w:jc w:val="both"/>
        <w:rPr>
          <w:sz w:val="18"/>
          <w:szCs w:val="18"/>
        </w:rPr>
      </w:pPr>
    </w:p>
    <w:p w:rsidR="0044121D" w:rsidRPr="002D7E44" w:rsidRDefault="0044121D" w:rsidP="0044121D">
      <w:pPr>
        <w:rPr>
          <w:rFonts w:asciiTheme="majorBidi" w:eastAsiaTheme="minorEastAsia" w:hAnsiTheme="majorBidi" w:cstheme="majorBidi"/>
          <w:iCs/>
        </w:rPr>
      </w:pPr>
      <m:oMathPara>
        <m:oMathParaPr>
          <m:jc m:val="left"/>
        </m:oMathParaPr>
        <m:oMath>
          <m:r>
            <m:rPr>
              <m:sty m:val="p"/>
            </m:rPr>
            <w:rPr>
              <w:rFonts w:ascii="Cambria Math"/>
              <w:color w:val="000000"/>
            </w:rPr>
            <m:t xml:space="preserve">Orimulsion emission factor </m:t>
          </m:r>
          <m:d>
            <m:dPr>
              <m:ctrlPr>
                <w:rPr>
                  <w:rFonts w:ascii="Cambria Math" w:hAnsi="Cambria Math"/>
                  <w:iCs/>
                  <w:color w:val="000000"/>
                </w:rPr>
              </m:ctrlPr>
            </m:dPr>
            <m:e>
              <m:f>
                <m:fPr>
                  <m:type m:val="lin"/>
                  <m:ctrlPr>
                    <w:rPr>
                      <w:rFonts w:ascii="Cambria Math" w:hAnsi="Cambria Math"/>
                      <w:iCs/>
                      <w:color w:val="000000"/>
                    </w:rPr>
                  </m:ctrlPr>
                </m:fPr>
                <m:num>
                  <m:r>
                    <m:rPr>
                      <m:sty m:val="p"/>
                    </m:rPr>
                    <w:rPr>
                      <w:rFonts w:ascii="Cambria Math"/>
                    </w:rPr>
                    <m:t>g C</m:t>
                  </m:r>
                  <m:sSub>
                    <m:sSubPr>
                      <m:ctrlPr>
                        <w:rPr>
                          <w:rFonts w:ascii="Cambria Math" w:eastAsia="Calibri" w:hAnsi="Cambria Math"/>
                          <w:iCs/>
                          <w:lang w:val="en-US" w:eastAsia="en-US"/>
                        </w:rPr>
                      </m:ctrlPr>
                    </m:sSubPr>
                    <m:e>
                      <m:r>
                        <m:rPr>
                          <m:sty m:val="p"/>
                        </m:rPr>
                        <w:rPr>
                          <w:rFonts w:ascii="Cambria Math"/>
                        </w:rPr>
                        <m:t>O</m:t>
                      </m:r>
                    </m:e>
                    <m:sub>
                      <m:r>
                        <m:rPr>
                          <m:sty m:val="p"/>
                        </m:rPr>
                        <w:rPr>
                          <w:rFonts w:ascii="Cambria Math"/>
                        </w:rPr>
                        <m:t>2eq</m:t>
                      </m:r>
                    </m:sub>
                  </m:sSub>
                </m:num>
                <m:den>
                  <m:sSub>
                    <m:sSubPr>
                      <m:ctrlPr>
                        <w:rPr>
                          <w:rFonts w:ascii="Cambria Math" w:eastAsia="Calibri" w:hAnsi="Cambria Math"/>
                          <w:iCs/>
                          <w:lang w:val="en-US" w:eastAsia="en-US"/>
                        </w:rPr>
                      </m:ctrlPr>
                    </m:sSubPr>
                    <m:e>
                      <m:r>
                        <m:rPr>
                          <m:sty m:val="p"/>
                        </m:rPr>
                        <w:rPr>
                          <w:rFonts w:ascii="Cambria Math"/>
                        </w:rPr>
                        <m:t>kg</m:t>
                      </m:r>
                    </m:e>
                    <m:sub>
                      <m:r>
                        <m:rPr>
                          <m:sty m:val="p"/>
                        </m:rPr>
                        <w:rPr>
                          <w:rFonts w:ascii="Cambria Math"/>
                        </w:rPr>
                        <m:t>orimulsion</m:t>
                      </m:r>
                    </m:sub>
                  </m:sSub>
                </m:den>
              </m:f>
              <m:ctrlPr>
                <w:rPr>
                  <w:rFonts w:ascii="Cambria Math" w:hAnsi="Cambria Math"/>
                  <w:iCs/>
                </w:rPr>
              </m:ctrlPr>
            </m:e>
          </m:d>
          <m:r>
            <m:rPr>
              <m:sty m:val="p"/>
            </m:rPr>
            <w:rPr>
              <w:rFonts w:ascii="Cambria Math"/>
            </w:rPr>
            <m:t xml:space="preserve"> =    80.7</m:t>
          </m:r>
          <m:d>
            <m:dPr>
              <m:ctrlPr>
                <w:rPr>
                  <w:rFonts w:ascii="Cambria Math" w:hAnsi="Cambria Math"/>
                  <w:iCs/>
                </w:rPr>
              </m:ctrlPr>
            </m:dPr>
            <m:e>
              <m:f>
                <m:fPr>
                  <m:type m:val="lin"/>
                  <m:ctrlPr>
                    <w:rPr>
                      <w:rFonts w:ascii="Cambria Math" w:hAnsi="Cambria Math"/>
                      <w:iCs/>
                    </w:rPr>
                  </m:ctrlPr>
                </m:fPr>
                <m:num>
                  <m:r>
                    <m:rPr>
                      <m:sty m:val="p"/>
                    </m:rPr>
                    <w:rPr>
                      <w:rFonts w:ascii="Cambria Math"/>
                    </w:rPr>
                    <m:t>g C</m:t>
                  </m:r>
                  <m:sSub>
                    <m:sSubPr>
                      <m:ctrlPr>
                        <w:rPr>
                          <w:rFonts w:ascii="Cambria Math" w:eastAsia="Calibri" w:hAnsi="Cambria Math"/>
                          <w:iCs/>
                          <w:lang w:val="en-US" w:eastAsia="en-US"/>
                        </w:rPr>
                      </m:ctrlPr>
                    </m:sSubPr>
                    <m:e>
                      <m:r>
                        <m:rPr>
                          <m:sty m:val="p"/>
                        </m:rPr>
                        <w:rPr>
                          <w:rFonts w:ascii="Cambria Math"/>
                        </w:rPr>
                        <m:t>O</m:t>
                      </m:r>
                    </m:e>
                    <m:sub>
                      <m:r>
                        <m:rPr>
                          <m:sty m:val="p"/>
                        </m:rPr>
                        <w:rPr>
                          <w:rFonts w:ascii="Cambria Math"/>
                        </w:rPr>
                        <m:t>2eq</m:t>
                      </m:r>
                    </m:sub>
                  </m:sSub>
                </m:num>
                <m:den>
                  <m:r>
                    <m:rPr>
                      <m:sty m:val="p"/>
                    </m:rPr>
                    <w:rPr>
                      <w:rFonts w:ascii="Cambria Math"/>
                    </w:rPr>
                    <m:t>MJ</m:t>
                  </m:r>
                </m:den>
              </m:f>
            </m:e>
          </m:d>
          <m:r>
            <m:rPr>
              <m:sty m:val="p"/>
            </m:rPr>
            <w:rPr>
              <w:rFonts w:hAnsi="Cambria Math"/>
            </w:rPr>
            <m:t>*</m:t>
          </m:r>
          <m:r>
            <m:rPr>
              <m:sty m:val="p"/>
            </m:rPr>
            <w:rPr>
              <w:rFonts w:ascii="Cambria Math"/>
            </w:rPr>
            <m:t>27.5</m:t>
          </m:r>
          <m:d>
            <m:dPr>
              <m:ctrlPr>
                <w:rPr>
                  <w:rFonts w:ascii="Cambria Math" w:eastAsia="Calibri" w:hAnsi="Cambria Math"/>
                  <w:iCs/>
                  <w:lang w:val="en-US" w:eastAsia="en-US"/>
                </w:rPr>
              </m:ctrlPr>
            </m:dPr>
            <m:e>
              <m:f>
                <m:fPr>
                  <m:type m:val="lin"/>
                  <m:ctrlPr>
                    <w:rPr>
                      <w:rFonts w:ascii="Cambria Math" w:eastAsia="Calibri" w:hAnsi="Cambria Math"/>
                      <w:iCs/>
                      <w:lang w:val="en-US" w:eastAsia="en-US"/>
                    </w:rPr>
                  </m:ctrlPr>
                </m:fPr>
                <m:num>
                  <m:r>
                    <m:rPr>
                      <m:sty m:val="p"/>
                    </m:rPr>
                    <w:rPr>
                      <w:rFonts w:ascii="Cambria Math"/>
                    </w:rPr>
                    <m:t>MJ</m:t>
                  </m:r>
                </m:num>
                <m:den>
                  <m:sSub>
                    <m:sSubPr>
                      <m:ctrlPr>
                        <w:rPr>
                          <w:rFonts w:ascii="Cambria Math" w:eastAsia="Calibri" w:hAnsi="Cambria Math"/>
                          <w:iCs/>
                          <w:lang w:val="en-US" w:eastAsia="en-US"/>
                        </w:rPr>
                      </m:ctrlPr>
                    </m:sSubPr>
                    <m:e>
                      <m:r>
                        <m:rPr>
                          <m:sty m:val="p"/>
                        </m:rPr>
                        <w:rPr>
                          <w:rFonts w:ascii="Cambria Math"/>
                        </w:rPr>
                        <m:t>kg</m:t>
                      </m:r>
                    </m:e>
                    <m:sub>
                      <m:r>
                        <m:rPr>
                          <m:sty m:val="p"/>
                        </m:rPr>
                        <w:rPr>
                          <w:rFonts w:ascii="Cambria Math"/>
                        </w:rPr>
                        <m:t>orimulsion</m:t>
                      </m:r>
                    </m:sub>
                  </m:sSub>
                </m:den>
              </m:f>
            </m:e>
          </m:d>
          <m:r>
            <m:rPr>
              <m:sty m:val="p"/>
            </m:rPr>
            <w:rPr>
              <w:rFonts w:ascii="Cambria Math"/>
            </w:rPr>
            <m:t xml:space="preserve">    =2,219</m:t>
          </m:r>
        </m:oMath>
      </m:oMathPara>
    </w:p>
    <w:p w:rsidR="0044121D" w:rsidRPr="000C0ECD" w:rsidRDefault="0044121D" w:rsidP="0044121D">
      <w:pPr>
        <w:rPr>
          <w:rFonts w:asciiTheme="minorHAnsi" w:eastAsiaTheme="minorEastAsia" w:hAnsiTheme="minorHAnsi" w:cstheme="minorBidi"/>
          <w:iCs/>
        </w:rPr>
      </w:pPr>
    </w:p>
    <w:p w:rsidR="0044121D" w:rsidRDefault="0044121D" w:rsidP="0044121D">
      <w:pPr>
        <w:spacing w:line="360" w:lineRule="auto"/>
        <w:ind w:right="-120"/>
        <w:jc w:val="both"/>
      </w:pPr>
    </w:p>
    <w:p w:rsidR="0044121D" w:rsidRPr="002D7E44" w:rsidRDefault="0044121D" w:rsidP="0044121D">
      <w:pPr>
        <w:rPr>
          <w:rFonts w:asciiTheme="majorBidi" w:eastAsiaTheme="minorEastAsia" w:hAnsiTheme="majorBidi" w:cstheme="majorBidi"/>
          <w:iCs/>
        </w:rPr>
      </w:pPr>
      <m:oMathPara>
        <m:oMathParaPr>
          <m:jc m:val="left"/>
        </m:oMathParaPr>
        <m:oMath>
          <m:r>
            <m:rPr>
              <m:sty m:val="p"/>
            </m:rPr>
            <w:rPr>
              <w:rFonts w:ascii="Cambria Math"/>
            </w:rPr>
            <m:t xml:space="preserve">Orimulsion  GHG intensity factor </m:t>
          </m:r>
          <m:d>
            <m:dPr>
              <m:ctrlPr>
                <w:rPr>
                  <w:rFonts w:ascii="Cambria Math" w:hAnsi="Cambria Math"/>
                  <w:iCs/>
                  <w:color w:val="000000"/>
                </w:rPr>
              </m:ctrlPr>
            </m:dPr>
            <m:e>
              <m:f>
                <m:fPr>
                  <m:type m:val="lin"/>
                  <m:ctrlPr>
                    <w:rPr>
                      <w:rFonts w:ascii="Cambria Math" w:hAnsi="Cambria Math"/>
                      <w:iCs/>
                      <w:color w:val="000000"/>
                    </w:rPr>
                  </m:ctrlPr>
                </m:fPr>
                <m:num>
                  <m:r>
                    <m:rPr>
                      <m:sty m:val="p"/>
                    </m:rPr>
                    <w:rPr>
                      <w:rFonts w:ascii="Cambria Math"/>
                    </w:rPr>
                    <m:t>g C</m:t>
                  </m:r>
                  <m:sSub>
                    <m:sSubPr>
                      <m:ctrlPr>
                        <w:rPr>
                          <w:rFonts w:ascii="Cambria Math" w:hAnsi="Cambria Math"/>
                          <w:iCs/>
                        </w:rPr>
                      </m:ctrlPr>
                    </m:sSubPr>
                    <m:e>
                      <m:r>
                        <m:rPr>
                          <m:sty m:val="p"/>
                        </m:rPr>
                        <w:rPr>
                          <w:rFonts w:ascii="Cambria Math"/>
                        </w:rPr>
                        <m:t>O</m:t>
                      </m:r>
                    </m:e>
                    <m:sub>
                      <m:r>
                        <m:rPr>
                          <m:sty m:val="p"/>
                        </m:rPr>
                        <w:rPr>
                          <w:rFonts w:ascii="Cambria Math"/>
                        </w:rPr>
                        <m:t>2eq</m:t>
                      </m:r>
                    </m:sub>
                  </m:sSub>
                </m:num>
                <m:den>
                  <m:r>
                    <m:rPr>
                      <m:sty m:val="p"/>
                    </m:rPr>
                    <w:rPr>
                      <w:rFonts w:ascii="Cambria Math"/>
                    </w:rPr>
                    <m:t>kW</m:t>
                  </m:r>
                  <m:sSub>
                    <m:sSubPr>
                      <m:ctrlPr>
                        <w:rPr>
                          <w:rFonts w:ascii="Cambria Math" w:hAnsi="Cambria Math"/>
                          <w:iCs/>
                        </w:rPr>
                      </m:ctrlPr>
                    </m:sSubPr>
                    <m:e>
                      <m:r>
                        <m:rPr>
                          <m:sty m:val="p"/>
                        </m:rPr>
                        <w:rPr>
                          <w:rFonts w:ascii="Cambria Math"/>
                        </w:rPr>
                        <m:t>h</m:t>
                      </m:r>
                    </m:e>
                    <m:sub>
                      <m:r>
                        <m:rPr>
                          <m:sty m:val="p"/>
                        </m:rPr>
                        <w:rPr>
                          <w:rFonts w:ascii="Cambria Math"/>
                        </w:rPr>
                        <m:t>orimulsion</m:t>
                      </m:r>
                    </m:sub>
                  </m:sSub>
                </m:den>
              </m:f>
              <m:ctrlPr>
                <w:rPr>
                  <w:rFonts w:ascii="Cambria Math" w:hAnsi="Cambria Math"/>
                  <w:iCs/>
                </w:rPr>
              </m:ctrlPr>
            </m:e>
          </m:d>
          <m:r>
            <m:rPr>
              <m:sty m:val="p"/>
            </m:rPr>
            <w:rPr>
              <w:rFonts w:ascii="Cambria Math"/>
            </w:rPr>
            <m:t>=80.7</m:t>
          </m:r>
          <m:r>
            <m:rPr>
              <m:sty m:val="p"/>
            </m:rPr>
            <w:rPr>
              <w:rFonts w:ascii="Cambria Math" w:hAnsi="Cambria Math"/>
            </w:rPr>
            <m:t>*</m:t>
          </m:r>
          <m:sSup>
            <m:sSupPr>
              <m:ctrlPr>
                <w:rPr>
                  <w:rFonts w:ascii="Cambria Math" w:hAnsi="Cambria Math"/>
                  <w:iCs/>
                </w:rPr>
              </m:ctrlPr>
            </m:sSupPr>
            <m:e>
              <m:r>
                <m:rPr>
                  <m:sty m:val="p"/>
                </m:rPr>
                <w:rPr>
                  <w:rFonts w:ascii="Cambria Math"/>
                </w:rPr>
                <m:t>10</m:t>
              </m:r>
            </m:e>
            <m:sup>
              <m:r>
                <m:rPr>
                  <m:sty m:val="p"/>
                </m:rPr>
                <m:t>-</m:t>
              </m:r>
              <m:r>
                <m:rPr>
                  <m:sty m:val="p"/>
                </m:rPr>
                <w:rPr>
                  <w:rFonts w:ascii="Cambria Math"/>
                </w:rPr>
                <m:t>6</m:t>
              </m:r>
            </m:sup>
          </m:sSup>
          <m:d>
            <m:dPr>
              <m:ctrlPr>
                <w:rPr>
                  <w:rFonts w:ascii="Cambria Math" w:hAnsi="Cambria Math"/>
                  <w:iCs/>
                </w:rPr>
              </m:ctrlPr>
            </m:dPr>
            <m:e>
              <m:f>
                <m:fPr>
                  <m:type m:val="lin"/>
                  <m:ctrlPr>
                    <w:rPr>
                      <w:rFonts w:ascii="Cambria Math" w:hAnsi="Cambria Math"/>
                      <w:iCs/>
                    </w:rPr>
                  </m:ctrlPr>
                </m:fPr>
                <m:num>
                  <m:r>
                    <m:rPr>
                      <m:sty m:val="p"/>
                    </m:rPr>
                    <w:rPr>
                      <w:rFonts w:ascii="Cambria Math"/>
                    </w:rPr>
                    <m:t>g C</m:t>
                  </m:r>
                  <m:sSub>
                    <m:sSubPr>
                      <m:ctrlPr>
                        <w:rPr>
                          <w:rFonts w:ascii="Cambria Math" w:hAnsi="Cambria Math"/>
                          <w:iCs/>
                        </w:rPr>
                      </m:ctrlPr>
                    </m:sSubPr>
                    <m:e>
                      <m:r>
                        <m:rPr>
                          <m:sty m:val="p"/>
                        </m:rPr>
                        <w:rPr>
                          <w:rFonts w:ascii="Cambria Math"/>
                        </w:rPr>
                        <m:t>O</m:t>
                      </m:r>
                    </m:e>
                    <m:sub>
                      <m:r>
                        <m:rPr>
                          <m:sty m:val="p"/>
                        </m:rPr>
                        <w:rPr>
                          <w:rFonts w:ascii="Cambria Math"/>
                        </w:rPr>
                        <m:t>2eq</m:t>
                      </m:r>
                    </m:sub>
                  </m:sSub>
                </m:num>
                <m:den>
                  <m:r>
                    <m:rPr>
                      <m:sty m:val="p"/>
                    </m:rPr>
                    <w:rPr>
                      <w:rFonts w:ascii="Cambria Math"/>
                    </w:rPr>
                    <m:t>J</m:t>
                  </m:r>
                </m:den>
              </m:f>
            </m:e>
          </m:d>
          <m:r>
            <m:rPr>
              <m:sty m:val="p"/>
            </m:rPr>
            <w:rPr>
              <w:rFonts w:hAnsi="Cambria Math"/>
            </w:rPr>
            <m:t>*</m:t>
          </m:r>
          <m:r>
            <m:rPr>
              <m:sty m:val="p"/>
            </m:rPr>
            <w:rPr>
              <w:rFonts w:ascii="Cambria Math"/>
            </w:rPr>
            <m:t>8,200</m:t>
          </m:r>
          <m:r>
            <m:rPr>
              <m:sty m:val="p"/>
            </m:rPr>
            <w:rPr>
              <w:rFonts w:ascii="Cambria Math" w:hAnsi="Cambria Math"/>
            </w:rPr>
            <m:t>*</m:t>
          </m:r>
          <m:r>
            <m:rPr>
              <m:sty m:val="p"/>
            </m:rPr>
            <w:rPr>
              <w:rFonts w:ascii="Cambria Math"/>
            </w:rPr>
            <m:t>1,056</m:t>
          </m:r>
          <m:d>
            <m:dPr>
              <m:ctrlPr>
                <w:rPr>
                  <w:rFonts w:ascii="Cambria Math" w:hAnsi="Cambria Math"/>
                  <w:iCs/>
                </w:rPr>
              </m:ctrlPr>
            </m:dPr>
            <m:e>
              <m:f>
                <m:fPr>
                  <m:type m:val="lin"/>
                  <m:ctrlPr>
                    <w:rPr>
                      <w:rFonts w:ascii="Cambria Math" w:hAnsi="Cambria Math"/>
                      <w:iCs/>
                    </w:rPr>
                  </m:ctrlPr>
                </m:fPr>
                <m:num>
                  <m:r>
                    <m:rPr>
                      <m:sty m:val="p"/>
                    </m:rPr>
                    <w:rPr>
                      <w:rFonts w:ascii="Cambria Math"/>
                    </w:rPr>
                    <m:t>J</m:t>
                  </m:r>
                </m:num>
                <m:den>
                  <m:r>
                    <m:rPr>
                      <m:sty m:val="p"/>
                    </m:rPr>
                    <w:rPr>
                      <w:rFonts w:ascii="Cambria Math"/>
                    </w:rPr>
                    <m:t>kWh</m:t>
                  </m:r>
                </m:den>
              </m:f>
            </m:e>
          </m:d>
          <m:r>
            <m:rPr>
              <m:sty m:val="p"/>
            </m:rPr>
            <w:rPr>
              <w:rFonts w:ascii="Cambria Math"/>
            </w:rPr>
            <m:t>=699</m:t>
          </m:r>
        </m:oMath>
      </m:oMathPara>
    </w:p>
    <w:p w:rsidR="0044121D" w:rsidRDefault="0044121D" w:rsidP="0044121D">
      <w:pPr>
        <w:spacing w:line="360" w:lineRule="auto"/>
        <w:ind w:right="-120"/>
        <w:jc w:val="both"/>
      </w:pPr>
    </w:p>
    <w:p w:rsidR="0044121D" w:rsidRDefault="0044121D" w:rsidP="0044121D">
      <w:pPr>
        <w:spacing w:line="360" w:lineRule="auto"/>
        <w:ind w:right="-120"/>
        <w:jc w:val="both"/>
      </w:pPr>
      <m:oMathPara>
        <m:oMathParaPr>
          <m:jc m:val="left"/>
        </m:oMathParaPr>
        <m:oMath>
          <m:r>
            <m:rPr>
              <m:sty m:val="p"/>
            </m:rPr>
            <w:rPr>
              <w:rFonts w:ascii="Cambria Math"/>
            </w:rPr>
            <m:t xml:space="preserve">Spent liquor  GHG intensity factor </m:t>
          </m:r>
          <m:d>
            <m:dPr>
              <m:ctrlPr>
                <w:rPr>
                  <w:rFonts w:ascii="Cambria Math" w:hAnsi="Cambria Math"/>
                  <w:iCs/>
                  <w:color w:val="000000"/>
                </w:rPr>
              </m:ctrlPr>
            </m:dPr>
            <m:e>
              <m:f>
                <m:fPr>
                  <m:type m:val="lin"/>
                  <m:ctrlPr>
                    <w:rPr>
                      <w:rFonts w:ascii="Cambria Math" w:hAnsi="Cambria Math"/>
                      <w:iCs/>
                      <w:color w:val="000000"/>
                    </w:rPr>
                  </m:ctrlPr>
                </m:fPr>
                <m:num>
                  <m:r>
                    <m:rPr>
                      <m:sty m:val="p"/>
                    </m:rPr>
                    <w:rPr>
                      <w:rFonts w:ascii="Cambria Math"/>
                    </w:rPr>
                    <m:t>g C</m:t>
                  </m:r>
                  <m:sSub>
                    <m:sSubPr>
                      <m:ctrlPr>
                        <w:rPr>
                          <w:rFonts w:ascii="Cambria Math" w:hAnsi="Cambria Math"/>
                          <w:iCs/>
                        </w:rPr>
                      </m:ctrlPr>
                    </m:sSubPr>
                    <m:e>
                      <m:r>
                        <m:rPr>
                          <m:sty m:val="p"/>
                        </m:rPr>
                        <w:rPr>
                          <w:rFonts w:ascii="Cambria Math"/>
                        </w:rPr>
                        <m:t>O</m:t>
                      </m:r>
                    </m:e>
                    <m:sub>
                      <m:r>
                        <m:rPr>
                          <m:sty m:val="p"/>
                        </m:rPr>
                        <w:rPr>
                          <w:rFonts w:ascii="Cambria Math"/>
                        </w:rPr>
                        <m:t>2eq</m:t>
                      </m:r>
                    </m:sub>
                  </m:sSub>
                </m:num>
                <m:den>
                  <m:r>
                    <m:rPr>
                      <m:sty m:val="p"/>
                    </m:rPr>
                    <w:rPr>
                      <w:rFonts w:ascii="Cambria Math"/>
                    </w:rPr>
                    <m:t>kW</m:t>
                  </m:r>
                  <m:sSub>
                    <m:sSubPr>
                      <m:ctrlPr>
                        <w:rPr>
                          <w:rFonts w:ascii="Cambria Math" w:hAnsi="Cambria Math"/>
                          <w:iCs/>
                        </w:rPr>
                      </m:ctrlPr>
                    </m:sSubPr>
                    <m:e>
                      <m:r>
                        <m:rPr>
                          <m:sty m:val="p"/>
                        </m:rPr>
                        <w:rPr>
                          <w:rFonts w:ascii="Cambria Math"/>
                        </w:rPr>
                        <m:t>h</m:t>
                      </m:r>
                    </m:e>
                    <m:sub>
                      <m:r>
                        <m:rPr>
                          <m:sty m:val="p"/>
                        </m:rPr>
                        <w:rPr>
                          <w:rFonts w:ascii="Cambria Math"/>
                        </w:rPr>
                        <m:t>spent liquor</m:t>
                      </m:r>
                    </m:sub>
                  </m:sSub>
                </m:den>
              </m:f>
              <m:ctrlPr>
                <w:rPr>
                  <w:rFonts w:ascii="Cambria Math" w:hAnsi="Cambria Math"/>
                  <w:iCs/>
                </w:rPr>
              </m:ctrlPr>
            </m:e>
          </m:d>
          <m:r>
            <m:rPr>
              <m:sty m:val="p"/>
            </m:rPr>
            <w:rPr>
              <w:rFonts w:ascii="Cambria Math"/>
            </w:rPr>
            <m:t>=</m:t>
          </m:r>
          <m:f>
            <m:fPr>
              <m:ctrlPr>
                <w:rPr>
                  <w:rFonts w:ascii="Cambria Math" w:eastAsia="Calibri" w:hAnsi="Cambria Math"/>
                  <w:iCs/>
                  <w:lang w:val="en-US" w:eastAsia="en-US"/>
                </w:rPr>
              </m:ctrlPr>
            </m:fPr>
            <m:num>
              <m:r>
                <m:rPr>
                  <m:sty m:val="p"/>
                </m:rPr>
                <w:rPr>
                  <w:rFonts w:ascii="Cambria Math"/>
                </w:rPr>
                <m:t>7</m:t>
              </m:r>
              <m:d>
                <m:dPr>
                  <m:ctrlPr>
                    <w:rPr>
                      <w:rFonts w:ascii="Cambria Math" w:hAnsi="Cambria Math"/>
                      <w:iCs/>
                    </w:rPr>
                  </m:ctrlPr>
                </m:dPr>
                <m:e>
                  <m:f>
                    <m:fPr>
                      <m:type m:val="lin"/>
                      <m:ctrlPr>
                        <w:rPr>
                          <w:rFonts w:ascii="Cambria Math" w:hAnsi="Cambria Math"/>
                          <w:iCs/>
                        </w:rPr>
                      </m:ctrlPr>
                    </m:fPr>
                    <m:num>
                      <m:r>
                        <m:rPr>
                          <m:sty m:val="p"/>
                        </m:rPr>
                        <w:rPr>
                          <w:rFonts w:ascii="Cambria Math"/>
                        </w:rPr>
                        <m:t>g C</m:t>
                      </m:r>
                      <m:sSub>
                        <m:sSubPr>
                          <m:ctrlPr>
                            <w:rPr>
                              <w:rFonts w:ascii="Cambria Math" w:hAnsi="Cambria Math"/>
                              <w:iCs/>
                            </w:rPr>
                          </m:ctrlPr>
                        </m:sSubPr>
                        <m:e>
                          <m:r>
                            <m:rPr>
                              <m:sty m:val="p"/>
                            </m:rPr>
                            <w:rPr>
                              <w:rFonts w:ascii="Cambria Math"/>
                            </w:rPr>
                            <m:t>O</m:t>
                          </m:r>
                        </m:e>
                        <m:sub>
                          <m:r>
                            <m:rPr>
                              <m:sty m:val="p"/>
                            </m:rPr>
                            <w:rPr>
                              <w:rFonts w:ascii="Cambria Math"/>
                            </w:rPr>
                            <m:t>2eq</m:t>
                          </m:r>
                        </m:sub>
                      </m:sSub>
                    </m:num>
                    <m:den>
                      <m:sSub>
                        <m:sSubPr>
                          <m:ctrlPr>
                            <w:rPr>
                              <w:rFonts w:ascii="Cambria Math" w:hAnsi="Cambria Math"/>
                              <w:iCs/>
                            </w:rPr>
                          </m:ctrlPr>
                        </m:sSubPr>
                        <m:e>
                          <m:r>
                            <m:rPr>
                              <m:sty m:val="p"/>
                            </m:rPr>
                            <w:rPr>
                              <w:rFonts w:ascii="Cambria Math"/>
                            </w:rPr>
                            <m:t>kg</m:t>
                          </m:r>
                        </m:e>
                        <m:sub>
                          <m:r>
                            <m:rPr>
                              <m:sty m:val="p"/>
                            </m:rPr>
                            <w:rPr>
                              <w:rFonts w:ascii="Cambria Math"/>
                            </w:rPr>
                            <m:t>spent liquor</m:t>
                          </m:r>
                        </m:sub>
                      </m:sSub>
                    </m:den>
                  </m:f>
                </m:e>
              </m:d>
              <m:r>
                <m:rPr>
                  <m:sty m:val="p"/>
                </m:rPr>
                <w:rPr>
                  <w:rFonts w:ascii="Cambria Math"/>
                </w:rPr>
                <m:t>*</m:t>
              </m:r>
              <m:r>
                <m:rPr>
                  <m:sty m:val="p"/>
                </m:rPr>
                <w:rPr>
                  <w:rFonts w:ascii="Cambria Math"/>
                </w:rPr>
                <m:t>9,000</m:t>
              </m:r>
              <m:d>
                <m:dPr>
                  <m:ctrlPr>
                    <w:rPr>
                      <w:rFonts w:ascii="Cambria Math" w:hAnsi="Cambria Math"/>
                      <w:iCs/>
                    </w:rPr>
                  </m:ctrlPr>
                </m:dPr>
                <m:e>
                  <m:f>
                    <m:fPr>
                      <m:type m:val="lin"/>
                      <m:ctrlPr>
                        <w:rPr>
                          <w:rFonts w:ascii="Cambria Math" w:hAnsi="Cambria Math"/>
                          <w:iCs/>
                        </w:rPr>
                      </m:ctrlPr>
                    </m:fPr>
                    <m:num>
                      <m:r>
                        <m:rPr>
                          <m:sty m:val="p"/>
                        </m:rPr>
                        <w:rPr>
                          <w:rFonts w:ascii="Cambria Math"/>
                        </w:rPr>
                        <m:t>Btu</m:t>
                      </m:r>
                    </m:num>
                    <m:den>
                      <m:r>
                        <m:rPr>
                          <m:sty m:val="p"/>
                        </m:rPr>
                        <w:rPr>
                          <w:rFonts w:ascii="Cambria Math"/>
                        </w:rPr>
                        <m:t>kWh</m:t>
                      </m:r>
                    </m:den>
                  </m:f>
                </m:e>
              </m:d>
            </m:num>
            <m:den>
              <m:r>
                <m:rPr>
                  <m:sty m:val="p"/>
                </m:rPr>
                <w:rPr>
                  <w:rFonts w:ascii="Cambria Math"/>
                </w:rPr>
                <m:t>6,250</m:t>
              </m:r>
              <m:r>
                <m:rPr>
                  <m:sty m:val="p"/>
                </m:rPr>
                <w:rPr>
                  <w:rFonts w:ascii="Cambria Math"/>
                </w:rPr>
                <m:t>*</m:t>
              </m:r>
              <m:r>
                <m:rPr>
                  <m:sty m:val="p"/>
                </m:rPr>
                <w:rPr>
                  <w:rFonts w:ascii="Cambria Math"/>
                </w:rPr>
                <m:t>2.2</m:t>
              </m:r>
              <m:d>
                <m:dPr>
                  <m:ctrlPr>
                    <w:rPr>
                      <w:rFonts w:ascii="Cambria Math" w:hAnsi="Cambria Math"/>
                      <w:iCs/>
                    </w:rPr>
                  </m:ctrlPr>
                </m:dPr>
                <m:e>
                  <m:f>
                    <m:fPr>
                      <m:type m:val="lin"/>
                      <m:ctrlPr>
                        <w:rPr>
                          <w:rFonts w:ascii="Cambria Math" w:hAnsi="Cambria Math"/>
                          <w:iCs/>
                        </w:rPr>
                      </m:ctrlPr>
                    </m:fPr>
                    <m:num>
                      <m:r>
                        <m:rPr>
                          <m:sty m:val="p"/>
                        </m:rPr>
                        <w:rPr>
                          <w:rFonts w:ascii="Cambria Math"/>
                        </w:rPr>
                        <m:t>Btu</m:t>
                      </m:r>
                    </m:num>
                    <m:den>
                      <m:sSub>
                        <m:sSubPr>
                          <m:ctrlPr>
                            <w:rPr>
                              <w:rFonts w:ascii="Cambria Math" w:hAnsi="Cambria Math"/>
                              <w:iCs/>
                            </w:rPr>
                          </m:ctrlPr>
                        </m:sSubPr>
                        <m:e>
                          <m:r>
                            <m:rPr>
                              <m:sty m:val="p"/>
                            </m:rPr>
                            <w:rPr>
                              <w:rFonts w:ascii="Cambria Math"/>
                            </w:rPr>
                            <m:t>kg</m:t>
                          </m:r>
                        </m:e>
                        <m:sub>
                          <m:r>
                            <m:rPr>
                              <m:sty m:val="p"/>
                            </m:rPr>
                            <w:rPr>
                              <w:rFonts w:ascii="Cambria Math"/>
                            </w:rPr>
                            <m:t>spent liquor</m:t>
                          </m:r>
                        </m:sub>
                      </m:sSub>
                    </m:den>
                  </m:f>
                </m:e>
              </m:d>
            </m:den>
          </m:f>
          <m:r>
            <m:rPr>
              <m:sty m:val="p"/>
            </m:rPr>
            <w:rPr>
              <w:rFonts w:ascii="Cambria Math"/>
            </w:rPr>
            <m:t>=5</m:t>
          </m:r>
        </m:oMath>
      </m:oMathPara>
    </w:p>
    <w:p w:rsidR="00047D54" w:rsidRDefault="00047D54" w:rsidP="0044121D">
      <w:pPr>
        <w:spacing w:line="360" w:lineRule="auto"/>
        <w:ind w:right="-120"/>
        <w:jc w:val="both"/>
      </w:pPr>
    </w:p>
    <w:p w:rsidR="0044121D" w:rsidRDefault="0044121D" w:rsidP="00607986">
      <w:pPr>
        <w:spacing w:line="360" w:lineRule="auto"/>
        <w:jc w:val="both"/>
      </w:pPr>
    </w:p>
    <w:p w:rsidR="0044121D" w:rsidRDefault="007A5CB2" w:rsidP="00793737">
      <w:pPr>
        <w:spacing w:line="360" w:lineRule="auto"/>
        <w:jc w:val="center"/>
      </w:pPr>
      <w:r>
        <w:rPr>
          <w:b/>
          <w:bCs/>
        </w:rPr>
        <w:lastRenderedPageBreak/>
        <w:t xml:space="preserve">The </w:t>
      </w:r>
      <w:r w:rsidR="00793737">
        <w:rPr>
          <w:b/>
          <w:bCs/>
        </w:rPr>
        <w:t xml:space="preserve">GHG Intensity Factors </w:t>
      </w:r>
      <w:r>
        <w:rPr>
          <w:b/>
          <w:bCs/>
        </w:rPr>
        <w:t>Predicted Using the Weighted Average Approach and the Monthly GHG Intensity Factors based on ICF E</w:t>
      </w:r>
      <w:r w:rsidR="0044121D" w:rsidRPr="007A5CB2">
        <w:rPr>
          <w:b/>
          <w:bCs/>
        </w:rPr>
        <w:t>stimates</w:t>
      </w:r>
      <w:r w:rsidR="007D1158">
        <w:t xml:space="preserve"> </w:t>
      </w:r>
    </w:p>
    <w:p w:rsidR="00607986" w:rsidRDefault="00607986" w:rsidP="00607986">
      <w:pPr>
        <w:spacing w:line="360" w:lineRule="auto"/>
        <w:ind w:right="-120"/>
        <w:jc w:val="both"/>
      </w:pPr>
    </w:p>
    <w:p w:rsidR="00607986" w:rsidRPr="00BD0ED8" w:rsidRDefault="008F0CBA" w:rsidP="005010AF">
      <w:pPr>
        <w:ind w:left="1134" w:hanging="1134"/>
      </w:pPr>
      <w:r>
        <w:t>Table D.2</w:t>
      </w:r>
      <w:r w:rsidR="00607986" w:rsidRPr="00BD0ED8">
        <w:t xml:space="preserve">.  </w:t>
      </w:r>
      <w:r>
        <w:t xml:space="preserve">The predicted marginal fuel mix and the monthly GHG intensity factors based on ICF estimates for </w:t>
      </w:r>
      <w:r w:rsidR="00607986" w:rsidRPr="00BD0ED8">
        <w:t xml:space="preserve">Nova Scotia </w:t>
      </w:r>
      <w: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957"/>
        <w:gridCol w:w="1287"/>
        <w:gridCol w:w="1706"/>
        <w:gridCol w:w="1708"/>
        <w:gridCol w:w="3227"/>
      </w:tblGrid>
      <w:tr w:rsidR="00607986" w:rsidRPr="00BD0ED8" w:rsidTr="003D304A">
        <w:tc>
          <w:tcPr>
            <w:tcW w:w="539" w:type="pct"/>
            <w:vAlign w:val="bottom"/>
          </w:tcPr>
          <w:p w:rsidR="00607986" w:rsidRPr="00157447" w:rsidRDefault="00607986" w:rsidP="003D304A">
            <w:pPr>
              <w:jc w:val="center"/>
            </w:pPr>
            <w:r w:rsidRPr="00157447">
              <w:t>Month</w:t>
            </w:r>
          </w:p>
          <w:p w:rsidR="00607986" w:rsidRPr="00157447" w:rsidRDefault="00607986" w:rsidP="003D304A">
            <w:pPr>
              <w:jc w:val="center"/>
            </w:pPr>
          </w:p>
        </w:tc>
        <w:tc>
          <w:tcPr>
            <w:tcW w:w="724" w:type="pct"/>
            <w:vAlign w:val="bottom"/>
          </w:tcPr>
          <w:p w:rsidR="00607986" w:rsidRPr="00157447" w:rsidRDefault="00607986" w:rsidP="003D304A">
            <w:pPr>
              <w:jc w:val="center"/>
            </w:pPr>
            <w:r w:rsidRPr="00157447">
              <w:t>Gas %</w:t>
            </w:r>
          </w:p>
          <w:p w:rsidR="00607986" w:rsidRPr="00157447" w:rsidRDefault="00607986" w:rsidP="003D304A">
            <w:pPr>
              <w:jc w:val="center"/>
              <w:rPr>
                <w:rFonts w:ascii="Calibri" w:hAnsi="Calibri"/>
                <w:color w:val="000000"/>
              </w:rPr>
            </w:pPr>
          </w:p>
        </w:tc>
        <w:tc>
          <w:tcPr>
            <w:tcW w:w="960" w:type="pct"/>
            <w:vAlign w:val="bottom"/>
          </w:tcPr>
          <w:p w:rsidR="00607986" w:rsidRPr="00157447" w:rsidRDefault="00607986" w:rsidP="003D304A">
            <w:pPr>
              <w:jc w:val="center"/>
              <w:rPr>
                <w:rFonts w:ascii="Calibri" w:hAnsi="Calibri"/>
                <w:color w:val="000000"/>
              </w:rPr>
            </w:pPr>
            <w:r w:rsidRPr="00157447">
              <w:t>US coal bituminous %</w:t>
            </w:r>
          </w:p>
        </w:tc>
        <w:tc>
          <w:tcPr>
            <w:tcW w:w="961" w:type="pct"/>
            <w:vAlign w:val="bottom"/>
          </w:tcPr>
          <w:p w:rsidR="00607986" w:rsidRPr="00157447" w:rsidRDefault="00607986" w:rsidP="003D304A">
            <w:pPr>
              <w:jc w:val="center"/>
            </w:pPr>
            <w:r w:rsidRPr="00157447">
              <w:t>US import %</w:t>
            </w:r>
          </w:p>
          <w:p w:rsidR="00607986" w:rsidRPr="00157447" w:rsidRDefault="00607986" w:rsidP="003D304A">
            <w:pPr>
              <w:jc w:val="center"/>
              <w:rPr>
                <w:rFonts w:ascii="Calibri" w:hAnsi="Calibri"/>
                <w:color w:val="000000"/>
              </w:rPr>
            </w:pPr>
          </w:p>
        </w:tc>
        <w:tc>
          <w:tcPr>
            <w:tcW w:w="1816" w:type="pct"/>
            <w:vAlign w:val="bottom"/>
          </w:tcPr>
          <w:p w:rsidR="00607986" w:rsidRPr="00157447" w:rsidRDefault="00607986" w:rsidP="003D304A">
            <w:pPr>
              <w:jc w:val="center"/>
              <w:rPr>
                <w:color w:val="000000"/>
              </w:rPr>
            </w:pPr>
            <w:r w:rsidRPr="00157447">
              <w:rPr>
                <w:color w:val="000000"/>
              </w:rPr>
              <w:t>Marginal GHG intensity factor</w:t>
            </w:r>
          </w:p>
          <w:p w:rsidR="00607986" w:rsidRPr="00157447" w:rsidRDefault="00607986" w:rsidP="003D304A">
            <w:pPr>
              <w:jc w:val="center"/>
              <w:rPr>
                <w:rFonts w:ascii="Calibri" w:hAnsi="Calibri"/>
                <w:color w:val="000000"/>
              </w:rPr>
            </w:pPr>
            <w:r w:rsidRPr="00157447">
              <w:t>(g CO</w:t>
            </w:r>
            <w:r w:rsidRPr="00157447">
              <w:rPr>
                <w:vertAlign w:val="subscript"/>
              </w:rPr>
              <w:t>2eq</w:t>
            </w:r>
            <w:r w:rsidRPr="00157447">
              <w:t>/kWh)</w:t>
            </w:r>
          </w:p>
        </w:tc>
      </w:tr>
      <w:tr w:rsidR="00031CB6" w:rsidRPr="00BD0ED8" w:rsidTr="003D304A">
        <w:tc>
          <w:tcPr>
            <w:tcW w:w="539" w:type="pct"/>
            <w:vAlign w:val="bottom"/>
          </w:tcPr>
          <w:p w:rsidR="00031CB6" w:rsidRPr="00157447" w:rsidRDefault="00031CB6" w:rsidP="003D304A">
            <w:pPr>
              <w:jc w:val="center"/>
            </w:pPr>
            <w:r w:rsidRPr="00157447">
              <w:t>Jan.</w:t>
            </w:r>
          </w:p>
        </w:tc>
        <w:tc>
          <w:tcPr>
            <w:tcW w:w="724" w:type="pct"/>
            <w:vAlign w:val="bottom"/>
          </w:tcPr>
          <w:p w:rsidR="00031CB6" w:rsidRPr="00157447" w:rsidRDefault="00031CB6" w:rsidP="003D304A">
            <w:pPr>
              <w:jc w:val="center"/>
              <w:rPr>
                <w:color w:val="000000"/>
              </w:rPr>
            </w:pPr>
            <w:r w:rsidRPr="00157447">
              <w:rPr>
                <w:color w:val="000000"/>
              </w:rPr>
              <w:t>58</w:t>
            </w:r>
          </w:p>
        </w:tc>
        <w:tc>
          <w:tcPr>
            <w:tcW w:w="960" w:type="pct"/>
            <w:vAlign w:val="bottom"/>
          </w:tcPr>
          <w:p w:rsidR="00031CB6" w:rsidRPr="00157447" w:rsidRDefault="00031CB6" w:rsidP="003D304A">
            <w:pPr>
              <w:jc w:val="center"/>
              <w:rPr>
                <w:color w:val="000000"/>
              </w:rPr>
            </w:pPr>
            <w:r w:rsidRPr="00157447">
              <w:rPr>
                <w:color w:val="000000"/>
              </w:rPr>
              <w:t>42</w:t>
            </w:r>
          </w:p>
        </w:tc>
        <w:tc>
          <w:tcPr>
            <w:tcW w:w="961" w:type="pct"/>
            <w:vAlign w:val="bottom"/>
          </w:tcPr>
          <w:p w:rsidR="00031CB6" w:rsidRPr="00157447" w:rsidRDefault="00031CB6" w:rsidP="003D304A">
            <w:pPr>
              <w:jc w:val="center"/>
              <w:rPr>
                <w:color w:val="000000"/>
              </w:rPr>
            </w:pPr>
            <w:r w:rsidRPr="00157447">
              <w:rPr>
                <w:color w:val="000000"/>
              </w:rPr>
              <w:t>0</w:t>
            </w:r>
          </w:p>
        </w:tc>
        <w:tc>
          <w:tcPr>
            <w:tcW w:w="1816" w:type="pct"/>
            <w:vAlign w:val="bottom"/>
          </w:tcPr>
          <w:p w:rsidR="00031CB6" w:rsidRPr="00FA411B" w:rsidRDefault="00031CB6" w:rsidP="00031CB6">
            <w:pPr>
              <w:jc w:val="center"/>
              <w:rPr>
                <w:rFonts w:asciiTheme="majorBidi" w:hAnsiTheme="majorBidi" w:cstheme="majorBidi"/>
                <w:color w:val="000000"/>
              </w:rPr>
            </w:pPr>
            <w:r w:rsidRPr="00FA411B">
              <w:rPr>
                <w:rFonts w:asciiTheme="majorBidi" w:hAnsiTheme="majorBidi" w:cstheme="majorBidi"/>
                <w:color w:val="000000"/>
              </w:rPr>
              <w:t>670</w:t>
            </w:r>
          </w:p>
        </w:tc>
      </w:tr>
      <w:tr w:rsidR="00031CB6" w:rsidRPr="00BD0ED8" w:rsidTr="003D304A">
        <w:tc>
          <w:tcPr>
            <w:tcW w:w="539" w:type="pct"/>
            <w:vAlign w:val="bottom"/>
          </w:tcPr>
          <w:p w:rsidR="00031CB6" w:rsidRPr="00157447" w:rsidRDefault="00031CB6" w:rsidP="003D304A">
            <w:pPr>
              <w:jc w:val="center"/>
            </w:pPr>
            <w:r w:rsidRPr="00157447">
              <w:t>Feb.</w:t>
            </w:r>
          </w:p>
        </w:tc>
        <w:tc>
          <w:tcPr>
            <w:tcW w:w="724" w:type="pct"/>
            <w:vAlign w:val="bottom"/>
          </w:tcPr>
          <w:p w:rsidR="00031CB6" w:rsidRPr="00157447" w:rsidRDefault="00031CB6" w:rsidP="003D304A">
            <w:pPr>
              <w:jc w:val="center"/>
              <w:rPr>
                <w:color w:val="000000"/>
              </w:rPr>
            </w:pPr>
            <w:r w:rsidRPr="00157447">
              <w:rPr>
                <w:color w:val="000000"/>
              </w:rPr>
              <w:t>51</w:t>
            </w:r>
          </w:p>
        </w:tc>
        <w:tc>
          <w:tcPr>
            <w:tcW w:w="960" w:type="pct"/>
            <w:vAlign w:val="bottom"/>
          </w:tcPr>
          <w:p w:rsidR="00031CB6" w:rsidRPr="00157447" w:rsidRDefault="00031CB6" w:rsidP="003D304A">
            <w:pPr>
              <w:jc w:val="center"/>
              <w:rPr>
                <w:color w:val="000000"/>
              </w:rPr>
            </w:pPr>
            <w:r w:rsidRPr="00157447">
              <w:rPr>
                <w:color w:val="000000"/>
              </w:rPr>
              <w:t>49</w:t>
            </w:r>
          </w:p>
        </w:tc>
        <w:tc>
          <w:tcPr>
            <w:tcW w:w="961" w:type="pct"/>
            <w:vAlign w:val="bottom"/>
          </w:tcPr>
          <w:p w:rsidR="00031CB6" w:rsidRPr="00157447" w:rsidRDefault="00031CB6" w:rsidP="003D304A">
            <w:pPr>
              <w:jc w:val="center"/>
              <w:rPr>
                <w:color w:val="000000"/>
              </w:rPr>
            </w:pPr>
            <w:r w:rsidRPr="00157447">
              <w:rPr>
                <w:color w:val="000000"/>
              </w:rPr>
              <w:t>0</w:t>
            </w:r>
          </w:p>
        </w:tc>
        <w:tc>
          <w:tcPr>
            <w:tcW w:w="1816" w:type="pct"/>
            <w:vAlign w:val="bottom"/>
          </w:tcPr>
          <w:p w:rsidR="00031CB6" w:rsidRPr="00FA411B" w:rsidRDefault="00031CB6" w:rsidP="00031CB6">
            <w:pPr>
              <w:jc w:val="center"/>
              <w:rPr>
                <w:rFonts w:asciiTheme="majorBidi" w:hAnsiTheme="majorBidi" w:cstheme="majorBidi"/>
                <w:color w:val="000000"/>
              </w:rPr>
            </w:pPr>
            <w:r w:rsidRPr="00FA411B">
              <w:rPr>
                <w:rFonts w:asciiTheme="majorBidi" w:hAnsiTheme="majorBidi" w:cstheme="majorBidi"/>
                <w:color w:val="000000"/>
              </w:rPr>
              <w:t>693</w:t>
            </w:r>
          </w:p>
        </w:tc>
      </w:tr>
      <w:tr w:rsidR="00031CB6" w:rsidRPr="00BD0ED8" w:rsidTr="003D304A">
        <w:tc>
          <w:tcPr>
            <w:tcW w:w="539" w:type="pct"/>
            <w:vAlign w:val="bottom"/>
          </w:tcPr>
          <w:p w:rsidR="00031CB6" w:rsidRPr="00157447" w:rsidRDefault="00031CB6" w:rsidP="003D304A">
            <w:pPr>
              <w:jc w:val="center"/>
            </w:pPr>
            <w:r w:rsidRPr="00157447">
              <w:t>Mar.</w:t>
            </w:r>
          </w:p>
        </w:tc>
        <w:tc>
          <w:tcPr>
            <w:tcW w:w="724" w:type="pct"/>
            <w:vAlign w:val="bottom"/>
          </w:tcPr>
          <w:p w:rsidR="00031CB6" w:rsidRPr="00157447" w:rsidRDefault="00031CB6" w:rsidP="003D304A">
            <w:pPr>
              <w:jc w:val="center"/>
              <w:rPr>
                <w:color w:val="000000"/>
              </w:rPr>
            </w:pPr>
            <w:r w:rsidRPr="00157447">
              <w:rPr>
                <w:color w:val="000000"/>
              </w:rPr>
              <w:t>90</w:t>
            </w:r>
          </w:p>
        </w:tc>
        <w:tc>
          <w:tcPr>
            <w:tcW w:w="960" w:type="pct"/>
            <w:vAlign w:val="bottom"/>
          </w:tcPr>
          <w:p w:rsidR="00031CB6" w:rsidRPr="00157447" w:rsidRDefault="00031CB6" w:rsidP="003D304A">
            <w:pPr>
              <w:jc w:val="center"/>
              <w:rPr>
                <w:color w:val="000000"/>
              </w:rPr>
            </w:pPr>
            <w:r w:rsidRPr="00157447">
              <w:rPr>
                <w:color w:val="000000"/>
              </w:rPr>
              <w:t>10</w:t>
            </w:r>
          </w:p>
        </w:tc>
        <w:tc>
          <w:tcPr>
            <w:tcW w:w="961" w:type="pct"/>
            <w:vAlign w:val="bottom"/>
          </w:tcPr>
          <w:p w:rsidR="00031CB6" w:rsidRPr="00157447" w:rsidRDefault="00031CB6" w:rsidP="003D304A">
            <w:pPr>
              <w:jc w:val="center"/>
              <w:rPr>
                <w:color w:val="000000"/>
              </w:rPr>
            </w:pPr>
            <w:r w:rsidRPr="00157447">
              <w:rPr>
                <w:color w:val="000000"/>
              </w:rPr>
              <w:t>0</w:t>
            </w:r>
          </w:p>
        </w:tc>
        <w:tc>
          <w:tcPr>
            <w:tcW w:w="1816" w:type="pct"/>
            <w:vAlign w:val="bottom"/>
          </w:tcPr>
          <w:p w:rsidR="00031CB6" w:rsidRPr="00FA411B" w:rsidRDefault="00031CB6" w:rsidP="00031CB6">
            <w:pPr>
              <w:jc w:val="center"/>
              <w:rPr>
                <w:rFonts w:asciiTheme="majorBidi" w:hAnsiTheme="majorBidi" w:cstheme="majorBidi"/>
                <w:color w:val="000000"/>
              </w:rPr>
            </w:pPr>
            <w:r w:rsidRPr="00FA411B">
              <w:rPr>
                <w:rFonts w:asciiTheme="majorBidi" w:hAnsiTheme="majorBidi" w:cstheme="majorBidi"/>
                <w:color w:val="000000"/>
              </w:rPr>
              <w:t>557</w:t>
            </w:r>
          </w:p>
        </w:tc>
      </w:tr>
      <w:tr w:rsidR="00031CB6" w:rsidRPr="00BD0ED8" w:rsidTr="003D304A">
        <w:tc>
          <w:tcPr>
            <w:tcW w:w="539" w:type="pct"/>
            <w:vAlign w:val="bottom"/>
          </w:tcPr>
          <w:p w:rsidR="00031CB6" w:rsidRPr="00157447" w:rsidRDefault="00031CB6" w:rsidP="003D304A">
            <w:pPr>
              <w:jc w:val="center"/>
            </w:pPr>
            <w:r w:rsidRPr="00157447">
              <w:t>Apr.</w:t>
            </w:r>
          </w:p>
        </w:tc>
        <w:tc>
          <w:tcPr>
            <w:tcW w:w="724" w:type="pct"/>
            <w:vAlign w:val="bottom"/>
          </w:tcPr>
          <w:p w:rsidR="00031CB6" w:rsidRPr="00157447" w:rsidRDefault="00031CB6" w:rsidP="003D304A">
            <w:pPr>
              <w:jc w:val="center"/>
              <w:rPr>
                <w:color w:val="000000"/>
              </w:rPr>
            </w:pPr>
            <w:r w:rsidRPr="00157447">
              <w:rPr>
                <w:color w:val="000000"/>
              </w:rPr>
              <w:t>85</w:t>
            </w:r>
          </w:p>
        </w:tc>
        <w:tc>
          <w:tcPr>
            <w:tcW w:w="960" w:type="pct"/>
            <w:vAlign w:val="bottom"/>
          </w:tcPr>
          <w:p w:rsidR="00031CB6" w:rsidRPr="00157447" w:rsidRDefault="00031CB6" w:rsidP="003D304A">
            <w:pPr>
              <w:jc w:val="center"/>
              <w:rPr>
                <w:color w:val="000000"/>
              </w:rPr>
            </w:pPr>
            <w:r w:rsidRPr="00157447">
              <w:rPr>
                <w:color w:val="000000"/>
              </w:rPr>
              <w:t>15</w:t>
            </w:r>
          </w:p>
        </w:tc>
        <w:tc>
          <w:tcPr>
            <w:tcW w:w="961" w:type="pct"/>
            <w:vAlign w:val="bottom"/>
          </w:tcPr>
          <w:p w:rsidR="00031CB6" w:rsidRPr="00157447" w:rsidRDefault="00031CB6" w:rsidP="003D304A">
            <w:pPr>
              <w:jc w:val="center"/>
              <w:rPr>
                <w:color w:val="000000"/>
              </w:rPr>
            </w:pPr>
            <w:r w:rsidRPr="00157447">
              <w:rPr>
                <w:color w:val="000000"/>
              </w:rPr>
              <w:t>0</w:t>
            </w:r>
          </w:p>
        </w:tc>
        <w:tc>
          <w:tcPr>
            <w:tcW w:w="1816" w:type="pct"/>
            <w:vAlign w:val="bottom"/>
          </w:tcPr>
          <w:p w:rsidR="00031CB6" w:rsidRPr="00FA411B" w:rsidRDefault="00031CB6" w:rsidP="00031CB6">
            <w:pPr>
              <w:jc w:val="center"/>
              <w:rPr>
                <w:rFonts w:asciiTheme="majorBidi" w:hAnsiTheme="majorBidi" w:cstheme="majorBidi"/>
                <w:color w:val="000000"/>
              </w:rPr>
            </w:pPr>
            <w:r w:rsidRPr="00FA411B">
              <w:rPr>
                <w:rFonts w:asciiTheme="majorBidi" w:hAnsiTheme="majorBidi" w:cstheme="majorBidi"/>
                <w:color w:val="000000"/>
              </w:rPr>
              <w:t>575</w:t>
            </w:r>
          </w:p>
        </w:tc>
      </w:tr>
      <w:tr w:rsidR="00031CB6" w:rsidRPr="00BD0ED8" w:rsidTr="003D304A">
        <w:tc>
          <w:tcPr>
            <w:tcW w:w="539" w:type="pct"/>
            <w:vAlign w:val="bottom"/>
          </w:tcPr>
          <w:p w:rsidR="00031CB6" w:rsidRPr="00157447" w:rsidRDefault="00031CB6" w:rsidP="003D304A">
            <w:pPr>
              <w:jc w:val="center"/>
            </w:pPr>
            <w:r w:rsidRPr="00157447">
              <w:t>May</w:t>
            </w:r>
          </w:p>
        </w:tc>
        <w:tc>
          <w:tcPr>
            <w:tcW w:w="724" w:type="pct"/>
            <w:vAlign w:val="bottom"/>
          </w:tcPr>
          <w:p w:rsidR="00031CB6" w:rsidRPr="00157447" w:rsidRDefault="00031CB6" w:rsidP="003D304A">
            <w:pPr>
              <w:jc w:val="center"/>
              <w:rPr>
                <w:color w:val="000000"/>
              </w:rPr>
            </w:pPr>
            <w:r w:rsidRPr="00157447">
              <w:rPr>
                <w:color w:val="000000"/>
              </w:rPr>
              <w:t>2</w:t>
            </w:r>
          </w:p>
        </w:tc>
        <w:tc>
          <w:tcPr>
            <w:tcW w:w="960" w:type="pct"/>
            <w:vAlign w:val="bottom"/>
          </w:tcPr>
          <w:p w:rsidR="00031CB6" w:rsidRPr="00157447" w:rsidRDefault="00031CB6" w:rsidP="003D304A">
            <w:pPr>
              <w:jc w:val="center"/>
              <w:rPr>
                <w:color w:val="000000"/>
              </w:rPr>
            </w:pPr>
            <w:r w:rsidRPr="00157447">
              <w:rPr>
                <w:color w:val="000000"/>
              </w:rPr>
              <w:t>98</w:t>
            </w:r>
          </w:p>
        </w:tc>
        <w:tc>
          <w:tcPr>
            <w:tcW w:w="961" w:type="pct"/>
            <w:vAlign w:val="bottom"/>
          </w:tcPr>
          <w:p w:rsidR="00031CB6" w:rsidRPr="00157447" w:rsidRDefault="00031CB6" w:rsidP="003D304A">
            <w:pPr>
              <w:jc w:val="center"/>
              <w:rPr>
                <w:color w:val="000000"/>
              </w:rPr>
            </w:pPr>
            <w:r w:rsidRPr="00157447">
              <w:rPr>
                <w:color w:val="000000"/>
              </w:rPr>
              <w:t>0</w:t>
            </w:r>
          </w:p>
        </w:tc>
        <w:tc>
          <w:tcPr>
            <w:tcW w:w="1816" w:type="pct"/>
            <w:vAlign w:val="bottom"/>
          </w:tcPr>
          <w:p w:rsidR="00031CB6" w:rsidRPr="00FA411B" w:rsidRDefault="00031CB6" w:rsidP="00031CB6">
            <w:pPr>
              <w:jc w:val="center"/>
              <w:rPr>
                <w:rFonts w:asciiTheme="majorBidi" w:hAnsiTheme="majorBidi" w:cstheme="majorBidi"/>
                <w:color w:val="000000"/>
              </w:rPr>
            </w:pPr>
            <w:r w:rsidRPr="00FA411B">
              <w:rPr>
                <w:rFonts w:asciiTheme="majorBidi" w:hAnsiTheme="majorBidi" w:cstheme="majorBidi"/>
                <w:color w:val="000000"/>
              </w:rPr>
              <w:t>867</w:t>
            </w:r>
          </w:p>
        </w:tc>
      </w:tr>
      <w:tr w:rsidR="00031CB6" w:rsidRPr="00BD0ED8" w:rsidTr="003D304A">
        <w:tc>
          <w:tcPr>
            <w:tcW w:w="539" w:type="pct"/>
            <w:vAlign w:val="bottom"/>
          </w:tcPr>
          <w:p w:rsidR="00031CB6" w:rsidRPr="00157447" w:rsidRDefault="00031CB6" w:rsidP="003D304A">
            <w:pPr>
              <w:jc w:val="center"/>
            </w:pPr>
            <w:r w:rsidRPr="00157447">
              <w:t>Jun.</w:t>
            </w:r>
          </w:p>
        </w:tc>
        <w:tc>
          <w:tcPr>
            <w:tcW w:w="724" w:type="pct"/>
            <w:vAlign w:val="bottom"/>
          </w:tcPr>
          <w:p w:rsidR="00031CB6" w:rsidRPr="00157447" w:rsidRDefault="00031CB6" w:rsidP="003D304A">
            <w:pPr>
              <w:jc w:val="center"/>
              <w:rPr>
                <w:color w:val="000000"/>
              </w:rPr>
            </w:pPr>
            <w:r w:rsidRPr="00157447">
              <w:rPr>
                <w:color w:val="000000"/>
              </w:rPr>
              <w:t>18</w:t>
            </w:r>
          </w:p>
        </w:tc>
        <w:tc>
          <w:tcPr>
            <w:tcW w:w="960" w:type="pct"/>
            <w:vAlign w:val="bottom"/>
          </w:tcPr>
          <w:p w:rsidR="00031CB6" w:rsidRPr="00157447" w:rsidRDefault="00031CB6" w:rsidP="003D304A">
            <w:pPr>
              <w:jc w:val="center"/>
              <w:rPr>
                <w:color w:val="000000"/>
              </w:rPr>
            </w:pPr>
            <w:r w:rsidRPr="00157447">
              <w:rPr>
                <w:color w:val="000000"/>
              </w:rPr>
              <w:t>82</w:t>
            </w:r>
          </w:p>
        </w:tc>
        <w:tc>
          <w:tcPr>
            <w:tcW w:w="961" w:type="pct"/>
            <w:vAlign w:val="bottom"/>
          </w:tcPr>
          <w:p w:rsidR="00031CB6" w:rsidRPr="00157447" w:rsidRDefault="00031CB6" w:rsidP="003D304A">
            <w:pPr>
              <w:jc w:val="center"/>
              <w:rPr>
                <w:color w:val="000000"/>
              </w:rPr>
            </w:pPr>
            <w:r w:rsidRPr="00157447">
              <w:rPr>
                <w:color w:val="000000"/>
              </w:rPr>
              <w:t>0</w:t>
            </w:r>
          </w:p>
        </w:tc>
        <w:tc>
          <w:tcPr>
            <w:tcW w:w="1816" w:type="pct"/>
            <w:vAlign w:val="bottom"/>
          </w:tcPr>
          <w:p w:rsidR="00031CB6" w:rsidRPr="00FA411B" w:rsidRDefault="00031CB6" w:rsidP="00031CB6">
            <w:pPr>
              <w:jc w:val="center"/>
              <w:rPr>
                <w:rFonts w:asciiTheme="majorBidi" w:hAnsiTheme="majorBidi" w:cstheme="majorBidi"/>
                <w:color w:val="000000"/>
              </w:rPr>
            </w:pPr>
            <w:r w:rsidRPr="00FA411B">
              <w:rPr>
                <w:rFonts w:asciiTheme="majorBidi" w:hAnsiTheme="majorBidi" w:cstheme="majorBidi"/>
                <w:color w:val="000000"/>
              </w:rPr>
              <w:t>811</w:t>
            </w:r>
          </w:p>
        </w:tc>
      </w:tr>
      <w:tr w:rsidR="00031CB6" w:rsidRPr="00BD0ED8" w:rsidTr="003D304A">
        <w:tc>
          <w:tcPr>
            <w:tcW w:w="539" w:type="pct"/>
            <w:vAlign w:val="bottom"/>
          </w:tcPr>
          <w:p w:rsidR="00031CB6" w:rsidRPr="00157447" w:rsidRDefault="00031CB6" w:rsidP="003D304A">
            <w:pPr>
              <w:jc w:val="center"/>
            </w:pPr>
            <w:r w:rsidRPr="00157447">
              <w:t>Jul.</w:t>
            </w:r>
          </w:p>
        </w:tc>
        <w:tc>
          <w:tcPr>
            <w:tcW w:w="724" w:type="pct"/>
            <w:vAlign w:val="bottom"/>
          </w:tcPr>
          <w:p w:rsidR="00031CB6" w:rsidRPr="00157447" w:rsidRDefault="00031CB6" w:rsidP="003D304A">
            <w:pPr>
              <w:jc w:val="center"/>
              <w:rPr>
                <w:color w:val="000000"/>
              </w:rPr>
            </w:pPr>
            <w:r w:rsidRPr="00157447">
              <w:rPr>
                <w:color w:val="000000"/>
              </w:rPr>
              <w:t>37</w:t>
            </w:r>
          </w:p>
        </w:tc>
        <w:tc>
          <w:tcPr>
            <w:tcW w:w="960" w:type="pct"/>
            <w:vAlign w:val="bottom"/>
          </w:tcPr>
          <w:p w:rsidR="00031CB6" w:rsidRPr="00157447" w:rsidRDefault="00031CB6" w:rsidP="003D304A">
            <w:pPr>
              <w:jc w:val="center"/>
              <w:rPr>
                <w:color w:val="000000"/>
              </w:rPr>
            </w:pPr>
            <w:r w:rsidRPr="00157447">
              <w:rPr>
                <w:color w:val="000000"/>
              </w:rPr>
              <w:t>63</w:t>
            </w:r>
          </w:p>
        </w:tc>
        <w:tc>
          <w:tcPr>
            <w:tcW w:w="961" w:type="pct"/>
            <w:vAlign w:val="bottom"/>
          </w:tcPr>
          <w:p w:rsidR="00031CB6" w:rsidRPr="00157447" w:rsidRDefault="00031CB6" w:rsidP="003D304A">
            <w:pPr>
              <w:jc w:val="center"/>
              <w:rPr>
                <w:color w:val="000000"/>
              </w:rPr>
            </w:pPr>
            <w:r w:rsidRPr="00157447">
              <w:rPr>
                <w:color w:val="000000"/>
              </w:rPr>
              <w:t>0</w:t>
            </w:r>
          </w:p>
        </w:tc>
        <w:tc>
          <w:tcPr>
            <w:tcW w:w="1816" w:type="pct"/>
            <w:vAlign w:val="bottom"/>
          </w:tcPr>
          <w:p w:rsidR="00031CB6" w:rsidRPr="00FA411B" w:rsidRDefault="00031CB6" w:rsidP="00031CB6">
            <w:pPr>
              <w:jc w:val="center"/>
              <w:rPr>
                <w:rFonts w:asciiTheme="majorBidi" w:hAnsiTheme="majorBidi" w:cstheme="majorBidi"/>
                <w:color w:val="000000"/>
              </w:rPr>
            </w:pPr>
            <w:r w:rsidRPr="00FA411B">
              <w:rPr>
                <w:rFonts w:asciiTheme="majorBidi" w:hAnsiTheme="majorBidi" w:cstheme="majorBidi"/>
                <w:color w:val="000000"/>
              </w:rPr>
              <w:t>745</w:t>
            </w:r>
          </w:p>
        </w:tc>
      </w:tr>
      <w:tr w:rsidR="00031CB6" w:rsidRPr="00BD0ED8" w:rsidTr="003D304A">
        <w:tc>
          <w:tcPr>
            <w:tcW w:w="539" w:type="pct"/>
            <w:vAlign w:val="bottom"/>
          </w:tcPr>
          <w:p w:rsidR="00031CB6" w:rsidRPr="00157447" w:rsidRDefault="00031CB6" w:rsidP="003D304A">
            <w:pPr>
              <w:jc w:val="center"/>
            </w:pPr>
            <w:r w:rsidRPr="00157447">
              <w:t>Aug.</w:t>
            </w:r>
          </w:p>
        </w:tc>
        <w:tc>
          <w:tcPr>
            <w:tcW w:w="724" w:type="pct"/>
            <w:vAlign w:val="bottom"/>
          </w:tcPr>
          <w:p w:rsidR="00031CB6" w:rsidRPr="00157447" w:rsidRDefault="00031CB6" w:rsidP="003D304A">
            <w:pPr>
              <w:jc w:val="center"/>
              <w:rPr>
                <w:color w:val="000000"/>
              </w:rPr>
            </w:pPr>
            <w:r w:rsidRPr="00157447">
              <w:rPr>
                <w:color w:val="000000"/>
              </w:rPr>
              <w:t>33</w:t>
            </w:r>
          </w:p>
        </w:tc>
        <w:tc>
          <w:tcPr>
            <w:tcW w:w="960" w:type="pct"/>
            <w:vAlign w:val="bottom"/>
          </w:tcPr>
          <w:p w:rsidR="00031CB6" w:rsidRPr="00157447" w:rsidRDefault="00031CB6" w:rsidP="003D304A">
            <w:pPr>
              <w:jc w:val="center"/>
              <w:rPr>
                <w:color w:val="000000"/>
              </w:rPr>
            </w:pPr>
            <w:r w:rsidRPr="00157447">
              <w:rPr>
                <w:color w:val="000000"/>
              </w:rPr>
              <w:t>67</w:t>
            </w:r>
          </w:p>
        </w:tc>
        <w:tc>
          <w:tcPr>
            <w:tcW w:w="961" w:type="pct"/>
            <w:vAlign w:val="bottom"/>
          </w:tcPr>
          <w:p w:rsidR="00031CB6" w:rsidRPr="00157447" w:rsidRDefault="00031CB6" w:rsidP="003D304A">
            <w:pPr>
              <w:jc w:val="center"/>
              <w:rPr>
                <w:color w:val="000000"/>
              </w:rPr>
            </w:pPr>
            <w:r w:rsidRPr="00157447">
              <w:rPr>
                <w:color w:val="000000"/>
              </w:rPr>
              <w:t>0</w:t>
            </w:r>
          </w:p>
        </w:tc>
        <w:tc>
          <w:tcPr>
            <w:tcW w:w="1816" w:type="pct"/>
            <w:vAlign w:val="bottom"/>
          </w:tcPr>
          <w:p w:rsidR="00031CB6" w:rsidRPr="00FA411B" w:rsidRDefault="00031CB6" w:rsidP="00031CB6">
            <w:pPr>
              <w:jc w:val="center"/>
              <w:rPr>
                <w:rFonts w:asciiTheme="majorBidi" w:hAnsiTheme="majorBidi" w:cstheme="majorBidi"/>
                <w:color w:val="000000"/>
              </w:rPr>
            </w:pPr>
            <w:r w:rsidRPr="00FA411B">
              <w:rPr>
                <w:rFonts w:asciiTheme="majorBidi" w:hAnsiTheme="majorBidi" w:cstheme="majorBidi"/>
                <w:color w:val="000000"/>
              </w:rPr>
              <w:t>758</w:t>
            </w:r>
          </w:p>
        </w:tc>
      </w:tr>
      <w:tr w:rsidR="00031CB6" w:rsidRPr="00BD0ED8" w:rsidTr="003D304A">
        <w:tc>
          <w:tcPr>
            <w:tcW w:w="539" w:type="pct"/>
            <w:vAlign w:val="bottom"/>
          </w:tcPr>
          <w:p w:rsidR="00031CB6" w:rsidRPr="00157447" w:rsidRDefault="00031CB6" w:rsidP="003D304A">
            <w:pPr>
              <w:jc w:val="center"/>
            </w:pPr>
            <w:r w:rsidRPr="00157447">
              <w:t>Sep.</w:t>
            </w:r>
          </w:p>
        </w:tc>
        <w:tc>
          <w:tcPr>
            <w:tcW w:w="724" w:type="pct"/>
            <w:vAlign w:val="bottom"/>
          </w:tcPr>
          <w:p w:rsidR="00031CB6" w:rsidRPr="00157447" w:rsidRDefault="00031CB6" w:rsidP="003D304A">
            <w:pPr>
              <w:jc w:val="center"/>
              <w:rPr>
                <w:color w:val="000000"/>
              </w:rPr>
            </w:pPr>
            <w:r w:rsidRPr="00157447">
              <w:rPr>
                <w:color w:val="000000"/>
              </w:rPr>
              <w:t>57</w:t>
            </w:r>
          </w:p>
        </w:tc>
        <w:tc>
          <w:tcPr>
            <w:tcW w:w="960" w:type="pct"/>
            <w:vAlign w:val="bottom"/>
          </w:tcPr>
          <w:p w:rsidR="00031CB6" w:rsidRPr="00157447" w:rsidRDefault="00031CB6" w:rsidP="003D304A">
            <w:pPr>
              <w:jc w:val="center"/>
              <w:rPr>
                <w:color w:val="000000"/>
              </w:rPr>
            </w:pPr>
            <w:r w:rsidRPr="00157447">
              <w:rPr>
                <w:color w:val="000000"/>
              </w:rPr>
              <w:t>43</w:t>
            </w:r>
          </w:p>
        </w:tc>
        <w:tc>
          <w:tcPr>
            <w:tcW w:w="961" w:type="pct"/>
            <w:vAlign w:val="bottom"/>
          </w:tcPr>
          <w:p w:rsidR="00031CB6" w:rsidRPr="00157447" w:rsidRDefault="00031CB6" w:rsidP="003D304A">
            <w:pPr>
              <w:jc w:val="center"/>
              <w:rPr>
                <w:color w:val="000000"/>
              </w:rPr>
            </w:pPr>
            <w:r w:rsidRPr="00157447">
              <w:rPr>
                <w:color w:val="000000"/>
              </w:rPr>
              <w:t>0</w:t>
            </w:r>
          </w:p>
        </w:tc>
        <w:tc>
          <w:tcPr>
            <w:tcW w:w="1816" w:type="pct"/>
            <w:vAlign w:val="bottom"/>
          </w:tcPr>
          <w:p w:rsidR="00031CB6" w:rsidRPr="00FA411B" w:rsidRDefault="00031CB6" w:rsidP="00031CB6">
            <w:pPr>
              <w:jc w:val="center"/>
              <w:rPr>
                <w:rFonts w:asciiTheme="majorBidi" w:hAnsiTheme="majorBidi" w:cstheme="majorBidi"/>
                <w:color w:val="000000"/>
              </w:rPr>
            </w:pPr>
            <w:r w:rsidRPr="00FA411B">
              <w:rPr>
                <w:rFonts w:asciiTheme="majorBidi" w:hAnsiTheme="majorBidi" w:cstheme="majorBidi"/>
                <w:color w:val="000000"/>
              </w:rPr>
              <w:t>673</w:t>
            </w:r>
          </w:p>
        </w:tc>
      </w:tr>
      <w:tr w:rsidR="00031CB6" w:rsidRPr="00BD0ED8" w:rsidTr="003D304A">
        <w:tc>
          <w:tcPr>
            <w:tcW w:w="539" w:type="pct"/>
            <w:vAlign w:val="bottom"/>
          </w:tcPr>
          <w:p w:rsidR="00031CB6" w:rsidRPr="00157447" w:rsidRDefault="00031CB6" w:rsidP="003D304A">
            <w:pPr>
              <w:jc w:val="center"/>
            </w:pPr>
            <w:r w:rsidRPr="00157447">
              <w:t>Oct.</w:t>
            </w:r>
          </w:p>
        </w:tc>
        <w:tc>
          <w:tcPr>
            <w:tcW w:w="724" w:type="pct"/>
            <w:vAlign w:val="bottom"/>
          </w:tcPr>
          <w:p w:rsidR="00031CB6" w:rsidRPr="00157447" w:rsidRDefault="00031CB6" w:rsidP="003D304A">
            <w:pPr>
              <w:jc w:val="center"/>
              <w:rPr>
                <w:color w:val="000000"/>
              </w:rPr>
            </w:pPr>
            <w:r w:rsidRPr="00157447">
              <w:rPr>
                <w:color w:val="000000"/>
              </w:rPr>
              <w:t>56</w:t>
            </w:r>
          </w:p>
        </w:tc>
        <w:tc>
          <w:tcPr>
            <w:tcW w:w="960" w:type="pct"/>
            <w:vAlign w:val="bottom"/>
          </w:tcPr>
          <w:p w:rsidR="00031CB6" w:rsidRPr="00157447" w:rsidRDefault="00031CB6" w:rsidP="003D304A">
            <w:pPr>
              <w:jc w:val="center"/>
              <w:rPr>
                <w:color w:val="000000"/>
              </w:rPr>
            </w:pPr>
            <w:r w:rsidRPr="00157447">
              <w:rPr>
                <w:color w:val="000000"/>
              </w:rPr>
              <w:t>44</w:t>
            </w:r>
          </w:p>
        </w:tc>
        <w:tc>
          <w:tcPr>
            <w:tcW w:w="961" w:type="pct"/>
            <w:vAlign w:val="bottom"/>
          </w:tcPr>
          <w:p w:rsidR="00031CB6" w:rsidRPr="00157447" w:rsidRDefault="00031CB6" w:rsidP="003D304A">
            <w:pPr>
              <w:jc w:val="center"/>
              <w:rPr>
                <w:color w:val="000000"/>
              </w:rPr>
            </w:pPr>
            <w:r w:rsidRPr="00157447">
              <w:rPr>
                <w:color w:val="000000"/>
              </w:rPr>
              <w:t>0</w:t>
            </w:r>
          </w:p>
        </w:tc>
        <w:tc>
          <w:tcPr>
            <w:tcW w:w="1816" w:type="pct"/>
            <w:vAlign w:val="bottom"/>
          </w:tcPr>
          <w:p w:rsidR="00031CB6" w:rsidRPr="00FA411B" w:rsidRDefault="00031CB6" w:rsidP="00031CB6">
            <w:pPr>
              <w:jc w:val="center"/>
              <w:rPr>
                <w:rFonts w:asciiTheme="majorBidi" w:hAnsiTheme="majorBidi" w:cstheme="majorBidi"/>
                <w:color w:val="000000"/>
              </w:rPr>
            </w:pPr>
            <w:r w:rsidRPr="00FA411B">
              <w:rPr>
                <w:rFonts w:asciiTheme="majorBidi" w:hAnsiTheme="majorBidi" w:cstheme="majorBidi"/>
                <w:color w:val="000000"/>
              </w:rPr>
              <w:t>677</w:t>
            </w:r>
          </w:p>
        </w:tc>
      </w:tr>
      <w:tr w:rsidR="00031CB6" w:rsidRPr="00BD0ED8" w:rsidTr="003D304A">
        <w:tc>
          <w:tcPr>
            <w:tcW w:w="539" w:type="pct"/>
            <w:vAlign w:val="bottom"/>
          </w:tcPr>
          <w:p w:rsidR="00031CB6" w:rsidRPr="00157447" w:rsidRDefault="00031CB6" w:rsidP="003D304A">
            <w:pPr>
              <w:jc w:val="center"/>
            </w:pPr>
            <w:r w:rsidRPr="00157447">
              <w:t>Nov.</w:t>
            </w:r>
          </w:p>
        </w:tc>
        <w:tc>
          <w:tcPr>
            <w:tcW w:w="724" w:type="pct"/>
            <w:vAlign w:val="bottom"/>
          </w:tcPr>
          <w:p w:rsidR="00031CB6" w:rsidRPr="00157447" w:rsidRDefault="00031CB6" w:rsidP="003D304A">
            <w:pPr>
              <w:jc w:val="center"/>
              <w:rPr>
                <w:color w:val="000000"/>
              </w:rPr>
            </w:pPr>
            <w:r w:rsidRPr="00157447">
              <w:rPr>
                <w:color w:val="000000"/>
              </w:rPr>
              <w:t>61</w:t>
            </w:r>
          </w:p>
        </w:tc>
        <w:tc>
          <w:tcPr>
            <w:tcW w:w="960" w:type="pct"/>
            <w:vAlign w:val="bottom"/>
          </w:tcPr>
          <w:p w:rsidR="00031CB6" w:rsidRPr="00157447" w:rsidRDefault="00031CB6" w:rsidP="003D304A">
            <w:pPr>
              <w:jc w:val="center"/>
              <w:rPr>
                <w:color w:val="000000"/>
              </w:rPr>
            </w:pPr>
            <w:r w:rsidRPr="00157447">
              <w:rPr>
                <w:color w:val="000000"/>
              </w:rPr>
              <w:t>39</w:t>
            </w:r>
          </w:p>
        </w:tc>
        <w:tc>
          <w:tcPr>
            <w:tcW w:w="961" w:type="pct"/>
            <w:vAlign w:val="bottom"/>
          </w:tcPr>
          <w:p w:rsidR="00031CB6" w:rsidRPr="00157447" w:rsidRDefault="00031CB6" w:rsidP="003D304A">
            <w:pPr>
              <w:jc w:val="center"/>
              <w:rPr>
                <w:color w:val="000000"/>
              </w:rPr>
            </w:pPr>
            <w:r w:rsidRPr="00157447">
              <w:rPr>
                <w:color w:val="000000"/>
              </w:rPr>
              <w:t>0</w:t>
            </w:r>
          </w:p>
        </w:tc>
        <w:tc>
          <w:tcPr>
            <w:tcW w:w="1816" w:type="pct"/>
            <w:vAlign w:val="bottom"/>
          </w:tcPr>
          <w:p w:rsidR="00031CB6" w:rsidRPr="00FA411B" w:rsidRDefault="00031CB6" w:rsidP="00031CB6">
            <w:pPr>
              <w:jc w:val="center"/>
              <w:rPr>
                <w:rFonts w:asciiTheme="majorBidi" w:hAnsiTheme="majorBidi" w:cstheme="majorBidi"/>
                <w:color w:val="000000"/>
              </w:rPr>
            </w:pPr>
            <w:r w:rsidRPr="00FA411B">
              <w:rPr>
                <w:rFonts w:asciiTheme="majorBidi" w:hAnsiTheme="majorBidi" w:cstheme="majorBidi"/>
                <w:color w:val="000000"/>
              </w:rPr>
              <w:t>659</w:t>
            </w:r>
          </w:p>
        </w:tc>
      </w:tr>
      <w:tr w:rsidR="00031CB6" w:rsidRPr="00BD0ED8" w:rsidTr="003D304A">
        <w:tc>
          <w:tcPr>
            <w:tcW w:w="539" w:type="pct"/>
            <w:vAlign w:val="bottom"/>
          </w:tcPr>
          <w:p w:rsidR="00031CB6" w:rsidRPr="00157447" w:rsidRDefault="00031CB6" w:rsidP="003D304A">
            <w:pPr>
              <w:jc w:val="center"/>
            </w:pPr>
            <w:r w:rsidRPr="00157447">
              <w:t>Dec.</w:t>
            </w:r>
          </w:p>
        </w:tc>
        <w:tc>
          <w:tcPr>
            <w:tcW w:w="724" w:type="pct"/>
            <w:vAlign w:val="bottom"/>
          </w:tcPr>
          <w:p w:rsidR="00031CB6" w:rsidRPr="00157447" w:rsidRDefault="00031CB6" w:rsidP="003D304A">
            <w:pPr>
              <w:jc w:val="center"/>
              <w:rPr>
                <w:color w:val="000000"/>
              </w:rPr>
            </w:pPr>
            <w:r w:rsidRPr="00157447">
              <w:rPr>
                <w:color w:val="000000"/>
              </w:rPr>
              <w:t>81</w:t>
            </w:r>
          </w:p>
        </w:tc>
        <w:tc>
          <w:tcPr>
            <w:tcW w:w="960" w:type="pct"/>
            <w:vAlign w:val="bottom"/>
          </w:tcPr>
          <w:p w:rsidR="00031CB6" w:rsidRPr="00157447" w:rsidRDefault="00031CB6" w:rsidP="003D304A">
            <w:pPr>
              <w:jc w:val="center"/>
              <w:rPr>
                <w:color w:val="000000"/>
              </w:rPr>
            </w:pPr>
            <w:r w:rsidRPr="00157447">
              <w:rPr>
                <w:color w:val="000000"/>
              </w:rPr>
              <w:t>19</w:t>
            </w:r>
          </w:p>
        </w:tc>
        <w:tc>
          <w:tcPr>
            <w:tcW w:w="961" w:type="pct"/>
            <w:vAlign w:val="bottom"/>
          </w:tcPr>
          <w:p w:rsidR="00031CB6" w:rsidRPr="00157447" w:rsidRDefault="00031CB6" w:rsidP="003D304A">
            <w:pPr>
              <w:jc w:val="center"/>
              <w:rPr>
                <w:color w:val="000000"/>
              </w:rPr>
            </w:pPr>
            <w:r w:rsidRPr="00157447">
              <w:rPr>
                <w:color w:val="000000"/>
              </w:rPr>
              <w:t>0</w:t>
            </w:r>
          </w:p>
        </w:tc>
        <w:tc>
          <w:tcPr>
            <w:tcW w:w="1816" w:type="pct"/>
            <w:vAlign w:val="bottom"/>
          </w:tcPr>
          <w:p w:rsidR="00031CB6" w:rsidRPr="00FA411B" w:rsidRDefault="00031CB6" w:rsidP="00031CB6">
            <w:pPr>
              <w:jc w:val="center"/>
              <w:rPr>
                <w:rFonts w:asciiTheme="majorBidi" w:hAnsiTheme="majorBidi" w:cstheme="majorBidi"/>
                <w:color w:val="000000"/>
              </w:rPr>
            </w:pPr>
            <w:r w:rsidRPr="00FA411B">
              <w:rPr>
                <w:rFonts w:asciiTheme="majorBidi" w:hAnsiTheme="majorBidi" w:cstheme="majorBidi"/>
                <w:color w:val="000000"/>
              </w:rPr>
              <w:t>589</w:t>
            </w:r>
          </w:p>
        </w:tc>
      </w:tr>
    </w:tbl>
    <w:p w:rsidR="00607986" w:rsidRDefault="00607986" w:rsidP="00607986">
      <w:pPr>
        <w:rPr>
          <w:b/>
          <w:bCs/>
          <w:sz w:val="28"/>
          <w:szCs w:val="28"/>
        </w:rPr>
      </w:pPr>
    </w:p>
    <w:p w:rsidR="00607986" w:rsidRDefault="00607986" w:rsidP="00607986">
      <w:pPr>
        <w:rPr>
          <w:b/>
          <w:bCs/>
          <w:sz w:val="28"/>
          <w:szCs w:val="28"/>
        </w:rPr>
      </w:pPr>
    </w:p>
    <w:p w:rsidR="00607986" w:rsidRPr="00BD0ED8" w:rsidRDefault="008F0CBA" w:rsidP="005010AF">
      <w:pPr>
        <w:ind w:left="1134" w:hanging="1134"/>
      </w:pPr>
      <w:r>
        <w:t>Table D.3</w:t>
      </w:r>
      <w:r w:rsidR="00607986" w:rsidRPr="00BD0ED8">
        <w:t xml:space="preserve">. </w:t>
      </w:r>
      <w:r>
        <w:t>The predicted marginal fuel mix and the monthly GHG intensity factors based on ICF estimates for</w:t>
      </w:r>
      <w:r w:rsidR="00607986" w:rsidRPr="00BD0ED8">
        <w:t xml:space="preserve"> New Brunswick </w:t>
      </w:r>
    </w:p>
    <w:tbl>
      <w:tblPr>
        <w:tblW w:w="499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958"/>
        <w:gridCol w:w="1286"/>
        <w:gridCol w:w="1706"/>
        <w:gridCol w:w="1707"/>
        <w:gridCol w:w="3226"/>
      </w:tblGrid>
      <w:tr w:rsidR="00607986" w:rsidRPr="00BD0ED8" w:rsidTr="003D304A">
        <w:tc>
          <w:tcPr>
            <w:tcW w:w="539" w:type="pct"/>
            <w:vAlign w:val="bottom"/>
          </w:tcPr>
          <w:p w:rsidR="00607986" w:rsidRPr="00157447" w:rsidRDefault="00607986" w:rsidP="003D304A">
            <w:pPr>
              <w:jc w:val="center"/>
            </w:pPr>
            <w:r w:rsidRPr="00157447">
              <w:t>Month</w:t>
            </w:r>
          </w:p>
          <w:p w:rsidR="00607986" w:rsidRPr="00157447" w:rsidRDefault="00607986" w:rsidP="003D304A">
            <w:pPr>
              <w:jc w:val="center"/>
            </w:pPr>
          </w:p>
        </w:tc>
        <w:tc>
          <w:tcPr>
            <w:tcW w:w="724" w:type="pct"/>
            <w:vAlign w:val="bottom"/>
          </w:tcPr>
          <w:p w:rsidR="00607986" w:rsidRPr="00157447" w:rsidRDefault="00607986" w:rsidP="003D304A">
            <w:pPr>
              <w:jc w:val="center"/>
            </w:pPr>
            <w:r w:rsidRPr="00157447">
              <w:t>Gas %</w:t>
            </w:r>
          </w:p>
          <w:p w:rsidR="00607986" w:rsidRPr="00157447" w:rsidRDefault="00607986" w:rsidP="003D304A">
            <w:pPr>
              <w:jc w:val="center"/>
              <w:rPr>
                <w:rFonts w:ascii="Calibri" w:hAnsi="Calibri"/>
                <w:color w:val="000000"/>
              </w:rPr>
            </w:pPr>
          </w:p>
        </w:tc>
        <w:tc>
          <w:tcPr>
            <w:tcW w:w="960" w:type="pct"/>
            <w:vAlign w:val="bottom"/>
          </w:tcPr>
          <w:p w:rsidR="00607986" w:rsidRPr="00157447" w:rsidRDefault="00607986" w:rsidP="003D304A">
            <w:pPr>
              <w:jc w:val="center"/>
            </w:pPr>
            <w:r w:rsidRPr="00157447">
              <w:t>Orimulsion %</w:t>
            </w:r>
          </w:p>
          <w:p w:rsidR="00607986" w:rsidRPr="00157447" w:rsidRDefault="00607986" w:rsidP="003D304A">
            <w:pPr>
              <w:jc w:val="center"/>
              <w:rPr>
                <w:rFonts w:ascii="Calibri" w:hAnsi="Calibri"/>
                <w:color w:val="000000"/>
              </w:rPr>
            </w:pPr>
          </w:p>
        </w:tc>
        <w:tc>
          <w:tcPr>
            <w:tcW w:w="961" w:type="pct"/>
            <w:vAlign w:val="bottom"/>
          </w:tcPr>
          <w:p w:rsidR="00607986" w:rsidRPr="00157447" w:rsidRDefault="00607986" w:rsidP="003D304A">
            <w:pPr>
              <w:jc w:val="center"/>
            </w:pPr>
            <w:r w:rsidRPr="00157447">
              <w:t>US import %</w:t>
            </w:r>
          </w:p>
          <w:p w:rsidR="00607986" w:rsidRPr="00157447" w:rsidRDefault="00607986" w:rsidP="003D304A">
            <w:pPr>
              <w:jc w:val="center"/>
              <w:rPr>
                <w:rFonts w:ascii="Calibri" w:hAnsi="Calibri"/>
                <w:color w:val="000000"/>
              </w:rPr>
            </w:pPr>
          </w:p>
        </w:tc>
        <w:tc>
          <w:tcPr>
            <w:tcW w:w="1816" w:type="pct"/>
            <w:vAlign w:val="bottom"/>
          </w:tcPr>
          <w:p w:rsidR="00607986" w:rsidRPr="00157447" w:rsidRDefault="00607986" w:rsidP="003D304A">
            <w:pPr>
              <w:jc w:val="center"/>
              <w:rPr>
                <w:color w:val="000000"/>
              </w:rPr>
            </w:pPr>
            <w:r w:rsidRPr="00157447">
              <w:rPr>
                <w:color w:val="000000"/>
              </w:rPr>
              <w:t>Marginal GHG intensity factor</w:t>
            </w:r>
          </w:p>
          <w:p w:rsidR="00607986" w:rsidRPr="00157447" w:rsidRDefault="00607986" w:rsidP="003D304A">
            <w:pPr>
              <w:jc w:val="center"/>
              <w:rPr>
                <w:rFonts w:ascii="Calibri" w:hAnsi="Calibri"/>
                <w:color w:val="000000"/>
              </w:rPr>
            </w:pPr>
            <w:r w:rsidRPr="00157447">
              <w:t>(g CO</w:t>
            </w:r>
            <w:r w:rsidRPr="00157447">
              <w:rPr>
                <w:vertAlign w:val="subscript"/>
              </w:rPr>
              <w:t>2eq</w:t>
            </w:r>
            <w:r w:rsidRPr="00157447">
              <w:t>/kWh)</w:t>
            </w:r>
          </w:p>
        </w:tc>
      </w:tr>
      <w:tr w:rsidR="00031CB6" w:rsidRPr="00BD0ED8" w:rsidTr="003D304A">
        <w:tc>
          <w:tcPr>
            <w:tcW w:w="539" w:type="pct"/>
            <w:vAlign w:val="bottom"/>
          </w:tcPr>
          <w:p w:rsidR="00031CB6" w:rsidRPr="00157447" w:rsidRDefault="00031CB6" w:rsidP="003D304A">
            <w:pPr>
              <w:jc w:val="center"/>
            </w:pPr>
            <w:r w:rsidRPr="00157447">
              <w:t>Jan.</w:t>
            </w:r>
          </w:p>
        </w:tc>
        <w:tc>
          <w:tcPr>
            <w:tcW w:w="724" w:type="pct"/>
            <w:vAlign w:val="bottom"/>
          </w:tcPr>
          <w:p w:rsidR="00031CB6" w:rsidRPr="00157447" w:rsidRDefault="00031CB6" w:rsidP="003D304A">
            <w:pPr>
              <w:jc w:val="center"/>
              <w:rPr>
                <w:color w:val="000000"/>
              </w:rPr>
            </w:pPr>
            <w:r w:rsidRPr="00157447">
              <w:rPr>
                <w:color w:val="000000"/>
              </w:rPr>
              <w:t>2</w:t>
            </w:r>
          </w:p>
        </w:tc>
        <w:tc>
          <w:tcPr>
            <w:tcW w:w="960" w:type="pct"/>
            <w:vAlign w:val="bottom"/>
          </w:tcPr>
          <w:p w:rsidR="00031CB6" w:rsidRPr="00157447" w:rsidRDefault="00031CB6" w:rsidP="003D304A">
            <w:pPr>
              <w:jc w:val="center"/>
              <w:rPr>
                <w:color w:val="000000"/>
              </w:rPr>
            </w:pPr>
            <w:r w:rsidRPr="00157447">
              <w:rPr>
                <w:color w:val="000000"/>
              </w:rPr>
              <w:t>90</w:t>
            </w:r>
          </w:p>
        </w:tc>
        <w:tc>
          <w:tcPr>
            <w:tcW w:w="961" w:type="pct"/>
            <w:vAlign w:val="bottom"/>
          </w:tcPr>
          <w:p w:rsidR="00031CB6" w:rsidRPr="00157447" w:rsidRDefault="00031CB6" w:rsidP="003D304A">
            <w:pPr>
              <w:jc w:val="center"/>
              <w:rPr>
                <w:color w:val="000000"/>
              </w:rPr>
            </w:pPr>
            <w:r w:rsidRPr="00157447">
              <w:rPr>
                <w:color w:val="000000"/>
              </w:rPr>
              <w:t>8</w:t>
            </w:r>
          </w:p>
        </w:tc>
        <w:tc>
          <w:tcPr>
            <w:tcW w:w="1816" w:type="pct"/>
            <w:vAlign w:val="bottom"/>
          </w:tcPr>
          <w:p w:rsidR="00031CB6" w:rsidRPr="00FA411B" w:rsidRDefault="00031CB6" w:rsidP="00031CB6">
            <w:pPr>
              <w:jc w:val="center"/>
              <w:rPr>
                <w:rFonts w:asciiTheme="majorBidi" w:hAnsiTheme="majorBidi" w:cstheme="majorBidi"/>
                <w:color w:val="000000"/>
              </w:rPr>
            </w:pPr>
            <w:r w:rsidRPr="00FA411B">
              <w:rPr>
                <w:rFonts w:asciiTheme="majorBidi" w:hAnsiTheme="majorBidi" w:cstheme="majorBidi"/>
                <w:color w:val="000000"/>
              </w:rPr>
              <w:t>638</w:t>
            </w:r>
          </w:p>
        </w:tc>
      </w:tr>
      <w:tr w:rsidR="00031CB6" w:rsidRPr="00BD0ED8" w:rsidTr="003D304A">
        <w:tc>
          <w:tcPr>
            <w:tcW w:w="539" w:type="pct"/>
            <w:vAlign w:val="bottom"/>
          </w:tcPr>
          <w:p w:rsidR="00031CB6" w:rsidRPr="00157447" w:rsidRDefault="00031CB6" w:rsidP="003D304A">
            <w:pPr>
              <w:jc w:val="center"/>
            </w:pPr>
            <w:r w:rsidRPr="00157447">
              <w:t>Feb.</w:t>
            </w:r>
          </w:p>
        </w:tc>
        <w:tc>
          <w:tcPr>
            <w:tcW w:w="724" w:type="pct"/>
            <w:vAlign w:val="bottom"/>
          </w:tcPr>
          <w:p w:rsidR="00031CB6" w:rsidRPr="00157447" w:rsidRDefault="00031CB6" w:rsidP="003D304A">
            <w:pPr>
              <w:jc w:val="center"/>
              <w:rPr>
                <w:color w:val="000000"/>
              </w:rPr>
            </w:pPr>
            <w:r w:rsidRPr="00157447">
              <w:rPr>
                <w:color w:val="000000"/>
              </w:rPr>
              <w:t>1</w:t>
            </w:r>
          </w:p>
        </w:tc>
        <w:tc>
          <w:tcPr>
            <w:tcW w:w="960" w:type="pct"/>
            <w:vAlign w:val="bottom"/>
          </w:tcPr>
          <w:p w:rsidR="00031CB6" w:rsidRPr="00157447" w:rsidRDefault="00031CB6" w:rsidP="003D304A">
            <w:pPr>
              <w:jc w:val="center"/>
              <w:rPr>
                <w:color w:val="000000"/>
              </w:rPr>
            </w:pPr>
            <w:r w:rsidRPr="00157447">
              <w:rPr>
                <w:color w:val="000000"/>
              </w:rPr>
              <w:t>99</w:t>
            </w:r>
          </w:p>
        </w:tc>
        <w:tc>
          <w:tcPr>
            <w:tcW w:w="961" w:type="pct"/>
            <w:vAlign w:val="bottom"/>
          </w:tcPr>
          <w:p w:rsidR="00031CB6" w:rsidRPr="00157447" w:rsidRDefault="00031CB6" w:rsidP="003D304A">
            <w:pPr>
              <w:jc w:val="center"/>
              <w:rPr>
                <w:color w:val="000000"/>
              </w:rPr>
            </w:pPr>
            <w:r w:rsidRPr="00157447">
              <w:rPr>
                <w:color w:val="000000"/>
              </w:rPr>
              <w:t>0</w:t>
            </w:r>
          </w:p>
        </w:tc>
        <w:tc>
          <w:tcPr>
            <w:tcW w:w="1816" w:type="pct"/>
            <w:vAlign w:val="bottom"/>
          </w:tcPr>
          <w:p w:rsidR="00031CB6" w:rsidRPr="00FA411B" w:rsidRDefault="00031CB6" w:rsidP="00031CB6">
            <w:pPr>
              <w:jc w:val="center"/>
              <w:rPr>
                <w:rFonts w:asciiTheme="majorBidi" w:hAnsiTheme="majorBidi" w:cstheme="majorBidi"/>
                <w:color w:val="000000"/>
              </w:rPr>
            </w:pPr>
            <w:r w:rsidRPr="00FA411B">
              <w:rPr>
                <w:rFonts w:asciiTheme="majorBidi" w:hAnsiTheme="majorBidi" w:cstheme="majorBidi"/>
                <w:color w:val="000000"/>
              </w:rPr>
              <w:t>697</w:t>
            </w:r>
          </w:p>
        </w:tc>
      </w:tr>
      <w:tr w:rsidR="00031CB6" w:rsidRPr="00BD0ED8" w:rsidTr="003D304A">
        <w:tc>
          <w:tcPr>
            <w:tcW w:w="539" w:type="pct"/>
            <w:vAlign w:val="bottom"/>
          </w:tcPr>
          <w:p w:rsidR="00031CB6" w:rsidRPr="00157447" w:rsidRDefault="00031CB6" w:rsidP="003D304A">
            <w:pPr>
              <w:jc w:val="center"/>
            </w:pPr>
            <w:r w:rsidRPr="00157447">
              <w:t>Mar.</w:t>
            </w:r>
          </w:p>
        </w:tc>
        <w:tc>
          <w:tcPr>
            <w:tcW w:w="724" w:type="pct"/>
            <w:vAlign w:val="bottom"/>
          </w:tcPr>
          <w:p w:rsidR="00031CB6" w:rsidRPr="00157447" w:rsidRDefault="00031CB6" w:rsidP="003D304A">
            <w:pPr>
              <w:jc w:val="center"/>
              <w:rPr>
                <w:color w:val="000000"/>
              </w:rPr>
            </w:pPr>
            <w:r w:rsidRPr="00157447">
              <w:rPr>
                <w:color w:val="000000"/>
              </w:rPr>
              <w:t>0</w:t>
            </w:r>
          </w:p>
        </w:tc>
        <w:tc>
          <w:tcPr>
            <w:tcW w:w="960" w:type="pct"/>
            <w:vAlign w:val="bottom"/>
          </w:tcPr>
          <w:p w:rsidR="00031CB6" w:rsidRPr="00157447" w:rsidRDefault="00031CB6" w:rsidP="003D304A">
            <w:pPr>
              <w:jc w:val="center"/>
              <w:rPr>
                <w:color w:val="000000"/>
              </w:rPr>
            </w:pPr>
            <w:r w:rsidRPr="00157447">
              <w:rPr>
                <w:color w:val="000000"/>
              </w:rPr>
              <w:t>100</w:t>
            </w:r>
          </w:p>
        </w:tc>
        <w:tc>
          <w:tcPr>
            <w:tcW w:w="961" w:type="pct"/>
            <w:vAlign w:val="bottom"/>
          </w:tcPr>
          <w:p w:rsidR="00031CB6" w:rsidRPr="00157447" w:rsidRDefault="00031CB6" w:rsidP="003D304A">
            <w:pPr>
              <w:jc w:val="center"/>
              <w:rPr>
                <w:color w:val="000000"/>
              </w:rPr>
            </w:pPr>
            <w:r w:rsidRPr="00157447">
              <w:rPr>
                <w:color w:val="000000"/>
              </w:rPr>
              <w:t>0</w:t>
            </w:r>
          </w:p>
        </w:tc>
        <w:tc>
          <w:tcPr>
            <w:tcW w:w="1816" w:type="pct"/>
            <w:vAlign w:val="bottom"/>
          </w:tcPr>
          <w:p w:rsidR="00031CB6" w:rsidRPr="00FA411B" w:rsidRDefault="00031CB6" w:rsidP="00031CB6">
            <w:pPr>
              <w:jc w:val="center"/>
              <w:rPr>
                <w:rFonts w:asciiTheme="majorBidi" w:hAnsiTheme="majorBidi" w:cstheme="majorBidi"/>
                <w:color w:val="000000"/>
              </w:rPr>
            </w:pPr>
            <w:r w:rsidRPr="00FA411B">
              <w:rPr>
                <w:rFonts w:asciiTheme="majorBidi" w:hAnsiTheme="majorBidi" w:cstheme="majorBidi"/>
                <w:color w:val="000000"/>
              </w:rPr>
              <w:t>699</w:t>
            </w:r>
          </w:p>
        </w:tc>
      </w:tr>
      <w:tr w:rsidR="00031CB6" w:rsidRPr="00BD0ED8" w:rsidTr="003D304A">
        <w:tc>
          <w:tcPr>
            <w:tcW w:w="539" w:type="pct"/>
            <w:vAlign w:val="bottom"/>
          </w:tcPr>
          <w:p w:rsidR="00031CB6" w:rsidRPr="00157447" w:rsidRDefault="00031CB6" w:rsidP="003D304A">
            <w:pPr>
              <w:jc w:val="center"/>
            </w:pPr>
            <w:r w:rsidRPr="00157447">
              <w:t>Apr.</w:t>
            </w:r>
          </w:p>
        </w:tc>
        <w:tc>
          <w:tcPr>
            <w:tcW w:w="724" w:type="pct"/>
            <w:vAlign w:val="bottom"/>
          </w:tcPr>
          <w:p w:rsidR="00031CB6" w:rsidRPr="00157447" w:rsidRDefault="00031CB6" w:rsidP="003D304A">
            <w:pPr>
              <w:jc w:val="center"/>
              <w:rPr>
                <w:color w:val="000000"/>
              </w:rPr>
            </w:pPr>
            <w:r w:rsidRPr="00157447">
              <w:rPr>
                <w:color w:val="000000"/>
              </w:rPr>
              <w:t>0</w:t>
            </w:r>
          </w:p>
        </w:tc>
        <w:tc>
          <w:tcPr>
            <w:tcW w:w="960" w:type="pct"/>
            <w:vAlign w:val="bottom"/>
          </w:tcPr>
          <w:p w:rsidR="00031CB6" w:rsidRPr="00157447" w:rsidRDefault="00031CB6" w:rsidP="003D304A">
            <w:pPr>
              <w:jc w:val="center"/>
              <w:rPr>
                <w:color w:val="000000"/>
              </w:rPr>
            </w:pPr>
            <w:r w:rsidRPr="00157447">
              <w:rPr>
                <w:color w:val="000000"/>
              </w:rPr>
              <w:t>100</w:t>
            </w:r>
          </w:p>
        </w:tc>
        <w:tc>
          <w:tcPr>
            <w:tcW w:w="961" w:type="pct"/>
            <w:vAlign w:val="bottom"/>
          </w:tcPr>
          <w:p w:rsidR="00031CB6" w:rsidRPr="00157447" w:rsidRDefault="00031CB6" w:rsidP="003D304A">
            <w:pPr>
              <w:jc w:val="center"/>
              <w:rPr>
                <w:color w:val="000000"/>
              </w:rPr>
            </w:pPr>
            <w:r w:rsidRPr="00157447">
              <w:rPr>
                <w:color w:val="000000"/>
              </w:rPr>
              <w:t>0</w:t>
            </w:r>
          </w:p>
        </w:tc>
        <w:tc>
          <w:tcPr>
            <w:tcW w:w="1816" w:type="pct"/>
            <w:vAlign w:val="bottom"/>
          </w:tcPr>
          <w:p w:rsidR="00031CB6" w:rsidRPr="00FA411B" w:rsidRDefault="00031CB6" w:rsidP="00031CB6">
            <w:pPr>
              <w:jc w:val="center"/>
              <w:rPr>
                <w:rFonts w:asciiTheme="majorBidi" w:hAnsiTheme="majorBidi" w:cstheme="majorBidi"/>
                <w:color w:val="000000"/>
              </w:rPr>
            </w:pPr>
            <w:r w:rsidRPr="00FA411B">
              <w:rPr>
                <w:rFonts w:asciiTheme="majorBidi" w:hAnsiTheme="majorBidi" w:cstheme="majorBidi"/>
                <w:color w:val="000000"/>
              </w:rPr>
              <w:t>699</w:t>
            </w:r>
          </w:p>
        </w:tc>
      </w:tr>
      <w:tr w:rsidR="00031CB6" w:rsidRPr="00BD0ED8" w:rsidTr="003D304A">
        <w:tc>
          <w:tcPr>
            <w:tcW w:w="539" w:type="pct"/>
            <w:vAlign w:val="bottom"/>
          </w:tcPr>
          <w:p w:rsidR="00031CB6" w:rsidRPr="00157447" w:rsidRDefault="00031CB6" w:rsidP="003D304A">
            <w:pPr>
              <w:jc w:val="center"/>
            </w:pPr>
            <w:r w:rsidRPr="00157447">
              <w:t>May</w:t>
            </w:r>
          </w:p>
        </w:tc>
        <w:tc>
          <w:tcPr>
            <w:tcW w:w="724" w:type="pct"/>
            <w:vAlign w:val="bottom"/>
          </w:tcPr>
          <w:p w:rsidR="00031CB6" w:rsidRPr="00157447" w:rsidRDefault="00031CB6" w:rsidP="003D304A">
            <w:pPr>
              <w:jc w:val="center"/>
              <w:rPr>
                <w:color w:val="000000"/>
              </w:rPr>
            </w:pPr>
            <w:r w:rsidRPr="00157447">
              <w:rPr>
                <w:color w:val="000000"/>
              </w:rPr>
              <w:t>0</w:t>
            </w:r>
          </w:p>
        </w:tc>
        <w:tc>
          <w:tcPr>
            <w:tcW w:w="960" w:type="pct"/>
            <w:vAlign w:val="bottom"/>
          </w:tcPr>
          <w:p w:rsidR="00031CB6" w:rsidRPr="00157447" w:rsidRDefault="00031CB6" w:rsidP="003D304A">
            <w:pPr>
              <w:jc w:val="center"/>
              <w:rPr>
                <w:color w:val="000000"/>
              </w:rPr>
            </w:pPr>
            <w:r w:rsidRPr="00157447">
              <w:rPr>
                <w:color w:val="000000"/>
              </w:rPr>
              <w:t>100</w:t>
            </w:r>
          </w:p>
        </w:tc>
        <w:tc>
          <w:tcPr>
            <w:tcW w:w="961" w:type="pct"/>
            <w:vAlign w:val="bottom"/>
          </w:tcPr>
          <w:p w:rsidR="00031CB6" w:rsidRPr="00157447" w:rsidRDefault="00031CB6" w:rsidP="003D304A">
            <w:pPr>
              <w:jc w:val="center"/>
              <w:rPr>
                <w:color w:val="000000"/>
              </w:rPr>
            </w:pPr>
            <w:r w:rsidRPr="00157447">
              <w:rPr>
                <w:color w:val="000000"/>
              </w:rPr>
              <w:t>0</w:t>
            </w:r>
          </w:p>
        </w:tc>
        <w:tc>
          <w:tcPr>
            <w:tcW w:w="1816" w:type="pct"/>
            <w:vAlign w:val="bottom"/>
          </w:tcPr>
          <w:p w:rsidR="00031CB6" w:rsidRPr="00FA411B" w:rsidRDefault="00031CB6" w:rsidP="00031CB6">
            <w:pPr>
              <w:jc w:val="center"/>
              <w:rPr>
                <w:rFonts w:asciiTheme="majorBidi" w:hAnsiTheme="majorBidi" w:cstheme="majorBidi"/>
                <w:color w:val="000000"/>
              </w:rPr>
            </w:pPr>
            <w:r w:rsidRPr="00FA411B">
              <w:rPr>
                <w:rFonts w:asciiTheme="majorBidi" w:hAnsiTheme="majorBidi" w:cstheme="majorBidi"/>
                <w:color w:val="000000"/>
              </w:rPr>
              <w:t>699</w:t>
            </w:r>
          </w:p>
        </w:tc>
      </w:tr>
      <w:tr w:rsidR="00031CB6" w:rsidRPr="00BD0ED8" w:rsidTr="003D304A">
        <w:tc>
          <w:tcPr>
            <w:tcW w:w="539" w:type="pct"/>
            <w:vAlign w:val="bottom"/>
          </w:tcPr>
          <w:p w:rsidR="00031CB6" w:rsidRPr="00157447" w:rsidRDefault="00031CB6" w:rsidP="003D304A">
            <w:pPr>
              <w:jc w:val="center"/>
            </w:pPr>
            <w:r w:rsidRPr="00157447">
              <w:t>Jun.</w:t>
            </w:r>
          </w:p>
        </w:tc>
        <w:tc>
          <w:tcPr>
            <w:tcW w:w="724" w:type="pct"/>
            <w:vAlign w:val="bottom"/>
          </w:tcPr>
          <w:p w:rsidR="00031CB6" w:rsidRPr="00157447" w:rsidRDefault="00031CB6" w:rsidP="003D304A">
            <w:pPr>
              <w:jc w:val="center"/>
              <w:rPr>
                <w:color w:val="000000"/>
              </w:rPr>
            </w:pPr>
            <w:r w:rsidRPr="00157447">
              <w:rPr>
                <w:color w:val="000000"/>
              </w:rPr>
              <w:t>0</w:t>
            </w:r>
          </w:p>
        </w:tc>
        <w:tc>
          <w:tcPr>
            <w:tcW w:w="960" w:type="pct"/>
            <w:vAlign w:val="bottom"/>
          </w:tcPr>
          <w:p w:rsidR="00031CB6" w:rsidRPr="00157447" w:rsidRDefault="00031CB6" w:rsidP="003D304A">
            <w:pPr>
              <w:jc w:val="center"/>
              <w:rPr>
                <w:color w:val="000000"/>
              </w:rPr>
            </w:pPr>
            <w:r w:rsidRPr="00157447">
              <w:rPr>
                <w:color w:val="000000"/>
              </w:rPr>
              <w:t>100</w:t>
            </w:r>
          </w:p>
        </w:tc>
        <w:tc>
          <w:tcPr>
            <w:tcW w:w="961" w:type="pct"/>
            <w:vAlign w:val="bottom"/>
          </w:tcPr>
          <w:p w:rsidR="00031CB6" w:rsidRPr="00157447" w:rsidRDefault="00031CB6" w:rsidP="003D304A">
            <w:pPr>
              <w:jc w:val="center"/>
              <w:rPr>
                <w:color w:val="000000"/>
              </w:rPr>
            </w:pPr>
            <w:r w:rsidRPr="00157447">
              <w:rPr>
                <w:color w:val="000000"/>
              </w:rPr>
              <w:t>0</w:t>
            </w:r>
          </w:p>
        </w:tc>
        <w:tc>
          <w:tcPr>
            <w:tcW w:w="1816" w:type="pct"/>
            <w:vAlign w:val="bottom"/>
          </w:tcPr>
          <w:p w:rsidR="00031CB6" w:rsidRPr="00FA411B" w:rsidRDefault="00031CB6" w:rsidP="00031CB6">
            <w:pPr>
              <w:jc w:val="center"/>
              <w:rPr>
                <w:rFonts w:asciiTheme="majorBidi" w:hAnsiTheme="majorBidi" w:cstheme="majorBidi"/>
                <w:color w:val="000000"/>
              </w:rPr>
            </w:pPr>
            <w:r w:rsidRPr="00FA411B">
              <w:rPr>
                <w:rFonts w:asciiTheme="majorBidi" w:hAnsiTheme="majorBidi" w:cstheme="majorBidi"/>
                <w:color w:val="000000"/>
              </w:rPr>
              <w:t>699</w:t>
            </w:r>
          </w:p>
        </w:tc>
      </w:tr>
      <w:tr w:rsidR="00031CB6" w:rsidRPr="00BD0ED8" w:rsidTr="003D304A">
        <w:tc>
          <w:tcPr>
            <w:tcW w:w="539" w:type="pct"/>
            <w:vAlign w:val="bottom"/>
          </w:tcPr>
          <w:p w:rsidR="00031CB6" w:rsidRPr="00157447" w:rsidRDefault="00031CB6" w:rsidP="003D304A">
            <w:pPr>
              <w:jc w:val="center"/>
            </w:pPr>
            <w:r w:rsidRPr="00157447">
              <w:t>Jul.</w:t>
            </w:r>
          </w:p>
        </w:tc>
        <w:tc>
          <w:tcPr>
            <w:tcW w:w="724" w:type="pct"/>
            <w:vAlign w:val="bottom"/>
          </w:tcPr>
          <w:p w:rsidR="00031CB6" w:rsidRPr="00157447" w:rsidRDefault="00031CB6" w:rsidP="003D304A">
            <w:pPr>
              <w:jc w:val="center"/>
              <w:rPr>
                <w:color w:val="000000"/>
              </w:rPr>
            </w:pPr>
            <w:r w:rsidRPr="00157447">
              <w:rPr>
                <w:color w:val="000000"/>
              </w:rPr>
              <w:t>0</w:t>
            </w:r>
          </w:p>
        </w:tc>
        <w:tc>
          <w:tcPr>
            <w:tcW w:w="960" w:type="pct"/>
            <w:vAlign w:val="bottom"/>
          </w:tcPr>
          <w:p w:rsidR="00031CB6" w:rsidRPr="00157447" w:rsidRDefault="00031CB6" w:rsidP="003D304A">
            <w:pPr>
              <w:jc w:val="center"/>
              <w:rPr>
                <w:color w:val="000000"/>
              </w:rPr>
            </w:pPr>
            <w:r w:rsidRPr="00157447">
              <w:rPr>
                <w:color w:val="000000"/>
              </w:rPr>
              <w:t>100</w:t>
            </w:r>
          </w:p>
        </w:tc>
        <w:tc>
          <w:tcPr>
            <w:tcW w:w="961" w:type="pct"/>
            <w:vAlign w:val="bottom"/>
          </w:tcPr>
          <w:p w:rsidR="00031CB6" w:rsidRPr="00157447" w:rsidRDefault="00031CB6" w:rsidP="003D304A">
            <w:pPr>
              <w:jc w:val="center"/>
              <w:rPr>
                <w:color w:val="000000"/>
              </w:rPr>
            </w:pPr>
            <w:r w:rsidRPr="00157447">
              <w:rPr>
                <w:color w:val="000000"/>
              </w:rPr>
              <w:t>0</w:t>
            </w:r>
          </w:p>
        </w:tc>
        <w:tc>
          <w:tcPr>
            <w:tcW w:w="1816" w:type="pct"/>
            <w:vAlign w:val="bottom"/>
          </w:tcPr>
          <w:p w:rsidR="00031CB6" w:rsidRPr="00FA411B" w:rsidRDefault="00031CB6" w:rsidP="00031CB6">
            <w:pPr>
              <w:jc w:val="center"/>
              <w:rPr>
                <w:rFonts w:asciiTheme="majorBidi" w:hAnsiTheme="majorBidi" w:cstheme="majorBidi"/>
                <w:color w:val="000000"/>
              </w:rPr>
            </w:pPr>
            <w:r w:rsidRPr="00FA411B">
              <w:rPr>
                <w:rFonts w:asciiTheme="majorBidi" w:hAnsiTheme="majorBidi" w:cstheme="majorBidi"/>
                <w:color w:val="000000"/>
              </w:rPr>
              <w:t>699</w:t>
            </w:r>
          </w:p>
        </w:tc>
      </w:tr>
      <w:tr w:rsidR="00031CB6" w:rsidRPr="00BD0ED8" w:rsidTr="003D304A">
        <w:tc>
          <w:tcPr>
            <w:tcW w:w="539" w:type="pct"/>
            <w:vAlign w:val="bottom"/>
          </w:tcPr>
          <w:p w:rsidR="00031CB6" w:rsidRPr="00157447" w:rsidRDefault="00031CB6" w:rsidP="003D304A">
            <w:pPr>
              <w:jc w:val="center"/>
            </w:pPr>
            <w:r w:rsidRPr="00157447">
              <w:t>Aug.</w:t>
            </w:r>
          </w:p>
        </w:tc>
        <w:tc>
          <w:tcPr>
            <w:tcW w:w="724" w:type="pct"/>
            <w:vAlign w:val="bottom"/>
          </w:tcPr>
          <w:p w:rsidR="00031CB6" w:rsidRPr="00157447" w:rsidRDefault="00031CB6" w:rsidP="003D304A">
            <w:pPr>
              <w:jc w:val="center"/>
              <w:rPr>
                <w:color w:val="000000"/>
              </w:rPr>
            </w:pPr>
            <w:r w:rsidRPr="00157447">
              <w:rPr>
                <w:color w:val="000000"/>
              </w:rPr>
              <w:t>0</w:t>
            </w:r>
          </w:p>
        </w:tc>
        <w:tc>
          <w:tcPr>
            <w:tcW w:w="960" w:type="pct"/>
            <w:vAlign w:val="bottom"/>
          </w:tcPr>
          <w:p w:rsidR="00031CB6" w:rsidRPr="00157447" w:rsidRDefault="00031CB6" w:rsidP="003D304A">
            <w:pPr>
              <w:jc w:val="center"/>
              <w:rPr>
                <w:color w:val="000000"/>
              </w:rPr>
            </w:pPr>
            <w:r w:rsidRPr="00157447">
              <w:rPr>
                <w:color w:val="000000"/>
              </w:rPr>
              <w:t>100</w:t>
            </w:r>
          </w:p>
        </w:tc>
        <w:tc>
          <w:tcPr>
            <w:tcW w:w="961" w:type="pct"/>
            <w:vAlign w:val="bottom"/>
          </w:tcPr>
          <w:p w:rsidR="00031CB6" w:rsidRPr="00157447" w:rsidRDefault="00031CB6" w:rsidP="003D304A">
            <w:pPr>
              <w:jc w:val="center"/>
              <w:rPr>
                <w:color w:val="000000"/>
              </w:rPr>
            </w:pPr>
            <w:r w:rsidRPr="00157447">
              <w:rPr>
                <w:color w:val="000000"/>
              </w:rPr>
              <w:t>0</w:t>
            </w:r>
          </w:p>
        </w:tc>
        <w:tc>
          <w:tcPr>
            <w:tcW w:w="1816" w:type="pct"/>
            <w:vAlign w:val="bottom"/>
          </w:tcPr>
          <w:p w:rsidR="00031CB6" w:rsidRPr="00FA411B" w:rsidRDefault="00031CB6" w:rsidP="00031CB6">
            <w:pPr>
              <w:jc w:val="center"/>
              <w:rPr>
                <w:rFonts w:asciiTheme="majorBidi" w:hAnsiTheme="majorBidi" w:cstheme="majorBidi"/>
                <w:color w:val="000000"/>
              </w:rPr>
            </w:pPr>
            <w:r w:rsidRPr="00FA411B">
              <w:rPr>
                <w:rFonts w:asciiTheme="majorBidi" w:hAnsiTheme="majorBidi" w:cstheme="majorBidi"/>
                <w:color w:val="000000"/>
              </w:rPr>
              <w:t>699</w:t>
            </w:r>
          </w:p>
        </w:tc>
      </w:tr>
      <w:tr w:rsidR="00031CB6" w:rsidRPr="00BD0ED8" w:rsidTr="003D304A">
        <w:tc>
          <w:tcPr>
            <w:tcW w:w="539" w:type="pct"/>
            <w:vAlign w:val="bottom"/>
          </w:tcPr>
          <w:p w:rsidR="00031CB6" w:rsidRPr="00157447" w:rsidRDefault="00031CB6" w:rsidP="003D304A">
            <w:pPr>
              <w:jc w:val="center"/>
            </w:pPr>
            <w:r w:rsidRPr="00157447">
              <w:t>Sep.</w:t>
            </w:r>
          </w:p>
        </w:tc>
        <w:tc>
          <w:tcPr>
            <w:tcW w:w="724" w:type="pct"/>
            <w:vAlign w:val="bottom"/>
          </w:tcPr>
          <w:p w:rsidR="00031CB6" w:rsidRPr="00157447" w:rsidRDefault="00031CB6" w:rsidP="003D304A">
            <w:pPr>
              <w:jc w:val="center"/>
              <w:rPr>
                <w:color w:val="000000"/>
              </w:rPr>
            </w:pPr>
            <w:r w:rsidRPr="00157447">
              <w:rPr>
                <w:color w:val="000000"/>
              </w:rPr>
              <w:t>0</w:t>
            </w:r>
          </w:p>
        </w:tc>
        <w:tc>
          <w:tcPr>
            <w:tcW w:w="960" w:type="pct"/>
            <w:vAlign w:val="bottom"/>
          </w:tcPr>
          <w:p w:rsidR="00031CB6" w:rsidRPr="00157447" w:rsidRDefault="00031CB6" w:rsidP="003D304A">
            <w:pPr>
              <w:jc w:val="center"/>
              <w:rPr>
                <w:color w:val="000000"/>
              </w:rPr>
            </w:pPr>
            <w:r w:rsidRPr="00157447">
              <w:rPr>
                <w:color w:val="000000"/>
              </w:rPr>
              <w:t>100</w:t>
            </w:r>
          </w:p>
        </w:tc>
        <w:tc>
          <w:tcPr>
            <w:tcW w:w="961" w:type="pct"/>
            <w:vAlign w:val="bottom"/>
          </w:tcPr>
          <w:p w:rsidR="00031CB6" w:rsidRPr="00157447" w:rsidRDefault="00031CB6" w:rsidP="003D304A">
            <w:pPr>
              <w:jc w:val="center"/>
              <w:rPr>
                <w:color w:val="000000"/>
              </w:rPr>
            </w:pPr>
            <w:r w:rsidRPr="00157447">
              <w:rPr>
                <w:color w:val="000000"/>
              </w:rPr>
              <w:t>0</w:t>
            </w:r>
          </w:p>
        </w:tc>
        <w:tc>
          <w:tcPr>
            <w:tcW w:w="1816" w:type="pct"/>
            <w:vAlign w:val="bottom"/>
          </w:tcPr>
          <w:p w:rsidR="00031CB6" w:rsidRPr="00FA411B" w:rsidRDefault="00031CB6" w:rsidP="00031CB6">
            <w:pPr>
              <w:jc w:val="center"/>
              <w:rPr>
                <w:rFonts w:asciiTheme="majorBidi" w:hAnsiTheme="majorBidi" w:cstheme="majorBidi"/>
                <w:color w:val="000000"/>
              </w:rPr>
            </w:pPr>
            <w:r w:rsidRPr="00FA411B">
              <w:rPr>
                <w:rFonts w:asciiTheme="majorBidi" w:hAnsiTheme="majorBidi" w:cstheme="majorBidi"/>
                <w:color w:val="000000"/>
              </w:rPr>
              <w:t>699</w:t>
            </w:r>
          </w:p>
        </w:tc>
      </w:tr>
      <w:tr w:rsidR="00031CB6" w:rsidRPr="00BD0ED8" w:rsidTr="003D304A">
        <w:tc>
          <w:tcPr>
            <w:tcW w:w="539" w:type="pct"/>
            <w:vAlign w:val="bottom"/>
          </w:tcPr>
          <w:p w:rsidR="00031CB6" w:rsidRPr="00157447" w:rsidRDefault="00031CB6" w:rsidP="003D304A">
            <w:pPr>
              <w:jc w:val="center"/>
            </w:pPr>
            <w:r w:rsidRPr="00157447">
              <w:t>Oct.</w:t>
            </w:r>
          </w:p>
        </w:tc>
        <w:tc>
          <w:tcPr>
            <w:tcW w:w="724" w:type="pct"/>
            <w:vAlign w:val="bottom"/>
          </w:tcPr>
          <w:p w:rsidR="00031CB6" w:rsidRPr="00157447" w:rsidRDefault="00031CB6" w:rsidP="003D304A">
            <w:pPr>
              <w:jc w:val="center"/>
              <w:rPr>
                <w:color w:val="000000"/>
              </w:rPr>
            </w:pPr>
            <w:r w:rsidRPr="00157447">
              <w:rPr>
                <w:color w:val="000000"/>
              </w:rPr>
              <w:t>0</w:t>
            </w:r>
          </w:p>
        </w:tc>
        <w:tc>
          <w:tcPr>
            <w:tcW w:w="960" w:type="pct"/>
            <w:vAlign w:val="bottom"/>
          </w:tcPr>
          <w:p w:rsidR="00031CB6" w:rsidRPr="00157447" w:rsidRDefault="00031CB6" w:rsidP="003D304A">
            <w:pPr>
              <w:jc w:val="center"/>
              <w:rPr>
                <w:color w:val="000000"/>
              </w:rPr>
            </w:pPr>
            <w:r w:rsidRPr="00157447">
              <w:rPr>
                <w:color w:val="000000"/>
              </w:rPr>
              <w:t>100</w:t>
            </w:r>
          </w:p>
        </w:tc>
        <w:tc>
          <w:tcPr>
            <w:tcW w:w="961" w:type="pct"/>
            <w:vAlign w:val="bottom"/>
          </w:tcPr>
          <w:p w:rsidR="00031CB6" w:rsidRPr="00157447" w:rsidRDefault="00031CB6" w:rsidP="003D304A">
            <w:pPr>
              <w:jc w:val="center"/>
              <w:rPr>
                <w:color w:val="000000"/>
              </w:rPr>
            </w:pPr>
            <w:r w:rsidRPr="00157447">
              <w:rPr>
                <w:color w:val="000000"/>
              </w:rPr>
              <w:t>0</w:t>
            </w:r>
          </w:p>
        </w:tc>
        <w:tc>
          <w:tcPr>
            <w:tcW w:w="1816" w:type="pct"/>
            <w:vAlign w:val="bottom"/>
          </w:tcPr>
          <w:p w:rsidR="00031CB6" w:rsidRPr="00FA411B" w:rsidRDefault="00031CB6" w:rsidP="00031CB6">
            <w:pPr>
              <w:jc w:val="center"/>
              <w:rPr>
                <w:rFonts w:asciiTheme="majorBidi" w:hAnsiTheme="majorBidi" w:cstheme="majorBidi"/>
                <w:color w:val="000000"/>
              </w:rPr>
            </w:pPr>
            <w:r w:rsidRPr="00FA411B">
              <w:rPr>
                <w:rFonts w:asciiTheme="majorBidi" w:hAnsiTheme="majorBidi" w:cstheme="majorBidi"/>
                <w:color w:val="000000"/>
              </w:rPr>
              <w:t>699</w:t>
            </w:r>
          </w:p>
        </w:tc>
      </w:tr>
      <w:tr w:rsidR="00031CB6" w:rsidRPr="00BD0ED8" w:rsidTr="003D304A">
        <w:tc>
          <w:tcPr>
            <w:tcW w:w="539" w:type="pct"/>
            <w:vAlign w:val="bottom"/>
          </w:tcPr>
          <w:p w:rsidR="00031CB6" w:rsidRPr="00157447" w:rsidRDefault="00031CB6" w:rsidP="003D304A">
            <w:pPr>
              <w:jc w:val="center"/>
            </w:pPr>
            <w:r w:rsidRPr="00157447">
              <w:t>Nov.</w:t>
            </w:r>
          </w:p>
        </w:tc>
        <w:tc>
          <w:tcPr>
            <w:tcW w:w="724" w:type="pct"/>
            <w:vAlign w:val="bottom"/>
          </w:tcPr>
          <w:p w:rsidR="00031CB6" w:rsidRPr="00157447" w:rsidRDefault="00031CB6" w:rsidP="003D304A">
            <w:pPr>
              <w:jc w:val="center"/>
              <w:rPr>
                <w:color w:val="000000"/>
              </w:rPr>
            </w:pPr>
            <w:r w:rsidRPr="00157447">
              <w:rPr>
                <w:color w:val="000000"/>
              </w:rPr>
              <w:t>0</w:t>
            </w:r>
          </w:p>
        </w:tc>
        <w:tc>
          <w:tcPr>
            <w:tcW w:w="960" w:type="pct"/>
            <w:vAlign w:val="bottom"/>
          </w:tcPr>
          <w:p w:rsidR="00031CB6" w:rsidRPr="00157447" w:rsidRDefault="00031CB6" w:rsidP="003D304A">
            <w:pPr>
              <w:jc w:val="center"/>
              <w:rPr>
                <w:color w:val="000000"/>
              </w:rPr>
            </w:pPr>
            <w:r w:rsidRPr="00157447">
              <w:rPr>
                <w:color w:val="000000"/>
              </w:rPr>
              <w:t>100</w:t>
            </w:r>
          </w:p>
        </w:tc>
        <w:tc>
          <w:tcPr>
            <w:tcW w:w="961" w:type="pct"/>
            <w:vAlign w:val="bottom"/>
          </w:tcPr>
          <w:p w:rsidR="00031CB6" w:rsidRPr="00157447" w:rsidRDefault="00031CB6" w:rsidP="003D304A">
            <w:pPr>
              <w:jc w:val="center"/>
              <w:rPr>
                <w:color w:val="000000"/>
              </w:rPr>
            </w:pPr>
            <w:r w:rsidRPr="00157447">
              <w:rPr>
                <w:color w:val="000000"/>
              </w:rPr>
              <w:t>0</w:t>
            </w:r>
          </w:p>
        </w:tc>
        <w:tc>
          <w:tcPr>
            <w:tcW w:w="1816" w:type="pct"/>
            <w:vAlign w:val="bottom"/>
          </w:tcPr>
          <w:p w:rsidR="00031CB6" w:rsidRPr="00FA411B" w:rsidRDefault="00031CB6" w:rsidP="00031CB6">
            <w:pPr>
              <w:jc w:val="center"/>
              <w:rPr>
                <w:rFonts w:asciiTheme="majorBidi" w:hAnsiTheme="majorBidi" w:cstheme="majorBidi"/>
                <w:color w:val="000000"/>
              </w:rPr>
            </w:pPr>
            <w:r w:rsidRPr="00FA411B">
              <w:rPr>
                <w:rFonts w:asciiTheme="majorBidi" w:hAnsiTheme="majorBidi" w:cstheme="majorBidi"/>
                <w:color w:val="000000"/>
              </w:rPr>
              <w:t>699</w:t>
            </w:r>
          </w:p>
        </w:tc>
      </w:tr>
      <w:tr w:rsidR="00031CB6" w:rsidRPr="00BD0ED8" w:rsidTr="003D304A">
        <w:tc>
          <w:tcPr>
            <w:tcW w:w="539" w:type="pct"/>
            <w:vAlign w:val="bottom"/>
          </w:tcPr>
          <w:p w:rsidR="00031CB6" w:rsidRPr="00157447" w:rsidRDefault="00031CB6" w:rsidP="003D304A">
            <w:pPr>
              <w:jc w:val="center"/>
            </w:pPr>
            <w:r w:rsidRPr="00157447">
              <w:t>Dec.</w:t>
            </w:r>
          </w:p>
        </w:tc>
        <w:tc>
          <w:tcPr>
            <w:tcW w:w="724" w:type="pct"/>
            <w:vAlign w:val="bottom"/>
          </w:tcPr>
          <w:p w:rsidR="00031CB6" w:rsidRPr="00157447" w:rsidRDefault="00031CB6" w:rsidP="003D304A">
            <w:pPr>
              <w:jc w:val="center"/>
              <w:rPr>
                <w:color w:val="000000"/>
              </w:rPr>
            </w:pPr>
            <w:r w:rsidRPr="00157447">
              <w:rPr>
                <w:color w:val="000000"/>
              </w:rPr>
              <w:t>0</w:t>
            </w:r>
          </w:p>
        </w:tc>
        <w:tc>
          <w:tcPr>
            <w:tcW w:w="960" w:type="pct"/>
            <w:vAlign w:val="bottom"/>
          </w:tcPr>
          <w:p w:rsidR="00031CB6" w:rsidRPr="00157447" w:rsidRDefault="00031CB6" w:rsidP="003D304A">
            <w:pPr>
              <w:jc w:val="center"/>
              <w:rPr>
                <w:color w:val="000000"/>
              </w:rPr>
            </w:pPr>
            <w:r w:rsidRPr="00157447">
              <w:rPr>
                <w:color w:val="000000"/>
              </w:rPr>
              <w:t>94</w:t>
            </w:r>
          </w:p>
        </w:tc>
        <w:tc>
          <w:tcPr>
            <w:tcW w:w="961" w:type="pct"/>
            <w:vAlign w:val="bottom"/>
          </w:tcPr>
          <w:p w:rsidR="00031CB6" w:rsidRPr="00157447" w:rsidRDefault="00031CB6" w:rsidP="003D304A">
            <w:pPr>
              <w:jc w:val="center"/>
              <w:rPr>
                <w:color w:val="000000"/>
              </w:rPr>
            </w:pPr>
            <w:r w:rsidRPr="00157447">
              <w:rPr>
                <w:color w:val="000000"/>
              </w:rPr>
              <w:t>6</w:t>
            </w:r>
          </w:p>
        </w:tc>
        <w:tc>
          <w:tcPr>
            <w:tcW w:w="1816" w:type="pct"/>
            <w:vAlign w:val="bottom"/>
          </w:tcPr>
          <w:p w:rsidR="00031CB6" w:rsidRPr="00FA411B" w:rsidRDefault="00031CB6" w:rsidP="00031CB6">
            <w:pPr>
              <w:jc w:val="center"/>
              <w:rPr>
                <w:rFonts w:asciiTheme="majorBidi" w:hAnsiTheme="majorBidi" w:cstheme="majorBidi"/>
                <w:color w:val="000000"/>
              </w:rPr>
            </w:pPr>
            <w:r w:rsidRPr="00FA411B">
              <w:rPr>
                <w:rFonts w:asciiTheme="majorBidi" w:hAnsiTheme="majorBidi" w:cstheme="majorBidi"/>
                <w:color w:val="000000"/>
              </w:rPr>
              <w:t>655</w:t>
            </w:r>
          </w:p>
        </w:tc>
      </w:tr>
    </w:tbl>
    <w:p w:rsidR="00607986" w:rsidRPr="00D0411B" w:rsidRDefault="00607986" w:rsidP="00607986">
      <w:pPr>
        <w:rPr>
          <w:b/>
          <w:bCs/>
        </w:rPr>
      </w:pPr>
    </w:p>
    <w:p w:rsidR="00607986" w:rsidRPr="00BD0ED8" w:rsidRDefault="00607986" w:rsidP="00607986">
      <w:pPr>
        <w:rPr>
          <w:b/>
          <w:bCs/>
          <w:sz w:val="28"/>
          <w:szCs w:val="28"/>
        </w:rPr>
      </w:pPr>
    </w:p>
    <w:p w:rsidR="00607986" w:rsidRDefault="00607986" w:rsidP="00607986"/>
    <w:p w:rsidR="00607986" w:rsidRDefault="00607986" w:rsidP="00607986"/>
    <w:p w:rsidR="00607986" w:rsidRPr="00BD0ED8" w:rsidRDefault="008F0CBA" w:rsidP="005010AF">
      <w:pPr>
        <w:ind w:left="1134" w:hanging="1134"/>
      </w:pPr>
      <w:r>
        <w:lastRenderedPageBreak/>
        <w:t>Table D.4</w:t>
      </w:r>
      <w:r w:rsidR="00607986" w:rsidRPr="00BD0ED8">
        <w:t xml:space="preserve">. </w:t>
      </w:r>
      <w:r>
        <w:t>The predicted marginal fuel mix and the monthly GHG intensity factors based on ICF estimates for</w:t>
      </w:r>
      <w:r w:rsidR="00607986" w:rsidRPr="00BD0ED8">
        <w:t xml:space="preserve"> Quebec </w:t>
      </w:r>
    </w:p>
    <w:tbl>
      <w:tblPr>
        <w:tblW w:w="5000" w:type="pct"/>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993"/>
        <w:gridCol w:w="1560"/>
        <w:gridCol w:w="1130"/>
        <w:gridCol w:w="1134"/>
        <w:gridCol w:w="993"/>
        <w:gridCol w:w="1278"/>
        <w:gridCol w:w="1797"/>
      </w:tblGrid>
      <w:tr w:rsidR="00607986" w:rsidRPr="00BD0ED8" w:rsidTr="003D304A">
        <w:tc>
          <w:tcPr>
            <w:tcW w:w="559" w:type="pct"/>
            <w:vAlign w:val="bottom"/>
          </w:tcPr>
          <w:p w:rsidR="00607986" w:rsidRPr="00157447" w:rsidRDefault="00607986" w:rsidP="003D304A">
            <w:pPr>
              <w:jc w:val="center"/>
            </w:pPr>
            <w:r w:rsidRPr="00157447">
              <w:t>Month</w:t>
            </w:r>
          </w:p>
          <w:p w:rsidR="00607986" w:rsidRPr="00157447" w:rsidRDefault="00607986" w:rsidP="003D304A">
            <w:pPr>
              <w:jc w:val="center"/>
            </w:pPr>
          </w:p>
          <w:p w:rsidR="00607986" w:rsidRPr="00157447" w:rsidRDefault="00607986" w:rsidP="003D304A">
            <w:pPr>
              <w:jc w:val="center"/>
            </w:pPr>
          </w:p>
        </w:tc>
        <w:tc>
          <w:tcPr>
            <w:tcW w:w="878" w:type="pct"/>
            <w:vAlign w:val="bottom"/>
          </w:tcPr>
          <w:p w:rsidR="00607986" w:rsidRPr="00157447" w:rsidRDefault="00607986" w:rsidP="003D304A">
            <w:pPr>
              <w:jc w:val="center"/>
            </w:pPr>
            <w:r w:rsidRPr="00157447">
              <w:t>Wood &amp;</w:t>
            </w:r>
          </w:p>
          <w:p w:rsidR="00607986" w:rsidRDefault="00607986" w:rsidP="003D304A">
            <w:pPr>
              <w:jc w:val="center"/>
            </w:pPr>
            <w:r w:rsidRPr="00157447">
              <w:t>wood waste%</w:t>
            </w:r>
          </w:p>
          <w:p w:rsidR="00607986" w:rsidRPr="00157447" w:rsidRDefault="00607986" w:rsidP="003D304A">
            <w:pPr>
              <w:jc w:val="center"/>
              <w:rPr>
                <w:color w:val="000000"/>
              </w:rPr>
            </w:pPr>
          </w:p>
        </w:tc>
        <w:tc>
          <w:tcPr>
            <w:tcW w:w="636" w:type="pct"/>
            <w:vAlign w:val="bottom"/>
          </w:tcPr>
          <w:p w:rsidR="00607986" w:rsidRPr="00157447" w:rsidRDefault="00607986" w:rsidP="003D304A">
            <w:pPr>
              <w:jc w:val="center"/>
            </w:pPr>
            <w:r w:rsidRPr="00157447">
              <w:t>Spent liquor %</w:t>
            </w:r>
          </w:p>
          <w:p w:rsidR="00607986" w:rsidRPr="00157447" w:rsidRDefault="00607986" w:rsidP="003D304A">
            <w:pPr>
              <w:jc w:val="center"/>
              <w:rPr>
                <w:color w:val="000000"/>
              </w:rPr>
            </w:pPr>
          </w:p>
        </w:tc>
        <w:tc>
          <w:tcPr>
            <w:tcW w:w="638" w:type="pct"/>
            <w:vAlign w:val="bottom"/>
          </w:tcPr>
          <w:p w:rsidR="00607986" w:rsidRPr="00157447" w:rsidRDefault="00607986" w:rsidP="003D304A">
            <w:pPr>
              <w:jc w:val="center"/>
            </w:pPr>
            <w:r w:rsidRPr="00157447">
              <w:t>US import %</w:t>
            </w:r>
          </w:p>
          <w:p w:rsidR="00607986" w:rsidRPr="00157447" w:rsidRDefault="00607986" w:rsidP="003D304A">
            <w:pPr>
              <w:jc w:val="center"/>
              <w:rPr>
                <w:color w:val="000000"/>
              </w:rPr>
            </w:pPr>
          </w:p>
        </w:tc>
        <w:tc>
          <w:tcPr>
            <w:tcW w:w="559" w:type="pct"/>
            <w:vAlign w:val="bottom"/>
          </w:tcPr>
          <w:p w:rsidR="00607986" w:rsidRPr="00157447" w:rsidRDefault="00607986" w:rsidP="003D304A">
            <w:pPr>
              <w:jc w:val="center"/>
            </w:pPr>
            <w:r w:rsidRPr="00157447">
              <w:t>Landfill</w:t>
            </w:r>
          </w:p>
          <w:p w:rsidR="00607986" w:rsidRPr="00157447" w:rsidRDefault="00607986" w:rsidP="003D304A">
            <w:pPr>
              <w:jc w:val="center"/>
            </w:pPr>
            <w:r w:rsidRPr="00157447">
              <w:t>gas %</w:t>
            </w:r>
          </w:p>
          <w:p w:rsidR="00607986" w:rsidRPr="00157447" w:rsidRDefault="00607986" w:rsidP="003D304A">
            <w:pPr>
              <w:jc w:val="center"/>
              <w:rPr>
                <w:color w:val="000000"/>
              </w:rPr>
            </w:pPr>
          </w:p>
        </w:tc>
        <w:tc>
          <w:tcPr>
            <w:tcW w:w="719" w:type="pct"/>
            <w:vAlign w:val="bottom"/>
          </w:tcPr>
          <w:p w:rsidR="00607986" w:rsidRPr="00157447" w:rsidRDefault="00607986" w:rsidP="003D304A">
            <w:pPr>
              <w:jc w:val="center"/>
            </w:pPr>
            <w:r w:rsidRPr="00157447">
              <w:t>SK coal lignite %</w:t>
            </w:r>
          </w:p>
          <w:p w:rsidR="00607986" w:rsidRPr="00157447" w:rsidRDefault="00607986" w:rsidP="003D304A">
            <w:pPr>
              <w:jc w:val="center"/>
              <w:rPr>
                <w:color w:val="000000"/>
              </w:rPr>
            </w:pPr>
          </w:p>
        </w:tc>
        <w:tc>
          <w:tcPr>
            <w:tcW w:w="1011" w:type="pct"/>
            <w:vAlign w:val="bottom"/>
          </w:tcPr>
          <w:p w:rsidR="00607986" w:rsidRPr="00157447" w:rsidRDefault="00607986" w:rsidP="003D304A">
            <w:pPr>
              <w:jc w:val="center"/>
              <w:rPr>
                <w:color w:val="000000"/>
              </w:rPr>
            </w:pPr>
            <w:r w:rsidRPr="00157447">
              <w:rPr>
                <w:color w:val="000000"/>
              </w:rPr>
              <w:t xml:space="preserve">Marginal GHG intensity factor </w:t>
            </w:r>
            <w:r w:rsidRPr="00157447">
              <w:t>(g CO</w:t>
            </w:r>
            <w:r w:rsidRPr="00157447">
              <w:rPr>
                <w:vertAlign w:val="subscript"/>
              </w:rPr>
              <w:t>2eq</w:t>
            </w:r>
            <w:r w:rsidRPr="00157447">
              <w:t>/kWh)</w:t>
            </w:r>
          </w:p>
        </w:tc>
      </w:tr>
      <w:tr w:rsidR="00031CB6" w:rsidRPr="00BD0ED8" w:rsidTr="003D304A">
        <w:tc>
          <w:tcPr>
            <w:tcW w:w="559" w:type="pct"/>
            <w:vAlign w:val="bottom"/>
          </w:tcPr>
          <w:p w:rsidR="00031CB6" w:rsidRPr="00157447" w:rsidRDefault="00031CB6" w:rsidP="003D304A">
            <w:pPr>
              <w:jc w:val="center"/>
            </w:pPr>
            <w:r w:rsidRPr="00157447">
              <w:t>Jan.</w:t>
            </w:r>
          </w:p>
        </w:tc>
        <w:tc>
          <w:tcPr>
            <w:tcW w:w="878" w:type="pct"/>
            <w:vAlign w:val="bottom"/>
          </w:tcPr>
          <w:p w:rsidR="00031CB6" w:rsidRPr="00157447" w:rsidRDefault="00031CB6" w:rsidP="003D304A">
            <w:pPr>
              <w:jc w:val="center"/>
              <w:rPr>
                <w:color w:val="000000"/>
              </w:rPr>
            </w:pPr>
            <w:r w:rsidRPr="00157447">
              <w:rPr>
                <w:color w:val="000000"/>
              </w:rPr>
              <w:t>37</w:t>
            </w:r>
          </w:p>
        </w:tc>
        <w:tc>
          <w:tcPr>
            <w:tcW w:w="636" w:type="pct"/>
            <w:vAlign w:val="bottom"/>
          </w:tcPr>
          <w:p w:rsidR="00031CB6" w:rsidRPr="00157447" w:rsidRDefault="00031CB6" w:rsidP="003D304A">
            <w:pPr>
              <w:jc w:val="center"/>
              <w:rPr>
                <w:color w:val="000000"/>
              </w:rPr>
            </w:pPr>
            <w:r w:rsidRPr="00157447">
              <w:rPr>
                <w:color w:val="000000"/>
              </w:rPr>
              <w:t>13</w:t>
            </w:r>
          </w:p>
        </w:tc>
        <w:tc>
          <w:tcPr>
            <w:tcW w:w="638" w:type="pct"/>
            <w:vAlign w:val="bottom"/>
          </w:tcPr>
          <w:p w:rsidR="00031CB6" w:rsidRPr="00157447" w:rsidRDefault="00031CB6" w:rsidP="003D304A">
            <w:pPr>
              <w:jc w:val="center"/>
              <w:rPr>
                <w:color w:val="000000"/>
              </w:rPr>
            </w:pPr>
            <w:r w:rsidRPr="00157447">
              <w:rPr>
                <w:color w:val="000000"/>
              </w:rPr>
              <w:t>51</w:t>
            </w:r>
          </w:p>
        </w:tc>
        <w:tc>
          <w:tcPr>
            <w:tcW w:w="559" w:type="pct"/>
            <w:vAlign w:val="bottom"/>
          </w:tcPr>
          <w:p w:rsidR="00031CB6" w:rsidRPr="00157447" w:rsidRDefault="00031CB6" w:rsidP="003D304A">
            <w:pPr>
              <w:jc w:val="center"/>
              <w:rPr>
                <w:color w:val="000000"/>
              </w:rPr>
            </w:pPr>
            <w:r w:rsidRPr="00157447">
              <w:rPr>
                <w:color w:val="000000"/>
              </w:rPr>
              <w:t>0</w:t>
            </w:r>
          </w:p>
        </w:tc>
        <w:tc>
          <w:tcPr>
            <w:tcW w:w="719" w:type="pct"/>
            <w:vAlign w:val="bottom"/>
          </w:tcPr>
          <w:p w:rsidR="00031CB6" w:rsidRPr="00157447" w:rsidRDefault="00031CB6" w:rsidP="003D304A">
            <w:pPr>
              <w:jc w:val="center"/>
              <w:rPr>
                <w:color w:val="000000"/>
              </w:rPr>
            </w:pPr>
            <w:r w:rsidRPr="00157447">
              <w:rPr>
                <w:color w:val="000000"/>
              </w:rPr>
              <w:t>0</w:t>
            </w:r>
          </w:p>
        </w:tc>
        <w:tc>
          <w:tcPr>
            <w:tcW w:w="1011" w:type="pct"/>
            <w:vAlign w:val="bottom"/>
          </w:tcPr>
          <w:p w:rsidR="00031CB6" w:rsidRPr="00FA411B" w:rsidRDefault="00031CB6" w:rsidP="00031CB6">
            <w:pPr>
              <w:jc w:val="center"/>
              <w:rPr>
                <w:rFonts w:asciiTheme="majorBidi" w:hAnsiTheme="majorBidi" w:cstheme="majorBidi"/>
                <w:color w:val="000000"/>
              </w:rPr>
            </w:pPr>
            <w:r w:rsidRPr="00FA411B">
              <w:rPr>
                <w:rFonts w:asciiTheme="majorBidi" w:hAnsiTheme="majorBidi" w:cstheme="majorBidi"/>
                <w:color w:val="000000"/>
              </w:rPr>
              <w:t>2</w:t>
            </w:r>
          </w:p>
        </w:tc>
      </w:tr>
      <w:tr w:rsidR="00031CB6" w:rsidRPr="00BD0ED8" w:rsidTr="003D304A">
        <w:tc>
          <w:tcPr>
            <w:tcW w:w="559" w:type="pct"/>
            <w:vAlign w:val="bottom"/>
          </w:tcPr>
          <w:p w:rsidR="00031CB6" w:rsidRPr="00157447" w:rsidRDefault="00031CB6" w:rsidP="003D304A">
            <w:pPr>
              <w:jc w:val="center"/>
            </w:pPr>
            <w:r w:rsidRPr="00157447">
              <w:t>Feb.</w:t>
            </w:r>
          </w:p>
        </w:tc>
        <w:tc>
          <w:tcPr>
            <w:tcW w:w="878" w:type="pct"/>
            <w:vAlign w:val="bottom"/>
          </w:tcPr>
          <w:p w:rsidR="00031CB6" w:rsidRPr="00157447" w:rsidRDefault="00031CB6" w:rsidP="003D304A">
            <w:pPr>
              <w:jc w:val="center"/>
              <w:rPr>
                <w:color w:val="000000"/>
              </w:rPr>
            </w:pPr>
            <w:r w:rsidRPr="00157447">
              <w:rPr>
                <w:color w:val="000000"/>
              </w:rPr>
              <w:t>100</w:t>
            </w:r>
          </w:p>
        </w:tc>
        <w:tc>
          <w:tcPr>
            <w:tcW w:w="636" w:type="pct"/>
            <w:vAlign w:val="bottom"/>
          </w:tcPr>
          <w:p w:rsidR="00031CB6" w:rsidRPr="00157447" w:rsidRDefault="00031CB6" w:rsidP="003D304A">
            <w:pPr>
              <w:jc w:val="center"/>
              <w:rPr>
                <w:color w:val="000000"/>
              </w:rPr>
            </w:pPr>
            <w:r w:rsidRPr="00157447">
              <w:rPr>
                <w:color w:val="000000"/>
              </w:rPr>
              <w:t>0</w:t>
            </w:r>
          </w:p>
        </w:tc>
        <w:tc>
          <w:tcPr>
            <w:tcW w:w="638" w:type="pct"/>
            <w:vAlign w:val="bottom"/>
          </w:tcPr>
          <w:p w:rsidR="00031CB6" w:rsidRPr="00157447" w:rsidRDefault="00031CB6" w:rsidP="003D304A">
            <w:pPr>
              <w:jc w:val="center"/>
              <w:rPr>
                <w:color w:val="000000"/>
              </w:rPr>
            </w:pPr>
            <w:r w:rsidRPr="00157447">
              <w:rPr>
                <w:color w:val="000000"/>
              </w:rPr>
              <w:t>0</w:t>
            </w:r>
          </w:p>
        </w:tc>
        <w:tc>
          <w:tcPr>
            <w:tcW w:w="559" w:type="pct"/>
            <w:vAlign w:val="bottom"/>
          </w:tcPr>
          <w:p w:rsidR="00031CB6" w:rsidRPr="00157447" w:rsidRDefault="00031CB6" w:rsidP="003D304A">
            <w:pPr>
              <w:jc w:val="center"/>
              <w:rPr>
                <w:color w:val="000000"/>
              </w:rPr>
            </w:pPr>
            <w:r w:rsidRPr="00157447">
              <w:rPr>
                <w:color w:val="000000"/>
              </w:rPr>
              <w:t>0</w:t>
            </w:r>
          </w:p>
        </w:tc>
        <w:tc>
          <w:tcPr>
            <w:tcW w:w="719" w:type="pct"/>
            <w:vAlign w:val="bottom"/>
          </w:tcPr>
          <w:p w:rsidR="00031CB6" w:rsidRPr="00157447" w:rsidRDefault="00031CB6" w:rsidP="003D304A">
            <w:pPr>
              <w:jc w:val="center"/>
              <w:rPr>
                <w:color w:val="000000"/>
              </w:rPr>
            </w:pPr>
            <w:r w:rsidRPr="00157447">
              <w:rPr>
                <w:color w:val="000000"/>
              </w:rPr>
              <w:t>0</w:t>
            </w:r>
          </w:p>
        </w:tc>
        <w:tc>
          <w:tcPr>
            <w:tcW w:w="1011" w:type="pct"/>
            <w:vAlign w:val="bottom"/>
          </w:tcPr>
          <w:p w:rsidR="00031CB6" w:rsidRPr="00FA411B" w:rsidRDefault="00031CB6" w:rsidP="00031CB6">
            <w:pPr>
              <w:jc w:val="center"/>
              <w:rPr>
                <w:rFonts w:asciiTheme="majorBidi" w:hAnsiTheme="majorBidi" w:cstheme="majorBidi"/>
                <w:color w:val="000000"/>
              </w:rPr>
            </w:pPr>
            <w:r w:rsidRPr="00FA411B">
              <w:rPr>
                <w:rFonts w:asciiTheme="majorBidi" w:hAnsiTheme="majorBidi" w:cstheme="majorBidi"/>
                <w:color w:val="000000"/>
              </w:rPr>
              <w:t>4</w:t>
            </w:r>
          </w:p>
        </w:tc>
      </w:tr>
      <w:tr w:rsidR="00031CB6" w:rsidRPr="00BD0ED8" w:rsidTr="003D304A">
        <w:tc>
          <w:tcPr>
            <w:tcW w:w="559" w:type="pct"/>
            <w:vAlign w:val="bottom"/>
          </w:tcPr>
          <w:p w:rsidR="00031CB6" w:rsidRPr="00157447" w:rsidRDefault="00031CB6" w:rsidP="003D304A">
            <w:pPr>
              <w:jc w:val="center"/>
            </w:pPr>
            <w:r w:rsidRPr="00157447">
              <w:t>Mar.</w:t>
            </w:r>
          </w:p>
        </w:tc>
        <w:tc>
          <w:tcPr>
            <w:tcW w:w="878" w:type="pct"/>
            <w:vAlign w:val="bottom"/>
          </w:tcPr>
          <w:p w:rsidR="00031CB6" w:rsidRPr="00157447" w:rsidRDefault="00031CB6" w:rsidP="003D304A">
            <w:pPr>
              <w:jc w:val="center"/>
              <w:rPr>
                <w:color w:val="000000"/>
              </w:rPr>
            </w:pPr>
            <w:r w:rsidRPr="00157447">
              <w:rPr>
                <w:color w:val="000000"/>
              </w:rPr>
              <w:t>35</w:t>
            </w:r>
          </w:p>
        </w:tc>
        <w:tc>
          <w:tcPr>
            <w:tcW w:w="636" w:type="pct"/>
            <w:vAlign w:val="bottom"/>
          </w:tcPr>
          <w:p w:rsidR="00031CB6" w:rsidRPr="00157447" w:rsidRDefault="00031CB6" w:rsidP="003D304A">
            <w:pPr>
              <w:jc w:val="center"/>
              <w:rPr>
                <w:color w:val="000000"/>
              </w:rPr>
            </w:pPr>
            <w:r w:rsidRPr="00157447">
              <w:rPr>
                <w:color w:val="000000"/>
              </w:rPr>
              <w:t>2</w:t>
            </w:r>
          </w:p>
        </w:tc>
        <w:tc>
          <w:tcPr>
            <w:tcW w:w="638" w:type="pct"/>
            <w:vAlign w:val="bottom"/>
          </w:tcPr>
          <w:p w:rsidR="00031CB6" w:rsidRPr="00157447" w:rsidRDefault="00031CB6" w:rsidP="003D304A">
            <w:pPr>
              <w:jc w:val="center"/>
              <w:rPr>
                <w:color w:val="000000"/>
              </w:rPr>
            </w:pPr>
            <w:r w:rsidRPr="00157447">
              <w:rPr>
                <w:color w:val="000000"/>
              </w:rPr>
              <w:t>0</w:t>
            </w:r>
          </w:p>
        </w:tc>
        <w:tc>
          <w:tcPr>
            <w:tcW w:w="559" w:type="pct"/>
            <w:vAlign w:val="bottom"/>
          </w:tcPr>
          <w:p w:rsidR="00031CB6" w:rsidRPr="00157447" w:rsidRDefault="00031CB6" w:rsidP="003D304A">
            <w:pPr>
              <w:jc w:val="center"/>
              <w:rPr>
                <w:color w:val="000000"/>
              </w:rPr>
            </w:pPr>
            <w:r w:rsidRPr="00157447">
              <w:rPr>
                <w:color w:val="000000"/>
              </w:rPr>
              <w:t>63</w:t>
            </w:r>
          </w:p>
        </w:tc>
        <w:tc>
          <w:tcPr>
            <w:tcW w:w="719" w:type="pct"/>
            <w:vAlign w:val="bottom"/>
          </w:tcPr>
          <w:p w:rsidR="00031CB6" w:rsidRPr="00157447" w:rsidRDefault="00031CB6" w:rsidP="003D304A">
            <w:pPr>
              <w:jc w:val="center"/>
              <w:rPr>
                <w:color w:val="000000"/>
              </w:rPr>
            </w:pPr>
            <w:r w:rsidRPr="00157447">
              <w:rPr>
                <w:color w:val="000000"/>
              </w:rPr>
              <w:t>0</w:t>
            </w:r>
          </w:p>
        </w:tc>
        <w:tc>
          <w:tcPr>
            <w:tcW w:w="1011" w:type="pct"/>
            <w:vAlign w:val="bottom"/>
          </w:tcPr>
          <w:p w:rsidR="00031CB6" w:rsidRPr="00FA411B" w:rsidRDefault="00031CB6" w:rsidP="00031CB6">
            <w:pPr>
              <w:jc w:val="center"/>
              <w:rPr>
                <w:rFonts w:asciiTheme="majorBidi" w:hAnsiTheme="majorBidi" w:cstheme="majorBidi"/>
                <w:color w:val="000000"/>
              </w:rPr>
            </w:pPr>
            <w:r w:rsidRPr="00FA411B">
              <w:rPr>
                <w:rFonts w:asciiTheme="majorBidi" w:hAnsiTheme="majorBidi" w:cstheme="majorBidi"/>
                <w:color w:val="000000"/>
              </w:rPr>
              <w:t>2</w:t>
            </w:r>
          </w:p>
        </w:tc>
      </w:tr>
      <w:tr w:rsidR="00031CB6" w:rsidRPr="00BD0ED8" w:rsidTr="003D304A">
        <w:tc>
          <w:tcPr>
            <w:tcW w:w="559" w:type="pct"/>
            <w:vAlign w:val="bottom"/>
          </w:tcPr>
          <w:p w:rsidR="00031CB6" w:rsidRPr="00157447" w:rsidRDefault="00031CB6" w:rsidP="003D304A">
            <w:pPr>
              <w:jc w:val="center"/>
            </w:pPr>
            <w:r w:rsidRPr="00157447">
              <w:t>Apr.</w:t>
            </w:r>
          </w:p>
        </w:tc>
        <w:tc>
          <w:tcPr>
            <w:tcW w:w="878" w:type="pct"/>
            <w:vAlign w:val="bottom"/>
          </w:tcPr>
          <w:p w:rsidR="00031CB6" w:rsidRPr="00157447" w:rsidRDefault="00031CB6" w:rsidP="003D304A">
            <w:pPr>
              <w:jc w:val="center"/>
              <w:rPr>
                <w:color w:val="000000"/>
              </w:rPr>
            </w:pPr>
            <w:r w:rsidRPr="00157447">
              <w:rPr>
                <w:color w:val="000000"/>
              </w:rPr>
              <w:t>100</w:t>
            </w:r>
          </w:p>
        </w:tc>
        <w:tc>
          <w:tcPr>
            <w:tcW w:w="636" w:type="pct"/>
            <w:vAlign w:val="bottom"/>
          </w:tcPr>
          <w:p w:rsidR="00031CB6" w:rsidRPr="00157447" w:rsidRDefault="00031CB6" w:rsidP="003D304A">
            <w:pPr>
              <w:jc w:val="center"/>
              <w:rPr>
                <w:color w:val="000000"/>
              </w:rPr>
            </w:pPr>
            <w:r w:rsidRPr="00157447">
              <w:rPr>
                <w:color w:val="000000"/>
              </w:rPr>
              <w:t>0</w:t>
            </w:r>
          </w:p>
        </w:tc>
        <w:tc>
          <w:tcPr>
            <w:tcW w:w="638" w:type="pct"/>
            <w:vAlign w:val="bottom"/>
          </w:tcPr>
          <w:p w:rsidR="00031CB6" w:rsidRPr="00157447" w:rsidRDefault="00031CB6" w:rsidP="003D304A">
            <w:pPr>
              <w:jc w:val="center"/>
              <w:rPr>
                <w:color w:val="000000"/>
              </w:rPr>
            </w:pPr>
            <w:r w:rsidRPr="00157447">
              <w:rPr>
                <w:color w:val="000000"/>
              </w:rPr>
              <w:t>0</w:t>
            </w:r>
          </w:p>
        </w:tc>
        <w:tc>
          <w:tcPr>
            <w:tcW w:w="559" w:type="pct"/>
            <w:vAlign w:val="bottom"/>
          </w:tcPr>
          <w:p w:rsidR="00031CB6" w:rsidRPr="00157447" w:rsidRDefault="00031CB6" w:rsidP="003D304A">
            <w:pPr>
              <w:jc w:val="center"/>
              <w:rPr>
                <w:color w:val="000000"/>
              </w:rPr>
            </w:pPr>
            <w:r w:rsidRPr="00157447">
              <w:rPr>
                <w:color w:val="000000"/>
              </w:rPr>
              <w:t>0</w:t>
            </w:r>
          </w:p>
        </w:tc>
        <w:tc>
          <w:tcPr>
            <w:tcW w:w="719" w:type="pct"/>
            <w:vAlign w:val="bottom"/>
          </w:tcPr>
          <w:p w:rsidR="00031CB6" w:rsidRPr="00157447" w:rsidRDefault="00031CB6" w:rsidP="003D304A">
            <w:pPr>
              <w:jc w:val="center"/>
              <w:rPr>
                <w:color w:val="000000"/>
              </w:rPr>
            </w:pPr>
            <w:r w:rsidRPr="00157447">
              <w:rPr>
                <w:color w:val="000000"/>
              </w:rPr>
              <w:t>0</w:t>
            </w:r>
          </w:p>
        </w:tc>
        <w:tc>
          <w:tcPr>
            <w:tcW w:w="1011" w:type="pct"/>
            <w:vAlign w:val="bottom"/>
          </w:tcPr>
          <w:p w:rsidR="00031CB6" w:rsidRPr="00FA411B" w:rsidRDefault="00031CB6" w:rsidP="00031CB6">
            <w:pPr>
              <w:jc w:val="center"/>
              <w:rPr>
                <w:rFonts w:asciiTheme="majorBidi" w:hAnsiTheme="majorBidi" w:cstheme="majorBidi"/>
                <w:color w:val="000000"/>
              </w:rPr>
            </w:pPr>
            <w:r w:rsidRPr="00FA411B">
              <w:rPr>
                <w:rFonts w:asciiTheme="majorBidi" w:hAnsiTheme="majorBidi" w:cstheme="majorBidi"/>
                <w:color w:val="000000"/>
              </w:rPr>
              <w:t>4</w:t>
            </w:r>
          </w:p>
        </w:tc>
      </w:tr>
      <w:tr w:rsidR="00031CB6" w:rsidRPr="00BD0ED8" w:rsidTr="003D304A">
        <w:tc>
          <w:tcPr>
            <w:tcW w:w="559" w:type="pct"/>
            <w:vAlign w:val="bottom"/>
          </w:tcPr>
          <w:p w:rsidR="00031CB6" w:rsidRPr="00157447" w:rsidRDefault="00031CB6" w:rsidP="003D304A">
            <w:pPr>
              <w:jc w:val="center"/>
            </w:pPr>
            <w:r w:rsidRPr="00157447">
              <w:t>May</w:t>
            </w:r>
          </w:p>
        </w:tc>
        <w:tc>
          <w:tcPr>
            <w:tcW w:w="878" w:type="pct"/>
            <w:vAlign w:val="bottom"/>
          </w:tcPr>
          <w:p w:rsidR="00031CB6" w:rsidRPr="00157447" w:rsidRDefault="00031CB6" w:rsidP="003D304A">
            <w:pPr>
              <w:jc w:val="center"/>
              <w:rPr>
                <w:color w:val="000000"/>
              </w:rPr>
            </w:pPr>
            <w:r w:rsidRPr="00157447">
              <w:rPr>
                <w:color w:val="000000"/>
              </w:rPr>
              <w:t>51</w:t>
            </w:r>
          </w:p>
        </w:tc>
        <w:tc>
          <w:tcPr>
            <w:tcW w:w="636" w:type="pct"/>
            <w:vAlign w:val="bottom"/>
          </w:tcPr>
          <w:p w:rsidR="00031CB6" w:rsidRPr="00157447" w:rsidRDefault="00031CB6" w:rsidP="003D304A">
            <w:pPr>
              <w:jc w:val="center"/>
              <w:rPr>
                <w:color w:val="000000"/>
              </w:rPr>
            </w:pPr>
            <w:r w:rsidRPr="00157447">
              <w:rPr>
                <w:color w:val="000000"/>
              </w:rPr>
              <w:t>49</w:t>
            </w:r>
          </w:p>
        </w:tc>
        <w:tc>
          <w:tcPr>
            <w:tcW w:w="638" w:type="pct"/>
            <w:vAlign w:val="bottom"/>
          </w:tcPr>
          <w:p w:rsidR="00031CB6" w:rsidRPr="00157447" w:rsidRDefault="00031CB6" w:rsidP="003D304A">
            <w:pPr>
              <w:jc w:val="center"/>
              <w:rPr>
                <w:color w:val="000000"/>
              </w:rPr>
            </w:pPr>
            <w:r w:rsidRPr="00157447">
              <w:rPr>
                <w:color w:val="000000"/>
              </w:rPr>
              <w:t>0</w:t>
            </w:r>
          </w:p>
        </w:tc>
        <w:tc>
          <w:tcPr>
            <w:tcW w:w="559" w:type="pct"/>
            <w:vAlign w:val="bottom"/>
          </w:tcPr>
          <w:p w:rsidR="00031CB6" w:rsidRPr="00157447" w:rsidRDefault="00031CB6" w:rsidP="003D304A">
            <w:pPr>
              <w:jc w:val="center"/>
              <w:rPr>
                <w:color w:val="000000"/>
              </w:rPr>
            </w:pPr>
            <w:r w:rsidRPr="00157447">
              <w:rPr>
                <w:color w:val="000000"/>
              </w:rPr>
              <w:t>0</w:t>
            </w:r>
          </w:p>
        </w:tc>
        <w:tc>
          <w:tcPr>
            <w:tcW w:w="719" w:type="pct"/>
            <w:vAlign w:val="bottom"/>
          </w:tcPr>
          <w:p w:rsidR="00031CB6" w:rsidRPr="00157447" w:rsidRDefault="00031CB6" w:rsidP="003D304A">
            <w:pPr>
              <w:jc w:val="center"/>
              <w:rPr>
                <w:color w:val="000000"/>
              </w:rPr>
            </w:pPr>
            <w:r w:rsidRPr="00157447">
              <w:rPr>
                <w:color w:val="000000"/>
              </w:rPr>
              <w:t>0</w:t>
            </w:r>
          </w:p>
        </w:tc>
        <w:tc>
          <w:tcPr>
            <w:tcW w:w="1011" w:type="pct"/>
            <w:vAlign w:val="bottom"/>
          </w:tcPr>
          <w:p w:rsidR="00031CB6" w:rsidRPr="00FA411B" w:rsidRDefault="00031CB6" w:rsidP="00031CB6">
            <w:pPr>
              <w:jc w:val="center"/>
              <w:rPr>
                <w:rFonts w:asciiTheme="majorBidi" w:hAnsiTheme="majorBidi" w:cstheme="majorBidi"/>
                <w:color w:val="000000"/>
              </w:rPr>
            </w:pPr>
            <w:r w:rsidRPr="00FA411B">
              <w:rPr>
                <w:rFonts w:asciiTheme="majorBidi" w:hAnsiTheme="majorBidi" w:cstheme="majorBidi"/>
                <w:color w:val="000000"/>
              </w:rPr>
              <w:t>4</w:t>
            </w:r>
          </w:p>
        </w:tc>
      </w:tr>
      <w:tr w:rsidR="00031CB6" w:rsidRPr="00BD0ED8" w:rsidTr="003D304A">
        <w:tc>
          <w:tcPr>
            <w:tcW w:w="559" w:type="pct"/>
            <w:vAlign w:val="bottom"/>
          </w:tcPr>
          <w:p w:rsidR="00031CB6" w:rsidRPr="00157447" w:rsidRDefault="00031CB6" w:rsidP="003D304A">
            <w:pPr>
              <w:jc w:val="center"/>
            </w:pPr>
            <w:r w:rsidRPr="00157447">
              <w:t>Jun.</w:t>
            </w:r>
          </w:p>
        </w:tc>
        <w:tc>
          <w:tcPr>
            <w:tcW w:w="878" w:type="pct"/>
            <w:vAlign w:val="bottom"/>
          </w:tcPr>
          <w:p w:rsidR="00031CB6" w:rsidRPr="00157447" w:rsidRDefault="00031CB6" w:rsidP="003D304A">
            <w:pPr>
              <w:jc w:val="center"/>
              <w:rPr>
                <w:color w:val="000000"/>
              </w:rPr>
            </w:pPr>
            <w:r w:rsidRPr="00157447">
              <w:rPr>
                <w:color w:val="000000"/>
              </w:rPr>
              <w:t>100</w:t>
            </w:r>
          </w:p>
        </w:tc>
        <w:tc>
          <w:tcPr>
            <w:tcW w:w="636" w:type="pct"/>
            <w:vAlign w:val="bottom"/>
          </w:tcPr>
          <w:p w:rsidR="00031CB6" w:rsidRPr="00157447" w:rsidRDefault="00031CB6" w:rsidP="003D304A">
            <w:pPr>
              <w:jc w:val="center"/>
              <w:rPr>
                <w:color w:val="000000"/>
              </w:rPr>
            </w:pPr>
            <w:r w:rsidRPr="00157447">
              <w:rPr>
                <w:color w:val="000000"/>
              </w:rPr>
              <w:t>0</w:t>
            </w:r>
          </w:p>
        </w:tc>
        <w:tc>
          <w:tcPr>
            <w:tcW w:w="638" w:type="pct"/>
            <w:vAlign w:val="bottom"/>
          </w:tcPr>
          <w:p w:rsidR="00031CB6" w:rsidRPr="00157447" w:rsidRDefault="00031CB6" w:rsidP="003D304A">
            <w:pPr>
              <w:jc w:val="center"/>
              <w:rPr>
                <w:color w:val="000000"/>
              </w:rPr>
            </w:pPr>
            <w:r w:rsidRPr="00157447">
              <w:rPr>
                <w:color w:val="000000"/>
              </w:rPr>
              <w:t>0</w:t>
            </w:r>
          </w:p>
        </w:tc>
        <w:tc>
          <w:tcPr>
            <w:tcW w:w="559" w:type="pct"/>
            <w:vAlign w:val="bottom"/>
          </w:tcPr>
          <w:p w:rsidR="00031CB6" w:rsidRPr="00157447" w:rsidRDefault="00031CB6" w:rsidP="003D304A">
            <w:pPr>
              <w:jc w:val="center"/>
              <w:rPr>
                <w:color w:val="000000"/>
              </w:rPr>
            </w:pPr>
            <w:r w:rsidRPr="00157447">
              <w:rPr>
                <w:color w:val="000000"/>
              </w:rPr>
              <w:t>0</w:t>
            </w:r>
          </w:p>
        </w:tc>
        <w:tc>
          <w:tcPr>
            <w:tcW w:w="719" w:type="pct"/>
            <w:vAlign w:val="bottom"/>
          </w:tcPr>
          <w:p w:rsidR="00031CB6" w:rsidRPr="00157447" w:rsidRDefault="00031CB6" w:rsidP="003D304A">
            <w:pPr>
              <w:jc w:val="center"/>
              <w:rPr>
                <w:color w:val="000000"/>
              </w:rPr>
            </w:pPr>
            <w:r w:rsidRPr="00157447">
              <w:rPr>
                <w:color w:val="000000"/>
              </w:rPr>
              <w:t>0</w:t>
            </w:r>
          </w:p>
        </w:tc>
        <w:tc>
          <w:tcPr>
            <w:tcW w:w="1011" w:type="pct"/>
            <w:vAlign w:val="bottom"/>
          </w:tcPr>
          <w:p w:rsidR="00031CB6" w:rsidRPr="00FA411B" w:rsidRDefault="00031CB6" w:rsidP="00031CB6">
            <w:pPr>
              <w:jc w:val="center"/>
              <w:rPr>
                <w:rFonts w:asciiTheme="majorBidi" w:hAnsiTheme="majorBidi" w:cstheme="majorBidi"/>
                <w:color w:val="000000"/>
              </w:rPr>
            </w:pPr>
            <w:r w:rsidRPr="00FA411B">
              <w:rPr>
                <w:rFonts w:asciiTheme="majorBidi" w:hAnsiTheme="majorBidi" w:cstheme="majorBidi"/>
                <w:color w:val="000000"/>
              </w:rPr>
              <w:t>4</w:t>
            </w:r>
          </w:p>
        </w:tc>
      </w:tr>
      <w:tr w:rsidR="00031CB6" w:rsidRPr="00BD0ED8" w:rsidTr="003D304A">
        <w:tc>
          <w:tcPr>
            <w:tcW w:w="559" w:type="pct"/>
            <w:vAlign w:val="bottom"/>
          </w:tcPr>
          <w:p w:rsidR="00031CB6" w:rsidRPr="00157447" w:rsidRDefault="00031CB6" w:rsidP="003D304A">
            <w:pPr>
              <w:jc w:val="center"/>
            </w:pPr>
            <w:r w:rsidRPr="00157447">
              <w:t>Jul.</w:t>
            </w:r>
          </w:p>
        </w:tc>
        <w:tc>
          <w:tcPr>
            <w:tcW w:w="878" w:type="pct"/>
            <w:vAlign w:val="bottom"/>
          </w:tcPr>
          <w:p w:rsidR="00031CB6" w:rsidRPr="00157447" w:rsidRDefault="00031CB6" w:rsidP="003D304A">
            <w:pPr>
              <w:jc w:val="center"/>
              <w:rPr>
                <w:color w:val="000000"/>
              </w:rPr>
            </w:pPr>
            <w:r w:rsidRPr="00157447">
              <w:rPr>
                <w:color w:val="000000"/>
              </w:rPr>
              <w:t>100</w:t>
            </w:r>
          </w:p>
        </w:tc>
        <w:tc>
          <w:tcPr>
            <w:tcW w:w="636" w:type="pct"/>
            <w:vAlign w:val="bottom"/>
          </w:tcPr>
          <w:p w:rsidR="00031CB6" w:rsidRPr="00157447" w:rsidRDefault="00031CB6" w:rsidP="003D304A">
            <w:pPr>
              <w:jc w:val="center"/>
              <w:rPr>
                <w:color w:val="000000"/>
              </w:rPr>
            </w:pPr>
            <w:r w:rsidRPr="00157447">
              <w:rPr>
                <w:color w:val="000000"/>
              </w:rPr>
              <w:t>0</w:t>
            </w:r>
          </w:p>
        </w:tc>
        <w:tc>
          <w:tcPr>
            <w:tcW w:w="638" w:type="pct"/>
            <w:vAlign w:val="bottom"/>
          </w:tcPr>
          <w:p w:rsidR="00031CB6" w:rsidRPr="00157447" w:rsidRDefault="00031CB6" w:rsidP="003D304A">
            <w:pPr>
              <w:jc w:val="center"/>
              <w:rPr>
                <w:color w:val="000000"/>
              </w:rPr>
            </w:pPr>
            <w:r w:rsidRPr="00157447">
              <w:rPr>
                <w:color w:val="000000"/>
              </w:rPr>
              <w:t>0</w:t>
            </w:r>
          </w:p>
        </w:tc>
        <w:tc>
          <w:tcPr>
            <w:tcW w:w="559" w:type="pct"/>
            <w:vAlign w:val="bottom"/>
          </w:tcPr>
          <w:p w:rsidR="00031CB6" w:rsidRPr="00157447" w:rsidRDefault="00031CB6" w:rsidP="003D304A">
            <w:pPr>
              <w:jc w:val="center"/>
              <w:rPr>
                <w:color w:val="000000"/>
              </w:rPr>
            </w:pPr>
            <w:r w:rsidRPr="00157447">
              <w:rPr>
                <w:color w:val="000000"/>
              </w:rPr>
              <w:t>0</w:t>
            </w:r>
          </w:p>
        </w:tc>
        <w:tc>
          <w:tcPr>
            <w:tcW w:w="719" w:type="pct"/>
            <w:vAlign w:val="bottom"/>
          </w:tcPr>
          <w:p w:rsidR="00031CB6" w:rsidRPr="00157447" w:rsidRDefault="00031CB6" w:rsidP="003D304A">
            <w:pPr>
              <w:jc w:val="center"/>
              <w:rPr>
                <w:color w:val="000000"/>
              </w:rPr>
            </w:pPr>
            <w:r w:rsidRPr="00157447">
              <w:rPr>
                <w:color w:val="000000"/>
              </w:rPr>
              <w:t>0</w:t>
            </w:r>
          </w:p>
        </w:tc>
        <w:tc>
          <w:tcPr>
            <w:tcW w:w="1011" w:type="pct"/>
            <w:vAlign w:val="bottom"/>
          </w:tcPr>
          <w:p w:rsidR="00031CB6" w:rsidRPr="00FA411B" w:rsidRDefault="00031CB6" w:rsidP="00031CB6">
            <w:pPr>
              <w:jc w:val="center"/>
              <w:rPr>
                <w:rFonts w:asciiTheme="majorBidi" w:hAnsiTheme="majorBidi" w:cstheme="majorBidi"/>
                <w:color w:val="000000"/>
              </w:rPr>
            </w:pPr>
            <w:r w:rsidRPr="00FA411B">
              <w:rPr>
                <w:rFonts w:asciiTheme="majorBidi" w:hAnsiTheme="majorBidi" w:cstheme="majorBidi"/>
                <w:color w:val="000000"/>
              </w:rPr>
              <w:t>4</w:t>
            </w:r>
          </w:p>
        </w:tc>
      </w:tr>
      <w:tr w:rsidR="00031CB6" w:rsidRPr="00BD0ED8" w:rsidTr="003D304A">
        <w:tc>
          <w:tcPr>
            <w:tcW w:w="559" w:type="pct"/>
            <w:vAlign w:val="bottom"/>
          </w:tcPr>
          <w:p w:rsidR="00031CB6" w:rsidRPr="00157447" w:rsidRDefault="00031CB6" w:rsidP="003D304A">
            <w:pPr>
              <w:jc w:val="center"/>
            </w:pPr>
            <w:r w:rsidRPr="00157447">
              <w:t>Aug.</w:t>
            </w:r>
          </w:p>
        </w:tc>
        <w:tc>
          <w:tcPr>
            <w:tcW w:w="878" w:type="pct"/>
            <w:vAlign w:val="bottom"/>
          </w:tcPr>
          <w:p w:rsidR="00031CB6" w:rsidRPr="00157447" w:rsidRDefault="00031CB6" w:rsidP="003D304A">
            <w:pPr>
              <w:jc w:val="center"/>
              <w:rPr>
                <w:color w:val="000000"/>
              </w:rPr>
            </w:pPr>
            <w:r w:rsidRPr="00157447">
              <w:rPr>
                <w:color w:val="000000"/>
              </w:rPr>
              <w:t>100</w:t>
            </w:r>
          </w:p>
        </w:tc>
        <w:tc>
          <w:tcPr>
            <w:tcW w:w="636" w:type="pct"/>
            <w:vAlign w:val="bottom"/>
          </w:tcPr>
          <w:p w:rsidR="00031CB6" w:rsidRPr="00157447" w:rsidRDefault="00031CB6" w:rsidP="003D304A">
            <w:pPr>
              <w:jc w:val="center"/>
              <w:rPr>
                <w:color w:val="000000"/>
              </w:rPr>
            </w:pPr>
            <w:r w:rsidRPr="00157447">
              <w:rPr>
                <w:color w:val="000000"/>
              </w:rPr>
              <w:t>0</w:t>
            </w:r>
          </w:p>
        </w:tc>
        <w:tc>
          <w:tcPr>
            <w:tcW w:w="638" w:type="pct"/>
            <w:vAlign w:val="bottom"/>
          </w:tcPr>
          <w:p w:rsidR="00031CB6" w:rsidRPr="00157447" w:rsidRDefault="00031CB6" w:rsidP="003D304A">
            <w:pPr>
              <w:jc w:val="center"/>
              <w:rPr>
                <w:color w:val="000000"/>
              </w:rPr>
            </w:pPr>
            <w:r w:rsidRPr="00157447">
              <w:rPr>
                <w:color w:val="000000"/>
              </w:rPr>
              <w:t>0</w:t>
            </w:r>
          </w:p>
        </w:tc>
        <w:tc>
          <w:tcPr>
            <w:tcW w:w="559" w:type="pct"/>
            <w:vAlign w:val="bottom"/>
          </w:tcPr>
          <w:p w:rsidR="00031CB6" w:rsidRPr="00157447" w:rsidRDefault="00031CB6" w:rsidP="003D304A">
            <w:pPr>
              <w:jc w:val="center"/>
              <w:rPr>
                <w:color w:val="000000"/>
              </w:rPr>
            </w:pPr>
            <w:r w:rsidRPr="00157447">
              <w:rPr>
                <w:color w:val="000000"/>
              </w:rPr>
              <w:t>0</w:t>
            </w:r>
          </w:p>
        </w:tc>
        <w:tc>
          <w:tcPr>
            <w:tcW w:w="719" w:type="pct"/>
            <w:vAlign w:val="bottom"/>
          </w:tcPr>
          <w:p w:rsidR="00031CB6" w:rsidRPr="00157447" w:rsidRDefault="00031CB6" w:rsidP="003D304A">
            <w:pPr>
              <w:jc w:val="center"/>
              <w:rPr>
                <w:color w:val="000000"/>
              </w:rPr>
            </w:pPr>
            <w:r w:rsidRPr="00157447">
              <w:rPr>
                <w:color w:val="000000"/>
              </w:rPr>
              <w:t>0</w:t>
            </w:r>
          </w:p>
        </w:tc>
        <w:tc>
          <w:tcPr>
            <w:tcW w:w="1011" w:type="pct"/>
            <w:vAlign w:val="bottom"/>
          </w:tcPr>
          <w:p w:rsidR="00031CB6" w:rsidRPr="00FA411B" w:rsidRDefault="00031CB6" w:rsidP="00031CB6">
            <w:pPr>
              <w:jc w:val="center"/>
              <w:rPr>
                <w:rFonts w:asciiTheme="majorBidi" w:hAnsiTheme="majorBidi" w:cstheme="majorBidi"/>
                <w:color w:val="000000"/>
              </w:rPr>
            </w:pPr>
            <w:r w:rsidRPr="00FA411B">
              <w:rPr>
                <w:rFonts w:asciiTheme="majorBidi" w:hAnsiTheme="majorBidi" w:cstheme="majorBidi"/>
                <w:color w:val="000000"/>
              </w:rPr>
              <w:t>4</w:t>
            </w:r>
          </w:p>
        </w:tc>
      </w:tr>
      <w:tr w:rsidR="00031CB6" w:rsidRPr="00BD0ED8" w:rsidTr="003D304A">
        <w:tc>
          <w:tcPr>
            <w:tcW w:w="559" w:type="pct"/>
            <w:vAlign w:val="bottom"/>
          </w:tcPr>
          <w:p w:rsidR="00031CB6" w:rsidRPr="00157447" w:rsidRDefault="00031CB6" w:rsidP="003D304A">
            <w:pPr>
              <w:jc w:val="center"/>
            </w:pPr>
            <w:r w:rsidRPr="00157447">
              <w:t>Sep.</w:t>
            </w:r>
          </w:p>
        </w:tc>
        <w:tc>
          <w:tcPr>
            <w:tcW w:w="878" w:type="pct"/>
            <w:vAlign w:val="bottom"/>
          </w:tcPr>
          <w:p w:rsidR="00031CB6" w:rsidRPr="00157447" w:rsidRDefault="00031CB6" w:rsidP="003D304A">
            <w:pPr>
              <w:jc w:val="center"/>
              <w:rPr>
                <w:color w:val="000000"/>
              </w:rPr>
            </w:pPr>
            <w:r w:rsidRPr="00157447">
              <w:rPr>
                <w:color w:val="000000"/>
              </w:rPr>
              <w:t>0</w:t>
            </w:r>
          </w:p>
        </w:tc>
        <w:tc>
          <w:tcPr>
            <w:tcW w:w="636" w:type="pct"/>
            <w:vAlign w:val="bottom"/>
          </w:tcPr>
          <w:p w:rsidR="00031CB6" w:rsidRPr="00157447" w:rsidRDefault="00031CB6" w:rsidP="003D304A">
            <w:pPr>
              <w:jc w:val="center"/>
              <w:rPr>
                <w:color w:val="000000"/>
              </w:rPr>
            </w:pPr>
            <w:r w:rsidRPr="00157447">
              <w:rPr>
                <w:color w:val="000000"/>
              </w:rPr>
              <w:t>100</w:t>
            </w:r>
          </w:p>
        </w:tc>
        <w:tc>
          <w:tcPr>
            <w:tcW w:w="638" w:type="pct"/>
            <w:vAlign w:val="bottom"/>
          </w:tcPr>
          <w:p w:rsidR="00031CB6" w:rsidRPr="00157447" w:rsidRDefault="00031CB6" w:rsidP="003D304A">
            <w:pPr>
              <w:jc w:val="center"/>
              <w:rPr>
                <w:color w:val="000000"/>
              </w:rPr>
            </w:pPr>
            <w:r w:rsidRPr="00157447">
              <w:rPr>
                <w:color w:val="000000"/>
              </w:rPr>
              <w:t>0</w:t>
            </w:r>
          </w:p>
        </w:tc>
        <w:tc>
          <w:tcPr>
            <w:tcW w:w="559" w:type="pct"/>
            <w:vAlign w:val="bottom"/>
          </w:tcPr>
          <w:p w:rsidR="00031CB6" w:rsidRPr="00157447" w:rsidRDefault="00031CB6" w:rsidP="003D304A">
            <w:pPr>
              <w:jc w:val="center"/>
              <w:rPr>
                <w:color w:val="000000"/>
              </w:rPr>
            </w:pPr>
            <w:r w:rsidRPr="00157447">
              <w:rPr>
                <w:color w:val="000000"/>
              </w:rPr>
              <w:t>0</w:t>
            </w:r>
          </w:p>
        </w:tc>
        <w:tc>
          <w:tcPr>
            <w:tcW w:w="719" w:type="pct"/>
            <w:vAlign w:val="bottom"/>
          </w:tcPr>
          <w:p w:rsidR="00031CB6" w:rsidRPr="00157447" w:rsidRDefault="00031CB6" w:rsidP="003D304A">
            <w:pPr>
              <w:jc w:val="center"/>
              <w:rPr>
                <w:color w:val="000000"/>
              </w:rPr>
            </w:pPr>
            <w:r w:rsidRPr="00157447">
              <w:rPr>
                <w:color w:val="000000"/>
              </w:rPr>
              <w:t>0</w:t>
            </w:r>
          </w:p>
        </w:tc>
        <w:tc>
          <w:tcPr>
            <w:tcW w:w="1011" w:type="pct"/>
            <w:vAlign w:val="bottom"/>
          </w:tcPr>
          <w:p w:rsidR="00031CB6" w:rsidRPr="00FA411B" w:rsidRDefault="00031CB6" w:rsidP="00031CB6">
            <w:pPr>
              <w:jc w:val="center"/>
              <w:rPr>
                <w:rFonts w:asciiTheme="majorBidi" w:hAnsiTheme="majorBidi" w:cstheme="majorBidi"/>
                <w:color w:val="000000"/>
              </w:rPr>
            </w:pPr>
            <w:r w:rsidRPr="00FA411B">
              <w:rPr>
                <w:rFonts w:asciiTheme="majorBidi" w:hAnsiTheme="majorBidi" w:cstheme="majorBidi"/>
                <w:color w:val="000000"/>
              </w:rPr>
              <w:t>5</w:t>
            </w:r>
          </w:p>
        </w:tc>
      </w:tr>
      <w:tr w:rsidR="00031CB6" w:rsidRPr="00BD0ED8" w:rsidTr="003D304A">
        <w:tc>
          <w:tcPr>
            <w:tcW w:w="559" w:type="pct"/>
            <w:vAlign w:val="bottom"/>
          </w:tcPr>
          <w:p w:rsidR="00031CB6" w:rsidRPr="00157447" w:rsidRDefault="00031CB6" w:rsidP="003D304A">
            <w:pPr>
              <w:jc w:val="center"/>
            </w:pPr>
            <w:r w:rsidRPr="00157447">
              <w:t>Oct.</w:t>
            </w:r>
          </w:p>
        </w:tc>
        <w:tc>
          <w:tcPr>
            <w:tcW w:w="878" w:type="pct"/>
            <w:vAlign w:val="bottom"/>
          </w:tcPr>
          <w:p w:rsidR="00031CB6" w:rsidRPr="00157447" w:rsidRDefault="00031CB6" w:rsidP="003D304A">
            <w:pPr>
              <w:jc w:val="center"/>
              <w:rPr>
                <w:color w:val="000000"/>
              </w:rPr>
            </w:pPr>
            <w:r w:rsidRPr="00157447">
              <w:rPr>
                <w:color w:val="000000"/>
              </w:rPr>
              <w:t>100</w:t>
            </w:r>
          </w:p>
        </w:tc>
        <w:tc>
          <w:tcPr>
            <w:tcW w:w="636" w:type="pct"/>
            <w:vAlign w:val="bottom"/>
          </w:tcPr>
          <w:p w:rsidR="00031CB6" w:rsidRPr="00157447" w:rsidRDefault="00031CB6" w:rsidP="003D304A">
            <w:pPr>
              <w:jc w:val="center"/>
              <w:rPr>
                <w:color w:val="000000"/>
              </w:rPr>
            </w:pPr>
            <w:r w:rsidRPr="00157447">
              <w:rPr>
                <w:color w:val="000000"/>
              </w:rPr>
              <w:t>0</w:t>
            </w:r>
          </w:p>
        </w:tc>
        <w:tc>
          <w:tcPr>
            <w:tcW w:w="638" w:type="pct"/>
            <w:vAlign w:val="bottom"/>
          </w:tcPr>
          <w:p w:rsidR="00031CB6" w:rsidRPr="00157447" w:rsidRDefault="00031CB6" w:rsidP="003D304A">
            <w:pPr>
              <w:jc w:val="center"/>
              <w:rPr>
                <w:color w:val="000000"/>
              </w:rPr>
            </w:pPr>
            <w:r w:rsidRPr="00157447">
              <w:rPr>
                <w:color w:val="000000"/>
              </w:rPr>
              <w:t>0</w:t>
            </w:r>
          </w:p>
        </w:tc>
        <w:tc>
          <w:tcPr>
            <w:tcW w:w="559" w:type="pct"/>
            <w:vAlign w:val="bottom"/>
          </w:tcPr>
          <w:p w:rsidR="00031CB6" w:rsidRPr="00157447" w:rsidRDefault="00031CB6" w:rsidP="003D304A">
            <w:pPr>
              <w:jc w:val="center"/>
              <w:rPr>
                <w:color w:val="000000"/>
              </w:rPr>
            </w:pPr>
            <w:r w:rsidRPr="00157447">
              <w:rPr>
                <w:color w:val="000000"/>
              </w:rPr>
              <w:t>0</w:t>
            </w:r>
          </w:p>
        </w:tc>
        <w:tc>
          <w:tcPr>
            <w:tcW w:w="719" w:type="pct"/>
            <w:vAlign w:val="bottom"/>
          </w:tcPr>
          <w:p w:rsidR="00031CB6" w:rsidRPr="00157447" w:rsidRDefault="00031CB6" w:rsidP="003D304A">
            <w:pPr>
              <w:jc w:val="center"/>
              <w:rPr>
                <w:color w:val="000000"/>
              </w:rPr>
            </w:pPr>
            <w:r w:rsidRPr="00157447">
              <w:rPr>
                <w:color w:val="000000"/>
              </w:rPr>
              <w:t>0</w:t>
            </w:r>
          </w:p>
        </w:tc>
        <w:tc>
          <w:tcPr>
            <w:tcW w:w="1011" w:type="pct"/>
            <w:vAlign w:val="bottom"/>
          </w:tcPr>
          <w:p w:rsidR="00031CB6" w:rsidRPr="00FA411B" w:rsidRDefault="00031CB6" w:rsidP="00031CB6">
            <w:pPr>
              <w:jc w:val="center"/>
              <w:rPr>
                <w:rFonts w:asciiTheme="majorBidi" w:hAnsiTheme="majorBidi" w:cstheme="majorBidi"/>
                <w:color w:val="000000"/>
              </w:rPr>
            </w:pPr>
            <w:r w:rsidRPr="00FA411B">
              <w:rPr>
                <w:rFonts w:asciiTheme="majorBidi" w:hAnsiTheme="majorBidi" w:cstheme="majorBidi"/>
                <w:color w:val="000000"/>
              </w:rPr>
              <w:t>4</w:t>
            </w:r>
          </w:p>
        </w:tc>
      </w:tr>
      <w:tr w:rsidR="00031CB6" w:rsidRPr="00BD0ED8" w:rsidTr="003D304A">
        <w:tc>
          <w:tcPr>
            <w:tcW w:w="559" w:type="pct"/>
            <w:vAlign w:val="bottom"/>
          </w:tcPr>
          <w:p w:rsidR="00031CB6" w:rsidRPr="00157447" w:rsidRDefault="00031CB6" w:rsidP="003D304A">
            <w:pPr>
              <w:jc w:val="center"/>
            </w:pPr>
            <w:r w:rsidRPr="00157447">
              <w:t>Nov.</w:t>
            </w:r>
          </w:p>
        </w:tc>
        <w:tc>
          <w:tcPr>
            <w:tcW w:w="878" w:type="pct"/>
            <w:vAlign w:val="bottom"/>
          </w:tcPr>
          <w:p w:rsidR="00031CB6" w:rsidRPr="00157447" w:rsidRDefault="00031CB6" w:rsidP="003D304A">
            <w:pPr>
              <w:jc w:val="center"/>
              <w:rPr>
                <w:color w:val="000000"/>
              </w:rPr>
            </w:pPr>
            <w:r w:rsidRPr="00157447">
              <w:rPr>
                <w:color w:val="000000"/>
              </w:rPr>
              <w:t>100</w:t>
            </w:r>
          </w:p>
        </w:tc>
        <w:tc>
          <w:tcPr>
            <w:tcW w:w="636" w:type="pct"/>
            <w:vAlign w:val="bottom"/>
          </w:tcPr>
          <w:p w:rsidR="00031CB6" w:rsidRPr="00157447" w:rsidRDefault="00031CB6" w:rsidP="003D304A">
            <w:pPr>
              <w:jc w:val="center"/>
              <w:rPr>
                <w:color w:val="000000"/>
              </w:rPr>
            </w:pPr>
            <w:r w:rsidRPr="00157447">
              <w:rPr>
                <w:color w:val="000000"/>
              </w:rPr>
              <w:t>0</w:t>
            </w:r>
          </w:p>
        </w:tc>
        <w:tc>
          <w:tcPr>
            <w:tcW w:w="638" w:type="pct"/>
            <w:vAlign w:val="bottom"/>
          </w:tcPr>
          <w:p w:rsidR="00031CB6" w:rsidRPr="00157447" w:rsidRDefault="00031CB6" w:rsidP="003D304A">
            <w:pPr>
              <w:jc w:val="center"/>
              <w:rPr>
                <w:color w:val="000000"/>
              </w:rPr>
            </w:pPr>
            <w:r w:rsidRPr="00157447">
              <w:rPr>
                <w:color w:val="000000"/>
              </w:rPr>
              <w:t>0</w:t>
            </w:r>
          </w:p>
        </w:tc>
        <w:tc>
          <w:tcPr>
            <w:tcW w:w="559" w:type="pct"/>
            <w:vAlign w:val="bottom"/>
          </w:tcPr>
          <w:p w:rsidR="00031CB6" w:rsidRPr="00157447" w:rsidRDefault="00031CB6" w:rsidP="003D304A">
            <w:pPr>
              <w:jc w:val="center"/>
              <w:rPr>
                <w:color w:val="000000"/>
              </w:rPr>
            </w:pPr>
            <w:r w:rsidRPr="00157447">
              <w:rPr>
                <w:color w:val="000000"/>
              </w:rPr>
              <w:t>0</w:t>
            </w:r>
          </w:p>
        </w:tc>
        <w:tc>
          <w:tcPr>
            <w:tcW w:w="719" w:type="pct"/>
            <w:vAlign w:val="bottom"/>
          </w:tcPr>
          <w:p w:rsidR="00031CB6" w:rsidRPr="00157447" w:rsidRDefault="00031CB6" w:rsidP="003D304A">
            <w:pPr>
              <w:jc w:val="center"/>
              <w:rPr>
                <w:color w:val="000000"/>
              </w:rPr>
            </w:pPr>
            <w:r w:rsidRPr="00157447">
              <w:rPr>
                <w:color w:val="000000"/>
              </w:rPr>
              <w:t>0</w:t>
            </w:r>
          </w:p>
        </w:tc>
        <w:tc>
          <w:tcPr>
            <w:tcW w:w="1011" w:type="pct"/>
            <w:vAlign w:val="bottom"/>
          </w:tcPr>
          <w:p w:rsidR="00031CB6" w:rsidRPr="00FA411B" w:rsidRDefault="00031CB6" w:rsidP="00031CB6">
            <w:pPr>
              <w:jc w:val="center"/>
              <w:rPr>
                <w:rFonts w:asciiTheme="majorBidi" w:hAnsiTheme="majorBidi" w:cstheme="majorBidi"/>
                <w:color w:val="000000"/>
              </w:rPr>
            </w:pPr>
            <w:r w:rsidRPr="00FA411B">
              <w:rPr>
                <w:rFonts w:asciiTheme="majorBidi" w:hAnsiTheme="majorBidi" w:cstheme="majorBidi"/>
                <w:color w:val="000000"/>
              </w:rPr>
              <w:t>4</w:t>
            </w:r>
          </w:p>
        </w:tc>
      </w:tr>
      <w:tr w:rsidR="00031CB6" w:rsidRPr="00BD0ED8" w:rsidTr="003D304A">
        <w:tc>
          <w:tcPr>
            <w:tcW w:w="559" w:type="pct"/>
            <w:vAlign w:val="bottom"/>
          </w:tcPr>
          <w:p w:rsidR="00031CB6" w:rsidRPr="00157447" w:rsidRDefault="00031CB6" w:rsidP="003D304A">
            <w:pPr>
              <w:jc w:val="center"/>
            </w:pPr>
            <w:r w:rsidRPr="00157447">
              <w:t>Dec.</w:t>
            </w:r>
          </w:p>
        </w:tc>
        <w:tc>
          <w:tcPr>
            <w:tcW w:w="878" w:type="pct"/>
            <w:vAlign w:val="bottom"/>
          </w:tcPr>
          <w:p w:rsidR="00031CB6" w:rsidRPr="00157447" w:rsidRDefault="00031CB6" w:rsidP="003D304A">
            <w:pPr>
              <w:jc w:val="center"/>
              <w:rPr>
                <w:color w:val="000000"/>
              </w:rPr>
            </w:pPr>
            <w:r w:rsidRPr="00157447">
              <w:rPr>
                <w:color w:val="000000"/>
              </w:rPr>
              <w:t>42</w:t>
            </w:r>
          </w:p>
        </w:tc>
        <w:tc>
          <w:tcPr>
            <w:tcW w:w="636" w:type="pct"/>
            <w:vAlign w:val="bottom"/>
          </w:tcPr>
          <w:p w:rsidR="00031CB6" w:rsidRPr="00157447" w:rsidRDefault="00031CB6" w:rsidP="003D304A">
            <w:pPr>
              <w:jc w:val="center"/>
              <w:rPr>
                <w:color w:val="000000"/>
              </w:rPr>
            </w:pPr>
            <w:r w:rsidRPr="00157447">
              <w:rPr>
                <w:color w:val="000000"/>
              </w:rPr>
              <w:t>17</w:t>
            </w:r>
          </w:p>
        </w:tc>
        <w:tc>
          <w:tcPr>
            <w:tcW w:w="638" w:type="pct"/>
            <w:vAlign w:val="bottom"/>
          </w:tcPr>
          <w:p w:rsidR="00031CB6" w:rsidRPr="00157447" w:rsidRDefault="00031CB6" w:rsidP="003D304A">
            <w:pPr>
              <w:jc w:val="center"/>
              <w:rPr>
                <w:color w:val="000000"/>
              </w:rPr>
            </w:pPr>
            <w:r w:rsidRPr="00157447">
              <w:rPr>
                <w:color w:val="000000"/>
              </w:rPr>
              <w:t>30</w:t>
            </w:r>
          </w:p>
        </w:tc>
        <w:tc>
          <w:tcPr>
            <w:tcW w:w="559" w:type="pct"/>
            <w:vAlign w:val="bottom"/>
          </w:tcPr>
          <w:p w:rsidR="00031CB6" w:rsidRPr="00157447" w:rsidRDefault="00031CB6" w:rsidP="003D304A">
            <w:pPr>
              <w:jc w:val="center"/>
              <w:rPr>
                <w:color w:val="000000"/>
              </w:rPr>
            </w:pPr>
            <w:r w:rsidRPr="00157447">
              <w:rPr>
                <w:color w:val="000000"/>
              </w:rPr>
              <w:t>0</w:t>
            </w:r>
          </w:p>
        </w:tc>
        <w:tc>
          <w:tcPr>
            <w:tcW w:w="719" w:type="pct"/>
            <w:vAlign w:val="bottom"/>
          </w:tcPr>
          <w:p w:rsidR="00031CB6" w:rsidRPr="00157447" w:rsidRDefault="00031CB6" w:rsidP="003D304A">
            <w:pPr>
              <w:jc w:val="center"/>
              <w:rPr>
                <w:color w:val="000000"/>
              </w:rPr>
            </w:pPr>
            <w:r w:rsidRPr="00157447">
              <w:rPr>
                <w:color w:val="000000"/>
              </w:rPr>
              <w:t>11</w:t>
            </w:r>
          </w:p>
        </w:tc>
        <w:tc>
          <w:tcPr>
            <w:tcW w:w="1011" w:type="pct"/>
            <w:vAlign w:val="bottom"/>
          </w:tcPr>
          <w:p w:rsidR="00031CB6" w:rsidRPr="00FA411B" w:rsidRDefault="00031CB6" w:rsidP="00031CB6">
            <w:pPr>
              <w:jc w:val="center"/>
              <w:rPr>
                <w:rFonts w:asciiTheme="majorBidi" w:hAnsiTheme="majorBidi" w:cstheme="majorBidi"/>
                <w:color w:val="000000"/>
              </w:rPr>
            </w:pPr>
            <w:r w:rsidRPr="00FA411B">
              <w:rPr>
                <w:rFonts w:asciiTheme="majorBidi" w:hAnsiTheme="majorBidi" w:cstheme="majorBidi"/>
                <w:color w:val="000000"/>
              </w:rPr>
              <w:t>126</w:t>
            </w:r>
          </w:p>
        </w:tc>
      </w:tr>
    </w:tbl>
    <w:p w:rsidR="00607986" w:rsidRDefault="00607986" w:rsidP="00607986">
      <w:pPr>
        <w:rPr>
          <w:b/>
          <w:bCs/>
          <w:sz w:val="28"/>
          <w:szCs w:val="28"/>
        </w:rPr>
      </w:pPr>
    </w:p>
    <w:p w:rsidR="00607986" w:rsidRDefault="00607986" w:rsidP="00607986">
      <w:pPr>
        <w:rPr>
          <w:b/>
          <w:bCs/>
          <w:sz w:val="28"/>
          <w:szCs w:val="28"/>
        </w:rPr>
      </w:pPr>
    </w:p>
    <w:p w:rsidR="00607986" w:rsidRPr="00BD0ED8" w:rsidRDefault="008F0CBA" w:rsidP="005010AF">
      <w:pPr>
        <w:ind w:left="1134" w:hanging="1134"/>
      </w:pPr>
      <w:r>
        <w:t>Table D.5</w:t>
      </w:r>
      <w:r w:rsidR="00607986" w:rsidRPr="00BD0ED8">
        <w:t xml:space="preserve">. </w:t>
      </w:r>
      <w:r>
        <w:t>The predicted marginal fuel mix and the monthly GHG intensity factors based on ICF estimates for</w:t>
      </w:r>
      <w:r w:rsidR="00607986" w:rsidRPr="00BD0ED8">
        <w:t xml:space="preserve"> Ontario </w:t>
      </w:r>
    </w:p>
    <w:tbl>
      <w:tblPr>
        <w:tblW w:w="499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64"/>
        <w:gridCol w:w="957"/>
        <w:gridCol w:w="950"/>
        <w:gridCol w:w="1181"/>
        <w:gridCol w:w="1565"/>
        <w:gridCol w:w="1565"/>
        <w:gridCol w:w="1801"/>
      </w:tblGrid>
      <w:tr w:rsidR="00607986" w:rsidRPr="00BD0ED8" w:rsidTr="00031CB6">
        <w:tc>
          <w:tcPr>
            <w:tcW w:w="486" w:type="pct"/>
            <w:vAlign w:val="bottom"/>
          </w:tcPr>
          <w:p w:rsidR="00607986" w:rsidRPr="00157447" w:rsidRDefault="00607986" w:rsidP="003D304A">
            <w:r w:rsidRPr="00157447">
              <w:t>Month</w:t>
            </w:r>
          </w:p>
          <w:p w:rsidR="00607986" w:rsidRPr="00157447" w:rsidRDefault="00607986" w:rsidP="003D304A"/>
          <w:p w:rsidR="00607986" w:rsidRPr="00157447" w:rsidRDefault="00607986" w:rsidP="003D304A"/>
        </w:tc>
        <w:tc>
          <w:tcPr>
            <w:tcW w:w="538" w:type="pct"/>
            <w:vAlign w:val="bottom"/>
          </w:tcPr>
          <w:p w:rsidR="00607986" w:rsidRPr="00157447" w:rsidRDefault="00607986" w:rsidP="003D304A">
            <w:r w:rsidRPr="00157447">
              <w:t>Gas %</w:t>
            </w:r>
          </w:p>
          <w:p w:rsidR="00607986" w:rsidRPr="00157447" w:rsidRDefault="00607986" w:rsidP="003D304A"/>
          <w:p w:rsidR="00607986" w:rsidRPr="00157447" w:rsidRDefault="00607986" w:rsidP="003D304A"/>
        </w:tc>
        <w:tc>
          <w:tcPr>
            <w:tcW w:w="535" w:type="pct"/>
          </w:tcPr>
          <w:p w:rsidR="00607986" w:rsidRPr="00157447" w:rsidRDefault="00607986" w:rsidP="003D304A">
            <w:r w:rsidRPr="00157447">
              <w:t>Oil %</w:t>
            </w:r>
          </w:p>
        </w:tc>
        <w:tc>
          <w:tcPr>
            <w:tcW w:w="665" w:type="pct"/>
          </w:tcPr>
          <w:p w:rsidR="00607986" w:rsidRPr="00157447" w:rsidRDefault="00607986" w:rsidP="003D304A">
            <w:r w:rsidRPr="00157447">
              <w:t xml:space="preserve">SK  coal </w:t>
            </w:r>
          </w:p>
          <w:p w:rsidR="00607986" w:rsidRPr="00157447" w:rsidRDefault="00607986" w:rsidP="003D304A">
            <w:r w:rsidRPr="00157447">
              <w:t>lignite %</w:t>
            </w:r>
          </w:p>
        </w:tc>
        <w:tc>
          <w:tcPr>
            <w:tcW w:w="881" w:type="pct"/>
            <w:vAlign w:val="bottom"/>
          </w:tcPr>
          <w:p w:rsidR="00607986" w:rsidRPr="00157447" w:rsidRDefault="00607986" w:rsidP="003D304A">
            <w:pPr>
              <w:jc w:val="center"/>
            </w:pPr>
            <w:r w:rsidRPr="00157447">
              <w:t xml:space="preserve">US coal </w:t>
            </w:r>
          </w:p>
          <w:p w:rsidR="00607986" w:rsidRPr="00157447" w:rsidRDefault="00607986" w:rsidP="003D304A">
            <w:pPr>
              <w:jc w:val="center"/>
            </w:pPr>
            <w:r w:rsidRPr="00157447">
              <w:t>bituminous %</w:t>
            </w:r>
          </w:p>
          <w:p w:rsidR="00607986" w:rsidRPr="00157447" w:rsidRDefault="00607986" w:rsidP="003D304A">
            <w:pPr>
              <w:jc w:val="center"/>
            </w:pPr>
          </w:p>
        </w:tc>
        <w:tc>
          <w:tcPr>
            <w:tcW w:w="881" w:type="pct"/>
            <w:vAlign w:val="bottom"/>
          </w:tcPr>
          <w:p w:rsidR="00607986" w:rsidRPr="00157447" w:rsidRDefault="00607986" w:rsidP="003D304A">
            <w:pPr>
              <w:jc w:val="center"/>
            </w:pPr>
            <w:r w:rsidRPr="00157447">
              <w:t>US import %</w:t>
            </w:r>
          </w:p>
          <w:p w:rsidR="00607986" w:rsidRPr="00157447" w:rsidRDefault="00607986" w:rsidP="003D304A">
            <w:pPr>
              <w:jc w:val="center"/>
            </w:pPr>
          </w:p>
          <w:p w:rsidR="00607986" w:rsidRPr="00157447" w:rsidRDefault="00607986" w:rsidP="003D304A">
            <w:pPr>
              <w:jc w:val="center"/>
            </w:pPr>
          </w:p>
        </w:tc>
        <w:tc>
          <w:tcPr>
            <w:tcW w:w="1015" w:type="pct"/>
          </w:tcPr>
          <w:p w:rsidR="00607986" w:rsidRPr="00157447" w:rsidRDefault="00607986" w:rsidP="003D304A">
            <w:pPr>
              <w:jc w:val="center"/>
            </w:pPr>
            <w:r w:rsidRPr="00157447">
              <w:rPr>
                <w:color w:val="000000"/>
              </w:rPr>
              <w:t xml:space="preserve">Marginal GHG intensity factor </w:t>
            </w:r>
            <w:r w:rsidRPr="00157447">
              <w:t>(g CO</w:t>
            </w:r>
            <w:r w:rsidRPr="00157447">
              <w:rPr>
                <w:vertAlign w:val="subscript"/>
              </w:rPr>
              <w:t>2eq</w:t>
            </w:r>
            <w:r w:rsidRPr="00157447">
              <w:t>/kWh)</w:t>
            </w:r>
          </w:p>
        </w:tc>
      </w:tr>
      <w:tr w:rsidR="00031CB6" w:rsidRPr="00BD0ED8" w:rsidTr="00031CB6">
        <w:tc>
          <w:tcPr>
            <w:tcW w:w="486" w:type="pct"/>
            <w:vAlign w:val="bottom"/>
          </w:tcPr>
          <w:p w:rsidR="00031CB6" w:rsidRPr="00157447" w:rsidRDefault="00031CB6" w:rsidP="003D304A">
            <w:pPr>
              <w:jc w:val="center"/>
            </w:pPr>
            <w:r w:rsidRPr="00157447">
              <w:t>Jan.</w:t>
            </w:r>
          </w:p>
        </w:tc>
        <w:tc>
          <w:tcPr>
            <w:tcW w:w="538" w:type="pct"/>
            <w:vAlign w:val="bottom"/>
          </w:tcPr>
          <w:p w:rsidR="00031CB6" w:rsidRPr="00157447" w:rsidRDefault="00031CB6" w:rsidP="003D304A">
            <w:pPr>
              <w:jc w:val="center"/>
            </w:pPr>
            <w:r w:rsidRPr="00157447">
              <w:t>0</w:t>
            </w:r>
          </w:p>
        </w:tc>
        <w:tc>
          <w:tcPr>
            <w:tcW w:w="535" w:type="pct"/>
            <w:vAlign w:val="bottom"/>
          </w:tcPr>
          <w:p w:rsidR="00031CB6" w:rsidRPr="00157447" w:rsidRDefault="00031CB6" w:rsidP="003D304A">
            <w:pPr>
              <w:jc w:val="center"/>
              <w:rPr>
                <w:color w:val="000000"/>
              </w:rPr>
            </w:pPr>
            <w:r w:rsidRPr="00157447">
              <w:rPr>
                <w:color w:val="000000"/>
              </w:rPr>
              <w:t>2</w:t>
            </w:r>
          </w:p>
        </w:tc>
        <w:tc>
          <w:tcPr>
            <w:tcW w:w="665" w:type="pct"/>
            <w:vAlign w:val="bottom"/>
          </w:tcPr>
          <w:p w:rsidR="00031CB6" w:rsidRPr="00157447" w:rsidRDefault="00031CB6" w:rsidP="003D304A">
            <w:pPr>
              <w:jc w:val="center"/>
              <w:rPr>
                <w:color w:val="000000"/>
              </w:rPr>
            </w:pPr>
            <w:r w:rsidRPr="00157447">
              <w:rPr>
                <w:color w:val="000000"/>
              </w:rPr>
              <w:t>0</w:t>
            </w:r>
          </w:p>
        </w:tc>
        <w:tc>
          <w:tcPr>
            <w:tcW w:w="881" w:type="pct"/>
            <w:vAlign w:val="bottom"/>
          </w:tcPr>
          <w:p w:rsidR="00031CB6" w:rsidRPr="00157447" w:rsidRDefault="00031CB6" w:rsidP="003D304A">
            <w:pPr>
              <w:jc w:val="center"/>
              <w:rPr>
                <w:color w:val="000000"/>
              </w:rPr>
            </w:pPr>
            <w:r w:rsidRPr="00157447">
              <w:rPr>
                <w:color w:val="000000"/>
              </w:rPr>
              <w:t>0</w:t>
            </w:r>
          </w:p>
        </w:tc>
        <w:tc>
          <w:tcPr>
            <w:tcW w:w="881" w:type="pct"/>
            <w:vAlign w:val="bottom"/>
          </w:tcPr>
          <w:p w:rsidR="00031CB6" w:rsidRPr="00157447" w:rsidRDefault="00031CB6" w:rsidP="003D304A">
            <w:pPr>
              <w:jc w:val="center"/>
              <w:rPr>
                <w:color w:val="000000"/>
              </w:rPr>
            </w:pPr>
            <w:r w:rsidRPr="00157447">
              <w:rPr>
                <w:color w:val="000000"/>
              </w:rPr>
              <w:t>98</w:t>
            </w:r>
          </w:p>
        </w:tc>
        <w:tc>
          <w:tcPr>
            <w:tcW w:w="1015" w:type="pct"/>
            <w:vAlign w:val="bottom"/>
          </w:tcPr>
          <w:p w:rsidR="00031CB6" w:rsidRPr="00FA411B" w:rsidRDefault="00031CB6" w:rsidP="00031CB6">
            <w:pPr>
              <w:jc w:val="center"/>
              <w:rPr>
                <w:rFonts w:asciiTheme="majorBidi" w:hAnsiTheme="majorBidi" w:cstheme="majorBidi"/>
                <w:color w:val="000000"/>
              </w:rPr>
            </w:pPr>
            <w:r w:rsidRPr="00FA411B">
              <w:rPr>
                <w:rFonts w:asciiTheme="majorBidi" w:hAnsiTheme="majorBidi" w:cstheme="majorBidi"/>
                <w:color w:val="000000"/>
              </w:rPr>
              <w:t>16</w:t>
            </w:r>
          </w:p>
        </w:tc>
      </w:tr>
      <w:tr w:rsidR="00031CB6" w:rsidRPr="00BD0ED8" w:rsidTr="00031CB6">
        <w:tc>
          <w:tcPr>
            <w:tcW w:w="486" w:type="pct"/>
            <w:vAlign w:val="bottom"/>
          </w:tcPr>
          <w:p w:rsidR="00031CB6" w:rsidRPr="00157447" w:rsidRDefault="00031CB6" w:rsidP="003D304A">
            <w:pPr>
              <w:jc w:val="center"/>
            </w:pPr>
            <w:r w:rsidRPr="00157447">
              <w:t>Feb.</w:t>
            </w:r>
          </w:p>
        </w:tc>
        <w:tc>
          <w:tcPr>
            <w:tcW w:w="538" w:type="pct"/>
            <w:vAlign w:val="bottom"/>
          </w:tcPr>
          <w:p w:rsidR="00031CB6" w:rsidRPr="00157447" w:rsidRDefault="00031CB6" w:rsidP="003D304A">
            <w:pPr>
              <w:jc w:val="center"/>
            </w:pPr>
            <w:r w:rsidRPr="00157447">
              <w:t>0</w:t>
            </w:r>
          </w:p>
        </w:tc>
        <w:tc>
          <w:tcPr>
            <w:tcW w:w="535" w:type="pct"/>
            <w:vAlign w:val="bottom"/>
          </w:tcPr>
          <w:p w:rsidR="00031CB6" w:rsidRPr="00157447" w:rsidRDefault="00031CB6" w:rsidP="003D304A">
            <w:pPr>
              <w:jc w:val="center"/>
              <w:rPr>
                <w:color w:val="000000"/>
              </w:rPr>
            </w:pPr>
            <w:r w:rsidRPr="00157447">
              <w:rPr>
                <w:color w:val="000000"/>
              </w:rPr>
              <w:t>0</w:t>
            </w:r>
          </w:p>
        </w:tc>
        <w:tc>
          <w:tcPr>
            <w:tcW w:w="665" w:type="pct"/>
            <w:vAlign w:val="bottom"/>
          </w:tcPr>
          <w:p w:rsidR="00031CB6" w:rsidRPr="00157447" w:rsidRDefault="00031CB6" w:rsidP="003D304A">
            <w:pPr>
              <w:jc w:val="center"/>
              <w:rPr>
                <w:color w:val="000000"/>
              </w:rPr>
            </w:pPr>
            <w:r w:rsidRPr="00157447">
              <w:rPr>
                <w:color w:val="000000"/>
              </w:rPr>
              <w:t>47</w:t>
            </w:r>
          </w:p>
        </w:tc>
        <w:tc>
          <w:tcPr>
            <w:tcW w:w="881" w:type="pct"/>
            <w:vAlign w:val="bottom"/>
          </w:tcPr>
          <w:p w:rsidR="00031CB6" w:rsidRPr="00157447" w:rsidRDefault="00031CB6" w:rsidP="003D304A">
            <w:pPr>
              <w:jc w:val="center"/>
              <w:rPr>
                <w:color w:val="000000"/>
              </w:rPr>
            </w:pPr>
            <w:r w:rsidRPr="00157447">
              <w:rPr>
                <w:color w:val="000000"/>
              </w:rPr>
              <w:t>0</w:t>
            </w:r>
          </w:p>
        </w:tc>
        <w:tc>
          <w:tcPr>
            <w:tcW w:w="881" w:type="pct"/>
            <w:vAlign w:val="bottom"/>
          </w:tcPr>
          <w:p w:rsidR="00031CB6" w:rsidRPr="00157447" w:rsidRDefault="00031CB6" w:rsidP="003D304A">
            <w:pPr>
              <w:jc w:val="center"/>
              <w:rPr>
                <w:color w:val="000000"/>
              </w:rPr>
            </w:pPr>
            <w:r w:rsidRPr="00157447">
              <w:rPr>
                <w:color w:val="000000"/>
              </w:rPr>
              <w:t>52</w:t>
            </w:r>
          </w:p>
        </w:tc>
        <w:tc>
          <w:tcPr>
            <w:tcW w:w="1015" w:type="pct"/>
            <w:vAlign w:val="bottom"/>
          </w:tcPr>
          <w:p w:rsidR="00031CB6" w:rsidRPr="00FA411B" w:rsidRDefault="00031CB6" w:rsidP="00031CB6">
            <w:pPr>
              <w:jc w:val="center"/>
              <w:rPr>
                <w:rFonts w:asciiTheme="majorBidi" w:hAnsiTheme="majorBidi" w:cstheme="majorBidi"/>
                <w:color w:val="000000"/>
              </w:rPr>
            </w:pPr>
            <w:r w:rsidRPr="00FA411B">
              <w:rPr>
                <w:rFonts w:asciiTheme="majorBidi" w:hAnsiTheme="majorBidi" w:cstheme="majorBidi"/>
                <w:color w:val="000000"/>
              </w:rPr>
              <w:t>518</w:t>
            </w:r>
          </w:p>
        </w:tc>
      </w:tr>
      <w:tr w:rsidR="00031CB6" w:rsidRPr="00BD0ED8" w:rsidTr="00031CB6">
        <w:tc>
          <w:tcPr>
            <w:tcW w:w="486" w:type="pct"/>
            <w:vAlign w:val="bottom"/>
          </w:tcPr>
          <w:p w:rsidR="00031CB6" w:rsidRPr="00157447" w:rsidRDefault="00031CB6" w:rsidP="003D304A">
            <w:pPr>
              <w:jc w:val="center"/>
            </w:pPr>
            <w:r w:rsidRPr="00157447">
              <w:t>Mar.</w:t>
            </w:r>
          </w:p>
        </w:tc>
        <w:tc>
          <w:tcPr>
            <w:tcW w:w="538" w:type="pct"/>
            <w:vAlign w:val="bottom"/>
          </w:tcPr>
          <w:p w:rsidR="00031CB6" w:rsidRPr="00157447" w:rsidRDefault="00031CB6" w:rsidP="003D304A">
            <w:pPr>
              <w:jc w:val="center"/>
            </w:pPr>
            <w:r w:rsidRPr="00157447">
              <w:t>0</w:t>
            </w:r>
          </w:p>
        </w:tc>
        <w:tc>
          <w:tcPr>
            <w:tcW w:w="535" w:type="pct"/>
            <w:vAlign w:val="bottom"/>
          </w:tcPr>
          <w:p w:rsidR="00031CB6" w:rsidRPr="00157447" w:rsidRDefault="00031CB6" w:rsidP="003D304A">
            <w:pPr>
              <w:jc w:val="center"/>
              <w:rPr>
                <w:color w:val="000000"/>
              </w:rPr>
            </w:pPr>
            <w:r w:rsidRPr="00157447">
              <w:rPr>
                <w:color w:val="000000"/>
              </w:rPr>
              <w:t>0</w:t>
            </w:r>
          </w:p>
        </w:tc>
        <w:tc>
          <w:tcPr>
            <w:tcW w:w="665" w:type="pct"/>
            <w:vAlign w:val="bottom"/>
          </w:tcPr>
          <w:p w:rsidR="00031CB6" w:rsidRPr="00157447" w:rsidRDefault="00031CB6" w:rsidP="003D304A">
            <w:pPr>
              <w:jc w:val="center"/>
              <w:rPr>
                <w:color w:val="000000"/>
              </w:rPr>
            </w:pPr>
            <w:r w:rsidRPr="00157447">
              <w:rPr>
                <w:color w:val="000000"/>
              </w:rPr>
              <w:t>41</w:t>
            </w:r>
          </w:p>
        </w:tc>
        <w:tc>
          <w:tcPr>
            <w:tcW w:w="881" w:type="pct"/>
            <w:vAlign w:val="bottom"/>
          </w:tcPr>
          <w:p w:rsidR="00031CB6" w:rsidRPr="00157447" w:rsidRDefault="00031CB6" w:rsidP="003D304A">
            <w:pPr>
              <w:jc w:val="center"/>
              <w:rPr>
                <w:color w:val="000000"/>
              </w:rPr>
            </w:pPr>
            <w:r w:rsidRPr="00157447">
              <w:rPr>
                <w:color w:val="000000"/>
              </w:rPr>
              <w:t>34</w:t>
            </w:r>
          </w:p>
        </w:tc>
        <w:tc>
          <w:tcPr>
            <w:tcW w:w="881" w:type="pct"/>
            <w:vAlign w:val="bottom"/>
          </w:tcPr>
          <w:p w:rsidR="00031CB6" w:rsidRPr="00157447" w:rsidRDefault="00031CB6" w:rsidP="003D304A">
            <w:pPr>
              <w:jc w:val="center"/>
              <w:rPr>
                <w:color w:val="000000"/>
              </w:rPr>
            </w:pPr>
            <w:r w:rsidRPr="00157447">
              <w:rPr>
                <w:color w:val="000000"/>
              </w:rPr>
              <w:t>25</w:t>
            </w:r>
          </w:p>
        </w:tc>
        <w:tc>
          <w:tcPr>
            <w:tcW w:w="1015" w:type="pct"/>
            <w:vAlign w:val="bottom"/>
          </w:tcPr>
          <w:p w:rsidR="00031CB6" w:rsidRPr="00FA411B" w:rsidRDefault="00031CB6" w:rsidP="00031CB6">
            <w:pPr>
              <w:jc w:val="center"/>
              <w:rPr>
                <w:rFonts w:asciiTheme="majorBidi" w:hAnsiTheme="majorBidi" w:cstheme="majorBidi"/>
                <w:color w:val="000000"/>
              </w:rPr>
            </w:pPr>
            <w:r w:rsidRPr="00FA411B">
              <w:rPr>
                <w:rFonts w:asciiTheme="majorBidi" w:hAnsiTheme="majorBidi" w:cstheme="majorBidi"/>
                <w:color w:val="000000"/>
              </w:rPr>
              <w:t>764</w:t>
            </w:r>
          </w:p>
        </w:tc>
      </w:tr>
      <w:tr w:rsidR="00031CB6" w:rsidRPr="00BD0ED8" w:rsidTr="00031CB6">
        <w:tc>
          <w:tcPr>
            <w:tcW w:w="486" w:type="pct"/>
            <w:vAlign w:val="bottom"/>
          </w:tcPr>
          <w:p w:rsidR="00031CB6" w:rsidRPr="00157447" w:rsidRDefault="00031CB6" w:rsidP="003D304A">
            <w:pPr>
              <w:jc w:val="center"/>
            </w:pPr>
            <w:r w:rsidRPr="00157447">
              <w:t>Apr.</w:t>
            </w:r>
          </w:p>
        </w:tc>
        <w:tc>
          <w:tcPr>
            <w:tcW w:w="538" w:type="pct"/>
            <w:vAlign w:val="bottom"/>
          </w:tcPr>
          <w:p w:rsidR="00031CB6" w:rsidRPr="00157447" w:rsidRDefault="00031CB6" w:rsidP="003D304A">
            <w:pPr>
              <w:jc w:val="center"/>
            </w:pPr>
            <w:r w:rsidRPr="00157447">
              <w:t>0</w:t>
            </w:r>
          </w:p>
        </w:tc>
        <w:tc>
          <w:tcPr>
            <w:tcW w:w="535" w:type="pct"/>
            <w:vAlign w:val="bottom"/>
          </w:tcPr>
          <w:p w:rsidR="00031CB6" w:rsidRPr="00157447" w:rsidRDefault="00031CB6" w:rsidP="003D304A">
            <w:pPr>
              <w:jc w:val="center"/>
              <w:rPr>
                <w:color w:val="000000"/>
              </w:rPr>
            </w:pPr>
            <w:r w:rsidRPr="00157447">
              <w:rPr>
                <w:color w:val="000000"/>
              </w:rPr>
              <w:t>0</w:t>
            </w:r>
          </w:p>
        </w:tc>
        <w:tc>
          <w:tcPr>
            <w:tcW w:w="665" w:type="pct"/>
            <w:vAlign w:val="bottom"/>
          </w:tcPr>
          <w:p w:rsidR="00031CB6" w:rsidRPr="00157447" w:rsidRDefault="00031CB6" w:rsidP="003D304A">
            <w:pPr>
              <w:jc w:val="center"/>
              <w:rPr>
                <w:color w:val="000000"/>
              </w:rPr>
            </w:pPr>
            <w:r w:rsidRPr="00157447">
              <w:rPr>
                <w:color w:val="000000"/>
              </w:rPr>
              <w:t>50</w:t>
            </w:r>
          </w:p>
        </w:tc>
        <w:tc>
          <w:tcPr>
            <w:tcW w:w="881" w:type="pct"/>
            <w:vAlign w:val="bottom"/>
          </w:tcPr>
          <w:p w:rsidR="00031CB6" w:rsidRPr="00157447" w:rsidRDefault="00031CB6" w:rsidP="003D304A">
            <w:pPr>
              <w:jc w:val="center"/>
              <w:rPr>
                <w:color w:val="000000"/>
              </w:rPr>
            </w:pPr>
            <w:r w:rsidRPr="00157447">
              <w:rPr>
                <w:color w:val="000000"/>
              </w:rPr>
              <w:t>39</w:t>
            </w:r>
          </w:p>
        </w:tc>
        <w:tc>
          <w:tcPr>
            <w:tcW w:w="881" w:type="pct"/>
            <w:vAlign w:val="bottom"/>
          </w:tcPr>
          <w:p w:rsidR="00031CB6" w:rsidRPr="00157447" w:rsidRDefault="00031CB6" w:rsidP="003D304A">
            <w:pPr>
              <w:jc w:val="center"/>
              <w:rPr>
                <w:color w:val="000000"/>
              </w:rPr>
            </w:pPr>
            <w:r w:rsidRPr="00157447">
              <w:rPr>
                <w:color w:val="000000"/>
              </w:rPr>
              <w:t>11</w:t>
            </w:r>
          </w:p>
        </w:tc>
        <w:tc>
          <w:tcPr>
            <w:tcW w:w="1015" w:type="pct"/>
            <w:vAlign w:val="bottom"/>
          </w:tcPr>
          <w:p w:rsidR="00031CB6" w:rsidRPr="00FA411B" w:rsidRDefault="00031CB6" w:rsidP="00031CB6">
            <w:pPr>
              <w:jc w:val="center"/>
              <w:rPr>
                <w:rFonts w:asciiTheme="majorBidi" w:hAnsiTheme="majorBidi" w:cstheme="majorBidi"/>
                <w:color w:val="000000"/>
              </w:rPr>
            </w:pPr>
            <w:r w:rsidRPr="00FA411B">
              <w:rPr>
                <w:rFonts w:asciiTheme="majorBidi" w:hAnsiTheme="majorBidi" w:cstheme="majorBidi"/>
                <w:color w:val="000000"/>
              </w:rPr>
              <w:t>905</w:t>
            </w:r>
          </w:p>
        </w:tc>
      </w:tr>
      <w:tr w:rsidR="00031CB6" w:rsidRPr="00BD0ED8" w:rsidTr="00031CB6">
        <w:tc>
          <w:tcPr>
            <w:tcW w:w="486" w:type="pct"/>
            <w:vAlign w:val="bottom"/>
          </w:tcPr>
          <w:p w:rsidR="00031CB6" w:rsidRPr="00157447" w:rsidRDefault="00031CB6" w:rsidP="003D304A">
            <w:pPr>
              <w:jc w:val="center"/>
            </w:pPr>
            <w:r w:rsidRPr="00157447">
              <w:t>May</w:t>
            </w:r>
          </w:p>
        </w:tc>
        <w:tc>
          <w:tcPr>
            <w:tcW w:w="538" w:type="pct"/>
            <w:vAlign w:val="bottom"/>
          </w:tcPr>
          <w:p w:rsidR="00031CB6" w:rsidRPr="00157447" w:rsidRDefault="00031CB6" w:rsidP="003D304A">
            <w:pPr>
              <w:jc w:val="center"/>
            </w:pPr>
            <w:r w:rsidRPr="00157447">
              <w:t>0</w:t>
            </w:r>
          </w:p>
        </w:tc>
        <w:tc>
          <w:tcPr>
            <w:tcW w:w="535" w:type="pct"/>
            <w:vAlign w:val="bottom"/>
          </w:tcPr>
          <w:p w:rsidR="00031CB6" w:rsidRPr="00157447" w:rsidRDefault="00031CB6" w:rsidP="003D304A">
            <w:pPr>
              <w:jc w:val="center"/>
              <w:rPr>
                <w:color w:val="000000"/>
              </w:rPr>
            </w:pPr>
            <w:r w:rsidRPr="00157447">
              <w:rPr>
                <w:color w:val="000000"/>
              </w:rPr>
              <w:t>0</w:t>
            </w:r>
          </w:p>
        </w:tc>
        <w:tc>
          <w:tcPr>
            <w:tcW w:w="665" w:type="pct"/>
            <w:vAlign w:val="bottom"/>
          </w:tcPr>
          <w:p w:rsidR="00031CB6" w:rsidRPr="00157447" w:rsidRDefault="00031CB6" w:rsidP="003D304A">
            <w:pPr>
              <w:jc w:val="center"/>
              <w:rPr>
                <w:color w:val="000000"/>
              </w:rPr>
            </w:pPr>
            <w:r w:rsidRPr="00157447">
              <w:rPr>
                <w:color w:val="000000"/>
              </w:rPr>
              <w:t>40</w:t>
            </w:r>
          </w:p>
        </w:tc>
        <w:tc>
          <w:tcPr>
            <w:tcW w:w="881" w:type="pct"/>
            <w:vAlign w:val="bottom"/>
          </w:tcPr>
          <w:p w:rsidR="00031CB6" w:rsidRPr="00157447" w:rsidRDefault="00031CB6" w:rsidP="003D304A">
            <w:pPr>
              <w:jc w:val="center"/>
              <w:rPr>
                <w:color w:val="000000"/>
              </w:rPr>
            </w:pPr>
            <w:r w:rsidRPr="00157447">
              <w:rPr>
                <w:color w:val="000000"/>
              </w:rPr>
              <w:t>28</w:t>
            </w:r>
          </w:p>
        </w:tc>
        <w:tc>
          <w:tcPr>
            <w:tcW w:w="881" w:type="pct"/>
            <w:vAlign w:val="bottom"/>
          </w:tcPr>
          <w:p w:rsidR="00031CB6" w:rsidRPr="00157447" w:rsidRDefault="00031CB6" w:rsidP="003D304A">
            <w:pPr>
              <w:jc w:val="center"/>
              <w:rPr>
                <w:color w:val="000000"/>
              </w:rPr>
            </w:pPr>
            <w:r w:rsidRPr="00157447">
              <w:rPr>
                <w:color w:val="000000"/>
              </w:rPr>
              <w:t>32</w:t>
            </w:r>
          </w:p>
        </w:tc>
        <w:tc>
          <w:tcPr>
            <w:tcW w:w="1015" w:type="pct"/>
            <w:vAlign w:val="bottom"/>
          </w:tcPr>
          <w:p w:rsidR="00031CB6" w:rsidRPr="00FA411B" w:rsidRDefault="00031CB6" w:rsidP="00031CB6">
            <w:pPr>
              <w:jc w:val="center"/>
              <w:rPr>
                <w:rFonts w:asciiTheme="majorBidi" w:hAnsiTheme="majorBidi" w:cstheme="majorBidi"/>
                <w:color w:val="000000"/>
              </w:rPr>
            </w:pPr>
            <w:r w:rsidRPr="00FA411B">
              <w:rPr>
                <w:rFonts w:asciiTheme="majorBidi" w:hAnsiTheme="majorBidi" w:cstheme="majorBidi"/>
                <w:color w:val="000000"/>
              </w:rPr>
              <w:t>701</w:t>
            </w:r>
          </w:p>
        </w:tc>
      </w:tr>
      <w:tr w:rsidR="00031CB6" w:rsidRPr="00BD0ED8" w:rsidTr="00031CB6">
        <w:tc>
          <w:tcPr>
            <w:tcW w:w="486" w:type="pct"/>
            <w:vAlign w:val="bottom"/>
          </w:tcPr>
          <w:p w:rsidR="00031CB6" w:rsidRPr="00157447" w:rsidRDefault="00031CB6" w:rsidP="003D304A">
            <w:pPr>
              <w:jc w:val="center"/>
            </w:pPr>
            <w:r w:rsidRPr="00157447">
              <w:t>Jun.</w:t>
            </w:r>
          </w:p>
        </w:tc>
        <w:tc>
          <w:tcPr>
            <w:tcW w:w="538" w:type="pct"/>
            <w:vAlign w:val="bottom"/>
          </w:tcPr>
          <w:p w:rsidR="00031CB6" w:rsidRPr="00157447" w:rsidRDefault="00031CB6" w:rsidP="003D304A">
            <w:pPr>
              <w:jc w:val="center"/>
            </w:pPr>
            <w:r w:rsidRPr="00157447">
              <w:t>0</w:t>
            </w:r>
          </w:p>
        </w:tc>
        <w:tc>
          <w:tcPr>
            <w:tcW w:w="535" w:type="pct"/>
            <w:vAlign w:val="bottom"/>
          </w:tcPr>
          <w:p w:rsidR="00031CB6" w:rsidRPr="00157447" w:rsidRDefault="00031CB6" w:rsidP="003D304A">
            <w:pPr>
              <w:jc w:val="center"/>
              <w:rPr>
                <w:color w:val="000000"/>
              </w:rPr>
            </w:pPr>
            <w:r w:rsidRPr="00157447">
              <w:rPr>
                <w:color w:val="000000"/>
              </w:rPr>
              <w:t>0</w:t>
            </w:r>
          </w:p>
        </w:tc>
        <w:tc>
          <w:tcPr>
            <w:tcW w:w="665" w:type="pct"/>
            <w:vAlign w:val="bottom"/>
          </w:tcPr>
          <w:p w:rsidR="00031CB6" w:rsidRPr="00157447" w:rsidRDefault="00031CB6" w:rsidP="003D304A">
            <w:pPr>
              <w:jc w:val="center"/>
              <w:rPr>
                <w:color w:val="000000"/>
              </w:rPr>
            </w:pPr>
            <w:r w:rsidRPr="00157447">
              <w:rPr>
                <w:color w:val="000000"/>
              </w:rPr>
              <w:t>49</w:t>
            </w:r>
          </w:p>
        </w:tc>
        <w:tc>
          <w:tcPr>
            <w:tcW w:w="881" w:type="pct"/>
            <w:vAlign w:val="bottom"/>
          </w:tcPr>
          <w:p w:rsidR="00031CB6" w:rsidRPr="00157447" w:rsidRDefault="00031CB6" w:rsidP="003D304A">
            <w:pPr>
              <w:jc w:val="center"/>
              <w:rPr>
                <w:color w:val="000000"/>
              </w:rPr>
            </w:pPr>
            <w:r w:rsidRPr="00157447">
              <w:rPr>
                <w:color w:val="000000"/>
              </w:rPr>
              <w:t>50</w:t>
            </w:r>
          </w:p>
        </w:tc>
        <w:tc>
          <w:tcPr>
            <w:tcW w:w="881" w:type="pct"/>
            <w:vAlign w:val="bottom"/>
          </w:tcPr>
          <w:p w:rsidR="00031CB6" w:rsidRPr="00157447" w:rsidRDefault="00031CB6" w:rsidP="003D304A">
            <w:pPr>
              <w:jc w:val="center"/>
              <w:rPr>
                <w:color w:val="000000"/>
              </w:rPr>
            </w:pPr>
            <w:r w:rsidRPr="00157447">
              <w:rPr>
                <w:color w:val="000000"/>
              </w:rPr>
              <w:t>2</w:t>
            </w:r>
          </w:p>
        </w:tc>
        <w:tc>
          <w:tcPr>
            <w:tcW w:w="1015" w:type="pct"/>
            <w:vAlign w:val="bottom"/>
          </w:tcPr>
          <w:p w:rsidR="00031CB6" w:rsidRPr="00FA411B" w:rsidRDefault="00031CB6" w:rsidP="00031CB6">
            <w:pPr>
              <w:jc w:val="center"/>
              <w:rPr>
                <w:rFonts w:asciiTheme="majorBidi" w:hAnsiTheme="majorBidi" w:cstheme="majorBidi"/>
                <w:color w:val="000000"/>
              </w:rPr>
            </w:pPr>
            <w:r w:rsidRPr="00FA411B">
              <w:rPr>
                <w:rFonts w:asciiTheme="majorBidi" w:hAnsiTheme="majorBidi" w:cstheme="majorBidi"/>
                <w:color w:val="000000"/>
              </w:rPr>
              <w:t>992</w:t>
            </w:r>
          </w:p>
        </w:tc>
      </w:tr>
      <w:tr w:rsidR="00031CB6" w:rsidRPr="00BD0ED8" w:rsidTr="00031CB6">
        <w:tc>
          <w:tcPr>
            <w:tcW w:w="486" w:type="pct"/>
            <w:vAlign w:val="bottom"/>
          </w:tcPr>
          <w:p w:rsidR="00031CB6" w:rsidRPr="00157447" w:rsidRDefault="00031CB6" w:rsidP="003D304A">
            <w:pPr>
              <w:jc w:val="center"/>
            </w:pPr>
            <w:r w:rsidRPr="00157447">
              <w:t>Jul.</w:t>
            </w:r>
          </w:p>
        </w:tc>
        <w:tc>
          <w:tcPr>
            <w:tcW w:w="538" w:type="pct"/>
            <w:vAlign w:val="bottom"/>
          </w:tcPr>
          <w:p w:rsidR="00031CB6" w:rsidRPr="00157447" w:rsidRDefault="00031CB6" w:rsidP="003D304A">
            <w:pPr>
              <w:jc w:val="center"/>
            </w:pPr>
            <w:r w:rsidRPr="00157447">
              <w:t>0</w:t>
            </w:r>
          </w:p>
        </w:tc>
        <w:tc>
          <w:tcPr>
            <w:tcW w:w="535" w:type="pct"/>
            <w:vAlign w:val="bottom"/>
          </w:tcPr>
          <w:p w:rsidR="00031CB6" w:rsidRPr="00157447" w:rsidRDefault="00031CB6" w:rsidP="003D304A">
            <w:pPr>
              <w:jc w:val="center"/>
              <w:rPr>
                <w:color w:val="000000"/>
              </w:rPr>
            </w:pPr>
            <w:r w:rsidRPr="00157447">
              <w:rPr>
                <w:color w:val="000000"/>
              </w:rPr>
              <w:t>2</w:t>
            </w:r>
          </w:p>
        </w:tc>
        <w:tc>
          <w:tcPr>
            <w:tcW w:w="665" w:type="pct"/>
            <w:vAlign w:val="bottom"/>
          </w:tcPr>
          <w:p w:rsidR="00031CB6" w:rsidRPr="00157447" w:rsidRDefault="00031CB6" w:rsidP="003D304A">
            <w:pPr>
              <w:jc w:val="center"/>
              <w:rPr>
                <w:color w:val="000000"/>
              </w:rPr>
            </w:pPr>
            <w:r w:rsidRPr="00157447">
              <w:rPr>
                <w:color w:val="000000"/>
              </w:rPr>
              <w:t>44</w:t>
            </w:r>
          </w:p>
        </w:tc>
        <w:tc>
          <w:tcPr>
            <w:tcW w:w="881" w:type="pct"/>
            <w:vAlign w:val="bottom"/>
          </w:tcPr>
          <w:p w:rsidR="00031CB6" w:rsidRPr="00157447" w:rsidRDefault="00031CB6" w:rsidP="003D304A">
            <w:pPr>
              <w:jc w:val="center"/>
              <w:rPr>
                <w:color w:val="000000"/>
              </w:rPr>
            </w:pPr>
            <w:r w:rsidRPr="00157447">
              <w:rPr>
                <w:color w:val="000000"/>
              </w:rPr>
              <w:t>54</w:t>
            </w:r>
          </w:p>
        </w:tc>
        <w:tc>
          <w:tcPr>
            <w:tcW w:w="881" w:type="pct"/>
            <w:vAlign w:val="bottom"/>
          </w:tcPr>
          <w:p w:rsidR="00031CB6" w:rsidRPr="00157447" w:rsidRDefault="00031CB6" w:rsidP="003D304A">
            <w:pPr>
              <w:jc w:val="center"/>
              <w:rPr>
                <w:color w:val="000000"/>
              </w:rPr>
            </w:pPr>
            <w:r w:rsidRPr="00157447">
              <w:rPr>
                <w:color w:val="000000"/>
              </w:rPr>
              <w:t>0</w:t>
            </w:r>
          </w:p>
        </w:tc>
        <w:tc>
          <w:tcPr>
            <w:tcW w:w="1015" w:type="pct"/>
            <w:vAlign w:val="bottom"/>
          </w:tcPr>
          <w:p w:rsidR="00031CB6" w:rsidRPr="00FA411B" w:rsidRDefault="00031CB6" w:rsidP="00031CB6">
            <w:pPr>
              <w:jc w:val="center"/>
              <w:rPr>
                <w:rFonts w:asciiTheme="majorBidi" w:hAnsiTheme="majorBidi" w:cstheme="majorBidi"/>
                <w:color w:val="000000"/>
              </w:rPr>
            </w:pPr>
            <w:r w:rsidRPr="00FA411B">
              <w:rPr>
                <w:rFonts w:asciiTheme="majorBidi" w:hAnsiTheme="majorBidi" w:cstheme="majorBidi"/>
                <w:color w:val="000000"/>
              </w:rPr>
              <w:t>995</w:t>
            </w:r>
          </w:p>
        </w:tc>
      </w:tr>
      <w:tr w:rsidR="00031CB6" w:rsidRPr="00BD0ED8" w:rsidTr="00031CB6">
        <w:tc>
          <w:tcPr>
            <w:tcW w:w="486" w:type="pct"/>
            <w:vAlign w:val="bottom"/>
          </w:tcPr>
          <w:p w:rsidR="00031CB6" w:rsidRPr="00157447" w:rsidRDefault="00031CB6" w:rsidP="003D304A">
            <w:pPr>
              <w:jc w:val="center"/>
            </w:pPr>
            <w:r w:rsidRPr="00157447">
              <w:t>Aug.</w:t>
            </w:r>
          </w:p>
        </w:tc>
        <w:tc>
          <w:tcPr>
            <w:tcW w:w="538" w:type="pct"/>
            <w:vAlign w:val="bottom"/>
          </w:tcPr>
          <w:p w:rsidR="00031CB6" w:rsidRPr="00157447" w:rsidRDefault="00031CB6" w:rsidP="003D304A">
            <w:pPr>
              <w:jc w:val="center"/>
            </w:pPr>
            <w:r w:rsidRPr="00157447">
              <w:t>2</w:t>
            </w:r>
          </w:p>
        </w:tc>
        <w:tc>
          <w:tcPr>
            <w:tcW w:w="535" w:type="pct"/>
            <w:vAlign w:val="bottom"/>
          </w:tcPr>
          <w:p w:rsidR="00031CB6" w:rsidRPr="00157447" w:rsidRDefault="00031CB6" w:rsidP="003D304A">
            <w:pPr>
              <w:jc w:val="center"/>
              <w:rPr>
                <w:color w:val="000000"/>
              </w:rPr>
            </w:pPr>
            <w:r w:rsidRPr="00157447">
              <w:rPr>
                <w:color w:val="000000"/>
              </w:rPr>
              <w:t>0</w:t>
            </w:r>
          </w:p>
        </w:tc>
        <w:tc>
          <w:tcPr>
            <w:tcW w:w="665" w:type="pct"/>
            <w:vAlign w:val="bottom"/>
          </w:tcPr>
          <w:p w:rsidR="00031CB6" w:rsidRPr="00157447" w:rsidRDefault="00031CB6" w:rsidP="003D304A">
            <w:pPr>
              <w:jc w:val="center"/>
              <w:rPr>
                <w:color w:val="000000"/>
              </w:rPr>
            </w:pPr>
            <w:r w:rsidRPr="00157447">
              <w:rPr>
                <w:color w:val="000000"/>
              </w:rPr>
              <w:t>39</w:t>
            </w:r>
          </w:p>
        </w:tc>
        <w:tc>
          <w:tcPr>
            <w:tcW w:w="881" w:type="pct"/>
            <w:vAlign w:val="bottom"/>
          </w:tcPr>
          <w:p w:rsidR="00031CB6" w:rsidRPr="00157447" w:rsidRDefault="00031CB6" w:rsidP="003D304A">
            <w:pPr>
              <w:jc w:val="center"/>
              <w:rPr>
                <w:color w:val="000000"/>
              </w:rPr>
            </w:pPr>
            <w:r w:rsidRPr="00157447">
              <w:rPr>
                <w:color w:val="000000"/>
              </w:rPr>
              <w:t>40</w:t>
            </w:r>
          </w:p>
        </w:tc>
        <w:tc>
          <w:tcPr>
            <w:tcW w:w="881" w:type="pct"/>
            <w:vAlign w:val="bottom"/>
          </w:tcPr>
          <w:p w:rsidR="00031CB6" w:rsidRPr="00157447" w:rsidRDefault="00031CB6" w:rsidP="003D304A">
            <w:pPr>
              <w:jc w:val="center"/>
              <w:rPr>
                <w:color w:val="000000"/>
              </w:rPr>
            </w:pPr>
            <w:r w:rsidRPr="00157447">
              <w:rPr>
                <w:color w:val="000000"/>
              </w:rPr>
              <w:t>20</w:t>
            </w:r>
          </w:p>
        </w:tc>
        <w:tc>
          <w:tcPr>
            <w:tcW w:w="1015" w:type="pct"/>
            <w:vAlign w:val="bottom"/>
          </w:tcPr>
          <w:p w:rsidR="00031CB6" w:rsidRPr="00FA411B" w:rsidRDefault="00031CB6" w:rsidP="00031CB6">
            <w:pPr>
              <w:jc w:val="center"/>
              <w:rPr>
                <w:rFonts w:asciiTheme="majorBidi" w:hAnsiTheme="majorBidi" w:cstheme="majorBidi"/>
                <w:color w:val="000000"/>
              </w:rPr>
            </w:pPr>
            <w:r w:rsidRPr="00FA411B">
              <w:rPr>
                <w:rFonts w:asciiTheme="majorBidi" w:hAnsiTheme="majorBidi" w:cstheme="majorBidi"/>
                <w:color w:val="000000"/>
              </w:rPr>
              <w:t>795</w:t>
            </w:r>
          </w:p>
        </w:tc>
      </w:tr>
      <w:tr w:rsidR="00031CB6" w:rsidRPr="00BD0ED8" w:rsidTr="00031CB6">
        <w:tc>
          <w:tcPr>
            <w:tcW w:w="486" w:type="pct"/>
            <w:vAlign w:val="bottom"/>
          </w:tcPr>
          <w:p w:rsidR="00031CB6" w:rsidRPr="00157447" w:rsidRDefault="00031CB6" w:rsidP="003D304A">
            <w:pPr>
              <w:jc w:val="center"/>
            </w:pPr>
            <w:r w:rsidRPr="00157447">
              <w:t>Sep.</w:t>
            </w:r>
          </w:p>
        </w:tc>
        <w:tc>
          <w:tcPr>
            <w:tcW w:w="538" w:type="pct"/>
            <w:vAlign w:val="bottom"/>
          </w:tcPr>
          <w:p w:rsidR="00031CB6" w:rsidRPr="00157447" w:rsidRDefault="00031CB6" w:rsidP="003D304A">
            <w:pPr>
              <w:jc w:val="center"/>
            </w:pPr>
            <w:r w:rsidRPr="00157447">
              <w:t>0</w:t>
            </w:r>
          </w:p>
        </w:tc>
        <w:tc>
          <w:tcPr>
            <w:tcW w:w="535" w:type="pct"/>
            <w:vAlign w:val="bottom"/>
          </w:tcPr>
          <w:p w:rsidR="00031CB6" w:rsidRPr="00157447" w:rsidRDefault="00031CB6" w:rsidP="003D304A">
            <w:pPr>
              <w:jc w:val="center"/>
              <w:rPr>
                <w:color w:val="000000"/>
              </w:rPr>
            </w:pPr>
            <w:r w:rsidRPr="00157447">
              <w:rPr>
                <w:color w:val="000000"/>
              </w:rPr>
              <w:t>0</w:t>
            </w:r>
          </w:p>
        </w:tc>
        <w:tc>
          <w:tcPr>
            <w:tcW w:w="665" w:type="pct"/>
            <w:vAlign w:val="bottom"/>
          </w:tcPr>
          <w:p w:rsidR="00031CB6" w:rsidRPr="00157447" w:rsidRDefault="00031CB6" w:rsidP="003D304A">
            <w:pPr>
              <w:jc w:val="center"/>
              <w:rPr>
                <w:color w:val="000000"/>
              </w:rPr>
            </w:pPr>
            <w:r w:rsidRPr="00157447">
              <w:rPr>
                <w:color w:val="000000"/>
              </w:rPr>
              <w:t>1</w:t>
            </w:r>
          </w:p>
        </w:tc>
        <w:tc>
          <w:tcPr>
            <w:tcW w:w="881" w:type="pct"/>
            <w:vAlign w:val="bottom"/>
          </w:tcPr>
          <w:p w:rsidR="00031CB6" w:rsidRPr="00157447" w:rsidRDefault="00031CB6" w:rsidP="003D304A">
            <w:pPr>
              <w:jc w:val="center"/>
              <w:rPr>
                <w:color w:val="000000"/>
              </w:rPr>
            </w:pPr>
            <w:r w:rsidRPr="00157447">
              <w:rPr>
                <w:color w:val="000000"/>
              </w:rPr>
              <w:t>0</w:t>
            </w:r>
          </w:p>
        </w:tc>
        <w:tc>
          <w:tcPr>
            <w:tcW w:w="881" w:type="pct"/>
            <w:vAlign w:val="bottom"/>
          </w:tcPr>
          <w:p w:rsidR="00031CB6" w:rsidRPr="00157447" w:rsidRDefault="00031CB6" w:rsidP="003D304A">
            <w:pPr>
              <w:jc w:val="center"/>
              <w:rPr>
                <w:color w:val="000000"/>
              </w:rPr>
            </w:pPr>
            <w:r w:rsidRPr="00157447">
              <w:rPr>
                <w:color w:val="000000"/>
              </w:rPr>
              <w:t>99</w:t>
            </w:r>
          </w:p>
        </w:tc>
        <w:tc>
          <w:tcPr>
            <w:tcW w:w="1015" w:type="pct"/>
            <w:vAlign w:val="bottom"/>
          </w:tcPr>
          <w:p w:rsidR="00031CB6" w:rsidRPr="00FA411B" w:rsidRDefault="00031CB6" w:rsidP="00031CB6">
            <w:pPr>
              <w:jc w:val="center"/>
              <w:rPr>
                <w:rFonts w:asciiTheme="majorBidi" w:hAnsiTheme="majorBidi" w:cstheme="majorBidi"/>
                <w:color w:val="000000"/>
              </w:rPr>
            </w:pPr>
            <w:r w:rsidRPr="00FA411B">
              <w:rPr>
                <w:rFonts w:asciiTheme="majorBidi" w:hAnsiTheme="majorBidi" w:cstheme="majorBidi"/>
                <w:color w:val="000000"/>
              </w:rPr>
              <w:t>15</w:t>
            </w:r>
          </w:p>
        </w:tc>
      </w:tr>
      <w:tr w:rsidR="00031CB6" w:rsidRPr="00BD0ED8" w:rsidTr="00031CB6">
        <w:tc>
          <w:tcPr>
            <w:tcW w:w="486" w:type="pct"/>
            <w:vAlign w:val="bottom"/>
          </w:tcPr>
          <w:p w:rsidR="00031CB6" w:rsidRPr="00157447" w:rsidRDefault="00031CB6" w:rsidP="003D304A">
            <w:pPr>
              <w:jc w:val="center"/>
            </w:pPr>
            <w:r w:rsidRPr="00157447">
              <w:t>Oct.</w:t>
            </w:r>
          </w:p>
        </w:tc>
        <w:tc>
          <w:tcPr>
            <w:tcW w:w="538" w:type="pct"/>
            <w:vAlign w:val="bottom"/>
          </w:tcPr>
          <w:p w:rsidR="00031CB6" w:rsidRPr="00157447" w:rsidRDefault="00031CB6" w:rsidP="003D304A">
            <w:pPr>
              <w:jc w:val="center"/>
            </w:pPr>
            <w:r w:rsidRPr="00157447">
              <w:t>0</w:t>
            </w:r>
          </w:p>
        </w:tc>
        <w:tc>
          <w:tcPr>
            <w:tcW w:w="535" w:type="pct"/>
            <w:vAlign w:val="bottom"/>
          </w:tcPr>
          <w:p w:rsidR="00031CB6" w:rsidRPr="00157447" w:rsidRDefault="00031CB6" w:rsidP="003D304A">
            <w:pPr>
              <w:jc w:val="center"/>
              <w:rPr>
                <w:color w:val="000000"/>
              </w:rPr>
            </w:pPr>
            <w:r w:rsidRPr="00157447">
              <w:rPr>
                <w:color w:val="000000"/>
              </w:rPr>
              <w:t>0</w:t>
            </w:r>
          </w:p>
        </w:tc>
        <w:tc>
          <w:tcPr>
            <w:tcW w:w="665" w:type="pct"/>
            <w:vAlign w:val="bottom"/>
          </w:tcPr>
          <w:p w:rsidR="00031CB6" w:rsidRPr="00157447" w:rsidRDefault="00031CB6" w:rsidP="003D304A">
            <w:pPr>
              <w:jc w:val="center"/>
              <w:rPr>
                <w:color w:val="000000"/>
              </w:rPr>
            </w:pPr>
            <w:r w:rsidRPr="00157447">
              <w:rPr>
                <w:color w:val="000000"/>
              </w:rPr>
              <w:t>40</w:t>
            </w:r>
          </w:p>
        </w:tc>
        <w:tc>
          <w:tcPr>
            <w:tcW w:w="881" w:type="pct"/>
            <w:vAlign w:val="bottom"/>
          </w:tcPr>
          <w:p w:rsidR="00031CB6" w:rsidRPr="00157447" w:rsidRDefault="00031CB6" w:rsidP="003D304A">
            <w:pPr>
              <w:jc w:val="center"/>
              <w:rPr>
                <w:color w:val="000000"/>
              </w:rPr>
            </w:pPr>
            <w:r w:rsidRPr="00157447">
              <w:rPr>
                <w:color w:val="000000"/>
              </w:rPr>
              <w:t>11</w:t>
            </w:r>
          </w:p>
        </w:tc>
        <w:tc>
          <w:tcPr>
            <w:tcW w:w="881" w:type="pct"/>
            <w:vAlign w:val="bottom"/>
          </w:tcPr>
          <w:p w:rsidR="00031CB6" w:rsidRPr="00157447" w:rsidRDefault="00031CB6" w:rsidP="003D304A">
            <w:pPr>
              <w:jc w:val="center"/>
              <w:rPr>
                <w:color w:val="000000"/>
              </w:rPr>
            </w:pPr>
            <w:r w:rsidRPr="00157447">
              <w:rPr>
                <w:color w:val="000000"/>
              </w:rPr>
              <w:t>49</w:t>
            </w:r>
          </w:p>
        </w:tc>
        <w:tc>
          <w:tcPr>
            <w:tcW w:w="1015" w:type="pct"/>
            <w:vAlign w:val="bottom"/>
          </w:tcPr>
          <w:p w:rsidR="00031CB6" w:rsidRPr="00FA411B" w:rsidRDefault="00031CB6" w:rsidP="00031CB6">
            <w:pPr>
              <w:jc w:val="center"/>
              <w:rPr>
                <w:rFonts w:asciiTheme="majorBidi" w:hAnsiTheme="majorBidi" w:cstheme="majorBidi"/>
                <w:color w:val="000000"/>
              </w:rPr>
            </w:pPr>
            <w:r w:rsidRPr="00FA411B">
              <w:rPr>
                <w:rFonts w:asciiTheme="majorBidi" w:hAnsiTheme="majorBidi" w:cstheme="majorBidi"/>
                <w:color w:val="000000"/>
              </w:rPr>
              <w:t>545</w:t>
            </w:r>
          </w:p>
        </w:tc>
      </w:tr>
      <w:tr w:rsidR="00031CB6" w:rsidRPr="00BD0ED8" w:rsidTr="00031CB6">
        <w:tc>
          <w:tcPr>
            <w:tcW w:w="486" w:type="pct"/>
            <w:vAlign w:val="bottom"/>
          </w:tcPr>
          <w:p w:rsidR="00031CB6" w:rsidRPr="00157447" w:rsidRDefault="00031CB6" w:rsidP="003D304A">
            <w:pPr>
              <w:jc w:val="center"/>
            </w:pPr>
            <w:r w:rsidRPr="00157447">
              <w:t>Nov.</w:t>
            </w:r>
          </w:p>
        </w:tc>
        <w:tc>
          <w:tcPr>
            <w:tcW w:w="538" w:type="pct"/>
            <w:vAlign w:val="bottom"/>
          </w:tcPr>
          <w:p w:rsidR="00031CB6" w:rsidRPr="00157447" w:rsidRDefault="00031CB6" w:rsidP="003D304A">
            <w:pPr>
              <w:jc w:val="center"/>
            </w:pPr>
            <w:r w:rsidRPr="00157447">
              <w:t>0</w:t>
            </w:r>
          </w:p>
        </w:tc>
        <w:tc>
          <w:tcPr>
            <w:tcW w:w="535" w:type="pct"/>
            <w:vAlign w:val="bottom"/>
          </w:tcPr>
          <w:p w:rsidR="00031CB6" w:rsidRPr="00157447" w:rsidRDefault="00031CB6" w:rsidP="003D304A">
            <w:pPr>
              <w:jc w:val="center"/>
              <w:rPr>
                <w:color w:val="000000"/>
              </w:rPr>
            </w:pPr>
            <w:r w:rsidRPr="00157447">
              <w:rPr>
                <w:color w:val="000000"/>
              </w:rPr>
              <w:t>0</w:t>
            </w:r>
          </w:p>
        </w:tc>
        <w:tc>
          <w:tcPr>
            <w:tcW w:w="665" w:type="pct"/>
            <w:vAlign w:val="bottom"/>
          </w:tcPr>
          <w:p w:rsidR="00031CB6" w:rsidRPr="00157447" w:rsidRDefault="00031CB6" w:rsidP="003D304A">
            <w:pPr>
              <w:jc w:val="center"/>
              <w:rPr>
                <w:color w:val="000000"/>
              </w:rPr>
            </w:pPr>
            <w:r w:rsidRPr="00157447">
              <w:rPr>
                <w:color w:val="000000"/>
              </w:rPr>
              <w:t>0</w:t>
            </w:r>
          </w:p>
        </w:tc>
        <w:tc>
          <w:tcPr>
            <w:tcW w:w="881" w:type="pct"/>
            <w:vAlign w:val="bottom"/>
          </w:tcPr>
          <w:p w:rsidR="00031CB6" w:rsidRPr="00157447" w:rsidRDefault="00031CB6" w:rsidP="003D304A">
            <w:pPr>
              <w:jc w:val="center"/>
              <w:rPr>
                <w:color w:val="000000"/>
              </w:rPr>
            </w:pPr>
            <w:r w:rsidRPr="00157447">
              <w:rPr>
                <w:color w:val="000000"/>
              </w:rPr>
              <w:t>0</w:t>
            </w:r>
          </w:p>
        </w:tc>
        <w:tc>
          <w:tcPr>
            <w:tcW w:w="881" w:type="pct"/>
            <w:vAlign w:val="bottom"/>
          </w:tcPr>
          <w:p w:rsidR="00031CB6" w:rsidRPr="00157447" w:rsidRDefault="00031CB6" w:rsidP="003D304A">
            <w:pPr>
              <w:jc w:val="center"/>
              <w:rPr>
                <w:color w:val="000000"/>
              </w:rPr>
            </w:pPr>
            <w:r w:rsidRPr="00157447">
              <w:rPr>
                <w:color w:val="000000"/>
              </w:rPr>
              <w:t>100</w:t>
            </w:r>
          </w:p>
        </w:tc>
        <w:tc>
          <w:tcPr>
            <w:tcW w:w="1015" w:type="pct"/>
            <w:vAlign w:val="bottom"/>
          </w:tcPr>
          <w:p w:rsidR="00031CB6" w:rsidRPr="00FA411B" w:rsidRDefault="00031CB6" w:rsidP="00031CB6">
            <w:pPr>
              <w:jc w:val="center"/>
              <w:rPr>
                <w:rFonts w:asciiTheme="majorBidi" w:hAnsiTheme="majorBidi" w:cstheme="majorBidi"/>
                <w:color w:val="000000"/>
              </w:rPr>
            </w:pPr>
            <w:r w:rsidRPr="00FA411B">
              <w:rPr>
                <w:rFonts w:asciiTheme="majorBidi" w:hAnsiTheme="majorBidi" w:cstheme="majorBidi"/>
                <w:color w:val="000000"/>
              </w:rPr>
              <w:t>0</w:t>
            </w:r>
          </w:p>
        </w:tc>
      </w:tr>
      <w:tr w:rsidR="00031CB6" w:rsidRPr="00BD0ED8" w:rsidTr="00031CB6">
        <w:tc>
          <w:tcPr>
            <w:tcW w:w="486" w:type="pct"/>
            <w:vAlign w:val="bottom"/>
          </w:tcPr>
          <w:p w:rsidR="00031CB6" w:rsidRPr="00157447" w:rsidRDefault="00031CB6" w:rsidP="003D304A">
            <w:pPr>
              <w:jc w:val="center"/>
            </w:pPr>
            <w:r w:rsidRPr="00157447">
              <w:t>Dec.</w:t>
            </w:r>
          </w:p>
        </w:tc>
        <w:tc>
          <w:tcPr>
            <w:tcW w:w="538" w:type="pct"/>
            <w:vAlign w:val="bottom"/>
          </w:tcPr>
          <w:p w:rsidR="00031CB6" w:rsidRPr="00157447" w:rsidRDefault="00031CB6" w:rsidP="003D304A">
            <w:pPr>
              <w:jc w:val="center"/>
            </w:pPr>
            <w:r w:rsidRPr="00157447">
              <w:t>1</w:t>
            </w:r>
          </w:p>
        </w:tc>
        <w:tc>
          <w:tcPr>
            <w:tcW w:w="535" w:type="pct"/>
            <w:vAlign w:val="bottom"/>
          </w:tcPr>
          <w:p w:rsidR="00031CB6" w:rsidRPr="00157447" w:rsidRDefault="00031CB6" w:rsidP="003D304A">
            <w:pPr>
              <w:jc w:val="center"/>
              <w:rPr>
                <w:color w:val="000000"/>
              </w:rPr>
            </w:pPr>
            <w:r w:rsidRPr="00157447">
              <w:rPr>
                <w:color w:val="000000"/>
              </w:rPr>
              <w:t>0</w:t>
            </w:r>
          </w:p>
        </w:tc>
        <w:tc>
          <w:tcPr>
            <w:tcW w:w="665" w:type="pct"/>
            <w:vAlign w:val="bottom"/>
          </w:tcPr>
          <w:p w:rsidR="00031CB6" w:rsidRPr="00157447" w:rsidRDefault="00031CB6" w:rsidP="003D304A">
            <w:pPr>
              <w:jc w:val="center"/>
              <w:rPr>
                <w:color w:val="000000"/>
              </w:rPr>
            </w:pPr>
            <w:r w:rsidRPr="00157447">
              <w:rPr>
                <w:color w:val="000000"/>
              </w:rPr>
              <w:t>0</w:t>
            </w:r>
          </w:p>
        </w:tc>
        <w:tc>
          <w:tcPr>
            <w:tcW w:w="881" w:type="pct"/>
            <w:vAlign w:val="bottom"/>
          </w:tcPr>
          <w:p w:rsidR="00031CB6" w:rsidRPr="00157447" w:rsidRDefault="00031CB6" w:rsidP="003D304A">
            <w:pPr>
              <w:jc w:val="center"/>
              <w:rPr>
                <w:color w:val="000000"/>
              </w:rPr>
            </w:pPr>
            <w:r w:rsidRPr="00157447">
              <w:rPr>
                <w:color w:val="000000"/>
              </w:rPr>
              <w:t>0</w:t>
            </w:r>
          </w:p>
        </w:tc>
        <w:tc>
          <w:tcPr>
            <w:tcW w:w="881" w:type="pct"/>
            <w:vAlign w:val="bottom"/>
          </w:tcPr>
          <w:p w:rsidR="00031CB6" w:rsidRPr="00157447" w:rsidRDefault="00031CB6" w:rsidP="003D304A">
            <w:pPr>
              <w:jc w:val="center"/>
              <w:rPr>
                <w:color w:val="000000"/>
              </w:rPr>
            </w:pPr>
            <w:r w:rsidRPr="00157447">
              <w:rPr>
                <w:color w:val="000000"/>
              </w:rPr>
              <w:t>99</w:t>
            </w:r>
          </w:p>
        </w:tc>
        <w:tc>
          <w:tcPr>
            <w:tcW w:w="1015" w:type="pct"/>
            <w:vAlign w:val="bottom"/>
          </w:tcPr>
          <w:p w:rsidR="00031CB6" w:rsidRPr="00FA411B" w:rsidRDefault="00031CB6" w:rsidP="00031CB6">
            <w:pPr>
              <w:jc w:val="center"/>
              <w:rPr>
                <w:rFonts w:asciiTheme="majorBidi" w:hAnsiTheme="majorBidi" w:cstheme="majorBidi"/>
                <w:color w:val="000000"/>
              </w:rPr>
            </w:pPr>
            <w:r w:rsidRPr="00FA411B">
              <w:rPr>
                <w:rFonts w:asciiTheme="majorBidi" w:hAnsiTheme="majorBidi" w:cstheme="majorBidi"/>
                <w:color w:val="000000"/>
              </w:rPr>
              <w:t>8</w:t>
            </w:r>
          </w:p>
        </w:tc>
      </w:tr>
    </w:tbl>
    <w:p w:rsidR="00607986" w:rsidRDefault="00607986" w:rsidP="00607986">
      <w:pPr>
        <w:rPr>
          <w:b/>
          <w:bCs/>
          <w:sz w:val="28"/>
          <w:szCs w:val="28"/>
        </w:rPr>
      </w:pPr>
    </w:p>
    <w:p w:rsidR="00607986" w:rsidRDefault="00607986" w:rsidP="00607986">
      <w:pPr>
        <w:rPr>
          <w:b/>
          <w:bCs/>
          <w:sz w:val="28"/>
          <w:szCs w:val="28"/>
        </w:rPr>
      </w:pPr>
    </w:p>
    <w:p w:rsidR="00607986" w:rsidRDefault="00607986" w:rsidP="00607986">
      <w:pPr>
        <w:rPr>
          <w:b/>
          <w:bCs/>
          <w:sz w:val="28"/>
          <w:szCs w:val="28"/>
        </w:rPr>
      </w:pPr>
    </w:p>
    <w:p w:rsidR="00607986" w:rsidRDefault="00607986" w:rsidP="00607986">
      <w:pPr>
        <w:rPr>
          <w:b/>
          <w:bCs/>
          <w:sz w:val="28"/>
          <w:szCs w:val="28"/>
        </w:rPr>
      </w:pPr>
    </w:p>
    <w:p w:rsidR="00607986" w:rsidRDefault="00607986" w:rsidP="00607986">
      <w:pPr>
        <w:rPr>
          <w:b/>
          <w:bCs/>
          <w:sz w:val="28"/>
          <w:szCs w:val="28"/>
        </w:rPr>
      </w:pPr>
    </w:p>
    <w:p w:rsidR="00607986" w:rsidRDefault="00607986" w:rsidP="00607986">
      <w:pPr>
        <w:rPr>
          <w:b/>
          <w:bCs/>
          <w:sz w:val="28"/>
          <w:szCs w:val="28"/>
        </w:rPr>
      </w:pPr>
    </w:p>
    <w:p w:rsidR="00607986" w:rsidRPr="00BD0ED8" w:rsidRDefault="008F0CBA" w:rsidP="005010AF">
      <w:pPr>
        <w:ind w:left="1134" w:hanging="1134"/>
      </w:pPr>
      <w:r>
        <w:lastRenderedPageBreak/>
        <w:t>Table D.6</w:t>
      </w:r>
      <w:r w:rsidR="00607986" w:rsidRPr="00BD0ED8">
        <w:t xml:space="preserve">. </w:t>
      </w:r>
      <w:r>
        <w:t>The predicted marginal fuel mix and the monthly GHG intensity factors based on ICF estimates for</w:t>
      </w:r>
      <w:r w:rsidR="00607986" w:rsidRPr="00BD0ED8">
        <w:t xml:space="preserve"> Manitoba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3410"/>
        <w:gridCol w:w="1502"/>
        <w:gridCol w:w="3014"/>
      </w:tblGrid>
      <w:tr w:rsidR="00607986" w:rsidRPr="00BD0ED8" w:rsidTr="003D304A">
        <w:tc>
          <w:tcPr>
            <w:tcW w:w="540" w:type="pct"/>
            <w:vAlign w:val="bottom"/>
          </w:tcPr>
          <w:p w:rsidR="00607986" w:rsidRPr="00157447" w:rsidRDefault="00607986" w:rsidP="003D304A">
            <w:pPr>
              <w:jc w:val="center"/>
            </w:pPr>
            <w:r w:rsidRPr="00157447">
              <w:t>Month</w:t>
            </w:r>
          </w:p>
          <w:p w:rsidR="00607986" w:rsidRPr="00157447" w:rsidRDefault="00607986" w:rsidP="003D304A"/>
        </w:tc>
        <w:tc>
          <w:tcPr>
            <w:tcW w:w="1919" w:type="pct"/>
            <w:vAlign w:val="bottom"/>
          </w:tcPr>
          <w:p w:rsidR="00607986" w:rsidRPr="00157447" w:rsidRDefault="00607986" w:rsidP="003D304A">
            <w:pPr>
              <w:jc w:val="center"/>
            </w:pPr>
            <w:r w:rsidRPr="00157447">
              <w:t>Montana coal sub-bituminous %</w:t>
            </w:r>
          </w:p>
          <w:p w:rsidR="00607986" w:rsidRPr="00157447" w:rsidRDefault="00607986" w:rsidP="003D304A">
            <w:pPr>
              <w:jc w:val="center"/>
            </w:pPr>
          </w:p>
        </w:tc>
        <w:tc>
          <w:tcPr>
            <w:tcW w:w="845" w:type="pct"/>
            <w:vAlign w:val="bottom"/>
          </w:tcPr>
          <w:p w:rsidR="00607986" w:rsidRPr="00157447" w:rsidRDefault="00607986" w:rsidP="003D304A">
            <w:pPr>
              <w:jc w:val="center"/>
            </w:pPr>
            <w:r w:rsidRPr="00157447">
              <w:t>US import %</w:t>
            </w:r>
          </w:p>
          <w:p w:rsidR="00607986" w:rsidRPr="00157447" w:rsidRDefault="00607986" w:rsidP="003D304A"/>
        </w:tc>
        <w:tc>
          <w:tcPr>
            <w:tcW w:w="1696" w:type="pct"/>
            <w:vAlign w:val="bottom"/>
          </w:tcPr>
          <w:p w:rsidR="00607986" w:rsidRPr="00157447" w:rsidRDefault="00607986" w:rsidP="003D304A">
            <w:pPr>
              <w:jc w:val="center"/>
              <w:rPr>
                <w:color w:val="000000"/>
              </w:rPr>
            </w:pPr>
            <w:r w:rsidRPr="00157447">
              <w:rPr>
                <w:color w:val="000000"/>
              </w:rPr>
              <w:t xml:space="preserve">Marginal GHG intensity factor </w:t>
            </w:r>
            <w:r w:rsidRPr="00157447">
              <w:t>(g CO</w:t>
            </w:r>
            <w:r w:rsidRPr="00157447">
              <w:rPr>
                <w:vertAlign w:val="subscript"/>
              </w:rPr>
              <w:t>2eq</w:t>
            </w:r>
            <w:r w:rsidRPr="00157447">
              <w:t>/kWh)</w:t>
            </w:r>
          </w:p>
        </w:tc>
      </w:tr>
      <w:tr w:rsidR="00031CB6" w:rsidRPr="00BD0ED8" w:rsidTr="003D304A">
        <w:tc>
          <w:tcPr>
            <w:tcW w:w="540" w:type="pct"/>
            <w:vAlign w:val="bottom"/>
          </w:tcPr>
          <w:p w:rsidR="00031CB6" w:rsidRPr="00157447" w:rsidRDefault="00031CB6" w:rsidP="003D304A">
            <w:pPr>
              <w:jc w:val="center"/>
            </w:pPr>
            <w:r w:rsidRPr="00157447">
              <w:t>Jan.</w:t>
            </w:r>
          </w:p>
        </w:tc>
        <w:tc>
          <w:tcPr>
            <w:tcW w:w="1919" w:type="pct"/>
            <w:vAlign w:val="bottom"/>
          </w:tcPr>
          <w:p w:rsidR="00031CB6" w:rsidRPr="00157447" w:rsidRDefault="00031CB6" w:rsidP="003D304A">
            <w:pPr>
              <w:jc w:val="center"/>
            </w:pPr>
            <w:r w:rsidRPr="00157447">
              <w:t>60</w:t>
            </w:r>
          </w:p>
        </w:tc>
        <w:tc>
          <w:tcPr>
            <w:tcW w:w="845" w:type="pct"/>
            <w:vAlign w:val="bottom"/>
          </w:tcPr>
          <w:p w:rsidR="00031CB6" w:rsidRPr="00157447" w:rsidRDefault="00031CB6" w:rsidP="003D304A">
            <w:pPr>
              <w:jc w:val="center"/>
              <w:rPr>
                <w:color w:val="000000"/>
              </w:rPr>
            </w:pPr>
            <w:r w:rsidRPr="00157447">
              <w:rPr>
                <w:color w:val="000000"/>
              </w:rPr>
              <w:t>40</w:t>
            </w:r>
          </w:p>
        </w:tc>
        <w:tc>
          <w:tcPr>
            <w:tcW w:w="1696" w:type="pct"/>
            <w:vAlign w:val="bottom"/>
          </w:tcPr>
          <w:p w:rsidR="00031CB6" w:rsidRPr="00FA411B" w:rsidRDefault="00031CB6" w:rsidP="00031CB6">
            <w:pPr>
              <w:jc w:val="center"/>
              <w:rPr>
                <w:rFonts w:asciiTheme="majorBidi" w:hAnsiTheme="majorBidi" w:cstheme="majorBidi"/>
                <w:color w:val="000000"/>
              </w:rPr>
            </w:pPr>
            <w:r w:rsidRPr="00FA411B">
              <w:rPr>
                <w:rFonts w:asciiTheme="majorBidi" w:hAnsiTheme="majorBidi" w:cstheme="majorBidi"/>
                <w:color w:val="000000"/>
              </w:rPr>
              <w:t>675</w:t>
            </w:r>
          </w:p>
        </w:tc>
      </w:tr>
      <w:tr w:rsidR="00031CB6" w:rsidRPr="00BD0ED8" w:rsidTr="003D304A">
        <w:tc>
          <w:tcPr>
            <w:tcW w:w="540" w:type="pct"/>
            <w:vAlign w:val="bottom"/>
          </w:tcPr>
          <w:p w:rsidR="00031CB6" w:rsidRPr="00157447" w:rsidRDefault="00031CB6" w:rsidP="003D304A">
            <w:pPr>
              <w:jc w:val="center"/>
            </w:pPr>
            <w:r w:rsidRPr="00157447">
              <w:t>Feb.</w:t>
            </w:r>
          </w:p>
        </w:tc>
        <w:tc>
          <w:tcPr>
            <w:tcW w:w="1919" w:type="pct"/>
            <w:vAlign w:val="bottom"/>
          </w:tcPr>
          <w:p w:rsidR="00031CB6" w:rsidRPr="00157447" w:rsidRDefault="00031CB6" w:rsidP="003D304A">
            <w:pPr>
              <w:jc w:val="center"/>
            </w:pPr>
            <w:r w:rsidRPr="00157447">
              <w:t>100</w:t>
            </w:r>
          </w:p>
        </w:tc>
        <w:tc>
          <w:tcPr>
            <w:tcW w:w="845" w:type="pct"/>
            <w:vAlign w:val="bottom"/>
          </w:tcPr>
          <w:p w:rsidR="00031CB6" w:rsidRPr="00157447" w:rsidRDefault="00031CB6" w:rsidP="003D304A">
            <w:pPr>
              <w:jc w:val="center"/>
              <w:rPr>
                <w:color w:val="000000"/>
              </w:rPr>
            </w:pPr>
            <w:r w:rsidRPr="00157447">
              <w:rPr>
                <w:color w:val="000000"/>
              </w:rPr>
              <w:t>0</w:t>
            </w:r>
          </w:p>
        </w:tc>
        <w:tc>
          <w:tcPr>
            <w:tcW w:w="1696" w:type="pct"/>
            <w:vAlign w:val="bottom"/>
          </w:tcPr>
          <w:p w:rsidR="00031CB6" w:rsidRPr="00FA411B" w:rsidRDefault="00031CB6" w:rsidP="00031CB6">
            <w:pPr>
              <w:jc w:val="center"/>
              <w:rPr>
                <w:rFonts w:asciiTheme="majorBidi" w:hAnsiTheme="majorBidi" w:cstheme="majorBidi"/>
                <w:color w:val="000000"/>
              </w:rPr>
            </w:pPr>
            <w:r w:rsidRPr="00FA411B">
              <w:rPr>
                <w:rFonts w:asciiTheme="majorBidi" w:hAnsiTheme="majorBidi" w:cstheme="majorBidi"/>
                <w:color w:val="000000"/>
              </w:rPr>
              <w:t>1,125</w:t>
            </w:r>
          </w:p>
        </w:tc>
      </w:tr>
      <w:tr w:rsidR="00031CB6" w:rsidRPr="00BD0ED8" w:rsidTr="003D304A">
        <w:tc>
          <w:tcPr>
            <w:tcW w:w="540" w:type="pct"/>
            <w:vAlign w:val="bottom"/>
          </w:tcPr>
          <w:p w:rsidR="00031CB6" w:rsidRPr="00157447" w:rsidRDefault="00031CB6" w:rsidP="003D304A">
            <w:pPr>
              <w:jc w:val="center"/>
            </w:pPr>
            <w:r w:rsidRPr="00157447">
              <w:t>Mar.</w:t>
            </w:r>
          </w:p>
        </w:tc>
        <w:tc>
          <w:tcPr>
            <w:tcW w:w="1919" w:type="pct"/>
            <w:vAlign w:val="bottom"/>
          </w:tcPr>
          <w:p w:rsidR="00031CB6" w:rsidRPr="00157447" w:rsidRDefault="00031CB6" w:rsidP="003D304A">
            <w:pPr>
              <w:jc w:val="center"/>
            </w:pPr>
            <w:r w:rsidRPr="00157447">
              <w:t>100</w:t>
            </w:r>
          </w:p>
        </w:tc>
        <w:tc>
          <w:tcPr>
            <w:tcW w:w="845" w:type="pct"/>
            <w:vAlign w:val="bottom"/>
          </w:tcPr>
          <w:p w:rsidR="00031CB6" w:rsidRPr="00157447" w:rsidRDefault="00031CB6" w:rsidP="003D304A">
            <w:pPr>
              <w:jc w:val="center"/>
              <w:rPr>
                <w:color w:val="000000"/>
              </w:rPr>
            </w:pPr>
            <w:r w:rsidRPr="00157447">
              <w:rPr>
                <w:color w:val="000000"/>
              </w:rPr>
              <w:t>0</w:t>
            </w:r>
          </w:p>
        </w:tc>
        <w:tc>
          <w:tcPr>
            <w:tcW w:w="1696" w:type="pct"/>
            <w:vAlign w:val="bottom"/>
          </w:tcPr>
          <w:p w:rsidR="00031CB6" w:rsidRPr="00FA411B" w:rsidRDefault="00031CB6" w:rsidP="00031CB6">
            <w:pPr>
              <w:jc w:val="center"/>
              <w:rPr>
                <w:rFonts w:asciiTheme="majorBidi" w:hAnsiTheme="majorBidi" w:cstheme="majorBidi"/>
                <w:color w:val="000000"/>
              </w:rPr>
            </w:pPr>
            <w:r w:rsidRPr="00FA411B">
              <w:rPr>
                <w:rFonts w:asciiTheme="majorBidi" w:hAnsiTheme="majorBidi" w:cstheme="majorBidi"/>
                <w:color w:val="000000"/>
              </w:rPr>
              <w:t>1,125</w:t>
            </w:r>
          </w:p>
        </w:tc>
      </w:tr>
      <w:tr w:rsidR="00031CB6" w:rsidRPr="00BD0ED8" w:rsidTr="003D304A">
        <w:tc>
          <w:tcPr>
            <w:tcW w:w="540" w:type="pct"/>
            <w:vAlign w:val="bottom"/>
          </w:tcPr>
          <w:p w:rsidR="00031CB6" w:rsidRPr="00157447" w:rsidRDefault="00031CB6" w:rsidP="003D304A">
            <w:pPr>
              <w:jc w:val="center"/>
            </w:pPr>
            <w:r w:rsidRPr="00157447">
              <w:t>Apr.</w:t>
            </w:r>
          </w:p>
        </w:tc>
        <w:tc>
          <w:tcPr>
            <w:tcW w:w="1919" w:type="pct"/>
            <w:vAlign w:val="bottom"/>
          </w:tcPr>
          <w:p w:rsidR="00031CB6" w:rsidRPr="00157447" w:rsidRDefault="00031CB6" w:rsidP="003D304A">
            <w:pPr>
              <w:jc w:val="center"/>
            </w:pPr>
            <w:r w:rsidRPr="00157447">
              <w:t>100</w:t>
            </w:r>
          </w:p>
        </w:tc>
        <w:tc>
          <w:tcPr>
            <w:tcW w:w="845" w:type="pct"/>
            <w:vAlign w:val="bottom"/>
          </w:tcPr>
          <w:p w:rsidR="00031CB6" w:rsidRPr="00157447" w:rsidRDefault="00031CB6" w:rsidP="003D304A">
            <w:pPr>
              <w:jc w:val="center"/>
              <w:rPr>
                <w:color w:val="000000"/>
              </w:rPr>
            </w:pPr>
            <w:r w:rsidRPr="00157447">
              <w:rPr>
                <w:color w:val="000000"/>
              </w:rPr>
              <w:t>0</w:t>
            </w:r>
          </w:p>
        </w:tc>
        <w:tc>
          <w:tcPr>
            <w:tcW w:w="1696" w:type="pct"/>
            <w:vAlign w:val="bottom"/>
          </w:tcPr>
          <w:p w:rsidR="00031CB6" w:rsidRPr="00FA411B" w:rsidRDefault="00031CB6" w:rsidP="00031CB6">
            <w:pPr>
              <w:jc w:val="center"/>
              <w:rPr>
                <w:rFonts w:asciiTheme="majorBidi" w:hAnsiTheme="majorBidi" w:cstheme="majorBidi"/>
                <w:color w:val="000000"/>
              </w:rPr>
            </w:pPr>
            <w:r w:rsidRPr="00FA411B">
              <w:rPr>
                <w:rFonts w:asciiTheme="majorBidi" w:hAnsiTheme="majorBidi" w:cstheme="majorBidi"/>
                <w:color w:val="000000"/>
              </w:rPr>
              <w:t>1,125</w:t>
            </w:r>
          </w:p>
        </w:tc>
      </w:tr>
      <w:tr w:rsidR="00031CB6" w:rsidRPr="00BD0ED8" w:rsidTr="003D304A">
        <w:tc>
          <w:tcPr>
            <w:tcW w:w="540" w:type="pct"/>
            <w:vAlign w:val="bottom"/>
          </w:tcPr>
          <w:p w:rsidR="00031CB6" w:rsidRPr="00157447" w:rsidRDefault="00031CB6" w:rsidP="003D304A">
            <w:pPr>
              <w:jc w:val="center"/>
            </w:pPr>
            <w:r w:rsidRPr="00157447">
              <w:t>May</w:t>
            </w:r>
          </w:p>
        </w:tc>
        <w:tc>
          <w:tcPr>
            <w:tcW w:w="1919" w:type="pct"/>
            <w:vAlign w:val="bottom"/>
          </w:tcPr>
          <w:p w:rsidR="00031CB6" w:rsidRPr="00157447" w:rsidRDefault="00031CB6" w:rsidP="003D304A">
            <w:pPr>
              <w:jc w:val="center"/>
            </w:pPr>
            <w:r w:rsidRPr="00157447">
              <w:t>100</w:t>
            </w:r>
          </w:p>
        </w:tc>
        <w:tc>
          <w:tcPr>
            <w:tcW w:w="845" w:type="pct"/>
            <w:vAlign w:val="bottom"/>
          </w:tcPr>
          <w:p w:rsidR="00031CB6" w:rsidRPr="00157447" w:rsidRDefault="00031CB6" w:rsidP="003D304A">
            <w:pPr>
              <w:jc w:val="center"/>
              <w:rPr>
                <w:color w:val="000000"/>
              </w:rPr>
            </w:pPr>
            <w:r w:rsidRPr="00157447">
              <w:rPr>
                <w:color w:val="000000"/>
              </w:rPr>
              <w:t>0</w:t>
            </w:r>
          </w:p>
        </w:tc>
        <w:tc>
          <w:tcPr>
            <w:tcW w:w="1696" w:type="pct"/>
            <w:vAlign w:val="bottom"/>
          </w:tcPr>
          <w:p w:rsidR="00031CB6" w:rsidRPr="00FA411B" w:rsidRDefault="00031CB6" w:rsidP="00031CB6">
            <w:pPr>
              <w:jc w:val="center"/>
              <w:rPr>
                <w:rFonts w:asciiTheme="majorBidi" w:hAnsiTheme="majorBidi" w:cstheme="majorBidi"/>
                <w:color w:val="000000"/>
              </w:rPr>
            </w:pPr>
            <w:r w:rsidRPr="00FA411B">
              <w:rPr>
                <w:rFonts w:asciiTheme="majorBidi" w:hAnsiTheme="majorBidi" w:cstheme="majorBidi"/>
                <w:color w:val="000000"/>
              </w:rPr>
              <w:t>1,125</w:t>
            </w:r>
          </w:p>
        </w:tc>
      </w:tr>
      <w:tr w:rsidR="00031CB6" w:rsidRPr="00BD0ED8" w:rsidTr="003D304A">
        <w:tc>
          <w:tcPr>
            <w:tcW w:w="540" w:type="pct"/>
            <w:vAlign w:val="bottom"/>
          </w:tcPr>
          <w:p w:rsidR="00031CB6" w:rsidRPr="00157447" w:rsidRDefault="00031CB6" w:rsidP="003D304A">
            <w:pPr>
              <w:jc w:val="center"/>
            </w:pPr>
            <w:r w:rsidRPr="00157447">
              <w:t>Jun.</w:t>
            </w:r>
          </w:p>
        </w:tc>
        <w:tc>
          <w:tcPr>
            <w:tcW w:w="1919" w:type="pct"/>
            <w:vAlign w:val="bottom"/>
          </w:tcPr>
          <w:p w:rsidR="00031CB6" w:rsidRPr="00157447" w:rsidRDefault="00031CB6" w:rsidP="003D304A">
            <w:pPr>
              <w:jc w:val="center"/>
            </w:pPr>
            <w:r w:rsidRPr="00157447">
              <w:t>100</w:t>
            </w:r>
          </w:p>
        </w:tc>
        <w:tc>
          <w:tcPr>
            <w:tcW w:w="845" w:type="pct"/>
            <w:vAlign w:val="bottom"/>
          </w:tcPr>
          <w:p w:rsidR="00031CB6" w:rsidRPr="00157447" w:rsidRDefault="00031CB6" w:rsidP="003D304A">
            <w:pPr>
              <w:jc w:val="center"/>
              <w:rPr>
                <w:color w:val="000000"/>
              </w:rPr>
            </w:pPr>
            <w:r w:rsidRPr="00157447">
              <w:rPr>
                <w:color w:val="000000"/>
              </w:rPr>
              <w:t>0</w:t>
            </w:r>
          </w:p>
        </w:tc>
        <w:tc>
          <w:tcPr>
            <w:tcW w:w="1696" w:type="pct"/>
            <w:vAlign w:val="bottom"/>
          </w:tcPr>
          <w:p w:rsidR="00031CB6" w:rsidRPr="00FA411B" w:rsidRDefault="00031CB6" w:rsidP="00031CB6">
            <w:pPr>
              <w:jc w:val="center"/>
              <w:rPr>
                <w:rFonts w:asciiTheme="majorBidi" w:hAnsiTheme="majorBidi" w:cstheme="majorBidi"/>
                <w:color w:val="000000"/>
              </w:rPr>
            </w:pPr>
            <w:r w:rsidRPr="00FA411B">
              <w:rPr>
                <w:rFonts w:asciiTheme="majorBidi" w:hAnsiTheme="majorBidi" w:cstheme="majorBidi"/>
                <w:color w:val="000000"/>
              </w:rPr>
              <w:t>1,125</w:t>
            </w:r>
          </w:p>
        </w:tc>
      </w:tr>
      <w:tr w:rsidR="00031CB6" w:rsidRPr="00BD0ED8" w:rsidTr="003D304A">
        <w:tc>
          <w:tcPr>
            <w:tcW w:w="540" w:type="pct"/>
            <w:vAlign w:val="bottom"/>
          </w:tcPr>
          <w:p w:rsidR="00031CB6" w:rsidRPr="00157447" w:rsidRDefault="00031CB6" w:rsidP="003D304A">
            <w:pPr>
              <w:jc w:val="center"/>
            </w:pPr>
            <w:r w:rsidRPr="00157447">
              <w:t>Jul.</w:t>
            </w:r>
          </w:p>
        </w:tc>
        <w:tc>
          <w:tcPr>
            <w:tcW w:w="1919" w:type="pct"/>
            <w:vAlign w:val="bottom"/>
          </w:tcPr>
          <w:p w:rsidR="00031CB6" w:rsidRPr="00157447" w:rsidRDefault="00031CB6" w:rsidP="003D304A">
            <w:pPr>
              <w:jc w:val="center"/>
            </w:pPr>
            <w:r w:rsidRPr="00157447">
              <w:t>100</w:t>
            </w:r>
          </w:p>
        </w:tc>
        <w:tc>
          <w:tcPr>
            <w:tcW w:w="845" w:type="pct"/>
            <w:vAlign w:val="bottom"/>
          </w:tcPr>
          <w:p w:rsidR="00031CB6" w:rsidRPr="00157447" w:rsidRDefault="00031CB6" w:rsidP="003D304A">
            <w:pPr>
              <w:jc w:val="center"/>
              <w:rPr>
                <w:color w:val="000000"/>
              </w:rPr>
            </w:pPr>
            <w:r w:rsidRPr="00157447">
              <w:rPr>
                <w:color w:val="000000"/>
              </w:rPr>
              <w:t>0</w:t>
            </w:r>
          </w:p>
        </w:tc>
        <w:tc>
          <w:tcPr>
            <w:tcW w:w="1696" w:type="pct"/>
            <w:vAlign w:val="bottom"/>
          </w:tcPr>
          <w:p w:rsidR="00031CB6" w:rsidRPr="00FA411B" w:rsidRDefault="00031CB6" w:rsidP="00031CB6">
            <w:pPr>
              <w:jc w:val="center"/>
              <w:rPr>
                <w:rFonts w:asciiTheme="majorBidi" w:hAnsiTheme="majorBidi" w:cstheme="majorBidi"/>
                <w:color w:val="000000"/>
              </w:rPr>
            </w:pPr>
            <w:r w:rsidRPr="00FA411B">
              <w:rPr>
                <w:rFonts w:asciiTheme="majorBidi" w:hAnsiTheme="majorBidi" w:cstheme="majorBidi"/>
                <w:color w:val="000000"/>
              </w:rPr>
              <w:t>1,125</w:t>
            </w:r>
          </w:p>
        </w:tc>
      </w:tr>
      <w:tr w:rsidR="00031CB6" w:rsidRPr="00BD0ED8" w:rsidTr="003D304A">
        <w:tc>
          <w:tcPr>
            <w:tcW w:w="540" w:type="pct"/>
            <w:vAlign w:val="bottom"/>
          </w:tcPr>
          <w:p w:rsidR="00031CB6" w:rsidRPr="00157447" w:rsidRDefault="00031CB6" w:rsidP="003D304A">
            <w:pPr>
              <w:jc w:val="center"/>
            </w:pPr>
            <w:r w:rsidRPr="00157447">
              <w:t>Aug.</w:t>
            </w:r>
          </w:p>
        </w:tc>
        <w:tc>
          <w:tcPr>
            <w:tcW w:w="1919" w:type="pct"/>
            <w:vAlign w:val="bottom"/>
          </w:tcPr>
          <w:p w:rsidR="00031CB6" w:rsidRPr="00157447" w:rsidRDefault="00031CB6" w:rsidP="003D304A">
            <w:pPr>
              <w:jc w:val="center"/>
            </w:pPr>
            <w:r w:rsidRPr="00157447">
              <w:t>100</w:t>
            </w:r>
          </w:p>
        </w:tc>
        <w:tc>
          <w:tcPr>
            <w:tcW w:w="845" w:type="pct"/>
            <w:vAlign w:val="bottom"/>
          </w:tcPr>
          <w:p w:rsidR="00031CB6" w:rsidRPr="00157447" w:rsidRDefault="00031CB6" w:rsidP="003D304A">
            <w:pPr>
              <w:jc w:val="center"/>
              <w:rPr>
                <w:color w:val="000000"/>
              </w:rPr>
            </w:pPr>
            <w:r w:rsidRPr="00157447">
              <w:rPr>
                <w:color w:val="000000"/>
              </w:rPr>
              <w:t>0</w:t>
            </w:r>
          </w:p>
        </w:tc>
        <w:tc>
          <w:tcPr>
            <w:tcW w:w="1696" w:type="pct"/>
            <w:vAlign w:val="bottom"/>
          </w:tcPr>
          <w:p w:rsidR="00031CB6" w:rsidRPr="00FA411B" w:rsidRDefault="00031CB6" w:rsidP="00031CB6">
            <w:pPr>
              <w:jc w:val="center"/>
              <w:rPr>
                <w:rFonts w:asciiTheme="majorBidi" w:hAnsiTheme="majorBidi" w:cstheme="majorBidi"/>
                <w:color w:val="000000"/>
              </w:rPr>
            </w:pPr>
            <w:r w:rsidRPr="00FA411B">
              <w:rPr>
                <w:rFonts w:asciiTheme="majorBidi" w:hAnsiTheme="majorBidi" w:cstheme="majorBidi"/>
                <w:color w:val="000000"/>
              </w:rPr>
              <w:t>1,125</w:t>
            </w:r>
          </w:p>
        </w:tc>
      </w:tr>
      <w:tr w:rsidR="00031CB6" w:rsidRPr="00BD0ED8" w:rsidTr="003D304A">
        <w:tc>
          <w:tcPr>
            <w:tcW w:w="540" w:type="pct"/>
            <w:vAlign w:val="bottom"/>
          </w:tcPr>
          <w:p w:rsidR="00031CB6" w:rsidRPr="00157447" w:rsidRDefault="00031CB6" w:rsidP="003D304A">
            <w:pPr>
              <w:jc w:val="center"/>
            </w:pPr>
            <w:r w:rsidRPr="00157447">
              <w:t>Sep.</w:t>
            </w:r>
          </w:p>
        </w:tc>
        <w:tc>
          <w:tcPr>
            <w:tcW w:w="1919" w:type="pct"/>
            <w:vAlign w:val="bottom"/>
          </w:tcPr>
          <w:p w:rsidR="00031CB6" w:rsidRPr="00157447" w:rsidRDefault="00031CB6" w:rsidP="003D304A">
            <w:pPr>
              <w:jc w:val="center"/>
            </w:pPr>
            <w:r w:rsidRPr="00157447">
              <w:t>100</w:t>
            </w:r>
          </w:p>
        </w:tc>
        <w:tc>
          <w:tcPr>
            <w:tcW w:w="845" w:type="pct"/>
            <w:vAlign w:val="bottom"/>
          </w:tcPr>
          <w:p w:rsidR="00031CB6" w:rsidRPr="00157447" w:rsidRDefault="00031CB6" w:rsidP="003D304A">
            <w:pPr>
              <w:jc w:val="center"/>
              <w:rPr>
                <w:color w:val="000000"/>
              </w:rPr>
            </w:pPr>
            <w:r w:rsidRPr="00157447">
              <w:rPr>
                <w:color w:val="000000"/>
              </w:rPr>
              <w:t>0</w:t>
            </w:r>
          </w:p>
        </w:tc>
        <w:tc>
          <w:tcPr>
            <w:tcW w:w="1696" w:type="pct"/>
            <w:vAlign w:val="bottom"/>
          </w:tcPr>
          <w:p w:rsidR="00031CB6" w:rsidRPr="00FA411B" w:rsidRDefault="00031CB6" w:rsidP="00031CB6">
            <w:pPr>
              <w:jc w:val="center"/>
              <w:rPr>
                <w:rFonts w:asciiTheme="majorBidi" w:hAnsiTheme="majorBidi" w:cstheme="majorBidi"/>
                <w:color w:val="000000"/>
              </w:rPr>
            </w:pPr>
            <w:r w:rsidRPr="00FA411B">
              <w:rPr>
                <w:rFonts w:asciiTheme="majorBidi" w:hAnsiTheme="majorBidi" w:cstheme="majorBidi"/>
                <w:color w:val="000000"/>
              </w:rPr>
              <w:t>1,125</w:t>
            </w:r>
          </w:p>
        </w:tc>
      </w:tr>
      <w:tr w:rsidR="00031CB6" w:rsidRPr="00BD0ED8" w:rsidTr="003D304A">
        <w:tc>
          <w:tcPr>
            <w:tcW w:w="540" w:type="pct"/>
            <w:vAlign w:val="bottom"/>
          </w:tcPr>
          <w:p w:rsidR="00031CB6" w:rsidRPr="00157447" w:rsidRDefault="00031CB6" w:rsidP="003D304A">
            <w:pPr>
              <w:jc w:val="center"/>
            </w:pPr>
            <w:r w:rsidRPr="00157447">
              <w:t>Oct.</w:t>
            </w:r>
          </w:p>
        </w:tc>
        <w:tc>
          <w:tcPr>
            <w:tcW w:w="1919" w:type="pct"/>
            <w:vAlign w:val="bottom"/>
          </w:tcPr>
          <w:p w:rsidR="00031CB6" w:rsidRPr="00157447" w:rsidRDefault="00031CB6" w:rsidP="003D304A">
            <w:pPr>
              <w:jc w:val="center"/>
            </w:pPr>
            <w:r w:rsidRPr="00157447">
              <w:t>100</w:t>
            </w:r>
          </w:p>
        </w:tc>
        <w:tc>
          <w:tcPr>
            <w:tcW w:w="845" w:type="pct"/>
            <w:vAlign w:val="bottom"/>
          </w:tcPr>
          <w:p w:rsidR="00031CB6" w:rsidRPr="00157447" w:rsidRDefault="00031CB6" w:rsidP="003D304A">
            <w:pPr>
              <w:jc w:val="center"/>
              <w:rPr>
                <w:color w:val="000000"/>
              </w:rPr>
            </w:pPr>
            <w:r w:rsidRPr="00157447">
              <w:rPr>
                <w:color w:val="000000"/>
              </w:rPr>
              <w:t>0</w:t>
            </w:r>
          </w:p>
        </w:tc>
        <w:tc>
          <w:tcPr>
            <w:tcW w:w="1696" w:type="pct"/>
            <w:vAlign w:val="bottom"/>
          </w:tcPr>
          <w:p w:rsidR="00031CB6" w:rsidRPr="00FA411B" w:rsidRDefault="00031CB6" w:rsidP="00031CB6">
            <w:pPr>
              <w:jc w:val="center"/>
              <w:rPr>
                <w:rFonts w:asciiTheme="majorBidi" w:hAnsiTheme="majorBidi" w:cstheme="majorBidi"/>
                <w:color w:val="000000"/>
              </w:rPr>
            </w:pPr>
            <w:r w:rsidRPr="00FA411B">
              <w:rPr>
                <w:rFonts w:asciiTheme="majorBidi" w:hAnsiTheme="majorBidi" w:cstheme="majorBidi"/>
                <w:color w:val="000000"/>
              </w:rPr>
              <w:t>1,125</w:t>
            </w:r>
          </w:p>
        </w:tc>
      </w:tr>
      <w:tr w:rsidR="00031CB6" w:rsidRPr="00BD0ED8" w:rsidTr="003D304A">
        <w:tc>
          <w:tcPr>
            <w:tcW w:w="540" w:type="pct"/>
            <w:vAlign w:val="bottom"/>
          </w:tcPr>
          <w:p w:rsidR="00031CB6" w:rsidRPr="00157447" w:rsidRDefault="00031CB6" w:rsidP="003D304A">
            <w:pPr>
              <w:jc w:val="center"/>
            </w:pPr>
            <w:r w:rsidRPr="00157447">
              <w:t>Nov.</w:t>
            </w:r>
          </w:p>
        </w:tc>
        <w:tc>
          <w:tcPr>
            <w:tcW w:w="1919" w:type="pct"/>
            <w:vAlign w:val="bottom"/>
          </w:tcPr>
          <w:p w:rsidR="00031CB6" w:rsidRPr="00157447" w:rsidRDefault="00031CB6" w:rsidP="003D304A">
            <w:pPr>
              <w:jc w:val="center"/>
            </w:pPr>
            <w:r w:rsidRPr="00157447">
              <w:t>60</w:t>
            </w:r>
          </w:p>
        </w:tc>
        <w:tc>
          <w:tcPr>
            <w:tcW w:w="845" w:type="pct"/>
            <w:vAlign w:val="bottom"/>
          </w:tcPr>
          <w:p w:rsidR="00031CB6" w:rsidRPr="00157447" w:rsidRDefault="00031CB6" w:rsidP="003D304A">
            <w:pPr>
              <w:jc w:val="center"/>
              <w:rPr>
                <w:color w:val="000000"/>
              </w:rPr>
            </w:pPr>
            <w:r w:rsidRPr="00157447">
              <w:rPr>
                <w:color w:val="000000"/>
              </w:rPr>
              <w:t>40</w:t>
            </w:r>
          </w:p>
        </w:tc>
        <w:tc>
          <w:tcPr>
            <w:tcW w:w="1696" w:type="pct"/>
            <w:vAlign w:val="bottom"/>
          </w:tcPr>
          <w:p w:rsidR="00031CB6" w:rsidRPr="00FA411B" w:rsidRDefault="00031CB6" w:rsidP="00031CB6">
            <w:pPr>
              <w:jc w:val="center"/>
              <w:rPr>
                <w:rFonts w:asciiTheme="majorBidi" w:hAnsiTheme="majorBidi" w:cstheme="majorBidi"/>
                <w:color w:val="000000"/>
              </w:rPr>
            </w:pPr>
            <w:r w:rsidRPr="00FA411B">
              <w:rPr>
                <w:rFonts w:asciiTheme="majorBidi" w:hAnsiTheme="majorBidi" w:cstheme="majorBidi"/>
                <w:color w:val="000000"/>
              </w:rPr>
              <w:t>675</w:t>
            </w:r>
          </w:p>
        </w:tc>
      </w:tr>
      <w:tr w:rsidR="00031CB6" w:rsidRPr="00BD0ED8" w:rsidTr="003D304A">
        <w:tc>
          <w:tcPr>
            <w:tcW w:w="540" w:type="pct"/>
            <w:vAlign w:val="bottom"/>
          </w:tcPr>
          <w:p w:rsidR="00031CB6" w:rsidRPr="00157447" w:rsidRDefault="00031CB6" w:rsidP="003D304A">
            <w:pPr>
              <w:jc w:val="center"/>
            </w:pPr>
            <w:r w:rsidRPr="00157447">
              <w:t>Dec.</w:t>
            </w:r>
          </w:p>
        </w:tc>
        <w:tc>
          <w:tcPr>
            <w:tcW w:w="1919" w:type="pct"/>
            <w:vAlign w:val="bottom"/>
          </w:tcPr>
          <w:p w:rsidR="00031CB6" w:rsidRPr="00157447" w:rsidRDefault="00031CB6" w:rsidP="003D304A">
            <w:pPr>
              <w:jc w:val="center"/>
            </w:pPr>
            <w:r w:rsidRPr="00157447">
              <w:t>0</w:t>
            </w:r>
          </w:p>
        </w:tc>
        <w:tc>
          <w:tcPr>
            <w:tcW w:w="845" w:type="pct"/>
            <w:vAlign w:val="bottom"/>
          </w:tcPr>
          <w:p w:rsidR="00031CB6" w:rsidRPr="00157447" w:rsidRDefault="00031CB6" w:rsidP="003D304A">
            <w:pPr>
              <w:jc w:val="center"/>
              <w:rPr>
                <w:color w:val="000000"/>
              </w:rPr>
            </w:pPr>
            <w:r w:rsidRPr="00157447">
              <w:rPr>
                <w:color w:val="000000"/>
              </w:rPr>
              <w:t>100</w:t>
            </w:r>
          </w:p>
        </w:tc>
        <w:tc>
          <w:tcPr>
            <w:tcW w:w="1696" w:type="pct"/>
            <w:vAlign w:val="bottom"/>
          </w:tcPr>
          <w:p w:rsidR="00031CB6" w:rsidRPr="00FA411B" w:rsidRDefault="00031CB6" w:rsidP="00031CB6">
            <w:pPr>
              <w:jc w:val="center"/>
              <w:rPr>
                <w:rFonts w:asciiTheme="majorBidi" w:hAnsiTheme="majorBidi" w:cstheme="majorBidi"/>
                <w:color w:val="000000"/>
              </w:rPr>
            </w:pPr>
            <w:r w:rsidRPr="00FA411B">
              <w:rPr>
                <w:rFonts w:asciiTheme="majorBidi" w:hAnsiTheme="majorBidi" w:cstheme="majorBidi"/>
                <w:color w:val="000000"/>
              </w:rPr>
              <w:t>0</w:t>
            </w:r>
          </w:p>
        </w:tc>
      </w:tr>
    </w:tbl>
    <w:p w:rsidR="00607986" w:rsidRDefault="00607986" w:rsidP="00607986">
      <w:pPr>
        <w:rPr>
          <w:b/>
          <w:bCs/>
          <w:sz w:val="28"/>
          <w:szCs w:val="28"/>
        </w:rPr>
      </w:pPr>
    </w:p>
    <w:p w:rsidR="00607986" w:rsidRDefault="00607986" w:rsidP="00607986">
      <w:pPr>
        <w:rPr>
          <w:b/>
          <w:bCs/>
          <w:sz w:val="28"/>
          <w:szCs w:val="28"/>
        </w:rPr>
      </w:pPr>
    </w:p>
    <w:p w:rsidR="00607986" w:rsidRPr="00BD0ED8" w:rsidRDefault="008F0CBA" w:rsidP="005010AF">
      <w:pPr>
        <w:ind w:left="1134" w:hanging="1134"/>
      </w:pPr>
      <w:r>
        <w:t>Table D.7</w:t>
      </w:r>
      <w:r w:rsidR="00607986" w:rsidRPr="00BD0ED8">
        <w:t xml:space="preserve">. </w:t>
      </w:r>
      <w:r>
        <w:t>The predicted marginal fuel mix and the monthly GHG intensity factors based on ICF estimates for</w:t>
      </w:r>
      <w:r w:rsidR="00607986" w:rsidRPr="00BD0ED8">
        <w:t xml:space="preserve"> Saskatchewan </w:t>
      </w:r>
    </w:p>
    <w:tbl>
      <w:tblPr>
        <w:tblW w:w="500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61"/>
        <w:gridCol w:w="853"/>
        <w:gridCol w:w="2561"/>
        <w:gridCol w:w="1705"/>
        <w:gridCol w:w="2807"/>
      </w:tblGrid>
      <w:tr w:rsidR="00607986" w:rsidRPr="00BD0ED8" w:rsidTr="003D304A">
        <w:tc>
          <w:tcPr>
            <w:tcW w:w="541" w:type="pct"/>
            <w:vAlign w:val="bottom"/>
          </w:tcPr>
          <w:p w:rsidR="00607986" w:rsidRPr="00157447" w:rsidRDefault="00607986" w:rsidP="003D304A">
            <w:pPr>
              <w:jc w:val="center"/>
            </w:pPr>
            <w:r w:rsidRPr="00157447">
              <w:t>Month</w:t>
            </w:r>
          </w:p>
          <w:p w:rsidR="00607986" w:rsidRPr="00157447" w:rsidRDefault="00607986" w:rsidP="003D304A">
            <w:pPr>
              <w:jc w:val="center"/>
            </w:pPr>
          </w:p>
        </w:tc>
        <w:tc>
          <w:tcPr>
            <w:tcW w:w="480" w:type="pct"/>
            <w:vAlign w:val="bottom"/>
          </w:tcPr>
          <w:p w:rsidR="00607986" w:rsidRPr="00157447" w:rsidRDefault="00607986" w:rsidP="003D304A">
            <w:pPr>
              <w:jc w:val="center"/>
            </w:pPr>
            <w:r w:rsidRPr="00157447">
              <w:t>Gas %</w:t>
            </w:r>
          </w:p>
          <w:p w:rsidR="00607986" w:rsidRPr="00157447" w:rsidRDefault="00607986" w:rsidP="003D304A">
            <w:pPr>
              <w:jc w:val="center"/>
              <w:rPr>
                <w:color w:val="000000"/>
              </w:rPr>
            </w:pPr>
          </w:p>
        </w:tc>
        <w:tc>
          <w:tcPr>
            <w:tcW w:w="1441" w:type="pct"/>
            <w:vAlign w:val="bottom"/>
          </w:tcPr>
          <w:p w:rsidR="00607986" w:rsidRPr="00157447" w:rsidRDefault="00607986" w:rsidP="003D304A">
            <w:pPr>
              <w:jc w:val="center"/>
              <w:rPr>
                <w:color w:val="000000"/>
              </w:rPr>
            </w:pPr>
            <w:r w:rsidRPr="00157447">
              <w:t>Saskatchewan coal lignite %</w:t>
            </w:r>
          </w:p>
        </w:tc>
        <w:tc>
          <w:tcPr>
            <w:tcW w:w="959" w:type="pct"/>
            <w:vAlign w:val="bottom"/>
          </w:tcPr>
          <w:p w:rsidR="00607986" w:rsidRPr="00157447" w:rsidRDefault="00607986" w:rsidP="003D304A">
            <w:pPr>
              <w:jc w:val="center"/>
            </w:pPr>
            <w:r w:rsidRPr="00157447">
              <w:t>US import %</w:t>
            </w:r>
          </w:p>
          <w:p w:rsidR="00607986" w:rsidRPr="00157447" w:rsidRDefault="00607986" w:rsidP="003D304A">
            <w:pPr>
              <w:jc w:val="center"/>
              <w:rPr>
                <w:color w:val="000000"/>
              </w:rPr>
            </w:pPr>
          </w:p>
        </w:tc>
        <w:tc>
          <w:tcPr>
            <w:tcW w:w="1579" w:type="pct"/>
            <w:vAlign w:val="bottom"/>
          </w:tcPr>
          <w:p w:rsidR="00607986" w:rsidRPr="00157447" w:rsidRDefault="00607986" w:rsidP="003D304A">
            <w:pPr>
              <w:jc w:val="center"/>
              <w:rPr>
                <w:color w:val="000000"/>
              </w:rPr>
            </w:pPr>
            <w:r w:rsidRPr="00157447">
              <w:rPr>
                <w:color w:val="000000"/>
              </w:rPr>
              <w:t xml:space="preserve">Marginal GHG intensity factor </w:t>
            </w:r>
            <w:r w:rsidRPr="00157447">
              <w:t>(g CO</w:t>
            </w:r>
            <w:r w:rsidRPr="00157447">
              <w:rPr>
                <w:vertAlign w:val="subscript"/>
              </w:rPr>
              <w:t>2eq</w:t>
            </w:r>
            <w:r w:rsidRPr="00157447">
              <w:t>/kWh)</w:t>
            </w:r>
          </w:p>
        </w:tc>
      </w:tr>
      <w:tr w:rsidR="00031CB6" w:rsidRPr="00BD0ED8" w:rsidTr="003D304A">
        <w:tc>
          <w:tcPr>
            <w:tcW w:w="541" w:type="pct"/>
            <w:vAlign w:val="bottom"/>
          </w:tcPr>
          <w:p w:rsidR="00031CB6" w:rsidRPr="00157447" w:rsidRDefault="00031CB6" w:rsidP="003D304A">
            <w:pPr>
              <w:jc w:val="center"/>
            </w:pPr>
            <w:r w:rsidRPr="00157447">
              <w:t>Jan.</w:t>
            </w:r>
          </w:p>
        </w:tc>
        <w:tc>
          <w:tcPr>
            <w:tcW w:w="480" w:type="pct"/>
            <w:vAlign w:val="bottom"/>
          </w:tcPr>
          <w:p w:rsidR="00031CB6" w:rsidRPr="00157447" w:rsidRDefault="00031CB6" w:rsidP="003D304A">
            <w:pPr>
              <w:jc w:val="center"/>
              <w:rPr>
                <w:color w:val="000000"/>
              </w:rPr>
            </w:pPr>
            <w:r w:rsidRPr="00157447">
              <w:rPr>
                <w:color w:val="000000"/>
              </w:rPr>
              <w:t>46</w:t>
            </w:r>
          </w:p>
        </w:tc>
        <w:tc>
          <w:tcPr>
            <w:tcW w:w="1441" w:type="pct"/>
            <w:vAlign w:val="bottom"/>
          </w:tcPr>
          <w:p w:rsidR="00031CB6" w:rsidRPr="00157447" w:rsidRDefault="00031CB6" w:rsidP="003D304A">
            <w:pPr>
              <w:jc w:val="center"/>
              <w:rPr>
                <w:color w:val="000000"/>
              </w:rPr>
            </w:pPr>
            <w:r w:rsidRPr="00157447">
              <w:rPr>
                <w:color w:val="000000"/>
              </w:rPr>
              <w:t>54</w:t>
            </w:r>
          </w:p>
        </w:tc>
        <w:tc>
          <w:tcPr>
            <w:tcW w:w="959" w:type="pct"/>
            <w:vAlign w:val="bottom"/>
          </w:tcPr>
          <w:p w:rsidR="00031CB6" w:rsidRPr="00157447" w:rsidRDefault="00031CB6" w:rsidP="003D304A">
            <w:pPr>
              <w:jc w:val="center"/>
              <w:rPr>
                <w:color w:val="000000"/>
              </w:rPr>
            </w:pPr>
            <w:r w:rsidRPr="00157447">
              <w:rPr>
                <w:color w:val="000000"/>
              </w:rPr>
              <w:t>0</w:t>
            </w:r>
          </w:p>
        </w:tc>
        <w:tc>
          <w:tcPr>
            <w:tcW w:w="1579" w:type="pct"/>
            <w:vAlign w:val="bottom"/>
          </w:tcPr>
          <w:p w:rsidR="00031CB6" w:rsidRPr="00FA411B" w:rsidRDefault="00031CB6" w:rsidP="00031CB6">
            <w:pPr>
              <w:jc w:val="center"/>
              <w:rPr>
                <w:rFonts w:asciiTheme="majorBidi" w:hAnsiTheme="majorBidi" w:cstheme="majorBidi"/>
                <w:color w:val="000000"/>
              </w:rPr>
            </w:pPr>
            <w:r w:rsidRPr="00FA411B">
              <w:rPr>
                <w:rFonts w:asciiTheme="majorBidi" w:hAnsiTheme="majorBidi" w:cstheme="majorBidi"/>
                <w:color w:val="000000"/>
              </w:rPr>
              <w:t>851</w:t>
            </w:r>
          </w:p>
        </w:tc>
      </w:tr>
      <w:tr w:rsidR="00031CB6" w:rsidRPr="00BD0ED8" w:rsidTr="003D304A">
        <w:tc>
          <w:tcPr>
            <w:tcW w:w="541" w:type="pct"/>
            <w:vAlign w:val="bottom"/>
          </w:tcPr>
          <w:p w:rsidR="00031CB6" w:rsidRPr="00157447" w:rsidRDefault="00031CB6" w:rsidP="003D304A">
            <w:pPr>
              <w:jc w:val="center"/>
            </w:pPr>
            <w:r w:rsidRPr="00157447">
              <w:t>Feb.</w:t>
            </w:r>
          </w:p>
        </w:tc>
        <w:tc>
          <w:tcPr>
            <w:tcW w:w="480" w:type="pct"/>
            <w:vAlign w:val="bottom"/>
          </w:tcPr>
          <w:p w:rsidR="00031CB6" w:rsidRPr="00157447" w:rsidRDefault="00031CB6" w:rsidP="003D304A">
            <w:pPr>
              <w:jc w:val="center"/>
              <w:rPr>
                <w:color w:val="000000"/>
              </w:rPr>
            </w:pPr>
            <w:r w:rsidRPr="00157447">
              <w:rPr>
                <w:color w:val="000000"/>
              </w:rPr>
              <w:t>40</w:t>
            </w:r>
          </w:p>
        </w:tc>
        <w:tc>
          <w:tcPr>
            <w:tcW w:w="1441" w:type="pct"/>
            <w:vAlign w:val="bottom"/>
          </w:tcPr>
          <w:p w:rsidR="00031CB6" w:rsidRPr="00157447" w:rsidRDefault="00031CB6" w:rsidP="003D304A">
            <w:pPr>
              <w:jc w:val="center"/>
              <w:rPr>
                <w:color w:val="000000"/>
              </w:rPr>
            </w:pPr>
            <w:r w:rsidRPr="00157447">
              <w:rPr>
                <w:color w:val="000000"/>
              </w:rPr>
              <w:t>60</w:t>
            </w:r>
          </w:p>
        </w:tc>
        <w:tc>
          <w:tcPr>
            <w:tcW w:w="959" w:type="pct"/>
            <w:vAlign w:val="bottom"/>
          </w:tcPr>
          <w:p w:rsidR="00031CB6" w:rsidRPr="00157447" w:rsidRDefault="00031CB6" w:rsidP="003D304A">
            <w:pPr>
              <w:jc w:val="center"/>
              <w:rPr>
                <w:color w:val="000000"/>
              </w:rPr>
            </w:pPr>
            <w:r w:rsidRPr="00157447">
              <w:rPr>
                <w:color w:val="000000"/>
              </w:rPr>
              <w:t>0</w:t>
            </w:r>
          </w:p>
        </w:tc>
        <w:tc>
          <w:tcPr>
            <w:tcW w:w="1579" w:type="pct"/>
            <w:vAlign w:val="bottom"/>
          </w:tcPr>
          <w:p w:rsidR="00031CB6" w:rsidRPr="00FA411B" w:rsidRDefault="00031CB6" w:rsidP="00031CB6">
            <w:pPr>
              <w:jc w:val="center"/>
              <w:rPr>
                <w:rFonts w:asciiTheme="majorBidi" w:hAnsiTheme="majorBidi" w:cstheme="majorBidi"/>
                <w:color w:val="000000"/>
              </w:rPr>
            </w:pPr>
            <w:r w:rsidRPr="00FA411B">
              <w:rPr>
                <w:rFonts w:asciiTheme="majorBidi" w:hAnsiTheme="majorBidi" w:cstheme="majorBidi"/>
                <w:color w:val="000000"/>
              </w:rPr>
              <w:t>882</w:t>
            </w:r>
          </w:p>
        </w:tc>
      </w:tr>
      <w:tr w:rsidR="00031CB6" w:rsidRPr="00BD0ED8" w:rsidTr="003D304A">
        <w:tc>
          <w:tcPr>
            <w:tcW w:w="541" w:type="pct"/>
            <w:vAlign w:val="bottom"/>
          </w:tcPr>
          <w:p w:rsidR="00031CB6" w:rsidRPr="00157447" w:rsidRDefault="00031CB6" w:rsidP="003D304A">
            <w:pPr>
              <w:jc w:val="center"/>
            </w:pPr>
            <w:r w:rsidRPr="00157447">
              <w:t>Mar.</w:t>
            </w:r>
          </w:p>
        </w:tc>
        <w:tc>
          <w:tcPr>
            <w:tcW w:w="480" w:type="pct"/>
            <w:vAlign w:val="bottom"/>
          </w:tcPr>
          <w:p w:rsidR="00031CB6" w:rsidRPr="00157447" w:rsidRDefault="00031CB6" w:rsidP="003D304A">
            <w:pPr>
              <w:jc w:val="center"/>
              <w:rPr>
                <w:color w:val="000000"/>
              </w:rPr>
            </w:pPr>
            <w:r w:rsidRPr="00157447">
              <w:rPr>
                <w:color w:val="000000"/>
              </w:rPr>
              <w:t>62</w:t>
            </w:r>
          </w:p>
        </w:tc>
        <w:tc>
          <w:tcPr>
            <w:tcW w:w="1441" w:type="pct"/>
            <w:vAlign w:val="bottom"/>
          </w:tcPr>
          <w:p w:rsidR="00031CB6" w:rsidRPr="00157447" w:rsidRDefault="00031CB6" w:rsidP="003D304A">
            <w:pPr>
              <w:jc w:val="center"/>
              <w:rPr>
                <w:color w:val="000000"/>
              </w:rPr>
            </w:pPr>
            <w:r w:rsidRPr="00157447">
              <w:rPr>
                <w:color w:val="000000"/>
              </w:rPr>
              <w:t>38</w:t>
            </w:r>
          </w:p>
        </w:tc>
        <w:tc>
          <w:tcPr>
            <w:tcW w:w="959" w:type="pct"/>
            <w:vAlign w:val="bottom"/>
          </w:tcPr>
          <w:p w:rsidR="00031CB6" w:rsidRPr="00157447" w:rsidRDefault="00031CB6" w:rsidP="003D304A">
            <w:pPr>
              <w:jc w:val="center"/>
              <w:rPr>
                <w:color w:val="000000"/>
              </w:rPr>
            </w:pPr>
            <w:r w:rsidRPr="00157447">
              <w:rPr>
                <w:color w:val="000000"/>
              </w:rPr>
              <w:t>0</w:t>
            </w:r>
          </w:p>
        </w:tc>
        <w:tc>
          <w:tcPr>
            <w:tcW w:w="1579" w:type="pct"/>
            <w:vAlign w:val="bottom"/>
          </w:tcPr>
          <w:p w:rsidR="00031CB6" w:rsidRPr="00FA411B" w:rsidRDefault="00031CB6" w:rsidP="00031CB6">
            <w:pPr>
              <w:jc w:val="center"/>
              <w:rPr>
                <w:rFonts w:asciiTheme="majorBidi" w:hAnsiTheme="majorBidi" w:cstheme="majorBidi"/>
                <w:color w:val="000000"/>
              </w:rPr>
            </w:pPr>
            <w:r w:rsidRPr="00FA411B">
              <w:rPr>
                <w:rFonts w:asciiTheme="majorBidi" w:hAnsiTheme="majorBidi" w:cstheme="majorBidi"/>
                <w:color w:val="000000"/>
              </w:rPr>
              <w:t>762</w:t>
            </w:r>
          </w:p>
        </w:tc>
      </w:tr>
      <w:tr w:rsidR="00031CB6" w:rsidRPr="00BD0ED8" w:rsidTr="003D304A">
        <w:tc>
          <w:tcPr>
            <w:tcW w:w="541" w:type="pct"/>
            <w:vAlign w:val="bottom"/>
          </w:tcPr>
          <w:p w:rsidR="00031CB6" w:rsidRPr="00157447" w:rsidRDefault="00031CB6" w:rsidP="003D304A">
            <w:pPr>
              <w:jc w:val="center"/>
            </w:pPr>
            <w:r w:rsidRPr="00157447">
              <w:t>Apr.</w:t>
            </w:r>
          </w:p>
        </w:tc>
        <w:tc>
          <w:tcPr>
            <w:tcW w:w="480" w:type="pct"/>
            <w:vAlign w:val="bottom"/>
          </w:tcPr>
          <w:p w:rsidR="00031CB6" w:rsidRPr="00157447" w:rsidRDefault="00031CB6" w:rsidP="003D304A">
            <w:pPr>
              <w:jc w:val="center"/>
              <w:rPr>
                <w:color w:val="000000"/>
              </w:rPr>
            </w:pPr>
            <w:r w:rsidRPr="00157447">
              <w:rPr>
                <w:color w:val="000000"/>
              </w:rPr>
              <w:t>0</w:t>
            </w:r>
          </w:p>
        </w:tc>
        <w:tc>
          <w:tcPr>
            <w:tcW w:w="1441" w:type="pct"/>
            <w:vAlign w:val="bottom"/>
          </w:tcPr>
          <w:p w:rsidR="00031CB6" w:rsidRPr="00157447" w:rsidRDefault="00031CB6" w:rsidP="003D304A">
            <w:pPr>
              <w:jc w:val="center"/>
              <w:rPr>
                <w:color w:val="000000"/>
              </w:rPr>
            </w:pPr>
            <w:r w:rsidRPr="00157447">
              <w:rPr>
                <w:color w:val="000000"/>
              </w:rPr>
              <w:t>30</w:t>
            </w:r>
          </w:p>
        </w:tc>
        <w:tc>
          <w:tcPr>
            <w:tcW w:w="959" w:type="pct"/>
            <w:vAlign w:val="bottom"/>
          </w:tcPr>
          <w:p w:rsidR="00031CB6" w:rsidRPr="00157447" w:rsidRDefault="00031CB6" w:rsidP="003D304A">
            <w:pPr>
              <w:jc w:val="center"/>
              <w:rPr>
                <w:color w:val="000000"/>
              </w:rPr>
            </w:pPr>
            <w:r w:rsidRPr="00157447">
              <w:rPr>
                <w:color w:val="000000"/>
              </w:rPr>
              <w:t>70</w:t>
            </w:r>
          </w:p>
        </w:tc>
        <w:tc>
          <w:tcPr>
            <w:tcW w:w="1579" w:type="pct"/>
            <w:vAlign w:val="bottom"/>
          </w:tcPr>
          <w:p w:rsidR="00031CB6" w:rsidRPr="00FA411B" w:rsidRDefault="00031CB6" w:rsidP="00031CB6">
            <w:pPr>
              <w:jc w:val="center"/>
              <w:rPr>
                <w:rFonts w:asciiTheme="majorBidi" w:hAnsiTheme="majorBidi" w:cstheme="majorBidi"/>
                <w:color w:val="000000"/>
              </w:rPr>
            </w:pPr>
            <w:r w:rsidRPr="00FA411B">
              <w:rPr>
                <w:rFonts w:asciiTheme="majorBidi" w:hAnsiTheme="majorBidi" w:cstheme="majorBidi"/>
                <w:color w:val="000000"/>
              </w:rPr>
              <w:t>329</w:t>
            </w:r>
          </w:p>
        </w:tc>
      </w:tr>
      <w:tr w:rsidR="00031CB6" w:rsidRPr="00BD0ED8" w:rsidTr="003D304A">
        <w:tc>
          <w:tcPr>
            <w:tcW w:w="541" w:type="pct"/>
            <w:vAlign w:val="bottom"/>
          </w:tcPr>
          <w:p w:rsidR="00031CB6" w:rsidRPr="00157447" w:rsidRDefault="00031CB6" w:rsidP="003D304A">
            <w:pPr>
              <w:jc w:val="center"/>
            </w:pPr>
            <w:r w:rsidRPr="00157447">
              <w:t>May</w:t>
            </w:r>
          </w:p>
        </w:tc>
        <w:tc>
          <w:tcPr>
            <w:tcW w:w="480" w:type="pct"/>
            <w:vAlign w:val="bottom"/>
          </w:tcPr>
          <w:p w:rsidR="00031CB6" w:rsidRPr="00157447" w:rsidRDefault="00031CB6" w:rsidP="003D304A">
            <w:pPr>
              <w:jc w:val="center"/>
              <w:rPr>
                <w:color w:val="000000"/>
              </w:rPr>
            </w:pPr>
            <w:r w:rsidRPr="00157447">
              <w:rPr>
                <w:color w:val="000000"/>
              </w:rPr>
              <w:t>0</w:t>
            </w:r>
          </w:p>
        </w:tc>
        <w:tc>
          <w:tcPr>
            <w:tcW w:w="1441" w:type="pct"/>
            <w:vAlign w:val="bottom"/>
          </w:tcPr>
          <w:p w:rsidR="00031CB6" w:rsidRPr="00157447" w:rsidRDefault="00031CB6" w:rsidP="003D304A">
            <w:pPr>
              <w:jc w:val="center"/>
              <w:rPr>
                <w:color w:val="000000"/>
              </w:rPr>
            </w:pPr>
            <w:r w:rsidRPr="00157447">
              <w:rPr>
                <w:color w:val="000000"/>
              </w:rPr>
              <w:t>10</w:t>
            </w:r>
          </w:p>
        </w:tc>
        <w:tc>
          <w:tcPr>
            <w:tcW w:w="959" w:type="pct"/>
            <w:vAlign w:val="bottom"/>
          </w:tcPr>
          <w:p w:rsidR="00031CB6" w:rsidRPr="00157447" w:rsidRDefault="00031CB6" w:rsidP="003D304A">
            <w:pPr>
              <w:jc w:val="center"/>
              <w:rPr>
                <w:color w:val="000000"/>
              </w:rPr>
            </w:pPr>
            <w:r w:rsidRPr="00157447">
              <w:rPr>
                <w:color w:val="000000"/>
              </w:rPr>
              <w:t>90</w:t>
            </w:r>
          </w:p>
        </w:tc>
        <w:tc>
          <w:tcPr>
            <w:tcW w:w="1579" w:type="pct"/>
            <w:vAlign w:val="bottom"/>
          </w:tcPr>
          <w:p w:rsidR="00031CB6" w:rsidRPr="00FA411B" w:rsidRDefault="00031CB6" w:rsidP="00031CB6">
            <w:pPr>
              <w:jc w:val="center"/>
              <w:rPr>
                <w:rFonts w:asciiTheme="majorBidi" w:hAnsiTheme="majorBidi" w:cstheme="majorBidi"/>
                <w:color w:val="000000"/>
              </w:rPr>
            </w:pPr>
            <w:r w:rsidRPr="00FA411B">
              <w:rPr>
                <w:rFonts w:asciiTheme="majorBidi" w:hAnsiTheme="majorBidi" w:cstheme="majorBidi"/>
                <w:color w:val="000000"/>
              </w:rPr>
              <w:t>110</w:t>
            </w:r>
          </w:p>
        </w:tc>
      </w:tr>
      <w:tr w:rsidR="00031CB6" w:rsidRPr="00BD0ED8" w:rsidTr="003D304A">
        <w:tc>
          <w:tcPr>
            <w:tcW w:w="541" w:type="pct"/>
            <w:vAlign w:val="bottom"/>
          </w:tcPr>
          <w:p w:rsidR="00031CB6" w:rsidRPr="00157447" w:rsidRDefault="00031CB6" w:rsidP="003D304A">
            <w:pPr>
              <w:jc w:val="center"/>
            </w:pPr>
            <w:r w:rsidRPr="00157447">
              <w:t>Jun.</w:t>
            </w:r>
          </w:p>
        </w:tc>
        <w:tc>
          <w:tcPr>
            <w:tcW w:w="480" w:type="pct"/>
            <w:vAlign w:val="bottom"/>
          </w:tcPr>
          <w:p w:rsidR="00031CB6" w:rsidRPr="00157447" w:rsidRDefault="00031CB6" w:rsidP="003D304A">
            <w:pPr>
              <w:jc w:val="center"/>
              <w:rPr>
                <w:color w:val="000000"/>
              </w:rPr>
            </w:pPr>
            <w:r w:rsidRPr="00157447">
              <w:rPr>
                <w:color w:val="000000"/>
              </w:rPr>
              <w:t>40</w:t>
            </w:r>
          </w:p>
        </w:tc>
        <w:tc>
          <w:tcPr>
            <w:tcW w:w="1441" w:type="pct"/>
            <w:vAlign w:val="bottom"/>
          </w:tcPr>
          <w:p w:rsidR="00031CB6" w:rsidRPr="00157447" w:rsidRDefault="00031CB6" w:rsidP="003D304A">
            <w:pPr>
              <w:jc w:val="center"/>
              <w:rPr>
                <w:color w:val="000000"/>
              </w:rPr>
            </w:pPr>
            <w:r w:rsidRPr="00157447">
              <w:rPr>
                <w:color w:val="000000"/>
              </w:rPr>
              <w:t>60</w:t>
            </w:r>
          </w:p>
        </w:tc>
        <w:tc>
          <w:tcPr>
            <w:tcW w:w="959" w:type="pct"/>
            <w:vAlign w:val="bottom"/>
          </w:tcPr>
          <w:p w:rsidR="00031CB6" w:rsidRPr="00157447" w:rsidRDefault="00031CB6" w:rsidP="003D304A">
            <w:pPr>
              <w:jc w:val="center"/>
              <w:rPr>
                <w:color w:val="000000"/>
              </w:rPr>
            </w:pPr>
            <w:r w:rsidRPr="00157447">
              <w:rPr>
                <w:color w:val="000000"/>
              </w:rPr>
              <w:t>0</w:t>
            </w:r>
          </w:p>
        </w:tc>
        <w:tc>
          <w:tcPr>
            <w:tcW w:w="1579" w:type="pct"/>
            <w:vAlign w:val="bottom"/>
          </w:tcPr>
          <w:p w:rsidR="00031CB6" w:rsidRPr="00FA411B" w:rsidRDefault="00031CB6" w:rsidP="00031CB6">
            <w:pPr>
              <w:jc w:val="center"/>
              <w:rPr>
                <w:rFonts w:asciiTheme="majorBidi" w:hAnsiTheme="majorBidi" w:cstheme="majorBidi"/>
                <w:color w:val="000000"/>
              </w:rPr>
            </w:pPr>
            <w:r w:rsidRPr="00FA411B">
              <w:rPr>
                <w:rFonts w:asciiTheme="majorBidi" w:hAnsiTheme="majorBidi" w:cstheme="majorBidi"/>
                <w:color w:val="000000"/>
              </w:rPr>
              <w:t>882</w:t>
            </w:r>
          </w:p>
        </w:tc>
      </w:tr>
      <w:tr w:rsidR="00031CB6" w:rsidRPr="00BD0ED8" w:rsidTr="003D304A">
        <w:tc>
          <w:tcPr>
            <w:tcW w:w="541" w:type="pct"/>
            <w:vAlign w:val="bottom"/>
          </w:tcPr>
          <w:p w:rsidR="00031CB6" w:rsidRPr="00157447" w:rsidRDefault="00031CB6" w:rsidP="003D304A">
            <w:pPr>
              <w:jc w:val="center"/>
            </w:pPr>
            <w:r w:rsidRPr="00157447">
              <w:t>Jul.</w:t>
            </w:r>
          </w:p>
        </w:tc>
        <w:tc>
          <w:tcPr>
            <w:tcW w:w="480" w:type="pct"/>
            <w:vAlign w:val="bottom"/>
          </w:tcPr>
          <w:p w:rsidR="00031CB6" w:rsidRPr="00157447" w:rsidRDefault="00031CB6" w:rsidP="003D304A">
            <w:pPr>
              <w:jc w:val="center"/>
              <w:rPr>
                <w:color w:val="000000"/>
              </w:rPr>
            </w:pPr>
            <w:r w:rsidRPr="00157447">
              <w:rPr>
                <w:color w:val="000000"/>
              </w:rPr>
              <w:t>40</w:t>
            </w:r>
          </w:p>
        </w:tc>
        <w:tc>
          <w:tcPr>
            <w:tcW w:w="1441" w:type="pct"/>
            <w:vAlign w:val="bottom"/>
          </w:tcPr>
          <w:p w:rsidR="00031CB6" w:rsidRPr="00157447" w:rsidRDefault="00031CB6" w:rsidP="003D304A">
            <w:pPr>
              <w:jc w:val="center"/>
              <w:rPr>
                <w:color w:val="000000"/>
              </w:rPr>
            </w:pPr>
            <w:r w:rsidRPr="00157447">
              <w:rPr>
                <w:color w:val="000000"/>
              </w:rPr>
              <w:t>60</w:t>
            </w:r>
          </w:p>
        </w:tc>
        <w:tc>
          <w:tcPr>
            <w:tcW w:w="959" w:type="pct"/>
            <w:vAlign w:val="bottom"/>
          </w:tcPr>
          <w:p w:rsidR="00031CB6" w:rsidRPr="00157447" w:rsidRDefault="00031CB6" w:rsidP="003D304A">
            <w:pPr>
              <w:jc w:val="center"/>
              <w:rPr>
                <w:color w:val="000000"/>
              </w:rPr>
            </w:pPr>
            <w:r w:rsidRPr="00157447">
              <w:rPr>
                <w:color w:val="000000"/>
              </w:rPr>
              <w:t>0</w:t>
            </w:r>
          </w:p>
        </w:tc>
        <w:tc>
          <w:tcPr>
            <w:tcW w:w="1579" w:type="pct"/>
            <w:vAlign w:val="bottom"/>
          </w:tcPr>
          <w:p w:rsidR="00031CB6" w:rsidRPr="00FA411B" w:rsidRDefault="00031CB6" w:rsidP="00031CB6">
            <w:pPr>
              <w:jc w:val="center"/>
              <w:rPr>
                <w:rFonts w:asciiTheme="majorBidi" w:hAnsiTheme="majorBidi" w:cstheme="majorBidi"/>
                <w:color w:val="000000"/>
              </w:rPr>
            </w:pPr>
            <w:r w:rsidRPr="00FA411B">
              <w:rPr>
                <w:rFonts w:asciiTheme="majorBidi" w:hAnsiTheme="majorBidi" w:cstheme="majorBidi"/>
                <w:color w:val="000000"/>
              </w:rPr>
              <w:t>882</w:t>
            </w:r>
          </w:p>
        </w:tc>
      </w:tr>
      <w:tr w:rsidR="00031CB6" w:rsidRPr="00BD0ED8" w:rsidTr="003D304A">
        <w:tc>
          <w:tcPr>
            <w:tcW w:w="541" w:type="pct"/>
            <w:vAlign w:val="bottom"/>
          </w:tcPr>
          <w:p w:rsidR="00031CB6" w:rsidRPr="00157447" w:rsidRDefault="00031CB6" w:rsidP="003D304A">
            <w:pPr>
              <w:jc w:val="center"/>
            </w:pPr>
            <w:r w:rsidRPr="00157447">
              <w:t>Aug.</w:t>
            </w:r>
          </w:p>
        </w:tc>
        <w:tc>
          <w:tcPr>
            <w:tcW w:w="480" w:type="pct"/>
            <w:vAlign w:val="bottom"/>
          </w:tcPr>
          <w:p w:rsidR="00031CB6" w:rsidRPr="00157447" w:rsidRDefault="00031CB6" w:rsidP="003D304A">
            <w:pPr>
              <w:jc w:val="center"/>
              <w:rPr>
                <w:color w:val="000000"/>
              </w:rPr>
            </w:pPr>
            <w:r w:rsidRPr="00157447">
              <w:rPr>
                <w:color w:val="000000"/>
              </w:rPr>
              <w:t>40</w:t>
            </w:r>
          </w:p>
        </w:tc>
        <w:tc>
          <w:tcPr>
            <w:tcW w:w="1441" w:type="pct"/>
            <w:vAlign w:val="bottom"/>
          </w:tcPr>
          <w:p w:rsidR="00031CB6" w:rsidRPr="00157447" w:rsidRDefault="00031CB6" w:rsidP="003D304A">
            <w:pPr>
              <w:jc w:val="center"/>
              <w:rPr>
                <w:color w:val="000000"/>
              </w:rPr>
            </w:pPr>
            <w:r w:rsidRPr="00157447">
              <w:rPr>
                <w:color w:val="000000"/>
              </w:rPr>
              <w:t>60</w:t>
            </w:r>
          </w:p>
        </w:tc>
        <w:tc>
          <w:tcPr>
            <w:tcW w:w="959" w:type="pct"/>
            <w:vAlign w:val="bottom"/>
          </w:tcPr>
          <w:p w:rsidR="00031CB6" w:rsidRPr="00157447" w:rsidRDefault="00031CB6" w:rsidP="003D304A">
            <w:pPr>
              <w:jc w:val="center"/>
              <w:rPr>
                <w:color w:val="000000"/>
              </w:rPr>
            </w:pPr>
            <w:r w:rsidRPr="00157447">
              <w:rPr>
                <w:color w:val="000000"/>
              </w:rPr>
              <w:t>0</w:t>
            </w:r>
          </w:p>
        </w:tc>
        <w:tc>
          <w:tcPr>
            <w:tcW w:w="1579" w:type="pct"/>
            <w:vAlign w:val="bottom"/>
          </w:tcPr>
          <w:p w:rsidR="00031CB6" w:rsidRPr="00FA411B" w:rsidRDefault="00031CB6" w:rsidP="00031CB6">
            <w:pPr>
              <w:jc w:val="center"/>
              <w:rPr>
                <w:rFonts w:asciiTheme="majorBidi" w:hAnsiTheme="majorBidi" w:cstheme="majorBidi"/>
                <w:color w:val="000000"/>
              </w:rPr>
            </w:pPr>
            <w:r w:rsidRPr="00FA411B">
              <w:rPr>
                <w:rFonts w:asciiTheme="majorBidi" w:hAnsiTheme="majorBidi" w:cstheme="majorBidi"/>
                <w:color w:val="000000"/>
              </w:rPr>
              <w:t>882</w:t>
            </w:r>
          </w:p>
        </w:tc>
      </w:tr>
      <w:tr w:rsidR="00031CB6" w:rsidRPr="00BD0ED8" w:rsidTr="003D304A">
        <w:tc>
          <w:tcPr>
            <w:tcW w:w="541" w:type="pct"/>
            <w:vAlign w:val="bottom"/>
          </w:tcPr>
          <w:p w:rsidR="00031CB6" w:rsidRPr="00157447" w:rsidRDefault="00031CB6" w:rsidP="003D304A">
            <w:pPr>
              <w:jc w:val="center"/>
            </w:pPr>
            <w:r w:rsidRPr="00157447">
              <w:t>Sep.</w:t>
            </w:r>
          </w:p>
        </w:tc>
        <w:tc>
          <w:tcPr>
            <w:tcW w:w="480" w:type="pct"/>
            <w:vAlign w:val="bottom"/>
          </w:tcPr>
          <w:p w:rsidR="00031CB6" w:rsidRPr="00157447" w:rsidRDefault="00031CB6" w:rsidP="003D304A">
            <w:pPr>
              <w:jc w:val="center"/>
              <w:rPr>
                <w:color w:val="000000"/>
              </w:rPr>
            </w:pPr>
            <w:r w:rsidRPr="00157447">
              <w:rPr>
                <w:color w:val="000000"/>
              </w:rPr>
              <w:t>0</w:t>
            </w:r>
          </w:p>
        </w:tc>
        <w:tc>
          <w:tcPr>
            <w:tcW w:w="1441" w:type="pct"/>
            <w:vAlign w:val="bottom"/>
          </w:tcPr>
          <w:p w:rsidR="00031CB6" w:rsidRPr="00157447" w:rsidRDefault="00031CB6" w:rsidP="003D304A">
            <w:pPr>
              <w:jc w:val="center"/>
              <w:rPr>
                <w:color w:val="000000"/>
              </w:rPr>
            </w:pPr>
            <w:r w:rsidRPr="00157447">
              <w:rPr>
                <w:color w:val="000000"/>
              </w:rPr>
              <w:t>68</w:t>
            </w:r>
          </w:p>
        </w:tc>
        <w:tc>
          <w:tcPr>
            <w:tcW w:w="959" w:type="pct"/>
            <w:vAlign w:val="bottom"/>
          </w:tcPr>
          <w:p w:rsidR="00031CB6" w:rsidRPr="00157447" w:rsidRDefault="00031CB6" w:rsidP="003D304A">
            <w:pPr>
              <w:jc w:val="center"/>
              <w:rPr>
                <w:color w:val="000000"/>
              </w:rPr>
            </w:pPr>
            <w:r w:rsidRPr="00157447">
              <w:rPr>
                <w:color w:val="000000"/>
              </w:rPr>
              <w:t>32</w:t>
            </w:r>
          </w:p>
        </w:tc>
        <w:tc>
          <w:tcPr>
            <w:tcW w:w="1579" w:type="pct"/>
            <w:vAlign w:val="bottom"/>
          </w:tcPr>
          <w:p w:rsidR="00031CB6" w:rsidRPr="00FA411B" w:rsidRDefault="00031CB6" w:rsidP="00031CB6">
            <w:pPr>
              <w:jc w:val="center"/>
              <w:rPr>
                <w:rFonts w:asciiTheme="majorBidi" w:hAnsiTheme="majorBidi" w:cstheme="majorBidi"/>
                <w:color w:val="000000"/>
              </w:rPr>
            </w:pPr>
            <w:r w:rsidRPr="00FA411B">
              <w:rPr>
                <w:rFonts w:asciiTheme="majorBidi" w:hAnsiTheme="majorBidi" w:cstheme="majorBidi"/>
                <w:color w:val="000000"/>
              </w:rPr>
              <w:t>746</w:t>
            </w:r>
          </w:p>
        </w:tc>
      </w:tr>
      <w:tr w:rsidR="00031CB6" w:rsidRPr="00BD0ED8" w:rsidTr="003D304A">
        <w:tc>
          <w:tcPr>
            <w:tcW w:w="541" w:type="pct"/>
            <w:vAlign w:val="bottom"/>
          </w:tcPr>
          <w:p w:rsidR="00031CB6" w:rsidRPr="00157447" w:rsidRDefault="00031CB6" w:rsidP="003D304A">
            <w:pPr>
              <w:jc w:val="center"/>
            </w:pPr>
            <w:r w:rsidRPr="00157447">
              <w:t>Oct.</w:t>
            </w:r>
          </w:p>
        </w:tc>
        <w:tc>
          <w:tcPr>
            <w:tcW w:w="480" w:type="pct"/>
            <w:vAlign w:val="bottom"/>
          </w:tcPr>
          <w:p w:rsidR="00031CB6" w:rsidRPr="00157447" w:rsidRDefault="00031CB6" w:rsidP="003D304A">
            <w:pPr>
              <w:jc w:val="center"/>
              <w:rPr>
                <w:color w:val="000000"/>
              </w:rPr>
            </w:pPr>
            <w:r w:rsidRPr="00157447">
              <w:rPr>
                <w:color w:val="000000"/>
              </w:rPr>
              <w:t>40</w:t>
            </w:r>
          </w:p>
        </w:tc>
        <w:tc>
          <w:tcPr>
            <w:tcW w:w="1441" w:type="pct"/>
            <w:vAlign w:val="bottom"/>
          </w:tcPr>
          <w:p w:rsidR="00031CB6" w:rsidRPr="00157447" w:rsidRDefault="00031CB6" w:rsidP="003D304A">
            <w:pPr>
              <w:jc w:val="center"/>
              <w:rPr>
                <w:color w:val="000000"/>
              </w:rPr>
            </w:pPr>
            <w:r w:rsidRPr="00157447">
              <w:rPr>
                <w:color w:val="000000"/>
              </w:rPr>
              <w:t>60</w:t>
            </w:r>
          </w:p>
        </w:tc>
        <w:tc>
          <w:tcPr>
            <w:tcW w:w="959" w:type="pct"/>
            <w:vAlign w:val="bottom"/>
          </w:tcPr>
          <w:p w:rsidR="00031CB6" w:rsidRPr="00157447" w:rsidRDefault="00031CB6" w:rsidP="003D304A">
            <w:pPr>
              <w:jc w:val="center"/>
              <w:rPr>
                <w:color w:val="000000"/>
              </w:rPr>
            </w:pPr>
            <w:r w:rsidRPr="00157447">
              <w:rPr>
                <w:color w:val="000000"/>
              </w:rPr>
              <w:t>0</w:t>
            </w:r>
          </w:p>
        </w:tc>
        <w:tc>
          <w:tcPr>
            <w:tcW w:w="1579" w:type="pct"/>
            <w:vAlign w:val="bottom"/>
          </w:tcPr>
          <w:p w:rsidR="00031CB6" w:rsidRPr="00FA411B" w:rsidRDefault="00031CB6" w:rsidP="00031CB6">
            <w:pPr>
              <w:jc w:val="center"/>
              <w:rPr>
                <w:rFonts w:asciiTheme="majorBidi" w:hAnsiTheme="majorBidi" w:cstheme="majorBidi"/>
                <w:color w:val="000000"/>
              </w:rPr>
            </w:pPr>
            <w:r w:rsidRPr="00FA411B">
              <w:rPr>
                <w:rFonts w:asciiTheme="majorBidi" w:hAnsiTheme="majorBidi" w:cstheme="majorBidi"/>
                <w:color w:val="000000"/>
              </w:rPr>
              <w:t>880</w:t>
            </w:r>
          </w:p>
        </w:tc>
      </w:tr>
      <w:tr w:rsidR="00031CB6" w:rsidRPr="00BD0ED8" w:rsidTr="003D304A">
        <w:tc>
          <w:tcPr>
            <w:tcW w:w="541" w:type="pct"/>
            <w:vAlign w:val="bottom"/>
          </w:tcPr>
          <w:p w:rsidR="00031CB6" w:rsidRPr="00157447" w:rsidRDefault="00031CB6" w:rsidP="003D304A">
            <w:pPr>
              <w:jc w:val="center"/>
            </w:pPr>
            <w:r w:rsidRPr="00157447">
              <w:t>Nov.</w:t>
            </w:r>
          </w:p>
        </w:tc>
        <w:tc>
          <w:tcPr>
            <w:tcW w:w="480" w:type="pct"/>
            <w:vAlign w:val="bottom"/>
          </w:tcPr>
          <w:p w:rsidR="00031CB6" w:rsidRPr="00157447" w:rsidRDefault="00031CB6" w:rsidP="003D304A">
            <w:pPr>
              <w:jc w:val="center"/>
              <w:rPr>
                <w:color w:val="000000"/>
              </w:rPr>
            </w:pPr>
            <w:r w:rsidRPr="00157447">
              <w:rPr>
                <w:color w:val="000000"/>
              </w:rPr>
              <w:t>100</w:t>
            </w:r>
          </w:p>
        </w:tc>
        <w:tc>
          <w:tcPr>
            <w:tcW w:w="1441" w:type="pct"/>
            <w:vAlign w:val="bottom"/>
          </w:tcPr>
          <w:p w:rsidR="00031CB6" w:rsidRPr="00157447" w:rsidRDefault="00031CB6" w:rsidP="003D304A">
            <w:pPr>
              <w:jc w:val="center"/>
              <w:rPr>
                <w:color w:val="000000"/>
              </w:rPr>
            </w:pPr>
            <w:r w:rsidRPr="00157447">
              <w:rPr>
                <w:color w:val="000000"/>
              </w:rPr>
              <w:t>0</w:t>
            </w:r>
          </w:p>
        </w:tc>
        <w:tc>
          <w:tcPr>
            <w:tcW w:w="959" w:type="pct"/>
            <w:vAlign w:val="bottom"/>
          </w:tcPr>
          <w:p w:rsidR="00031CB6" w:rsidRPr="00157447" w:rsidRDefault="00031CB6" w:rsidP="003D304A">
            <w:pPr>
              <w:jc w:val="center"/>
              <w:rPr>
                <w:color w:val="000000"/>
              </w:rPr>
            </w:pPr>
            <w:r w:rsidRPr="00157447">
              <w:rPr>
                <w:color w:val="000000"/>
              </w:rPr>
              <w:t>0</w:t>
            </w:r>
          </w:p>
        </w:tc>
        <w:tc>
          <w:tcPr>
            <w:tcW w:w="1579" w:type="pct"/>
            <w:vAlign w:val="bottom"/>
          </w:tcPr>
          <w:p w:rsidR="00031CB6" w:rsidRPr="00FA411B" w:rsidRDefault="00031CB6" w:rsidP="00031CB6">
            <w:pPr>
              <w:jc w:val="center"/>
              <w:rPr>
                <w:rFonts w:asciiTheme="majorBidi" w:hAnsiTheme="majorBidi" w:cstheme="majorBidi"/>
                <w:color w:val="000000"/>
              </w:rPr>
            </w:pPr>
            <w:r w:rsidRPr="00FA411B">
              <w:rPr>
                <w:rFonts w:asciiTheme="majorBidi" w:hAnsiTheme="majorBidi" w:cstheme="majorBidi"/>
                <w:color w:val="000000"/>
              </w:rPr>
              <w:t>558</w:t>
            </w:r>
          </w:p>
        </w:tc>
      </w:tr>
      <w:tr w:rsidR="00031CB6" w:rsidRPr="00BD0ED8" w:rsidTr="003D304A">
        <w:tc>
          <w:tcPr>
            <w:tcW w:w="541" w:type="pct"/>
            <w:vAlign w:val="bottom"/>
          </w:tcPr>
          <w:p w:rsidR="00031CB6" w:rsidRPr="00157447" w:rsidRDefault="00031CB6" w:rsidP="003D304A">
            <w:pPr>
              <w:jc w:val="center"/>
            </w:pPr>
            <w:r w:rsidRPr="00157447">
              <w:t>Dec.</w:t>
            </w:r>
          </w:p>
        </w:tc>
        <w:tc>
          <w:tcPr>
            <w:tcW w:w="480" w:type="pct"/>
            <w:vAlign w:val="bottom"/>
          </w:tcPr>
          <w:p w:rsidR="00031CB6" w:rsidRPr="00157447" w:rsidRDefault="00031CB6" w:rsidP="003D304A">
            <w:pPr>
              <w:jc w:val="center"/>
              <w:rPr>
                <w:color w:val="000000"/>
              </w:rPr>
            </w:pPr>
            <w:r w:rsidRPr="00157447">
              <w:rPr>
                <w:color w:val="000000"/>
              </w:rPr>
              <w:t>98</w:t>
            </w:r>
          </w:p>
        </w:tc>
        <w:tc>
          <w:tcPr>
            <w:tcW w:w="1441" w:type="pct"/>
            <w:vAlign w:val="bottom"/>
          </w:tcPr>
          <w:p w:rsidR="00031CB6" w:rsidRPr="00157447" w:rsidRDefault="00031CB6" w:rsidP="003D304A">
            <w:pPr>
              <w:jc w:val="center"/>
              <w:rPr>
                <w:color w:val="000000"/>
              </w:rPr>
            </w:pPr>
            <w:r w:rsidRPr="00157447">
              <w:rPr>
                <w:color w:val="000000"/>
              </w:rPr>
              <w:t>2</w:t>
            </w:r>
          </w:p>
        </w:tc>
        <w:tc>
          <w:tcPr>
            <w:tcW w:w="959" w:type="pct"/>
            <w:vAlign w:val="bottom"/>
          </w:tcPr>
          <w:p w:rsidR="00031CB6" w:rsidRPr="00157447" w:rsidRDefault="00031CB6" w:rsidP="003D304A">
            <w:pPr>
              <w:jc w:val="center"/>
              <w:rPr>
                <w:color w:val="000000"/>
              </w:rPr>
            </w:pPr>
            <w:r w:rsidRPr="00157447">
              <w:rPr>
                <w:color w:val="000000"/>
              </w:rPr>
              <w:t>0</w:t>
            </w:r>
          </w:p>
        </w:tc>
        <w:tc>
          <w:tcPr>
            <w:tcW w:w="1579" w:type="pct"/>
            <w:vAlign w:val="bottom"/>
          </w:tcPr>
          <w:p w:rsidR="00031CB6" w:rsidRPr="00FA411B" w:rsidRDefault="00031CB6" w:rsidP="00031CB6">
            <w:pPr>
              <w:jc w:val="center"/>
              <w:rPr>
                <w:rFonts w:asciiTheme="majorBidi" w:hAnsiTheme="majorBidi" w:cstheme="majorBidi"/>
                <w:color w:val="000000"/>
              </w:rPr>
            </w:pPr>
            <w:r w:rsidRPr="00FA411B">
              <w:rPr>
                <w:rFonts w:asciiTheme="majorBidi" w:hAnsiTheme="majorBidi" w:cstheme="majorBidi"/>
                <w:color w:val="000000"/>
              </w:rPr>
              <w:t>568</w:t>
            </w:r>
          </w:p>
        </w:tc>
      </w:tr>
    </w:tbl>
    <w:p w:rsidR="00607986" w:rsidRPr="00BD0ED8" w:rsidRDefault="00607986" w:rsidP="00607986">
      <w:pPr>
        <w:rPr>
          <w:b/>
          <w:bCs/>
          <w:sz w:val="28"/>
          <w:szCs w:val="28"/>
        </w:rPr>
      </w:pPr>
    </w:p>
    <w:p w:rsidR="00607986" w:rsidRPr="00BD0ED8" w:rsidRDefault="00607986" w:rsidP="00607986">
      <w:pPr>
        <w:rPr>
          <w:b/>
          <w:bCs/>
          <w:sz w:val="28"/>
          <w:szCs w:val="28"/>
        </w:rPr>
      </w:pPr>
    </w:p>
    <w:p w:rsidR="00607986" w:rsidRPr="00BD0ED8" w:rsidRDefault="00607986" w:rsidP="00607986">
      <w:pPr>
        <w:rPr>
          <w:b/>
          <w:bCs/>
          <w:sz w:val="28"/>
          <w:szCs w:val="28"/>
        </w:rPr>
      </w:pPr>
    </w:p>
    <w:p w:rsidR="00607986" w:rsidRDefault="00607986" w:rsidP="00607986">
      <w:pPr>
        <w:rPr>
          <w:b/>
          <w:bCs/>
          <w:sz w:val="28"/>
          <w:szCs w:val="28"/>
        </w:rPr>
      </w:pPr>
    </w:p>
    <w:p w:rsidR="008F0CBA" w:rsidRDefault="008F0CBA" w:rsidP="00607986">
      <w:pPr>
        <w:rPr>
          <w:b/>
          <w:bCs/>
          <w:sz w:val="28"/>
          <w:szCs w:val="28"/>
        </w:rPr>
      </w:pPr>
    </w:p>
    <w:p w:rsidR="008F0CBA" w:rsidRPr="00BD0ED8" w:rsidRDefault="008F0CBA" w:rsidP="00607986">
      <w:pPr>
        <w:rPr>
          <w:b/>
          <w:bCs/>
          <w:sz w:val="28"/>
          <w:szCs w:val="28"/>
        </w:rPr>
      </w:pPr>
    </w:p>
    <w:p w:rsidR="00607986" w:rsidRDefault="00607986" w:rsidP="00607986"/>
    <w:p w:rsidR="00607986" w:rsidRPr="00BD0ED8" w:rsidRDefault="008F0CBA" w:rsidP="005010AF">
      <w:pPr>
        <w:ind w:left="1134" w:hanging="1134"/>
      </w:pPr>
      <w:r>
        <w:lastRenderedPageBreak/>
        <w:t>Table D.8</w:t>
      </w:r>
      <w:r w:rsidR="00607986">
        <w:t xml:space="preserve">. </w:t>
      </w:r>
      <w:r>
        <w:t>The predicted marginal fuel mix and the monthly GHG intensity factors based on ICF estimates for</w:t>
      </w:r>
      <w:r w:rsidR="00607986">
        <w:t xml:space="preserve"> Alberta </w:t>
      </w:r>
    </w:p>
    <w:tbl>
      <w:tblPr>
        <w:tblW w:w="500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64"/>
        <w:gridCol w:w="852"/>
        <w:gridCol w:w="1836"/>
        <w:gridCol w:w="2430"/>
        <w:gridCol w:w="2805"/>
      </w:tblGrid>
      <w:tr w:rsidR="00607986" w:rsidRPr="00BD0ED8" w:rsidTr="003D304A">
        <w:tc>
          <w:tcPr>
            <w:tcW w:w="542" w:type="pct"/>
            <w:vAlign w:val="bottom"/>
          </w:tcPr>
          <w:p w:rsidR="00607986" w:rsidRPr="00157447" w:rsidRDefault="00607986" w:rsidP="003D304A">
            <w:pPr>
              <w:jc w:val="center"/>
            </w:pPr>
            <w:r w:rsidRPr="00157447">
              <w:t>Month</w:t>
            </w:r>
          </w:p>
          <w:p w:rsidR="00607986" w:rsidRPr="00157447" w:rsidRDefault="00607986" w:rsidP="003D304A">
            <w:pPr>
              <w:jc w:val="center"/>
            </w:pPr>
          </w:p>
        </w:tc>
        <w:tc>
          <w:tcPr>
            <w:tcW w:w="479" w:type="pct"/>
            <w:vAlign w:val="bottom"/>
          </w:tcPr>
          <w:p w:rsidR="00607986" w:rsidRPr="00157447" w:rsidRDefault="00607986" w:rsidP="003D304A">
            <w:pPr>
              <w:jc w:val="center"/>
            </w:pPr>
            <w:r w:rsidRPr="00157447">
              <w:t>Gas %</w:t>
            </w:r>
          </w:p>
          <w:p w:rsidR="00607986" w:rsidRPr="00157447" w:rsidRDefault="00607986" w:rsidP="003D304A">
            <w:pPr>
              <w:jc w:val="center"/>
              <w:rPr>
                <w:color w:val="000000"/>
              </w:rPr>
            </w:pPr>
          </w:p>
        </w:tc>
        <w:tc>
          <w:tcPr>
            <w:tcW w:w="1033" w:type="pct"/>
            <w:vAlign w:val="bottom"/>
          </w:tcPr>
          <w:p w:rsidR="00607986" w:rsidRPr="00157447" w:rsidRDefault="00607986" w:rsidP="003D304A">
            <w:pPr>
              <w:jc w:val="center"/>
            </w:pPr>
            <w:r w:rsidRPr="00157447">
              <w:t>Landfill gas %</w:t>
            </w:r>
          </w:p>
          <w:p w:rsidR="00607986" w:rsidRPr="00157447" w:rsidRDefault="00607986" w:rsidP="003D304A">
            <w:pPr>
              <w:jc w:val="center"/>
              <w:rPr>
                <w:color w:val="000000"/>
              </w:rPr>
            </w:pPr>
          </w:p>
        </w:tc>
        <w:tc>
          <w:tcPr>
            <w:tcW w:w="1367" w:type="pct"/>
            <w:vAlign w:val="bottom"/>
          </w:tcPr>
          <w:p w:rsidR="00607986" w:rsidRDefault="00607986" w:rsidP="003D304A">
            <w:r w:rsidRPr="00157447">
              <w:t>AB coal bituminous %</w:t>
            </w:r>
          </w:p>
          <w:p w:rsidR="00607986" w:rsidRPr="00D0411B" w:rsidRDefault="00607986" w:rsidP="003D304A"/>
        </w:tc>
        <w:tc>
          <w:tcPr>
            <w:tcW w:w="1578" w:type="pct"/>
            <w:vAlign w:val="bottom"/>
          </w:tcPr>
          <w:p w:rsidR="00607986" w:rsidRPr="00157447" w:rsidRDefault="00607986" w:rsidP="003D304A">
            <w:pPr>
              <w:jc w:val="center"/>
              <w:rPr>
                <w:color w:val="000000"/>
              </w:rPr>
            </w:pPr>
            <w:r w:rsidRPr="00157447">
              <w:rPr>
                <w:color w:val="000000"/>
              </w:rPr>
              <w:t xml:space="preserve">Marginal GHG intensity factor </w:t>
            </w:r>
            <w:r w:rsidRPr="00157447">
              <w:t>(g CO</w:t>
            </w:r>
            <w:r w:rsidRPr="00157447">
              <w:rPr>
                <w:vertAlign w:val="subscript"/>
              </w:rPr>
              <w:t>2eq</w:t>
            </w:r>
            <w:r w:rsidRPr="00157447">
              <w:t>/kWh)</w:t>
            </w:r>
          </w:p>
        </w:tc>
      </w:tr>
      <w:tr w:rsidR="00031CB6" w:rsidRPr="00BD0ED8" w:rsidTr="003D304A">
        <w:tc>
          <w:tcPr>
            <w:tcW w:w="542" w:type="pct"/>
            <w:vAlign w:val="bottom"/>
          </w:tcPr>
          <w:p w:rsidR="00031CB6" w:rsidRPr="00157447" w:rsidRDefault="00031CB6" w:rsidP="003D304A">
            <w:pPr>
              <w:jc w:val="center"/>
            </w:pPr>
            <w:r w:rsidRPr="00157447">
              <w:t>Jan.</w:t>
            </w:r>
          </w:p>
        </w:tc>
        <w:tc>
          <w:tcPr>
            <w:tcW w:w="479" w:type="pct"/>
            <w:vAlign w:val="bottom"/>
          </w:tcPr>
          <w:p w:rsidR="00031CB6" w:rsidRPr="00157447" w:rsidRDefault="00031CB6" w:rsidP="003D304A">
            <w:pPr>
              <w:jc w:val="center"/>
              <w:rPr>
                <w:color w:val="000000"/>
              </w:rPr>
            </w:pPr>
            <w:r w:rsidRPr="00157447">
              <w:rPr>
                <w:color w:val="000000"/>
              </w:rPr>
              <w:t>100</w:t>
            </w:r>
          </w:p>
        </w:tc>
        <w:tc>
          <w:tcPr>
            <w:tcW w:w="1033" w:type="pct"/>
            <w:vAlign w:val="bottom"/>
          </w:tcPr>
          <w:p w:rsidR="00031CB6" w:rsidRPr="00157447" w:rsidRDefault="00031CB6" w:rsidP="003D304A">
            <w:pPr>
              <w:jc w:val="center"/>
              <w:rPr>
                <w:color w:val="000000"/>
              </w:rPr>
            </w:pPr>
            <w:r w:rsidRPr="00157447">
              <w:rPr>
                <w:color w:val="000000"/>
              </w:rPr>
              <w:t>0</w:t>
            </w:r>
          </w:p>
        </w:tc>
        <w:tc>
          <w:tcPr>
            <w:tcW w:w="1367" w:type="pct"/>
            <w:vAlign w:val="bottom"/>
          </w:tcPr>
          <w:p w:rsidR="00031CB6" w:rsidRPr="00157447" w:rsidRDefault="00031CB6" w:rsidP="003D304A">
            <w:pPr>
              <w:jc w:val="center"/>
              <w:rPr>
                <w:color w:val="000000"/>
              </w:rPr>
            </w:pPr>
            <w:r w:rsidRPr="00157447">
              <w:rPr>
                <w:color w:val="000000"/>
              </w:rPr>
              <w:t>0</w:t>
            </w:r>
          </w:p>
        </w:tc>
        <w:tc>
          <w:tcPr>
            <w:tcW w:w="1578" w:type="pct"/>
            <w:vAlign w:val="bottom"/>
          </w:tcPr>
          <w:p w:rsidR="00031CB6" w:rsidRPr="00FA411B" w:rsidRDefault="00031CB6" w:rsidP="00031CB6">
            <w:pPr>
              <w:jc w:val="center"/>
              <w:rPr>
                <w:rFonts w:asciiTheme="majorBidi" w:hAnsiTheme="majorBidi" w:cstheme="majorBidi"/>
                <w:color w:val="000000"/>
              </w:rPr>
            </w:pPr>
            <w:r w:rsidRPr="00FA411B">
              <w:rPr>
                <w:rFonts w:asciiTheme="majorBidi" w:hAnsiTheme="majorBidi" w:cstheme="majorBidi"/>
                <w:color w:val="000000"/>
              </w:rPr>
              <w:t>567</w:t>
            </w:r>
          </w:p>
        </w:tc>
      </w:tr>
      <w:tr w:rsidR="00031CB6" w:rsidRPr="00BD0ED8" w:rsidTr="003D304A">
        <w:tc>
          <w:tcPr>
            <w:tcW w:w="542" w:type="pct"/>
            <w:vAlign w:val="bottom"/>
          </w:tcPr>
          <w:p w:rsidR="00031CB6" w:rsidRPr="00157447" w:rsidRDefault="00031CB6" w:rsidP="003D304A">
            <w:pPr>
              <w:jc w:val="center"/>
            </w:pPr>
            <w:r w:rsidRPr="00157447">
              <w:t>Feb.</w:t>
            </w:r>
          </w:p>
        </w:tc>
        <w:tc>
          <w:tcPr>
            <w:tcW w:w="479" w:type="pct"/>
            <w:vAlign w:val="bottom"/>
          </w:tcPr>
          <w:p w:rsidR="00031CB6" w:rsidRPr="00157447" w:rsidRDefault="00031CB6" w:rsidP="003D304A">
            <w:pPr>
              <w:jc w:val="center"/>
              <w:rPr>
                <w:color w:val="000000"/>
              </w:rPr>
            </w:pPr>
            <w:r w:rsidRPr="00157447">
              <w:rPr>
                <w:color w:val="000000"/>
              </w:rPr>
              <w:t>100</w:t>
            </w:r>
          </w:p>
        </w:tc>
        <w:tc>
          <w:tcPr>
            <w:tcW w:w="1033" w:type="pct"/>
            <w:vAlign w:val="bottom"/>
          </w:tcPr>
          <w:p w:rsidR="00031CB6" w:rsidRPr="00157447" w:rsidRDefault="00031CB6" w:rsidP="003D304A">
            <w:pPr>
              <w:jc w:val="center"/>
              <w:rPr>
                <w:color w:val="000000"/>
              </w:rPr>
            </w:pPr>
            <w:r w:rsidRPr="00157447">
              <w:rPr>
                <w:color w:val="000000"/>
              </w:rPr>
              <w:t>0</w:t>
            </w:r>
          </w:p>
        </w:tc>
        <w:tc>
          <w:tcPr>
            <w:tcW w:w="1367" w:type="pct"/>
            <w:vAlign w:val="bottom"/>
          </w:tcPr>
          <w:p w:rsidR="00031CB6" w:rsidRPr="00157447" w:rsidRDefault="00031CB6" w:rsidP="003D304A">
            <w:pPr>
              <w:jc w:val="center"/>
              <w:rPr>
                <w:color w:val="000000"/>
              </w:rPr>
            </w:pPr>
            <w:r w:rsidRPr="00157447">
              <w:rPr>
                <w:color w:val="000000"/>
              </w:rPr>
              <w:t>0</w:t>
            </w:r>
          </w:p>
        </w:tc>
        <w:tc>
          <w:tcPr>
            <w:tcW w:w="1578" w:type="pct"/>
            <w:vAlign w:val="bottom"/>
          </w:tcPr>
          <w:p w:rsidR="00031CB6" w:rsidRPr="00FA411B" w:rsidRDefault="00031CB6" w:rsidP="00031CB6">
            <w:pPr>
              <w:jc w:val="center"/>
              <w:rPr>
                <w:rFonts w:asciiTheme="majorBidi" w:hAnsiTheme="majorBidi" w:cstheme="majorBidi"/>
                <w:color w:val="000000"/>
              </w:rPr>
            </w:pPr>
            <w:r w:rsidRPr="00FA411B">
              <w:rPr>
                <w:rFonts w:asciiTheme="majorBidi" w:hAnsiTheme="majorBidi" w:cstheme="majorBidi"/>
                <w:color w:val="000000"/>
              </w:rPr>
              <w:t>567</w:t>
            </w:r>
          </w:p>
        </w:tc>
      </w:tr>
      <w:tr w:rsidR="00031CB6" w:rsidRPr="00BD0ED8" w:rsidTr="003D304A">
        <w:tc>
          <w:tcPr>
            <w:tcW w:w="542" w:type="pct"/>
            <w:vAlign w:val="bottom"/>
          </w:tcPr>
          <w:p w:rsidR="00031CB6" w:rsidRPr="00157447" w:rsidRDefault="00031CB6" w:rsidP="003D304A">
            <w:pPr>
              <w:jc w:val="center"/>
            </w:pPr>
            <w:r w:rsidRPr="00157447">
              <w:t>Mar.</w:t>
            </w:r>
          </w:p>
        </w:tc>
        <w:tc>
          <w:tcPr>
            <w:tcW w:w="479" w:type="pct"/>
            <w:vAlign w:val="bottom"/>
          </w:tcPr>
          <w:p w:rsidR="00031CB6" w:rsidRPr="00157447" w:rsidRDefault="00031CB6" w:rsidP="003D304A">
            <w:pPr>
              <w:jc w:val="center"/>
              <w:rPr>
                <w:color w:val="000000"/>
              </w:rPr>
            </w:pPr>
            <w:r w:rsidRPr="00157447">
              <w:rPr>
                <w:color w:val="000000"/>
              </w:rPr>
              <w:t>100</w:t>
            </w:r>
          </w:p>
        </w:tc>
        <w:tc>
          <w:tcPr>
            <w:tcW w:w="1033" w:type="pct"/>
            <w:vAlign w:val="bottom"/>
          </w:tcPr>
          <w:p w:rsidR="00031CB6" w:rsidRPr="00157447" w:rsidRDefault="00031CB6" w:rsidP="003D304A">
            <w:pPr>
              <w:jc w:val="center"/>
              <w:rPr>
                <w:color w:val="000000"/>
              </w:rPr>
            </w:pPr>
            <w:r w:rsidRPr="00157447">
              <w:rPr>
                <w:color w:val="000000"/>
              </w:rPr>
              <w:t>0</w:t>
            </w:r>
          </w:p>
        </w:tc>
        <w:tc>
          <w:tcPr>
            <w:tcW w:w="1367" w:type="pct"/>
            <w:vAlign w:val="bottom"/>
          </w:tcPr>
          <w:p w:rsidR="00031CB6" w:rsidRPr="00157447" w:rsidRDefault="00031CB6" w:rsidP="003D304A">
            <w:pPr>
              <w:jc w:val="center"/>
              <w:rPr>
                <w:color w:val="000000"/>
              </w:rPr>
            </w:pPr>
            <w:r w:rsidRPr="00157447">
              <w:rPr>
                <w:color w:val="000000"/>
              </w:rPr>
              <w:t>0</w:t>
            </w:r>
          </w:p>
        </w:tc>
        <w:tc>
          <w:tcPr>
            <w:tcW w:w="1578" w:type="pct"/>
            <w:vAlign w:val="bottom"/>
          </w:tcPr>
          <w:p w:rsidR="00031CB6" w:rsidRPr="00FA411B" w:rsidRDefault="00031CB6" w:rsidP="00031CB6">
            <w:pPr>
              <w:jc w:val="center"/>
              <w:rPr>
                <w:rFonts w:asciiTheme="majorBidi" w:hAnsiTheme="majorBidi" w:cstheme="majorBidi"/>
                <w:color w:val="000000"/>
              </w:rPr>
            </w:pPr>
            <w:r w:rsidRPr="00FA411B">
              <w:rPr>
                <w:rFonts w:asciiTheme="majorBidi" w:hAnsiTheme="majorBidi" w:cstheme="majorBidi"/>
                <w:color w:val="000000"/>
              </w:rPr>
              <w:t>567</w:t>
            </w:r>
          </w:p>
        </w:tc>
      </w:tr>
      <w:tr w:rsidR="00031CB6" w:rsidRPr="00BD0ED8" w:rsidTr="003D304A">
        <w:tc>
          <w:tcPr>
            <w:tcW w:w="542" w:type="pct"/>
            <w:vAlign w:val="bottom"/>
          </w:tcPr>
          <w:p w:rsidR="00031CB6" w:rsidRPr="00157447" w:rsidRDefault="00031CB6" w:rsidP="003D304A">
            <w:pPr>
              <w:jc w:val="center"/>
            </w:pPr>
            <w:r w:rsidRPr="00157447">
              <w:t>Apr.</w:t>
            </w:r>
          </w:p>
        </w:tc>
        <w:tc>
          <w:tcPr>
            <w:tcW w:w="479" w:type="pct"/>
            <w:vAlign w:val="bottom"/>
          </w:tcPr>
          <w:p w:rsidR="00031CB6" w:rsidRPr="00157447" w:rsidRDefault="00031CB6" w:rsidP="003D304A">
            <w:pPr>
              <w:jc w:val="center"/>
              <w:rPr>
                <w:color w:val="000000"/>
              </w:rPr>
            </w:pPr>
            <w:r w:rsidRPr="00157447">
              <w:rPr>
                <w:color w:val="000000"/>
              </w:rPr>
              <w:t>100</w:t>
            </w:r>
          </w:p>
        </w:tc>
        <w:tc>
          <w:tcPr>
            <w:tcW w:w="1033" w:type="pct"/>
            <w:vAlign w:val="bottom"/>
          </w:tcPr>
          <w:p w:rsidR="00031CB6" w:rsidRPr="00157447" w:rsidRDefault="00031CB6" w:rsidP="003D304A">
            <w:pPr>
              <w:jc w:val="center"/>
              <w:rPr>
                <w:color w:val="000000"/>
              </w:rPr>
            </w:pPr>
            <w:r w:rsidRPr="00157447">
              <w:rPr>
                <w:color w:val="000000"/>
              </w:rPr>
              <w:t>0</w:t>
            </w:r>
          </w:p>
        </w:tc>
        <w:tc>
          <w:tcPr>
            <w:tcW w:w="1367" w:type="pct"/>
            <w:vAlign w:val="bottom"/>
          </w:tcPr>
          <w:p w:rsidR="00031CB6" w:rsidRPr="00157447" w:rsidRDefault="00031CB6" w:rsidP="003D304A">
            <w:pPr>
              <w:jc w:val="center"/>
              <w:rPr>
                <w:color w:val="000000"/>
              </w:rPr>
            </w:pPr>
            <w:r w:rsidRPr="00157447">
              <w:rPr>
                <w:color w:val="000000"/>
              </w:rPr>
              <w:t>0</w:t>
            </w:r>
          </w:p>
        </w:tc>
        <w:tc>
          <w:tcPr>
            <w:tcW w:w="1578" w:type="pct"/>
            <w:vAlign w:val="bottom"/>
          </w:tcPr>
          <w:p w:rsidR="00031CB6" w:rsidRPr="00FA411B" w:rsidRDefault="00031CB6" w:rsidP="00031CB6">
            <w:pPr>
              <w:jc w:val="center"/>
              <w:rPr>
                <w:rFonts w:asciiTheme="majorBidi" w:hAnsiTheme="majorBidi" w:cstheme="majorBidi"/>
                <w:color w:val="000000"/>
              </w:rPr>
            </w:pPr>
            <w:r w:rsidRPr="00FA411B">
              <w:rPr>
                <w:rFonts w:asciiTheme="majorBidi" w:hAnsiTheme="majorBidi" w:cstheme="majorBidi"/>
                <w:color w:val="000000"/>
              </w:rPr>
              <w:t>567</w:t>
            </w:r>
          </w:p>
        </w:tc>
      </w:tr>
      <w:tr w:rsidR="00031CB6" w:rsidRPr="00BD0ED8" w:rsidTr="003D304A">
        <w:tc>
          <w:tcPr>
            <w:tcW w:w="542" w:type="pct"/>
            <w:vAlign w:val="bottom"/>
          </w:tcPr>
          <w:p w:rsidR="00031CB6" w:rsidRPr="00157447" w:rsidRDefault="00031CB6" w:rsidP="003D304A">
            <w:pPr>
              <w:jc w:val="center"/>
            </w:pPr>
            <w:r w:rsidRPr="00157447">
              <w:t>May</w:t>
            </w:r>
          </w:p>
        </w:tc>
        <w:tc>
          <w:tcPr>
            <w:tcW w:w="479" w:type="pct"/>
            <w:vAlign w:val="bottom"/>
          </w:tcPr>
          <w:p w:rsidR="00031CB6" w:rsidRPr="00157447" w:rsidRDefault="00031CB6" w:rsidP="003D304A">
            <w:pPr>
              <w:jc w:val="center"/>
              <w:rPr>
                <w:color w:val="000000"/>
              </w:rPr>
            </w:pPr>
            <w:r w:rsidRPr="00157447">
              <w:rPr>
                <w:color w:val="000000"/>
              </w:rPr>
              <w:t>100</w:t>
            </w:r>
          </w:p>
        </w:tc>
        <w:tc>
          <w:tcPr>
            <w:tcW w:w="1033" w:type="pct"/>
            <w:vAlign w:val="bottom"/>
          </w:tcPr>
          <w:p w:rsidR="00031CB6" w:rsidRPr="00157447" w:rsidRDefault="00031CB6" w:rsidP="003D304A">
            <w:pPr>
              <w:jc w:val="center"/>
              <w:rPr>
                <w:color w:val="000000"/>
              </w:rPr>
            </w:pPr>
            <w:r w:rsidRPr="00157447">
              <w:rPr>
                <w:color w:val="000000"/>
              </w:rPr>
              <w:t>0</w:t>
            </w:r>
          </w:p>
        </w:tc>
        <w:tc>
          <w:tcPr>
            <w:tcW w:w="1367" w:type="pct"/>
            <w:vAlign w:val="bottom"/>
          </w:tcPr>
          <w:p w:rsidR="00031CB6" w:rsidRPr="00157447" w:rsidRDefault="00031CB6" w:rsidP="003D304A">
            <w:pPr>
              <w:jc w:val="center"/>
              <w:rPr>
                <w:color w:val="000000"/>
              </w:rPr>
            </w:pPr>
            <w:r w:rsidRPr="00157447">
              <w:rPr>
                <w:color w:val="000000"/>
              </w:rPr>
              <w:t>0</w:t>
            </w:r>
          </w:p>
        </w:tc>
        <w:tc>
          <w:tcPr>
            <w:tcW w:w="1578" w:type="pct"/>
            <w:vAlign w:val="bottom"/>
          </w:tcPr>
          <w:p w:rsidR="00031CB6" w:rsidRPr="00FA411B" w:rsidRDefault="00031CB6" w:rsidP="00031CB6">
            <w:pPr>
              <w:jc w:val="center"/>
              <w:rPr>
                <w:rFonts w:asciiTheme="majorBidi" w:hAnsiTheme="majorBidi" w:cstheme="majorBidi"/>
                <w:color w:val="000000"/>
              </w:rPr>
            </w:pPr>
            <w:r w:rsidRPr="00FA411B">
              <w:rPr>
                <w:rFonts w:asciiTheme="majorBidi" w:hAnsiTheme="majorBidi" w:cstheme="majorBidi"/>
                <w:color w:val="000000"/>
              </w:rPr>
              <w:t>567</w:t>
            </w:r>
          </w:p>
        </w:tc>
      </w:tr>
      <w:tr w:rsidR="00031CB6" w:rsidRPr="00BD0ED8" w:rsidTr="003D304A">
        <w:tc>
          <w:tcPr>
            <w:tcW w:w="542" w:type="pct"/>
            <w:vAlign w:val="bottom"/>
          </w:tcPr>
          <w:p w:rsidR="00031CB6" w:rsidRPr="00157447" w:rsidRDefault="00031CB6" w:rsidP="003D304A">
            <w:pPr>
              <w:jc w:val="center"/>
            </w:pPr>
            <w:r w:rsidRPr="00157447">
              <w:t>Jun.</w:t>
            </w:r>
          </w:p>
        </w:tc>
        <w:tc>
          <w:tcPr>
            <w:tcW w:w="479" w:type="pct"/>
            <w:vAlign w:val="bottom"/>
          </w:tcPr>
          <w:p w:rsidR="00031CB6" w:rsidRPr="00157447" w:rsidRDefault="00031CB6" w:rsidP="003D304A">
            <w:pPr>
              <w:jc w:val="center"/>
              <w:rPr>
                <w:color w:val="000000"/>
              </w:rPr>
            </w:pPr>
            <w:r w:rsidRPr="00157447">
              <w:rPr>
                <w:color w:val="000000"/>
              </w:rPr>
              <w:t>91</w:t>
            </w:r>
          </w:p>
        </w:tc>
        <w:tc>
          <w:tcPr>
            <w:tcW w:w="1033" w:type="pct"/>
            <w:vAlign w:val="bottom"/>
          </w:tcPr>
          <w:p w:rsidR="00031CB6" w:rsidRPr="00157447" w:rsidRDefault="00031CB6" w:rsidP="003D304A">
            <w:pPr>
              <w:jc w:val="center"/>
              <w:rPr>
                <w:color w:val="000000"/>
              </w:rPr>
            </w:pPr>
            <w:r w:rsidRPr="00157447">
              <w:rPr>
                <w:color w:val="000000"/>
              </w:rPr>
              <w:t>0</w:t>
            </w:r>
          </w:p>
        </w:tc>
        <w:tc>
          <w:tcPr>
            <w:tcW w:w="1367" w:type="pct"/>
            <w:vAlign w:val="bottom"/>
          </w:tcPr>
          <w:p w:rsidR="00031CB6" w:rsidRPr="00157447" w:rsidRDefault="00031CB6" w:rsidP="003D304A">
            <w:pPr>
              <w:jc w:val="center"/>
              <w:rPr>
                <w:color w:val="000000"/>
              </w:rPr>
            </w:pPr>
            <w:r w:rsidRPr="00157447">
              <w:rPr>
                <w:color w:val="000000"/>
              </w:rPr>
              <w:t>9</w:t>
            </w:r>
          </w:p>
        </w:tc>
        <w:tc>
          <w:tcPr>
            <w:tcW w:w="1578" w:type="pct"/>
            <w:vAlign w:val="bottom"/>
          </w:tcPr>
          <w:p w:rsidR="00031CB6" w:rsidRPr="00FA411B" w:rsidRDefault="00031CB6" w:rsidP="00031CB6">
            <w:pPr>
              <w:jc w:val="center"/>
              <w:rPr>
                <w:rFonts w:asciiTheme="majorBidi" w:hAnsiTheme="majorBidi" w:cstheme="majorBidi"/>
                <w:color w:val="000000"/>
              </w:rPr>
            </w:pPr>
            <w:r w:rsidRPr="00FA411B">
              <w:rPr>
                <w:rFonts w:asciiTheme="majorBidi" w:hAnsiTheme="majorBidi" w:cstheme="majorBidi"/>
                <w:color w:val="000000"/>
              </w:rPr>
              <w:t>617</w:t>
            </w:r>
          </w:p>
        </w:tc>
      </w:tr>
      <w:tr w:rsidR="00031CB6" w:rsidRPr="00BD0ED8" w:rsidTr="003D304A">
        <w:tc>
          <w:tcPr>
            <w:tcW w:w="542" w:type="pct"/>
            <w:vAlign w:val="bottom"/>
          </w:tcPr>
          <w:p w:rsidR="00031CB6" w:rsidRPr="00157447" w:rsidRDefault="00031CB6" w:rsidP="003D304A">
            <w:pPr>
              <w:jc w:val="center"/>
            </w:pPr>
            <w:r w:rsidRPr="00157447">
              <w:t>Jul.</w:t>
            </w:r>
          </w:p>
        </w:tc>
        <w:tc>
          <w:tcPr>
            <w:tcW w:w="479" w:type="pct"/>
            <w:vAlign w:val="bottom"/>
          </w:tcPr>
          <w:p w:rsidR="00031CB6" w:rsidRPr="00157447" w:rsidRDefault="00031CB6" w:rsidP="003D304A">
            <w:pPr>
              <w:jc w:val="center"/>
              <w:rPr>
                <w:color w:val="000000"/>
              </w:rPr>
            </w:pPr>
            <w:r w:rsidRPr="00157447">
              <w:rPr>
                <w:color w:val="000000"/>
              </w:rPr>
              <w:t>44</w:t>
            </w:r>
          </w:p>
        </w:tc>
        <w:tc>
          <w:tcPr>
            <w:tcW w:w="1033" w:type="pct"/>
            <w:vAlign w:val="bottom"/>
          </w:tcPr>
          <w:p w:rsidR="00031CB6" w:rsidRPr="00157447" w:rsidRDefault="00031CB6" w:rsidP="003D304A">
            <w:pPr>
              <w:jc w:val="center"/>
              <w:rPr>
                <w:color w:val="000000"/>
              </w:rPr>
            </w:pPr>
            <w:r w:rsidRPr="00157447">
              <w:rPr>
                <w:color w:val="000000"/>
              </w:rPr>
              <w:t>1</w:t>
            </w:r>
          </w:p>
        </w:tc>
        <w:tc>
          <w:tcPr>
            <w:tcW w:w="1367" w:type="pct"/>
            <w:vAlign w:val="bottom"/>
          </w:tcPr>
          <w:p w:rsidR="00031CB6" w:rsidRPr="00157447" w:rsidRDefault="00031CB6" w:rsidP="003D304A">
            <w:pPr>
              <w:jc w:val="center"/>
              <w:rPr>
                <w:color w:val="000000"/>
              </w:rPr>
            </w:pPr>
            <w:r w:rsidRPr="00157447">
              <w:rPr>
                <w:color w:val="000000"/>
              </w:rPr>
              <w:t>55</w:t>
            </w:r>
          </w:p>
        </w:tc>
        <w:tc>
          <w:tcPr>
            <w:tcW w:w="1578" w:type="pct"/>
            <w:vAlign w:val="bottom"/>
          </w:tcPr>
          <w:p w:rsidR="00031CB6" w:rsidRPr="00FA411B" w:rsidRDefault="00031CB6" w:rsidP="00031CB6">
            <w:pPr>
              <w:jc w:val="center"/>
              <w:rPr>
                <w:rFonts w:asciiTheme="majorBidi" w:hAnsiTheme="majorBidi" w:cstheme="majorBidi"/>
                <w:color w:val="000000"/>
              </w:rPr>
            </w:pPr>
            <w:r w:rsidRPr="00FA411B">
              <w:rPr>
                <w:rFonts w:asciiTheme="majorBidi" w:hAnsiTheme="majorBidi" w:cstheme="majorBidi"/>
                <w:color w:val="000000"/>
              </w:rPr>
              <w:t>855</w:t>
            </w:r>
          </w:p>
        </w:tc>
      </w:tr>
      <w:tr w:rsidR="00031CB6" w:rsidRPr="00BD0ED8" w:rsidTr="003D304A">
        <w:tc>
          <w:tcPr>
            <w:tcW w:w="542" w:type="pct"/>
            <w:vAlign w:val="bottom"/>
          </w:tcPr>
          <w:p w:rsidR="00031CB6" w:rsidRPr="00157447" w:rsidRDefault="00031CB6" w:rsidP="003D304A">
            <w:pPr>
              <w:jc w:val="center"/>
            </w:pPr>
            <w:r w:rsidRPr="00157447">
              <w:t>Aug.</w:t>
            </w:r>
          </w:p>
        </w:tc>
        <w:tc>
          <w:tcPr>
            <w:tcW w:w="479" w:type="pct"/>
            <w:vAlign w:val="bottom"/>
          </w:tcPr>
          <w:p w:rsidR="00031CB6" w:rsidRPr="00157447" w:rsidRDefault="00031CB6" w:rsidP="003D304A">
            <w:pPr>
              <w:jc w:val="center"/>
              <w:rPr>
                <w:color w:val="000000"/>
              </w:rPr>
            </w:pPr>
            <w:r w:rsidRPr="00157447">
              <w:rPr>
                <w:color w:val="000000"/>
              </w:rPr>
              <w:t>44</w:t>
            </w:r>
          </w:p>
        </w:tc>
        <w:tc>
          <w:tcPr>
            <w:tcW w:w="1033" w:type="pct"/>
            <w:vAlign w:val="bottom"/>
          </w:tcPr>
          <w:p w:rsidR="00031CB6" w:rsidRPr="00157447" w:rsidRDefault="00031CB6" w:rsidP="003D304A">
            <w:pPr>
              <w:jc w:val="center"/>
              <w:rPr>
                <w:color w:val="000000"/>
              </w:rPr>
            </w:pPr>
            <w:r w:rsidRPr="00157447">
              <w:rPr>
                <w:color w:val="000000"/>
              </w:rPr>
              <w:t>0</w:t>
            </w:r>
          </w:p>
        </w:tc>
        <w:tc>
          <w:tcPr>
            <w:tcW w:w="1367" w:type="pct"/>
            <w:vAlign w:val="bottom"/>
          </w:tcPr>
          <w:p w:rsidR="00031CB6" w:rsidRPr="00157447" w:rsidRDefault="00031CB6" w:rsidP="003D304A">
            <w:pPr>
              <w:jc w:val="center"/>
              <w:rPr>
                <w:color w:val="000000"/>
              </w:rPr>
            </w:pPr>
            <w:r w:rsidRPr="00157447">
              <w:rPr>
                <w:color w:val="000000"/>
              </w:rPr>
              <w:t>56</w:t>
            </w:r>
          </w:p>
        </w:tc>
        <w:tc>
          <w:tcPr>
            <w:tcW w:w="1578" w:type="pct"/>
            <w:vAlign w:val="bottom"/>
          </w:tcPr>
          <w:p w:rsidR="00031CB6" w:rsidRPr="00FA411B" w:rsidRDefault="00031CB6" w:rsidP="00031CB6">
            <w:pPr>
              <w:jc w:val="center"/>
              <w:rPr>
                <w:rFonts w:asciiTheme="majorBidi" w:hAnsiTheme="majorBidi" w:cstheme="majorBidi"/>
                <w:color w:val="000000"/>
              </w:rPr>
            </w:pPr>
            <w:r w:rsidRPr="00FA411B">
              <w:rPr>
                <w:rFonts w:asciiTheme="majorBidi" w:hAnsiTheme="majorBidi" w:cstheme="majorBidi"/>
                <w:color w:val="000000"/>
              </w:rPr>
              <w:t>867</w:t>
            </w:r>
          </w:p>
        </w:tc>
      </w:tr>
      <w:tr w:rsidR="00031CB6" w:rsidRPr="00BD0ED8" w:rsidTr="003D304A">
        <w:tc>
          <w:tcPr>
            <w:tcW w:w="542" w:type="pct"/>
            <w:vAlign w:val="bottom"/>
          </w:tcPr>
          <w:p w:rsidR="00031CB6" w:rsidRPr="00157447" w:rsidRDefault="00031CB6" w:rsidP="003D304A">
            <w:pPr>
              <w:jc w:val="center"/>
            </w:pPr>
            <w:r w:rsidRPr="00157447">
              <w:t>Sep.</w:t>
            </w:r>
          </w:p>
        </w:tc>
        <w:tc>
          <w:tcPr>
            <w:tcW w:w="479" w:type="pct"/>
            <w:vAlign w:val="bottom"/>
          </w:tcPr>
          <w:p w:rsidR="00031CB6" w:rsidRPr="00157447" w:rsidRDefault="00031CB6" w:rsidP="003D304A">
            <w:pPr>
              <w:jc w:val="center"/>
              <w:rPr>
                <w:color w:val="000000"/>
              </w:rPr>
            </w:pPr>
            <w:r w:rsidRPr="00157447">
              <w:rPr>
                <w:color w:val="000000"/>
              </w:rPr>
              <w:t>86</w:t>
            </w:r>
          </w:p>
        </w:tc>
        <w:tc>
          <w:tcPr>
            <w:tcW w:w="1033" w:type="pct"/>
            <w:vAlign w:val="bottom"/>
          </w:tcPr>
          <w:p w:rsidR="00031CB6" w:rsidRPr="00157447" w:rsidRDefault="00031CB6" w:rsidP="003D304A">
            <w:pPr>
              <w:jc w:val="center"/>
              <w:rPr>
                <w:color w:val="000000"/>
              </w:rPr>
            </w:pPr>
            <w:r w:rsidRPr="00157447">
              <w:rPr>
                <w:color w:val="000000"/>
              </w:rPr>
              <w:t>0</w:t>
            </w:r>
          </w:p>
        </w:tc>
        <w:tc>
          <w:tcPr>
            <w:tcW w:w="1367" w:type="pct"/>
            <w:vAlign w:val="bottom"/>
          </w:tcPr>
          <w:p w:rsidR="00031CB6" w:rsidRPr="00157447" w:rsidRDefault="00031CB6" w:rsidP="003D304A">
            <w:pPr>
              <w:jc w:val="center"/>
              <w:rPr>
                <w:color w:val="000000"/>
              </w:rPr>
            </w:pPr>
            <w:r w:rsidRPr="00157447">
              <w:rPr>
                <w:color w:val="000000"/>
              </w:rPr>
              <w:t>14</w:t>
            </w:r>
          </w:p>
        </w:tc>
        <w:tc>
          <w:tcPr>
            <w:tcW w:w="1578" w:type="pct"/>
            <w:vAlign w:val="bottom"/>
          </w:tcPr>
          <w:p w:rsidR="00031CB6" w:rsidRPr="00FA411B" w:rsidRDefault="00031CB6" w:rsidP="00031CB6">
            <w:pPr>
              <w:jc w:val="center"/>
              <w:rPr>
                <w:rFonts w:asciiTheme="majorBidi" w:hAnsiTheme="majorBidi" w:cstheme="majorBidi"/>
                <w:color w:val="000000"/>
              </w:rPr>
            </w:pPr>
            <w:r w:rsidRPr="00FA411B">
              <w:rPr>
                <w:rFonts w:asciiTheme="majorBidi" w:hAnsiTheme="majorBidi" w:cstheme="majorBidi"/>
                <w:color w:val="000000"/>
              </w:rPr>
              <w:t>640</w:t>
            </w:r>
          </w:p>
        </w:tc>
      </w:tr>
      <w:tr w:rsidR="00031CB6" w:rsidRPr="00BD0ED8" w:rsidTr="003D304A">
        <w:tc>
          <w:tcPr>
            <w:tcW w:w="542" w:type="pct"/>
            <w:vAlign w:val="bottom"/>
          </w:tcPr>
          <w:p w:rsidR="00031CB6" w:rsidRPr="00157447" w:rsidRDefault="00031CB6" w:rsidP="003D304A">
            <w:pPr>
              <w:jc w:val="center"/>
            </w:pPr>
            <w:r w:rsidRPr="00157447">
              <w:t>Oct.</w:t>
            </w:r>
          </w:p>
        </w:tc>
        <w:tc>
          <w:tcPr>
            <w:tcW w:w="479" w:type="pct"/>
            <w:vAlign w:val="bottom"/>
          </w:tcPr>
          <w:p w:rsidR="00031CB6" w:rsidRPr="00157447" w:rsidRDefault="00031CB6" w:rsidP="003D304A">
            <w:pPr>
              <w:jc w:val="center"/>
              <w:rPr>
                <w:color w:val="000000"/>
              </w:rPr>
            </w:pPr>
            <w:r w:rsidRPr="00157447">
              <w:rPr>
                <w:color w:val="000000"/>
              </w:rPr>
              <w:t>100</w:t>
            </w:r>
          </w:p>
        </w:tc>
        <w:tc>
          <w:tcPr>
            <w:tcW w:w="1033" w:type="pct"/>
            <w:vAlign w:val="bottom"/>
          </w:tcPr>
          <w:p w:rsidR="00031CB6" w:rsidRPr="00157447" w:rsidRDefault="00031CB6" w:rsidP="003D304A">
            <w:pPr>
              <w:jc w:val="center"/>
              <w:rPr>
                <w:color w:val="000000"/>
              </w:rPr>
            </w:pPr>
            <w:r w:rsidRPr="00157447">
              <w:rPr>
                <w:color w:val="000000"/>
              </w:rPr>
              <w:t>0</w:t>
            </w:r>
          </w:p>
        </w:tc>
        <w:tc>
          <w:tcPr>
            <w:tcW w:w="1367" w:type="pct"/>
            <w:vAlign w:val="bottom"/>
          </w:tcPr>
          <w:p w:rsidR="00031CB6" w:rsidRPr="00157447" w:rsidRDefault="00031CB6" w:rsidP="003D304A">
            <w:pPr>
              <w:jc w:val="center"/>
              <w:rPr>
                <w:color w:val="000000"/>
              </w:rPr>
            </w:pPr>
            <w:r w:rsidRPr="00157447">
              <w:rPr>
                <w:color w:val="000000"/>
              </w:rPr>
              <w:t>0</w:t>
            </w:r>
          </w:p>
        </w:tc>
        <w:tc>
          <w:tcPr>
            <w:tcW w:w="1578" w:type="pct"/>
            <w:vAlign w:val="bottom"/>
          </w:tcPr>
          <w:p w:rsidR="00031CB6" w:rsidRPr="00FA411B" w:rsidRDefault="00031CB6" w:rsidP="00031CB6">
            <w:pPr>
              <w:jc w:val="center"/>
              <w:rPr>
                <w:rFonts w:asciiTheme="majorBidi" w:hAnsiTheme="majorBidi" w:cstheme="majorBidi"/>
                <w:color w:val="000000"/>
              </w:rPr>
            </w:pPr>
            <w:r w:rsidRPr="00FA411B">
              <w:rPr>
                <w:rFonts w:asciiTheme="majorBidi" w:hAnsiTheme="majorBidi" w:cstheme="majorBidi"/>
                <w:color w:val="000000"/>
              </w:rPr>
              <w:t>567</w:t>
            </w:r>
          </w:p>
        </w:tc>
      </w:tr>
      <w:tr w:rsidR="00031CB6" w:rsidRPr="00BD0ED8" w:rsidTr="003D304A">
        <w:tc>
          <w:tcPr>
            <w:tcW w:w="542" w:type="pct"/>
            <w:vAlign w:val="bottom"/>
          </w:tcPr>
          <w:p w:rsidR="00031CB6" w:rsidRPr="00157447" w:rsidRDefault="00031CB6" w:rsidP="003D304A">
            <w:pPr>
              <w:jc w:val="center"/>
            </w:pPr>
            <w:r w:rsidRPr="00157447">
              <w:t>Nov.</w:t>
            </w:r>
          </w:p>
        </w:tc>
        <w:tc>
          <w:tcPr>
            <w:tcW w:w="479" w:type="pct"/>
            <w:vAlign w:val="bottom"/>
          </w:tcPr>
          <w:p w:rsidR="00031CB6" w:rsidRPr="00157447" w:rsidRDefault="00031CB6" w:rsidP="003D304A">
            <w:pPr>
              <w:jc w:val="center"/>
              <w:rPr>
                <w:color w:val="000000"/>
              </w:rPr>
            </w:pPr>
            <w:r w:rsidRPr="00157447">
              <w:rPr>
                <w:color w:val="000000"/>
              </w:rPr>
              <w:t>100</w:t>
            </w:r>
          </w:p>
        </w:tc>
        <w:tc>
          <w:tcPr>
            <w:tcW w:w="1033" w:type="pct"/>
            <w:vAlign w:val="bottom"/>
          </w:tcPr>
          <w:p w:rsidR="00031CB6" w:rsidRPr="00157447" w:rsidRDefault="00031CB6" w:rsidP="003D304A">
            <w:pPr>
              <w:jc w:val="center"/>
              <w:rPr>
                <w:color w:val="000000"/>
              </w:rPr>
            </w:pPr>
            <w:r w:rsidRPr="00157447">
              <w:rPr>
                <w:color w:val="000000"/>
              </w:rPr>
              <w:t>0</w:t>
            </w:r>
          </w:p>
        </w:tc>
        <w:tc>
          <w:tcPr>
            <w:tcW w:w="1367" w:type="pct"/>
            <w:vAlign w:val="bottom"/>
          </w:tcPr>
          <w:p w:rsidR="00031CB6" w:rsidRPr="00157447" w:rsidRDefault="00031CB6" w:rsidP="003D304A">
            <w:pPr>
              <w:jc w:val="center"/>
              <w:rPr>
                <w:color w:val="000000"/>
              </w:rPr>
            </w:pPr>
            <w:r w:rsidRPr="00157447">
              <w:rPr>
                <w:color w:val="000000"/>
              </w:rPr>
              <w:t>0</w:t>
            </w:r>
          </w:p>
        </w:tc>
        <w:tc>
          <w:tcPr>
            <w:tcW w:w="1578" w:type="pct"/>
            <w:vAlign w:val="bottom"/>
          </w:tcPr>
          <w:p w:rsidR="00031CB6" w:rsidRPr="00FA411B" w:rsidRDefault="00031CB6" w:rsidP="00031CB6">
            <w:pPr>
              <w:jc w:val="center"/>
              <w:rPr>
                <w:rFonts w:asciiTheme="majorBidi" w:hAnsiTheme="majorBidi" w:cstheme="majorBidi"/>
                <w:color w:val="000000"/>
              </w:rPr>
            </w:pPr>
            <w:r w:rsidRPr="00FA411B">
              <w:rPr>
                <w:rFonts w:asciiTheme="majorBidi" w:hAnsiTheme="majorBidi" w:cstheme="majorBidi"/>
                <w:color w:val="000000"/>
              </w:rPr>
              <w:t>567</w:t>
            </w:r>
          </w:p>
        </w:tc>
      </w:tr>
      <w:tr w:rsidR="00031CB6" w:rsidRPr="00BD0ED8" w:rsidTr="003D304A">
        <w:tc>
          <w:tcPr>
            <w:tcW w:w="542" w:type="pct"/>
            <w:vAlign w:val="bottom"/>
          </w:tcPr>
          <w:p w:rsidR="00031CB6" w:rsidRPr="00157447" w:rsidRDefault="00031CB6" w:rsidP="003D304A">
            <w:pPr>
              <w:jc w:val="center"/>
            </w:pPr>
            <w:r w:rsidRPr="00157447">
              <w:t>Dec.</w:t>
            </w:r>
          </w:p>
        </w:tc>
        <w:tc>
          <w:tcPr>
            <w:tcW w:w="479" w:type="pct"/>
            <w:vAlign w:val="bottom"/>
          </w:tcPr>
          <w:p w:rsidR="00031CB6" w:rsidRPr="00157447" w:rsidRDefault="00031CB6" w:rsidP="003D304A">
            <w:pPr>
              <w:jc w:val="center"/>
              <w:rPr>
                <w:color w:val="000000"/>
              </w:rPr>
            </w:pPr>
            <w:r w:rsidRPr="00157447">
              <w:rPr>
                <w:color w:val="000000"/>
              </w:rPr>
              <w:t>100</w:t>
            </w:r>
          </w:p>
        </w:tc>
        <w:tc>
          <w:tcPr>
            <w:tcW w:w="1033" w:type="pct"/>
            <w:vAlign w:val="bottom"/>
          </w:tcPr>
          <w:p w:rsidR="00031CB6" w:rsidRPr="00157447" w:rsidRDefault="00031CB6" w:rsidP="003D304A">
            <w:pPr>
              <w:jc w:val="center"/>
              <w:rPr>
                <w:color w:val="000000"/>
              </w:rPr>
            </w:pPr>
            <w:r w:rsidRPr="00157447">
              <w:rPr>
                <w:color w:val="000000"/>
              </w:rPr>
              <w:t>0</w:t>
            </w:r>
          </w:p>
        </w:tc>
        <w:tc>
          <w:tcPr>
            <w:tcW w:w="1367" w:type="pct"/>
            <w:vAlign w:val="bottom"/>
          </w:tcPr>
          <w:p w:rsidR="00031CB6" w:rsidRPr="00157447" w:rsidRDefault="00031CB6" w:rsidP="003D304A">
            <w:pPr>
              <w:jc w:val="center"/>
              <w:rPr>
                <w:color w:val="000000"/>
              </w:rPr>
            </w:pPr>
            <w:r w:rsidRPr="00157447">
              <w:rPr>
                <w:color w:val="000000"/>
              </w:rPr>
              <w:t>0</w:t>
            </w:r>
          </w:p>
        </w:tc>
        <w:tc>
          <w:tcPr>
            <w:tcW w:w="1578" w:type="pct"/>
            <w:vAlign w:val="bottom"/>
          </w:tcPr>
          <w:p w:rsidR="00031CB6" w:rsidRPr="00FA411B" w:rsidRDefault="00031CB6" w:rsidP="00031CB6">
            <w:pPr>
              <w:jc w:val="center"/>
              <w:rPr>
                <w:rFonts w:asciiTheme="majorBidi" w:hAnsiTheme="majorBidi" w:cstheme="majorBidi"/>
                <w:color w:val="000000"/>
              </w:rPr>
            </w:pPr>
            <w:r w:rsidRPr="00FA411B">
              <w:rPr>
                <w:rFonts w:asciiTheme="majorBidi" w:hAnsiTheme="majorBidi" w:cstheme="majorBidi"/>
                <w:color w:val="000000"/>
              </w:rPr>
              <w:t>567</w:t>
            </w:r>
          </w:p>
        </w:tc>
      </w:tr>
    </w:tbl>
    <w:p w:rsidR="00607986" w:rsidRDefault="00607986" w:rsidP="00607986"/>
    <w:p w:rsidR="00607986" w:rsidRDefault="00607986" w:rsidP="00607986"/>
    <w:p w:rsidR="00607986" w:rsidRDefault="00607986" w:rsidP="00607986"/>
    <w:p w:rsidR="00607986" w:rsidRPr="00BD0ED8" w:rsidRDefault="008F0CBA" w:rsidP="005010AF">
      <w:pPr>
        <w:ind w:left="1134" w:hanging="1134"/>
      </w:pPr>
      <w:r>
        <w:t>Table D.9</w:t>
      </w:r>
      <w:r w:rsidR="00607986" w:rsidRPr="00BD0ED8">
        <w:t xml:space="preserve">. </w:t>
      </w:r>
      <w:r>
        <w:t>The predicted marginal fuel mix and the monthly GHG intensity factors based on ICF estimates for</w:t>
      </w:r>
      <w:r w:rsidR="00607986" w:rsidRPr="00BD0ED8">
        <w:t xml:space="preserve"> British Columbia </w:t>
      </w:r>
    </w:p>
    <w:tbl>
      <w:tblPr>
        <w:tblW w:w="500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61"/>
        <w:gridCol w:w="855"/>
        <w:gridCol w:w="2562"/>
        <w:gridCol w:w="1707"/>
        <w:gridCol w:w="2804"/>
      </w:tblGrid>
      <w:tr w:rsidR="00607986" w:rsidRPr="00BD0ED8" w:rsidTr="00031CB6">
        <w:tc>
          <w:tcPr>
            <w:tcW w:w="541" w:type="pct"/>
            <w:vAlign w:val="bottom"/>
          </w:tcPr>
          <w:p w:rsidR="00607986" w:rsidRPr="00157447" w:rsidRDefault="00607986" w:rsidP="003D304A">
            <w:pPr>
              <w:jc w:val="center"/>
            </w:pPr>
            <w:r w:rsidRPr="00157447">
              <w:t>Month</w:t>
            </w:r>
          </w:p>
          <w:p w:rsidR="00607986" w:rsidRPr="00157447" w:rsidRDefault="00607986" w:rsidP="003D304A">
            <w:pPr>
              <w:jc w:val="center"/>
            </w:pPr>
          </w:p>
        </w:tc>
        <w:tc>
          <w:tcPr>
            <w:tcW w:w="481" w:type="pct"/>
            <w:vAlign w:val="bottom"/>
          </w:tcPr>
          <w:p w:rsidR="00607986" w:rsidRPr="00157447" w:rsidRDefault="00607986" w:rsidP="003D304A">
            <w:pPr>
              <w:jc w:val="center"/>
            </w:pPr>
            <w:r w:rsidRPr="00157447">
              <w:t>Gas %</w:t>
            </w:r>
          </w:p>
          <w:p w:rsidR="00607986" w:rsidRPr="00157447" w:rsidRDefault="00607986" w:rsidP="003D304A">
            <w:pPr>
              <w:jc w:val="center"/>
            </w:pPr>
          </w:p>
        </w:tc>
        <w:tc>
          <w:tcPr>
            <w:tcW w:w="1441" w:type="pct"/>
            <w:vAlign w:val="bottom"/>
          </w:tcPr>
          <w:p w:rsidR="00607986" w:rsidRPr="00157447" w:rsidRDefault="00607986" w:rsidP="003D304A">
            <w:pPr>
              <w:jc w:val="center"/>
            </w:pPr>
            <w:r w:rsidRPr="00157447">
              <w:t>Wood &amp; wood waste %</w:t>
            </w:r>
          </w:p>
          <w:p w:rsidR="00607986" w:rsidRPr="00157447" w:rsidRDefault="00607986" w:rsidP="003D304A">
            <w:pPr>
              <w:jc w:val="center"/>
              <w:rPr>
                <w:color w:val="000000"/>
              </w:rPr>
            </w:pPr>
          </w:p>
        </w:tc>
        <w:tc>
          <w:tcPr>
            <w:tcW w:w="960" w:type="pct"/>
            <w:vAlign w:val="bottom"/>
          </w:tcPr>
          <w:p w:rsidR="00607986" w:rsidRPr="00157447" w:rsidRDefault="00607986" w:rsidP="003D304A">
            <w:pPr>
              <w:jc w:val="center"/>
            </w:pPr>
            <w:r w:rsidRPr="00157447">
              <w:t>US  import %</w:t>
            </w:r>
          </w:p>
          <w:p w:rsidR="00607986" w:rsidRPr="00157447" w:rsidRDefault="00607986" w:rsidP="003D304A">
            <w:pPr>
              <w:jc w:val="center"/>
              <w:rPr>
                <w:color w:val="000000"/>
              </w:rPr>
            </w:pPr>
          </w:p>
        </w:tc>
        <w:tc>
          <w:tcPr>
            <w:tcW w:w="1577" w:type="pct"/>
            <w:vAlign w:val="bottom"/>
          </w:tcPr>
          <w:p w:rsidR="00607986" w:rsidRPr="00157447" w:rsidRDefault="00607986" w:rsidP="003D304A">
            <w:pPr>
              <w:jc w:val="center"/>
              <w:rPr>
                <w:color w:val="000000"/>
              </w:rPr>
            </w:pPr>
            <w:r w:rsidRPr="00157447">
              <w:rPr>
                <w:color w:val="000000"/>
              </w:rPr>
              <w:t xml:space="preserve">Marginal GHG intensity factor </w:t>
            </w:r>
            <w:r w:rsidRPr="00157447">
              <w:t>(g CO</w:t>
            </w:r>
            <w:r w:rsidRPr="00157447">
              <w:rPr>
                <w:vertAlign w:val="subscript"/>
              </w:rPr>
              <w:t>2eq</w:t>
            </w:r>
            <w:r w:rsidRPr="00157447">
              <w:t>/kWh)</w:t>
            </w:r>
          </w:p>
        </w:tc>
      </w:tr>
      <w:tr w:rsidR="00031CB6" w:rsidRPr="00BD0ED8" w:rsidTr="00031CB6">
        <w:tc>
          <w:tcPr>
            <w:tcW w:w="541" w:type="pct"/>
            <w:vAlign w:val="bottom"/>
          </w:tcPr>
          <w:p w:rsidR="00031CB6" w:rsidRPr="00157447" w:rsidRDefault="00031CB6" w:rsidP="003D304A">
            <w:pPr>
              <w:jc w:val="center"/>
            </w:pPr>
            <w:r w:rsidRPr="00157447">
              <w:t>Jan.</w:t>
            </w:r>
          </w:p>
        </w:tc>
        <w:tc>
          <w:tcPr>
            <w:tcW w:w="481" w:type="pct"/>
            <w:vAlign w:val="bottom"/>
          </w:tcPr>
          <w:p w:rsidR="00031CB6" w:rsidRPr="00157447" w:rsidRDefault="00031CB6" w:rsidP="003D304A">
            <w:pPr>
              <w:jc w:val="center"/>
            </w:pPr>
            <w:r w:rsidRPr="00157447">
              <w:t>100</w:t>
            </w:r>
          </w:p>
        </w:tc>
        <w:tc>
          <w:tcPr>
            <w:tcW w:w="1441" w:type="pct"/>
            <w:vAlign w:val="bottom"/>
          </w:tcPr>
          <w:p w:rsidR="00031CB6" w:rsidRPr="00157447" w:rsidRDefault="00031CB6" w:rsidP="003D304A">
            <w:pPr>
              <w:jc w:val="center"/>
              <w:rPr>
                <w:color w:val="000000"/>
              </w:rPr>
            </w:pPr>
            <w:r w:rsidRPr="00157447">
              <w:rPr>
                <w:color w:val="000000"/>
              </w:rPr>
              <w:t>0</w:t>
            </w:r>
          </w:p>
        </w:tc>
        <w:tc>
          <w:tcPr>
            <w:tcW w:w="960" w:type="pct"/>
            <w:vAlign w:val="bottom"/>
          </w:tcPr>
          <w:p w:rsidR="00031CB6" w:rsidRPr="00157447" w:rsidRDefault="00031CB6" w:rsidP="003D304A">
            <w:pPr>
              <w:jc w:val="center"/>
              <w:rPr>
                <w:color w:val="000000"/>
              </w:rPr>
            </w:pPr>
            <w:r w:rsidRPr="00157447">
              <w:rPr>
                <w:color w:val="000000"/>
              </w:rPr>
              <w:t>0</w:t>
            </w:r>
          </w:p>
        </w:tc>
        <w:tc>
          <w:tcPr>
            <w:tcW w:w="1577" w:type="pct"/>
            <w:vAlign w:val="bottom"/>
          </w:tcPr>
          <w:p w:rsidR="00031CB6" w:rsidRPr="00FA411B" w:rsidRDefault="00031CB6" w:rsidP="00031CB6">
            <w:pPr>
              <w:jc w:val="center"/>
              <w:rPr>
                <w:rFonts w:asciiTheme="majorBidi" w:hAnsiTheme="majorBidi" w:cstheme="majorBidi"/>
                <w:color w:val="000000"/>
              </w:rPr>
            </w:pPr>
            <w:r w:rsidRPr="00FA411B">
              <w:rPr>
                <w:rFonts w:asciiTheme="majorBidi" w:hAnsiTheme="majorBidi" w:cstheme="majorBidi"/>
                <w:color w:val="000000"/>
              </w:rPr>
              <w:t>445</w:t>
            </w:r>
          </w:p>
        </w:tc>
      </w:tr>
      <w:tr w:rsidR="00031CB6" w:rsidRPr="00BD0ED8" w:rsidTr="00031CB6">
        <w:tc>
          <w:tcPr>
            <w:tcW w:w="541" w:type="pct"/>
            <w:vAlign w:val="bottom"/>
          </w:tcPr>
          <w:p w:rsidR="00031CB6" w:rsidRPr="00157447" w:rsidRDefault="00031CB6" w:rsidP="003D304A">
            <w:pPr>
              <w:jc w:val="center"/>
            </w:pPr>
            <w:r w:rsidRPr="00157447">
              <w:t>Feb.</w:t>
            </w:r>
          </w:p>
        </w:tc>
        <w:tc>
          <w:tcPr>
            <w:tcW w:w="481" w:type="pct"/>
            <w:vAlign w:val="bottom"/>
          </w:tcPr>
          <w:p w:rsidR="00031CB6" w:rsidRPr="00157447" w:rsidRDefault="00031CB6" w:rsidP="003D304A">
            <w:pPr>
              <w:jc w:val="center"/>
            </w:pPr>
            <w:r w:rsidRPr="00157447">
              <w:t>100</w:t>
            </w:r>
          </w:p>
        </w:tc>
        <w:tc>
          <w:tcPr>
            <w:tcW w:w="1441" w:type="pct"/>
            <w:vAlign w:val="bottom"/>
          </w:tcPr>
          <w:p w:rsidR="00031CB6" w:rsidRPr="00157447" w:rsidRDefault="00031CB6" w:rsidP="003D304A">
            <w:pPr>
              <w:jc w:val="center"/>
              <w:rPr>
                <w:color w:val="000000"/>
              </w:rPr>
            </w:pPr>
            <w:r w:rsidRPr="00157447">
              <w:rPr>
                <w:color w:val="000000"/>
              </w:rPr>
              <w:t>0</w:t>
            </w:r>
          </w:p>
        </w:tc>
        <w:tc>
          <w:tcPr>
            <w:tcW w:w="960" w:type="pct"/>
            <w:vAlign w:val="bottom"/>
          </w:tcPr>
          <w:p w:rsidR="00031CB6" w:rsidRPr="00157447" w:rsidRDefault="00031CB6" w:rsidP="003D304A">
            <w:pPr>
              <w:jc w:val="center"/>
              <w:rPr>
                <w:color w:val="000000"/>
              </w:rPr>
            </w:pPr>
            <w:r w:rsidRPr="00157447">
              <w:rPr>
                <w:color w:val="000000"/>
              </w:rPr>
              <w:t>0</w:t>
            </w:r>
          </w:p>
        </w:tc>
        <w:tc>
          <w:tcPr>
            <w:tcW w:w="1577" w:type="pct"/>
            <w:vAlign w:val="bottom"/>
          </w:tcPr>
          <w:p w:rsidR="00031CB6" w:rsidRPr="00FA411B" w:rsidRDefault="00031CB6" w:rsidP="00031CB6">
            <w:pPr>
              <w:jc w:val="center"/>
              <w:rPr>
                <w:rFonts w:asciiTheme="majorBidi" w:hAnsiTheme="majorBidi" w:cstheme="majorBidi"/>
                <w:color w:val="000000"/>
              </w:rPr>
            </w:pPr>
            <w:r w:rsidRPr="00FA411B">
              <w:rPr>
                <w:rFonts w:asciiTheme="majorBidi" w:hAnsiTheme="majorBidi" w:cstheme="majorBidi"/>
                <w:color w:val="000000"/>
              </w:rPr>
              <w:t>445</w:t>
            </w:r>
          </w:p>
        </w:tc>
      </w:tr>
      <w:tr w:rsidR="00031CB6" w:rsidRPr="00BD0ED8" w:rsidTr="00031CB6">
        <w:tc>
          <w:tcPr>
            <w:tcW w:w="541" w:type="pct"/>
            <w:vAlign w:val="bottom"/>
          </w:tcPr>
          <w:p w:rsidR="00031CB6" w:rsidRPr="00157447" w:rsidRDefault="00031CB6" w:rsidP="003D304A">
            <w:pPr>
              <w:jc w:val="center"/>
            </w:pPr>
            <w:r w:rsidRPr="00157447">
              <w:t>Mar.</w:t>
            </w:r>
          </w:p>
        </w:tc>
        <w:tc>
          <w:tcPr>
            <w:tcW w:w="481" w:type="pct"/>
            <w:vAlign w:val="bottom"/>
          </w:tcPr>
          <w:p w:rsidR="00031CB6" w:rsidRPr="00157447" w:rsidRDefault="00031CB6" w:rsidP="003D304A">
            <w:pPr>
              <w:jc w:val="center"/>
            </w:pPr>
            <w:r w:rsidRPr="00157447">
              <w:t>100</w:t>
            </w:r>
          </w:p>
        </w:tc>
        <w:tc>
          <w:tcPr>
            <w:tcW w:w="1441" w:type="pct"/>
            <w:vAlign w:val="bottom"/>
          </w:tcPr>
          <w:p w:rsidR="00031CB6" w:rsidRPr="00157447" w:rsidRDefault="00031CB6" w:rsidP="003D304A">
            <w:pPr>
              <w:jc w:val="center"/>
              <w:rPr>
                <w:color w:val="000000"/>
              </w:rPr>
            </w:pPr>
            <w:r w:rsidRPr="00157447">
              <w:rPr>
                <w:color w:val="000000"/>
              </w:rPr>
              <w:t>0</w:t>
            </w:r>
          </w:p>
        </w:tc>
        <w:tc>
          <w:tcPr>
            <w:tcW w:w="960" w:type="pct"/>
            <w:vAlign w:val="bottom"/>
          </w:tcPr>
          <w:p w:rsidR="00031CB6" w:rsidRPr="00157447" w:rsidRDefault="00031CB6" w:rsidP="003D304A">
            <w:pPr>
              <w:jc w:val="center"/>
              <w:rPr>
                <w:color w:val="000000"/>
              </w:rPr>
            </w:pPr>
            <w:r w:rsidRPr="00157447">
              <w:rPr>
                <w:color w:val="000000"/>
              </w:rPr>
              <w:t>0</w:t>
            </w:r>
          </w:p>
        </w:tc>
        <w:tc>
          <w:tcPr>
            <w:tcW w:w="1577" w:type="pct"/>
            <w:vAlign w:val="bottom"/>
          </w:tcPr>
          <w:p w:rsidR="00031CB6" w:rsidRPr="00FA411B" w:rsidRDefault="00031CB6" w:rsidP="00031CB6">
            <w:pPr>
              <w:jc w:val="center"/>
              <w:rPr>
                <w:rFonts w:asciiTheme="majorBidi" w:hAnsiTheme="majorBidi" w:cstheme="majorBidi"/>
                <w:color w:val="000000"/>
              </w:rPr>
            </w:pPr>
            <w:r w:rsidRPr="00FA411B">
              <w:rPr>
                <w:rFonts w:asciiTheme="majorBidi" w:hAnsiTheme="majorBidi" w:cstheme="majorBidi"/>
                <w:color w:val="000000"/>
              </w:rPr>
              <w:t>445</w:t>
            </w:r>
          </w:p>
        </w:tc>
      </w:tr>
      <w:tr w:rsidR="00031CB6" w:rsidRPr="00BD0ED8" w:rsidTr="00031CB6">
        <w:tc>
          <w:tcPr>
            <w:tcW w:w="541" w:type="pct"/>
            <w:vAlign w:val="bottom"/>
          </w:tcPr>
          <w:p w:rsidR="00031CB6" w:rsidRPr="00157447" w:rsidRDefault="00031CB6" w:rsidP="003D304A">
            <w:pPr>
              <w:jc w:val="center"/>
            </w:pPr>
            <w:r w:rsidRPr="00157447">
              <w:t>Apr.</w:t>
            </w:r>
          </w:p>
        </w:tc>
        <w:tc>
          <w:tcPr>
            <w:tcW w:w="481" w:type="pct"/>
            <w:vAlign w:val="bottom"/>
          </w:tcPr>
          <w:p w:rsidR="00031CB6" w:rsidRPr="00157447" w:rsidRDefault="00031CB6" w:rsidP="003D304A">
            <w:pPr>
              <w:jc w:val="center"/>
            </w:pPr>
            <w:r w:rsidRPr="00157447">
              <w:t>27</w:t>
            </w:r>
          </w:p>
        </w:tc>
        <w:tc>
          <w:tcPr>
            <w:tcW w:w="1441" w:type="pct"/>
            <w:vAlign w:val="bottom"/>
          </w:tcPr>
          <w:p w:rsidR="00031CB6" w:rsidRPr="00157447" w:rsidRDefault="00031CB6" w:rsidP="003D304A">
            <w:pPr>
              <w:jc w:val="center"/>
              <w:rPr>
                <w:color w:val="000000"/>
              </w:rPr>
            </w:pPr>
            <w:r w:rsidRPr="00157447">
              <w:rPr>
                <w:color w:val="000000"/>
              </w:rPr>
              <w:t>73</w:t>
            </w:r>
          </w:p>
        </w:tc>
        <w:tc>
          <w:tcPr>
            <w:tcW w:w="960" w:type="pct"/>
            <w:vAlign w:val="bottom"/>
          </w:tcPr>
          <w:p w:rsidR="00031CB6" w:rsidRPr="00157447" w:rsidRDefault="00031CB6" w:rsidP="003D304A">
            <w:pPr>
              <w:jc w:val="center"/>
              <w:rPr>
                <w:color w:val="000000"/>
              </w:rPr>
            </w:pPr>
            <w:r w:rsidRPr="00157447">
              <w:rPr>
                <w:color w:val="000000"/>
              </w:rPr>
              <w:t>0</w:t>
            </w:r>
          </w:p>
        </w:tc>
        <w:tc>
          <w:tcPr>
            <w:tcW w:w="1577" w:type="pct"/>
            <w:vAlign w:val="bottom"/>
          </w:tcPr>
          <w:p w:rsidR="00031CB6" w:rsidRPr="00FA411B" w:rsidRDefault="00031CB6" w:rsidP="00031CB6">
            <w:pPr>
              <w:jc w:val="center"/>
              <w:rPr>
                <w:rFonts w:asciiTheme="majorBidi" w:hAnsiTheme="majorBidi" w:cstheme="majorBidi"/>
                <w:color w:val="000000"/>
              </w:rPr>
            </w:pPr>
            <w:r w:rsidRPr="00FA411B">
              <w:rPr>
                <w:rFonts w:asciiTheme="majorBidi" w:hAnsiTheme="majorBidi" w:cstheme="majorBidi"/>
                <w:color w:val="000000"/>
              </w:rPr>
              <w:t>124</w:t>
            </w:r>
          </w:p>
        </w:tc>
      </w:tr>
      <w:tr w:rsidR="00031CB6" w:rsidRPr="00BD0ED8" w:rsidTr="00031CB6">
        <w:tc>
          <w:tcPr>
            <w:tcW w:w="541" w:type="pct"/>
            <w:vAlign w:val="bottom"/>
          </w:tcPr>
          <w:p w:rsidR="00031CB6" w:rsidRPr="00157447" w:rsidRDefault="00031CB6" w:rsidP="003D304A">
            <w:pPr>
              <w:jc w:val="center"/>
            </w:pPr>
            <w:r w:rsidRPr="00157447">
              <w:t>May</w:t>
            </w:r>
          </w:p>
        </w:tc>
        <w:tc>
          <w:tcPr>
            <w:tcW w:w="481" w:type="pct"/>
            <w:vAlign w:val="bottom"/>
          </w:tcPr>
          <w:p w:rsidR="00031CB6" w:rsidRPr="00157447" w:rsidRDefault="00031CB6" w:rsidP="003D304A">
            <w:pPr>
              <w:jc w:val="center"/>
            </w:pPr>
            <w:r w:rsidRPr="00157447">
              <w:t>37</w:t>
            </w:r>
          </w:p>
        </w:tc>
        <w:tc>
          <w:tcPr>
            <w:tcW w:w="1441" w:type="pct"/>
            <w:vAlign w:val="bottom"/>
          </w:tcPr>
          <w:p w:rsidR="00031CB6" w:rsidRPr="00157447" w:rsidRDefault="00031CB6" w:rsidP="003D304A">
            <w:pPr>
              <w:jc w:val="center"/>
              <w:rPr>
                <w:color w:val="000000"/>
              </w:rPr>
            </w:pPr>
            <w:r w:rsidRPr="00157447">
              <w:rPr>
                <w:color w:val="000000"/>
              </w:rPr>
              <w:t>53</w:t>
            </w:r>
          </w:p>
        </w:tc>
        <w:tc>
          <w:tcPr>
            <w:tcW w:w="960" w:type="pct"/>
            <w:vAlign w:val="bottom"/>
          </w:tcPr>
          <w:p w:rsidR="00031CB6" w:rsidRPr="00157447" w:rsidRDefault="00031CB6" w:rsidP="003D304A">
            <w:pPr>
              <w:jc w:val="center"/>
              <w:rPr>
                <w:color w:val="000000"/>
              </w:rPr>
            </w:pPr>
            <w:r w:rsidRPr="00157447">
              <w:rPr>
                <w:color w:val="000000"/>
              </w:rPr>
              <w:t>10</w:t>
            </w:r>
          </w:p>
        </w:tc>
        <w:tc>
          <w:tcPr>
            <w:tcW w:w="1577" w:type="pct"/>
            <w:vAlign w:val="bottom"/>
          </w:tcPr>
          <w:p w:rsidR="00031CB6" w:rsidRPr="00FA411B" w:rsidRDefault="00031CB6" w:rsidP="00031CB6">
            <w:pPr>
              <w:jc w:val="center"/>
              <w:rPr>
                <w:rFonts w:asciiTheme="majorBidi" w:hAnsiTheme="majorBidi" w:cstheme="majorBidi"/>
                <w:color w:val="000000"/>
              </w:rPr>
            </w:pPr>
            <w:r w:rsidRPr="00FA411B">
              <w:rPr>
                <w:rFonts w:asciiTheme="majorBidi" w:hAnsiTheme="majorBidi" w:cstheme="majorBidi"/>
                <w:color w:val="000000"/>
              </w:rPr>
              <w:t>167</w:t>
            </w:r>
          </w:p>
        </w:tc>
      </w:tr>
      <w:tr w:rsidR="00031CB6" w:rsidRPr="00BD0ED8" w:rsidTr="00031CB6">
        <w:tc>
          <w:tcPr>
            <w:tcW w:w="541" w:type="pct"/>
            <w:vAlign w:val="bottom"/>
          </w:tcPr>
          <w:p w:rsidR="00031CB6" w:rsidRPr="00157447" w:rsidRDefault="00031CB6" w:rsidP="003D304A">
            <w:pPr>
              <w:jc w:val="center"/>
            </w:pPr>
            <w:r w:rsidRPr="00157447">
              <w:t>Jun.</w:t>
            </w:r>
          </w:p>
        </w:tc>
        <w:tc>
          <w:tcPr>
            <w:tcW w:w="481" w:type="pct"/>
            <w:vAlign w:val="bottom"/>
          </w:tcPr>
          <w:p w:rsidR="00031CB6" w:rsidRPr="00157447" w:rsidRDefault="00031CB6" w:rsidP="003D304A">
            <w:pPr>
              <w:jc w:val="center"/>
            </w:pPr>
            <w:r w:rsidRPr="00157447">
              <w:t>0</w:t>
            </w:r>
          </w:p>
        </w:tc>
        <w:tc>
          <w:tcPr>
            <w:tcW w:w="1441" w:type="pct"/>
            <w:vAlign w:val="bottom"/>
          </w:tcPr>
          <w:p w:rsidR="00031CB6" w:rsidRPr="00157447" w:rsidRDefault="00031CB6" w:rsidP="003D304A">
            <w:pPr>
              <w:jc w:val="center"/>
              <w:rPr>
                <w:color w:val="000000"/>
              </w:rPr>
            </w:pPr>
            <w:r w:rsidRPr="00157447">
              <w:rPr>
                <w:color w:val="000000"/>
              </w:rPr>
              <w:t>100</w:t>
            </w:r>
          </w:p>
        </w:tc>
        <w:tc>
          <w:tcPr>
            <w:tcW w:w="960" w:type="pct"/>
            <w:vAlign w:val="bottom"/>
          </w:tcPr>
          <w:p w:rsidR="00031CB6" w:rsidRPr="00157447" w:rsidRDefault="00031CB6" w:rsidP="003D304A">
            <w:pPr>
              <w:jc w:val="center"/>
              <w:rPr>
                <w:color w:val="000000"/>
              </w:rPr>
            </w:pPr>
            <w:r w:rsidRPr="00157447">
              <w:rPr>
                <w:color w:val="000000"/>
              </w:rPr>
              <w:t>0</w:t>
            </w:r>
          </w:p>
        </w:tc>
        <w:tc>
          <w:tcPr>
            <w:tcW w:w="1577" w:type="pct"/>
            <w:vAlign w:val="bottom"/>
          </w:tcPr>
          <w:p w:rsidR="00031CB6" w:rsidRPr="00FA411B" w:rsidRDefault="00031CB6" w:rsidP="00031CB6">
            <w:pPr>
              <w:jc w:val="center"/>
              <w:rPr>
                <w:rFonts w:asciiTheme="majorBidi" w:hAnsiTheme="majorBidi" w:cstheme="majorBidi"/>
                <w:color w:val="000000"/>
              </w:rPr>
            </w:pPr>
            <w:r w:rsidRPr="00FA411B">
              <w:rPr>
                <w:rFonts w:asciiTheme="majorBidi" w:hAnsiTheme="majorBidi" w:cstheme="majorBidi"/>
                <w:color w:val="000000"/>
              </w:rPr>
              <w:t>7</w:t>
            </w:r>
          </w:p>
        </w:tc>
      </w:tr>
      <w:tr w:rsidR="00031CB6" w:rsidRPr="00BD0ED8" w:rsidTr="00031CB6">
        <w:tc>
          <w:tcPr>
            <w:tcW w:w="541" w:type="pct"/>
            <w:vAlign w:val="bottom"/>
          </w:tcPr>
          <w:p w:rsidR="00031CB6" w:rsidRPr="00157447" w:rsidRDefault="00031CB6" w:rsidP="003D304A">
            <w:pPr>
              <w:jc w:val="center"/>
            </w:pPr>
            <w:r w:rsidRPr="00157447">
              <w:t>Jul.</w:t>
            </w:r>
          </w:p>
        </w:tc>
        <w:tc>
          <w:tcPr>
            <w:tcW w:w="481" w:type="pct"/>
            <w:vAlign w:val="bottom"/>
          </w:tcPr>
          <w:p w:rsidR="00031CB6" w:rsidRPr="00157447" w:rsidRDefault="00031CB6" w:rsidP="003D304A">
            <w:pPr>
              <w:jc w:val="center"/>
            </w:pPr>
            <w:r w:rsidRPr="00157447">
              <w:t>0</w:t>
            </w:r>
          </w:p>
        </w:tc>
        <w:tc>
          <w:tcPr>
            <w:tcW w:w="1441" w:type="pct"/>
            <w:vAlign w:val="bottom"/>
          </w:tcPr>
          <w:p w:rsidR="00031CB6" w:rsidRPr="00157447" w:rsidRDefault="00031CB6" w:rsidP="003D304A">
            <w:pPr>
              <w:jc w:val="center"/>
              <w:rPr>
                <w:color w:val="000000"/>
              </w:rPr>
            </w:pPr>
            <w:r w:rsidRPr="00157447">
              <w:rPr>
                <w:color w:val="000000"/>
              </w:rPr>
              <w:t>100</w:t>
            </w:r>
          </w:p>
        </w:tc>
        <w:tc>
          <w:tcPr>
            <w:tcW w:w="960" w:type="pct"/>
            <w:vAlign w:val="bottom"/>
          </w:tcPr>
          <w:p w:rsidR="00031CB6" w:rsidRPr="00157447" w:rsidRDefault="00031CB6" w:rsidP="003D304A">
            <w:pPr>
              <w:jc w:val="center"/>
              <w:rPr>
                <w:color w:val="000000"/>
              </w:rPr>
            </w:pPr>
            <w:r w:rsidRPr="00157447">
              <w:rPr>
                <w:color w:val="000000"/>
              </w:rPr>
              <w:t>0</w:t>
            </w:r>
          </w:p>
        </w:tc>
        <w:tc>
          <w:tcPr>
            <w:tcW w:w="1577" w:type="pct"/>
            <w:vAlign w:val="bottom"/>
          </w:tcPr>
          <w:p w:rsidR="00031CB6" w:rsidRPr="00FA411B" w:rsidRDefault="00031CB6" w:rsidP="00031CB6">
            <w:pPr>
              <w:jc w:val="center"/>
              <w:rPr>
                <w:rFonts w:asciiTheme="majorBidi" w:hAnsiTheme="majorBidi" w:cstheme="majorBidi"/>
                <w:color w:val="000000"/>
              </w:rPr>
            </w:pPr>
            <w:r w:rsidRPr="00FA411B">
              <w:rPr>
                <w:rFonts w:asciiTheme="majorBidi" w:hAnsiTheme="majorBidi" w:cstheme="majorBidi"/>
                <w:color w:val="000000"/>
              </w:rPr>
              <w:t>9</w:t>
            </w:r>
          </w:p>
        </w:tc>
      </w:tr>
      <w:tr w:rsidR="00031CB6" w:rsidRPr="00BD0ED8" w:rsidTr="00031CB6">
        <w:tc>
          <w:tcPr>
            <w:tcW w:w="541" w:type="pct"/>
            <w:vAlign w:val="bottom"/>
          </w:tcPr>
          <w:p w:rsidR="00031CB6" w:rsidRPr="00157447" w:rsidRDefault="00031CB6" w:rsidP="003D304A">
            <w:pPr>
              <w:jc w:val="center"/>
            </w:pPr>
            <w:r w:rsidRPr="00157447">
              <w:t>Aug.</w:t>
            </w:r>
          </w:p>
        </w:tc>
        <w:tc>
          <w:tcPr>
            <w:tcW w:w="481" w:type="pct"/>
            <w:vAlign w:val="bottom"/>
          </w:tcPr>
          <w:p w:rsidR="00031CB6" w:rsidRPr="00157447" w:rsidRDefault="00031CB6" w:rsidP="003D304A">
            <w:pPr>
              <w:jc w:val="center"/>
            </w:pPr>
            <w:r w:rsidRPr="00157447">
              <w:t>0</w:t>
            </w:r>
          </w:p>
        </w:tc>
        <w:tc>
          <w:tcPr>
            <w:tcW w:w="1441" w:type="pct"/>
            <w:vAlign w:val="bottom"/>
          </w:tcPr>
          <w:p w:rsidR="00031CB6" w:rsidRPr="00157447" w:rsidRDefault="00031CB6" w:rsidP="003D304A">
            <w:pPr>
              <w:jc w:val="center"/>
              <w:rPr>
                <w:color w:val="000000"/>
              </w:rPr>
            </w:pPr>
            <w:r w:rsidRPr="00157447">
              <w:rPr>
                <w:color w:val="000000"/>
              </w:rPr>
              <w:t>100</w:t>
            </w:r>
          </w:p>
        </w:tc>
        <w:tc>
          <w:tcPr>
            <w:tcW w:w="960" w:type="pct"/>
            <w:vAlign w:val="bottom"/>
          </w:tcPr>
          <w:p w:rsidR="00031CB6" w:rsidRPr="00157447" w:rsidRDefault="00031CB6" w:rsidP="003D304A">
            <w:pPr>
              <w:jc w:val="center"/>
              <w:rPr>
                <w:color w:val="000000"/>
              </w:rPr>
            </w:pPr>
            <w:r w:rsidRPr="00157447">
              <w:rPr>
                <w:color w:val="000000"/>
              </w:rPr>
              <w:t>0</w:t>
            </w:r>
          </w:p>
        </w:tc>
        <w:tc>
          <w:tcPr>
            <w:tcW w:w="1577" w:type="pct"/>
            <w:vAlign w:val="bottom"/>
          </w:tcPr>
          <w:p w:rsidR="00031CB6" w:rsidRPr="00FA411B" w:rsidRDefault="00031CB6" w:rsidP="00031CB6">
            <w:pPr>
              <w:jc w:val="center"/>
              <w:rPr>
                <w:rFonts w:asciiTheme="majorBidi" w:hAnsiTheme="majorBidi" w:cstheme="majorBidi"/>
                <w:color w:val="000000"/>
              </w:rPr>
            </w:pPr>
            <w:r w:rsidRPr="00FA411B">
              <w:rPr>
                <w:rFonts w:asciiTheme="majorBidi" w:hAnsiTheme="majorBidi" w:cstheme="majorBidi"/>
                <w:color w:val="000000"/>
              </w:rPr>
              <w:t>7</w:t>
            </w:r>
          </w:p>
        </w:tc>
      </w:tr>
      <w:tr w:rsidR="00031CB6" w:rsidRPr="00BD0ED8" w:rsidTr="00031CB6">
        <w:tc>
          <w:tcPr>
            <w:tcW w:w="541" w:type="pct"/>
            <w:vAlign w:val="bottom"/>
          </w:tcPr>
          <w:p w:rsidR="00031CB6" w:rsidRPr="00157447" w:rsidRDefault="00031CB6" w:rsidP="003D304A">
            <w:pPr>
              <w:jc w:val="center"/>
            </w:pPr>
            <w:r w:rsidRPr="00157447">
              <w:t>Sep.</w:t>
            </w:r>
          </w:p>
        </w:tc>
        <w:tc>
          <w:tcPr>
            <w:tcW w:w="481" w:type="pct"/>
            <w:vAlign w:val="bottom"/>
          </w:tcPr>
          <w:p w:rsidR="00031CB6" w:rsidRPr="00157447" w:rsidRDefault="00031CB6" w:rsidP="003D304A">
            <w:pPr>
              <w:jc w:val="center"/>
            </w:pPr>
            <w:r w:rsidRPr="00157447">
              <w:t>9</w:t>
            </w:r>
          </w:p>
        </w:tc>
        <w:tc>
          <w:tcPr>
            <w:tcW w:w="1441" w:type="pct"/>
            <w:vAlign w:val="bottom"/>
          </w:tcPr>
          <w:p w:rsidR="00031CB6" w:rsidRPr="00157447" w:rsidRDefault="00031CB6" w:rsidP="003D304A">
            <w:pPr>
              <w:jc w:val="center"/>
              <w:rPr>
                <w:color w:val="000000"/>
              </w:rPr>
            </w:pPr>
            <w:r w:rsidRPr="00157447">
              <w:rPr>
                <w:color w:val="000000"/>
              </w:rPr>
              <w:t>84</w:t>
            </w:r>
          </w:p>
        </w:tc>
        <w:tc>
          <w:tcPr>
            <w:tcW w:w="960" w:type="pct"/>
            <w:vAlign w:val="bottom"/>
          </w:tcPr>
          <w:p w:rsidR="00031CB6" w:rsidRPr="00157447" w:rsidRDefault="00031CB6" w:rsidP="003D304A">
            <w:pPr>
              <w:jc w:val="center"/>
              <w:rPr>
                <w:color w:val="000000"/>
              </w:rPr>
            </w:pPr>
            <w:r w:rsidRPr="00157447">
              <w:rPr>
                <w:color w:val="000000"/>
              </w:rPr>
              <w:t>7</w:t>
            </w:r>
          </w:p>
        </w:tc>
        <w:tc>
          <w:tcPr>
            <w:tcW w:w="1577" w:type="pct"/>
            <w:vAlign w:val="bottom"/>
          </w:tcPr>
          <w:p w:rsidR="00031CB6" w:rsidRPr="00FA411B" w:rsidRDefault="00031CB6" w:rsidP="00031CB6">
            <w:pPr>
              <w:jc w:val="center"/>
              <w:rPr>
                <w:rFonts w:asciiTheme="majorBidi" w:hAnsiTheme="majorBidi" w:cstheme="majorBidi"/>
                <w:color w:val="000000"/>
              </w:rPr>
            </w:pPr>
            <w:r w:rsidRPr="00FA411B">
              <w:rPr>
                <w:rFonts w:asciiTheme="majorBidi" w:hAnsiTheme="majorBidi" w:cstheme="majorBidi"/>
                <w:color w:val="000000"/>
              </w:rPr>
              <w:t>46</w:t>
            </w:r>
          </w:p>
        </w:tc>
      </w:tr>
      <w:tr w:rsidR="00031CB6" w:rsidRPr="00BD0ED8" w:rsidTr="00031CB6">
        <w:tc>
          <w:tcPr>
            <w:tcW w:w="541" w:type="pct"/>
            <w:vAlign w:val="bottom"/>
          </w:tcPr>
          <w:p w:rsidR="00031CB6" w:rsidRPr="00157447" w:rsidRDefault="00031CB6" w:rsidP="003D304A">
            <w:pPr>
              <w:jc w:val="center"/>
            </w:pPr>
            <w:r w:rsidRPr="00157447">
              <w:t>Oct.</w:t>
            </w:r>
          </w:p>
        </w:tc>
        <w:tc>
          <w:tcPr>
            <w:tcW w:w="481" w:type="pct"/>
            <w:vAlign w:val="bottom"/>
          </w:tcPr>
          <w:p w:rsidR="00031CB6" w:rsidRPr="00157447" w:rsidRDefault="00031CB6" w:rsidP="003D304A">
            <w:pPr>
              <w:jc w:val="center"/>
            </w:pPr>
            <w:r w:rsidRPr="00157447">
              <w:t>1</w:t>
            </w:r>
          </w:p>
        </w:tc>
        <w:tc>
          <w:tcPr>
            <w:tcW w:w="1441" w:type="pct"/>
            <w:vAlign w:val="bottom"/>
          </w:tcPr>
          <w:p w:rsidR="00031CB6" w:rsidRPr="00157447" w:rsidRDefault="00031CB6" w:rsidP="003D304A">
            <w:pPr>
              <w:jc w:val="center"/>
              <w:rPr>
                <w:color w:val="000000"/>
              </w:rPr>
            </w:pPr>
            <w:r w:rsidRPr="00157447">
              <w:rPr>
                <w:color w:val="000000"/>
              </w:rPr>
              <w:t>99</w:t>
            </w:r>
          </w:p>
        </w:tc>
        <w:tc>
          <w:tcPr>
            <w:tcW w:w="960" w:type="pct"/>
            <w:vAlign w:val="bottom"/>
          </w:tcPr>
          <w:p w:rsidR="00031CB6" w:rsidRPr="00157447" w:rsidRDefault="00031CB6" w:rsidP="003D304A">
            <w:pPr>
              <w:jc w:val="center"/>
              <w:rPr>
                <w:color w:val="000000"/>
              </w:rPr>
            </w:pPr>
            <w:r w:rsidRPr="00157447">
              <w:rPr>
                <w:color w:val="000000"/>
              </w:rPr>
              <w:t>0</w:t>
            </w:r>
          </w:p>
        </w:tc>
        <w:tc>
          <w:tcPr>
            <w:tcW w:w="1577" w:type="pct"/>
            <w:vAlign w:val="bottom"/>
          </w:tcPr>
          <w:p w:rsidR="00031CB6" w:rsidRPr="00FA411B" w:rsidRDefault="00031CB6" w:rsidP="00031CB6">
            <w:pPr>
              <w:jc w:val="center"/>
              <w:rPr>
                <w:rFonts w:asciiTheme="majorBidi" w:hAnsiTheme="majorBidi" w:cstheme="majorBidi"/>
                <w:color w:val="000000"/>
              </w:rPr>
            </w:pPr>
            <w:r w:rsidRPr="00FA411B">
              <w:rPr>
                <w:rFonts w:asciiTheme="majorBidi" w:hAnsiTheme="majorBidi" w:cstheme="majorBidi"/>
                <w:color w:val="000000"/>
              </w:rPr>
              <w:t>12</w:t>
            </w:r>
          </w:p>
        </w:tc>
      </w:tr>
      <w:tr w:rsidR="00031CB6" w:rsidRPr="00BD0ED8" w:rsidTr="00031CB6">
        <w:tc>
          <w:tcPr>
            <w:tcW w:w="541" w:type="pct"/>
            <w:vAlign w:val="bottom"/>
          </w:tcPr>
          <w:p w:rsidR="00031CB6" w:rsidRPr="00157447" w:rsidRDefault="00031CB6" w:rsidP="003D304A">
            <w:pPr>
              <w:jc w:val="center"/>
            </w:pPr>
            <w:r w:rsidRPr="00157447">
              <w:t>Nov.</w:t>
            </w:r>
          </w:p>
        </w:tc>
        <w:tc>
          <w:tcPr>
            <w:tcW w:w="481" w:type="pct"/>
            <w:vAlign w:val="bottom"/>
          </w:tcPr>
          <w:p w:rsidR="00031CB6" w:rsidRPr="00157447" w:rsidRDefault="00031CB6" w:rsidP="003D304A">
            <w:pPr>
              <w:jc w:val="center"/>
            </w:pPr>
            <w:r w:rsidRPr="00157447">
              <w:t>28</w:t>
            </w:r>
          </w:p>
        </w:tc>
        <w:tc>
          <w:tcPr>
            <w:tcW w:w="1441" w:type="pct"/>
            <w:vAlign w:val="bottom"/>
          </w:tcPr>
          <w:p w:rsidR="00031CB6" w:rsidRPr="00157447" w:rsidRDefault="00031CB6" w:rsidP="003D304A">
            <w:pPr>
              <w:jc w:val="center"/>
              <w:rPr>
                <w:color w:val="000000"/>
              </w:rPr>
            </w:pPr>
            <w:r w:rsidRPr="00157447">
              <w:rPr>
                <w:color w:val="000000"/>
              </w:rPr>
              <w:t>18</w:t>
            </w:r>
          </w:p>
        </w:tc>
        <w:tc>
          <w:tcPr>
            <w:tcW w:w="960" w:type="pct"/>
            <w:vAlign w:val="bottom"/>
          </w:tcPr>
          <w:p w:rsidR="00031CB6" w:rsidRPr="00157447" w:rsidRDefault="00031CB6" w:rsidP="003D304A">
            <w:pPr>
              <w:jc w:val="center"/>
              <w:rPr>
                <w:color w:val="000000"/>
              </w:rPr>
            </w:pPr>
            <w:r w:rsidRPr="00157447">
              <w:rPr>
                <w:color w:val="000000"/>
              </w:rPr>
              <w:t>54</w:t>
            </w:r>
          </w:p>
        </w:tc>
        <w:tc>
          <w:tcPr>
            <w:tcW w:w="1577" w:type="pct"/>
            <w:vAlign w:val="bottom"/>
          </w:tcPr>
          <w:p w:rsidR="00031CB6" w:rsidRPr="00FA411B" w:rsidRDefault="00031CB6" w:rsidP="00031CB6">
            <w:pPr>
              <w:jc w:val="center"/>
              <w:rPr>
                <w:rFonts w:asciiTheme="majorBidi" w:hAnsiTheme="majorBidi" w:cstheme="majorBidi"/>
                <w:color w:val="000000"/>
              </w:rPr>
            </w:pPr>
            <w:r w:rsidRPr="00FA411B">
              <w:rPr>
                <w:rFonts w:asciiTheme="majorBidi" w:hAnsiTheme="majorBidi" w:cstheme="majorBidi"/>
                <w:color w:val="000000"/>
              </w:rPr>
              <w:t>126</w:t>
            </w:r>
          </w:p>
        </w:tc>
      </w:tr>
      <w:tr w:rsidR="00031CB6" w:rsidRPr="00BD0ED8" w:rsidTr="00031CB6">
        <w:tc>
          <w:tcPr>
            <w:tcW w:w="541" w:type="pct"/>
            <w:vAlign w:val="bottom"/>
          </w:tcPr>
          <w:p w:rsidR="00031CB6" w:rsidRPr="00157447" w:rsidRDefault="00031CB6" w:rsidP="003D304A">
            <w:pPr>
              <w:jc w:val="center"/>
            </w:pPr>
            <w:r w:rsidRPr="00157447">
              <w:t>Dec.</w:t>
            </w:r>
          </w:p>
        </w:tc>
        <w:tc>
          <w:tcPr>
            <w:tcW w:w="481" w:type="pct"/>
            <w:vAlign w:val="bottom"/>
          </w:tcPr>
          <w:p w:rsidR="00031CB6" w:rsidRPr="00157447" w:rsidRDefault="00031CB6" w:rsidP="003D304A">
            <w:pPr>
              <w:jc w:val="center"/>
            </w:pPr>
            <w:r w:rsidRPr="00157447">
              <w:t>71</w:t>
            </w:r>
          </w:p>
        </w:tc>
        <w:tc>
          <w:tcPr>
            <w:tcW w:w="1441" w:type="pct"/>
            <w:vAlign w:val="bottom"/>
          </w:tcPr>
          <w:p w:rsidR="00031CB6" w:rsidRPr="00157447" w:rsidRDefault="00031CB6" w:rsidP="003D304A">
            <w:pPr>
              <w:jc w:val="center"/>
              <w:rPr>
                <w:color w:val="000000"/>
              </w:rPr>
            </w:pPr>
            <w:r w:rsidRPr="00157447">
              <w:rPr>
                <w:color w:val="000000"/>
              </w:rPr>
              <w:t>0</w:t>
            </w:r>
          </w:p>
        </w:tc>
        <w:tc>
          <w:tcPr>
            <w:tcW w:w="960" w:type="pct"/>
            <w:vAlign w:val="bottom"/>
          </w:tcPr>
          <w:p w:rsidR="00031CB6" w:rsidRPr="00157447" w:rsidRDefault="00031CB6" w:rsidP="003D304A">
            <w:pPr>
              <w:jc w:val="center"/>
              <w:rPr>
                <w:color w:val="000000"/>
              </w:rPr>
            </w:pPr>
            <w:r w:rsidRPr="00157447">
              <w:rPr>
                <w:color w:val="000000"/>
              </w:rPr>
              <w:t>29</w:t>
            </w:r>
          </w:p>
        </w:tc>
        <w:tc>
          <w:tcPr>
            <w:tcW w:w="1577" w:type="pct"/>
            <w:vAlign w:val="bottom"/>
          </w:tcPr>
          <w:p w:rsidR="00031CB6" w:rsidRPr="00FA411B" w:rsidRDefault="00031CB6" w:rsidP="00031CB6">
            <w:pPr>
              <w:jc w:val="center"/>
              <w:rPr>
                <w:rFonts w:asciiTheme="majorBidi" w:hAnsiTheme="majorBidi" w:cstheme="majorBidi"/>
                <w:color w:val="000000"/>
              </w:rPr>
            </w:pPr>
            <w:r w:rsidRPr="00FA411B">
              <w:rPr>
                <w:rFonts w:asciiTheme="majorBidi" w:hAnsiTheme="majorBidi" w:cstheme="majorBidi"/>
                <w:color w:val="000000"/>
              </w:rPr>
              <w:t>317</w:t>
            </w:r>
          </w:p>
        </w:tc>
      </w:tr>
    </w:tbl>
    <w:p w:rsidR="00607986" w:rsidRDefault="00607986" w:rsidP="00607986">
      <w:pPr>
        <w:rPr>
          <w:b/>
          <w:bCs/>
          <w:sz w:val="28"/>
          <w:szCs w:val="28"/>
        </w:rPr>
      </w:pPr>
    </w:p>
    <w:p w:rsidR="00607986" w:rsidRPr="00BD0ED8" w:rsidRDefault="00607986" w:rsidP="00607986">
      <w:pPr>
        <w:rPr>
          <w:b/>
          <w:bCs/>
          <w:sz w:val="28"/>
          <w:szCs w:val="28"/>
        </w:rPr>
      </w:pPr>
    </w:p>
    <w:p w:rsidR="00607986" w:rsidRDefault="00607986" w:rsidP="00607986">
      <w:pPr>
        <w:rPr>
          <w:b/>
          <w:bCs/>
          <w:sz w:val="28"/>
          <w:szCs w:val="28"/>
        </w:rPr>
      </w:pPr>
    </w:p>
    <w:p w:rsidR="00607986" w:rsidRDefault="00607986" w:rsidP="00607986">
      <w:pPr>
        <w:rPr>
          <w:b/>
          <w:bCs/>
          <w:sz w:val="28"/>
          <w:szCs w:val="28"/>
        </w:rPr>
      </w:pPr>
    </w:p>
    <w:p w:rsidR="00607986" w:rsidRDefault="00607986" w:rsidP="00607986">
      <w:pPr>
        <w:rPr>
          <w:b/>
          <w:bCs/>
          <w:sz w:val="28"/>
          <w:szCs w:val="28"/>
        </w:rPr>
      </w:pPr>
    </w:p>
    <w:p w:rsidR="00607986" w:rsidRPr="00BD0ED8" w:rsidRDefault="00607986" w:rsidP="00607986">
      <w:pPr>
        <w:rPr>
          <w:b/>
          <w:bCs/>
          <w:sz w:val="28"/>
          <w:szCs w:val="28"/>
        </w:rPr>
      </w:pPr>
    </w:p>
    <w:p w:rsidR="00607986" w:rsidRDefault="0012007A" w:rsidP="00607986">
      <w:pPr>
        <w:pStyle w:val="Heading2"/>
        <w:jc w:val="center"/>
        <w:rPr>
          <w:rFonts w:ascii="Times New Roman" w:hAnsi="Times New Roman" w:cs="Times New Roman"/>
          <w:i w:val="0"/>
          <w:iCs w:val="0"/>
        </w:rPr>
      </w:pPr>
      <w:bookmarkStart w:id="267" w:name="_Toc214701393"/>
      <w:bookmarkStart w:id="268" w:name="_Toc216454174"/>
      <w:bookmarkStart w:id="269" w:name="_Toc216454917"/>
      <w:bookmarkStart w:id="270" w:name="_Toc216455737"/>
      <w:bookmarkStart w:id="271" w:name="_Toc225059674"/>
      <w:r>
        <w:rPr>
          <w:rFonts w:ascii="Times New Roman" w:hAnsi="Times New Roman" w:cs="Times New Roman"/>
          <w:i w:val="0"/>
          <w:iCs w:val="0"/>
        </w:rPr>
        <w:lastRenderedPageBreak/>
        <w:t>A</w:t>
      </w:r>
      <w:r w:rsidR="00607986" w:rsidRPr="00057DCE">
        <w:rPr>
          <w:rFonts w:ascii="Times New Roman" w:hAnsi="Times New Roman" w:cs="Times New Roman"/>
          <w:i w:val="0"/>
          <w:iCs w:val="0"/>
        </w:rPr>
        <w:t>PPENDIX E</w:t>
      </w:r>
      <w:bookmarkEnd w:id="267"/>
      <w:bookmarkEnd w:id="268"/>
      <w:bookmarkEnd w:id="269"/>
      <w:bookmarkEnd w:id="270"/>
      <w:bookmarkEnd w:id="271"/>
    </w:p>
    <w:p w:rsidR="007A5CB2" w:rsidRDefault="007A5CB2" w:rsidP="007A5CB2"/>
    <w:p w:rsidR="007A5CB2" w:rsidRPr="007A5CB2" w:rsidRDefault="007A5CB2" w:rsidP="007A5CB2">
      <w:pPr>
        <w:jc w:val="center"/>
        <w:rPr>
          <w:b/>
          <w:bCs/>
        </w:rPr>
      </w:pPr>
      <w:r>
        <w:rPr>
          <w:b/>
          <w:bCs/>
        </w:rPr>
        <w:t>Fuel Usage for Marginal Generation: ICF Estimates and Predicted Values based on ICF Estimates</w:t>
      </w:r>
    </w:p>
    <w:p w:rsidR="00607986" w:rsidRDefault="00607986" w:rsidP="00607986"/>
    <w:p w:rsidR="007A5CB2" w:rsidRPr="00BD0ED8" w:rsidRDefault="007A5CB2" w:rsidP="00607986"/>
    <w:p w:rsidR="00607986" w:rsidRDefault="008244D8" w:rsidP="00607986">
      <w:pPr>
        <w:spacing w:line="360" w:lineRule="auto"/>
        <w:jc w:val="both"/>
      </w:pPr>
      <w:r>
        <w:t>Note</w:t>
      </w:r>
      <w:r w:rsidR="007A5CB2">
        <w:t xml:space="preserve"> 1</w:t>
      </w:r>
      <w:r>
        <w:t xml:space="preserve">: </w:t>
      </w:r>
      <w:r w:rsidR="00607986" w:rsidRPr="00BD0ED8">
        <w:t xml:space="preserve">In all graphs of this appendix, </w:t>
      </w:r>
      <w:r w:rsidR="00607986">
        <w:t xml:space="preserve">data points are connected with lines to make the graphs, and the trends, easier to read. The lines have no other purpose as there are no data in between discrete data points. </w:t>
      </w:r>
    </w:p>
    <w:p w:rsidR="007A5CB2" w:rsidRDefault="007A5CB2" w:rsidP="00607986">
      <w:pPr>
        <w:spacing w:line="360" w:lineRule="auto"/>
        <w:jc w:val="both"/>
      </w:pPr>
    </w:p>
    <w:p w:rsidR="007A5CB2" w:rsidRDefault="007A5CB2" w:rsidP="00607986">
      <w:pPr>
        <w:spacing w:line="360" w:lineRule="auto"/>
        <w:jc w:val="both"/>
      </w:pPr>
      <w:r>
        <w:t xml:space="preserve">Note 2: 2004, 2005, 2006 and 2007 data are those reported by ICF </w:t>
      </w:r>
      <w:fldSimple w:instr="ADDIN RW.CITE{{62 Anonymous}}">
        <w:r w:rsidR="00571DAA">
          <w:t>[41]</w:t>
        </w:r>
      </w:fldSimple>
      <w:r>
        <w:t>. The “predicted” values are those calculated in this work based on ICF estimates.</w:t>
      </w:r>
    </w:p>
    <w:p w:rsidR="00607986" w:rsidRDefault="00607986" w:rsidP="00607986">
      <w:pPr>
        <w:jc w:val="both"/>
        <w:rPr>
          <w:b/>
          <w:bCs/>
          <w:sz w:val="28"/>
          <w:szCs w:val="28"/>
        </w:rPr>
      </w:pPr>
    </w:p>
    <w:p w:rsidR="007A5CB2" w:rsidRPr="00BD0ED8" w:rsidRDefault="007A5CB2" w:rsidP="00607986">
      <w:pPr>
        <w:jc w:val="both"/>
        <w:rPr>
          <w:b/>
          <w:bCs/>
          <w:sz w:val="28"/>
          <w:szCs w:val="28"/>
        </w:rPr>
      </w:pPr>
    </w:p>
    <w:p w:rsidR="00607986" w:rsidRPr="00BD0ED8" w:rsidRDefault="0012007A" w:rsidP="00BB157D">
      <w:pPr>
        <w:spacing w:line="276" w:lineRule="auto"/>
        <w:jc w:val="center"/>
        <w:rPr>
          <w:b/>
          <w:bCs/>
          <w:sz w:val="28"/>
          <w:szCs w:val="28"/>
        </w:rPr>
      </w:pPr>
      <w:r w:rsidRPr="0012007A">
        <w:rPr>
          <w:b/>
          <w:bCs/>
          <w:noProof/>
          <w:sz w:val="28"/>
          <w:szCs w:val="28"/>
          <w:lang w:val="en-US" w:eastAsia="en-US"/>
        </w:rPr>
        <w:drawing>
          <wp:inline distT="0" distB="0" distL="0" distR="0">
            <wp:extent cx="5562353" cy="2665598"/>
            <wp:effectExtent l="19050" t="0" r="19297" b="1402"/>
            <wp:docPr id="5"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3"/>
              </a:graphicData>
            </a:graphic>
          </wp:inline>
        </w:drawing>
      </w:r>
    </w:p>
    <w:p w:rsidR="00607986" w:rsidRPr="00BD0ED8" w:rsidRDefault="00607986" w:rsidP="00BB157D">
      <w:pPr>
        <w:ind w:left="1276" w:hanging="1276"/>
        <w:rPr>
          <w:b/>
          <w:bCs/>
          <w:sz w:val="28"/>
          <w:szCs w:val="28"/>
        </w:rPr>
      </w:pPr>
      <w:r>
        <w:rPr>
          <w:b/>
          <w:bCs/>
        </w:rPr>
        <w:t>Figure E.1</w:t>
      </w:r>
      <w:r w:rsidRPr="00BD0ED8">
        <w:rPr>
          <w:b/>
          <w:bCs/>
        </w:rPr>
        <w:t>.</w:t>
      </w:r>
      <w:r>
        <w:rPr>
          <w:b/>
          <w:bCs/>
        </w:rPr>
        <w:t xml:space="preserve"> </w:t>
      </w:r>
      <w:r>
        <w:t xml:space="preserve">Natural gas </w:t>
      </w:r>
      <w:r w:rsidRPr="00655C31">
        <w:t xml:space="preserve">usage for marginal electricity generation in </w:t>
      </w:r>
      <w:r>
        <w:t xml:space="preserve">Nova Scotia </w:t>
      </w:r>
      <w:r w:rsidRPr="00655C31">
        <w:t>over the period 2004-2007</w:t>
      </w:r>
      <w:r w:rsidR="006404A9">
        <w:t xml:space="preserve"> </w:t>
      </w:r>
      <w:fldSimple w:instr="ADDIN RW.CITE{{62 Anonymous}}">
        <w:r w:rsidR="00571DAA">
          <w:t>[41]</w:t>
        </w:r>
      </w:fldSimple>
      <w:r>
        <w:t xml:space="preserve">, </w:t>
      </w:r>
      <w:r w:rsidRPr="00655C31">
        <w:t xml:space="preserve">and predicted values </w:t>
      </w:r>
    </w:p>
    <w:p w:rsidR="00607986" w:rsidRPr="00BD0ED8" w:rsidRDefault="00607986" w:rsidP="00607986">
      <w:pPr>
        <w:rPr>
          <w:b/>
          <w:bCs/>
          <w:sz w:val="28"/>
          <w:szCs w:val="28"/>
        </w:rPr>
      </w:pPr>
    </w:p>
    <w:p w:rsidR="00607986" w:rsidRPr="00BD0ED8" w:rsidRDefault="000A0118" w:rsidP="00E559FF">
      <w:pPr>
        <w:spacing w:line="276" w:lineRule="auto"/>
        <w:jc w:val="center"/>
        <w:rPr>
          <w:b/>
          <w:bCs/>
          <w:sz w:val="28"/>
          <w:szCs w:val="28"/>
        </w:rPr>
      </w:pPr>
      <w:r w:rsidRPr="000A0118">
        <w:rPr>
          <w:b/>
          <w:bCs/>
          <w:noProof/>
          <w:sz w:val="28"/>
          <w:szCs w:val="28"/>
          <w:lang w:val="en-US" w:eastAsia="en-US"/>
        </w:rPr>
        <w:lastRenderedPageBreak/>
        <w:drawing>
          <wp:inline distT="0" distB="0" distL="0" distR="0">
            <wp:extent cx="5562353" cy="2681918"/>
            <wp:effectExtent l="19050" t="0" r="19297" b="4132"/>
            <wp:docPr id="6"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4"/>
              </a:graphicData>
            </a:graphic>
          </wp:inline>
        </w:drawing>
      </w:r>
    </w:p>
    <w:p w:rsidR="00607986" w:rsidRDefault="00607986" w:rsidP="00E559FF">
      <w:pPr>
        <w:ind w:left="1276" w:hanging="1276"/>
      </w:pPr>
      <w:r>
        <w:rPr>
          <w:b/>
          <w:bCs/>
        </w:rPr>
        <w:t>Figure E.2</w:t>
      </w:r>
      <w:r w:rsidRPr="00BD0ED8">
        <w:rPr>
          <w:b/>
          <w:bCs/>
        </w:rPr>
        <w:t xml:space="preserve">. </w:t>
      </w:r>
      <w:r>
        <w:t>US c</w:t>
      </w:r>
      <w:r w:rsidRPr="00BD0ED8">
        <w:t xml:space="preserve">oal </w:t>
      </w:r>
      <w:r>
        <w:t>b</w:t>
      </w:r>
      <w:r w:rsidRPr="00BD0ED8">
        <w:t xml:space="preserve">ituminous </w:t>
      </w:r>
      <w:r w:rsidRPr="00655C31">
        <w:t xml:space="preserve">usage for marginal electricity generation in </w:t>
      </w:r>
      <w:r>
        <w:t xml:space="preserve">Nova Scotia </w:t>
      </w:r>
      <w:r w:rsidRPr="00655C31">
        <w:t>over the period 2004-2007</w:t>
      </w:r>
      <w:r w:rsidR="006404A9">
        <w:t xml:space="preserve"> </w:t>
      </w:r>
      <w:fldSimple w:instr="ADDIN RW.CITE{{62 Anonymous}}">
        <w:r w:rsidR="00571DAA">
          <w:t>[41]</w:t>
        </w:r>
      </w:fldSimple>
      <w:r>
        <w:t xml:space="preserve">, </w:t>
      </w:r>
      <w:r w:rsidRPr="00655C31">
        <w:t xml:space="preserve">and predicted values </w:t>
      </w:r>
    </w:p>
    <w:p w:rsidR="007A5CB2" w:rsidRDefault="007A5CB2" w:rsidP="007E4F9D">
      <w:pPr>
        <w:rPr>
          <w:b/>
          <w:bCs/>
        </w:rPr>
      </w:pPr>
    </w:p>
    <w:p w:rsidR="007A5CB2" w:rsidRDefault="007A5CB2" w:rsidP="007E4F9D">
      <w:pPr>
        <w:rPr>
          <w:b/>
          <w:bCs/>
        </w:rPr>
      </w:pPr>
    </w:p>
    <w:p w:rsidR="000613CF" w:rsidRPr="00BD0ED8" w:rsidRDefault="000613CF" w:rsidP="007E4F9D">
      <w:pPr>
        <w:rPr>
          <w:b/>
          <w:bCs/>
        </w:rPr>
      </w:pPr>
    </w:p>
    <w:p w:rsidR="00607986" w:rsidRPr="00BD0ED8" w:rsidRDefault="00570BB8" w:rsidP="00E559FF">
      <w:pPr>
        <w:spacing w:line="276" w:lineRule="auto"/>
        <w:jc w:val="center"/>
        <w:rPr>
          <w:b/>
          <w:bCs/>
          <w:sz w:val="28"/>
          <w:szCs w:val="28"/>
        </w:rPr>
      </w:pPr>
      <w:r w:rsidRPr="00570BB8">
        <w:rPr>
          <w:b/>
          <w:bCs/>
          <w:noProof/>
          <w:sz w:val="28"/>
          <w:szCs w:val="28"/>
          <w:lang w:val="en-US" w:eastAsia="en-US"/>
        </w:rPr>
        <w:drawing>
          <wp:inline distT="0" distB="0" distL="0" distR="0">
            <wp:extent cx="5555178" cy="2766951"/>
            <wp:effectExtent l="19050" t="0" r="26472" b="0"/>
            <wp:docPr id="9"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75"/>
              </a:graphicData>
            </a:graphic>
          </wp:inline>
        </w:drawing>
      </w:r>
    </w:p>
    <w:p w:rsidR="00607986" w:rsidRDefault="000A0118" w:rsidP="00E559FF">
      <w:pPr>
        <w:ind w:left="1276" w:hanging="1276"/>
      </w:pPr>
      <w:r>
        <w:rPr>
          <w:b/>
          <w:bCs/>
        </w:rPr>
        <w:t>Figure E.3</w:t>
      </w:r>
      <w:r w:rsidR="00607986" w:rsidRPr="00BD0ED8">
        <w:rPr>
          <w:b/>
          <w:bCs/>
        </w:rPr>
        <w:t xml:space="preserve">. </w:t>
      </w:r>
      <w:r w:rsidR="00607986">
        <w:t>Natural gas</w:t>
      </w:r>
      <w:r w:rsidR="00607986" w:rsidRPr="00BD0ED8">
        <w:t xml:space="preserve"> </w:t>
      </w:r>
      <w:r w:rsidR="00607986" w:rsidRPr="00655C31">
        <w:t xml:space="preserve">usage for marginal electricity generation in </w:t>
      </w:r>
      <w:r w:rsidR="00607986">
        <w:t xml:space="preserve">New Brunswick </w:t>
      </w:r>
      <w:r w:rsidR="00607986" w:rsidRPr="00655C31">
        <w:t>over the period 2004-2007</w:t>
      </w:r>
      <w:r w:rsidR="006404A9">
        <w:t xml:space="preserve"> </w:t>
      </w:r>
      <w:fldSimple w:instr="ADDIN RW.CITE{{62 Anonymous}}">
        <w:r w:rsidR="00571DAA">
          <w:t>[41]</w:t>
        </w:r>
      </w:fldSimple>
      <w:r w:rsidR="00607986">
        <w:t>,</w:t>
      </w:r>
      <w:r w:rsidR="00607986" w:rsidRPr="00655C31">
        <w:t xml:space="preserve"> and predicted values </w:t>
      </w:r>
    </w:p>
    <w:p w:rsidR="007E4F9D" w:rsidRPr="00BD0ED8" w:rsidRDefault="007E4F9D" w:rsidP="007E4F9D">
      <w:pPr>
        <w:rPr>
          <w:b/>
          <w:bCs/>
          <w:sz w:val="28"/>
          <w:szCs w:val="28"/>
        </w:rPr>
      </w:pPr>
    </w:p>
    <w:p w:rsidR="00607986" w:rsidRPr="00BD0ED8" w:rsidRDefault="00570BB8" w:rsidP="00E559FF">
      <w:pPr>
        <w:spacing w:line="276" w:lineRule="auto"/>
        <w:jc w:val="center"/>
        <w:rPr>
          <w:b/>
          <w:bCs/>
          <w:sz w:val="28"/>
          <w:szCs w:val="28"/>
        </w:rPr>
      </w:pPr>
      <w:r w:rsidRPr="00570BB8">
        <w:rPr>
          <w:b/>
          <w:bCs/>
          <w:noProof/>
          <w:sz w:val="28"/>
          <w:szCs w:val="28"/>
          <w:lang w:val="en-US" w:eastAsia="en-US"/>
        </w:rPr>
        <w:lastRenderedPageBreak/>
        <w:drawing>
          <wp:inline distT="0" distB="0" distL="0" distR="0">
            <wp:extent cx="5574228" cy="2553194"/>
            <wp:effectExtent l="19050" t="0" r="26472" b="0"/>
            <wp:docPr id="12"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76"/>
              </a:graphicData>
            </a:graphic>
          </wp:inline>
        </w:drawing>
      </w:r>
    </w:p>
    <w:p w:rsidR="00607986" w:rsidRDefault="00570BB8" w:rsidP="00E559FF">
      <w:pPr>
        <w:ind w:left="1276" w:hanging="1276"/>
      </w:pPr>
      <w:r>
        <w:rPr>
          <w:b/>
          <w:bCs/>
        </w:rPr>
        <w:t>Figure E.4</w:t>
      </w:r>
      <w:r w:rsidR="00607986" w:rsidRPr="00BD0ED8">
        <w:rPr>
          <w:b/>
          <w:bCs/>
        </w:rPr>
        <w:t xml:space="preserve">. </w:t>
      </w:r>
      <w:r w:rsidR="00607986" w:rsidRPr="00BD0ED8">
        <w:t>Orimulsion</w:t>
      </w:r>
      <w:r w:rsidR="00607986">
        <w:t xml:space="preserve"> </w:t>
      </w:r>
      <w:r w:rsidR="00607986" w:rsidRPr="00655C31">
        <w:t xml:space="preserve">usage for marginal electricity generation in </w:t>
      </w:r>
      <w:r w:rsidR="00607986">
        <w:t xml:space="preserve">New Brunswick </w:t>
      </w:r>
      <w:r w:rsidR="00607986" w:rsidRPr="00655C31">
        <w:t>over the period 2004-2007</w:t>
      </w:r>
      <w:r w:rsidR="006404A9">
        <w:t xml:space="preserve"> </w:t>
      </w:r>
      <w:fldSimple w:instr="ADDIN RW.CITE{{62 Anonymous}}">
        <w:r w:rsidR="00571DAA">
          <w:t>[41]</w:t>
        </w:r>
      </w:fldSimple>
      <w:r w:rsidR="00607986">
        <w:t>,</w:t>
      </w:r>
      <w:r w:rsidR="00607986" w:rsidRPr="00655C31">
        <w:t xml:space="preserve"> and predicted values </w:t>
      </w:r>
    </w:p>
    <w:p w:rsidR="00607986" w:rsidRDefault="00607986" w:rsidP="00607986"/>
    <w:p w:rsidR="000613CF" w:rsidRDefault="000613CF" w:rsidP="00607986"/>
    <w:p w:rsidR="000613CF" w:rsidRDefault="000613CF" w:rsidP="00607986"/>
    <w:p w:rsidR="007A5CB2" w:rsidRDefault="00E559FF" w:rsidP="00E559FF">
      <w:pPr>
        <w:spacing w:line="276" w:lineRule="auto"/>
      </w:pPr>
      <w:r w:rsidRPr="00570BB8">
        <w:rPr>
          <w:b/>
          <w:bCs/>
          <w:noProof/>
          <w:sz w:val="28"/>
          <w:szCs w:val="28"/>
          <w:lang w:val="en-US" w:eastAsia="en-US"/>
        </w:rPr>
        <w:drawing>
          <wp:inline distT="0" distB="0" distL="0" distR="0">
            <wp:extent cx="5571944" cy="2620001"/>
            <wp:effectExtent l="19050" t="0" r="9706" b="8899"/>
            <wp:docPr id="36"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77"/>
              </a:graphicData>
            </a:graphic>
          </wp:inline>
        </w:drawing>
      </w:r>
    </w:p>
    <w:p w:rsidR="00607986" w:rsidRPr="00BD0ED8" w:rsidRDefault="00570BB8" w:rsidP="00E559FF">
      <w:pPr>
        <w:spacing w:line="276" w:lineRule="auto"/>
        <w:ind w:left="1276" w:hanging="1276"/>
        <w:jc w:val="both"/>
        <w:rPr>
          <w:b/>
          <w:bCs/>
        </w:rPr>
      </w:pPr>
      <w:r>
        <w:rPr>
          <w:b/>
          <w:bCs/>
        </w:rPr>
        <w:t>Figure E.5</w:t>
      </w:r>
      <w:r w:rsidR="00607986" w:rsidRPr="00BD0ED8">
        <w:rPr>
          <w:b/>
          <w:bCs/>
        </w:rPr>
        <w:t xml:space="preserve">. </w:t>
      </w:r>
      <w:r w:rsidR="00607986" w:rsidRPr="00BD0ED8">
        <w:t xml:space="preserve">US import </w:t>
      </w:r>
      <w:r w:rsidR="00607986" w:rsidRPr="00655C31">
        <w:t xml:space="preserve">usage for marginal electricity generation in </w:t>
      </w:r>
      <w:r w:rsidR="00607986">
        <w:t xml:space="preserve">New Brunswick </w:t>
      </w:r>
      <w:r w:rsidR="00607986" w:rsidRPr="00655C31">
        <w:t>over the period 2004-2007</w:t>
      </w:r>
      <w:r w:rsidR="006404A9">
        <w:t xml:space="preserve"> </w:t>
      </w:r>
      <w:fldSimple w:instr="ADDIN RW.CITE{{62 Anonymous}}">
        <w:r w:rsidR="00571DAA">
          <w:t>[41]</w:t>
        </w:r>
      </w:fldSimple>
      <w:r w:rsidR="00607986">
        <w:t>,</w:t>
      </w:r>
      <w:r w:rsidR="00607986" w:rsidRPr="00655C31">
        <w:t xml:space="preserve"> and predicted values </w:t>
      </w:r>
    </w:p>
    <w:p w:rsidR="00607986" w:rsidRPr="00BD0ED8" w:rsidRDefault="00607986" w:rsidP="00607986">
      <w:pPr>
        <w:rPr>
          <w:sz w:val="28"/>
          <w:szCs w:val="28"/>
        </w:rPr>
      </w:pPr>
    </w:p>
    <w:p w:rsidR="00607986" w:rsidRPr="00BD0ED8" w:rsidRDefault="002A0264" w:rsidP="00E559FF">
      <w:pPr>
        <w:spacing w:line="276" w:lineRule="auto"/>
        <w:jc w:val="center"/>
        <w:rPr>
          <w:b/>
          <w:bCs/>
          <w:sz w:val="28"/>
          <w:szCs w:val="28"/>
        </w:rPr>
      </w:pPr>
      <w:r w:rsidRPr="002A0264">
        <w:rPr>
          <w:b/>
          <w:bCs/>
          <w:noProof/>
          <w:sz w:val="28"/>
          <w:szCs w:val="28"/>
          <w:lang w:val="en-US" w:eastAsia="en-US"/>
        </w:rPr>
        <w:lastRenderedPageBreak/>
        <w:drawing>
          <wp:inline distT="0" distB="0" distL="0" distR="0">
            <wp:extent cx="5574228" cy="2743200"/>
            <wp:effectExtent l="19050" t="0" r="26472" b="0"/>
            <wp:docPr id="1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78"/>
              </a:graphicData>
            </a:graphic>
          </wp:inline>
        </w:drawing>
      </w:r>
    </w:p>
    <w:p w:rsidR="00607986" w:rsidRDefault="002A0264" w:rsidP="00E559FF">
      <w:pPr>
        <w:ind w:left="1276" w:hanging="1276"/>
      </w:pPr>
      <w:r>
        <w:rPr>
          <w:b/>
          <w:bCs/>
        </w:rPr>
        <w:t>Figure E.6</w:t>
      </w:r>
      <w:r w:rsidR="00607986" w:rsidRPr="00BD0ED8">
        <w:rPr>
          <w:b/>
          <w:bCs/>
        </w:rPr>
        <w:t xml:space="preserve">. </w:t>
      </w:r>
      <w:r w:rsidR="00607986" w:rsidRPr="00BD0ED8">
        <w:t xml:space="preserve">Wood &amp; wood waste </w:t>
      </w:r>
      <w:r w:rsidR="00607986" w:rsidRPr="00655C31">
        <w:t xml:space="preserve">usage for marginal electricity generation in </w:t>
      </w:r>
      <w:r w:rsidR="00607986">
        <w:t>Quebec</w:t>
      </w:r>
      <w:r w:rsidR="00607986" w:rsidRPr="00655C31">
        <w:t xml:space="preserve"> over the period 2004-2007</w:t>
      </w:r>
      <w:r w:rsidR="006404A9">
        <w:t xml:space="preserve"> </w:t>
      </w:r>
      <w:fldSimple w:instr="ADDIN RW.CITE{{62 Anonymous}}">
        <w:r w:rsidR="00571DAA">
          <w:t>[41]</w:t>
        </w:r>
      </w:fldSimple>
      <w:r w:rsidR="00607986">
        <w:t>,</w:t>
      </w:r>
      <w:r w:rsidR="00607986" w:rsidRPr="00655C31">
        <w:t xml:space="preserve"> and predicted values </w:t>
      </w:r>
    </w:p>
    <w:p w:rsidR="007A5CB2" w:rsidRDefault="007A5CB2" w:rsidP="007E4F9D">
      <w:pPr>
        <w:rPr>
          <w:b/>
          <w:bCs/>
          <w:sz w:val="28"/>
          <w:szCs w:val="28"/>
        </w:rPr>
      </w:pPr>
    </w:p>
    <w:p w:rsidR="007A5CB2" w:rsidRDefault="007A5CB2" w:rsidP="007E4F9D">
      <w:pPr>
        <w:rPr>
          <w:b/>
          <w:bCs/>
          <w:sz w:val="28"/>
          <w:szCs w:val="28"/>
        </w:rPr>
      </w:pPr>
    </w:p>
    <w:p w:rsidR="000613CF" w:rsidRPr="00BD0ED8" w:rsidRDefault="000613CF" w:rsidP="007E4F9D">
      <w:pPr>
        <w:rPr>
          <w:b/>
          <w:bCs/>
          <w:sz w:val="28"/>
          <w:szCs w:val="28"/>
        </w:rPr>
      </w:pPr>
    </w:p>
    <w:p w:rsidR="00607986" w:rsidRPr="00BD0ED8" w:rsidRDefault="002A0264" w:rsidP="00E559FF">
      <w:pPr>
        <w:spacing w:line="276" w:lineRule="auto"/>
        <w:jc w:val="center"/>
        <w:rPr>
          <w:b/>
          <w:bCs/>
          <w:sz w:val="28"/>
          <w:szCs w:val="28"/>
        </w:rPr>
      </w:pPr>
      <w:r w:rsidRPr="002A0264">
        <w:rPr>
          <w:b/>
          <w:bCs/>
          <w:noProof/>
          <w:sz w:val="28"/>
          <w:szCs w:val="28"/>
          <w:lang w:val="en-US" w:eastAsia="en-US"/>
        </w:rPr>
        <w:drawing>
          <wp:inline distT="0" distB="0" distL="0" distR="0">
            <wp:extent cx="5633605" cy="2904375"/>
            <wp:effectExtent l="19050" t="0" r="24245" b="0"/>
            <wp:docPr id="1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79"/>
              </a:graphicData>
            </a:graphic>
          </wp:inline>
        </w:drawing>
      </w:r>
    </w:p>
    <w:p w:rsidR="00607986" w:rsidRPr="00BD0ED8" w:rsidRDefault="00607986" w:rsidP="00E559FF">
      <w:pPr>
        <w:ind w:left="1276" w:hanging="1276"/>
      </w:pPr>
      <w:r>
        <w:rPr>
          <w:b/>
          <w:bCs/>
        </w:rPr>
        <w:t>Figure E.</w:t>
      </w:r>
      <w:r w:rsidR="002A0264">
        <w:rPr>
          <w:b/>
          <w:bCs/>
        </w:rPr>
        <w:t>7</w:t>
      </w:r>
      <w:r w:rsidRPr="00BD0ED8">
        <w:rPr>
          <w:b/>
          <w:bCs/>
        </w:rPr>
        <w:t xml:space="preserve">. </w:t>
      </w:r>
      <w:r w:rsidRPr="00BD0ED8">
        <w:t>Spe</w:t>
      </w:r>
      <w:r>
        <w:t>nt l</w:t>
      </w:r>
      <w:r w:rsidRPr="00BD0ED8">
        <w:t xml:space="preserve">iquor </w:t>
      </w:r>
      <w:r w:rsidRPr="00655C31">
        <w:t xml:space="preserve">usage for marginal electricity generation in </w:t>
      </w:r>
      <w:r>
        <w:t>Quebec</w:t>
      </w:r>
      <w:r w:rsidRPr="00655C31">
        <w:t xml:space="preserve"> over the period 2004-2007</w:t>
      </w:r>
      <w:r w:rsidR="006404A9">
        <w:t xml:space="preserve"> </w:t>
      </w:r>
      <w:fldSimple w:instr="ADDIN RW.CITE{{62 Anonymous}}">
        <w:r w:rsidR="00571DAA">
          <w:t>[41]</w:t>
        </w:r>
      </w:fldSimple>
      <w:r>
        <w:t>,</w:t>
      </w:r>
      <w:r w:rsidRPr="00655C31">
        <w:t xml:space="preserve"> and predicted values </w:t>
      </w:r>
    </w:p>
    <w:p w:rsidR="00607986" w:rsidRPr="00BD0ED8" w:rsidRDefault="00607986" w:rsidP="00607986">
      <w:pPr>
        <w:rPr>
          <w:b/>
          <w:bCs/>
          <w:sz w:val="28"/>
          <w:szCs w:val="28"/>
        </w:rPr>
      </w:pPr>
    </w:p>
    <w:p w:rsidR="00607986" w:rsidRPr="00BD0ED8" w:rsidRDefault="002A0264" w:rsidP="00E559FF">
      <w:pPr>
        <w:spacing w:line="276" w:lineRule="auto"/>
        <w:jc w:val="center"/>
        <w:rPr>
          <w:b/>
          <w:bCs/>
          <w:sz w:val="28"/>
          <w:szCs w:val="28"/>
        </w:rPr>
      </w:pPr>
      <w:r w:rsidRPr="002A0264">
        <w:rPr>
          <w:b/>
          <w:bCs/>
          <w:noProof/>
          <w:sz w:val="28"/>
          <w:szCs w:val="28"/>
          <w:lang w:val="en-US" w:eastAsia="en-US"/>
        </w:rPr>
        <w:lastRenderedPageBreak/>
        <w:drawing>
          <wp:inline distT="0" distB="0" distL="0" distR="0">
            <wp:extent cx="5526727" cy="2776921"/>
            <wp:effectExtent l="19050" t="0" r="16823" b="4379"/>
            <wp:docPr id="1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80"/>
              </a:graphicData>
            </a:graphic>
          </wp:inline>
        </w:drawing>
      </w:r>
    </w:p>
    <w:p w:rsidR="00607986" w:rsidRDefault="00607986" w:rsidP="00E559FF">
      <w:pPr>
        <w:ind w:left="1276" w:hanging="1276"/>
      </w:pPr>
      <w:r>
        <w:rPr>
          <w:b/>
          <w:bCs/>
        </w:rPr>
        <w:t>Figure E.</w:t>
      </w:r>
      <w:r w:rsidR="002A0264">
        <w:rPr>
          <w:b/>
          <w:bCs/>
        </w:rPr>
        <w:t>8</w:t>
      </w:r>
      <w:r w:rsidRPr="00BD0ED8">
        <w:rPr>
          <w:b/>
          <w:bCs/>
        </w:rPr>
        <w:t xml:space="preserve">. </w:t>
      </w:r>
      <w:r w:rsidRPr="00BD0ED8">
        <w:t xml:space="preserve">US import </w:t>
      </w:r>
      <w:r w:rsidRPr="00655C31">
        <w:t xml:space="preserve">usage for marginal electricity generation in </w:t>
      </w:r>
      <w:r>
        <w:t>Quebec</w:t>
      </w:r>
      <w:r w:rsidRPr="00655C31">
        <w:t xml:space="preserve"> over the period 2004-2007</w:t>
      </w:r>
      <w:r w:rsidR="006404A9">
        <w:t xml:space="preserve"> </w:t>
      </w:r>
      <w:fldSimple w:instr="ADDIN RW.CITE{{62 Anonymous}}">
        <w:r w:rsidR="00571DAA">
          <w:t>[41]</w:t>
        </w:r>
      </w:fldSimple>
      <w:r>
        <w:t xml:space="preserve">, </w:t>
      </w:r>
      <w:r w:rsidRPr="00655C31">
        <w:t xml:space="preserve">and predicted values </w:t>
      </w:r>
    </w:p>
    <w:p w:rsidR="007A5CB2" w:rsidRDefault="007A5CB2" w:rsidP="007E4F9D"/>
    <w:p w:rsidR="000613CF" w:rsidRDefault="000613CF" w:rsidP="007E4F9D"/>
    <w:p w:rsidR="000613CF" w:rsidRPr="00BD0ED8" w:rsidRDefault="000613CF" w:rsidP="007E4F9D"/>
    <w:p w:rsidR="00607986" w:rsidRPr="00BD0ED8" w:rsidRDefault="002A0264" w:rsidP="00E559FF">
      <w:pPr>
        <w:spacing w:line="276" w:lineRule="auto"/>
        <w:jc w:val="center"/>
        <w:rPr>
          <w:b/>
          <w:bCs/>
          <w:sz w:val="28"/>
          <w:szCs w:val="28"/>
        </w:rPr>
      </w:pPr>
      <w:r w:rsidRPr="002A0264">
        <w:rPr>
          <w:b/>
          <w:bCs/>
          <w:noProof/>
          <w:sz w:val="28"/>
          <w:szCs w:val="28"/>
          <w:lang w:val="en-US" w:eastAsia="en-US"/>
        </w:rPr>
        <w:drawing>
          <wp:inline distT="0" distB="0" distL="0" distR="0">
            <wp:extent cx="5574228" cy="2776921"/>
            <wp:effectExtent l="19050" t="0" r="26472" b="4379"/>
            <wp:docPr id="1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81"/>
              </a:graphicData>
            </a:graphic>
          </wp:inline>
        </w:drawing>
      </w:r>
    </w:p>
    <w:p w:rsidR="00607986" w:rsidRDefault="002A0264" w:rsidP="00E559FF">
      <w:pPr>
        <w:ind w:left="1276" w:hanging="1276"/>
      </w:pPr>
      <w:r>
        <w:rPr>
          <w:b/>
          <w:bCs/>
        </w:rPr>
        <w:t>Figure E.9</w:t>
      </w:r>
      <w:r w:rsidR="00607986" w:rsidRPr="00BD0ED8">
        <w:rPr>
          <w:b/>
          <w:bCs/>
        </w:rPr>
        <w:t>.</w:t>
      </w:r>
      <w:r w:rsidR="00607986" w:rsidRPr="00BD0ED8">
        <w:t xml:space="preserve"> </w:t>
      </w:r>
      <w:r w:rsidR="00607986">
        <w:t>Landfill gas</w:t>
      </w:r>
      <w:r w:rsidR="00607986" w:rsidRPr="00BD0ED8">
        <w:t xml:space="preserve"> </w:t>
      </w:r>
      <w:r w:rsidR="00607986" w:rsidRPr="00655C31">
        <w:t xml:space="preserve">usage for marginal electricity generation in </w:t>
      </w:r>
      <w:r w:rsidR="00607986">
        <w:t>Quebec</w:t>
      </w:r>
      <w:r w:rsidR="00607986" w:rsidRPr="00655C31">
        <w:t xml:space="preserve"> over the period 2004-2007</w:t>
      </w:r>
      <w:r w:rsidR="006404A9">
        <w:t xml:space="preserve"> </w:t>
      </w:r>
      <w:fldSimple w:instr="ADDIN RW.CITE{{62 Anonymous}}">
        <w:r w:rsidR="00571DAA">
          <w:t>[41]</w:t>
        </w:r>
      </w:fldSimple>
      <w:r w:rsidR="00607986">
        <w:t xml:space="preserve">, </w:t>
      </w:r>
      <w:r w:rsidR="00607986" w:rsidRPr="00655C31">
        <w:t xml:space="preserve">and predicted values </w:t>
      </w:r>
    </w:p>
    <w:p w:rsidR="001372B2" w:rsidRDefault="001372B2" w:rsidP="00607986"/>
    <w:p w:rsidR="00607986" w:rsidRDefault="00607986" w:rsidP="00607986">
      <w:pPr>
        <w:rPr>
          <w:b/>
          <w:bCs/>
        </w:rPr>
      </w:pPr>
    </w:p>
    <w:p w:rsidR="00607986" w:rsidRPr="00BD0ED8" w:rsidRDefault="001372B2" w:rsidP="00E559FF">
      <w:pPr>
        <w:spacing w:line="276" w:lineRule="auto"/>
        <w:jc w:val="center"/>
        <w:rPr>
          <w:b/>
          <w:bCs/>
          <w:sz w:val="28"/>
          <w:szCs w:val="28"/>
        </w:rPr>
      </w:pPr>
      <w:r w:rsidRPr="001372B2">
        <w:rPr>
          <w:b/>
          <w:bCs/>
          <w:noProof/>
          <w:sz w:val="28"/>
          <w:szCs w:val="28"/>
          <w:lang w:val="en-US" w:eastAsia="en-US"/>
        </w:rPr>
        <w:lastRenderedPageBreak/>
        <w:drawing>
          <wp:inline distT="0" distB="0" distL="0" distR="0">
            <wp:extent cx="5597979" cy="2838202"/>
            <wp:effectExtent l="19050" t="0" r="21771" b="248"/>
            <wp:docPr id="1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82"/>
              </a:graphicData>
            </a:graphic>
          </wp:inline>
        </w:drawing>
      </w:r>
    </w:p>
    <w:p w:rsidR="00607986" w:rsidRPr="00BD0ED8" w:rsidRDefault="00607986" w:rsidP="00E559FF">
      <w:pPr>
        <w:ind w:left="1418" w:hanging="1418"/>
      </w:pPr>
      <w:r>
        <w:rPr>
          <w:b/>
          <w:bCs/>
        </w:rPr>
        <w:t>Figure E.1</w:t>
      </w:r>
      <w:r w:rsidR="002A0264">
        <w:rPr>
          <w:b/>
          <w:bCs/>
        </w:rPr>
        <w:t>0</w:t>
      </w:r>
      <w:r w:rsidRPr="00BD0ED8">
        <w:rPr>
          <w:b/>
          <w:bCs/>
        </w:rPr>
        <w:t>.</w:t>
      </w:r>
      <w:r w:rsidRPr="00C05C48">
        <w:t xml:space="preserve"> </w:t>
      </w:r>
      <w:r w:rsidRPr="00BD0ED8">
        <w:t xml:space="preserve">Saskatchewan Coal Lignite </w:t>
      </w:r>
      <w:r w:rsidRPr="00655C31">
        <w:t xml:space="preserve">usage for marginal electricity generation in </w:t>
      </w:r>
      <w:r>
        <w:t>Quebec</w:t>
      </w:r>
      <w:r w:rsidRPr="00655C31">
        <w:t xml:space="preserve"> over the period 2004-2007</w:t>
      </w:r>
      <w:r w:rsidR="006404A9">
        <w:t xml:space="preserve"> </w:t>
      </w:r>
      <w:fldSimple w:instr="ADDIN RW.CITE{{62 Anonymous}}">
        <w:r w:rsidR="00571DAA">
          <w:t>[41]</w:t>
        </w:r>
      </w:fldSimple>
      <w:r>
        <w:t xml:space="preserve">, </w:t>
      </w:r>
      <w:r w:rsidRPr="00655C31">
        <w:t xml:space="preserve">and predicted values </w:t>
      </w:r>
    </w:p>
    <w:p w:rsidR="00607986" w:rsidRPr="00BD0ED8" w:rsidRDefault="00607986" w:rsidP="00607986">
      <w:pPr>
        <w:rPr>
          <w:b/>
          <w:bCs/>
          <w:sz w:val="28"/>
          <w:szCs w:val="28"/>
        </w:rPr>
      </w:pPr>
    </w:p>
    <w:p w:rsidR="00607986" w:rsidRDefault="00607986" w:rsidP="00607986">
      <w:pPr>
        <w:rPr>
          <w:b/>
          <w:bCs/>
          <w:sz w:val="28"/>
          <w:szCs w:val="28"/>
        </w:rPr>
      </w:pPr>
    </w:p>
    <w:p w:rsidR="000613CF" w:rsidRDefault="000613CF" w:rsidP="00607986">
      <w:pPr>
        <w:rPr>
          <w:b/>
          <w:bCs/>
          <w:sz w:val="28"/>
          <w:szCs w:val="28"/>
        </w:rPr>
      </w:pPr>
    </w:p>
    <w:p w:rsidR="00607986" w:rsidRPr="00BD0ED8" w:rsidRDefault="00EF1E2D" w:rsidP="00E559FF">
      <w:pPr>
        <w:spacing w:line="276" w:lineRule="auto"/>
        <w:jc w:val="center"/>
        <w:rPr>
          <w:b/>
          <w:bCs/>
          <w:sz w:val="28"/>
          <w:szCs w:val="28"/>
        </w:rPr>
      </w:pPr>
      <w:r w:rsidRPr="00EF1E2D">
        <w:rPr>
          <w:b/>
          <w:bCs/>
          <w:noProof/>
          <w:sz w:val="28"/>
          <w:szCs w:val="28"/>
          <w:lang w:val="en-US" w:eastAsia="en-US"/>
        </w:rPr>
        <w:drawing>
          <wp:inline distT="0" distB="0" distL="0" distR="0">
            <wp:extent cx="5576389" cy="2776921"/>
            <wp:effectExtent l="19050" t="0" r="24311" b="4379"/>
            <wp:docPr id="2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83"/>
              </a:graphicData>
            </a:graphic>
          </wp:inline>
        </w:drawing>
      </w:r>
    </w:p>
    <w:p w:rsidR="00607986" w:rsidRPr="00BD0ED8" w:rsidRDefault="001372B2" w:rsidP="00E559FF">
      <w:pPr>
        <w:ind w:left="1418" w:hanging="1418"/>
      </w:pPr>
      <w:r>
        <w:rPr>
          <w:b/>
          <w:bCs/>
        </w:rPr>
        <w:t>Figure E.11</w:t>
      </w:r>
      <w:r w:rsidR="00607986" w:rsidRPr="00BD0ED8">
        <w:rPr>
          <w:b/>
          <w:bCs/>
        </w:rPr>
        <w:t xml:space="preserve">. </w:t>
      </w:r>
      <w:r w:rsidR="00607986">
        <w:t>Natural gas</w:t>
      </w:r>
      <w:r w:rsidR="00607986" w:rsidRPr="00BD0ED8">
        <w:t xml:space="preserve"> </w:t>
      </w:r>
      <w:r w:rsidR="00607986" w:rsidRPr="00655C31">
        <w:t xml:space="preserve">usage for marginal electricity generation in </w:t>
      </w:r>
      <w:r w:rsidR="00607986">
        <w:t>Ontario</w:t>
      </w:r>
      <w:r w:rsidR="00607986" w:rsidRPr="00655C31">
        <w:t xml:space="preserve"> over the period 2004-2007</w:t>
      </w:r>
      <w:r w:rsidR="006404A9">
        <w:t xml:space="preserve"> </w:t>
      </w:r>
      <w:fldSimple w:instr="ADDIN RW.CITE{{62 Anonymous}}">
        <w:r w:rsidR="00571DAA">
          <w:t>[41]</w:t>
        </w:r>
      </w:fldSimple>
      <w:r w:rsidR="00607986">
        <w:t xml:space="preserve">, </w:t>
      </w:r>
      <w:r w:rsidR="00607986" w:rsidRPr="00655C31">
        <w:t xml:space="preserve">and predicted values </w:t>
      </w:r>
    </w:p>
    <w:p w:rsidR="00607986" w:rsidRPr="00BD0ED8" w:rsidRDefault="00607986" w:rsidP="00607986">
      <w:pPr>
        <w:rPr>
          <w:b/>
          <w:bCs/>
          <w:sz w:val="28"/>
          <w:szCs w:val="28"/>
        </w:rPr>
      </w:pPr>
    </w:p>
    <w:p w:rsidR="00607986" w:rsidRPr="00BD0ED8" w:rsidRDefault="00EF1E2D" w:rsidP="00B44566">
      <w:pPr>
        <w:spacing w:line="276" w:lineRule="auto"/>
        <w:jc w:val="center"/>
        <w:rPr>
          <w:b/>
          <w:bCs/>
          <w:sz w:val="28"/>
          <w:szCs w:val="28"/>
        </w:rPr>
      </w:pPr>
      <w:r w:rsidRPr="00EF1E2D">
        <w:rPr>
          <w:b/>
          <w:bCs/>
          <w:noProof/>
          <w:sz w:val="28"/>
          <w:szCs w:val="28"/>
          <w:lang w:val="en-US" w:eastAsia="en-US"/>
        </w:rPr>
        <w:lastRenderedPageBreak/>
        <w:drawing>
          <wp:inline distT="0" distB="0" distL="0" distR="0">
            <wp:extent cx="5574228" cy="2826327"/>
            <wp:effectExtent l="19050" t="0" r="26472" b="0"/>
            <wp:docPr id="2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84"/>
              </a:graphicData>
            </a:graphic>
          </wp:inline>
        </w:drawing>
      </w:r>
    </w:p>
    <w:p w:rsidR="00607986" w:rsidRPr="00BD0ED8" w:rsidRDefault="00EF1E2D" w:rsidP="00B44566">
      <w:pPr>
        <w:ind w:left="1418" w:hanging="1418"/>
      </w:pPr>
      <w:r>
        <w:rPr>
          <w:b/>
          <w:bCs/>
        </w:rPr>
        <w:t>Figure E.12</w:t>
      </w:r>
      <w:r w:rsidR="00607986" w:rsidRPr="00BD0ED8">
        <w:rPr>
          <w:b/>
          <w:bCs/>
        </w:rPr>
        <w:t xml:space="preserve">. </w:t>
      </w:r>
      <w:r w:rsidR="00607986">
        <w:t>Oil</w:t>
      </w:r>
      <w:r w:rsidR="00607986" w:rsidRPr="00BD0ED8">
        <w:t xml:space="preserve"> </w:t>
      </w:r>
      <w:r w:rsidR="00607986" w:rsidRPr="00655C31">
        <w:t xml:space="preserve">usage for marginal electricity generation in </w:t>
      </w:r>
      <w:r w:rsidR="00607986">
        <w:t>Ontario</w:t>
      </w:r>
      <w:r w:rsidR="00607986" w:rsidRPr="00655C31">
        <w:t xml:space="preserve"> over the period 2004-2007</w:t>
      </w:r>
      <w:r w:rsidR="006404A9">
        <w:t xml:space="preserve"> </w:t>
      </w:r>
      <w:fldSimple w:instr="ADDIN RW.CITE{{62 Anonymous}}">
        <w:r w:rsidR="00571DAA">
          <w:t>[41]</w:t>
        </w:r>
      </w:fldSimple>
      <w:r w:rsidR="00607986">
        <w:t xml:space="preserve">, </w:t>
      </w:r>
      <w:r w:rsidR="00607986" w:rsidRPr="00655C31">
        <w:t xml:space="preserve">and predicted values </w:t>
      </w:r>
    </w:p>
    <w:p w:rsidR="00607986" w:rsidRDefault="00607986" w:rsidP="00607986">
      <w:pPr>
        <w:rPr>
          <w:b/>
          <w:bCs/>
          <w:sz w:val="28"/>
          <w:szCs w:val="28"/>
        </w:rPr>
      </w:pPr>
    </w:p>
    <w:p w:rsidR="007A5CB2" w:rsidRDefault="007A5CB2" w:rsidP="00607986">
      <w:pPr>
        <w:rPr>
          <w:b/>
          <w:bCs/>
          <w:sz w:val="28"/>
          <w:szCs w:val="28"/>
        </w:rPr>
      </w:pPr>
    </w:p>
    <w:p w:rsidR="000613CF" w:rsidRPr="00BD0ED8" w:rsidRDefault="000613CF" w:rsidP="00607986">
      <w:pPr>
        <w:rPr>
          <w:b/>
          <w:bCs/>
          <w:sz w:val="28"/>
          <w:szCs w:val="28"/>
        </w:rPr>
      </w:pPr>
    </w:p>
    <w:p w:rsidR="00607986" w:rsidRPr="00BD0ED8" w:rsidRDefault="00EF1E2D" w:rsidP="00B44566">
      <w:pPr>
        <w:spacing w:line="276" w:lineRule="auto"/>
        <w:jc w:val="center"/>
        <w:rPr>
          <w:b/>
          <w:bCs/>
          <w:sz w:val="28"/>
          <w:szCs w:val="28"/>
        </w:rPr>
      </w:pPr>
      <w:r w:rsidRPr="00EF1E2D">
        <w:rPr>
          <w:b/>
          <w:bCs/>
          <w:noProof/>
          <w:sz w:val="28"/>
          <w:szCs w:val="28"/>
          <w:lang w:val="en-US" w:eastAsia="en-US"/>
        </w:rPr>
        <w:drawing>
          <wp:inline distT="0" distB="0" distL="0" distR="0">
            <wp:extent cx="5609854" cy="2776921"/>
            <wp:effectExtent l="19050" t="0" r="9896" b="4379"/>
            <wp:docPr id="2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85"/>
              </a:graphicData>
            </a:graphic>
          </wp:inline>
        </w:drawing>
      </w:r>
    </w:p>
    <w:p w:rsidR="00607986" w:rsidRDefault="00EF1E2D" w:rsidP="00B44566">
      <w:pPr>
        <w:ind w:left="1418" w:hanging="1418"/>
      </w:pPr>
      <w:r>
        <w:rPr>
          <w:b/>
          <w:bCs/>
        </w:rPr>
        <w:t>Figure E.13</w:t>
      </w:r>
      <w:r w:rsidR="00607986" w:rsidRPr="00BD0ED8">
        <w:rPr>
          <w:b/>
          <w:bCs/>
        </w:rPr>
        <w:t xml:space="preserve">. </w:t>
      </w:r>
      <w:r w:rsidR="00607986">
        <w:t>Saskatchewan coal l</w:t>
      </w:r>
      <w:r w:rsidR="00607986" w:rsidRPr="00BD0ED8">
        <w:t xml:space="preserve">ignite </w:t>
      </w:r>
      <w:r w:rsidR="00607986" w:rsidRPr="00655C31">
        <w:t xml:space="preserve">usage for marginal electricity generation in </w:t>
      </w:r>
      <w:r w:rsidR="00607986">
        <w:t>Ontario</w:t>
      </w:r>
      <w:r w:rsidR="00607986" w:rsidRPr="00655C31">
        <w:t xml:space="preserve"> over the period 2004-2007</w:t>
      </w:r>
      <w:r w:rsidR="006404A9">
        <w:t xml:space="preserve"> </w:t>
      </w:r>
      <w:fldSimple w:instr="ADDIN RW.CITE{{62 Anonymous}}">
        <w:r w:rsidR="00571DAA">
          <w:t>[41]</w:t>
        </w:r>
      </w:fldSimple>
      <w:r w:rsidR="00607986">
        <w:t xml:space="preserve">, </w:t>
      </w:r>
      <w:r w:rsidR="00607986" w:rsidRPr="00655C31">
        <w:t xml:space="preserve">and predicted values </w:t>
      </w:r>
    </w:p>
    <w:p w:rsidR="00607986" w:rsidRDefault="00607986" w:rsidP="00607986"/>
    <w:p w:rsidR="00607986" w:rsidRPr="00BD0ED8" w:rsidRDefault="00EF1E2D" w:rsidP="00B44566">
      <w:pPr>
        <w:spacing w:line="276" w:lineRule="auto"/>
      </w:pPr>
      <w:r w:rsidRPr="00EF1E2D">
        <w:rPr>
          <w:noProof/>
          <w:lang w:val="en-US" w:eastAsia="en-US"/>
        </w:rPr>
        <w:lastRenderedPageBreak/>
        <w:drawing>
          <wp:inline distT="0" distB="0" distL="0" distR="0">
            <wp:extent cx="5562353" cy="2766950"/>
            <wp:effectExtent l="19050" t="0" r="19297" b="0"/>
            <wp:docPr id="2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86"/>
              </a:graphicData>
            </a:graphic>
          </wp:inline>
        </w:drawing>
      </w:r>
    </w:p>
    <w:p w:rsidR="00607986" w:rsidRPr="00BD0ED8" w:rsidRDefault="00EF1E2D" w:rsidP="00B44566">
      <w:pPr>
        <w:ind w:left="1418" w:hanging="1418"/>
      </w:pPr>
      <w:r>
        <w:rPr>
          <w:b/>
          <w:bCs/>
        </w:rPr>
        <w:t>Figure E.14</w:t>
      </w:r>
      <w:r w:rsidR="00607986" w:rsidRPr="00BD0ED8">
        <w:rPr>
          <w:b/>
          <w:bCs/>
        </w:rPr>
        <w:t xml:space="preserve">. </w:t>
      </w:r>
      <w:r w:rsidR="00607986">
        <w:t>US coal b</w:t>
      </w:r>
      <w:r w:rsidR="00607986" w:rsidRPr="00BD0ED8">
        <w:t xml:space="preserve">ituminous </w:t>
      </w:r>
      <w:r w:rsidR="00607986" w:rsidRPr="00655C31">
        <w:t xml:space="preserve">usage for marginal electricity generation in </w:t>
      </w:r>
      <w:r w:rsidR="00607986">
        <w:t>Ontario</w:t>
      </w:r>
      <w:r w:rsidR="00607986" w:rsidRPr="00655C31">
        <w:t xml:space="preserve"> over the period 2004-2007</w:t>
      </w:r>
      <w:r w:rsidR="006404A9">
        <w:t xml:space="preserve"> </w:t>
      </w:r>
      <w:fldSimple w:instr="ADDIN RW.CITE{{62 Anonymous}}">
        <w:r w:rsidR="00571DAA">
          <w:t>[41]</w:t>
        </w:r>
      </w:fldSimple>
      <w:r w:rsidR="00607986">
        <w:t xml:space="preserve">, </w:t>
      </w:r>
      <w:r w:rsidR="00607986" w:rsidRPr="00655C31">
        <w:t xml:space="preserve">and predicted values </w:t>
      </w:r>
    </w:p>
    <w:p w:rsidR="00607986" w:rsidRPr="00BD0ED8" w:rsidRDefault="00607986" w:rsidP="00607986"/>
    <w:p w:rsidR="00607986" w:rsidRDefault="00607986" w:rsidP="00607986"/>
    <w:p w:rsidR="000613CF" w:rsidRPr="00BD0ED8" w:rsidRDefault="000613CF" w:rsidP="00607986"/>
    <w:p w:rsidR="00607986" w:rsidRPr="00BD0ED8" w:rsidRDefault="00EF1E2D" w:rsidP="00B44566">
      <w:pPr>
        <w:spacing w:line="276" w:lineRule="auto"/>
        <w:jc w:val="center"/>
        <w:rPr>
          <w:b/>
          <w:bCs/>
          <w:sz w:val="28"/>
          <w:szCs w:val="28"/>
        </w:rPr>
      </w:pPr>
      <w:r w:rsidRPr="00EF1E2D">
        <w:rPr>
          <w:b/>
          <w:bCs/>
          <w:noProof/>
          <w:sz w:val="28"/>
          <w:szCs w:val="28"/>
          <w:lang w:val="en-US" w:eastAsia="en-US"/>
        </w:rPr>
        <w:drawing>
          <wp:inline distT="0" distB="0" distL="0" distR="0">
            <wp:extent cx="5609854" cy="2776921"/>
            <wp:effectExtent l="19050" t="0" r="9896" b="4379"/>
            <wp:docPr id="2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87"/>
              </a:graphicData>
            </a:graphic>
          </wp:inline>
        </w:drawing>
      </w:r>
    </w:p>
    <w:p w:rsidR="00607986" w:rsidRDefault="00EF1E2D" w:rsidP="00B44566">
      <w:pPr>
        <w:ind w:left="1418" w:hanging="1418"/>
        <w:rPr>
          <w:b/>
          <w:bCs/>
        </w:rPr>
      </w:pPr>
      <w:r>
        <w:rPr>
          <w:b/>
          <w:bCs/>
        </w:rPr>
        <w:t>Figure E.15</w:t>
      </w:r>
      <w:r w:rsidR="00607986" w:rsidRPr="00BD0ED8">
        <w:rPr>
          <w:b/>
          <w:bCs/>
        </w:rPr>
        <w:t>.</w:t>
      </w:r>
      <w:r w:rsidR="00607986" w:rsidRPr="003065F3">
        <w:t xml:space="preserve"> </w:t>
      </w:r>
      <w:r w:rsidR="00607986" w:rsidRPr="00BD0ED8">
        <w:t xml:space="preserve">US Imports </w:t>
      </w:r>
      <w:r w:rsidR="00607986" w:rsidRPr="00655C31">
        <w:t xml:space="preserve">usage for marginal electricity generation in </w:t>
      </w:r>
      <w:r w:rsidR="00607986">
        <w:t>Ontario</w:t>
      </w:r>
      <w:r w:rsidR="00607986" w:rsidRPr="00655C31">
        <w:t xml:space="preserve"> over the period 2004-2007</w:t>
      </w:r>
      <w:r w:rsidR="006404A9">
        <w:t xml:space="preserve"> </w:t>
      </w:r>
      <w:fldSimple w:instr="ADDIN RW.CITE{{62 Anonymous}}">
        <w:r w:rsidR="00571DAA">
          <w:t>[41]</w:t>
        </w:r>
      </w:fldSimple>
      <w:r w:rsidR="00607986">
        <w:t xml:space="preserve">, </w:t>
      </w:r>
      <w:r w:rsidR="00607986" w:rsidRPr="00655C31">
        <w:t xml:space="preserve">and predicted values </w:t>
      </w:r>
    </w:p>
    <w:p w:rsidR="00607986" w:rsidRPr="00BD0ED8" w:rsidRDefault="00607986" w:rsidP="00607986">
      <w:pPr>
        <w:rPr>
          <w:b/>
          <w:bCs/>
          <w:sz w:val="28"/>
          <w:szCs w:val="28"/>
        </w:rPr>
      </w:pPr>
    </w:p>
    <w:p w:rsidR="00607986" w:rsidRPr="00BD0ED8" w:rsidRDefault="00A86AAB" w:rsidP="00B44566">
      <w:pPr>
        <w:spacing w:line="276" w:lineRule="auto"/>
        <w:jc w:val="center"/>
        <w:rPr>
          <w:b/>
          <w:bCs/>
          <w:sz w:val="28"/>
          <w:szCs w:val="28"/>
        </w:rPr>
      </w:pPr>
      <w:r w:rsidRPr="00A86AAB">
        <w:rPr>
          <w:b/>
          <w:bCs/>
          <w:noProof/>
          <w:sz w:val="28"/>
          <w:szCs w:val="28"/>
          <w:lang w:val="en-US" w:eastAsia="en-US"/>
        </w:rPr>
        <w:lastRenderedPageBreak/>
        <w:drawing>
          <wp:inline distT="0" distB="0" distL="0" distR="0">
            <wp:extent cx="5576579" cy="2826327"/>
            <wp:effectExtent l="19050" t="0" r="24121" b="0"/>
            <wp:docPr id="2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88"/>
              </a:graphicData>
            </a:graphic>
          </wp:inline>
        </w:drawing>
      </w:r>
    </w:p>
    <w:p w:rsidR="00607986" w:rsidRPr="00BD0ED8" w:rsidRDefault="00A86AAB" w:rsidP="00B44566">
      <w:pPr>
        <w:ind w:left="1418" w:hanging="1418"/>
      </w:pPr>
      <w:r>
        <w:rPr>
          <w:b/>
          <w:bCs/>
        </w:rPr>
        <w:t>Figure E.16</w:t>
      </w:r>
      <w:r w:rsidR="00607986" w:rsidRPr="00BD0ED8">
        <w:rPr>
          <w:b/>
          <w:bCs/>
        </w:rPr>
        <w:t xml:space="preserve">. </w:t>
      </w:r>
      <w:r w:rsidR="00607986">
        <w:t>Montana coal sub-b</w:t>
      </w:r>
      <w:r w:rsidR="00607986" w:rsidRPr="00BD0ED8">
        <w:t xml:space="preserve">ituminous </w:t>
      </w:r>
      <w:r w:rsidR="00607986" w:rsidRPr="00655C31">
        <w:t xml:space="preserve">usage for marginal electricity generation in </w:t>
      </w:r>
      <w:r w:rsidR="00607986">
        <w:t>Manitoba</w:t>
      </w:r>
      <w:r w:rsidR="00607986" w:rsidRPr="00655C31">
        <w:t xml:space="preserve"> over the period 2004-2007</w:t>
      </w:r>
      <w:r w:rsidR="006404A9">
        <w:t xml:space="preserve"> </w:t>
      </w:r>
      <w:fldSimple w:instr="ADDIN RW.CITE{{62 Anonymous}}">
        <w:r w:rsidR="00571DAA">
          <w:t>[41]</w:t>
        </w:r>
      </w:fldSimple>
      <w:r w:rsidR="00607986">
        <w:t xml:space="preserve">, </w:t>
      </w:r>
      <w:r w:rsidR="00607986" w:rsidRPr="00655C31">
        <w:t xml:space="preserve">and predicted values </w:t>
      </w:r>
    </w:p>
    <w:p w:rsidR="00607986" w:rsidRDefault="00607986" w:rsidP="00607986">
      <w:pPr>
        <w:rPr>
          <w:b/>
          <w:bCs/>
          <w:sz w:val="28"/>
          <w:szCs w:val="28"/>
        </w:rPr>
      </w:pPr>
    </w:p>
    <w:p w:rsidR="00607986" w:rsidRDefault="00607986" w:rsidP="00607986">
      <w:pPr>
        <w:rPr>
          <w:b/>
          <w:bCs/>
          <w:sz w:val="28"/>
          <w:szCs w:val="28"/>
        </w:rPr>
      </w:pPr>
    </w:p>
    <w:p w:rsidR="000613CF" w:rsidRPr="00BD0ED8" w:rsidRDefault="000613CF" w:rsidP="00607986">
      <w:pPr>
        <w:rPr>
          <w:b/>
          <w:bCs/>
          <w:sz w:val="28"/>
          <w:szCs w:val="28"/>
        </w:rPr>
      </w:pPr>
    </w:p>
    <w:p w:rsidR="00607986" w:rsidRPr="00BD0ED8" w:rsidRDefault="00A86AAB" w:rsidP="00B44566">
      <w:pPr>
        <w:spacing w:line="276" w:lineRule="auto"/>
        <w:jc w:val="center"/>
        <w:rPr>
          <w:b/>
          <w:bCs/>
          <w:sz w:val="28"/>
          <w:szCs w:val="28"/>
        </w:rPr>
      </w:pPr>
      <w:r w:rsidRPr="00A86AAB">
        <w:rPr>
          <w:b/>
          <w:bCs/>
          <w:noProof/>
          <w:sz w:val="28"/>
          <w:szCs w:val="28"/>
          <w:lang w:val="en-US" w:eastAsia="en-US"/>
        </w:rPr>
        <w:drawing>
          <wp:inline distT="0" distB="0" distL="0" distR="0">
            <wp:extent cx="5510151" cy="2778826"/>
            <wp:effectExtent l="19050" t="0" r="14349" b="2474"/>
            <wp:docPr id="26"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89"/>
              </a:graphicData>
            </a:graphic>
          </wp:inline>
        </w:drawing>
      </w:r>
    </w:p>
    <w:p w:rsidR="00607986" w:rsidRDefault="00A86AAB" w:rsidP="00B44566">
      <w:pPr>
        <w:ind w:left="1418" w:hanging="1418"/>
      </w:pPr>
      <w:r>
        <w:rPr>
          <w:b/>
          <w:bCs/>
        </w:rPr>
        <w:t>Figure E.17</w:t>
      </w:r>
      <w:r w:rsidR="00607986" w:rsidRPr="00BD0ED8">
        <w:rPr>
          <w:b/>
          <w:bCs/>
        </w:rPr>
        <w:t xml:space="preserve">. </w:t>
      </w:r>
      <w:r w:rsidR="00607986">
        <w:rPr>
          <w:b/>
          <w:bCs/>
        </w:rPr>
        <w:t xml:space="preserve"> </w:t>
      </w:r>
      <w:r w:rsidR="00607986">
        <w:t>US import</w:t>
      </w:r>
      <w:r w:rsidR="00607986" w:rsidRPr="00BD0ED8">
        <w:t xml:space="preserve"> </w:t>
      </w:r>
      <w:r w:rsidR="00607986" w:rsidRPr="00655C31">
        <w:t xml:space="preserve">usage for marginal electricity generation in </w:t>
      </w:r>
      <w:r w:rsidR="00607986">
        <w:t>Manitoba</w:t>
      </w:r>
      <w:r w:rsidR="00607986" w:rsidRPr="00655C31">
        <w:t xml:space="preserve"> over the period 2004-2007</w:t>
      </w:r>
      <w:r w:rsidR="006404A9">
        <w:t xml:space="preserve"> </w:t>
      </w:r>
      <w:fldSimple w:instr="ADDIN RW.CITE{{62 Anonymous}}">
        <w:r w:rsidR="00571DAA">
          <w:t>[41]</w:t>
        </w:r>
      </w:fldSimple>
      <w:r w:rsidR="00607986">
        <w:t xml:space="preserve">, </w:t>
      </w:r>
      <w:r w:rsidR="00607986" w:rsidRPr="00655C31">
        <w:t xml:space="preserve">and predicted values </w:t>
      </w:r>
    </w:p>
    <w:p w:rsidR="00607986" w:rsidRDefault="00607986" w:rsidP="00607986"/>
    <w:p w:rsidR="00607986" w:rsidRPr="00BD0ED8" w:rsidRDefault="0069227B" w:rsidP="00B44566">
      <w:pPr>
        <w:spacing w:line="276" w:lineRule="auto"/>
        <w:jc w:val="center"/>
        <w:rPr>
          <w:b/>
          <w:bCs/>
          <w:sz w:val="28"/>
          <w:szCs w:val="28"/>
        </w:rPr>
      </w:pPr>
      <w:r w:rsidRPr="0069227B">
        <w:rPr>
          <w:b/>
          <w:bCs/>
          <w:noProof/>
          <w:sz w:val="28"/>
          <w:szCs w:val="28"/>
          <w:lang w:val="en-US" w:eastAsia="en-US"/>
        </w:rPr>
        <w:lastRenderedPageBreak/>
        <w:drawing>
          <wp:inline distT="0" distB="0" distL="0" distR="0">
            <wp:extent cx="5550478" cy="2826327"/>
            <wp:effectExtent l="19050" t="0" r="12122" b="0"/>
            <wp:docPr id="27" name="Chart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90"/>
              </a:graphicData>
            </a:graphic>
          </wp:inline>
        </w:drawing>
      </w:r>
    </w:p>
    <w:p w:rsidR="00607986" w:rsidRDefault="0069227B" w:rsidP="00B44566">
      <w:pPr>
        <w:ind w:left="1418" w:hanging="1418"/>
        <w:rPr>
          <w:b/>
          <w:bCs/>
        </w:rPr>
      </w:pPr>
      <w:r>
        <w:rPr>
          <w:b/>
          <w:bCs/>
        </w:rPr>
        <w:t>Figure E.18</w:t>
      </w:r>
      <w:r w:rsidR="00607986" w:rsidRPr="00BD0ED8">
        <w:rPr>
          <w:b/>
          <w:bCs/>
        </w:rPr>
        <w:t xml:space="preserve">. </w:t>
      </w:r>
      <w:r w:rsidR="00607986">
        <w:t>Natural</w:t>
      </w:r>
      <w:r w:rsidR="00607986" w:rsidRPr="00655C31">
        <w:t xml:space="preserve"> gas usage for marginal electricity generation in </w:t>
      </w:r>
      <w:r w:rsidR="00607986">
        <w:t>Saskatchewan ove</w:t>
      </w:r>
      <w:r w:rsidR="00607986" w:rsidRPr="00655C31">
        <w:t>r the period 2004-2007</w:t>
      </w:r>
      <w:r w:rsidR="006404A9">
        <w:t xml:space="preserve"> </w:t>
      </w:r>
      <w:fldSimple w:instr="ADDIN RW.CITE{{62 Anonymous}}">
        <w:r w:rsidR="00571DAA">
          <w:t>[41]</w:t>
        </w:r>
      </w:fldSimple>
      <w:r w:rsidR="00607986">
        <w:t xml:space="preserve">, </w:t>
      </w:r>
      <w:r w:rsidR="00607986" w:rsidRPr="00655C31">
        <w:t xml:space="preserve">and predicted values </w:t>
      </w:r>
    </w:p>
    <w:p w:rsidR="00607986" w:rsidRDefault="00607986" w:rsidP="00607986">
      <w:pPr>
        <w:rPr>
          <w:b/>
          <w:bCs/>
        </w:rPr>
      </w:pPr>
    </w:p>
    <w:p w:rsidR="000613CF" w:rsidRDefault="000613CF" w:rsidP="00607986">
      <w:pPr>
        <w:rPr>
          <w:b/>
          <w:bCs/>
        </w:rPr>
      </w:pPr>
    </w:p>
    <w:p w:rsidR="000613CF" w:rsidRDefault="000613CF" w:rsidP="00607986">
      <w:pPr>
        <w:rPr>
          <w:b/>
          <w:bCs/>
        </w:rPr>
      </w:pPr>
    </w:p>
    <w:p w:rsidR="007A5CB2" w:rsidRPr="00BD0ED8" w:rsidRDefault="00B44566" w:rsidP="00B44566">
      <w:pPr>
        <w:spacing w:line="276" w:lineRule="auto"/>
        <w:rPr>
          <w:b/>
          <w:bCs/>
        </w:rPr>
      </w:pPr>
      <w:r w:rsidRPr="0069227B">
        <w:rPr>
          <w:b/>
          <w:bCs/>
          <w:noProof/>
          <w:sz w:val="28"/>
          <w:szCs w:val="28"/>
          <w:lang w:val="en-US" w:eastAsia="en-US"/>
        </w:rPr>
        <w:drawing>
          <wp:inline distT="0" distB="0" distL="0" distR="0">
            <wp:extent cx="5609854" cy="2861953"/>
            <wp:effectExtent l="19050" t="0" r="9896" b="0"/>
            <wp:docPr id="51" name="Chart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91"/>
              </a:graphicData>
            </a:graphic>
          </wp:inline>
        </w:drawing>
      </w:r>
    </w:p>
    <w:p w:rsidR="00607986" w:rsidRPr="00BD0ED8" w:rsidRDefault="0069227B" w:rsidP="00B44566">
      <w:pPr>
        <w:ind w:left="1418" w:hanging="1418"/>
      </w:pPr>
      <w:r>
        <w:rPr>
          <w:b/>
          <w:bCs/>
        </w:rPr>
        <w:t>Figure E.19</w:t>
      </w:r>
      <w:r w:rsidR="00607986" w:rsidRPr="00BD0ED8">
        <w:rPr>
          <w:b/>
          <w:bCs/>
        </w:rPr>
        <w:t xml:space="preserve">. </w:t>
      </w:r>
      <w:r w:rsidR="00607986">
        <w:t>Saskatchewan coal l</w:t>
      </w:r>
      <w:r w:rsidR="00607986" w:rsidRPr="00BD0ED8">
        <w:t xml:space="preserve">ignite </w:t>
      </w:r>
      <w:r w:rsidR="00607986" w:rsidRPr="00655C31">
        <w:t xml:space="preserve">usage for marginal electricity generation in </w:t>
      </w:r>
      <w:r w:rsidR="00607986">
        <w:t>Saskatchewan</w:t>
      </w:r>
      <w:r w:rsidR="00607986" w:rsidRPr="00655C31">
        <w:t xml:space="preserve"> over the period 2004-2007</w:t>
      </w:r>
      <w:r w:rsidR="006404A9">
        <w:t xml:space="preserve"> </w:t>
      </w:r>
      <w:fldSimple w:instr="ADDIN RW.CITE{{62 Anonymous}}">
        <w:r w:rsidR="00571DAA">
          <w:t>[41]</w:t>
        </w:r>
      </w:fldSimple>
      <w:r w:rsidR="00607986">
        <w:t xml:space="preserve">, </w:t>
      </w:r>
      <w:r w:rsidR="00607986" w:rsidRPr="00655C31">
        <w:t xml:space="preserve">and predicted values </w:t>
      </w:r>
    </w:p>
    <w:p w:rsidR="00607986" w:rsidRPr="00BD0ED8" w:rsidRDefault="00607986" w:rsidP="00607986"/>
    <w:p w:rsidR="00607986" w:rsidRPr="00BD0ED8" w:rsidRDefault="0069227B" w:rsidP="00B44566">
      <w:pPr>
        <w:spacing w:line="276" w:lineRule="auto"/>
        <w:jc w:val="center"/>
        <w:rPr>
          <w:b/>
          <w:bCs/>
          <w:sz w:val="28"/>
          <w:szCs w:val="28"/>
        </w:rPr>
      </w:pPr>
      <w:r w:rsidRPr="0069227B">
        <w:rPr>
          <w:b/>
          <w:bCs/>
          <w:noProof/>
          <w:sz w:val="28"/>
          <w:szCs w:val="28"/>
          <w:lang w:val="en-US" w:eastAsia="en-US"/>
        </w:rPr>
        <w:lastRenderedPageBreak/>
        <w:drawing>
          <wp:inline distT="0" distB="0" distL="0" distR="0">
            <wp:extent cx="5538602" cy="2838202"/>
            <wp:effectExtent l="19050" t="0" r="23998" b="248"/>
            <wp:docPr id="29" name="Chart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92"/>
              </a:graphicData>
            </a:graphic>
          </wp:inline>
        </w:drawing>
      </w:r>
    </w:p>
    <w:p w:rsidR="00607986" w:rsidRPr="00BD0ED8" w:rsidRDefault="0069227B" w:rsidP="00B44566">
      <w:pPr>
        <w:spacing w:line="276" w:lineRule="auto"/>
        <w:ind w:left="1418" w:hanging="1418"/>
      </w:pPr>
      <w:r>
        <w:rPr>
          <w:b/>
          <w:bCs/>
        </w:rPr>
        <w:t>Figure E.20</w:t>
      </w:r>
      <w:r w:rsidR="00607986" w:rsidRPr="00BD0ED8">
        <w:rPr>
          <w:b/>
          <w:bCs/>
        </w:rPr>
        <w:t xml:space="preserve">. </w:t>
      </w:r>
      <w:r w:rsidR="00607986" w:rsidRPr="00BD0ED8">
        <w:t xml:space="preserve">US import </w:t>
      </w:r>
      <w:r w:rsidR="00607986" w:rsidRPr="00655C31">
        <w:t xml:space="preserve">usage for marginal electricity generation in </w:t>
      </w:r>
      <w:r w:rsidR="00607986">
        <w:t>Saskatchewan</w:t>
      </w:r>
      <w:r w:rsidR="00607986" w:rsidRPr="00655C31">
        <w:t xml:space="preserve"> over the period 2004-2007</w:t>
      </w:r>
      <w:r w:rsidR="006404A9">
        <w:t xml:space="preserve"> </w:t>
      </w:r>
      <w:fldSimple w:instr="ADDIN RW.CITE{{62 Anonymous}}">
        <w:r w:rsidR="00571DAA">
          <w:t>[41]</w:t>
        </w:r>
      </w:fldSimple>
      <w:r w:rsidR="00607986">
        <w:t xml:space="preserve">, </w:t>
      </w:r>
      <w:r w:rsidR="00607986" w:rsidRPr="00655C31">
        <w:t xml:space="preserve">and predicted values </w:t>
      </w:r>
    </w:p>
    <w:p w:rsidR="00607986" w:rsidRDefault="00607986" w:rsidP="00607986">
      <w:pPr>
        <w:rPr>
          <w:b/>
          <w:bCs/>
          <w:sz w:val="28"/>
          <w:szCs w:val="28"/>
        </w:rPr>
      </w:pPr>
    </w:p>
    <w:p w:rsidR="00607986" w:rsidRDefault="00607986" w:rsidP="00607986">
      <w:pPr>
        <w:jc w:val="center"/>
        <w:rPr>
          <w:b/>
          <w:bCs/>
          <w:sz w:val="28"/>
          <w:szCs w:val="28"/>
        </w:rPr>
      </w:pPr>
    </w:p>
    <w:p w:rsidR="000613CF" w:rsidRPr="00BD0ED8" w:rsidRDefault="000613CF" w:rsidP="00607986">
      <w:pPr>
        <w:jc w:val="center"/>
        <w:rPr>
          <w:b/>
          <w:bCs/>
          <w:sz w:val="28"/>
          <w:szCs w:val="28"/>
        </w:rPr>
      </w:pPr>
    </w:p>
    <w:p w:rsidR="00607986" w:rsidRPr="00BD0ED8" w:rsidRDefault="009A3FBC" w:rsidP="00B44566">
      <w:pPr>
        <w:spacing w:line="276" w:lineRule="auto"/>
        <w:jc w:val="center"/>
        <w:rPr>
          <w:b/>
          <w:bCs/>
          <w:sz w:val="28"/>
          <w:szCs w:val="28"/>
        </w:rPr>
      </w:pPr>
      <w:r w:rsidRPr="009A3FBC">
        <w:rPr>
          <w:b/>
          <w:bCs/>
          <w:noProof/>
          <w:sz w:val="28"/>
          <w:szCs w:val="28"/>
          <w:lang w:val="en-US" w:eastAsia="en-US"/>
        </w:rPr>
        <w:drawing>
          <wp:inline distT="0" distB="0" distL="0" distR="0">
            <wp:extent cx="5586103" cy="2861953"/>
            <wp:effectExtent l="19050" t="0" r="14597" b="0"/>
            <wp:docPr id="30" name="Chart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93"/>
              </a:graphicData>
            </a:graphic>
          </wp:inline>
        </w:drawing>
      </w:r>
    </w:p>
    <w:p w:rsidR="00607986" w:rsidRDefault="00E24D8C" w:rsidP="00B44566">
      <w:pPr>
        <w:spacing w:line="276" w:lineRule="auto"/>
        <w:ind w:left="1418" w:hanging="1418"/>
      </w:pPr>
      <w:r>
        <w:rPr>
          <w:b/>
          <w:bCs/>
        </w:rPr>
        <w:t>Figure E.21</w:t>
      </w:r>
      <w:r w:rsidR="00607986" w:rsidRPr="00BD0ED8">
        <w:rPr>
          <w:b/>
          <w:bCs/>
        </w:rPr>
        <w:t xml:space="preserve">. </w:t>
      </w:r>
      <w:r w:rsidR="00607986" w:rsidRPr="00655C31">
        <w:t xml:space="preserve">Natural gas usage for marginal electricity generation in </w:t>
      </w:r>
      <w:r w:rsidR="00607986">
        <w:t>Alberta</w:t>
      </w:r>
      <w:r w:rsidR="00607986" w:rsidRPr="00655C31">
        <w:t xml:space="preserve"> over the period 2004-2007</w:t>
      </w:r>
      <w:r w:rsidR="006404A9">
        <w:t xml:space="preserve"> </w:t>
      </w:r>
      <w:fldSimple w:instr="ADDIN RW.CITE{{62 Anonymous}}">
        <w:r w:rsidR="00571DAA">
          <w:t>[41]</w:t>
        </w:r>
      </w:fldSimple>
      <w:r w:rsidR="00607986">
        <w:t xml:space="preserve">, </w:t>
      </w:r>
      <w:r w:rsidR="00607986" w:rsidRPr="00655C31">
        <w:t xml:space="preserve">and predicted values </w:t>
      </w:r>
    </w:p>
    <w:p w:rsidR="00E24D8C" w:rsidRPr="00BD0ED8" w:rsidRDefault="00E24D8C" w:rsidP="00E24D8C">
      <w:pPr>
        <w:rPr>
          <w:b/>
          <w:bCs/>
        </w:rPr>
      </w:pPr>
    </w:p>
    <w:p w:rsidR="00607986" w:rsidRPr="00BD0ED8" w:rsidRDefault="009A3FBC" w:rsidP="00B44566">
      <w:pPr>
        <w:spacing w:line="276" w:lineRule="auto"/>
        <w:jc w:val="center"/>
        <w:rPr>
          <w:b/>
          <w:bCs/>
          <w:sz w:val="28"/>
          <w:szCs w:val="28"/>
        </w:rPr>
      </w:pPr>
      <w:r w:rsidRPr="009A3FBC">
        <w:rPr>
          <w:b/>
          <w:bCs/>
          <w:noProof/>
          <w:sz w:val="28"/>
          <w:szCs w:val="28"/>
          <w:lang w:val="en-US" w:eastAsia="en-US"/>
        </w:rPr>
        <w:lastRenderedPageBreak/>
        <w:drawing>
          <wp:inline distT="0" distB="0" distL="0" distR="0">
            <wp:extent cx="5574228" cy="2854968"/>
            <wp:effectExtent l="19050" t="0" r="26472" b="2532"/>
            <wp:docPr id="31" name="Chart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94"/>
              </a:graphicData>
            </a:graphic>
          </wp:inline>
        </w:drawing>
      </w:r>
    </w:p>
    <w:p w:rsidR="00607986" w:rsidRDefault="00E24D8C" w:rsidP="00B44566">
      <w:pPr>
        <w:spacing w:line="276" w:lineRule="auto"/>
        <w:ind w:left="1418" w:hanging="1418"/>
      </w:pPr>
      <w:r>
        <w:rPr>
          <w:b/>
          <w:bCs/>
        </w:rPr>
        <w:t>Figure E.22</w:t>
      </w:r>
      <w:r w:rsidR="00607986" w:rsidRPr="00BD0ED8">
        <w:rPr>
          <w:b/>
          <w:bCs/>
        </w:rPr>
        <w:t xml:space="preserve">. </w:t>
      </w:r>
      <w:r w:rsidR="00607986">
        <w:t>Landfill</w:t>
      </w:r>
      <w:r w:rsidR="00607986" w:rsidRPr="00655C31">
        <w:t xml:space="preserve"> gas usage for marginal electricity generation in </w:t>
      </w:r>
      <w:r w:rsidR="00607986">
        <w:t>Alberta</w:t>
      </w:r>
      <w:r w:rsidR="00607986" w:rsidRPr="00655C31">
        <w:t xml:space="preserve"> over the period 2004-2007</w:t>
      </w:r>
      <w:r w:rsidR="006404A9">
        <w:t xml:space="preserve"> </w:t>
      </w:r>
      <w:fldSimple w:instr="ADDIN RW.CITE{{62 Anonymous}}">
        <w:r w:rsidR="00571DAA">
          <w:t>[41]</w:t>
        </w:r>
      </w:fldSimple>
      <w:r w:rsidR="00607986">
        <w:t xml:space="preserve">, </w:t>
      </w:r>
      <w:r w:rsidR="00607986" w:rsidRPr="00655C31">
        <w:t xml:space="preserve">and predicted values </w:t>
      </w:r>
    </w:p>
    <w:p w:rsidR="007A5CB2" w:rsidRDefault="007A5CB2" w:rsidP="00E24D8C"/>
    <w:p w:rsidR="007A5CB2" w:rsidRDefault="007A5CB2" w:rsidP="00E24D8C">
      <w:pPr>
        <w:rPr>
          <w:b/>
          <w:bCs/>
        </w:rPr>
      </w:pPr>
    </w:p>
    <w:p w:rsidR="000613CF" w:rsidRPr="00BD0ED8" w:rsidRDefault="000613CF" w:rsidP="00E24D8C">
      <w:pPr>
        <w:rPr>
          <w:b/>
          <w:bCs/>
        </w:rPr>
      </w:pPr>
    </w:p>
    <w:p w:rsidR="00607986" w:rsidRPr="00BD0ED8" w:rsidRDefault="009A3FBC" w:rsidP="00B44566">
      <w:pPr>
        <w:spacing w:line="276" w:lineRule="auto"/>
        <w:jc w:val="center"/>
        <w:rPr>
          <w:b/>
          <w:bCs/>
          <w:sz w:val="28"/>
          <w:szCs w:val="28"/>
        </w:rPr>
      </w:pPr>
      <w:r w:rsidRPr="009A3FBC">
        <w:rPr>
          <w:b/>
          <w:bCs/>
          <w:noProof/>
          <w:sz w:val="28"/>
          <w:szCs w:val="28"/>
          <w:lang w:val="en-US" w:eastAsia="en-US"/>
        </w:rPr>
        <w:drawing>
          <wp:inline distT="0" distB="0" distL="0" distR="0">
            <wp:extent cx="5571944" cy="2861953"/>
            <wp:effectExtent l="19050" t="0" r="9706" b="0"/>
            <wp:docPr id="32" name="Chart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95"/>
              </a:graphicData>
            </a:graphic>
          </wp:inline>
        </w:drawing>
      </w:r>
    </w:p>
    <w:p w:rsidR="00607986" w:rsidRPr="00BD0ED8" w:rsidRDefault="00E24D8C" w:rsidP="00B44566">
      <w:pPr>
        <w:spacing w:line="276" w:lineRule="auto"/>
        <w:ind w:left="1418" w:hanging="1418"/>
      </w:pPr>
      <w:r>
        <w:rPr>
          <w:b/>
          <w:bCs/>
        </w:rPr>
        <w:t>Figure E.23</w:t>
      </w:r>
      <w:r w:rsidR="00607986" w:rsidRPr="00BD0ED8">
        <w:rPr>
          <w:b/>
          <w:bCs/>
        </w:rPr>
        <w:t xml:space="preserve">. </w:t>
      </w:r>
      <w:r w:rsidR="00607986">
        <w:t>Alberta coal b</w:t>
      </w:r>
      <w:r w:rsidR="00607986" w:rsidRPr="00BD0ED8">
        <w:t xml:space="preserve">ituminous </w:t>
      </w:r>
      <w:r w:rsidR="00607986" w:rsidRPr="00655C31">
        <w:t xml:space="preserve">usage for marginal electricity generation in </w:t>
      </w:r>
      <w:r w:rsidR="00B44566">
        <w:t>Alberta</w:t>
      </w:r>
      <w:r w:rsidR="00B44566" w:rsidRPr="00655C31">
        <w:t xml:space="preserve"> </w:t>
      </w:r>
      <w:r w:rsidR="00B44566">
        <w:t>over</w:t>
      </w:r>
      <w:r w:rsidR="00607986" w:rsidRPr="00655C31">
        <w:t xml:space="preserve"> the period 2004-2007</w:t>
      </w:r>
      <w:r w:rsidR="006404A9">
        <w:t xml:space="preserve"> </w:t>
      </w:r>
      <w:fldSimple w:instr="ADDIN RW.CITE{{62 Anonymous}}">
        <w:r w:rsidR="00571DAA">
          <w:t>[41]</w:t>
        </w:r>
      </w:fldSimple>
      <w:r w:rsidR="00607986">
        <w:t xml:space="preserve">, </w:t>
      </w:r>
      <w:r w:rsidR="00607986" w:rsidRPr="00655C31">
        <w:t xml:space="preserve">and predicted values </w:t>
      </w:r>
    </w:p>
    <w:p w:rsidR="00607986" w:rsidRPr="00BD0ED8" w:rsidRDefault="00607986" w:rsidP="00607986">
      <w:pPr>
        <w:jc w:val="center"/>
        <w:rPr>
          <w:b/>
          <w:bCs/>
          <w:sz w:val="28"/>
          <w:szCs w:val="28"/>
        </w:rPr>
      </w:pPr>
    </w:p>
    <w:p w:rsidR="00607986" w:rsidRPr="00BD0ED8" w:rsidRDefault="009A3FBC" w:rsidP="00B44566">
      <w:pPr>
        <w:spacing w:line="276" w:lineRule="auto"/>
        <w:jc w:val="center"/>
        <w:rPr>
          <w:b/>
          <w:bCs/>
          <w:sz w:val="28"/>
          <w:szCs w:val="28"/>
        </w:rPr>
      </w:pPr>
      <w:r w:rsidRPr="009A3FBC">
        <w:rPr>
          <w:b/>
          <w:bCs/>
          <w:noProof/>
          <w:sz w:val="28"/>
          <w:szCs w:val="28"/>
          <w:lang w:val="en-US" w:eastAsia="en-US"/>
        </w:rPr>
        <w:lastRenderedPageBreak/>
        <w:drawing>
          <wp:inline distT="0" distB="0" distL="0" distR="0">
            <wp:extent cx="5586104" cy="2826327"/>
            <wp:effectExtent l="19050" t="0" r="14596" b="0"/>
            <wp:docPr id="33" name="Chart 23"/>
            <wp:cNvGraphicFramePr/>
            <a:graphic xmlns:a="http://schemas.openxmlformats.org/drawingml/2006/main">
              <a:graphicData uri="http://schemas.openxmlformats.org/drawingml/2006/chart">
                <c:chart xmlns:c="http://schemas.openxmlformats.org/drawingml/2006/chart" xmlns:r="http://schemas.openxmlformats.org/officeDocument/2006/relationships" r:id="rId96"/>
              </a:graphicData>
            </a:graphic>
          </wp:inline>
        </w:drawing>
      </w:r>
    </w:p>
    <w:p w:rsidR="00607986" w:rsidRDefault="00E24D8C" w:rsidP="000613CF">
      <w:pPr>
        <w:ind w:left="1418" w:hanging="1418"/>
      </w:pPr>
      <w:r>
        <w:rPr>
          <w:b/>
          <w:bCs/>
        </w:rPr>
        <w:t>Figure E.24</w:t>
      </w:r>
      <w:r w:rsidR="00607986" w:rsidRPr="00BD0ED8">
        <w:rPr>
          <w:b/>
          <w:bCs/>
        </w:rPr>
        <w:t xml:space="preserve">. </w:t>
      </w:r>
      <w:r w:rsidR="00607986" w:rsidRPr="00655C31">
        <w:t>Natural gas usage for marginal electricity generation in British Colombia over the period 2004-2007</w:t>
      </w:r>
      <w:r w:rsidR="006404A9">
        <w:t xml:space="preserve"> </w:t>
      </w:r>
      <w:fldSimple w:instr="ADDIN RW.CITE{{62 Anonymous}}">
        <w:r w:rsidR="00571DAA">
          <w:t>[41]</w:t>
        </w:r>
      </w:fldSimple>
      <w:r w:rsidR="00607986">
        <w:t>,</w:t>
      </w:r>
      <w:r w:rsidR="00607986" w:rsidRPr="00655C31">
        <w:t xml:space="preserve"> and predicted values </w:t>
      </w:r>
    </w:p>
    <w:p w:rsidR="00607986" w:rsidRDefault="00607986" w:rsidP="00607986"/>
    <w:p w:rsidR="007A5CB2" w:rsidRDefault="007A5CB2" w:rsidP="00607986"/>
    <w:p w:rsidR="000613CF" w:rsidRDefault="000613CF" w:rsidP="00607986"/>
    <w:p w:rsidR="00607986" w:rsidRPr="00BD0ED8" w:rsidRDefault="009A3FBC" w:rsidP="000613CF">
      <w:pPr>
        <w:spacing w:line="276" w:lineRule="auto"/>
        <w:jc w:val="center"/>
        <w:rPr>
          <w:b/>
          <w:bCs/>
          <w:sz w:val="28"/>
          <w:szCs w:val="28"/>
        </w:rPr>
      </w:pPr>
      <w:r w:rsidRPr="009A3FBC">
        <w:rPr>
          <w:b/>
          <w:bCs/>
          <w:noProof/>
          <w:sz w:val="28"/>
          <w:szCs w:val="28"/>
          <w:lang w:val="en-US" w:eastAsia="en-US"/>
        </w:rPr>
        <w:drawing>
          <wp:inline distT="0" distB="0" distL="0" distR="0">
            <wp:extent cx="5657356" cy="2904375"/>
            <wp:effectExtent l="19050" t="0" r="19544" b="0"/>
            <wp:docPr id="34" name="Chart 24"/>
            <wp:cNvGraphicFramePr/>
            <a:graphic xmlns:a="http://schemas.openxmlformats.org/drawingml/2006/main">
              <a:graphicData uri="http://schemas.openxmlformats.org/drawingml/2006/chart">
                <c:chart xmlns:c="http://schemas.openxmlformats.org/drawingml/2006/chart" xmlns:r="http://schemas.openxmlformats.org/officeDocument/2006/relationships" r:id="rId97"/>
              </a:graphicData>
            </a:graphic>
          </wp:inline>
        </w:drawing>
      </w:r>
    </w:p>
    <w:p w:rsidR="00607986" w:rsidRDefault="00607986" w:rsidP="000613CF">
      <w:pPr>
        <w:ind w:left="1418" w:hanging="1418"/>
      </w:pPr>
      <w:r w:rsidRPr="00BD0ED8">
        <w:rPr>
          <w:b/>
          <w:bCs/>
        </w:rPr>
        <w:t>Figure E.2</w:t>
      </w:r>
      <w:r w:rsidR="00E24D8C">
        <w:rPr>
          <w:b/>
          <w:bCs/>
        </w:rPr>
        <w:t>5</w:t>
      </w:r>
      <w:r w:rsidRPr="00BD0ED8">
        <w:rPr>
          <w:b/>
          <w:bCs/>
        </w:rPr>
        <w:t xml:space="preserve">. </w:t>
      </w:r>
      <w:r>
        <w:t>Wood &amp; wood w</w:t>
      </w:r>
      <w:r w:rsidRPr="00BD0ED8">
        <w:t xml:space="preserve">aste </w:t>
      </w:r>
      <w:r w:rsidRPr="00655C31">
        <w:t>Natural gas usage for marginal electricity generation in British Colombia over the period 2004-2007</w:t>
      </w:r>
      <w:r w:rsidR="006404A9">
        <w:t xml:space="preserve"> </w:t>
      </w:r>
      <w:fldSimple w:instr="ADDIN RW.CITE{{62 Anonymous}}">
        <w:r w:rsidR="00571DAA">
          <w:t>[41]</w:t>
        </w:r>
      </w:fldSimple>
      <w:r>
        <w:t>,</w:t>
      </w:r>
      <w:r w:rsidRPr="00655C31">
        <w:t xml:space="preserve"> and predicted values </w:t>
      </w:r>
    </w:p>
    <w:p w:rsidR="00E24D8C" w:rsidRPr="00BD0ED8" w:rsidRDefault="00E24D8C" w:rsidP="00E24D8C">
      <w:pPr>
        <w:rPr>
          <w:b/>
          <w:bCs/>
        </w:rPr>
      </w:pPr>
    </w:p>
    <w:p w:rsidR="00607986" w:rsidRPr="00BD0ED8" w:rsidRDefault="009A3FBC" w:rsidP="000613CF">
      <w:pPr>
        <w:spacing w:line="276" w:lineRule="auto"/>
        <w:jc w:val="center"/>
        <w:rPr>
          <w:b/>
          <w:bCs/>
          <w:sz w:val="28"/>
          <w:szCs w:val="28"/>
        </w:rPr>
      </w:pPr>
      <w:r w:rsidRPr="009A3FBC">
        <w:rPr>
          <w:b/>
          <w:bCs/>
          <w:noProof/>
          <w:sz w:val="28"/>
          <w:szCs w:val="28"/>
          <w:lang w:val="en-US" w:eastAsia="en-US"/>
        </w:rPr>
        <w:lastRenderedPageBreak/>
        <w:drawing>
          <wp:inline distT="0" distB="0" distL="0" distR="0">
            <wp:extent cx="5645480" cy="2854968"/>
            <wp:effectExtent l="19050" t="0" r="12370" b="2532"/>
            <wp:docPr id="35" name="Chart 25"/>
            <wp:cNvGraphicFramePr/>
            <a:graphic xmlns:a="http://schemas.openxmlformats.org/drawingml/2006/main">
              <a:graphicData uri="http://schemas.openxmlformats.org/drawingml/2006/chart">
                <c:chart xmlns:c="http://schemas.openxmlformats.org/drawingml/2006/chart" xmlns:r="http://schemas.openxmlformats.org/officeDocument/2006/relationships" r:id="rId98"/>
              </a:graphicData>
            </a:graphic>
          </wp:inline>
        </w:drawing>
      </w:r>
    </w:p>
    <w:p w:rsidR="00607986" w:rsidRPr="00BD0ED8" w:rsidRDefault="00E24D8C" w:rsidP="000613CF">
      <w:pPr>
        <w:spacing w:line="276" w:lineRule="auto"/>
        <w:ind w:left="1276" w:hanging="1276"/>
      </w:pPr>
      <w:r>
        <w:rPr>
          <w:b/>
          <w:bCs/>
        </w:rPr>
        <w:t>Figure E.26</w:t>
      </w:r>
      <w:r w:rsidR="00607986" w:rsidRPr="00BD0ED8">
        <w:rPr>
          <w:b/>
          <w:bCs/>
        </w:rPr>
        <w:t>.</w:t>
      </w:r>
      <w:r w:rsidR="00607986">
        <w:rPr>
          <w:b/>
          <w:bCs/>
        </w:rPr>
        <w:t xml:space="preserve"> </w:t>
      </w:r>
      <w:r w:rsidR="00607986" w:rsidRPr="00BD0ED8">
        <w:t xml:space="preserve">US import </w:t>
      </w:r>
      <w:r w:rsidR="00607986" w:rsidRPr="00655C31">
        <w:t>usage for marginal electricity generation in British Colombia over the period 2004-2007</w:t>
      </w:r>
      <w:r w:rsidR="006404A9">
        <w:t xml:space="preserve"> </w:t>
      </w:r>
      <w:fldSimple w:instr="ADDIN RW.CITE{{62 Anonymous}}">
        <w:r w:rsidR="00571DAA">
          <w:t>[41]</w:t>
        </w:r>
      </w:fldSimple>
      <w:r w:rsidR="00607986" w:rsidRPr="00057DCE">
        <w:t>,</w:t>
      </w:r>
      <w:r w:rsidR="00607986" w:rsidRPr="00655C31">
        <w:t xml:space="preserve"> and predicted values </w:t>
      </w:r>
    </w:p>
    <w:p w:rsidR="00607986" w:rsidRPr="00BD0ED8" w:rsidRDefault="00607986" w:rsidP="00607986">
      <w:pPr>
        <w:jc w:val="center"/>
        <w:rPr>
          <w:b/>
          <w:bCs/>
          <w:sz w:val="28"/>
          <w:szCs w:val="28"/>
        </w:rPr>
      </w:pPr>
    </w:p>
    <w:p w:rsidR="00607986" w:rsidRDefault="00607986" w:rsidP="00607986">
      <w:pPr>
        <w:jc w:val="center"/>
        <w:rPr>
          <w:b/>
          <w:bCs/>
          <w:sz w:val="28"/>
          <w:szCs w:val="28"/>
        </w:rPr>
      </w:pPr>
    </w:p>
    <w:p w:rsidR="00607986" w:rsidRDefault="00607986" w:rsidP="00607986">
      <w:pPr>
        <w:jc w:val="center"/>
        <w:rPr>
          <w:b/>
          <w:bCs/>
          <w:sz w:val="28"/>
          <w:szCs w:val="28"/>
        </w:rPr>
      </w:pPr>
    </w:p>
    <w:p w:rsidR="00607986" w:rsidRDefault="00607986" w:rsidP="00607986">
      <w:pPr>
        <w:jc w:val="center"/>
        <w:rPr>
          <w:b/>
          <w:bCs/>
          <w:sz w:val="28"/>
          <w:szCs w:val="28"/>
        </w:rPr>
      </w:pPr>
    </w:p>
    <w:p w:rsidR="00607986" w:rsidRDefault="00607986" w:rsidP="00607986">
      <w:pPr>
        <w:jc w:val="center"/>
        <w:rPr>
          <w:b/>
          <w:bCs/>
          <w:sz w:val="28"/>
          <w:szCs w:val="28"/>
        </w:rPr>
      </w:pPr>
    </w:p>
    <w:p w:rsidR="00607986" w:rsidRDefault="00607986" w:rsidP="00607986">
      <w:pPr>
        <w:jc w:val="center"/>
        <w:rPr>
          <w:b/>
          <w:bCs/>
          <w:sz w:val="28"/>
          <w:szCs w:val="28"/>
        </w:rPr>
      </w:pPr>
    </w:p>
    <w:p w:rsidR="00607986" w:rsidRDefault="00607986" w:rsidP="00607986">
      <w:pPr>
        <w:jc w:val="center"/>
        <w:rPr>
          <w:b/>
          <w:bCs/>
          <w:sz w:val="28"/>
          <w:szCs w:val="28"/>
        </w:rPr>
      </w:pPr>
    </w:p>
    <w:p w:rsidR="00607986" w:rsidRDefault="00607986" w:rsidP="00607986">
      <w:pPr>
        <w:jc w:val="center"/>
        <w:rPr>
          <w:b/>
          <w:bCs/>
          <w:sz w:val="28"/>
          <w:szCs w:val="28"/>
        </w:rPr>
      </w:pPr>
    </w:p>
    <w:p w:rsidR="00607986" w:rsidRDefault="00607986" w:rsidP="00607986">
      <w:pPr>
        <w:jc w:val="center"/>
        <w:rPr>
          <w:b/>
          <w:bCs/>
          <w:sz w:val="28"/>
          <w:szCs w:val="28"/>
        </w:rPr>
      </w:pPr>
    </w:p>
    <w:p w:rsidR="00607986" w:rsidRDefault="00607986" w:rsidP="00607986">
      <w:pPr>
        <w:rPr>
          <w:b/>
          <w:bCs/>
        </w:rPr>
      </w:pPr>
    </w:p>
    <w:p w:rsidR="00607986" w:rsidRDefault="00607986" w:rsidP="00607986">
      <w:pPr>
        <w:rPr>
          <w:b/>
          <w:bCs/>
        </w:rPr>
      </w:pPr>
    </w:p>
    <w:p w:rsidR="00607986" w:rsidRDefault="00607986" w:rsidP="00607986">
      <w:pPr>
        <w:rPr>
          <w:b/>
          <w:bCs/>
        </w:rPr>
      </w:pPr>
    </w:p>
    <w:p w:rsidR="00607986" w:rsidRDefault="00607986" w:rsidP="00607986">
      <w:pPr>
        <w:rPr>
          <w:b/>
          <w:bCs/>
        </w:rPr>
      </w:pPr>
    </w:p>
    <w:p w:rsidR="00607986" w:rsidRDefault="00607986" w:rsidP="00607986">
      <w:pPr>
        <w:rPr>
          <w:b/>
          <w:bCs/>
        </w:rPr>
      </w:pPr>
    </w:p>
    <w:p w:rsidR="00607986" w:rsidRDefault="00607986" w:rsidP="00607986">
      <w:pPr>
        <w:rPr>
          <w:b/>
          <w:bCs/>
        </w:rPr>
      </w:pPr>
    </w:p>
    <w:p w:rsidR="00607986" w:rsidRDefault="00607986" w:rsidP="00607986">
      <w:pPr>
        <w:rPr>
          <w:b/>
          <w:bCs/>
        </w:rPr>
      </w:pPr>
    </w:p>
    <w:p w:rsidR="00607986" w:rsidRDefault="00607986" w:rsidP="00607986">
      <w:pPr>
        <w:rPr>
          <w:b/>
          <w:bCs/>
        </w:rPr>
      </w:pPr>
    </w:p>
    <w:p w:rsidR="00607986" w:rsidRDefault="00607986" w:rsidP="00607986">
      <w:pPr>
        <w:rPr>
          <w:b/>
          <w:bCs/>
          <w:sz w:val="28"/>
          <w:szCs w:val="28"/>
        </w:rPr>
      </w:pPr>
    </w:p>
    <w:p w:rsidR="00607986" w:rsidRDefault="00607986" w:rsidP="00607986">
      <w:pPr>
        <w:rPr>
          <w:b/>
          <w:bCs/>
          <w:sz w:val="28"/>
          <w:szCs w:val="28"/>
        </w:rPr>
      </w:pPr>
    </w:p>
    <w:p w:rsidR="00607986" w:rsidRDefault="00607986" w:rsidP="00607986">
      <w:pPr>
        <w:rPr>
          <w:b/>
          <w:bCs/>
          <w:sz w:val="28"/>
          <w:szCs w:val="28"/>
        </w:rPr>
      </w:pPr>
    </w:p>
    <w:p w:rsidR="00607986" w:rsidRDefault="00607986" w:rsidP="00607986">
      <w:pPr>
        <w:rPr>
          <w:b/>
          <w:bCs/>
          <w:sz w:val="28"/>
          <w:szCs w:val="28"/>
        </w:rPr>
      </w:pPr>
    </w:p>
    <w:p w:rsidR="00607986" w:rsidRDefault="00607986" w:rsidP="00607986">
      <w:pPr>
        <w:rPr>
          <w:b/>
          <w:bCs/>
          <w:sz w:val="28"/>
          <w:szCs w:val="28"/>
        </w:rPr>
      </w:pPr>
    </w:p>
    <w:p w:rsidR="00607986" w:rsidRDefault="00607986" w:rsidP="00607986">
      <w:pPr>
        <w:rPr>
          <w:b/>
          <w:bCs/>
          <w:sz w:val="28"/>
          <w:szCs w:val="28"/>
        </w:rPr>
      </w:pPr>
    </w:p>
    <w:p w:rsidR="00607986" w:rsidRPr="00AB6B96" w:rsidRDefault="008F1E56" w:rsidP="00AB6B96">
      <w:pPr>
        <w:pStyle w:val="Heading2"/>
        <w:jc w:val="center"/>
        <w:rPr>
          <w:rFonts w:asciiTheme="majorBidi" w:hAnsiTheme="majorBidi" w:cstheme="majorBidi"/>
          <w:i w:val="0"/>
          <w:iCs w:val="0"/>
        </w:rPr>
      </w:pPr>
      <w:bookmarkStart w:id="272" w:name="_Toc225059675"/>
      <w:r w:rsidRPr="00BB44E0">
        <w:rPr>
          <w:rFonts w:asciiTheme="majorBidi" w:hAnsiTheme="majorBidi" w:cstheme="majorBidi"/>
          <w:i w:val="0"/>
          <w:iCs w:val="0"/>
        </w:rPr>
        <w:lastRenderedPageBreak/>
        <w:t>APPENDIX F</w:t>
      </w:r>
      <w:bookmarkEnd w:id="272"/>
    </w:p>
    <w:p w:rsidR="008F1E56" w:rsidRPr="008F1E56" w:rsidRDefault="008F1E56" w:rsidP="008F1E56"/>
    <w:p w:rsidR="00607986" w:rsidRDefault="008F1E56" w:rsidP="00793737">
      <w:pPr>
        <w:spacing w:line="360" w:lineRule="auto"/>
        <w:jc w:val="center"/>
        <w:rPr>
          <w:b/>
          <w:bCs/>
        </w:rPr>
      </w:pPr>
      <w:r>
        <w:rPr>
          <w:b/>
          <w:bCs/>
        </w:rPr>
        <w:t>Monthly GHG Emission Reduction (</w:t>
      </w:r>
      <w:r>
        <w:rPr>
          <w:b/>
          <w:bCs/>
          <w:lang w:val="en-CA"/>
        </w:rPr>
        <w:t>Ton</w:t>
      </w:r>
      <w:r w:rsidR="001B71BA">
        <w:rPr>
          <w:b/>
          <w:bCs/>
          <w:lang w:val="en-CA"/>
        </w:rPr>
        <w:t>ne</w:t>
      </w:r>
      <w:r>
        <w:rPr>
          <w:b/>
          <w:bCs/>
          <w:lang w:val="en-CA"/>
        </w:rPr>
        <w:t xml:space="preserve"> CO</w:t>
      </w:r>
      <w:r w:rsidRPr="009870FB">
        <w:rPr>
          <w:b/>
          <w:bCs/>
          <w:vertAlign w:val="subscript"/>
          <w:lang w:val="en-CA"/>
        </w:rPr>
        <w:t>2eq</w:t>
      </w:r>
      <w:r>
        <w:rPr>
          <w:b/>
          <w:bCs/>
          <w:lang w:val="en-CA"/>
        </w:rPr>
        <w:t>/month)</w:t>
      </w:r>
      <w:r w:rsidR="00793737">
        <w:rPr>
          <w:b/>
          <w:bCs/>
          <w:lang w:val="en-CA"/>
        </w:rPr>
        <w:t xml:space="preserve"> as Result of Ceiling Insulation Upgrade</w:t>
      </w:r>
      <w:r>
        <w:rPr>
          <w:b/>
          <w:bCs/>
          <w:lang w:val="en-CA"/>
        </w:rPr>
        <w:t xml:space="preserve"> </w:t>
      </w:r>
      <w:r w:rsidR="00144D9B">
        <w:rPr>
          <w:b/>
          <w:bCs/>
          <w:lang w:val="en-CA"/>
        </w:rPr>
        <w:t>Using the Five Different M</w:t>
      </w:r>
      <w:r>
        <w:rPr>
          <w:b/>
          <w:bCs/>
          <w:lang w:val="en-CA"/>
        </w:rPr>
        <w:t>ethods</w:t>
      </w:r>
    </w:p>
    <w:p w:rsidR="00607986" w:rsidRDefault="00607986" w:rsidP="00607986">
      <w:pPr>
        <w:rPr>
          <w:b/>
          <w:bCs/>
        </w:rPr>
      </w:pPr>
    </w:p>
    <w:p w:rsidR="00607986" w:rsidRDefault="00607986" w:rsidP="00607986">
      <w:pPr>
        <w:rPr>
          <w:b/>
          <w:bCs/>
        </w:rPr>
      </w:pPr>
    </w:p>
    <w:p w:rsidR="00135DAD" w:rsidRPr="00754E52" w:rsidRDefault="00135DAD" w:rsidP="00135DAD">
      <w:pPr>
        <w:ind w:left="993" w:hanging="993"/>
      </w:pPr>
      <w:r w:rsidRPr="00754E52">
        <w:t>Table</w:t>
      </w:r>
      <w:r>
        <w:t xml:space="preserve"> </w:t>
      </w:r>
      <w:r w:rsidRPr="00754E52">
        <w:t>F.</w:t>
      </w:r>
      <w:r>
        <w:t>1</w:t>
      </w:r>
      <w:r w:rsidRPr="00754E52">
        <w:t xml:space="preserve">. </w:t>
      </w:r>
      <w:r>
        <w:t>Monthly</w:t>
      </w:r>
      <w:r w:rsidRPr="00754E52">
        <w:rPr>
          <w:lang w:val="en-CA"/>
        </w:rPr>
        <w:t xml:space="preserve"> GHG emission reductions </w:t>
      </w:r>
      <w:r>
        <w:rPr>
          <w:lang w:val="en-CA"/>
        </w:rPr>
        <w:t>as a result of</w:t>
      </w:r>
      <w:r w:rsidRPr="00754E52">
        <w:rPr>
          <w:lang w:val="en-CA"/>
        </w:rPr>
        <w:t xml:space="preserve"> </w:t>
      </w:r>
      <w:r>
        <w:rPr>
          <w:lang w:val="en-CA"/>
        </w:rPr>
        <w:t>ceiling insulation</w:t>
      </w:r>
      <w:r w:rsidRPr="00754E52">
        <w:rPr>
          <w:lang w:val="en-CA"/>
        </w:rPr>
        <w:t xml:space="preserve"> upgrade for </w:t>
      </w:r>
      <w:r>
        <w:rPr>
          <w:lang w:val="en-CA"/>
        </w:rPr>
        <w:t xml:space="preserve">Newfoundland </w:t>
      </w:r>
      <w:r w:rsidRPr="00754E52">
        <w:t>(</w:t>
      </w:r>
      <w:r w:rsidRPr="00754E52">
        <w:rPr>
          <w:lang w:val="en-CA"/>
        </w:rPr>
        <w:t>Ton</w:t>
      </w:r>
      <w:r>
        <w:rPr>
          <w:lang w:val="en-CA"/>
        </w:rPr>
        <w:t>ne</w:t>
      </w:r>
      <w:r w:rsidRPr="00754E52">
        <w:rPr>
          <w:lang w:val="en-CA"/>
        </w:rPr>
        <w:t xml:space="preserve"> CO</w:t>
      </w:r>
      <w:r w:rsidRPr="00754E52">
        <w:rPr>
          <w:vertAlign w:val="subscript"/>
          <w:lang w:val="en-CA"/>
        </w:rPr>
        <w:t>2eq</w:t>
      </w:r>
      <w:r w:rsidRPr="00754E52">
        <w:rPr>
          <w:lang w:val="en-CA"/>
        </w:rPr>
        <w:t>/month)</w:t>
      </w:r>
    </w:p>
    <w:tbl>
      <w:tblPr>
        <w:tblStyle w:val="TableGrid"/>
        <w:tblW w:w="8897" w:type="dxa"/>
        <w:tblLook w:val="04A0"/>
      </w:tblPr>
      <w:tblGrid>
        <w:gridCol w:w="803"/>
        <w:gridCol w:w="2697"/>
        <w:gridCol w:w="2698"/>
        <w:gridCol w:w="2699"/>
      </w:tblGrid>
      <w:tr w:rsidR="00135DAD" w:rsidRPr="00F6406E" w:rsidTr="00135DAD">
        <w:tc>
          <w:tcPr>
            <w:tcW w:w="803" w:type="dxa"/>
          </w:tcPr>
          <w:p w:rsidR="00135DAD" w:rsidRPr="00F6406E" w:rsidRDefault="00135DAD" w:rsidP="00135DAD">
            <w:pPr>
              <w:jc w:val="center"/>
              <w:rPr>
                <w:rFonts w:asciiTheme="majorBidi" w:hAnsiTheme="majorBidi" w:cstheme="majorBidi"/>
                <w:sz w:val="22"/>
                <w:szCs w:val="22"/>
              </w:rPr>
            </w:pPr>
            <w:r w:rsidRPr="00F6406E">
              <w:rPr>
                <w:rFonts w:asciiTheme="majorBidi" w:hAnsiTheme="majorBidi" w:cstheme="majorBidi"/>
                <w:sz w:val="22"/>
                <w:szCs w:val="22"/>
              </w:rPr>
              <w:t>Month</w:t>
            </w:r>
          </w:p>
        </w:tc>
        <w:tc>
          <w:tcPr>
            <w:tcW w:w="2697" w:type="dxa"/>
          </w:tcPr>
          <w:p w:rsidR="00135DAD" w:rsidRPr="00F6406E" w:rsidRDefault="00135DAD" w:rsidP="00135DAD">
            <w:pPr>
              <w:jc w:val="center"/>
              <w:rPr>
                <w:rFonts w:asciiTheme="majorBidi" w:hAnsiTheme="majorBidi" w:cstheme="majorBidi"/>
                <w:sz w:val="22"/>
                <w:szCs w:val="22"/>
              </w:rPr>
            </w:pPr>
            <w:r w:rsidRPr="00F6406E">
              <w:rPr>
                <w:rFonts w:asciiTheme="majorBidi" w:hAnsiTheme="majorBidi" w:cstheme="majorBidi"/>
                <w:sz w:val="22"/>
                <w:szCs w:val="22"/>
              </w:rPr>
              <w:t>GHGIF</w:t>
            </w:r>
            <w:r w:rsidRPr="00F6406E">
              <w:rPr>
                <w:rFonts w:asciiTheme="majorBidi" w:hAnsiTheme="majorBidi" w:cstheme="majorBidi"/>
                <w:sz w:val="22"/>
                <w:szCs w:val="22"/>
                <w:vertAlign w:val="subscript"/>
              </w:rPr>
              <w:t>A</w:t>
            </w:r>
          </w:p>
        </w:tc>
        <w:tc>
          <w:tcPr>
            <w:tcW w:w="2698" w:type="dxa"/>
          </w:tcPr>
          <w:p w:rsidR="00135DAD" w:rsidRPr="00F6406E" w:rsidRDefault="00135DAD" w:rsidP="00135DAD">
            <w:pPr>
              <w:jc w:val="center"/>
              <w:rPr>
                <w:rFonts w:asciiTheme="majorBidi" w:hAnsiTheme="majorBidi" w:cstheme="majorBidi"/>
                <w:sz w:val="22"/>
                <w:szCs w:val="22"/>
              </w:rPr>
            </w:pPr>
            <w:r w:rsidRPr="00F6406E">
              <w:rPr>
                <w:rFonts w:asciiTheme="majorBidi" w:hAnsiTheme="majorBidi" w:cstheme="majorBidi"/>
                <w:sz w:val="22"/>
                <w:szCs w:val="22"/>
              </w:rPr>
              <w:t>GHGIF</w:t>
            </w:r>
            <w:r w:rsidRPr="00F6406E">
              <w:rPr>
                <w:rFonts w:asciiTheme="majorBidi" w:hAnsiTheme="majorBidi" w:cstheme="majorBidi"/>
                <w:sz w:val="22"/>
                <w:szCs w:val="22"/>
                <w:vertAlign w:val="subscript"/>
              </w:rPr>
              <w:t>M</w:t>
            </w:r>
          </w:p>
        </w:tc>
        <w:tc>
          <w:tcPr>
            <w:tcW w:w="2699" w:type="dxa"/>
          </w:tcPr>
          <w:p w:rsidR="00135DAD" w:rsidRPr="00F6406E" w:rsidRDefault="00135DAD" w:rsidP="00135DAD">
            <w:pPr>
              <w:jc w:val="center"/>
              <w:rPr>
                <w:rFonts w:asciiTheme="majorBidi" w:hAnsiTheme="majorBidi" w:cstheme="majorBidi"/>
                <w:b/>
                <w:bCs/>
                <w:sz w:val="22"/>
                <w:szCs w:val="22"/>
              </w:rPr>
            </w:pPr>
            <w:r w:rsidRPr="00F6406E">
              <w:rPr>
                <w:rFonts w:asciiTheme="majorBidi" w:hAnsiTheme="majorBidi" w:cstheme="majorBidi"/>
                <w:b/>
                <w:bCs/>
                <w:sz w:val="22"/>
                <w:szCs w:val="22"/>
              </w:rPr>
              <w:t>Weighted Annual Marginal GHGIF</w:t>
            </w:r>
          </w:p>
        </w:tc>
      </w:tr>
      <w:tr w:rsidR="00AB52CB" w:rsidRPr="00F6406E" w:rsidTr="00135DAD">
        <w:tc>
          <w:tcPr>
            <w:tcW w:w="803" w:type="dxa"/>
            <w:vAlign w:val="bottom"/>
          </w:tcPr>
          <w:p w:rsidR="00AB52CB" w:rsidRPr="00F6406E" w:rsidRDefault="00AB52CB" w:rsidP="00135DAD">
            <w:pPr>
              <w:jc w:val="center"/>
              <w:rPr>
                <w:rFonts w:asciiTheme="majorBidi" w:hAnsiTheme="majorBidi" w:cstheme="majorBidi"/>
                <w:sz w:val="22"/>
                <w:szCs w:val="22"/>
              </w:rPr>
            </w:pPr>
            <w:r w:rsidRPr="00F6406E">
              <w:rPr>
                <w:rFonts w:asciiTheme="majorBidi" w:hAnsiTheme="majorBidi" w:cstheme="majorBidi"/>
                <w:sz w:val="22"/>
                <w:szCs w:val="22"/>
              </w:rPr>
              <w:t>Jan.</w:t>
            </w:r>
          </w:p>
        </w:tc>
        <w:tc>
          <w:tcPr>
            <w:tcW w:w="2697" w:type="dxa"/>
            <w:vAlign w:val="bottom"/>
          </w:tcPr>
          <w:p w:rsidR="00AB52CB" w:rsidRPr="00603B47" w:rsidRDefault="00AB52CB" w:rsidP="00C61210">
            <w:pPr>
              <w:jc w:val="center"/>
              <w:rPr>
                <w:color w:val="000000"/>
                <w:sz w:val="22"/>
                <w:szCs w:val="22"/>
              </w:rPr>
            </w:pPr>
            <w:r w:rsidRPr="00603B47">
              <w:rPr>
                <w:color w:val="000000"/>
                <w:sz w:val="22"/>
                <w:szCs w:val="22"/>
              </w:rPr>
              <w:t>427</w:t>
            </w:r>
          </w:p>
        </w:tc>
        <w:tc>
          <w:tcPr>
            <w:tcW w:w="2698" w:type="dxa"/>
            <w:vAlign w:val="bottom"/>
          </w:tcPr>
          <w:p w:rsidR="00AB52CB" w:rsidRPr="00603B47" w:rsidRDefault="00AB52CB" w:rsidP="00C61210">
            <w:pPr>
              <w:jc w:val="center"/>
              <w:rPr>
                <w:color w:val="000000"/>
                <w:sz w:val="22"/>
                <w:szCs w:val="22"/>
              </w:rPr>
            </w:pPr>
            <w:r w:rsidRPr="00603B47">
              <w:rPr>
                <w:color w:val="000000"/>
                <w:sz w:val="22"/>
                <w:szCs w:val="22"/>
              </w:rPr>
              <w:t>13,906</w:t>
            </w:r>
          </w:p>
        </w:tc>
        <w:tc>
          <w:tcPr>
            <w:tcW w:w="2699" w:type="dxa"/>
            <w:vAlign w:val="bottom"/>
          </w:tcPr>
          <w:p w:rsidR="00AB52CB" w:rsidRPr="00603B47" w:rsidRDefault="00AB52CB" w:rsidP="00C61210">
            <w:pPr>
              <w:jc w:val="center"/>
              <w:rPr>
                <w:color w:val="000000"/>
                <w:sz w:val="22"/>
                <w:szCs w:val="22"/>
              </w:rPr>
            </w:pPr>
            <w:r w:rsidRPr="00603B47">
              <w:rPr>
                <w:color w:val="000000"/>
                <w:sz w:val="22"/>
                <w:szCs w:val="22"/>
              </w:rPr>
              <w:t>361</w:t>
            </w:r>
          </w:p>
        </w:tc>
      </w:tr>
      <w:tr w:rsidR="00AB52CB" w:rsidRPr="00F6406E" w:rsidTr="00135DAD">
        <w:tc>
          <w:tcPr>
            <w:tcW w:w="803" w:type="dxa"/>
            <w:vAlign w:val="bottom"/>
          </w:tcPr>
          <w:p w:rsidR="00AB52CB" w:rsidRPr="00F6406E" w:rsidRDefault="00AB52CB" w:rsidP="00135DAD">
            <w:pPr>
              <w:jc w:val="center"/>
              <w:rPr>
                <w:rFonts w:asciiTheme="majorBidi" w:hAnsiTheme="majorBidi" w:cstheme="majorBidi"/>
                <w:sz w:val="22"/>
                <w:szCs w:val="22"/>
              </w:rPr>
            </w:pPr>
            <w:r w:rsidRPr="00F6406E">
              <w:rPr>
                <w:rFonts w:asciiTheme="majorBidi" w:hAnsiTheme="majorBidi" w:cstheme="majorBidi"/>
                <w:sz w:val="22"/>
                <w:szCs w:val="22"/>
              </w:rPr>
              <w:t>Feb.</w:t>
            </w:r>
          </w:p>
        </w:tc>
        <w:tc>
          <w:tcPr>
            <w:tcW w:w="2697" w:type="dxa"/>
            <w:vAlign w:val="bottom"/>
          </w:tcPr>
          <w:p w:rsidR="00AB52CB" w:rsidRPr="00603B47" w:rsidRDefault="00AB52CB" w:rsidP="00C61210">
            <w:pPr>
              <w:jc w:val="center"/>
              <w:rPr>
                <w:color w:val="000000"/>
                <w:sz w:val="22"/>
                <w:szCs w:val="22"/>
              </w:rPr>
            </w:pPr>
            <w:r w:rsidRPr="00603B47">
              <w:rPr>
                <w:color w:val="000000"/>
                <w:sz w:val="22"/>
                <w:szCs w:val="22"/>
              </w:rPr>
              <w:t>398</w:t>
            </w:r>
          </w:p>
        </w:tc>
        <w:tc>
          <w:tcPr>
            <w:tcW w:w="2698" w:type="dxa"/>
            <w:vAlign w:val="bottom"/>
          </w:tcPr>
          <w:p w:rsidR="00AB52CB" w:rsidRPr="00603B47" w:rsidRDefault="00AB52CB" w:rsidP="00C61210">
            <w:pPr>
              <w:jc w:val="center"/>
              <w:rPr>
                <w:color w:val="000000"/>
                <w:sz w:val="22"/>
                <w:szCs w:val="22"/>
              </w:rPr>
            </w:pPr>
            <w:r w:rsidRPr="00603B47">
              <w:rPr>
                <w:color w:val="000000"/>
                <w:sz w:val="22"/>
                <w:szCs w:val="22"/>
              </w:rPr>
              <w:t>12,969</w:t>
            </w:r>
          </w:p>
        </w:tc>
        <w:tc>
          <w:tcPr>
            <w:tcW w:w="2699" w:type="dxa"/>
            <w:vAlign w:val="bottom"/>
          </w:tcPr>
          <w:p w:rsidR="00AB52CB" w:rsidRPr="00603B47" w:rsidRDefault="00AB52CB" w:rsidP="00C61210">
            <w:pPr>
              <w:jc w:val="center"/>
              <w:rPr>
                <w:color w:val="000000"/>
                <w:sz w:val="22"/>
                <w:szCs w:val="22"/>
              </w:rPr>
            </w:pPr>
            <w:r w:rsidRPr="00603B47">
              <w:rPr>
                <w:color w:val="000000"/>
                <w:sz w:val="22"/>
                <w:szCs w:val="22"/>
              </w:rPr>
              <w:t>337</w:t>
            </w:r>
          </w:p>
        </w:tc>
      </w:tr>
      <w:tr w:rsidR="00AB52CB" w:rsidRPr="00F6406E" w:rsidTr="00135DAD">
        <w:tc>
          <w:tcPr>
            <w:tcW w:w="803" w:type="dxa"/>
            <w:vAlign w:val="bottom"/>
          </w:tcPr>
          <w:p w:rsidR="00AB52CB" w:rsidRPr="00F6406E" w:rsidRDefault="00AB52CB" w:rsidP="00135DAD">
            <w:pPr>
              <w:jc w:val="center"/>
              <w:rPr>
                <w:rFonts w:asciiTheme="majorBidi" w:hAnsiTheme="majorBidi" w:cstheme="majorBidi"/>
                <w:sz w:val="22"/>
                <w:szCs w:val="22"/>
              </w:rPr>
            </w:pPr>
            <w:r w:rsidRPr="00F6406E">
              <w:rPr>
                <w:rFonts w:asciiTheme="majorBidi" w:hAnsiTheme="majorBidi" w:cstheme="majorBidi"/>
                <w:sz w:val="22"/>
                <w:szCs w:val="22"/>
              </w:rPr>
              <w:t>Mar.</w:t>
            </w:r>
          </w:p>
        </w:tc>
        <w:tc>
          <w:tcPr>
            <w:tcW w:w="2697" w:type="dxa"/>
            <w:vAlign w:val="bottom"/>
          </w:tcPr>
          <w:p w:rsidR="00AB52CB" w:rsidRPr="00603B47" w:rsidRDefault="00AB52CB" w:rsidP="00C61210">
            <w:pPr>
              <w:jc w:val="center"/>
              <w:rPr>
                <w:color w:val="000000"/>
                <w:sz w:val="22"/>
                <w:szCs w:val="22"/>
              </w:rPr>
            </w:pPr>
            <w:r w:rsidRPr="00603B47">
              <w:rPr>
                <w:color w:val="000000"/>
                <w:sz w:val="22"/>
                <w:szCs w:val="22"/>
              </w:rPr>
              <w:t>367</w:t>
            </w:r>
          </w:p>
        </w:tc>
        <w:tc>
          <w:tcPr>
            <w:tcW w:w="2698" w:type="dxa"/>
            <w:vAlign w:val="bottom"/>
          </w:tcPr>
          <w:p w:rsidR="00AB52CB" w:rsidRPr="00603B47" w:rsidRDefault="00AB52CB" w:rsidP="00C61210">
            <w:pPr>
              <w:jc w:val="center"/>
              <w:rPr>
                <w:color w:val="000000"/>
                <w:sz w:val="22"/>
                <w:szCs w:val="22"/>
              </w:rPr>
            </w:pPr>
            <w:r w:rsidRPr="00603B47">
              <w:rPr>
                <w:color w:val="000000"/>
                <w:sz w:val="22"/>
                <w:szCs w:val="22"/>
              </w:rPr>
              <w:t>11,969</w:t>
            </w:r>
          </w:p>
        </w:tc>
        <w:tc>
          <w:tcPr>
            <w:tcW w:w="2699" w:type="dxa"/>
            <w:vAlign w:val="bottom"/>
          </w:tcPr>
          <w:p w:rsidR="00AB52CB" w:rsidRPr="00603B47" w:rsidRDefault="00AB52CB" w:rsidP="00C61210">
            <w:pPr>
              <w:jc w:val="center"/>
              <w:rPr>
                <w:color w:val="000000"/>
                <w:sz w:val="22"/>
                <w:szCs w:val="22"/>
              </w:rPr>
            </w:pPr>
            <w:r w:rsidRPr="00603B47">
              <w:rPr>
                <w:color w:val="000000"/>
                <w:sz w:val="22"/>
                <w:szCs w:val="22"/>
              </w:rPr>
              <w:t>311</w:t>
            </w:r>
          </w:p>
        </w:tc>
      </w:tr>
      <w:tr w:rsidR="00AB52CB" w:rsidRPr="00F6406E" w:rsidTr="00135DAD">
        <w:tc>
          <w:tcPr>
            <w:tcW w:w="803" w:type="dxa"/>
            <w:vAlign w:val="bottom"/>
          </w:tcPr>
          <w:p w:rsidR="00AB52CB" w:rsidRPr="00F6406E" w:rsidRDefault="00AB52CB" w:rsidP="00135DAD">
            <w:pPr>
              <w:jc w:val="center"/>
              <w:rPr>
                <w:rFonts w:asciiTheme="majorBidi" w:hAnsiTheme="majorBidi" w:cstheme="majorBidi"/>
                <w:sz w:val="22"/>
                <w:szCs w:val="22"/>
              </w:rPr>
            </w:pPr>
            <w:r w:rsidRPr="00F6406E">
              <w:rPr>
                <w:rFonts w:asciiTheme="majorBidi" w:hAnsiTheme="majorBidi" w:cstheme="majorBidi"/>
                <w:sz w:val="22"/>
                <w:szCs w:val="22"/>
              </w:rPr>
              <w:t>Apr.</w:t>
            </w:r>
          </w:p>
        </w:tc>
        <w:tc>
          <w:tcPr>
            <w:tcW w:w="2697" w:type="dxa"/>
            <w:vAlign w:val="bottom"/>
          </w:tcPr>
          <w:p w:rsidR="00AB52CB" w:rsidRPr="00603B47" w:rsidRDefault="00AB52CB" w:rsidP="00C61210">
            <w:pPr>
              <w:jc w:val="center"/>
              <w:rPr>
                <w:color w:val="000000"/>
                <w:sz w:val="22"/>
                <w:szCs w:val="22"/>
              </w:rPr>
            </w:pPr>
            <w:r w:rsidRPr="00603B47">
              <w:rPr>
                <w:color w:val="000000"/>
                <w:sz w:val="22"/>
                <w:szCs w:val="22"/>
              </w:rPr>
              <w:t>266</w:t>
            </w:r>
          </w:p>
        </w:tc>
        <w:tc>
          <w:tcPr>
            <w:tcW w:w="2698" w:type="dxa"/>
            <w:vAlign w:val="bottom"/>
          </w:tcPr>
          <w:p w:rsidR="00AB52CB" w:rsidRPr="00603B47" w:rsidRDefault="00AB52CB" w:rsidP="00C61210">
            <w:pPr>
              <w:jc w:val="center"/>
              <w:rPr>
                <w:color w:val="000000"/>
                <w:sz w:val="22"/>
                <w:szCs w:val="22"/>
              </w:rPr>
            </w:pPr>
            <w:r w:rsidRPr="00603B47">
              <w:rPr>
                <w:color w:val="000000"/>
                <w:sz w:val="22"/>
                <w:szCs w:val="22"/>
              </w:rPr>
              <w:t>8,661</w:t>
            </w:r>
          </w:p>
        </w:tc>
        <w:tc>
          <w:tcPr>
            <w:tcW w:w="2699" w:type="dxa"/>
            <w:vAlign w:val="bottom"/>
          </w:tcPr>
          <w:p w:rsidR="00AB52CB" w:rsidRPr="00603B47" w:rsidRDefault="00AB52CB" w:rsidP="00C61210">
            <w:pPr>
              <w:jc w:val="center"/>
              <w:rPr>
                <w:color w:val="000000"/>
                <w:sz w:val="22"/>
                <w:szCs w:val="22"/>
              </w:rPr>
            </w:pPr>
            <w:r w:rsidRPr="00603B47">
              <w:rPr>
                <w:color w:val="000000"/>
                <w:sz w:val="22"/>
                <w:szCs w:val="22"/>
              </w:rPr>
              <w:t>225</w:t>
            </w:r>
          </w:p>
        </w:tc>
      </w:tr>
      <w:tr w:rsidR="00AB52CB" w:rsidRPr="00F6406E" w:rsidTr="00135DAD">
        <w:tc>
          <w:tcPr>
            <w:tcW w:w="803" w:type="dxa"/>
            <w:vAlign w:val="bottom"/>
          </w:tcPr>
          <w:p w:rsidR="00AB52CB" w:rsidRPr="00F6406E" w:rsidRDefault="00AB52CB" w:rsidP="00135DAD">
            <w:pPr>
              <w:jc w:val="center"/>
              <w:rPr>
                <w:rFonts w:asciiTheme="majorBidi" w:hAnsiTheme="majorBidi" w:cstheme="majorBidi"/>
                <w:sz w:val="22"/>
                <w:szCs w:val="22"/>
              </w:rPr>
            </w:pPr>
            <w:r w:rsidRPr="00F6406E">
              <w:rPr>
                <w:rFonts w:asciiTheme="majorBidi" w:hAnsiTheme="majorBidi" w:cstheme="majorBidi"/>
                <w:sz w:val="22"/>
                <w:szCs w:val="22"/>
              </w:rPr>
              <w:t>May</w:t>
            </w:r>
          </w:p>
        </w:tc>
        <w:tc>
          <w:tcPr>
            <w:tcW w:w="2697" w:type="dxa"/>
            <w:vAlign w:val="bottom"/>
          </w:tcPr>
          <w:p w:rsidR="00AB52CB" w:rsidRPr="00603B47" w:rsidRDefault="00AB52CB" w:rsidP="00C61210">
            <w:pPr>
              <w:jc w:val="center"/>
              <w:rPr>
                <w:color w:val="000000"/>
                <w:sz w:val="22"/>
                <w:szCs w:val="22"/>
              </w:rPr>
            </w:pPr>
            <w:r w:rsidRPr="00603B47">
              <w:rPr>
                <w:color w:val="000000"/>
                <w:sz w:val="22"/>
                <w:szCs w:val="22"/>
              </w:rPr>
              <w:t>181</w:t>
            </w:r>
          </w:p>
        </w:tc>
        <w:tc>
          <w:tcPr>
            <w:tcW w:w="2698" w:type="dxa"/>
            <w:vAlign w:val="bottom"/>
          </w:tcPr>
          <w:p w:rsidR="00AB52CB" w:rsidRPr="00603B47" w:rsidRDefault="00AB52CB" w:rsidP="00C61210">
            <w:pPr>
              <w:jc w:val="center"/>
              <w:rPr>
                <w:color w:val="000000"/>
                <w:sz w:val="22"/>
                <w:szCs w:val="22"/>
              </w:rPr>
            </w:pPr>
            <w:r w:rsidRPr="00603B47">
              <w:rPr>
                <w:color w:val="000000"/>
                <w:sz w:val="22"/>
                <w:szCs w:val="22"/>
              </w:rPr>
              <w:t>5,896</w:t>
            </w:r>
          </w:p>
        </w:tc>
        <w:tc>
          <w:tcPr>
            <w:tcW w:w="2699" w:type="dxa"/>
            <w:vAlign w:val="bottom"/>
          </w:tcPr>
          <w:p w:rsidR="00AB52CB" w:rsidRPr="00603B47" w:rsidRDefault="00AB52CB" w:rsidP="00C61210">
            <w:pPr>
              <w:jc w:val="center"/>
              <w:rPr>
                <w:color w:val="000000"/>
                <w:sz w:val="22"/>
                <w:szCs w:val="22"/>
              </w:rPr>
            </w:pPr>
            <w:r w:rsidRPr="00603B47">
              <w:rPr>
                <w:color w:val="000000"/>
                <w:sz w:val="22"/>
                <w:szCs w:val="22"/>
              </w:rPr>
              <w:t>153</w:t>
            </w:r>
          </w:p>
        </w:tc>
      </w:tr>
      <w:tr w:rsidR="00AB52CB" w:rsidRPr="00F6406E" w:rsidTr="00135DAD">
        <w:tc>
          <w:tcPr>
            <w:tcW w:w="803" w:type="dxa"/>
            <w:vAlign w:val="bottom"/>
          </w:tcPr>
          <w:p w:rsidR="00AB52CB" w:rsidRPr="00F6406E" w:rsidRDefault="00AB52CB" w:rsidP="00135DAD">
            <w:pPr>
              <w:jc w:val="center"/>
              <w:rPr>
                <w:rFonts w:asciiTheme="majorBidi" w:hAnsiTheme="majorBidi" w:cstheme="majorBidi"/>
                <w:sz w:val="22"/>
                <w:szCs w:val="22"/>
              </w:rPr>
            </w:pPr>
            <w:r w:rsidRPr="00F6406E">
              <w:rPr>
                <w:rFonts w:asciiTheme="majorBidi" w:hAnsiTheme="majorBidi" w:cstheme="majorBidi"/>
                <w:sz w:val="22"/>
                <w:szCs w:val="22"/>
              </w:rPr>
              <w:t>Jun.</w:t>
            </w:r>
          </w:p>
        </w:tc>
        <w:tc>
          <w:tcPr>
            <w:tcW w:w="2697" w:type="dxa"/>
            <w:vAlign w:val="bottom"/>
          </w:tcPr>
          <w:p w:rsidR="00AB52CB" w:rsidRPr="00603B47" w:rsidRDefault="00AB52CB" w:rsidP="00C61210">
            <w:pPr>
              <w:jc w:val="center"/>
              <w:rPr>
                <w:color w:val="000000"/>
                <w:sz w:val="22"/>
                <w:szCs w:val="22"/>
              </w:rPr>
            </w:pPr>
            <w:r w:rsidRPr="00603B47">
              <w:rPr>
                <w:color w:val="000000"/>
                <w:sz w:val="22"/>
                <w:szCs w:val="22"/>
              </w:rPr>
              <w:t>0</w:t>
            </w:r>
          </w:p>
        </w:tc>
        <w:tc>
          <w:tcPr>
            <w:tcW w:w="2698" w:type="dxa"/>
            <w:vAlign w:val="bottom"/>
          </w:tcPr>
          <w:p w:rsidR="00AB52CB" w:rsidRPr="00603B47" w:rsidRDefault="00AB52CB" w:rsidP="00C61210">
            <w:pPr>
              <w:jc w:val="center"/>
              <w:rPr>
                <w:color w:val="000000"/>
                <w:sz w:val="22"/>
                <w:szCs w:val="22"/>
              </w:rPr>
            </w:pPr>
            <w:r w:rsidRPr="00603B47">
              <w:rPr>
                <w:color w:val="000000"/>
                <w:sz w:val="22"/>
                <w:szCs w:val="22"/>
              </w:rPr>
              <w:t>0</w:t>
            </w:r>
          </w:p>
        </w:tc>
        <w:tc>
          <w:tcPr>
            <w:tcW w:w="2699" w:type="dxa"/>
            <w:vAlign w:val="bottom"/>
          </w:tcPr>
          <w:p w:rsidR="00AB52CB" w:rsidRPr="00603B47" w:rsidRDefault="00AB52CB" w:rsidP="00C61210">
            <w:pPr>
              <w:jc w:val="center"/>
              <w:rPr>
                <w:color w:val="000000"/>
                <w:sz w:val="22"/>
                <w:szCs w:val="22"/>
              </w:rPr>
            </w:pPr>
            <w:r w:rsidRPr="00603B47">
              <w:rPr>
                <w:color w:val="000000"/>
                <w:sz w:val="22"/>
                <w:szCs w:val="22"/>
              </w:rPr>
              <w:t>0</w:t>
            </w:r>
          </w:p>
        </w:tc>
      </w:tr>
      <w:tr w:rsidR="00AB52CB" w:rsidRPr="00F6406E" w:rsidTr="00135DAD">
        <w:tc>
          <w:tcPr>
            <w:tcW w:w="803" w:type="dxa"/>
            <w:vAlign w:val="bottom"/>
          </w:tcPr>
          <w:p w:rsidR="00AB52CB" w:rsidRPr="00F6406E" w:rsidRDefault="00AB52CB" w:rsidP="00135DAD">
            <w:pPr>
              <w:jc w:val="center"/>
              <w:rPr>
                <w:rFonts w:asciiTheme="majorBidi" w:hAnsiTheme="majorBidi" w:cstheme="majorBidi"/>
                <w:sz w:val="22"/>
                <w:szCs w:val="22"/>
              </w:rPr>
            </w:pPr>
            <w:r w:rsidRPr="00F6406E">
              <w:rPr>
                <w:rFonts w:asciiTheme="majorBidi" w:hAnsiTheme="majorBidi" w:cstheme="majorBidi"/>
                <w:sz w:val="22"/>
                <w:szCs w:val="22"/>
              </w:rPr>
              <w:t>Jul.</w:t>
            </w:r>
          </w:p>
        </w:tc>
        <w:tc>
          <w:tcPr>
            <w:tcW w:w="2697" w:type="dxa"/>
            <w:vAlign w:val="bottom"/>
          </w:tcPr>
          <w:p w:rsidR="00AB52CB" w:rsidRPr="00603B47" w:rsidRDefault="00AB52CB" w:rsidP="00C61210">
            <w:pPr>
              <w:jc w:val="center"/>
              <w:rPr>
                <w:color w:val="000000"/>
                <w:sz w:val="22"/>
                <w:szCs w:val="22"/>
              </w:rPr>
            </w:pPr>
            <w:r w:rsidRPr="00603B47">
              <w:rPr>
                <w:color w:val="000000"/>
                <w:sz w:val="22"/>
                <w:szCs w:val="22"/>
              </w:rPr>
              <w:t>0</w:t>
            </w:r>
          </w:p>
        </w:tc>
        <w:tc>
          <w:tcPr>
            <w:tcW w:w="2698" w:type="dxa"/>
            <w:vAlign w:val="bottom"/>
          </w:tcPr>
          <w:p w:rsidR="00AB52CB" w:rsidRPr="00603B47" w:rsidRDefault="00AB52CB" w:rsidP="00C61210">
            <w:pPr>
              <w:jc w:val="center"/>
              <w:rPr>
                <w:color w:val="000000"/>
                <w:sz w:val="22"/>
                <w:szCs w:val="22"/>
              </w:rPr>
            </w:pPr>
            <w:r w:rsidRPr="00603B47">
              <w:rPr>
                <w:color w:val="000000"/>
                <w:sz w:val="22"/>
                <w:szCs w:val="22"/>
              </w:rPr>
              <w:t>0</w:t>
            </w:r>
          </w:p>
        </w:tc>
        <w:tc>
          <w:tcPr>
            <w:tcW w:w="2699" w:type="dxa"/>
            <w:vAlign w:val="bottom"/>
          </w:tcPr>
          <w:p w:rsidR="00AB52CB" w:rsidRPr="00603B47" w:rsidRDefault="00AB52CB" w:rsidP="00C61210">
            <w:pPr>
              <w:jc w:val="center"/>
              <w:rPr>
                <w:color w:val="000000"/>
                <w:sz w:val="22"/>
                <w:szCs w:val="22"/>
              </w:rPr>
            </w:pPr>
            <w:r w:rsidRPr="00603B47">
              <w:rPr>
                <w:color w:val="000000"/>
                <w:sz w:val="22"/>
                <w:szCs w:val="22"/>
              </w:rPr>
              <w:t>0</w:t>
            </w:r>
          </w:p>
        </w:tc>
      </w:tr>
      <w:tr w:rsidR="00AB52CB" w:rsidRPr="00F6406E" w:rsidTr="00135DAD">
        <w:tc>
          <w:tcPr>
            <w:tcW w:w="803" w:type="dxa"/>
            <w:vAlign w:val="bottom"/>
          </w:tcPr>
          <w:p w:rsidR="00AB52CB" w:rsidRPr="00F6406E" w:rsidRDefault="00AB52CB" w:rsidP="00135DAD">
            <w:pPr>
              <w:jc w:val="center"/>
              <w:rPr>
                <w:rFonts w:asciiTheme="majorBidi" w:hAnsiTheme="majorBidi" w:cstheme="majorBidi"/>
                <w:sz w:val="22"/>
                <w:szCs w:val="22"/>
              </w:rPr>
            </w:pPr>
            <w:r w:rsidRPr="00F6406E">
              <w:rPr>
                <w:rFonts w:asciiTheme="majorBidi" w:hAnsiTheme="majorBidi" w:cstheme="majorBidi"/>
                <w:sz w:val="22"/>
                <w:szCs w:val="22"/>
              </w:rPr>
              <w:t>Aug.</w:t>
            </w:r>
          </w:p>
        </w:tc>
        <w:tc>
          <w:tcPr>
            <w:tcW w:w="2697" w:type="dxa"/>
            <w:vAlign w:val="bottom"/>
          </w:tcPr>
          <w:p w:rsidR="00AB52CB" w:rsidRPr="00603B47" w:rsidRDefault="00AB52CB" w:rsidP="00C61210">
            <w:pPr>
              <w:jc w:val="center"/>
              <w:rPr>
                <w:color w:val="000000"/>
                <w:sz w:val="22"/>
                <w:szCs w:val="22"/>
              </w:rPr>
            </w:pPr>
            <w:r w:rsidRPr="00603B47">
              <w:rPr>
                <w:color w:val="000000"/>
                <w:sz w:val="22"/>
                <w:szCs w:val="22"/>
              </w:rPr>
              <w:t>0</w:t>
            </w:r>
          </w:p>
        </w:tc>
        <w:tc>
          <w:tcPr>
            <w:tcW w:w="2698" w:type="dxa"/>
            <w:vAlign w:val="bottom"/>
          </w:tcPr>
          <w:p w:rsidR="00AB52CB" w:rsidRPr="00603B47" w:rsidRDefault="00AB52CB" w:rsidP="00C61210">
            <w:pPr>
              <w:jc w:val="center"/>
              <w:rPr>
                <w:color w:val="000000"/>
                <w:sz w:val="22"/>
                <w:szCs w:val="22"/>
              </w:rPr>
            </w:pPr>
            <w:r w:rsidRPr="00603B47">
              <w:rPr>
                <w:color w:val="000000"/>
                <w:sz w:val="22"/>
                <w:szCs w:val="22"/>
              </w:rPr>
              <w:t>0</w:t>
            </w:r>
          </w:p>
        </w:tc>
        <w:tc>
          <w:tcPr>
            <w:tcW w:w="2699" w:type="dxa"/>
            <w:vAlign w:val="bottom"/>
          </w:tcPr>
          <w:p w:rsidR="00AB52CB" w:rsidRPr="00603B47" w:rsidRDefault="00AB52CB" w:rsidP="00C61210">
            <w:pPr>
              <w:jc w:val="center"/>
              <w:rPr>
                <w:color w:val="000000"/>
                <w:sz w:val="22"/>
                <w:szCs w:val="22"/>
              </w:rPr>
            </w:pPr>
            <w:r w:rsidRPr="00603B47">
              <w:rPr>
                <w:color w:val="000000"/>
                <w:sz w:val="22"/>
                <w:szCs w:val="22"/>
              </w:rPr>
              <w:t>0</w:t>
            </w:r>
          </w:p>
        </w:tc>
      </w:tr>
      <w:tr w:rsidR="00AB52CB" w:rsidRPr="00F6406E" w:rsidTr="00135DAD">
        <w:tc>
          <w:tcPr>
            <w:tcW w:w="803" w:type="dxa"/>
            <w:vAlign w:val="bottom"/>
          </w:tcPr>
          <w:p w:rsidR="00AB52CB" w:rsidRPr="00F6406E" w:rsidRDefault="00AB52CB" w:rsidP="00135DAD">
            <w:pPr>
              <w:jc w:val="center"/>
              <w:rPr>
                <w:rFonts w:asciiTheme="majorBidi" w:hAnsiTheme="majorBidi" w:cstheme="majorBidi"/>
                <w:sz w:val="22"/>
                <w:szCs w:val="22"/>
              </w:rPr>
            </w:pPr>
            <w:r w:rsidRPr="00F6406E">
              <w:rPr>
                <w:rFonts w:asciiTheme="majorBidi" w:hAnsiTheme="majorBidi" w:cstheme="majorBidi"/>
                <w:sz w:val="22"/>
                <w:szCs w:val="22"/>
              </w:rPr>
              <w:t>Sep.</w:t>
            </w:r>
          </w:p>
        </w:tc>
        <w:tc>
          <w:tcPr>
            <w:tcW w:w="2697" w:type="dxa"/>
            <w:vAlign w:val="bottom"/>
          </w:tcPr>
          <w:p w:rsidR="00AB52CB" w:rsidRPr="00603B47" w:rsidRDefault="00AB52CB" w:rsidP="00C61210">
            <w:pPr>
              <w:jc w:val="center"/>
              <w:rPr>
                <w:color w:val="000000"/>
                <w:sz w:val="22"/>
                <w:szCs w:val="22"/>
              </w:rPr>
            </w:pPr>
            <w:r w:rsidRPr="00603B47">
              <w:rPr>
                <w:color w:val="000000"/>
                <w:sz w:val="22"/>
                <w:szCs w:val="22"/>
              </w:rPr>
              <w:t>104</w:t>
            </w:r>
          </w:p>
        </w:tc>
        <w:tc>
          <w:tcPr>
            <w:tcW w:w="2698" w:type="dxa"/>
            <w:vAlign w:val="bottom"/>
          </w:tcPr>
          <w:p w:rsidR="00AB52CB" w:rsidRPr="00603B47" w:rsidRDefault="00AB52CB" w:rsidP="00C61210">
            <w:pPr>
              <w:jc w:val="center"/>
              <w:rPr>
                <w:color w:val="000000"/>
                <w:sz w:val="22"/>
                <w:szCs w:val="22"/>
              </w:rPr>
            </w:pPr>
            <w:r w:rsidRPr="00603B47">
              <w:rPr>
                <w:color w:val="000000"/>
                <w:sz w:val="22"/>
                <w:szCs w:val="22"/>
              </w:rPr>
              <w:t>3,374</w:t>
            </w:r>
          </w:p>
        </w:tc>
        <w:tc>
          <w:tcPr>
            <w:tcW w:w="2699" w:type="dxa"/>
            <w:vAlign w:val="bottom"/>
          </w:tcPr>
          <w:p w:rsidR="00AB52CB" w:rsidRPr="00603B47" w:rsidRDefault="00AB52CB" w:rsidP="00C61210">
            <w:pPr>
              <w:jc w:val="center"/>
              <w:rPr>
                <w:color w:val="000000"/>
                <w:sz w:val="22"/>
                <w:szCs w:val="22"/>
              </w:rPr>
            </w:pPr>
            <w:r w:rsidRPr="00603B47">
              <w:rPr>
                <w:color w:val="000000"/>
                <w:sz w:val="22"/>
                <w:szCs w:val="22"/>
              </w:rPr>
              <w:t>88</w:t>
            </w:r>
          </w:p>
        </w:tc>
      </w:tr>
      <w:tr w:rsidR="00AB52CB" w:rsidRPr="00F6406E" w:rsidTr="00135DAD">
        <w:tc>
          <w:tcPr>
            <w:tcW w:w="803" w:type="dxa"/>
            <w:vAlign w:val="bottom"/>
          </w:tcPr>
          <w:p w:rsidR="00AB52CB" w:rsidRPr="00F6406E" w:rsidRDefault="00AB52CB" w:rsidP="00135DAD">
            <w:pPr>
              <w:jc w:val="center"/>
              <w:rPr>
                <w:rFonts w:asciiTheme="majorBidi" w:hAnsiTheme="majorBidi" w:cstheme="majorBidi"/>
                <w:sz w:val="22"/>
                <w:szCs w:val="22"/>
              </w:rPr>
            </w:pPr>
            <w:r w:rsidRPr="00F6406E">
              <w:rPr>
                <w:rFonts w:asciiTheme="majorBidi" w:hAnsiTheme="majorBidi" w:cstheme="majorBidi"/>
                <w:sz w:val="22"/>
                <w:szCs w:val="22"/>
              </w:rPr>
              <w:t>Oct.</w:t>
            </w:r>
          </w:p>
        </w:tc>
        <w:tc>
          <w:tcPr>
            <w:tcW w:w="2697" w:type="dxa"/>
            <w:vAlign w:val="bottom"/>
          </w:tcPr>
          <w:p w:rsidR="00AB52CB" w:rsidRPr="00603B47" w:rsidRDefault="00AB52CB" w:rsidP="00C61210">
            <w:pPr>
              <w:jc w:val="center"/>
              <w:rPr>
                <w:color w:val="000000"/>
                <w:sz w:val="22"/>
                <w:szCs w:val="22"/>
              </w:rPr>
            </w:pPr>
            <w:r w:rsidRPr="00603B47">
              <w:rPr>
                <w:color w:val="000000"/>
                <w:sz w:val="22"/>
                <w:szCs w:val="22"/>
              </w:rPr>
              <w:t>201</w:t>
            </w:r>
          </w:p>
        </w:tc>
        <w:tc>
          <w:tcPr>
            <w:tcW w:w="2698" w:type="dxa"/>
            <w:vAlign w:val="bottom"/>
          </w:tcPr>
          <w:p w:rsidR="00AB52CB" w:rsidRPr="00603B47" w:rsidRDefault="00AB52CB" w:rsidP="00C61210">
            <w:pPr>
              <w:jc w:val="center"/>
              <w:rPr>
                <w:color w:val="000000"/>
                <w:sz w:val="22"/>
                <w:szCs w:val="22"/>
              </w:rPr>
            </w:pPr>
            <w:r w:rsidRPr="00603B47">
              <w:rPr>
                <w:color w:val="000000"/>
                <w:sz w:val="22"/>
                <w:szCs w:val="22"/>
              </w:rPr>
              <w:t>6,564</w:t>
            </w:r>
          </w:p>
        </w:tc>
        <w:tc>
          <w:tcPr>
            <w:tcW w:w="2699" w:type="dxa"/>
            <w:vAlign w:val="bottom"/>
          </w:tcPr>
          <w:p w:rsidR="00AB52CB" w:rsidRPr="00603B47" w:rsidRDefault="00AB52CB" w:rsidP="00C61210">
            <w:pPr>
              <w:jc w:val="center"/>
              <w:rPr>
                <w:color w:val="000000"/>
                <w:sz w:val="22"/>
                <w:szCs w:val="22"/>
              </w:rPr>
            </w:pPr>
            <w:r w:rsidRPr="00603B47">
              <w:rPr>
                <w:color w:val="000000"/>
                <w:sz w:val="22"/>
                <w:szCs w:val="22"/>
              </w:rPr>
              <w:t>170</w:t>
            </w:r>
          </w:p>
        </w:tc>
      </w:tr>
      <w:tr w:rsidR="00AB52CB" w:rsidRPr="00F6406E" w:rsidTr="00135DAD">
        <w:tc>
          <w:tcPr>
            <w:tcW w:w="803" w:type="dxa"/>
            <w:vAlign w:val="bottom"/>
          </w:tcPr>
          <w:p w:rsidR="00AB52CB" w:rsidRPr="00F6406E" w:rsidRDefault="00AB52CB" w:rsidP="00135DAD">
            <w:pPr>
              <w:jc w:val="center"/>
              <w:rPr>
                <w:rFonts w:asciiTheme="majorBidi" w:hAnsiTheme="majorBidi" w:cstheme="majorBidi"/>
                <w:sz w:val="22"/>
                <w:szCs w:val="22"/>
              </w:rPr>
            </w:pPr>
            <w:r w:rsidRPr="00F6406E">
              <w:rPr>
                <w:rFonts w:asciiTheme="majorBidi" w:hAnsiTheme="majorBidi" w:cstheme="majorBidi"/>
                <w:sz w:val="22"/>
                <w:szCs w:val="22"/>
              </w:rPr>
              <w:t>Nov.</w:t>
            </w:r>
          </w:p>
        </w:tc>
        <w:tc>
          <w:tcPr>
            <w:tcW w:w="2697" w:type="dxa"/>
            <w:vAlign w:val="bottom"/>
          </w:tcPr>
          <w:p w:rsidR="00AB52CB" w:rsidRPr="00603B47" w:rsidRDefault="00AB52CB" w:rsidP="00C61210">
            <w:pPr>
              <w:jc w:val="center"/>
              <w:rPr>
                <w:color w:val="000000"/>
                <w:sz w:val="22"/>
                <w:szCs w:val="22"/>
              </w:rPr>
            </w:pPr>
            <w:r w:rsidRPr="00603B47">
              <w:rPr>
                <w:color w:val="000000"/>
                <w:sz w:val="22"/>
                <w:szCs w:val="22"/>
              </w:rPr>
              <w:t>277</w:t>
            </w:r>
          </w:p>
        </w:tc>
        <w:tc>
          <w:tcPr>
            <w:tcW w:w="2698" w:type="dxa"/>
            <w:vAlign w:val="bottom"/>
          </w:tcPr>
          <w:p w:rsidR="00AB52CB" w:rsidRPr="00603B47" w:rsidRDefault="00AB52CB" w:rsidP="00C61210">
            <w:pPr>
              <w:jc w:val="center"/>
              <w:rPr>
                <w:color w:val="000000"/>
                <w:sz w:val="22"/>
                <w:szCs w:val="22"/>
              </w:rPr>
            </w:pPr>
            <w:r w:rsidRPr="00603B47">
              <w:rPr>
                <w:color w:val="000000"/>
                <w:sz w:val="22"/>
                <w:szCs w:val="22"/>
              </w:rPr>
              <w:t>9,011</w:t>
            </w:r>
          </w:p>
        </w:tc>
        <w:tc>
          <w:tcPr>
            <w:tcW w:w="2699" w:type="dxa"/>
            <w:vAlign w:val="bottom"/>
          </w:tcPr>
          <w:p w:rsidR="00AB52CB" w:rsidRPr="00603B47" w:rsidRDefault="00AB52CB" w:rsidP="00C61210">
            <w:pPr>
              <w:jc w:val="center"/>
              <w:rPr>
                <w:color w:val="000000"/>
                <w:sz w:val="22"/>
                <w:szCs w:val="22"/>
              </w:rPr>
            </w:pPr>
            <w:r w:rsidRPr="00603B47">
              <w:rPr>
                <w:color w:val="000000"/>
                <w:sz w:val="22"/>
                <w:szCs w:val="22"/>
              </w:rPr>
              <w:t>234</w:t>
            </w:r>
          </w:p>
        </w:tc>
      </w:tr>
      <w:tr w:rsidR="00AB52CB" w:rsidRPr="00F6406E" w:rsidTr="00135DAD">
        <w:tc>
          <w:tcPr>
            <w:tcW w:w="803" w:type="dxa"/>
            <w:vAlign w:val="bottom"/>
          </w:tcPr>
          <w:p w:rsidR="00AB52CB" w:rsidRPr="00F6406E" w:rsidRDefault="00AB52CB" w:rsidP="00135DAD">
            <w:pPr>
              <w:jc w:val="center"/>
              <w:rPr>
                <w:rFonts w:asciiTheme="majorBidi" w:hAnsiTheme="majorBidi" w:cstheme="majorBidi"/>
                <w:sz w:val="22"/>
                <w:szCs w:val="22"/>
              </w:rPr>
            </w:pPr>
            <w:r w:rsidRPr="00F6406E">
              <w:rPr>
                <w:rFonts w:asciiTheme="majorBidi" w:hAnsiTheme="majorBidi" w:cstheme="majorBidi"/>
                <w:sz w:val="22"/>
                <w:szCs w:val="22"/>
              </w:rPr>
              <w:t>Dec.</w:t>
            </w:r>
          </w:p>
        </w:tc>
        <w:tc>
          <w:tcPr>
            <w:tcW w:w="2697" w:type="dxa"/>
            <w:vAlign w:val="bottom"/>
          </w:tcPr>
          <w:p w:rsidR="00AB52CB" w:rsidRPr="00603B47" w:rsidRDefault="00AB52CB" w:rsidP="00C61210">
            <w:pPr>
              <w:jc w:val="center"/>
              <w:rPr>
                <w:color w:val="000000"/>
                <w:sz w:val="22"/>
                <w:szCs w:val="22"/>
              </w:rPr>
            </w:pPr>
            <w:r w:rsidRPr="00603B47">
              <w:rPr>
                <w:color w:val="000000"/>
                <w:sz w:val="22"/>
                <w:szCs w:val="22"/>
              </w:rPr>
              <w:t>377</w:t>
            </w:r>
          </w:p>
        </w:tc>
        <w:tc>
          <w:tcPr>
            <w:tcW w:w="2698" w:type="dxa"/>
            <w:vAlign w:val="bottom"/>
          </w:tcPr>
          <w:p w:rsidR="00AB52CB" w:rsidRPr="00603B47" w:rsidRDefault="00AB52CB" w:rsidP="00C61210">
            <w:pPr>
              <w:jc w:val="center"/>
              <w:rPr>
                <w:color w:val="000000"/>
                <w:sz w:val="22"/>
                <w:szCs w:val="22"/>
              </w:rPr>
            </w:pPr>
            <w:r w:rsidRPr="00603B47">
              <w:rPr>
                <w:color w:val="000000"/>
                <w:sz w:val="22"/>
                <w:szCs w:val="22"/>
              </w:rPr>
              <w:t>12,265</w:t>
            </w:r>
          </w:p>
        </w:tc>
        <w:tc>
          <w:tcPr>
            <w:tcW w:w="2699" w:type="dxa"/>
            <w:vAlign w:val="bottom"/>
          </w:tcPr>
          <w:p w:rsidR="00AB52CB" w:rsidRPr="00603B47" w:rsidRDefault="00AB52CB" w:rsidP="00C61210">
            <w:pPr>
              <w:jc w:val="center"/>
              <w:rPr>
                <w:color w:val="000000"/>
                <w:sz w:val="22"/>
                <w:szCs w:val="22"/>
              </w:rPr>
            </w:pPr>
            <w:r w:rsidRPr="00603B47">
              <w:rPr>
                <w:color w:val="000000"/>
                <w:sz w:val="22"/>
                <w:szCs w:val="22"/>
              </w:rPr>
              <w:t>319</w:t>
            </w:r>
          </w:p>
        </w:tc>
      </w:tr>
      <w:tr w:rsidR="00AB52CB" w:rsidRPr="00F6406E" w:rsidTr="00135DAD">
        <w:tc>
          <w:tcPr>
            <w:tcW w:w="803" w:type="dxa"/>
            <w:vAlign w:val="bottom"/>
          </w:tcPr>
          <w:p w:rsidR="00AB52CB" w:rsidRPr="00F6406E" w:rsidRDefault="00AB52CB" w:rsidP="00135DAD">
            <w:pPr>
              <w:jc w:val="center"/>
              <w:rPr>
                <w:rFonts w:asciiTheme="majorBidi" w:hAnsiTheme="majorBidi" w:cstheme="majorBidi"/>
                <w:sz w:val="22"/>
                <w:szCs w:val="22"/>
              </w:rPr>
            </w:pPr>
            <w:r w:rsidRPr="00F6406E">
              <w:rPr>
                <w:rFonts w:asciiTheme="majorBidi" w:hAnsiTheme="majorBidi" w:cstheme="majorBidi"/>
                <w:sz w:val="22"/>
                <w:szCs w:val="22"/>
              </w:rPr>
              <w:t>Total</w:t>
            </w:r>
          </w:p>
        </w:tc>
        <w:tc>
          <w:tcPr>
            <w:tcW w:w="2697" w:type="dxa"/>
            <w:vAlign w:val="bottom"/>
          </w:tcPr>
          <w:p w:rsidR="00AB52CB" w:rsidRPr="00603B47" w:rsidRDefault="00AB52CB" w:rsidP="00C61210">
            <w:pPr>
              <w:jc w:val="center"/>
              <w:rPr>
                <w:color w:val="000000"/>
                <w:sz w:val="22"/>
                <w:szCs w:val="22"/>
              </w:rPr>
            </w:pPr>
            <w:r w:rsidRPr="00603B47">
              <w:rPr>
                <w:color w:val="000000"/>
                <w:sz w:val="22"/>
                <w:szCs w:val="22"/>
              </w:rPr>
              <w:t>2,597</w:t>
            </w:r>
          </w:p>
        </w:tc>
        <w:tc>
          <w:tcPr>
            <w:tcW w:w="2698" w:type="dxa"/>
            <w:vAlign w:val="bottom"/>
          </w:tcPr>
          <w:p w:rsidR="00AB52CB" w:rsidRPr="00603B47" w:rsidRDefault="00AB52CB" w:rsidP="00C61210">
            <w:pPr>
              <w:jc w:val="center"/>
              <w:rPr>
                <w:color w:val="000000"/>
                <w:sz w:val="22"/>
                <w:szCs w:val="22"/>
              </w:rPr>
            </w:pPr>
            <w:r w:rsidRPr="00603B47">
              <w:rPr>
                <w:color w:val="000000"/>
                <w:sz w:val="22"/>
                <w:szCs w:val="22"/>
              </w:rPr>
              <w:t>84,615</w:t>
            </w:r>
          </w:p>
        </w:tc>
        <w:tc>
          <w:tcPr>
            <w:tcW w:w="2699" w:type="dxa"/>
            <w:vAlign w:val="bottom"/>
          </w:tcPr>
          <w:p w:rsidR="00AB52CB" w:rsidRPr="00603B47" w:rsidRDefault="00AB52CB" w:rsidP="00C61210">
            <w:pPr>
              <w:jc w:val="center"/>
              <w:rPr>
                <w:color w:val="000000"/>
                <w:sz w:val="22"/>
                <w:szCs w:val="22"/>
              </w:rPr>
            </w:pPr>
            <w:r w:rsidRPr="00603B47">
              <w:rPr>
                <w:color w:val="000000"/>
                <w:sz w:val="22"/>
                <w:szCs w:val="22"/>
              </w:rPr>
              <w:t>2,198</w:t>
            </w:r>
          </w:p>
        </w:tc>
      </w:tr>
    </w:tbl>
    <w:p w:rsidR="00135DAD" w:rsidRDefault="00135DAD" w:rsidP="00793737">
      <w:pPr>
        <w:ind w:left="993" w:hanging="993"/>
      </w:pPr>
    </w:p>
    <w:p w:rsidR="00FA0522" w:rsidRDefault="00FA0522" w:rsidP="00793737">
      <w:pPr>
        <w:ind w:left="993" w:hanging="993"/>
      </w:pPr>
    </w:p>
    <w:p w:rsidR="00FA0522" w:rsidRDefault="00FA0522" w:rsidP="00FA0522">
      <w:pPr>
        <w:ind w:left="993" w:hanging="993"/>
      </w:pPr>
    </w:p>
    <w:p w:rsidR="00FA0522" w:rsidRPr="00754E52" w:rsidRDefault="00FA0522" w:rsidP="00FA0522">
      <w:pPr>
        <w:ind w:left="993" w:hanging="993"/>
      </w:pPr>
      <w:r w:rsidRPr="00754E52">
        <w:t>Table</w:t>
      </w:r>
      <w:r>
        <w:t xml:space="preserve"> </w:t>
      </w:r>
      <w:r w:rsidRPr="00754E52">
        <w:t>F.</w:t>
      </w:r>
      <w:r>
        <w:t>2</w:t>
      </w:r>
      <w:r w:rsidRPr="00754E52">
        <w:t xml:space="preserve">. </w:t>
      </w:r>
      <w:r>
        <w:t>Monthly</w:t>
      </w:r>
      <w:r w:rsidRPr="00754E52">
        <w:rPr>
          <w:lang w:val="en-CA"/>
        </w:rPr>
        <w:t xml:space="preserve"> GHG emission reductions </w:t>
      </w:r>
      <w:r>
        <w:rPr>
          <w:lang w:val="en-CA"/>
        </w:rPr>
        <w:t>as a result of</w:t>
      </w:r>
      <w:r w:rsidRPr="00754E52">
        <w:rPr>
          <w:lang w:val="en-CA"/>
        </w:rPr>
        <w:t xml:space="preserve"> </w:t>
      </w:r>
      <w:r>
        <w:rPr>
          <w:lang w:val="en-CA"/>
        </w:rPr>
        <w:t>ceiling insulation</w:t>
      </w:r>
      <w:r w:rsidRPr="00754E52">
        <w:rPr>
          <w:lang w:val="en-CA"/>
        </w:rPr>
        <w:t xml:space="preserve"> upgrade for </w:t>
      </w:r>
      <w:r>
        <w:rPr>
          <w:lang w:val="en-CA"/>
        </w:rPr>
        <w:t xml:space="preserve">Prince Edward Island </w:t>
      </w:r>
      <w:r w:rsidRPr="00754E52">
        <w:t>(</w:t>
      </w:r>
      <w:r w:rsidRPr="00754E52">
        <w:rPr>
          <w:lang w:val="en-CA"/>
        </w:rPr>
        <w:t>Ton</w:t>
      </w:r>
      <w:r>
        <w:rPr>
          <w:lang w:val="en-CA"/>
        </w:rPr>
        <w:t>ne</w:t>
      </w:r>
      <w:r w:rsidRPr="00754E52">
        <w:rPr>
          <w:lang w:val="en-CA"/>
        </w:rPr>
        <w:t xml:space="preserve"> CO</w:t>
      </w:r>
      <w:r w:rsidRPr="00754E52">
        <w:rPr>
          <w:vertAlign w:val="subscript"/>
          <w:lang w:val="en-CA"/>
        </w:rPr>
        <w:t>2eq</w:t>
      </w:r>
      <w:r w:rsidRPr="00754E52">
        <w:rPr>
          <w:lang w:val="en-CA"/>
        </w:rPr>
        <w:t>/month)</w:t>
      </w:r>
    </w:p>
    <w:tbl>
      <w:tblPr>
        <w:tblStyle w:val="TableGrid"/>
        <w:tblW w:w="8897" w:type="dxa"/>
        <w:tblLook w:val="04A0"/>
      </w:tblPr>
      <w:tblGrid>
        <w:gridCol w:w="803"/>
        <w:gridCol w:w="2697"/>
        <w:gridCol w:w="2698"/>
        <w:gridCol w:w="2699"/>
      </w:tblGrid>
      <w:tr w:rsidR="00FA0522" w:rsidRPr="00F6406E" w:rsidTr="00BD4B28">
        <w:tc>
          <w:tcPr>
            <w:tcW w:w="803" w:type="dxa"/>
          </w:tcPr>
          <w:p w:rsidR="00FA0522" w:rsidRPr="00F6406E" w:rsidRDefault="00FA0522" w:rsidP="00BD4B28">
            <w:pPr>
              <w:jc w:val="center"/>
              <w:rPr>
                <w:rFonts w:asciiTheme="majorBidi" w:hAnsiTheme="majorBidi" w:cstheme="majorBidi"/>
                <w:sz w:val="22"/>
                <w:szCs w:val="22"/>
              </w:rPr>
            </w:pPr>
            <w:r w:rsidRPr="00F6406E">
              <w:rPr>
                <w:rFonts w:asciiTheme="majorBidi" w:hAnsiTheme="majorBidi" w:cstheme="majorBidi"/>
                <w:sz w:val="22"/>
                <w:szCs w:val="22"/>
              </w:rPr>
              <w:t>Month</w:t>
            </w:r>
          </w:p>
        </w:tc>
        <w:tc>
          <w:tcPr>
            <w:tcW w:w="2697" w:type="dxa"/>
          </w:tcPr>
          <w:p w:rsidR="00FA0522" w:rsidRPr="00F6406E" w:rsidRDefault="00FA0522" w:rsidP="00BD4B28">
            <w:pPr>
              <w:jc w:val="center"/>
              <w:rPr>
                <w:rFonts w:asciiTheme="majorBidi" w:hAnsiTheme="majorBidi" w:cstheme="majorBidi"/>
                <w:sz w:val="22"/>
                <w:szCs w:val="22"/>
              </w:rPr>
            </w:pPr>
            <w:r w:rsidRPr="00F6406E">
              <w:rPr>
                <w:rFonts w:asciiTheme="majorBidi" w:hAnsiTheme="majorBidi" w:cstheme="majorBidi"/>
                <w:sz w:val="22"/>
                <w:szCs w:val="22"/>
              </w:rPr>
              <w:t>GHGIF</w:t>
            </w:r>
            <w:r w:rsidRPr="00F6406E">
              <w:rPr>
                <w:rFonts w:asciiTheme="majorBidi" w:hAnsiTheme="majorBidi" w:cstheme="majorBidi"/>
                <w:sz w:val="22"/>
                <w:szCs w:val="22"/>
                <w:vertAlign w:val="subscript"/>
              </w:rPr>
              <w:t>A</w:t>
            </w:r>
          </w:p>
        </w:tc>
        <w:tc>
          <w:tcPr>
            <w:tcW w:w="2698" w:type="dxa"/>
          </w:tcPr>
          <w:p w:rsidR="00FA0522" w:rsidRPr="00F6406E" w:rsidRDefault="00FA0522" w:rsidP="00BD4B28">
            <w:pPr>
              <w:jc w:val="center"/>
              <w:rPr>
                <w:rFonts w:asciiTheme="majorBidi" w:hAnsiTheme="majorBidi" w:cstheme="majorBidi"/>
                <w:sz w:val="22"/>
                <w:szCs w:val="22"/>
              </w:rPr>
            </w:pPr>
            <w:r w:rsidRPr="00F6406E">
              <w:rPr>
                <w:rFonts w:asciiTheme="majorBidi" w:hAnsiTheme="majorBidi" w:cstheme="majorBidi"/>
                <w:sz w:val="22"/>
                <w:szCs w:val="22"/>
              </w:rPr>
              <w:t>GHGIF</w:t>
            </w:r>
            <w:r w:rsidRPr="00F6406E">
              <w:rPr>
                <w:rFonts w:asciiTheme="majorBidi" w:hAnsiTheme="majorBidi" w:cstheme="majorBidi"/>
                <w:sz w:val="22"/>
                <w:szCs w:val="22"/>
                <w:vertAlign w:val="subscript"/>
              </w:rPr>
              <w:t>M</w:t>
            </w:r>
          </w:p>
        </w:tc>
        <w:tc>
          <w:tcPr>
            <w:tcW w:w="2699" w:type="dxa"/>
          </w:tcPr>
          <w:p w:rsidR="00FA0522" w:rsidRPr="00F6406E" w:rsidRDefault="00FA0522" w:rsidP="00BD4B28">
            <w:pPr>
              <w:jc w:val="center"/>
              <w:rPr>
                <w:rFonts w:asciiTheme="majorBidi" w:hAnsiTheme="majorBidi" w:cstheme="majorBidi"/>
                <w:b/>
                <w:bCs/>
                <w:sz w:val="22"/>
                <w:szCs w:val="22"/>
              </w:rPr>
            </w:pPr>
            <w:r w:rsidRPr="00F6406E">
              <w:rPr>
                <w:rFonts w:asciiTheme="majorBidi" w:hAnsiTheme="majorBidi" w:cstheme="majorBidi"/>
                <w:b/>
                <w:bCs/>
                <w:sz w:val="22"/>
                <w:szCs w:val="22"/>
              </w:rPr>
              <w:t>Weighted Annual Marginal GHGIF</w:t>
            </w:r>
          </w:p>
        </w:tc>
      </w:tr>
      <w:tr w:rsidR="00F6406E" w:rsidRPr="00F6406E" w:rsidTr="00BD4B28">
        <w:tc>
          <w:tcPr>
            <w:tcW w:w="803" w:type="dxa"/>
            <w:vAlign w:val="bottom"/>
          </w:tcPr>
          <w:p w:rsidR="00F6406E" w:rsidRPr="00F6406E" w:rsidRDefault="00F6406E" w:rsidP="00BD4B28">
            <w:pPr>
              <w:jc w:val="center"/>
              <w:rPr>
                <w:rFonts w:asciiTheme="majorBidi" w:hAnsiTheme="majorBidi" w:cstheme="majorBidi"/>
                <w:sz w:val="22"/>
                <w:szCs w:val="22"/>
              </w:rPr>
            </w:pPr>
            <w:r w:rsidRPr="00F6406E">
              <w:rPr>
                <w:rFonts w:asciiTheme="majorBidi" w:hAnsiTheme="majorBidi" w:cstheme="majorBidi"/>
                <w:sz w:val="22"/>
                <w:szCs w:val="22"/>
              </w:rPr>
              <w:t>Jan.</w:t>
            </w:r>
          </w:p>
        </w:tc>
        <w:tc>
          <w:tcPr>
            <w:tcW w:w="2697" w:type="dxa"/>
            <w:vAlign w:val="bottom"/>
          </w:tcPr>
          <w:p w:rsidR="00F6406E" w:rsidRPr="00603B47" w:rsidRDefault="00F6406E" w:rsidP="00C61210">
            <w:pPr>
              <w:jc w:val="center"/>
              <w:rPr>
                <w:color w:val="000000"/>
                <w:sz w:val="22"/>
                <w:szCs w:val="22"/>
              </w:rPr>
            </w:pPr>
            <w:r w:rsidRPr="00603B47">
              <w:rPr>
                <w:color w:val="000000"/>
                <w:sz w:val="22"/>
                <w:szCs w:val="22"/>
              </w:rPr>
              <w:t>85</w:t>
            </w:r>
          </w:p>
        </w:tc>
        <w:tc>
          <w:tcPr>
            <w:tcW w:w="2698" w:type="dxa"/>
            <w:vAlign w:val="bottom"/>
          </w:tcPr>
          <w:p w:rsidR="00F6406E" w:rsidRPr="00603B47" w:rsidRDefault="00F6406E" w:rsidP="00C61210">
            <w:pPr>
              <w:jc w:val="center"/>
              <w:rPr>
                <w:color w:val="000000"/>
                <w:sz w:val="22"/>
                <w:szCs w:val="22"/>
              </w:rPr>
            </w:pPr>
            <w:r w:rsidRPr="00603B47">
              <w:rPr>
                <w:color w:val="000000"/>
                <w:sz w:val="22"/>
                <w:szCs w:val="22"/>
              </w:rPr>
              <w:t>826</w:t>
            </w:r>
          </w:p>
        </w:tc>
        <w:tc>
          <w:tcPr>
            <w:tcW w:w="2699" w:type="dxa"/>
            <w:vAlign w:val="bottom"/>
          </w:tcPr>
          <w:p w:rsidR="00F6406E" w:rsidRPr="00603B47" w:rsidRDefault="00F6406E" w:rsidP="00C61210">
            <w:pPr>
              <w:jc w:val="center"/>
              <w:rPr>
                <w:color w:val="000000"/>
                <w:sz w:val="22"/>
                <w:szCs w:val="22"/>
              </w:rPr>
            </w:pPr>
            <w:r w:rsidRPr="00603B47">
              <w:rPr>
                <w:color w:val="000000"/>
                <w:sz w:val="22"/>
                <w:szCs w:val="22"/>
              </w:rPr>
              <w:t>3</w:t>
            </w:r>
          </w:p>
        </w:tc>
      </w:tr>
      <w:tr w:rsidR="00F6406E" w:rsidRPr="00F6406E" w:rsidTr="00BD4B28">
        <w:tc>
          <w:tcPr>
            <w:tcW w:w="803" w:type="dxa"/>
            <w:vAlign w:val="bottom"/>
          </w:tcPr>
          <w:p w:rsidR="00F6406E" w:rsidRPr="00F6406E" w:rsidRDefault="00F6406E" w:rsidP="00BD4B28">
            <w:pPr>
              <w:jc w:val="center"/>
              <w:rPr>
                <w:rFonts w:asciiTheme="majorBidi" w:hAnsiTheme="majorBidi" w:cstheme="majorBidi"/>
                <w:sz w:val="22"/>
                <w:szCs w:val="22"/>
              </w:rPr>
            </w:pPr>
            <w:r w:rsidRPr="00F6406E">
              <w:rPr>
                <w:rFonts w:asciiTheme="majorBidi" w:hAnsiTheme="majorBidi" w:cstheme="majorBidi"/>
                <w:sz w:val="22"/>
                <w:szCs w:val="22"/>
              </w:rPr>
              <w:t>Feb.</w:t>
            </w:r>
          </w:p>
        </w:tc>
        <w:tc>
          <w:tcPr>
            <w:tcW w:w="2697" w:type="dxa"/>
            <w:vAlign w:val="bottom"/>
          </w:tcPr>
          <w:p w:rsidR="00F6406E" w:rsidRPr="00603B47" w:rsidRDefault="00F6406E" w:rsidP="00C61210">
            <w:pPr>
              <w:jc w:val="center"/>
              <w:rPr>
                <w:color w:val="000000"/>
                <w:sz w:val="22"/>
                <w:szCs w:val="22"/>
              </w:rPr>
            </w:pPr>
            <w:r w:rsidRPr="00603B47">
              <w:rPr>
                <w:color w:val="000000"/>
                <w:sz w:val="22"/>
                <w:szCs w:val="22"/>
              </w:rPr>
              <w:t>79</w:t>
            </w:r>
          </w:p>
        </w:tc>
        <w:tc>
          <w:tcPr>
            <w:tcW w:w="2698" w:type="dxa"/>
            <w:vAlign w:val="bottom"/>
          </w:tcPr>
          <w:p w:rsidR="00F6406E" w:rsidRPr="00603B47" w:rsidRDefault="00F6406E" w:rsidP="00C61210">
            <w:pPr>
              <w:jc w:val="center"/>
              <w:rPr>
                <w:color w:val="000000"/>
                <w:sz w:val="22"/>
                <w:szCs w:val="22"/>
              </w:rPr>
            </w:pPr>
            <w:r w:rsidRPr="00603B47">
              <w:rPr>
                <w:color w:val="000000"/>
                <w:sz w:val="22"/>
                <w:szCs w:val="22"/>
              </w:rPr>
              <w:t>767</w:t>
            </w:r>
          </w:p>
        </w:tc>
        <w:tc>
          <w:tcPr>
            <w:tcW w:w="2699" w:type="dxa"/>
            <w:vAlign w:val="bottom"/>
          </w:tcPr>
          <w:p w:rsidR="00F6406E" w:rsidRPr="00603B47" w:rsidRDefault="00F6406E" w:rsidP="00C61210">
            <w:pPr>
              <w:jc w:val="center"/>
              <w:rPr>
                <w:color w:val="000000"/>
                <w:sz w:val="22"/>
                <w:szCs w:val="22"/>
              </w:rPr>
            </w:pPr>
            <w:r w:rsidRPr="00603B47">
              <w:rPr>
                <w:color w:val="000000"/>
                <w:sz w:val="22"/>
                <w:szCs w:val="22"/>
              </w:rPr>
              <w:t>2</w:t>
            </w:r>
          </w:p>
        </w:tc>
      </w:tr>
      <w:tr w:rsidR="00F6406E" w:rsidRPr="00F6406E" w:rsidTr="00BD4B28">
        <w:tc>
          <w:tcPr>
            <w:tcW w:w="803" w:type="dxa"/>
            <w:vAlign w:val="bottom"/>
          </w:tcPr>
          <w:p w:rsidR="00F6406E" w:rsidRPr="00F6406E" w:rsidRDefault="00F6406E" w:rsidP="00BD4B28">
            <w:pPr>
              <w:jc w:val="center"/>
              <w:rPr>
                <w:rFonts w:asciiTheme="majorBidi" w:hAnsiTheme="majorBidi" w:cstheme="majorBidi"/>
                <w:sz w:val="22"/>
                <w:szCs w:val="22"/>
              </w:rPr>
            </w:pPr>
            <w:r w:rsidRPr="00F6406E">
              <w:rPr>
                <w:rFonts w:asciiTheme="majorBidi" w:hAnsiTheme="majorBidi" w:cstheme="majorBidi"/>
                <w:sz w:val="22"/>
                <w:szCs w:val="22"/>
              </w:rPr>
              <w:t>Mar.</w:t>
            </w:r>
          </w:p>
        </w:tc>
        <w:tc>
          <w:tcPr>
            <w:tcW w:w="2697" w:type="dxa"/>
            <w:vAlign w:val="bottom"/>
          </w:tcPr>
          <w:p w:rsidR="00F6406E" w:rsidRPr="00603B47" w:rsidRDefault="00F6406E" w:rsidP="00C61210">
            <w:pPr>
              <w:jc w:val="center"/>
              <w:rPr>
                <w:color w:val="000000"/>
                <w:sz w:val="22"/>
                <w:szCs w:val="22"/>
              </w:rPr>
            </w:pPr>
            <w:r w:rsidRPr="00603B47">
              <w:rPr>
                <w:color w:val="000000"/>
                <w:sz w:val="22"/>
                <w:szCs w:val="22"/>
              </w:rPr>
              <w:t>72</w:t>
            </w:r>
          </w:p>
        </w:tc>
        <w:tc>
          <w:tcPr>
            <w:tcW w:w="2698" w:type="dxa"/>
            <w:vAlign w:val="bottom"/>
          </w:tcPr>
          <w:p w:rsidR="00F6406E" w:rsidRPr="00603B47" w:rsidRDefault="00F6406E" w:rsidP="00C61210">
            <w:pPr>
              <w:jc w:val="center"/>
              <w:rPr>
                <w:color w:val="000000"/>
                <w:sz w:val="22"/>
                <w:szCs w:val="22"/>
              </w:rPr>
            </w:pPr>
            <w:r w:rsidRPr="00603B47">
              <w:rPr>
                <w:color w:val="000000"/>
                <w:sz w:val="22"/>
                <w:szCs w:val="22"/>
              </w:rPr>
              <w:t>701</w:t>
            </w:r>
          </w:p>
        </w:tc>
        <w:tc>
          <w:tcPr>
            <w:tcW w:w="2699" w:type="dxa"/>
            <w:vAlign w:val="bottom"/>
          </w:tcPr>
          <w:p w:rsidR="00F6406E" w:rsidRPr="00603B47" w:rsidRDefault="00F6406E" w:rsidP="00C61210">
            <w:pPr>
              <w:jc w:val="center"/>
              <w:rPr>
                <w:color w:val="000000"/>
                <w:sz w:val="22"/>
                <w:szCs w:val="22"/>
              </w:rPr>
            </w:pPr>
            <w:r w:rsidRPr="00603B47">
              <w:rPr>
                <w:color w:val="000000"/>
                <w:sz w:val="22"/>
                <w:szCs w:val="22"/>
              </w:rPr>
              <w:t>2</w:t>
            </w:r>
          </w:p>
        </w:tc>
      </w:tr>
      <w:tr w:rsidR="00F6406E" w:rsidRPr="00F6406E" w:rsidTr="00BD4B28">
        <w:tc>
          <w:tcPr>
            <w:tcW w:w="803" w:type="dxa"/>
            <w:vAlign w:val="bottom"/>
          </w:tcPr>
          <w:p w:rsidR="00F6406E" w:rsidRPr="00F6406E" w:rsidRDefault="00F6406E" w:rsidP="00BD4B28">
            <w:pPr>
              <w:jc w:val="center"/>
              <w:rPr>
                <w:rFonts w:asciiTheme="majorBidi" w:hAnsiTheme="majorBidi" w:cstheme="majorBidi"/>
                <w:sz w:val="22"/>
                <w:szCs w:val="22"/>
              </w:rPr>
            </w:pPr>
            <w:r w:rsidRPr="00F6406E">
              <w:rPr>
                <w:rFonts w:asciiTheme="majorBidi" w:hAnsiTheme="majorBidi" w:cstheme="majorBidi"/>
                <w:sz w:val="22"/>
                <w:szCs w:val="22"/>
              </w:rPr>
              <w:t>Apr.</w:t>
            </w:r>
          </w:p>
        </w:tc>
        <w:tc>
          <w:tcPr>
            <w:tcW w:w="2697" w:type="dxa"/>
            <w:vAlign w:val="bottom"/>
          </w:tcPr>
          <w:p w:rsidR="00F6406E" w:rsidRPr="00603B47" w:rsidRDefault="00F6406E" w:rsidP="00C61210">
            <w:pPr>
              <w:jc w:val="center"/>
              <w:rPr>
                <w:color w:val="000000"/>
                <w:sz w:val="22"/>
                <w:szCs w:val="22"/>
              </w:rPr>
            </w:pPr>
            <w:r w:rsidRPr="00603B47">
              <w:rPr>
                <w:color w:val="000000"/>
                <w:sz w:val="22"/>
                <w:szCs w:val="22"/>
              </w:rPr>
              <w:t>53</w:t>
            </w:r>
          </w:p>
        </w:tc>
        <w:tc>
          <w:tcPr>
            <w:tcW w:w="2698" w:type="dxa"/>
            <w:vAlign w:val="bottom"/>
          </w:tcPr>
          <w:p w:rsidR="00F6406E" w:rsidRPr="00603B47" w:rsidRDefault="00F6406E" w:rsidP="00C61210">
            <w:pPr>
              <w:jc w:val="center"/>
              <w:rPr>
                <w:color w:val="000000"/>
                <w:sz w:val="22"/>
                <w:szCs w:val="22"/>
              </w:rPr>
            </w:pPr>
            <w:r w:rsidRPr="00603B47">
              <w:rPr>
                <w:color w:val="000000"/>
                <w:sz w:val="22"/>
                <w:szCs w:val="22"/>
              </w:rPr>
              <w:t>515</w:t>
            </w:r>
          </w:p>
        </w:tc>
        <w:tc>
          <w:tcPr>
            <w:tcW w:w="2699" w:type="dxa"/>
            <w:vAlign w:val="bottom"/>
          </w:tcPr>
          <w:p w:rsidR="00F6406E" w:rsidRPr="00603B47" w:rsidRDefault="00F6406E" w:rsidP="00C61210">
            <w:pPr>
              <w:jc w:val="center"/>
              <w:rPr>
                <w:color w:val="000000"/>
                <w:sz w:val="22"/>
                <w:szCs w:val="22"/>
              </w:rPr>
            </w:pPr>
            <w:r w:rsidRPr="00603B47">
              <w:rPr>
                <w:color w:val="000000"/>
                <w:sz w:val="22"/>
                <w:szCs w:val="22"/>
              </w:rPr>
              <w:t>2</w:t>
            </w:r>
          </w:p>
        </w:tc>
      </w:tr>
      <w:tr w:rsidR="00F6406E" w:rsidRPr="00F6406E" w:rsidTr="00BD4B28">
        <w:tc>
          <w:tcPr>
            <w:tcW w:w="803" w:type="dxa"/>
            <w:vAlign w:val="bottom"/>
          </w:tcPr>
          <w:p w:rsidR="00F6406E" w:rsidRPr="00F6406E" w:rsidRDefault="00F6406E" w:rsidP="00BD4B28">
            <w:pPr>
              <w:jc w:val="center"/>
              <w:rPr>
                <w:rFonts w:asciiTheme="majorBidi" w:hAnsiTheme="majorBidi" w:cstheme="majorBidi"/>
                <w:sz w:val="22"/>
                <w:szCs w:val="22"/>
              </w:rPr>
            </w:pPr>
            <w:r w:rsidRPr="00F6406E">
              <w:rPr>
                <w:rFonts w:asciiTheme="majorBidi" w:hAnsiTheme="majorBidi" w:cstheme="majorBidi"/>
                <w:sz w:val="22"/>
                <w:szCs w:val="22"/>
              </w:rPr>
              <w:t>May</w:t>
            </w:r>
          </w:p>
        </w:tc>
        <w:tc>
          <w:tcPr>
            <w:tcW w:w="2697" w:type="dxa"/>
            <w:vAlign w:val="bottom"/>
          </w:tcPr>
          <w:p w:rsidR="00F6406E" w:rsidRPr="00603B47" w:rsidRDefault="00F6406E" w:rsidP="00C61210">
            <w:pPr>
              <w:jc w:val="center"/>
              <w:rPr>
                <w:color w:val="000000"/>
                <w:sz w:val="22"/>
                <w:szCs w:val="22"/>
              </w:rPr>
            </w:pPr>
            <w:r w:rsidRPr="00603B47">
              <w:rPr>
                <w:color w:val="000000"/>
                <w:sz w:val="22"/>
                <w:szCs w:val="22"/>
              </w:rPr>
              <w:t>34</w:t>
            </w:r>
          </w:p>
        </w:tc>
        <w:tc>
          <w:tcPr>
            <w:tcW w:w="2698" w:type="dxa"/>
            <w:vAlign w:val="bottom"/>
          </w:tcPr>
          <w:p w:rsidR="00F6406E" w:rsidRPr="00603B47" w:rsidRDefault="00F6406E" w:rsidP="00C61210">
            <w:pPr>
              <w:jc w:val="center"/>
              <w:rPr>
                <w:color w:val="000000"/>
                <w:sz w:val="22"/>
                <w:szCs w:val="22"/>
              </w:rPr>
            </w:pPr>
            <w:r w:rsidRPr="00603B47">
              <w:rPr>
                <w:color w:val="000000"/>
                <w:sz w:val="22"/>
                <w:szCs w:val="22"/>
              </w:rPr>
              <w:t>332</w:t>
            </w:r>
          </w:p>
        </w:tc>
        <w:tc>
          <w:tcPr>
            <w:tcW w:w="2699" w:type="dxa"/>
            <w:vAlign w:val="bottom"/>
          </w:tcPr>
          <w:p w:rsidR="00F6406E" w:rsidRPr="00603B47" w:rsidRDefault="00F6406E" w:rsidP="00C61210">
            <w:pPr>
              <w:jc w:val="center"/>
              <w:rPr>
                <w:color w:val="000000"/>
                <w:sz w:val="22"/>
                <w:szCs w:val="22"/>
              </w:rPr>
            </w:pPr>
            <w:r w:rsidRPr="00603B47">
              <w:rPr>
                <w:color w:val="000000"/>
                <w:sz w:val="22"/>
                <w:szCs w:val="22"/>
              </w:rPr>
              <w:t>1</w:t>
            </w:r>
          </w:p>
        </w:tc>
      </w:tr>
      <w:tr w:rsidR="00F6406E" w:rsidRPr="00F6406E" w:rsidTr="00BD4B28">
        <w:tc>
          <w:tcPr>
            <w:tcW w:w="803" w:type="dxa"/>
            <w:vAlign w:val="bottom"/>
          </w:tcPr>
          <w:p w:rsidR="00F6406E" w:rsidRPr="00F6406E" w:rsidRDefault="00F6406E" w:rsidP="00BD4B28">
            <w:pPr>
              <w:jc w:val="center"/>
              <w:rPr>
                <w:rFonts w:asciiTheme="majorBidi" w:hAnsiTheme="majorBidi" w:cstheme="majorBidi"/>
                <w:sz w:val="22"/>
                <w:szCs w:val="22"/>
              </w:rPr>
            </w:pPr>
            <w:r w:rsidRPr="00F6406E">
              <w:rPr>
                <w:rFonts w:asciiTheme="majorBidi" w:hAnsiTheme="majorBidi" w:cstheme="majorBidi"/>
                <w:sz w:val="22"/>
                <w:szCs w:val="22"/>
              </w:rPr>
              <w:t>Jun.</w:t>
            </w:r>
          </w:p>
        </w:tc>
        <w:tc>
          <w:tcPr>
            <w:tcW w:w="2697" w:type="dxa"/>
            <w:vAlign w:val="bottom"/>
          </w:tcPr>
          <w:p w:rsidR="00F6406E" w:rsidRPr="00603B47" w:rsidRDefault="00F6406E" w:rsidP="00C61210">
            <w:pPr>
              <w:jc w:val="center"/>
              <w:rPr>
                <w:color w:val="000000"/>
                <w:sz w:val="22"/>
                <w:szCs w:val="22"/>
              </w:rPr>
            </w:pPr>
            <w:r w:rsidRPr="00603B47">
              <w:rPr>
                <w:color w:val="000000"/>
                <w:sz w:val="22"/>
                <w:szCs w:val="22"/>
              </w:rPr>
              <w:t>0</w:t>
            </w:r>
          </w:p>
        </w:tc>
        <w:tc>
          <w:tcPr>
            <w:tcW w:w="2698" w:type="dxa"/>
            <w:vAlign w:val="bottom"/>
          </w:tcPr>
          <w:p w:rsidR="00F6406E" w:rsidRPr="00603B47" w:rsidRDefault="00F6406E" w:rsidP="00C61210">
            <w:pPr>
              <w:jc w:val="center"/>
              <w:rPr>
                <w:color w:val="000000"/>
                <w:sz w:val="22"/>
                <w:szCs w:val="22"/>
              </w:rPr>
            </w:pPr>
            <w:r w:rsidRPr="00603B47">
              <w:rPr>
                <w:color w:val="000000"/>
                <w:sz w:val="22"/>
                <w:szCs w:val="22"/>
              </w:rPr>
              <w:t>0</w:t>
            </w:r>
          </w:p>
        </w:tc>
        <w:tc>
          <w:tcPr>
            <w:tcW w:w="2699" w:type="dxa"/>
            <w:vAlign w:val="bottom"/>
          </w:tcPr>
          <w:p w:rsidR="00F6406E" w:rsidRPr="00603B47" w:rsidRDefault="00F6406E" w:rsidP="00C61210">
            <w:pPr>
              <w:jc w:val="center"/>
              <w:rPr>
                <w:color w:val="000000"/>
                <w:sz w:val="22"/>
                <w:szCs w:val="22"/>
              </w:rPr>
            </w:pPr>
            <w:r w:rsidRPr="00603B47">
              <w:rPr>
                <w:color w:val="000000"/>
                <w:sz w:val="22"/>
                <w:szCs w:val="22"/>
              </w:rPr>
              <w:t>0</w:t>
            </w:r>
          </w:p>
        </w:tc>
      </w:tr>
      <w:tr w:rsidR="00F6406E" w:rsidRPr="00F6406E" w:rsidTr="00BD4B28">
        <w:tc>
          <w:tcPr>
            <w:tcW w:w="803" w:type="dxa"/>
            <w:vAlign w:val="bottom"/>
          </w:tcPr>
          <w:p w:rsidR="00F6406E" w:rsidRPr="00F6406E" w:rsidRDefault="00F6406E" w:rsidP="00BD4B28">
            <w:pPr>
              <w:jc w:val="center"/>
              <w:rPr>
                <w:rFonts w:asciiTheme="majorBidi" w:hAnsiTheme="majorBidi" w:cstheme="majorBidi"/>
                <w:sz w:val="22"/>
                <w:szCs w:val="22"/>
              </w:rPr>
            </w:pPr>
            <w:r w:rsidRPr="00F6406E">
              <w:rPr>
                <w:rFonts w:asciiTheme="majorBidi" w:hAnsiTheme="majorBidi" w:cstheme="majorBidi"/>
                <w:sz w:val="22"/>
                <w:szCs w:val="22"/>
              </w:rPr>
              <w:t>Jul.</w:t>
            </w:r>
          </w:p>
        </w:tc>
        <w:tc>
          <w:tcPr>
            <w:tcW w:w="2697" w:type="dxa"/>
            <w:vAlign w:val="bottom"/>
          </w:tcPr>
          <w:p w:rsidR="00F6406E" w:rsidRPr="00603B47" w:rsidRDefault="00F6406E" w:rsidP="00C61210">
            <w:pPr>
              <w:jc w:val="center"/>
              <w:rPr>
                <w:color w:val="000000"/>
                <w:sz w:val="22"/>
                <w:szCs w:val="22"/>
              </w:rPr>
            </w:pPr>
            <w:r w:rsidRPr="00603B47">
              <w:rPr>
                <w:color w:val="000000"/>
                <w:sz w:val="22"/>
                <w:szCs w:val="22"/>
              </w:rPr>
              <w:t>0</w:t>
            </w:r>
          </w:p>
        </w:tc>
        <w:tc>
          <w:tcPr>
            <w:tcW w:w="2698" w:type="dxa"/>
            <w:vAlign w:val="bottom"/>
          </w:tcPr>
          <w:p w:rsidR="00F6406E" w:rsidRPr="00603B47" w:rsidRDefault="00F6406E" w:rsidP="00C61210">
            <w:pPr>
              <w:jc w:val="center"/>
              <w:rPr>
                <w:color w:val="000000"/>
                <w:sz w:val="22"/>
                <w:szCs w:val="22"/>
              </w:rPr>
            </w:pPr>
            <w:r w:rsidRPr="00603B47">
              <w:rPr>
                <w:color w:val="000000"/>
                <w:sz w:val="22"/>
                <w:szCs w:val="22"/>
              </w:rPr>
              <w:t>0</w:t>
            </w:r>
          </w:p>
        </w:tc>
        <w:tc>
          <w:tcPr>
            <w:tcW w:w="2699" w:type="dxa"/>
            <w:vAlign w:val="bottom"/>
          </w:tcPr>
          <w:p w:rsidR="00F6406E" w:rsidRPr="00603B47" w:rsidRDefault="00F6406E" w:rsidP="00C61210">
            <w:pPr>
              <w:jc w:val="center"/>
              <w:rPr>
                <w:color w:val="000000"/>
                <w:sz w:val="22"/>
                <w:szCs w:val="22"/>
              </w:rPr>
            </w:pPr>
            <w:r w:rsidRPr="00603B47">
              <w:rPr>
                <w:color w:val="000000"/>
                <w:sz w:val="22"/>
                <w:szCs w:val="22"/>
              </w:rPr>
              <w:t>0</w:t>
            </w:r>
          </w:p>
        </w:tc>
      </w:tr>
      <w:tr w:rsidR="00F6406E" w:rsidRPr="00F6406E" w:rsidTr="00BD4B28">
        <w:tc>
          <w:tcPr>
            <w:tcW w:w="803" w:type="dxa"/>
            <w:vAlign w:val="bottom"/>
          </w:tcPr>
          <w:p w:rsidR="00F6406E" w:rsidRPr="00F6406E" w:rsidRDefault="00F6406E" w:rsidP="00BD4B28">
            <w:pPr>
              <w:jc w:val="center"/>
              <w:rPr>
                <w:rFonts w:asciiTheme="majorBidi" w:hAnsiTheme="majorBidi" w:cstheme="majorBidi"/>
                <w:sz w:val="22"/>
                <w:szCs w:val="22"/>
              </w:rPr>
            </w:pPr>
            <w:r w:rsidRPr="00F6406E">
              <w:rPr>
                <w:rFonts w:asciiTheme="majorBidi" w:hAnsiTheme="majorBidi" w:cstheme="majorBidi"/>
                <w:sz w:val="22"/>
                <w:szCs w:val="22"/>
              </w:rPr>
              <w:t>Aug.</w:t>
            </w:r>
          </w:p>
        </w:tc>
        <w:tc>
          <w:tcPr>
            <w:tcW w:w="2697" w:type="dxa"/>
            <w:vAlign w:val="bottom"/>
          </w:tcPr>
          <w:p w:rsidR="00F6406E" w:rsidRPr="00603B47" w:rsidRDefault="00F6406E" w:rsidP="00C61210">
            <w:pPr>
              <w:jc w:val="center"/>
              <w:rPr>
                <w:color w:val="000000"/>
                <w:sz w:val="22"/>
                <w:szCs w:val="22"/>
              </w:rPr>
            </w:pPr>
            <w:r w:rsidRPr="00603B47">
              <w:rPr>
                <w:color w:val="000000"/>
                <w:sz w:val="22"/>
                <w:szCs w:val="22"/>
              </w:rPr>
              <w:t>0</w:t>
            </w:r>
          </w:p>
        </w:tc>
        <w:tc>
          <w:tcPr>
            <w:tcW w:w="2698" w:type="dxa"/>
            <w:vAlign w:val="bottom"/>
          </w:tcPr>
          <w:p w:rsidR="00F6406E" w:rsidRPr="00603B47" w:rsidRDefault="00F6406E" w:rsidP="00C61210">
            <w:pPr>
              <w:jc w:val="center"/>
              <w:rPr>
                <w:color w:val="000000"/>
                <w:sz w:val="22"/>
                <w:szCs w:val="22"/>
              </w:rPr>
            </w:pPr>
            <w:r w:rsidRPr="00603B47">
              <w:rPr>
                <w:color w:val="000000"/>
                <w:sz w:val="22"/>
                <w:szCs w:val="22"/>
              </w:rPr>
              <w:t>0</w:t>
            </w:r>
          </w:p>
        </w:tc>
        <w:tc>
          <w:tcPr>
            <w:tcW w:w="2699" w:type="dxa"/>
            <w:vAlign w:val="bottom"/>
          </w:tcPr>
          <w:p w:rsidR="00F6406E" w:rsidRPr="00603B47" w:rsidRDefault="00F6406E" w:rsidP="00C61210">
            <w:pPr>
              <w:jc w:val="center"/>
              <w:rPr>
                <w:color w:val="000000"/>
                <w:sz w:val="22"/>
                <w:szCs w:val="22"/>
              </w:rPr>
            </w:pPr>
            <w:r w:rsidRPr="00603B47">
              <w:rPr>
                <w:color w:val="000000"/>
                <w:sz w:val="22"/>
                <w:szCs w:val="22"/>
              </w:rPr>
              <w:t>0</w:t>
            </w:r>
          </w:p>
        </w:tc>
      </w:tr>
      <w:tr w:rsidR="00F6406E" w:rsidRPr="00F6406E" w:rsidTr="00BD4B28">
        <w:tc>
          <w:tcPr>
            <w:tcW w:w="803" w:type="dxa"/>
            <w:vAlign w:val="bottom"/>
          </w:tcPr>
          <w:p w:rsidR="00F6406E" w:rsidRPr="00F6406E" w:rsidRDefault="00F6406E" w:rsidP="00BD4B28">
            <w:pPr>
              <w:jc w:val="center"/>
              <w:rPr>
                <w:rFonts w:asciiTheme="majorBidi" w:hAnsiTheme="majorBidi" w:cstheme="majorBidi"/>
                <w:sz w:val="22"/>
                <w:szCs w:val="22"/>
              </w:rPr>
            </w:pPr>
            <w:r w:rsidRPr="00F6406E">
              <w:rPr>
                <w:rFonts w:asciiTheme="majorBidi" w:hAnsiTheme="majorBidi" w:cstheme="majorBidi"/>
                <w:sz w:val="22"/>
                <w:szCs w:val="22"/>
              </w:rPr>
              <w:t>Sep.</w:t>
            </w:r>
          </w:p>
        </w:tc>
        <w:tc>
          <w:tcPr>
            <w:tcW w:w="2697" w:type="dxa"/>
            <w:vAlign w:val="bottom"/>
          </w:tcPr>
          <w:p w:rsidR="00F6406E" w:rsidRPr="00603B47" w:rsidRDefault="00F6406E" w:rsidP="00C61210">
            <w:pPr>
              <w:jc w:val="center"/>
              <w:rPr>
                <w:color w:val="000000"/>
                <w:sz w:val="22"/>
                <w:szCs w:val="22"/>
              </w:rPr>
            </w:pPr>
            <w:r w:rsidRPr="00603B47">
              <w:rPr>
                <w:color w:val="000000"/>
                <w:sz w:val="22"/>
                <w:szCs w:val="22"/>
              </w:rPr>
              <w:t>14</w:t>
            </w:r>
          </w:p>
        </w:tc>
        <w:tc>
          <w:tcPr>
            <w:tcW w:w="2698" w:type="dxa"/>
            <w:vAlign w:val="bottom"/>
          </w:tcPr>
          <w:p w:rsidR="00F6406E" w:rsidRPr="00603B47" w:rsidRDefault="00F6406E" w:rsidP="00C61210">
            <w:pPr>
              <w:jc w:val="center"/>
              <w:rPr>
                <w:color w:val="000000"/>
                <w:sz w:val="22"/>
                <w:szCs w:val="22"/>
              </w:rPr>
            </w:pPr>
            <w:r w:rsidRPr="00603B47">
              <w:rPr>
                <w:color w:val="000000"/>
                <w:sz w:val="22"/>
                <w:szCs w:val="22"/>
              </w:rPr>
              <w:t>140</w:t>
            </w:r>
          </w:p>
        </w:tc>
        <w:tc>
          <w:tcPr>
            <w:tcW w:w="2699" w:type="dxa"/>
            <w:vAlign w:val="bottom"/>
          </w:tcPr>
          <w:p w:rsidR="00F6406E" w:rsidRPr="00603B47" w:rsidRDefault="00F6406E" w:rsidP="00C61210">
            <w:pPr>
              <w:jc w:val="center"/>
              <w:rPr>
                <w:color w:val="000000"/>
                <w:sz w:val="22"/>
                <w:szCs w:val="22"/>
              </w:rPr>
            </w:pPr>
            <w:r w:rsidRPr="00603B47">
              <w:rPr>
                <w:color w:val="000000"/>
                <w:sz w:val="22"/>
                <w:szCs w:val="22"/>
              </w:rPr>
              <w:t>0</w:t>
            </w:r>
          </w:p>
        </w:tc>
      </w:tr>
      <w:tr w:rsidR="00F6406E" w:rsidRPr="00F6406E" w:rsidTr="00BD4B28">
        <w:tc>
          <w:tcPr>
            <w:tcW w:w="803" w:type="dxa"/>
            <w:vAlign w:val="bottom"/>
          </w:tcPr>
          <w:p w:rsidR="00F6406E" w:rsidRPr="00F6406E" w:rsidRDefault="00F6406E" w:rsidP="00BD4B28">
            <w:pPr>
              <w:jc w:val="center"/>
              <w:rPr>
                <w:rFonts w:asciiTheme="majorBidi" w:hAnsiTheme="majorBidi" w:cstheme="majorBidi"/>
                <w:sz w:val="22"/>
                <w:szCs w:val="22"/>
              </w:rPr>
            </w:pPr>
            <w:r w:rsidRPr="00F6406E">
              <w:rPr>
                <w:rFonts w:asciiTheme="majorBidi" w:hAnsiTheme="majorBidi" w:cstheme="majorBidi"/>
                <w:sz w:val="22"/>
                <w:szCs w:val="22"/>
              </w:rPr>
              <w:t>Oct.</w:t>
            </w:r>
          </w:p>
        </w:tc>
        <w:tc>
          <w:tcPr>
            <w:tcW w:w="2697" w:type="dxa"/>
            <w:vAlign w:val="bottom"/>
          </w:tcPr>
          <w:p w:rsidR="00F6406E" w:rsidRPr="00603B47" w:rsidRDefault="00F6406E" w:rsidP="00C61210">
            <w:pPr>
              <w:jc w:val="center"/>
              <w:rPr>
                <w:color w:val="000000"/>
                <w:sz w:val="22"/>
                <w:szCs w:val="22"/>
              </w:rPr>
            </w:pPr>
            <w:r w:rsidRPr="00603B47">
              <w:rPr>
                <w:color w:val="000000"/>
                <w:sz w:val="22"/>
                <w:szCs w:val="22"/>
              </w:rPr>
              <w:t>34</w:t>
            </w:r>
          </w:p>
        </w:tc>
        <w:tc>
          <w:tcPr>
            <w:tcW w:w="2698" w:type="dxa"/>
            <w:vAlign w:val="bottom"/>
          </w:tcPr>
          <w:p w:rsidR="00F6406E" w:rsidRPr="00603B47" w:rsidRDefault="00F6406E" w:rsidP="00C61210">
            <w:pPr>
              <w:jc w:val="center"/>
              <w:rPr>
                <w:color w:val="000000"/>
                <w:sz w:val="22"/>
                <w:szCs w:val="22"/>
              </w:rPr>
            </w:pPr>
            <w:r w:rsidRPr="00603B47">
              <w:rPr>
                <w:color w:val="000000"/>
                <w:sz w:val="22"/>
                <w:szCs w:val="22"/>
              </w:rPr>
              <w:t>329</w:t>
            </w:r>
          </w:p>
        </w:tc>
        <w:tc>
          <w:tcPr>
            <w:tcW w:w="2699" w:type="dxa"/>
            <w:vAlign w:val="bottom"/>
          </w:tcPr>
          <w:p w:rsidR="00F6406E" w:rsidRPr="00603B47" w:rsidRDefault="00F6406E" w:rsidP="00C61210">
            <w:pPr>
              <w:jc w:val="center"/>
              <w:rPr>
                <w:color w:val="000000"/>
                <w:sz w:val="22"/>
                <w:szCs w:val="22"/>
              </w:rPr>
            </w:pPr>
            <w:r w:rsidRPr="00603B47">
              <w:rPr>
                <w:color w:val="000000"/>
                <w:sz w:val="22"/>
                <w:szCs w:val="22"/>
              </w:rPr>
              <w:t>1</w:t>
            </w:r>
          </w:p>
        </w:tc>
      </w:tr>
      <w:tr w:rsidR="00F6406E" w:rsidRPr="00F6406E" w:rsidTr="00BD4B28">
        <w:tc>
          <w:tcPr>
            <w:tcW w:w="803" w:type="dxa"/>
            <w:vAlign w:val="bottom"/>
          </w:tcPr>
          <w:p w:rsidR="00F6406E" w:rsidRPr="00F6406E" w:rsidRDefault="00F6406E" w:rsidP="00BD4B28">
            <w:pPr>
              <w:jc w:val="center"/>
              <w:rPr>
                <w:rFonts w:asciiTheme="majorBidi" w:hAnsiTheme="majorBidi" w:cstheme="majorBidi"/>
                <w:sz w:val="22"/>
                <w:szCs w:val="22"/>
              </w:rPr>
            </w:pPr>
            <w:r w:rsidRPr="00F6406E">
              <w:rPr>
                <w:rFonts w:asciiTheme="majorBidi" w:hAnsiTheme="majorBidi" w:cstheme="majorBidi"/>
                <w:sz w:val="22"/>
                <w:szCs w:val="22"/>
              </w:rPr>
              <w:t>Nov.</w:t>
            </w:r>
          </w:p>
        </w:tc>
        <w:tc>
          <w:tcPr>
            <w:tcW w:w="2697" w:type="dxa"/>
            <w:vAlign w:val="bottom"/>
          </w:tcPr>
          <w:p w:rsidR="00F6406E" w:rsidRPr="00603B47" w:rsidRDefault="00F6406E" w:rsidP="00C61210">
            <w:pPr>
              <w:jc w:val="center"/>
              <w:rPr>
                <w:color w:val="000000"/>
                <w:sz w:val="22"/>
                <w:szCs w:val="22"/>
              </w:rPr>
            </w:pPr>
            <w:r w:rsidRPr="00603B47">
              <w:rPr>
                <w:color w:val="000000"/>
                <w:sz w:val="22"/>
                <w:szCs w:val="22"/>
              </w:rPr>
              <w:t>50</w:t>
            </w:r>
          </w:p>
        </w:tc>
        <w:tc>
          <w:tcPr>
            <w:tcW w:w="2698" w:type="dxa"/>
            <w:vAlign w:val="bottom"/>
          </w:tcPr>
          <w:p w:rsidR="00F6406E" w:rsidRPr="00603B47" w:rsidRDefault="00F6406E" w:rsidP="00C61210">
            <w:pPr>
              <w:jc w:val="center"/>
              <w:rPr>
                <w:color w:val="000000"/>
                <w:sz w:val="22"/>
                <w:szCs w:val="22"/>
              </w:rPr>
            </w:pPr>
            <w:r w:rsidRPr="00603B47">
              <w:rPr>
                <w:color w:val="000000"/>
                <w:sz w:val="22"/>
                <w:szCs w:val="22"/>
              </w:rPr>
              <w:t>483</w:t>
            </w:r>
          </w:p>
        </w:tc>
        <w:tc>
          <w:tcPr>
            <w:tcW w:w="2699" w:type="dxa"/>
            <w:vAlign w:val="bottom"/>
          </w:tcPr>
          <w:p w:rsidR="00F6406E" w:rsidRPr="00603B47" w:rsidRDefault="00F6406E" w:rsidP="00C61210">
            <w:pPr>
              <w:jc w:val="center"/>
              <w:rPr>
                <w:color w:val="000000"/>
                <w:sz w:val="22"/>
                <w:szCs w:val="22"/>
              </w:rPr>
            </w:pPr>
            <w:r w:rsidRPr="00603B47">
              <w:rPr>
                <w:color w:val="000000"/>
                <w:sz w:val="22"/>
                <w:szCs w:val="22"/>
              </w:rPr>
              <w:t>2</w:t>
            </w:r>
          </w:p>
        </w:tc>
      </w:tr>
      <w:tr w:rsidR="00F6406E" w:rsidRPr="00F6406E" w:rsidTr="00BD4B28">
        <w:tc>
          <w:tcPr>
            <w:tcW w:w="803" w:type="dxa"/>
            <w:vAlign w:val="bottom"/>
          </w:tcPr>
          <w:p w:rsidR="00F6406E" w:rsidRPr="00F6406E" w:rsidRDefault="00F6406E" w:rsidP="00BD4B28">
            <w:pPr>
              <w:jc w:val="center"/>
              <w:rPr>
                <w:rFonts w:asciiTheme="majorBidi" w:hAnsiTheme="majorBidi" w:cstheme="majorBidi"/>
                <w:sz w:val="22"/>
                <w:szCs w:val="22"/>
              </w:rPr>
            </w:pPr>
            <w:r w:rsidRPr="00F6406E">
              <w:rPr>
                <w:rFonts w:asciiTheme="majorBidi" w:hAnsiTheme="majorBidi" w:cstheme="majorBidi"/>
                <w:sz w:val="22"/>
                <w:szCs w:val="22"/>
              </w:rPr>
              <w:t>Dec.</w:t>
            </w:r>
          </w:p>
        </w:tc>
        <w:tc>
          <w:tcPr>
            <w:tcW w:w="2697" w:type="dxa"/>
            <w:vAlign w:val="bottom"/>
          </w:tcPr>
          <w:p w:rsidR="00F6406E" w:rsidRPr="00603B47" w:rsidRDefault="00F6406E" w:rsidP="00C61210">
            <w:pPr>
              <w:jc w:val="center"/>
              <w:rPr>
                <w:color w:val="000000"/>
                <w:sz w:val="22"/>
                <w:szCs w:val="22"/>
              </w:rPr>
            </w:pPr>
            <w:r w:rsidRPr="00603B47">
              <w:rPr>
                <w:color w:val="000000"/>
                <w:sz w:val="22"/>
                <w:szCs w:val="22"/>
              </w:rPr>
              <w:t>72</w:t>
            </w:r>
          </w:p>
        </w:tc>
        <w:tc>
          <w:tcPr>
            <w:tcW w:w="2698" w:type="dxa"/>
            <w:vAlign w:val="bottom"/>
          </w:tcPr>
          <w:p w:rsidR="00F6406E" w:rsidRPr="00603B47" w:rsidRDefault="00F6406E" w:rsidP="00C61210">
            <w:pPr>
              <w:jc w:val="center"/>
              <w:rPr>
                <w:color w:val="000000"/>
                <w:sz w:val="22"/>
                <w:szCs w:val="22"/>
              </w:rPr>
            </w:pPr>
            <w:r w:rsidRPr="00603B47">
              <w:rPr>
                <w:color w:val="000000"/>
                <w:sz w:val="22"/>
                <w:szCs w:val="22"/>
              </w:rPr>
              <w:t>694</w:t>
            </w:r>
          </w:p>
        </w:tc>
        <w:tc>
          <w:tcPr>
            <w:tcW w:w="2699" w:type="dxa"/>
            <w:vAlign w:val="bottom"/>
          </w:tcPr>
          <w:p w:rsidR="00F6406E" w:rsidRPr="00603B47" w:rsidRDefault="00F6406E" w:rsidP="00C61210">
            <w:pPr>
              <w:jc w:val="center"/>
              <w:rPr>
                <w:color w:val="000000"/>
                <w:sz w:val="22"/>
                <w:szCs w:val="22"/>
              </w:rPr>
            </w:pPr>
            <w:r w:rsidRPr="00603B47">
              <w:rPr>
                <w:color w:val="000000"/>
                <w:sz w:val="22"/>
                <w:szCs w:val="22"/>
              </w:rPr>
              <w:t>2</w:t>
            </w:r>
          </w:p>
        </w:tc>
      </w:tr>
      <w:tr w:rsidR="00F6406E" w:rsidRPr="00F6406E" w:rsidTr="00BD4B28">
        <w:tc>
          <w:tcPr>
            <w:tcW w:w="803" w:type="dxa"/>
            <w:vAlign w:val="bottom"/>
          </w:tcPr>
          <w:p w:rsidR="00F6406E" w:rsidRPr="00F6406E" w:rsidRDefault="00F6406E" w:rsidP="00BD4B28">
            <w:pPr>
              <w:jc w:val="center"/>
              <w:rPr>
                <w:rFonts w:asciiTheme="majorBidi" w:hAnsiTheme="majorBidi" w:cstheme="majorBidi"/>
                <w:sz w:val="22"/>
                <w:szCs w:val="22"/>
              </w:rPr>
            </w:pPr>
            <w:r w:rsidRPr="00F6406E">
              <w:rPr>
                <w:rFonts w:asciiTheme="majorBidi" w:hAnsiTheme="majorBidi" w:cstheme="majorBidi"/>
                <w:sz w:val="22"/>
                <w:szCs w:val="22"/>
              </w:rPr>
              <w:t>Total</w:t>
            </w:r>
          </w:p>
        </w:tc>
        <w:tc>
          <w:tcPr>
            <w:tcW w:w="2697" w:type="dxa"/>
            <w:vAlign w:val="bottom"/>
          </w:tcPr>
          <w:p w:rsidR="00F6406E" w:rsidRPr="00603B47" w:rsidRDefault="00F6406E" w:rsidP="00C61210">
            <w:pPr>
              <w:jc w:val="center"/>
              <w:rPr>
                <w:color w:val="000000"/>
                <w:sz w:val="22"/>
                <w:szCs w:val="22"/>
              </w:rPr>
            </w:pPr>
            <w:r w:rsidRPr="00603B47">
              <w:rPr>
                <w:color w:val="000000"/>
                <w:sz w:val="22"/>
                <w:szCs w:val="22"/>
              </w:rPr>
              <w:t>494</w:t>
            </w:r>
          </w:p>
        </w:tc>
        <w:tc>
          <w:tcPr>
            <w:tcW w:w="2698" w:type="dxa"/>
            <w:vAlign w:val="bottom"/>
          </w:tcPr>
          <w:p w:rsidR="00F6406E" w:rsidRPr="00603B47" w:rsidRDefault="00F6406E" w:rsidP="00C61210">
            <w:pPr>
              <w:jc w:val="center"/>
              <w:rPr>
                <w:color w:val="000000"/>
                <w:sz w:val="22"/>
                <w:szCs w:val="22"/>
              </w:rPr>
            </w:pPr>
            <w:r w:rsidRPr="00603B47">
              <w:rPr>
                <w:color w:val="000000"/>
                <w:sz w:val="22"/>
                <w:szCs w:val="22"/>
              </w:rPr>
              <w:t>4,786</w:t>
            </w:r>
          </w:p>
        </w:tc>
        <w:tc>
          <w:tcPr>
            <w:tcW w:w="2699" w:type="dxa"/>
            <w:vAlign w:val="bottom"/>
          </w:tcPr>
          <w:p w:rsidR="00F6406E" w:rsidRPr="00603B47" w:rsidRDefault="00F6406E" w:rsidP="00C61210">
            <w:pPr>
              <w:jc w:val="center"/>
              <w:rPr>
                <w:color w:val="000000"/>
                <w:sz w:val="22"/>
                <w:szCs w:val="22"/>
              </w:rPr>
            </w:pPr>
            <w:r w:rsidRPr="00603B47">
              <w:rPr>
                <w:color w:val="000000"/>
                <w:sz w:val="22"/>
                <w:szCs w:val="22"/>
              </w:rPr>
              <w:t>16</w:t>
            </w:r>
          </w:p>
        </w:tc>
      </w:tr>
    </w:tbl>
    <w:p w:rsidR="00FA0522" w:rsidRDefault="00FA0522" w:rsidP="00793737">
      <w:pPr>
        <w:ind w:left="993" w:hanging="993"/>
      </w:pPr>
    </w:p>
    <w:p w:rsidR="00F6406E" w:rsidRDefault="00F6406E" w:rsidP="00793737">
      <w:pPr>
        <w:ind w:left="993" w:hanging="993"/>
      </w:pPr>
    </w:p>
    <w:p w:rsidR="00F6406E" w:rsidRDefault="00F6406E" w:rsidP="00793737">
      <w:pPr>
        <w:ind w:left="993" w:hanging="993"/>
      </w:pPr>
    </w:p>
    <w:p w:rsidR="00FA0522" w:rsidRPr="00754E52" w:rsidRDefault="00FA0522" w:rsidP="00FA0522">
      <w:pPr>
        <w:ind w:left="993" w:hanging="993"/>
      </w:pPr>
      <w:r w:rsidRPr="00754E52">
        <w:t>Table</w:t>
      </w:r>
      <w:r>
        <w:t xml:space="preserve"> </w:t>
      </w:r>
      <w:r w:rsidRPr="00754E52">
        <w:t>F.</w:t>
      </w:r>
      <w:r>
        <w:t>3</w:t>
      </w:r>
      <w:r w:rsidRPr="00754E52">
        <w:t xml:space="preserve">. </w:t>
      </w:r>
      <w:r>
        <w:t>Monthly</w:t>
      </w:r>
      <w:r w:rsidRPr="00754E52">
        <w:rPr>
          <w:lang w:val="en-CA"/>
        </w:rPr>
        <w:t xml:space="preserve"> GHG emission reductions </w:t>
      </w:r>
      <w:r>
        <w:rPr>
          <w:lang w:val="en-CA"/>
        </w:rPr>
        <w:t>as a result of</w:t>
      </w:r>
      <w:r w:rsidRPr="00754E52">
        <w:rPr>
          <w:lang w:val="en-CA"/>
        </w:rPr>
        <w:t xml:space="preserve"> </w:t>
      </w:r>
      <w:r>
        <w:rPr>
          <w:lang w:val="en-CA"/>
        </w:rPr>
        <w:t>ceiling insulation</w:t>
      </w:r>
      <w:r w:rsidRPr="00754E52">
        <w:rPr>
          <w:lang w:val="en-CA"/>
        </w:rPr>
        <w:t xml:space="preserve"> upgrade for </w:t>
      </w:r>
      <w:r>
        <w:rPr>
          <w:lang w:val="en-CA"/>
        </w:rPr>
        <w:t xml:space="preserve">Nova Scotia </w:t>
      </w:r>
      <w:r w:rsidRPr="00754E52">
        <w:t>(</w:t>
      </w:r>
      <w:r w:rsidRPr="00754E52">
        <w:rPr>
          <w:lang w:val="en-CA"/>
        </w:rPr>
        <w:t>Ton</w:t>
      </w:r>
      <w:r>
        <w:rPr>
          <w:lang w:val="en-CA"/>
        </w:rPr>
        <w:t>ne</w:t>
      </w:r>
      <w:r w:rsidRPr="00754E52">
        <w:rPr>
          <w:lang w:val="en-CA"/>
        </w:rPr>
        <w:t xml:space="preserve"> CO</w:t>
      </w:r>
      <w:r w:rsidRPr="00754E52">
        <w:rPr>
          <w:vertAlign w:val="subscript"/>
          <w:lang w:val="en-CA"/>
        </w:rPr>
        <w:t>2eq</w:t>
      </w:r>
      <w:r w:rsidRPr="00754E52">
        <w:rPr>
          <w:lang w:val="en-CA"/>
        </w:rPr>
        <w:t>/month)</w:t>
      </w:r>
    </w:p>
    <w:tbl>
      <w:tblPr>
        <w:tblStyle w:val="TableGrid"/>
        <w:tblW w:w="8885" w:type="dxa"/>
        <w:tblLook w:val="04A0"/>
      </w:tblPr>
      <w:tblGrid>
        <w:gridCol w:w="804"/>
        <w:gridCol w:w="990"/>
        <w:gridCol w:w="1126"/>
        <w:gridCol w:w="3057"/>
        <w:gridCol w:w="2908"/>
      </w:tblGrid>
      <w:tr w:rsidR="00FA0522" w:rsidRPr="00F6406E" w:rsidTr="00BD4B28">
        <w:tc>
          <w:tcPr>
            <w:tcW w:w="804" w:type="dxa"/>
          </w:tcPr>
          <w:p w:rsidR="00FA0522" w:rsidRPr="00F6406E" w:rsidRDefault="00FA0522" w:rsidP="00BD4B28">
            <w:pPr>
              <w:jc w:val="center"/>
              <w:rPr>
                <w:rFonts w:asciiTheme="majorBidi" w:hAnsiTheme="majorBidi" w:cstheme="majorBidi"/>
                <w:sz w:val="22"/>
                <w:szCs w:val="22"/>
              </w:rPr>
            </w:pPr>
            <w:r w:rsidRPr="00F6406E">
              <w:rPr>
                <w:rFonts w:asciiTheme="majorBidi" w:hAnsiTheme="majorBidi" w:cstheme="majorBidi"/>
                <w:sz w:val="22"/>
                <w:szCs w:val="22"/>
              </w:rPr>
              <w:t>Month</w:t>
            </w:r>
          </w:p>
        </w:tc>
        <w:tc>
          <w:tcPr>
            <w:tcW w:w="990" w:type="dxa"/>
          </w:tcPr>
          <w:p w:rsidR="00FA0522" w:rsidRPr="00F6406E" w:rsidRDefault="00FA0522" w:rsidP="00BD4B28">
            <w:pPr>
              <w:jc w:val="center"/>
              <w:rPr>
                <w:rFonts w:asciiTheme="majorBidi" w:hAnsiTheme="majorBidi" w:cstheme="majorBidi"/>
                <w:sz w:val="22"/>
                <w:szCs w:val="22"/>
              </w:rPr>
            </w:pPr>
            <w:r w:rsidRPr="00F6406E">
              <w:rPr>
                <w:rFonts w:asciiTheme="majorBidi" w:hAnsiTheme="majorBidi" w:cstheme="majorBidi"/>
                <w:sz w:val="22"/>
                <w:szCs w:val="22"/>
              </w:rPr>
              <w:t>GHGIF</w:t>
            </w:r>
            <w:r w:rsidRPr="00F6406E">
              <w:rPr>
                <w:rFonts w:asciiTheme="majorBidi" w:hAnsiTheme="majorBidi" w:cstheme="majorBidi"/>
                <w:sz w:val="22"/>
                <w:szCs w:val="22"/>
                <w:vertAlign w:val="subscript"/>
              </w:rPr>
              <w:t>A</w:t>
            </w:r>
          </w:p>
        </w:tc>
        <w:tc>
          <w:tcPr>
            <w:tcW w:w="1126" w:type="dxa"/>
          </w:tcPr>
          <w:p w:rsidR="00FA0522" w:rsidRPr="00F6406E" w:rsidRDefault="00FA0522" w:rsidP="00BD4B28">
            <w:pPr>
              <w:jc w:val="center"/>
              <w:rPr>
                <w:rFonts w:asciiTheme="majorBidi" w:hAnsiTheme="majorBidi" w:cstheme="majorBidi"/>
                <w:sz w:val="22"/>
                <w:szCs w:val="22"/>
              </w:rPr>
            </w:pPr>
            <w:r w:rsidRPr="00F6406E">
              <w:rPr>
                <w:rFonts w:asciiTheme="majorBidi" w:hAnsiTheme="majorBidi" w:cstheme="majorBidi"/>
                <w:sz w:val="22"/>
                <w:szCs w:val="22"/>
              </w:rPr>
              <w:t>GHGIF</w:t>
            </w:r>
            <w:r w:rsidRPr="00F6406E">
              <w:rPr>
                <w:rFonts w:asciiTheme="majorBidi" w:hAnsiTheme="majorBidi" w:cstheme="majorBidi"/>
                <w:sz w:val="22"/>
                <w:szCs w:val="22"/>
                <w:vertAlign w:val="subscript"/>
              </w:rPr>
              <w:t>M</w:t>
            </w:r>
          </w:p>
        </w:tc>
        <w:tc>
          <w:tcPr>
            <w:tcW w:w="3057" w:type="dxa"/>
          </w:tcPr>
          <w:p w:rsidR="00FA0522" w:rsidRPr="00F6406E" w:rsidRDefault="00FA0522" w:rsidP="00BD4B28">
            <w:pPr>
              <w:jc w:val="center"/>
              <w:rPr>
                <w:rFonts w:asciiTheme="majorBidi" w:hAnsiTheme="majorBidi" w:cstheme="majorBidi"/>
                <w:b/>
                <w:bCs/>
                <w:sz w:val="22"/>
                <w:szCs w:val="22"/>
              </w:rPr>
            </w:pPr>
            <w:r w:rsidRPr="00F6406E">
              <w:rPr>
                <w:rFonts w:asciiTheme="majorBidi" w:hAnsiTheme="majorBidi" w:cstheme="majorBidi"/>
                <w:b/>
                <w:bCs/>
                <w:sz w:val="22"/>
                <w:szCs w:val="22"/>
              </w:rPr>
              <w:t>Weighted Annual Marginal GHGIF</w:t>
            </w:r>
          </w:p>
        </w:tc>
        <w:tc>
          <w:tcPr>
            <w:tcW w:w="2908" w:type="dxa"/>
          </w:tcPr>
          <w:p w:rsidR="00FA0522" w:rsidRPr="00F6406E" w:rsidRDefault="00FA0522" w:rsidP="00BD4B28">
            <w:pPr>
              <w:jc w:val="center"/>
              <w:rPr>
                <w:rFonts w:asciiTheme="majorBidi" w:hAnsiTheme="majorBidi" w:cstheme="majorBidi"/>
                <w:sz w:val="22"/>
                <w:szCs w:val="22"/>
              </w:rPr>
            </w:pPr>
            <w:r w:rsidRPr="00F6406E">
              <w:rPr>
                <w:rFonts w:asciiTheme="majorBidi" w:hAnsiTheme="majorBidi" w:cstheme="majorBidi"/>
                <w:sz w:val="22"/>
                <w:szCs w:val="22"/>
              </w:rPr>
              <w:t>Monthly GHGIF based on ICF Estimates</w:t>
            </w:r>
          </w:p>
        </w:tc>
      </w:tr>
      <w:tr w:rsidR="00F6406E" w:rsidRPr="00F6406E" w:rsidTr="00BD4B28">
        <w:tc>
          <w:tcPr>
            <w:tcW w:w="804" w:type="dxa"/>
            <w:vAlign w:val="bottom"/>
          </w:tcPr>
          <w:p w:rsidR="00F6406E" w:rsidRPr="00F6406E" w:rsidRDefault="00F6406E" w:rsidP="00BD4B28">
            <w:pPr>
              <w:jc w:val="center"/>
              <w:rPr>
                <w:rFonts w:asciiTheme="majorBidi" w:hAnsiTheme="majorBidi" w:cstheme="majorBidi"/>
                <w:sz w:val="22"/>
                <w:szCs w:val="22"/>
              </w:rPr>
            </w:pPr>
            <w:r w:rsidRPr="00F6406E">
              <w:rPr>
                <w:rFonts w:asciiTheme="majorBidi" w:hAnsiTheme="majorBidi" w:cstheme="majorBidi"/>
                <w:sz w:val="22"/>
                <w:szCs w:val="22"/>
              </w:rPr>
              <w:t>Jan.</w:t>
            </w:r>
          </w:p>
        </w:tc>
        <w:tc>
          <w:tcPr>
            <w:tcW w:w="990" w:type="dxa"/>
            <w:vAlign w:val="bottom"/>
          </w:tcPr>
          <w:p w:rsidR="00F6406E" w:rsidRPr="00603B47" w:rsidRDefault="00F6406E" w:rsidP="00C61210">
            <w:pPr>
              <w:jc w:val="center"/>
              <w:rPr>
                <w:color w:val="000000"/>
                <w:sz w:val="22"/>
                <w:szCs w:val="22"/>
              </w:rPr>
            </w:pPr>
            <w:r w:rsidRPr="00603B47">
              <w:rPr>
                <w:color w:val="000000"/>
                <w:sz w:val="22"/>
                <w:szCs w:val="22"/>
              </w:rPr>
              <w:t>7,554</w:t>
            </w:r>
          </w:p>
        </w:tc>
        <w:tc>
          <w:tcPr>
            <w:tcW w:w="1126" w:type="dxa"/>
            <w:vAlign w:val="bottom"/>
          </w:tcPr>
          <w:p w:rsidR="00F6406E" w:rsidRPr="00603B47" w:rsidRDefault="00F6406E" w:rsidP="00C61210">
            <w:pPr>
              <w:jc w:val="center"/>
              <w:rPr>
                <w:color w:val="000000"/>
                <w:sz w:val="22"/>
                <w:szCs w:val="22"/>
              </w:rPr>
            </w:pPr>
            <w:r w:rsidRPr="00603B47">
              <w:rPr>
                <w:color w:val="000000"/>
                <w:sz w:val="22"/>
                <w:szCs w:val="22"/>
              </w:rPr>
              <w:t>8,618</w:t>
            </w:r>
          </w:p>
        </w:tc>
        <w:tc>
          <w:tcPr>
            <w:tcW w:w="3057" w:type="dxa"/>
            <w:vAlign w:val="bottom"/>
          </w:tcPr>
          <w:p w:rsidR="00F6406E" w:rsidRPr="00603B47" w:rsidRDefault="00F6406E" w:rsidP="00C61210">
            <w:pPr>
              <w:jc w:val="center"/>
              <w:rPr>
                <w:color w:val="000000"/>
                <w:sz w:val="22"/>
                <w:szCs w:val="22"/>
              </w:rPr>
            </w:pPr>
            <w:r w:rsidRPr="00603B47">
              <w:rPr>
                <w:color w:val="000000"/>
                <w:sz w:val="22"/>
                <w:szCs w:val="22"/>
              </w:rPr>
              <w:t>3,947</w:t>
            </w:r>
          </w:p>
        </w:tc>
        <w:tc>
          <w:tcPr>
            <w:tcW w:w="2908" w:type="dxa"/>
            <w:vAlign w:val="bottom"/>
          </w:tcPr>
          <w:p w:rsidR="00F6406E" w:rsidRPr="00603B47" w:rsidRDefault="00F6406E" w:rsidP="00C61210">
            <w:pPr>
              <w:jc w:val="center"/>
              <w:rPr>
                <w:color w:val="000000"/>
                <w:sz w:val="22"/>
                <w:szCs w:val="22"/>
              </w:rPr>
            </w:pPr>
            <w:r w:rsidRPr="00603B47">
              <w:rPr>
                <w:color w:val="000000"/>
                <w:sz w:val="22"/>
                <w:szCs w:val="22"/>
              </w:rPr>
              <w:t>7,346</w:t>
            </w:r>
          </w:p>
        </w:tc>
      </w:tr>
      <w:tr w:rsidR="00F6406E" w:rsidRPr="00F6406E" w:rsidTr="00BD4B28">
        <w:tc>
          <w:tcPr>
            <w:tcW w:w="804" w:type="dxa"/>
            <w:vAlign w:val="bottom"/>
          </w:tcPr>
          <w:p w:rsidR="00F6406E" w:rsidRPr="00F6406E" w:rsidRDefault="00F6406E" w:rsidP="00BD4B28">
            <w:pPr>
              <w:jc w:val="center"/>
              <w:rPr>
                <w:rFonts w:asciiTheme="majorBidi" w:hAnsiTheme="majorBidi" w:cstheme="majorBidi"/>
                <w:sz w:val="22"/>
                <w:szCs w:val="22"/>
              </w:rPr>
            </w:pPr>
            <w:r w:rsidRPr="00F6406E">
              <w:rPr>
                <w:rFonts w:asciiTheme="majorBidi" w:hAnsiTheme="majorBidi" w:cstheme="majorBidi"/>
                <w:sz w:val="22"/>
                <w:szCs w:val="22"/>
              </w:rPr>
              <w:t>Feb.</w:t>
            </w:r>
          </w:p>
        </w:tc>
        <w:tc>
          <w:tcPr>
            <w:tcW w:w="990" w:type="dxa"/>
            <w:vAlign w:val="bottom"/>
          </w:tcPr>
          <w:p w:rsidR="00F6406E" w:rsidRPr="00603B47" w:rsidRDefault="00F6406E" w:rsidP="00C61210">
            <w:pPr>
              <w:jc w:val="center"/>
              <w:rPr>
                <w:color w:val="000000"/>
                <w:sz w:val="22"/>
                <w:szCs w:val="22"/>
              </w:rPr>
            </w:pPr>
            <w:r w:rsidRPr="00603B47">
              <w:rPr>
                <w:color w:val="000000"/>
                <w:sz w:val="22"/>
                <w:szCs w:val="22"/>
              </w:rPr>
              <w:t>6,996</w:t>
            </w:r>
          </w:p>
        </w:tc>
        <w:tc>
          <w:tcPr>
            <w:tcW w:w="1126" w:type="dxa"/>
            <w:vAlign w:val="bottom"/>
          </w:tcPr>
          <w:p w:rsidR="00F6406E" w:rsidRPr="00603B47" w:rsidRDefault="00F6406E" w:rsidP="00C61210">
            <w:pPr>
              <w:jc w:val="center"/>
              <w:rPr>
                <w:color w:val="000000"/>
                <w:sz w:val="22"/>
                <w:szCs w:val="22"/>
              </w:rPr>
            </w:pPr>
            <w:r w:rsidRPr="00603B47">
              <w:rPr>
                <w:color w:val="000000"/>
                <w:sz w:val="22"/>
                <w:szCs w:val="22"/>
              </w:rPr>
              <w:t>7,981</w:t>
            </w:r>
          </w:p>
        </w:tc>
        <w:tc>
          <w:tcPr>
            <w:tcW w:w="3057" w:type="dxa"/>
            <w:vAlign w:val="bottom"/>
          </w:tcPr>
          <w:p w:rsidR="00F6406E" w:rsidRPr="00603B47" w:rsidRDefault="00F6406E" w:rsidP="00C61210">
            <w:pPr>
              <w:jc w:val="center"/>
              <w:rPr>
                <w:color w:val="000000"/>
                <w:sz w:val="22"/>
                <w:szCs w:val="22"/>
              </w:rPr>
            </w:pPr>
            <w:r w:rsidRPr="00603B47">
              <w:rPr>
                <w:color w:val="000000"/>
                <w:sz w:val="22"/>
                <w:szCs w:val="22"/>
              </w:rPr>
              <w:t>3,655</w:t>
            </w:r>
          </w:p>
        </w:tc>
        <w:tc>
          <w:tcPr>
            <w:tcW w:w="2908" w:type="dxa"/>
            <w:vAlign w:val="bottom"/>
          </w:tcPr>
          <w:p w:rsidR="00F6406E" w:rsidRPr="00603B47" w:rsidRDefault="00F6406E" w:rsidP="00C61210">
            <w:pPr>
              <w:jc w:val="center"/>
              <w:rPr>
                <w:color w:val="000000"/>
                <w:sz w:val="22"/>
                <w:szCs w:val="22"/>
              </w:rPr>
            </w:pPr>
            <w:r w:rsidRPr="00603B47">
              <w:rPr>
                <w:color w:val="000000"/>
                <w:sz w:val="22"/>
                <w:szCs w:val="22"/>
              </w:rPr>
              <w:t>7,036</w:t>
            </w:r>
          </w:p>
        </w:tc>
      </w:tr>
      <w:tr w:rsidR="00F6406E" w:rsidRPr="00F6406E" w:rsidTr="00BD4B28">
        <w:tc>
          <w:tcPr>
            <w:tcW w:w="804" w:type="dxa"/>
            <w:vAlign w:val="bottom"/>
          </w:tcPr>
          <w:p w:rsidR="00F6406E" w:rsidRPr="00F6406E" w:rsidRDefault="00F6406E" w:rsidP="00BD4B28">
            <w:pPr>
              <w:jc w:val="center"/>
              <w:rPr>
                <w:rFonts w:asciiTheme="majorBidi" w:hAnsiTheme="majorBidi" w:cstheme="majorBidi"/>
                <w:sz w:val="22"/>
                <w:szCs w:val="22"/>
              </w:rPr>
            </w:pPr>
            <w:r w:rsidRPr="00F6406E">
              <w:rPr>
                <w:rFonts w:asciiTheme="majorBidi" w:hAnsiTheme="majorBidi" w:cstheme="majorBidi"/>
                <w:sz w:val="22"/>
                <w:szCs w:val="22"/>
              </w:rPr>
              <w:t>Mar.</w:t>
            </w:r>
          </w:p>
        </w:tc>
        <w:tc>
          <w:tcPr>
            <w:tcW w:w="990" w:type="dxa"/>
            <w:vAlign w:val="bottom"/>
          </w:tcPr>
          <w:p w:rsidR="00F6406E" w:rsidRPr="00603B47" w:rsidRDefault="00F6406E" w:rsidP="00C61210">
            <w:pPr>
              <w:jc w:val="center"/>
              <w:rPr>
                <w:color w:val="000000"/>
                <w:sz w:val="22"/>
                <w:szCs w:val="22"/>
              </w:rPr>
            </w:pPr>
            <w:r w:rsidRPr="00603B47">
              <w:rPr>
                <w:color w:val="000000"/>
                <w:sz w:val="22"/>
                <w:szCs w:val="22"/>
              </w:rPr>
              <w:t>6,142</w:t>
            </w:r>
          </w:p>
        </w:tc>
        <w:tc>
          <w:tcPr>
            <w:tcW w:w="1126" w:type="dxa"/>
            <w:vAlign w:val="bottom"/>
          </w:tcPr>
          <w:p w:rsidR="00F6406E" w:rsidRPr="00603B47" w:rsidRDefault="00F6406E" w:rsidP="00C61210">
            <w:pPr>
              <w:jc w:val="center"/>
              <w:rPr>
                <w:color w:val="000000"/>
                <w:sz w:val="22"/>
                <w:szCs w:val="22"/>
              </w:rPr>
            </w:pPr>
            <w:r w:rsidRPr="00603B47">
              <w:rPr>
                <w:color w:val="000000"/>
                <w:sz w:val="22"/>
                <w:szCs w:val="22"/>
              </w:rPr>
              <w:t>7,006</w:t>
            </w:r>
          </w:p>
        </w:tc>
        <w:tc>
          <w:tcPr>
            <w:tcW w:w="3057" w:type="dxa"/>
            <w:vAlign w:val="bottom"/>
          </w:tcPr>
          <w:p w:rsidR="00F6406E" w:rsidRPr="00603B47" w:rsidRDefault="00F6406E" w:rsidP="00C61210">
            <w:pPr>
              <w:jc w:val="center"/>
              <w:rPr>
                <w:color w:val="000000"/>
                <w:sz w:val="22"/>
                <w:szCs w:val="22"/>
              </w:rPr>
            </w:pPr>
            <w:r w:rsidRPr="00603B47">
              <w:rPr>
                <w:color w:val="000000"/>
                <w:sz w:val="22"/>
                <w:szCs w:val="22"/>
              </w:rPr>
              <w:t>3,209</w:t>
            </w:r>
          </w:p>
        </w:tc>
        <w:tc>
          <w:tcPr>
            <w:tcW w:w="2908" w:type="dxa"/>
            <w:vAlign w:val="bottom"/>
          </w:tcPr>
          <w:p w:rsidR="00F6406E" w:rsidRPr="00603B47" w:rsidRDefault="00F6406E" w:rsidP="00C61210">
            <w:pPr>
              <w:jc w:val="center"/>
              <w:rPr>
                <w:color w:val="000000"/>
                <w:sz w:val="22"/>
                <w:szCs w:val="22"/>
              </w:rPr>
            </w:pPr>
            <w:r w:rsidRPr="00603B47">
              <w:rPr>
                <w:color w:val="000000"/>
                <w:sz w:val="22"/>
                <w:szCs w:val="22"/>
              </w:rPr>
              <w:t>4,965</w:t>
            </w:r>
          </w:p>
        </w:tc>
      </w:tr>
      <w:tr w:rsidR="00F6406E" w:rsidRPr="00F6406E" w:rsidTr="00BD4B28">
        <w:tc>
          <w:tcPr>
            <w:tcW w:w="804" w:type="dxa"/>
            <w:vAlign w:val="bottom"/>
          </w:tcPr>
          <w:p w:rsidR="00F6406E" w:rsidRPr="00F6406E" w:rsidRDefault="00F6406E" w:rsidP="00BD4B28">
            <w:pPr>
              <w:jc w:val="center"/>
              <w:rPr>
                <w:rFonts w:asciiTheme="majorBidi" w:hAnsiTheme="majorBidi" w:cstheme="majorBidi"/>
                <w:sz w:val="22"/>
                <w:szCs w:val="22"/>
              </w:rPr>
            </w:pPr>
            <w:r w:rsidRPr="00F6406E">
              <w:rPr>
                <w:rFonts w:asciiTheme="majorBidi" w:hAnsiTheme="majorBidi" w:cstheme="majorBidi"/>
                <w:sz w:val="22"/>
                <w:szCs w:val="22"/>
              </w:rPr>
              <w:t>Apr.</w:t>
            </w:r>
          </w:p>
        </w:tc>
        <w:tc>
          <w:tcPr>
            <w:tcW w:w="990" w:type="dxa"/>
            <w:vAlign w:val="bottom"/>
          </w:tcPr>
          <w:p w:rsidR="00F6406E" w:rsidRPr="00603B47" w:rsidRDefault="00F6406E" w:rsidP="00C61210">
            <w:pPr>
              <w:jc w:val="center"/>
              <w:rPr>
                <w:color w:val="000000"/>
                <w:sz w:val="22"/>
                <w:szCs w:val="22"/>
              </w:rPr>
            </w:pPr>
            <w:r w:rsidRPr="00603B47">
              <w:rPr>
                <w:color w:val="000000"/>
                <w:sz w:val="22"/>
                <w:szCs w:val="22"/>
              </w:rPr>
              <w:t>4,282</w:t>
            </w:r>
          </w:p>
        </w:tc>
        <w:tc>
          <w:tcPr>
            <w:tcW w:w="1126" w:type="dxa"/>
            <w:vAlign w:val="bottom"/>
          </w:tcPr>
          <w:p w:rsidR="00F6406E" w:rsidRPr="00603B47" w:rsidRDefault="00F6406E" w:rsidP="00C61210">
            <w:pPr>
              <w:jc w:val="center"/>
              <w:rPr>
                <w:color w:val="000000"/>
                <w:sz w:val="22"/>
                <w:szCs w:val="22"/>
              </w:rPr>
            </w:pPr>
            <w:r w:rsidRPr="00603B47">
              <w:rPr>
                <w:color w:val="000000"/>
                <w:sz w:val="22"/>
                <w:szCs w:val="22"/>
              </w:rPr>
              <w:t>4,885</w:t>
            </w:r>
          </w:p>
        </w:tc>
        <w:tc>
          <w:tcPr>
            <w:tcW w:w="3057" w:type="dxa"/>
            <w:vAlign w:val="bottom"/>
          </w:tcPr>
          <w:p w:rsidR="00F6406E" w:rsidRPr="00603B47" w:rsidRDefault="00F6406E" w:rsidP="00C61210">
            <w:pPr>
              <w:jc w:val="center"/>
              <w:rPr>
                <w:color w:val="000000"/>
                <w:sz w:val="22"/>
                <w:szCs w:val="22"/>
              </w:rPr>
            </w:pPr>
            <w:r w:rsidRPr="00603B47">
              <w:rPr>
                <w:color w:val="000000"/>
                <w:sz w:val="22"/>
                <w:szCs w:val="22"/>
              </w:rPr>
              <w:t>2,237</w:t>
            </w:r>
          </w:p>
        </w:tc>
        <w:tc>
          <w:tcPr>
            <w:tcW w:w="2908" w:type="dxa"/>
            <w:vAlign w:val="bottom"/>
          </w:tcPr>
          <w:p w:rsidR="00F6406E" w:rsidRPr="00603B47" w:rsidRDefault="00F6406E" w:rsidP="00C61210">
            <w:pPr>
              <w:jc w:val="center"/>
              <w:rPr>
                <w:color w:val="000000"/>
                <w:sz w:val="22"/>
                <w:szCs w:val="22"/>
              </w:rPr>
            </w:pPr>
            <w:r w:rsidRPr="00603B47">
              <w:rPr>
                <w:color w:val="000000"/>
                <w:sz w:val="22"/>
                <w:szCs w:val="22"/>
              </w:rPr>
              <w:t>3,573</w:t>
            </w:r>
          </w:p>
        </w:tc>
      </w:tr>
      <w:tr w:rsidR="00F6406E" w:rsidRPr="00F6406E" w:rsidTr="00BD4B28">
        <w:tc>
          <w:tcPr>
            <w:tcW w:w="804" w:type="dxa"/>
            <w:vAlign w:val="bottom"/>
          </w:tcPr>
          <w:p w:rsidR="00F6406E" w:rsidRPr="00F6406E" w:rsidRDefault="00F6406E" w:rsidP="00BD4B28">
            <w:pPr>
              <w:jc w:val="center"/>
              <w:rPr>
                <w:rFonts w:asciiTheme="majorBidi" w:hAnsiTheme="majorBidi" w:cstheme="majorBidi"/>
                <w:sz w:val="22"/>
                <w:szCs w:val="22"/>
              </w:rPr>
            </w:pPr>
            <w:r w:rsidRPr="00F6406E">
              <w:rPr>
                <w:rFonts w:asciiTheme="majorBidi" w:hAnsiTheme="majorBidi" w:cstheme="majorBidi"/>
                <w:sz w:val="22"/>
                <w:szCs w:val="22"/>
              </w:rPr>
              <w:t>May</w:t>
            </w:r>
          </w:p>
        </w:tc>
        <w:tc>
          <w:tcPr>
            <w:tcW w:w="990" w:type="dxa"/>
            <w:vAlign w:val="bottom"/>
          </w:tcPr>
          <w:p w:rsidR="00F6406E" w:rsidRPr="00603B47" w:rsidRDefault="00F6406E" w:rsidP="00C61210">
            <w:pPr>
              <w:jc w:val="center"/>
              <w:rPr>
                <w:color w:val="000000"/>
                <w:sz w:val="22"/>
                <w:szCs w:val="22"/>
              </w:rPr>
            </w:pPr>
            <w:r w:rsidRPr="00603B47">
              <w:rPr>
                <w:color w:val="000000"/>
                <w:sz w:val="22"/>
                <w:szCs w:val="22"/>
              </w:rPr>
              <w:t>2,603</w:t>
            </w:r>
          </w:p>
        </w:tc>
        <w:tc>
          <w:tcPr>
            <w:tcW w:w="1126" w:type="dxa"/>
            <w:vAlign w:val="bottom"/>
          </w:tcPr>
          <w:p w:rsidR="00F6406E" w:rsidRPr="00603B47" w:rsidRDefault="00F6406E" w:rsidP="00C61210">
            <w:pPr>
              <w:jc w:val="center"/>
              <w:rPr>
                <w:color w:val="000000"/>
                <w:sz w:val="22"/>
                <w:szCs w:val="22"/>
              </w:rPr>
            </w:pPr>
            <w:r w:rsidRPr="00603B47">
              <w:rPr>
                <w:color w:val="000000"/>
                <w:sz w:val="22"/>
                <w:szCs w:val="22"/>
              </w:rPr>
              <w:t>2,970</w:t>
            </w:r>
          </w:p>
        </w:tc>
        <w:tc>
          <w:tcPr>
            <w:tcW w:w="3057" w:type="dxa"/>
            <w:vAlign w:val="bottom"/>
          </w:tcPr>
          <w:p w:rsidR="00F6406E" w:rsidRPr="00603B47" w:rsidRDefault="00F6406E" w:rsidP="00C61210">
            <w:pPr>
              <w:jc w:val="center"/>
              <w:rPr>
                <w:color w:val="000000"/>
                <w:sz w:val="22"/>
                <w:szCs w:val="22"/>
              </w:rPr>
            </w:pPr>
            <w:r w:rsidRPr="00603B47">
              <w:rPr>
                <w:color w:val="000000"/>
                <w:sz w:val="22"/>
                <w:szCs w:val="22"/>
              </w:rPr>
              <w:t>1,360</w:t>
            </w:r>
          </w:p>
        </w:tc>
        <w:tc>
          <w:tcPr>
            <w:tcW w:w="2908" w:type="dxa"/>
            <w:vAlign w:val="bottom"/>
          </w:tcPr>
          <w:p w:rsidR="00F6406E" w:rsidRPr="00603B47" w:rsidRDefault="00F6406E" w:rsidP="00C61210">
            <w:pPr>
              <w:jc w:val="center"/>
              <w:rPr>
                <w:color w:val="000000"/>
                <w:sz w:val="22"/>
                <w:szCs w:val="22"/>
              </w:rPr>
            </w:pPr>
            <w:r w:rsidRPr="00603B47">
              <w:rPr>
                <w:color w:val="000000"/>
                <w:sz w:val="22"/>
                <w:szCs w:val="22"/>
              </w:rPr>
              <w:t>3,276</w:t>
            </w:r>
          </w:p>
        </w:tc>
      </w:tr>
      <w:tr w:rsidR="00F6406E" w:rsidRPr="00F6406E" w:rsidTr="00BD4B28">
        <w:tc>
          <w:tcPr>
            <w:tcW w:w="804" w:type="dxa"/>
            <w:vAlign w:val="bottom"/>
          </w:tcPr>
          <w:p w:rsidR="00F6406E" w:rsidRPr="00F6406E" w:rsidRDefault="00F6406E" w:rsidP="00BD4B28">
            <w:pPr>
              <w:jc w:val="center"/>
              <w:rPr>
                <w:rFonts w:asciiTheme="majorBidi" w:hAnsiTheme="majorBidi" w:cstheme="majorBidi"/>
                <w:sz w:val="22"/>
                <w:szCs w:val="22"/>
              </w:rPr>
            </w:pPr>
            <w:r w:rsidRPr="00F6406E">
              <w:rPr>
                <w:rFonts w:asciiTheme="majorBidi" w:hAnsiTheme="majorBidi" w:cstheme="majorBidi"/>
                <w:sz w:val="22"/>
                <w:szCs w:val="22"/>
              </w:rPr>
              <w:t>Jun.</w:t>
            </w:r>
          </w:p>
        </w:tc>
        <w:tc>
          <w:tcPr>
            <w:tcW w:w="990" w:type="dxa"/>
            <w:vAlign w:val="bottom"/>
          </w:tcPr>
          <w:p w:rsidR="00F6406E" w:rsidRPr="00603B47" w:rsidRDefault="00F6406E" w:rsidP="00C61210">
            <w:pPr>
              <w:jc w:val="center"/>
              <w:rPr>
                <w:color w:val="000000"/>
                <w:sz w:val="22"/>
                <w:szCs w:val="22"/>
              </w:rPr>
            </w:pPr>
            <w:r w:rsidRPr="00603B47">
              <w:rPr>
                <w:color w:val="000000"/>
                <w:sz w:val="22"/>
                <w:szCs w:val="22"/>
              </w:rPr>
              <w:t>0</w:t>
            </w:r>
          </w:p>
        </w:tc>
        <w:tc>
          <w:tcPr>
            <w:tcW w:w="1126" w:type="dxa"/>
            <w:vAlign w:val="bottom"/>
          </w:tcPr>
          <w:p w:rsidR="00F6406E" w:rsidRPr="00603B47" w:rsidRDefault="00F6406E" w:rsidP="00C61210">
            <w:pPr>
              <w:jc w:val="center"/>
              <w:rPr>
                <w:color w:val="000000"/>
                <w:sz w:val="22"/>
                <w:szCs w:val="22"/>
              </w:rPr>
            </w:pPr>
            <w:r w:rsidRPr="00603B47">
              <w:rPr>
                <w:color w:val="000000"/>
                <w:sz w:val="22"/>
                <w:szCs w:val="22"/>
              </w:rPr>
              <w:t>0</w:t>
            </w:r>
          </w:p>
        </w:tc>
        <w:tc>
          <w:tcPr>
            <w:tcW w:w="3057" w:type="dxa"/>
            <w:vAlign w:val="bottom"/>
          </w:tcPr>
          <w:p w:rsidR="00F6406E" w:rsidRPr="00603B47" w:rsidRDefault="00F6406E" w:rsidP="00C61210">
            <w:pPr>
              <w:jc w:val="center"/>
              <w:rPr>
                <w:color w:val="000000"/>
                <w:sz w:val="22"/>
                <w:szCs w:val="22"/>
              </w:rPr>
            </w:pPr>
            <w:r w:rsidRPr="00603B47">
              <w:rPr>
                <w:color w:val="000000"/>
                <w:sz w:val="22"/>
                <w:szCs w:val="22"/>
              </w:rPr>
              <w:t>0</w:t>
            </w:r>
          </w:p>
        </w:tc>
        <w:tc>
          <w:tcPr>
            <w:tcW w:w="2908" w:type="dxa"/>
            <w:vAlign w:val="bottom"/>
          </w:tcPr>
          <w:p w:rsidR="00F6406E" w:rsidRPr="00603B47" w:rsidRDefault="00F6406E" w:rsidP="00C61210">
            <w:pPr>
              <w:jc w:val="center"/>
              <w:rPr>
                <w:color w:val="000000"/>
                <w:sz w:val="22"/>
                <w:szCs w:val="22"/>
              </w:rPr>
            </w:pPr>
            <w:r w:rsidRPr="00603B47">
              <w:rPr>
                <w:color w:val="000000"/>
                <w:sz w:val="22"/>
                <w:szCs w:val="22"/>
              </w:rPr>
              <w:t>0</w:t>
            </w:r>
          </w:p>
        </w:tc>
      </w:tr>
      <w:tr w:rsidR="00F6406E" w:rsidRPr="00F6406E" w:rsidTr="00BD4B28">
        <w:tc>
          <w:tcPr>
            <w:tcW w:w="804" w:type="dxa"/>
            <w:vAlign w:val="bottom"/>
          </w:tcPr>
          <w:p w:rsidR="00F6406E" w:rsidRPr="00F6406E" w:rsidRDefault="00F6406E" w:rsidP="00BD4B28">
            <w:pPr>
              <w:jc w:val="center"/>
              <w:rPr>
                <w:rFonts w:asciiTheme="majorBidi" w:hAnsiTheme="majorBidi" w:cstheme="majorBidi"/>
                <w:sz w:val="22"/>
                <w:szCs w:val="22"/>
              </w:rPr>
            </w:pPr>
            <w:r w:rsidRPr="00F6406E">
              <w:rPr>
                <w:rFonts w:asciiTheme="majorBidi" w:hAnsiTheme="majorBidi" w:cstheme="majorBidi"/>
                <w:sz w:val="22"/>
                <w:szCs w:val="22"/>
              </w:rPr>
              <w:t>Jul.</w:t>
            </w:r>
          </w:p>
        </w:tc>
        <w:tc>
          <w:tcPr>
            <w:tcW w:w="990" w:type="dxa"/>
            <w:vAlign w:val="bottom"/>
          </w:tcPr>
          <w:p w:rsidR="00F6406E" w:rsidRPr="00603B47" w:rsidRDefault="00F6406E" w:rsidP="00C61210">
            <w:pPr>
              <w:jc w:val="center"/>
              <w:rPr>
                <w:color w:val="000000"/>
                <w:sz w:val="22"/>
                <w:szCs w:val="22"/>
              </w:rPr>
            </w:pPr>
            <w:r w:rsidRPr="00603B47">
              <w:rPr>
                <w:color w:val="000000"/>
                <w:sz w:val="22"/>
                <w:szCs w:val="22"/>
              </w:rPr>
              <w:t>0</w:t>
            </w:r>
          </w:p>
        </w:tc>
        <w:tc>
          <w:tcPr>
            <w:tcW w:w="1126" w:type="dxa"/>
            <w:vAlign w:val="bottom"/>
          </w:tcPr>
          <w:p w:rsidR="00F6406E" w:rsidRPr="00603B47" w:rsidRDefault="00F6406E" w:rsidP="00C61210">
            <w:pPr>
              <w:jc w:val="center"/>
              <w:rPr>
                <w:color w:val="000000"/>
                <w:sz w:val="22"/>
                <w:szCs w:val="22"/>
              </w:rPr>
            </w:pPr>
            <w:r w:rsidRPr="00603B47">
              <w:rPr>
                <w:color w:val="000000"/>
                <w:sz w:val="22"/>
                <w:szCs w:val="22"/>
              </w:rPr>
              <w:t>0</w:t>
            </w:r>
          </w:p>
        </w:tc>
        <w:tc>
          <w:tcPr>
            <w:tcW w:w="3057" w:type="dxa"/>
            <w:vAlign w:val="bottom"/>
          </w:tcPr>
          <w:p w:rsidR="00F6406E" w:rsidRPr="00603B47" w:rsidRDefault="00F6406E" w:rsidP="00C61210">
            <w:pPr>
              <w:jc w:val="center"/>
              <w:rPr>
                <w:color w:val="000000"/>
                <w:sz w:val="22"/>
                <w:szCs w:val="22"/>
              </w:rPr>
            </w:pPr>
            <w:r w:rsidRPr="00603B47">
              <w:rPr>
                <w:color w:val="000000"/>
                <w:sz w:val="22"/>
                <w:szCs w:val="22"/>
              </w:rPr>
              <w:t>0</w:t>
            </w:r>
          </w:p>
        </w:tc>
        <w:tc>
          <w:tcPr>
            <w:tcW w:w="2908" w:type="dxa"/>
            <w:vAlign w:val="bottom"/>
          </w:tcPr>
          <w:p w:rsidR="00F6406E" w:rsidRPr="00603B47" w:rsidRDefault="00F6406E" w:rsidP="00C61210">
            <w:pPr>
              <w:jc w:val="center"/>
              <w:rPr>
                <w:color w:val="000000"/>
                <w:sz w:val="22"/>
                <w:szCs w:val="22"/>
              </w:rPr>
            </w:pPr>
            <w:r w:rsidRPr="00603B47">
              <w:rPr>
                <w:color w:val="000000"/>
                <w:sz w:val="22"/>
                <w:szCs w:val="22"/>
              </w:rPr>
              <w:t>0</w:t>
            </w:r>
          </w:p>
        </w:tc>
      </w:tr>
      <w:tr w:rsidR="00F6406E" w:rsidRPr="00F6406E" w:rsidTr="00BD4B28">
        <w:tc>
          <w:tcPr>
            <w:tcW w:w="804" w:type="dxa"/>
            <w:vAlign w:val="bottom"/>
          </w:tcPr>
          <w:p w:rsidR="00F6406E" w:rsidRPr="00F6406E" w:rsidRDefault="00F6406E" w:rsidP="00BD4B28">
            <w:pPr>
              <w:jc w:val="center"/>
              <w:rPr>
                <w:rFonts w:asciiTheme="majorBidi" w:hAnsiTheme="majorBidi" w:cstheme="majorBidi"/>
                <w:sz w:val="22"/>
                <w:szCs w:val="22"/>
              </w:rPr>
            </w:pPr>
            <w:r w:rsidRPr="00F6406E">
              <w:rPr>
                <w:rFonts w:asciiTheme="majorBidi" w:hAnsiTheme="majorBidi" w:cstheme="majorBidi"/>
                <w:sz w:val="22"/>
                <w:szCs w:val="22"/>
              </w:rPr>
              <w:t>Aug.</w:t>
            </w:r>
          </w:p>
        </w:tc>
        <w:tc>
          <w:tcPr>
            <w:tcW w:w="990" w:type="dxa"/>
            <w:vAlign w:val="bottom"/>
          </w:tcPr>
          <w:p w:rsidR="00F6406E" w:rsidRPr="00603B47" w:rsidRDefault="00F6406E" w:rsidP="00C61210">
            <w:pPr>
              <w:jc w:val="center"/>
              <w:rPr>
                <w:color w:val="000000"/>
                <w:sz w:val="22"/>
                <w:szCs w:val="22"/>
              </w:rPr>
            </w:pPr>
            <w:r w:rsidRPr="00603B47">
              <w:rPr>
                <w:color w:val="000000"/>
                <w:sz w:val="22"/>
                <w:szCs w:val="22"/>
              </w:rPr>
              <w:t>0</w:t>
            </w:r>
          </w:p>
        </w:tc>
        <w:tc>
          <w:tcPr>
            <w:tcW w:w="1126" w:type="dxa"/>
            <w:vAlign w:val="bottom"/>
          </w:tcPr>
          <w:p w:rsidR="00F6406E" w:rsidRPr="00603B47" w:rsidRDefault="00F6406E" w:rsidP="00C61210">
            <w:pPr>
              <w:jc w:val="center"/>
              <w:rPr>
                <w:color w:val="000000"/>
                <w:sz w:val="22"/>
                <w:szCs w:val="22"/>
              </w:rPr>
            </w:pPr>
            <w:r w:rsidRPr="00603B47">
              <w:rPr>
                <w:color w:val="000000"/>
                <w:sz w:val="22"/>
                <w:szCs w:val="22"/>
              </w:rPr>
              <w:t>0</w:t>
            </w:r>
          </w:p>
        </w:tc>
        <w:tc>
          <w:tcPr>
            <w:tcW w:w="3057" w:type="dxa"/>
            <w:vAlign w:val="bottom"/>
          </w:tcPr>
          <w:p w:rsidR="00F6406E" w:rsidRPr="00603B47" w:rsidRDefault="00F6406E" w:rsidP="00C61210">
            <w:pPr>
              <w:jc w:val="center"/>
              <w:rPr>
                <w:color w:val="000000"/>
                <w:sz w:val="22"/>
                <w:szCs w:val="22"/>
              </w:rPr>
            </w:pPr>
            <w:r w:rsidRPr="00603B47">
              <w:rPr>
                <w:color w:val="000000"/>
                <w:sz w:val="22"/>
                <w:szCs w:val="22"/>
              </w:rPr>
              <w:t>0</w:t>
            </w:r>
          </w:p>
        </w:tc>
        <w:tc>
          <w:tcPr>
            <w:tcW w:w="2908" w:type="dxa"/>
            <w:vAlign w:val="bottom"/>
          </w:tcPr>
          <w:p w:rsidR="00F6406E" w:rsidRPr="00603B47" w:rsidRDefault="00F6406E" w:rsidP="00C61210">
            <w:pPr>
              <w:jc w:val="center"/>
              <w:rPr>
                <w:color w:val="000000"/>
                <w:sz w:val="22"/>
                <w:szCs w:val="22"/>
              </w:rPr>
            </w:pPr>
            <w:r w:rsidRPr="00603B47">
              <w:rPr>
                <w:color w:val="000000"/>
                <w:sz w:val="22"/>
                <w:szCs w:val="22"/>
              </w:rPr>
              <w:t>0</w:t>
            </w:r>
          </w:p>
        </w:tc>
      </w:tr>
      <w:tr w:rsidR="00F6406E" w:rsidRPr="00F6406E" w:rsidTr="00BD4B28">
        <w:tc>
          <w:tcPr>
            <w:tcW w:w="804" w:type="dxa"/>
            <w:vAlign w:val="bottom"/>
          </w:tcPr>
          <w:p w:rsidR="00F6406E" w:rsidRPr="00F6406E" w:rsidRDefault="00F6406E" w:rsidP="00BD4B28">
            <w:pPr>
              <w:jc w:val="center"/>
              <w:rPr>
                <w:rFonts w:asciiTheme="majorBidi" w:hAnsiTheme="majorBidi" w:cstheme="majorBidi"/>
                <w:sz w:val="22"/>
                <w:szCs w:val="22"/>
              </w:rPr>
            </w:pPr>
            <w:r w:rsidRPr="00F6406E">
              <w:rPr>
                <w:rFonts w:asciiTheme="majorBidi" w:hAnsiTheme="majorBidi" w:cstheme="majorBidi"/>
                <w:sz w:val="22"/>
                <w:szCs w:val="22"/>
              </w:rPr>
              <w:t>Sep.</w:t>
            </w:r>
          </w:p>
        </w:tc>
        <w:tc>
          <w:tcPr>
            <w:tcW w:w="990" w:type="dxa"/>
            <w:vAlign w:val="bottom"/>
          </w:tcPr>
          <w:p w:rsidR="00F6406E" w:rsidRPr="00603B47" w:rsidRDefault="00F6406E" w:rsidP="00C61210">
            <w:pPr>
              <w:jc w:val="center"/>
              <w:rPr>
                <w:color w:val="000000"/>
                <w:sz w:val="22"/>
                <w:szCs w:val="22"/>
              </w:rPr>
            </w:pPr>
            <w:r w:rsidRPr="00603B47">
              <w:rPr>
                <w:color w:val="000000"/>
                <w:sz w:val="22"/>
                <w:szCs w:val="22"/>
              </w:rPr>
              <w:t>1,262</w:t>
            </w:r>
          </w:p>
        </w:tc>
        <w:tc>
          <w:tcPr>
            <w:tcW w:w="1126" w:type="dxa"/>
            <w:vAlign w:val="bottom"/>
          </w:tcPr>
          <w:p w:rsidR="00F6406E" w:rsidRPr="00603B47" w:rsidRDefault="00F6406E" w:rsidP="00C61210">
            <w:pPr>
              <w:jc w:val="center"/>
              <w:rPr>
                <w:color w:val="000000"/>
                <w:sz w:val="22"/>
                <w:szCs w:val="22"/>
              </w:rPr>
            </w:pPr>
            <w:r w:rsidRPr="00603B47">
              <w:rPr>
                <w:color w:val="000000"/>
                <w:sz w:val="22"/>
                <w:szCs w:val="22"/>
              </w:rPr>
              <w:t>1,440</w:t>
            </w:r>
          </w:p>
        </w:tc>
        <w:tc>
          <w:tcPr>
            <w:tcW w:w="3057" w:type="dxa"/>
            <w:vAlign w:val="bottom"/>
          </w:tcPr>
          <w:p w:rsidR="00F6406E" w:rsidRPr="00603B47" w:rsidRDefault="00F6406E" w:rsidP="00C61210">
            <w:pPr>
              <w:jc w:val="center"/>
              <w:rPr>
                <w:color w:val="000000"/>
                <w:sz w:val="22"/>
                <w:szCs w:val="22"/>
              </w:rPr>
            </w:pPr>
            <w:r w:rsidRPr="00603B47">
              <w:rPr>
                <w:color w:val="000000"/>
                <w:sz w:val="22"/>
                <w:szCs w:val="22"/>
              </w:rPr>
              <w:t>659</w:t>
            </w:r>
          </w:p>
        </w:tc>
        <w:tc>
          <w:tcPr>
            <w:tcW w:w="2908" w:type="dxa"/>
            <w:vAlign w:val="bottom"/>
          </w:tcPr>
          <w:p w:rsidR="00F6406E" w:rsidRPr="00603B47" w:rsidRDefault="00F6406E" w:rsidP="00C61210">
            <w:pPr>
              <w:jc w:val="center"/>
              <w:rPr>
                <w:color w:val="000000"/>
                <w:sz w:val="22"/>
                <w:szCs w:val="22"/>
              </w:rPr>
            </w:pPr>
            <w:r w:rsidRPr="00603B47">
              <w:rPr>
                <w:color w:val="000000"/>
                <w:sz w:val="22"/>
                <w:szCs w:val="22"/>
              </w:rPr>
              <w:t>1,233</w:t>
            </w:r>
          </w:p>
        </w:tc>
      </w:tr>
      <w:tr w:rsidR="00F6406E" w:rsidRPr="00F6406E" w:rsidTr="00BD4B28">
        <w:tc>
          <w:tcPr>
            <w:tcW w:w="804" w:type="dxa"/>
            <w:vAlign w:val="bottom"/>
          </w:tcPr>
          <w:p w:rsidR="00F6406E" w:rsidRPr="00F6406E" w:rsidRDefault="00F6406E" w:rsidP="00BD4B28">
            <w:pPr>
              <w:jc w:val="center"/>
              <w:rPr>
                <w:rFonts w:asciiTheme="majorBidi" w:hAnsiTheme="majorBidi" w:cstheme="majorBidi"/>
                <w:sz w:val="22"/>
                <w:szCs w:val="22"/>
              </w:rPr>
            </w:pPr>
            <w:r w:rsidRPr="00F6406E">
              <w:rPr>
                <w:rFonts w:asciiTheme="majorBidi" w:hAnsiTheme="majorBidi" w:cstheme="majorBidi"/>
                <w:sz w:val="22"/>
                <w:szCs w:val="22"/>
              </w:rPr>
              <w:t>Oct.</w:t>
            </w:r>
          </w:p>
        </w:tc>
        <w:tc>
          <w:tcPr>
            <w:tcW w:w="990" w:type="dxa"/>
            <w:vAlign w:val="bottom"/>
          </w:tcPr>
          <w:p w:rsidR="00F6406E" w:rsidRPr="00603B47" w:rsidRDefault="00F6406E" w:rsidP="00C61210">
            <w:pPr>
              <w:jc w:val="center"/>
              <w:rPr>
                <w:color w:val="000000"/>
                <w:sz w:val="22"/>
                <w:szCs w:val="22"/>
              </w:rPr>
            </w:pPr>
            <w:r w:rsidRPr="00603B47">
              <w:rPr>
                <w:color w:val="000000"/>
                <w:sz w:val="22"/>
                <w:szCs w:val="22"/>
              </w:rPr>
              <w:t>3,061</w:t>
            </w:r>
          </w:p>
        </w:tc>
        <w:tc>
          <w:tcPr>
            <w:tcW w:w="1126" w:type="dxa"/>
            <w:vAlign w:val="bottom"/>
          </w:tcPr>
          <w:p w:rsidR="00F6406E" w:rsidRPr="00603B47" w:rsidRDefault="00F6406E" w:rsidP="00C61210">
            <w:pPr>
              <w:jc w:val="center"/>
              <w:rPr>
                <w:color w:val="000000"/>
                <w:sz w:val="22"/>
                <w:szCs w:val="22"/>
              </w:rPr>
            </w:pPr>
            <w:r w:rsidRPr="00603B47">
              <w:rPr>
                <w:color w:val="000000"/>
                <w:sz w:val="22"/>
                <w:szCs w:val="22"/>
              </w:rPr>
              <w:t>3,492</w:t>
            </w:r>
          </w:p>
        </w:tc>
        <w:tc>
          <w:tcPr>
            <w:tcW w:w="3057" w:type="dxa"/>
            <w:vAlign w:val="bottom"/>
          </w:tcPr>
          <w:p w:rsidR="00F6406E" w:rsidRPr="00603B47" w:rsidRDefault="00F6406E" w:rsidP="00C61210">
            <w:pPr>
              <w:jc w:val="center"/>
              <w:rPr>
                <w:color w:val="000000"/>
                <w:sz w:val="22"/>
                <w:szCs w:val="22"/>
              </w:rPr>
            </w:pPr>
            <w:r w:rsidRPr="00603B47">
              <w:rPr>
                <w:color w:val="000000"/>
                <w:sz w:val="22"/>
                <w:szCs w:val="22"/>
              </w:rPr>
              <w:t>1,599</w:t>
            </w:r>
          </w:p>
        </w:tc>
        <w:tc>
          <w:tcPr>
            <w:tcW w:w="2908" w:type="dxa"/>
            <w:vAlign w:val="bottom"/>
          </w:tcPr>
          <w:p w:rsidR="00F6406E" w:rsidRPr="00603B47" w:rsidRDefault="00F6406E" w:rsidP="00C61210">
            <w:pPr>
              <w:jc w:val="center"/>
              <w:rPr>
                <w:color w:val="000000"/>
                <w:sz w:val="22"/>
                <w:szCs w:val="22"/>
              </w:rPr>
            </w:pPr>
            <w:r w:rsidRPr="00603B47">
              <w:rPr>
                <w:color w:val="000000"/>
                <w:sz w:val="22"/>
                <w:szCs w:val="22"/>
              </w:rPr>
              <w:t>3,007</w:t>
            </w:r>
          </w:p>
        </w:tc>
      </w:tr>
      <w:tr w:rsidR="00F6406E" w:rsidRPr="00F6406E" w:rsidTr="00BD4B28">
        <w:tc>
          <w:tcPr>
            <w:tcW w:w="804" w:type="dxa"/>
            <w:vAlign w:val="bottom"/>
          </w:tcPr>
          <w:p w:rsidR="00F6406E" w:rsidRPr="00F6406E" w:rsidRDefault="00F6406E" w:rsidP="00BD4B28">
            <w:pPr>
              <w:jc w:val="center"/>
              <w:rPr>
                <w:rFonts w:asciiTheme="majorBidi" w:hAnsiTheme="majorBidi" w:cstheme="majorBidi"/>
                <w:sz w:val="22"/>
                <w:szCs w:val="22"/>
              </w:rPr>
            </w:pPr>
            <w:r w:rsidRPr="00F6406E">
              <w:rPr>
                <w:rFonts w:asciiTheme="majorBidi" w:hAnsiTheme="majorBidi" w:cstheme="majorBidi"/>
                <w:sz w:val="22"/>
                <w:szCs w:val="22"/>
              </w:rPr>
              <w:t>Nov.</w:t>
            </w:r>
          </w:p>
        </w:tc>
        <w:tc>
          <w:tcPr>
            <w:tcW w:w="990" w:type="dxa"/>
            <w:vAlign w:val="bottom"/>
          </w:tcPr>
          <w:p w:rsidR="00F6406E" w:rsidRPr="00603B47" w:rsidRDefault="00F6406E" w:rsidP="00C61210">
            <w:pPr>
              <w:jc w:val="center"/>
              <w:rPr>
                <w:color w:val="000000"/>
                <w:sz w:val="22"/>
                <w:szCs w:val="22"/>
              </w:rPr>
            </w:pPr>
            <w:r w:rsidRPr="00603B47">
              <w:rPr>
                <w:color w:val="000000"/>
                <w:sz w:val="22"/>
                <w:szCs w:val="22"/>
              </w:rPr>
              <w:t>4,563</w:t>
            </w:r>
          </w:p>
        </w:tc>
        <w:tc>
          <w:tcPr>
            <w:tcW w:w="1126" w:type="dxa"/>
            <w:vAlign w:val="bottom"/>
          </w:tcPr>
          <w:p w:rsidR="00F6406E" w:rsidRPr="00603B47" w:rsidRDefault="00F6406E" w:rsidP="00C61210">
            <w:pPr>
              <w:jc w:val="center"/>
              <w:rPr>
                <w:color w:val="000000"/>
                <w:sz w:val="22"/>
                <w:szCs w:val="22"/>
              </w:rPr>
            </w:pPr>
            <w:r w:rsidRPr="00603B47">
              <w:rPr>
                <w:color w:val="000000"/>
                <w:sz w:val="22"/>
                <w:szCs w:val="22"/>
              </w:rPr>
              <w:t>5,205</w:t>
            </w:r>
          </w:p>
        </w:tc>
        <w:tc>
          <w:tcPr>
            <w:tcW w:w="3057" w:type="dxa"/>
            <w:vAlign w:val="bottom"/>
          </w:tcPr>
          <w:p w:rsidR="00F6406E" w:rsidRPr="00603B47" w:rsidRDefault="00F6406E" w:rsidP="00C61210">
            <w:pPr>
              <w:jc w:val="center"/>
              <w:rPr>
                <w:color w:val="000000"/>
                <w:sz w:val="22"/>
                <w:szCs w:val="22"/>
              </w:rPr>
            </w:pPr>
            <w:r w:rsidRPr="00603B47">
              <w:rPr>
                <w:color w:val="000000"/>
                <w:sz w:val="22"/>
                <w:szCs w:val="22"/>
              </w:rPr>
              <w:t>2,384</w:t>
            </w:r>
          </w:p>
        </w:tc>
        <w:tc>
          <w:tcPr>
            <w:tcW w:w="2908" w:type="dxa"/>
            <w:vAlign w:val="bottom"/>
          </w:tcPr>
          <w:p w:rsidR="00F6406E" w:rsidRPr="00603B47" w:rsidRDefault="00F6406E" w:rsidP="00C61210">
            <w:pPr>
              <w:jc w:val="center"/>
              <w:rPr>
                <w:color w:val="000000"/>
                <w:sz w:val="22"/>
                <w:szCs w:val="22"/>
              </w:rPr>
            </w:pPr>
            <w:r w:rsidRPr="00603B47">
              <w:rPr>
                <w:color w:val="000000"/>
                <w:sz w:val="22"/>
                <w:szCs w:val="22"/>
              </w:rPr>
              <w:t>4,364</w:t>
            </w:r>
          </w:p>
        </w:tc>
      </w:tr>
      <w:tr w:rsidR="00F6406E" w:rsidRPr="00F6406E" w:rsidTr="00BD4B28">
        <w:tc>
          <w:tcPr>
            <w:tcW w:w="804" w:type="dxa"/>
            <w:vAlign w:val="bottom"/>
          </w:tcPr>
          <w:p w:rsidR="00F6406E" w:rsidRPr="00F6406E" w:rsidRDefault="00F6406E" w:rsidP="00BD4B28">
            <w:pPr>
              <w:jc w:val="center"/>
              <w:rPr>
                <w:rFonts w:asciiTheme="majorBidi" w:hAnsiTheme="majorBidi" w:cstheme="majorBidi"/>
                <w:sz w:val="22"/>
                <w:szCs w:val="22"/>
              </w:rPr>
            </w:pPr>
            <w:r w:rsidRPr="00F6406E">
              <w:rPr>
                <w:rFonts w:asciiTheme="majorBidi" w:hAnsiTheme="majorBidi" w:cstheme="majorBidi"/>
                <w:sz w:val="22"/>
                <w:szCs w:val="22"/>
              </w:rPr>
              <w:t>Dec.</w:t>
            </w:r>
          </w:p>
        </w:tc>
        <w:tc>
          <w:tcPr>
            <w:tcW w:w="990" w:type="dxa"/>
            <w:vAlign w:val="bottom"/>
          </w:tcPr>
          <w:p w:rsidR="00F6406E" w:rsidRPr="00603B47" w:rsidRDefault="00F6406E" w:rsidP="00C61210">
            <w:pPr>
              <w:jc w:val="center"/>
              <w:rPr>
                <w:color w:val="000000"/>
                <w:sz w:val="22"/>
                <w:szCs w:val="22"/>
              </w:rPr>
            </w:pPr>
            <w:r w:rsidRPr="00603B47">
              <w:rPr>
                <w:color w:val="000000"/>
                <w:sz w:val="22"/>
                <w:szCs w:val="22"/>
              </w:rPr>
              <w:t>6,562</w:t>
            </w:r>
          </w:p>
        </w:tc>
        <w:tc>
          <w:tcPr>
            <w:tcW w:w="1126" w:type="dxa"/>
            <w:vAlign w:val="bottom"/>
          </w:tcPr>
          <w:p w:rsidR="00F6406E" w:rsidRPr="00603B47" w:rsidRDefault="00F6406E" w:rsidP="00C61210">
            <w:pPr>
              <w:jc w:val="center"/>
              <w:rPr>
                <w:color w:val="000000"/>
                <w:sz w:val="22"/>
                <w:szCs w:val="22"/>
              </w:rPr>
            </w:pPr>
            <w:r w:rsidRPr="00603B47">
              <w:rPr>
                <w:color w:val="000000"/>
                <w:sz w:val="22"/>
                <w:szCs w:val="22"/>
              </w:rPr>
              <w:t>7,485</w:t>
            </w:r>
          </w:p>
        </w:tc>
        <w:tc>
          <w:tcPr>
            <w:tcW w:w="3057" w:type="dxa"/>
            <w:vAlign w:val="bottom"/>
          </w:tcPr>
          <w:p w:rsidR="00F6406E" w:rsidRPr="00603B47" w:rsidRDefault="00F6406E" w:rsidP="00C61210">
            <w:pPr>
              <w:jc w:val="center"/>
              <w:rPr>
                <w:color w:val="000000"/>
                <w:sz w:val="22"/>
                <w:szCs w:val="22"/>
              </w:rPr>
            </w:pPr>
            <w:r w:rsidRPr="00603B47">
              <w:rPr>
                <w:color w:val="000000"/>
                <w:sz w:val="22"/>
                <w:szCs w:val="22"/>
              </w:rPr>
              <w:t>3,428</w:t>
            </w:r>
          </w:p>
        </w:tc>
        <w:tc>
          <w:tcPr>
            <w:tcW w:w="2908" w:type="dxa"/>
            <w:vAlign w:val="bottom"/>
          </w:tcPr>
          <w:p w:rsidR="00F6406E" w:rsidRPr="00603B47" w:rsidRDefault="00F6406E" w:rsidP="00C61210">
            <w:pPr>
              <w:jc w:val="center"/>
              <w:rPr>
                <w:color w:val="000000"/>
                <w:sz w:val="22"/>
                <w:szCs w:val="22"/>
              </w:rPr>
            </w:pPr>
            <w:r w:rsidRPr="00603B47">
              <w:rPr>
                <w:color w:val="000000"/>
                <w:sz w:val="22"/>
                <w:szCs w:val="22"/>
              </w:rPr>
              <w:t>5,609</w:t>
            </w:r>
          </w:p>
        </w:tc>
      </w:tr>
      <w:tr w:rsidR="00F6406E" w:rsidRPr="00F6406E" w:rsidTr="00BD4B28">
        <w:tc>
          <w:tcPr>
            <w:tcW w:w="804" w:type="dxa"/>
            <w:vAlign w:val="bottom"/>
          </w:tcPr>
          <w:p w:rsidR="00F6406E" w:rsidRPr="00F6406E" w:rsidRDefault="00F6406E" w:rsidP="00BD4B28">
            <w:pPr>
              <w:jc w:val="center"/>
              <w:rPr>
                <w:rFonts w:asciiTheme="majorBidi" w:hAnsiTheme="majorBidi" w:cstheme="majorBidi"/>
                <w:sz w:val="22"/>
                <w:szCs w:val="22"/>
              </w:rPr>
            </w:pPr>
            <w:r w:rsidRPr="00F6406E">
              <w:rPr>
                <w:rFonts w:asciiTheme="majorBidi" w:hAnsiTheme="majorBidi" w:cstheme="majorBidi"/>
                <w:sz w:val="22"/>
                <w:szCs w:val="22"/>
              </w:rPr>
              <w:t>Total</w:t>
            </w:r>
          </w:p>
        </w:tc>
        <w:tc>
          <w:tcPr>
            <w:tcW w:w="990" w:type="dxa"/>
            <w:vAlign w:val="bottom"/>
          </w:tcPr>
          <w:p w:rsidR="00F6406E" w:rsidRPr="00603B47" w:rsidRDefault="00F6406E" w:rsidP="00C61210">
            <w:pPr>
              <w:jc w:val="center"/>
              <w:rPr>
                <w:color w:val="000000"/>
                <w:sz w:val="22"/>
                <w:szCs w:val="22"/>
              </w:rPr>
            </w:pPr>
            <w:r w:rsidRPr="00603B47">
              <w:rPr>
                <w:color w:val="000000"/>
                <w:sz w:val="22"/>
                <w:szCs w:val="22"/>
              </w:rPr>
              <w:t>43,023</w:t>
            </w:r>
          </w:p>
        </w:tc>
        <w:tc>
          <w:tcPr>
            <w:tcW w:w="1126" w:type="dxa"/>
            <w:vAlign w:val="bottom"/>
          </w:tcPr>
          <w:p w:rsidR="00F6406E" w:rsidRPr="00603B47" w:rsidRDefault="00F6406E" w:rsidP="00C61210">
            <w:pPr>
              <w:jc w:val="center"/>
              <w:rPr>
                <w:color w:val="000000"/>
                <w:sz w:val="22"/>
                <w:szCs w:val="22"/>
              </w:rPr>
            </w:pPr>
            <w:r w:rsidRPr="00603B47">
              <w:rPr>
                <w:color w:val="000000"/>
                <w:sz w:val="22"/>
                <w:szCs w:val="22"/>
              </w:rPr>
              <w:t>49,080</w:t>
            </w:r>
          </w:p>
        </w:tc>
        <w:tc>
          <w:tcPr>
            <w:tcW w:w="3057" w:type="dxa"/>
            <w:vAlign w:val="bottom"/>
          </w:tcPr>
          <w:p w:rsidR="00F6406E" w:rsidRPr="00603B47" w:rsidRDefault="00F6406E" w:rsidP="00C61210">
            <w:pPr>
              <w:jc w:val="center"/>
              <w:rPr>
                <w:color w:val="000000"/>
                <w:sz w:val="22"/>
                <w:szCs w:val="22"/>
              </w:rPr>
            </w:pPr>
            <w:r w:rsidRPr="00603B47">
              <w:rPr>
                <w:color w:val="000000"/>
                <w:sz w:val="22"/>
                <w:szCs w:val="22"/>
              </w:rPr>
              <w:t>22,480</w:t>
            </w:r>
          </w:p>
        </w:tc>
        <w:tc>
          <w:tcPr>
            <w:tcW w:w="2908" w:type="dxa"/>
            <w:vAlign w:val="bottom"/>
          </w:tcPr>
          <w:p w:rsidR="00F6406E" w:rsidRPr="00603B47" w:rsidRDefault="00F6406E" w:rsidP="00C61210">
            <w:pPr>
              <w:jc w:val="center"/>
              <w:rPr>
                <w:color w:val="000000"/>
                <w:sz w:val="22"/>
                <w:szCs w:val="22"/>
              </w:rPr>
            </w:pPr>
            <w:r w:rsidRPr="00603B47">
              <w:rPr>
                <w:color w:val="000000"/>
                <w:sz w:val="22"/>
                <w:szCs w:val="22"/>
              </w:rPr>
              <w:t>40,409</w:t>
            </w:r>
          </w:p>
        </w:tc>
      </w:tr>
    </w:tbl>
    <w:p w:rsidR="00FA0522" w:rsidRDefault="00FA0522" w:rsidP="00FA0522">
      <w:pPr>
        <w:jc w:val="both"/>
        <w:rPr>
          <w:b/>
          <w:bCs/>
          <w:sz w:val="28"/>
          <w:szCs w:val="28"/>
        </w:rPr>
      </w:pPr>
    </w:p>
    <w:p w:rsidR="00FA0522" w:rsidRDefault="00FA0522" w:rsidP="00FA0522">
      <w:pPr>
        <w:jc w:val="both"/>
        <w:rPr>
          <w:b/>
          <w:bCs/>
          <w:sz w:val="28"/>
          <w:szCs w:val="28"/>
        </w:rPr>
      </w:pPr>
    </w:p>
    <w:p w:rsidR="00FA0522" w:rsidRDefault="00FA0522" w:rsidP="00FA0522">
      <w:pPr>
        <w:ind w:left="993" w:hanging="993"/>
      </w:pPr>
    </w:p>
    <w:p w:rsidR="00FA0522" w:rsidRPr="00754E52" w:rsidRDefault="00FA0522" w:rsidP="00FA0522">
      <w:pPr>
        <w:ind w:left="993" w:hanging="993"/>
      </w:pPr>
      <w:r w:rsidRPr="00754E52">
        <w:t>Table</w:t>
      </w:r>
      <w:r>
        <w:t xml:space="preserve"> </w:t>
      </w:r>
      <w:r w:rsidRPr="00754E52">
        <w:t>F.</w:t>
      </w:r>
      <w:r>
        <w:t>4</w:t>
      </w:r>
      <w:r w:rsidRPr="00754E52">
        <w:t xml:space="preserve">. </w:t>
      </w:r>
      <w:r>
        <w:t>Monthly</w:t>
      </w:r>
      <w:r w:rsidRPr="00754E52">
        <w:rPr>
          <w:lang w:val="en-CA"/>
        </w:rPr>
        <w:t xml:space="preserve"> GHG emission reductions</w:t>
      </w:r>
      <w:r w:rsidRPr="00793737">
        <w:rPr>
          <w:lang w:val="en-CA"/>
        </w:rPr>
        <w:t xml:space="preserve"> </w:t>
      </w:r>
      <w:r>
        <w:rPr>
          <w:lang w:val="en-CA"/>
        </w:rPr>
        <w:t>as a result of</w:t>
      </w:r>
      <w:r w:rsidRPr="00754E52">
        <w:rPr>
          <w:lang w:val="en-CA"/>
        </w:rPr>
        <w:t xml:space="preserve"> </w:t>
      </w:r>
      <w:r>
        <w:rPr>
          <w:lang w:val="en-CA"/>
        </w:rPr>
        <w:t>ceiling insulation</w:t>
      </w:r>
      <w:r w:rsidRPr="00754E52">
        <w:rPr>
          <w:lang w:val="en-CA"/>
        </w:rPr>
        <w:t xml:space="preserve"> upgrade for </w:t>
      </w:r>
      <w:r>
        <w:rPr>
          <w:lang w:val="en-CA"/>
        </w:rPr>
        <w:t xml:space="preserve">New Brunswick </w:t>
      </w:r>
      <w:r w:rsidRPr="00754E52">
        <w:t>(</w:t>
      </w:r>
      <w:r w:rsidRPr="00754E52">
        <w:rPr>
          <w:lang w:val="en-CA"/>
        </w:rPr>
        <w:t>Ton</w:t>
      </w:r>
      <w:r>
        <w:rPr>
          <w:lang w:val="en-CA"/>
        </w:rPr>
        <w:t>ne</w:t>
      </w:r>
      <w:r w:rsidRPr="00754E52">
        <w:rPr>
          <w:lang w:val="en-CA"/>
        </w:rPr>
        <w:t xml:space="preserve"> CO</w:t>
      </w:r>
      <w:r w:rsidRPr="00754E52">
        <w:rPr>
          <w:vertAlign w:val="subscript"/>
          <w:lang w:val="en-CA"/>
        </w:rPr>
        <w:t>2eq</w:t>
      </w:r>
      <w:r w:rsidRPr="00754E52">
        <w:rPr>
          <w:lang w:val="en-CA"/>
        </w:rPr>
        <w:t>/month)</w:t>
      </w:r>
    </w:p>
    <w:tbl>
      <w:tblPr>
        <w:tblStyle w:val="TableGrid"/>
        <w:tblW w:w="8897" w:type="dxa"/>
        <w:tblLook w:val="04A0"/>
      </w:tblPr>
      <w:tblGrid>
        <w:gridCol w:w="803"/>
        <w:gridCol w:w="996"/>
        <w:gridCol w:w="1130"/>
        <w:gridCol w:w="1959"/>
        <w:gridCol w:w="1960"/>
        <w:gridCol w:w="2049"/>
      </w:tblGrid>
      <w:tr w:rsidR="00FA0522" w:rsidRPr="00F6406E" w:rsidTr="00FA0522">
        <w:tc>
          <w:tcPr>
            <w:tcW w:w="803" w:type="dxa"/>
          </w:tcPr>
          <w:p w:rsidR="00FA0522" w:rsidRPr="00F6406E" w:rsidRDefault="00FA0522" w:rsidP="00BD4B28">
            <w:pPr>
              <w:jc w:val="center"/>
              <w:rPr>
                <w:rFonts w:asciiTheme="majorBidi" w:hAnsiTheme="majorBidi" w:cstheme="majorBidi"/>
                <w:sz w:val="22"/>
                <w:szCs w:val="22"/>
              </w:rPr>
            </w:pPr>
            <w:r w:rsidRPr="00F6406E">
              <w:rPr>
                <w:rFonts w:asciiTheme="majorBidi" w:hAnsiTheme="majorBidi" w:cstheme="majorBidi"/>
                <w:sz w:val="22"/>
                <w:szCs w:val="22"/>
              </w:rPr>
              <w:t>Month</w:t>
            </w:r>
          </w:p>
        </w:tc>
        <w:tc>
          <w:tcPr>
            <w:tcW w:w="996" w:type="dxa"/>
          </w:tcPr>
          <w:p w:rsidR="00FA0522" w:rsidRPr="00F6406E" w:rsidRDefault="00FA0522" w:rsidP="00BD4B28">
            <w:pPr>
              <w:jc w:val="center"/>
              <w:rPr>
                <w:rFonts w:asciiTheme="majorBidi" w:hAnsiTheme="majorBidi" w:cstheme="majorBidi"/>
                <w:sz w:val="22"/>
                <w:szCs w:val="22"/>
              </w:rPr>
            </w:pPr>
            <w:r w:rsidRPr="00F6406E">
              <w:rPr>
                <w:rFonts w:asciiTheme="majorBidi" w:hAnsiTheme="majorBidi" w:cstheme="majorBidi"/>
                <w:sz w:val="22"/>
                <w:szCs w:val="22"/>
              </w:rPr>
              <w:t>GHGIF</w:t>
            </w:r>
            <w:r w:rsidRPr="00F6406E">
              <w:rPr>
                <w:rFonts w:asciiTheme="majorBidi" w:hAnsiTheme="majorBidi" w:cstheme="majorBidi"/>
                <w:sz w:val="22"/>
                <w:szCs w:val="22"/>
                <w:vertAlign w:val="subscript"/>
              </w:rPr>
              <w:t>A</w:t>
            </w:r>
          </w:p>
        </w:tc>
        <w:tc>
          <w:tcPr>
            <w:tcW w:w="1130" w:type="dxa"/>
          </w:tcPr>
          <w:p w:rsidR="00FA0522" w:rsidRPr="00F6406E" w:rsidRDefault="00FA0522" w:rsidP="00BD4B28">
            <w:pPr>
              <w:jc w:val="center"/>
              <w:rPr>
                <w:rFonts w:asciiTheme="majorBidi" w:hAnsiTheme="majorBidi" w:cstheme="majorBidi"/>
                <w:sz w:val="22"/>
                <w:szCs w:val="22"/>
              </w:rPr>
            </w:pPr>
            <w:r w:rsidRPr="00F6406E">
              <w:rPr>
                <w:rFonts w:asciiTheme="majorBidi" w:hAnsiTheme="majorBidi" w:cstheme="majorBidi"/>
                <w:sz w:val="22"/>
                <w:szCs w:val="22"/>
              </w:rPr>
              <w:t>GHGIF</w:t>
            </w:r>
            <w:r w:rsidRPr="00F6406E">
              <w:rPr>
                <w:rFonts w:asciiTheme="majorBidi" w:hAnsiTheme="majorBidi" w:cstheme="majorBidi"/>
                <w:sz w:val="22"/>
                <w:szCs w:val="22"/>
                <w:vertAlign w:val="subscript"/>
              </w:rPr>
              <w:t>M</w:t>
            </w:r>
          </w:p>
        </w:tc>
        <w:tc>
          <w:tcPr>
            <w:tcW w:w="1959" w:type="dxa"/>
          </w:tcPr>
          <w:p w:rsidR="00FA0522" w:rsidRPr="00F6406E" w:rsidRDefault="00FA0522" w:rsidP="00BD4B28">
            <w:pPr>
              <w:jc w:val="center"/>
              <w:rPr>
                <w:rFonts w:asciiTheme="majorBidi" w:hAnsiTheme="majorBidi" w:cstheme="majorBidi"/>
                <w:sz w:val="22"/>
                <w:szCs w:val="22"/>
              </w:rPr>
            </w:pPr>
            <w:r w:rsidRPr="00F6406E">
              <w:rPr>
                <w:rFonts w:asciiTheme="majorBidi" w:hAnsiTheme="majorBidi" w:cstheme="majorBidi"/>
                <w:sz w:val="22"/>
                <w:szCs w:val="22"/>
              </w:rPr>
              <w:t>Weighted Annual Marginal GHGIF</w:t>
            </w:r>
          </w:p>
        </w:tc>
        <w:tc>
          <w:tcPr>
            <w:tcW w:w="1960" w:type="dxa"/>
          </w:tcPr>
          <w:p w:rsidR="00FA0522" w:rsidRPr="00F6406E" w:rsidRDefault="00FA0522" w:rsidP="00BD4B28">
            <w:pPr>
              <w:jc w:val="center"/>
              <w:rPr>
                <w:rFonts w:asciiTheme="majorBidi" w:hAnsiTheme="majorBidi" w:cstheme="majorBidi"/>
                <w:sz w:val="22"/>
                <w:szCs w:val="22"/>
              </w:rPr>
            </w:pPr>
            <w:r w:rsidRPr="00F6406E">
              <w:rPr>
                <w:rFonts w:asciiTheme="majorBidi" w:hAnsiTheme="majorBidi" w:cstheme="majorBidi"/>
                <w:sz w:val="22"/>
                <w:szCs w:val="22"/>
              </w:rPr>
              <w:t>Monthly GHGIF based on ICF Estimates</w:t>
            </w:r>
          </w:p>
        </w:tc>
        <w:tc>
          <w:tcPr>
            <w:tcW w:w="2049" w:type="dxa"/>
          </w:tcPr>
          <w:p w:rsidR="00FA0522" w:rsidRPr="00F6406E" w:rsidRDefault="00FA0522" w:rsidP="00BD4B28">
            <w:pPr>
              <w:jc w:val="center"/>
              <w:rPr>
                <w:rFonts w:asciiTheme="majorBidi" w:hAnsiTheme="majorBidi" w:cstheme="majorBidi"/>
                <w:b/>
                <w:bCs/>
                <w:sz w:val="22"/>
                <w:szCs w:val="22"/>
              </w:rPr>
            </w:pPr>
            <w:r w:rsidRPr="00F6406E">
              <w:rPr>
                <w:rFonts w:asciiTheme="majorBidi" w:hAnsiTheme="majorBidi" w:cstheme="majorBidi"/>
                <w:b/>
                <w:bCs/>
                <w:sz w:val="22"/>
                <w:szCs w:val="22"/>
              </w:rPr>
              <w:t xml:space="preserve">based on Reported marginal GHGIF </w:t>
            </w:r>
          </w:p>
        </w:tc>
      </w:tr>
      <w:tr w:rsidR="00F6406E" w:rsidRPr="00F6406E" w:rsidTr="00FA0522">
        <w:tc>
          <w:tcPr>
            <w:tcW w:w="803" w:type="dxa"/>
            <w:vAlign w:val="bottom"/>
          </w:tcPr>
          <w:p w:rsidR="00F6406E" w:rsidRPr="00F6406E" w:rsidRDefault="00F6406E" w:rsidP="00BD4B28">
            <w:pPr>
              <w:jc w:val="center"/>
              <w:rPr>
                <w:rFonts w:asciiTheme="majorBidi" w:hAnsiTheme="majorBidi" w:cstheme="majorBidi"/>
                <w:sz w:val="22"/>
                <w:szCs w:val="22"/>
              </w:rPr>
            </w:pPr>
            <w:r w:rsidRPr="00F6406E">
              <w:rPr>
                <w:rFonts w:asciiTheme="majorBidi" w:hAnsiTheme="majorBidi" w:cstheme="majorBidi"/>
                <w:sz w:val="22"/>
                <w:szCs w:val="22"/>
              </w:rPr>
              <w:t>Jan.</w:t>
            </w:r>
          </w:p>
        </w:tc>
        <w:tc>
          <w:tcPr>
            <w:tcW w:w="996" w:type="dxa"/>
            <w:vAlign w:val="bottom"/>
          </w:tcPr>
          <w:p w:rsidR="00F6406E" w:rsidRPr="00603B47" w:rsidRDefault="00F6406E" w:rsidP="00C61210">
            <w:pPr>
              <w:jc w:val="center"/>
              <w:rPr>
                <w:color w:val="000000"/>
                <w:sz w:val="22"/>
                <w:szCs w:val="22"/>
              </w:rPr>
            </w:pPr>
            <w:r w:rsidRPr="00603B47">
              <w:rPr>
                <w:color w:val="000000"/>
                <w:sz w:val="22"/>
                <w:szCs w:val="22"/>
              </w:rPr>
              <w:t>11,639</w:t>
            </w:r>
          </w:p>
        </w:tc>
        <w:tc>
          <w:tcPr>
            <w:tcW w:w="1130" w:type="dxa"/>
            <w:vAlign w:val="bottom"/>
          </w:tcPr>
          <w:p w:rsidR="00F6406E" w:rsidRPr="00603B47" w:rsidRDefault="00F6406E" w:rsidP="00C61210">
            <w:pPr>
              <w:jc w:val="center"/>
              <w:rPr>
                <w:color w:val="000000"/>
                <w:sz w:val="22"/>
                <w:szCs w:val="22"/>
              </w:rPr>
            </w:pPr>
            <w:r w:rsidRPr="00603B47">
              <w:rPr>
                <w:color w:val="000000"/>
                <w:sz w:val="22"/>
                <w:szCs w:val="22"/>
              </w:rPr>
              <w:t>21,772</w:t>
            </w:r>
          </w:p>
        </w:tc>
        <w:tc>
          <w:tcPr>
            <w:tcW w:w="1959" w:type="dxa"/>
            <w:vAlign w:val="bottom"/>
          </w:tcPr>
          <w:p w:rsidR="00F6406E" w:rsidRPr="00603B47" w:rsidRDefault="00F6406E" w:rsidP="00C61210">
            <w:pPr>
              <w:jc w:val="center"/>
              <w:rPr>
                <w:color w:val="000000"/>
                <w:sz w:val="22"/>
                <w:szCs w:val="22"/>
              </w:rPr>
            </w:pPr>
            <w:r w:rsidRPr="00603B47">
              <w:rPr>
                <w:color w:val="000000"/>
                <w:sz w:val="22"/>
                <w:szCs w:val="22"/>
              </w:rPr>
              <w:t>22,498</w:t>
            </w:r>
          </w:p>
        </w:tc>
        <w:tc>
          <w:tcPr>
            <w:tcW w:w="1960" w:type="dxa"/>
            <w:vAlign w:val="bottom"/>
          </w:tcPr>
          <w:p w:rsidR="00F6406E" w:rsidRPr="00603B47" w:rsidRDefault="00F6406E" w:rsidP="00C61210">
            <w:pPr>
              <w:jc w:val="center"/>
              <w:rPr>
                <w:color w:val="000000"/>
                <w:sz w:val="22"/>
                <w:szCs w:val="22"/>
              </w:rPr>
            </w:pPr>
            <w:r w:rsidRPr="00603B47">
              <w:rPr>
                <w:color w:val="000000"/>
                <w:sz w:val="22"/>
                <w:szCs w:val="22"/>
              </w:rPr>
              <w:t>17,149</w:t>
            </w:r>
          </w:p>
        </w:tc>
        <w:tc>
          <w:tcPr>
            <w:tcW w:w="2049" w:type="dxa"/>
            <w:vAlign w:val="bottom"/>
          </w:tcPr>
          <w:p w:rsidR="00F6406E" w:rsidRPr="00603B47" w:rsidRDefault="00F6406E" w:rsidP="00C61210">
            <w:pPr>
              <w:jc w:val="center"/>
              <w:rPr>
                <w:color w:val="000000"/>
                <w:sz w:val="22"/>
                <w:szCs w:val="22"/>
              </w:rPr>
            </w:pPr>
            <w:r w:rsidRPr="00603B47">
              <w:rPr>
                <w:color w:val="000000"/>
                <w:sz w:val="22"/>
                <w:szCs w:val="22"/>
              </w:rPr>
              <w:t>21,503</w:t>
            </w:r>
          </w:p>
        </w:tc>
      </w:tr>
      <w:tr w:rsidR="00F6406E" w:rsidRPr="00F6406E" w:rsidTr="00FA0522">
        <w:tc>
          <w:tcPr>
            <w:tcW w:w="803" w:type="dxa"/>
            <w:vAlign w:val="bottom"/>
          </w:tcPr>
          <w:p w:rsidR="00F6406E" w:rsidRPr="00F6406E" w:rsidRDefault="00F6406E" w:rsidP="00BD4B28">
            <w:pPr>
              <w:jc w:val="center"/>
              <w:rPr>
                <w:rFonts w:asciiTheme="majorBidi" w:hAnsiTheme="majorBidi" w:cstheme="majorBidi"/>
                <w:sz w:val="22"/>
                <w:szCs w:val="22"/>
              </w:rPr>
            </w:pPr>
            <w:r w:rsidRPr="00F6406E">
              <w:rPr>
                <w:rFonts w:asciiTheme="majorBidi" w:hAnsiTheme="majorBidi" w:cstheme="majorBidi"/>
                <w:sz w:val="22"/>
                <w:szCs w:val="22"/>
              </w:rPr>
              <w:t>Feb.</w:t>
            </w:r>
          </w:p>
        </w:tc>
        <w:tc>
          <w:tcPr>
            <w:tcW w:w="996" w:type="dxa"/>
            <w:vAlign w:val="bottom"/>
          </w:tcPr>
          <w:p w:rsidR="00F6406E" w:rsidRPr="00603B47" w:rsidRDefault="00F6406E" w:rsidP="00C61210">
            <w:pPr>
              <w:jc w:val="center"/>
              <w:rPr>
                <w:color w:val="000000"/>
                <w:sz w:val="22"/>
                <w:szCs w:val="22"/>
              </w:rPr>
            </w:pPr>
            <w:r w:rsidRPr="00603B47">
              <w:rPr>
                <w:color w:val="000000"/>
                <w:sz w:val="22"/>
                <w:szCs w:val="22"/>
              </w:rPr>
              <w:t>9,967</w:t>
            </w:r>
          </w:p>
        </w:tc>
        <w:tc>
          <w:tcPr>
            <w:tcW w:w="1130" w:type="dxa"/>
            <w:vAlign w:val="bottom"/>
          </w:tcPr>
          <w:p w:rsidR="00F6406E" w:rsidRPr="00603B47" w:rsidRDefault="00F6406E" w:rsidP="00C61210">
            <w:pPr>
              <w:jc w:val="center"/>
              <w:rPr>
                <w:color w:val="000000"/>
                <w:sz w:val="22"/>
                <w:szCs w:val="22"/>
              </w:rPr>
            </w:pPr>
            <w:r w:rsidRPr="00603B47">
              <w:rPr>
                <w:color w:val="000000"/>
                <w:sz w:val="22"/>
                <w:szCs w:val="22"/>
              </w:rPr>
              <w:t>18,645</w:t>
            </w:r>
          </w:p>
        </w:tc>
        <w:tc>
          <w:tcPr>
            <w:tcW w:w="1959" w:type="dxa"/>
            <w:vAlign w:val="bottom"/>
          </w:tcPr>
          <w:p w:rsidR="00F6406E" w:rsidRPr="00603B47" w:rsidRDefault="00F6406E" w:rsidP="00C61210">
            <w:pPr>
              <w:jc w:val="center"/>
              <w:rPr>
                <w:color w:val="000000"/>
                <w:sz w:val="22"/>
                <w:szCs w:val="22"/>
              </w:rPr>
            </w:pPr>
            <w:r w:rsidRPr="00603B47">
              <w:rPr>
                <w:color w:val="000000"/>
                <w:sz w:val="22"/>
                <w:szCs w:val="22"/>
              </w:rPr>
              <w:t>19,267</w:t>
            </w:r>
          </w:p>
        </w:tc>
        <w:tc>
          <w:tcPr>
            <w:tcW w:w="1960" w:type="dxa"/>
            <w:vAlign w:val="bottom"/>
          </w:tcPr>
          <w:p w:rsidR="00F6406E" w:rsidRPr="00603B47" w:rsidRDefault="00F6406E" w:rsidP="00C61210">
            <w:pPr>
              <w:jc w:val="center"/>
              <w:rPr>
                <w:color w:val="000000"/>
                <w:sz w:val="22"/>
                <w:szCs w:val="22"/>
              </w:rPr>
            </w:pPr>
            <w:r w:rsidRPr="00603B47">
              <w:rPr>
                <w:color w:val="000000"/>
                <w:sz w:val="22"/>
                <w:szCs w:val="22"/>
              </w:rPr>
              <w:t>16,044</w:t>
            </w:r>
          </w:p>
        </w:tc>
        <w:tc>
          <w:tcPr>
            <w:tcW w:w="2049" w:type="dxa"/>
            <w:vAlign w:val="bottom"/>
          </w:tcPr>
          <w:p w:rsidR="00F6406E" w:rsidRPr="00603B47" w:rsidRDefault="00F6406E" w:rsidP="00C61210">
            <w:pPr>
              <w:jc w:val="center"/>
              <w:rPr>
                <w:color w:val="000000"/>
                <w:sz w:val="22"/>
                <w:szCs w:val="22"/>
              </w:rPr>
            </w:pPr>
            <w:r w:rsidRPr="00603B47">
              <w:rPr>
                <w:color w:val="000000"/>
                <w:sz w:val="22"/>
                <w:szCs w:val="22"/>
              </w:rPr>
              <w:t>18,415</w:t>
            </w:r>
          </w:p>
        </w:tc>
      </w:tr>
      <w:tr w:rsidR="00F6406E" w:rsidRPr="00F6406E" w:rsidTr="00FA0522">
        <w:tc>
          <w:tcPr>
            <w:tcW w:w="803" w:type="dxa"/>
            <w:vAlign w:val="bottom"/>
          </w:tcPr>
          <w:p w:rsidR="00F6406E" w:rsidRPr="00F6406E" w:rsidRDefault="00F6406E" w:rsidP="00BD4B28">
            <w:pPr>
              <w:jc w:val="center"/>
              <w:rPr>
                <w:rFonts w:asciiTheme="majorBidi" w:hAnsiTheme="majorBidi" w:cstheme="majorBidi"/>
                <w:sz w:val="22"/>
                <w:szCs w:val="22"/>
              </w:rPr>
            </w:pPr>
            <w:r w:rsidRPr="00F6406E">
              <w:rPr>
                <w:rFonts w:asciiTheme="majorBidi" w:hAnsiTheme="majorBidi" w:cstheme="majorBidi"/>
                <w:sz w:val="22"/>
                <w:szCs w:val="22"/>
              </w:rPr>
              <w:t>Mar.</w:t>
            </w:r>
          </w:p>
        </w:tc>
        <w:tc>
          <w:tcPr>
            <w:tcW w:w="996" w:type="dxa"/>
            <w:vAlign w:val="bottom"/>
          </w:tcPr>
          <w:p w:rsidR="00F6406E" w:rsidRPr="00603B47" w:rsidRDefault="00F6406E" w:rsidP="00C61210">
            <w:pPr>
              <w:jc w:val="center"/>
              <w:rPr>
                <w:color w:val="000000"/>
                <w:sz w:val="22"/>
                <w:szCs w:val="22"/>
              </w:rPr>
            </w:pPr>
            <w:r w:rsidRPr="00603B47">
              <w:rPr>
                <w:color w:val="000000"/>
                <w:sz w:val="22"/>
                <w:szCs w:val="22"/>
              </w:rPr>
              <w:t>8,527</w:t>
            </w:r>
          </w:p>
        </w:tc>
        <w:tc>
          <w:tcPr>
            <w:tcW w:w="1130" w:type="dxa"/>
            <w:vAlign w:val="bottom"/>
          </w:tcPr>
          <w:p w:rsidR="00F6406E" w:rsidRPr="00603B47" w:rsidRDefault="00F6406E" w:rsidP="00C61210">
            <w:pPr>
              <w:jc w:val="center"/>
              <w:rPr>
                <w:color w:val="000000"/>
                <w:sz w:val="22"/>
                <w:szCs w:val="22"/>
              </w:rPr>
            </w:pPr>
            <w:r w:rsidRPr="00603B47">
              <w:rPr>
                <w:color w:val="000000"/>
                <w:sz w:val="22"/>
                <w:szCs w:val="22"/>
              </w:rPr>
              <w:t>15,952</w:t>
            </w:r>
          </w:p>
        </w:tc>
        <w:tc>
          <w:tcPr>
            <w:tcW w:w="1959" w:type="dxa"/>
            <w:vAlign w:val="bottom"/>
          </w:tcPr>
          <w:p w:rsidR="00F6406E" w:rsidRPr="00603B47" w:rsidRDefault="00F6406E" w:rsidP="00C61210">
            <w:pPr>
              <w:jc w:val="center"/>
              <w:rPr>
                <w:color w:val="000000"/>
                <w:sz w:val="22"/>
                <w:szCs w:val="22"/>
              </w:rPr>
            </w:pPr>
            <w:r w:rsidRPr="00603B47">
              <w:rPr>
                <w:color w:val="000000"/>
                <w:sz w:val="22"/>
                <w:szCs w:val="22"/>
              </w:rPr>
              <w:t>16,484</w:t>
            </w:r>
          </w:p>
        </w:tc>
        <w:tc>
          <w:tcPr>
            <w:tcW w:w="1960" w:type="dxa"/>
            <w:vAlign w:val="bottom"/>
          </w:tcPr>
          <w:p w:rsidR="00F6406E" w:rsidRPr="00603B47" w:rsidRDefault="00F6406E" w:rsidP="00C61210">
            <w:pPr>
              <w:jc w:val="center"/>
              <w:rPr>
                <w:color w:val="000000"/>
                <w:sz w:val="22"/>
                <w:szCs w:val="22"/>
              </w:rPr>
            </w:pPr>
            <w:r w:rsidRPr="00603B47">
              <w:rPr>
                <w:color w:val="000000"/>
                <w:sz w:val="22"/>
                <w:szCs w:val="22"/>
              </w:rPr>
              <w:t>13,766</w:t>
            </w:r>
          </w:p>
        </w:tc>
        <w:tc>
          <w:tcPr>
            <w:tcW w:w="2049" w:type="dxa"/>
            <w:vAlign w:val="bottom"/>
          </w:tcPr>
          <w:p w:rsidR="00F6406E" w:rsidRPr="00603B47" w:rsidRDefault="00F6406E" w:rsidP="00C61210">
            <w:pPr>
              <w:jc w:val="center"/>
              <w:rPr>
                <w:color w:val="000000"/>
                <w:sz w:val="22"/>
                <w:szCs w:val="22"/>
              </w:rPr>
            </w:pPr>
            <w:r w:rsidRPr="00603B47">
              <w:rPr>
                <w:color w:val="000000"/>
                <w:sz w:val="22"/>
                <w:szCs w:val="22"/>
              </w:rPr>
              <w:t>15,755</w:t>
            </w:r>
          </w:p>
        </w:tc>
      </w:tr>
      <w:tr w:rsidR="00F6406E" w:rsidRPr="00F6406E" w:rsidTr="00FA0522">
        <w:tc>
          <w:tcPr>
            <w:tcW w:w="803" w:type="dxa"/>
            <w:vAlign w:val="bottom"/>
          </w:tcPr>
          <w:p w:rsidR="00F6406E" w:rsidRPr="00F6406E" w:rsidRDefault="00F6406E" w:rsidP="00BD4B28">
            <w:pPr>
              <w:jc w:val="center"/>
              <w:rPr>
                <w:rFonts w:asciiTheme="majorBidi" w:hAnsiTheme="majorBidi" w:cstheme="majorBidi"/>
                <w:sz w:val="22"/>
                <w:szCs w:val="22"/>
              </w:rPr>
            </w:pPr>
            <w:r w:rsidRPr="00F6406E">
              <w:rPr>
                <w:rFonts w:asciiTheme="majorBidi" w:hAnsiTheme="majorBidi" w:cstheme="majorBidi"/>
                <w:sz w:val="22"/>
                <w:szCs w:val="22"/>
              </w:rPr>
              <w:t>Apr.</w:t>
            </w:r>
          </w:p>
        </w:tc>
        <w:tc>
          <w:tcPr>
            <w:tcW w:w="996" w:type="dxa"/>
            <w:vAlign w:val="bottom"/>
          </w:tcPr>
          <w:p w:rsidR="00F6406E" w:rsidRPr="00603B47" w:rsidRDefault="00F6406E" w:rsidP="00C61210">
            <w:pPr>
              <w:jc w:val="center"/>
              <w:rPr>
                <w:color w:val="000000"/>
                <w:sz w:val="22"/>
                <w:szCs w:val="22"/>
              </w:rPr>
            </w:pPr>
            <w:r w:rsidRPr="00603B47">
              <w:rPr>
                <w:color w:val="000000"/>
                <w:sz w:val="22"/>
                <w:szCs w:val="22"/>
              </w:rPr>
              <w:t>5,528</w:t>
            </w:r>
          </w:p>
        </w:tc>
        <w:tc>
          <w:tcPr>
            <w:tcW w:w="1130" w:type="dxa"/>
            <w:vAlign w:val="bottom"/>
          </w:tcPr>
          <w:p w:rsidR="00F6406E" w:rsidRPr="00603B47" w:rsidRDefault="00F6406E" w:rsidP="00C61210">
            <w:pPr>
              <w:jc w:val="center"/>
              <w:rPr>
                <w:color w:val="000000"/>
                <w:sz w:val="22"/>
                <w:szCs w:val="22"/>
              </w:rPr>
            </w:pPr>
            <w:r w:rsidRPr="00603B47">
              <w:rPr>
                <w:color w:val="000000"/>
                <w:sz w:val="22"/>
                <w:szCs w:val="22"/>
              </w:rPr>
              <w:t>10,341</w:t>
            </w:r>
          </w:p>
        </w:tc>
        <w:tc>
          <w:tcPr>
            <w:tcW w:w="1959" w:type="dxa"/>
            <w:vAlign w:val="bottom"/>
          </w:tcPr>
          <w:p w:rsidR="00F6406E" w:rsidRPr="00603B47" w:rsidRDefault="00F6406E" w:rsidP="00C61210">
            <w:pPr>
              <w:jc w:val="center"/>
              <w:rPr>
                <w:color w:val="000000"/>
                <w:sz w:val="22"/>
                <w:szCs w:val="22"/>
              </w:rPr>
            </w:pPr>
            <w:r w:rsidRPr="00603B47">
              <w:rPr>
                <w:color w:val="000000"/>
                <w:sz w:val="22"/>
                <w:szCs w:val="22"/>
              </w:rPr>
              <w:t>10,686</w:t>
            </w:r>
          </w:p>
        </w:tc>
        <w:tc>
          <w:tcPr>
            <w:tcW w:w="1960" w:type="dxa"/>
            <w:vAlign w:val="bottom"/>
          </w:tcPr>
          <w:p w:rsidR="00F6406E" w:rsidRPr="00603B47" w:rsidRDefault="00F6406E" w:rsidP="00C61210">
            <w:pPr>
              <w:jc w:val="center"/>
              <w:rPr>
                <w:color w:val="000000"/>
                <w:sz w:val="22"/>
                <w:szCs w:val="22"/>
              </w:rPr>
            </w:pPr>
            <w:r w:rsidRPr="00603B47">
              <w:rPr>
                <w:color w:val="000000"/>
                <w:sz w:val="22"/>
                <w:szCs w:val="22"/>
              </w:rPr>
              <w:t>8,924</w:t>
            </w:r>
          </w:p>
        </w:tc>
        <w:tc>
          <w:tcPr>
            <w:tcW w:w="2049" w:type="dxa"/>
            <w:vAlign w:val="bottom"/>
          </w:tcPr>
          <w:p w:rsidR="00F6406E" w:rsidRPr="00603B47" w:rsidRDefault="00F6406E" w:rsidP="00C61210">
            <w:pPr>
              <w:jc w:val="center"/>
              <w:rPr>
                <w:color w:val="000000"/>
                <w:sz w:val="22"/>
                <w:szCs w:val="22"/>
              </w:rPr>
            </w:pPr>
            <w:r w:rsidRPr="00603B47">
              <w:rPr>
                <w:color w:val="000000"/>
                <w:sz w:val="22"/>
                <w:szCs w:val="22"/>
              </w:rPr>
              <w:t>10,213</w:t>
            </w:r>
          </w:p>
        </w:tc>
      </w:tr>
      <w:tr w:rsidR="00F6406E" w:rsidRPr="00F6406E" w:rsidTr="00FA0522">
        <w:tc>
          <w:tcPr>
            <w:tcW w:w="803" w:type="dxa"/>
            <w:vAlign w:val="bottom"/>
          </w:tcPr>
          <w:p w:rsidR="00F6406E" w:rsidRPr="00F6406E" w:rsidRDefault="00F6406E" w:rsidP="00BD4B28">
            <w:pPr>
              <w:jc w:val="center"/>
              <w:rPr>
                <w:rFonts w:asciiTheme="majorBidi" w:hAnsiTheme="majorBidi" w:cstheme="majorBidi"/>
                <w:sz w:val="22"/>
                <w:szCs w:val="22"/>
              </w:rPr>
            </w:pPr>
            <w:r w:rsidRPr="00F6406E">
              <w:rPr>
                <w:rFonts w:asciiTheme="majorBidi" w:hAnsiTheme="majorBidi" w:cstheme="majorBidi"/>
                <w:sz w:val="22"/>
                <w:szCs w:val="22"/>
              </w:rPr>
              <w:t>May</w:t>
            </w:r>
          </w:p>
        </w:tc>
        <w:tc>
          <w:tcPr>
            <w:tcW w:w="996" w:type="dxa"/>
            <w:vAlign w:val="bottom"/>
          </w:tcPr>
          <w:p w:rsidR="00F6406E" w:rsidRPr="00603B47" w:rsidRDefault="00F6406E" w:rsidP="00C61210">
            <w:pPr>
              <w:jc w:val="center"/>
              <w:rPr>
                <w:color w:val="000000"/>
                <w:sz w:val="22"/>
                <w:szCs w:val="22"/>
              </w:rPr>
            </w:pPr>
            <w:r w:rsidRPr="00603B47">
              <w:rPr>
                <w:color w:val="000000"/>
                <w:sz w:val="22"/>
                <w:szCs w:val="22"/>
              </w:rPr>
              <w:t>2,915</w:t>
            </w:r>
          </w:p>
        </w:tc>
        <w:tc>
          <w:tcPr>
            <w:tcW w:w="1130" w:type="dxa"/>
            <w:vAlign w:val="bottom"/>
          </w:tcPr>
          <w:p w:rsidR="00F6406E" w:rsidRPr="00603B47" w:rsidRDefault="00F6406E" w:rsidP="00C61210">
            <w:pPr>
              <w:jc w:val="center"/>
              <w:rPr>
                <w:color w:val="000000"/>
                <w:sz w:val="22"/>
                <w:szCs w:val="22"/>
              </w:rPr>
            </w:pPr>
            <w:r w:rsidRPr="00603B47">
              <w:rPr>
                <w:color w:val="000000"/>
                <w:sz w:val="22"/>
                <w:szCs w:val="22"/>
              </w:rPr>
              <w:t>5,452</w:t>
            </w:r>
          </w:p>
        </w:tc>
        <w:tc>
          <w:tcPr>
            <w:tcW w:w="1959" w:type="dxa"/>
            <w:vAlign w:val="bottom"/>
          </w:tcPr>
          <w:p w:rsidR="00F6406E" w:rsidRPr="00603B47" w:rsidRDefault="00F6406E" w:rsidP="00C61210">
            <w:pPr>
              <w:jc w:val="center"/>
              <w:rPr>
                <w:color w:val="000000"/>
                <w:sz w:val="22"/>
                <w:szCs w:val="22"/>
              </w:rPr>
            </w:pPr>
            <w:r w:rsidRPr="00603B47">
              <w:rPr>
                <w:color w:val="000000"/>
                <w:sz w:val="22"/>
                <w:szCs w:val="22"/>
              </w:rPr>
              <w:t>5,634</w:t>
            </w:r>
          </w:p>
        </w:tc>
        <w:tc>
          <w:tcPr>
            <w:tcW w:w="1960" w:type="dxa"/>
            <w:vAlign w:val="bottom"/>
          </w:tcPr>
          <w:p w:rsidR="00F6406E" w:rsidRPr="00603B47" w:rsidRDefault="00F6406E" w:rsidP="00C61210">
            <w:pPr>
              <w:jc w:val="center"/>
              <w:rPr>
                <w:color w:val="000000"/>
                <w:sz w:val="22"/>
                <w:szCs w:val="22"/>
              </w:rPr>
            </w:pPr>
            <w:r w:rsidRPr="00603B47">
              <w:rPr>
                <w:color w:val="000000"/>
                <w:sz w:val="22"/>
                <w:szCs w:val="22"/>
              </w:rPr>
              <w:t>4,705</w:t>
            </w:r>
          </w:p>
        </w:tc>
        <w:tc>
          <w:tcPr>
            <w:tcW w:w="2049" w:type="dxa"/>
            <w:vAlign w:val="bottom"/>
          </w:tcPr>
          <w:p w:rsidR="00F6406E" w:rsidRPr="00603B47" w:rsidRDefault="00F6406E" w:rsidP="00C61210">
            <w:pPr>
              <w:jc w:val="center"/>
              <w:rPr>
                <w:color w:val="000000"/>
                <w:sz w:val="22"/>
                <w:szCs w:val="22"/>
              </w:rPr>
            </w:pPr>
            <w:r w:rsidRPr="00603B47">
              <w:rPr>
                <w:color w:val="000000"/>
                <w:sz w:val="22"/>
                <w:szCs w:val="22"/>
              </w:rPr>
              <w:t>5,385</w:t>
            </w:r>
          </w:p>
        </w:tc>
      </w:tr>
      <w:tr w:rsidR="00F6406E" w:rsidRPr="00F6406E" w:rsidTr="00FA0522">
        <w:tc>
          <w:tcPr>
            <w:tcW w:w="803" w:type="dxa"/>
            <w:vAlign w:val="bottom"/>
          </w:tcPr>
          <w:p w:rsidR="00F6406E" w:rsidRPr="00F6406E" w:rsidRDefault="00F6406E" w:rsidP="00BD4B28">
            <w:pPr>
              <w:jc w:val="center"/>
              <w:rPr>
                <w:rFonts w:asciiTheme="majorBidi" w:hAnsiTheme="majorBidi" w:cstheme="majorBidi"/>
                <w:sz w:val="22"/>
                <w:szCs w:val="22"/>
              </w:rPr>
            </w:pPr>
            <w:r w:rsidRPr="00F6406E">
              <w:rPr>
                <w:rFonts w:asciiTheme="majorBidi" w:hAnsiTheme="majorBidi" w:cstheme="majorBidi"/>
                <w:sz w:val="22"/>
                <w:szCs w:val="22"/>
              </w:rPr>
              <w:t>Jun.</w:t>
            </w:r>
          </w:p>
        </w:tc>
        <w:tc>
          <w:tcPr>
            <w:tcW w:w="996" w:type="dxa"/>
            <w:vAlign w:val="bottom"/>
          </w:tcPr>
          <w:p w:rsidR="00F6406E" w:rsidRPr="00603B47" w:rsidRDefault="00F6406E" w:rsidP="00C61210">
            <w:pPr>
              <w:jc w:val="center"/>
              <w:rPr>
                <w:color w:val="000000"/>
                <w:sz w:val="22"/>
                <w:szCs w:val="22"/>
              </w:rPr>
            </w:pPr>
            <w:r w:rsidRPr="00603B47">
              <w:rPr>
                <w:color w:val="000000"/>
                <w:sz w:val="22"/>
                <w:szCs w:val="22"/>
              </w:rPr>
              <w:t>0</w:t>
            </w:r>
          </w:p>
        </w:tc>
        <w:tc>
          <w:tcPr>
            <w:tcW w:w="1130" w:type="dxa"/>
            <w:vAlign w:val="bottom"/>
          </w:tcPr>
          <w:p w:rsidR="00F6406E" w:rsidRPr="00603B47" w:rsidRDefault="00F6406E" w:rsidP="00C61210">
            <w:pPr>
              <w:jc w:val="center"/>
              <w:rPr>
                <w:color w:val="000000"/>
                <w:sz w:val="22"/>
                <w:szCs w:val="22"/>
              </w:rPr>
            </w:pPr>
            <w:r w:rsidRPr="00603B47">
              <w:rPr>
                <w:color w:val="000000"/>
                <w:sz w:val="22"/>
                <w:szCs w:val="22"/>
              </w:rPr>
              <w:t>0</w:t>
            </w:r>
          </w:p>
        </w:tc>
        <w:tc>
          <w:tcPr>
            <w:tcW w:w="1959" w:type="dxa"/>
            <w:vAlign w:val="bottom"/>
          </w:tcPr>
          <w:p w:rsidR="00F6406E" w:rsidRPr="00603B47" w:rsidRDefault="00F6406E" w:rsidP="00C61210">
            <w:pPr>
              <w:jc w:val="center"/>
              <w:rPr>
                <w:color w:val="000000"/>
                <w:sz w:val="22"/>
                <w:szCs w:val="22"/>
              </w:rPr>
            </w:pPr>
            <w:r w:rsidRPr="00603B47">
              <w:rPr>
                <w:color w:val="000000"/>
                <w:sz w:val="22"/>
                <w:szCs w:val="22"/>
              </w:rPr>
              <w:t>0</w:t>
            </w:r>
          </w:p>
        </w:tc>
        <w:tc>
          <w:tcPr>
            <w:tcW w:w="1960" w:type="dxa"/>
            <w:vAlign w:val="bottom"/>
          </w:tcPr>
          <w:p w:rsidR="00F6406E" w:rsidRPr="00603B47" w:rsidRDefault="00F6406E" w:rsidP="00C61210">
            <w:pPr>
              <w:jc w:val="center"/>
              <w:rPr>
                <w:color w:val="000000"/>
                <w:sz w:val="22"/>
                <w:szCs w:val="22"/>
              </w:rPr>
            </w:pPr>
            <w:r w:rsidRPr="00603B47">
              <w:rPr>
                <w:color w:val="000000"/>
                <w:sz w:val="22"/>
                <w:szCs w:val="22"/>
              </w:rPr>
              <w:t>0</w:t>
            </w:r>
          </w:p>
        </w:tc>
        <w:tc>
          <w:tcPr>
            <w:tcW w:w="2049" w:type="dxa"/>
            <w:vAlign w:val="bottom"/>
          </w:tcPr>
          <w:p w:rsidR="00F6406E" w:rsidRPr="00603B47" w:rsidRDefault="00F6406E" w:rsidP="00C61210">
            <w:pPr>
              <w:jc w:val="center"/>
              <w:rPr>
                <w:color w:val="000000"/>
                <w:sz w:val="22"/>
                <w:szCs w:val="22"/>
              </w:rPr>
            </w:pPr>
            <w:r w:rsidRPr="00603B47">
              <w:rPr>
                <w:color w:val="000000"/>
                <w:sz w:val="22"/>
                <w:szCs w:val="22"/>
              </w:rPr>
              <w:t>0</w:t>
            </w:r>
          </w:p>
        </w:tc>
      </w:tr>
      <w:tr w:rsidR="00F6406E" w:rsidRPr="00F6406E" w:rsidTr="00FA0522">
        <w:tc>
          <w:tcPr>
            <w:tcW w:w="803" w:type="dxa"/>
            <w:vAlign w:val="bottom"/>
          </w:tcPr>
          <w:p w:rsidR="00F6406E" w:rsidRPr="00F6406E" w:rsidRDefault="00F6406E" w:rsidP="00BD4B28">
            <w:pPr>
              <w:jc w:val="center"/>
              <w:rPr>
                <w:rFonts w:asciiTheme="majorBidi" w:hAnsiTheme="majorBidi" w:cstheme="majorBidi"/>
                <w:sz w:val="22"/>
                <w:szCs w:val="22"/>
              </w:rPr>
            </w:pPr>
            <w:r w:rsidRPr="00F6406E">
              <w:rPr>
                <w:rFonts w:asciiTheme="majorBidi" w:hAnsiTheme="majorBidi" w:cstheme="majorBidi"/>
                <w:sz w:val="22"/>
                <w:szCs w:val="22"/>
              </w:rPr>
              <w:t>Jul.</w:t>
            </w:r>
          </w:p>
        </w:tc>
        <w:tc>
          <w:tcPr>
            <w:tcW w:w="996" w:type="dxa"/>
            <w:vAlign w:val="bottom"/>
          </w:tcPr>
          <w:p w:rsidR="00F6406E" w:rsidRPr="00603B47" w:rsidRDefault="00F6406E" w:rsidP="00C61210">
            <w:pPr>
              <w:jc w:val="center"/>
              <w:rPr>
                <w:color w:val="000000"/>
                <w:sz w:val="22"/>
                <w:szCs w:val="22"/>
              </w:rPr>
            </w:pPr>
            <w:r w:rsidRPr="00603B47">
              <w:rPr>
                <w:color w:val="000000"/>
                <w:sz w:val="22"/>
                <w:szCs w:val="22"/>
              </w:rPr>
              <w:t>0</w:t>
            </w:r>
          </w:p>
        </w:tc>
        <w:tc>
          <w:tcPr>
            <w:tcW w:w="1130" w:type="dxa"/>
            <w:vAlign w:val="bottom"/>
          </w:tcPr>
          <w:p w:rsidR="00F6406E" w:rsidRPr="00603B47" w:rsidRDefault="00F6406E" w:rsidP="00C61210">
            <w:pPr>
              <w:jc w:val="center"/>
              <w:rPr>
                <w:color w:val="000000"/>
                <w:sz w:val="22"/>
                <w:szCs w:val="22"/>
              </w:rPr>
            </w:pPr>
            <w:r w:rsidRPr="00603B47">
              <w:rPr>
                <w:color w:val="000000"/>
                <w:sz w:val="22"/>
                <w:szCs w:val="22"/>
              </w:rPr>
              <w:t>0</w:t>
            </w:r>
          </w:p>
        </w:tc>
        <w:tc>
          <w:tcPr>
            <w:tcW w:w="1959" w:type="dxa"/>
            <w:vAlign w:val="bottom"/>
          </w:tcPr>
          <w:p w:rsidR="00F6406E" w:rsidRPr="00603B47" w:rsidRDefault="00F6406E" w:rsidP="00C61210">
            <w:pPr>
              <w:jc w:val="center"/>
              <w:rPr>
                <w:color w:val="000000"/>
                <w:sz w:val="22"/>
                <w:szCs w:val="22"/>
              </w:rPr>
            </w:pPr>
            <w:r w:rsidRPr="00603B47">
              <w:rPr>
                <w:color w:val="000000"/>
                <w:sz w:val="22"/>
                <w:szCs w:val="22"/>
              </w:rPr>
              <w:t>0</w:t>
            </w:r>
          </w:p>
        </w:tc>
        <w:tc>
          <w:tcPr>
            <w:tcW w:w="1960" w:type="dxa"/>
            <w:vAlign w:val="bottom"/>
          </w:tcPr>
          <w:p w:rsidR="00F6406E" w:rsidRPr="00603B47" w:rsidRDefault="00F6406E" w:rsidP="00C61210">
            <w:pPr>
              <w:jc w:val="center"/>
              <w:rPr>
                <w:color w:val="000000"/>
                <w:sz w:val="22"/>
                <w:szCs w:val="22"/>
              </w:rPr>
            </w:pPr>
            <w:r w:rsidRPr="00603B47">
              <w:rPr>
                <w:color w:val="000000"/>
                <w:sz w:val="22"/>
                <w:szCs w:val="22"/>
              </w:rPr>
              <w:t>0</w:t>
            </w:r>
          </w:p>
        </w:tc>
        <w:tc>
          <w:tcPr>
            <w:tcW w:w="2049" w:type="dxa"/>
            <w:vAlign w:val="bottom"/>
          </w:tcPr>
          <w:p w:rsidR="00F6406E" w:rsidRPr="00603B47" w:rsidRDefault="00F6406E" w:rsidP="00C61210">
            <w:pPr>
              <w:jc w:val="center"/>
              <w:rPr>
                <w:color w:val="000000"/>
                <w:sz w:val="22"/>
                <w:szCs w:val="22"/>
              </w:rPr>
            </w:pPr>
            <w:r w:rsidRPr="00603B47">
              <w:rPr>
                <w:color w:val="000000"/>
                <w:sz w:val="22"/>
                <w:szCs w:val="22"/>
              </w:rPr>
              <w:t>0</w:t>
            </w:r>
          </w:p>
        </w:tc>
      </w:tr>
      <w:tr w:rsidR="00F6406E" w:rsidRPr="00F6406E" w:rsidTr="00FA0522">
        <w:tc>
          <w:tcPr>
            <w:tcW w:w="803" w:type="dxa"/>
            <w:vAlign w:val="bottom"/>
          </w:tcPr>
          <w:p w:rsidR="00F6406E" w:rsidRPr="00F6406E" w:rsidRDefault="00F6406E" w:rsidP="00BD4B28">
            <w:pPr>
              <w:jc w:val="center"/>
              <w:rPr>
                <w:rFonts w:asciiTheme="majorBidi" w:hAnsiTheme="majorBidi" w:cstheme="majorBidi"/>
                <w:sz w:val="22"/>
                <w:szCs w:val="22"/>
              </w:rPr>
            </w:pPr>
            <w:r w:rsidRPr="00F6406E">
              <w:rPr>
                <w:rFonts w:asciiTheme="majorBidi" w:hAnsiTheme="majorBidi" w:cstheme="majorBidi"/>
                <w:sz w:val="22"/>
                <w:szCs w:val="22"/>
              </w:rPr>
              <w:t>Aug.</w:t>
            </w:r>
          </w:p>
        </w:tc>
        <w:tc>
          <w:tcPr>
            <w:tcW w:w="996" w:type="dxa"/>
            <w:vAlign w:val="bottom"/>
          </w:tcPr>
          <w:p w:rsidR="00F6406E" w:rsidRPr="00603B47" w:rsidRDefault="00F6406E" w:rsidP="00C61210">
            <w:pPr>
              <w:jc w:val="center"/>
              <w:rPr>
                <w:color w:val="000000"/>
                <w:sz w:val="22"/>
                <w:szCs w:val="22"/>
              </w:rPr>
            </w:pPr>
            <w:r w:rsidRPr="00603B47">
              <w:rPr>
                <w:color w:val="000000"/>
                <w:sz w:val="22"/>
                <w:szCs w:val="22"/>
              </w:rPr>
              <w:t>0</w:t>
            </w:r>
          </w:p>
        </w:tc>
        <w:tc>
          <w:tcPr>
            <w:tcW w:w="1130" w:type="dxa"/>
            <w:vAlign w:val="bottom"/>
          </w:tcPr>
          <w:p w:rsidR="00F6406E" w:rsidRPr="00603B47" w:rsidRDefault="00F6406E" w:rsidP="00C61210">
            <w:pPr>
              <w:jc w:val="center"/>
              <w:rPr>
                <w:color w:val="000000"/>
                <w:sz w:val="22"/>
                <w:szCs w:val="22"/>
              </w:rPr>
            </w:pPr>
            <w:r w:rsidRPr="00603B47">
              <w:rPr>
                <w:color w:val="000000"/>
                <w:sz w:val="22"/>
                <w:szCs w:val="22"/>
              </w:rPr>
              <w:t>0</w:t>
            </w:r>
          </w:p>
        </w:tc>
        <w:tc>
          <w:tcPr>
            <w:tcW w:w="1959" w:type="dxa"/>
            <w:vAlign w:val="bottom"/>
          </w:tcPr>
          <w:p w:rsidR="00F6406E" w:rsidRPr="00603B47" w:rsidRDefault="00F6406E" w:rsidP="00C61210">
            <w:pPr>
              <w:jc w:val="center"/>
              <w:rPr>
                <w:color w:val="000000"/>
                <w:sz w:val="22"/>
                <w:szCs w:val="22"/>
              </w:rPr>
            </w:pPr>
            <w:r w:rsidRPr="00603B47">
              <w:rPr>
                <w:color w:val="000000"/>
                <w:sz w:val="22"/>
                <w:szCs w:val="22"/>
              </w:rPr>
              <w:t>0</w:t>
            </w:r>
          </w:p>
        </w:tc>
        <w:tc>
          <w:tcPr>
            <w:tcW w:w="1960" w:type="dxa"/>
            <w:vAlign w:val="bottom"/>
          </w:tcPr>
          <w:p w:rsidR="00F6406E" w:rsidRPr="00603B47" w:rsidRDefault="00F6406E" w:rsidP="00C61210">
            <w:pPr>
              <w:jc w:val="center"/>
              <w:rPr>
                <w:color w:val="000000"/>
                <w:sz w:val="22"/>
                <w:szCs w:val="22"/>
              </w:rPr>
            </w:pPr>
            <w:r w:rsidRPr="00603B47">
              <w:rPr>
                <w:color w:val="000000"/>
                <w:sz w:val="22"/>
                <w:szCs w:val="22"/>
              </w:rPr>
              <w:t>0</w:t>
            </w:r>
          </w:p>
        </w:tc>
        <w:tc>
          <w:tcPr>
            <w:tcW w:w="2049" w:type="dxa"/>
            <w:vAlign w:val="bottom"/>
          </w:tcPr>
          <w:p w:rsidR="00F6406E" w:rsidRPr="00603B47" w:rsidRDefault="00F6406E" w:rsidP="00C61210">
            <w:pPr>
              <w:jc w:val="center"/>
              <w:rPr>
                <w:color w:val="000000"/>
                <w:sz w:val="22"/>
                <w:szCs w:val="22"/>
              </w:rPr>
            </w:pPr>
            <w:r w:rsidRPr="00603B47">
              <w:rPr>
                <w:color w:val="000000"/>
                <w:sz w:val="22"/>
                <w:szCs w:val="22"/>
              </w:rPr>
              <w:t>0</w:t>
            </w:r>
          </w:p>
        </w:tc>
      </w:tr>
      <w:tr w:rsidR="00F6406E" w:rsidRPr="00F6406E" w:rsidTr="00FA0522">
        <w:tc>
          <w:tcPr>
            <w:tcW w:w="803" w:type="dxa"/>
            <w:vAlign w:val="bottom"/>
          </w:tcPr>
          <w:p w:rsidR="00F6406E" w:rsidRPr="00F6406E" w:rsidRDefault="00F6406E" w:rsidP="00BD4B28">
            <w:pPr>
              <w:jc w:val="center"/>
              <w:rPr>
                <w:rFonts w:asciiTheme="majorBidi" w:hAnsiTheme="majorBidi" w:cstheme="majorBidi"/>
                <w:sz w:val="22"/>
                <w:szCs w:val="22"/>
              </w:rPr>
            </w:pPr>
            <w:r w:rsidRPr="00F6406E">
              <w:rPr>
                <w:rFonts w:asciiTheme="majorBidi" w:hAnsiTheme="majorBidi" w:cstheme="majorBidi"/>
                <w:sz w:val="22"/>
                <w:szCs w:val="22"/>
              </w:rPr>
              <w:t>Sep.</w:t>
            </w:r>
          </w:p>
        </w:tc>
        <w:tc>
          <w:tcPr>
            <w:tcW w:w="996" w:type="dxa"/>
            <w:vAlign w:val="bottom"/>
          </w:tcPr>
          <w:p w:rsidR="00F6406E" w:rsidRPr="00603B47" w:rsidRDefault="00F6406E" w:rsidP="00C61210">
            <w:pPr>
              <w:jc w:val="center"/>
              <w:rPr>
                <w:color w:val="000000"/>
                <w:sz w:val="22"/>
                <w:szCs w:val="22"/>
              </w:rPr>
            </w:pPr>
            <w:r w:rsidRPr="00603B47">
              <w:rPr>
                <w:color w:val="000000"/>
                <w:sz w:val="22"/>
                <w:szCs w:val="22"/>
              </w:rPr>
              <w:t>2,068</w:t>
            </w:r>
          </w:p>
        </w:tc>
        <w:tc>
          <w:tcPr>
            <w:tcW w:w="1130" w:type="dxa"/>
            <w:vAlign w:val="bottom"/>
          </w:tcPr>
          <w:p w:rsidR="00F6406E" w:rsidRPr="00603B47" w:rsidRDefault="00F6406E" w:rsidP="00C61210">
            <w:pPr>
              <w:jc w:val="center"/>
              <w:rPr>
                <w:color w:val="000000"/>
                <w:sz w:val="22"/>
                <w:szCs w:val="22"/>
              </w:rPr>
            </w:pPr>
            <w:r w:rsidRPr="00603B47">
              <w:rPr>
                <w:color w:val="000000"/>
                <w:sz w:val="22"/>
                <w:szCs w:val="22"/>
              </w:rPr>
              <w:t>3,869</w:t>
            </w:r>
          </w:p>
        </w:tc>
        <w:tc>
          <w:tcPr>
            <w:tcW w:w="1959" w:type="dxa"/>
            <w:vAlign w:val="bottom"/>
          </w:tcPr>
          <w:p w:rsidR="00F6406E" w:rsidRPr="00603B47" w:rsidRDefault="00F6406E" w:rsidP="00C61210">
            <w:pPr>
              <w:jc w:val="center"/>
              <w:rPr>
                <w:color w:val="000000"/>
                <w:sz w:val="22"/>
                <w:szCs w:val="22"/>
              </w:rPr>
            </w:pPr>
            <w:r w:rsidRPr="00603B47">
              <w:rPr>
                <w:color w:val="000000"/>
                <w:sz w:val="22"/>
                <w:szCs w:val="22"/>
              </w:rPr>
              <w:t>3,998</w:t>
            </w:r>
          </w:p>
        </w:tc>
        <w:tc>
          <w:tcPr>
            <w:tcW w:w="1960" w:type="dxa"/>
            <w:vAlign w:val="bottom"/>
          </w:tcPr>
          <w:p w:rsidR="00F6406E" w:rsidRPr="00603B47" w:rsidRDefault="00F6406E" w:rsidP="00C61210">
            <w:pPr>
              <w:jc w:val="center"/>
              <w:rPr>
                <w:color w:val="000000"/>
                <w:sz w:val="22"/>
                <w:szCs w:val="22"/>
              </w:rPr>
            </w:pPr>
            <w:r w:rsidRPr="00603B47">
              <w:rPr>
                <w:color w:val="000000"/>
                <w:sz w:val="22"/>
                <w:szCs w:val="22"/>
              </w:rPr>
              <w:t>3,339</w:t>
            </w:r>
          </w:p>
        </w:tc>
        <w:tc>
          <w:tcPr>
            <w:tcW w:w="2049" w:type="dxa"/>
            <w:vAlign w:val="bottom"/>
          </w:tcPr>
          <w:p w:rsidR="00F6406E" w:rsidRPr="00603B47" w:rsidRDefault="00F6406E" w:rsidP="00C61210">
            <w:pPr>
              <w:jc w:val="center"/>
              <w:rPr>
                <w:color w:val="000000"/>
                <w:sz w:val="22"/>
                <w:szCs w:val="22"/>
              </w:rPr>
            </w:pPr>
            <w:r w:rsidRPr="00603B47">
              <w:rPr>
                <w:color w:val="000000"/>
                <w:sz w:val="22"/>
                <w:szCs w:val="22"/>
              </w:rPr>
              <w:t>3,821</w:t>
            </w:r>
          </w:p>
        </w:tc>
      </w:tr>
      <w:tr w:rsidR="00F6406E" w:rsidRPr="00F6406E" w:rsidTr="00FA0522">
        <w:tc>
          <w:tcPr>
            <w:tcW w:w="803" w:type="dxa"/>
            <w:vAlign w:val="bottom"/>
          </w:tcPr>
          <w:p w:rsidR="00F6406E" w:rsidRPr="00F6406E" w:rsidRDefault="00F6406E" w:rsidP="00BD4B28">
            <w:pPr>
              <w:jc w:val="center"/>
              <w:rPr>
                <w:rFonts w:asciiTheme="majorBidi" w:hAnsiTheme="majorBidi" w:cstheme="majorBidi"/>
                <w:sz w:val="22"/>
                <w:szCs w:val="22"/>
              </w:rPr>
            </w:pPr>
            <w:r w:rsidRPr="00F6406E">
              <w:rPr>
                <w:rFonts w:asciiTheme="majorBidi" w:hAnsiTheme="majorBidi" w:cstheme="majorBidi"/>
                <w:sz w:val="22"/>
                <w:szCs w:val="22"/>
              </w:rPr>
              <w:t>Oct.</w:t>
            </w:r>
          </w:p>
        </w:tc>
        <w:tc>
          <w:tcPr>
            <w:tcW w:w="996" w:type="dxa"/>
            <w:vAlign w:val="bottom"/>
          </w:tcPr>
          <w:p w:rsidR="00F6406E" w:rsidRPr="00603B47" w:rsidRDefault="00F6406E" w:rsidP="00C61210">
            <w:pPr>
              <w:jc w:val="center"/>
              <w:rPr>
                <w:color w:val="000000"/>
                <w:sz w:val="22"/>
                <w:szCs w:val="22"/>
              </w:rPr>
            </w:pPr>
            <w:r w:rsidRPr="00603B47">
              <w:rPr>
                <w:color w:val="000000"/>
                <w:sz w:val="22"/>
                <w:szCs w:val="22"/>
              </w:rPr>
              <w:t>4,577</w:t>
            </w:r>
          </w:p>
        </w:tc>
        <w:tc>
          <w:tcPr>
            <w:tcW w:w="1130" w:type="dxa"/>
            <w:vAlign w:val="bottom"/>
          </w:tcPr>
          <w:p w:rsidR="00F6406E" w:rsidRPr="00603B47" w:rsidRDefault="00F6406E" w:rsidP="00C61210">
            <w:pPr>
              <w:jc w:val="center"/>
              <w:rPr>
                <w:color w:val="000000"/>
                <w:sz w:val="22"/>
                <w:szCs w:val="22"/>
              </w:rPr>
            </w:pPr>
            <w:r w:rsidRPr="00603B47">
              <w:rPr>
                <w:color w:val="000000"/>
                <w:sz w:val="22"/>
                <w:szCs w:val="22"/>
              </w:rPr>
              <w:t>8,561</w:t>
            </w:r>
          </w:p>
        </w:tc>
        <w:tc>
          <w:tcPr>
            <w:tcW w:w="1959" w:type="dxa"/>
            <w:vAlign w:val="bottom"/>
          </w:tcPr>
          <w:p w:rsidR="00F6406E" w:rsidRPr="00603B47" w:rsidRDefault="00F6406E" w:rsidP="00C61210">
            <w:pPr>
              <w:jc w:val="center"/>
              <w:rPr>
                <w:color w:val="000000"/>
                <w:sz w:val="22"/>
                <w:szCs w:val="22"/>
              </w:rPr>
            </w:pPr>
            <w:r w:rsidRPr="00603B47">
              <w:rPr>
                <w:color w:val="000000"/>
                <w:sz w:val="22"/>
                <w:szCs w:val="22"/>
              </w:rPr>
              <w:t>8,847</w:t>
            </w:r>
          </w:p>
        </w:tc>
        <w:tc>
          <w:tcPr>
            <w:tcW w:w="1960" w:type="dxa"/>
            <w:vAlign w:val="bottom"/>
          </w:tcPr>
          <w:p w:rsidR="00F6406E" w:rsidRPr="00603B47" w:rsidRDefault="00F6406E" w:rsidP="00C61210">
            <w:pPr>
              <w:jc w:val="center"/>
              <w:rPr>
                <w:color w:val="000000"/>
                <w:sz w:val="22"/>
                <w:szCs w:val="22"/>
              </w:rPr>
            </w:pPr>
            <w:r w:rsidRPr="00603B47">
              <w:rPr>
                <w:color w:val="000000"/>
                <w:sz w:val="22"/>
                <w:szCs w:val="22"/>
              </w:rPr>
              <w:t>7,388</w:t>
            </w:r>
          </w:p>
        </w:tc>
        <w:tc>
          <w:tcPr>
            <w:tcW w:w="2049" w:type="dxa"/>
            <w:vAlign w:val="bottom"/>
          </w:tcPr>
          <w:p w:rsidR="00F6406E" w:rsidRPr="00603B47" w:rsidRDefault="00F6406E" w:rsidP="00C61210">
            <w:pPr>
              <w:jc w:val="center"/>
              <w:rPr>
                <w:color w:val="000000"/>
                <w:sz w:val="22"/>
                <w:szCs w:val="22"/>
              </w:rPr>
            </w:pPr>
            <w:r w:rsidRPr="00603B47">
              <w:rPr>
                <w:color w:val="000000"/>
                <w:sz w:val="22"/>
                <w:szCs w:val="22"/>
              </w:rPr>
              <w:t>8,456</w:t>
            </w:r>
          </w:p>
        </w:tc>
      </w:tr>
      <w:tr w:rsidR="00F6406E" w:rsidRPr="00F6406E" w:rsidTr="00FA0522">
        <w:tc>
          <w:tcPr>
            <w:tcW w:w="803" w:type="dxa"/>
            <w:vAlign w:val="bottom"/>
          </w:tcPr>
          <w:p w:rsidR="00F6406E" w:rsidRPr="00F6406E" w:rsidRDefault="00F6406E" w:rsidP="00BD4B28">
            <w:pPr>
              <w:jc w:val="center"/>
              <w:rPr>
                <w:rFonts w:asciiTheme="majorBidi" w:hAnsiTheme="majorBidi" w:cstheme="majorBidi"/>
                <w:sz w:val="22"/>
                <w:szCs w:val="22"/>
              </w:rPr>
            </w:pPr>
            <w:r w:rsidRPr="00F6406E">
              <w:rPr>
                <w:rFonts w:asciiTheme="majorBidi" w:hAnsiTheme="majorBidi" w:cstheme="majorBidi"/>
                <w:sz w:val="22"/>
                <w:szCs w:val="22"/>
              </w:rPr>
              <w:t>Nov.</w:t>
            </w:r>
          </w:p>
        </w:tc>
        <w:tc>
          <w:tcPr>
            <w:tcW w:w="996" w:type="dxa"/>
            <w:vAlign w:val="bottom"/>
          </w:tcPr>
          <w:p w:rsidR="00F6406E" w:rsidRPr="00603B47" w:rsidRDefault="00F6406E" w:rsidP="00C61210">
            <w:pPr>
              <w:jc w:val="center"/>
              <w:rPr>
                <w:color w:val="000000"/>
                <w:sz w:val="22"/>
                <w:szCs w:val="22"/>
              </w:rPr>
            </w:pPr>
            <w:r w:rsidRPr="00603B47">
              <w:rPr>
                <w:color w:val="000000"/>
                <w:sz w:val="22"/>
                <w:szCs w:val="22"/>
              </w:rPr>
              <w:t>6,827</w:t>
            </w:r>
          </w:p>
        </w:tc>
        <w:tc>
          <w:tcPr>
            <w:tcW w:w="1130" w:type="dxa"/>
            <w:vAlign w:val="bottom"/>
          </w:tcPr>
          <w:p w:rsidR="00F6406E" w:rsidRPr="00603B47" w:rsidRDefault="00F6406E" w:rsidP="00C61210">
            <w:pPr>
              <w:jc w:val="center"/>
              <w:rPr>
                <w:color w:val="000000"/>
                <w:sz w:val="22"/>
                <w:szCs w:val="22"/>
              </w:rPr>
            </w:pPr>
            <w:r w:rsidRPr="00603B47">
              <w:rPr>
                <w:color w:val="000000"/>
                <w:sz w:val="22"/>
                <w:szCs w:val="22"/>
              </w:rPr>
              <w:t>12,770</w:t>
            </w:r>
          </w:p>
        </w:tc>
        <w:tc>
          <w:tcPr>
            <w:tcW w:w="1959" w:type="dxa"/>
            <w:vAlign w:val="bottom"/>
          </w:tcPr>
          <w:p w:rsidR="00F6406E" w:rsidRPr="00603B47" w:rsidRDefault="00F6406E" w:rsidP="00C61210">
            <w:pPr>
              <w:jc w:val="center"/>
              <w:rPr>
                <w:color w:val="000000"/>
                <w:sz w:val="22"/>
                <w:szCs w:val="22"/>
              </w:rPr>
            </w:pPr>
            <w:r w:rsidRPr="00603B47">
              <w:rPr>
                <w:color w:val="000000"/>
                <w:sz w:val="22"/>
                <w:szCs w:val="22"/>
              </w:rPr>
              <w:t>13,196</w:t>
            </w:r>
          </w:p>
        </w:tc>
        <w:tc>
          <w:tcPr>
            <w:tcW w:w="1960" w:type="dxa"/>
            <w:vAlign w:val="bottom"/>
          </w:tcPr>
          <w:p w:rsidR="00F6406E" w:rsidRPr="00603B47" w:rsidRDefault="00F6406E" w:rsidP="00C61210">
            <w:pPr>
              <w:jc w:val="center"/>
              <w:rPr>
                <w:color w:val="000000"/>
                <w:sz w:val="22"/>
                <w:szCs w:val="22"/>
              </w:rPr>
            </w:pPr>
            <w:r w:rsidRPr="00603B47">
              <w:rPr>
                <w:color w:val="000000"/>
                <w:sz w:val="22"/>
                <w:szCs w:val="22"/>
              </w:rPr>
              <w:t>11,020</w:t>
            </w:r>
          </w:p>
        </w:tc>
        <w:tc>
          <w:tcPr>
            <w:tcW w:w="2049" w:type="dxa"/>
            <w:vAlign w:val="bottom"/>
          </w:tcPr>
          <w:p w:rsidR="00F6406E" w:rsidRPr="00603B47" w:rsidRDefault="00F6406E" w:rsidP="00C61210">
            <w:pPr>
              <w:jc w:val="center"/>
              <w:rPr>
                <w:color w:val="000000"/>
                <w:sz w:val="22"/>
                <w:szCs w:val="22"/>
              </w:rPr>
            </w:pPr>
            <w:r w:rsidRPr="00603B47">
              <w:rPr>
                <w:color w:val="000000"/>
                <w:sz w:val="22"/>
                <w:szCs w:val="22"/>
              </w:rPr>
              <w:t>12,613</w:t>
            </w:r>
          </w:p>
        </w:tc>
      </w:tr>
      <w:tr w:rsidR="00F6406E" w:rsidRPr="00F6406E" w:rsidTr="00FA0522">
        <w:tc>
          <w:tcPr>
            <w:tcW w:w="803" w:type="dxa"/>
            <w:vAlign w:val="bottom"/>
          </w:tcPr>
          <w:p w:rsidR="00F6406E" w:rsidRPr="00F6406E" w:rsidRDefault="00F6406E" w:rsidP="00BD4B28">
            <w:pPr>
              <w:jc w:val="center"/>
              <w:rPr>
                <w:rFonts w:asciiTheme="majorBidi" w:hAnsiTheme="majorBidi" w:cstheme="majorBidi"/>
                <w:sz w:val="22"/>
                <w:szCs w:val="22"/>
              </w:rPr>
            </w:pPr>
            <w:r w:rsidRPr="00F6406E">
              <w:rPr>
                <w:rFonts w:asciiTheme="majorBidi" w:hAnsiTheme="majorBidi" w:cstheme="majorBidi"/>
                <w:sz w:val="22"/>
                <w:szCs w:val="22"/>
              </w:rPr>
              <w:t>Dec.</w:t>
            </w:r>
          </w:p>
        </w:tc>
        <w:tc>
          <w:tcPr>
            <w:tcW w:w="996" w:type="dxa"/>
            <w:vAlign w:val="bottom"/>
          </w:tcPr>
          <w:p w:rsidR="00F6406E" w:rsidRPr="00603B47" w:rsidRDefault="00F6406E" w:rsidP="00C61210">
            <w:pPr>
              <w:jc w:val="center"/>
              <w:rPr>
                <w:color w:val="000000"/>
                <w:sz w:val="22"/>
                <w:szCs w:val="22"/>
              </w:rPr>
            </w:pPr>
            <w:r w:rsidRPr="00603B47">
              <w:rPr>
                <w:color w:val="000000"/>
                <w:sz w:val="22"/>
                <w:szCs w:val="22"/>
              </w:rPr>
              <w:t>10,125</w:t>
            </w:r>
          </w:p>
        </w:tc>
        <w:tc>
          <w:tcPr>
            <w:tcW w:w="1130" w:type="dxa"/>
            <w:vAlign w:val="bottom"/>
          </w:tcPr>
          <w:p w:rsidR="00F6406E" w:rsidRPr="00603B47" w:rsidRDefault="00F6406E" w:rsidP="00C61210">
            <w:pPr>
              <w:jc w:val="center"/>
              <w:rPr>
                <w:color w:val="000000"/>
                <w:sz w:val="22"/>
                <w:szCs w:val="22"/>
              </w:rPr>
            </w:pPr>
            <w:r w:rsidRPr="00603B47">
              <w:rPr>
                <w:color w:val="000000"/>
                <w:sz w:val="22"/>
                <w:szCs w:val="22"/>
              </w:rPr>
              <w:t>18,940</w:t>
            </w:r>
          </w:p>
        </w:tc>
        <w:tc>
          <w:tcPr>
            <w:tcW w:w="1959" w:type="dxa"/>
            <w:vAlign w:val="bottom"/>
          </w:tcPr>
          <w:p w:rsidR="00F6406E" w:rsidRPr="00603B47" w:rsidRDefault="00F6406E" w:rsidP="00C61210">
            <w:pPr>
              <w:jc w:val="center"/>
              <w:rPr>
                <w:color w:val="000000"/>
                <w:sz w:val="22"/>
                <w:szCs w:val="22"/>
              </w:rPr>
            </w:pPr>
            <w:r w:rsidRPr="00603B47">
              <w:rPr>
                <w:color w:val="000000"/>
                <w:sz w:val="22"/>
                <w:szCs w:val="22"/>
              </w:rPr>
              <w:t>19,571</w:t>
            </w:r>
          </w:p>
        </w:tc>
        <w:tc>
          <w:tcPr>
            <w:tcW w:w="1960" w:type="dxa"/>
            <w:vAlign w:val="bottom"/>
          </w:tcPr>
          <w:p w:rsidR="00F6406E" w:rsidRPr="00603B47" w:rsidRDefault="00F6406E" w:rsidP="00C61210">
            <w:pPr>
              <w:jc w:val="center"/>
              <w:rPr>
                <w:color w:val="000000"/>
                <w:sz w:val="22"/>
                <w:szCs w:val="22"/>
              </w:rPr>
            </w:pPr>
            <w:r w:rsidRPr="00603B47">
              <w:rPr>
                <w:color w:val="000000"/>
                <w:sz w:val="22"/>
                <w:szCs w:val="22"/>
              </w:rPr>
              <w:t>15,316</w:t>
            </w:r>
          </w:p>
        </w:tc>
        <w:tc>
          <w:tcPr>
            <w:tcW w:w="2049" w:type="dxa"/>
            <w:vAlign w:val="bottom"/>
          </w:tcPr>
          <w:p w:rsidR="00F6406E" w:rsidRPr="00603B47" w:rsidRDefault="00F6406E" w:rsidP="00C61210">
            <w:pPr>
              <w:jc w:val="center"/>
              <w:rPr>
                <w:color w:val="000000"/>
                <w:sz w:val="22"/>
                <w:szCs w:val="22"/>
              </w:rPr>
            </w:pPr>
            <w:r w:rsidRPr="00603B47">
              <w:rPr>
                <w:color w:val="000000"/>
                <w:sz w:val="22"/>
                <w:szCs w:val="22"/>
              </w:rPr>
              <w:t>18,706</w:t>
            </w:r>
          </w:p>
        </w:tc>
      </w:tr>
      <w:tr w:rsidR="00F6406E" w:rsidRPr="00F6406E" w:rsidTr="00FA0522">
        <w:tc>
          <w:tcPr>
            <w:tcW w:w="803" w:type="dxa"/>
            <w:vAlign w:val="bottom"/>
          </w:tcPr>
          <w:p w:rsidR="00F6406E" w:rsidRPr="00F6406E" w:rsidRDefault="00F6406E" w:rsidP="00BD4B28">
            <w:pPr>
              <w:jc w:val="center"/>
              <w:rPr>
                <w:rFonts w:asciiTheme="majorBidi" w:hAnsiTheme="majorBidi" w:cstheme="majorBidi"/>
                <w:sz w:val="22"/>
                <w:szCs w:val="22"/>
              </w:rPr>
            </w:pPr>
            <w:r w:rsidRPr="00F6406E">
              <w:rPr>
                <w:rFonts w:asciiTheme="majorBidi" w:hAnsiTheme="majorBidi" w:cstheme="majorBidi"/>
                <w:sz w:val="22"/>
                <w:szCs w:val="22"/>
              </w:rPr>
              <w:t>Total</w:t>
            </w:r>
          </w:p>
        </w:tc>
        <w:tc>
          <w:tcPr>
            <w:tcW w:w="996" w:type="dxa"/>
            <w:vAlign w:val="bottom"/>
          </w:tcPr>
          <w:p w:rsidR="00F6406E" w:rsidRPr="00603B47" w:rsidRDefault="00F6406E" w:rsidP="00C61210">
            <w:pPr>
              <w:jc w:val="center"/>
              <w:rPr>
                <w:color w:val="000000"/>
                <w:sz w:val="22"/>
                <w:szCs w:val="22"/>
              </w:rPr>
            </w:pPr>
            <w:r w:rsidRPr="00603B47">
              <w:rPr>
                <w:color w:val="000000"/>
                <w:sz w:val="22"/>
                <w:szCs w:val="22"/>
              </w:rPr>
              <w:t>62,172</w:t>
            </w:r>
          </w:p>
        </w:tc>
        <w:tc>
          <w:tcPr>
            <w:tcW w:w="1130" w:type="dxa"/>
            <w:vAlign w:val="bottom"/>
          </w:tcPr>
          <w:p w:rsidR="00F6406E" w:rsidRPr="00603B47" w:rsidRDefault="00F6406E" w:rsidP="00C61210">
            <w:pPr>
              <w:jc w:val="center"/>
              <w:rPr>
                <w:color w:val="000000"/>
                <w:sz w:val="22"/>
                <w:szCs w:val="22"/>
              </w:rPr>
            </w:pPr>
            <w:r w:rsidRPr="00603B47">
              <w:rPr>
                <w:color w:val="000000"/>
                <w:sz w:val="22"/>
                <w:szCs w:val="22"/>
              </w:rPr>
              <w:t>116,303</w:t>
            </w:r>
          </w:p>
        </w:tc>
        <w:tc>
          <w:tcPr>
            <w:tcW w:w="1959" w:type="dxa"/>
            <w:vAlign w:val="bottom"/>
          </w:tcPr>
          <w:p w:rsidR="00F6406E" w:rsidRPr="00603B47" w:rsidRDefault="00F6406E" w:rsidP="00C61210">
            <w:pPr>
              <w:jc w:val="center"/>
              <w:rPr>
                <w:color w:val="000000"/>
                <w:sz w:val="22"/>
                <w:szCs w:val="22"/>
              </w:rPr>
            </w:pPr>
            <w:r w:rsidRPr="00603B47">
              <w:rPr>
                <w:color w:val="000000"/>
                <w:sz w:val="22"/>
                <w:szCs w:val="22"/>
              </w:rPr>
              <w:t>120,180</w:t>
            </w:r>
          </w:p>
        </w:tc>
        <w:tc>
          <w:tcPr>
            <w:tcW w:w="1960" w:type="dxa"/>
            <w:vAlign w:val="bottom"/>
          </w:tcPr>
          <w:p w:rsidR="00F6406E" w:rsidRPr="00603B47" w:rsidRDefault="00F6406E" w:rsidP="00C61210">
            <w:pPr>
              <w:jc w:val="center"/>
              <w:rPr>
                <w:color w:val="000000"/>
                <w:sz w:val="22"/>
                <w:szCs w:val="22"/>
              </w:rPr>
            </w:pPr>
            <w:r w:rsidRPr="00603B47">
              <w:rPr>
                <w:color w:val="000000"/>
                <w:sz w:val="22"/>
                <w:szCs w:val="22"/>
              </w:rPr>
              <w:t>97,651</w:t>
            </w:r>
          </w:p>
        </w:tc>
        <w:tc>
          <w:tcPr>
            <w:tcW w:w="2049" w:type="dxa"/>
            <w:vAlign w:val="bottom"/>
          </w:tcPr>
          <w:p w:rsidR="00F6406E" w:rsidRPr="00603B47" w:rsidRDefault="00F6406E" w:rsidP="00C61210">
            <w:pPr>
              <w:jc w:val="center"/>
              <w:rPr>
                <w:color w:val="000000"/>
                <w:sz w:val="22"/>
                <w:szCs w:val="22"/>
              </w:rPr>
            </w:pPr>
            <w:r w:rsidRPr="00603B47">
              <w:rPr>
                <w:color w:val="000000"/>
                <w:sz w:val="22"/>
                <w:szCs w:val="22"/>
              </w:rPr>
              <w:t>114,868</w:t>
            </w:r>
          </w:p>
        </w:tc>
      </w:tr>
    </w:tbl>
    <w:p w:rsidR="00FA0522" w:rsidRDefault="00FA0522" w:rsidP="00FA0522">
      <w:pPr>
        <w:jc w:val="both"/>
        <w:rPr>
          <w:b/>
          <w:bCs/>
          <w:sz w:val="28"/>
          <w:szCs w:val="28"/>
        </w:rPr>
      </w:pPr>
    </w:p>
    <w:p w:rsidR="00FA0522" w:rsidRDefault="00FA0522" w:rsidP="00FA0522">
      <w:pPr>
        <w:jc w:val="both"/>
        <w:rPr>
          <w:b/>
          <w:bCs/>
          <w:sz w:val="28"/>
          <w:szCs w:val="28"/>
        </w:rPr>
      </w:pPr>
    </w:p>
    <w:p w:rsidR="00FA0522" w:rsidRDefault="00FA0522" w:rsidP="00FA0522">
      <w:pPr>
        <w:jc w:val="both"/>
        <w:rPr>
          <w:b/>
          <w:bCs/>
          <w:sz w:val="28"/>
          <w:szCs w:val="28"/>
        </w:rPr>
      </w:pPr>
    </w:p>
    <w:p w:rsidR="00FA0522" w:rsidRDefault="00FA0522" w:rsidP="00793737">
      <w:pPr>
        <w:ind w:left="993" w:hanging="993"/>
      </w:pPr>
    </w:p>
    <w:p w:rsidR="00FA0522" w:rsidRDefault="00FA0522" w:rsidP="00793737">
      <w:pPr>
        <w:ind w:left="993" w:hanging="993"/>
      </w:pPr>
    </w:p>
    <w:p w:rsidR="00FA0522" w:rsidRDefault="00FA0522" w:rsidP="00793737">
      <w:pPr>
        <w:ind w:left="993" w:hanging="993"/>
      </w:pPr>
    </w:p>
    <w:p w:rsidR="00FA0522" w:rsidRPr="00754E52" w:rsidRDefault="00FA0522" w:rsidP="00FA0522">
      <w:pPr>
        <w:ind w:left="993" w:hanging="993"/>
      </w:pPr>
      <w:r w:rsidRPr="00754E52">
        <w:lastRenderedPageBreak/>
        <w:t>Table</w:t>
      </w:r>
      <w:r>
        <w:t xml:space="preserve"> </w:t>
      </w:r>
      <w:r w:rsidRPr="00754E52">
        <w:t>F.</w:t>
      </w:r>
      <w:r>
        <w:t>5</w:t>
      </w:r>
      <w:r w:rsidRPr="00754E52">
        <w:t xml:space="preserve">. </w:t>
      </w:r>
      <w:r>
        <w:t>Monthly</w:t>
      </w:r>
      <w:r w:rsidRPr="00754E52">
        <w:rPr>
          <w:lang w:val="en-CA"/>
        </w:rPr>
        <w:t xml:space="preserve"> GHG emission reductions </w:t>
      </w:r>
      <w:r>
        <w:rPr>
          <w:lang w:val="en-CA"/>
        </w:rPr>
        <w:t>as a result of</w:t>
      </w:r>
      <w:r w:rsidRPr="00754E52">
        <w:rPr>
          <w:lang w:val="en-CA"/>
        </w:rPr>
        <w:t xml:space="preserve"> </w:t>
      </w:r>
      <w:r>
        <w:rPr>
          <w:lang w:val="en-CA"/>
        </w:rPr>
        <w:t>ceiling insulation</w:t>
      </w:r>
      <w:r w:rsidRPr="00754E52">
        <w:rPr>
          <w:lang w:val="en-CA"/>
        </w:rPr>
        <w:t xml:space="preserve"> upgrade for </w:t>
      </w:r>
      <w:r>
        <w:rPr>
          <w:lang w:val="en-CA"/>
        </w:rPr>
        <w:t xml:space="preserve">Quebec </w:t>
      </w:r>
      <w:r w:rsidRPr="00754E52">
        <w:t>(</w:t>
      </w:r>
      <w:r w:rsidRPr="00754E52">
        <w:rPr>
          <w:lang w:val="en-CA"/>
        </w:rPr>
        <w:t>Ton</w:t>
      </w:r>
      <w:r>
        <w:rPr>
          <w:lang w:val="en-CA"/>
        </w:rPr>
        <w:t>ne</w:t>
      </w:r>
      <w:r w:rsidRPr="00754E52">
        <w:rPr>
          <w:lang w:val="en-CA"/>
        </w:rPr>
        <w:t xml:space="preserve"> CO</w:t>
      </w:r>
      <w:r w:rsidRPr="00754E52">
        <w:rPr>
          <w:vertAlign w:val="subscript"/>
          <w:lang w:val="en-CA"/>
        </w:rPr>
        <w:t>2eq</w:t>
      </w:r>
      <w:r w:rsidRPr="00754E52">
        <w:rPr>
          <w:lang w:val="en-CA"/>
        </w:rPr>
        <w:t>/month)</w:t>
      </w:r>
    </w:p>
    <w:tbl>
      <w:tblPr>
        <w:tblStyle w:val="TableGrid"/>
        <w:tblW w:w="0" w:type="auto"/>
        <w:tblLook w:val="04A0"/>
      </w:tblPr>
      <w:tblGrid>
        <w:gridCol w:w="803"/>
        <w:gridCol w:w="990"/>
        <w:gridCol w:w="1060"/>
        <w:gridCol w:w="2118"/>
        <w:gridCol w:w="2118"/>
        <w:gridCol w:w="1796"/>
      </w:tblGrid>
      <w:tr w:rsidR="00FA0522" w:rsidRPr="00C61210" w:rsidTr="00BD4B28">
        <w:tc>
          <w:tcPr>
            <w:tcW w:w="803" w:type="dxa"/>
          </w:tcPr>
          <w:p w:rsidR="00FA0522" w:rsidRPr="00C61210" w:rsidRDefault="00FA0522" w:rsidP="00BD4B28">
            <w:pPr>
              <w:jc w:val="center"/>
              <w:rPr>
                <w:rFonts w:asciiTheme="majorBidi" w:hAnsiTheme="majorBidi" w:cstheme="majorBidi"/>
                <w:sz w:val="22"/>
                <w:szCs w:val="22"/>
              </w:rPr>
            </w:pPr>
            <w:r w:rsidRPr="00C61210">
              <w:rPr>
                <w:rFonts w:asciiTheme="majorBidi" w:hAnsiTheme="majorBidi" w:cstheme="majorBidi"/>
                <w:sz w:val="22"/>
                <w:szCs w:val="22"/>
              </w:rPr>
              <w:t>Month</w:t>
            </w:r>
          </w:p>
        </w:tc>
        <w:tc>
          <w:tcPr>
            <w:tcW w:w="990" w:type="dxa"/>
          </w:tcPr>
          <w:p w:rsidR="00FA0522" w:rsidRPr="00C61210" w:rsidRDefault="00FA0522" w:rsidP="00BD4B28">
            <w:pPr>
              <w:jc w:val="center"/>
              <w:rPr>
                <w:rFonts w:asciiTheme="majorBidi" w:hAnsiTheme="majorBidi" w:cstheme="majorBidi"/>
                <w:sz w:val="22"/>
                <w:szCs w:val="22"/>
              </w:rPr>
            </w:pPr>
            <w:r w:rsidRPr="00C61210">
              <w:rPr>
                <w:rFonts w:asciiTheme="majorBidi" w:hAnsiTheme="majorBidi" w:cstheme="majorBidi"/>
                <w:sz w:val="22"/>
                <w:szCs w:val="22"/>
              </w:rPr>
              <w:t>GHGIF</w:t>
            </w:r>
            <w:r w:rsidRPr="00C61210">
              <w:rPr>
                <w:rFonts w:asciiTheme="majorBidi" w:hAnsiTheme="majorBidi" w:cstheme="majorBidi"/>
                <w:sz w:val="22"/>
                <w:szCs w:val="22"/>
                <w:vertAlign w:val="subscript"/>
              </w:rPr>
              <w:t>A</w:t>
            </w:r>
          </w:p>
        </w:tc>
        <w:tc>
          <w:tcPr>
            <w:tcW w:w="1060" w:type="dxa"/>
          </w:tcPr>
          <w:p w:rsidR="00FA0522" w:rsidRPr="00C61210" w:rsidRDefault="00FA0522" w:rsidP="00BD4B28">
            <w:pPr>
              <w:jc w:val="center"/>
              <w:rPr>
                <w:rFonts w:asciiTheme="majorBidi" w:hAnsiTheme="majorBidi" w:cstheme="majorBidi"/>
                <w:sz w:val="22"/>
                <w:szCs w:val="22"/>
              </w:rPr>
            </w:pPr>
            <w:r w:rsidRPr="00C61210">
              <w:rPr>
                <w:rFonts w:asciiTheme="majorBidi" w:hAnsiTheme="majorBidi" w:cstheme="majorBidi"/>
                <w:sz w:val="22"/>
                <w:szCs w:val="22"/>
              </w:rPr>
              <w:t>GHGIF</w:t>
            </w:r>
            <w:r w:rsidRPr="00C61210">
              <w:rPr>
                <w:rFonts w:asciiTheme="majorBidi" w:hAnsiTheme="majorBidi" w:cstheme="majorBidi"/>
                <w:sz w:val="22"/>
                <w:szCs w:val="22"/>
                <w:vertAlign w:val="subscript"/>
              </w:rPr>
              <w:t>M</w:t>
            </w:r>
          </w:p>
        </w:tc>
        <w:tc>
          <w:tcPr>
            <w:tcW w:w="2118" w:type="dxa"/>
          </w:tcPr>
          <w:p w:rsidR="00FA0522" w:rsidRPr="00C61210" w:rsidRDefault="00FA0522" w:rsidP="00BD4B28">
            <w:pPr>
              <w:jc w:val="center"/>
              <w:rPr>
                <w:rFonts w:asciiTheme="majorBidi" w:hAnsiTheme="majorBidi" w:cstheme="majorBidi"/>
                <w:sz w:val="22"/>
                <w:szCs w:val="22"/>
              </w:rPr>
            </w:pPr>
            <w:r w:rsidRPr="00C61210">
              <w:rPr>
                <w:rFonts w:asciiTheme="majorBidi" w:hAnsiTheme="majorBidi" w:cstheme="majorBidi"/>
                <w:sz w:val="22"/>
                <w:szCs w:val="22"/>
              </w:rPr>
              <w:t>Weighted Annual Marginal GHGIF</w:t>
            </w:r>
          </w:p>
        </w:tc>
        <w:tc>
          <w:tcPr>
            <w:tcW w:w="2118" w:type="dxa"/>
          </w:tcPr>
          <w:p w:rsidR="00FA0522" w:rsidRPr="00C61210" w:rsidRDefault="00FA0522" w:rsidP="00BD4B28">
            <w:pPr>
              <w:jc w:val="center"/>
              <w:rPr>
                <w:rFonts w:asciiTheme="majorBidi" w:hAnsiTheme="majorBidi" w:cstheme="majorBidi"/>
                <w:sz w:val="22"/>
                <w:szCs w:val="22"/>
              </w:rPr>
            </w:pPr>
            <w:r w:rsidRPr="00C61210">
              <w:rPr>
                <w:rFonts w:asciiTheme="majorBidi" w:hAnsiTheme="majorBidi" w:cstheme="majorBidi"/>
                <w:sz w:val="22"/>
                <w:szCs w:val="22"/>
              </w:rPr>
              <w:t>Monthly GHGIF based on ICF Estimates</w:t>
            </w:r>
          </w:p>
        </w:tc>
        <w:tc>
          <w:tcPr>
            <w:tcW w:w="1796" w:type="dxa"/>
          </w:tcPr>
          <w:p w:rsidR="00FA0522" w:rsidRPr="00C61210" w:rsidRDefault="00FA0522" w:rsidP="00BD4B28">
            <w:pPr>
              <w:jc w:val="center"/>
              <w:rPr>
                <w:rFonts w:asciiTheme="majorBidi" w:hAnsiTheme="majorBidi" w:cstheme="majorBidi"/>
                <w:b/>
                <w:bCs/>
                <w:sz w:val="22"/>
                <w:szCs w:val="22"/>
              </w:rPr>
            </w:pPr>
            <w:r w:rsidRPr="00C61210">
              <w:rPr>
                <w:rFonts w:asciiTheme="majorBidi" w:hAnsiTheme="majorBidi" w:cstheme="majorBidi"/>
                <w:b/>
                <w:bCs/>
                <w:sz w:val="22"/>
                <w:szCs w:val="22"/>
              </w:rPr>
              <w:t xml:space="preserve">Monthly GHGIF based Reported data </w:t>
            </w:r>
          </w:p>
        </w:tc>
      </w:tr>
      <w:tr w:rsidR="00F6406E" w:rsidRPr="00C61210" w:rsidTr="00BD4B28">
        <w:tc>
          <w:tcPr>
            <w:tcW w:w="803" w:type="dxa"/>
            <w:vAlign w:val="bottom"/>
          </w:tcPr>
          <w:p w:rsidR="00F6406E" w:rsidRPr="00C61210" w:rsidRDefault="00F6406E" w:rsidP="00BD4B28">
            <w:pPr>
              <w:jc w:val="center"/>
              <w:rPr>
                <w:rFonts w:asciiTheme="majorBidi" w:hAnsiTheme="majorBidi" w:cstheme="majorBidi"/>
                <w:sz w:val="22"/>
                <w:szCs w:val="22"/>
              </w:rPr>
            </w:pPr>
            <w:r w:rsidRPr="00C61210">
              <w:rPr>
                <w:rFonts w:asciiTheme="majorBidi" w:hAnsiTheme="majorBidi" w:cstheme="majorBidi"/>
                <w:sz w:val="22"/>
                <w:szCs w:val="22"/>
              </w:rPr>
              <w:t>Jan.</w:t>
            </w:r>
          </w:p>
        </w:tc>
        <w:tc>
          <w:tcPr>
            <w:tcW w:w="990" w:type="dxa"/>
            <w:vAlign w:val="bottom"/>
          </w:tcPr>
          <w:p w:rsidR="00F6406E" w:rsidRPr="00603B47" w:rsidRDefault="00F6406E" w:rsidP="00C61210">
            <w:pPr>
              <w:jc w:val="center"/>
              <w:rPr>
                <w:color w:val="000000"/>
                <w:sz w:val="22"/>
                <w:szCs w:val="22"/>
              </w:rPr>
            </w:pPr>
            <w:r w:rsidRPr="00603B47">
              <w:rPr>
                <w:color w:val="000000"/>
                <w:sz w:val="22"/>
                <w:szCs w:val="22"/>
              </w:rPr>
              <w:t>1,182</w:t>
            </w:r>
          </w:p>
        </w:tc>
        <w:tc>
          <w:tcPr>
            <w:tcW w:w="1060" w:type="dxa"/>
            <w:vAlign w:val="bottom"/>
          </w:tcPr>
          <w:p w:rsidR="00F6406E" w:rsidRPr="00603B47" w:rsidRDefault="00F6406E" w:rsidP="00C61210">
            <w:pPr>
              <w:jc w:val="center"/>
              <w:rPr>
                <w:color w:val="000000"/>
                <w:sz w:val="22"/>
                <w:szCs w:val="22"/>
              </w:rPr>
            </w:pPr>
            <w:r w:rsidRPr="00603B47">
              <w:rPr>
                <w:color w:val="000000"/>
                <w:sz w:val="22"/>
                <w:szCs w:val="22"/>
              </w:rPr>
              <w:t>142,444</w:t>
            </w:r>
          </w:p>
        </w:tc>
        <w:tc>
          <w:tcPr>
            <w:tcW w:w="2118" w:type="dxa"/>
            <w:vAlign w:val="bottom"/>
          </w:tcPr>
          <w:p w:rsidR="00F6406E" w:rsidRPr="00603B47" w:rsidRDefault="00F6406E" w:rsidP="00C61210">
            <w:pPr>
              <w:jc w:val="center"/>
              <w:rPr>
                <w:color w:val="000000"/>
                <w:sz w:val="22"/>
                <w:szCs w:val="22"/>
              </w:rPr>
            </w:pPr>
            <w:r w:rsidRPr="00603B47">
              <w:rPr>
                <w:color w:val="000000"/>
                <w:sz w:val="22"/>
                <w:szCs w:val="22"/>
              </w:rPr>
              <w:t>1,379</w:t>
            </w:r>
          </w:p>
        </w:tc>
        <w:tc>
          <w:tcPr>
            <w:tcW w:w="2118" w:type="dxa"/>
            <w:vAlign w:val="bottom"/>
          </w:tcPr>
          <w:p w:rsidR="00F6406E" w:rsidRPr="00603B47" w:rsidRDefault="00F6406E" w:rsidP="00C61210">
            <w:pPr>
              <w:jc w:val="center"/>
              <w:rPr>
                <w:color w:val="000000"/>
                <w:sz w:val="22"/>
                <w:szCs w:val="22"/>
              </w:rPr>
            </w:pPr>
            <w:r w:rsidRPr="00603B47">
              <w:rPr>
                <w:color w:val="000000"/>
                <w:sz w:val="22"/>
                <w:szCs w:val="22"/>
              </w:rPr>
              <w:t>394</w:t>
            </w:r>
          </w:p>
        </w:tc>
        <w:tc>
          <w:tcPr>
            <w:tcW w:w="1796" w:type="dxa"/>
            <w:vAlign w:val="bottom"/>
          </w:tcPr>
          <w:p w:rsidR="00F6406E" w:rsidRPr="00603B47" w:rsidRDefault="00F6406E" w:rsidP="00C61210">
            <w:pPr>
              <w:jc w:val="center"/>
              <w:rPr>
                <w:color w:val="000000"/>
                <w:sz w:val="22"/>
                <w:szCs w:val="22"/>
              </w:rPr>
            </w:pPr>
            <w:r w:rsidRPr="00603B47">
              <w:rPr>
                <w:color w:val="000000"/>
                <w:sz w:val="22"/>
                <w:szCs w:val="22"/>
              </w:rPr>
              <w:t>4,531</w:t>
            </w:r>
          </w:p>
        </w:tc>
      </w:tr>
      <w:tr w:rsidR="00F6406E" w:rsidRPr="00C61210" w:rsidTr="00BD4B28">
        <w:tc>
          <w:tcPr>
            <w:tcW w:w="803" w:type="dxa"/>
            <w:vAlign w:val="bottom"/>
          </w:tcPr>
          <w:p w:rsidR="00F6406E" w:rsidRPr="00C61210" w:rsidRDefault="00F6406E" w:rsidP="00BD4B28">
            <w:pPr>
              <w:jc w:val="center"/>
              <w:rPr>
                <w:rFonts w:asciiTheme="majorBidi" w:hAnsiTheme="majorBidi" w:cstheme="majorBidi"/>
                <w:sz w:val="22"/>
                <w:szCs w:val="22"/>
              </w:rPr>
            </w:pPr>
            <w:r w:rsidRPr="00C61210">
              <w:rPr>
                <w:rFonts w:asciiTheme="majorBidi" w:hAnsiTheme="majorBidi" w:cstheme="majorBidi"/>
                <w:sz w:val="22"/>
                <w:szCs w:val="22"/>
              </w:rPr>
              <w:t>Feb.</w:t>
            </w:r>
          </w:p>
        </w:tc>
        <w:tc>
          <w:tcPr>
            <w:tcW w:w="990" w:type="dxa"/>
            <w:vAlign w:val="bottom"/>
          </w:tcPr>
          <w:p w:rsidR="00F6406E" w:rsidRPr="00603B47" w:rsidRDefault="00F6406E" w:rsidP="00C61210">
            <w:pPr>
              <w:jc w:val="center"/>
              <w:rPr>
                <w:color w:val="000000"/>
                <w:sz w:val="22"/>
                <w:szCs w:val="22"/>
              </w:rPr>
            </w:pPr>
            <w:r w:rsidRPr="00603B47">
              <w:rPr>
                <w:color w:val="000000"/>
                <w:sz w:val="22"/>
                <w:szCs w:val="22"/>
              </w:rPr>
              <w:t>1,002</w:t>
            </w:r>
          </w:p>
        </w:tc>
        <w:tc>
          <w:tcPr>
            <w:tcW w:w="1060" w:type="dxa"/>
            <w:vAlign w:val="bottom"/>
          </w:tcPr>
          <w:p w:rsidR="00F6406E" w:rsidRPr="00603B47" w:rsidRDefault="00F6406E" w:rsidP="00C61210">
            <w:pPr>
              <w:jc w:val="center"/>
              <w:rPr>
                <w:color w:val="000000"/>
                <w:sz w:val="22"/>
                <w:szCs w:val="22"/>
              </w:rPr>
            </w:pPr>
            <w:r w:rsidRPr="00603B47">
              <w:rPr>
                <w:color w:val="000000"/>
                <w:sz w:val="22"/>
                <w:szCs w:val="22"/>
              </w:rPr>
              <w:t>120,721</w:t>
            </w:r>
          </w:p>
        </w:tc>
        <w:tc>
          <w:tcPr>
            <w:tcW w:w="2118" w:type="dxa"/>
            <w:vAlign w:val="bottom"/>
          </w:tcPr>
          <w:p w:rsidR="00F6406E" w:rsidRPr="00603B47" w:rsidRDefault="00F6406E" w:rsidP="00C61210">
            <w:pPr>
              <w:jc w:val="center"/>
              <w:rPr>
                <w:color w:val="000000"/>
                <w:sz w:val="22"/>
                <w:szCs w:val="22"/>
              </w:rPr>
            </w:pPr>
            <w:r w:rsidRPr="00603B47">
              <w:rPr>
                <w:color w:val="000000"/>
                <w:sz w:val="22"/>
                <w:szCs w:val="22"/>
              </w:rPr>
              <w:t>1,169</w:t>
            </w:r>
          </w:p>
        </w:tc>
        <w:tc>
          <w:tcPr>
            <w:tcW w:w="2118" w:type="dxa"/>
            <w:vAlign w:val="bottom"/>
          </w:tcPr>
          <w:p w:rsidR="00F6406E" w:rsidRPr="00603B47" w:rsidRDefault="00F6406E" w:rsidP="00C61210">
            <w:pPr>
              <w:jc w:val="center"/>
              <w:rPr>
                <w:color w:val="000000"/>
                <w:sz w:val="22"/>
                <w:szCs w:val="22"/>
              </w:rPr>
            </w:pPr>
            <w:r w:rsidRPr="00603B47">
              <w:rPr>
                <w:color w:val="000000"/>
                <w:sz w:val="22"/>
                <w:szCs w:val="22"/>
              </w:rPr>
              <w:t>668</w:t>
            </w:r>
          </w:p>
        </w:tc>
        <w:tc>
          <w:tcPr>
            <w:tcW w:w="1796" w:type="dxa"/>
            <w:vAlign w:val="bottom"/>
          </w:tcPr>
          <w:p w:rsidR="00F6406E" w:rsidRPr="00603B47" w:rsidRDefault="00F6406E" w:rsidP="00C61210">
            <w:pPr>
              <w:jc w:val="center"/>
              <w:rPr>
                <w:color w:val="000000"/>
                <w:sz w:val="22"/>
                <w:szCs w:val="22"/>
              </w:rPr>
            </w:pPr>
            <w:r w:rsidRPr="00603B47">
              <w:rPr>
                <w:color w:val="000000"/>
                <w:sz w:val="22"/>
                <w:szCs w:val="22"/>
              </w:rPr>
              <w:t>0</w:t>
            </w:r>
          </w:p>
        </w:tc>
      </w:tr>
      <w:tr w:rsidR="00F6406E" w:rsidRPr="00C61210" w:rsidTr="00BD4B28">
        <w:tc>
          <w:tcPr>
            <w:tcW w:w="803" w:type="dxa"/>
            <w:vAlign w:val="bottom"/>
          </w:tcPr>
          <w:p w:rsidR="00F6406E" w:rsidRPr="00C61210" w:rsidRDefault="00F6406E" w:rsidP="00BD4B28">
            <w:pPr>
              <w:jc w:val="center"/>
              <w:rPr>
                <w:rFonts w:asciiTheme="majorBidi" w:hAnsiTheme="majorBidi" w:cstheme="majorBidi"/>
                <w:sz w:val="22"/>
                <w:szCs w:val="22"/>
              </w:rPr>
            </w:pPr>
            <w:r w:rsidRPr="00C61210">
              <w:rPr>
                <w:rFonts w:asciiTheme="majorBidi" w:hAnsiTheme="majorBidi" w:cstheme="majorBidi"/>
                <w:sz w:val="22"/>
                <w:szCs w:val="22"/>
              </w:rPr>
              <w:t>Mar.</w:t>
            </w:r>
          </w:p>
        </w:tc>
        <w:tc>
          <w:tcPr>
            <w:tcW w:w="990" w:type="dxa"/>
            <w:vAlign w:val="bottom"/>
          </w:tcPr>
          <w:p w:rsidR="00F6406E" w:rsidRPr="00603B47" w:rsidRDefault="00F6406E" w:rsidP="00C61210">
            <w:pPr>
              <w:jc w:val="center"/>
              <w:rPr>
                <w:color w:val="000000"/>
                <w:sz w:val="22"/>
                <w:szCs w:val="22"/>
              </w:rPr>
            </w:pPr>
            <w:r w:rsidRPr="00603B47">
              <w:rPr>
                <w:color w:val="000000"/>
                <w:sz w:val="22"/>
                <w:szCs w:val="22"/>
              </w:rPr>
              <w:t>868</w:t>
            </w:r>
          </w:p>
        </w:tc>
        <w:tc>
          <w:tcPr>
            <w:tcW w:w="1060" w:type="dxa"/>
            <w:vAlign w:val="bottom"/>
          </w:tcPr>
          <w:p w:rsidR="00F6406E" w:rsidRPr="00603B47" w:rsidRDefault="00F6406E" w:rsidP="00C61210">
            <w:pPr>
              <w:jc w:val="center"/>
              <w:rPr>
                <w:color w:val="000000"/>
                <w:sz w:val="22"/>
                <w:szCs w:val="22"/>
              </w:rPr>
            </w:pPr>
            <w:r w:rsidRPr="00603B47">
              <w:rPr>
                <w:color w:val="000000"/>
                <w:sz w:val="22"/>
                <w:szCs w:val="22"/>
              </w:rPr>
              <w:t>104,588</w:t>
            </w:r>
          </w:p>
        </w:tc>
        <w:tc>
          <w:tcPr>
            <w:tcW w:w="2118" w:type="dxa"/>
            <w:vAlign w:val="bottom"/>
          </w:tcPr>
          <w:p w:rsidR="00F6406E" w:rsidRPr="00603B47" w:rsidRDefault="00F6406E" w:rsidP="00C61210">
            <w:pPr>
              <w:jc w:val="center"/>
              <w:rPr>
                <w:color w:val="000000"/>
                <w:sz w:val="22"/>
                <w:szCs w:val="22"/>
              </w:rPr>
            </w:pPr>
            <w:r w:rsidRPr="00603B47">
              <w:rPr>
                <w:color w:val="000000"/>
                <w:sz w:val="22"/>
                <w:szCs w:val="22"/>
              </w:rPr>
              <w:t>1,013</w:t>
            </w:r>
          </w:p>
        </w:tc>
        <w:tc>
          <w:tcPr>
            <w:tcW w:w="2118" w:type="dxa"/>
            <w:vAlign w:val="bottom"/>
          </w:tcPr>
          <w:p w:rsidR="00F6406E" w:rsidRPr="00603B47" w:rsidRDefault="00F6406E" w:rsidP="00C61210">
            <w:pPr>
              <w:jc w:val="center"/>
              <w:rPr>
                <w:color w:val="000000"/>
                <w:sz w:val="22"/>
                <w:szCs w:val="22"/>
              </w:rPr>
            </w:pPr>
            <w:r w:rsidRPr="00603B47">
              <w:rPr>
                <w:color w:val="000000"/>
                <w:sz w:val="22"/>
                <w:szCs w:val="22"/>
              </w:rPr>
              <w:t>289</w:t>
            </w:r>
          </w:p>
        </w:tc>
        <w:tc>
          <w:tcPr>
            <w:tcW w:w="1796" w:type="dxa"/>
            <w:vAlign w:val="bottom"/>
          </w:tcPr>
          <w:p w:rsidR="00F6406E" w:rsidRPr="00603B47" w:rsidRDefault="00F6406E" w:rsidP="00C61210">
            <w:pPr>
              <w:jc w:val="center"/>
              <w:rPr>
                <w:color w:val="000000"/>
                <w:sz w:val="22"/>
                <w:szCs w:val="22"/>
              </w:rPr>
            </w:pPr>
            <w:r w:rsidRPr="00603B47">
              <w:rPr>
                <w:color w:val="000000"/>
                <w:sz w:val="22"/>
                <w:szCs w:val="22"/>
              </w:rPr>
              <w:t>0</w:t>
            </w:r>
          </w:p>
        </w:tc>
      </w:tr>
      <w:tr w:rsidR="00F6406E" w:rsidRPr="00C61210" w:rsidTr="00BD4B28">
        <w:tc>
          <w:tcPr>
            <w:tcW w:w="803" w:type="dxa"/>
            <w:vAlign w:val="bottom"/>
          </w:tcPr>
          <w:p w:rsidR="00F6406E" w:rsidRPr="00C61210" w:rsidRDefault="00F6406E" w:rsidP="00BD4B28">
            <w:pPr>
              <w:jc w:val="center"/>
              <w:rPr>
                <w:rFonts w:asciiTheme="majorBidi" w:hAnsiTheme="majorBidi" w:cstheme="majorBidi"/>
                <w:sz w:val="22"/>
                <w:szCs w:val="22"/>
              </w:rPr>
            </w:pPr>
            <w:r w:rsidRPr="00C61210">
              <w:rPr>
                <w:rFonts w:asciiTheme="majorBidi" w:hAnsiTheme="majorBidi" w:cstheme="majorBidi"/>
                <w:sz w:val="22"/>
                <w:szCs w:val="22"/>
              </w:rPr>
              <w:t>Apr.</w:t>
            </w:r>
          </w:p>
        </w:tc>
        <w:tc>
          <w:tcPr>
            <w:tcW w:w="990" w:type="dxa"/>
            <w:vAlign w:val="bottom"/>
          </w:tcPr>
          <w:p w:rsidR="00F6406E" w:rsidRPr="00603B47" w:rsidRDefault="00F6406E" w:rsidP="00C61210">
            <w:pPr>
              <w:jc w:val="center"/>
              <w:rPr>
                <w:color w:val="000000"/>
                <w:sz w:val="22"/>
                <w:szCs w:val="22"/>
              </w:rPr>
            </w:pPr>
            <w:r w:rsidRPr="00603B47">
              <w:rPr>
                <w:color w:val="000000"/>
                <w:sz w:val="22"/>
                <w:szCs w:val="22"/>
              </w:rPr>
              <w:t>545</w:t>
            </w:r>
          </w:p>
        </w:tc>
        <w:tc>
          <w:tcPr>
            <w:tcW w:w="1060" w:type="dxa"/>
            <w:vAlign w:val="bottom"/>
          </w:tcPr>
          <w:p w:rsidR="00F6406E" w:rsidRPr="00603B47" w:rsidRDefault="00F6406E" w:rsidP="00C61210">
            <w:pPr>
              <w:jc w:val="center"/>
              <w:rPr>
                <w:color w:val="000000"/>
                <w:sz w:val="22"/>
                <w:szCs w:val="22"/>
              </w:rPr>
            </w:pPr>
            <w:r w:rsidRPr="00603B47">
              <w:rPr>
                <w:color w:val="000000"/>
                <w:sz w:val="22"/>
                <w:szCs w:val="22"/>
              </w:rPr>
              <w:t>65,676</w:t>
            </w:r>
          </w:p>
        </w:tc>
        <w:tc>
          <w:tcPr>
            <w:tcW w:w="2118" w:type="dxa"/>
            <w:vAlign w:val="bottom"/>
          </w:tcPr>
          <w:p w:rsidR="00F6406E" w:rsidRPr="00603B47" w:rsidRDefault="00F6406E" w:rsidP="00C61210">
            <w:pPr>
              <w:jc w:val="center"/>
              <w:rPr>
                <w:color w:val="000000"/>
                <w:sz w:val="22"/>
                <w:szCs w:val="22"/>
              </w:rPr>
            </w:pPr>
            <w:r w:rsidRPr="00603B47">
              <w:rPr>
                <w:color w:val="000000"/>
                <w:sz w:val="22"/>
                <w:szCs w:val="22"/>
              </w:rPr>
              <w:t>636</w:t>
            </w:r>
          </w:p>
        </w:tc>
        <w:tc>
          <w:tcPr>
            <w:tcW w:w="2118" w:type="dxa"/>
            <w:vAlign w:val="bottom"/>
          </w:tcPr>
          <w:p w:rsidR="00F6406E" w:rsidRPr="00603B47" w:rsidRDefault="00F6406E" w:rsidP="00C61210">
            <w:pPr>
              <w:jc w:val="center"/>
              <w:rPr>
                <w:color w:val="000000"/>
                <w:sz w:val="22"/>
                <w:szCs w:val="22"/>
              </w:rPr>
            </w:pPr>
            <w:r w:rsidRPr="00603B47">
              <w:rPr>
                <w:color w:val="000000"/>
                <w:sz w:val="22"/>
                <w:szCs w:val="22"/>
              </w:rPr>
              <w:t>363</w:t>
            </w:r>
          </w:p>
        </w:tc>
        <w:tc>
          <w:tcPr>
            <w:tcW w:w="1796" w:type="dxa"/>
            <w:vAlign w:val="bottom"/>
          </w:tcPr>
          <w:p w:rsidR="00F6406E" w:rsidRPr="00603B47" w:rsidRDefault="00F6406E" w:rsidP="00C61210">
            <w:pPr>
              <w:jc w:val="center"/>
              <w:rPr>
                <w:color w:val="000000"/>
                <w:sz w:val="22"/>
                <w:szCs w:val="22"/>
              </w:rPr>
            </w:pPr>
            <w:r w:rsidRPr="00603B47">
              <w:rPr>
                <w:color w:val="000000"/>
                <w:sz w:val="22"/>
                <w:szCs w:val="22"/>
              </w:rPr>
              <w:t>0</w:t>
            </w:r>
          </w:p>
        </w:tc>
      </w:tr>
      <w:tr w:rsidR="00F6406E" w:rsidRPr="00C61210" w:rsidTr="00BD4B28">
        <w:tc>
          <w:tcPr>
            <w:tcW w:w="803" w:type="dxa"/>
            <w:vAlign w:val="bottom"/>
          </w:tcPr>
          <w:p w:rsidR="00F6406E" w:rsidRPr="00C61210" w:rsidRDefault="00F6406E" w:rsidP="00BD4B28">
            <w:pPr>
              <w:jc w:val="center"/>
              <w:rPr>
                <w:rFonts w:asciiTheme="majorBidi" w:hAnsiTheme="majorBidi" w:cstheme="majorBidi"/>
                <w:sz w:val="22"/>
                <w:szCs w:val="22"/>
              </w:rPr>
            </w:pPr>
            <w:r w:rsidRPr="00C61210">
              <w:rPr>
                <w:rFonts w:asciiTheme="majorBidi" w:hAnsiTheme="majorBidi" w:cstheme="majorBidi"/>
                <w:sz w:val="22"/>
                <w:szCs w:val="22"/>
              </w:rPr>
              <w:t>May</w:t>
            </w:r>
          </w:p>
        </w:tc>
        <w:tc>
          <w:tcPr>
            <w:tcW w:w="990" w:type="dxa"/>
            <w:vAlign w:val="bottom"/>
          </w:tcPr>
          <w:p w:rsidR="00F6406E" w:rsidRPr="00603B47" w:rsidRDefault="00F6406E" w:rsidP="00C61210">
            <w:pPr>
              <w:jc w:val="center"/>
              <w:rPr>
                <w:color w:val="000000"/>
                <w:sz w:val="22"/>
                <w:szCs w:val="22"/>
              </w:rPr>
            </w:pPr>
            <w:r w:rsidRPr="00603B47">
              <w:rPr>
                <w:color w:val="000000"/>
                <w:sz w:val="22"/>
                <w:szCs w:val="22"/>
              </w:rPr>
              <w:t>269</w:t>
            </w:r>
          </w:p>
        </w:tc>
        <w:tc>
          <w:tcPr>
            <w:tcW w:w="1060" w:type="dxa"/>
            <w:vAlign w:val="bottom"/>
          </w:tcPr>
          <w:p w:rsidR="00F6406E" w:rsidRPr="00603B47" w:rsidRDefault="00F6406E" w:rsidP="00C61210">
            <w:pPr>
              <w:jc w:val="center"/>
              <w:rPr>
                <w:color w:val="000000"/>
                <w:sz w:val="22"/>
                <w:szCs w:val="22"/>
              </w:rPr>
            </w:pPr>
            <w:r w:rsidRPr="00603B47">
              <w:rPr>
                <w:color w:val="000000"/>
                <w:sz w:val="22"/>
                <w:szCs w:val="22"/>
              </w:rPr>
              <w:t>32,355</w:t>
            </w:r>
          </w:p>
        </w:tc>
        <w:tc>
          <w:tcPr>
            <w:tcW w:w="2118" w:type="dxa"/>
            <w:vAlign w:val="bottom"/>
          </w:tcPr>
          <w:p w:rsidR="00F6406E" w:rsidRPr="00603B47" w:rsidRDefault="00F6406E" w:rsidP="00C61210">
            <w:pPr>
              <w:jc w:val="center"/>
              <w:rPr>
                <w:color w:val="000000"/>
                <w:sz w:val="22"/>
                <w:szCs w:val="22"/>
              </w:rPr>
            </w:pPr>
            <w:r w:rsidRPr="00603B47">
              <w:rPr>
                <w:color w:val="000000"/>
                <w:sz w:val="22"/>
                <w:szCs w:val="22"/>
              </w:rPr>
              <w:t>313</w:t>
            </w:r>
          </w:p>
        </w:tc>
        <w:tc>
          <w:tcPr>
            <w:tcW w:w="2118" w:type="dxa"/>
            <w:vAlign w:val="bottom"/>
          </w:tcPr>
          <w:p w:rsidR="00F6406E" w:rsidRPr="00603B47" w:rsidRDefault="00F6406E" w:rsidP="00C61210">
            <w:pPr>
              <w:jc w:val="center"/>
              <w:rPr>
                <w:color w:val="000000"/>
                <w:sz w:val="22"/>
                <w:szCs w:val="22"/>
              </w:rPr>
            </w:pPr>
            <w:r w:rsidRPr="00603B47">
              <w:rPr>
                <w:color w:val="000000"/>
                <w:sz w:val="22"/>
                <w:szCs w:val="22"/>
              </w:rPr>
              <w:t>179</w:t>
            </w:r>
          </w:p>
        </w:tc>
        <w:tc>
          <w:tcPr>
            <w:tcW w:w="1796" w:type="dxa"/>
            <w:vAlign w:val="bottom"/>
          </w:tcPr>
          <w:p w:rsidR="00F6406E" w:rsidRPr="00603B47" w:rsidRDefault="00F6406E" w:rsidP="00C61210">
            <w:pPr>
              <w:jc w:val="center"/>
              <w:rPr>
                <w:color w:val="000000"/>
                <w:sz w:val="22"/>
                <w:szCs w:val="22"/>
              </w:rPr>
            </w:pPr>
            <w:r w:rsidRPr="00603B47">
              <w:rPr>
                <w:color w:val="000000"/>
                <w:sz w:val="22"/>
                <w:szCs w:val="22"/>
              </w:rPr>
              <w:t>0</w:t>
            </w:r>
          </w:p>
        </w:tc>
      </w:tr>
      <w:tr w:rsidR="00F6406E" w:rsidRPr="00C61210" w:rsidTr="00BD4B28">
        <w:tc>
          <w:tcPr>
            <w:tcW w:w="803" w:type="dxa"/>
            <w:vAlign w:val="bottom"/>
          </w:tcPr>
          <w:p w:rsidR="00F6406E" w:rsidRPr="00C61210" w:rsidRDefault="00F6406E" w:rsidP="00BD4B28">
            <w:pPr>
              <w:jc w:val="center"/>
              <w:rPr>
                <w:rFonts w:asciiTheme="majorBidi" w:hAnsiTheme="majorBidi" w:cstheme="majorBidi"/>
                <w:sz w:val="22"/>
                <w:szCs w:val="22"/>
              </w:rPr>
            </w:pPr>
            <w:r w:rsidRPr="00C61210">
              <w:rPr>
                <w:rFonts w:asciiTheme="majorBidi" w:hAnsiTheme="majorBidi" w:cstheme="majorBidi"/>
                <w:sz w:val="22"/>
                <w:szCs w:val="22"/>
              </w:rPr>
              <w:t>Jun.</w:t>
            </w:r>
          </w:p>
        </w:tc>
        <w:tc>
          <w:tcPr>
            <w:tcW w:w="990" w:type="dxa"/>
            <w:vAlign w:val="bottom"/>
          </w:tcPr>
          <w:p w:rsidR="00F6406E" w:rsidRPr="00603B47" w:rsidRDefault="00F6406E" w:rsidP="00C61210">
            <w:pPr>
              <w:jc w:val="center"/>
              <w:rPr>
                <w:color w:val="000000"/>
                <w:sz w:val="22"/>
                <w:szCs w:val="22"/>
              </w:rPr>
            </w:pPr>
            <w:r w:rsidRPr="00603B47">
              <w:rPr>
                <w:color w:val="000000"/>
                <w:sz w:val="22"/>
                <w:szCs w:val="22"/>
              </w:rPr>
              <w:t>0</w:t>
            </w:r>
          </w:p>
        </w:tc>
        <w:tc>
          <w:tcPr>
            <w:tcW w:w="1060" w:type="dxa"/>
            <w:vAlign w:val="bottom"/>
          </w:tcPr>
          <w:p w:rsidR="00F6406E" w:rsidRPr="00603B47" w:rsidRDefault="00F6406E" w:rsidP="00C61210">
            <w:pPr>
              <w:jc w:val="center"/>
              <w:rPr>
                <w:color w:val="000000"/>
                <w:sz w:val="22"/>
                <w:szCs w:val="22"/>
              </w:rPr>
            </w:pPr>
            <w:r w:rsidRPr="00603B47">
              <w:rPr>
                <w:color w:val="000000"/>
                <w:sz w:val="22"/>
                <w:szCs w:val="22"/>
              </w:rPr>
              <w:t>0</w:t>
            </w:r>
          </w:p>
        </w:tc>
        <w:tc>
          <w:tcPr>
            <w:tcW w:w="2118" w:type="dxa"/>
            <w:vAlign w:val="bottom"/>
          </w:tcPr>
          <w:p w:rsidR="00F6406E" w:rsidRPr="00603B47" w:rsidRDefault="00F6406E" w:rsidP="00C61210">
            <w:pPr>
              <w:jc w:val="center"/>
              <w:rPr>
                <w:color w:val="000000"/>
                <w:sz w:val="22"/>
                <w:szCs w:val="22"/>
              </w:rPr>
            </w:pPr>
            <w:r w:rsidRPr="00603B47">
              <w:rPr>
                <w:color w:val="000000"/>
                <w:sz w:val="22"/>
                <w:szCs w:val="22"/>
              </w:rPr>
              <w:t>0</w:t>
            </w:r>
          </w:p>
        </w:tc>
        <w:tc>
          <w:tcPr>
            <w:tcW w:w="2118" w:type="dxa"/>
            <w:vAlign w:val="bottom"/>
          </w:tcPr>
          <w:p w:rsidR="00F6406E" w:rsidRPr="00603B47" w:rsidRDefault="00F6406E" w:rsidP="00C61210">
            <w:pPr>
              <w:jc w:val="center"/>
              <w:rPr>
                <w:color w:val="000000"/>
                <w:sz w:val="22"/>
                <w:szCs w:val="22"/>
              </w:rPr>
            </w:pPr>
            <w:r w:rsidRPr="00603B47">
              <w:rPr>
                <w:color w:val="000000"/>
                <w:sz w:val="22"/>
                <w:szCs w:val="22"/>
              </w:rPr>
              <w:t>0</w:t>
            </w:r>
          </w:p>
        </w:tc>
        <w:tc>
          <w:tcPr>
            <w:tcW w:w="1796" w:type="dxa"/>
            <w:vAlign w:val="bottom"/>
          </w:tcPr>
          <w:p w:rsidR="00F6406E" w:rsidRPr="00603B47" w:rsidRDefault="00F6406E" w:rsidP="00C61210">
            <w:pPr>
              <w:jc w:val="center"/>
              <w:rPr>
                <w:color w:val="000000"/>
                <w:sz w:val="22"/>
                <w:szCs w:val="22"/>
              </w:rPr>
            </w:pPr>
            <w:r w:rsidRPr="00603B47">
              <w:rPr>
                <w:color w:val="000000"/>
                <w:sz w:val="22"/>
                <w:szCs w:val="22"/>
              </w:rPr>
              <w:t>0</w:t>
            </w:r>
          </w:p>
        </w:tc>
      </w:tr>
      <w:tr w:rsidR="00F6406E" w:rsidRPr="00C61210" w:rsidTr="00BD4B28">
        <w:tc>
          <w:tcPr>
            <w:tcW w:w="803" w:type="dxa"/>
            <w:vAlign w:val="bottom"/>
          </w:tcPr>
          <w:p w:rsidR="00F6406E" w:rsidRPr="00C61210" w:rsidRDefault="00F6406E" w:rsidP="00BD4B28">
            <w:pPr>
              <w:jc w:val="center"/>
              <w:rPr>
                <w:rFonts w:asciiTheme="majorBidi" w:hAnsiTheme="majorBidi" w:cstheme="majorBidi"/>
                <w:sz w:val="22"/>
                <w:szCs w:val="22"/>
              </w:rPr>
            </w:pPr>
            <w:r w:rsidRPr="00C61210">
              <w:rPr>
                <w:rFonts w:asciiTheme="majorBidi" w:hAnsiTheme="majorBidi" w:cstheme="majorBidi"/>
                <w:sz w:val="22"/>
                <w:szCs w:val="22"/>
              </w:rPr>
              <w:t>Jul.</w:t>
            </w:r>
          </w:p>
        </w:tc>
        <w:tc>
          <w:tcPr>
            <w:tcW w:w="990" w:type="dxa"/>
            <w:vAlign w:val="bottom"/>
          </w:tcPr>
          <w:p w:rsidR="00F6406E" w:rsidRPr="00603B47" w:rsidRDefault="00F6406E" w:rsidP="00C61210">
            <w:pPr>
              <w:jc w:val="center"/>
              <w:rPr>
                <w:color w:val="000000"/>
                <w:sz w:val="22"/>
                <w:szCs w:val="22"/>
              </w:rPr>
            </w:pPr>
            <w:r w:rsidRPr="00603B47">
              <w:rPr>
                <w:color w:val="000000"/>
                <w:sz w:val="22"/>
                <w:szCs w:val="22"/>
              </w:rPr>
              <w:t>0</w:t>
            </w:r>
          </w:p>
        </w:tc>
        <w:tc>
          <w:tcPr>
            <w:tcW w:w="1060" w:type="dxa"/>
            <w:vAlign w:val="bottom"/>
          </w:tcPr>
          <w:p w:rsidR="00F6406E" w:rsidRPr="00603B47" w:rsidRDefault="00F6406E" w:rsidP="00C61210">
            <w:pPr>
              <w:jc w:val="center"/>
              <w:rPr>
                <w:color w:val="000000"/>
                <w:sz w:val="22"/>
                <w:szCs w:val="22"/>
              </w:rPr>
            </w:pPr>
            <w:r w:rsidRPr="00603B47">
              <w:rPr>
                <w:color w:val="000000"/>
                <w:sz w:val="22"/>
                <w:szCs w:val="22"/>
              </w:rPr>
              <w:t>0</w:t>
            </w:r>
          </w:p>
        </w:tc>
        <w:tc>
          <w:tcPr>
            <w:tcW w:w="2118" w:type="dxa"/>
            <w:vAlign w:val="bottom"/>
          </w:tcPr>
          <w:p w:rsidR="00F6406E" w:rsidRPr="00603B47" w:rsidRDefault="00F6406E" w:rsidP="00C61210">
            <w:pPr>
              <w:jc w:val="center"/>
              <w:rPr>
                <w:color w:val="000000"/>
                <w:sz w:val="22"/>
                <w:szCs w:val="22"/>
              </w:rPr>
            </w:pPr>
            <w:r w:rsidRPr="00603B47">
              <w:rPr>
                <w:color w:val="000000"/>
                <w:sz w:val="22"/>
                <w:szCs w:val="22"/>
              </w:rPr>
              <w:t>0</w:t>
            </w:r>
          </w:p>
        </w:tc>
        <w:tc>
          <w:tcPr>
            <w:tcW w:w="2118" w:type="dxa"/>
            <w:vAlign w:val="bottom"/>
          </w:tcPr>
          <w:p w:rsidR="00F6406E" w:rsidRPr="00603B47" w:rsidRDefault="00F6406E" w:rsidP="00C61210">
            <w:pPr>
              <w:jc w:val="center"/>
              <w:rPr>
                <w:color w:val="000000"/>
                <w:sz w:val="22"/>
                <w:szCs w:val="22"/>
              </w:rPr>
            </w:pPr>
            <w:r w:rsidRPr="00603B47">
              <w:rPr>
                <w:color w:val="000000"/>
                <w:sz w:val="22"/>
                <w:szCs w:val="22"/>
              </w:rPr>
              <w:t>0</w:t>
            </w:r>
          </w:p>
        </w:tc>
        <w:tc>
          <w:tcPr>
            <w:tcW w:w="1796" w:type="dxa"/>
            <w:vAlign w:val="bottom"/>
          </w:tcPr>
          <w:p w:rsidR="00F6406E" w:rsidRPr="00603B47" w:rsidRDefault="00F6406E" w:rsidP="00C61210">
            <w:pPr>
              <w:jc w:val="center"/>
              <w:rPr>
                <w:color w:val="000000"/>
                <w:sz w:val="22"/>
                <w:szCs w:val="22"/>
              </w:rPr>
            </w:pPr>
            <w:r w:rsidRPr="00603B47">
              <w:rPr>
                <w:color w:val="000000"/>
                <w:sz w:val="22"/>
                <w:szCs w:val="22"/>
              </w:rPr>
              <w:t>0</w:t>
            </w:r>
          </w:p>
        </w:tc>
      </w:tr>
      <w:tr w:rsidR="00F6406E" w:rsidRPr="00C61210" w:rsidTr="00BD4B28">
        <w:tc>
          <w:tcPr>
            <w:tcW w:w="803" w:type="dxa"/>
            <w:vAlign w:val="bottom"/>
          </w:tcPr>
          <w:p w:rsidR="00F6406E" w:rsidRPr="00C61210" w:rsidRDefault="00F6406E" w:rsidP="00BD4B28">
            <w:pPr>
              <w:jc w:val="center"/>
              <w:rPr>
                <w:rFonts w:asciiTheme="majorBidi" w:hAnsiTheme="majorBidi" w:cstheme="majorBidi"/>
                <w:sz w:val="22"/>
                <w:szCs w:val="22"/>
              </w:rPr>
            </w:pPr>
            <w:r w:rsidRPr="00C61210">
              <w:rPr>
                <w:rFonts w:asciiTheme="majorBidi" w:hAnsiTheme="majorBidi" w:cstheme="majorBidi"/>
                <w:sz w:val="22"/>
                <w:szCs w:val="22"/>
              </w:rPr>
              <w:t>Aug.</w:t>
            </w:r>
          </w:p>
        </w:tc>
        <w:tc>
          <w:tcPr>
            <w:tcW w:w="990" w:type="dxa"/>
            <w:vAlign w:val="bottom"/>
          </w:tcPr>
          <w:p w:rsidR="00F6406E" w:rsidRPr="00603B47" w:rsidRDefault="00F6406E" w:rsidP="00C61210">
            <w:pPr>
              <w:jc w:val="center"/>
              <w:rPr>
                <w:color w:val="000000"/>
                <w:sz w:val="22"/>
                <w:szCs w:val="22"/>
              </w:rPr>
            </w:pPr>
            <w:r w:rsidRPr="00603B47">
              <w:rPr>
                <w:color w:val="000000"/>
                <w:sz w:val="22"/>
                <w:szCs w:val="22"/>
              </w:rPr>
              <w:t>0</w:t>
            </w:r>
          </w:p>
        </w:tc>
        <w:tc>
          <w:tcPr>
            <w:tcW w:w="1060" w:type="dxa"/>
            <w:vAlign w:val="bottom"/>
          </w:tcPr>
          <w:p w:rsidR="00F6406E" w:rsidRPr="00603B47" w:rsidRDefault="00F6406E" w:rsidP="00C61210">
            <w:pPr>
              <w:jc w:val="center"/>
              <w:rPr>
                <w:color w:val="000000"/>
                <w:sz w:val="22"/>
                <w:szCs w:val="22"/>
              </w:rPr>
            </w:pPr>
            <w:r w:rsidRPr="00603B47">
              <w:rPr>
                <w:color w:val="000000"/>
                <w:sz w:val="22"/>
                <w:szCs w:val="22"/>
              </w:rPr>
              <w:t>0</w:t>
            </w:r>
          </w:p>
        </w:tc>
        <w:tc>
          <w:tcPr>
            <w:tcW w:w="2118" w:type="dxa"/>
            <w:vAlign w:val="bottom"/>
          </w:tcPr>
          <w:p w:rsidR="00F6406E" w:rsidRPr="00603B47" w:rsidRDefault="00F6406E" w:rsidP="00C61210">
            <w:pPr>
              <w:jc w:val="center"/>
              <w:rPr>
                <w:color w:val="000000"/>
                <w:sz w:val="22"/>
                <w:szCs w:val="22"/>
              </w:rPr>
            </w:pPr>
            <w:r w:rsidRPr="00603B47">
              <w:rPr>
                <w:color w:val="000000"/>
                <w:sz w:val="22"/>
                <w:szCs w:val="22"/>
              </w:rPr>
              <w:t>0</w:t>
            </w:r>
          </w:p>
        </w:tc>
        <w:tc>
          <w:tcPr>
            <w:tcW w:w="2118" w:type="dxa"/>
            <w:vAlign w:val="bottom"/>
          </w:tcPr>
          <w:p w:rsidR="00F6406E" w:rsidRPr="00603B47" w:rsidRDefault="00F6406E" w:rsidP="00C61210">
            <w:pPr>
              <w:jc w:val="center"/>
              <w:rPr>
                <w:color w:val="000000"/>
                <w:sz w:val="22"/>
                <w:szCs w:val="22"/>
              </w:rPr>
            </w:pPr>
            <w:r w:rsidRPr="00603B47">
              <w:rPr>
                <w:color w:val="000000"/>
                <w:sz w:val="22"/>
                <w:szCs w:val="22"/>
              </w:rPr>
              <w:t>0</w:t>
            </w:r>
          </w:p>
        </w:tc>
        <w:tc>
          <w:tcPr>
            <w:tcW w:w="1796" w:type="dxa"/>
            <w:vAlign w:val="bottom"/>
          </w:tcPr>
          <w:p w:rsidR="00F6406E" w:rsidRPr="00603B47" w:rsidRDefault="00F6406E" w:rsidP="00C61210">
            <w:pPr>
              <w:jc w:val="center"/>
              <w:rPr>
                <w:color w:val="000000"/>
                <w:sz w:val="22"/>
                <w:szCs w:val="22"/>
              </w:rPr>
            </w:pPr>
            <w:r w:rsidRPr="00603B47">
              <w:rPr>
                <w:color w:val="000000"/>
                <w:sz w:val="22"/>
                <w:szCs w:val="22"/>
              </w:rPr>
              <w:t>0</w:t>
            </w:r>
          </w:p>
        </w:tc>
      </w:tr>
      <w:tr w:rsidR="00F6406E" w:rsidRPr="00C61210" w:rsidTr="00BD4B28">
        <w:tc>
          <w:tcPr>
            <w:tcW w:w="803" w:type="dxa"/>
            <w:vAlign w:val="bottom"/>
          </w:tcPr>
          <w:p w:rsidR="00F6406E" w:rsidRPr="00C61210" w:rsidRDefault="00F6406E" w:rsidP="00BD4B28">
            <w:pPr>
              <w:jc w:val="center"/>
              <w:rPr>
                <w:rFonts w:asciiTheme="majorBidi" w:hAnsiTheme="majorBidi" w:cstheme="majorBidi"/>
                <w:sz w:val="22"/>
                <w:szCs w:val="22"/>
              </w:rPr>
            </w:pPr>
            <w:r w:rsidRPr="00C61210">
              <w:rPr>
                <w:rFonts w:asciiTheme="majorBidi" w:hAnsiTheme="majorBidi" w:cstheme="majorBidi"/>
                <w:sz w:val="22"/>
                <w:szCs w:val="22"/>
              </w:rPr>
              <w:t>Sep.</w:t>
            </w:r>
          </w:p>
        </w:tc>
        <w:tc>
          <w:tcPr>
            <w:tcW w:w="990" w:type="dxa"/>
            <w:vAlign w:val="bottom"/>
          </w:tcPr>
          <w:p w:rsidR="00F6406E" w:rsidRPr="00603B47" w:rsidRDefault="00F6406E" w:rsidP="00C61210">
            <w:pPr>
              <w:jc w:val="center"/>
              <w:rPr>
                <w:color w:val="000000"/>
                <w:sz w:val="22"/>
                <w:szCs w:val="22"/>
              </w:rPr>
            </w:pPr>
            <w:r w:rsidRPr="00603B47">
              <w:rPr>
                <w:color w:val="000000"/>
                <w:sz w:val="22"/>
                <w:szCs w:val="22"/>
              </w:rPr>
              <w:t>214</w:t>
            </w:r>
          </w:p>
        </w:tc>
        <w:tc>
          <w:tcPr>
            <w:tcW w:w="1060" w:type="dxa"/>
            <w:vAlign w:val="bottom"/>
          </w:tcPr>
          <w:p w:rsidR="00F6406E" w:rsidRPr="00603B47" w:rsidRDefault="00F6406E" w:rsidP="00C61210">
            <w:pPr>
              <w:jc w:val="center"/>
              <w:rPr>
                <w:color w:val="000000"/>
                <w:sz w:val="22"/>
                <w:szCs w:val="22"/>
              </w:rPr>
            </w:pPr>
            <w:r w:rsidRPr="00603B47">
              <w:rPr>
                <w:color w:val="000000"/>
                <w:sz w:val="22"/>
                <w:szCs w:val="22"/>
              </w:rPr>
              <w:t>25,753</w:t>
            </w:r>
          </w:p>
        </w:tc>
        <w:tc>
          <w:tcPr>
            <w:tcW w:w="2118" w:type="dxa"/>
            <w:vAlign w:val="bottom"/>
          </w:tcPr>
          <w:p w:rsidR="00F6406E" w:rsidRPr="00603B47" w:rsidRDefault="00F6406E" w:rsidP="00C61210">
            <w:pPr>
              <w:jc w:val="center"/>
              <w:rPr>
                <w:color w:val="000000"/>
                <w:sz w:val="22"/>
                <w:szCs w:val="22"/>
              </w:rPr>
            </w:pPr>
            <w:r w:rsidRPr="00603B47">
              <w:rPr>
                <w:color w:val="000000"/>
                <w:sz w:val="22"/>
                <w:szCs w:val="22"/>
              </w:rPr>
              <w:t>249</w:t>
            </w:r>
          </w:p>
        </w:tc>
        <w:tc>
          <w:tcPr>
            <w:tcW w:w="2118" w:type="dxa"/>
            <w:vAlign w:val="bottom"/>
          </w:tcPr>
          <w:p w:rsidR="00F6406E" w:rsidRPr="00603B47" w:rsidRDefault="00F6406E" w:rsidP="00C61210">
            <w:pPr>
              <w:jc w:val="center"/>
              <w:rPr>
                <w:color w:val="000000"/>
                <w:sz w:val="22"/>
                <w:szCs w:val="22"/>
              </w:rPr>
            </w:pPr>
            <w:r w:rsidRPr="00603B47">
              <w:rPr>
                <w:color w:val="000000"/>
                <w:sz w:val="22"/>
                <w:szCs w:val="22"/>
              </w:rPr>
              <w:t>178</w:t>
            </w:r>
          </w:p>
        </w:tc>
        <w:tc>
          <w:tcPr>
            <w:tcW w:w="1796" w:type="dxa"/>
            <w:vAlign w:val="bottom"/>
          </w:tcPr>
          <w:p w:rsidR="00F6406E" w:rsidRPr="00603B47" w:rsidRDefault="00F6406E" w:rsidP="00C61210">
            <w:pPr>
              <w:jc w:val="center"/>
              <w:rPr>
                <w:color w:val="000000"/>
                <w:sz w:val="22"/>
                <w:szCs w:val="22"/>
              </w:rPr>
            </w:pPr>
            <w:r w:rsidRPr="00603B47">
              <w:rPr>
                <w:color w:val="000000"/>
                <w:sz w:val="22"/>
                <w:szCs w:val="22"/>
              </w:rPr>
              <w:t>0</w:t>
            </w:r>
          </w:p>
        </w:tc>
      </w:tr>
      <w:tr w:rsidR="00F6406E" w:rsidRPr="00C61210" w:rsidTr="00BD4B28">
        <w:tc>
          <w:tcPr>
            <w:tcW w:w="803" w:type="dxa"/>
            <w:vAlign w:val="bottom"/>
          </w:tcPr>
          <w:p w:rsidR="00F6406E" w:rsidRPr="00C61210" w:rsidRDefault="00F6406E" w:rsidP="00BD4B28">
            <w:pPr>
              <w:jc w:val="center"/>
              <w:rPr>
                <w:rFonts w:asciiTheme="majorBidi" w:hAnsiTheme="majorBidi" w:cstheme="majorBidi"/>
                <w:sz w:val="22"/>
                <w:szCs w:val="22"/>
              </w:rPr>
            </w:pPr>
            <w:r w:rsidRPr="00C61210">
              <w:rPr>
                <w:rFonts w:asciiTheme="majorBidi" w:hAnsiTheme="majorBidi" w:cstheme="majorBidi"/>
                <w:sz w:val="22"/>
                <w:szCs w:val="22"/>
              </w:rPr>
              <w:t>Oct.</w:t>
            </w:r>
          </w:p>
        </w:tc>
        <w:tc>
          <w:tcPr>
            <w:tcW w:w="990" w:type="dxa"/>
            <w:vAlign w:val="bottom"/>
          </w:tcPr>
          <w:p w:rsidR="00F6406E" w:rsidRPr="00603B47" w:rsidRDefault="00F6406E" w:rsidP="00C61210">
            <w:pPr>
              <w:jc w:val="center"/>
              <w:rPr>
                <w:color w:val="000000"/>
                <w:sz w:val="22"/>
                <w:szCs w:val="22"/>
              </w:rPr>
            </w:pPr>
            <w:r w:rsidRPr="00603B47">
              <w:rPr>
                <w:color w:val="000000"/>
                <w:sz w:val="22"/>
                <w:szCs w:val="22"/>
              </w:rPr>
              <w:t>454</w:t>
            </w:r>
          </w:p>
        </w:tc>
        <w:tc>
          <w:tcPr>
            <w:tcW w:w="1060" w:type="dxa"/>
            <w:vAlign w:val="bottom"/>
          </w:tcPr>
          <w:p w:rsidR="00F6406E" w:rsidRPr="00603B47" w:rsidRDefault="00F6406E" w:rsidP="00C61210">
            <w:pPr>
              <w:jc w:val="center"/>
              <w:rPr>
                <w:color w:val="000000"/>
                <w:sz w:val="22"/>
                <w:szCs w:val="22"/>
              </w:rPr>
            </w:pPr>
            <w:r w:rsidRPr="00603B47">
              <w:rPr>
                <w:color w:val="000000"/>
                <w:sz w:val="22"/>
                <w:szCs w:val="22"/>
              </w:rPr>
              <w:t>54,732</w:t>
            </w:r>
          </w:p>
        </w:tc>
        <w:tc>
          <w:tcPr>
            <w:tcW w:w="2118" w:type="dxa"/>
            <w:vAlign w:val="bottom"/>
          </w:tcPr>
          <w:p w:rsidR="00F6406E" w:rsidRPr="00603B47" w:rsidRDefault="00F6406E" w:rsidP="00C61210">
            <w:pPr>
              <w:jc w:val="center"/>
              <w:rPr>
                <w:color w:val="000000"/>
                <w:sz w:val="22"/>
                <w:szCs w:val="22"/>
              </w:rPr>
            </w:pPr>
            <w:r w:rsidRPr="00603B47">
              <w:rPr>
                <w:color w:val="000000"/>
                <w:sz w:val="22"/>
                <w:szCs w:val="22"/>
              </w:rPr>
              <w:t>530</w:t>
            </w:r>
          </w:p>
        </w:tc>
        <w:tc>
          <w:tcPr>
            <w:tcW w:w="2118" w:type="dxa"/>
            <w:vAlign w:val="bottom"/>
          </w:tcPr>
          <w:p w:rsidR="00F6406E" w:rsidRPr="00603B47" w:rsidRDefault="00F6406E" w:rsidP="00C61210">
            <w:pPr>
              <w:jc w:val="center"/>
              <w:rPr>
                <w:color w:val="000000"/>
                <w:sz w:val="22"/>
                <w:szCs w:val="22"/>
              </w:rPr>
            </w:pPr>
            <w:r w:rsidRPr="00603B47">
              <w:rPr>
                <w:color w:val="000000"/>
                <w:sz w:val="22"/>
                <w:szCs w:val="22"/>
              </w:rPr>
              <w:t>303</w:t>
            </w:r>
          </w:p>
        </w:tc>
        <w:tc>
          <w:tcPr>
            <w:tcW w:w="1796" w:type="dxa"/>
            <w:vAlign w:val="bottom"/>
          </w:tcPr>
          <w:p w:rsidR="00F6406E" w:rsidRPr="00603B47" w:rsidRDefault="00F6406E" w:rsidP="00C61210">
            <w:pPr>
              <w:jc w:val="center"/>
              <w:rPr>
                <w:color w:val="000000"/>
                <w:sz w:val="22"/>
                <w:szCs w:val="22"/>
              </w:rPr>
            </w:pPr>
            <w:r w:rsidRPr="00603B47">
              <w:rPr>
                <w:color w:val="000000"/>
                <w:sz w:val="22"/>
                <w:szCs w:val="22"/>
              </w:rPr>
              <w:t>0</w:t>
            </w:r>
          </w:p>
        </w:tc>
      </w:tr>
      <w:tr w:rsidR="00F6406E" w:rsidRPr="00C61210" w:rsidTr="00BD4B28">
        <w:tc>
          <w:tcPr>
            <w:tcW w:w="803" w:type="dxa"/>
            <w:vAlign w:val="bottom"/>
          </w:tcPr>
          <w:p w:rsidR="00F6406E" w:rsidRPr="00C61210" w:rsidRDefault="00F6406E" w:rsidP="00BD4B28">
            <w:pPr>
              <w:jc w:val="center"/>
              <w:rPr>
                <w:rFonts w:asciiTheme="majorBidi" w:hAnsiTheme="majorBidi" w:cstheme="majorBidi"/>
                <w:sz w:val="22"/>
                <w:szCs w:val="22"/>
              </w:rPr>
            </w:pPr>
            <w:r w:rsidRPr="00C61210">
              <w:rPr>
                <w:rFonts w:asciiTheme="majorBidi" w:hAnsiTheme="majorBidi" w:cstheme="majorBidi"/>
                <w:sz w:val="22"/>
                <w:szCs w:val="22"/>
              </w:rPr>
              <w:t>Nov.</w:t>
            </w:r>
          </w:p>
        </w:tc>
        <w:tc>
          <w:tcPr>
            <w:tcW w:w="990" w:type="dxa"/>
            <w:vAlign w:val="bottom"/>
          </w:tcPr>
          <w:p w:rsidR="00F6406E" w:rsidRPr="00603B47" w:rsidRDefault="00F6406E" w:rsidP="00C61210">
            <w:pPr>
              <w:jc w:val="center"/>
              <w:rPr>
                <w:color w:val="000000"/>
                <w:sz w:val="22"/>
                <w:szCs w:val="22"/>
              </w:rPr>
            </w:pPr>
            <w:r w:rsidRPr="00603B47">
              <w:rPr>
                <w:color w:val="000000"/>
                <w:sz w:val="22"/>
                <w:szCs w:val="22"/>
              </w:rPr>
              <w:t>696</w:t>
            </w:r>
          </w:p>
        </w:tc>
        <w:tc>
          <w:tcPr>
            <w:tcW w:w="1060" w:type="dxa"/>
            <w:vAlign w:val="bottom"/>
          </w:tcPr>
          <w:p w:rsidR="00F6406E" w:rsidRPr="00603B47" w:rsidRDefault="00F6406E" w:rsidP="00C61210">
            <w:pPr>
              <w:jc w:val="center"/>
              <w:rPr>
                <w:color w:val="000000"/>
                <w:sz w:val="22"/>
                <w:szCs w:val="22"/>
              </w:rPr>
            </w:pPr>
            <w:r w:rsidRPr="00603B47">
              <w:rPr>
                <w:color w:val="000000"/>
                <w:sz w:val="22"/>
                <w:szCs w:val="22"/>
              </w:rPr>
              <w:t>83,816</w:t>
            </w:r>
          </w:p>
        </w:tc>
        <w:tc>
          <w:tcPr>
            <w:tcW w:w="2118" w:type="dxa"/>
            <w:vAlign w:val="bottom"/>
          </w:tcPr>
          <w:p w:rsidR="00F6406E" w:rsidRPr="00603B47" w:rsidRDefault="00F6406E" w:rsidP="00C61210">
            <w:pPr>
              <w:jc w:val="center"/>
              <w:rPr>
                <w:color w:val="000000"/>
                <w:sz w:val="22"/>
                <w:szCs w:val="22"/>
              </w:rPr>
            </w:pPr>
            <w:r w:rsidRPr="00603B47">
              <w:rPr>
                <w:color w:val="000000"/>
                <w:sz w:val="22"/>
                <w:szCs w:val="22"/>
              </w:rPr>
              <w:t>811</w:t>
            </w:r>
          </w:p>
        </w:tc>
        <w:tc>
          <w:tcPr>
            <w:tcW w:w="2118" w:type="dxa"/>
            <w:vAlign w:val="bottom"/>
          </w:tcPr>
          <w:p w:rsidR="00F6406E" w:rsidRPr="00603B47" w:rsidRDefault="00F6406E" w:rsidP="00C61210">
            <w:pPr>
              <w:jc w:val="center"/>
              <w:rPr>
                <w:color w:val="000000"/>
                <w:sz w:val="22"/>
                <w:szCs w:val="22"/>
              </w:rPr>
            </w:pPr>
            <w:r w:rsidRPr="00603B47">
              <w:rPr>
                <w:color w:val="000000"/>
                <w:sz w:val="22"/>
                <w:szCs w:val="22"/>
              </w:rPr>
              <w:t>464</w:t>
            </w:r>
          </w:p>
        </w:tc>
        <w:tc>
          <w:tcPr>
            <w:tcW w:w="1796" w:type="dxa"/>
            <w:vAlign w:val="bottom"/>
          </w:tcPr>
          <w:p w:rsidR="00F6406E" w:rsidRPr="00603B47" w:rsidRDefault="00F6406E" w:rsidP="00C61210">
            <w:pPr>
              <w:jc w:val="center"/>
              <w:rPr>
                <w:color w:val="000000"/>
                <w:sz w:val="22"/>
                <w:szCs w:val="22"/>
              </w:rPr>
            </w:pPr>
            <w:r w:rsidRPr="00603B47">
              <w:rPr>
                <w:color w:val="000000"/>
                <w:sz w:val="22"/>
                <w:szCs w:val="22"/>
              </w:rPr>
              <w:t>0</w:t>
            </w:r>
          </w:p>
        </w:tc>
      </w:tr>
      <w:tr w:rsidR="00F6406E" w:rsidRPr="00C61210" w:rsidTr="00BD4B28">
        <w:tc>
          <w:tcPr>
            <w:tcW w:w="803" w:type="dxa"/>
            <w:vAlign w:val="bottom"/>
          </w:tcPr>
          <w:p w:rsidR="00F6406E" w:rsidRPr="00C61210" w:rsidRDefault="00F6406E" w:rsidP="00BD4B28">
            <w:pPr>
              <w:jc w:val="center"/>
              <w:rPr>
                <w:rFonts w:asciiTheme="majorBidi" w:hAnsiTheme="majorBidi" w:cstheme="majorBidi"/>
                <w:sz w:val="22"/>
                <w:szCs w:val="22"/>
              </w:rPr>
            </w:pPr>
            <w:r w:rsidRPr="00C61210">
              <w:rPr>
                <w:rFonts w:asciiTheme="majorBidi" w:hAnsiTheme="majorBidi" w:cstheme="majorBidi"/>
                <w:sz w:val="22"/>
                <w:szCs w:val="22"/>
              </w:rPr>
              <w:t>Dec.</w:t>
            </w:r>
          </w:p>
        </w:tc>
        <w:tc>
          <w:tcPr>
            <w:tcW w:w="990" w:type="dxa"/>
            <w:vAlign w:val="bottom"/>
          </w:tcPr>
          <w:p w:rsidR="00F6406E" w:rsidRPr="00603B47" w:rsidRDefault="00F6406E" w:rsidP="00C61210">
            <w:pPr>
              <w:jc w:val="center"/>
              <w:rPr>
                <w:color w:val="000000"/>
                <w:sz w:val="22"/>
                <w:szCs w:val="22"/>
              </w:rPr>
            </w:pPr>
            <w:r w:rsidRPr="00603B47">
              <w:rPr>
                <w:color w:val="000000"/>
                <w:sz w:val="22"/>
                <w:szCs w:val="22"/>
              </w:rPr>
              <w:t>1,021</w:t>
            </w:r>
          </w:p>
        </w:tc>
        <w:tc>
          <w:tcPr>
            <w:tcW w:w="1060" w:type="dxa"/>
            <w:vAlign w:val="bottom"/>
          </w:tcPr>
          <w:p w:rsidR="00F6406E" w:rsidRPr="00603B47" w:rsidRDefault="00F6406E" w:rsidP="00C61210">
            <w:pPr>
              <w:jc w:val="center"/>
              <w:rPr>
                <w:color w:val="000000"/>
                <w:sz w:val="22"/>
                <w:szCs w:val="22"/>
              </w:rPr>
            </w:pPr>
            <w:r w:rsidRPr="00603B47">
              <w:rPr>
                <w:color w:val="000000"/>
                <w:sz w:val="22"/>
                <w:szCs w:val="22"/>
              </w:rPr>
              <w:t>123,040</w:t>
            </w:r>
          </w:p>
        </w:tc>
        <w:tc>
          <w:tcPr>
            <w:tcW w:w="2118" w:type="dxa"/>
            <w:vAlign w:val="bottom"/>
          </w:tcPr>
          <w:p w:rsidR="00F6406E" w:rsidRPr="00603B47" w:rsidRDefault="00F6406E" w:rsidP="00C61210">
            <w:pPr>
              <w:jc w:val="center"/>
              <w:rPr>
                <w:color w:val="000000"/>
                <w:sz w:val="22"/>
                <w:szCs w:val="22"/>
              </w:rPr>
            </w:pPr>
            <w:r w:rsidRPr="00603B47">
              <w:rPr>
                <w:color w:val="000000"/>
                <w:sz w:val="22"/>
                <w:szCs w:val="22"/>
              </w:rPr>
              <w:t>1,191</w:t>
            </w:r>
          </w:p>
        </w:tc>
        <w:tc>
          <w:tcPr>
            <w:tcW w:w="2118" w:type="dxa"/>
            <w:vAlign w:val="bottom"/>
          </w:tcPr>
          <w:p w:rsidR="00F6406E" w:rsidRPr="00603B47" w:rsidRDefault="00F6406E" w:rsidP="00C61210">
            <w:pPr>
              <w:jc w:val="center"/>
              <w:rPr>
                <w:color w:val="000000"/>
                <w:sz w:val="22"/>
                <w:szCs w:val="22"/>
              </w:rPr>
            </w:pPr>
            <w:r w:rsidRPr="00603B47">
              <w:rPr>
                <w:color w:val="000000"/>
                <w:sz w:val="22"/>
                <w:szCs w:val="22"/>
              </w:rPr>
              <w:t>21,443</w:t>
            </w:r>
          </w:p>
        </w:tc>
        <w:tc>
          <w:tcPr>
            <w:tcW w:w="1796" w:type="dxa"/>
            <w:vAlign w:val="bottom"/>
          </w:tcPr>
          <w:p w:rsidR="00F6406E" w:rsidRPr="00603B47" w:rsidRDefault="00F6406E" w:rsidP="00C61210">
            <w:pPr>
              <w:jc w:val="center"/>
              <w:rPr>
                <w:color w:val="000000"/>
                <w:sz w:val="22"/>
                <w:szCs w:val="22"/>
              </w:rPr>
            </w:pPr>
            <w:r w:rsidRPr="00603B47">
              <w:rPr>
                <w:color w:val="000000"/>
                <w:sz w:val="22"/>
                <w:szCs w:val="22"/>
              </w:rPr>
              <w:t>0</w:t>
            </w:r>
          </w:p>
        </w:tc>
      </w:tr>
      <w:tr w:rsidR="00F6406E" w:rsidRPr="00C61210" w:rsidTr="00BD4B28">
        <w:tc>
          <w:tcPr>
            <w:tcW w:w="803" w:type="dxa"/>
            <w:vAlign w:val="bottom"/>
          </w:tcPr>
          <w:p w:rsidR="00F6406E" w:rsidRPr="00C61210" w:rsidRDefault="00F6406E" w:rsidP="00BD4B28">
            <w:pPr>
              <w:jc w:val="center"/>
              <w:rPr>
                <w:rFonts w:asciiTheme="majorBidi" w:hAnsiTheme="majorBidi" w:cstheme="majorBidi"/>
                <w:sz w:val="22"/>
                <w:szCs w:val="22"/>
              </w:rPr>
            </w:pPr>
            <w:r w:rsidRPr="00C61210">
              <w:rPr>
                <w:rFonts w:asciiTheme="majorBidi" w:hAnsiTheme="majorBidi" w:cstheme="majorBidi"/>
                <w:sz w:val="22"/>
                <w:szCs w:val="22"/>
              </w:rPr>
              <w:t>Total</w:t>
            </w:r>
          </w:p>
        </w:tc>
        <w:tc>
          <w:tcPr>
            <w:tcW w:w="990" w:type="dxa"/>
            <w:vAlign w:val="bottom"/>
          </w:tcPr>
          <w:p w:rsidR="00F6406E" w:rsidRPr="00603B47" w:rsidRDefault="00F6406E" w:rsidP="00C61210">
            <w:pPr>
              <w:jc w:val="center"/>
              <w:rPr>
                <w:color w:val="000000"/>
                <w:sz w:val="22"/>
                <w:szCs w:val="22"/>
              </w:rPr>
            </w:pPr>
            <w:r w:rsidRPr="00603B47">
              <w:rPr>
                <w:color w:val="000000"/>
                <w:sz w:val="22"/>
                <w:szCs w:val="22"/>
              </w:rPr>
              <w:t>6,250</w:t>
            </w:r>
          </w:p>
        </w:tc>
        <w:tc>
          <w:tcPr>
            <w:tcW w:w="1060" w:type="dxa"/>
            <w:vAlign w:val="bottom"/>
          </w:tcPr>
          <w:p w:rsidR="00F6406E" w:rsidRPr="00603B47" w:rsidRDefault="00F6406E" w:rsidP="00C61210">
            <w:pPr>
              <w:jc w:val="center"/>
              <w:rPr>
                <w:color w:val="000000"/>
                <w:sz w:val="22"/>
                <w:szCs w:val="22"/>
              </w:rPr>
            </w:pPr>
            <w:r w:rsidRPr="00603B47">
              <w:rPr>
                <w:color w:val="000000"/>
                <w:sz w:val="22"/>
                <w:szCs w:val="22"/>
              </w:rPr>
              <w:t>753,125</w:t>
            </w:r>
          </w:p>
        </w:tc>
        <w:tc>
          <w:tcPr>
            <w:tcW w:w="2118" w:type="dxa"/>
            <w:vAlign w:val="bottom"/>
          </w:tcPr>
          <w:p w:rsidR="00F6406E" w:rsidRPr="00603B47" w:rsidRDefault="00F6406E" w:rsidP="00C61210">
            <w:pPr>
              <w:jc w:val="center"/>
              <w:rPr>
                <w:color w:val="000000"/>
                <w:sz w:val="22"/>
                <w:szCs w:val="22"/>
              </w:rPr>
            </w:pPr>
            <w:r w:rsidRPr="00603B47">
              <w:rPr>
                <w:color w:val="000000"/>
                <w:sz w:val="22"/>
                <w:szCs w:val="22"/>
              </w:rPr>
              <w:t>7,292</w:t>
            </w:r>
          </w:p>
        </w:tc>
        <w:tc>
          <w:tcPr>
            <w:tcW w:w="2118" w:type="dxa"/>
            <w:vAlign w:val="bottom"/>
          </w:tcPr>
          <w:p w:rsidR="00F6406E" w:rsidRPr="00603B47" w:rsidRDefault="00F6406E" w:rsidP="00C61210">
            <w:pPr>
              <w:jc w:val="center"/>
              <w:rPr>
                <w:color w:val="000000"/>
                <w:sz w:val="22"/>
                <w:szCs w:val="22"/>
              </w:rPr>
            </w:pPr>
            <w:r w:rsidRPr="00603B47">
              <w:rPr>
                <w:color w:val="000000"/>
                <w:sz w:val="22"/>
                <w:szCs w:val="22"/>
              </w:rPr>
              <w:t>24,281</w:t>
            </w:r>
          </w:p>
        </w:tc>
        <w:tc>
          <w:tcPr>
            <w:tcW w:w="1796" w:type="dxa"/>
            <w:vAlign w:val="bottom"/>
          </w:tcPr>
          <w:p w:rsidR="00F6406E" w:rsidRPr="00603B47" w:rsidRDefault="00F6406E" w:rsidP="00C61210">
            <w:pPr>
              <w:jc w:val="center"/>
              <w:rPr>
                <w:color w:val="000000"/>
                <w:sz w:val="22"/>
                <w:szCs w:val="22"/>
              </w:rPr>
            </w:pPr>
            <w:r w:rsidRPr="00603B47">
              <w:rPr>
                <w:color w:val="000000"/>
                <w:sz w:val="22"/>
                <w:szCs w:val="22"/>
              </w:rPr>
              <w:t>4,531</w:t>
            </w:r>
          </w:p>
        </w:tc>
      </w:tr>
    </w:tbl>
    <w:p w:rsidR="00FA0522" w:rsidRDefault="00FA0522" w:rsidP="00FA0522">
      <w:pPr>
        <w:rPr>
          <w:b/>
          <w:bCs/>
          <w:sz w:val="28"/>
          <w:szCs w:val="28"/>
        </w:rPr>
      </w:pPr>
    </w:p>
    <w:p w:rsidR="00FA0522" w:rsidRDefault="00FA0522" w:rsidP="00FA0522">
      <w:pPr>
        <w:rPr>
          <w:b/>
          <w:bCs/>
          <w:sz w:val="28"/>
          <w:szCs w:val="28"/>
        </w:rPr>
      </w:pPr>
    </w:p>
    <w:p w:rsidR="00FA0522" w:rsidRDefault="00FA0522" w:rsidP="00FA0522">
      <w:pPr>
        <w:ind w:left="993" w:hanging="993"/>
      </w:pPr>
    </w:p>
    <w:p w:rsidR="00FA0522" w:rsidRPr="00754E52" w:rsidRDefault="00FA0522" w:rsidP="00FA0522">
      <w:pPr>
        <w:ind w:left="993" w:hanging="993"/>
      </w:pPr>
      <w:r w:rsidRPr="00754E52">
        <w:t>Table</w:t>
      </w:r>
      <w:r>
        <w:t xml:space="preserve"> </w:t>
      </w:r>
      <w:r w:rsidRPr="00754E52">
        <w:t>F.</w:t>
      </w:r>
      <w:r>
        <w:t>6</w:t>
      </w:r>
      <w:r w:rsidRPr="00754E52">
        <w:t xml:space="preserve">. </w:t>
      </w:r>
      <w:r>
        <w:t>Monthly</w:t>
      </w:r>
      <w:r w:rsidRPr="00754E52">
        <w:rPr>
          <w:lang w:val="en-CA"/>
        </w:rPr>
        <w:t xml:space="preserve"> GHG emission reductions </w:t>
      </w:r>
      <w:r>
        <w:rPr>
          <w:lang w:val="en-CA"/>
        </w:rPr>
        <w:t>as a result of</w:t>
      </w:r>
      <w:r w:rsidRPr="00754E52">
        <w:rPr>
          <w:lang w:val="en-CA"/>
        </w:rPr>
        <w:t xml:space="preserve"> </w:t>
      </w:r>
      <w:r>
        <w:rPr>
          <w:lang w:val="en-CA"/>
        </w:rPr>
        <w:t>ceiling insulation</w:t>
      </w:r>
      <w:r w:rsidRPr="00754E52">
        <w:rPr>
          <w:lang w:val="en-CA"/>
        </w:rPr>
        <w:t xml:space="preserve"> upgrade for </w:t>
      </w:r>
      <w:r>
        <w:rPr>
          <w:lang w:val="en-CA"/>
        </w:rPr>
        <w:t xml:space="preserve">Ontario </w:t>
      </w:r>
      <w:r w:rsidRPr="00754E52">
        <w:t>(</w:t>
      </w:r>
      <w:r w:rsidRPr="00754E52">
        <w:rPr>
          <w:lang w:val="en-CA"/>
        </w:rPr>
        <w:t>Ton</w:t>
      </w:r>
      <w:r>
        <w:rPr>
          <w:lang w:val="en-CA"/>
        </w:rPr>
        <w:t>ne</w:t>
      </w:r>
      <w:r w:rsidRPr="00754E52">
        <w:rPr>
          <w:lang w:val="en-CA"/>
        </w:rPr>
        <w:t xml:space="preserve"> CO</w:t>
      </w:r>
      <w:r w:rsidRPr="00754E52">
        <w:rPr>
          <w:vertAlign w:val="subscript"/>
          <w:lang w:val="en-CA"/>
        </w:rPr>
        <w:t>2eq</w:t>
      </w:r>
      <w:r w:rsidRPr="00754E52">
        <w:rPr>
          <w:lang w:val="en-CA"/>
        </w:rPr>
        <w:t>/month)</w:t>
      </w:r>
    </w:p>
    <w:tbl>
      <w:tblPr>
        <w:tblStyle w:val="TableGrid"/>
        <w:tblW w:w="8897" w:type="dxa"/>
        <w:tblLook w:val="04A0"/>
      </w:tblPr>
      <w:tblGrid>
        <w:gridCol w:w="803"/>
        <w:gridCol w:w="1006"/>
        <w:gridCol w:w="1134"/>
        <w:gridCol w:w="1418"/>
        <w:gridCol w:w="1417"/>
        <w:gridCol w:w="1560"/>
        <w:gridCol w:w="1559"/>
      </w:tblGrid>
      <w:tr w:rsidR="0011478A" w:rsidRPr="00C61210" w:rsidTr="0011478A">
        <w:tc>
          <w:tcPr>
            <w:tcW w:w="803" w:type="dxa"/>
          </w:tcPr>
          <w:p w:rsidR="0011478A" w:rsidRPr="00C61210" w:rsidRDefault="0011478A" w:rsidP="00BD4B28">
            <w:pPr>
              <w:jc w:val="center"/>
              <w:rPr>
                <w:rFonts w:asciiTheme="majorBidi" w:hAnsiTheme="majorBidi" w:cstheme="majorBidi"/>
                <w:sz w:val="22"/>
                <w:szCs w:val="22"/>
              </w:rPr>
            </w:pPr>
            <w:r w:rsidRPr="00C61210">
              <w:rPr>
                <w:rFonts w:asciiTheme="majorBidi" w:hAnsiTheme="majorBidi" w:cstheme="majorBidi"/>
                <w:sz w:val="22"/>
                <w:szCs w:val="22"/>
              </w:rPr>
              <w:t>Month</w:t>
            </w:r>
          </w:p>
        </w:tc>
        <w:tc>
          <w:tcPr>
            <w:tcW w:w="1006" w:type="dxa"/>
          </w:tcPr>
          <w:p w:rsidR="0011478A" w:rsidRPr="00C61210" w:rsidRDefault="0011478A" w:rsidP="00BD4B28">
            <w:pPr>
              <w:jc w:val="center"/>
              <w:rPr>
                <w:rFonts w:asciiTheme="majorBidi" w:hAnsiTheme="majorBidi" w:cstheme="majorBidi"/>
                <w:sz w:val="22"/>
                <w:szCs w:val="22"/>
              </w:rPr>
            </w:pPr>
            <w:r w:rsidRPr="00C61210">
              <w:rPr>
                <w:rFonts w:asciiTheme="majorBidi" w:hAnsiTheme="majorBidi" w:cstheme="majorBidi"/>
                <w:sz w:val="22"/>
                <w:szCs w:val="22"/>
              </w:rPr>
              <w:t>GHGIF</w:t>
            </w:r>
            <w:r w:rsidRPr="00C61210">
              <w:rPr>
                <w:rFonts w:asciiTheme="majorBidi" w:hAnsiTheme="majorBidi" w:cstheme="majorBidi"/>
                <w:sz w:val="22"/>
                <w:szCs w:val="22"/>
                <w:vertAlign w:val="subscript"/>
              </w:rPr>
              <w:t>A</w:t>
            </w:r>
          </w:p>
        </w:tc>
        <w:tc>
          <w:tcPr>
            <w:tcW w:w="1134" w:type="dxa"/>
          </w:tcPr>
          <w:p w:rsidR="0011478A" w:rsidRPr="00C61210" w:rsidRDefault="0011478A" w:rsidP="00BD4B28">
            <w:pPr>
              <w:jc w:val="center"/>
              <w:rPr>
                <w:rFonts w:asciiTheme="majorBidi" w:hAnsiTheme="majorBidi" w:cstheme="majorBidi"/>
                <w:sz w:val="22"/>
                <w:szCs w:val="22"/>
              </w:rPr>
            </w:pPr>
            <w:r w:rsidRPr="00C61210">
              <w:rPr>
                <w:rFonts w:asciiTheme="majorBidi" w:hAnsiTheme="majorBidi" w:cstheme="majorBidi"/>
                <w:sz w:val="22"/>
                <w:szCs w:val="22"/>
              </w:rPr>
              <w:t>GHGIF</w:t>
            </w:r>
            <w:r w:rsidRPr="00C61210">
              <w:rPr>
                <w:rFonts w:asciiTheme="majorBidi" w:hAnsiTheme="majorBidi" w:cstheme="majorBidi"/>
                <w:sz w:val="22"/>
                <w:szCs w:val="22"/>
                <w:vertAlign w:val="subscript"/>
              </w:rPr>
              <w:t>M</w:t>
            </w:r>
          </w:p>
        </w:tc>
        <w:tc>
          <w:tcPr>
            <w:tcW w:w="1418" w:type="dxa"/>
          </w:tcPr>
          <w:p w:rsidR="0011478A" w:rsidRPr="00C61210" w:rsidRDefault="0011478A" w:rsidP="00BD4B28">
            <w:pPr>
              <w:jc w:val="center"/>
              <w:rPr>
                <w:rFonts w:asciiTheme="majorBidi" w:hAnsiTheme="majorBidi" w:cstheme="majorBidi"/>
                <w:sz w:val="22"/>
                <w:szCs w:val="22"/>
              </w:rPr>
            </w:pPr>
            <w:r w:rsidRPr="00C61210">
              <w:rPr>
                <w:rFonts w:asciiTheme="majorBidi" w:hAnsiTheme="majorBidi" w:cstheme="majorBidi"/>
                <w:sz w:val="22"/>
                <w:szCs w:val="22"/>
              </w:rPr>
              <w:t>Weighted Annual Marginal GHGIF</w:t>
            </w:r>
          </w:p>
        </w:tc>
        <w:tc>
          <w:tcPr>
            <w:tcW w:w="1417" w:type="dxa"/>
          </w:tcPr>
          <w:p w:rsidR="0011478A" w:rsidRPr="00C61210" w:rsidRDefault="0011478A" w:rsidP="00BD4B28">
            <w:pPr>
              <w:jc w:val="center"/>
              <w:rPr>
                <w:rFonts w:asciiTheme="majorBidi" w:hAnsiTheme="majorBidi" w:cstheme="majorBidi"/>
                <w:sz w:val="22"/>
                <w:szCs w:val="22"/>
              </w:rPr>
            </w:pPr>
            <w:r w:rsidRPr="00C61210">
              <w:rPr>
                <w:rFonts w:asciiTheme="majorBidi" w:hAnsiTheme="majorBidi" w:cstheme="majorBidi"/>
                <w:sz w:val="22"/>
                <w:szCs w:val="22"/>
              </w:rPr>
              <w:t>Monthly GHGIF based on ICF Estimates</w:t>
            </w:r>
          </w:p>
        </w:tc>
        <w:tc>
          <w:tcPr>
            <w:tcW w:w="1560" w:type="dxa"/>
          </w:tcPr>
          <w:p w:rsidR="0011478A" w:rsidRPr="00C61210" w:rsidRDefault="0011478A" w:rsidP="00BD4B28">
            <w:pPr>
              <w:jc w:val="center"/>
              <w:rPr>
                <w:rFonts w:asciiTheme="majorBidi" w:hAnsiTheme="majorBidi" w:cstheme="majorBidi"/>
                <w:b/>
                <w:bCs/>
                <w:sz w:val="22"/>
                <w:szCs w:val="22"/>
              </w:rPr>
            </w:pPr>
            <w:r w:rsidRPr="00C61210">
              <w:rPr>
                <w:rFonts w:asciiTheme="majorBidi" w:hAnsiTheme="majorBidi" w:cstheme="majorBidi"/>
                <w:b/>
                <w:bCs/>
                <w:sz w:val="22"/>
                <w:szCs w:val="22"/>
              </w:rPr>
              <w:t>GHGIF based Reported data</w:t>
            </w:r>
          </w:p>
          <w:p w:rsidR="0011478A" w:rsidRPr="00C61210" w:rsidRDefault="0011478A" w:rsidP="00BD4B28">
            <w:pPr>
              <w:jc w:val="center"/>
              <w:rPr>
                <w:rFonts w:asciiTheme="majorBidi" w:hAnsiTheme="majorBidi" w:cstheme="majorBidi"/>
                <w:b/>
                <w:bCs/>
                <w:sz w:val="22"/>
                <w:szCs w:val="22"/>
              </w:rPr>
            </w:pPr>
            <w:r w:rsidRPr="00C61210">
              <w:rPr>
                <w:rFonts w:asciiTheme="majorBidi" w:hAnsiTheme="majorBidi" w:cstheme="majorBidi"/>
                <w:b/>
                <w:bCs/>
                <w:sz w:val="22"/>
                <w:szCs w:val="22"/>
              </w:rPr>
              <w:t>Scenario#1</w:t>
            </w:r>
          </w:p>
        </w:tc>
        <w:tc>
          <w:tcPr>
            <w:tcW w:w="1559" w:type="dxa"/>
          </w:tcPr>
          <w:p w:rsidR="0011478A" w:rsidRPr="00C61210" w:rsidRDefault="0011478A" w:rsidP="00BD4B28">
            <w:pPr>
              <w:jc w:val="center"/>
              <w:rPr>
                <w:rFonts w:asciiTheme="majorBidi" w:hAnsiTheme="majorBidi" w:cstheme="majorBidi"/>
                <w:b/>
                <w:bCs/>
                <w:sz w:val="22"/>
                <w:szCs w:val="22"/>
              </w:rPr>
            </w:pPr>
            <w:r w:rsidRPr="00C61210">
              <w:rPr>
                <w:rFonts w:asciiTheme="majorBidi" w:hAnsiTheme="majorBidi" w:cstheme="majorBidi"/>
                <w:b/>
                <w:bCs/>
                <w:sz w:val="22"/>
                <w:szCs w:val="22"/>
              </w:rPr>
              <w:t>GHGIF based Reported data</w:t>
            </w:r>
          </w:p>
          <w:p w:rsidR="0011478A" w:rsidRPr="00C61210" w:rsidRDefault="0011478A" w:rsidP="00BD4B28">
            <w:pPr>
              <w:jc w:val="center"/>
              <w:rPr>
                <w:rFonts w:asciiTheme="majorBidi" w:hAnsiTheme="majorBidi" w:cstheme="majorBidi"/>
                <w:b/>
                <w:bCs/>
                <w:sz w:val="22"/>
                <w:szCs w:val="22"/>
              </w:rPr>
            </w:pPr>
            <w:r w:rsidRPr="00C61210">
              <w:rPr>
                <w:rFonts w:asciiTheme="majorBidi" w:hAnsiTheme="majorBidi" w:cstheme="majorBidi"/>
                <w:b/>
                <w:bCs/>
                <w:sz w:val="22"/>
                <w:szCs w:val="22"/>
              </w:rPr>
              <w:t>Scenario#2</w:t>
            </w:r>
          </w:p>
        </w:tc>
      </w:tr>
      <w:tr w:rsidR="00C61210" w:rsidRPr="00C61210" w:rsidTr="0011478A">
        <w:tc>
          <w:tcPr>
            <w:tcW w:w="803" w:type="dxa"/>
            <w:vAlign w:val="bottom"/>
          </w:tcPr>
          <w:p w:rsidR="00C61210" w:rsidRPr="00C61210" w:rsidRDefault="00C61210" w:rsidP="00BD4B28">
            <w:pPr>
              <w:jc w:val="center"/>
              <w:rPr>
                <w:rFonts w:asciiTheme="majorBidi" w:hAnsiTheme="majorBidi" w:cstheme="majorBidi"/>
                <w:sz w:val="22"/>
                <w:szCs w:val="22"/>
              </w:rPr>
            </w:pPr>
            <w:r w:rsidRPr="00C61210">
              <w:rPr>
                <w:rFonts w:asciiTheme="majorBidi" w:hAnsiTheme="majorBidi" w:cstheme="majorBidi"/>
                <w:sz w:val="22"/>
                <w:szCs w:val="22"/>
              </w:rPr>
              <w:t>Jan.</w:t>
            </w:r>
          </w:p>
        </w:tc>
        <w:tc>
          <w:tcPr>
            <w:tcW w:w="1006" w:type="dxa"/>
            <w:vAlign w:val="bottom"/>
          </w:tcPr>
          <w:p w:rsidR="00C61210" w:rsidRPr="00603B47" w:rsidRDefault="00C61210" w:rsidP="00C61210">
            <w:pPr>
              <w:jc w:val="center"/>
              <w:rPr>
                <w:color w:val="000000"/>
                <w:sz w:val="22"/>
                <w:szCs w:val="22"/>
              </w:rPr>
            </w:pPr>
            <w:r w:rsidRPr="00603B47">
              <w:rPr>
                <w:color w:val="000000"/>
                <w:sz w:val="22"/>
                <w:szCs w:val="22"/>
              </w:rPr>
              <w:t>18,810</w:t>
            </w:r>
          </w:p>
        </w:tc>
        <w:tc>
          <w:tcPr>
            <w:tcW w:w="1134" w:type="dxa"/>
            <w:vAlign w:val="bottom"/>
          </w:tcPr>
          <w:p w:rsidR="00C61210" w:rsidRPr="00603B47" w:rsidRDefault="00C61210" w:rsidP="00C61210">
            <w:pPr>
              <w:jc w:val="center"/>
              <w:rPr>
                <w:color w:val="000000"/>
                <w:sz w:val="22"/>
                <w:szCs w:val="22"/>
              </w:rPr>
            </w:pPr>
            <w:r w:rsidRPr="00603B47">
              <w:rPr>
                <w:color w:val="000000"/>
                <w:sz w:val="22"/>
                <w:szCs w:val="22"/>
              </w:rPr>
              <w:t>81,479</w:t>
            </w:r>
          </w:p>
        </w:tc>
        <w:tc>
          <w:tcPr>
            <w:tcW w:w="1418" w:type="dxa"/>
            <w:vAlign w:val="bottom"/>
          </w:tcPr>
          <w:p w:rsidR="00C61210" w:rsidRPr="00603B47" w:rsidRDefault="00C61210" w:rsidP="00C61210">
            <w:pPr>
              <w:jc w:val="center"/>
              <w:rPr>
                <w:color w:val="000000"/>
                <w:sz w:val="22"/>
                <w:szCs w:val="22"/>
              </w:rPr>
            </w:pPr>
            <w:r w:rsidRPr="00603B47">
              <w:rPr>
                <w:color w:val="000000"/>
                <w:sz w:val="22"/>
                <w:szCs w:val="22"/>
              </w:rPr>
              <w:t>38,471</w:t>
            </w:r>
          </w:p>
        </w:tc>
        <w:tc>
          <w:tcPr>
            <w:tcW w:w="1417" w:type="dxa"/>
            <w:vAlign w:val="bottom"/>
          </w:tcPr>
          <w:p w:rsidR="00C61210" w:rsidRPr="00603B47" w:rsidRDefault="00C61210" w:rsidP="00C61210">
            <w:pPr>
              <w:jc w:val="center"/>
              <w:rPr>
                <w:color w:val="000000"/>
                <w:sz w:val="22"/>
                <w:szCs w:val="22"/>
              </w:rPr>
            </w:pPr>
            <w:r w:rsidRPr="00603B47">
              <w:rPr>
                <w:color w:val="000000"/>
                <w:sz w:val="22"/>
                <w:szCs w:val="22"/>
              </w:rPr>
              <w:t>1,512</w:t>
            </w:r>
          </w:p>
        </w:tc>
        <w:tc>
          <w:tcPr>
            <w:tcW w:w="1560" w:type="dxa"/>
            <w:vAlign w:val="bottom"/>
          </w:tcPr>
          <w:p w:rsidR="00C61210" w:rsidRPr="00603B47" w:rsidRDefault="00C61210" w:rsidP="00C61210">
            <w:pPr>
              <w:jc w:val="center"/>
              <w:rPr>
                <w:color w:val="000000"/>
                <w:sz w:val="22"/>
                <w:szCs w:val="22"/>
              </w:rPr>
            </w:pPr>
            <w:r w:rsidRPr="00603B47">
              <w:rPr>
                <w:color w:val="000000"/>
                <w:sz w:val="22"/>
                <w:szCs w:val="22"/>
              </w:rPr>
              <w:t>37,357</w:t>
            </w:r>
          </w:p>
        </w:tc>
        <w:tc>
          <w:tcPr>
            <w:tcW w:w="1559" w:type="dxa"/>
            <w:vAlign w:val="bottom"/>
          </w:tcPr>
          <w:p w:rsidR="00C61210" w:rsidRPr="00603B47" w:rsidRDefault="00C61210" w:rsidP="00C61210">
            <w:pPr>
              <w:jc w:val="center"/>
              <w:rPr>
                <w:color w:val="000000"/>
                <w:sz w:val="22"/>
                <w:szCs w:val="22"/>
              </w:rPr>
            </w:pPr>
            <w:r w:rsidRPr="00603B47">
              <w:rPr>
                <w:color w:val="000000"/>
                <w:sz w:val="22"/>
                <w:szCs w:val="22"/>
              </w:rPr>
              <w:t>20,892</w:t>
            </w:r>
          </w:p>
        </w:tc>
      </w:tr>
      <w:tr w:rsidR="00C61210" w:rsidRPr="00C61210" w:rsidTr="0011478A">
        <w:tc>
          <w:tcPr>
            <w:tcW w:w="803" w:type="dxa"/>
            <w:vAlign w:val="bottom"/>
          </w:tcPr>
          <w:p w:rsidR="00C61210" w:rsidRPr="00C61210" w:rsidRDefault="00C61210" w:rsidP="00BD4B28">
            <w:pPr>
              <w:jc w:val="center"/>
              <w:rPr>
                <w:rFonts w:asciiTheme="majorBidi" w:hAnsiTheme="majorBidi" w:cstheme="majorBidi"/>
                <w:sz w:val="22"/>
                <w:szCs w:val="22"/>
              </w:rPr>
            </w:pPr>
            <w:r w:rsidRPr="00C61210">
              <w:rPr>
                <w:rFonts w:asciiTheme="majorBidi" w:hAnsiTheme="majorBidi" w:cstheme="majorBidi"/>
                <w:sz w:val="22"/>
                <w:szCs w:val="22"/>
              </w:rPr>
              <w:t>Feb.</w:t>
            </w:r>
          </w:p>
        </w:tc>
        <w:tc>
          <w:tcPr>
            <w:tcW w:w="1006" w:type="dxa"/>
            <w:vAlign w:val="bottom"/>
          </w:tcPr>
          <w:p w:rsidR="00C61210" w:rsidRPr="00603B47" w:rsidRDefault="00C61210" w:rsidP="00C61210">
            <w:pPr>
              <w:jc w:val="center"/>
              <w:rPr>
                <w:color w:val="000000"/>
                <w:sz w:val="22"/>
                <w:szCs w:val="22"/>
              </w:rPr>
            </w:pPr>
            <w:r w:rsidRPr="00603B47">
              <w:rPr>
                <w:color w:val="000000"/>
                <w:sz w:val="22"/>
                <w:szCs w:val="22"/>
              </w:rPr>
              <w:t>15,773</w:t>
            </w:r>
          </w:p>
        </w:tc>
        <w:tc>
          <w:tcPr>
            <w:tcW w:w="1134" w:type="dxa"/>
            <w:vAlign w:val="bottom"/>
          </w:tcPr>
          <w:p w:rsidR="00C61210" w:rsidRPr="00603B47" w:rsidRDefault="00C61210" w:rsidP="00C61210">
            <w:pPr>
              <w:jc w:val="center"/>
              <w:rPr>
                <w:color w:val="000000"/>
                <w:sz w:val="22"/>
                <w:szCs w:val="22"/>
              </w:rPr>
            </w:pPr>
            <w:r w:rsidRPr="00603B47">
              <w:rPr>
                <w:color w:val="000000"/>
                <w:sz w:val="22"/>
                <w:szCs w:val="22"/>
              </w:rPr>
              <w:t>68,325</w:t>
            </w:r>
          </w:p>
        </w:tc>
        <w:tc>
          <w:tcPr>
            <w:tcW w:w="1418" w:type="dxa"/>
            <w:vAlign w:val="bottom"/>
          </w:tcPr>
          <w:p w:rsidR="00C61210" w:rsidRPr="00603B47" w:rsidRDefault="00C61210" w:rsidP="00C61210">
            <w:pPr>
              <w:jc w:val="center"/>
              <w:rPr>
                <w:color w:val="000000"/>
                <w:sz w:val="22"/>
                <w:szCs w:val="22"/>
              </w:rPr>
            </w:pPr>
            <w:r w:rsidRPr="00603B47">
              <w:rPr>
                <w:color w:val="000000"/>
                <w:sz w:val="22"/>
                <w:szCs w:val="22"/>
              </w:rPr>
              <w:t>32,260</w:t>
            </w:r>
          </w:p>
        </w:tc>
        <w:tc>
          <w:tcPr>
            <w:tcW w:w="1417" w:type="dxa"/>
            <w:vAlign w:val="bottom"/>
          </w:tcPr>
          <w:p w:rsidR="00C61210" w:rsidRPr="00603B47" w:rsidRDefault="00C61210" w:rsidP="00C61210">
            <w:pPr>
              <w:jc w:val="center"/>
              <w:rPr>
                <w:color w:val="000000"/>
                <w:sz w:val="22"/>
                <w:szCs w:val="22"/>
              </w:rPr>
            </w:pPr>
            <w:r w:rsidRPr="00603B47">
              <w:rPr>
                <w:color w:val="000000"/>
                <w:sz w:val="22"/>
                <w:szCs w:val="22"/>
              </w:rPr>
              <w:t>41,058</w:t>
            </w:r>
          </w:p>
        </w:tc>
        <w:tc>
          <w:tcPr>
            <w:tcW w:w="1560" w:type="dxa"/>
            <w:vAlign w:val="bottom"/>
          </w:tcPr>
          <w:p w:rsidR="00C61210" w:rsidRPr="00603B47" w:rsidRDefault="00C61210" w:rsidP="00C61210">
            <w:pPr>
              <w:jc w:val="center"/>
              <w:rPr>
                <w:color w:val="000000"/>
                <w:sz w:val="22"/>
                <w:szCs w:val="22"/>
              </w:rPr>
            </w:pPr>
            <w:r w:rsidRPr="00603B47">
              <w:rPr>
                <w:color w:val="000000"/>
                <w:sz w:val="22"/>
                <w:szCs w:val="22"/>
              </w:rPr>
              <w:t>27,891</w:t>
            </w:r>
          </w:p>
        </w:tc>
        <w:tc>
          <w:tcPr>
            <w:tcW w:w="1559" w:type="dxa"/>
            <w:vAlign w:val="bottom"/>
          </w:tcPr>
          <w:p w:rsidR="00C61210" w:rsidRPr="00603B47" w:rsidRDefault="00C61210" w:rsidP="00C61210">
            <w:pPr>
              <w:jc w:val="center"/>
              <w:rPr>
                <w:color w:val="000000"/>
                <w:sz w:val="22"/>
                <w:szCs w:val="22"/>
              </w:rPr>
            </w:pPr>
            <w:r w:rsidRPr="00603B47">
              <w:rPr>
                <w:color w:val="000000"/>
                <w:sz w:val="22"/>
                <w:szCs w:val="22"/>
              </w:rPr>
              <w:t>16,754</w:t>
            </w:r>
          </w:p>
        </w:tc>
      </w:tr>
      <w:tr w:rsidR="00C61210" w:rsidRPr="00C61210" w:rsidTr="0011478A">
        <w:tc>
          <w:tcPr>
            <w:tcW w:w="803" w:type="dxa"/>
            <w:vAlign w:val="bottom"/>
          </w:tcPr>
          <w:p w:rsidR="00C61210" w:rsidRPr="00C61210" w:rsidRDefault="00C61210" w:rsidP="00BD4B28">
            <w:pPr>
              <w:jc w:val="center"/>
              <w:rPr>
                <w:rFonts w:asciiTheme="majorBidi" w:hAnsiTheme="majorBidi" w:cstheme="majorBidi"/>
                <w:sz w:val="22"/>
                <w:szCs w:val="22"/>
              </w:rPr>
            </w:pPr>
            <w:r w:rsidRPr="00C61210">
              <w:rPr>
                <w:rFonts w:asciiTheme="majorBidi" w:hAnsiTheme="majorBidi" w:cstheme="majorBidi"/>
                <w:sz w:val="22"/>
                <w:szCs w:val="22"/>
              </w:rPr>
              <w:t>Mar.</w:t>
            </w:r>
          </w:p>
        </w:tc>
        <w:tc>
          <w:tcPr>
            <w:tcW w:w="1006" w:type="dxa"/>
            <w:vAlign w:val="bottom"/>
          </w:tcPr>
          <w:p w:rsidR="00C61210" w:rsidRPr="00603B47" w:rsidRDefault="00C61210" w:rsidP="00C61210">
            <w:pPr>
              <w:jc w:val="center"/>
              <w:rPr>
                <w:color w:val="000000"/>
                <w:sz w:val="22"/>
                <w:szCs w:val="22"/>
              </w:rPr>
            </w:pPr>
            <w:r w:rsidRPr="00603B47">
              <w:rPr>
                <w:color w:val="000000"/>
                <w:sz w:val="22"/>
                <w:szCs w:val="22"/>
              </w:rPr>
              <w:t>14,134</w:t>
            </w:r>
          </w:p>
        </w:tc>
        <w:tc>
          <w:tcPr>
            <w:tcW w:w="1134" w:type="dxa"/>
            <w:vAlign w:val="bottom"/>
          </w:tcPr>
          <w:p w:rsidR="00C61210" w:rsidRPr="00603B47" w:rsidRDefault="00C61210" w:rsidP="00C61210">
            <w:pPr>
              <w:jc w:val="center"/>
              <w:rPr>
                <w:color w:val="000000"/>
                <w:sz w:val="22"/>
                <w:szCs w:val="22"/>
              </w:rPr>
            </w:pPr>
            <w:r w:rsidRPr="00603B47">
              <w:rPr>
                <w:color w:val="000000"/>
                <w:sz w:val="22"/>
                <w:szCs w:val="22"/>
              </w:rPr>
              <w:t>61,226</w:t>
            </w:r>
          </w:p>
        </w:tc>
        <w:tc>
          <w:tcPr>
            <w:tcW w:w="1418" w:type="dxa"/>
            <w:vAlign w:val="bottom"/>
          </w:tcPr>
          <w:p w:rsidR="00C61210" w:rsidRPr="00603B47" w:rsidRDefault="00C61210" w:rsidP="00C61210">
            <w:pPr>
              <w:jc w:val="center"/>
              <w:rPr>
                <w:color w:val="000000"/>
                <w:sz w:val="22"/>
                <w:szCs w:val="22"/>
              </w:rPr>
            </w:pPr>
            <w:r w:rsidRPr="00603B47">
              <w:rPr>
                <w:color w:val="000000"/>
                <w:sz w:val="22"/>
                <w:szCs w:val="22"/>
              </w:rPr>
              <w:t>28,908</w:t>
            </w:r>
          </w:p>
        </w:tc>
        <w:tc>
          <w:tcPr>
            <w:tcW w:w="1417" w:type="dxa"/>
            <w:vAlign w:val="bottom"/>
          </w:tcPr>
          <w:p w:rsidR="00C61210" w:rsidRPr="00603B47" w:rsidRDefault="00C61210" w:rsidP="00C61210">
            <w:pPr>
              <w:jc w:val="center"/>
              <w:rPr>
                <w:color w:val="000000"/>
                <w:sz w:val="22"/>
                <w:szCs w:val="22"/>
              </w:rPr>
            </w:pPr>
            <w:r w:rsidRPr="00603B47">
              <w:rPr>
                <w:color w:val="000000"/>
                <w:sz w:val="22"/>
                <w:szCs w:val="22"/>
              </w:rPr>
              <w:t>54,265</w:t>
            </w:r>
          </w:p>
        </w:tc>
        <w:tc>
          <w:tcPr>
            <w:tcW w:w="1560" w:type="dxa"/>
            <w:vAlign w:val="bottom"/>
          </w:tcPr>
          <w:p w:rsidR="00C61210" w:rsidRPr="00603B47" w:rsidRDefault="00C61210" w:rsidP="00C61210">
            <w:pPr>
              <w:jc w:val="center"/>
              <w:rPr>
                <w:color w:val="000000"/>
                <w:sz w:val="22"/>
                <w:szCs w:val="22"/>
              </w:rPr>
            </w:pPr>
            <w:r w:rsidRPr="00603B47">
              <w:rPr>
                <w:color w:val="000000"/>
                <w:sz w:val="22"/>
                <w:szCs w:val="22"/>
              </w:rPr>
              <w:t>23,388</w:t>
            </w:r>
          </w:p>
        </w:tc>
        <w:tc>
          <w:tcPr>
            <w:tcW w:w="1559" w:type="dxa"/>
            <w:vAlign w:val="bottom"/>
          </w:tcPr>
          <w:p w:rsidR="00C61210" w:rsidRPr="00603B47" w:rsidRDefault="00C61210" w:rsidP="00C61210">
            <w:pPr>
              <w:jc w:val="center"/>
              <w:rPr>
                <w:color w:val="000000"/>
                <w:sz w:val="22"/>
                <w:szCs w:val="22"/>
              </w:rPr>
            </w:pPr>
            <w:r w:rsidRPr="00603B47">
              <w:rPr>
                <w:color w:val="000000"/>
                <w:sz w:val="22"/>
                <w:szCs w:val="22"/>
              </w:rPr>
              <w:t>14,160</w:t>
            </w:r>
          </w:p>
        </w:tc>
      </w:tr>
      <w:tr w:rsidR="00C61210" w:rsidRPr="00C61210" w:rsidTr="0011478A">
        <w:tc>
          <w:tcPr>
            <w:tcW w:w="803" w:type="dxa"/>
            <w:vAlign w:val="bottom"/>
          </w:tcPr>
          <w:p w:rsidR="00C61210" w:rsidRPr="00C61210" w:rsidRDefault="00C61210" w:rsidP="00BD4B28">
            <w:pPr>
              <w:jc w:val="center"/>
              <w:rPr>
                <w:rFonts w:asciiTheme="majorBidi" w:hAnsiTheme="majorBidi" w:cstheme="majorBidi"/>
                <w:sz w:val="22"/>
                <w:szCs w:val="22"/>
              </w:rPr>
            </w:pPr>
            <w:r w:rsidRPr="00C61210">
              <w:rPr>
                <w:rFonts w:asciiTheme="majorBidi" w:hAnsiTheme="majorBidi" w:cstheme="majorBidi"/>
                <w:sz w:val="22"/>
                <w:szCs w:val="22"/>
              </w:rPr>
              <w:t>Apr.</w:t>
            </w:r>
          </w:p>
        </w:tc>
        <w:tc>
          <w:tcPr>
            <w:tcW w:w="1006" w:type="dxa"/>
            <w:vAlign w:val="bottom"/>
          </w:tcPr>
          <w:p w:rsidR="00C61210" w:rsidRPr="00603B47" w:rsidRDefault="00C61210" w:rsidP="00C61210">
            <w:pPr>
              <w:jc w:val="center"/>
              <w:rPr>
                <w:color w:val="000000"/>
                <w:sz w:val="22"/>
                <w:szCs w:val="22"/>
              </w:rPr>
            </w:pPr>
            <w:r w:rsidRPr="00603B47">
              <w:rPr>
                <w:color w:val="000000"/>
                <w:sz w:val="22"/>
                <w:szCs w:val="22"/>
              </w:rPr>
              <w:t>9,172</w:t>
            </w:r>
          </w:p>
        </w:tc>
        <w:tc>
          <w:tcPr>
            <w:tcW w:w="1134" w:type="dxa"/>
            <w:vAlign w:val="bottom"/>
          </w:tcPr>
          <w:p w:rsidR="00C61210" w:rsidRPr="00603B47" w:rsidRDefault="00C61210" w:rsidP="00C61210">
            <w:pPr>
              <w:jc w:val="center"/>
              <w:rPr>
                <w:color w:val="000000"/>
                <w:sz w:val="22"/>
                <w:szCs w:val="22"/>
              </w:rPr>
            </w:pPr>
            <w:r w:rsidRPr="00603B47">
              <w:rPr>
                <w:color w:val="000000"/>
                <w:sz w:val="22"/>
                <w:szCs w:val="22"/>
              </w:rPr>
              <w:t>39,728</w:t>
            </w:r>
          </w:p>
        </w:tc>
        <w:tc>
          <w:tcPr>
            <w:tcW w:w="1418" w:type="dxa"/>
            <w:vAlign w:val="bottom"/>
          </w:tcPr>
          <w:p w:rsidR="00C61210" w:rsidRPr="00603B47" w:rsidRDefault="00C61210" w:rsidP="00C61210">
            <w:pPr>
              <w:jc w:val="center"/>
              <w:rPr>
                <w:color w:val="000000"/>
                <w:sz w:val="22"/>
                <w:szCs w:val="22"/>
              </w:rPr>
            </w:pPr>
            <w:r w:rsidRPr="00603B47">
              <w:rPr>
                <w:color w:val="000000"/>
                <w:sz w:val="22"/>
                <w:szCs w:val="22"/>
              </w:rPr>
              <w:t>18,758</w:t>
            </w:r>
          </w:p>
        </w:tc>
        <w:tc>
          <w:tcPr>
            <w:tcW w:w="1417" w:type="dxa"/>
            <w:vAlign w:val="bottom"/>
          </w:tcPr>
          <w:p w:rsidR="00C61210" w:rsidRPr="00603B47" w:rsidRDefault="00C61210" w:rsidP="00C61210">
            <w:pPr>
              <w:jc w:val="center"/>
              <w:rPr>
                <w:color w:val="000000"/>
                <w:sz w:val="22"/>
                <w:szCs w:val="22"/>
              </w:rPr>
            </w:pPr>
            <w:r w:rsidRPr="00603B47">
              <w:rPr>
                <w:color w:val="000000"/>
                <w:sz w:val="22"/>
                <w:szCs w:val="22"/>
              </w:rPr>
              <w:t>41,710</w:t>
            </w:r>
          </w:p>
        </w:tc>
        <w:tc>
          <w:tcPr>
            <w:tcW w:w="1560" w:type="dxa"/>
            <w:vAlign w:val="bottom"/>
          </w:tcPr>
          <w:p w:rsidR="00C61210" w:rsidRPr="00603B47" w:rsidRDefault="00C61210" w:rsidP="00C61210">
            <w:pPr>
              <w:jc w:val="center"/>
              <w:rPr>
                <w:color w:val="000000"/>
                <w:sz w:val="22"/>
                <w:szCs w:val="22"/>
              </w:rPr>
            </w:pPr>
            <w:r w:rsidRPr="00603B47">
              <w:rPr>
                <w:color w:val="000000"/>
                <w:sz w:val="22"/>
                <w:szCs w:val="22"/>
              </w:rPr>
              <w:t>21,358</w:t>
            </w:r>
          </w:p>
        </w:tc>
        <w:tc>
          <w:tcPr>
            <w:tcW w:w="1559" w:type="dxa"/>
            <w:vAlign w:val="bottom"/>
          </w:tcPr>
          <w:p w:rsidR="00C61210" w:rsidRPr="00603B47" w:rsidRDefault="00C61210" w:rsidP="00C61210">
            <w:pPr>
              <w:jc w:val="center"/>
              <w:rPr>
                <w:color w:val="000000"/>
                <w:sz w:val="22"/>
                <w:szCs w:val="22"/>
              </w:rPr>
            </w:pPr>
            <w:r w:rsidRPr="00603B47">
              <w:rPr>
                <w:color w:val="000000"/>
                <w:sz w:val="22"/>
                <w:szCs w:val="22"/>
              </w:rPr>
              <w:t>11,334</w:t>
            </w:r>
          </w:p>
        </w:tc>
      </w:tr>
      <w:tr w:rsidR="00C61210" w:rsidRPr="00C61210" w:rsidTr="0011478A">
        <w:tc>
          <w:tcPr>
            <w:tcW w:w="803" w:type="dxa"/>
            <w:vAlign w:val="bottom"/>
          </w:tcPr>
          <w:p w:rsidR="00C61210" w:rsidRPr="00C61210" w:rsidRDefault="00C61210" w:rsidP="00BD4B28">
            <w:pPr>
              <w:jc w:val="center"/>
              <w:rPr>
                <w:rFonts w:asciiTheme="majorBidi" w:hAnsiTheme="majorBidi" w:cstheme="majorBidi"/>
                <w:sz w:val="22"/>
                <w:szCs w:val="22"/>
              </w:rPr>
            </w:pPr>
            <w:r w:rsidRPr="00C61210">
              <w:rPr>
                <w:rFonts w:asciiTheme="majorBidi" w:hAnsiTheme="majorBidi" w:cstheme="majorBidi"/>
                <w:sz w:val="22"/>
                <w:szCs w:val="22"/>
              </w:rPr>
              <w:t>May</w:t>
            </w:r>
          </w:p>
        </w:tc>
        <w:tc>
          <w:tcPr>
            <w:tcW w:w="1006" w:type="dxa"/>
            <w:vAlign w:val="bottom"/>
          </w:tcPr>
          <w:p w:rsidR="00C61210" w:rsidRPr="00603B47" w:rsidRDefault="00C61210" w:rsidP="00C61210">
            <w:pPr>
              <w:jc w:val="center"/>
              <w:rPr>
                <w:color w:val="000000"/>
                <w:sz w:val="22"/>
                <w:szCs w:val="22"/>
              </w:rPr>
            </w:pPr>
            <w:r w:rsidRPr="00603B47">
              <w:rPr>
                <w:color w:val="000000"/>
                <w:sz w:val="22"/>
                <w:szCs w:val="22"/>
              </w:rPr>
              <w:t>5,463</w:t>
            </w:r>
          </w:p>
        </w:tc>
        <w:tc>
          <w:tcPr>
            <w:tcW w:w="1134" w:type="dxa"/>
            <w:vAlign w:val="bottom"/>
          </w:tcPr>
          <w:p w:rsidR="00C61210" w:rsidRPr="00603B47" w:rsidRDefault="00C61210" w:rsidP="00C61210">
            <w:pPr>
              <w:jc w:val="center"/>
              <w:rPr>
                <w:color w:val="000000"/>
                <w:sz w:val="22"/>
                <w:szCs w:val="22"/>
              </w:rPr>
            </w:pPr>
            <w:r w:rsidRPr="00603B47">
              <w:rPr>
                <w:color w:val="000000"/>
                <w:sz w:val="22"/>
                <w:szCs w:val="22"/>
              </w:rPr>
              <w:t>23,665</w:t>
            </w:r>
          </w:p>
        </w:tc>
        <w:tc>
          <w:tcPr>
            <w:tcW w:w="1418" w:type="dxa"/>
            <w:vAlign w:val="bottom"/>
          </w:tcPr>
          <w:p w:rsidR="00C61210" w:rsidRPr="00603B47" w:rsidRDefault="00C61210" w:rsidP="00C61210">
            <w:pPr>
              <w:jc w:val="center"/>
              <w:rPr>
                <w:color w:val="000000"/>
                <w:sz w:val="22"/>
                <w:szCs w:val="22"/>
              </w:rPr>
            </w:pPr>
            <w:r w:rsidRPr="00603B47">
              <w:rPr>
                <w:color w:val="000000"/>
                <w:sz w:val="22"/>
                <w:szCs w:val="22"/>
              </w:rPr>
              <w:t>11,174</w:t>
            </w:r>
          </w:p>
        </w:tc>
        <w:tc>
          <w:tcPr>
            <w:tcW w:w="1417" w:type="dxa"/>
            <w:vAlign w:val="bottom"/>
          </w:tcPr>
          <w:p w:rsidR="00C61210" w:rsidRPr="00603B47" w:rsidRDefault="00C61210" w:rsidP="00C61210">
            <w:pPr>
              <w:jc w:val="center"/>
              <w:rPr>
                <w:color w:val="000000"/>
                <w:sz w:val="22"/>
                <w:szCs w:val="22"/>
              </w:rPr>
            </w:pPr>
            <w:r w:rsidRPr="00603B47">
              <w:rPr>
                <w:color w:val="000000"/>
                <w:sz w:val="22"/>
                <w:szCs w:val="22"/>
              </w:rPr>
              <w:t>19,245</w:t>
            </w:r>
          </w:p>
        </w:tc>
        <w:tc>
          <w:tcPr>
            <w:tcW w:w="1560" w:type="dxa"/>
            <w:vAlign w:val="bottom"/>
          </w:tcPr>
          <w:p w:rsidR="00C61210" w:rsidRPr="00603B47" w:rsidRDefault="00C61210" w:rsidP="00C61210">
            <w:pPr>
              <w:jc w:val="center"/>
              <w:rPr>
                <w:color w:val="000000"/>
                <w:sz w:val="22"/>
                <w:szCs w:val="22"/>
              </w:rPr>
            </w:pPr>
            <w:r w:rsidRPr="00603B47">
              <w:rPr>
                <w:color w:val="000000"/>
                <w:sz w:val="22"/>
                <w:szCs w:val="22"/>
              </w:rPr>
              <w:t>13,753</w:t>
            </w:r>
          </w:p>
        </w:tc>
        <w:tc>
          <w:tcPr>
            <w:tcW w:w="1559" w:type="dxa"/>
            <w:vAlign w:val="bottom"/>
          </w:tcPr>
          <w:p w:rsidR="00C61210" w:rsidRPr="00603B47" w:rsidRDefault="00C61210" w:rsidP="00C61210">
            <w:pPr>
              <w:jc w:val="center"/>
              <w:rPr>
                <w:color w:val="000000"/>
                <w:sz w:val="22"/>
                <w:szCs w:val="22"/>
              </w:rPr>
            </w:pPr>
            <w:r w:rsidRPr="00603B47">
              <w:rPr>
                <w:color w:val="000000"/>
                <w:sz w:val="22"/>
                <w:szCs w:val="22"/>
              </w:rPr>
              <w:t>7,121</w:t>
            </w:r>
          </w:p>
        </w:tc>
      </w:tr>
      <w:tr w:rsidR="00C61210" w:rsidRPr="00C61210" w:rsidTr="0011478A">
        <w:tc>
          <w:tcPr>
            <w:tcW w:w="803" w:type="dxa"/>
            <w:vAlign w:val="bottom"/>
          </w:tcPr>
          <w:p w:rsidR="00C61210" w:rsidRPr="00C61210" w:rsidRDefault="00C61210" w:rsidP="00BD4B28">
            <w:pPr>
              <w:jc w:val="center"/>
              <w:rPr>
                <w:rFonts w:asciiTheme="majorBidi" w:hAnsiTheme="majorBidi" w:cstheme="majorBidi"/>
                <w:sz w:val="22"/>
                <w:szCs w:val="22"/>
              </w:rPr>
            </w:pPr>
            <w:r w:rsidRPr="00C61210">
              <w:rPr>
                <w:rFonts w:asciiTheme="majorBidi" w:hAnsiTheme="majorBidi" w:cstheme="majorBidi"/>
                <w:sz w:val="22"/>
                <w:szCs w:val="22"/>
              </w:rPr>
              <w:t>Jun.</w:t>
            </w:r>
          </w:p>
        </w:tc>
        <w:tc>
          <w:tcPr>
            <w:tcW w:w="1006" w:type="dxa"/>
            <w:vAlign w:val="bottom"/>
          </w:tcPr>
          <w:p w:rsidR="00C61210" w:rsidRPr="00603B47" w:rsidRDefault="00C61210" w:rsidP="00C61210">
            <w:pPr>
              <w:jc w:val="center"/>
              <w:rPr>
                <w:color w:val="000000"/>
                <w:sz w:val="22"/>
                <w:szCs w:val="22"/>
              </w:rPr>
            </w:pPr>
            <w:r w:rsidRPr="00603B47">
              <w:rPr>
                <w:color w:val="000000"/>
                <w:sz w:val="22"/>
                <w:szCs w:val="22"/>
              </w:rPr>
              <w:t>0</w:t>
            </w:r>
          </w:p>
        </w:tc>
        <w:tc>
          <w:tcPr>
            <w:tcW w:w="1134" w:type="dxa"/>
            <w:vAlign w:val="bottom"/>
          </w:tcPr>
          <w:p w:rsidR="00C61210" w:rsidRPr="00603B47" w:rsidRDefault="00C61210" w:rsidP="00C61210">
            <w:pPr>
              <w:jc w:val="center"/>
              <w:rPr>
                <w:color w:val="000000"/>
                <w:sz w:val="22"/>
                <w:szCs w:val="22"/>
              </w:rPr>
            </w:pPr>
            <w:r w:rsidRPr="00603B47">
              <w:rPr>
                <w:color w:val="000000"/>
                <w:sz w:val="22"/>
                <w:szCs w:val="22"/>
              </w:rPr>
              <w:t>0</w:t>
            </w:r>
          </w:p>
        </w:tc>
        <w:tc>
          <w:tcPr>
            <w:tcW w:w="1418" w:type="dxa"/>
            <w:vAlign w:val="bottom"/>
          </w:tcPr>
          <w:p w:rsidR="00C61210" w:rsidRPr="00603B47" w:rsidRDefault="00C61210" w:rsidP="00C61210">
            <w:pPr>
              <w:jc w:val="center"/>
              <w:rPr>
                <w:color w:val="000000"/>
                <w:sz w:val="22"/>
                <w:szCs w:val="22"/>
              </w:rPr>
            </w:pPr>
            <w:r w:rsidRPr="00603B47">
              <w:rPr>
                <w:color w:val="000000"/>
                <w:sz w:val="22"/>
                <w:szCs w:val="22"/>
              </w:rPr>
              <w:t>0</w:t>
            </w:r>
          </w:p>
        </w:tc>
        <w:tc>
          <w:tcPr>
            <w:tcW w:w="1417" w:type="dxa"/>
            <w:vAlign w:val="bottom"/>
          </w:tcPr>
          <w:p w:rsidR="00C61210" w:rsidRPr="00603B47" w:rsidRDefault="00C61210" w:rsidP="00C61210">
            <w:pPr>
              <w:jc w:val="center"/>
              <w:rPr>
                <w:color w:val="000000"/>
                <w:sz w:val="22"/>
                <w:szCs w:val="22"/>
              </w:rPr>
            </w:pPr>
            <w:r w:rsidRPr="00603B47">
              <w:rPr>
                <w:color w:val="000000"/>
                <w:sz w:val="22"/>
                <w:szCs w:val="22"/>
              </w:rPr>
              <w:t>0</w:t>
            </w:r>
          </w:p>
        </w:tc>
        <w:tc>
          <w:tcPr>
            <w:tcW w:w="1560" w:type="dxa"/>
            <w:vAlign w:val="bottom"/>
          </w:tcPr>
          <w:p w:rsidR="00C61210" w:rsidRPr="00603B47" w:rsidRDefault="00C61210" w:rsidP="00C61210">
            <w:pPr>
              <w:jc w:val="center"/>
              <w:rPr>
                <w:color w:val="000000"/>
                <w:sz w:val="22"/>
                <w:szCs w:val="22"/>
              </w:rPr>
            </w:pPr>
            <w:r w:rsidRPr="00603B47">
              <w:rPr>
                <w:color w:val="000000"/>
                <w:sz w:val="22"/>
                <w:szCs w:val="22"/>
              </w:rPr>
              <w:t>0</w:t>
            </w:r>
          </w:p>
        </w:tc>
        <w:tc>
          <w:tcPr>
            <w:tcW w:w="1559" w:type="dxa"/>
            <w:vAlign w:val="bottom"/>
          </w:tcPr>
          <w:p w:rsidR="00C61210" w:rsidRPr="00603B47" w:rsidRDefault="00C61210" w:rsidP="00C61210">
            <w:pPr>
              <w:jc w:val="center"/>
              <w:rPr>
                <w:color w:val="000000"/>
                <w:sz w:val="22"/>
                <w:szCs w:val="22"/>
              </w:rPr>
            </w:pPr>
            <w:r w:rsidRPr="00603B47">
              <w:rPr>
                <w:color w:val="000000"/>
                <w:sz w:val="22"/>
                <w:szCs w:val="22"/>
              </w:rPr>
              <w:t>0</w:t>
            </w:r>
          </w:p>
        </w:tc>
      </w:tr>
      <w:tr w:rsidR="00C61210" w:rsidRPr="00C61210" w:rsidTr="0011478A">
        <w:tc>
          <w:tcPr>
            <w:tcW w:w="803" w:type="dxa"/>
            <w:vAlign w:val="bottom"/>
          </w:tcPr>
          <w:p w:rsidR="00C61210" w:rsidRPr="00C61210" w:rsidRDefault="00C61210" w:rsidP="00BD4B28">
            <w:pPr>
              <w:jc w:val="center"/>
              <w:rPr>
                <w:rFonts w:asciiTheme="majorBidi" w:hAnsiTheme="majorBidi" w:cstheme="majorBidi"/>
                <w:sz w:val="22"/>
                <w:szCs w:val="22"/>
              </w:rPr>
            </w:pPr>
            <w:r w:rsidRPr="00C61210">
              <w:rPr>
                <w:rFonts w:asciiTheme="majorBidi" w:hAnsiTheme="majorBidi" w:cstheme="majorBidi"/>
                <w:sz w:val="22"/>
                <w:szCs w:val="22"/>
              </w:rPr>
              <w:t>Jul.</w:t>
            </w:r>
          </w:p>
        </w:tc>
        <w:tc>
          <w:tcPr>
            <w:tcW w:w="1006" w:type="dxa"/>
            <w:vAlign w:val="bottom"/>
          </w:tcPr>
          <w:p w:rsidR="00C61210" w:rsidRPr="00603B47" w:rsidRDefault="00C61210" w:rsidP="00C61210">
            <w:pPr>
              <w:jc w:val="center"/>
              <w:rPr>
                <w:color w:val="000000"/>
                <w:sz w:val="22"/>
                <w:szCs w:val="22"/>
              </w:rPr>
            </w:pPr>
            <w:r w:rsidRPr="00603B47">
              <w:rPr>
                <w:color w:val="000000"/>
                <w:sz w:val="22"/>
                <w:szCs w:val="22"/>
              </w:rPr>
              <w:t>0</w:t>
            </w:r>
          </w:p>
        </w:tc>
        <w:tc>
          <w:tcPr>
            <w:tcW w:w="1134" w:type="dxa"/>
            <w:vAlign w:val="bottom"/>
          </w:tcPr>
          <w:p w:rsidR="00C61210" w:rsidRPr="00603B47" w:rsidRDefault="00C61210" w:rsidP="00C61210">
            <w:pPr>
              <w:jc w:val="center"/>
              <w:rPr>
                <w:color w:val="000000"/>
                <w:sz w:val="22"/>
                <w:szCs w:val="22"/>
              </w:rPr>
            </w:pPr>
            <w:r w:rsidRPr="00603B47">
              <w:rPr>
                <w:color w:val="000000"/>
                <w:sz w:val="22"/>
                <w:szCs w:val="22"/>
              </w:rPr>
              <w:t>0</w:t>
            </w:r>
          </w:p>
        </w:tc>
        <w:tc>
          <w:tcPr>
            <w:tcW w:w="1418" w:type="dxa"/>
            <w:vAlign w:val="bottom"/>
          </w:tcPr>
          <w:p w:rsidR="00C61210" w:rsidRPr="00603B47" w:rsidRDefault="00C61210" w:rsidP="00C61210">
            <w:pPr>
              <w:jc w:val="center"/>
              <w:rPr>
                <w:color w:val="000000"/>
                <w:sz w:val="22"/>
                <w:szCs w:val="22"/>
              </w:rPr>
            </w:pPr>
            <w:r w:rsidRPr="00603B47">
              <w:rPr>
                <w:color w:val="000000"/>
                <w:sz w:val="22"/>
                <w:szCs w:val="22"/>
              </w:rPr>
              <w:t>0</w:t>
            </w:r>
          </w:p>
        </w:tc>
        <w:tc>
          <w:tcPr>
            <w:tcW w:w="1417" w:type="dxa"/>
            <w:vAlign w:val="bottom"/>
          </w:tcPr>
          <w:p w:rsidR="00C61210" w:rsidRPr="00603B47" w:rsidRDefault="00C61210" w:rsidP="00C61210">
            <w:pPr>
              <w:jc w:val="center"/>
              <w:rPr>
                <w:color w:val="000000"/>
                <w:sz w:val="22"/>
                <w:szCs w:val="22"/>
              </w:rPr>
            </w:pPr>
            <w:r w:rsidRPr="00603B47">
              <w:rPr>
                <w:color w:val="000000"/>
                <w:sz w:val="22"/>
                <w:szCs w:val="22"/>
              </w:rPr>
              <w:t>0</w:t>
            </w:r>
          </w:p>
        </w:tc>
        <w:tc>
          <w:tcPr>
            <w:tcW w:w="1560" w:type="dxa"/>
            <w:vAlign w:val="bottom"/>
          </w:tcPr>
          <w:p w:rsidR="00C61210" w:rsidRPr="00603B47" w:rsidRDefault="00C61210" w:rsidP="00C61210">
            <w:pPr>
              <w:jc w:val="center"/>
              <w:rPr>
                <w:color w:val="000000"/>
                <w:sz w:val="22"/>
                <w:szCs w:val="22"/>
              </w:rPr>
            </w:pPr>
            <w:r w:rsidRPr="00603B47">
              <w:rPr>
                <w:color w:val="000000"/>
                <w:sz w:val="22"/>
                <w:szCs w:val="22"/>
              </w:rPr>
              <w:t>0</w:t>
            </w:r>
          </w:p>
        </w:tc>
        <w:tc>
          <w:tcPr>
            <w:tcW w:w="1559" w:type="dxa"/>
            <w:vAlign w:val="bottom"/>
          </w:tcPr>
          <w:p w:rsidR="00C61210" w:rsidRPr="00603B47" w:rsidRDefault="00C61210" w:rsidP="00C61210">
            <w:pPr>
              <w:jc w:val="center"/>
              <w:rPr>
                <w:color w:val="000000"/>
                <w:sz w:val="22"/>
                <w:szCs w:val="22"/>
              </w:rPr>
            </w:pPr>
            <w:r w:rsidRPr="00603B47">
              <w:rPr>
                <w:color w:val="000000"/>
                <w:sz w:val="22"/>
                <w:szCs w:val="22"/>
              </w:rPr>
              <w:t>0</w:t>
            </w:r>
          </w:p>
        </w:tc>
      </w:tr>
      <w:tr w:rsidR="00C61210" w:rsidRPr="00C61210" w:rsidTr="0011478A">
        <w:tc>
          <w:tcPr>
            <w:tcW w:w="803" w:type="dxa"/>
            <w:vAlign w:val="bottom"/>
          </w:tcPr>
          <w:p w:rsidR="00C61210" w:rsidRPr="00C61210" w:rsidRDefault="00C61210" w:rsidP="00BD4B28">
            <w:pPr>
              <w:jc w:val="center"/>
              <w:rPr>
                <w:rFonts w:asciiTheme="majorBidi" w:hAnsiTheme="majorBidi" w:cstheme="majorBidi"/>
                <w:sz w:val="22"/>
                <w:szCs w:val="22"/>
              </w:rPr>
            </w:pPr>
            <w:r w:rsidRPr="00C61210">
              <w:rPr>
                <w:rFonts w:asciiTheme="majorBidi" w:hAnsiTheme="majorBidi" w:cstheme="majorBidi"/>
                <w:sz w:val="22"/>
                <w:szCs w:val="22"/>
              </w:rPr>
              <w:t>Aug.</w:t>
            </w:r>
          </w:p>
        </w:tc>
        <w:tc>
          <w:tcPr>
            <w:tcW w:w="1006" w:type="dxa"/>
            <w:vAlign w:val="bottom"/>
          </w:tcPr>
          <w:p w:rsidR="00C61210" w:rsidRPr="00603B47" w:rsidRDefault="00C61210" w:rsidP="00C61210">
            <w:pPr>
              <w:jc w:val="center"/>
              <w:rPr>
                <w:color w:val="000000"/>
                <w:sz w:val="22"/>
                <w:szCs w:val="22"/>
              </w:rPr>
            </w:pPr>
            <w:r w:rsidRPr="00603B47">
              <w:rPr>
                <w:color w:val="000000"/>
                <w:sz w:val="22"/>
                <w:szCs w:val="22"/>
              </w:rPr>
              <w:t>0</w:t>
            </w:r>
          </w:p>
        </w:tc>
        <w:tc>
          <w:tcPr>
            <w:tcW w:w="1134" w:type="dxa"/>
            <w:vAlign w:val="bottom"/>
          </w:tcPr>
          <w:p w:rsidR="00C61210" w:rsidRPr="00603B47" w:rsidRDefault="00C61210" w:rsidP="00C61210">
            <w:pPr>
              <w:jc w:val="center"/>
              <w:rPr>
                <w:color w:val="000000"/>
                <w:sz w:val="22"/>
                <w:szCs w:val="22"/>
              </w:rPr>
            </w:pPr>
            <w:r w:rsidRPr="00603B47">
              <w:rPr>
                <w:color w:val="000000"/>
                <w:sz w:val="22"/>
                <w:szCs w:val="22"/>
              </w:rPr>
              <w:t>0</w:t>
            </w:r>
          </w:p>
        </w:tc>
        <w:tc>
          <w:tcPr>
            <w:tcW w:w="1418" w:type="dxa"/>
            <w:vAlign w:val="bottom"/>
          </w:tcPr>
          <w:p w:rsidR="00C61210" w:rsidRPr="00603B47" w:rsidRDefault="00C61210" w:rsidP="00C61210">
            <w:pPr>
              <w:jc w:val="center"/>
              <w:rPr>
                <w:color w:val="000000"/>
                <w:sz w:val="22"/>
                <w:szCs w:val="22"/>
              </w:rPr>
            </w:pPr>
            <w:r w:rsidRPr="00603B47">
              <w:rPr>
                <w:color w:val="000000"/>
                <w:sz w:val="22"/>
                <w:szCs w:val="22"/>
              </w:rPr>
              <w:t>0</w:t>
            </w:r>
          </w:p>
        </w:tc>
        <w:tc>
          <w:tcPr>
            <w:tcW w:w="1417" w:type="dxa"/>
            <w:vAlign w:val="bottom"/>
          </w:tcPr>
          <w:p w:rsidR="00C61210" w:rsidRPr="00603B47" w:rsidRDefault="00C61210" w:rsidP="00C61210">
            <w:pPr>
              <w:jc w:val="center"/>
              <w:rPr>
                <w:color w:val="000000"/>
                <w:sz w:val="22"/>
                <w:szCs w:val="22"/>
              </w:rPr>
            </w:pPr>
            <w:r w:rsidRPr="00603B47">
              <w:rPr>
                <w:color w:val="000000"/>
                <w:sz w:val="22"/>
                <w:szCs w:val="22"/>
              </w:rPr>
              <w:t>0</w:t>
            </w:r>
          </w:p>
        </w:tc>
        <w:tc>
          <w:tcPr>
            <w:tcW w:w="1560" w:type="dxa"/>
            <w:vAlign w:val="bottom"/>
          </w:tcPr>
          <w:p w:rsidR="00C61210" w:rsidRPr="00603B47" w:rsidRDefault="00C61210" w:rsidP="00C61210">
            <w:pPr>
              <w:jc w:val="center"/>
              <w:rPr>
                <w:color w:val="000000"/>
                <w:sz w:val="22"/>
                <w:szCs w:val="22"/>
              </w:rPr>
            </w:pPr>
            <w:r w:rsidRPr="00603B47">
              <w:rPr>
                <w:color w:val="000000"/>
                <w:sz w:val="22"/>
                <w:szCs w:val="22"/>
              </w:rPr>
              <w:t>0</w:t>
            </w:r>
          </w:p>
        </w:tc>
        <w:tc>
          <w:tcPr>
            <w:tcW w:w="1559" w:type="dxa"/>
            <w:vAlign w:val="bottom"/>
          </w:tcPr>
          <w:p w:rsidR="00C61210" w:rsidRPr="00603B47" w:rsidRDefault="00C61210" w:rsidP="00C61210">
            <w:pPr>
              <w:jc w:val="center"/>
              <w:rPr>
                <w:color w:val="000000"/>
                <w:sz w:val="22"/>
                <w:szCs w:val="22"/>
              </w:rPr>
            </w:pPr>
            <w:r w:rsidRPr="00603B47">
              <w:rPr>
                <w:color w:val="000000"/>
                <w:sz w:val="22"/>
                <w:szCs w:val="22"/>
              </w:rPr>
              <w:t>0</w:t>
            </w:r>
          </w:p>
        </w:tc>
      </w:tr>
      <w:tr w:rsidR="00C61210" w:rsidRPr="00C61210" w:rsidTr="0011478A">
        <w:tc>
          <w:tcPr>
            <w:tcW w:w="803" w:type="dxa"/>
            <w:vAlign w:val="bottom"/>
          </w:tcPr>
          <w:p w:rsidR="00C61210" w:rsidRPr="00C61210" w:rsidRDefault="00C61210" w:rsidP="00BD4B28">
            <w:pPr>
              <w:jc w:val="center"/>
              <w:rPr>
                <w:rFonts w:asciiTheme="majorBidi" w:hAnsiTheme="majorBidi" w:cstheme="majorBidi"/>
                <w:sz w:val="22"/>
                <w:szCs w:val="22"/>
              </w:rPr>
            </w:pPr>
            <w:r w:rsidRPr="00C61210">
              <w:rPr>
                <w:rFonts w:asciiTheme="majorBidi" w:hAnsiTheme="majorBidi" w:cstheme="majorBidi"/>
                <w:sz w:val="22"/>
                <w:szCs w:val="22"/>
              </w:rPr>
              <w:t>Sep.</w:t>
            </w:r>
          </w:p>
        </w:tc>
        <w:tc>
          <w:tcPr>
            <w:tcW w:w="1006" w:type="dxa"/>
            <w:vAlign w:val="bottom"/>
          </w:tcPr>
          <w:p w:rsidR="00C61210" w:rsidRPr="00603B47" w:rsidRDefault="00C61210" w:rsidP="00C61210">
            <w:pPr>
              <w:jc w:val="center"/>
              <w:rPr>
                <w:color w:val="000000"/>
                <w:sz w:val="22"/>
                <w:szCs w:val="22"/>
              </w:rPr>
            </w:pPr>
            <w:r w:rsidRPr="00603B47">
              <w:rPr>
                <w:color w:val="000000"/>
                <w:sz w:val="22"/>
                <w:szCs w:val="22"/>
              </w:rPr>
              <w:t>4,412</w:t>
            </w:r>
          </w:p>
        </w:tc>
        <w:tc>
          <w:tcPr>
            <w:tcW w:w="1134" w:type="dxa"/>
            <w:vAlign w:val="bottom"/>
          </w:tcPr>
          <w:p w:rsidR="00C61210" w:rsidRPr="00603B47" w:rsidRDefault="00C61210" w:rsidP="00C61210">
            <w:pPr>
              <w:jc w:val="center"/>
              <w:rPr>
                <w:color w:val="000000"/>
                <w:sz w:val="22"/>
                <w:szCs w:val="22"/>
              </w:rPr>
            </w:pPr>
            <w:r w:rsidRPr="00603B47">
              <w:rPr>
                <w:color w:val="000000"/>
                <w:sz w:val="22"/>
                <w:szCs w:val="22"/>
              </w:rPr>
              <w:t>19,110</w:t>
            </w:r>
          </w:p>
        </w:tc>
        <w:tc>
          <w:tcPr>
            <w:tcW w:w="1418" w:type="dxa"/>
            <w:vAlign w:val="bottom"/>
          </w:tcPr>
          <w:p w:rsidR="00C61210" w:rsidRPr="00603B47" w:rsidRDefault="00C61210" w:rsidP="00C61210">
            <w:pPr>
              <w:jc w:val="center"/>
              <w:rPr>
                <w:color w:val="000000"/>
                <w:sz w:val="22"/>
                <w:szCs w:val="22"/>
              </w:rPr>
            </w:pPr>
            <w:r w:rsidRPr="00603B47">
              <w:rPr>
                <w:color w:val="000000"/>
                <w:sz w:val="22"/>
                <w:szCs w:val="22"/>
              </w:rPr>
              <w:t>9,023</w:t>
            </w:r>
          </w:p>
        </w:tc>
        <w:tc>
          <w:tcPr>
            <w:tcW w:w="1417" w:type="dxa"/>
            <w:vAlign w:val="bottom"/>
          </w:tcPr>
          <w:p w:rsidR="00C61210" w:rsidRPr="00603B47" w:rsidRDefault="00C61210" w:rsidP="00C61210">
            <w:pPr>
              <w:jc w:val="center"/>
              <w:rPr>
                <w:color w:val="000000"/>
                <w:sz w:val="22"/>
                <w:szCs w:val="22"/>
              </w:rPr>
            </w:pPr>
            <w:r w:rsidRPr="00603B47">
              <w:rPr>
                <w:color w:val="000000"/>
                <w:sz w:val="22"/>
                <w:szCs w:val="22"/>
              </w:rPr>
              <w:t>333</w:t>
            </w:r>
          </w:p>
        </w:tc>
        <w:tc>
          <w:tcPr>
            <w:tcW w:w="1560" w:type="dxa"/>
            <w:vAlign w:val="bottom"/>
          </w:tcPr>
          <w:p w:rsidR="00C61210" w:rsidRPr="00603B47" w:rsidRDefault="00C61210" w:rsidP="00C61210">
            <w:pPr>
              <w:jc w:val="center"/>
              <w:rPr>
                <w:color w:val="000000"/>
                <w:sz w:val="22"/>
                <w:szCs w:val="22"/>
              </w:rPr>
            </w:pPr>
            <w:r w:rsidRPr="00603B47">
              <w:rPr>
                <w:color w:val="000000"/>
                <w:sz w:val="22"/>
                <w:szCs w:val="22"/>
              </w:rPr>
              <w:t>10,094</w:t>
            </w:r>
          </w:p>
        </w:tc>
        <w:tc>
          <w:tcPr>
            <w:tcW w:w="1559" w:type="dxa"/>
            <w:vAlign w:val="bottom"/>
          </w:tcPr>
          <w:p w:rsidR="00C61210" w:rsidRPr="00603B47" w:rsidRDefault="00C61210" w:rsidP="00C61210">
            <w:pPr>
              <w:jc w:val="center"/>
              <w:rPr>
                <w:color w:val="000000"/>
                <w:sz w:val="22"/>
                <w:szCs w:val="22"/>
              </w:rPr>
            </w:pPr>
            <w:r w:rsidRPr="00603B47">
              <w:rPr>
                <w:color w:val="000000"/>
                <w:sz w:val="22"/>
                <w:szCs w:val="22"/>
              </w:rPr>
              <w:t>5,742</w:t>
            </w:r>
          </w:p>
        </w:tc>
      </w:tr>
      <w:tr w:rsidR="00C61210" w:rsidRPr="00C61210" w:rsidTr="0011478A">
        <w:tc>
          <w:tcPr>
            <w:tcW w:w="803" w:type="dxa"/>
            <w:vAlign w:val="bottom"/>
          </w:tcPr>
          <w:p w:rsidR="00C61210" w:rsidRPr="00C61210" w:rsidRDefault="00C61210" w:rsidP="00BD4B28">
            <w:pPr>
              <w:jc w:val="center"/>
              <w:rPr>
                <w:rFonts w:asciiTheme="majorBidi" w:hAnsiTheme="majorBidi" w:cstheme="majorBidi"/>
                <w:sz w:val="22"/>
                <w:szCs w:val="22"/>
              </w:rPr>
            </w:pPr>
            <w:r w:rsidRPr="00C61210">
              <w:rPr>
                <w:rFonts w:asciiTheme="majorBidi" w:hAnsiTheme="majorBidi" w:cstheme="majorBidi"/>
                <w:sz w:val="22"/>
                <w:szCs w:val="22"/>
              </w:rPr>
              <w:t>Oct.</w:t>
            </w:r>
          </w:p>
        </w:tc>
        <w:tc>
          <w:tcPr>
            <w:tcW w:w="1006" w:type="dxa"/>
            <w:vAlign w:val="bottom"/>
          </w:tcPr>
          <w:p w:rsidR="00C61210" w:rsidRPr="00603B47" w:rsidRDefault="00C61210" w:rsidP="00C61210">
            <w:pPr>
              <w:jc w:val="center"/>
              <w:rPr>
                <w:color w:val="000000"/>
                <w:sz w:val="22"/>
                <w:szCs w:val="22"/>
              </w:rPr>
            </w:pPr>
            <w:r w:rsidRPr="00603B47">
              <w:rPr>
                <w:color w:val="000000"/>
                <w:sz w:val="22"/>
                <w:szCs w:val="22"/>
              </w:rPr>
              <w:t>7,517</w:t>
            </w:r>
          </w:p>
        </w:tc>
        <w:tc>
          <w:tcPr>
            <w:tcW w:w="1134" w:type="dxa"/>
            <w:vAlign w:val="bottom"/>
          </w:tcPr>
          <w:p w:rsidR="00C61210" w:rsidRPr="00603B47" w:rsidRDefault="00C61210" w:rsidP="00C61210">
            <w:pPr>
              <w:jc w:val="center"/>
              <w:rPr>
                <w:color w:val="000000"/>
                <w:sz w:val="22"/>
                <w:szCs w:val="22"/>
              </w:rPr>
            </w:pPr>
            <w:r w:rsidRPr="00603B47">
              <w:rPr>
                <w:color w:val="000000"/>
                <w:sz w:val="22"/>
                <w:szCs w:val="22"/>
              </w:rPr>
              <w:t>32,560</w:t>
            </w:r>
          </w:p>
        </w:tc>
        <w:tc>
          <w:tcPr>
            <w:tcW w:w="1418" w:type="dxa"/>
            <w:vAlign w:val="bottom"/>
          </w:tcPr>
          <w:p w:rsidR="00C61210" w:rsidRPr="00603B47" w:rsidRDefault="00C61210" w:rsidP="00C61210">
            <w:pPr>
              <w:jc w:val="center"/>
              <w:rPr>
                <w:color w:val="000000"/>
                <w:sz w:val="22"/>
                <w:szCs w:val="22"/>
              </w:rPr>
            </w:pPr>
            <w:r w:rsidRPr="00603B47">
              <w:rPr>
                <w:color w:val="000000"/>
                <w:sz w:val="22"/>
                <w:szCs w:val="22"/>
              </w:rPr>
              <w:t>15,374</w:t>
            </w:r>
          </w:p>
        </w:tc>
        <w:tc>
          <w:tcPr>
            <w:tcW w:w="1417" w:type="dxa"/>
            <w:vAlign w:val="bottom"/>
          </w:tcPr>
          <w:p w:rsidR="00C61210" w:rsidRPr="00603B47" w:rsidRDefault="00C61210" w:rsidP="00C61210">
            <w:pPr>
              <w:jc w:val="center"/>
              <w:rPr>
                <w:color w:val="000000"/>
                <w:sz w:val="22"/>
                <w:szCs w:val="22"/>
              </w:rPr>
            </w:pPr>
            <w:r w:rsidRPr="00603B47">
              <w:rPr>
                <w:color w:val="000000"/>
                <w:sz w:val="22"/>
                <w:szCs w:val="22"/>
              </w:rPr>
              <w:t>20,586</w:t>
            </w:r>
          </w:p>
        </w:tc>
        <w:tc>
          <w:tcPr>
            <w:tcW w:w="1560" w:type="dxa"/>
            <w:vAlign w:val="bottom"/>
          </w:tcPr>
          <w:p w:rsidR="00C61210" w:rsidRPr="00603B47" w:rsidRDefault="00C61210" w:rsidP="00C61210">
            <w:pPr>
              <w:jc w:val="center"/>
              <w:rPr>
                <w:color w:val="000000"/>
                <w:sz w:val="22"/>
                <w:szCs w:val="22"/>
              </w:rPr>
            </w:pPr>
            <w:r w:rsidRPr="00603B47">
              <w:rPr>
                <w:color w:val="000000"/>
                <w:sz w:val="22"/>
                <w:szCs w:val="22"/>
              </w:rPr>
              <w:t>17,307</w:t>
            </w:r>
          </w:p>
        </w:tc>
        <w:tc>
          <w:tcPr>
            <w:tcW w:w="1559" w:type="dxa"/>
            <w:vAlign w:val="bottom"/>
          </w:tcPr>
          <w:p w:rsidR="00C61210" w:rsidRPr="00603B47" w:rsidRDefault="00C61210" w:rsidP="00C61210">
            <w:pPr>
              <w:jc w:val="center"/>
              <w:rPr>
                <w:color w:val="000000"/>
                <w:sz w:val="22"/>
                <w:szCs w:val="22"/>
              </w:rPr>
            </w:pPr>
            <w:r w:rsidRPr="00603B47">
              <w:rPr>
                <w:color w:val="000000"/>
                <w:sz w:val="22"/>
                <w:szCs w:val="22"/>
              </w:rPr>
              <w:t>9,891</w:t>
            </w:r>
          </w:p>
        </w:tc>
      </w:tr>
      <w:tr w:rsidR="00C61210" w:rsidRPr="00C61210" w:rsidTr="0011478A">
        <w:tc>
          <w:tcPr>
            <w:tcW w:w="803" w:type="dxa"/>
            <w:vAlign w:val="bottom"/>
          </w:tcPr>
          <w:p w:rsidR="00C61210" w:rsidRPr="00C61210" w:rsidRDefault="00C61210" w:rsidP="00BD4B28">
            <w:pPr>
              <w:jc w:val="center"/>
              <w:rPr>
                <w:rFonts w:asciiTheme="majorBidi" w:hAnsiTheme="majorBidi" w:cstheme="majorBidi"/>
                <w:sz w:val="22"/>
                <w:szCs w:val="22"/>
              </w:rPr>
            </w:pPr>
            <w:r w:rsidRPr="00C61210">
              <w:rPr>
                <w:rFonts w:asciiTheme="majorBidi" w:hAnsiTheme="majorBidi" w:cstheme="majorBidi"/>
                <w:sz w:val="22"/>
                <w:szCs w:val="22"/>
              </w:rPr>
              <w:t>Nov.</w:t>
            </w:r>
          </w:p>
        </w:tc>
        <w:tc>
          <w:tcPr>
            <w:tcW w:w="1006" w:type="dxa"/>
            <w:vAlign w:val="bottom"/>
          </w:tcPr>
          <w:p w:rsidR="00C61210" w:rsidRPr="00603B47" w:rsidRDefault="00C61210" w:rsidP="00C61210">
            <w:pPr>
              <w:jc w:val="center"/>
              <w:rPr>
                <w:color w:val="000000"/>
                <w:sz w:val="22"/>
                <w:szCs w:val="22"/>
              </w:rPr>
            </w:pPr>
            <w:r w:rsidRPr="00603B47">
              <w:rPr>
                <w:color w:val="000000"/>
                <w:sz w:val="22"/>
                <w:szCs w:val="22"/>
              </w:rPr>
              <w:t>11,789</w:t>
            </w:r>
          </w:p>
        </w:tc>
        <w:tc>
          <w:tcPr>
            <w:tcW w:w="1134" w:type="dxa"/>
            <w:vAlign w:val="bottom"/>
          </w:tcPr>
          <w:p w:rsidR="00C61210" w:rsidRPr="00603B47" w:rsidRDefault="00C61210" w:rsidP="00C61210">
            <w:pPr>
              <w:jc w:val="center"/>
              <w:rPr>
                <w:color w:val="000000"/>
                <w:sz w:val="22"/>
                <w:szCs w:val="22"/>
              </w:rPr>
            </w:pPr>
            <w:r w:rsidRPr="00603B47">
              <w:rPr>
                <w:color w:val="000000"/>
                <w:sz w:val="22"/>
                <w:szCs w:val="22"/>
              </w:rPr>
              <w:t>51,068</w:t>
            </w:r>
          </w:p>
        </w:tc>
        <w:tc>
          <w:tcPr>
            <w:tcW w:w="1418" w:type="dxa"/>
            <w:vAlign w:val="bottom"/>
          </w:tcPr>
          <w:p w:rsidR="00C61210" w:rsidRPr="00603B47" w:rsidRDefault="00C61210" w:rsidP="00C61210">
            <w:pPr>
              <w:jc w:val="center"/>
              <w:rPr>
                <w:color w:val="000000"/>
                <w:sz w:val="22"/>
                <w:szCs w:val="22"/>
              </w:rPr>
            </w:pPr>
            <w:r w:rsidRPr="00603B47">
              <w:rPr>
                <w:color w:val="000000"/>
                <w:sz w:val="22"/>
                <w:szCs w:val="22"/>
              </w:rPr>
              <w:t>24,112</w:t>
            </w:r>
          </w:p>
        </w:tc>
        <w:tc>
          <w:tcPr>
            <w:tcW w:w="1417" w:type="dxa"/>
            <w:vAlign w:val="bottom"/>
          </w:tcPr>
          <w:p w:rsidR="00C61210" w:rsidRPr="00603B47" w:rsidRDefault="00C61210" w:rsidP="00C61210">
            <w:pPr>
              <w:jc w:val="center"/>
              <w:rPr>
                <w:color w:val="000000"/>
                <w:sz w:val="22"/>
                <w:szCs w:val="22"/>
              </w:rPr>
            </w:pPr>
            <w:r w:rsidRPr="00603B47">
              <w:rPr>
                <w:color w:val="000000"/>
                <w:sz w:val="22"/>
                <w:szCs w:val="22"/>
              </w:rPr>
              <w:t>0</w:t>
            </w:r>
          </w:p>
        </w:tc>
        <w:tc>
          <w:tcPr>
            <w:tcW w:w="1560" w:type="dxa"/>
            <w:vAlign w:val="bottom"/>
          </w:tcPr>
          <w:p w:rsidR="00C61210" w:rsidRPr="00603B47" w:rsidRDefault="00C61210" w:rsidP="00C61210">
            <w:pPr>
              <w:jc w:val="center"/>
              <w:rPr>
                <w:color w:val="000000"/>
                <w:sz w:val="22"/>
                <w:szCs w:val="22"/>
              </w:rPr>
            </w:pPr>
            <w:r w:rsidRPr="00603B47">
              <w:rPr>
                <w:color w:val="000000"/>
                <w:sz w:val="22"/>
                <w:szCs w:val="22"/>
              </w:rPr>
              <w:t>22,472</w:t>
            </w:r>
          </w:p>
        </w:tc>
        <w:tc>
          <w:tcPr>
            <w:tcW w:w="1559" w:type="dxa"/>
            <w:vAlign w:val="bottom"/>
          </w:tcPr>
          <w:p w:rsidR="00C61210" w:rsidRPr="00603B47" w:rsidRDefault="00C61210" w:rsidP="00C61210">
            <w:pPr>
              <w:jc w:val="center"/>
              <w:rPr>
                <w:color w:val="000000"/>
                <w:sz w:val="22"/>
                <w:szCs w:val="22"/>
              </w:rPr>
            </w:pPr>
            <w:r w:rsidRPr="00603B47">
              <w:rPr>
                <w:color w:val="000000"/>
                <w:sz w:val="22"/>
                <w:szCs w:val="22"/>
              </w:rPr>
              <w:t>13,692</w:t>
            </w:r>
          </w:p>
        </w:tc>
      </w:tr>
      <w:tr w:rsidR="00C61210" w:rsidRPr="00C61210" w:rsidTr="0011478A">
        <w:tc>
          <w:tcPr>
            <w:tcW w:w="803" w:type="dxa"/>
            <w:vAlign w:val="bottom"/>
          </w:tcPr>
          <w:p w:rsidR="00C61210" w:rsidRPr="00C61210" w:rsidRDefault="00C61210" w:rsidP="00BD4B28">
            <w:pPr>
              <w:jc w:val="center"/>
              <w:rPr>
                <w:rFonts w:asciiTheme="majorBidi" w:hAnsiTheme="majorBidi" w:cstheme="majorBidi"/>
                <w:sz w:val="22"/>
                <w:szCs w:val="22"/>
              </w:rPr>
            </w:pPr>
            <w:r w:rsidRPr="00C61210">
              <w:rPr>
                <w:rFonts w:asciiTheme="majorBidi" w:hAnsiTheme="majorBidi" w:cstheme="majorBidi"/>
                <w:sz w:val="22"/>
                <w:szCs w:val="22"/>
              </w:rPr>
              <w:t>Dec.</w:t>
            </w:r>
          </w:p>
        </w:tc>
        <w:tc>
          <w:tcPr>
            <w:tcW w:w="1006" w:type="dxa"/>
            <w:vAlign w:val="bottom"/>
          </w:tcPr>
          <w:p w:rsidR="00C61210" w:rsidRPr="00603B47" w:rsidRDefault="00C61210" w:rsidP="00C61210">
            <w:pPr>
              <w:jc w:val="center"/>
              <w:rPr>
                <w:color w:val="000000"/>
                <w:sz w:val="22"/>
                <w:szCs w:val="22"/>
              </w:rPr>
            </w:pPr>
            <w:r w:rsidRPr="00603B47">
              <w:rPr>
                <w:color w:val="000000"/>
                <w:sz w:val="22"/>
                <w:szCs w:val="22"/>
              </w:rPr>
              <w:t>17,224</w:t>
            </w:r>
          </w:p>
        </w:tc>
        <w:tc>
          <w:tcPr>
            <w:tcW w:w="1134" w:type="dxa"/>
            <w:vAlign w:val="bottom"/>
          </w:tcPr>
          <w:p w:rsidR="00C61210" w:rsidRPr="00603B47" w:rsidRDefault="00C61210" w:rsidP="00C61210">
            <w:pPr>
              <w:jc w:val="center"/>
              <w:rPr>
                <w:color w:val="000000"/>
                <w:sz w:val="22"/>
                <w:szCs w:val="22"/>
              </w:rPr>
            </w:pPr>
            <w:r w:rsidRPr="00603B47">
              <w:rPr>
                <w:color w:val="000000"/>
                <w:sz w:val="22"/>
                <w:szCs w:val="22"/>
              </w:rPr>
              <w:t>74,607</w:t>
            </w:r>
          </w:p>
        </w:tc>
        <w:tc>
          <w:tcPr>
            <w:tcW w:w="1418" w:type="dxa"/>
            <w:vAlign w:val="bottom"/>
          </w:tcPr>
          <w:p w:rsidR="00C61210" w:rsidRPr="00603B47" w:rsidRDefault="00C61210" w:rsidP="00C61210">
            <w:pPr>
              <w:jc w:val="center"/>
              <w:rPr>
                <w:color w:val="000000"/>
                <w:sz w:val="22"/>
                <w:szCs w:val="22"/>
              </w:rPr>
            </w:pPr>
            <w:r w:rsidRPr="00603B47">
              <w:rPr>
                <w:color w:val="000000"/>
                <w:sz w:val="22"/>
                <w:szCs w:val="22"/>
              </w:rPr>
              <w:t>35,226</w:t>
            </w:r>
          </w:p>
        </w:tc>
        <w:tc>
          <w:tcPr>
            <w:tcW w:w="1417" w:type="dxa"/>
            <w:vAlign w:val="bottom"/>
          </w:tcPr>
          <w:p w:rsidR="00C61210" w:rsidRPr="00603B47" w:rsidRDefault="00C61210" w:rsidP="00C61210">
            <w:pPr>
              <w:jc w:val="center"/>
              <w:rPr>
                <w:color w:val="000000"/>
                <w:sz w:val="22"/>
                <w:szCs w:val="22"/>
              </w:rPr>
            </w:pPr>
            <w:r w:rsidRPr="00603B47">
              <w:rPr>
                <w:color w:val="000000"/>
                <w:sz w:val="22"/>
                <w:szCs w:val="22"/>
              </w:rPr>
              <w:t>692</w:t>
            </w:r>
          </w:p>
        </w:tc>
        <w:tc>
          <w:tcPr>
            <w:tcW w:w="1560" w:type="dxa"/>
            <w:vAlign w:val="bottom"/>
          </w:tcPr>
          <w:p w:rsidR="00C61210" w:rsidRPr="00603B47" w:rsidRDefault="00C61210" w:rsidP="00C61210">
            <w:pPr>
              <w:jc w:val="center"/>
              <w:rPr>
                <w:color w:val="000000"/>
                <w:sz w:val="22"/>
                <w:szCs w:val="22"/>
              </w:rPr>
            </w:pPr>
            <w:r w:rsidRPr="00603B47">
              <w:rPr>
                <w:color w:val="000000"/>
                <w:sz w:val="22"/>
                <w:szCs w:val="22"/>
              </w:rPr>
              <w:t>32,098</w:t>
            </w:r>
          </w:p>
        </w:tc>
        <w:tc>
          <w:tcPr>
            <w:tcW w:w="1559" w:type="dxa"/>
            <w:vAlign w:val="bottom"/>
          </w:tcPr>
          <w:p w:rsidR="00C61210" w:rsidRPr="00603B47" w:rsidRDefault="00C61210" w:rsidP="00C61210">
            <w:pPr>
              <w:jc w:val="center"/>
              <w:rPr>
                <w:color w:val="000000"/>
                <w:sz w:val="22"/>
                <w:szCs w:val="22"/>
              </w:rPr>
            </w:pPr>
            <w:r w:rsidRPr="00603B47">
              <w:rPr>
                <w:color w:val="000000"/>
                <w:sz w:val="22"/>
                <w:szCs w:val="22"/>
              </w:rPr>
              <w:t>19,687</w:t>
            </w:r>
          </w:p>
        </w:tc>
      </w:tr>
      <w:tr w:rsidR="00C61210" w:rsidRPr="00C61210" w:rsidTr="0011478A">
        <w:tc>
          <w:tcPr>
            <w:tcW w:w="803" w:type="dxa"/>
            <w:vAlign w:val="bottom"/>
          </w:tcPr>
          <w:p w:rsidR="00C61210" w:rsidRPr="00C61210" w:rsidRDefault="00C61210" w:rsidP="00BD4B28">
            <w:pPr>
              <w:jc w:val="center"/>
              <w:rPr>
                <w:rFonts w:asciiTheme="majorBidi" w:hAnsiTheme="majorBidi" w:cstheme="majorBidi"/>
                <w:sz w:val="22"/>
                <w:szCs w:val="22"/>
              </w:rPr>
            </w:pPr>
            <w:r w:rsidRPr="00C61210">
              <w:rPr>
                <w:rFonts w:asciiTheme="majorBidi" w:hAnsiTheme="majorBidi" w:cstheme="majorBidi"/>
                <w:sz w:val="22"/>
                <w:szCs w:val="22"/>
              </w:rPr>
              <w:t>Total</w:t>
            </w:r>
          </w:p>
        </w:tc>
        <w:tc>
          <w:tcPr>
            <w:tcW w:w="1006" w:type="dxa"/>
            <w:vAlign w:val="bottom"/>
          </w:tcPr>
          <w:p w:rsidR="00C61210" w:rsidRPr="00603B47" w:rsidRDefault="00C61210" w:rsidP="00C61210">
            <w:pPr>
              <w:jc w:val="center"/>
              <w:rPr>
                <w:color w:val="000000"/>
                <w:sz w:val="22"/>
                <w:szCs w:val="22"/>
              </w:rPr>
            </w:pPr>
            <w:r w:rsidRPr="00603B47">
              <w:rPr>
                <w:color w:val="000000"/>
                <w:sz w:val="22"/>
                <w:szCs w:val="22"/>
              </w:rPr>
              <w:t>104,294</w:t>
            </w:r>
          </w:p>
        </w:tc>
        <w:tc>
          <w:tcPr>
            <w:tcW w:w="1134" w:type="dxa"/>
            <w:vAlign w:val="bottom"/>
          </w:tcPr>
          <w:p w:rsidR="00C61210" w:rsidRPr="00603B47" w:rsidRDefault="00C61210" w:rsidP="00C61210">
            <w:pPr>
              <w:jc w:val="center"/>
              <w:rPr>
                <w:color w:val="000000"/>
                <w:sz w:val="22"/>
                <w:szCs w:val="22"/>
              </w:rPr>
            </w:pPr>
            <w:r w:rsidRPr="00603B47">
              <w:rPr>
                <w:color w:val="000000"/>
                <w:sz w:val="22"/>
                <w:szCs w:val="22"/>
              </w:rPr>
              <w:t>451,768</w:t>
            </w:r>
          </w:p>
        </w:tc>
        <w:tc>
          <w:tcPr>
            <w:tcW w:w="1418" w:type="dxa"/>
            <w:vAlign w:val="bottom"/>
          </w:tcPr>
          <w:p w:rsidR="00C61210" w:rsidRPr="00603B47" w:rsidRDefault="00C61210" w:rsidP="00C61210">
            <w:pPr>
              <w:jc w:val="center"/>
              <w:rPr>
                <w:color w:val="000000"/>
                <w:sz w:val="22"/>
                <w:szCs w:val="22"/>
              </w:rPr>
            </w:pPr>
            <w:r w:rsidRPr="00603B47">
              <w:rPr>
                <w:color w:val="000000"/>
                <w:sz w:val="22"/>
                <w:szCs w:val="22"/>
              </w:rPr>
              <w:t>213,306</w:t>
            </w:r>
          </w:p>
        </w:tc>
        <w:tc>
          <w:tcPr>
            <w:tcW w:w="1417" w:type="dxa"/>
            <w:vAlign w:val="bottom"/>
          </w:tcPr>
          <w:p w:rsidR="00C61210" w:rsidRPr="00603B47" w:rsidRDefault="00C61210" w:rsidP="00C61210">
            <w:pPr>
              <w:jc w:val="center"/>
              <w:rPr>
                <w:color w:val="000000"/>
                <w:sz w:val="22"/>
                <w:szCs w:val="22"/>
              </w:rPr>
            </w:pPr>
            <w:r w:rsidRPr="00603B47">
              <w:rPr>
                <w:color w:val="000000"/>
                <w:sz w:val="22"/>
                <w:szCs w:val="22"/>
              </w:rPr>
              <w:t>179,402</w:t>
            </w:r>
          </w:p>
        </w:tc>
        <w:tc>
          <w:tcPr>
            <w:tcW w:w="1560" w:type="dxa"/>
            <w:vAlign w:val="bottom"/>
          </w:tcPr>
          <w:p w:rsidR="00C61210" w:rsidRPr="00603B47" w:rsidRDefault="00C61210" w:rsidP="00C61210">
            <w:pPr>
              <w:jc w:val="center"/>
              <w:rPr>
                <w:color w:val="000000"/>
                <w:sz w:val="22"/>
                <w:szCs w:val="22"/>
              </w:rPr>
            </w:pPr>
            <w:r w:rsidRPr="00603B47">
              <w:rPr>
                <w:color w:val="000000"/>
                <w:sz w:val="22"/>
                <w:szCs w:val="22"/>
              </w:rPr>
              <w:t>205,718</w:t>
            </w:r>
          </w:p>
        </w:tc>
        <w:tc>
          <w:tcPr>
            <w:tcW w:w="1559" w:type="dxa"/>
            <w:vAlign w:val="bottom"/>
          </w:tcPr>
          <w:p w:rsidR="00C61210" w:rsidRPr="00603B47" w:rsidRDefault="00C61210" w:rsidP="00C61210">
            <w:pPr>
              <w:jc w:val="center"/>
              <w:rPr>
                <w:color w:val="000000"/>
                <w:sz w:val="22"/>
                <w:szCs w:val="22"/>
              </w:rPr>
            </w:pPr>
            <w:r w:rsidRPr="00603B47">
              <w:rPr>
                <w:color w:val="000000"/>
                <w:sz w:val="22"/>
                <w:szCs w:val="22"/>
              </w:rPr>
              <w:t>119,274</w:t>
            </w:r>
          </w:p>
        </w:tc>
      </w:tr>
    </w:tbl>
    <w:p w:rsidR="00FA0522" w:rsidRDefault="00FA0522" w:rsidP="00FA0522">
      <w:pPr>
        <w:rPr>
          <w:b/>
          <w:bCs/>
          <w:sz w:val="28"/>
          <w:szCs w:val="28"/>
        </w:rPr>
      </w:pPr>
    </w:p>
    <w:p w:rsidR="00FA0522" w:rsidRDefault="00FA0522" w:rsidP="00FA0522">
      <w:pPr>
        <w:rPr>
          <w:b/>
          <w:bCs/>
          <w:sz w:val="28"/>
          <w:szCs w:val="28"/>
        </w:rPr>
      </w:pPr>
    </w:p>
    <w:p w:rsidR="00FA0522" w:rsidRDefault="00FA0522" w:rsidP="00FA0522">
      <w:pPr>
        <w:rPr>
          <w:b/>
          <w:bCs/>
          <w:sz w:val="28"/>
          <w:szCs w:val="28"/>
        </w:rPr>
      </w:pPr>
    </w:p>
    <w:p w:rsidR="00FA0522" w:rsidRDefault="00FA0522" w:rsidP="00FA0522">
      <w:pPr>
        <w:rPr>
          <w:b/>
          <w:bCs/>
          <w:sz w:val="28"/>
          <w:szCs w:val="28"/>
        </w:rPr>
      </w:pPr>
    </w:p>
    <w:p w:rsidR="00FA0522" w:rsidRPr="00754E52" w:rsidRDefault="00FA0522" w:rsidP="00FA0522">
      <w:pPr>
        <w:ind w:left="993" w:hanging="993"/>
      </w:pPr>
      <w:r w:rsidRPr="00754E52">
        <w:lastRenderedPageBreak/>
        <w:t>Table</w:t>
      </w:r>
      <w:r>
        <w:t xml:space="preserve"> </w:t>
      </w:r>
      <w:r w:rsidRPr="00754E52">
        <w:t>F.</w:t>
      </w:r>
      <w:r>
        <w:t>7</w:t>
      </w:r>
      <w:r w:rsidRPr="00754E52">
        <w:t xml:space="preserve">. </w:t>
      </w:r>
      <w:r>
        <w:t>Monthly</w:t>
      </w:r>
      <w:r w:rsidRPr="00754E52">
        <w:rPr>
          <w:lang w:val="en-CA"/>
        </w:rPr>
        <w:t xml:space="preserve"> GHG emission reductions </w:t>
      </w:r>
      <w:r>
        <w:rPr>
          <w:lang w:val="en-CA"/>
        </w:rPr>
        <w:t>as a result of</w:t>
      </w:r>
      <w:r w:rsidRPr="00754E52">
        <w:rPr>
          <w:lang w:val="en-CA"/>
        </w:rPr>
        <w:t xml:space="preserve"> </w:t>
      </w:r>
      <w:r>
        <w:rPr>
          <w:lang w:val="en-CA"/>
        </w:rPr>
        <w:t>ceiling insulation</w:t>
      </w:r>
      <w:r w:rsidRPr="00754E52">
        <w:rPr>
          <w:lang w:val="en-CA"/>
        </w:rPr>
        <w:t xml:space="preserve"> upgrade for </w:t>
      </w:r>
      <w:r>
        <w:rPr>
          <w:lang w:val="en-CA"/>
        </w:rPr>
        <w:t xml:space="preserve">Manitoba </w:t>
      </w:r>
      <w:r w:rsidRPr="00754E52">
        <w:t>(</w:t>
      </w:r>
      <w:r w:rsidRPr="00754E52">
        <w:rPr>
          <w:lang w:val="en-CA"/>
        </w:rPr>
        <w:t>Ton</w:t>
      </w:r>
      <w:r>
        <w:rPr>
          <w:lang w:val="en-CA"/>
        </w:rPr>
        <w:t>ne</w:t>
      </w:r>
      <w:r w:rsidRPr="00754E52">
        <w:rPr>
          <w:lang w:val="en-CA"/>
        </w:rPr>
        <w:t xml:space="preserve"> CO</w:t>
      </w:r>
      <w:r w:rsidRPr="00754E52">
        <w:rPr>
          <w:vertAlign w:val="subscript"/>
          <w:lang w:val="en-CA"/>
        </w:rPr>
        <w:t>2eq</w:t>
      </w:r>
      <w:r w:rsidRPr="00754E52">
        <w:rPr>
          <w:lang w:val="en-CA"/>
        </w:rPr>
        <w:t>/month)</w:t>
      </w:r>
    </w:p>
    <w:tbl>
      <w:tblPr>
        <w:tblStyle w:val="TableGrid"/>
        <w:tblW w:w="8885" w:type="dxa"/>
        <w:tblLook w:val="04A0"/>
      </w:tblPr>
      <w:tblGrid>
        <w:gridCol w:w="804"/>
        <w:gridCol w:w="990"/>
        <w:gridCol w:w="1126"/>
        <w:gridCol w:w="3057"/>
        <w:gridCol w:w="2908"/>
      </w:tblGrid>
      <w:tr w:rsidR="00FA0522" w:rsidRPr="00C61210" w:rsidTr="00BD4B28">
        <w:tc>
          <w:tcPr>
            <w:tcW w:w="804" w:type="dxa"/>
          </w:tcPr>
          <w:p w:rsidR="00FA0522" w:rsidRPr="00C61210" w:rsidRDefault="00FA0522" w:rsidP="00BD4B28">
            <w:pPr>
              <w:jc w:val="center"/>
              <w:rPr>
                <w:rFonts w:asciiTheme="majorBidi" w:hAnsiTheme="majorBidi" w:cstheme="majorBidi"/>
                <w:sz w:val="22"/>
                <w:szCs w:val="22"/>
              </w:rPr>
            </w:pPr>
            <w:r w:rsidRPr="00C61210">
              <w:rPr>
                <w:rFonts w:asciiTheme="majorBidi" w:hAnsiTheme="majorBidi" w:cstheme="majorBidi"/>
                <w:sz w:val="22"/>
                <w:szCs w:val="22"/>
              </w:rPr>
              <w:t>Month</w:t>
            </w:r>
          </w:p>
        </w:tc>
        <w:tc>
          <w:tcPr>
            <w:tcW w:w="990" w:type="dxa"/>
          </w:tcPr>
          <w:p w:rsidR="00FA0522" w:rsidRPr="00C61210" w:rsidRDefault="00FA0522" w:rsidP="00BD4B28">
            <w:pPr>
              <w:jc w:val="center"/>
              <w:rPr>
                <w:rFonts w:asciiTheme="majorBidi" w:hAnsiTheme="majorBidi" w:cstheme="majorBidi"/>
                <w:sz w:val="22"/>
                <w:szCs w:val="22"/>
              </w:rPr>
            </w:pPr>
            <w:r w:rsidRPr="00C61210">
              <w:rPr>
                <w:rFonts w:asciiTheme="majorBidi" w:hAnsiTheme="majorBidi" w:cstheme="majorBidi"/>
                <w:sz w:val="22"/>
                <w:szCs w:val="22"/>
              </w:rPr>
              <w:t>GHGIF</w:t>
            </w:r>
            <w:r w:rsidRPr="00C61210">
              <w:rPr>
                <w:rFonts w:asciiTheme="majorBidi" w:hAnsiTheme="majorBidi" w:cstheme="majorBidi"/>
                <w:sz w:val="22"/>
                <w:szCs w:val="22"/>
                <w:vertAlign w:val="subscript"/>
              </w:rPr>
              <w:t>A</w:t>
            </w:r>
          </w:p>
        </w:tc>
        <w:tc>
          <w:tcPr>
            <w:tcW w:w="1126" w:type="dxa"/>
          </w:tcPr>
          <w:p w:rsidR="00FA0522" w:rsidRPr="00C61210" w:rsidRDefault="00FA0522" w:rsidP="00BD4B28">
            <w:pPr>
              <w:jc w:val="center"/>
              <w:rPr>
                <w:rFonts w:asciiTheme="majorBidi" w:hAnsiTheme="majorBidi" w:cstheme="majorBidi"/>
                <w:sz w:val="22"/>
                <w:szCs w:val="22"/>
              </w:rPr>
            </w:pPr>
            <w:r w:rsidRPr="00C61210">
              <w:rPr>
                <w:rFonts w:asciiTheme="majorBidi" w:hAnsiTheme="majorBidi" w:cstheme="majorBidi"/>
                <w:sz w:val="22"/>
                <w:szCs w:val="22"/>
              </w:rPr>
              <w:t>GHGIF</w:t>
            </w:r>
            <w:r w:rsidRPr="00C61210">
              <w:rPr>
                <w:rFonts w:asciiTheme="majorBidi" w:hAnsiTheme="majorBidi" w:cstheme="majorBidi"/>
                <w:sz w:val="22"/>
                <w:szCs w:val="22"/>
                <w:vertAlign w:val="subscript"/>
              </w:rPr>
              <w:t>M</w:t>
            </w:r>
          </w:p>
        </w:tc>
        <w:tc>
          <w:tcPr>
            <w:tcW w:w="3057" w:type="dxa"/>
          </w:tcPr>
          <w:p w:rsidR="00FA0522" w:rsidRPr="00C61210" w:rsidRDefault="00FA0522" w:rsidP="00BD4B28">
            <w:pPr>
              <w:jc w:val="center"/>
              <w:rPr>
                <w:rFonts w:asciiTheme="majorBidi" w:hAnsiTheme="majorBidi" w:cstheme="majorBidi"/>
                <w:b/>
                <w:bCs/>
                <w:sz w:val="22"/>
                <w:szCs w:val="22"/>
              </w:rPr>
            </w:pPr>
            <w:r w:rsidRPr="00C61210">
              <w:rPr>
                <w:rFonts w:asciiTheme="majorBidi" w:hAnsiTheme="majorBidi" w:cstheme="majorBidi"/>
                <w:b/>
                <w:bCs/>
                <w:sz w:val="22"/>
                <w:szCs w:val="22"/>
              </w:rPr>
              <w:t>Weighted Annual Marginal GHGIF</w:t>
            </w:r>
          </w:p>
        </w:tc>
        <w:tc>
          <w:tcPr>
            <w:tcW w:w="2908" w:type="dxa"/>
          </w:tcPr>
          <w:p w:rsidR="00FA0522" w:rsidRPr="00C61210" w:rsidRDefault="00FA0522" w:rsidP="00BD4B28">
            <w:pPr>
              <w:jc w:val="center"/>
              <w:rPr>
                <w:rFonts w:asciiTheme="majorBidi" w:hAnsiTheme="majorBidi" w:cstheme="majorBidi"/>
                <w:sz w:val="22"/>
                <w:szCs w:val="22"/>
              </w:rPr>
            </w:pPr>
            <w:r w:rsidRPr="00C61210">
              <w:rPr>
                <w:rFonts w:asciiTheme="majorBidi" w:hAnsiTheme="majorBidi" w:cstheme="majorBidi"/>
                <w:sz w:val="22"/>
                <w:szCs w:val="22"/>
              </w:rPr>
              <w:t>Monthly GHGIF based on ICF Estimates</w:t>
            </w:r>
          </w:p>
        </w:tc>
      </w:tr>
      <w:tr w:rsidR="00C61210" w:rsidRPr="00C61210" w:rsidTr="00BD4B28">
        <w:tc>
          <w:tcPr>
            <w:tcW w:w="804" w:type="dxa"/>
            <w:vAlign w:val="bottom"/>
          </w:tcPr>
          <w:p w:rsidR="00C61210" w:rsidRPr="00C61210" w:rsidRDefault="00C61210" w:rsidP="00BD4B28">
            <w:pPr>
              <w:jc w:val="center"/>
              <w:rPr>
                <w:rFonts w:asciiTheme="majorBidi" w:hAnsiTheme="majorBidi" w:cstheme="majorBidi"/>
                <w:sz w:val="22"/>
                <w:szCs w:val="22"/>
              </w:rPr>
            </w:pPr>
            <w:r w:rsidRPr="00C61210">
              <w:rPr>
                <w:rFonts w:asciiTheme="majorBidi" w:hAnsiTheme="majorBidi" w:cstheme="majorBidi"/>
                <w:sz w:val="22"/>
                <w:szCs w:val="22"/>
              </w:rPr>
              <w:t>Jan.</w:t>
            </w:r>
          </w:p>
        </w:tc>
        <w:tc>
          <w:tcPr>
            <w:tcW w:w="990" w:type="dxa"/>
            <w:vAlign w:val="bottom"/>
          </w:tcPr>
          <w:p w:rsidR="00C61210" w:rsidRPr="00603B47" w:rsidRDefault="00C61210" w:rsidP="00C61210">
            <w:pPr>
              <w:jc w:val="center"/>
              <w:rPr>
                <w:color w:val="000000"/>
                <w:sz w:val="22"/>
                <w:szCs w:val="22"/>
              </w:rPr>
            </w:pPr>
            <w:r w:rsidRPr="00603B47">
              <w:rPr>
                <w:color w:val="000000"/>
                <w:sz w:val="22"/>
                <w:szCs w:val="22"/>
              </w:rPr>
              <w:t>256</w:t>
            </w:r>
          </w:p>
        </w:tc>
        <w:tc>
          <w:tcPr>
            <w:tcW w:w="1126" w:type="dxa"/>
            <w:vAlign w:val="bottom"/>
          </w:tcPr>
          <w:p w:rsidR="00C61210" w:rsidRPr="00603B47" w:rsidRDefault="00C61210" w:rsidP="00C61210">
            <w:pPr>
              <w:jc w:val="center"/>
              <w:rPr>
                <w:color w:val="000000"/>
                <w:sz w:val="22"/>
                <w:szCs w:val="22"/>
              </w:rPr>
            </w:pPr>
            <w:r w:rsidRPr="00603B47">
              <w:rPr>
                <w:color w:val="000000"/>
                <w:sz w:val="22"/>
                <w:szCs w:val="22"/>
              </w:rPr>
              <w:t>23,776</w:t>
            </w:r>
          </w:p>
        </w:tc>
        <w:tc>
          <w:tcPr>
            <w:tcW w:w="3057" w:type="dxa"/>
            <w:vAlign w:val="bottom"/>
          </w:tcPr>
          <w:p w:rsidR="00C61210" w:rsidRPr="00603B47" w:rsidRDefault="00C61210" w:rsidP="00C61210">
            <w:pPr>
              <w:jc w:val="center"/>
              <w:rPr>
                <w:color w:val="000000"/>
                <w:sz w:val="22"/>
                <w:szCs w:val="22"/>
              </w:rPr>
            </w:pPr>
            <w:r w:rsidRPr="00603B47">
              <w:rPr>
                <w:color w:val="000000"/>
                <w:sz w:val="22"/>
                <w:szCs w:val="22"/>
              </w:rPr>
              <w:t>20</w:t>
            </w:r>
          </w:p>
        </w:tc>
        <w:tc>
          <w:tcPr>
            <w:tcW w:w="2908" w:type="dxa"/>
            <w:vAlign w:val="bottom"/>
          </w:tcPr>
          <w:p w:rsidR="00C61210" w:rsidRPr="00603B47" w:rsidRDefault="00C61210" w:rsidP="00C61210">
            <w:pPr>
              <w:jc w:val="center"/>
              <w:rPr>
                <w:color w:val="000000"/>
                <w:sz w:val="22"/>
                <w:szCs w:val="22"/>
              </w:rPr>
            </w:pPr>
            <w:r w:rsidRPr="00603B47">
              <w:rPr>
                <w:color w:val="000000"/>
                <w:sz w:val="22"/>
                <w:szCs w:val="22"/>
              </w:rPr>
              <w:t>13,274</w:t>
            </w:r>
          </w:p>
        </w:tc>
      </w:tr>
      <w:tr w:rsidR="00C61210" w:rsidRPr="00C61210" w:rsidTr="00BD4B28">
        <w:tc>
          <w:tcPr>
            <w:tcW w:w="804" w:type="dxa"/>
            <w:vAlign w:val="bottom"/>
          </w:tcPr>
          <w:p w:rsidR="00C61210" w:rsidRPr="00C61210" w:rsidRDefault="00C61210" w:rsidP="00BD4B28">
            <w:pPr>
              <w:jc w:val="center"/>
              <w:rPr>
                <w:rFonts w:asciiTheme="majorBidi" w:hAnsiTheme="majorBidi" w:cstheme="majorBidi"/>
                <w:sz w:val="22"/>
                <w:szCs w:val="22"/>
              </w:rPr>
            </w:pPr>
            <w:r w:rsidRPr="00C61210">
              <w:rPr>
                <w:rFonts w:asciiTheme="majorBidi" w:hAnsiTheme="majorBidi" w:cstheme="majorBidi"/>
                <w:sz w:val="22"/>
                <w:szCs w:val="22"/>
              </w:rPr>
              <w:t>Feb.</w:t>
            </w:r>
          </w:p>
        </w:tc>
        <w:tc>
          <w:tcPr>
            <w:tcW w:w="990" w:type="dxa"/>
            <w:vAlign w:val="bottom"/>
          </w:tcPr>
          <w:p w:rsidR="00C61210" w:rsidRPr="00603B47" w:rsidRDefault="00C61210" w:rsidP="00C61210">
            <w:pPr>
              <w:jc w:val="center"/>
              <w:rPr>
                <w:color w:val="000000"/>
                <w:sz w:val="22"/>
                <w:szCs w:val="22"/>
              </w:rPr>
            </w:pPr>
            <w:r w:rsidRPr="00603B47">
              <w:rPr>
                <w:color w:val="000000"/>
                <w:sz w:val="22"/>
                <w:szCs w:val="22"/>
              </w:rPr>
              <w:t>205</w:t>
            </w:r>
          </w:p>
        </w:tc>
        <w:tc>
          <w:tcPr>
            <w:tcW w:w="1126" w:type="dxa"/>
            <w:vAlign w:val="bottom"/>
          </w:tcPr>
          <w:p w:rsidR="00C61210" w:rsidRPr="00603B47" w:rsidRDefault="00C61210" w:rsidP="00C61210">
            <w:pPr>
              <w:jc w:val="center"/>
              <w:rPr>
                <w:color w:val="000000"/>
                <w:sz w:val="22"/>
                <w:szCs w:val="22"/>
              </w:rPr>
            </w:pPr>
            <w:r w:rsidRPr="00603B47">
              <w:rPr>
                <w:color w:val="000000"/>
                <w:sz w:val="22"/>
                <w:szCs w:val="22"/>
              </w:rPr>
              <w:t>19,032</w:t>
            </w:r>
          </w:p>
        </w:tc>
        <w:tc>
          <w:tcPr>
            <w:tcW w:w="3057" w:type="dxa"/>
            <w:vAlign w:val="bottom"/>
          </w:tcPr>
          <w:p w:rsidR="00C61210" w:rsidRPr="00603B47" w:rsidRDefault="00C61210" w:rsidP="00C61210">
            <w:pPr>
              <w:jc w:val="center"/>
              <w:rPr>
                <w:color w:val="000000"/>
                <w:sz w:val="22"/>
                <w:szCs w:val="22"/>
              </w:rPr>
            </w:pPr>
            <w:r w:rsidRPr="00603B47">
              <w:rPr>
                <w:color w:val="000000"/>
                <w:sz w:val="22"/>
                <w:szCs w:val="22"/>
              </w:rPr>
              <w:t>16</w:t>
            </w:r>
          </w:p>
        </w:tc>
        <w:tc>
          <w:tcPr>
            <w:tcW w:w="2908" w:type="dxa"/>
            <w:vAlign w:val="bottom"/>
          </w:tcPr>
          <w:p w:rsidR="00C61210" w:rsidRPr="00603B47" w:rsidRDefault="00C61210" w:rsidP="00C61210">
            <w:pPr>
              <w:jc w:val="center"/>
              <w:rPr>
                <w:color w:val="000000"/>
                <w:sz w:val="22"/>
                <w:szCs w:val="22"/>
              </w:rPr>
            </w:pPr>
            <w:r w:rsidRPr="00603B47">
              <w:rPr>
                <w:color w:val="000000"/>
                <w:sz w:val="22"/>
                <w:szCs w:val="22"/>
              </w:rPr>
              <w:t>17,710</w:t>
            </w:r>
          </w:p>
        </w:tc>
      </w:tr>
      <w:tr w:rsidR="00C61210" w:rsidRPr="00C61210" w:rsidTr="00BD4B28">
        <w:tc>
          <w:tcPr>
            <w:tcW w:w="804" w:type="dxa"/>
            <w:vAlign w:val="bottom"/>
          </w:tcPr>
          <w:p w:rsidR="00C61210" w:rsidRPr="00C61210" w:rsidRDefault="00C61210" w:rsidP="00BD4B28">
            <w:pPr>
              <w:jc w:val="center"/>
              <w:rPr>
                <w:rFonts w:asciiTheme="majorBidi" w:hAnsiTheme="majorBidi" w:cstheme="majorBidi"/>
                <w:sz w:val="22"/>
                <w:szCs w:val="22"/>
              </w:rPr>
            </w:pPr>
            <w:r w:rsidRPr="00C61210">
              <w:rPr>
                <w:rFonts w:asciiTheme="majorBidi" w:hAnsiTheme="majorBidi" w:cstheme="majorBidi"/>
                <w:sz w:val="22"/>
                <w:szCs w:val="22"/>
              </w:rPr>
              <w:t>Mar.</w:t>
            </w:r>
          </w:p>
        </w:tc>
        <w:tc>
          <w:tcPr>
            <w:tcW w:w="990" w:type="dxa"/>
            <w:vAlign w:val="bottom"/>
          </w:tcPr>
          <w:p w:rsidR="00C61210" w:rsidRPr="00603B47" w:rsidRDefault="00C61210" w:rsidP="00C61210">
            <w:pPr>
              <w:jc w:val="center"/>
              <w:rPr>
                <w:color w:val="000000"/>
                <w:sz w:val="22"/>
                <w:szCs w:val="22"/>
              </w:rPr>
            </w:pPr>
            <w:r w:rsidRPr="00603B47">
              <w:rPr>
                <w:color w:val="000000"/>
                <w:sz w:val="22"/>
                <w:szCs w:val="22"/>
              </w:rPr>
              <w:t>178</w:t>
            </w:r>
          </w:p>
        </w:tc>
        <w:tc>
          <w:tcPr>
            <w:tcW w:w="1126" w:type="dxa"/>
            <w:vAlign w:val="bottom"/>
          </w:tcPr>
          <w:p w:rsidR="00C61210" w:rsidRPr="00603B47" w:rsidRDefault="00C61210" w:rsidP="00C61210">
            <w:pPr>
              <w:jc w:val="center"/>
              <w:rPr>
                <w:color w:val="000000"/>
                <w:sz w:val="22"/>
                <w:szCs w:val="22"/>
              </w:rPr>
            </w:pPr>
            <w:r w:rsidRPr="00603B47">
              <w:rPr>
                <w:color w:val="000000"/>
                <w:sz w:val="22"/>
                <w:szCs w:val="22"/>
              </w:rPr>
              <w:t>16,537</w:t>
            </w:r>
          </w:p>
        </w:tc>
        <w:tc>
          <w:tcPr>
            <w:tcW w:w="3057" w:type="dxa"/>
            <w:vAlign w:val="bottom"/>
          </w:tcPr>
          <w:p w:rsidR="00C61210" w:rsidRPr="00603B47" w:rsidRDefault="00C61210" w:rsidP="00C61210">
            <w:pPr>
              <w:jc w:val="center"/>
              <w:rPr>
                <w:color w:val="000000"/>
                <w:sz w:val="22"/>
                <w:szCs w:val="22"/>
              </w:rPr>
            </w:pPr>
            <w:r w:rsidRPr="00603B47">
              <w:rPr>
                <w:color w:val="000000"/>
                <w:sz w:val="22"/>
                <w:szCs w:val="22"/>
              </w:rPr>
              <w:t>14</w:t>
            </w:r>
          </w:p>
        </w:tc>
        <w:tc>
          <w:tcPr>
            <w:tcW w:w="2908" w:type="dxa"/>
            <w:vAlign w:val="bottom"/>
          </w:tcPr>
          <w:p w:rsidR="00C61210" w:rsidRPr="00603B47" w:rsidRDefault="00C61210" w:rsidP="00C61210">
            <w:pPr>
              <w:jc w:val="center"/>
              <w:rPr>
                <w:color w:val="000000"/>
                <w:sz w:val="22"/>
                <w:szCs w:val="22"/>
              </w:rPr>
            </w:pPr>
            <w:r w:rsidRPr="00603B47">
              <w:rPr>
                <w:color w:val="000000"/>
                <w:sz w:val="22"/>
                <w:szCs w:val="22"/>
              </w:rPr>
              <w:t>15,388</w:t>
            </w:r>
          </w:p>
        </w:tc>
      </w:tr>
      <w:tr w:rsidR="00C61210" w:rsidRPr="00C61210" w:rsidTr="00BD4B28">
        <w:tc>
          <w:tcPr>
            <w:tcW w:w="804" w:type="dxa"/>
            <w:vAlign w:val="bottom"/>
          </w:tcPr>
          <w:p w:rsidR="00C61210" w:rsidRPr="00C61210" w:rsidRDefault="00C61210" w:rsidP="00BD4B28">
            <w:pPr>
              <w:jc w:val="center"/>
              <w:rPr>
                <w:rFonts w:asciiTheme="majorBidi" w:hAnsiTheme="majorBidi" w:cstheme="majorBidi"/>
                <w:sz w:val="22"/>
                <w:szCs w:val="22"/>
              </w:rPr>
            </w:pPr>
            <w:r w:rsidRPr="00C61210">
              <w:rPr>
                <w:rFonts w:asciiTheme="majorBidi" w:hAnsiTheme="majorBidi" w:cstheme="majorBidi"/>
                <w:sz w:val="22"/>
                <w:szCs w:val="22"/>
              </w:rPr>
              <w:t>Apr.</w:t>
            </w:r>
          </w:p>
        </w:tc>
        <w:tc>
          <w:tcPr>
            <w:tcW w:w="990" w:type="dxa"/>
            <w:vAlign w:val="bottom"/>
          </w:tcPr>
          <w:p w:rsidR="00C61210" w:rsidRPr="00603B47" w:rsidRDefault="00C61210" w:rsidP="00C61210">
            <w:pPr>
              <w:jc w:val="center"/>
              <w:rPr>
                <w:color w:val="000000"/>
                <w:sz w:val="22"/>
                <w:szCs w:val="22"/>
              </w:rPr>
            </w:pPr>
            <w:r w:rsidRPr="00603B47">
              <w:rPr>
                <w:color w:val="000000"/>
                <w:sz w:val="22"/>
                <w:szCs w:val="22"/>
              </w:rPr>
              <w:t>102</w:t>
            </w:r>
          </w:p>
        </w:tc>
        <w:tc>
          <w:tcPr>
            <w:tcW w:w="1126" w:type="dxa"/>
            <w:vAlign w:val="bottom"/>
          </w:tcPr>
          <w:p w:rsidR="00C61210" w:rsidRPr="00603B47" w:rsidRDefault="00C61210" w:rsidP="00C61210">
            <w:pPr>
              <w:jc w:val="center"/>
              <w:rPr>
                <w:color w:val="000000"/>
                <w:sz w:val="22"/>
                <w:szCs w:val="22"/>
              </w:rPr>
            </w:pPr>
            <w:r w:rsidRPr="00603B47">
              <w:rPr>
                <w:color w:val="000000"/>
                <w:sz w:val="22"/>
                <w:szCs w:val="22"/>
              </w:rPr>
              <w:t>9,448</w:t>
            </w:r>
          </w:p>
        </w:tc>
        <w:tc>
          <w:tcPr>
            <w:tcW w:w="3057" w:type="dxa"/>
            <w:vAlign w:val="bottom"/>
          </w:tcPr>
          <w:p w:rsidR="00C61210" w:rsidRPr="00603B47" w:rsidRDefault="00C61210" w:rsidP="00C61210">
            <w:pPr>
              <w:jc w:val="center"/>
              <w:rPr>
                <w:color w:val="000000"/>
                <w:sz w:val="22"/>
                <w:szCs w:val="22"/>
              </w:rPr>
            </w:pPr>
            <w:r w:rsidRPr="00603B47">
              <w:rPr>
                <w:color w:val="000000"/>
                <w:sz w:val="22"/>
                <w:szCs w:val="22"/>
              </w:rPr>
              <w:t>8</w:t>
            </w:r>
          </w:p>
        </w:tc>
        <w:tc>
          <w:tcPr>
            <w:tcW w:w="2908" w:type="dxa"/>
            <w:vAlign w:val="bottom"/>
          </w:tcPr>
          <w:p w:rsidR="00C61210" w:rsidRPr="00603B47" w:rsidRDefault="00C61210" w:rsidP="00C61210">
            <w:pPr>
              <w:jc w:val="center"/>
              <w:rPr>
                <w:color w:val="000000"/>
                <w:sz w:val="22"/>
                <w:szCs w:val="22"/>
              </w:rPr>
            </w:pPr>
            <w:r w:rsidRPr="00603B47">
              <w:rPr>
                <w:color w:val="000000"/>
                <w:sz w:val="22"/>
                <w:szCs w:val="22"/>
              </w:rPr>
              <w:t>8,792</w:t>
            </w:r>
          </w:p>
        </w:tc>
      </w:tr>
      <w:tr w:rsidR="00C61210" w:rsidRPr="00C61210" w:rsidTr="00BD4B28">
        <w:tc>
          <w:tcPr>
            <w:tcW w:w="804" w:type="dxa"/>
            <w:vAlign w:val="bottom"/>
          </w:tcPr>
          <w:p w:rsidR="00C61210" w:rsidRPr="00C61210" w:rsidRDefault="00C61210" w:rsidP="00BD4B28">
            <w:pPr>
              <w:jc w:val="center"/>
              <w:rPr>
                <w:rFonts w:asciiTheme="majorBidi" w:hAnsiTheme="majorBidi" w:cstheme="majorBidi"/>
                <w:sz w:val="22"/>
                <w:szCs w:val="22"/>
              </w:rPr>
            </w:pPr>
            <w:r w:rsidRPr="00C61210">
              <w:rPr>
                <w:rFonts w:asciiTheme="majorBidi" w:hAnsiTheme="majorBidi" w:cstheme="majorBidi"/>
                <w:sz w:val="22"/>
                <w:szCs w:val="22"/>
              </w:rPr>
              <w:t>May</w:t>
            </w:r>
          </w:p>
        </w:tc>
        <w:tc>
          <w:tcPr>
            <w:tcW w:w="990" w:type="dxa"/>
            <w:vAlign w:val="bottom"/>
          </w:tcPr>
          <w:p w:rsidR="00C61210" w:rsidRPr="00603B47" w:rsidRDefault="00C61210" w:rsidP="00C61210">
            <w:pPr>
              <w:jc w:val="center"/>
              <w:rPr>
                <w:color w:val="000000"/>
                <w:sz w:val="22"/>
                <w:szCs w:val="22"/>
              </w:rPr>
            </w:pPr>
            <w:r w:rsidRPr="00603B47">
              <w:rPr>
                <w:color w:val="000000"/>
                <w:sz w:val="22"/>
                <w:szCs w:val="22"/>
              </w:rPr>
              <w:t>52</w:t>
            </w:r>
          </w:p>
        </w:tc>
        <w:tc>
          <w:tcPr>
            <w:tcW w:w="1126" w:type="dxa"/>
            <w:vAlign w:val="bottom"/>
          </w:tcPr>
          <w:p w:rsidR="00C61210" w:rsidRPr="00603B47" w:rsidRDefault="00C61210" w:rsidP="00C61210">
            <w:pPr>
              <w:jc w:val="center"/>
              <w:rPr>
                <w:color w:val="000000"/>
                <w:sz w:val="22"/>
                <w:szCs w:val="22"/>
              </w:rPr>
            </w:pPr>
            <w:r w:rsidRPr="00603B47">
              <w:rPr>
                <w:color w:val="000000"/>
                <w:sz w:val="22"/>
                <w:szCs w:val="22"/>
              </w:rPr>
              <w:t>4,847</w:t>
            </w:r>
          </w:p>
        </w:tc>
        <w:tc>
          <w:tcPr>
            <w:tcW w:w="3057" w:type="dxa"/>
            <w:vAlign w:val="bottom"/>
          </w:tcPr>
          <w:p w:rsidR="00C61210" w:rsidRPr="00603B47" w:rsidRDefault="00C61210" w:rsidP="00C61210">
            <w:pPr>
              <w:jc w:val="center"/>
              <w:rPr>
                <w:color w:val="000000"/>
                <w:sz w:val="22"/>
                <w:szCs w:val="22"/>
              </w:rPr>
            </w:pPr>
            <w:r w:rsidRPr="00603B47">
              <w:rPr>
                <w:color w:val="000000"/>
                <w:sz w:val="22"/>
                <w:szCs w:val="22"/>
              </w:rPr>
              <w:t>4</w:t>
            </w:r>
          </w:p>
        </w:tc>
        <w:tc>
          <w:tcPr>
            <w:tcW w:w="2908" w:type="dxa"/>
            <w:vAlign w:val="bottom"/>
          </w:tcPr>
          <w:p w:rsidR="00C61210" w:rsidRPr="00603B47" w:rsidRDefault="00C61210" w:rsidP="00C61210">
            <w:pPr>
              <w:jc w:val="center"/>
              <w:rPr>
                <w:color w:val="000000"/>
                <w:sz w:val="22"/>
                <w:szCs w:val="22"/>
              </w:rPr>
            </w:pPr>
            <w:r w:rsidRPr="00603B47">
              <w:rPr>
                <w:color w:val="000000"/>
                <w:sz w:val="22"/>
                <w:szCs w:val="22"/>
              </w:rPr>
              <w:t>4,510</w:t>
            </w:r>
          </w:p>
        </w:tc>
      </w:tr>
      <w:tr w:rsidR="00C61210" w:rsidRPr="00C61210" w:rsidTr="00BD4B28">
        <w:tc>
          <w:tcPr>
            <w:tcW w:w="804" w:type="dxa"/>
            <w:vAlign w:val="bottom"/>
          </w:tcPr>
          <w:p w:rsidR="00C61210" w:rsidRPr="00C61210" w:rsidRDefault="00C61210" w:rsidP="00BD4B28">
            <w:pPr>
              <w:jc w:val="center"/>
              <w:rPr>
                <w:rFonts w:asciiTheme="majorBidi" w:hAnsiTheme="majorBidi" w:cstheme="majorBidi"/>
                <w:sz w:val="22"/>
                <w:szCs w:val="22"/>
              </w:rPr>
            </w:pPr>
            <w:r w:rsidRPr="00C61210">
              <w:rPr>
                <w:rFonts w:asciiTheme="majorBidi" w:hAnsiTheme="majorBidi" w:cstheme="majorBidi"/>
                <w:sz w:val="22"/>
                <w:szCs w:val="22"/>
              </w:rPr>
              <w:t>Jun.</w:t>
            </w:r>
          </w:p>
        </w:tc>
        <w:tc>
          <w:tcPr>
            <w:tcW w:w="990" w:type="dxa"/>
            <w:vAlign w:val="bottom"/>
          </w:tcPr>
          <w:p w:rsidR="00C61210" w:rsidRPr="00603B47" w:rsidRDefault="00C61210" w:rsidP="00C61210">
            <w:pPr>
              <w:jc w:val="center"/>
              <w:rPr>
                <w:color w:val="000000"/>
                <w:sz w:val="22"/>
                <w:szCs w:val="22"/>
              </w:rPr>
            </w:pPr>
            <w:r w:rsidRPr="00603B47">
              <w:rPr>
                <w:color w:val="000000"/>
                <w:sz w:val="22"/>
                <w:szCs w:val="22"/>
              </w:rPr>
              <w:t>0</w:t>
            </w:r>
          </w:p>
        </w:tc>
        <w:tc>
          <w:tcPr>
            <w:tcW w:w="1126" w:type="dxa"/>
            <w:vAlign w:val="bottom"/>
          </w:tcPr>
          <w:p w:rsidR="00C61210" w:rsidRPr="00603B47" w:rsidRDefault="00C61210" w:rsidP="00C61210">
            <w:pPr>
              <w:jc w:val="center"/>
              <w:rPr>
                <w:color w:val="000000"/>
                <w:sz w:val="22"/>
                <w:szCs w:val="22"/>
              </w:rPr>
            </w:pPr>
            <w:r w:rsidRPr="00603B47">
              <w:rPr>
                <w:color w:val="000000"/>
                <w:sz w:val="22"/>
                <w:szCs w:val="22"/>
              </w:rPr>
              <w:t>0</w:t>
            </w:r>
          </w:p>
        </w:tc>
        <w:tc>
          <w:tcPr>
            <w:tcW w:w="3057" w:type="dxa"/>
            <w:vAlign w:val="bottom"/>
          </w:tcPr>
          <w:p w:rsidR="00C61210" w:rsidRPr="00603B47" w:rsidRDefault="00C61210" w:rsidP="00C61210">
            <w:pPr>
              <w:jc w:val="center"/>
              <w:rPr>
                <w:color w:val="000000"/>
                <w:sz w:val="22"/>
                <w:szCs w:val="22"/>
              </w:rPr>
            </w:pPr>
            <w:r w:rsidRPr="00603B47">
              <w:rPr>
                <w:color w:val="000000"/>
                <w:sz w:val="22"/>
                <w:szCs w:val="22"/>
              </w:rPr>
              <w:t>0</w:t>
            </w:r>
          </w:p>
        </w:tc>
        <w:tc>
          <w:tcPr>
            <w:tcW w:w="2908" w:type="dxa"/>
            <w:vAlign w:val="bottom"/>
          </w:tcPr>
          <w:p w:rsidR="00C61210" w:rsidRPr="00603B47" w:rsidRDefault="00C61210" w:rsidP="00C61210">
            <w:pPr>
              <w:jc w:val="center"/>
              <w:rPr>
                <w:color w:val="000000"/>
                <w:sz w:val="22"/>
                <w:szCs w:val="22"/>
              </w:rPr>
            </w:pPr>
            <w:r w:rsidRPr="00603B47">
              <w:rPr>
                <w:color w:val="000000"/>
                <w:sz w:val="22"/>
                <w:szCs w:val="22"/>
              </w:rPr>
              <w:t>0</w:t>
            </w:r>
          </w:p>
        </w:tc>
      </w:tr>
      <w:tr w:rsidR="00C61210" w:rsidRPr="00C61210" w:rsidTr="00BD4B28">
        <w:tc>
          <w:tcPr>
            <w:tcW w:w="804" w:type="dxa"/>
            <w:vAlign w:val="bottom"/>
          </w:tcPr>
          <w:p w:rsidR="00C61210" w:rsidRPr="00C61210" w:rsidRDefault="00C61210" w:rsidP="00BD4B28">
            <w:pPr>
              <w:jc w:val="center"/>
              <w:rPr>
                <w:rFonts w:asciiTheme="majorBidi" w:hAnsiTheme="majorBidi" w:cstheme="majorBidi"/>
                <w:sz w:val="22"/>
                <w:szCs w:val="22"/>
              </w:rPr>
            </w:pPr>
            <w:r w:rsidRPr="00C61210">
              <w:rPr>
                <w:rFonts w:asciiTheme="majorBidi" w:hAnsiTheme="majorBidi" w:cstheme="majorBidi"/>
                <w:sz w:val="22"/>
                <w:szCs w:val="22"/>
              </w:rPr>
              <w:t>Jul.</w:t>
            </w:r>
          </w:p>
        </w:tc>
        <w:tc>
          <w:tcPr>
            <w:tcW w:w="990" w:type="dxa"/>
            <w:vAlign w:val="bottom"/>
          </w:tcPr>
          <w:p w:rsidR="00C61210" w:rsidRPr="00603B47" w:rsidRDefault="00C61210" w:rsidP="00C61210">
            <w:pPr>
              <w:jc w:val="center"/>
              <w:rPr>
                <w:color w:val="000000"/>
                <w:sz w:val="22"/>
                <w:szCs w:val="22"/>
              </w:rPr>
            </w:pPr>
            <w:r w:rsidRPr="00603B47">
              <w:rPr>
                <w:color w:val="000000"/>
                <w:sz w:val="22"/>
                <w:szCs w:val="22"/>
              </w:rPr>
              <w:t>0</w:t>
            </w:r>
          </w:p>
        </w:tc>
        <w:tc>
          <w:tcPr>
            <w:tcW w:w="1126" w:type="dxa"/>
            <w:vAlign w:val="bottom"/>
          </w:tcPr>
          <w:p w:rsidR="00C61210" w:rsidRPr="00603B47" w:rsidRDefault="00C61210" w:rsidP="00C61210">
            <w:pPr>
              <w:jc w:val="center"/>
              <w:rPr>
                <w:color w:val="000000"/>
                <w:sz w:val="22"/>
                <w:szCs w:val="22"/>
              </w:rPr>
            </w:pPr>
            <w:r w:rsidRPr="00603B47">
              <w:rPr>
                <w:color w:val="000000"/>
                <w:sz w:val="22"/>
                <w:szCs w:val="22"/>
              </w:rPr>
              <w:t>0</w:t>
            </w:r>
          </w:p>
        </w:tc>
        <w:tc>
          <w:tcPr>
            <w:tcW w:w="3057" w:type="dxa"/>
            <w:vAlign w:val="bottom"/>
          </w:tcPr>
          <w:p w:rsidR="00C61210" w:rsidRPr="00603B47" w:rsidRDefault="00C61210" w:rsidP="00C61210">
            <w:pPr>
              <w:jc w:val="center"/>
              <w:rPr>
                <w:color w:val="000000"/>
                <w:sz w:val="22"/>
                <w:szCs w:val="22"/>
              </w:rPr>
            </w:pPr>
            <w:r w:rsidRPr="00603B47">
              <w:rPr>
                <w:color w:val="000000"/>
                <w:sz w:val="22"/>
                <w:szCs w:val="22"/>
              </w:rPr>
              <w:t>0</w:t>
            </w:r>
          </w:p>
        </w:tc>
        <w:tc>
          <w:tcPr>
            <w:tcW w:w="2908" w:type="dxa"/>
            <w:vAlign w:val="bottom"/>
          </w:tcPr>
          <w:p w:rsidR="00C61210" w:rsidRPr="00603B47" w:rsidRDefault="00C61210" w:rsidP="00C61210">
            <w:pPr>
              <w:jc w:val="center"/>
              <w:rPr>
                <w:color w:val="000000"/>
                <w:sz w:val="22"/>
                <w:szCs w:val="22"/>
              </w:rPr>
            </w:pPr>
            <w:r w:rsidRPr="00603B47">
              <w:rPr>
                <w:color w:val="000000"/>
                <w:sz w:val="22"/>
                <w:szCs w:val="22"/>
              </w:rPr>
              <w:t>0</w:t>
            </w:r>
          </w:p>
        </w:tc>
      </w:tr>
      <w:tr w:rsidR="00C61210" w:rsidRPr="00C61210" w:rsidTr="00BD4B28">
        <w:tc>
          <w:tcPr>
            <w:tcW w:w="804" w:type="dxa"/>
            <w:vAlign w:val="bottom"/>
          </w:tcPr>
          <w:p w:rsidR="00C61210" w:rsidRPr="00C61210" w:rsidRDefault="00C61210" w:rsidP="00BD4B28">
            <w:pPr>
              <w:jc w:val="center"/>
              <w:rPr>
                <w:rFonts w:asciiTheme="majorBidi" w:hAnsiTheme="majorBidi" w:cstheme="majorBidi"/>
                <w:sz w:val="22"/>
                <w:szCs w:val="22"/>
              </w:rPr>
            </w:pPr>
            <w:r w:rsidRPr="00C61210">
              <w:rPr>
                <w:rFonts w:asciiTheme="majorBidi" w:hAnsiTheme="majorBidi" w:cstheme="majorBidi"/>
                <w:sz w:val="22"/>
                <w:szCs w:val="22"/>
              </w:rPr>
              <w:t>Aug.</w:t>
            </w:r>
          </w:p>
        </w:tc>
        <w:tc>
          <w:tcPr>
            <w:tcW w:w="990" w:type="dxa"/>
            <w:vAlign w:val="bottom"/>
          </w:tcPr>
          <w:p w:rsidR="00C61210" w:rsidRPr="00603B47" w:rsidRDefault="00C61210" w:rsidP="00C61210">
            <w:pPr>
              <w:jc w:val="center"/>
              <w:rPr>
                <w:color w:val="000000"/>
                <w:sz w:val="22"/>
                <w:szCs w:val="22"/>
              </w:rPr>
            </w:pPr>
            <w:r w:rsidRPr="00603B47">
              <w:rPr>
                <w:color w:val="000000"/>
                <w:sz w:val="22"/>
                <w:szCs w:val="22"/>
              </w:rPr>
              <w:t>0</w:t>
            </w:r>
          </w:p>
        </w:tc>
        <w:tc>
          <w:tcPr>
            <w:tcW w:w="1126" w:type="dxa"/>
            <w:vAlign w:val="bottom"/>
          </w:tcPr>
          <w:p w:rsidR="00C61210" w:rsidRPr="00603B47" w:rsidRDefault="00C61210" w:rsidP="00C61210">
            <w:pPr>
              <w:jc w:val="center"/>
              <w:rPr>
                <w:color w:val="000000"/>
                <w:sz w:val="22"/>
                <w:szCs w:val="22"/>
              </w:rPr>
            </w:pPr>
            <w:r w:rsidRPr="00603B47">
              <w:rPr>
                <w:color w:val="000000"/>
                <w:sz w:val="22"/>
                <w:szCs w:val="22"/>
              </w:rPr>
              <w:t>0</w:t>
            </w:r>
          </w:p>
        </w:tc>
        <w:tc>
          <w:tcPr>
            <w:tcW w:w="3057" w:type="dxa"/>
            <w:vAlign w:val="bottom"/>
          </w:tcPr>
          <w:p w:rsidR="00C61210" w:rsidRPr="00603B47" w:rsidRDefault="00C61210" w:rsidP="00C61210">
            <w:pPr>
              <w:jc w:val="center"/>
              <w:rPr>
                <w:color w:val="000000"/>
                <w:sz w:val="22"/>
                <w:szCs w:val="22"/>
              </w:rPr>
            </w:pPr>
            <w:r w:rsidRPr="00603B47">
              <w:rPr>
                <w:color w:val="000000"/>
                <w:sz w:val="22"/>
                <w:szCs w:val="22"/>
              </w:rPr>
              <w:t>0</w:t>
            </w:r>
          </w:p>
        </w:tc>
        <w:tc>
          <w:tcPr>
            <w:tcW w:w="2908" w:type="dxa"/>
            <w:vAlign w:val="bottom"/>
          </w:tcPr>
          <w:p w:rsidR="00C61210" w:rsidRPr="00603B47" w:rsidRDefault="00C61210" w:rsidP="00C61210">
            <w:pPr>
              <w:jc w:val="center"/>
              <w:rPr>
                <w:color w:val="000000"/>
                <w:sz w:val="22"/>
                <w:szCs w:val="22"/>
              </w:rPr>
            </w:pPr>
            <w:r w:rsidRPr="00603B47">
              <w:rPr>
                <w:color w:val="000000"/>
                <w:sz w:val="22"/>
                <w:szCs w:val="22"/>
              </w:rPr>
              <w:t>0</w:t>
            </w:r>
          </w:p>
        </w:tc>
      </w:tr>
      <w:tr w:rsidR="00C61210" w:rsidRPr="00C61210" w:rsidTr="00BD4B28">
        <w:tc>
          <w:tcPr>
            <w:tcW w:w="804" w:type="dxa"/>
            <w:vAlign w:val="bottom"/>
          </w:tcPr>
          <w:p w:rsidR="00C61210" w:rsidRPr="00C61210" w:rsidRDefault="00C61210" w:rsidP="00BD4B28">
            <w:pPr>
              <w:jc w:val="center"/>
              <w:rPr>
                <w:rFonts w:asciiTheme="majorBidi" w:hAnsiTheme="majorBidi" w:cstheme="majorBidi"/>
                <w:sz w:val="22"/>
                <w:szCs w:val="22"/>
              </w:rPr>
            </w:pPr>
            <w:r w:rsidRPr="00C61210">
              <w:rPr>
                <w:rFonts w:asciiTheme="majorBidi" w:hAnsiTheme="majorBidi" w:cstheme="majorBidi"/>
                <w:sz w:val="22"/>
                <w:szCs w:val="22"/>
              </w:rPr>
              <w:t>Sep.</w:t>
            </w:r>
          </w:p>
        </w:tc>
        <w:tc>
          <w:tcPr>
            <w:tcW w:w="990" w:type="dxa"/>
            <w:vAlign w:val="bottom"/>
          </w:tcPr>
          <w:p w:rsidR="00C61210" w:rsidRPr="00603B47" w:rsidRDefault="00C61210" w:rsidP="00C61210">
            <w:pPr>
              <w:jc w:val="center"/>
              <w:rPr>
                <w:color w:val="000000"/>
                <w:sz w:val="22"/>
                <w:szCs w:val="22"/>
              </w:rPr>
            </w:pPr>
            <w:r w:rsidRPr="00603B47">
              <w:rPr>
                <w:color w:val="000000"/>
                <w:sz w:val="22"/>
                <w:szCs w:val="22"/>
              </w:rPr>
              <w:t>49</w:t>
            </w:r>
          </w:p>
        </w:tc>
        <w:tc>
          <w:tcPr>
            <w:tcW w:w="1126" w:type="dxa"/>
            <w:vAlign w:val="bottom"/>
          </w:tcPr>
          <w:p w:rsidR="00C61210" w:rsidRPr="00603B47" w:rsidRDefault="00C61210" w:rsidP="00C61210">
            <w:pPr>
              <w:jc w:val="center"/>
              <w:rPr>
                <w:color w:val="000000"/>
                <w:sz w:val="22"/>
                <w:szCs w:val="22"/>
              </w:rPr>
            </w:pPr>
            <w:r w:rsidRPr="00603B47">
              <w:rPr>
                <w:color w:val="000000"/>
                <w:sz w:val="22"/>
                <w:szCs w:val="22"/>
              </w:rPr>
              <w:t>4,585</w:t>
            </w:r>
          </w:p>
        </w:tc>
        <w:tc>
          <w:tcPr>
            <w:tcW w:w="3057" w:type="dxa"/>
            <w:vAlign w:val="bottom"/>
          </w:tcPr>
          <w:p w:rsidR="00C61210" w:rsidRPr="00603B47" w:rsidRDefault="00C61210" w:rsidP="00C61210">
            <w:pPr>
              <w:jc w:val="center"/>
              <w:rPr>
                <w:color w:val="000000"/>
                <w:sz w:val="22"/>
                <w:szCs w:val="22"/>
              </w:rPr>
            </w:pPr>
            <w:r w:rsidRPr="00603B47">
              <w:rPr>
                <w:color w:val="000000"/>
                <w:sz w:val="22"/>
                <w:szCs w:val="22"/>
              </w:rPr>
              <w:t>4</w:t>
            </w:r>
          </w:p>
        </w:tc>
        <w:tc>
          <w:tcPr>
            <w:tcW w:w="2908" w:type="dxa"/>
            <w:vAlign w:val="bottom"/>
          </w:tcPr>
          <w:p w:rsidR="00C61210" w:rsidRPr="00603B47" w:rsidRDefault="00C61210" w:rsidP="00C61210">
            <w:pPr>
              <w:jc w:val="center"/>
              <w:rPr>
                <w:color w:val="000000"/>
                <w:sz w:val="22"/>
                <w:szCs w:val="22"/>
              </w:rPr>
            </w:pPr>
            <w:r w:rsidRPr="00603B47">
              <w:rPr>
                <w:color w:val="000000"/>
                <w:sz w:val="22"/>
                <w:szCs w:val="22"/>
              </w:rPr>
              <w:t>4,266</w:t>
            </w:r>
          </w:p>
        </w:tc>
      </w:tr>
      <w:tr w:rsidR="00C61210" w:rsidRPr="00C61210" w:rsidTr="00BD4B28">
        <w:tc>
          <w:tcPr>
            <w:tcW w:w="804" w:type="dxa"/>
            <w:vAlign w:val="bottom"/>
          </w:tcPr>
          <w:p w:rsidR="00C61210" w:rsidRPr="00C61210" w:rsidRDefault="00C61210" w:rsidP="00BD4B28">
            <w:pPr>
              <w:jc w:val="center"/>
              <w:rPr>
                <w:rFonts w:asciiTheme="majorBidi" w:hAnsiTheme="majorBidi" w:cstheme="majorBidi"/>
                <w:sz w:val="22"/>
                <w:szCs w:val="22"/>
              </w:rPr>
            </w:pPr>
            <w:r w:rsidRPr="00C61210">
              <w:rPr>
                <w:rFonts w:asciiTheme="majorBidi" w:hAnsiTheme="majorBidi" w:cstheme="majorBidi"/>
                <w:sz w:val="22"/>
                <w:szCs w:val="22"/>
              </w:rPr>
              <w:t>Oct.</w:t>
            </w:r>
          </w:p>
        </w:tc>
        <w:tc>
          <w:tcPr>
            <w:tcW w:w="990" w:type="dxa"/>
            <w:vAlign w:val="bottom"/>
          </w:tcPr>
          <w:p w:rsidR="00C61210" w:rsidRPr="00603B47" w:rsidRDefault="00C61210" w:rsidP="00C61210">
            <w:pPr>
              <w:jc w:val="center"/>
              <w:rPr>
                <w:color w:val="000000"/>
                <w:sz w:val="22"/>
                <w:szCs w:val="22"/>
              </w:rPr>
            </w:pPr>
            <w:r w:rsidRPr="00603B47">
              <w:rPr>
                <w:color w:val="000000"/>
                <w:sz w:val="22"/>
                <w:szCs w:val="22"/>
              </w:rPr>
              <w:t>98</w:t>
            </w:r>
          </w:p>
        </w:tc>
        <w:tc>
          <w:tcPr>
            <w:tcW w:w="1126" w:type="dxa"/>
            <w:vAlign w:val="bottom"/>
          </w:tcPr>
          <w:p w:rsidR="00C61210" w:rsidRPr="00603B47" w:rsidRDefault="00C61210" w:rsidP="00C61210">
            <w:pPr>
              <w:jc w:val="center"/>
              <w:rPr>
                <w:color w:val="000000"/>
                <w:sz w:val="22"/>
                <w:szCs w:val="22"/>
              </w:rPr>
            </w:pPr>
            <w:r w:rsidRPr="00603B47">
              <w:rPr>
                <w:color w:val="000000"/>
                <w:sz w:val="22"/>
                <w:szCs w:val="22"/>
              </w:rPr>
              <w:t>9,143</w:t>
            </w:r>
          </w:p>
        </w:tc>
        <w:tc>
          <w:tcPr>
            <w:tcW w:w="3057" w:type="dxa"/>
            <w:vAlign w:val="bottom"/>
          </w:tcPr>
          <w:p w:rsidR="00C61210" w:rsidRPr="00603B47" w:rsidRDefault="00C61210" w:rsidP="00C61210">
            <w:pPr>
              <w:jc w:val="center"/>
              <w:rPr>
                <w:color w:val="000000"/>
                <w:sz w:val="22"/>
                <w:szCs w:val="22"/>
              </w:rPr>
            </w:pPr>
            <w:r w:rsidRPr="00603B47">
              <w:rPr>
                <w:color w:val="000000"/>
                <w:sz w:val="22"/>
                <w:szCs w:val="22"/>
              </w:rPr>
              <w:t>8</w:t>
            </w:r>
          </w:p>
        </w:tc>
        <w:tc>
          <w:tcPr>
            <w:tcW w:w="2908" w:type="dxa"/>
            <w:vAlign w:val="bottom"/>
          </w:tcPr>
          <w:p w:rsidR="00C61210" w:rsidRPr="00603B47" w:rsidRDefault="00C61210" w:rsidP="00C61210">
            <w:pPr>
              <w:jc w:val="center"/>
              <w:rPr>
                <w:color w:val="000000"/>
                <w:sz w:val="22"/>
                <w:szCs w:val="22"/>
              </w:rPr>
            </w:pPr>
            <w:r w:rsidRPr="00603B47">
              <w:rPr>
                <w:color w:val="000000"/>
                <w:sz w:val="22"/>
                <w:szCs w:val="22"/>
              </w:rPr>
              <w:t>8,508</w:t>
            </w:r>
          </w:p>
        </w:tc>
      </w:tr>
      <w:tr w:rsidR="00C61210" w:rsidRPr="00C61210" w:rsidTr="00BD4B28">
        <w:tc>
          <w:tcPr>
            <w:tcW w:w="804" w:type="dxa"/>
            <w:vAlign w:val="bottom"/>
          </w:tcPr>
          <w:p w:rsidR="00C61210" w:rsidRPr="00C61210" w:rsidRDefault="00C61210" w:rsidP="00BD4B28">
            <w:pPr>
              <w:jc w:val="center"/>
              <w:rPr>
                <w:rFonts w:asciiTheme="majorBidi" w:hAnsiTheme="majorBidi" w:cstheme="majorBidi"/>
                <w:sz w:val="22"/>
                <w:szCs w:val="22"/>
              </w:rPr>
            </w:pPr>
            <w:r w:rsidRPr="00C61210">
              <w:rPr>
                <w:rFonts w:asciiTheme="majorBidi" w:hAnsiTheme="majorBidi" w:cstheme="majorBidi"/>
                <w:sz w:val="22"/>
                <w:szCs w:val="22"/>
              </w:rPr>
              <w:t>Nov.</w:t>
            </w:r>
          </w:p>
        </w:tc>
        <w:tc>
          <w:tcPr>
            <w:tcW w:w="990" w:type="dxa"/>
            <w:vAlign w:val="bottom"/>
          </w:tcPr>
          <w:p w:rsidR="00C61210" w:rsidRPr="00603B47" w:rsidRDefault="00C61210" w:rsidP="00C61210">
            <w:pPr>
              <w:jc w:val="center"/>
              <w:rPr>
                <w:color w:val="000000"/>
                <w:sz w:val="22"/>
                <w:szCs w:val="22"/>
              </w:rPr>
            </w:pPr>
            <w:r w:rsidRPr="00603B47">
              <w:rPr>
                <w:color w:val="000000"/>
                <w:sz w:val="22"/>
                <w:szCs w:val="22"/>
              </w:rPr>
              <w:t>171</w:t>
            </w:r>
          </w:p>
        </w:tc>
        <w:tc>
          <w:tcPr>
            <w:tcW w:w="1126" w:type="dxa"/>
            <w:vAlign w:val="bottom"/>
          </w:tcPr>
          <w:p w:rsidR="00C61210" w:rsidRPr="00603B47" w:rsidRDefault="00C61210" w:rsidP="00C61210">
            <w:pPr>
              <w:jc w:val="center"/>
              <w:rPr>
                <w:color w:val="000000"/>
                <w:sz w:val="22"/>
                <w:szCs w:val="22"/>
              </w:rPr>
            </w:pPr>
            <w:r w:rsidRPr="00603B47">
              <w:rPr>
                <w:color w:val="000000"/>
                <w:sz w:val="22"/>
                <w:szCs w:val="22"/>
              </w:rPr>
              <w:t>15,890</w:t>
            </w:r>
          </w:p>
        </w:tc>
        <w:tc>
          <w:tcPr>
            <w:tcW w:w="3057" w:type="dxa"/>
            <w:vAlign w:val="bottom"/>
          </w:tcPr>
          <w:p w:rsidR="00C61210" w:rsidRPr="00603B47" w:rsidRDefault="00C61210" w:rsidP="00C61210">
            <w:pPr>
              <w:jc w:val="center"/>
              <w:rPr>
                <w:color w:val="000000"/>
                <w:sz w:val="22"/>
                <w:szCs w:val="22"/>
              </w:rPr>
            </w:pPr>
            <w:r w:rsidRPr="00603B47">
              <w:rPr>
                <w:color w:val="000000"/>
                <w:sz w:val="22"/>
                <w:szCs w:val="22"/>
              </w:rPr>
              <w:t>13</w:t>
            </w:r>
          </w:p>
        </w:tc>
        <w:tc>
          <w:tcPr>
            <w:tcW w:w="2908" w:type="dxa"/>
            <w:vAlign w:val="bottom"/>
          </w:tcPr>
          <w:p w:rsidR="00C61210" w:rsidRPr="00603B47" w:rsidRDefault="00C61210" w:rsidP="00C61210">
            <w:pPr>
              <w:jc w:val="center"/>
              <w:rPr>
                <w:color w:val="000000"/>
                <w:sz w:val="22"/>
                <w:szCs w:val="22"/>
              </w:rPr>
            </w:pPr>
            <w:r w:rsidRPr="00603B47">
              <w:rPr>
                <w:color w:val="000000"/>
                <w:sz w:val="22"/>
                <w:szCs w:val="22"/>
              </w:rPr>
              <w:t>8,872</w:t>
            </w:r>
          </w:p>
        </w:tc>
      </w:tr>
      <w:tr w:rsidR="00C61210" w:rsidRPr="00C61210" w:rsidTr="00BD4B28">
        <w:tc>
          <w:tcPr>
            <w:tcW w:w="804" w:type="dxa"/>
            <w:vAlign w:val="bottom"/>
          </w:tcPr>
          <w:p w:rsidR="00C61210" w:rsidRPr="00C61210" w:rsidRDefault="00C61210" w:rsidP="00BD4B28">
            <w:pPr>
              <w:jc w:val="center"/>
              <w:rPr>
                <w:rFonts w:asciiTheme="majorBidi" w:hAnsiTheme="majorBidi" w:cstheme="majorBidi"/>
                <w:sz w:val="22"/>
                <w:szCs w:val="22"/>
              </w:rPr>
            </w:pPr>
            <w:r w:rsidRPr="00C61210">
              <w:rPr>
                <w:rFonts w:asciiTheme="majorBidi" w:hAnsiTheme="majorBidi" w:cstheme="majorBidi"/>
                <w:sz w:val="22"/>
                <w:szCs w:val="22"/>
              </w:rPr>
              <w:t>Dec.</w:t>
            </w:r>
          </w:p>
        </w:tc>
        <w:tc>
          <w:tcPr>
            <w:tcW w:w="990" w:type="dxa"/>
            <w:vAlign w:val="bottom"/>
          </w:tcPr>
          <w:p w:rsidR="00C61210" w:rsidRPr="00603B47" w:rsidRDefault="00C61210" w:rsidP="00C61210">
            <w:pPr>
              <w:jc w:val="center"/>
              <w:rPr>
                <w:color w:val="000000"/>
                <w:sz w:val="22"/>
                <w:szCs w:val="22"/>
              </w:rPr>
            </w:pPr>
            <w:r w:rsidRPr="00603B47">
              <w:rPr>
                <w:color w:val="000000"/>
                <w:sz w:val="22"/>
                <w:szCs w:val="22"/>
              </w:rPr>
              <w:t>233</w:t>
            </w:r>
          </w:p>
        </w:tc>
        <w:tc>
          <w:tcPr>
            <w:tcW w:w="1126" w:type="dxa"/>
            <w:vAlign w:val="bottom"/>
          </w:tcPr>
          <w:p w:rsidR="00C61210" w:rsidRPr="00603B47" w:rsidRDefault="00C61210" w:rsidP="00C61210">
            <w:pPr>
              <w:jc w:val="center"/>
              <w:rPr>
                <w:color w:val="000000"/>
                <w:sz w:val="22"/>
                <w:szCs w:val="22"/>
              </w:rPr>
            </w:pPr>
            <w:r w:rsidRPr="00603B47">
              <w:rPr>
                <w:color w:val="000000"/>
                <w:sz w:val="22"/>
                <w:szCs w:val="22"/>
              </w:rPr>
              <w:t>21,639</w:t>
            </w:r>
          </w:p>
        </w:tc>
        <w:tc>
          <w:tcPr>
            <w:tcW w:w="3057" w:type="dxa"/>
            <w:vAlign w:val="bottom"/>
          </w:tcPr>
          <w:p w:rsidR="00C61210" w:rsidRPr="00603B47" w:rsidRDefault="00C61210" w:rsidP="00C61210">
            <w:pPr>
              <w:jc w:val="center"/>
              <w:rPr>
                <w:color w:val="000000"/>
                <w:sz w:val="22"/>
                <w:szCs w:val="22"/>
              </w:rPr>
            </w:pPr>
            <w:r w:rsidRPr="00603B47">
              <w:rPr>
                <w:color w:val="000000"/>
                <w:sz w:val="22"/>
                <w:szCs w:val="22"/>
              </w:rPr>
              <w:t>18</w:t>
            </w:r>
          </w:p>
        </w:tc>
        <w:tc>
          <w:tcPr>
            <w:tcW w:w="2908" w:type="dxa"/>
            <w:vAlign w:val="bottom"/>
          </w:tcPr>
          <w:p w:rsidR="00C61210" w:rsidRPr="00603B47" w:rsidRDefault="00C61210" w:rsidP="00C61210">
            <w:pPr>
              <w:jc w:val="center"/>
              <w:rPr>
                <w:color w:val="000000"/>
                <w:sz w:val="22"/>
                <w:szCs w:val="22"/>
              </w:rPr>
            </w:pPr>
            <w:r w:rsidRPr="00603B47">
              <w:rPr>
                <w:color w:val="000000"/>
                <w:sz w:val="22"/>
                <w:szCs w:val="22"/>
              </w:rPr>
              <w:t>0</w:t>
            </w:r>
          </w:p>
        </w:tc>
      </w:tr>
      <w:tr w:rsidR="00C61210" w:rsidRPr="00C61210" w:rsidTr="00BD4B28">
        <w:tc>
          <w:tcPr>
            <w:tcW w:w="804" w:type="dxa"/>
            <w:vAlign w:val="bottom"/>
          </w:tcPr>
          <w:p w:rsidR="00C61210" w:rsidRPr="00C61210" w:rsidRDefault="00C61210" w:rsidP="00BD4B28">
            <w:pPr>
              <w:jc w:val="center"/>
              <w:rPr>
                <w:rFonts w:asciiTheme="majorBidi" w:hAnsiTheme="majorBidi" w:cstheme="majorBidi"/>
                <w:sz w:val="22"/>
                <w:szCs w:val="22"/>
              </w:rPr>
            </w:pPr>
            <w:r w:rsidRPr="00C61210">
              <w:rPr>
                <w:rFonts w:asciiTheme="majorBidi" w:hAnsiTheme="majorBidi" w:cstheme="majorBidi"/>
                <w:sz w:val="22"/>
                <w:szCs w:val="22"/>
              </w:rPr>
              <w:t>Total</w:t>
            </w:r>
          </w:p>
        </w:tc>
        <w:tc>
          <w:tcPr>
            <w:tcW w:w="990" w:type="dxa"/>
            <w:vAlign w:val="bottom"/>
          </w:tcPr>
          <w:p w:rsidR="00C61210" w:rsidRPr="00603B47" w:rsidRDefault="00C61210" w:rsidP="00C61210">
            <w:pPr>
              <w:jc w:val="center"/>
              <w:rPr>
                <w:color w:val="000000"/>
                <w:sz w:val="22"/>
                <w:szCs w:val="22"/>
              </w:rPr>
            </w:pPr>
            <w:r w:rsidRPr="00603B47">
              <w:rPr>
                <w:color w:val="000000"/>
                <w:sz w:val="22"/>
                <w:szCs w:val="22"/>
              </w:rPr>
              <w:t>1,343</w:t>
            </w:r>
          </w:p>
        </w:tc>
        <w:tc>
          <w:tcPr>
            <w:tcW w:w="1126" w:type="dxa"/>
            <w:vAlign w:val="bottom"/>
          </w:tcPr>
          <w:p w:rsidR="00C61210" w:rsidRPr="00603B47" w:rsidRDefault="00C61210" w:rsidP="00C61210">
            <w:pPr>
              <w:jc w:val="center"/>
              <w:rPr>
                <w:color w:val="000000"/>
                <w:sz w:val="22"/>
                <w:szCs w:val="22"/>
              </w:rPr>
            </w:pPr>
            <w:r w:rsidRPr="00603B47">
              <w:rPr>
                <w:color w:val="000000"/>
                <w:sz w:val="22"/>
                <w:szCs w:val="22"/>
              </w:rPr>
              <w:t>124,897</w:t>
            </w:r>
          </w:p>
        </w:tc>
        <w:tc>
          <w:tcPr>
            <w:tcW w:w="3057" w:type="dxa"/>
            <w:vAlign w:val="bottom"/>
          </w:tcPr>
          <w:p w:rsidR="00C61210" w:rsidRPr="00603B47" w:rsidRDefault="00C61210" w:rsidP="00C61210">
            <w:pPr>
              <w:jc w:val="center"/>
              <w:rPr>
                <w:color w:val="000000"/>
                <w:sz w:val="22"/>
                <w:szCs w:val="22"/>
              </w:rPr>
            </w:pPr>
            <w:r w:rsidRPr="00603B47">
              <w:rPr>
                <w:color w:val="000000"/>
                <w:sz w:val="22"/>
                <w:szCs w:val="22"/>
              </w:rPr>
              <w:t>103</w:t>
            </w:r>
          </w:p>
        </w:tc>
        <w:tc>
          <w:tcPr>
            <w:tcW w:w="2908" w:type="dxa"/>
            <w:vAlign w:val="bottom"/>
          </w:tcPr>
          <w:p w:rsidR="00C61210" w:rsidRPr="00603B47" w:rsidRDefault="00C61210" w:rsidP="00C61210">
            <w:pPr>
              <w:jc w:val="center"/>
              <w:rPr>
                <w:color w:val="000000"/>
                <w:sz w:val="22"/>
                <w:szCs w:val="22"/>
              </w:rPr>
            </w:pPr>
            <w:r w:rsidRPr="00603B47">
              <w:rPr>
                <w:color w:val="000000"/>
                <w:sz w:val="22"/>
                <w:szCs w:val="22"/>
              </w:rPr>
              <w:t>81,320</w:t>
            </w:r>
          </w:p>
        </w:tc>
      </w:tr>
    </w:tbl>
    <w:p w:rsidR="00FA0522" w:rsidRDefault="00FA0522" w:rsidP="00FA0522">
      <w:pPr>
        <w:rPr>
          <w:b/>
          <w:bCs/>
          <w:sz w:val="28"/>
          <w:szCs w:val="28"/>
        </w:rPr>
      </w:pPr>
    </w:p>
    <w:p w:rsidR="00FA0522" w:rsidRDefault="00FA0522" w:rsidP="00793737">
      <w:pPr>
        <w:ind w:left="993" w:hanging="993"/>
      </w:pPr>
    </w:p>
    <w:p w:rsidR="00FA0522" w:rsidRDefault="00FA0522" w:rsidP="00793737">
      <w:pPr>
        <w:ind w:left="993" w:hanging="993"/>
      </w:pPr>
    </w:p>
    <w:p w:rsidR="00FA0522" w:rsidRPr="00754E52" w:rsidRDefault="00FA0522" w:rsidP="00FA0522">
      <w:pPr>
        <w:ind w:left="993" w:hanging="993"/>
      </w:pPr>
      <w:r w:rsidRPr="00754E52">
        <w:t>Table</w:t>
      </w:r>
      <w:r>
        <w:t xml:space="preserve"> </w:t>
      </w:r>
      <w:r w:rsidRPr="00754E52">
        <w:t>F.</w:t>
      </w:r>
      <w:r>
        <w:t>8</w:t>
      </w:r>
      <w:r w:rsidRPr="00754E52">
        <w:t xml:space="preserve">. </w:t>
      </w:r>
      <w:r>
        <w:t>Monthly</w:t>
      </w:r>
      <w:r w:rsidRPr="00754E52">
        <w:rPr>
          <w:lang w:val="en-CA"/>
        </w:rPr>
        <w:t xml:space="preserve"> GHG emission reductions </w:t>
      </w:r>
      <w:r>
        <w:rPr>
          <w:lang w:val="en-CA"/>
        </w:rPr>
        <w:t>as a result of</w:t>
      </w:r>
      <w:r w:rsidRPr="00754E52">
        <w:rPr>
          <w:lang w:val="en-CA"/>
        </w:rPr>
        <w:t xml:space="preserve"> </w:t>
      </w:r>
      <w:r>
        <w:rPr>
          <w:lang w:val="en-CA"/>
        </w:rPr>
        <w:t>ceiling insulation</w:t>
      </w:r>
      <w:r w:rsidRPr="00754E52">
        <w:rPr>
          <w:lang w:val="en-CA"/>
        </w:rPr>
        <w:t xml:space="preserve"> upgrade for </w:t>
      </w:r>
      <w:r>
        <w:rPr>
          <w:lang w:val="en-CA"/>
        </w:rPr>
        <w:t xml:space="preserve">Saskatchewan </w:t>
      </w:r>
      <w:r w:rsidRPr="00754E52">
        <w:t>(</w:t>
      </w:r>
      <w:r w:rsidRPr="00754E52">
        <w:rPr>
          <w:lang w:val="en-CA"/>
        </w:rPr>
        <w:t>Ton</w:t>
      </w:r>
      <w:r>
        <w:rPr>
          <w:lang w:val="en-CA"/>
        </w:rPr>
        <w:t>ne</w:t>
      </w:r>
      <w:r w:rsidRPr="00754E52">
        <w:rPr>
          <w:lang w:val="en-CA"/>
        </w:rPr>
        <w:t xml:space="preserve"> CO</w:t>
      </w:r>
      <w:r w:rsidRPr="00754E52">
        <w:rPr>
          <w:vertAlign w:val="subscript"/>
          <w:lang w:val="en-CA"/>
        </w:rPr>
        <w:t>2eq</w:t>
      </w:r>
      <w:r w:rsidRPr="00754E52">
        <w:rPr>
          <w:lang w:val="en-CA"/>
        </w:rPr>
        <w:t>/month)</w:t>
      </w:r>
    </w:p>
    <w:tbl>
      <w:tblPr>
        <w:tblStyle w:val="TableGrid"/>
        <w:tblW w:w="8885" w:type="dxa"/>
        <w:tblLook w:val="04A0"/>
      </w:tblPr>
      <w:tblGrid>
        <w:gridCol w:w="803"/>
        <w:gridCol w:w="990"/>
        <w:gridCol w:w="1126"/>
        <w:gridCol w:w="3058"/>
        <w:gridCol w:w="2908"/>
      </w:tblGrid>
      <w:tr w:rsidR="00FA0522" w:rsidRPr="00C61210" w:rsidTr="00BD4B28">
        <w:tc>
          <w:tcPr>
            <w:tcW w:w="803" w:type="dxa"/>
          </w:tcPr>
          <w:p w:rsidR="00FA0522" w:rsidRPr="00C61210" w:rsidRDefault="00FA0522" w:rsidP="00BD4B28">
            <w:pPr>
              <w:jc w:val="center"/>
              <w:rPr>
                <w:rFonts w:asciiTheme="majorBidi" w:hAnsiTheme="majorBidi" w:cstheme="majorBidi"/>
                <w:sz w:val="22"/>
                <w:szCs w:val="22"/>
              </w:rPr>
            </w:pPr>
            <w:r w:rsidRPr="00C61210">
              <w:rPr>
                <w:rFonts w:asciiTheme="majorBidi" w:hAnsiTheme="majorBidi" w:cstheme="majorBidi"/>
                <w:sz w:val="22"/>
                <w:szCs w:val="22"/>
              </w:rPr>
              <w:t>Month</w:t>
            </w:r>
          </w:p>
        </w:tc>
        <w:tc>
          <w:tcPr>
            <w:tcW w:w="990" w:type="dxa"/>
          </w:tcPr>
          <w:p w:rsidR="00FA0522" w:rsidRPr="00C61210" w:rsidRDefault="00FA0522" w:rsidP="00BD4B28">
            <w:pPr>
              <w:jc w:val="center"/>
              <w:rPr>
                <w:rFonts w:asciiTheme="majorBidi" w:hAnsiTheme="majorBidi" w:cstheme="majorBidi"/>
                <w:sz w:val="22"/>
                <w:szCs w:val="22"/>
              </w:rPr>
            </w:pPr>
            <w:r w:rsidRPr="00C61210">
              <w:rPr>
                <w:rFonts w:asciiTheme="majorBidi" w:hAnsiTheme="majorBidi" w:cstheme="majorBidi"/>
                <w:sz w:val="22"/>
                <w:szCs w:val="22"/>
              </w:rPr>
              <w:t>GHGIF</w:t>
            </w:r>
            <w:r w:rsidRPr="00C61210">
              <w:rPr>
                <w:rFonts w:asciiTheme="majorBidi" w:hAnsiTheme="majorBidi" w:cstheme="majorBidi"/>
                <w:sz w:val="22"/>
                <w:szCs w:val="22"/>
                <w:vertAlign w:val="subscript"/>
              </w:rPr>
              <w:t>A</w:t>
            </w:r>
          </w:p>
        </w:tc>
        <w:tc>
          <w:tcPr>
            <w:tcW w:w="1126" w:type="dxa"/>
          </w:tcPr>
          <w:p w:rsidR="00FA0522" w:rsidRPr="00C61210" w:rsidRDefault="00FA0522" w:rsidP="00BD4B28">
            <w:pPr>
              <w:jc w:val="center"/>
              <w:rPr>
                <w:rFonts w:asciiTheme="majorBidi" w:hAnsiTheme="majorBidi" w:cstheme="majorBidi"/>
                <w:sz w:val="22"/>
                <w:szCs w:val="22"/>
              </w:rPr>
            </w:pPr>
            <w:r w:rsidRPr="00C61210">
              <w:rPr>
                <w:rFonts w:asciiTheme="majorBidi" w:hAnsiTheme="majorBidi" w:cstheme="majorBidi"/>
                <w:sz w:val="22"/>
                <w:szCs w:val="22"/>
              </w:rPr>
              <w:t>GHGIF</w:t>
            </w:r>
            <w:r w:rsidRPr="00C61210">
              <w:rPr>
                <w:rFonts w:asciiTheme="majorBidi" w:hAnsiTheme="majorBidi" w:cstheme="majorBidi"/>
                <w:sz w:val="22"/>
                <w:szCs w:val="22"/>
                <w:vertAlign w:val="subscript"/>
              </w:rPr>
              <w:t>M</w:t>
            </w:r>
          </w:p>
        </w:tc>
        <w:tc>
          <w:tcPr>
            <w:tcW w:w="3058" w:type="dxa"/>
          </w:tcPr>
          <w:p w:rsidR="00FA0522" w:rsidRPr="00C61210" w:rsidRDefault="00FA0522" w:rsidP="00BD4B28">
            <w:pPr>
              <w:jc w:val="center"/>
              <w:rPr>
                <w:rFonts w:asciiTheme="majorBidi" w:hAnsiTheme="majorBidi" w:cstheme="majorBidi"/>
                <w:b/>
                <w:bCs/>
                <w:sz w:val="22"/>
                <w:szCs w:val="22"/>
              </w:rPr>
            </w:pPr>
            <w:r w:rsidRPr="00C61210">
              <w:rPr>
                <w:rFonts w:asciiTheme="majorBidi" w:hAnsiTheme="majorBidi" w:cstheme="majorBidi"/>
                <w:b/>
                <w:bCs/>
                <w:sz w:val="22"/>
                <w:szCs w:val="22"/>
              </w:rPr>
              <w:t>Weighted Annual Marginal GHGIF</w:t>
            </w:r>
          </w:p>
        </w:tc>
        <w:tc>
          <w:tcPr>
            <w:tcW w:w="2908" w:type="dxa"/>
          </w:tcPr>
          <w:p w:rsidR="00FA0522" w:rsidRPr="00C61210" w:rsidRDefault="00FA0522" w:rsidP="00BD4B28">
            <w:pPr>
              <w:jc w:val="center"/>
              <w:rPr>
                <w:rFonts w:asciiTheme="majorBidi" w:hAnsiTheme="majorBidi" w:cstheme="majorBidi"/>
                <w:sz w:val="22"/>
                <w:szCs w:val="22"/>
              </w:rPr>
            </w:pPr>
            <w:r w:rsidRPr="00C61210">
              <w:rPr>
                <w:rFonts w:asciiTheme="majorBidi" w:hAnsiTheme="majorBidi" w:cstheme="majorBidi"/>
                <w:sz w:val="22"/>
                <w:szCs w:val="22"/>
              </w:rPr>
              <w:t>Monthly GHGIF based on ICF Estimates</w:t>
            </w:r>
          </w:p>
        </w:tc>
      </w:tr>
      <w:tr w:rsidR="00C61210" w:rsidRPr="00C61210" w:rsidTr="00BD4B28">
        <w:tc>
          <w:tcPr>
            <w:tcW w:w="803" w:type="dxa"/>
            <w:vAlign w:val="bottom"/>
          </w:tcPr>
          <w:p w:rsidR="00C61210" w:rsidRPr="00C61210" w:rsidRDefault="00C61210" w:rsidP="00BD4B28">
            <w:pPr>
              <w:jc w:val="center"/>
              <w:rPr>
                <w:rFonts w:asciiTheme="majorBidi" w:hAnsiTheme="majorBidi" w:cstheme="majorBidi"/>
                <w:sz w:val="22"/>
                <w:szCs w:val="22"/>
              </w:rPr>
            </w:pPr>
            <w:r w:rsidRPr="00C61210">
              <w:rPr>
                <w:rFonts w:asciiTheme="majorBidi" w:hAnsiTheme="majorBidi" w:cstheme="majorBidi"/>
                <w:sz w:val="22"/>
                <w:szCs w:val="22"/>
              </w:rPr>
              <w:t>Jan.</w:t>
            </w:r>
          </w:p>
        </w:tc>
        <w:tc>
          <w:tcPr>
            <w:tcW w:w="990" w:type="dxa"/>
            <w:vAlign w:val="bottom"/>
          </w:tcPr>
          <w:p w:rsidR="00C61210" w:rsidRPr="00603B47" w:rsidRDefault="00C61210" w:rsidP="00C61210">
            <w:pPr>
              <w:jc w:val="center"/>
              <w:rPr>
                <w:color w:val="000000"/>
                <w:sz w:val="22"/>
                <w:szCs w:val="22"/>
              </w:rPr>
            </w:pPr>
            <w:r w:rsidRPr="00603B47">
              <w:rPr>
                <w:color w:val="000000"/>
                <w:sz w:val="22"/>
                <w:szCs w:val="22"/>
              </w:rPr>
              <w:t>5,537</w:t>
            </w:r>
          </w:p>
        </w:tc>
        <w:tc>
          <w:tcPr>
            <w:tcW w:w="1126" w:type="dxa"/>
            <w:vAlign w:val="bottom"/>
          </w:tcPr>
          <w:p w:rsidR="00C61210" w:rsidRPr="00603B47" w:rsidRDefault="00C61210" w:rsidP="00C61210">
            <w:pPr>
              <w:jc w:val="center"/>
              <w:rPr>
                <w:color w:val="000000"/>
                <w:sz w:val="22"/>
                <w:szCs w:val="22"/>
              </w:rPr>
            </w:pPr>
            <w:r w:rsidRPr="00603B47">
              <w:rPr>
                <w:color w:val="000000"/>
                <w:sz w:val="22"/>
                <w:szCs w:val="22"/>
              </w:rPr>
              <w:t>7,446</w:t>
            </w:r>
          </w:p>
        </w:tc>
        <w:tc>
          <w:tcPr>
            <w:tcW w:w="3058" w:type="dxa"/>
            <w:vAlign w:val="bottom"/>
          </w:tcPr>
          <w:p w:rsidR="00C61210" w:rsidRPr="00603B47" w:rsidRDefault="00C61210" w:rsidP="00C61210">
            <w:pPr>
              <w:jc w:val="center"/>
              <w:rPr>
                <w:color w:val="000000"/>
                <w:sz w:val="22"/>
                <w:szCs w:val="22"/>
              </w:rPr>
            </w:pPr>
            <w:r w:rsidRPr="00603B47">
              <w:rPr>
                <w:color w:val="000000"/>
                <w:sz w:val="22"/>
                <w:szCs w:val="22"/>
              </w:rPr>
              <w:t>1,579</w:t>
            </w:r>
          </w:p>
        </w:tc>
        <w:tc>
          <w:tcPr>
            <w:tcW w:w="2908" w:type="dxa"/>
            <w:vAlign w:val="bottom"/>
          </w:tcPr>
          <w:p w:rsidR="00C61210" w:rsidRPr="00603B47" w:rsidRDefault="00C61210" w:rsidP="00C61210">
            <w:pPr>
              <w:jc w:val="center"/>
              <w:rPr>
                <w:color w:val="000000"/>
                <w:sz w:val="22"/>
                <w:szCs w:val="22"/>
              </w:rPr>
            </w:pPr>
            <w:r w:rsidRPr="00603B47">
              <w:rPr>
                <w:color w:val="000000"/>
                <w:sz w:val="22"/>
                <w:szCs w:val="22"/>
              </w:rPr>
              <w:t>5,972</w:t>
            </w:r>
          </w:p>
        </w:tc>
      </w:tr>
      <w:tr w:rsidR="00C61210" w:rsidRPr="00C61210" w:rsidTr="00BD4B28">
        <w:tc>
          <w:tcPr>
            <w:tcW w:w="803" w:type="dxa"/>
            <w:vAlign w:val="bottom"/>
          </w:tcPr>
          <w:p w:rsidR="00C61210" w:rsidRPr="00C61210" w:rsidRDefault="00C61210" w:rsidP="00BD4B28">
            <w:pPr>
              <w:jc w:val="center"/>
              <w:rPr>
                <w:rFonts w:asciiTheme="majorBidi" w:hAnsiTheme="majorBidi" w:cstheme="majorBidi"/>
                <w:sz w:val="22"/>
                <w:szCs w:val="22"/>
              </w:rPr>
            </w:pPr>
            <w:r w:rsidRPr="00C61210">
              <w:rPr>
                <w:rFonts w:asciiTheme="majorBidi" w:hAnsiTheme="majorBidi" w:cstheme="majorBidi"/>
                <w:sz w:val="22"/>
                <w:szCs w:val="22"/>
              </w:rPr>
              <w:t>Feb.</w:t>
            </w:r>
          </w:p>
        </w:tc>
        <w:tc>
          <w:tcPr>
            <w:tcW w:w="990" w:type="dxa"/>
            <w:vAlign w:val="bottom"/>
          </w:tcPr>
          <w:p w:rsidR="00C61210" w:rsidRPr="00603B47" w:rsidRDefault="00C61210" w:rsidP="00C61210">
            <w:pPr>
              <w:jc w:val="center"/>
              <w:rPr>
                <w:color w:val="000000"/>
                <w:sz w:val="22"/>
                <w:szCs w:val="22"/>
              </w:rPr>
            </w:pPr>
            <w:r w:rsidRPr="00603B47">
              <w:rPr>
                <w:color w:val="000000"/>
                <w:sz w:val="22"/>
                <w:szCs w:val="22"/>
              </w:rPr>
              <w:t>4,581</w:t>
            </w:r>
          </w:p>
        </w:tc>
        <w:tc>
          <w:tcPr>
            <w:tcW w:w="1126" w:type="dxa"/>
            <w:vAlign w:val="bottom"/>
          </w:tcPr>
          <w:p w:rsidR="00C61210" w:rsidRPr="00603B47" w:rsidRDefault="00C61210" w:rsidP="00C61210">
            <w:pPr>
              <w:jc w:val="center"/>
              <w:rPr>
                <w:color w:val="000000"/>
                <w:sz w:val="22"/>
                <w:szCs w:val="22"/>
              </w:rPr>
            </w:pPr>
            <w:r w:rsidRPr="00603B47">
              <w:rPr>
                <w:color w:val="000000"/>
                <w:sz w:val="22"/>
                <w:szCs w:val="22"/>
              </w:rPr>
              <w:t>6,160</w:t>
            </w:r>
          </w:p>
        </w:tc>
        <w:tc>
          <w:tcPr>
            <w:tcW w:w="3058" w:type="dxa"/>
            <w:vAlign w:val="bottom"/>
          </w:tcPr>
          <w:p w:rsidR="00C61210" w:rsidRPr="00603B47" w:rsidRDefault="00C61210" w:rsidP="00C61210">
            <w:pPr>
              <w:jc w:val="center"/>
              <w:rPr>
                <w:color w:val="000000"/>
                <w:sz w:val="22"/>
                <w:szCs w:val="22"/>
              </w:rPr>
            </w:pPr>
            <w:r w:rsidRPr="00603B47">
              <w:rPr>
                <w:color w:val="000000"/>
                <w:sz w:val="22"/>
                <w:szCs w:val="22"/>
              </w:rPr>
              <w:t>1,306</w:t>
            </w:r>
          </w:p>
        </w:tc>
        <w:tc>
          <w:tcPr>
            <w:tcW w:w="2908" w:type="dxa"/>
            <w:vAlign w:val="bottom"/>
          </w:tcPr>
          <w:p w:rsidR="00C61210" w:rsidRPr="00603B47" w:rsidRDefault="00C61210" w:rsidP="00C61210">
            <w:pPr>
              <w:jc w:val="center"/>
              <w:rPr>
                <w:color w:val="000000"/>
                <w:sz w:val="22"/>
                <w:szCs w:val="22"/>
              </w:rPr>
            </w:pPr>
            <w:r w:rsidRPr="00603B47">
              <w:rPr>
                <w:color w:val="000000"/>
                <w:sz w:val="22"/>
                <w:szCs w:val="22"/>
              </w:rPr>
              <w:t>5,121</w:t>
            </w:r>
          </w:p>
        </w:tc>
      </w:tr>
      <w:tr w:rsidR="00C61210" w:rsidRPr="00C61210" w:rsidTr="00BD4B28">
        <w:tc>
          <w:tcPr>
            <w:tcW w:w="803" w:type="dxa"/>
            <w:vAlign w:val="bottom"/>
          </w:tcPr>
          <w:p w:rsidR="00C61210" w:rsidRPr="00C61210" w:rsidRDefault="00C61210" w:rsidP="00BD4B28">
            <w:pPr>
              <w:jc w:val="center"/>
              <w:rPr>
                <w:rFonts w:asciiTheme="majorBidi" w:hAnsiTheme="majorBidi" w:cstheme="majorBidi"/>
                <w:sz w:val="22"/>
                <w:szCs w:val="22"/>
              </w:rPr>
            </w:pPr>
            <w:r w:rsidRPr="00C61210">
              <w:rPr>
                <w:rFonts w:asciiTheme="majorBidi" w:hAnsiTheme="majorBidi" w:cstheme="majorBidi"/>
                <w:sz w:val="22"/>
                <w:szCs w:val="22"/>
              </w:rPr>
              <w:t>Mar.</w:t>
            </w:r>
          </w:p>
        </w:tc>
        <w:tc>
          <w:tcPr>
            <w:tcW w:w="990" w:type="dxa"/>
            <w:vAlign w:val="bottom"/>
          </w:tcPr>
          <w:p w:rsidR="00C61210" w:rsidRPr="00603B47" w:rsidRDefault="00C61210" w:rsidP="00C61210">
            <w:pPr>
              <w:jc w:val="center"/>
              <w:rPr>
                <w:color w:val="000000"/>
                <w:sz w:val="22"/>
                <w:szCs w:val="22"/>
              </w:rPr>
            </w:pPr>
            <w:r w:rsidRPr="00603B47">
              <w:rPr>
                <w:color w:val="000000"/>
                <w:sz w:val="22"/>
                <w:szCs w:val="22"/>
              </w:rPr>
              <w:t>3,806</w:t>
            </w:r>
          </w:p>
        </w:tc>
        <w:tc>
          <w:tcPr>
            <w:tcW w:w="1126" w:type="dxa"/>
            <w:vAlign w:val="bottom"/>
          </w:tcPr>
          <w:p w:rsidR="00C61210" w:rsidRPr="00603B47" w:rsidRDefault="00C61210" w:rsidP="00C61210">
            <w:pPr>
              <w:jc w:val="center"/>
              <w:rPr>
                <w:color w:val="000000"/>
                <w:sz w:val="22"/>
                <w:szCs w:val="22"/>
              </w:rPr>
            </w:pPr>
            <w:r w:rsidRPr="00603B47">
              <w:rPr>
                <w:color w:val="000000"/>
                <w:sz w:val="22"/>
                <w:szCs w:val="22"/>
              </w:rPr>
              <w:t>5,118</w:t>
            </w:r>
          </w:p>
        </w:tc>
        <w:tc>
          <w:tcPr>
            <w:tcW w:w="3058" w:type="dxa"/>
            <w:vAlign w:val="bottom"/>
          </w:tcPr>
          <w:p w:rsidR="00C61210" w:rsidRPr="00603B47" w:rsidRDefault="00C61210" w:rsidP="00C61210">
            <w:pPr>
              <w:jc w:val="center"/>
              <w:rPr>
                <w:color w:val="000000"/>
                <w:sz w:val="22"/>
                <w:szCs w:val="22"/>
              </w:rPr>
            </w:pPr>
            <w:r w:rsidRPr="00603B47">
              <w:rPr>
                <w:color w:val="000000"/>
                <w:sz w:val="22"/>
                <w:szCs w:val="22"/>
              </w:rPr>
              <w:t>1,085</w:t>
            </w:r>
          </w:p>
        </w:tc>
        <w:tc>
          <w:tcPr>
            <w:tcW w:w="2908" w:type="dxa"/>
            <w:vAlign w:val="bottom"/>
          </w:tcPr>
          <w:p w:rsidR="00C61210" w:rsidRPr="00603B47" w:rsidRDefault="00C61210" w:rsidP="00C61210">
            <w:pPr>
              <w:jc w:val="center"/>
              <w:rPr>
                <w:color w:val="000000"/>
                <w:sz w:val="22"/>
                <w:szCs w:val="22"/>
              </w:rPr>
            </w:pPr>
            <w:r w:rsidRPr="00603B47">
              <w:rPr>
                <w:color w:val="000000"/>
                <w:sz w:val="22"/>
                <w:szCs w:val="22"/>
              </w:rPr>
              <w:t>3,676</w:t>
            </w:r>
          </w:p>
        </w:tc>
      </w:tr>
      <w:tr w:rsidR="00C61210" w:rsidRPr="00C61210" w:rsidTr="00BD4B28">
        <w:tc>
          <w:tcPr>
            <w:tcW w:w="803" w:type="dxa"/>
            <w:vAlign w:val="bottom"/>
          </w:tcPr>
          <w:p w:rsidR="00C61210" w:rsidRPr="00C61210" w:rsidRDefault="00C61210" w:rsidP="00BD4B28">
            <w:pPr>
              <w:jc w:val="center"/>
              <w:rPr>
                <w:rFonts w:asciiTheme="majorBidi" w:hAnsiTheme="majorBidi" w:cstheme="majorBidi"/>
                <w:sz w:val="22"/>
                <w:szCs w:val="22"/>
              </w:rPr>
            </w:pPr>
            <w:r w:rsidRPr="00C61210">
              <w:rPr>
                <w:rFonts w:asciiTheme="majorBidi" w:hAnsiTheme="majorBidi" w:cstheme="majorBidi"/>
                <w:sz w:val="22"/>
                <w:szCs w:val="22"/>
              </w:rPr>
              <w:t>Apr.</w:t>
            </w:r>
          </w:p>
        </w:tc>
        <w:tc>
          <w:tcPr>
            <w:tcW w:w="990" w:type="dxa"/>
            <w:vAlign w:val="bottom"/>
          </w:tcPr>
          <w:p w:rsidR="00C61210" w:rsidRPr="00603B47" w:rsidRDefault="00C61210" w:rsidP="00C61210">
            <w:pPr>
              <w:jc w:val="center"/>
              <w:rPr>
                <w:color w:val="000000"/>
                <w:sz w:val="22"/>
                <w:szCs w:val="22"/>
              </w:rPr>
            </w:pPr>
            <w:r w:rsidRPr="00603B47">
              <w:rPr>
                <w:color w:val="000000"/>
                <w:sz w:val="22"/>
                <w:szCs w:val="22"/>
              </w:rPr>
              <w:t>2,242</w:t>
            </w:r>
          </w:p>
        </w:tc>
        <w:tc>
          <w:tcPr>
            <w:tcW w:w="1126" w:type="dxa"/>
            <w:vAlign w:val="bottom"/>
          </w:tcPr>
          <w:p w:rsidR="00C61210" w:rsidRPr="00603B47" w:rsidRDefault="00C61210" w:rsidP="00C61210">
            <w:pPr>
              <w:jc w:val="center"/>
              <w:rPr>
                <w:color w:val="000000"/>
                <w:sz w:val="22"/>
                <w:szCs w:val="22"/>
              </w:rPr>
            </w:pPr>
            <w:r w:rsidRPr="00603B47">
              <w:rPr>
                <w:color w:val="000000"/>
                <w:sz w:val="22"/>
                <w:szCs w:val="22"/>
              </w:rPr>
              <w:t>3,015</w:t>
            </w:r>
          </w:p>
        </w:tc>
        <w:tc>
          <w:tcPr>
            <w:tcW w:w="3058" w:type="dxa"/>
            <w:vAlign w:val="bottom"/>
          </w:tcPr>
          <w:p w:rsidR="00C61210" w:rsidRPr="00603B47" w:rsidRDefault="00C61210" w:rsidP="00C61210">
            <w:pPr>
              <w:jc w:val="center"/>
              <w:rPr>
                <w:color w:val="000000"/>
                <w:sz w:val="22"/>
                <w:szCs w:val="22"/>
              </w:rPr>
            </w:pPr>
            <w:r w:rsidRPr="00603B47">
              <w:rPr>
                <w:color w:val="000000"/>
                <w:sz w:val="22"/>
                <w:szCs w:val="22"/>
              </w:rPr>
              <w:t>639</w:t>
            </w:r>
          </w:p>
        </w:tc>
        <w:tc>
          <w:tcPr>
            <w:tcW w:w="2908" w:type="dxa"/>
            <w:vAlign w:val="bottom"/>
          </w:tcPr>
          <w:p w:rsidR="00C61210" w:rsidRPr="00603B47" w:rsidRDefault="00C61210" w:rsidP="00C61210">
            <w:pPr>
              <w:jc w:val="center"/>
              <w:rPr>
                <w:color w:val="000000"/>
                <w:sz w:val="22"/>
                <w:szCs w:val="22"/>
              </w:rPr>
            </w:pPr>
            <w:r w:rsidRPr="00603B47">
              <w:rPr>
                <w:color w:val="000000"/>
                <w:sz w:val="22"/>
                <w:szCs w:val="22"/>
              </w:rPr>
              <w:t>935</w:t>
            </w:r>
          </w:p>
        </w:tc>
      </w:tr>
      <w:tr w:rsidR="00C61210" w:rsidRPr="00C61210" w:rsidTr="00BD4B28">
        <w:tc>
          <w:tcPr>
            <w:tcW w:w="803" w:type="dxa"/>
            <w:vAlign w:val="bottom"/>
          </w:tcPr>
          <w:p w:rsidR="00C61210" w:rsidRPr="00C61210" w:rsidRDefault="00C61210" w:rsidP="00BD4B28">
            <w:pPr>
              <w:jc w:val="center"/>
              <w:rPr>
                <w:rFonts w:asciiTheme="majorBidi" w:hAnsiTheme="majorBidi" w:cstheme="majorBidi"/>
                <w:sz w:val="22"/>
                <w:szCs w:val="22"/>
              </w:rPr>
            </w:pPr>
            <w:r w:rsidRPr="00C61210">
              <w:rPr>
                <w:rFonts w:asciiTheme="majorBidi" w:hAnsiTheme="majorBidi" w:cstheme="majorBidi"/>
                <w:sz w:val="22"/>
                <w:szCs w:val="22"/>
              </w:rPr>
              <w:t>May</w:t>
            </w:r>
          </w:p>
        </w:tc>
        <w:tc>
          <w:tcPr>
            <w:tcW w:w="990" w:type="dxa"/>
            <w:vAlign w:val="bottom"/>
          </w:tcPr>
          <w:p w:rsidR="00C61210" w:rsidRPr="00603B47" w:rsidRDefault="00C61210" w:rsidP="00C61210">
            <w:pPr>
              <w:jc w:val="center"/>
              <w:rPr>
                <w:color w:val="000000"/>
                <w:sz w:val="22"/>
                <w:szCs w:val="22"/>
              </w:rPr>
            </w:pPr>
            <w:r w:rsidRPr="00603B47">
              <w:rPr>
                <w:color w:val="000000"/>
                <w:sz w:val="22"/>
                <w:szCs w:val="22"/>
              </w:rPr>
              <w:t>1,151</w:t>
            </w:r>
          </w:p>
        </w:tc>
        <w:tc>
          <w:tcPr>
            <w:tcW w:w="1126" w:type="dxa"/>
            <w:vAlign w:val="bottom"/>
          </w:tcPr>
          <w:p w:rsidR="00C61210" w:rsidRPr="00603B47" w:rsidRDefault="00C61210" w:rsidP="00C61210">
            <w:pPr>
              <w:jc w:val="center"/>
              <w:rPr>
                <w:color w:val="000000"/>
                <w:sz w:val="22"/>
                <w:szCs w:val="22"/>
              </w:rPr>
            </w:pPr>
            <w:r w:rsidRPr="00603B47">
              <w:rPr>
                <w:color w:val="000000"/>
                <w:sz w:val="22"/>
                <w:szCs w:val="22"/>
              </w:rPr>
              <w:t>1,547</w:t>
            </w:r>
          </w:p>
        </w:tc>
        <w:tc>
          <w:tcPr>
            <w:tcW w:w="3058" w:type="dxa"/>
            <w:vAlign w:val="bottom"/>
          </w:tcPr>
          <w:p w:rsidR="00C61210" w:rsidRPr="00603B47" w:rsidRDefault="00C61210" w:rsidP="00C61210">
            <w:pPr>
              <w:jc w:val="center"/>
              <w:rPr>
                <w:color w:val="000000"/>
                <w:sz w:val="22"/>
                <w:szCs w:val="22"/>
              </w:rPr>
            </w:pPr>
            <w:r w:rsidRPr="00603B47">
              <w:rPr>
                <w:color w:val="000000"/>
                <w:sz w:val="22"/>
                <w:szCs w:val="22"/>
              </w:rPr>
              <w:t>328</w:t>
            </w:r>
          </w:p>
        </w:tc>
        <w:tc>
          <w:tcPr>
            <w:tcW w:w="2908" w:type="dxa"/>
            <w:vAlign w:val="bottom"/>
          </w:tcPr>
          <w:p w:rsidR="00C61210" w:rsidRPr="00603B47" w:rsidRDefault="00C61210" w:rsidP="00C61210">
            <w:pPr>
              <w:jc w:val="center"/>
              <w:rPr>
                <w:color w:val="000000"/>
                <w:sz w:val="22"/>
                <w:szCs w:val="22"/>
              </w:rPr>
            </w:pPr>
            <w:r w:rsidRPr="00603B47">
              <w:rPr>
                <w:color w:val="000000"/>
                <w:sz w:val="22"/>
                <w:szCs w:val="22"/>
              </w:rPr>
              <w:t>160</w:t>
            </w:r>
          </w:p>
        </w:tc>
      </w:tr>
      <w:tr w:rsidR="00C61210" w:rsidRPr="00C61210" w:rsidTr="00BD4B28">
        <w:tc>
          <w:tcPr>
            <w:tcW w:w="803" w:type="dxa"/>
            <w:vAlign w:val="bottom"/>
          </w:tcPr>
          <w:p w:rsidR="00C61210" w:rsidRPr="00C61210" w:rsidRDefault="00C61210" w:rsidP="00BD4B28">
            <w:pPr>
              <w:jc w:val="center"/>
              <w:rPr>
                <w:rFonts w:asciiTheme="majorBidi" w:hAnsiTheme="majorBidi" w:cstheme="majorBidi"/>
                <w:sz w:val="22"/>
                <w:szCs w:val="22"/>
              </w:rPr>
            </w:pPr>
            <w:r w:rsidRPr="00C61210">
              <w:rPr>
                <w:rFonts w:asciiTheme="majorBidi" w:hAnsiTheme="majorBidi" w:cstheme="majorBidi"/>
                <w:sz w:val="22"/>
                <w:szCs w:val="22"/>
              </w:rPr>
              <w:t>Jun.</w:t>
            </w:r>
          </w:p>
        </w:tc>
        <w:tc>
          <w:tcPr>
            <w:tcW w:w="990" w:type="dxa"/>
            <w:vAlign w:val="bottom"/>
          </w:tcPr>
          <w:p w:rsidR="00C61210" w:rsidRPr="00603B47" w:rsidRDefault="00C61210" w:rsidP="00C61210">
            <w:pPr>
              <w:jc w:val="center"/>
              <w:rPr>
                <w:color w:val="000000"/>
                <w:sz w:val="22"/>
                <w:szCs w:val="22"/>
              </w:rPr>
            </w:pPr>
            <w:r w:rsidRPr="00603B47">
              <w:rPr>
                <w:color w:val="000000"/>
                <w:sz w:val="22"/>
                <w:szCs w:val="22"/>
              </w:rPr>
              <w:t>0</w:t>
            </w:r>
          </w:p>
        </w:tc>
        <w:tc>
          <w:tcPr>
            <w:tcW w:w="1126" w:type="dxa"/>
            <w:vAlign w:val="bottom"/>
          </w:tcPr>
          <w:p w:rsidR="00C61210" w:rsidRPr="00603B47" w:rsidRDefault="00C61210" w:rsidP="00C61210">
            <w:pPr>
              <w:jc w:val="center"/>
              <w:rPr>
                <w:color w:val="000000"/>
                <w:sz w:val="22"/>
                <w:szCs w:val="22"/>
              </w:rPr>
            </w:pPr>
            <w:r w:rsidRPr="00603B47">
              <w:rPr>
                <w:color w:val="000000"/>
                <w:sz w:val="22"/>
                <w:szCs w:val="22"/>
              </w:rPr>
              <w:t>0</w:t>
            </w:r>
          </w:p>
        </w:tc>
        <w:tc>
          <w:tcPr>
            <w:tcW w:w="3058" w:type="dxa"/>
            <w:vAlign w:val="bottom"/>
          </w:tcPr>
          <w:p w:rsidR="00C61210" w:rsidRPr="00603B47" w:rsidRDefault="00C61210" w:rsidP="00C61210">
            <w:pPr>
              <w:jc w:val="center"/>
              <w:rPr>
                <w:color w:val="000000"/>
                <w:sz w:val="22"/>
                <w:szCs w:val="22"/>
              </w:rPr>
            </w:pPr>
            <w:r w:rsidRPr="00603B47">
              <w:rPr>
                <w:color w:val="000000"/>
                <w:sz w:val="22"/>
                <w:szCs w:val="22"/>
              </w:rPr>
              <w:t>0</w:t>
            </w:r>
          </w:p>
        </w:tc>
        <w:tc>
          <w:tcPr>
            <w:tcW w:w="2908" w:type="dxa"/>
            <w:vAlign w:val="bottom"/>
          </w:tcPr>
          <w:p w:rsidR="00C61210" w:rsidRPr="00603B47" w:rsidRDefault="00C61210" w:rsidP="00C61210">
            <w:pPr>
              <w:jc w:val="center"/>
              <w:rPr>
                <w:color w:val="000000"/>
                <w:sz w:val="22"/>
                <w:szCs w:val="22"/>
              </w:rPr>
            </w:pPr>
            <w:r w:rsidRPr="00603B47">
              <w:rPr>
                <w:color w:val="000000"/>
                <w:sz w:val="22"/>
                <w:szCs w:val="22"/>
              </w:rPr>
              <w:t>0</w:t>
            </w:r>
          </w:p>
        </w:tc>
      </w:tr>
      <w:tr w:rsidR="00C61210" w:rsidRPr="00C61210" w:rsidTr="00BD4B28">
        <w:tc>
          <w:tcPr>
            <w:tcW w:w="803" w:type="dxa"/>
            <w:vAlign w:val="bottom"/>
          </w:tcPr>
          <w:p w:rsidR="00C61210" w:rsidRPr="00C61210" w:rsidRDefault="00C61210" w:rsidP="00BD4B28">
            <w:pPr>
              <w:jc w:val="center"/>
              <w:rPr>
                <w:rFonts w:asciiTheme="majorBidi" w:hAnsiTheme="majorBidi" w:cstheme="majorBidi"/>
                <w:sz w:val="22"/>
                <w:szCs w:val="22"/>
              </w:rPr>
            </w:pPr>
            <w:r w:rsidRPr="00C61210">
              <w:rPr>
                <w:rFonts w:asciiTheme="majorBidi" w:hAnsiTheme="majorBidi" w:cstheme="majorBidi"/>
                <w:sz w:val="22"/>
                <w:szCs w:val="22"/>
              </w:rPr>
              <w:t>Jul.</w:t>
            </w:r>
          </w:p>
        </w:tc>
        <w:tc>
          <w:tcPr>
            <w:tcW w:w="990" w:type="dxa"/>
            <w:vAlign w:val="bottom"/>
          </w:tcPr>
          <w:p w:rsidR="00C61210" w:rsidRPr="00603B47" w:rsidRDefault="00C61210" w:rsidP="00C61210">
            <w:pPr>
              <w:jc w:val="center"/>
              <w:rPr>
                <w:color w:val="000000"/>
                <w:sz w:val="22"/>
                <w:szCs w:val="22"/>
              </w:rPr>
            </w:pPr>
            <w:r w:rsidRPr="00603B47">
              <w:rPr>
                <w:color w:val="000000"/>
                <w:sz w:val="22"/>
                <w:szCs w:val="22"/>
              </w:rPr>
              <w:t>0</w:t>
            </w:r>
          </w:p>
        </w:tc>
        <w:tc>
          <w:tcPr>
            <w:tcW w:w="1126" w:type="dxa"/>
            <w:vAlign w:val="bottom"/>
          </w:tcPr>
          <w:p w:rsidR="00C61210" w:rsidRPr="00603B47" w:rsidRDefault="00C61210" w:rsidP="00C61210">
            <w:pPr>
              <w:jc w:val="center"/>
              <w:rPr>
                <w:color w:val="000000"/>
                <w:sz w:val="22"/>
                <w:szCs w:val="22"/>
              </w:rPr>
            </w:pPr>
            <w:r w:rsidRPr="00603B47">
              <w:rPr>
                <w:color w:val="000000"/>
                <w:sz w:val="22"/>
                <w:szCs w:val="22"/>
              </w:rPr>
              <w:t>0</w:t>
            </w:r>
          </w:p>
        </w:tc>
        <w:tc>
          <w:tcPr>
            <w:tcW w:w="3058" w:type="dxa"/>
            <w:vAlign w:val="bottom"/>
          </w:tcPr>
          <w:p w:rsidR="00C61210" w:rsidRPr="00603B47" w:rsidRDefault="00C61210" w:rsidP="00C61210">
            <w:pPr>
              <w:jc w:val="center"/>
              <w:rPr>
                <w:color w:val="000000"/>
                <w:sz w:val="22"/>
                <w:szCs w:val="22"/>
              </w:rPr>
            </w:pPr>
            <w:r w:rsidRPr="00603B47">
              <w:rPr>
                <w:color w:val="000000"/>
                <w:sz w:val="22"/>
                <w:szCs w:val="22"/>
              </w:rPr>
              <w:t>0</w:t>
            </w:r>
          </w:p>
        </w:tc>
        <w:tc>
          <w:tcPr>
            <w:tcW w:w="2908" w:type="dxa"/>
            <w:vAlign w:val="bottom"/>
          </w:tcPr>
          <w:p w:rsidR="00C61210" w:rsidRPr="00603B47" w:rsidRDefault="00C61210" w:rsidP="00C61210">
            <w:pPr>
              <w:jc w:val="center"/>
              <w:rPr>
                <w:color w:val="000000"/>
                <w:sz w:val="22"/>
                <w:szCs w:val="22"/>
              </w:rPr>
            </w:pPr>
            <w:r w:rsidRPr="00603B47">
              <w:rPr>
                <w:color w:val="000000"/>
                <w:sz w:val="22"/>
                <w:szCs w:val="22"/>
              </w:rPr>
              <w:t>0</w:t>
            </w:r>
          </w:p>
        </w:tc>
      </w:tr>
      <w:tr w:rsidR="00C61210" w:rsidRPr="00C61210" w:rsidTr="00BD4B28">
        <w:tc>
          <w:tcPr>
            <w:tcW w:w="803" w:type="dxa"/>
            <w:vAlign w:val="bottom"/>
          </w:tcPr>
          <w:p w:rsidR="00C61210" w:rsidRPr="00C61210" w:rsidRDefault="00C61210" w:rsidP="00BD4B28">
            <w:pPr>
              <w:jc w:val="center"/>
              <w:rPr>
                <w:rFonts w:asciiTheme="majorBidi" w:hAnsiTheme="majorBidi" w:cstheme="majorBidi"/>
                <w:sz w:val="22"/>
                <w:szCs w:val="22"/>
              </w:rPr>
            </w:pPr>
            <w:r w:rsidRPr="00C61210">
              <w:rPr>
                <w:rFonts w:asciiTheme="majorBidi" w:hAnsiTheme="majorBidi" w:cstheme="majorBidi"/>
                <w:sz w:val="22"/>
                <w:szCs w:val="22"/>
              </w:rPr>
              <w:t>Aug.</w:t>
            </w:r>
          </w:p>
        </w:tc>
        <w:tc>
          <w:tcPr>
            <w:tcW w:w="990" w:type="dxa"/>
            <w:vAlign w:val="bottom"/>
          </w:tcPr>
          <w:p w:rsidR="00C61210" w:rsidRPr="00603B47" w:rsidRDefault="00C61210" w:rsidP="00C61210">
            <w:pPr>
              <w:jc w:val="center"/>
              <w:rPr>
                <w:color w:val="000000"/>
                <w:sz w:val="22"/>
                <w:szCs w:val="22"/>
              </w:rPr>
            </w:pPr>
            <w:r w:rsidRPr="00603B47">
              <w:rPr>
                <w:color w:val="000000"/>
                <w:sz w:val="22"/>
                <w:szCs w:val="22"/>
              </w:rPr>
              <w:t>0</w:t>
            </w:r>
          </w:p>
        </w:tc>
        <w:tc>
          <w:tcPr>
            <w:tcW w:w="1126" w:type="dxa"/>
            <w:vAlign w:val="bottom"/>
          </w:tcPr>
          <w:p w:rsidR="00C61210" w:rsidRPr="00603B47" w:rsidRDefault="00C61210" w:rsidP="00C61210">
            <w:pPr>
              <w:jc w:val="center"/>
              <w:rPr>
                <w:color w:val="000000"/>
                <w:sz w:val="22"/>
                <w:szCs w:val="22"/>
              </w:rPr>
            </w:pPr>
            <w:r w:rsidRPr="00603B47">
              <w:rPr>
                <w:color w:val="000000"/>
                <w:sz w:val="22"/>
                <w:szCs w:val="22"/>
              </w:rPr>
              <w:t>0</w:t>
            </w:r>
          </w:p>
        </w:tc>
        <w:tc>
          <w:tcPr>
            <w:tcW w:w="3058" w:type="dxa"/>
            <w:vAlign w:val="bottom"/>
          </w:tcPr>
          <w:p w:rsidR="00C61210" w:rsidRPr="00603B47" w:rsidRDefault="00C61210" w:rsidP="00C61210">
            <w:pPr>
              <w:jc w:val="center"/>
              <w:rPr>
                <w:color w:val="000000"/>
                <w:sz w:val="22"/>
                <w:szCs w:val="22"/>
              </w:rPr>
            </w:pPr>
            <w:r w:rsidRPr="00603B47">
              <w:rPr>
                <w:color w:val="000000"/>
                <w:sz w:val="22"/>
                <w:szCs w:val="22"/>
              </w:rPr>
              <w:t>0</w:t>
            </w:r>
          </w:p>
        </w:tc>
        <w:tc>
          <w:tcPr>
            <w:tcW w:w="2908" w:type="dxa"/>
            <w:vAlign w:val="bottom"/>
          </w:tcPr>
          <w:p w:rsidR="00C61210" w:rsidRPr="00603B47" w:rsidRDefault="00C61210" w:rsidP="00C61210">
            <w:pPr>
              <w:jc w:val="center"/>
              <w:rPr>
                <w:color w:val="000000"/>
                <w:sz w:val="22"/>
                <w:szCs w:val="22"/>
              </w:rPr>
            </w:pPr>
            <w:r w:rsidRPr="00603B47">
              <w:rPr>
                <w:color w:val="000000"/>
                <w:sz w:val="22"/>
                <w:szCs w:val="22"/>
              </w:rPr>
              <w:t>0</w:t>
            </w:r>
          </w:p>
        </w:tc>
      </w:tr>
      <w:tr w:rsidR="00C61210" w:rsidRPr="00C61210" w:rsidTr="00BD4B28">
        <w:tc>
          <w:tcPr>
            <w:tcW w:w="803" w:type="dxa"/>
            <w:vAlign w:val="bottom"/>
          </w:tcPr>
          <w:p w:rsidR="00C61210" w:rsidRPr="00C61210" w:rsidRDefault="00C61210" w:rsidP="00BD4B28">
            <w:pPr>
              <w:jc w:val="center"/>
              <w:rPr>
                <w:rFonts w:asciiTheme="majorBidi" w:hAnsiTheme="majorBidi" w:cstheme="majorBidi"/>
                <w:sz w:val="22"/>
                <w:szCs w:val="22"/>
              </w:rPr>
            </w:pPr>
            <w:r w:rsidRPr="00C61210">
              <w:rPr>
                <w:rFonts w:asciiTheme="majorBidi" w:hAnsiTheme="majorBidi" w:cstheme="majorBidi"/>
                <w:sz w:val="22"/>
                <w:szCs w:val="22"/>
              </w:rPr>
              <w:t>Sep.</w:t>
            </w:r>
          </w:p>
        </w:tc>
        <w:tc>
          <w:tcPr>
            <w:tcW w:w="990" w:type="dxa"/>
            <w:vAlign w:val="bottom"/>
          </w:tcPr>
          <w:p w:rsidR="00C61210" w:rsidRPr="00603B47" w:rsidRDefault="00C61210" w:rsidP="00C61210">
            <w:pPr>
              <w:jc w:val="center"/>
              <w:rPr>
                <w:color w:val="000000"/>
                <w:sz w:val="22"/>
                <w:szCs w:val="22"/>
              </w:rPr>
            </w:pPr>
            <w:r w:rsidRPr="00603B47">
              <w:rPr>
                <w:color w:val="000000"/>
                <w:sz w:val="22"/>
                <w:szCs w:val="22"/>
              </w:rPr>
              <w:t>1,156</w:t>
            </w:r>
          </w:p>
        </w:tc>
        <w:tc>
          <w:tcPr>
            <w:tcW w:w="1126" w:type="dxa"/>
            <w:vAlign w:val="bottom"/>
          </w:tcPr>
          <w:p w:rsidR="00C61210" w:rsidRPr="00603B47" w:rsidRDefault="00C61210" w:rsidP="00C61210">
            <w:pPr>
              <w:jc w:val="center"/>
              <w:rPr>
                <w:color w:val="000000"/>
                <w:sz w:val="22"/>
                <w:szCs w:val="22"/>
              </w:rPr>
            </w:pPr>
            <w:r w:rsidRPr="00603B47">
              <w:rPr>
                <w:color w:val="000000"/>
                <w:sz w:val="22"/>
                <w:szCs w:val="22"/>
              </w:rPr>
              <w:t>1,555</w:t>
            </w:r>
          </w:p>
        </w:tc>
        <w:tc>
          <w:tcPr>
            <w:tcW w:w="3058" w:type="dxa"/>
            <w:vAlign w:val="bottom"/>
          </w:tcPr>
          <w:p w:rsidR="00C61210" w:rsidRPr="00603B47" w:rsidRDefault="00C61210" w:rsidP="00C61210">
            <w:pPr>
              <w:jc w:val="center"/>
              <w:rPr>
                <w:color w:val="000000"/>
                <w:sz w:val="22"/>
                <w:szCs w:val="22"/>
              </w:rPr>
            </w:pPr>
            <w:r w:rsidRPr="00603B47">
              <w:rPr>
                <w:color w:val="000000"/>
                <w:sz w:val="22"/>
                <w:szCs w:val="22"/>
              </w:rPr>
              <w:t>330</w:t>
            </w:r>
          </w:p>
        </w:tc>
        <w:tc>
          <w:tcPr>
            <w:tcW w:w="2908" w:type="dxa"/>
            <w:vAlign w:val="bottom"/>
          </w:tcPr>
          <w:p w:rsidR="00C61210" w:rsidRPr="00603B47" w:rsidRDefault="00C61210" w:rsidP="00C61210">
            <w:pPr>
              <w:jc w:val="center"/>
              <w:rPr>
                <w:color w:val="000000"/>
                <w:sz w:val="22"/>
                <w:szCs w:val="22"/>
              </w:rPr>
            </w:pPr>
            <w:r w:rsidRPr="00603B47">
              <w:rPr>
                <w:color w:val="000000"/>
                <w:sz w:val="22"/>
                <w:szCs w:val="22"/>
              </w:rPr>
              <w:t>1,093</w:t>
            </w:r>
          </w:p>
        </w:tc>
      </w:tr>
      <w:tr w:rsidR="00C61210" w:rsidRPr="00C61210" w:rsidTr="00BD4B28">
        <w:tc>
          <w:tcPr>
            <w:tcW w:w="803" w:type="dxa"/>
            <w:vAlign w:val="bottom"/>
          </w:tcPr>
          <w:p w:rsidR="00C61210" w:rsidRPr="00C61210" w:rsidRDefault="00C61210" w:rsidP="00BD4B28">
            <w:pPr>
              <w:jc w:val="center"/>
              <w:rPr>
                <w:rFonts w:asciiTheme="majorBidi" w:hAnsiTheme="majorBidi" w:cstheme="majorBidi"/>
                <w:sz w:val="22"/>
                <w:szCs w:val="22"/>
              </w:rPr>
            </w:pPr>
            <w:r w:rsidRPr="00C61210">
              <w:rPr>
                <w:rFonts w:asciiTheme="majorBidi" w:hAnsiTheme="majorBidi" w:cstheme="majorBidi"/>
                <w:sz w:val="22"/>
                <w:szCs w:val="22"/>
              </w:rPr>
              <w:t>Oct.</w:t>
            </w:r>
          </w:p>
        </w:tc>
        <w:tc>
          <w:tcPr>
            <w:tcW w:w="990" w:type="dxa"/>
            <w:vAlign w:val="bottom"/>
          </w:tcPr>
          <w:p w:rsidR="00C61210" w:rsidRPr="00603B47" w:rsidRDefault="00C61210" w:rsidP="00C61210">
            <w:pPr>
              <w:jc w:val="center"/>
              <w:rPr>
                <w:color w:val="000000"/>
                <w:sz w:val="22"/>
                <w:szCs w:val="22"/>
              </w:rPr>
            </w:pPr>
            <w:r w:rsidRPr="00603B47">
              <w:rPr>
                <w:color w:val="000000"/>
                <w:sz w:val="22"/>
                <w:szCs w:val="22"/>
              </w:rPr>
              <w:t>2,200</w:t>
            </w:r>
          </w:p>
        </w:tc>
        <w:tc>
          <w:tcPr>
            <w:tcW w:w="1126" w:type="dxa"/>
            <w:vAlign w:val="bottom"/>
          </w:tcPr>
          <w:p w:rsidR="00C61210" w:rsidRPr="00603B47" w:rsidRDefault="00C61210" w:rsidP="00C61210">
            <w:pPr>
              <w:jc w:val="center"/>
              <w:rPr>
                <w:color w:val="000000"/>
                <w:sz w:val="22"/>
                <w:szCs w:val="22"/>
              </w:rPr>
            </w:pPr>
            <w:r w:rsidRPr="00603B47">
              <w:rPr>
                <w:color w:val="000000"/>
                <w:sz w:val="22"/>
                <w:szCs w:val="22"/>
              </w:rPr>
              <w:t>2,959</w:t>
            </w:r>
          </w:p>
        </w:tc>
        <w:tc>
          <w:tcPr>
            <w:tcW w:w="3058" w:type="dxa"/>
            <w:vAlign w:val="bottom"/>
          </w:tcPr>
          <w:p w:rsidR="00C61210" w:rsidRPr="00603B47" w:rsidRDefault="00C61210" w:rsidP="00C61210">
            <w:pPr>
              <w:jc w:val="center"/>
              <w:rPr>
                <w:color w:val="000000"/>
                <w:sz w:val="22"/>
                <w:szCs w:val="22"/>
              </w:rPr>
            </w:pPr>
            <w:r w:rsidRPr="00603B47">
              <w:rPr>
                <w:color w:val="000000"/>
                <w:sz w:val="22"/>
                <w:szCs w:val="22"/>
              </w:rPr>
              <w:t>627</w:t>
            </w:r>
          </w:p>
        </w:tc>
        <w:tc>
          <w:tcPr>
            <w:tcW w:w="2908" w:type="dxa"/>
            <w:vAlign w:val="bottom"/>
          </w:tcPr>
          <w:p w:rsidR="00C61210" w:rsidRPr="00603B47" w:rsidRDefault="00C61210" w:rsidP="00C61210">
            <w:pPr>
              <w:jc w:val="center"/>
              <w:rPr>
                <w:color w:val="000000"/>
                <w:sz w:val="22"/>
                <w:szCs w:val="22"/>
              </w:rPr>
            </w:pPr>
            <w:r w:rsidRPr="00603B47">
              <w:rPr>
                <w:color w:val="000000"/>
                <w:sz w:val="22"/>
                <w:szCs w:val="22"/>
              </w:rPr>
              <w:t>2,454</w:t>
            </w:r>
          </w:p>
        </w:tc>
      </w:tr>
      <w:tr w:rsidR="00C61210" w:rsidRPr="00C61210" w:rsidTr="00BD4B28">
        <w:tc>
          <w:tcPr>
            <w:tcW w:w="803" w:type="dxa"/>
            <w:vAlign w:val="bottom"/>
          </w:tcPr>
          <w:p w:rsidR="00C61210" w:rsidRPr="00C61210" w:rsidRDefault="00C61210" w:rsidP="00BD4B28">
            <w:pPr>
              <w:jc w:val="center"/>
              <w:rPr>
                <w:rFonts w:asciiTheme="majorBidi" w:hAnsiTheme="majorBidi" w:cstheme="majorBidi"/>
                <w:sz w:val="22"/>
                <w:szCs w:val="22"/>
              </w:rPr>
            </w:pPr>
            <w:r w:rsidRPr="00C61210">
              <w:rPr>
                <w:rFonts w:asciiTheme="majorBidi" w:hAnsiTheme="majorBidi" w:cstheme="majorBidi"/>
                <w:sz w:val="22"/>
                <w:szCs w:val="22"/>
              </w:rPr>
              <w:t>Nov.</w:t>
            </w:r>
          </w:p>
        </w:tc>
        <w:tc>
          <w:tcPr>
            <w:tcW w:w="990" w:type="dxa"/>
            <w:vAlign w:val="bottom"/>
          </w:tcPr>
          <w:p w:rsidR="00C61210" w:rsidRPr="00603B47" w:rsidRDefault="00C61210" w:rsidP="00C61210">
            <w:pPr>
              <w:jc w:val="center"/>
              <w:rPr>
                <w:color w:val="000000"/>
                <w:sz w:val="22"/>
                <w:szCs w:val="22"/>
              </w:rPr>
            </w:pPr>
            <w:r w:rsidRPr="00603B47">
              <w:rPr>
                <w:color w:val="000000"/>
                <w:sz w:val="22"/>
                <w:szCs w:val="22"/>
              </w:rPr>
              <w:t>3,694</w:t>
            </w:r>
          </w:p>
        </w:tc>
        <w:tc>
          <w:tcPr>
            <w:tcW w:w="1126" w:type="dxa"/>
            <w:vAlign w:val="bottom"/>
          </w:tcPr>
          <w:p w:rsidR="00C61210" w:rsidRPr="00603B47" w:rsidRDefault="00C61210" w:rsidP="00C61210">
            <w:pPr>
              <w:jc w:val="center"/>
              <w:rPr>
                <w:color w:val="000000"/>
                <w:sz w:val="22"/>
                <w:szCs w:val="22"/>
              </w:rPr>
            </w:pPr>
            <w:r w:rsidRPr="00603B47">
              <w:rPr>
                <w:color w:val="000000"/>
                <w:sz w:val="22"/>
                <w:szCs w:val="22"/>
              </w:rPr>
              <w:t>4,967</w:t>
            </w:r>
          </w:p>
        </w:tc>
        <w:tc>
          <w:tcPr>
            <w:tcW w:w="3058" w:type="dxa"/>
            <w:vAlign w:val="bottom"/>
          </w:tcPr>
          <w:p w:rsidR="00C61210" w:rsidRPr="00603B47" w:rsidRDefault="00C61210" w:rsidP="00C61210">
            <w:pPr>
              <w:jc w:val="center"/>
              <w:rPr>
                <w:color w:val="000000"/>
                <w:sz w:val="22"/>
                <w:szCs w:val="22"/>
              </w:rPr>
            </w:pPr>
            <w:r w:rsidRPr="00603B47">
              <w:rPr>
                <w:color w:val="000000"/>
                <w:sz w:val="22"/>
                <w:szCs w:val="22"/>
              </w:rPr>
              <w:t>1,053</w:t>
            </w:r>
          </w:p>
        </w:tc>
        <w:tc>
          <w:tcPr>
            <w:tcW w:w="2908" w:type="dxa"/>
            <w:vAlign w:val="bottom"/>
          </w:tcPr>
          <w:p w:rsidR="00C61210" w:rsidRPr="00603B47" w:rsidRDefault="00C61210" w:rsidP="00C61210">
            <w:pPr>
              <w:jc w:val="center"/>
              <w:rPr>
                <w:color w:val="000000"/>
                <w:sz w:val="22"/>
                <w:szCs w:val="22"/>
              </w:rPr>
            </w:pPr>
            <w:r w:rsidRPr="00603B47">
              <w:rPr>
                <w:color w:val="000000"/>
                <w:sz w:val="22"/>
                <w:szCs w:val="22"/>
              </w:rPr>
              <w:t>2,612</w:t>
            </w:r>
          </w:p>
        </w:tc>
      </w:tr>
      <w:tr w:rsidR="00C61210" w:rsidRPr="00C61210" w:rsidTr="00BD4B28">
        <w:tc>
          <w:tcPr>
            <w:tcW w:w="803" w:type="dxa"/>
            <w:vAlign w:val="bottom"/>
          </w:tcPr>
          <w:p w:rsidR="00C61210" w:rsidRPr="00C61210" w:rsidRDefault="00C61210" w:rsidP="00BD4B28">
            <w:pPr>
              <w:jc w:val="center"/>
              <w:rPr>
                <w:rFonts w:asciiTheme="majorBidi" w:hAnsiTheme="majorBidi" w:cstheme="majorBidi"/>
                <w:sz w:val="22"/>
                <w:szCs w:val="22"/>
              </w:rPr>
            </w:pPr>
            <w:r w:rsidRPr="00C61210">
              <w:rPr>
                <w:rFonts w:asciiTheme="majorBidi" w:hAnsiTheme="majorBidi" w:cstheme="majorBidi"/>
                <w:sz w:val="22"/>
                <w:szCs w:val="22"/>
              </w:rPr>
              <w:t>Dec.</w:t>
            </w:r>
          </w:p>
        </w:tc>
        <w:tc>
          <w:tcPr>
            <w:tcW w:w="990" w:type="dxa"/>
            <w:vAlign w:val="bottom"/>
          </w:tcPr>
          <w:p w:rsidR="00C61210" w:rsidRPr="00603B47" w:rsidRDefault="00C61210" w:rsidP="00C61210">
            <w:pPr>
              <w:jc w:val="center"/>
              <w:rPr>
                <w:color w:val="000000"/>
                <w:sz w:val="22"/>
                <w:szCs w:val="22"/>
              </w:rPr>
            </w:pPr>
            <w:r w:rsidRPr="00603B47">
              <w:rPr>
                <w:color w:val="000000"/>
                <w:sz w:val="22"/>
                <w:szCs w:val="22"/>
              </w:rPr>
              <w:t>5,159</w:t>
            </w:r>
          </w:p>
        </w:tc>
        <w:tc>
          <w:tcPr>
            <w:tcW w:w="1126" w:type="dxa"/>
            <w:vAlign w:val="bottom"/>
          </w:tcPr>
          <w:p w:rsidR="00C61210" w:rsidRPr="00603B47" w:rsidRDefault="00C61210" w:rsidP="00C61210">
            <w:pPr>
              <w:jc w:val="center"/>
              <w:rPr>
                <w:color w:val="000000"/>
                <w:sz w:val="22"/>
                <w:szCs w:val="22"/>
              </w:rPr>
            </w:pPr>
            <w:r w:rsidRPr="00603B47">
              <w:rPr>
                <w:color w:val="000000"/>
                <w:sz w:val="22"/>
                <w:szCs w:val="22"/>
              </w:rPr>
              <w:t>6,938</w:t>
            </w:r>
          </w:p>
        </w:tc>
        <w:tc>
          <w:tcPr>
            <w:tcW w:w="3058" w:type="dxa"/>
            <w:vAlign w:val="bottom"/>
          </w:tcPr>
          <w:p w:rsidR="00C61210" w:rsidRPr="00603B47" w:rsidRDefault="00C61210" w:rsidP="00C61210">
            <w:pPr>
              <w:jc w:val="center"/>
              <w:rPr>
                <w:color w:val="000000"/>
                <w:sz w:val="22"/>
                <w:szCs w:val="22"/>
              </w:rPr>
            </w:pPr>
            <w:r w:rsidRPr="00603B47">
              <w:rPr>
                <w:color w:val="000000"/>
                <w:sz w:val="22"/>
                <w:szCs w:val="22"/>
              </w:rPr>
              <w:t>1,471</w:t>
            </w:r>
          </w:p>
        </w:tc>
        <w:tc>
          <w:tcPr>
            <w:tcW w:w="2908" w:type="dxa"/>
            <w:vAlign w:val="bottom"/>
          </w:tcPr>
          <w:p w:rsidR="00C61210" w:rsidRPr="00603B47" w:rsidRDefault="00C61210" w:rsidP="00C61210">
            <w:pPr>
              <w:jc w:val="center"/>
              <w:rPr>
                <w:color w:val="000000"/>
                <w:sz w:val="22"/>
                <w:szCs w:val="22"/>
              </w:rPr>
            </w:pPr>
            <w:r w:rsidRPr="00603B47">
              <w:rPr>
                <w:color w:val="000000"/>
                <w:sz w:val="22"/>
                <w:szCs w:val="22"/>
              </w:rPr>
              <w:t>3,714</w:t>
            </w:r>
          </w:p>
        </w:tc>
      </w:tr>
      <w:tr w:rsidR="00C61210" w:rsidRPr="00C61210" w:rsidTr="00BD4B28">
        <w:tc>
          <w:tcPr>
            <w:tcW w:w="803" w:type="dxa"/>
            <w:vAlign w:val="bottom"/>
          </w:tcPr>
          <w:p w:rsidR="00C61210" w:rsidRPr="00C61210" w:rsidRDefault="00C61210" w:rsidP="00BD4B28">
            <w:pPr>
              <w:jc w:val="center"/>
              <w:rPr>
                <w:rFonts w:asciiTheme="majorBidi" w:hAnsiTheme="majorBidi" w:cstheme="majorBidi"/>
                <w:sz w:val="22"/>
                <w:szCs w:val="22"/>
              </w:rPr>
            </w:pPr>
            <w:r w:rsidRPr="00C61210">
              <w:rPr>
                <w:rFonts w:asciiTheme="majorBidi" w:hAnsiTheme="majorBidi" w:cstheme="majorBidi"/>
                <w:sz w:val="22"/>
                <w:szCs w:val="22"/>
              </w:rPr>
              <w:t>Total</w:t>
            </w:r>
          </w:p>
        </w:tc>
        <w:tc>
          <w:tcPr>
            <w:tcW w:w="990" w:type="dxa"/>
            <w:vAlign w:val="bottom"/>
          </w:tcPr>
          <w:p w:rsidR="00C61210" w:rsidRPr="00603B47" w:rsidRDefault="00C61210" w:rsidP="00C61210">
            <w:pPr>
              <w:jc w:val="center"/>
              <w:rPr>
                <w:color w:val="000000"/>
                <w:sz w:val="22"/>
                <w:szCs w:val="22"/>
              </w:rPr>
            </w:pPr>
            <w:r w:rsidRPr="00603B47">
              <w:rPr>
                <w:color w:val="000000"/>
                <w:sz w:val="22"/>
                <w:szCs w:val="22"/>
              </w:rPr>
              <w:t>29,525</w:t>
            </w:r>
          </w:p>
        </w:tc>
        <w:tc>
          <w:tcPr>
            <w:tcW w:w="1126" w:type="dxa"/>
            <w:vAlign w:val="bottom"/>
          </w:tcPr>
          <w:p w:rsidR="00C61210" w:rsidRPr="00603B47" w:rsidRDefault="00C61210" w:rsidP="00C61210">
            <w:pPr>
              <w:jc w:val="center"/>
              <w:rPr>
                <w:color w:val="000000"/>
                <w:sz w:val="22"/>
                <w:szCs w:val="22"/>
              </w:rPr>
            </w:pPr>
            <w:r w:rsidRPr="00603B47">
              <w:rPr>
                <w:color w:val="000000"/>
                <w:sz w:val="22"/>
                <w:szCs w:val="22"/>
              </w:rPr>
              <w:t>39,704</w:t>
            </w:r>
          </w:p>
        </w:tc>
        <w:tc>
          <w:tcPr>
            <w:tcW w:w="3058" w:type="dxa"/>
            <w:vAlign w:val="bottom"/>
          </w:tcPr>
          <w:p w:rsidR="00C61210" w:rsidRPr="00603B47" w:rsidRDefault="00C61210" w:rsidP="00C61210">
            <w:pPr>
              <w:jc w:val="center"/>
              <w:rPr>
                <w:color w:val="000000"/>
                <w:sz w:val="22"/>
                <w:szCs w:val="22"/>
              </w:rPr>
            </w:pPr>
            <w:r w:rsidRPr="00603B47">
              <w:rPr>
                <w:color w:val="000000"/>
                <w:sz w:val="22"/>
                <w:szCs w:val="22"/>
              </w:rPr>
              <w:t>8,420</w:t>
            </w:r>
          </w:p>
        </w:tc>
        <w:tc>
          <w:tcPr>
            <w:tcW w:w="2908" w:type="dxa"/>
            <w:vAlign w:val="bottom"/>
          </w:tcPr>
          <w:p w:rsidR="00C61210" w:rsidRPr="00603B47" w:rsidRDefault="00C61210" w:rsidP="00C61210">
            <w:pPr>
              <w:jc w:val="center"/>
              <w:rPr>
                <w:color w:val="000000"/>
                <w:sz w:val="22"/>
                <w:szCs w:val="22"/>
              </w:rPr>
            </w:pPr>
            <w:r w:rsidRPr="00603B47">
              <w:rPr>
                <w:color w:val="000000"/>
                <w:sz w:val="22"/>
                <w:szCs w:val="22"/>
              </w:rPr>
              <w:t>25,737</w:t>
            </w:r>
          </w:p>
        </w:tc>
      </w:tr>
    </w:tbl>
    <w:p w:rsidR="00FA0522" w:rsidRDefault="00FA0522" w:rsidP="00FA0522">
      <w:pPr>
        <w:rPr>
          <w:b/>
          <w:bCs/>
          <w:sz w:val="28"/>
          <w:szCs w:val="28"/>
        </w:rPr>
      </w:pPr>
    </w:p>
    <w:p w:rsidR="00FA0522" w:rsidRDefault="00FA0522" w:rsidP="00793737">
      <w:pPr>
        <w:ind w:left="993" w:hanging="993"/>
      </w:pPr>
    </w:p>
    <w:p w:rsidR="00FA0522" w:rsidRDefault="00FA0522" w:rsidP="00793737">
      <w:pPr>
        <w:ind w:left="993" w:hanging="993"/>
      </w:pPr>
    </w:p>
    <w:p w:rsidR="00FA0522" w:rsidRDefault="00FA0522" w:rsidP="00793737">
      <w:pPr>
        <w:ind w:left="993" w:hanging="993"/>
      </w:pPr>
    </w:p>
    <w:p w:rsidR="00FA0522" w:rsidRDefault="00FA0522" w:rsidP="00793737">
      <w:pPr>
        <w:ind w:left="993" w:hanging="993"/>
      </w:pPr>
    </w:p>
    <w:p w:rsidR="00FA0522" w:rsidRDefault="00FA0522" w:rsidP="00793737">
      <w:pPr>
        <w:ind w:left="993" w:hanging="993"/>
      </w:pPr>
    </w:p>
    <w:p w:rsidR="00FA0522" w:rsidRDefault="00FA0522" w:rsidP="00793737">
      <w:pPr>
        <w:ind w:left="993" w:hanging="993"/>
      </w:pPr>
    </w:p>
    <w:p w:rsidR="00FA0522" w:rsidRDefault="00FA0522" w:rsidP="00793737">
      <w:pPr>
        <w:ind w:left="993" w:hanging="993"/>
      </w:pPr>
    </w:p>
    <w:p w:rsidR="00FA0522" w:rsidRDefault="00FA0522" w:rsidP="00793737">
      <w:pPr>
        <w:ind w:left="993" w:hanging="993"/>
      </w:pPr>
    </w:p>
    <w:p w:rsidR="00FA0522" w:rsidRPr="00754E52" w:rsidRDefault="00FA0522" w:rsidP="00FA0522">
      <w:pPr>
        <w:ind w:left="993" w:hanging="993"/>
      </w:pPr>
      <w:r w:rsidRPr="00754E52">
        <w:lastRenderedPageBreak/>
        <w:t>Table</w:t>
      </w:r>
      <w:r>
        <w:t xml:space="preserve"> </w:t>
      </w:r>
      <w:r w:rsidRPr="00754E52">
        <w:t>F.</w:t>
      </w:r>
      <w:r>
        <w:t>9</w:t>
      </w:r>
      <w:r w:rsidRPr="00754E52">
        <w:t xml:space="preserve">. </w:t>
      </w:r>
      <w:r>
        <w:t>Monthly</w:t>
      </w:r>
      <w:r w:rsidRPr="00754E52">
        <w:rPr>
          <w:lang w:val="en-CA"/>
        </w:rPr>
        <w:t xml:space="preserve"> GHG emission reductions </w:t>
      </w:r>
      <w:r>
        <w:rPr>
          <w:lang w:val="en-CA"/>
        </w:rPr>
        <w:t>as a result of</w:t>
      </w:r>
      <w:r w:rsidRPr="00754E52">
        <w:rPr>
          <w:lang w:val="en-CA"/>
        </w:rPr>
        <w:t xml:space="preserve"> </w:t>
      </w:r>
      <w:r>
        <w:rPr>
          <w:lang w:val="en-CA"/>
        </w:rPr>
        <w:t>ceiling insulation</w:t>
      </w:r>
      <w:r w:rsidRPr="00754E52">
        <w:rPr>
          <w:lang w:val="en-CA"/>
        </w:rPr>
        <w:t xml:space="preserve"> upgrade for </w:t>
      </w:r>
      <w:r>
        <w:rPr>
          <w:lang w:val="en-CA"/>
        </w:rPr>
        <w:t xml:space="preserve">Alberta </w:t>
      </w:r>
      <w:r w:rsidRPr="00754E52">
        <w:t>(</w:t>
      </w:r>
      <w:r w:rsidRPr="00754E52">
        <w:rPr>
          <w:lang w:val="en-CA"/>
        </w:rPr>
        <w:t>Ton</w:t>
      </w:r>
      <w:r>
        <w:rPr>
          <w:lang w:val="en-CA"/>
        </w:rPr>
        <w:t>ne</w:t>
      </w:r>
      <w:r w:rsidRPr="00754E52">
        <w:rPr>
          <w:lang w:val="en-CA"/>
        </w:rPr>
        <w:t xml:space="preserve"> CO</w:t>
      </w:r>
      <w:r w:rsidRPr="00754E52">
        <w:rPr>
          <w:vertAlign w:val="subscript"/>
          <w:lang w:val="en-CA"/>
        </w:rPr>
        <w:t>2eq</w:t>
      </w:r>
      <w:r w:rsidRPr="00754E52">
        <w:rPr>
          <w:lang w:val="en-CA"/>
        </w:rPr>
        <w:t>/month)</w:t>
      </w:r>
    </w:p>
    <w:tbl>
      <w:tblPr>
        <w:tblStyle w:val="TableGrid"/>
        <w:tblW w:w="0" w:type="auto"/>
        <w:tblLook w:val="04A0"/>
      </w:tblPr>
      <w:tblGrid>
        <w:gridCol w:w="803"/>
        <w:gridCol w:w="990"/>
        <w:gridCol w:w="1060"/>
        <w:gridCol w:w="2118"/>
        <w:gridCol w:w="2118"/>
        <w:gridCol w:w="1796"/>
      </w:tblGrid>
      <w:tr w:rsidR="00FA0522" w:rsidRPr="00C61210" w:rsidTr="00BD4B28">
        <w:tc>
          <w:tcPr>
            <w:tcW w:w="803" w:type="dxa"/>
          </w:tcPr>
          <w:p w:rsidR="00FA0522" w:rsidRPr="00C61210" w:rsidRDefault="00FA0522" w:rsidP="00BD4B28">
            <w:pPr>
              <w:jc w:val="center"/>
              <w:rPr>
                <w:rFonts w:asciiTheme="majorBidi" w:hAnsiTheme="majorBidi" w:cstheme="majorBidi"/>
                <w:sz w:val="22"/>
                <w:szCs w:val="22"/>
              </w:rPr>
            </w:pPr>
            <w:r w:rsidRPr="00C61210">
              <w:rPr>
                <w:rFonts w:asciiTheme="majorBidi" w:hAnsiTheme="majorBidi" w:cstheme="majorBidi"/>
                <w:sz w:val="22"/>
                <w:szCs w:val="22"/>
              </w:rPr>
              <w:t>Month</w:t>
            </w:r>
          </w:p>
        </w:tc>
        <w:tc>
          <w:tcPr>
            <w:tcW w:w="990" w:type="dxa"/>
          </w:tcPr>
          <w:p w:rsidR="00FA0522" w:rsidRPr="00C61210" w:rsidRDefault="00FA0522" w:rsidP="00BD4B28">
            <w:pPr>
              <w:jc w:val="center"/>
              <w:rPr>
                <w:rFonts w:asciiTheme="majorBidi" w:hAnsiTheme="majorBidi" w:cstheme="majorBidi"/>
                <w:sz w:val="22"/>
                <w:szCs w:val="22"/>
              </w:rPr>
            </w:pPr>
            <w:r w:rsidRPr="00C61210">
              <w:rPr>
                <w:rFonts w:asciiTheme="majorBidi" w:hAnsiTheme="majorBidi" w:cstheme="majorBidi"/>
                <w:sz w:val="22"/>
                <w:szCs w:val="22"/>
              </w:rPr>
              <w:t>GHGIF</w:t>
            </w:r>
            <w:r w:rsidRPr="00C61210">
              <w:rPr>
                <w:rFonts w:asciiTheme="majorBidi" w:hAnsiTheme="majorBidi" w:cstheme="majorBidi"/>
                <w:sz w:val="22"/>
                <w:szCs w:val="22"/>
                <w:vertAlign w:val="subscript"/>
              </w:rPr>
              <w:t>A</w:t>
            </w:r>
          </w:p>
        </w:tc>
        <w:tc>
          <w:tcPr>
            <w:tcW w:w="1060" w:type="dxa"/>
          </w:tcPr>
          <w:p w:rsidR="00FA0522" w:rsidRPr="00C61210" w:rsidRDefault="00FA0522" w:rsidP="00BD4B28">
            <w:pPr>
              <w:jc w:val="center"/>
              <w:rPr>
                <w:rFonts w:asciiTheme="majorBidi" w:hAnsiTheme="majorBidi" w:cstheme="majorBidi"/>
                <w:sz w:val="22"/>
                <w:szCs w:val="22"/>
              </w:rPr>
            </w:pPr>
            <w:r w:rsidRPr="00C61210">
              <w:rPr>
                <w:rFonts w:asciiTheme="majorBidi" w:hAnsiTheme="majorBidi" w:cstheme="majorBidi"/>
                <w:sz w:val="22"/>
                <w:szCs w:val="22"/>
              </w:rPr>
              <w:t>GHGIF</w:t>
            </w:r>
            <w:r w:rsidRPr="00C61210">
              <w:rPr>
                <w:rFonts w:asciiTheme="majorBidi" w:hAnsiTheme="majorBidi" w:cstheme="majorBidi"/>
                <w:sz w:val="22"/>
                <w:szCs w:val="22"/>
                <w:vertAlign w:val="subscript"/>
              </w:rPr>
              <w:t>M</w:t>
            </w:r>
          </w:p>
        </w:tc>
        <w:tc>
          <w:tcPr>
            <w:tcW w:w="2118" w:type="dxa"/>
          </w:tcPr>
          <w:p w:rsidR="00FA0522" w:rsidRPr="00C61210" w:rsidRDefault="00FA0522" w:rsidP="00BD4B28">
            <w:pPr>
              <w:jc w:val="center"/>
              <w:rPr>
                <w:rFonts w:asciiTheme="majorBidi" w:hAnsiTheme="majorBidi" w:cstheme="majorBidi"/>
                <w:sz w:val="22"/>
                <w:szCs w:val="22"/>
              </w:rPr>
            </w:pPr>
            <w:r w:rsidRPr="00C61210">
              <w:rPr>
                <w:sz w:val="22"/>
                <w:szCs w:val="22"/>
                <w:lang w:val="en-CA"/>
              </w:rPr>
              <w:t>Weighted</w:t>
            </w:r>
            <w:r w:rsidRPr="00C61210">
              <w:rPr>
                <w:rFonts w:asciiTheme="majorBidi" w:hAnsiTheme="majorBidi" w:cstheme="majorBidi"/>
                <w:sz w:val="22"/>
                <w:szCs w:val="22"/>
              </w:rPr>
              <w:t xml:space="preserve"> Annual Marginal GHGIF</w:t>
            </w:r>
          </w:p>
        </w:tc>
        <w:tc>
          <w:tcPr>
            <w:tcW w:w="2118" w:type="dxa"/>
          </w:tcPr>
          <w:p w:rsidR="00FA0522" w:rsidRPr="00C61210" w:rsidRDefault="00FA0522" w:rsidP="00BD4B28">
            <w:pPr>
              <w:jc w:val="center"/>
              <w:rPr>
                <w:rFonts w:asciiTheme="majorBidi" w:hAnsiTheme="majorBidi" w:cstheme="majorBidi"/>
                <w:sz w:val="22"/>
                <w:szCs w:val="22"/>
              </w:rPr>
            </w:pPr>
            <w:r w:rsidRPr="00C61210">
              <w:rPr>
                <w:rFonts w:asciiTheme="majorBidi" w:hAnsiTheme="majorBidi" w:cstheme="majorBidi"/>
                <w:sz w:val="22"/>
                <w:szCs w:val="22"/>
              </w:rPr>
              <w:t>Monthly GHGIF based on ICF Estimates</w:t>
            </w:r>
          </w:p>
        </w:tc>
        <w:tc>
          <w:tcPr>
            <w:tcW w:w="1796" w:type="dxa"/>
          </w:tcPr>
          <w:p w:rsidR="00FA0522" w:rsidRPr="00C61210" w:rsidRDefault="00FA0522" w:rsidP="00BD4B28">
            <w:pPr>
              <w:jc w:val="center"/>
              <w:rPr>
                <w:rFonts w:asciiTheme="majorBidi" w:hAnsiTheme="majorBidi" w:cstheme="majorBidi"/>
                <w:b/>
                <w:bCs/>
                <w:sz w:val="22"/>
                <w:szCs w:val="22"/>
              </w:rPr>
            </w:pPr>
            <w:r w:rsidRPr="00C61210">
              <w:rPr>
                <w:rFonts w:asciiTheme="majorBidi" w:hAnsiTheme="majorBidi" w:cstheme="majorBidi"/>
                <w:b/>
                <w:bCs/>
                <w:sz w:val="22"/>
                <w:szCs w:val="22"/>
              </w:rPr>
              <w:t xml:space="preserve">Seasonal GHGIF based Reported data </w:t>
            </w:r>
          </w:p>
        </w:tc>
      </w:tr>
      <w:tr w:rsidR="00C61210" w:rsidRPr="00C61210" w:rsidTr="00BD4B28">
        <w:tc>
          <w:tcPr>
            <w:tcW w:w="803" w:type="dxa"/>
            <w:vAlign w:val="bottom"/>
          </w:tcPr>
          <w:p w:rsidR="00C61210" w:rsidRPr="00C61210" w:rsidRDefault="00C61210" w:rsidP="00BD4B28">
            <w:pPr>
              <w:jc w:val="center"/>
              <w:rPr>
                <w:rFonts w:asciiTheme="majorBidi" w:hAnsiTheme="majorBidi" w:cstheme="majorBidi"/>
                <w:sz w:val="22"/>
                <w:szCs w:val="22"/>
              </w:rPr>
            </w:pPr>
            <w:r w:rsidRPr="00C61210">
              <w:rPr>
                <w:rFonts w:asciiTheme="majorBidi" w:hAnsiTheme="majorBidi" w:cstheme="majorBidi"/>
                <w:sz w:val="22"/>
                <w:szCs w:val="22"/>
              </w:rPr>
              <w:t>Jan.</w:t>
            </w:r>
          </w:p>
        </w:tc>
        <w:tc>
          <w:tcPr>
            <w:tcW w:w="990" w:type="dxa"/>
            <w:vAlign w:val="bottom"/>
          </w:tcPr>
          <w:p w:rsidR="00C61210" w:rsidRPr="00603B47" w:rsidRDefault="00C61210" w:rsidP="00C61210">
            <w:pPr>
              <w:jc w:val="center"/>
              <w:rPr>
                <w:color w:val="000000"/>
                <w:sz w:val="22"/>
                <w:szCs w:val="22"/>
              </w:rPr>
            </w:pPr>
            <w:r w:rsidRPr="00603B47">
              <w:rPr>
                <w:color w:val="000000"/>
                <w:sz w:val="22"/>
                <w:szCs w:val="22"/>
              </w:rPr>
              <w:t>4,335</w:t>
            </w:r>
          </w:p>
        </w:tc>
        <w:tc>
          <w:tcPr>
            <w:tcW w:w="1060" w:type="dxa"/>
            <w:vAlign w:val="bottom"/>
          </w:tcPr>
          <w:p w:rsidR="00C61210" w:rsidRPr="00603B47" w:rsidRDefault="00C61210" w:rsidP="00C61210">
            <w:pPr>
              <w:jc w:val="center"/>
              <w:rPr>
                <w:color w:val="000000"/>
                <w:sz w:val="22"/>
                <w:szCs w:val="22"/>
              </w:rPr>
            </w:pPr>
            <w:r w:rsidRPr="00603B47">
              <w:rPr>
                <w:color w:val="000000"/>
                <w:sz w:val="22"/>
                <w:szCs w:val="22"/>
              </w:rPr>
              <w:t>4,777</w:t>
            </w:r>
          </w:p>
        </w:tc>
        <w:tc>
          <w:tcPr>
            <w:tcW w:w="2118" w:type="dxa"/>
            <w:vAlign w:val="bottom"/>
          </w:tcPr>
          <w:p w:rsidR="00C61210" w:rsidRPr="00603B47" w:rsidRDefault="00C61210" w:rsidP="00C61210">
            <w:pPr>
              <w:jc w:val="center"/>
              <w:rPr>
                <w:color w:val="000000"/>
                <w:sz w:val="22"/>
                <w:szCs w:val="22"/>
              </w:rPr>
            </w:pPr>
            <w:r w:rsidRPr="00603B47">
              <w:rPr>
                <w:color w:val="000000"/>
                <w:sz w:val="22"/>
                <w:szCs w:val="22"/>
              </w:rPr>
              <w:t>4,410</w:t>
            </w:r>
          </w:p>
        </w:tc>
        <w:tc>
          <w:tcPr>
            <w:tcW w:w="2118" w:type="dxa"/>
            <w:vAlign w:val="bottom"/>
          </w:tcPr>
          <w:p w:rsidR="00C61210" w:rsidRPr="00603B47" w:rsidRDefault="00C61210" w:rsidP="00C61210">
            <w:pPr>
              <w:jc w:val="center"/>
              <w:rPr>
                <w:color w:val="000000"/>
                <w:sz w:val="22"/>
                <w:szCs w:val="22"/>
              </w:rPr>
            </w:pPr>
            <w:r w:rsidRPr="00603B47">
              <w:rPr>
                <w:color w:val="000000"/>
                <w:sz w:val="22"/>
                <w:szCs w:val="22"/>
              </w:rPr>
              <w:t>2,669</w:t>
            </w:r>
          </w:p>
        </w:tc>
        <w:tc>
          <w:tcPr>
            <w:tcW w:w="1796" w:type="dxa"/>
            <w:vAlign w:val="bottom"/>
          </w:tcPr>
          <w:p w:rsidR="00C61210" w:rsidRPr="00603B47" w:rsidRDefault="00C61210" w:rsidP="00C61210">
            <w:pPr>
              <w:jc w:val="center"/>
              <w:rPr>
                <w:color w:val="000000"/>
                <w:sz w:val="22"/>
                <w:szCs w:val="22"/>
              </w:rPr>
            </w:pPr>
            <w:r w:rsidRPr="00603B47">
              <w:rPr>
                <w:color w:val="000000"/>
                <w:sz w:val="22"/>
                <w:szCs w:val="22"/>
              </w:rPr>
              <w:t>2,781</w:t>
            </w:r>
          </w:p>
        </w:tc>
      </w:tr>
      <w:tr w:rsidR="00C61210" w:rsidRPr="00C61210" w:rsidTr="00BD4B28">
        <w:tc>
          <w:tcPr>
            <w:tcW w:w="803" w:type="dxa"/>
            <w:vAlign w:val="bottom"/>
          </w:tcPr>
          <w:p w:rsidR="00C61210" w:rsidRPr="00C61210" w:rsidRDefault="00C61210" w:rsidP="00BD4B28">
            <w:pPr>
              <w:jc w:val="center"/>
              <w:rPr>
                <w:rFonts w:asciiTheme="majorBidi" w:hAnsiTheme="majorBidi" w:cstheme="majorBidi"/>
                <w:sz w:val="22"/>
                <w:szCs w:val="22"/>
              </w:rPr>
            </w:pPr>
            <w:r w:rsidRPr="00C61210">
              <w:rPr>
                <w:rFonts w:asciiTheme="majorBidi" w:hAnsiTheme="majorBidi" w:cstheme="majorBidi"/>
                <w:sz w:val="22"/>
                <w:szCs w:val="22"/>
              </w:rPr>
              <w:t>Feb.</w:t>
            </w:r>
          </w:p>
        </w:tc>
        <w:tc>
          <w:tcPr>
            <w:tcW w:w="990" w:type="dxa"/>
            <w:vAlign w:val="bottom"/>
          </w:tcPr>
          <w:p w:rsidR="00C61210" w:rsidRPr="00603B47" w:rsidRDefault="00C61210" w:rsidP="00C61210">
            <w:pPr>
              <w:jc w:val="center"/>
              <w:rPr>
                <w:color w:val="000000"/>
                <w:sz w:val="22"/>
                <w:szCs w:val="22"/>
              </w:rPr>
            </w:pPr>
            <w:r w:rsidRPr="00603B47">
              <w:rPr>
                <w:color w:val="000000"/>
                <w:sz w:val="22"/>
                <w:szCs w:val="22"/>
              </w:rPr>
              <w:t>3,530</w:t>
            </w:r>
          </w:p>
        </w:tc>
        <w:tc>
          <w:tcPr>
            <w:tcW w:w="1060" w:type="dxa"/>
            <w:vAlign w:val="bottom"/>
          </w:tcPr>
          <w:p w:rsidR="00C61210" w:rsidRPr="00603B47" w:rsidRDefault="00C61210" w:rsidP="00C61210">
            <w:pPr>
              <w:jc w:val="center"/>
              <w:rPr>
                <w:color w:val="000000"/>
                <w:sz w:val="22"/>
                <w:szCs w:val="22"/>
              </w:rPr>
            </w:pPr>
            <w:r w:rsidRPr="00603B47">
              <w:rPr>
                <w:color w:val="000000"/>
                <w:sz w:val="22"/>
                <w:szCs w:val="22"/>
              </w:rPr>
              <w:t>3,890</w:t>
            </w:r>
          </w:p>
        </w:tc>
        <w:tc>
          <w:tcPr>
            <w:tcW w:w="2118" w:type="dxa"/>
            <w:vAlign w:val="bottom"/>
          </w:tcPr>
          <w:p w:rsidR="00C61210" w:rsidRPr="00603B47" w:rsidRDefault="00C61210" w:rsidP="00C61210">
            <w:pPr>
              <w:jc w:val="center"/>
              <w:rPr>
                <w:color w:val="000000"/>
                <w:sz w:val="22"/>
                <w:szCs w:val="22"/>
              </w:rPr>
            </w:pPr>
            <w:r w:rsidRPr="00603B47">
              <w:rPr>
                <w:color w:val="000000"/>
                <w:sz w:val="22"/>
                <w:szCs w:val="22"/>
              </w:rPr>
              <w:t>3,591</w:t>
            </w:r>
          </w:p>
        </w:tc>
        <w:tc>
          <w:tcPr>
            <w:tcW w:w="2118" w:type="dxa"/>
            <w:vAlign w:val="bottom"/>
          </w:tcPr>
          <w:p w:rsidR="00C61210" w:rsidRPr="00603B47" w:rsidRDefault="00C61210" w:rsidP="00C61210">
            <w:pPr>
              <w:jc w:val="center"/>
              <w:rPr>
                <w:color w:val="000000"/>
                <w:sz w:val="22"/>
                <w:szCs w:val="22"/>
              </w:rPr>
            </w:pPr>
            <w:r w:rsidRPr="00603B47">
              <w:rPr>
                <w:color w:val="000000"/>
                <w:sz w:val="22"/>
                <w:szCs w:val="22"/>
              </w:rPr>
              <w:t>2,173</w:t>
            </w:r>
          </w:p>
        </w:tc>
        <w:tc>
          <w:tcPr>
            <w:tcW w:w="1796" w:type="dxa"/>
            <w:vAlign w:val="bottom"/>
          </w:tcPr>
          <w:p w:rsidR="00C61210" w:rsidRPr="00603B47" w:rsidRDefault="00C61210" w:rsidP="00C61210">
            <w:pPr>
              <w:jc w:val="center"/>
              <w:rPr>
                <w:color w:val="000000"/>
                <w:sz w:val="22"/>
                <w:szCs w:val="22"/>
              </w:rPr>
            </w:pPr>
            <w:r w:rsidRPr="00603B47">
              <w:rPr>
                <w:color w:val="000000"/>
                <w:sz w:val="22"/>
                <w:szCs w:val="22"/>
              </w:rPr>
              <w:t>2,265</w:t>
            </w:r>
          </w:p>
        </w:tc>
      </w:tr>
      <w:tr w:rsidR="00C61210" w:rsidRPr="00C61210" w:rsidTr="00BD4B28">
        <w:tc>
          <w:tcPr>
            <w:tcW w:w="803" w:type="dxa"/>
            <w:vAlign w:val="bottom"/>
          </w:tcPr>
          <w:p w:rsidR="00C61210" w:rsidRPr="00C61210" w:rsidRDefault="00C61210" w:rsidP="00BD4B28">
            <w:pPr>
              <w:jc w:val="center"/>
              <w:rPr>
                <w:rFonts w:asciiTheme="majorBidi" w:hAnsiTheme="majorBidi" w:cstheme="majorBidi"/>
                <w:sz w:val="22"/>
                <w:szCs w:val="22"/>
              </w:rPr>
            </w:pPr>
            <w:r w:rsidRPr="00C61210">
              <w:rPr>
                <w:rFonts w:asciiTheme="majorBidi" w:hAnsiTheme="majorBidi" w:cstheme="majorBidi"/>
                <w:sz w:val="22"/>
                <w:szCs w:val="22"/>
              </w:rPr>
              <w:t>Mar.</w:t>
            </w:r>
          </w:p>
        </w:tc>
        <w:tc>
          <w:tcPr>
            <w:tcW w:w="990" w:type="dxa"/>
            <w:vAlign w:val="bottom"/>
          </w:tcPr>
          <w:p w:rsidR="00C61210" w:rsidRPr="00603B47" w:rsidRDefault="00C61210" w:rsidP="00C61210">
            <w:pPr>
              <w:jc w:val="center"/>
              <w:rPr>
                <w:color w:val="000000"/>
                <w:sz w:val="22"/>
                <w:szCs w:val="22"/>
              </w:rPr>
            </w:pPr>
            <w:r w:rsidRPr="00603B47">
              <w:rPr>
                <w:color w:val="000000"/>
                <w:sz w:val="22"/>
                <w:szCs w:val="22"/>
              </w:rPr>
              <w:t>3,210</w:t>
            </w:r>
          </w:p>
        </w:tc>
        <w:tc>
          <w:tcPr>
            <w:tcW w:w="1060" w:type="dxa"/>
            <w:vAlign w:val="bottom"/>
          </w:tcPr>
          <w:p w:rsidR="00C61210" w:rsidRPr="00603B47" w:rsidRDefault="00C61210" w:rsidP="00C61210">
            <w:pPr>
              <w:jc w:val="center"/>
              <w:rPr>
                <w:color w:val="000000"/>
                <w:sz w:val="22"/>
                <w:szCs w:val="22"/>
              </w:rPr>
            </w:pPr>
            <w:r w:rsidRPr="00603B47">
              <w:rPr>
                <w:color w:val="000000"/>
                <w:sz w:val="22"/>
                <w:szCs w:val="22"/>
              </w:rPr>
              <w:t>3,537</w:t>
            </w:r>
          </w:p>
        </w:tc>
        <w:tc>
          <w:tcPr>
            <w:tcW w:w="2118" w:type="dxa"/>
            <w:vAlign w:val="bottom"/>
          </w:tcPr>
          <w:p w:rsidR="00C61210" w:rsidRPr="00603B47" w:rsidRDefault="00C61210" w:rsidP="00C61210">
            <w:pPr>
              <w:jc w:val="center"/>
              <w:rPr>
                <w:color w:val="000000"/>
                <w:sz w:val="22"/>
                <w:szCs w:val="22"/>
              </w:rPr>
            </w:pPr>
            <w:r w:rsidRPr="00603B47">
              <w:rPr>
                <w:color w:val="000000"/>
                <w:sz w:val="22"/>
                <w:szCs w:val="22"/>
              </w:rPr>
              <w:t>3,265</w:t>
            </w:r>
          </w:p>
        </w:tc>
        <w:tc>
          <w:tcPr>
            <w:tcW w:w="2118" w:type="dxa"/>
            <w:vAlign w:val="bottom"/>
          </w:tcPr>
          <w:p w:rsidR="00C61210" w:rsidRPr="00603B47" w:rsidRDefault="00C61210" w:rsidP="00C61210">
            <w:pPr>
              <w:jc w:val="center"/>
              <w:rPr>
                <w:color w:val="000000"/>
                <w:sz w:val="22"/>
                <w:szCs w:val="22"/>
              </w:rPr>
            </w:pPr>
            <w:r w:rsidRPr="00603B47">
              <w:rPr>
                <w:color w:val="000000"/>
                <w:sz w:val="22"/>
                <w:szCs w:val="22"/>
              </w:rPr>
              <w:t>1,976</w:t>
            </w:r>
          </w:p>
        </w:tc>
        <w:tc>
          <w:tcPr>
            <w:tcW w:w="1796" w:type="dxa"/>
            <w:vAlign w:val="bottom"/>
          </w:tcPr>
          <w:p w:rsidR="00C61210" w:rsidRPr="00603B47" w:rsidRDefault="00C61210" w:rsidP="00C61210">
            <w:pPr>
              <w:jc w:val="center"/>
              <w:rPr>
                <w:color w:val="000000"/>
                <w:sz w:val="22"/>
                <w:szCs w:val="22"/>
              </w:rPr>
            </w:pPr>
            <w:r w:rsidRPr="00603B47">
              <w:rPr>
                <w:color w:val="000000"/>
                <w:sz w:val="22"/>
                <w:szCs w:val="22"/>
              </w:rPr>
              <w:t>2,736</w:t>
            </w:r>
          </w:p>
        </w:tc>
      </w:tr>
      <w:tr w:rsidR="00C61210" w:rsidRPr="00C61210" w:rsidTr="00BD4B28">
        <w:tc>
          <w:tcPr>
            <w:tcW w:w="803" w:type="dxa"/>
            <w:vAlign w:val="bottom"/>
          </w:tcPr>
          <w:p w:rsidR="00C61210" w:rsidRPr="00C61210" w:rsidRDefault="00C61210" w:rsidP="00BD4B28">
            <w:pPr>
              <w:jc w:val="center"/>
              <w:rPr>
                <w:rFonts w:asciiTheme="majorBidi" w:hAnsiTheme="majorBidi" w:cstheme="majorBidi"/>
                <w:sz w:val="22"/>
                <w:szCs w:val="22"/>
              </w:rPr>
            </w:pPr>
            <w:r w:rsidRPr="00C61210">
              <w:rPr>
                <w:rFonts w:asciiTheme="majorBidi" w:hAnsiTheme="majorBidi" w:cstheme="majorBidi"/>
                <w:sz w:val="22"/>
                <w:szCs w:val="22"/>
              </w:rPr>
              <w:t>Apr.</w:t>
            </w:r>
          </w:p>
        </w:tc>
        <w:tc>
          <w:tcPr>
            <w:tcW w:w="990" w:type="dxa"/>
            <w:vAlign w:val="bottom"/>
          </w:tcPr>
          <w:p w:rsidR="00C61210" w:rsidRPr="00603B47" w:rsidRDefault="00C61210" w:rsidP="00C61210">
            <w:pPr>
              <w:jc w:val="center"/>
              <w:rPr>
                <w:color w:val="000000"/>
                <w:sz w:val="22"/>
                <w:szCs w:val="22"/>
              </w:rPr>
            </w:pPr>
            <w:r w:rsidRPr="00603B47">
              <w:rPr>
                <w:color w:val="000000"/>
                <w:sz w:val="22"/>
                <w:szCs w:val="22"/>
              </w:rPr>
              <w:t>2,084</w:t>
            </w:r>
          </w:p>
        </w:tc>
        <w:tc>
          <w:tcPr>
            <w:tcW w:w="1060" w:type="dxa"/>
            <w:vAlign w:val="bottom"/>
          </w:tcPr>
          <w:p w:rsidR="00C61210" w:rsidRPr="00603B47" w:rsidRDefault="00C61210" w:rsidP="00C61210">
            <w:pPr>
              <w:jc w:val="center"/>
              <w:rPr>
                <w:color w:val="000000"/>
                <w:sz w:val="22"/>
                <w:szCs w:val="22"/>
              </w:rPr>
            </w:pPr>
            <w:r w:rsidRPr="00603B47">
              <w:rPr>
                <w:color w:val="000000"/>
                <w:sz w:val="22"/>
                <w:szCs w:val="22"/>
              </w:rPr>
              <w:t>2,296</w:t>
            </w:r>
          </w:p>
        </w:tc>
        <w:tc>
          <w:tcPr>
            <w:tcW w:w="2118" w:type="dxa"/>
            <w:vAlign w:val="bottom"/>
          </w:tcPr>
          <w:p w:rsidR="00C61210" w:rsidRPr="00603B47" w:rsidRDefault="00C61210" w:rsidP="00C61210">
            <w:pPr>
              <w:jc w:val="center"/>
              <w:rPr>
                <w:color w:val="000000"/>
                <w:sz w:val="22"/>
                <w:szCs w:val="22"/>
              </w:rPr>
            </w:pPr>
            <w:r w:rsidRPr="00603B47">
              <w:rPr>
                <w:color w:val="000000"/>
                <w:sz w:val="22"/>
                <w:szCs w:val="22"/>
              </w:rPr>
              <w:t>2,120</w:t>
            </w:r>
          </w:p>
        </w:tc>
        <w:tc>
          <w:tcPr>
            <w:tcW w:w="2118" w:type="dxa"/>
            <w:vAlign w:val="bottom"/>
          </w:tcPr>
          <w:p w:rsidR="00C61210" w:rsidRPr="00603B47" w:rsidRDefault="00C61210" w:rsidP="00C61210">
            <w:pPr>
              <w:jc w:val="center"/>
              <w:rPr>
                <w:color w:val="000000"/>
                <w:sz w:val="22"/>
                <w:szCs w:val="22"/>
              </w:rPr>
            </w:pPr>
            <w:r w:rsidRPr="00603B47">
              <w:rPr>
                <w:color w:val="000000"/>
                <w:sz w:val="22"/>
                <w:szCs w:val="22"/>
              </w:rPr>
              <w:t>1,283</w:t>
            </w:r>
          </w:p>
        </w:tc>
        <w:tc>
          <w:tcPr>
            <w:tcW w:w="1796" w:type="dxa"/>
            <w:vAlign w:val="bottom"/>
          </w:tcPr>
          <w:p w:rsidR="00C61210" w:rsidRPr="00603B47" w:rsidRDefault="00C61210" w:rsidP="00C61210">
            <w:pPr>
              <w:jc w:val="center"/>
              <w:rPr>
                <w:color w:val="000000"/>
                <w:sz w:val="22"/>
                <w:szCs w:val="22"/>
              </w:rPr>
            </w:pPr>
            <w:r w:rsidRPr="00603B47">
              <w:rPr>
                <w:color w:val="000000"/>
                <w:sz w:val="22"/>
                <w:szCs w:val="22"/>
              </w:rPr>
              <w:t>1,776</w:t>
            </w:r>
          </w:p>
        </w:tc>
      </w:tr>
      <w:tr w:rsidR="00C61210" w:rsidRPr="00C61210" w:rsidTr="00BD4B28">
        <w:tc>
          <w:tcPr>
            <w:tcW w:w="803" w:type="dxa"/>
            <w:vAlign w:val="bottom"/>
          </w:tcPr>
          <w:p w:rsidR="00C61210" w:rsidRPr="00C61210" w:rsidRDefault="00C61210" w:rsidP="00BD4B28">
            <w:pPr>
              <w:jc w:val="center"/>
              <w:rPr>
                <w:rFonts w:asciiTheme="majorBidi" w:hAnsiTheme="majorBidi" w:cstheme="majorBidi"/>
                <w:sz w:val="22"/>
                <w:szCs w:val="22"/>
              </w:rPr>
            </w:pPr>
            <w:r w:rsidRPr="00C61210">
              <w:rPr>
                <w:rFonts w:asciiTheme="majorBidi" w:hAnsiTheme="majorBidi" w:cstheme="majorBidi"/>
                <w:sz w:val="22"/>
                <w:szCs w:val="22"/>
              </w:rPr>
              <w:t>May</w:t>
            </w:r>
          </w:p>
        </w:tc>
        <w:tc>
          <w:tcPr>
            <w:tcW w:w="990" w:type="dxa"/>
            <w:vAlign w:val="bottom"/>
          </w:tcPr>
          <w:p w:rsidR="00C61210" w:rsidRPr="00603B47" w:rsidRDefault="00C61210" w:rsidP="00C61210">
            <w:pPr>
              <w:jc w:val="center"/>
              <w:rPr>
                <w:color w:val="000000"/>
                <w:sz w:val="22"/>
                <w:szCs w:val="22"/>
              </w:rPr>
            </w:pPr>
            <w:r w:rsidRPr="00603B47">
              <w:rPr>
                <w:color w:val="000000"/>
                <w:sz w:val="22"/>
                <w:szCs w:val="22"/>
              </w:rPr>
              <w:t>1,307</w:t>
            </w:r>
          </w:p>
        </w:tc>
        <w:tc>
          <w:tcPr>
            <w:tcW w:w="1060" w:type="dxa"/>
            <w:vAlign w:val="bottom"/>
          </w:tcPr>
          <w:p w:rsidR="00C61210" w:rsidRPr="00603B47" w:rsidRDefault="00C61210" w:rsidP="00C61210">
            <w:pPr>
              <w:jc w:val="center"/>
              <w:rPr>
                <w:color w:val="000000"/>
                <w:sz w:val="22"/>
                <w:szCs w:val="22"/>
              </w:rPr>
            </w:pPr>
            <w:r w:rsidRPr="00603B47">
              <w:rPr>
                <w:color w:val="000000"/>
                <w:sz w:val="22"/>
                <w:szCs w:val="22"/>
              </w:rPr>
              <w:t>1,441</w:t>
            </w:r>
          </w:p>
        </w:tc>
        <w:tc>
          <w:tcPr>
            <w:tcW w:w="2118" w:type="dxa"/>
            <w:vAlign w:val="bottom"/>
          </w:tcPr>
          <w:p w:rsidR="00C61210" w:rsidRPr="00603B47" w:rsidRDefault="00C61210" w:rsidP="00C61210">
            <w:pPr>
              <w:jc w:val="center"/>
              <w:rPr>
                <w:color w:val="000000"/>
                <w:sz w:val="22"/>
                <w:szCs w:val="22"/>
              </w:rPr>
            </w:pPr>
            <w:r w:rsidRPr="00603B47">
              <w:rPr>
                <w:color w:val="000000"/>
                <w:sz w:val="22"/>
                <w:szCs w:val="22"/>
              </w:rPr>
              <w:t>1,330</w:t>
            </w:r>
          </w:p>
        </w:tc>
        <w:tc>
          <w:tcPr>
            <w:tcW w:w="2118" w:type="dxa"/>
            <w:vAlign w:val="bottom"/>
          </w:tcPr>
          <w:p w:rsidR="00C61210" w:rsidRPr="00603B47" w:rsidRDefault="00C61210" w:rsidP="00C61210">
            <w:pPr>
              <w:jc w:val="center"/>
              <w:rPr>
                <w:color w:val="000000"/>
                <w:sz w:val="22"/>
                <w:szCs w:val="22"/>
              </w:rPr>
            </w:pPr>
            <w:r w:rsidRPr="00603B47">
              <w:rPr>
                <w:color w:val="000000"/>
                <w:sz w:val="22"/>
                <w:szCs w:val="22"/>
              </w:rPr>
              <w:t>805</w:t>
            </w:r>
          </w:p>
        </w:tc>
        <w:tc>
          <w:tcPr>
            <w:tcW w:w="1796" w:type="dxa"/>
            <w:vAlign w:val="bottom"/>
          </w:tcPr>
          <w:p w:rsidR="00C61210" w:rsidRPr="00603B47" w:rsidRDefault="00C61210" w:rsidP="00C61210">
            <w:pPr>
              <w:jc w:val="center"/>
              <w:rPr>
                <w:color w:val="000000"/>
                <w:sz w:val="22"/>
                <w:szCs w:val="22"/>
              </w:rPr>
            </w:pPr>
            <w:r w:rsidRPr="00603B47">
              <w:rPr>
                <w:color w:val="000000"/>
                <w:sz w:val="22"/>
                <w:szCs w:val="22"/>
              </w:rPr>
              <w:t>1,114</w:t>
            </w:r>
          </w:p>
        </w:tc>
      </w:tr>
      <w:tr w:rsidR="00C61210" w:rsidRPr="00C61210" w:rsidTr="00BD4B28">
        <w:tc>
          <w:tcPr>
            <w:tcW w:w="803" w:type="dxa"/>
            <w:vAlign w:val="bottom"/>
          </w:tcPr>
          <w:p w:rsidR="00C61210" w:rsidRPr="00C61210" w:rsidRDefault="00C61210" w:rsidP="00BD4B28">
            <w:pPr>
              <w:jc w:val="center"/>
              <w:rPr>
                <w:rFonts w:asciiTheme="majorBidi" w:hAnsiTheme="majorBidi" w:cstheme="majorBidi"/>
                <w:sz w:val="22"/>
                <w:szCs w:val="22"/>
              </w:rPr>
            </w:pPr>
            <w:r w:rsidRPr="00C61210">
              <w:rPr>
                <w:rFonts w:asciiTheme="majorBidi" w:hAnsiTheme="majorBidi" w:cstheme="majorBidi"/>
                <w:sz w:val="22"/>
                <w:szCs w:val="22"/>
              </w:rPr>
              <w:t>Jun.</w:t>
            </w:r>
          </w:p>
        </w:tc>
        <w:tc>
          <w:tcPr>
            <w:tcW w:w="990" w:type="dxa"/>
            <w:vAlign w:val="bottom"/>
          </w:tcPr>
          <w:p w:rsidR="00C61210" w:rsidRPr="00603B47" w:rsidRDefault="00C61210" w:rsidP="00C61210">
            <w:pPr>
              <w:jc w:val="center"/>
              <w:rPr>
                <w:color w:val="000000"/>
                <w:sz w:val="22"/>
                <w:szCs w:val="22"/>
              </w:rPr>
            </w:pPr>
            <w:r w:rsidRPr="00603B47">
              <w:rPr>
                <w:color w:val="000000"/>
                <w:sz w:val="22"/>
                <w:szCs w:val="22"/>
              </w:rPr>
              <w:t>0</w:t>
            </w:r>
          </w:p>
        </w:tc>
        <w:tc>
          <w:tcPr>
            <w:tcW w:w="1060" w:type="dxa"/>
            <w:vAlign w:val="bottom"/>
          </w:tcPr>
          <w:p w:rsidR="00C61210" w:rsidRPr="00603B47" w:rsidRDefault="00C61210" w:rsidP="00C61210">
            <w:pPr>
              <w:jc w:val="center"/>
              <w:rPr>
                <w:color w:val="000000"/>
                <w:sz w:val="22"/>
                <w:szCs w:val="22"/>
              </w:rPr>
            </w:pPr>
            <w:r w:rsidRPr="00603B47">
              <w:rPr>
                <w:color w:val="000000"/>
                <w:sz w:val="22"/>
                <w:szCs w:val="22"/>
              </w:rPr>
              <w:t>0</w:t>
            </w:r>
          </w:p>
        </w:tc>
        <w:tc>
          <w:tcPr>
            <w:tcW w:w="2118" w:type="dxa"/>
            <w:vAlign w:val="bottom"/>
          </w:tcPr>
          <w:p w:rsidR="00C61210" w:rsidRPr="00603B47" w:rsidRDefault="00C61210" w:rsidP="00C61210">
            <w:pPr>
              <w:jc w:val="center"/>
              <w:rPr>
                <w:color w:val="000000"/>
                <w:sz w:val="22"/>
                <w:szCs w:val="22"/>
              </w:rPr>
            </w:pPr>
            <w:r w:rsidRPr="00603B47">
              <w:rPr>
                <w:color w:val="000000"/>
                <w:sz w:val="22"/>
                <w:szCs w:val="22"/>
              </w:rPr>
              <w:t>0</w:t>
            </w:r>
          </w:p>
        </w:tc>
        <w:tc>
          <w:tcPr>
            <w:tcW w:w="2118" w:type="dxa"/>
            <w:vAlign w:val="bottom"/>
          </w:tcPr>
          <w:p w:rsidR="00C61210" w:rsidRPr="00603B47" w:rsidRDefault="00C61210" w:rsidP="00C61210">
            <w:pPr>
              <w:jc w:val="center"/>
              <w:rPr>
                <w:color w:val="000000"/>
                <w:sz w:val="22"/>
                <w:szCs w:val="22"/>
              </w:rPr>
            </w:pPr>
            <w:r w:rsidRPr="00603B47">
              <w:rPr>
                <w:color w:val="000000"/>
                <w:sz w:val="22"/>
                <w:szCs w:val="22"/>
              </w:rPr>
              <w:t>0</w:t>
            </w:r>
          </w:p>
        </w:tc>
        <w:tc>
          <w:tcPr>
            <w:tcW w:w="1796" w:type="dxa"/>
            <w:vAlign w:val="bottom"/>
          </w:tcPr>
          <w:p w:rsidR="00C61210" w:rsidRPr="00603B47" w:rsidRDefault="00C61210" w:rsidP="00C61210">
            <w:pPr>
              <w:jc w:val="center"/>
              <w:rPr>
                <w:color w:val="000000"/>
                <w:sz w:val="22"/>
                <w:szCs w:val="22"/>
              </w:rPr>
            </w:pPr>
            <w:r w:rsidRPr="00603B47">
              <w:rPr>
                <w:color w:val="000000"/>
                <w:sz w:val="22"/>
                <w:szCs w:val="22"/>
              </w:rPr>
              <w:t>0</w:t>
            </w:r>
          </w:p>
        </w:tc>
      </w:tr>
      <w:tr w:rsidR="00C61210" w:rsidRPr="00C61210" w:rsidTr="00BD4B28">
        <w:tc>
          <w:tcPr>
            <w:tcW w:w="803" w:type="dxa"/>
            <w:vAlign w:val="bottom"/>
          </w:tcPr>
          <w:p w:rsidR="00C61210" w:rsidRPr="00C61210" w:rsidRDefault="00C61210" w:rsidP="00BD4B28">
            <w:pPr>
              <w:jc w:val="center"/>
              <w:rPr>
                <w:rFonts w:asciiTheme="majorBidi" w:hAnsiTheme="majorBidi" w:cstheme="majorBidi"/>
                <w:sz w:val="22"/>
                <w:szCs w:val="22"/>
              </w:rPr>
            </w:pPr>
            <w:r w:rsidRPr="00C61210">
              <w:rPr>
                <w:rFonts w:asciiTheme="majorBidi" w:hAnsiTheme="majorBidi" w:cstheme="majorBidi"/>
                <w:sz w:val="22"/>
                <w:szCs w:val="22"/>
              </w:rPr>
              <w:t>Jul.</w:t>
            </w:r>
          </w:p>
        </w:tc>
        <w:tc>
          <w:tcPr>
            <w:tcW w:w="990" w:type="dxa"/>
            <w:vAlign w:val="bottom"/>
          </w:tcPr>
          <w:p w:rsidR="00C61210" w:rsidRPr="00603B47" w:rsidRDefault="00C61210" w:rsidP="00C61210">
            <w:pPr>
              <w:jc w:val="center"/>
              <w:rPr>
                <w:color w:val="000000"/>
                <w:sz w:val="22"/>
                <w:szCs w:val="22"/>
              </w:rPr>
            </w:pPr>
            <w:r w:rsidRPr="00603B47">
              <w:rPr>
                <w:color w:val="000000"/>
                <w:sz w:val="22"/>
                <w:szCs w:val="22"/>
              </w:rPr>
              <w:t>0</w:t>
            </w:r>
          </w:p>
        </w:tc>
        <w:tc>
          <w:tcPr>
            <w:tcW w:w="1060" w:type="dxa"/>
            <w:vAlign w:val="bottom"/>
          </w:tcPr>
          <w:p w:rsidR="00C61210" w:rsidRPr="00603B47" w:rsidRDefault="00C61210" w:rsidP="00C61210">
            <w:pPr>
              <w:jc w:val="center"/>
              <w:rPr>
                <w:color w:val="000000"/>
                <w:sz w:val="22"/>
                <w:szCs w:val="22"/>
              </w:rPr>
            </w:pPr>
            <w:r w:rsidRPr="00603B47">
              <w:rPr>
                <w:color w:val="000000"/>
                <w:sz w:val="22"/>
                <w:szCs w:val="22"/>
              </w:rPr>
              <w:t>0</w:t>
            </w:r>
          </w:p>
        </w:tc>
        <w:tc>
          <w:tcPr>
            <w:tcW w:w="2118" w:type="dxa"/>
            <w:vAlign w:val="bottom"/>
          </w:tcPr>
          <w:p w:rsidR="00C61210" w:rsidRPr="00603B47" w:rsidRDefault="00C61210" w:rsidP="00C61210">
            <w:pPr>
              <w:jc w:val="center"/>
              <w:rPr>
                <w:color w:val="000000"/>
                <w:sz w:val="22"/>
                <w:szCs w:val="22"/>
              </w:rPr>
            </w:pPr>
            <w:r w:rsidRPr="00603B47">
              <w:rPr>
                <w:color w:val="000000"/>
                <w:sz w:val="22"/>
                <w:szCs w:val="22"/>
              </w:rPr>
              <w:t>0</w:t>
            </w:r>
          </w:p>
        </w:tc>
        <w:tc>
          <w:tcPr>
            <w:tcW w:w="2118" w:type="dxa"/>
            <w:vAlign w:val="bottom"/>
          </w:tcPr>
          <w:p w:rsidR="00C61210" w:rsidRPr="00603B47" w:rsidRDefault="00C61210" w:rsidP="00C61210">
            <w:pPr>
              <w:jc w:val="center"/>
              <w:rPr>
                <w:color w:val="000000"/>
                <w:sz w:val="22"/>
                <w:szCs w:val="22"/>
              </w:rPr>
            </w:pPr>
            <w:r w:rsidRPr="00603B47">
              <w:rPr>
                <w:color w:val="000000"/>
                <w:sz w:val="22"/>
                <w:szCs w:val="22"/>
              </w:rPr>
              <w:t>0</w:t>
            </w:r>
          </w:p>
        </w:tc>
        <w:tc>
          <w:tcPr>
            <w:tcW w:w="1796" w:type="dxa"/>
            <w:vAlign w:val="bottom"/>
          </w:tcPr>
          <w:p w:rsidR="00C61210" w:rsidRPr="00603B47" w:rsidRDefault="00C61210" w:rsidP="00C61210">
            <w:pPr>
              <w:jc w:val="center"/>
              <w:rPr>
                <w:color w:val="000000"/>
                <w:sz w:val="22"/>
                <w:szCs w:val="22"/>
              </w:rPr>
            </w:pPr>
            <w:r w:rsidRPr="00603B47">
              <w:rPr>
                <w:color w:val="000000"/>
                <w:sz w:val="22"/>
                <w:szCs w:val="22"/>
              </w:rPr>
              <w:t>0</w:t>
            </w:r>
          </w:p>
        </w:tc>
      </w:tr>
      <w:tr w:rsidR="00C61210" w:rsidRPr="00C61210" w:rsidTr="00BD4B28">
        <w:tc>
          <w:tcPr>
            <w:tcW w:w="803" w:type="dxa"/>
            <w:vAlign w:val="bottom"/>
          </w:tcPr>
          <w:p w:rsidR="00C61210" w:rsidRPr="00C61210" w:rsidRDefault="00C61210" w:rsidP="00BD4B28">
            <w:pPr>
              <w:jc w:val="center"/>
              <w:rPr>
                <w:rFonts w:asciiTheme="majorBidi" w:hAnsiTheme="majorBidi" w:cstheme="majorBidi"/>
                <w:sz w:val="22"/>
                <w:szCs w:val="22"/>
              </w:rPr>
            </w:pPr>
            <w:r w:rsidRPr="00C61210">
              <w:rPr>
                <w:rFonts w:asciiTheme="majorBidi" w:hAnsiTheme="majorBidi" w:cstheme="majorBidi"/>
                <w:sz w:val="22"/>
                <w:szCs w:val="22"/>
              </w:rPr>
              <w:t>Aug.</w:t>
            </w:r>
          </w:p>
        </w:tc>
        <w:tc>
          <w:tcPr>
            <w:tcW w:w="990" w:type="dxa"/>
            <w:vAlign w:val="bottom"/>
          </w:tcPr>
          <w:p w:rsidR="00C61210" w:rsidRPr="00603B47" w:rsidRDefault="00C61210" w:rsidP="00C61210">
            <w:pPr>
              <w:jc w:val="center"/>
              <w:rPr>
                <w:color w:val="000000"/>
                <w:sz w:val="22"/>
                <w:szCs w:val="22"/>
              </w:rPr>
            </w:pPr>
            <w:r w:rsidRPr="00603B47">
              <w:rPr>
                <w:color w:val="000000"/>
                <w:sz w:val="22"/>
                <w:szCs w:val="22"/>
              </w:rPr>
              <w:t>0</w:t>
            </w:r>
          </w:p>
        </w:tc>
        <w:tc>
          <w:tcPr>
            <w:tcW w:w="1060" w:type="dxa"/>
            <w:vAlign w:val="bottom"/>
          </w:tcPr>
          <w:p w:rsidR="00C61210" w:rsidRPr="00603B47" w:rsidRDefault="00C61210" w:rsidP="00C61210">
            <w:pPr>
              <w:jc w:val="center"/>
              <w:rPr>
                <w:color w:val="000000"/>
                <w:sz w:val="22"/>
                <w:szCs w:val="22"/>
              </w:rPr>
            </w:pPr>
            <w:r w:rsidRPr="00603B47">
              <w:rPr>
                <w:color w:val="000000"/>
                <w:sz w:val="22"/>
                <w:szCs w:val="22"/>
              </w:rPr>
              <w:t>0</w:t>
            </w:r>
          </w:p>
        </w:tc>
        <w:tc>
          <w:tcPr>
            <w:tcW w:w="2118" w:type="dxa"/>
            <w:vAlign w:val="bottom"/>
          </w:tcPr>
          <w:p w:rsidR="00C61210" w:rsidRPr="00603B47" w:rsidRDefault="00C61210" w:rsidP="00C61210">
            <w:pPr>
              <w:jc w:val="center"/>
              <w:rPr>
                <w:color w:val="000000"/>
                <w:sz w:val="22"/>
                <w:szCs w:val="22"/>
              </w:rPr>
            </w:pPr>
            <w:r w:rsidRPr="00603B47">
              <w:rPr>
                <w:color w:val="000000"/>
                <w:sz w:val="22"/>
                <w:szCs w:val="22"/>
              </w:rPr>
              <w:t>0</w:t>
            </w:r>
          </w:p>
        </w:tc>
        <w:tc>
          <w:tcPr>
            <w:tcW w:w="2118" w:type="dxa"/>
            <w:vAlign w:val="bottom"/>
          </w:tcPr>
          <w:p w:rsidR="00C61210" w:rsidRPr="00603B47" w:rsidRDefault="00C61210" w:rsidP="00C61210">
            <w:pPr>
              <w:jc w:val="center"/>
              <w:rPr>
                <w:color w:val="000000"/>
                <w:sz w:val="22"/>
                <w:szCs w:val="22"/>
              </w:rPr>
            </w:pPr>
            <w:r w:rsidRPr="00603B47">
              <w:rPr>
                <w:color w:val="000000"/>
                <w:sz w:val="22"/>
                <w:szCs w:val="22"/>
              </w:rPr>
              <w:t>0</w:t>
            </w:r>
          </w:p>
        </w:tc>
        <w:tc>
          <w:tcPr>
            <w:tcW w:w="1796" w:type="dxa"/>
            <w:vAlign w:val="bottom"/>
          </w:tcPr>
          <w:p w:rsidR="00C61210" w:rsidRPr="00603B47" w:rsidRDefault="00C61210" w:rsidP="00C61210">
            <w:pPr>
              <w:jc w:val="center"/>
              <w:rPr>
                <w:color w:val="000000"/>
                <w:sz w:val="22"/>
                <w:szCs w:val="22"/>
              </w:rPr>
            </w:pPr>
            <w:r w:rsidRPr="00603B47">
              <w:rPr>
                <w:color w:val="000000"/>
                <w:sz w:val="22"/>
                <w:szCs w:val="22"/>
              </w:rPr>
              <w:t>0</w:t>
            </w:r>
          </w:p>
        </w:tc>
      </w:tr>
      <w:tr w:rsidR="00C61210" w:rsidRPr="00C61210" w:rsidTr="00BD4B28">
        <w:tc>
          <w:tcPr>
            <w:tcW w:w="803" w:type="dxa"/>
            <w:vAlign w:val="bottom"/>
          </w:tcPr>
          <w:p w:rsidR="00C61210" w:rsidRPr="00C61210" w:rsidRDefault="00C61210" w:rsidP="00BD4B28">
            <w:pPr>
              <w:jc w:val="center"/>
              <w:rPr>
                <w:rFonts w:asciiTheme="majorBidi" w:hAnsiTheme="majorBidi" w:cstheme="majorBidi"/>
                <w:sz w:val="22"/>
                <w:szCs w:val="22"/>
              </w:rPr>
            </w:pPr>
            <w:r w:rsidRPr="00C61210">
              <w:rPr>
                <w:rFonts w:asciiTheme="majorBidi" w:hAnsiTheme="majorBidi" w:cstheme="majorBidi"/>
                <w:sz w:val="22"/>
                <w:szCs w:val="22"/>
              </w:rPr>
              <w:t>Sep.</w:t>
            </w:r>
          </w:p>
        </w:tc>
        <w:tc>
          <w:tcPr>
            <w:tcW w:w="990" w:type="dxa"/>
            <w:vAlign w:val="bottom"/>
          </w:tcPr>
          <w:p w:rsidR="00C61210" w:rsidRPr="00603B47" w:rsidRDefault="00C61210" w:rsidP="00C61210">
            <w:pPr>
              <w:jc w:val="center"/>
              <w:rPr>
                <w:color w:val="000000"/>
                <w:sz w:val="22"/>
                <w:szCs w:val="22"/>
              </w:rPr>
            </w:pPr>
            <w:r w:rsidRPr="00603B47">
              <w:rPr>
                <w:color w:val="000000"/>
                <w:sz w:val="22"/>
                <w:szCs w:val="22"/>
              </w:rPr>
              <w:t>1,133</w:t>
            </w:r>
          </w:p>
        </w:tc>
        <w:tc>
          <w:tcPr>
            <w:tcW w:w="1060" w:type="dxa"/>
            <w:vAlign w:val="bottom"/>
          </w:tcPr>
          <w:p w:rsidR="00C61210" w:rsidRPr="00603B47" w:rsidRDefault="00C61210" w:rsidP="00C61210">
            <w:pPr>
              <w:jc w:val="center"/>
              <w:rPr>
                <w:color w:val="000000"/>
                <w:sz w:val="22"/>
                <w:szCs w:val="22"/>
              </w:rPr>
            </w:pPr>
            <w:r w:rsidRPr="00603B47">
              <w:rPr>
                <w:color w:val="000000"/>
                <w:sz w:val="22"/>
                <w:szCs w:val="22"/>
              </w:rPr>
              <w:t>1,249</w:t>
            </w:r>
          </w:p>
        </w:tc>
        <w:tc>
          <w:tcPr>
            <w:tcW w:w="2118" w:type="dxa"/>
            <w:vAlign w:val="bottom"/>
          </w:tcPr>
          <w:p w:rsidR="00C61210" w:rsidRPr="00603B47" w:rsidRDefault="00C61210" w:rsidP="00C61210">
            <w:pPr>
              <w:jc w:val="center"/>
              <w:rPr>
                <w:color w:val="000000"/>
                <w:sz w:val="22"/>
                <w:szCs w:val="22"/>
              </w:rPr>
            </w:pPr>
            <w:r w:rsidRPr="00603B47">
              <w:rPr>
                <w:color w:val="000000"/>
                <w:sz w:val="22"/>
                <w:szCs w:val="22"/>
              </w:rPr>
              <w:t>1,153</w:t>
            </w:r>
          </w:p>
        </w:tc>
        <w:tc>
          <w:tcPr>
            <w:tcW w:w="2118" w:type="dxa"/>
            <w:vAlign w:val="bottom"/>
          </w:tcPr>
          <w:p w:rsidR="00C61210" w:rsidRPr="00603B47" w:rsidRDefault="00C61210" w:rsidP="00C61210">
            <w:pPr>
              <w:jc w:val="center"/>
              <w:rPr>
                <w:color w:val="000000"/>
                <w:sz w:val="22"/>
                <w:szCs w:val="22"/>
              </w:rPr>
            </w:pPr>
            <w:r w:rsidRPr="00603B47">
              <w:rPr>
                <w:color w:val="000000"/>
                <w:sz w:val="22"/>
                <w:szCs w:val="22"/>
              </w:rPr>
              <w:t>787</w:t>
            </w:r>
          </w:p>
        </w:tc>
        <w:tc>
          <w:tcPr>
            <w:tcW w:w="1796" w:type="dxa"/>
            <w:vAlign w:val="bottom"/>
          </w:tcPr>
          <w:p w:rsidR="00C61210" w:rsidRPr="00603B47" w:rsidRDefault="00C61210" w:rsidP="00C61210">
            <w:pPr>
              <w:jc w:val="center"/>
              <w:rPr>
                <w:color w:val="000000"/>
                <w:sz w:val="22"/>
                <w:szCs w:val="22"/>
              </w:rPr>
            </w:pPr>
            <w:r w:rsidRPr="00603B47">
              <w:rPr>
                <w:color w:val="000000"/>
                <w:sz w:val="22"/>
                <w:szCs w:val="22"/>
              </w:rPr>
              <w:t>946</w:t>
            </w:r>
          </w:p>
        </w:tc>
      </w:tr>
      <w:tr w:rsidR="00C61210" w:rsidRPr="00C61210" w:rsidTr="00BD4B28">
        <w:tc>
          <w:tcPr>
            <w:tcW w:w="803" w:type="dxa"/>
            <w:vAlign w:val="bottom"/>
          </w:tcPr>
          <w:p w:rsidR="00C61210" w:rsidRPr="00C61210" w:rsidRDefault="00C61210" w:rsidP="00BD4B28">
            <w:pPr>
              <w:jc w:val="center"/>
              <w:rPr>
                <w:rFonts w:asciiTheme="majorBidi" w:hAnsiTheme="majorBidi" w:cstheme="majorBidi"/>
                <w:sz w:val="22"/>
                <w:szCs w:val="22"/>
              </w:rPr>
            </w:pPr>
            <w:r w:rsidRPr="00C61210">
              <w:rPr>
                <w:rFonts w:asciiTheme="majorBidi" w:hAnsiTheme="majorBidi" w:cstheme="majorBidi"/>
                <w:sz w:val="22"/>
                <w:szCs w:val="22"/>
              </w:rPr>
              <w:t>Oct.</w:t>
            </w:r>
          </w:p>
        </w:tc>
        <w:tc>
          <w:tcPr>
            <w:tcW w:w="990" w:type="dxa"/>
            <w:vAlign w:val="bottom"/>
          </w:tcPr>
          <w:p w:rsidR="00C61210" w:rsidRPr="00603B47" w:rsidRDefault="00C61210" w:rsidP="00C61210">
            <w:pPr>
              <w:jc w:val="center"/>
              <w:rPr>
                <w:color w:val="000000"/>
                <w:sz w:val="22"/>
                <w:szCs w:val="22"/>
              </w:rPr>
            </w:pPr>
            <w:r w:rsidRPr="00603B47">
              <w:rPr>
                <w:color w:val="000000"/>
                <w:sz w:val="22"/>
                <w:szCs w:val="22"/>
              </w:rPr>
              <w:t>2,035</w:t>
            </w:r>
          </w:p>
        </w:tc>
        <w:tc>
          <w:tcPr>
            <w:tcW w:w="1060" w:type="dxa"/>
            <w:vAlign w:val="bottom"/>
          </w:tcPr>
          <w:p w:rsidR="00C61210" w:rsidRPr="00603B47" w:rsidRDefault="00C61210" w:rsidP="00C61210">
            <w:pPr>
              <w:jc w:val="center"/>
              <w:rPr>
                <w:color w:val="000000"/>
                <w:sz w:val="22"/>
                <w:szCs w:val="22"/>
              </w:rPr>
            </w:pPr>
            <w:r w:rsidRPr="00603B47">
              <w:rPr>
                <w:color w:val="000000"/>
                <w:sz w:val="22"/>
                <w:szCs w:val="22"/>
              </w:rPr>
              <w:t>2,243</w:t>
            </w:r>
          </w:p>
        </w:tc>
        <w:tc>
          <w:tcPr>
            <w:tcW w:w="2118" w:type="dxa"/>
            <w:vAlign w:val="bottom"/>
          </w:tcPr>
          <w:p w:rsidR="00C61210" w:rsidRPr="00603B47" w:rsidRDefault="00C61210" w:rsidP="00C61210">
            <w:pPr>
              <w:jc w:val="center"/>
              <w:rPr>
                <w:color w:val="000000"/>
                <w:sz w:val="22"/>
                <w:szCs w:val="22"/>
              </w:rPr>
            </w:pPr>
            <w:r w:rsidRPr="00603B47">
              <w:rPr>
                <w:color w:val="000000"/>
                <w:sz w:val="22"/>
                <w:szCs w:val="22"/>
              </w:rPr>
              <w:t>2,070</w:t>
            </w:r>
          </w:p>
        </w:tc>
        <w:tc>
          <w:tcPr>
            <w:tcW w:w="2118" w:type="dxa"/>
            <w:vAlign w:val="bottom"/>
          </w:tcPr>
          <w:p w:rsidR="00C61210" w:rsidRPr="00603B47" w:rsidRDefault="00C61210" w:rsidP="00C61210">
            <w:pPr>
              <w:jc w:val="center"/>
              <w:rPr>
                <w:color w:val="000000"/>
                <w:sz w:val="22"/>
                <w:szCs w:val="22"/>
              </w:rPr>
            </w:pPr>
            <w:r w:rsidRPr="00603B47">
              <w:rPr>
                <w:color w:val="000000"/>
                <w:sz w:val="22"/>
                <w:szCs w:val="22"/>
              </w:rPr>
              <w:t>1,253</w:t>
            </w:r>
          </w:p>
        </w:tc>
        <w:tc>
          <w:tcPr>
            <w:tcW w:w="1796" w:type="dxa"/>
            <w:vAlign w:val="bottom"/>
          </w:tcPr>
          <w:p w:rsidR="00C61210" w:rsidRPr="00603B47" w:rsidRDefault="00C61210" w:rsidP="00C61210">
            <w:pPr>
              <w:jc w:val="center"/>
              <w:rPr>
                <w:color w:val="000000"/>
                <w:sz w:val="22"/>
                <w:szCs w:val="22"/>
              </w:rPr>
            </w:pPr>
            <w:r w:rsidRPr="00603B47">
              <w:rPr>
                <w:color w:val="000000"/>
                <w:sz w:val="22"/>
                <w:szCs w:val="22"/>
              </w:rPr>
              <w:t>1,734</w:t>
            </w:r>
          </w:p>
        </w:tc>
      </w:tr>
      <w:tr w:rsidR="00C61210" w:rsidRPr="00C61210" w:rsidTr="00BD4B28">
        <w:tc>
          <w:tcPr>
            <w:tcW w:w="803" w:type="dxa"/>
            <w:vAlign w:val="bottom"/>
          </w:tcPr>
          <w:p w:rsidR="00C61210" w:rsidRPr="00C61210" w:rsidRDefault="00C61210" w:rsidP="00BD4B28">
            <w:pPr>
              <w:jc w:val="center"/>
              <w:rPr>
                <w:rFonts w:asciiTheme="majorBidi" w:hAnsiTheme="majorBidi" w:cstheme="majorBidi"/>
                <w:sz w:val="22"/>
                <w:szCs w:val="22"/>
              </w:rPr>
            </w:pPr>
            <w:r w:rsidRPr="00C61210">
              <w:rPr>
                <w:rFonts w:asciiTheme="majorBidi" w:hAnsiTheme="majorBidi" w:cstheme="majorBidi"/>
                <w:sz w:val="22"/>
                <w:szCs w:val="22"/>
              </w:rPr>
              <w:t>Nov.</w:t>
            </w:r>
          </w:p>
        </w:tc>
        <w:tc>
          <w:tcPr>
            <w:tcW w:w="990" w:type="dxa"/>
            <w:vAlign w:val="bottom"/>
          </w:tcPr>
          <w:p w:rsidR="00C61210" w:rsidRPr="00603B47" w:rsidRDefault="00C61210" w:rsidP="00C61210">
            <w:pPr>
              <w:jc w:val="center"/>
              <w:rPr>
                <w:color w:val="000000"/>
                <w:sz w:val="22"/>
                <w:szCs w:val="22"/>
              </w:rPr>
            </w:pPr>
            <w:r w:rsidRPr="00603B47">
              <w:rPr>
                <w:color w:val="000000"/>
                <w:sz w:val="22"/>
                <w:szCs w:val="22"/>
              </w:rPr>
              <w:t>3,279</w:t>
            </w:r>
          </w:p>
        </w:tc>
        <w:tc>
          <w:tcPr>
            <w:tcW w:w="1060" w:type="dxa"/>
            <w:vAlign w:val="bottom"/>
          </w:tcPr>
          <w:p w:rsidR="00C61210" w:rsidRPr="00603B47" w:rsidRDefault="00C61210" w:rsidP="00C61210">
            <w:pPr>
              <w:jc w:val="center"/>
              <w:rPr>
                <w:color w:val="000000"/>
                <w:sz w:val="22"/>
                <w:szCs w:val="22"/>
              </w:rPr>
            </w:pPr>
            <w:r w:rsidRPr="00603B47">
              <w:rPr>
                <w:color w:val="000000"/>
                <w:sz w:val="22"/>
                <w:szCs w:val="22"/>
              </w:rPr>
              <w:t>3,614</w:t>
            </w:r>
          </w:p>
        </w:tc>
        <w:tc>
          <w:tcPr>
            <w:tcW w:w="2118" w:type="dxa"/>
            <w:vAlign w:val="bottom"/>
          </w:tcPr>
          <w:p w:rsidR="00C61210" w:rsidRPr="00603B47" w:rsidRDefault="00C61210" w:rsidP="00C61210">
            <w:pPr>
              <w:jc w:val="center"/>
              <w:rPr>
                <w:color w:val="000000"/>
                <w:sz w:val="22"/>
                <w:szCs w:val="22"/>
              </w:rPr>
            </w:pPr>
            <w:r w:rsidRPr="00603B47">
              <w:rPr>
                <w:color w:val="000000"/>
                <w:sz w:val="22"/>
                <w:szCs w:val="22"/>
              </w:rPr>
              <w:t>3,336</w:t>
            </w:r>
          </w:p>
        </w:tc>
        <w:tc>
          <w:tcPr>
            <w:tcW w:w="2118" w:type="dxa"/>
            <w:vAlign w:val="bottom"/>
          </w:tcPr>
          <w:p w:rsidR="00C61210" w:rsidRPr="00603B47" w:rsidRDefault="00C61210" w:rsidP="00C61210">
            <w:pPr>
              <w:jc w:val="center"/>
              <w:rPr>
                <w:color w:val="000000"/>
                <w:sz w:val="22"/>
                <w:szCs w:val="22"/>
              </w:rPr>
            </w:pPr>
            <w:r w:rsidRPr="00603B47">
              <w:rPr>
                <w:color w:val="000000"/>
                <w:sz w:val="22"/>
                <w:szCs w:val="22"/>
              </w:rPr>
              <w:t>2,019</w:t>
            </w:r>
          </w:p>
        </w:tc>
        <w:tc>
          <w:tcPr>
            <w:tcW w:w="1796" w:type="dxa"/>
            <w:vAlign w:val="bottom"/>
          </w:tcPr>
          <w:p w:rsidR="00C61210" w:rsidRPr="00603B47" w:rsidRDefault="00C61210" w:rsidP="00C61210">
            <w:pPr>
              <w:jc w:val="center"/>
              <w:rPr>
                <w:color w:val="000000"/>
                <w:sz w:val="22"/>
                <w:szCs w:val="22"/>
              </w:rPr>
            </w:pPr>
            <w:r w:rsidRPr="00603B47">
              <w:rPr>
                <w:color w:val="000000"/>
                <w:sz w:val="22"/>
                <w:szCs w:val="22"/>
              </w:rPr>
              <w:t>2,104</w:t>
            </w:r>
          </w:p>
        </w:tc>
      </w:tr>
      <w:tr w:rsidR="00C61210" w:rsidRPr="00C61210" w:rsidTr="00BD4B28">
        <w:tc>
          <w:tcPr>
            <w:tcW w:w="803" w:type="dxa"/>
            <w:vAlign w:val="bottom"/>
          </w:tcPr>
          <w:p w:rsidR="00C61210" w:rsidRPr="00C61210" w:rsidRDefault="00C61210" w:rsidP="00BD4B28">
            <w:pPr>
              <w:jc w:val="center"/>
              <w:rPr>
                <w:rFonts w:asciiTheme="majorBidi" w:hAnsiTheme="majorBidi" w:cstheme="majorBidi"/>
                <w:sz w:val="22"/>
                <w:szCs w:val="22"/>
              </w:rPr>
            </w:pPr>
            <w:r w:rsidRPr="00C61210">
              <w:rPr>
                <w:rFonts w:asciiTheme="majorBidi" w:hAnsiTheme="majorBidi" w:cstheme="majorBidi"/>
                <w:sz w:val="22"/>
                <w:szCs w:val="22"/>
              </w:rPr>
              <w:t>Dec.</w:t>
            </w:r>
          </w:p>
        </w:tc>
        <w:tc>
          <w:tcPr>
            <w:tcW w:w="990" w:type="dxa"/>
            <w:vAlign w:val="bottom"/>
          </w:tcPr>
          <w:p w:rsidR="00C61210" w:rsidRPr="00603B47" w:rsidRDefault="00C61210" w:rsidP="00C61210">
            <w:pPr>
              <w:jc w:val="center"/>
              <w:rPr>
                <w:color w:val="000000"/>
                <w:sz w:val="22"/>
                <w:szCs w:val="22"/>
              </w:rPr>
            </w:pPr>
            <w:r w:rsidRPr="00603B47">
              <w:rPr>
                <w:color w:val="000000"/>
                <w:sz w:val="22"/>
                <w:szCs w:val="22"/>
              </w:rPr>
              <w:t>4,088</w:t>
            </w:r>
          </w:p>
        </w:tc>
        <w:tc>
          <w:tcPr>
            <w:tcW w:w="1060" w:type="dxa"/>
            <w:vAlign w:val="bottom"/>
          </w:tcPr>
          <w:p w:rsidR="00C61210" w:rsidRPr="00603B47" w:rsidRDefault="00C61210" w:rsidP="00C61210">
            <w:pPr>
              <w:jc w:val="center"/>
              <w:rPr>
                <w:color w:val="000000"/>
                <w:sz w:val="22"/>
                <w:szCs w:val="22"/>
              </w:rPr>
            </w:pPr>
            <w:r w:rsidRPr="00603B47">
              <w:rPr>
                <w:color w:val="000000"/>
                <w:sz w:val="22"/>
                <w:szCs w:val="22"/>
              </w:rPr>
              <w:t>4,505</w:t>
            </w:r>
          </w:p>
        </w:tc>
        <w:tc>
          <w:tcPr>
            <w:tcW w:w="2118" w:type="dxa"/>
            <w:vAlign w:val="bottom"/>
          </w:tcPr>
          <w:p w:rsidR="00C61210" w:rsidRPr="00603B47" w:rsidRDefault="00C61210" w:rsidP="00C61210">
            <w:pPr>
              <w:jc w:val="center"/>
              <w:rPr>
                <w:color w:val="000000"/>
                <w:sz w:val="22"/>
                <w:szCs w:val="22"/>
              </w:rPr>
            </w:pPr>
            <w:r w:rsidRPr="00603B47">
              <w:rPr>
                <w:color w:val="000000"/>
                <w:sz w:val="22"/>
                <w:szCs w:val="22"/>
              </w:rPr>
              <w:t>4,159</w:t>
            </w:r>
          </w:p>
        </w:tc>
        <w:tc>
          <w:tcPr>
            <w:tcW w:w="2118" w:type="dxa"/>
            <w:vAlign w:val="bottom"/>
          </w:tcPr>
          <w:p w:rsidR="00C61210" w:rsidRPr="00603B47" w:rsidRDefault="00C61210" w:rsidP="00C61210">
            <w:pPr>
              <w:jc w:val="center"/>
              <w:rPr>
                <w:color w:val="000000"/>
                <w:sz w:val="22"/>
                <w:szCs w:val="22"/>
              </w:rPr>
            </w:pPr>
            <w:r w:rsidRPr="00603B47">
              <w:rPr>
                <w:color w:val="000000"/>
                <w:sz w:val="22"/>
                <w:szCs w:val="22"/>
              </w:rPr>
              <w:t>2,517</w:t>
            </w:r>
          </w:p>
        </w:tc>
        <w:tc>
          <w:tcPr>
            <w:tcW w:w="1796" w:type="dxa"/>
            <w:vAlign w:val="bottom"/>
          </w:tcPr>
          <w:p w:rsidR="00C61210" w:rsidRPr="00603B47" w:rsidRDefault="00C61210" w:rsidP="00C61210">
            <w:pPr>
              <w:jc w:val="center"/>
              <w:rPr>
                <w:color w:val="000000"/>
                <w:sz w:val="22"/>
                <w:szCs w:val="22"/>
              </w:rPr>
            </w:pPr>
            <w:r w:rsidRPr="00603B47">
              <w:rPr>
                <w:color w:val="000000"/>
                <w:sz w:val="22"/>
                <w:szCs w:val="22"/>
              </w:rPr>
              <w:t>2,623</w:t>
            </w:r>
          </w:p>
        </w:tc>
      </w:tr>
      <w:tr w:rsidR="00C61210" w:rsidRPr="00C61210" w:rsidTr="00BD4B28">
        <w:tc>
          <w:tcPr>
            <w:tcW w:w="803" w:type="dxa"/>
            <w:vAlign w:val="bottom"/>
          </w:tcPr>
          <w:p w:rsidR="00C61210" w:rsidRPr="00C61210" w:rsidRDefault="00C61210" w:rsidP="00BD4B28">
            <w:pPr>
              <w:jc w:val="center"/>
              <w:rPr>
                <w:rFonts w:asciiTheme="majorBidi" w:hAnsiTheme="majorBidi" w:cstheme="majorBidi"/>
                <w:sz w:val="22"/>
                <w:szCs w:val="22"/>
              </w:rPr>
            </w:pPr>
            <w:r w:rsidRPr="00C61210">
              <w:rPr>
                <w:rFonts w:asciiTheme="majorBidi" w:hAnsiTheme="majorBidi" w:cstheme="majorBidi"/>
                <w:sz w:val="22"/>
                <w:szCs w:val="22"/>
              </w:rPr>
              <w:t>Total</w:t>
            </w:r>
          </w:p>
        </w:tc>
        <w:tc>
          <w:tcPr>
            <w:tcW w:w="990" w:type="dxa"/>
            <w:vAlign w:val="bottom"/>
          </w:tcPr>
          <w:p w:rsidR="00C61210" w:rsidRPr="00603B47" w:rsidRDefault="00C61210" w:rsidP="00C61210">
            <w:pPr>
              <w:jc w:val="center"/>
              <w:rPr>
                <w:color w:val="000000"/>
                <w:sz w:val="22"/>
                <w:szCs w:val="22"/>
              </w:rPr>
            </w:pPr>
            <w:r w:rsidRPr="00603B47">
              <w:rPr>
                <w:color w:val="000000"/>
                <w:sz w:val="22"/>
                <w:szCs w:val="22"/>
              </w:rPr>
              <w:t>25,000</w:t>
            </w:r>
          </w:p>
        </w:tc>
        <w:tc>
          <w:tcPr>
            <w:tcW w:w="1060" w:type="dxa"/>
            <w:vAlign w:val="bottom"/>
          </w:tcPr>
          <w:p w:rsidR="00C61210" w:rsidRPr="00603B47" w:rsidRDefault="00C61210" w:rsidP="00C61210">
            <w:pPr>
              <w:jc w:val="center"/>
              <w:rPr>
                <w:color w:val="000000"/>
                <w:sz w:val="22"/>
                <w:szCs w:val="22"/>
              </w:rPr>
            </w:pPr>
            <w:r w:rsidRPr="00603B47">
              <w:rPr>
                <w:color w:val="000000"/>
                <w:sz w:val="22"/>
                <w:szCs w:val="22"/>
              </w:rPr>
              <w:t>27,552</w:t>
            </w:r>
          </w:p>
        </w:tc>
        <w:tc>
          <w:tcPr>
            <w:tcW w:w="2118" w:type="dxa"/>
            <w:vAlign w:val="bottom"/>
          </w:tcPr>
          <w:p w:rsidR="00C61210" w:rsidRPr="00603B47" w:rsidRDefault="00C61210" w:rsidP="00C61210">
            <w:pPr>
              <w:jc w:val="center"/>
              <w:rPr>
                <w:color w:val="000000"/>
                <w:sz w:val="22"/>
                <w:szCs w:val="22"/>
              </w:rPr>
            </w:pPr>
            <w:r w:rsidRPr="00603B47">
              <w:rPr>
                <w:color w:val="000000"/>
                <w:sz w:val="22"/>
                <w:szCs w:val="22"/>
              </w:rPr>
              <w:t>25,434</w:t>
            </w:r>
          </w:p>
        </w:tc>
        <w:tc>
          <w:tcPr>
            <w:tcW w:w="2118" w:type="dxa"/>
            <w:vAlign w:val="bottom"/>
          </w:tcPr>
          <w:p w:rsidR="00C61210" w:rsidRPr="00603B47" w:rsidRDefault="00C61210" w:rsidP="00C61210">
            <w:pPr>
              <w:jc w:val="center"/>
              <w:rPr>
                <w:color w:val="000000"/>
                <w:sz w:val="22"/>
                <w:szCs w:val="22"/>
              </w:rPr>
            </w:pPr>
            <w:r w:rsidRPr="00603B47">
              <w:rPr>
                <w:color w:val="000000"/>
                <w:sz w:val="22"/>
                <w:szCs w:val="22"/>
              </w:rPr>
              <w:t>15,481</w:t>
            </w:r>
          </w:p>
        </w:tc>
        <w:tc>
          <w:tcPr>
            <w:tcW w:w="1796" w:type="dxa"/>
            <w:vAlign w:val="bottom"/>
          </w:tcPr>
          <w:p w:rsidR="00C61210" w:rsidRPr="00603B47" w:rsidRDefault="00C61210" w:rsidP="00C61210">
            <w:pPr>
              <w:jc w:val="center"/>
              <w:rPr>
                <w:color w:val="000000"/>
                <w:sz w:val="22"/>
                <w:szCs w:val="22"/>
              </w:rPr>
            </w:pPr>
            <w:r w:rsidRPr="00603B47">
              <w:rPr>
                <w:color w:val="000000"/>
                <w:sz w:val="22"/>
                <w:szCs w:val="22"/>
              </w:rPr>
              <w:t>18,080</w:t>
            </w:r>
          </w:p>
        </w:tc>
      </w:tr>
    </w:tbl>
    <w:p w:rsidR="00FA0522" w:rsidRDefault="00FA0522" w:rsidP="00FA0522">
      <w:pPr>
        <w:rPr>
          <w:b/>
          <w:bCs/>
          <w:sz w:val="28"/>
          <w:szCs w:val="28"/>
        </w:rPr>
      </w:pPr>
    </w:p>
    <w:p w:rsidR="00FA0522" w:rsidRDefault="00FA0522" w:rsidP="00FA0522">
      <w:pPr>
        <w:rPr>
          <w:b/>
          <w:bCs/>
          <w:sz w:val="28"/>
          <w:szCs w:val="28"/>
        </w:rPr>
      </w:pPr>
    </w:p>
    <w:p w:rsidR="00FA0522" w:rsidRDefault="00FA0522" w:rsidP="00793737">
      <w:pPr>
        <w:ind w:left="993" w:hanging="993"/>
      </w:pPr>
    </w:p>
    <w:p w:rsidR="00607986" w:rsidRPr="00754E52" w:rsidRDefault="00FE7541" w:rsidP="00793737">
      <w:pPr>
        <w:ind w:left="993" w:hanging="993"/>
      </w:pPr>
      <w:r w:rsidRPr="00754E52">
        <w:t>Table</w:t>
      </w:r>
      <w:r w:rsidR="00354E0E">
        <w:t xml:space="preserve"> </w:t>
      </w:r>
      <w:r w:rsidR="00754E52" w:rsidRPr="00754E52">
        <w:t>F.1</w:t>
      </w:r>
      <w:r w:rsidR="00FA0522">
        <w:t>0</w:t>
      </w:r>
      <w:r w:rsidR="00754E52" w:rsidRPr="00754E52">
        <w:t xml:space="preserve">. </w:t>
      </w:r>
      <w:r w:rsidR="00754E52">
        <w:t>Monthly</w:t>
      </w:r>
      <w:r w:rsidR="00754E52" w:rsidRPr="00754E52">
        <w:rPr>
          <w:lang w:val="en-CA"/>
        </w:rPr>
        <w:t xml:space="preserve"> GHG emission reductions </w:t>
      </w:r>
      <w:r w:rsidR="00793737">
        <w:rPr>
          <w:lang w:val="en-CA"/>
        </w:rPr>
        <w:t>as a result of</w:t>
      </w:r>
      <w:r w:rsidR="00754E52" w:rsidRPr="00754E52">
        <w:rPr>
          <w:lang w:val="en-CA"/>
        </w:rPr>
        <w:t xml:space="preserve"> </w:t>
      </w:r>
      <w:r w:rsidR="00584493">
        <w:rPr>
          <w:lang w:val="en-CA"/>
        </w:rPr>
        <w:t>ceiling insulation</w:t>
      </w:r>
      <w:r w:rsidR="00754E52" w:rsidRPr="00754E52">
        <w:rPr>
          <w:lang w:val="en-CA"/>
        </w:rPr>
        <w:t xml:space="preserve"> upgrade for British Columbia</w:t>
      </w:r>
      <w:r w:rsidR="00754E52">
        <w:rPr>
          <w:lang w:val="en-CA"/>
        </w:rPr>
        <w:t xml:space="preserve"> </w:t>
      </w:r>
      <w:r w:rsidR="00754E52" w:rsidRPr="00754E52">
        <w:t>(</w:t>
      </w:r>
      <w:r w:rsidR="00754E52" w:rsidRPr="00754E52">
        <w:rPr>
          <w:lang w:val="en-CA"/>
        </w:rPr>
        <w:t>Ton</w:t>
      </w:r>
      <w:r w:rsidR="001B71BA">
        <w:rPr>
          <w:lang w:val="en-CA"/>
        </w:rPr>
        <w:t>ne</w:t>
      </w:r>
      <w:r w:rsidR="00754E52" w:rsidRPr="00754E52">
        <w:rPr>
          <w:lang w:val="en-CA"/>
        </w:rPr>
        <w:t xml:space="preserve"> CO</w:t>
      </w:r>
      <w:r w:rsidR="00754E52" w:rsidRPr="00754E52">
        <w:rPr>
          <w:vertAlign w:val="subscript"/>
          <w:lang w:val="en-CA"/>
        </w:rPr>
        <w:t>2eq</w:t>
      </w:r>
      <w:r w:rsidR="00754E52" w:rsidRPr="00754E52">
        <w:rPr>
          <w:lang w:val="en-CA"/>
        </w:rPr>
        <w:t>/month)</w:t>
      </w:r>
    </w:p>
    <w:tbl>
      <w:tblPr>
        <w:tblStyle w:val="TableGrid"/>
        <w:tblW w:w="8885" w:type="dxa"/>
        <w:tblLook w:val="04A0"/>
      </w:tblPr>
      <w:tblGrid>
        <w:gridCol w:w="803"/>
        <w:gridCol w:w="990"/>
        <w:gridCol w:w="1126"/>
        <w:gridCol w:w="3058"/>
        <w:gridCol w:w="2908"/>
      </w:tblGrid>
      <w:tr w:rsidR="00A20C27" w:rsidRPr="00750715" w:rsidTr="00A20C27">
        <w:tc>
          <w:tcPr>
            <w:tcW w:w="803" w:type="dxa"/>
          </w:tcPr>
          <w:p w:rsidR="00A20C27" w:rsidRPr="00750715" w:rsidRDefault="00A20C27" w:rsidP="00737B25">
            <w:pPr>
              <w:jc w:val="center"/>
              <w:rPr>
                <w:rFonts w:asciiTheme="majorBidi" w:hAnsiTheme="majorBidi" w:cstheme="majorBidi"/>
                <w:sz w:val="22"/>
                <w:szCs w:val="22"/>
              </w:rPr>
            </w:pPr>
            <w:r w:rsidRPr="00750715">
              <w:rPr>
                <w:rFonts w:asciiTheme="majorBidi" w:hAnsiTheme="majorBidi" w:cstheme="majorBidi"/>
                <w:sz w:val="22"/>
                <w:szCs w:val="22"/>
              </w:rPr>
              <w:t>Month</w:t>
            </w:r>
          </w:p>
        </w:tc>
        <w:tc>
          <w:tcPr>
            <w:tcW w:w="990" w:type="dxa"/>
          </w:tcPr>
          <w:p w:rsidR="00A20C27" w:rsidRPr="00750715" w:rsidRDefault="00A20C27" w:rsidP="00737B25">
            <w:pPr>
              <w:jc w:val="center"/>
              <w:rPr>
                <w:rFonts w:asciiTheme="majorBidi" w:hAnsiTheme="majorBidi" w:cstheme="majorBidi"/>
                <w:sz w:val="22"/>
                <w:szCs w:val="22"/>
              </w:rPr>
            </w:pPr>
            <w:r w:rsidRPr="00750715">
              <w:rPr>
                <w:rFonts w:asciiTheme="majorBidi" w:hAnsiTheme="majorBidi" w:cstheme="majorBidi"/>
                <w:sz w:val="22"/>
                <w:szCs w:val="22"/>
              </w:rPr>
              <w:t>GHGIF</w:t>
            </w:r>
            <w:r w:rsidRPr="00750715">
              <w:rPr>
                <w:rFonts w:asciiTheme="majorBidi" w:hAnsiTheme="majorBidi" w:cstheme="majorBidi"/>
                <w:sz w:val="22"/>
                <w:szCs w:val="22"/>
                <w:vertAlign w:val="subscript"/>
              </w:rPr>
              <w:t>A</w:t>
            </w:r>
          </w:p>
        </w:tc>
        <w:tc>
          <w:tcPr>
            <w:tcW w:w="1126" w:type="dxa"/>
          </w:tcPr>
          <w:p w:rsidR="00A20C27" w:rsidRPr="00750715" w:rsidRDefault="00A20C27" w:rsidP="00737B25">
            <w:pPr>
              <w:jc w:val="center"/>
              <w:rPr>
                <w:rFonts w:asciiTheme="majorBidi" w:hAnsiTheme="majorBidi" w:cstheme="majorBidi"/>
                <w:sz w:val="22"/>
                <w:szCs w:val="22"/>
              </w:rPr>
            </w:pPr>
            <w:r w:rsidRPr="00750715">
              <w:rPr>
                <w:rFonts w:asciiTheme="majorBidi" w:hAnsiTheme="majorBidi" w:cstheme="majorBidi"/>
                <w:sz w:val="22"/>
                <w:szCs w:val="22"/>
              </w:rPr>
              <w:t>GHGIF</w:t>
            </w:r>
            <w:r w:rsidRPr="00750715">
              <w:rPr>
                <w:rFonts w:asciiTheme="majorBidi" w:hAnsiTheme="majorBidi" w:cstheme="majorBidi"/>
                <w:sz w:val="22"/>
                <w:szCs w:val="22"/>
                <w:vertAlign w:val="subscript"/>
              </w:rPr>
              <w:t>M</w:t>
            </w:r>
          </w:p>
        </w:tc>
        <w:tc>
          <w:tcPr>
            <w:tcW w:w="3058" w:type="dxa"/>
          </w:tcPr>
          <w:p w:rsidR="00A20C27" w:rsidRPr="00750715" w:rsidRDefault="005F62CD" w:rsidP="00737B25">
            <w:pPr>
              <w:jc w:val="center"/>
              <w:rPr>
                <w:rFonts w:asciiTheme="majorBidi" w:hAnsiTheme="majorBidi" w:cstheme="majorBidi"/>
                <w:b/>
                <w:bCs/>
                <w:sz w:val="22"/>
                <w:szCs w:val="22"/>
              </w:rPr>
            </w:pPr>
            <w:r w:rsidRPr="00750715">
              <w:rPr>
                <w:b/>
                <w:bCs/>
                <w:sz w:val="22"/>
                <w:szCs w:val="22"/>
                <w:lang w:val="en-CA"/>
              </w:rPr>
              <w:t>Weighted</w:t>
            </w:r>
            <w:r w:rsidRPr="00750715">
              <w:rPr>
                <w:rFonts w:asciiTheme="majorBidi" w:hAnsiTheme="majorBidi" w:cstheme="majorBidi"/>
                <w:b/>
                <w:bCs/>
                <w:sz w:val="22"/>
                <w:szCs w:val="22"/>
              </w:rPr>
              <w:t xml:space="preserve"> </w:t>
            </w:r>
            <w:r w:rsidR="00A20C27" w:rsidRPr="00750715">
              <w:rPr>
                <w:rFonts w:asciiTheme="majorBidi" w:hAnsiTheme="majorBidi" w:cstheme="majorBidi"/>
                <w:b/>
                <w:bCs/>
                <w:sz w:val="22"/>
                <w:szCs w:val="22"/>
              </w:rPr>
              <w:t>Annual Marginal GHGIF</w:t>
            </w:r>
          </w:p>
        </w:tc>
        <w:tc>
          <w:tcPr>
            <w:tcW w:w="2908" w:type="dxa"/>
          </w:tcPr>
          <w:p w:rsidR="00A20C27" w:rsidRPr="00750715" w:rsidRDefault="00A20C27" w:rsidP="00737B25">
            <w:pPr>
              <w:jc w:val="center"/>
              <w:rPr>
                <w:rFonts w:asciiTheme="majorBidi" w:hAnsiTheme="majorBidi" w:cstheme="majorBidi"/>
                <w:sz w:val="22"/>
                <w:szCs w:val="22"/>
              </w:rPr>
            </w:pPr>
            <w:r w:rsidRPr="00750715">
              <w:rPr>
                <w:rFonts w:asciiTheme="majorBidi" w:hAnsiTheme="majorBidi" w:cstheme="majorBidi"/>
                <w:sz w:val="22"/>
                <w:szCs w:val="22"/>
              </w:rPr>
              <w:t>Monthly GHGIF based on ICF Estimates</w:t>
            </w:r>
          </w:p>
        </w:tc>
      </w:tr>
      <w:tr w:rsidR="00750715" w:rsidRPr="00750715" w:rsidTr="00A20C27">
        <w:tc>
          <w:tcPr>
            <w:tcW w:w="803" w:type="dxa"/>
            <w:vAlign w:val="bottom"/>
          </w:tcPr>
          <w:p w:rsidR="00750715" w:rsidRPr="00750715" w:rsidRDefault="00750715" w:rsidP="00737B25">
            <w:pPr>
              <w:jc w:val="center"/>
              <w:rPr>
                <w:rFonts w:asciiTheme="majorBidi" w:hAnsiTheme="majorBidi" w:cstheme="majorBidi"/>
                <w:sz w:val="22"/>
                <w:szCs w:val="22"/>
              </w:rPr>
            </w:pPr>
            <w:r w:rsidRPr="00750715">
              <w:rPr>
                <w:rFonts w:asciiTheme="majorBidi" w:hAnsiTheme="majorBidi" w:cstheme="majorBidi"/>
                <w:sz w:val="22"/>
                <w:szCs w:val="22"/>
              </w:rPr>
              <w:t>Jan.</w:t>
            </w:r>
          </w:p>
        </w:tc>
        <w:tc>
          <w:tcPr>
            <w:tcW w:w="990" w:type="dxa"/>
            <w:vAlign w:val="bottom"/>
          </w:tcPr>
          <w:p w:rsidR="00750715" w:rsidRPr="00750715" w:rsidRDefault="00750715" w:rsidP="00C61210">
            <w:pPr>
              <w:jc w:val="center"/>
              <w:rPr>
                <w:color w:val="000000"/>
                <w:sz w:val="22"/>
                <w:szCs w:val="22"/>
              </w:rPr>
            </w:pPr>
            <w:r w:rsidRPr="00750715">
              <w:rPr>
                <w:color w:val="000000"/>
                <w:sz w:val="22"/>
                <w:szCs w:val="22"/>
              </w:rPr>
              <w:t>526</w:t>
            </w:r>
          </w:p>
        </w:tc>
        <w:tc>
          <w:tcPr>
            <w:tcW w:w="1126" w:type="dxa"/>
            <w:vAlign w:val="bottom"/>
          </w:tcPr>
          <w:p w:rsidR="00750715" w:rsidRPr="00750715" w:rsidRDefault="00750715" w:rsidP="00C61210">
            <w:pPr>
              <w:jc w:val="center"/>
              <w:rPr>
                <w:color w:val="000000"/>
                <w:sz w:val="22"/>
                <w:szCs w:val="22"/>
              </w:rPr>
            </w:pPr>
            <w:r w:rsidRPr="00750715">
              <w:rPr>
                <w:color w:val="000000"/>
                <w:sz w:val="22"/>
                <w:szCs w:val="22"/>
              </w:rPr>
              <w:t>11,050</w:t>
            </w:r>
          </w:p>
        </w:tc>
        <w:tc>
          <w:tcPr>
            <w:tcW w:w="3058" w:type="dxa"/>
            <w:vAlign w:val="bottom"/>
          </w:tcPr>
          <w:p w:rsidR="00750715" w:rsidRPr="00750715" w:rsidRDefault="00750715" w:rsidP="00C61210">
            <w:pPr>
              <w:jc w:val="center"/>
              <w:rPr>
                <w:color w:val="000000"/>
                <w:sz w:val="22"/>
                <w:szCs w:val="22"/>
              </w:rPr>
            </w:pPr>
            <w:r w:rsidRPr="00750715">
              <w:rPr>
                <w:color w:val="000000"/>
                <w:sz w:val="22"/>
                <w:szCs w:val="22"/>
              </w:rPr>
              <w:t>431</w:t>
            </w:r>
          </w:p>
        </w:tc>
        <w:tc>
          <w:tcPr>
            <w:tcW w:w="2908" w:type="dxa"/>
            <w:vAlign w:val="bottom"/>
          </w:tcPr>
          <w:p w:rsidR="00750715" w:rsidRPr="00603B47" w:rsidRDefault="00750715" w:rsidP="00824DEE">
            <w:pPr>
              <w:jc w:val="center"/>
              <w:rPr>
                <w:color w:val="000000"/>
                <w:sz w:val="22"/>
                <w:szCs w:val="22"/>
              </w:rPr>
            </w:pPr>
            <w:r w:rsidRPr="00603B47">
              <w:rPr>
                <w:color w:val="000000"/>
                <w:sz w:val="22"/>
                <w:szCs w:val="22"/>
              </w:rPr>
              <w:t>10,643</w:t>
            </w:r>
          </w:p>
        </w:tc>
      </w:tr>
      <w:tr w:rsidR="00750715" w:rsidRPr="00750715" w:rsidTr="00A20C27">
        <w:tc>
          <w:tcPr>
            <w:tcW w:w="803" w:type="dxa"/>
            <w:vAlign w:val="bottom"/>
          </w:tcPr>
          <w:p w:rsidR="00750715" w:rsidRPr="00750715" w:rsidRDefault="00750715" w:rsidP="00737B25">
            <w:pPr>
              <w:jc w:val="center"/>
              <w:rPr>
                <w:rFonts w:asciiTheme="majorBidi" w:hAnsiTheme="majorBidi" w:cstheme="majorBidi"/>
                <w:sz w:val="22"/>
                <w:szCs w:val="22"/>
              </w:rPr>
            </w:pPr>
            <w:r w:rsidRPr="00750715">
              <w:rPr>
                <w:rFonts w:asciiTheme="majorBidi" w:hAnsiTheme="majorBidi" w:cstheme="majorBidi"/>
                <w:sz w:val="22"/>
                <w:szCs w:val="22"/>
              </w:rPr>
              <w:t>Feb.</w:t>
            </w:r>
          </w:p>
        </w:tc>
        <w:tc>
          <w:tcPr>
            <w:tcW w:w="990" w:type="dxa"/>
            <w:vAlign w:val="bottom"/>
          </w:tcPr>
          <w:p w:rsidR="00750715" w:rsidRPr="00750715" w:rsidRDefault="00750715" w:rsidP="00C61210">
            <w:pPr>
              <w:jc w:val="center"/>
              <w:rPr>
                <w:color w:val="000000"/>
                <w:sz w:val="22"/>
                <w:szCs w:val="22"/>
              </w:rPr>
            </w:pPr>
            <w:r w:rsidRPr="00750715">
              <w:rPr>
                <w:color w:val="000000"/>
                <w:sz w:val="22"/>
                <w:szCs w:val="22"/>
              </w:rPr>
              <w:t>436</w:t>
            </w:r>
          </w:p>
        </w:tc>
        <w:tc>
          <w:tcPr>
            <w:tcW w:w="1126" w:type="dxa"/>
            <w:vAlign w:val="bottom"/>
          </w:tcPr>
          <w:p w:rsidR="00750715" w:rsidRPr="00750715" w:rsidRDefault="00750715" w:rsidP="00C61210">
            <w:pPr>
              <w:jc w:val="center"/>
              <w:rPr>
                <w:color w:val="000000"/>
                <w:sz w:val="22"/>
                <w:szCs w:val="22"/>
              </w:rPr>
            </w:pPr>
            <w:r w:rsidRPr="00750715">
              <w:rPr>
                <w:color w:val="000000"/>
                <w:sz w:val="22"/>
                <w:szCs w:val="22"/>
              </w:rPr>
              <w:t>9,152</w:t>
            </w:r>
          </w:p>
        </w:tc>
        <w:tc>
          <w:tcPr>
            <w:tcW w:w="3058" w:type="dxa"/>
            <w:vAlign w:val="bottom"/>
          </w:tcPr>
          <w:p w:rsidR="00750715" w:rsidRPr="00750715" w:rsidRDefault="00750715" w:rsidP="00C61210">
            <w:pPr>
              <w:jc w:val="center"/>
              <w:rPr>
                <w:color w:val="000000"/>
                <w:sz w:val="22"/>
                <w:szCs w:val="22"/>
              </w:rPr>
            </w:pPr>
            <w:r w:rsidRPr="00750715">
              <w:rPr>
                <w:color w:val="000000"/>
                <w:sz w:val="22"/>
                <w:szCs w:val="22"/>
              </w:rPr>
              <w:t>357</w:t>
            </w:r>
          </w:p>
        </w:tc>
        <w:tc>
          <w:tcPr>
            <w:tcW w:w="2908" w:type="dxa"/>
            <w:vAlign w:val="bottom"/>
          </w:tcPr>
          <w:p w:rsidR="00750715" w:rsidRPr="00603B47" w:rsidRDefault="00750715" w:rsidP="00824DEE">
            <w:pPr>
              <w:jc w:val="center"/>
              <w:rPr>
                <w:color w:val="000000"/>
                <w:sz w:val="22"/>
                <w:szCs w:val="22"/>
              </w:rPr>
            </w:pPr>
            <w:r w:rsidRPr="00603B47">
              <w:rPr>
                <w:color w:val="000000"/>
                <w:sz w:val="22"/>
                <w:szCs w:val="22"/>
              </w:rPr>
              <w:t>8,815</w:t>
            </w:r>
          </w:p>
        </w:tc>
      </w:tr>
      <w:tr w:rsidR="00750715" w:rsidRPr="00750715" w:rsidTr="00A20C27">
        <w:tc>
          <w:tcPr>
            <w:tcW w:w="803" w:type="dxa"/>
            <w:vAlign w:val="bottom"/>
          </w:tcPr>
          <w:p w:rsidR="00750715" w:rsidRPr="00750715" w:rsidRDefault="00750715" w:rsidP="00737B25">
            <w:pPr>
              <w:jc w:val="center"/>
              <w:rPr>
                <w:rFonts w:asciiTheme="majorBidi" w:hAnsiTheme="majorBidi" w:cstheme="majorBidi"/>
                <w:sz w:val="22"/>
                <w:szCs w:val="22"/>
              </w:rPr>
            </w:pPr>
            <w:r w:rsidRPr="00750715">
              <w:rPr>
                <w:rFonts w:asciiTheme="majorBidi" w:hAnsiTheme="majorBidi" w:cstheme="majorBidi"/>
                <w:sz w:val="22"/>
                <w:szCs w:val="22"/>
              </w:rPr>
              <w:t>Mar.</w:t>
            </w:r>
          </w:p>
        </w:tc>
        <w:tc>
          <w:tcPr>
            <w:tcW w:w="990" w:type="dxa"/>
            <w:vAlign w:val="bottom"/>
          </w:tcPr>
          <w:p w:rsidR="00750715" w:rsidRPr="00750715" w:rsidRDefault="00750715" w:rsidP="00C61210">
            <w:pPr>
              <w:jc w:val="center"/>
              <w:rPr>
                <w:color w:val="000000"/>
                <w:sz w:val="22"/>
                <w:szCs w:val="22"/>
              </w:rPr>
            </w:pPr>
            <w:r w:rsidRPr="00750715">
              <w:rPr>
                <w:color w:val="000000"/>
                <w:sz w:val="22"/>
                <w:szCs w:val="22"/>
              </w:rPr>
              <w:t>384</w:t>
            </w:r>
          </w:p>
        </w:tc>
        <w:tc>
          <w:tcPr>
            <w:tcW w:w="1126" w:type="dxa"/>
            <w:vAlign w:val="bottom"/>
          </w:tcPr>
          <w:p w:rsidR="00750715" w:rsidRPr="00750715" w:rsidRDefault="00750715" w:rsidP="00C61210">
            <w:pPr>
              <w:jc w:val="center"/>
              <w:rPr>
                <w:color w:val="000000"/>
                <w:sz w:val="22"/>
                <w:szCs w:val="22"/>
              </w:rPr>
            </w:pPr>
            <w:r w:rsidRPr="00750715">
              <w:rPr>
                <w:color w:val="000000"/>
                <w:sz w:val="22"/>
                <w:szCs w:val="22"/>
              </w:rPr>
              <w:t>8,055</w:t>
            </w:r>
          </w:p>
        </w:tc>
        <w:tc>
          <w:tcPr>
            <w:tcW w:w="3058" w:type="dxa"/>
            <w:vAlign w:val="bottom"/>
          </w:tcPr>
          <w:p w:rsidR="00750715" w:rsidRPr="00750715" w:rsidRDefault="00750715" w:rsidP="00C61210">
            <w:pPr>
              <w:jc w:val="center"/>
              <w:rPr>
                <w:color w:val="000000"/>
                <w:sz w:val="22"/>
                <w:szCs w:val="22"/>
              </w:rPr>
            </w:pPr>
            <w:r w:rsidRPr="00750715">
              <w:rPr>
                <w:color w:val="000000"/>
                <w:sz w:val="22"/>
                <w:szCs w:val="22"/>
              </w:rPr>
              <w:t>314</w:t>
            </w:r>
          </w:p>
        </w:tc>
        <w:tc>
          <w:tcPr>
            <w:tcW w:w="2908" w:type="dxa"/>
            <w:vAlign w:val="bottom"/>
          </w:tcPr>
          <w:p w:rsidR="00750715" w:rsidRPr="00603B47" w:rsidRDefault="00750715" w:rsidP="00824DEE">
            <w:pPr>
              <w:jc w:val="center"/>
              <w:rPr>
                <w:color w:val="000000"/>
                <w:sz w:val="22"/>
                <w:szCs w:val="22"/>
              </w:rPr>
            </w:pPr>
            <w:r w:rsidRPr="00603B47">
              <w:rPr>
                <w:color w:val="000000"/>
                <w:sz w:val="22"/>
                <w:szCs w:val="22"/>
              </w:rPr>
              <w:t>7,759</w:t>
            </w:r>
          </w:p>
        </w:tc>
      </w:tr>
      <w:tr w:rsidR="00750715" w:rsidRPr="00750715" w:rsidTr="00A20C27">
        <w:tc>
          <w:tcPr>
            <w:tcW w:w="803" w:type="dxa"/>
            <w:vAlign w:val="bottom"/>
          </w:tcPr>
          <w:p w:rsidR="00750715" w:rsidRPr="00750715" w:rsidRDefault="00750715" w:rsidP="00737B25">
            <w:pPr>
              <w:jc w:val="center"/>
              <w:rPr>
                <w:rFonts w:asciiTheme="majorBidi" w:hAnsiTheme="majorBidi" w:cstheme="majorBidi"/>
                <w:sz w:val="22"/>
                <w:szCs w:val="22"/>
              </w:rPr>
            </w:pPr>
            <w:r w:rsidRPr="00750715">
              <w:rPr>
                <w:rFonts w:asciiTheme="majorBidi" w:hAnsiTheme="majorBidi" w:cstheme="majorBidi"/>
                <w:sz w:val="22"/>
                <w:szCs w:val="22"/>
              </w:rPr>
              <w:t>Apr.</w:t>
            </w:r>
          </w:p>
        </w:tc>
        <w:tc>
          <w:tcPr>
            <w:tcW w:w="990" w:type="dxa"/>
            <w:vAlign w:val="bottom"/>
          </w:tcPr>
          <w:p w:rsidR="00750715" w:rsidRPr="00750715" w:rsidRDefault="00750715" w:rsidP="00C61210">
            <w:pPr>
              <w:jc w:val="center"/>
              <w:rPr>
                <w:color w:val="000000"/>
                <w:sz w:val="22"/>
                <w:szCs w:val="22"/>
              </w:rPr>
            </w:pPr>
            <w:r w:rsidRPr="00750715">
              <w:rPr>
                <w:color w:val="000000"/>
                <w:sz w:val="22"/>
                <w:szCs w:val="22"/>
              </w:rPr>
              <w:t>276</w:t>
            </w:r>
          </w:p>
        </w:tc>
        <w:tc>
          <w:tcPr>
            <w:tcW w:w="1126" w:type="dxa"/>
            <w:vAlign w:val="bottom"/>
          </w:tcPr>
          <w:p w:rsidR="00750715" w:rsidRPr="00750715" w:rsidRDefault="00750715" w:rsidP="00C61210">
            <w:pPr>
              <w:jc w:val="center"/>
              <w:rPr>
                <w:color w:val="000000"/>
                <w:sz w:val="22"/>
                <w:szCs w:val="22"/>
              </w:rPr>
            </w:pPr>
            <w:r w:rsidRPr="00750715">
              <w:rPr>
                <w:color w:val="000000"/>
                <w:sz w:val="22"/>
                <w:szCs w:val="22"/>
              </w:rPr>
              <w:t>5,793</w:t>
            </w:r>
          </w:p>
        </w:tc>
        <w:tc>
          <w:tcPr>
            <w:tcW w:w="3058" w:type="dxa"/>
            <w:vAlign w:val="bottom"/>
          </w:tcPr>
          <w:p w:rsidR="00750715" w:rsidRPr="00750715" w:rsidRDefault="00750715" w:rsidP="00C61210">
            <w:pPr>
              <w:jc w:val="center"/>
              <w:rPr>
                <w:color w:val="000000"/>
                <w:sz w:val="22"/>
                <w:szCs w:val="22"/>
              </w:rPr>
            </w:pPr>
            <w:r w:rsidRPr="00750715">
              <w:rPr>
                <w:color w:val="000000"/>
                <w:sz w:val="22"/>
                <w:szCs w:val="22"/>
              </w:rPr>
              <w:t>226</w:t>
            </w:r>
          </w:p>
        </w:tc>
        <w:tc>
          <w:tcPr>
            <w:tcW w:w="2908" w:type="dxa"/>
            <w:vAlign w:val="bottom"/>
          </w:tcPr>
          <w:p w:rsidR="00750715" w:rsidRPr="00603B47" w:rsidRDefault="00750715" w:rsidP="00824DEE">
            <w:pPr>
              <w:jc w:val="center"/>
              <w:rPr>
                <w:color w:val="000000"/>
                <w:sz w:val="22"/>
                <w:szCs w:val="22"/>
              </w:rPr>
            </w:pPr>
            <w:r w:rsidRPr="00603B47">
              <w:rPr>
                <w:color w:val="000000"/>
                <w:sz w:val="22"/>
                <w:szCs w:val="22"/>
              </w:rPr>
              <w:t>1,555</w:t>
            </w:r>
          </w:p>
        </w:tc>
      </w:tr>
      <w:tr w:rsidR="00750715" w:rsidRPr="00750715" w:rsidTr="00A20C27">
        <w:tc>
          <w:tcPr>
            <w:tcW w:w="803" w:type="dxa"/>
            <w:vAlign w:val="bottom"/>
          </w:tcPr>
          <w:p w:rsidR="00750715" w:rsidRPr="00750715" w:rsidRDefault="00750715" w:rsidP="00737B25">
            <w:pPr>
              <w:jc w:val="center"/>
              <w:rPr>
                <w:rFonts w:asciiTheme="majorBidi" w:hAnsiTheme="majorBidi" w:cstheme="majorBidi"/>
                <w:sz w:val="22"/>
                <w:szCs w:val="22"/>
              </w:rPr>
            </w:pPr>
            <w:r w:rsidRPr="00750715">
              <w:rPr>
                <w:rFonts w:asciiTheme="majorBidi" w:hAnsiTheme="majorBidi" w:cstheme="majorBidi"/>
                <w:sz w:val="22"/>
                <w:szCs w:val="22"/>
              </w:rPr>
              <w:t>May</w:t>
            </w:r>
          </w:p>
        </w:tc>
        <w:tc>
          <w:tcPr>
            <w:tcW w:w="990" w:type="dxa"/>
            <w:vAlign w:val="bottom"/>
          </w:tcPr>
          <w:p w:rsidR="00750715" w:rsidRPr="00750715" w:rsidRDefault="00750715" w:rsidP="00C61210">
            <w:pPr>
              <w:jc w:val="center"/>
              <w:rPr>
                <w:color w:val="000000"/>
                <w:sz w:val="22"/>
                <w:szCs w:val="22"/>
              </w:rPr>
            </w:pPr>
            <w:r w:rsidRPr="00750715">
              <w:rPr>
                <w:color w:val="000000"/>
                <w:sz w:val="22"/>
                <w:szCs w:val="22"/>
              </w:rPr>
              <w:t>192</w:t>
            </w:r>
          </w:p>
        </w:tc>
        <w:tc>
          <w:tcPr>
            <w:tcW w:w="1126" w:type="dxa"/>
            <w:vAlign w:val="bottom"/>
          </w:tcPr>
          <w:p w:rsidR="00750715" w:rsidRPr="00750715" w:rsidRDefault="00750715" w:rsidP="00C61210">
            <w:pPr>
              <w:jc w:val="center"/>
              <w:rPr>
                <w:color w:val="000000"/>
                <w:sz w:val="22"/>
                <w:szCs w:val="22"/>
              </w:rPr>
            </w:pPr>
            <w:r w:rsidRPr="00750715">
              <w:rPr>
                <w:color w:val="000000"/>
                <w:sz w:val="22"/>
                <w:szCs w:val="22"/>
              </w:rPr>
              <w:t>4,035</w:t>
            </w:r>
          </w:p>
        </w:tc>
        <w:tc>
          <w:tcPr>
            <w:tcW w:w="3058" w:type="dxa"/>
            <w:vAlign w:val="bottom"/>
          </w:tcPr>
          <w:p w:rsidR="00750715" w:rsidRPr="00750715" w:rsidRDefault="00750715" w:rsidP="00C61210">
            <w:pPr>
              <w:jc w:val="center"/>
              <w:rPr>
                <w:color w:val="000000"/>
                <w:sz w:val="22"/>
                <w:szCs w:val="22"/>
              </w:rPr>
            </w:pPr>
            <w:r w:rsidRPr="00750715">
              <w:rPr>
                <w:color w:val="000000"/>
                <w:sz w:val="22"/>
                <w:szCs w:val="22"/>
              </w:rPr>
              <w:t>157</w:t>
            </w:r>
          </w:p>
        </w:tc>
        <w:tc>
          <w:tcPr>
            <w:tcW w:w="2908" w:type="dxa"/>
            <w:vAlign w:val="bottom"/>
          </w:tcPr>
          <w:p w:rsidR="00750715" w:rsidRPr="00603B47" w:rsidRDefault="00750715" w:rsidP="00824DEE">
            <w:pPr>
              <w:jc w:val="center"/>
              <w:rPr>
                <w:color w:val="000000"/>
                <w:sz w:val="22"/>
                <w:szCs w:val="22"/>
              </w:rPr>
            </w:pPr>
            <w:r w:rsidRPr="00603B47">
              <w:rPr>
                <w:color w:val="000000"/>
                <w:sz w:val="22"/>
                <w:szCs w:val="22"/>
              </w:rPr>
              <w:t>1,458</w:t>
            </w:r>
          </w:p>
        </w:tc>
      </w:tr>
      <w:tr w:rsidR="00750715" w:rsidRPr="00750715" w:rsidTr="00A20C27">
        <w:tc>
          <w:tcPr>
            <w:tcW w:w="803" w:type="dxa"/>
            <w:vAlign w:val="bottom"/>
          </w:tcPr>
          <w:p w:rsidR="00750715" w:rsidRPr="00750715" w:rsidRDefault="00750715" w:rsidP="00737B25">
            <w:pPr>
              <w:jc w:val="center"/>
              <w:rPr>
                <w:rFonts w:asciiTheme="majorBidi" w:hAnsiTheme="majorBidi" w:cstheme="majorBidi"/>
                <w:sz w:val="22"/>
                <w:szCs w:val="22"/>
              </w:rPr>
            </w:pPr>
            <w:r w:rsidRPr="00750715">
              <w:rPr>
                <w:rFonts w:asciiTheme="majorBidi" w:hAnsiTheme="majorBidi" w:cstheme="majorBidi"/>
                <w:sz w:val="22"/>
                <w:szCs w:val="22"/>
              </w:rPr>
              <w:t>Jun.</w:t>
            </w:r>
          </w:p>
        </w:tc>
        <w:tc>
          <w:tcPr>
            <w:tcW w:w="990" w:type="dxa"/>
            <w:vAlign w:val="bottom"/>
          </w:tcPr>
          <w:p w:rsidR="00750715" w:rsidRPr="00750715" w:rsidRDefault="00750715" w:rsidP="00C61210">
            <w:pPr>
              <w:jc w:val="center"/>
              <w:rPr>
                <w:color w:val="000000"/>
                <w:sz w:val="22"/>
                <w:szCs w:val="22"/>
              </w:rPr>
            </w:pPr>
            <w:r w:rsidRPr="00750715">
              <w:rPr>
                <w:color w:val="000000"/>
                <w:sz w:val="22"/>
                <w:szCs w:val="22"/>
              </w:rPr>
              <w:t>0</w:t>
            </w:r>
          </w:p>
        </w:tc>
        <w:tc>
          <w:tcPr>
            <w:tcW w:w="1126" w:type="dxa"/>
            <w:vAlign w:val="bottom"/>
          </w:tcPr>
          <w:p w:rsidR="00750715" w:rsidRPr="00750715" w:rsidRDefault="00750715" w:rsidP="00C61210">
            <w:pPr>
              <w:jc w:val="center"/>
              <w:rPr>
                <w:color w:val="000000"/>
                <w:sz w:val="22"/>
                <w:szCs w:val="22"/>
              </w:rPr>
            </w:pPr>
            <w:r w:rsidRPr="00750715">
              <w:rPr>
                <w:color w:val="000000"/>
                <w:sz w:val="22"/>
                <w:szCs w:val="22"/>
              </w:rPr>
              <w:t>0</w:t>
            </w:r>
          </w:p>
        </w:tc>
        <w:tc>
          <w:tcPr>
            <w:tcW w:w="3058" w:type="dxa"/>
            <w:vAlign w:val="bottom"/>
          </w:tcPr>
          <w:p w:rsidR="00750715" w:rsidRPr="00750715" w:rsidRDefault="00750715" w:rsidP="00C61210">
            <w:pPr>
              <w:jc w:val="center"/>
              <w:rPr>
                <w:color w:val="000000"/>
                <w:sz w:val="22"/>
                <w:szCs w:val="22"/>
              </w:rPr>
            </w:pPr>
            <w:r w:rsidRPr="00750715">
              <w:rPr>
                <w:color w:val="000000"/>
                <w:sz w:val="22"/>
                <w:szCs w:val="22"/>
              </w:rPr>
              <w:t>0</w:t>
            </w:r>
          </w:p>
        </w:tc>
        <w:tc>
          <w:tcPr>
            <w:tcW w:w="2908" w:type="dxa"/>
            <w:vAlign w:val="bottom"/>
          </w:tcPr>
          <w:p w:rsidR="00750715" w:rsidRPr="00603B47" w:rsidRDefault="00750715" w:rsidP="00824DEE">
            <w:pPr>
              <w:jc w:val="center"/>
              <w:rPr>
                <w:color w:val="000000"/>
                <w:sz w:val="22"/>
                <w:szCs w:val="22"/>
              </w:rPr>
            </w:pPr>
            <w:r w:rsidRPr="00603B47">
              <w:rPr>
                <w:color w:val="000000"/>
                <w:sz w:val="22"/>
                <w:szCs w:val="22"/>
              </w:rPr>
              <w:t>0</w:t>
            </w:r>
          </w:p>
        </w:tc>
      </w:tr>
      <w:tr w:rsidR="00750715" w:rsidRPr="00750715" w:rsidTr="00A20C27">
        <w:tc>
          <w:tcPr>
            <w:tcW w:w="803" w:type="dxa"/>
            <w:vAlign w:val="bottom"/>
          </w:tcPr>
          <w:p w:rsidR="00750715" w:rsidRPr="00750715" w:rsidRDefault="00750715" w:rsidP="00737B25">
            <w:pPr>
              <w:jc w:val="center"/>
              <w:rPr>
                <w:rFonts w:asciiTheme="majorBidi" w:hAnsiTheme="majorBidi" w:cstheme="majorBidi"/>
                <w:sz w:val="22"/>
                <w:szCs w:val="22"/>
              </w:rPr>
            </w:pPr>
            <w:r w:rsidRPr="00750715">
              <w:rPr>
                <w:rFonts w:asciiTheme="majorBidi" w:hAnsiTheme="majorBidi" w:cstheme="majorBidi"/>
                <w:sz w:val="22"/>
                <w:szCs w:val="22"/>
              </w:rPr>
              <w:t>Jul.</w:t>
            </w:r>
          </w:p>
        </w:tc>
        <w:tc>
          <w:tcPr>
            <w:tcW w:w="990" w:type="dxa"/>
            <w:vAlign w:val="bottom"/>
          </w:tcPr>
          <w:p w:rsidR="00750715" w:rsidRPr="00750715" w:rsidRDefault="00750715" w:rsidP="00C61210">
            <w:pPr>
              <w:jc w:val="center"/>
              <w:rPr>
                <w:color w:val="000000"/>
                <w:sz w:val="22"/>
                <w:szCs w:val="22"/>
              </w:rPr>
            </w:pPr>
            <w:r w:rsidRPr="00750715">
              <w:rPr>
                <w:color w:val="000000"/>
                <w:sz w:val="22"/>
                <w:szCs w:val="22"/>
              </w:rPr>
              <w:t>0</w:t>
            </w:r>
          </w:p>
        </w:tc>
        <w:tc>
          <w:tcPr>
            <w:tcW w:w="1126" w:type="dxa"/>
            <w:vAlign w:val="bottom"/>
          </w:tcPr>
          <w:p w:rsidR="00750715" w:rsidRPr="00750715" w:rsidRDefault="00750715" w:rsidP="00C61210">
            <w:pPr>
              <w:jc w:val="center"/>
              <w:rPr>
                <w:color w:val="000000"/>
                <w:sz w:val="22"/>
                <w:szCs w:val="22"/>
              </w:rPr>
            </w:pPr>
            <w:r w:rsidRPr="00750715">
              <w:rPr>
                <w:color w:val="000000"/>
                <w:sz w:val="22"/>
                <w:szCs w:val="22"/>
              </w:rPr>
              <w:t>0</w:t>
            </w:r>
          </w:p>
        </w:tc>
        <w:tc>
          <w:tcPr>
            <w:tcW w:w="3058" w:type="dxa"/>
            <w:vAlign w:val="bottom"/>
          </w:tcPr>
          <w:p w:rsidR="00750715" w:rsidRPr="00750715" w:rsidRDefault="00750715" w:rsidP="00C61210">
            <w:pPr>
              <w:jc w:val="center"/>
              <w:rPr>
                <w:color w:val="000000"/>
                <w:sz w:val="22"/>
                <w:szCs w:val="22"/>
              </w:rPr>
            </w:pPr>
            <w:r w:rsidRPr="00750715">
              <w:rPr>
                <w:color w:val="000000"/>
                <w:sz w:val="22"/>
                <w:szCs w:val="22"/>
              </w:rPr>
              <w:t>0</w:t>
            </w:r>
          </w:p>
        </w:tc>
        <w:tc>
          <w:tcPr>
            <w:tcW w:w="2908" w:type="dxa"/>
            <w:vAlign w:val="bottom"/>
          </w:tcPr>
          <w:p w:rsidR="00750715" w:rsidRPr="00603B47" w:rsidRDefault="00750715" w:rsidP="00824DEE">
            <w:pPr>
              <w:jc w:val="center"/>
              <w:rPr>
                <w:color w:val="000000"/>
                <w:sz w:val="22"/>
                <w:szCs w:val="22"/>
              </w:rPr>
            </w:pPr>
            <w:r w:rsidRPr="00603B47">
              <w:rPr>
                <w:color w:val="000000"/>
                <w:sz w:val="22"/>
                <w:szCs w:val="22"/>
              </w:rPr>
              <w:t>0</w:t>
            </w:r>
          </w:p>
        </w:tc>
      </w:tr>
      <w:tr w:rsidR="00750715" w:rsidRPr="00750715" w:rsidTr="00A20C27">
        <w:tc>
          <w:tcPr>
            <w:tcW w:w="803" w:type="dxa"/>
            <w:vAlign w:val="bottom"/>
          </w:tcPr>
          <w:p w:rsidR="00750715" w:rsidRPr="00750715" w:rsidRDefault="00750715" w:rsidP="00737B25">
            <w:pPr>
              <w:jc w:val="center"/>
              <w:rPr>
                <w:rFonts w:asciiTheme="majorBidi" w:hAnsiTheme="majorBidi" w:cstheme="majorBidi"/>
                <w:sz w:val="22"/>
                <w:szCs w:val="22"/>
              </w:rPr>
            </w:pPr>
            <w:r w:rsidRPr="00750715">
              <w:rPr>
                <w:rFonts w:asciiTheme="majorBidi" w:hAnsiTheme="majorBidi" w:cstheme="majorBidi"/>
                <w:sz w:val="22"/>
                <w:szCs w:val="22"/>
              </w:rPr>
              <w:t>Aug.</w:t>
            </w:r>
          </w:p>
        </w:tc>
        <w:tc>
          <w:tcPr>
            <w:tcW w:w="990" w:type="dxa"/>
            <w:vAlign w:val="bottom"/>
          </w:tcPr>
          <w:p w:rsidR="00750715" w:rsidRPr="00750715" w:rsidRDefault="00750715" w:rsidP="00C61210">
            <w:pPr>
              <w:jc w:val="center"/>
              <w:rPr>
                <w:color w:val="000000"/>
                <w:sz w:val="22"/>
                <w:szCs w:val="22"/>
              </w:rPr>
            </w:pPr>
            <w:r w:rsidRPr="00750715">
              <w:rPr>
                <w:color w:val="000000"/>
                <w:sz w:val="22"/>
                <w:szCs w:val="22"/>
              </w:rPr>
              <w:t>0</w:t>
            </w:r>
          </w:p>
        </w:tc>
        <w:tc>
          <w:tcPr>
            <w:tcW w:w="1126" w:type="dxa"/>
            <w:vAlign w:val="bottom"/>
          </w:tcPr>
          <w:p w:rsidR="00750715" w:rsidRPr="00750715" w:rsidRDefault="00750715" w:rsidP="00C61210">
            <w:pPr>
              <w:jc w:val="center"/>
              <w:rPr>
                <w:color w:val="000000"/>
                <w:sz w:val="22"/>
                <w:szCs w:val="22"/>
              </w:rPr>
            </w:pPr>
            <w:r w:rsidRPr="00750715">
              <w:rPr>
                <w:color w:val="000000"/>
                <w:sz w:val="22"/>
                <w:szCs w:val="22"/>
              </w:rPr>
              <w:t>0</w:t>
            </w:r>
          </w:p>
        </w:tc>
        <w:tc>
          <w:tcPr>
            <w:tcW w:w="3058" w:type="dxa"/>
            <w:vAlign w:val="bottom"/>
          </w:tcPr>
          <w:p w:rsidR="00750715" w:rsidRPr="00750715" w:rsidRDefault="00750715" w:rsidP="00C61210">
            <w:pPr>
              <w:jc w:val="center"/>
              <w:rPr>
                <w:color w:val="000000"/>
                <w:sz w:val="22"/>
                <w:szCs w:val="22"/>
              </w:rPr>
            </w:pPr>
            <w:r w:rsidRPr="00750715">
              <w:rPr>
                <w:color w:val="000000"/>
                <w:sz w:val="22"/>
                <w:szCs w:val="22"/>
              </w:rPr>
              <w:t>0</w:t>
            </w:r>
          </w:p>
        </w:tc>
        <w:tc>
          <w:tcPr>
            <w:tcW w:w="2908" w:type="dxa"/>
            <w:vAlign w:val="bottom"/>
          </w:tcPr>
          <w:p w:rsidR="00750715" w:rsidRPr="00603B47" w:rsidRDefault="00750715" w:rsidP="00824DEE">
            <w:pPr>
              <w:jc w:val="center"/>
              <w:rPr>
                <w:color w:val="000000"/>
                <w:sz w:val="22"/>
                <w:szCs w:val="22"/>
              </w:rPr>
            </w:pPr>
            <w:r w:rsidRPr="00603B47">
              <w:rPr>
                <w:color w:val="000000"/>
                <w:sz w:val="22"/>
                <w:szCs w:val="22"/>
              </w:rPr>
              <w:t>0</w:t>
            </w:r>
          </w:p>
        </w:tc>
      </w:tr>
      <w:tr w:rsidR="00750715" w:rsidRPr="00750715" w:rsidTr="00A20C27">
        <w:tc>
          <w:tcPr>
            <w:tcW w:w="803" w:type="dxa"/>
            <w:vAlign w:val="bottom"/>
          </w:tcPr>
          <w:p w:rsidR="00750715" w:rsidRPr="00750715" w:rsidRDefault="00750715" w:rsidP="00737B25">
            <w:pPr>
              <w:jc w:val="center"/>
              <w:rPr>
                <w:rFonts w:asciiTheme="majorBidi" w:hAnsiTheme="majorBidi" w:cstheme="majorBidi"/>
                <w:sz w:val="22"/>
                <w:szCs w:val="22"/>
              </w:rPr>
            </w:pPr>
            <w:r w:rsidRPr="00750715">
              <w:rPr>
                <w:rFonts w:asciiTheme="majorBidi" w:hAnsiTheme="majorBidi" w:cstheme="majorBidi"/>
                <w:sz w:val="22"/>
                <w:szCs w:val="22"/>
              </w:rPr>
              <w:t>Sep.</w:t>
            </w:r>
          </w:p>
        </w:tc>
        <w:tc>
          <w:tcPr>
            <w:tcW w:w="990" w:type="dxa"/>
            <w:vAlign w:val="bottom"/>
          </w:tcPr>
          <w:p w:rsidR="00750715" w:rsidRPr="00750715" w:rsidRDefault="00750715" w:rsidP="00C61210">
            <w:pPr>
              <w:jc w:val="center"/>
              <w:rPr>
                <w:color w:val="000000"/>
                <w:sz w:val="22"/>
                <w:szCs w:val="22"/>
              </w:rPr>
            </w:pPr>
            <w:r w:rsidRPr="00750715">
              <w:rPr>
                <w:color w:val="000000"/>
                <w:sz w:val="22"/>
                <w:szCs w:val="22"/>
              </w:rPr>
              <w:t>147</w:t>
            </w:r>
          </w:p>
        </w:tc>
        <w:tc>
          <w:tcPr>
            <w:tcW w:w="1126" w:type="dxa"/>
            <w:vAlign w:val="bottom"/>
          </w:tcPr>
          <w:p w:rsidR="00750715" w:rsidRPr="00750715" w:rsidRDefault="00750715" w:rsidP="00C61210">
            <w:pPr>
              <w:jc w:val="center"/>
              <w:rPr>
                <w:color w:val="000000"/>
                <w:sz w:val="22"/>
                <w:szCs w:val="22"/>
              </w:rPr>
            </w:pPr>
            <w:r w:rsidRPr="00750715">
              <w:rPr>
                <w:color w:val="000000"/>
                <w:sz w:val="22"/>
                <w:szCs w:val="22"/>
              </w:rPr>
              <w:t>3,096</w:t>
            </w:r>
          </w:p>
        </w:tc>
        <w:tc>
          <w:tcPr>
            <w:tcW w:w="3058" w:type="dxa"/>
            <w:vAlign w:val="bottom"/>
          </w:tcPr>
          <w:p w:rsidR="00750715" w:rsidRPr="00750715" w:rsidRDefault="00750715" w:rsidP="00C61210">
            <w:pPr>
              <w:jc w:val="center"/>
              <w:rPr>
                <w:color w:val="000000"/>
                <w:sz w:val="22"/>
                <w:szCs w:val="22"/>
              </w:rPr>
            </w:pPr>
            <w:r w:rsidRPr="00750715">
              <w:rPr>
                <w:color w:val="000000"/>
                <w:sz w:val="22"/>
                <w:szCs w:val="22"/>
              </w:rPr>
              <w:t>121</w:t>
            </w:r>
          </w:p>
        </w:tc>
        <w:tc>
          <w:tcPr>
            <w:tcW w:w="2908" w:type="dxa"/>
            <w:vAlign w:val="bottom"/>
          </w:tcPr>
          <w:p w:rsidR="00750715" w:rsidRPr="00603B47" w:rsidRDefault="00750715" w:rsidP="00824DEE">
            <w:pPr>
              <w:jc w:val="center"/>
              <w:rPr>
                <w:color w:val="000000"/>
                <w:sz w:val="22"/>
                <w:szCs w:val="22"/>
              </w:rPr>
            </w:pPr>
            <w:r w:rsidRPr="00603B47">
              <w:rPr>
                <w:color w:val="000000"/>
                <w:sz w:val="22"/>
                <w:szCs w:val="22"/>
              </w:rPr>
              <w:t>308</w:t>
            </w:r>
          </w:p>
        </w:tc>
      </w:tr>
      <w:tr w:rsidR="00750715" w:rsidRPr="00750715" w:rsidTr="00A20C27">
        <w:tc>
          <w:tcPr>
            <w:tcW w:w="803" w:type="dxa"/>
            <w:vAlign w:val="bottom"/>
          </w:tcPr>
          <w:p w:rsidR="00750715" w:rsidRPr="00750715" w:rsidRDefault="00750715" w:rsidP="00737B25">
            <w:pPr>
              <w:jc w:val="center"/>
              <w:rPr>
                <w:rFonts w:asciiTheme="majorBidi" w:hAnsiTheme="majorBidi" w:cstheme="majorBidi"/>
                <w:sz w:val="22"/>
                <w:szCs w:val="22"/>
              </w:rPr>
            </w:pPr>
            <w:r w:rsidRPr="00750715">
              <w:rPr>
                <w:rFonts w:asciiTheme="majorBidi" w:hAnsiTheme="majorBidi" w:cstheme="majorBidi"/>
                <w:sz w:val="22"/>
                <w:szCs w:val="22"/>
              </w:rPr>
              <w:t>Oct.</w:t>
            </w:r>
          </w:p>
        </w:tc>
        <w:tc>
          <w:tcPr>
            <w:tcW w:w="990" w:type="dxa"/>
            <w:vAlign w:val="bottom"/>
          </w:tcPr>
          <w:p w:rsidR="00750715" w:rsidRPr="00750715" w:rsidRDefault="00750715" w:rsidP="00C61210">
            <w:pPr>
              <w:jc w:val="center"/>
              <w:rPr>
                <w:color w:val="000000"/>
                <w:sz w:val="22"/>
                <w:szCs w:val="22"/>
              </w:rPr>
            </w:pPr>
            <w:r w:rsidRPr="00750715">
              <w:rPr>
                <w:color w:val="000000"/>
                <w:sz w:val="22"/>
                <w:szCs w:val="22"/>
              </w:rPr>
              <w:t>260</w:t>
            </w:r>
          </w:p>
        </w:tc>
        <w:tc>
          <w:tcPr>
            <w:tcW w:w="1126" w:type="dxa"/>
            <w:vAlign w:val="bottom"/>
          </w:tcPr>
          <w:p w:rsidR="00750715" w:rsidRPr="00750715" w:rsidRDefault="00750715" w:rsidP="00C61210">
            <w:pPr>
              <w:jc w:val="center"/>
              <w:rPr>
                <w:color w:val="000000"/>
                <w:sz w:val="22"/>
                <w:szCs w:val="22"/>
              </w:rPr>
            </w:pPr>
            <w:r w:rsidRPr="00750715">
              <w:rPr>
                <w:color w:val="000000"/>
                <w:sz w:val="22"/>
                <w:szCs w:val="22"/>
              </w:rPr>
              <w:t>5,451</w:t>
            </w:r>
          </w:p>
        </w:tc>
        <w:tc>
          <w:tcPr>
            <w:tcW w:w="3058" w:type="dxa"/>
            <w:vAlign w:val="bottom"/>
          </w:tcPr>
          <w:p w:rsidR="00750715" w:rsidRPr="00750715" w:rsidRDefault="00750715" w:rsidP="00C61210">
            <w:pPr>
              <w:jc w:val="center"/>
              <w:rPr>
                <w:color w:val="000000"/>
                <w:sz w:val="22"/>
                <w:szCs w:val="22"/>
              </w:rPr>
            </w:pPr>
            <w:r w:rsidRPr="00750715">
              <w:rPr>
                <w:color w:val="000000"/>
                <w:sz w:val="22"/>
                <w:szCs w:val="22"/>
              </w:rPr>
              <w:t>212</w:t>
            </w:r>
          </w:p>
        </w:tc>
        <w:tc>
          <w:tcPr>
            <w:tcW w:w="2908" w:type="dxa"/>
            <w:vAlign w:val="bottom"/>
          </w:tcPr>
          <w:p w:rsidR="00750715" w:rsidRPr="00603B47" w:rsidRDefault="00750715" w:rsidP="00824DEE">
            <w:pPr>
              <w:jc w:val="center"/>
              <w:rPr>
                <w:color w:val="000000"/>
                <w:sz w:val="22"/>
                <w:szCs w:val="22"/>
              </w:rPr>
            </w:pPr>
            <w:r w:rsidRPr="00603B47">
              <w:rPr>
                <w:color w:val="000000"/>
                <w:sz w:val="22"/>
                <w:szCs w:val="22"/>
              </w:rPr>
              <w:t>142</w:t>
            </w:r>
          </w:p>
        </w:tc>
      </w:tr>
      <w:tr w:rsidR="00750715" w:rsidRPr="00750715" w:rsidTr="00A20C27">
        <w:tc>
          <w:tcPr>
            <w:tcW w:w="803" w:type="dxa"/>
            <w:vAlign w:val="bottom"/>
          </w:tcPr>
          <w:p w:rsidR="00750715" w:rsidRPr="00750715" w:rsidRDefault="00750715" w:rsidP="00737B25">
            <w:pPr>
              <w:jc w:val="center"/>
              <w:rPr>
                <w:rFonts w:asciiTheme="majorBidi" w:hAnsiTheme="majorBidi" w:cstheme="majorBidi"/>
                <w:sz w:val="22"/>
                <w:szCs w:val="22"/>
              </w:rPr>
            </w:pPr>
            <w:r w:rsidRPr="00750715">
              <w:rPr>
                <w:rFonts w:asciiTheme="majorBidi" w:hAnsiTheme="majorBidi" w:cstheme="majorBidi"/>
                <w:sz w:val="22"/>
                <w:szCs w:val="22"/>
              </w:rPr>
              <w:t>Nov.</w:t>
            </w:r>
          </w:p>
        </w:tc>
        <w:tc>
          <w:tcPr>
            <w:tcW w:w="990" w:type="dxa"/>
            <w:vAlign w:val="bottom"/>
          </w:tcPr>
          <w:p w:rsidR="00750715" w:rsidRPr="00750715" w:rsidRDefault="00750715" w:rsidP="00C61210">
            <w:pPr>
              <w:jc w:val="center"/>
              <w:rPr>
                <w:color w:val="000000"/>
                <w:sz w:val="22"/>
                <w:szCs w:val="22"/>
              </w:rPr>
            </w:pPr>
            <w:r w:rsidRPr="00750715">
              <w:rPr>
                <w:color w:val="000000"/>
                <w:sz w:val="22"/>
                <w:szCs w:val="22"/>
              </w:rPr>
              <w:t>373</w:t>
            </w:r>
          </w:p>
        </w:tc>
        <w:tc>
          <w:tcPr>
            <w:tcW w:w="1126" w:type="dxa"/>
            <w:vAlign w:val="bottom"/>
          </w:tcPr>
          <w:p w:rsidR="00750715" w:rsidRPr="00750715" w:rsidRDefault="00750715" w:rsidP="00C61210">
            <w:pPr>
              <w:jc w:val="center"/>
              <w:rPr>
                <w:color w:val="000000"/>
                <w:sz w:val="22"/>
                <w:szCs w:val="22"/>
              </w:rPr>
            </w:pPr>
            <w:r w:rsidRPr="00750715">
              <w:rPr>
                <w:color w:val="000000"/>
                <w:sz w:val="22"/>
                <w:szCs w:val="22"/>
              </w:rPr>
              <w:t>7,833</w:t>
            </w:r>
          </w:p>
        </w:tc>
        <w:tc>
          <w:tcPr>
            <w:tcW w:w="3058" w:type="dxa"/>
            <w:vAlign w:val="bottom"/>
          </w:tcPr>
          <w:p w:rsidR="00750715" w:rsidRPr="00750715" w:rsidRDefault="00750715" w:rsidP="00C61210">
            <w:pPr>
              <w:jc w:val="center"/>
              <w:rPr>
                <w:color w:val="000000"/>
                <w:sz w:val="22"/>
                <w:szCs w:val="22"/>
              </w:rPr>
            </w:pPr>
            <w:r w:rsidRPr="00750715">
              <w:rPr>
                <w:color w:val="000000"/>
                <w:sz w:val="22"/>
                <w:szCs w:val="22"/>
              </w:rPr>
              <w:t>305</w:t>
            </w:r>
          </w:p>
        </w:tc>
        <w:tc>
          <w:tcPr>
            <w:tcW w:w="2908" w:type="dxa"/>
            <w:vAlign w:val="bottom"/>
          </w:tcPr>
          <w:p w:rsidR="00750715" w:rsidRPr="00603B47" w:rsidRDefault="00750715" w:rsidP="00824DEE">
            <w:pPr>
              <w:jc w:val="center"/>
              <w:rPr>
                <w:color w:val="000000"/>
                <w:sz w:val="22"/>
                <w:szCs w:val="22"/>
              </w:rPr>
            </w:pPr>
            <w:r w:rsidRPr="00603B47">
              <w:rPr>
                <w:color w:val="000000"/>
                <w:sz w:val="22"/>
                <w:szCs w:val="22"/>
              </w:rPr>
              <w:t>2,136</w:t>
            </w:r>
          </w:p>
        </w:tc>
      </w:tr>
      <w:tr w:rsidR="00750715" w:rsidRPr="00750715" w:rsidTr="00A20C27">
        <w:tc>
          <w:tcPr>
            <w:tcW w:w="803" w:type="dxa"/>
            <w:vAlign w:val="bottom"/>
          </w:tcPr>
          <w:p w:rsidR="00750715" w:rsidRPr="00750715" w:rsidRDefault="00750715" w:rsidP="00737B25">
            <w:pPr>
              <w:jc w:val="center"/>
              <w:rPr>
                <w:rFonts w:asciiTheme="majorBidi" w:hAnsiTheme="majorBidi" w:cstheme="majorBidi"/>
                <w:sz w:val="22"/>
                <w:szCs w:val="22"/>
              </w:rPr>
            </w:pPr>
            <w:r w:rsidRPr="00750715">
              <w:rPr>
                <w:rFonts w:asciiTheme="majorBidi" w:hAnsiTheme="majorBidi" w:cstheme="majorBidi"/>
                <w:sz w:val="22"/>
                <w:szCs w:val="22"/>
              </w:rPr>
              <w:t>Dec.</w:t>
            </w:r>
          </w:p>
        </w:tc>
        <w:tc>
          <w:tcPr>
            <w:tcW w:w="990" w:type="dxa"/>
            <w:vAlign w:val="bottom"/>
          </w:tcPr>
          <w:p w:rsidR="00750715" w:rsidRPr="00750715" w:rsidRDefault="00750715" w:rsidP="00C61210">
            <w:pPr>
              <w:jc w:val="center"/>
              <w:rPr>
                <w:color w:val="000000"/>
                <w:sz w:val="22"/>
                <w:szCs w:val="22"/>
              </w:rPr>
            </w:pPr>
            <w:r w:rsidRPr="00750715">
              <w:rPr>
                <w:color w:val="000000"/>
                <w:sz w:val="22"/>
                <w:szCs w:val="22"/>
              </w:rPr>
              <w:t>471</w:t>
            </w:r>
          </w:p>
        </w:tc>
        <w:tc>
          <w:tcPr>
            <w:tcW w:w="1126" w:type="dxa"/>
            <w:vAlign w:val="bottom"/>
          </w:tcPr>
          <w:p w:rsidR="00750715" w:rsidRPr="00750715" w:rsidRDefault="00750715" w:rsidP="00C61210">
            <w:pPr>
              <w:jc w:val="center"/>
              <w:rPr>
                <w:color w:val="000000"/>
                <w:sz w:val="22"/>
                <w:szCs w:val="22"/>
              </w:rPr>
            </w:pPr>
            <w:r w:rsidRPr="00750715">
              <w:rPr>
                <w:color w:val="000000"/>
                <w:sz w:val="22"/>
                <w:szCs w:val="22"/>
              </w:rPr>
              <w:t>9,897</w:t>
            </w:r>
          </w:p>
        </w:tc>
        <w:tc>
          <w:tcPr>
            <w:tcW w:w="3058" w:type="dxa"/>
            <w:vAlign w:val="bottom"/>
          </w:tcPr>
          <w:p w:rsidR="00750715" w:rsidRPr="00750715" w:rsidRDefault="00750715" w:rsidP="00C61210">
            <w:pPr>
              <w:jc w:val="center"/>
              <w:rPr>
                <w:color w:val="000000"/>
                <w:sz w:val="22"/>
                <w:szCs w:val="22"/>
              </w:rPr>
            </w:pPr>
            <w:r w:rsidRPr="00750715">
              <w:rPr>
                <w:color w:val="000000"/>
                <w:sz w:val="22"/>
                <w:szCs w:val="22"/>
              </w:rPr>
              <w:t>386</w:t>
            </w:r>
          </w:p>
        </w:tc>
        <w:tc>
          <w:tcPr>
            <w:tcW w:w="2908" w:type="dxa"/>
            <w:vAlign w:val="bottom"/>
          </w:tcPr>
          <w:p w:rsidR="00750715" w:rsidRPr="00603B47" w:rsidRDefault="00750715" w:rsidP="00824DEE">
            <w:pPr>
              <w:jc w:val="center"/>
              <w:rPr>
                <w:color w:val="000000"/>
                <w:sz w:val="22"/>
                <w:szCs w:val="22"/>
              </w:rPr>
            </w:pPr>
            <w:r w:rsidRPr="00603B47">
              <w:rPr>
                <w:color w:val="000000"/>
                <w:sz w:val="22"/>
                <w:szCs w:val="22"/>
              </w:rPr>
              <w:t>6,791</w:t>
            </w:r>
          </w:p>
        </w:tc>
      </w:tr>
      <w:tr w:rsidR="00750715" w:rsidRPr="00750715" w:rsidTr="00A20C27">
        <w:tc>
          <w:tcPr>
            <w:tcW w:w="803" w:type="dxa"/>
            <w:vAlign w:val="bottom"/>
          </w:tcPr>
          <w:p w:rsidR="00750715" w:rsidRPr="00750715" w:rsidRDefault="00750715" w:rsidP="00737B25">
            <w:pPr>
              <w:jc w:val="center"/>
              <w:rPr>
                <w:rFonts w:asciiTheme="majorBidi" w:hAnsiTheme="majorBidi" w:cstheme="majorBidi"/>
                <w:sz w:val="22"/>
                <w:szCs w:val="22"/>
              </w:rPr>
            </w:pPr>
            <w:r w:rsidRPr="00750715">
              <w:rPr>
                <w:rFonts w:asciiTheme="majorBidi" w:hAnsiTheme="majorBidi" w:cstheme="majorBidi"/>
                <w:sz w:val="22"/>
                <w:szCs w:val="22"/>
              </w:rPr>
              <w:t>Total</w:t>
            </w:r>
          </w:p>
        </w:tc>
        <w:tc>
          <w:tcPr>
            <w:tcW w:w="990" w:type="dxa"/>
            <w:vAlign w:val="bottom"/>
          </w:tcPr>
          <w:p w:rsidR="00750715" w:rsidRPr="00750715" w:rsidRDefault="00750715" w:rsidP="00C61210">
            <w:pPr>
              <w:jc w:val="center"/>
              <w:rPr>
                <w:color w:val="000000"/>
                <w:sz w:val="22"/>
                <w:szCs w:val="22"/>
              </w:rPr>
            </w:pPr>
            <w:r w:rsidRPr="00750715">
              <w:rPr>
                <w:color w:val="000000"/>
                <w:sz w:val="22"/>
                <w:szCs w:val="22"/>
              </w:rPr>
              <w:t>3,065</w:t>
            </w:r>
          </w:p>
        </w:tc>
        <w:tc>
          <w:tcPr>
            <w:tcW w:w="1126" w:type="dxa"/>
            <w:vAlign w:val="bottom"/>
          </w:tcPr>
          <w:p w:rsidR="00750715" w:rsidRPr="00750715" w:rsidRDefault="00750715" w:rsidP="00C61210">
            <w:pPr>
              <w:jc w:val="center"/>
              <w:rPr>
                <w:color w:val="000000"/>
                <w:sz w:val="22"/>
                <w:szCs w:val="22"/>
              </w:rPr>
            </w:pPr>
            <w:r w:rsidRPr="00750715">
              <w:rPr>
                <w:color w:val="000000"/>
                <w:sz w:val="22"/>
                <w:szCs w:val="22"/>
              </w:rPr>
              <w:t>64,363</w:t>
            </w:r>
          </w:p>
        </w:tc>
        <w:tc>
          <w:tcPr>
            <w:tcW w:w="3058" w:type="dxa"/>
            <w:vAlign w:val="bottom"/>
          </w:tcPr>
          <w:p w:rsidR="00750715" w:rsidRPr="00750715" w:rsidRDefault="00750715" w:rsidP="00C61210">
            <w:pPr>
              <w:jc w:val="center"/>
              <w:rPr>
                <w:color w:val="000000"/>
                <w:sz w:val="22"/>
                <w:szCs w:val="22"/>
              </w:rPr>
            </w:pPr>
            <w:r w:rsidRPr="00750715">
              <w:rPr>
                <w:color w:val="000000"/>
                <w:sz w:val="22"/>
                <w:szCs w:val="22"/>
              </w:rPr>
              <w:t>2,508</w:t>
            </w:r>
          </w:p>
        </w:tc>
        <w:tc>
          <w:tcPr>
            <w:tcW w:w="2908" w:type="dxa"/>
            <w:vAlign w:val="bottom"/>
          </w:tcPr>
          <w:p w:rsidR="00750715" w:rsidRPr="00603B47" w:rsidRDefault="00750715" w:rsidP="00824DEE">
            <w:pPr>
              <w:jc w:val="center"/>
              <w:rPr>
                <w:color w:val="000000"/>
                <w:sz w:val="22"/>
                <w:szCs w:val="22"/>
              </w:rPr>
            </w:pPr>
            <w:r w:rsidRPr="00603B47">
              <w:rPr>
                <w:color w:val="000000"/>
                <w:sz w:val="22"/>
                <w:szCs w:val="22"/>
              </w:rPr>
              <w:t>39,608</w:t>
            </w:r>
          </w:p>
        </w:tc>
      </w:tr>
    </w:tbl>
    <w:p w:rsidR="00607986" w:rsidRDefault="00607986" w:rsidP="00607986">
      <w:pPr>
        <w:rPr>
          <w:b/>
          <w:bCs/>
        </w:rPr>
      </w:pPr>
    </w:p>
    <w:p w:rsidR="00584493" w:rsidRDefault="00584493" w:rsidP="00584493">
      <w:pPr>
        <w:ind w:left="993" w:hanging="993"/>
      </w:pPr>
    </w:p>
    <w:p w:rsidR="00824819" w:rsidRDefault="00824819" w:rsidP="00607986">
      <w:pPr>
        <w:rPr>
          <w:b/>
          <w:bCs/>
          <w:sz w:val="28"/>
          <w:szCs w:val="28"/>
        </w:rPr>
      </w:pPr>
    </w:p>
    <w:p w:rsidR="00824819" w:rsidRDefault="00824819" w:rsidP="00607986">
      <w:pPr>
        <w:rPr>
          <w:b/>
          <w:bCs/>
          <w:sz w:val="28"/>
          <w:szCs w:val="28"/>
        </w:rPr>
      </w:pPr>
    </w:p>
    <w:p w:rsidR="00824819" w:rsidRDefault="00824819" w:rsidP="00607986">
      <w:pPr>
        <w:rPr>
          <w:b/>
          <w:bCs/>
          <w:sz w:val="28"/>
          <w:szCs w:val="28"/>
        </w:rPr>
      </w:pPr>
    </w:p>
    <w:p w:rsidR="00824819" w:rsidRDefault="00824819" w:rsidP="00607986">
      <w:pPr>
        <w:rPr>
          <w:b/>
          <w:bCs/>
          <w:sz w:val="28"/>
          <w:szCs w:val="28"/>
        </w:rPr>
      </w:pPr>
    </w:p>
    <w:p w:rsidR="00824819" w:rsidRDefault="00824819" w:rsidP="00607986">
      <w:pPr>
        <w:rPr>
          <w:b/>
          <w:bCs/>
          <w:sz w:val="28"/>
          <w:szCs w:val="28"/>
        </w:rPr>
      </w:pPr>
    </w:p>
    <w:sectPr w:rsidR="00824819" w:rsidSect="00C42FCF">
      <w:headerReference w:type="default" r:id="rId99"/>
      <w:footerReference w:type="default" r:id="rId100"/>
      <w:pgSz w:w="12242" w:h="15842" w:code="1"/>
      <w:pgMar w:top="1701" w:right="1418" w:bottom="1701" w:left="2155" w:header="709" w:footer="709" w:gutter="0"/>
      <w:pgNumType w:start="1"/>
      <w:cols w:space="708"/>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53690" w:rsidRDefault="00053690">
      <w:r>
        <w:separator/>
      </w:r>
    </w:p>
  </w:endnote>
  <w:endnote w:type="continuationSeparator" w:id="1">
    <w:p w:rsidR="00053690" w:rsidRDefault="0005369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imes">
    <w:panose1 w:val="02020603050405020304"/>
    <w:charset w:val="00"/>
    <w:family w:val="roman"/>
    <w:pitch w:val="variable"/>
    <w:sig w:usb0="20002A87" w:usb1="80000000" w:usb2="00000008" w:usb3="00000000" w:csb0="000001FF" w:csb1="00000000"/>
  </w:font>
  <w:font w:name="OGBNDE+Univers">
    <w:altName w:val="Arial"/>
    <w:panose1 w:val="00000000000000000000"/>
    <w:charset w:val="00"/>
    <w:family w:val="swiss"/>
    <w:notTrueType/>
    <w:pitch w:val="default"/>
    <w:sig w:usb0="00000003" w:usb1="00000000" w:usb2="00000000" w:usb3="00000000" w:csb0="00000001" w:csb1="00000000"/>
  </w:font>
  <w:font w:name="REFFTY+Univers-Light">
    <w:altName w:val="Arial"/>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Monotype Corsiva">
    <w:panose1 w:val="03010101010201010101"/>
    <w:charset w:val="00"/>
    <w:family w:val="script"/>
    <w:pitch w:val="variable"/>
    <w:sig w:usb0="00000287" w:usb1="00000000" w:usb2="00000000" w:usb3="00000000" w:csb0="0000009F" w:csb1="00000000"/>
  </w:font>
  <w:font w:name="DilleniaUPC">
    <w:panose1 w:val="02020603050405020304"/>
    <w:charset w:val="DE"/>
    <w:family w:val="roman"/>
    <w:pitch w:val="variable"/>
    <w:sig w:usb0="01000001" w:usb1="00000000" w:usb2="00000000" w:usb3="00000000" w:csb0="00010000" w:csb1="00000000"/>
  </w:font>
  <w:font w:name="+mn-ea">
    <w:panose1 w:val="00000000000000000000"/>
    <w:charset w:val="00"/>
    <w:family w:val="roman"/>
    <w:notTrueType/>
    <w:pitch w:val="default"/>
    <w:sig w:usb0="00000000" w:usb1="00000000" w:usb2="00000000" w:usb3="00000000" w:csb0="00000000" w:csb1="00000000"/>
  </w:font>
  <w:font w:name="Cambria Math">
    <w:panose1 w:val="02040503050406030204"/>
    <w:charset w:val="00"/>
    <w:family w:val="roman"/>
    <w:pitch w:val="variable"/>
    <w:sig w:usb0="A00002EF" w:usb1="420020E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548608"/>
      <w:docPartObj>
        <w:docPartGallery w:val="Page Numbers (Bottom of Page)"/>
        <w:docPartUnique/>
      </w:docPartObj>
    </w:sdtPr>
    <w:sdtContent>
      <w:p w:rsidR="00C42FCF" w:rsidRDefault="00BB2E83">
        <w:pPr>
          <w:pStyle w:val="Footer"/>
          <w:jc w:val="center"/>
        </w:pPr>
        <w:fldSimple w:instr=" PAGE   \* MERGEFORMAT ">
          <w:r w:rsidR="00A145A3">
            <w:rPr>
              <w:noProof/>
            </w:rPr>
            <w:t>xiv</w:t>
          </w:r>
        </w:fldSimple>
      </w:p>
    </w:sdtContent>
  </w:sdt>
  <w:p w:rsidR="00C42FCF" w:rsidRDefault="00C42FCF">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42FCF" w:rsidRDefault="00C42FCF" w:rsidP="00C42FCF">
    <w:pPr>
      <w:pStyle w:val="Footer"/>
      <w:jc w:val="center"/>
    </w:pPr>
  </w:p>
  <w:p w:rsidR="00C42FCF" w:rsidRDefault="00C42FC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53690" w:rsidRDefault="00053690">
      <w:r>
        <w:separator/>
      </w:r>
    </w:p>
  </w:footnote>
  <w:footnote w:type="continuationSeparator" w:id="1">
    <w:p w:rsidR="00053690" w:rsidRDefault="00053690">
      <w:r>
        <w:continuationSeparator/>
      </w:r>
    </w:p>
  </w:footnote>
  <w:footnote w:id="2">
    <w:p w:rsidR="00C61210" w:rsidRPr="001D7C3A" w:rsidRDefault="00C61210" w:rsidP="00AC24ED">
      <w:pPr>
        <w:pStyle w:val="Body"/>
        <w:rPr>
          <w:sz w:val="18"/>
          <w:szCs w:val="18"/>
        </w:rPr>
      </w:pPr>
      <w:r w:rsidRPr="001D7C3A">
        <w:rPr>
          <w:rStyle w:val="FootnoteReference"/>
          <w:sz w:val="18"/>
          <w:szCs w:val="18"/>
        </w:rPr>
        <w:footnoteRef/>
      </w:r>
      <w:r w:rsidRPr="001D7C3A">
        <w:rPr>
          <w:sz w:val="18"/>
          <w:szCs w:val="18"/>
        </w:rPr>
        <w:t xml:space="preserve"> Anthropogenic: refers to green</w:t>
      </w:r>
      <w:r>
        <w:rPr>
          <w:sz w:val="18"/>
          <w:szCs w:val="18"/>
        </w:rPr>
        <w:t>house gas emissions that are pro</w:t>
      </w:r>
      <w:r w:rsidRPr="001D7C3A">
        <w:rPr>
          <w:sz w:val="18"/>
          <w:szCs w:val="18"/>
        </w:rPr>
        <w:t>duced as result of human activities or as a result of natural processes that have been affected by human activities.</w:t>
      </w:r>
    </w:p>
    <w:p w:rsidR="00C61210" w:rsidRPr="0077095C" w:rsidRDefault="00C61210" w:rsidP="00AC24ED">
      <w:pPr>
        <w:pStyle w:val="Body"/>
      </w:pPr>
    </w:p>
  </w:footnote>
  <w:footnote w:id="3">
    <w:p w:rsidR="00C61210" w:rsidRPr="00006677" w:rsidRDefault="00C61210">
      <w:pPr>
        <w:pStyle w:val="FootnoteText"/>
        <w:rPr>
          <w:lang w:val="en-CA"/>
        </w:rPr>
      </w:pPr>
      <w:r>
        <w:rPr>
          <w:rStyle w:val="FootnoteReference"/>
        </w:rPr>
        <w:footnoteRef/>
      </w:r>
      <w:r>
        <w:t xml:space="preserve"> </w:t>
      </w:r>
      <w:r>
        <w:rPr>
          <w:lang w:val="en-CA"/>
        </w:rPr>
        <w:t>2006 is the latest year for which electricity generation data is available for all provinces in Canada at present.</w:t>
      </w:r>
    </w:p>
  </w:footnote>
  <w:footnote w:id="4">
    <w:p w:rsidR="00C61210" w:rsidRPr="00572851" w:rsidRDefault="00C61210">
      <w:pPr>
        <w:pStyle w:val="FootnoteText"/>
        <w:rPr>
          <w:lang w:val="en-CA"/>
        </w:rPr>
      </w:pPr>
      <w:r>
        <w:rPr>
          <w:rStyle w:val="FootnoteReference"/>
        </w:rPr>
        <w:footnoteRef/>
      </w:r>
      <w:r>
        <w:t xml:space="preserve"> </w:t>
      </w:r>
      <w:r>
        <w:rPr>
          <w:lang w:val="en-CA"/>
        </w:rPr>
        <w:t>GWP: is a measure of how much a given mass of GHG is estimated to contribute to global warming over a period of 100 years.</w:t>
      </w:r>
    </w:p>
  </w:footnote>
  <w:footnote w:id="5">
    <w:p w:rsidR="00C61210" w:rsidRPr="003E16A8" w:rsidRDefault="00C61210">
      <w:pPr>
        <w:pStyle w:val="FootnoteText"/>
        <w:rPr>
          <w:lang w:val="en-CA"/>
        </w:rPr>
      </w:pPr>
      <w:r>
        <w:rPr>
          <w:rStyle w:val="FootnoteReference"/>
        </w:rPr>
        <w:footnoteRef/>
      </w:r>
      <w:r>
        <w:t xml:space="preserve"> </w:t>
      </w:r>
      <w:r>
        <w:rPr>
          <w:lang w:val="en-CA"/>
        </w:rPr>
        <w:t>ICF: International Consulting Firm</w:t>
      </w:r>
    </w:p>
  </w:footnote>
  <w:footnote w:id="6">
    <w:p w:rsidR="00C61210" w:rsidRDefault="00C61210" w:rsidP="00370B27">
      <w:pPr>
        <w:pStyle w:val="FootnoteText"/>
      </w:pPr>
      <w:r w:rsidRPr="008A2E3C">
        <w:rPr>
          <w:rStyle w:val="FootnoteReference"/>
        </w:rPr>
        <w:footnoteRef/>
      </w:r>
      <w:r w:rsidRPr="008A2E3C">
        <w:t xml:space="preserve"> PEI was not included because most of its electricity is imported</w:t>
      </w:r>
      <w:r>
        <w:t xml:space="preserve"> </w:t>
      </w:r>
      <w:r w:rsidR="00BB2E83" w:rsidRPr="00BD0ED8">
        <w:rPr>
          <w:bCs/>
          <w:lang w:val="en-CA"/>
        </w:rPr>
        <w:fldChar w:fldCharType="begin"/>
      </w:r>
      <w:r w:rsidRPr="00BD0ED8">
        <w:rPr>
          <w:bCs/>
          <w:lang w:val="en-CA"/>
        </w:rPr>
        <w:instrText>ADDIN RW.CITE{{62 Anonymous}}</w:instrText>
      </w:r>
      <w:r w:rsidR="00BB2E83" w:rsidRPr="00BD0ED8">
        <w:rPr>
          <w:bCs/>
          <w:lang w:val="en-CA"/>
        </w:rPr>
        <w:fldChar w:fldCharType="separate"/>
      </w:r>
      <w:r>
        <w:rPr>
          <w:bCs/>
          <w:lang w:val="en-CA"/>
        </w:rPr>
        <w:t>[41]</w:t>
      </w:r>
      <w:r w:rsidR="00BB2E83" w:rsidRPr="00BD0ED8">
        <w:rPr>
          <w:bCs/>
          <w:lang w:val="en-CA"/>
        </w:rPr>
        <w:fldChar w:fldCharType="end"/>
      </w:r>
      <w:r>
        <w:t xml:space="preserve"> </w:t>
      </w:r>
      <w:r w:rsidRPr="008A2E3C">
        <w:t xml:space="preserve">. NF was not included because its transmission system is not connected to any other </w:t>
      </w:r>
      <w:r w:rsidRPr="00BD4B28">
        <w:t xml:space="preserve">province </w:t>
      </w:r>
      <w:r w:rsidR="00BB2E83" w:rsidRPr="00BD4B28">
        <w:rPr>
          <w:lang w:val="en-CA"/>
        </w:rPr>
        <w:fldChar w:fldCharType="begin"/>
      </w:r>
      <w:r w:rsidRPr="00BD4B28">
        <w:rPr>
          <w:lang w:val="en-CA"/>
        </w:rPr>
        <w:instrText>ADDIN RW.CITE{{81 Anonymous}}</w:instrText>
      </w:r>
      <w:r w:rsidR="00BB2E83" w:rsidRPr="00BD4B28">
        <w:rPr>
          <w:lang w:val="en-CA"/>
        </w:rPr>
        <w:fldChar w:fldCharType="separate"/>
      </w:r>
      <w:r>
        <w:rPr>
          <w:lang w:val="en-CA"/>
        </w:rPr>
        <w:t>[40]</w:t>
      </w:r>
      <w:r w:rsidR="00BB2E83" w:rsidRPr="00BD4B28">
        <w:rPr>
          <w:lang w:val="en-CA"/>
        </w:rPr>
        <w:fldChar w:fldCharType="end"/>
      </w:r>
      <w:r w:rsidRPr="00BD4B28">
        <w:rPr>
          <w:lang w:val="en-CA"/>
        </w:rPr>
        <w:t>.</w:t>
      </w:r>
    </w:p>
  </w:footnote>
  <w:footnote w:id="7">
    <w:p w:rsidR="00C61210" w:rsidRPr="000D47D8" w:rsidRDefault="00C61210" w:rsidP="00A11BB0">
      <w:pPr>
        <w:pStyle w:val="FootnoteText"/>
        <w:rPr>
          <w:lang w:val="en-CA"/>
        </w:rPr>
      </w:pPr>
      <w:r>
        <w:rPr>
          <w:rStyle w:val="FootnoteReference"/>
        </w:rPr>
        <w:footnoteRef/>
      </w:r>
      <w:r>
        <w:t xml:space="preserve"> </w:t>
      </w:r>
      <w:r>
        <w:rPr>
          <w:lang w:val="en-CA"/>
        </w:rPr>
        <w:t>Scenarios #1 and #2 were described in Section 5.4.2.2</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61210" w:rsidRDefault="00BB2E83" w:rsidP="00B8578F">
    <w:pPr>
      <w:pStyle w:val="Header"/>
      <w:framePr w:wrap="around" w:vAnchor="text" w:hAnchor="text" w:xAlign="right" w:y="1"/>
      <w:rPr>
        <w:rStyle w:val="PageNumber"/>
      </w:rPr>
    </w:pPr>
    <w:r>
      <w:rPr>
        <w:rStyle w:val="PageNumber"/>
      </w:rPr>
      <w:fldChar w:fldCharType="begin"/>
    </w:r>
    <w:r w:rsidR="00C61210">
      <w:rPr>
        <w:rStyle w:val="PageNumber"/>
      </w:rPr>
      <w:instrText xml:space="preserve">PAGE  </w:instrText>
    </w:r>
    <w:r>
      <w:rPr>
        <w:rStyle w:val="PageNumber"/>
      </w:rPr>
      <w:fldChar w:fldCharType="end"/>
    </w:r>
  </w:p>
  <w:p w:rsidR="00C61210" w:rsidRDefault="00C61210" w:rsidP="00B8578F">
    <w:pPr>
      <w:pStyle w:val="Header"/>
      <w:ind w:right="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61210" w:rsidRDefault="00C61210" w:rsidP="000A1EE7">
    <w:pPr>
      <w:pStyle w:val="Header"/>
      <w:jc w:val="right"/>
    </w:pPr>
  </w:p>
  <w:p w:rsidR="00C61210" w:rsidRPr="00DD358E" w:rsidRDefault="00C61210" w:rsidP="007751EB">
    <w:pPr>
      <w:pStyle w:val="Header"/>
      <w:tabs>
        <w:tab w:val="left" w:pos="284"/>
      </w:tabs>
      <w:ind w:right="360"/>
      <w:rPr>
        <w:lang w:val="en-CA"/>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548609"/>
      <w:docPartObj>
        <w:docPartGallery w:val="Page Numbers (Top of Page)"/>
        <w:docPartUnique/>
      </w:docPartObj>
    </w:sdtPr>
    <w:sdtContent>
      <w:p w:rsidR="00C42FCF" w:rsidRDefault="00BB2E83">
        <w:pPr>
          <w:pStyle w:val="Header"/>
          <w:jc w:val="right"/>
        </w:pPr>
        <w:fldSimple w:instr=" PAGE   \* MERGEFORMAT ">
          <w:r w:rsidR="00A145A3">
            <w:rPr>
              <w:noProof/>
            </w:rPr>
            <w:t>4</w:t>
          </w:r>
        </w:fldSimple>
      </w:p>
    </w:sdtContent>
  </w:sdt>
  <w:p w:rsidR="00C61210" w:rsidRPr="00DD358E" w:rsidRDefault="00C61210" w:rsidP="007751EB">
    <w:pPr>
      <w:pStyle w:val="Header"/>
      <w:tabs>
        <w:tab w:val="left" w:pos="284"/>
      </w:tabs>
      <w:ind w:right="360"/>
      <w:rPr>
        <w:lang w:val="en-CA"/>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D5709A"/>
    <w:multiLevelType w:val="hybridMultilevel"/>
    <w:tmpl w:val="6E74B8C8"/>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2B2041F"/>
    <w:multiLevelType w:val="hybridMultilevel"/>
    <w:tmpl w:val="88860D78"/>
    <w:lvl w:ilvl="0" w:tplc="A7B0EAAE">
      <w:start w:val="5"/>
      <w:numFmt w:val="bullet"/>
      <w:lvlText w:val="-"/>
      <w:lvlJc w:val="left"/>
      <w:pPr>
        <w:ind w:left="1440" w:hanging="360"/>
      </w:pPr>
      <w:rPr>
        <w:rFonts w:ascii="Times New Roman" w:eastAsia="Times New Roman" w:hAnsi="Times New Roman" w:hint="default"/>
        <w:w w:val="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5913D30"/>
    <w:multiLevelType w:val="hybridMultilevel"/>
    <w:tmpl w:val="2064F40A"/>
    <w:lvl w:ilvl="0" w:tplc="A7B0EAAE">
      <w:start w:val="5"/>
      <w:numFmt w:val="bullet"/>
      <w:lvlText w:val="-"/>
      <w:lvlJc w:val="left"/>
      <w:pPr>
        <w:ind w:left="1440" w:hanging="360"/>
      </w:pPr>
      <w:rPr>
        <w:rFonts w:ascii="Times New Roman" w:eastAsia="Times New Roman" w:hAnsi="Times New Roman" w:hint="default"/>
        <w:w w:val="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8E4402B"/>
    <w:multiLevelType w:val="hybridMultilevel"/>
    <w:tmpl w:val="FAC01F4A"/>
    <w:lvl w:ilvl="0" w:tplc="A7B0EAAE">
      <w:start w:val="5"/>
      <w:numFmt w:val="bullet"/>
      <w:lvlText w:val="-"/>
      <w:lvlJc w:val="left"/>
      <w:pPr>
        <w:ind w:left="720" w:hanging="360"/>
      </w:pPr>
      <w:rPr>
        <w:rFonts w:ascii="Times New Roman" w:eastAsia="Times New Roman" w:hAnsi="Times New Roman" w:hint="default"/>
        <w:w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9011764"/>
    <w:multiLevelType w:val="hybridMultilevel"/>
    <w:tmpl w:val="89863EB0"/>
    <w:lvl w:ilvl="0" w:tplc="B7E0C112">
      <w:start w:val="1"/>
      <w:numFmt w:val="lowerRoman"/>
      <w:lvlText w:val="(%1)"/>
      <w:lvlJc w:val="left"/>
      <w:pPr>
        <w:ind w:left="720" w:hanging="360"/>
      </w:pPr>
      <w:rPr>
        <w:rFonts w:hint="default"/>
      </w:rPr>
    </w:lvl>
    <w:lvl w:ilvl="1" w:tplc="65F24D7E">
      <w:numFmt w:val="bullet"/>
      <w:lvlText w:val="•"/>
      <w:lvlJc w:val="left"/>
      <w:pPr>
        <w:ind w:left="1440" w:hanging="360"/>
      </w:pPr>
      <w:rPr>
        <w:rFonts w:ascii="Times New Roman" w:eastAsia="Times New Roman"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DD671FB"/>
    <w:multiLevelType w:val="hybridMultilevel"/>
    <w:tmpl w:val="F2147A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Symbol"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Symbol"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12237848"/>
    <w:multiLevelType w:val="hybridMultilevel"/>
    <w:tmpl w:val="680E6B1C"/>
    <w:lvl w:ilvl="0" w:tplc="A7B0EAAE">
      <w:start w:val="5"/>
      <w:numFmt w:val="bullet"/>
      <w:lvlText w:val="-"/>
      <w:lvlJc w:val="left"/>
      <w:pPr>
        <w:ind w:left="1507" w:hanging="360"/>
      </w:pPr>
      <w:rPr>
        <w:rFonts w:ascii="Times New Roman" w:eastAsia="Times New Roman" w:hAnsi="Times New Roman" w:hint="default"/>
        <w:w w:val="0"/>
      </w:rPr>
    </w:lvl>
    <w:lvl w:ilvl="1" w:tplc="04090003" w:tentative="1">
      <w:start w:val="1"/>
      <w:numFmt w:val="bullet"/>
      <w:lvlText w:val="o"/>
      <w:lvlJc w:val="left"/>
      <w:pPr>
        <w:ind w:left="2227" w:hanging="360"/>
      </w:pPr>
      <w:rPr>
        <w:rFonts w:ascii="Courier New" w:hAnsi="Courier New" w:cs="Courier New" w:hint="default"/>
      </w:rPr>
    </w:lvl>
    <w:lvl w:ilvl="2" w:tplc="04090005" w:tentative="1">
      <w:start w:val="1"/>
      <w:numFmt w:val="bullet"/>
      <w:lvlText w:val=""/>
      <w:lvlJc w:val="left"/>
      <w:pPr>
        <w:ind w:left="2947" w:hanging="360"/>
      </w:pPr>
      <w:rPr>
        <w:rFonts w:ascii="Wingdings" w:hAnsi="Wingdings" w:hint="default"/>
      </w:rPr>
    </w:lvl>
    <w:lvl w:ilvl="3" w:tplc="04090001" w:tentative="1">
      <w:start w:val="1"/>
      <w:numFmt w:val="bullet"/>
      <w:lvlText w:val=""/>
      <w:lvlJc w:val="left"/>
      <w:pPr>
        <w:ind w:left="3667" w:hanging="360"/>
      </w:pPr>
      <w:rPr>
        <w:rFonts w:ascii="Symbol" w:hAnsi="Symbol" w:hint="default"/>
      </w:rPr>
    </w:lvl>
    <w:lvl w:ilvl="4" w:tplc="04090003" w:tentative="1">
      <w:start w:val="1"/>
      <w:numFmt w:val="bullet"/>
      <w:lvlText w:val="o"/>
      <w:lvlJc w:val="left"/>
      <w:pPr>
        <w:ind w:left="4387" w:hanging="360"/>
      </w:pPr>
      <w:rPr>
        <w:rFonts w:ascii="Courier New" w:hAnsi="Courier New" w:cs="Courier New" w:hint="default"/>
      </w:rPr>
    </w:lvl>
    <w:lvl w:ilvl="5" w:tplc="04090005" w:tentative="1">
      <w:start w:val="1"/>
      <w:numFmt w:val="bullet"/>
      <w:lvlText w:val=""/>
      <w:lvlJc w:val="left"/>
      <w:pPr>
        <w:ind w:left="5107" w:hanging="360"/>
      </w:pPr>
      <w:rPr>
        <w:rFonts w:ascii="Wingdings" w:hAnsi="Wingdings" w:hint="default"/>
      </w:rPr>
    </w:lvl>
    <w:lvl w:ilvl="6" w:tplc="04090001" w:tentative="1">
      <w:start w:val="1"/>
      <w:numFmt w:val="bullet"/>
      <w:lvlText w:val=""/>
      <w:lvlJc w:val="left"/>
      <w:pPr>
        <w:ind w:left="5827" w:hanging="360"/>
      </w:pPr>
      <w:rPr>
        <w:rFonts w:ascii="Symbol" w:hAnsi="Symbol" w:hint="default"/>
      </w:rPr>
    </w:lvl>
    <w:lvl w:ilvl="7" w:tplc="04090003" w:tentative="1">
      <w:start w:val="1"/>
      <w:numFmt w:val="bullet"/>
      <w:lvlText w:val="o"/>
      <w:lvlJc w:val="left"/>
      <w:pPr>
        <w:ind w:left="6547" w:hanging="360"/>
      </w:pPr>
      <w:rPr>
        <w:rFonts w:ascii="Courier New" w:hAnsi="Courier New" w:cs="Courier New" w:hint="default"/>
      </w:rPr>
    </w:lvl>
    <w:lvl w:ilvl="8" w:tplc="04090005" w:tentative="1">
      <w:start w:val="1"/>
      <w:numFmt w:val="bullet"/>
      <w:lvlText w:val=""/>
      <w:lvlJc w:val="left"/>
      <w:pPr>
        <w:ind w:left="7267" w:hanging="360"/>
      </w:pPr>
      <w:rPr>
        <w:rFonts w:ascii="Wingdings" w:hAnsi="Wingdings" w:hint="default"/>
      </w:rPr>
    </w:lvl>
  </w:abstractNum>
  <w:abstractNum w:abstractNumId="7">
    <w:nsid w:val="13014C44"/>
    <w:multiLevelType w:val="hybridMultilevel"/>
    <w:tmpl w:val="1E9CC1B0"/>
    <w:lvl w:ilvl="0" w:tplc="A7B0EAAE">
      <w:start w:val="5"/>
      <w:numFmt w:val="bullet"/>
      <w:lvlText w:val="-"/>
      <w:lvlJc w:val="left"/>
      <w:pPr>
        <w:ind w:left="1800" w:hanging="360"/>
      </w:pPr>
      <w:rPr>
        <w:rFonts w:ascii="Times New Roman" w:eastAsia="Times New Roman" w:hAnsi="Times New Roman" w:hint="default"/>
        <w:w w:val="0"/>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nsid w:val="19977CFB"/>
    <w:multiLevelType w:val="hybridMultilevel"/>
    <w:tmpl w:val="35429876"/>
    <w:lvl w:ilvl="0" w:tplc="A7B0EAAE">
      <w:start w:val="5"/>
      <w:numFmt w:val="bullet"/>
      <w:lvlText w:val="-"/>
      <w:lvlJc w:val="left"/>
      <w:pPr>
        <w:ind w:left="720" w:hanging="360"/>
      </w:pPr>
      <w:rPr>
        <w:rFonts w:ascii="Times New Roman" w:eastAsia="Times New Roman" w:hAnsi="Times New Roman" w:hint="default"/>
        <w:w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D782C84"/>
    <w:multiLevelType w:val="hybridMultilevel"/>
    <w:tmpl w:val="1D802BC0"/>
    <w:lvl w:ilvl="0" w:tplc="A7B0EAAE">
      <w:start w:val="5"/>
      <w:numFmt w:val="bullet"/>
      <w:lvlText w:val="-"/>
      <w:lvlJc w:val="left"/>
      <w:pPr>
        <w:ind w:left="1440" w:hanging="360"/>
      </w:pPr>
      <w:rPr>
        <w:rFonts w:ascii="Times New Roman" w:eastAsia="Times New Roman" w:hAnsi="Times New Roman" w:hint="default"/>
        <w:w w:val="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2121153E"/>
    <w:multiLevelType w:val="hybridMultilevel"/>
    <w:tmpl w:val="B546B42E"/>
    <w:lvl w:ilvl="0" w:tplc="A7B0EAAE">
      <w:start w:val="5"/>
      <w:numFmt w:val="bullet"/>
      <w:lvlText w:val="-"/>
      <w:lvlJc w:val="left"/>
      <w:pPr>
        <w:tabs>
          <w:tab w:val="num" w:pos="720"/>
        </w:tabs>
        <w:ind w:left="720" w:hanging="360"/>
      </w:pPr>
      <w:rPr>
        <w:rFonts w:ascii="Times New Roman" w:eastAsia="Times New Roman" w:hAnsi="Times New Roman" w:hint="default"/>
        <w:w w:val="0"/>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1">
    <w:nsid w:val="2BEC36B6"/>
    <w:multiLevelType w:val="hybridMultilevel"/>
    <w:tmpl w:val="5A2CC0AC"/>
    <w:lvl w:ilvl="0" w:tplc="B7E0C112">
      <w:start w:val="1"/>
      <w:numFmt w:val="lowerRoman"/>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2">
    <w:nsid w:val="2F1A3AA4"/>
    <w:multiLevelType w:val="hybridMultilevel"/>
    <w:tmpl w:val="A8D209BA"/>
    <w:lvl w:ilvl="0" w:tplc="6CB622DA">
      <w:start w:val="1"/>
      <w:numFmt w:val="bullet"/>
      <w:lvlText w:val=""/>
      <w:lvlJc w:val="left"/>
      <w:pPr>
        <w:tabs>
          <w:tab w:val="num" w:pos="720"/>
        </w:tabs>
        <w:ind w:left="720" w:hanging="360"/>
      </w:pPr>
      <w:rPr>
        <w:rFonts w:ascii="Wingdings 2" w:hAnsi="Wingdings 2" w:hint="default"/>
      </w:rPr>
    </w:lvl>
    <w:lvl w:ilvl="1" w:tplc="59489E62" w:tentative="1">
      <w:start w:val="1"/>
      <w:numFmt w:val="bullet"/>
      <w:lvlText w:val=""/>
      <w:lvlJc w:val="left"/>
      <w:pPr>
        <w:tabs>
          <w:tab w:val="num" w:pos="1440"/>
        </w:tabs>
        <w:ind w:left="1440" w:hanging="360"/>
      </w:pPr>
      <w:rPr>
        <w:rFonts w:ascii="Wingdings 2" w:hAnsi="Wingdings 2" w:hint="default"/>
      </w:rPr>
    </w:lvl>
    <w:lvl w:ilvl="2" w:tplc="8CBEC17A" w:tentative="1">
      <w:start w:val="1"/>
      <w:numFmt w:val="bullet"/>
      <w:lvlText w:val=""/>
      <w:lvlJc w:val="left"/>
      <w:pPr>
        <w:tabs>
          <w:tab w:val="num" w:pos="2160"/>
        </w:tabs>
        <w:ind w:left="2160" w:hanging="360"/>
      </w:pPr>
      <w:rPr>
        <w:rFonts w:ascii="Wingdings 2" w:hAnsi="Wingdings 2" w:hint="default"/>
      </w:rPr>
    </w:lvl>
    <w:lvl w:ilvl="3" w:tplc="0CE404BA" w:tentative="1">
      <w:start w:val="1"/>
      <w:numFmt w:val="bullet"/>
      <w:lvlText w:val=""/>
      <w:lvlJc w:val="left"/>
      <w:pPr>
        <w:tabs>
          <w:tab w:val="num" w:pos="2880"/>
        </w:tabs>
        <w:ind w:left="2880" w:hanging="360"/>
      </w:pPr>
      <w:rPr>
        <w:rFonts w:ascii="Wingdings 2" w:hAnsi="Wingdings 2" w:hint="default"/>
      </w:rPr>
    </w:lvl>
    <w:lvl w:ilvl="4" w:tplc="A7B8E07C" w:tentative="1">
      <w:start w:val="1"/>
      <w:numFmt w:val="bullet"/>
      <w:lvlText w:val=""/>
      <w:lvlJc w:val="left"/>
      <w:pPr>
        <w:tabs>
          <w:tab w:val="num" w:pos="3600"/>
        </w:tabs>
        <w:ind w:left="3600" w:hanging="360"/>
      </w:pPr>
      <w:rPr>
        <w:rFonts w:ascii="Wingdings 2" w:hAnsi="Wingdings 2" w:hint="default"/>
      </w:rPr>
    </w:lvl>
    <w:lvl w:ilvl="5" w:tplc="9DB23854" w:tentative="1">
      <w:start w:val="1"/>
      <w:numFmt w:val="bullet"/>
      <w:lvlText w:val=""/>
      <w:lvlJc w:val="left"/>
      <w:pPr>
        <w:tabs>
          <w:tab w:val="num" w:pos="4320"/>
        </w:tabs>
        <w:ind w:left="4320" w:hanging="360"/>
      </w:pPr>
      <w:rPr>
        <w:rFonts w:ascii="Wingdings 2" w:hAnsi="Wingdings 2" w:hint="default"/>
      </w:rPr>
    </w:lvl>
    <w:lvl w:ilvl="6" w:tplc="35AA1552" w:tentative="1">
      <w:start w:val="1"/>
      <w:numFmt w:val="bullet"/>
      <w:lvlText w:val=""/>
      <w:lvlJc w:val="left"/>
      <w:pPr>
        <w:tabs>
          <w:tab w:val="num" w:pos="5040"/>
        </w:tabs>
        <w:ind w:left="5040" w:hanging="360"/>
      </w:pPr>
      <w:rPr>
        <w:rFonts w:ascii="Wingdings 2" w:hAnsi="Wingdings 2" w:hint="default"/>
      </w:rPr>
    </w:lvl>
    <w:lvl w:ilvl="7" w:tplc="3796DC16" w:tentative="1">
      <w:start w:val="1"/>
      <w:numFmt w:val="bullet"/>
      <w:lvlText w:val=""/>
      <w:lvlJc w:val="left"/>
      <w:pPr>
        <w:tabs>
          <w:tab w:val="num" w:pos="5760"/>
        </w:tabs>
        <w:ind w:left="5760" w:hanging="360"/>
      </w:pPr>
      <w:rPr>
        <w:rFonts w:ascii="Wingdings 2" w:hAnsi="Wingdings 2" w:hint="default"/>
      </w:rPr>
    </w:lvl>
    <w:lvl w:ilvl="8" w:tplc="B1A47D80" w:tentative="1">
      <w:start w:val="1"/>
      <w:numFmt w:val="bullet"/>
      <w:lvlText w:val=""/>
      <w:lvlJc w:val="left"/>
      <w:pPr>
        <w:tabs>
          <w:tab w:val="num" w:pos="6480"/>
        </w:tabs>
        <w:ind w:left="6480" w:hanging="360"/>
      </w:pPr>
      <w:rPr>
        <w:rFonts w:ascii="Wingdings 2" w:hAnsi="Wingdings 2" w:hint="default"/>
      </w:rPr>
    </w:lvl>
  </w:abstractNum>
  <w:abstractNum w:abstractNumId="13">
    <w:nsid w:val="30DB0157"/>
    <w:multiLevelType w:val="hybridMultilevel"/>
    <w:tmpl w:val="21CCE35C"/>
    <w:lvl w:ilvl="0" w:tplc="A7B0EAAE">
      <w:start w:val="5"/>
      <w:numFmt w:val="bullet"/>
      <w:lvlText w:val="-"/>
      <w:lvlJc w:val="left"/>
      <w:pPr>
        <w:ind w:left="1440" w:hanging="360"/>
      </w:pPr>
      <w:rPr>
        <w:rFonts w:ascii="Times New Roman" w:eastAsia="Times New Roman" w:hAnsi="Times New Roman" w:hint="default"/>
        <w:w w:val="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36447DE6"/>
    <w:multiLevelType w:val="hybridMultilevel"/>
    <w:tmpl w:val="F5E4B9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6F46EBC"/>
    <w:multiLevelType w:val="hybridMultilevel"/>
    <w:tmpl w:val="C0F28A18"/>
    <w:lvl w:ilvl="0" w:tplc="A7B0EAAE">
      <w:start w:val="5"/>
      <w:numFmt w:val="bullet"/>
      <w:lvlText w:val="-"/>
      <w:lvlJc w:val="left"/>
      <w:pPr>
        <w:ind w:left="1440" w:hanging="360"/>
      </w:pPr>
      <w:rPr>
        <w:rFonts w:ascii="Times New Roman" w:eastAsia="Times New Roman" w:hAnsi="Times New Roman" w:hint="default"/>
        <w:w w:val="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37586BB3"/>
    <w:multiLevelType w:val="hybridMultilevel"/>
    <w:tmpl w:val="08C0E79E"/>
    <w:lvl w:ilvl="0" w:tplc="A7B0EAAE">
      <w:start w:val="5"/>
      <w:numFmt w:val="bullet"/>
      <w:lvlText w:val="-"/>
      <w:lvlJc w:val="left"/>
      <w:pPr>
        <w:ind w:left="1440" w:hanging="360"/>
      </w:pPr>
      <w:rPr>
        <w:rFonts w:ascii="Times New Roman" w:eastAsia="Times New Roman" w:hAnsi="Times New Roman" w:hint="default"/>
        <w:w w:val="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3A836263"/>
    <w:multiLevelType w:val="hybridMultilevel"/>
    <w:tmpl w:val="56EC1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BB55D16"/>
    <w:multiLevelType w:val="hybridMultilevel"/>
    <w:tmpl w:val="9D02F55E"/>
    <w:lvl w:ilvl="0" w:tplc="A7B0EAAE">
      <w:start w:val="5"/>
      <w:numFmt w:val="bullet"/>
      <w:lvlText w:val="-"/>
      <w:lvlJc w:val="left"/>
      <w:pPr>
        <w:ind w:left="720" w:hanging="360"/>
      </w:pPr>
      <w:rPr>
        <w:rFonts w:ascii="Times New Roman" w:eastAsia="Times New Roman" w:hAnsi="Times New Roman" w:hint="default"/>
        <w:w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05B2E1A"/>
    <w:multiLevelType w:val="hybridMultilevel"/>
    <w:tmpl w:val="AAA613A8"/>
    <w:lvl w:ilvl="0" w:tplc="A7B0EAAE">
      <w:start w:val="5"/>
      <w:numFmt w:val="bullet"/>
      <w:lvlText w:val="-"/>
      <w:lvlJc w:val="left"/>
      <w:pPr>
        <w:ind w:left="1440" w:hanging="360"/>
      </w:pPr>
      <w:rPr>
        <w:rFonts w:ascii="Times New Roman" w:eastAsia="Times New Roman" w:hAnsi="Times New Roman" w:hint="default"/>
        <w:w w:val="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42D93FD1"/>
    <w:multiLevelType w:val="hybridMultilevel"/>
    <w:tmpl w:val="C8562622"/>
    <w:lvl w:ilvl="0" w:tplc="A7B0EAAE">
      <w:start w:val="5"/>
      <w:numFmt w:val="bullet"/>
      <w:lvlText w:val="-"/>
      <w:lvlJc w:val="left"/>
      <w:pPr>
        <w:ind w:left="1440" w:hanging="360"/>
      </w:pPr>
      <w:rPr>
        <w:rFonts w:ascii="Times New Roman" w:eastAsia="Times New Roman" w:hAnsi="Times New Roman" w:hint="default"/>
        <w:w w:val="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45D670C4"/>
    <w:multiLevelType w:val="hybridMultilevel"/>
    <w:tmpl w:val="BAA02FC2"/>
    <w:lvl w:ilvl="0" w:tplc="A7B0EAAE">
      <w:start w:val="5"/>
      <w:numFmt w:val="bullet"/>
      <w:lvlText w:val="-"/>
      <w:lvlJc w:val="left"/>
      <w:pPr>
        <w:ind w:left="778" w:hanging="360"/>
      </w:pPr>
      <w:rPr>
        <w:rFonts w:ascii="Times New Roman" w:eastAsia="Times New Roman" w:hAnsi="Times New Roman" w:hint="default"/>
        <w:w w:val="0"/>
      </w:rPr>
    </w:lvl>
    <w:lvl w:ilvl="1" w:tplc="04090003" w:tentative="1">
      <w:start w:val="1"/>
      <w:numFmt w:val="bullet"/>
      <w:lvlText w:val="o"/>
      <w:lvlJc w:val="left"/>
      <w:pPr>
        <w:ind w:left="1498" w:hanging="360"/>
      </w:pPr>
      <w:rPr>
        <w:rFonts w:ascii="Courier New" w:hAnsi="Courier New" w:cs="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22">
    <w:nsid w:val="47363119"/>
    <w:multiLevelType w:val="hybridMultilevel"/>
    <w:tmpl w:val="CC8A851A"/>
    <w:lvl w:ilvl="0" w:tplc="A7B0EAAE">
      <w:start w:val="5"/>
      <w:numFmt w:val="bullet"/>
      <w:lvlText w:val="-"/>
      <w:lvlJc w:val="left"/>
      <w:pPr>
        <w:ind w:left="1353" w:hanging="360"/>
      </w:pPr>
      <w:rPr>
        <w:rFonts w:ascii="Times New Roman" w:eastAsia="Times New Roman" w:hAnsi="Times New Roman" w:hint="default"/>
        <w:w w:val="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4D4061F6"/>
    <w:multiLevelType w:val="hybridMultilevel"/>
    <w:tmpl w:val="B27230EE"/>
    <w:lvl w:ilvl="0" w:tplc="A7B0EAAE">
      <w:start w:val="5"/>
      <w:numFmt w:val="bullet"/>
      <w:lvlText w:val="-"/>
      <w:lvlJc w:val="left"/>
      <w:pPr>
        <w:ind w:left="720" w:hanging="360"/>
      </w:pPr>
      <w:rPr>
        <w:rFonts w:ascii="Times New Roman" w:eastAsia="Times New Roman" w:hAnsi="Times New Roman" w:hint="default"/>
        <w:w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16C6BB9"/>
    <w:multiLevelType w:val="hybridMultilevel"/>
    <w:tmpl w:val="634CF5D2"/>
    <w:lvl w:ilvl="0" w:tplc="A7B0EAAE">
      <w:start w:val="5"/>
      <w:numFmt w:val="bullet"/>
      <w:lvlText w:val="-"/>
      <w:lvlJc w:val="left"/>
      <w:pPr>
        <w:ind w:left="1440" w:hanging="360"/>
      </w:pPr>
      <w:rPr>
        <w:rFonts w:ascii="Times New Roman" w:eastAsia="Times New Roman" w:hAnsi="Times New Roman" w:hint="default"/>
        <w:w w:val="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54051821"/>
    <w:multiLevelType w:val="hybridMultilevel"/>
    <w:tmpl w:val="8FC4D67C"/>
    <w:lvl w:ilvl="0" w:tplc="A7B0EAAE">
      <w:start w:val="5"/>
      <w:numFmt w:val="bullet"/>
      <w:lvlText w:val="-"/>
      <w:lvlJc w:val="left"/>
      <w:pPr>
        <w:ind w:left="1440" w:hanging="360"/>
      </w:pPr>
      <w:rPr>
        <w:rFonts w:ascii="Times New Roman" w:eastAsia="Times New Roman" w:hAnsi="Times New Roman" w:hint="default"/>
        <w:w w:val="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5415030E"/>
    <w:multiLevelType w:val="hybridMultilevel"/>
    <w:tmpl w:val="B7CCB962"/>
    <w:lvl w:ilvl="0" w:tplc="A7B0EAAE">
      <w:start w:val="5"/>
      <w:numFmt w:val="bullet"/>
      <w:lvlText w:val="-"/>
      <w:lvlJc w:val="left"/>
      <w:pPr>
        <w:ind w:left="1800" w:hanging="360"/>
      </w:pPr>
      <w:rPr>
        <w:rFonts w:ascii="Times New Roman" w:eastAsia="Times New Roman" w:hAnsi="Times New Roman" w:hint="default"/>
        <w:w w:val="0"/>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7">
    <w:nsid w:val="591B3800"/>
    <w:multiLevelType w:val="hybridMultilevel"/>
    <w:tmpl w:val="E734340E"/>
    <w:lvl w:ilvl="0" w:tplc="A7B0EAAE">
      <w:start w:val="5"/>
      <w:numFmt w:val="bullet"/>
      <w:lvlText w:val="-"/>
      <w:lvlJc w:val="left"/>
      <w:pPr>
        <w:ind w:left="1440" w:hanging="360"/>
      </w:pPr>
      <w:rPr>
        <w:rFonts w:ascii="Times New Roman" w:eastAsia="Times New Roman" w:hAnsi="Times New Roman" w:hint="default"/>
        <w:w w:val="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59A43FAF"/>
    <w:multiLevelType w:val="hybridMultilevel"/>
    <w:tmpl w:val="D2A22A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C7945FB"/>
    <w:multiLevelType w:val="hybridMultilevel"/>
    <w:tmpl w:val="F34A0556"/>
    <w:lvl w:ilvl="0" w:tplc="A7B0EAAE">
      <w:start w:val="5"/>
      <w:numFmt w:val="bullet"/>
      <w:lvlText w:val="-"/>
      <w:lvlJc w:val="left"/>
      <w:pPr>
        <w:ind w:left="1440" w:hanging="360"/>
      </w:pPr>
      <w:rPr>
        <w:rFonts w:ascii="Times New Roman" w:eastAsia="Times New Roman" w:hAnsi="Times New Roman" w:hint="default"/>
        <w:w w:val="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nsid w:val="60E334B1"/>
    <w:multiLevelType w:val="hybridMultilevel"/>
    <w:tmpl w:val="2AC630DA"/>
    <w:lvl w:ilvl="0" w:tplc="A7B0EAAE">
      <w:start w:val="5"/>
      <w:numFmt w:val="bullet"/>
      <w:lvlText w:val="-"/>
      <w:lvlJc w:val="left"/>
      <w:pPr>
        <w:ind w:left="1440" w:hanging="360"/>
      </w:pPr>
      <w:rPr>
        <w:rFonts w:ascii="Times New Roman" w:eastAsia="Times New Roman" w:hAnsi="Times New Roman" w:hint="default"/>
        <w:w w:val="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nsid w:val="6229087E"/>
    <w:multiLevelType w:val="hybridMultilevel"/>
    <w:tmpl w:val="164A6BDC"/>
    <w:lvl w:ilvl="0" w:tplc="A7B0EAAE">
      <w:start w:val="5"/>
      <w:numFmt w:val="bullet"/>
      <w:lvlText w:val="-"/>
      <w:lvlJc w:val="left"/>
      <w:pPr>
        <w:ind w:left="1440" w:hanging="360"/>
      </w:pPr>
      <w:rPr>
        <w:rFonts w:ascii="Times New Roman" w:eastAsia="Times New Roman" w:hAnsi="Times New Roman" w:hint="default"/>
        <w:w w:val="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nsid w:val="633365DD"/>
    <w:multiLevelType w:val="hybridMultilevel"/>
    <w:tmpl w:val="13224B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C2B045C"/>
    <w:multiLevelType w:val="hybridMultilevel"/>
    <w:tmpl w:val="FFD06500"/>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34">
    <w:nsid w:val="6C31584C"/>
    <w:multiLevelType w:val="hybridMultilevel"/>
    <w:tmpl w:val="ADD2C338"/>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nsid w:val="6D6E5B5D"/>
    <w:multiLevelType w:val="hybridMultilevel"/>
    <w:tmpl w:val="AC863D92"/>
    <w:lvl w:ilvl="0" w:tplc="A7B0EAAE">
      <w:start w:val="5"/>
      <w:numFmt w:val="bullet"/>
      <w:lvlText w:val="-"/>
      <w:lvlJc w:val="left"/>
      <w:pPr>
        <w:ind w:left="1440" w:hanging="360"/>
      </w:pPr>
      <w:rPr>
        <w:rFonts w:ascii="Times New Roman" w:eastAsia="Times New Roman" w:hAnsi="Times New Roman" w:hint="default"/>
        <w:w w:val="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nsid w:val="6DD26966"/>
    <w:multiLevelType w:val="hybridMultilevel"/>
    <w:tmpl w:val="DAAA6E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1330E08"/>
    <w:multiLevelType w:val="hybridMultilevel"/>
    <w:tmpl w:val="C53E7384"/>
    <w:lvl w:ilvl="0" w:tplc="A7B0EAAE">
      <w:start w:val="5"/>
      <w:numFmt w:val="bullet"/>
      <w:lvlText w:val="-"/>
      <w:lvlJc w:val="left"/>
      <w:pPr>
        <w:ind w:left="1440" w:hanging="360"/>
      </w:pPr>
      <w:rPr>
        <w:rFonts w:ascii="Times New Roman" w:eastAsia="Times New Roman" w:hAnsi="Times New Roman" w:hint="default"/>
        <w:w w:val="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nsid w:val="77565EDF"/>
    <w:multiLevelType w:val="hybridMultilevel"/>
    <w:tmpl w:val="DD746106"/>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nsid w:val="7C8F46A1"/>
    <w:multiLevelType w:val="hybridMultilevel"/>
    <w:tmpl w:val="A9F0F3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17"/>
  </w:num>
  <w:num w:numId="4">
    <w:abstractNumId w:val="33"/>
  </w:num>
  <w:num w:numId="5">
    <w:abstractNumId w:val="10"/>
  </w:num>
  <w:num w:numId="6">
    <w:abstractNumId w:val="23"/>
  </w:num>
  <w:num w:numId="7">
    <w:abstractNumId w:val="21"/>
  </w:num>
  <w:num w:numId="8">
    <w:abstractNumId w:val="11"/>
  </w:num>
  <w:num w:numId="9">
    <w:abstractNumId w:val="36"/>
  </w:num>
  <w:num w:numId="10">
    <w:abstractNumId w:val="39"/>
  </w:num>
  <w:num w:numId="11">
    <w:abstractNumId w:val="8"/>
  </w:num>
  <w:num w:numId="12">
    <w:abstractNumId w:val="14"/>
  </w:num>
  <w:num w:numId="13">
    <w:abstractNumId w:val="13"/>
  </w:num>
  <w:num w:numId="14">
    <w:abstractNumId w:val="19"/>
  </w:num>
  <w:num w:numId="15">
    <w:abstractNumId w:val="25"/>
  </w:num>
  <w:num w:numId="16">
    <w:abstractNumId w:val="1"/>
  </w:num>
  <w:num w:numId="17">
    <w:abstractNumId w:val="22"/>
  </w:num>
  <w:num w:numId="18">
    <w:abstractNumId w:val="2"/>
  </w:num>
  <w:num w:numId="19">
    <w:abstractNumId w:val="37"/>
  </w:num>
  <w:num w:numId="20">
    <w:abstractNumId w:val="9"/>
  </w:num>
  <w:num w:numId="21">
    <w:abstractNumId w:val="24"/>
  </w:num>
  <w:num w:numId="22">
    <w:abstractNumId w:val="15"/>
  </w:num>
  <w:num w:numId="23">
    <w:abstractNumId w:val="20"/>
  </w:num>
  <w:num w:numId="24">
    <w:abstractNumId w:val="35"/>
  </w:num>
  <w:num w:numId="25">
    <w:abstractNumId w:val="6"/>
  </w:num>
  <w:num w:numId="26">
    <w:abstractNumId w:val="28"/>
  </w:num>
  <w:num w:numId="27">
    <w:abstractNumId w:val="34"/>
  </w:num>
  <w:num w:numId="28">
    <w:abstractNumId w:val="0"/>
  </w:num>
  <w:num w:numId="29">
    <w:abstractNumId w:val="38"/>
  </w:num>
  <w:num w:numId="30">
    <w:abstractNumId w:val="7"/>
  </w:num>
  <w:num w:numId="31">
    <w:abstractNumId w:val="3"/>
  </w:num>
  <w:num w:numId="32">
    <w:abstractNumId w:val="27"/>
  </w:num>
  <w:num w:numId="33">
    <w:abstractNumId w:val="26"/>
  </w:num>
  <w:num w:numId="34">
    <w:abstractNumId w:val="18"/>
  </w:num>
  <w:num w:numId="35">
    <w:abstractNumId w:val="31"/>
  </w:num>
  <w:num w:numId="36">
    <w:abstractNumId w:val="29"/>
  </w:num>
  <w:num w:numId="37">
    <w:abstractNumId w:val="30"/>
  </w:num>
  <w:num w:numId="38">
    <w:abstractNumId w:val="16"/>
  </w:num>
  <w:num w:numId="39">
    <w:abstractNumId w:val="32"/>
  </w:num>
  <w:num w:numId="40">
    <w:abstractNumId w:val="12"/>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ctiveWritingStyle w:appName="MSWord" w:lang="en-GB" w:vendorID="64" w:dllVersion="131078" w:nlCheck="1" w:checkStyle="1"/>
  <w:activeWritingStyle w:appName="MSWord" w:lang="en-US" w:vendorID="64" w:dllVersion="131078" w:nlCheck="1" w:checkStyle="1"/>
  <w:activeWritingStyle w:appName="MSWord" w:lang="en-CA" w:vendorID="64" w:dllVersion="131078" w:nlCheck="1" w:checkStyle="1"/>
  <w:proofState w:spelling="clean" w:grammar="clean"/>
  <w:stylePaneFormatFilter w:val="3F01"/>
  <w:defaultTabStop w:val="658"/>
  <w:drawingGridHorizontalSpacing w:val="120"/>
  <w:displayHorizontalDrawingGridEvery w:val="2"/>
  <w:displayVerticalDrawingGridEvery w:val="2"/>
  <w:noPunctuationKerning/>
  <w:characterSpacingControl w:val="doNotCompress"/>
  <w:footnotePr>
    <w:footnote w:id="0"/>
    <w:footnote w:id="1"/>
  </w:footnotePr>
  <w:endnotePr>
    <w:endnote w:id="0"/>
    <w:endnote w:id="1"/>
  </w:endnotePr>
  <w:compat>
    <w:applyBreakingRules/>
  </w:compat>
  <w:rsids>
    <w:rsidRoot w:val="0012204E"/>
    <w:rsid w:val="000025C8"/>
    <w:rsid w:val="000047B0"/>
    <w:rsid w:val="00006677"/>
    <w:rsid w:val="000066A1"/>
    <w:rsid w:val="0000686E"/>
    <w:rsid w:val="0000715F"/>
    <w:rsid w:val="00007A17"/>
    <w:rsid w:val="00012332"/>
    <w:rsid w:val="000149E6"/>
    <w:rsid w:val="00014ED9"/>
    <w:rsid w:val="00015A52"/>
    <w:rsid w:val="0001729B"/>
    <w:rsid w:val="00021D2C"/>
    <w:rsid w:val="00022240"/>
    <w:rsid w:val="00022435"/>
    <w:rsid w:val="00025303"/>
    <w:rsid w:val="00025C64"/>
    <w:rsid w:val="0002760A"/>
    <w:rsid w:val="000277D1"/>
    <w:rsid w:val="00031986"/>
    <w:rsid w:val="00031CB6"/>
    <w:rsid w:val="00033C56"/>
    <w:rsid w:val="00035C81"/>
    <w:rsid w:val="00037CB9"/>
    <w:rsid w:val="00043560"/>
    <w:rsid w:val="00043FBA"/>
    <w:rsid w:val="00045859"/>
    <w:rsid w:val="00047D54"/>
    <w:rsid w:val="00050A30"/>
    <w:rsid w:val="00053690"/>
    <w:rsid w:val="00055404"/>
    <w:rsid w:val="00056202"/>
    <w:rsid w:val="00056B39"/>
    <w:rsid w:val="00060666"/>
    <w:rsid w:val="000613CF"/>
    <w:rsid w:val="00061713"/>
    <w:rsid w:val="0006180A"/>
    <w:rsid w:val="0006276E"/>
    <w:rsid w:val="00063779"/>
    <w:rsid w:val="000665AC"/>
    <w:rsid w:val="00066624"/>
    <w:rsid w:val="000675AE"/>
    <w:rsid w:val="00067D5E"/>
    <w:rsid w:val="00067E02"/>
    <w:rsid w:val="000700EA"/>
    <w:rsid w:val="000707DA"/>
    <w:rsid w:val="000712BB"/>
    <w:rsid w:val="00072192"/>
    <w:rsid w:val="0007252D"/>
    <w:rsid w:val="00072969"/>
    <w:rsid w:val="000752EE"/>
    <w:rsid w:val="00076475"/>
    <w:rsid w:val="00077206"/>
    <w:rsid w:val="000776A5"/>
    <w:rsid w:val="00081A8A"/>
    <w:rsid w:val="00081B65"/>
    <w:rsid w:val="00082A18"/>
    <w:rsid w:val="00083843"/>
    <w:rsid w:val="00084B6B"/>
    <w:rsid w:val="000866B8"/>
    <w:rsid w:val="00094390"/>
    <w:rsid w:val="00095367"/>
    <w:rsid w:val="00096747"/>
    <w:rsid w:val="00096790"/>
    <w:rsid w:val="000967AF"/>
    <w:rsid w:val="00096ABE"/>
    <w:rsid w:val="00097443"/>
    <w:rsid w:val="00097FED"/>
    <w:rsid w:val="000A0118"/>
    <w:rsid w:val="000A01B7"/>
    <w:rsid w:val="000A03ED"/>
    <w:rsid w:val="000A09BA"/>
    <w:rsid w:val="000A0DA1"/>
    <w:rsid w:val="000A1881"/>
    <w:rsid w:val="000A1DDB"/>
    <w:rsid w:val="000A1EE7"/>
    <w:rsid w:val="000A2A17"/>
    <w:rsid w:val="000A2D8D"/>
    <w:rsid w:val="000A3BC1"/>
    <w:rsid w:val="000A622C"/>
    <w:rsid w:val="000A670E"/>
    <w:rsid w:val="000B052B"/>
    <w:rsid w:val="000B2F28"/>
    <w:rsid w:val="000B30FA"/>
    <w:rsid w:val="000B5497"/>
    <w:rsid w:val="000B54B1"/>
    <w:rsid w:val="000C0FCE"/>
    <w:rsid w:val="000C1C92"/>
    <w:rsid w:val="000C21F4"/>
    <w:rsid w:val="000C4B98"/>
    <w:rsid w:val="000C5467"/>
    <w:rsid w:val="000C5822"/>
    <w:rsid w:val="000C669E"/>
    <w:rsid w:val="000D1223"/>
    <w:rsid w:val="000D1D67"/>
    <w:rsid w:val="000D37C8"/>
    <w:rsid w:val="000D47D8"/>
    <w:rsid w:val="000D7D44"/>
    <w:rsid w:val="000E0142"/>
    <w:rsid w:val="000E2B41"/>
    <w:rsid w:val="000E4606"/>
    <w:rsid w:val="000E58F1"/>
    <w:rsid w:val="000E75FC"/>
    <w:rsid w:val="000F03C1"/>
    <w:rsid w:val="000F0E87"/>
    <w:rsid w:val="000F300E"/>
    <w:rsid w:val="000F389C"/>
    <w:rsid w:val="000F3ED3"/>
    <w:rsid w:val="000F5080"/>
    <w:rsid w:val="000F7D78"/>
    <w:rsid w:val="00100279"/>
    <w:rsid w:val="00100390"/>
    <w:rsid w:val="001003D9"/>
    <w:rsid w:val="0010041C"/>
    <w:rsid w:val="001009B3"/>
    <w:rsid w:val="0010119F"/>
    <w:rsid w:val="0010344E"/>
    <w:rsid w:val="00103576"/>
    <w:rsid w:val="00103C90"/>
    <w:rsid w:val="00103CFE"/>
    <w:rsid w:val="00103EFC"/>
    <w:rsid w:val="001060E5"/>
    <w:rsid w:val="0011119A"/>
    <w:rsid w:val="00111A2F"/>
    <w:rsid w:val="00112916"/>
    <w:rsid w:val="0011296D"/>
    <w:rsid w:val="00112BDB"/>
    <w:rsid w:val="001141CE"/>
    <w:rsid w:val="0011478A"/>
    <w:rsid w:val="0012007A"/>
    <w:rsid w:val="001213A3"/>
    <w:rsid w:val="00121508"/>
    <w:rsid w:val="0012204E"/>
    <w:rsid w:val="00122586"/>
    <w:rsid w:val="001232C6"/>
    <w:rsid w:val="001245B2"/>
    <w:rsid w:val="0012539C"/>
    <w:rsid w:val="001253BD"/>
    <w:rsid w:val="001255E7"/>
    <w:rsid w:val="00126B86"/>
    <w:rsid w:val="00126EDD"/>
    <w:rsid w:val="001274C3"/>
    <w:rsid w:val="00130139"/>
    <w:rsid w:val="00132DCD"/>
    <w:rsid w:val="00133778"/>
    <w:rsid w:val="00135368"/>
    <w:rsid w:val="00135DAD"/>
    <w:rsid w:val="001372B2"/>
    <w:rsid w:val="00137701"/>
    <w:rsid w:val="00137AEE"/>
    <w:rsid w:val="00140CF5"/>
    <w:rsid w:val="001419D5"/>
    <w:rsid w:val="00142080"/>
    <w:rsid w:val="001422D5"/>
    <w:rsid w:val="00143413"/>
    <w:rsid w:val="00143752"/>
    <w:rsid w:val="00144D9B"/>
    <w:rsid w:val="00145698"/>
    <w:rsid w:val="0014702A"/>
    <w:rsid w:val="001540D7"/>
    <w:rsid w:val="0015560E"/>
    <w:rsid w:val="00155672"/>
    <w:rsid w:val="00156B72"/>
    <w:rsid w:val="001570F6"/>
    <w:rsid w:val="00157382"/>
    <w:rsid w:val="00157405"/>
    <w:rsid w:val="0015751C"/>
    <w:rsid w:val="00157647"/>
    <w:rsid w:val="0015766D"/>
    <w:rsid w:val="00160D8B"/>
    <w:rsid w:val="00161FA0"/>
    <w:rsid w:val="00162D51"/>
    <w:rsid w:val="0016368C"/>
    <w:rsid w:val="00163968"/>
    <w:rsid w:val="001645F8"/>
    <w:rsid w:val="0016590F"/>
    <w:rsid w:val="00171787"/>
    <w:rsid w:val="0017260B"/>
    <w:rsid w:val="00173436"/>
    <w:rsid w:val="00174F54"/>
    <w:rsid w:val="001767E0"/>
    <w:rsid w:val="0018062B"/>
    <w:rsid w:val="001809DF"/>
    <w:rsid w:val="00182C0E"/>
    <w:rsid w:val="00183CA3"/>
    <w:rsid w:val="001849A5"/>
    <w:rsid w:val="00185882"/>
    <w:rsid w:val="001906C1"/>
    <w:rsid w:val="0019114C"/>
    <w:rsid w:val="00191291"/>
    <w:rsid w:val="0019528A"/>
    <w:rsid w:val="001961C0"/>
    <w:rsid w:val="00196D13"/>
    <w:rsid w:val="00196F7B"/>
    <w:rsid w:val="0019779C"/>
    <w:rsid w:val="001A13D0"/>
    <w:rsid w:val="001A420C"/>
    <w:rsid w:val="001A4C2D"/>
    <w:rsid w:val="001A52D4"/>
    <w:rsid w:val="001A5587"/>
    <w:rsid w:val="001A564A"/>
    <w:rsid w:val="001A5C3E"/>
    <w:rsid w:val="001A68C0"/>
    <w:rsid w:val="001A70DC"/>
    <w:rsid w:val="001A70E3"/>
    <w:rsid w:val="001A7788"/>
    <w:rsid w:val="001A7BE3"/>
    <w:rsid w:val="001A7FE6"/>
    <w:rsid w:val="001B3041"/>
    <w:rsid w:val="001B32B7"/>
    <w:rsid w:val="001B3968"/>
    <w:rsid w:val="001B3CB8"/>
    <w:rsid w:val="001B4C19"/>
    <w:rsid w:val="001B60A6"/>
    <w:rsid w:val="001B67B5"/>
    <w:rsid w:val="001B682B"/>
    <w:rsid w:val="001B71BA"/>
    <w:rsid w:val="001C0556"/>
    <w:rsid w:val="001C2007"/>
    <w:rsid w:val="001C3218"/>
    <w:rsid w:val="001C3737"/>
    <w:rsid w:val="001C68B1"/>
    <w:rsid w:val="001D1858"/>
    <w:rsid w:val="001D18A9"/>
    <w:rsid w:val="001D220C"/>
    <w:rsid w:val="001D693D"/>
    <w:rsid w:val="001D7C3A"/>
    <w:rsid w:val="001E0E06"/>
    <w:rsid w:val="001E1C5F"/>
    <w:rsid w:val="001E3FBD"/>
    <w:rsid w:val="001E47A2"/>
    <w:rsid w:val="001E5F8B"/>
    <w:rsid w:val="001E6B17"/>
    <w:rsid w:val="001F0BB1"/>
    <w:rsid w:val="001F2571"/>
    <w:rsid w:val="001F4C08"/>
    <w:rsid w:val="001F5ADB"/>
    <w:rsid w:val="001F5BEE"/>
    <w:rsid w:val="001F7E4A"/>
    <w:rsid w:val="00200B07"/>
    <w:rsid w:val="00200B51"/>
    <w:rsid w:val="00201F2A"/>
    <w:rsid w:val="002034FB"/>
    <w:rsid w:val="00203C5A"/>
    <w:rsid w:val="002040CE"/>
    <w:rsid w:val="00204303"/>
    <w:rsid w:val="002043F3"/>
    <w:rsid w:val="002054A1"/>
    <w:rsid w:val="002062E5"/>
    <w:rsid w:val="00207DEA"/>
    <w:rsid w:val="00211636"/>
    <w:rsid w:val="0021297C"/>
    <w:rsid w:val="002131C4"/>
    <w:rsid w:val="002132EE"/>
    <w:rsid w:val="002135D3"/>
    <w:rsid w:val="00214C17"/>
    <w:rsid w:val="00215A08"/>
    <w:rsid w:val="00217D30"/>
    <w:rsid w:val="00221321"/>
    <w:rsid w:val="00221558"/>
    <w:rsid w:val="002225AC"/>
    <w:rsid w:val="0022376C"/>
    <w:rsid w:val="00224241"/>
    <w:rsid w:val="00224EFF"/>
    <w:rsid w:val="002250CB"/>
    <w:rsid w:val="00226067"/>
    <w:rsid w:val="00226E39"/>
    <w:rsid w:val="002271B5"/>
    <w:rsid w:val="00230E45"/>
    <w:rsid w:val="0023356D"/>
    <w:rsid w:val="00233CCA"/>
    <w:rsid w:val="002343F1"/>
    <w:rsid w:val="0023605C"/>
    <w:rsid w:val="00236B95"/>
    <w:rsid w:val="00240B20"/>
    <w:rsid w:val="00240D15"/>
    <w:rsid w:val="002421AC"/>
    <w:rsid w:val="002425E3"/>
    <w:rsid w:val="00243E3B"/>
    <w:rsid w:val="00245E2A"/>
    <w:rsid w:val="00247A1E"/>
    <w:rsid w:val="00247ACA"/>
    <w:rsid w:val="00247DD7"/>
    <w:rsid w:val="002501C0"/>
    <w:rsid w:val="002510B0"/>
    <w:rsid w:val="00252EC6"/>
    <w:rsid w:val="0025337B"/>
    <w:rsid w:val="002543E2"/>
    <w:rsid w:val="00257312"/>
    <w:rsid w:val="00260352"/>
    <w:rsid w:val="00261E3F"/>
    <w:rsid w:val="00263785"/>
    <w:rsid w:val="00263D2F"/>
    <w:rsid w:val="0026635A"/>
    <w:rsid w:val="00267394"/>
    <w:rsid w:val="002674ED"/>
    <w:rsid w:val="002675B3"/>
    <w:rsid w:val="002706C7"/>
    <w:rsid w:val="0027096E"/>
    <w:rsid w:val="00270B5B"/>
    <w:rsid w:val="00270DAA"/>
    <w:rsid w:val="002710DE"/>
    <w:rsid w:val="0027270B"/>
    <w:rsid w:val="00274AC1"/>
    <w:rsid w:val="00275BD2"/>
    <w:rsid w:val="00276813"/>
    <w:rsid w:val="002807C2"/>
    <w:rsid w:val="00282E42"/>
    <w:rsid w:val="002835C8"/>
    <w:rsid w:val="00285A85"/>
    <w:rsid w:val="00285FD4"/>
    <w:rsid w:val="00286F63"/>
    <w:rsid w:val="002876A1"/>
    <w:rsid w:val="00290BCC"/>
    <w:rsid w:val="002912FC"/>
    <w:rsid w:val="00291A60"/>
    <w:rsid w:val="00291A81"/>
    <w:rsid w:val="002932B4"/>
    <w:rsid w:val="002952C5"/>
    <w:rsid w:val="00295352"/>
    <w:rsid w:val="0029558B"/>
    <w:rsid w:val="00295B79"/>
    <w:rsid w:val="00297EDA"/>
    <w:rsid w:val="002A0264"/>
    <w:rsid w:val="002A2400"/>
    <w:rsid w:val="002A35AD"/>
    <w:rsid w:val="002A3FCD"/>
    <w:rsid w:val="002A471E"/>
    <w:rsid w:val="002A5ECE"/>
    <w:rsid w:val="002A6090"/>
    <w:rsid w:val="002A619B"/>
    <w:rsid w:val="002B003E"/>
    <w:rsid w:val="002B0EF7"/>
    <w:rsid w:val="002B6C55"/>
    <w:rsid w:val="002B709F"/>
    <w:rsid w:val="002C1EB1"/>
    <w:rsid w:val="002C4AE5"/>
    <w:rsid w:val="002C4D49"/>
    <w:rsid w:val="002C749F"/>
    <w:rsid w:val="002C7E87"/>
    <w:rsid w:val="002D1C95"/>
    <w:rsid w:val="002D3211"/>
    <w:rsid w:val="002D3B12"/>
    <w:rsid w:val="002D5C28"/>
    <w:rsid w:val="002D6B2F"/>
    <w:rsid w:val="002D7FFB"/>
    <w:rsid w:val="002E08D4"/>
    <w:rsid w:val="002E1965"/>
    <w:rsid w:val="002E2DA2"/>
    <w:rsid w:val="002E34C0"/>
    <w:rsid w:val="002E37C4"/>
    <w:rsid w:val="002E3981"/>
    <w:rsid w:val="002E42FB"/>
    <w:rsid w:val="002E75F3"/>
    <w:rsid w:val="002F0178"/>
    <w:rsid w:val="002F1654"/>
    <w:rsid w:val="002F2CCE"/>
    <w:rsid w:val="002F4984"/>
    <w:rsid w:val="002F4DCC"/>
    <w:rsid w:val="003012CA"/>
    <w:rsid w:val="00301B19"/>
    <w:rsid w:val="00301FA1"/>
    <w:rsid w:val="00304FF3"/>
    <w:rsid w:val="0030599F"/>
    <w:rsid w:val="00305C32"/>
    <w:rsid w:val="00306499"/>
    <w:rsid w:val="00306E88"/>
    <w:rsid w:val="00310866"/>
    <w:rsid w:val="003108B3"/>
    <w:rsid w:val="00310F71"/>
    <w:rsid w:val="00311098"/>
    <w:rsid w:val="00312469"/>
    <w:rsid w:val="00312601"/>
    <w:rsid w:val="0031339D"/>
    <w:rsid w:val="003175D8"/>
    <w:rsid w:val="0032050D"/>
    <w:rsid w:val="00321A24"/>
    <w:rsid w:val="00321B76"/>
    <w:rsid w:val="00322FA9"/>
    <w:rsid w:val="00323261"/>
    <w:rsid w:val="003248E6"/>
    <w:rsid w:val="00327E8C"/>
    <w:rsid w:val="00330F39"/>
    <w:rsid w:val="00331D82"/>
    <w:rsid w:val="00332223"/>
    <w:rsid w:val="003324C5"/>
    <w:rsid w:val="0033453D"/>
    <w:rsid w:val="0033475C"/>
    <w:rsid w:val="00334AD7"/>
    <w:rsid w:val="00334D55"/>
    <w:rsid w:val="00335960"/>
    <w:rsid w:val="00337DE3"/>
    <w:rsid w:val="003400AB"/>
    <w:rsid w:val="0034037E"/>
    <w:rsid w:val="00340CD2"/>
    <w:rsid w:val="00342033"/>
    <w:rsid w:val="0034278C"/>
    <w:rsid w:val="00343368"/>
    <w:rsid w:val="00344C14"/>
    <w:rsid w:val="00346AA8"/>
    <w:rsid w:val="003475A7"/>
    <w:rsid w:val="00347AC5"/>
    <w:rsid w:val="00347B97"/>
    <w:rsid w:val="00347E93"/>
    <w:rsid w:val="0035189F"/>
    <w:rsid w:val="00352125"/>
    <w:rsid w:val="0035268C"/>
    <w:rsid w:val="0035390E"/>
    <w:rsid w:val="00354E0E"/>
    <w:rsid w:val="00355A68"/>
    <w:rsid w:val="00356ED9"/>
    <w:rsid w:val="00357017"/>
    <w:rsid w:val="003601BA"/>
    <w:rsid w:val="003613C1"/>
    <w:rsid w:val="00362542"/>
    <w:rsid w:val="00362F23"/>
    <w:rsid w:val="00364C61"/>
    <w:rsid w:val="00365606"/>
    <w:rsid w:val="00365F65"/>
    <w:rsid w:val="00366056"/>
    <w:rsid w:val="003667E1"/>
    <w:rsid w:val="00367584"/>
    <w:rsid w:val="00370B27"/>
    <w:rsid w:val="00370BE7"/>
    <w:rsid w:val="003722C2"/>
    <w:rsid w:val="0037356F"/>
    <w:rsid w:val="00374175"/>
    <w:rsid w:val="003750B0"/>
    <w:rsid w:val="00375727"/>
    <w:rsid w:val="00376087"/>
    <w:rsid w:val="00377425"/>
    <w:rsid w:val="003774EB"/>
    <w:rsid w:val="00381549"/>
    <w:rsid w:val="003842FF"/>
    <w:rsid w:val="003845E6"/>
    <w:rsid w:val="00385C22"/>
    <w:rsid w:val="00386A94"/>
    <w:rsid w:val="00386F8D"/>
    <w:rsid w:val="0039344C"/>
    <w:rsid w:val="0039452D"/>
    <w:rsid w:val="00395498"/>
    <w:rsid w:val="00395E3D"/>
    <w:rsid w:val="00395F3F"/>
    <w:rsid w:val="0039719A"/>
    <w:rsid w:val="00397551"/>
    <w:rsid w:val="003A1AFF"/>
    <w:rsid w:val="003A2234"/>
    <w:rsid w:val="003A282E"/>
    <w:rsid w:val="003A2F33"/>
    <w:rsid w:val="003A37EF"/>
    <w:rsid w:val="003A3A8A"/>
    <w:rsid w:val="003A52C4"/>
    <w:rsid w:val="003A55DA"/>
    <w:rsid w:val="003A6E33"/>
    <w:rsid w:val="003A7580"/>
    <w:rsid w:val="003A762B"/>
    <w:rsid w:val="003A7679"/>
    <w:rsid w:val="003B0430"/>
    <w:rsid w:val="003B097A"/>
    <w:rsid w:val="003B0C95"/>
    <w:rsid w:val="003B1B04"/>
    <w:rsid w:val="003B23FD"/>
    <w:rsid w:val="003B4206"/>
    <w:rsid w:val="003B4E65"/>
    <w:rsid w:val="003B711D"/>
    <w:rsid w:val="003B7E43"/>
    <w:rsid w:val="003B7EF2"/>
    <w:rsid w:val="003C0271"/>
    <w:rsid w:val="003C0F57"/>
    <w:rsid w:val="003C11F6"/>
    <w:rsid w:val="003C17A4"/>
    <w:rsid w:val="003C186E"/>
    <w:rsid w:val="003C1EED"/>
    <w:rsid w:val="003C3134"/>
    <w:rsid w:val="003C45DF"/>
    <w:rsid w:val="003C5457"/>
    <w:rsid w:val="003C5D5C"/>
    <w:rsid w:val="003D0D9E"/>
    <w:rsid w:val="003D1BB9"/>
    <w:rsid w:val="003D20E7"/>
    <w:rsid w:val="003D2BDC"/>
    <w:rsid w:val="003D304A"/>
    <w:rsid w:val="003D4FEA"/>
    <w:rsid w:val="003D5B51"/>
    <w:rsid w:val="003D7994"/>
    <w:rsid w:val="003D7B3F"/>
    <w:rsid w:val="003E16A8"/>
    <w:rsid w:val="003E2274"/>
    <w:rsid w:val="003E2BCB"/>
    <w:rsid w:val="003E2C3D"/>
    <w:rsid w:val="003E2EF7"/>
    <w:rsid w:val="003E50C0"/>
    <w:rsid w:val="003E5D58"/>
    <w:rsid w:val="003E6017"/>
    <w:rsid w:val="003E6F4B"/>
    <w:rsid w:val="003E7AE4"/>
    <w:rsid w:val="003F1CCE"/>
    <w:rsid w:val="003F2334"/>
    <w:rsid w:val="003F2A4B"/>
    <w:rsid w:val="003F3242"/>
    <w:rsid w:val="003F3B0F"/>
    <w:rsid w:val="003F6833"/>
    <w:rsid w:val="00400ACC"/>
    <w:rsid w:val="00400E36"/>
    <w:rsid w:val="004016FC"/>
    <w:rsid w:val="00402383"/>
    <w:rsid w:val="004038C2"/>
    <w:rsid w:val="00405353"/>
    <w:rsid w:val="00405D2B"/>
    <w:rsid w:val="0040690F"/>
    <w:rsid w:val="0041054D"/>
    <w:rsid w:val="00411A12"/>
    <w:rsid w:val="00413D68"/>
    <w:rsid w:val="0041702F"/>
    <w:rsid w:val="00422E2C"/>
    <w:rsid w:val="00425ECB"/>
    <w:rsid w:val="00430A86"/>
    <w:rsid w:val="004341BC"/>
    <w:rsid w:val="00434D6D"/>
    <w:rsid w:val="004353B0"/>
    <w:rsid w:val="00436189"/>
    <w:rsid w:val="004374B9"/>
    <w:rsid w:val="004376DD"/>
    <w:rsid w:val="00440BE4"/>
    <w:rsid w:val="0044121D"/>
    <w:rsid w:val="004417AF"/>
    <w:rsid w:val="00441E12"/>
    <w:rsid w:val="004427CB"/>
    <w:rsid w:val="004430B2"/>
    <w:rsid w:val="00443157"/>
    <w:rsid w:val="0044335A"/>
    <w:rsid w:val="00443803"/>
    <w:rsid w:val="00443F71"/>
    <w:rsid w:val="00446515"/>
    <w:rsid w:val="0044684F"/>
    <w:rsid w:val="00450F4C"/>
    <w:rsid w:val="00452063"/>
    <w:rsid w:val="00452603"/>
    <w:rsid w:val="004534C5"/>
    <w:rsid w:val="00453F81"/>
    <w:rsid w:val="00454EBD"/>
    <w:rsid w:val="0045506A"/>
    <w:rsid w:val="00456821"/>
    <w:rsid w:val="004570E6"/>
    <w:rsid w:val="004609C8"/>
    <w:rsid w:val="00461A1E"/>
    <w:rsid w:val="00463286"/>
    <w:rsid w:val="00464336"/>
    <w:rsid w:val="00466175"/>
    <w:rsid w:val="00471256"/>
    <w:rsid w:val="00471D3A"/>
    <w:rsid w:val="004724EF"/>
    <w:rsid w:val="0047266B"/>
    <w:rsid w:val="00472815"/>
    <w:rsid w:val="00474236"/>
    <w:rsid w:val="00474928"/>
    <w:rsid w:val="00474D08"/>
    <w:rsid w:val="00475B25"/>
    <w:rsid w:val="004765E5"/>
    <w:rsid w:val="00485BDA"/>
    <w:rsid w:val="00485DD2"/>
    <w:rsid w:val="004866E4"/>
    <w:rsid w:val="00487B60"/>
    <w:rsid w:val="004900E0"/>
    <w:rsid w:val="00490697"/>
    <w:rsid w:val="004906BA"/>
    <w:rsid w:val="00493A94"/>
    <w:rsid w:val="00494658"/>
    <w:rsid w:val="00495B5A"/>
    <w:rsid w:val="004A282E"/>
    <w:rsid w:val="004A77BC"/>
    <w:rsid w:val="004A78E2"/>
    <w:rsid w:val="004B0385"/>
    <w:rsid w:val="004B1452"/>
    <w:rsid w:val="004B1621"/>
    <w:rsid w:val="004B332C"/>
    <w:rsid w:val="004B3781"/>
    <w:rsid w:val="004B3A4A"/>
    <w:rsid w:val="004B6FE3"/>
    <w:rsid w:val="004B72D8"/>
    <w:rsid w:val="004B7428"/>
    <w:rsid w:val="004C2520"/>
    <w:rsid w:val="004C2D8C"/>
    <w:rsid w:val="004C32FF"/>
    <w:rsid w:val="004C36D0"/>
    <w:rsid w:val="004C467A"/>
    <w:rsid w:val="004C49BA"/>
    <w:rsid w:val="004C4CF2"/>
    <w:rsid w:val="004C5F8B"/>
    <w:rsid w:val="004C652C"/>
    <w:rsid w:val="004C72B5"/>
    <w:rsid w:val="004D05CE"/>
    <w:rsid w:val="004D06F3"/>
    <w:rsid w:val="004D1A17"/>
    <w:rsid w:val="004D367F"/>
    <w:rsid w:val="004D399B"/>
    <w:rsid w:val="004D4520"/>
    <w:rsid w:val="004D5991"/>
    <w:rsid w:val="004D6125"/>
    <w:rsid w:val="004D6F1A"/>
    <w:rsid w:val="004E0915"/>
    <w:rsid w:val="004E12F7"/>
    <w:rsid w:val="004E1813"/>
    <w:rsid w:val="004E1CEF"/>
    <w:rsid w:val="004E2BF2"/>
    <w:rsid w:val="004E4196"/>
    <w:rsid w:val="004E4220"/>
    <w:rsid w:val="004E49C0"/>
    <w:rsid w:val="004E6213"/>
    <w:rsid w:val="004E6C62"/>
    <w:rsid w:val="004E6F3B"/>
    <w:rsid w:val="004F0830"/>
    <w:rsid w:val="004F3E2F"/>
    <w:rsid w:val="004F52B2"/>
    <w:rsid w:val="004F7A71"/>
    <w:rsid w:val="005010AF"/>
    <w:rsid w:val="00502105"/>
    <w:rsid w:val="005025EB"/>
    <w:rsid w:val="0050293E"/>
    <w:rsid w:val="0050593D"/>
    <w:rsid w:val="00507E2B"/>
    <w:rsid w:val="00513669"/>
    <w:rsid w:val="00513895"/>
    <w:rsid w:val="00513FBD"/>
    <w:rsid w:val="0051417C"/>
    <w:rsid w:val="00515378"/>
    <w:rsid w:val="00516D89"/>
    <w:rsid w:val="00517E94"/>
    <w:rsid w:val="00520D2C"/>
    <w:rsid w:val="005217C7"/>
    <w:rsid w:val="005237B0"/>
    <w:rsid w:val="00524C49"/>
    <w:rsid w:val="00524FBB"/>
    <w:rsid w:val="0052725A"/>
    <w:rsid w:val="005302B9"/>
    <w:rsid w:val="005308AF"/>
    <w:rsid w:val="005309F8"/>
    <w:rsid w:val="00530C8C"/>
    <w:rsid w:val="00531C51"/>
    <w:rsid w:val="00533123"/>
    <w:rsid w:val="005334A1"/>
    <w:rsid w:val="00534993"/>
    <w:rsid w:val="00537100"/>
    <w:rsid w:val="00540B41"/>
    <w:rsid w:val="00540DD9"/>
    <w:rsid w:val="00541DD7"/>
    <w:rsid w:val="005439A4"/>
    <w:rsid w:val="00543DC2"/>
    <w:rsid w:val="005458D0"/>
    <w:rsid w:val="005463B0"/>
    <w:rsid w:val="00546AB9"/>
    <w:rsid w:val="005471C6"/>
    <w:rsid w:val="005501F5"/>
    <w:rsid w:val="00550E45"/>
    <w:rsid w:val="00552BF6"/>
    <w:rsid w:val="00553055"/>
    <w:rsid w:val="005533D9"/>
    <w:rsid w:val="00556AC9"/>
    <w:rsid w:val="00556F5B"/>
    <w:rsid w:val="005572FF"/>
    <w:rsid w:val="00562075"/>
    <w:rsid w:val="00562C67"/>
    <w:rsid w:val="00563650"/>
    <w:rsid w:val="00563EEF"/>
    <w:rsid w:val="00564CCC"/>
    <w:rsid w:val="0056690F"/>
    <w:rsid w:val="00570BB8"/>
    <w:rsid w:val="00571DAA"/>
    <w:rsid w:val="00572851"/>
    <w:rsid w:val="0057398F"/>
    <w:rsid w:val="005740C3"/>
    <w:rsid w:val="005764E7"/>
    <w:rsid w:val="005769E5"/>
    <w:rsid w:val="005772C3"/>
    <w:rsid w:val="00580297"/>
    <w:rsid w:val="0058178A"/>
    <w:rsid w:val="0058216F"/>
    <w:rsid w:val="00582681"/>
    <w:rsid w:val="00582791"/>
    <w:rsid w:val="00583A83"/>
    <w:rsid w:val="00584380"/>
    <w:rsid w:val="00584493"/>
    <w:rsid w:val="00584B9A"/>
    <w:rsid w:val="00586279"/>
    <w:rsid w:val="00586CC2"/>
    <w:rsid w:val="00592AB7"/>
    <w:rsid w:val="00594365"/>
    <w:rsid w:val="00595C3A"/>
    <w:rsid w:val="00596468"/>
    <w:rsid w:val="00597592"/>
    <w:rsid w:val="00597F37"/>
    <w:rsid w:val="005A08DB"/>
    <w:rsid w:val="005A1758"/>
    <w:rsid w:val="005A1FC1"/>
    <w:rsid w:val="005A43FC"/>
    <w:rsid w:val="005A4A0E"/>
    <w:rsid w:val="005A4DC8"/>
    <w:rsid w:val="005A545F"/>
    <w:rsid w:val="005A5D45"/>
    <w:rsid w:val="005A63CD"/>
    <w:rsid w:val="005A75C6"/>
    <w:rsid w:val="005B0062"/>
    <w:rsid w:val="005B006F"/>
    <w:rsid w:val="005B0ABA"/>
    <w:rsid w:val="005B1F6C"/>
    <w:rsid w:val="005B204B"/>
    <w:rsid w:val="005B2C0B"/>
    <w:rsid w:val="005B31DD"/>
    <w:rsid w:val="005B4C49"/>
    <w:rsid w:val="005B522D"/>
    <w:rsid w:val="005B5504"/>
    <w:rsid w:val="005B6818"/>
    <w:rsid w:val="005C0680"/>
    <w:rsid w:val="005C2FAD"/>
    <w:rsid w:val="005C3635"/>
    <w:rsid w:val="005C54C6"/>
    <w:rsid w:val="005C5C70"/>
    <w:rsid w:val="005C6A43"/>
    <w:rsid w:val="005C71EC"/>
    <w:rsid w:val="005D0E5E"/>
    <w:rsid w:val="005D1C35"/>
    <w:rsid w:val="005D3ECE"/>
    <w:rsid w:val="005D5C1C"/>
    <w:rsid w:val="005D6B42"/>
    <w:rsid w:val="005D7F20"/>
    <w:rsid w:val="005E263F"/>
    <w:rsid w:val="005E307C"/>
    <w:rsid w:val="005E46EB"/>
    <w:rsid w:val="005E5E91"/>
    <w:rsid w:val="005E6274"/>
    <w:rsid w:val="005E663D"/>
    <w:rsid w:val="005E720F"/>
    <w:rsid w:val="005E7794"/>
    <w:rsid w:val="005E77E7"/>
    <w:rsid w:val="005F2AB2"/>
    <w:rsid w:val="005F2E00"/>
    <w:rsid w:val="005F62CD"/>
    <w:rsid w:val="005F6311"/>
    <w:rsid w:val="005F7A97"/>
    <w:rsid w:val="00601336"/>
    <w:rsid w:val="00601388"/>
    <w:rsid w:val="00606A1D"/>
    <w:rsid w:val="00607986"/>
    <w:rsid w:val="00610ACD"/>
    <w:rsid w:val="006119DE"/>
    <w:rsid w:val="00612A07"/>
    <w:rsid w:val="006136A1"/>
    <w:rsid w:val="00614093"/>
    <w:rsid w:val="0061657E"/>
    <w:rsid w:val="006202A9"/>
    <w:rsid w:val="00620EA9"/>
    <w:rsid w:val="00622555"/>
    <w:rsid w:val="006234CF"/>
    <w:rsid w:val="006235C7"/>
    <w:rsid w:val="00624847"/>
    <w:rsid w:val="00624A56"/>
    <w:rsid w:val="00626118"/>
    <w:rsid w:val="006277A9"/>
    <w:rsid w:val="0062783F"/>
    <w:rsid w:val="0063047A"/>
    <w:rsid w:val="00631334"/>
    <w:rsid w:val="00632929"/>
    <w:rsid w:val="006329FA"/>
    <w:rsid w:val="00635046"/>
    <w:rsid w:val="00636E8A"/>
    <w:rsid w:val="00636ED5"/>
    <w:rsid w:val="006404A9"/>
    <w:rsid w:val="0064296A"/>
    <w:rsid w:val="00643CF3"/>
    <w:rsid w:val="00645797"/>
    <w:rsid w:val="00646B4A"/>
    <w:rsid w:val="00646E2A"/>
    <w:rsid w:val="006479A8"/>
    <w:rsid w:val="00650BDF"/>
    <w:rsid w:val="00651BE4"/>
    <w:rsid w:val="00651F48"/>
    <w:rsid w:val="0065442B"/>
    <w:rsid w:val="006546FA"/>
    <w:rsid w:val="00655722"/>
    <w:rsid w:val="00655836"/>
    <w:rsid w:val="006562A4"/>
    <w:rsid w:val="00661CB3"/>
    <w:rsid w:val="00662036"/>
    <w:rsid w:val="00664FAC"/>
    <w:rsid w:val="00665366"/>
    <w:rsid w:val="0066624A"/>
    <w:rsid w:val="0066663E"/>
    <w:rsid w:val="006669FF"/>
    <w:rsid w:val="0067069A"/>
    <w:rsid w:val="0067111A"/>
    <w:rsid w:val="00672336"/>
    <w:rsid w:val="00672403"/>
    <w:rsid w:val="006774CB"/>
    <w:rsid w:val="00680236"/>
    <w:rsid w:val="0068107E"/>
    <w:rsid w:val="00681424"/>
    <w:rsid w:val="0068163C"/>
    <w:rsid w:val="006823AD"/>
    <w:rsid w:val="00683C11"/>
    <w:rsid w:val="00690737"/>
    <w:rsid w:val="006913E6"/>
    <w:rsid w:val="0069194E"/>
    <w:rsid w:val="0069227B"/>
    <w:rsid w:val="006935B7"/>
    <w:rsid w:val="00693B05"/>
    <w:rsid w:val="00694913"/>
    <w:rsid w:val="00694CC6"/>
    <w:rsid w:val="00695639"/>
    <w:rsid w:val="006A0895"/>
    <w:rsid w:val="006A107C"/>
    <w:rsid w:val="006A1782"/>
    <w:rsid w:val="006A1C80"/>
    <w:rsid w:val="006A22B2"/>
    <w:rsid w:val="006A493C"/>
    <w:rsid w:val="006A5207"/>
    <w:rsid w:val="006A63A1"/>
    <w:rsid w:val="006A6D64"/>
    <w:rsid w:val="006A6DB4"/>
    <w:rsid w:val="006A7094"/>
    <w:rsid w:val="006B03FD"/>
    <w:rsid w:val="006B10B0"/>
    <w:rsid w:val="006B135C"/>
    <w:rsid w:val="006B1BB0"/>
    <w:rsid w:val="006B1BF6"/>
    <w:rsid w:val="006B3204"/>
    <w:rsid w:val="006B5617"/>
    <w:rsid w:val="006B683E"/>
    <w:rsid w:val="006B70FC"/>
    <w:rsid w:val="006B7206"/>
    <w:rsid w:val="006B7A3B"/>
    <w:rsid w:val="006C0C5D"/>
    <w:rsid w:val="006C1849"/>
    <w:rsid w:val="006C190D"/>
    <w:rsid w:val="006C220F"/>
    <w:rsid w:val="006C27A7"/>
    <w:rsid w:val="006C4E6A"/>
    <w:rsid w:val="006C7C84"/>
    <w:rsid w:val="006D0DFD"/>
    <w:rsid w:val="006D14EB"/>
    <w:rsid w:val="006D1B5E"/>
    <w:rsid w:val="006D4A22"/>
    <w:rsid w:val="006D53FC"/>
    <w:rsid w:val="006D58CE"/>
    <w:rsid w:val="006D5A45"/>
    <w:rsid w:val="006D7FD6"/>
    <w:rsid w:val="006E197A"/>
    <w:rsid w:val="006E2E4E"/>
    <w:rsid w:val="006E4F0C"/>
    <w:rsid w:val="006E6E10"/>
    <w:rsid w:val="006E71FC"/>
    <w:rsid w:val="006E7893"/>
    <w:rsid w:val="006E7E88"/>
    <w:rsid w:val="006F1C87"/>
    <w:rsid w:val="006F2A84"/>
    <w:rsid w:val="006F3821"/>
    <w:rsid w:val="006F590B"/>
    <w:rsid w:val="006F5BC4"/>
    <w:rsid w:val="006F60D5"/>
    <w:rsid w:val="006F711A"/>
    <w:rsid w:val="006F7248"/>
    <w:rsid w:val="006F7DF3"/>
    <w:rsid w:val="00700F60"/>
    <w:rsid w:val="007042FE"/>
    <w:rsid w:val="0070668F"/>
    <w:rsid w:val="007135F9"/>
    <w:rsid w:val="00715704"/>
    <w:rsid w:val="00715BDC"/>
    <w:rsid w:val="00715EB2"/>
    <w:rsid w:val="00716C6C"/>
    <w:rsid w:val="00716EB7"/>
    <w:rsid w:val="007170EC"/>
    <w:rsid w:val="007204F6"/>
    <w:rsid w:val="0072124E"/>
    <w:rsid w:val="00721919"/>
    <w:rsid w:val="00721D59"/>
    <w:rsid w:val="00721FAA"/>
    <w:rsid w:val="007226FB"/>
    <w:rsid w:val="0072387F"/>
    <w:rsid w:val="00724B26"/>
    <w:rsid w:val="00724D4E"/>
    <w:rsid w:val="00725764"/>
    <w:rsid w:val="00725BF1"/>
    <w:rsid w:val="00726560"/>
    <w:rsid w:val="0072753B"/>
    <w:rsid w:val="00727FB9"/>
    <w:rsid w:val="0073029C"/>
    <w:rsid w:val="007303DF"/>
    <w:rsid w:val="0073066C"/>
    <w:rsid w:val="00732475"/>
    <w:rsid w:val="00732A4E"/>
    <w:rsid w:val="00733247"/>
    <w:rsid w:val="00733398"/>
    <w:rsid w:val="007347AE"/>
    <w:rsid w:val="00734B36"/>
    <w:rsid w:val="00734B52"/>
    <w:rsid w:val="007356FD"/>
    <w:rsid w:val="00735ED6"/>
    <w:rsid w:val="00737B25"/>
    <w:rsid w:val="0074315F"/>
    <w:rsid w:val="00743168"/>
    <w:rsid w:val="00743303"/>
    <w:rsid w:val="00743796"/>
    <w:rsid w:val="00746F4C"/>
    <w:rsid w:val="00750715"/>
    <w:rsid w:val="00751BA8"/>
    <w:rsid w:val="007523D0"/>
    <w:rsid w:val="00753189"/>
    <w:rsid w:val="007532C2"/>
    <w:rsid w:val="00753F12"/>
    <w:rsid w:val="00754323"/>
    <w:rsid w:val="00754E52"/>
    <w:rsid w:val="007555E4"/>
    <w:rsid w:val="007570EC"/>
    <w:rsid w:val="007577F2"/>
    <w:rsid w:val="007578B1"/>
    <w:rsid w:val="0076151D"/>
    <w:rsid w:val="007616AD"/>
    <w:rsid w:val="007632E2"/>
    <w:rsid w:val="00763E18"/>
    <w:rsid w:val="007641CC"/>
    <w:rsid w:val="00764CC9"/>
    <w:rsid w:val="00764E55"/>
    <w:rsid w:val="00767641"/>
    <w:rsid w:val="0077085D"/>
    <w:rsid w:val="00770CD8"/>
    <w:rsid w:val="00770E58"/>
    <w:rsid w:val="007712EB"/>
    <w:rsid w:val="00774DE5"/>
    <w:rsid w:val="007751EB"/>
    <w:rsid w:val="00775D39"/>
    <w:rsid w:val="00780B78"/>
    <w:rsid w:val="00780C64"/>
    <w:rsid w:val="007835A2"/>
    <w:rsid w:val="007838A8"/>
    <w:rsid w:val="007839C6"/>
    <w:rsid w:val="00784B76"/>
    <w:rsid w:val="00785160"/>
    <w:rsid w:val="00785AB8"/>
    <w:rsid w:val="00787E64"/>
    <w:rsid w:val="007905D6"/>
    <w:rsid w:val="0079231E"/>
    <w:rsid w:val="00792D5E"/>
    <w:rsid w:val="00793737"/>
    <w:rsid w:val="00793A44"/>
    <w:rsid w:val="00793F38"/>
    <w:rsid w:val="00794A55"/>
    <w:rsid w:val="00795FEB"/>
    <w:rsid w:val="007970F2"/>
    <w:rsid w:val="007A2284"/>
    <w:rsid w:val="007A2900"/>
    <w:rsid w:val="007A2D9A"/>
    <w:rsid w:val="007A37DE"/>
    <w:rsid w:val="007A3D3C"/>
    <w:rsid w:val="007A5CB2"/>
    <w:rsid w:val="007A67D4"/>
    <w:rsid w:val="007A7B4A"/>
    <w:rsid w:val="007B0272"/>
    <w:rsid w:val="007B0A1B"/>
    <w:rsid w:val="007B146F"/>
    <w:rsid w:val="007B18DF"/>
    <w:rsid w:val="007B1BF6"/>
    <w:rsid w:val="007B30D2"/>
    <w:rsid w:val="007B4FA4"/>
    <w:rsid w:val="007B5DD6"/>
    <w:rsid w:val="007B6FD4"/>
    <w:rsid w:val="007C1B07"/>
    <w:rsid w:val="007C1E15"/>
    <w:rsid w:val="007C2D45"/>
    <w:rsid w:val="007C3DBF"/>
    <w:rsid w:val="007C64CE"/>
    <w:rsid w:val="007C6512"/>
    <w:rsid w:val="007C6A06"/>
    <w:rsid w:val="007C7E0E"/>
    <w:rsid w:val="007D1044"/>
    <w:rsid w:val="007D1158"/>
    <w:rsid w:val="007D1E63"/>
    <w:rsid w:val="007D2722"/>
    <w:rsid w:val="007D2F4F"/>
    <w:rsid w:val="007D7BD3"/>
    <w:rsid w:val="007E00BC"/>
    <w:rsid w:val="007E0577"/>
    <w:rsid w:val="007E0991"/>
    <w:rsid w:val="007E1C8E"/>
    <w:rsid w:val="007E1E7A"/>
    <w:rsid w:val="007E25F2"/>
    <w:rsid w:val="007E2DA9"/>
    <w:rsid w:val="007E39DF"/>
    <w:rsid w:val="007E4F9D"/>
    <w:rsid w:val="007E5455"/>
    <w:rsid w:val="007E6BBD"/>
    <w:rsid w:val="007F26E5"/>
    <w:rsid w:val="007F4078"/>
    <w:rsid w:val="007F4DCD"/>
    <w:rsid w:val="007F760C"/>
    <w:rsid w:val="007F776C"/>
    <w:rsid w:val="00800574"/>
    <w:rsid w:val="0080057A"/>
    <w:rsid w:val="008026A4"/>
    <w:rsid w:val="00803763"/>
    <w:rsid w:val="00804C78"/>
    <w:rsid w:val="008056DF"/>
    <w:rsid w:val="00805AF1"/>
    <w:rsid w:val="0081035B"/>
    <w:rsid w:val="0081087F"/>
    <w:rsid w:val="00811F41"/>
    <w:rsid w:val="008125AD"/>
    <w:rsid w:val="00813A60"/>
    <w:rsid w:val="00813D48"/>
    <w:rsid w:val="00813D95"/>
    <w:rsid w:val="0081495C"/>
    <w:rsid w:val="008168A6"/>
    <w:rsid w:val="008204A6"/>
    <w:rsid w:val="00822DCE"/>
    <w:rsid w:val="008244D8"/>
    <w:rsid w:val="008245B5"/>
    <w:rsid w:val="00824819"/>
    <w:rsid w:val="00825A6B"/>
    <w:rsid w:val="00827489"/>
    <w:rsid w:val="00830616"/>
    <w:rsid w:val="008338A5"/>
    <w:rsid w:val="008365C3"/>
    <w:rsid w:val="008371F3"/>
    <w:rsid w:val="008418C7"/>
    <w:rsid w:val="00842346"/>
    <w:rsid w:val="00842B55"/>
    <w:rsid w:val="00844EE5"/>
    <w:rsid w:val="008452EB"/>
    <w:rsid w:val="00850D68"/>
    <w:rsid w:val="00852A97"/>
    <w:rsid w:val="00853682"/>
    <w:rsid w:val="008539A8"/>
    <w:rsid w:val="00854057"/>
    <w:rsid w:val="00854986"/>
    <w:rsid w:val="00854D13"/>
    <w:rsid w:val="008553AA"/>
    <w:rsid w:val="0085714C"/>
    <w:rsid w:val="008600CD"/>
    <w:rsid w:val="00860137"/>
    <w:rsid w:val="008604D0"/>
    <w:rsid w:val="008609BC"/>
    <w:rsid w:val="0086103D"/>
    <w:rsid w:val="008613A9"/>
    <w:rsid w:val="00861793"/>
    <w:rsid w:val="00861CD2"/>
    <w:rsid w:val="00861D60"/>
    <w:rsid w:val="00862BD1"/>
    <w:rsid w:val="008633D3"/>
    <w:rsid w:val="00863CBB"/>
    <w:rsid w:val="008643A6"/>
    <w:rsid w:val="008646CB"/>
    <w:rsid w:val="00865015"/>
    <w:rsid w:val="008653B1"/>
    <w:rsid w:val="00866D02"/>
    <w:rsid w:val="00867E4D"/>
    <w:rsid w:val="008713CF"/>
    <w:rsid w:val="00871540"/>
    <w:rsid w:val="00871A6D"/>
    <w:rsid w:val="0087236E"/>
    <w:rsid w:val="008728BB"/>
    <w:rsid w:val="00872F4F"/>
    <w:rsid w:val="0087397E"/>
    <w:rsid w:val="00873E1E"/>
    <w:rsid w:val="00874739"/>
    <w:rsid w:val="00875225"/>
    <w:rsid w:val="0087550C"/>
    <w:rsid w:val="00875A24"/>
    <w:rsid w:val="00876E62"/>
    <w:rsid w:val="008777F4"/>
    <w:rsid w:val="0088005E"/>
    <w:rsid w:val="00880489"/>
    <w:rsid w:val="00881D14"/>
    <w:rsid w:val="00881E21"/>
    <w:rsid w:val="008838A9"/>
    <w:rsid w:val="0088554E"/>
    <w:rsid w:val="00885736"/>
    <w:rsid w:val="00887A3E"/>
    <w:rsid w:val="00887C22"/>
    <w:rsid w:val="00890305"/>
    <w:rsid w:val="00892B36"/>
    <w:rsid w:val="00894C60"/>
    <w:rsid w:val="008951D2"/>
    <w:rsid w:val="008955B2"/>
    <w:rsid w:val="00895871"/>
    <w:rsid w:val="00897A02"/>
    <w:rsid w:val="00897D0F"/>
    <w:rsid w:val="008A1D1B"/>
    <w:rsid w:val="008A2E3C"/>
    <w:rsid w:val="008A2E71"/>
    <w:rsid w:val="008A3423"/>
    <w:rsid w:val="008A710D"/>
    <w:rsid w:val="008A735C"/>
    <w:rsid w:val="008B0915"/>
    <w:rsid w:val="008B326F"/>
    <w:rsid w:val="008B5012"/>
    <w:rsid w:val="008B5E86"/>
    <w:rsid w:val="008B6F90"/>
    <w:rsid w:val="008B7CEF"/>
    <w:rsid w:val="008B7FB3"/>
    <w:rsid w:val="008C0C0B"/>
    <w:rsid w:val="008C3241"/>
    <w:rsid w:val="008C534B"/>
    <w:rsid w:val="008C555F"/>
    <w:rsid w:val="008C7FC1"/>
    <w:rsid w:val="008D0576"/>
    <w:rsid w:val="008D14AB"/>
    <w:rsid w:val="008D19BA"/>
    <w:rsid w:val="008D2C15"/>
    <w:rsid w:val="008D3291"/>
    <w:rsid w:val="008D3E4D"/>
    <w:rsid w:val="008D4413"/>
    <w:rsid w:val="008D6E4B"/>
    <w:rsid w:val="008D6EF7"/>
    <w:rsid w:val="008D78B4"/>
    <w:rsid w:val="008E0689"/>
    <w:rsid w:val="008E2344"/>
    <w:rsid w:val="008E31D0"/>
    <w:rsid w:val="008E3544"/>
    <w:rsid w:val="008E3737"/>
    <w:rsid w:val="008E714F"/>
    <w:rsid w:val="008F010E"/>
    <w:rsid w:val="008F0CBA"/>
    <w:rsid w:val="008F1D85"/>
    <w:rsid w:val="008F1E56"/>
    <w:rsid w:val="008F1E91"/>
    <w:rsid w:val="008F4065"/>
    <w:rsid w:val="008F4F73"/>
    <w:rsid w:val="008F5233"/>
    <w:rsid w:val="008F540E"/>
    <w:rsid w:val="008F55BD"/>
    <w:rsid w:val="008F66E0"/>
    <w:rsid w:val="008F7DDC"/>
    <w:rsid w:val="0090072D"/>
    <w:rsid w:val="009008DE"/>
    <w:rsid w:val="00902616"/>
    <w:rsid w:val="00902FF8"/>
    <w:rsid w:val="00906450"/>
    <w:rsid w:val="009073FC"/>
    <w:rsid w:val="00910356"/>
    <w:rsid w:val="0091284D"/>
    <w:rsid w:val="0091309C"/>
    <w:rsid w:val="009132A6"/>
    <w:rsid w:val="009135DC"/>
    <w:rsid w:val="00913912"/>
    <w:rsid w:val="009146A1"/>
    <w:rsid w:val="009153A6"/>
    <w:rsid w:val="00915A27"/>
    <w:rsid w:val="009165AC"/>
    <w:rsid w:val="00916E95"/>
    <w:rsid w:val="0092071D"/>
    <w:rsid w:val="00922DFF"/>
    <w:rsid w:val="009232CD"/>
    <w:rsid w:val="009246F0"/>
    <w:rsid w:val="00925012"/>
    <w:rsid w:val="0092556C"/>
    <w:rsid w:val="00925811"/>
    <w:rsid w:val="00926A26"/>
    <w:rsid w:val="00927190"/>
    <w:rsid w:val="009276CE"/>
    <w:rsid w:val="00927B2D"/>
    <w:rsid w:val="00927F4D"/>
    <w:rsid w:val="00930696"/>
    <w:rsid w:val="009311C5"/>
    <w:rsid w:val="009331A7"/>
    <w:rsid w:val="009335A5"/>
    <w:rsid w:val="00934210"/>
    <w:rsid w:val="00934EAB"/>
    <w:rsid w:val="009353A9"/>
    <w:rsid w:val="0093563B"/>
    <w:rsid w:val="009362EC"/>
    <w:rsid w:val="00937716"/>
    <w:rsid w:val="00940162"/>
    <w:rsid w:val="009401B3"/>
    <w:rsid w:val="0094211F"/>
    <w:rsid w:val="009426F0"/>
    <w:rsid w:val="00943324"/>
    <w:rsid w:val="009459B3"/>
    <w:rsid w:val="009462B6"/>
    <w:rsid w:val="00946386"/>
    <w:rsid w:val="00947581"/>
    <w:rsid w:val="00952A46"/>
    <w:rsid w:val="00952EF0"/>
    <w:rsid w:val="009547C2"/>
    <w:rsid w:val="00954825"/>
    <w:rsid w:val="00955BD8"/>
    <w:rsid w:val="009566A1"/>
    <w:rsid w:val="00957C27"/>
    <w:rsid w:val="00960BFE"/>
    <w:rsid w:val="0096216B"/>
    <w:rsid w:val="00966377"/>
    <w:rsid w:val="00966A76"/>
    <w:rsid w:val="0097155A"/>
    <w:rsid w:val="00972149"/>
    <w:rsid w:val="009730D2"/>
    <w:rsid w:val="0097384E"/>
    <w:rsid w:val="0097566E"/>
    <w:rsid w:val="00976BDE"/>
    <w:rsid w:val="00981170"/>
    <w:rsid w:val="0098287B"/>
    <w:rsid w:val="00986631"/>
    <w:rsid w:val="009870FB"/>
    <w:rsid w:val="009875E0"/>
    <w:rsid w:val="00987B93"/>
    <w:rsid w:val="009907A7"/>
    <w:rsid w:val="009909BE"/>
    <w:rsid w:val="00990BE9"/>
    <w:rsid w:val="009923C0"/>
    <w:rsid w:val="009928F3"/>
    <w:rsid w:val="0099606F"/>
    <w:rsid w:val="00996F89"/>
    <w:rsid w:val="0099714E"/>
    <w:rsid w:val="00997CF9"/>
    <w:rsid w:val="009A3FBC"/>
    <w:rsid w:val="009A4BC8"/>
    <w:rsid w:val="009A5F2D"/>
    <w:rsid w:val="009A6835"/>
    <w:rsid w:val="009A6B2A"/>
    <w:rsid w:val="009A7371"/>
    <w:rsid w:val="009B0F22"/>
    <w:rsid w:val="009B1CC7"/>
    <w:rsid w:val="009B1DEE"/>
    <w:rsid w:val="009B1FB7"/>
    <w:rsid w:val="009B2030"/>
    <w:rsid w:val="009B3740"/>
    <w:rsid w:val="009B3E64"/>
    <w:rsid w:val="009B3F32"/>
    <w:rsid w:val="009B5F1B"/>
    <w:rsid w:val="009C0366"/>
    <w:rsid w:val="009C236A"/>
    <w:rsid w:val="009C2B51"/>
    <w:rsid w:val="009C37D6"/>
    <w:rsid w:val="009C50B2"/>
    <w:rsid w:val="009C5AD5"/>
    <w:rsid w:val="009C6989"/>
    <w:rsid w:val="009C6CE7"/>
    <w:rsid w:val="009C73F0"/>
    <w:rsid w:val="009D0CA1"/>
    <w:rsid w:val="009D2E44"/>
    <w:rsid w:val="009D2FD2"/>
    <w:rsid w:val="009D3678"/>
    <w:rsid w:val="009D6ED2"/>
    <w:rsid w:val="009D782D"/>
    <w:rsid w:val="009E12CD"/>
    <w:rsid w:val="009E2637"/>
    <w:rsid w:val="009E2D20"/>
    <w:rsid w:val="009E3404"/>
    <w:rsid w:val="009E3B62"/>
    <w:rsid w:val="009E619F"/>
    <w:rsid w:val="009E7420"/>
    <w:rsid w:val="009F09B7"/>
    <w:rsid w:val="009F2ABE"/>
    <w:rsid w:val="009F38A0"/>
    <w:rsid w:val="009F3CEA"/>
    <w:rsid w:val="009F496C"/>
    <w:rsid w:val="009F4CA0"/>
    <w:rsid w:val="009F541C"/>
    <w:rsid w:val="009F6685"/>
    <w:rsid w:val="009F6CE2"/>
    <w:rsid w:val="009F70BE"/>
    <w:rsid w:val="009F73F9"/>
    <w:rsid w:val="009F779D"/>
    <w:rsid w:val="009F78DC"/>
    <w:rsid w:val="00A00F5F"/>
    <w:rsid w:val="00A02C87"/>
    <w:rsid w:val="00A046C4"/>
    <w:rsid w:val="00A04CA3"/>
    <w:rsid w:val="00A05F9E"/>
    <w:rsid w:val="00A06AE7"/>
    <w:rsid w:val="00A06ECB"/>
    <w:rsid w:val="00A07563"/>
    <w:rsid w:val="00A10815"/>
    <w:rsid w:val="00A11BB0"/>
    <w:rsid w:val="00A121C1"/>
    <w:rsid w:val="00A145A3"/>
    <w:rsid w:val="00A1474F"/>
    <w:rsid w:val="00A14CAC"/>
    <w:rsid w:val="00A1592E"/>
    <w:rsid w:val="00A15D62"/>
    <w:rsid w:val="00A16585"/>
    <w:rsid w:val="00A2047F"/>
    <w:rsid w:val="00A204E8"/>
    <w:rsid w:val="00A20C27"/>
    <w:rsid w:val="00A20E71"/>
    <w:rsid w:val="00A22546"/>
    <w:rsid w:val="00A23D8E"/>
    <w:rsid w:val="00A241D1"/>
    <w:rsid w:val="00A244A8"/>
    <w:rsid w:val="00A259C0"/>
    <w:rsid w:val="00A278C5"/>
    <w:rsid w:val="00A30092"/>
    <w:rsid w:val="00A306F1"/>
    <w:rsid w:val="00A316BA"/>
    <w:rsid w:val="00A34CEE"/>
    <w:rsid w:val="00A350E7"/>
    <w:rsid w:val="00A358F2"/>
    <w:rsid w:val="00A35A31"/>
    <w:rsid w:val="00A36F23"/>
    <w:rsid w:val="00A37A90"/>
    <w:rsid w:val="00A37B84"/>
    <w:rsid w:val="00A40BF2"/>
    <w:rsid w:val="00A40F40"/>
    <w:rsid w:val="00A41C20"/>
    <w:rsid w:val="00A41C9B"/>
    <w:rsid w:val="00A421BB"/>
    <w:rsid w:val="00A42356"/>
    <w:rsid w:val="00A42D9D"/>
    <w:rsid w:val="00A447B0"/>
    <w:rsid w:val="00A44A6C"/>
    <w:rsid w:val="00A5258A"/>
    <w:rsid w:val="00A53B53"/>
    <w:rsid w:val="00A53BB9"/>
    <w:rsid w:val="00A541EF"/>
    <w:rsid w:val="00A543D3"/>
    <w:rsid w:val="00A560C1"/>
    <w:rsid w:val="00A56832"/>
    <w:rsid w:val="00A57107"/>
    <w:rsid w:val="00A57806"/>
    <w:rsid w:val="00A60446"/>
    <w:rsid w:val="00A60677"/>
    <w:rsid w:val="00A62D56"/>
    <w:rsid w:val="00A633F9"/>
    <w:rsid w:val="00A63501"/>
    <w:rsid w:val="00A64CD1"/>
    <w:rsid w:val="00A6621A"/>
    <w:rsid w:val="00A70996"/>
    <w:rsid w:val="00A759B3"/>
    <w:rsid w:val="00A759E3"/>
    <w:rsid w:val="00A75EAF"/>
    <w:rsid w:val="00A77B11"/>
    <w:rsid w:val="00A77D74"/>
    <w:rsid w:val="00A80B16"/>
    <w:rsid w:val="00A815A7"/>
    <w:rsid w:val="00A818DB"/>
    <w:rsid w:val="00A82C09"/>
    <w:rsid w:val="00A82CEC"/>
    <w:rsid w:val="00A832F7"/>
    <w:rsid w:val="00A8452C"/>
    <w:rsid w:val="00A849E4"/>
    <w:rsid w:val="00A85CDF"/>
    <w:rsid w:val="00A85FF5"/>
    <w:rsid w:val="00A86AAB"/>
    <w:rsid w:val="00A86B35"/>
    <w:rsid w:val="00A90172"/>
    <w:rsid w:val="00A907B7"/>
    <w:rsid w:val="00A90A8A"/>
    <w:rsid w:val="00A90E26"/>
    <w:rsid w:val="00A91933"/>
    <w:rsid w:val="00A91A01"/>
    <w:rsid w:val="00A91F7D"/>
    <w:rsid w:val="00A94DA1"/>
    <w:rsid w:val="00A976C3"/>
    <w:rsid w:val="00A97ECF"/>
    <w:rsid w:val="00AA0078"/>
    <w:rsid w:val="00AA2712"/>
    <w:rsid w:val="00AA4052"/>
    <w:rsid w:val="00AA5F69"/>
    <w:rsid w:val="00AA6451"/>
    <w:rsid w:val="00AA6EF6"/>
    <w:rsid w:val="00AB0449"/>
    <w:rsid w:val="00AB0AB9"/>
    <w:rsid w:val="00AB3DDD"/>
    <w:rsid w:val="00AB435D"/>
    <w:rsid w:val="00AB48C7"/>
    <w:rsid w:val="00AB4DDF"/>
    <w:rsid w:val="00AB52CB"/>
    <w:rsid w:val="00AB616D"/>
    <w:rsid w:val="00AB6B96"/>
    <w:rsid w:val="00AB7867"/>
    <w:rsid w:val="00AB7AA6"/>
    <w:rsid w:val="00AC181E"/>
    <w:rsid w:val="00AC24ED"/>
    <w:rsid w:val="00AC2590"/>
    <w:rsid w:val="00AC2D6F"/>
    <w:rsid w:val="00AC2E49"/>
    <w:rsid w:val="00AC3272"/>
    <w:rsid w:val="00AC3323"/>
    <w:rsid w:val="00AC4716"/>
    <w:rsid w:val="00AC502C"/>
    <w:rsid w:val="00AC65F8"/>
    <w:rsid w:val="00AD2566"/>
    <w:rsid w:val="00AD2EC6"/>
    <w:rsid w:val="00AD3D76"/>
    <w:rsid w:val="00AD44C2"/>
    <w:rsid w:val="00AD5DC0"/>
    <w:rsid w:val="00AD6958"/>
    <w:rsid w:val="00AE04A9"/>
    <w:rsid w:val="00AE09F6"/>
    <w:rsid w:val="00AE1152"/>
    <w:rsid w:val="00AE5CF4"/>
    <w:rsid w:val="00AE6926"/>
    <w:rsid w:val="00AE7557"/>
    <w:rsid w:val="00AF0462"/>
    <w:rsid w:val="00AF1BC3"/>
    <w:rsid w:val="00AF36CC"/>
    <w:rsid w:val="00AF4F42"/>
    <w:rsid w:val="00AF6BCC"/>
    <w:rsid w:val="00AF7A37"/>
    <w:rsid w:val="00B02DBE"/>
    <w:rsid w:val="00B042B6"/>
    <w:rsid w:val="00B04B27"/>
    <w:rsid w:val="00B056E5"/>
    <w:rsid w:val="00B06BC7"/>
    <w:rsid w:val="00B06E74"/>
    <w:rsid w:val="00B0792F"/>
    <w:rsid w:val="00B12EB5"/>
    <w:rsid w:val="00B1336F"/>
    <w:rsid w:val="00B1455E"/>
    <w:rsid w:val="00B15A4A"/>
    <w:rsid w:val="00B161A0"/>
    <w:rsid w:val="00B163A9"/>
    <w:rsid w:val="00B16C90"/>
    <w:rsid w:val="00B16EBC"/>
    <w:rsid w:val="00B174AB"/>
    <w:rsid w:val="00B17BA4"/>
    <w:rsid w:val="00B231B1"/>
    <w:rsid w:val="00B23214"/>
    <w:rsid w:val="00B2351E"/>
    <w:rsid w:val="00B247CF"/>
    <w:rsid w:val="00B256A5"/>
    <w:rsid w:val="00B267B2"/>
    <w:rsid w:val="00B31124"/>
    <w:rsid w:val="00B31A8D"/>
    <w:rsid w:val="00B31F2D"/>
    <w:rsid w:val="00B3214A"/>
    <w:rsid w:val="00B3353D"/>
    <w:rsid w:val="00B34CD6"/>
    <w:rsid w:val="00B35854"/>
    <w:rsid w:val="00B40539"/>
    <w:rsid w:val="00B40782"/>
    <w:rsid w:val="00B409D6"/>
    <w:rsid w:val="00B413F1"/>
    <w:rsid w:val="00B42A16"/>
    <w:rsid w:val="00B42A1E"/>
    <w:rsid w:val="00B42E99"/>
    <w:rsid w:val="00B43E45"/>
    <w:rsid w:val="00B44408"/>
    <w:rsid w:val="00B44566"/>
    <w:rsid w:val="00B46A26"/>
    <w:rsid w:val="00B476D9"/>
    <w:rsid w:val="00B52F5F"/>
    <w:rsid w:val="00B54D4A"/>
    <w:rsid w:val="00B55A75"/>
    <w:rsid w:val="00B56D7E"/>
    <w:rsid w:val="00B5705F"/>
    <w:rsid w:val="00B57225"/>
    <w:rsid w:val="00B5791E"/>
    <w:rsid w:val="00B60BB2"/>
    <w:rsid w:val="00B62B7D"/>
    <w:rsid w:val="00B62D3A"/>
    <w:rsid w:val="00B62D65"/>
    <w:rsid w:val="00B639F8"/>
    <w:rsid w:val="00B6459C"/>
    <w:rsid w:val="00B671E3"/>
    <w:rsid w:val="00B672AD"/>
    <w:rsid w:val="00B678D0"/>
    <w:rsid w:val="00B67D20"/>
    <w:rsid w:val="00B70EAD"/>
    <w:rsid w:val="00B71C1C"/>
    <w:rsid w:val="00B71F4B"/>
    <w:rsid w:val="00B7244F"/>
    <w:rsid w:val="00B73D98"/>
    <w:rsid w:val="00B755C3"/>
    <w:rsid w:val="00B76766"/>
    <w:rsid w:val="00B76F1B"/>
    <w:rsid w:val="00B77511"/>
    <w:rsid w:val="00B77592"/>
    <w:rsid w:val="00B82D68"/>
    <w:rsid w:val="00B8578F"/>
    <w:rsid w:val="00B85D13"/>
    <w:rsid w:val="00B860F1"/>
    <w:rsid w:val="00B86E47"/>
    <w:rsid w:val="00B92513"/>
    <w:rsid w:val="00B9288D"/>
    <w:rsid w:val="00B928F6"/>
    <w:rsid w:val="00B93568"/>
    <w:rsid w:val="00B9360D"/>
    <w:rsid w:val="00B94906"/>
    <w:rsid w:val="00B94B55"/>
    <w:rsid w:val="00B94D9B"/>
    <w:rsid w:val="00B94EC9"/>
    <w:rsid w:val="00B97083"/>
    <w:rsid w:val="00BA0021"/>
    <w:rsid w:val="00BA073A"/>
    <w:rsid w:val="00BA1039"/>
    <w:rsid w:val="00BA12F8"/>
    <w:rsid w:val="00BA13B4"/>
    <w:rsid w:val="00BA20A2"/>
    <w:rsid w:val="00BA24DF"/>
    <w:rsid w:val="00BA437C"/>
    <w:rsid w:val="00BA5FD4"/>
    <w:rsid w:val="00BA6DED"/>
    <w:rsid w:val="00BA7F67"/>
    <w:rsid w:val="00BA7FAF"/>
    <w:rsid w:val="00BB01FB"/>
    <w:rsid w:val="00BB0568"/>
    <w:rsid w:val="00BB157D"/>
    <w:rsid w:val="00BB2E83"/>
    <w:rsid w:val="00BB44E0"/>
    <w:rsid w:val="00BB5915"/>
    <w:rsid w:val="00BB6310"/>
    <w:rsid w:val="00BB6F49"/>
    <w:rsid w:val="00BC00D3"/>
    <w:rsid w:val="00BC049A"/>
    <w:rsid w:val="00BC0BF4"/>
    <w:rsid w:val="00BC0E4D"/>
    <w:rsid w:val="00BC1B6D"/>
    <w:rsid w:val="00BC3731"/>
    <w:rsid w:val="00BC5038"/>
    <w:rsid w:val="00BC683D"/>
    <w:rsid w:val="00BD0203"/>
    <w:rsid w:val="00BD066D"/>
    <w:rsid w:val="00BD0ED8"/>
    <w:rsid w:val="00BD2A36"/>
    <w:rsid w:val="00BD331E"/>
    <w:rsid w:val="00BD4487"/>
    <w:rsid w:val="00BD4B28"/>
    <w:rsid w:val="00BD4FA3"/>
    <w:rsid w:val="00BD5DB4"/>
    <w:rsid w:val="00BD64C3"/>
    <w:rsid w:val="00BD6BE5"/>
    <w:rsid w:val="00BD7736"/>
    <w:rsid w:val="00BE096E"/>
    <w:rsid w:val="00BE0E06"/>
    <w:rsid w:val="00BE1153"/>
    <w:rsid w:val="00BE1EC1"/>
    <w:rsid w:val="00BE1FA1"/>
    <w:rsid w:val="00BE2DC9"/>
    <w:rsid w:val="00BE4870"/>
    <w:rsid w:val="00BE616A"/>
    <w:rsid w:val="00BF52BE"/>
    <w:rsid w:val="00BF5F9E"/>
    <w:rsid w:val="00BF66C0"/>
    <w:rsid w:val="00BF79C5"/>
    <w:rsid w:val="00BF7BA4"/>
    <w:rsid w:val="00C0070E"/>
    <w:rsid w:val="00C021C2"/>
    <w:rsid w:val="00C03576"/>
    <w:rsid w:val="00C0368C"/>
    <w:rsid w:val="00C07C72"/>
    <w:rsid w:val="00C10B7C"/>
    <w:rsid w:val="00C11BFD"/>
    <w:rsid w:val="00C1440C"/>
    <w:rsid w:val="00C14549"/>
    <w:rsid w:val="00C14BCA"/>
    <w:rsid w:val="00C14C30"/>
    <w:rsid w:val="00C14CF8"/>
    <w:rsid w:val="00C177B1"/>
    <w:rsid w:val="00C20F43"/>
    <w:rsid w:val="00C228D3"/>
    <w:rsid w:val="00C2414F"/>
    <w:rsid w:val="00C25C07"/>
    <w:rsid w:val="00C25E09"/>
    <w:rsid w:val="00C2635C"/>
    <w:rsid w:val="00C278CE"/>
    <w:rsid w:val="00C27E49"/>
    <w:rsid w:val="00C30B04"/>
    <w:rsid w:val="00C3124F"/>
    <w:rsid w:val="00C31587"/>
    <w:rsid w:val="00C3172A"/>
    <w:rsid w:val="00C32907"/>
    <w:rsid w:val="00C32B39"/>
    <w:rsid w:val="00C32DF0"/>
    <w:rsid w:val="00C339E9"/>
    <w:rsid w:val="00C3767D"/>
    <w:rsid w:val="00C404C2"/>
    <w:rsid w:val="00C41F7C"/>
    <w:rsid w:val="00C42FCF"/>
    <w:rsid w:val="00C46B73"/>
    <w:rsid w:val="00C47C88"/>
    <w:rsid w:val="00C51ED2"/>
    <w:rsid w:val="00C53374"/>
    <w:rsid w:val="00C5418D"/>
    <w:rsid w:val="00C55309"/>
    <w:rsid w:val="00C5565A"/>
    <w:rsid w:val="00C568A7"/>
    <w:rsid w:val="00C57C67"/>
    <w:rsid w:val="00C601CB"/>
    <w:rsid w:val="00C61210"/>
    <w:rsid w:val="00C6262E"/>
    <w:rsid w:val="00C62814"/>
    <w:rsid w:val="00C63864"/>
    <w:rsid w:val="00C63AC7"/>
    <w:rsid w:val="00C64786"/>
    <w:rsid w:val="00C65393"/>
    <w:rsid w:val="00C67626"/>
    <w:rsid w:val="00C7140A"/>
    <w:rsid w:val="00C71B00"/>
    <w:rsid w:val="00C740A7"/>
    <w:rsid w:val="00C75F7D"/>
    <w:rsid w:val="00C76159"/>
    <w:rsid w:val="00C7621A"/>
    <w:rsid w:val="00C766D1"/>
    <w:rsid w:val="00C77801"/>
    <w:rsid w:val="00C8018C"/>
    <w:rsid w:val="00C809D5"/>
    <w:rsid w:val="00C80CB0"/>
    <w:rsid w:val="00C82286"/>
    <w:rsid w:val="00C83D6D"/>
    <w:rsid w:val="00C85BF2"/>
    <w:rsid w:val="00C87B8B"/>
    <w:rsid w:val="00C92A65"/>
    <w:rsid w:val="00C93340"/>
    <w:rsid w:val="00C93669"/>
    <w:rsid w:val="00C9440E"/>
    <w:rsid w:val="00C950D1"/>
    <w:rsid w:val="00C96539"/>
    <w:rsid w:val="00C972B5"/>
    <w:rsid w:val="00CA18D5"/>
    <w:rsid w:val="00CA2769"/>
    <w:rsid w:val="00CA28BF"/>
    <w:rsid w:val="00CA2FB8"/>
    <w:rsid w:val="00CA38FF"/>
    <w:rsid w:val="00CA3F75"/>
    <w:rsid w:val="00CA4A5B"/>
    <w:rsid w:val="00CA579D"/>
    <w:rsid w:val="00CB0227"/>
    <w:rsid w:val="00CB3749"/>
    <w:rsid w:val="00CB5A37"/>
    <w:rsid w:val="00CC15A2"/>
    <w:rsid w:val="00CC1D27"/>
    <w:rsid w:val="00CC247A"/>
    <w:rsid w:val="00CC24DB"/>
    <w:rsid w:val="00CC51B7"/>
    <w:rsid w:val="00CC5DE9"/>
    <w:rsid w:val="00CC774C"/>
    <w:rsid w:val="00CD19DF"/>
    <w:rsid w:val="00CD1D42"/>
    <w:rsid w:val="00CD2233"/>
    <w:rsid w:val="00CD2443"/>
    <w:rsid w:val="00CD27FE"/>
    <w:rsid w:val="00CD29F8"/>
    <w:rsid w:val="00CD2CC0"/>
    <w:rsid w:val="00CD391B"/>
    <w:rsid w:val="00CD4542"/>
    <w:rsid w:val="00CD4D05"/>
    <w:rsid w:val="00CD513F"/>
    <w:rsid w:val="00CD5B7F"/>
    <w:rsid w:val="00CD7422"/>
    <w:rsid w:val="00CE2157"/>
    <w:rsid w:val="00CE292B"/>
    <w:rsid w:val="00CE49F7"/>
    <w:rsid w:val="00CE506C"/>
    <w:rsid w:val="00CE52B2"/>
    <w:rsid w:val="00CE7D7A"/>
    <w:rsid w:val="00CF103B"/>
    <w:rsid w:val="00CF13EC"/>
    <w:rsid w:val="00CF1427"/>
    <w:rsid w:val="00CF1B04"/>
    <w:rsid w:val="00CF2D19"/>
    <w:rsid w:val="00CF3DB3"/>
    <w:rsid w:val="00CF415A"/>
    <w:rsid w:val="00CF4898"/>
    <w:rsid w:val="00CF49CC"/>
    <w:rsid w:val="00CF5671"/>
    <w:rsid w:val="00CF58C4"/>
    <w:rsid w:val="00CF597E"/>
    <w:rsid w:val="00CF5EE8"/>
    <w:rsid w:val="00CF61F5"/>
    <w:rsid w:val="00CF6FBF"/>
    <w:rsid w:val="00D00F44"/>
    <w:rsid w:val="00D025F5"/>
    <w:rsid w:val="00D033B7"/>
    <w:rsid w:val="00D04C97"/>
    <w:rsid w:val="00D06967"/>
    <w:rsid w:val="00D07E32"/>
    <w:rsid w:val="00D102ED"/>
    <w:rsid w:val="00D151F1"/>
    <w:rsid w:val="00D15D2F"/>
    <w:rsid w:val="00D16C20"/>
    <w:rsid w:val="00D17374"/>
    <w:rsid w:val="00D205D6"/>
    <w:rsid w:val="00D24F9B"/>
    <w:rsid w:val="00D27327"/>
    <w:rsid w:val="00D27738"/>
    <w:rsid w:val="00D312B2"/>
    <w:rsid w:val="00D32AF7"/>
    <w:rsid w:val="00D338D2"/>
    <w:rsid w:val="00D341C8"/>
    <w:rsid w:val="00D343A2"/>
    <w:rsid w:val="00D348F7"/>
    <w:rsid w:val="00D36390"/>
    <w:rsid w:val="00D36EEB"/>
    <w:rsid w:val="00D37A45"/>
    <w:rsid w:val="00D37D57"/>
    <w:rsid w:val="00D40310"/>
    <w:rsid w:val="00D40BCD"/>
    <w:rsid w:val="00D40D74"/>
    <w:rsid w:val="00D45086"/>
    <w:rsid w:val="00D45899"/>
    <w:rsid w:val="00D45DAB"/>
    <w:rsid w:val="00D45F0F"/>
    <w:rsid w:val="00D45F4D"/>
    <w:rsid w:val="00D471DB"/>
    <w:rsid w:val="00D476BB"/>
    <w:rsid w:val="00D532A2"/>
    <w:rsid w:val="00D53FA0"/>
    <w:rsid w:val="00D55585"/>
    <w:rsid w:val="00D565D9"/>
    <w:rsid w:val="00D613C2"/>
    <w:rsid w:val="00D6151E"/>
    <w:rsid w:val="00D61D65"/>
    <w:rsid w:val="00D61EFB"/>
    <w:rsid w:val="00D62322"/>
    <w:rsid w:val="00D64B17"/>
    <w:rsid w:val="00D651D2"/>
    <w:rsid w:val="00D6620E"/>
    <w:rsid w:val="00D71C2B"/>
    <w:rsid w:val="00D71FFD"/>
    <w:rsid w:val="00D722FC"/>
    <w:rsid w:val="00D74B04"/>
    <w:rsid w:val="00D759EB"/>
    <w:rsid w:val="00D774C1"/>
    <w:rsid w:val="00D77DFD"/>
    <w:rsid w:val="00D806CB"/>
    <w:rsid w:val="00D815A7"/>
    <w:rsid w:val="00D82068"/>
    <w:rsid w:val="00D82828"/>
    <w:rsid w:val="00D82EF2"/>
    <w:rsid w:val="00D83E83"/>
    <w:rsid w:val="00D845F7"/>
    <w:rsid w:val="00D8672F"/>
    <w:rsid w:val="00D91560"/>
    <w:rsid w:val="00D9363C"/>
    <w:rsid w:val="00D937D4"/>
    <w:rsid w:val="00D9402B"/>
    <w:rsid w:val="00D94135"/>
    <w:rsid w:val="00D94475"/>
    <w:rsid w:val="00D94D36"/>
    <w:rsid w:val="00D95065"/>
    <w:rsid w:val="00D95866"/>
    <w:rsid w:val="00D958B2"/>
    <w:rsid w:val="00D970C0"/>
    <w:rsid w:val="00D97E75"/>
    <w:rsid w:val="00DA0200"/>
    <w:rsid w:val="00DA0727"/>
    <w:rsid w:val="00DA0E24"/>
    <w:rsid w:val="00DA1425"/>
    <w:rsid w:val="00DA1D7A"/>
    <w:rsid w:val="00DA21F2"/>
    <w:rsid w:val="00DA2711"/>
    <w:rsid w:val="00DA38FE"/>
    <w:rsid w:val="00DA444A"/>
    <w:rsid w:val="00DB0A56"/>
    <w:rsid w:val="00DB1EBE"/>
    <w:rsid w:val="00DB37F5"/>
    <w:rsid w:val="00DB39F2"/>
    <w:rsid w:val="00DB443D"/>
    <w:rsid w:val="00DB4B99"/>
    <w:rsid w:val="00DB70F1"/>
    <w:rsid w:val="00DC0C6C"/>
    <w:rsid w:val="00DC1010"/>
    <w:rsid w:val="00DC115B"/>
    <w:rsid w:val="00DC1C51"/>
    <w:rsid w:val="00DC1C68"/>
    <w:rsid w:val="00DC3640"/>
    <w:rsid w:val="00DC4D32"/>
    <w:rsid w:val="00DC56E3"/>
    <w:rsid w:val="00DC6486"/>
    <w:rsid w:val="00DC7B3D"/>
    <w:rsid w:val="00DD18B6"/>
    <w:rsid w:val="00DD199A"/>
    <w:rsid w:val="00DD1CC3"/>
    <w:rsid w:val="00DD358E"/>
    <w:rsid w:val="00DD4E59"/>
    <w:rsid w:val="00DD4F1B"/>
    <w:rsid w:val="00DD51FC"/>
    <w:rsid w:val="00DD5DB1"/>
    <w:rsid w:val="00DD5F93"/>
    <w:rsid w:val="00DD6FBB"/>
    <w:rsid w:val="00DE0DBB"/>
    <w:rsid w:val="00DE0F11"/>
    <w:rsid w:val="00DE1780"/>
    <w:rsid w:val="00DE17B6"/>
    <w:rsid w:val="00DE2614"/>
    <w:rsid w:val="00DE3B68"/>
    <w:rsid w:val="00DE3C9C"/>
    <w:rsid w:val="00DE4EED"/>
    <w:rsid w:val="00DE59E1"/>
    <w:rsid w:val="00DE6349"/>
    <w:rsid w:val="00DF210B"/>
    <w:rsid w:val="00DF2CE1"/>
    <w:rsid w:val="00DF7405"/>
    <w:rsid w:val="00E003A7"/>
    <w:rsid w:val="00E056A8"/>
    <w:rsid w:val="00E05C5C"/>
    <w:rsid w:val="00E05F1E"/>
    <w:rsid w:val="00E06275"/>
    <w:rsid w:val="00E07DEC"/>
    <w:rsid w:val="00E116CA"/>
    <w:rsid w:val="00E12D2F"/>
    <w:rsid w:val="00E151CB"/>
    <w:rsid w:val="00E15FF1"/>
    <w:rsid w:val="00E161E5"/>
    <w:rsid w:val="00E20E03"/>
    <w:rsid w:val="00E21F32"/>
    <w:rsid w:val="00E231EB"/>
    <w:rsid w:val="00E24CC4"/>
    <w:rsid w:val="00E24D8C"/>
    <w:rsid w:val="00E2507D"/>
    <w:rsid w:val="00E27334"/>
    <w:rsid w:val="00E30EA7"/>
    <w:rsid w:val="00E31E8A"/>
    <w:rsid w:val="00E32450"/>
    <w:rsid w:val="00E32615"/>
    <w:rsid w:val="00E330FD"/>
    <w:rsid w:val="00E333D2"/>
    <w:rsid w:val="00E33F9B"/>
    <w:rsid w:val="00E3538D"/>
    <w:rsid w:val="00E35580"/>
    <w:rsid w:val="00E35BB8"/>
    <w:rsid w:val="00E364D7"/>
    <w:rsid w:val="00E36748"/>
    <w:rsid w:val="00E3699F"/>
    <w:rsid w:val="00E3732B"/>
    <w:rsid w:val="00E37573"/>
    <w:rsid w:val="00E4007A"/>
    <w:rsid w:val="00E40A28"/>
    <w:rsid w:val="00E40D70"/>
    <w:rsid w:val="00E414B5"/>
    <w:rsid w:val="00E42785"/>
    <w:rsid w:val="00E44F98"/>
    <w:rsid w:val="00E4511D"/>
    <w:rsid w:val="00E4522E"/>
    <w:rsid w:val="00E46791"/>
    <w:rsid w:val="00E46F62"/>
    <w:rsid w:val="00E52668"/>
    <w:rsid w:val="00E52A8A"/>
    <w:rsid w:val="00E5336C"/>
    <w:rsid w:val="00E54419"/>
    <w:rsid w:val="00E5567D"/>
    <w:rsid w:val="00E559FF"/>
    <w:rsid w:val="00E61B67"/>
    <w:rsid w:val="00E6350F"/>
    <w:rsid w:val="00E64A31"/>
    <w:rsid w:val="00E64FE4"/>
    <w:rsid w:val="00E6632A"/>
    <w:rsid w:val="00E66463"/>
    <w:rsid w:val="00E6780D"/>
    <w:rsid w:val="00E70ACF"/>
    <w:rsid w:val="00E716C6"/>
    <w:rsid w:val="00E74257"/>
    <w:rsid w:val="00E74261"/>
    <w:rsid w:val="00E80410"/>
    <w:rsid w:val="00E8058F"/>
    <w:rsid w:val="00E80C92"/>
    <w:rsid w:val="00E81729"/>
    <w:rsid w:val="00E836A9"/>
    <w:rsid w:val="00E84196"/>
    <w:rsid w:val="00E852FD"/>
    <w:rsid w:val="00E85C3F"/>
    <w:rsid w:val="00E86FA2"/>
    <w:rsid w:val="00E90C7B"/>
    <w:rsid w:val="00E92595"/>
    <w:rsid w:val="00E9320D"/>
    <w:rsid w:val="00E940E5"/>
    <w:rsid w:val="00E95894"/>
    <w:rsid w:val="00E977F5"/>
    <w:rsid w:val="00E97A41"/>
    <w:rsid w:val="00EA1344"/>
    <w:rsid w:val="00EA2001"/>
    <w:rsid w:val="00EA570E"/>
    <w:rsid w:val="00EA6C98"/>
    <w:rsid w:val="00EB07AA"/>
    <w:rsid w:val="00EB0E24"/>
    <w:rsid w:val="00EB51E8"/>
    <w:rsid w:val="00EB58AE"/>
    <w:rsid w:val="00EB6B72"/>
    <w:rsid w:val="00EC450B"/>
    <w:rsid w:val="00EC613E"/>
    <w:rsid w:val="00EC68BD"/>
    <w:rsid w:val="00EC78C3"/>
    <w:rsid w:val="00EC7939"/>
    <w:rsid w:val="00EC7FC1"/>
    <w:rsid w:val="00ED0868"/>
    <w:rsid w:val="00ED2842"/>
    <w:rsid w:val="00ED4B0D"/>
    <w:rsid w:val="00ED5227"/>
    <w:rsid w:val="00ED56E9"/>
    <w:rsid w:val="00ED6AA2"/>
    <w:rsid w:val="00EE1DD3"/>
    <w:rsid w:val="00EE3C6D"/>
    <w:rsid w:val="00EF0B74"/>
    <w:rsid w:val="00EF1897"/>
    <w:rsid w:val="00EF1E2D"/>
    <w:rsid w:val="00EF60F6"/>
    <w:rsid w:val="00EF6DFB"/>
    <w:rsid w:val="00EF6F11"/>
    <w:rsid w:val="00EF702C"/>
    <w:rsid w:val="00EF790C"/>
    <w:rsid w:val="00EF7FB8"/>
    <w:rsid w:val="00F0080B"/>
    <w:rsid w:val="00F00B93"/>
    <w:rsid w:val="00F01F9C"/>
    <w:rsid w:val="00F031E8"/>
    <w:rsid w:val="00F0425A"/>
    <w:rsid w:val="00F05084"/>
    <w:rsid w:val="00F055FB"/>
    <w:rsid w:val="00F06186"/>
    <w:rsid w:val="00F061AE"/>
    <w:rsid w:val="00F07011"/>
    <w:rsid w:val="00F07921"/>
    <w:rsid w:val="00F1085E"/>
    <w:rsid w:val="00F1598D"/>
    <w:rsid w:val="00F161B6"/>
    <w:rsid w:val="00F166F5"/>
    <w:rsid w:val="00F20BE3"/>
    <w:rsid w:val="00F23714"/>
    <w:rsid w:val="00F242E2"/>
    <w:rsid w:val="00F260AC"/>
    <w:rsid w:val="00F26247"/>
    <w:rsid w:val="00F30474"/>
    <w:rsid w:val="00F33C57"/>
    <w:rsid w:val="00F34F04"/>
    <w:rsid w:val="00F350A1"/>
    <w:rsid w:val="00F379DE"/>
    <w:rsid w:val="00F37D5F"/>
    <w:rsid w:val="00F4034D"/>
    <w:rsid w:val="00F4093A"/>
    <w:rsid w:val="00F4129C"/>
    <w:rsid w:val="00F41EEC"/>
    <w:rsid w:val="00F41FD5"/>
    <w:rsid w:val="00F433FC"/>
    <w:rsid w:val="00F4401E"/>
    <w:rsid w:val="00F44AD9"/>
    <w:rsid w:val="00F46BE6"/>
    <w:rsid w:val="00F47C04"/>
    <w:rsid w:val="00F5137D"/>
    <w:rsid w:val="00F51D48"/>
    <w:rsid w:val="00F52143"/>
    <w:rsid w:val="00F529C8"/>
    <w:rsid w:val="00F52A5D"/>
    <w:rsid w:val="00F5345E"/>
    <w:rsid w:val="00F5355A"/>
    <w:rsid w:val="00F53ADC"/>
    <w:rsid w:val="00F53B1D"/>
    <w:rsid w:val="00F5449A"/>
    <w:rsid w:val="00F55EA3"/>
    <w:rsid w:val="00F607DB"/>
    <w:rsid w:val="00F61449"/>
    <w:rsid w:val="00F61A15"/>
    <w:rsid w:val="00F61FEE"/>
    <w:rsid w:val="00F631EA"/>
    <w:rsid w:val="00F632EF"/>
    <w:rsid w:val="00F63724"/>
    <w:rsid w:val="00F6406E"/>
    <w:rsid w:val="00F714FA"/>
    <w:rsid w:val="00F71920"/>
    <w:rsid w:val="00F721CF"/>
    <w:rsid w:val="00F73CD8"/>
    <w:rsid w:val="00F74F6F"/>
    <w:rsid w:val="00F7583A"/>
    <w:rsid w:val="00F758AD"/>
    <w:rsid w:val="00F75A40"/>
    <w:rsid w:val="00F76DB9"/>
    <w:rsid w:val="00F76EE8"/>
    <w:rsid w:val="00F80806"/>
    <w:rsid w:val="00F81667"/>
    <w:rsid w:val="00F85208"/>
    <w:rsid w:val="00F85264"/>
    <w:rsid w:val="00F85599"/>
    <w:rsid w:val="00F87BBD"/>
    <w:rsid w:val="00F90773"/>
    <w:rsid w:val="00F9290A"/>
    <w:rsid w:val="00F94792"/>
    <w:rsid w:val="00F9515F"/>
    <w:rsid w:val="00F963A4"/>
    <w:rsid w:val="00F964A9"/>
    <w:rsid w:val="00FA0522"/>
    <w:rsid w:val="00FA26D8"/>
    <w:rsid w:val="00FA32DE"/>
    <w:rsid w:val="00FA3321"/>
    <w:rsid w:val="00FA411B"/>
    <w:rsid w:val="00FA431F"/>
    <w:rsid w:val="00FA6091"/>
    <w:rsid w:val="00FB0FE6"/>
    <w:rsid w:val="00FB1328"/>
    <w:rsid w:val="00FB3847"/>
    <w:rsid w:val="00FB4D9E"/>
    <w:rsid w:val="00FB59AD"/>
    <w:rsid w:val="00FB73C9"/>
    <w:rsid w:val="00FC1B57"/>
    <w:rsid w:val="00FC22ED"/>
    <w:rsid w:val="00FC416D"/>
    <w:rsid w:val="00FC4566"/>
    <w:rsid w:val="00FC68CF"/>
    <w:rsid w:val="00FC7306"/>
    <w:rsid w:val="00FD12A5"/>
    <w:rsid w:val="00FD2A2A"/>
    <w:rsid w:val="00FD2FB0"/>
    <w:rsid w:val="00FD3A0C"/>
    <w:rsid w:val="00FD3A84"/>
    <w:rsid w:val="00FD4158"/>
    <w:rsid w:val="00FD6B16"/>
    <w:rsid w:val="00FD6DE2"/>
    <w:rsid w:val="00FD70BC"/>
    <w:rsid w:val="00FE0275"/>
    <w:rsid w:val="00FE0D03"/>
    <w:rsid w:val="00FE1EE7"/>
    <w:rsid w:val="00FE2803"/>
    <w:rsid w:val="00FE2E78"/>
    <w:rsid w:val="00FE7541"/>
    <w:rsid w:val="00FE7551"/>
    <w:rsid w:val="00FF0455"/>
    <w:rsid w:val="00FF0793"/>
    <w:rsid w:val="00FF15E2"/>
    <w:rsid w:val="00FF2567"/>
    <w:rsid w:val="00FF367F"/>
    <w:rsid w:val="00FF391B"/>
    <w:rsid w:val="00FF41C6"/>
    <w:rsid w:val="00FF43FE"/>
    <w:rsid w:val="00FF4B04"/>
    <w:rsid w:val="00FF5683"/>
    <w:rsid w:val="00FF5F53"/>
    <w:rsid w:val="00FF67BE"/>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580"/>
    <o:shapelayout v:ext="edit">
      <o:idmap v:ext="edit" data="1"/>
      <o:rules v:ext="edit">
        <o:r id="V:Rule29" type="connector" idref="#_x0000_s1541"/>
        <o:r id="V:Rule30" type="connector" idref="#_x0000_s1566"/>
        <o:r id="V:Rule31" type="connector" idref="#_x0000_s1546"/>
        <o:r id="V:Rule32" type="connector" idref="#_x0000_s1572"/>
        <o:r id="V:Rule33" type="connector" idref="#_x0000_s1569"/>
        <o:r id="V:Rule34" type="connector" idref="#_x0000_s1570"/>
        <o:r id="V:Rule35" type="connector" idref="#_x0000_s1551"/>
        <o:r id="V:Rule36" type="connector" idref="#_x0000_s1579"/>
        <o:r id="V:Rule37" type="connector" idref="#_x0000_s1573"/>
        <o:r id="V:Rule38" type="connector" idref="#_x0000_s1539"/>
        <o:r id="V:Rule39" type="connector" idref="#_x0000_s1574"/>
        <o:r id="V:Rule40" type="connector" idref="#_x0000_s1567"/>
        <o:r id="V:Rule41" type="connector" idref="#_x0000_s1544"/>
        <o:r id="V:Rule42" type="connector" idref="#_x0000_s1578"/>
        <o:r id="V:Rule43" type="connector" idref="#_x0000_s1548"/>
        <o:r id="V:Rule44" type="connector" idref="#_x0000_s1547"/>
        <o:r id="V:Rule45" type="connector" idref="#_x0000_s1543"/>
        <o:r id="V:Rule46" type="connector" idref="#_x0000_s1577"/>
        <o:r id="V:Rule47" type="connector" idref="#_x0000_s1575"/>
        <o:r id="V:Rule48" type="connector" idref="#_x0000_s1571"/>
        <o:r id="V:Rule49" type="connector" idref="#_x0000_s1550"/>
        <o:r id="V:Rule50" type="connector" idref="#_x0000_s1576"/>
        <o:r id="V:Rule51" type="connector" idref="#_x0000_s1542"/>
        <o:r id="V:Rule52" type="connector" idref="#_x0000_s1545"/>
        <o:r id="V:Rule53" type="connector" idref="#_x0000_s1568"/>
        <o:r id="V:Rule54" type="connector" idref="#_x0000_s1540"/>
        <o:r id="V:Rule55" type="connector" idref="#_x0000_s1549"/>
        <o:r id="V:Rule56" type="connector" idref="#_x0000_s153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0"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FollowedHyperlink" w:uiPriority="0"/>
    <w:lsdException w:name="Strong" w:semiHidden="0" w:uiPriority="22" w:unhideWhenUsed="0" w:qFormat="1"/>
    <w:lsdException w:name="Emphasis" w:semiHidden="0" w:uiPriority="20" w:unhideWhenUsed="0" w:qFormat="1"/>
    <w:lsdException w:name="Document Map"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1EBE"/>
    <w:rPr>
      <w:sz w:val="24"/>
      <w:szCs w:val="24"/>
      <w:lang w:val="en-GB" w:eastAsia="en-GB"/>
    </w:rPr>
  </w:style>
  <w:style w:type="paragraph" w:styleId="Heading1">
    <w:name w:val="heading 1"/>
    <w:basedOn w:val="Normal"/>
    <w:next w:val="Normal"/>
    <w:link w:val="Heading1Char"/>
    <w:uiPriority w:val="9"/>
    <w:qFormat/>
    <w:rsid w:val="00881D14"/>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881D14"/>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881D14"/>
    <w:pPr>
      <w:keepNext/>
      <w:spacing w:before="240" w:after="60"/>
      <w:outlineLvl w:val="2"/>
    </w:pPr>
    <w:rPr>
      <w:rFonts w:ascii="Arial" w:hAnsi="Arial" w:cs="Arial"/>
      <w:b/>
      <w:bCs/>
      <w:sz w:val="26"/>
      <w:szCs w:val="26"/>
    </w:rPr>
  </w:style>
  <w:style w:type="paragraph" w:styleId="Heading4">
    <w:name w:val="heading 4"/>
    <w:basedOn w:val="Normal"/>
    <w:next w:val="Normal"/>
    <w:link w:val="Heading4Char"/>
    <w:uiPriority w:val="9"/>
    <w:unhideWhenUsed/>
    <w:qFormat/>
    <w:rsid w:val="00CF415A"/>
    <w:pPr>
      <w:keepNext/>
      <w:keepLines/>
      <w:spacing w:before="200"/>
      <w:outlineLvl w:val="3"/>
    </w:pPr>
    <w:rPr>
      <w:rFonts w:asciiTheme="majorBidi" w:eastAsiaTheme="majorEastAsia" w:hAnsiTheme="majorBidi"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qFormat/>
    <w:rsid w:val="00207DEA"/>
    <w:pPr>
      <w:tabs>
        <w:tab w:val="right" w:leader="dot" w:pos="8659"/>
      </w:tabs>
      <w:spacing w:before="120"/>
      <w:ind w:left="284" w:hanging="284"/>
    </w:pPr>
    <w:rPr>
      <w:rFonts w:asciiTheme="majorBidi" w:hAnsiTheme="majorBidi" w:cstheme="majorBidi"/>
      <w:b/>
      <w:bCs/>
      <w:i/>
      <w:iCs/>
      <w:noProof/>
      <w:lang w:val="en-CA"/>
    </w:rPr>
  </w:style>
  <w:style w:type="paragraph" w:styleId="TOC2">
    <w:name w:val="toc 2"/>
    <w:basedOn w:val="Normal"/>
    <w:next w:val="Normal"/>
    <w:autoRedefine/>
    <w:uiPriority w:val="39"/>
    <w:qFormat/>
    <w:rsid w:val="00C25E09"/>
    <w:pPr>
      <w:spacing w:before="120"/>
      <w:ind w:left="240"/>
    </w:pPr>
    <w:rPr>
      <w:rFonts w:asciiTheme="minorHAnsi" w:hAnsiTheme="minorHAnsi"/>
      <w:b/>
      <w:bCs/>
      <w:sz w:val="22"/>
      <w:szCs w:val="26"/>
    </w:rPr>
  </w:style>
  <w:style w:type="paragraph" w:styleId="TOC3">
    <w:name w:val="toc 3"/>
    <w:basedOn w:val="Normal"/>
    <w:next w:val="Normal"/>
    <w:autoRedefine/>
    <w:uiPriority w:val="39"/>
    <w:qFormat/>
    <w:rsid w:val="001A70E3"/>
    <w:pPr>
      <w:tabs>
        <w:tab w:val="right" w:leader="dot" w:pos="8659"/>
      </w:tabs>
      <w:ind w:left="1843" w:hanging="1134"/>
    </w:pPr>
    <w:rPr>
      <w:rFonts w:asciiTheme="minorHAnsi" w:hAnsiTheme="minorHAnsi"/>
      <w:sz w:val="20"/>
    </w:rPr>
  </w:style>
  <w:style w:type="character" w:styleId="Hyperlink">
    <w:name w:val="Hyperlink"/>
    <w:basedOn w:val="DefaultParagraphFont"/>
    <w:uiPriority w:val="99"/>
    <w:rsid w:val="00C76159"/>
    <w:rPr>
      <w:color w:val="0000FF"/>
      <w:u w:val="single"/>
    </w:rPr>
  </w:style>
  <w:style w:type="character" w:customStyle="1" w:styleId="A4">
    <w:name w:val="A4"/>
    <w:rsid w:val="0006276E"/>
    <w:rPr>
      <w:rFonts w:cs="Times"/>
      <w:color w:val="000000"/>
      <w:sz w:val="10"/>
      <w:szCs w:val="10"/>
    </w:rPr>
  </w:style>
  <w:style w:type="paragraph" w:styleId="FootnoteText">
    <w:name w:val="footnote text"/>
    <w:basedOn w:val="Normal"/>
    <w:link w:val="FootnoteTextChar"/>
    <w:semiHidden/>
    <w:rsid w:val="0006276E"/>
    <w:rPr>
      <w:sz w:val="20"/>
      <w:szCs w:val="20"/>
    </w:rPr>
  </w:style>
  <w:style w:type="character" w:styleId="FootnoteReference">
    <w:name w:val="footnote reference"/>
    <w:basedOn w:val="DefaultParagraphFont"/>
    <w:semiHidden/>
    <w:rsid w:val="0006276E"/>
    <w:rPr>
      <w:vertAlign w:val="superscript"/>
    </w:rPr>
  </w:style>
  <w:style w:type="character" w:customStyle="1" w:styleId="Heading1Char">
    <w:name w:val="Heading 1 Char"/>
    <w:basedOn w:val="DefaultParagraphFont"/>
    <w:link w:val="Heading1"/>
    <w:uiPriority w:val="9"/>
    <w:rsid w:val="00C07C72"/>
    <w:rPr>
      <w:rFonts w:ascii="Arial" w:hAnsi="Arial" w:cs="Arial"/>
      <w:b/>
      <w:bCs/>
      <w:kern w:val="32"/>
      <w:sz w:val="32"/>
      <w:szCs w:val="32"/>
      <w:lang w:val="en-GB" w:eastAsia="en-GB" w:bidi="ar-SA"/>
    </w:rPr>
  </w:style>
  <w:style w:type="paragraph" w:customStyle="1" w:styleId="regular">
    <w:name w:val="regular"/>
    <w:basedOn w:val="Normal"/>
    <w:rsid w:val="002B709F"/>
    <w:pPr>
      <w:spacing w:before="100" w:beforeAutospacing="1" w:after="100" w:afterAutospacing="1"/>
    </w:pPr>
  </w:style>
  <w:style w:type="paragraph" w:styleId="NormalWeb">
    <w:name w:val="Normal (Web)"/>
    <w:basedOn w:val="Normal"/>
    <w:uiPriority w:val="99"/>
    <w:rsid w:val="002B709F"/>
    <w:pPr>
      <w:spacing w:before="100" w:beforeAutospacing="1" w:after="100" w:afterAutospacing="1"/>
    </w:pPr>
  </w:style>
  <w:style w:type="paragraph" w:styleId="Header">
    <w:name w:val="header"/>
    <w:basedOn w:val="Normal"/>
    <w:link w:val="HeaderChar"/>
    <w:uiPriority w:val="99"/>
    <w:rsid w:val="00B8578F"/>
    <w:pPr>
      <w:tabs>
        <w:tab w:val="center" w:pos="4153"/>
        <w:tab w:val="right" w:pos="8306"/>
      </w:tabs>
    </w:pPr>
  </w:style>
  <w:style w:type="character" w:styleId="PageNumber">
    <w:name w:val="page number"/>
    <w:basedOn w:val="DefaultParagraphFont"/>
    <w:rsid w:val="00B8578F"/>
  </w:style>
  <w:style w:type="paragraph" w:customStyle="1" w:styleId="subhead">
    <w:name w:val="subhead"/>
    <w:basedOn w:val="Normal"/>
    <w:rsid w:val="00C5565A"/>
    <w:pPr>
      <w:spacing w:before="100" w:beforeAutospacing="1" w:after="100" w:afterAutospacing="1"/>
    </w:pPr>
  </w:style>
  <w:style w:type="paragraph" w:customStyle="1" w:styleId="pageheadline">
    <w:name w:val="pageheadline"/>
    <w:basedOn w:val="Normal"/>
    <w:rsid w:val="00ED6AA2"/>
    <w:pPr>
      <w:spacing w:before="100" w:beforeAutospacing="1" w:after="100" w:afterAutospacing="1"/>
    </w:pPr>
  </w:style>
  <w:style w:type="character" w:styleId="Strong">
    <w:name w:val="Strong"/>
    <w:basedOn w:val="DefaultParagraphFont"/>
    <w:uiPriority w:val="22"/>
    <w:qFormat/>
    <w:rsid w:val="00ED6AA2"/>
    <w:rPr>
      <w:b/>
      <w:bCs/>
    </w:rPr>
  </w:style>
  <w:style w:type="character" w:customStyle="1" w:styleId="title">
    <w:name w:val="title"/>
    <w:basedOn w:val="DefaultParagraphFont"/>
    <w:rsid w:val="00ED6AA2"/>
  </w:style>
  <w:style w:type="character" w:customStyle="1" w:styleId="txtnormal">
    <w:name w:val="txtnormal"/>
    <w:basedOn w:val="DefaultParagraphFont"/>
    <w:rsid w:val="00ED6AA2"/>
  </w:style>
  <w:style w:type="paragraph" w:customStyle="1" w:styleId="Pa26">
    <w:name w:val="Pa26"/>
    <w:basedOn w:val="Normal"/>
    <w:next w:val="Normal"/>
    <w:rsid w:val="00ED6AA2"/>
    <w:pPr>
      <w:autoSpaceDE w:val="0"/>
      <w:autoSpaceDN w:val="0"/>
      <w:adjustRightInd w:val="0"/>
      <w:spacing w:line="181" w:lineRule="atLeast"/>
    </w:pPr>
    <w:rPr>
      <w:rFonts w:ascii="OGBNDE+Univers" w:hAnsi="OGBNDE+Univers"/>
    </w:rPr>
  </w:style>
  <w:style w:type="paragraph" w:customStyle="1" w:styleId="Pa40">
    <w:name w:val="Pa40"/>
    <w:basedOn w:val="Normal"/>
    <w:next w:val="Normal"/>
    <w:rsid w:val="00ED6AA2"/>
    <w:pPr>
      <w:autoSpaceDE w:val="0"/>
      <w:autoSpaceDN w:val="0"/>
      <w:adjustRightInd w:val="0"/>
      <w:spacing w:line="171" w:lineRule="atLeast"/>
    </w:pPr>
    <w:rPr>
      <w:rFonts w:ascii="REFFTY+Univers-Light" w:hAnsi="REFFTY+Univers-Light"/>
    </w:rPr>
  </w:style>
  <w:style w:type="character" w:customStyle="1" w:styleId="smalltext">
    <w:name w:val="smalltext"/>
    <w:basedOn w:val="DefaultParagraphFont"/>
    <w:rsid w:val="00ED6AA2"/>
  </w:style>
  <w:style w:type="table" w:styleId="TableGrid">
    <w:name w:val="Table Grid"/>
    <w:basedOn w:val="TableNormal"/>
    <w:uiPriority w:val="59"/>
    <w:rsid w:val="00ED6AA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semiHidden/>
    <w:rsid w:val="00ED6AA2"/>
    <w:rPr>
      <w:rFonts w:ascii="Tahoma" w:hAnsi="Tahoma" w:cs="Tahoma"/>
      <w:sz w:val="16"/>
      <w:szCs w:val="16"/>
    </w:rPr>
  </w:style>
  <w:style w:type="character" w:customStyle="1" w:styleId="BalloonTextChar">
    <w:name w:val="Balloon Text Char"/>
    <w:basedOn w:val="DefaultParagraphFont"/>
    <w:link w:val="BalloonText"/>
    <w:semiHidden/>
    <w:rsid w:val="00ED6AA2"/>
    <w:rPr>
      <w:rFonts w:ascii="Tahoma" w:hAnsi="Tahoma" w:cs="Tahoma"/>
      <w:sz w:val="16"/>
      <w:szCs w:val="16"/>
      <w:lang w:val="en-GB" w:eastAsia="en-GB"/>
    </w:rPr>
  </w:style>
  <w:style w:type="character" w:styleId="FollowedHyperlink">
    <w:name w:val="FollowedHyperlink"/>
    <w:basedOn w:val="DefaultParagraphFont"/>
    <w:rsid w:val="00ED6AA2"/>
    <w:rPr>
      <w:color w:val="800080"/>
      <w:u w:val="single"/>
    </w:rPr>
  </w:style>
  <w:style w:type="paragraph" w:customStyle="1" w:styleId="text1">
    <w:name w:val="text1"/>
    <w:basedOn w:val="Normal"/>
    <w:rsid w:val="00ED6AA2"/>
    <w:pPr>
      <w:spacing w:before="100" w:beforeAutospacing="1" w:after="100" w:afterAutospacing="1"/>
    </w:pPr>
  </w:style>
  <w:style w:type="paragraph" w:styleId="DocumentMap">
    <w:name w:val="Document Map"/>
    <w:basedOn w:val="Normal"/>
    <w:link w:val="DocumentMapChar"/>
    <w:semiHidden/>
    <w:rsid w:val="00ED6AA2"/>
    <w:pPr>
      <w:shd w:val="clear" w:color="auto" w:fill="000080"/>
    </w:pPr>
    <w:rPr>
      <w:rFonts w:ascii="Tahoma" w:hAnsi="Tahoma" w:cs="Tahoma"/>
    </w:rPr>
  </w:style>
  <w:style w:type="character" w:customStyle="1" w:styleId="DocumentMapChar">
    <w:name w:val="Document Map Char"/>
    <w:basedOn w:val="DefaultParagraphFont"/>
    <w:link w:val="DocumentMap"/>
    <w:semiHidden/>
    <w:rsid w:val="00ED6AA2"/>
    <w:rPr>
      <w:rFonts w:ascii="Tahoma" w:hAnsi="Tahoma" w:cs="Tahoma"/>
      <w:sz w:val="24"/>
      <w:szCs w:val="24"/>
      <w:shd w:val="clear" w:color="auto" w:fill="000080"/>
      <w:lang w:val="en-GB" w:eastAsia="en-GB"/>
    </w:rPr>
  </w:style>
  <w:style w:type="character" w:customStyle="1" w:styleId="snapshotcustomportfoliomagazineportfoliocomarticlesfeb282008q-t">
    <w:name w:val="snap_shot_custom|portfolio_magazine|portfolio.com_articles_feb_28_2008_q-t"/>
    <w:basedOn w:val="DefaultParagraphFont"/>
    <w:rsid w:val="00ED6AA2"/>
  </w:style>
  <w:style w:type="character" w:customStyle="1" w:styleId="HeaderChar">
    <w:name w:val="Header Char"/>
    <w:basedOn w:val="DefaultParagraphFont"/>
    <w:link w:val="Header"/>
    <w:uiPriority w:val="99"/>
    <w:rsid w:val="00ED6AA2"/>
    <w:rPr>
      <w:sz w:val="24"/>
      <w:szCs w:val="24"/>
      <w:lang w:val="en-GB" w:eastAsia="en-GB"/>
    </w:rPr>
  </w:style>
  <w:style w:type="paragraph" w:styleId="Footer">
    <w:name w:val="footer"/>
    <w:basedOn w:val="Normal"/>
    <w:link w:val="FooterChar"/>
    <w:uiPriority w:val="99"/>
    <w:unhideWhenUsed/>
    <w:rsid w:val="00ED6AA2"/>
    <w:pPr>
      <w:tabs>
        <w:tab w:val="center" w:pos="4320"/>
        <w:tab w:val="right" w:pos="8640"/>
      </w:tabs>
    </w:pPr>
  </w:style>
  <w:style w:type="character" w:customStyle="1" w:styleId="FooterChar">
    <w:name w:val="Footer Char"/>
    <w:basedOn w:val="DefaultParagraphFont"/>
    <w:link w:val="Footer"/>
    <w:uiPriority w:val="99"/>
    <w:rsid w:val="00ED6AA2"/>
    <w:rPr>
      <w:sz w:val="24"/>
      <w:szCs w:val="24"/>
      <w:lang w:val="en-GB" w:eastAsia="en-GB"/>
    </w:rPr>
  </w:style>
  <w:style w:type="paragraph" w:customStyle="1" w:styleId="a">
    <w:name w:val="سرد الفقرات"/>
    <w:basedOn w:val="Normal"/>
    <w:uiPriority w:val="34"/>
    <w:qFormat/>
    <w:rsid w:val="00ED6AA2"/>
    <w:pPr>
      <w:spacing w:after="200" w:line="276" w:lineRule="auto"/>
      <w:ind w:left="720"/>
      <w:contextualSpacing/>
    </w:pPr>
    <w:rPr>
      <w:rFonts w:ascii="Calibri" w:eastAsia="Calibri" w:hAnsi="Calibri" w:cs="Arial"/>
      <w:sz w:val="22"/>
      <w:szCs w:val="22"/>
      <w:lang w:val="en-US" w:eastAsia="en-US"/>
    </w:rPr>
  </w:style>
  <w:style w:type="paragraph" w:customStyle="1" w:styleId="Default">
    <w:name w:val="Default"/>
    <w:rsid w:val="00ED6AA2"/>
    <w:pPr>
      <w:autoSpaceDE w:val="0"/>
      <w:autoSpaceDN w:val="0"/>
      <w:adjustRightInd w:val="0"/>
    </w:pPr>
    <w:rPr>
      <w:rFonts w:ascii="Arial" w:hAnsi="Arial" w:cs="Arial"/>
      <w:color w:val="000000"/>
      <w:sz w:val="24"/>
      <w:szCs w:val="24"/>
    </w:rPr>
  </w:style>
  <w:style w:type="character" w:styleId="PlaceholderText">
    <w:name w:val="Placeholder Text"/>
    <w:basedOn w:val="DefaultParagraphFont"/>
    <w:uiPriority w:val="99"/>
    <w:semiHidden/>
    <w:rsid w:val="00ED6AA2"/>
    <w:rPr>
      <w:color w:val="808080"/>
    </w:rPr>
  </w:style>
  <w:style w:type="paragraph" w:styleId="NoSpacing">
    <w:name w:val="No Spacing"/>
    <w:link w:val="NoSpacingChar"/>
    <w:uiPriority w:val="1"/>
    <w:qFormat/>
    <w:rsid w:val="00ED6AA2"/>
    <w:rPr>
      <w:rFonts w:ascii="Calibri" w:hAnsi="Calibri" w:cs="Arial"/>
      <w:sz w:val="22"/>
      <w:szCs w:val="22"/>
    </w:rPr>
  </w:style>
  <w:style w:type="character" w:customStyle="1" w:styleId="NoSpacingChar">
    <w:name w:val="No Spacing Char"/>
    <w:basedOn w:val="DefaultParagraphFont"/>
    <w:link w:val="NoSpacing"/>
    <w:uiPriority w:val="1"/>
    <w:rsid w:val="00ED6AA2"/>
    <w:rPr>
      <w:rFonts w:ascii="Calibri" w:hAnsi="Calibri" w:cs="Arial"/>
      <w:sz w:val="22"/>
      <w:szCs w:val="22"/>
      <w:lang w:val="en-US" w:eastAsia="en-US" w:bidi="ar-SA"/>
    </w:rPr>
  </w:style>
  <w:style w:type="paragraph" w:styleId="ListParagraph">
    <w:name w:val="List Paragraph"/>
    <w:basedOn w:val="Normal"/>
    <w:uiPriority w:val="34"/>
    <w:qFormat/>
    <w:rsid w:val="00E81729"/>
    <w:pPr>
      <w:ind w:left="720"/>
    </w:pPr>
  </w:style>
  <w:style w:type="paragraph" w:customStyle="1" w:styleId="Body">
    <w:name w:val="Body"/>
    <w:rsid w:val="00A40F40"/>
    <w:pPr>
      <w:spacing w:before="60" w:after="60"/>
      <w:jc w:val="both"/>
    </w:pPr>
    <w:rPr>
      <w:noProof/>
    </w:rPr>
  </w:style>
  <w:style w:type="character" w:styleId="BookTitle">
    <w:name w:val="Book Title"/>
    <w:basedOn w:val="DefaultParagraphFont"/>
    <w:uiPriority w:val="33"/>
    <w:qFormat/>
    <w:rsid w:val="006B1BB0"/>
    <w:rPr>
      <w:b/>
      <w:bCs/>
      <w:smallCaps/>
      <w:spacing w:val="5"/>
    </w:rPr>
  </w:style>
  <w:style w:type="character" w:styleId="SubtleReference">
    <w:name w:val="Subtle Reference"/>
    <w:basedOn w:val="DefaultParagraphFont"/>
    <w:uiPriority w:val="31"/>
    <w:qFormat/>
    <w:rsid w:val="006B1BB0"/>
    <w:rPr>
      <w:smallCaps/>
      <w:color w:val="C0504D" w:themeColor="accent2"/>
      <w:u w:val="single"/>
    </w:rPr>
  </w:style>
  <w:style w:type="paragraph" w:styleId="Title0">
    <w:name w:val="Title"/>
    <w:basedOn w:val="Normal"/>
    <w:next w:val="Normal"/>
    <w:link w:val="TitleChar"/>
    <w:uiPriority w:val="10"/>
    <w:qFormat/>
    <w:rsid w:val="003D7994"/>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0"/>
    <w:uiPriority w:val="10"/>
    <w:rsid w:val="003D7994"/>
    <w:rPr>
      <w:rFonts w:asciiTheme="majorHAnsi" w:eastAsiaTheme="majorEastAsia" w:hAnsiTheme="majorHAnsi" w:cstheme="majorBidi"/>
      <w:color w:val="17365D" w:themeColor="text2" w:themeShade="BF"/>
      <w:spacing w:val="5"/>
      <w:kern w:val="28"/>
      <w:sz w:val="52"/>
      <w:szCs w:val="52"/>
      <w:lang w:val="en-GB" w:eastAsia="en-GB"/>
    </w:rPr>
  </w:style>
  <w:style w:type="paragraph" w:styleId="Caption">
    <w:name w:val="caption"/>
    <w:basedOn w:val="Normal"/>
    <w:next w:val="Normal"/>
    <w:uiPriority w:val="35"/>
    <w:unhideWhenUsed/>
    <w:qFormat/>
    <w:rsid w:val="00873E1E"/>
    <w:pPr>
      <w:spacing w:after="200"/>
    </w:pPr>
    <w:rPr>
      <w:b/>
      <w:bCs/>
      <w:color w:val="4F81BD" w:themeColor="accent1"/>
      <w:sz w:val="18"/>
      <w:szCs w:val="18"/>
    </w:rPr>
  </w:style>
  <w:style w:type="paragraph" w:customStyle="1" w:styleId="figurecaptions">
    <w:name w:val="figurecaptions"/>
    <w:basedOn w:val="Normal"/>
    <w:rsid w:val="006B1BF6"/>
    <w:pPr>
      <w:spacing w:before="100" w:beforeAutospacing="1" w:after="100" w:afterAutospacing="1"/>
    </w:pPr>
    <w:rPr>
      <w:lang w:val="en-US" w:eastAsia="en-US"/>
    </w:rPr>
  </w:style>
  <w:style w:type="character" w:customStyle="1" w:styleId="Heading2Char">
    <w:name w:val="Heading 2 Char"/>
    <w:basedOn w:val="DefaultParagraphFont"/>
    <w:link w:val="Heading2"/>
    <w:rsid w:val="00370B27"/>
    <w:rPr>
      <w:rFonts w:ascii="Arial" w:hAnsi="Arial" w:cs="Arial"/>
      <w:b/>
      <w:bCs/>
      <w:i/>
      <w:iCs/>
      <w:sz w:val="28"/>
      <w:szCs w:val="28"/>
      <w:lang w:val="en-GB" w:eastAsia="en-GB"/>
    </w:rPr>
  </w:style>
  <w:style w:type="character" w:customStyle="1" w:styleId="FootnoteTextChar">
    <w:name w:val="Footnote Text Char"/>
    <w:basedOn w:val="DefaultParagraphFont"/>
    <w:link w:val="FootnoteText"/>
    <w:semiHidden/>
    <w:rsid w:val="00370B27"/>
    <w:rPr>
      <w:lang w:val="en-GB" w:eastAsia="en-GB"/>
    </w:rPr>
  </w:style>
  <w:style w:type="character" w:customStyle="1" w:styleId="Heading4Char">
    <w:name w:val="Heading 4 Char"/>
    <w:basedOn w:val="DefaultParagraphFont"/>
    <w:link w:val="Heading4"/>
    <w:uiPriority w:val="9"/>
    <w:rsid w:val="00CF415A"/>
    <w:rPr>
      <w:rFonts w:asciiTheme="majorBidi" w:eastAsiaTheme="majorEastAsia" w:hAnsiTheme="majorBidi" w:cstheme="majorBidi"/>
      <w:b/>
      <w:bCs/>
      <w:iCs/>
      <w:sz w:val="24"/>
      <w:szCs w:val="24"/>
      <w:lang w:val="en-GB" w:eastAsia="en-GB"/>
    </w:rPr>
  </w:style>
  <w:style w:type="paragraph" w:styleId="TOC4">
    <w:name w:val="toc 4"/>
    <w:basedOn w:val="Normal"/>
    <w:next w:val="Normal"/>
    <w:autoRedefine/>
    <w:uiPriority w:val="39"/>
    <w:unhideWhenUsed/>
    <w:rsid w:val="001A70E3"/>
    <w:pPr>
      <w:tabs>
        <w:tab w:val="right" w:leader="dot" w:pos="8659"/>
      </w:tabs>
      <w:ind w:left="1276"/>
    </w:pPr>
    <w:rPr>
      <w:rFonts w:asciiTheme="minorHAnsi" w:hAnsiTheme="minorHAnsi"/>
      <w:sz w:val="20"/>
    </w:rPr>
  </w:style>
  <w:style w:type="paragraph" w:styleId="TableofFigures">
    <w:name w:val="table of figures"/>
    <w:basedOn w:val="Normal"/>
    <w:next w:val="Normal"/>
    <w:uiPriority w:val="99"/>
    <w:unhideWhenUsed/>
    <w:rsid w:val="00DD199A"/>
  </w:style>
  <w:style w:type="character" w:customStyle="1" w:styleId="Heading3Char">
    <w:name w:val="Heading 3 Char"/>
    <w:basedOn w:val="DefaultParagraphFont"/>
    <w:link w:val="Heading3"/>
    <w:rsid w:val="00607986"/>
    <w:rPr>
      <w:rFonts w:ascii="Arial" w:hAnsi="Arial" w:cs="Arial"/>
      <w:b/>
      <w:bCs/>
      <w:sz w:val="26"/>
      <w:szCs w:val="26"/>
      <w:lang w:val="en-GB" w:eastAsia="en-GB"/>
    </w:rPr>
  </w:style>
  <w:style w:type="paragraph" w:styleId="TOCHeading">
    <w:name w:val="TOC Heading"/>
    <w:basedOn w:val="Heading1"/>
    <w:next w:val="Normal"/>
    <w:uiPriority w:val="39"/>
    <w:unhideWhenUsed/>
    <w:qFormat/>
    <w:rsid w:val="00CD2443"/>
    <w:pPr>
      <w:keepLines/>
      <w:spacing w:before="480" w:after="0" w:line="276" w:lineRule="auto"/>
      <w:outlineLvl w:val="9"/>
    </w:pPr>
    <w:rPr>
      <w:rFonts w:asciiTheme="majorHAnsi" w:eastAsiaTheme="majorEastAsia" w:hAnsiTheme="majorHAnsi" w:cstheme="majorBidi"/>
      <w:color w:val="365F91" w:themeColor="accent1" w:themeShade="BF"/>
      <w:kern w:val="0"/>
      <w:sz w:val="28"/>
      <w:szCs w:val="28"/>
      <w:lang w:val="en-US" w:eastAsia="en-US"/>
    </w:rPr>
  </w:style>
  <w:style w:type="paragraph" w:styleId="TOC5">
    <w:name w:val="toc 5"/>
    <w:basedOn w:val="Normal"/>
    <w:next w:val="Normal"/>
    <w:autoRedefine/>
    <w:uiPriority w:val="39"/>
    <w:unhideWhenUsed/>
    <w:rsid w:val="00887A3E"/>
    <w:pPr>
      <w:ind w:left="960"/>
    </w:pPr>
    <w:rPr>
      <w:rFonts w:asciiTheme="minorHAnsi" w:hAnsiTheme="minorHAnsi"/>
      <w:sz w:val="20"/>
    </w:rPr>
  </w:style>
  <w:style w:type="paragraph" w:styleId="TOC6">
    <w:name w:val="toc 6"/>
    <w:basedOn w:val="Normal"/>
    <w:next w:val="Normal"/>
    <w:autoRedefine/>
    <w:uiPriority w:val="39"/>
    <w:unhideWhenUsed/>
    <w:rsid w:val="00887A3E"/>
    <w:pPr>
      <w:ind w:left="1200"/>
    </w:pPr>
    <w:rPr>
      <w:rFonts w:asciiTheme="minorHAnsi" w:hAnsiTheme="minorHAnsi"/>
      <w:sz w:val="20"/>
    </w:rPr>
  </w:style>
  <w:style w:type="paragraph" w:styleId="TOC7">
    <w:name w:val="toc 7"/>
    <w:basedOn w:val="Normal"/>
    <w:next w:val="Normal"/>
    <w:autoRedefine/>
    <w:uiPriority w:val="39"/>
    <w:unhideWhenUsed/>
    <w:rsid w:val="00887A3E"/>
    <w:pPr>
      <w:ind w:left="1440"/>
    </w:pPr>
    <w:rPr>
      <w:rFonts w:asciiTheme="minorHAnsi" w:hAnsiTheme="minorHAnsi"/>
      <w:sz w:val="20"/>
    </w:rPr>
  </w:style>
  <w:style w:type="paragraph" w:styleId="TOC8">
    <w:name w:val="toc 8"/>
    <w:basedOn w:val="Normal"/>
    <w:next w:val="Normal"/>
    <w:autoRedefine/>
    <w:uiPriority w:val="39"/>
    <w:unhideWhenUsed/>
    <w:rsid w:val="00887A3E"/>
    <w:pPr>
      <w:ind w:left="1680"/>
    </w:pPr>
    <w:rPr>
      <w:rFonts w:asciiTheme="minorHAnsi" w:hAnsiTheme="minorHAnsi"/>
      <w:sz w:val="20"/>
    </w:rPr>
  </w:style>
  <w:style w:type="paragraph" w:styleId="TOC9">
    <w:name w:val="toc 9"/>
    <w:basedOn w:val="Normal"/>
    <w:next w:val="Normal"/>
    <w:autoRedefine/>
    <w:uiPriority w:val="39"/>
    <w:unhideWhenUsed/>
    <w:rsid w:val="00887A3E"/>
    <w:pPr>
      <w:ind w:left="1920"/>
    </w:pPr>
    <w:rPr>
      <w:rFonts w:asciiTheme="minorHAnsi" w:hAnsiTheme="minorHAnsi"/>
      <w:sz w:val="20"/>
    </w:rPr>
  </w:style>
  <w:style w:type="paragraph" w:styleId="EndnoteText">
    <w:name w:val="endnote text"/>
    <w:basedOn w:val="Normal"/>
    <w:link w:val="EndnoteTextChar"/>
    <w:uiPriority w:val="99"/>
    <w:semiHidden/>
    <w:unhideWhenUsed/>
    <w:rsid w:val="00572851"/>
    <w:rPr>
      <w:sz w:val="20"/>
      <w:szCs w:val="20"/>
    </w:rPr>
  </w:style>
  <w:style w:type="character" w:customStyle="1" w:styleId="EndnoteTextChar">
    <w:name w:val="Endnote Text Char"/>
    <w:basedOn w:val="DefaultParagraphFont"/>
    <w:link w:val="EndnoteText"/>
    <w:uiPriority w:val="99"/>
    <w:semiHidden/>
    <w:rsid w:val="00572851"/>
    <w:rPr>
      <w:lang w:val="en-GB" w:eastAsia="en-GB"/>
    </w:rPr>
  </w:style>
  <w:style w:type="character" w:styleId="EndnoteReference">
    <w:name w:val="endnote reference"/>
    <w:basedOn w:val="DefaultParagraphFont"/>
    <w:uiPriority w:val="99"/>
    <w:semiHidden/>
    <w:unhideWhenUsed/>
    <w:rsid w:val="00572851"/>
    <w:rPr>
      <w:vertAlign w:val="superscript"/>
    </w:rPr>
  </w:style>
</w:styles>
</file>

<file path=word/webSettings.xml><?xml version="1.0" encoding="utf-8"?>
<w:webSettings xmlns:r="http://schemas.openxmlformats.org/officeDocument/2006/relationships" xmlns:w="http://schemas.openxmlformats.org/wordprocessingml/2006/main">
  <w:divs>
    <w:div w:id="4600701">
      <w:bodyDiv w:val="1"/>
      <w:marLeft w:val="0"/>
      <w:marRight w:val="0"/>
      <w:marTop w:val="0"/>
      <w:marBottom w:val="0"/>
      <w:divBdr>
        <w:top w:val="none" w:sz="0" w:space="0" w:color="auto"/>
        <w:left w:val="none" w:sz="0" w:space="0" w:color="auto"/>
        <w:bottom w:val="none" w:sz="0" w:space="0" w:color="auto"/>
        <w:right w:val="none" w:sz="0" w:space="0" w:color="auto"/>
      </w:divBdr>
    </w:div>
    <w:div w:id="38476928">
      <w:bodyDiv w:val="1"/>
      <w:marLeft w:val="0"/>
      <w:marRight w:val="0"/>
      <w:marTop w:val="0"/>
      <w:marBottom w:val="0"/>
      <w:divBdr>
        <w:top w:val="none" w:sz="0" w:space="0" w:color="auto"/>
        <w:left w:val="none" w:sz="0" w:space="0" w:color="auto"/>
        <w:bottom w:val="none" w:sz="0" w:space="0" w:color="auto"/>
        <w:right w:val="none" w:sz="0" w:space="0" w:color="auto"/>
      </w:divBdr>
    </w:div>
    <w:div w:id="55933993">
      <w:bodyDiv w:val="1"/>
      <w:marLeft w:val="0"/>
      <w:marRight w:val="0"/>
      <w:marTop w:val="0"/>
      <w:marBottom w:val="0"/>
      <w:divBdr>
        <w:top w:val="none" w:sz="0" w:space="0" w:color="auto"/>
        <w:left w:val="none" w:sz="0" w:space="0" w:color="auto"/>
        <w:bottom w:val="none" w:sz="0" w:space="0" w:color="auto"/>
        <w:right w:val="none" w:sz="0" w:space="0" w:color="auto"/>
      </w:divBdr>
    </w:div>
    <w:div w:id="57824922">
      <w:bodyDiv w:val="1"/>
      <w:marLeft w:val="0"/>
      <w:marRight w:val="0"/>
      <w:marTop w:val="0"/>
      <w:marBottom w:val="0"/>
      <w:divBdr>
        <w:top w:val="none" w:sz="0" w:space="0" w:color="auto"/>
        <w:left w:val="none" w:sz="0" w:space="0" w:color="auto"/>
        <w:bottom w:val="none" w:sz="0" w:space="0" w:color="auto"/>
        <w:right w:val="none" w:sz="0" w:space="0" w:color="auto"/>
      </w:divBdr>
    </w:div>
    <w:div w:id="71590146">
      <w:bodyDiv w:val="1"/>
      <w:marLeft w:val="0"/>
      <w:marRight w:val="0"/>
      <w:marTop w:val="0"/>
      <w:marBottom w:val="0"/>
      <w:divBdr>
        <w:top w:val="none" w:sz="0" w:space="0" w:color="auto"/>
        <w:left w:val="none" w:sz="0" w:space="0" w:color="auto"/>
        <w:bottom w:val="none" w:sz="0" w:space="0" w:color="auto"/>
        <w:right w:val="none" w:sz="0" w:space="0" w:color="auto"/>
      </w:divBdr>
    </w:div>
    <w:div w:id="71896568">
      <w:bodyDiv w:val="1"/>
      <w:marLeft w:val="0"/>
      <w:marRight w:val="0"/>
      <w:marTop w:val="0"/>
      <w:marBottom w:val="0"/>
      <w:divBdr>
        <w:top w:val="none" w:sz="0" w:space="0" w:color="auto"/>
        <w:left w:val="none" w:sz="0" w:space="0" w:color="auto"/>
        <w:bottom w:val="none" w:sz="0" w:space="0" w:color="auto"/>
        <w:right w:val="none" w:sz="0" w:space="0" w:color="auto"/>
      </w:divBdr>
    </w:div>
    <w:div w:id="72355836">
      <w:bodyDiv w:val="1"/>
      <w:marLeft w:val="0"/>
      <w:marRight w:val="0"/>
      <w:marTop w:val="0"/>
      <w:marBottom w:val="0"/>
      <w:divBdr>
        <w:top w:val="none" w:sz="0" w:space="0" w:color="auto"/>
        <w:left w:val="none" w:sz="0" w:space="0" w:color="auto"/>
        <w:bottom w:val="none" w:sz="0" w:space="0" w:color="auto"/>
        <w:right w:val="none" w:sz="0" w:space="0" w:color="auto"/>
      </w:divBdr>
    </w:div>
    <w:div w:id="85537017">
      <w:bodyDiv w:val="1"/>
      <w:marLeft w:val="0"/>
      <w:marRight w:val="0"/>
      <w:marTop w:val="0"/>
      <w:marBottom w:val="0"/>
      <w:divBdr>
        <w:top w:val="none" w:sz="0" w:space="0" w:color="auto"/>
        <w:left w:val="none" w:sz="0" w:space="0" w:color="auto"/>
        <w:bottom w:val="none" w:sz="0" w:space="0" w:color="auto"/>
        <w:right w:val="none" w:sz="0" w:space="0" w:color="auto"/>
      </w:divBdr>
    </w:div>
    <w:div w:id="87505317">
      <w:bodyDiv w:val="1"/>
      <w:marLeft w:val="0"/>
      <w:marRight w:val="0"/>
      <w:marTop w:val="0"/>
      <w:marBottom w:val="0"/>
      <w:divBdr>
        <w:top w:val="none" w:sz="0" w:space="0" w:color="auto"/>
        <w:left w:val="none" w:sz="0" w:space="0" w:color="auto"/>
        <w:bottom w:val="none" w:sz="0" w:space="0" w:color="auto"/>
        <w:right w:val="none" w:sz="0" w:space="0" w:color="auto"/>
      </w:divBdr>
    </w:div>
    <w:div w:id="89014695">
      <w:bodyDiv w:val="1"/>
      <w:marLeft w:val="0"/>
      <w:marRight w:val="0"/>
      <w:marTop w:val="0"/>
      <w:marBottom w:val="0"/>
      <w:divBdr>
        <w:top w:val="none" w:sz="0" w:space="0" w:color="auto"/>
        <w:left w:val="none" w:sz="0" w:space="0" w:color="auto"/>
        <w:bottom w:val="none" w:sz="0" w:space="0" w:color="auto"/>
        <w:right w:val="none" w:sz="0" w:space="0" w:color="auto"/>
      </w:divBdr>
    </w:div>
    <w:div w:id="92747305">
      <w:bodyDiv w:val="1"/>
      <w:marLeft w:val="0"/>
      <w:marRight w:val="0"/>
      <w:marTop w:val="0"/>
      <w:marBottom w:val="0"/>
      <w:divBdr>
        <w:top w:val="none" w:sz="0" w:space="0" w:color="auto"/>
        <w:left w:val="none" w:sz="0" w:space="0" w:color="auto"/>
        <w:bottom w:val="none" w:sz="0" w:space="0" w:color="auto"/>
        <w:right w:val="none" w:sz="0" w:space="0" w:color="auto"/>
      </w:divBdr>
    </w:div>
    <w:div w:id="107048576">
      <w:bodyDiv w:val="1"/>
      <w:marLeft w:val="0"/>
      <w:marRight w:val="0"/>
      <w:marTop w:val="0"/>
      <w:marBottom w:val="0"/>
      <w:divBdr>
        <w:top w:val="none" w:sz="0" w:space="0" w:color="auto"/>
        <w:left w:val="none" w:sz="0" w:space="0" w:color="auto"/>
        <w:bottom w:val="none" w:sz="0" w:space="0" w:color="auto"/>
        <w:right w:val="none" w:sz="0" w:space="0" w:color="auto"/>
      </w:divBdr>
    </w:div>
    <w:div w:id="127361389">
      <w:bodyDiv w:val="1"/>
      <w:marLeft w:val="0"/>
      <w:marRight w:val="0"/>
      <w:marTop w:val="0"/>
      <w:marBottom w:val="0"/>
      <w:divBdr>
        <w:top w:val="none" w:sz="0" w:space="0" w:color="auto"/>
        <w:left w:val="none" w:sz="0" w:space="0" w:color="auto"/>
        <w:bottom w:val="none" w:sz="0" w:space="0" w:color="auto"/>
        <w:right w:val="none" w:sz="0" w:space="0" w:color="auto"/>
      </w:divBdr>
    </w:div>
    <w:div w:id="134419922">
      <w:bodyDiv w:val="1"/>
      <w:marLeft w:val="0"/>
      <w:marRight w:val="0"/>
      <w:marTop w:val="0"/>
      <w:marBottom w:val="0"/>
      <w:divBdr>
        <w:top w:val="none" w:sz="0" w:space="0" w:color="auto"/>
        <w:left w:val="none" w:sz="0" w:space="0" w:color="auto"/>
        <w:bottom w:val="none" w:sz="0" w:space="0" w:color="auto"/>
        <w:right w:val="none" w:sz="0" w:space="0" w:color="auto"/>
      </w:divBdr>
    </w:div>
    <w:div w:id="143016029">
      <w:bodyDiv w:val="1"/>
      <w:marLeft w:val="0"/>
      <w:marRight w:val="0"/>
      <w:marTop w:val="0"/>
      <w:marBottom w:val="0"/>
      <w:divBdr>
        <w:top w:val="none" w:sz="0" w:space="0" w:color="auto"/>
        <w:left w:val="none" w:sz="0" w:space="0" w:color="auto"/>
        <w:bottom w:val="none" w:sz="0" w:space="0" w:color="auto"/>
        <w:right w:val="none" w:sz="0" w:space="0" w:color="auto"/>
      </w:divBdr>
    </w:div>
    <w:div w:id="151289853">
      <w:bodyDiv w:val="1"/>
      <w:marLeft w:val="0"/>
      <w:marRight w:val="0"/>
      <w:marTop w:val="0"/>
      <w:marBottom w:val="0"/>
      <w:divBdr>
        <w:top w:val="none" w:sz="0" w:space="0" w:color="auto"/>
        <w:left w:val="none" w:sz="0" w:space="0" w:color="auto"/>
        <w:bottom w:val="none" w:sz="0" w:space="0" w:color="auto"/>
        <w:right w:val="none" w:sz="0" w:space="0" w:color="auto"/>
      </w:divBdr>
    </w:div>
    <w:div w:id="156196009">
      <w:bodyDiv w:val="1"/>
      <w:marLeft w:val="0"/>
      <w:marRight w:val="0"/>
      <w:marTop w:val="0"/>
      <w:marBottom w:val="0"/>
      <w:divBdr>
        <w:top w:val="none" w:sz="0" w:space="0" w:color="auto"/>
        <w:left w:val="none" w:sz="0" w:space="0" w:color="auto"/>
        <w:bottom w:val="none" w:sz="0" w:space="0" w:color="auto"/>
        <w:right w:val="none" w:sz="0" w:space="0" w:color="auto"/>
      </w:divBdr>
    </w:div>
    <w:div w:id="156656024">
      <w:bodyDiv w:val="1"/>
      <w:marLeft w:val="0"/>
      <w:marRight w:val="0"/>
      <w:marTop w:val="0"/>
      <w:marBottom w:val="0"/>
      <w:divBdr>
        <w:top w:val="none" w:sz="0" w:space="0" w:color="auto"/>
        <w:left w:val="none" w:sz="0" w:space="0" w:color="auto"/>
        <w:bottom w:val="none" w:sz="0" w:space="0" w:color="auto"/>
        <w:right w:val="none" w:sz="0" w:space="0" w:color="auto"/>
      </w:divBdr>
    </w:div>
    <w:div w:id="196936656">
      <w:bodyDiv w:val="1"/>
      <w:marLeft w:val="0"/>
      <w:marRight w:val="0"/>
      <w:marTop w:val="0"/>
      <w:marBottom w:val="0"/>
      <w:divBdr>
        <w:top w:val="none" w:sz="0" w:space="0" w:color="auto"/>
        <w:left w:val="none" w:sz="0" w:space="0" w:color="auto"/>
        <w:bottom w:val="none" w:sz="0" w:space="0" w:color="auto"/>
        <w:right w:val="none" w:sz="0" w:space="0" w:color="auto"/>
      </w:divBdr>
    </w:div>
    <w:div w:id="197013571">
      <w:bodyDiv w:val="1"/>
      <w:marLeft w:val="0"/>
      <w:marRight w:val="0"/>
      <w:marTop w:val="0"/>
      <w:marBottom w:val="0"/>
      <w:divBdr>
        <w:top w:val="none" w:sz="0" w:space="0" w:color="auto"/>
        <w:left w:val="none" w:sz="0" w:space="0" w:color="auto"/>
        <w:bottom w:val="none" w:sz="0" w:space="0" w:color="auto"/>
        <w:right w:val="none" w:sz="0" w:space="0" w:color="auto"/>
      </w:divBdr>
    </w:div>
    <w:div w:id="233853231">
      <w:bodyDiv w:val="1"/>
      <w:marLeft w:val="0"/>
      <w:marRight w:val="0"/>
      <w:marTop w:val="0"/>
      <w:marBottom w:val="0"/>
      <w:divBdr>
        <w:top w:val="none" w:sz="0" w:space="0" w:color="auto"/>
        <w:left w:val="none" w:sz="0" w:space="0" w:color="auto"/>
        <w:bottom w:val="none" w:sz="0" w:space="0" w:color="auto"/>
        <w:right w:val="none" w:sz="0" w:space="0" w:color="auto"/>
      </w:divBdr>
    </w:div>
    <w:div w:id="234247042">
      <w:bodyDiv w:val="1"/>
      <w:marLeft w:val="0"/>
      <w:marRight w:val="0"/>
      <w:marTop w:val="0"/>
      <w:marBottom w:val="0"/>
      <w:divBdr>
        <w:top w:val="none" w:sz="0" w:space="0" w:color="auto"/>
        <w:left w:val="none" w:sz="0" w:space="0" w:color="auto"/>
        <w:bottom w:val="none" w:sz="0" w:space="0" w:color="auto"/>
        <w:right w:val="none" w:sz="0" w:space="0" w:color="auto"/>
      </w:divBdr>
      <w:divsChild>
        <w:div w:id="660350512">
          <w:marLeft w:val="1166"/>
          <w:marRight w:val="0"/>
          <w:marTop w:val="96"/>
          <w:marBottom w:val="0"/>
          <w:divBdr>
            <w:top w:val="none" w:sz="0" w:space="0" w:color="auto"/>
            <w:left w:val="none" w:sz="0" w:space="0" w:color="auto"/>
            <w:bottom w:val="none" w:sz="0" w:space="0" w:color="auto"/>
            <w:right w:val="none" w:sz="0" w:space="0" w:color="auto"/>
          </w:divBdr>
        </w:div>
      </w:divsChild>
    </w:div>
    <w:div w:id="239022143">
      <w:bodyDiv w:val="1"/>
      <w:marLeft w:val="0"/>
      <w:marRight w:val="0"/>
      <w:marTop w:val="0"/>
      <w:marBottom w:val="0"/>
      <w:divBdr>
        <w:top w:val="none" w:sz="0" w:space="0" w:color="auto"/>
        <w:left w:val="none" w:sz="0" w:space="0" w:color="auto"/>
        <w:bottom w:val="none" w:sz="0" w:space="0" w:color="auto"/>
        <w:right w:val="none" w:sz="0" w:space="0" w:color="auto"/>
      </w:divBdr>
    </w:div>
    <w:div w:id="244729113">
      <w:bodyDiv w:val="1"/>
      <w:marLeft w:val="0"/>
      <w:marRight w:val="0"/>
      <w:marTop w:val="0"/>
      <w:marBottom w:val="0"/>
      <w:divBdr>
        <w:top w:val="none" w:sz="0" w:space="0" w:color="auto"/>
        <w:left w:val="none" w:sz="0" w:space="0" w:color="auto"/>
        <w:bottom w:val="none" w:sz="0" w:space="0" w:color="auto"/>
        <w:right w:val="none" w:sz="0" w:space="0" w:color="auto"/>
      </w:divBdr>
    </w:div>
    <w:div w:id="299968582">
      <w:bodyDiv w:val="1"/>
      <w:marLeft w:val="0"/>
      <w:marRight w:val="0"/>
      <w:marTop w:val="0"/>
      <w:marBottom w:val="0"/>
      <w:divBdr>
        <w:top w:val="none" w:sz="0" w:space="0" w:color="auto"/>
        <w:left w:val="none" w:sz="0" w:space="0" w:color="auto"/>
        <w:bottom w:val="none" w:sz="0" w:space="0" w:color="auto"/>
        <w:right w:val="none" w:sz="0" w:space="0" w:color="auto"/>
      </w:divBdr>
      <w:divsChild>
        <w:div w:id="1502963646">
          <w:marLeft w:val="547"/>
          <w:marRight w:val="0"/>
          <w:marTop w:val="154"/>
          <w:marBottom w:val="0"/>
          <w:divBdr>
            <w:top w:val="none" w:sz="0" w:space="0" w:color="auto"/>
            <w:left w:val="none" w:sz="0" w:space="0" w:color="auto"/>
            <w:bottom w:val="none" w:sz="0" w:space="0" w:color="auto"/>
            <w:right w:val="none" w:sz="0" w:space="0" w:color="auto"/>
          </w:divBdr>
        </w:div>
      </w:divsChild>
    </w:div>
    <w:div w:id="304775060">
      <w:bodyDiv w:val="1"/>
      <w:marLeft w:val="0"/>
      <w:marRight w:val="0"/>
      <w:marTop w:val="0"/>
      <w:marBottom w:val="0"/>
      <w:divBdr>
        <w:top w:val="none" w:sz="0" w:space="0" w:color="auto"/>
        <w:left w:val="none" w:sz="0" w:space="0" w:color="auto"/>
        <w:bottom w:val="none" w:sz="0" w:space="0" w:color="auto"/>
        <w:right w:val="none" w:sz="0" w:space="0" w:color="auto"/>
      </w:divBdr>
    </w:div>
    <w:div w:id="309792441">
      <w:bodyDiv w:val="1"/>
      <w:marLeft w:val="0"/>
      <w:marRight w:val="0"/>
      <w:marTop w:val="0"/>
      <w:marBottom w:val="0"/>
      <w:divBdr>
        <w:top w:val="none" w:sz="0" w:space="0" w:color="auto"/>
        <w:left w:val="none" w:sz="0" w:space="0" w:color="auto"/>
        <w:bottom w:val="none" w:sz="0" w:space="0" w:color="auto"/>
        <w:right w:val="none" w:sz="0" w:space="0" w:color="auto"/>
      </w:divBdr>
    </w:div>
    <w:div w:id="316690532">
      <w:bodyDiv w:val="1"/>
      <w:marLeft w:val="0"/>
      <w:marRight w:val="0"/>
      <w:marTop w:val="0"/>
      <w:marBottom w:val="0"/>
      <w:divBdr>
        <w:top w:val="none" w:sz="0" w:space="0" w:color="auto"/>
        <w:left w:val="none" w:sz="0" w:space="0" w:color="auto"/>
        <w:bottom w:val="none" w:sz="0" w:space="0" w:color="auto"/>
        <w:right w:val="none" w:sz="0" w:space="0" w:color="auto"/>
      </w:divBdr>
    </w:div>
    <w:div w:id="336349851">
      <w:bodyDiv w:val="1"/>
      <w:marLeft w:val="0"/>
      <w:marRight w:val="0"/>
      <w:marTop w:val="0"/>
      <w:marBottom w:val="0"/>
      <w:divBdr>
        <w:top w:val="none" w:sz="0" w:space="0" w:color="auto"/>
        <w:left w:val="none" w:sz="0" w:space="0" w:color="auto"/>
        <w:bottom w:val="none" w:sz="0" w:space="0" w:color="auto"/>
        <w:right w:val="none" w:sz="0" w:space="0" w:color="auto"/>
      </w:divBdr>
    </w:div>
    <w:div w:id="354965037">
      <w:bodyDiv w:val="1"/>
      <w:marLeft w:val="0"/>
      <w:marRight w:val="0"/>
      <w:marTop w:val="0"/>
      <w:marBottom w:val="0"/>
      <w:divBdr>
        <w:top w:val="none" w:sz="0" w:space="0" w:color="auto"/>
        <w:left w:val="none" w:sz="0" w:space="0" w:color="auto"/>
        <w:bottom w:val="none" w:sz="0" w:space="0" w:color="auto"/>
        <w:right w:val="none" w:sz="0" w:space="0" w:color="auto"/>
      </w:divBdr>
    </w:div>
    <w:div w:id="357121370">
      <w:bodyDiv w:val="1"/>
      <w:marLeft w:val="0"/>
      <w:marRight w:val="0"/>
      <w:marTop w:val="0"/>
      <w:marBottom w:val="0"/>
      <w:divBdr>
        <w:top w:val="none" w:sz="0" w:space="0" w:color="auto"/>
        <w:left w:val="none" w:sz="0" w:space="0" w:color="auto"/>
        <w:bottom w:val="none" w:sz="0" w:space="0" w:color="auto"/>
        <w:right w:val="none" w:sz="0" w:space="0" w:color="auto"/>
      </w:divBdr>
      <w:divsChild>
        <w:div w:id="474418866">
          <w:marLeft w:val="547"/>
          <w:marRight w:val="0"/>
          <w:marTop w:val="115"/>
          <w:marBottom w:val="0"/>
          <w:divBdr>
            <w:top w:val="none" w:sz="0" w:space="0" w:color="auto"/>
            <w:left w:val="none" w:sz="0" w:space="0" w:color="auto"/>
            <w:bottom w:val="none" w:sz="0" w:space="0" w:color="auto"/>
            <w:right w:val="none" w:sz="0" w:space="0" w:color="auto"/>
          </w:divBdr>
        </w:div>
        <w:div w:id="1289970732">
          <w:marLeft w:val="547"/>
          <w:marRight w:val="0"/>
          <w:marTop w:val="115"/>
          <w:marBottom w:val="0"/>
          <w:divBdr>
            <w:top w:val="none" w:sz="0" w:space="0" w:color="auto"/>
            <w:left w:val="none" w:sz="0" w:space="0" w:color="auto"/>
            <w:bottom w:val="none" w:sz="0" w:space="0" w:color="auto"/>
            <w:right w:val="none" w:sz="0" w:space="0" w:color="auto"/>
          </w:divBdr>
        </w:div>
      </w:divsChild>
    </w:div>
    <w:div w:id="365830596">
      <w:bodyDiv w:val="1"/>
      <w:marLeft w:val="0"/>
      <w:marRight w:val="0"/>
      <w:marTop w:val="0"/>
      <w:marBottom w:val="0"/>
      <w:divBdr>
        <w:top w:val="none" w:sz="0" w:space="0" w:color="auto"/>
        <w:left w:val="none" w:sz="0" w:space="0" w:color="auto"/>
        <w:bottom w:val="none" w:sz="0" w:space="0" w:color="auto"/>
        <w:right w:val="none" w:sz="0" w:space="0" w:color="auto"/>
      </w:divBdr>
    </w:div>
    <w:div w:id="381028129">
      <w:bodyDiv w:val="1"/>
      <w:marLeft w:val="0"/>
      <w:marRight w:val="0"/>
      <w:marTop w:val="0"/>
      <w:marBottom w:val="0"/>
      <w:divBdr>
        <w:top w:val="none" w:sz="0" w:space="0" w:color="auto"/>
        <w:left w:val="none" w:sz="0" w:space="0" w:color="auto"/>
        <w:bottom w:val="none" w:sz="0" w:space="0" w:color="auto"/>
        <w:right w:val="none" w:sz="0" w:space="0" w:color="auto"/>
      </w:divBdr>
    </w:div>
    <w:div w:id="401291743">
      <w:bodyDiv w:val="1"/>
      <w:marLeft w:val="0"/>
      <w:marRight w:val="0"/>
      <w:marTop w:val="0"/>
      <w:marBottom w:val="0"/>
      <w:divBdr>
        <w:top w:val="none" w:sz="0" w:space="0" w:color="auto"/>
        <w:left w:val="none" w:sz="0" w:space="0" w:color="auto"/>
        <w:bottom w:val="none" w:sz="0" w:space="0" w:color="auto"/>
        <w:right w:val="none" w:sz="0" w:space="0" w:color="auto"/>
      </w:divBdr>
    </w:div>
    <w:div w:id="423458448">
      <w:bodyDiv w:val="1"/>
      <w:marLeft w:val="0"/>
      <w:marRight w:val="0"/>
      <w:marTop w:val="0"/>
      <w:marBottom w:val="0"/>
      <w:divBdr>
        <w:top w:val="none" w:sz="0" w:space="0" w:color="auto"/>
        <w:left w:val="none" w:sz="0" w:space="0" w:color="auto"/>
        <w:bottom w:val="none" w:sz="0" w:space="0" w:color="auto"/>
        <w:right w:val="none" w:sz="0" w:space="0" w:color="auto"/>
      </w:divBdr>
    </w:div>
    <w:div w:id="427163918">
      <w:bodyDiv w:val="1"/>
      <w:marLeft w:val="0"/>
      <w:marRight w:val="0"/>
      <w:marTop w:val="0"/>
      <w:marBottom w:val="0"/>
      <w:divBdr>
        <w:top w:val="none" w:sz="0" w:space="0" w:color="auto"/>
        <w:left w:val="none" w:sz="0" w:space="0" w:color="auto"/>
        <w:bottom w:val="none" w:sz="0" w:space="0" w:color="auto"/>
        <w:right w:val="none" w:sz="0" w:space="0" w:color="auto"/>
      </w:divBdr>
    </w:div>
    <w:div w:id="455636888">
      <w:bodyDiv w:val="1"/>
      <w:marLeft w:val="0"/>
      <w:marRight w:val="0"/>
      <w:marTop w:val="0"/>
      <w:marBottom w:val="0"/>
      <w:divBdr>
        <w:top w:val="none" w:sz="0" w:space="0" w:color="auto"/>
        <w:left w:val="none" w:sz="0" w:space="0" w:color="auto"/>
        <w:bottom w:val="none" w:sz="0" w:space="0" w:color="auto"/>
        <w:right w:val="none" w:sz="0" w:space="0" w:color="auto"/>
      </w:divBdr>
    </w:div>
    <w:div w:id="462430245">
      <w:bodyDiv w:val="1"/>
      <w:marLeft w:val="0"/>
      <w:marRight w:val="0"/>
      <w:marTop w:val="0"/>
      <w:marBottom w:val="0"/>
      <w:divBdr>
        <w:top w:val="none" w:sz="0" w:space="0" w:color="auto"/>
        <w:left w:val="none" w:sz="0" w:space="0" w:color="auto"/>
        <w:bottom w:val="none" w:sz="0" w:space="0" w:color="auto"/>
        <w:right w:val="none" w:sz="0" w:space="0" w:color="auto"/>
      </w:divBdr>
    </w:div>
    <w:div w:id="468011123">
      <w:bodyDiv w:val="1"/>
      <w:marLeft w:val="0"/>
      <w:marRight w:val="0"/>
      <w:marTop w:val="0"/>
      <w:marBottom w:val="0"/>
      <w:divBdr>
        <w:top w:val="none" w:sz="0" w:space="0" w:color="auto"/>
        <w:left w:val="none" w:sz="0" w:space="0" w:color="auto"/>
        <w:bottom w:val="none" w:sz="0" w:space="0" w:color="auto"/>
        <w:right w:val="none" w:sz="0" w:space="0" w:color="auto"/>
      </w:divBdr>
      <w:divsChild>
        <w:div w:id="523203272">
          <w:marLeft w:val="432"/>
          <w:marRight w:val="0"/>
          <w:marTop w:val="115"/>
          <w:marBottom w:val="0"/>
          <w:divBdr>
            <w:top w:val="none" w:sz="0" w:space="0" w:color="auto"/>
            <w:left w:val="none" w:sz="0" w:space="0" w:color="auto"/>
            <w:bottom w:val="none" w:sz="0" w:space="0" w:color="auto"/>
            <w:right w:val="none" w:sz="0" w:space="0" w:color="auto"/>
          </w:divBdr>
        </w:div>
      </w:divsChild>
    </w:div>
    <w:div w:id="498080456">
      <w:bodyDiv w:val="1"/>
      <w:marLeft w:val="0"/>
      <w:marRight w:val="0"/>
      <w:marTop w:val="0"/>
      <w:marBottom w:val="0"/>
      <w:divBdr>
        <w:top w:val="none" w:sz="0" w:space="0" w:color="auto"/>
        <w:left w:val="none" w:sz="0" w:space="0" w:color="auto"/>
        <w:bottom w:val="none" w:sz="0" w:space="0" w:color="auto"/>
        <w:right w:val="none" w:sz="0" w:space="0" w:color="auto"/>
      </w:divBdr>
    </w:div>
    <w:div w:id="508830285">
      <w:bodyDiv w:val="1"/>
      <w:marLeft w:val="0"/>
      <w:marRight w:val="0"/>
      <w:marTop w:val="0"/>
      <w:marBottom w:val="0"/>
      <w:divBdr>
        <w:top w:val="none" w:sz="0" w:space="0" w:color="auto"/>
        <w:left w:val="none" w:sz="0" w:space="0" w:color="auto"/>
        <w:bottom w:val="none" w:sz="0" w:space="0" w:color="auto"/>
        <w:right w:val="none" w:sz="0" w:space="0" w:color="auto"/>
      </w:divBdr>
    </w:div>
    <w:div w:id="529103134">
      <w:bodyDiv w:val="1"/>
      <w:marLeft w:val="0"/>
      <w:marRight w:val="0"/>
      <w:marTop w:val="0"/>
      <w:marBottom w:val="0"/>
      <w:divBdr>
        <w:top w:val="none" w:sz="0" w:space="0" w:color="auto"/>
        <w:left w:val="none" w:sz="0" w:space="0" w:color="auto"/>
        <w:bottom w:val="none" w:sz="0" w:space="0" w:color="auto"/>
        <w:right w:val="none" w:sz="0" w:space="0" w:color="auto"/>
      </w:divBdr>
      <w:divsChild>
        <w:div w:id="714622429">
          <w:marLeft w:val="547"/>
          <w:marRight w:val="0"/>
          <w:marTop w:val="134"/>
          <w:marBottom w:val="0"/>
          <w:divBdr>
            <w:top w:val="none" w:sz="0" w:space="0" w:color="auto"/>
            <w:left w:val="none" w:sz="0" w:space="0" w:color="auto"/>
            <w:bottom w:val="none" w:sz="0" w:space="0" w:color="auto"/>
            <w:right w:val="none" w:sz="0" w:space="0" w:color="auto"/>
          </w:divBdr>
        </w:div>
        <w:div w:id="971249997">
          <w:marLeft w:val="547"/>
          <w:marRight w:val="0"/>
          <w:marTop w:val="134"/>
          <w:marBottom w:val="0"/>
          <w:divBdr>
            <w:top w:val="none" w:sz="0" w:space="0" w:color="auto"/>
            <w:left w:val="none" w:sz="0" w:space="0" w:color="auto"/>
            <w:bottom w:val="none" w:sz="0" w:space="0" w:color="auto"/>
            <w:right w:val="none" w:sz="0" w:space="0" w:color="auto"/>
          </w:divBdr>
        </w:div>
        <w:div w:id="1520001052">
          <w:marLeft w:val="547"/>
          <w:marRight w:val="0"/>
          <w:marTop w:val="134"/>
          <w:marBottom w:val="0"/>
          <w:divBdr>
            <w:top w:val="none" w:sz="0" w:space="0" w:color="auto"/>
            <w:left w:val="none" w:sz="0" w:space="0" w:color="auto"/>
            <w:bottom w:val="none" w:sz="0" w:space="0" w:color="auto"/>
            <w:right w:val="none" w:sz="0" w:space="0" w:color="auto"/>
          </w:divBdr>
        </w:div>
      </w:divsChild>
    </w:div>
    <w:div w:id="532380379">
      <w:bodyDiv w:val="1"/>
      <w:marLeft w:val="0"/>
      <w:marRight w:val="0"/>
      <w:marTop w:val="0"/>
      <w:marBottom w:val="0"/>
      <w:divBdr>
        <w:top w:val="none" w:sz="0" w:space="0" w:color="auto"/>
        <w:left w:val="none" w:sz="0" w:space="0" w:color="auto"/>
        <w:bottom w:val="none" w:sz="0" w:space="0" w:color="auto"/>
        <w:right w:val="none" w:sz="0" w:space="0" w:color="auto"/>
      </w:divBdr>
    </w:div>
    <w:div w:id="536086500">
      <w:bodyDiv w:val="1"/>
      <w:marLeft w:val="0"/>
      <w:marRight w:val="0"/>
      <w:marTop w:val="0"/>
      <w:marBottom w:val="0"/>
      <w:divBdr>
        <w:top w:val="none" w:sz="0" w:space="0" w:color="auto"/>
        <w:left w:val="none" w:sz="0" w:space="0" w:color="auto"/>
        <w:bottom w:val="none" w:sz="0" w:space="0" w:color="auto"/>
        <w:right w:val="none" w:sz="0" w:space="0" w:color="auto"/>
      </w:divBdr>
    </w:div>
    <w:div w:id="536818168">
      <w:bodyDiv w:val="1"/>
      <w:marLeft w:val="0"/>
      <w:marRight w:val="0"/>
      <w:marTop w:val="0"/>
      <w:marBottom w:val="0"/>
      <w:divBdr>
        <w:top w:val="none" w:sz="0" w:space="0" w:color="auto"/>
        <w:left w:val="none" w:sz="0" w:space="0" w:color="auto"/>
        <w:bottom w:val="none" w:sz="0" w:space="0" w:color="auto"/>
        <w:right w:val="none" w:sz="0" w:space="0" w:color="auto"/>
      </w:divBdr>
      <w:divsChild>
        <w:div w:id="67313110">
          <w:marLeft w:val="1166"/>
          <w:marRight w:val="0"/>
          <w:marTop w:val="134"/>
          <w:marBottom w:val="0"/>
          <w:divBdr>
            <w:top w:val="none" w:sz="0" w:space="0" w:color="auto"/>
            <w:left w:val="none" w:sz="0" w:space="0" w:color="auto"/>
            <w:bottom w:val="none" w:sz="0" w:space="0" w:color="auto"/>
            <w:right w:val="none" w:sz="0" w:space="0" w:color="auto"/>
          </w:divBdr>
        </w:div>
        <w:div w:id="468936391">
          <w:marLeft w:val="547"/>
          <w:marRight w:val="0"/>
          <w:marTop w:val="134"/>
          <w:marBottom w:val="0"/>
          <w:divBdr>
            <w:top w:val="none" w:sz="0" w:space="0" w:color="auto"/>
            <w:left w:val="none" w:sz="0" w:space="0" w:color="auto"/>
            <w:bottom w:val="none" w:sz="0" w:space="0" w:color="auto"/>
            <w:right w:val="none" w:sz="0" w:space="0" w:color="auto"/>
          </w:divBdr>
        </w:div>
        <w:div w:id="763762640">
          <w:marLeft w:val="547"/>
          <w:marRight w:val="0"/>
          <w:marTop w:val="134"/>
          <w:marBottom w:val="0"/>
          <w:divBdr>
            <w:top w:val="none" w:sz="0" w:space="0" w:color="auto"/>
            <w:left w:val="none" w:sz="0" w:space="0" w:color="auto"/>
            <w:bottom w:val="none" w:sz="0" w:space="0" w:color="auto"/>
            <w:right w:val="none" w:sz="0" w:space="0" w:color="auto"/>
          </w:divBdr>
        </w:div>
        <w:div w:id="827358561">
          <w:marLeft w:val="1166"/>
          <w:marRight w:val="0"/>
          <w:marTop w:val="134"/>
          <w:marBottom w:val="0"/>
          <w:divBdr>
            <w:top w:val="none" w:sz="0" w:space="0" w:color="auto"/>
            <w:left w:val="none" w:sz="0" w:space="0" w:color="auto"/>
            <w:bottom w:val="none" w:sz="0" w:space="0" w:color="auto"/>
            <w:right w:val="none" w:sz="0" w:space="0" w:color="auto"/>
          </w:divBdr>
        </w:div>
        <w:div w:id="2027749480">
          <w:marLeft w:val="547"/>
          <w:marRight w:val="0"/>
          <w:marTop w:val="134"/>
          <w:marBottom w:val="0"/>
          <w:divBdr>
            <w:top w:val="none" w:sz="0" w:space="0" w:color="auto"/>
            <w:left w:val="none" w:sz="0" w:space="0" w:color="auto"/>
            <w:bottom w:val="none" w:sz="0" w:space="0" w:color="auto"/>
            <w:right w:val="none" w:sz="0" w:space="0" w:color="auto"/>
          </w:divBdr>
        </w:div>
      </w:divsChild>
    </w:div>
    <w:div w:id="538863240">
      <w:bodyDiv w:val="1"/>
      <w:marLeft w:val="0"/>
      <w:marRight w:val="0"/>
      <w:marTop w:val="0"/>
      <w:marBottom w:val="0"/>
      <w:divBdr>
        <w:top w:val="none" w:sz="0" w:space="0" w:color="auto"/>
        <w:left w:val="none" w:sz="0" w:space="0" w:color="auto"/>
        <w:bottom w:val="none" w:sz="0" w:space="0" w:color="auto"/>
        <w:right w:val="none" w:sz="0" w:space="0" w:color="auto"/>
      </w:divBdr>
    </w:div>
    <w:div w:id="544608535">
      <w:bodyDiv w:val="1"/>
      <w:marLeft w:val="0"/>
      <w:marRight w:val="0"/>
      <w:marTop w:val="0"/>
      <w:marBottom w:val="0"/>
      <w:divBdr>
        <w:top w:val="none" w:sz="0" w:space="0" w:color="auto"/>
        <w:left w:val="none" w:sz="0" w:space="0" w:color="auto"/>
        <w:bottom w:val="none" w:sz="0" w:space="0" w:color="auto"/>
        <w:right w:val="none" w:sz="0" w:space="0" w:color="auto"/>
      </w:divBdr>
    </w:div>
    <w:div w:id="550964202">
      <w:bodyDiv w:val="1"/>
      <w:marLeft w:val="0"/>
      <w:marRight w:val="0"/>
      <w:marTop w:val="0"/>
      <w:marBottom w:val="0"/>
      <w:divBdr>
        <w:top w:val="none" w:sz="0" w:space="0" w:color="auto"/>
        <w:left w:val="none" w:sz="0" w:space="0" w:color="auto"/>
        <w:bottom w:val="none" w:sz="0" w:space="0" w:color="auto"/>
        <w:right w:val="none" w:sz="0" w:space="0" w:color="auto"/>
      </w:divBdr>
      <w:divsChild>
        <w:div w:id="1125734329">
          <w:marLeft w:val="1051"/>
          <w:marRight w:val="0"/>
          <w:marTop w:val="115"/>
          <w:marBottom w:val="0"/>
          <w:divBdr>
            <w:top w:val="none" w:sz="0" w:space="0" w:color="auto"/>
            <w:left w:val="none" w:sz="0" w:space="0" w:color="auto"/>
            <w:bottom w:val="none" w:sz="0" w:space="0" w:color="auto"/>
            <w:right w:val="none" w:sz="0" w:space="0" w:color="auto"/>
          </w:divBdr>
        </w:div>
        <w:div w:id="1624654244">
          <w:marLeft w:val="1051"/>
          <w:marRight w:val="0"/>
          <w:marTop w:val="115"/>
          <w:marBottom w:val="0"/>
          <w:divBdr>
            <w:top w:val="none" w:sz="0" w:space="0" w:color="auto"/>
            <w:left w:val="none" w:sz="0" w:space="0" w:color="auto"/>
            <w:bottom w:val="none" w:sz="0" w:space="0" w:color="auto"/>
            <w:right w:val="none" w:sz="0" w:space="0" w:color="auto"/>
          </w:divBdr>
        </w:div>
        <w:div w:id="1915118083">
          <w:marLeft w:val="1051"/>
          <w:marRight w:val="0"/>
          <w:marTop w:val="115"/>
          <w:marBottom w:val="0"/>
          <w:divBdr>
            <w:top w:val="none" w:sz="0" w:space="0" w:color="auto"/>
            <w:left w:val="none" w:sz="0" w:space="0" w:color="auto"/>
            <w:bottom w:val="none" w:sz="0" w:space="0" w:color="auto"/>
            <w:right w:val="none" w:sz="0" w:space="0" w:color="auto"/>
          </w:divBdr>
        </w:div>
      </w:divsChild>
    </w:div>
    <w:div w:id="560168417">
      <w:bodyDiv w:val="1"/>
      <w:marLeft w:val="0"/>
      <w:marRight w:val="0"/>
      <w:marTop w:val="0"/>
      <w:marBottom w:val="0"/>
      <w:divBdr>
        <w:top w:val="none" w:sz="0" w:space="0" w:color="auto"/>
        <w:left w:val="none" w:sz="0" w:space="0" w:color="auto"/>
        <w:bottom w:val="none" w:sz="0" w:space="0" w:color="auto"/>
        <w:right w:val="none" w:sz="0" w:space="0" w:color="auto"/>
      </w:divBdr>
    </w:div>
    <w:div w:id="560294581">
      <w:bodyDiv w:val="1"/>
      <w:marLeft w:val="0"/>
      <w:marRight w:val="0"/>
      <w:marTop w:val="0"/>
      <w:marBottom w:val="0"/>
      <w:divBdr>
        <w:top w:val="none" w:sz="0" w:space="0" w:color="auto"/>
        <w:left w:val="none" w:sz="0" w:space="0" w:color="auto"/>
        <w:bottom w:val="none" w:sz="0" w:space="0" w:color="auto"/>
        <w:right w:val="none" w:sz="0" w:space="0" w:color="auto"/>
      </w:divBdr>
    </w:div>
    <w:div w:id="569468127">
      <w:bodyDiv w:val="1"/>
      <w:marLeft w:val="0"/>
      <w:marRight w:val="0"/>
      <w:marTop w:val="0"/>
      <w:marBottom w:val="0"/>
      <w:divBdr>
        <w:top w:val="none" w:sz="0" w:space="0" w:color="auto"/>
        <w:left w:val="none" w:sz="0" w:space="0" w:color="auto"/>
        <w:bottom w:val="none" w:sz="0" w:space="0" w:color="auto"/>
        <w:right w:val="none" w:sz="0" w:space="0" w:color="auto"/>
      </w:divBdr>
    </w:div>
    <w:div w:id="573979971">
      <w:bodyDiv w:val="1"/>
      <w:marLeft w:val="0"/>
      <w:marRight w:val="0"/>
      <w:marTop w:val="0"/>
      <w:marBottom w:val="0"/>
      <w:divBdr>
        <w:top w:val="none" w:sz="0" w:space="0" w:color="auto"/>
        <w:left w:val="none" w:sz="0" w:space="0" w:color="auto"/>
        <w:bottom w:val="none" w:sz="0" w:space="0" w:color="auto"/>
        <w:right w:val="none" w:sz="0" w:space="0" w:color="auto"/>
      </w:divBdr>
    </w:div>
    <w:div w:id="577979875">
      <w:bodyDiv w:val="1"/>
      <w:marLeft w:val="0"/>
      <w:marRight w:val="0"/>
      <w:marTop w:val="0"/>
      <w:marBottom w:val="0"/>
      <w:divBdr>
        <w:top w:val="none" w:sz="0" w:space="0" w:color="auto"/>
        <w:left w:val="none" w:sz="0" w:space="0" w:color="auto"/>
        <w:bottom w:val="none" w:sz="0" w:space="0" w:color="auto"/>
        <w:right w:val="none" w:sz="0" w:space="0" w:color="auto"/>
      </w:divBdr>
    </w:div>
    <w:div w:id="582226194">
      <w:bodyDiv w:val="1"/>
      <w:marLeft w:val="0"/>
      <w:marRight w:val="0"/>
      <w:marTop w:val="0"/>
      <w:marBottom w:val="0"/>
      <w:divBdr>
        <w:top w:val="none" w:sz="0" w:space="0" w:color="auto"/>
        <w:left w:val="none" w:sz="0" w:space="0" w:color="auto"/>
        <w:bottom w:val="none" w:sz="0" w:space="0" w:color="auto"/>
        <w:right w:val="none" w:sz="0" w:space="0" w:color="auto"/>
      </w:divBdr>
    </w:div>
    <w:div w:id="586767709">
      <w:bodyDiv w:val="1"/>
      <w:marLeft w:val="0"/>
      <w:marRight w:val="0"/>
      <w:marTop w:val="0"/>
      <w:marBottom w:val="0"/>
      <w:divBdr>
        <w:top w:val="none" w:sz="0" w:space="0" w:color="auto"/>
        <w:left w:val="none" w:sz="0" w:space="0" w:color="auto"/>
        <w:bottom w:val="none" w:sz="0" w:space="0" w:color="auto"/>
        <w:right w:val="none" w:sz="0" w:space="0" w:color="auto"/>
      </w:divBdr>
    </w:div>
    <w:div w:id="589462939">
      <w:bodyDiv w:val="1"/>
      <w:marLeft w:val="0"/>
      <w:marRight w:val="0"/>
      <w:marTop w:val="0"/>
      <w:marBottom w:val="0"/>
      <w:divBdr>
        <w:top w:val="none" w:sz="0" w:space="0" w:color="auto"/>
        <w:left w:val="none" w:sz="0" w:space="0" w:color="auto"/>
        <w:bottom w:val="none" w:sz="0" w:space="0" w:color="auto"/>
        <w:right w:val="none" w:sz="0" w:space="0" w:color="auto"/>
      </w:divBdr>
    </w:div>
    <w:div w:id="597563145">
      <w:bodyDiv w:val="1"/>
      <w:marLeft w:val="0"/>
      <w:marRight w:val="0"/>
      <w:marTop w:val="0"/>
      <w:marBottom w:val="0"/>
      <w:divBdr>
        <w:top w:val="none" w:sz="0" w:space="0" w:color="auto"/>
        <w:left w:val="none" w:sz="0" w:space="0" w:color="auto"/>
        <w:bottom w:val="none" w:sz="0" w:space="0" w:color="auto"/>
        <w:right w:val="none" w:sz="0" w:space="0" w:color="auto"/>
      </w:divBdr>
    </w:div>
    <w:div w:id="637032762">
      <w:bodyDiv w:val="1"/>
      <w:marLeft w:val="0"/>
      <w:marRight w:val="0"/>
      <w:marTop w:val="0"/>
      <w:marBottom w:val="0"/>
      <w:divBdr>
        <w:top w:val="none" w:sz="0" w:space="0" w:color="auto"/>
        <w:left w:val="none" w:sz="0" w:space="0" w:color="auto"/>
        <w:bottom w:val="none" w:sz="0" w:space="0" w:color="auto"/>
        <w:right w:val="none" w:sz="0" w:space="0" w:color="auto"/>
      </w:divBdr>
    </w:div>
    <w:div w:id="650521346">
      <w:bodyDiv w:val="1"/>
      <w:marLeft w:val="0"/>
      <w:marRight w:val="0"/>
      <w:marTop w:val="0"/>
      <w:marBottom w:val="0"/>
      <w:divBdr>
        <w:top w:val="none" w:sz="0" w:space="0" w:color="auto"/>
        <w:left w:val="none" w:sz="0" w:space="0" w:color="auto"/>
        <w:bottom w:val="none" w:sz="0" w:space="0" w:color="auto"/>
        <w:right w:val="none" w:sz="0" w:space="0" w:color="auto"/>
      </w:divBdr>
    </w:div>
    <w:div w:id="662776915">
      <w:bodyDiv w:val="1"/>
      <w:marLeft w:val="0"/>
      <w:marRight w:val="0"/>
      <w:marTop w:val="0"/>
      <w:marBottom w:val="0"/>
      <w:divBdr>
        <w:top w:val="none" w:sz="0" w:space="0" w:color="auto"/>
        <w:left w:val="none" w:sz="0" w:space="0" w:color="auto"/>
        <w:bottom w:val="none" w:sz="0" w:space="0" w:color="auto"/>
        <w:right w:val="none" w:sz="0" w:space="0" w:color="auto"/>
      </w:divBdr>
    </w:div>
    <w:div w:id="677075356">
      <w:bodyDiv w:val="1"/>
      <w:marLeft w:val="0"/>
      <w:marRight w:val="0"/>
      <w:marTop w:val="0"/>
      <w:marBottom w:val="0"/>
      <w:divBdr>
        <w:top w:val="none" w:sz="0" w:space="0" w:color="auto"/>
        <w:left w:val="none" w:sz="0" w:space="0" w:color="auto"/>
        <w:bottom w:val="none" w:sz="0" w:space="0" w:color="auto"/>
        <w:right w:val="none" w:sz="0" w:space="0" w:color="auto"/>
      </w:divBdr>
    </w:div>
    <w:div w:id="707074688">
      <w:bodyDiv w:val="1"/>
      <w:marLeft w:val="0"/>
      <w:marRight w:val="0"/>
      <w:marTop w:val="0"/>
      <w:marBottom w:val="0"/>
      <w:divBdr>
        <w:top w:val="none" w:sz="0" w:space="0" w:color="auto"/>
        <w:left w:val="none" w:sz="0" w:space="0" w:color="auto"/>
        <w:bottom w:val="none" w:sz="0" w:space="0" w:color="auto"/>
        <w:right w:val="none" w:sz="0" w:space="0" w:color="auto"/>
      </w:divBdr>
    </w:div>
    <w:div w:id="708798018">
      <w:bodyDiv w:val="1"/>
      <w:marLeft w:val="0"/>
      <w:marRight w:val="0"/>
      <w:marTop w:val="0"/>
      <w:marBottom w:val="0"/>
      <w:divBdr>
        <w:top w:val="none" w:sz="0" w:space="0" w:color="auto"/>
        <w:left w:val="none" w:sz="0" w:space="0" w:color="auto"/>
        <w:bottom w:val="none" w:sz="0" w:space="0" w:color="auto"/>
        <w:right w:val="none" w:sz="0" w:space="0" w:color="auto"/>
      </w:divBdr>
    </w:div>
    <w:div w:id="741832307">
      <w:bodyDiv w:val="1"/>
      <w:marLeft w:val="0"/>
      <w:marRight w:val="0"/>
      <w:marTop w:val="0"/>
      <w:marBottom w:val="0"/>
      <w:divBdr>
        <w:top w:val="none" w:sz="0" w:space="0" w:color="auto"/>
        <w:left w:val="none" w:sz="0" w:space="0" w:color="auto"/>
        <w:bottom w:val="none" w:sz="0" w:space="0" w:color="auto"/>
        <w:right w:val="none" w:sz="0" w:space="0" w:color="auto"/>
      </w:divBdr>
    </w:div>
    <w:div w:id="752355631">
      <w:bodyDiv w:val="1"/>
      <w:marLeft w:val="0"/>
      <w:marRight w:val="0"/>
      <w:marTop w:val="0"/>
      <w:marBottom w:val="0"/>
      <w:divBdr>
        <w:top w:val="none" w:sz="0" w:space="0" w:color="auto"/>
        <w:left w:val="none" w:sz="0" w:space="0" w:color="auto"/>
        <w:bottom w:val="none" w:sz="0" w:space="0" w:color="auto"/>
        <w:right w:val="none" w:sz="0" w:space="0" w:color="auto"/>
      </w:divBdr>
    </w:div>
    <w:div w:id="769814743">
      <w:bodyDiv w:val="1"/>
      <w:marLeft w:val="0"/>
      <w:marRight w:val="0"/>
      <w:marTop w:val="0"/>
      <w:marBottom w:val="0"/>
      <w:divBdr>
        <w:top w:val="none" w:sz="0" w:space="0" w:color="auto"/>
        <w:left w:val="none" w:sz="0" w:space="0" w:color="auto"/>
        <w:bottom w:val="none" w:sz="0" w:space="0" w:color="auto"/>
        <w:right w:val="none" w:sz="0" w:space="0" w:color="auto"/>
      </w:divBdr>
    </w:div>
    <w:div w:id="776220063">
      <w:bodyDiv w:val="1"/>
      <w:marLeft w:val="0"/>
      <w:marRight w:val="0"/>
      <w:marTop w:val="0"/>
      <w:marBottom w:val="0"/>
      <w:divBdr>
        <w:top w:val="none" w:sz="0" w:space="0" w:color="auto"/>
        <w:left w:val="none" w:sz="0" w:space="0" w:color="auto"/>
        <w:bottom w:val="none" w:sz="0" w:space="0" w:color="auto"/>
        <w:right w:val="none" w:sz="0" w:space="0" w:color="auto"/>
      </w:divBdr>
    </w:div>
    <w:div w:id="788595623">
      <w:bodyDiv w:val="1"/>
      <w:marLeft w:val="0"/>
      <w:marRight w:val="0"/>
      <w:marTop w:val="0"/>
      <w:marBottom w:val="0"/>
      <w:divBdr>
        <w:top w:val="none" w:sz="0" w:space="0" w:color="auto"/>
        <w:left w:val="none" w:sz="0" w:space="0" w:color="auto"/>
        <w:bottom w:val="none" w:sz="0" w:space="0" w:color="auto"/>
        <w:right w:val="none" w:sz="0" w:space="0" w:color="auto"/>
      </w:divBdr>
    </w:div>
    <w:div w:id="788742256">
      <w:bodyDiv w:val="1"/>
      <w:marLeft w:val="0"/>
      <w:marRight w:val="0"/>
      <w:marTop w:val="0"/>
      <w:marBottom w:val="0"/>
      <w:divBdr>
        <w:top w:val="none" w:sz="0" w:space="0" w:color="auto"/>
        <w:left w:val="none" w:sz="0" w:space="0" w:color="auto"/>
        <w:bottom w:val="none" w:sz="0" w:space="0" w:color="auto"/>
        <w:right w:val="none" w:sz="0" w:space="0" w:color="auto"/>
      </w:divBdr>
    </w:div>
    <w:div w:id="797069670">
      <w:bodyDiv w:val="1"/>
      <w:marLeft w:val="0"/>
      <w:marRight w:val="0"/>
      <w:marTop w:val="0"/>
      <w:marBottom w:val="0"/>
      <w:divBdr>
        <w:top w:val="none" w:sz="0" w:space="0" w:color="auto"/>
        <w:left w:val="none" w:sz="0" w:space="0" w:color="auto"/>
        <w:bottom w:val="none" w:sz="0" w:space="0" w:color="auto"/>
        <w:right w:val="none" w:sz="0" w:space="0" w:color="auto"/>
      </w:divBdr>
    </w:div>
    <w:div w:id="797336451">
      <w:bodyDiv w:val="1"/>
      <w:marLeft w:val="0"/>
      <w:marRight w:val="0"/>
      <w:marTop w:val="0"/>
      <w:marBottom w:val="0"/>
      <w:divBdr>
        <w:top w:val="none" w:sz="0" w:space="0" w:color="auto"/>
        <w:left w:val="none" w:sz="0" w:space="0" w:color="auto"/>
        <w:bottom w:val="none" w:sz="0" w:space="0" w:color="auto"/>
        <w:right w:val="none" w:sz="0" w:space="0" w:color="auto"/>
      </w:divBdr>
    </w:div>
    <w:div w:id="797990845">
      <w:bodyDiv w:val="1"/>
      <w:marLeft w:val="0"/>
      <w:marRight w:val="0"/>
      <w:marTop w:val="0"/>
      <w:marBottom w:val="0"/>
      <w:divBdr>
        <w:top w:val="none" w:sz="0" w:space="0" w:color="auto"/>
        <w:left w:val="none" w:sz="0" w:space="0" w:color="auto"/>
        <w:bottom w:val="none" w:sz="0" w:space="0" w:color="auto"/>
        <w:right w:val="none" w:sz="0" w:space="0" w:color="auto"/>
      </w:divBdr>
    </w:div>
    <w:div w:id="799885144">
      <w:bodyDiv w:val="1"/>
      <w:marLeft w:val="0"/>
      <w:marRight w:val="0"/>
      <w:marTop w:val="0"/>
      <w:marBottom w:val="0"/>
      <w:divBdr>
        <w:top w:val="none" w:sz="0" w:space="0" w:color="auto"/>
        <w:left w:val="none" w:sz="0" w:space="0" w:color="auto"/>
        <w:bottom w:val="none" w:sz="0" w:space="0" w:color="auto"/>
        <w:right w:val="none" w:sz="0" w:space="0" w:color="auto"/>
      </w:divBdr>
      <w:divsChild>
        <w:div w:id="1262956839">
          <w:marLeft w:val="1166"/>
          <w:marRight w:val="0"/>
          <w:marTop w:val="96"/>
          <w:marBottom w:val="0"/>
          <w:divBdr>
            <w:top w:val="none" w:sz="0" w:space="0" w:color="auto"/>
            <w:left w:val="none" w:sz="0" w:space="0" w:color="auto"/>
            <w:bottom w:val="none" w:sz="0" w:space="0" w:color="auto"/>
            <w:right w:val="none" w:sz="0" w:space="0" w:color="auto"/>
          </w:divBdr>
        </w:div>
      </w:divsChild>
    </w:div>
    <w:div w:id="814448033">
      <w:bodyDiv w:val="1"/>
      <w:marLeft w:val="0"/>
      <w:marRight w:val="0"/>
      <w:marTop w:val="0"/>
      <w:marBottom w:val="0"/>
      <w:divBdr>
        <w:top w:val="none" w:sz="0" w:space="0" w:color="auto"/>
        <w:left w:val="none" w:sz="0" w:space="0" w:color="auto"/>
        <w:bottom w:val="none" w:sz="0" w:space="0" w:color="auto"/>
        <w:right w:val="none" w:sz="0" w:space="0" w:color="auto"/>
      </w:divBdr>
    </w:div>
    <w:div w:id="816460451">
      <w:bodyDiv w:val="1"/>
      <w:marLeft w:val="0"/>
      <w:marRight w:val="0"/>
      <w:marTop w:val="0"/>
      <w:marBottom w:val="0"/>
      <w:divBdr>
        <w:top w:val="none" w:sz="0" w:space="0" w:color="auto"/>
        <w:left w:val="none" w:sz="0" w:space="0" w:color="auto"/>
        <w:bottom w:val="none" w:sz="0" w:space="0" w:color="auto"/>
        <w:right w:val="none" w:sz="0" w:space="0" w:color="auto"/>
      </w:divBdr>
    </w:div>
    <w:div w:id="823660681">
      <w:bodyDiv w:val="1"/>
      <w:marLeft w:val="0"/>
      <w:marRight w:val="0"/>
      <w:marTop w:val="0"/>
      <w:marBottom w:val="0"/>
      <w:divBdr>
        <w:top w:val="none" w:sz="0" w:space="0" w:color="auto"/>
        <w:left w:val="none" w:sz="0" w:space="0" w:color="auto"/>
        <w:bottom w:val="none" w:sz="0" w:space="0" w:color="auto"/>
        <w:right w:val="none" w:sz="0" w:space="0" w:color="auto"/>
      </w:divBdr>
    </w:div>
    <w:div w:id="825047883">
      <w:bodyDiv w:val="1"/>
      <w:marLeft w:val="0"/>
      <w:marRight w:val="0"/>
      <w:marTop w:val="0"/>
      <w:marBottom w:val="0"/>
      <w:divBdr>
        <w:top w:val="none" w:sz="0" w:space="0" w:color="auto"/>
        <w:left w:val="none" w:sz="0" w:space="0" w:color="auto"/>
        <w:bottom w:val="none" w:sz="0" w:space="0" w:color="auto"/>
        <w:right w:val="none" w:sz="0" w:space="0" w:color="auto"/>
      </w:divBdr>
    </w:div>
    <w:div w:id="845249418">
      <w:bodyDiv w:val="1"/>
      <w:marLeft w:val="0"/>
      <w:marRight w:val="0"/>
      <w:marTop w:val="0"/>
      <w:marBottom w:val="0"/>
      <w:divBdr>
        <w:top w:val="none" w:sz="0" w:space="0" w:color="auto"/>
        <w:left w:val="none" w:sz="0" w:space="0" w:color="auto"/>
        <w:bottom w:val="none" w:sz="0" w:space="0" w:color="auto"/>
        <w:right w:val="none" w:sz="0" w:space="0" w:color="auto"/>
      </w:divBdr>
    </w:div>
    <w:div w:id="847913654">
      <w:bodyDiv w:val="1"/>
      <w:marLeft w:val="0"/>
      <w:marRight w:val="0"/>
      <w:marTop w:val="0"/>
      <w:marBottom w:val="0"/>
      <w:divBdr>
        <w:top w:val="none" w:sz="0" w:space="0" w:color="auto"/>
        <w:left w:val="none" w:sz="0" w:space="0" w:color="auto"/>
        <w:bottom w:val="none" w:sz="0" w:space="0" w:color="auto"/>
        <w:right w:val="none" w:sz="0" w:space="0" w:color="auto"/>
      </w:divBdr>
    </w:div>
    <w:div w:id="848299733">
      <w:bodyDiv w:val="1"/>
      <w:marLeft w:val="0"/>
      <w:marRight w:val="0"/>
      <w:marTop w:val="0"/>
      <w:marBottom w:val="0"/>
      <w:divBdr>
        <w:top w:val="none" w:sz="0" w:space="0" w:color="auto"/>
        <w:left w:val="none" w:sz="0" w:space="0" w:color="auto"/>
        <w:bottom w:val="none" w:sz="0" w:space="0" w:color="auto"/>
        <w:right w:val="none" w:sz="0" w:space="0" w:color="auto"/>
      </w:divBdr>
    </w:div>
    <w:div w:id="849486290">
      <w:bodyDiv w:val="1"/>
      <w:marLeft w:val="0"/>
      <w:marRight w:val="0"/>
      <w:marTop w:val="0"/>
      <w:marBottom w:val="0"/>
      <w:divBdr>
        <w:top w:val="none" w:sz="0" w:space="0" w:color="auto"/>
        <w:left w:val="none" w:sz="0" w:space="0" w:color="auto"/>
        <w:bottom w:val="none" w:sz="0" w:space="0" w:color="auto"/>
        <w:right w:val="none" w:sz="0" w:space="0" w:color="auto"/>
      </w:divBdr>
    </w:div>
    <w:div w:id="858390567">
      <w:bodyDiv w:val="1"/>
      <w:marLeft w:val="0"/>
      <w:marRight w:val="0"/>
      <w:marTop w:val="0"/>
      <w:marBottom w:val="0"/>
      <w:divBdr>
        <w:top w:val="none" w:sz="0" w:space="0" w:color="auto"/>
        <w:left w:val="none" w:sz="0" w:space="0" w:color="auto"/>
        <w:bottom w:val="none" w:sz="0" w:space="0" w:color="auto"/>
        <w:right w:val="none" w:sz="0" w:space="0" w:color="auto"/>
      </w:divBdr>
    </w:div>
    <w:div w:id="864948329">
      <w:bodyDiv w:val="1"/>
      <w:marLeft w:val="0"/>
      <w:marRight w:val="0"/>
      <w:marTop w:val="0"/>
      <w:marBottom w:val="0"/>
      <w:divBdr>
        <w:top w:val="none" w:sz="0" w:space="0" w:color="auto"/>
        <w:left w:val="none" w:sz="0" w:space="0" w:color="auto"/>
        <w:bottom w:val="none" w:sz="0" w:space="0" w:color="auto"/>
        <w:right w:val="none" w:sz="0" w:space="0" w:color="auto"/>
      </w:divBdr>
      <w:divsChild>
        <w:div w:id="1877546597">
          <w:marLeft w:val="1166"/>
          <w:marRight w:val="0"/>
          <w:marTop w:val="96"/>
          <w:marBottom w:val="0"/>
          <w:divBdr>
            <w:top w:val="none" w:sz="0" w:space="0" w:color="auto"/>
            <w:left w:val="none" w:sz="0" w:space="0" w:color="auto"/>
            <w:bottom w:val="none" w:sz="0" w:space="0" w:color="auto"/>
            <w:right w:val="none" w:sz="0" w:space="0" w:color="auto"/>
          </w:divBdr>
        </w:div>
      </w:divsChild>
    </w:div>
    <w:div w:id="865630758">
      <w:bodyDiv w:val="1"/>
      <w:marLeft w:val="0"/>
      <w:marRight w:val="0"/>
      <w:marTop w:val="0"/>
      <w:marBottom w:val="0"/>
      <w:divBdr>
        <w:top w:val="none" w:sz="0" w:space="0" w:color="auto"/>
        <w:left w:val="none" w:sz="0" w:space="0" w:color="auto"/>
        <w:bottom w:val="none" w:sz="0" w:space="0" w:color="auto"/>
        <w:right w:val="none" w:sz="0" w:space="0" w:color="auto"/>
      </w:divBdr>
    </w:div>
    <w:div w:id="866528407">
      <w:bodyDiv w:val="1"/>
      <w:marLeft w:val="0"/>
      <w:marRight w:val="0"/>
      <w:marTop w:val="0"/>
      <w:marBottom w:val="0"/>
      <w:divBdr>
        <w:top w:val="none" w:sz="0" w:space="0" w:color="auto"/>
        <w:left w:val="none" w:sz="0" w:space="0" w:color="auto"/>
        <w:bottom w:val="none" w:sz="0" w:space="0" w:color="auto"/>
        <w:right w:val="none" w:sz="0" w:space="0" w:color="auto"/>
      </w:divBdr>
    </w:div>
    <w:div w:id="866530984">
      <w:bodyDiv w:val="1"/>
      <w:marLeft w:val="0"/>
      <w:marRight w:val="0"/>
      <w:marTop w:val="0"/>
      <w:marBottom w:val="0"/>
      <w:divBdr>
        <w:top w:val="none" w:sz="0" w:space="0" w:color="auto"/>
        <w:left w:val="none" w:sz="0" w:space="0" w:color="auto"/>
        <w:bottom w:val="none" w:sz="0" w:space="0" w:color="auto"/>
        <w:right w:val="none" w:sz="0" w:space="0" w:color="auto"/>
      </w:divBdr>
    </w:div>
    <w:div w:id="875775628">
      <w:bodyDiv w:val="1"/>
      <w:marLeft w:val="0"/>
      <w:marRight w:val="0"/>
      <w:marTop w:val="0"/>
      <w:marBottom w:val="0"/>
      <w:divBdr>
        <w:top w:val="none" w:sz="0" w:space="0" w:color="auto"/>
        <w:left w:val="none" w:sz="0" w:space="0" w:color="auto"/>
        <w:bottom w:val="none" w:sz="0" w:space="0" w:color="auto"/>
        <w:right w:val="none" w:sz="0" w:space="0" w:color="auto"/>
      </w:divBdr>
    </w:div>
    <w:div w:id="876356732">
      <w:bodyDiv w:val="1"/>
      <w:marLeft w:val="0"/>
      <w:marRight w:val="0"/>
      <w:marTop w:val="0"/>
      <w:marBottom w:val="0"/>
      <w:divBdr>
        <w:top w:val="none" w:sz="0" w:space="0" w:color="auto"/>
        <w:left w:val="none" w:sz="0" w:space="0" w:color="auto"/>
        <w:bottom w:val="none" w:sz="0" w:space="0" w:color="auto"/>
        <w:right w:val="none" w:sz="0" w:space="0" w:color="auto"/>
      </w:divBdr>
    </w:div>
    <w:div w:id="880019656">
      <w:bodyDiv w:val="1"/>
      <w:marLeft w:val="0"/>
      <w:marRight w:val="0"/>
      <w:marTop w:val="0"/>
      <w:marBottom w:val="0"/>
      <w:divBdr>
        <w:top w:val="none" w:sz="0" w:space="0" w:color="auto"/>
        <w:left w:val="none" w:sz="0" w:space="0" w:color="auto"/>
        <w:bottom w:val="none" w:sz="0" w:space="0" w:color="auto"/>
        <w:right w:val="none" w:sz="0" w:space="0" w:color="auto"/>
      </w:divBdr>
    </w:div>
    <w:div w:id="899292076">
      <w:bodyDiv w:val="1"/>
      <w:marLeft w:val="0"/>
      <w:marRight w:val="0"/>
      <w:marTop w:val="0"/>
      <w:marBottom w:val="0"/>
      <w:divBdr>
        <w:top w:val="none" w:sz="0" w:space="0" w:color="auto"/>
        <w:left w:val="none" w:sz="0" w:space="0" w:color="auto"/>
        <w:bottom w:val="none" w:sz="0" w:space="0" w:color="auto"/>
        <w:right w:val="none" w:sz="0" w:space="0" w:color="auto"/>
      </w:divBdr>
    </w:div>
    <w:div w:id="913667027">
      <w:bodyDiv w:val="1"/>
      <w:marLeft w:val="0"/>
      <w:marRight w:val="0"/>
      <w:marTop w:val="0"/>
      <w:marBottom w:val="0"/>
      <w:divBdr>
        <w:top w:val="none" w:sz="0" w:space="0" w:color="auto"/>
        <w:left w:val="none" w:sz="0" w:space="0" w:color="auto"/>
        <w:bottom w:val="none" w:sz="0" w:space="0" w:color="auto"/>
        <w:right w:val="none" w:sz="0" w:space="0" w:color="auto"/>
      </w:divBdr>
    </w:div>
    <w:div w:id="921258095">
      <w:bodyDiv w:val="1"/>
      <w:marLeft w:val="0"/>
      <w:marRight w:val="0"/>
      <w:marTop w:val="0"/>
      <w:marBottom w:val="0"/>
      <w:divBdr>
        <w:top w:val="none" w:sz="0" w:space="0" w:color="auto"/>
        <w:left w:val="none" w:sz="0" w:space="0" w:color="auto"/>
        <w:bottom w:val="none" w:sz="0" w:space="0" w:color="auto"/>
        <w:right w:val="none" w:sz="0" w:space="0" w:color="auto"/>
      </w:divBdr>
    </w:div>
    <w:div w:id="956988106">
      <w:bodyDiv w:val="1"/>
      <w:marLeft w:val="0"/>
      <w:marRight w:val="0"/>
      <w:marTop w:val="0"/>
      <w:marBottom w:val="0"/>
      <w:divBdr>
        <w:top w:val="none" w:sz="0" w:space="0" w:color="auto"/>
        <w:left w:val="none" w:sz="0" w:space="0" w:color="auto"/>
        <w:bottom w:val="none" w:sz="0" w:space="0" w:color="auto"/>
        <w:right w:val="none" w:sz="0" w:space="0" w:color="auto"/>
      </w:divBdr>
    </w:div>
    <w:div w:id="961377784">
      <w:bodyDiv w:val="1"/>
      <w:marLeft w:val="0"/>
      <w:marRight w:val="0"/>
      <w:marTop w:val="0"/>
      <w:marBottom w:val="0"/>
      <w:divBdr>
        <w:top w:val="none" w:sz="0" w:space="0" w:color="auto"/>
        <w:left w:val="none" w:sz="0" w:space="0" w:color="auto"/>
        <w:bottom w:val="none" w:sz="0" w:space="0" w:color="auto"/>
        <w:right w:val="none" w:sz="0" w:space="0" w:color="auto"/>
      </w:divBdr>
    </w:div>
    <w:div w:id="980841007">
      <w:bodyDiv w:val="1"/>
      <w:marLeft w:val="0"/>
      <w:marRight w:val="0"/>
      <w:marTop w:val="0"/>
      <w:marBottom w:val="0"/>
      <w:divBdr>
        <w:top w:val="none" w:sz="0" w:space="0" w:color="auto"/>
        <w:left w:val="none" w:sz="0" w:space="0" w:color="auto"/>
        <w:bottom w:val="none" w:sz="0" w:space="0" w:color="auto"/>
        <w:right w:val="none" w:sz="0" w:space="0" w:color="auto"/>
      </w:divBdr>
    </w:div>
    <w:div w:id="985016999">
      <w:bodyDiv w:val="1"/>
      <w:marLeft w:val="0"/>
      <w:marRight w:val="0"/>
      <w:marTop w:val="0"/>
      <w:marBottom w:val="0"/>
      <w:divBdr>
        <w:top w:val="none" w:sz="0" w:space="0" w:color="auto"/>
        <w:left w:val="none" w:sz="0" w:space="0" w:color="auto"/>
        <w:bottom w:val="none" w:sz="0" w:space="0" w:color="auto"/>
        <w:right w:val="none" w:sz="0" w:space="0" w:color="auto"/>
      </w:divBdr>
    </w:div>
    <w:div w:id="1000814408">
      <w:bodyDiv w:val="1"/>
      <w:marLeft w:val="0"/>
      <w:marRight w:val="0"/>
      <w:marTop w:val="0"/>
      <w:marBottom w:val="0"/>
      <w:divBdr>
        <w:top w:val="none" w:sz="0" w:space="0" w:color="auto"/>
        <w:left w:val="none" w:sz="0" w:space="0" w:color="auto"/>
        <w:bottom w:val="none" w:sz="0" w:space="0" w:color="auto"/>
        <w:right w:val="none" w:sz="0" w:space="0" w:color="auto"/>
      </w:divBdr>
    </w:div>
    <w:div w:id="1005329556">
      <w:bodyDiv w:val="1"/>
      <w:marLeft w:val="0"/>
      <w:marRight w:val="0"/>
      <w:marTop w:val="0"/>
      <w:marBottom w:val="0"/>
      <w:divBdr>
        <w:top w:val="none" w:sz="0" w:space="0" w:color="auto"/>
        <w:left w:val="none" w:sz="0" w:space="0" w:color="auto"/>
        <w:bottom w:val="none" w:sz="0" w:space="0" w:color="auto"/>
        <w:right w:val="none" w:sz="0" w:space="0" w:color="auto"/>
      </w:divBdr>
    </w:div>
    <w:div w:id="1007709181">
      <w:bodyDiv w:val="1"/>
      <w:marLeft w:val="0"/>
      <w:marRight w:val="0"/>
      <w:marTop w:val="0"/>
      <w:marBottom w:val="0"/>
      <w:divBdr>
        <w:top w:val="none" w:sz="0" w:space="0" w:color="auto"/>
        <w:left w:val="none" w:sz="0" w:space="0" w:color="auto"/>
        <w:bottom w:val="none" w:sz="0" w:space="0" w:color="auto"/>
        <w:right w:val="none" w:sz="0" w:space="0" w:color="auto"/>
      </w:divBdr>
    </w:div>
    <w:div w:id="1019894615">
      <w:bodyDiv w:val="1"/>
      <w:marLeft w:val="0"/>
      <w:marRight w:val="0"/>
      <w:marTop w:val="0"/>
      <w:marBottom w:val="0"/>
      <w:divBdr>
        <w:top w:val="none" w:sz="0" w:space="0" w:color="auto"/>
        <w:left w:val="none" w:sz="0" w:space="0" w:color="auto"/>
        <w:bottom w:val="none" w:sz="0" w:space="0" w:color="auto"/>
        <w:right w:val="none" w:sz="0" w:space="0" w:color="auto"/>
      </w:divBdr>
    </w:div>
    <w:div w:id="1024096094">
      <w:bodyDiv w:val="1"/>
      <w:marLeft w:val="0"/>
      <w:marRight w:val="0"/>
      <w:marTop w:val="0"/>
      <w:marBottom w:val="0"/>
      <w:divBdr>
        <w:top w:val="none" w:sz="0" w:space="0" w:color="auto"/>
        <w:left w:val="none" w:sz="0" w:space="0" w:color="auto"/>
        <w:bottom w:val="none" w:sz="0" w:space="0" w:color="auto"/>
        <w:right w:val="none" w:sz="0" w:space="0" w:color="auto"/>
      </w:divBdr>
    </w:div>
    <w:div w:id="1036196901">
      <w:bodyDiv w:val="1"/>
      <w:marLeft w:val="0"/>
      <w:marRight w:val="0"/>
      <w:marTop w:val="0"/>
      <w:marBottom w:val="0"/>
      <w:divBdr>
        <w:top w:val="none" w:sz="0" w:space="0" w:color="auto"/>
        <w:left w:val="none" w:sz="0" w:space="0" w:color="auto"/>
        <w:bottom w:val="none" w:sz="0" w:space="0" w:color="auto"/>
        <w:right w:val="none" w:sz="0" w:space="0" w:color="auto"/>
      </w:divBdr>
    </w:div>
    <w:div w:id="1063017319">
      <w:bodyDiv w:val="1"/>
      <w:marLeft w:val="0"/>
      <w:marRight w:val="0"/>
      <w:marTop w:val="0"/>
      <w:marBottom w:val="0"/>
      <w:divBdr>
        <w:top w:val="none" w:sz="0" w:space="0" w:color="auto"/>
        <w:left w:val="none" w:sz="0" w:space="0" w:color="auto"/>
        <w:bottom w:val="none" w:sz="0" w:space="0" w:color="auto"/>
        <w:right w:val="none" w:sz="0" w:space="0" w:color="auto"/>
      </w:divBdr>
    </w:div>
    <w:div w:id="1078526268">
      <w:bodyDiv w:val="1"/>
      <w:marLeft w:val="0"/>
      <w:marRight w:val="0"/>
      <w:marTop w:val="0"/>
      <w:marBottom w:val="0"/>
      <w:divBdr>
        <w:top w:val="none" w:sz="0" w:space="0" w:color="auto"/>
        <w:left w:val="none" w:sz="0" w:space="0" w:color="auto"/>
        <w:bottom w:val="none" w:sz="0" w:space="0" w:color="auto"/>
        <w:right w:val="none" w:sz="0" w:space="0" w:color="auto"/>
      </w:divBdr>
    </w:div>
    <w:div w:id="1088044636">
      <w:bodyDiv w:val="1"/>
      <w:marLeft w:val="0"/>
      <w:marRight w:val="0"/>
      <w:marTop w:val="0"/>
      <w:marBottom w:val="0"/>
      <w:divBdr>
        <w:top w:val="none" w:sz="0" w:space="0" w:color="auto"/>
        <w:left w:val="none" w:sz="0" w:space="0" w:color="auto"/>
        <w:bottom w:val="none" w:sz="0" w:space="0" w:color="auto"/>
        <w:right w:val="none" w:sz="0" w:space="0" w:color="auto"/>
      </w:divBdr>
    </w:div>
    <w:div w:id="1089887066">
      <w:bodyDiv w:val="1"/>
      <w:marLeft w:val="0"/>
      <w:marRight w:val="0"/>
      <w:marTop w:val="0"/>
      <w:marBottom w:val="0"/>
      <w:divBdr>
        <w:top w:val="none" w:sz="0" w:space="0" w:color="auto"/>
        <w:left w:val="none" w:sz="0" w:space="0" w:color="auto"/>
        <w:bottom w:val="none" w:sz="0" w:space="0" w:color="auto"/>
        <w:right w:val="none" w:sz="0" w:space="0" w:color="auto"/>
      </w:divBdr>
    </w:div>
    <w:div w:id="1093554392">
      <w:bodyDiv w:val="1"/>
      <w:marLeft w:val="0"/>
      <w:marRight w:val="0"/>
      <w:marTop w:val="0"/>
      <w:marBottom w:val="0"/>
      <w:divBdr>
        <w:top w:val="none" w:sz="0" w:space="0" w:color="auto"/>
        <w:left w:val="none" w:sz="0" w:space="0" w:color="auto"/>
        <w:bottom w:val="none" w:sz="0" w:space="0" w:color="auto"/>
        <w:right w:val="none" w:sz="0" w:space="0" w:color="auto"/>
      </w:divBdr>
    </w:div>
    <w:div w:id="1099449468">
      <w:bodyDiv w:val="1"/>
      <w:marLeft w:val="0"/>
      <w:marRight w:val="0"/>
      <w:marTop w:val="0"/>
      <w:marBottom w:val="0"/>
      <w:divBdr>
        <w:top w:val="none" w:sz="0" w:space="0" w:color="auto"/>
        <w:left w:val="none" w:sz="0" w:space="0" w:color="auto"/>
        <w:bottom w:val="none" w:sz="0" w:space="0" w:color="auto"/>
        <w:right w:val="none" w:sz="0" w:space="0" w:color="auto"/>
      </w:divBdr>
    </w:div>
    <w:div w:id="1119034877">
      <w:bodyDiv w:val="1"/>
      <w:marLeft w:val="0"/>
      <w:marRight w:val="0"/>
      <w:marTop w:val="0"/>
      <w:marBottom w:val="0"/>
      <w:divBdr>
        <w:top w:val="none" w:sz="0" w:space="0" w:color="auto"/>
        <w:left w:val="none" w:sz="0" w:space="0" w:color="auto"/>
        <w:bottom w:val="none" w:sz="0" w:space="0" w:color="auto"/>
        <w:right w:val="none" w:sz="0" w:space="0" w:color="auto"/>
      </w:divBdr>
    </w:div>
    <w:div w:id="1126042709">
      <w:bodyDiv w:val="1"/>
      <w:marLeft w:val="0"/>
      <w:marRight w:val="0"/>
      <w:marTop w:val="0"/>
      <w:marBottom w:val="0"/>
      <w:divBdr>
        <w:top w:val="none" w:sz="0" w:space="0" w:color="auto"/>
        <w:left w:val="none" w:sz="0" w:space="0" w:color="auto"/>
        <w:bottom w:val="none" w:sz="0" w:space="0" w:color="auto"/>
        <w:right w:val="none" w:sz="0" w:space="0" w:color="auto"/>
      </w:divBdr>
    </w:div>
    <w:div w:id="1126196228">
      <w:bodyDiv w:val="1"/>
      <w:marLeft w:val="0"/>
      <w:marRight w:val="0"/>
      <w:marTop w:val="0"/>
      <w:marBottom w:val="0"/>
      <w:divBdr>
        <w:top w:val="none" w:sz="0" w:space="0" w:color="auto"/>
        <w:left w:val="none" w:sz="0" w:space="0" w:color="auto"/>
        <w:bottom w:val="none" w:sz="0" w:space="0" w:color="auto"/>
        <w:right w:val="none" w:sz="0" w:space="0" w:color="auto"/>
      </w:divBdr>
    </w:div>
    <w:div w:id="1129055784">
      <w:bodyDiv w:val="1"/>
      <w:marLeft w:val="0"/>
      <w:marRight w:val="0"/>
      <w:marTop w:val="0"/>
      <w:marBottom w:val="0"/>
      <w:divBdr>
        <w:top w:val="none" w:sz="0" w:space="0" w:color="auto"/>
        <w:left w:val="none" w:sz="0" w:space="0" w:color="auto"/>
        <w:bottom w:val="none" w:sz="0" w:space="0" w:color="auto"/>
        <w:right w:val="none" w:sz="0" w:space="0" w:color="auto"/>
      </w:divBdr>
    </w:div>
    <w:div w:id="1139037402">
      <w:bodyDiv w:val="1"/>
      <w:marLeft w:val="0"/>
      <w:marRight w:val="0"/>
      <w:marTop w:val="0"/>
      <w:marBottom w:val="0"/>
      <w:divBdr>
        <w:top w:val="none" w:sz="0" w:space="0" w:color="auto"/>
        <w:left w:val="none" w:sz="0" w:space="0" w:color="auto"/>
        <w:bottom w:val="none" w:sz="0" w:space="0" w:color="auto"/>
        <w:right w:val="none" w:sz="0" w:space="0" w:color="auto"/>
      </w:divBdr>
    </w:div>
    <w:div w:id="1140997088">
      <w:bodyDiv w:val="1"/>
      <w:marLeft w:val="0"/>
      <w:marRight w:val="0"/>
      <w:marTop w:val="0"/>
      <w:marBottom w:val="0"/>
      <w:divBdr>
        <w:top w:val="none" w:sz="0" w:space="0" w:color="auto"/>
        <w:left w:val="none" w:sz="0" w:space="0" w:color="auto"/>
        <w:bottom w:val="none" w:sz="0" w:space="0" w:color="auto"/>
        <w:right w:val="none" w:sz="0" w:space="0" w:color="auto"/>
      </w:divBdr>
    </w:div>
    <w:div w:id="1143235891">
      <w:bodyDiv w:val="1"/>
      <w:marLeft w:val="0"/>
      <w:marRight w:val="0"/>
      <w:marTop w:val="0"/>
      <w:marBottom w:val="0"/>
      <w:divBdr>
        <w:top w:val="none" w:sz="0" w:space="0" w:color="auto"/>
        <w:left w:val="none" w:sz="0" w:space="0" w:color="auto"/>
        <w:bottom w:val="none" w:sz="0" w:space="0" w:color="auto"/>
        <w:right w:val="none" w:sz="0" w:space="0" w:color="auto"/>
      </w:divBdr>
    </w:div>
    <w:div w:id="1151872493">
      <w:bodyDiv w:val="1"/>
      <w:marLeft w:val="0"/>
      <w:marRight w:val="0"/>
      <w:marTop w:val="0"/>
      <w:marBottom w:val="0"/>
      <w:divBdr>
        <w:top w:val="none" w:sz="0" w:space="0" w:color="auto"/>
        <w:left w:val="none" w:sz="0" w:space="0" w:color="auto"/>
        <w:bottom w:val="none" w:sz="0" w:space="0" w:color="auto"/>
        <w:right w:val="none" w:sz="0" w:space="0" w:color="auto"/>
      </w:divBdr>
      <w:divsChild>
        <w:div w:id="157383520">
          <w:marLeft w:val="547"/>
          <w:marRight w:val="0"/>
          <w:marTop w:val="134"/>
          <w:marBottom w:val="0"/>
          <w:divBdr>
            <w:top w:val="none" w:sz="0" w:space="0" w:color="auto"/>
            <w:left w:val="none" w:sz="0" w:space="0" w:color="auto"/>
            <w:bottom w:val="none" w:sz="0" w:space="0" w:color="auto"/>
            <w:right w:val="none" w:sz="0" w:space="0" w:color="auto"/>
          </w:divBdr>
        </w:div>
        <w:div w:id="364982841">
          <w:marLeft w:val="547"/>
          <w:marRight w:val="0"/>
          <w:marTop w:val="134"/>
          <w:marBottom w:val="0"/>
          <w:divBdr>
            <w:top w:val="none" w:sz="0" w:space="0" w:color="auto"/>
            <w:left w:val="none" w:sz="0" w:space="0" w:color="auto"/>
            <w:bottom w:val="none" w:sz="0" w:space="0" w:color="auto"/>
            <w:right w:val="none" w:sz="0" w:space="0" w:color="auto"/>
          </w:divBdr>
        </w:div>
      </w:divsChild>
    </w:div>
    <w:div w:id="1152141207">
      <w:bodyDiv w:val="1"/>
      <w:marLeft w:val="0"/>
      <w:marRight w:val="0"/>
      <w:marTop w:val="0"/>
      <w:marBottom w:val="0"/>
      <w:divBdr>
        <w:top w:val="none" w:sz="0" w:space="0" w:color="auto"/>
        <w:left w:val="none" w:sz="0" w:space="0" w:color="auto"/>
        <w:bottom w:val="none" w:sz="0" w:space="0" w:color="auto"/>
        <w:right w:val="none" w:sz="0" w:space="0" w:color="auto"/>
      </w:divBdr>
    </w:div>
    <w:div w:id="1157650129">
      <w:bodyDiv w:val="1"/>
      <w:marLeft w:val="0"/>
      <w:marRight w:val="0"/>
      <w:marTop w:val="0"/>
      <w:marBottom w:val="0"/>
      <w:divBdr>
        <w:top w:val="none" w:sz="0" w:space="0" w:color="auto"/>
        <w:left w:val="none" w:sz="0" w:space="0" w:color="auto"/>
        <w:bottom w:val="none" w:sz="0" w:space="0" w:color="auto"/>
        <w:right w:val="none" w:sz="0" w:space="0" w:color="auto"/>
      </w:divBdr>
    </w:div>
    <w:div w:id="1164006349">
      <w:bodyDiv w:val="1"/>
      <w:marLeft w:val="0"/>
      <w:marRight w:val="0"/>
      <w:marTop w:val="0"/>
      <w:marBottom w:val="0"/>
      <w:divBdr>
        <w:top w:val="none" w:sz="0" w:space="0" w:color="auto"/>
        <w:left w:val="none" w:sz="0" w:space="0" w:color="auto"/>
        <w:bottom w:val="none" w:sz="0" w:space="0" w:color="auto"/>
        <w:right w:val="none" w:sz="0" w:space="0" w:color="auto"/>
      </w:divBdr>
    </w:div>
    <w:div w:id="1175799383">
      <w:bodyDiv w:val="1"/>
      <w:marLeft w:val="0"/>
      <w:marRight w:val="0"/>
      <w:marTop w:val="0"/>
      <w:marBottom w:val="0"/>
      <w:divBdr>
        <w:top w:val="none" w:sz="0" w:space="0" w:color="auto"/>
        <w:left w:val="none" w:sz="0" w:space="0" w:color="auto"/>
        <w:bottom w:val="none" w:sz="0" w:space="0" w:color="auto"/>
        <w:right w:val="none" w:sz="0" w:space="0" w:color="auto"/>
      </w:divBdr>
    </w:div>
    <w:div w:id="1182864051">
      <w:bodyDiv w:val="1"/>
      <w:marLeft w:val="0"/>
      <w:marRight w:val="0"/>
      <w:marTop w:val="0"/>
      <w:marBottom w:val="0"/>
      <w:divBdr>
        <w:top w:val="none" w:sz="0" w:space="0" w:color="auto"/>
        <w:left w:val="none" w:sz="0" w:space="0" w:color="auto"/>
        <w:bottom w:val="none" w:sz="0" w:space="0" w:color="auto"/>
        <w:right w:val="none" w:sz="0" w:space="0" w:color="auto"/>
      </w:divBdr>
    </w:div>
    <w:div w:id="1184367749">
      <w:bodyDiv w:val="1"/>
      <w:marLeft w:val="0"/>
      <w:marRight w:val="0"/>
      <w:marTop w:val="0"/>
      <w:marBottom w:val="0"/>
      <w:divBdr>
        <w:top w:val="none" w:sz="0" w:space="0" w:color="auto"/>
        <w:left w:val="none" w:sz="0" w:space="0" w:color="auto"/>
        <w:bottom w:val="none" w:sz="0" w:space="0" w:color="auto"/>
        <w:right w:val="none" w:sz="0" w:space="0" w:color="auto"/>
      </w:divBdr>
    </w:div>
    <w:div w:id="1220900738">
      <w:bodyDiv w:val="1"/>
      <w:marLeft w:val="0"/>
      <w:marRight w:val="0"/>
      <w:marTop w:val="0"/>
      <w:marBottom w:val="0"/>
      <w:divBdr>
        <w:top w:val="none" w:sz="0" w:space="0" w:color="auto"/>
        <w:left w:val="none" w:sz="0" w:space="0" w:color="auto"/>
        <w:bottom w:val="none" w:sz="0" w:space="0" w:color="auto"/>
        <w:right w:val="none" w:sz="0" w:space="0" w:color="auto"/>
      </w:divBdr>
    </w:div>
    <w:div w:id="1233344866">
      <w:bodyDiv w:val="1"/>
      <w:marLeft w:val="0"/>
      <w:marRight w:val="0"/>
      <w:marTop w:val="0"/>
      <w:marBottom w:val="0"/>
      <w:divBdr>
        <w:top w:val="none" w:sz="0" w:space="0" w:color="auto"/>
        <w:left w:val="none" w:sz="0" w:space="0" w:color="auto"/>
        <w:bottom w:val="none" w:sz="0" w:space="0" w:color="auto"/>
        <w:right w:val="none" w:sz="0" w:space="0" w:color="auto"/>
      </w:divBdr>
    </w:div>
    <w:div w:id="1240022856">
      <w:bodyDiv w:val="1"/>
      <w:marLeft w:val="0"/>
      <w:marRight w:val="0"/>
      <w:marTop w:val="0"/>
      <w:marBottom w:val="0"/>
      <w:divBdr>
        <w:top w:val="none" w:sz="0" w:space="0" w:color="auto"/>
        <w:left w:val="none" w:sz="0" w:space="0" w:color="auto"/>
        <w:bottom w:val="none" w:sz="0" w:space="0" w:color="auto"/>
        <w:right w:val="none" w:sz="0" w:space="0" w:color="auto"/>
      </w:divBdr>
    </w:div>
    <w:div w:id="1257133248">
      <w:bodyDiv w:val="1"/>
      <w:marLeft w:val="0"/>
      <w:marRight w:val="0"/>
      <w:marTop w:val="0"/>
      <w:marBottom w:val="0"/>
      <w:divBdr>
        <w:top w:val="none" w:sz="0" w:space="0" w:color="auto"/>
        <w:left w:val="none" w:sz="0" w:space="0" w:color="auto"/>
        <w:bottom w:val="none" w:sz="0" w:space="0" w:color="auto"/>
        <w:right w:val="none" w:sz="0" w:space="0" w:color="auto"/>
      </w:divBdr>
    </w:div>
    <w:div w:id="1259409802">
      <w:bodyDiv w:val="1"/>
      <w:marLeft w:val="0"/>
      <w:marRight w:val="0"/>
      <w:marTop w:val="0"/>
      <w:marBottom w:val="0"/>
      <w:divBdr>
        <w:top w:val="none" w:sz="0" w:space="0" w:color="auto"/>
        <w:left w:val="none" w:sz="0" w:space="0" w:color="auto"/>
        <w:bottom w:val="none" w:sz="0" w:space="0" w:color="auto"/>
        <w:right w:val="none" w:sz="0" w:space="0" w:color="auto"/>
      </w:divBdr>
      <w:divsChild>
        <w:div w:id="2133404704">
          <w:marLeft w:val="1166"/>
          <w:marRight w:val="0"/>
          <w:marTop w:val="96"/>
          <w:marBottom w:val="0"/>
          <w:divBdr>
            <w:top w:val="none" w:sz="0" w:space="0" w:color="auto"/>
            <w:left w:val="none" w:sz="0" w:space="0" w:color="auto"/>
            <w:bottom w:val="none" w:sz="0" w:space="0" w:color="auto"/>
            <w:right w:val="none" w:sz="0" w:space="0" w:color="auto"/>
          </w:divBdr>
        </w:div>
      </w:divsChild>
    </w:div>
    <w:div w:id="1260875334">
      <w:bodyDiv w:val="1"/>
      <w:marLeft w:val="0"/>
      <w:marRight w:val="0"/>
      <w:marTop w:val="0"/>
      <w:marBottom w:val="0"/>
      <w:divBdr>
        <w:top w:val="none" w:sz="0" w:space="0" w:color="auto"/>
        <w:left w:val="none" w:sz="0" w:space="0" w:color="auto"/>
        <w:bottom w:val="none" w:sz="0" w:space="0" w:color="auto"/>
        <w:right w:val="none" w:sz="0" w:space="0" w:color="auto"/>
      </w:divBdr>
    </w:div>
    <w:div w:id="1264529086">
      <w:bodyDiv w:val="1"/>
      <w:marLeft w:val="0"/>
      <w:marRight w:val="0"/>
      <w:marTop w:val="0"/>
      <w:marBottom w:val="0"/>
      <w:divBdr>
        <w:top w:val="none" w:sz="0" w:space="0" w:color="auto"/>
        <w:left w:val="none" w:sz="0" w:space="0" w:color="auto"/>
        <w:bottom w:val="none" w:sz="0" w:space="0" w:color="auto"/>
        <w:right w:val="none" w:sz="0" w:space="0" w:color="auto"/>
      </w:divBdr>
    </w:div>
    <w:div w:id="1265113003">
      <w:bodyDiv w:val="1"/>
      <w:marLeft w:val="0"/>
      <w:marRight w:val="0"/>
      <w:marTop w:val="0"/>
      <w:marBottom w:val="0"/>
      <w:divBdr>
        <w:top w:val="none" w:sz="0" w:space="0" w:color="auto"/>
        <w:left w:val="none" w:sz="0" w:space="0" w:color="auto"/>
        <w:bottom w:val="none" w:sz="0" w:space="0" w:color="auto"/>
        <w:right w:val="none" w:sz="0" w:space="0" w:color="auto"/>
      </w:divBdr>
    </w:div>
    <w:div w:id="1265648098">
      <w:bodyDiv w:val="1"/>
      <w:marLeft w:val="0"/>
      <w:marRight w:val="0"/>
      <w:marTop w:val="0"/>
      <w:marBottom w:val="0"/>
      <w:divBdr>
        <w:top w:val="none" w:sz="0" w:space="0" w:color="auto"/>
        <w:left w:val="none" w:sz="0" w:space="0" w:color="auto"/>
        <w:bottom w:val="none" w:sz="0" w:space="0" w:color="auto"/>
        <w:right w:val="none" w:sz="0" w:space="0" w:color="auto"/>
      </w:divBdr>
    </w:div>
    <w:div w:id="1283808952">
      <w:bodyDiv w:val="1"/>
      <w:marLeft w:val="0"/>
      <w:marRight w:val="0"/>
      <w:marTop w:val="0"/>
      <w:marBottom w:val="0"/>
      <w:divBdr>
        <w:top w:val="none" w:sz="0" w:space="0" w:color="auto"/>
        <w:left w:val="none" w:sz="0" w:space="0" w:color="auto"/>
        <w:bottom w:val="none" w:sz="0" w:space="0" w:color="auto"/>
        <w:right w:val="none" w:sz="0" w:space="0" w:color="auto"/>
      </w:divBdr>
    </w:div>
    <w:div w:id="1320578214">
      <w:bodyDiv w:val="1"/>
      <w:marLeft w:val="0"/>
      <w:marRight w:val="0"/>
      <w:marTop w:val="0"/>
      <w:marBottom w:val="0"/>
      <w:divBdr>
        <w:top w:val="none" w:sz="0" w:space="0" w:color="auto"/>
        <w:left w:val="none" w:sz="0" w:space="0" w:color="auto"/>
        <w:bottom w:val="none" w:sz="0" w:space="0" w:color="auto"/>
        <w:right w:val="none" w:sz="0" w:space="0" w:color="auto"/>
      </w:divBdr>
    </w:div>
    <w:div w:id="1322153319">
      <w:bodyDiv w:val="1"/>
      <w:marLeft w:val="0"/>
      <w:marRight w:val="0"/>
      <w:marTop w:val="0"/>
      <w:marBottom w:val="0"/>
      <w:divBdr>
        <w:top w:val="none" w:sz="0" w:space="0" w:color="auto"/>
        <w:left w:val="none" w:sz="0" w:space="0" w:color="auto"/>
        <w:bottom w:val="none" w:sz="0" w:space="0" w:color="auto"/>
        <w:right w:val="none" w:sz="0" w:space="0" w:color="auto"/>
      </w:divBdr>
    </w:div>
    <w:div w:id="1325816191">
      <w:bodyDiv w:val="1"/>
      <w:marLeft w:val="0"/>
      <w:marRight w:val="0"/>
      <w:marTop w:val="0"/>
      <w:marBottom w:val="0"/>
      <w:divBdr>
        <w:top w:val="none" w:sz="0" w:space="0" w:color="auto"/>
        <w:left w:val="none" w:sz="0" w:space="0" w:color="auto"/>
        <w:bottom w:val="none" w:sz="0" w:space="0" w:color="auto"/>
        <w:right w:val="none" w:sz="0" w:space="0" w:color="auto"/>
      </w:divBdr>
    </w:div>
    <w:div w:id="1332954699">
      <w:bodyDiv w:val="1"/>
      <w:marLeft w:val="0"/>
      <w:marRight w:val="0"/>
      <w:marTop w:val="0"/>
      <w:marBottom w:val="0"/>
      <w:divBdr>
        <w:top w:val="none" w:sz="0" w:space="0" w:color="auto"/>
        <w:left w:val="none" w:sz="0" w:space="0" w:color="auto"/>
        <w:bottom w:val="none" w:sz="0" w:space="0" w:color="auto"/>
        <w:right w:val="none" w:sz="0" w:space="0" w:color="auto"/>
      </w:divBdr>
    </w:div>
    <w:div w:id="1357805130">
      <w:bodyDiv w:val="1"/>
      <w:marLeft w:val="0"/>
      <w:marRight w:val="0"/>
      <w:marTop w:val="0"/>
      <w:marBottom w:val="0"/>
      <w:divBdr>
        <w:top w:val="none" w:sz="0" w:space="0" w:color="auto"/>
        <w:left w:val="none" w:sz="0" w:space="0" w:color="auto"/>
        <w:bottom w:val="none" w:sz="0" w:space="0" w:color="auto"/>
        <w:right w:val="none" w:sz="0" w:space="0" w:color="auto"/>
      </w:divBdr>
    </w:div>
    <w:div w:id="1364356844">
      <w:bodyDiv w:val="1"/>
      <w:marLeft w:val="0"/>
      <w:marRight w:val="0"/>
      <w:marTop w:val="0"/>
      <w:marBottom w:val="0"/>
      <w:divBdr>
        <w:top w:val="none" w:sz="0" w:space="0" w:color="auto"/>
        <w:left w:val="none" w:sz="0" w:space="0" w:color="auto"/>
        <w:bottom w:val="none" w:sz="0" w:space="0" w:color="auto"/>
        <w:right w:val="none" w:sz="0" w:space="0" w:color="auto"/>
      </w:divBdr>
    </w:div>
    <w:div w:id="1370033121">
      <w:bodyDiv w:val="1"/>
      <w:marLeft w:val="0"/>
      <w:marRight w:val="0"/>
      <w:marTop w:val="0"/>
      <w:marBottom w:val="0"/>
      <w:divBdr>
        <w:top w:val="none" w:sz="0" w:space="0" w:color="auto"/>
        <w:left w:val="none" w:sz="0" w:space="0" w:color="auto"/>
        <w:bottom w:val="none" w:sz="0" w:space="0" w:color="auto"/>
        <w:right w:val="none" w:sz="0" w:space="0" w:color="auto"/>
      </w:divBdr>
    </w:div>
    <w:div w:id="1380981529">
      <w:bodyDiv w:val="1"/>
      <w:marLeft w:val="0"/>
      <w:marRight w:val="0"/>
      <w:marTop w:val="0"/>
      <w:marBottom w:val="0"/>
      <w:divBdr>
        <w:top w:val="none" w:sz="0" w:space="0" w:color="auto"/>
        <w:left w:val="none" w:sz="0" w:space="0" w:color="auto"/>
        <w:bottom w:val="none" w:sz="0" w:space="0" w:color="auto"/>
        <w:right w:val="none" w:sz="0" w:space="0" w:color="auto"/>
      </w:divBdr>
    </w:div>
    <w:div w:id="1381133096">
      <w:bodyDiv w:val="1"/>
      <w:marLeft w:val="0"/>
      <w:marRight w:val="0"/>
      <w:marTop w:val="0"/>
      <w:marBottom w:val="0"/>
      <w:divBdr>
        <w:top w:val="none" w:sz="0" w:space="0" w:color="auto"/>
        <w:left w:val="none" w:sz="0" w:space="0" w:color="auto"/>
        <w:bottom w:val="none" w:sz="0" w:space="0" w:color="auto"/>
        <w:right w:val="none" w:sz="0" w:space="0" w:color="auto"/>
      </w:divBdr>
    </w:div>
    <w:div w:id="1399787942">
      <w:bodyDiv w:val="1"/>
      <w:marLeft w:val="0"/>
      <w:marRight w:val="0"/>
      <w:marTop w:val="0"/>
      <w:marBottom w:val="0"/>
      <w:divBdr>
        <w:top w:val="none" w:sz="0" w:space="0" w:color="auto"/>
        <w:left w:val="none" w:sz="0" w:space="0" w:color="auto"/>
        <w:bottom w:val="none" w:sz="0" w:space="0" w:color="auto"/>
        <w:right w:val="none" w:sz="0" w:space="0" w:color="auto"/>
      </w:divBdr>
    </w:div>
    <w:div w:id="1400784680">
      <w:bodyDiv w:val="1"/>
      <w:marLeft w:val="0"/>
      <w:marRight w:val="0"/>
      <w:marTop w:val="0"/>
      <w:marBottom w:val="0"/>
      <w:divBdr>
        <w:top w:val="none" w:sz="0" w:space="0" w:color="auto"/>
        <w:left w:val="none" w:sz="0" w:space="0" w:color="auto"/>
        <w:bottom w:val="none" w:sz="0" w:space="0" w:color="auto"/>
        <w:right w:val="none" w:sz="0" w:space="0" w:color="auto"/>
      </w:divBdr>
    </w:div>
    <w:div w:id="1429933616">
      <w:bodyDiv w:val="1"/>
      <w:marLeft w:val="0"/>
      <w:marRight w:val="0"/>
      <w:marTop w:val="0"/>
      <w:marBottom w:val="0"/>
      <w:divBdr>
        <w:top w:val="none" w:sz="0" w:space="0" w:color="auto"/>
        <w:left w:val="none" w:sz="0" w:space="0" w:color="auto"/>
        <w:bottom w:val="none" w:sz="0" w:space="0" w:color="auto"/>
        <w:right w:val="none" w:sz="0" w:space="0" w:color="auto"/>
      </w:divBdr>
    </w:div>
    <w:div w:id="1451586760">
      <w:bodyDiv w:val="1"/>
      <w:marLeft w:val="0"/>
      <w:marRight w:val="0"/>
      <w:marTop w:val="0"/>
      <w:marBottom w:val="0"/>
      <w:divBdr>
        <w:top w:val="none" w:sz="0" w:space="0" w:color="auto"/>
        <w:left w:val="none" w:sz="0" w:space="0" w:color="auto"/>
        <w:bottom w:val="none" w:sz="0" w:space="0" w:color="auto"/>
        <w:right w:val="none" w:sz="0" w:space="0" w:color="auto"/>
      </w:divBdr>
    </w:div>
    <w:div w:id="1462964180">
      <w:bodyDiv w:val="1"/>
      <w:marLeft w:val="0"/>
      <w:marRight w:val="0"/>
      <w:marTop w:val="0"/>
      <w:marBottom w:val="0"/>
      <w:divBdr>
        <w:top w:val="none" w:sz="0" w:space="0" w:color="auto"/>
        <w:left w:val="none" w:sz="0" w:space="0" w:color="auto"/>
        <w:bottom w:val="none" w:sz="0" w:space="0" w:color="auto"/>
        <w:right w:val="none" w:sz="0" w:space="0" w:color="auto"/>
      </w:divBdr>
    </w:div>
    <w:div w:id="1467626793">
      <w:bodyDiv w:val="1"/>
      <w:marLeft w:val="0"/>
      <w:marRight w:val="0"/>
      <w:marTop w:val="0"/>
      <w:marBottom w:val="0"/>
      <w:divBdr>
        <w:top w:val="none" w:sz="0" w:space="0" w:color="auto"/>
        <w:left w:val="none" w:sz="0" w:space="0" w:color="auto"/>
        <w:bottom w:val="none" w:sz="0" w:space="0" w:color="auto"/>
        <w:right w:val="none" w:sz="0" w:space="0" w:color="auto"/>
      </w:divBdr>
    </w:div>
    <w:div w:id="1480269933">
      <w:bodyDiv w:val="1"/>
      <w:marLeft w:val="0"/>
      <w:marRight w:val="0"/>
      <w:marTop w:val="0"/>
      <w:marBottom w:val="0"/>
      <w:divBdr>
        <w:top w:val="none" w:sz="0" w:space="0" w:color="auto"/>
        <w:left w:val="none" w:sz="0" w:space="0" w:color="auto"/>
        <w:bottom w:val="none" w:sz="0" w:space="0" w:color="auto"/>
        <w:right w:val="none" w:sz="0" w:space="0" w:color="auto"/>
      </w:divBdr>
    </w:div>
    <w:div w:id="1501122745">
      <w:bodyDiv w:val="1"/>
      <w:marLeft w:val="0"/>
      <w:marRight w:val="0"/>
      <w:marTop w:val="0"/>
      <w:marBottom w:val="0"/>
      <w:divBdr>
        <w:top w:val="none" w:sz="0" w:space="0" w:color="auto"/>
        <w:left w:val="none" w:sz="0" w:space="0" w:color="auto"/>
        <w:bottom w:val="none" w:sz="0" w:space="0" w:color="auto"/>
        <w:right w:val="none" w:sz="0" w:space="0" w:color="auto"/>
      </w:divBdr>
    </w:div>
    <w:div w:id="1509170107">
      <w:bodyDiv w:val="1"/>
      <w:marLeft w:val="0"/>
      <w:marRight w:val="0"/>
      <w:marTop w:val="0"/>
      <w:marBottom w:val="0"/>
      <w:divBdr>
        <w:top w:val="none" w:sz="0" w:space="0" w:color="auto"/>
        <w:left w:val="none" w:sz="0" w:space="0" w:color="auto"/>
        <w:bottom w:val="none" w:sz="0" w:space="0" w:color="auto"/>
        <w:right w:val="none" w:sz="0" w:space="0" w:color="auto"/>
      </w:divBdr>
    </w:div>
    <w:div w:id="1520580416">
      <w:bodyDiv w:val="1"/>
      <w:marLeft w:val="0"/>
      <w:marRight w:val="0"/>
      <w:marTop w:val="0"/>
      <w:marBottom w:val="0"/>
      <w:divBdr>
        <w:top w:val="none" w:sz="0" w:space="0" w:color="auto"/>
        <w:left w:val="none" w:sz="0" w:space="0" w:color="auto"/>
        <w:bottom w:val="none" w:sz="0" w:space="0" w:color="auto"/>
        <w:right w:val="none" w:sz="0" w:space="0" w:color="auto"/>
      </w:divBdr>
    </w:div>
    <w:div w:id="1522158779">
      <w:bodyDiv w:val="1"/>
      <w:marLeft w:val="0"/>
      <w:marRight w:val="0"/>
      <w:marTop w:val="0"/>
      <w:marBottom w:val="0"/>
      <w:divBdr>
        <w:top w:val="none" w:sz="0" w:space="0" w:color="auto"/>
        <w:left w:val="none" w:sz="0" w:space="0" w:color="auto"/>
        <w:bottom w:val="none" w:sz="0" w:space="0" w:color="auto"/>
        <w:right w:val="none" w:sz="0" w:space="0" w:color="auto"/>
      </w:divBdr>
    </w:div>
    <w:div w:id="1546790980">
      <w:bodyDiv w:val="1"/>
      <w:marLeft w:val="0"/>
      <w:marRight w:val="0"/>
      <w:marTop w:val="0"/>
      <w:marBottom w:val="0"/>
      <w:divBdr>
        <w:top w:val="none" w:sz="0" w:space="0" w:color="auto"/>
        <w:left w:val="none" w:sz="0" w:space="0" w:color="auto"/>
        <w:bottom w:val="none" w:sz="0" w:space="0" w:color="auto"/>
        <w:right w:val="none" w:sz="0" w:space="0" w:color="auto"/>
      </w:divBdr>
    </w:div>
    <w:div w:id="1551841486">
      <w:bodyDiv w:val="1"/>
      <w:marLeft w:val="0"/>
      <w:marRight w:val="0"/>
      <w:marTop w:val="0"/>
      <w:marBottom w:val="0"/>
      <w:divBdr>
        <w:top w:val="none" w:sz="0" w:space="0" w:color="auto"/>
        <w:left w:val="none" w:sz="0" w:space="0" w:color="auto"/>
        <w:bottom w:val="none" w:sz="0" w:space="0" w:color="auto"/>
        <w:right w:val="none" w:sz="0" w:space="0" w:color="auto"/>
      </w:divBdr>
    </w:div>
    <w:div w:id="1552764876">
      <w:bodyDiv w:val="1"/>
      <w:marLeft w:val="0"/>
      <w:marRight w:val="0"/>
      <w:marTop w:val="0"/>
      <w:marBottom w:val="0"/>
      <w:divBdr>
        <w:top w:val="none" w:sz="0" w:space="0" w:color="auto"/>
        <w:left w:val="none" w:sz="0" w:space="0" w:color="auto"/>
        <w:bottom w:val="none" w:sz="0" w:space="0" w:color="auto"/>
        <w:right w:val="none" w:sz="0" w:space="0" w:color="auto"/>
      </w:divBdr>
    </w:div>
    <w:div w:id="1554922517">
      <w:bodyDiv w:val="1"/>
      <w:marLeft w:val="0"/>
      <w:marRight w:val="0"/>
      <w:marTop w:val="0"/>
      <w:marBottom w:val="0"/>
      <w:divBdr>
        <w:top w:val="none" w:sz="0" w:space="0" w:color="auto"/>
        <w:left w:val="none" w:sz="0" w:space="0" w:color="auto"/>
        <w:bottom w:val="none" w:sz="0" w:space="0" w:color="auto"/>
        <w:right w:val="none" w:sz="0" w:space="0" w:color="auto"/>
      </w:divBdr>
    </w:div>
    <w:div w:id="1564292829">
      <w:bodyDiv w:val="1"/>
      <w:marLeft w:val="0"/>
      <w:marRight w:val="0"/>
      <w:marTop w:val="0"/>
      <w:marBottom w:val="0"/>
      <w:divBdr>
        <w:top w:val="none" w:sz="0" w:space="0" w:color="auto"/>
        <w:left w:val="none" w:sz="0" w:space="0" w:color="auto"/>
        <w:bottom w:val="none" w:sz="0" w:space="0" w:color="auto"/>
        <w:right w:val="none" w:sz="0" w:space="0" w:color="auto"/>
      </w:divBdr>
    </w:div>
    <w:div w:id="1575235497">
      <w:bodyDiv w:val="1"/>
      <w:marLeft w:val="0"/>
      <w:marRight w:val="0"/>
      <w:marTop w:val="0"/>
      <w:marBottom w:val="0"/>
      <w:divBdr>
        <w:top w:val="none" w:sz="0" w:space="0" w:color="auto"/>
        <w:left w:val="none" w:sz="0" w:space="0" w:color="auto"/>
        <w:bottom w:val="none" w:sz="0" w:space="0" w:color="auto"/>
        <w:right w:val="none" w:sz="0" w:space="0" w:color="auto"/>
      </w:divBdr>
    </w:div>
    <w:div w:id="1580864670">
      <w:bodyDiv w:val="1"/>
      <w:marLeft w:val="0"/>
      <w:marRight w:val="0"/>
      <w:marTop w:val="0"/>
      <w:marBottom w:val="0"/>
      <w:divBdr>
        <w:top w:val="none" w:sz="0" w:space="0" w:color="auto"/>
        <w:left w:val="none" w:sz="0" w:space="0" w:color="auto"/>
        <w:bottom w:val="none" w:sz="0" w:space="0" w:color="auto"/>
        <w:right w:val="none" w:sz="0" w:space="0" w:color="auto"/>
      </w:divBdr>
    </w:div>
    <w:div w:id="1585912203">
      <w:bodyDiv w:val="1"/>
      <w:marLeft w:val="0"/>
      <w:marRight w:val="0"/>
      <w:marTop w:val="0"/>
      <w:marBottom w:val="0"/>
      <w:divBdr>
        <w:top w:val="none" w:sz="0" w:space="0" w:color="auto"/>
        <w:left w:val="none" w:sz="0" w:space="0" w:color="auto"/>
        <w:bottom w:val="none" w:sz="0" w:space="0" w:color="auto"/>
        <w:right w:val="none" w:sz="0" w:space="0" w:color="auto"/>
      </w:divBdr>
    </w:div>
    <w:div w:id="1586300189">
      <w:bodyDiv w:val="1"/>
      <w:marLeft w:val="0"/>
      <w:marRight w:val="0"/>
      <w:marTop w:val="0"/>
      <w:marBottom w:val="0"/>
      <w:divBdr>
        <w:top w:val="none" w:sz="0" w:space="0" w:color="auto"/>
        <w:left w:val="none" w:sz="0" w:space="0" w:color="auto"/>
        <w:bottom w:val="none" w:sz="0" w:space="0" w:color="auto"/>
        <w:right w:val="none" w:sz="0" w:space="0" w:color="auto"/>
      </w:divBdr>
    </w:div>
    <w:div w:id="1593591341">
      <w:bodyDiv w:val="1"/>
      <w:marLeft w:val="0"/>
      <w:marRight w:val="0"/>
      <w:marTop w:val="0"/>
      <w:marBottom w:val="0"/>
      <w:divBdr>
        <w:top w:val="none" w:sz="0" w:space="0" w:color="auto"/>
        <w:left w:val="none" w:sz="0" w:space="0" w:color="auto"/>
        <w:bottom w:val="none" w:sz="0" w:space="0" w:color="auto"/>
        <w:right w:val="none" w:sz="0" w:space="0" w:color="auto"/>
      </w:divBdr>
    </w:div>
    <w:div w:id="1596475598">
      <w:bodyDiv w:val="1"/>
      <w:marLeft w:val="0"/>
      <w:marRight w:val="0"/>
      <w:marTop w:val="0"/>
      <w:marBottom w:val="0"/>
      <w:divBdr>
        <w:top w:val="none" w:sz="0" w:space="0" w:color="auto"/>
        <w:left w:val="none" w:sz="0" w:space="0" w:color="auto"/>
        <w:bottom w:val="none" w:sz="0" w:space="0" w:color="auto"/>
        <w:right w:val="none" w:sz="0" w:space="0" w:color="auto"/>
      </w:divBdr>
    </w:div>
    <w:div w:id="1606616100">
      <w:bodyDiv w:val="1"/>
      <w:marLeft w:val="0"/>
      <w:marRight w:val="0"/>
      <w:marTop w:val="0"/>
      <w:marBottom w:val="0"/>
      <w:divBdr>
        <w:top w:val="none" w:sz="0" w:space="0" w:color="auto"/>
        <w:left w:val="none" w:sz="0" w:space="0" w:color="auto"/>
        <w:bottom w:val="none" w:sz="0" w:space="0" w:color="auto"/>
        <w:right w:val="none" w:sz="0" w:space="0" w:color="auto"/>
      </w:divBdr>
    </w:div>
    <w:div w:id="1612857685">
      <w:bodyDiv w:val="1"/>
      <w:marLeft w:val="0"/>
      <w:marRight w:val="0"/>
      <w:marTop w:val="0"/>
      <w:marBottom w:val="0"/>
      <w:divBdr>
        <w:top w:val="none" w:sz="0" w:space="0" w:color="auto"/>
        <w:left w:val="none" w:sz="0" w:space="0" w:color="auto"/>
        <w:bottom w:val="none" w:sz="0" w:space="0" w:color="auto"/>
        <w:right w:val="none" w:sz="0" w:space="0" w:color="auto"/>
      </w:divBdr>
    </w:div>
    <w:div w:id="1649746596">
      <w:bodyDiv w:val="1"/>
      <w:marLeft w:val="0"/>
      <w:marRight w:val="0"/>
      <w:marTop w:val="0"/>
      <w:marBottom w:val="0"/>
      <w:divBdr>
        <w:top w:val="none" w:sz="0" w:space="0" w:color="auto"/>
        <w:left w:val="none" w:sz="0" w:space="0" w:color="auto"/>
        <w:bottom w:val="none" w:sz="0" w:space="0" w:color="auto"/>
        <w:right w:val="none" w:sz="0" w:space="0" w:color="auto"/>
      </w:divBdr>
      <w:divsChild>
        <w:div w:id="1766030350">
          <w:marLeft w:val="1166"/>
          <w:marRight w:val="0"/>
          <w:marTop w:val="96"/>
          <w:marBottom w:val="0"/>
          <w:divBdr>
            <w:top w:val="none" w:sz="0" w:space="0" w:color="auto"/>
            <w:left w:val="none" w:sz="0" w:space="0" w:color="auto"/>
            <w:bottom w:val="none" w:sz="0" w:space="0" w:color="auto"/>
            <w:right w:val="none" w:sz="0" w:space="0" w:color="auto"/>
          </w:divBdr>
        </w:div>
      </w:divsChild>
    </w:div>
    <w:div w:id="1651329751">
      <w:bodyDiv w:val="1"/>
      <w:marLeft w:val="0"/>
      <w:marRight w:val="0"/>
      <w:marTop w:val="0"/>
      <w:marBottom w:val="0"/>
      <w:divBdr>
        <w:top w:val="none" w:sz="0" w:space="0" w:color="auto"/>
        <w:left w:val="none" w:sz="0" w:space="0" w:color="auto"/>
        <w:bottom w:val="none" w:sz="0" w:space="0" w:color="auto"/>
        <w:right w:val="none" w:sz="0" w:space="0" w:color="auto"/>
      </w:divBdr>
    </w:div>
    <w:div w:id="1651902932">
      <w:bodyDiv w:val="1"/>
      <w:marLeft w:val="0"/>
      <w:marRight w:val="0"/>
      <w:marTop w:val="0"/>
      <w:marBottom w:val="0"/>
      <w:divBdr>
        <w:top w:val="none" w:sz="0" w:space="0" w:color="auto"/>
        <w:left w:val="none" w:sz="0" w:space="0" w:color="auto"/>
        <w:bottom w:val="none" w:sz="0" w:space="0" w:color="auto"/>
        <w:right w:val="none" w:sz="0" w:space="0" w:color="auto"/>
      </w:divBdr>
    </w:div>
    <w:div w:id="1652755391">
      <w:bodyDiv w:val="1"/>
      <w:marLeft w:val="0"/>
      <w:marRight w:val="0"/>
      <w:marTop w:val="0"/>
      <w:marBottom w:val="0"/>
      <w:divBdr>
        <w:top w:val="none" w:sz="0" w:space="0" w:color="auto"/>
        <w:left w:val="none" w:sz="0" w:space="0" w:color="auto"/>
        <w:bottom w:val="none" w:sz="0" w:space="0" w:color="auto"/>
        <w:right w:val="none" w:sz="0" w:space="0" w:color="auto"/>
      </w:divBdr>
    </w:div>
    <w:div w:id="1656648100">
      <w:bodyDiv w:val="1"/>
      <w:marLeft w:val="0"/>
      <w:marRight w:val="0"/>
      <w:marTop w:val="0"/>
      <w:marBottom w:val="0"/>
      <w:divBdr>
        <w:top w:val="none" w:sz="0" w:space="0" w:color="auto"/>
        <w:left w:val="none" w:sz="0" w:space="0" w:color="auto"/>
        <w:bottom w:val="none" w:sz="0" w:space="0" w:color="auto"/>
        <w:right w:val="none" w:sz="0" w:space="0" w:color="auto"/>
      </w:divBdr>
    </w:div>
    <w:div w:id="1672440443">
      <w:bodyDiv w:val="1"/>
      <w:marLeft w:val="0"/>
      <w:marRight w:val="0"/>
      <w:marTop w:val="0"/>
      <w:marBottom w:val="0"/>
      <w:divBdr>
        <w:top w:val="none" w:sz="0" w:space="0" w:color="auto"/>
        <w:left w:val="none" w:sz="0" w:space="0" w:color="auto"/>
        <w:bottom w:val="none" w:sz="0" w:space="0" w:color="auto"/>
        <w:right w:val="none" w:sz="0" w:space="0" w:color="auto"/>
      </w:divBdr>
    </w:div>
    <w:div w:id="1677688493">
      <w:bodyDiv w:val="1"/>
      <w:marLeft w:val="0"/>
      <w:marRight w:val="0"/>
      <w:marTop w:val="0"/>
      <w:marBottom w:val="0"/>
      <w:divBdr>
        <w:top w:val="none" w:sz="0" w:space="0" w:color="auto"/>
        <w:left w:val="none" w:sz="0" w:space="0" w:color="auto"/>
        <w:bottom w:val="none" w:sz="0" w:space="0" w:color="auto"/>
        <w:right w:val="none" w:sz="0" w:space="0" w:color="auto"/>
      </w:divBdr>
    </w:div>
    <w:div w:id="1687977910">
      <w:bodyDiv w:val="1"/>
      <w:marLeft w:val="0"/>
      <w:marRight w:val="0"/>
      <w:marTop w:val="0"/>
      <w:marBottom w:val="0"/>
      <w:divBdr>
        <w:top w:val="none" w:sz="0" w:space="0" w:color="auto"/>
        <w:left w:val="none" w:sz="0" w:space="0" w:color="auto"/>
        <w:bottom w:val="none" w:sz="0" w:space="0" w:color="auto"/>
        <w:right w:val="none" w:sz="0" w:space="0" w:color="auto"/>
      </w:divBdr>
    </w:div>
    <w:div w:id="1689984946">
      <w:bodyDiv w:val="1"/>
      <w:marLeft w:val="0"/>
      <w:marRight w:val="0"/>
      <w:marTop w:val="0"/>
      <w:marBottom w:val="0"/>
      <w:divBdr>
        <w:top w:val="none" w:sz="0" w:space="0" w:color="auto"/>
        <w:left w:val="none" w:sz="0" w:space="0" w:color="auto"/>
        <w:bottom w:val="none" w:sz="0" w:space="0" w:color="auto"/>
        <w:right w:val="none" w:sz="0" w:space="0" w:color="auto"/>
      </w:divBdr>
    </w:div>
    <w:div w:id="1690906737">
      <w:bodyDiv w:val="1"/>
      <w:marLeft w:val="0"/>
      <w:marRight w:val="0"/>
      <w:marTop w:val="0"/>
      <w:marBottom w:val="0"/>
      <w:divBdr>
        <w:top w:val="none" w:sz="0" w:space="0" w:color="auto"/>
        <w:left w:val="none" w:sz="0" w:space="0" w:color="auto"/>
        <w:bottom w:val="none" w:sz="0" w:space="0" w:color="auto"/>
        <w:right w:val="none" w:sz="0" w:space="0" w:color="auto"/>
      </w:divBdr>
    </w:div>
    <w:div w:id="1700470163">
      <w:bodyDiv w:val="1"/>
      <w:marLeft w:val="0"/>
      <w:marRight w:val="0"/>
      <w:marTop w:val="0"/>
      <w:marBottom w:val="0"/>
      <w:divBdr>
        <w:top w:val="none" w:sz="0" w:space="0" w:color="auto"/>
        <w:left w:val="none" w:sz="0" w:space="0" w:color="auto"/>
        <w:bottom w:val="none" w:sz="0" w:space="0" w:color="auto"/>
        <w:right w:val="none" w:sz="0" w:space="0" w:color="auto"/>
      </w:divBdr>
    </w:div>
    <w:div w:id="1710107086">
      <w:bodyDiv w:val="1"/>
      <w:marLeft w:val="0"/>
      <w:marRight w:val="0"/>
      <w:marTop w:val="0"/>
      <w:marBottom w:val="0"/>
      <w:divBdr>
        <w:top w:val="none" w:sz="0" w:space="0" w:color="auto"/>
        <w:left w:val="none" w:sz="0" w:space="0" w:color="auto"/>
        <w:bottom w:val="none" w:sz="0" w:space="0" w:color="auto"/>
        <w:right w:val="none" w:sz="0" w:space="0" w:color="auto"/>
      </w:divBdr>
    </w:div>
    <w:div w:id="1718503988">
      <w:bodyDiv w:val="1"/>
      <w:marLeft w:val="0"/>
      <w:marRight w:val="0"/>
      <w:marTop w:val="0"/>
      <w:marBottom w:val="0"/>
      <w:divBdr>
        <w:top w:val="none" w:sz="0" w:space="0" w:color="auto"/>
        <w:left w:val="none" w:sz="0" w:space="0" w:color="auto"/>
        <w:bottom w:val="none" w:sz="0" w:space="0" w:color="auto"/>
        <w:right w:val="none" w:sz="0" w:space="0" w:color="auto"/>
      </w:divBdr>
    </w:div>
    <w:div w:id="1728450327">
      <w:bodyDiv w:val="1"/>
      <w:marLeft w:val="0"/>
      <w:marRight w:val="0"/>
      <w:marTop w:val="0"/>
      <w:marBottom w:val="0"/>
      <w:divBdr>
        <w:top w:val="none" w:sz="0" w:space="0" w:color="auto"/>
        <w:left w:val="none" w:sz="0" w:space="0" w:color="auto"/>
        <w:bottom w:val="none" w:sz="0" w:space="0" w:color="auto"/>
        <w:right w:val="none" w:sz="0" w:space="0" w:color="auto"/>
      </w:divBdr>
    </w:div>
    <w:div w:id="1756781485">
      <w:bodyDiv w:val="1"/>
      <w:marLeft w:val="0"/>
      <w:marRight w:val="0"/>
      <w:marTop w:val="0"/>
      <w:marBottom w:val="0"/>
      <w:divBdr>
        <w:top w:val="none" w:sz="0" w:space="0" w:color="auto"/>
        <w:left w:val="none" w:sz="0" w:space="0" w:color="auto"/>
        <w:bottom w:val="none" w:sz="0" w:space="0" w:color="auto"/>
        <w:right w:val="none" w:sz="0" w:space="0" w:color="auto"/>
      </w:divBdr>
    </w:div>
    <w:div w:id="1759867207">
      <w:bodyDiv w:val="1"/>
      <w:marLeft w:val="0"/>
      <w:marRight w:val="0"/>
      <w:marTop w:val="0"/>
      <w:marBottom w:val="0"/>
      <w:divBdr>
        <w:top w:val="none" w:sz="0" w:space="0" w:color="auto"/>
        <w:left w:val="none" w:sz="0" w:space="0" w:color="auto"/>
        <w:bottom w:val="none" w:sz="0" w:space="0" w:color="auto"/>
        <w:right w:val="none" w:sz="0" w:space="0" w:color="auto"/>
      </w:divBdr>
    </w:div>
    <w:div w:id="1760250952">
      <w:bodyDiv w:val="1"/>
      <w:marLeft w:val="0"/>
      <w:marRight w:val="0"/>
      <w:marTop w:val="0"/>
      <w:marBottom w:val="0"/>
      <w:divBdr>
        <w:top w:val="none" w:sz="0" w:space="0" w:color="auto"/>
        <w:left w:val="none" w:sz="0" w:space="0" w:color="auto"/>
        <w:bottom w:val="none" w:sz="0" w:space="0" w:color="auto"/>
        <w:right w:val="none" w:sz="0" w:space="0" w:color="auto"/>
      </w:divBdr>
    </w:div>
    <w:div w:id="1767194108">
      <w:bodyDiv w:val="1"/>
      <w:marLeft w:val="0"/>
      <w:marRight w:val="0"/>
      <w:marTop w:val="0"/>
      <w:marBottom w:val="0"/>
      <w:divBdr>
        <w:top w:val="none" w:sz="0" w:space="0" w:color="auto"/>
        <w:left w:val="none" w:sz="0" w:space="0" w:color="auto"/>
        <w:bottom w:val="none" w:sz="0" w:space="0" w:color="auto"/>
        <w:right w:val="none" w:sz="0" w:space="0" w:color="auto"/>
      </w:divBdr>
    </w:div>
    <w:div w:id="1779569302">
      <w:bodyDiv w:val="1"/>
      <w:marLeft w:val="0"/>
      <w:marRight w:val="0"/>
      <w:marTop w:val="0"/>
      <w:marBottom w:val="0"/>
      <w:divBdr>
        <w:top w:val="none" w:sz="0" w:space="0" w:color="auto"/>
        <w:left w:val="none" w:sz="0" w:space="0" w:color="auto"/>
        <w:bottom w:val="none" w:sz="0" w:space="0" w:color="auto"/>
        <w:right w:val="none" w:sz="0" w:space="0" w:color="auto"/>
      </w:divBdr>
    </w:div>
    <w:div w:id="1782870590">
      <w:bodyDiv w:val="1"/>
      <w:marLeft w:val="0"/>
      <w:marRight w:val="0"/>
      <w:marTop w:val="0"/>
      <w:marBottom w:val="0"/>
      <w:divBdr>
        <w:top w:val="none" w:sz="0" w:space="0" w:color="auto"/>
        <w:left w:val="none" w:sz="0" w:space="0" w:color="auto"/>
        <w:bottom w:val="none" w:sz="0" w:space="0" w:color="auto"/>
        <w:right w:val="none" w:sz="0" w:space="0" w:color="auto"/>
      </w:divBdr>
    </w:div>
    <w:div w:id="1783374904">
      <w:bodyDiv w:val="1"/>
      <w:marLeft w:val="0"/>
      <w:marRight w:val="0"/>
      <w:marTop w:val="0"/>
      <w:marBottom w:val="0"/>
      <w:divBdr>
        <w:top w:val="none" w:sz="0" w:space="0" w:color="auto"/>
        <w:left w:val="none" w:sz="0" w:space="0" w:color="auto"/>
        <w:bottom w:val="none" w:sz="0" w:space="0" w:color="auto"/>
        <w:right w:val="none" w:sz="0" w:space="0" w:color="auto"/>
      </w:divBdr>
    </w:div>
    <w:div w:id="1784302797">
      <w:bodyDiv w:val="1"/>
      <w:marLeft w:val="0"/>
      <w:marRight w:val="0"/>
      <w:marTop w:val="0"/>
      <w:marBottom w:val="0"/>
      <w:divBdr>
        <w:top w:val="none" w:sz="0" w:space="0" w:color="auto"/>
        <w:left w:val="none" w:sz="0" w:space="0" w:color="auto"/>
        <w:bottom w:val="none" w:sz="0" w:space="0" w:color="auto"/>
        <w:right w:val="none" w:sz="0" w:space="0" w:color="auto"/>
      </w:divBdr>
    </w:div>
    <w:div w:id="1791581577">
      <w:bodyDiv w:val="1"/>
      <w:marLeft w:val="0"/>
      <w:marRight w:val="0"/>
      <w:marTop w:val="0"/>
      <w:marBottom w:val="0"/>
      <w:divBdr>
        <w:top w:val="none" w:sz="0" w:space="0" w:color="auto"/>
        <w:left w:val="none" w:sz="0" w:space="0" w:color="auto"/>
        <w:bottom w:val="none" w:sz="0" w:space="0" w:color="auto"/>
        <w:right w:val="none" w:sz="0" w:space="0" w:color="auto"/>
      </w:divBdr>
    </w:div>
    <w:div w:id="1792507241">
      <w:bodyDiv w:val="1"/>
      <w:marLeft w:val="0"/>
      <w:marRight w:val="0"/>
      <w:marTop w:val="0"/>
      <w:marBottom w:val="0"/>
      <w:divBdr>
        <w:top w:val="none" w:sz="0" w:space="0" w:color="auto"/>
        <w:left w:val="none" w:sz="0" w:space="0" w:color="auto"/>
        <w:bottom w:val="none" w:sz="0" w:space="0" w:color="auto"/>
        <w:right w:val="none" w:sz="0" w:space="0" w:color="auto"/>
      </w:divBdr>
    </w:div>
    <w:div w:id="1800297368">
      <w:bodyDiv w:val="1"/>
      <w:marLeft w:val="0"/>
      <w:marRight w:val="0"/>
      <w:marTop w:val="0"/>
      <w:marBottom w:val="0"/>
      <w:divBdr>
        <w:top w:val="none" w:sz="0" w:space="0" w:color="auto"/>
        <w:left w:val="none" w:sz="0" w:space="0" w:color="auto"/>
        <w:bottom w:val="none" w:sz="0" w:space="0" w:color="auto"/>
        <w:right w:val="none" w:sz="0" w:space="0" w:color="auto"/>
      </w:divBdr>
    </w:div>
    <w:div w:id="1803889366">
      <w:bodyDiv w:val="1"/>
      <w:marLeft w:val="0"/>
      <w:marRight w:val="0"/>
      <w:marTop w:val="0"/>
      <w:marBottom w:val="0"/>
      <w:divBdr>
        <w:top w:val="none" w:sz="0" w:space="0" w:color="auto"/>
        <w:left w:val="none" w:sz="0" w:space="0" w:color="auto"/>
        <w:bottom w:val="none" w:sz="0" w:space="0" w:color="auto"/>
        <w:right w:val="none" w:sz="0" w:space="0" w:color="auto"/>
      </w:divBdr>
    </w:div>
    <w:div w:id="1807624518">
      <w:bodyDiv w:val="1"/>
      <w:marLeft w:val="0"/>
      <w:marRight w:val="0"/>
      <w:marTop w:val="0"/>
      <w:marBottom w:val="0"/>
      <w:divBdr>
        <w:top w:val="none" w:sz="0" w:space="0" w:color="auto"/>
        <w:left w:val="none" w:sz="0" w:space="0" w:color="auto"/>
        <w:bottom w:val="none" w:sz="0" w:space="0" w:color="auto"/>
        <w:right w:val="none" w:sz="0" w:space="0" w:color="auto"/>
      </w:divBdr>
    </w:div>
    <w:div w:id="1810173553">
      <w:bodyDiv w:val="1"/>
      <w:marLeft w:val="0"/>
      <w:marRight w:val="0"/>
      <w:marTop w:val="0"/>
      <w:marBottom w:val="0"/>
      <w:divBdr>
        <w:top w:val="none" w:sz="0" w:space="0" w:color="auto"/>
        <w:left w:val="none" w:sz="0" w:space="0" w:color="auto"/>
        <w:bottom w:val="none" w:sz="0" w:space="0" w:color="auto"/>
        <w:right w:val="none" w:sz="0" w:space="0" w:color="auto"/>
      </w:divBdr>
    </w:div>
    <w:div w:id="1812286822">
      <w:bodyDiv w:val="1"/>
      <w:marLeft w:val="0"/>
      <w:marRight w:val="0"/>
      <w:marTop w:val="0"/>
      <w:marBottom w:val="0"/>
      <w:divBdr>
        <w:top w:val="none" w:sz="0" w:space="0" w:color="auto"/>
        <w:left w:val="none" w:sz="0" w:space="0" w:color="auto"/>
        <w:bottom w:val="none" w:sz="0" w:space="0" w:color="auto"/>
        <w:right w:val="none" w:sz="0" w:space="0" w:color="auto"/>
      </w:divBdr>
    </w:div>
    <w:div w:id="1828746748">
      <w:bodyDiv w:val="1"/>
      <w:marLeft w:val="0"/>
      <w:marRight w:val="0"/>
      <w:marTop w:val="0"/>
      <w:marBottom w:val="0"/>
      <w:divBdr>
        <w:top w:val="none" w:sz="0" w:space="0" w:color="auto"/>
        <w:left w:val="none" w:sz="0" w:space="0" w:color="auto"/>
        <w:bottom w:val="none" w:sz="0" w:space="0" w:color="auto"/>
        <w:right w:val="none" w:sz="0" w:space="0" w:color="auto"/>
      </w:divBdr>
    </w:div>
    <w:div w:id="1854763155">
      <w:bodyDiv w:val="1"/>
      <w:marLeft w:val="0"/>
      <w:marRight w:val="0"/>
      <w:marTop w:val="0"/>
      <w:marBottom w:val="0"/>
      <w:divBdr>
        <w:top w:val="none" w:sz="0" w:space="0" w:color="auto"/>
        <w:left w:val="none" w:sz="0" w:space="0" w:color="auto"/>
        <w:bottom w:val="none" w:sz="0" w:space="0" w:color="auto"/>
        <w:right w:val="none" w:sz="0" w:space="0" w:color="auto"/>
      </w:divBdr>
    </w:div>
    <w:div w:id="1884055644">
      <w:bodyDiv w:val="1"/>
      <w:marLeft w:val="0"/>
      <w:marRight w:val="0"/>
      <w:marTop w:val="0"/>
      <w:marBottom w:val="0"/>
      <w:divBdr>
        <w:top w:val="none" w:sz="0" w:space="0" w:color="auto"/>
        <w:left w:val="none" w:sz="0" w:space="0" w:color="auto"/>
        <w:bottom w:val="none" w:sz="0" w:space="0" w:color="auto"/>
        <w:right w:val="none" w:sz="0" w:space="0" w:color="auto"/>
      </w:divBdr>
    </w:div>
    <w:div w:id="1898780502">
      <w:bodyDiv w:val="1"/>
      <w:marLeft w:val="0"/>
      <w:marRight w:val="0"/>
      <w:marTop w:val="0"/>
      <w:marBottom w:val="0"/>
      <w:divBdr>
        <w:top w:val="none" w:sz="0" w:space="0" w:color="auto"/>
        <w:left w:val="none" w:sz="0" w:space="0" w:color="auto"/>
        <w:bottom w:val="none" w:sz="0" w:space="0" w:color="auto"/>
        <w:right w:val="none" w:sz="0" w:space="0" w:color="auto"/>
      </w:divBdr>
    </w:div>
    <w:div w:id="1908294512">
      <w:bodyDiv w:val="1"/>
      <w:marLeft w:val="0"/>
      <w:marRight w:val="0"/>
      <w:marTop w:val="0"/>
      <w:marBottom w:val="0"/>
      <w:divBdr>
        <w:top w:val="none" w:sz="0" w:space="0" w:color="auto"/>
        <w:left w:val="none" w:sz="0" w:space="0" w:color="auto"/>
        <w:bottom w:val="none" w:sz="0" w:space="0" w:color="auto"/>
        <w:right w:val="none" w:sz="0" w:space="0" w:color="auto"/>
      </w:divBdr>
    </w:div>
    <w:div w:id="1912033373">
      <w:bodyDiv w:val="1"/>
      <w:marLeft w:val="0"/>
      <w:marRight w:val="0"/>
      <w:marTop w:val="0"/>
      <w:marBottom w:val="0"/>
      <w:divBdr>
        <w:top w:val="none" w:sz="0" w:space="0" w:color="auto"/>
        <w:left w:val="none" w:sz="0" w:space="0" w:color="auto"/>
        <w:bottom w:val="none" w:sz="0" w:space="0" w:color="auto"/>
        <w:right w:val="none" w:sz="0" w:space="0" w:color="auto"/>
      </w:divBdr>
    </w:div>
    <w:div w:id="1914467831">
      <w:bodyDiv w:val="1"/>
      <w:marLeft w:val="0"/>
      <w:marRight w:val="0"/>
      <w:marTop w:val="0"/>
      <w:marBottom w:val="0"/>
      <w:divBdr>
        <w:top w:val="none" w:sz="0" w:space="0" w:color="auto"/>
        <w:left w:val="none" w:sz="0" w:space="0" w:color="auto"/>
        <w:bottom w:val="none" w:sz="0" w:space="0" w:color="auto"/>
        <w:right w:val="none" w:sz="0" w:space="0" w:color="auto"/>
      </w:divBdr>
    </w:div>
    <w:div w:id="1928808730">
      <w:bodyDiv w:val="1"/>
      <w:marLeft w:val="0"/>
      <w:marRight w:val="0"/>
      <w:marTop w:val="0"/>
      <w:marBottom w:val="0"/>
      <w:divBdr>
        <w:top w:val="none" w:sz="0" w:space="0" w:color="auto"/>
        <w:left w:val="none" w:sz="0" w:space="0" w:color="auto"/>
        <w:bottom w:val="none" w:sz="0" w:space="0" w:color="auto"/>
        <w:right w:val="none" w:sz="0" w:space="0" w:color="auto"/>
      </w:divBdr>
    </w:div>
    <w:div w:id="1929776806">
      <w:bodyDiv w:val="1"/>
      <w:marLeft w:val="0"/>
      <w:marRight w:val="0"/>
      <w:marTop w:val="0"/>
      <w:marBottom w:val="0"/>
      <w:divBdr>
        <w:top w:val="none" w:sz="0" w:space="0" w:color="auto"/>
        <w:left w:val="none" w:sz="0" w:space="0" w:color="auto"/>
        <w:bottom w:val="none" w:sz="0" w:space="0" w:color="auto"/>
        <w:right w:val="none" w:sz="0" w:space="0" w:color="auto"/>
      </w:divBdr>
      <w:divsChild>
        <w:div w:id="352347550">
          <w:marLeft w:val="1166"/>
          <w:marRight w:val="0"/>
          <w:marTop w:val="96"/>
          <w:marBottom w:val="0"/>
          <w:divBdr>
            <w:top w:val="none" w:sz="0" w:space="0" w:color="auto"/>
            <w:left w:val="none" w:sz="0" w:space="0" w:color="auto"/>
            <w:bottom w:val="none" w:sz="0" w:space="0" w:color="auto"/>
            <w:right w:val="none" w:sz="0" w:space="0" w:color="auto"/>
          </w:divBdr>
        </w:div>
      </w:divsChild>
    </w:div>
    <w:div w:id="1944846786">
      <w:bodyDiv w:val="1"/>
      <w:marLeft w:val="0"/>
      <w:marRight w:val="0"/>
      <w:marTop w:val="0"/>
      <w:marBottom w:val="0"/>
      <w:divBdr>
        <w:top w:val="none" w:sz="0" w:space="0" w:color="auto"/>
        <w:left w:val="none" w:sz="0" w:space="0" w:color="auto"/>
        <w:bottom w:val="none" w:sz="0" w:space="0" w:color="auto"/>
        <w:right w:val="none" w:sz="0" w:space="0" w:color="auto"/>
      </w:divBdr>
    </w:div>
    <w:div w:id="1956209367">
      <w:bodyDiv w:val="1"/>
      <w:marLeft w:val="0"/>
      <w:marRight w:val="0"/>
      <w:marTop w:val="0"/>
      <w:marBottom w:val="0"/>
      <w:divBdr>
        <w:top w:val="none" w:sz="0" w:space="0" w:color="auto"/>
        <w:left w:val="none" w:sz="0" w:space="0" w:color="auto"/>
        <w:bottom w:val="none" w:sz="0" w:space="0" w:color="auto"/>
        <w:right w:val="none" w:sz="0" w:space="0" w:color="auto"/>
      </w:divBdr>
    </w:div>
    <w:div w:id="1964075797">
      <w:bodyDiv w:val="1"/>
      <w:marLeft w:val="0"/>
      <w:marRight w:val="0"/>
      <w:marTop w:val="0"/>
      <w:marBottom w:val="0"/>
      <w:divBdr>
        <w:top w:val="none" w:sz="0" w:space="0" w:color="auto"/>
        <w:left w:val="none" w:sz="0" w:space="0" w:color="auto"/>
        <w:bottom w:val="none" w:sz="0" w:space="0" w:color="auto"/>
        <w:right w:val="none" w:sz="0" w:space="0" w:color="auto"/>
      </w:divBdr>
    </w:div>
    <w:div w:id="1968973947">
      <w:bodyDiv w:val="1"/>
      <w:marLeft w:val="0"/>
      <w:marRight w:val="0"/>
      <w:marTop w:val="0"/>
      <w:marBottom w:val="0"/>
      <w:divBdr>
        <w:top w:val="none" w:sz="0" w:space="0" w:color="auto"/>
        <w:left w:val="none" w:sz="0" w:space="0" w:color="auto"/>
        <w:bottom w:val="none" w:sz="0" w:space="0" w:color="auto"/>
        <w:right w:val="none" w:sz="0" w:space="0" w:color="auto"/>
      </w:divBdr>
    </w:div>
    <w:div w:id="1981883708">
      <w:bodyDiv w:val="1"/>
      <w:marLeft w:val="0"/>
      <w:marRight w:val="0"/>
      <w:marTop w:val="0"/>
      <w:marBottom w:val="0"/>
      <w:divBdr>
        <w:top w:val="none" w:sz="0" w:space="0" w:color="auto"/>
        <w:left w:val="none" w:sz="0" w:space="0" w:color="auto"/>
        <w:bottom w:val="none" w:sz="0" w:space="0" w:color="auto"/>
        <w:right w:val="none" w:sz="0" w:space="0" w:color="auto"/>
      </w:divBdr>
    </w:div>
    <w:div w:id="1996951301">
      <w:bodyDiv w:val="1"/>
      <w:marLeft w:val="0"/>
      <w:marRight w:val="0"/>
      <w:marTop w:val="0"/>
      <w:marBottom w:val="0"/>
      <w:divBdr>
        <w:top w:val="none" w:sz="0" w:space="0" w:color="auto"/>
        <w:left w:val="none" w:sz="0" w:space="0" w:color="auto"/>
        <w:bottom w:val="none" w:sz="0" w:space="0" w:color="auto"/>
        <w:right w:val="none" w:sz="0" w:space="0" w:color="auto"/>
      </w:divBdr>
    </w:div>
    <w:div w:id="1997487076">
      <w:bodyDiv w:val="1"/>
      <w:marLeft w:val="0"/>
      <w:marRight w:val="0"/>
      <w:marTop w:val="0"/>
      <w:marBottom w:val="0"/>
      <w:divBdr>
        <w:top w:val="none" w:sz="0" w:space="0" w:color="auto"/>
        <w:left w:val="none" w:sz="0" w:space="0" w:color="auto"/>
        <w:bottom w:val="none" w:sz="0" w:space="0" w:color="auto"/>
        <w:right w:val="none" w:sz="0" w:space="0" w:color="auto"/>
      </w:divBdr>
    </w:div>
    <w:div w:id="2004552651">
      <w:bodyDiv w:val="1"/>
      <w:marLeft w:val="0"/>
      <w:marRight w:val="0"/>
      <w:marTop w:val="0"/>
      <w:marBottom w:val="0"/>
      <w:divBdr>
        <w:top w:val="none" w:sz="0" w:space="0" w:color="auto"/>
        <w:left w:val="none" w:sz="0" w:space="0" w:color="auto"/>
        <w:bottom w:val="none" w:sz="0" w:space="0" w:color="auto"/>
        <w:right w:val="none" w:sz="0" w:space="0" w:color="auto"/>
      </w:divBdr>
    </w:div>
    <w:div w:id="2010209176">
      <w:bodyDiv w:val="1"/>
      <w:marLeft w:val="0"/>
      <w:marRight w:val="0"/>
      <w:marTop w:val="0"/>
      <w:marBottom w:val="0"/>
      <w:divBdr>
        <w:top w:val="none" w:sz="0" w:space="0" w:color="auto"/>
        <w:left w:val="none" w:sz="0" w:space="0" w:color="auto"/>
        <w:bottom w:val="none" w:sz="0" w:space="0" w:color="auto"/>
        <w:right w:val="none" w:sz="0" w:space="0" w:color="auto"/>
      </w:divBdr>
    </w:div>
    <w:div w:id="2011709668">
      <w:bodyDiv w:val="1"/>
      <w:marLeft w:val="0"/>
      <w:marRight w:val="0"/>
      <w:marTop w:val="0"/>
      <w:marBottom w:val="0"/>
      <w:divBdr>
        <w:top w:val="none" w:sz="0" w:space="0" w:color="auto"/>
        <w:left w:val="none" w:sz="0" w:space="0" w:color="auto"/>
        <w:bottom w:val="none" w:sz="0" w:space="0" w:color="auto"/>
        <w:right w:val="none" w:sz="0" w:space="0" w:color="auto"/>
      </w:divBdr>
    </w:div>
    <w:div w:id="2012365331">
      <w:bodyDiv w:val="1"/>
      <w:marLeft w:val="0"/>
      <w:marRight w:val="0"/>
      <w:marTop w:val="0"/>
      <w:marBottom w:val="0"/>
      <w:divBdr>
        <w:top w:val="none" w:sz="0" w:space="0" w:color="auto"/>
        <w:left w:val="none" w:sz="0" w:space="0" w:color="auto"/>
        <w:bottom w:val="none" w:sz="0" w:space="0" w:color="auto"/>
        <w:right w:val="none" w:sz="0" w:space="0" w:color="auto"/>
      </w:divBdr>
    </w:div>
    <w:div w:id="2021083887">
      <w:bodyDiv w:val="1"/>
      <w:marLeft w:val="0"/>
      <w:marRight w:val="0"/>
      <w:marTop w:val="0"/>
      <w:marBottom w:val="0"/>
      <w:divBdr>
        <w:top w:val="none" w:sz="0" w:space="0" w:color="auto"/>
        <w:left w:val="none" w:sz="0" w:space="0" w:color="auto"/>
        <w:bottom w:val="none" w:sz="0" w:space="0" w:color="auto"/>
        <w:right w:val="none" w:sz="0" w:space="0" w:color="auto"/>
      </w:divBdr>
    </w:div>
    <w:div w:id="2022007788">
      <w:bodyDiv w:val="1"/>
      <w:marLeft w:val="0"/>
      <w:marRight w:val="0"/>
      <w:marTop w:val="0"/>
      <w:marBottom w:val="0"/>
      <w:divBdr>
        <w:top w:val="none" w:sz="0" w:space="0" w:color="auto"/>
        <w:left w:val="none" w:sz="0" w:space="0" w:color="auto"/>
        <w:bottom w:val="none" w:sz="0" w:space="0" w:color="auto"/>
        <w:right w:val="none" w:sz="0" w:space="0" w:color="auto"/>
      </w:divBdr>
    </w:div>
    <w:div w:id="2065132255">
      <w:bodyDiv w:val="1"/>
      <w:marLeft w:val="0"/>
      <w:marRight w:val="0"/>
      <w:marTop w:val="0"/>
      <w:marBottom w:val="0"/>
      <w:divBdr>
        <w:top w:val="none" w:sz="0" w:space="0" w:color="auto"/>
        <w:left w:val="none" w:sz="0" w:space="0" w:color="auto"/>
        <w:bottom w:val="none" w:sz="0" w:space="0" w:color="auto"/>
        <w:right w:val="none" w:sz="0" w:space="0" w:color="auto"/>
      </w:divBdr>
    </w:div>
    <w:div w:id="2095011895">
      <w:bodyDiv w:val="1"/>
      <w:marLeft w:val="0"/>
      <w:marRight w:val="0"/>
      <w:marTop w:val="0"/>
      <w:marBottom w:val="0"/>
      <w:divBdr>
        <w:top w:val="none" w:sz="0" w:space="0" w:color="auto"/>
        <w:left w:val="none" w:sz="0" w:space="0" w:color="auto"/>
        <w:bottom w:val="none" w:sz="0" w:space="0" w:color="auto"/>
        <w:right w:val="none" w:sz="0" w:space="0" w:color="auto"/>
      </w:divBdr>
    </w:div>
    <w:div w:id="2096514283">
      <w:bodyDiv w:val="1"/>
      <w:marLeft w:val="0"/>
      <w:marRight w:val="0"/>
      <w:marTop w:val="0"/>
      <w:marBottom w:val="0"/>
      <w:divBdr>
        <w:top w:val="none" w:sz="0" w:space="0" w:color="auto"/>
        <w:left w:val="none" w:sz="0" w:space="0" w:color="auto"/>
        <w:bottom w:val="none" w:sz="0" w:space="0" w:color="auto"/>
        <w:right w:val="none" w:sz="0" w:space="0" w:color="auto"/>
      </w:divBdr>
    </w:div>
    <w:div w:id="2101365028">
      <w:bodyDiv w:val="1"/>
      <w:marLeft w:val="0"/>
      <w:marRight w:val="0"/>
      <w:marTop w:val="0"/>
      <w:marBottom w:val="0"/>
      <w:divBdr>
        <w:top w:val="none" w:sz="0" w:space="0" w:color="auto"/>
        <w:left w:val="none" w:sz="0" w:space="0" w:color="auto"/>
        <w:bottom w:val="none" w:sz="0" w:space="0" w:color="auto"/>
        <w:right w:val="none" w:sz="0" w:space="0" w:color="auto"/>
      </w:divBdr>
    </w:div>
    <w:div w:id="2101412715">
      <w:bodyDiv w:val="1"/>
      <w:marLeft w:val="0"/>
      <w:marRight w:val="0"/>
      <w:marTop w:val="0"/>
      <w:marBottom w:val="0"/>
      <w:divBdr>
        <w:top w:val="none" w:sz="0" w:space="0" w:color="auto"/>
        <w:left w:val="none" w:sz="0" w:space="0" w:color="auto"/>
        <w:bottom w:val="none" w:sz="0" w:space="0" w:color="auto"/>
        <w:right w:val="none" w:sz="0" w:space="0" w:color="auto"/>
      </w:divBdr>
    </w:div>
    <w:div w:id="2103525588">
      <w:bodyDiv w:val="1"/>
      <w:marLeft w:val="0"/>
      <w:marRight w:val="0"/>
      <w:marTop w:val="0"/>
      <w:marBottom w:val="0"/>
      <w:divBdr>
        <w:top w:val="none" w:sz="0" w:space="0" w:color="auto"/>
        <w:left w:val="none" w:sz="0" w:space="0" w:color="auto"/>
        <w:bottom w:val="none" w:sz="0" w:space="0" w:color="auto"/>
        <w:right w:val="none" w:sz="0" w:space="0" w:color="auto"/>
      </w:divBdr>
    </w:div>
    <w:div w:id="2122650254">
      <w:bodyDiv w:val="1"/>
      <w:marLeft w:val="0"/>
      <w:marRight w:val="0"/>
      <w:marTop w:val="0"/>
      <w:marBottom w:val="0"/>
      <w:divBdr>
        <w:top w:val="none" w:sz="0" w:space="0" w:color="auto"/>
        <w:left w:val="none" w:sz="0" w:space="0" w:color="auto"/>
        <w:bottom w:val="none" w:sz="0" w:space="0" w:color="auto"/>
        <w:right w:val="none" w:sz="0" w:space="0" w:color="auto"/>
      </w:divBdr>
      <w:divsChild>
        <w:div w:id="180365208">
          <w:marLeft w:val="1166"/>
          <w:marRight w:val="0"/>
          <w:marTop w:val="96"/>
          <w:marBottom w:val="0"/>
          <w:divBdr>
            <w:top w:val="none" w:sz="0" w:space="0" w:color="auto"/>
            <w:left w:val="none" w:sz="0" w:space="0" w:color="auto"/>
            <w:bottom w:val="none" w:sz="0" w:space="0" w:color="auto"/>
            <w:right w:val="none" w:sz="0" w:space="0" w:color="auto"/>
          </w:divBdr>
        </w:div>
      </w:divsChild>
    </w:div>
    <w:div w:id="2127962474">
      <w:bodyDiv w:val="1"/>
      <w:marLeft w:val="0"/>
      <w:marRight w:val="0"/>
      <w:marTop w:val="0"/>
      <w:marBottom w:val="0"/>
      <w:divBdr>
        <w:top w:val="none" w:sz="0" w:space="0" w:color="auto"/>
        <w:left w:val="none" w:sz="0" w:space="0" w:color="auto"/>
        <w:bottom w:val="none" w:sz="0" w:space="0" w:color="auto"/>
        <w:right w:val="none" w:sz="0" w:space="0" w:color="auto"/>
      </w:divBdr>
    </w:div>
    <w:div w:id="2128428564">
      <w:bodyDiv w:val="1"/>
      <w:marLeft w:val="0"/>
      <w:marRight w:val="0"/>
      <w:marTop w:val="0"/>
      <w:marBottom w:val="0"/>
      <w:divBdr>
        <w:top w:val="none" w:sz="0" w:space="0" w:color="auto"/>
        <w:left w:val="none" w:sz="0" w:space="0" w:color="auto"/>
        <w:bottom w:val="none" w:sz="0" w:space="0" w:color="auto"/>
        <w:right w:val="none" w:sz="0" w:space="0" w:color="auto"/>
      </w:divBdr>
    </w:div>
    <w:div w:id="2146656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chart" Target="charts/chart14.xml"/><Relationship Id="rId21" Type="http://schemas.openxmlformats.org/officeDocument/2006/relationships/chart" Target="charts/chart9.xml"/><Relationship Id="rId34" Type="http://schemas.openxmlformats.org/officeDocument/2006/relationships/chart" Target="charts/chart22.xml"/><Relationship Id="rId42" Type="http://schemas.openxmlformats.org/officeDocument/2006/relationships/hyperlink" Target="http://www.bchydro.com/about/our_system/generation/our_facilities.html" TargetMode="External"/><Relationship Id="rId47" Type="http://schemas.openxmlformats.org/officeDocument/2006/relationships/hyperlink" Target="http://www.aeso.ca/files/FINALAESOGeneration.pdf" TargetMode="External"/><Relationship Id="rId50" Type="http://schemas.openxmlformats.org/officeDocument/2006/relationships/hyperlink" Target="http://www.powerauthority.on.ca/IPSP/Page.asp?PageID=924&amp;SiteNodeID=320" TargetMode="External"/><Relationship Id="rId55" Type="http://schemas.openxmlformats.org/officeDocument/2006/relationships/hyperlink" Target="http://www.nrcan.gc.ca/es/ceo/toc-96E.html" TargetMode="External"/><Relationship Id="rId63" Type="http://schemas.openxmlformats.org/officeDocument/2006/relationships/chart" Target="charts/chart34.xml"/><Relationship Id="rId68" Type="http://schemas.openxmlformats.org/officeDocument/2006/relationships/chart" Target="charts/chart39.xml"/><Relationship Id="rId76" Type="http://schemas.openxmlformats.org/officeDocument/2006/relationships/chart" Target="charts/chart47.xml"/><Relationship Id="rId84" Type="http://schemas.openxmlformats.org/officeDocument/2006/relationships/chart" Target="charts/chart55.xml"/><Relationship Id="rId89" Type="http://schemas.openxmlformats.org/officeDocument/2006/relationships/chart" Target="charts/chart60.xml"/><Relationship Id="rId97" Type="http://schemas.openxmlformats.org/officeDocument/2006/relationships/chart" Target="charts/chart68.xml"/><Relationship Id="rId7" Type="http://schemas.openxmlformats.org/officeDocument/2006/relationships/endnotes" Target="endnotes.xml"/><Relationship Id="rId71" Type="http://schemas.openxmlformats.org/officeDocument/2006/relationships/chart" Target="charts/chart42.xml"/><Relationship Id="rId92" Type="http://schemas.openxmlformats.org/officeDocument/2006/relationships/chart" Target="charts/chart63.xml"/><Relationship Id="rId2" Type="http://schemas.openxmlformats.org/officeDocument/2006/relationships/numbering" Target="numbering.xml"/><Relationship Id="rId16" Type="http://schemas.openxmlformats.org/officeDocument/2006/relationships/image" Target="media/image2.png"/><Relationship Id="rId29" Type="http://schemas.openxmlformats.org/officeDocument/2006/relationships/chart" Target="charts/chart17.xml"/><Relationship Id="rId11" Type="http://schemas.openxmlformats.org/officeDocument/2006/relationships/image" Target="media/image1.png"/><Relationship Id="rId24" Type="http://schemas.openxmlformats.org/officeDocument/2006/relationships/chart" Target="charts/chart12.xml"/><Relationship Id="rId32" Type="http://schemas.openxmlformats.org/officeDocument/2006/relationships/chart" Target="charts/chart20.xml"/><Relationship Id="rId37" Type="http://schemas.openxmlformats.org/officeDocument/2006/relationships/chart" Target="charts/chart25.xml"/><Relationship Id="rId40" Type="http://schemas.openxmlformats.org/officeDocument/2006/relationships/hyperlink" Target="mailto:MCED@statcan.ca" TargetMode="External"/><Relationship Id="rId45" Type="http://schemas.openxmlformats.org/officeDocument/2006/relationships/hyperlink" Target="http://www.ec.gc.ca/cleanair-airpur/caol/canus/IPM_TECHNICAL/ipm_technical_report/c3_e.cfm" TargetMode="External"/><Relationship Id="rId53" Type="http://schemas.openxmlformats.org/officeDocument/2006/relationships/hyperlink" Target="http://www.hydroquebec.com/publications/en/enviro_performance/2007/index.html" TargetMode="External"/><Relationship Id="rId58" Type="http://schemas.openxmlformats.org/officeDocument/2006/relationships/chart" Target="charts/chart29.xml"/><Relationship Id="rId66" Type="http://schemas.openxmlformats.org/officeDocument/2006/relationships/chart" Target="charts/chart37.xml"/><Relationship Id="rId74" Type="http://schemas.openxmlformats.org/officeDocument/2006/relationships/chart" Target="charts/chart45.xml"/><Relationship Id="rId79" Type="http://schemas.openxmlformats.org/officeDocument/2006/relationships/chart" Target="charts/chart50.xml"/><Relationship Id="rId87" Type="http://schemas.openxmlformats.org/officeDocument/2006/relationships/chart" Target="charts/chart58.xml"/><Relationship Id="rId102"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chart" Target="charts/chart32.xml"/><Relationship Id="rId82" Type="http://schemas.openxmlformats.org/officeDocument/2006/relationships/chart" Target="charts/chart53.xml"/><Relationship Id="rId90" Type="http://schemas.openxmlformats.org/officeDocument/2006/relationships/chart" Target="charts/chart61.xml"/><Relationship Id="rId95" Type="http://schemas.openxmlformats.org/officeDocument/2006/relationships/chart" Target="charts/chart66.xml"/><Relationship Id="rId19" Type="http://schemas.openxmlformats.org/officeDocument/2006/relationships/chart" Target="charts/chart7.xml"/><Relationship Id="rId14" Type="http://schemas.openxmlformats.org/officeDocument/2006/relationships/chart" Target="charts/chart3.xml"/><Relationship Id="rId22" Type="http://schemas.openxmlformats.org/officeDocument/2006/relationships/chart" Target="charts/chart10.xml"/><Relationship Id="rId27" Type="http://schemas.openxmlformats.org/officeDocument/2006/relationships/chart" Target="charts/chart15.xml"/><Relationship Id="rId30" Type="http://schemas.openxmlformats.org/officeDocument/2006/relationships/chart" Target="charts/chart18.xml"/><Relationship Id="rId35" Type="http://schemas.openxmlformats.org/officeDocument/2006/relationships/chart" Target="charts/chart23.xml"/><Relationship Id="rId43" Type="http://schemas.openxmlformats.org/officeDocument/2006/relationships/hyperlink" Target="mailto:Jim.Gaspard@bchydro.com" TargetMode="External"/><Relationship Id="rId48" Type="http://schemas.openxmlformats.org/officeDocument/2006/relationships/hyperlink" Target="http://www.ieso.ca/imoweb/monthsYears/monthsAhead.asp" TargetMode="External"/><Relationship Id="rId56" Type="http://schemas.openxmlformats.org/officeDocument/2006/relationships/hyperlink" Target="mailto:ATrenholm@nbpower.cam" TargetMode="External"/><Relationship Id="rId64" Type="http://schemas.openxmlformats.org/officeDocument/2006/relationships/chart" Target="charts/chart35.xml"/><Relationship Id="rId69" Type="http://schemas.openxmlformats.org/officeDocument/2006/relationships/chart" Target="charts/chart40.xml"/><Relationship Id="rId77" Type="http://schemas.openxmlformats.org/officeDocument/2006/relationships/chart" Target="charts/chart48.xml"/><Relationship Id="rId100" Type="http://schemas.openxmlformats.org/officeDocument/2006/relationships/footer" Target="footer2.xml"/><Relationship Id="rId8" Type="http://schemas.openxmlformats.org/officeDocument/2006/relationships/header" Target="header1.xml"/><Relationship Id="rId51" Type="http://schemas.openxmlformats.org/officeDocument/2006/relationships/hyperlink" Target="http://www.theimo.com/imoweb/marketdata/GenDisReports.asp" TargetMode="External"/><Relationship Id="rId72" Type="http://schemas.openxmlformats.org/officeDocument/2006/relationships/chart" Target="charts/chart43.xml"/><Relationship Id="rId80" Type="http://schemas.openxmlformats.org/officeDocument/2006/relationships/chart" Target="charts/chart51.xml"/><Relationship Id="rId85" Type="http://schemas.openxmlformats.org/officeDocument/2006/relationships/chart" Target="charts/chart56.xml"/><Relationship Id="rId93" Type="http://schemas.openxmlformats.org/officeDocument/2006/relationships/chart" Target="charts/chart64.xml"/><Relationship Id="rId98" Type="http://schemas.openxmlformats.org/officeDocument/2006/relationships/chart" Target="charts/chart69.xml"/><Relationship Id="rId3" Type="http://schemas.openxmlformats.org/officeDocument/2006/relationships/styles" Target="styles.xml"/><Relationship Id="rId12" Type="http://schemas.openxmlformats.org/officeDocument/2006/relationships/chart" Target="charts/chart1.xml"/><Relationship Id="rId17" Type="http://schemas.openxmlformats.org/officeDocument/2006/relationships/chart" Target="charts/chart5.xml"/><Relationship Id="rId25" Type="http://schemas.openxmlformats.org/officeDocument/2006/relationships/chart" Target="charts/chart13.xml"/><Relationship Id="rId33" Type="http://schemas.openxmlformats.org/officeDocument/2006/relationships/chart" Target="charts/chart21.xml"/><Relationship Id="rId38" Type="http://schemas.openxmlformats.org/officeDocument/2006/relationships/chart" Target="charts/chart26.xml"/><Relationship Id="rId46" Type="http://schemas.openxmlformats.org/officeDocument/2006/relationships/hyperlink" Target="http://www.ec.gc.ca/pdb/ghg/guidance/protocols/Electric2003/p1_e.cfm" TargetMode="External"/><Relationship Id="rId59" Type="http://schemas.openxmlformats.org/officeDocument/2006/relationships/chart" Target="charts/chart30.xml"/><Relationship Id="rId67" Type="http://schemas.openxmlformats.org/officeDocument/2006/relationships/chart" Target="charts/chart38.xml"/><Relationship Id="rId20" Type="http://schemas.openxmlformats.org/officeDocument/2006/relationships/chart" Target="charts/chart8.xml"/><Relationship Id="rId41" Type="http://schemas.openxmlformats.org/officeDocument/2006/relationships/hyperlink" Target="mailto:ATrenholm@nbpower.cam" TargetMode="External"/><Relationship Id="rId54" Type="http://schemas.openxmlformats.org/officeDocument/2006/relationships/hyperlink" Target="http://www.hydroquebec.com/publications/en/enviro_performance/2006/index.html" TargetMode="External"/><Relationship Id="rId62" Type="http://schemas.openxmlformats.org/officeDocument/2006/relationships/chart" Target="charts/chart33.xml"/><Relationship Id="rId70" Type="http://schemas.openxmlformats.org/officeDocument/2006/relationships/chart" Target="charts/chart41.xml"/><Relationship Id="rId75" Type="http://schemas.openxmlformats.org/officeDocument/2006/relationships/chart" Target="charts/chart46.xml"/><Relationship Id="rId83" Type="http://schemas.openxmlformats.org/officeDocument/2006/relationships/chart" Target="charts/chart54.xml"/><Relationship Id="rId88" Type="http://schemas.openxmlformats.org/officeDocument/2006/relationships/chart" Target="charts/chart59.xml"/><Relationship Id="rId91" Type="http://schemas.openxmlformats.org/officeDocument/2006/relationships/chart" Target="charts/chart62.xml"/><Relationship Id="rId96" Type="http://schemas.openxmlformats.org/officeDocument/2006/relationships/chart" Target="charts/chart67.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chart" Target="charts/chart4.xml"/><Relationship Id="rId23" Type="http://schemas.openxmlformats.org/officeDocument/2006/relationships/chart" Target="charts/chart11.xml"/><Relationship Id="rId28" Type="http://schemas.openxmlformats.org/officeDocument/2006/relationships/chart" Target="charts/chart16.xml"/><Relationship Id="rId36" Type="http://schemas.openxmlformats.org/officeDocument/2006/relationships/chart" Target="charts/chart24.xml"/><Relationship Id="rId49" Type="http://schemas.openxmlformats.org/officeDocument/2006/relationships/hyperlink" Target="http://cleantech.com/news/1683/ontario-aims-to-kick-out-coal-by-2014" TargetMode="External"/><Relationship Id="rId57" Type="http://schemas.openxmlformats.org/officeDocument/2006/relationships/chart" Target="charts/chart28.xml"/><Relationship Id="rId10" Type="http://schemas.openxmlformats.org/officeDocument/2006/relationships/footer" Target="footer1.xml"/><Relationship Id="rId31" Type="http://schemas.openxmlformats.org/officeDocument/2006/relationships/chart" Target="charts/chart19.xml"/><Relationship Id="rId44" Type="http://schemas.openxmlformats.org/officeDocument/2006/relationships/hyperlink" Target="mailto:Jim.Gaspard@bchydro.com" TargetMode="External"/><Relationship Id="rId52" Type="http://schemas.openxmlformats.org/officeDocument/2006/relationships/hyperlink" Target="mailto:peter.lafoyiannis@ieso.ca" TargetMode="External"/><Relationship Id="rId60" Type="http://schemas.openxmlformats.org/officeDocument/2006/relationships/chart" Target="charts/chart31.xml"/><Relationship Id="rId65" Type="http://schemas.openxmlformats.org/officeDocument/2006/relationships/chart" Target="charts/chart36.xml"/><Relationship Id="rId73" Type="http://schemas.openxmlformats.org/officeDocument/2006/relationships/chart" Target="charts/chart44.xml"/><Relationship Id="rId78" Type="http://schemas.openxmlformats.org/officeDocument/2006/relationships/chart" Target="charts/chart49.xml"/><Relationship Id="rId81" Type="http://schemas.openxmlformats.org/officeDocument/2006/relationships/chart" Target="charts/chart52.xml"/><Relationship Id="rId86" Type="http://schemas.openxmlformats.org/officeDocument/2006/relationships/chart" Target="charts/chart57.xml"/><Relationship Id="rId94" Type="http://schemas.openxmlformats.org/officeDocument/2006/relationships/chart" Target="charts/chart65.xml"/><Relationship Id="rId99" Type="http://schemas.openxmlformats.org/officeDocument/2006/relationships/header" Target="header3.xml"/><Relationship Id="rId10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3" Type="http://schemas.openxmlformats.org/officeDocument/2006/relationships/chart" Target="charts/chart2.xml"/><Relationship Id="rId18" Type="http://schemas.openxmlformats.org/officeDocument/2006/relationships/chart" Target="charts/chart6.xml"/><Relationship Id="rId39" Type="http://schemas.openxmlformats.org/officeDocument/2006/relationships/chart" Target="charts/chart27.xml"/></Relationships>
</file>

<file path=word/charts/_rels/chart1.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file:///C:\Documents%20and%20Settings\Alsagheer\Desktop\comparison.xlsx" TargetMode="External"/></Relationships>
</file>

<file path=word/charts/_rels/chart11.xml.rels><?xml version="1.0" encoding="UTF-8" standalone="yes"?>
<Relationships xmlns="http://schemas.openxmlformats.org/package/2006/relationships"><Relationship Id="rId1" Type="http://schemas.openxmlformats.org/officeDocument/2006/relationships/oleObject" Target="file:///C:\Documents%20and%20Settings\Alsagheer\Desktop\comparison.xlsx" TargetMode="External"/></Relationships>
</file>

<file path=word/charts/_rels/chart12.xml.rels><?xml version="1.0" encoding="UTF-8" standalone="yes"?>
<Relationships xmlns="http://schemas.openxmlformats.org/package/2006/relationships"><Relationship Id="rId1" Type="http://schemas.openxmlformats.org/officeDocument/2006/relationships/oleObject" Target="file:///C:\Documents%20and%20Settings\Alsagheer\Desktop\comparison.xlsx" TargetMode="External"/></Relationships>
</file>

<file path=word/charts/_rels/chart13.xml.rels><?xml version="1.0" encoding="UTF-8" standalone="yes"?>
<Relationships xmlns="http://schemas.openxmlformats.org/package/2006/relationships"><Relationship Id="rId1" Type="http://schemas.openxmlformats.org/officeDocument/2006/relationships/oleObject" Target="file:///C:\Documents%20and%20Settings\Alsagheer\Desktop\Amal\Amal%20research\Calculations\comparison.xlsx" TargetMode="External"/></Relationships>
</file>

<file path=word/charts/_rels/chart14.xml.rels><?xml version="1.0" encoding="UTF-8" standalone="yes"?>
<Relationships xmlns="http://schemas.openxmlformats.org/package/2006/relationships"><Relationship Id="rId1" Type="http://schemas.openxmlformats.org/officeDocument/2006/relationships/oleObject" Target="file:///C:\Documents%20and%20Settings\Alsagheer\Desktop\comparison.xlsx" TargetMode="External"/></Relationships>
</file>

<file path=word/charts/_rels/chart15.xml.rels><?xml version="1.0" encoding="UTF-8" standalone="yes"?>
<Relationships xmlns="http://schemas.openxmlformats.org/package/2006/relationships"><Relationship Id="rId1" Type="http://schemas.openxmlformats.org/officeDocument/2006/relationships/oleObject" Target="file:///C:\Documents%20and%20Settings\Alsagheer\Desktop\comparison.xlsx" TargetMode="External"/></Relationships>
</file>

<file path=word/charts/_rels/chart16.xml.rels><?xml version="1.0" encoding="UTF-8" standalone="yes"?>
<Relationships xmlns="http://schemas.openxmlformats.org/package/2006/relationships"><Relationship Id="rId1" Type="http://schemas.openxmlformats.org/officeDocument/2006/relationships/oleObject" Target="file:///C:\Documents%20and%20Settings\Alsagheer\Desktop\comparison.xlsx" TargetMode="External"/></Relationships>
</file>

<file path=word/charts/_rels/chart17.xml.rels><?xml version="1.0" encoding="UTF-8" standalone="yes"?>
<Relationships xmlns="http://schemas.openxmlformats.org/package/2006/relationships"><Relationship Id="rId1" Type="http://schemas.openxmlformats.org/officeDocument/2006/relationships/oleObject" Target="file:///C:\Documents%20and%20Settings\Alsagheer\Desktop\comparison.xlsx" TargetMode="External"/></Relationships>
</file>

<file path=word/charts/_rels/chart18.xml.rels><?xml version="1.0" encoding="UTF-8" standalone="yes"?>
<Relationships xmlns="http://schemas.openxmlformats.org/package/2006/relationships"><Relationship Id="rId1" Type="http://schemas.openxmlformats.org/officeDocument/2006/relationships/oleObject" Target="file:///C:\Documents%20and%20Settings\Alsagheer\Desktop\Amal\Amal%20research\Calculations\comparison.xlsx" TargetMode="External"/></Relationships>
</file>

<file path=word/charts/_rels/chart19.xml.rels><?xml version="1.0" encoding="UTF-8" standalone="yes"?>
<Relationships xmlns="http://schemas.openxmlformats.org/package/2006/relationships"><Relationship Id="rId1" Type="http://schemas.openxmlformats.org/officeDocument/2006/relationships/oleObject" Target="file:///C:\Documents%20and%20Settings\Alsagheer\Desktop\Amal\Amal%20research\Calculations\comparison.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20.xml.rels><?xml version="1.0" encoding="UTF-8" standalone="yes"?>
<Relationships xmlns="http://schemas.openxmlformats.org/package/2006/relationships"><Relationship Id="rId1" Type="http://schemas.openxmlformats.org/officeDocument/2006/relationships/oleObject" Target="file:///C:\Documents%20and%20Settings\Alsagheer\Desktop\Amal\Amal%20research\Calculations\comparison.xlsx" TargetMode="External"/></Relationships>
</file>

<file path=word/charts/_rels/chart21.xml.rels><?xml version="1.0" encoding="UTF-8" standalone="yes"?>
<Relationships xmlns="http://schemas.openxmlformats.org/package/2006/relationships"><Relationship Id="rId1" Type="http://schemas.openxmlformats.org/officeDocument/2006/relationships/oleObject" Target="file:///C:\Documents%20and%20Settings\Alsagheer\Desktop\Amal\Amal%20research\Calculations\comparison.xlsx" TargetMode="External"/></Relationships>
</file>

<file path=word/charts/_rels/chart22.xml.rels><?xml version="1.0" encoding="UTF-8" standalone="yes"?>
<Relationships xmlns="http://schemas.openxmlformats.org/package/2006/relationships"><Relationship Id="rId1" Type="http://schemas.openxmlformats.org/officeDocument/2006/relationships/oleObject" Target="file:///C:\Documents%20and%20Settings\Alsagheer\Desktop\Amal\Amal%20research\Calculations\comparison.xlsx" TargetMode="External"/></Relationships>
</file>

<file path=word/charts/_rels/chart23.xml.rels><?xml version="1.0" encoding="UTF-8" standalone="yes"?>
<Relationships xmlns="http://schemas.openxmlformats.org/package/2006/relationships"><Relationship Id="rId1" Type="http://schemas.openxmlformats.org/officeDocument/2006/relationships/oleObject" Target="file:///C:\Documents%20and%20Settings\Alsagheer\Desktop\Amal\Amal%20research\Calculations\comparison.xlsx" TargetMode="External"/></Relationships>
</file>

<file path=word/charts/_rels/chart24.xml.rels><?xml version="1.0" encoding="UTF-8" standalone="yes"?>
<Relationships xmlns="http://schemas.openxmlformats.org/package/2006/relationships"><Relationship Id="rId1" Type="http://schemas.openxmlformats.org/officeDocument/2006/relationships/oleObject" Target="file:///C:\Documents%20and%20Settings\Alsagheer\Desktop\Amal\Amal%20research\Calculations\comparison.xlsx" TargetMode="External"/></Relationships>
</file>

<file path=word/charts/_rels/chart25.xml.rels><?xml version="1.0" encoding="UTF-8" standalone="yes"?>
<Relationships xmlns="http://schemas.openxmlformats.org/package/2006/relationships"><Relationship Id="rId1" Type="http://schemas.openxmlformats.org/officeDocument/2006/relationships/oleObject" Target="file:///C:\Documents%20and%20Settings\Alsagheer\Desktop\Amal\Amal%20research\Calculations\comparison.xlsx" TargetMode="External"/></Relationships>
</file>

<file path=word/charts/_rels/chart26.xml.rels><?xml version="1.0" encoding="UTF-8" standalone="yes"?>
<Relationships xmlns="http://schemas.openxmlformats.org/package/2006/relationships"><Relationship Id="rId1" Type="http://schemas.openxmlformats.org/officeDocument/2006/relationships/oleObject" Target="file:///C:\Documents%20and%20Settings\Alsagheer\Desktop\Amal\Amal%20research\Calculations\comparison.xlsx" TargetMode="External"/></Relationships>
</file>

<file path=word/charts/_rels/chart27.xml.rels><?xml version="1.0" encoding="UTF-8" standalone="yes"?>
<Relationships xmlns="http://schemas.openxmlformats.org/package/2006/relationships"><Relationship Id="rId1" Type="http://schemas.openxmlformats.org/officeDocument/2006/relationships/oleObject" Target="file:///C:\Documents%20and%20Settings\Alsagheer\Desktop\Amal\Amal%20research\Calculations\comparison.xlsx" TargetMode="External"/></Relationships>
</file>

<file path=word/charts/_rels/chart28.xml.rels><?xml version="1.0" encoding="UTF-8" standalone="yes"?>
<Relationships xmlns="http://schemas.openxmlformats.org/package/2006/relationships"><Relationship Id="rId1" Type="http://schemas.openxmlformats.org/officeDocument/2006/relationships/oleObject" Target="file:///C:\Documents%20and%20Settings\fozi%20alsagheer\Desktop\&#1571;&#1605;&#1604;\Amal%20research\Graphs\month-MWh.xlsx" TargetMode="External"/></Relationships>
</file>

<file path=word/charts/_rels/chart29.xml.rels><?xml version="1.0" encoding="UTF-8" standalone="yes"?>
<Relationships xmlns="http://schemas.openxmlformats.org/package/2006/relationships"><Relationship Id="rId1" Type="http://schemas.openxmlformats.org/officeDocument/2006/relationships/oleObject" Target="file:///C:\Documents%20and%20Settings\fozi%20alsagheer\Desktop\&#1571;&#1605;&#1604;\Amal%20research\Graphs\month-fuel%25%20(version%202).xlsx" TargetMode="External"/></Relationships>
</file>

<file path=word/charts/_rels/chart3.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file:///C:\Documents%20and%20Settings\Alsagheer\Desktop\Amal\Amal%20research\Calculations\comparison.xlsx" TargetMode="External"/></Relationships>
</file>

<file path=word/charts/_rels/chart30.xml.rels><?xml version="1.0" encoding="UTF-8" standalone="yes"?>
<Relationships xmlns="http://schemas.openxmlformats.org/package/2006/relationships"><Relationship Id="rId1" Type="http://schemas.openxmlformats.org/officeDocument/2006/relationships/oleObject" Target="file:///C:\Documents%20and%20Settings\fozi%20alsagheer\Desktop\&#1571;&#1605;&#1604;\Amal%20research\Graphs\month-MWh.xlsx" TargetMode="External"/></Relationships>
</file>

<file path=word/charts/_rels/chart31.xml.rels><?xml version="1.0" encoding="UTF-8" standalone="yes"?>
<Relationships xmlns="http://schemas.openxmlformats.org/package/2006/relationships"><Relationship Id="rId1" Type="http://schemas.openxmlformats.org/officeDocument/2006/relationships/oleObject" Target="file:///C:\Documents%20and%20Settings\fozi%20alsagheer\Desktop\&#1571;&#1605;&#1604;\Amal%20research\Graphs\month-fuel%25%20(version%202).xlsx" TargetMode="External"/></Relationships>
</file>

<file path=word/charts/_rels/chart32.xml.rels><?xml version="1.0" encoding="UTF-8" standalone="yes"?>
<Relationships xmlns="http://schemas.openxmlformats.org/package/2006/relationships"><Relationship Id="rId1" Type="http://schemas.openxmlformats.org/officeDocument/2006/relationships/oleObject" Target="file:///C:\Documents%20and%20Settings\fozi%20alsagheer\Desktop\&#1571;&#1605;&#1604;\Amal%20research\Graphs\month-MWh.xlsx" TargetMode="External"/></Relationships>
</file>

<file path=word/charts/_rels/chart33.xml.rels><?xml version="1.0" encoding="UTF-8" standalone="yes"?>
<Relationships xmlns="http://schemas.openxmlformats.org/package/2006/relationships"><Relationship Id="rId1" Type="http://schemas.openxmlformats.org/officeDocument/2006/relationships/oleObject" Target="file:///C:\Documents%20and%20Settings\fozi%20alsagheer\Desktop\&#1571;&#1605;&#1604;\Amal%20research\Graphs\month-fuel%25%20(version%202).xlsx" TargetMode="External"/></Relationships>
</file>

<file path=word/charts/_rels/chart34.xml.rels><?xml version="1.0" encoding="UTF-8" standalone="yes"?>
<Relationships xmlns="http://schemas.openxmlformats.org/package/2006/relationships"><Relationship Id="rId1" Type="http://schemas.openxmlformats.org/officeDocument/2006/relationships/oleObject" Target="file:///C:\Documents%20and%20Settings\fozi%20alsagheer\Desktop\&#1571;&#1605;&#1604;\Amal%20research\Graphs\month-MWh.xlsx" TargetMode="External"/></Relationships>
</file>

<file path=word/charts/_rels/chart35.xml.rels><?xml version="1.0" encoding="UTF-8" standalone="yes"?>
<Relationships xmlns="http://schemas.openxmlformats.org/package/2006/relationships"><Relationship Id="rId1" Type="http://schemas.openxmlformats.org/officeDocument/2006/relationships/oleObject" Target="file:///C:\Documents%20and%20Settings\fozi%20alsagheer\Desktop\&#1571;&#1605;&#1604;\Amal%20research\Graphs\month-fuel%25%20(version%202).xlsx" TargetMode="External"/></Relationships>
</file>

<file path=word/charts/_rels/chart36.xml.rels><?xml version="1.0" encoding="UTF-8" standalone="yes"?>
<Relationships xmlns="http://schemas.openxmlformats.org/package/2006/relationships"><Relationship Id="rId2" Type="http://schemas.openxmlformats.org/officeDocument/2006/relationships/chartUserShapes" Target="../drawings/drawing2.xml"/><Relationship Id="rId1" Type="http://schemas.openxmlformats.org/officeDocument/2006/relationships/oleObject" Target="file:///C:\Documents%20and%20Settings\fozi%20alsagheer\Desktop\&#1571;&#1605;&#1604;\Amal%20research\Graphs\month-MWh.xlsx" TargetMode="External"/></Relationships>
</file>

<file path=word/charts/_rels/chart37.xml.rels><?xml version="1.0" encoding="UTF-8" standalone="yes"?>
<Relationships xmlns="http://schemas.openxmlformats.org/package/2006/relationships"><Relationship Id="rId1" Type="http://schemas.openxmlformats.org/officeDocument/2006/relationships/oleObject" Target="file:///C:\Documents%20and%20Settings\fozi%20alsagheer\Desktop\&#1571;&#1605;&#1604;\Amal%20research\Graphs\month-fuel%25%20(version%202).xlsx" TargetMode="External"/></Relationships>
</file>

<file path=word/charts/_rels/chart38.xml.rels><?xml version="1.0" encoding="UTF-8" standalone="yes"?>
<Relationships xmlns="http://schemas.openxmlformats.org/package/2006/relationships"><Relationship Id="rId1" Type="http://schemas.openxmlformats.org/officeDocument/2006/relationships/oleObject" Target="file:///C:\Documents%20and%20Settings\fozi%20alsagheer\Desktop\&#1571;&#1605;&#1604;\Amal%20research\Graphs\month-MWh.xlsx" TargetMode="External"/></Relationships>
</file>

<file path=word/charts/_rels/chart39.xml.rels><?xml version="1.0" encoding="UTF-8" standalone="yes"?>
<Relationships xmlns="http://schemas.openxmlformats.org/package/2006/relationships"><Relationship Id="rId1" Type="http://schemas.openxmlformats.org/officeDocument/2006/relationships/oleObject" Target="file:///C:\Documents%20and%20Settings\fozi%20alsagheer\Desktop\&#1571;&#1605;&#1604;\Amal%20research\Graphs\month-fuel%25%20(version%202).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40.xml.rels><?xml version="1.0" encoding="UTF-8" standalone="yes"?>
<Relationships xmlns="http://schemas.openxmlformats.org/package/2006/relationships"><Relationship Id="rId1" Type="http://schemas.openxmlformats.org/officeDocument/2006/relationships/oleObject" Target="file:///C:\Documents%20and%20Settings\fozi%20alsagheer\Desktop\&#1571;&#1605;&#1604;\Amal%20research\Graphs\month-MWh.xlsx" TargetMode="External"/></Relationships>
</file>

<file path=word/charts/_rels/chart41.xml.rels><?xml version="1.0" encoding="UTF-8" standalone="yes"?>
<Relationships xmlns="http://schemas.openxmlformats.org/package/2006/relationships"><Relationship Id="rId1" Type="http://schemas.openxmlformats.org/officeDocument/2006/relationships/oleObject" Target="file:///C:\Documents%20and%20Settings\fozi%20alsagheer\Desktop\&#1571;&#1605;&#1604;\Amal%20research\Graphs\month-fuel%25%20(version%202).xlsx" TargetMode="External"/></Relationships>
</file>

<file path=word/charts/_rels/chart42.xml.rels><?xml version="1.0" encoding="UTF-8" standalone="yes"?>
<Relationships xmlns="http://schemas.openxmlformats.org/package/2006/relationships"><Relationship Id="rId1" Type="http://schemas.openxmlformats.org/officeDocument/2006/relationships/oleObject" Target="file:///C:\Documents%20and%20Settings\fozi%20alsagheer\Desktop\&#1571;&#1605;&#1604;\Amal%20research\Graphs\month-MWh.xlsx" TargetMode="External"/></Relationships>
</file>

<file path=word/charts/_rels/chart43.xml.rels><?xml version="1.0" encoding="UTF-8" standalone="yes"?>
<Relationships xmlns="http://schemas.openxmlformats.org/package/2006/relationships"><Relationship Id="rId1" Type="http://schemas.openxmlformats.org/officeDocument/2006/relationships/oleObject" Target="file:///C:\Documents%20and%20Settings\fozi%20alsagheer\Desktop\&#1571;&#1605;&#1604;\Amal%20research\Graphs\month-fuel%25%20(version%202).xlsx" TargetMode="External"/></Relationships>
</file>

<file path=word/charts/_rels/chart44.xml.rels><?xml version="1.0" encoding="UTF-8" standalone="yes"?>
<Relationships xmlns="http://schemas.openxmlformats.org/package/2006/relationships"><Relationship Id="rId1" Type="http://schemas.openxmlformats.org/officeDocument/2006/relationships/oleObject" Target="file:///C:\Documents%20and%20Settings\Alsagheer\Desktop\Amal\Amal%20research\Calculations\Representitive-estemate.xlsx" TargetMode="External"/></Relationships>
</file>

<file path=word/charts/_rels/chart45.xml.rels><?xml version="1.0" encoding="UTF-8" standalone="yes"?>
<Relationships xmlns="http://schemas.openxmlformats.org/package/2006/relationships"><Relationship Id="rId1" Type="http://schemas.openxmlformats.org/officeDocument/2006/relationships/oleObject" Target="file:///C:\Documents%20and%20Settings\Alsagheer\Desktop\Amal\Amal%20research\Calculations\Representitive-estemate.xlsx" TargetMode="External"/></Relationships>
</file>

<file path=word/charts/_rels/chart46.xml.rels><?xml version="1.0" encoding="UTF-8" standalone="yes"?>
<Relationships xmlns="http://schemas.openxmlformats.org/package/2006/relationships"><Relationship Id="rId1" Type="http://schemas.openxmlformats.org/officeDocument/2006/relationships/oleObject" Target="file:///C:\Documents%20and%20Settings\Alsagheer\Desktop\Amal\Amal%20research\Calculations\Representitive-estemate.xlsx" TargetMode="External"/></Relationships>
</file>

<file path=word/charts/_rels/chart47.xml.rels><?xml version="1.0" encoding="UTF-8" standalone="yes"?>
<Relationships xmlns="http://schemas.openxmlformats.org/package/2006/relationships"><Relationship Id="rId1" Type="http://schemas.openxmlformats.org/officeDocument/2006/relationships/oleObject" Target="file:///C:\Documents%20and%20Settings\Alsagheer\Desktop\Amal\Amal%20research\Calculations\Representitive-estemate.xlsx" TargetMode="External"/></Relationships>
</file>

<file path=word/charts/_rels/chart48.xml.rels><?xml version="1.0" encoding="UTF-8" standalone="yes"?>
<Relationships xmlns="http://schemas.openxmlformats.org/package/2006/relationships"><Relationship Id="rId1" Type="http://schemas.openxmlformats.org/officeDocument/2006/relationships/oleObject" Target="file:///C:\Documents%20and%20Settings\Alsagheer\Desktop\Amal\Amal%20research\Calculations\Representitive-estemate.xlsx" TargetMode="External"/></Relationships>
</file>

<file path=word/charts/_rels/chart49.xml.rels><?xml version="1.0" encoding="UTF-8" standalone="yes"?>
<Relationships xmlns="http://schemas.openxmlformats.org/package/2006/relationships"><Relationship Id="rId1" Type="http://schemas.openxmlformats.org/officeDocument/2006/relationships/oleObject" Target="file:///C:\Documents%20and%20Settings\Alsagheer\Desktop\Amal\Amal%20research\Calculations\Representitive-estemate.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Documents%20and%20Settings\Fozi%20Alsagheer\Desktop\&#1571;&#1605;&#1604;\Amal%20research\Calculations\Ontario%20April%201-7-2008.xlsx" TargetMode="External"/></Relationships>
</file>

<file path=word/charts/_rels/chart50.xml.rels><?xml version="1.0" encoding="UTF-8" standalone="yes"?>
<Relationships xmlns="http://schemas.openxmlformats.org/package/2006/relationships"><Relationship Id="rId1" Type="http://schemas.openxmlformats.org/officeDocument/2006/relationships/oleObject" Target="file:///C:\Documents%20and%20Settings\Alsagheer\Desktop\Amal\Amal%20research\Calculations\Representitive-estemate.xlsx" TargetMode="External"/></Relationships>
</file>

<file path=word/charts/_rels/chart51.xml.rels><?xml version="1.0" encoding="UTF-8" standalone="yes"?>
<Relationships xmlns="http://schemas.openxmlformats.org/package/2006/relationships"><Relationship Id="rId1" Type="http://schemas.openxmlformats.org/officeDocument/2006/relationships/oleObject" Target="file:///C:\Documents%20and%20Settings\Alsagheer\Desktop\Amal\Amal%20research\Calculations\Representitive-estemate.xlsx" TargetMode="External"/></Relationships>
</file>

<file path=word/charts/_rels/chart52.xml.rels><?xml version="1.0" encoding="UTF-8" standalone="yes"?>
<Relationships xmlns="http://schemas.openxmlformats.org/package/2006/relationships"><Relationship Id="rId1" Type="http://schemas.openxmlformats.org/officeDocument/2006/relationships/oleObject" Target="file:///C:\Documents%20and%20Settings\Alsagheer\Desktop\Amal\Amal%20research\Calculations\Representitive-estemate.xlsx" TargetMode="External"/></Relationships>
</file>

<file path=word/charts/_rels/chart53.xml.rels><?xml version="1.0" encoding="UTF-8" standalone="yes"?>
<Relationships xmlns="http://schemas.openxmlformats.org/package/2006/relationships"><Relationship Id="rId1" Type="http://schemas.openxmlformats.org/officeDocument/2006/relationships/oleObject" Target="file:///C:\Documents%20and%20Settings\Alsagheer\Desktop\Amal\Amal%20research\Calculations\Representitive-estemate.xlsx" TargetMode="External"/></Relationships>
</file>

<file path=word/charts/_rels/chart54.xml.rels><?xml version="1.0" encoding="UTF-8" standalone="yes"?>
<Relationships xmlns="http://schemas.openxmlformats.org/package/2006/relationships"><Relationship Id="rId1" Type="http://schemas.openxmlformats.org/officeDocument/2006/relationships/oleObject" Target="file:///C:\Documents%20and%20Settings\Alsagheer\Desktop\Amal\Amal%20research\Calculations\Representitive-estemate.xlsx" TargetMode="External"/></Relationships>
</file>

<file path=word/charts/_rels/chart55.xml.rels><?xml version="1.0" encoding="UTF-8" standalone="yes"?>
<Relationships xmlns="http://schemas.openxmlformats.org/package/2006/relationships"><Relationship Id="rId1" Type="http://schemas.openxmlformats.org/officeDocument/2006/relationships/oleObject" Target="file:///C:\Documents%20and%20Settings\Alsagheer\Desktop\Amal\Amal%20research\Calculations\Representitive-estemate.xlsx" TargetMode="External"/></Relationships>
</file>

<file path=word/charts/_rels/chart56.xml.rels><?xml version="1.0" encoding="UTF-8" standalone="yes"?>
<Relationships xmlns="http://schemas.openxmlformats.org/package/2006/relationships"><Relationship Id="rId1" Type="http://schemas.openxmlformats.org/officeDocument/2006/relationships/oleObject" Target="file:///C:\Documents%20and%20Settings\Alsagheer\Desktop\Amal\Amal%20research\Calculations\Representitive-estemate.xlsx" TargetMode="External"/></Relationships>
</file>

<file path=word/charts/_rels/chart57.xml.rels><?xml version="1.0" encoding="UTF-8" standalone="yes"?>
<Relationships xmlns="http://schemas.openxmlformats.org/package/2006/relationships"><Relationship Id="rId1" Type="http://schemas.openxmlformats.org/officeDocument/2006/relationships/oleObject" Target="file:///C:\Documents%20and%20Settings\Alsagheer\Desktop\Amal\Amal%20research\Calculations\Representitive-estemate.xlsx" TargetMode="External"/></Relationships>
</file>

<file path=word/charts/_rels/chart58.xml.rels><?xml version="1.0" encoding="UTF-8" standalone="yes"?>
<Relationships xmlns="http://schemas.openxmlformats.org/package/2006/relationships"><Relationship Id="rId1" Type="http://schemas.openxmlformats.org/officeDocument/2006/relationships/oleObject" Target="file:///C:\Documents%20and%20Settings\Alsagheer\Desktop\Amal\Amal%20research\Calculations\Representitive-estemate.xlsx" TargetMode="External"/></Relationships>
</file>

<file path=word/charts/_rels/chart59.xml.rels><?xml version="1.0" encoding="UTF-8" standalone="yes"?>
<Relationships xmlns="http://schemas.openxmlformats.org/package/2006/relationships"><Relationship Id="rId1" Type="http://schemas.openxmlformats.org/officeDocument/2006/relationships/oleObject" Target="file:///C:\Documents%20and%20Settings\Alsagheer\Desktop\Amal\Amal%20research\Calculations\Representitive-estemate.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Documents%20and%20Settings\Fozi%20Alsagheer\Desktop\&#1571;&#1605;&#1604;\Amal%20research\Calculations\Ontario%20April%201-7-2008.xls" TargetMode="External"/></Relationships>
</file>

<file path=word/charts/_rels/chart60.xml.rels><?xml version="1.0" encoding="UTF-8" standalone="yes"?>
<Relationships xmlns="http://schemas.openxmlformats.org/package/2006/relationships"><Relationship Id="rId1" Type="http://schemas.openxmlformats.org/officeDocument/2006/relationships/oleObject" Target="file:///C:\Documents%20and%20Settings\Alsagheer\Desktop\Amal\Amal%20research\Calculations\Representitive-estemate.xlsx" TargetMode="External"/></Relationships>
</file>

<file path=word/charts/_rels/chart61.xml.rels><?xml version="1.0" encoding="UTF-8" standalone="yes"?>
<Relationships xmlns="http://schemas.openxmlformats.org/package/2006/relationships"><Relationship Id="rId1" Type="http://schemas.openxmlformats.org/officeDocument/2006/relationships/oleObject" Target="file:///C:\Documents%20and%20Settings\Alsagheer\Desktop\Amal\Amal%20research\Calculations\Representitive-estemate.xlsx" TargetMode="External"/></Relationships>
</file>

<file path=word/charts/_rels/chart62.xml.rels><?xml version="1.0" encoding="UTF-8" standalone="yes"?>
<Relationships xmlns="http://schemas.openxmlformats.org/package/2006/relationships"><Relationship Id="rId1" Type="http://schemas.openxmlformats.org/officeDocument/2006/relationships/oleObject" Target="file:///C:\Documents%20and%20Settings\Alsagheer\Desktop\Amal\Amal%20research\Calculations\Representitive-estemate.xlsx" TargetMode="External"/></Relationships>
</file>

<file path=word/charts/_rels/chart63.xml.rels><?xml version="1.0" encoding="UTF-8" standalone="yes"?>
<Relationships xmlns="http://schemas.openxmlformats.org/package/2006/relationships"><Relationship Id="rId1" Type="http://schemas.openxmlformats.org/officeDocument/2006/relationships/oleObject" Target="file:///C:\Documents%20and%20Settings\Alsagheer\Desktop\Amal\Amal%20research\Calculations\Representitive-estemate.xlsx" TargetMode="External"/></Relationships>
</file>

<file path=word/charts/_rels/chart64.xml.rels><?xml version="1.0" encoding="UTF-8" standalone="yes"?>
<Relationships xmlns="http://schemas.openxmlformats.org/package/2006/relationships"><Relationship Id="rId1" Type="http://schemas.openxmlformats.org/officeDocument/2006/relationships/oleObject" Target="file:///C:\Documents%20and%20Settings\Alsagheer\Desktop\Amal\Amal%20research\Calculations\Representitive-estemate.xlsx" TargetMode="External"/></Relationships>
</file>

<file path=word/charts/_rels/chart65.xml.rels><?xml version="1.0" encoding="UTF-8" standalone="yes"?>
<Relationships xmlns="http://schemas.openxmlformats.org/package/2006/relationships"><Relationship Id="rId1" Type="http://schemas.openxmlformats.org/officeDocument/2006/relationships/oleObject" Target="file:///C:\Documents%20and%20Settings\Alsagheer\Desktop\Amal\Amal%20research\Calculations\Representitive-estemate.xlsx" TargetMode="External"/></Relationships>
</file>

<file path=word/charts/_rels/chart66.xml.rels><?xml version="1.0" encoding="UTF-8" standalone="yes"?>
<Relationships xmlns="http://schemas.openxmlformats.org/package/2006/relationships"><Relationship Id="rId1" Type="http://schemas.openxmlformats.org/officeDocument/2006/relationships/oleObject" Target="file:///C:\Documents%20and%20Settings\Alsagheer\Desktop\Amal\Amal%20research\Calculations\Representitive-estemate.xlsx" TargetMode="External"/></Relationships>
</file>

<file path=word/charts/_rels/chart67.xml.rels><?xml version="1.0" encoding="UTF-8" standalone="yes"?>
<Relationships xmlns="http://schemas.openxmlformats.org/package/2006/relationships"><Relationship Id="rId1" Type="http://schemas.openxmlformats.org/officeDocument/2006/relationships/oleObject" Target="file:///C:\Documents%20and%20Settings\Alsagheer\Desktop\Amal\Amal%20research\Calculations\Representitive-estemate.xlsx" TargetMode="External"/></Relationships>
</file>

<file path=word/charts/_rels/chart68.xml.rels><?xml version="1.0" encoding="UTF-8" standalone="yes"?>
<Relationships xmlns="http://schemas.openxmlformats.org/package/2006/relationships"><Relationship Id="rId1" Type="http://schemas.openxmlformats.org/officeDocument/2006/relationships/oleObject" Target="file:///C:\Documents%20and%20Settings\Alsagheer\Desktop\Amal\Amal%20research\Calculations\Representitive-estemate.xlsx" TargetMode="External"/></Relationships>
</file>

<file path=word/charts/_rels/chart69.xml.rels><?xml version="1.0" encoding="UTF-8" standalone="yes"?>
<Relationships xmlns="http://schemas.openxmlformats.org/package/2006/relationships"><Relationship Id="rId1" Type="http://schemas.openxmlformats.org/officeDocument/2006/relationships/oleObject" Target="file:///C:\Documents%20and%20Settings\Alsagheer\Desktop\Amal\Amal%20research\Calculations\Representitive-estemate.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C:\Documents%20and%20Settings\Alsagheer\Desktop\ontario-calculation%20100%25.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C:\Documents%20and%20Settings\Alsagheer\Desktop\comparison.xlsx"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C:\Documents%20and%20Settings\Alsagheer\Desktop\comparison.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style val="32"/>
  <c:chart>
    <c:plotArea>
      <c:layout>
        <c:manualLayout>
          <c:layoutTarget val="inner"/>
          <c:xMode val="edge"/>
          <c:yMode val="edge"/>
          <c:x val="0.1066582602632047"/>
          <c:y val="3.5046128372317402E-2"/>
          <c:w val="0.41912637926234519"/>
          <c:h val="0.93662312658889746"/>
        </c:manualLayout>
      </c:layout>
      <c:pieChart>
        <c:varyColors val="1"/>
        <c:ser>
          <c:idx val="0"/>
          <c:order val="0"/>
          <c:dPt>
            <c:idx val="0"/>
            <c:spPr>
              <a:solidFill>
                <a:schemeClr val="accent6">
                  <a:lumMod val="50000"/>
                </a:schemeClr>
              </a:solidFill>
            </c:spPr>
          </c:dPt>
          <c:dPt>
            <c:idx val="1"/>
            <c:spPr>
              <a:solidFill>
                <a:schemeClr val="accent6">
                  <a:lumMod val="75000"/>
                </a:schemeClr>
              </a:solidFill>
            </c:spPr>
          </c:dPt>
          <c:dPt>
            <c:idx val="2"/>
            <c:explosion val="11"/>
            <c:spPr>
              <a:solidFill>
                <a:srgbClr val="FF9900"/>
              </a:solidFill>
            </c:spPr>
          </c:dPt>
          <c:dPt>
            <c:idx val="4"/>
            <c:spPr>
              <a:solidFill>
                <a:srgbClr val="FFFF00"/>
              </a:solidFill>
            </c:spPr>
          </c:dPt>
          <c:cat>
            <c:strRef>
              <c:f>Sheet1!$A$1:$A$5</c:f>
              <c:strCache>
                <c:ptCount val="5"/>
                <c:pt idx="0">
                  <c:v>Industrial  38%</c:v>
                </c:pt>
                <c:pt idx="1">
                  <c:v>Transportation  28% </c:v>
                </c:pt>
                <c:pt idx="2">
                  <c:v>Residential  17%</c:v>
                </c:pt>
                <c:pt idx="3">
                  <c:v>Commercial/Institutional  14%</c:v>
                </c:pt>
                <c:pt idx="4">
                  <c:v>Agriculture  2%</c:v>
                </c:pt>
              </c:strCache>
            </c:strRef>
          </c:cat>
          <c:val>
            <c:numRef>
              <c:f>Sheet1!$B$1:$B$5</c:f>
              <c:numCache>
                <c:formatCode>0%</c:formatCode>
                <c:ptCount val="5"/>
                <c:pt idx="0">
                  <c:v>0.38000000000001088</c:v>
                </c:pt>
                <c:pt idx="1">
                  <c:v>0.28000000000000008</c:v>
                </c:pt>
                <c:pt idx="2">
                  <c:v>0.17</c:v>
                </c:pt>
                <c:pt idx="3">
                  <c:v>0.14000000000000001</c:v>
                </c:pt>
                <c:pt idx="4">
                  <c:v>2.0000000000000052E-2</c:v>
                </c:pt>
              </c:numCache>
            </c:numRef>
          </c:val>
        </c:ser>
        <c:firstSliceAng val="0"/>
      </c:pieChart>
    </c:plotArea>
    <c:legend>
      <c:legendPos val="r"/>
      <c:layout>
        <c:manualLayout>
          <c:xMode val="edge"/>
          <c:yMode val="edge"/>
          <c:x val="0.57536543508984461"/>
          <c:y val="0.13859035540054801"/>
          <c:w val="0.42463459645669294"/>
          <c:h val="0.7228190570126406"/>
        </c:manualLayout>
      </c:layout>
      <c:txPr>
        <a:bodyPr/>
        <a:lstStyle/>
        <a:p>
          <a:pPr>
            <a:defRPr>
              <a:latin typeface="Times New Roman" pitchFamily="18" charset="0"/>
              <a:cs typeface="Times New Roman" pitchFamily="18" charset="0"/>
            </a:defRPr>
          </a:pPr>
          <a:endParaRPr lang="en-US"/>
        </a:p>
      </c:txPr>
    </c:legend>
    <c:plotVisOnly val="1"/>
  </c:chart>
  <c:spPr>
    <a:solidFill>
      <a:schemeClr val="lt1"/>
    </a:solidFill>
    <a:ln w="25400" cap="flat" cmpd="sng" algn="ctr">
      <a:solidFill>
        <a:schemeClr val="tx1">
          <a:lumMod val="50000"/>
          <a:lumOff val="50000"/>
        </a:schemeClr>
      </a:solidFill>
      <a:prstDash val="solid"/>
    </a:ln>
    <a:effectLst/>
  </c:spPr>
  <c:txPr>
    <a:bodyPr/>
    <a:lstStyle/>
    <a:p>
      <a:pPr>
        <a:defRPr>
          <a:solidFill>
            <a:schemeClr val="dk1"/>
          </a:solidFill>
          <a:latin typeface="+mn-lt"/>
          <a:ea typeface="+mn-ea"/>
          <a:cs typeface="+mn-cs"/>
        </a:defRPr>
      </a:pPr>
      <a:endParaRPr lang="en-US"/>
    </a:p>
  </c:txPr>
  <c:externalData r:id="rId1"/>
</c:chartSpace>
</file>

<file path=word/charts/chart10.xml><?xml version="1.0" encoding="utf-8"?>
<c:chartSpace xmlns:c="http://schemas.openxmlformats.org/drawingml/2006/chart" xmlns:a="http://schemas.openxmlformats.org/drawingml/2006/main" xmlns:r="http://schemas.openxmlformats.org/officeDocument/2006/relationships">
  <c:date1904 val="1"/>
  <c:lang val="en-US"/>
  <c:chart>
    <c:autoTitleDeleted val="1"/>
    <c:plotArea>
      <c:layout>
        <c:manualLayout>
          <c:layoutTarget val="inner"/>
          <c:xMode val="edge"/>
          <c:yMode val="edge"/>
          <c:x val="0.11194290816312615"/>
          <c:y val="7.3018814147922814E-2"/>
          <c:w val="0.66444994064288199"/>
          <c:h val="0.78273742730082463"/>
        </c:manualLayout>
      </c:layout>
      <c:scatterChart>
        <c:scatterStyle val="smoothMarker"/>
        <c:ser>
          <c:idx val="0"/>
          <c:order val="0"/>
          <c:tx>
            <c:strRef>
              <c:f>'all methods'!$B$100</c:f>
              <c:strCache>
                <c:ptCount val="1"/>
                <c:pt idx="0">
                  <c:v>GHGIFA</c:v>
                </c:pt>
              </c:strCache>
            </c:strRef>
          </c:tx>
          <c:marker>
            <c:symbol val="square"/>
            <c:size val="4"/>
          </c:marker>
          <c:xVal>
            <c:strRef>
              <c:f>'all methods'!$A$101:$A$112</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xVal>
          <c:yVal>
            <c:numRef>
              <c:f>'all methods'!$B$101:$B$112</c:f>
              <c:numCache>
                <c:formatCode>#,##0</c:formatCode>
                <c:ptCount val="12"/>
                <c:pt idx="0">
                  <c:v>689</c:v>
                </c:pt>
                <c:pt idx="1">
                  <c:v>689</c:v>
                </c:pt>
                <c:pt idx="2">
                  <c:v>689</c:v>
                </c:pt>
                <c:pt idx="3">
                  <c:v>689</c:v>
                </c:pt>
                <c:pt idx="4">
                  <c:v>689</c:v>
                </c:pt>
                <c:pt idx="5">
                  <c:v>689</c:v>
                </c:pt>
                <c:pt idx="6">
                  <c:v>689</c:v>
                </c:pt>
                <c:pt idx="7">
                  <c:v>689</c:v>
                </c:pt>
                <c:pt idx="8">
                  <c:v>689</c:v>
                </c:pt>
                <c:pt idx="9">
                  <c:v>689</c:v>
                </c:pt>
                <c:pt idx="10">
                  <c:v>689</c:v>
                </c:pt>
                <c:pt idx="11">
                  <c:v>689</c:v>
                </c:pt>
              </c:numCache>
            </c:numRef>
          </c:yVal>
          <c:smooth val="1"/>
        </c:ser>
        <c:ser>
          <c:idx val="1"/>
          <c:order val="1"/>
          <c:tx>
            <c:strRef>
              <c:f>'all methods'!$C$100</c:f>
              <c:strCache>
                <c:ptCount val="1"/>
                <c:pt idx="0">
                  <c:v>GHGIFM</c:v>
                </c:pt>
              </c:strCache>
            </c:strRef>
          </c:tx>
          <c:spPr>
            <a:ln>
              <a:solidFill>
                <a:schemeClr val="tx2">
                  <a:lumMod val="20000"/>
                  <a:lumOff val="80000"/>
                </a:schemeClr>
              </a:solidFill>
            </a:ln>
          </c:spPr>
          <c:marker>
            <c:symbol val="square"/>
            <c:size val="4"/>
            <c:spPr>
              <a:solidFill>
                <a:schemeClr val="tx2">
                  <a:lumMod val="20000"/>
                  <a:lumOff val="80000"/>
                </a:schemeClr>
              </a:solidFill>
              <a:ln>
                <a:solidFill>
                  <a:schemeClr val="tx2">
                    <a:lumMod val="20000"/>
                    <a:lumOff val="80000"/>
                  </a:schemeClr>
                </a:solidFill>
              </a:ln>
            </c:spPr>
          </c:marker>
          <c:xVal>
            <c:strRef>
              <c:f>'all methods'!$A$101:$A$112</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xVal>
          <c:yVal>
            <c:numRef>
              <c:f>'all methods'!$C$101:$C$112</c:f>
              <c:numCache>
                <c:formatCode>#,##0</c:formatCode>
                <c:ptCount val="12"/>
                <c:pt idx="0">
                  <c:v>786</c:v>
                </c:pt>
                <c:pt idx="1">
                  <c:v>786</c:v>
                </c:pt>
                <c:pt idx="2">
                  <c:v>786</c:v>
                </c:pt>
                <c:pt idx="3">
                  <c:v>786</c:v>
                </c:pt>
                <c:pt idx="4">
                  <c:v>786</c:v>
                </c:pt>
                <c:pt idx="5">
                  <c:v>786</c:v>
                </c:pt>
                <c:pt idx="6">
                  <c:v>786</c:v>
                </c:pt>
                <c:pt idx="7">
                  <c:v>786</c:v>
                </c:pt>
                <c:pt idx="8">
                  <c:v>786</c:v>
                </c:pt>
                <c:pt idx="9">
                  <c:v>786</c:v>
                </c:pt>
                <c:pt idx="10">
                  <c:v>786</c:v>
                </c:pt>
                <c:pt idx="11">
                  <c:v>786</c:v>
                </c:pt>
              </c:numCache>
            </c:numRef>
          </c:yVal>
          <c:smooth val="1"/>
        </c:ser>
        <c:ser>
          <c:idx val="2"/>
          <c:order val="2"/>
          <c:tx>
            <c:strRef>
              <c:f>'all methods'!$D$100</c:f>
              <c:strCache>
                <c:ptCount val="1"/>
                <c:pt idx="0">
                  <c:v> Weighted annual marginal GHGIF</c:v>
                </c:pt>
              </c:strCache>
            </c:strRef>
          </c:tx>
          <c:spPr>
            <a:ln>
              <a:solidFill>
                <a:srgbClr val="FF0000"/>
              </a:solidFill>
            </a:ln>
          </c:spPr>
          <c:marker>
            <c:symbol val="square"/>
            <c:size val="4"/>
            <c:spPr>
              <a:solidFill>
                <a:srgbClr val="FF0000"/>
              </a:solidFill>
              <a:ln>
                <a:solidFill>
                  <a:srgbClr val="FF0000"/>
                </a:solidFill>
              </a:ln>
            </c:spPr>
          </c:marker>
          <c:xVal>
            <c:strRef>
              <c:f>'all methods'!$A$101:$A$112</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xVal>
          <c:yVal>
            <c:numRef>
              <c:f>'all methods'!$D$101:$D$112</c:f>
              <c:numCache>
                <c:formatCode>#,##0</c:formatCode>
                <c:ptCount val="12"/>
                <c:pt idx="0">
                  <c:v>360</c:v>
                </c:pt>
                <c:pt idx="1">
                  <c:v>360</c:v>
                </c:pt>
                <c:pt idx="2">
                  <c:v>360</c:v>
                </c:pt>
                <c:pt idx="3">
                  <c:v>360</c:v>
                </c:pt>
                <c:pt idx="4">
                  <c:v>360</c:v>
                </c:pt>
                <c:pt idx="5">
                  <c:v>360</c:v>
                </c:pt>
                <c:pt idx="6">
                  <c:v>360</c:v>
                </c:pt>
                <c:pt idx="7">
                  <c:v>360</c:v>
                </c:pt>
                <c:pt idx="8">
                  <c:v>360</c:v>
                </c:pt>
                <c:pt idx="9">
                  <c:v>360</c:v>
                </c:pt>
                <c:pt idx="10">
                  <c:v>360</c:v>
                </c:pt>
                <c:pt idx="11">
                  <c:v>360</c:v>
                </c:pt>
              </c:numCache>
            </c:numRef>
          </c:yVal>
          <c:smooth val="1"/>
        </c:ser>
        <c:ser>
          <c:idx val="3"/>
          <c:order val="3"/>
          <c:tx>
            <c:strRef>
              <c:f>'all methods'!$E$100</c:f>
              <c:strCache>
                <c:ptCount val="1"/>
                <c:pt idx="0">
                  <c:v>Monthly GHGIF based on ICF estimates</c:v>
                </c:pt>
              </c:strCache>
            </c:strRef>
          </c:tx>
          <c:spPr>
            <a:ln>
              <a:solidFill>
                <a:srgbClr val="92D050"/>
              </a:solidFill>
            </a:ln>
          </c:spPr>
          <c:marker>
            <c:symbol val="square"/>
            <c:size val="4"/>
            <c:spPr>
              <a:solidFill>
                <a:srgbClr val="92D050"/>
              </a:solidFill>
              <a:ln>
                <a:solidFill>
                  <a:srgbClr val="92D050"/>
                </a:solidFill>
              </a:ln>
            </c:spPr>
          </c:marker>
          <c:xVal>
            <c:strRef>
              <c:f>'all methods'!$A$101:$A$112</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xVal>
          <c:yVal>
            <c:numRef>
              <c:f>'all methods'!$E$101:$E$112</c:f>
              <c:numCache>
                <c:formatCode>#,##0</c:formatCode>
                <c:ptCount val="12"/>
                <c:pt idx="0">
                  <c:v>670</c:v>
                </c:pt>
                <c:pt idx="1">
                  <c:v>693</c:v>
                </c:pt>
                <c:pt idx="2">
                  <c:v>557</c:v>
                </c:pt>
                <c:pt idx="3">
                  <c:v>575</c:v>
                </c:pt>
                <c:pt idx="4">
                  <c:v>867</c:v>
                </c:pt>
                <c:pt idx="5">
                  <c:v>811</c:v>
                </c:pt>
                <c:pt idx="6">
                  <c:v>745</c:v>
                </c:pt>
                <c:pt idx="7">
                  <c:v>758</c:v>
                </c:pt>
                <c:pt idx="8">
                  <c:v>673</c:v>
                </c:pt>
                <c:pt idx="9">
                  <c:v>677</c:v>
                </c:pt>
                <c:pt idx="10">
                  <c:v>659</c:v>
                </c:pt>
                <c:pt idx="11">
                  <c:v>589</c:v>
                </c:pt>
              </c:numCache>
            </c:numRef>
          </c:yVal>
          <c:smooth val="1"/>
        </c:ser>
        <c:axId val="64325888"/>
        <c:axId val="64340736"/>
      </c:scatterChart>
      <c:valAx>
        <c:axId val="64325888"/>
        <c:scaling>
          <c:orientation val="minMax"/>
          <c:max val="12"/>
          <c:min val="1"/>
        </c:scaling>
        <c:axPos val="b"/>
        <c:title>
          <c:tx>
            <c:rich>
              <a:bodyPr/>
              <a:lstStyle/>
              <a:p>
                <a:pPr>
                  <a:defRPr b="0"/>
                </a:pPr>
                <a:r>
                  <a:rPr lang="en-US" b="0"/>
                  <a:t>Month</a:t>
                </a:r>
              </a:p>
            </c:rich>
          </c:tx>
        </c:title>
        <c:majorTickMark val="none"/>
        <c:tickLblPos val="nextTo"/>
        <c:crossAx val="64340736"/>
        <c:crosses val="autoZero"/>
        <c:crossBetween val="midCat"/>
        <c:majorUnit val="1"/>
      </c:valAx>
      <c:valAx>
        <c:axId val="64340736"/>
        <c:scaling>
          <c:orientation val="minMax"/>
          <c:max val="900"/>
          <c:min val="350"/>
        </c:scaling>
        <c:axPos val="l"/>
        <c:majorGridlines/>
        <c:title>
          <c:tx>
            <c:rich>
              <a:bodyPr/>
              <a:lstStyle/>
              <a:p>
                <a:pPr>
                  <a:defRPr b="0"/>
                </a:pPr>
                <a:r>
                  <a:rPr lang="en-US" b="0"/>
                  <a:t>g CO2eq/kWh</a:t>
                </a:r>
              </a:p>
            </c:rich>
          </c:tx>
        </c:title>
        <c:numFmt formatCode="#,##0" sourceLinked="1"/>
        <c:majorTickMark val="none"/>
        <c:tickLblPos val="nextTo"/>
        <c:crossAx val="64325888"/>
        <c:crosses val="autoZero"/>
        <c:crossBetween val="midCat"/>
        <c:majorUnit val="50"/>
      </c:valAx>
    </c:plotArea>
    <c:legend>
      <c:legendPos val="r"/>
      <c:layout>
        <c:manualLayout>
          <c:xMode val="edge"/>
          <c:yMode val="edge"/>
          <c:x val="0.79384011996770099"/>
          <c:y val="0.12666176486543554"/>
          <c:w val="0.19231745299342617"/>
          <c:h val="0.67671343386733762"/>
        </c:manualLayout>
      </c:layout>
      <c:txPr>
        <a:bodyPr/>
        <a:lstStyle/>
        <a:p>
          <a:pPr>
            <a:defRPr sz="800"/>
          </a:pPr>
          <a:endParaRPr lang="en-US"/>
        </a:p>
      </c:txPr>
    </c:legend>
    <c:plotVisOnly val="1"/>
  </c:chart>
  <c:spPr>
    <a:solidFill>
      <a:schemeClr val="lt1"/>
    </a:solidFill>
    <a:ln w="25400" cap="flat" cmpd="sng" algn="ctr">
      <a:solidFill>
        <a:schemeClr val="tx1">
          <a:lumMod val="50000"/>
          <a:lumOff val="50000"/>
        </a:schemeClr>
      </a:solidFill>
      <a:prstDash val="solid"/>
    </a:ln>
    <a:effectLst/>
  </c:spPr>
  <c:txPr>
    <a:bodyPr/>
    <a:lstStyle/>
    <a:p>
      <a:pPr>
        <a:defRPr sz="900">
          <a:solidFill>
            <a:schemeClr val="dk1"/>
          </a:solidFill>
          <a:latin typeface="+mn-lt"/>
          <a:ea typeface="+mn-ea"/>
          <a:cs typeface="+mn-cs"/>
        </a:defRPr>
      </a:pPr>
      <a:endParaRPr lang="en-US"/>
    </a:p>
  </c:txPr>
  <c:externalData r:id="rId1"/>
</c:chartSpace>
</file>

<file path=word/charts/chart11.xml><?xml version="1.0" encoding="utf-8"?>
<c:chartSpace xmlns:c="http://schemas.openxmlformats.org/drawingml/2006/chart" xmlns:a="http://schemas.openxmlformats.org/drawingml/2006/main" xmlns:r="http://schemas.openxmlformats.org/officeDocument/2006/relationships">
  <c:date1904 val="1"/>
  <c:lang val="en-US"/>
  <c:chart>
    <c:autoTitleDeleted val="1"/>
    <c:plotArea>
      <c:layout>
        <c:manualLayout>
          <c:layoutTarget val="inner"/>
          <c:xMode val="edge"/>
          <c:yMode val="edge"/>
          <c:x val="0.11194290816312615"/>
          <c:y val="6.0062365822928808E-2"/>
          <c:w val="0.67367416780893463"/>
          <c:h val="0.78496830522819261"/>
        </c:manualLayout>
      </c:layout>
      <c:scatterChart>
        <c:scatterStyle val="smoothMarker"/>
        <c:ser>
          <c:idx val="0"/>
          <c:order val="0"/>
          <c:tx>
            <c:strRef>
              <c:f>'all methods'!$B$86</c:f>
              <c:strCache>
                <c:ptCount val="1"/>
                <c:pt idx="0">
                  <c:v>GHGIFA</c:v>
                </c:pt>
              </c:strCache>
            </c:strRef>
          </c:tx>
          <c:marker>
            <c:symbol val="square"/>
            <c:size val="4"/>
          </c:marker>
          <c:xVal>
            <c:strRef>
              <c:f>'all methods'!$A$87:$A$98</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xVal>
          <c:yVal>
            <c:numRef>
              <c:f>'all methods'!$B$87:$B$98</c:f>
              <c:numCache>
                <c:formatCode>#,##0</c:formatCode>
                <c:ptCount val="12"/>
                <c:pt idx="0">
                  <c:v>433</c:v>
                </c:pt>
                <c:pt idx="1">
                  <c:v>433</c:v>
                </c:pt>
                <c:pt idx="2">
                  <c:v>433</c:v>
                </c:pt>
                <c:pt idx="3">
                  <c:v>433</c:v>
                </c:pt>
                <c:pt idx="4">
                  <c:v>433</c:v>
                </c:pt>
                <c:pt idx="5">
                  <c:v>433</c:v>
                </c:pt>
                <c:pt idx="6">
                  <c:v>433</c:v>
                </c:pt>
                <c:pt idx="7">
                  <c:v>433</c:v>
                </c:pt>
                <c:pt idx="8">
                  <c:v>433</c:v>
                </c:pt>
                <c:pt idx="9">
                  <c:v>433</c:v>
                </c:pt>
                <c:pt idx="10">
                  <c:v>433</c:v>
                </c:pt>
                <c:pt idx="11">
                  <c:v>433</c:v>
                </c:pt>
              </c:numCache>
            </c:numRef>
          </c:yVal>
          <c:smooth val="1"/>
        </c:ser>
        <c:ser>
          <c:idx val="1"/>
          <c:order val="1"/>
          <c:tx>
            <c:strRef>
              <c:f>'all methods'!$C$86</c:f>
              <c:strCache>
                <c:ptCount val="1"/>
                <c:pt idx="0">
                  <c:v>GHGIFM</c:v>
                </c:pt>
              </c:strCache>
            </c:strRef>
          </c:tx>
          <c:spPr>
            <a:ln>
              <a:solidFill>
                <a:schemeClr val="tx2">
                  <a:lumMod val="20000"/>
                  <a:lumOff val="80000"/>
                </a:schemeClr>
              </a:solidFill>
            </a:ln>
          </c:spPr>
          <c:marker>
            <c:symbol val="square"/>
            <c:size val="4"/>
            <c:spPr>
              <a:solidFill>
                <a:schemeClr val="tx2">
                  <a:lumMod val="20000"/>
                  <a:lumOff val="80000"/>
                </a:schemeClr>
              </a:solidFill>
              <a:ln>
                <a:solidFill>
                  <a:schemeClr val="tx2">
                    <a:lumMod val="20000"/>
                    <a:lumOff val="80000"/>
                  </a:schemeClr>
                </a:solidFill>
              </a:ln>
            </c:spPr>
          </c:marker>
          <c:xVal>
            <c:strRef>
              <c:f>'all methods'!$A$87:$A$98</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xVal>
          <c:yVal>
            <c:numRef>
              <c:f>'all methods'!$C$87:$C$98</c:f>
              <c:numCache>
                <c:formatCode>#,##0</c:formatCode>
                <c:ptCount val="12"/>
                <c:pt idx="0">
                  <c:v>810</c:v>
                </c:pt>
                <c:pt idx="1">
                  <c:v>810</c:v>
                </c:pt>
                <c:pt idx="2">
                  <c:v>810</c:v>
                </c:pt>
                <c:pt idx="3">
                  <c:v>810</c:v>
                </c:pt>
                <c:pt idx="4">
                  <c:v>810</c:v>
                </c:pt>
                <c:pt idx="5">
                  <c:v>810</c:v>
                </c:pt>
                <c:pt idx="6">
                  <c:v>810</c:v>
                </c:pt>
                <c:pt idx="7">
                  <c:v>810</c:v>
                </c:pt>
                <c:pt idx="8">
                  <c:v>810</c:v>
                </c:pt>
                <c:pt idx="9">
                  <c:v>810</c:v>
                </c:pt>
                <c:pt idx="10">
                  <c:v>810</c:v>
                </c:pt>
                <c:pt idx="11">
                  <c:v>810</c:v>
                </c:pt>
              </c:numCache>
            </c:numRef>
          </c:yVal>
          <c:smooth val="1"/>
        </c:ser>
        <c:ser>
          <c:idx val="2"/>
          <c:order val="2"/>
          <c:tx>
            <c:strRef>
              <c:f>'all methods'!$D$86</c:f>
              <c:strCache>
                <c:ptCount val="1"/>
                <c:pt idx="0">
                  <c:v> Weighted annual marginal GHGIF</c:v>
                </c:pt>
              </c:strCache>
            </c:strRef>
          </c:tx>
          <c:spPr>
            <a:ln>
              <a:solidFill>
                <a:srgbClr val="FF0000"/>
              </a:solidFill>
            </a:ln>
          </c:spPr>
          <c:marker>
            <c:symbol val="square"/>
            <c:size val="4"/>
            <c:spPr>
              <a:solidFill>
                <a:srgbClr val="FF0000"/>
              </a:solidFill>
              <a:ln>
                <a:solidFill>
                  <a:srgbClr val="FF0000"/>
                </a:solidFill>
              </a:ln>
            </c:spPr>
          </c:marker>
          <c:xVal>
            <c:strRef>
              <c:f>'all methods'!$A$87:$A$98</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xVal>
          <c:yVal>
            <c:numRef>
              <c:f>'all methods'!$D$87:$D$98</c:f>
              <c:numCache>
                <c:formatCode>#,##0</c:formatCode>
                <c:ptCount val="12"/>
                <c:pt idx="0">
                  <c:v>837</c:v>
                </c:pt>
                <c:pt idx="1">
                  <c:v>837</c:v>
                </c:pt>
                <c:pt idx="2">
                  <c:v>837</c:v>
                </c:pt>
                <c:pt idx="3">
                  <c:v>837</c:v>
                </c:pt>
                <c:pt idx="4">
                  <c:v>837</c:v>
                </c:pt>
                <c:pt idx="5">
                  <c:v>837</c:v>
                </c:pt>
                <c:pt idx="6">
                  <c:v>837</c:v>
                </c:pt>
                <c:pt idx="7">
                  <c:v>837</c:v>
                </c:pt>
                <c:pt idx="8">
                  <c:v>837</c:v>
                </c:pt>
                <c:pt idx="9">
                  <c:v>837</c:v>
                </c:pt>
                <c:pt idx="10">
                  <c:v>837</c:v>
                </c:pt>
                <c:pt idx="11">
                  <c:v>837</c:v>
                </c:pt>
              </c:numCache>
            </c:numRef>
          </c:yVal>
          <c:smooth val="1"/>
        </c:ser>
        <c:ser>
          <c:idx val="3"/>
          <c:order val="3"/>
          <c:tx>
            <c:strRef>
              <c:f>'all methods'!$E$86</c:f>
              <c:strCache>
                <c:ptCount val="1"/>
                <c:pt idx="0">
                  <c:v>Monthly GHGIF based on ICF estimates</c:v>
                </c:pt>
              </c:strCache>
            </c:strRef>
          </c:tx>
          <c:spPr>
            <a:ln>
              <a:solidFill>
                <a:srgbClr val="92D050"/>
              </a:solidFill>
            </a:ln>
          </c:spPr>
          <c:marker>
            <c:symbol val="square"/>
            <c:size val="4"/>
            <c:spPr>
              <a:solidFill>
                <a:srgbClr val="92D050"/>
              </a:solidFill>
              <a:ln>
                <a:solidFill>
                  <a:srgbClr val="92D050"/>
                </a:solidFill>
              </a:ln>
            </c:spPr>
          </c:marker>
          <c:xVal>
            <c:strRef>
              <c:f>'all methods'!$A$87:$A$98</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xVal>
          <c:yVal>
            <c:numRef>
              <c:f>'all methods'!$E$87:$E$98</c:f>
              <c:numCache>
                <c:formatCode>#,##0</c:formatCode>
                <c:ptCount val="12"/>
                <c:pt idx="0">
                  <c:v>638</c:v>
                </c:pt>
                <c:pt idx="1">
                  <c:v>697</c:v>
                </c:pt>
                <c:pt idx="2">
                  <c:v>699</c:v>
                </c:pt>
                <c:pt idx="3">
                  <c:v>699</c:v>
                </c:pt>
                <c:pt idx="4">
                  <c:v>699</c:v>
                </c:pt>
                <c:pt idx="5">
                  <c:v>699</c:v>
                </c:pt>
                <c:pt idx="6">
                  <c:v>699</c:v>
                </c:pt>
                <c:pt idx="7">
                  <c:v>699</c:v>
                </c:pt>
                <c:pt idx="8">
                  <c:v>699</c:v>
                </c:pt>
                <c:pt idx="9">
                  <c:v>699</c:v>
                </c:pt>
                <c:pt idx="10">
                  <c:v>699</c:v>
                </c:pt>
                <c:pt idx="11">
                  <c:v>655</c:v>
                </c:pt>
              </c:numCache>
            </c:numRef>
          </c:yVal>
          <c:smooth val="1"/>
        </c:ser>
        <c:axId val="68851968"/>
        <c:axId val="68862720"/>
      </c:scatterChart>
      <c:valAx>
        <c:axId val="68851968"/>
        <c:scaling>
          <c:orientation val="minMax"/>
          <c:max val="12"/>
          <c:min val="1"/>
        </c:scaling>
        <c:axPos val="b"/>
        <c:title>
          <c:tx>
            <c:rich>
              <a:bodyPr/>
              <a:lstStyle/>
              <a:p>
                <a:pPr>
                  <a:defRPr b="0"/>
                </a:pPr>
                <a:r>
                  <a:rPr lang="en-US" b="0"/>
                  <a:t>Month</a:t>
                </a:r>
              </a:p>
            </c:rich>
          </c:tx>
        </c:title>
        <c:majorTickMark val="none"/>
        <c:tickLblPos val="nextTo"/>
        <c:crossAx val="68862720"/>
        <c:crosses val="autoZero"/>
        <c:crossBetween val="midCat"/>
        <c:majorUnit val="1"/>
      </c:valAx>
      <c:valAx>
        <c:axId val="68862720"/>
        <c:scaling>
          <c:orientation val="minMax"/>
          <c:max val="870"/>
          <c:min val="420"/>
        </c:scaling>
        <c:axPos val="l"/>
        <c:majorGridlines/>
        <c:title>
          <c:tx>
            <c:rich>
              <a:bodyPr/>
              <a:lstStyle/>
              <a:p>
                <a:pPr>
                  <a:defRPr b="0"/>
                </a:pPr>
                <a:r>
                  <a:rPr lang="en-US" b="0"/>
                  <a:t>g CO2eq/kWh</a:t>
                </a:r>
              </a:p>
            </c:rich>
          </c:tx>
        </c:title>
        <c:numFmt formatCode="#,##0" sourceLinked="1"/>
        <c:majorTickMark val="none"/>
        <c:tickLblPos val="nextTo"/>
        <c:crossAx val="68851968"/>
        <c:crosses val="autoZero"/>
        <c:crossBetween val="midCat"/>
      </c:valAx>
    </c:plotArea>
    <c:legend>
      <c:legendPos val="r"/>
      <c:layout>
        <c:manualLayout>
          <c:xMode val="edge"/>
          <c:yMode val="edge"/>
          <c:x val="0.80075326113597367"/>
          <c:y val="7.0132479385032823E-2"/>
          <c:w val="0.18540445348172499"/>
          <c:h val="0.71576162225051021"/>
        </c:manualLayout>
      </c:layout>
      <c:txPr>
        <a:bodyPr/>
        <a:lstStyle/>
        <a:p>
          <a:pPr>
            <a:defRPr sz="800"/>
          </a:pPr>
          <a:endParaRPr lang="en-US"/>
        </a:p>
      </c:txPr>
    </c:legend>
    <c:plotVisOnly val="1"/>
  </c:chart>
  <c:spPr>
    <a:solidFill>
      <a:schemeClr val="lt1"/>
    </a:solidFill>
    <a:ln w="25400" cap="flat" cmpd="sng" algn="ctr">
      <a:solidFill>
        <a:schemeClr val="tx1">
          <a:lumMod val="50000"/>
          <a:lumOff val="50000"/>
        </a:schemeClr>
      </a:solidFill>
      <a:prstDash val="solid"/>
    </a:ln>
    <a:effectLst/>
  </c:spPr>
  <c:txPr>
    <a:bodyPr/>
    <a:lstStyle/>
    <a:p>
      <a:pPr>
        <a:defRPr sz="900">
          <a:solidFill>
            <a:schemeClr val="dk1"/>
          </a:solidFill>
          <a:latin typeface="+mn-lt"/>
          <a:ea typeface="+mn-ea"/>
          <a:cs typeface="+mn-cs"/>
        </a:defRPr>
      </a:pPr>
      <a:endParaRPr lang="en-US"/>
    </a:p>
  </c:txPr>
  <c:externalData r:id="rId1"/>
</c:chartSpace>
</file>

<file path=word/charts/chart12.xml><?xml version="1.0" encoding="utf-8"?>
<c:chartSpace xmlns:c="http://schemas.openxmlformats.org/drawingml/2006/chart" xmlns:a="http://schemas.openxmlformats.org/drawingml/2006/main" xmlns:r="http://schemas.openxmlformats.org/officeDocument/2006/relationships">
  <c:date1904 val="1"/>
  <c:lang val="en-US"/>
  <c:chart>
    <c:autoTitleDeleted val="1"/>
    <c:plotArea>
      <c:layout>
        <c:manualLayout>
          <c:layoutTarget val="inner"/>
          <c:xMode val="edge"/>
          <c:yMode val="edge"/>
          <c:x val="0.11194290816312615"/>
          <c:y val="3.8863883767777031E-2"/>
          <c:w val="0.64902707902082579"/>
          <c:h val="0.78156132662437561"/>
        </c:manualLayout>
      </c:layout>
      <c:scatterChart>
        <c:scatterStyle val="smoothMarker"/>
        <c:ser>
          <c:idx val="0"/>
          <c:order val="0"/>
          <c:tx>
            <c:strRef>
              <c:f>'all methods'!$B$72</c:f>
              <c:strCache>
                <c:ptCount val="1"/>
                <c:pt idx="0">
                  <c:v>GHGIFA</c:v>
                </c:pt>
              </c:strCache>
            </c:strRef>
          </c:tx>
          <c:marker>
            <c:symbol val="square"/>
            <c:size val="5"/>
          </c:marker>
          <c:xVal>
            <c:strRef>
              <c:f>'all methods'!$A$73:$A$84</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xVal>
          <c:yVal>
            <c:numRef>
              <c:f>'all methods'!$B$73:$B$84</c:f>
              <c:numCache>
                <c:formatCode>#,##0</c:formatCode>
                <c:ptCount val="12"/>
                <c:pt idx="0">
                  <c:v>6</c:v>
                </c:pt>
                <c:pt idx="1">
                  <c:v>6</c:v>
                </c:pt>
                <c:pt idx="2">
                  <c:v>6</c:v>
                </c:pt>
                <c:pt idx="3">
                  <c:v>6</c:v>
                </c:pt>
                <c:pt idx="4">
                  <c:v>6</c:v>
                </c:pt>
                <c:pt idx="5">
                  <c:v>6</c:v>
                </c:pt>
                <c:pt idx="6">
                  <c:v>6</c:v>
                </c:pt>
                <c:pt idx="7">
                  <c:v>6</c:v>
                </c:pt>
                <c:pt idx="8">
                  <c:v>6</c:v>
                </c:pt>
                <c:pt idx="9">
                  <c:v>6</c:v>
                </c:pt>
                <c:pt idx="10">
                  <c:v>6</c:v>
                </c:pt>
                <c:pt idx="11">
                  <c:v>6</c:v>
                </c:pt>
              </c:numCache>
            </c:numRef>
          </c:yVal>
          <c:smooth val="1"/>
        </c:ser>
        <c:ser>
          <c:idx val="1"/>
          <c:order val="1"/>
          <c:tx>
            <c:strRef>
              <c:f>'all methods'!$C$72</c:f>
              <c:strCache>
                <c:ptCount val="1"/>
                <c:pt idx="0">
                  <c:v>GHGIFM</c:v>
                </c:pt>
              </c:strCache>
            </c:strRef>
          </c:tx>
          <c:spPr>
            <a:ln>
              <a:solidFill>
                <a:schemeClr val="tx2">
                  <a:lumMod val="20000"/>
                  <a:lumOff val="80000"/>
                </a:schemeClr>
              </a:solidFill>
            </a:ln>
          </c:spPr>
          <c:marker>
            <c:symbol val="square"/>
            <c:size val="4"/>
            <c:spPr>
              <a:solidFill>
                <a:schemeClr val="tx2">
                  <a:lumMod val="20000"/>
                  <a:lumOff val="80000"/>
                </a:schemeClr>
              </a:solidFill>
              <a:ln>
                <a:solidFill>
                  <a:schemeClr val="tx2">
                    <a:lumMod val="20000"/>
                    <a:lumOff val="80000"/>
                  </a:schemeClr>
                </a:solidFill>
              </a:ln>
            </c:spPr>
          </c:marker>
          <c:xVal>
            <c:strRef>
              <c:f>'all methods'!$A$73:$A$84</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xVal>
          <c:yVal>
            <c:numRef>
              <c:f>'all methods'!$C$73:$C$84</c:f>
              <c:numCache>
                <c:formatCode>#,##0</c:formatCode>
                <c:ptCount val="12"/>
                <c:pt idx="0">
                  <c:v>723</c:v>
                </c:pt>
                <c:pt idx="1">
                  <c:v>723</c:v>
                </c:pt>
                <c:pt idx="2">
                  <c:v>723</c:v>
                </c:pt>
                <c:pt idx="3">
                  <c:v>723</c:v>
                </c:pt>
                <c:pt idx="4">
                  <c:v>723</c:v>
                </c:pt>
                <c:pt idx="5">
                  <c:v>723</c:v>
                </c:pt>
                <c:pt idx="6">
                  <c:v>723</c:v>
                </c:pt>
                <c:pt idx="7">
                  <c:v>723</c:v>
                </c:pt>
                <c:pt idx="8">
                  <c:v>723</c:v>
                </c:pt>
                <c:pt idx="9">
                  <c:v>723</c:v>
                </c:pt>
                <c:pt idx="10">
                  <c:v>723</c:v>
                </c:pt>
                <c:pt idx="11">
                  <c:v>723</c:v>
                </c:pt>
              </c:numCache>
            </c:numRef>
          </c:yVal>
          <c:smooth val="1"/>
        </c:ser>
        <c:ser>
          <c:idx val="2"/>
          <c:order val="2"/>
          <c:tx>
            <c:strRef>
              <c:f>'all methods'!$D$72</c:f>
              <c:strCache>
                <c:ptCount val="1"/>
                <c:pt idx="0">
                  <c:v> Weighted annual marginal GHGIF</c:v>
                </c:pt>
              </c:strCache>
            </c:strRef>
          </c:tx>
          <c:spPr>
            <a:ln>
              <a:solidFill>
                <a:srgbClr val="FF0000"/>
              </a:solidFill>
            </a:ln>
          </c:spPr>
          <c:marker>
            <c:symbol val="square"/>
            <c:size val="4"/>
            <c:spPr>
              <a:solidFill>
                <a:srgbClr val="FF0000"/>
              </a:solidFill>
              <a:ln>
                <a:solidFill>
                  <a:srgbClr val="FF0000"/>
                </a:solidFill>
              </a:ln>
            </c:spPr>
          </c:marker>
          <c:xVal>
            <c:strRef>
              <c:f>'all methods'!$A$73:$A$84</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xVal>
          <c:yVal>
            <c:numRef>
              <c:f>'all methods'!$D$73:$D$84</c:f>
              <c:numCache>
                <c:formatCode>#,##0</c:formatCode>
                <c:ptCount val="12"/>
                <c:pt idx="0">
                  <c:v>7</c:v>
                </c:pt>
                <c:pt idx="1">
                  <c:v>7</c:v>
                </c:pt>
                <c:pt idx="2">
                  <c:v>7</c:v>
                </c:pt>
                <c:pt idx="3">
                  <c:v>7</c:v>
                </c:pt>
                <c:pt idx="4">
                  <c:v>7</c:v>
                </c:pt>
                <c:pt idx="5">
                  <c:v>7</c:v>
                </c:pt>
                <c:pt idx="6">
                  <c:v>7</c:v>
                </c:pt>
                <c:pt idx="7">
                  <c:v>7</c:v>
                </c:pt>
                <c:pt idx="8">
                  <c:v>7</c:v>
                </c:pt>
                <c:pt idx="9">
                  <c:v>7</c:v>
                </c:pt>
                <c:pt idx="10">
                  <c:v>7</c:v>
                </c:pt>
                <c:pt idx="11">
                  <c:v>7</c:v>
                </c:pt>
              </c:numCache>
            </c:numRef>
          </c:yVal>
          <c:smooth val="1"/>
        </c:ser>
        <c:ser>
          <c:idx val="3"/>
          <c:order val="3"/>
          <c:tx>
            <c:strRef>
              <c:f>'all methods'!$E$72</c:f>
              <c:strCache>
                <c:ptCount val="1"/>
                <c:pt idx="0">
                  <c:v>Monthly GHGIF based on ICF estimates</c:v>
                </c:pt>
              </c:strCache>
            </c:strRef>
          </c:tx>
          <c:spPr>
            <a:ln>
              <a:solidFill>
                <a:srgbClr val="92D050"/>
              </a:solidFill>
            </a:ln>
          </c:spPr>
          <c:marker>
            <c:symbol val="square"/>
            <c:size val="4"/>
            <c:spPr>
              <a:solidFill>
                <a:srgbClr val="92D050"/>
              </a:solidFill>
              <a:ln>
                <a:solidFill>
                  <a:srgbClr val="92D050"/>
                </a:solidFill>
              </a:ln>
            </c:spPr>
          </c:marker>
          <c:xVal>
            <c:strRef>
              <c:f>'all methods'!$A$73:$A$84</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xVal>
          <c:yVal>
            <c:numRef>
              <c:f>'all methods'!$E$73:$E$84</c:f>
              <c:numCache>
                <c:formatCode>#,##0</c:formatCode>
                <c:ptCount val="12"/>
                <c:pt idx="0">
                  <c:v>2</c:v>
                </c:pt>
                <c:pt idx="1">
                  <c:v>4</c:v>
                </c:pt>
                <c:pt idx="2">
                  <c:v>2</c:v>
                </c:pt>
                <c:pt idx="3">
                  <c:v>4</c:v>
                </c:pt>
                <c:pt idx="4">
                  <c:v>4</c:v>
                </c:pt>
                <c:pt idx="5">
                  <c:v>4</c:v>
                </c:pt>
                <c:pt idx="6">
                  <c:v>4</c:v>
                </c:pt>
                <c:pt idx="7">
                  <c:v>4</c:v>
                </c:pt>
                <c:pt idx="8">
                  <c:v>5</c:v>
                </c:pt>
                <c:pt idx="9">
                  <c:v>4</c:v>
                </c:pt>
                <c:pt idx="10">
                  <c:v>4</c:v>
                </c:pt>
                <c:pt idx="11">
                  <c:v>126</c:v>
                </c:pt>
              </c:numCache>
            </c:numRef>
          </c:yVal>
          <c:smooth val="1"/>
        </c:ser>
        <c:ser>
          <c:idx val="4"/>
          <c:order val="4"/>
          <c:tx>
            <c:strRef>
              <c:f>'all methods'!$F$72</c:f>
              <c:strCache>
                <c:ptCount val="1"/>
                <c:pt idx="0">
                  <c:v> Monthly GHGIF based on reported data</c:v>
                </c:pt>
              </c:strCache>
            </c:strRef>
          </c:tx>
          <c:spPr>
            <a:ln>
              <a:solidFill>
                <a:srgbClr val="FFC000"/>
              </a:solidFill>
            </a:ln>
          </c:spPr>
          <c:marker>
            <c:symbol val="square"/>
            <c:size val="4"/>
            <c:spPr>
              <a:solidFill>
                <a:srgbClr val="FFC000"/>
              </a:solidFill>
              <a:ln>
                <a:solidFill>
                  <a:srgbClr val="FFC000"/>
                </a:solidFill>
              </a:ln>
            </c:spPr>
          </c:marker>
          <c:xVal>
            <c:strRef>
              <c:f>'all methods'!$A$73:$A$84</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xVal>
          <c:yVal>
            <c:numRef>
              <c:f>'all methods'!$F$73:$F$84</c:f>
              <c:numCache>
                <c:formatCode>#,##0</c:formatCode>
                <c:ptCount val="12"/>
                <c:pt idx="0">
                  <c:v>23</c:v>
                </c:pt>
                <c:pt idx="1">
                  <c:v>0</c:v>
                </c:pt>
                <c:pt idx="2">
                  <c:v>0</c:v>
                </c:pt>
                <c:pt idx="3">
                  <c:v>0</c:v>
                </c:pt>
                <c:pt idx="4">
                  <c:v>0</c:v>
                </c:pt>
                <c:pt idx="5">
                  <c:v>0</c:v>
                </c:pt>
                <c:pt idx="6">
                  <c:v>0</c:v>
                </c:pt>
                <c:pt idx="7">
                  <c:v>0</c:v>
                </c:pt>
                <c:pt idx="8">
                  <c:v>0</c:v>
                </c:pt>
                <c:pt idx="9">
                  <c:v>0</c:v>
                </c:pt>
                <c:pt idx="10">
                  <c:v>0</c:v>
                </c:pt>
                <c:pt idx="11">
                  <c:v>0</c:v>
                </c:pt>
              </c:numCache>
            </c:numRef>
          </c:yVal>
          <c:smooth val="1"/>
        </c:ser>
        <c:axId val="68951040"/>
        <c:axId val="68986368"/>
      </c:scatterChart>
      <c:valAx>
        <c:axId val="68951040"/>
        <c:scaling>
          <c:orientation val="minMax"/>
          <c:max val="12"/>
          <c:min val="1"/>
        </c:scaling>
        <c:axPos val="b"/>
        <c:title>
          <c:tx>
            <c:rich>
              <a:bodyPr/>
              <a:lstStyle/>
              <a:p>
                <a:pPr>
                  <a:defRPr b="0"/>
                </a:pPr>
                <a:r>
                  <a:rPr lang="en-US" b="0"/>
                  <a:t>Month</a:t>
                </a:r>
              </a:p>
            </c:rich>
          </c:tx>
        </c:title>
        <c:majorTickMark val="none"/>
        <c:tickLblPos val="nextTo"/>
        <c:crossAx val="68986368"/>
        <c:crosses val="autoZero"/>
        <c:crossBetween val="midCat"/>
        <c:majorUnit val="1"/>
      </c:valAx>
      <c:valAx>
        <c:axId val="68986368"/>
        <c:scaling>
          <c:orientation val="minMax"/>
          <c:max val="750"/>
          <c:min val="0"/>
        </c:scaling>
        <c:axPos val="l"/>
        <c:majorGridlines/>
        <c:title>
          <c:tx>
            <c:rich>
              <a:bodyPr/>
              <a:lstStyle/>
              <a:p>
                <a:pPr>
                  <a:defRPr b="0"/>
                </a:pPr>
                <a:r>
                  <a:rPr lang="en-US" b="0"/>
                  <a:t>g CO2eq/kWh</a:t>
                </a:r>
              </a:p>
            </c:rich>
          </c:tx>
        </c:title>
        <c:numFmt formatCode="#,##0" sourceLinked="1"/>
        <c:majorTickMark val="none"/>
        <c:tickLblPos val="nextTo"/>
        <c:crossAx val="68951040"/>
        <c:crosses val="autoZero"/>
        <c:crossBetween val="midCat"/>
        <c:majorUnit val="100"/>
      </c:valAx>
    </c:plotArea>
    <c:legend>
      <c:legendPos val="r"/>
      <c:layout>
        <c:manualLayout>
          <c:xMode val="edge"/>
          <c:yMode val="edge"/>
          <c:x val="0.78764554303823164"/>
          <c:y val="6.7774774195827822E-2"/>
          <c:w val="0.19851202992289479"/>
          <c:h val="0.73019312039708484"/>
        </c:manualLayout>
      </c:layout>
      <c:txPr>
        <a:bodyPr/>
        <a:lstStyle/>
        <a:p>
          <a:pPr>
            <a:defRPr sz="800"/>
          </a:pPr>
          <a:endParaRPr lang="en-US"/>
        </a:p>
      </c:txPr>
    </c:legend>
    <c:plotVisOnly val="1"/>
  </c:chart>
  <c:spPr>
    <a:solidFill>
      <a:schemeClr val="lt1"/>
    </a:solidFill>
    <a:ln w="25400" cap="flat" cmpd="sng" algn="ctr">
      <a:solidFill>
        <a:schemeClr val="tx1">
          <a:lumMod val="50000"/>
          <a:lumOff val="50000"/>
        </a:schemeClr>
      </a:solidFill>
      <a:prstDash val="solid"/>
    </a:ln>
    <a:effectLst/>
  </c:spPr>
  <c:txPr>
    <a:bodyPr/>
    <a:lstStyle/>
    <a:p>
      <a:pPr>
        <a:defRPr sz="900">
          <a:solidFill>
            <a:schemeClr val="dk1"/>
          </a:solidFill>
          <a:latin typeface="+mn-lt"/>
          <a:ea typeface="+mn-ea"/>
          <a:cs typeface="+mn-cs"/>
        </a:defRPr>
      </a:pPr>
      <a:endParaRPr lang="en-US"/>
    </a:p>
  </c:txPr>
  <c:externalData r:id="rId1"/>
</c:chartSpace>
</file>

<file path=word/charts/chart13.xml><?xml version="1.0" encoding="utf-8"?>
<c:chartSpace xmlns:c="http://schemas.openxmlformats.org/drawingml/2006/chart" xmlns:a="http://schemas.openxmlformats.org/drawingml/2006/main" xmlns:r="http://schemas.openxmlformats.org/officeDocument/2006/relationships">
  <c:date1904 val="1"/>
  <c:lang val="en-US"/>
  <c:chart>
    <c:autoTitleDeleted val="1"/>
    <c:plotArea>
      <c:layout>
        <c:manualLayout>
          <c:layoutTarget val="inner"/>
          <c:xMode val="edge"/>
          <c:yMode val="edge"/>
          <c:x val="9.8075957139340766E-2"/>
          <c:y val="5.0537019727612764E-2"/>
          <c:w val="0.63486456856406615"/>
          <c:h val="0.80601844258705768"/>
        </c:manualLayout>
      </c:layout>
      <c:scatterChart>
        <c:scatterStyle val="smoothMarker"/>
        <c:ser>
          <c:idx val="0"/>
          <c:order val="0"/>
          <c:tx>
            <c:strRef>
              <c:f>'all methods'!$B$58</c:f>
              <c:strCache>
                <c:ptCount val="1"/>
                <c:pt idx="0">
                  <c:v>GHGIFA</c:v>
                </c:pt>
              </c:strCache>
            </c:strRef>
          </c:tx>
          <c:marker>
            <c:symbol val="square"/>
            <c:size val="4"/>
          </c:marker>
          <c:xVal>
            <c:strRef>
              <c:f>'all methods'!$A$59:$A$70</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xVal>
          <c:yVal>
            <c:numRef>
              <c:f>'all methods'!$B$59:$B$70</c:f>
              <c:numCache>
                <c:formatCode>#,##0</c:formatCode>
                <c:ptCount val="12"/>
                <c:pt idx="0">
                  <c:v>199</c:v>
                </c:pt>
                <c:pt idx="1">
                  <c:v>199</c:v>
                </c:pt>
                <c:pt idx="2">
                  <c:v>199</c:v>
                </c:pt>
                <c:pt idx="3">
                  <c:v>199</c:v>
                </c:pt>
                <c:pt idx="4">
                  <c:v>199</c:v>
                </c:pt>
                <c:pt idx="5">
                  <c:v>199</c:v>
                </c:pt>
                <c:pt idx="6">
                  <c:v>199</c:v>
                </c:pt>
                <c:pt idx="7">
                  <c:v>199</c:v>
                </c:pt>
                <c:pt idx="8">
                  <c:v>199</c:v>
                </c:pt>
                <c:pt idx="9">
                  <c:v>199</c:v>
                </c:pt>
                <c:pt idx="10">
                  <c:v>199</c:v>
                </c:pt>
                <c:pt idx="11">
                  <c:v>199</c:v>
                </c:pt>
              </c:numCache>
            </c:numRef>
          </c:yVal>
          <c:smooth val="1"/>
        </c:ser>
        <c:ser>
          <c:idx val="1"/>
          <c:order val="1"/>
          <c:tx>
            <c:strRef>
              <c:f>'all methods'!$C$58</c:f>
              <c:strCache>
                <c:ptCount val="1"/>
                <c:pt idx="0">
                  <c:v>GHGIFM</c:v>
                </c:pt>
              </c:strCache>
            </c:strRef>
          </c:tx>
          <c:spPr>
            <a:ln>
              <a:solidFill>
                <a:schemeClr val="tx2">
                  <a:lumMod val="20000"/>
                  <a:lumOff val="80000"/>
                </a:schemeClr>
              </a:solidFill>
            </a:ln>
          </c:spPr>
          <c:marker>
            <c:symbol val="square"/>
            <c:size val="4"/>
            <c:spPr>
              <a:solidFill>
                <a:schemeClr val="tx2">
                  <a:lumMod val="20000"/>
                  <a:lumOff val="80000"/>
                </a:schemeClr>
              </a:solidFill>
              <a:ln>
                <a:solidFill>
                  <a:schemeClr val="tx2">
                    <a:lumMod val="20000"/>
                    <a:lumOff val="80000"/>
                  </a:schemeClr>
                </a:solidFill>
              </a:ln>
            </c:spPr>
          </c:marker>
          <c:xVal>
            <c:strRef>
              <c:f>'all methods'!$A$59:$A$70</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xVal>
          <c:yVal>
            <c:numRef>
              <c:f>'all methods'!$C$59:$C$70</c:f>
              <c:numCache>
                <c:formatCode>#,##0</c:formatCode>
                <c:ptCount val="12"/>
                <c:pt idx="0">
                  <c:v>862</c:v>
                </c:pt>
                <c:pt idx="1">
                  <c:v>862</c:v>
                </c:pt>
                <c:pt idx="2">
                  <c:v>862</c:v>
                </c:pt>
                <c:pt idx="3">
                  <c:v>862</c:v>
                </c:pt>
                <c:pt idx="4">
                  <c:v>862</c:v>
                </c:pt>
                <c:pt idx="5">
                  <c:v>862</c:v>
                </c:pt>
                <c:pt idx="6">
                  <c:v>862</c:v>
                </c:pt>
                <c:pt idx="7">
                  <c:v>862</c:v>
                </c:pt>
                <c:pt idx="8">
                  <c:v>862</c:v>
                </c:pt>
                <c:pt idx="9">
                  <c:v>862</c:v>
                </c:pt>
                <c:pt idx="10">
                  <c:v>862</c:v>
                </c:pt>
                <c:pt idx="11">
                  <c:v>862</c:v>
                </c:pt>
              </c:numCache>
            </c:numRef>
          </c:yVal>
          <c:smooth val="1"/>
        </c:ser>
        <c:ser>
          <c:idx val="2"/>
          <c:order val="2"/>
          <c:tx>
            <c:strRef>
              <c:f>'all methods'!$D$58</c:f>
              <c:strCache>
                <c:ptCount val="1"/>
                <c:pt idx="0">
                  <c:v> Annual marginal GHGIF</c:v>
                </c:pt>
              </c:strCache>
            </c:strRef>
          </c:tx>
          <c:spPr>
            <a:ln>
              <a:solidFill>
                <a:srgbClr val="FF0000"/>
              </a:solidFill>
            </a:ln>
          </c:spPr>
          <c:marker>
            <c:symbol val="square"/>
            <c:size val="4"/>
            <c:spPr>
              <a:solidFill>
                <a:srgbClr val="FF0000"/>
              </a:solidFill>
              <a:ln>
                <a:solidFill>
                  <a:srgbClr val="FF0000"/>
                </a:solidFill>
              </a:ln>
            </c:spPr>
          </c:marker>
          <c:xVal>
            <c:strRef>
              <c:f>'all methods'!$A$59:$A$70</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xVal>
          <c:yVal>
            <c:numRef>
              <c:f>'all methods'!$D$59:$D$70</c:f>
              <c:numCache>
                <c:formatCode>#,##0</c:formatCode>
                <c:ptCount val="12"/>
                <c:pt idx="0">
                  <c:v>407</c:v>
                </c:pt>
                <c:pt idx="1">
                  <c:v>407</c:v>
                </c:pt>
                <c:pt idx="2">
                  <c:v>407</c:v>
                </c:pt>
                <c:pt idx="3">
                  <c:v>407</c:v>
                </c:pt>
                <c:pt idx="4">
                  <c:v>407</c:v>
                </c:pt>
                <c:pt idx="5">
                  <c:v>407</c:v>
                </c:pt>
                <c:pt idx="6">
                  <c:v>407</c:v>
                </c:pt>
                <c:pt idx="7">
                  <c:v>407</c:v>
                </c:pt>
                <c:pt idx="8">
                  <c:v>407</c:v>
                </c:pt>
                <c:pt idx="9">
                  <c:v>407</c:v>
                </c:pt>
                <c:pt idx="10">
                  <c:v>407</c:v>
                </c:pt>
                <c:pt idx="11">
                  <c:v>407</c:v>
                </c:pt>
              </c:numCache>
            </c:numRef>
          </c:yVal>
          <c:smooth val="1"/>
        </c:ser>
        <c:ser>
          <c:idx val="3"/>
          <c:order val="3"/>
          <c:tx>
            <c:strRef>
              <c:f>'all methods'!$E$58</c:f>
              <c:strCache>
                <c:ptCount val="1"/>
                <c:pt idx="0">
                  <c:v>Monthly GHGIF based on ICF estimates</c:v>
                </c:pt>
              </c:strCache>
            </c:strRef>
          </c:tx>
          <c:spPr>
            <a:ln>
              <a:solidFill>
                <a:srgbClr val="92D050"/>
              </a:solidFill>
            </a:ln>
          </c:spPr>
          <c:marker>
            <c:symbol val="square"/>
            <c:size val="4"/>
            <c:spPr>
              <a:solidFill>
                <a:srgbClr val="92D050"/>
              </a:solidFill>
              <a:ln>
                <a:solidFill>
                  <a:srgbClr val="92D050"/>
                </a:solidFill>
              </a:ln>
            </c:spPr>
          </c:marker>
          <c:xVal>
            <c:strRef>
              <c:f>'all methods'!$A$59:$A$70</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xVal>
          <c:yVal>
            <c:numRef>
              <c:f>'all methods'!$E$59:$E$70</c:f>
              <c:numCache>
                <c:formatCode>#,##0</c:formatCode>
                <c:ptCount val="12"/>
                <c:pt idx="0">
                  <c:v>16</c:v>
                </c:pt>
                <c:pt idx="1">
                  <c:v>518</c:v>
                </c:pt>
                <c:pt idx="2">
                  <c:v>764</c:v>
                </c:pt>
                <c:pt idx="3">
                  <c:v>905</c:v>
                </c:pt>
                <c:pt idx="4">
                  <c:v>701</c:v>
                </c:pt>
                <c:pt idx="5">
                  <c:v>992</c:v>
                </c:pt>
                <c:pt idx="6">
                  <c:v>995</c:v>
                </c:pt>
                <c:pt idx="7">
                  <c:v>795</c:v>
                </c:pt>
                <c:pt idx="8">
                  <c:v>15</c:v>
                </c:pt>
                <c:pt idx="9">
                  <c:v>545</c:v>
                </c:pt>
                <c:pt idx="10">
                  <c:v>0</c:v>
                </c:pt>
                <c:pt idx="11">
                  <c:v>8</c:v>
                </c:pt>
              </c:numCache>
            </c:numRef>
          </c:yVal>
          <c:smooth val="1"/>
        </c:ser>
        <c:ser>
          <c:idx val="4"/>
          <c:order val="4"/>
          <c:tx>
            <c:strRef>
              <c:f>'all methods'!$F$58</c:f>
              <c:strCache>
                <c:ptCount val="1"/>
                <c:pt idx="0">
                  <c:v> Monthly GHGIF based on reported data scenario #1</c:v>
                </c:pt>
              </c:strCache>
            </c:strRef>
          </c:tx>
          <c:spPr>
            <a:ln>
              <a:solidFill>
                <a:srgbClr val="FFC000"/>
              </a:solidFill>
            </a:ln>
          </c:spPr>
          <c:marker>
            <c:symbol val="square"/>
            <c:size val="4"/>
            <c:spPr>
              <a:solidFill>
                <a:srgbClr val="FFC000"/>
              </a:solidFill>
              <a:ln>
                <a:solidFill>
                  <a:srgbClr val="FFC000"/>
                </a:solidFill>
              </a:ln>
            </c:spPr>
          </c:marker>
          <c:xVal>
            <c:strRef>
              <c:f>'all methods'!$A$59:$A$70</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xVal>
          <c:yVal>
            <c:numRef>
              <c:f>'all methods'!$F$59:$F$70</c:f>
              <c:numCache>
                <c:formatCode>#,##0</c:formatCode>
                <c:ptCount val="12"/>
                <c:pt idx="0">
                  <c:v>395.21252287773262</c:v>
                </c:pt>
                <c:pt idx="1">
                  <c:v>351.88400000000001</c:v>
                </c:pt>
                <c:pt idx="2">
                  <c:v>329.27799999999911</c:v>
                </c:pt>
                <c:pt idx="3">
                  <c:v>463.41200000000003</c:v>
                </c:pt>
                <c:pt idx="4">
                  <c:v>500.94199999999893</c:v>
                </c:pt>
                <c:pt idx="5">
                  <c:v>513.82399999999996</c:v>
                </c:pt>
                <c:pt idx="6">
                  <c:v>489.20400000000001</c:v>
                </c:pt>
                <c:pt idx="7">
                  <c:v>491.0859999999991</c:v>
                </c:pt>
                <c:pt idx="8">
                  <c:v>455.32799999999969</c:v>
                </c:pt>
                <c:pt idx="9">
                  <c:v>458.18399999999963</c:v>
                </c:pt>
                <c:pt idx="10">
                  <c:v>379.31599999999969</c:v>
                </c:pt>
                <c:pt idx="11">
                  <c:v>370.85799999999995</c:v>
                </c:pt>
              </c:numCache>
            </c:numRef>
          </c:yVal>
          <c:smooth val="1"/>
        </c:ser>
        <c:ser>
          <c:idx val="5"/>
          <c:order val="5"/>
          <c:tx>
            <c:strRef>
              <c:f>'all methods'!$G$58</c:f>
              <c:strCache>
                <c:ptCount val="1"/>
                <c:pt idx="0">
                  <c:v> Monthly GHGIF based on reported data scenario #2</c:v>
                </c:pt>
              </c:strCache>
            </c:strRef>
          </c:tx>
          <c:spPr>
            <a:ln>
              <a:solidFill>
                <a:schemeClr val="accent6"/>
              </a:solidFill>
            </a:ln>
          </c:spPr>
          <c:marker>
            <c:symbol val="square"/>
            <c:size val="4"/>
            <c:spPr>
              <a:solidFill>
                <a:schemeClr val="accent6"/>
              </a:solidFill>
              <a:ln>
                <a:solidFill>
                  <a:schemeClr val="accent6"/>
                </a:solidFill>
              </a:ln>
            </c:spPr>
          </c:marker>
          <c:xVal>
            <c:strRef>
              <c:f>'all methods'!$A$59:$A$70</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xVal>
          <c:yVal>
            <c:numRef>
              <c:f>'all methods'!$G$59:$G$70</c:f>
              <c:numCache>
                <c:formatCode>#,##0</c:formatCode>
                <c:ptCount val="12"/>
                <c:pt idx="0">
                  <c:v>221.02391487773261</c:v>
                </c:pt>
                <c:pt idx="1">
                  <c:v>211.37827200000001</c:v>
                </c:pt>
                <c:pt idx="2">
                  <c:v>199.3583200000009</c:v>
                </c:pt>
                <c:pt idx="3">
                  <c:v>245.91683200000003</c:v>
                </c:pt>
                <c:pt idx="4">
                  <c:v>259.387632</c:v>
                </c:pt>
                <c:pt idx="5">
                  <c:v>294.40409599999964</c:v>
                </c:pt>
                <c:pt idx="6">
                  <c:v>275.55830399999923</c:v>
                </c:pt>
                <c:pt idx="7">
                  <c:v>276.47793599999898</c:v>
                </c:pt>
                <c:pt idx="8">
                  <c:v>259.00492800000001</c:v>
                </c:pt>
                <c:pt idx="9">
                  <c:v>261.860928</c:v>
                </c:pt>
                <c:pt idx="10">
                  <c:v>231.11132800000004</c:v>
                </c:pt>
                <c:pt idx="11">
                  <c:v>227.46516800000001</c:v>
                </c:pt>
              </c:numCache>
            </c:numRef>
          </c:yVal>
          <c:smooth val="1"/>
        </c:ser>
        <c:axId val="69153536"/>
        <c:axId val="69155840"/>
      </c:scatterChart>
      <c:valAx>
        <c:axId val="69153536"/>
        <c:scaling>
          <c:orientation val="minMax"/>
          <c:max val="12"/>
          <c:min val="1"/>
        </c:scaling>
        <c:axPos val="b"/>
        <c:title>
          <c:tx>
            <c:rich>
              <a:bodyPr/>
              <a:lstStyle/>
              <a:p>
                <a:pPr>
                  <a:defRPr b="0"/>
                </a:pPr>
                <a:r>
                  <a:rPr lang="en-US" b="0"/>
                  <a:t>Month</a:t>
                </a:r>
              </a:p>
            </c:rich>
          </c:tx>
        </c:title>
        <c:majorTickMark val="none"/>
        <c:tickLblPos val="nextTo"/>
        <c:crossAx val="69155840"/>
        <c:crosses val="autoZero"/>
        <c:crossBetween val="midCat"/>
        <c:majorUnit val="1"/>
      </c:valAx>
      <c:valAx>
        <c:axId val="69155840"/>
        <c:scaling>
          <c:orientation val="minMax"/>
          <c:max val="1100"/>
          <c:min val="0"/>
        </c:scaling>
        <c:axPos val="l"/>
        <c:majorGridlines/>
        <c:title>
          <c:tx>
            <c:rich>
              <a:bodyPr/>
              <a:lstStyle/>
              <a:p>
                <a:pPr>
                  <a:defRPr b="0"/>
                </a:pPr>
                <a:r>
                  <a:rPr lang="en-US" b="0"/>
                  <a:t>g CO2eq/kWh</a:t>
                </a:r>
              </a:p>
            </c:rich>
          </c:tx>
        </c:title>
        <c:numFmt formatCode="#,##0" sourceLinked="1"/>
        <c:majorTickMark val="none"/>
        <c:tickLblPos val="nextTo"/>
        <c:crossAx val="69153536"/>
        <c:crosses val="autoZero"/>
        <c:crossBetween val="midCat"/>
        <c:majorUnit val="100"/>
      </c:valAx>
      <c:spPr>
        <a:noFill/>
      </c:spPr>
    </c:plotArea>
    <c:legend>
      <c:legendPos val="r"/>
      <c:layout>
        <c:manualLayout>
          <c:xMode val="edge"/>
          <c:yMode val="edge"/>
          <c:x val="0.74610808264352013"/>
          <c:y val="4.3133483541243328E-2"/>
          <c:w val="0.24692677838347141"/>
          <c:h val="0.87496462328955482"/>
        </c:manualLayout>
      </c:layout>
    </c:legend>
    <c:plotVisOnly val="1"/>
  </c:chart>
  <c:spPr>
    <a:solidFill>
      <a:schemeClr val="lt1"/>
    </a:solidFill>
    <a:ln w="25400" cap="flat" cmpd="sng" algn="ctr">
      <a:solidFill>
        <a:schemeClr val="tx1">
          <a:lumMod val="50000"/>
          <a:lumOff val="50000"/>
        </a:schemeClr>
      </a:solidFill>
      <a:prstDash val="solid"/>
    </a:ln>
    <a:effectLst/>
  </c:spPr>
  <c:txPr>
    <a:bodyPr/>
    <a:lstStyle/>
    <a:p>
      <a:pPr>
        <a:defRPr sz="900">
          <a:solidFill>
            <a:schemeClr val="dk1"/>
          </a:solidFill>
          <a:latin typeface="+mn-lt"/>
          <a:ea typeface="+mn-ea"/>
          <a:cs typeface="+mn-cs"/>
        </a:defRPr>
      </a:pPr>
      <a:endParaRPr lang="en-US"/>
    </a:p>
  </c:txPr>
  <c:externalData r:id="rId1"/>
</c:chartSpace>
</file>

<file path=word/charts/chart14.xml><?xml version="1.0" encoding="utf-8"?>
<c:chartSpace xmlns:c="http://schemas.openxmlformats.org/drawingml/2006/chart" xmlns:a="http://schemas.openxmlformats.org/drawingml/2006/main" xmlns:r="http://schemas.openxmlformats.org/officeDocument/2006/relationships">
  <c:date1904 val="1"/>
  <c:lang val="en-US"/>
  <c:chart>
    <c:autoTitleDeleted val="1"/>
    <c:plotArea>
      <c:layout>
        <c:manualLayout>
          <c:layoutTarget val="inner"/>
          <c:xMode val="edge"/>
          <c:yMode val="edge"/>
          <c:x val="0.12302847597966519"/>
          <c:y val="5.8442873184360165E-2"/>
          <c:w val="0.66568876462631965"/>
          <c:h val="0.78203983391742304"/>
        </c:manualLayout>
      </c:layout>
      <c:scatterChart>
        <c:scatterStyle val="smoothMarker"/>
        <c:ser>
          <c:idx val="0"/>
          <c:order val="0"/>
          <c:tx>
            <c:strRef>
              <c:f>'all methods'!$B$44</c:f>
              <c:strCache>
                <c:ptCount val="1"/>
                <c:pt idx="0">
                  <c:v>GHGIFA</c:v>
                </c:pt>
              </c:strCache>
            </c:strRef>
          </c:tx>
          <c:marker>
            <c:symbol val="square"/>
            <c:size val="4"/>
          </c:marker>
          <c:xVal>
            <c:strRef>
              <c:f>'all methods'!$A$45:$A$56</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xVal>
          <c:yVal>
            <c:numRef>
              <c:f>'all methods'!$B$45:$B$56</c:f>
              <c:numCache>
                <c:formatCode>#,##0</c:formatCode>
                <c:ptCount val="12"/>
                <c:pt idx="0">
                  <c:v>13</c:v>
                </c:pt>
                <c:pt idx="1">
                  <c:v>13</c:v>
                </c:pt>
                <c:pt idx="2">
                  <c:v>13</c:v>
                </c:pt>
                <c:pt idx="3">
                  <c:v>13</c:v>
                </c:pt>
                <c:pt idx="4">
                  <c:v>13</c:v>
                </c:pt>
                <c:pt idx="5">
                  <c:v>13</c:v>
                </c:pt>
                <c:pt idx="6">
                  <c:v>13</c:v>
                </c:pt>
                <c:pt idx="7">
                  <c:v>13</c:v>
                </c:pt>
                <c:pt idx="8">
                  <c:v>13</c:v>
                </c:pt>
                <c:pt idx="9">
                  <c:v>13</c:v>
                </c:pt>
                <c:pt idx="10">
                  <c:v>13</c:v>
                </c:pt>
                <c:pt idx="11">
                  <c:v>13</c:v>
                </c:pt>
              </c:numCache>
            </c:numRef>
          </c:yVal>
          <c:smooth val="1"/>
        </c:ser>
        <c:ser>
          <c:idx val="1"/>
          <c:order val="1"/>
          <c:tx>
            <c:strRef>
              <c:f>'all methods'!$C$44</c:f>
              <c:strCache>
                <c:ptCount val="1"/>
                <c:pt idx="0">
                  <c:v>GHGIFM</c:v>
                </c:pt>
              </c:strCache>
            </c:strRef>
          </c:tx>
          <c:spPr>
            <a:ln>
              <a:solidFill>
                <a:schemeClr val="tx2">
                  <a:lumMod val="20000"/>
                  <a:lumOff val="80000"/>
                </a:schemeClr>
              </a:solidFill>
            </a:ln>
          </c:spPr>
          <c:marker>
            <c:symbol val="square"/>
            <c:size val="4"/>
            <c:spPr>
              <a:solidFill>
                <a:schemeClr val="tx2">
                  <a:lumMod val="20000"/>
                  <a:lumOff val="80000"/>
                </a:schemeClr>
              </a:solidFill>
              <a:ln>
                <a:solidFill>
                  <a:schemeClr val="tx2">
                    <a:lumMod val="20000"/>
                    <a:lumOff val="80000"/>
                  </a:schemeClr>
                </a:solidFill>
              </a:ln>
            </c:spPr>
          </c:marker>
          <c:xVal>
            <c:strRef>
              <c:f>'all methods'!$A$45:$A$56</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xVal>
          <c:yVal>
            <c:numRef>
              <c:f>'all methods'!$C$45:$C$56</c:f>
              <c:numCache>
                <c:formatCode>#,##0</c:formatCode>
                <c:ptCount val="12"/>
                <c:pt idx="0">
                  <c:v>1209</c:v>
                </c:pt>
                <c:pt idx="1">
                  <c:v>1209</c:v>
                </c:pt>
                <c:pt idx="2">
                  <c:v>1209</c:v>
                </c:pt>
                <c:pt idx="3">
                  <c:v>1209</c:v>
                </c:pt>
                <c:pt idx="4">
                  <c:v>1209</c:v>
                </c:pt>
                <c:pt idx="5">
                  <c:v>1209</c:v>
                </c:pt>
                <c:pt idx="6">
                  <c:v>1209</c:v>
                </c:pt>
                <c:pt idx="7">
                  <c:v>1209</c:v>
                </c:pt>
                <c:pt idx="8">
                  <c:v>1209</c:v>
                </c:pt>
                <c:pt idx="9">
                  <c:v>1209</c:v>
                </c:pt>
                <c:pt idx="10">
                  <c:v>1209</c:v>
                </c:pt>
                <c:pt idx="11">
                  <c:v>1209</c:v>
                </c:pt>
              </c:numCache>
            </c:numRef>
          </c:yVal>
          <c:smooth val="1"/>
        </c:ser>
        <c:ser>
          <c:idx val="2"/>
          <c:order val="2"/>
          <c:tx>
            <c:strRef>
              <c:f>'all methods'!$D$44</c:f>
              <c:strCache>
                <c:ptCount val="1"/>
                <c:pt idx="0">
                  <c:v> Weighted annual marginal GHGIF</c:v>
                </c:pt>
              </c:strCache>
            </c:strRef>
          </c:tx>
          <c:spPr>
            <a:ln>
              <a:solidFill>
                <a:srgbClr val="FF0000"/>
              </a:solidFill>
            </a:ln>
          </c:spPr>
          <c:marker>
            <c:symbol val="square"/>
            <c:size val="4"/>
            <c:spPr>
              <a:solidFill>
                <a:srgbClr val="FF0000"/>
              </a:solidFill>
              <a:ln>
                <a:solidFill>
                  <a:srgbClr val="FF0000"/>
                </a:solidFill>
              </a:ln>
            </c:spPr>
          </c:marker>
          <c:xVal>
            <c:strRef>
              <c:f>'all methods'!$A$45:$A$56</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xVal>
          <c:yVal>
            <c:numRef>
              <c:f>'all methods'!$D$45:$D$56</c:f>
              <c:numCache>
                <c:formatCode>#,##0</c:formatCode>
                <c:ptCount val="12"/>
                <c:pt idx="0">
                  <c:v>1</c:v>
                </c:pt>
                <c:pt idx="1">
                  <c:v>1</c:v>
                </c:pt>
                <c:pt idx="2">
                  <c:v>1</c:v>
                </c:pt>
                <c:pt idx="3">
                  <c:v>1</c:v>
                </c:pt>
                <c:pt idx="4">
                  <c:v>1</c:v>
                </c:pt>
                <c:pt idx="5">
                  <c:v>1</c:v>
                </c:pt>
                <c:pt idx="6">
                  <c:v>1</c:v>
                </c:pt>
                <c:pt idx="7">
                  <c:v>1</c:v>
                </c:pt>
                <c:pt idx="8">
                  <c:v>1</c:v>
                </c:pt>
                <c:pt idx="9">
                  <c:v>1</c:v>
                </c:pt>
                <c:pt idx="10">
                  <c:v>1</c:v>
                </c:pt>
                <c:pt idx="11">
                  <c:v>1</c:v>
                </c:pt>
              </c:numCache>
            </c:numRef>
          </c:yVal>
          <c:smooth val="1"/>
        </c:ser>
        <c:ser>
          <c:idx val="3"/>
          <c:order val="3"/>
          <c:tx>
            <c:strRef>
              <c:f>'all methods'!$E$44</c:f>
              <c:strCache>
                <c:ptCount val="1"/>
                <c:pt idx="0">
                  <c:v>Monthly GHGIF based on ICF estimates</c:v>
                </c:pt>
              </c:strCache>
            </c:strRef>
          </c:tx>
          <c:spPr>
            <a:ln>
              <a:solidFill>
                <a:srgbClr val="92D050"/>
              </a:solidFill>
            </a:ln>
          </c:spPr>
          <c:marker>
            <c:symbol val="square"/>
            <c:size val="4"/>
            <c:spPr>
              <a:solidFill>
                <a:srgbClr val="92D050"/>
              </a:solidFill>
              <a:ln>
                <a:solidFill>
                  <a:srgbClr val="92D050"/>
                </a:solidFill>
              </a:ln>
            </c:spPr>
          </c:marker>
          <c:xVal>
            <c:strRef>
              <c:f>'all methods'!$A$45:$A$56</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xVal>
          <c:yVal>
            <c:numRef>
              <c:f>'all methods'!$E$45:$E$56</c:f>
              <c:numCache>
                <c:formatCode>#,##0</c:formatCode>
                <c:ptCount val="12"/>
                <c:pt idx="0">
                  <c:v>675</c:v>
                </c:pt>
                <c:pt idx="1">
                  <c:v>1125</c:v>
                </c:pt>
                <c:pt idx="2">
                  <c:v>1125</c:v>
                </c:pt>
                <c:pt idx="3">
                  <c:v>1125</c:v>
                </c:pt>
                <c:pt idx="4">
                  <c:v>1125</c:v>
                </c:pt>
                <c:pt idx="5">
                  <c:v>1125</c:v>
                </c:pt>
                <c:pt idx="6">
                  <c:v>1125</c:v>
                </c:pt>
                <c:pt idx="7">
                  <c:v>1125</c:v>
                </c:pt>
                <c:pt idx="8">
                  <c:v>1125</c:v>
                </c:pt>
                <c:pt idx="9">
                  <c:v>1125</c:v>
                </c:pt>
                <c:pt idx="10">
                  <c:v>675</c:v>
                </c:pt>
                <c:pt idx="11">
                  <c:v>0</c:v>
                </c:pt>
              </c:numCache>
            </c:numRef>
          </c:yVal>
          <c:smooth val="1"/>
        </c:ser>
        <c:axId val="69190400"/>
        <c:axId val="69192704"/>
      </c:scatterChart>
      <c:valAx>
        <c:axId val="69190400"/>
        <c:scaling>
          <c:orientation val="minMax"/>
          <c:max val="12"/>
          <c:min val="1"/>
        </c:scaling>
        <c:axPos val="b"/>
        <c:title>
          <c:tx>
            <c:rich>
              <a:bodyPr/>
              <a:lstStyle/>
              <a:p>
                <a:pPr>
                  <a:defRPr b="0"/>
                </a:pPr>
                <a:r>
                  <a:rPr lang="en-US" b="0"/>
                  <a:t>Month</a:t>
                </a:r>
              </a:p>
            </c:rich>
          </c:tx>
        </c:title>
        <c:majorTickMark val="none"/>
        <c:tickLblPos val="nextTo"/>
        <c:crossAx val="69192704"/>
        <c:crosses val="autoZero"/>
        <c:crossBetween val="midCat"/>
        <c:majorUnit val="1"/>
      </c:valAx>
      <c:valAx>
        <c:axId val="69192704"/>
        <c:scaling>
          <c:orientation val="minMax"/>
          <c:max val="1300"/>
          <c:min val="0"/>
        </c:scaling>
        <c:axPos val="l"/>
        <c:majorGridlines/>
        <c:title>
          <c:tx>
            <c:rich>
              <a:bodyPr/>
              <a:lstStyle/>
              <a:p>
                <a:pPr>
                  <a:defRPr b="0"/>
                </a:pPr>
                <a:r>
                  <a:rPr lang="en-US" b="0"/>
                  <a:t>g CO2eq/kWh</a:t>
                </a:r>
              </a:p>
            </c:rich>
          </c:tx>
        </c:title>
        <c:numFmt formatCode="#,##0" sourceLinked="1"/>
        <c:majorTickMark val="none"/>
        <c:tickLblPos val="nextTo"/>
        <c:crossAx val="69190400"/>
        <c:crosses val="autoZero"/>
        <c:crossBetween val="midCat"/>
        <c:majorUnit val="100"/>
      </c:valAx>
    </c:plotArea>
    <c:legend>
      <c:legendPos val="r"/>
      <c:layout>
        <c:manualLayout>
          <c:xMode val="edge"/>
          <c:yMode val="edge"/>
          <c:x val="0.79925011103915389"/>
          <c:y val="6.0129689086147894E-2"/>
          <c:w val="0.18690746192197388"/>
          <c:h val="0.74548329061644469"/>
        </c:manualLayout>
      </c:layout>
      <c:txPr>
        <a:bodyPr/>
        <a:lstStyle/>
        <a:p>
          <a:pPr>
            <a:defRPr sz="800"/>
          </a:pPr>
          <a:endParaRPr lang="en-US"/>
        </a:p>
      </c:txPr>
    </c:legend>
    <c:plotVisOnly val="1"/>
  </c:chart>
  <c:spPr>
    <a:solidFill>
      <a:schemeClr val="lt1"/>
    </a:solidFill>
    <a:ln w="25400" cap="flat" cmpd="sng" algn="ctr">
      <a:solidFill>
        <a:schemeClr val="tx1">
          <a:lumMod val="50000"/>
          <a:lumOff val="50000"/>
        </a:schemeClr>
      </a:solidFill>
      <a:prstDash val="solid"/>
    </a:ln>
    <a:effectLst/>
  </c:spPr>
  <c:txPr>
    <a:bodyPr/>
    <a:lstStyle/>
    <a:p>
      <a:pPr>
        <a:defRPr sz="900">
          <a:solidFill>
            <a:schemeClr val="dk1"/>
          </a:solidFill>
          <a:latin typeface="+mn-lt"/>
          <a:ea typeface="+mn-ea"/>
          <a:cs typeface="+mn-cs"/>
        </a:defRPr>
      </a:pPr>
      <a:endParaRPr lang="en-US"/>
    </a:p>
  </c:txPr>
  <c:externalData r:id="rId1"/>
</c:chartSpace>
</file>

<file path=word/charts/chart15.xml><?xml version="1.0" encoding="utf-8"?>
<c:chartSpace xmlns:c="http://schemas.openxmlformats.org/drawingml/2006/chart" xmlns:a="http://schemas.openxmlformats.org/drawingml/2006/main" xmlns:r="http://schemas.openxmlformats.org/officeDocument/2006/relationships">
  <c:date1904 val="1"/>
  <c:lang val="en-US"/>
  <c:chart>
    <c:autoTitleDeleted val="1"/>
    <c:plotArea>
      <c:layout>
        <c:manualLayout>
          <c:layoutTarget val="inner"/>
          <c:xMode val="edge"/>
          <c:yMode val="edge"/>
          <c:x val="0.12543714825848271"/>
          <c:y val="7.2330666553937134E-2"/>
          <c:w val="0.67599285903489115"/>
          <c:h val="0.76271488467259185"/>
        </c:manualLayout>
      </c:layout>
      <c:scatterChart>
        <c:scatterStyle val="smoothMarker"/>
        <c:ser>
          <c:idx val="0"/>
          <c:order val="0"/>
          <c:tx>
            <c:strRef>
              <c:f>'all methods'!$B$30</c:f>
              <c:strCache>
                <c:ptCount val="1"/>
                <c:pt idx="0">
                  <c:v>GHGIFA</c:v>
                </c:pt>
              </c:strCache>
            </c:strRef>
          </c:tx>
          <c:spPr>
            <a:ln>
              <a:solidFill>
                <a:schemeClr val="tx2">
                  <a:lumMod val="60000"/>
                  <a:lumOff val="40000"/>
                </a:schemeClr>
              </a:solidFill>
            </a:ln>
          </c:spPr>
          <c:marker>
            <c:symbol val="square"/>
            <c:size val="4"/>
          </c:marker>
          <c:xVal>
            <c:strRef>
              <c:f>'all methods'!$A$31:$A$42</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xVal>
          <c:yVal>
            <c:numRef>
              <c:f>'all methods'!$B$31:$B$42</c:f>
              <c:numCache>
                <c:formatCode>#,##0</c:formatCode>
                <c:ptCount val="12"/>
                <c:pt idx="0">
                  <c:v>789</c:v>
                </c:pt>
                <c:pt idx="1">
                  <c:v>789</c:v>
                </c:pt>
                <c:pt idx="2">
                  <c:v>789</c:v>
                </c:pt>
                <c:pt idx="3">
                  <c:v>789</c:v>
                </c:pt>
                <c:pt idx="4">
                  <c:v>789</c:v>
                </c:pt>
                <c:pt idx="5">
                  <c:v>789</c:v>
                </c:pt>
                <c:pt idx="6">
                  <c:v>789</c:v>
                </c:pt>
                <c:pt idx="7">
                  <c:v>789</c:v>
                </c:pt>
                <c:pt idx="8">
                  <c:v>789</c:v>
                </c:pt>
                <c:pt idx="9">
                  <c:v>789</c:v>
                </c:pt>
                <c:pt idx="10">
                  <c:v>789</c:v>
                </c:pt>
                <c:pt idx="11">
                  <c:v>789</c:v>
                </c:pt>
              </c:numCache>
            </c:numRef>
          </c:yVal>
          <c:smooth val="1"/>
        </c:ser>
        <c:ser>
          <c:idx val="1"/>
          <c:order val="1"/>
          <c:tx>
            <c:strRef>
              <c:f>'all methods'!$C$30</c:f>
              <c:strCache>
                <c:ptCount val="1"/>
                <c:pt idx="0">
                  <c:v>GHGIFM</c:v>
                </c:pt>
              </c:strCache>
            </c:strRef>
          </c:tx>
          <c:spPr>
            <a:ln>
              <a:solidFill>
                <a:schemeClr val="tx2">
                  <a:lumMod val="20000"/>
                  <a:lumOff val="80000"/>
                </a:schemeClr>
              </a:solidFill>
            </a:ln>
          </c:spPr>
          <c:marker>
            <c:symbol val="square"/>
            <c:size val="4"/>
            <c:spPr>
              <a:solidFill>
                <a:schemeClr val="tx2">
                  <a:lumMod val="20000"/>
                  <a:lumOff val="80000"/>
                </a:schemeClr>
              </a:solidFill>
              <a:ln>
                <a:solidFill>
                  <a:schemeClr val="tx2">
                    <a:lumMod val="20000"/>
                    <a:lumOff val="80000"/>
                  </a:schemeClr>
                </a:solidFill>
              </a:ln>
            </c:spPr>
          </c:marker>
          <c:xVal>
            <c:strRef>
              <c:f>'all methods'!$A$31:$A$42</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xVal>
          <c:yVal>
            <c:numRef>
              <c:f>'all methods'!$C$31:$C$42</c:f>
              <c:numCache>
                <c:formatCode>#,##0</c:formatCode>
                <c:ptCount val="12"/>
                <c:pt idx="0">
                  <c:v>1061</c:v>
                </c:pt>
                <c:pt idx="1">
                  <c:v>1061</c:v>
                </c:pt>
                <c:pt idx="2">
                  <c:v>1061</c:v>
                </c:pt>
                <c:pt idx="3">
                  <c:v>1061</c:v>
                </c:pt>
                <c:pt idx="4">
                  <c:v>1061</c:v>
                </c:pt>
                <c:pt idx="5">
                  <c:v>1061</c:v>
                </c:pt>
                <c:pt idx="6">
                  <c:v>1061</c:v>
                </c:pt>
                <c:pt idx="7">
                  <c:v>1061</c:v>
                </c:pt>
                <c:pt idx="8">
                  <c:v>1061</c:v>
                </c:pt>
                <c:pt idx="9">
                  <c:v>1061</c:v>
                </c:pt>
                <c:pt idx="10">
                  <c:v>1061</c:v>
                </c:pt>
                <c:pt idx="11">
                  <c:v>1061</c:v>
                </c:pt>
              </c:numCache>
            </c:numRef>
          </c:yVal>
          <c:smooth val="1"/>
        </c:ser>
        <c:ser>
          <c:idx val="2"/>
          <c:order val="2"/>
          <c:tx>
            <c:strRef>
              <c:f>'all methods'!$D$30</c:f>
              <c:strCache>
                <c:ptCount val="1"/>
                <c:pt idx="0">
                  <c:v> Weighted annual marginal GHGIF</c:v>
                </c:pt>
              </c:strCache>
            </c:strRef>
          </c:tx>
          <c:spPr>
            <a:ln>
              <a:solidFill>
                <a:srgbClr val="FF0000"/>
              </a:solidFill>
            </a:ln>
          </c:spPr>
          <c:marker>
            <c:symbol val="square"/>
            <c:size val="4"/>
            <c:spPr>
              <a:solidFill>
                <a:srgbClr val="FF0000"/>
              </a:solidFill>
              <a:ln>
                <a:solidFill>
                  <a:srgbClr val="FF0000"/>
                </a:solidFill>
              </a:ln>
            </c:spPr>
          </c:marker>
          <c:xVal>
            <c:strRef>
              <c:f>'all methods'!$A$31:$A$42</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xVal>
          <c:yVal>
            <c:numRef>
              <c:f>'all methods'!$D$31:$D$42</c:f>
              <c:numCache>
                <c:formatCode>#,##0</c:formatCode>
                <c:ptCount val="12"/>
                <c:pt idx="0">
                  <c:v>225</c:v>
                </c:pt>
                <c:pt idx="1">
                  <c:v>225</c:v>
                </c:pt>
                <c:pt idx="2">
                  <c:v>225</c:v>
                </c:pt>
                <c:pt idx="3">
                  <c:v>225</c:v>
                </c:pt>
                <c:pt idx="4">
                  <c:v>225</c:v>
                </c:pt>
                <c:pt idx="5">
                  <c:v>225</c:v>
                </c:pt>
                <c:pt idx="6">
                  <c:v>225</c:v>
                </c:pt>
                <c:pt idx="7">
                  <c:v>225</c:v>
                </c:pt>
                <c:pt idx="8">
                  <c:v>225</c:v>
                </c:pt>
                <c:pt idx="9">
                  <c:v>225</c:v>
                </c:pt>
                <c:pt idx="10">
                  <c:v>225</c:v>
                </c:pt>
                <c:pt idx="11">
                  <c:v>225</c:v>
                </c:pt>
              </c:numCache>
            </c:numRef>
          </c:yVal>
          <c:smooth val="1"/>
        </c:ser>
        <c:ser>
          <c:idx val="3"/>
          <c:order val="3"/>
          <c:tx>
            <c:strRef>
              <c:f>'all methods'!$E$30</c:f>
              <c:strCache>
                <c:ptCount val="1"/>
                <c:pt idx="0">
                  <c:v>Monthly GHGIF based on ICF estimates</c:v>
                </c:pt>
              </c:strCache>
            </c:strRef>
          </c:tx>
          <c:spPr>
            <a:ln>
              <a:solidFill>
                <a:srgbClr val="92D050"/>
              </a:solidFill>
            </a:ln>
          </c:spPr>
          <c:marker>
            <c:symbol val="square"/>
            <c:size val="4"/>
            <c:spPr>
              <a:solidFill>
                <a:srgbClr val="92D050"/>
              </a:solidFill>
              <a:ln>
                <a:solidFill>
                  <a:srgbClr val="92D050"/>
                </a:solidFill>
              </a:ln>
            </c:spPr>
          </c:marker>
          <c:xVal>
            <c:strRef>
              <c:f>'all methods'!$A$31:$A$42</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xVal>
          <c:yVal>
            <c:numRef>
              <c:f>'all methods'!$E$31:$E$42</c:f>
              <c:numCache>
                <c:formatCode>#,##0</c:formatCode>
                <c:ptCount val="12"/>
                <c:pt idx="0">
                  <c:v>851</c:v>
                </c:pt>
                <c:pt idx="1">
                  <c:v>882</c:v>
                </c:pt>
                <c:pt idx="2">
                  <c:v>762</c:v>
                </c:pt>
                <c:pt idx="3">
                  <c:v>329</c:v>
                </c:pt>
                <c:pt idx="4">
                  <c:v>110</c:v>
                </c:pt>
                <c:pt idx="5">
                  <c:v>882</c:v>
                </c:pt>
                <c:pt idx="6">
                  <c:v>882</c:v>
                </c:pt>
                <c:pt idx="7">
                  <c:v>882</c:v>
                </c:pt>
                <c:pt idx="8">
                  <c:v>746</c:v>
                </c:pt>
                <c:pt idx="9">
                  <c:v>880</c:v>
                </c:pt>
                <c:pt idx="10">
                  <c:v>558</c:v>
                </c:pt>
                <c:pt idx="11">
                  <c:v>568</c:v>
                </c:pt>
              </c:numCache>
            </c:numRef>
          </c:yVal>
          <c:smooth val="1"/>
        </c:ser>
        <c:axId val="69255936"/>
        <c:axId val="69258240"/>
      </c:scatterChart>
      <c:valAx>
        <c:axId val="69255936"/>
        <c:scaling>
          <c:orientation val="minMax"/>
          <c:max val="12"/>
          <c:min val="1"/>
        </c:scaling>
        <c:axPos val="b"/>
        <c:title>
          <c:tx>
            <c:rich>
              <a:bodyPr/>
              <a:lstStyle/>
              <a:p>
                <a:pPr>
                  <a:defRPr b="0"/>
                </a:pPr>
                <a:r>
                  <a:rPr lang="en-US" b="0"/>
                  <a:t>Month</a:t>
                </a:r>
              </a:p>
            </c:rich>
          </c:tx>
        </c:title>
        <c:majorTickMark val="none"/>
        <c:tickLblPos val="nextTo"/>
        <c:crossAx val="69258240"/>
        <c:crosses val="autoZero"/>
        <c:crossBetween val="midCat"/>
        <c:majorUnit val="1"/>
      </c:valAx>
      <c:valAx>
        <c:axId val="69258240"/>
        <c:scaling>
          <c:orientation val="minMax"/>
          <c:max val="1080"/>
          <c:min val="70"/>
        </c:scaling>
        <c:axPos val="l"/>
        <c:majorGridlines/>
        <c:title>
          <c:tx>
            <c:rich>
              <a:bodyPr/>
              <a:lstStyle/>
              <a:p>
                <a:pPr>
                  <a:defRPr b="0"/>
                </a:pPr>
                <a:r>
                  <a:rPr lang="en-US" b="0"/>
                  <a:t>g CO2eq/kWh</a:t>
                </a:r>
              </a:p>
            </c:rich>
          </c:tx>
        </c:title>
        <c:numFmt formatCode="#,##0" sourceLinked="1"/>
        <c:majorTickMark val="none"/>
        <c:tickLblPos val="nextTo"/>
        <c:crossAx val="69255936"/>
        <c:crosses val="autoZero"/>
        <c:crossBetween val="midCat"/>
        <c:majorUnit val="100"/>
      </c:valAx>
    </c:plotArea>
    <c:legend>
      <c:legendPos val="r"/>
      <c:layout>
        <c:manualLayout>
          <c:xMode val="edge"/>
          <c:yMode val="edge"/>
          <c:x val="0.80617132455859875"/>
          <c:y val="7.6699081070798231E-2"/>
          <c:w val="0.17998624840253669"/>
          <c:h val="0.72007172033692313"/>
        </c:manualLayout>
      </c:layout>
      <c:txPr>
        <a:bodyPr/>
        <a:lstStyle/>
        <a:p>
          <a:pPr>
            <a:defRPr sz="800"/>
          </a:pPr>
          <a:endParaRPr lang="en-US"/>
        </a:p>
      </c:txPr>
    </c:legend>
    <c:plotVisOnly val="1"/>
  </c:chart>
  <c:spPr>
    <a:solidFill>
      <a:schemeClr val="lt1"/>
    </a:solidFill>
    <a:ln w="25400" cap="flat" cmpd="sng" algn="ctr">
      <a:solidFill>
        <a:schemeClr val="tx1">
          <a:lumMod val="50000"/>
          <a:lumOff val="50000"/>
        </a:schemeClr>
      </a:solidFill>
      <a:prstDash val="solid"/>
    </a:ln>
    <a:effectLst/>
  </c:spPr>
  <c:txPr>
    <a:bodyPr/>
    <a:lstStyle/>
    <a:p>
      <a:pPr>
        <a:defRPr sz="900">
          <a:solidFill>
            <a:schemeClr val="dk1"/>
          </a:solidFill>
          <a:latin typeface="+mn-lt"/>
          <a:ea typeface="+mn-ea"/>
          <a:cs typeface="+mn-cs"/>
        </a:defRPr>
      </a:pPr>
      <a:endParaRPr lang="en-US"/>
    </a:p>
  </c:txPr>
  <c:externalData r:id="rId1"/>
</c:chartSpace>
</file>

<file path=word/charts/chart16.xml><?xml version="1.0" encoding="utf-8"?>
<c:chartSpace xmlns:c="http://schemas.openxmlformats.org/drawingml/2006/chart" xmlns:a="http://schemas.openxmlformats.org/drawingml/2006/main" xmlns:r="http://schemas.openxmlformats.org/officeDocument/2006/relationships">
  <c:date1904 val="1"/>
  <c:lang val="en-US"/>
  <c:chart>
    <c:autoTitleDeleted val="1"/>
    <c:plotArea>
      <c:layout>
        <c:manualLayout>
          <c:layoutTarget val="inner"/>
          <c:xMode val="edge"/>
          <c:yMode val="edge"/>
          <c:x val="0.12302847597966519"/>
          <c:y val="3.8863883767777031E-2"/>
          <c:w val="0.66800264859037695"/>
          <c:h val="0.78156132662437561"/>
        </c:manualLayout>
      </c:layout>
      <c:scatterChart>
        <c:scatterStyle val="smoothMarker"/>
        <c:ser>
          <c:idx val="0"/>
          <c:order val="0"/>
          <c:tx>
            <c:strRef>
              <c:f>'all methods'!$B$16</c:f>
              <c:strCache>
                <c:ptCount val="1"/>
                <c:pt idx="0">
                  <c:v>GHGIFA</c:v>
                </c:pt>
              </c:strCache>
            </c:strRef>
          </c:tx>
          <c:spPr>
            <a:ln>
              <a:solidFill>
                <a:schemeClr val="tx2">
                  <a:lumMod val="60000"/>
                  <a:lumOff val="40000"/>
                </a:schemeClr>
              </a:solidFill>
            </a:ln>
          </c:spPr>
          <c:marker>
            <c:symbol val="square"/>
            <c:size val="4"/>
          </c:marker>
          <c:xVal>
            <c:strRef>
              <c:f>'all methods'!$A$17:$A$28</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xVal>
          <c:yVal>
            <c:numRef>
              <c:f>'all methods'!$B$17:$B$28</c:f>
              <c:numCache>
                <c:formatCode>#,##0</c:formatCode>
                <c:ptCount val="12"/>
                <c:pt idx="0">
                  <c:v>921</c:v>
                </c:pt>
                <c:pt idx="1">
                  <c:v>921</c:v>
                </c:pt>
                <c:pt idx="2">
                  <c:v>921</c:v>
                </c:pt>
                <c:pt idx="3">
                  <c:v>921</c:v>
                </c:pt>
                <c:pt idx="4">
                  <c:v>921</c:v>
                </c:pt>
                <c:pt idx="5">
                  <c:v>921</c:v>
                </c:pt>
                <c:pt idx="6">
                  <c:v>921</c:v>
                </c:pt>
                <c:pt idx="7">
                  <c:v>921</c:v>
                </c:pt>
                <c:pt idx="8">
                  <c:v>921</c:v>
                </c:pt>
                <c:pt idx="9">
                  <c:v>921</c:v>
                </c:pt>
                <c:pt idx="10">
                  <c:v>921</c:v>
                </c:pt>
                <c:pt idx="11">
                  <c:v>921</c:v>
                </c:pt>
              </c:numCache>
            </c:numRef>
          </c:yVal>
          <c:smooth val="1"/>
        </c:ser>
        <c:ser>
          <c:idx val="1"/>
          <c:order val="1"/>
          <c:tx>
            <c:strRef>
              <c:f>'all methods'!$C$16</c:f>
              <c:strCache>
                <c:ptCount val="1"/>
                <c:pt idx="0">
                  <c:v>GHGIFM</c:v>
                </c:pt>
              </c:strCache>
            </c:strRef>
          </c:tx>
          <c:spPr>
            <a:ln>
              <a:solidFill>
                <a:schemeClr val="tx2">
                  <a:lumMod val="20000"/>
                  <a:lumOff val="80000"/>
                </a:schemeClr>
              </a:solidFill>
            </a:ln>
          </c:spPr>
          <c:marker>
            <c:symbol val="square"/>
            <c:size val="5"/>
            <c:spPr>
              <a:solidFill>
                <a:schemeClr val="tx2">
                  <a:lumMod val="20000"/>
                  <a:lumOff val="80000"/>
                </a:schemeClr>
              </a:solidFill>
              <a:ln>
                <a:solidFill>
                  <a:schemeClr val="tx2">
                    <a:lumMod val="20000"/>
                    <a:lumOff val="80000"/>
                  </a:schemeClr>
                </a:solidFill>
              </a:ln>
            </c:spPr>
          </c:marker>
          <c:dPt>
            <c:idx val="7"/>
            <c:marker>
              <c:symbol val="square"/>
              <c:size val="4"/>
            </c:marker>
          </c:dPt>
          <c:xVal>
            <c:strRef>
              <c:f>'all methods'!$A$17:$A$28</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xVal>
          <c:yVal>
            <c:numRef>
              <c:f>'all methods'!$C$17:$C$28</c:f>
              <c:numCache>
                <c:formatCode>#,##0</c:formatCode>
                <c:ptCount val="12"/>
                <c:pt idx="0">
                  <c:v>1015</c:v>
                </c:pt>
                <c:pt idx="1">
                  <c:v>1015</c:v>
                </c:pt>
                <c:pt idx="2">
                  <c:v>1015</c:v>
                </c:pt>
                <c:pt idx="3">
                  <c:v>1015</c:v>
                </c:pt>
                <c:pt idx="4">
                  <c:v>1015</c:v>
                </c:pt>
                <c:pt idx="5">
                  <c:v>1015</c:v>
                </c:pt>
                <c:pt idx="6">
                  <c:v>1015</c:v>
                </c:pt>
                <c:pt idx="7">
                  <c:v>1015</c:v>
                </c:pt>
                <c:pt idx="8">
                  <c:v>1015</c:v>
                </c:pt>
                <c:pt idx="9">
                  <c:v>1015</c:v>
                </c:pt>
                <c:pt idx="10">
                  <c:v>1015</c:v>
                </c:pt>
                <c:pt idx="11">
                  <c:v>1015</c:v>
                </c:pt>
              </c:numCache>
            </c:numRef>
          </c:yVal>
          <c:smooth val="1"/>
        </c:ser>
        <c:ser>
          <c:idx val="2"/>
          <c:order val="2"/>
          <c:tx>
            <c:strRef>
              <c:f>'all methods'!$D$16</c:f>
              <c:strCache>
                <c:ptCount val="1"/>
                <c:pt idx="0">
                  <c:v> Weighted annual marginal GHGIF</c:v>
                </c:pt>
              </c:strCache>
            </c:strRef>
          </c:tx>
          <c:spPr>
            <a:ln>
              <a:solidFill>
                <a:srgbClr val="FF0000"/>
              </a:solidFill>
            </a:ln>
          </c:spPr>
          <c:marker>
            <c:symbol val="square"/>
            <c:size val="4"/>
            <c:spPr>
              <a:solidFill>
                <a:srgbClr val="FF0000"/>
              </a:solidFill>
              <a:ln>
                <a:solidFill>
                  <a:srgbClr val="FF0000"/>
                </a:solidFill>
              </a:ln>
            </c:spPr>
          </c:marker>
          <c:xVal>
            <c:strRef>
              <c:f>'all methods'!$A$17:$A$28</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xVal>
          <c:yVal>
            <c:numRef>
              <c:f>'all methods'!$D$17:$D$28</c:f>
              <c:numCache>
                <c:formatCode>#,##0</c:formatCode>
                <c:ptCount val="12"/>
                <c:pt idx="0">
                  <c:v>937</c:v>
                </c:pt>
                <c:pt idx="1">
                  <c:v>937</c:v>
                </c:pt>
                <c:pt idx="2">
                  <c:v>937</c:v>
                </c:pt>
                <c:pt idx="3">
                  <c:v>937</c:v>
                </c:pt>
                <c:pt idx="4">
                  <c:v>937</c:v>
                </c:pt>
                <c:pt idx="5">
                  <c:v>937</c:v>
                </c:pt>
                <c:pt idx="6">
                  <c:v>937</c:v>
                </c:pt>
                <c:pt idx="7">
                  <c:v>937</c:v>
                </c:pt>
                <c:pt idx="8">
                  <c:v>937</c:v>
                </c:pt>
                <c:pt idx="9">
                  <c:v>937</c:v>
                </c:pt>
                <c:pt idx="10">
                  <c:v>937</c:v>
                </c:pt>
                <c:pt idx="11">
                  <c:v>937</c:v>
                </c:pt>
              </c:numCache>
            </c:numRef>
          </c:yVal>
          <c:smooth val="1"/>
        </c:ser>
        <c:ser>
          <c:idx val="3"/>
          <c:order val="3"/>
          <c:tx>
            <c:strRef>
              <c:f>'all methods'!$E$16</c:f>
              <c:strCache>
                <c:ptCount val="1"/>
                <c:pt idx="0">
                  <c:v>Monthly GHGIF based on ICF estimates</c:v>
                </c:pt>
              </c:strCache>
            </c:strRef>
          </c:tx>
          <c:spPr>
            <a:ln>
              <a:solidFill>
                <a:srgbClr val="92D050"/>
              </a:solidFill>
            </a:ln>
          </c:spPr>
          <c:marker>
            <c:symbol val="square"/>
            <c:size val="4"/>
            <c:spPr>
              <a:solidFill>
                <a:srgbClr val="92D050"/>
              </a:solidFill>
              <a:ln>
                <a:solidFill>
                  <a:srgbClr val="92D050"/>
                </a:solidFill>
              </a:ln>
            </c:spPr>
          </c:marker>
          <c:xVal>
            <c:strRef>
              <c:f>'all methods'!$A$17:$A$28</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xVal>
          <c:yVal>
            <c:numRef>
              <c:f>'all methods'!$E$17:$E$28</c:f>
              <c:numCache>
                <c:formatCode>#,##0</c:formatCode>
                <c:ptCount val="12"/>
                <c:pt idx="0">
                  <c:v>567</c:v>
                </c:pt>
                <c:pt idx="1">
                  <c:v>567</c:v>
                </c:pt>
                <c:pt idx="2">
                  <c:v>567</c:v>
                </c:pt>
                <c:pt idx="3">
                  <c:v>567</c:v>
                </c:pt>
                <c:pt idx="4">
                  <c:v>567</c:v>
                </c:pt>
                <c:pt idx="5">
                  <c:v>617</c:v>
                </c:pt>
                <c:pt idx="6">
                  <c:v>855</c:v>
                </c:pt>
                <c:pt idx="7">
                  <c:v>867</c:v>
                </c:pt>
                <c:pt idx="8">
                  <c:v>640</c:v>
                </c:pt>
                <c:pt idx="9">
                  <c:v>567</c:v>
                </c:pt>
                <c:pt idx="10">
                  <c:v>567</c:v>
                </c:pt>
                <c:pt idx="11">
                  <c:v>567</c:v>
                </c:pt>
              </c:numCache>
            </c:numRef>
          </c:yVal>
          <c:smooth val="1"/>
        </c:ser>
        <c:ser>
          <c:idx val="4"/>
          <c:order val="4"/>
          <c:tx>
            <c:strRef>
              <c:f>'all methods'!$F$16</c:f>
              <c:strCache>
                <c:ptCount val="1"/>
                <c:pt idx="0">
                  <c:v> Seasonal GHGIF based on reported data</c:v>
                </c:pt>
              </c:strCache>
            </c:strRef>
          </c:tx>
          <c:spPr>
            <a:ln>
              <a:solidFill>
                <a:srgbClr val="FFC000"/>
              </a:solidFill>
            </a:ln>
          </c:spPr>
          <c:marker>
            <c:symbol val="square"/>
            <c:size val="4"/>
            <c:spPr>
              <a:solidFill>
                <a:srgbClr val="FFC000"/>
              </a:solidFill>
              <a:ln>
                <a:solidFill>
                  <a:srgbClr val="FFC000"/>
                </a:solidFill>
              </a:ln>
            </c:spPr>
          </c:marker>
          <c:xVal>
            <c:strRef>
              <c:f>'all methods'!$A$17:$A$28</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xVal>
          <c:yVal>
            <c:numRef>
              <c:f>'all methods'!$F$17:$F$28</c:f>
              <c:numCache>
                <c:formatCode>#,##0</c:formatCode>
                <c:ptCount val="12"/>
                <c:pt idx="0">
                  <c:v>591</c:v>
                </c:pt>
                <c:pt idx="1">
                  <c:v>591</c:v>
                </c:pt>
                <c:pt idx="2">
                  <c:v>785</c:v>
                </c:pt>
                <c:pt idx="3">
                  <c:v>785</c:v>
                </c:pt>
                <c:pt idx="4">
                  <c:v>785</c:v>
                </c:pt>
                <c:pt idx="5">
                  <c:v>769</c:v>
                </c:pt>
                <c:pt idx="6">
                  <c:v>769</c:v>
                </c:pt>
                <c:pt idx="7">
                  <c:v>769</c:v>
                </c:pt>
                <c:pt idx="8">
                  <c:v>769</c:v>
                </c:pt>
                <c:pt idx="9">
                  <c:v>785</c:v>
                </c:pt>
                <c:pt idx="10">
                  <c:v>591</c:v>
                </c:pt>
                <c:pt idx="11">
                  <c:v>591</c:v>
                </c:pt>
              </c:numCache>
            </c:numRef>
          </c:yVal>
          <c:smooth val="1"/>
        </c:ser>
        <c:axId val="69350528"/>
        <c:axId val="69352832"/>
      </c:scatterChart>
      <c:valAx>
        <c:axId val="69350528"/>
        <c:scaling>
          <c:orientation val="minMax"/>
          <c:max val="12"/>
          <c:min val="1"/>
        </c:scaling>
        <c:axPos val="b"/>
        <c:title>
          <c:tx>
            <c:rich>
              <a:bodyPr/>
              <a:lstStyle/>
              <a:p>
                <a:pPr>
                  <a:defRPr b="0"/>
                </a:pPr>
                <a:r>
                  <a:rPr lang="en-US" b="0"/>
                  <a:t>Month</a:t>
                </a:r>
              </a:p>
            </c:rich>
          </c:tx>
        </c:title>
        <c:majorTickMark val="none"/>
        <c:tickLblPos val="nextTo"/>
        <c:crossAx val="69352832"/>
        <c:crosses val="autoZero"/>
        <c:crossBetween val="midCat"/>
        <c:majorUnit val="1"/>
      </c:valAx>
      <c:valAx>
        <c:axId val="69352832"/>
        <c:scaling>
          <c:orientation val="minMax"/>
          <c:max val="1040"/>
          <c:min val="550"/>
        </c:scaling>
        <c:axPos val="l"/>
        <c:majorGridlines/>
        <c:title>
          <c:tx>
            <c:rich>
              <a:bodyPr/>
              <a:lstStyle/>
              <a:p>
                <a:pPr>
                  <a:defRPr b="0"/>
                </a:pPr>
                <a:r>
                  <a:rPr lang="en-US" b="0"/>
                  <a:t>g CO2eq/kWh</a:t>
                </a:r>
              </a:p>
            </c:rich>
          </c:tx>
        </c:title>
        <c:numFmt formatCode="#,##0" sourceLinked="1"/>
        <c:majorTickMark val="none"/>
        <c:tickLblPos val="nextTo"/>
        <c:crossAx val="69350528"/>
        <c:crosses val="autoZero"/>
        <c:crossBetween val="midCat"/>
        <c:majorUnit val="40"/>
      </c:valAx>
    </c:plotArea>
    <c:legend>
      <c:legendPos val="r"/>
      <c:layout>
        <c:manualLayout>
          <c:xMode val="edge"/>
          <c:yMode val="edge"/>
          <c:x val="0.81078546690488884"/>
          <c:y val="6.4103987178534924E-2"/>
          <c:w val="0.17537210605624348"/>
          <c:h val="0.74106777477419583"/>
        </c:manualLayout>
      </c:layout>
      <c:txPr>
        <a:bodyPr/>
        <a:lstStyle/>
        <a:p>
          <a:pPr>
            <a:defRPr sz="800"/>
          </a:pPr>
          <a:endParaRPr lang="en-US"/>
        </a:p>
      </c:txPr>
    </c:legend>
    <c:plotVisOnly val="1"/>
  </c:chart>
  <c:spPr>
    <a:solidFill>
      <a:schemeClr val="lt1"/>
    </a:solidFill>
    <a:ln w="25400" cap="flat" cmpd="sng" algn="ctr">
      <a:solidFill>
        <a:schemeClr val="tx1">
          <a:lumMod val="50000"/>
          <a:lumOff val="50000"/>
        </a:schemeClr>
      </a:solidFill>
      <a:prstDash val="solid"/>
    </a:ln>
    <a:effectLst/>
  </c:spPr>
  <c:txPr>
    <a:bodyPr/>
    <a:lstStyle/>
    <a:p>
      <a:pPr>
        <a:defRPr sz="900">
          <a:solidFill>
            <a:schemeClr val="dk1"/>
          </a:solidFill>
          <a:latin typeface="+mn-lt"/>
          <a:ea typeface="+mn-ea"/>
          <a:cs typeface="+mn-cs"/>
        </a:defRPr>
      </a:pPr>
      <a:endParaRPr lang="en-US"/>
    </a:p>
  </c:txPr>
  <c:externalData r:id="rId1"/>
</c:chartSpace>
</file>

<file path=word/charts/chart17.xml><?xml version="1.0" encoding="utf-8"?>
<c:chartSpace xmlns:c="http://schemas.openxmlformats.org/drawingml/2006/chart" xmlns:a="http://schemas.openxmlformats.org/drawingml/2006/main" xmlns:r="http://schemas.openxmlformats.org/officeDocument/2006/relationships">
  <c:date1904 val="1"/>
  <c:lang val="en-US"/>
  <c:chart>
    <c:autoTitleDeleted val="1"/>
    <c:plotArea>
      <c:layout>
        <c:manualLayout>
          <c:layoutTarget val="inner"/>
          <c:xMode val="edge"/>
          <c:yMode val="edge"/>
          <c:x val="9.8090249725403103E-2"/>
          <c:y val="8.5471216097987482E-2"/>
          <c:w val="0.66695654541989102"/>
          <c:h val="0.7585995608301237"/>
        </c:manualLayout>
      </c:layout>
      <c:scatterChart>
        <c:scatterStyle val="smoothMarker"/>
        <c:ser>
          <c:idx val="0"/>
          <c:order val="0"/>
          <c:tx>
            <c:strRef>
              <c:f>'all methods'!$B$2</c:f>
              <c:strCache>
                <c:ptCount val="1"/>
                <c:pt idx="0">
                  <c:v>GHGIFA</c:v>
                </c:pt>
              </c:strCache>
            </c:strRef>
          </c:tx>
          <c:spPr>
            <a:ln>
              <a:solidFill>
                <a:schemeClr val="tx2">
                  <a:lumMod val="60000"/>
                  <a:lumOff val="40000"/>
                </a:schemeClr>
              </a:solidFill>
            </a:ln>
          </c:spPr>
          <c:marker>
            <c:symbol val="square"/>
            <c:size val="4"/>
          </c:marker>
          <c:xVal>
            <c:strRef>
              <c:f>'all methods'!$A$3:$A$14</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xVal>
          <c:yVal>
            <c:numRef>
              <c:f>'all methods'!$B$3:$B$14</c:f>
              <c:numCache>
                <c:formatCode>#,##0</c:formatCode>
                <c:ptCount val="12"/>
                <c:pt idx="0">
                  <c:v>22</c:v>
                </c:pt>
                <c:pt idx="1">
                  <c:v>22</c:v>
                </c:pt>
                <c:pt idx="2">
                  <c:v>22</c:v>
                </c:pt>
                <c:pt idx="3">
                  <c:v>22</c:v>
                </c:pt>
                <c:pt idx="4">
                  <c:v>22</c:v>
                </c:pt>
                <c:pt idx="5">
                  <c:v>22</c:v>
                </c:pt>
                <c:pt idx="6">
                  <c:v>22</c:v>
                </c:pt>
                <c:pt idx="7">
                  <c:v>22</c:v>
                </c:pt>
                <c:pt idx="8">
                  <c:v>22</c:v>
                </c:pt>
                <c:pt idx="9">
                  <c:v>22</c:v>
                </c:pt>
                <c:pt idx="10">
                  <c:v>22</c:v>
                </c:pt>
                <c:pt idx="11">
                  <c:v>22</c:v>
                </c:pt>
              </c:numCache>
            </c:numRef>
          </c:yVal>
          <c:smooth val="1"/>
        </c:ser>
        <c:ser>
          <c:idx val="1"/>
          <c:order val="1"/>
          <c:tx>
            <c:strRef>
              <c:f>'all methods'!$C$2</c:f>
              <c:strCache>
                <c:ptCount val="1"/>
                <c:pt idx="0">
                  <c:v>GHGIFM</c:v>
                </c:pt>
              </c:strCache>
            </c:strRef>
          </c:tx>
          <c:spPr>
            <a:ln>
              <a:solidFill>
                <a:schemeClr val="tx2">
                  <a:lumMod val="20000"/>
                  <a:lumOff val="80000"/>
                </a:schemeClr>
              </a:solidFill>
            </a:ln>
          </c:spPr>
          <c:marker>
            <c:symbol val="square"/>
            <c:size val="4"/>
            <c:spPr>
              <a:solidFill>
                <a:schemeClr val="tx2">
                  <a:lumMod val="20000"/>
                  <a:lumOff val="80000"/>
                </a:schemeClr>
              </a:solidFill>
              <a:ln>
                <a:solidFill>
                  <a:schemeClr val="tx2">
                    <a:lumMod val="20000"/>
                    <a:lumOff val="80000"/>
                  </a:schemeClr>
                </a:solidFill>
              </a:ln>
            </c:spPr>
          </c:marker>
          <c:xVal>
            <c:strRef>
              <c:f>'all methods'!$A$3:$A$14</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xVal>
          <c:yVal>
            <c:numRef>
              <c:f>'all methods'!$C$3:$C$14</c:f>
              <c:numCache>
                <c:formatCode>#,##0</c:formatCode>
                <c:ptCount val="12"/>
                <c:pt idx="0">
                  <c:v>462</c:v>
                </c:pt>
                <c:pt idx="1">
                  <c:v>462</c:v>
                </c:pt>
                <c:pt idx="2">
                  <c:v>462</c:v>
                </c:pt>
                <c:pt idx="3">
                  <c:v>462</c:v>
                </c:pt>
                <c:pt idx="4">
                  <c:v>462</c:v>
                </c:pt>
                <c:pt idx="5">
                  <c:v>462</c:v>
                </c:pt>
                <c:pt idx="6">
                  <c:v>462</c:v>
                </c:pt>
                <c:pt idx="7">
                  <c:v>462</c:v>
                </c:pt>
                <c:pt idx="8">
                  <c:v>462</c:v>
                </c:pt>
                <c:pt idx="9">
                  <c:v>462</c:v>
                </c:pt>
                <c:pt idx="10">
                  <c:v>462</c:v>
                </c:pt>
                <c:pt idx="11">
                  <c:v>462</c:v>
                </c:pt>
              </c:numCache>
            </c:numRef>
          </c:yVal>
          <c:smooth val="1"/>
        </c:ser>
        <c:ser>
          <c:idx val="2"/>
          <c:order val="2"/>
          <c:tx>
            <c:strRef>
              <c:f>'all methods'!$D$2</c:f>
              <c:strCache>
                <c:ptCount val="1"/>
                <c:pt idx="0">
                  <c:v> Weighted annual marginal GHGIF</c:v>
                </c:pt>
              </c:strCache>
            </c:strRef>
          </c:tx>
          <c:spPr>
            <a:ln>
              <a:solidFill>
                <a:srgbClr val="FF0000"/>
              </a:solidFill>
            </a:ln>
          </c:spPr>
          <c:marker>
            <c:symbol val="square"/>
            <c:size val="4"/>
            <c:spPr>
              <a:solidFill>
                <a:srgbClr val="FF0000"/>
              </a:solidFill>
              <a:ln>
                <a:solidFill>
                  <a:srgbClr val="FF0000"/>
                </a:solidFill>
              </a:ln>
            </c:spPr>
          </c:marker>
          <c:xVal>
            <c:strRef>
              <c:f>'all methods'!$A$3:$A$14</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xVal>
          <c:yVal>
            <c:numRef>
              <c:f>'all methods'!$D$3:$D$14</c:f>
              <c:numCache>
                <c:formatCode>#,##0</c:formatCode>
                <c:ptCount val="12"/>
                <c:pt idx="0">
                  <c:v>18</c:v>
                </c:pt>
                <c:pt idx="1">
                  <c:v>18</c:v>
                </c:pt>
                <c:pt idx="2">
                  <c:v>18</c:v>
                </c:pt>
                <c:pt idx="3">
                  <c:v>18</c:v>
                </c:pt>
                <c:pt idx="4">
                  <c:v>18</c:v>
                </c:pt>
                <c:pt idx="5">
                  <c:v>18</c:v>
                </c:pt>
                <c:pt idx="6">
                  <c:v>18</c:v>
                </c:pt>
                <c:pt idx="7">
                  <c:v>18</c:v>
                </c:pt>
                <c:pt idx="8">
                  <c:v>18</c:v>
                </c:pt>
                <c:pt idx="9">
                  <c:v>18</c:v>
                </c:pt>
                <c:pt idx="10">
                  <c:v>18</c:v>
                </c:pt>
                <c:pt idx="11">
                  <c:v>18</c:v>
                </c:pt>
              </c:numCache>
            </c:numRef>
          </c:yVal>
          <c:smooth val="1"/>
        </c:ser>
        <c:ser>
          <c:idx val="3"/>
          <c:order val="3"/>
          <c:tx>
            <c:strRef>
              <c:f>'all methods'!$E$2</c:f>
              <c:strCache>
                <c:ptCount val="1"/>
                <c:pt idx="0">
                  <c:v>Monthly GHGIF based on ICF estimates</c:v>
                </c:pt>
              </c:strCache>
            </c:strRef>
          </c:tx>
          <c:spPr>
            <a:ln>
              <a:solidFill>
                <a:srgbClr val="92D050"/>
              </a:solidFill>
            </a:ln>
          </c:spPr>
          <c:marker>
            <c:symbol val="square"/>
            <c:size val="4"/>
            <c:spPr>
              <a:solidFill>
                <a:srgbClr val="92D050"/>
              </a:solidFill>
              <a:ln>
                <a:solidFill>
                  <a:srgbClr val="92D050"/>
                </a:solidFill>
              </a:ln>
            </c:spPr>
          </c:marker>
          <c:xVal>
            <c:strRef>
              <c:f>'all methods'!$A$3:$A$14</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xVal>
          <c:yVal>
            <c:numRef>
              <c:f>'all methods'!$E$3:$E$14</c:f>
              <c:numCache>
                <c:formatCode>#,##0</c:formatCode>
                <c:ptCount val="12"/>
                <c:pt idx="0">
                  <c:v>445</c:v>
                </c:pt>
                <c:pt idx="1">
                  <c:v>445</c:v>
                </c:pt>
                <c:pt idx="2">
                  <c:v>445</c:v>
                </c:pt>
                <c:pt idx="3">
                  <c:v>124</c:v>
                </c:pt>
                <c:pt idx="4">
                  <c:v>167</c:v>
                </c:pt>
                <c:pt idx="5">
                  <c:v>7</c:v>
                </c:pt>
                <c:pt idx="6">
                  <c:v>9</c:v>
                </c:pt>
                <c:pt idx="7">
                  <c:v>7</c:v>
                </c:pt>
                <c:pt idx="8">
                  <c:v>46</c:v>
                </c:pt>
                <c:pt idx="9">
                  <c:v>12</c:v>
                </c:pt>
                <c:pt idx="10">
                  <c:v>126</c:v>
                </c:pt>
                <c:pt idx="11">
                  <c:v>317</c:v>
                </c:pt>
              </c:numCache>
            </c:numRef>
          </c:yVal>
          <c:smooth val="1"/>
        </c:ser>
        <c:axId val="69395584"/>
        <c:axId val="69397888"/>
      </c:scatterChart>
      <c:valAx>
        <c:axId val="69395584"/>
        <c:scaling>
          <c:orientation val="minMax"/>
          <c:max val="12"/>
          <c:min val="1"/>
        </c:scaling>
        <c:axPos val="b"/>
        <c:title>
          <c:tx>
            <c:rich>
              <a:bodyPr/>
              <a:lstStyle/>
              <a:p>
                <a:pPr>
                  <a:defRPr b="0"/>
                </a:pPr>
                <a:r>
                  <a:rPr lang="en-US" b="0"/>
                  <a:t>Month</a:t>
                </a:r>
              </a:p>
            </c:rich>
          </c:tx>
        </c:title>
        <c:majorTickMark val="none"/>
        <c:tickLblPos val="nextTo"/>
        <c:crossAx val="69397888"/>
        <c:crosses val="autoZero"/>
        <c:crossBetween val="midCat"/>
        <c:majorUnit val="1"/>
      </c:valAx>
      <c:valAx>
        <c:axId val="69397888"/>
        <c:scaling>
          <c:orientation val="minMax"/>
          <c:max val="480"/>
          <c:min val="0"/>
        </c:scaling>
        <c:axPos val="l"/>
        <c:majorGridlines/>
        <c:title>
          <c:tx>
            <c:rich>
              <a:bodyPr/>
              <a:lstStyle/>
              <a:p>
                <a:pPr>
                  <a:defRPr b="0"/>
                </a:pPr>
                <a:r>
                  <a:rPr lang="en-US" b="0"/>
                  <a:t>g CO2eq/kWh</a:t>
                </a:r>
              </a:p>
            </c:rich>
          </c:tx>
        </c:title>
        <c:numFmt formatCode="#,##0" sourceLinked="1"/>
        <c:majorTickMark val="none"/>
        <c:tickLblPos val="nextTo"/>
        <c:crossAx val="69395584"/>
        <c:crosses val="autoZero"/>
        <c:crossBetween val="midCat"/>
        <c:majorUnit val="40"/>
      </c:valAx>
    </c:plotArea>
    <c:legend>
      <c:legendPos val="r"/>
      <c:layout>
        <c:manualLayout>
          <c:xMode val="edge"/>
          <c:yMode val="edge"/>
          <c:x val="0.78769709788401043"/>
          <c:y val="8.4861251483824174E-2"/>
          <c:w val="0.19846043518123754"/>
          <c:h val="0.6618581108536814"/>
        </c:manualLayout>
      </c:layout>
      <c:txPr>
        <a:bodyPr/>
        <a:lstStyle/>
        <a:p>
          <a:pPr>
            <a:defRPr sz="800"/>
          </a:pPr>
          <a:endParaRPr lang="en-US"/>
        </a:p>
      </c:txPr>
    </c:legend>
    <c:plotVisOnly val="1"/>
  </c:chart>
  <c:spPr>
    <a:solidFill>
      <a:schemeClr val="lt1"/>
    </a:solidFill>
    <a:ln w="25400" cap="flat" cmpd="sng" algn="ctr">
      <a:solidFill>
        <a:schemeClr val="tx1">
          <a:lumMod val="50000"/>
          <a:lumOff val="50000"/>
        </a:schemeClr>
      </a:solidFill>
      <a:prstDash val="solid"/>
    </a:ln>
    <a:effectLst/>
  </c:spPr>
  <c:txPr>
    <a:bodyPr/>
    <a:lstStyle/>
    <a:p>
      <a:pPr>
        <a:defRPr sz="900">
          <a:solidFill>
            <a:schemeClr val="dk1"/>
          </a:solidFill>
          <a:latin typeface="+mn-lt"/>
          <a:ea typeface="+mn-ea"/>
          <a:cs typeface="+mn-cs"/>
        </a:defRPr>
      </a:pPr>
      <a:endParaRPr lang="en-US"/>
    </a:p>
  </c:txPr>
  <c:externalData r:id="rId1"/>
</c:chartSpace>
</file>

<file path=word/charts/chart18.xml><?xml version="1.0" encoding="utf-8"?>
<c:chartSpace xmlns:c="http://schemas.openxmlformats.org/drawingml/2006/chart" xmlns:a="http://schemas.openxmlformats.org/drawingml/2006/main" xmlns:r="http://schemas.openxmlformats.org/officeDocument/2006/relationships">
  <c:date1904 val="1"/>
  <c:lang val="en-US"/>
  <c:chart>
    <c:autoTitleDeleted val="1"/>
    <c:plotArea>
      <c:layout>
        <c:manualLayout>
          <c:layoutTarget val="inner"/>
          <c:xMode val="edge"/>
          <c:yMode val="edge"/>
          <c:x val="0.13974711230077674"/>
          <c:y val="0.14094543428519996"/>
          <c:w val="0.83705537788281714"/>
          <c:h val="0.65166000512992139"/>
        </c:manualLayout>
      </c:layout>
      <c:scatterChart>
        <c:scatterStyle val="smoothMarker"/>
        <c:ser>
          <c:idx val="0"/>
          <c:order val="0"/>
          <c:tx>
            <c:strRef>
              <c:f>'all methods'!$G$128</c:f>
              <c:strCache>
                <c:ptCount val="1"/>
                <c:pt idx="0">
                  <c:v>GHGIFA</c:v>
                </c:pt>
              </c:strCache>
            </c:strRef>
          </c:tx>
          <c:spPr>
            <a:ln>
              <a:solidFill>
                <a:schemeClr val="tx2">
                  <a:lumMod val="60000"/>
                  <a:lumOff val="40000"/>
                </a:schemeClr>
              </a:solidFill>
            </a:ln>
          </c:spPr>
          <c:marker>
            <c:symbol val="square"/>
            <c:size val="4"/>
            <c:spPr>
              <a:solidFill>
                <a:schemeClr val="tx2">
                  <a:lumMod val="60000"/>
                  <a:lumOff val="40000"/>
                </a:schemeClr>
              </a:solidFill>
              <a:ln>
                <a:solidFill>
                  <a:schemeClr val="tx2">
                    <a:lumMod val="60000"/>
                    <a:lumOff val="40000"/>
                  </a:schemeClr>
                </a:solidFill>
              </a:ln>
            </c:spPr>
          </c:marker>
          <c:xVal>
            <c:strRef>
              <c:f>'all methods'!$F$129:$F$140</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xVal>
          <c:yVal>
            <c:numRef>
              <c:f>'all methods'!$G$129:$G$140</c:f>
              <c:numCache>
                <c:formatCode>#,##0</c:formatCode>
                <c:ptCount val="12"/>
                <c:pt idx="0">
                  <c:v>426.86552721404308</c:v>
                </c:pt>
                <c:pt idx="1">
                  <c:v>398.09567510564989</c:v>
                </c:pt>
                <c:pt idx="2">
                  <c:v>367.40089618349441</c:v>
                </c:pt>
                <c:pt idx="3">
                  <c:v>265.84800049527843</c:v>
                </c:pt>
                <c:pt idx="4">
                  <c:v>180.99514554267589</c:v>
                </c:pt>
                <c:pt idx="5">
                  <c:v>0</c:v>
                </c:pt>
                <c:pt idx="6">
                  <c:v>0</c:v>
                </c:pt>
                <c:pt idx="7">
                  <c:v>0</c:v>
                </c:pt>
                <c:pt idx="8">
                  <c:v>103.58187260001945</c:v>
                </c:pt>
                <c:pt idx="9">
                  <c:v>201.49301485679328</c:v>
                </c:pt>
                <c:pt idx="10">
                  <c:v>276.61718564254318</c:v>
                </c:pt>
                <c:pt idx="11">
                  <c:v>376.50527976209963</c:v>
                </c:pt>
              </c:numCache>
            </c:numRef>
          </c:yVal>
          <c:smooth val="1"/>
        </c:ser>
        <c:ser>
          <c:idx val="1"/>
          <c:order val="1"/>
          <c:tx>
            <c:strRef>
              <c:f>'all methods'!$H$128</c:f>
              <c:strCache>
                <c:ptCount val="1"/>
                <c:pt idx="0">
                  <c:v>GHGIFM</c:v>
                </c:pt>
              </c:strCache>
            </c:strRef>
          </c:tx>
          <c:spPr>
            <a:ln>
              <a:solidFill>
                <a:schemeClr val="tx2">
                  <a:lumMod val="20000"/>
                  <a:lumOff val="80000"/>
                </a:schemeClr>
              </a:solidFill>
            </a:ln>
          </c:spPr>
          <c:marker>
            <c:symbol val="square"/>
            <c:size val="4"/>
            <c:spPr>
              <a:solidFill>
                <a:schemeClr val="tx2">
                  <a:lumMod val="20000"/>
                  <a:lumOff val="80000"/>
                </a:schemeClr>
              </a:solidFill>
              <a:ln>
                <a:solidFill>
                  <a:schemeClr val="tx2">
                    <a:lumMod val="20000"/>
                    <a:lumOff val="80000"/>
                  </a:schemeClr>
                </a:solidFill>
              </a:ln>
            </c:spPr>
          </c:marker>
          <c:xVal>
            <c:strRef>
              <c:f>'all methods'!$F$129:$F$140</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xVal>
          <c:yVal>
            <c:numRef>
              <c:f>'all methods'!$H$129:$H$140</c:f>
              <c:numCache>
                <c:formatCode>#,##0</c:formatCode>
                <c:ptCount val="12"/>
                <c:pt idx="0">
                  <c:v>13905.965444242091</c:v>
                </c:pt>
                <c:pt idx="1">
                  <c:v>12968.732185172521</c:v>
                </c:pt>
                <c:pt idx="2">
                  <c:v>11968.790733362299</c:v>
                </c:pt>
                <c:pt idx="3">
                  <c:v>8660.5098622884907</c:v>
                </c:pt>
                <c:pt idx="4">
                  <c:v>5896.2649336402474</c:v>
                </c:pt>
                <c:pt idx="5">
                  <c:v>0</c:v>
                </c:pt>
                <c:pt idx="6">
                  <c:v>0</c:v>
                </c:pt>
                <c:pt idx="7">
                  <c:v>0</c:v>
                </c:pt>
                <c:pt idx="8">
                  <c:v>3374.3786958544802</c:v>
                </c:pt>
                <c:pt idx="9">
                  <c:v>6564.0224455270736</c:v>
                </c:pt>
                <c:pt idx="10">
                  <c:v>9011.3367784320781</c:v>
                </c:pt>
                <c:pt idx="11">
                  <c:v>12265.383536865329</c:v>
                </c:pt>
              </c:numCache>
            </c:numRef>
          </c:yVal>
          <c:smooth val="1"/>
        </c:ser>
        <c:ser>
          <c:idx val="2"/>
          <c:order val="2"/>
          <c:tx>
            <c:strRef>
              <c:f>'all methods'!$I$128</c:f>
              <c:strCache>
                <c:ptCount val="1"/>
                <c:pt idx="0">
                  <c:v>Annual marginal GHGIF</c:v>
                </c:pt>
              </c:strCache>
            </c:strRef>
          </c:tx>
          <c:spPr>
            <a:ln>
              <a:solidFill>
                <a:sysClr val="windowText" lastClr="000000"/>
              </a:solidFill>
            </a:ln>
          </c:spPr>
          <c:marker>
            <c:symbol val="triangle"/>
            <c:size val="10"/>
            <c:spPr>
              <a:solidFill>
                <a:schemeClr val="tx1"/>
              </a:solidFill>
              <a:ln>
                <a:solidFill>
                  <a:sysClr val="windowText" lastClr="000000"/>
                </a:solidFill>
              </a:ln>
            </c:spPr>
          </c:marker>
          <c:xVal>
            <c:strRef>
              <c:f>'all methods'!$F$129:$F$140</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xVal>
          <c:yVal>
            <c:numRef>
              <c:f>'all methods'!$I$129:$I$140</c:f>
              <c:numCache>
                <c:formatCode>#,##0</c:formatCode>
                <c:ptCount val="12"/>
                <c:pt idx="0">
                  <c:v>361.19390764265165</c:v>
                </c:pt>
                <c:pt idx="1">
                  <c:v>336.85018662785768</c:v>
                </c:pt>
                <c:pt idx="2">
                  <c:v>310.87768138603383</c:v>
                </c:pt>
                <c:pt idx="3">
                  <c:v>224.94830811138951</c:v>
                </c:pt>
                <c:pt idx="4">
                  <c:v>153.14973853611028</c:v>
                </c:pt>
                <c:pt idx="5">
                  <c:v>0</c:v>
                </c:pt>
                <c:pt idx="6">
                  <c:v>0</c:v>
                </c:pt>
                <c:pt idx="7">
                  <c:v>0</c:v>
                </c:pt>
                <c:pt idx="8">
                  <c:v>87.646199892324148</c:v>
                </c:pt>
                <c:pt idx="9">
                  <c:v>170.49408949420965</c:v>
                </c:pt>
                <c:pt idx="10">
                  <c:v>234.06069554369037</c:v>
                </c:pt>
                <c:pt idx="11">
                  <c:v>318.58139056793055</c:v>
                </c:pt>
              </c:numCache>
            </c:numRef>
          </c:yVal>
          <c:smooth val="1"/>
        </c:ser>
        <c:axId val="69329280"/>
        <c:axId val="69331584"/>
      </c:scatterChart>
      <c:valAx>
        <c:axId val="69329280"/>
        <c:scaling>
          <c:orientation val="minMax"/>
          <c:max val="12"/>
          <c:min val="1"/>
        </c:scaling>
        <c:axPos val="b"/>
        <c:title>
          <c:tx>
            <c:rich>
              <a:bodyPr/>
              <a:lstStyle/>
              <a:p>
                <a:pPr>
                  <a:defRPr b="0"/>
                </a:pPr>
                <a:r>
                  <a:rPr lang="en-US" b="0"/>
                  <a:t>Month</a:t>
                </a:r>
              </a:p>
            </c:rich>
          </c:tx>
        </c:title>
        <c:majorTickMark val="none"/>
        <c:tickLblPos val="nextTo"/>
        <c:crossAx val="69331584"/>
        <c:crosses val="autoZero"/>
        <c:crossBetween val="midCat"/>
        <c:majorUnit val="1"/>
      </c:valAx>
      <c:valAx>
        <c:axId val="69331584"/>
        <c:scaling>
          <c:orientation val="minMax"/>
          <c:max val="14000"/>
          <c:min val="0"/>
        </c:scaling>
        <c:axPos val="l"/>
        <c:majorGridlines/>
        <c:title>
          <c:tx>
            <c:rich>
              <a:bodyPr/>
              <a:lstStyle/>
              <a:p>
                <a:pPr>
                  <a:defRPr b="0"/>
                </a:pPr>
                <a:r>
                  <a:rPr lang="en-US" b="0"/>
                  <a:t>Ton CO2eq</a:t>
                </a:r>
              </a:p>
            </c:rich>
          </c:tx>
        </c:title>
        <c:numFmt formatCode="#,##0" sourceLinked="1"/>
        <c:majorTickMark val="none"/>
        <c:tickLblPos val="nextTo"/>
        <c:crossAx val="69329280"/>
        <c:crosses val="autoZero"/>
        <c:crossBetween val="midCat"/>
        <c:majorUnit val="2000"/>
      </c:valAx>
    </c:plotArea>
    <c:legend>
      <c:legendPos val="t"/>
    </c:legend>
    <c:plotVisOnly val="1"/>
  </c:chart>
  <c:spPr>
    <a:solidFill>
      <a:schemeClr val="lt1"/>
    </a:solidFill>
    <a:ln w="25400" cap="flat" cmpd="sng" algn="ctr">
      <a:solidFill>
        <a:schemeClr val="tx1">
          <a:lumMod val="50000"/>
          <a:lumOff val="50000"/>
        </a:schemeClr>
      </a:solidFill>
      <a:prstDash val="solid"/>
    </a:ln>
    <a:effectLst/>
  </c:spPr>
  <c:txPr>
    <a:bodyPr/>
    <a:lstStyle/>
    <a:p>
      <a:pPr>
        <a:defRPr sz="800">
          <a:solidFill>
            <a:schemeClr val="dk1"/>
          </a:solidFill>
          <a:latin typeface="+mn-lt"/>
          <a:ea typeface="+mn-ea"/>
          <a:cs typeface="+mn-cs"/>
        </a:defRPr>
      </a:pPr>
      <a:endParaRPr lang="en-US"/>
    </a:p>
  </c:txPr>
  <c:externalData r:id="rId1"/>
</c:chartSpace>
</file>

<file path=word/charts/chart19.xml><?xml version="1.0" encoding="utf-8"?>
<c:chartSpace xmlns:c="http://schemas.openxmlformats.org/drawingml/2006/chart" xmlns:a="http://schemas.openxmlformats.org/drawingml/2006/main" xmlns:r="http://schemas.openxmlformats.org/officeDocument/2006/relationships">
  <c:date1904 val="1"/>
  <c:lang val="en-US"/>
  <c:chart>
    <c:autoTitleDeleted val="1"/>
    <c:plotArea>
      <c:layout>
        <c:manualLayout>
          <c:layoutTarget val="inner"/>
          <c:xMode val="edge"/>
          <c:yMode val="edge"/>
          <c:x val="0.11628524672252204"/>
          <c:y val="0.12824947618261556"/>
          <c:w val="0.86054689342617585"/>
          <c:h val="0.68303746693103273"/>
        </c:manualLayout>
      </c:layout>
      <c:scatterChart>
        <c:scatterStyle val="smoothMarker"/>
        <c:ser>
          <c:idx val="0"/>
          <c:order val="0"/>
          <c:tx>
            <c:strRef>
              <c:f>'all methods'!$G$114</c:f>
              <c:strCache>
                <c:ptCount val="1"/>
                <c:pt idx="0">
                  <c:v>GHGIFA</c:v>
                </c:pt>
              </c:strCache>
            </c:strRef>
          </c:tx>
          <c:marker>
            <c:symbol val="square"/>
            <c:size val="4"/>
          </c:marker>
          <c:xVal>
            <c:strRef>
              <c:f>'all methods'!$F$115:$F$126</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xVal>
          <c:yVal>
            <c:numRef>
              <c:f>'all methods'!$G$115:$G$126</c:f>
              <c:numCache>
                <c:formatCode>#,##0</c:formatCode>
                <c:ptCount val="12"/>
                <c:pt idx="0">
                  <c:v>85.29752858083819</c:v>
                </c:pt>
                <c:pt idx="1">
                  <c:v>79.270770597418164</c:v>
                </c:pt>
                <c:pt idx="2">
                  <c:v>72.398932158758527</c:v>
                </c:pt>
                <c:pt idx="3">
                  <c:v>53.162232322381357</c:v>
                </c:pt>
                <c:pt idx="4">
                  <c:v>34.247997396556059</c:v>
                </c:pt>
                <c:pt idx="5">
                  <c:v>0</c:v>
                </c:pt>
                <c:pt idx="6">
                  <c:v>0</c:v>
                </c:pt>
                <c:pt idx="7">
                  <c:v>0</c:v>
                </c:pt>
                <c:pt idx="8">
                  <c:v>14.488682015491086</c:v>
                </c:pt>
                <c:pt idx="9">
                  <c:v>33.947771445352444</c:v>
                </c:pt>
                <c:pt idx="10">
                  <c:v>49.859746859141978</c:v>
                </c:pt>
                <c:pt idx="11">
                  <c:v>71.709524418957812</c:v>
                </c:pt>
              </c:numCache>
            </c:numRef>
          </c:yVal>
          <c:smooth val="1"/>
        </c:ser>
        <c:ser>
          <c:idx val="1"/>
          <c:order val="1"/>
          <c:tx>
            <c:strRef>
              <c:f>'all methods'!$H$114</c:f>
              <c:strCache>
                <c:ptCount val="1"/>
                <c:pt idx="0">
                  <c:v>GHGIFM</c:v>
                </c:pt>
              </c:strCache>
            </c:strRef>
          </c:tx>
          <c:spPr>
            <a:ln>
              <a:solidFill>
                <a:schemeClr val="tx2">
                  <a:lumMod val="20000"/>
                  <a:lumOff val="80000"/>
                </a:schemeClr>
              </a:solidFill>
            </a:ln>
          </c:spPr>
          <c:marker>
            <c:symbol val="square"/>
            <c:size val="4"/>
            <c:spPr>
              <a:solidFill>
                <a:schemeClr val="tx2">
                  <a:lumMod val="20000"/>
                  <a:lumOff val="80000"/>
                </a:schemeClr>
              </a:solidFill>
              <a:ln>
                <a:solidFill>
                  <a:schemeClr val="tx2">
                    <a:lumMod val="20000"/>
                    <a:lumOff val="80000"/>
                  </a:schemeClr>
                </a:solidFill>
              </a:ln>
            </c:spPr>
          </c:marker>
          <c:xVal>
            <c:strRef>
              <c:f>'all methods'!$F$115:$F$126</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xVal>
          <c:yVal>
            <c:numRef>
              <c:f>'all methods'!$H$115:$H$126</c:f>
              <c:numCache>
                <c:formatCode>#,##0</c:formatCode>
                <c:ptCount val="12"/>
                <c:pt idx="0">
                  <c:v>825.7336667328259</c:v>
                </c:pt>
                <c:pt idx="1">
                  <c:v>767.39086300851443</c:v>
                </c:pt>
                <c:pt idx="2">
                  <c:v>700.86714953688283</c:v>
                </c:pt>
                <c:pt idx="3">
                  <c:v>514.64380923603755</c:v>
                </c:pt>
                <c:pt idx="4">
                  <c:v>331.54213186508969</c:v>
                </c:pt>
                <c:pt idx="5">
                  <c:v>0</c:v>
                </c:pt>
                <c:pt idx="6">
                  <c:v>0</c:v>
                </c:pt>
                <c:pt idx="7">
                  <c:v>0</c:v>
                </c:pt>
                <c:pt idx="8">
                  <c:v>140.25954474682194</c:v>
                </c:pt>
                <c:pt idx="9">
                  <c:v>328.63575603380485</c:v>
                </c:pt>
                <c:pt idx="10">
                  <c:v>482.67367509190336</c:v>
                </c:pt>
                <c:pt idx="11">
                  <c:v>694.19324947985854</c:v>
                </c:pt>
              </c:numCache>
            </c:numRef>
          </c:yVal>
          <c:smooth val="1"/>
        </c:ser>
        <c:ser>
          <c:idx val="2"/>
          <c:order val="2"/>
          <c:tx>
            <c:strRef>
              <c:f>'all methods'!$I$114</c:f>
              <c:strCache>
                <c:ptCount val="1"/>
                <c:pt idx="0">
                  <c:v>Annual marginal GHGIF</c:v>
                </c:pt>
              </c:strCache>
            </c:strRef>
          </c:tx>
          <c:spPr>
            <a:ln>
              <a:solidFill>
                <a:schemeClr val="tx1"/>
              </a:solidFill>
            </a:ln>
          </c:spPr>
          <c:marker>
            <c:symbol val="triangle"/>
            <c:size val="10"/>
            <c:spPr>
              <a:solidFill>
                <a:schemeClr val="tx1"/>
              </a:solidFill>
              <a:ln>
                <a:solidFill>
                  <a:schemeClr val="tx1"/>
                </a:solidFill>
              </a:ln>
            </c:spPr>
          </c:marker>
          <c:xVal>
            <c:strRef>
              <c:f>'all methods'!$F$115:$F$126</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xVal>
          <c:yVal>
            <c:numRef>
              <c:f>'all methods'!$I$115:$I$126</c:f>
              <c:numCache>
                <c:formatCode>#,##0</c:formatCode>
                <c:ptCount val="12"/>
                <c:pt idx="0">
                  <c:v>2.6795035156284239</c:v>
                </c:pt>
                <c:pt idx="1">
                  <c:v>2.490181275311568</c:v>
                </c:pt>
                <c:pt idx="2">
                  <c:v>2.2743120049871806</c:v>
                </c:pt>
                <c:pt idx="3">
                  <c:v>1.6700177692894664</c:v>
                </c:pt>
                <c:pt idx="4">
                  <c:v>1.0758533213577821</c:v>
                </c:pt>
                <c:pt idx="5">
                  <c:v>0</c:v>
                </c:pt>
                <c:pt idx="6">
                  <c:v>0</c:v>
                </c:pt>
                <c:pt idx="7">
                  <c:v>0</c:v>
                </c:pt>
                <c:pt idx="8">
                  <c:v>0.455141843418568</c:v>
                </c:pt>
                <c:pt idx="9">
                  <c:v>1.0664221396445805</c:v>
                </c:pt>
                <c:pt idx="10">
                  <c:v>1.566274770444251</c:v>
                </c:pt>
                <c:pt idx="11">
                  <c:v>2.2526552173494587</c:v>
                </c:pt>
              </c:numCache>
            </c:numRef>
          </c:yVal>
          <c:smooth val="1"/>
        </c:ser>
        <c:axId val="68648320"/>
        <c:axId val="68663168"/>
      </c:scatterChart>
      <c:valAx>
        <c:axId val="68648320"/>
        <c:scaling>
          <c:orientation val="minMax"/>
          <c:max val="12"/>
          <c:min val="1"/>
        </c:scaling>
        <c:axPos val="b"/>
        <c:title>
          <c:tx>
            <c:rich>
              <a:bodyPr/>
              <a:lstStyle/>
              <a:p>
                <a:pPr>
                  <a:defRPr b="0"/>
                </a:pPr>
                <a:r>
                  <a:rPr lang="en-US" b="0"/>
                  <a:t>Month</a:t>
                </a:r>
              </a:p>
            </c:rich>
          </c:tx>
        </c:title>
        <c:majorTickMark val="none"/>
        <c:tickLblPos val="nextTo"/>
        <c:crossAx val="68663168"/>
        <c:crosses val="autoZero"/>
        <c:crossBetween val="midCat"/>
        <c:majorUnit val="1"/>
      </c:valAx>
      <c:valAx>
        <c:axId val="68663168"/>
        <c:scaling>
          <c:orientation val="minMax"/>
          <c:max val="880"/>
          <c:min val="0"/>
        </c:scaling>
        <c:axPos val="l"/>
        <c:majorGridlines/>
        <c:title>
          <c:tx>
            <c:rich>
              <a:bodyPr/>
              <a:lstStyle/>
              <a:p>
                <a:pPr>
                  <a:defRPr b="0"/>
                </a:pPr>
                <a:r>
                  <a:rPr lang="en-US" b="0"/>
                  <a:t>Ton CO2eq</a:t>
                </a:r>
              </a:p>
            </c:rich>
          </c:tx>
        </c:title>
        <c:numFmt formatCode="#,##0" sourceLinked="1"/>
        <c:majorTickMark val="none"/>
        <c:tickLblPos val="nextTo"/>
        <c:crossAx val="68648320"/>
        <c:crosses val="autoZero"/>
        <c:crossBetween val="midCat"/>
        <c:majorUnit val="80"/>
      </c:valAx>
    </c:plotArea>
    <c:legend>
      <c:legendPos val="t"/>
    </c:legend>
    <c:plotVisOnly val="1"/>
  </c:chart>
  <c:spPr>
    <a:solidFill>
      <a:schemeClr val="lt1"/>
    </a:solidFill>
    <a:ln w="25400" cap="flat" cmpd="sng" algn="ctr">
      <a:solidFill>
        <a:schemeClr val="tx1">
          <a:lumMod val="50000"/>
          <a:lumOff val="50000"/>
        </a:schemeClr>
      </a:solidFill>
      <a:prstDash val="solid"/>
    </a:ln>
    <a:effectLst/>
  </c:spPr>
  <c:txPr>
    <a:bodyPr/>
    <a:lstStyle/>
    <a:p>
      <a:pPr>
        <a:defRPr sz="800">
          <a:solidFill>
            <a:schemeClr val="dk1"/>
          </a:solidFill>
          <a:latin typeface="+mn-lt"/>
          <a:ea typeface="+mn-ea"/>
          <a:cs typeface="+mn-cs"/>
        </a:defRPr>
      </a:pPr>
      <a:endParaRPr lang="en-US"/>
    </a:p>
  </c:txPr>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US"/>
  <c:style val="32"/>
  <c:chart>
    <c:plotArea>
      <c:layout>
        <c:manualLayout>
          <c:layoutTarget val="inner"/>
          <c:xMode val="edge"/>
          <c:yMode val="edge"/>
          <c:x val="4.6042695867927412E-2"/>
          <c:y val="3.0864197530864296E-2"/>
          <c:w val="0.50596861976129748"/>
          <c:h val="0.9320987654320988"/>
        </c:manualLayout>
      </c:layout>
      <c:pieChart>
        <c:varyColors val="1"/>
        <c:ser>
          <c:idx val="0"/>
          <c:order val="0"/>
          <c:dPt>
            <c:idx val="0"/>
            <c:spPr>
              <a:solidFill>
                <a:schemeClr val="accent2">
                  <a:lumMod val="75000"/>
                </a:schemeClr>
              </a:solidFill>
              <a:ln>
                <a:solidFill>
                  <a:schemeClr val="accent2">
                    <a:lumMod val="75000"/>
                  </a:schemeClr>
                </a:solidFill>
              </a:ln>
            </c:spPr>
          </c:dPt>
          <c:dPt>
            <c:idx val="1"/>
            <c:spPr>
              <a:solidFill>
                <a:schemeClr val="accent6">
                  <a:lumMod val="50000"/>
                </a:schemeClr>
              </a:solidFill>
              <a:ln>
                <a:solidFill>
                  <a:schemeClr val="accent6">
                    <a:lumMod val="50000"/>
                  </a:schemeClr>
                </a:solidFill>
              </a:ln>
            </c:spPr>
          </c:dPt>
          <c:dPt>
            <c:idx val="2"/>
            <c:explosion val="13"/>
            <c:spPr>
              <a:solidFill>
                <a:srgbClr val="FF9900"/>
              </a:solidFill>
            </c:spPr>
          </c:dPt>
          <c:dPt>
            <c:idx val="3"/>
            <c:spPr>
              <a:solidFill>
                <a:srgbClr val="CCCC00"/>
              </a:solidFill>
            </c:spPr>
          </c:dPt>
          <c:dPt>
            <c:idx val="4"/>
            <c:spPr>
              <a:solidFill>
                <a:schemeClr val="accent2">
                  <a:lumMod val="60000"/>
                  <a:lumOff val="40000"/>
                </a:schemeClr>
              </a:solidFill>
            </c:spPr>
          </c:dPt>
          <c:cat>
            <c:strRef>
              <c:f>Sheet1!$A$1:$A$5</c:f>
              <c:strCache>
                <c:ptCount val="5"/>
                <c:pt idx="0">
                  <c:v>Industrial  34%</c:v>
                </c:pt>
                <c:pt idx="1">
                  <c:v>Transportation  34%</c:v>
                </c:pt>
                <c:pt idx="2">
                  <c:v>Residential  16%</c:v>
                </c:pt>
                <c:pt idx="3">
                  <c:v>Commercial/Institution  14%</c:v>
                </c:pt>
                <c:pt idx="4">
                  <c:v>Agriculture  3%</c:v>
                </c:pt>
              </c:strCache>
            </c:strRef>
          </c:cat>
          <c:val>
            <c:numRef>
              <c:f>Sheet1!$B$1:$B$5</c:f>
              <c:numCache>
                <c:formatCode>0%</c:formatCode>
                <c:ptCount val="5"/>
                <c:pt idx="0">
                  <c:v>0.34</c:v>
                </c:pt>
                <c:pt idx="1">
                  <c:v>0.34</c:v>
                </c:pt>
                <c:pt idx="2">
                  <c:v>0.16</c:v>
                </c:pt>
                <c:pt idx="3">
                  <c:v>0.14000000000000001</c:v>
                </c:pt>
                <c:pt idx="4">
                  <c:v>3.0000000000000002E-2</c:v>
                </c:pt>
              </c:numCache>
            </c:numRef>
          </c:val>
        </c:ser>
        <c:firstSliceAng val="0"/>
      </c:pieChart>
    </c:plotArea>
    <c:legend>
      <c:legendPos val="r"/>
      <c:layout>
        <c:manualLayout>
          <c:xMode val="edge"/>
          <c:yMode val="edge"/>
          <c:x val="0.55992023458010343"/>
          <c:y val="0.14914212112374842"/>
          <c:w val="0.43002727198166096"/>
          <c:h val="0.70171575775250361"/>
        </c:manualLayout>
      </c:layout>
      <c:txPr>
        <a:bodyPr/>
        <a:lstStyle/>
        <a:p>
          <a:pPr>
            <a:defRPr>
              <a:latin typeface="Times New Roman" pitchFamily="18" charset="0"/>
              <a:cs typeface="Times New Roman" pitchFamily="18" charset="0"/>
            </a:defRPr>
          </a:pPr>
          <a:endParaRPr lang="en-US"/>
        </a:p>
      </c:txPr>
    </c:legend>
    <c:plotVisOnly val="1"/>
  </c:chart>
  <c:spPr>
    <a:solidFill>
      <a:schemeClr val="lt1"/>
    </a:solidFill>
    <a:ln w="25400" cap="flat" cmpd="sng" algn="ctr">
      <a:solidFill>
        <a:schemeClr val="tx1">
          <a:lumMod val="50000"/>
          <a:lumOff val="50000"/>
        </a:schemeClr>
      </a:solidFill>
      <a:prstDash val="solid"/>
    </a:ln>
    <a:effectLst/>
  </c:spPr>
  <c:txPr>
    <a:bodyPr/>
    <a:lstStyle/>
    <a:p>
      <a:pPr>
        <a:defRPr>
          <a:solidFill>
            <a:schemeClr val="dk1"/>
          </a:solidFill>
          <a:latin typeface="+mn-lt"/>
          <a:ea typeface="+mn-ea"/>
          <a:cs typeface="+mn-cs"/>
        </a:defRPr>
      </a:pPr>
      <a:endParaRPr lang="en-US"/>
    </a:p>
  </c:txPr>
  <c:externalData r:id="rId1"/>
</c:chartSpace>
</file>

<file path=word/charts/chart20.xml><?xml version="1.0" encoding="utf-8"?>
<c:chartSpace xmlns:c="http://schemas.openxmlformats.org/drawingml/2006/chart" xmlns:a="http://schemas.openxmlformats.org/drawingml/2006/main" xmlns:r="http://schemas.openxmlformats.org/officeDocument/2006/relationships">
  <c:date1904 val="1"/>
  <c:lang val="en-US"/>
  <c:chart>
    <c:autoTitleDeleted val="1"/>
    <c:plotArea>
      <c:layout>
        <c:manualLayout>
          <c:layoutTarget val="inner"/>
          <c:xMode val="edge"/>
          <c:yMode val="edge"/>
          <c:x val="0.13031544739063738"/>
          <c:y val="0.12756910101873864"/>
          <c:w val="0.84650066720527251"/>
          <c:h val="0.68471898206699"/>
        </c:manualLayout>
      </c:layout>
      <c:scatterChart>
        <c:scatterStyle val="smoothMarker"/>
        <c:ser>
          <c:idx val="0"/>
          <c:order val="0"/>
          <c:tx>
            <c:strRef>
              <c:f>'all methods'!$I$100</c:f>
              <c:strCache>
                <c:ptCount val="1"/>
                <c:pt idx="0">
                  <c:v>GHGIFA</c:v>
                </c:pt>
              </c:strCache>
            </c:strRef>
          </c:tx>
          <c:marker>
            <c:symbol val="square"/>
            <c:size val="4"/>
          </c:marker>
          <c:xVal>
            <c:strRef>
              <c:f>'all methods'!$H$101:$H$112</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xVal>
          <c:yVal>
            <c:numRef>
              <c:f>'all methods'!$I$101:$I$112</c:f>
              <c:numCache>
                <c:formatCode>#,##0</c:formatCode>
                <c:ptCount val="12"/>
                <c:pt idx="0">
                  <c:v>7554.0816379539528</c:v>
                </c:pt>
                <c:pt idx="1">
                  <c:v>6995.8381571036725</c:v>
                </c:pt>
                <c:pt idx="2">
                  <c:v>6141.6951262945058</c:v>
                </c:pt>
                <c:pt idx="3">
                  <c:v>4281.9003604016834</c:v>
                </c:pt>
                <c:pt idx="4">
                  <c:v>2603.1025700850878</c:v>
                </c:pt>
                <c:pt idx="5">
                  <c:v>0</c:v>
                </c:pt>
                <c:pt idx="6">
                  <c:v>0</c:v>
                </c:pt>
                <c:pt idx="7">
                  <c:v>0</c:v>
                </c:pt>
                <c:pt idx="8">
                  <c:v>1261.8946443264028</c:v>
                </c:pt>
                <c:pt idx="9">
                  <c:v>3060.6791937328571</c:v>
                </c:pt>
                <c:pt idx="10">
                  <c:v>4562.547356238977</c:v>
                </c:pt>
                <c:pt idx="11">
                  <c:v>6561.6487831090117</c:v>
                </c:pt>
              </c:numCache>
            </c:numRef>
          </c:yVal>
          <c:smooth val="1"/>
        </c:ser>
        <c:ser>
          <c:idx val="1"/>
          <c:order val="1"/>
          <c:tx>
            <c:strRef>
              <c:f>'all methods'!$J$100</c:f>
              <c:strCache>
                <c:ptCount val="1"/>
                <c:pt idx="0">
                  <c:v>GHGIFM</c:v>
                </c:pt>
              </c:strCache>
            </c:strRef>
          </c:tx>
          <c:spPr>
            <a:ln>
              <a:solidFill>
                <a:schemeClr val="tx2">
                  <a:lumMod val="20000"/>
                  <a:lumOff val="80000"/>
                </a:schemeClr>
              </a:solidFill>
            </a:ln>
          </c:spPr>
          <c:marker>
            <c:symbol val="square"/>
            <c:size val="4"/>
            <c:spPr>
              <a:solidFill>
                <a:schemeClr val="tx2">
                  <a:lumMod val="20000"/>
                  <a:lumOff val="80000"/>
                </a:schemeClr>
              </a:solidFill>
              <a:ln>
                <a:solidFill>
                  <a:schemeClr val="tx2">
                    <a:lumMod val="20000"/>
                    <a:lumOff val="80000"/>
                  </a:schemeClr>
                </a:solidFill>
              </a:ln>
            </c:spPr>
          </c:marker>
          <c:xVal>
            <c:strRef>
              <c:f>'all methods'!$H$101:$H$112</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xVal>
          <c:yVal>
            <c:numRef>
              <c:f>'all methods'!$J$101:$J$112</c:f>
              <c:numCache>
                <c:formatCode>#,##0</c:formatCode>
                <c:ptCount val="12"/>
                <c:pt idx="0">
                  <c:v>8617.5735376368721</c:v>
                </c:pt>
                <c:pt idx="1">
                  <c:v>7980.7384491777757</c:v>
                </c:pt>
                <c:pt idx="2">
                  <c:v>7006.3459641037462</c:v>
                </c:pt>
                <c:pt idx="3">
                  <c:v>4884.722326960411</c:v>
                </c:pt>
                <c:pt idx="4">
                  <c:v>2969.5770973684753</c:v>
                </c:pt>
                <c:pt idx="5">
                  <c:v>0</c:v>
                </c:pt>
                <c:pt idx="6">
                  <c:v>0</c:v>
                </c:pt>
                <c:pt idx="7">
                  <c:v>0</c:v>
                </c:pt>
                <c:pt idx="8">
                  <c:v>1439.5488975915143</c:v>
                </c:pt>
                <c:pt idx="9">
                  <c:v>3491.5730715152772</c:v>
                </c:pt>
                <c:pt idx="10">
                  <c:v>5204.8798577704465</c:v>
                </c:pt>
                <c:pt idx="11">
                  <c:v>7485.4222692651465</c:v>
                </c:pt>
              </c:numCache>
            </c:numRef>
          </c:yVal>
          <c:smooth val="1"/>
        </c:ser>
        <c:ser>
          <c:idx val="2"/>
          <c:order val="2"/>
          <c:tx>
            <c:strRef>
              <c:f>'all methods'!$K$100</c:f>
              <c:strCache>
                <c:ptCount val="1"/>
                <c:pt idx="0">
                  <c:v>Annual marginal GHGIF</c:v>
                </c:pt>
              </c:strCache>
            </c:strRef>
          </c:tx>
          <c:spPr>
            <a:ln>
              <a:solidFill>
                <a:sysClr val="windowText" lastClr="000000"/>
              </a:solidFill>
            </a:ln>
          </c:spPr>
          <c:marker>
            <c:symbol val="triangle"/>
            <c:size val="4"/>
            <c:spPr>
              <a:solidFill>
                <a:schemeClr val="tx1"/>
              </a:solidFill>
              <a:ln>
                <a:solidFill>
                  <a:sysClr val="windowText" lastClr="000000"/>
                </a:solidFill>
              </a:ln>
            </c:spPr>
          </c:marker>
          <c:xVal>
            <c:strRef>
              <c:f>'all methods'!$H$101:$H$112</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xVal>
          <c:yVal>
            <c:numRef>
              <c:f>'all methods'!$K$101:$K$112</c:f>
              <c:numCache>
                <c:formatCode>#,##0</c:formatCode>
                <c:ptCount val="12"/>
                <c:pt idx="0">
                  <c:v>3946.9802462458961</c:v>
                </c:pt>
                <c:pt idx="1">
                  <c:v>3655.3000530585241</c:v>
                </c:pt>
                <c:pt idx="2">
                  <c:v>3209.0134186734726</c:v>
                </c:pt>
                <c:pt idx="3">
                  <c:v>2237.2774016612557</c:v>
                </c:pt>
                <c:pt idx="4">
                  <c:v>1360.1116476496832</c:v>
                </c:pt>
                <c:pt idx="5">
                  <c:v>0</c:v>
                </c:pt>
                <c:pt idx="6">
                  <c:v>0</c:v>
                </c:pt>
                <c:pt idx="7">
                  <c:v>0</c:v>
                </c:pt>
                <c:pt idx="8">
                  <c:v>659.33537294267853</c:v>
                </c:pt>
                <c:pt idx="9">
                  <c:v>1599.1937732131032</c:v>
                </c:pt>
                <c:pt idx="10">
                  <c:v>2383.9144386734879</c:v>
                </c:pt>
                <c:pt idx="11">
                  <c:v>3428.4376805794554</c:v>
                </c:pt>
              </c:numCache>
            </c:numRef>
          </c:yVal>
          <c:smooth val="1"/>
        </c:ser>
        <c:ser>
          <c:idx val="3"/>
          <c:order val="3"/>
          <c:tx>
            <c:strRef>
              <c:f>'all methods'!$L$100</c:f>
              <c:strCache>
                <c:ptCount val="1"/>
                <c:pt idx="0">
                  <c:v>Monthly GHGIF based on ICF estimates</c:v>
                </c:pt>
              </c:strCache>
            </c:strRef>
          </c:tx>
          <c:spPr>
            <a:ln>
              <a:solidFill>
                <a:srgbClr val="92D050"/>
              </a:solidFill>
            </a:ln>
          </c:spPr>
          <c:marker>
            <c:symbol val="square"/>
            <c:size val="4"/>
            <c:spPr>
              <a:solidFill>
                <a:srgbClr val="92D050"/>
              </a:solidFill>
              <a:ln>
                <a:solidFill>
                  <a:srgbClr val="92D050"/>
                </a:solidFill>
              </a:ln>
            </c:spPr>
          </c:marker>
          <c:xVal>
            <c:strRef>
              <c:f>'all methods'!$H$101:$H$112</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xVal>
          <c:yVal>
            <c:numRef>
              <c:f>'all methods'!$L$101:$L$112</c:f>
              <c:numCache>
                <c:formatCode>#,##0</c:formatCode>
                <c:ptCount val="12"/>
                <c:pt idx="0">
                  <c:v>7345.7687916243085</c:v>
                </c:pt>
                <c:pt idx="1">
                  <c:v>7036.4526021376587</c:v>
                </c:pt>
                <c:pt idx="2">
                  <c:v>4965.0568727808995</c:v>
                </c:pt>
                <c:pt idx="3">
                  <c:v>3573.4291832089502</c:v>
                </c:pt>
                <c:pt idx="4">
                  <c:v>3275.602218089653</c:v>
                </c:pt>
                <c:pt idx="5">
                  <c:v>0</c:v>
                </c:pt>
                <c:pt idx="6">
                  <c:v>0</c:v>
                </c:pt>
                <c:pt idx="7">
                  <c:v>0</c:v>
                </c:pt>
                <c:pt idx="8">
                  <c:v>1232.5908499733955</c:v>
                </c:pt>
                <c:pt idx="9">
                  <c:v>3007.3727346257542</c:v>
                </c:pt>
                <c:pt idx="10">
                  <c:v>4363.8878196828555</c:v>
                </c:pt>
                <c:pt idx="11">
                  <c:v>5609.3049829480497</c:v>
                </c:pt>
              </c:numCache>
            </c:numRef>
          </c:yVal>
          <c:smooth val="1"/>
        </c:ser>
        <c:axId val="68681088"/>
        <c:axId val="69584768"/>
      </c:scatterChart>
      <c:valAx>
        <c:axId val="68681088"/>
        <c:scaling>
          <c:orientation val="minMax"/>
          <c:max val="12"/>
          <c:min val="1"/>
        </c:scaling>
        <c:axPos val="b"/>
        <c:title>
          <c:tx>
            <c:rich>
              <a:bodyPr/>
              <a:lstStyle/>
              <a:p>
                <a:pPr>
                  <a:defRPr b="0"/>
                </a:pPr>
                <a:r>
                  <a:rPr lang="en-US" b="0"/>
                  <a:t>Month</a:t>
                </a:r>
              </a:p>
            </c:rich>
          </c:tx>
        </c:title>
        <c:majorTickMark val="none"/>
        <c:tickLblPos val="nextTo"/>
        <c:crossAx val="69584768"/>
        <c:crosses val="autoZero"/>
        <c:crossBetween val="midCat"/>
        <c:majorUnit val="1"/>
      </c:valAx>
      <c:valAx>
        <c:axId val="69584768"/>
        <c:scaling>
          <c:orientation val="minMax"/>
          <c:max val="9000"/>
          <c:min val="0"/>
        </c:scaling>
        <c:axPos val="l"/>
        <c:majorGridlines/>
        <c:title>
          <c:tx>
            <c:rich>
              <a:bodyPr/>
              <a:lstStyle/>
              <a:p>
                <a:pPr>
                  <a:defRPr b="0"/>
                </a:pPr>
                <a:r>
                  <a:rPr lang="en-US" b="0"/>
                  <a:t>Ton  CO2eq</a:t>
                </a:r>
              </a:p>
            </c:rich>
          </c:tx>
        </c:title>
        <c:numFmt formatCode="#,##0" sourceLinked="1"/>
        <c:majorTickMark val="none"/>
        <c:tickLblPos val="nextTo"/>
        <c:crossAx val="68681088"/>
        <c:crosses val="autoZero"/>
        <c:crossBetween val="midCat"/>
        <c:majorUnit val="1000"/>
      </c:valAx>
    </c:plotArea>
    <c:legend>
      <c:legendPos val="t"/>
      <c:layout>
        <c:manualLayout>
          <c:xMode val="edge"/>
          <c:yMode val="edge"/>
          <c:x val="0.11794501648832356"/>
          <c:y val="2.3137650987343188E-4"/>
          <c:w val="0.84777474931018293"/>
          <c:h val="8.4552912561322649E-2"/>
        </c:manualLayout>
      </c:layout>
    </c:legend>
    <c:plotVisOnly val="1"/>
  </c:chart>
  <c:spPr>
    <a:solidFill>
      <a:schemeClr val="lt1"/>
    </a:solidFill>
    <a:ln w="25400" cap="flat" cmpd="sng" algn="ctr">
      <a:solidFill>
        <a:schemeClr val="tx1">
          <a:lumMod val="50000"/>
          <a:lumOff val="50000"/>
        </a:schemeClr>
      </a:solidFill>
      <a:prstDash val="solid"/>
    </a:ln>
    <a:effectLst/>
  </c:spPr>
  <c:txPr>
    <a:bodyPr/>
    <a:lstStyle/>
    <a:p>
      <a:pPr>
        <a:defRPr sz="800">
          <a:solidFill>
            <a:schemeClr val="dk1"/>
          </a:solidFill>
          <a:latin typeface="+mn-lt"/>
          <a:ea typeface="+mn-ea"/>
          <a:cs typeface="+mn-cs"/>
        </a:defRPr>
      </a:pPr>
      <a:endParaRPr lang="en-US"/>
    </a:p>
  </c:txPr>
  <c:externalData r:id="rId1"/>
</c:chartSpace>
</file>

<file path=word/charts/chart21.xml><?xml version="1.0" encoding="utf-8"?>
<c:chartSpace xmlns:c="http://schemas.openxmlformats.org/drawingml/2006/chart" xmlns:a="http://schemas.openxmlformats.org/drawingml/2006/main" xmlns:r="http://schemas.openxmlformats.org/officeDocument/2006/relationships">
  <c:date1904 val="1"/>
  <c:lang val="en-US"/>
  <c:chart>
    <c:autoTitleDeleted val="1"/>
    <c:plotArea>
      <c:layout>
        <c:manualLayout>
          <c:layoutTarget val="inner"/>
          <c:xMode val="edge"/>
          <c:yMode val="edge"/>
          <c:x val="0.12943031159566604"/>
          <c:y val="0.16525513253906102"/>
          <c:w val="0.84741781143541961"/>
          <c:h val="0.6774529001937587"/>
        </c:manualLayout>
      </c:layout>
      <c:scatterChart>
        <c:scatterStyle val="smoothMarker"/>
        <c:ser>
          <c:idx val="0"/>
          <c:order val="0"/>
          <c:tx>
            <c:strRef>
              <c:f>'all methods'!$I$86</c:f>
              <c:strCache>
                <c:ptCount val="1"/>
                <c:pt idx="0">
                  <c:v>GHGIFA</c:v>
                </c:pt>
              </c:strCache>
            </c:strRef>
          </c:tx>
          <c:marker>
            <c:symbol val="square"/>
            <c:size val="4"/>
          </c:marker>
          <c:xVal>
            <c:strRef>
              <c:f>'all methods'!$H$87:$H$98</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xVal>
          <c:yVal>
            <c:numRef>
              <c:f>'all methods'!$I$87:$I$98</c:f>
              <c:numCache>
                <c:formatCode>#,##0</c:formatCode>
                <c:ptCount val="12"/>
                <c:pt idx="0">
                  <c:v>11638.586548659914</c:v>
                </c:pt>
                <c:pt idx="1">
                  <c:v>9967.2806759075011</c:v>
                </c:pt>
                <c:pt idx="2">
                  <c:v>8527.427790363954</c:v>
                </c:pt>
                <c:pt idx="3">
                  <c:v>5527.9585549653048</c:v>
                </c:pt>
                <c:pt idx="4">
                  <c:v>2914.6928505488918</c:v>
                </c:pt>
                <c:pt idx="5">
                  <c:v>0</c:v>
                </c:pt>
                <c:pt idx="6">
                  <c:v>0</c:v>
                </c:pt>
                <c:pt idx="7">
                  <c:v>0</c:v>
                </c:pt>
                <c:pt idx="8">
                  <c:v>2068.2746589536687</c:v>
                </c:pt>
                <c:pt idx="9">
                  <c:v>4576.5791249846652</c:v>
                </c:pt>
                <c:pt idx="10">
                  <c:v>6826.5174657592506</c:v>
                </c:pt>
                <c:pt idx="11">
                  <c:v>10124.722533485625</c:v>
                </c:pt>
              </c:numCache>
            </c:numRef>
          </c:yVal>
          <c:smooth val="1"/>
        </c:ser>
        <c:ser>
          <c:idx val="1"/>
          <c:order val="1"/>
          <c:tx>
            <c:strRef>
              <c:f>'all methods'!$J$86</c:f>
              <c:strCache>
                <c:ptCount val="1"/>
                <c:pt idx="0">
                  <c:v>GHGIFM</c:v>
                </c:pt>
              </c:strCache>
            </c:strRef>
          </c:tx>
          <c:spPr>
            <a:ln>
              <a:solidFill>
                <a:schemeClr val="tx2">
                  <a:lumMod val="20000"/>
                  <a:lumOff val="80000"/>
                </a:schemeClr>
              </a:solidFill>
            </a:ln>
          </c:spPr>
          <c:marker>
            <c:symbol val="square"/>
            <c:size val="4"/>
            <c:spPr>
              <a:solidFill>
                <a:schemeClr val="tx2">
                  <a:lumMod val="20000"/>
                  <a:lumOff val="80000"/>
                </a:schemeClr>
              </a:solidFill>
              <a:ln>
                <a:solidFill>
                  <a:schemeClr val="tx2">
                    <a:lumMod val="20000"/>
                    <a:lumOff val="80000"/>
                  </a:schemeClr>
                </a:solidFill>
              </a:ln>
            </c:spPr>
          </c:marker>
          <c:xVal>
            <c:strRef>
              <c:f>'all methods'!$H$87:$H$98</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xVal>
          <c:yVal>
            <c:numRef>
              <c:f>'all methods'!$J$87:$J$98</c:f>
              <c:numCache>
                <c:formatCode>#,##0</c:formatCode>
                <c:ptCount val="12"/>
                <c:pt idx="0">
                  <c:v>21771.951742296835</c:v>
                </c:pt>
                <c:pt idx="1">
                  <c:v>18645.490409896251</c:v>
                </c:pt>
                <c:pt idx="2">
                  <c:v>15952.001178278995</c:v>
                </c:pt>
                <c:pt idx="3">
                  <c:v>10340.984825685671</c:v>
                </c:pt>
                <c:pt idx="4">
                  <c:v>5452.4277342831474</c:v>
                </c:pt>
                <c:pt idx="5">
                  <c:v>0</c:v>
                </c:pt>
                <c:pt idx="6">
                  <c:v>0</c:v>
                </c:pt>
                <c:pt idx="7">
                  <c:v>0</c:v>
                </c:pt>
                <c:pt idx="8">
                  <c:v>3869.0588308371189</c:v>
                </c:pt>
                <c:pt idx="9">
                  <c:v>8561.2681090937094</c:v>
                </c:pt>
                <c:pt idx="10">
                  <c:v>12770.159693452631</c:v>
                </c:pt>
                <c:pt idx="11">
                  <c:v>18940.012129615137</c:v>
                </c:pt>
              </c:numCache>
            </c:numRef>
          </c:yVal>
          <c:smooth val="1"/>
        </c:ser>
        <c:ser>
          <c:idx val="2"/>
          <c:order val="2"/>
          <c:tx>
            <c:strRef>
              <c:f>'all methods'!$K$86</c:f>
              <c:strCache>
                <c:ptCount val="1"/>
                <c:pt idx="0">
                  <c:v>Annual marginal GHGIF</c:v>
                </c:pt>
              </c:strCache>
            </c:strRef>
          </c:tx>
          <c:spPr>
            <a:ln>
              <a:solidFill>
                <a:srgbClr val="FF0000"/>
              </a:solidFill>
            </a:ln>
          </c:spPr>
          <c:marker>
            <c:symbol val="square"/>
            <c:size val="4"/>
            <c:spPr>
              <a:solidFill>
                <a:srgbClr val="FF0000"/>
              </a:solidFill>
              <a:ln>
                <a:solidFill>
                  <a:srgbClr val="FF0000"/>
                </a:solidFill>
              </a:ln>
            </c:spPr>
          </c:marker>
          <c:xVal>
            <c:strRef>
              <c:f>'all methods'!$H$87:$H$98</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xVal>
          <c:yVal>
            <c:numRef>
              <c:f>'all methods'!$K$87:$K$98</c:f>
              <c:numCache>
                <c:formatCode>#,##0</c:formatCode>
                <c:ptCount val="12"/>
                <c:pt idx="0">
                  <c:v>22497.683467040057</c:v>
                </c:pt>
                <c:pt idx="1">
                  <c:v>19267.006756892792</c:v>
                </c:pt>
                <c:pt idx="2">
                  <c:v>16483.73455088829</c:v>
                </c:pt>
                <c:pt idx="3">
                  <c:v>10685.684319875198</c:v>
                </c:pt>
                <c:pt idx="4">
                  <c:v>5634.1753254259211</c:v>
                </c:pt>
                <c:pt idx="5">
                  <c:v>0</c:v>
                </c:pt>
                <c:pt idx="6">
                  <c:v>0</c:v>
                </c:pt>
                <c:pt idx="7">
                  <c:v>0</c:v>
                </c:pt>
                <c:pt idx="8">
                  <c:v>3998.0274585316893</c:v>
                </c:pt>
                <c:pt idx="9">
                  <c:v>8846.6437127301742</c:v>
                </c:pt>
                <c:pt idx="10">
                  <c:v>13195.831683234386</c:v>
                </c:pt>
                <c:pt idx="11">
                  <c:v>19571.345867268981</c:v>
                </c:pt>
              </c:numCache>
            </c:numRef>
          </c:yVal>
          <c:smooth val="1"/>
        </c:ser>
        <c:ser>
          <c:idx val="3"/>
          <c:order val="3"/>
          <c:tx>
            <c:strRef>
              <c:f>'all methods'!$L$86</c:f>
              <c:strCache>
                <c:ptCount val="1"/>
                <c:pt idx="0">
                  <c:v>Monthly GHGIF based on ICF estimates</c:v>
                </c:pt>
              </c:strCache>
            </c:strRef>
          </c:tx>
          <c:spPr>
            <a:ln>
              <a:solidFill>
                <a:srgbClr val="92D050"/>
              </a:solidFill>
            </a:ln>
          </c:spPr>
          <c:marker>
            <c:symbol val="square"/>
            <c:size val="4"/>
            <c:spPr>
              <a:solidFill>
                <a:srgbClr val="92D050"/>
              </a:solidFill>
              <a:ln>
                <a:solidFill>
                  <a:srgbClr val="92D050"/>
                </a:solidFill>
              </a:ln>
            </c:spPr>
          </c:marker>
          <c:xVal>
            <c:strRef>
              <c:f>'all methods'!$H$87:$H$98</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xVal>
          <c:yVal>
            <c:numRef>
              <c:f>'all methods'!$L$87:$L$98</c:f>
              <c:numCache>
                <c:formatCode>#,##0</c:formatCode>
                <c:ptCount val="12"/>
                <c:pt idx="0">
                  <c:v>17148.771866154791</c:v>
                </c:pt>
                <c:pt idx="1">
                  <c:v>16044.329402095915</c:v>
                </c:pt>
                <c:pt idx="2">
                  <c:v>13765.986201996317</c:v>
                </c:pt>
                <c:pt idx="3">
                  <c:v>8923.8869051287456</c:v>
                </c:pt>
                <c:pt idx="4">
                  <c:v>4705.2431929184177</c:v>
                </c:pt>
                <c:pt idx="5">
                  <c:v>0</c:v>
                </c:pt>
                <c:pt idx="6">
                  <c:v>0</c:v>
                </c:pt>
                <c:pt idx="7">
                  <c:v>0</c:v>
                </c:pt>
                <c:pt idx="8">
                  <c:v>3338.854472537218</c:v>
                </c:pt>
                <c:pt idx="9">
                  <c:v>7388.0572941438368</c:v>
                </c:pt>
                <c:pt idx="10">
                  <c:v>11020.174846572094</c:v>
                </c:pt>
                <c:pt idx="11">
                  <c:v>15315.688820861626</c:v>
                </c:pt>
              </c:numCache>
            </c:numRef>
          </c:yVal>
          <c:smooth val="1"/>
        </c:ser>
        <c:ser>
          <c:idx val="4"/>
          <c:order val="4"/>
          <c:tx>
            <c:strRef>
              <c:f>'all methods'!$M$86</c:f>
              <c:strCache>
                <c:ptCount val="1"/>
                <c:pt idx="0">
                  <c:v> Monthly GHGIF based on reported data  </c:v>
                </c:pt>
              </c:strCache>
            </c:strRef>
          </c:tx>
          <c:spPr>
            <a:ln>
              <a:solidFill>
                <a:sysClr val="windowText" lastClr="000000"/>
              </a:solidFill>
            </a:ln>
          </c:spPr>
          <c:marker>
            <c:symbol val="triangle"/>
            <c:size val="10"/>
            <c:spPr>
              <a:solidFill>
                <a:schemeClr val="tx1"/>
              </a:solidFill>
              <a:ln>
                <a:solidFill>
                  <a:sysClr val="windowText" lastClr="000000"/>
                </a:solidFill>
              </a:ln>
            </c:spPr>
          </c:marker>
          <c:xVal>
            <c:strRef>
              <c:f>'all methods'!$H$87:$H$98</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xVal>
          <c:yVal>
            <c:numRef>
              <c:f>'all methods'!$M$87:$M$98</c:f>
              <c:numCache>
                <c:formatCode>#,##0</c:formatCode>
                <c:ptCount val="12"/>
                <c:pt idx="0">
                  <c:v>21503.16221461416</c:v>
                </c:pt>
                <c:pt idx="1">
                  <c:v>18415.299170267903</c:v>
                </c:pt>
                <c:pt idx="2">
                  <c:v>15755.062892127404</c:v>
                </c:pt>
                <c:pt idx="3">
                  <c:v>10213.318346356225</c:v>
                </c:pt>
                <c:pt idx="4">
                  <c:v>5385.1138116376778</c:v>
                </c:pt>
                <c:pt idx="5">
                  <c:v>0</c:v>
                </c:pt>
                <c:pt idx="6">
                  <c:v>0</c:v>
                </c:pt>
                <c:pt idx="7">
                  <c:v>0</c:v>
                </c:pt>
                <c:pt idx="8">
                  <c:v>3821.2926724317213</c:v>
                </c:pt>
                <c:pt idx="9">
                  <c:v>8455.5734410802124</c:v>
                </c:pt>
                <c:pt idx="10">
                  <c:v>12612.503400940874</c:v>
                </c:pt>
                <c:pt idx="11">
                  <c:v>18706.184819372971</c:v>
                </c:pt>
              </c:numCache>
            </c:numRef>
          </c:yVal>
          <c:smooth val="1"/>
        </c:ser>
        <c:axId val="69616000"/>
        <c:axId val="69618304"/>
      </c:scatterChart>
      <c:valAx>
        <c:axId val="69616000"/>
        <c:scaling>
          <c:orientation val="minMax"/>
          <c:max val="12"/>
          <c:min val="1"/>
        </c:scaling>
        <c:axPos val="b"/>
        <c:title>
          <c:tx>
            <c:rich>
              <a:bodyPr/>
              <a:lstStyle/>
              <a:p>
                <a:pPr>
                  <a:defRPr b="0"/>
                </a:pPr>
                <a:r>
                  <a:rPr lang="en-US" b="0"/>
                  <a:t>Month</a:t>
                </a:r>
              </a:p>
            </c:rich>
          </c:tx>
        </c:title>
        <c:majorTickMark val="none"/>
        <c:tickLblPos val="nextTo"/>
        <c:crossAx val="69618304"/>
        <c:crosses val="autoZero"/>
        <c:crossBetween val="midCat"/>
        <c:majorUnit val="1"/>
      </c:valAx>
      <c:valAx>
        <c:axId val="69618304"/>
        <c:scaling>
          <c:orientation val="minMax"/>
          <c:max val="24000"/>
          <c:min val="0"/>
        </c:scaling>
        <c:axPos val="l"/>
        <c:majorGridlines/>
        <c:title>
          <c:tx>
            <c:rich>
              <a:bodyPr/>
              <a:lstStyle/>
              <a:p>
                <a:pPr>
                  <a:defRPr b="0"/>
                </a:pPr>
                <a:r>
                  <a:rPr lang="en-US" b="0"/>
                  <a:t>Ton CO2eq</a:t>
                </a:r>
              </a:p>
            </c:rich>
          </c:tx>
        </c:title>
        <c:numFmt formatCode="#,##0" sourceLinked="1"/>
        <c:majorTickMark val="none"/>
        <c:tickLblPos val="nextTo"/>
        <c:crossAx val="69616000"/>
        <c:crosses val="autoZero"/>
        <c:crossBetween val="midCat"/>
        <c:majorUnit val="2400"/>
      </c:valAx>
    </c:plotArea>
    <c:legend>
      <c:legendPos val="t"/>
      <c:layout>
        <c:manualLayout>
          <c:xMode val="edge"/>
          <c:yMode val="edge"/>
          <c:x val="9.3974358974359115E-2"/>
          <c:y val="0"/>
          <c:w val="0.83769230769230774"/>
          <c:h val="0.13622154889153601"/>
        </c:manualLayout>
      </c:layout>
    </c:legend>
    <c:plotVisOnly val="1"/>
  </c:chart>
  <c:spPr>
    <a:solidFill>
      <a:schemeClr val="lt1"/>
    </a:solidFill>
    <a:ln w="25400" cap="flat" cmpd="sng" algn="ctr">
      <a:solidFill>
        <a:schemeClr val="tx1">
          <a:lumMod val="50000"/>
          <a:lumOff val="50000"/>
        </a:schemeClr>
      </a:solidFill>
      <a:prstDash val="solid"/>
    </a:ln>
    <a:effectLst/>
  </c:spPr>
  <c:txPr>
    <a:bodyPr/>
    <a:lstStyle/>
    <a:p>
      <a:pPr>
        <a:defRPr sz="800">
          <a:solidFill>
            <a:schemeClr val="dk1"/>
          </a:solidFill>
          <a:latin typeface="+mn-lt"/>
          <a:ea typeface="+mn-ea"/>
          <a:cs typeface="+mn-cs"/>
        </a:defRPr>
      </a:pPr>
      <a:endParaRPr lang="en-US"/>
    </a:p>
  </c:txPr>
  <c:externalData r:id="rId1"/>
</c:chartSpace>
</file>

<file path=word/charts/chart22.xml><?xml version="1.0" encoding="utf-8"?>
<c:chartSpace xmlns:c="http://schemas.openxmlformats.org/drawingml/2006/chart" xmlns:a="http://schemas.openxmlformats.org/drawingml/2006/main" xmlns:r="http://schemas.openxmlformats.org/officeDocument/2006/relationships">
  <c:date1904 val="1"/>
  <c:lang val="en-US"/>
  <c:chart>
    <c:autoTitleDeleted val="1"/>
    <c:plotArea>
      <c:layout>
        <c:manualLayout>
          <c:layoutTarget val="inner"/>
          <c:xMode val="edge"/>
          <c:yMode val="edge"/>
          <c:x val="0.13809475738609608"/>
          <c:y val="0.15871062992125984"/>
          <c:w val="0.83872132605913186"/>
          <c:h val="0.68399740281155963"/>
        </c:manualLayout>
      </c:layout>
      <c:scatterChart>
        <c:scatterStyle val="smoothMarker"/>
        <c:ser>
          <c:idx val="0"/>
          <c:order val="0"/>
          <c:tx>
            <c:strRef>
              <c:f>'all methods'!$I$72</c:f>
              <c:strCache>
                <c:ptCount val="1"/>
                <c:pt idx="0">
                  <c:v>GHGIFA</c:v>
                </c:pt>
              </c:strCache>
            </c:strRef>
          </c:tx>
          <c:marker>
            <c:symbol val="square"/>
            <c:size val="4"/>
          </c:marker>
          <c:xVal>
            <c:strRef>
              <c:f>'all methods'!$H$73:$H$84</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xVal>
          <c:yVal>
            <c:numRef>
              <c:f>'all methods'!$I$73:$I$84</c:f>
              <c:numCache>
                <c:formatCode>#,##0</c:formatCode>
                <c:ptCount val="12"/>
                <c:pt idx="0">
                  <c:v>1182.1089415806207</c:v>
                </c:pt>
                <c:pt idx="1">
                  <c:v>1001.8311583186908</c:v>
                </c:pt>
                <c:pt idx="2">
                  <c:v>867.9493001125345</c:v>
                </c:pt>
                <c:pt idx="3">
                  <c:v>545.02872598764111</c:v>
                </c:pt>
                <c:pt idx="4">
                  <c:v>268.50407691852081</c:v>
                </c:pt>
                <c:pt idx="5">
                  <c:v>0</c:v>
                </c:pt>
                <c:pt idx="6">
                  <c:v>0</c:v>
                </c:pt>
                <c:pt idx="7">
                  <c:v>0</c:v>
                </c:pt>
                <c:pt idx="8">
                  <c:v>213.71739945904329</c:v>
                </c:pt>
                <c:pt idx="9">
                  <c:v>454.21117055931762</c:v>
                </c:pt>
                <c:pt idx="10">
                  <c:v>695.56869558350297</c:v>
                </c:pt>
                <c:pt idx="11">
                  <c:v>1021.0805314801289</c:v>
                </c:pt>
              </c:numCache>
            </c:numRef>
          </c:yVal>
          <c:smooth val="1"/>
        </c:ser>
        <c:ser>
          <c:idx val="1"/>
          <c:order val="1"/>
          <c:tx>
            <c:strRef>
              <c:f>'all methods'!$J$72</c:f>
              <c:strCache>
                <c:ptCount val="1"/>
                <c:pt idx="0">
                  <c:v>GHGIFM</c:v>
                </c:pt>
              </c:strCache>
            </c:strRef>
          </c:tx>
          <c:spPr>
            <a:ln>
              <a:solidFill>
                <a:schemeClr val="tx2">
                  <a:lumMod val="20000"/>
                  <a:lumOff val="80000"/>
                </a:schemeClr>
              </a:solidFill>
            </a:ln>
          </c:spPr>
          <c:marker>
            <c:symbol val="square"/>
            <c:size val="4"/>
            <c:spPr>
              <a:solidFill>
                <a:schemeClr val="tx2">
                  <a:lumMod val="20000"/>
                  <a:lumOff val="80000"/>
                </a:schemeClr>
              </a:solidFill>
              <a:ln>
                <a:solidFill>
                  <a:schemeClr val="tx2">
                    <a:lumMod val="20000"/>
                    <a:lumOff val="80000"/>
                  </a:schemeClr>
                </a:solidFill>
              </a:ln>
            </c:spPr>
          </c:marker>
          <c:xVal>
            <c:strRef>
              <c:f>'all methods'!$H$73:$H$84</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xVal>
          <c:yVal>
            <c:numRef>
              <c:f>'all methods'!$J$73:$J$84</c:f>
              <c:numCache>
                <c:formatCode>#,##0</c:formatCode>
                <c:ptCount val="12"/>
                <c:pt idx="0">
                  <c:v>142444.12746046478</c:v>
                </c:pt>
                <c:pt idx="1">
                  <c:v>120720.65457740224</c:v>
                </c:pt>
                <c:pt idx="2">
                  <c:v>104587.89066356044</c:v>
                </c:pt>
                <c:pt idx="3">
                  <c:v>65675.961481510705</c:v>
                </c:pt>
                <c:pt idx="4">
                  <c:v>32354.741268681762</c:v>
                </c:pt>
                <c:pt idx="5">
                  <c:v>0</c:v>
                </c:pt>
                <c:pt idx="6">
                  <c:v>0</c:v>
                </c:pt>
                <c:pt idx="7">
                  <c:v>0</c:v>
                </c:pt>
                <c:pt idx="8">
                  <c:v>25752.946634814722</c:v>
                </c:pt>
                <c:pt idx="9">
                  <c:v>54732.446052397805</c:v>
                </c:pt>
                <c:pt idx="10">
                  <c:v>83816.027817812079</c:v>
                </c:pt>
                <c:pt idx="11">
                  <c:v>123040.20404335554</c:v>
                </c:pt>
              </c:numCache>
            </c:numRef>
          </c:yVal>
          <c:smooth val="1"/>
        </c:ser>
        <c:ser>
          <c:idx val="2"/>
          <c:order val="2"/>
          <c:tx>
            <c:strRef>
              <c:f>'all methods'!$K$72</c:f>
              <c:strCache>
                <c:ptCount val="1"/>
                <c:pt idx="0">
                  <c:v>Annual marginal GHGIF</c:v>
                </c:pt>
              </c:strCache>
            </c:strRef>
          </c:tx>
          <c:spPr>
            <a:ln>
              <a:solidFill>
                <a:srgbClr val="FF0000"/>
              </a:solidFill>
            </a:ln>
          </c:spPr>
          <c:marker>
            <c:symbol val="square"/>
            <c:size val="4"/>
            <c:spPr>
              <a:solidFill>
                <a:srgbClr val="FF0000"/>
              </a:solidFill>
              <a:ln>
                <a:solidFill>
                  <a:srgbClr val="FF0000"/>
                </a:solidFill>
              </a:ln>
            </c:spPr>
          </c:marker>
          <c:xVal>
            <c:strRef>
              <c:f>'all methods'!$H$73:$H$84</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xVal>
          <c:yVal>
            <c:numRef>
              <c:f>'all methods'!$K$73:$K$84</c:f>
              <c:numCache>
                <c:formatCode>#,##0</c:formatCode>
                <c:ptCount val="12"/>
                <c:pt idx="0">
                  <c:v>1379.127098510724</c:v>
                </c:pt>
                <c:pt idx="1">
                  <c:v>1168.8030180384721</c:v>
                </c:pt>
                <c:pt idx="2">
                  <c:v>1012.6075167979573</c:v>
                </c:pt>
                <c:pt idx="3">
                  <c:v>635.86684698558088</c:v>
                </c:pt>
                <c:pt idx="4">
                  <c:v>313.25475640494108</c:v>
                </c:pt>
                <c:pt idx="5">
                  <c:v>0</c:v>
                </c:pt>
                <c:pt idx="6">
                  <c:v>0</c:v>
                </c:pt>
                <c:pt idx="7">
                  <c:v>0</c:v>
                </c:pt>
                <c:pt idx="8">
                  <c:v>249.33696603555049</c:v>
                </c:pt>
                <c:pt idx="9">
                  <c:v>529.91303231920404</c:v>
                </c:pt>
                <c:pt idx="10">
                  <c:v>811.49681151408674</c:v>
                </c:pt>
                <c:pt idx="11">
                  <c:v>1191.260620060151</c:v>
                </c:pt>
              </c:numCache>
            </c:numRef>
          </c:yVal>
          <c:smooth val="1"/>
        </c:ser>
        <c:ser>
          <c:idx val="3"/>
          <c:order val="3"/>
          <c:tx>
            <c:strRef>
              <c:f>'all methods'!$L$72</c:f>
              <c:strCache>
                <c:ptCount val="1"/>
                <c:pt idx="0">
                  <c:v>Monthly GHGIF based on ICF estimates</c:v>
                </c:pt>
              </c:strCache>
            </c:strRef>
          </c:tx>
          <c:spPr>
            <a:ln>
              <a:solidFill>
                <a:srgbClr val="92D050"/>
              </a:solidFill>
            </a:ln>
          </c:spPr>
          <c:marker>
            <c:symbol val="square"/>
            <c:size val="4"/>
            <c:spPr>
              <a:solidFill>
                <a:srgbClr val="92D050"/>
              </a:solidFill>
              <a:ln>
                <a:solidFill>
                  <a:srgbClr val="92D050"/>
                </a:solidFill>
              </a:ln>
            </c:spPr>
          </c:marker>
          <c:xVal>
            <c:strRef>
              <c:f>'all methods'!$H$73:$H$84</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xVal>
          <c:yVal>
            <c:numRef>
              <c:f>'all methods'!$L$73:$L$84</c:f>
              <c:numCache>
                <c:formatCode>#,##0</c:formatCode>
                <c:ptCount val="12"/>
                <c:pt idx="0">
                  <c:v>394.03631386020663</c:v>
                </c:pt>
                <c:pt idx="1">
                  <c:v>667.88743887912733</c:v>
                </c:pt>
                <c:pt idx="2">
                  <c:v>289.31643337084495</c:v>
                </c:pt>
                <c:pt idx="3">
                  <c:v>363.35248399176083</c:v>
                </c:pt>
                <c:pt idx="4">
                  <c:v>179.0027179456807</c:v>
                </c:pt>
                <c:pt idx="5">
                  <c:v>0</c:v>
                </c:pt>
                <c:pt idx="6">
                  <c:v>0</c:v>
                </c:pt>
                <c:pt idx="7">
                  <c:v>0</c:v>
                </c:pt>
                <c:pt idx="8">
                  <c:v>178.0978328825361</c:v>
                </c:pt>
                <c:pt idx="9">
                  <c:v>302.80744703954537</c:v>
                </c:pt>
                <c:pt idx="10">
                  <c:v>463.71246372233531</c:v>
                </c:pt>
                <c:pt idx="11">
                  <c:v>21442.691161082701</c:v>
                </c:pt>
              </c:numCache>
            </c:numRef>
          </c:yVal>
          <c:smooth val="1"/>
        </c:ser>
        <c:ser>
          <c:idx val="4"/>
          <c:order val="4"/>
          <c:tx>
            <c:strRef>
              <c:f>'all methods'!$M$72</c:f>
              <c:strCache>
                <c:ptCount val="1"/>
                <c:pt idx="0">
                  <c:v> Monthly GHGIF based on reported data</c:v>
                </c:pt>
              </c:strCache>
            </c:strRef>
          </c:tx>
          <c:spPr>
            <a:ln>
              <a:solidFill>
                <a:schemeClr val="tx1"/>
              </a:solidFill>
            </a:ln>
          </c:spPr>
          <c:marker>
            <c:symbol val="triangle"/>
            <c:size val="10"/>
            <c:spPr>
              <a:solidFill>
                <a:schemeClr val="tx1"/>
              </a:solidFill>
              <a:ln>
                <a:solidFill>
                  <a:schemeClr val="tx1"/>
                </a:solidFill>
              </a:ln>
            </c:spPr>
          </c:marker>
          <c:xVal>
            <c:strRef>
              <c:f>'all methods'!$H$73:$H$84</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xVal>
          <c:yVal>
            <c:numRef>
              <c:f>'all methods'!$M$73:$M$84</c:f>
              <c:numCache>
                <c:formatCode>#,##0</c:formatCode>
                <c:ptCount val="12"/>
                <c:pt idx="0">
                  <c:v>4531.4176093923788</c:v>
                </c:pt>
                <c:pt idx="1">
                  <c:v>0</c:v>
                </c:pt>
                <c:pt idx="2">
                  <c:v>0</c:v>
                </c:pt>
                <c:pt idx="3">
                  <c:v>0</c:v>
                </c:pt>
                <c:pt idx="4">
                  <c:v>0</c:v>
                </c:pt>
                <c:pt idx="5">
                  <c:v>0</c:v>
                </c:pt>
                <c:pt idx="6">
                  <c:v>0</c:v>
                </c:pt>
                <c:pt idx="7">
                  <c:v>0</c:v>
                </c:pt>
                <c:pt idx="8">
                  <c:v>0</c:v>
                </c:pt>
                <c:pt idx="9">
                  <c:v>0</c:v>
                </c:pt>
                <c:pt idx="10">
                  <c:v>0</c:v>
                </c:pt>
                <c:pt idx="11">
                  <c:v>0</c:v>
                </c:pt>
              </c:numCache>
            </c:numRef>
          </c:yVal>
          <c:smooth val="1"/>
        </c:ser>
        <c:axId val="69654400"/>
        <c:axId val="69402624"/>
      </c:scatterChart>
      <c:valAx>
        <c:axId val="69654400"/>
        <c:scaling>
          <c:orientation val="minMax"/>
          <c:max val="12"/>
          <c:min val="1"/>
        </c:scaling>
        <c:axPos val="b"/>
        <c:title>
          <c:tx>
            <c:rich>
              <a:bodyPr/>
              <a:lstStyle/>
              <a:p>
                <a:pPr>
                  <a:defRPr/>
                </a:pPr>
                <a:r>
                  <a:rPr lang="en-US"/>
                  <a:t>Month</a:t>
                </a:r>
              </a:p>
            </c:rich>
          </c:tx>
        </c:title>
        <c:majorTickMark val="none"/>
        <c:tickLblPos val="nextTo"/>
        <c:crossAx val="69402624"/>
        <c:crosses val="autoZero"/>
        <c:crossBetween val="midCat"/>
        <c:majorUnit val="1"/>
      </c:valAx>
      <c:valAx>
        <c:axId val="69402624"/>
        <c:scaling>
          <c:orientation val="minMax"/>
          <c:max val="160000"/>
          <c:min val="0"/>
        </c:scaling>
        <c:axPos val="l"/>
        <c:majorGridlines/>
        <c:title>
          <c:tx>
            <c:rich>
              <a:bodyPr/>
              <a:lstStyle/>
              <a:p>
                <a:pPr>
                  <a:defRPr/>
                </a:pPr>
                <a:r>
                  <a:rPr lang="en-US"/>
                  <a:t>Ton  CO2eq</a:t>
                </a:r>
              </a:p>
            </c:rich>
          </c:tx>
        </c:title>
        <c:numFmt formatCode="#,##0" sourceLinked="1"/>
        <c:majorTickMark val="none"/>
        <c:tickLblPos val="nextTo"/>
        <c:crossAx val="69654400"/>
        <c:crosses val="autoZero"/>
        <c:crossBetween val="midCat"/>
        <c:majorUnit val="20000"/>
      </c:valAx>
    </c:plotArea>
    <c:legend>
      <c:legendPos val="t"/>
      <c:layout>
        <c:manualLayout>
          <c:xMode val="edge"/>
          <c:yMode val="edge"/>
          <c:x val="9.3162393162393262E-2"/>
          <c:y val="1.9633507853403141E-2"/>
          <c:w val="0.86923076923076881"/>
          <c:h val="0.10635460897885153"/>
        </c:manualLayout>
      </c:layout>
    </c:legend>
    <c:plotVisOnly val="1"/>
  </c:chart>
  <c:spPr>
    <a:solidFill>
      <a:schemeClr val="lt1"/>
    </a:solidFill>
    <a:ln w="25400" cap="flat" cmpd="sng" algn="ctr">
      <a:solidFill>
        <a:schemeClr val="tx1">
          <a:lumMod val="50000"/>
          <a:lumOff val="50000"/>
        </a:schemeClr>
      </a:solidFill>
      <a:prstDash val="solid"/>
    </a:ln>
    <a:effectLst/>
  </c:spPr>
  <c:txPr>
    <a:bodyPr/>
    <a:lstStyle/>
    <a:p>
      <a:pPr>
        <a:defRPr sz="800" b="0">
          <a:solidFill>
            <a:schemeClr val="dk1"/>
          </a:solidFill>
          <a:latin typeface="+mn-lt"/>
          <a:ea typeface="+mn-ea"/>
          <a:cs typeface="+mn-cs"/>
        </a:defRPr>
      </a:pPr>
      <a:endParaRPr lang="en-US"/>
    </a:p>
  </c:txPr>
  <c:externalData r:id="rId1"/>
</c:chartSpace>
</file>

<file path=word/charts/chart23.xml><?xml version="1.0" encoding="utf-8"?>
<c:chartSpace xmlns:c="http://schemas.openxmlformats.org/drawingml/2006/chart" xmlns:a="http://schemas.openxmlformats.org/drawingml/2006/main" xmlns:r="http://schemas.openxmlformats.org/officeDocument/2006/relationships">
  <c:date1904 val="1"/>
  <c:lang val="en-US"/>
  <c:chart>
    <c:autoTitleDeleted val="1"/>
    <c:plotArea>
      <c:layout>
        <c:manualLayout>
          <c:layoutTarget val="inner"/>
          <c:xMode val="edge"/>
          <c:yMode val="edge"/>
          <c:x val="0.12943031159566604"/>
          <c:y val="0.17507890134685561"/>
          <c:w val="0.84741781143541961"/>
          <c:h val="0.66762927913516479"/>
        </c:manualLayout>
      </c:layout>
      <c:scatterChart>
        <c:scatterStyle val="smoothMarker"/>
        <c:ser>
          <c:idx val="0"/>
          <c:order val="0"/>
          <c:tx>
            <c:strRef>
              <c:f>'all methods'!$J$58</c:f>
              <c:strCache>
                <c:ptCount val="1"/>
                <c:pt idx="0">
                  <c:v>GHGIFA</c:v>
                </c:pt>
              </c:strCache>
            </c:strRef>
          </c:tx>
          <c:marker>
            <c:symbol val="square"/>
            <c:size val="4"/>
          </c:marker>
          <c:xVal>
            <c:strRef>
              <c:f>'all methods'!$I$59:$I$70</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xVal>
          <c:yVal>
            <c:numRef>
              <c:f>'all methods'!$J$59:$J$70</c:f>
              <c:numCache>
                <c:formatCode>#,##0</c:formatCode>
                <c:ptCount val="12"/>
                <c:pt idx="0">
                  <c:v>18810.211840419677</c:v>
                </c:pt>
                <c:pt idx="1">
                  <c:v>15773.312565644128</c:v>
                </c:pt>
                <c:pt idx="2">
                  <c:v>14134.489174767163</c:v>
                </c:pt>
                <c:pt idx="3">
                  <c:v>9171.6098441645372</c:v>
                </c:pt>
                <c:pt idx="4">
                  <c:v>5463.2280649854247</c:v>
                </c:pt>
                <c:pt idx="5">
                  <c:v>0</c:v>
                </c:pt>
                <c:pt idx="6">
                  <c:v>0</c:v>
                </c:pt>
                <c:pt idx="7">
                  <c:v>0</c:v>
                </c:pt>
                <c:pt idx="8">
                  <c:v>4411.7705796882547</c:v>
                </c:pt>
                <c:pt idx="9">
                  <c:v>7516.8333052347834</c:v>
                </c:pt>
                <c:pt idx="10">
                  <c:v>11789.376411007825</c:v>
                </c:pt>
                <c:pt idx="11">
                  <c:v>17223.598752260921</c:v>
                </c:pt>
              </c:numCache>
            </c:numRef>
          </c:yVal>
          <c:smooth val="1"/>
        </c:ser>
        <c:ser>
          <c:idx val="1"/>
          <c:order val="1"/>
          <c:tx>
            <c:strRef>
              <c:f>'all methods'!$K$58</c:f>
              <c:strCache>
                <c:ptCount val="1"/>
                <c:pt idx="0">
                  <c:v>GHGIFM</c:v>
                </c:pt>
              </c:strCache>
            </c:strRef>
          </c:tx>
          <c:spPr>
            <a:ln>
              <a:solidFill>
                <a:schemeClr val="tx2">
                  <a:lumMod val="20000"/>
                  <a:lumOff val="80000"/>
                </a:schemeClr>
              </a:solidFill>
            </a:ln>
          </c:spPr>
          <c:marker>
            <c:symbol val="square"/>
            <c:size val="4"/>
            <c:spPr>
              <a:solidFill>
                <a:schemeClr val="tx2">
                  <a:lumMod val="20000"/>
                  <a:lumOff val="80000"/>
                </a:schemeClr>
              </a:solidFill>
              <a:ln>
                <a:solidFill>
                  <a:schemeClr val="tx2">
                    <a:lumMod val="20000"/>
                    <a:lumOff val="80000"/>
                  </a:schemeClr>
                </a:solidFill>
              </a:ln>
            </c:spPr>
          </c:marker>
          <c:xVal>
            <c:strRef>
              <c:f>'all methods'!$I$59:$I$70</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xVal>
          <c:yVal>
            <c:numRef>
              <c:f>'all methods'!$K$59:$K$70</c:f>
              <c:numCache>
                <c:formatCode>#,##0</c:formatCode>
                <c:ptCount val="12"/>
                <c:pt idx="0">
                  <c:v>81479.410082621893</c:v>
                </c:pt>
                <c:pt idx="1">
                  <c:v>68324.600158719826</c:v>
                </c:pt>
                <c:pt idx="2">
                  <c:v>61225.777229393461</c:v>
                </c:pt>
                <c:pt idx="3">
                  <c:v>39728.279827486593</c:v>
                </c:pt>
                <c:pt idx="4">
                  <c:v>23664.837145816251</c:v>
                </c:pt>
                <c:pt idx="5">
                  <c:v>0</c:v>
                </c:pt>
                <c:pt idx="6">
                  <c:v>0</c:v>
                </c:pt>
                <c:pt idx="7">
                  <c:v>0</c:v>
                </c:pt>
                <c:pt idx="8">
                  <c:v>19110.282611513954</c:v>
                </c:pt>
                <c:pt idx="9">
                  <c:v>32560.353312122537</c:v>
                </c:pt>
                <c:pt idx="10">
                  <c:v>51067.550081853005</c:v>
                </c:pt>
                <c:pt idx="11">
                  <c:v>74606.744343964368</c:v>
                </c:pt>
              </c:numCache>
            </c:numRef>
          </c:yVal>
          <c:smooth val="1"/>
        </c:ser>
        <c:ser>
          <c:idx val="2"/>
          <c:order val="2"/>
          <c:tx>
            <c:strRef>
              <c:f>'all methods'!$L$58</c:f>
              <c:strCache>
                <c:ptCount val="1"/>
                <c:pt idx="0">
                  <c:v>Annual marginal GHGIF</c:v>
                </c:pt>
              </c:strCache>
            </c:strRef>
          </c:tx>
          <c:spPr>
            <a:ln>
              <a:solidFill>
                <a:srgbClr val="FF0000"/>
              </a:solidFill>
            </a:ln>
          </c:spPr>
          <c:marker>
            <c:symbol val="square"/>
            <c:size val="4"/>
            <c:spPr>
              <a:solidFill>
                <a:srgbClr val="FF0000"/>
              </a:solidFill>
              <a:ln>
                <a:solidFill>
                  <a:srgbClr val="FF0000"/>
                </a:solidFill>
              </a:ln>
            </c:spPr>
          </c:marker>
          <c:xVal>
            <c:strRef>
              <c:f>'all methods'!$I$59:$I$70</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xVal>
          <c:yVal>
            <c:numRef>
              <c:f>'all methods'!$L$59:$L$70</c:f>
              <c:numCache>
                <c:formatCode>#,##0</c:formatCode>
                <c:ptCount val="12"/>
                <c:pt idx="0">
                  <c:v>38471.136779149791</c:v>
                </c:pt>
                <c:pt idx="1">
                  <c:v>32259.9910262169</c:v>
                </c:pt>
                <c:pt idx="2">
                  <c:v>28908.22660366954</c:v>
                </c:pt>
                <c:pt idx="3">
                  <c:v>18758.016113442045</c:v>
                </c:pt>
                <c:pt idx="4">
                  <c:v>11173.536796226466</c:v>
                </c:pt>
                <c:pt idx="5">
                  <c:v>0</c:v>
                </c:pt>
                <c:pt idx="6">
                  <c:v>0</c:v>
                </c:pt>
                <c:pt idx="7">
                  <c:v>0</c:v>
                </c:pt>
                <c:pt idx="8">
                  <c:v>9023.0684720257268</c:v>
                </c:pt>
                <c:pt idx="9">
                  <c:v>15373.623895630944</c:v>
                </c:pt>
                <c:pt idx="10">
                  <c:v>24111.940699900435</c:v>
                </c:pt>
                <c:pt idx="11">
                  <c:v>35226.154232011009</c:v>
                </c:pt>
              </c:numCache>
            </c:numRef>
          </c:yVal>
          <c:smooth val="1"/>
        </c:ser>
        <c:ser>
          <c:idx val="3"/>
          <c:order val="3"/>
          <c:tx>
            <c:strRef>
              <c:f>'all methods'!$M$58</c:f>
              <c:strCache>
                <c:ptCount val="1"/>
                <c:pt idx="0">
                  <c:v>Monthly GHGIF based on ICF estimates</c:v>
                </c:pt>
              </c:strCache>
            </c:strRef>
          </c:tx>
          <c:spPr>
            <a:ln>
              <a:solidFill>
                <a:srgbClr val="92D050"/>
              </a:solidFill>
            </a:ln>
          </c:spPr>
          <c:marker>
            <c:symbol val="square"/>
            <c:size val="4"/>
            <c:spPr>
              <a:solidFill>
                <a:srgbClr val="92D050"/>
              </a:solidFill>
              <a:ln>
                <a:solidFill>
                  <a:srgbClr val="92D050"/>
                </a:solidFill>
              </a:ln>
            </c:spPr>
          </c:marker>
          <c:xVal>
            <c:strRef>
              <c:f>'all methods'!$I$59:$I$70</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xVal>
          <c:yVal>
            <c:numRef>
              <c:f>'all methods'!$M$59:$M$70</c:f>
              <c:numCache>
                <c:formatCode>#,##0</c:formatCode>
                <c:ptCount val="12"/>
                <c:pt idx="0">
                  <c:v>1512.3788414407784</c:v>
                </c:pt>
                <c:pt idx="1">
                  <c:v>41058.17039700332</c:v>
                </c:pt>
                <c:pt idx="2">
                  <c:v>54265.074017699095</c:v>
                </c:pt>
                <c:pt idx="3">
                  <c:v>41710.084969693002</c:v>
                </c:pt>
                <c:pt idx="4">
                  <c:v>19244.838560576776</c:v>
                </c:pt>
                <c:pt idx="5">
                  <c:v>0</c:v>
                </c:pt>
                <c:pt idx="6">
                  <c:v>0</c:v>
                </c:pt>
                <c:pt idx="7">
                  <c:v>0</c:v>
                </c:pt>
                <c:pt idx="8">
                  <c:v>332.54552108202921</c:v>
                </c:pt>
                <c:pt idx="9">
                  <c:v>20586.302268105301</c:v>
                </c:pt>
                <c:pt idx="10">
                  <c:v>0</c:v>
                </c:pt>
                <c:pt idx="11">
                  <c:v>692.40597999038857</c:v>
                </c:pt>
              </c:numCache>
            </c:numRef>
          </c:yVal>
          <c:smooth val="1"/>
        </c:ser>
        <c:ser>
          <c:idx val="4"/>
          <c:order val="4"/>
          <c:tx>
            <c:strRef>
              <c:f>'all methods'!$N$58</c:f>
              <c:strCache>
                <c:ptCount val="1"/>
                <c:pt idx="0">
                  <c:v> Monthly GHGIF based on reported data scenario #1</c:v>
                </c:pt>
              </c:strCache>
            </c:strRef>
          </c:tx>
          <c:spPr>
            <a:ln>
              <a:solidFill>
                <a:sysClr val="windowText" lastClr="000000"/>
              </a:solidFill>
            </a:ln>
          </c:spPr>
          <c:marker>
            <c:symbol val="triangle"/>
            <c:size val="10"/>
            <c:spPr>
              <a:solidFill>
                <a:schemeClr val="tx1"/>
              </a:solidFill>
              <a:ln>
                <a:solidFill>
                  <a:sysClr val="windowText" lastClr="000000"/>
                </a:solidFill>
              </a:ln>
            </c:spPr>
          </c:marker>
          <c:xVal>
            <c:strRef>
              <c:f>'all methods'!$I$59:$I$70</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xVal>
          <c:yVal>
            <c:numRef>
              <c:f>'all methods'!$N$59:$N$70</c:f>
              <c:numCache>
                <c:formatCode>#,##0</c:formatCode>
                <c:ptCount val="12"/>
                <c:pt idx="0">
                  <c:v>37356.94109204453</c:v>
                </c:pt>
                <c:pt idx="1">
                  <c:v>27891.338285673974</c:v>
                </c:pt>
                <c:pt idx="2">
                  <c:v>23387.820736125541</c:v>
                </c:pt>
                <c:pt idx="3">
                  <c:v>21357.960106050134</c:v>
                </c:pt>
                <c:pt idx="4">
                  <c:v>13752.564790602648</c:v>
                </c:pt>
                <c:pt idx="5">
                  <c:v>0</c:v>
                </c:pt>
                <c:pt idx="6">
                  <c:v>0</c:v>
                </c:pt>
                <c:pt idx="7">
                  <c:v>0</c:v>
                </c:pt>
                <c:pt idx="8">
                  <c:v>10094.48580154921</c:v>
                </c:pt>
                <c:pt idx="9">
                  <c:v>17306.998749375343</c:v>
                </c:pt>
                <c:pt idx="10">
                  <c:v>22471.85478752686</c:v>
                </c:pt>
                <c:pt idx="11">
                  <c:v>32098.037115909439</c:v>
                </c:pt>
              </c:numCache>
            </c:numRef>
          </c:yVal>
          <c:smooth val="1"/>
        </c:ser>
        <c:ser>
          <c:idx val="5"/>
          <c:order val="5"/>
          <c:tx>
            <c:strRef>
              <c:f>'all methods'!$O$58</c:f>
              <c:strCache>
                <c:ptCount val="1"/>
                <c:pt idx="0">
                  <c:v> Monthly GHGIF based on reported data scenario #2</c:v>
                </c:pt>
              </c:strCache>
            </c:strRef>
          </c:tx>
          <c:spPr>
            <a:ln>
              <a:solidFill>
                <a:sysClr val="windowText" lastClr="000000"/>
              </a:solidFill>
            </a:ln>
          </c:spPr>
          <c:marker>
            <c:symbol val="circle"/>
            <c:size val="10"/>
            <c:spPr>
              <a:solidFill>
                <a:schemeClr val="tx1"/>
              </a:solidFill>
              <a:ln>
                <a:solidFill>
                  <a:sysClr val="windowText" lastClr="000000"/>
                </a:solidFill>
              </a:ln>
            </c:spPr>
          </c:marker>
          <c:xVal>
            <c:strRef>
              <c:f>'all methods'!$I$59:$I$70</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xVal>
          <c:yVal>
            <c:numRef>
              <c:f>'all methods'!$O$59:$O$70</c:f>
              <c:numCache>
                <c:formatCode>#,##0</c:formatCode>
                <c:ptCount val="12"/>
                <c:pt idx="0">
                  <c:v>20891.993269593146</c:v>
                </c:pt>
                <c:pt idx="1">
                  <c:v>16754.450019305237</c:v>
                </c:pt>
                <c:pt idx="2">
                  <c:v>14159.939778591808</c:v>
                </c:pt>
                <c:pt idx="3">
                  <c:v>11333.935865411844</c:v>
                </c:pt>
                <c:pt idx="4">
                  <c:v>7121.074325892012</c:v>
                </c:pt>
                <c:pt idx="5">
                  <c:v>0</c:v>
                </c:pt>
                <c:pt idx="6">
                  <c:v>0</c:v>
                </c:pt>
                <c:pt idx="7">
                  <c:v>0</c:v>
                </c:pt>
                <c:pt idx="8">
                  <c:v>5742.0619163048996</c:v>
                </c:pt>
                <c:pt idx="9">
                  <c:v>9891.2811303019498</c:v>
                </c:pt>
                <c:pt idx="10">
                  <c:v>13691.750947939168</c:v>
                </c:pt>
                <c:pt idx="11">
                  <c:v>19687.280320339796</c:v>
                </c:pt>
              </c:numCache>
            </c:numRef>
          </c:yVal>
          <c:smooth val="1"/>
        </c:ser>
        <c:axId val="69450368"/>
        <c:axId val="69735552"/>
      </c:scatterChart>
      <c:valAx>
        <c:axId val="69450368"/>
        <c:scaling>
          <c:orientation val="minMax"/>
          <c:max val="12"/>
          <c:min val="1"/>
        </c:scaling>
        <c:axPos val="b"/>
        <c:title>
          <c:tx>
            <c:rich>
              <a:bodyPr/>
              <a:lstStyle/>
              <a:p>
                <a:pPr>
                  <a:defRPr/>
                </a:pPr>
                <a:r>
                  <a:rPr lang="en-US"/>
                  <a:t>Month</a:t>
                </a:r>
              </a:p>
            </c:rich>
          </c:tx>
        </c:title>
        <c:majorTickMark val="none"/>
        <c:tickLblPos val="nextTo"/>
        <c:crossAx val="69735552"/>
        <c:crosses val="autoZero"/>
        <c:crossBetween val="midCat"/>
        <c:majorUnit val="1"/>
      </c:valAx>
      <c:valAx>
        <c:axId val="69735552"/>
        <c:scaling>
          <c:orientation val="minMax"/>
          <c:max val="90000"/>
          <c:min val="0"/>
        </c:scaling>
        <c:axPos val="l"/>
        <c:majorGridlines/>
        <c:title>
          <c:tx>
            <c:rich>
              <a:bodyPr/>
              <a:lstStyle/>
              <a:p>
                <a:pPr>
                  <a:defRPr/>
                </a:pPr>
                <a:r>
                  <a:rPr lang="en-US"/>
                  <a:t>Ton  CO2eq</a:t>
                </a:r>
              </a:p>
            </c:rich>
          </c:tx>
        </c:title>
        <c:numFmt formatCode="#,##0" sourceLinked="1"/>
        <c:majorTickMark val="none"/>
        <c:tickLblPos val="nextTo"/>
        <c:crossAx val="69450368"/>
        <c:crosses val="autoZero"/>
        <c:crossBetween val="midCat"/>
        <c:majorUnit val="10000"/>
      </c:valAx>
    </c:plotArea>
    <c:legend>
      <c:legendPos val="t"/>
      <c:layout>
        <c:manualLayout>
          <c:xMode val="edge"/>
          <c:yMode val="edge"/>
          <c:x val="2.9403349613020619E-2"/>
          <c:y val="1.6828779266265602E-2"/>
          <c:w val="0.95831231385614213"/>
          <c:h val="0.11364133540831392"/>
        </c:manualLayout>
      </c:layout>
    </c:legend>
    <c:plotVisOnly val="1"/>
  </c:chart>
  <c:spPr>
    <a:solidFill>
      <a:schemeClr val="lt1"/>
    </a:solidFill>
    <a:ln w="25400" cap="flat" cmpd="sng" algn="ctr">
      <a:solidFill>
        <a:schemeClr val="tx1">
          <a:lumMod val="50000"/>
          <a:lumOff val="50000"/>
        </a:schemeClr>
      </a:solidFill>
      <a:prstDash val="solid"/>
    </a:ln>
    <a:effectLst/>
  </c:spPr>
  <c:txPr>
    <a:bodyPr/>
    <a:lstStyle/>
    <a:p>
      <a:pPr>
        <a:defRPr sz="800" b="0">
          <a:solidFill>
            <a:schemeClr val="dk1"/>
          </a:solidFill>
          <a:latin typeface="+mn-lt"/>
          <a:ea typeface="+mn-ea"/>
          <a:cs typeface="+mn-cs"/>
        </a:defRPr>
      </a:pPr>
      <a:endParaRPr lang="en-US"/>
    </a:p>
  </c:txPr>
  <c:externalData r:id="rId1"/>
</c:chartSpace>
</file>

<file path=word/charts/chart24.xml><?xml version="1.0" encoding="utf-8"?>
<c:chartSpace xmlns:c="http://schemas.openxmlformats.org/drawingml/2006/chart" xmlns:a="http://schemas.openxmlformats.org/drawingml/2006/main" xmlns:r="http://schemas.openxmlformats.org/officeDocument/2006/relationships">
  <c:date1904 val="1"/>
  <c:lang val="en-US"/>
  <c:chart>
    <c:autoTitleDeleted val="1"/>
    <c:plotArea>
      <c:layout/>
      <c:scatterChart>
        <c:scatterStyle val="smoothMarker"/>
        <c:ser>
          <c:idx val="0"/>
          <c:order val="0"/>
          <c:tx>
            <c:strRef>
              <c:f>'all methods'!$I$44</c:f>
              <c:strCache>
                <c:ptCount val="1"/>
                <c:pt idx="0">
                  <c:v>GHGIFA</c:v>
                </c:pt>
              </c:strCache>
            </c:strRef>
          </c:tx>
          <c:marker>
            <c:symbol val="square"/>
            <c:size val="4"/>
          </c:marker>
          <c:xVal>
            <c:strRef>
              <c:f>'all methods'!$H$45:$H$56</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xVal>
          <c:yVal>
            <c:numRef>
              <c:f>'all methods'!$I$45:$I$56</c:f>
              <c:numCache>
                <c:formatCode>#,##0</c:formatCode>
                <c:ptCount val="12"/>
                <c:pt idx="0">
                  <c:v>255.6508688960904</c:v>
                </c:pt>
                <c:pt idx="1">
                  <c:v>204.64538033110992</c:v>
                </c:pt>
                <c:pt idx="2">
                  <c:v>177.81496941553402</c:v>
                </c:pt>
                <c:pt idx="3">
                  <c:v>101.59535974916886</c:v>
                </c:pt>
                <c:pt idx="4">
                  <c:v>52.113801580425935</c:v>
                </c:pt>
                <c:pt idx="5">
                  <c:v>0</c:v>
                </c:pt>
                <c:pt idx="6">
                  <c:v>0</c:v>
                </c:pt>
                <c:pt idx="7">
                  <c:v>0</c:v>
                </c:pt>
                <c:pt idx="8">
                  <c:v>49.296839332835368</c:v>
                </c:pt>
                <c:pt idx="9">
                  <c:v>98.316600411809347</c:v>
                </c:pt>
                <c:pt idx="10">
                  <c:v>170.86492321451121</c:v>
                </c:pt>
                <c:pt idx="11">
                  <c:v>232.67646368008513</c:v>
                </c:pt>
              </c:numCache>
            </c:numRef>
          </c:yVal>
          <c:smooth val="1"/>
        </c:ser>
        <c:ser>
          <c:idx val="1"/>
          <c:order val="1"/>
          <c:tx>
            <c:strRef>
              <c:f>'all methods'!$J$44</c:f>
              <c:strCache>
                <c:ptCount val="1"/>
                <c:pt idx="0">
                  <c:v>GHGIFM</c:v>
                </c:pt>
              </c:strCache>
            </c:strRef>
          </c:tx>
          <c:spPr>
            <a:ln>
              <a:solidFill>
                <a:schemeClr val="tx2">
                  <a:lumMod val="20000"/>
                  <a:lumOff val="80000"/>
                </a:schemeClr>
              </a:solidFill>
            </a:ln>
          </c:spPr>
          <c:marker>
            <c:symbol val="square"/>
            <c:size val="4"/>
            <c:spPr>
              <a:solidFill>
                <a:schemeClr val="tx2">
                  <a:lumMod val="20000"/>
                  <a:lumOff val="80000"/>
                </a:schemeClr>
              </a:solidFill>
              <a:ln>
                <a:solidFill>
                  <a:schemeClr val="tx2">
                    <a:lumMod val="20000"/>
                    <a:lumOff val="80000"/>
                  </a:schemeClr>
                </a:solidFill>
              </a:ln>
            </c:spPr>
          </c:marker>
          <c:xVal>
            <c:strRef>
              <c:f>'all methods'!$H$45:$H$56</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xVal>
          <c:yVal>
            <c:numRef>
              <c:f>'all methods'!$J$45:$J$56</c:f>
              <c:numCache>
                <c:formatCode>#,##0</c:formatCode>
                <c:ptCount val="12"/>
                <c:pt idx="0">
                  <c:v>23775.530807336399</c:v>
                </c:pt>
                <c:pt idx="1">
                  <c:v>19032.020370793223</c:v>
                </c:pt>
                <c:pt idx="2">
                  <c:v>16536.792155644667</c:v>
                </c:pt>
                <c:pt idx="3">
                  <c:v>9448.3684566727061</c:v>
                </c:pt>
                <c:pt idx="4">
                  <c:v>4846.583546979612</c:v>
                </c:pt>
                <c:pt idx="5">
                  <c:v>0</c:v>
                </c:pt>
                <c:pt idx="6">
                  <c:v>0</c:v>
                </c:pt>
                <c:pt idx="7">
                  <c:v>0</c:v>
                </c:pt>
                <c:pt idx="8">
                  <c:v>4584.6060579536888</c:v>
                </c:pt>
                <c:pt idx="9">
                  <c:v>9143.443838298268</c:v>
                </c:pt>
                <c:pt idx="10">
                  <c:v>15890.43785894955</c:v>
                </c:pt>
                <c:pt idx="11">
                  <c:v>21638.911122247919</c:v>
                </c:pt>
              </c:numCache>
            </c:numRef>
          </c:yVal>
          <c:smooth val="1"/>
        </c:ser>
        <c:ser>
          <c:idx val="2"/>
          <c:order val="2"/>
          <c:tx>
            <c:strRef>
              <c:f>'all methods'!$K$44</c:f>
              <c:strCache>
                <c:ptCount val="1"/>
                <c:pt idx="0">
                  <c:v>Annual marginal GHGIF</c:v>
                </c:pt>
              </c:strCache>
            </c:strRef>
          </c:tx>
          <c:spPr>
            <a:ln>
              <a:solidFill>
                <a:schemeClr val="tx1"/>
              </a:solidFill>
            </a:ln>
          </c:spPr>
          <c:marker>
            <c:symbol val="triangle"/>
            <c:size val="10"/>
            <c:spPr>
              <a:solidFill>
                <a:schemeClr val="tx1"/>
              </a:solidFill>
              <a:ln>
                <a:solidFill>
                  <a:schemeClr val="tx1"/>
                </a:solidFill>
              </a:ln>
            </c:spPr>
          </c:marker>
          <c:xVal>
            <c:strRef>
              <c:f>'all methods'!$H$45:$H$56</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xVal>
          <c:yVal>
            <c:numRef>
              <c:f>'all methods'!$K$45:$K$56</c:f>
              <c:numCache>
                <c:formatCode>#,##0</c:formatCode>
                <c:ptCount val="12"/>
                <c:pt idx="0">
                  <c:v>19.665451453545415</c:v>
                </c:pt>
                <c:pt idx="1">
                  <c:v>15.741952333162303</c:v>
                </c:pt>
                <c:pt idx="2">
                  <c:v>13.678074570425689</c:v>
                </c:pt>
                <c:pt idx="3">
                  <c:v>7.8150276730129882</c:v>
                </c:pt>
                <c:pt idx="4">
                  <c:v>4.0087539677250703</c:v>
                </c:pt>
                <c:pt idx="5">
                  <c:v>0</c:v>
                </c:pt>
                <c:pt idx="6">
                  <c:v>0</c:v>
                </c:pt>
                <c:pt idx="7">
                  <c:v>0</c:v>
                </c:pt>
                <c:pt idx="8">
                  <c:v>3.7920645640642574</c:v>
                </c:pt>
                <c:pt idx="9">
                  <c:v>7.5628154162930255</c:v>
                </c:pt>
                <c:pt idx="10">
                  <c:v>13.143455631885484</c:v>
                </c:pt>
                <c:pt idx="11">
                  <c:v>17.898189513852703</c:v>
                </c:pt>
              </c:numCache>
            </c:numRef>
          </c:yVal>
          <c:smooth val="1"/>
        </c:ser>
        <c:ser>
          <c:idx val="3"/>
          <c:order val="3"/>
          <c:tx>
            <c:strRef>
              <c:f>'all methods'!$L$44</c:f>
              <c:strCache>
                <c:ptCount val="1"/>
                <c:pt idx="0">
                  <c:v>Monthly GHGIF based on ICF estimates</c:v>
                </c:pt>
              </c:strCache>
            </c:strRef>
          </c:tx>
          <c:spPr>
            <a:ln>
              <a:solidFill>
                <a:srgbClr val="92D050"/>
              </a:solidFill>
            </a:ln>
          </c:spPr>
          <c:marker>
            <c:symbol val="square"/>
            <c:size val="4"/>
            <c:spPr>
              <a:solidFill>
                <a:srgbClr val="92D050"/>
              </a:solidFill>
              <a:ln>
                <a:solidFill>
                  <a:srgbClr val="92D050"/>
                </a:solidFill>
              </a:ln>
            </c:spPr>
          </c:marker>
          <c:xVal>
            <c:strRef>
              <c:f>'all methods'!$H$45:$H$56</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xVal>
          <c:yVal>
            <c:numRef>
              <c:f>'all methods'!$L$45:$L$56</c:f>
              <c:numCache>
                <c:formatCode>#,##0</c:formatCode>
                <c:ptCount val="12"/>
                <c:pt idx="0">
                  <c:v>13274.179731143155</c:v>
                </c:pt>
                <c:pt idx="1">
                  <c:v>17709.696374807583</c:v>
                </c:pt>
                <c:pt idx="2">
                  <c:v>15387.8338917289</c:v>
                </c:pt>
                <c:pt idx="3">
                  <c:v>8791.906132139613</c:v>
                </c:pt>
                <c:pt idx="4">
                  <c:v>4509.8482136907078</c:v>
                </c:pt>
                <c:pt idx="5">
                  <c:v>0</c:v>
                </c:pt>
                <c:pt idx="6">
                  <c:v>0</c:v>
                </c:pt>
                <c:pt idx="7">
                  <c:v>0</c:v>
                </c:pt>
                <c:pt idx="8">
                  <c:v>4266.0726345722933</c:v>
                </c:pt>
                <c:pt idx="9">
                  <c:v>8508.167343329651</c:v>
                </c:pt>
                <c:pt idx="10">
                  <c:v>8871.8325515227043</c:v>
                </c:pt>
                <c:pt idx="11">
                  <c:v>0</c:v>
                </c:pt>
              </c:numCache>
            </c:numRef>
          </c:yVal>
          <c:smooth val="1"/>
        </c:ser>
        <c:axId val="69757568"/>
        <c:axId val="69772416"/>
      </c:scatterChart>
      <c:valAx>
        <c:axId val="69757568"/>
        <c:scaling>
          <c:orientation val="minMax"/>
          <c:max val="12"/>
          <c:min val="1"/>
        </c:scaling>
        <c:axPos val="b"/>
        <c:title>
          <c:tx>
            <c:rich>
              <a:bodyPr/>
              <a:lstStyle/>
              <a:p>
                <a:pPr>
                  <a:defRPr/>
                </a:pPr>
                <a:r>
                  <a:rPr lang="en-US"/>
                  <a:t>Month</a:t>
                </a:r>
              </a:p>
            </c:rich>
          </c:tx>
        </c:title>
        <c:majorTickMark val="none"/>
        <c:tickLblPos val="nextTo"/>
        <c:crossAx val="69772416"/>
        <c:crosses val="autoZero"/>
        <c:crossBetween val="midCat"/>
        <c:majorUnit val="1"/>
      </c:valAx>
      <c:valAx>
        <c:axId val="69772416"/>
        <c:scaling>
          <c:orientation val="minMax"/>
          <c:max val="24000"/>
          <c:min val="0"/>
        </c:scaling>
        <c:axPos val="l"/>
        <c:majorGridlines/>
        <c:title>
          <c:tx>
            <c:rich>
              <a:bodyPr/>
              <a:lstStyle/>
              <a:p>
                <a:pPr>
                  <a:defRPr/>
                </a:pPr>
                <a:r>
                  <a:rPr lang="en-US"/>
                  <a:t>Ton  CO2eq</a:t>
                </a:r>
              </a:p>
            </c:rich>
          </c:tx>
        </c:title>
        <c:numFmt formatCode="#,##0" sourceLinked="1"/>
        <c:majorTickMark val="none"/>
        <c:tickLblPos val="nextTo"/>
        <c:crossAx val="69757568"/>
        <c:crosses val="autoZero"/>
        <c:crossBetween val="midCat"/>
        <c:majorUnit val="2000"/>
      </c:valAx>
    </c:plotArea>
    <c:legend>
      <c:legendPos val="t"/>
    </c:legend>
    <c:plotVisOnly val="1"/>
  </c:chart>
  <c:spPr>
    <a:solidFill>
      <a:schemeClr val="lt1"/>
    </a:solidFill>
    <a:ln w="25400" cap="flat" cmpd="sng" algn="ctr">
      <a:solidFill>
        <a:schemeClr val="tx1">
          <a:lumMod val="50000"/>
          <a:lumOff val="50000"/>
        </a:schemeClr>
      </a:solidFill>
      <a:prstDash val="solid"/>
    </a:ln>
    <a:effectLst/>
  </c:spPr>
  <c:txPr>
    <a:bodyPr/>
    <a:lstStyle/>
    <a:p>
      <a:pPr>
        <a:defRPr sz="800" b="0">
          <a:solidFill>
            <a:schemeClr val="dk1"/>
          </a:solidFill>
          <a:latin typeface="+mn-lt"/>
          <a:ea typeface="+mn-ea"/>
          <a:cs typeface="+mn-cs"/>
        </a:defRPr>
      </a:pPr>
      <a:endParaRPr lang="en-US"/>
    </a:p>
  </c:txPr>
  <c:externalData r:id="rId1"/>
</c:chartSpace>
</file>

<file path=word/charts/chart25.xml><?xml version="1.0" encoding="utf-8"?>
<c:chartSpace xmlns:c="http://schemas.openxmlformats.org/drawingml/2006/chart" xmlns:a="http://schemas.openxmlformats.org/drawingml/2006/main" xmlns:r="http://schemas.openxmlformats.org/officeDocument/2006/relationships">
  <c:date1904 val="1"/>
  <c:lang val="en-US"/>
  <c:chart>
    <c:autoTitleDeleted val="1"/>
    <c:plotArea>
      <c:layout>
        <c:manualLayout>
          <c:layoutTarget val="inner"/>
          <c:xMode val="edge"/>
          <c:yMode val="edge"/>
          <c:x val="0.11876791843327276"/>
          <c:y val="0.14364590633631541"/>
          <c:w val="0.85744138125107794"/>
          <c:h val="0.6819320196232016"/>
        </c:manualLayout>
      </c:layout>
      <c:scatterChart>
        <c:scatterStyle val="smoothMarker"/>
        <c:ser>
          <c:idx val="0"/>
          <c:order val="0"/>
          <c:tx>
            <c:strRef>
              <c:f>'all methods'!$I$30</c:f>
              <c:strCache>
                <c:ptCount val="1"/>
                <c:pt idx="0">
                  <c:v>GHGIFA</c:v>
                </c:pt>
              </c:strCache>
            </c:strRef>
          </c:tx>
          <c:marker>
            <c:symbol val="square"/>
            <c:size val="4"/>
          </c:marker>
          <c:xVal>
            <c:strRef>
              <c:f>'all methods'!$H$31:$H$42</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xVal>
          <c:yVal>
            <c:numRef>
              <c:f>'all methods'!$I$31:$I$42</c:f>
              <c:numCache>
                <c:formatCode>#,##0</c:formatCode>
                <c:ptCount val="12"/>
                <c:pt idx="0">
                  <c:v>5536.9006036020946</c:v>
                </c:pt>
                <c:pt idx="1">
                  <c:v>4580.6497015345294</c:v>
                </c:pt>
                <c:pt idx="2">
                  <c:v>3805.7746499134714</c:v>
                </c:pt>
                <c:pt idx="3">
                  <c:v>2241.9926040866753</c:v>
                </c:pt>
                <c:pt idx="4">
                  <c:v>1150.6192919443436</c:v>
                </c:pt>
                <c:pt idx="5">
                  <c:v>0</c:v>
                </c:pt>
                <c:pt idx="6">
                  <c:v>0</c:v>
                </c:pt>
                <c:pt idx="7">
                  <c:v>0</c:v>
                </c:pt>
                <c:pt idx="8">
                  <c:v>1156.3360092936605</c:v>
                </c:pt>
                <c:pt idx="9">
                  <c:v>2200.4164779098242</c:v>
                </c:pt>
                <c:pt idx="10">
                  <c:v>3693.5191092359769</c:v>
                </c:pt>
                <c:pt idx="11">
                  <c:v>5159.0775569699636</c:v>
                </c:pt>
              </c:numCache>
            </c:numRef>
          </c:yVal>
          <c:smooth val="1"/>
        </c:ser>
        <c:ser>
          <c:idx val="1"/>
          <c:order val="1"/>
          <c:tx>
            <c:strRef>
              <c:f>'all methods'!$J$30</c:f>
              <c:strCache>
                <c:ptCount val="1"/>
                <c:pt idx="0">
                  <c:v>GHGIFM</c:v>
                </c:pt>
              </c:strCache>
            </c:strRef>
          </c:tx>
          <c:spPr>
            <a:ln>
              <a:solidFill>
                <a:schemeClr val="tx2">
                  <a:lumMod val="20000"/>
                  <a:lumOff val="80000"/>
                </a:schemeClr>
              </a:solidFill>
            </a:ln>
          </c:spPr>
          <c:marker>
            <c:symbol val="square"/>
            <c:size val="4"/>
            <c:spPr>
              <a:solidFill>
                <a:schemeClr val="tx2">
                  <a:lumMod val="20000"/>
                  <a:lumOff val="80000"/>
                </a:schemeClr>
              </a:solidFill>
              <a:ln>
                <a:solidFill>
                  <a:schemeClr val="tx2">
                    <a:lumMod val="20000"/>
                    <a:lumOff val="80000"/>
                  </a:schemeClr>
                </a:solidFill>
              </a:ln>
            </c:spPr>
          </c:marker>
          <c:xVal>
            <c:strRef>
              <c:f>'all methods'!$H$31:$H$42</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xVal>
          <c:yVal>
            <c:numRef>
              <c:f>'all methods'!$J$31:$J$42</c:f>
              <c:numCache>
                <c:formatCode>#,##0</c:formatCode>
                <c:ptCount val="12"/>
                <c:pt idx="0">
                  <c:v>7445.6927001544036</c:v>
                </c:pt>
                <c:pt idx="1">
                  <c:v>6159.783692431095</c:v>
                </c:pt>
                <c:pt idx="2">
                  <c:v>5117.778078020523</c:v>
                </c:pt>
                <c:pt idx="3">
                  <c:v>3014.8975322382312</c:v>
                </c:pt>
                <c:pt idx="4">
                  <c:v>1547.2839908148899</c:v>
                </c:pt>
                <c:pt idx="5">
                  <c:v>0</c:v>
                </c:pt>
                <c:pt idx="6">
                  <c:v>0</c:v>
                </c:pt>
                <c:pt idx="7">
                  <c:v>0</c:v>
                </c:pt>
                <c:pt idx="8">
                  <c:v>1554.9714903175836</c:v>
                </c:pt>
                <c:pt idx="9">
                  <c:v>2958.9884449459096</c:v>
                </c:pt>
                <c:pt idx="10">
                  <c:v>4966.8235423312681</c:v>
                </c:pt>
                <c:pt idx="11">
                  <c:v>6937.6188693854656</c:v>
                </c:pt>
              </c:numCache>
            </c:numRef>
          </c:yVal>
          <c:smooth val="1"/>
        </c:ser>
        <c:ser>
          <c:idx val="2"/>
          <c:order val="2"/>
          <c:tx>
            <c:strRef>
              <c:f>'all methods'!$K$30</c:f>
              <c:strCache>
                <c:ptCount val="1"/>
                <c:pt idx="0">
                  <c:v>Annual marginal GHGIF</c:v>
                </c:pt>
              </c:strCache>
            </c:strRef>
          </c:tx>
          <c:spPr>
            <a:ln>
              <a:solidFill>
                <a:sysClr val="windowText" lastClr="000000"/>
              </a:solidFill>
            </a:ln>
          </c:spPr>
          <c:marker>
            <c:symbol val="triangle"/>
            <c:size val="10"/>
            <c:spPr>
              <a:solidFill>
                <a:schemeClr val="tx1"/>
              </a:solidFill>
              <a:ln>
                <a:solidFill>
                  <a:sysClr val="windowText" lastClr="000000"/>
                </a:solidFill>
              </a:ln>
            </c:spPr>
          </c:marker>
          <c:xVal>
            <c:strRef>
              <c:f>'all methods'!$H$31:$H$42</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xVal>
          <c:yVal>
            <c:numRef>
              <c:f>'all methods'!$K$31:$K$42</c:f>
              <c:numCache>
                <c:formatCode>#,##0</c:formatCode>
                <c:ptCount val="12"/>
                <c:pt idx="0">
                  <c:v>1578.9640504568708</c:v>
                </c:pt>
                <c:pt idx="1">
                  <c:v>1306.2689262931158</c:v>
                </c:pt>
                <c:pt idx="2">
                  <c:v>1085.296953397378</c:v>
                </c:pt>
                <c:pt idx="3">
                  <c:v>639.35150306654259</c:v>
                </c:pt>
                <c:pt idx="4">
                  <c:v>328.12337222747419</c:v>
                </c:pt>
                <c:pt idx="5">
                  <c:v>0</c:v>
                </c:pt>
                <c:pt idx="6">
                  <c:v>0</c:v>
                </c:pt>
                <c:pt idx="7">
                  <c:v>0</c:v>
                </c:pt>
                <c:pt idx="8">
                  <c:v>329.75361481758364</c:v>
                </c:pt>
                <c:pt idx="9">
                  <c:v>627.49519332029229</c:v>
                </c:pt>
                <c:pt idx="10">
                  <c:v>1053.2849170825027</c:v>
                </c:pt>
                <c:pt idx="11">
                  <c:v>1471.2198356378224</c:v>
                </c:pt>
              </c:numCache>
            </c:numRef>
          </c:yVal>
          <c:smooth val="1"/>
        </c:ser>
        <c:ser>
          <c:idx val="3"/>
          <c:order val="3"/>
          <c:tx>
            <c:strRef>
              <c:f>'all methods'!$L$30</c:f>
              <c:strCache>
                <c:ptCount val="1"/>
                <c:pt idx="0">
                  <c:v>Monthly GHGIF based on ICF estimates</c:v>
                </c:pt>
              </c:strCache>
            </c:strRef>
          </c:tx>
          <c:spPr>
            <a:ln>
              <a:solidFill>
                <a:srgbClr val="92D050"/>
              </a:solidFill>
            </a:ln>
          </c:spPr>
          <c:marker>
            <c:symbol val="square"/>
            <c:size val="4"/>
            <c:spPr>
              <a:solidFill>
                <a:srgbClr val="92D050"/>
              </a:solidFill>
              <a:ln>
                <a:solidFill>
                  <a:srgbClr val="92D050"/>
                </a:solidFill>
              </a:ln>
            </c:spPr>
          </c:marker>
          <c:xVal>
            <c:strRef>
              <c:f>'all methods'!$H$31:$H$42</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xVal>
          <c:yVal>
            <c:numRef>
              <c:f>'all methods'!$L$31:$L$42</c:f>
              <c:numCache>
                <c:formatCode>#,##0</c:formatCode>
                <c:ptCount val="12"/>
                <c:pt idx="0">
                  <c:v>5971.9929197279898</c:v>
                </c:pt>
                <c:pt idx="1">
                  <c:v>5120.5741910690158</c:v>
                </c:pt>
                <c:pt idx="2">
                  <c:v>3675.5390155057871</c:v>
                </c:pt>
                <c:pt idx="3">
                  <c:v>934.8739755950777</c:v>
                </c:pt>
                <c:pt idx="4">
                  <c:v>160.4158708667652</c:v>
                </c:pt>
                <c:pt idx="5">
                  <c:v>0</c:v>
                </c:pt>
                <c:pt idx="6">
                  <c:v>0</c:v>
                </c:pt>
                <c:pt idx="7">
                  <c:v>0</c:v>
                </c:pt>
                <c:pt idx="8">
                  <c:v>1093.3164295729662</c:v>
                </c:pt>
                <c:pt idx="9">
                  <c:v>2454.2034227638087</c:v>
                </c:pt>
                <c:pt idx="10">
                  <c:v>2612.1465943646053</c:v>
                </c:pt>
                <c:pt idx="11">
                  <c:v>3714.01274063237</c:v>
                </c:pt>
              </c:numCache>
            </c:numRef>
          </c:yVal>
          <c:smooth val="1"/>
        </c:ser>
        <c:axId val="69876352"/>
        <c:axId val="69895296"/>
      </c:scatterChart>
      <c:valAx>
        <c:axId val="69876352"/>
        <c:scaling>
          <c:orientation val="minMax"/>
          <c:max val="12"/>
          <c:min val="1"/>
        </c:scaling>
        <c:axPos val="b"/>
        <c:title>
          <c:tx>
            <c:rich>
              <a:bodyPr/>
              <a:lstStyle/>
              <a:p>
                <a:pPr>
                  <a:defRPr/>
                </a:pPr>
                <a:r>
                  <a:rPr lang="en-US"/>
                  <a:t>Month</a:t>
                </a:r>
              </a:p>
            </c:rich>
          </c:tx>
        </c:title>
        <c:majorTickMark val="none"/>
        <c:tickLblPos val="nextTo"/>
        <c:crossAx val="69895296"/>
        <c:crosses val="autoZero"/>
        <c:crossBetween val="midCat"/>
        <c:majorUnit val="1"/>
      </c:valAx>
      <c:valAx>
        <c:axId val="69895296"/>
        <c:scaling>
          <c:orientation val="minMax"/>
          <c:max val="7700"/>
          <c:min val="0"/>
        </c:scaling>
        <c:axPos val="l"/>
        <c:majorGridlines/>
        <c:title>
          <c:tx>
            <c:rich>
              <a:bodyPr/>
              <a:lstStyle/>
              <a:p>
                <a:pPr>
                  <a:defRPr/>
                </a:pPr>
                <a:r>
                  <a:rPr lang="en-US"/>
                  <a:t>Ton  CO2eq</a:t>
                </a:r>
              </a:p>
            </c:rich>
          </c:tx>
        </c:title>
        <c:numFmt formatCode="#,##0" sourceLinked="1"/>
        <c:majorTickMark val="none"/>
        <c:tickLblPos val="nextTo"/>
        <c:crossAx val="69876352"/>
        <c:crosses val="autoZero"/>
        <c:crossBetween val="midCat"/>
        <c:majorUnit val="700"/>
      </c:valAx>
    </c:plotArea>
    <c:legend>
      <c:legendPos val="t"/>
      <c:layout>
        <c:manualLayout>
          <c:xMode val="edge"/>
          <c:yMode val="edge"/>
          <c:x val="0.11318678915135606"/>
          <c:y val="1.5037411881106482E-2"/>
          <c:w val="0.83131856114139557"/>
          <c:h val="8.0791884816753923E-2"/>
        </c:manualLayout>
      </c:layout>
    </c:legend>
    <c:plotVisOnly val="1"/>
  </c:chart>
  <c:spPr>
    <a:solidFill>
      <a:schemeClr val="lt1"/>
    </a:solidFill>
    <a:ln w="25400" cap="flat" cmpd="sng" algn="ctr">
      <a:solidFill>
        <a:schemeClr val="tx1">
          <a:lumMod val="50000"/>
          <a:lumOff val="50000"/>
        </a:schemeClr>
      </a:solidFill>
      <a:prstDash val="solid"/>
    </a:ln>
    <a:effectLst/>
  </c:spPr>
  <c:txPr>
    <a:bodyPr/>
    <a:lstStyle/>
    <a:p>
      <a:pPr>
        <a:defRPr sz="800" b="0">
          <a:solidFill>
            <a:schemeClr val="dk1"/>
          </a:solidFill>
          <a:latin typeface="+mn-lt"/>
          <a:ea typeface="+mn-ea"/>
          <a:cs typeface="+mn-cs"/>
        </a:defRPr>
      </a:pPr>
      <a:endParaRPr lang="en-US"/>
    </a:p>
  </c:txPr>
  <c:externalData r:id="rId1"/>
</c:chartSpace>
</file>

<file path=word/charts/chart26.xml><?xml version="1.0" encoding="utf-8"?>
<c:chartSpace xmlns:c="http://schemas.openxmlformats.org/drawingml/2006/chart" xmlns:a="http://schemas.openxmlformats.org/drawingml/2006/main" xmlns:r="http://schemas.openxmlformats.org/officeDocument/2006/relationships">
  <c:date1904 val="1"/>
  <c:lang val="en-US"/>
  <c:chart>
    <c:autoTitleDeleted val="1"/>
    <c:plotArea>
      <c:layout>
        <c:manualLayout>
          <c:layoutTarget val="inner"/>
          <c:xMode val="edge"/>
          <c:yMode val="edge"/>
          <c:x val="0.12076586580523598"/>
          <c:y val="0.16198288123016041"/>
          <c:w val="0.8470654149000606"/>
          <c:h val="0.680725151502659"/>
        </c:manualLayout>
      </c:layout>
      <c:scatterChart>
        <c:scatterStyle val="smoothMarker"/>
        <c:ser>
          <c:idx val="0"/>
          <c:order val="0"/>
          <c:tx>
            <c:strRef>
              <c:f>'all methods'!$I$16</c:f>
              <c:strCache>
                <c:ptCount val="1"/>
                <c:pt idx="0">
                  <c:v>GHGIFA</c:v>
                </c:pt>
              </c:strCache>
            </c:strRef>
          </c:tx>
          <c:spPr>
            <a:ln>
              <a:solidFill>
                <a:schemeClr val="tx2">
                  <a:lumMod val="60000"/>
                  <a:lumOff val="40000"/>
                </a:schemeClr>
              </a:solidFill>
            </a:ln>
          </c:spPr>
          <c:marker>
            <c:symbol val="square"/>
            <c:size val="4"/>
            <c:spPr>
              <a:solidFill>
                <a:schemeClr val="tx2">
                  <a:lumMod val="60000"/>
                  <a:lumOff val="40000"/>
                </a:schemeClr>
              </a:solidFill>
              <a:ln>
                <a:solidFill>
                  <a:schemeClr val="tx2">
                    <a:lumMod val="60000"/>
                    <a:lumOff val="40000"/>
                  </a:schemeClr>
                </a:solidFill>
              </a:ln>
            </c:spPr>
          </c:marker>
          <c:xVal>
            <c:strRef>
              <c:f>'all methods'!$H$17:$H$28</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xVal>
          <c:yVal>
            <c:numRef>
              <c:f>'all methods'!$I$17:$I$28</c:f>
              <c:numCache>
                <c:formatCode>#,##0</c:formatCode>
                <c:ptCount val="12"/>
                <c:pt idx="0">
                  <c:v>4334.5936513212573</c:v>
                </c:pt>
                <c:pt idx="1">
                  <c:v>3529.5828485956454</c:v>
                </c:pt>
                <c:pt idx="2">
                  <c:v>3209.6559747382421</c:v>
                </c:pt>
                <c:pt idx="3">
                  <c:v>2083.6795745388072</c:v>
                </c:pt>
                <c:pt idx="4">
                  <c:v>1307.2336712647507</c:v>
                </c:pt>
                <c:pt idx="5">
                  <c:v>0</c:v>
                </c:pt>
                <c:pt idx="6">
                  <c:v>0</c:v>
                </c:pt>
                <c:pt idx="7">
                  <c:v>0</c:v>
                </c:pt>
                <c:pt idx="8">
                  <c:v>1133.2474655143758</c:v>
                </c:pt>
                <c:pt idx="9">
                  <c:v>2034.8595645670605</c:v>
                </c:pt>
                <c:pt idx="10">
                  <c:v>3279.2504570383912</c:v>
                </c:pt>
                <c:pt idx="11">
                  <c:v>4087.8967924214739</c:v>
                </c:pt>
              </c:numCache>
            </c:numRef>
          </c:yVal>
          <c:smooth val="1"/>
        </c:ser>
        <c:ser>
          <c:idx val="1"/>
          <c:order val="1"/>
          <c:tx>
            <c:strRef>
              <c:f>'all methods'!$J$16</c:f>
              <c:strCache>
                <c:ptCount val="1"/>
                <c:pt idx="0">
                  <c:v>GHGIFM</c:v>
                </c:pt>
              </c:strCache>
            </c:strRef>
          </c:tx>
          <c:spPr>
            <a:ln>
              <a:solidFill>
                <a:schemeClr val="tx2">
                  <a:lumMod val="20000"/>
                  <a:lumOff val="80000"/>
                </a:schemeClr>
              </a:solidFill>
            </a:ln>
          </c:spPr>
          <c:marker>
            <c:symbol val="square"/>
            <c:size val="4"/>
            <c:spPr>
              <a:solidFill>
                <a:schemeClr val="tx2">
                  <a:lumMod val="20000"/>
                  <a:lumOff val="80000"/>
                </a:schemeClr>
              </a:solidFill>
              <a:ln>
                <a:solidFill>
                  <a:schemeClr val="tx2">
                    <a:lumMod val="20000"/>
                    <a:lumOff val="80000"/>
                  </a:schemeClr>
                </a:solidFill>
              </a:ln>
            </c:spPr>
          </c:marker>
          <c:xVal>
            <c:strRef>
              <c:f>'all methods'!$H$17:$H$28</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xVal>
          <c:yVal>
            <c:numRef>
              <c:f>'all methods'!$J$17:$J$28</c:f>
              <c:numCache>
                <c:formatCode>#,##0</c:formatCode>
                <c:ptCount val="12"/>
                <c:pt idx="0">
                  <c:v>4776.9951749088805</c:v>
                </c:pt>
                <c:pt idx="1">
                  <c:v>3889.8225747281008</c:v>
                </c:pt>
                <c:pt idx="2">
                  <c:v>3537.2430123336762</c:v>
                </c:pt>
                <c:pt idx="3">
                  <c:v>2296.3461109195327</c:v>
                </c:pt>
                <c:pt idx="4">
                  <c:v>1440.6538288096856</c:v>
                </c:pt>
                <c:pt idx="5">
                  <c:v>0</c:v>
                </c:pt>
                <c:pt idx="6">
                  <c:v>0</c:v>
                </c:pt>
                <c:pt idx="7">
                  <c:v>0</c:v>
                </c:pt>
                <c:pt idx="8">
                  <c:v>1248.9100732867453</c:v>
                </c:pt>
                <c:pt idx="9">
                  <c:v>2242.5433854892144</c:v>
                </c:pt>
                <c:pt idx="10">
                  <c:v>3613.9405145428536</c:v>
                </c:pt>
                <c:pt idx="11">
                  <c:v>4505.1197006599323</c:v>
                </c:pt>
              </c:numCache>
            </c:numRef>
          </c:yVal>
          <c:smooth val="1"/>
        </c:ser>
        <c:ser>
          <c:idx val="2"/>
          <c:order val="2"/>
          <c:tx>
            <c:strRef>
              <c:f>'all methods'!$K$16</c:f>
              <c:strCache>
                <c:ptCount val="1"/>
                <c:pt idx="0">
                  <c:v>Annual marginal GHGIF</c:v>
                </c:pt>
              </c:strCache>
            </c:strRef>
          </c:tx>
          <c:spPr>
            <a:ln>
              <a:solidFill>
                <a:srgbClr val="FF0000"/>
              </a:solidFill>
            </a:ln>
          </c:spPr>
          <c:marker>
            <c:symbol val="square"/>
            <c:size val="4"/>
            <c:spPr>
              <a:solidFill>
                <a:srgbClr val="FF0000"/>
              </a:solidFill>
              <a:ln>
                <a:solidFill>
                  <a:srgbClr val="FF0000"/>
                </a:solidFill>
              </a:ln>
            </c:spPr>
          </c:marker>
          <c:xVal>
            <c:strRef>
              <c:f>'all methods'!$H$17:$H$28</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xVal>
          <c:yVal>
            <c:numRef>
              <c:f>'all methods'!$K$17:$K$28</c:f>
              <c:numCache>
                <c:formatCode>#,##0</c:formatCode>
                <c:ptCount val="12"/>
                <c:pt idx="0">
                  <c:v>4409.8960383148951</c:v>
                </c:pt>
                <c:pt idx="1">
                  <c:v>3590.900248788405</c:v>
                </c:pt>
                <c:pt idx="2">
                  <c:v>3265.4154704991674</c:v>
                </c:pt>
                <c:pt idx="3">
                  <c:v>2119.8781339227612</c:v>
                </c:pt>
                <c:pt idx="4">
                  <c:v>1329.9434853149514</c:v>
                </c:pt>
                <c:pt idx="5">
                  <c:v>0</c:v>
                </c:pt>
                <c:pt idx="6">
                  <c:v>0</c:v>
                </c:pt>
                <c:pt idx="7">
                  <c:v>0</c:v>
                </c:pt>
                <c:pt idx="8">
                  <c:v>1152.9347179011625</c:v>
                </c:pt>
                <c:pt idx="9">
                  <c:v>2070.2100021708311</c:v>
                </c:pt>
                <c:pt idx="10">
                  <c:v>3336.2189774646813</c:v>
                </c:pt>
                <c:pt idx="11">
                  <c:v>4158.9134576535507</c:v>
                </c:pt>
              </c:numCache>
            </c:numRef>
          </c:yVal>
          <c:smooth val="1"/>
        </c:ser>
        <c:ser>
          <c:idx val="3"/>
          <c:order val="3"/>
          <c:tx>
            <c:strRef>
              <c:f>'all methods'!$L$16</c:f>
              <c:strCache>
                <c:ptCount val="1"/>
                <c:pt idx="0">
                  <c:v>Monthly GHGIF based on ICF estimates</c:v>
                </c:pt>
              </c:strCache>
            </c:strRef>
          </c:tx>
          <c:spPr>
            <a:ln>
              <a:solidFill>
                <a:srgbClr val="92D050"/>
              </a:solidFill>
            </a:ln>
          </c:spPr>
          <c:marker>
            <c:symbol val="square"/>
            <c:size val="4"/>
            <c:spPr>
              <a:solidFill>
                <a:srgbClr val="92D050"/>
              </a:solidFill>
              <a:ln>
                <a:solidFill>
                  <a:srgbClr val="92D050"/>
                </a:solidFill>
              </a:ln>
            </c:spPr>
          </c:marker>
          <c:xVal>
            <c:strRef>
              <c:f>'all methods'!$H$17:$H$28</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xVal>
          <c:yVal>
            <c:numRef>
              <c:f>'all methods'!$L$17:$L$28</c:f>
              <c:numCache>
                <c:formatCode>#,##0</c:formatCode>
                <c:ptCount val="12"/>
                <c:pt idx="0">
                  <c:v>2668.5283390870286</c:v>
                </c:pt>
                <c:pt idx="1">
                  <c:v>2172.9353693308713</c:v>
                </c:pt>
                <c:pt idx="2">
                  <c:v>1975.9771310277781</c:v>
                </c:pt>
                <c:pt idx="3">
                  <c:v>1282.7864481688416</c:v>
                </c:pt>
                <c:pt idx="4">
                  <c:v>804.77903540403213</c:v>
                </c:pt>
                <c:pt idx="5">
                  <c:v>0</c:v>
                </c:pt>
                <c:pt idx="6">
                  <c:v>0</c:v>
                </c:pt>
                <c:pt idx="7">
                  <c:v>0</c:v>
                </c:pt>
                <c:pt idx="8">
                  <c:v>787.49009547144476</c:v>
                </c:pt>
                <c:pt idx="9">
                  <c:v>1252.7311325836299</c:v>
                </c:pt>
                <c:pt idx="10">
                  <c:v>2018.8219426066967</c:v>
                </c:pt>
                <c:pt idx="11">
                  <c:v>2516.6530741617535</c:v>
                </c:pt>
              </c:numCache>
            </c:numRef>
          </c:yVal>
          <c:smooth val="1"/>
        </c:ser>
        <c:ser>
          <c:idx val="4"/>
          <c:order val="4"/>
          <c:tx>
            <c:strRef>
              <c:f>'all methods'!$M$16</c:f>
              <c:strCache>
                <c:ptCount val="1"/>
                <c:pt idx="0">
                  <c:v> Seasonal GHGIF based on reported data</c:v>
                </c:pt>
              </c:strCache>
            </c:strRef>
          </c:tx>
          <c:spPr>
            <a:ln>
              <a:solidFill>
                <a:sysClr val="windowText" lastClr="000000"/>
              </a:solidFill>
            </a:ln>
          </c:spPr>
          <c:marker>
            <c:symbol val="triangle"/>
            <c:size val="10"/>
            <c:spPr>
              <a:solidFill>
                <a:schemeClr val="tx1"/>
              </a:solidFill>
              <a:ln>
                <a:solidFill>
                  <a:sysClr val="windowText" lastClr="000000"/>
                </a:solidFill>
              </a:ln>
            </c:spPr>
          </c:marker>
          <c:xVal>
            <c:strRef>
              <c:f>'all methods'!$H$17:$H$28</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xVal>
          <c:yVal>
            <c:numRef>
              <c:f>'all methods'!$M$17:$M$28</c:f>
              <c:numCache>
                <c:formatCode>#,##0</c:formatCode>
                <c:ptCount val="12"/>
                <c:pt idx="0">
                  <c:v>2781.4819195774862</c:v>
                </c:pt>
                <c:pt idx="1">
                  <c:v>2264.9114696200077</c:v>
                </c:pt>
                <c:pt idx="2">
                  <c:v>2735.7002607703798</c:v>
                </c:pt>
                <c:pt idx="3">
                  <c:v>1775.9918197752052</c:v>
                </c:pt>
                <c:pt idx="4">
                  <c:v>1114.2002518380336</c:v>
                </c:pt>
                <c:pt idx="5">
                  <c:v>0</c:v>
                </c:pt>
                <c:pt idx="6">
                  <c:v>0</c:v>
                </c:pt>
                <c:pt idx="7">
                  <c:v>0</c:v>
                </c:pt>
                <c:pt idx="8">
                  <c:v>946.21856783990791</c:v>
                </c:pt>
                <c:pt idx="9">
                  <c:v>1734.3808449350074</c:v>
                </c:pt>
                <c:pt idx="10">
                  <c:v>2104.2747232461347</c:v>
                </c:pt>
                <c:pt idx="11">
                  <c:v>2623.1780720098704</c:v>
                </c:pt>
              </c:numCache>
            </c:numRef>
          </c:yVal>
          <c:smooth val="1"/>
        </c:ser>
        <c:axId val="69800704"/>
        <c:axId val="69802624"/>
      </c:scatterChart>
      <c:valAx>
        <c:axId val="69800704"/>
        <c:scaling>
          <c:orientation val="minMax"/>
          <c:max val="12"/>
          <c:min val="1"/>
        </c:scaling>
        <c:axPos val="b"/>
        <c:title>
          <c:tx>
            <c:rich>
              <a:bodyPr/>
              <a:lstStyle/>
              <a:p>
                <a:pPr>
                  <a:defRPr/>
                </a:pPr>
                <a:r>
                  <a:rPr lang="en-US"/>
                  <a:t>Month</a:t>
                </a:r>
              </a:p>
            </c:rich>
          </c:tx>
        </c:title>
        <c:majorTickMark val="none"/>
        <c:tickLblPos val="nextTo"/>
        <c:crossAx val="69802624"/>
        <c:crosses val="autoZero"/>
        <c:crossBetween val="midCat"/>
        <c:majorUnit val="1"/>
      </c:valAx>
      <c:valAx>
        <c:axId val="69802624"/>
        <c:scaling>
          <c:orientation val="minMax"/>
          <c:max val="5000"/>
          <c:min val="0"/>
        </c:scaling>
        <c:axPos val="l"/>
        <c:majorGridlines/>
        <c:title>
          <c:tx>
            <c:rich>
              <a:bodyPr/>
              <a:lstStyle/>
              <a:p>
                <a:pPr>
                  <a:defRPr/>
                </a:pPr>
                <a:r>
                  <a:rPr lang="en-US"/>
                  <a:t>Ton  CO2eq</a:t>
                </a:r>
              </a:p>
            </c:rich>
          </c:tx>
        </c:title>
        <c:numFmt formatCode="#,##0" sourceLinked="1"/>
        <c:majorTickMark val="none"/>
        <c:tickLblPos val="nextTo"/>
        <c:crossAx val="69800704"/>
        <c:crosses val="autoZero"/>
        <c:crossBetween val="midCat"/>
        <c:majorUnit val="500"/>
      </c:valAx>
    </c:plotArea>
    <c:legend>
      <c:legendPos val="t"/>
      <c:layout>
        <c:manualLayout>
          <c:xMode val="edge"/>
          <c:yMode val="edge"/>
          <c:x val="7.2777104784978799E-2"/>
          <c:y val="2.9126128540215172E-2"/>
          <c:w val="0.87722272696682169"/>
          <c:h val="8.7258574844374839E-2"/>
        </c:manualLayout>
      </c:layout>
    </c:legend>
    <c:plotVisOnly val="1"/>
  </c:chart>
  <c:spPr>
    <a:solidFill>
      <a:schemeClr val="lt1"/>
    </a:solidFill>
    <a:ln w="25400" cap="flat" cmpd="sng" algn="ctr">
      <a:solidFill>
        <a:schemeClr val="tx1">
          <a:lumMod val="50000"/>
          <a:lumOff val="50000"/>
        </a:schemeClr>
      </a:solidFill>
      <a:prstDash val="solid"/>
    </a:ln>
    <a:effectLst/>
  </c:spPr>
  <c:txPr>
    <a:bodyPr/>
    <a:lstStyle/>
    <a:p>
      <a:pPr>
        <a:defRPr sz="800" b="0">
          <a:solidFill>
            <a:schemeClr val="dk1"/>
          </a:solidFill>
          <a:latin typeface="+mn-lt"/>
          <a:ea typeface="+mn-ea"/>
          <a:cs typeface="+mn-cs"/>
        </a:defRPr>
      </a:pPr>
      <a:endParaRPr lang="en-US"/>
    </a:p>
  </c:txPr>
  <c:externalData r:id="rId1"/>
</c:chartSpace>
</file>

<file path=word/charts/chart27.xml><?xml version="1.0" encoding="utf-8"?>
<c:chartSpace xmlns:c="http://schemas.openxmlformats.org/drawingml/2006/chart" xmlns:a="http://schemas.openxmlformats.org/drawingml/2006/main" xmlns:r="http://schemas.openxmlformats.org/officeDocument/2006/relationships">
  <c:date1904 val="1"/>
  <c:lang val="en-US"/>
  <c:chart>
    <c:autoTitleDeleted val="1"/>
    <c:plotArea>
      <c:layout/>
      <c:scatterChart>
        <c:scatterStyle val="smoothMarker"/>
        <c:ser>
          <c:idx val="0"/>
          <c:order val="0"/>
          <c:tx>
            <c:strRef>
              <c:f>'all methods'!$I$2</c:f>
              <c:strCache>
                <c:ptCount val="1"/>
                <c:pt idx="0">
                  <c:v>GHGIFA</c:v>
                </c:pt>
              </c:strCache>
            </c:strRef>
          </c:tx>
          <c:spPr>
            <a:ln>
              <a:solidFill>
                <a:schemeClr val="tx2">
                  <a:lumMod val="60000"/>
                  <a:lumOff val="40000"/>
                </a:schemeClr>
              </a:solidFill>
            </a:ln>
          </c:spPr>
          <c:marker>
            <c:symbol val="square"/>
            <c:size val="4"/>
            <c:spPr>
              <a:solidFill>
                <a:schemeClr val="tx2">
                  <a:lumMod val="60000"/>
                  <a:lumOff val="40000"/>
                </a:schemeClr>
              </a:solidFill>
              <a:ln>
                <a:solidFill>
                  <a:schemeClr val="tx2">
                    <a:lumMod val="60000"/>
                    <a:lumOff val="40000"/>
                  </a:schemeClr>
                </a:solidFill>
              </a:ln>
            </c:spPr>
          </c:marker>
          <c:xVal>
            <c:strRef>
              <c:f>'all methods'!$H$3:$H$14</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xVal>
          <c:yVal>
            <c:numRef>
              <c:f>'all methods'!$I$3:$I$14</c:f>
              <c:numCache>
                <c:formatCode>#,##0</c:formatCode>
                <c:ptCount val="12"/>
                <c:pt idx="0">
                  <c:v>526.18396577003102</c:v>
                </c:pt>
                <c:pt idx="1">
                  <c:v>435.80340035601722</c:v>
                </c:pt>
                <c:pt idx="2">
                  <c:v>383.58904344558283</c:v>
                </c:pt>
                <c:pt idx="3">
                  <c:v>275.86585234346103</c:v>
                </c:pt>
                <c:pt idx="4">
                  <c:v>192.13640144065741</c:v>
                </c:pt>
                <c:pt idx="5">
                  <c:v>0</c:v>
                </c:pt>
                <c:pt idx="6">
                  <c:v>0</c:v>
                </c:pt>
                <c:pt idx="7">
                  <c:v>0</c:v>
                </c:pt>
                <c:pt idx="8">
                  <c:v>147.44339832327384</c:v>
                </c:pt>
                <c:pt idx="9">
                  <c:v>259.57994578330181</c:v>
                </c:pt>
                <c:pt idx="10">
                  <c:v>373.02185216609024</c:v>
                </c:pt>
                <c:pt idx="11">
                  <c:v>471.29673106537177</c:v>
                </c:pt>
              </c:numCache>
            </c:numRef>
          </c:yVal>
          <c:smooth val="1"/>
        </c:ser>
        <c:ser>
          <c:idx val="1"/>
          <c:order val="1"/>
          <c:tx>
            <c:strRef>
              <c:f>'all methods'!$J$2</c:f>
              <c:strCache>
                <c:ptCount val="1"/>
                <c:pt idx="0">
                  <c:v>GHGIFM</c:v>
                </c:pt>
              </c:strCache>
            </c:strRef>
          </c:tx>
          <c:spPr>
            <a:ln>
              <a:solidFill>
                <a:schemeClr val="tx2">
                  <a:lumMod val="20000"/>
                  <a:lumOff val="80000"/>
                </a:schemeClr>
              </a:solidFill>
            </a:ln>
          </c:spPr>
          <c:marker>
            <c:symbol val="square"/>
            <c:size val="4"/>
            <c:spPr>
              <a:solidFill>
                <a:schemeClr val="tx2">
                  <a:lumMod val="20000"/>
                  <a:lumOff val="80000"/>
                </a:schemeClr>
              </a:solidFill>
              <a:ln>
                <a:solidFill>
                  <a:schemeClr val="tx2">
                    <a:lumMod val="20000"/>
                    <a:lumOff val="80000"/>
                  </a:schemeClr>
                </a:solidFill>
              </a:ln>
            </c:spPr>
          </c:marker>
          <c:xVal>
            <c:strRef>
              <c:f>'all methods'!$H$3:$H$14</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xVal>
          <c:yVal>
            <c:numRef>
              <c:f>'all methods'!$J$3:$J$14</c:f>
              <c:numCache>
                <c:formatCode>#,##0</c:formatCode>
                <c:ptCount val="12"/>
                <c:pt idx="0">
                  <c:v>11049.863281170648</c:v>
                </c:pt>
                <c:pt idx="1">
                  <c:v>9151.8714074763629</c:v>
                </c:pt>
                <c:pt idx="2">
                  <c:v>8055.3699123572424</c:v>
                </c:pt>
                <c:pt idx="3">
                  <c:v>5793.1828992126793</c:v>
                </c:pt>
                <c:pt idx="4">
                  <c:v>4034.8644302538055</c:v>
                </c:pt>
                <c:pt idx="5">
                  <c:v>0</c:v>
                </c:pt>
                <c:pt idx="6">
                  <c:v>0</c:v>
                </c:pt>
                <c:pt idx="7">
                  <c:v>0</c:v>
                </c:pt>
                <c:pt idx="8">
                  <c:v>3096.3113647887512</c:v>
                </c:pt>
                <c:pt idx="9">
                  <c:v>5451.1788614493353</c:v>
                </c:pt>
                <c:pt idx="10">
                  <c:v>7833.4588954878982</c:v>
                </c:pt>
                <c:pt idx="11">
                  <c:v>9897.2313523728171</c:v>
                </c:pt>
              </c:numCache>
            </c:numRef>
          </c:yVal>
          <c:smooth val="1"/>
        </c:ser>
        <c:ser>
          <c:idx val="2"/>
          <c:order val="2"/>
          <c:tx>
            <c:strRef>
              <c:f>'all methods'!$K$2</c:f>
              <c:strCache>
                <c:ptCount val="1"/>
                <c:pt idx="0">
                  <c:v>Annual marginal GHGIF</c:v>
                </c:pt>
              </c:strCache>
            </c:strRef>
          </c:tx>
          <c:spPr>
            <a:ln>
              <a:solidFill>
                <a:sysClr val="windowText" lastClr="000000"/>
              </a:solidFill>
            </a:ln>
          </c:spPr>
          <c:marker>
            <c:symbol val="triangle"/>
            <c:size val="10"/>
            <c:spPr>
              <a:solidFill>
                <a:schemeClr val="tx1"/>
              </a:solidFill>
              <a:ln>
                <a:solidFill>
                  <a:sysClr val="windowText" lastClr="000000"/>
                </a:solidFill>
              </a:ln>
            </c:spPr>
          </c:marker>
          <c:xVal>
            <c:strRef>
              <c:f>'all methods'!$H$3:$H$14</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xVal>
          <c:yVal>
            <c:numRef>
              <c:f>'all methods'!$K$3:$K$14</c:f>
              <c:numCache>
                <c:formatCode>#,##0</c:formatCode>
                <c:ptCount val="12"/>
                <c:pt idx="0">
                  <c:v>430.5141538118433</c:v>
                </c:pt>
                <c:pt idx="1">
                  <c:v>356.56641847310487</c:v>
                </c:pt>
                <c:pt idx="2">
                  <c:v>313.84558100093165</c:v>
                </c:pt>
                <c:pt idx="3">
                  <c:v>225.70842464464982</c:v>
                </c:pt>
                <c:pt idx="4">
                  <c:v>157.20251026962873</c:v>
                </c:pt>
                <c:pt idx="5">
                  <c:v>0</c:v>
                </c:pt>
                <c:pt idx="6">
                  <c:v>0</c:v>
                </c:pt>
                <c:pt idx="7">
                  <c:v>0</c:v>
                </c:pt>
                <c:pt idx="8">
                  <c:v>120.63550771904221</c:v>
                </c:pt>
                <c:pt idx="9">
                  <c:v>212.38359200451956</c:v>
                </c:pt>
                <c:pt idx="10">
                  <c:v>305.19969722680128</c:v>
                </c:pt>
                <c:pt idx="11">
                  <c:v>385.60641632621326</c:v>
                </c:pt>
              </c:numCache>
            </c:numRef>
          </c:yVal>
          <c:smooth val="1"/>
        </c:ser>
        <c:ser>
          <c:idx val="3"/>
          <c:order val="3"/>
          <c:tx>
            <c:strRef>
              <c:f>'all methods'!$L$2</c:f>
              <c:strCache>
                <c:ptCount val="1"/>
                <c:pt idx="0">
                  <c:v>Monthly GHGIF based on ICF estimates</c:v>
                </c:pt>
              </c:strCache>
            </c:strRef>
          </c:tx>
          <c:spPr>
            <a:ln>
              <a:solidFill>
                <a:srgbClr val="92D050"/>
              </a:solidFill>
            </a:ln>
          </c:spPr>
          <c:marker>
            <c:symbol val="square"/>
            <c:size val="4"/>
            <c:spPr>
              <a:solidFill>
                <a:srgbClr val="92D050"/>
              </a:solidFill>
              <a:ln>
                <a:solidFill>
                  <a:srgbClr val="92D050"/>
                </a:solidFill>
              </a:ln>
            </c:spPr>
          </c:marker>
          <c:xVal>
            <c:strRef>
              <c:f>'all methods'!$H$3:$H$14</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xVal>
          <c:yVal>
            <c:numRef>
              <c:f>'all methods'!$L$3:$L$14</c:f>
              <c:numCache>
                <c:formatCode>#,##0</c:formatCode>
                <c:ptCount val="12"/>
                <c:pt idx="0">
                  <c:v>10643.266580348349</c:v>
                </c:pt>
                <c:pt idx="1">
                  <c:v>8815.1142344739856</c:v>
                </c:pt>
                <c:pt idx="2">
                  <c:v>7758.9601969674741</c:v>
                </c:pt>
                <c:pt idx="3">
                  <c:v>1554.8802586631432</c:v>
                </c:pt>
                <c:pt idx="4">
                  <c:v>1458.4899563904451</c:v>
                </c:pt>
                <c:pt idx="5">
                  <c:v>0</c:v>
                </c:pt>
                <c:pt idx="6">
                  <c:v>0</c:v>
                </c:pt>
                <c:pt idx="7">
                  <c:v>0</c:v>
                </c:pt>
                <c:pt idx="8">
                  <c:v>308.2907419486632</c:v>
                </c:pt>
                <c:pt idx="9">
                  <c:v>141.58906133634633</c:v>
                </c:pt>
                <c:pt idx="10">
                  <c:v>2136.3978805876081</c:v>
                </c:pt>
                <c:pt idx="11">
                  <c:v>6790.9574430783114</c:v>
                </c:pt>
              </c:numCache>
            </c:numRef>
          </c:yVal>
          <c:smooth val="1"/>
        </c:ser>
        <c:axId val="69857664"/>
        <c:axId val="69859584"/>
      </c:scatterChart>
      <c:valAx>
        <c:axId val="69857664"/>
        <c:scaling>
          <c:orientation val="minMax"/>
          <c:max val="12"/>
          <c:min val="1"/>
        </c:scaling>
        <c:axPos val="b"/>
        <c:title>
          <c:tx>
            <c:rich>
              <a:bodyPr/>
              <a:lstStyle/>
              <a:p>
                <a:pPr>
                  <a:defRPr/>
                </a:pPr>
                <a:r>
                  <a:rPr lang="en-US"/>
                  <a:t>Month</a:t>
                </a:r>
              </a:p>
            </c:rich>
          </c:tx>
        </c:title>
        <c:majorTickMark val="none"/>
        <c:tickLblPos val="nextTo"/>
        <c:crossAx val="69859584"/>
        <c:crosses val="autoZero"/>
        <c:crossBetween val="midCat"/>
        <c:majorUnit val="1"/>
      </c:valAx>
      <c:valAx>
        <c:axId val="69859584"/>
        <c:scaling>
          <c:orientation val="minMax"/>
          <c:max val="12000"/>
          <c:min val="0"/>
        </c:scaling>
        <c:axPos val="l"/>
        <c:majorGridlines/>
        <c:title>
          <c:tx>
            <c:rich>
              <a:bodyPr/>
              <a:lstStyle/>
              <a:p>
                <a:pPr>
                  <a:defRPr/>
                </a:pPr>
                <a:r>
                  <a:rPr lang="en-US"/>
                  <a:t>Tonne  CO2eq</a:t>
                </a:r>
              </a:p>
            </c:rich>
          </c:tx>
        </c:title>
        <c:numFmt formatCode="#,##0" sourceLinked="1"/>
        <c:majorTickMark val="none"/>
        <c:tickLblPos val="nextTo"/>
        <c:crossAx val="69857664"/>
        <c:crosses val="autoZero"/>
        <c:crossBetween val="midCat"/>
        <c:majorUnit val="1000"/>
      </c:valAx>
    </c:plotArea>
    <c:legend>
      <c:legendPos val="t"/>
      <c:layout>
        <c:manualLayout>
          <c:xMode val="edge"/>
          <c:yMode val="edge"/>
          <c:x val="0.11224291675079075"/>
          <c:y val="2.1232015500680254E-2"/>
          <c:w val="0.85919829732821906"/>
          <c:h val="8.9680813785711327E-2"/>
        </c:manualLayout>
      </c:layout>
    </c:legend>
    <c:plotVisOnly val="1"/>
  </c:chart>
  <c:spPr>
    <a:solidFill>
      <a:schemeClr val="lt1"/>
    </a:solidFill>
    <a:ln w="25400" cap="flat" cmpd="sng" algn="ctr">
      <a:solidFill>
        <a:schemeClr val="tx1">
          <a:lumMod val="50000"/>
          <a:lumOff val="50000"/>
        </a:schemeClr>
      </a:solidFill>
      <a:prstDash val="solid"/>
    </a:ln>
    <a:effectLst/>
  </c:spPr>
  <c:txPr>
    <a:bodyPr/>
    <a:lstStyle/>
    <a:p>
      <a:pPr>
        <a:defRPr sz="800" b="0">
          <a:solidFill>
            <a:schemeClr val="dk1"/>
          </a:solidFill>
          <a:latin typeface="+mn-lt"/>
          <a:ea typeface="+mn-ea"/>
          <a:cs typeface="+mn-cs"/>
        </a:defRPr>
      </a:pPr>
      <a:endParaRPr lang="en-US"/>
    </a:p>
  </c:txPr>
  <c:externalData r:id="rId1"/>
</c:chartSpace>
</file>

<file path=word/charts/chart28.xml><?xml version="1.0" encoding="utf-8"?>
<c:chartSpace xmlns:c="http://schemas.openxmlformats.org/drawingml/2006/chart" xmlns:a="http://schemas.openxmlformats.org/drawingml/2006/main" xmlns:r="http://schemas.openxmlformats.org/officeDocument/2006/relationships">
  <c:date1904 val="1"/>
  <c:lang val="en-US"/>
  <c:chart>
    <c:autoTitleDeleted val="1"/>
    <c:plotArea>
      <c:layout>
        <c:manualLayout>
          <c:layoutTarget val="inner"/>
          <c:xMode val="edge"/>
          <c:yMode val="edge"/>
          <c:x val="0.10210876803551609"/>
          <c:y val="0.12234910277324652"/>
          <c:w val="0.8672022193082437"/>
          <c:h val="0.77161500815661765"/>
        </c:manualLayout>
      </c:layout>
      <c:barChart>
        <c:barDir val="col"/>
        <c:grouping val="clustered"/>
        <c:ser>
          <c:idx val="0"/>
          <c:order val="0"/>
          <c:tx>
            <c:strRef>
              <c:f>NS!$F$2</c:f>
              <c:strCache>
                <c:ptCount val="1"/>
                <c:pt idx="0">
                  <c:v>2004</c:v>
                </c:pt>
              </c:strCache>
            </c:strRef>
          </c:tx>
          <c:spPr>
            <a:solidFill>
              <a:srgbClr val="9999FF"/>
            </a:solidFill>
            <a:ln w="12700">
              <a:solidFill>
                <a:srgbClr val="000000"/>
              </a:solidFill>
              <a:prstDash val="solid"/>
            </a:ln>
          </c:spPr>
          <c:cat>
            <c:strRef>
              <c:f>NS!$E$3:$E$14</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NS!$F$3:$F$14</c:f>
              <c:numCache>
                <c:formatCode>#,##0</c:formatCode>
                <c:ptCount val="12"/>
                <c:pt idx="0">
                  <c:v>109852</c:v>
                </c:pt>
                <c:pt idx="1">
                  <c:v>99221</c:v>
                </c:pt>
                <c:pt idx="2">
                  <c:v>94778</c:v>
                </c:pt>
                <c:pt idx="3">
                  <c:v>91721</c:v>
                </c:pt>
                <c:pt idx="4">
                  <c:v>8873</c:v>
                </c:pt>
                <c:pt idx="5">
                  <c:v>59606</c:v>
                </c:pt>
                <c:pt idx="6">
                  <c:v>76203</c:v>
                </c:pt>
                <c:pt idx="7">
                  <c:v>63098</c:v>
                </c:pt>
                <c:pt idx="8">
                  <c:v>95731</c:v>
                </c:pt>
                <c:pt idx="9">
                  <c:v>94778</c:v>
                </c:pt>
                <c:pt idx="10">
                  <c:v>91721</c:v>
                </c:pt>
                <c:pt idx="11">
                  <c:v>109852</c:v>
                </c:pt>
              </c:numCache>
            </c:numRef>
          </c:val>
        </c:ser>
        <c:ser>
          <c:idx val="1"/>
          <c:order val="1"/>
          <c:tx>
            <c:strRef>
              <c:f>NS!$G$2</c:f>
              <c:strCache>
                <c:ptCount val="1"/>
                <c:pt idx="0">
                  <c:v>2005</c:v>
                </c:pt>
              </c:strCache>
            </c:strRef>
          </c:tx>
          <c:spPr>
            <a:solidFill>
              <a:srgbClr val="993366"/>
            </a:solidFill>
            <a:ln w="12700">
              <a:solidFill>
                <a:srgbClr val="000000"/>
              </a:solidFill>
              <a:prstDash val="solid"/>
            </a:ln>
          </c:spPr>
          <c:cat>
            <c:strRef>
              <c:f>NS!$E$3:$E$14</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NS!$G$3:$G$14</c:f>
              <c:numCache>
                <c:formatCode>#,##0</c:formatCode>
                <c:ptCount val="12"/>
                <c:pt idx="0">
                  <c:v>25052</c:v>
                </c:pt>
                <c:pt idx="1">
                  <c:v>10775</c:v>
                </c:pt>
                <c:pt idx="2">
                  <c:v>31784</c:v>
                </c:pt>
                <c:pt idx="3">
                  <c:v>34424</c:v>
                </c:pt>
                <c:pt idx="4">
                  <c:v>39334</c:v>
                </c:pt>
                <c:pt idx="5">
                  <c:v>62259</c:v>
                </c:pt>
                <c:pt idx="6">
                  <c:v>66710</c:v>
                </c:pt>
                <c:pt idx="7">
                  <c:v>68126</c:v>
                </c:pt>
                <c:pt idx="8">
                  <c:v>42025</c:v>
                </c:pt>
                <c:pt idx="9">
                  <c:v>44001</c:v>
                </c:pt>
                <c:pt idx="10">
                  <c:v>23091</c:v>
                </c:pt>
                <c:pt idx="11">
                  <c:v>24729</c:v>
                </c:pt>
              </c:numCache>
            </c:numRef>
          </c:val>
        </c:ser>
        <c:ser>
          <c:idx val="2"/>
          <c:order val="2"/>
          <c:tx>
            <c:strRef>
              <c:f>NS!$H$2</c:f>
              <c:strCache>
                <c:ptCount val="1"/>
                <c:pt idx="0">
                  <c:v>2006</c:v>
                </c:pt>
              </c:strCache>
            </c:strRef>
          </c:tx>
          <c:spPr>
            <a:solidFill>
              <a:schemeClr val="lt1"/>
            </a:solidFill>
            <a:ln w="6350" cap="flat" cmpd="sng" algn="ctr">
              <a:solidFill>
                <a:schemeClr val="tx1"/>
              </a:solidFill>
              <a:prstDash val="solid"/>
            </a:ln>
            <a:effectLst/>
          </c:spPr>
          <c:cat>
            <c:strRef>
              <c:f>NS!$E$3:$E$14</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NS!$H$3:$H$14</c:f>
              <c:numCache>
                <c:formatCode>#,##0</c:formatCode>
                <c:ptCount val="12"/>
                <c:pt idx="0">
                  <c:v>36528</c:v>
                </c:pt>
                <c:pt idx="1">
                  <c:v>16191</c:v>
                </c:pt>
                <c:pt idx="2">
                  <c:v>11615</c:v>
                </c:pt>
                <c:pt idx="3">
                  <c:v>5698</c:v>
                </c:pt>
                <c:pt idx="4">
                  <c:v>98394</c:v>
                </c:pt>
                <c:pt idx="5">
                  <c:v>83878</c:v>
                </c:pt>
                <c:pt idx="6">
                  <c:v>61483</c:v>
                </c:pt>
                <c:pt idx="7">
                  <c:v>68788</c:v>
                </c:pt>
                <c:pt idx="8">
                  <c:v>57122</c:v>
                </c:pt>
                <c:pt idx="9">
                  <c:v>17489</c:v>
                </c:pt>
                <c:pt idx="10">
                  <c:v>34320</c:v>
                </c:pt>
                <c:pt idx="11">
                  <c:v>55302</c:v>
                </c:pt>
              </c:numCache>
            </c:numRef>
          </c:val>
        </c:ser>
        <c:ser>
          <c:idx val="3"/>
          <c:order val="3"/>
          <c:tx>
            <c:strRef>
              <c:f>NS!$I$2</c:f>
              <c:strCache>
                <c:ptCount val="1"/>
                <c:pt idx="0">
                  <c:v>2007</c:v>
                </c:pt>
              </c:strCache>
            </c:strRef>
          </c:tx>
          <c:spPr>
            <a:solidFill>
              <a:srgbClr val="CCFFFF"/>
            </a:solidFill>
            <a:ln w="12700">
              <a:solidFill>
                <a:srgbClr val="000000"/>
              </a:solidFill>
              <a:prstDash val="solid"/>
            </a:ln>
          </c:spPr>
          <c:cat>
            <c:strRef>
              <c:f>NS!$E$3:$E$14</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NS!$I$3:$I$14</c:f>
              <c:numCache>
                <c:formatCode>#,##0</c:formatCode>
                <c:ptCount val="12"/>
                <c:pt idx="0">
                  <c:v>30370</c:v>
                </c:pt>
                <c:pt idx="1">
                  <c:v>51251</c:v>
                </c:pt>
                <c:pt idx="2">
                  <c:v>52757</c:v>
                </c:pt>
                <c:pt idx="3">
                  <c:v>32477</c:v>
                </c:pt>
                <c:pt idx="4">
                  <c:v>77444</c:v>
                </c:pt>
                <c:pt idx="5">
                  <c:v>65785</c:v>
                </c:pt>
                <c:pt idx="6">
                  <c:v>64510</c:v>
                </c:pt>
                <c:pt idx="7">
                  <c:v>71827</c:v>
                </c:pt>
                <c:pt idx="8">
                  <c:v>57122</c:v>
                </c:pt>
                <c:pt idx="9">
                  <c:v>42134</c:v>
                </c:pt>
                <c:pt idx="10">
                  <c:v>28641</c:v>
                </c:pt>
                <c:pt idx="11">
                  <c:v>55302</c:v>
                </c:pt>
              </c:numCache>
            </c:numRef>
          </c:val>
        </c:ser>
        <c:axId val="69977216"/>
        <c:axId val="69978752"/>
      </c:barChart>
      <c:catAx>
        <c:axId val="69977216"/>
        <c:scaling>
          <c:orientation val="minMax"/>
        </c:scaling>
        <c:axPos val="b"/>
        <c:numFmt formatCode="General" sourceLinked="1"/>
        <c:tickLblPos val="nextTo"/>
        <c:spPr>
          <a:ln w="3175">
            <a:solidFill>
              <a:srgbClr val="000000"/>
            </a:solidFill>
            <a:prstDash val="solid"/>
          </a:ln>
        </c:spPr>
        <c:txPr>
          <a:bodyPr rot="0" vert="horz"/>
          <a:lstStyle/>
          <a:p>
            <a:pPr>
              <a:defRPr/>
            </a:pPr>
            <a:endParaRPr lang="en-US"/>
          </a:p>
        </c:txPr>
        <c:crossAx val="69978752"/>
        <c:crosses val="autoZero"/>
        <c:auto val="1"/>
        <c:lblAlgn val="ctr"/>
        <c:lblOffset val="100"/>
        <c:tickLblSkip val="1"/>
        <c:tickMarkSkip val="1"/>
      </c:catAx>
      <c:valAx>
        <c:axId val="69978752"/>
        <c:scaling>
          <c:orientation val="minMax"/>
        </c:scaling>
        <c:axPos val="l"/>
        <c:majorGridlines>
          <c:spPr>
            <a:ln w="3175">
              <a:solidFill>
                <a:srgbClr val="000000"/>
              </a:solidFill>
              <a:prstDash val="solid"/>
            </a:ln>
          </c:spPr>
        </c:majorGridlines>
        <c:title>
          <c:tx>
            <c:rich>
              <a:bodyPr/>
              <a:lstStyle/>
              <a:p>
                <a:pPr>
                  <a:defRPr/>
                </a:pPr>
                <a:r>
                  <a:rPr lang="en-US"/>
                  <a:t>MWh</a:t>
                </a:r>
              </a:p>
            </c:rich>
          </c:tx>
          <c:layout>
            <c:manualLayout>
              <c:xMode val="edge"/>
              <c:yMode val="edge"/>
              <c:x val="6.3466025080199104E-4"/>
              <c:y val="0.48478217187807987"/>
            </c:manualLayout>
          </c:layout>
          <c:spPr>
            <a:noFill/>
            <a:ln w="25400">
              <a:noFill/>
            </a:ln>
          </c:spPr>
        </c:title>
        <c:numFmt formatCode="#,##0" sourceLinked="1"/>
        <c:tickLblPos val="nextTo"/>
        <c:spPr>
          <a:ln w="3175">
            <a:solidFill>
              <a:srgbClr val="000000"/>
            </a:solidFill>
            <a:prstDash val="solid"/>
          </a:ln>
        </c:spPr>
        <c:txPr>
          <a:bodyPr rot="0" vert="horz"/>
          <a:lstStyle/>
          <a:p>
            <a:pPr>
              <a:defRPr/>
            </a:pPr>
            <a:endParaRPr lang="en-US"/>
          </a:p>
        </c:txPr>
        <c:crossAx val="69977216"/>
        <c:crosses val="autoZero"/>
        <c:crossBetween val="between"/>
      </c:valAx>
      <c:spPr>
        <a:gradFill>
          <a:gsLst>
            <a:gs pos="0">
              <a:srgbClr val="1F497D">
                <a:lumMod val="20000"/>
                <a:lumOff val="80000"/>
              </a:srgbClr>
            </a:gs>
            <a:gs pos="50000">
              <a:srgbClr val="4F81BD">
                <a:tint val="44500"/>
                <a:satMod val="160000"/>
              </a:srgbClr>
            </a:gs>
            <a:gs pos="100000">
              <a:srgbClr val="4F81BD">
                <a:tint val="23500"/>
                <a:satMod val="160000"/>
              </a:srgbClr>
            </a:gs>
          </a:gsLst>
          <a:lin ang="5400000" scaled="0"/>
        </a:gradFill>
        <a:ln w="12700">
          <a:solidFill>
            <a:srgbClr val="808080"/>
          </a:solidFill>
          <a:prstDash val="solid"/>
        </a:ln>
      </c:spPr>
    </c:plotArea>
    <c:legend>
      <c:legendPos val="t"/>
      <c:layout>
        <c:manualLayout>
          <c:xMode val="edge"/>
          <c:yMode val="edge"/>
          <c:x val="0.35412128171480189"/>
          <c:y val="3.5329200871167712E-2"/>
          <c:w val="0.28712762467191599"/>
          <c:h val="7.4727201652988545E-2"/>
        </c:manualLayout>
      </c:layout>
      <c:spPr>
        <a:solidFill>
          <a:srgbClr val="FFFFFF"/>
        </a:solidFill>
        <a:ln w="3175">
          <a:noFill/>
          <a:prstDash val="solid"/>
        </a:ln>
      </c:spPr>
    </c:legend>
    <c:plotVisOnly val="1"/>
    <c:dispBlanksAs val="gap"/>
  </c:chart>
  <c:spPr>
    <a:solidFill>
      <a:schemeClr val="lt1"/>
    </a:solidFill>
    <a:ln w="25400" cap="flat" cmpd="sng" algn="ctr">
      <a:solidFill>
        <a:schemeClr val="tx1">
          <a:lumMod val="50000"/>
          <a:lumOff val="50000"/>
        </a:schemeClr>
      </a:solidFill>
      <a:prstDash val="solid"/>
    </a:ln>
    <a:effectLst/>
  </c:spPr>
  <c:txPr>
    <a:bodyPr/>
    <a:lstStyle/>
    <a:p>
      <a:pPr>
        <a:defRPr sz="800">
          <a:solidFill>
            <a:schemeClr val="dk1"/>
          </a:solidFill>
          <a:latin typeface="+mn-lt"/>
          <a:ea typeface="+mn-ea"/>
          <a:cs typeface="+mn-cs"/>
        </a:defRPr>
      </a:pPr>
      <a:endParaRPr lang="en-US"/>
    </a:p>
  </c:txPr>
  <c:externalData r:id="rId1"/>
</c:chartSpace>
</file>

<file path=word/charts/chart29.xml><?xml version="1.0" encoding="utf-8"?>
<c:chartSpace xmlns:c="http://schemas.openxmlformats.org/drawingml/2006/chart" xmlns:a="http://schemas.openxmlformats.org/drawingml/2006/main" xmlns:r="http://schemas.openxmlformats.org/officeDocument/2006/relationships">
  <c:date1904 val="1"/>
  <c:lang val="en-US"/>
  <c:chart>
    <c:autoTitleDeleted val="1"/>
    <c:plotArea>
      <c:layout>
        <c:manualLayout>
          <c:layoutTarget val="inner"/>
          <c:xMode val="edge"/>
          <c:yMode val="edge"/>
          <c:x val="9.8316276987621076E-2"/>
          <c:y val="0.13867238114223945"/>
          <c:w val="0.87018587039202733"/>
          <c:h val="0.56027612986729047"/>
        </c:manualLayout>
      </c:layout>
      <c:barChart>
        <c:barDir val="col"/>
        <c:grouping val="clustered"/>
        <c:ser>
          <c:idx val="0"/>
          <c:order val="0"/>
          <c:tx>
            <c:strRef>
              <c:f>NS!$H$30</c:f>
              <c:strCache>
                <c:ptCount val="1"/>
                <c:pt idx="0">
                  <c:v>Gas</c:v>
                </c:pt>
              </c:strCache>
            </c:strRef>
          </c:tx>
          <c:cat>
            <c:multiLvlStrRef>
              <c:f>NS!$F$31:$G$78</c:f>
              <c:multiLvlStrCache>
                <c:ptCount val="48"/>
                <c:lvl>
                  <c:pt idx="0">
                    <c:v>2004</c:v>
                  </c:pt>
                  <c:pt idx="1">
                    <c:v>2005</c:v>
                  </c:pt>
                  <c:pt idx="2">
                    <c:v>2006</c:v>
                  </c:pt>
                  <c:pt idx="3">
                    <c:v>2007</c:v>
                  </c:pt>
                  <c:pt idx="4">
                    <c:v>2004</c:v>
                  </c:pt>
                  <c:pt idx="5">
                    <c:v>2005</c:v>
                  </c:pt>
                  <c:pt idx="6">
                    <c:v>2006</c:v>
                  </c:pt>
                  <c:pt idx="7">
                    <c:v>2007</c:v>
                  </c:pt>
                  <c:pt idx="8">
                    <c:v>2004</c:v>
                  </c:pt>
                  <c:pt idx="9">
                    <c:v>2005</c:v>
                  </c:pt>
                  <c:pt idx="10">
                    <c:v>2006</c:v>
                  </c:pt>
                  <c:pt idx="11">
                    <c:v>2007</c:v>
                  </c:pt>
                  <c:pt idx="12">
                    <c:v>2004</c:v>
                  </c:pt>
                  <c:pt idx="13">
                    <c:v>2005</c:v>
                  </c:pt>
                  <c:pt idx="14">
                    <c:v>2006</c:v>
                  </c:pt>
                  <c:pt idx="15">
                    <c:v>2007</c:v>
                  </c:pt>
                  <c:pt idx="16">
                    <c:v>2004</c:v>
                  </c:pt>
                  <c:pt idx="17">
                    <c:v>2005</c:v>
                  </c:pt>
                  <c:pt idx="18">
                    <c:v>2006</c:v>
                  </c:pt>
                  <c:pt idx="19">
                    <c:v>2007</c:v>
                  </c:pt>
                  <c:pt idx="20">
                    <c:v>2004</c:v>
                  </c:pt>
                  <c:pt idx="21">
                    <c:v>2005</c:v>
                  </c:pt>
                  <c:pt idx="22">
                    <c:v>2006</c:v>
                  </c:pt>
                  <c:pt idx="23">
                    <c:v>2007</c:v>
                  </c:pt>
                  <c:pt idx="24">
                    <c:v>2004</c:v>
                  </c:pt>
                  <c:pt idx="25">
                    <c:v>2005</c:v>
                  </c:pt>
                  <c:pt idx="26">
                    <c:v>2006</c:v>
                  </c:pt>
                  <c:pt idx="27">
                    <c:v>2007</c:v>
                  </c:pt>
                  <c:pt idx="28">
                    <c:v>2004</c:v>
                  </c:pt>
                  <c:pt idx="29">
                    <c:v>2005</c:v>
                  </c:pt>
                  <c:pt idx="30">
                    <c:v>2006</c:v>
                  </c:pt>
                  <c:pt idx="31">
                    <c:v>2007</c:v>
                  </c:pt>
                  <c:pt idx="32">
                    <c:v>2004</c:v>
                  </c:pt>
                  <c:pt idx="33">
                    <c:v>2005</c:v>
                  </c:pt>
                  <c:pt idx="34">
                    <c:v>2006</c:v>
                  </c:pt>
                  <c:pt idx="35">
                    <c:v>2007</c:v>
                  </c:pt>
                  <c:pt idx="36">
                    <c:v>2004</c:v>
                  </c:pt>
                  <c:pt idx="37">
                    <c:v>2005</c:v>
                  </c:pt>
                  <c:pt idx="38">
                    <c:v>2006</c:v>
                  </c:pt>
                  <c:pt idx="39">
                    <c:v>2007</c:v>
                  </c:pt>
                  <c:pt idx="40">
                    <c:v>2004</c:v>
                  </c:pt>
                  <c:pt idx="41">
                    <c:v>2005</c:v>
                  </c:pt>
                  <c:pt idx="42">
                    <c:v>2006</c:v>
                  </c:pt>
                  <c:pt idx="43">
                    <c:v>2007</c:v>
                  </c:pt>
                  <c:pt idx="44">
                    <c:v>2004</c:v>
                  </c:pt>
                  <c:pt idx="45">
                    <c:v>2005</c:v>
                  </c:pt>
                  <c:pt idx="46">
                    <c:v>2006</c:v>
                  </c:pt>
                  <c:pt idx="47">
                    <c:v>2007</c:v>
                  </c:pt>
                </c:lvl>
                <c:lvl>
                  <c:pt idx="0">
                    <c:v>Jan.</c:v>
                  </c:pt>
                  <c:pt idx="4">
                    <c:v>Feb.</c:v>
                  </c:pt>
                  <c:pt idx="8">
                    <c:v>Mar.</c:v>
                  </c:pt>
                  <c:pt idx="12">
                    <c:v>Apr.</c:v>
                  </c:pt>
                  <c:pt idx="16">
                    <c:v>May</c:v>
                  </c:pt>
                  <c:pt idx="20">
                    <c:v>Jun.</c:v>
                  </c:pt>
                  <c:pt idx="24">
                    <c:v>Jul.</c:v>
                  </c:pt>
                  <c:pt idx="28">
                    <c:v>Aug.</c:v>
                  </c:pt>
                  <c:pt idx="32">
                    <c:v>Sep.</c:v>
                  </c:pt>
                  <c:pt idx="36">
                    <c:v>Oct.</c:v>
                  </c:pt>
                  <c:pt idx="40">
                    <c:v>Nov.</c:v>
                  </c:pt>
                  <c:pt idx="44">
                    <c:v>Dec.</c:v>
                  </c:pt>
                </c:lvl>
              </c:multiLvlStrCache>
            </c:multiLvlStrRef>
          </c:cat>
          <c:val>
            <c:numRef>
              <c:f>NS!$H$31:$H$78</c:f>
              <c:numCache>
                <c:formatCode>General</c:formatCode>
                <c:ptCount val="48"/>
                <c:pt idx="0">
                  <c:v>0</c:v>
                </c:pt>
                <c:pt idx="1">
                  <c:v>56</c:v>
                </c:pt>
                <c:pt idx="2">
                  <c:v>70</c:v>
                </c:pt>
                <c:pt idx="3">
                  <c:v>64</c:v>
                </c:pt>
                <c:pt idx="4">
                  <c:v>0</c:v>
                </c:pt>
                <c:pt idx="5">
                  <c:v>39</c:v>
                </c:pt>
                <c:pt idx="6">
                  <c:v>38</c:v>
                </c:pt>
                <c:pt idx="7">
                  <c:v>80</c:v>
                </c:pt>
                <c:pt idx="8">
                  <c:v>0</c:v>
                </c:pt>
                <c:pt idx="9">
                  <c:v>100</c:v>
                </c:pt>
                <c:pt idx="10">
                  <c:v>100</c:v>
                </c:pt>
                <c:pt idx="11">
                  <c:v>100</c:v>
                </c:pt>
                <c:pt idx="12">
                  <c:v>0</c:v>
                </c:pt>
                <c:pt idx="13">
                  <c:v>74</c:v>
                </c:pt>
                <c:pt idx="14">
                  <c:v>100</c:v>
                </c:pt>
                <c:pt idx="15">
                  <c:v>100</c:v>
                </c:pt>
                <c:pt idx="16">
                  <c:v>0</c:v>
                </c:pt>
                <c:pt idx="17">
                  <c:v>1</c:v>
                </c:pt>
                <c:pt idx="18">
                  <c:v>0</c:v>
                </c:pt>
                <c:pt idx="19">
                  <c:v>4</c:v>
                </c:pt>
                <c:pt idx="20">
                  <c:v>0</c:v>
                </c:pt>
                <c:pt idx="21">
                  <c:v>0</c:v>
                </c:pt>
                <c:pt idx="22">
                  <c:v>0</c:v>
                </c:pt>
                <c:pt idx="23">
                  <c:v>44</c:v>
                </c:pt>
                <c:pt idx="24">
                  <c:v>0</c:v>
                </c:pt>
                <c:pt idx="25">
                  <c:v>0</c:v>
                </c:pt>
                <c:pt idx="26">
                  <c:v>54</c:v>
                </c:pt>
                <c:pt idx="27">
                  <c:v>51</c:v>
                </c:pt>
                <c:pt idx="28">
                  <c:v>0</c:v>
                </c:pt>
                <c:pt idx="29">
                  <c:v>0</c:v>
                </c:pt>
                <c:pt idx="30">
                  <c:v>48</c:v>
                </c:pt>
                <c:pt idx="31">
                  <c:v>46</c:v>
                </c:pt>
                <c:pt idx="32">
                  <c:v>0</c:v>
                </c:pt>
                <c:pt idx="33">
                  <c:v>54</c:v>
                </c:pt>
                <c:pt idx="34">
                  <c:v>66</c:v>
                </c:pt>
                <c:pt idx="35">
                  <c:v>66</c:v>
                </c:pt>
                <c:pt idx="36">
                  <c:v>0</c:v>
                </c:pt>
                <c:pt idx="37">
                  <c:v>57</c:v>
                </c:pt>
                <c:pt idx="38">
                  <c:v>45</c:v>
                </c:pt>
                <c:pt idx="39">
                  <c:v>77</c:v>
                </c:pt>
                <c:pt idx="40">
                  <c:v>0</c:v>
                </c:pt>
                <c:pt idx="41">
                  <c:v>60</c:v>
                </c:pt>
                <c:pt idx="42">
                  <c:v>73</c:v>
                </c:pt>
                <c:pt idx="43">
                  <c:v>68</c:v>
                </c:pt>
                <c:pt idx="44">
                  <c:v>0</c:v>
                </c:pt>
                <c:pt idx="45">
                  <c:v>55</c:v>
                </c:pt>
                <c:pt idx="46">
                  <c:v>100</c:v>
                </c:pt>
                <c:pt idx="47">
                  <c:v>100</c:v>
                </c:pt>
              </c:numCache>
            </c:numRef>
          </c:val>
        </c:ser>
        <c:ser>
          <c:idx val="1"/>
          <c:order val="1"/>
          <c:tx>
            <c:strRef>
              <c:f>NS!$I$30</c:f>
              <c:strCache>
                <c:ptCount val="1"/>
                <c:pt idx="0">
                  <c:v>US Coal Bituminous</c:v>
                </c:pt>
              </c:strCache>
            </c:strRef>
          </c:tx>
          <c:cat>
            <c:multiLvlStrRef>
              <c:f>NS!$F$31:$G$78</c:f>
              <c:multiLvlStrCache>
                <c:ptCount val="48"/>
                <c:lvl>
                  <c:pt idx="0">
                    <c:v>2004</c:v>
                  </c:pt>
                  <c:pt idx="1">
                    <c:v>2005</c:v>
                  </c:pt>
                  <c:pt idx="2">
                    <c:v>2006</c:v>
                  </c:pt>
                  <c:pt idx="3">
                    <c:v>2007</c:v>
                  </c:pt>
                  <c:pt idx="4">
                    <c:v>2004</c:v>
                  </c:pt>
                  <c:pt idx="5">
                    <c:v>2005</c:v>
                  </c:pt>
                  <c:pt idx="6">
                    <c:v>2006</c:v>
                  </c:pt>
                  <c:pt idx="7">
                    <c:v>2007</c:v>
                  </c:pt>
                  <c:pt idx="8">
                    <c:v>2004</c:v>
                  </c:pt>
                  <c:pt idx="9">
                    <c:v>2005</c:v>
                  </c:pt>
                  <c:pt idx="10">
                    <c:v>2006</c:v>
                  </c:pt>
                  <c:pt idx="11">
                    <c:v>2007</c:v>
                  </c:pt>
                  <c:pt idx="12">
                    <c:v>2004</c:v>
                  </c:pt>
                  <c:pt idx="13">
                    <c:v>2005</c:v>
                  </c:pt>
                  <c:pt idx="14">
                    <c:v>2006</c:v>
                  </c:pt>
                  <c:pt idx="15">
                    <c:v>2007</c:v>
                  </c:pt>
                  <c:pt idx="16">
                    <c:v>2004</c:v>
                  </c:pt>
                  <c:pt idx="17">
                    <c:v>2005</c:v>
                  </c:pt>
                  <c:pt idx="18">
                    <c:v>2006</c:v>
                  </c:pt>
                  <c:pt idx="19">
                    <c:v>2007</c:v>
                  </c:pt>
                  <c:pt idx="20">
                    <c:v>2004</c:v>
                  </c:pt>
                  <c:pt idx="21">
                    <c:v>2005</c:v>
                  </c:pt>
                  <c:pt idx="22">
                    <c:v>2006</c:v>
                  </c:pt>
                  <c:pt idx="23">
                    <c:v>2007</c:v>
                  </c:pt>
                  <c:pt idx="24">
                    <c:v>2004</c:v>
                  </c:pt>
                  <c:pt idx="25">
                    <c:v>2005</c:v>
                  </c:pt>
                  <c:pt idx="26">
                    <c:v>2006</c:v>
                  </c:pt>
                  <c:pt idx="27">
                    <c:v>2007</c:v>
                  </c:pt>
                  <c:pt idx="28">
                    <c:v>2004</c:v>
                  </c:pt>
                  <c:pt idx="29">
                    <c:v>2005</c:v>
                  </c:pt>
                  <c:pt idx="30">
                    <c:v>2006</c:v>
                  </c:pt>
                  <c:pt idx="31">
                    <c:v>2007</c:v>
                  </c:pt>
                  <c:pt idx="32">
                    <c:v>2004</c:v>
                  </c:pt>
                  <c:pt idx="33">
                    <c:v>2005</c:v>
                  </c:pt>
                  <c:pt idx="34">
                    <c:v>2006</c:v>
                  </c:pt>
                  <c:pt idx="35">
                    <c:v>2007</c:v>
                  </c:pt>
                  <c:pt idx="36">
                    <c:v>2004</c:v>
                  </c:pt>
                  <c:pt idx="37">
                    <c:v>2005</c:v>
                  </c:pt>
                  <c:pt idx="38">
                    <c:v>2006</c:v>
                  </c:pt>
                  <c:pt idx="39">
                    <c:v>2007</c:v>
                  </c:pt>
                  <c:pt idx="40">
                    <c:v>2004</c:v>
                  </c:pt>
                  <c:pt idx="41">
                    <c:v>2005</c:v>
                  </c:pt>
                  <c:pt idx="42">
                    <c:v>2006</c:v>
                  </c:pt>
                  <c:pt idx="43">
                    <c:v>2007</c:v>
                  </c:pt>
                  <c:pt idx="44">
                    <c:v>2004</c:v>
                  </c:pt>
                  <c:pt idx="45">
                    <c:v>2005</c:v>
                  </c:pt>
                  <c:pt idx="46">
                    <c:v>2006</c:v>
                  </c:pt>
                  <c:pt idx="47">
                    <c:v>2007</c:v>
                  </c:pt>
                </c:lvl>
                <c:lvl>
                  <c:pt idx="0">
                    <c:v>Jan.</c:v>
                  </c:pt>
                  <c:pt idx="4">
                    <c:v>Feb.</c:v>
                  </c:pt>
                  <c:pt idx="8">
                    <c:v>Mar.</c:v>
                  </c:pt>
                  <c:pt idx="12">
                    <c:v>Apr.</c:v>
                  </c:pt>
                  <c:pt idx="16">
                    <c:v>May</c:v>
                  </c:pt>
                  <c:pt idx="20">
                    <c:v>Jun.</c:v>
                  </c:pt>
                  <c:pt idx="24">
                    <c:v>Jul.</c:v>
                  </c:pt>
                  <c:pt idx="28">
                    <c:v>Aug.</c:v>
                  </c:pt>
                  <c:pt idx="32">
                    <c:v>Sep.</c:v>
                  </c:pt>
                  <c:pt idx="36">
                    <c:v>Oct.</c:v>
                  </c:pt>
                  <c:pt idx="40">
                    <c:v>Nov.</c:v>
                  </c:pt>
                  <c:pt idx="44">
                    <c:v>Dec.</c:v>
                  </c:pt>
                </c:lvl>
              </c:multiLvlStrCache>
            </c:multiLvlStrRef>
          </c:cat>
          <c:val>
            <c:numRef>
              <c:f>NS!$I$31:$I$78</c:f>
              <c:numCache>
                <c:formatCode>General</c:formatCode>
                <c:ptCount val="48"/>
                <c:pt idx="0">
                  <c:v>100</c:v>
                </c:pt>
                <c:pt idx="1">
                  <c:v>44</c:v>
                </c:pt>
                <c:pt idx="2">
                  <c:v>30</c:v>
                </c:pt>
                <c:pt idx="3">
                  <c:v>36</c:v>
                </c:pt>
                <c:pt idx="4">
                  <c:v>100</c:v>
                </c:pt>
                <c:pt idx="5">
                  <c:v>61</c:v>
                </c:pt>
                <c:pt idx="6">
                  <c:v>62</c:v>
                </c:pt>
                <c:pt idx="7">
                  <c:v>20</c:v>
                </c:pt>
                <c:pt idx="8">
                  <c:v>100</c:v>
                </c:pt>
                <c:pt idx="9">
                  <c:v>0</c:v>
                </c:pt>
                <c:pt idx="10">
                  <c:v>0</c:v>
                </c:pt>
                <c:pt idx="11">
                  <c:v>0</c:v>
                </c:pt>
                <c:pt idx="12">
                  <c:v>100</c:v>
                </c:pt>
                <c:pt idx="13">
                  <c:v>26</c:v>
                </c:pt>
                <c:pt idx="14">
                  <c:v>0</c:v>
                </c:pt>
                <c:pt idx="15">
                  <c:v>0</c:v>
                </c:pt>
                <c:pt idx="16">
                  <c:v>100</c:v>
                </c:pt>
                <c:pt idx="17">
                  <c:v>99</c:v>
                </c:pt>
                <c:pt idx="18">
                  <c:v>100</c:v>
                </c:pt>
                <c:pt idx="19">
                  <c:v>96</c:v>
                </c:pt>
                <c:pt idx="20">
                  <c:v>100</c:v>
                </c:pt>
                <c:pt idx="21">
                  <c:v>100</c:v>
                </c:pt>
                <c:pt idx="22">
                  <c:v>100</c:v>
                </c:pt>
                <c:pt idx="23">
                  <c:v>56</c:v>
                </c:pt>
                <c:pt idx="24">
                  <c:v>100</c:v>
                </c:pt>
                <c:pt idx="25">
                  <c:v>100</c:v>
                </c:pt>
                <c:pt idx="26">
                  <c:v>46</c:v>
                </c:pt>
                <c:pt idx="27">
                  <c:v>49</c:v>
                </c:pt>
                <c:pt idx="28">
                  <c:v>100</c:v>
                </c:pt>
                <c:pt idx="29">
                  <c:v>100</c:v>
                </c:pt>
                <c:pt idx="30">
                  <c:v>52</c:v>
                </c:pt>
                <c:pt idx="31">
                  <c:v>54</c:v>
                </c:pt>
                <c:pt idx="32">
                  <c:v>100</c:v>
                </c:pt>
                <c:pt idx="33">
                  <c:v>46</c:v>
                </c:pt>
                <c:pt idx="34">
                  <c:v>34</c:v>
                </c:pt>
                <c:pt idx="35">
                  <c:v>34</c:v>
                </c:pt>
                <c:pt idx="36">
                  <c:v>100</c:v>
                </c:pt>
                <c:pt idx="37">
                  <c:v>43</c:v>
                </c:pt>
                <c:pt idx="38">
                  <c:v>55</c:v>
                </c:pt>
                <c:pt idx="39">
                  <c:v>23</c:v>
                </c:pt>
                <c:pt idx="40">
                  <c:v>100</c:v>
                </c:pt>
                <c:pt idx="41">
                  <c:v>40</c:v>
                </c:pt>
                <c:pt idx="42">
                  <c:v>27</c:v>
                </c:pt>
                <c:pt idx="43">
                  <c:v>32</c:v>
                </c:pt>
                <c:pt idx="44">
                  <c:v>100</c:v>
                </c:pt>
                <c:pt idx="45">
                  <c:v>45</c:v>
                </c:pt>
                <c:pt idx="46">
                  <c:v>0</c:v>
                </c:pt>
                <c:pt idx="47">
                  <c:v>0</c:v>
                </c:pt>
              </c:numCache>
            </c:numRef>
          </c:val>
        </c:ser>
        <c:ser>
          <c:idx val="2"/>
          <c:order val="2"/>
          <c:tx>
            <c:strRef>
              <c:f>NS!$J$30</c:f>
              <c:strCache>
                <c:ptCount val="1"/>
                <c:pt idx="0">
                  <c:v>US Coal Bituminous</c:v>
                </c:pt>
              </c:strCache>
            </c:strRef>
          </c:tx>
          <c:cat>
            <c:multiLvlStrRef>
              <c:f>NS!$F$31:$G$78</c:f>
              <c:multiLvlStrCache>
                <c:ptCount val="48"/>
                <c:lvl>
                  <c:pt idx="0">
                    <c:v>2004</c:v>
                  </c:pt>
                  <c:pt idx="1">
                    <c:v>2005</c:v>
                  </c:pt>
                  <c:pt idx="2">
                    <c:v>2006</c:v>
                  </c:pt>
                  <c:pt idx="3">
                    <c:v>2007</c:v>
                  </c:pt>
                  <c:pt idx="4">
                    <c:v>2004</c:v>
                  </c:pt>
                  <c:pt idx="5">
                    <c:v>2005</c:v>
                  </c:pt>
                  <c:pt idx="6">
                    <c:v>2006</c:v>
                  </c:pt>
                  <c:pt idx="7">
                    <c:v>2007</c:v>
                  </c:pt>
                  <c:pt idx="8">
                    <c:v>2004</c:v>
                  </c:pt>
                  <c:pt idx="9">
                    <c:v>2005</c:v>
                  </c:pt>
                  <c:pt idx="10">
                    <c:v>2006</c:v>
                  </c:pt>
                  <c:pt idx="11">
                    <c:v>2007</c:v>
                  </c:pt>
                  <c:pt idx="12">
                    <c:v>2004</c:v>
                  </c:pt>
                  <c:pt idx="13">
                    <c:v>2005</c:v>
                  </c:pt>
                  <c:pt idx="14">
                    <c:v>2006</c:v>
                  </c:pt>
                  <c:pt idx="15">
                    <c:v>2007</c:v>
                  </c:pt>
                  <c:pt idx="16">
                    <c:v>2004</c:v>
                  </c:pt>
                  <c:pt idx="17">
                    <c:v>2005</c:v>
                  </c:pt>
                  <c:pt idx="18">
                    <c:v>2006</c:v>
                  </c:pt>
                  <c:pt idx="19">
                    <c:v>2007</c:v>
                  </c:pt>
                  <c:pt idx="20">
                    <c:v>2004</c:v>
                  </c:pt>
                  <c:pt idx="21">
                    <c:v>2005</c:v>
                  </c:pt>
                  <c:pt idx="22">
                    <c:v>2006</c:v>
                  </c:pt>
                  <c:pt idx="23">
                    <c:v>2007</c:v>
                  </c:pt>
                  <c:pt idx="24">
                    <c:v>2004</c:v>
                  </c:pt>
                  <c:pt idx="25">
                    <c:v>2005</c:v>
                  </c:pt>
                  <c:pt idx="26">
                    <c:v>2006</c:v>
                  </c:pt>
                  <c:pt idx="27">
                    <c:v>2007</c:v>
                  </c:pt>
                  <c:pt idx="28">
                    <c:v>2004</c:v>
                  </c:pt>
                  <c:pt idx="29">
                    <c:v>2005</c:v>
                  </c:pt>
                  <c:pt idx="30">
                    <c:v>2006</c:v>
                  </c:pt>
                  <c:pt idx="31">
                    <c:v>2007</c:v>
                  </c:pt>
                  <c:pt idx="32">
                    <c:v>2004</c:v>
                  </c:pt>
                  <c:pt idx="33">
                    <c:v>2005</c:v>
                  </c:pt>
                  <c:pt idx="34">
                    <c:v>2006</c:v>
                  </c:pt>
                  <c:pt idx="35">
                    <c:v>2007</c:v>
                  </c:pt>
                  <c:pt idx="36">
                    <c:v>2004</c:v>
                  </c:pt>
                  <c:pt idx="37">
                    <c:v>2005</c:v>
                  </c:pt>
                  <c:pt idx="38">
                    <c:v>2006</c:v>
                  </c:pt>
                  <c:pt idx="39">
                    <c:v>2007</c:v>
                  </c:pt>
                  <c:pt idx="40">
                    <c:v>2004</c:v>
                  </c:pt>
                  <c:pt idx="41">
                    <c:v>2005</c:v>
                  </c:pt>
                  <c:pt idx="42">
                    <c:v>2006</c:v>
                  </c:pt>
                  <c:pt idx="43">
                    <c:v>2007</c:v>
                  </c:pt>
                  <c:pt idx="44">
                    <c:v>2004</c:v>
                  </c:pt>
                  <c:pt idx="45">
                    <c:v>2005</c:v>
                  </c:pt>
                  <c:pt idx="46">
                    <c:v>2006</c:v>
                  </c:pt>
                  <c:pt idx="47">
                    <c:v>2007</c:v>
                  </c:pt>
                </c:lvl>
                <c:lvl>
                  <c:pt idx="0">
                    <c:v>Jan.</c:v>
                  </c:pt>
                  <c:pt idx="4">
                    <c:v>Feb.</c:v>
                  </c:pt>
                  <c:pt idx="8">
                    <c:v>Mar.</c:v>
                  </c:pt>
                  <c:pt idx="12">
                    <c:v>Apr.</c:v>
                  </c:pt>
                  <c:pt idx="16">
                    <c:v>May</c:v>
                  </c:pt>
                  <c:pt idx="20">
                    <c:v>Jun.</c:v>
                  </c:pt>
                  <c:pt idx="24">
                    <c:v>Jul.</c:v>
                  </c:pt>
                  <c:pt idx="28">
                    <c:v>Aug.</c:v>
                  </c:pt>
                  <c:pt idx="32">
                    <c:v>Sep.</c:v>
                  </c:pt>
                  <c:pt idx="36">
                    <c:v>Oct.</c:v>
                  </c:pt>
                  <c:pt idx="40">
                    <c:v>Nov.</c:v>
                  </c:pt>
                  <c:pt idx="44">
                    <c:v>Dec.</c:v>
                  </c:pt>
                </c:lvl>
              </c:multiLvlStrCache>
            </c:multiLvlStrRef>
          </c:cat>
          <c:val>
            <c:numRef>
              <c:f>NS!$J$31:$J$78</c:f>
              <c:numCache>
                <c:formatCode>General</c:formatCode>
                <c:ptCount val="48"/>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numCache>
            </c:numRef>
          </c:val>
        </c:ser>
        <c:overlap val="30"/>
        <c:axId val="68777088"/>
        <c:axId val="68778624"/>
      </c:barChart>
      <c:catAx>
        <c:axId val="68777088"/>
        <c:scaling>
          <c:orientation val="minMax"/>
        </c:scaling>
        <c:axPos val="b"/>
        <c:majorTickMark val="none"/>
        <c:tickLblPos val="nextTo"/>
        <c:crossAx val="68778624"/>
        <c:crosses val="autoZero"/>
        <c:auto val="1"/>
        <c:lblAlgn val="ctr"/>
        <c:lblOffset val="100"/>
        <c:tickLblSkip val="1"/>
      </c:catAx>
      <c:valAx>
        <c:axId val="68778624"/>
        <c:scaling>
          <c:orientation val="minMax"/>
          <c:max val="100"/>
          <c:min val="0"/>
        </c:scaling>
        <c:axPos val="l"/>
        <c:majorGridlines/>
        <c:title>
          <c:tx>
            <c:rich>
              <a:bodyPr/>
              <a:lstStyle/>
              <a:p>
                <a:pPr>
                  <a:defRPr/>
                </a:pPr>
                <a:r>
                  <a:rPr lang="en-US"/>
                  <a:t>% Capacity</a:t>
                </a:r>
              </a:p>
            </c:rich>
          </c:tx>
        </c:title>
        <c:numFmt formatCode="General" sourceLinked="1"/>
        <c:tickLblPos val="nextTo"/>
        <c:crossAx val="68777088"/>
        <c:crosses val="autoZero"/>
        <c:crossBetween val="between"/>
      </c:valAx>
      <c:spPr>
        <a:gradFill>
          <a:gsLst>
            <a:gs pos="0">
              <a:srgbClr val="1F497D">
                <a:lumMod val="20000"/>
                <a:lumOff val="80000"/>
              </a:srgbClr>
            </a:gs>
            <a:gs pos="50000">
              <a:srgbClr val="4F81BD">
                <a:tint val="44500"/>
                <a:satMod val="160000"/>
              </a:srgbClr>
            </a:gs>
            <a:gs pos="100000">
              <a:srgbClr val="4F81BD">
                <a:tint val="23500"/>
                <a:satMod val="160000"/>
              </a:srgbClr>
            </a:gs>
          </a:gsLst>
          <a:lin ang="5400000" scaled="0"/>
        </a:gradFill>
      </c:spPr>
    </c:plotArea>
    <c:legend>
      <c:legendPos val="t"/>
    </c:legend>
    <c:plotVisOnly val="1"/>
  </c:chart>
  <c:spPr>
    <a:solidFill>
      <a:schemeClr val="lt1"/>
    </a:solidFill>
    <a:ln w="25400" cap="flat" cmpd="sng" algn="ctr">
      <a:solidFill>
        <a:schemeClr val="tx1">
          <a:lumMod val="50000"/>
          <a:lumOff val="50000"/>
        </a:schemeClr>
      </a:solidFill>
      <a:prstDash val="solid"/>
    </a:ln>
    <a:effectLst/>
  </c:spPr>
  <c:txPr>
    <a:bodyPr/>
    <a:lstStyle/>
    <a:p>
      <a:pPr>
        <a:defRPr sz="800">
          <a:solidFill>
            <a:schemeClr val="dk1"/>
          </a:solidFill>
          <a:latin typeface="+mn-lt"/>
          <a:ea typeface="+mn-ea"/>
          <a:cs typeface="+mn-cs"/>
        </a:defRPr>
      </a:pPr>
      <a:endParaRPr lang="en-US"/>
    </a:p>
  </c:txPr>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en-US"/>
  <c:style val="3"/>
  <c:chart>
    <c:autoTitleDeleted val="1"/>
    <c:plotArea>
      <c:layout>
        <c:manualLayout>
          <c:layoutTarget val="inner"/>
          <c:xMode val="edge"/>
          <c:yMode val="edge"/>
          <c:x val="0.12842437170303819"/>
          <c:y val="5.1400554097404488E-2"/>
          <c:w val="0.82693674117252558"/>
          <c:h val="0.79264617964421114"/>
        </c:manualLayout>
      </c:layout>
      <c:areaChart>
        <c:grouping val="stacked"/>
        <c:ser>
          <c:idx val="0"/>
          <c:order val="0"/>
          <c:tx>
            <c:strRef>
              <c:f>'B-I-P'!$A$1</c:f>
              <c:strCache>
                <c:ptCount val="1"/>
                <c:pt idx="0">
                  <c:v>Time</c:v>
                </c:pt>
              </c:strCache>
            </c:strRef>
          </c:tx>
          <c:val>
            <c:numRef>
              <c:f>'B-I-P'!$A$2:$A$13</c:f>
              <c:numCache>
                <c:formatCode>0</c:formatCode>
                <c:ptCount val="12"/>
                <c:pt idx="0">
                  <c:v>2</c:v>
                </c:pt>
                <c:pt idx="1">
                  <c:v>4</c:v>
                </c:pt>
                <c:pt idx="2">
                  <c:v>6</c:v>
                </c:pt>
                <c:pt idx="3">
                  <c:v>8</c:v>
                </c:pt>
                <c:pt idx="4">
                  <c:v>10</c:v>
                </c:pt>
                <c:pt idx="5">
                  <c:v>12</c:v>
                </c:pt>
                <c:pt idx="6">
                  <c:v>14</c:v>
                </c:pt>
                <c:pt idx="7">
                  <c:v>16</c:v>
                </c:pt>
                <c:pt idx="8">
                  <c:v>18</c:v>
                </c:pt>
                <c:pt idx="9">
                  <c:v>20</c:v>
                </c:pt>
                <c:pt idx="10">
                  <c:v>22</c:v>
                </c:pt>
                <c:pt idx="11">
                  <c:v>24</c:v>
                </c:pt>
              </c:numCache>
            </c:numRef>
          </c:val>
        </c:ser>
        <c:ser>
          <c:idx val="1"/>
          <c:order val="1"/>
          <c:tx>
            <c:strRef>
              <c:f>'B-I-P'!$B$1</c:f>
              <c:strCache>
                <c:ptCount val="1"/>
                <c:pt idx="0">
                  <c:v>B</c:v>
                </c:pt>
              </c:strCache>
            </c:strRef>
          </c:tx>
          <c:spPr>
            <a:solidFill>
              <a:schemeClr val="accent5">
                <a:lumMod val="50000"/>
              </a:schemeClr>
            </a:solidFill>
          </c:spPr>
          <c:val>
            <c:numRef>
              <c:f>'B-I-P'!$B$2:$B$13</c:f>
              <c:numCache>
                <c:formatCode>General</c:formatCode>
                <c:ptCount val="12"/>
                <c:pt idx="0">
                  <c:v>10000</c:v>
                </c:pt>
                <c:pt idx="1">
                  <c:v>10000</c:v>
                </c:pt>
                <c:pt idx="2">
                  <c:v>10000</c:v>
                </c:pt>
                <c:pt idx="3">
                  <c:v>10000</c:v>
                </c:pt>
                <c:pt idx="4">
                  <c:v>10000</c:v>
                </c:pt>
                <c:pt idx="5">
                  <c:v>10000</c:v>
                </c:pt>
                <c:pt idx="6">
                  <c:v>10000</c:v>
                </c:pt>
                <c:pt idx="7">
                  <c:v>10000</c:v>
                </c:pt>
                <c:pt idx="8">
                  <c:v>10000</c:v>
                </c:pt>
                <c:pt idx="9">
                  <c:v>10000</c:v>
                </c:pt>
                <c:pt idx="10">
                  <c:v>10000</c:v>
                </c:pt>
                <c:pt idx="11">
                  <c:v>10000</c:v>
                </c:pt>
              </c:numCache>
            </c:numRef>
          </c:val>
        </c:ser>
        <c:ser>
          <c:idx val="2"/>
          <c:order val="2"/>
          <c:tx>
            <c:strRef>
              <c:f>'B-I-P'!$C$1</c:f>
              <c:strCache>
                <c:ptCount val="1"/>
                <c:pt idx="0">
                  <c:v>I</c:v>
                </c:pt>
              </c:strCache>
            </c:strRef>
          </c:tx>
          <c:spPr>
            <a:solidFill>
              <a:schemeClr val="accent5">
                <a:lumMod val="75000"/>
              </a:schemeClr>
            </a:solidFill>
          </c:spPr>
          <c:val>
            <c:numRef>
              <c:f>'B-I-P'!$C$2:$C$13</c:f>
              <c:numCache>
                <c:formatCode>General</c:formatCode>
                <c:ptCount val="12"/>
                <c:pt idx="0">
                  <c:v>5500</c:v>
                </c:pt>
                <c:pt idx="1">
                  <c:v>5500</c:v>
                </c:pt>
                <c:pt idx="2">
                  <c:v>4350</c:v>
                </c:pt>
                <c:pt idx="3">
                  <c:v>5300</c:v>
                </c:pt>
                <c:pt idx="4">
                  <c:v>2500</c:v>
                </c:pt>
                <c:pt idx="5">
                  <c:v>4100</c:v>
                </c:pt>
                <c:pt idx="6">
                  <c:v>4200</c:v>
                </c:pt>
                <c:pt idx="7">
                  <c:v>2400</c:v>
                </c:pt>
                <c:pt idx="8">
                  <c:v>5400</c:v>
                </c:pt>
                <c:pt idx="9">
                  <c:v>5400</c:v>
                </c:pt>
                <c:pt idx="10">
                  <c:v>2200</c:v>
                </c:pt>
                <c:pt idx="11">
                  <c:v>4400</c:v>
                </c:pt>
              </c:numCache>
            </c:numRef>
          </c:val>
        </c:ser>
        <c:ser>
          <c:idx val="3"/>
          <c:order val="3"/>
          <c:tx>
            <c:strRef>
              <c:f>'B-I-P'!$D$1</c:f>
              <c:strCache>
                <c:ptCount val="1"/>
                <c:pt idx="0">
                  <c:v>P</c:v>
                </c:pt>
              </c:strCache>
            </c:strRef>
          </c:tx>
          <c:spPr>
            <a:solidFill>
              <a:schemeClr val="accent5">
                <a:lumMod val="40000"/>
                <a:lumOff val="60000"/>
              </a:schemeClr>
            </a:solidFill>
          </c:spPr>
          <c:val>
            <c:numRef>
              <c:f>'B-I-P'!$D$2:$D$13</c:f>
              <c:numCache>
                <c:formatCode>General</c:formatCode>
                <c:ptCount val="12"/>
                <c:pt idx="0">
                  <c:v>3000</c:v>
                </c:pt>
                <c:pt idx="1">
                  <c:v>1150</c:v>
                </c:pt>
                <c:pt idx="2">
                  <c:v>0</c:v>
                </c:pt>
                <c:pt idx="3">
                  <c:v>3300</c:v>
                </c:pt>
                <c:pt idx="4">
                  <c:v>5000</c:v>
                </c:pt>
                <c:pt idx="5">
                  <c:v>0</c:v>
                </c:pt>
                <c:pt idx="6">
                  <c:v>1050</c:v>
                </c:pt>
                <c:pt idx="7">
                  <c:v>5150</c:v>
                </c:pt>
                <c:pt idx="8">
                  <c:v>2300</c:v>
                </c:pt>
                <c:pt idx="9">
                  <c:v>2250</c:v>
                </c:pt>
                <c:pt idx="10">
                  <c:v>0</c:v>
                </c:pt>
                <c:pt idx="11">
                  <c:v>1000</c:v>
                </c:pt>
              </c:numCache>
            </c:numRef>
          </c:val>
        </c:ser>
        <c:axId val="64117760"/>
        <c:axId val="64144896"/>
      </c:areaChart>
      <c:catAx>
        <c:axId val="64117760"/>
        <c:scaling>
          <c:orientation val="minMax"/>
        </c:scaling>
        <c:axPos val="b"/>
        <c:title>
          <c:tx>
            <c:rich>
              <a:bodyPr/>
              <a:lstStyle/>
              <a:p>
                <a:pPr>
                  <a:defRPr/>
                </a:pPr>
                <a:r>
                  <a:rPr lang="en-US"/>
                  <a:t>Time</a:t>
                </a:r>
              </a:p>
            </c:rich>
          </c:tx>
          <c:layout/>
        </c:title>
        <c:majorTickMark val="none"/>
        <c:tickLblPos val="nextTo"/>
        <c:crossAx val="64144896"/>
        <c:crosses val="autoZero"/>
        <c:auto val="1"/>
        <c:lblAlgn val="ctr"/>
        <c:lblOffset val="100"/>
      </c:catAx>
      <c:valAx>
        <c:axId val="64144896"/>
        <c:scaling>
          <c:orientation val="minMax"/>
        </c:scaling>
        <c:axPos val="l"/>
        <c:majorGridlines>
          <c:spPr>
            <a:ln w="0">
              <a:gradFill>
                <a:gsLst>
                  <a:gs pos="0">
                    <a:schemeClr val="bg1"/>
                  </a:gs>
                  <a:gs pos="50000">
                    <a:srgbClr val="4F81BD">
                      <a:tint val="44500"/>
                      <a:satMod val="160000"/>
                    </a:srgbClr>
                  </a:gs>
                  <a:gs pos="100000">
                    <a:srgbClr val="4F81BD">
                      <a:tint val="23500"/>
                      <a:satMod val="160000"/>
                    </a:srgbClr>
                  </a:gs>
                </a:gsLst>
                <a:lin ang="5400000" scaled="0"/>
              </a:gradFill>
            </a:ln>
          </c:spPr>
        </c:majorGridlines>
        <c:minorGridlines>
          <c:spPr>
            <a:ln>
              <a:solidFill>
                <a:sysClr val="window" lastClr="FFFFFF"/>
              </a:solidFill>
            </a:ln>
          </c:spPr>
        </c:minorGridlines>
        <c:title>
          <c:tx>
            <c:rich>
              <a:bodyPr/>
              <a:lstStyle/>
              <a:p>
                <a:pPr>
                  <a:defRPr/>
                </a:pPr>
                <a:r>
                  <a:rPr lang="en-US"/>
                  <a:t>MW</a:t>
                </a:r>
              </a:p>
            </c:rich>
          </c:tx>
          <c:layout/>
        </c:title>
        <c:numFmt formatCode="#,##0;[Red]#,##0" sourceLinked="0"/>
        <c:majorTickMark val="none"/>
        <c:tickLblPos val="nextTo"/>
        <c:crossAx val="64117760"/>
        <c:crosses val="autoZero"/>
        <c:crossBetween val="midCat"/>
      </c:valAx>
      <c:spPr>
        <a:noFill/>
        <a:ln>
          <a:solidFill>
            <a:schemeClr val="tx1">
              <a:lumMod val="50000"/>
              <a:lumOff val="50000"/>
            </a:schemeClr>
          </a:solidFill>
        </a:ln>
      </c:spPr>
    </c:plotArea>
    <c:plotVisOnly val="1"/>
  </c:chart>
  <c:spPr>
    <a:solidFill>
      <a:schemeClr val="lt1"/>
    </a:solidFill>
    <a:ln w="25400" cap="flat" cmpd="sng" algn="ctr">
      <a:solidFill>
        <a:schemeClr val="tx1">
          <a:lumMod val="50000"/>
          <a:lumOff val="50000"/>
        </a:schemeClr>
      </a:solidFill>
      <a:prstDash val="solid"/>
    </a:ln>
    <a:effectLst/>
  </c:spPr>
  <c:txPr>
    <a:bodyPr/>
    <a:lstStyle/>
    <a:p>
      <a:pPr>
        <a:defRPr sz="800">
          <a:solidFill>
            <a:schemeClr val="dk1"/>
          </a:solidFill>
          <a:latin typeface="Times New Roman" pitchFamily="18" charset="0"/>
          <a:ea typeface="+mn-ea"/>
          <a:cs typeface="Times New Roman" pitchFamily="18" charset="0"/>
        </a:defRPr>
      </a:pPr>
      <a:endParaRPr lang="en-US"/>
    </a:p>
  </c:txPr>
  <c:externalData r:id="rId1"/>
  <c:userShapes r:id="rId2"/>
</c:chartSpace>
</file>

<file path=word/charts/chart30.xml><?xml version="1.0" encoding="utf-8"?>
<c:chartSpace xmlns:c="http://schemas.openxmlformats.org/drawingml/2006/chart" xmlns:a="http://schemas.openxmlformats.org/drawingml/2006/main" xmlns:r="http://schemas.openxmlformats.org/officeDocument/2006/relationships">
  <c:date1904 val="1"/>
  <c:lang val="en-US"/>
  <c:chart>
    <c:autoTitleDeleted val="1"/>
    <c:plotArea>
      <c:layout>
        <c:manualLayout>
          <c:layoutTarget val="inner"/>
          <c:xMode val="edge"/>
          <c:yMode val="edge"/>
          <c:x val="0.11829350919991442"/>
          <c:y val="0.14283567801849989"/>
          <c:w val="0.84870280343618376"/>
          <c:h val="0.76935278214972869"/>
        </c:manualLayout>
      </c:layout>
      <c:barChart>
        <c:barDir val="col"/>
        <c:grouping val="clustered"/>
        <c:ser>
          <c:idx val="0"/>
          <c:order val="0"/>
          <c:tx>
            <c:strRef>
              <c:f>'NB-PEI'!$F$3</c:f>
              <c:strCache>
                <c:ptCount val="1"/>
                <c:pt idx="0">
                  <c:v>2004</c:v>
                </c:pt>
              </c:strCache>
            </c:strRef>
          </c:tx>
          <c:spPr>
            <a:solidFill>
              <a:srgbClr val="9999FF"/>
            </a:solidFill>
            <a:ln w="12700">
              <a:solidFill>
                <a:srgbClr val="000000"/>
              </a:solidFill>
              <a:prstDash val="solid"/>
            </a:ln>
          </c:spPr>
          <c:cat>
            <c:strRef>
              <c:f>'NB-PEI'!$E$4:$E$15</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'NB-PEI'!$F$4:$F$15</c:f>
              <c:numCache>
                <c:formatCode>#,##0</c:formatCode>
                <c:ptCount val="12"/>
                <c:pt idx="0">
                  <c:v>361341</c:v>
                </c:pt>
                <c:pt idx="1">
                  <c:v>51119</c:v>
                </c:pt>
                <c:pt idx="2">
                  <c:v>135058</c:v>
                </c:pt>
                <c:pt idx="3">
                  <c:v>155136</c:v>
                </c:pt>
                <c:pt idx="4">
                  <c:v>89882</c:v>
                </c:pt>
                <c:pt idx="5">
                  <c:v>60724</c:v>
                </c:pt>
                <c:pt idx="6">
                  <c:v>34543</c:v>
                </c:pt>
                <c:pt idx="7">
                  <c:v>62935</c:v>
                </c:pt>
                <c:pt idx="8">
                  <c:v>54950</c:v>
                </c:pt>
                <c:pt idx="9">
                  <c:v>60309</c:v>
                </c:pt>
                <c:pt idx="10">
                  <c:v>59443</c:v>
                </c:pt>
                <c:pt idx="11">
                  <c:v>158341</c:v>
                </c:pt>
              </c:numCache>
            </c:numRef>
          </c:val>
        </c:ser>
        <c:ser>
          <c:idx val="1"/>
          <c:order val="1"/>
          <c:tx>
            <c:strRef>
              <c:f>'NB-PEI'!$G$3</c:f>
              <c:strCache>
                <c:ptCount val="1"/>
                <c:pt idx="0">
                  <c:v>2005</c:v>
                </c:pt>
              </c:strCache>
            </c:strRef>
          </c:tx>
          <c:spPr>
            <a:solidFill>
              <a:srgbClr val="993366"/>
            </a:solidFill>
            <a:ln w="12700">
              <a:solidFill>
                <a:srgbClr val="000000"/>
              </a:solidFill>
              <a:prstDash val="solid"/>
            </a:ln>
          </c:spPr>
          <c:cat>
            <c:strRef>
              <c:f>'NB-PEI'!$E$4:$E$15</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'NB-PEI'!$G$4:$G$15</c:f>
              <c:numCache>
                <c:formatCode>#,##0</c:formatCode>
                <c:ptCount val="12"/>
                <c:pt idx="0">
                  <c:v>61923</c:v>
                </c:pt>
                <c:pt idx="1">
                  <c:v>62882</c:v>
                </c:pt>
                <c:pt idx="2">
                  <c:v>166274</c:v>
                </c:pt>
                <c:pt idx="3">
                  <c:v>155136</c:v>
                </c:pt>
                <c:pt idx="4">
                  <c:v>77101</c:v>
                </c:pt>
                <c:pt idx="5">
                  <c:v>64483</c:v>
                </c:pt>
                <c:pt idx="6">
                  <c:v>75156</c:v>
                </c:pt>
                <c:pt idx="7">
                  <c:v>44225</c:v>
                </c:pt>
                <c:pt idx="8">
                  <c:v>54950</c:v>
                </c:pt>
                <c:pt idx="9">
                  <c:v>60309</c:v>
                </c:pt>
                <c:pt idx="10">
                  <c:v>59443</c:v>
                </c:pt>
                <c:pt idx="11">
                  <c:v>61923</c:v>
                </c:pt>
              </c:numCache>
            </c:numRef>
          </c:val>
        </c:ser>
        <c:ser>
          <c:idx val="2"/>
          <c:order val="2"/>
          <c:tx>
            <c:strRef>
              <c:f>'NB-PEI'!$H$3</c:f>
              <c:strCache>
                <c:ptCount val="1"/>
                <c:pt idx="0">
                  <c:v>2006</c:v>
                </c:pt>
              </c:strCache>
            </c:strRef>
          </c:tx>
          <c:spPr>
            <a:solidFill>
              <a:srgbClr val="FFFFCC"/>
            </a:solidFill>
            <a:ln w="12700">
              <a:solidFill>
                <a:srgbClr val="000000"/>
              </a:solidFill>
              <a:prstDash val="solid"/>
            </a:ln>
          </c:spPr>
          <c:cat>
            <c:strRef>
              <c:f>'NB-PEI'!$E$4:$E$15</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'NB-PEI'!$H$4:$H$15</c:f>
              <c:numCache>
                <c:formatCode>#,##0</c:formatCode>
                <c:ptCount val="12"/>
                <c:pt idx="0">
                  <c:v>62147</c:v>
                </c:pt>
                <c:pt idx="1">
                  <c:v>51142</c:v>
                </c:pt>
                <c:pt idx="2">
                  <c:v>29480</c:v>
                </c:pt>
                <c:pt idx="3">
                  <c:v>77553</c:v>
                </c:pt>
                <c:pt idx="4">
                  <c:v>172785</c:v>
                </c:pt>
                <c:pt idx="5">
                  <c:v>63742</c:v>
                </c:pt>
                <c:pt idx="6">
                  <c:v>65199</c:v>
                </c:pt>
                <c:pt idx="7">
                  <c:v>71637</c:v>
                </c:pt>
                <c:pt idx="8">
                  <c:v>54950</c:v>
                </c:pt>
                <c:pt idx="9">
                  <c:v>60309</c:v>
                </c:pt>
                <c:pt idx="10">
                  <c:v>59443</c:v>
                </c:pt>
                <c:pt idx="11">
                  <c:v>61923</c:v>
                </c:pt>
              </c:numCache>
            </c:numRef>
          </c:val>
        </c:ser>
        <c:ser>
          <c:idx val="3"/>
          <c:order val="3"/>
          <c:tx>
            <c:strRef>
              <c:f>'NB-PEI'!$I$3</c:f>
              <c:strCache>
                <c:ptCount val="1"/>
                <c:pt idx="0">
                  <c:v>2007</c:v>
                </c:pt>
              </c:strCache>
            </c:strRef>
          </c:tx>
          <c:spPr>
            <a:solidFill>
              <a:srgbClr val="CCFFFF"/>
            </a:solidFill>
            <a:ln w="12700">
              <a:solidFill>
                <a:srgbClr val="000000"/>
              </a:solidFill>
              <a:prstDash val="solid"/>
            </a:ln>
          </c:spPr>
          <c:cat>
            <c:strRef>
              <c:f>'NB-PEI'!$E$4:$E$15</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'NB-PEI'!$I$4:$I$15</c:f>
              <c:numCache>
                <c:formatCode>#,##0</c:formatCode>
                <c:ptCount val="12"/>
                <c:pt idx="0">
                  <c:v>63090</c:v>
                </c:pt>
                <c:pt idx="1">
                  <c:v>51311</c:v>
                </c:pt>
                <c:pt idx="2">
                  <c:v>54125</c:v>
                </c:pt>
                <c:pt idx="3">
                  <c:v>140029</c:v>
                </c:pt>
                <c:pt idx="4">
                  <c:v>155034</c:v>
                </c:pt>
                <c:pt idx="5">
                  <c:v>64449</c:v>
                </c:pt>
                <c:pt idx="6">
                  <c:v>39465</c:v>
                </c:pt>
                <c:pt idx="7">
                  <c:v>65000</c:v>
                </c:pt>
                <c:pt idx="8">
                  <c:v>54950</c:v>
                </c:pt>
                <c:pt idx="9">
                  <c:v>60309</c:v>
                </c:pt>
                <c:pt idx="10">
                  <c:v>59443</c:v>
                </c:pt>
                <c:pt idx="11">
                  <c:v>62194</c:v>
                </c:pt>
              </c:numCache>
            </c:numRef>
          </c:val>
        </c:ser>
        <c:axId val="70001408"/>
        <c:axId val="70002944"/>
      </c:barChart>
      <c:catAx>
        <c:axId val="70001408"/>
        <c:scaling>
          <c:orientation val="minMax"/>
        </c:scaling>
        <c:axPos val="b"/>
        <c:numFmt formatCode="General" sourceLinked="1"/>
        <c:majorTickMark val="none"/>
        <c:tickLblPos val="nextTo"/>
        <c:spPr>
          <a:ln w="3175">
            <a:solidFill>
              <a:srgbClr val="000000"/>
            </a:solidFill>
            <a:prstDash val="solid"/>
          </a:ln>
        </c:spPr>
        <c:txPr>
          <a:bodyPr rot="0" vert="horz"/>
          <a:lstStyle/>
          <a:p>
            <a:pPr>
              <a:defRPr/>
            </a:pPr>
            <a:endParaRPr lang="en-US"/>
          </a:p>
        </c:txPr>
        <c:crossAx val="70002944"/>
        <c:crosses val="autoZero"/>
        <c:auto val="1"/>
        <c:lblAlgn val="ctr"/>
        <c:lblOffset val="100"/>
        <c:tickLblSkip val="1"/>
        <c:tickMarkSkip val="1"/>
      </c:catAx>
      <c:valAx>
        <c:axId val="70002944"/>
        <c:scaling>
          <c:orientation val="minMax"/>
        </c:scaling>
        <c:axPos val="l"/>
        <c:majorGridlines>
          <c:spPr>
            <a:ln w="3175">
              <a:solidFill>
                <a:srgbClr val="000000"/>
              </a:solidFill>
              <a:prstDash val="solid"/>
            </a:ln>
          </c:spPr>
        </c:majorGridlines>
        <c:title>
          <c:tx>
            <c:rich>
              <a:bodyPr/>
              <a:lstStyle/>
              <a:p>
                <a:pPr>
                  <a:defRPr/>
                </a:pPr>
                <a:r>
                  <a:rPr lang="en-US"/>
                  <a:t>MWh</a:t>
                </a:r>
              </a:p>
            </c:rich>
          </c:tx>
        </c:title>
        <c:numFmt formatCode="#,##0" sourceLinked="1"/>
        <c:tickLblPos val="nextTo"/>
        <c:spPr>
          <a:ln w="3175">
            <a:solidFill>
              <a:srgbClr val="000000"/>
            </a:solidFill>
            <a:prstDash val="solid"/>
          </a:ln>
        </c:spPr>
        <c:txPr>
          <a:bodyPr rot="0" vert="horz"/>
          <a:lstStyle/>
          <a:p>
            <a:pPr>
              <a:defRPr/>
            </a:pPr>
            <a:endParaRPr lang="en-US"/>
          </a:p>
        </c:txPr>
        <c:crossAx val="70001408"/>
        <c:crosses val="autoZero"/>
        <c:crossBetween val="between"/>
      </c:valAx>
      <c:spPr>
        <a:gradFill>
          <a:gsLst>
            <a:gs pos="0">
              <a:srgbClr val="1F497D">
                <a:lumMod val="20000"/>
                <a:lumOff val="80000"/>
              </a:srgbClr>
            </a:gs>
            <a:gs pos="50000">
              <a:srgbClr val="4F81BD">
                <a:tint val="44500"/>
                <a:satMod val="160000"/>
              </a:srgbClr>
            </a:gs>
            <a:gs pos="100000">
              <a:srgbClr val="4F81BD">
                <a:tint val="23500"/>
                <a:satMod val="160000"/>
              </a:srgbClr>
            </a:gs>
          </a:gsLst>
          <a:lin ang="5400000" scaled="0"/>
        </a:gradFill>
        <a:ln w="12700">
          <a:solidFill>
            <a:srgbClr val="808080"/>
          </a:solidFill>
          <a:prstDash val="solid"/>
        </a:ln>
      </c:spPr>
    </c:plotArea>
    <c:legend>
      <c:legendPos val="t"/>
      <c:layout>
        <c:manualLayout>
          <c:xMode val="edge"/>
          <c:yMode val="edge"/>
          <c:x val="0.35643609652961455"/>
          <c:y val="1.2114443141415835E-3"/>
          <c:w val="0.28712762467191599"/>
          <c:h val="0.12746300329480093"/>
        </c:manualLayout>
      </c:layout>
      <c:spPr>
        <a:solidFill>
          <a:srgbClr val="FFFFFF"/>
        </a:solidFill>
        <a:ln w="3175">
          <a:noFill/>
          <a:prstDash val="solid"/>
        </a:ln>
      </c:spPr>
    </c:legend>
    <c:plotVisOnly val="1"/>
    <c:dispBlanksAs val="gap"/>
  </c:chart>
  <c:spPr>
    <a:solidFill>
      <a:schemeClr val="lt1"/>
    </a:solidFill>
    <a:ln w="25400" cap="flat" cmpd="sng" algn="ctr">
      <a:solidFill>
        <a:schemeClr val="tx1">
          <a:lumMod val="50000"/>
          <a:lumOff val="50000"/>
        </a:schemeClr>
      </a:solidFill>
      <a:prstDash val="solid"/>
    </a:ln>
    <a:effectLst/>
  </c:spPr>
  <c:txPr>
    <a:bodyPr/>
    <a:lstStyle/>
    <a:p>
      <a:pPr>
        <a:defRPr sz="800">
          <a:solidFill>
            <a:schemeClr val="dk1"/>
          </a:solidFill>
          <a:latin typeface="+mn-lt"/>
          <a:ea typeface="+mn-ea"/>
          <a:cs typeface="+mn-cs"/>
        </a:defRPr>
      </a:pPr>
      <a:endParaRPr lang="en-US"/>
    </a:p>
  </c:txPr>
  <c:externalData r:id="rId1"/>
</c:chartSpace>
</file>

<file path=word/charts/chart31.xml><?xml version="1.0" encoding="utf-8"?>
<c:chartSpace xmlns:c="http://schemas.openxmlformats.org/drawingml/2006/chart" xmlns:a="http://schemas.openxmlformats.org/drawingml/2006/main" xmlns:r="http://schemas.openxmlformats.org/officeDocument/2006/relationships">
  <c:date1904 val="1"/>
  <c:lang val="en-US"/>
  <c:chart>
    <c:autoTitleDeleted val="1"/>
    <c:plotArea>
      <c:layout>
        <c:manualLayout>
          <c:layoutTarget val="inner"/>
          <c:xMode val="edge"/>
          <c:yMode val="edge"/>
          <c:x val="9.8119271159445076E-2"/>
          <c:y val="0.13867238114223945"/>
          <c:w val="0.85758627619343464"/>
          <c:h val="0.59680587394930062"/>
        </c:manualLayout>
      </c:layout>
      <c:barChart>
        <c:barDir val="col"/>
        <c:grouping val="clustered"/>
        <c:ser>
          <c:idx val="0"/>
          <c:order val="0"/>
          <c:tx>
            <c:strRef>
              <c:f>NB!$H$30</c:f>
              <c:strCache>
                <c:ptCount val="1"/>
                <c:pt idx="0">
                  <c:v>Gas</c:v>
                </c:pt>
              </c:strCache>
            </c:strRef>
          </c:tx>
          <c:cat>
            <c:multiLvlStrRef>
              <c:f>NB!$F$31:$G$78</c:f>
              <c:multiLvlStrCache>
                <c:ptCount val="48"/>
                <c:lvl>
                  <c:pt idx="0">
                    <c:v>2004</c:v>
                  </c:pt>
                  <c:pt idx="1">
                    <c:v>2005</c:v>
                  </c:pt>
                  <c:pt idx="2">
                    <c:v>2006</c:v>
                  </c:pt>
                  <c:pt idx="3">
                    <c:v>2007</c:v>
                  </c:pt>
                  <c:pt idx="4">
                    <c:v>2004</c:v>
                  </c:pt>
                  <c:pt idx="5">
                    <c:v>2005</c:v>
                  </c:pt>
                  <c:pt idx="6">
                    <c:v>2006</c:v>
                  </c:pt>
                  <c:pt idx="7">
                    <c:v>2007</c:v>
                  </c:pt>
                  <c:pt idx="8">
                    <c:v>2004</c:v>
                  </c:pt>
                  <c:pt idx="9">
                    <c:v>2005</c:v>
                  </c:pt>
                  <c:pt idx="10">
                    <c:v>2006</c:v>
                  </c:pt>
                  <c:pt idx="11">
                    <c:v>2007</c:v>
                  </c:pt>
                  <c:pt idx="12">
                    <c:v>2004</c:v>
                  </c:pt>
                  <c:pt idx="13">
                    <c:v>2005</c:v>
                  </c:pt>
                  <c:pt idx="14">
                    <c:v>2006</c:v>
                  </c:pt>
                  <c:pt idx="15">
                    <c:v>2007</c:v>
                  </c:pt>
                  <c:pt idx="16">
                    <c:v>2004</c:v>
                  </c:pt>
                  <c:pt idx="17">
                    <c:v>2005</c:v>
                  </c:pt>
                  <c:pt idx="18">
                    <c:v>2006</c:v>
                  </c:pt>
                  <c:pt idx="19">
                    <c:v>2007</c:v>
                  </c:pt>
                  <c:pt idx="20">
                    <c:v>2004</c:v>
                  </c:pt>
                  <c:pt idx="21">
                    <c:v>2005</c:v>
                  </c:pt>
                  <c:pt idx="22">
                    <c:v>2006</c:v>
                  </c:pt>
                  <c:pt idx="23">
                    <c:v>2007</c:v>
                  </c:pt>
                  <c:pt idx="24">
                    <c:v>2004</c:v>
                  </c:pt>
                  <c:pt idx="25">
                    <c:v>2005</c:v>
                  </c:pt>
                  <c:pt idx="26">
                    <c:v>2006</c:v>
                  </c:pt>
                  <c:pt idx="27">
                    <c:v>2007</c:v>
                  </c:pt>
                  <c:pt idx="28">
                    <c:v>2004</c:v>
                  </c:pt>
                  <c:pt idx="29">
                    <c:v>2005</c:v>
                  </c:pt>
                  <c:pt idx="30">
                    <c:v>2006</c:v>
                  </c:pt>
                  <c:pt idx="31">
                    <c:v>2007</c:v>
                  </c:pt>
                  <c:pt idx="32">
                    <c:v>2004</c:v>
                  </c:pt>
                  <c:pt idx="33">
                    <c:v>2005</c:v>
                  </c:pt>
                  <c:pt idx="34">
                    <c:v>2006</c:v>
                  </c:pt>
                  <c:pt idx="35">
                    <c:v>2007</c:v>
                  </c:pt>
                  <c:pt idx="36">
                    <c:v>2004</c:v>
                  </c:pt>
                  <c:pt idx="37">
                    <c:v>2005</c:v>
                  </c:pt>
                  <c:pt idx="38">
                    <c:v>2006</c:v>
                  </c:pt>
                  <c:pt idx="39">
                    <c:v>2007</c:v>
                  </c:pt>
                  <c:pt idx="40">
                    <c:v>2004</c:v>
                  </c:pt>
                  <c:pt idx="41">
                    <c:v>2005</c:v>
                  </c:pt>
                  <c:pt idx="42">
                    <c:v>2006</c:v>
                  </c:pt>
                  <c:pt idx="43">
                    <c:v>2007</c:v>
                  </c:pt>
                  <c:pt idx="44">
                    <c:v>2004</c:v>
                  </c:pt>
                  <c:pt idx="45">
                    <c:v>2005</c:v>
                  </c:pt>
                  <c:pt idx="46">
                    <c:v>2006</c:v>
                  </c:pt>
                  <c:pt idx="47">
                    <c:v>2007</c:v>
                  </c:pt>
                </c:lvl>
                <c:lvl>
                  <c:pt idx="0">
                    <c:v>Jan.</c:v>
                  </c:pt>
                  <c:pt idx="4">
                    <c:v>Feb.</c:v>
                  </c:pt>
                  <c:pt idx="8">
                    <c:v>Mar.</c:v>
                  </c:pt>
                  <c:pt idx="12">
                    <c:v>Apr.</c:v>
                  </c:pt>
                  <c:pt idx="16">
                    <c:v>May</c:v>
                  </c:pt>
                  <c:pt idx="20">
                    <c:v>Jun.</c:v>
                  </c:pt>
                  <c:pt idx="24">
                    <c:v>Jul.</c:v>
                  </c:pt>
                  <c:pt idx="28">
                    <c:v>Aug.</c:v>
                  </c:pt>
                  <c:pt idx="32">
                    <c:v>Sep.</c:v>
                  </c:pt>
                  <c:pt idx="36">
                    <c:v>Oct.</c:v>
                  </c:pt>
                  <c:pt idx="40">
                    <c:v>Nov.</c:v>
                  </c:pt>
                  <c:pt idx="44">
                    <c:v>Dec.</c:v>
                  </c:pt>
                </c:lvl>
              </c:multiLvlStrCache>
            </c:multiLvlStrRef>
          </c:cat>
          <c:val>
            <c:numRef>
              <c:f>NB!$H$31:$H$78</c:f>
              <c:numCache>
                <c:formatCode>General</c:formatCode>
                <c:ptCount val="48"/>
                <c:pt idx="0">
                  <c:v>0</c:v>
                </c:pt>
                <c:pt idx="1">
                  <c:v>0</c:v>
                </c:pt>
                <c:pt idx="2">
                  <c:v>1</c:v>
                </c:pt>
                <c:pt idx="3">
                  <c:v>3</c:v>
                </c:pt>
                <c:pt idx="4">
                  <c:v>0</c:v>
                </c:pt>
                <c:pt idx="5">
                  <c:v>0</c:v>
                </c:pt>
                <c:pt idx="6">
                  <c:v>1</c:v>
                </c:pt>
                <c:pt idx="7">
                  <c:v>1</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1</c:v>
                </c:pt>
              </c:numCache>
            </c:numRef>
          </c:val>
        </c:ser>
        <c:ser>
          <c:idx val="1"/>
          <c:order val="1"/>
          <c:tx>
            <c:strRef>
              <c:f>NB!$I$30</c:f>
              <c:strCache>
                <c:ptCount val="1"/>
                <c:pt idx="0">
                  <c:v>Orimulsion</c:v>
                </c:pt>
              </c:strCache>
            </c:strRef>
          </c:tx>
          <c:cat>
            <c:multiLvlStrRef>
              <c:f>NB!$F$31:$G$78</c:f>
              <c:multiLvlStrCache>
                <c:ptCount val="48"/>
                <c:lvl>
                  <c:pt idx="0">
                    <c:v>2004</c:v>
                  </c:pt>
                  <c:pt idx="1">
                    <c:v>2005</c:v>
                  </c:pt>
                  <c:pt idx="2">
                    <c:v>2006</c:v>
                  </c:pt>
                  <c:pt idx="3">
                    <c:v>2007</c:v>
                  </c:pt>
                  <c:pt idx="4">
                    <c:v>2004</c:v>
                  </c:pt>
                  <c:pt idx="5">
                    <c:v>2005</c:v>
                  </c:pt>
                  <c:pt idx="6">
                    <c:v>2006</c:v>
                  </c:pt>
                  <c:pt idx="7">
                    <c:v>2007</c:v>
                  </c:pt>
                  <c:pt idx="8">
                    <c:v>2004</c:v>
                  </c:pt>
                  <c:pt idx="9">
                    <c:v>2005</c:v>
                  </c:pt>
                  <c:pt idx="10">
                    <c:v>2006</c:v>
                  </c:pt>
                  <c:pt idx="11">
                    <c:v>2007</c:v>
                  </c:pt>
                  <c:pt idx="12">
                    <c:v>2004</c:v>
                  </c:pt>
                  <c:pt idx="13">
                    <c:v>2005</c:v>
                  </c:pt>
                  <c:pt idx="14">
                    <c:v>2006</c:v>
                  </c:pt>
                  <c:pt idx="15">
                    <c:v>2007</c:v>
                  </c:pt>
                  <c:pt idx="16">
                    <c:v>2004</c:v>
                  </c:pt>
                  <c:pt idx="17">
                    <c:v>2005</c:v>
                  </c:pt>
                  <c:pt idx="18">
                    <c:v>2006</c:v>
                  </c:pt>
                  <c:pt idx="19">
                    <c:v>2007</c:v>
                  </c:pt>
                  <c:pt idx="20">
                    <c:v>2004</c:v>
                  </c:pt>
                  <c:pt idx="21">
                    <c:v>2005</c:v>
                  </c:pt>
                  <c:pt idx="22">
                    <c:v>2006</c:v>
                  </c:pt>
                  <c:pt idx="23">
                    <c:v>2007</c:v>
                  </c:pt>
                  <c:pt idx="24">
                    <c:v>2004</c:v>
                  </c:pt>
                  <c:pt idx="25">
                    <c:v>2005</c:v>
                  </c:pt>
                  <c:pt idx="26">
                    <c:v>2006</c:v>
                  </c:pt>
                  <c:pt idx="27">
                    <c:v>2007</c:v>
                  </c:pt>
                  <c:pt idx="28">
                    <c:v>2004</c:v>
                  </c:pt>
                  <c:pt idx="29">
                    <c:v>2005</c:v>
                  </c:pt>
                  <c:pt idx="30">
                    <c:v>2006</c:v>
                  </c:pt>
                  <c:pt idx="31">
                    <c:v>2007</c:v>
                  </c:pt>
                  <c:pt idx="32">
                    <c:v>2004</c:v>
                  </c:pt>
                  <c:pt idx="33">
                    <c:v>2005</c:v>
                  </c:pt>
                  <c:pt idx="34">
                    <c:v>2006</c:v>
                  </c:pt>
                  <c:pt idx="35">
                    <c:v>2007</c:v>
                  </c:pt>
                  <c:pt idx="36">
                    <c:v>2004</c:v>
                  </c:pt>
                  <c:pt idx="37">
                    <c:v>2005</c:v>
                  </c:pt>
                  <c:pt idx="38">
                    <c:v>2006</c:v>
                  </c:pt>
                  <c:pt idx="39">
                    <c:v>2007</c:v>
                  </c:pt>
                  <c:pt idx="40">
                    <c:v>2004</c:v>
                  </c:pt>
                  <c:pt idx="41">
                    <c:v>2005</c:v>
                  </c:pt>
                  <c:pt idx="42">
                    <c:v>2006</c:v>
                  </c:pt>
                  <c:pt idx="43">
                    <c:v>2007</c:v>
                  </c:pt>
                  <c:pt idx="44">
                    <c:v>2004</c:v>
                  </c:pt>
                  <c:pt idx="45">
                    <c:v>2005</c:v>
                  </c:pt>
                  <c:pt idx="46">
                    <c:v>2006</c:v>
                  </c:pt>
                  <c:pt idx="47">
                    <c:v>2007</c:v>
                  </c:pt>
                </c:lvl>
                <c:lvl>
                  <c:pt idx="0">
                    <c:v>Jan.</c:v>
                  </c:pt>
                  <c:pt idx="4">
                    <c:v>Feb.</c:v>
                  </c:pt>
                  <c:pt idx="8">
                    <c:v>Mar.</c:v>
                  </c:pt>
                  <c:pt idx="12">
                    <c:v>Apr.</c:v>
                  </c:pt>
                  <c:pt idx="16">
                    <c:v>May</c:v>
                  </c:pt>
                  <c:pt idx="20">
                    <c:v>Jun.</c:v>
                  </c:pt>
                  <c:pt idx="24">
                    <c:v>Jul.</c:v>
                  </c:pt>
                  <c:pt idx="28">
                    <c:v>Aug.</c:v>
                  </c:pt>
                  <c:pt idx="32">
                    <c:v>Sep.</c:v>
                  </c:pt>
                  <c:pt idx="36">
                    <c:v>Oct.</c:v>
                  </c:pt>
                  <c:pt idx="40">
                    <c:v>Nov.</c:v>
                  </c:pt>
                  <c:pt idx="44">
                    <c:v>Dec.</c:v>
                  </c:pt>
                </c:lvl>
              </c:multiLvlStrCache>
            </c:multiLvlStrRef>
          </c:cat>
          <c:val>
            <c:numRef>
              <c:f>NB!$I$31:$I$78</c:f>
              <c:numCache>
                <c:formatCode>General</c:formatCode>
                <c:ptCount val="48"/>
                <c:pt idx="0">
                  <c:v>17</c:v>
                </c:pt>
                <c:pt idx="1">
                  <c:v>100</c:v>
                </c:pt>
                <c:pt idx="2">
                  <c:v>99</c:v>
                </c:pt>
                <c:pt idx="3">
                  <c:v>97</c:v>
                </c:pt>
                <c:pt idx="4">
                  <c:v>100</c:v>
                </c:pt>
                <c:pt idx="5">
                  <c:v>100</c:v>
                </c:pt>
                <c:pt idx="6">
                  <c:v>99</c:v>
                </c:pt>
                <c:pt idx="7">
                  <c:v>99</c:v>
                </c:pt>
                <c:pt idx="8">
                  <c:v>100</c:v>
                </c:pt>
                <c:pt idx="9">
                  <c:v>100</c:v>
                </c:pt>
                <c:pt idx="10">
                  <c:v>100</c:v>
                </c:pt>
                <c:pt idx="11">
                  <c:v>100</c:v>
                </c:pt>
                <c:pt idx="12">
                  <c:v>100</c:v>
                </c:pt>
                <c:pt idx="13">
                  <c:v>100</c:v>
                </c:pt>
                <c:pt idx="14">
                  <c:v>100</c:v>
                </c:pt>
                <c:pt idx="15">
                  <c:v>100</c:v>
                </c:pt>
                <c:pt idx="16">
                  <c:v>100</c:v>
                </c:pt>
                <c:pt idx="17">
                  <c:v>100</c:v>
                </c:pt>
                <c:pt idx="18">
                  <c:v>100</c:v>
                </c:pt>
                <c:pt idx="19">
                  <c:v>100</c:v>
                </c:pt>
                <c:pt idx="20">
                  <c:v>100</c:v>
                </c:pt>
                <c:pt idx="21">
                  <c:v>100</c:v>
                </c:pt>
                <c:pt idx="22">
                  <c:v>100</c:v>
                </c:pt>
                <c:pt idx="23">
                  <c:v>100</c:v>
                </c:pt>
                <c:pt idx="24">
                  <c:v>100</c:v>
                </c:pt>
                <c:pt idx="25">
                  <c:v>100</c:v>
                </c:pt>
                <c:pt idx="26">
                  <c:v>100</c:v>
                </c:pt>
                <c:pt idx="27">
                  <c:v>100</c:v>
                </c:pt>
                <c:pt idx="28">
                  <c:v>100</c:v>
                </c:pt>
                <c:pt idx="29">
                  <c:v>100</c:v>
                </c:pt>
                <c:pt idx="30">
                  <c:v>100</c:v>
                </c:pt>
                <c:pt idx="31">
                  <c:v>100</c:v>
                </c:pt>
                <c:pt idx="32">
                  <c:v>100</c:v>
                </c:pt>
                <c:pt idx="33">
                  <c:v>100</c:v>
                </c:pt>
                <c:pt idx="34">
                  <c:v>100</c:v>
                </c:pt>
                <c:pt idx="35">
                  <c:v>100</c:v>
                </c:pt>
                <c:pt idx="36">
                  <c:v>100</c:v>
                </c:pt>
                <c:pt idx="37">
                  <c:v>100</c:v>
                </c:pt>
                <c:pt idx="38">
                  <c:v>100</c:v>
                </c:pt>
                <c:pt idx="39">
                  <c:v>100</c:v>
                </c:pt>
                <c:pt idx="40">
                  <c:v>100</c:v>
                </c:pt>
                <c:pt idx="41">
                  <c:v>100</c:v>
                </c:pt>
                <c:pt idx="42">
                  <c:v>100</c:v>
                </c:pt>
                <c:pt idx="43">
                  <c:v>100</c:v>
                </c:pt>
                <c:pt idx="44">
                  <c:v>39</c:v>
                </c:pt>
                <c:pt idx="45">
                  <c:v>100</c:v>
                </c:pt>
                <c:pt idx="46">
                  <c:v>100</c:v>
                </c:pt>
                <c:pt idx="47">
                  <c:v>99</c:v>
                </c:pt>
              </c:numCache>
            </c:numRef>
          </c:val>
        </c:ser>
        <c:ser>
          <c:idx val="2"/>
          <c:order val="2"/>
          <c:tx>
            <c:strRef>
              <c:f>NB!$J$30</c:f>
              <c:strCache>
                <c:ptCount val="1"/>
                <c:pt idx="0">
                  <c:v>US Imports</c:v>
                </c:pt>
              </c:strCache>
            </c:strRef>
          </c:tx>
          <c:cat>
            <c:multiLvlStrRef>
              <c:f>NB!$F$31:$G$78</c:f>
              <c:multiLvlStrCache>
                <c:ptCount val="48"/>
                <c:lvl>
                  <c:pt idx="0">
                    <c:v>2004</c:v>
                  </c:pt>
                  <c:pt idx="1">
                    <c:v>2005</c:v>
                  </c:pt>
                  <c:pt idx="2">
                    <c:v>2006</c:v>
                  </c:pt>
                  <c:pt idx="3">
                    <c:v>2007</c:v>
                  </c:pt>
                  <c:pt idx="4">
                    <c:v>2004</c:v>
                  </c:pt>
                  <c:pt idx="5">
                    <c:v>2005</c:v>
                  </c:pt>
                  <c:pt idx="6">
                    <c:v>2006</c:v>
                  </c:pt>
                  <c:pt idx="7">
                    <c:v>2007</c:v>
                  </c:pt>
                  <c:pt idx="8">
                    <c:v>2004</c:v>
                  </c:pt>
                  <c:pt idx="9">
                    <c:v>2005</c:v>
                  </c:pt>
                  <c:pt idx="10">
                    <c:v>2006</c:v>
                  </c:pt>
                  <c:pt idx="11">
                    <c:v>2007</c:v>
                  </c:pt>
                  <c:pt idx="12">
                    <c:v>2004</c:v>
                  </c:pt>
                  <c:pt idx="13">
                    <c:v>2005</c:v>
                  </c:pt>
                  <c:pt idx="14">
                    <c:v>2006</c:v>
                  </c:pt>
                  <c:pt idx="15">
                    <c:v>2007</c:v>
                  </c:pt>
                  <c:pt idx="16">
                    <c:v>2004</c:v>
                  </c:pt>
                  <c:pt idx="17">
                    <c:v>2005</c:v>
                  </c:pt>
                  <c:pt idx="18">
                    <c:v>2006</c:v>
                  </c:pt>
                  <c:pt idx="19">
                    <c:v>2007</c:v>
                  </c:pt>
                  <c:pt idx="20">
                    <c:v>2004</c:v>
                  </c:pt>
                  <c:pt idx="21">
                    <c:v>2005</c:v>
                  </c:pt>
                  <c:pt idx="22">
                    <c:v>2006</c:v>
                  </c:pt>
                  <c:pt idx="23">
                    <c:v>2007</c:v>
                  </c:pt>
                  <c:pt idx="24">
                    <c:v>2004</c:v>
                  </c:pt>
                  <c:pt idx="25">
                    <c:v>2005</c:v>
                  </c:pt>
                  <c:pt idx="26">
                    <c:v>2006</c:v>
                  </c:pt>
                  <c:pt idx="27">
                    <c:v>2007</c:v>
                  </c:pt>
                  <c:pt idx="28">
                    <c:v>2004</c:v>
                  </c:pt>
                  <c:pt idx="29">
                    <c:v>2005</c:v>
                  </c:pt>
                  <c:pt idx="30">
                    <c:v>2006</c:v>
                  </c:pt>
                  <c:pt idx="31">
                    <c:v>2007</c:v>
                  </c:pt>
                  <c:pt idx="32">
                    <c:v>2004</c:v>
                  </c:pt>
                  <c:pt idx="33">
                    <c:v>2005</c:v>
                  </c:pt>
                  <c:pt idx="34">
                    <c:v>2006</c:v>
                  </c:pt>
                  <c:pt idx="35">
                    <c:v>2007</c:v>
                  </c:pt>
                  <c:pt idx="36">
                    <c:v>2004</c:v>
                  </c:pt>
                  <c:pt idx="37">
                    <c:v>2005</c:v>
                  </c:pt>
                  <c:pt idx="38">
                    <c:v>2006</c:v>
                  </c:pt>
                  <c:pt idx="39">
                    <c:v>2007</c:v>
                  </c:pt>
                  <c:pt idx="40">
                    <c:v>2004</c:v>
                  </c:pt>
                  <c:pt idx="41">
                    <c:v>2005</c:v>
                  </c:pt>
                  <c:pt idx="42">
                    <c:v>2006</c:v>
                  </c:pt>
                  <c:pt idx="43">
                    <c:v>2007</c:v>
                  </c:pt>
                  <c:pt idx="44">
                    <c:v>2004</c:v>
                  </c:pt>
                  <c:pt idx="45">
                    <c:v>2005</c:v>
                  </c:pt>
                  <c:pt idx="46">
                    <c:v>2006</c:v>
                  </c:pt>
                  <c:pt idx="47">
                    <c:v>2007</c:v>
                  </c:pt>
                </c:lvl>
                <c:lvl>
                  <c:pt idx="0">
                    <c:v>Jan.</c:v>
                  </c:pt>
                  <c:pt idx="4">
                    <c:v>Feb.</c:v>
                  </c:pt>
                  <c:pt idx="8">
                    <c:v>Mar.</c:v>
                  </c:pt>
                  <c:pt idx="12">
                    <c:v>Apr.</c:v>
                  </c:pt>
                  <c:pt idx="16">
                    <c:v>May</c:v>
                  </c:pt>
                  <c:pt idx="20">
                    <c:v>Jun.</c:v>
                  </c:pt>
                  <c:pt idx="24">
                    <c:v>Jul.</c:v>
                  </c:pt>
                  <c:pt idx="28">
                    <c:v>Aug.</c:v>
                  </c:pt>
                  <c:pt idx="32">
                    <c:v>Sep.</c:v>
                  </c:pt>
                  <c:pt idx="36">
                    <c:v>Oct.</c:v>
                  </c:pt>
                  <c:pt idx="40">
                    <c:v>Nov.</c:v>
                  </c:pt>
                  <c:pt idx="44">
                    <c:v>Dec.</c:v>
                  </c:pt>
                </c:lvl>
              </c:multiLvlStrCache>
            </c:multiLvlStrRef>
          </c:cat>
          <c:val>
            <c:numRef>
              <c:f>NB!$J$31:$J$78</c:f>
              <c:numCache>
                <c:formatCode>General</c:formatCode>
                <c:ptCount val="48"/>
                <c:pt idx="0">
                  <c:v>83</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61</c:v>
                </c:pt>
                <c:pt idx="45">
                  <c:v>0</c:v>
                </c:pt>
                <c:pt idx="46">
                  <c:v>0</c:v>
                </c:pt>
                <c:pt idx="47">
                  <c:v>0</c:v>
                </c:pt>
              </c:numCache>
            </c:numRef>
          </c:val>
        </c:ser>
        <c:axId val="70034176"/>
        <c:axId val="70035712"/>
      </c:barChart>
      <c:catAx>
        <c:axId val="70034176"/>
        <c:scaling>
          <c:orientation val="minMax"/>
        </c:scaling>
        <c:axPos val="b"/>
        <c:majorTickMark val="none"/>
        <c:tickLblPos val="nextTo"/>
        <c:crossAx val="70035712"/>
        <c:crosses val="autoZero"/>
        <c:auto val="1"/>
        <c:lblAlgn val="ctr"/>
        <c:lblOffset val="100"/>
        <c:tickLblSkip val="1"/>
      </c:catAx>
      <c:valAx>
        <c:axId val="70035712"/>
        <c:scaling>
          <c:orientation val="minMax"/>
          <c:max val="100"/>
          <c:min val="0"/>
        </c:scaling>
        <c:axPos val="l"/>
        <c:majorGridlines/>
        <c:title>
          <c:tx>
            <c:rich>
              <a:bodyPr/>
              <a:lstStyle/>
              <a:p>
                <a:pPr>
                  <a:defRPr/>
                </a:pPr>
                <a:r>
                  <a:rPr lang="en-US"/>
                  <a:t>% Capacity</a:t>
                </a:r>
              </a:p>
            </c:rich>
          </c:tx>
        </c:title>
        <c:numFmt formatCode="General" sourceLinked="1"/>
        <c:tickLblPos val="nextTo"/>
        <c:crossAx val="70034176"/>
        <c:crosses val="autoZero"/>
        <c:crossBetween val="between"/>
      </c:valAx>
      <c:spPr>
        <a:gradFill>
          <a:gsLst>
            <a:gs pos="0">
              <a:srgbClr val="4F81BD">
                <a:tint val="66000"/>
                <a:satMod val="160000"/>
              </a:srgbClr>
            </a:gs>
            <a:gs pos="50000">
              <a:srgbClr val="4F81BD">
                <a:tint val="44500"/>
                <a:satMod val="160000"/>
              </a:srgbClr>
            </a:gs>
            <a:gs pos="100000">
              <a:srgbClr val="4F81BD">
                <a:tint val="23500"/>
                <a:satMod val="160000"/>
              </a:srgbClr>
            </a:gs>
          </a:gsLst>
          <a:lin ang="5400000" scaled="0"/>
        </a:gradFill>
      </c:spPr>
    </c:plotArea>
    <c:legend>
      <c:legendPos val="t"/>
    </c:legend>
    <c:plotVisOnly val="1"/>
  </c:chart>
  <c:spPr>
    <a:solidFill>
      <a:schemeClr val="lt1"/>
    </a:solidFill>
    <a:ln w="25400" cap="flat" cmpd="sng" algn="ctr">
      <a:solidFill>
        <a:schemeClr val="tx1">
          <a:lumMod val="50000"/>
          <a:lumOff val="50000"/>
        </a:schemeClr>
      </a:solidFill>
      <a:prstDash val="solid"/>
    </a:ln>
    <a:effectLst/>
  </c:spPr>
  <c:txPr>
    <a:bodyPr/>
    <a:lstStyle/>
    <a:p>
      <a:pPr>
        <a:defRPr sz="800">
          <a:solidFill>
            <a:schemeClr val="dk1"/>
          </a:solidFill>
          <a:latin typeface="+mn-lt"/>
          <a:ea typeface="+mn-ea"/>
          <a:cs typeface="+mn-cs"/>
        </a:defRPr>
      </a:pPr>
      <a:endParaRPr lang="en-US"/>
    </a:p>
  </c:txPr>
  <c:externalData r:id="rId1"/>
</c:chartSpace>
</file>

<file path=word/charts/chart32.xml><?xml version="1.0" encoding="utf-8"?>
<c:chartSpace xmlns:c="http://schemas.openxmlformats.org/drawingml/2006/chart" xmlns:a="http://schemas.openxmlformats.org/drawingml/2006/main" xmlns:r="http://schemas.openxmlformats.org/officeDocument/2006/relationships">
  <c:date1904 val="1"/>
  <c:lang val="en-US"/>
  <c:chart>
    <c:autoTitleDeleted val="1"/>
    <c:plotArea>
      <c:layout>
        <c:manualLayout>
          <c:layoutTarget val="inner"/>
          <c:xMode val="edge"/>
          <c:yMode val="edge"/>
          <c:x val="0.11431742508324086"/>
          <c:y val="0.12234910277324652"/>
          <c:w val="0.84038318694861958"/>
          <c:h val="0.77161500815661765"/>
        </c:manualLayout>
      </c:layout>
      <c:barChart>
        <c:barDir val="col"/>
        <c:grouping val="clustered"/>
        <c:ser>
          <c:idx val="0"/>
          <c:order val="0"/>
          <c:tx>
            <c:strRef>
              <c:f>PQ!$F$2</c:f>
              <c:strCache>
                <c:ptCount val="1"/>
                <c:pt idx="0">
                  <c:v>2004</c:v>
                </c:pt>
              </c:strCache>
            </c:strRef>
          </c:tx>
          <c:spPr>
            <a:solidFill>
              <a:srgbClr val="9999FF"/>
            </a:solidFill>
            <a:ln w="12700">
              <a:solidFill>
                <a:srgbClr val="000000"/>
              </a:solidFill>
              <a:prstDash val="solid"/>
            </a:ln>
          </c:spPr>
          <c:cat>
            <c:strRef>
              <c:f>PQ!$E$3:$E$14</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PQ!$F$3:$F$14</c:f>
              <c:numCache>
                <c:formatCode>#,##0</c:formatCode>
                <c:ptCount val="12"/>
                <c:pt idx="0">
                  <c:v>73769</c:v>
                </c:pt>
                <c:pt idx="1">
                  <c:v>17331</c:v>
                </c:pt>
                <c:pt idx="2">
                  <c:v>1312</c:v>
                </c:pt>
                <c:pt idx="3">
                  <c:v>31226</c:v>
                </c:pt>
                <c:pt idx="4">
                  <c:v>15364</c:v>
                </c:pt>
                <c:pt idx="5">
                  <c:v>21218</c:v>
                </c:pt>
                <c:pt idx="6">
                  <c:v>312465</c:v>
                </c:pt>
                <c:pt idx="7">
                  <c:v>23957</c:v>
                </c:pt>
                <c:pt idx="8">
                  <c:v>14738</c:v>
                </c:pt>
                <c:pt idx="9">
                  <c:v>15416</c:v>
                </c:pt>
                <c:pt idx="10">
                  <c:v>16740</c:v>
                </c:pt>
                <c:pt idx="11">
                  <c:v>1475000</c:v>
                </c:pt>
              </c:numCache>
            </c:numRef>
          </c:val>
        </c:ser>
        <c:ser>
          <c:idx val="1"/>
          <c:order val="1"/>
          <c:tx>
            <c:strRef>
              <c:f>PQ!$G$2</c:f>
              <c:strCache>
                <c:ptCount val="1"/>
                <c:pt idx="0">
                  <c:v>2005</c:v>
                </c:pt>
              </c:strCache>
            </c:strRef>
          </c:tx>
          <c:spPr>
            <a:solidFill>
              <a:srgbClr val="993366"/>
            </a:solidFill>
            <a:ln w="12700">
              <a:solidFill>
                <a:srgbClr val="000000"/>
              </a:solidFill>
              <a:prstDash val="solid"/>
            </a:ln>
          </c:spPr>
          <c:cat>
            <c:strRef>
              <c:f>PQ!$E$3:$E$14</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PQ!$G$3:$G$14</c:f>
              <c:numCache>
                <c:formatCode>#,##0</c:formatCode>
                <c:ptCount val="12"/>
                <c:pt idx="0">
                  <c:v>28734</c:v>
                </c:pt>
                <c:pt idx="1">
                  <c:v>17331</c:v>
                </c:pt>
                <c:pt idx="2">
                  <c:v>1419</c:v>
                </c:pt>
                <c:pt idx="3">
                  <c:v>87084</c:v>
                </c:pt>
                <c:pt idx="4">
                  <c:v>14245</c:v>
                </c:pt>
                <c:pt idx="5">
                  <c:v>16760</c:v>
                </c:pt>
                <c:pt idx="6">
                  <c:v>312465</c:v>
                </c:pt>
                <c:pt idx="7">
                  <c:v>13691</c:v>
                </c:pt>
                <c:pt idx="8">
                  <c:v>14738</c:v>
                </c:pt>
                <c:pt idx="9">
                  <c:v>15136</c:v>
                </c:pt>
                <c:pt idx="10">
                  <c:v>11952</c:v>
                </c:pt>
                <c:pt idx="11">
                  <c:v>1510000</c:v>
                </c:pt>
              </c:numCache>
            </c:numRef>
          </c:val>
        </c:ser>
        <c:ser>
          <c:idx val="2"/>
          <c:order val="2"/>
          <c:tx>
            <c:strRef>
              <c:f>PQ!$H$2</c:f>
              <c:strCache>
                <c:ptCount val="1"/>
                <c:pt idx="0">
                  <c:v>2006</c:v>
                </c:pt>
              </c:strCache>
            </c:strRef>
          </c:tx>
          <c:spPr>
            <a:solidFill>
              <a:srgbClr val="FFFFCC"/>
            </a:solidFill>
            <a:ln w="12700">
              <a:solidFill>
                <a:srgbClr val="000000"/>
              </a:solidFill>
              <a:prstDash val="solid"/>
            </a:ln>
          </c:spPr>
          <c:cat>
            <c:strRef>
              <c:f>PQ!$E$3:$E$14</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PQ!$H$3:$H$14</c:f>
              <c:numCache>
                <c:formatCode>#,##0</c:formatCode>
                <c:ptCount val="12"/>
                <c:pt idx="0">
                  <c:v>65018</c:v>
                </c:pt>
                <c:pt idx="1">
                  <c:v>65018</c:v>
                </c:pt>
                <c:pt idx="2">
                  <c:v>65018</c:v>
                </c:pt>
                <c:pt idx="3">
                  <c:v>65018</c:v>
                </c:pt>
                <c:pt idx="4">
                  <c:v>65018</c:v>
                </c:pt>
                <c:pt idx="5">
                  <c:v>65018</c:v>
                </c:pt>
                <c:pt idx="6">
                  <c:v>65018</c:v>
                </c:pt>
                <c:pt idx="7">
                  <c:v>65018</c:v>
                </c:pt>
                <c:pt idx="8">
                  <c:v>65018</c:v>
                </c:pt>
                <c:pt idx="9">
                  <c:v>65018</c:v>
                </c:pt>
                <c:pt idx="10">
                  <c:v>65018</c:v>
                </c:pt>
                <c:pt idx="11">
                  <c:v>65018</c:v>
                </c:pt>
              </c:numCache>
            </c:numRef>
          </c:val>
        </c:ser>
        <c:ser>
          <c:idx val="3"/>
          <c:order val="3"/>
          <c:tx>
            <c:strRef>
              <c:f>PQ!$I$2</c:f>
              <c:strCache>
                <c:ptCount val="1"/>
                <c:pt idx="0">
                  <c:v>2007</c:v>
                </c:pt>
              </c:strCache>
            </c:strRef>
          </c:tx>
          <c:spPr>
            <a:solidFill>
              <a:srgbClr val="CCFFFF"/>
            </a:solidFill>
            <a:ln w="12700">
              <a:solidFill>
                <a:srgbClr val="000000"/>
              </a:solidFill>
              <a:prstDash val="solid"/>
            </a:ln>
          </c:spPr>
          <c:cat>
            <c:strRef>
              <c:f>PQ!$E$3:$E$14</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PQ!$I$3:$I$14</c:f>
              <c:numCache>
                <c:formatCode>#,##0</c:formatCode>
                <c:ptCount val="12"/>
                <c:pt idx="0">
                  <c:v>75402</c:v>
                </c:pt>
                <c:pt idx="1">
                  <c:v>75402</c:v>
                </c:pt>
                <c:pt idx="2">
                  <c:v>75402</c:v>
                </c:pt>
                <c:pt idx="3">
                  <c:v>75402</c:v>
                </c:pt>
                <c:pt idx="4">
                  <c:v>75402</c:v>
                </c:pt>
                <c:pt idx="5">
                  <c:v>75402</c:v>
                </c:pt>
                <c:pt idx="6">
                  <c:v>75402</c:v>
                </c:pt>
                <c:pt idx="7">
                  <c:v>75402</c:v>
                </c:pt>
                <c:pt idx="8">
                  <c:v>75402</c:v>
                </c:pt>
                <c:pt idx="9">
                  <c:v>75402</c:v>
                </c:pt>
                <c:pt idx="10">
                  <c:v>75402</c:v>
                </c:pt>
                <c:pt idx="11">
                  <c:v>75402</c:v>
                </c:pt>
              </c:numCache>
            </c:numRef>
          </c:val>
        </c:ser>
        <c:axId val="70082944"/>
        <c:axId val="70084480"/>
      </c:barChart>
      <c:catAx>
        <c:axId val="70082944"/>
        <c:scaling>
          <c:orientation val="minMax"/>
        </c:scaling>
        <c:axPos val="b"/>
        <c:numFmt formatCode="General" sourceLinked="1"/>
        <c:tickLblPos val="nextTo"/>
        <c:spPr>
          <a:ln w="3175">
            <a:solidFill>
              <a:srgbClr val="000000"/>
            </a:solidFill>
            <a:prstDash val="solid"/>
          </a:ln>
        </c:spPr>
        <c:txPr>
          <a:bodyPr rot="0" vert="horz"/>
          <a:lstStyle/>
          <a:p>
            <a:pPr>
              <a:defRPr/>
            </a:pPr>
            <a:endParaRPr lang="en-US"/>
          </a:p>
        </c:txPr>
        <c:crossAx val="70084480"/>
        <c:crosses val="autoZero"/>
        <c:auto val="1"/>
        <c:lblAlgn val="ctr"/>
        <c:lblOffset val="100"/>
        <c:tickLblSkip val="1"/>
        <c:tickMarkSkip val="1"/>
      </c:catAx>
      <c:valAx>
        <c:axId val="70084480"/>
        <c:scaling>
          <c:orientation val="minMax"/>
        </c:scaling>
        <c:axPos val="l"/>
        <c:majorGridlines>
          <c:spPr>
            <a:ln w="3175">
              <a:solidFill>
                <a:srgbClr val="000000"/>
              </a:solidFill>
              <a:prstDash val="solid"/>
            </a:ln>
          </c:spPr>
        </c:majorGridlines>
        <c:title>
          <c:tx>
            <c:rich>
              <a:bodyPr/>
              <a:lstStyle/>
              <a:p>
                <a:pPr>
                  <a:defRPr/>
                </a:pPr>
                <a:r>
                  <a:rPr lang="en-US"/>
                  <a:t>MWh</a:t>
                </a:r>
              </a:p>
            </c:rich>
          </c:tx>
          <c:layout>
            <c:manualLayout>
              <c:xMode val="edge"/>
              <c:yMode val="edge"/>
              <c:x val="6.3466025080199104E-4"/>
              <c:y val="0.47797719580179931"/>
            </c:manualLayout>
          </c:layout>
          <c:spPr>
            <a:noFill/>
            <a:ln w="25400">
              <a:noFill/>
            </a:ln>
          </c:spPr>
        </c:title>
        <c:numFmt formatCode="#,##0" sourceLinked="1"/>
        <c:tickLblPos val="nextTo"/>
        <c:spPr>
          <a:ln w="3175">
            <a:solidFill>
              <a:srgbClr val="000000"/>
            </a:solidFill>
            <a:prstDash val="solid"/>
          </a:ln>
        </c:spPr>
        <c:txPr>
          <a:bodyPr rot="0" vert="horz"/>
          <a:lstStyle/>
          <a:p>
            <a:pPr>
              <a:defRPr/>
            </a:pPr>
            <a:endParaRPr lang="en-US"/>
          </a:p>
        </c:txPr>
        <c:crossAx val="70082944"/>
        <c:crosses val="autoZero"/>
        <c:crossBetween val="between"/>
      </c:valAx>
      <c:spPr>
        <a:gradFill>
          <a:gsLst>
            <a:gs pos="0">
              <a:srgbClr val="1F497D">
                <a:lumMod val="20000"/>
                <a:lumOff val="80000"/>
              </a:srgbClr>
            </a:gs>
            <a:gs pos="50000">
              <a:srgbClr val="4F81BD">
                <a:tint val="44500"/>
                <a:satMod val="160000"/>
              </a:srgbClr>
            </a:gs>
            <a:gs pos="100000">
              <a:srgbClr val="4F81BD">
                <a:tint val="23500"/>
                <a:satMod val="160000"/>
              </a:srgbClr>
            </a:gs>
          </a:gsLst>
          <a:lin ang="5400000" scaled="0"/>
        </a:gradFill>
        <a:ln w="12700">
          <a:solidFill>
            <a:srgbClr val="808080"/>
          </a:solidFill>
          <a:prstDash val="solid"/>
        </a:ln>
      </c:spPr>
    </c:plotArea>
    <c:legend>
      <c:legendPos val="t"/>
      <c:layout>
        <c:manualLayout>
          <c:xMode val="edge"/>
          <c:yMode val="edge"/>
          <c:x val="0.36002528488593138"/>
          <c:y val="3.5826391266309182E-2"/>
          <c:w val="0.27994943022816277"/>
          <c:h val="7.2751340865000569E-2"/>
        </c:manualLayout>
      </c:layout>
      <c:spPr>
        <a:solidFill>
          <a:srgbClr val="FFFFFF"/>
        </a:solidFill>
        <a:ln w="3175">
          <a:noFill/>
          <a:prstDash val="solid"/>
        </a:ln>
      </c:spPr>
    </c:legend>
    <c:plotVisOnly val="1"/>
    <c:dispBlanksAs val="gap"/>
  </c:chart>
  <c:spPr>
    <a:solidFill>
      <a:schemeClr val="lt1"/>
    </a:solidFill>
    <a:ln w="25400" cap="flat" cmpd="sng" algn="ctr">
      <a:solidFill>
        <a:schemeClr val="tx1">
          <a:lumMod val="50000"/>
          <a:lumOff val="50000"/>
        </a:schemeClr>
      </a:solidFill>
      <a:prstDash val="solid"/>
    </a:ln>
    <a:effectLst/>
  </c:spPr>
  <c:txPr>
    <a:bodyPr/>
    <a:lstStyle/>
    <a:p>
      <a:pPr>
        <a:defRPr sz="800">
          <a:solidFill>
            <a:schemeClr val="dk1"/>
          </a:solidFill>
          <a:latin typeface="+mn-lt"/>
          <a:ea typeface="+mn-ea"/>
          <a:cs typeface="+mn-cs"/>
        </a:defRPr>
      </a:pPr>
      <a:endParaRPr lang="en-US"/>
    </a:p>
  </c:txPr>
  <c:externalData r:id="rId1"/>
</c:chartSpace>
</file>

<file path=word/charts/chart33.xml><?xml version="1.0" encoding="utf-8"?>
<c:chartSpace xmlns:c="http://schemas.openxmlformats.org/drawingml/2006/chart" xmlns:a="http://schemas.openxmlformats.org/drawingml/2006/main" xmlns:r="http://schemas.openxmlformats.org/officeDocument/2006/relationships">
  <c:date1904 val="1"/>
  <c:lang val="en-US"/>
  <c:chart>
    <c:autoTitleDeleted val="1"/>
    <c:plotArea>
      <c:layout>
        <c:manualLayout>
          <c:layoutTarget val="inner"/>
          <c:xMode val="edge"/>
          <c:yMode val="edge"/>
          <c:x val="9.8514075511853053E-2"/>
          <c:y val="0.12915147351547498"/>
          <c:w val="0.86230347109546068"/>
          <c:h val="0.57245186633553202"/>
        </c:manualLayout>
      </c:layout>
      <c:barChart>
        <c:barDir val="col"/>
        <c:grouping val="clustered"/>
        <c:ser>
          <c:idx val="0"/>
          <c:order val="0"/>
          <c:tx>
            <c:strRef>
              <c:f>PQ!$J$32</c:f>
              <c:strCache>
                <c:ptCount val="1"/>
                <c:pt idx="0">
                  <c:v>Wood &amp; Wood Waste</c:v>
                </c:pt>
              </c:strCache>
            </c:strRef>
          </c:tx>
          <c:cat>
            <c:multiLvlStrRef>
              <c:f>PQ!$H$33:$I$80</c:f>
              <c:multiLvlStrCache>
                <c:ptCount val="48"/>
                <c:lvl>
                  <c:pt idx="0">
                    <c:v>2004</c:v>
                  </c:pt>
                  <c:pt idx="1">
                    <c:v>2005</c:v>
                  </c:pt>
                  <c:pt idx="2">
                    <c:v>2006</c:v>
                  </c:pt>
                  <c:pt idx="3">
                    <c:v>2007</c:v>
                  </c:pt>
                  <c:pt idx="4">
                    <c:v>2004</c:v>
                  </c:pt>
                  <c:pt idx="5">
                    <c:v>2005</c:v>
                  </c:pt>
                  <c:pt idx="6">
                    <c:v>2006</c:v>
                  </c:pt>
                  <c:pt idx="7">
                    <c:v>2007</c:v>
                  </c:pt>
                  <c:pt idx="8">
                    <c:v>2004</c:v>
                  </c:pt>
                  <c:pt idx="9">
                    <c:v>2005</c:v>
                  </c:pt>
                  <c:pt idx="10">
                    <c:v>2006</c:v>
                  </c:pt>
                  <c:pt idx="11">
                    <c:v>2007</c:v>
                  </c:pt>
                  <c:pt idx="12">
                    <c:v>2004</c:v>
                  </c:pt>
                  <c:pt idx="13">
                    <c:v>2005</c:v>
                  </c:pt>
                  <c:pt idx="14">
                    <c:v>2006</c:v>
                  </c:pt>
                  <c:pt idx="15">
                    <c:v>2007</c:v>
                  </c:pt>
                  <c:pt idx="16">
                    <c:v>2004</c:v>
                  </c:pt>
                  <c:pt idx="17">
                    <c:v>2005</c:v>
                  </c:pt>
                  <c:pt idx="18">
                    <c:v>2006</c:v>
                  </c:pt>
                  <c:pt idx="19">
                    <c:v>2007</c:v>
                  </c:pt>
                  <c:pt idx="20">
                    <c:v>2004</c:v>
                  </c:pt>
                  <c:pt idx="21">
                    <c:v>2005</c:v>
                  </c:pt>
                  <c:pt idx="22">
                    <c:v>2006</c:v>
                  </c:pt>
                  <c:pt idx="23">
                    <c:v>2007</c:v>
                  </c:pt>
                  <c:pt idx="24">
                    <c:v>2004</c:v>
                  </c:pt>
                  <c:pt idx="25">
                    <c:v>2005</c:v>
                  </c:pt>
                  <c:pt idx="26">
                    <c:v>2006</c:v>
                  </c:pt>
                  <c:pt idx="27">
                    <c:v>2007</c:v>
                  </c:pt>
                  <c:pt idx="28">
                    <c:v>2004</c:v>
                  </c:pt>
                  <c:pt idx="29">
                    <c:v>2005</c:v>
                  </c:pt>
                  <c:pt idx="30">
                    <c:v>2006</c:v>
                  </c:pt>
                  <c:pt idx="31">
                    <c:v>2007</c:v>
                  </c:pt>
                  <c:pt idx="32">
                    <c:v>2004</c:v>
                  </c:pt>
                  <c:pt idx="33">
                    <c:v>2005</c:v>
                  </c:pt>
                  <c:pt idx="34">
                    <c:v>2006</c:v>
                  </c:pt>
                  <c:pt idx="35">
                    <c:v>2007</c:v>
                  </c:pt>
                  <c:pt idx="36">
                    <c:v>2004</c:v>
                  </c:pt>
                  <c:pt idx="37">
                    <c:v>2005</c:v>
                  </c:pt>
                  <c:pt idx="38">
                    <c:v>2006</c:v>
                  </c:pt>
                  <c:pt idx="39">
                    <c:v>2007</c:v>
                  </c:pt>
                  <c:pt idx="40">
                    <c:v>2004</c:v>
                  </c:pt>
                  <c:pt idx="41">
                    <c:v>2005</c:v>
                  </c:pt>
                  <c:pt idx="42">
                    <c:v>2006</c:v>
                  </c:pt>
                  <c:pt idx="43">
                    <c:v>2007</c:v>
                  </c:pt>
                  <c:pt idx="44">
                    <c:v>2004</c:v>
                  </c:pt>
                  <c:pt idx="45">
                    <c:v>2005</c:v>
                  </c:pt>
                  <c:pt idx="46">
                    <c:v>2006</c:v>
                  </c:pt>
                  <c:pt idx="47">
                    <c:v>2007</c:v>
                  </c:pt>
                </c:lvl>
                <c:lvl>
                  <c:pt idx="0">
                    <c:v>Jan.</c:v>
                  </c:pt>
                  <c:pt idx="4">
                    <c:v>Feb.</c:v>
                  </c:pt>
                  <c:pt idx="8">
                    <c:v>Mar.</c:v>
                  </c:pt>
                  <c:pt idx="12">
                    <c:v>Apr.</c:v>
                  </c:pt>
                  <c:pt idx="16">
                    <c:v>May</c:v>
                  </c:pt>
                  <c:pt idx="20">
                    <c:v>Jun.</c:v>
                  </c:pt>
                  <c:pt idx="24">
                    <c:v>Jul.</c:v>
                  </c:pt>
                  <c:pt idx="28">
                    <c:v>Aug.</c:v>
                  </c:pt>
                  <c:pt idx="32">
                    <c:v>Sep.</c:v>
                  </c:pt>
                  <c:pt idx="36">
                    <c:v>Oct.</c:v>
                  </c:pt>
                  <c:pt idx="40">
                    <c:v>Nov.</c:v>
                  </c:pt>
                  <c:pt idx="44">
                    <c:v>Dec.</c:v>
                  </c:pt>
                </c:lvl>
              </c:multiLvlStrCache>
            </c:multiLvlStrRef>
          </c:cat>
          <c:val>
            <c:numRef>
              <c:f>PQ!$J$33:$J$80</c:f>
              <c:numCache>
                <c:formatCode>General</c:formatCode>
                <c:ptCount val="48"/>
                <c:pt idx="0">
                  <c:v>37</c:v>
                </c:pt>
                <c:pt idx="1">
                  <c:v>76</c:v>
                </c:pt>
                <c:pt idx="2">
                  <c:v>30</c:v>
                </c:pt>
                <c:pt idx="3">
                  <c:v>22</c:v>
                </c:pt>
                <c:pt idx="4">
                  <c:v>100</c:v>
                </c:pt>
                <c:pt idx="5">
                  <c:v>100</c:v>
                </c:pt>
                <c:pt idx="6">
                  <c:v>100</c:v>
                </c:pt>
                <c:pt idx="7">
                  <c:v>100</c:v>
                </c:pt>
                <c:pt idx="8">
                  <c:v>14</c:v>
                </c:pt>
                <c:pt idx="9">
                  <c:v>13</c:v>
                </c:pt>
                <c:pt idx="10">
                  <c:v>85</c:v>
                </c:pt>
                <c:pt idx="11">
                  <c:v>36</c:v>
                </c:pt>
                <c:pt idx="12">
                  <c:v>100</c:v>
                </c:pt>
                <c:pt idx="13">
                  <c:v>100</c:v>
                </c:pt>
                <c:pt idx="14">
                  <c:v>100</c:v>
                </c:pt>
                <c:pt idx="15">
                  <c:v>100</c:v>
                </c:pt>
                <c:pt idx="16">
                  <c:v>0</c:v>
                </c:pt>
                <c:pt idx="17">
                  <c:v>52</c:v>
                </c:pt>
                <c:pt idx="18">
                  <c:v>88</c:v>
                </c:pt>
                <c:pt idx="19">
                  <c:v>36</c:v>
                </c:pt>
                <c:pt idx="20">
                  <c:v>100</c:v>
                </c:pt>
                <c:pt idx="21">
                  <c:v>100</c:v>
                </c:pt>
                <c:pt idx="22">
                  <c:v>100</c:v>
                </c:pt>
                <c:pt idx="23">
                  <c:v>100</c:v>
                </c:pt>
                <c:pt idx="24">
                  <c:v>100</c:v>
                </c:pt>
                <c:pt idx="25">
                  <c:v>100</c:v>
                </c:pt>
                <c:pt idx="26">
                  <c:v>100</c:v>
                </c:pt>
                <c:pt idx="27">
                  <c:v>100</c:v>
                </c:pt>
                <c:pt idx="28">
                  <c:v>100</c:v>
                </c:pt>
                <c:pt idx="29">
                  <c:v>100</c:v>
                </c:pt>
                <c:pt idx="30">
                  <c:v>100</c:v>
                </c:pt>
                <c:pt idx="31">
                  <c:v>100</c:v>
                </c:pt>
                <c:pt idx="32">
                  <c:v>0</c:v>
                </c:pt>
                <c:pt idx="33">
                  <c:v>0</c:v>
                </c:pt>
                <c:pt idx="34">
                  <c:v>0</c:v>
                </c:pt>
                <c:pt idx="35">
                  <c:v>0</c:v>
                </c:pt>
                <c:pt idx="36">
                  <c:v>100</c:v>
                </c:pt>
                <c:pt idx="37">
                  <c:v>100</c:v>
                </c:pt>
                <c:pt idx="38">
                  <c:v>100</c:v>
                </c:pt>
                <c:pt idx="39">
                  <c:v>100</c:v>
                </c:pt>
                <c:pt idx="40">
                  <c:v>100</c:v>
                </c:pt>
                <c:pt idx="41">
                  <c:v>100</c:v>
                </c:pt>
                <c:pt idx="42">
                  <c:v>100</c:v>
                </c:pt>
                <c:pt idx="43">
                  <c:v>100</c:v>
                </c:pt>
                <c:pt idx="44">
                  <c:v>0</c:v>
                </c:pt>
                <c:pt idx="45">
                  <c:v>0</c:v>
                </c:pt>
                <c:pt idx="46">
                  <c:v>64</c:v>
                </c:pt>
                <c:pt idx="47">
                  <c:v>56</c:v>
                </c:pt>
              </c:numCache>
            </c:numRef>
          </c:val>
        </c:ser>
        <c:ser>
          <c:idx val="1"/>
          <c:order val="1"/>
          <c:tx>
            <c:strRef>
              <c:f>PQ!$K$32</c:f>
              <c:strCache>
                <c:ptCount val="1"/>
                <c:pt idx="0">
                  <c:v>Spent Liquor</c:v>
                </c:pt>
              </c:strCache>
            </c:strRef>
          </c:tx>
          <c:cat>
            <c:multiLvlStrRef>
              <c:f>PQ!$H$33:$I$80</c:f>
              <c:multiLvlStrCache>
                <c:ptCount val="48"/>
                <c:lvl>
                  <c:pt idx="0">
                    <c:v>2004</c:v>
                  </c:pt>
                  <c:pt idx="1">
                    <c:v>2005</c:v>
                  </c:pt>
                  <c:pt idx="2">
                    <c:v>2006</c:v>
                  </c:pt>
                  <c:pt idx="3">
                    <c:v>2007</c:v>
                  </c:pt>
                  <c:pt idx="4">
                    <c:v>2004</c:v>
                  </c:pt>
                  <c:pt idx="5">
                    <c:v>2005</c:v>
                  </c:pt>
                  <c:pt idx="6">
                    <c:v>2006</c:v>
                  </c:pt>
                  <c:pt idx="7">
                    <c:v>2007</c:v>
                  </c:pt>
                  <c:pt idx="8">
                    <c:v>2004</c:v>
                  </c:pt>
                  <c:pt idx="9">
                    <c:v>2005</c:v>
                  </c:pt>
                  <c:pt idx="10">
                    <c:v>2006</c:v>
                  </c:pt>
                  <c:pt idx="11">
                    <c:v>2007</c:v>
                  </c:pt>
                  <c:pt idx="12">
                    <c:v>2004</c:v>
                  </c:pt>
                  <c:pt idx="13">
                    <c:v>2005</c:v>
                  </c:pt>
                  <c:pt idx="14">
                    <c:v>2006</c:v>
                  </c:pt>
                  <c:pt idx="15">
                    <c:v>2007</c:v>
                  </c:pt>
                  <c:pt idx="16">
                    <c:v>2004</c:v>
                  </c:pt>
                  <c:pt idx="17">
                    <c:v>2005</c:v>
                  </c:pt>
                  <c:pt idx="18">
                    <c:v>2006</c:v>
                  </c:pt>
                  <c:pt idx="19">
                    <c:v>2007</c:v>
                  </c:pt>
                  <c:pt idx="20">
                    <c:v>2004</c:v>
                  </c:pt>
                  <c:pt idx="21">
                    <c:v>2005</c:v>
                  </c:pt>
                  <c:pt idx="22">
                    <c:v>2006</c:v>
                  </c:pt>
                  <c:pt idx="23">
                    <c:v>2007</c:v>
                  </c:pt>
                  <c:pt idx="24">
                    <c:v>2004</c:v>
                  </c:pt>
                  <c:pt idx="25">
                    <c:v>2005</c:v>
                  </c:pt>
                  <c:pt idx="26">
                    <c:v>2006</c:v>
                  </c:pt>
                  <c:pt idx="27">
                    <c:v>2007</c:v>
                  </c:pt>
                  <c:pt idx="28">
                    <c:v>2004</c:v>
                  </c:pt>
                  <c:pt idx="29">
                    <c:v>2005</c:v>
                  </c:pt>
                  <c:pt idx="30">
                    <c:v>2006</c:v>
                  </c:pt>
                  <c:pt idx="31">
                    <c:v>2007</c:v>
                  </c:pt>
                  <c:pt idx="32">
                    <c:v>2004</c:v>
                  </c:pt>
                  <c:pt idx="33">
                    <c:v>2005</c:v>
                  </c:pt>
                  <c:pt idx="34">
                    <c:v>2006</c:v>
                  </c:pt>
                  <c:pt idx="35">
                    <c:v>2007</c:v>
                  </c:pt>
                  <c:pt idx="36">
                    <c:v>2004</c:v>
                  </c:pt>
                  <c:pt idx="37">
                    <c:v>2005</c:v>
                  </c:pt>
                  <c:pt idx="38">
                    <c:v>2006</c:v>
                  </c:pt>
                  <c:pt idx="39">
                    <c:v>2007</c:v>
                  </c:pt>
                  <c:pt idx="40">
                    <c:v>2004</c:v>
                  </c:pt>
                  <c:pt idx="41">
                    <c:v>2005</c:v>
                  </c:pt>
                  <c:pt idx="42">
                    <c:v>2006</c:v>
                  </c:pt>
                  <c:pt idx="43">
                    <c:v>2007</c:v>
                  </c:pt>
                  <c:pt idx="44">
                    <c:v>2004</c:v>
                  </c:pt>
                  <c:pt idx="45">
                    <c:v>2005</c:v>
                  </c:pt>
                  <c:pt idx="46">
                    <c:v>2006</c:v>
                  </c:pt>
                  <c:pt idx="47">
                    <c:v>2007</c:v>
                  </c:pt>
                </c:lvl>
                <c:lvl>
                  <c:pt idx="0">
                    <c:v>Jan.</c:v>
                  </c:pt>
                  <c:pt idx="4">
                    <c:v>Feb.</c:v>
                  </c:pt>
                  <c:pt idx="8">
                    <c:v>Mar.</c:v>
                  </c:pt>
                  <c:pt idx="12">
                    <c:v>Apr.</c:v>
                  </c:pt>
                  <c:pt idx="16">
                    <c:v>May</c:v>
                  </c:pt>
                  <c:pt idx="20">
                    <c:v>Jun.</c:v>
                  </c:pt>
                  <c:pt idx="24">
                    <c:v>Jul.</c:v>
                  </c:pt>
                  <c:pt idx="28">
                    <c:v>Aug.</c:v>
                  </c:pt>
                  <c:pt idx="32">
                    <c:v>Sep.</c:v>
                  </c:pt>
                  <c:pt idx="36">
                    <c:v>Oct.</c:v>
                  </c:pt>
                  <c:pt idx="40">
                    <c:v>Nov.</c:v>
                  </c:pt>
                  <c:pt idx="44">
                    <c:v>Dec.</c:v>
                  </c:pt>
                </c:lvl>
              </c:multiLvlStrCache>
            </c:multiLvlStrRef>
          </c:cat>
          <c:val>
            <c:numRef>
              <c:f>PQ!$K$33:$K$80</c:f>
              <c:numCache>
                <c:formatCode>General</c:formatCode>
                <c:ptCount val="48"/>
                <c:pt idx="0">
                  <c:v>5</c:v>
                </c:pt>
                <c:pt idx="1">
                  <c:v>24</c:v>
                </c:pt>
                <c:pt idx="2">
                  <c:v>9</c:v>
                </c:pt>
                <c:pt idx="3">
                  <c:v>12</c:v>
                </c:pt>
                <c:pt idx="4">
                  <c:v>0</c:v>
                </c:pt>
                <c:pt idx="5">
                  <c:v>0</c:v>
                </c:pt>
                <c:pt idx="6">
                  <c:v>0</c:v>
                </c:pt>
                <c:pt idx="7">
                  <c:v>0</c:v>
                </c:pt>
                <c:pt idx="8">
                  <c:v>0</c:v>
                </c:pt>
                <c:pt idx="9">
                  <c:v>0</c:v>
                </c:pt>
                <c:pt idx="10">
                  <c:v>8</c:v>
                </c:pt>
                <c:pt idx="11">
                  <c:v>64</c:v>
                </c:pt>
                <c:pt idx="12">
                  <c:v>0</c:v>
                </c:pt>
                <c:pt idx="13">
                  <c:v>0</c:v>
                </c:pt>
                <c:pt idx="14">
                  <c:v>0</c:v>
                </c:pt>
                <c:pt idx="15">
                  <c:v>0</c:v>
                </c:pt>
                <c:pt idx="16">
                  <c:v>100</c:v>
                </c:pt>
                <c:pt idx="17">
                  <c:v>48</c:v>
                </c:pt>
                <c:pt idx="18">
                  <c:v>12</c:v>
                </c:pt>
                <c:pt idx="19">
                  <c:v>64</c:v>
                </c:pt>
                <c:pt idx="20">
                  <c:v>0</c:v>
                </c:pt>
                <c:pt idx="21">
                  <c:v>0</c:v>
                </c:pt>
                <c:pt idx="22">
                  <c:v>0</c:v>
                </c:pt>
                <c:pt idx="23">
                  <c:v>0</c:v>
                </c:pt>
                <c:pt idx="24">
                  <c:v>0</c:v>
                </c:pt>
                <c:pt idx="25">
                  <c:v>0</c:v>
                </c:pt>
                <c:pt idx="26">
                  <c:v>0</c:v>
                </c:pt>
                <c:pt idx="27">
                  <c:v>0</c:v>
                </c:pt>
                <c:pt idx="28">
                  <c:v>0</c:v>
                </c:pt>
                <c:pt idx="29">
                  <c:v>0</c:v>
                </c:pt>
                <c:pt idx="30">
                  <c:v>0</c:v>
                </c:pt>
                <c:pt idx="31">
                  <c:v>0</c:v>
                </c:pt>
                <c:pt idx="32">
                  <c:v>100</c:v>
                </c:pt>
                <c:pt idx="33">
                  <c:v>100</c:v>
                </c:pt>
                <c:pt idx="34">
                  <c:v>100</c:v>
                </c:pt>
                <c:pt idx="35">
                  <c:v>100</c:v>
                </c:pt>
                <c:pt idx="36">
                  <c:v>0</c:v>
                </c:pt>
                <c:pt idx="37">
                  <c:v>0</c:v>
                </c:pt>
                <c:pt idx="38">
                  <c:v>0</c:v>
                </c:pt>
                <c:pt idx="39">
                  <c:v>0</c:v>
                </c:pt>
                <c:pt idx="40">
                  <c:v>0</c:v>
                </c:pt>
                <c:pt idx="41">
                  <c:v>0</c:v>
                </c:pt>
                <c:pt idx="42">
                  <c:v>0</c:v>
                </c:pt>
                <c:pt idx="43">
                  <c:v>0</c:v>
                </c:pt>
                <c:pt idx="44">
                  <c:v>0</c:v>
                </c:pt>
                <c:pt idx="45">
                  <c:v>0</c:v>
                </c:pt>
                <c:pt idx="46">
                  <c:v>36</c:v>
                </c:pt>
                <c:pt idx="47">
                  <c:v>16</c:v>
                </c:pt>
              </c:numCache>
            </c:numRef>
          </c:val>
        </c:ser>
        <c:ser>
          <c:idx val="2"/>
          <c:order val="2"/>
          <c:tx>
            <c:strRef>
              <c:f>PQ!$L$32</c:f>
              <c:strCache>
                <c:ptCount val="1"/>
                <c:pt idx="0">
                  <c:v>US Imports</c:v>
                </c:pt>
              </c:strCache>
            </c:strRef>
          </c:tx>
          <c:cat>
            <c:multiLvlStrRef>
              <c:f>PQ!$H$33:$I$80</c:f>
              <c:multiLvlStrCache>
                <c:ptCount val="48"/>
                <c:lvl>
                  <c:pt idx="0">
                    <c:v>2004</c:v>
                  </c:pt>
                  <c:pt idx="1">
                    <c:v>2005</c:v>
                  </c:pt>
                  <c:pt idx="2">
                    <c:v>2006</c:v>
                  </c:pt>
                  <c:pt idx="3">
                    <c:v>2007</c:v>
                  </c:pt>
                  <c:pt idx="4">
                    <c:v>2004</c:v>
                  </c:pt>
                  <c:pt idx="5">
                    <c:v>2005</c:v>
                  </c:pt>
                  <c:pt idx="6">
                    <c:v>2006</c:v>
                  </c:pt>
                  <c:pt idx="7">
                    <c:v>2007</c:v>
                  </c:pt>
                  <c:pt idx="8">
                    <c:v>2004</c:v>
                  </c:pt>
                  <c:pt idx="9">
                    <c:v>2005</c:v>
                  </c:pt>
                  <c:pt idx="10">
                    <c:v>2006</c:v>
                  </c:pt>
                  <c:pt idx="11">
                    <c:v>2007</c:v>
                  </c:pt>
                  <c:pt idx="12">
                    <c:v>2004</c:v>
                  </c:pt>
                  <c:pt idx="13">
                    <c:v>2005</c:v>
                  </c:pt>
                  <c:pt idx="14">
                    <c:v>2006</c:v>
                  </c:pt>
                  <c:pt idx="15">
                    <c:v>2007</c:v>
                  </c:pt>
                  <c:pt idx="16">
                    <c:v>2004</c:v>
                  </c:pt>
                  <c:pt idx="17">
                    <c:v>2005</c:v>
                  </c:pt>
                  <c:pt idx="18">
                    <c:v>2006</c:v>
                  </c:pt>
                  <c:pt idx="19">
                    <c:v>2007</c:v>
                  </c:pt>
                  <c:pt idx="20">
                    <c:v>2004</c:v>
                  </c:pt>
                  <c:pt idx="21">
                    <c:v>2005</c:v>
                  </c:pt>
                  <c:pt idx="22">
                    <c:v>2006</c:v>
                  </c:pt>
                  <c:pt idx="23">
                    <c:v>2007</c:v>
                  </c:pt>
                  <c:pt idx="24">
                    <c:v>2004</c:v>
                  </c:pt>
                  <c:pt idx="25">
                    <c:v>2005</c:v>
                  </c:pt>
                  <c:pt idx="26">
                    <c:v>2006</c:v>
                  </c:pt>
                  <c:pt idx="27">
                    <c:v>2007</c:v>
                  </c:pt>
                  <c:pt idx="28">
                    <c:v>2004</c:v>
                  </c:pt>
                  <c:pt idx="29">
                    <c:v>2005</c:v>
                  </c:pt>
                  <c:pt idx="30">
                    <c:v>2006</c:v>
                  </c:pt>
                  <c:pt idx="31">
                    <c:v>2007</c:v>
                  </c:pt>
                  <c:pt idx="32">
                    <c:v>2004</c:v>
                  </c:pt>
                  <c:pt idx="33">
                    <c:v>2005</c:v>
                  </c:pt>
                  <c:pt idx="34">
                    <c:v>2006</c:v>
                  </c:pt>
                  <c:pt idx="35">
                    <c:v>2007</c:v>
                  </c:pt>
                  <c:pt idx="36">
                    <c:v>2004</c:v>
                  </c:pt>
                  <c:pt idx="37">
                    <c:v>2005</c:v>
                  </c:pt>
                  <c:pt idx="38">
                    <c:v>2006</c:v>
                  </c:pt>
                  <c:pt idx="39">
                    <c:v>2007</c:v>
                  </c:pt>
                  <c:pt idx="40">
                    <c:v>2004</c:v>
                  </c:pt>
                  <c:pt idx="41">
                    <c:v>2005</c:v>
                  </c:pt>
                  <c:pt idx="42">
                    <c:v>2006</c:v>
                  </c:pt>
                  <c:pt idx="43">
                    <c:v>2007</c:v>
                  </c:pt>
                  <c:pt idx="44">
                    <c:v>2004</c:v>
                  </c:pt>
                  <c:pt idx="45">
                    <c:v>2005</c:v>
                  </c:pt>
                  <c:pt idx="46">
                    <c:v>2006</c:v>
                  </c:pt>
                  <c:pt idx="47">
                    <c:v>2007</c:v>
                  </c:pt>
                </c:lvl>
                <c:lvl>
                  <c:pt idx="0">
                    <c:v>Jan.</c:v>
                  </c:pt>
                  <c:pt idx="4">
                    <c:v>Feb.</c:v>
                  </c:pt>
                  <c:pt idx="8">
                    <c:v>Mar.</c:v>
                  </c:pt>
                  <c:pt idx="12">
                    <c:v>Apr.</c:v>
                  </c:pt>
                  <c:pt idx="16">
                    <c:v>May</c:v>
                  </c:pt>
                  <c:pt idx="20">
                    <c:v>Jun.</c:v>
                  </c:pt>
                  <c:pt idx="24">
                    <c:v>Jul.</c:v>
                  </c:pt>
                  <c:pt idx="28">
                    <c:v>Aug.</c:v>
                  </c:pt>
                  <c:pt idx="32">
                    <c:v>Sep.</c:v>
                  </c:pt>
                  <c:pt idx="36">
                    <c:v>Oct.</c:v>
                  </c:pt>
                  <c:pt idx="40">
                    <c:v>Nov.</c:v>
                  </c:pt>
                  <c:pt idx="44">
                    <c:v>Dec.</c:v>
                  </c:pt>
                </c:lvl>
              </c:multiLvlStrCache>
            </c:multiLvlStrRef>
          </c:cat>
          <c:val>
            <c:numRef>
              <c:f>PQ!$L$33:$L$80</c:f>
              <c:numCache>
                <c:formatCode>General</c:formatCode>
                <c:ptCount val="48"/>
                <c:pt idx="0">
                  <c:v>58</c:v>
                </c:pt>
                <c:pt idx="1">
                  <c:v>0</c:v>
                </c:pt>
                <c:pt idx="2">
                  <c:v>61</c:v>
                </c:pt>
                <c:pt idx="3">
                  <c:v>67</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100</c:v>
                </c:pt>
                <c:pt idx="45">
                  <c:v>100</c:v>
                </c:pt>
                <c:pt idx="46">
                  <c:v>0</c:v>
                </c:pt>
                <c:pt idx="47">
                  <c:v>0</c:v>
                </c:pt>
              </c:numCache>
            </c:numRef>
          </c:val>
        </c:ser>
        <c:ser>
          <c:idx val="3"/>
          <c:order val="3"/>
          <c:tx>
            <c:strRef>
              <c:f>PQ!$M$32</c:f>
              <c:strCache>
                <c:ptCount val="1"/>
                <c:pt idx="0">
                  <c:v>Landfill Gas</c:v>
                </c:pt>
              </c:strCache>
            </c:strRef>
          </c:tx>
          <c:spPr>
            <a:solidFill>
              <a:srgbClr val="FFC000"/>
            </a:solidFill>
          </c:spPr>
          <c:cat>
            <c:multiLvlStrRef>
              <c:f>PQ!$H$33:$I$80</c:f>
              <c:multiLvlStrCache>
                <c:ptCount val="48"/>
                <c:lvl>
                  <c:pt idx="0">
                    <c:v>2004</c:v>
                  </c:pt>
                  <c:pt idx="1">
                    <c:v>2005</c:v>
                  </c:pt>
                  <c:pt idx="2">
                    <c:v>2006</c:v>
                  </c:pt>
                  <c:pt idx="3">
                    <c:v>2007</c:v>
                  </c:pt>
                  <c:pt idx="4">
                    <c:v>2004</c:v>
                  </c:pt>
                  <c:pt idx="5">
                    <c:v>2005</c:v>
                  </c:pt>
                  <c:pt idx="6">
                    <c:v>2006</c:v>
                  </c:pt>
                  <c:pt idx="7">
                    <c:v>2007</c:v>
                  </c:pt>
                  <c:pt idx="8">
                    <c:v>2004</c:v>
                  </c:pt>
                  <c:pt idx="9">
                    <c:v>2005</c:v>
                  </c:pt>
                  <c:pt idx="10">
                    <c:v>2006</c:v>
                  </c:pt>
                  <c:pt idx="11">
                    <c:v>2007</c:v>
                  </c:pt>
                  <c:pt idx="12">
                    <c:v>2004</c:v>
                  </c:pt>
                  <c:pt idx="13">
                    <c:v>2005</c:v>
                  </c:pt>
                  <c:pt idx="14">
                    <c:v>2006</c:v>
                  </c:pt>
                  <c:pt idx="15">
                    <c:v>2007</c:v>
                  </c:pt>
                  <c:pt idx="16">
                    <c:v>2004</c:v>
                  </c:pt>
                  <c:pt idx="17">
                    <c:v>2005</c:v>
                  </c:pt>
                  <c:pt idx="18">
                    <c:v>2006</c:v>
                  </c:pt>
                  <c:pt idx="19">
                    <c:v>2007</c:v>
                  </c:pt>
                  <c:pt idx="20">
                    <c:v>2004</c:v>
                  </c:pt>
                  <c:pt idx="21">
                    <c:v>2005</c:v>
                  </c:pt>
                  <c:pt idx="22">
                    <c:v>2006</c:v>
                  </c:pt>
                  <c:pt idx="23">
                    <c:v>2007</c:v>
                  </c:pt>
                  <c:pt idx="24">
                    <c:v>2004</c:v>
                  </c:pt>
                  <c:pt idx="25">
                    <c:v>2005</c:v>
                  </c:pt>
                  <c:pt idx="26">
                    <c:v>2006</c:v>
                  </c:pt>
                  <c:pt idx="27">
                    <c:v>2007</c:v>
                  </c:pt>
                  <c:pt idx="28">
                    <c:v>2004</c:v>
                  </c:pt>
                  <c:pt idx="29">
                    <c:v>2005</c:v>
                  </c:pt>
                  <c:pt idx="30">
                    <c:v>2006</c:v>
                  </c:pt>
                  <c:pt idx="31">
                    <c:v>2007</c:v>
                  </c:pt>
                  <c:pt idx="32">
                    <c:v>2004</c:v>
                  </c:pt>
                  <c:pt idx="33">
                    <c:v>2005</c:v>
                  </c:pt>
                  <c:pt idx="34">
                    <c:v>2006</c:v>
                  </c:pt>
                  <c:pt idx="35">
                    <c:v>2007</c:v>
                  </c:pt>
                  <c:pt idx="36">
                    <c:v>2004</c:v>
                  </c:pt>
                  <c:pt idx="37">
                    <c:v>2005</c:v>
                  </c:pt>
                  <c:pt idx="38">
                    <c:v>2006</c:v>
                  </c:pt>
                  <c:pt idx="39">
                    <c:v>2007</c:v>
                  </c:pt>
                  <c:pt idx="40">
                    <c:v>2004</c:v>
                  </c:pt>
                  <c:pt idx="41">
                    <c:v>2005</c:v>
                  </c:pt>
                  <c:pt idx="42">
                    <c:v>2006</c:v>
                  </c:pt>
                  <c:pt idx="43">
                    <c:v>2007</c:v>
                  </c:pt>
                  <c:pt idx="44">
                    <c:v>2004</c:v>
                  </c:pt>
                  <c:pt idx="45">
                    <c:v>2005</c:v>
                  </c:pt>
                  <c:pt idx="46">
                    <c:v>2006</c:v>
                  </c:pt>
                  <c:pt idx="47">
                    <c:v>2007</c:v>
                  </c:pt>
                </c:lvl>
                <c:lvl>
                  <c:pt idx="0">
                    <c:v>Jan.</c:v>
                  </c:pt>
                  <c:pt idx="4">
                    <c:v>Feb.</c:v>
                  </c:pt>
                  <c:pt idx="8">
                    <c:v>Mar.</c:v>
                  </c:pt>
                  <c:pt idx="12">
                    <c:v>Apr.</c:v>
                  </c:pt>
                  <c:pt idx="16">
                    <c:v>May</c:v>
                  </c:pt>
                  <c:pt idx="20">
                    <c:v>Jun.</c:v>
                  </c:pt>
                  <c:pt idx="24">
                    <c:v>Jul.</c:v>
                  </c:pt>
                  <c:pt idx="28">
                    <c:v>Aug.</c:v>
                  </c:pt>
                  <c:pt idx="32">
                    <c:v>Sep.</c:v>
                  </c:pt>
                  <c:pt idx="36">
                    <c:v>Oct.</c:v>
                  </c:pt>
                  <c:pt idx="40">
                    <c:v>Nov.</c:v>
                  </c:pt>
                  <c:pt idx="44">
                    <c:v>Dec.</c:v>
                  </c:pt>
                </c:lvl>
              </c:multiLvlStrCache>
            </c:multiLvlStrRef>
          </c:cat>
          <c:val>
            <c:numRef>
              <c:f>PQ!$M$33:$M$80</c:f>
              <c:numCache>
                <c:formatCode>General</c:formatCode>
                <c:ptCount val="48"/>
                <c:pt idx="0">
                  <c:v>0</c:v>
                </c:pt>
                <c:pt idx="1">
                  <c:v>0</c:v>
                </c:pt>
                <c:pt idx="2">
                  <c:v>0</c:v>
                </c:pt>
                <c:pt idx="3">
                  <c:v>0</c:v>
                </c:pt>
                <c:pt idx="4">
                  <c:v>0</c:v>
                </c:pt>
                <c:pt idx="5">
                  <c:v>0</c:v>
                </c:pt>
                <c:pt idx="6">
                  <c:v>0</c:v>
                </c:pt>
                <c:pt idx="7">
                  <c:v>0</c:v>
                </c:pt>
                <c:pt idx="8">
                  <c:v>86</c:v>
                </c:pt>
                <c:pt idx="9">
                  <c:v>87</c:v>
                </c:pt>
                <c:pt idx="10">
                  <c:v>7</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numCache>
            </c:numRef>
          </c:val>
        </c:ser>
        <c:ser>
          <c:idx val="4"/>
          <c:order val="4"/>
          <c:tx>
            <c:strRef>
              <c:f>PQ!$N$32</c:f>
              <c:strCache>
                <c:ptCount val="1"/>
                <c:pt idx="0">
                  <c:v>Saskatchewan Coal Lignite</c:v>
                </c:pt>
              </c:strCache>
            </c:strRef>
          </c:tx>
          <c:spPr>
            <a:solidFill>
              <a:schemeClr val="accent1">
                <a:lumMod val="50000"/>
              </a:schemeClr>
            </a:solidFill>
          </c:spPr>
          <c:cat>
            <c:multiLvlStrRef>
              <c:f>PQ!$H$33:$I$80</c:f>
              <c:multiLvlStrCache>
                <c:ptCount val="48"/>
                <c:lvl>
                  <c:pt idx="0">
                    <c:v>2004</c:v>
                  </c:pt>
                  <c:pt idx="1">
                    <c:v>2005</c:v>
                  </c:pt>
                  <c:pt idx="2">
                    <c:v>2006</c:v>
                  </c:pt>
                  <c:pt idx="3">
                    <c:v>2007</c:v>
                  </c:pt>
                  <c:pt idx="4">
                    <c:v>2004</c:v>
                  </c:pt>
                  <c:pt idx="5">
                    <c:v>2005</c:v>
                  </c:pt>
                  <c:pt idx="6">
                    <c:v>2006</c:v>
                  </c:pt>
                  <c:pt idx="7">
                    <c:v>2007</c:v>
                  </c:pt>
                  <c:pt idx="8">
                    <c:v>2004</c:v>
                  </c:pt>
                  <c:pt idx="9">
                    <c:v>2005</c:v>
                  </c:pt>
                  <c:pt idx="10">
                    <c:v>2006</c:v>
                  </c:pt>
                  <c:pt idx="11">
                    <c:v>2007</c:v>
                  </c:pt>
                  <c:pt idx="12">
                    <c:v>2004</c:v>
                  </c:pt>
                  <c:pt idx="13">
                    <c:v>2005</c:v>
                  </c:pt>
                  <c:pt idx="14">
                    <c:v>2006</c:v>
                  </c:pt>
                  <c:pt idx="15">
                    <c:v>2007</c:v>
                  </c:pt>
                  <c:pt idx="16">
                    <c:v>2004</c:v>
                  </c:pt>
                  <c:pt idx="17">
                    <c:v>2005</c:v>
                  </c:pt>
                  <c:pt idx="18">
                    <c:v>2006</c:v>
                  </c:pt>
                  <c:pt idx="19">
                    <c:v>2007</c:v>
                  </c:pt>
                  <c:pt idx="20">
                    <c:v>2004</c:v>
                  </c:pt>
                  <c:pt idx="21">
                    <c:v>2005</c:v>
                  </c:pt>
                  <c:pt idx="22">
                    <c:v>2006</c:v>
                  </c:pt>
                  <c:pt idx="23">
                    <c:v>2007</c:v>
                  </c:pt>
                  <c:pt idx="24">
                    <c:v>2004</c:v>
                  </c:pt>
                  <c:pt idx="25">
                    <c:v>2005</c:v>
                  </c:pt>
                  <c:pt idx="26">
                    <c:v>2006</c:v>
                  </c:pt>
                  <c:pt idx="27">
                    <c:v>2007</c:v>
                  </c:pt>
                  <c:pt idx="28">
                    <c:v>2004</c:v>
                  </c:pt>
                  <c:pt idx="29">
                    <c:v>2005</c:v>
                  </c:pt>
                  <c:pt idx="30">
                    <c:v>2006</c:v>
                  </c:pt>
                  <c:pt idx="31">
                    <c:v>2007</c:v>
                  </c:pt>
                  <c:pt idx="32">
                    <c:v>2004</c:v>
                  </c:pt>
                  <c:pt idx="33">
                    <c:v>2005</c:v>
                  </c:pt>
                  <c:pt idx="34">
                    <c:v>2006</c:v>
                  </c:pt>
                  <c:pt idx="35">
                    <c:v>2007</c:v>
                  </c:pt>
                  <c:pt idx="36">
                    <c:v>2004</c:v>
                  </c:pt>
                  <c:pt idx="37">
                    <c:v>2005</c:v>
                  </c:pt>
                  <c:pt idx="38">
                    <c:v>2006</c:v>
                  </c:pt>
                  <c:pt idx="39">
                    <c:v>2007</c:v>
                  </c:pt>
                  <c:pt idx="40">
                    <c:v>2004</c:v>
                  </c:pt>
                  <c:pt idx="41">
                    <c:v>2005</c:v>
                  </c:pt>
                  <c:pt idx="42">
                    <c:v>2006</c:v>
                  </c:pt>
                  <c:pt idx="43">
                    <c:v>2007</c:v>
                  </c:pt>
                  <c:pt idx="44">
                    <c:v>2004</c:v>
                  </c:pt>
                  <c:pt idx="45">
                    <c:v>2005</c:v>
                  </c:pt>
                  <c:pt idx="46">
                    <c:v>2006</c:v>
                  </c:pt>
                  <c:pt idx="47">
                    <c:v>2007</c:v>
                  </c:pt>
                </c:lvl>
                <c:lvl>
                  <c:pt idx="0">
                    <c:v>Jan.</c:v>
                  </c:pt>
                  <c:pt idx="4">
                    <c:v>Feb.</c:v>
                  </c:pt>
                  <c:pt idx="8">
                    <c:v>Mar.</c:v>
                  </c:pt>
                  <c:pt idx="12">
                    <c:v>Apr.</c:v>
                  </c:pt>
                  <c:pt idx="16">
                    <c:v>May</c:v>
                  </c:pt>
                  <c:pt idx="20">
                    <c:v>Jun.</c:v>
                  </c:pt>
                  <c:pt idx="24">
                    <c:v>Jul.</c:v>
                  </c:pt>
                  <c:pt idx="28">
                    <c:v>Aug.</c:v>
                  </c:pt>
                  <c:pt idx="32">
                    <c:v>Sep.</c:v>
                  </c:pt>
                  <c:pt idx="36">
                    <c:v>Oct.</c:v>
                  </c:pt>
                  <c:pt idx="40">
                    <c:v>Nov.</c:v>
                  </c:pt>
                  <c:pt idx="44">
                    <c:v>Dec.</c:v>
                  </c:pt>
                </c:lvl>
              </c:multiLvlStrCache>
            </c:multiLvlStrRef>
          </c:cat>
          <c:val>
            <c:numRef>
              <c:f>PQ!$N$33:$N$80</c:f>
              <c:numCache>
                <c:formatCode>General</c:formatCode>
                <c:ptCount val="48"/>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28</c:v>
                </c:pt>
              </c:numCache>
            </c:numRef>
          </c:val>
        </c:ser>
        <c:overlap val="30"/>
        <c:axId val="70269952"/>
        <c:axId val="70279936"/>
      </c:barChart>
      <c:catAx>
        <c:axId val="70269952"/>
        <c:scaling>
          <c:orientation val="minMax"/>
        </c:scaling>
        <c:axPos val="b"/>
        <c:majorTickMark val="none"/>
        <c:tickLblPos val="nextTo"/>
        <c:crossAx val="70279936"/>
        <c:crosses val="autoZero"/>
        <c:auto val="1"/>
        <c:lblAlgn val="ctr"/>
        <c:lblOffset val="100"/>
        <c:tickLblSkip val="1"/>
      </c:catAx>
      <c:valAx>
        <c:axId val="70279936"/>
        <c:scaling>
          <c:orientation val="minMax"/>
          <c:max val="100"/>
          <c:min val="0"/>
        </c:scaling>
        <c:axPos val="l"/>
        <c:majorGridlines/>
        <c:title>
          <c:tx>
            <c:rich>
              <a:bodyPr/>
              <a:lstStyle/>
              <a:p>
                <a:pPr>
                  <a:defRPr/>
                </a:pPr>
                <a:r>
                  <a:rPr lang="en-US"/>
                  <a:t>% Capacity</a:t>
                </a:r>
              </a:p>
            </c:rich>
          </c:tx>
        </c:title>
        <c:numFmt formatCode="General" sourceLinked="1"/>
        <c:tickLblPos val="nextTo"/>
        <c:crossAx val="70269952"/>
        <c:crosses val="autoZero"/>
        <c:crossBetween val="between"/>
      </c:valAx>
      <c:spPr>
        <a:gradFill>
          <a:gsLst>
            <a:gs pos="0">
              <a:srgbClr val="1F497D">
                <a:lumMod val="20000"/>
                <a:lumOff val="80000"/>
              </a:srgbClr>
            </a:gs>
            <a:gs pos="50000">
              <a:srgbClr val="4F81BD">
                <a:tint val="44500"/>
                <a:satMod val="160000"/>
              </a:srgbClr>
            </a:gs>
            <a:gs pos="100000">
              <a:srgbClr val="4F81BD">
                <a:tint val="23500"/>
                <a:satMod val="160000"/>
              </a:srgbClr>
            </a:gs>
          </a:gsLst>
          <a:lin ang="5400000" scaled="0"/>
        </a:gradFill>
      </c:spPr>
    </c:plotArea>
    <c:legend>
      <c:legendPos val="t"/>
    </c:legend>
    <c:plotVisOnly val="1"/>
  </c:chart>
  <c:spPr>
    <a:solidFill>
      <a:schemeClr val="lt1"/>
    </a:solidFill>
    <a:ln w="25400" cap="flat" cmpd="sng" algn="ctr">
      <a:solidFill>
        <a:schemeClr val="tx1">
          <a:lumMod val="50000"/>
          <a:lumOff val="50000"/>
        </a:schemeClr>
      </a:solidFill>
      <a:prstDash val="solid"/>
    </a:ln>
    <a:effectLst/>
  </c:spPr>
  <c:txPr>
    <a:bodyPr/>
    <a:lstStyle/>
    <a:p>
      <a:pPr>
        <a:defRPr sz="800">
          <a:solidFill>
            <a:schemeClr val="dk1"/>
          </a:solidFill>
          <a:latin typeface="+mn-lt"/>
          <a:ea typeface="+mn-ea"/>
          <a:cs typeface="+mn-cs"/>
        </a:defRPr>
      </a:pPr>
      <a:endParaRPr lang="en-US"/>
    </a:p>
  </c:txPr>
  <c:externalData r:id="rId1"/>
</c:chartSpace>
</file>

<file path=word/charts/chart34.xml><?xml version="1.0" encoding="utf-8"?>
<c:chartSpace xmlns:c="http://schemas.openxmlformats.org/drawingml/2006/chart" xmlns:a="http://schemas.openxmlformats.org/drawingml/2006/main" xmlns:r="http://schemas.openxmlformats.org/officeDocument/2006/relationships">
  <c:date1904 val="1"/>
  <c:lang val="en-US"/>
  <c:chart>
    <c:autoTitleDeleted val="1"/>
    <c:plotArea>
      <c:layout>
        <c:manualLayout>
          <c:layoutTarget val="inner"/>
          <c:xMode val="edge"/>
          <c:yMode val="edge"/>
          <c:x val="0.11431742508324086"/>
          <c:y val="0.12234910277324652"/>
          <c:w val="0.84494346829154865"/>
          <c:h val="0.77161500815661765"/>
        </c:manualLayout>
      </c:layout>
      <c:barChart>
        <c:barDir val="col"/>
        <c:grouping val="clustered"/>
        <c:ser>
          <c:idx val="0"/>
          <c:order val="0"/>
          <c:tx>
            <c:strRef>
              <c:f>ON!$F$2</c:f>
              <c:strCache>
                <c:ptCount val="1"/>
                <c:pt idx="0">
                  <c:v>2004</c:v>
                </c:pt>
              </c:strCache>
            </c:strRef>
          </c:tx>
          <c:spPr>
            <a:solidFill>
              <a:srgbClr val="9999FF"/>
            </a:solidFill>
            <a:ln w="12700">
              <a:solidFill>
                <a:srgbClr val="000000"/>
              </a:solidFill>
              <a:prstDash val="solid"/>
            </a:ln>
          </c:spPr>
          <c:cat>
            <c:strRef>
              <c:f>ON!$E$3:$E$14</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ON!$F$3:$F$14</c:f>
              <c:numCache>
                <c:formatCode>#,##0</c:formatCode>
                <c:ptCount val="12"/>
                <c:pt idx="0">
                  <c:v>758049</c:v>
                </c:pt>
                <c:pt idx="1">
                  <c:v>219474</c:v>
                </c:pt>
                <c:pt idx="2">
                  <c:v>255811</c:v>
                </c:pt>
                <c:pt idx="3">
                  <c:v>257912</c:v>
                </c:pt>
                <c:pt idx="4">
                  <c:v>266994</c:v>
                </c:pt>
                <c:pt idx="5">
                  <c:v>315738</c:v>
                </c:pt>
                <c:pt idx="6">
                  <c:v>40999</c:v>
                </c:pt>
                <c:pt idx="7">
                  <c:v>48377</c:v>
                </c:pt>
                <c:pt idx="8">
                  <c:v>610398</c:v>
                </c:pt>
                <c:pt idx="9">
                  <c:v>244498</c:v>
                </c:pt>
                <c:pt idx="10">
                  <c:v>553000</c:v>
                </c:pt>
                <c:pt idx="11">
                  <c:v>595525</c:v>
                </c:pt>
              </c:numCache>
            </c:numRef>
          </c:val>
        </c:ser>
        <c:ser>
          <c:idx val="1"/>
          <c:order val="1"/>
          <c:tx>
            <c:strRef>
              <c:f>ON!$G$2</c:f>
              <c:strCache>
                <c:ptCount val="1"/>
                <c:pt idx="0">
                  <c:v>2005</c:v>
                </c:pt>
              </c:strCache>
            </c:strRef>
          </c:tx>
          <c:spPr>
            <a:solidFill>
              <a:srgbClr val="993366"/>
            </a:solidFill>
            <a:ln w="12700">
              <a:solidFill>
                <a:srgbClr val="000000"/>
              </a:solidFill>
              <a:prstDash val="solid"/>
            </a:ln>
          </c:spPr>
          <c:cat>
            <c:strRef>
              <c:f>ON!$E$3:$E$14</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ON!$G$3:$G$14</c:f>
              <c:numCache>
                <c:formatCode>#,##0</c:formatCode>
                <c:ptCount val="12"/>
                <c:pt idx="0">
                  <c:v>1070498</c:v>
                </c:pt>
                <c:pt idx="1">
                  <c:v>203754</c:v>
                </c:pt>
                <c:pt idx="2">
                  <c:v>100402</c:v>
                </c:pt>
                <c:pt idx="3">
                  <c:v>85118</c:v>
                </c:pt>
                <c:pt idx="4">
                  <c:v>92935</c:v>
                </c:pt>
                <c:pt idx="5">
                  <c:v>106</c:v>
                </c:pt>
                <c:pt idx="6">
                  <c:v>130295</c:v>
                </c:pt>
                <c:pt idx="7">
                  <c:v>122685</c:v>
                </c:pt>
                <c:pt idx="8">
                  <c:v>592796</c:v>
                </c:pt>
                <c:pt idx="9">
                  <c:v>93402</c:v>
                </c:pt>
                <c:pt idx="10">
                  <c:v>505877</c:v>
                </c:pt>
                <c:pt idx="11">
                  <c:v>882355</c:v>
                </c:pt>
              </c:numCache>
            </c:numRef>
          </c:val>
        </c:ser>
        <c:ser>
          <c:idx val="2"/>
          <c:order val="2"/>
          <c:tx>
            <c:strRef>
              <c:f>ON!$H$2</c:f>
              <c:strCache>
                <c:ptCount val="1"/>
                <c:pt idx="0">
                  <c:v>2006</c:v>
                </c:pt>
              </c:strCache>
            </c:strRef>
          </c:tx>
          <c:spPr>
            <a:solidFill>
              <a:srgbClr val="FFFFCC"/>
            </a:solidFill>
            <a:ln w="12700">
              <a:solidFill>
                <a:srgbClr val="000000"/>
              </a:solidFill>
              <a:prstDash val="solid"/>
            </a:ln>
          </c:spPr>
          <c:cat>
            <c:strRef>
              <c:f>ON!$E$3:$E$14</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ON!$H$3:$H$14</c:f>
              <c:numCache>
                <c:formatCode>#,##0</c:formatCode>
                <c:ptCount val="12"/>
                <c:pt idx="0">
                  <c:v>352867</c:v>
                </c:pt>
                <c:pt idx="1">
                  <c:v>172611</c:v>
                </c:pt>
                <c:pt idx="2">
                  <c:v>104402</c:v>
                </c:pt>
                <c:pt idx="3">
                  <c:v>86118</c:v>
                </c:pt>
                <c:pt idx="4">
                  <c:v>98106</c:v>
                </c:pt>
                <c:pt idx="5">
                  <c:v>105556</c:v>
                </c:pt>
                <c:pt idx="6">
                  <c:v>109066</c:v>
                </c:pt>
                <c:pt idx="7">
                  <c:v>140685</c:v>
                </c:pt>
                <c:pt idx="8">
                  <c:v>823314</c:v>
                </c:pt>
                <c:pt idx="9">
                  <c:v>101568</c:v>
                </c:pt>
                <c:pt idx="10">
                  <c:v>811873</c:v>
                </c:pt>
                <c:pt idx="11">
                  <c:v>1263422</c:v>
                </c:pt>
              </c:numCache>
            </c:numRef>
          </c:val>
        </c:ser>
        <c:ser>
          <c:idx val="3"/>
          <c:order val="3"/>
          <c:tx>
            <c:strRef>
              <c:f>ON!$I$2</c:f>
              <c:strCache>
                <c:ptCount val="1"/>
                <c:pt idx="0">
                  <c:v>2007</c:v>
                </c:pt>
              </c:strCache>
            </c:strRef>
          </c:tx>
          <c:spPr>
            <a:solidFill>
              <a:srgbClr val="CCFFFF"/>
            </a:solidFill>
            <a:ln w="12700">
              <a:solidFill>
                <a:srgbClr val="000000"/>
              </a:solidFill>
              <a:prstDash val="solid"/>
            </a:ln>
          </c:spPr>
          <c:cat>
            <c:strRef>
              <c:f>ON!$E$3:$E$14</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ON!$I$3:$I$14</c:f>
              <c:numCache>
                <c:formatCode>#,##0</c:formatCode>
                <c:ptCount val="12"/>
                <c:pt idx="0">
                  <c:v>1290643</c:v>
                </c:pt>
                <c:pt idx="1">
                  <c:v>131847</c:v>
                </c:pt>
                <c:pt idx="2">
                  <c:v>285120</c:v>
                </c:pt>
                <c:pt idx="3">
                  <c:v>293689</c:v>
                </c:pt>
                <c:pt idx="4">
                  <c:v>213279</c:v>
                </c:pt>
                <c:pt idx="5">
                  <c:v>304810</c:v>
                </c:pt>
                <c:pt idx="6">
                  <c:v>319547</c:v>
                </c:pt>
                <c:pt idx="7">
                  <c:v>355916</c:v>
                </c:pt>
                <c:pt idx="8">
                  <c:v>1224206</c:v>
                </c:pt>
                <c:pt idx="9">
                  <c:v>337525</c:v>
                </c:pt>
                <c:pt idx="10">
                  <c:v>1291720</c:v>
                </c:pt>
                <c:pt idx="11">
                  <c:v>1419061</c:v>
                </c:pt>
              </c:numCache>
            </c:numRef>
          </c:val>
        </c:ser>
        <c:axId val="70306432"/>
        <c:axId val="70594944"/>
      </c:barChart>
      <c:catAx>
        <c:axId val="70306432"/>
        <c:scaling>
          <c:orientation val="minMax"/>
        </c:scaling>
        <c:axPos val="b"/>
        <c:numFmt formatCode="General" sourceLinked="1"/>
        <c:tickLblPos val="nextTo"/>
        <c:spPr>
          <a:ln w="3175">
            <a:solidFill>
              <a:srgbClr val="000000"/>
            </a:solidFill>
            <a:prstDash val="solid"/>
          </a:ln>
        </c:spPr>
        <c:txPr>
          <a:bodyPr rot="0" vert="horz"/>
          <a:lstStyle/>
          <a:p>
            <a:pPr>
              <a:defRPr/>
            </a:pPr>
            <a:endParaRPr lang="en-US"/>
          </a:p>
        </c:txPr>
        <c:crossAx val="70594944"/>
        <c:crosses val="autoZero"/>
        <c:auto val="1"/>
        <c:lblAlgn val="ctr"/>
        <c:lblOffset val="100"/>
        <c:tickLblSkip val="1"/>
        <c:tickMarkSkip val="1"/>
      </c:catAx>
      <c:valAx>
        <c:axId val="70594944"/>
        <c:scaling>
          <c:orientation val="minMax"/>
        </c:scaling>
        <c:axPos val="l"/>
        <c:majorGridlines>
          <c:spPr>
            <a:ln w="3175">
              <a:solidFill>
                <a:srgbClr val="000000"/>
              </a:solidFill>
              <a:prstDash val="solid"/>
            </a:ln>
          </c:spPr>
        </c:majorGridlines>
        <c:title>
          <c:tx>
            <c:rich>
              <a:bodyPr/>
              <a:lstStyle/>
              <a:p>
                <a:pPr>
                  <a:defRPr/>
                </a:pPr>
                <a:r>
                  <a:rPr lang="en-US"/>
                  <a:t>MWh</a:t>
                </a:r>
              </a:p>
            </c:rich>
          </c:tx>
          <c:layout>
            <c:manualLayout>
              <c:xMode val="edge"/>
              <c:yMode val="edge"/>
              <c:x val="7.2032654803518784E-4"/>
              <c:y val="0.47797701967230088"/>
            </c:manualLayout>
          </c:layout>
          <c:spPr>
            <a:noFill/>
            <a:ln w="25400">
              <a:noFill/>
            </a:ln>
          </c:spPr>
        </c:title>
        <c:numFmt formatCode="#,##0" sourceLinked="1"/>
        <c:tickLblPos val="nextTo"/>
        <c:spPr>
          <a:ln w="3175">
            <a:solidFill>
              <a:srgbClr val="000000"/>
            </a:solidFill>
            <a:prstDash val="solid"/>
          </a:ln>
        </c:spPr>
        <c:txPr>
          <a:bodyPr rot="0" vert="horz"/>
          <a:lstStyle/>
          <a:p>
            <a:pPr>
              <a:defRPr/>
            </a:pPr>
            <a:endParaRPr lang="en-US"/>
          </a:p>
        </c:txPr>
        <c:crossAx val="70306432"/>
        <c:crosses val="autoZero"/>
        <c:crossBetween val="between"/>
      </c:valAx>
      <c:spPr>
        <a:gradFill>
          <a:gsLst>
            <a:gs pos="0">
              <a:srgbClr val="1F497D">
                <a:lumMod val="20000"/>
                <a:lumOff val="80000"/>
              </a:srgbClr>
            </a:gs>
            <a:gs pos="50000">
              <a:srgbClr val="4F81BD">
                <a:tint val="44500"/>
                <a:satMod val="160000"/>
              </a:srgbClr>
            </a:gs>
            <a:gs pos="100000">
              <a:srgbClr val="4F81BD">
                <a:tint val="23500"/>
                <a:satMod val="160000"/>
              </a:srgbClr>
            </a:gs>
          </a:gsLst>
          <a:lin ang="5400000" scaled="0"/>
        </a:gradFill>
        <a:ln w="12700">
          <a:solidFill>
            <a:srgbClr val="808080"/>
          </a:solidFill>
          <a:prstDash val="solid"/>
        </a:ln>
      </c:spPr>
    </c:plotArea>
    <c:legend>
      <c:legendPos val="t"/>
      <c:layout>
        <c:manualLayout>
          <c:xMode val="edge"/>
          <c:yMode val="edge"/>
          <c:x val="0.36106572615923038"/>
          <c:y val="3.1922309711286088E-2"/>
          <c:w val="0.28712762467191599"/>
          <c:h val="7.4673665791776034E-2"/>
        </c:manualLayout>
      </c:layout>
      <c:spPr>
        <a:solidFill>
          <a:srgbClr val="FFFFFF"/>
        </a:solidFill>
        <a:ln w="3175">
          <a:noFill/>
          <a:prstDash val="solid"/>
        </a:ln>
      </c:spPr>
    </c:legend>
    <c:plotVisOnly val="1"/>
    <c:dispBlanksAs val="gap"/>
  </c:chart>
  <c:spPr>
    <a:solidFill>
      <a:schemeClr val="lt1"/>
    </a:solidFill>
    <a:ln w="25400" cap="flat" cmpd="sng" algn="ctr">
      <a:solidFill>
        <a:schemeClr val="tx1">
          <a:lumMod val="50000"/>
          <a:lumOff val="50000"/>
        </a:schemeClr>
      </a:solidFill>
      <a:prstDash val="solid"/>
    </a:ln>
    <a:effectLst/>
  </c:spPr>
  <c:txPr>
    <a:bodyPr/>
    <a:lstStyle/>
    <a:p>
      <a:pPr>
        <a:defRPr sz="800">
          <a:solidFill>
            <a:schemeClr val="dk1"/>
          </a:solidFill>
          <a:latin typeface="+mn-lt"/>
          <a:ea typeface="+mn-ea"/>
          <a:cs typeface="+mn-cs"/>
        </a:defRPr>
      </a:pPr>
      <a:endParaRPr lang="en-US"/>
    </a:p>
  </c:txPr>
  <c:externalData r:id="rId1"/>
</c:chartSpace>
</file>

<file path=word/charts/chart35.xml><?xml version="1.0" encoding="utf-8"?>
<c:chartSpace xmlns:c="http://schemas.openxmlformats.org/drawingml/2006/chart" xmlns:a="http://schemas.openxmlformats.org/drawingml/2006/main" xmlns:r="http://schemas.openxmlformats.org/officeDocument/2006/relationships">
  <c:date1904 val="1"/>
  <c:lang val="en-US"/>
  <c:chart>
    <c:autoTitleDeleted val="1"/>
    <c:plotArea>
      <c:layout>
        <c:manualLayout>
          <c:layoutTarget val="inner"/>
          <c:xMode val="edge"/>
          <c:yMode val="edge"/>
          <c:x val="7.5835025338813894E-2"/>
          <c:y val="0.16802610114193295"/>
          <c:w val="0.89063639056727928"/>
          <c:h val="0.56949679303332112"/>
        </c:manualLayout>
      </c:layout>
      <c:barChart>
        <c:barDir val="col"/>
        <c:grouping val="clustered"/>
        <c:ser>
          <c:idx val="0"/>
          <c:order val="0"/>
          <c:tx>
            <c:strRef>
              <c:f>ON!$K$30</c:f>
              <c:strCache>
                <c:ptCount val="1"/>
                <c:pt idx="0">
                  <c:v>Gas</c:v>
                </c:pt>
              </c:strCache>
            </c:strRef>
          </c:tx>
          <c:spPr>
            <a:solidFill>
              <a:srgbClr val="9999FF"/>
            </a:solidFill>
            <a:ln w="12700">
              <a:noFill/>
              <a:prstDash val="solid"/>
            </a:ln>
          </c:spPr>
          <c:cat>
            <c:multiLvlStrRef>
              <c:f>ON!$I$31:$J$78</c:f>
              <c:multiLvlStrCache>
                <c:ptCount val="48"/>
                <c:lvl>
                  <c:pt idx="0">
                    <c:v>2004</c:v>
                  </c:pt>
                  <c:pt idx="1">
                    <c:v>2005</c:v>
                  </c:pt>
                  <c:pt idx="2">
                    <c:v>2006</c:v>
                  </c:pt>
                  <c:pt idx="3">
                    <c:v>2007</c:v>
                  </c:pt>
                  <c:pt idx="4">
                    <c:v>2004</c:v>
                  </c:pt>
                  <c:pt idx="5">
                    <c:v>2005</c:v>
                  </c:pt>
                  <c:pt idx="6">
                    <c:v>2006</c:v>
                  </c:pt>
                  <c:pt idx="7">
                    <c:v>2007</c:v>
                  </c:pt>
                  <c:pt idx="8">
                    <c:v>2004</c:v>
                  </c:pt>
                  <c:pt idx="9">
                    <c:v>2005</c:v>
                  </c:pt>
                  <c:pt idx="10">
                    <c:v>2006</c:v>
                  </c:pt>
                  <c:pt idx="11">
                    <c:v>2007</c:v>
                  </c:pt>
                  <c:pt idx="12">
                    <c:v>2004</c:v>
                  </c:pt>
                  <c:pt idx="13">
                    <c:v>2005</c:v>
                  </c:pt>
                  <c:pt idx="14">
                    <c:v>2006</c:v>
                  </c:pt>
                  <c:pt idx="15">
                    <c:v>2007</c:v>
                  </c:pt>
                  <c:pt idx="16">
                    <c:v>2004</c:v>
                  </c:pt>
                  <c:pt idx="17">
                    <c:v>2005</c:v>
                  </c:pt>
                  <c:pt idx="18">
                    <c:v>2006</c:v>
                  </c:pt>
                  <c:pt idx="19">
                    <c:v>2007</c:v>
                  </c:pt>
                  <c:pt idx="20">
                    <c:v>2004</c:v>
                  </c:pt>
                  <c:pt idx="21">
                    <c:v>2005</c:v>
                  </c:pt>
                  <c:pt idx="22">
                    <c:v>2006</c:v>
                  </c:pt>
                  <c:pt idx="23">
                    <c:v>2007</c:v>
                  </c:pt>
                  <c:pt idx="24">
                    <c:v>2004</c:v>
                  </c:pt>
                  <c:pt idx="25">
                    <c:v>2005</c:v>
                  </c:pt>
                  <c:pt idx="26">
                    <c:v>2006</c:v>
                  </c:pt>
                  <c:pt idx="27">
                    <c:v>2007</c:v>
                  </c:pt>
                  <c:pt idx="28">
                    <c:v>2004</c:v>
                  </c:pt>
                  <c:pt idx="29">
                    <c:v>2005</c:v>
                  </c:pt>
                  <c:pt idx="30">
                    <c:v>2006</c:v>
                  </c:pt>
                  <c:pt idx="31">
                    <c:v>2007</c:v>
                  </c:pt>
                  <c:pt idx="32">
                    <c:v>2004</c:v>
                  </c:pt>
                  <c:pt idx="33">
                    <c:v>2005</c:v>
                  </c:pt>
                  <c:pt idx="34">
                    <c:v>2006</c:v>
                  </c:pt>
                  <c:pt idx="35">
                    <c:v>2007</c:v>
                  </c:pt>
                  <c:pt idx="36">
                    <c:v>2004</c:v>
                  </c:pt>
                  <c:pt idx="37">
                    <c:v>2005</c:v>
                  </c:pt>
                  <c:pt idx="38">
                    <c:v>2006</c:v>
                  </c:pt>
                  <c:pt idx="39">
                    <c:v>2007</c:v>
                  </c:pt>
                  <c:pt idx="40">
                    <c:v>2004</c:v>
                  </c:pt>
                  <c:pt idx="41">
                    <c:v>2005</c:v>
                  </c:pt>
                  <c:pt idx="42">
                    <c:v>2006</c:v>
                  </c:pt>
                  <c:pt idx="43">
                    <c:v>2007</c:v>
                  </c:pt>
                  <c:pt idx="44">
                    <c:v>2004</c:v>
                  </c:pt>
                  <c:pt idx="45">
                    <c:v>2005</c:v>
                  </c:pt>
                  <c:pt idx="46">
                    <c:v>2006</c:v>
                  </c:pt>
                  <c:pt idx="47">
                    <c:v>2007</c:v>
                  </c:pt>
                </c:lvl>
                <c:lvl>
                  <c:pt idx="0">
                    <c:v>Jan.</c:v>
                  </c:pt>
                  <c:pt idx="4">
                    <c:v>Feb.</c:v>
                  </c:pt>
                  <c:pt idx="8">
                    <c:v>Mar.</c:v>
                  </c:pt>
                  <c:pt idx="12">
                    <c:v>Apr.</c:v>
                  </c:pt>
                  <c:pt idx="16">
                    <c:v>May</c:v>
                  </c:pt>
                  <c:pt idx="20">
                    <c:v>Jun.</c:v>
                  </c:pt>
                  <c:pt idx="24">
                    <c:v>Jul.</c:v>
                  </c:pt>
                  <c:pt idx="28">
                    <c:v>Aug.</c:v>
                  </c:pt>
                  <c:pt idx="32">
                    <c:v>Sep.</c:v>
                  </c:pt>
                  <c:pt idx="36">
                    <c:v>Oct.</c:v>
                  </c:pt>
                  <c:pt idx="40">
                    <c:v>Nov.</c:v>
                  </c:pt>
                  <c:pt idx="44">
                    <c:v>Dec.</c:v>
                  </c:pt>
                </c:lvl>
              </c:multiLvlStrCache>
            </c:multiLvlStrRef>
          </c:cat>
          <c:val>
            <c:numRef>
              <c:f>ON!$K$31:$K$78</c:f>
              <c:numCache>
                <c:formatCode>General</c:formatCode>
                <c:ptCount val="48"/>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16</c:v>
                </c:pt>
                <c:pt idx="29">
                  <c:v>0</c:v>
                </c:pt>
                <c:pt idx="30">
                  <c:v>0</c:v>
                </c:pt>
                <c:pt idx="31">
                  <c:v>0</c:v>
                </c:pt>
                <c:pt idx="32">
                  <c:v>1</c:v>
                </c:pt>
                <c:pt idx="33">
                  <c:v>0</c:v>
                </c:pt>
                <c:pt idx="34">
                  <c:v>0</c:v>
                </c:pt>
                <c:pt idx="35">
                  <c:v>0</c:v>
                </c:pt>
                <c:pt idx="36">
                  <c:v>0</c:v>
                </c:pt>
                <c:pt idx="37">
                  <c:v>0</c:v>
                </c:pt>
                <c:pt idx="38">
                  <c:v>0</c:v>
                </c:pt>
                <c:pt idx="39">
                  <c:v>0</c:v>
                </c:pt>
                <c:pt idx="40">
                  <c:v>0</c:v>
                </c:pt>
                <c:pt idx="41">
                  <c:v>0</c:v>
                </c:pt>
                <c:pt idx="42">
                  <c:v>0</c:v>
                </c:pt>
                <c:pt idx="43">
                  <c:v>0</c:v>
                </c:pt>
                <c:pt idx="44">
                  <c:v>0</c:v>
                </c:pt>
                <c:pt idx="45">
                  <c:v>0</c:v>
                </c:pt>
                <c:pt idx="46">
                  <c:v>1</c:v>
                </c:pt>
                <c:pt idx="47">
                  <c:v>1</c:v>
                </c:pt>
              </c:numCache>
            </c:numRef>
          </c:val>
        </c:ser>
        <c:ser>
          <c:idx val="1"/>
          <c:order val="1"/>
          <c:tx>
            <c:strRef>
              <c:f>ON!$L$30</c:f>
              <c:strCache>
                <c:ptCount val="1"/>
                <c:pt idx="0">
                  <c:v>Oil</c:v>
                </c:pt>
              </c:strCache>
            </c:strRef>
          </c:tx>
          <c:spPr>
            <a:solidFill>
              <a:srgbClr val="FF9900"/>
            </a:solidFill>
            <a:ln w="12700">
              <a:noFill/>
              <a:prstDash val="solid"/>
            </a:ln>
          </c:spPr>
          <c:cat>
            <c:multiLvlStrRef>
              <c:f>ON!$I$31:$J$78</c:f>
              <c:multiLvlStrCache>
                <c:ptCount val="48"/>
                <c:lvl>
                  <c:pt idx="0">
                    <c:v>2004</c:v>
                  </c:pt>
                  <c:pt idx="1">
                    <c:v>2005</c:v>
                  </c:pt>
                  <c:pt idx="2">
                    <c:v>2006</c:v>
                  </c:pt>
                  <c:pt idx="3">
                    <c:v>2007</c:v>
                  </c:pt>
                  <c:pt idx="4">
                    <c:v>2004</c:v>
                  </c:pt>
                  <c:pt idx="5">
                    <c:v>2005</c:v>
                  </c:pt>
                  <c:pt idx="6">
                    <c:v>2006</c:v>
                  </c:pt>
                  <c:pt idx="7">
                    <c:v>2007</c:v>
                  </c:pt>
                  <c:pt idx="8">
                    <c:v>2004</c:v>
                  </c:pt>
                  <c:pt idx="9">
                    <c:v>2005</c:v>
                  </c:pt>
                  <c:pt idx="10">
                    <c:v>2006</c:v>
                  </c:pt>
                  <c:pt idx="11">
                    <c:v>2007</c:v>
                  </c:pt>
                  <c:pt idx="12">
                    <c:v>2004</c:v>
                  </c:pt>
                  <c:pt idx="13">
                    <c:v>2005</c:v>
                  </c:pt>
                  <c:pt idx="14">
                    <c:v>2006</c:v>
                  </c:pt>
                  <c:pt idx="15">
                    <c:v>2007</c:v>
                  </c:pt>
                  <c:pt idx="16">
                    <c:v>2004</c:v>
                  </c:pt>
                  <c:pt idx="17">
                    <c:v>2005</c:v>
                  </c:pt>
                  <c:pt idx="18">
                    <c:v>2006</c:v>
                  </c:pt>
                  <c:pt idx="19">
                    <c:v>2007</c:v>
                  </c:pt>
                  <c:pt idx="20">
                    <c:v>2004</c:v>
                  </c:pt>
                  <c:pt idx="21">
                    <c:v>2005</c:v>
                  </c:pt>
                  <c:pt idx="22">
                    <c:v>2006</c:v>
                  </c:pt>
                  <c:pt idx="23">
                    <c:v>2007</c:v>
                  </c:pt>
                  <c:pt idx="24">
                    <c:v>2004</c:v>
                  </c:pt>
                  <c:pt idx="25">
                    <c:v>2005</c:v>
                  </c:pt>
                  <c:pt idx="26">
                    <c:v>2006</c:v>
                  </c:pt>
                  <c:pt idx="27">
                    <c:v>2007</c:v>
                  </c:pt>
                  <c:pt idx="28">
                    <c:v>2004</c:v>
                  </c:pt>
                  <c:pt idx="29">
                    <c:v>2005</c:v>
                  </c:pt>
                  <c:pt idx="30">
                    <c:v>2006</c:v>
                  </c:pt>
                  <c:pt idx="31">
                    <c:v>2007</c:v>
                  </c:pt>
                  <c:pt idx="32">
                    <c:v>2004</c:v>
                  </c:pt>
                  <c:pt idx="33">
                    <c:v>2005</c:v>
                  </c:pt>
                  <c:pt idx="34">
                    <c:v>2006</c:v>
                  </c:pt>
                  <c:pt idx="35">
                    <c:v>2007</c:v>
                  </c:pt>
                  <c:pt idx="36">
                    <c:v>2004</c:v>
                  </c:pt>
                  <c:pt idx="37">
                    <c:v>2005</c:v>
                  </c:pt>
                  <c:pt idx="38">
                    <c:v>2006</c:v>
                  </c:pt>
                  <c:pt idx="39">
                    <c:v>2007</c:v>
                  </c:pt>
                  <c:pt idx="40">
                    <c:v>2004</c:v>
                  </c:pt>
                  <c:pt idx="41">
                    <c:v>2005</c:v>
                  </c:pt>
                  <c:pt idx="42">
                    <c:v>2006</c:v>
                  </c:pt>
                  <c:pt idx="43">
                    <c:v>2007</c:v>
                  </c:pt>
                  <c:pt idx="44">
                    <c:v>2004</c:v>
                  </c:pt>
                  <c:pt idx="45">
                    <c:v>2005</c:v>
                  </c:pt>
                  <c:pt idx="46">
                    <c:v>2006</c:v>
                  </c:pt>
                  <c:pt idx="47">
                    <c:v>2007</c:v>
                  </c:pt>
                </c:lvl>
                <c:lvl>
                  <c:pt idx="0">
                    <c:v>Jan.</c:v>
                  </c:pt>
                  <c:pt idx="4">
                    <c:v>Feb.</c:v>
                  </c:pt>
                  <c:pt idx="8">
                    <c:v>Mar.</c:v>
                  </c:pt>
                  <c:pt idx="12">
                    <c:v>Apr.</c:v>
                  </c:pt>
                  <c:pt idx="16">
                    <c:v>May</c:v>
                  </c:pt>
                  <c:pt idx="20">
                    <c:v>Jun.</c:v>
                  </c:pt>
                  <c:pt idx="24">
                    <c:v>Jul.</c:v>
                  </c:pt>
                  <c:pt idx="28">
                    <c:v>Aug.</c:v>
                  </c:pt>
                  <c:pt idx="32">
                    <c:v>Sep.</c:v>
                  </c:pt>
                  <c:pt idx="36">
                    <c:v>Oct.</c:v>
                  </c:pt>
                  <c:pt idx="40">
                    <c:v>Nov.</c:v>
                  </c:pt>
                  <c:pt idx="44">
                    <c:v>Dec.</c:v>
                  </c:pt>
                </c:lvl>
              </c:multiLvlStrCache>
            </c:multiLvlStrRef>
          </c:cat>
          <c:val>
            <c:numRef>
              <c:f>ON!$L$31:$L$78</c:f>
              <c:numCache>
                <c:formatCode>General</c:formatCode>
                <c:ptCount val="48"/>
                <c:pt idx="0">
                  <c:v>0</c:v>
                </c:pt>
                <c:pt idx="1">
                  <c:v>0</c:v>
                </c:pt>
                <c:pt idx="2">
                  <c:v>4</c:v>
                </c:pt>
                <c:pt idx="3">
                  <c:v>1</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2</c:v>
                </c:pt>
                <c:pt idx="25">
                  <c:v>0</c:v>
                </c:pt>
                <c:pt idx="26">
                  <c:v>2</c:v>
                </c:pt>
                <c:pt idx="27">
                  <c:v>2</c:v>
                </c:pt>
                <c:pt idx="28">
                  <c:v>0</c:v>
                </c:pt>
                <c:pt idx="29">
                  <c:v>0</c:v>
                </c:pt>
                <c:pt idx="30">
                  <c:v>0</c:v>
                </c:pt>
                <c:pt idx="31">
                  <c:v>0</c:v>
                </c:pt>
                <c:pt idx="32">
                  <c:v>0</c:v>
                </c:pt>
                <c:pt idx="33">
                  <c:v>2</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numCache>
            </c:numRef>
          </c:val>
        </c:ser>
        <c:ser>
          <c:idx val="2"/>
          <c:order val="2"/>
          <c:tx>
            <c:strRef>
              <c:f>ON!$M$30</c:f>
              <c:strCache>
                <c:ptCount val="1"/>
                <c:pt idx="0">
                  <c:v>Saskatchewan Coal Lignite</c:v>
                </c:pt>
              </c:strCache>
            </c:strRef>
          </c:tx>
          <c:spPr>
            <a:solidFill>
              <a:srgbClr val="99CC00"/>
            </a:solidFill>
            <a:ln w="12700">
              <a:noFill/>
              <a:prstDash val="solid"/>
            </a:ln>
          </c:spPr>
          <c:cat>
            <c:multiLvlStrRef>
              <c:f>ON!$I$31:$J$78</c:f>
              <c:multiLvlStrCache>
                <c:ptCount val="48"/>
                <c:lvl>
                  <c:pt idx="0">
                    <c:v>2004</c:v>
                  </c:pt>
                  <c:pt idx="1">
                    <c:v>2005</c:v>
                  </c:pt>
                  <c:pt idx="2">
                    <c:v>2006</c:v>
                  </c:pt>
                  <c:pt idx="3">
                    <c:v>2007</c:v>
                  </c:pt>
                  <c:pt idx="4">
                    <c:v>2004</c:v>
                  </c:pt>
                  <c:pt idx="5">
                    <c:v>2005</c:v>
                  </c:pt>
                  <c:pt idx="6">
                    <c:v>2006</c:v>
                  </c:pt>
                  <c:pt idx="7">
                    <c:v>2007</c:v>
                  </c:pt>
                  <c:pt idx="8">
                    <c:v>2004</c:v>
                  </c:pt>
                  <c:pt idx="9">
                    <c:v>2005</c:v>
                  </c:pt>
                  <c:pt idx="10">
                    <c:v>2006</c:v>
                  </c:pt>
                  <c:pt idx="11">
                    <c:v>2007</c:v>
                  </c:pt>
                  <c:pt idx="12">
                    <c:v>2004</c:v>
                  </c:pt>
                  <c:pt idx="13">
                    <c:v>2005</c:v>
                  </c:pt>
                  <c:pt idx="14">
                    <c:v>2006</c:v>
                  </c:pt>
                  <c:pt idx="15">
                    <c:v>2007</c:v>
                  </c:pt>
                  <c:pt idx="16">
                    <c:v>2004</c:v>
                  </c:pt>
                  <c:pt idx="17">
                    <c:v>2005</c:v>
                  </c:pt>
                  <c:pt idx="18">
                    <c:v>2006</c:v>
                  </c:pt>
                  <c:pt idx="19">
                    <c:v>2007</c:v>
                  </c:pt>
                  <c:pt idx="20">
                    <c:v>2004</c:v>
                  </c:pt>
                  <c:pt idx="21">
                    <c:v>2005</c:v>
                  </c:pt>
                  <c:pt idx="22">
                    <c:v>2006</c:v>
                  </c:pt>
                  <c:pt idx="23">
                    <c:v>2007</c:v>
                  </c:pt>
                  <c:pt idx="24">
                    <c:v>2004</c:v>
                  </c:pt>
                  <c:pt idx="25">
                    <c:v>2005</c:v>
                  </c:pt>
                  <c:pt idx="26">
                    <c:v>2006</c:v>
                  </c:pt>
                  <c:pt idx="27">
                    <c:v>2007</c:v>
                  </c:pt>
                  <c:pt idx="28">
                    <c:v>2004</c:v>
                  </c:pt>
                  <c:pt idx="29">
                    <c:v>2005</c:v>
                  </c:pt>
                  <c:pt idx="30">
                    <c:v>2006</c:v>
                  </c:pt>
                  <c:pt idx="31">
                    <c:v>2007</c:v>
                  </c:pt>
                  <c:pt idx="32">
                    <c:v>2004</c:v>
                  </c:pt>
                  <c:pt idx="33">
                    <c:v>2005</c:v>
                  </c:pt>
                  <c:pt idx="34">
                    <c:v>2006</c:v>
                  </c:pt>
                  <c:pt idx="35">
                    <c:v>2007</c:v>
                  </c:pt>
                  <c:pt idx="36">
                    <c:v>2004</c:v>
                  </c:pt>
                  <c:pt idx="37">
                    <c:v>2005</c:v>
                  </c:pt>
                  <c:pt idx="38">
                    <c:v>2006</c:v>
                  </c:pt>
                  <c:pt idx="39">
                    <c:v>2007</c:v>
                  </c:pt>
                  <c:pt idx="40">
                    <c:v>2004</c:v>
                  </c:pt>
                  <c:pt idx="41">
                    <c:v>2005</c:v>
                  </c:pt>
                  <c:pt idx="42">
                    <c:v>2006</c:v>
                  </c:pt>
                  <c:pt idx="43">
                    <c:v>2007</c:v>
                  </c:pt>
                  <c:pt idx="44">
                    <c:v>2004</c:v>
                  </c:pt>
                  <c:pt idx="45">
                    <c:v>2005</c:v>
                  </c:pt>
                  <c:pt idx="46">
                    <c:v>2006</c:v>
                  </c:pt>
                  <c:pt idx="47">
                    <c:v>2007</c:v>
                  </c:pt>
                </c:lvl>
                <c:lvl>
                  <c:pt idx="0">
                    <c:v>Jan.</c:v>
                  </c:pt>
                  <c:pt idx="4">
                    <c:v>Feb.</c:v>
                  </c:pt>
                  <c:pt idx="8">
                    <c:v>Mar.</c:v>
                  </c:pt>
                  <c:pt idx="12">
                    <c:v>Apr.</c:v>
                  </c:pt>
                  <c:pt idx="16">
                    <c:v>May</c:v>
                  </c:pt>
                  <c:pt idx="20">
                    <c:v>Jun.</c:v>
                  </c:pt>
                  <c:pt idx="24">
                    <c:v>Jul.</c:v>
                  </c:pt>
                  <c:pt idx="28">
                    <c:v>Aug.</c:v>
                  </c:pt>
                  <c:pt idx="32">
                    <c:v>Sep.</c:v>
                  </c:pt>
                  <c:pt idx="36">
                    <c:v>Oct.</c:v>
                  </c:pt>
                  <c:pt idx="40">
                    <c:v>Nov.</c:v>
                  </c:pt>
                  <c:pt idx="44">
                    <c:v>Dec.</c:v>
                  </c:pt>
                </c:lvl>
              </c:multiLvlStrCache>
            </c:multiLvlStrRef>
          </c:cat>
          <c:val>
            <c:numRef>
              <c:f>ON!$M$31:$M$78</c:f>
              <c:numCache>
                <c:formatCode>General</c:formatCode>
                <c:ptCount val="48"/>
                <c:pt idx="0">
                  <c:v>0</c:v>
                </c:pt>
                <c:pt idx="1">
                  <c:v>0</c:v>
                </c:pt>
                <c:pt idx="2">
                  <c:v>0</c:v>
                </c:pt>
                <c:pt idx="3">
                  <c:v>1</c:v>
                </c:pt>
                <c:pt idx="4">
                  <c:v>44</c:v>
                </c:pt>
                <c:pt idx="5">
                  <c:v>39</c:v>
                </c:pt>
                <c:pt idx="6">
                  <c:v>46</c:v>
                </c:pt>
                <c:pt idx="7">
                  <c:v>53</c:v>
                </c:pt>
                <c:pt idx="8">
                  <c:v>0</c:v>
                </c:pt>
                <c:pt idx="9">
                  <c:v>84</c:v>
                </c:pt>
                <c:pt idx="10">
                  <c:v>81</c:v>
                </c:pt>
                <c:pt idx="11">
                  <c:v>0</c:v>
                </c:pt>
                <c:pt idx="12">
                  <c:v>0</c:v>
                </c:pt>
                <c:pt idx="13">
                  <c:v>100</c:v>
                </c:pt>
                <c:pt idx="14">
                  <c:v>99</c:v>
                </c:pt>
                <c:pt idx="15">
                  <c:v>0</c:v>
                </c:pt>
                <c:pt idx="16">
                  <c:v>0</c:v>
                </c:pt>
                <c:pt idx="17">
                  <c:v>95</c:v>
                </c:pt>
                <c:pt idx="18">
                  <c:v>71</c:v>
                </c:pt>
                <c:pt idx="19">
                  <c:v>0</c:v>
                </c:pt>
                <c:pt idx="20">
                  <c:v>0</c:v>
                </c:pt>
                <c:pt idx="21">
                  <c:v>98</c:v>
                </c:pt>
                <c:pt idx="22">
                  <c:v>98</c:v>
                </c:pt>
                <c:pt idx="23">
                  <c:v>0</c:v>
                </c:pt>
                <c:pt idx="24">
                  <c:v>0</c:v>
                </c:pt>
                <c:pt idx="25">
                  <c:v>75</c:v>
                </c:pt>
                <c:pt idx="26">
                  <c:v>89</c:v>
                </c:pt>
                <c:pt idx="27">
                  <c:v>0</c:v>
                </c:pt>
                <c:pt idx="28">
                  <c:v>0</c:v>
                </c:pt>
                <c:pt idx="29">
                  <c:v>84</c:v>
                </c:pt>
                <c:pt idx="30">
                  <c:v>73</c:v>
                </c:pt>
                <c:pt idx="31">
                  <c:v>0</c:v>
                </c:pt>
                <c:pt idx="32">
                  <c:v>0</c:v>
                </c:pt>
                <c:pt idx="33">
                  <c:v>2</c:v>
                </c:pt>
                <c:pt idx="34">
                  <c:v>1</c:v>
                </c:pt>
                <c:pt idx="35">
                  <c:v>0</c:v>
                </c:pt>
                <c:pt idx="36">
                  <c:v>0</c:v>
                </c:pt>
                <c:pt idx="37">
                  <c:v>90</c:v>
                </c:pt>
                <c:pt idx="38">
                  <c:v>74</c:v>
                </c:pt>
                <c:pt idx="39">
                  <c:v>0</c:v>
                </c:pt>
                <c:pt idx="40">
                  <c:v>0</c:v>
                </c:pt>
                <c:pt idx="41">
                  <c:v>0</c:v>
                </c:pt>
                <c:pt idx="42">
                  <c:v>0</c:v>
                </c:pt>
                <c:pt idx="43">
                  <c:v>0</c:v>
                </c:pt>
                <c:pt idx="44">
                  <c:v>0</c:v>
                </c:pt>
                <c:pt idx="45">
                  <c:v>0</c:v>
                </c:pt>
                <c:pt idx="46">
                  <c:v>0</c:v>
                </c:pt>
                <c:pt idx="47">
                  <c:v>1</c:v>
                </c:pt>
              </c:numCache>
            </c:numRef>
          </c:val>
        </c:ser>
        <c:ser>
          <c:idx val="3"/>
          <c:order val="3"/>
          <c:tx>
            <c:strRef>
              <c:f>ON!$N$30</c:f>
              <c:strCache>
                <c:ptCount val="1"/>
                <c:pt idx="0">
                  <c:v>US Coal Bituminous</c:v>
                </c:pt>
              </c:strCache>
            </c:strRef>
          </c:tx>
          <c:spPr>
            <a:solidFill>
              <a:schemeClr val="accent1">
                <a:lumMod val="75000"/>
              </a:schemeClr>
            </a:solidFill>
            <a:ln w="12700">
              <a:noFill/>
              <a:prstDash val="solid"/>
            </a:ln>
          </c:spPr>
          <c:cat>
            <c:multiLvlStrRef>
              <c:f>ON!$I$31:$J$78</c:f>
              <c:multiLvlStrCache>
                <c:ptCount val="48"/>
                <c:lvl>
                  <c:pt idx="0">
                    <c:v>2004</c:v>
                  </c:pt>
                  <c:pt idx="1">
                    <c:v>2005</c:v>
                  </c:pt>
                  <c:pt idx="2">
                    <c:v>2006</c:v>
                  </c:pt>
                  <c:pt idx="3">
                    <c:v>2007</c:v>
                  </c:pt>
                  <c:pt idx="4">
                    <c:v>2004</c:v>
                  </c:pt>
                  <c:pt idx="5">
                    <c:v>2005</c:v>
                  </c:pt>
                  <c:pt idx="6">
                    <c:v>2006</c:v>
                  </c:pt>
                  <c:pt idx="7">
                    <c:v>2007</c:v>
                  </c:pt>
                  <c:pt idx="8">
                    <c:v>2004</c:v>
                  </c:pt>
                  <c:pt idx="9">
                    <c:v>2005</c:v>
                  </c:pt>
                  <c:pt idx="10">
                    <c:v>2006</c:v>
                  </c:pt>
                  <c:pt idx="11">
                    <c:v>2007</c:v>
                  </c:pt>
                  <c:pt idx="12">
                    <c:v>2004</c:v>
                  </c:pt>
                  <c:pt idx="13">
                    <c:v>2005</c:v>
                  </c:pt>
                  <c:pt idx="14">
                    <c:v>2006</c:v>
                  </c:pt>
                  <c:pt idx="15">
                    <c:v>2007</c:v>
                  </c:pt>
                  <c:pt idx="16">
                    <c:v>2004</c:v>
                  </c:pt>
                  <c:pt idx="17">
                    <c:v>2005</c:v>
                  </c:pt>
                  <c:pt idx="18">
                    <c:v>2006</c:v>
                  </c:pt>
                  <c:pt idx="19">
                    <c:v>2007</c:v>
                  </c:pt>
                  <c:pt idx="20">
                    <c:v>2004</c:v>
                  </c:pt>
                  <c:pt idx="21">
                    <c:v>2005</c:v>
                  </c:pt>
                  <c:pt idx="22">
                    <c:v>2006</c:v>
                  </c:pt>
                  <c:pt idx="23">
                    <c:v>2007</c:v>
                  </c:pt>
                  <c:pt idx="24">
                    <c:v>2004</c:v>
                  </c:pt>
                  <c:pt idx="25">
                    <c:v>2005</c:v>
                  </c:pt>
                  <c:pt idx="26">
                    <c:v>2006</c:v>
                  </c:pt>
                  <c:pt idx="27">
                    <c:v>2007</c:v>
                  </c:pt>
                  <c:pt idx="28">
                    <c:v>2004</c:v>
                  </c:pt>
                  <c:pt idx="29">
                    <c:v>2005</c:v>
                  </c:pt>
                  <c:pt idx="30">
                    <c:v>2006</c:v>
                  </c:pt>
                  <c:pt idx="31">
                    <c:v>2007</c:v>
                  </c:pt>
                  <c:pt idx="32">
                    <c:v>2004</c:v>
                  </c:pt>
                  <c:pt idx="33">
                    <c:v>2005</c:v>
                  </c:pt>
                  <c:pt idx="34">
                    <c:v>2006</c:v>
                  </c:pt>
                  <c:pt idx="35">
                    <c:v>2007</c:v>
                  </c:pt>
                  <c:pt idx="36">
                    <c:v>2004</c:v>
                  </c:pt>
                  <c:pt idx="37">
                    <c:v>2005</c:v>
                  </c:pt>
                  <c:pt idx="38">
                    <c:v>2006</c:v>
                  </c:pt>
                  <c:pt idx="39">
                    <c:v>2007</c:v>
                  </c:pt>
                  <c:pt idx="40">
                    <c:v>2004</c:v>
                  </c:pt>
                  <c:pt idx="41">
                    <c:v>2005</c:v>
                  </c:pt>
                  <c:pt idx="42">
                    <c:v>2006</c:v>
                  </c:pt>
                  <c:pt idx="43">
                    <c:v>2007</c:v>
                  </c:pt>
                  <c:pt idx="44">
                    <c:v>2004</c:v>
                  </c:pt>
                  <c:pt idx="45">
                    <c:v>2005</c:v>
                  </c:pt>
                  <c:pt idx="46">
                    <c:v>2006</c:v>
                  </c:pt>
                  <c:pt idx="47">
                    <c:v>2007</c:v>
                  </c:pt>
                </c:lvl>
                <c:lvl>
                  <c:pt idx="0">
                    <c:v>Jan.</c:v>
                  </c:pt>
                  <c:pt idx="4">
                    <c:v>Feb.</c:v>
                  </c:pt>
                  <c:pt idx="8">
                    <c:v>Mar.</c:v>
                  </c:pt>
                  <c:pt idx="12">
                    <c:v>Apr.</c:v>
                  </c:pt>
                  <c:pt idx="16">
                    <c:v>May</c:v>
                  </c:pt>
                  <c:pt idx="20">
                    <c:v>Jun.</c:v>
                  </c:pt>
                  <c:pt idx="24">
                    <c:v>Jul.</c:v>
                  </c:pt>
                  <c:pt idx="28">
                    <c:v>Aug.</c:v>
                  </c:pt>
                  <c:pt idx="32">
                    <c:v>Sep.</c:v>
                  </c:pt>
                  <c:pt idx="36">
                    <c:v>Oct.</c:v>
                  </c:pt>
                  <c:pt idx="40">
                    <c:v>Nov.</c:v>
                  </c:pt>
                  <c:pt idx="44">
                    <c:v>Dec.</c:v>
                  </c:pt>
                </c:lvl>
              </c:multiLvlStrCache>
            </c:multiLvlStrRef>
          </c:cat>
          <c:val>
            <c:numRef>
              <c:f>ON!$N$31:$N$78</c:f>
              <c:numCache>
                <c:formatCode>General</c:formatCode>
                <c:ptCount val="48"/>
                <c:pt idx="0">
                  <c:v>0</c:v>
                </c:pt>
                <c:pt idx="1">
                  <c:v>0</c:v>
                </c:pt>
                <c:pt idx="2">
                  <c:v>0</c:v>
                </c:pt>
                <c:pt idx="3">
                  <c:v>0</c:v>
                </c:pt>
                <c:pt idx="4">
                  <c:v>0</c:v>
                </c:pt>
                <c:pt idx="5">
                  <c:v>0</c:v>
                </c:pt>
                <c:pt idx="6">
                  <c:v>0</c:v>
                </c:pt>
                <c:pt idx="7">
                  <c:v>0</c:v>
                </c:pt>
                <c:pt idx="8">
                  <c:v>89</c:v>
                </c:pt>
                <c:pt idx="9">
                  <c:v>0</c:v>
                </c:pt>
                <c:pt idx="10">
                  <c:v>0</c:v>
                </c:pt>
                <c:pt idx="11">
                  <c:v>63</c:v>
                </c:pt>
                <c:pt idx="12">
                  <c:v>99</c:v>
                </c:pt>
                <c:pt idx="13">
                  <c:v>0</c:v>
                </c:pt>
                <c:pt idx="14">
                  <c:v>0</c:v>
                </c:pt>
                <c:pt idx="15">
                  <c:v>73</c:v>
                </c:pt>
                <c:pt idx="16">
                  <c:v>98</c:v>
                </c:pt>
                <c:pt idx="17">
                  <c:v>0</c:v>
                </c:pt>
                <c:pt idx="18">
                  <c:v>0</c:v>
                </c:pt>
                <c:pt idx="19">
                  <c:v>46</c:v>
                </c:pt>
                <c:pt idx="20">
                  <c:v>99</c:v>
                </c:pt>
                <c:pt idx="21">
                  <c:v>0</c:v>
                </c:pt>
                <c:pt idx="22">
                  <c:v>0</c:v>
                </c:pt>
                <c:pt idx="23">
                  <c:v>99</c:v>
                </c:pt>
                <c:pt idx="24">
                  <c:v>98</c:v>
                </c:pt>
                <c:pt idx="25">
                  <c:v>25</c:v>
                </c:pt>
                <c:pt idx="26">
                  <c:v>0</c:v>
                </c:pt>
                <c:pt idx="27">
                  <c:v>98</c:v>
                </c:pt>
                <c:pt idx="28">
                  <c:v>79</c:v>
                </c:pt>
                <c:pt idx="29">
                  <c:v>0</c:v>
                </c:pt>
                <c:pt idx="30">
                  <c:v>0</c:v>
                </c:pt>
                <c:pt idx="31">
                  <c:v>79</c:v>
                </c:pt>
                <c:pt idx="32">
                  <c:v>4</c:v>
                </c:pt>
                <c:pt idx="33">
                  <c:v>0</c:v>
                </c:pt>
                <c:pt idx="34">
                  <c:v>0</c:v>
                </c:pt>
                <c:pt idx="35">
                  <c:v>0</c:v>
                </c:pt>
                <c:pt idx="36">
                  <c:v>93</c:v>
                </c:pt>
                <c:pt idx="37">
                  <c:v>0</c:v>
                </c:pt>
                <c:pt idx="38">
                  <c:v>0</c:v>
                </c:pt>
                <c:pt idx="39">
                  <c:v>5</c:v>
                </c:pt>
                <c:pt idx="40">
                  <c:v>0</c:v>
                </c:pt>
                <c:pt idx="41">
                  <c:v>0</c:v>
                </c:pt>
                <c:pt idx="42">
                  <c:v>0</c:v>
                </c:pt>
                <c:pt idx="43">
                  <c:v>0</c:v>
                </c:pt>
                <c:pt idx="44">
                  <c:v>0</c:v>
                </c:pt>
                <c:pt idx="45">
                  <c:v>0</c:v>
                </c:pt>
                <c:pt idx="46">
                  <c:v>0</c:v>
                </c:pt>
                <c:pt idx="47">
                  <c:v>0</c:v>
                </c:pt>
              </c:numCache>
            </c:numRef>
          </c:val>
        </c:ser>
        <c:ser>
          <c:idx val="4"/>
          <c:order val="4"/>
          <c:tx>
            <c:strRef>
              <c:f>ON!$O$30</c:f>
              <c:strCache>
                <c:ptCount val="1"/>
                <c:pt idx="0">
                  <c:v>US Imports</c:v>
                </c:pt>
              </c:strCache>
            </c:strRef>
          </c:tx>
          <c:spPr>
            <a:solidFill>
              <a:schemeClr val="accent2"/>
            </a:solidFill>
            <a:ln w="12700">
              <a:noFill/>
              <a:prstDash val="solid"/>
            </a:ln>
          </c:spPr>
          <c:cat>
            <c:multiLvlStrRef>
              <c:f>ON!$I$31:$J$78</c:f>
              <c:multiLvlStrCache>
                <c:ptCount val="48"/>
                <c:lvl>
                  <c:pt idx="0">
                    <c:v>2004</c:v>
                  </c:pt>
                  <c:pt idx="1">
                    <c:v>2005</c:v>
                  </c:pt>
                  <c:pt idx="2">
                    <c:v>2006</c:v>
                  </c:pt>
                  <c:pt idx="3">
                    <c:v>2007</c:v>
                  </c:pt>
                  <c:pt idx="4">
                    <c:v>2004</c:v>
                  </c:pt>
                  <c:pt idx="5">
                    <c:v>2005</c:v>
                  </c:pt>
                  <c:pt idx="6">
                    <c:v>2006</c:v>
                  </c:pt>
                  <c:pt idx="7">
                    <c:v>2007</c:v>
                  </c:pt>
                  <c:pt idx="8">
                    <c:v>2004</c:v>
                  </c:pt>
                  <c:pt idx="9">
                    <c:v>2005</c:v>
                  </c:pt>
                  <c:pt idx="10">
                    <c:v>2006</c:v>
                  </c:pt>
                  <c:pt idx="11">
                    <c:v>2007</c:v>
                  </c:pt>
                  <c:pt idx="12">
                    <c:v>2004</c:v>
                  </c:pt>
                  <c:pt idx="13">
                    <c:v>2005</c:v>
                  </c:pt>
                  <c:pt idx="14">
                    <c:v>2006</c:v>
                  </c:pt>
                  <c:pt idx="15">
                    <c:v>2007</c:v>
                  </c:pt>
                  <c:pt idx="16">
                    <c:v>2004</c:v>
                  </c:pt>
                  <c:pt idx="17">
                    <c:v>2005</c:v>
                  </c:pt>
                  <c:pt idx="18">
                    <c:v>2006</c:v>
                  </c:pt>
                  <c:pt idx="19">
                    <c:v>2007</c:v>
                  </c:pt>
                  <c:pt idx="20">
                    <c:v>2004</c:v>
                  </c:pt>
                  <c:pt idx="21">
                    <c:v>2005</c:v>
                  </c:pt>
                  <c:pt idx="22">
                    <c:v>2006</c:v>
                  </c:pt>
                  <c:pt idx="23">
                    <c:v>2007</c:v>
                  </c:pt>
                  <c:pt idx="24">
                    <c:v>2004</c:v>
                  </c:pt>
                  <c:pt idx="25">
                    <c:v>2005</c:v>
                  </c:pt>
                  <c:pt idx="26">
                    <c:v>2006</c:v>
                  </c:pt>
                  <c:pt idx="27">
                    <c:v>2007</c:v>
                  </c:pt>
                  <c:pt idx="28">
                    <c:v>2004</c:v>
                  </c:pt>
                  <c:pt idx="29">
                    <c:v>2005</c:v>
                  </c:pt>
                  <c:pt idx="30">
                    <c:v>2006</c:v>
                  </c:pt>
                  <c:pt idx="31">
                    <c:v>2007</c:v>
                  </c:pt>
                  <c:pt idx="32">
                    <c:v>2004</c:v>
                  </c:pt>
                  <c:pt idx="33">
                    <c:v>2005</c:v>
                  </c:pt>
                  <c:pt idx="34">
                    <c:v>2006</c:v>
                  </c:pt>
                  <c:pt idx="35">
                    <c:v>2007</c:v>
                  </c:pt>
                  <c:pt idx="36">
                    <c:v>2004</c:v>
                  </c:pt>
                  <c:pt idx="37">
                    <c:v>2005</c:v>
                  </c:pt>
                  <c:pt idx="38">
                    <c:v>2006</c:v>
                  </c:pt>
                  <c:pt idx="39">
                    <c:v>2007</c:v>
                  </c:pt>
                  <c:pt idx="40">
                    <c:v>2004</c:v>
                  </c:pt>
                  <c:pt idx="41">
                    <c:v>2005</c:v>
                  </c:pt>
                  <c:pt idx="42">
                    <c:v>2006</c:v>
                  </c:pt>
                  <c:pt idx="43">
                    <c:v>2007</c:v>
                  </c:pt>
                  <c:pt idx="44">
                    <c:v>2004</c:v>
                  </c:pt>
                  <c:pt idx="45">
                    <c:v>2005</c:v>
                  </c:pt>
                  <c:pt idx="46">
                    <c:v>2006</c:v>
                  </c:pt>
                  <c:pt idx="47">
                    <c:v>2007</c:v>
                  </c:pt>
                </c:lvl>
                <c:lvl>
                  <c:pt idx="0">
                    <c:v>Jan.</c:v>
                  </c:pt>
                  <c:pt idx="4">
                    <c:v>Feb.</c:v>
                  </c:pt>
                  <c:pt idx="8">
                    <c:v>Mar.</c:v>
                  </c:pt>
                  <c:pt idx="12">
                    <c:v>Apr.</c:v>
                  </c:pt>
                  <c:pt idx="16">
                    <c:v>May</c:v>
                  </c:pt>
                  <c:pt idx="20">
                    <c:v>Jun.</c:v>
                  </c:pt>
                  <c:pt idx="24">
                    <c:v>Jul.</c:v>
                  </c:pt>
                  <c:pt idx="28">
                    <c:v>Aug.</c:v>
                  </c:pt>
                  <c:pt idx="32">
                    <c:v>Sep.</c:v>
                  </c:pt>
                  <c:pt idx="36">
                    <c:v>Oct.</c:v>
                  </c:pt>
                  <c:pt idx="40">
                    <c:v>Nov.</c:v>
                  </c:pt>
                  <c:pt idx="44">
                    <c:v>Dec.</c:v>
                  </c:pt>
                </c:lvl>
              </c:multiLvlStrCache>
            </c:multiLvlStrRef>
          </c:cat>
          <c:val>
            <c:numRef>
              <c:f>ON!$O$31:$O$78</c:f>
              <c:numCache>
                <c:formatCode>General</c:formatCode>
                <c:ptCount val="48"/>
                <c:pt idx="0">
                  <c:v>100</c:v>
                </c:pt>
                <c:pt idx="1">
                  <c:v>100</c:v>
                </c:pt>
                <c:pt idx="2">
                  <c:v>96</c:v>
                </c:pt>
                <c:pt idx="3">
                  <c:v>98</c:v>
                </c:pt>
                <c:pt idx="4">
                  <c:v>56</c:v>
                </c:pt>
                <c:pt idx="5">
                  <c:v>61</c:v>
                </c:pt>
                <c:pt idx="6">
                  <c:v>54</c:v>
                </c:pt>
                <c:pt idx="7">
                  <c:v>46</c:v>
                </c:pt>
                <c:pt idx="8">
                  <c:v>11</c:v>
                </c:pt>
                <c:pt idx="9">
                  <c:v>16</c:v>
                </c:pt>
                <c:pt idx="10">
                  <c:v>19</c:v>
                </c:pt>
                <c:pt idx="11">
                  <c:v>37</c:v>
                </c:pt>
                <c:pt idx="12">
                  <c:v>1</c:v>
                </c:pt>
                <c:pt idx="13">
                  <c:v>0</c:v>
                </c:pt>
                <c:pt idx="14">
                  <c:v>1</c:v>
                </c:pt>
                <c:pt idx="15">
                  <c:v>27</c:v>
                </c:pt>
                <c:pt idx="16">
                  <c:v>2</c:v>
                </c:pt>
                <c:pt idx="17">
                  <c:v>5</c:v>
                </c:pt>
                <c:pt idx="18">
                  <c:v>29</c:v>
                </c:pt>
                <c:pt idx="19">
                  <c:v>54</c:v>
                </c:pt>
                <c:pt idx="20">
                  <c:v>1</c:v>
                </c:pt>
                <c:pt idx="21">
                  <c:v>2</c:v>
                </c:pt>
                <c:pt idx="22">
                  <c:v>2</c:v>
                </c:pt>
                <c:pt idx="23">
                  <c:v>10</c:v>
                </c:pt>
                <c:pt idx="24">
                  <c:v>0</c:v>
                </c:pt>
                <c:pt idx="25">
                  <c:v>0</c:v>
                </c:pt>
                <c:pt idx="26">
                  <c:v>0</c:v>
                </c:pt>
                <c:pt idx="27">
                  <c:v>1</c:v>
                </c:pt>
                <c:pt idx="28">
                  <c:v>4</c:v>
                </c:pt>
                <c:pt idx="29">
                  <c:v>16</c:v>
                </c:pt>
                <c:pt idx="30">
                  <c:v>27</c:v>
                </c:pt>
                <c:pt idx="31">
                  <c:v>21</c:v>
                </c:pt>
                <c:pt idx="32">
                  <c:v>95</c:v>
                </c:pt>
                <c:pt idx="33">
                  <c:v>97</c:v>
                </c:pt>
                <c:pt idx="34">
                  <c:v>99</c:v>
                </c:pt>
                <c:pt idx="35">
                  <c:v>100</c:v>
                </c:pt>
                <c:pt idx="36">
                  <c:v>7</c:v>
                </c:pt>
                <c:pt idx="37">
                  <c:v>10</c:v>
                </c:pt>
                <c:pt idx="38">
                  <c:v>26</c:v>
                </c:pt>
                <c:pt idx="39">
                  <c:v>95</c:v>
                </c:pt>
                <c:pt idx="40">
                  <c:v>100</c:v>
                </c:pt>
                <c:pt idx="41">
                  <c:v>100</c:v>
                </c:pt>
                <c:pt idx="42">
                  <c:v>100</c:v>
                </c:pt>
                <c:pt idx="43">
                  <c:v>100</c:v>
                </c:pt>
                <c:pt idx="44">
                  <c:v>100</c:v>
                </c:pt>
                <c:pt idx="45">
                  <c:v>100</c:v>
                </c:pt>
                <c:pt idx="46">
                  <c:v>99</c:v>
                </c:pt>
                <c:pt idx="47">
                  <c:v>99</c:v>
                </c:pt>
              </c:numCache>
            </c:numRef>
          </c:val>
        </c:ser>
        <c:overlap val="40"/>
        <c:axId val="70653056"/>
        <c:axId val="70654592"/>
      </c:barChart>
      <c:catAx>
        <c:axId val="70653056"/>
        <c:scaling>
          <c:orientation val="minMax"/>
        </c:scaling>
        <c:axPos val="b"/>
        <c:numFmt formatCode="General" sourceLinked="1"/>
        <c:tickLblPos val="nextTo"/>
        <c:spPr>
          <a:ln w="3175">
            <a:solidFill>
              <a:srgbClr val="000000"/>
            </a:solidFill>
            <a:prstDash val="solid"/>
          </a:ln>
        </c:spPr>
        <c:txPr>
          <a:bodyPr rot="-5400000" vert="horz"/>
          <a:lstStyle/>
          <a:p>
            <a:pPr>
              <a:defRPr/>
            </a:pPr>
            <a:endParaRPr lang="en-US"/>
          </a:p>
        </c:txPr>
        <c:crossAx val="70654592"/>
        <c:crosses val="autoZero"/>
        <c:auto val="1"/>
        <c:lblAlgn val="ctr"/>
        <c:lblOffset val="100"/>
        <c:tickLblSkip val="2"/>
        <c:tickMarkSkip val="1"/>
      </c:catAx>
      <c:valAx>
        <c:axId val="70654592"/>
        <c:scaling>
          <c:orientation val="minMax"/>
          <c:max val="100"/>
        </c:scaling>
        <c:axPos val="l"/>
        <c:majorGridlines>
          <c:spPr>
            <a:ln w="3175">
              <a:solidFill>
                <a:srgbClr val="000000"/>
              </a:solidFill>
              <a:prstDash val="solid"/>
            </a:ln>
          </c:spPr>
        </c:majorGridlines>
        <c:title>
          <c:tx>
            <c:rich>
              <a:bodyPr/>
              <a:lstStyle/>
              <a:p>
                <a:pPr>
                  <a:defRPr/>
                </a:pPr>
                <a:r>
                  <a:rPr lang="en-US"/>
                  <a:t>% Capacity</a:t>
                </a:r>
              </a:p>
            </c:rich>
          </c:tx>
          <c:layout>
            <c:manualLayout>
              <c:xMode val="edge"/>
              <c:yMode val="edge"/>
              <c:x val="0"/>
              <c:y val="0.4616639477977163"/>
            </c:manualLayout>
          </c:layout>
          <c:spPr>
            <a:noFill/>
            <a:ln w="25400">
              <a:noFill/>
            </a:ln>
          </c:spPr>
        </c:title>
        <c:numFmt formatCode="General" sourceLinked="1"/>
        <c:tickLblPos val="nextTo"/>
        <c:spPr>
          <a:ln w="3175">
            <a:solidFill>
              <a:srgbClr val="000000"/>
            </a:solidFill>
            <a:prstDash val="solid"/>
          </a:ln>
        </c:spPr>
        <c:txPr>
          <a:bodyPr rot="0" vert="horz"/>
          <a:lstStyle/>
          <a:p>
            <a:pPr>
              <a:defRPr/>
            </a:pPr>
            <a:endParaRPr lang="en-US"/>
          </a:p>
        </c:txPr>
        <c:crossAx val="70653056"/>
        <c:crosses val="autoZero"/>
        <c:crossBetween val="between"/>
      </c:valAx>
      <c:spPr>
        <a:gradFill>
          <a:gsLst>
            <a:gs pos="0">
              <a:srgbClr val="4F81BD">
                <a:tint val="66000"/>
                <a:satMod val="160000"/>
              </a:srgbClr>
            </a:gs>
            <a:gs pos="50000">
              <a:srgbClr val="4F81BD">
                <a:tint val="44500"/>
                <a:satMod val="160000"/>
              </a:srgbClr>
            </a:gs>
            <a:gs pos="100000">
              <a:srgbClr val="4F81BD">
                <a:tint val="23500"/>
                <a:satMod val="160000"/>
              </a:srgbClr>
            </a:gs>
          </a:gsLst>
          <a:lin ang="5400000" scaled="0"/>
        </a:gradFill>
        <a:ln w="12700">
          <a:solidFill>
            <a:srgbClr val="808080"/>
          </a:solidFill>
          <a:prstDash val="solid"/>
        </a:ln>
      </c:spPr>
    </c:plotArea>
    <c:legend>
      <c:legendPos val="t"/>
      <c:layout>
        <c:manualLayout>
          <c:xMode val="edge"/>
          <c:yMode val="edge"/>
          <c:x val="0.18645948945617871"/>
          <c:y val="3.3215313603041002E-2"/>
          <c:w val="0.64705882352946487"/>
          <c:h val="9.8921893384026294E-2"/>
        </c:manualLayout>
      </c:layout>
      <c:spPr>
        <a:solidFill>
          <a:srgbClr val="FFFFFF"/>
        </a:solidFill>
        <a:ln w="3175">
          <a:noFill/>
          <a:prstDash val="solid"/>
        </a:ln>
      </c:spPr>
    </c:legend>
    <c:plotVisOnly val="1"/>
    <c:dispBlanksAs val="gap"/>
  </c:chart>
  <c:spPr>
    <a:solidFill>
      <a:schemeClr val="lt1"/>
    </a:solidFill>
    <a:ln w="25400" cap="flat" cmpd="sng" algn="ctr">
      <a:solidFill>
        <a:schemeClr val="tx1">
          <a:lumMod val="50000"/>
          <a:lumOff val="50000"/>
        </a:schemeClr>
      </a:solidFill>
      <a:prstDash val="solid"/>
    </a:ln>
    <a:effectLst/>
  </c:spPr>
  <c:txPr>
    <a:bodyPr/>
    <a:lstStyle/>
    <a:p>
      <a:pPr>
        <a:defRPr sz="800">
          <a:solidFill>
            <a:schemeClr val="dk1"/>
          </a:solidFill>
          <a:latin typeface="+mn-lt"/>
          <a:ea typeface="+mn-ea"/>
          <a:cs typeface="+mn-cs"/>
        </a:defRPr>
      </a:pPr>
      <a:endParaRPr lang="en-US"/>
    </a:p>
  </c:txPr>
  <c:externalData r:id="rId1"/>
</c:chartSpace>
</file>

<file path=word/charts/chart36.xml><?xml version="1.0" encoding="utf-8"?>
<c:chartSpace xmlns:c="http://schemas.openxmlformats.org/drawingml/2006/chart" xmlns:a="http://schemas.openxmlformats.org/drawingml/2006/main" xmlns:r="http://schemas.openxmlformats.org/officeDocument/2006/relationships">
  <c:date1904 val="1"/>
  <c:lang val="en-US"/>
  <c:chart>
    <c:autoTitleDeleted val="1"/>
    <c:plotArea>
      <c:layout>
        <c:manualLayout>
          <c:layoutTarget val="inner"/>
          <c:xMode val="edge"/>
          <c:yMode val="edge"/>
          <c:x val="0.11052979693327809"/>
          <c:y val="0.12234910277324652"/>
          <c:w val="0.84223467076243053"/>
          <c:h val="0.77161500815661765"/>
        </c:manualLayout>
      </c:layout>
      <c:barChart>
        <c:barDir val="col"/>
        <c:grouping val="clustered"/>
        <c:ser>
          <c:idx val="0"/>
          <c:order val="0"/>
          <c:tx>
            <c:strRef>
              <c:f>MB!$F$2</c:f>
              <c:strCache>
                <c:ptCount val="1"/>
                <c:pt idx="0">
                  <c:v>2004</c:v>
                </c:pt>
              </c:strCache>
            </c:strRef>
          </c:tx>
          <c:spPr>
            <a:solidFill>
              <a:srgbClr val="9999FF"/>
            </a:solidFill>
            <a:ln w="12700">
              <a:solidFill>
                <a:srgbClr val="000000"/>
              </a:solidFill>
              <a:prstDash val="solid"/>
            </a:ln>
          </c:spPr>
          <c:cat>
            <c:strRef>
              <c:f>MB!$E$3:$E$14</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MB!$F$3:$F$14</c:f>
              <c:numCache>
                <c:formatCode>#,##0</c:formatCode>
                <c:ptCount val="12"/>
                <c:pt idx="0">
                  <c:v>66573</c:v>
                </c:pt>
                <c:pt idx="1">
                  <c:v>60131</c:v>
                </c:pt>
                <c:pt idx="2">
                  <c:v>57444</c:v>
                </c:pt>
                <c:pt idx="3">
                  <c:v>55591</c:v>
                </c:pt>
                <c:pt idx="4">
                  <c:v>59952</c:v>
                </c:pt>
                <c:pt idx="5">
                  <c:v>67464</c:v>
                </c:pt>
                <c:pt idx="6">
                  <c:v>69713</c:v>
                </c:pt>
                <c:pt idx="7">
                  <c:v>69713</c:v>
                </c:pt>
                <c:pt idx="8">
                  <c:v>58018</c:v>
                </c:pt>
                <c:pt idx="9">
                  <c:v>57444</c:v>
                </c:pt>
                <c:pt idx="10">
                  <c:v>55591</c:v>
                </c:pt>
                <c:pt idx="11">
                  <c:v>9000</c:v>
                </c:pt>
              </c:numCache>
            </c:numRef>
          </c:val>
        </c:ser>
        <c:ser>
          <c:idx val="1"/>
          <c:order val="1"/>
          <c:tx>
            <c:strRef>
              <c:f>MB!$G$2</c:f>
              <c:strCache>
                <c:ptCount val="1"/>
                <c:pt idx="0">
                  <c:v>2005</c:v>
                </c:pt>
              </c:strCache>
            </c:strRef>
          </c:tx>
          <c:spPr>
            <a:solidFill>
              <a:srgbClr val="993366"/>
            </a:solidFill>
            <a:ln w="12700">
              <a:solidFill>
                <a:srgbClr val="000000"/>
              </a:solidFill>
              <a:prstDash val="solid"/>
            </a:ln>
          </c:spPr>
          <c:cat>
            <c:strRef>
              <c:f>MB!$E$3:$E$14</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MB!$G$3:$G$14</c:f>
              <c:numCache>
                <c:formatCode>#,##0</c:formatCode>
                <c:ptCount val="12"/>
                <c:pt idx="0">
                  <c:v>66573</c:v>
                </c:pt>
                <c:pt idx="1">
                  <c:v>60131</c:v>
                </c:pt>
                <c:pt idx="2">
                  <c:v>57444</c:v>
                </c:pt>
                <c:pt idx="3">
                  <c:v>55591</c:v>
                </c:pt>
                <c:pt idx="4">
                  <c:v>59952</c:v>
                </c:pt>
                <c:pt idx="5">
                  <c:v>67464</c:v>
                </c:pt>
                <c:pt idx="6">
                  <c:v>69713</c:v>
                </c:pt>
                <c:pt idx="7">
                  <c:v>69713</c:v>
                </c:pt>
                <c:pt idx="8">
                  <c:v>58018</c:v>
                </c:pt>
                <c:pt idx="9">
                  <c:v>57444</c:v>
                </c:pt>
                <c:pt idx="10">
                  <c:v>55591</c:v>
                </c:pt>
                <c:pt idx="11">
                  <c:v>58000</c:v>
                </c:pt>
              </c:numCache>
            </c:numRef>
          </c:val>
        </c:ser>
        <c:ser>
          <c:idx val="2"/>
          <c:order val="2"/>
          <c:tx>
            <c:strRef>
              <c:f>MB!$H$2</c:f>
              <c:strCache>
                <c:ptCount val="1"/>
                <c:pt idx="0">
                  <c:v>2006</c:v>
                </c:pt>
              </c:strCache>
            </c:strRef>
          </c:tx>
          <c:spPr>
            <a:solidFill>
              <a:srgbClr val="FFFFCC"/>
            </a:solidFill>
            <a:ln w="12700">
              <a:solidFill>
                <a:srgbClr val="000000"/>
              </a:solidFill>
              <a:prstDash val="solid"/>
            </a:ln>
          </c:spPr>
          <c:cat>
            <c:strRef>
              <c:f>MB!$E$3:$E$14</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MB!$H$3:$H$14</c:f>
              <c:numCache>
                <c:formatCode>#,##0</c:formatCode>
                <c:ptCount val="12"/>
                <c:pt idx="0">
                  <c:v>66573</c:v>
                </c:pt>
                <c:pt idx="1">
                  <c:v>60131</c:v>
                </c:pt>
                <c:pt idx="2">
                  <c:v>57444</c:v>
                </c:pt>
                <c:pt idx="3">
                  <c:v>55591</c:v>
                </c:pt>
                <c:pt idx="4">
                  <c:v>59952</c:v>
                </c:pt>
                <c:pt idx="5">
                  <c:v>67464</c:v>
                </c:pt>
                <c:pt idx="6">
                  <c:v>69713</c:v>
                </c:pt>
                <c:pt idx="7">
                  <c:v>69713</c:v>
                </c:pt>
                <c:pt idx="8">
                  <c:v>58018</c:v>
                </c:pt>
                <c:pt idx="9">
                  <c:v>57444</c:v>
                </c:pt>
                <c:pt idx="10">
                  <c:v>55591</c:v>
                </c:pt>
                <c:pt idx="11">
                  <c:v>86000</c:v>
                </c:pt>
              </c:numCache>
            </c:numRef>
          </c:val>
        </c:ser>
        <c:ser>
          <c:idx val="3"/>
          <c:order val="3"/>
          <c:tx>
            <c:strRef>
              <c:f>MB!$I$2</c:f>
              <c:strCache>
                <c:ptCount val="1"/>
                <c:pt idx="0">
                  <c:v>2007</c:v>
                </c:pt>
              </c:strCache>
            </c:strRef>
          </c:tx>
          <c:spPr>
            <a:solidFill>
              <a:srgbClr val="CCFFFF"/>
            </a:solidFill>
            <a:ln w="12700">
              <a:solidFill>
                <a:srgbClr val="000000"/>
              </a:solidFill>
              <a:prstDash val="solid"/>
            </a:ln>
          </c:spPr>
          <c:cat>
            <c:strRef>
              <c:f>MB!$E$3:$E$14</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MB!$I$3:$I$14</c:f>
              <c:numCache>
                <c:formatCode>#,##0</c:formatCode>
                <c:ptCount val="12"/>
                <c:pt idx="0">
                  <c:v>5000</c:v>
                </c:pt>
                <c:pt idx="1">
                  <c:v>60131</c:v>
                </c:pt>
                <c:pt idx="2">
                  <c:v>57444</c:v>
                </c:pt>
                <c:pt idx="3">
                  <c:v>55591</c:v>
                </c:pt>
                <c:pt idx="4">
                  <c:v>59952</c:v>
                </c:pt>
                <c:pt idx="5">
                  <c:v>67464</c:v>
                </c:pt>
                <c:pt idx="6">
                  <c:v>69713</c:v>
                </c:pt>
                <c:pt idx="7">
                  <c:v>69713</c:v>
                </c:pt>
                <c:pt idx="8">
                  <c:v>58018</c:v>
                </c:pt>
                <c:pt idx="9">
                  <c:v>57444</c:v>
                </c:pt>
                <c:pt idx="10">
                  <c:v>8000</c:v>
                </c:pt>
                <c:pt idx="11">
                  <c:v>126000</c:v>
                </c:pt>
              </c:numCache>
            </c:numRef>
          </c:val>
        </c:ser>
        <c:axId val="70701824"/>
        <c:axId val="70703360"/>
      </c:barChart>
      <c:catAx>
        <c:axId val="70701824"/>
        <c:scaling>
          <c:orientation val="minMax"/>
        </c:scaling>
        <c:axPos val="b"/>
        <c:numFmt formatCode="General" sourceLinked="1"/>
        <c:tickLblPos val="nextTo"/>
        <c:spPr>
          <a:ln w="3175">
            <a:solidFill>
              <a:srgbClr val="000000"/>
            </a:solidFill>
            <a:prstDash val="solid"/>
          </a:ln>
        </c:spPr>
        <c:txPr>
          <a:bodyPr rot="0" vert="horz"/>
          <a:lstStyle/>
          <a:p>
            <a:pPr>
              <a:defRPr/>
            </a:pPr>
            <a:endParaRPr lang="en-US"/>
          </a:p>
        </c:txPr>
        <c:crossAx val="70703360"/>
        <c:crosses val="autoZero"/>
        <c:auto val="1"/>
        <c:lblAlgn val="ctr"/>
        <c:lblOffset val="100"/>
        <c:tickLblSkip val="1"/>
        <c:tickMarkSkip val="1"/>
      </c:catAx>
      <c:valAx>
        <c:axId val="70703360"/>
        <c:scaling>
          <c:orientation val="minMax"/>
        </c:scaling>
        <c:axPos val="l"/>
        <c:majorGridlines>
          <c:spPr>
            <a:ln w="3175">
              <a:solidFill>
                <a:srgbClr val="000000"/>
              </a:solidFill>
              <a:prstDash val="solid"/>
            </a:ln>
          </c:spPr>
        </c:majorGridlines>
        <c:title>
          <c:tx>
            <c:rich>
              <a:bodyPr/>
              <a:lstStyle/>
              <a:p>
                <a:pPr>
                  <a:defRPr/>
                </a:pPr>
                <a:r>
                  <a:rPr lang="en-US"/>
                  <a:t>MWh</a:t>
                </a:r>
              </a:p>
            </c:rich>
          </c:tx>
          <c:layout>
            <c:manualLayout>
              <c:xMode val="edge"/>
              <c:yMode val="edge"/>
              <c:x val="5.5814468032704114E-3"/>
              <c:y val="0.48137706566410876"/>
            </c:manualLayout>
          </c:layout>
          <c:spPr>
            <a:noFill/>
            <a:ln w="25400">
              <a:noFill/>
            </a:ln>
          </c:spPr>
        </c:title>
        <c:numFmt formatCode="#,##0" sourceLinked="1"/>
        <c:tickLblPos val="nextTo"/>
        <c:spPr>
          <a:ln w="3175">
            <a:solidFill>
              <a:srgbClr val="000000"/>
            </a:solidFill>
            <a:prstDash val="solid"/>
          </a:ln>
        </c:spPr>
        <c:txPr>
          <a:bodyPr rot="0" vert="horz"/>
          <a:lstStyle/>
          <a:p>
            <a:pPr>
              <a:defRPr/>
            </a:pPr>
            <a:endParaRPr lang="en-US"/>
          </a:p>
        </c:txPr>
        <c:crossAx val="70701824"/>
        <c:crosses val="autoZero"/>
        <c:crossBetween val="between"/>
      </c:valAx>
      <c:spPr>
        <a:gradFill>
          <a:gsLst>
            <a:gs pos="0">
              <a:srgbClr val="1F497D">
                <a:lumMod val="20000"/>
                <a:lumOff val="80000"/>
              </a:srgbClr>
            </a:gs>
            <a:gs pos="50000">
              <a:srgbClr val="4F81BD">
                <a:tint val="44500"/>
                <a:satMod val="160000"/>
              </a:srgbClr>
            </a:gs>
            <a:gs pos="100000">
              <a:srgbClr val="4F81BD">
                <a:tint val="23500"/>
                <a:satMod val="160000"/>
              </a:srgbClr>
            </a:gs>
          </a:gsLst>
          <a:lin ang="5400000" scaled="0"/>
        </a:gradFill>
        <a:ln w="12700">
          <a:solidFill>
            <a:srgbClr val="808080"/>
          </a:solidFill>
          <a:prstDash val="solid"/>
        </a:ln>
      </c:spPr>
    </c:plotArea>
    <c:legend>
      <c:legendPos val="t"/>
      <c:layout>
        <c:manualLayout>
          <c:xMode val="edge"/>
          <c:yMode val="edge"/>
          <c:x val="0.36299494507526636"/>
          <c:y val="2.9207202758191816E-2"/>
          <c:w val="0.27401010984952617"/>
          <c:h val="7.3964534920944583E-2"/>
        </c:manualLayout>
      </c:layout>
      <c:spPr>
        <a:solidFill>
          <a:srgbClr val="FFFFFF"/>
        </a:solidFill>
        <a:ln w="3175">
          <a:noFill/>
          <a:prstDash val="solid"/>
        </a:ln>
      </c:spPr>
    </c:legend>
    <c:plotVisOnly val="1"/>
    <c:dispBlanksAs val="gap"/>
  </c:chart>
  <c:spPr>
    <a:solidFill>
      <a:schemeClr val="lt1"/>
    </a:solidFill>
    <a:ln w="25400" cap="flat" cmpd="sng" algn="ctr">
      <a:solidFill>
        <a:schemeClr val="tx1">
          <a:lumMod val="50000"/>
          <a:lumOff val="50000"/>
        </a:schemeClr>
      </a:solidFill>
      <a:prstDash val="solid"/>
    </a:ln>
    <a:effectLst/>
  </c:spPr>
  <c:txPr>
    <a:bodyPr/>
    <a:lstStyle/>
    <a:p>
      <a:pPr>
        <a:defRPr sz="800">
          <a:solidFill>
            <a:schemeClr val="dk1"/>
          </a:solidFill>
          <a:latin typeface="+mn-lt"/>
          <a:ea typeface="+mn-ea"/>
          <a:cs typeface="+mn-cs"/>
        </a:defRPr>
      </a:pPr>
      <a:endParaRPr lang="en-US"/>
    </a:p>
  </c:txPr>
  <c:externalData r:id="rId1"/>
  <c:userShapes r:id="rId2"/>
</c:chartSpace>
</file>

<file path=word/charts/chart37.xml><?xml version="1.0" encoding="utf-8"?>
<c:chartSpace xmlns:c="http://schemas.openxmlformats.org/drawingml/2006/chart" xmlns:a="http://schemas.openxmlformats.org/drawingml/2006/main" xmlns:r="http://schemas.openxmlformats.org/officeDocument/2006/relationships">
  <c:date1904 val="1"/>
  <c:lang val="en-US"/>
  <c:chart>
    <c:autoTitleDeleted val="1"/>
    <c:plotArea>
      <c:layout>
        <c:manualLayout>
          <c:layoutTarget val="inner"/>
          <c:xMode val="edge"/>
          <c:yMode val="edge"/>
          <c:x val="9.3900751859719286E-2"/>
          <c:y val="0.14320415830374145"/>
          <c:w val="0.86760866692620064"/>
          <c:h val="0.58362959532019365"/>
        </c:manualLayout>
      </c:layout>
      <c:barChart>
        <c:barDir val="col"/>
        <c:grouping val="clustered"/>
        <c:ser>
          <c:idx val="0"/>
          <c:order val="0"/>
          <c:tx>
            <c:strRef>
              <c:f>MB!$I$31</c:f>
              <c:strCache>
                <c:ptCount val="1"/>
                <c:pt idx="0">
                  <c:v>Montana Coal Sub-Bitum.</c:v>
                </c:pt>
              </c:strCache>
            </c:strRef>
          </c:tx>
          <c:cat>
            <c:multiLvlStrRef>
              <c:f>MB!$G$32:$H$79</c:f>
              <c:multiLvlStrCache>
                <c:ptCount val="48"/>
                <c:lvl>
                  <c:pt idx="0">
                    <c:v>2004</c:v>
                  </c:pt>
                  <c:pt idx="1">
                    <c:v>2005</c:v>
                  </c:pt>
                  <c:pt idx="2">
                    <c:v>2006</c:v>
                  </c:pt>
                  <c:pt idx="3">
                    <c:v>2007</c:v>
                  </c:pt>
                  <c:pt idx="4">
                    <c:v>2004</c:v>
                  </c:pt>
                  <c:pt idx="5">
                    <c:v>2005</c:v>
                  </c:pt>
                  <c:pt idx="6">
                    <c:v>2006</c:v>
                  </c:pt>
                  <c:pt idx="7">
                    <c:v>2007</c:v>
                  </c:pt>
                  <c:pt idx="8">
                    <c:v>2004</c:v>
                  </c:pt>
                  <c:pt idx="9">
                    <c:v>2005</c:v>
                  </c:pt>
                  <c:pt idx="10">
                    <c:v>2006</c:v>
                  </c:pt>
                  <c:pt idx="11">
                    <c:v>2007</c:v>
                  </c:pt>
                  <c:pt idx="12">
                    <c:v>2004</c:v>
                  </c:pt>
                  <c:pt idx="13">
                    <c:v>2005</c:v>
                  </c:pt>
                  <c:pt idx="14">
                    <c:v>2006</c:v>
                  </c:pt>
                  <c:pt idx="15">
                    <c:v>2007</c:v>
                  </c:pt>
                  <c:pt idx="16">
                    <c:v>2004</c:v>
                  </c:pt>
                  <c:pt idx="17">
                    <c:v>2005</c:v>
                  </c:pt>
                  <c:pt idx="18">
                    <c:v>2006</c:v>
                  </c:pt>
                  <c:pt idx="19">
                    <c:v>2007</c:v>
                  </c:pt>
                  <c:pt idx="20">
                    <c:v>2004</c:v>
                  </c:pt>
                  <c:pt idx="21">
                    <c:v>2005</c:v>
                  </c:pt>
                  <c:pt idx="22">
                    <c:v>2006</c:v>
                  </c:pt>
                  <c:pt idx="23">
                    <c:v>2007</c:v>
                  </c:pt>
                  <c:pt idx="24">
                    <c:v>2004</c:v>
                  </c:pt>
                  <c:pt idx="25">
                    <c:v>2005</c:v>
                  </c:pt>
                  <c:pt idx="26">
                    <c:v>2006</c:v>
                  </c:pt>
                  <c:pt idx="27">
                    <c:v>2007</c:v>
                  </c:pt>
                  <c:pt idx="28">
                    <c:v>2004</c:v>
                  </c:pt>
                  <c:pt idx="29">
                    <c:v>2005</c:v>
                  </c:pt>
                  <c:pt idx="30">
                    <c:v>2006</c:v>
                  </c:pt>
                  <c:pt idx="31">
                    <c:v>2007</c:v>
                  </c:pt>
                  <c:pt idx="32">
                    <c:v>2004</c:v>
                  </c:pt>
                  <c:pt idx="33">
                    <c:v>2005</c:v>
                  </c:pt>
                  <c:pt idx="34">
                    <c:v>2006</c:v>
                  </c:pt>
                  <c:pt idx="35">
                    <c:v>2007</c:v>
                  </c:pt>
                  <c:pt idx="36">
                    <c:v>2004</c:v>
                  </c:pt>
                  <c:pt idx="37">
                    <c:v>2005</c:v>
                  </c:pt>
                  <c:pt idx="38">
                    <c:v>2006</c:v>
                  </c:pt>
                  <c:pt idx="39">
                    <c:v>2007</c:v>
                  </c:pt>
                  <c:pt idx="40">
                    <c:v>2004</c:v>
                  </c:pt>
                  <c:pt idx="41">
                    <c:v>2005</c:v>
                  </c:pt>
                  <c:pt idx="42">
                    <c:v>2006</c:v>
                  </c:pt>
                  <c:pt idx="43">
                    <c:v>2007</c:v>
                  </c:pt>
                  <c:pt idx="44">
                    <c:v>2004</c:v>
                  </c:pt>
                  <c:pt idx="45">
                    <c:v>2005</c:v>
                  </c:pt>
                  <c:pt idx="46">
                    <c:v>2006</c:v>
                  </c:pt>
                  <c:pt idx="47">
                    <c:v>2007</c:v>
                  </c:pt>
                </c:lvl>
                <c:lvl>
                  <c:pt idx="0">
                    <c:v>Jan.</c:v>
                  </c:pt>
                  <c:pt idx="4">
                    <c:v>Feb.</c:v>
                  </c:pt>
                  <c:pt idx="8">
                    <c:v>Mar.</c:v>
                  </c:pt>
                  <c:pt idx="12">
                    <c:v>Apr.</c:v>
                  </c:pt>
                  <c:pt idx="16">
                    <c:v>May</c:v>
                  </c:pt>
                  <c:pt idx="20">
                    <c:v>Jun.</c:v>
                  </c:pt>
                  <c:pt idx="24">
                    <c:v>Jul.</c:v>
                  </c:pt>
                  <c:pt idx="28">
                    <c:v>Aug.</c:v>
                  </c:pt>
                  <c:pt idx="32">
                    <c:v>Sep.</c:v>
                  </c:pt>
                  <c:pt idx="36">
                    <c:v>Oct.</c:v>
                  </c:pt>
                  <c:pt idx="40">
                    <c:v>Nov.</c:v>
                  </c:pt>
                  <c:pt idx="44">
                    <c:v>Dec.</c:v>
                  </c:pt>
                </c:lvl>
              </c:multiLvlStrCache>
            </c:multiLvlStrRef>
          </c:cat>
          <c:val>
            <c:numRef>
              <c:f>MB!$I$32:$I$79</c:f>
              <c:numCache>
                <c:formatCode>General</c:formatCode>
                <c:ptCount val="48"/>
                <c:pt idx="0">
                  <c:v>100</c:v>
                </c:pt>
                <c:pt idx="1">
                  <c:v>100</c:v>
                </c:pt>
                <c:pt idx="2">
                  <c:v>100</c:v>
                </c:pt>
                <c:pt idx="3">
                  <c:v>0</c:v>
                </c:pt>
                <c:pt idx="4">
                  <c:v>100</c:v>
                </c:pt>
                <c:pt idx="5">
                  <c:v>100</c:v>
                </c:pt>
                <c:pt idx="6">
                  <c:v>100</c:v>
                </c:pt>
                <c:pt idx="7">
                  <c:v>100</c:v>
                </c:pt>
                <c:pt idx="8">
                  <c:v>100</c:v>
                </c:pt>
                <c:pt idx="9">
                  <c:v>100</c:v>
                </c:pt>
                <c:pt idx="10">
                  <c:v>100</c:v>
                </c:pt>
                <c:pt idx="11">
                  <c:v>100</c:v>
                </c:pt>
                <c:pt idx="12">
                  <c:v>100</c:v>
                </c:pt>
                <c:pt idx="13">
                  <c:v>100</c:v>
                </c:pt>
                <c:pt idx="14">
                  <c:v>100</c:v>
                </c:pt>
                <c:pt idx="15">
                  <c:v>100</c:v>
                </c:pt>
                <c:pt idx="16">
                  <c:v>100</c:v>
                </c:pt>
                <c:pt idx="17">
                  <c:v>100</c:v>
                </c:pt>
                <c:pt idx="18">
                  <c:v>100</c:v>
                </c:pt>
                <c:pt idx="19">
                  <c:v>100</c:v>
                </c:pt>
                <c:pt idx="20">
                  <c:v>100</c:v>
                </c:pt>
                <c:pt idx="21">
                  <c:v>100</c:v>
                </c:pt>
                <c:pt idx="22">
                  <c:v>100</c:v>
                </c:pt>
                <c:pt idx="23">
                  <c:v>100</c:v>
                </c:pt>
                <c:pt idx="24">
                  <c:v>100</c:v>
                </c:pt>
                <c:pt idx="25">
                  <c:v>100</c:v>
                </c:pt>
                <c:pt idx="26">
                  <c:v>100</c:v>
                </c:pt>
                <c:pt idx="27">
                  <c:v>100</c:v>
                </c:pt>
                <c:pt idx="28">
                  <c:v>100</c:v>
                </c:pt>
                <c:pt idx="29">
                  <c:v>100</c:v>
                </c:pt>
                <c:pt idx="30">
                  <c:v>100</c:v>
                </c:pt>
                <c:pt idx="31">
                  <c:v>100</c:v>
                </c:pt>
                <c:pt idx="32">
                  <c:v>100</c:v>
                </c:pt>
                <c:pt idx="33">
                  <c:v>100</c:v>
                </c:pt>
                <c:pt idx="34">
                  <c:v>100</c:v>
                </c:pt>
                <c:pt idx="35">
                  <c:v>100</c:v>
                </c:pt>
                <c:pt idx="36">
                  <c:v>100</c:v>
                </c:pt>
                <c:pt idx="37">
                  <c:v>100</c:v>
                </c:pt>
                <c:pt idx="38">
                  <c:v>100</c:v>
                </c:pt>
                <c:pt idx="39">
                  <c:v>100</c:v>
                </c:pt>
                <c:pt idx="40">
                  <c:v>100</c:v>
                </c:pt>
                <c:pt idx="41">
                  <c:v>100</c:v>
                </c:pt>
                <c:pt idx="42">
                  <c:v>100</c:v>
                </c:pt>
                <c:pt idx="43">
                  <c:v>0</c:v>
                </c:pt>
                <c:pt idx="44">
                  <c:v>0</c:v>
                </c:pt>
                <c:pt idx="45">
                  <c:v>0</c:v>
                </c:pt>
                <c:pt idx="46">
                  <c:v>0</c:v>
                </c:pt>
                <c:pt idx="47">
                  <c:v>0</c:v>
                </c:pt>
              </c:numCache>
            </c:numRef>
          </c:val>
        </c:ser>
        <c:ser>
          <c:idx val="1"/>
          <c:order val="1"/>
          <c:tx>
            <c:strRef>
              <c:f>MB!$J$31</c:f>
              <c:strCache>
                <c:ptCount val="1"/>
                <c:pt idx="0">
                  <c:v>US Import</c:v>
                </c:pt>
              </c:strCache>
            </c:strRef>
          </c:tx>
          <c:cat>
            <c:multiLvlStrRef>
              <c:f>MB!$G$32:$H$79</c:f>
              <c:multiLvlStrCache>
                <c:ptCount val="48"/>
                <c:lvl>
                  <c:pt idx="0">
                    <c:v>2004</c:v>
                  </c:pt>
                  <c:pt idx="1">
                    <c:v>2005</c:v>
                  </c:pt>
                  <c:pt idx="2">
                    <c:v>2006</c:v>
                  </c:pt>
                  <c:pt idx="3">
                    <c:v>2007</c:v>
                  </c:pt>
                  <c:pt idx="4">
                    <c:v>2004</c:v>
                  </c:pt>
                  <c:pt idx="5">
                    <c:v>2005</c:v>
                  </c:pt>
                  <c:pt idx="6">
                    <c:v>2006</c:v>
                  </c:pt>
                  <c:pt idx="7">
                    <c:v>2007</c:v>
                  </c:pt>
                  <c:pt idx="8">
                    <c:v>2004</c:v>
                  </c:pt>
                  <c:pt idx="9">
                    <c:v>2005</c:v>
                  </c:pt>
                  <c:pt idx="10">
                    <c:v>2006</c:v>
                  </c:pt>
                  <c:pt idx="11">
                    <c:v>2007</c:v>
                  </c:pt>
                  <c:pt idx="12">
                    <c:v>2004</c:v>
                  </c:pt>
                  <c:pt idx="13">
                    <c:v>2005</c:v>
                  </c:pt>
                  <c:pt idx="14">
                    <c:v>2006</c:v>
                  </c:pt>
                  <c:pt idx="15">
                    <c:v>2007</c:v>
                  </c:pt>
                  <c:pt idx="16">
                    <c:v>2004</c:v>
                  </c:pt>
                  <c:pt idx="17">
                    <c:v>2005</c:v>
                  </c:pt>
                  <c:pt idx="18">
                    <c:v>2006</c:v>
                  </c:pt>
                  <c:pt idx="19">
                    <c:v>2007</c:v>
                  </c:pt>
                  <c:pt idx="20">
                    <c:v>2004</c:v>
                  </c:pt>
                  <c:pt idx="21">
                    <c:v>2005</c:v>
                  </c:pt>
                  <c:pt idx="22">
                    <c:v>2006</c:v>
                  </c:pt>
                  <c:pt idx="23">
                    <c:v>2007</c:v>
                  </c:pt>
                  <c:pt idx="24">
                    <c:v>2004</c:v>
                  </c:pt>
                  <c:pt idx="25">
                    <c:v>2005</c:v>
                  </c:pt>
                  <c:pt idx="26">
                    <c:v>2006</c:v>
                  </c:pt>
                  <c:pt idx="27">
                    <c:v>2007</c:v>
                  </c:pt>
                  <c:pt idx="28">
                    <c:v>2004</c:v>
                  </c:pt>
                  <c:pt idx="29">
                    <c:v>2005</c:v>
                  </c:pt>
                  <c:pt idx="30">
                    <c:v>2006</c:v>
                  </c:pt>
                  <c:pt idx="31">
                    <c:v>2007</c:v>
                  </c:pt>
                  <c:pt idx="32">
                    <c:v>2004</c:v>
                  </c:pt>
                  <c:pt idx="33">
                    <c:v>2005</c:v>
                  </c:pt>
                  <c:pt idx="34">
                    <c:v>2006</c:v>
                  </c:pt>
                  <c:pt idx="35">
                    <c:v>2007</c:v>
                  </c:pt>
                  <c:pt idx="36">
                    <c:v>2004</c:v>
                  </c:pt>
                  <c:pt idx="37">
                    <c:v>2005</c:v>
                  </c:pt>
                  <c:pt idx="38">
                    <c:v>2006</c:v>
                  </c:pt>
                  <c:pt idx="39">
                    <c:v>2007</c:v>
                  </c:pt>
                  <c:pt idx="40">
                    <c:v>2004</c:v>
                  </c:pt>
                  <c:pt idx="41">
                    <c:v>2005</c:v>
                  </c:pt>
                  <c:pt idx="42">
                    <c:v>2006</c:v>
                  </c:pt>
                  <c:pt idx="43">
                    <c:v>2007</c:v>
                  </c:pt>
                  <c:pt idx="44">
                    <c:v>2004</c:v>
                  </c:pt>
                  <c:pt idx="45">
                    <c:v>2005</c:v>
                  </c:pt>
                  <c:pt idx="46">
                    <c:v>2006</c:v>
                  </c:pt>
                  <c:pt idx="47">
                    <c:v>2007</c:v>
                  </c:pt>
                </c:lvl>
                <c:lvl>
                  <c:pt idx="0">
                    <c:v>Jan.</c:v>
                  </c:pt>
                  <c:pt idx="4">
                    <c:v>Feb.</c:v>
                  </c:pt>
                  <c:pt idx="8">
                    <c:v>Mar.</c:v>
                  </c:pt>
                  <c:pt idx="12">
                    <c:v>Apr.</c:v>
                  </c:pt>
                  <c:pt idx="16">
                    <c:v>May</c:v>
                  </c:pt>
                  <c:pt idx="20">
                    <c:v>Jun.</c:v>
                  </c:pt>
                  <c:pt idx="24">
                    <c:v>Jul.</c:v>
                  </c:pt>
                  <c:pt idx="28">
                    <c:v>Aug.</c:v>
                  </c:pt>
                  <c:pt idx="32">
                    <c:v>Sep.</c:v>
                  </c:pt>
                  <c:pt idx="36">
                    <c:v>Oct.</c:v>
                  </c:pt>
                  <c:pt idx="40">
                    <c:v>Nov.</c:v>
                  </c:pt>
                  <c:pt idx="44">
                    <c:v>Dec.</c:v>
                  </c:pt>
                </c:lvl>
              </c:multiLvlStrCache>
            </c:multiLvlStrRef>
          </c:cat>
          <c:val>
            <c:numRef>
              <c:f>MB!$J$32:$J$79</c:f>
              <c:numCache>
                <c:formatCode>General</c:formatCode>
                <c:ptCount val="48"/>
                <c:pt idx="0">
                  <c:v>0</c:v>
                </c:pt>
                <c:pt idx="1">
                  <c:v>0</c:v>
                </c:pt>
                <c:pt idx="2">
                  <c:v>0</c:v>
                </c:pt>
                <c:pt idx="3">
                  <c:v>100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100</c:v>
                </c:pt>
                <c:pt idx="44">
                  <c:v>100</c:v>
                </c:pt>
                <c:pt idx="45">
                  <c:v>100</c:v>
                </c:pt>
                <c:pt idx="46">
                  <c:v>100</c:v>
                </c:pt>
                <c:pt idx="47">
                  <c:v>100</c:v>
                </c:pt>
              </c:numCache>
            </c:numRef>
          </c:val>
        </c:ser>
        <c:axId val="70729088"/>
        <c:axId val="70734976"/>
      </c:barChart>
      <c:catAx>
        <c:axId val="70729088"/>
        <c:scaling>
          <c:orientation val="minMax"/>
        </c:scaling>
        <c:axPos val="b"/>
        <c:majorTickMark val="none"/>
        <c:tickLblPos val="nextTo"/>
        <c:crossAx val="70734976"/>
        <c:crosses val="autoZero"/>
        <c:auto val="1"/>
        <c:lblAlgn val="ctr"/>
        <c:lblOffset val="100"/>
        <c:tickLblSkip val="1"/>
      </c:catAx>
      <c:valAx>
        <c:axId val="70734976"/>
        <c:scaling>
          <c:orientation val="minMax"/>
          <c:max val="100"/>
          <c:min val="0"/>
        </c:scaling>
        <c:axPos val="l"/>
        <c:majorGridlines/>
        <c:title>
          <c:tx>
            <c:rich>
              <a:bodyPr/>
              <a:lstStyle/>
              <a:p>
                <a:pPr>
                  <a:defRPr/>
                </a:pPr>
                <a:r>
                  <a:rPr lang="en-US"/>
                  <a:t>% Capacity </a:t>
                </a:r>
              </a:p>
            </c:rich>
          </c:tx>
        </c:title>
        <c:numFmt formatCode="General" sourceLinked="1"/>
        <c:tickLblPos val="nextTo"/>
        <c:crossAx val="70729088"/>
        <c:crosses val="autoZero"/>
        <c:crossBetween val="between"/>
      </c:valAx>
      <c:spPr>
        <a:gradFill>
          <a:gsLst>
            <a:gs pos="0">
              <a:srgbClr val="4F81BD">
                <a:tint val="66000"/>
                <a:satMod val="160000"/>
              </a:srgbClr>
            </a:gs>
            <a:gs pos="50000">
              <a:srgbClr val="4F81BD">
                <a:tint val="44500"/>
                <a:satMod val="160000"/>
              </a:srgbClr>
            </a:gs>
            <a:gs pos="100000">
              <a:srgbClr val="4F81BD">
                <a:tint val="23500"/>
                <a:satMod val="160000"/>
              </a:srgbClr>
            </a:gs>
          </a:gsLst>
          <a:lin ang="5400000" scaled="0"/>
        </a:gradFill>
      </c:spPr>
    </c:plotArea>
    <c:legend>
      <c:legendPos val="t"/>
    </c:legend>
    <c:plotVisOnly val="1"/>
  </c:chart>
  <c:spPr>
    <a:solidFill>
      <a:schemeClr val="lt1"/>
    </a:solidFill>
    <a:ln w="25400" cap="flat" cmpd="sng" algn="ctr">
      <a:solidFill>
        <a:schemeClr val="tx1">
          <a:lumMod val="50000"/>
          <a:lumOff val="50000"/>
        </a:schemeClr>
      </a:solidFill>
      <a:prstDash val="solid"/>
    </a:ln>
    <a:effectLst/>
  </c:spPr>
  <c:txPr>
    <a:bodyPr/>
    <a:lstStyle/>
    <a:p>
      <a:pPr>
        <a:defRPr sz="800">
          <a:solidFill>
            <a:schemeClr val="dk1"/>
          </a:solidFill>
          <a:latin typeface="+mn-lt"/>
          <a:ea typeface="+mn-ea"/>
          <a:cs typeface="+mn-cs"/>
        </a:defRPr>
      </a:pPr>
      <a:endParaRPr lang="en-US"/>
    </a:p>
  </c:txPr>
  <c:externalData r:id="rId1"/>
</c:chartSpace>
</file>

<file path=word/charts/chart38.xml><?xml version="1.0" encoding="utf-8"?>
<c:chartSpace xmlns:c="http://schemas.openxmlformats.org/drawingml/2006/chart" xmlns:a="http://schemas.openxmlformats.org/drawingml/2006/main" xmlns:r="http://schemas.openxmlformats.org/officeDocument/2006/relationships">
  <c:date1904 val="1"/>
  <c:lang val="en-US"/>
  <c:chart>
    <c:autoTitleDeleted val="1"/>
    <c:plotArea>
      <c:layout>
        <c:manualLayout>
          <c:layoutTarget val="inner"/>
          <c:xMode val="edge"/>
          <c:yMode val="edge"/>
          <c:x val="0.10395863252942435"/>
          <c:y val="0.12234910277324652"/>
          <c:w val="0.84924753706042788"/>
          <c:h val="0.77161500815661765"/>
        </c:manualLayout>
      </c:layout>
      <c:barChart>
        <c:barDir val="col"/>
        <c:grouping val="clustered"/>
        <c:ser>
          <c:idx val="0"/>
          <c:order val="0"/>
          <c:tx>
            <c:strRef>
              <c:f>SK!$F$2</c:f>
              <c:strCache>
                <c:ptCount val="1"/>
                <c:pt idx="0">
                  <c:v>2004</c:v>
                </c:pt>
              </c:strCache>
            </c:strRef>
          </c:tx>
          <c:spPr>
            <a:solidFill>
              <a:srgbClr val="9999FF"/>
            </a:solidFill>
            <a:ln w="12700">
              <a:solidFill>
                <a:srgbClr val="000000"/>
              </a:solidFill>
              <a:prstDash val="solid"/>
            </a:ln>
          </c:spPr>
          <c:cat>
            <c:strRef>
              <c:f>SK!$E$3:$E$14</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SK!$F$3:$F$14</c:f>
              <c:numCache>
                <c:formatCode>#,##0</c:formatCode>
                <c:ptCount val="12"/>
                <c:pt idx="0" formatCode="General">
                  <c:v>130.20099999999999</c:v>
                </c:pt>
                <c:pt idx="1">
                  <c:v>169861</c:v>
                </c:pt>
                <c:pt idx="2">
                  <c:v>82109</c:v>
                </c:pt>
                <c:pt idx="3" formatCode="General">
                  <c:v>65</c:v>
                </c:pt>
                <c:pt idx="4">
                  <c:v>168858</c:v>
                </c:pt>
                <c:pt idx="5" formatCode="General">
                  <c:v>189.57599999999999</c:v>
                </c:pt>
                <c:pt idx="6">
                  <c:v>195895</c:v>
                </c:pt>
                <c:pt idx="7">
                  <c:v>195895</c:v>
                </c:pt>
                <c:pt idx="8">
                  <c:v>59000</c:v>
                </c:pt>
                <c:pt idx="9">
                  <c:v>161024</c:v>
                </c:pt>
                <c:pt idx="10">
                  <c:v>67255</c:v>
                </c:pt>
                <c:pt idx="11">
                  <c:v>104975</c:v>
                </c:pt>
              </c:numCache>
            </c:numRef>
          </c:val>
        </c:ser>
        <c:ser>
          <c:idx val="1"/>
          <c:order val="1"/>
          <c:tx>
            <c:strRef>
              <c:f>SK!$G$2</c:f>
              <c:strCache>
                <c:ptCount val="1"/>
                <c:pt idx="0">
                  <c:v>2005</c:v>
                </c:pt>
              </c:strCache>
            </c:strRef>
          </c:tx>
          <c:spPr>
            <a:solidFill>
              <a:srgbClr val="993366"/>
            </a:solidFill>
            <a:ln w="12700">
              <a:solidFill>
                <a:srgbClr val="000000"/>
              </a:solidFill>
              <a:prstDash val="solid"/>
            </a:ln>
          </c:spPr>
          <c:cat>
            <c:strRef>
              <c:f>SK!$E$3:$E$14</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SK!$G$3:$G$14</c:f>
              <c:numCache>
                <c:formatCode>#,##0</c:formatCode>
                <c:ptCount val="12"/>
                <c:pt idx="0">
                  <c:v>179740</c:v>
                </c:pt>
                <c:pt idx="1">
                  <c:v>168522</c:v>
                </c:pt>
                <c:pt idx="2">
                  <c:v>77842</c:v>
                </c:pt>
                <c:pt idx="3">
                  <c:v>94000</c:v>
                </c:pt>
                <c:pt idx="4">
                  <c:v>11000</c:v>
                </c:pt>
                <c:pt idx="5">
                  <c:v>189576</c:v>
                </c:pt>
                <c:pt idx="6">
                  <c:v>195895</c:v>
                </c:pt>
                <c:pt idx="7">
                  <c:v>195895</c:v>
                </c:pt>
                <c:pt idx="8">
                  <c:v>87000</c:v>
                </c:pt>
                <c:pt idx="9">
                  <c:v>161024</c:v>
                </c:pt>
                <c:pt idx="10">
                  <c:v>64137</c:v>
                </c:pt>
                <c:pt idx="11" formatCode="General">
                  <c:v>87728</c:v>
                </c:pt>
              </c:numCache>
            </c:numRef>
          </c:val>
        </c:ser>
        <c:ser>
          <c:idx val="2"/>
          <c:order val="2"/>
          <c:tx>
            <c:strRef>
              <c:f>SK!$H$2</c:f>
              <c:strCache>
                <c:ptCount val="1"/>
                <c:pt idx="0">
                  <c:v>2006</c:v>
                </c:pt>
              </c:strCache>
            </c:strRef>
          </c:tx>
          <c:spPr>
            <a:solidFill>
              <a:srgbClr val="FFFFCC"/>
            </a:solidFill>
            <a:ln w="12700">
              <a:solidFill>
                <a:srgbClr val="000000"/>
              </a:solidFill>
              <a:prstDash val="solid"/>
            </a:ln>
          </c:spPr>
          <c:cat>
            <c:strRef>
              <c:f>SK!$E$3:$E$14</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SK!$H$3:$H$14</c:f>
              <c:numCache>
                <c:formatCode>#,##0</c:formatCode>
                <c:ptCount val="12"/>
                <c:pt idx="0">
                  <c:v>98788</c:v>
                </c:pt>
                <c:pt idx="1">
                  <c:v>168765</c:v>
                </c:pt>
                <c:pt idx="2">
                  <c:v>63328</c:v>
                </c:pt>
                <c:pt idx="3">
                  <c:v>155830</c:v>
                </c:pt>
                <c:pt idx="4">
                  <c:v>36000</c:v>
                </c:pt>
                <c:pt idx="5">
                  <c:v>189576</c:v>
                </c:pt>
                <c:pt idx="6">
                  <c:v>195895</c:v>
                </c:pt>
                <c:pt idx="7">
                  <c:v>195895</c:v>
                </c:pt>
                <c:pt idx="8">
                  <c:v>157370</c:v>
                </c:pt>
                <c:pt idx="9">
                  <c:v>138219</c:v>
                </c:pt>
                <c:pt idx="10">
                  <c:v>96709</c:v>
                </c:pt>
                <c:pt idx="11">
                  <c:v>98880</c:v>
                </c:pt>
              </c:numCache>
            </c:numRef>
          </c:val>
        </c:ser>
        <c:ser>
          <c:idx val="3"/>
          <c:order val="3"/>
          <c:tx>
            <c:strRef>
              <c:f>SK!$I$2</c:f>
              <c:strCache>
                <c:ptCount val="1"/>
                <c:pt idx="0">
                  <c:v>2007</c:v>
                </c:pt>
              </c:strCache>
            </c:strRef>
          </c:tx>
          <c:spPr>
            <a:solidFill>
              <a:srgbClr val="CCFFFF"/>
            </a:solidFill>
            <a:ln w="12700">
              <a:solidFill>
                <a:srgbClr val="000000"/>
              </a:solidFill>
              <a:prstDash val="solid"/>
            </a:ln>
          </c:spPr>
          <c:cat>
            <c:strRef>
              <c:f>SK!$E$3:$E$14</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SK!$I$3:$I$14</c:f>
              <c:numCache>
                <c:formatCode>#,##0</c:formatCode>
                <c:ptCount val="12"/>
                <c:pt idx="0">
                  <c:v>53559</c:v>
                </c:pt>
                <c:pt idx="1">
                  <c:v>44422</c:v>
                </c:pt>
                <c:pt idx="2">
                  <c:v>44741</c:v>
                </c:pt>
                <c:pt idx="3">
                  <c:v>89000</c:v>
                </c:pt>
                <c:pt idx="4">
                  <c:v>52000</c:v>
                </c:pt>
                <c:pt idx="5">
                  <c:v>43711</c:v>
                </c:pt>
                <c:pt idx="6">
                  <c:v>49476</c:v>
                </c:pt>
                <c:pt idx="7">
                  <c:v>49372</c:v>
                </c:pt>
                <c:pt idx="8">
                  <c:v>139016</c:v>
                </c:pt>
                <c:pt idx="9">
                  <c:v>50555</c:v>
                </c:pt>
                <c:pt idx="10">
                  <c:v>59433</c:v>
                </c:pt>
                <c:pt idx="11">
                  <c:v>66416</c:v>
                </c:pt>
              </c:numCache>
            </c:numRef>
          </c:val>
        </c:ser>
        <c:axId val="70757376"/>
        <c:axId val="70857472"/>
      </c:barChart>
      <c:catAx>
        <c:axId val="70757376"/>
        <c:scaling>
          <c:orientation val="minMax"/>
        </c:scaling>
        <c:axPos val="b"/>
        <c:numFmt formatCode="General" sourceLinked="1"/>
        <c:tickLblPos val="nextTo"/>
        <c:spPr>
          <a:ln w="3175">
            <a:solidFill>
              <a:srgbClr val="000000"/>
            </a:solidFill>
            <a:prstDash val="solid"/>
          </a:ln>
        </c:spPr>
        <c:txPr>
          <a:bodyPr rot="0" vert="horz"/>
          <a:lstStyle/>
          <a:p>
            <a:pPr>
              <a:defRPr/>
            </a:pPr>
            <a:endParaRPr lang="en-US"/>
          </a:p>
        </c:txPr>
        <c:crossAx val="70857472"/>
        <c:crosses val="autoZero"/>
        <c:auto val="1"/>
        <c:lblAlgn val="ctr"/>
        <c:lblOffset val="100"/>
        <c:tickLblSkip val="1"/>
        <c:tickMarkSkip val="1"/>
      </c:catAx>
      <c:valAx>
        <c:axId val="70857472"/>
        <c:scaling>
          <c:orientation val="minMax"/>
          <c:max val="200000"/>
        </c:scaling>
        <c:axPos val="l"/>
        <c:majorGridlines>
          <c:spPr>
            <a:ln w="3175">
              <a:solidFill>
                <a:srgbClr val="000000"/>
              </a:solidFill>
              <a:prstDash val="solid"/>
            </a:ln>
          </c:spPr>
        </c:majorGridlines>
        <c:title>
          <c:tx>
            <c:rich>
              <a:bodyPr/>
              <a:lstStyle/>
              <a:p>
                <a:pPr>
                  <a:defRPr/>
                </a:pPr>
                <a:r>
                  <a:rPr lang="en-US"/>
                  <a:t>MWh</a:t>
                </a:r>
              </a:p>
            </c:rich>
          </c:tx>
          <c:layout>
            <c:manualLayout>
              <c:xMode val="edge"/>
              <c:yMode val="edge"/>
              <c:x val="1.9824898015993915E-3"/>
              <c:y val="0.47797710320063536"/>
            </c:manualLayout>
          </c:layout>
          <c:spPr>
            <a:noFill/>
            <a:ln w="25400">
              <a:noFill/>
            </a:ln>
          </c:spPr>
        </c:title>
        <c:numFmt formatCode="General" sourceLinked="1"/>
        <c:tickLblPos val="nextTo"/>
        <c:spPr>
          <a:ln w="3175">
            <a:solidFill>
              <a:srgbClr val="000000"/>
            </a:solidFill>
            <a:prstDash val="solid"/>
          </a:ln>
        </c:spPr>
        <c:txPr>
          <a:bodyPr rot="0" vert="horz"/>
          <a:lstStyle/>
          <a:p>
            <a:pPr>
              <a:defRPr/>
            </a:pPr>
            <a:endParaRPr lang="en-US"/>
          </a:p>
        </c:txPr>
        <c:crossAx val="70757376"/>
        <c:crosses val="autoZero"/>
        <c:crossBetween val="between"/>
      </c:valAx>
      <c:spPr>
        <a:gradFill>
          <a:gsLst>
            <a:gs pos="0">
              <a:srgbClr val="1F497D">
                <a:lumMod val="20000"/>
                <a:lumOff val="80000"/>
              </a:srgbClr>
            </a:gs>
            <a:gs pos="50000">
              <a:srgbClr val="4F81BD">
                <a:tint val="44500"/>
                <a:satMod val="160000"/>
              </a:srgbClr>
            </a:gs>
            <a:gs pos="100000">
              <a:srgbClr val="4F81BD">
                <a:tint val="23500"/>
                <a:satMod val="160000"/>
              </a:srgbClr>
            </a:gs>
          </a:gsLst>
          <a:lin ang="5400000" scaled="0"/>
        </a:gradFill>
        <a:ln w="3175">
          <a:solidFill>
            <a:schemeClr val="tx1"/>
          </a:solidFill>
          <a:prstDash val="solid"/>
        </a:ln>
      </c:spPr>
    </c:plotArea>
    <c:legend>
      <c:legendPos val="t"/>
      <c:layout>
        <c:manualLayout>
          <c:xMode val="edge"/>
          <c:yMode val="edge"/>
          <c:x val="0.37032498541851705"/>
          <c:y val="3.9860717410326478E-2"/>
          <c:w val="0.28712762467191599"/>
          <c:h val="6.4585826771653546E-2"/>
        </c:manualLayout>
      </c:layout>
      <c:spPr>
        <a:solidFill>
          <a:srgbClr val="FFFFFF"/>
        </a:solidFill>
        <a:ln w="3175">
          <a:noFill/>
          <a:prstDash val="solid"/>
        </a:ln>
      </c:spPr>
    </c:legend>
    <c:plotVisOnly val="1"/>
    <c:dispBlanksAs val="gap"/>
  </c:chart>
  <c:spPr>
    <a:solidFill>
      <a:schemeClr val="lt1"/>
    </a:solidFill>
    <a:ln w="25400" cap="flat" cmpd="sng" algn="ctr">
      <a:solidFill>
        <a:schemeClr val="tx1">
          <a:lumMod val="50000"/>
          <a:lumOff val="50000"/>
        </a:schemeClr>
      </a:solidFill>
      <a:prstDash val="solid"/>
    </a:ln>
    <a:effectLst/>
  </c:spPr>
  <c:txPr>
    <a:bodyPr/>
    <a:lstStyle/>
    <a:p>
      <a:pPr>
        <a:defRPr sz="800">
          <a:solidFill>
            <a:schemeClr val="dk1"/>
          </a:solidFill>
          <a:latin typeface="+mn-lt"/>
          <a:ea typeface="+mn-ea"/>
          <a:cs typeface="+mn-cs"/>
        </a:defRPr>
      </a:pPr>
      <a:endParaRPr lang="en-US"/>
    </a:p>
  </c:txPr>
  <c:externalData r:id="rId1"/>
</c:chartSpace>
</file>

<file path=word/charts/chart39.xml><?xml version="1.0" encoding="utf-8"?>
<c:chartSpace xmlns:c="http://schemas.openxmlformats.org/drawingml/2006/chart" xmlns:a="http://schemas.openxmlformats.org/drawingml/2006/main" xmlns:r="http://schemas.openxmlformats.org/officeDocument/2006/relationships">
  <c:date1904 val="1"/>
  <c:lang val="en-US"/>
  <c:chart>
    <c:autoTitleDeleted val="1"/>
    <c:plotArea>
      <c:layout>
        <c:manualLayout>
          <c:layoutTarget val="inner"/>
          <c:xMode val="edge"/>
          <c:yMode val="edge"/>
          <c:x val="0.11034425140601579"/>
          <c:y val="0.13843686205890934"/>
          <c:w val="0.8503868371619"/>
          <c:h val="0.5883968915650245"/>
        </c:manualLayout>
      </c:layout>
      <c:barChart>
        <c:barDir val="col"/>
        <c:grouping val="clustered"/>
        <c:ser>
          <c:idx val="0"/>
          <c:order val="0"/>
          <c:tx>
            <c:strRef>
              <c:f>SK!$H$30</c:f>
              <c:strCache>
                <c:ptCount val="1"/>
                <c:pt idx="0">
                  <c:v>Gas</c:v>
                </c:pt>
              </c:strCache>
            </c:strRef>
          </c:tx>
          <c:cat>
            <c:multiLvlStrRef>
              <c:f>SK!$F$31:$G$78</c:f>
              <c:multiLvlStrCache>
                <c:ptCount val="48"/>
                <c:lvl>
                  <c:pt idx="0">
                    <c:v>2004</c:v>
                  </c:pt>
                  <c:pt idx="1">
                    <c:v>2005</c:v>
                  </c:pt>
                  <c:pt idx="2">
                    <c:v>2006</c:v>
                  </c:pt>
                  <c:pt idx="3">
                    <c:v>2007</c:v>
                  </c:pt>
                  <c:pt idx="4">
                    <c:v>2004</c:v>
                  </c:pt>
                  <c:pt idx="5">
                    <c:v>2005</c:v>
                  </c:pt>
                  <c:pt idx="6">
                    <c:v>2006</c:v>
                  </c:pt>
                  <c:pt idx="7">
                    <c:v>2007</c:v>
                  </c:pt>
                  <c:pt idx="8">
                    <c:v>2004</c:v>
                  </c:pt>
                  <c:pt idx="9">
                    <c:v>2005</c:v>
                  </c:pt>
                  <c:pt idx="10">
                    <c:v>2006</c:v>
                  </c:pt>
                  <c:pt idx="11">
                    <c:v>2007</c:v>
                  </c:pt>
                  <c:pt idx="12">
                    <c:v>2004</c:v>
                  </c:pt>
                  <c:pt idx="13">
                    <c:v>2005</c:v>
                  </c:pt>
                  <c:pt idx="14">
                    <c:v>2006</c:v>
                  </c:pt>
                  <c:pt idx="15">
                    <c:v>2007</c:v>
                  </c:pt>
                  <c:pt idx="16">
                    <c:v>2004</c:v>
                  </c:pt>
                  <c:pt idx="17">
                    <c:v>2005</c:v>
                  </c:pt>
                  <c:pt idx="18">
                    <c:v>2006</c:v>
                  </c:pt>
                  <c:pt idx="19">
                    <c:v>2007</c:v>
                  </c:pt>
                  <c:pt idx="20">
                    <c:v>2004</c:v>
                  </c:pt>
                  <c:pt idx="21">
                    <c:v>2005</c:v>
                  </c:pt>
                  <c:pt idx="22">
                    <c:v>2006</c:v>
                  </c:pt>
                  <c:pt idx="23">
                    <c:v>2007</c:v>
                  </c:pt>
                  <c:pt idx="24">
                    <c:v>2004</c:v>
                  </c:pt>
                  <c:pt idx="25">
                    <c:v>2005</c:v>
                  </c:pt>
                  <c:pt idx="26">
                    <c:v>2006</c:v>
                  </c:pt>
                  <c:pt idx="27">
                    <c:v>2007</c:v>
                  </c:pt>
                  <c:pt idx="28">
                    <c:v>2004</c:v>
                  </c:pt>
                  <c:pt idx="29">
                    <c:v>2005</c:v>
                  </c:pt>
                  <c:pt idx="30">
                    <c:v>2006</c:v>
                  </c:pt>
                  <c:pt idx="31">
                    <c:v>2007</c:v>
                  </c:pt>
                  <c:pt idx="32">
                    <c:v>2004</c:v>
                  </c:pt>
                  <c:pt idx="33">
                    <c:v>2005</c:v>
                  </c:pt>
                  <c:pt idx="34">
                    <c:v>2006</c:v>
                  </c:pt>
                  <c:pt idx="35">
                    <c:v>2007</c:v>
                  </c:pt>
                  <c:pt idx="36">
                    <c:v>2004</c:v>
                  </c:pt>
                  <c:pt idx="37">
                    <c:v>2005</c:v>
                  </c:pt>
                  <c:pt idx="38">
                    <c:v>2006</c:v>
                  </c:pt>
                  <c:pt idx="39">
                    <c:v>2007</c:v>
                  </c:pt>
                  <c:pt idx="40">
                    <c:v>2004</c:v>
                  </c:pt>
                  <c:pt idx="41">
                    <c:v>2005</c:v>
                  </c:pt>
                  <c:pt idx="42">
                    <c:v>2006</c:v>
                  </c:pt>
                  <c:pt idx="43">
                    <c:v>2007</c:v>
                  </c:pt>
                  <c:pt idx="44">
                    <c:v>2004</c:v>
                  </c:pt>
                  <c:pt idx="45">
                    <c:v>2005</c:v>
                  </c:pt>
                  <c:pt idx="46">
                    <c:v>2006</c:v>
                  </c:pt>
                  <c:pt idx="47">
                    <c:v>2007</c:v>
                  </c:pt>
                </c:lvl>
                <c:lvl>
                  <c:pt idx="0">
                    <c:v>Jan.</c:v>
                  </c:pt>
                  <c:pt idx="4">
                    <c:v>Feb.</c:v>
                  </c:pt>
                  <c:pt idx="8">
                    <c:v>Mar.</c:v>
                  </c:pt>
                  <c:pt idx="12">
                    <c:v>Apr.</c:v>
                  </c:pt>
                  <c:pt idx="16">
                    <c:v>May</c:v>
                  </c:pt>
                  <c:pt idx="20">
                    <c:v>Jun.</c:v>
                  </c:pt>
                  <c:pt idx="24">
                    <c:v>Jul.</c:v>
                  </c:pt>
                  <c:pt idx="28">
                    <c:v>Aug.</c:v>
                  </c:pt>
                  <c:pt idx="32">
                    <c:v>Sep.</c:v>
                  </c:pt>
                  <c:pt idx="36">
                    <c:v>Oct.</c:v>
                  </c:pt>
                  <c:pt idx="40">
                    <c:v>Nov.</c:v>
                  </c:pt>
                  <c:pt idx="44">
                    <c:v>Dec.</c:v>
                  </c:pt>
                </c:lvl>
              </c:multiLvlStrCache>
            </c:multiLvlStrRef>
          </c:cat>
          <c:val>
            <c:numRef>
              <c:f>SK!$H$31:$H$78</c:f>
              <c:numCache>
                <c:formatCode>General</c:formatCode>
                <c:ptCount val="48"/>
                <c:pt idx="0">
                  <c:v>13</c:v>
                </c:pt>
                <c:pt idx="1">
                  <c:v>1</c:v>
                </c:pt>
                <c:pt idx="2">
                  <c:v>14</c:v>
                </c:pt>
                <c:pt idx="3">
                  <c:v>100</c:v>
                </c:pt>
                <c:pt idx="4">
                  <c:v>0</c:v>
                </c:pt>
                <c:pt idx="5">
                  <c:v>0</c:v>
                </c:pt>
                <c:pt idx="6">
                  <c:v>0</c:v>
                </c:pt>
                <c:pt idx="7">
                  <c:v>100</c:v>
                </c:pt>
                <c:pt idx="8">
                  <c:v>61</c:v>
                </c:pt>
                <c:pt idx="9">
                  <c:v>7</c:v>
                </c:pt>
                <c:pt idx="10">
                  <c:v>49</c:v>
                </c:pt>
                <c:pt idx="11">
                  <c:v>100</c:v>
                </c:pt>
                <c:pt idx="12">
                  <c:v>0</c:v>
                </c:pt>
                <c:pt idx="13">
                  <c:v>0</c:v>
                </c:pt>
                <c:pt idx="14">
                  <c:v>0</c:v>
                </c:pt>
                <c:pt idx="15">
                  <c:v>0</c:v>
                </c:pt>
                <c:pt idx="16">
                  <c:v>0</c:v>
                </c:pt>
                <c:pt idx="17">
                  <c:v>0</c:v>
                </c:pt>
                <c:pt idx="18">
                  <c:v>0</c:v>
                </c:pt>
                <c:pt idx="19">
                  <c:v>0</c:v>
                </c:pt>
                <c:pt idx="20">
                  <c:v>0</c:v>
                </c:pt>
                <c:pt idx="21">
                  <c:v>0</c:v>
                </c:pt>
                <c:pt idx="22">
                  <c:v>0</c:v>
                </c:pt>
                <c:pt idx="23">
                  <c:v>100</c:v>
                </c:pt>
                <c:pt idx="24">
                  <c:v>0</c:v>
                </c:pt>
                <c:pt idx="25">
                  <c:v>0</c:v>
                </c:pt>
                <c:pt idx="26">
                  <c:v>0</c:v>
                </c:pt>
                <c:pt idx="27">
                  <c:v>100</c:v>
                </c:pt>
                <c:pt idx="28">
                  <c:v>0</c:v>
                </c:pt>
                <c:pt idx="29">
                  <c:v>0</c:v>
                </c:pt>
                <c:pt idx="30">
                  <c:v>0</c:v>
                </c:pt>
                <c:pt idx="31">
                  <c:v>100</c:v>
                </c:pt>
                <c:pt idx="32">
                  <c:v>0</c:v>
                </c:pt>
                <c:pt idx="33">
                  <c:v>0</c:v>
                </c:pt>
                <c:pt idx="34">
                  <c:v>0</c:v>
                </c:pt>
                <c:pt idx="35">
                  <c:v>0</c:v>
                </c:pt>
                <c:pt idx="36">
                  <c:v>0</c:v>
                </c:pt>
                <c:pt idx="37">
                  <c:v>0</c:v>
                </c:pt>
                <c:pt idx="38">
                  <c:v>1</c:v>
                </c:pt>
                <c:pt idx="39">
                  <c:v>100</c:v>
                </c:pt>
                <c:pt idx="40">
                  <c:v>100</c:v>
                </c:pt>
                <c:pt idx="41">
                  <c:v>100</c:v>
                </c:pt>
                <c:pt idx="42">
                  <c:v>100</c:v>
                </c:pt>
                <c:pt idx="43">
                  <c:v>100</c:v>
                </c:pt>
                <c:pt idx="44">
                  <c:v>82</c:v>
                </c:pt>
                <c:pt idx="45">
                  <c:v>100</c:v>
                </c:pt>
                <c:pt idx="46">
                  <c:v>100</c:v>
                </c:pt>
                <c:pt idx="47">
                  <c:v>100</c:v>
                </c:pt>
              </c:numCache>
            </c:numRef>
          </c:val>
        </c:ser>
        <c:ser>
          <c:idx val="1"/>
          <c:order val="1"/>
          <c:tx>
            <c:strRef>
              <c:f>SK!$I$30</c:f>
              <c:strCache>
                <c:ptCount val="1"/>
                <c:pt idx="0">
                  <c:v>Saskatchewan Coal Lignite</c:v>
                </c:pt>
              </c:strCache>
            </c:strRef>
          </c:tx>
          <c:cat>
            <c:multiLvlStrRef>
              <c:f>SK!$F$31:$G$78</c:f>
              <c:multiLvlStrCache>
                <c:ptCount val="48"/>
                <c:lvl>
                  <c:pt idx="0">
                    <c:v>2004</c:v>
                  </c:pt>
                  <c:pt idx="1">
                    <c:v>2005</c:v>
                  </c:pt>
                  <c:pt idx="2">
                    <c:v>2006</c:v>
                  </c:pt>
                  <c:pt idx="3">
                    <c:v>2007</c:v>
                  </c:pt>
                  <c:pt idx="4">
                    <c:v>2004</c:v>
                  </c:pt>
                  <c:pt idx="5">
                    <c:v>2005</c:v>
                  </c:pt>
                  <c:pt idx="6">
                    <c:v>2006</c:v>
                  </c:pt>
                  <c:pt idx="7">
                    <c:v>2007</c:v>
                  </c:pt>
                  <c:pt idx="8">
                    <c:v>2004</c:v>
                  </c:pt>
                  <c:pt idx="9">
                    <c:v>2005</c:v>
                  </c:pt>
                  <c:pt idx="10">
                    <c:v>2006</c:v>
                  </c:pt>
                  <c:pt idx="11">
                    <c:v>2007</c:v>
                  </c:pt>
                  <c:pt idx="12">
                    <c:v>2004</c:v>
                  </c:pt>
                  <c:pt idx="13">
                    <c:v>2005</c:v>
                  </c:pt>
                  <c:pt idx="14">
                    <c:v>2006</c:v>
                  </c:pt>
                  <c:pt idx="15">
                    <c:v>2007</c:v>
                  </c:pt>
                  <c:pt idx="16">
                    <c:v>2004</c:v>
                  </c:pt>
                  <c:pt idx="17">
                    <c:v>2005</c:v>
                  </c:pt>
                  <c:pt idx="18">
                    <c:v>2006</c:v>
                  </c:pt>
                  <c:pt idx="19">
                    <c:v>2007</c:v>
                  </c:pt>
                  <c:pt idx="20">
                    <c:v>2004</c:v>
                  </c:pt>
                  <c:pt idx="21">
                    <c:v>2005</c:v>
                  </c:pt>
                  <c:pt idx="22">
                    <c:v>2006</c:v>
                  </c:pt>
                  <c:pt idx="23">
                    <c:v>2007</c:v>
                  </c:pt>
                  <c:pt idx="24">
                    <c:v>2004</c:v>
                  </c:pt>
                  <c:pt idx="25">
                    <c:v>2005</c:v>
                  </c:pt>
                  <c:pt idx="26">
                    <c:v>2006</c:v>
                  </c:pt>
                  <c:pt idx="27">
                    <c:v>2007</c:v>
                  </c:pt>
                  <c:pt idx="28">
                    <c:v>2004</c:v>
                  </c:pt>
                  <c:pt idx="29">
                    <c:v>2005</c:v>
                  </c:pt>
                  <c:pt idx="30">
                    <c:v>2006</c:v>
                  </c:pt>
                  <c:pt idx="31">
                    <c:v>2007</c:v>
                  </c:pt>
                  <c:pt idx="32">
                    <c:v>2004</c:v>
                  </c:pt>
                  <c:pt idx="33">
                    <c:v>2005</c:v>
                  </c:pt>
                  <c:pt idx="34">
                    <c:v>2006</c:v>
                  </c:pt>
                  <c:pt idx="35">
                    <c:v>2007</c:v>
                  </c:pt>
                  <c:pt idx="36">
                    <c:v>2004</c:v>
                  </c:pt>
                  <c:pt idx="37">
                    <c:v>2005</c:v>
                  </c:pt>
                  <c:pt idx="38">
                    <c:v>2006</c:v>
                  </c:pt>
                  <c:pt idx="39">
                    <c:v>2007</c:v>
                  </c:pt>
                  <c:pt idx="40">
                    <c:v>2004</c:v>
                  </c:pt>
                  <c:pt idx="41">
                    <c:v>2005</c:v>
                  </c:pt>
                  <c:pt idx="42">
                    <c:v>2006</c:v>
                  </c:pt>
                  <c:pt idx="43">
                    <c:v>2007</c:v>
                  </c:pt>
                  <c:pt idx="44">
                    <c:v>2004</c:v>
                  </c:pt>
                  <c:pt idx="45">
                    <c:v>2005</c:v>
                  </c:pt>
                  <c:pt idx="46">
                    <c:v>2006</c:v>
                  </c:pt>
                  <c:pt idx="47">
                    <c:v>2007</c:v>
                  </c:pt>
                </c:lvl>
                <c:lvl>
                  <c:pt idx="0">
                    <c:v>Jan.</c:v>
                  </c:pt>
                  <c:pt idx="4">
                    <c:v>Feb.</c:v>
                  </c:pt>
                  <c:pt idx="8">
                    <c:v>Mar.</c:v>
                  </c:pt>
                  <c:pt idx="12">
                    <c:v>Apr.</c:v>
                  </c:pt>
                  <c:pt idx="16">
                    <c:v>May</c:v>
                  </c:pt>
                  <c:pt idx="20">
                    <c:v>Jun.</c:v>
                  </c:pt>
                  <c:pt idx="24">
                    <c:v>Jul.</c:v>
                  </c:pt>
                  <c:pt idx="28">
                    <c:v>Aug.</c:v>
                  </c:pt>
                  <c:pt idx="32">
                    <c:v>Sep.</c:v>
                  </c:pt>
                  <c:pt idx="36">
                    <c:v>Oct.</c:v>
                  </c:pt>
                  <c:pt idx="40">
                    <c:v>Nov.</c:v>
                  </c:pt>
                  <c:pt idx="44">
                    <c:v>Dec.</c:v>
                  </c:pt>
                </c:lvl>
              </c:multiLvlStrCache>
            </c:multiLvlStrRef>
          </c:cat>
          <c:val>
            <c:numRef>
              <c:f>SK!$I$31:$I$78</c:f>
              <c:numCache>
                <c:formatCode>General</c:formatCode>
                <c:ptCount val="48"/>
                <c:pt idx="0">
                  <c:v>87</c:v>
                </c:pt>
                <c:pt idx="1">
                  <c:v>99</c:v>
                </c:pt>
                <c:pt idx="2">
                  <c:v>86</c:v>
                </c:pt>
                <c:pt idx="3">
                  <c:v>0</c:v>
                </c:pt>
                <c:pt idx="4">
                  <c:v>100</c:v>
                </c:pt>
                <c:pt idx="5">
                  <c:v>100</c:v>
                </c:pt>
                <c:pt idx="6">
                  <c:v>100</c:v>
                </c:pt>
                <c:pt idx="7">
                  <c:v>0</c:v>
                </c:pt>
                <c:pt idx="8">
                  <c:v>39</c:v>
                </c:pt>
                <c:pt idx="9">
                  <c:v>93</c:v>
                </c:pt>
                <c:pt idx="10">
                  <c:v>51</c:v>
                </c:pt>
                <c:pt idx="11">
                  <c:v>0</c:v>
                </c:pt>
                <c:pt idx="12">
                  <c:v>0</c:v>
                </c:pt>
                <c:pt idx="13">
                  <c:v>0</c:v>
                </c:pt>
                <c:pt idx="14">
                  <c:v>100</c:v>
                </c:pt>
                <c:pt idx="15">
                  <c:v>0</c:v>
                </c:pt>
                <c:pt idx="16">
                  <c:v>100</c:v>
                </c:pt>
                <c:pt idx="17">
                  <c:v>0</c:v>
                </c:pt>
                <c:pt idx="18">
                  <c:v>0</c:v>
                </c:pt>
                <c:pt idx="19">
                  <c:v>0</c:v>
                </c:pt>
                <c:pt idx="20">
                  <c:v>100</c:v>
                </c:pt>
                <c:pt idx="21">
                  <c:v>100</c:v>
                </c:pt>
                <c:pt idx="22">
                  <c:v>100</c:v>
                </c:pt>
                <c:pt idx="23">
                  <c:v>0</c:v>
                </c:pt>
                <c:pt idx="24">
                  <c:v>100</c:v>
                </c:pt>
                <c:pt idx="25">
                  <c:v>100</c:v>
                </c:pt>
                <c:pt idx="26">
                  <c:v>100</c:v>
                </c:pt>
                <c:pt idx="27">
                  <c:v>0</c:v>
                </c:pt>
                <c:pt idx="28">
                  <c:v>100</c:v>
                </c:pt>
                <c:pt idx="29">
                  <c:v>100</c:v>
                </c:pt>
                <c:pt idx="30">
                  <c:v>100</c:v>
                </c:pt>
                <c:pt idx="31">
                  <c:v>0</c:v>
                </c:pt>
                <c:pt idx="32">
                  <c:v>0</c:v>
                </c:pt>
                <c:pt idx="33">
                  <c:v>0</c:v>
                </c:pt>
                <c:pt idx="34">
                  <c:v>93</c:v>
                </c:pt>
                <c:pt idx="35">
                  <c:v>100</c:v>
                </c:pt>
                <c:pt idx="36">
                  <c:v>100</c:v>
                </c:pt>
                <c:pt idx="37">
                  <c:v>100</c:v>
                </c:pt>
                <c:pt idx="38">
                  <c:v>99</c:v>
                </c:pt>
                <c:pt idx="39">
                  <c:v>0</c:v>
                </c:pt>
                <c:pt idx="40">
                  <c:v>0</c:v>
                </c:pt>
                <c:pt idx="41">
                  <c:v>0</c:v>
                </c:pt>
                <c:pt idx="42">
                  <c:v>0</c:v>
                </c:pt>
                <c:pt idx="43">
                  <c:v>0</c:v>
                </c:pt>
                <c:pt idx="44">
                  <c:v>18</c:v>
                </c:pt>
                <c:pt idx="45">
                  <c:v>0</c:v>
                </c:pt>
                <c:pt idx="46">
                  <c:v>0</c:v>
                </c:pt>
                <c:pt idx="47">
                  <c:v>0</c:v>
                </c:pt>
              </c:numCache>
            </c:numRef>
          </c:val>
        </c:ser>
        <c:ser>
          <c:idx val="2"/>
          <c:order val="2"/>
          <c:tx>
            <c:strRef>
              <c:f>SK!$J$30</c:f>
              <c:strCache>
                <c:ptCount val="1"/>
                <c:pt idx="0">
                  <c:v>US Import</c:v>
                </c:pt>
              </c:strCache>
            </c:strRef>
          </c:tx>
          <c:cat>
            <c:multiLvlStrRef>
              <c:f>SK!$F$31:$G$78</c:f>
              <c:multiLvlStrCache>
                <c:ptCount val="48"/>
                <c:lvl>
                  <c:pt idx="0">
                    <c:v>2004</c:v>
                  </c:pt>
                  <c:pt idx="1">
                    <c:v>2005</c:v>
                  </c:pt>
                  <c:pt idx="2">
                    <c:v>2006</c:v>
                  </c:pt>
                  <c:pt idx="3">
                    <c:v>2007</c:v>
                  </c:pt>
                  <c:pt idx="4">
                    <c:v>2004</c:v>
                  </c:pt>
                  <c:pt idx="5">
                    <c:v>2005</c:v>
                  </c:pt>
                  <c:pt idx="6">
                    <c:v>2006</c:v>
                  </c:pt>
                  <c:pt idx="7">
                    <c:v>2007</c:v>
                  </c:pt>
                  <c:pt idx="8">
                    <c:v>2004</c:v>
                  </c:pt>
                  <c:pt idx="9">
                    <c:v>2005</c:v>
                  </c:pt>
                  <c:pt idx="10">
                    <c:v>2006</c:v>
                  </c:pt>
                  <c:pt idx="11">
                    <c:v>2007</c:v>
                  </c:pt>
                  <c:pt idx="12">
                    <c:v>2004</c:v>
                  </c:pt>
                  <c:pt idx="13">
                    <c:v>2005</c:v>
                  </c:pt>
                  <c:pt idx="14">
                    <c:v>2006</c:v>
                  </c:pt>
                  <c:pt idx="15">
                    <c:v>2007</c:v>
                  </c:pt>
                  <c:pt idx="16">
                    <c:v>2004</c:v>
                  </c:pt>
                  <c:pt idx="17">
                    <c:v>2005</c:v>
                  </c:pt>
                  <c:pt idx="18">
                    <c:v>2006</c:v>
                  </c:pt>
                  <c:pt idx="19">
                    <c:v>2007</c:v>
                  </c:pt>
                  <c:pt idx="20">
                    <c:v>2004</c:v>
                  </c:pt>
                  <c:pt idx="21">
                    <c:v>2005</c:v>
                  </c:pt>
                  <c:pt idx="22">
                    <c:v>2006</c:v>
                  </c:pt>
                  <c:pt idx="23">
                    <c:v>2007</c:v>
                  </c:pt>
                  <c:pt idx="24">
                    <c:v>2004</c:v>
                  </c:pt>
                  <c:pt idx="25">
                    <c:v>2005</c:v>
                  </c:pt>
                  <c:pt idx="26">
                    <c:v>2006</c:v>
                  </c:pt>
                  <c:pt idx="27">
                    <c:v>2007</c:v>
                  </c:pt>
                  <c:pt idx="28">
                    <c:v>2004</c:v>
                  </c:pt>
                  <c:pt idx="29">
                    <c:v>2005</c:v>
                  </c:pt>
                  <c:pt idx="30">
                    <c:v>2006</c:v>
                  </c:pt>
                  <c:pt idx="31">
                    <c:v>2007</c:v>
                  </c:pt>
                  <c:pt idx="32">
                    <c:v>2004</c:v>
                  </c:pt>
                  <c:pt idx="33">
                    <c:v>2005</c:v>
                  </c:pt>
                  <c:pt idx="34">
                    <c:v>2006</c:v>
                  </c:pt>
                  <c:pt idx="35">
                    <c:v>2007</c:v>
                  </c:pt>
                  <c:pt idx="36">
                    <c:v>2004</c:v>
                  </c:pt>
                  <c:pt idx="37">
                    <c:v>2005</c:v>
                  </c:pt>
                  <c:pt idx="38">
                    <c:v>2006</c:v>
                  </c:pt>
                  <c:pt idx="39">
                    <c:v>2007</c:v>
                  </c:pt>
                  <c:pt idx="40">
                    <c:v>2004</c:v>
                  </c:pt>
                  <c:pt idx="41">
                    <c:v>2005</c:v>
                  </c:pt>
                  <c:pt idx="42">
                    <c:v>2006</c:v>
                  </c:pt>
                  <c:pt idx="43">
                    <c:v>2007</c:v>
                  </c:pt>
                  <c:pt idx="44">
                    <c:v>2004</c:v>
                  </c:pt>
                  <c:pt idx="45">
                    <c:v>2005</c:v>
                  </c:pt>
                  <c:pt idx="46">
                    <c:v>2006</c:v>
                  </c:pt>
                  <c:pt idx="47">
                    <c:v>2007</c:v>
                  </c:pt>
                </c:lvl>
                <c:lvl>
                  <c:pt idx="0">
                    <c:v>Jan.</c:v>
                  </c:pt>
                  <c:pt idx="4">
                    <c:v>Feb.</c:v>
                  </c:pt>
                  <c:pt idx="8">
                    <c:v>Mar.</c:v>
                  </c:pt>
                  <c:pt idx="12">
                    <c:v>Apr.</c:v>
                  </c:pt>
                  <c:pt idx="16">
                    <c:v>May</c:v>
                  </c:pt>
                  <c:pt idx="20">
                    <c:v>Jun.</c:v>
                  </c:pt>
                  <c:pt idx="24">
                    <c:v>Jul.</c:v>
                  </c:pt>
                  <c:pt idx="28">
                    <c:v>Aug.</c:v>
                  </c:pt>
                  <c:pt idx="32">
                    <c:v>Sep.</c:v>
                  </c:pt>
                  <c:pt idx="36">
                    <c:v>Oct.</c:v>
                  </c:pt>
                  <c:pt idx="40">
                    <c:v>Nov.</c:v>
                  </c:pt>
                  <c:pt idx="44">
                    <c:v>Dec.</c:v>
                  </c:pt>
                </c:lvl>
              </c:multiLvlStrCache>
            </c:multiLvlStrRef>
          </c:cat>
          <c:val>
            <c:numRef>
              <c:f>SK!$J$31:$J$78</c:f>
              <c:numCache>
                <c:formatCode>General</c:formatCode>
                <c:ptCount val="48"/>
                <c:pt idx="0">
                  <c:v>0</c:v>
                </c:pt>
                <c:pt idx="1">
                  <c:v>0</c:v>
                </c:pt>
                <c:pt idx="2">
                  <c:v>0</c:v>
                </c:pt>
                <c:pt idx="3">
                  <c:v>0</c:v>
                </c:pt>
                <c:pt idx="4">
                  <c:v>0</c:v>
                </c:pt>
                <c:pt idx="5">
                  <c:v>0</c:v>
                </c:pt>
                <c:pt idx="6">
                  <c:v>0</c:v>
                </c:pt>
                <c:pt idx="7">
                  <c:v>0</c:v>
                </c:pt>
                <c:pt idx="8">
                  <c:v>0</c:v>
                </c:pt>
                <c:pt idx="9">
                  <c:v>0</c:v>
                </c:pt>
                <c:pt idx="10">
                  <c:v>0</c:v>
                </c:pt>
                <c:pt idx="11">
                  <c:v>0</c:v>
                </c:pt>
                <c:pt idx="12">
                  <c:v>100</c:v>
                </c:pt>
                <c:pt idx="13">
                  <c:v>100</c:v>
                </c:pt>
                <c:pt idx="14">
                  <c:v>0</c:v>
                </c:pt>
                <c:pt idx="15">
                  <c:v>100</c:v>
                </c:pt>
                <c:pt idx="16">
                  <c:v>0</c:v>
                </c:pt>
                <c:pt idx="17">
                  <c:v>100</c:v>
                </c:pt>
                <c:pt idx="18">
                  <c:v>100</c:v>
                </c:pt>
                <c:pt idx="19">
                  <c:v>100</c:v>
                </c:pt>
                <c:pt idx="20">
                  <c:v>0</c:v>
                </c:pt>
                <c:pt idx="21">
                  <c:v>0</c:v>
                </c:pt>
                <c:pt idx="22">
                  <c:v>0</c:v>
                </c:pt>
                <c:pt idx="23">
                  <c:v>0</c:v>
                </c:pt>
                <c:pt idx="24">
                  <c:v>0</c:v>
                </c:pt>
                <c:pt idx="25">
                  <c:v>0</c:v>
                </c:pt>
                <c:pt idx="26">
                  <c:v>0</c:v>
                </c:pt>
                <c:pt idx="27">
                  <c:v>0</c:v>
                </c:pt>
                <c:pt idx="28">
                  <c:v>0</c:v>
                </c:pt>
                <c:pt idx="29">
                  <c:v>0</c:v>
                </c:pt>
                <c:pt idx="30">
                  <c:v>0</c:v>
                </c:pt>
                <c:pt idx="31">
                  <c:v>0</c:v>
                </c:pt>
                <c:pt idx="32">
                  <c:v>100</c:v>
                </c:pt>
                <c:pt idx="33">
                  <c:v>100</c:v>
                </c:pt>
                <c:pt idx="34">
                  <c:v>7</c:v>
                </c:pt>
                <c:pt idx="35">
                  <c:v>0</c:v>
                </c:pt>
                <c:pt idx="36">
                  <c:v>0</c:v>
                </c:pt>
                <c:pt idx="37">
                  <c:v>0</c:v>
                </c:pt>
                <c:pt idx="38">
                  <c:v>0</c:v>
                </c:pt>
                <c:pt idx="39">
                  <c:v>0</c:v>
                </c:pt>
                <c:pt idx="40">
                  <c:v>0</c:v>
                </c:pt>
                <c:pt idx="41">
                  <c:v>0</c:v>
                </c:pt>
                <c:pt idx="42">
                  <c:v>0</c:v>
                </c:pt>
                <c:pt idx="43">
                  <c:v>0</c:v>
                </c:pt>
                <c:pt idx="44">
                  <c:v>0</c:v>
                </c:pt>
                <c:pt idx="45">
                  <c:v>0</c:v>
                </c:pt>
                <c:pt idx="46">
                  <c:v>0</c:v>
                </c:pt>
                <c:pt idx="47">
                  <c:v>0</c:v>
                </c:pt>
              </c:numCache>
            </c:numRef>
          </c:val>
        </c:ser>
        <c:axId val="70888448"/>
        <c:axId val="70890240"/>
      </c:barChart>
      <c:catAx>
        <c:axId val="70888448"/>
        <c:scaling>
          <c:orientation val="minMax"/>
        </c:scaling>
        <c:axPos val="b"/>
        <c:majorTickMark val="none"/>
        <c:tickLblPos val="nextTo"/>
        <c:crossAx val="70890240"/>
        <c:crosses val="autoZero"/>
        <c:auto val="1"/>
        <c:lblAlgn val="ctr"/>
        <c:lblOffset val="100"/>
        <c:tickLblSkip val="1"/>
      </c:catAx>
      <c:valAx>
        <c:axId val="70890240"/>
        <c:scaling>
          <c:orientation val="minMax"/>
          <c:max val="100"/>
          <c:min val="0"/>
        </c:scaling>
        <c:axPos val="l"/>
        <c:majorGridlines/>
        <c:title>
          <c:tx>
            <c:rich>
              <a:bodyPr/>
              <a:lstStyle/>
              <a:p>
                <a:pPr>
                  <a:defRPr/>
                </a:pPr>
                <a:r>
                  <a:rPr lang="en-US"/>
                  <a:t>% Capacity</a:t>
                </a:r>
              </a:p>
            </c:rich>
          </c:tx>
        </c:title>
        <c:numFmt formatCode="General" sourceLinked="1"/>
        <c:tickLblPos val="nextTo"/>
        <c:crossAx val="70888448"/>
        <c:crosses val="autoZero"/>
        <c:crossBetween val="between"/>
      </c:valAx>
      <c:spPr>
        <a:gradFill>
          <a:gsLst>
            <a:gs pos="0">
              <a:srgbClr val="4F81BD">
                <a:tint val="66000"/>
                <a:satMod val="160000"/>
              </a:srgbClr>
            </a:gs>
            <a:gs pos="50000">
              <a:srgbClr val="4F81BD">
                <a:tint val="44500"/>
                <a:satMod val="160000"/>
              </a:srgbClr>
            </a:gs>
            <a:gs pos="100000">
              <a:srgbClr val="4F81BD">
                <a:tint val="23500"/>
                <a:satMod val="160000"/>
              </a:srgbClr>
            </a:gs>
          </a:gsLst>
          <a:lin ang="5400000" scaled="0"/>
        </a:gradFill>
      </c:spPr>
    </c:plotArea>
    <c:legend>
      <c:legendPos val="t"/>
    </c:legend>
    <c:plotVisOnly val="1"/>
  </c:chart>
  <c:spPr>
    <a:solidFill>
      <a:schemeClr val="lt1"/>
    </a:solidFill>
    <a:ln w="25400" cap="flat" cmpd="sng" algn="ctr">
      <a:solidFill>
        <a:schemeClr val="tx1">
          <a:lumMod val="50000"/>
          <a:lumOff val="50000"/>
        </a:schemeClr>
      </a:solidFill>
      <a:prstDash val="solid"/>
    </a:ln>
    <a:effectLst/>
  </c:spPr>
  <c:txPr>
    <a:bodyPr/>
    <a:lstStyle/>
    <a:p>
      <a:pPr>
        <a:defRPr sz="800">
          <a:solidFill>
            <a:schemeClr val="dk1"/>
          </a:solidFill>
          <a:latin typeface="+mn-lt"/>
          <a:ea typeface="+mn-ea"/>
          <a:cs typeface="+mn-cs"/>
        </a:defRPr>
      </a:pPr>
      <a:endParaRPr lang="en-US"/>
    </a:p>
  </c:txPr>
  <c:externalData r:id="rId1"/>
</c:chartSpace>
</file>

<file path=word/charts/chart4.xml><?xml version="1.0" encoding="utf-8"?>
<c:chartSpace xmlns:c="http://schemas.openxmlformats.org/drawingml/2006/chart" xmlns:a="http://schemas.openxmlformats.org/drawingml/2006/main" xmlns:r="http://schemas.openxmlformats.org/officeDocument/2006/relationships">
  <c:date1904 val="1"/>
  <c:lang val="en-US"/>
  <c:style val="26"/>
  <c:chart>
    <c:plotArea>
      <c:layout>
        <c:manualLayout>
          <c:layoutTarget val="inner"/>
          <c:xMode val="edge"/>
          <c:yMode val="edge"/>
          <c:x val="0.15844034481738664"/>
          <c:y val="6.0185185185185147E-2"/>
          <c:w val="0.49706347616393232"/>
          <c:h val="0.89814814814814814"/>
        </c:manualLayout>
      </c:layout>
      <c:pieChart>
        <c:varyColors val="1"/>
        <c:ser>
          <c:idx val="0"/>
          <c:order val="0"/>
          <c:dPt>
            <c:idx val="0"/>
            <c:spPr>
              <a:solidFill>
                <a:schemeClr val="tx2">
                  <a:lumMod val="60000"/>
                  <a:lumOff val="40000"/>
                </a:schemeClr>
              </a:solidFill>
            </c:spPr>
          </c:dPt>
          <c:dPt>
            <c:idx val="4"/>
            <c:spPr>
              <a:solidFill>
                <a:srgbClr val="FFC000"/>
              </a:solidFill>
            </c:spPr>
          </c:dPt>
          <c:cat>
            <c:strRef>
              <c:f>Sheet1!$A$1:$F$1</c:f>
              <c:strCache>
                <c:ptCount val="6"/>
                <c:pt idx="0">
                  <c:v>Hydro 59%</c:v>
                </c:pt>
                <c:pt idx="1">
                  <c:v>Nuclear 16%</c:v>
                </c:pt>
                <c:pt idx="2">
                  <c:v>Coal 17%</c:v>
                </c:pt>
                <c:pt idx="3">
                  <c:v>Natural gas 5%</c:v>
                </c:pt>
                <c:pt idx="4">
                  <c:v>Oil &amp; diesel 2.1%</c:v>
                </c:pt>
                <c:pt idx="5">
                  <c:v>Biomass 1.3%</c:v>
                </c:pt>
              </c:strCache>
            </c:strRef>
          </c:cat>
          <c:val>
            <c:numRef>
              <c:f>Sheet1!$A$2:$F$2</c:f>
              <c:numCache>
                <c:formatCode>0%</c:formatCode>
                <c:ptCount val="6"/>
                <c:pt idx="0">
                  <c:v>0.59</c:v>
                </c:pt>
                <c:pt idx="1">
                  <c:v>0.16</c:v>
                </c:pt>
                <c:pt idx="2">
                  <c:v>0.17</c:v>
                </c:pt>
                <c:pt idx="3">
                  <c:v>0.05</c:v>
                </c:pt>
                <c:pt idx="4" formatCode="0.0%">
                  <c:v>2.1000000000000012E-2</c:v>
                </c:pt>
                <c:pt idx="5" formatCode="0.0%">
                  <c:v>1.2999999999999998E-2</c:v>
                </c:pt>
              </c:numCache>
            </c:numRef>
          </c:val>
        </c:ser>
        <c:firstSliceAng val="0"/>
      </c:pieChart>
    </c:plotArea>
    <c:legend>
      <c:legendPos val="r"/>
      <c:layout>
        <c:manualLayout>
          <c:xMode val="edge"/>
          <c:yMode val="edge"/>
          <c:x val="0.69273315835520555"/>
          <c:y val="9.5040463692038543E-2"/>
          <c:w val="0.29060017497812785"/>
          <c:h val="0.83769685039375996"/>
        </c:manualLayout>
      </c:layout>
      <c:txPr>
        <a:bodyPr/>
        <a:lstStyle/>
        <a:p>
          <a:pPr>
            <a:defRPr>
              <a:latin typeface="Times New Roman" pitchFamily="18" charset="0"/>
              <a:cs typeface="Times New Roman" pitchFamily="18" charset="0"/>
            </a:defRPr>
          </a:pPr>
          <a:endParaRPr lang="en-US"/>
        </a:p>
      </c:txPr>
    </c:legend>
    <c:plotVisOnly val="1"/>
  </c:chart>
  <c:spPr>
    <a:solidFill>
      <a:schemeClr val="lt1"/>
    </a:solidFill>
    <a:ln w="25400" cap="flat" cmpd="sng" algn="ctr">
      <a:solidFill>
        <a:schemeClr val="tx1">
          <a:lumMod val="50000"/>
          <a:lumOff val="50000"/>
        </a:schemeClr>
      </a:solidFill>
      <a:prstDash val="solid"/>
    </a:ln>
    <a:effectLst/>
  </c:spPr>
  <c:txPr>
    <a:bodyPr/>
    <a:lstStyle/>
    <a:p>
      <a:pPr>
        <a:defRPr>
          <a:solidFill>
            <a:schemeClr val="dk1"/>
          </a:solidFill>
          <a:latin typeface="+mn-lt"/>
          <a:ea typeface="+mn-ea"/>
          <a:cs typeface="+mn-cs"/>
        </a:defRPr>
      </a:pPr>
      <a:endParaRPr lang="en-US"/>
    </a:p>
  </c:txPr>
  <c:externalData r:id="rId1"/>
</c:chartSpace>
</file>

<file path=word/charts/chart40.xml><?xml version="1.0" encoding="utf-8"?>
<c:chartSpace xmlns:c="http://schemas.openxmlformats.org/drawingml/2006/chart" xmlns:a="http://schemas.openxmlformats.org/drawingml/2006/main" xmlns:r="http://schemas.openxmlformats.org/officeDocument/2006/relationships">
  <c:date1904 val="1"/>
  <c:lang val="en-US"/>
  <c:chart>
    <c:autoTitleDeleted val="1"/>
    <c:plotArea>
      <c:layout>
        <c:manualLayout>
          <c:layoutTarget val="inner"/>
          <c:xMode val="edge"/>
          <c:yMode val="edge"/>
          <c:x val="0.11206129536838202"/>
          <c:y val="0.12234910277324652"/>
          <c:w val="0.8580665800613051"/>
          <c:h val="0.77161500815661765"/>
        </c:manualLayout>
      </c:layout>
      <c:barChart>
        <c:barDir val="col"/>
        <c:grouping val="clustered"/>
        <c:ser>
          <c:idx val="0"/>
          <c:order val="0"/>
          <c:tx>
            <c:strRef>
              <c:f>AB!$F$2</c:f>
              <c:strCache>
                <c:ptCount val="1"/>
                <c:pt idx="0">
                  <c:v>2004</c:v>
                </c:pt>
              </c:strCache>
            </c:strRef>
          </c:tx>
          <c:spPr>
            <a:solidFill>
              <a:srgbClr val="9999FF"/>
            </a:solidFill>
            <a:ln w="12700">
              <a:solidFill>
                <a:srgbClr val="000000"/>
              </a:solidFill>
              <a:prstDash val="solid"/>
            </a:ln>
          </c:spPr>
          <c:cat>
            <c:strRef>
              <c:f>AB!$E$3:$E$14</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AB!$F$3:$F$14</c:f>
              <c:numCache>
                <c:formatCode>#,##0</c:formatCode>
                <c:ptCount val="12"/>
                <c:pt idx="0">
                  <c:v>37653</c:v>
                </c:pt>
                <c:pt idx="1">
                  <c:v>29023</c:v>
                </c:pt>
                <c:pt idx="2">
                  <c:v>16367</c:v>
                </c:pt>
                <c:pt idx="3">
                  <c:v>135272</c:v>
                </c:pt>
                <c:pt idx="4">
                  <c:v>100956</c:v>
                </c:pt>
                <c:pt idx="5">
                  <c:v>69844</c:v>
                </c:pt>
                <c:pt idx="6">
                  <c:v>7816</c:v>
                </c:pt>
                <c:pt idx="7">
                  <c:v>112765</c:v>
                </c:pt>
                <c:pt idx="8">
                  <c:v>65850</c:v>
                </c:pt>
                <c:pt idx="9">
                  <c:v>82834</c:v>
                </c:pt>
                <c:pt idx="10">
                  <c:v>55992</c:v>
                </c:pt>
                <c:pt idx="11">
                  <c:v>25487</c:v>
                </c:pt>
              </c:numCache>
            </c:numRef>
          </c:val>
        </c:ser>
        <c:ser>
          <c:idx val="1"/>
          <c:order val="1"/>
          <c:tx>
            <c:strRef>
              <c:f>AB!$G$2</c:f>
              <c:strCache>
                <c:ptCount val="1"/>
                <c:pt idx="0">
                  <c:v>2005</c:v>
                </c:pt>
              </c:strCache>
            </c:strRef>
          </c:tx>
          <c:spPr>
            <a:solidFill>
              <a:srgbClr val="993366"/>
            </a:solidFill>
            <a:ln w="12700">
              <a:solidFill>
                <a:srgbClr val="000000"/>
              </a:solidFill>
              <a:prstDash val="solid"/>
            </a:ln>
          </c:spPr>
          <c:cat>
            <c:strRef>
              <c:f>AB!$E$3:$E$14</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AB!$G$3:$G$14</c:f>
              <c:numCache>
                <c:formatCode>#,##0</c:formatCode>
                <c:ptCount val="12"/>
                <c:pt idx="0">
                  <c:v>59649</c:v>
                </c:pt>
                <c:pt idx="1">
                  <c:v>45215</c:v>
                </c:pt>
                <c:pt idx="2">
                  <c:v>4682</c:v>
                </c:pt>
                <c:pt idx="3">
                  <c:v>119010</c:v>
                </c:pt>
                <c:pt idx="4">
                  <c:v>48505</c:v>
                </c:pt>
                <c:pt idx="5">
                  <c:v>127404</c:v>
                </c:pt>
                <c:pt idx="6">
                  <c:v>103723</c:v>
                </c:pt>
                <c:pt idx="7">
                  <c:v>97611</c:v>
                </c:pt>
                <c:pt idx="8">
                  <c:v>63259</c:v>
                </c:pt>
                <c:pt idx="9">
                  <c:v>142811</c:v>
                </c:pt>
                <c:pt idx="10">
                  <c:v>62662</c:v>
                </c:pt>
                <c:pt idx="11">
                  <c:v>40400</c:v>
                </c:pt>
              </c:numCache>
            </c:numRef>
          </c:val>
        </c:ser>
        <c:ser>
          <c:idx val="2"/>
          <c:order val="2"/>
          <c:tx>
            <c:strRef>
              <c:f>AB!$H$2</c:f>
              <c:strCache>
                <c:ptCount val="1"/>
                <c:pt idx="0">
                  <c:v>2006</c:v>
                </c:pt>
              </c:strCache>
            </c:strRef>
          </c:tx>
          <c:spPr>
            <a:solidFill>
              <a:srgbClr val="FFFFCC"/>
            </a:solidFill>
            <a:ln w="12700">
              <a:solidFill>
                <a:srgbClr val="000000"/>
              </a:solidFill>
              <a:prstDash val="solid"/>
            </a:ln>
          </c:spPr>
          <c:cat>
            <c:strRef>
              <c:f>AB!$E$3:$E$14</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AB!$H$3:$H$14</c:f>
              <c:numCache>
                <c:formatCode>#,##0</c:formatCode>
                <c:ptCount val="12"/>
                <c:pt idx="0">
                  <c:v>25611</c:v>
                </c:pt>
                <c:pt idx="1">
                  <c:v>40948</c:v>
                </c:pt>
                <c:pt idx="2">
                  <c:v>15164</c:v>
                </c:pt>
                <c:pt idx="3">
                  <c:v>90868</c:v>
                </c:pt>
                <c:pt idx="4">
                  <c:v>136541</c:v>
                </c:pt>
                <c:pt idx="5">
                  <c:v>75092</c:v>
                </c:pt>
                <c:pt idx="6">
                  <c:v>88675</c:v>
                </c:pt>
                <c:pt idx="7">
                  <c:v>99360</c:v>
                </c:pt>
                <c:pt idx="8">
                  <c:v>67034</c:v>
                </c:pt>
                <c:pt idx="9">
                  <c:v>52078</c:v>
                </c:pt>
                <c:pt idx="10">
                  <c:v>45745</c:v>
                </c:pt>
                <c:pt idx="11">
                  <c:v>45176</c:v>
                </c:pt>
              </c:numCache>
            </c:numRef>
          </c:val>
        </c:ser>
        <c:ser>
          <c:idx val="3"/>
          <c:order val="3"/>
          <c:tx>
            <c:strRef>
              <c:f>AB!$I$2</c:f>
              <c:strCache>
                <c:ptCount val="1"/>
                <c:pt idx="0">
                  <c:v>2007</c:v>
                </c:pt>
              </c:strCache>
            </c:strRef>
          </c:tx>
          <c:spPr>
            <a:solidFill>
              <a:srgbClr val="CCFFFF"/>
            </a:solidFill>
            <a:ln w="12700">
              <a:solidFill>
                <a:srgbClr val="000000"/>
              </a:solidFill>
              <a:prstDash val="solid"/>
            </a:ln>
          </c:spPr>
          <c:cat>
            <c:strRef>
              <c:f>AB!$E$3:$E$14</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AB!$I$3:$I$14</c:f>
              <c:numCache>
                <c:formatCode>#,##0</c:formatCode>
                <c:ptCount val="12"/>
                <c:pt idx="0">
                  <c:v>26122</c:v>
                </c:pt>
                <c:pt idx="1">
                  <c:v>45839</c:v>
                </c:pt>
                <c:pt idx="2">
                  <c:v>18840</c:v>
                </c:pt>
                <c:pt idx="3">
                  <c:v>128958</c:v>
                </c:pt>
                <c:pt idx="4">
                  <c:v>79776</c:v>
                </c:pt>
                <c:pt idx="5">
                  <c:v>59126</c:v>
                </c:pt>
                <c:pt idx="6">
                  <c:v>70432</c:v>
                </c:pt>
                <c:pt idx="7">
                  <c:v>111815</c:v>
                </c:pt>
                <c:pt idx="8">
                  <c:v>78218</c:v>
                </c:pt>
                <c:pt idx="9">
                  <c:v>58781</c:v>
                </c:pt>
                <c:pt idx="10">
                  <c:v>46963</c:v>
                </c:pt>
                <c:pt idx="11">
                  <c:v>49496</c:v>
                </c:pt>
              </c:numCache>
            </c:numRef>
          </c:val>
        </c:ser>
        <c:axId val="70940928"/>
        <c:axId val="70959104"/>
      </c:barChart>
      <c:catAx>
        <c:axId val="70940928"/>
        <c:scaling>
          <c:orientation val="minMax"/>
        </c:scaling>
        <c:axPos val="b"/>
        <c:numFmt formatCode="General" sourceLinked="1"/>
        <c:tickLblPos val="nextTo"/>
        <c:spPr>
          <a:ln w="3175">
            <a:solidFill>
              <a:srgbClr val="000000"/>
            </a:solidFill>
            <a:prstDash val="solid"/>
          </a:ln>
        </c:spPr>
        <c:txPr>
          <a:bodyPr rot="0" vert="horz"/>
          <a:lstStyle/>
          <a:p>
            <a:pPr>
              <a:defRPr/>
            </a:pPr>
            <a:endParaRPr lang="en-US"/>
          </a:p>
        </c:txPr>
        <c:crossAx val="70959104"/>
        <c:crosses val="autoZero"/>
        <c:auto val="1"/>
        <c:lblAlgn val="ctr"/>
        <c:lblOffset val="100"/>
        <c:tickLblSkip val="1"/>
        <c:tickMarkSkip val="1"/>
      </c:catAx>
      <c:valAx>
        <c:axId val="70959104"/>
        <c:scaling>
          <c:orientation val="minMax"/>
        </c:scaling>
        <c:axPos val="l"/>
        <c:majorGridlines>
          <c:spPr>
            <a:ln w="3175">
              <a:solidFill>
                <a:srgbClr val="000000"/>
              </a:solidFill>
              <a:prstDash val="solid"/>
            </a:ln>
          </c:spPr>
        </c:majorGridlines>
        <c:title>
          <c:tx>
            <c:rich>
              <a:bodyPr/>
              <a:lstStyle/>
              <a:p>
                <a:pPr>
                  <a:defRPr/>
                </a:pPr>
                <a:r>
                  <a:rPr lang="en-US"/>
                  <a:t>MWh</a:t>
                </a:r>
              </a:p>
            </c:rich>
          </c:tx>
          <c:layout>
            <c:manualLayout>
              <c:xMode val="edge"/>
              <c:yMode val="edge"/>
              <c:x val="1.9915326676119781E-3"/>
              <c:y val="0.47797726995618478"/>
            </c:manualLayout>
          </c:layout>
          <c:spPr>
            <a:noFill/>
            <a:ln w="25400">
              <a:noFill/>
            </a:ln>
          </c:spPr>
        </c:title>
        <c:numFmt formatCode="#,##0" sourceLinked="1"/>
        <c:tickLblPos val="nextTo"/>
        <c:spPr>
          <a:ln w="3175">
            <a:solidFill>
              <a:srgbClr val="000000"/>
            </a:solidFill>
            <a:prstDash val="solid"/>
          </a:ln>
        </c:spPr>
        <c:txPr>
          <a:bodyPr rot="0" vert="horz"/>
          <a:lstStyle/>
          <a:p>
            <a:pPr>
              <a:defRPr/>
            </a:pPr>
            <a:endParaRPr lang="en-US"/>
          </a:p>
        </c:txPr>
        <c:crossAx val="70940928"/>
        <c:crosses val="autoZero"/>
        <c:crossBetween val="between"/>
      </c:valAx>
      <c:spPr>
        <a:gradFill>
          <a:gsLst>
            <a:gs pos="0">
              <a:srgbClr val="1F497D">
                <a:lumMod val="20000"/>
                <a:lumOff val="80000"/>
              </a:srgbClr>
            </a:gs>
            <a:gs pos="50000">
              <a:srgbClr val="4F81BD">
                <a:tint val="44500"/>
                <a:satMod val="160000"/>
              </a:srgbClr>
            </a:gs>
            <a:gs pos="100000">
              <a:srgbClr val="4F81BD">
                <a:tint val="23500"/>
                <a:satMod val="160000"/>
              </a:srgbClr>
            </a:gs>
          </a:gsLst>
          <a:lin ang="5400000" scaled="0"/>
        </a:gradFill>
        <a:ln w="12700">
          <a:solidFill>
            <a:srgbClr val="808080"/>
          </a:solidFill>
          <a:prstDash val="solid"/>
        </a:ln>
      </c:spPr>
    </c:plotArea>
    <c:legend>
      <c:legendPos val="t"/>
      <c:layout>
        <c:manualLayout>
          <c:xMode val="edge"/>
          <c:yMode val="edge"/>
          <c:x val="0.34937567230328154"/>
          <c:y val="2.6924951305337327E-2"/>
          <c:w val="0.30124865539348838"/>
          <c:h val="7.6480260153095794E-2"/>
        </c:manualLayout>
      </c:layout>
      <c:spPr>
        <a:solidFill>
          <a:srgbClr val="FFFFFF"/>
        </a:solidFill>
        <a:ln w="3175">
          <a:noFill/>
          <a:prstDash val="solid"/>
        </a:ln>
      </c:spPr>
    </c:legend>
    <c:plotVisOnly val="1"/>
    <c:dispBlanksAs val="gap"/>
  </c:chart>
  <c:spPr>
    <a:solidFill>
      <a:schemeClr val="lt1"/>
    </a:solidFill>
    <a:ln w="25400" cap="flat" cmpd="sng" algn="ctr">
      <a:solidFill>
        <a:schemeClr val="tx1">
          <a:lumMod val="50000"/>
          <a:lumOff val="50000"/>
        </a:schemeClr>
      </a:solidFill>
      <a:prstDash val="solid"/>
    </a:ln>
    <a:effectLst/>
  </c:spPr>
  <c:txPr>
    <a:bodyPr/>
    <a:lstStyle/>
    <a:p>
      <a:pPr>
        <a:defRPr sz="800">
          <a:solidFill>
            <a:schemeClr val="dk1"/>
          </a:solidFill>
          <a:latin typeface="+mn-lt"/>
          <a:ea typeface="+mn-ea"/>
          <a:cs typeface="+mn-cs"/>
        </a:defRPr>
      </a:pPr>
      <a:endParaRPr lang="en-US"/>
    </a:p>
  </c:txPr>
  <c:externalData r:id="rId1"/>
</c:chartSpace>
</file>

<file path=word/charts/chart41.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endParaRPr lang="en-US"/>
          </a:p>
          <a:p>
            <a:pPr>
              <a:defRPr/>
            </a:pPr>
            <a:endParaRPr lang="en-US"/>
          </a:p>
        </c:rich>
      </c:tx>
    </c:title>
    <c:plotArea>
      <c:layout>
        <c:manualLayout>
          <c:layoutTarget val="inner"/>
          <c:xMode val="edge"/>
          <c:yMode val="edge"/>
          <c:x val="8.9834604007832747E-2"/>
          <c:y val="0.16442260033482492"/>
          <c:w val="0.86663011825390812"/>
          <c:h val="0.54097991752338215"/>
        </c:manualLayout>
      </c:layout>
      <c:barChart>
        <c:barDir val="col"/>
        <c:grouping val="clustered"/>
        <c:ser>
          <c:idx val="0"/>
          <c:order val="0"/>
          <c:tx>
            <c:strRef>
              <c:f>AB!$I$31</c:f>
              <c:strCache>
                <c:ptCount val="1"/>
                <c:pt idx="0">
                  <c:v>Gas</c:v>
                </c:pt>
              </c:strCache>
            </c:strRef>
          </c:tx>
          <c:cat>
            <c:multiLvlStrRef>
              <c:f>AB!$G$32:$H$79</c:f>
              <c:multiLvlStrCache>
                <c:ptCount val="48"/>
                <c:lvl>
                  <c:pt idx="0">
                    <c:v>2004</c:v>
                  </c:pt>
                  <c:pt idx="1">
                    <c:v>2005</c:v>
                  </c:pt>
                  <c:pt idx="2">
                    <c:v>2006</c:v>
                  </c:pt>
                  <c:pt idx="3">
                    <c:v>2007</c:v>
                  </c:pt>
                  <c:pt idx="4">
                    <c:v>2004</c:v>
                  </c:pt>
                  <c:pt idx="5">
                    <c:v>2005</c:v>
                  </c:pt>
                  <c:pt idx="6">
                    <c:v>2006</c:v>
                  </c:pt>
                  <c:pt idx="7">
                    <c:v>2007</c:v>
                  </c:pt>
                  <c:pt idx="8">
                    <c:v>2004</c:v>
                  </c:pt>
                  <c:pt idx="9">
                    <c:v>2005</c:v>
                  </c:pt>
                  <c:pt idx="10">
                    <c:v>2006</c:v>
                  </c:pt>
                  <c:pt idx="11">
                    <c:v>2007</c:v>
                  </c:pt>
                  <c:pt idx="12">
                    <c:v>2004</c:v>
                  </c:pt>
                  <c:pt idx="13">
                    <c:v>2005</c:v>
                  </c:pt>
                  <c:pt idx="14">
                    <c:v>2006</c:v>
                  </c:pt>
                  <c:pt idx="15">
                    <c:v>2007</c:v>
                  </c:pt>
                  <c:pt idx="16">
                    <c:v>2004</c:v>
                  </c:pt>
                  <c:pt idx="17">
                    <c:v>2005</c:v>
                  </c:pt>
                  <c:pt idx="18">
                    <c:v>2006</c:v>
                  </c:pt>
                  <c:pt idx="19">
                    <c:v>2007</c:v>
                  </c:pt>
                  <c:pt idx="20">
                    <c:v>2004</c:v>
                  </c:pt>
                  <c:pt idx="21">
                    <c:v>2005</c:v>
                  </c:pt>
                  <c:pt idx="22">
                    <c:v>2006</c:v>
                  </c:pt>
                  <c:pt idx="23">
                    <c:v>2007</c:v>
                  </c:pt>
                  <c:pt idx="24">
                    <c:v>2004</c:v>
                  </c:pt>
                  <c:pt idx="25">
                    <c:v>2005</c:v>
                  </c:pt>
                  <c:pt idx="26">
                    <c:v>2006</c:v>
                  </c:pt>
                  <c:pt idx="27">
                    <c:v>2007</c:v>
                  </c:pt>
                  <c:pt idx="28">
                    <c:v>2004</c:v>
                  </c:pt>
                  <c:pt idx="29">
                    <c:v>2005</c:v>
                  </c:pt>
                  <c:pt idx="30">
                    <c:v>2006</c:v>
                  </c:pt>
                  <c:pt idx="31">
                    <c:v>2007</c:v>
                  </c:pt>
                  <c:pt idx="32">
                    <c:v>2004</c:v>
                  </c:pt>
                  <c:pt idx="33">
                    <c:v>2005</c:v>
                  </c:pt>
                  <c:pt idx="34">
                    <c:v>2006</c:v>
                  </c:pt>
                  <c:pt idx="35">
                    <c:v>2007</c:v>
                  </c:pt>
                  <c:pt idx="36">
                    <c:v>2004</c:v>
                  </c:pt>
                  <c:pt idx="37">
                    <c:v>2005</c:v>
                  </c:pt>
                  <c:pt idx="38">
                    <c:v>2006</c:v>
                  </c:pt>
                  <c:pt idx="39">
                    <c:v>2007</c:v>
                  </c:pt>
                  <c:pt idx="40">
                    <c:v>2004</c:v>
                  </c:pt>
                  <c:pt idx="41">
                    <c:v>2005</c:v>
                  </c:pt>
                  <c:pt idx="42">
                    <c:v>2006</c:v>
                  </c:pt>
                  <c:pt idx="43">
                    <c:v>2007</c:v>
                  </c:pt>
                  <c:pt idx="44">
                    <c:v>2004</c:v>
                  </c:pt>
                  <c:pt idx="45">
                    <c:v>2005</c:v>
                  </c:pt>
                  <c:pt idx="46">
                    <c:v>2006</c:v>
                  </c:pt>
                  <c:pt idx="47">
                    <c:v>2007</c:v>
                  </c:pt>
                </c:lvl>
                <c:lvl>
                  <c:pt idx="0">
                    <c:v>Jan.</c:v>
                  </c:pt>
                  <c:pt idx="4">
                    <c:v>Feb.</c:v>
                  </c:pt>
                  <c:pt idx="8">
                    <c:v>Mar.</c:v>
                  </c:pt>
                  <c:pt idx="12">
                    <c:v>Apr.</c:v>
                  </c:pt>
                  <c:pt idx="16">
                    <c:v>May</c:v>
                  </c:pt>
                  <c:pt idx="20">
                    <c:v>Jun.</c:v>
                  </c:pt>
                  <c:pt idx="24">
                    <c:v>Jul.</c:v>
                  </c:pt>
                  <c:pt idx="28">
                    <c:v>Aug.</c:v>
                  </c:pt>
                  <c:pt idx="32">
                    <c:v>Sep.</c:v>
                  </c:pt>
                  <c:pt idx="36">
                    <c:v>Oct.</c:v>
                  </c:pt>
                  <c:pt idx="40">
                    <c:v>Nov.</c:v>
                  </c:pt>
                  <c:pt idx="44">
                    <c:v>Dec.</c:v>
                  </c:pt>
                </c:lvl>
              </c:multiLvlStrCache>
            </c:multiLvlStrRef>
          </c:cat>
          <c:val>
            <c:numRef>
              <c:f>AB!$I$32:$I$79</c:f>
              <c:numCache>
                <c:formatCode>General</c:formatCode>
                <c:ptCount val="48"/>
                <c:pt idx="0">
                  <c:v>100</c:v>
                </c:pt>
                <c:pt idx="1">
                  <c:v>100</c:v>
                </c:pt>
                <c:pt idx="2">
                  <c:v>100</c:v>
                </c:pt>
                <c:pt idx="3">
                  <c:v>100</c:v>
                </c:pt>
                <c:pt idx="4">
                  <c:v>100</c:v>
                </c:pt>
                <c:pt idx="5">
                  <c:v>100</c:v>
                </c:pt>
                <c:pt idx="6">
                  <c:v>100</c:v>
                </c:pt>
                <c:pt idx="7">
                  <c:v>100</c:v>
                </c:pt>
                <c:pt idx="8">
                  <c:v>100</c:v>
                </c:pt>
                <c:pt idx="9">
                  <c:v>100</c:v>
                </c:pt>
                <c:pt idx="10">
                  <c:v>100</c:v>
                </c:pt>
                <c:pt idx="11">
                  <c:v>100</c:v>
                </c:pt>
                <c:pt idx="12">
                  <c:v>100</c:v>
                </c:pt>
                <c:pt idx="13">
                  <c:v>100</c:v>
                </c:pt>
                <c:pt idx="14">
                  <c:v>100</c:v>
                </c:pt>
                <c:pt idx="15">
                  <c:v>100</c:v>
                </c:pt>
                <c:pt idx="16">
                  <c:v>100</c:v>
                </c:pt>
                <c:pt idx="17">
                  <c:v>100</c:v>
                </c:pt>
                <c:pt idx="18">
                  <c:v>100</c:v>
                </c:pt>
                <c:pt idx="19">
                  <c:v>100</c:v>
                </c:pt>
                <c:pt idx="20">
                  <c:v>100</c:v>
                </c:pt>
                <c:pt idx="21">
                  <c:v>73</c:v>
                </c:pt>
                <c:pt idx="22">
                  <c:v>87</c:v>
                </c:pt>
                <c:pt idx="23">
                  <c:v>100</c:v>
                </c:pt>
                <c:pt idx="24">
                  <c:v>88</c:v>
                </c:pt>
                <c:pt idx="25">
                  <c:v>27</c:v>
                </c:pt>
                <c:pt idx="26">
                  <c:v>31</c:v>
                </c:pt>
                <c:pt idx="27">
                  <c:v>50</c:v>
                </c:pt>
                <c:pt idx="28">
                  <c:v>60</c:v>
                </c:pt>
                <c:pt idx="29">
                  <c:v>12</c:v>
                </c:pt>
                <c:pt idx="30">
                  <c:v>39</c:v>
                </c:pt>
                <c:pt idx="31">
                  <c:v>59</c:v>
                </c:pt>
                <c:pt idx="32">
                  <c:v>100</c:v>
                </c:pt>
                <c:pt idx="33">
                  <c:v>73</c:v>
                </c:pt>
                <c:pt idx="34">
                  <c:v>87</c:v>
                </c:pt>
                <c:pt idx="35">
                  <c:v>89</c:v>
                </c:pt>
                <c:pt idx="36">
                  <c:v>100</c:v>
                </c:pt>
                <c:pt idx="37">
                  <c:v>100</c:v>
                </c:pt>
                <c:pt idx="38">
                  <c:v>100</c:v>
                </c:pt>
                <c:pt idx="39">
                  <c:v>100</c:v>
                </c:pt>
                <c:pt idx="40">
                  <c:v>100</c:v>
                </c:pt>
                <c:pt idx="41">
                  <c:v>100</c:v>
                </c:pt>
                <c:pt idx="42">
                  <c:v>100</c:v>
                </c:pt>
                <c:pt idx="43">
                  <c:v>100</c:v>
                </c:pt>
                <c:pt idx="44">
                  <c:v>100</c:v>
                </c:pt>
                <c:pt idx="45">
                  <c:v>100</c:v>
                </c:pt>
                <c:pt idx="46">
                  <c:v>100</c:v>
                </c:pt>
                <c:pt idx="47">
                  <c:v>100</c:v>
                </c:pt>
              </c:numCache>
            </c:numRef>
          </c:val>
        </c:ser>
        <c:ser>
          <c:idx val="1"/>
          <c:order val="1"/>
          <c:tx>
            <c:strRef>
              <c:f>AB!$J$31</c:f>
              <c:strCache>
                <c:ptCount val="1"/>
                <c:pt idx="0">
                  <c:v>Landfill Gas</c:v>
                </c:pt>
              </c:strCache>
            </c:strRef>
          </c:tx>
          <c:cat>
            <c:multiLvlStrRef>
              <c:f>AB!$G$32:$H$79</c:f>
              <c:multiLvlStrCache>
                <c:ptCount val="48"/>
                <c:lvl>
                  <c:pt idx="0">
                    <c:v>2004</c:v>
                  </c:pt>
                  <c:pt idx="1">
                    <c:v>2005</c:v>
                  </c:pt>
                  <c:pt idx="2">
                    <c:v>2006</c:v>
                  </c:pt>
                  <c:pt idx="3">
                    <c:v>2007</c:v>
                  </c:pt>
                  <c:pt idx="4">
                    <c:v>2004</c:v>
                  </c:pt>
                  <c:pt idx="5">
                    <c:v>2005</c:v>
                  </c:pt>
                  <c:pt idx="6">
                    <c:v>2006</c:v>
                  </c:pt>
                  <c:pt idx="7">
                    <c:v>2007</c:v>
                  </c:pt>
                  <c:pt idx="8">
                    <c:v>2004</c:v>
                  </c:pt>
                  <c:pt idx="9">
                    <c:v>2005</c:v>
                  </c:pt>
                  <c:pt idx="10">
                    <c:v>2006</c:v>
                  </c:pt>
                  <c:pt idx="11">
                    <c:v>2007</c:v>
                  </c:pt>
                  <c:pt idx="12">
                    <c:v>2004</c:v>
                  </c:pt>
                  <c:pt idx="13">
                    <c:v>2005</c:v>
                  </c:pt>
                  <c:pt idx="14">
                    <c:v>2006</c:v>
                  </c:pt>
                  <c:pt idx="15">
                    <c:v>2007</c:v>
                  </c:pt>
                  <c:pt idx="16">
                    <c:v>2004</c:v>
                  </c:pt>
                  <c:pt idx="17">
                    <c:v>2005</c:v>
                  </c:pt>
                  <c:pt idx="18">
                    <c:v>2006</c:v>
                  </c:pt>
                  <c:pt idx="19">
                    <c:v>2007</c:v>
                  </c:pt>
                  <c:pt idx="20">
                    <c:v>2004</c:v>
                  </c:pt>
                  <c:pt idx="21">
                    <c:v>2005</c:v>
                  </c:pt>
                  <c:pt idx="22">
                    <c:v>2006</c:v>
                  </c:pt>
                  <c:pt idx="23">
                    <c:v>2007</c:v>
                  </c:pt>
                  <c:pt idx="24">
                    <c:v>2004</c:v>
                  </c:pt>
                  <c:pt idx="25">
                    <c:v>2005</c:v>
                  </c:pt>
                  <c:pt idx="26">
                    <c:v>2006</c:v>
                  </c:pt>
                  <c:pt idx="27">
                    <c:v>2007</c:v>
                  </c:pt>
                  <c:pt idx="28">
                    <c:v>2004</c:v>
                  </c:pt>
                  <c:pt idx="29">
                    <c:v>2005</c:v>
                  </c:pt>
                  <c:pt idx="30">
                    <c:v>2006</c:v>
                  </c:pt>
                  <c:pt idx="31">
                    <c:v>2007</c:v>
                  </c:pt>
                  <c:pt idx="32">
                    <c:v>2004</c:v>
                  </c:pt>
                  <c:pt idx="33">
                    <c:v>2005</c:v>
                  </c:pt>
                  <c:pt idx="34">
                    <c:v>2006</c:v>
                  </c:pt>
                  <c:pt idx="35">
                    <c:v>2007</c:v>
                  </c:pt>
                  <c:pt idx="36">
                    <c:v>2004</c:v>
                  </c:pt>
                  <c:pt idx="37">
                    <c:v>2005</c:v>
                  </c:pt>
                  <c:pt idx="38">
                    <c:v>2006</c:v>
                  </c:pt>
                  <c:pt idx="39">
                    <c:v>2007</c:v>
                  </c:pt>
                  <c:pt idx="40">
                    <c:v>2004</c:v>
                  </c:pt>
                  <c:pt idx="41">
                    <c:v>2005</c:v>
                  </c:pt>
                  <c:pt idx="42">
                    <c:v>2006</c:v>
                  </c:pt>
                  <c:pt idx="43">
                    <c:v>2007</c:v>
                  </c:pt>
                  <c:pt idx="44">
                    <c:v>2004</c:v>
                  </c:pt>
                  <c:pt idx="45">
                    <c:v>2005</c:v>
                  </c:pt>
                  <c:pt idx="46">
                    <c:v>2006</c:v>
                  </c:pt>
                  <c:pt idx="47">
                    <c:v>2007</c:v>
                  </c:pt>
                </c:lvl>
                <c:lvl>
                  <c:pt idx="0">
                    <c:v>Jan.</c:v>
                  </c:pt>
                  <c:pt idx="4">
                    <c:v>Feb.</c:v>
                  </c:pt>
                  <c:pt idx="8">
                    <c:v>Mar.</c:v>
                  </c:pt>
                  <c:pt idx="12">
                    <c:v>Apr.</c:v>
                  </c:pt>
                  <c:pt idx="16">
                    <c:v>May</c:v>
                  </c:pt>
                  <c:pt idx="20">
                    <c:v>Jun.</c:v>
                  </c:pt>
                  <c:pt idx="24">
                    <c:v>Jul.</c:v>
                  </c:pt>
                  <c:pt idx="28">
                    <c:v>Aug.</c:v>
                  </c:pt>
                  <c:pt idx="32">
                    <c:v>Sep.</c:v>
                  </c:pt>
                  <c:pt idx="36">
                    <c:v>Oct.</c:v>
                  </c:pt>
                  <c:pt idx="40">
                    <c:v>Nov.</c:v>
                  </c:pt>
                  <c:pt idx="44">
                    <c:v>Dec.</c:v>
                  </c:pt>
                </c:lvl>
              </c:multiLvlStrCache>
            </c:multiLvlStrRef>
          </c:cat>
          <c:val>
            <c:numRef>
              <c:f>AB!$J$32:$J$79</c:f>
              <c:numCache>
                <c:formatCode>General</c:formatCode>
                <c:ptCount val="48"/>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12</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numCache>
            </c:numRef>
          </c:val>
        </c:ser>
        <c:ser>
          <c:idx val="2"/>
          <c:order val="2"/>
          <c:tx>
            <c:strRef>
              <c:f>AB!$K$31</c:f>
              <c:strCache>
                <c:ptCount val="1"/>
                <c:pt idx="0">
                  <c:v>Alberta Coal Bituminous</c:v>
                </c:pt>
              </c:strCache>
            </c:strRef>
          </c:tx>
          <c:cat>
            <c:multiLvlStrRef>
              <c:f>AB!$G$32:$H$79</c:f>
              <c:multiLvlStrCache>
                <c:ptCount val="48"/>
                <c:lvl>
                  <c:pt idx="0">
                    <c:v>2004</c:v>
                  </c:pt>
                  <c:pt idx="1">
                    <c:v>2005</c:v>
                  </c:pt>
                  <c:pt idx="2">
                    <c:v>2006</c:v>
                  </c:pt>
                  <c:pt idx="3">
                    <c:v>2007</c:v>
                  </c:pt>
                  <c:pt idx="4">
                    <c:v>2004</c:v>
                  </c:pt>
                  <c:pt idx="5">
                    <c:v>2005</c:v>
                  </c:pt>
                  <c:pt idx="6">
                    <c:v>2006</c:v>
                  </c:pt>
                  <c:pt idx="7">
                    <c:v>2007</c:v>
                  </c:pt>
                  <c:pt idx="8">
                    <c:v>2004</c:v>
                  </c:pt>
                  <c:pt idx="9">
                    <c:v>2005</c:v>
                  </c:pt>
                  <c:pt idx="10">
                    <c:v>2006</c:v>
                  </c:pt>
                  <c:pt idx="11">
                    <c:v>2007</c:v>
                  </c:pt>
                  <c:pt idx="12">
                    <c:v>2004</c:v>
                  </c:pt>
                  <c:pt idx="13">
                    <c:v>2005</c:v>
                  </c:pt>
                  <c:pt idx="14">
                    <c:v>2006</c:v>
                  </c:pt>
                  <c:pt idx="15">
                    <c:v>2007</c:v>
                  </c:pt>
                  <c:pt idx="16">
                    <c:v>2004</c:v>
                  </c:pt>
                  <c:pt idx="17">
                    <c:v>2005</c:v>
                  </c:pt>
                  <c:pt idx="18">
                    <c:v>2006</c:v>
                  </c:pt>
                  <c:pt idx="19">
                    <c:v>2007</c:v>
                  </c:pt>
                  <c:pt idx="20">
                    <c:v>2004</c:v>
                  </c:pt>
                  <c:pt idx="21">
                    <c:v>2005</c:v>
                  </c:pt>
                  <c:pt idx="22">
                    <c:v>2006</c:v>
                  </c:pt>
                  <c:pt idx="23">
                    <c:v>2007</c:v>
                  </c:pt>
                  <c:pt idx="24">
                    <c:v>2004</c:v>
                  </c:pt>
                  <c:pt idx="25">
                    <c:v>2005</c:v>
                  </c:pt>
                  <c:pt idx="26">
                    <c:v>2006</c:v>
                  </c:pt>
                  <c:pt idx="27">
                    <c:v>2007</c:v>
                  </c:pt>
                  <c:pt idx="28">
                    <c:v>2004</c:v>
                  </c:pt>
                  <c:pt idx="29">
                    <c:v>2005</c:v>
                  </c:pt>
                  <c:pt idx="30">
                    <c:v>2006</c:v>
                  </c:pt>
                  <c:pt idx="31">
                    <c:v>2007</c:v>
                  </c:pt>
                  <c:pt idx="32">
                    <c:v>2004</c:v>
                  </c:pt>
                  <c:pt idx="33">
                    <c:v>2005</c:v>
                  </c:pt>
                  <c:pt idx="34">
                    <c:v>2006</c:v>
                  </c:pt>
                  <c:pt idx="35">
                    <c:v>2007</c:v>
                  </c:pt>
                  <c:pt idx="36">
                    <c:v>2004</c:v>
                  </c:pt>
                  <c:pt idx="37">
                    <c:v>2005</c:v>
                  </c:pt>
                  <c:pt idx="38">
                    <c:v>2006</c:v>
                  </c:pt>
                  <c:pt idx="39">
                    <c:v>2007</c:v>
                  </c:pt>
                  <c:pt idx="40">
                    <c:v>2004</c:v>
                  </c:pt>
                  <c:pt idx="41">
                    <c:v>2005</c:v>
                  </c:pt>
                  <c:pt idx="42">
                    <c:v>2006</c:v>
                  </c:pt>
                  <c:pt idx="43">
                    <c:v>2007</c:v>
                  </c:pt>
                  <c:pt idx="44">
                    <c:v>2004</c:v>
                  </c:pt>
                  <c:pt idx="45">
                    <c:v>2005</c:v>
                  </c:pt>
                  <c:pt idx="46">
                    <c:v>2006</c:v>
                  </c:pt>
                  <c:pt idx="47">
                    <c:v>2007</c:v>
                  </c:pt>
                </c:lvl>
                <c:lvl>
                  <c:pt idx="0">
                    <c:v>Jan.</c:v>
                  </c:pt>
                  <c:pt idx="4">
                    <c:v>Feb.</c:v>
                  </c:pt>
                  <c:pt idx="8">
                    <c:v>Mar.</c:v>
                  </c:pt>
                  <c:pt idx="12">
                    <c:v>Apr.</c:v>
                  </c:pt>
                  <c:pt idx="16">
                    <c:v>May</c:v>
                  </c:pt>
                  <c:pt idx="20">
                    <c:v>Jun.</c:v>
                  </c:pt>
                  <c:pt idx="24">
                    <c:v>Jul.</c:v>
                  </c:pt>
                  <c:pt idx="28">
                    <c:v>Aug.</c:v>
                  </c:pt>
                  <c:pt idx="32">
                    <c:v>Sep.</c:v>
                  </c:pt>
                  <c:pt idx="36">
                    <c:v>Oct.</c:v>
                  </c:pt>
                  <c:pt idx="40">
                    <c:v>Nov.</c:v>
                  </c:pt>
                  <c:pt idx="44">
                    <c:v>Dec.</c:v>
                  </c:pt>
                </c:lvl>
              </c:multiLvlStrCache>
            </c:multiLvlStrRef>
          </c:cat>
          <c:val>
            <c:numRef>
              <c:f>AB!$K$32:$K$79</c:f>
              <c:numCache>
                <c:formatCode>General</c:formatCode>
                <c:ptCount val="48"/>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27</c:v>
                </c:pt>
                <c:pt idx="22">
                  <c:v>13</c:v>
                </c:pt>
                <c:pt idx="23">
                  <c:v>0</c:v>
                </c:pt>
                <c:pt idx="24">
                  <c:v>0</c:v>
                </c:pt>
                <c:pt idx="25">
                  <c:v>73</c:v>
                </c:pt>
                <c:pt idx="26">
                  <c:v>69</c:v>
                </c:pt>
                <c:pt idx="27">
                  <c:v>50</c:v>
                </c:pt>
                <c:pt idx="28">
                  <c:v>40</c:v>
                </c:pt>
                <c:pt idx="29">
                  <c:v>88</c:v>
                </c:pt>
                <c:pt idx="30">
                  <c:v>61</c:v>
                </c:pt>
                <c:pt idx="31">
                  <c:v>41</c:v>
                </c:pt>
                <c:pt idx="32">
                  <c:v>0</c:v>
                </c:pt>
                <c:pt idx="33">
                  <c:v>27</c:v>
                </c:pt>
                <c:pt idx="34">
                  <c:v>13</c:v>
                </c:pt>
                <c:pt idx="35">
                  <c:v>11</c:v>
                </c:pt>
                <c:pt idx="36">
                  <c:v>0</c:v>
                </c:pt>
                <c:pt idx="37">
                  <c:v>0</c:v>
                </c:pt>
                <c:pt idx="38">
                  <c:v>0</c:v>
                </c:pt>
                <c:pt idx="39">
                  <c:v>0</c:v>
                </c:pt>
                <c:pt idx="40">
                  <c:v>0</c:v>
                </c:pt>
                <c:pt idx="41">
                  <c:v>0</c:v>
                </c:pt>
                <c:pt idx="42">
                  <c:v>0</c:v>
                </c:pt>
                <c:pt idx="43">
                  <c:v>0</c:v>
                </c:pt>
                <c:pt idx="44">
                  <c:v>0</c:v>
                </c:pt>
                <c:pt idx="45">
                  <c:v>0</c:v>
                </c:pt>
                <c:pt idx="46">
                  <c:v>0</c:v>
                </c:pt>
                <c:pt idx="47">
                  <c:v>0</c:v>
                </c:pt>
              </c:numCache>
            </c:numRef>
          </c:val>
        </c:ser>
        <c:axId val="71124864"/>
        <c:axId val="71126400"/>
      </c:barChart>
      <c:catAx>
        <c:axId val="71124864"/>
        <c:scaling>
          <c:orientation val="minMax"/>
        </c:scaling>
        <c:axPos val="b"/>
        <c:majorTickMark val="none"/>
        <c:tickLblPos val="nextTo"/>
        <c:crossAx val="71126400"/>
        <c:crosses val="autoZero"/>
        <c:auto val="1"/>
        <c:lblAlgn val="ctr"/>
        <c:lblOffset val="100"/>
        <c:tickLblSkip val="1"/>
      </c:catAx>
      <c:valAx>
        <c:axId val="71126400"/>
        <c:scaling>
          <c:orientation val="minMax"/>
          <c:max val="100"/>
          <c:min val="0"/>
        </c:scaling>
        <c:axPos val="l"/>
        <c:majorGridlines/>
        <c:title>
          <c:tx>
            <c:rich>
              <a:bodyPr/>
              <a:lstStyle/>
              <a:p>
                <a:pPr>
                  <a:defRPr/>
                </a:pPr>
                <a:r>
                  <a:rPr lang="en-US"/>
                  <a:t>% Capacity</a:t>
                </a:r>
              </a:p>
            </c:rich>
          </c:tx>
        </c:title>
        <c:numFmt formatCode="General" sourceLinked="1"/>
        <c:tickLblPos val="nextTo"/>
        <c:crossAx val="71124864"/>
        <c:crosses val="autoZero"/>
        <c:crossBetween val="between"/>
      </c:valAx>
      <c:spPr>
        <a:gradFill>
          <a:gsLst>
            <a:gs pos="0">
              <a:srgbClr val="4F81BD">
                <a:tint val="66000"/>
                <a:satMod val="160000"/>
              </a:srgbClr>
            </a:gs>
            <a:gs pos="50000">
              <a:srgbClr val="4F81BD">
                <a:tint val="44500"/>
                <a:satMod val="160000"/>
              </a:srgbClr>
            </a:gs>
            <a:gs pos="100000">
              <a:srgbClr val="4F81BD">
                <a:tint val="23500"/>
                <a:satMod val="160000"/>
              </a:srgbClr>
            </a:gs>
          </a:gsLst>
          <a:lin ang="5400000" scaled="0"/>
        </a:gradFill>
      </c:spPr>
    </c:plotArea>
    <c:legend>
      <c:legendPos val="t"/>
      <c:layout>
        <c:manualLayout>
          <c:xMode val="edge"/>
          <c:yMode val="edge"/>
          <c:x val="0.28482404965017011"/>
          <c:y val="3.5094572439681254E-2"/>
          <c:w val="0.43035190069970553"/>
          <c:h val="0.12143052729724203"/>
        </c:manualLayout>
      </c:layout>
    </c:legend>
    <c:plotVisOnly val="1"/>
  </c:chart>
  <c:spPr>
    <a:solidFill>
      <a:schemeClr val="lt1"/>
    </a:solidFill>
    <a:ln w="25400" cap="flat" cmpd="sng" algn="ctr">
      <a:solidFill>
        <a:schemeClr val="tx1">
          <a:lumMod val="50000"/>
          <a:lumOff val="50000"/>
        </a:schemeClr>
      </a:solidFill>
      <a:prstDash val="solid"/>
    </a:ln>
    <a:effectLst/>
  </c:spPr>
  <c:txPr>
    <a:bodyPr/>
    <a:lstStyle/>
    <a:p>
      <a:pPr>
        <a:defRPr sz="800">
          <a:solidFill>
            <a:schemeClr val="dk1"/>
          </a:solidFill>
          <a:latin typeface="+mn-lt"/>
          <a:ea typeface="+mn-ea"/>
          <a:cs typeface="+mn-cs"/>
        </a:defRPr>
      </a:pPr>
      <a:endParaRPr lang="en-US"/>
    </a:p>
  </c:txPr>
  <c:externalData r:id="rId1"/>
</c:chartSpace>
</file>

<file path=word/charts/chart42.xml><?xml version="1.0" encoding="utf-8"?>
<c:chartSpace xmlns:c="http://schemas.openxmlformats.org/drawingml/2006/chart" xmlns:a="http://schemas.openxmlformats.org/drawingml/2006/main" xmlns:r="http://schemas.openxmlformats.org/officeDocument/2006/relationships">
  <c:date1904 val="1"/>
  <c:lang val="en-US"/>
  <c:chart>
    <c:autoTitleDeleted val="1"/>
    <c:plotArea>
      <c:layout>
        <c:manualLayout>
          <c:layoutTarget val="inner"/>
          <c:xMode val="edge"/>
          <c:yMode val="edge"/>
          <c:x val="0.12058544765237678"/>
          <c:y val="0.12398038786818316"/>
          <c:w val="0.841090917804862"/>
          <c:h val="0.76861657917760251"/>
        </c:manualLayout>
      </c:layout>
      <c:barChart>
        <c:barDir val="col"/>
        <c:grouping val="clustered"/>
        <c:ser>
          <c:idx val="0"/>
          <c:order val="0"/>
          <c:tx>
            <c:strRef>
              <c:f>BC!$F$2</c:f>
              <c:strCache>
                <c:ptCount val="1"/>
                <c:pt idx="0">
                  <c:v>2004</c:v>
                </c:pt>
              </c:strCache>
            </c:strRef>
          </c:tx>
          <c:spPr>
            <a:solidFill>
              <a:srgbClr val="9999FF"/>
            </a:solidFill>
            <a:ln w="12700">
              <a:solidFill>
                <a:srgbClr val="000000"/>
              </a:solidFill>
              <a:prstDash val="solid"/>
            </a:ln>
          </c:spPr>
          <c:cat>
            <c:strRef>
              <c:f>BC!$E$3:$E$14</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BC!$F$3:$F$14</c:f>
              <c:numCache>
                <c:formatCode>#,##0</c:formatCode>
                <c:ptCount val="12"/>
                <c:pt idx="0">
                  <c:v>161366</c:v>
                </c:pt>
                <c:pt idx="1">
                  <c:v>1855</c:v>
                </c:pt>
                <c:pt idx="2">
                  <c:v>154425</c:v>
                </c:pt>
                <c:pt idx="3" formatCode="General">
                  <c:v>42.696000000000012</c:v>
                </c:pt>
                <c:pt idx="4">
                  <c:v>87900</c:v>
                </c:pt>
                <c:pt idx="5">
                  <c:v>40615</c:v>
                </c:pt>
                <c:pt idx="6">
                  <c:v>45912</c:v>
                </c:pt>
                <c:pt idx="7">
                  <c:v>45860</c:v>
                </c:pt>
                <c:pt idx="8">
                  <c:v>139516</c:v>
                </c:pt>
                <c:pt idx="9">
                  <c:v>46895</c:v>
                </c:pt>
                <c:pt idx="10">
                  <c:v>133728</c:v>
                </c:pt>
                <c:pt idx="11">
                  <c:v>162588</c:v>
                </c:pt>
              </c:numCache>
            </c:numRef>
          </c:val>
        </c:ser>
        <c:ser>
          <c:idx val="1"/>
          <c:order val="1"/>
          <c:tx>
            <c:strRef>
              <c:f>BC!$G$2</c:f>
              <c:strCache>
                <c:ptCount val="1"/>
                <c:pt idx="0">
                  <c:v>2005</c:v>
                </c:pt>
              </c:strCache>
            </c:strRef>
          </c:tx>
          <c:spPr>
            <a:solidFill>
              <a:srgbClr val="993366"/>
            </a:solidFill>
            <a:ln w="12700">
              <a:solidFill>
                <a:srgbClr val="000000"/>
              </a:solidFill>
              <a:prstDash val="solid"/>
            </a:ln>
          </c:spPr>
          <c:cat>
            <c:strRef>
              <c:f>BC!$E$3:$E$14</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BC!$G$3:$G$14</c:f>
              <c:numCache>
                <c:formatCode>#,##0</c:formatCode>
                <c:ptCount val="12"/>
                <c:pt idx="0">
                  <c:v>161366</c:v>
                </c:pt>
                <c:pt idx="1">
                  <c:v>4953</c:v>
                </c:pt>
                <c:pt idx="2">
                  <c:v>154425</c:v>
                </c:pt>
                <c:pt idx="3">
                  <c:v>42696</c:v>
                </c:pt>
                <c:pt idx="4">
                  <c:v>44766</c:v>
                </c:pt>
                <c:pt idx="5">
                  <c:v>40615</c:v>
                </c:pt>
                <c:pt idx="6">
                  <c:v>45912</c:v>
                </c:pt>
                <c:pt idx="7">
                  <c:v>45860</c:v>
                </c:pt>
                <c:pt idx="8">
                  <c:v>43699</c:v>
                </c:pt>
                <c:pt idx="9">
                  <c:v>47909</c:v>
                </c:pt>
                <c:pt idx="10">
                  <c:v>133728</c:v>
                </c:pt>
                <c:pt idx="11">
                  <c:v>272076</c:v>
                </c:pt>
              </c:numCache>
            </c:numRef>
          </c:val>
        </c:ser>
        <c:ser>
          <c:idx val="2"/>
          <c:order val="2"/>
          <c:tx>
            <c:strRef>
              <c:f>BC!$H$2</c:f>
              <c:strCache>
                <c:ptCount val="1"/>
                <c:pt idx="0">
                  <c:v>2006</c:v>
                </c:pt>
              </c:strCache>
            </c:strRef>
          </c:tx>
          <c:spPr>
            <a:solidFill>
              <a:srgbClr val="FFFFCC"/>
            </a:solidFill>
            <a:ln w="12700">
              <a:solidFill>
                <a:srgbClr val="000000"/>
              </a:solidFill>
              <a:prstDash val="solid"/>
            </a:ln>
          </c:spPr>
          <c:cat>
            <c:strRef>
              <c:f>BC!$E$3:$E$14</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BC!$H$3:$H$14</c:f>
              <c:numCache>
                <c:formatCode>#,##0</c:formatCode>
                <c:ptCount val="12"/>
                <c:pt idx="0">
                  <c:v>185926</c:v>
                </c:pt>
                <c:pt idx="1">
                  <c:v>1855</c:v>
                </c:pt>
                <c:pt idx="2">
                  <c:v>157105</c:v>
                </c:pt>
                <c:pt idx="3">
                  <c:v>42696</c:v>
                </c:pt>
                <c:pt idx="4">
                  <c:v>44766</c:v>
                </c:pt>
                <c:pt idx="5">
                  <c:v>40615</c:v>
                </c:pt>
                <c:pt idx="6">
                  <c:v>45912</c:v>
                </c:pt>
                <c:pt idx="7">
                  <c:v>45860</c:v>
                </c:pt>
                <c:pt idx="8">
                  <c:v>44538</c:v>
                </c:pt>
                <c:pt idx="9">
                  <c:v>46661</c:v>
                </c:pt>
                <c:pt idx="10">
                  <c:v>151510</c:v>
                </c:pt>
                <c:pt idx="11">
                  <c:v>272076</c:v>
                </c:pt>
              </c:numCache>
            </c:numRef>
          </c:val>
        </c:ser>
        <c:ser>
          <c:idx val="3"/>
          <c:order val="3"/>
          <c:tx>
            <c:strRef>
              <c:f>BC!$I$2</c:f>
              <c:strCache>
                <c:ptCount val="1"/>
                <c:pt idx="0">
                  <c:v>2007</c:v>
                </c:pt>
              </c:strCache>
            </c:strRef>
          </c:tx>
          <c:spPr>
            <a:solidFill>
              <a:srgbClr val="CCFFFF"/>
            </a:solidFill>
            <a:ln w="12700">
              <a:solidFill>
                <a:srgbClr val="000000"/>
              </a:solidFill>
              <a:prstDash val="solid"/>
            </a:ln>
          </c:spPr>
          <c:cat>
            <c:strRef>
              <c:f>BC!$E$3:$E$14</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BC!$I$3:$I$14</c:f>
              <c:numCache>
                <c:formatCode>#,##0</c:formatCode>
                <c:ptCount val="12"/>
                <c:pt idx="0">
                  <c:v>185926</c:v>
                </c:pt>
                <c:pt idx="1">
                  <c:v>1855</c:v>
                </c:pt>
                <c:pt idx="2">
                  <c:v>177928</c:v>
                </c:pt>
                <c:pt idx="3">
                  <c:v>77830</c:v>
                </c:pt>
                <c:pt idx="4">
                  <c:v>107832</c:v>
                </c:pt>
                <c:pt idx="5">
                  <c:v>40615</c:v>
                </c:pt>
                <c:pt idx="6">
                  <c:v>45872</c:v>
                </c:pt>
                <c:pt idx="7">
                  <c:v>45860</c:v>
                </c:pt>
                <c:pt idx="8">
                  <c:v>47736</c:v>
                </c:pt>
                <c:pt idx="9">
                  <c:v>46822</c:v>
                </c:pt>
                <c:pt idx="10">
                  <c:v>204525</c:v>
                </c:pt>
                <c:pt idx="11">
                  <c:v>272076</c:v>
                </c:pt>
              </c:numCache>
            </c:numRef>
          </c:val>
        </c:ser>
        <c:axId val="70981504"/>
        <c:axId val="70983040"/>
      </c:barChart>
      <c:catAx>
        <c:axId val="70981504"/>
        <c:scaling>
          <c:orientation val="minMax"/>
        </c:scaling>
        <c:axPos val="b"/>
        <c:numFmt formatCode="General" sourceLinked="1"/>
        <c:tickLblPos val="nextTo"/>
        <c:spPr>
          <a:ln w="3175">
            <a:solidFill>
              <a:srgbClr val="000000"/>
            </a:solidFill>
            <a:prstDash val="solid"/>
          </a:ln>
        </c:spPr>
        <c:txPr>
          <a:bodyPr rot="0" vert="horz"/>
          <a:lstStyle/>
          <a:p>
            <a:pPr>
              <a:defRPr/>
            </a:pPr>
            <a:endParaRPr lang="en-US"/>
          </a:p>
        </c:txPr>
        <c:crossAx val="70983040"/>
        <c:crosses val="autoZero"/>
        <c:auto val="1"/>
        <c:lblAlgn val="ctr"/>
        <c:lblOffset val="100"/>
        <c:tickLblSkip val="1"/>
        <c:tickMarkSkip val="1"/>
      </c:catAx>
      <c:valAx>
        <c:axId val="70983040"/>
        <c:scaling>
          <c:orientation val="minMax"/>
        </c:scaling>
        <c:axPos val="l"/>
        <c:majorGridlines>
          <c:spPr>
            <a:ln w="3175">
              <a:solidFill>
                <a:schemeClr val="tx1"/>
              </a:solidFill>
              <a:prstDash val="solid"/>
            </a:ln>
          </c:spPr>
        </c:majorGridlines>
        <c:title>
          <c:tx>
            <c:rich>
              <a:bodyPr/>
              <a:lstStyle/>
              <a:p>
                <a:pPr>
                  <a:defRPr/>
                </a:pPr>
                <a:r>
                  <a:rPr lang="en-US"/>
                  <a:t>MWh</a:t>
                </a:r>
              </a:p>
            </c:rich>
          </c:tx>
          <c:layout>
            <c:manualLayout>
              <c:xMode val="edge"/>
              <c:yMode val="edge"/>
              <c:x val="2.4639805877588452E-3"/>
              <c:y val="0.48123988407699025"/>
            </c:manualLayout>
          </c:layout>
          <c:spPr>
            <a:noFill/>
            <a:ln w="25400">
              <a:noFill/>
            </a:ln>
          </c:spPr>
        </c:title>
        <c:numFmt formatCode="#,##0" sourceLinked="1"/>
        <c:tickLblPos val="nextTo"/>
        <c:spPr>
          <a:ln w="3175">
            <a:solidFill>
              <a:schemeClr val="bg1"/>
            </a:solidFill>
            <a:prstDash val="solid"/>
          </a:ln>
        </c:spPr>
        <c:txPr>
          <a:bodyPr rot="0" vert="horz"/>
          <a:lstStyle/>
          <a:p>
            <a:pPr>
              <a:defRPr/>
            </a:pPr>
            <a:endParaRPr lang="en-US"/>
          </a:p>
        </c:txPr>
        <c:crossAx val="70981504"/>
        <c:crosses val="autoZero"/>
        <c:crossBetween val="between"/>
      </c:valAx>
      <c:spPr>
        <a:gradFill>
          <a:gsLst>
            <a:gs pos="0">
              <a:srgbClr val="1F497D">
                <a:lumMod val="20000"/>
                <a:lumOff val="80000"/>
              </a:srgbClr>
            </a:gs>
            <a:gs pos="50000">
              <a:srgbClr val="4F81BD">
                <a:tint val="44500"/>
                <a:satMod val="160000"/>
              </a:srgbClr>
            </a:gs>
            <a:gs pos="100000">
              <a:srgbClr val="4F81BD">
                <a:tint val="23500"/>
                <a:satMod val="160000"/>
              </a:srgbClr>
            </a:gs>
          </a:gsLst>
          <a:lin ang="5400000" scaled="0"/>
        </a:gradFill>
        <a:ln w="38100">
          <a:noFill/>
          <a:prstDash val="solid"/>
        </a:ln>
      </c:spPr>
    </c:plotArea>
    <c:legend>
      <c:legendPos val="t"/>
      <c:layout>
        <c:manualLayout>
          <c:xMode val="edge"/>
          <c:yMode val="edge"/>
          <c:x val="0.35643609652961478"/>
          <c:y val="2.9204839961042599E-2"/>
          <c:w val="0.28712762467191599"/>
          <c:h val="7.6091054655903892E-2"/>
        </c:manualLayout>
      </c:layout>
      <c:spPr>
        <a:solidFill>
          <a:srgbClr val="FFFFFF"/>
        </a:solidFill>
        <a:ln w="3175">
          <a:noFill/>
          <a:prstDash val="solid"/>
        </a:ln>
      </c:spPr>
    </c:legend>
    <c:plotVisOnly val="1"/>
    <c:dispBlanksAs val="gap"/>
  </c:chart>
  <c:spPr>
    <a:solidFill>
      <a:schemeClr val="lt1"/>
    </a:solidFill>
    <a:ln w="25400" cap="flat" cmpd="sng" algn="ctr">
      <a:solidFill>
        <a:schemeClr val="tx1">
          <a:lumMod val="50000"/>
          <a:lumOff val="50000"/>
        </a:schemeClr>
      </a:solidFill>
      <a:prstDash val="solid"/>
    </a:ln>
    <a:effectLst/>
  </c:spPr>
  <c:txPr>
    <a:bodyPr/>
    <a:lstStyle/>
    <a:p>
      <a:pPr>
        <a:defRPr sz="800">
          <a:solidFill>
            <a:schemeClr val="dk1"/>
          </a:solidFill>
          <a:latin typeface="+mn-lt"/>
          <a:ea typeface="+mn-ea"/>
          <a:cs typeface="+mn-cs"/>
        </a:defRPr>
      </a:pPr>
      <a:endParaRPr lang="en-US"/>
    </a:p>
  </c:txPr>
  <c:externalData r:id="rId1"/>
</c:chartSpace>
</file>

<file path=word/charts/chart43.xml><?xml version="1.0" encoding="utf-8"?>
<c:chartSpace xmlns:c="http://schemas.openxmlformats.org/drawingml/2006/chart" xmlns:a="http://schemas.openxmlformats.org/drawingml/2006/main" xmlns:r="http://schemas.openxmlformats.org/officeDocument/2006/relationships">
  <c:date1904 val="1"/>
  <c:lang val="en-US"/>
  <c:chart>
    <c:autoTitleDeleted val="1"/>
    <c:plotArea>
      <c:layout>
        <c:manualLayout>
          <c:layoutTarget val="inner"/>
          <c:xMode val="edge"/>
          <c:yMode val="edge"/>
          <c:x val="0.10219907407407409"/>
          <c:y val="0.17752588218140641"/>
          <c:w val="0.86597944340928812"/>
          <c:h val="0.5408923884514435"/>
        </c:manualLayout>
      </c:layout>
      <c:barChart>
        <c:barDir val="col"/>
        <c:grouping val="clustered"/>
        <c:ser>
          <c:idx val="0"/>
          <c:order val="0"/>
          <c:tx>
            <c:strRef>
              <c:f>BC!$H$33</c:f>
              <c:strCache>
                <c:ptCount val="1"/>
                <c:pt idx="0">
                  <c:v>Gas</c:v>
                </c:pt>
              </c:strCache>
            </c:strRef>
          </c:tx>
          <c:cat>
            <c:multiLvlStrRef>
              <c:f>BC!$F$34:$G$81</c:f>
              <c:multiLvlStrCache>
                <c:ptCount val="48"/>
                <c:lvl>
                  <c:pt idx="0">
                    <c:v>2004</c:v>
                  </c:pt>
                  <c:pt idx="1">
                    <c:v>2005</c:v>
                  </c:pt>
                  <c:pt idx="2">
                    <c:v>2006</c:v>
                  </c:pt>
                  <c:pt idx="3">
                    <c:v>2007</c:v>
                  </c:pt>
                  <c:pt idx="4">
                    <c:v>2004</c:v>
                  </c:pt>
                  <c:pt idx="5">
                    <c:v>2005</c:v>
                  </c:pt>
                  <c:pt idx="6">
                    <c:v>2006</c:v>
                  </c:pt>
                  <c:pt idx="7">
                    <c:v>2007</c:v>
                  </c:pt>
                  <c:pt idx="8">
                    <c:v>2004</c:v>
                  </c:pt>
                  <c:pt idx="9">
                    <c:v>2005</c:v>
                  </c:pt>
                  <c:pt idx="10">
                    <c:v>2006</c:v>
                  </c:pt>
                  <c:pt idx="11">
                    <c:v>2007</c:v>
                  </c:pt>
                  <c:pt idx="12">
                    <c:v>2004</c:v>
                  </c:pt>
                  <c:pt idx="13">
                    <c:v>2005</c:v>
                  </c:pt>
                  <c:pt idx="14">
                    <c:v>2006</c:v>
                  </c:pt>
                  <c:pt idx="15">
                    <c:v>2007</c:v>
                  </c:pt>
                  <c:pt idx="16">
                    <c:v>2004</c:v>
                  </c:pt>
                  <c:pt idx="17">
                    <c:v>2005</c:v>
                  </c:pt>
                  <c:pt idx="18">
                    <c:v>2006</c:v>
                  </c:pt>
                  <c:pt idx="19">
                    <c:v>2007</c:v>
                  </c:pt>
                  <c:pt idx="20">
                    <c:v>2004</c:v>
                  </c:pt>
                  <c:pt idx="21">
                    <c:v>2005</c:v>
                  </c:pt>
                  <c:pt idx="22">
                    <c:v>2006</c:v>
                  </c:pt>
                  <c:pt idx="23">
                    <c:v>2007</c:v>
                  </c:pt>
                  <c:pt idx="24">
                    <c:v>2004</c:v>
                  </c:pt>
                  <c:pt idx="25">
                    <c:v>2005</c:v>
                  </c:pt>
                  <c:pt idx="26">
                    <c:v>2006</c:v>
                  </c:pt>
                  <c:pt idx="27">
                    <c:v>2007</c:v>
                  </c:pt>
                  <c:pt idx="28">
                    <c:v>2004</c:v>
                  </c:pt>
                  <c:pt idx="29">
                    <c:v>2005</c:v>
                  </c:pt>
                  <c:pt idx="30">
                    <c:v>2006</c:v>
                  </c:pt>
                  <c:pt idx="31">
                    <c:v>2007</c:v>
                  </c:pt>
                  <c:pt idx="32">
                    <c:v>2004</c:v>
                  </c:pt>
                  <c:pt idx="33">
                    <c:v>2005</c:v>
                  </c:pt>
                  <c:pt idx="34">
                    <c:v>2006</c:v>
                  </c:pt>
                  <c:pt idx="35">
                    <c:v>2007</c:v>
                  </c:pt>
                  <c:pt idx="36">
                    <c:v>2004</c:v>
                  </c:pt>
                  <c:pt idx="37">
                    <c:v>2005</c:v>
                  </c:pt>
                  <c:pt idx="38">
                    <c:v>2006</c:v>
                  </c:pt>
                  <c:pt idx="39">
                    <c:v>2007</c:v>
                  </c:pt>
                  <c:pt idx="40">
                    <c:v>2004</c:v>
                  </c:pt>
                  <c:pt idx="41">
                    <c:v>2005</c:v>
                  </c:pt>
                  <c:pt idx="42">
                    <c:v>2006</c:v>
                  </c:pt>
                  <c:pt idx="43">
                    <c:v>2007</c:v>
                  </c:pt>
                  <c:pt idx="44">
                    <c:v>2004</c:v>
                  </c:pt>
                  <c:pt idx="45">
                    <c:v>2005</c:v>
                  </c:pt>
                  <c:pt idx="46">
                    <c:v>2006</c:v>
                  </c:pt>
                  <c:pt idx="47">
                    <c:v>2007</c:v>
                  </c:pt>
                </c:lvl>
                <c:lvl>
                  <c:pt idx="0">
                    <c:v>Jan.</c:v>
                  </c:pt>
                  <c:pt idx="4">
                    <c:v>Feb.</c:v>
                  </c:pt>
                  <c:pt idx="8">
                    <c:v>Mar.</c:v>
                  </c:pt>
                  <c:pt idx="12">
                    <c:v>Apr.</c:v>
                  </c:pt>
                  <c:pt idx="16">
                    <c:v>May</c:v>
                  </c:pt>
                  <c:pt idx="20">
                    <c:v>Jun.</c:v>
                  </c:pt>
                  <c:pt idx="24">
                    <c:v>Jul.</c:v>
                  </c:pt>
                  <c:pt idx="28">
                    <c:v>Aug.</c:v>
                  </c:pt>
                  <c:pt idx="32">
                    <c:v>Sep.</c:v>
                  </c:pt>
                  <c:pt idx="36">
                    <c:v>Oct.</c:v>
                  </c:pt>
                  <c:pt idx="40">
                    <c:v>Nov.</c:v>
                  </c:pt>
                  <c:pt idx="44">
                    <c:v>Dec.</c:v>
                  </c:pt>
                </c:lvl>
              </c:multiLvlStrCache>
            </c:multiLvlStrRef>
          </c:cat>
          <c:val>
            <c:numRef>
              <c:f>BC!$H$34:$H$81</c:f>
              <c:numCache>
                <c:formatCode>General</c:formatCode>
                <c:ptCount val="48"/>
                <c:pt idx="0">
                  <c:v>100</c:v>
                </c:pt>
                <c:pt idx="1">
                  <c:v>100</c:v>
                </c:pt>
                <c:pt idx="2">
                  <c:v>100</c:v>
                </c:pt>
                <c:pt idx="3">
                  <c:v>100</c:v>
                </c:pt>
                <c:pt idx="4">
                  <c:v>100</c:v>
                </c:pt>
                <c:pt idx="5">
                  <c:v>100</c:v>
                </c:pt>
                <c:pt idx="6">
                  <c:v>100</c:v>
                </c:pt>
                <c:pt idx="7">
                  <c:v>100</c:v>
                </c:pt>
                <c:pt idx="8">
                  <c:v>100</c:v>
                </c:pt>
                <c:pt idx="9">
                  <c:v>100</c:v>
                </c:pt>
                <c:pt idx="10">
                  <c:v>100</c:v>
                </c:pt>
                <c:pt idx="11">
                  <c:v>100</c:v>
                </c:pt>
                <c:pt idx="12">
                  <c:v>0</c:v>
                </c:pt>
                <c:pt idx="13">
                  <c:v>0</c:v>
                </c:pt>
                <c:pt idx="14">
                  <c:v>0</c:v>
                </c:pt>
                <c:pt idx="15">
                  <c:v>67</c:v>
                </c:pt>
                <c:pt idx="16">
                  <c:v>0</c:v>
                </c:pt>
                <c:pt idx="17">
                  <c:v>0</c:v>
                </c:pt>
                <c:pt idx="18">
                  <c:v>0</c:v>
                </c:pt>
                <c:pt idx="19">
                  <c:v>92</c:v>
                </c:pt>
                <c:pt idx="20">
                  <c:v>0</c:v>
                </c:pt>
                <c:pt idx="21">
                  <c:v>0</c:v>
                </c:pt>
                <c:pt idx="22">
                  <c:v>0</c:v>
                </c:pt>
                <c:pt idx="23">
                  <c:v>0</c:v>
                </c:pt>
                <c:pt idx="24">
                  <c:v>0</c:v>
                </c:pt>
                <c:pt idx="25">
                  <c:v>0</c:v>
                </c:pt>
                <c:pt idx="26">
                  <c:v>0</c:v>
                </c:pt>
                <c:pt idx="27">
                  <c:v>1</c:v>
                </c:pt>
                <c:pt idx="28">
                  <c:v>0</c:v>
                </c:pt>
                <c:pt idx="29">
                  <c:v>0</c:v>
                </c:pt>
                <c:pt idx="30">
                  <c:v>0</c:v>
                </c:pt>
                <c:pt idx="31">
                  <c:v>0</c:v>
                </c:pt>
                <c:pt idx="32">
                  <c:v>0</c:v>
                </c:pt>
                <c:pt idx="33">
                  <c:v>3</c:v>
                </c:pt>
                <c:pt idx="34">
                  <c:v>8</c:v>
                </c:pt>
                <c:pt idx="35">
                  <c:v>15</c:v>
                </c:pt>
                <c:pt idx="36">
                  <c:v>1</c:v>
                </c:pt>
                <c:pt idx="37">
                  <c:v>3</c:v>
                </c:pt>
                <c:pt idx="38">
                  <c:v>0</c:v>
                </c:pt>
                <c:pt idx="39">
                  <c:v>1</c:v>
                </c:pt>
                <c:pt idx="40">
                  <c:v>0</c:v>
                </c:pt>
                <c:pt idx="41">
                  <c:v>0</c:v>
                </c:pt>
                <c:pt idx="42">
                  <c:v>23</c:v>
                </c:pt>
                <c:pt idx="43">
                  <c:v>53</c:v>
                </c:pt>
                <c:pt idx="44">
                  <c:v>100</c:v>
                </c:pt>
                <c:pt idx="45">
                  <c:v>68</c:v>
                </c:pt>
                <c:pt idx="46">
                  <c:v>68</c:v>
                </c:pt>
                <c:pt idx="47">
                  <c:v>68</c:v>
                </c:pt>
              </c:numCache>
            </c:numRef>
          </c:val>
        </c:ser>
        <c:ser>
          <c:idx val="1"/>
          <c:order val="1"/>
          <c:tx>
            <c:strRef>
              <c:f>BC!$I$33</c:f>
              <c:strCache>
                <c:ptCount val="1"/>
                <c:pt idx="0">
                  <c:v>Wood &amp; Wood Waste</c:v>
                </c:pt>
              </c:strCache>
            </c:strRef>
          </c:tx>
          <c:cat>
            <c:multiLvlStrRef>
              <c:f>BC!$F$34:$G$81</c:f>
              <c:multiLvlStrCache>
                <c:ptCount val="48"/>
                <c:lvl>
                  <c:pt idx="0">
                    <c:v>2004</c:v>
                  </c:pt>
                  <c:pt idx="1">
                    <c:v>2005</c:v>
                  </c:pt>
                  <c:pt idx="2">
                    <c:v>2006</c:v>
                  </c:pt>
                  <c:pt idx="3">
                    <c:v>2007</c:v>
                  </c:pt>
                  <c:pt idx="4">
                    <c:v>2004</c:v>
                  </c:pt>
                  <c:pt idx="5">
                    <c:v>2005</c:v>
                  </c:pt>
                  <c:pt idx="6">
                    <c:v>2006</c:v>
                  </c:pt>
                  <c:pt idx="7">
                    <c:v>2007</c:v>
                  </c:pt>
                  <c:pt idx="8">
                    <c:v>2004</c:v>
                  </c:pt>
                  <c:pt idx="9">
                    <c:v>2005</c:v>
                  </c:pt>
                  <c:pt idx="10">
                    <c:v>2006</c:v>
                  </c:pt>
                  <c:pt idx="11">
                    <c:v>2007</c:v>
                  </c:pt>
                  <c:pt idx="12">
                    <c:v>2004</c:v>
                  </c:pt>
                  <c:pt idx="13">
                    <c:v>2005</c:v>
                  </c:pt>
                  <c:pt idx="14">
                    <c:v>2006</c:v>
                  </c:pt>
                  <c:pt idx="15">
                    <c:v>2007</c:v>
                  </c:pt>
                  <c:pt idx="16">
                    <c:v>2004</c:v>
                  </c:pt>
                  <c:pt idx="17">
                    <c:v>2005</c:v>
                  </c:pt>
                  <c:pt idx="18">
                    <c:v>2006</c:v>
                  </c:pt>
                  <c:pt idx="19">
                    <c:v>2007</c:v>
                  </c:pt>
                  <c:pt idx="20">
                    <c:v>2004</c:v>
                  </c:pt>
                  <c:pt idx="21">
                    <c:v>2005</c:v>
                  </c:pt>
                  <c:pt idx="22">
                    <c:v>2006</c:v>
                  </c:pt>
                  <c:pt idx="23">
                    <c:v>2007</c:v>
                  </c:pt>
                  <c:pt idx="24">
                    <c:v>2004</c:v>
                  </c:pt>
                  <c:pt idx="25">
                    <c:v>2005</c:v>
                  </c:pt>
                  <c:pt idx="26">
                    <c:v>2006</c:v>
                  </c:pt>
                  <c:pt idx="27">
                    <c:v>2007</c:v>
                  </c:pt>
                  <c:pt idx="28">
                    <c:v>2004</c:v>
                  </c:pt>
                  <c:pt idx="29">
                    <c:v>2005</c:v>
                  </c:pt>
                  <c:pt idx="30">
                    <c:v>2006</c:v>
                  </c:pt>
                  <c:pt idx="31">
                    <c:v>2007</c:v>
                  </c:pt>
                  <c:pt idx="32">
                    <c:v>2004</c:v>
                  </c:pt>
                  <c:pt idx="33">
                    <c:v>2005</c:v>
                  </c:pt>
                  <c:pt idx="34">
                    <c:v>2006</c:v>
                  </c:pt>
                  <c:pt idx="35">
                    <c:v>2007</c:v>
                  </c:pt>
                  <c:pt idx="36">
                    <c:v>2004</c:v>
                  </c:pt>
                  <c:pt idx="37">
                    <c:v>2005</c:v>
                  </c:pt>
                  <c:pt idx="38">
                    <c:v>2006</c:v>
                  </c:pt>
                  <c:pt idx="39">
                    <c:v>2007</c:v>
                  </c:pt>
                  <c:pt idx="40">
                    <c:v>2004</c:v>
                  </c:pt>
                  <c:pt idx="41">
                    <c:v>2005</c:v>
                  </c:pt>
                  <c:pt idx="42">
                    <c:v>2006</c:v>
                  </c:pt>
                  <c:pt idx="43">
                    <c:v>2007</c:v>
                  </c:pt>
                  <c:pt idx="44">
                    <c:v>2004</c:v>
                  </c:pt>
                  <c:pt idx="45">
                    <c:v>2005</c:v>
                  </c:pt>
                  <c:pt idx="46">
                    <c:v>2006</c:v>
                  </c:pt>
                  <c:pt idx="47">
                    <c:v>2007</c:v>
                  </c:pt>
                </c:lvl>
                <c:lvl>
                  <c:pt idx="0">
                    <c:v>Jan.</c:v>
                  </c:pt>
                  <c:pt idx="4">
                    <c:v>Feb.</c:v>
                  </c:pt>
                  <c:pt idx="8">
                    <c:v>Mar.</c:v>
                  </c:pt>
                  <c:pt idx="12">
                    <c:v>Apr.</c:v>
                  </c:pt>
                  <c:pt idx="16">
                    <c:v>May</c:v>
                  </c:pt>
                  <c:pt idx="20">
                    <c:v>Jun.</c:v>
                  </c:pt>
                  <c:pt idx="24">
                    <c:v>Jul.</c:v>
                  </c:pt>
                  <c:pt idx="28">
                    <c:v>Aug.</c:v>
                  </c:pt>
                  <c:pt idx="32">
                    <c:v>Sep.</c:v>
                  </c:pt>
                  <c:pt idx="36">
                    <c:v>Oct.</c:v>
                  </c:pt>
                  <c:pt idx="40">
                    <c:v>Nov.</c:v>
                  </c:pt>
                  <c:pt idx="44">
                    <c:v>Dec.</c:v>
                  </c:pt>
                </c:lvl>
              </c:multiLvlStrCache>
            </c:multiLvlStrRef>
          </c:cat>
          <c:val>
            <c:numRef>
              <c:f>BC!$I$34:$I$81</c:f>
              <c:numCache>
                <c:formatCode>General</c:formatCode>
                <c:ptCount val="48"/>
                <c:pt idx="0">
                  <c:v>0</c:v>
                </c:pt>
                <c:pt idx="1">
                  <c:v>0</c:v>
                </c:pt>
                <c:pt idx="2">
                  <c:v>0</c:v>
                </c:pt>
                <c:pt idx="3">
                  <c:v>0</c:v>
                </c:pt>
                <c:pt idx="4">
                  <c:v>0</c:v>
                </c:pt>
                <c:pt idx="5">
                  <c:v>0</c:v>
                </c:pt>
                <c:pt idx="6">
                  <c:v>0</c:v>
                </c:pt>
                <c:pt idx="7">
                  <c:v>0</c:v>
                </c:pt>
                <c:pt idx="8">
                  <c:v>0</c:v>
                </c:pt>
                <c:pt idx="9">
                  <c:v>0</c:v>
                </c:pt>
                <c:pt idx="10">
                  <c:v>0</c:v>
                </c:pt>
                <c:pt idx="11">
                  <c:v>0</c:v>
                </c:pt>
                <c:pt idx="12">
                  <c:v>100</c:v>
                </c:pt>
                <c:pt idx="13">
                  <c:v>100</c:v>
                </c:pt>
                <c:pt idx="14">
                  <c:v>100</c:v>
                </c:pt>
                <c:pt idx="15">
                  <c:v>33</c:v>
                </c:pt>
                <c:pt idx="16">
                  <c:v>0</c:v>
                </c:pt>
                <c:pt idx="17">
                  <c:v>100</c:v>
                </c:pt>
                <c:pt idx="18">
                  <c:v>100</c:v>
                </c:pt>
                <c:pt idx="19">
                  <c:v>8</c:v>
                </c:pt>
                <c:pt idx="20">
                  <c:v>100</c:v>
                </c:pt>
                <c:pt idx="21">
                  <c:v>100</c:v>
                </c:pt>
                <c:pt idx="22">
                  <c:v>100</c:v>
                </c:pt>
                <c:pt idx="23">
                  <c:v>100</c:v>
                </c:pt>
                <c:pt idx="24">
                  <c:v>100</c:v>
                </c:pt>
                <c:pt idx="25">
                  <c:v>100</c:v>
                </c:pt>
                <c:pt idx="26">
                  <c:v>100</c:v>
                </c:pt>
                <c:pt idx="27">
                  <c:v>99</c:v>
                </c:pt>
                <c:pt idx="28">
                  <c:v>100</c:v>
                </c:pt>
                <c:pt idx="29">
                  <c:v>100</c:v>
                </c:pt>
                <c:pt idx="30">
                  <c:v>100</c:v>
                </c:pt>
                <c:pt idx="31">
                  <c:v>100</c:v>
                </c:pt>
                <c:pt idx="32">
                  <c:v>30</c:v>
                </c:pt>
                <c:pt idx="33">
                  <c:v>97</c:v>
                </c:pt>
                <c:pt idx="34">
                  <c:v>92</c:v>
                </c:pt>
                <c:pt idx="35">
                  <c:v>85</c:v>
                </c:pt>
                <c:pt idx="36">
                  <c:v>99</c:v>
                </c:pt>
                <c:pt idx="37">
                  <c:v>97</c:v>
                </c:pt>
                <c:pt idx="38">
                  <c:v>100</c:v>
                </c:pt>
                <c:pt idx="39">
                  <c:v>99</c:v>
                </c:pt>
                <c:pt idx="40">
                  <c:v>34</c:v>
                </c:pt>
                <c:pt idx="41">
                  <c:v>34</c:v>
                </c:pt>
                <c:pt idx="42">
                  <c:v>19</c:v>
                </c:pt>
                <c:pt idx="43">
                  <c:v>4</c:v>
                </c:pt>
                <c:pt idx="44">
                  <c:v>0</c:v>
                </c:pt>
                <c:pt idx="45">
                  <c:v>0</c:v>
                </c:pt>
                <c:pt idx="46">
                  <c:v>0</c:v>
                </c:pt>
                <c:pt idx="47">
                  <c:v>0</c:v>
                </c:pt>
              </c:numCache>
            </c:numRef>
          </c:val>
        </c:ser>
        <c:ser>
          <c:idx val="2"/>
          <c:order val="2"/>
          <c:tx>
            <c:strRef>
              <c:f>BC!$J$33</c:f>
              <c:strCache>
                <c:ptCount val="1"/>
                <c:pt idx="0">
                  <c:v>US Import</c:v>
                </c:pt>
              </c:strCache>
            </c:strRef>
          </c:tx>
          <c:cat>
            <c:multiLvlStrRef>
              <c:f>BC!$F$34:$G$81</c:f>
              <c:multiLvlStrCache>
                <c:ptCount val="48"/>
                <c:lvl>
                  <c:pt idx="0">
                    <c:v>2004</c:v>
                  </c:pt>
                  <c:pt idx="1">
                    <c:v>2005</c:v>
                  </c:pt>
                  <c:pt idx="2">
                    <c:v>2006</c:v>
                  </c:pt>
                  <c:pt idx="3">
                    <c:v>2007</c:v>
                  </c:pt>
                  <c:pt idx="4">
                    <c:v>2004</c:v>
                  </c:pt>
                  <c:pt idx="5">
                    <c:v>2005</c:v>
                  </c:pt>
                  <c:pt idx="6">
                    <c:v>2006</c:v>
                  </c:pt>
                  <c:pt idx="7">
                    <c:v>2007</c:v>
                  </c:pt>
                  <c:pt idx="8">
                    <c:v>2004</c:v>
                  </c:pt>
                  <c:pt idx="9">
                    <c:v>2005</c:v>
                  </c:pt>
                  <c:pt idx="10">
                    <c:v>2006</c:v>
                  </c:pt>
                  <c:pt idx="11">
                    <c:v>2007</c:v>
                  </c:pt>
                  <c:pt idx="12">
                    <c:v>2004</c:v>
                  </c:pt>
                  <c:pt idx="13">
                    <c:v>2005</c:v>
                  </c:pt>
                  <c:pt idx="14">
                    <c:v>2006</c:v>
                  </c:pt>
                  <c:pt idx="15">
                    <c:v>2007</c:v>
                  </c:pt>
                  <c:pt idx="16">
                    <c:v>2004</c:v>
                  </c:pt>
                  <c:pt idx="17">
                    <c:v>2005</c:v>
                  </c:pt>
                  <c:pt idx="18">
                    <c:v>2006</c:v>
                  </c:pt>
                  <c:pt idx="19">
                    <c:v>2007</c:v>
                  </c:pt>
                  <c:pt idx="20">
                    <c:v>2004</c:v>
                  </c:pt>
                  <c:pt idx="21">
                    <c:v>2005</c:v>
                  </c:pt>
                  <c:pt idx="22">
                    <c:v>2006</c:v>
                  </c:pt>
                  <c:pt idx="23">
                    <c:v>2007</c:v>
                  </c:pt>
                  <c:pt idx="24">
                    <c:v>2004</c:v>
                  </c:pt>
                  <c:pt idx="25">
                    <c:v>2005</c:v>
                  </c:pt>
                  <c:pt idx="26">
                    <c:v>2006</c:v>
                  </c:pt>
                  <c:pt idx="27">
                    <c:v>2007</c:v>
                  </c:pt>
                  <c:pt idx="28">
                    <c:v>2004</c:v>
                  </c:pt>
                  <c:pt idx="29">
                    <c:v>2005</c:v>
                  </c:pt>
                  <c:pt idx="30">
                    <c:v>2006</c:v>
                  </c:pt>
                  <c:pt idx="31">
                    <c:v>2007</c:v>
                  </c:pt>
                  <c:pt idx="32">
                    <c:v>2004</c:v>
                  </c:pt>
                  <c:pt idx="33">
                    <c:v>2005</c:v>
                  </c:pt>
                  <c:pt idx="34">
                    <c:v>2006</c:v>
                  </c:pt>
                  <c:pt idx="35">
                    <c:v>2007</c:v>
                  </c:pt>
                  <c:pt idx="36">
                    <c:v>2004</c:v>
                  </c:pt>
                  <c:pt idx="37">
                    <c:v>2005</c:v>
                  </c:pt>
                  <c:pt idx="38">
                    <c:v>2006</c:v>
                  </c:pt>
                  <c:pt idx="39">
                    <c:v>2007</c:v>
                  </c:pt>
                  <c:pt idx="40">
                    <c:v>2004</c:v>
                  </c:pt>
                  <c:pt idx="41">
                    <c:v>2005</c:v>
                  </c:pt>
                  <c:pt idx="42">
                    <c:v>2006</c:v>
                  </c:pt>
                  <c:pt idx="43">
                    <c:v>2007</c:v>
                  </c:pt>
                  <c:pt idx="44">
                    <c:v>2004</c:v>
                  </c:pt>
                  <c:pt idx="45">
                    <c:v>2005</c:v>
                  </c:pt>
                  <c:pt idx="46">
                    <c:v>2006</c:v>
                  </c:pt>
                  <c:pt idx="47">
                    <c:v>2007</c:v>
                  </c:pt>
                </c:lvl>
                <c:lvl>
                  <c:pt idx="0">
                    <c:v>Jan.</c:v>
                  </c:pt>
                  <c:pt idx="4">
                    <c:v>Feb.</c:v>
                  </c:pt>
                  <c:pt idx="8">
                    <c:v>Mar.</c:v>
                  </c:pt>
                  <c:pt idx="12">
                    <c:v>Apr.</c:v>
                  </c:pt>
                  <c:pt idx="16">
                    <c:v>May</c:v>
                  </c:pt>
                  <c:pt idx="20">
                    <c:v>Jun.</c:v>
                  </c:pt>
                  <c:pt idx="24">
                    <c:v>Jul.</c:v>
                  </c:pt>
                  <c:pt idx="28">
                    <c:v>Aug.</c:v>
                  </c:pt>
                  <c:pt idx="32">
                    <c:v>Sep.</c:v>
                  </c:pt>
                  <c:pt idx="36">
                    <c:v>Oct.</c:v>
                  </c:pt>
                  <c:pt idx="40">
                    <c:v>Nov.</c:v>
                  </c:pt>
                  <c:pt idx="44">
                    <c:v>Dec.</c:v>
                  </c:pt>
                </c:lvl>
              </c:multiLvlStrCache>
            </c:multiLvlStrRef>
          </c:cat>
          <c:val>
            <c:numRef>
              <c:f>BC!$J$34:$J$81</c:f>
              <c:numCache>
                <c:formatCode>General</c:formatCode>
                <c:ptCount val="48"/>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100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70</c:v>
                </c:pt>
                <c:pt idx="33">
                  <c:v>0</c:v>
                </c:pt>
                <c:pt idx="34">
                  <c:v>0</c:v>
                </c:pt>
                <c:pt idx="35">
                  <c:v>0</c:v>
                </c:pt>
                <c:pt idx="36">
                  <c:v>0</c:v>
                </c:pt>
                <c:pt idx="37">
                  <c:v>0</c:v>
                </c:pt>
                <c:pt idx="38">
                  <c:v>0</c:v>
                </c:pt>
                <c:pt idx="39">
                  <c:v>0</c:v>
                </c:pt>
                <c:pt idx="40">
                  <c:v>66</c:v>
                </c:pt>
                <c:pt idx="41">
                  <c:v>66</c:v>
                </c:pt>
                <c:pt idx="42">
                  <c:v>58</c:v>
                </c:pt>
                <c:pt idx="43">
                  <c:v>43</c:v>
                </c:pt>
                <c:pt idx="44">
                  <c:v>0</c:v>
                </c:pt>
                <c:pt idx="45">
                  <c:v>32</c:v>
                </c:pt>
                <c:pt idx="46">
                  <c:v>32</c:v>
                </c:pt>
                <c:pt idx="47">
                  <c:v>32</c:v>
                </c:pt>
              </c:numCache>
            </c:numRef>
          </c:val>
        </c:ser>
        <c:axId val="71022464"/>
        <c:axId val="71024000"/>
      </c:barChart>
      <c:catAx>
        <c:axId val="71022464"/>
        <c:scaling>
          <c:orientation val="minMax"/>
        </c:scaling>
        <c:axPos val="b"/>
        <c:majorTickMark val="none"/>
        <c:tickLblPos val="nextTo"/>
        <c:crossAx val="71024000"/>
        <c:crosses val="autoZero"/>
        <c:auto val="1"/>
        <c:lblAlgn val="ctr"/>
        <c:lblOffset val="100"/>
        <c:tickLblSkip val="1"/>
      </c:catAx>
      <c:valAx>
        <c:axId val="71024000"/>
        <c:scaling>
          <c:orientation val="minMax"/>
          <c:max val="100"/>
          <c:min val="0"/>
        </c:scaling>
        <c:axPos val="l"/>
        <c:majorGridlines/>
        <c:title>
          <c:tx>
            <c:rich>
              <a:bodyPr/>
              <a:lstStyle/>
              <a:p>
                <a:pPr>
                  <a:defRPr/>
                </a:pPr>
                <a:r>
                  <a:rPr lang="en-US"/>
                  <a:t>% Capacity</a:t>
                </a:r>
              </a:p>
            </c:rich>
          </c:tx>
        </c:title>
        <c:numFmt formatCode="General" sourceLinked="1"/>
        <c:tickLblPos val="nextTo"/>
        <c:crossAx val="71022464"/>
        <c:crosses val="autoZero"/>
        <c:crossBetween val="between"/>
      </c:valAx>
      <c:spPr>
        <a:gradFill>
          <a:gsLst>
            <a:gs pos="0">
              <a:srgbClr val="1F497D">
                <a:lumMod val="20000"/>
                <a:lumOff val="80000"/>
              </a:srgbClr>
            </a:gs>
            <a:gs pos="50000">
              <a:srgbClr val="4F81BD">
                <a:tint val="44500"/>
                <a:satMod val="160000"/>
              </a:srgbClr>
            </a:gs>
            <a:gs pos="100000">
              <a:srgbClr val="4F81BD">
                <a:tint val="23500"/>
                <a:satMod val="160000"/>
              </a:srgbClr>
            </a:gs>
          </a:gsLst>
          <a:lin ang="5400000" scaled="0"/>
        </a:gradFill>
      </c:spPr>
    </c:plotArea>
    <c:legend>
      <c:legendPos val="t"/>
      <c:layout>
        <c:manualLayout>
          <c:xMode val="edge"/>
          <c:yMode val="edge"/>
          <c:x val="0.23950065616797941"/>
          <c:y val="8.2010211052384319E-2"/>
          <c:w val="0.50433202099732211"/>
          <c:h val="8.4152015244669767E-2"/>
        </c:manualLayout>
      </c:layout>
    </c:legend>
    <c:plotVisOnly val="1"/>
  </c:chart>
  <c:spPr>
    <a:solidFill>
      <a:schemeClr val="lt1"/>
    </a:solidFill>
    <a:ln w="25400" cap="flat" cmpd="sng" algn="ctr">
      <a:solidFill>
        <a:schemeClr val="tx1">
          <a:lumMod val="50000"/>
          <a:lumOff val="50000"/>
        </a:schemeClr>
      </a:solidFill>
      <a:prstDash val="solid"/>
    </a:ln>
    <a:effectLst/>
  </c:spPr>
  <c:txPr>
    <a:bodyPr/>
    <a:lstStyle/>
    <a:p>
      <a:pPr>
        <a:defRPr sz="800">
          <a:solidFill>
            <a:schemeClr val="dk1"/>
          </a:solidFill>
          <a:latin typeface="+mn-lt"/>
          <a:ea typeface="+mn-ea"/>
          <a:cs typeface="+mn-cs"/>
        </a:defRPr>
      </a:pPr>
      <a:endParaRPr lang="en-US"/>
    </a:p>
  </c:txPr>
  <c:externalData r:id="rId1"/>
</c:chartSpace>
</file>

<file path=word/charts/chart44.xml><?xml version="1.0" encoding="utf-8"?>
<c:chartSpace xmlns:c="http://schemas.openxmlformats.org/drawingml/2006/chart" xmlns:a="http://schemas.openxmlformats.org/drawingml/2006/main" xmlns:r="http://schemas.openxmlformats.org/officeDocument/2006/relationships">
  <c:date1904 val="1"/>
  <c:lang val="en-US"/>
  <c:chart>
    <c:autoTitleDeleted val="1"/>
    <c:plotArea>
      <c:layout/>
      <c:scatterChart>
        <c:scatterStyle val="smoothMarker"/>
        <c:ser>
          <c:idx val="1"/>
          <c:order val="1"/>
          <c:tx>
            <c:strRef>
              <c:f>NS!$B$1:$B$2</c:f>
              <c:strCache>
                <c:ptCount val="1"/>
                <c:pt idx="0">
                  <c:v>NS 2004 Gas</c:v>
                </c:pt>
              </c:strCache>
            </c:strRef>
          </c:tx>
          <c:spPr>
            <a:ln>
              <a:solidFill>
                <a:schemeClr val="accent1"/>
              </a:solidFill>
            </a:ln>
          </c:spPr>
          <c:marker>
            <c:spPr>
              <a:noFill/>
              <a:ln>
                <a:solidFill>
                  <a:schemeClr val="accent1"/>
                </a:solidFill>
              </a:ln>
            </c:spPr>
          </c:marker>
          <c:xVal>
            <c:strRef>
              <c:f>NS!$A$3:$A$14</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xVal>
          <c:yVal>
            <c:numRef>
              <c:f>NS!$B$3:$B$14</c:f>
              <c:numCache>
                <c:formatCode>0%</c:formatCode>
                <c:ptCount val="12"/>
                <c:pt idx="0">
                  <c:v>0</c:v>
                </c:pt>
                <c:pt idx="1">
                  <c:v>0</c:v>
                </c:pt>
                <c:pt idx="2">
                  <c:v>0</c:v>
                </c:pt>
                <c:pt idx="3">
                  <c:v>0</c:v>
                </c:pt>
                <c:pt idx="4">
                  <c:v>0</c:v>
                </c:pt>
                <c:pt idx="5">
                  <c:v>0</c:v>
                </c:pt>
                <c:pt idx="6">
                  <c:v>0</c:v>
                </c:pt>
                <c:pt idx="7">
                  <c:v>0</c:v>
                </c:pt>
                <c:pt idx="8">
                  <c:v>0</c:v>
                </c:pt>
                <c:pt idx="9">
                  <c:v>0</c:v>
                </c:pt>
                <c:pt idx="10">
                  <c:v>0</c:v>
                </c:pt>
                <c:pt idx="11">
                  <c:v>0</c:v>
                </c:pt>
              </c:numCache>
            </c:numRef>
          </c:yVal>
          <c:smooth val="1"/>
        </c:ser>
        <c:ser>
          <c:idx val="2"/>
          <c:order val="2"/>
          <c:tx>
            <c:strRef>
              <c:f>NS!$B$15:$B$16</c:f>
              <c:strCache>
                <c:ptCount val="1"/>
                <c:pt idx="0">
                  <c:v>NS 2005 Gas</c:v>
                </c:pt>
              </c:strCache>
            </c:strRef>
          </c:tx>
          <c:spPr>
            <a:ln>
              <a:solidFill>
                <a:srgbClr val="FF0000"/>
              </a:solidFill>
            </a:ln>
          </c:spPr>
          <c:marker>
            <c:spPr>
              <a:noFill/>
              <a:ln>
                <a:solidFill>
                  <a:srgbClr val="FF0000"/>
                </a:solidFill>
              </a:ln>
            </c:spPr>
          </c:marker>
          <c:xVal>
            <c:strRef>
              <c:f>NS!$A$17:$A$28</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xVal>
          <c:yVal>
            <c:numRef>
              <c:f>NS!$B$17:$B$28</c:f>
              <c:numCache>
                <c:formatCode>0%</c:formatCode>
                <c:ptCount val="12"/>
                <c:pt idx="0">
                  <c:v>0.56000000000000005</c:v>
                </c:pt>
                <c:pt idx="1">
                  <c:v>0.39000000000001039</c:v>
                </c:pt>
                <c:pt idx="2">
                  <c:v>1</c:v>
                </c:pt>
                <c:pt idx="3">
                  <c:v>0.74000000000000365</c:v>
                </c:pt>
                <c:pt idx="4">
                  <c:v>1.0000000000000005E-2</c:v>
                </c:pt>
                <c:pt idx="5">
                  <c:v>0</c:v>
                </c:pt>
                <c:pt idx="6">
                  <c:v>0</c:v>
                </c:pt>
                <c:pt idx="7">
                  <c:v>0</c:v>
                </c:pt>
                <c:pt idx="8">
                  <c:v>0.54</c:v>
                </c:pt>
                <c:pt idx="9">
                  <c:v>0.56999999999999995</c:v>
                </c:pt>
                <c:pt idx="10">
                  <c:v>0.60000000000000064</c:v>
                </c:pt>
                <c:pt idx="11">
                  <c:v>0.55000000000000004</c:v>
                </c:pt>
              </c:numCache>
            </c:numRef>
          </c:yVal>
          <c:smooth val="1"/>
        </c:ser>
        <c:ser>
          <c:idx val="3"/>
          <c:order val="3"/>
          <c:tx>
            <c:strRef>
              <c:f>NS!$B$29:$B$30</c:f>
              <c:strCache>
                <c:ptCount val="1"/>
                <c:pt idx="0">
                  <c:v>NS 2006 Gas</c:v>
                </c:pt>
              </c:strCache>
            </c:strRef>
          </c:tx>
          <c:spPr>
            <a:ln>
              <a:solidFill>
                <a:srgbClr val="92D050"/>
              </a:solidFill>
            </a:ln>
          </c:spPr>
          <c:marker>
            <c:spPr>
              <a:ln>
                <a:solidFill>
                  <a:srgbClr val="92D050"/>
                </a:solidFill>
              </a:ln>
            </c:spPr>
          </c:marker>
          <c:xVal>
            <c:strRef>
              <c:f>NS!$A$31:$A$42</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xVal>
          <c:yVal>
            <c:numRef>
              <c:f>NS!$B$31:$B$42</c:f>
              <c:numCache>
                <c:formatCode>0%</c:formatCode>
                <c:ptCount val="12"/>
                <c:pt idx="0">
                  <c:v>0.70000000000000062</c:v>
                </c:pt>
                <c:pt idx="1">
                  <c:v>0.38000000000000944</c:v>
                </c:pt>
                <c:pt idx="2">
                  <c:v>1</c:v>
                </c:pt>
                <c:pt idx="3">
                  <c:v>1</c:v>
                </c:pt>
                <c:pt idx="4">
                  <c:v>0</c:v>
                </c:pt>
                <c:pt idx="5">
                  <c:v>0</c:v>
                </c:pt>
                <c:pt idx="6">
                  <c:v>0.54</c:v>
                </c:pt>
                <c:pt idx="7">
                  <c:v>0.48000000000000032</c:v>
                </c:pt>
                <c:pt idx="8">
                  <c:v>0.66000000000002224</c:v>
                </c:pt>
                <c:pt idx="9">
                  <c:v>0.45</c:v>
                </c:pt>
                <c:pt idx="10">
                  <c:v>0.73000000000000065</c:v>
                </c:pt>
                <c:pt idx="11">
                  <c:v>1</c:v>
                </c:pt>
              </c:numCache>
            </c:numRef>
          </c:yVal>
          <c:smooth val="1"/>
        </c:ser>
        <c:ser>
          <c:idx val="4"/>
          <c:order val="4"/>
          <c:tx>
            <c:strRef>
              <c:f>NS!$B$43:$B$44</c:f>
              <c:strCache>
                <c:ptCount val="1"/>
                <c:pt idx="0">
                  <c:v>NS 2007 Gas</c:v>
                </c:pt>
              </c:strCache>
            </c:strRef>
          </c:tx>
          <c:spPr>
            <a:ln>
              <a:solidFill>
                <a:srgbClr val="FFC000"/>
              </a:solidFill>
            </a:ln>
          </c:spPr>
          <c:marker>
            <c:spPr>
              <a:ln>
                <a:solidFill>
                  <a:srgbClr val="FFC000"/>
                </a:solidFill>
              </a:ln>
            </c:spPr>
          </c:marker>
          <c:xVal>
            <c:strRef>
              <c:f>NS!$A$45:$A$56</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xVal>
          <c:yVal>
            <c:numRef>
              <c:f>NS!$B$45:$B$56</c:f>
              <c:numCache>
                <c:formatCode>0%</c:formatCode>
                <c:ptCount val="12"/>
                <c:pt idx="0">
                  <c:v>0.64000000000002033</c:v>
                </c:pt>
                <c:pt idx="1">
                  <c:v>0.8</c:v>
                </c:pt>
                <c:pt idx="2">
                  <c:v>1</c:v>
                </c:pt>
                <c:pt idx="3">
                  <c:v>1</c:v>
                </c:pt>
                <c:pt idx="4">
                  <c:v>4.0000000000000022E-2</c:v>
                </c:pt>
                <c:pt idx="5">
                  <c:v>0.44</c:v>
                </c:pt>
                <c:pt idx="6">
                  <c:v>0.51</c:v>
                </c:pt>
                <c:pt idx="7">
                  <c:v>0.46</c:v>
                </c:pt>
                <c:pt idx="8">
                  <c:v>0.66000000000002224</c:v>
                </c:pt>
                <c:pt idx="9">
                  <c:v>0.77000000000002078</c:v>
                </c:pt>
                <c:pt idx="10">
                  <c:v>0.68</c:v>
                </c:pt>
                <c:pt idx="11">
                  <c:v>1</c:v>
                </c:pt>
              </c:numCache>
            </c:numRef>
          </c:yVal>
          <c:smooth val="1"/>
        </c:ser>
        <c:ser>
          <c:idx val="0"/>
          <c:order val="0"/>
          <c:tx>
            <c:strRef>
              <c:f>NS!$G$2</c:f>
              <c:strCache>
                <c:ptCount val="1"/>
                <c:pt idx="0">
                  <c:v>Predicted Gas </c:v>
                </c:pt>
              </c:strCache>
            </c:strRef>
          </c:tx>
          <c:spPr>
            <a:ln>
              <a:solidFill>
                <a:srgbClr val="C00000"/>
              </a:solidFill>
            </a:ln>
          </c:spPr>
          <c:marker>
            <c:spPr>
              <a:noFill/>
              <a:ln>
                <a:solidFill>
                  <a:srgbClr val="C00000"/>
                </a:solidFill>
              </a:ln>
            </c:spPr>
          </c:marker>
          <c:xVal>
            <c:strRef>
              <c:f>NS!$F$3:$F$14</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xVal>
          <c:yVal>
            <c:numRef>
              <c:f>NS!$G$3:$G$14</c:f>
              <c:numCache>
                <c:formatCode>0%</c:formatCode>
                <c:ptCount val="12"/>
                <c:pt idx="0">
                  <c:v>0.57800000000000062</c:v>
                </c:pt>
                <c:pt idx="1">
                  <c:v>0.51200000000000001</c:v>
                </c:pt>
                <c:pt idx="2">
                  <c:v>0.9</c:v>
                </c:pt>
                <c:pt idx="3">
                  <c:v>0.84800000000000064</c:v>
                </c:pt>
                <c:pt idx="4">
                  <c:v>1.8000000000000023E-2</c:v>
                </c:pt>
                <c:pt idx="5">
                  <c:v>0.17600000000000021</c:v>
                </c:pt>
                <c:pt idx="6">
                  <c:v>0.36600000000000038</c:v>
                </c:pt>
                <c:pt idx="7">
                  <c:v>0.32800000000001039</c:v>
                </c:pt>
                <c:pt idx="8">
                  <c:v>0.57000000000000062</c:v>
                </c:pt>
                <c:pt idx="9">
                  <c:v>0.55700000000000005</c:v>
                </c:pt>
                <c:pt idx="10">
                  <c:v>0.61100000000000065</c:v>
                </c:pt>
                <c:pt idx="11">
                  <c:v>0.81</c:v>
                </c:pt>
              </c:numCache>
            </c:numRef>
          </c:yVal>
          <c:smooth val="1"/>
        </c:ser>
        <c:axId val="71251840"/>
        <c:axId val="71283072"/>
      </c:scatterChart>
      <c:valAx>
        <c:axId val="71251840"/>
        <c:scaling>
          <c:orientation val="minMax"/>
          <c:max val="12"/>
          <c:min val="1"/>
        </c:scaling>
        <c:axPos val="b"/>
        <c:title>
          <c:tx>
            <c:rich>
              <a:bodyPr/>
              <a:lstStyle/>
              <a:p>
                <a:pPr>
                  <a:defRPr/>
                </a:pPr>
                <a:r>
                  <a:rPr lang="en-US"/>
                  <a:t>Month</a:t>
                </a:r>
              </a:p>
            </c:rich>
          </c:tx>
        </c:title>
        <c:majorTickMark val="none"/>
        <c:tickLblPos val="nextTo"/>
        <c:crossAx val="71283072"/>
        <c:crosses val="autoZero"/>
        <c:crossBetween val="midCat"/>
        <c:majorUnit val="1"/>
      </c:valAx>
      <c:valAx>
        <c:axId val="71283072"/>
        <c:scaling>
          <c:orientation val="minMax"/>
          <c:max val="1"/>
          <c:min val="0"/>
        </c:scaling>
        <c:axPos val="l"/>
        <c:majorGridlines/>
        <c:title>
          <c:tx>
            <c:rich>
              <a:bodyPr/>
              <a:lstStyle/>
              <a:p>
                <a:pPr>
                  <a:defRPr/>
                </a:pPr>
                <a:r>
                  <a:rPr lang="en-US"/>
                  <a:t>% On margin</a:t>
                </a:r>
              </a:p>
            </c:rich>
          </c:tx>
        </c:title>
        <c:numFmt formatCode="0%" sourceLinked="1"/>
        <c:majorTickMark val="none"/>
        <c:tickLblPos val="nextTo"/>
        <c:crossAx val="71251840"/>
        <c:crosses val="autoZero"/>
        <c:crossBetween val="midCat"/>
        <c:majorUnit val="0.1"/>
      </c:valAx>
    </c:plotArea>
    <c:legend>
      <c:legendPos val="r"/>
      <c:layout>
        <c:manualLayout>
          <c:xMode val="edge"/>
          <c:yMode val="edge"/>
          <c:x val="0.77833643697272914"/>
          <c:y val="3.6077209098862882E-2"/>
          <c:w val="0.20759192546537991"/>
          <c:h val="0.67321558763490064"/>
        </c:manualLayout>
      </c:layout>
    </c:legend>
    <c:plotVisOnly val="1"/>
  </c:chart>
  <c:spPr>
    <a:solidFill>
      <a:schemeClr val="lt1"/>
    </a:solidFill>
    <a:ln w="25400" cap="flat" cmpd="sng" algn="ctr">
      <a:solidFill>
        <a:schemeClr val="tx1">
          <a:lumMod val="50000"/>
          <a:lumOff val="50000"/>
        </a:schemeClr>
      </a:solidFill>
      <a:prstDash val="solid"/>
    </a:ln>
    <a:effectLst/>
  </c:spPr>
  <c:txPr>
    <a:bodyPr/>
    <a:lstStyle/>
    <a:p>
      <a:pPr>
        <a:defRPr sz="800">
          <a:solidFill>
            <a:schemeClr val="dk1"/>
          </a:solidFill>
          <a:latin typeface="+mn-lt"/>
          <a:ea typeface="+mn-ea"/>
          <a:cs typeface="+mn-cs"/>
        </a:defRPr>
      </a:pPr>
      <a:endParaRPr lang="en-US"/>
    </a:p>
  </c:txPr>
  <c:externalData r:id="rId1"/>
</c:chartSpace>
</file>

<file path=word/charts/chart45.xml><?xml version="1.0" encoding="utf-8"?>
<c:chartSpace xmlns:c="http://schemas.openxmlformats.org/drawingml/2006/chart" xmlns:a="http://schemas.openxmlformats.org/drawingml/2006/main" xmlns:r="http://schemas.openxmlformats.org/officeDocument/2006/relationships">
  <c:date1904 val="1"/>
  <c:lang val="en-US"/>
  <c:chart>
    <c:autoTitleDeleted val="1"/>
    <c:plotArea>
      <c:layout>
        <c:manualLayout>
          <c:layoutTarget val="inner"/>
          <c:xMode val="edge"/>
          <c:yMode val="edge"/>
          <c:x val="0.1563529032555141"/>
          <c:y val="5.9068125796883107E-2"/>
          <c:w val="0.58058866325919789"/>
          <c:h val="0.72863495778209764"/>
        </c:manualLayout>
      </c:layout>
      <c:scatterChart>
        <c:scatterStyle val="smoothMarker"/>
        <c:ser>
          <c:idx val="0"/>
          <c:order val="1"/>
          <c:tx>
            <c:strRef>
              <c:f>NS!$C$1:$C$2</c:f>
              <c:strCache>
                <c:ptCount val="1"/>
                <c:pt idx="0">
                  <c:v>NS 2004 US Coal Bituminous</c:v>
                </c:pt>
              </c:strCache>
            </c:strRef>
          </c:tx>
          <c:spPr>
            <a:ln cap="rnd"/>
          </c:spPr>
          <c:marker>
            <c:symbol val="square"/>
            <c:size val="7"/>
            <c:spPr>
              <a:noFill/>
            </c:spPr>
          </c:marker>
          <c:xVal>
            <c:strRef>
              <c:f>NS!$A$3:$A$14</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xVal>
          <c:yVal>
            <c:numRef>
              <c:f>NS!$C$3:$C$14</c:f>
              <c:numCache>
                <c:formatCode>0%</c:formatCode>
                <c:ptCount val="12"/>
                <c:pt idx="0">
                  <c:v>1</c:v>
                </c:pt>
                <c:pt idx="1">
                  <c:v>1</c:v>
                </c:pt>
                <c:pt idx="2">
                  <c:v>1</c:v>
                </c:pt>
                <c:pt idx="3">
                  <c:v>1</c:v>
                </c:pt>
                <c:pt idx="4">
                  <c:v>1</c:v>
                </c:pt>
                <c:pt idx="5">
                  <c:v>1</c:v>
                </c:pt>
                <c:pt idx="6">
                  <c:v>1</c:v>
                </c:pt>
                <c:pt idx="7">
                  <c:v>1</c:v>
                </c:pt>
                <c:pt idx="8">
                  <c:v>1</c:v>
                </c:pt>
                <c:pt idx="9">
                  <c:v>1</c:v>
                </c:pt>
                <c:pt idx="10">
                  <c:v>1</c:v>
                </c:pt>
                <c:pt idx="11">
                  <c:v>1</c:v>
                </c:pt>
              </c:numCache>
            </c:numRef>
          </c:yVal>
          <c:smooth val="1"/>
        </c:ser>
        <c:ser>
          <c:idx val="2"/>
          <c:order val="2"/>
          <c:tx>
            <c:strRef>
              <c:f>NS!$C$15:$C$16</c:f>
              <c:strCache>
                <c:ptCount val="1"/>
                <c:pt idx="0">
                  <c:v>NS 2005 US Coal Bituminous</c:v>
                </c:pt>
              </c:strCache>
            </c:strRef>
          </c:tx>
          <c:spPr>
            <a:ln>
              <a:solidFill>
                <a:srgbClr val="FF0000"/>
              </a:solidFill>
            </a:ln>
          </c:spPr>
          <c:marker>
            <c:spPr>
              <a:noFill/>
              <a:ln>
                <a:solidFill>
                  <a:srgbClr val="FF0000"/>
                </a:solidFill>
              </a:ln>
            </c:spPr>
          </c:marker>
          <c:xVal>
            <c:strRef>
              <c:f>NS!$A$17:$A$28</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xVal>
          <c:yVal>
            <c:numRef>
              <c:f>NS!$C$17:$C$28</c:f>
              <c:numCache>
                <c:formatCode>0%</c:formatCode>
                <c:ptCount val="12"/>
                <c:pt idx="0">
                  <c:v>0.44</c:v>
                </c:pt>
                <c:pt idx="1">
                  <c:v>0.61000000000000065</c:v>
                </c:pt>
                <c:pt idx="2">
                  <c:v>0</c:v>
                </c:pt>
                <c:pt idx="3">
                  <c:v>0.26</c:v>
                </c:pt>
                <c:pt idx="4">
                  <c:v>0.99</c:v>
                </c:pt>
                <c:pt idx="5">
                  <c:v>1</c:v>
                </c:pt>
                <c:pt idx="6">
                  <c:v>1</c:v>
                </c:pt>
                <c:pt idx="7">
                  <c:v>1</c:v>
                </c:pt>
                <c:pt idx="8">
                  <c:v>0.46</c:v>
                </c:pt>
                <c:pt idx="9">
                  <c:v>0.43000000000000038</c:v>
                </c:pt>
                <c:pt idx="10">
                  <c:v>0.4</c:v>
                </c:pt>
                <c:pt idx="11">
                  <c:v>0.45</c:v>
                </c:pt>
              </c:numCache>
            </c:numRef>
          </c:yVal>
          <c:smooth val="1"/>
        </c:ser>
        <c:ser>
          <c:idx val="3"/>
          <c:order val="3"/>
          <c:tx>
            <c:strRef>
              <c:f>NS!$C$29:$C$30</c:f>
              <c:strCache>
                <c:ptCount val="1"/>
                <c:pt idx="0">
                  <c:v>NS 2006 US Coal Bituminous</c:v>
                </c:pt>
              </c:strCache>
            </c:strRef>
          </c:tx>
          <c:spPr>
            <a:ln>
              <a:solidFill>
                <a:srgbClr val="92D050"/>
              </a:solidFill>
            </a:ln>
          </c:spPr>
          <c:marker>
            <c:spPr>
              <a:ln>
                <a:solidFill>
                  <a:srgbClr val="92D050"/>
                </a:solidFill>
              </a:ln>
            </c:spPr>
          </c:marker>
          <c:xVal>
            <c:strRef>
              <c:f>NS!$A$31:$A$42</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xVal>
          <c:yVal>
            <c:numRef>
              <c:f>NS!$C$31:$C$42</c:f>
              <c:numCache>
                <c:formatCode>0%</c:formatCode>
                <c:ptCount val="12"/>
                <c:pt idx="0">
                  <c:v>0.30000000000000032</c:v>
                </c:pt>
                <c:pt idx="1">
                  <c:v>0.62000000000000965</c:v>
                </c:pt>
                <c:pt idx="2">
                  <c:v>0</c:v>
                </c:pt>
                <c:pt idx="3">
                  <c:v>0</c:v>
                </c:pt>
                <c:pt idx="4">
                  <c:v>1</c:v>
                </c:pt>
                <c:pt idx="5">
                  <c:v>1</c:v>
                </c:pt>
                <c:pt idx="6">
                  <c:v>0.46</c:v>
                </c:pt>
                <c:pt idx="7">
                  <c:v>0.52</c:v>
                </c:pt>
                <c:pt idx="8">
                  <c:v>0.34</c:v>
                </c:pt>
                <c:pt idx="9">
                  <c:v>0.55000000000000004</c:v>
                </c:pt>
                <c:pt idx="10">
                  <c:v>0.27</c:v>
                </c:pt>
                <c:pt idx="11">
                  <c:v>0</c:v>
                </c:pt>
              </c:numCache>
            </c:numRef>
          </c:yVal>
          <c:smooth val="1"/>
        </c:ser>
        <c:ser>
          <c:idx val="4"/>
          <c:order val="4"/>
          <c:tx>
            <c:strRef>
              <c:f>NS!$C$43:$C$44</c:f>
              <c:strCache>
                <c:ptCount val="1"/>
                <c:pt idx="0">
                  <c:v>NS 2007 US Coal Bituminous</c:v>
                </c:pt>
              </c:strCache>
            </c:strRef>
          </c:tx>
          <c:spPr>
            <a:ln>
              <a:solidFill>
                <a:srgbClr val="FFC000"/>
              </a:solidFill>
            </a:ln>
          </c:spPr>
          <c:marker>
            <c:spPr>
              <a:ln>
                <a:solidFill>
                  <a:srgbClr val="FFC000"/>
                </a:solidFill>
              </a:ln>
            </c:spPr>
          </c:marker>
          <c:xVal>
            <c:strRef>
              <c:f>NS!$A$45:$A$56</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xVal>
          <c:yVal>
            <c:numRef>
              <c:f>NS!$C$45:$C$56</c:f>
              <c:numCache>
                <c:formatCode>0%</c:formatCode>
                <c:ptCount val="12"/>
                <c:pt idx="0">
                  <c:v>0.36000000000000032</c:v>
                </c:pt>
                <c:pt idx="1">
                  <c:v>0.2</c:v>
                </c:pt>
                <c:pt idx="2">
                  <c:v>0</c:v>
                </c:pt>
                <c:pt idx="3">
                  <c:v>0</c:v>
                </c:pt>
                <c:pt idx="4">
                  <c:v>0.96000000000000063</c:v>
                </c:pt>
                <c:pt idx="5">
                  <c:v>0.56000000000000005</c:v>
                </c:pt>
                <c:pt idx="6">
                  <c:v>0.49000000000000032</c:v>
                </c:pt>
                <c:pt idx="7">
                  <c:v>0.54</c:v>
                </c:pt>
                <c:pt idx="8">
                  <c:v>0.34</c:v>
                </c:pt>
                <c:pt idx="9">
                  <c:v>0.23</c:v>
                </c:pt>
                <c:pt idx="10">
                  <c:v>0.32000000000000967</c:v>
                </c:pt>
                <c:pt idx="11">
                  <c:v>0</c:v>
                </c:pt>
              </c:numCache>
            </c:numRef>
          </c:yVal>
          <c:smooth val="1"/>
        </c:ser>
        <c:ser>
          <c:idx val="1"/>
          <c:order val="0"/>
          <c:tx>
            <c:strRef>
              <c:f>NS!$H$2</c:f>
              <c:strCache>
                <c:ptCount val="1"/>
                <c:pt idx="0">
                  <c:v>Predicted US Coal Bituminous </c:v>
                </c:pt>
              </c:strCache>
            </c:strRef>
          </c:tx>
          <c:spPr>
            <a:ln>
              <a:solidFill>
                <a:srgbClr val="C00000"/>
              </a:solidFill>
            </a:ln>
          </c:spPr>
          <c:marker>
            <c:symbol val="diamond"/>
            <c:size val="7"/>
            <c:spPr>
              <a:noFill/>
              <a:ln>
                <a:solidFill>
                  <a:srgbClr val="C00000"/>
                </a:solidFill>
              </a:ln>
            </c:spPr>
          </c:marker>
          <c:xVal>
            <c:strRef>
              <c:f>NS!$F$3:$F$14</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xVal>
          <c:yVal>
            <c:numRef>
              <c:f>NS!$H$3:$H$14</c:f>
              <c:numCache>
                <c:formatCode>0%</c:formatCode>
                <c:ptCount val="12"/>
                <c:pt idx="0">
                  <c:v>0.42200000000000032</c:v>
                </c:pt>
                <c:pt idx="1">
                  <c:v>0.48800000000000032</c:v>
                </c:pt>
                <c:pt idx="2">
                  <c:v>0.1</c:v>
                </c:pt>
                <c:pt idx="3">
                  <c:v>0.15200000000000041</c:v>
                </c:pt>
                <c:pt idx="4">
                  <c:v>0.9820000000000001</c:v>
                </c:pt>
                <c:pt idx="5">
                  <c:v>0.82400000000000062</c:v>
                </c:pt>
                <c:pt idx="6">
                  <c:v>0.63400000000001955</c:v>
                </c:pt>
                <c:pt idx="7">
                  <c:v>0.67200000000002358</c:v>
                </c:pt>
                <c:pt idx="8">
                  <c:v>0.43000000000000038</c:v>
                </c:pt>
                <c:pt idx="9">
                  <c:v>0.443</c:v>
                </c:pt>
                <c:pt idx="10">
                  <c:v>0.38900000000001023</c:v>
                </c:pt>
                <c:pt idx="11">
                  <c:v>0.19</c:v>
                </c:pt>
              </c:numCache>
            </c:numRef>
          </c:yVal>
          <c:smooth val="1"/>
        </c:ser>
        <c:axId val="71302528"/>
        <c:axId val="71190016"/>
      </c:scatterChart>
      <c:valAx>
        <c:axId val="71302528"/>
        <c:scaling>
          <c:orientation val="minMax"/>
          <c:max val="12"/>
          <c:min val="1"/>
        </c:scaling>
        <c:axPos val="b"/>
        <c:title>
          <c:tx>
            <c:rich>
              <a:bodyPr/>
              <a:lstStyle/>
              <a:p>
                <a:pPr>
                  <a:defRPr/>
                </a:pPr>
                <a:r>
                  <a:rPr lang="en-US"/>
                  <a:t>Month</a:t>
                </a:r>
              </a:p>
            </c:rich>
          </c:tx>
        </c:title>
        <c:majorTickMark val="none"/>
        <c:tickLblPos val="nextTo"/>
        <c:crossAx val="71190016"/>
        <c:crosses val="autoZero"/>
        <c:crossBetween val="midCat"/>
        <c:majorUnit val="1"/>
      </c:valAx>
      <c:valAx>
        <c:axId val="71190016"/>
        <c:scaling>
          <c:orientation val="minMax"/>
          <c:max val="1"/>
          <c:min val="0"/>
        </c:scaling>
        <c:axPos val="l"/>
        <c:majorGridlines/>
        <c:title>
          <c:tx>
            <c:rich>
              <a:bodyPr/>
              <a:lstStyle/>
              <a:p>
                <a:pPr>
                  <a:defRPr/>
                </a:pPr>
                <a:r>
                  <a:rPr lang="en-US"/>
                  <a:t>% On margin</a:t>
                </a:r>
              </a:p>
            </c:rich>
          </c:tx>
        </c:title>
        <c:numFmt formatCode="0%" sourceLinked="1"/>
        <c:majorTickMark val="none"/>
        <c:tickLblPos val="nextTo"/>
        <c:crossAx val="71302528"/>
        <c:crosses val="autoZero"/>
        <c:crossBetween val="midCat"/>
        <c:majorUnit val="0.1"/>
      </c:valAx>
    </c:plotArea>
    <c:legend>
      <c:legendPos val="r"/>
      <c:layout>
        <c:manualLayout>
          <c:xMode val="edge"/>
          <c:yMode val="edge"/>
          <c:x val="0.75581286549707605"/>
          <c:y val="5.0096203126126115E-2"/>
          <c:w val="0.23015204678362572"/>
          <c:h val="0.76577622433896264"/>
        </c:manualLayout>
      </c:layout>
    </c:legend>
    <c:plotVisOnly val="1"/>
  </c:chart>
  <c:spPr>
    <a:solidFill>
      <a:schemeClr val="lt1"/>
    </a:solidFill>
    <a:ln w="25400" cap="flat" cmpd="sng" algn="ctr">
      <a:solidFill>
        <a:schemeClr val="tx1">
          <a:lumMod val="50000"/>
          <a:lumOff val="50000"/>
        </a:schemeClr>
      </a:solidFill>
      <a:prstDash val="solid"/>
    </a:ln>
    <a:effectLst/>
  </c:spPr>
  <c:txPr>
    <a:bodyPr/>
    <a:lstStyle/>
    <a:p>
      <a:pPr>
        <a:defRPr sz="800">
          <a:solidFill>
            <a:schemeClr val="dk1"/>
          </a:solidFill>
          <a:latin typeface="+mn-lt"/>
          <a:ea typeface="+mn-ea"/>
          <a:cs typeface="+mn-cs"/>
        </a:defRPr>
      </a:pPr>
      <a:endParaRPr lang="en-US"/>
    </a:p>
  </c:txPr>
  <c:externalData r:id="rId1"/>
</c:chartSpace>
</file>

<file path=word/charts/chart46.xml><?xml version="1.0" encoding="utf-8"?>
<c:chartSpace xmlns:c="http://schemas.openxmlformats.org/drawingml/2006/chart" xmlns:a="http://schemas.openxmlformats.org/drawingml/2006/main" xmlns:r="http://schemas.openxmlformats.org/officeDocument/2006/relationships">
  <c:date1904 val="1"/>
  <c:lang val="en-US"/>
  <c:chart>
    <c:autoTitleDeleted val="1"/>
    <c:plotArea>
      <c:layout/>
      <c:scatterChart>
        <c:scatterStyle val="smoothMarker"/>
        <c:ser>
          <c:idx val="1"/>
          <c:order val="1"/>
          <c:tx>
            <c:strRef>
              <c:f>NB!$B$1:$B$2</c:f>
              <c:strCache>
                <c:ptCount val="1"/>
                <c:pt idx="0">
                  <c:v>NB 2004 Gas</c:v>
                </c:pt>
              </c:strCache>
            </c:strRef>
          </c:tx>
          <c:spPr>
            <a:ln>
              <a:solidFill>
                <a:schemeClr val="accent1"/>
              </a:solidFill>
            </a:ln>
          </c:spPr>
          <c:marker>
            <c:spPr>
              <a:noFill/>
              <a:ln>
                <a:solidFill>
                  <a:schemeClr val="accent1"/>
                </a:solidFill>
              </a:ln>
            </c:spPr>
          </c:marker>
          <c:xVal>
            <c:strRef>
              <c:f>NB!$A$3:$A$14</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xVal>
          <c:yVal>
            <c:numRef>
              <c:f>NB!$B$3:$B$14</c:f>
              <c:numCache>
                <c:formatCode>0%</c:formatCode>
                <c:ptCount val="12"/>
                <c:pt idx="0">
                  <c:v>0</c:v>
                </c:pt>
                <c:pt idx="1">
                  <c:v>0</c:v>
                </c:pt>
                <c:pt idx="2">
                  <c:v>0</c:v>
                </c:pt>
                <c:pt idx="3">
                  <c:v>0</c:v>
                </c:pt>
                <c:pt idx="4">
                  <c:v>0</c:v>
                </c:pt>
                <c:pt idx="5">
                  <c:v>0</c:v>
                </c:pt>
                <c:pt idx="6">
                  <c:v>0</c:v>
                </c:pt>
                <c:pt idx="7">
                  <c:v>0</c:v>
                </c:pt>
                <c:pt idx="8">
                  <c:v>0</c:v>
                </c:pt>
                <c:pt idx="9">
                  <c:v>0</c:v>
                </c:pt>
                <c:pt idx="10">
                  <c:v>0</c:v>
                </c:pt>
                <c:pt idx="11">
                  <c:v>0</c:v>
                </c:pt>
              </c:numCache>
            </c:numRef>
          </c:yVal>
          <c:smooth val="1"/>
        </c:ser>
        <c:ser>
          <c:idx val="2"/>
          <c:order val="2"/>
          <c:tx>
            <c:strRef>
              <c:f>NB!$B$15:$B$16</c:f>
              <c:strCache>
                <c:ptCount val="1"/>
                <c:pt idx="0">
                  <c:v>NB 2005 Gas</c:v>
                </c:pt>
              </c:strCache>
            </c:strRef>
          </c:tx>
          <c:spPr>
            <a:ln>
              <a:solidFill>
                <a:srgbClr val="FF0000"/>
              </a:solidFill>
            </a:ln>
          </c:spPr>
          <c:marker>
            <c:spPr>
              <a:noFill/>
              <a:ln>
                <a:solidFill>
                  <a:srgbClr val="FF0000"/>
                </a:solidFill>
              </a:ln>
            </c:spPr>
          </c:marker>
          <c:xVal>
            <c:strRef>
              <c:f>NB!$A$17:$A$28</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xVal>
          <c:yVal>
            <c:numRef>
              <c:f>NB!$B$17:$B$28</c:f>
              <c:numCache>
                <c:formatCode>0%</c:formatCode>
                <c:ptCount val="12"/>
                <c:pt idx="0">
                  <c:v>0</c:v>
                </c:pt>
                <c:pt idx="1">
                  <c:v>0</c:v>
                </c:pt>
                <c:pt idx="2">
                  <c:v>0</c:v>
                </c:pt>
                <c:pt idx="3">
                  <c:v>0</c:v>
                </c:pt>
                <c:pt idx="4">
                  <c:v>0</c:v>
                </c:pt>
                <c:pt idx="5">
                  <c:v>0</c:v>
                </c:pt>
                <c:pt idx="6">
                  <c:v>0</c:v>
                </c:pt>
                <c:pt idx="7">
                  <c:v>0</c:v>
                </c:pt>
                <c:pt idx="8">
                  <c:v>0</c:v>
                </c:pt>
                <c:pt idx="9">
                  <c:v>0</c:v>
                </c:pt>
                <c:pt idx="10">
                  <c:v>0</c:v>
                </c:pt>
                <c:pt idx="11">
                  <c:v>0</c:v>
                </c:pt>
              </c:numCache>
            </c:numRef>
          </c:yVal>
          <c:smooth val="1"/>
        </c:ser>
        <c:ser>
          <c:idx val="3"/>
          <c:order val="3"/>
          <c:tx>
            <c:strRef>
              <c:f>NB!$B$29:$B$30</c:f>
              <c:strCache>
                <c:ptCount val="1"/>
                <c:pt idx="0">
                  <c:v>NB 2006 Gas</c:v>
                </c:pt>
              </c:strCache>
            </c:strRef>
          </c:tx>
          <c:spPr>
            <a:ln>
              <a:solidFill>
                <a:srgbClr val="92D050"/>
              </a:solidFill>
            </a:ln>
          </c:spPr>
          <c:marker>
            <c:spPr>
              <a:ln>
                <a:solidFill>
                  <a:srgbClr val="92D050"/>
                </a:solidFill>
              </a:ln>
            </c:spPr>
          </c:marker>
          <c:xVal>
            <c:strRef>
              <c:f>NB!$A$31:$A$42</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xVal>
          <c:yVal>
            <c:numRef>
              <c:f>NB!$B$31:$B$42</c:f>
              <c:numCache>
                <c:formatCode>0%</c:formatCode>
                <c:ptCount val="12"/>
                <c:pt idx="0">
                  <c:v>1.0000000000000005E-2</c:v>
                </c:pt>
                <c:pt idx="1">
                  <c:v>1.0000000000000005E-2</c:v>
                </c:pt>
                <c:pt idx="2">
                  <c:v>0</c:v>
                </c:pt>
                <c:pt idx="3">
                  <c:v>0</c:v>
                </c:pt>
                <c:pt idx="4">
                  <c:v>0</c:v>
                </c:pt>
                <c:pt idx="5">
                  <c:v>0</c:v>
                </c:pt>
                <c:pt idx="6">
                  <c:v>0</c:v>
                </c:pt>
                <c:pt idx="7">
                  <c:v>0</c:v>
                </c:pt>
                <c:pt idx="8">
                  <c:v>0</c:v>
                </c:pt>
                <c:pt idx="9">
                  <c:v>0</c:v>
                </c:pt>
                <c:pt idx="10">
                  <c:v>0</c:v>
                </c:pt>
                <c:pt idx="11">
                  <c:v>0</c:v>
                </c:pt>
              </c:numCache>
            </c:numRef>
          </c:yVal>
          <c:smooth val="1"/>
        </c:ser>
        <c:ser>
          <c:idx val="4"/>
          <c:order val="4"/>
          <c:tx>
            <c:strRef>
              <c:f>NB!$B$43:$B$44</c:f>
              <c:strCache>
                <c:ptCount val="1"/>
                <c:pt idx="0">
                  <c:v>NB 2007 Gas</c:v>
                </c:pt>
              </c:strCache>
            </c:strRef>
          </c:tx>
          <c:spPr>
            <a:ln>
              <a:solidFill>
                <a:srgbClr val="FFC000"/>
              </a:solidFill>
            </a:ln>
          </c:spPr>
          <c:marker>
            <c:spPr>
              <a:ln>
                <a:solidFill>
                  <a:srgbClr val="FFC000"/>
                </a:solidFill>
              </a:ln>
            </c:spPr>
          </c:marker>
          <c:xVal>
            <c:strRef>
              <c:f>NB!$A$45:$A$56</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xVal>
          <c:yVal>
            <c:numRef>
              <c:f>NB!$B$45:$B$56</c:f>
              <c:numCache>
                <c:formatCode>0%</c:formatCode>
                <c:ptCount val="12"/>
                <c:pt idx="0">
                  <c:v>3.0000000000000002E-2</c:v>
                </c:pt>
                <c:pt idx="1">
                  <c:v>1.0000000000000005E-2</c:v>
                </c:pt>
                <c:pt idx="2">
                  <c:v>0</c:v>
                </c:pt>
                <c:pt idx="3">
                  <c:v>0</c:v>
                </c:pt>
                <c:pt idx="4">
                  <c:v>0</c:v>
                </c:pt>
                <c:pt idx="5">
                  <c:v>0</c:v>
                </c:pt>
                <c:pt idx="6">
                  <c:v>0</c:v>
                </c:pt>
                <c:pt idx="7">
                  <c:v>0</c:v>
                </c:pt>
                <c:pt idx="8">
                  <c:v>0</c:v>
                </c:pt>
                <c:pt idx="9">
                  <c:v>0</c:v>
                </c:pt>
                <c:pt idx="10">
                  <c:v>0</c:v>
                </c:pt>
                <c:pt idx="11">
                  <c:v>1.0000000000000005E-2</c:v>
                </c:pt>
              </c:numCache>
            </c:numRef>
          </c:yVal>
          <c:smooth val="1"/>
        </c:ser>
        <c:ser>
          <c:idx val="0"/>
          <c:order val="0"/>
          <c:tx>
            <c:strRef>
              <c:f>NB!$G$2</c:f>
              <c:strCache>
                <c:ptCount val="1"/>
                <c:pt idx="0">
                  <c:v>Predicted Gas</c:v>
                </c:pt>
              </c:strCache>
            </c:strRef>
          </c:tx>
          <c:spPr>
            <a:ln>
              <a:solidFill>
                <a:srgbClr val="A50021"/>
              </a:solidFill>
            </a:ln>
          </c:spPr>
          <c:marker>
            <c:spPr>
              <a:noFill/>
              <a:ln>
                <a:solidFill>
                  <a:srgbClr val="A50021"/>
                </a:solidFill>
              </a:ln>
            </c:spPr>
          </c:marker>
          <c:xVal>
            <c:strRef>
              <c:f>NB!$F$3:$F$14</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xVal>
          <c:yVal>
            <c:numRef>
              <c:f>NB!$G$3:$G$14</c:f>
              <c:numCache>
                <c:formatCode>0%</c:formatCode>
                <c:ptCount val="12"/>
                <c:pt idx="0">
                  <c:v>1.4999999999999998E-2</c:v>
                </c:pt>
                <c:pt idx="1">
                  <c:v>7.0000000000000114E-3</c:v>
                </c:pt>
                <c:pt idx="2">
                  <c:v>0</c:v>
                </c:pt>
                <c:pt idx="3">
                  <c:v>0</c:v>
                </c:pt>
                <c:pt idx="4">
                  <c:v>0</c:v>
                </c:pt>
                <c:pt idx="5">
                  <c:v>0</c:v>
                </c:pt>
                <c:pt idx="6">
                  <c:v>0</c:v>
                </c:pt>
                <c:pt idx="7">
                  <c:v>0</c:v>
                </c:pt>
                <c:pt idx="8">
                  <c:v>0</c:v>
                </c:pt>
                <c:pt idx="9">
                  <c:v>0</c:v>
                </c:pt>
                <c:pt idx="10">
                  <c:v>0</c:v>
                </c:pt>
                <c:pt idx="11">
                  <c:v>4.0000000000000114E-3</c:v>
                </c:pt>
              </c:numCache>
            </c:numRef>
          </c:yVal>
          <c:smooth val="1"/>
        </c:ser>
        <c:axId val="71216512"/>
        <c:axId val="71235456"/>
      </c:scatterChart>
      <c:valAx>
        <c:axId val="71216512"/>
        <c:scaling>
          <c:orientation val="minMax"/>
          <c:max val="12"/>
          <c:min val="1"/>
        </c:scaling>
        <c:axPos val="b"/>
        <c:title>
          <c:tx>
            <c:rich>
              <a:bodyPr/>
              <a:lstStyle/>
              <a:p>
                <a:pPr>
                  <a:defRPr/>
                </a:pPr>
                <a:r>
                  <a:rPr lang="en-US"/>
                  <a:t>Month</a:t>
                </a:r>
              </a:p>
            </c:rich>
          </c:tx>
        </c:title>
        <c:majorTickMark val="none"/>
        <c:tickLblPos val="nextTo"/>
        <c:crossAx val="71235456"/>
        <c:crosses val="autoZero"/>
        <c:crossBetween val="midCat"/>
        <c:majorUnit val="1"/>
      </c:valAx>
      <c:valAx>
        <c:axId val="71235456"/>
        <c:scaling>
          <c:orientation val="minMax"/>
          <c:max val="0.1"/>
          <c:min val="0"/>
        </c:scaling>
        <c:axPos val="l"/>
        <c:majorGridlines/>
        <c:title>
          <c:tx>
            <c:rich>
              <a:bodyPr/>
              <a:lstStyle/>
              <a:p>
                <a:pPr>
                  <a:defRPr/>
                </a:pPr>
                <a:r>
                  <a:rPr lang="en-US"/>
                  <a:t>% On margin</a:t>
                </a:r>
              </a:p>
            </c:rich>
          </c:tx>
        </c:title>
        <c:numFmt formatCode="0%" sourceLinked="1"/>
        <c:majorTickMark val="none"/>
        <c:tickLblPos val="nextTo"/>
        <c:crossAx val="71216512"/>
        <c:crosses val="autoZero"/>
        <c:crossBetween val="midCat"/>
      </c:valAx>
    </c:plotArea>
    <c:legend>
      <c:legendPos val="r"/>
      <c:layout>
        <c:manualLayout>
          <c:xMode val="edge"/>
          <c:yMode val="edge"/>
          <c:x val="0.78482789651293583"/>
          <c:y val="6.1232324906755092E-2"/>
          <c:w val="0.20117793439085419"/>
          <c:h val="0.62911396601740577"/>
        </c:manualLayout>
      </c:layout>
    </c:legend>
    <c:plotVisOnly val="1"/>
  </c:chart>
  <c:spPr>
    <a:solidFill>
      <a:schemeClr val="lt1"/>
    </a:solidFill>
    <a:ln w="25400" cap="flat" cmpd="sng" algn="ctr">
      <a:solidFill>
        <a:schemeClr val="tx1">
          <a:lumMod val="50000"/>
          <a:lumOff val="50000"/>
        </a:schemeClr>
      </a:solidFill>
      <a:prstDash val="solid"/>
    </a:ln>
    <a:effectLst/>
  </c:spPr>
  <c:txPr>
    <a:bodyPr/>
    <a:lstStyle/>
    <a:p>
      <a:pPr>
        <a:defRPr sz="800">
          <a:solidFill>
            <a:schemeClr val="dk1"/>
          </a:solidFill>
          <a:latin typeface="+mn-lt"/>
          <a:ea typeface="+mn-ea"/>
          <a:cs typeface="+mn-cs"/>
        </a:defRPr>
      </a:pPr>
      <a:endParaRPr lang="en-US"/>
    </a:p>
  </c:txPr>
  <c:externalData r:id="rId1"/>
</c:chartSpace>
</file>

<file path=word/charts/chart47.xml><?xml version="1.0" encoding="utf-8"?>
<c:chartSpace xmlns:c="http://schemas.openxmlformats.org/drawingml/2006/chart" xmlns:a="http://schemas.openxmlformats.org/drawingml/2006/main" xmlns:r="http://schemas.openxmlformats.org/officeDocument/2006/relationships">
  <c:date1904 val="1"/>
  <c:lang val="en-US"/>
  <c:chart>
    <c:autoTitleDeleted val="1"/>
    <c:plotArea>
      <c:layout>
        <c:manualLayout>
          <c:layoutTarget val="inner"/>
          <c:xMode val="edge"/>
          <c:yMode val="edge"/>
          <c:x val="0.14972425499728378"/>
          <c:y val="5.5225707397985664E-2"/>
          <c:w val="0.5870247682981149"/>
          <c:h val="0.74239609587203459"/>
        </c:manualLayout>
      </c:layout>
      <c:scatterChart>
        <c:scatterStyle val="smoothMarker"/>
        <c:ser>
          <c:idx val="0"/>
          <c:order val="1"/>
          <c:tx>
            <c:strRef>
              <c:f>NB!$C$1:$C$2</c:f>
              <c:strCache>
                <c:ptCount val="1"/>
                <c:pt idx="0">
                  <c:v>NB 2004 Orimulsion</c:v>
                </c:pt>
              </c:strCache>
            </c:strRef>
          </c:tx>
          <c:spPr>
            <a:ln>
              <a:solidFill>
                <a:srgbClr val="0070C0"/>
              </a:solidFill>
            </a:ln>
          </c:spPr>
          <c:marker>
            <c:symbol val="square"/>
            <c:size val="7"/>
            <c:spPr>
              <a:noFill/>
            </c:spPr>
          </c:marker>
          <c:xVal>
            <c:strRef>
              <c:f>NB!$A$3:$A$14</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xVal>
          <c:yVal>
            <c:numRef>
              <c:f>NB!$C$3:$C$14</c:f>
              <c:numCache>
                <c:formatCode>0%</c:formatCode>
                <c:ptCount val="12"/>
                <c:pt idx="0">
                  <c:v>0.17</c:v>
                </c:pt>
                <c:pt idx="1">
                  <c:v>1</c:v>
                </c:pt>
                <c:pt idx="2">
                  <c:v>1</c:v>
                </c:pt>
                <c:pt idx="3">
                  <c:v>1</c:v>
                </c:pt>
                <c:pt idx="4">
                  <c:v>1</c:v>
                </c:pt>
                <c:pt idx="5">
                  <c:v>1</c:v>
                </c:pt>
                <c:pt idx="6">
                  <c:v>1</c:v>
                </c:pt>
                <c:pt idx="7">
                  <c:v>1</c:v>
                </c:pt>
                <c:pt idx="8">
                  <c:v>1</c:v>
                </c:pt>
                <c:pt idx="9">
                  <c:v>1</c:v>
                </c:pt>
                <c:pt idx="10">
                  <c:v>1</c:v>
                </c:pt>
                <c:pt idx="11">
                  <c:v>0.39000000000001023</c:v>
                </c:pt>
              </c:numCache>
            </c:numRef>
          </c:yVal>
          <c:smooth val="1"/>
        </c:ser>
        <c:ser>
          <c:idx val="2"/>
          <c:order val="2"/>
          <c:tx>
            <c:strRef>
              <c:f>NB!$C$15:$C$16</c:f>
              <c:strCache>
                <c:ptCount val="1"/>
                <c:pt idx="0">
                  <c:v>NB 2005 Orimulsion</c:v>
                </c:pt>
              </c:strCache>
            </c:strRef>
          </c:tx>
          <c:spPr>
            <a:ln>
              <a:solidFill>
                <a:srgbClr val="FF0000"/>
              </a:solidFill>
            </a:ln>
          </c:spPr>
          <c:marker>
            <c:spPr>
              <a:noFill/>
              <a:ln>
                <a:solidFill>
                  <a:srgbClr val="FF0000"/>
                </a:solidFill>
              </a:ln>
            </c:spPr>
          </c:marker>
          <c:xVal>
            <c:strRef>
              <c:f>NB!$A$17:$A$28</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xVal>
          <c:yVal>
            <c:numRef>
              <c:f>NB!$C$17:$C$28</c:f>
              <c:numCache>
                <c:formatCode>0%</c:formatCode>
                <c:ptCount val="12"/>
                <c:pt idx="0">
                  <c:v>1</c:v>
                </c:pt>
                <c:pt idx="1">
                  <c:v>1</c:v>
                </c:pt>
                <c:pt idx="2">
                  <c:v>1</c:v>
                </c:pt>
                <c:pt idx="3">
                  <c:v>1</c:v>
                </c:pt>
                <c:pt idx="4">
                  <c:v>1</c:v>
                </c:pt>
                <c:pt idx="5">
                  <c:v>1</c:v>
                </c:pt>
                <c:pt idx="6">
                  <c:v>1</c:v>
                </c:pt>
                <c:pt idx="7">
                  <c:v>1</c:v>
                </c:pt>
                <c:pt idx="8">
                  <c:v>1</c:v>
                </c:pt>
                <c:pt idx="9">
                  <c:v>1</c:v>
                </c:pt>
                <c:pt idx="10">
                  <c:v>1</c:v>
                </c:pt>
                <c:pt idx="11">
                  <c:v>1</c:v>
                </c:pt>
              </c:numCache>
            </c:numRef>
          </c:yVal>
          <c:smooth val="1"/>
        </c:ser>
        <c:ser>
          <c:idx val="3"/>
          <c:order val="3"/>
          <c:tx>
            <c:strRef>
              <c:f>NB!$C$29:$C$30</c:f>
              <c:strCache>
                <c:ptCount val="1"/>
                <c:pt idx="0">
                  <c:v>NB 2006 Orimulsion</c:v>
                </c:pt>
              </c:strCache>
            </c:strRef>
          </c:tx>
          <c:spPr>
            <a:ln>
              <a:solidFill>
                <a:srgbClr val="92D050"/>
              </a:solidFill>
            </a:ln>
          </c:spPr>
          <c:marker>
            <c:spPr>
              <a:ln>
                <a:solidFill>
                  <a:srgbClr val="92D050"/>
                </a:solidFill>
              </a:ln>
            </c:spPr>
          </c:marker>
          <c:xVal>
            <c:strRef>
              <c:f>NB!$A$31:$A$42</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xVal>
          <c:yVal>
            <c:numRef>
              <c:f>NB!$C$31:$C$42</c:f>
              <c:numCache>
                <c:formatCode>0%</c:formatCode>
                <c:ptCount val="12"/>
                <c:pt idx="0">
                  <c:v>0.99</c:v>
                </c:pt>
                <c:pt idx="1">
                  <c:v>0.99</c:v>
                </c:pt>
                <c:pt idx="2">
                  <c:v>1</c:v>
                </c:pt>
                <c:pt idx="3">
                  <c:v>1</c:v>
                </c:pt>
                <c:pt idx="4">
                  <c:v>1</c:v>
                </c:pt>
                <c:pt idx="5">
                  <c:v>1</c:v>
                </c:pt>
                <c:pt idx="6">
                  <c:v>1</c:v>
                </c:pt>
                <c:pt idx="7">
                  <c:v>1</c:v>
                </c:pt>
                <c:pt idx="8">
                  <c:v>1</c:v>
                </c:pt>
                <c:pt idx="9">
                  <c:v>1</c:v>
                </c:pt>
                <c:pt idx="10">
                  <c:v>1</c:v>
                </c:pt>
                <c:pt idx="11">
                  <c:v>1</c:v>
                </c:pt>
              </c:numCache>
            </c:numRef>
          </c:yVal>
          <c:smooth val="1"/>
        </c:ser>
        <c:ser>
          <c:idx val="4"/>
          <c:order val="4"/>
          <c:tx>
            <c:strRef>
              <c:f>NB!$C$43:$C$44</c:f>
              <c:strCache>
                <c:ptCount val="1"/>
                <c:pt idx="0">
                  <c:v>NB 2007 Orimulsion</c:v>
                </c:pt>
              </c:strCache>
            </c:strRef>
          </c:tx>
          <c:spPr>
            <a:ln>
              <a:solidFill>
                <a:srgbClr val="FFC000"/>
              </a:solidFill>
            </a:ln>
          </c:spPr>
          <c:marker>
            <c:spPr>
              <a:ln>
                <a:solidFill>
                  <a:srgbClr val="FFC000"/>
                </a:solidFill>
              </a:ln>
            </c:spPr>
          </c:marker>
          <c:xVal>
            <c:strRef>
              <c:f>NB!$A$45:$A$56</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xVal>
          <c:yVal>
            <c:numRef>
              <c:f>NB!$C$45:$C$56</c:f>
              <c:numCache>
                <c:formatCode>0%</c:formatCode>
                <c:ptCount val="12"/>
                <c:pt idx="0">
                  <c:v>0.97000000000000064</c:v>
                </c:pt>
                <c:pt idx="1">
                  <c:v>0.99</c:v>
                </c:pt>
                <c:pt idx="2">
                  <c:v>1</c:v>
                </c:pt>
                <c:pt idx="3">
                  <c:v>1</c:v>
                </c:pt>
                <c:pt idx="4">
                  <c:v>1</c:v>
                </c:pt>
                <c:pt idx="5">
                  <c:v>1</c:v>
                </c:pt>
                <c:pt idx="6">
                  <c:v>1</c:v>
                </c:pt>
                <c:pt idx="7">
                  <c:v>1</c:v>
                </c:pt>
                <c:pt idx="8">
                  <c:v>1</c:v>
                </c:pt>
                <c:pt idx="9">
                  <c:v>1</c:v>
                </c:pt>
                <c:pt idx="10">
                  <c:v>1</c:v>
                </c:pt>
                <c:pt idx="11">
                  <c:v>0.99</c:v>
                </c:pt>
              </c:numCache>
            </c:numRef>
          </c:yVal>
          <c:smooth val="1"/>
        </c:ser>
        <c:ser>
          <c:idx val="1"/>
          <c:order val="0"/>
          <c:tx>
            <c:strRef>
              <c:f>NB!$H$2</c:f>
              <c:strCache>
                <c:ptCount val="1"/>
                <c:pt idx="0">
                  <c:v>Predicted Orimulsion </c:v>
                </c:pt>
              </c:strCache>
            </c:strRef>
          </c:tx>
          <c:marker>
            <c:symbol val="diamond"/>
            <c:size val="7"/>
            <c:spPr>
              <a:noFill/>
            </c:spPr>
          </c:marker>
          <c:xVal>
            <c:strRef>
              <c:f>NB!$F$3:$F$14</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xVal>
          <c:yVal>
            <c:numRef>
              <c:f>NB!$H$3:$H$14</c:f>
              <c:numCache>
                <c:formatCode>0%</c:formatCode>
                <c:ptCount val="12"/>
                <c:pt idx="0">
                  <c:v>0.90200000000000002</c:v>
                </c:pt>
                <c:pt idx="1">
                  <c:v>0.99299999999999999</c:v>
                </c:pt>
                <c:pt idx="2">
                  <c:v>1</c:v>
                </c:pt>
                <c:pt idx="3">
                  <c:v>1</c:v>
                </c:pt>
                <c:pt idx="4">
                  <c:v>1</c:v>
                </c:pt>
                <c:pt idx="5">
                  <c:v>1</c:v>
                </c:pt>
                <c:pt idx="6">
                  <c:v>1</c:v>
                </c:pt>
                <c:pt idx="7">
                  <c:v>1</c:v>
                </c:pt>
                <c:pt idx="8">
                  <c:v>1</c:v>
                </c:pt>
                <c:pt idx="9">
                  <c:v>1</c:v>
                </c:pt>
                <c:pt idx="10">
                  <c:v>1</c:v>
                </c:pt>
                <c:pt idx="11">
                  <c:v>0.93500000000000005</c:v>
                </c:pt>
              </c:numCache>
            </c:numRef>
          </c:yVal>
          <c:smooth val="1"/>
        </c:ser>
        <c:axId val="71344512"/>
        <c:axId val="71346816"/>
      </c:scatterChart>
      <c:valAx>
        <c:axId val="71344512"/>
        <c:scaling>
          <c:orientation val="minMax"/>
          <c:max val="12"/>
          <c:min val="1"/>
        </c:scaling>
        <c:axPos val="b"/>
        <c:title>
          <c:tx>
            <c:rich>
              <a:bodyPr/>
              <a:lstStyle/>
              <a:p>
                <a:pPr>
                  <a:defRPr/>
                </a:pPr>
                <a:r>
                  <a:rPr lang="en-US"/>
                  <a:t>Month</a:t>
                </a:r>
              </a:p>
            </c:rich>
          </c:tx>
        </c:title>
        <c:majorTickMark val="none"/>
        <c:tickLblPos val="nextTo"/>
        <c:crossAx val="71346816"/>
        <c:crosses val="autoZero"/>
        <c:crossBetween val="midCat"/>
        <c:majorUnit val="1"/>
      </c:valAx>
      <c:valAx>
        <c:axId val="71346816"/>
        <c:scaling>
          <c:orientation val="minMax"/>
          <c:max val="1"/>
        </c:scaling>
        <c:axPos val="l"/>
        <c:majorGridlines/>
        <c:title>
          <c:tx>
            <c:rich>
              <a:bodyPr/>
              <a:lstStyle/>
              <a:p>
                <a:pPr>
                  <a:defRPr/>
                </a:pPr>
                <a:r>
                  <a:rPr lang="en-US"/>
                  <a:t>% On margin</a:t>
                </a:r>
              </a:p>
            </c:rich>
          </c:tx>
        </c:title>
        <c:numFmt formatCode="0%" sourceLinked="1"/>
        <c:majorTickMark val="none"/>
        <c:tickLblPos val="nextTo"/>
        <c:crossAx val="71344512"/>
        <c:crosses val="autoZero"/>
        <c:crossBetween val="midCat"/>
        <c:majorUnit val="0.1"/>
      </c:valAx>
    </c:plotArea>
    <c:legend>
      <c:legendPos val="r"/>
      <c:layout>
        <c:manualLayout>
          <c:xMode val="edge"/>
          <c:yMode val="edge"/>
          <c:x val="0.76505055817495671"/>
          <c:y val="5.1294554469987465E-2"/>
          <c:w val="0.22087780426314574"/>
          <c:h val="0.67357369883616414"/>
        </c:manualLayout>
      </c:layout>
    </c:legend>
    <c:plotVisOnly val="1"/>
  </c:chart>
  <c:spPr>
    <a:solidFill>
      <a:schemeClr val="lt1"/>
    </a:solidFill>
    <a:ln w="25400" cap="flat" cmpd="sng" algn="ctr">
      <a:solidFill>
        <a:schemeClr val="tx1">
          <a:lumMod val="50000"/>
          <a:lumOff val="50000"/>
        </a:schemeClr>
      </a:solidFill>
      <a:prstDash val="solid"/>
    </a:ln>
    <a:effectLst/>
  </c:spPr>
  <c:txPr>
    <a:bodyPr/>
    <a:lstStyle/>
    <a:p>
      <a:pPr>
        <a:defRPr sz="800">
          <a:solidFill>
            <a:schemeClr val="dk1"/>
          </a:solidFill>
          <a:latin typeface="+mn-lt"/>
          <a:ea typeface="+mn-ea"/>
          <a:cs typeface="+mn-cs"/>
        </a:defRPr>
      </a:pPr>
      <a:endParaRPr lang="en-US"/>
    </a:p>
  </c:txPr>
  <c:externalData r:id="rId1"/>
</c:chartSpace>
</file>

<file path=word/charts/chart48.xml><?xml version="1.0" encoding="utf-8"?>
<c:chartSpace xmlns:c="http://schemas.openxmlformats.org/drawingml/2006/chart" xmlns:a="http://schemas.openxmlformats.org/drawingml/2006/main" xmlns:r="http://schemas.openxmlformats.org/officeDocument/2006/relationships">
  <c:date1904 val="1"/>
  <c:lang val="en-US"/>
  <c:chart>
    <c:autoTitleDeleted val="1"/>
    <c:plotArea>
      <c:layout>
        <c:manualLayout>
          <c:layoutTarget val="inner"/>
          <c:xMode val="edge"/>
          <c:yMode val="edge"/>
          <c:x val="0.14946474822797046"/>
          <c:y val="5.3726386444986923E-2"/>
          <c:w val="0.55875639453963921"/>
          <c:h val="0.68648126118807562"/>
        </c:manualLayout>
      </c:layout>
      <c:scatterChart>
        <c:scatterStyle val="smoothMarker"/>
        <c:ser>
          <c:idx val="0"/>
          <c:order val="1"/>
          <c:tx>
            <c:strRef>
              <c:f>NB!$D$1:$D$2</c:f>
              <c:strCache>
                <c:ptCount val="1"/>
                <c:pt idx="0">
                  <c:v>NB 2004 US Imports</c:v>
                </c:pt>
              </c:strCache>
            </c:strRef>
          </c:tx>
          <c:spPr>
            <a:ln>
              <a:solidFill>
                <a:srgbClr val="0070C0"/>
              </a:solidFill>
            </a:ln>
          </c:spPr>
          <c:marker>
            <c:symbol val="square"/>
            <c:size val="7"/>
            <c:spPr>
              <a:noFill/>
            </c:spPr>
          </c:marker>
          <c:xVal>
            <c:strRef>
              <c:f>NB!$A$3:$A$14</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xVal>
          <c:yVal>
            <c:numRef>
              <c:f>NB!$D$3:$D$14</c:f>
              <c:numCache>
                <c:formatCode>0%</c:formatCode>
                <c:ptCount val="12"/>
                <c:pt idx="0">
                  <c:v>0.83000000000000063</c:v>
                </c:pt>
                <c:pt idx="1">
                  <c:v>0</c:v>
                </c:pt>
                <c:pt idx="2">
                  <c:v>0</c:v>
                </c:pt>
                <c:pt idx="3">
                  <c:v>0</c:v>
                </c:pt>
                <c:pt idx="4">
                  <c:v>0</c:v>
                </c:pt>
                <c:pt idx="5">
                  <c:v>0</c:v>
                </c:pt>
                <c:pt idx="6">
                  <c:v>0</c:v>
                </c:pt>
                <c:pt idx="7">
                  <c:v>0</c:v>
                </c:pt>
                <c:pt idx="8">
                  <c:v>0</c:v>
                </c:pt>
                <c:pt idx="9">
                  <c:v>0</c:v>
                </c:pt>
                <c:pt idx="10">
                  <c:v>0</c:v>
                </c:pt>
                <c:pt idx="11">
                  <c:v>0.61000000000000065</c:v>
                </c:pt>
              </c:numCache>
            </c:numRef>
          </c:yVal>
          <c:smooth val="1"/>
        </c:ser>
        <c:ser>
          <c:idx val="1"/>
          <c:order val="2"/>
          <c:tx>
            <c:strRef>
              <c:f>NB!$D$15:$D$16</c:f>
              <c:strCache>
                <c:ptCount val="1"/>
                <c:pt idx="0">
                  <c:v>NB 2005 US Imports</c:v>
                </c:pt>
              </c:strCache>
            </c:strRef>
          </c:tx>
          <c:spPr>
            <a:ln>
              <a:solidFill>
                <a:srgbClr val="FF0000"/>
              </a:solidFill>
            </a:ln>
          </c:spPr>
          <c:marker>
            <c:symbol val="triangle"/>
            <c:size val="7"/>
            <c:spPr>
              <a:noFill/>
              <a:ln>
                <a:solidFill>
                  <a:srgbClr val="FF0000"/>
                </a:solidFill>
              </a:ln>
            </c:spPr>
          </c:marker>
          <c:xVal>
            <c:strRef>
              <c:f>NB!$A$17:$A$28</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xVal>
          <c:yVal>
            <c:numRef>
              <c:f>NB!$D$17:$D$28</c:f>
              <c:numCache>
                <c:formatCode>0%</c:formatCode>
                <c:ptCount val="12"/>
                <c:pt idx="0">
                  <c:v>0</c:v>
                </c:pt>
                <c:pt idx="1">
                  <c:v>0</c:v>
                </c:pt>
                <c:pt idx="2">
                  <c:v>0</c:v>
                </c:pt>
                <c:pt idx="3">
                  <c:v>0</c:v>
                </c:pt>
                <c:pt idx="4">
                  <c:v>0</c:v>
                </c:pt>
                <c:pt idx="5">
                  <c:v>0</c:v>
                </c:pt>
                <c:pt idx="6">
                  <c:v>0</c:v>
                </c:pt>
                <c:pt idx="7">
                  <c:v>0</c:v>
                </c:pt>
                <c:pt idx="8">
                  <c:v>0</c:v>
                </c:pt>
                <c:pt idx="9">
                  <c:v>0</c:v>
                </c:pt>
                <c:pt idx="10">
                  <c:v>0</c:v>
                </c:pt>
                <c:pt idx="11">
                  <c:v>0</c:v>
                </c:pt>
              </c:numCache>
            </c:numRef>
          </c:yVal>
          <c:smooth val="1"/>
        </c:ser>
        <c:ser>
          <c:idx val="3"/>
          <c:order val="3"/>
          <c:tx>
            <c:strRef>
              <c:f>NB!$D$29:$D$30</c:f>
              <c:strCache>
                <c:ptCount val="1"/>
                <c:pt idx="0">
                  <c:v>NB 2006 US Imports</c:v>
                </c:pt>
              </c:strCache>
            </c:strRef>
          </c:tx>
          <c:spPr>
            <a:ln>
              <a:solidFill>
                <a:srgbClr val="92D050"/>
              </a:solidFill>
            </a:ln>
          </c:spPr>
          <c:marker>
            <c:spPr>
              <a:ln>
                <a:solidFill>
                  <a:srgbClr val="92D050"/>
                </a:solidFill>
              </a:ln>
            </c:spPr>
          </c:marker>
          <c:xVal>
            <c:strRef>
              <c:f>NB!$A$31:$A$42</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xVal>
          <c:yVal>
            <c:numRef>
              <c:f>NB!$D$31:$D$42</c:f>
              <c:numCache>
                <c:formatCode>0%</c:formatCode>
                <c:ptCount val="12"/>
                <c:pt idx="0">
                  <c:v>0</c:v>
                </c:pt>
                <c:pt idx="1">
                  <c:v>0</c:v>
                </c:pt>
                <c:pt idx="2">
                  <c:v>0</c:v>
                </c:pt>
                <c:pt idx="3">
                  <c:v>0</c:v>
                </c:pt>
                <c:pt idx="4">
                  <c:v>0</c:v>
                </c:pt>
                <c:pt idx="5">
                  <c:v>0</c:v>
                </c:pt>
                <c:pt idx="6">
                  <c:v>0</c:v>
                </c:pt>
                <c:pt idx="7">
                  <c:v>0</c:v>
                </c:pt>
                <c:pt idx="8">
                  <c:v>0</c:v>
                </c:pt>
                <c:pt idx="9">
                  <c:v>0</c:v>
                </c:pt>
                <c:pt idx="10">
                  <c:v>0</c:v>
                </c:pt>
                <c:pt idx="11">
                  <c:v>0</c:v>
                </c:pt>
              </c:numCache>
            </c:numRef>
          </c:yVal>
          <c:smooth val="1"/>
        </c:ser>
        <c:ser>
          <c:idx val="4"/>
          <c:order val="4"/>
          <c:tx>
            <c:strRef>
              <c:f>NB!$D$43:$D$44</c:f>
              <c:strCache>
                <c:ptCount val="1"/>
                <c:pt idx="0">
                  <c:v>NB 2007 US Imports</c:v>
                </c:pt>
              </c:strCache>
            </c:strRef>
          </c:tx>
          <c:spPr>
            <a:ln>
              <a:solidFill>
                <a:srgbClr val="FFC000"/>
              </a:solidFill>
            </a:ln>
          </c:spPr>
          <c:marker>
            <c:spPr>
              <a:ln>
                <a:solidFill>
                  <a:srgbClr val="FFC000"/>
                </a:solidFill>
              </a:ln>
            </c:spPr>
          </c:marker>
          <c:xVal>
            <c:strRef>
              <c:f>NB!$A$45:$A$56</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xVal>
          <c:yVal>
            <c:numRef>
              <c:f>NB!$D$45:$D$56</c:f>
              <c:numCache>
                <c:formatCode>0%</c:formatCode>
                <c:ptCount val="12"/>
                <c:pt idx="0">
                  <c:v>0</c:v>
                </c:pt>
                <c:pt idx="1">
                  <c:v>0</c:v>
                </c:pt>
                <c:pt idx="2">
                  <c:v>0</c:v>
                </c:pt>
                <c:pt idx="3">
                  <c:v>0</c:v>
                </c:pt>
                <c:pt idx="4">
                  <c:v>0</c:v>
                </c:pt>
                <c:pt idx="5">
                  <c:v>0</c:v>
                </c:pt>
                <c:pt idx="6">
                  <c:v>0</c:v>
                </c:pt>
                <c:pt idx="7">
                  <c:v>0</c:v>
                </c:pt>
                <c:pt idx="8">
                  <c:v>0</c:v>
                </c:pt>
                <c:pt idx="9">
                  <c:v>0</c:v>
                </c:pt>
                <c:pt idx="10">
                  <c:v>0</c:v>
                </c:pt>
                <c:pt idx="11">
                  <c:v>0</c:v>
                </c:pt>
              </c:numCache>
            </c:numRef>
          </c:yVal>
          <c:smooth val="1"/>
        </c:ser>
        <c:ser>
          <c:idx val="2"/>
          <c:order val="0"/>
          <c:tx>
            <c:strRef>
              <c:f>NB!$I$2</c:f>
              <c:strCache>
                <c:ptCount val="1"/>
                <c:pt idx="0">
                  <c:v>Predicted US Imports </c:v>
                </c:pt>
              </c:strCache>
            </c:strRef>
          </c:tx>
          <c:spPr>
            <a:ln>
              <a:solidFill>
                <a:srgbClr val="A50021"/>
              </a:solidFill>
            </a:ln>
          </c:spPr>
          <c:marker>
            <c:symbol val="diamond"/>
            <c:size val="7"/>
            <c:spPr>
              <a:noFill/>
              <a:ln>
                <a:solidFill>
                  <a:srgbClr val="A50021"/>
                </a:solidFill>
              </a:ln>
            </c:spPr>
          </c:marker>
          <c:xVal>
            <c:strRef>
              <c:f>NB!$F$3:$F$14</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xVal>
          <c:yVal>
            <c:numRef>
              <c:f>NB!$I$3:$I$14</c:f>
              <c:numCache>
                <c:formatCode>0%</c:formatCode>
                <c:ptCount val="12"/>
                <c:pt idx="0">
                  <c:v>8.3000000000000046E-2</c:v>
                </c:pt>
                <c:pt idx="1">
                  <c:v>0</c:v>
                </c:pt>
                <c:pt idx="2">
                  <c:v>0</c:v>
                </c:pt>
                <c:pt idx="3">
                  <c:v>0</c:v>
                </c:pt>
                <c:pt idx="4">
                  <c:v>0</c:v>
                </c:pt>
                <c:pt idx="5">
                  <c:v>0</c:v>
                </c:pt>
                <c:pt idx="6">
                  <c:v>0</c:v>
                </c:pt>
                <c:pt idx="7">
                  <c:v>0</c:v>
                </c:pt>
                <c:pt idx="8">
                  <c:v>0</c:v>
                </c:pt>
                <c:pt idx="9">
                  <c:v>0</c:v>
                </c:pt>
                <c:pt idx="10">
                  <c:v>0</c:v>
                </c:pt>
                <c:pt idx="11">
                  <c:v>6.1000000000000013E-2</c:v>
                </c:pt>
              </c:numCache>
            </c:numRef>
          </c:yVal>
          <c:smooth val="1"/>
        </c:ser>
        <c:axId val="71394432"/>
        <c:axId val="71396736"/>
      </c:scatterChart>
      <c:valAx>
        <c:axId val="71394432"/>
        <c:scaling>
          <c:orientation val="minMax"/>
          <c:max val="12"/>
          <c:min val="1"/>
        </c:scaling>
        <c:axPos val="b"/>
        <c:title>
          <c:tx>
            <c:rich>
              <a:bodyPr/>
              <a:lstStyle/>
              <a:p>
                <a:pPr>
                  <a:defRPr/>
                </a:pPr>
                <a:r>
                  <a:rPr lang="en-US"/>
                  <a:t>Month</a:t>
                </a:r>
              </a:p>
            </c:rich>
          </c:tx>
        </c:title>
        <c:majorTickMark val="none"/>
        <c:tickLblPos val="nextTo"/>
        <c:crossAx val="71396736"/>
        <c:crosses val="autoZero"/>
        <c:crossBetween val="midCat"/>
        <c:majorUnit val="1"/>
      </c:valAx>
      <c:valAx>
        <c:axId val="71396736"/>
        <c:scaling>
          <c:orientation val="minMax"/>
          <c:max val="1"/>
          <c:min val="0"/>
        </c:scaling>
        <c:axPos val="l"/>
        <c:majorGridlines/>
        <c:title>
          <c:tx>
            <c:rich>
              <a:bodyPr/>
              <a:lstStyle/>
              <a:p>
                <a:pPr>
                  <a:defRPr/>
                </a:pPr>
                <a:r>
                  <a:rPr lang="en-US"/>
                  <a:t>% On margin</a:t>
                </a:r>
              </a:p>
            </c:rich>
          </c:tx>
        </c:title>
        <c:numFmt formatCode="0%" sourceLinked="1"/>
        <c:majorTickMark val="none"/>
        <c:tickLblPos val="nextTo"/>
        <c:crossAx val="71394432"/>
        <c:crosses val="autoZero"/>
        <c:crossBetween val="midCat"/>
      </c:valAx>
    </c:plotArea>
    <c:legend>
      <c:legendPos val="r"/>
      <c:layout>
        <c:manualLayout>
          <c:xMode val="edge"/>
          <c:yMode val="edge"/>
          <c:x val="0.74609082781060265"/>
          <c:y val="6.1232636143347938E-2"/>
          <c:w val="0.23987409093841885"/>
          <c:h val="0.69202224012229629"/>
        </c:manualLayout>
      </c:layout>
    </c:legend>
    <c:plotVisOnly val="1"/>
  </c:chart>
  <c:spPr>
    <a:solidFill>
      <a:schemeClr val="lt1"/>
    </a:solidFill>
    <a:ln w="25400" cap="flat" cmpd="sng" algn="ctr">
      <a:solidFill>
        <a:schemeClr val="tx1">
          <a:lumMod val="50000"/>
          <a:lumOff val="50000"/>
        </a:schemeClr>
      </a:solidFill>
      <a:prstDash val="solid"/>
    </a:ln>
    <a:effectLst/>
  </c:spPr>
  <c:txPr>
    <a:bodyPr/>
    <a:lstStyle/>
    <a:p>
      <a:pPr>
        <a:defRPr sz="800">
          <a:solidFill>
            <a:schemeClr val="dk1"/>
          </a:solidFill>
          <a:latin typeface="+mn-lt"/>
          <a:ea typeface="+mn-ea"/>
          <a:cs typeface="+mn-cs"/>
        </a:defRPr>
      </a:pPr>
      <a:endParaRPr lang="en-US"/>
    </a:p>
  </c:txPr>
  <c:externalData r:id="rId1"/>
</c:chartSpace>
</file>

<file path=word/charts/chart49.xml><?xml version="1.0" encoding="utf-8"?>
<c:chartSpace xmlns:c="http://schemas.openxmlformats.org/drawingml/2006/chart" xmlns:a="http://schemas.openxmlformats.org/drawingml/2006/main" xmlns:r="http://schemas.openxmlformats.org/officeDocument/2006/relationships">
  <c:date1904 val="1"/>
  <c:lang val="en-US"/>
  <c:chart>
    <c:autoTitleDeleted val="1"/>
    <c:plotArea>
      <c:layout>
        <c:manualLayout>
          <c:layoutTarget val="inner"/>
          <c:xMode val="edge"/>
          <c:yMode val="edge"/>
          <c:x val="0.14939661221324985"/>
          <c:y val="5.4970039803982032E-2"/>
          <c:w val="0.56498331313812333"/>
          <c:h val="0.73630905511813594"/>
        </c:manualLayout>
      </c:layout>
      <c:scatterChart>
        <c:scatterStyle val="smoothMarker"/>
        <c:ser>
          <c:idx val="1"/>
          <c:order val="1"/>
          <c:tx>
            <c:strRef>
              <c:f>PQ!$B$1:$B$2</c:f>
              <c:strCache>
                <c:ptCount val="1"/>
                <c:pt idx="0">
                  <c:v>PQ 2004 Wood &amp; Wood Waste</c:v>
                </c:pt>
              </c:strCache>
            </c:strRef>
          </c:tx>
          <c:spPr>
            <a:ln>
              <a:solidFill>
                <a:schemeClr val="accent1"/>
              </a:solidFill>
            </a:ln>
          </c:spPr>
          <c:marker>
            <c:spPr>
              <a:noFill/>
              <a:ln>
                <a:solidFill>
                  <a:schemeClr val="accent1"/>
                </a:solidFill>
              </a:ln>
            </c:spPr>
          </c:marker>
          <c:xVal>
            <c:strRef>
              <c:f>PQ!$A$3:$A$14</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xVal>
          <c:yVal>
            <c:numRef>
              <c:f>PQ!$B$3:$B$14</c:f>
              <c:numCache>
                <c:formatCode>0%</c:formatCode>
                <c:ptCount val="12"/>
                <c:pt idx="0">
                  <c:v>0.37000000000000038</c:v>
                </c:pt>
                <c:pt idx="1">
                  <c:v>1</c:v>
                </c:pt>
                <c:pt idx="2">
                  <c:v>0.14000000000000001</c:v>
                </c:pt>
                <c:pt idx="3">
                  <c:v>1</c:v>
                </c:pt>
                <c:pt idx="4">
                  <c:v>0</c:v>
                </c:pt>
                <c:pt idx="5">
                  <c:v>1</c:v>
                </c:pt>
                <c:pt idx="6">
                  <c:v>1</c:v>
                </c:pt>
                <c:pt idx="7">
                  <c:v>1</c:v>
                </c:pt>
                <c:pt idx="8">
                  <c:v>0</c:v>
                </c:pt>
                <c:pt idx="9">
                  <c:v>1</c:v>
                </c:pt>
                <c:pt idx="10">
                  <c:v>1</c:v>
                </c:pt>
                <c:pt idx="11">
                  <c:v>0</c:v>
                </c:pt>
              </c:numCache>
            </c:numRef>
          </c:yVal>
          <c:smooth val="1"/>
        </c:ser>
        <c:ser>
          <c:idx val="2"/>
          <c:order val="2"/>
          <c:tx>
            <c:strRef>
              <c:f>PQ!$B$15:$B$16</c:f>
              <c:strCache>
                <c:ptCount val="1"/>
                <c:pt idx="0">
                  <c:v>PQ 2005 Wood &amp; Wood Waste</c:v>
                </c:pt>
              </c:strCache>
            </c:strRef>
          </c:tx>
          <c:spPr>
            <a:ln>
              <a:solidFill>
                <a:srgbClr val="FF0000"/>
              </a:solidFill>
            </a:ln>
          </c:spPr>
          <c:marker>
            <c:spPr>
              <a:noFill/>
              <a:ln>
                <a:solidFill>
                  <a:srgbClr val="FF0000"/>
                </a:solidFill>
              </a:ln>
            </c:spPr>
          </c:marker>
          <c:xVal>
            <c:strRef>
              <c:f>PQ!$A$17:$A$28</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xVal>
          <c:yVal>
            <c:numRef>
              <c:f>PQ!$B$17:$B$28</c:f>
              <c:numCache>
                <c:formatCode>0%</c:formatCode>
                <c:ptCount val="12"/>
                <c:pt idx="0">
                  <c:v>0.76000000000001955</c:v>
                </c:pt>
                <c:pt idx="1">
                  <c:v>1</c:v>
                </c:pt>
                <c:pt idx="2">
                  <c:v>0.13</c:v>
                </c:pt>
                <c:pt idx="3">
                  <c:v>1</c:v>
                </c:pt>
                <c:pt idx="4">
                  <c:v>0.52</c:v>
                </c:pt>
                <c:pt idx="5">
                  <c:v>1</c:v>
                </c:pt>
                <c:pt idx="6">
                  <c:v>1</c:v>
                </c:pt>
                <c:pt idx="7">
                  <c:v>1</c:v>
                </c:pt>
                <c:pt idx="8">
                  <c:v>0</c:v>
                </c:pt>
                <c:pt idx="9">
                  <c:v>1</c:v>
                </c:pt>
                <c:pt idx="10">
                  <c:v>1</c:v>
                </c:pt>
                <c:pt idx="11">
                  <c:v>0</c:v>
                </c:pt>
              </c:numCache>
            </c:numRef>
          </c:yVal>
          <c:smooth val="1"/>
        </c:ser>
        <c:ser>
          <c:idx val="3"/>
          <c:order val="3"/>
          <c:tx>
            <c:strRef>
              <c:f>PQ!$B$29:$B$30</c:f>
              <c:strCache>
                <c:ptCount val="1"/>
                <c:pt idx="0">
                  <c:v>PQ 2006 Wood &amp; Wood Waste</c:v>
                </c:pt>
              </c:strCache>
            </c:strRef>
          </c:tx>
          <c:spPr>
            <a:ln>
              <a:solidFill>
                <a:srgbClr val="92D050"/>
              </a:solidFill>
            </a:ln>
          </c:spPr>
          <c:marker>
            <c:spPr>
              <a:ln>
                <a:solidFill>
                  <a:srgbClr val="92D050"/>
                </a:solidFill>
              </a:ln>
            </c:spPr>
          </c:marker>
          <c:xVal>
            <c:strRef>
              <c:f>PQ!$A$31:$A$42</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xVal>
          <c:yVal>
            <c:numRef>
              <c:f>PQ!$B$31:$B$42</c:f>
              <c:numCache>
                <c:formatCode>0%</c:formatCode>
                <c:ptCount val="12"/>
                <c:pt idx="0">
                  <c:v>0.30000000000000032</c:v>
                </c:pt>
                <c:pt idx="1">
                  <c:v>1</c:v>
                </c:pt>
                <c:pt idx="2">
                  <c:v>0.85000000000000064</c:v>
                </c:pt>
                <c:pt idx="3">
                  <c:v>1</c:v>
                </c:pt>
                <c:pt idx="4">
                  <c:v>0.88</c:v>
                </c:pt>
                <c:pt idx="5">
                  <c:v>1</c:v>
                </c:pt>
                <c:pt idx="6">
                  <c:v>1</c:v>
                </c:pt>
                <c:pt idx="7">
                  <c:v>1</c:v>
                </c:pt>
                <c:pt idx="8">
                  <c:v>0</c:v>
                </c:pt>
                <c:pt idx="9">
                  <c:v>1</c:v>
                </c:pt>
                <c:pt idx="10">
                  <c:v>1</c:v>
                </c:pt>
                <c:pt idx="11">
                  <c:v>0.64000000000002011</c:v>
                </c:pt>
              </c:numCache>
            </c:numRef>
          </c:yVal>
          <c:smooth val="1"/>
        </c:ser>
        <c:ser>
          <c:idx val="4"/>
          <c:order val="4"/>
          <c:tx>
            <c:strRef>
              <c:f>PQ!$B$43:$B$44</c:f>
              <c:strCache>
                <c:ptCount val="1"/>
                <c:pt idx="0">
                  <c:v>PQ 2007 Wood &amp; Wood Waste</c:v>
                </c:pt>
              </c:strCache>
            </c:strRef>
          </c:tx>
          <c:spPr>
            <a:ln>
              <a:solidFill>
                <a:srgbClr val="FFC000"/>
              </a:solidFill>
            </a:ln>
          </c:spPr>
          <c:marker>
            <c:spPr>
              <a:ln>
                <a:solidFill>
                  <a:srgbClr val="FFC000"/>
                </a:solidFill>
              </a:ln>
            </c:spPr>
          </c:marker>
          <c:xVal>
            <c:strRef>
              <c:f>PQ!$A$45:$A$56</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xVal>
          <c:yVal>
            <c:numRef>
              <c:f>PQ!$B$45:$B$56</c:f>
              <c:numCache>
                <c:formatCode>0%</c:formatCode>
                <c:ptCount val="12"/>
                <c:pt idx="0">
                  <c:v>0.22</c:v>
                </c:pt>
                <c:pt idx="1">
                  <c:v>1</c:v>
                </c:pt>
                <c:pt idx="2">
                  <c:v>0.14000000000000001</c:v>
                </c:pt>
                <c:pt idx="3">
                  <c:v>1</c:v>
                </c:pt>
                <c:pt idx="4">
                  <c:v>0.36000000000000032</c:v>
                </c:pt>
                <c:pt idx="5">
                  <c:v>1</c:v>
                </c:pt>
                <c:pt idx="6">
                  <c:v>1</c:v>
                </c:pt>
                <c:pt idx="7">
                  <c:v>1</c:v>
                </c:pt>
                <c:pt idx="8">
                  <c:v>0</c:v>
                </c:pt>
                <c:pt idx="9">
                  <c:v>1</c:v>
                </c:pt>
                <c:pt idx="10">
                  <c:v>1</c:v>
                </c:pt>
                <c:pt idx="11">
                  <c:v>0.56000000000000005</c:v>
                </c:pt>
              </c:numCache>
            </c:numRef>
          </c:yVal>
          <c:smooth val="1"/>
        </c:ser>
        <c:ser>
          <c:idx val="0"/>
          <c:order val="0"/>
          <c:tx>
            <c:strRef>
              <c:f>PQ!$I$2</c:f>
              <c:strCache>
                <c:ptCount val="1"/>
                <c:pt idx="0">
                  <c:v>Predicted Wood &amp; Wood Waste</c:v>
                </c:pt>
              </c:strCache>
            </c:strRef>
          </c:tx>
          <c:spPr>
            <a:ln>
              <a:solidFill>
                <a:srgbClr val="A50021"/>
              </a:solidFill>
            </a:ln>
          </c:spPr>
          <c:marker>
            <c:spPr>
              <a:noFill/>
              <a:ln>
                <a:solidFill>
                  <a:srgbClr val="A50021"/>
                </a:solidFill>
              </a:ln>
            </c:spPr>
          </c:marker>
          <c:xVal>
            <c:strRef>
              <c:f>PQ!$H$3:$H$14</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xVal>
          <c:yVal>
            <c:numRef>
              <c:f>PQ!$I$3:$I$14</c:f>
              <c:numCache>
                <c:formatCode>0%</c:formatCode>
                <c:ptCount val="12"/>
                <c:pt idx="0">
                  <c:v>0.36700000000000038</c:v>
                </c:pt>
                <c:pt idx="1">
                  <c:v>1</c:v>
                </c:pt>
                <c:pt idx="2">
                  <c:v>0.35100000000000031</c:v>
                </c:pt>
                <c:pt idx="3">
                  <c:v>1</c:v>
                </c:pt>
                <c:pt idx="4">
                  <c:v>0.51200000000000001</c:v>
                </c:pt>
                <c:pt idx="5">
                  <c:v>1</c:v>
                </c:pt>
                <c:pt idx="6">
                  <c:v>1</c:v>
                </c:pt>
                <c:pt idx="7">
                  <c:v>1</c:v>
                </c:pt>
                <c:pt idx="8">
                  <c:v>0</c:v>
                </c:pt>
                <c:pt idx="9">
                  <c:v>1</c:v>
                </c:pt>
                <c:pt idx="10">
                  <c:v>1</c:v>
                </c:pt>
                <c:pt idx="11">
                  <c:v>0.41600000000000031</c:v>
                </c:pt>
              </c:numCache>
            </c:numRef>
          </c:yVal>
          <c:smooth val="1"/>
        </c:ser>
        <c:axId val="71432064"/>
        <c:axId val="71442816"/>
      </c:scatterChart>
      <c:valAx>
        <c:axId val="71432064"/>
        <c:scaling>
          <c:orientation val="minMax"/>
          <c:max val="12"/>
          <c:min val="1"/>
        </c:scaling>
        <c:axPos val="b"/>
        <c:title>
          <c:tx>
            <c:rich>
              <a:bodyPr/>
              <a:lstStyle/>
              <a:p>
                <a:pPr>
                  <a:defRPr/>
                </a:pPr>
                <a:r>
                  <a:rPr lang="en-US"/>
                  <a:t>Month</a:t>
                </a:r>
              </a:p>
            </c:rich>
          </c:tx>
        </c:title>
        <c:majorTickMark val="none"/>
        <c:tickLblPos val="nextTo"/>
        <c:crossAx val="71442816"/>
        <c:crosses val="autoZero"/>
        <c:crossBetween val="midCat"/>
        <c:majorUnit val="1"/>
      </c:valAx>
      <c:valAx>
        <c:axId val="71442816"/>
        <c:scaling>
          <c:orientation val="minMax"/>
          <c:max val="1"/>
        </c:scaling>
        <c:axPos val="l"/>
        <c:majorGridlines/>
        <c:title>
          <c:tx>
            <c:rich>
              <a:bodyPr/>
              <a:lstStyle/>
              <a:p>
                <a:pPr>
                  <a:defRPr/>
                </a:pPr>
                <a:r>
                  <a:rPr lang="en-US"/>
                  <a:t>% On margin</a:t>
                </a:r>
              </a:p>
            </c:rich>
          </c:tx>
        </c:title>
        <c:numFmt formatCode="0%" sourceLinked="1"/>
        <c:majorTickMark val="none"/>
        <c:tickLblPos val="nextTo"/>
        <c:crossAx val="71432064"/>
        <c:crosses val="autoZero"/>
        <c:crossBetween val="midCat"/>
        <c:majorUnit val="0.1"/>
      </c:valAx>
    </c:plotArea>
    <c:legend>
      <c:legendPos val="r"/>
      <c:layout>
        <c:manualLayout>
          <c:xMode val="edge"/>
          <c:yMode val="edge"/>
          <c:x val="0.72389840177600095"/>
          <c:y val="2.7589890334376845E-2"/>
          <c:w val="0.262060753739076"/>
          <c:h val="0.81609078894533049"/>
        </c:manualLayout>
      </c:layout>
    </c:legend>
    <c:plotVisOnly val="1"/>
  </c:chart>
  <c:spPr>
    <a:solidFill>
      <a:schemeClr val="lt1"/>
    </a:solidFill>
    <a:ln w="25400" cap="flat" cmpd="sng" algn="ctr">
      <a:solidFill>
        <a:schemeClr val="tx1">
          <a:lumMod val="50000"/>
          <a:lumOff val="50000"/>
        </a:schemeClr>
      </a:solidFill>
      <a:prstDash val="solid"/>
    </a:ln>
    <a:effectLst/>
  </c:spPr>
  <c:txPr>
    <a:bodyPr/>
    <a:lstStyle/>
    <a:p>
      <a:pPr>
        <a:defRPr sz="800">
          <a:solidFill>
            <a:schemeClr val="dk1"/>
          </a:solidFill>
          <a:latin typeface="+mn-lt"/>
          <a:ea typeface="+mn-ea"/>
          <a:cs typeface="+mn-cs"/>
        </a:defRPr>
      </a:pPr>
      <a:endParaRPr lang="en-US"/>
    </a:p>
  </c:txPr>
  <c:externalData r:id="rId1"/>
</c:chartSpace>
</file>

<file path=word/charts/chart5.xml><?xml version="1.0" encoding="utf-8"?>
<c:chartSpace xmlns:c="http://schemas.openxmlformats.org/drawingml/2006/chart" xmlns:a="http://schemas.openxmlformats.org/drawingml/2006/main" xmlns:r="http://schemas.openxmlformats.org/officeDocument/2006/relationships">
  <c:date1904 val="1"/>
  <c:lang val="en-US"/>
  <c:chart>
    <c:plotArea>
      <c:layout>
        <c:manualLayout>
          <c:layoutTarget val="inner"/>
          <c:xMode val="edge"/>
          <c:yMode val="edge"/>
          <c:x val="0.12437965661061159"/>
          <c:y val="0.16158159107119124"/>
          <c:w val="0.75579578991468588"/>
          <c:h val="0.63798201395714071"/>
        </c:manualLayout>
      </c:layout>
      <c:scatterChart>
        <c:scatterStyle val="lineMarker"/>
        <c:ser>
          <c:idx val="0"/>
          <c:order val="0"/>
          <c:tx>
            <c:strRef>
              <c:f>Data!$I$2:$I$3</c:f>
              <c:strCache>
                <c:ptCount val="1"/>
                <c:pt idx="0">
                  <c:v>Nuclear Output</c:v>
                </c:pt>
              </c:strCache>
            </c:strRef>
          </c:tx>
          <c:spPr>
            <a:ln w="19050">
              <a:solidFill>
                <a:srgbClr val="FFC000"/>
              </a:solidFill>
            </a:ln>
          </c:spPr>
          <c:marker>
            <c:symbol val="diamond"/>
            <c:size val="4"/>
            <c:spPr>
              <a:solidFill>
                <a:srgbClr val="FFC000"/>
              </a:solidFill>
              <a:ln>
                <a:solidFill>
                  <a:srgbClr val="FFC000"/>
                </a:solidFill>
              </a:ln>
            </c:spPr>
          </c:marker>
          <c:xVal>
            <c:numRef>
              <c:f>Data!$H$4:$H$171</c:f>
              <c:numCache>
                <c:formatCode>dd/mm/yyyy\ h:mm</c:formatCode>
                <c:ptCount val="168"/>
                <c:pt idx="0">
                  <c:v>39539</c:v>
                </c:pt>
                <c:pt idx="1">
                  <c:v>39539.041666666584</c:v>
                </c:pt>
                <c:pt idx="2">
                  <c:v>39539.08333321759</c:v>
                </c:pt>
                <c:pt idx="3">
                  <c:v>39539.124999826388</c:v>
                </c:pt>
                <c:pt idx="4">
                  <c:v>39539.166666435187</c:v>
                </c:pt>
                <c:pt idx="5">
                  <c:v>39539.208333043993</c:v>
                </c:pt>
                <c:pt idx="6">
                  <c:v>39539.249999652777</c:v>
                </c:pt>
                <c:pt idx="7">
                  <c:v>39539.291666259975</c:v>
                </c:pt>
                <c:pt idx="8">
                  <c:v>39539.333332870381</c:v>
                </c:pt>
                <c:pt idx="9">
                  <c:v>39539.374999480213</c:v>
                </c:pt>
                <c:pt idx="10">
                  <c:v>39539.416666087993</c:v>
                </c:pt>
                <c:pt idx="11">
                  <c:v>39539.458332697213</c:v>
                </c:pt>
                <c:pt idx="12">
                  <c:v>39539.499999305561</c:v>
                </c:pt>
                <c:pt idx="13">
                  <c:v>39539.541665914185</c:v>
                </c:pt>
                <c:pt idx="14">
                  <c:v>39539.583332523151</c:v>
                </c:pt>
                <c:pt idx="15">
                  <c:v>39539.624999131935</c:v>
                </c:pt>
                <c:pt idx="16">
                  <c:v>39539.666665740726</c:v>
                </c:pt>
                <c:pt idx="17">
                  <c:v>39539.708332349612</c:v>
                </c:pt>
                <c:pt idx="18">
                  <c:v>39539.74999895833</c:v>
                </c:pt>
                <c:pt idx="19">
                  <c:v>39539.791665562894</c:v>
                </c:pt>
                <c:pt idx="20">
                  <c:v>39539.833332175942</c:v>
                </c:pt>
                <c:pt idx="21">
                  <c:v>39539.874998784719</c:v>
                </c:pt>
                <c:pt idx="22">
                  <c:v>39539.916665393612</c:v>
                </c:pt>
                <c:pt idx="23">
                  <c:v>39539.958332002643</c:v>
                </c:pt>
                <c:pt idx="24">
                  <c:v>39539.99999866898</c:v>
                </c:pt>
                <c:pt idx="25">
                  <c:v>39540.041665335586</c:v>
                </c:pt>
                <c:pt idx="26">
                  <c:v>39540.083332002316</c:v>
                </c:pt>
                <c:pt idx="27">
                  <c:v>39540.12499866898</c:v>
                </c:pt>
                <c:pt idx="28">
                  <c:v>39540.166665335586</c:v>
                </c:pt>
                <c:pt idx="29">
                  <c:v>39540.208332002316</c:v>
                </c:pt>
                <c:pt idx="30">
                  <c:v>39540.24999866898</c:v>
                </c:pt>
                <c:pt idx="31">
                  <c:v>39540.291665334975</c:v>
                </c:pt>
                <c:pt idx="32">
                  <c:v>39540.333332002316</c:v>
                </c:pt>
                <c:pt idx="33">
                  <c:v>39540.374998669002</c:v>
                </c:pt>
                <c:pt idx="34">
                  <c:v>39540.416665335651</c:v>
                </c:pt>
                <c:pt idx="35">
                  <c:v>39540.458332002643</c:v>
                </c:pt>
                <c:pt idx="36">
                  <c:v>39540.49999866898</c:v>
                </c:pt>
                <c:pt idx="37">
                  <c:v>39540.541665335586</c:v>
                </c:pt>
                <c:pt idx="38">
                  <c:v>39540.583332002316</c:v>
                </c:pt>
                <c:pt idx="39">
                  <c:v>39540.62499866898</c:v>
                </c:pt>
                <c:pt idx="40">
                  <c:v>39540.666665335586</c:v>
                </c:pt>
                <c:pt idx="41">
                  <c:v>39540.708332002316</c:v>
                </c:pt>
                <c:pt idx="42">
                  <c:v>39540.74999866898</c:v>
                </c:pt>
                <c:pt idx="43">
                  <c:v>39540.791665334975</c:v>
                </c:pt>
                <c:pt idx="44">
                  <c:v>39540.833332002316</c:v>
                </c:pt>
                <c:pt idx="45">
                  <c:v>39540.874998669002</c:v>
                </c:pt>
                <c:pt idx="46">
                  <c:v>39540.916665335651</c:v>
                </c:pt>
                <c:pt idx="47">
                  <c:v>39540.958332002643</c:v>
                </c:pt>
                <c:pt idx="48">
                  <c:v>39540.99999866898</c:v>
                </c:pt>
                <c:pt idx="49">
                  <c:v>39541.041665335586</c:v>
                </c:pt>
                <c:pt idx="50">
                  <c:v>39541.083332002316</c:v>
                </c:pt>
                <c:pt idx="51">
                  <c:v>39541.12499866898</c:v>
                </c:pt>
                <c:pt idx="52">
                  <c:v>39541.166665335586</c:v>
                </c:pt>
                <c:pt idx="53">
                  <c:v>39541.208332002316</c:v>
                </c:pt>
                <c:pt idx="54">
                  <c:v>39541.24999866898</c:v>
                </c:pt>
                <c:pt idx="55">
                  <c:v>39541.291665334975</c:v>
                </c:pt>
                <c:pt idx="56">
                  <c:v>39541.333332002316</c:v>
                </c:pt>
                <c:pt idx="57">
                  <c:v>39541.374998669002</c:v>
                </c:pt>
                <c:pt idx="58">
                  <c:v>39541.416665335651</c:v>
                </c:pt>
                <c:pt idx="59">
                  <c:v>39541.458332002643</c:v>
                </c:pt>
                <c:pt idx="60">
                  <c:v>39541.49999866898</c:v>
                </c:pt>
                <c:pt idx="61">
                  <c:v>39541.541665335586</c:v>
                </c:pt>
                <c:pt idx="62">
                  <c:v>39541.583332002316</c:v>
                </c:pt>
                <c:pt idx="63">
                  <c:v>39541.62499866898</c:v>
                </c:pt>
                <c:pt idx="64">
                  <c:v>39541.666665335586</c:v>
                </c:pt>
                <c:pt idx="65">
                  <c:v>39541.708332002316</c:v>
                </c:pt>
                <c:pt idx="66">
                  <c:v>39541.74999866898</c:v>
                </c:pt>
                <c:pt idx="67">
                  <c:v>39541.791665334975</c:v>
                </c:pt>
                <c:pt idx="68">
                  <c:v>39541.833332002316</c:v>
                </c:pt>
                <c:pt idx="69">
                  <c:v>39541.874998669002</c:v>
                </c:pt>
                <c:pt idx="70">
                  <c:v>39541.916665335651</c:v>
                </c:pt>
                <c:pt idx="71">
                  <c:v>39541.958332002643</c:v>
                </c:pt>
                <c:pt idx="72">
                  <c:v>39541.99999866898</c:v>
                </c:pt>
                <c:pt idx="73">
                  <c:v>39542.041665335586</c:v>
                </c:pt>
                <c:pt idx="74">
                  <c:v>39542.083332002316</c:v>
                </c:pt>
                <c:pt idx="75">
                  <c:v>39542.12499866898</c:v>
                </c:pt>
                <c:pt idx="76">
                  <c:v>39542.166665335586</c:v>
                </c:pt>
                <c:pt idx="77">
                  <c:v>39542.208332002316</c:v>
                </c:pt>
                <c:pt idx="78">
                  <c:v>39542.24999866898</c:v>
                </c:pt>
                <c:pt idx="79">
                  <c:v>39542.291665334975</c:v>
                </c:pt>
                <c:pt idx="80">
                  <c:v>39542.333332002316</c:v>
                </c:pt>
                <c:pt idx="81">
                  <c:v>39542.374998669002</c:v>
                </c:pt>
                <c:pt idx="82">
                  <c:v>39542.416665335651</c:v>
                </c:pt>
                <c:pt idx="83">
                  <c:v>39542.458332002643</c:v>
                </c:pt>
                <c:pt idx="84">
                  <c:v>39542.49999866898</c:v>
                </c:pt>
                <c:pt idx="85">
                  <c:v>39542.541665335586</c:v>
                </c:pt>
                <c:pt idx="86">
                  <c:v>39542.583332002316</c:v>
                </c:pt>
                <c:pt idx="87">
                  <c:v>39542.62499866898</c:v>
                </c:pt>
                <c:pt idx="88">
                  <c:v>39542.666665335586</c:v>
                </c:pt>
                <c:pt idx="89">
                  <c:v>39542.708332002316</c:v>
                </c:pt>
                <c:pt idx="90">
                  <c:v>39542.74999866898</c:v>
                </c:pt>
                <c:pt idx="91">
                  <c:v>39542.791665334975</c:v>
                </c:pt>
                <c:pt idx="92">
                  <c:v>39542.833332002316</c:v>
                </c:pt>
                <c:pt idx="93">
                  <c:v>39542.874998669002</c:v>
                </c:pt>
                <c:pt idx="94">
                  <c:v>39542.916665335651</c:v>
                </c:pt>
                <c:pt idx="95">
                  <c:v>39542.958332002643</c:v>
                </c:pt>
                <c:pt idx="96">
                  <c:v>39542.99999866898</c:v>
                </c:pt>
                <c:pt idx="97">
                  <c:v>39543.041665335586</c:v>
                </c:pt>
                <c:pt idx="98">
                  <c:v>39543.083332002316</c:v>
                </c:pt>
                <c:pt idx="99">
                  <c:v>39543.12499866898</c:v>
                </c:pt>
                <c:pt idx="100">
                  <c:v>39543.166665335586</c:v>
                </c:pt>
                <c:pt idx="101">
                  <c:v>39543.208332002316</c:v>
                </c:pt>
                <c:pt idx="102">
                  <c:v>39543.24999866898</c:v>
                </c:pt>
                <c:pt idx="103">
                  <c:v>39543.291665334975</c:v>
                </c:pt>
                <c:pt idx="104">
                  <c:v>39543.333332002316</c:v>
                </c:pt>
                <c:pt idx="105">
                  <c:v>39543.374998669002</c:v>
                </c:pt>
                <c:pt idx="106">
                  <c:v>39543.416665335651</c:v>
                </c:pt>
                <c:pt idx="107">
                  <c:v>39543.458332002643</c:v>
                </c:pt>
                <c:pt idx="108">
                  <c:v>39543.49999866898</c:v>
                </c:pt>
                <c:pt idx="109">
                  <c:v>39543.541665335586</c:v>
                </c:pt>
                <c:pt idx="110">
                  <c:v>39543.583332002316</c:v>
                </c:pt>
                <c:pt idx="111">
                  <c:v>39543.62499866898</c:v>
                </c:pt>
                <c:pt idx="112">
                  <c:v>39543.666665335586</c:v>
                </c:pt>
                <c:pt idx="113">
                  <c:v>39543.708332002316</c:v>
                </c:pt>
                <c:pt idx="114">
                  <c:v>39543.74999866898</c:v>
                </c:pt>
                <c:pt idx="115">
                  <c:v>39543.791665334975</c:v>
                </c:pt>
                <c:pt idx="116">
                  <c:v>39543.833332002316</c:v>
                </c:pt>
                <c:pt idx="117">
                  <c:v>39543.874998669002</c:v>
                </c:pt>
                <c:pt idx="118">
                  <c:v>39543.916665335651</c:v>
                </c:pt>
                <c:pt idx="119">
                  <c:v>39543.958332002643</c:v>
                </c:pt>
                <c:pt idx="120">
                  <c:v>39543.99999866898</c:v>
                </c:pt>
                <c:pt idx="121">
                  <c:v>39544.041665335586</c:v>
                </c:pt>
                <c:pt idx="122">
                  <c:v>39544.083332002316</c:v>
                </c:pt>
                <c:pt idx="123">
                  <c:v>39544.12499866898</c:v>
                </c:pt>
                <c:pt idx="124">
                  <c:v>39544.166665335586</c:v>
                </c:pt>
                <c:pt idx="125">
                  <c:v>39544.208332002316</c:v>
                </c:pt>
                <c:pt idx="126">
                  <c:v>39544.24999866898</c:v>
                </c:pt>
                <c:pt idx="127">
                  <c:v>39544.291665334975</c:v>
                </c:pt>
                <c:pt idx="128">
                  <c:v>39544.333332002316</c:v>
                </c:pt>
                <c:pt idx="129">
                  <c:v>39544.374998669002</c:v>
                </c:pt>
                <c:pt idx="130">
                  <c:v>39544.416665335651</c:v>
                </c:pt>
                <c:pt idx="131">
                  <c:v>39544.458332002643</c:v>
                </c:pt>
                <c:pt idx="132">
                  <c:v>39544.49999866898</c:v>
                </c:pt>
                <c:pt idx="133">
                  <c:v>39544.541665335586</c:v>
                </c:pt>
                <c:pt idx="134">
                  <c:v>39544.583332002316</c:v>
                </c:pt>
                <c:pt idx="135">
                  <c:v>39544.62499866898</c:v>
                </c:pt>
                <c:pt idx="136">
                  <c:v>39544.666665335586</c:v>
                </c:pt>
                <c:pt idx="137">
                  <c:v>39544.708332002316</c:v>
                </c:pt>
                <c:pt idx="138">
                  <c:v>39544.74999866898</c:v>
                </c:pt>
                <c:pt idx="139">
                  <c:v>39544.791665334975</c:v>
                </c:pt>
                <c:pt idx="140">
                  <c:v>39544.833332002316</c:v>
                </c:pt>
                <c:pt idx="141">
                  <c:v>39544.874998669002</c:v>
                </c:pt>
                <c:pt idx="142">
                  <c:v>39544.916665335651</c:v>
                </c:pt>
                <c:pt idx="143">
                  <c:v>39544.958332002643</c:v>
                </c:pt>
                <c:pt idx="144">
                  <c:v>39544.99999866898</c:v>
                </c:pt>
                <c:pt idx="145">
                  <c:v>39545.041665335586</c:v>
                </c:pt>
                <c:pt idx="146">
                  <c:v>39545.083332002316</c:v>
                </c:pt>
                <c:pt idx="147">
                  <c:v>39545.12499866898</c:v>
                </c:pt>
                <c:pt idx="148">
                  <c:v>39545.166665335586</c:v>
                </c:pt>
                <c:pt idx="149">
                  <c:v>39545.208332002316</c:v>
                </c:pt>
                <c:pt idx="150">
                  <c:v>39545.24999866898</c:v>
                </c:pt>
                <c:pt idx="151">
                  <c:v>39545.291665334975</c:v>
                </c:pt>
                <c:pt idx="152">
                  <c:v>39545.333332002316</c:v>
                </c:pt>
                <c:pt idx="153">
                  <c:v>39545.374998669002</c:v>
                </c:pt>
                <c:pt idx="154">
                  <c:v>39545.416665335651</c:v>
                </c:pt>
                <c:pt idx="155">
                  <c:v>39545.458332002643</c:v>
                </c:pt>
                <c:pt idx="156">
                  <c:v>39545.49999866898</c:v>
                </c:pt>
                <c:pt idx="157">
                  <c:v>39545.541665335586</c:v>
                </c:pt>
                <c:pt idx="158">
                  <c:v>39545.583332002316</c:v>
                </c:pt>
                <c:pt idx="159">
                  <c:v>39545.62499866898</c:v>
                </c:pt>
                <c:pt idx="160">
                  <c:v>39545.666665335586</c:v>
                </c:pt>
                <c:pt idx="161">
                  <c:v>39545.708332002316</c:v>
                </c:pt>
                <c:pt idx="162">
                  <c:v>39545.74999866898</c:v>
                </c:pt>
                <c:pt idx="163">
                  <c:v>39545.791665334975</c:v>
                </c:pt>
                <c:pt idx="164">
                  <c:v>39545.833332002316</c:v>
                </c:pt>
                <c:pt idx="165">
                  <c:v>39545.874998669002</c:v>
                </c:pt>
                <c:pt idx="166">
                  <c:v>39545.916665335651</c:v>
                </c:pt>
                <c:pt idx="167">
                  <c:v>39545.958332002643</c:v>
                </c:pt>
              </c:numCache>
            </c:numRef>
          </c:xVal>
          <c:yVal>
            <c:numRef>
              <c:f>Data!$I$4:$I$171</c:f>
              <c:numCache>
                <c:formatCode>General</c:formatCode>
                <c:ptCount val="168"/>
                <c:pt idx="0">
                  <c:v>8902</c:v>
                </c:pt>
                <c:pt idx="1">
                  <c:v>8903</c:v>
                </c:pt>
                <c:pt idx="2">
                  <c:v>8903</c:v>
                </c:pt>
                <c:pt idx="3">
                  <c:v>8924</c:v>
                </c:pt>
                <c:pt idx="4">
                  <c:v>8927</c:v>
                </c:pt>
                <c:pt idx="5">
                  <c:v>8924</c:v>
                </c:pt>
                <c:pt idx="6">
                  <c:v>8927</c:v>
                </c:pt>
                <c:pt idx="7">
                  <c:v>8929</c:v>
                </c:pt>
                <c:pt idx="8">
                  <c:v>8929</c:v>
                </c:pt>
                <c:pt idx="9">
                  <c:v>8941</c:v>
                </c:pt>
                <c:pt idx="10">
                  <c:v>8950</c:v>
                </c:pt>
                <c:pt idx="11">
                  <c:v>8932</c:v>
                </c:pt>
                <c:pt idx="12">
                  <c:v>8929</c:v>
                </c:pt>
                <c:pt idx="13">
                  <c:v>8923</c:v>
                </c:pt>
                <c:pt idx="14">
                  <c:v>8905</c:v>
                </c:pt>
                <c:pt idx="15">
                  <c:v>8905</c:v>
                </c:pt>
                <c:pt idx="16">
                  <c:v>8918</c:v>
                </c:pt>
                <c:pt idx="17">
                  <c:v>8909</c:v>
                </c:pt>
                <c:pt idx="18">
                  <c:v>8914</c:v>
                </c:pt>
                <c:pt idx="19">
                  <c:v>8915</c:v>
                </c:pt>
                <c:pt idx="20">
                  <c:v>8918</c:v>
                </c:pt>
                <c:pt idx="21">
                  <c:v>8913</c:v>
                </c:pt>
                <c:pt idx="22">
                  <c:v>8923</c:v>
                </c:pt>
                <c:pt idx="23">
                  <c:v>8922</c:v>
                </c:pt>
                <c:pt idx="24">
                  <c:v>8912</c:v>
                </c:pt>
                <c:pt idx="25">
                  <c:v>8922</c:v>
                </c:pt>
                <c:pt idx="26">
                  <c:v>8924</c:v>
                </c:pt>
                <c:pt idx="27">
                  <c:v>8928</c:v>
                </c:pt>
                <c:pt idx="28">
                  <c:v>8931</c:v>
                </c:pt>
                <c:pt idx="29">
                  <c:v>8928</c:v>
                </c:pt>
                <c:pt idx="30">
                  <c:v>8928</c:v>
                </c:pt>
                <c:pt idx="31">
                  <c:v>8924</c:v>
                </c:pt>
                <c:pt idx="32">
                  <c:v>8928</c:v>
                </c:pt>
                <c:pt idx="33">
                  <c:v>8934</c:v>
                </c:pt>
                <c:pt idx="34">
                  <c:v>8931</c:v>
                </c:pt>
                <c:pt idx="35">
                  <c:v>8934</c:v>
                </c:pt>
                <c:pt idx="36">
                  <c:v>8935</c:v>
                </c:pt>
                <c:pt idx="37">
                  <c:v>8938</c:v>
                </c:pt>
                <c:pt idx="38">
                  <c:v>8934</c:v>
                </c:pt>
                <c:pt idx="39">
                  <c:v>8940</c:v>
                </c:pt>
                <c:pt idx="40">
                  <c:v>8939</c:v>
                </c:pt>
                <c:pt idx="41">
                  <c:v>8938</c:v>
                </c:pt>
                <c:pt idx="42">
                  <c:v>8944</c:v>
                </c:pt>
                <c:pt idx="43">
                  <c:v>8944</c:v>
                </c:pt>
                <c:pt idx="44">
                  <c:v>8936</c:v>
                </c:pt>
                <c:pt idx="45">
                  <c:v>8932</c:v>
                </c:pt>
                <c:pt idx="46">
                  <c:v>8929</c:v>
                </c:pt>
                <c:pt idx="47">
                  <c:v>8926</c:v>
                </c:pt>
                <c:pt idx="48">
                  <c:v>8934</c:v>
                </c:pt>
                <c:pt idx="49">
                  <c:v>8934</c:v>
                </c:pt>
                <c:pt idx="50">
                  <c:v>8930</c:v>
                </c:pt>
                <c:pt idx="51">
                  <c:v>8920</c:v>
                </c:pt>
                <c:pt idx="52">
                  <c:v>8946</c:v>
                </c:pt>
                <c:pt idx="53">
                  <c:v>8946</c:v>
                </c:pt>
                <c:pt idx="54">
                  <c:v>8951</c:v>
                </c:pt>
                <c:pt idx="55">
                  <c:v>8952</c:v>
                </c:pt>
                <c:pt idx="56">
                  <c:v>8878</c:v>
                </c:pt>
                <c:pt idx="57">
                  <c:v>8871</c:v>
                </c:pt>
                <c:pt idx="58">
                  <c:v>8827</c:v>
                </c:pt>
                <c:pt idx="59">
                  <c:v>8951</c:v>
                </c:pt>
                <c:pt idx="60">
                  <c:v>8946</c:v>
                </c:pt>
                <c:pt idx="61">
                  <c:v>8949</c:v>
                </c:pt>
                <c:pt idx="62">
                  <c:v>8947</c:v>
                </c:pt>
                <c:pt idx="63">
                  <c:v>8946</c:v>
                </c:pt>
                <c:pt idx="64">
                  <c:v>8948</c:v>
                </c:pt>
                <c:pt idx="65">
                  <c:v>8947</c:v>
                </c:pt>
                <c:pt idx="66">
                  <c:v>8948</c:v>
                </c:pt>
                <c:pt idx="67">
                  <c:v>8946</c:v>
                </c:pt>
                <c:pt idx="68">
                  <c:v>8943</c:v>
                </c:pt>
                <c:pt idx="69">
                  <c:v>8931</c:v>
                </c:pt>
                <c:pt idx="70">
                  <c:v>8929</c:v>
                </c:pt>
                <c:pt idx="71">
                  <c:v>8925</c:v>
                </c:pt>
                <c:pt idx="72">
                  <c:v>8930</c:v>
                </c:pt>
                <c:pt idx="73">
                  <c:v>8933</c:v>
                </c:pt>
                <c:pt idx="74">
                  <c:v>8935</c:v>
                </c:pt>
                <c:pt idx="75">
                  <c:v>8940</c:v>
                </c:pt>
                <c:pt idx="76">
                  <c:v>8942</c:v>
                </c:pt>
                <c:pt idx="77">
                  <c:v>8938</c:v>
                </c:pt>
                <c:pt idx="78">
                  <c:v>8944</c:v>
                </c:pt>
                <c:pt idx="79">
                  <c:v>8936</c:v>
                </c:pt>
                <c:pt idx="80">
                  <c:v>8932</c:v>
                </c:pt>
                <c:pt idx="81">
                  <c:v>8929</c:v>
                </c:pt>
                <c:pt idx="82">
                  <c:v>8932</c:v>
                </c:pt>
                <c:pt idx="83">
                  <c:v>8931</c:v>
                </c:pt>
                <c:pt idx="84">
                  <c:v>8927</c:v>
                </c:pt>
                <c:pt idx="85">
                  <c:v>8934</c:v>
                </c:pt>
                <c:pt idx="86">
                  <c:v>8928</c:v>
                </c:pt>
                <c:pt idx="87">
                  <c:v>8915</c:v>
                </c:pt>
                <c:pt idx="88">
                  <c:v>8900</c:v>
                </c:pt>
                <c:pt idx="89">
                  <c:v>8919</c:v>
                </c:pt>
                <c:pt idx="90">
                  <c:v>8935</c:v>
                </c:pt>
                <c:pt idx="91">
                  <c:v>8937</c:v>
                </c:pt>
                <c:pt idx="92">
                  <c:v>8929</c:v>
                </c:pt>
                <c:pt idx="93">
                  <c:v>8927</c:v>
                </c:pt>
                <c:pt idx="94">
                  <c:v>8936</c:v>
                </c:pt>
                <c:pt idx="95">
                  <c:v>8939</c:v>
                </c:pt>
                <c:pt idx="96">
                  <c:v>8942</c:v>
                </c:pt>
                <c:pt idx="97">
                  <c:v>8941</c:v>
                </c:pt>
                <c:pt idx="98">
                  <c:v>8936</c:v>
                </c:pt>
                <c:pt idx="99">
                  <c:v>8941</c:v>
                </c:pt>
                <c:pt idx="100">
                  <c:v>8938</c:v>
                </c:pt>
                <c:pt idx="101">
                  <c:v>8941</c:v>
                </c:pt>
                <c:pt idx="102">
                  <c:v>8943</c:v>
                </c:pt>
                <c:pt idx="103">
                  <c:v>8943</c:v>
                </c:pt>
                <c:pt idx="104">
                  <c:v>8939</c:v>
                </c:pt>
                <c:pt idx="105">
                  <c:v>8940</c:v>
                </c:pt>
                <c:pt idx="106">
                  <c:v>8940</c:v>
                </c:pt>
                <c:pt idx="107">
                  <c:v>8943</c:v>
                </c:pt>
                <c:pt idx="108">
                  <c:v>8938</c:v>
                </c:pt>
                <c:pt idx="109">
                  <c:v>8940</c:v>
                </c:pt>
                <c:pt idx="110">
                  <c:v>8930</c:v>
                </c:pt>
                <c:pt idx="111">
                  <c:v>8916</c:v>
                </c:pt>
                <c:pt idx="112">
                  <c:v>8918</c:v>
                </c:pt>
                <c:pt idx="113">
                  <c:v>8929</c:v>
                </c:pt>
                <c:pt idx="114">
                  <c:v>8927</c:v>
                </c:pt>
                <c:pt idx="115">
                  <c:v>8934</c:v>
                </c:pt>
                <c:pt idx="116">
                  <c:v>8929</c:v>
                </c:pt>
                <c:pt idx="117">
                  <c:v>8923</c:v>
                </c:pt>
                <c:pt idx="118">
                  <c:v>8924</c:v>
                </c:pt>
                <c:pt idx="119">
                  <c:v>8928</c:v>
                </c:pt>
                <c:pt idx="120">
                  <c:v>8929</c:v>
                </c:pt>
                <c:pt idx="121">
                  <c:v>8894</c:v>
                </c:pt>
                <c:pt idx="122">
                  <c:v>8924</c:v>
                </c:pt>
                <c:pt idx="123">
                  <c:v>8712</c:v>
                </c:pt>
                <c:pt idx="124">
                  <c:v>8415</c:v>
                </c:pt>
                <c:pt idx="125">
                  <c:v>8419</c:v>
                </c:pt>
                <c:pt idx="126">
                  <c:v>8420</c:v>
                </c:pt>
                <c:pt idx="127">
                  <c:v>8418</c:v>
                </c:pt>
                <c:pt idx="128">
                  <c:v>8416</c:v>
                </c:pt>
                <c:pt idx="129">
                  <c:v>8417</c:v>
                </c:pt>
                <c:pt idx="130">
                  <c:v>8417</c:v>
                </c:pt>
                <c:pt idx="131">
                  <c:v>8416</c:v>
                </c:pt>
                <c:pt idx="132">
                  <c:v>8415</c:v>
                </c:pt>
                <c:pt idx="133">
                  <c:v>8409</c:v>
                </c:pt>
                <c:pt idx="134">
                  <c:v>8412</c:v>
                </c:pt>
                <c:pt idx="135">
                  <c:v>8399</c:v>
                </c:pt>
                <c:pt idx="136">
                  <c:v>8402</c:v>
                </c:pt>
                <c:pt idx="137">
                  <c:v>8400</c:v>
                </c:pt>
                <c:pt idx="138">
                  <c:v>8404</c:v>
                </c:pt>
                <c:pt idx="139">
                  <c:v>8402</c:v>
                </c:pt>
                <c:pt idx="140">
                  <c:v>8404</c:v>
                </c:pt>
                <c:pt idx="141">
                  <c:v>8405</c:v>
                </c:pt>
                <c:pt idx="142">
                  <c:v>8409</c:v>
                </c:pt>
                <c:pt idx="143">
                  <c:v>8420</c:v>
                </c:pt>
                <c:pt idx="144">
                  <c:v>8402</c:v>
                </c:pt>
                <c:pt idx="145">
                  <c:v>8390</c:v>
                </c:pt>
                <c:pt idx="146">
                  <c:v>8406</c:v>
                </c:pt>
                <c:pt idx="147">
                  <c:v>8416</c:v>
                </c:pt>
                <c:pt idx="148">
                  <c:v>8421</c:v>
                </c:pt>
                <c:pt idx="149">
                  <c:v>8428</c:v>
                </c:pt>
                <c:pt idx="150">
                  <c:v>8440</c:v>
                </c:pt>
                <c:pt idx="151">
                  <c:v>8437</c:v>
                </c:pt>
                <c:pt idx="152">
                  <c:v>8437</c:v>
                </c:pt>
                <c:pt idx="153">
                  <c:v>8432</c:v>
                </c:pt>
                <c:pt idx="154">
                  <c:v>8423</c:v>
                </c:pt>
                <c:pt idx="155">
                  <c:v>8427</c:v>
                </c:pt>
                <c:pt idx="156">
                  <c:v>8436</c:v>
                </c:pt>
                <c:pt idx="157">
                  <c:v>8434</c:v>
                </c:pt>
                <c:pt idx="158">
                  <c:v>8436</c:v>
                </c:pt>
                <c:pt idx="159">
                  <c:v>8436</c:v>
                </c:pt>
                <c:pt idx="160">
                  <c:v>8437</c:v>
                </c:pt>
                <c:pt idx="161">
                  <c:v>8427</c:v>
                </c:pt>
                <c:pt idx="162">
                  <c:v>8428</c:v>
                </c:pt>
                <c:pt idx="163">
                  <c:v>8430</c:v>
                </c:pt>
                <c:pt idx="164">
                  <c:v>8414</c:v>
                </c:pt>
                <c:pt idx="165">
                  <c:v>8392</c:v>
                </c:pt>
                <c:pt idx="166">
                  <c:v>8430</c:v>
                </c:pt>
                <c:pt idx="167">
                  <c:v>8428</c:v>
                </c:pt>
              </c:numCache>
            </c:numRef>
          </c:yVal>
        </c:ser>
        <c:ser>
          <c:idx val="1"/>
          <c:order val="1"/>
          <c:tx>
            <c:strRef>
              <c:f>Data!$J$2:$J$3</c:f>
              <c:strCache>
                <c:ptCount val="1"/>
                <c:pt idx="0">
                  <c:v>Coal Output</c:v>
                </c:pt>
              </c:strCache>
            </c:strRef>
          </c:tx>
          <c:spPr>
            <a:ln>
              <a:solidFill>
                <a:srgbClr val="CC0000"/>
              </a:solidFill>
            </a:ln>
          </c:spPr>
          <c:marker>
            <c:symbol val="square"/>
            <c:size val="4"/>
            <c:spPr>
              <a:solidFill>
                <a:srgbClr val="CC0000"/>
              </a:solidFill>
              <a:ln>
                <a:solidFill>
                  <a:srgbClr val="CC0000"/>
                </a:solidFill>
              </a:ln>
            </c:spPr>
          </c:marker>
          <c:xVal>
            <c:numRef>
              <c:f>Data!$H$4:$H$171</c:f>
              <c:numCache>
                <c:formatCode>dd/mm/yyyy\ h:mm</c:formatCode>
                <c:ptCount val="168"/>
                <c:pt idx="0">
                  <c:v>39539</c:v>
                </c:pt>
                <c:pt idx="1">
                  <c:v>39539.041666666584</c:v>
                </c:pt>
                <c:pt idx="2">
                  <c:v>39539.08333321759</c:v>
                </c:pt>
                <c:pt idx="3">
                  <c:v>39539.124999826388</c:v>
                </c:pt>
                <c:pt idx="4">
                  <c:v>39539.166666435187</c:v>
                </c:pt>
                <c:pt idx="5">
                  <c:v>39539.208333043993</c:v>
                </c:pt>
                <c:pt idx="6">
                  <c:v>39539.249999652777</c:v>
                </c:pt>
                <c:pt idx="7">
                  <c:v>39539.291666259975</c:v>
                </c:pt>
                <c:pt idx="8">
                  <c:v>39539.333332870381</c:v>
                </c:pt>
                <c:pt idx="9">
                  <c:v>39539.374999480213</c:v>
                </c:pt>
                <c:pt idx="10">
                  <c:v>39539.416666087993</c:v>
                </c:pt>
                <c:pt idx="11">
                  <c:v>39539.458332697213</c:v>
                </c:pt>
                <c:pt idx="12">
                  <c:v>39539.499999305561</c:v>
                </c:pt>
                <c:pt idx="13">
                  <c:v>39539.541665914185</c:v>
                </c:pt>
                <c:pt idx="14">
                  <c:v>39539.583332523151</c:v>
                </c:pt>
                <c:pt idx="15">
                  <c:v>39539.624999131935</c:v>
                </c:pt>
                <c:pt idx="16">
                  <c:v>39539.666665740726</c:v>
                </c:pt>
                <c:pt idx="17">
                  <c:v>39539.708332349612</c:v>
                </c:pt>
                <c:pt idx="18">
                  <c:v>39539.74999895833</c:v>
                </c:pt>
                <c:pt idx="19">
                  <c:v>39539.791665562894</c:v>
                </c:pt>
                <c:pt idx="20">
                  <c:v>39539.833332175942</c:v>
                </c:pt>
                <c:pt idx="21">
                  <c:v>39539.874998784719</c:v>
                </c:pt>
                <c:pt idx="22">
                  <c:v>39539.916665393612</c:v>
                </c:pt>
                <c:pt idx="23">
                  <c:v>39539.958332002643</c:v>
                </c:pt>
                <c:pt idx="24">
                  <c:v>39539.99999866898</c:v>
                </c:pt>
                <c:pt idx="25">
                  <c:v>39540.041665335586</c:v>
                </c:pt>
                <c:pt idx="26">
                  <c:v>39540.083332002316</c:v>
                </c:pt>
                <c:pt idx="27">
                  <c:v>39540.12499866898</c:v>
                </c:pt>
                <c:pt idx="28">
                  <c:v>39540.166665335586</c:v>
                </c:pt>
                <c:pt idx="29">
                  <c:v>39540.208332002316</c:v>
                </c:pt>
                <c:pt idx="30">
                  <c:v>39540.24999866898</c:v>
                </c:pt>
                <c:pt idx="31">
                  <c:v>39540.291665334975</c:v>
                </c:pt>
                <c:pt idx="32">
                  <c:v>39540.333332002316</c:v>
                </c:pt>
                <c:pt idx="33">
                  <c:v>39540.374998669002</c:v>
                </c:pt>
                <c:pt idx="34">
                  <c:v>39540.416665335651</c:v>
                </c:pt>
                <c:pt idx="35">
                  <c:v>39540.458332002643</c:v>
                </c:pt>
                <c:pt idx="36">
                  <c:v>39540.49999866898</c:v>
                </c:pt>
                <c:pt idx="37">
                  <c:v>39540.541665335586</c:v>
                </c:pt>
                <c:pt idx="38">
                  <c:v>39540.583332002316</c:v>
                </c:pt>
                <c:pt idx="39">
                  <c:v>39540.62499866898</c:v>
                </c:pt>
                <c:pt idx="40">
                  <c:v>39540.666665335586</c:v>
                </c:pt>
                <c:pt idx="41">
                  <c:v>39540.708332002316</c:v>
                </c:pt>
                <c:pt idx="42">
                  <c:v>39540.74999866898</c:v>
                </c:pt>
                <c:pt idx="43">
                  <c:v>39540.791665334975</c:v>
                </c:pt>
                <c:pt idx="44">
                  <c:v>39540.833332002316</c:v>
                </c:pt>
                <c:pt idx="45">
                  <c:v>39540.874998669002</c:v>
                </c:pt>
                <c:pt idx="46">
                  <c:v>39540.916665335651</c:v>
                </c:pt>
                <c:pt idx="47">
                  <c:v>39540.958332002643</c:v>
                </c:pt>
                <c:pt idx="48">
                  <c:v>39540.99999866898</c:v>
                </c:pt>
                <c:pt idx="49">
                  <c:v>39541.041665335586</c:v>
                </c:pt>
                <c:pt idx="50">
                  <c:v>39541.083332002316</c:v>
                </c:pt>
                <c:pt idx="51">
                  <c:v>39541.12499866898</c:v>
                </c:pt>
                <c:pt idx="52">
                  <c:v>39541.166665335586</c:v>
                </c:pt>
                <c:pt idx="53">
                  <c:v>39541.208332002316</c:v>
                </c:pt>
                <c:pt idx="54">
                  <c:v>39541.24999866898</c:v>
                </c:pt>
                <c:pt idx="55">
                  <c:v>39541.291665334975</c:v>
                </c:pt>
                <c:pt idx="56">
                  <c:v>39541.333332002316</c:v>
                </c:pt>
                <c:pt idx="57">
                  <c:v>39541.374998669002</c:v>
                </c:pt>
                <c:pt idx="58">
                  <c:v>39541.416665335651</c:v>
                </c:pt>
                <c:pt idx="59">
                  <c:v>39541.458332002643</c:v>
                </c:pt>
                <c:pt idx="60">
                  <c:v>39541.49999866898</c:v>
                </c:pt>
                <c:pt idx="61">
                  <c:v>39541.541665335586</c:v>
                </c:pt>
                <c:pt idx="62">
                  <c:v>39541.583332002316</c:v>
                </c:pt>
                <c:pt idx="63">
                  <c:v>39541.62499866898</c:v>
                </c:pt>
                <c:pt idx="64">
                  <c:v>39541.666665335586</c:v>
                </c:pt>
                <c:pt idx="65">
                  <c:v>39541.708332002316</c:v>
                </c:pt>
                <c:pt idx="66">
                  <c:v>39541.74999866898</c:v>
                </c:pt>
                <c:pt idx="67">
                  <c:v>39541.791665334975</c:v>
                </c:pt>
                <c:pt idx="68">
                  <c:v>39541.833332002316</c:v>
                </c:pt>
                <c:pt idx="69">
                  <c:v>39541.874998669002</c:v>
                </c:pt>
                <c:pt idx="70">
                  <c:v>39541.916665335651</c:v>
                </c:pt>
                <c:pt idx="71">
                  <c:v>39541.958332002643</c:v>
                </c:pt>
                <c:pt idx="72">
                  <c:v>39541.99999866898</c:v>
                </c:pt>
                <c:pt idx="73">
                  <c:v>39542.041665335586</c:v>
                </c:pt>
                <c:pt idx="74">
                  <c:v>39542.083332002316</c:v>
                </c:pt>
                <c:pt idx="75">
                  <c:v>39542.12499866898</c:v>
                </c:pt>
                <c:pt idx="76">
                  <c:v>39542.166665335586</c:v>
                </c:pt>
                <c:pt idx="77">
                  <c:v>39542.208332002316</c:v>
                </c:pt>
                <c:pt idx="78">
                  <c:v>39542.24999866898</c:v>
                </c:pt>
                <c:pt idx="79">
                  <c:v>39542.291665334975</c:v>
                </c:pt>
                <c:pt idx="80">
                  <c:v>39542.333332002316</c:v>
                </c:pt>
                <c:pt idx="81">
                  <c:v>39542.374998669002</c:v>
                </c:pt>
                <c:pt idx="82">
                  <c:v>39542.416665335651</c:v>
                </c:pt>
                <c:pt idx="83">
                  <c:v>39542.458332002643</c:v>
                </c:pt>
                <c:pt idx="84">
                  <c:v>39542.49999866898</c:v>
                </c:pt>
                <c:pt idx="85">
                  <c:v>39542.541665335586</c:v>
                </c:pt>
                <c:pt idx="86">
                  <c:v>39542.583332002316</c:v>
                </c:pt>
                <c:pt idx="87">
                  <c:v>39542.62499866898</c:v>
                </c:pt>
                <c:pt idx="88">
                  <c:v>39542.666665335586</c:v>
                </c:pt>
                <c:pt idx="89">
                  <c:v>39542.708332002316</c:v>
                </c:pt>
                <c:pt idx="90">
                  <c:v>39542.74999866898</c:v>
                </c:pt>
                <c:pt idx="91">
                  <c:v>39542.791665334975</c:v>
                </c:pt>
                <c:pt idx="92">
                  <c:v>39542.833332002316</c:v>
                </c:pt>
                <c:pt idx="93">
                  <c:v>39542.874998669002</c:v>
                </c:pt>
                <c:pt idx="94">
                  <c:v>39542.916665335651</c:v>
                </c:pt>
                <c:pt idx="95">
                  <c:v>39542.958332002643</c:v>
                </c:pt>
                <c:pt idx="96">
                  <c:v>39542.99999866898</c:v>
                </c:pt>
                <c:pt idx="97">
                  <c:v>39543.041665335586</c:v>
                </c:pt>
                <c:pt idx="98">
                  <c:v>39543.083332002316</c:v>
                </c:pt>
                <c:pt idx="99">
                  <c:v>39543.12499866898</c:v>
                </c:pt>
                <c:pt idx="100">
                  <c:v>39543.166665335586</c:v>
                </c:pt>
                <c:pt idx="101">
                  <c:v>39543.208332002316</c:v>
                </c:pt>
                <c:pt idx="102">
                  <c:v>39543.24999866898</c:v>
                </c:pt>
                <c:pt idx="103">
                  <c:v>39543.291665334975</c:v>
                </c:pt>
                <c:pt idx="104">
                  <c:v>39543.333332002316</c:v>
                </c:pt>
                <c:pt idx="105">
                  <c:v>39543.374998669002</c:v>
                </c:pt>
                <c:pt idx="106">
                  <c:v>39543.416665335651</c:v>
                </c:pt>
                <c:pt idx="107">
                  <c:v>39543.458332002643</c:v>
                </c:pt>
                <c:pt idx="108">
                  <c:v>39543.49999866898</c:v>
                </c:pt>
                <c:pt idx="109">
                  <c:v>39543.541665335586</c:v>
                </c:pt>
                <c:pt idx="110">
                  <c:v>39543.583332002316</c:v>
                </c:pt>
                <c:pt idx="111">
                  <c:v>39543.62499866898</c:v>
                </c:pt>
                <c:pt idx="112">
                  <c:v>39543.666665335586</c:v>
                </c:pt>
                <c:pt idx="113">
                  <c:v>39543.708332002316</c:v>
                </c:pt>
                <c:pt idx="114">
                  <c:v>39543.74999866898</c:v>
                </c:pt>
                <c:pt idx="115">
                  <c:v>39543.791665334975</c:v>
                </c:pt>
                <c:pt idx="116">
                  <c:v>39543.833332002316</c:v>
                </c:pt>
                <c:pt idx="117">
                  <c:v>39543.874998669002</c:v>
                </c:pt>
                <c:pt idx="118">
                  <c:v>39543.916665335651</c:v>
                </c:pt>
                <c:pt idx="119">
                  <c:v>39543.958332002643</c:v>
                </c:pt>
                <c:pt idx="120">
                  <c:v>39543.99999866898</c:v>
                </c:pt>
                <c:pt idx="121">
                  <c:v>39544.041665335586</c:v>
                </c:pt>
                <c:pt idx="122">
                  <c:v>39544.083332002316</c:v>
                </c:pt>
                <c:pt idx="123">
                  <c:v>39544.12499866898</c:v>
                </c:pt>
                <c:pt idx="124">
                  <c:v>39544.166665335586</c:v>
                </c:pt>
                <c:pt idx="125">
                  <c:v>39544.208332002316</c:v>
                </c:pt>
                <c:pt idx="126">
                  <c:v>39544.24999866898</c:v>
                </c:pt>
                <c:pt idx="127">
                  <c:v>39544.291665334975</c:v>
                </c:pt>
                <c:pt idx="128">
                  <c:v>39544.333332002316</c:v>
                </c:pt>
                <c:pt idx="129">
                  <c:v>39544.374998669002</c:v>
                </c:pt>
                <c:pt idx="130">
                  <c:v>39544.416665335651</c:v>
                </c:pt>
                <c:pt idx="131">
                  <c:v>39544.458332002643</c:v>
                </c:pt>
                <c:pt idx="132">
                  <c:v>39544.49999866898</c:v>
                </c:pt>
                <c:pt idx="133">
                  <c:v>39544.541665335586</c:v>
                </c:pt>
                <c:pt idx="134">
                  <c:v>39544.583332002316</c:v>
                </c:pt>
                <c:pt idx="135">
                  <c:v>39544.62499866898</c:v>
                </c:pt>
                <c:pt idx="136">
                  <c:v>39544.666665335586</c:v>
                </c:pt>
                <c:pt idx="137">
                  <c:v>39544.708332002316</c:v>
                </c:pt>
                <c:pt idx="138">
                  <c:v>39544.74999866898</c:v>
                </c:pt>
                <c:pt idx="139">
                  <c:v>39544.791665334975</c:v>
                </c:pt>
                <c:pt idx="140">
                  <c:v>39544.833332002316</c:v>
                </c:pt>
                <c:pt idx="141">
                  <c:v>39544.874998669002</c:v>
                </c:pt>
                <c:pt idx="142">
                  <c:v>39544.916665335651</c:v>
                </c:pt>
                <c:pt idx="143">
                  <c:v>39544.958332002643</c:v>
                </c:pt>
                <c:pt idx="144">
                  <c:v>39544.99999866898</c:v>
                </c:pt>
                <c:pt idx="145">
                  <c:v>39545.041665335586</c:v>
                </c:pt>
                <c:pt idx="146">
                  <c:v>39545.083332002316</c:v>
                </c:pt>
                <c:pt idx="147">
                  <c:v>39545.12499866898</c:v>
                </c:pt>
                <c:pt idx="148">
                  <c:v>39545.166665335586</c:v>
                </c:pt>
                <c:pt idx="149">
                  <c:v>39545.208332002316</c:v>
                </c:pt>
                <c:pt idx="150">
                  <c:v>39545.24999866898</c:v>
                </c:pt>
                <c:pt idx="151">
                  <c:v>39545.291665334975</c:v>
                </c:pt>
                <c:pt idx="152">
                  <c:v>39545.333332002316</c:v>
                </c:pt>
                <c:pt idx="153">
                  <c:v>39545.374998669002</c:v>
                </c:pt>
                <c:pt idx="154">
                  <c:v>39545.416665335651</c:v>
                </c:pt>
                <c:pt idx="155">
                  <c:v>39545.458332002643</c:v>
                </c:pt>
                <c:pt idx="156">
                  <c:v>39545.49999866898</c:v>
                </c:pt>
                <c:pt idx="157">
                  <c:v>39545.541665335586</c:v>
                </c:pt>
                <c:pt idx="158">
                  <c:v>39545.583332002316</c:v>
                </c:pt>
                <c:pt idx="159">
                  <c:v>39545.62499866898</c:v>
                </c:pt>
                <c:pt idx="160">
                  <c:v>39545.666665335586</c:v>
                </c:pt>
                <c:pt idx="161">
                  <c:v>39545.708332002316</c:v>
                </c:pt>
                <c:pt idx="162">
                  <c:v>39545.74999866898</c:v>
                </c:pt>
                <c:pt idx="163">
                  <c:v>39545.791665334975</c:v>
                </c:pt>
                <c:pt idx="164">
                  <c:v>39545.833332002316</c:v>
                </c:pt>
                <c:pt idx="165">
                  <c:v>39545.874998669002</c:v>
                </c:pt>
                <c:pt idx="166">
                  <c:v>39545.916665335651</c:v>
                </c:pt>
                <c:pt idx="167">
                  <c:v>39545.958332002643</c:v>
                </c:pt>
              </c:numCache>
            </c:numRef>
          </c:xVal>
          <c:yVal>
            <c:numRef>
              <c:f>Data!$J$4:$J$171</c:f>
              <c:numCache>
                <c:formatCode>General</c:formatCode>
                <c:ptCount val="168"/>
                <c:pt idx="0">
                  <c:v>2444</c:v>
                </c:pt>
                <c:pt idx="1">
                  <c:v>2197</c:v>
                </c:pt>
                <c:pt idx="2">
                  <c:v>1985</c:v>
                </c:pt>
                <c:pt idx="3">
                  <c:v>2173</c:v>
                </c:pt>
                <c:pt idx="4">
                  <c:v>2395</c:v>
                </c:pt>
                <c:pt idx="5">
                  <c:v>3430</c:v>
                </c:pt>
                <c:pt idx="6">
                  <c:v>4068</c:v>
                </c:pt>
                <c:pt idx="7">
                  <c:v>4172</c:v>
                </c:pt>
                <c:pt idx="8">
                  <c:v>4178</c:v>
                </c:pt>
                <c:pt idx="9">
                  <c:v>4130</c:v>
                </c:pt>
                <c:pt idx="10">
                  <c:v>3897</c:v>
                </c:pt>
                <c:pt idx="11">
                  <c:v>3829</c:v>
                </c:pt>
                <c:pt idx="12">
                  <c:v>3536</c:v>
                </c:pt>
                <c:pt idx="13">
                  <c:v>3525</c:v>
                </c:pt>
                <c:pt idx="14">
                  <c:v>3821</c:v>
                </c:pt>
                <c:pt idx="15">
                  <c:v>3574</c:v>
                </c:pt>
                <c:pt idx="16">
                  <c:v>3545</c:v>
                </c:pt>
                <c:pt idx="17">
                  <c:v>3588</c:v>
                </c:pt>
                <c:pt idx="18">
                  <c:v>3613</c:v>
                </c:pt>
                <c:pt idx="19">
                  <c:v>3769</c:v>
                </c:pt>
                <c:pt idx="20">
                  <c:v>3833</c:v>
                </c:pt>
                <c:pt idx="21">
                  <c:v>3618</c:v>
                </c:pt>
                <c:pt idx="22">
                  <c:v>3439</c:v>
                </c:pt>
                <c:pt idx="23">
                  <c:v>3046</c:v>
                </c:pt>
                <c:pt idx="24">
                  <c:v>3176</c:v>
                </c:pt>
                <c:pt idx="25">
                  <c:v>3286</c:v>
                </c:pt>
                <c:pt idx="26">
                  <c:v>3164</c:v>
                </c:pt>
                <c:pt idx="27">
                  <c:v>3328</c:v>
                </c:pt>
                <c:pt idx="28">
                  <c:v>3517</c:v>
                </c:pt>
                <c:pt idx="29">
                  <c:v>3731</c:v>
                </c:pt>
                <c:pt idx="30">
                  <c:v>3759</c:v>
                </c:pt>
                <c:pt idx="31">
                  <c:v>3882</c:v>
                </c:pt>
                <c:pt idx="32">
                  <c:v>3880</c:v>
                </c:pt>
                <c:pt idx="33">
                  <c:v>3889</c:v>
                </c:pt>
                <c:pt idx="34">
                  <c:v>3858</c:v>
                </c:pt>
                <c:pt idx="35">
                  <c:v>3870</c:v>
                </c:pt>
                <c:pt idx="36">
                  <c:v>3907</c:v>
                </c:pt>
                <c:pt idx="37">
                  <c:v>3542</c:v>
                </c:pt>
                <c:pt idx="38">
                  <c:v>3852</c:v>
                </c:pt>
                <c:pt idx="39">
                  <c:v>3978</c:v>
                </c:pt>
                <c:pt idx="40">
                  <c:v>3945</c:v>
                </c:pt>
                <c:pt idx="41">
                  <c:v>3449</c:v>
                </c:pt>
                <c:pt idx="42">
                  <c:v>3828</c:v>
                </c:pt>
                <c:pt idx="43">
                  <c:v>3923</c:v>
                </c:pt>
                <c:pt idx="44">
                  <c:v>3885</c:v>
                </c:pt>
                <c:pt idx="45">
                  <c:v>3446</c:v>
                </c:pt>
                <c:pt idx="46">
                  <c:v>3581</c:v>
                </c:pt>
                <c:pt idx="47">
                  <c:v>3083</c:v>
                </c:pt>
                <c:pt idx="48">
                  <c:v>2841</c:v>
                </c:pt>
                <c:pt idx="49">
                  <c:v>2279</c:v>
                </c:pt>
                <c:pt idx="50">
                  <c:v>2332</c:v>
                </c:pt>
                <c:pt idx="51">
                  <c:v>2608</c:v>
                </c:pt>
                <c:pt idx="52">
                  <c:v>3269</c:v>
                </c:pt>
                <c:pt idx="53">
                  <c:v>3633</c:v>
                </c:pt>
                <c:pt idx="54">
                  <c:v>4095</c:v>
                </c:pt>
                <c:pt idx="55">
                  <c:v>4189</c:v>
                </c:pt>
                <c:pt idx="56">
                  <c:v>4200</c:v>
                </c:pt>
                <c:pt idx="57">
                  <c:v>4207</c:v>
                </c:pt>
                <c:pt idx="58">
                  <c:v>3928</c:v>
                </c:pt>
                <c:pt idx="59">
                  <c:v>4075</c:v>
                </c:pt>
                <c:pt idx="60">
                  <c:v>4166</c:v>
                </c:pt>
                <c:pt idx="61">
                  <c:v>4216</c:v>
                </c:pt>
                <c:pt idx="62">
                  <c:v>4201</c:v>
                </c:pt>
                <c:pt idx="63">
                  <c:v>4136</c:v>
                </c:pt>
                <c:pt idx="64">
                  <c:v>3943</c:v>
                </c:pt>
                <c:pt idx="65">
                  <c:v>3822</c:v>
                </c:pt>
                <c:pt idx="66">
                  <c:v>4042</c:v>
                </c:pt>
                <c:pt idx="67">
                  <c:v>4108</c:v>
                </c:pt>
                <c:pt idx="68">
                  <c:v>3925</c:v>
                </c:pt>
                <c:pt idx="69">
                  <c:v>3488</c:v>
                </c:pt>
                <c:pt idx="70">
                  <c:v>3391</c:v>
                </c:pt>
                <c:pt idx="71">
                  <c:v>3180</c:v>
                </c:pt>
                <c:pt idx="72">
                  <c:v>2685</c:v>
                </c:pt>
                <c:pt idx="73">
                  <c:v>2756</c:v>
                </c:pt>
                <c:pt idx="74">
                  <c:v>2125</c:v>
                </c:pt>
                <c:pt idx="75">
                  <c:v>2191</c:v>
                </c:pt>
                <c:pt idx="76">
                  <c:v>2716</c:v>
                </c:pt>
                <c:pt idx="77">
                  <c:v>3157</c:v>
                </c:pt>
                <c:pt idx="78">
                  <c:v>3930</c:v>
                </c:pt>
                <c:pt idx="79">
                  <c:v>4024</c:v>
                </c:pt>
                <c:pt idx="80">
                  <c:v>4040</c:v>
                </c:pt>
                <c:pt idx="81">
                  <c:v>4048</c:v>
                </c:pt>
                <c:pt idx="82">
                  <c:v>4028</c:v>
                </c:pt>
                <c:pt idx="83">
                  <c:v>4002</c:v>
                </c:pt>
                <c:pt idx="84">
                  <c:v>3991</c:v>
                </c:pt>
                <c:pt idx="85">
                  <c:v>3900</c:v>
                </c:pt>
                <c:pt idx="86">
                  <c:v>3858</c:v>
                </c:pt>
                <c:pt idx="87">
                  <c:v>3825</c:v>
                </c:pt>
                <c:pt idx="88">
                  <c:v>3632</c:v>
                </c:pt>
                <c:pt idx="89">
                  <c:v>3697</c:v>
                </c:pt>
                <c:pt idx="90">
                  <c:v>3346</c:v>
                </c:pt>
                <c:pt idx="91">
                  <c:v>3456</c:v>
                </c:pt>
                <c:pt idx="92">
                  <c:v>3356</c:v>
                </c:pt>
                <c:pt idx="93">
                  <c:v>2991</c:v>
                </c:pt>
                <c:pt idx="94">
                  <c:v>3087</c:v>
                </c:pt>
                <c:pt idx="95">
                  <c:v>3173</c:v>
                </c:pt>
                <c:pt idx="96">
                  <c:v>2585</c:v>
                </c:pt>
                <c:pt idx="97">
                  <c:v>2163</c:v>
                </c:pt>
                <c:pt idx="98">
                  <c:v>1910</c:v>
                </c:pt>
                <c:pt idx="99">
                  <c:v>1888</c:v>
                </c:pt>
                <c:pt idx="100">
                  <c:v>2261</c:v>
                </c:pt>
                <c:pt idx="101">
                  <c:v>2509</c:v>
                </c:pt>
                <c:pt idx="102">
                  <c:v>2643</c:v>
                </c:pt>
                <c:pt idx="103">
                  <c:v>3110</c:v>
                </c:pt>
                <c:pt idx="104">
                  <c:v>3227</c:v>
                </c:pt>
                <c:pt idx="105">
                  <c:v>3188</c:v>
                </c:pt>
                <c:pt idx="106">
                  <c:v>3068</c:v>
                </c:pt>
                <c:pt idx="107">
                  <c:v>3182</c:v>
                </c:pt>
                <c:pt idx="108">
                  <c:v>3207</c:v>
                </c:pt>
                <c:pt idx="109">
                  <c:v>3007</c:v>
                </c:pt>
                <c:pt idx="110">
                  <c:v>2426</c:v>
                </c:pt>
                <c:pt idx="111">
                  <c:v>2518</c:v>
                </c:pt>
                <c:pt idx="112">
                  <c:v>2550</c:v>
                </c:pt>
                <c:pt idx="113">
                  <c:v>2891</c:v>
                </c:pt>
                <c:pt idx="114">
                  <c:v>2989</c:v>
                </c:pt>
                <c:pt idx="115">
                  <c:v>3498</c:v>
                </c:pt>
                <c:pt idx="116">
                  <c:v>3601</c:v>
                </c:pt>
                <c:pt idx="117">
                  <c:v>2994</c:v>
                </c:pt>
                <c:pt idx="118">
                  <c:v>2742</c:v>
                </c:pt>
                <c:pt idx="119">
                  <c:v>1793</c:v>
                </c:pt>
                <c:pt idx="120">
                  <c:v>1591</c:v>
                </c:pt>
                <c:pt idx="121">
                  <c:v>1412</c:v>
                </c:pt>
                <c:pt idx="122">
                  <c:v>1046</c:v>
                </c:pt>
                <c:pt idx="123">
                  <c:v>1205</c:v>
                </c:pt>
                <c:pt idx="124">
                  <c:v>1854</c:v>
                </c:pt>
                <c:pt idx="125">
                  <c:v>2301</c:v>
                </c:pt>
                <c:pt idx="126">
                  <c:v>2153</c:v>
                </c:pt>
                <c:pt idx="127">
                  <c:v>2484</c:v>
                </c:pt>
                <c:pt idx="128">
                  <c:v>2793</c:v>
                </c:pt>
                <c:pt idx="129">
                  <c:v>3020</c:v>
                </c:pt>
                <c:pt idx="130">
                  <c:v>3048</c:v>
                </c:pt>
                <c:pt idx="131">
                  <c:v>2825</c:v>
                </c:pt>
                <c:pt idx="132">
                  <c:v>2644</c:v>
                </c:pt>
                <c:pt idx="133">
                  <c:v>1852</c:v>
                </c:pt>
                <c:pt idx="134">
                  <c:v>1338</c:v>
                </c:pt>
                <c:pt idx="135">
                  <c:v>1717</c:v>
                </c:pt>
                <c:pt idx="136">
                  <c:v>2397</c:v>
                </c:pt>
                <c:pt idx="137">
                  <c:v>2499</c:v>
                </c:pt>
                <c:pt idx="138">
                  <c:v>2868</c:v>
                </c:pt>
                <c:pt idx="139">
                  <c:v>3736</c:v>
                </c:pt>
                <c:pt idx="140">
                  <c:v>4204</c:v>
                </c:pt>
                <c:pt idx="141">
                  <c:v>3342</c:v>
                </c:pt>
                <c:pt idx="142">
                  <c:v>2562</c:v>
                </c:pt>
                <c:pt idx="143">
                  <c:v>2374</c:v>
                </c:pt>
                <c:pt idx="144">
                  <c:v>2023</c:v>
                </c:pt>
                <c:pt idx="145">
                  <c:v>2107</c:v>
                </c:pt>
                <c:pt idx="146">
                  <c:v>2042</c:v>
                </c:pt>
                <c:pt idx="147">
                  <c:v>1897</c:v>
                </c:pt>
                <c:pt idx="148">
                  <c:v>2819</c:v>
                </c:pt>
                <c:pt idx="149">
                  <c:v>3616</c:v>
                </c:pt>
                <c:pt idx="150">
                  <c:v>4105</c:v>
                </c:pt>
                <c:pt idx="151">
                  <c:v>4126</c:v>
                </c:pt>
                <c:pt idx="152">
                  <c:v>4246</c:v>
                </c:pt>
                <c:pt idx="153">
                  <c:v>4347</c:v>
                </c:pt>
                <c:pt idx="154">
                  <c:v>3844</c:v>
                </c:pt>
                <c:pt idx="155">
                  <c:v>3711</c:v>
                </c:pt>
                <c:pt idx="156">
                  <c:v>4122</c:v>
                </c:pt>
                <c:pt idx="157">
                  <c:v>4159</c:v>
                </c:pt>
                <c:pt idx="158">
                  <c:v>4172</c:v>
                </c:pt>
                <c:pt idx="159">
                  <c:v>4282</c:v>
                </c:pt>
                <c:pt idx="160">
                  <c:v>4365</c:v>
                </c:pt>
                <c:pt idx="161">
                  <c:v>4370</c:v>
                </c:pt>
                <c:pt idx="162">
                  <c:v>3832</c:v>
                </c:pt>
                <c:pt idx="163">
                  <c:v>3933</c:v>
                </c:pt>
                <c:pt idx="164">
                  <c:v>4151</c:v>
                </c:pt>
                <c:pt idx="165">
                  <c:v>4001</c:v>
                </c:pt>
                <c:pt idx="166">
                  <c:v>3692</c:v>
                </c:pt>
                <c:pt idx="167">
                  <c:v>2766</c:v>
                </c:pt>
              </c:numCache>
            </c:numRef>
          </c:yVal>
        </c:ser>
        <c:ser>
          <c:idx val="2"/>
          <c:order val="2"/>
          <c:tx>
            <c:strRef>
              <c:f>Data!$K$2:$K$3</c:f>
              <c:strCache>
                <c:ptCount val="1"/>
                <c:pt idx="0">
                  <c:v>Hydro Output</c:v>
                </c:pt>
              </c:strCache>
            </c:strRef>
          </c:tx>
          <c:spPr>
            <a:ln>
              <a:solidFill>
                <a:schemeClr val="accent1"/>
              </a:solidFill>
            </a:ln>
          </c:spPr>
          <c:marker>
            <c:symbol val="triangle"/>
            <c:size val="4"/>
            <c:spPr>
              <a:solidFill>
                <a:schemeClr val="accent1"/>
              </a:solidFill>
              <a:ln>
                <a:solidFill>
                  <a:schemeClr val="accent1"/>
                </a:solidFill>
              </a:ln>
            </c:spPr>
          </c:marker>
          <c:xVal>
            <c:numRef>
              <c:f>Data!$H$4:$H$171</c:f>
              <c:numCache>
                <c:formatCode>dd/mm/yyyy\ h:mm</c:formatCode>
                <c:ptCount val="168"/>
                <c:pt idx="0">
                  <c:v>39539</c:v>
                </c:pt>
                <c:pt idx="1">
                  <c:v>39539.041666666584</c:v>
                </c:pt>
                <c:pt idx="2">
                  <c:v>39539.08333321759</c:v>
                </c:pt>
                <c:pt idx="3">
                  <c:v>39539.124999826388</c:v>
                </c:pt>
                <c:pt idx="4">
                  <c:v>39539.166666435187</c:v>
                </c:pt>
                <c:pt idx="5">
                  <c:v>39539.208333043993</c:v>
                </c:pt>
                <c:pt idx="6">
                  <c:v>39539.249999652777</c:v>
                </c:pt>
                <c:pt idx="7">
                  <c:v>39539.291666259975</c:v>
                </c:pt>
                <c:pt idx="8">
                  <c:v>39539.333332870381</c:v>
                </c:pt>
                <c:pt idx="9">
                  <c:v>39539.374999480213</c:v>
                </c:pt>
                <c:pt idx="10">
                  <c:v>39539.416666087993</c:v>
                </c:pt>
                <c:pt idx="11">
                  <c:v>39539.458332697213</c:v>
                </c:pt>
                <c:pt idx="12">
                  <c:v>39539.499999305561</c:v>
                </c:pt>
                <c:pt idx="13">
                  <c:v>39539.541665914185</c:v>
                </c:pt>
                <c:pt idx="14">
                  <c:v>39539.583332523151</c:v>
                </c:pt>
                <c:pt idx="15">
                  <c:v>39539.624999131935</c:v>
                </c:pt>
                <c:pt idx="16">
                  <c:v>39539.666665740726</c:v>
                </c:pt>
                <c:pt idx="17">
                  <c:v>39539.708332349612</c:v>
                </c:pt>
                <c:pt idx="18">
                  <c:v>39539.74999895833</c:v>
                </c:pt>
                <c:pt idx="19">
                  <c:v>39539.791665562894</c:v>
                </c:pt>
                <c:pt idx="20">
                  <c:v>39539.833332175942</c:v>
                </c:pt>
                <c:pt idx="21">
                  <c:v>39539.874998784719</c:v>
                </c:pt>
                <c:pt idx="22">
                  <c:v>39539.916665393612</c:v>
                </c:pt>
                <c:pt idx="23">
                  <c:v>39539.958332002643</c:v>
                </c:pt>
                <c:pt idx="24">
                  <c:v>39539.99999866898</c:v>
                </c:pt>
                <c:pt idx="25">
                  <c:v>39540.041665335586</c:v>
                </c:pt>
                <c:pt idx="26">
                  <c:v>39540.083332002316</c:v>
                </c:pt>
                <c:pt idx="27">
                  <c:v>39540.12499866898</c:v>
                </c:pt>
                <c:pt idx="28">
                  <c:v>39540.166665335586</c:v>
                </c:pt>
                <c:pt idx="29">
                  <c:v>39540.208332002316</c:v>
                </c:pt>
                <c:pt idx="30">
                  <c:v>39540.24999866898</c:v>
                </c:pt>
                <c:pt idx="31">
                  <c:v>39540.291665334975</c:v>
                </c:pt>
                <c:pt idx="32">
                  <c:v>39540.333332002316</c:v>
                </c:pt>
                <c:pt idx="33">
                  <c:v>39540.374998669002</c:v>
                </c:pt>
                <c:pt idx="34">
                  <c:v>39540.416665335651</c:v>
                </c:pt>
                <c:pt idx="35">
                  <c:v>39540.458332002643</c:v>
                </c:pt>
                <c:pt idx="36">
                  <c:v>39540.49999866898</c:v>
                </c:pt>
                <c:pt idx="37">
                  <c:v>39540.541665335586</c:v>
                </c:pt>
                <c:pt idx="38">
                  <c:v>39540.583332002316</c:v>
                </c:pt>
                <c:pt idx="39">
                  <c:v>39540.62499866898</c:v>
                </c:pt>
                <c:pt idx="40">
                  <c:v>39540.666665335586</c:v>
                </c:pt>
                <c:pt idx="41">
                  <c:v>39540.708332002316</c:v>
                </c:pt>
                <c:pt idx="42">
                  <c:v>39540.74999866898</c:v>
                </c:pt>
                <c:pt idx="43">
                  <c:v>39540.791665334975</c:v>
                </c:pt>
                <c:pt idx="44">
                  <c:v>39540.833332002316</c:v>
                </c:pt>
                <c:pt idx="45">
                  <c:v>39540.874998669002</c:v>
                </c:pt>
                <c:pt idx="46">
                  <c:v>39540.916665335651</c:v>
                </c:pt>
                <c:pt idx="47">
                  <c:v>39540.958332002643</c:v>
                </c:pt>
                <c:pt idx="48">
                  <c:v>39540.99999866898</c:v>
                </c:pt>
                <c:pt idx="49">
                  <c:v>39541.041665335586</c:v>
                </c:pt>
                <c:pt idx="50">
                  <c:v>39541.083332002316</c:v>
                </c:pt>
                <c:pt idx="51">
                  <c:v>39541.12499866898</c:v>
                </c:pt>
                <c:pt idx="52">
                  <c:v>39541.166665335586</c:v>
                </c:pt>
                <c:pt idx="53">
                  <c:v>39541.208332002316</c:v>
                </c:pt>
                <c:pt idx="54">
                  <c:v>39541.24999866898</c:v>
                </c:pt>
                <c:pt idx="55">
                  <c:v>39541.291665334975</c:v>
                </c:pt>
                <c:pt idx="56">
                  <c:v>39541.333332002316</c:v>
                </c:pt>
                <c:pt idx="57">
                  <c:v>39541.374998669002</c:v>
                </c:pt>
                <c:pt idx="58">
                  <c:v>39541.416665335651</c:v>
                </c:pt>
                <c:pt idx="59">
                  <c:v>39541.458332002643</c:v>
                </c:pt>
                <c:pt idx="60">
                  <c:v>39541.49999866898</c:v>
                </c:pt>
                <c:pt idx="61">
                  <c:v>39541.541665335586</c:v>
                </c:pt>
                <c:pt idx="62">
                  <c:v>39541.583332002316</c:v>
                </c:pt>
                <c:pt idx="63">
                  <c:v>39541.62499866898</c:v>
                </c:pt>
                <c:pt idx="64">
                  <c:v>39541.666665335586</c:v>
                </c:pt>
                <c:pt idx="65">
                  <c:v>39541.708332002316</c:v>
                </c:pt>
                <c:pt idx="66">
                  <c:v>39541.74999866898</c:v>
                </c:pt>
                <c:pt idx="67">
                  <c:v>39541.791665334975</c:v>
                </c:pt>
                <c:pt idx="68">
                  <c:v>39541.833332002316</c:v>
                </c:pt>
                <c:pt idx="69">
                  <c:v>39541.874998669002</c:v>
                </c:pt>
                <c:pt idx="70">
                  <c:v>39541.916665335651</c:v>
                </c:pt>
                <c:pt idx="71">
                  <c:v>39541.958332002643</c:v>
                </c:pt>
                <c:pt idx="72">
                  <c:v>39541.99999866898</c:v>
                </c:pt>
                <c:pt idx="73">
                  <c:v>39542.041665335586</c:v>
                </c:pt>
                <c:pt idx="74">
                  <c:v>39542.083332002316</c:v>
                </c:pt>
                <c:pt idx="75">
                  <c:v>39542.12499866898</c:v>
                </c:pt>
                <c:pt idx="76">
                  <c:v>39542.166665335586</c:v>
                </c:pt>
                <c:pt idx="77">
                  <c:v>39542.208332002316</c:v>
                </c:pt>
                <c:pt idx="78">
                  <c:v>39542.24999866898</c:v>
                </c:pt>
                <c:pt idx="79">
                  <c:v>39542.291665334975</c:v>
                </c:pt>
                <c:pt idx="80">
                  <c:v>39542.333332002316</c:v>
                </c:pt>
                <c:pt idx="81">
                  <c:v>39542.374998669002</c:v>
                </c:pt>
                <c:pt idx="82">
                  <c:v>39542.416665335651</c:v>
                </c:pt>
                <c:pt idx="83">
                  <c:v>39542.458332002643</c:v>
                </c:pt>
                <c:pt idx="84">
                  <c:v>39542.49999866898</c:v>
                </c:pt>
                <c:pt idx="85">
                  <c:v>39542.541665335586</c:v>
                </c:pt>
                <c:pt idx="86">
                  <c:v>39542.583332002316</c:v>
                </c:pt>
                <c:pt idx="87">
                  <c:v>39542.62499866898</c:v>
                </c:pt>
                <c:pt idx="88">
                  <c:v>39542.666665335586</c:v>
                </c:pt>
                <c:pt idx="89">
                  <c:v>39542.708332002316</c:v>
                </c:pt>
                <c:pt idx="90">
                  <c:v>39542.74999866898</c:v>
                </c:pt>
                <c:pt idx="91">
                  <c:v>39542.791665334975</c:v>
                </c:pt>
                <c:pt idx="92">
                  <c:v>39542.833332002316</c:v>
                </c:pt>
                <c:pt idx="93">
                  <c:v>39542.874998669002</c:v>
                </c:pt>
                <c:pt idx="94">
                  <c:v>39542.916665335651</c:v>
                </c:pt>
                <c:pt idx="95">
                  <c:v>39542.958332002643</c:v>
                </c:pt>
                <c:pt idx="96">
                  <c:v>39542.99999866898</c:v>
                </c:pt>
                <c:pt idx="97">
                  <c:v>39543.041665335586</c:v>
                </c:pt>
                <c:pt idx="98">
                  <c:v>39543.083332002316</c:v>
                </c:pt>
                <c:pt idx="99">
                  <c:v>39543.12499866898</c:v>
                </c:pt>
                <c:pt idx="100">
                  <c:v>39543.166665335586</c:v>
                </c:pt>
                <c:pt idx="101">
                  <c:v>39543.208332002316</c:v>
                </c:pt>
                <c:pt idx="102">
                  <c:v>39543.24999866898</c:v>
                </c:pt>
                <c:pt idx="103">
                  <c:v>39543.291665334975</c:v>
                </c:pt>
                <c:pt idx="104">
                  <c:v>39543.333332002316</c:v>
                </c:pt>
                <c:pt idx="105">
                  <c:v>39543.374998669002</c:v>
                </c:pt>
                <c:pt idx="106">
                  <c:v>39543.416665335651</c:v>
                </c:pt>
                <c:pt idx="107">
                  <c:v>39543.458332002643</c:v>
                </c:pt>
                <c:pt idx="108">
                  <c:v>39543.49999866898</c:v>
                </c:pt>
                <c:pt idx="109">
                  <c:v>39543.541665335586</c:v>
                </c:pt>
                <c:pt idx="110">
                  <c:v>39543.583332002316</c:v>
                </c:pt>
                <c:pt idx="111">
                  <c:v>39543.62499866898</c:v>
                </c:pt>
                <c:pt idx="112">
                  <c:v>39543.666665335586</c:v>
                </c:pt>
                <c:pt idx="113">
                  <c:v>39543.708332002316</c:v>
                </c:pt>
                <c:pt idx="114">
                  <c:v>39543.74999866898</c:v>
                </c:pt>
                <c:pt idx="115">
                  <c:v>39543.791665334975</c:v>
                </c:pt>
                <c:pt idx="116">
                  <c:v>39543.833332002316</c:v>
                </c:pt>
                <c:pt idx="117">
                  <c:v>39543.874998669002</c:v>
                </c:pt>
                <c:pt idx="118">
                  <c:v>39543.916665335651</c:v>
                </c:pt>
                <c:pt idx="119">
                  <c:v>39543.958332002643</c:v>
                </c:pt>
                <c:pt idx="120">
                  <c:v>39543.99999866898</c:v>
                </c:pt>
                <c:pt idx="121">
                  <c:v>39544.041665335586</c:v>
                </c:pt>
                <c:pt idx="122">
                  <c:v>39544.083332002316</c:v>
                </c:pt>
                <c:pt idx="123">
                  <c:v>39544.12499866898</c:v>
                </c:pt>
                <c:pt idx="124">
                  <c:v>39544.166665335586</c:v>
                </c:pt>
                <c:pt idx="125">
                  <c:v>39544.208332002316</c:v>
                </c:pt>
                <c:pt idx="126">
                  <c:v>39544.24999866898</c:v>
                </c:pt>
                <c:pt idx="127">
                  <c:v>39544.291665334975</c:v>
                </c:pt>
                <c:pt idx="128">
                  <c:v>39544.333332002316</c:v>
                </c:pt>
                <c:pt idx="129">
                  <c:v>39544.374998669002</c:v>
                </c:pt>
                <c:pt idx="130">
                  <c:v>39544.416665335651</c:v>
                </c:pt>
                <c:pt idx="131">
                  <c:v>39544.458332002643</c:v>
                </c:pt>
                <c:pt idx="132">
                  <c:v>39544.49999866898</c:v>
                </c:pt>
                <c:pt idx="133">
                  <c:v>39544.541665335586</c:v>
                </c:pt>
                <c:pt idx="134">
                  <c:v>39544.583332002316</c:v>
                </c:pt>
                <c:pt idx="135">
                  <c:v>39544.62499866898</c:v>
                </c:pt>
                <c:pt idx="136">
                  <c:v>39544.666665335586</c:v>
                </c:pt>
                <c:pt idx="137">
                  <c:v>39544.708332002316</c:v>
                </c:pt>
                <c:pt idx="138">
                  <c:v>39544.74999866898</c:v>
                </c:pt>
                <c:pt idx="139">
                  <c:v>39544.791665334975</c:v>
                </c:pt>
                <c:pt idx="140">
                  <c:v>39544.833332002316</c:v>
                </c:pt>
                <c:pt idx="141">
                  <c:v>39544.874998669002</c:v>
                </c:pt>
                <c:pt idx="142">
                  <c:v>39544.916665335651</c:v>
                </c:pt>
                <c:pt idx="143">
                  <c:v>39544.958332002643</c:v>
                </c:pt>
                <c:pt idx="144">
                  <c:v>39544.99999866898</c:v>
                </c:pt>
                <c:pt idx="145">
                  <c:v>39545.041665335586</c:v>
                </c:pt>
                <c:pt idx="146">
                  <c:v>39545.083332002316</c:v>
                </c:pt>
                <c:pt idx="147">
                  <c:v>39545.12499866898</c:v>
                </c:pt>
                <c:pt idx="148">
                  <c:v>39545.166665335586</c:v>
                </c:pt>
                <c:pt idx="149">
                  <c:v>39545.208332002316</c:v>
                </c:pt>
                <c:pt idx="150">
                  <c:v>39545.24999866898</c:v>
                </c:pt>
                <c:pt idx="151">
                  <c:v>39545.291665334975</c:v>
                </c:pt>
                <c:pt idx="152">
                  <c:v>39545.333332002316</c:v>
                </c:pt>
                <c:pt idx="153">
                  <c:v>39545.374998669002</c:v>
                </c:pt>
                <c:pt idx="154">
                  <c:v>39545.416665335651</c:v>
                </c:pt>
                <c:pt idx="155">
                  <c:v>39545.458332002643</c:v>
                </c:pt>
                <c:pt idx="156">
                  <c:v>39545.49999866898</c:v>
                </c:pt>
                <c:pt idx="157">
                  <c:v>39545.541665335586</c:v>
                </c:pt>
                <c:pt idx="158">
                  <c:v>39545.583332002316</c:v>
                </c:pt>
                <c:pt idx="159">
                  <c:v>39545.62499866898</c:v>
                </c:pt>
                <c:pt idx="160">
                  <c:v>39545.666665335586</c:v>
                </c:pt>
                <c:pt idx="161">
                  <c:v>39545.708332002316</c:v>
                </c:pt>
                <c:pt idx="162">
                  <c:v>39545.74999866898</c:v>
                </c:pt>
                <c:pt idx="163">
                  <c:v>39545.791665334975</c:v>
                </c:pt>
                <c:pt idx="164">
                  <c:v>39545.833332002316</c:v>
                </c:pt>
                <c:pt idx="165">
                  <c:v>39545.874998669002</c:v>
                </c:pt>
                <c:pt idx="166">
                  <c:v>39545.916665335651</c:v>
                </c:pt>
                <c:pt idx="167">
                  <c:v>39545.958332002643</c:v>
                </c:pt>
              </c:numCache>
            </c:numRef>
          </c:xVal>
          <c:yVal>
            <c:numRef>
              <c:f>Data!$K$4:$K$171</c:f>
              <c:numCache>
                <c:formatCode>General</c:formatCode>
                <c:ptCount val="168"/>
                <c:pt idx="0">
                  <c:v>3043</c:v>
                </c:pt>
                <c:pt idx="1">
                  <c:v>2965</c:v>
                </c:pt>
                <c:pt idx="2">
                  <c:v>2814</c:v>
                </c:pt>
                <c:pt idx="3">
                  <c:v>2937</c:v>
                </c:pt>
                <c:pt idx="4">
                  <c:v>3089</c:v>
                </c:pt>
                <c:pt idx="5">
                  <c:v>3652</c:v>
                </c:pt>
                <c:pt idx="6">
                  <c:v>4085</c:v>
                </c:pt>
                <c:pt idx="7">
                  <c:v>4434</c:v>
                </c:pt>
                <c:pt idx="8">
                  <c:v>4614</c:v>
                </c:pt>
                <c:pt idx="9">
                  <c:v>4843</c:v>
                </c:pt>
                <c:pt idx="10">
                  <c:v>4798</c:v>
                </c:pt>
                <c:pt idx="11">
                  <c:v>4729</c:v>
                </c:pt>
                <c:pt idx="12">
                  <c:v>4510</c:v>
                </c:pt>
                <c:pt idx="13">
                  <c:v>4345</c:v>
                </c:pt>
                <c:pt idx="14">
                  <c:v>4414</c:v>
                </c:pt>
                <c:pt idx="15">
                  <c:v>4550</c:v>
                </c:pt>
                <c:pt idx="16">
                  <c:v>4832</c:v>
                </c:pt>
                <c:pt idx="17">
                  <c:v>4534</c:v>
                </c:pt>
                <c:pt idx="18">
                  <c:v>4672</c:v>
                </c:pt>
                <c:pt idx="19">
                  <c:v>5294</c:v>
                </c:pt>
                <c:pt idx="20">
                  <c:v>5030</c:v>
                </c:pt>
                <c:pt idx="21">
                  <c:v>4168</c:v>
                </c:pt>
                <c:pt idx="22">
                  <c:v>3795</c:v>
                </c:pt>
                <c:pt idx="23">
                  <c:v>3333</c:v>
                </c:pt>
                <c:pt idx="24">
                  <c:v>3076</c:v>
                </c:pt>
                <c:pt idx="25">
                  <c:v>2898</c:v>
                </c:pt>
                <c:pt idx="26">
                  <c:v>2917</c:v>
                </c:pt>
                <c:pt idx="27">
                  <c:v>2921</c:v>
                </c:pt>
                <c:pt idx="28">
                  <c:v>3181</c:v>
                </c:pt>
                <c:pt idx="29">
                  <c:v>4070</c:v>
                </c:pt>
                <c:pt idx="30">
                  <c:v>4403</c:v>
                </c:pt>
                <c:pt idx="31">
                  <c:v>4185</c:v>
                </c:pt>
                <c:pt idx="32">
                  <c:v>4395</c:v>
                </c:pt>
                <c:pt idx="33">
                  <c:v>4579</c:v>
                </c:pt>
                <c:pt idx="34">
                  <c:v>4512</c:v>
                </c:pt>
                <c:pt idx="35">
                  <c:v>4360</c:v>
                </c:pt>
                <c:pt idx="36">
                  <c:v>4117</c:v>
                </c:pt>
                <c:pt idx="37">
                  <c:v>4038</c:v>
                </c:pt>
                <c:pt idx="38">
                  <c:v>4192</c:v>
                </c:pt>
                <c:pt idx="39">
                  <c:v>3835</c:v>
                </c:pt>
                <c:pt idx="40">
                  <c:v>4031</c:v>
                </c:pt>
                <c:pt idx="41">
                  <c:v>4233</c:v>
                </c:pt>
                <c:pt idx="42">
                  <c:v>4739</c:v>
                </c:pt>
                <c:pt idx="43">
                  <c:v>4793</c:v>
                </c:pt>
                <c:pt idx="44">
                  <c:v>4635</c:v>
                </c:pt>
                <c:pt idx="45">
                  <c:v>4128</c:v>
                </c:pt>
                <c:pt idx="46">
                  <c:v>3741</c:v>
                </c:pt>
                <c:pt idx="47">
                  <c:v>3220</c:v>
                </c:pt>
                <c:pt idx="48">
                  <c:v>3076</c:v>
                </c:pt>
                <c:pt idx="49">
                  <c:v>2986</c:v>
                </c:pt>
                <c:pt idx="50">
                  <c:v>2995</c:v>
                </c:pt>
                <c:pt idx="51">
                  <c:v>2970</c:v>
                </c:pt>
                <c:pt idx="52">
                  <c:v>3199</c:v>
                </c:pt>
                <c:pt idx="53">
                  <c:v>3651</c:v>
                </c:pt>
                <c:pt idx="54">
                  <c:v>4302</c:v>
                </c:pt>
                <c:pt idx="55">
                  <c:v>4375</c:v>
                </c:pt>
                <c:pt idx="56">
                  <c:v>4772</c:v>
                </c:pt>
                <c:pt idx="57">
                  <c:v>4812</c:v>
                </c:pt>
                <c:pt idx="58">
                  <c:v>4469</c:v>
                </c:pt>
                <c:pt idx="59">
                  <c:v>4447</c:v>
                </c:pt>
                <c:pt idx="60">
                  <c:v>4183</c:v>
                </c:pt>
                <c:pt idx="61">
                  <c:v>4156</c:v>
                </c:pt>
                <c:pt idx="62">
                  <c:v>3827</c:v>
                </c:pt>
                <c:pt idx="63">
                  <c:v>3929</c:v>
                </c:pt>
                <c:pt idx="64">
                  <c:v>4002</c:v>
                </c:pt>
                <c:pt idx="65">
                  <c:v>4694</c:v>
                </c:pt>
                <c:pt idx="66">
                  <c:v>5093</c:v>
                </c:pt>
                <c:pt idx="67">
                  <c:v>5317</c:v>
                </c:pt>
                <c:pt idx="68">
                  <c:v>5090</c:v>
                </c:pt>
                <c:pt idx="69">
                  <c:v>4519</c:v>
                </c:pt>
                <c:pt idx="70">
                  <c:v>3752</c:v>
                </c:pt>
                <c:pt idx="71">
                  <c:v>3271</c:v>
                </c:pt>
                <c:pt idx="72">
                  <c:v>3103</c:v>
                </c:pt>
                <c:pt idx="73">
                  <c:v>3015</c:v>
                </c:pt>
                <c:pt idx="74">
                  <c:v>2991</c:v>
                </c:pt>
                <c:pt idx="75">
                  <c:v>3008</c:v>
                </c:pt>
                <c:pt idx="76">
                  <c:v>3148</c:v>
                </c:pt>
                <c:pt idx="77">
                  <c:v>3736</c:v>
                </c:pt>
                <c:pt idx="78">
                  <c:v>4448</c:v>
                </c:pt>
                <c:pt idx="79">
                  <c:v>4744</c:v>
                </c:pt>
                <c:pt idx="80">
                  <c:v>5154</c:v>
                </c:pt>
                <c:pt idx="81">
                  <c:v>5367</c:v>
                </c:pt>
                <c:pt idx="82">
                  <c:v>5171</c:v>
                </c:pt>
                <c:pt idx="83">
                  <c:v>4840</c:v>
                </c:pt>
                <c:pt idx="84">
                  <c:v>4421</c:v>
                </c:pt>
                <c:pt idx="85">
                  <c:v>4312</c:v>
                </c:pt>
                <c:pt idx="86">
                  <c:v>4248</c:v>
                </c:pt>
                <c:pt idx="87">
                  <c:v>4097</c:v>
                </c:pt>
                <c:pt idx="88">
                  <c:v>4087</c:v>
                </c:pt>
                <c:pt idx="89">
                  <c:v>4458</c:v>
                </c:pt>
                <c:pt idx="90">
                  <c:v>4779</c:v>
                </c:pt>
                <c:pt idx="91">
                  <c:v>4969</c:v>
                </c:pt>
                <c:pt idx="92">
                  <c:v>4773</c:v>
                </c:pt>
                <c:pt idx="93">
                  <c:v>4203</c:v>
                </c:pt>
                <c:pt idx="94">
                  <c:v>3819</c:v>
                </c:pt>
                <c:pt idx="95">
                  <c:v>3036</c:v>
                </c:pt>
                <c:pt idx="96">
                  <c:v>2527</c:v>
                </c:pt>
                <c:pt idx="97">
                  <c:v>2701</c:v>
                </c:pt>
                <c:pt idx="98">
                  <c:v>2732</c:v>
                </c:pt>
                <c:pt idx="99">
                  <c:v>2801</c:v>
                </c:pt>
                <c:pt idx="100">
                  <c:v>2868</c:v>
                </c:pt>
                <c:pt idx="101">
                  <c:v>3498</c:v>
                </c:pt>
                <c:pt idx="102">
                  <c:v>4019</c:v>
                </c:pt>
                <c:pt idx="103">
                  <c:v>4447</c:v>
                </c:pt>
                <c:pt idx="104">
                  <c:v>4708</c:v>
                </c:pt>
                <c:pt idx="105">
                  <c:v>4678</c:v>
                </c:pt>
                <c:pt idx="106">
                  <c:v>4688</c:v>
                </c:pt>
                <c:pt idx="107">
                  <c:v>4595</c:v>
                </c:pt>
                <c:pt idx="108">
                  <c:v>4531</c:v>
                </c:pt>
                <c:pt idx="109">
                  <c:v>4338</c:v>
                </c:pt>
                <c:pt idx="110">
                  <c:v>4165</c:v>
                </c:pt>
                <c:pt idx="111">
                  <c:v>4193</c:v>
                </c:pt>
                <c:pt idx="112">
                  <c:v>4049</c:v>
                </c:pt>
                <c:pt idx="113">
                  <c:v>4121</c:v>
                </c:pt>
                <c:pt idx="114">
                  <c:v>4440</c:v>
                </c:pt>
                <c:pt idx="115">
                  <c:v>4739</c:v>
                </c:pt>
                <c:pt idx="116">
                  <c:v>4725</c:v>
                </c:pt>
                <c:pt idx="117">
                  <c:v>4415</c:v>
                </c:pt>
                <c:pt idx="118">
                  <c:v>3776</c:v>
                </c:pt>
                <c:pt idx="119">
                  <c:v>3220</c:v>
                </c:pt>
                <c:pt idx="120">
                  <c:v>2875</c:v>
                </c:pt>
                <c:pt idx="121">
                  <c:v>2657</c:v>
                </c:pt>
                <c:pt idx="122">
                  <c:v>2894</c:v>
                </c:pt>
                <c:pt idx="123">
                  <c:v>2975</c:v>
                </c:pt>
                <c:pt idx="124">
                  <c:v>2902</c:v>
                </c:pt>
                <c:pt idx="125">
                  <c:v>3116</c:v>
                </c:pt>
                <c:pt idx="126">
                  <c:v>3495</c:v>
                </c:pt>
                <c:pt idx="127">
                  <c:v>3649</c:v>
                </c:pt>
                <c:pt idx="128">
                  <c:v>3953</c:v>
                </c:pt>
                <c:pt idx="129">
                  <c:v>4439</c:v>
                </c:pt>
                <c:pt idx="130">
                  <c:v>4556</c:v>
                </c:pt>
                <c:pt idx="131">
                  <c:v>4687</c:v>
                </c:pt>
                <c:pt idx="132">
                  <c:v>4609</c:v>
                </c:pt>
                <c:pt idx="133">
                  <c:v>4409</c:v>
                </c:pt>
                <c:pt idx="134">
                  <c:v>4411</c:v>
                </c:pt>
                <c:pt idx="135">
                  <c:v>4338</c:v>
                </c:pt>
                <c:pt idx="136">
                  <c:v>4298</c:v>
                </c:pt>
                <c:pt idx="137">
                  <c:v>4277</c:v>
                </c:pt>
                <c:pt idx="138">
                  <c:v>4502</c:v>
                </c:pt>
                <c:pt idx="139">
                  <c:v>4908</c:v>
                </c:pt>
                <c:pt idx="140">
                  <c:v>4735</c:v>
                </c:pt>
                <c:pt idx="141">
                  <c:v>4224</c:v>
                </c:pt>
                <c:pt idx="142">
                  <c:v>3849</c:v>
                </c:pt>
                <c:pt idx="143">
                  <c:v>3258</c:v>
                </c:pt>
                <c:pt idx="144">
                  <c:v>2901</c:v>
                </c:pt>
                <c:pt idx="145">
                  <c:v>2778</c:v>
                </c:pt>
                <c:pt idx="146">
                  <c:v>2836</c:v>
                </c:pt>
                <c:pt idx="147">
                  <c:v>2876</c:v>
                </c:pt>
                <c:pt idx="148">
                  <c:v>2950</c:v>
                </c:pt>
                <c:pt idx="149">
                  <c:v>3688</c:v>
                </c:pt>
                <c:pt idx="150">
                  <c:v>4711</c:v>
                </c:pt>
                <c:pt idx="151">
                  <c:v>4741</c:v>
                </c:pt>
                <c:pt idx="152">
                  <c:v>5140</c:v>
                </c:pt>
                <c:pt idx="153">
                  <c:v>5069</c:v>
                </c:pt>
                <c:pt idx="154">
                  <c:v>5067</c:v>
                </c:pt>
                <c:pt idx="155">
                  <c:v>5011</c:v>
                </c:pt>
                <c:pt idx="156">
                  <c:v>4898</c:v>
                </c:pt>
                <c:pt idx="157">
                  <c:v>4552</c:v>
                </c:pt>
                <c:pt idx="158">
                  <c:v>4538</c:v>
                </c:pt>
                <c:pt idx="159">
                  <c:v>4575</c:v>
                </c:pt>
                <c:pt idx="160">
                  <c:v>4650</c:v>
                </c:pt>
                <c:pt idx="161">
                  <c:v>4851</c:v>
                </c:pt>
                <c:pt idx="162">
                  <c:v>5094</c:v>
                </c:pt>
                <c:pt idx="163">
                  <c:v>5263</c:v>
                </c:pt>
                <c:pt idx="164">
                  <c:v>4837</c:v>
                </c:pt>
                <c:pt idx="165">
                  <c:v>4306</c:v>
                </c:pt>
                <c:pt idx="166">
                  <c:v>3575</c:v>
                </c:pt>
                <c:pt idx="167">
                  <c:v>3135</c:v>
                </c:pt>
              </c:numCache>
            </c:numRef>
          </c:yVal>
        </c:ser>
        <c:ser>
          <c:idx val="3"/>
          <c:order val="3"/>
          <c:tx>
            <c:strRef>
              <c:f>Data!$L$2:$L$3</c:f>
              <c:strCache>
                <c:ptCount val="1"/>
                <c:pt idx="0">
                  <c:v>Wind Output</c:v>
                </c:pt>
              </c:strCache>
            </c:strRef>
          </c:tx>
          <c:marker>
            <c:symbol val="x"/>
            <c:size val="4"/>
          </c:marker>
          <c:xVal>
            <c:numRef>
              <c:f>Data!$H$4:$H$171</c:f>
              <c:numCache>
                <c:formatCode>dd/mm/yyyy\ h:mm</c:formatCode>
                <c:ptCount val="168"/>
                <c:pt idx="0">
                  <c:v>39539</c:v>
                </c:pt>
                <c:pt idx="1">
                  <c:v>39539.041666666584</c:v>
                </c:pt>
                <c:pt idx="2">
                  <c:v>39539.08333321759</c:v>
                </c:pt>
                <c:pt idx="3">
                  <c:v>39539.124999826388</c:v>
                </c:pt>
                <c:pt idx="4">
                  <c:v>39539.166666435187</c:v>
                </c:pt>
                <c:pt idx="5">
                  <c:v>39539.208333043993</c:v>
                </c:pt>
                <c:pt idx="6">
                  <c:v>39539.249999652777</c:v>
                </c:pt>
                <c:pt idx="7">
                  <c:v>39539.291666259975</c:v>
                </c:pt>
                <c:pt idx="8">
                  <c:v>39539.333332870381</c:v>
                </c:pt>
                <c:pt idx="9">
                  <c:v>39539.374999480213</c:v>
                </c:pt>
                <c:pt idx="10">
                  <c:v>39539.416666087993</c:v>
                </c:pt>
                <c:pt idx="11">
                  <c:v>39539.458332697213</c:v>
                </c:pt>
                <c:pt idx="12">
                  <c:v>39539.499999305561</c:v>
                </c:pt>
                <c:pt idx="13">
                  <c:v>39539.541665914185</c:v>
                </c:pt>
                <c:pt idx="14">
                  <c:v>39539.583332523151</c:v>
                </c:pt>
                <c:pt idx="15">
                  <c:v>39539.624999131935</c:v>
                </c:pt>
                <c:pt idx="16">
                  <c:v>39539.666665740726</c:v>
                </c:pt>
                <c:pt idx="17">
                  <c:v>39539.708332349612</c:v>
                </c:pt>
                <c:pt idx="18">
                  <c:v>39539.74999895833</c:v>
                </c:pt>
                <c:pt idx="19">
                  <c:v>39539.791665562894</c:v>
                </c:pt>
                <c:pt idx="20">
                  <c:v>39539.833332175942</c:v>
                </c:pt>
                <c:pt idx="21">
                  <c:v>39539.874998784719</c:v>
                </c:pt>
                <c:pt idx="22">
                  <c:v>39539.916665393612</c:v>
                </c:pt>
                <c:pt idx="23">
                  <c:v>39539.958332002643</c:v>
                </c:pt>
                <c:pt idx="24">
                  <c:v>39539.99999866898</c:v>
                </c:pt>
                <c:pt idx="25">
                  <c:v>39540.041665335586</c:v>
                </c:pt>
                <c:pt idx="26">
                  <c:v>39540.083332002316</c:v>
                </c:pt>
                <c:pt idx="27">
                  <c:v>39540.12499866898</c:v>
                </c:pt>
                <c:pt idx="28">
                  <c:v>39540.166665335586</c:v>
                </c:pt>
                <c:pt idx="29">
                  <c:v>39540.208332002316</c:v>
                </c:pt>
                <c:pt idx="30">
                  <c:v>39540.24999866898</c:v>
                </c:pt>
                <c:pt idx="31">
                  <c:v>39540.291665334975</c:v>
                </c:pt>
                <c:pt idx="32">
                  <c:v>39540.333332002316</c:v>
                </c:pt>
                <c:pt idx="33">
                  <c:v>39540.374998669002</c:v>
                </c:pt>
                <c:pt idx="34">
                  <c:v>39540.416665335651</c:v>
                </c:pt>
                <c:pt idx="35">
                  <c:v>39540.458332002643</c:v>
                </c:pt>
                <c:pt idx="36">
                  <c:v>39540.49999866898</c:v>
                </c:pt>
                <c:pt idx="37">
                  <c:v>39540.541665335586</c:v>
                </c:pt>
                <c:pt idx="38">
                  <c:v>39540.583332002316</c:v>
                </c:pt>
                <c:pt idx="39">
                  <c:v>39540.62499866898</c:v>
                </c:pt>
                <c:pt idx="40">
                  <c:v>39540.666665335586</c:v>
                </c:pt>
                <c:pt idx="41">
                  <c:v>39540.708332002316</c:v>
                </c:pt>
                <c:pt idx="42">
                  <c:v>39540.74999866898</c:v>
                </c:pt>
                <c:pt idx="43">
                  <c:v>39540.791665334975</c:v>
                </c:pt>
                <c:pt idx="44">
                  <c:v>39540.833332002316</c:v>
                </c:pt>
                <c:pt idx="45">
                  <c:v>39540.874998669002</c:v>
                </c:pt>
                <c:pt idx="46">
                  <c:v>39540.916665335651</c:v>
                </c:pt>
                <c:pt idx="47">
                  <c:v>39540.958332002643</c:v>
                </c:pt>
                <c:pt idx="48">
                  <c:v>39540.99999866898</c:v>
                </c:pt>
                <c:pt idx="49">
                  <c:v>39541.041665335586</c:v>
                </c:pt>
                <c:pt idx="50">
                  <c:v>39541.083332002316</c:v>
                </c:pt>
                <c:pt idx="51">
                  <c:v>39541.12499866898</c:v>
                </c:pt>
                <c:pt idx="52">
                  <c:v>39541.166665335586</c:v>
                </c:pt>
                <c:pt idx="53">
                  <c:v>39541.208332002316</c:v>
                </c:pt>
                <c:pt idx="54">
                  <c:v>39541.24999866898</c:v>
                </c:pt>
                <c:pt idx="55">
                  <c:v>39541.291665334975</c:v>
                </c:pt>
                <c:pt idx="56">
                  <c:v>39541.333332002316</c:v>
                </c:pt>
                <c:pt idx="57">
                  <c:v>39541.374998669002</c:v>
                </c:pt>
                <c:pt idx="58">
                  <c:v>39541.416665335651</c:v>
                </c:pt>
                <c:pt idx="59">
                  <c:v>39541.458332002643</c:v>
                </c:pt>
                <c:pt idx="60">
                  <c:v>39541.49999866898</c:v>
                </c:pt>
                <c:pt idx="61">
                  <c:v>39541.541665335586</c:v>
                </c:pt>
                <c:pt idx="62">
                  <c:v>39541.583332002316</c:v>
                </c:pt>
                <c:pt idx="63">
                  <c:v>39541.62499866898</c:v>
                </c:pt>
                <c:pt idx="64">
                  <c:v>39541.666665335586</c:v>
                </c:pt>
                <c:pt idx="65">
                  <c:v>39541.708332002316</c:v>
                </c:pt>
                <c:pt idx="66">
                  <c:v>39541.74999866898</c:v>
                </c:pt>
                <c:pt idx="67">
                  <c:v>39541.791665334975</c:v>
                </c:pt>
                <c:pt idx="68">
                  <c:v>39541.833332002316</c:v>
                </c:pt>
                <c:pt idx="69">
                  <c:v>39541.874998669002</c:v>
                </c:pt>
                <c:pt idx="70">
                  <c:v>39541.916665335651</c:v>
                </c:pt>
                <c:pt idx="71">
                  <c:v>39541.958332002643</c:v>
                </c:pt>
                <c:pt idx="72">
                  <c:v>39541.99999866898</c:v>
                </c:pt>
                <c:pt idx="73">
                  <c:v>39542.041665335586</c:v>
                </c:pt>
                <c:pt idx="74">
                  <c:v>39542.083332002316</c:v>
                </c:pt>
                <c:pt idx="75">
                  <c:v>39542.12499866898</c:v>
                </c:pt>
                <c:pt idx="76">
                  <c:v>39542.166665335586</c:v>
                </c:pt>
                <c:pt idx="77">
                  <c:v>39542.208332002316</c:v>
                </c:pt>
                <c:pt idx="78">
                  <c:v>39542.24999866898</c:v>
                </c:pt>
                <c:pt idx="79">
                  <c:v>39542.291665334975</c:v>
                </c:pt>
                <c:pt idx="80">
                  <c:v>39542.333332002316</c:v>
                </c:pt>
                <c:pt idx="81">
                  <c:v>39542.374998669002</c:v>
                </c:pt>
                <c:pt idx="82">
                  <c:v>39542.416665335651</c:v>
                </c:pt>
                <c:pt idx="83">
                  <c:v>39542.458332002643</c:v>
                </c:pt>
                <c:pt idx="84">
                  <c:v>39542.49999866898</c:v>
                </c:pt>
                <c:pt idx="85">
                  <c:v>39542.541665335586</c:v>
                </c:pt>
                <c:pt idx="86">
                  <c:v>39542.583332002316</c:v>
                </c:pt>
                <c:pt idx="87">
                  <c:v>39542.62499866898</c:v>
                </c:pt>
                <c:pt idx="88">
                  <c:v>39542.666665335586</c:v>
                </c:pt>
                <c:pt idx="89">
                  <c:v>39542.708332002316</c:v>
                </c:pt>
                <c:pt idx="90">
                  <c:v>39542.74999866898</c:v>
                </c:pt>
                <c:pt idx="91">
                  <c:v>39542.791665334975</c:v>
                </c:pt>
                <c:pt idx="92">
                  <c:v>39542.833332002316</c:v>
                </c:pt>
                <c:pt idx="93">
                  <c:v>39542.874998669002</c:v>
                </c:pt>
                <c:pt idx="94">
                  <c:v>39542.916665335651</c:v>
                </c:pt>
                <c:pt idx="95">
                  <c:v>39542.958332002643</c:v>
                </c:pt>
                <c:pt idx="96">
                  <c:v>39542.99999866898</c:v>
                </c:pt>
                <c:pt idx="97">
                  <c:v>39543.041665335586</c:v>
                </c:pt>
                <c:pt idx="98">
                  <c:v>39543.083332002316</c:v>
                </c:pt>
                <c:pt idx="99">
                  <c:v>39543.12499866898</c:v>
                </c:pt>
                <c:pt idx="100">
                  <c:v>39543.166665335586</c:v>
                </c:pt>
                <c:pt idx="101">
                  <c:v>39543.208332002316</c:v>
                </c:pt>
                <c:pt idx="102">
                  <c:v>39543.24999866898</c:v>
                </c:pt>
                <c:pt idx="103">
                  <c:v>39543.291665334975</c:v>
                </c:pt>
                <c:pt idx="104">
                  <c:v>39543.333332002316</c:v>
                </c:pt>
                <c:pt idx="105">
                  <c:v>39543.374998669002</c:v>
                </c:pt>
                <c:pt idx="106">
                  <c:v>39543.416665335651</c:v>
                </c:pt>
                <c:pt idx="107">
                  <c:v>39543.458332002643</c:v>
                </c:pt>
                <c:pt idx="108">
                  <c:v>39543.49999866898</c:v>
                </c:pt>
                <c:pt idx="109">
                  <c:v>39543.541665335586</c:v>
                </c:pt>
                <c:pt idx="110">
                  <c:v>39543.583332002316</c:v>
                </c:pt>
                <c:pt idx="111">
                  <c:v>39543.62499866898</c:v>
                </c:pt>
                <c:pt idx="112">
                  <c:v>39543.666665335586</c:v>
                </c:pt>
                <c:pt idx="113">
                  <c:v>39543.708332002316</c:v>
                </c:pt>
                <c:pt idx="114">
                  <c:v>39543.74999866898</c:v>
                </c:pt>
                <c:pt idx="115">
                  <c:v>39543.791665334975</c:v>
                </c:pt>
                <c:pt idx="116">
                  <c:v>39543.833332002316</c:v>
                </c:pt>
                <c:pt idx="117">
                  <c:v>39543.874998669002</c:v>
                </c:pt>
                <c:pt idx="118">
                  <c:v>39543.916665335651</c:v>
                </c:pt>
                <c:pt idx="119">
                  <c:v>39543.958332002643</c:v>
                </c:pt>
                <c:pt idx="120">
                  <c:v>39543.99999866898</c:v>
                </c:pt>
                <c:pt idx="121">
                  <c:v>39544.041665335586</c:v>
                </c:pt>
                <c:pt idx="122">
                  <c:v>39544.083332002316</c:v>
                </c:pt>
                <c:pt idx="123">
                  <c:v>39544.12499866898</c:v>
                </c:pt>
                <c:pt idx="124">
                  <c:v>39544.166665335586</c:v>
                </c:pt>
                <c:pt idx="125">
                  <c:v>39544.208332002316</c:v>
                </c:pt>
                <c:pt idx="126">
                  <c:v>39544.24999866898</c:v>
                </c:pt>
                <c:pt idx="127">
                  <c:v>39544.291665334975</c:v>
                </c:pt>
                <c:pt idx="128">
                  <c:v>39544.333332002316</c:v>
                </c:pt>
                <c:pt idx="129">
                  <c:v>39544.374998669002</c:v>
                </c:pt>
                <c:pt idx="130">
                  <c:v>39544.416665335651</c:v>
                </c:pt>
                <c:pt idx="131">
                  <c:v>39544.458332002643</c:v>
                </c:pt>
                <c:pt idx="132">
                  <c:v>39544.49999866898</c:v>
                </c:pt>
                <c:pt idx="133">
                  <c:v>39544.541665335586</c:v>
                </c:pt>
                <c:pt idx="134">
                  <c:v>39544.583332002316</c:v>
                </c:pt>
                <c:pt idx="135">
                  <c:v>39544.62499866898</c:v>
                </c:pt>
                <c:pt idx="136">
                  <c:v>39544.666665335586</c:v>
                </c:pt>
                <c:pt idx="137">
                  <c:v>39544.708332002316</c:v>
                </c:pt>
                <c:pt idx="138">
                  <c:v>39544.74999866898</c:v>
                </c:pt>
                <c:pt idx="139">
                  <c:v>39544.791665334975</c:v>
                </c:pt>
                <c:pt idx="140">
                  <c:v>39544.833332002316</c:v>
                </c:pt>
                <c:pt idx="141">
                  <c:v>39544.874998669002</c:v>
                </c:pt>
                <c:pt idx="142">
                  <c:v>39544.916665335651</c:v>
                </c:pt>
                <c:pt idx="143">
                  <c:v>39544.958332002643</c:v>
                </c:pt>
                <c:pt idx="144">
                  <c:v>39544.99999866898</c:v>
                </c:pt>
                <c:pt idx="145">
                  <c:v>39545.041665335586</c:v>
                </c:pt>
                <c:pt idx="146">
                  <c:v>39545.083332002316</c:v>
                </c:pt>
                <c:pt idx="147">
                  <c:v>39545.12499866898</c:v>
                </c:pt>
                <c:pt idx="148">
                  <c:v>39545.166665335586</c:v>
                </c:pt>
                <c:pt idx="149">
                  <c:v>39545.208332002316</c:v>
                </c:pt>
                <c:pt idx="150">
                  <c:v>39545.24999866898</c:v>
                </c:pt>
                <c:pt idx="151">
                  <c:v>39545.291665334975</c:v>
                </c:pt>
                <c:pt idx="152">
                  <c:v>39545.333332002316</c:v>
                </c:pt>
                <c:pt idx="153">
                  <c:v>39545.374998669002</c:v>
                </c:pt>
                <c:pt idx="154">
                  <c:v>39545.416665335651</c:v>
                </c:pt>
                <c:pt idx="155">
                  <c:v>39545.458332002643</c:v>
                </c:pt>
                <c:pt idx="156">
                  <c:v>39545.49999866898</c:v>
                </c:pt>
                <c:pt idx="157">
                  <c:v>39545.541665335586</c:v>
                </c:pt>
                <c:pt idx="158">
                  <c:v>39545.583332002316</c:v>
                </c:pt>
                <c:pt idx="159">
                  <c:v>39545.62499866898</c:v>
                </c:pt>
                <c:pt idx="160">
                  <c:v>39545.666665335586</c:v>
                </c:pt>
                <c:pt idx="161">
                  <c:v>39545.708332002316</c:v>
                </c:pt>
                <c:pt idx="162">
                  <c:v>39545.74999866898</c:v>
                </c:pt>
                <c:pt idx="163">
                  <c:v>39545.791665334975</c:v>
                </c:pt>
                <c:pt idx="164">
                  <c:v>39545.833332002316</c:v>
                </c:pt>
                <c:pt idx="165">
                  <c:v>39545.874998669002</c:v>
                </c:pt>
                <c:pt idx="166">
                  <c:v>39545.916665335651</c:v>
                </c:pt>
                <c:pt idx="167">
                  <c:v>39545.958332002643</c:v>
                </c:pt>
              </c:numCache>
            </c:numRef>
          </c:xVal>
          <c:yVal>
            <c:numRef>
              <c:f>Data!$L$4:$L$171</c:f>
              <c:numCache>
                <c:formatCode>General</c:formatCode>
                <c:ptCount val="168"/>
                <c:pt idx="0">
                  <c:v>367</c:v>
                </c:pt>
                <c:pt idx="1">
                  <c:v>362</c:v>
                </c:pt>
                <c:pt idx="2">
                  <c:v>370</c:v>
                </c:pt>
                <c:pt idx="3">
                  <c:v>357</c:v>
                </c:pt>
                <c:pt idx="4">
                  <c:v>354</c:v>
                </c:pt>
                <c:pt idx="5">
                  <c:v>389</c:v>
                </c:pt>
                <c:pt idx="6">
                  <c:v>394</c:v>
                </c:pt>
                <c:pt idx="7">
                  <c:v>397</c:v>
                </c:pt>
                <c:pt idx="8">
                  <c:v>379</c:v>
                </c:pt>
                <c:pt idx="9">
                  <c:v>382</c:v>
                </c:pt>
                <c:pt idx="10">
                  <c:v>405</c:v>
                </c:pt>
                <c:pt idx="11">
                  <c:v>397</c:v>
                </c:pt>
                <c:pt idx="12">
                  <c:v>356</c:v>
                </c:pt>
                <c:pt idx="13">
                  <c:v>372</c:v>
                </c:pt>
                <c:pt idx="14">
                  <c:v>409</c:v>
                </c:pt>
                <c:pt idx="15">
                  <c:v>424</c:v>
                </c:pt>
                <c:pt idx="16">
                  <c:v>423</c:v>
                </c:pt>
                <c:pt idx="17">
                  <c:v>412</c:v>
                </c:pt>
                <c:pt idx="18">
                  <c:v>400</c:v>
                </c:pt>
                <c:pt idx="19">
                  <c:v>379</c:v>
                </c:pt>
                <c:pt idx="20">
                  <c:v>353</c:v>
                </c:pt>
                <c:pt idx="21">
                  <c:v>294</c:v>
                </c:pt>
                <c:pt idx="22">
                  <c:v>291</c:v>
                </c:pt>
                <c:pt idx="23">
                  <c:v>261</c:v>
                </c:pt>
                <c:pt idx="24">
                  <c:v>223</c:v>
                </c:pt>
                <c:pt idx="25">
                  <c:v>191</c:v>
                </c:pt>
                <c:pt idx="26">
                  <c:v>114</c:v>
                </c:pt>
                <c:pt idx="27">
                  <c:v>105</c:v>
                </c:pt>
                <c:pt idx="28">
                  <c:v>90</c:v>
                </c:pt>
                <c:pt idx="29">
                  <c:v>85</c:v>
                </c:pt>
                <c:pt idx="30">
                  <c:v>78</c:v>
                </c:pt>
                <c:pt idx="31">
                  <c:v>64</c:v>
                </c:pt>
                <c:pt idx="32">
                  <c:v>56</c:v>
                </c:pt>
                <c:pt idx="33">
                  <c:v>71</c:v>
                </c:pt>
                <c:pt idx="34">
                  <c:v>99</c:v>
                </c:pt>
                <c:pt idx="35">
                  <c:v>114</c:v>
                </c:pt>
                <c:pt idx="36">
                  <c:v>113</c:v>
                </c:pt>
                <c:pt idx="37">
                  <c:v>124</c:v>
                </c:pt>
                <c:pt idx="38">
                  <c:v>117</c:v>
                </c:pt>
                <c:pt idx="39">
                  <c:v>136</c:v>
                </c:pt>
                <c:pt idx="40">
                  <c:v>133</c:v>
                </c:pt>
                <c:pt idx="41">
                  <c:v>130</c:v>
                </c:pt>
                <c:pt idx="42">
                  <c:v>107</c:v>
                </c:pt>
                <c:pt idx="43">
                  <c:v>69</c:v>
                </c:pt>
                <c:pt idx="44">
                  <c:v>79</c:v>
                </c:pt>
                <c:pt idx="45">
                  <c:v>112</c:v>
                </c:pt>
                <c:pt idx="46">
                  <c:v>133</c:v>
                </c:pt>
                <c:pt idx="47">
                  <c:v>146</c:v>
                </c:pt>
                <c:pt idx="48">
                  <c:v>139</c:v>
                </c:pt>
                <c:pt idx="49">
                  <c:v>159</c:v>
                </c:pt>
                <c:pt idx="50">
                  <c:v>169</c:v>
                </c:pt>
                <c:pt idx="51">
                  <c:v>176</c:v>
                </c:pt>
                <c:pt idx="52">
                  <c:v>142</c:v>
                </c:pt>
                <c:pt idx="53">
                  <c:v>134</c:v>
                </c:pt>
                <c:pt idx="54">
                  <c:v>121</c:v>
                </c:pt>
                <c:pt idx="55">
                  <c:v>112</c:v>
                </c:pt>
                <c:pt idx="56">
                  <c:v>82</c:v>
                </c:pt>
                <c:pt idx="57">
                  <c:v>63</c:v>
                </c:pt>
                <c:pt idx="58">
                  <c:v>58</c:v>
                </c:pt>
                <c:pt idx="59">
                  <c:v>51</c:v>
                </c:pt>
                <c:pt idx="60">
                  <c:v>53</c:v>
                </c:pt>
                <c:pt idx="61">
                  <c:v>59</c:v>
                </c:pt>
                <c:pt idx="62">
                  <c:v>67</c:v>
                </c:pt>
                <c:pt idx="63">
                  <c:v>60</c:v>
                </c:pt>
                <c:pt idx="64">
                  <c:v>27</c:v>
                </c:pt>
                <c:pt idx="65">
                  <c:v>15</c:v>
                </c:pt>
                <c:pt idx="66">
                  <c:v>36</c:v>
                </c:pt>
                <c:pt idx="67">
                  <c:v>60</c:v>
                </c:pt>
                <c:pt idx="68">
                  <c:v>75</c:v>
                </c:pt>
                <c:pt idx="69">
                  <c:v>89</c:v>
                </c:pt>
                <c:pt idx="70">
                  <c:v>107</c:v>
                </c:pt>
                <c:pt idx="71">
                  <c:v>114</c:v>
                </c:pt>
                <c:pt idx="72">
                  <c:v>116</c:v>
                </c:pt>
                <c:pt idx="73">
                  <c:v>98</c:v>
                </c:pt>
                <c:pt idx="74">
                  <c:v>97</c:v>
                </c:pt>
                <c:pt idx="75">
                  <c:v>63</c:v>
                </c:pt>
                <c:pt idx="76">
                  <c:v>73</c:v>
                </c:pt>
                <c:pt idx="77">
                  <c:v>99</c:v>
                </c:pt>
                <c:pt idx="78">
                  <c:v>111</c:v>
                </c:pt>
                <c:pt idx="79">
                  <c:v>110</c:v>
                </c:pt>
                <c:pt idx="80">
                  <c:v>99</c:v>
                </c:pt>
                <c:pt idx="81">
                  <c:v>88</c:v>
                </c:pt>
                <c:pt idx="82">
                  <c:v>82</c:v>
                </c:pt>
                <c:pt idx="83">
                  <c:v>78</c:v>
                </c:pt>
                <c:pt idx="84">
                  <c:v>65</c:v>
                </c:pt>
                <c:pt idx="85">
                  <c:v>53</c:v>
                </c:pt>
                <c:pt idx="86">
                  <c:v>37</c:v>
                </c:pt>
                <c:pt idx="87">
                  <c:v>32</c:v>
                </c:pt>
                <c:pt idx="88">
                  <c:v>40</c:v>
                </c:pt>
                <c:pt idx="89">
                  <c:v>43</c:v>
                </c:pt>
                <c:pt idx="90">
                  <c:v>36</c:v>
                </c:pt>
                <c:pt idx="91">
                  <c:v>39</c:v>
                </c:pt>
                <c:pt idx="92">
                  <c:v>49</c:v>
                </c:pt>
                <c:pt idx="93">
                  <c:v>50</c:v>
                </c:pt>
                <c:pt idx="94">
                  <c:v>79</c:v>
                </c:pt>
                <c:pt idx="95">
                  <c:v>117</c:v>
                </c:pt>
                <c:pt idx="96">
                  <c:v>116</c:v>
                </c:pt>
                <c:pt idx="97">
                  <c:v>110</c:v>
                </c:pt>
                <c:pt idx="98">
                  <c:v>132</c:v>
                </c:pt>
                <c:pt idx="99">
                  <c:v>134</c:v>
                </c:pt>
                <c:pt idx="100">
                  <c:v>129</c:v>
                </c:pt>
                <c:pt idx="101">
                  <c:v>104</c:v>
                </c:pt>
                <c:pt idx="102">
                  <c:v>50</c:v>
                </c:pt>
                <c:pt idx="103">
                  <c:v>41</c:v>
                </c:pt>
                <c:pt idx="104">
                  <c:v>19</c:v>
                </c:pt>
                <c:pt idx="105">
                  <c:v>17</c:v>
                </c:pt>
                <c:pt idx="106">
                  <c:v>27</c:v>
                </c:pt>
                <c:pt idx="107">
                  <c:v>29</c:v>
                </c:pt>
                <c:pt idx="108">
                  <c:v>32</c:v>
                </c:pt>
                <c:pt idx="109">
                  <c:v>48</c:v>
                </c:pt>
                <c:pt idx="110">
                  <c:v>76</c:v>
                </c:pt>
                <c:pt idx="111">
                  <c:v>80</c:v>
                </c:pt>
                <c:pt idx="112">
                  <c:v>64</c:v>
                </c:pt>
                <c:pt idx="113">
                  <c:v>68</c:v>
                </c:pt>
                <c:pt idx="114">
                  <c:v>60</c:v>
                </c:pt>
                <c:pt idx="115">
                  <c:v>98</c:v>
                </c:pt>
                <c:pt idx="116">
                  <c:v>161</c:v>
                </c:pt>
                <c:pt idx="117">
                  <c:v>166</c:v>
                </c:pt>
                <c:pt idx="118">
                  <c:v>197</c:v>
                </c:pt>
                <c:pt idx="119">
                  <c:v>189</c:v>
                </c:pt>
                <c:pt idx="120">
                  <c:v>204</c:v>
                </c:pt>
                <c:pt idx="121">
                  <c:v>205</c:v>
                </c:pt>
                <c:pt idx="122">
                  <c:v>218</c:v>
                </c:pt>
                <c:pt idx="123">
                  <c:v>211</c:v>
                </c:pt>
                <c:pt idx="124">
                  <c:v>196</c:v>
                </c:pt>
                <c:pt idx="125">
                  <c:v>165</c:v>
                </c:pt>
                <c:pt idx="126">
                  <c:v>153</c:v>
                </c:pt>
                <c:pt idx="127">
                  <c:v>139</c:v>
                </c:pt>
                <c:pt idx="128">
                  <c:v>126</c:v>
                </c:pt>
                <c:pt idx="129">
                  <c:v>131</c:v>
                </c:pt>
                <c:pt idx="130">
                  <c:v>113</c:v>
                </c:pt>
                <c:pt idx="131">
                  <c:v>114</c:v>
                </c:pt>
                <c:pt idx="132">
                  <c:v>122</c:v>
                </c:pt>
                <c:pt idx="133">
                  <c:v>132</c:v>
                </c:pt>
                <c:pt idx="134">
                  <c:v>143</c:v>
                </c:pt>
                <c:pt idx="135">
                  <c:v>212</c:v>
                </c:pt>
                <c:pt idx="136">
                  <c:v>273</c:v>
                </c:pt>
                <c:pt idx="137">
                  <c:v>299</c:v>
                </c:pt>
                <c:pt idx="138">
                  <c:v>300</c:v>
                </c:pt>
                <c:pt idx="139">
                  <c:v>311</c:v>
                </c:pt>
                <c:pt idx="140">
                  <c:v>327</c:v>
                </c:pt>
                <c:pt idx="141">
                  <c:v>331</c:v>
                </c:pt>
                <c:pt idx="142">
                  <c:v>345</c:v>
                </c:pt>
                <c:pt idx="143">
                  <c:v>322</c:v>
                </c:pt>
                <c:pt idx="144">
                  <c:v>337</c:v>
                </c:pt>
                <c:pt idx="145">
                  <c:v>364</c:v>
                </c:pt>
                <c:pt idx="146">
                  <c:v>329</c:v>
                </c:pt>
                <c:pt idx="147">
                  <c:v>292</c:v>
                </c:pt>
                <c:pt idx="148">
                  <c:v>304</c:v>
                </c:pt>
                <c:pt idx="149">
                  <c:v>296</c:v>
                </c:pt>
                <c:pt idx="150">
                  <c:v>305</c:v>
                </c:pt>
                <c:pt idx="151">
                  <c:v>306</c:v>
                </c:pt>
                <c:pt idx="152">
                  <c:v>290</c:v>
                </c:pt>
                <c:pt idx="153">
                  <c:v>304</c:v>
                </c:pt>
                <c:pt idx="154">
                  <c:v>326</c:v>
                </c:pt>
                <c:pt idx="155">
                  <c:v>349</c:v>
                </c:pt>
                <c:pt idx="156">
                  <c:v>342</c:v>
                </c:pt>
                <c:pt idx="157">
                  <c:v>328</c:v>
                </c:pt>
                <c:pt idx="158">
                  <c:v>343</c:v>
                </c:pt>
                <c:pt idx="159">
                  <c:v>323</c:v>
                </c:pt>
                <c:pt idx="160">
                  <c:v>254</c:v>
                </c:pt>
                <c:pt idx="161">
                  <c:v>188</c:v>
                </c:pt>
                <c:pt idx="162">
                  <c:v>181</c:v>
                </c:pt>
                <c:pt idx="163">
                  <c:v>226</c:v>
                </c:pt>
                <c:pt idx="164">
                  <c:v>243</c:v>
                </c:pt>
                <c:pt idx="165">
                  <c:v>242</c:v>
                </c:pt>
                <c:pt idx="166">
                  <c:v>208</c:v>
                </c:pt>
                <c:pt idx="167">
                  <c:v>109</c:v>
                </c:pt>
              </c:numCache>
            </c:numRef>
          </c:yVal>
        </c:ser>
        <c:ser>
          <c:idx val="4"/>
          <c:order val="4"/>
          <c:tx>
            <c:strRef>
              <c:f>Data!$M$2:$M$3</c:f>
              <c:strCache>
                <c:ptCount val="1"/>
                <c:pt idx="0">
                  <c:v>Other Output</c:v>
                </c:pt>
              </c:strCache>
            </c:strRef>
          </c:tx>
          <c:spPr>
            <a:ln>
              <a:solidFill>
                <a:srgbClr val="92D050"/>
              </a:solidFill>
            </a:ln>
          </c:spPr>
          <c:marker>
            <c:symbol val="star"/>
            <c:size val="4"/>
            <c:spPr>
              <a:noFill/>
              <a:ln>
                <a:solidFill>
                  <a:srgbClr val="92D050"/>
                </a:solidFill>
              </a:ln>
            </c:spPr>
          </c:marker>
          <c:xVal>
            <c:numRef>
              <c:f>Data!$H$4:$H$171</c:f>
              <c:numCache>
                <c:formatCode>dd/mm/yyyy\ h:mm</c:formatCode>
                <c:ptCount val="168"/>
                <c:pt idx="0">
                  <c:v>39539</c:v>
                </c:pt>
                <c:pt idx="1">
                  <c:v>39539.041666666584</c:v>
                </c:pt>
                <c:pt idx="2">
                  <c:v>39539.08333321759</c:v>
                </c:pt>
                <c:pt idx="3">
                  <c:v>39539.124999826388</c:v>
                </c:pt>
                <c:pt idx="4">
                  <c:v>39539.166666435187</c:v>
                </c:pt>
                <c:pt idx="5">
                  <c:v>39539.208333043993</c:v>
                </c:pt>
                <c:pt idx="6">
                  <c:v>39539.249999652777</c:v>
                </c:pt>
                <c:pt idx="7">
                  <c:v>39539.291666259975</c:v>
                </c:pt>
                <c:pt idx="8">
                  <c:v>39539.333332870381</c:v>
                </c:pt>
                <c:pt idx="9">
                  <c:v>39539.374999480213</c:v>
                </c:pt>
                <c:pt idx="10">
                  <c:v>39539.416666087993</c:v>
                </c:pt>
                <c:pt idx="11">
                  <c:v>39539.458332697213</c:v>
                </c:pt>
                <c:pt idx="12">
                  <c:v>39539.499999305561</c:v>
                </c:pt>
                <c:pt idx="13">
                  <c:v>39539.541665914185</c:v>
                </c:pt>
                <c:pt idx="14">
                  <c:v>39539.583332523151</c:v>
                </c:pt>
                <c:pt idx="15">
                  <c:v>39539.624999131935</c:v>
                </c:pt>
                <c:pt idx="16">
                  <c:v>39539.666665740726</c:v>
                </c:pt>
                <c:pt idx="17">
                  <c:v>39539.708332349612</c:v>
                </c:pt>
                <c:pt idx="18">
                  <c:v>39539.74999895833</c:v>
                </c:pt>
                <c:pt idx="19">
                  <c:v>39539.791665562894</c:v>
                </c:pt>
                <c:pt idx="20">
                  <c:v>39539.833332175942</c:v>
                </c:pt>
                <c:pt idx="21">
                  <c:v>39539.874998784719</c:v>
                </c:pt>
                <c:pt idx="22">
                  <c:v>39539.916665393612</c:v>
                </c:pt>
                <c:pt idx="23">
                  <c:v>39539.958332002643</c:v>
                </c:pt>
                <c:pt idx="24">
                  <c:v>39539.99999866898</c:v>
                </c:pt>
                <c:pt idx="25">
                  <c:v>39540.041665335586</c:v>
                </c:pt>
                <c:pt idx="26">
                  <c:v>39540.083332002316</c:v>
                </c:pt>
                <c:pt idx="27">
                  <c:v>39540.12499866898</c:v>
                </c:pt>
                <c:pt idx="28">
                  <c:v>39540.166665335586</c:v>
                </c:pt>
                <c:pt idx="29">
                  <c:v>39540.208332002316</c:v>
                </c:pt>
                <c:pt idx="30">
                  <c:v>39540.24999866898</c:v>
                </c:pt>
                <c:pt idx="31">
                  <c:v>39540.291665334975</c:v>
                </c:pt>
                <c:pt idx="32">
                  <c:v>39540.333332002316</c:v>
                </c:pt>
                <c:pt idx="33">
                  <c:v>39540.374998669002</c:v>
                </c:pt>
                <c:pt idx="34">
                  <c:v>39540.416665335651</c:v>
                </c:pt>
                <c:pt idx="35">
                  <c:v>39540.458332002643</c:v>
                </c:pt>
                <c:pt idx="36">
                  <c:v>39540.49999866898</c:v>
                </c:pt>
                <c:pt idx="37">
                  <c:v>39540.541665335586</c:v>
                </c:pt>
                <c:pt idx="38">
                  <c:v>39540.583332002316</c:v>
                </c:pt>
                <c:pt idx="39">
                  <c:v>39540.62499866898</c:v>
                </c:pt>
                <c:pt idx="40">
                  <c:v>39540.666665335586</c:v>
                </c:pt>
                <c:pt idx="41">
                  <c:v>39540.708332002316</c:v>
                </c:pt>
                <c:pt idx="42">
                  <c:v>39540.74999866898</c:v>
                </c:pt>
                <c:pt idx="43">
                  <c:v>39540.791665334975</c:v>
                </c:pt>
                <c:pt idx="44">
                  <c:v>39540.833332002316</c:v>
                </c:pt>
                <c:pt idx="45">
                  <c:v>39540.874998669002</c:v>
                </c:pt>
                <c:pt idx="46">
                  <c:v>39540.916665335651</c:v>
                </c:pt>
                <c:pt idx="47">
                  <c:v>39540.958332002643</c:v>
                </c:pt>
                <c:pt idx="48">
                  <c:v>39540.99999866898</c:v>
                </c:pt>
                <c:pt idx="49">
                  <c:v>39541.041665335586</c:v>
                </c:pt>
                <c:pt idx="50">
                  <c:v>39541.083332002316</c:v>
                </c:pt>
                <c:pt idx="51">
                  <c:v>39541.12499866898</c:v>
                </c:pt>
                <c:pt idx="52">
                  <c:v>39541.166665335586</c:v>
                </c:pt>
                <c:pt idx="53">
                  <c:v>39541.208332002316</c:v>
                </c:pt>
                <c:pt idx="54">
                  <c:v>39541.24999866898</c:v>
                </c:pt>
                <c:pt idx="55">
                  <c:v>39541.291665334975</c:v>
                </c:pt>
                <c:pt idx="56">
                  <c:v>39541.333332002316</c:v>
                </c:pt>
                <c:pt idx="57">
                  <c:v>39541.374998669002</c:v>
                </c:pt>
                <c:pt idx="58">
                  <c:v>39541.416665335651</c:v>
                </c:pt>
                <c:pt idx="59">
                  <c:v>39541.458332002643</c:v>
                </c:pt>
                <c:pt idx="60">
                  <c:v>39541.49999866898</c:v>
                </c:pt>
                <c:pt idx="61">
                  <c:v>39541.541665335586</c:v>
                </c:pt>
                <c:pt idx="62">
                  <c:v>39541.583332002316</c:v>
                </c:pt>
                <c:pt idx="63">
                  <c:v>39541.62499866898</c:v>
                </c:pt>
                <c:pt idx="64">
                  <c:v>39541.666665335586</c:v>
                </c:pt>
                <c:pt idx="65">
                  <c:v>39541.708332002316</c:v>
                </c:pt>
                <c:pt idx="66">
                  <c:v>39541.74999866898</c:v>
                </c:pt>
                <c:pt idx="67">
                  <c:v>39541.791665334975</c:v>
                </c:pt>
                <c:pt idx="68">
                  <c:v>39541.833332002316</c:v>
                </c:pt>
                <c:pt idx="69">
                  <c:v>39541.874998669002</c:v>
                </c:pt>
                <c:pt idx="70">
                  <c:v>39541.916665335651</c:v>
                </c:pt>
                <c:pt idx="71">
                  <c:v>39541.958332002643</c:v>
                </c:pt>
                <c:pt idx="72">
                  <c:v>39541.99999866898</c:v>
                </c:pt>
                <c:pt idx="73">
                  <c:v>39542.041665335586</c:v>
                </c:pt>
                <c:pt idx="74">
                  <c:v>39542.083332002316</c:v>
                </c:pt>
                <c:pt idx="75">
                  <c:v>39542.12499866898</c:v>
                </c:pt>
                <c:pt idx="76">
                  <c:v>39542.166665335586</c:v>
                </c:pt>
                <c:pt idx="77">
                  <c:v>39542.208332002316</c:v>
                </c:pt>
                <c:pt idx="78">
                  <c:v>39542.24999866898</c:v>
                </c:pt>
                <c:pt idx="79">
                  <c:v>39542.291665334975</c:v>
                </c:pt>
                <c:pt idx="80">
                  <c:v>39542.333332002316</c:v>
                </c:pt>
                <c:pt idx="81">
                  <c:v>39542.374998669002</c:v>
                </c:pt>
                <c:pt idx="82">
                  <c:v>39542.416665335651</c:v>
                </c:pt>
                <c:pt idx="83">
                  <c:v>39542.458332002643</c:v>
                </c:pt>
                <c:pt idx="84">
                  <c:v>39542.49999866898</c:v>
                </c:pt>
                <c:pt idx="85">
                  <c:v>39542.541665335586</c:v>
                </c:pt>
                <c:pt idx="86">
                  <c:v>39542.583332002316</c:v>
                </c:pt>
                <c:pt idx="87">
                  <c:v>39542.62499866898</c:v>
                </c:pt>
                <c:pt idx="88">
                  <c:v>39542.666665335586</c:v>
                </c:pt>
                <c:pt idx="89">
                  <c:v>39542.708332002316</c:v>
                </c:pt>
                <c:pt idx="90">
                  <c:v>39542.74999866898</c:v>
                </c:pt>
                <c:pt idx="91">
                  <c:v>39542.791665334975</c:v>
                </c:pt>
                <c:pt idx="92">
                  <c:v>39542.833332002316</c:v>
                </c:pt>
                <c:pt idx="93">
                  <c:v>39542.874998669002</c:v>
                </c:pt>
                <c:pt idx="94">
                  <c:v>39542.916665335651</c:v>
                </c:pt>
                <c:pt idx="95">
                  <c:v>39542.958332002643</c:v>
                </c:pt>
                <c:pt idx="96">
                  <c:v>39542.99999866898</c:v>
                </c:pt>
                <c:pt idx="97">
                  <c:v>39543.041665335586</c:v>
                </c:pt>
                <c:pt idx="98">
                  <c:v>39543.083332002316</c:v>
                </c:pt>
                <c:pt idx="99">
                  <c:v>39543.12499866898</c:v>
                </c:pt>
                <c:pt idx="100">
                  <c:v>39543.166665335586</c:v>
                </c:pt>
                <c:pt idx="101">
                  <c:v>39543.208332002316</c:v>
                </c:pt>
                <c:pt idx="102">
                  <c:v>39543.24999866898</c:v>
                </c:pt>
                <c:pt idx="103">
                  <c:v>39543.291665334975</c:v>
                </c:pt>
                <c:pt idx="104">
                  <c:v>39543.333332002316</c:v>
                </c:pt>
                <c:pt idx="105">
                  <c:v>39543.374998669002</c:v>
                </c:pt>
                <c:pt idx="106">
                  <c:v>39543.416665335651</c:v>
                </c:pt>
                <c:pt idx="107">
                  <c:v>39543.458332002643</c:v>
                </c:pt>
                <c:pt idx="108">
                  <c:v>39543.49999866898</c:v>
                </c:pt>
                <c:pt idx="109">
                  <c:v>39543.541665335586</c:v>
                </c:pt>
                <c:pt idx="110">
                  <c:v>39543.583332002316</c:v>
                </c:pt>
                <c:pt idx="111">
                  <c:v>39543.62499866898</c:v>
                </c:pt>
                <c:pt idx="112">
                  <c:v>39543.666665335586</c:v>
                </c:pt>
                <c:pt idx="113">
                  <c:v>39543.708332002316</c:v>
                </c:pt>
                <c:pt idx="114">
                  <c:v>39543.74999866898</c:v>
                </c:pt>
                <c:pt idx="115">
                  <c:v>39543.791665334975</c:v>
                </c:pt>
                <c:pt idx="116">
                  <c:v>39543.833332002316</c:v>
                </c:pt>
                <c:pt idx="117">
                  <c:v>39543.874998669002</c:v>
                </c:pt>
                <c:pt idx="118">
                  <c:v>39543.916665335651</c:v>
                </c:pt>
                <c:pt idx="119">
                  <c:v>39543.958332002643</c:v>
                </c:pt>
                <c:pt idx="120">
                  <c:v>39543.99999866898</c:v>
                </c:pt>
                <c:pt idx="121">
                  <c:v>39544.041665335586</c:v>
                </c:pt>
                <c:pt idx="122">
                  <c:v>39544.083332002316</c:v>
                </c:pt>
                <c:pt idx="123">
                  <c:v>39544.12499866898</c:v>
                </c:pt>
                <c:pt idx="124">
                  <c:v>39544.166665335586</c:v>
                </c:pt>
                <c:pt idx="125">
                  <c:v>39544.208332002316</c:v>
                </c:pt>
                <c:pt idx="126">
                  <c:v>39544.24999866898</c:v>
                </c:pt>
                <c:pt idx="127">
                  <c:v>39544.291665334975</c:v>
                </c:pt>
                <c:pt idx="128">
                  <c:v>39544.333332002316</c:v>
                </c:pt>
                <c:pt idx="129">
                  <c:v>39544.374998669002</c:v>
                </c:pt>
                <c:pt idx="130">
                  <c:v>39544.416665335651</c:v>
                </c:pt>
                <c:pt idx="131">
                  <c:v>39544.458332002643</c:v>
                </c:pt>
                <c:pt idx="132">
                  <c:v>39544.49999866898</c:v>
                </c:pt>
                <c:pt idx="133">
                  <c:v>39544.541665335586</c:v>
                </c:pt>
                <c:pt idx="134">
                  <c:v>39544.583332002316</c:v>
                </c:pt>
                <c:pt idx="135">
                  <c:v>39544.62499866898</c:v>
                </c:pt>
                <c:pt idx="136">
                  <c:v>39544.666665335586</c:v>
                </c:pt>
                <c:pt idx="137">
                  <c:v>39544.708332002316</c:v>
                </c:pt>
                <c:pt idx="138">
                  <c:v>39544.74999866898</c:v>
                </c:pt>
                <c:pt idx="139">
                  <c:v>39544.791665334975</c:v>
                </c:pt>
                <c:pt idx="140">
                  <c:v>39544.833332002316</c:v>
                </c:pt>
                <c:pt idx="141">
                  <c:v>39544.874998669002</c:v>
                </c:pt>
                <c:pt idx="142">
                  <c:v>39544.916665335651</c:v>
                </c:pt>
                <c:pt idx="143">
                  <c:v>39544.958332002643</c:v>
                </c:pt>
                <c:pt idx="144">
                  <c:v>39544.99999866898</c:v>
                </c:pt>
                <c:pt idx="145">
                  <c:v>39545.041665335586</c:v>
                </c:pt>
                <c:pt idx="146">
                  <c:v>39545.083332002316</c:v>
                </c:pt>
                <c:pt idx="147">
                  <c:v>39545.12499866898</c:v>
                </c:pt>
                <c:pt idx="148">
                  <c:v>39545.166665335586</c:v>
                </c:pt>
                <c:pt idx="149">
                  <c:v>39545.208332002316</c:v>
                </c:pt>
                <c:pt idx="150">
                  <c:v>39545.24999866898</c:v>
                </c:pt>
                <c:pt idx="151">
                  <c:v>39545.291665334975</c:v>
                </c:pt>
                <c:pt idx="152">
                  <c:v>39545.333332002316</c:v>
                </c:pt>
                <c:pt idx="153">
                  <c:v>39545.374998669002</c:v>
                </c:pt>
                <c:pt idx="154">
                  <c:v>39545.416665335651</c:v>
                </c:pt>
                <c:pt idx="155">
                  <c:v>39545.458332002643</c:v>
                </c:pt>
                <c:pt idx="156">
                  <c:v>39545.49999866898</c:v>
                </c:pt>
                <c:pt idx="157">
                  <c:v>39545.541665335586</c:v>
                </c:pt>
                <c:pt idx="158">
                  <c:v>39545.583332002316</c:v>
                </c:pt>
                <c:pt idx="159">
                  <c:v>39545.62499866898</c:v>
                </c:pt>
                <c:pt idx="160">
                  <c:v>39545.666665335586</c:v>
                </c:pt>
                <c:pt idx="161">
                  <c:v>39545.708332002316</c:v>
                </c:pt>
                <c:pt idx="162">
                  <c:v>39545.74999866898</c:v>
                </c:pt>
                <c:pt idx="163">
                  <c:v>39545.791665334975</c:v>
                </c:pt>
                <c:pt idx="164">
                  <c:v>39545.833332002316</c:v>
                </c:pt>
                <c:pt idx="165">
                  <c:v>39545.874998669002</c:v>
                </c:pt>
                <c:pt idx="166">
                  <c:v>39545.916665335651</c:v>
                </c:pt>
                <c:pt idx="167">
                  <c:v>39545.958332002643</c:v>
                </c:pt>
              </c:numCache>
            </c:numRef>
          </c:xVal>
          <c:yVal>
            <c:numRef>
              <c:f>Data!$M$4:$M$171</c:f>
              <c:numCache>
                <c:formatCode>General</c:formatCode>
                <c:ptCount val="168"/>
                <c:pt idx="0">
                  <c:v>1120</c:v>
                </c:pt>
                <c:pt idx="1">
                  <c:v>1118</c:v>
                </c:pt>
                <c:pt idx="2">
                  <c:v>1111</c:v>
                </c:pt>
                <c:pt idx="3">
                  <c:v>1111</c:v>
                </c:pt>
                <c:pt idx="4">
                  <c:v>1150</c:v>
                </c:pt>
                <c:pt idx="5">
                  <c:v>1424</c:v>
                </c:pt>
                <c:pt idx="6">
                  <c:v>1942</c:v>
                </c:pt>
                <c:pt idx="7">
                  <c:v>2104</c:v>
                </c:pt>
                <c:pt idx="8">
                  <c:v>2011</c:v>
                </c:pt>
                <c:pt idx="9">
                  <c:v>1987</c:v>
                </c:pt>
                <c:pt idx="10">
                  <c:v>1948</c:v>
                </c:pt>
                <c:pt idx="11">
                  <c:v>1949</c:v>
                </c:pt>
                <c:pt idx="12">
                  <c:v>1938</c:v>
                </c:pt>
                <c:pt idx="13">
                  <c:v>1751</c:v>
                </c:pt>
                <c:pt idx="14">
                  <c:v>1624</c:v>
                </c:pt>
                <c:pt idx="15">
                  <c:v>1679</c:v>
                </c:pt>
                <c:pt idx="16">
                  <c:v>1628</c:v>
                </c:pt>
                <c:pt idx="17">
                  <c:v>1736</c:v>
                </c:pt>
                <c:pt idx="18">
                  <c:v>1765</c:v>
                </c:pt>
                <c:pt idx="19">
                  <c:v>2056</c:v>
                </c:pt>
                <c:pt idx="20">
                  <c:v>2022</c:v>
                </c:pt>
                <c:pt idx="21">
                  <c:v>1544</c:v>
                </c:pt>
                <c:pt idx="22">
                  <c:v>1232</c:v>
                </c:pt>
                <c:pt idx="23">
                  <c:v>1111</c:v>
                </c:pt>
                <c:pt idx="24">
                  <c:v>1104</c:v>
                </c:pt>
                <c:pt idx="25">
                  <c:v>1106</c:v>
                </c:pt>
                <c:pt idx="26">
                  <c:v>1112</c:v>
                </c:pt>
                <c:pt idx="27">
                  <c:v>1119</c:v>
                </c:pt>
                <c:pt idx="28">
                  <c:v>1146</c:v>
                </c:pt>
                <c:pt idx="29">
                  <c:v>1457</c:v>
                </c:pt>
                <c:pt idx="30">
                  <c:v>2101</c:v>
                </c:pt>
                <c:pt idx="31">
                  <c:v>2320</c:v>
                </c:pt>
                <c:pt idx="32">
                  <c:v>2088</c:v>
                </c:pt>
                <c:pt idx="33">
                  <c:v>2055</c:v>
                </c:pt>
                <c:pt idx="34">
                  <c:v>2008</c:v>
                </c:pt>
                <c:pt idx="35">
                  <c:v>2069</c:v>
                </c:pt>
                <c:pt idx="36">
                  <c:v>1930</c:v>
                </c:pt>
                <c:pt idx="37">
                  <c:v>1675</c:v>
                </c:pt>
                <c:pt idx="38">
                  <c:v>1711</c:v>
                </c:pt>
                <c:pt idx="39">
                  <c:v>1642</c:v>
                </c:pt>
                <c:pt idx="40">
                  <c:v>1734</c:v>
                </c:pt>
                <c:pt idx="41">
                  <c:v>1658</c:v>
                </c:pt>
                <c:pt idx="42">
                  <c:v>1590</c:v>
                </c:pt>
                <c:pt idx="43">
                  <c:v>1674</c:v>
                </c:pt>
                <c:pt idx="44">
                  <c:v>1593</c:v>
                </c:pt>
                <c:pt idx="45">
                  <c:v>1469</c:v>
                </c:pt>
                <c:pt idx="46">
                  <c:v>1215</c:v>
                </c:pt>
                <c:pt idx="47">
                  <c:v>1163</c:v>
                </c:pt>
                <c:pt idx="48">
                  <c:v>1158</c:v>
                </c:pt>
                <c:pt idx="49">
                  <c:v>1159</c:v>
                </c:pt>
                <c:pt idx="50">
                  <c:v>1158</c:v>
                </c:pt>
                <c:pt idx="51">
                  <c:v>1159</c:v>
                </c:pt>
                <c:pt idx="52">
                  <c:v>1192</c:v>
                </c:pt>
                <c:pt idx="53">
                  <c:v>1477</c:v>
                </c:pt>
                <c:pt idx="54">
                  <c:v>1906</c:v>
                </c:pt>
                <c:pt idx="55">
                  <c:v>2136</c:v>
                </c:pt>
                <c:pt idx="56">
                  <c:v>2203</c:v>
                </c:pt>
                <c:pt idx="57">
                  <c:v>2048</c:v>
                </c:pt>
                <c:pt idx="58">
                  <c:v>1948</c:v>
                </c:pt>
                <c:pt idx="59">
                  <c:v>1852</c:v>
                </c:pt>
                <c:pt idx="60">
                  <c:v>1848</c:v>
                </c:pt>
                <c:pt idx="61">
                  <c:v>1653</c:v>
                </c:pt>
                <c:pt idx="62">
                  <c:v>1619</c:v>
                </c:pt>
                <c:pt idx="63">
                  <c:v>1646</c:v>
                </c:pt>
                <c:pt idx="64">
                  <c:v>1655</c:v>
                </c:pt>
                <c:pt idx="65">
                  <c:v>1554</c:v>
                </c:pt>
                <c:pt idx="66">
                  <c:v>1391</c:v>
                </c:pt>
                <c:pt idx="67">
                  <c:v>1384</c:v>
                </c:pt>
                <c:pt idx="68">
                  <c:v>1369</c:v>
                </c:pt>
                <c:pt idx="69">
                  <c:v>1354</c:v>
                </c:pt>
                <c:pt idx="70">
                  <c:v>1105</c:v>
                </c:pt>
                <c:pt idx="71">
                  <c:v>1024</c:v>
                </c:pt>
                <c:pt idx="72">
                  <c:v>961</c:v>
                </c:pt>
                <c:pt idx="73">
                  <c:v>960</c:v>
                </c:pt>
                <c:pt idx="74">
                  <c:v>952</c:v>
                </c:pt>
                <c:pt idx="75">
                  <c:v>952</c:v>
                </c:pt>
                <c:pt idx="76">
                  <c:v>986</c:v>
                </c:pt>
                <c:pt idx="77">
                  <c:v>1231</c:v>
                </c:pt>
                <c:pt idx="78">
                  <c:v>1686</c:v>
                </c:pt>
                <c:pt idx="79">
                  <c:v>1857</c:v>
                </c:pt>
                <c:pt idx="80">
                  <c:v>1804</c:v>
                </c:pt>
                <c:pt idx="81">
                  <c:v>2059</c:v>
                </c:pt>
                <c:pt idx="82">
                  <c:v>2017</c:v>
                </c:pt>
                <c:pt idx="83">
                  <c:v>2138</c:v>
                </c:pt>
                <c:pt idx="84">
                  <c:v>2077</c:v>
                </c:pt>
                <c:pt idx="85">
                  <c:v>2130</c:v>
                </c:pt>
                <c:pt idx="86">
                  <c:v>1921</c:v>
                </c:pt>
                <c:pt idx="87">
                  <c:v>1976</c:v>
                </c:pt>
                <c:pt idx="88">
                  <c:v>1914</c:v>
                </c:pt>
                <c:pt idx="89">
                  <c:v>1603</c:v>
                </c:pt>
                <c:pt idx="90">
                  <c:v>1484</c:v>
                </c:pt>
                <c:pt idx="91">
                  <c:v>1466</c:v>
                </c:pt>
                <c:pt idx="92">
                  <c:v>1388</c:v>
                </c:pt>
                <c:pt idx="93">
                  <c:v>1358</c:v>
                </c:pt>
                <c:pt idx="94">
                  <c:v>763</c:v>
                </c:pt>
                <c:pt idx="95">
                  <c:v>630</c:v>
                </c:pt>
                <c:pt idx="96">
                  <c:v>580</c:v>
                </c:pt>
                <c:pt idx="97">
                  <c:v>532</c:v>
                </c:pt>
                <c:pt idx="98">
                  <c:v>530</c:v>
                </c:pt>
                <c:pt idx="99">
                  <c:v>515</c:v>
                </c:pt>
                <c:pt idx="100">
                  <c:v>479</c:v>
                </c:pt>
                <c:pt idx="101">
                  <c:v>505</c:v>
                </c:pt>
                <c:pt idx="102">
                  <c:v>688</c:v>
                </c:pt>
                <c:pt idx="103">
                  <c:v>849</c:v>
                </c:pt>
                <c:pt idx="104">
                  <c:v>952</c:v>
                </c:pt>
                <c:pt idx="105">
                  <c:v>933</c:v>
                </c:pt>
                <c:pt idx="106">
                  <c:v>928</c:v>
                </c:pt>
                <c:pt idx="107">
                  <c:v>930</c:v>
                </c:pt>
                <c:pt idx="108">
                  <c:v>946</c:v>
                </c:pt>
                <c:pt idx="109">
                  <c:v>966</c:v>
                </c:pt>
                <c:pt idx="110">
                  <c:v>921</c:v>
                </c:pt>
                <c:pt idx="111">
                  <c:v>684</c:v>
                </c:pt>
                <c:pt idx="112">
                  <c:v>685</c:v>
                </c:pt>
                <c:pt idx="113">
                  <c:v>687</c:v>
                </c:pt>
                <c:pt idx="114">
                  <c:v>617</c:v>
                </c:pt>
                <c:pt idx="115">
                  <c:v>603</c:v>
                </c:pt>
                <c:pt idx="116">
                  <c:v>606</c:v>
                </c:pt>
                <c:pt idx="117">
                  <c:v>604</c:v>
                </c:pt>
                <c:pt idx="118">
                  <c:v>615</c:v>
                </c:pt>
                <c:pt idx="119">
                  <c:v>636</c:v>
                </c:pt>
                <c:pt idx="120">
                  <c:v>648</c:v>
                </c:pt>
                <c:pt idx="121">
                  <c:v>656</c:v>
                </c:pt>
                <c:pt idx="122">
                  <c:v>663</c:v>
                </c:pt>
                <c:pt idx="123">
                  <c:v>664</c:v>
                </c:pt>
                <c:pt idx="124">
                  <c:v>616</c:v>
                </c:pt>
                <c:pt idx="125">
                  <c:v>611</c:v>
                </c:pt>
                <c:pt idx="126">
                  <c:v>616</c:v>
                </c:pt>
                <c:pt idx="127">
                  <c:v>614</c:v>
                </c:pt>
                <c:pt idx="128">
                  <c:v>598</c:v>
                </c:pt>
                <c:pt idx="129">
                  <c:v>590</c:v>
                </c:pt>
                <c:pt idx="130">
                  <c:v>599</c:v>
                </c:pt>
                <c:pt idx="131">
                  <c:v>627</c:v>
                </c:pt>
                <c:pt idx="132">
                  <c:v>815</c:v>
                </c:pt>
                <c:pt idx="133">
                  <c:v>916</c:v>
                </c:pt>
                <c:pt idx="134">
                  <c:v>964</c:v>
                </c:pt>
                <c:pt idx="135">
                  <c:v>979</c:v>
                </c:pt>
                <c:pt idx="136">
                  <c:v>975</c:v>
                </c:pt>
                <c:pt idx="137">
                  <c:v>971</c:v>
                </c:pt>
                <c:pt idx="138">
                  <c:v>984</c:v>
                </c:pt>
                <c:pt idx="139">
                  <c:v>1093</c:v>
                </c:pt>
                <c:pt idx="140">
                  <c:v>833</c:v>
                </c:pt>
                <c:pt idx="141">
                  <c:v>751</c:v>
                </c:pt>
                <c:pt idx="142">
                  <c:v>781</c:v>
                </c:pt>
                <c:pt idx="143">
                  <c:v>769</c:v>
                </c:pt>
                <c:pt idx="144">
                  <c:v>771</c:v>
                </c:pt>
                <c:pt idx="145">
                  <c:v>775</c:v>
                </c:pt>
                <c:pt idx="146">
                  <c:v>779</c:v>
                </c:pt>
                <c:pt idx="147">
                  <c:v>790</c:v>
                </c:pt>
                <c:pt idx="148">
                  <c:v>929</c:v>
                </c:pt>
                <c:pt idx="149">
                  <c:v>1260</c:v>
                </c:pt>
                <c:pt idx="150">
                  <c:v>1768</c:v>
                </c:pt>
                <c:pt idx="151">
                  <c:v>1756</c:v>
                </c:pt>
                <c:pt idx="152">
                  <c:v>1691</c:v>
                </c:pt>
                <c:pt idx="153">
                  <c:v>1706</c:v>
                </c:pt>
                <c:pt idx="154">
                  <c:v>1655</c:v>
                </c:pt>
                <c:pt idx="155">
                  <c:v>1656</c:v>
                </c:pt>
                <c:pt idx="156">
                  <c:v>1764</c:v>
                </c:pt>
                <c:pt idx="157">
                  <c:v>1463</c:v>
                </c:pt>
                <c:pt idx="158">
                  <c:v>1321</c:v>
                </c:pt>
                <c:pt idx="159">
                  <c:v>1323</c:v>
                </c:pt>
                <c:pt idx="160">
                  <c:v>1324</c:v>
                </c:pt>
                <c:pt idx="161">
                  <c:v>1273</c:v>
                </c:pt>
                <c:pt idx="162">
                  <c:v>1274</c:v>
                </c:pt>
                <c:pt idx="163">
                  <c:v>1291</c:v>
                </c:pt>
                <c:pt idx="164">
                  <c:v>1294</c:v>
                </c:pt>
                <c:pt idx="165">
                  <c:v>1301</c:v>
                </c:pt>
                <c:pt idx="166">
                  <c:v>1106</c:v>
                </c:pt>
                <c:pt idx="167">
                  <c:v>1078</c:v>
                </c:pt>
              </c:numCache>
            </c:numRef>
          </c:yVal>
        </c:ser>
        <c:axId val="64220160"/>
        <c:axId val="64234624"/>
      </c:scatterChart>
      <c:scatterChart>
        <c:scatterStyle val="lineMarker"/>
        <c:ser>
          <c:idx val="5"/>
          <c:order val="5"/>
          <c:tx>
            <c:strRef>
              <c:f>Data!$N$2:$N$3</c:f>
              <c:strCache>
                <c:ptCount val="1"/>
                <c:pt idx="0">
                  <c:v>Total Ontario Generation Output</c:v>
                </c:pt>
              </c:strCache>
            </c:strRef>
          </c:tx>
          <c:spPr>
            <a:ln>
              <a:solidFill>
                <a:schemeClr val="accent3">
                  <a:lumMod val="50000"/>
                </a:schemeClr>
              </a:solidFill>
            </a:ln>
          </c:spPr>
          <c:marker>
            <c:symbol val="circle"/>
            <c:size val="4"/>
            <c:spPr>
              <a:solidFill>
                <a:schemeClr val="accent3">
                  <a:lumMod val="50000"/>
                </a:schemeClr>
              </a:solidFill>
              <a:ln>
                <a:solidFill>
                  <a:schemeClr val="accent3">
                    <a:lumMod val="50000"/>
                  </a:schemeClr>
                </a:solidFill>
              </a:ln>
            </c:spPr>
          </c:marker>
          <c:xVal>
            <c:numRef>
              <c:f>Data!$H$4:$H$171</c:f>
              <c:numCache>
                <c:formatCode>dd/mm/yyyy\ h:mm</c:formatCode>
                <c:ptCount val="168"/>
                <c:pt idx="0">
                  <c:v>39539</c:v>
                </c:pt>
                <c:pt idx="1">
                  <c:v>39539.041666666584</c:v>
                </c:pt>
                <c:pt idx="2">
                  <c:v>39539.08333321759</c:v>
                </c:pt>
                <c:pt idx="3">
                  <c:v>39539.124999826388</c:v>
                </c:pt>
                <c:pt idx="4">
                  <c:v>39539.166666435187</c:v>
                </c:pt>
                <c:pt idx="5">
                  <c:v>39539.208333043993</c:v>
                </c:pt>
                <c:pt idx="6">
                  <c:v>39539.249999652777</c:v>
                </c:pt>
                <c:pt idx="7">
                  <c:v>39539.291666259975</c:v>
                </c:pt>
                <c:pt idx="8">
                  <c:v>39539.333332870381</c:v>
                </c:pt>
                <c:pt idx="9">
                  <c:v>39539.374999480213</c:v>
                </c:pt>
                <c:pt idx="10">
                  <c:v>39539.416666087993</c:v>
                </c:pt>
                <c:pt idx="11">
                  <c:v>39539.458332697213</c:v>
                </c:pt>
                <c:pt idx="12">
                  <c:v>39539.499999305561</c:v>
                </c:pt>
                <c:pt idx="13">
                  <c:v>39539.541665914185</c:v>
                </c:pt>
                <c:pt idx="14">
                  <c:v>39539.583332523151</c:v>
                </c:pt>
                <c:pt idx="15">
                  <c:v>39539.624999131935</c:v>
                </c:pt>
                <c:pt idx="16">
                  <c:v>39539.666665740726</c:v>
                </c:pt>
                <c:pt idx="17">
                  <c:v>39539.708332349612</c:v>
                </c:pt>
                <c:pt idx="18">
                  <c:v>39539.74999895833</c:v>
                </c:pt>
                <c:pt idx="19">
                  <c:v>39539.791665562894</c:v>
                </c:pt>
                <c:pt idx="20">
                  <c:v>39539.833332175942</c:v>
                </c:pt>
                <c:pt idx="21">
                  <c:v>39539.874998784719</c:v>
                </c:pt>
                <c:pt idx="22">
                  <c:v>39539.916665393612</c:v>
                </c:pt>
                <c:pt idx="23">
                  <c:v>39539.958332002643</c:v>
                </c:pt>
                <c:pt idx="24">
                  <c:v>39539.99999866898</c:v>
                </c:pt>
                <c:pt idx="25">
                  <c:v>39540.041665335586</c:v>
                </c:pt>
                <c:pt idx="26">
                  <c:v>39540.083332002316</c:v>
                </c:pt>
                <c:pt idx="27">
                  <c:v>39540.12499866898</c:v>
                </c:pt>
                <c:pt idx="28">
                  <c:v>39540.166665335586</c:v>
                </c:pt>
                <c:pt idx="29">
                  <c:v>39540.208332002316</c:v>
                </c:pt>
                <c:pt idx="30">
                  <c:v>39540.24999866898</c:v>
                </c:pt>
                <c:pt idx="31">
                  <c:v>39540.291665334975</c:v>
                </c:pt>
                <c:pt idx="32">
                  <c:v>39540.333332002316</c:v>
                </c:pt>
                <c:pt idx="33">
                  <c:v>39540.374998669002</c:v>
                </c:pt>
                <c:pt idx="34">
                  <c:v>39540.416665335651</c:v>
                </c:pt>
                <c:pt idx="35">
                  <c:v>39540.458332002643</c:v>
                </c:pt>
                <c:pt idx="36">
                  <c:v>39540.49999866898</c:v>
                </c:pt>
                <c:pt idx="37">
                  <c:v>39540.541665335586</c:v>
                </c:pt>
                <c:pt idx="38">
                  <c:v>39540.583332002316</c:v>
                </c:pt>
                <c:pt idx="39">
                  <c:v>39540.62499866898</c:v>
                </c:pt>
                <c:pt idx="40">
                  <c:v>39540.666665335586</c:v>
                </c:pt>
                <c:pt idx="41">
                  <c:v>39540.708332002316</c:v>
                </c:pt>
                <c:pt idx="42">
                  <c:v>39540.74999866898</c:v>
                </c:pt>
                <c:pt idx="43">
                  <c:v>39540.791665334975</c:v>
                </c:pt>
                <c:pt idx="44">
                  <c:v>39540.833332002316</c:v>
                </c:pt>
                <c:pt idx="45">
                  <c:v>39540.874998669002</c:v>
                </c:pt>
                <c:pt idx="46">
                  <c:v>39540.916665335651</c:v>
                </c:pt>
                <c:pt idx="47">
                  <c:v>39540.958332002643</c:v>
                </c:pt>
                <c:pt idx="48">
                  <c:v>39540.99999866898</c:v>
                </c:pt>
                <c:pt idx="49">
                  <c:v>39541.041665335586</c:v>
                </c:pt>
                <c:pt idx="50">
                  <c:v>39541.083332002316</c:v>
                </c:pt>
                <c:pt idx="51">
                  <c:v>39541.12499866898</c:v>
                </c:pt>
                <c:pt idx="52">
                  <c:v>39541.166665335586</c:v>
                </c:pt>
                <c:pt idx="53">
                  <c:v>39541.208332002316</c:v>
                </c:pt>
                <c:pt idx="54">
                  <c:v>39541.24999866898</c:v>
                </c:pt>
                <c:pt idx="55">
                  <c:v>39541.291665334975</c:v>
                </c:pt>
                <c:pt idx="56">
                  <c:v>39541.333332002316</c:v>
                </c:pt>
                <c:pt idx="57">
                  <c:v>39541.374998669002</c:v>
                </c:pt>
                <c:pt idx="58">
                  <c:v>39541.416665335651</c:v>
                </c:pt>
                <c:pt idx="59">
                  <c:v>39541.458332002643</c:v>
                </c:pt>
                <c:pt idx="60">
                  <c:v>39541.49999866898</c:v>
                </c:pt>
                <c:pt idx="61">
                  <c:v>39541.541665335586</c:v>
                </c:pt>
                <c:pt idx="62">
                  <c:v>39541.583332002316</c:v>
                </c:pt>
                <c:pt idx="63">
                  <c:v>39541.62499866898</c:v>
                </c:pt>
                <c:pt idx="64">
                  <c:v>39541.666665335586</c:v>
                </c:pt>
                <c:pt idx="65">
                  <c:v>39541.708332002316</c:v>
                </c:pt>
                <c:pt idx="66">
                  <c:v>39541.74999866898</c:v>
                </c:pt>
                <c:pt idx="67">
                  <c:v>39541.791665334975</c:v>
                </c:pt>
                <c:pt idx="68">
                  <c:v>39541.833332002316</c:v>
                </c:pt>
                <c:pt idx="69">
                  <c:v>39541.874998669002</c:v>
                </c:pt>
                <c:pt idx="70">
                  <c:v>39541.916665335651</c:v>
                </c:pt>
                <c:pt idx="71">
                  <c:v>39541.958332002643</c:v>
                </c:pt>
                <c:pt idx="72">
                  <c:v>39541.99999866898</c:v>
                </c:pt>
                <c:pt idx="73">
                  <c:v>39542.041665335586</c:v>
                </c:pt>
                <c:pt idx="74">
                  <c:v>39542.083332002316</c:v>
                </c:pt>
                <c:pt idx="75">
                  <c:v>39542.12499866898</c:v>
                </c:pt>
                <c:pt idx="76">
                  <c:v>39542.166665335586</c:v>
                </c:pt>
                <c:pt idx="77">
                  <c:v>39542.208332002316</c:v>
                </c:pt>
                <c:pt idx="78">
                  <c:v>39542.24999866898</c:v>
                </c:pt>
                <c:pt idx="79">
                  <c:v>39542.291665334975</c:v>
                </c:pt>
                <c:pt idx="80">
                  <c:v>39542.333332002316</c:v>
                </c:pt>
                <c:pt idx="81">
                  <c:v>39542.374998669002</c:v>
                </c:pt>
                <c:pt idx="82">
                  <c:v>39542.416665335651</c:v>
                </c:pt>
                <c:pt idx="83">
                  <c:v>39542.458332002643</c:v>
                </c:pt>
                <c:pt idx="84">
                  <c:v>39542.49999866898</c:v>
                </c:pt>
                <c:pt idx="85">
                  <c:v>39542.541665335586</c:v>
                </c:pt>
                <c:pt idx="86">
                  <c:v>39542.583332002316</c:v>
                </c:pt>
                <c:pt idx="87">
                  <c:v>39542.62499866898</c:v>
                </c:pt>
                <c:pt idx="88">
                  <c:v>39542.666665335586</c:v>
                </c:pt>
                <c:pt idx="89">
                  <c:v>39542.708332002316</c:v>
                </c:pt>
                <c:pt idx="90">
                  <c:v>39542.74999866898</c:v>
                </c:pt>
                <c:pt idx="91">
                  <c:v>39542.791665334975</c:v>
                </c:pt>
                <c:pt idx="92">
                  <c:v>39542.833332002316</c:v>
                </c:pt>
                <c:pt idx="93">
                  <c:v>39542.874998669002</c:v>
                </c:pt>
                <c:pt idx="94">
                  <c:v>39542.916665335651</c:v>
                </c:pt>
                <c:pt idx="95">
                  <c:v>39542.958332002643</c:v>
                </c:pt>
                <c:pt idx="96">
                  <c:v>39542.99999866898</c:v>
                </c:pt>
                <c:pt idx="97">
                  <c:v>39543.041665335586</c:v>
                </c:pt>
                <c:pt idx="98">
                  <c:v>39543.083332002316</c:v>
                </c:pt>
                <c:pt idx="99">
                  <c:v>39543.12499866898</c:v>
                </c:pt>
                <c:pt idx="100">
                  <c:v>39543.166665335586</c:v>
                </c:pt>
                <c:pt idx="101">
                  <c:v>39543.208332002316</c:v>
                </c:pt>
                <c:pt idx="102">
                  <c:v>39543.24999866898</c:v>
                </c:pt>
                <c:pt idx="103">
                  <c:v>39543.291665334975</c:v>
                </c:pt>
                <c:pt idx="104">
                  <c:v>39543.333332002316</c:v>
                </c:pt>
                <c:pt idx="105">
                  <c:v>39543.374998669002</c:v>
                </c:pt>
                <c:pt idx="106">
                  <c:v>39543.416665335651</c:v>
                </c:pt>
                <c:pt idx="107">
                  <c:v>39543.458332002643</c:v>
                </c:pt>
                <c:pt idx="108">
                  <c:v>39543.49999866898</c:v>
                </c:pt>
                <c:pt idx="109">
                  <c:v>39543.541665335586</c:v>
                </c:pt>
                <c:pt idx="110">
                  <c:v>39543.583332002316</c:v>
                </c:pt>
                <c:pt idx="111">
                  <c:v>39543.62499866898</c:v>
                </c:pt>
                <c:pt idx="112">
                  <c:v>39543.666665335586</c:v>
                </c:pt>
                <c:pt idx="113">
                  <c:v>39543.708332002316</c:v>
                </c:pt>
                <c:pt idx="114">
                  <c:v>39543.74999866898</c:v>
                </c:pt>
                <c:pt idx="115">
                  <c:v>39543.791665334975</c:v>
                </c:pt>
                <c:pt idx="116">
                  <c:v>39543.833332002316</c:v>
                </c:pt>
                <c:pt idx="117">
                  <c:v>39543.874998669002</c:v>
                </c:pt>
                <c:pt idx="118">
                  <c:v>39543.916665335651</c:v>
                </c:pt>
                <c:pt idx="119">
                  <c:v>39543.958332002643</c:v>
                </c:pt>
                <c:pt idx="120">
                  <c:v>39543.99999866898</c:v>
                </c:pt>
                <c:pt idx="121">
                  <c:v>39544.041665335586</c:v>
                </c:pt>
                <c:pt idx="122">
                  <c:v>39544.083332002316</c:v>
                </c:pt>
                <c:pt idx="123">
                  <c:v>39544.12499866898</c:v>
                </c:pt>
                <c:pt idx="124">
                  <c:v>39544.166665335586</c:v>
                </c:pt>
                <c:pt idx="125">
                  <c:v>39544.208332002316</c:v>
                </c:pt>
                <c:pt idx="126">
                  <c:v>39544.24999866898</c:v>
                </c:pt>
                <c:pt idx="127">
                  <c:v>39544.291665334975</c:v>
                </c:pt>
                <c:pt idx="128">
                  <c:v>39544.333332002316</c:v>
                </c:pt>
                <c:pt idx="129">
                  <c:v>39544.374998669002</c:v>
                </c:pt>
                <c:pt idx="130">
                  <c:v>39544.416665335651</c:v>
                </c:pt>
                <c:pt idx="131">
                  <c:v>39544.458332002643</c:v>
                </c:pt>
                <c:pt idx="132">
                  <c:v>39544.49999866898</c:v>
                </c:pt>
                <c:pt idx="133">
                  <c:v>39544.541665335586</c:v>
                </c:pt>
                <c:pt idx="134">
                  <c:v>39544.583332002316</c:v>
                </c:pt>
                <c:pt idx="135">
                  <c:v>39544.62499866898</c:v>
                </c:pt>
                <c:pt idx="136">
                  <c:v>39544.666665335586</c:v>
                </c:pt>
                <c:pt idx="137">
                  <c:v>39544.708332002316</c:v>
                </c:pt>
                <c:pt idx="138">
                  <c:v>39544.74999866898</c:v>
                </c:pt>
                <c:pt idx="139">
                  <c:v>39544.791665334975</c:v>
                </c:pt>
                <c:pt idx="140">
                  <c:v>39544.833332002316</c:v>
                </c:pt>
                <c:pt idx="141">
                  <c:v>39544.874998669002</c:v>
                </c:pt>
                <c:pt idx="142">
                  <c:v>39544.916665335651</c:v>
                </c:pt>
                <c:pt idx="143">
                  <c:v>39544.958332002643</c:v>
                </c:pt>
                <c:pt idx="144">
                  <c:v>39544.99999866898</c:v>
                </c:pt>
                <c:pt idx="145">
                  <c:v>39545.041665335586</c:v>
                </c:pt>
                <c:pt idx="146">
                  <c:v>39545.083332002316</c:v>
                </c:pt>
                <c:pt idx="147">
                  <c:v>39545.12499866898</c:v>
                </c:pt>
                <c:pt idx="148">
                  <c:v>39545.166665335586</c:v>
                </c:pt>
                <c:pt idx="149">
                  <c:v>39545.208332002316</c:v>
                </c:pt>
                <c:pt idx="150">
                  <c:v>39545.24999866898</c:v>
                </c:pt>
                <c:pt idx="151">
                  <c:v>39545.291665334975</c:v>
                </c:pt>
                <c:pt idx="152">
                  <c:v>39545.333332002316</c:v>
                </c:pt>
                <c:pt idx="153">
                  <c:v>39545.374998669002</c:v>
                </c:pt>
                <c:pt idx="154">
                  <c:v>39545.416665335651</c:v>
                </c:pt>
                <c:pt idx="155">
                  <c:v>39545.458332002643</c:v>
                </c:pt>
                <c:pt idx="156">
                  <c:v>39545.49999866898</c:v>
                </c:pt>
                <c:pt idx="157">
                  <c:v>39545.541665335586</c:v>
                </c:pt>
                <c:pt idx="158">
                  <c:v>39545.583332002316</c:v>
                </c:pt>
                <c:pt idx="159">
                  <c:v>39545.62499866898</c:v>
                </c:pt>
                <c:pt idx="160">
                  <c:v>39545.666665335586</c:v>
                </c:pt>
                <c:pt idx="161">
                  <c:v>39545.708332002316</c:v>
                </c:pt>
                <c:pt idx="162">
                  <c:v>39545.74999866898</c:v>
                </c:pt>
                <c:pt idx="163">
                  <c:v>39545.791665334975</c:v>
                </c:pt>
                <c:pt idx="164">
                  <c:v>39545.833332002316</c:v>
                </c:pt>
                <c:pt idx="165">
                  <c:v>39545.874998669002</c:v>
                </c:pt>
                <c:pt idx="166">
                  <c:v>39545.916665335651</c:v>
                </c:pt>
                <c:pt idx="167">
                  <c:v>39545.958332002643</c:v>
                </c:pt>
              </c:numCache>
            </c:numRef>
          </c:xVal>
          <c:yVal>
            <c:numRef>
              <c:f>Data!$N$4:$N$171</c:f>
              <c:numCache>
                <c:formatCode>General</c:formatCode>
                <c:ptCount val="168"/>
                <c:pt idx="0">
                  <c:v>15876</c:v>
                </c:pt>
                <c:pt idx="1">
                  <c:v>15545</c:v>
                </c:pt>
                <c:pt idx="2">
                  <c:v>15183</c:v>
                </c:pt>
                <c:pt idx="3">
                  <c:v>15502</c:v>
                </c:pt>
                <c:pt idx="4">
                  <c:v>15915</c:v>
                </c:pt>
                <c:pt idx="5">
                  <c:v>17819</c:v>
                </c:pt>
                <c:pt idx="6">
                  <c:v>19416</c:v>
                </c:pt>
                <c:pt idx="7">
                  <c:v>20036</c:v>
                </c:pt>
                <c:pt idx="8">
                  <c:v>20111</c:v>
                </c:pt>
                <c:pt idx="9">
                  <c:v>20283</c:v>
                </c:pt>
                <c:pt idx="10">
                  <c:v>19998</c:v>
                </c:pt>
                <c:pt idx="11">
                  <c:v>19836</c:v>
                </c:pt>
                <c:pt idx="12">
                  <c:v>19269</c:v>
                </c:pt>
                <c:pt idx="13">
                  <c:v>18916</c:v>
                </c:pt>
                <c:pt idx="14">
                  <c:v>19173</c:v>
                </c:pt>
                <c:pt idx="15">
                  <c:v>19132</c:v>
                </c:pt>
                <c:pt idx="16">
                  <c:v>19346</c:v>
                </c:pt>
                <c:pt idx="17">
                  <c:v>19179</c:v>
                </c:pt>
                <c:pt idx="18">
                  <c:v>19364</c:v>
                </c:pt>
                <c:pt idx="19">
                  <c:v>20413</c:v>
                </c:pt>
                <c:pt idx="20">
                  <c:v>20156</c:v>
                </c:pt>
                <c:pt idx="21">
                  <c:v>18537</c:v>
                </c:pt>
                <c:pt idx="22">
                  <c:v>17680</c:v>
                </c:pt>
                <c:pt idx="23">
                  <c:v>16673</c:v>
                </c:pt>
                <c:pt idx="24">
                  <c:v>16491</c:v>
                </c:pt>
                <c:pt idx="25">
                  <c:v>16403</c:v>
                </c:pt>
                <c:pt idx="26">
                  <c:v>16231</c:v>
                </c:pt>
                <c:pt idx="27">
                  <c:v>16401</c:v>
                </c:pt>
                <c:pt idx="28">
                  <c:v>16865</c:v>
                </c:pt>
                <c:pt idx="29">
                  <c:v>18271</c:v>
                </c:pt>
                <c:pt idx="30">
                  <c:v>19269</c:v>
                </c:pt>
                <c:pt idx="31">
                  <c:v>19375</c:v>
                </c:pt>
                <c:pt idx="32">
                  <c:v>19347</c:v>
                </c:pt>
                <c:pt idx="33">
                  <c:v>19528</c:v>
                </c:pt>
                <c:pt idx="34">
                  <c:v>19408</c:v>
                </c:pt>
                <c:pt idx="35">
                  <c:v>19347</c:v>
                </c:pt>
                <c:pt idx="36">
                  <c:v>19002</c:v>
                </c:pt>
                <c:pt idx="37">
                  <c:v>18317</c:v>
                </c:pt>
                <c:pt idx="38">
                  <c:v>18806</c:v>
                </c:pt>
                <c:pt idx="39">
                  <c:v>18531</c:v>
                </c:pt>
                <c:pt idx="40">
                  <c:v>18782</c:v>
                </c:pt>
                <c:pt idx="41">
                  <c:v>18408</c:v>
                </c:pt>
                <c:pt idx="42">
                  <c:v>19208</c:v>
                </c:pt>
                <c:pt idx="43">
                  <c:v>19403</c:v>
                </c:pt>
                <c:pt idx="44">
                  <c:v>19128</c:v>
                </c:pt>
                <c:pt idx="45">
                  <c:v>18087</c:v>
                </c:pt>
                <c:pt idx="46">
                  <c:v>17599</c:v>
                </c:pt>
                <c:pt idx="47">
                  <c:v>16538</c:v>
                </c:pt>
                <c:pt idx="48">
                  <c:v>16148</c:v>
                </c:pt>
                <c:pt idx="49">
                  <c:v>15517</c:v>
                </c:pt>
                <c:pt idx="50">
                  <c:v>15584</c:v>
                </c:pt>
                <c:pt idx="51">
                  <c:v>15833</c:v>
                </c:pt>
                <c:pt idx="52">
                  <c:v>16748</c:v>
                </c:pt>
                <c:pt idx="53">
                  <c:v>17841</c:v>
                </c:pt>
                <c:pt idx="54">
                  <c:v>19375</c:v>
                </c:pt>
                <c:pt idx="55">
                  <c:v>19764</c:v>
                </c:pt>
                <c:pt idx="56">
                  <c:v>20135</c:v>
                </c:pt>
                <c:pt idx="57">
                  <c:v>20001</c:v>
                </c:pt>
                <c:pt idx="58">
                  <c:v>19230</c:v>
                </c:pt>
                <c:pt idx="59">
                  <c:v>19376</c:v>
                </c:pt>
                <c:pt idx="60">
                  <c:v>19196</c:v>
                </c:pt>
                <c:pt idx="61">
                  <c:v>19033</c:v>
                </c:pt>
                <c:pt idx="62">
                  <c:v>18661</c:v>
                </c:pt>
                <c:pt idx="63">
                  <c:v>18717</c:v>
                </c:pt>
                <c:pt idx="64">
                  <c:v>18575</c:v>
                </c:pt>
                <c:pt idx="65">
                  <c:v>19032</c:v>
                </c:pt>
                <c:pt idx="66">
                  <c:v>19510</c:v>
                </c:pt>
                <c:pt idx="67">
                  <c:v>19815</c:v>
                </c:pt>
                <c:pt idx="68">
                  <c:v>19402</c:v>
                </c:pt>
                <c:pt idx="69">
                  <c:v>18381</c:v>
                </c:pt>
                <c:pt idx="70">
                  <c:v>17284</c:v>
                </c:pt>
                <c:pt idx="71">
                  <c:v>16514</c:v>
                </c:pt>
                <c:pt idx="72">
                  <c:v>15795</c:v>
                </c:pt>
                <c:pt idx="73">
                  <c:v>15762</c:v>
                </c:pt>
                <c:pt idx="74">
                  <c:v>15100</c:v>
                </c:pt>
                <c:pt idx="75">
                  <c:v>15154</c:v>
                </c:pt>
                <c:pt idx="76">
                  <c:v>15865</c:v>
                </c:pt>
                <c:pt idx="77">
                  <c:v>17161</c:v>
                </c:pt>
                <c:pt idx="78">
                  <c:v>19119</c:v>
                </c:pt>
                <c:pt idx="79">
                  <c:v>19671</c:v>
                </c:pt>
                <c:pt idx="80">
                  <c:v>20029</c:v>
                </c:pt>
                <c:pt idx="81">
                  <c:v>20491</c:v>
                </c:pt>
                <c:pt idx="82">
                  <c:v>20230</c:v>
                </c:pt>
                <c:pt idx="83">
                  <c:v>19989</c:v>
                </c:pt>
                <c:pt idx="84">
                  <c:v>19481</c:v>
                </c:pt>
                <c:pt idx="85">
                  <c:v>19329</c:v>
                </c:pt>
                <c:pt idx="86">
                  <c:v>18992</c:v>
                </c:pt>
                <c:pt idx="87">
                  <c:v>18845</c:v>
                </c:pt>
                <c:pt idx="88">
                  <c:v>18573</c:v>
                </c:pt>
                <c:pt idx="89">
                  <c:v>18720</c:v>
                </c:pt>
                <c:pt idx="90">
                  <c:v>18580</c:v>
                </c:pt>
                <c:pt idx="91">
                  <c:v>18867</c:v>
                </c:pt>
                <c:pt idx="92">
                  <c:v>18495</c:v>
                </c:pt>
                <c:pt idx="93">
                  <c:v>17529</c:v>
                </c:pt>
                <c:pt idx="94">
                  <c:v>16684</c:v>
                </c:pt>
                <c:pt idx="95">
                  <c:v>15895</c:v>
                </c:pt>
                <c:pt idx="96">
                  <c:v>14750</c:v>
                </c:pt>
                <c:pt idx="97">
                  <c:v>14447</c:v>
                </c:pt>
                <c:pt idx="98">
                  <c:v>14240</c:v>
                </c:pt>
                <c:pt idx="99">
                  <c:v>14279</c:v>
                </c:pt>
                <c:pt idx="100">
                  <c:v>14675</c:v>
                </c:pt>
                <c:pt idx="101">
                  <c:v>15557</c:v>
                </c:pt>
                <c:pt idx="102">
                  <c:v>16343</c:v>
                </c:pt>
                <c:pt idx="103">
                  <c:v>17390</c:v>
                </c:pt>
                <c:pt idx="104">
                  <c:v>17845</c:v>
                </c:pt>
                <c:pt idx="105">
                  <c:v>17756</c:v>
                </c:pt>
                <c:pt idx="106">
                  <c:v>17651</c:v>
                </c:pt>
                <c:pt idx="107">
                  <c:v>17679</c:v>
                </c:pt>
                <c:pt idx="108">
                  <c:v>17654</c:v>
                </c:pt>
                <c:pt idx="109">
                  <c:v>17299</c:v>
                </c:pt>
                <c:pt idx="110">
                  <c:v>16518</c:v>
                </c:pt>
                <c:pt idx="111">
                  <c:v>16391</c:v>
                </c:pt>
                <c:pt idx="112">
                  <c:v>16266</c:v>
                </c:pt>
                <c:pt idx="113">
                  <c:v>16696</c:v>
                </c:pt>
                <c:pt idx="114">
                  <c:v>17033</c:v>
                </c:pt>
                <c:pt idx="115">
                  <c:v>17872</c:v>
                </c:pt>
                <c:pt idx="116">
                  <c:v>18022</c:v>
                </c:pt>
                <c:pt idx="117">
                  <c:v>17102</c:v>
                </c:pt>
                <c:pt idx="118">
                  <c:v>16254</c:v>
                </c:pt>
                <c:pt idx="119">
                  <c:v>14766</c:v>
                </c:pt>
                <c:pt idx="120">
                  <c:v>14247</c:v>
                </c:pt>
                <c:pt idx="121">
                  <c:v>13824</c:v>
                </c:pt>
                <c:pt idx="122">
                  <c:v>13745</c:v>
                </c:pt>
                <c:pt idx="123">
                  <c:v>13767</c:v>
                </c:pt>
                <c:pt idx="124">
                  <c:v>13983</c:v>
                </c:pt>
                <c:pt idx="125">
                  <c:v>14612</c:v>
                </c:pt>
                <c:pt idx="126">
                  <c:v>14837</c:v>
                </c:pt>
                <c:pt idx="127">
                  <c:v>15304</c:v>
                </c:pt>
                <c:pt idx="128">
                  <c:v>15886</c:v>
                </c:pt>
                <c:pt idx="129">
                  <c:v>16597</c:v>
                </c:pt>
                <c:pt idx="130">
                  <c:v>16733</c:v>
                </c:pt>
                <c:pt idx="131">
                  <c:v>16669</c:v>
                </c:pt>
                <c:pt idx="132">
                  <c:v>16605</c:v>
                </c:pt>
                <c:pt idx="133">
                  <c:v>15718</c:v>
                </c:pt>
                <c:pt idx="134">
                  <c:v>15268</c:v>
                </c:pt>
                <c:pt idx="135">
                  <c:v>15645</c:v>
                </c:pt>
                <c:pt idx="136">
                  <c:v>16345</c:v>
                </c:pt>
                <c:pt idx="137">
                  <c:v>16446</c:v>
                </c:pt>
                <c:pt idx="138">
                  <c:v>17058</c:v>
                </c:pt>
                <c:pt idx="139">
                  <c:v>18450</c:v>
                </c:pt>
                <c:pt idx="140">
                  <c:v>18503</c:v>
                </c:pt>
                <c:pt idx="141">
                  <c:v>17053</c:v>
                </c:pt>
                <c:pt idx="142">
                  <c:v>15946</c:v>
                </c:pt>
                <c:pt idx="143">
                  <c:v>15143</c:v>
                </c:pt>
                <c:pt idx="144">
                  <c:v>14434</c:v>
                </c:pt>
                <c:pt idx="145">
                  <c:v>14414</c:v>
                </c:pt>
                <c:pt idx="146">
                  <c:v>14392</c:v>
                </c:pt>
                <c:pt idx="147">
                  <c:v>14271</c:v>
                </c:pt>
                <c:pt idx="148">
                  <c:v>15423</c:v>
                </c:pt>
                <c:pt idx="149">
                  <c:v>17288</c:v>
                </c:pt>
                <c:pt idx="150">
                  <c:v>19329</c:v>
                </c:pt>
                <c:pt idx="151">
                  <c:v>19366</c:v>
                </c:pt>
                <c:pt idx="152">
                  <c:v>19804</c:v>
                </c:pt>
                <c:pt idx="153">
                  <c:v>19858</c:v>
                </c:pt>
                <c:pt idx="154">
                  <c:v>19315</c:v>
                </c:pt>
                <c:pt idx="155">
                  <c:v>19154</c:v>
                </c:pt>
                <c:pt idx="156">
                  <c:v>19562</c:v>
                </c:pt>
                <c:pt idx="157">
                  <c:v>18936</c:v>
                </c:pt>
                <c:pt idx="158">
                  <c:v>18810</c:v>
                </c:pt>
                <c:pt idx="159">
                  <c:v>18939</c:v>
                </c:pt>
                <c:pt idx="160">
                  <c:v>19030</c:v>
                </c:pt>
                <c:pt idx="161">
                  <c:v>19109</c:v>
                </c:pt>
                <c:pt idx="162">
                  <c:v>18809</c:v>
                </c:pt>
                <c:pt idx="163">
                  <c:v>19143</c:v>
                </c:pt>
                <c:pt idx="164">
                  <c:v>18939</c:v>
                </c:pt>
                <c:pt idx="165">
                  <c:v>18242</c:v>
                </c:pt>
                <c:pt idx="166">
                  <c:v>17011</c:v>
                </c:pt>
                <c:pt idx="167">
                  <c:v>15516</c:v>
                </c:pt>
              </c:numCache>
            </c:numRef>
          </c:yVal>
        </c:ser>
        <c:axId val="64236544"/>
        <c:axId val="64258816"/>
      </c:scatterChart>
      <c:valAx>
        <c:axId val="64220160"/>
        <c:scaling>
          <c:orientation val="minMax"/>
          <c:max val="39546"/>
          <c:min val="39539"/>
        </c:scaling>
        <c:axPos val="b"/>
        <c:numFmt formatCode="dd\-mmm" sourceLinked="0"/>
        <c:tickLblPos val="nextTo"/>
        <c:txPr>
          <a:bodyPr rot="-5400000" vert="horz"/>
          <a:lstStyle/>
          <a:p>
            <a:pPr>
              <a:defRPr/>
            </a:pPr>
            <a:endParaRPr lang="en-US"/>
          </a:p>
        </c:txPr>
        <c:crossAx val="64234624"/>
        <c:crosses val="autoZero"/>
        <c:crossBetween val="midCat"/>
        <c:majorUnit val="1"/>
      </c:valAx>
      <c:valAx>
        <c:axId val="64234624"/>
        <c:scaling>
          <c:orientation val="minMax"/>
          <c:min val="0"/>
        </c:scaling>
        <c:axPos val="l"/>
        <c:majorGridlines/>
        <c:title>
          <c:tx>
            <c:rich>
              <a:bodyPr/>
              <a:lstStyle/>
              <a:p>
                <a:pPr>
                  <a:defRPr b="0"/>
                </a:pPr>
                <a:r>
                  <a:rPr lang="en-US" b="0"/>
                  <a:t>Energy Source MW</a:t>
                </a:r>
              </a:p>
            </c:rich>
          </c:tx>
        </c:title>
        <c:numFmt formatCode="General" sourceLinked="1"/>
        <c:tickLblPos val="nextTo"/>
        <c:crossAx val="64220160"/>
        <c:crosses val="autoZero"/>
        <c:crossBetween val="midCat"/>
      </c:valAx>
      <c:valAx>
        <c:axId val="64236544"/>
        <c:scaling>
          <c:orientation val="minMax"/>
        </c:scaling>
        <c:delete val="1"/>
        <c:axPos val="b"/>
        <c:numFmt formatCode="dd/mm/yyyy\ h:mm" sourceLinked="1"/>
        <c:tickLblPos val="nextTo"/>
        <c:crossAx val="64258816"/>
        <c:crosses val="autoZero"/>
        <c:crossBetween val="midCat"/>
      </c:valAx>
      <c:valAx>
        <c:axId val="64258816"/>
        <c:scaling>
          <c:orientation val="minMax"/>
          <c:min val="0"/>
        </c:scaling>
        <c:axPos val="r"/>
        <c:title>
          <c:tx>
            <c:rich>
              <a:bodyPr rot="-5400000" vert="horz"/>
              <a:lstStyle/>
              <a:p>
                <a:pPr>
                  <a:defRPr b="0"/>
                </a:pPr>
                <a:r>
                  <a:rPr lang="en-US" b="0"/>
                  <a:t>Total MW</a:t>
                </a:r>
              </a:p>
            </c:rich>
          </c:tx>
        </c:title>
        <c:numFmt formatCode="General" sourceLinked="1"/>
        <c:tickLblPos val="nextTo"/>
        <c:crossAx val="64236544"/>
        <c:crosses val="max"/>
        <c:crossBetween val="midCat"/>
      </c:valAx>
      <c:spPr>
        <a:ln>
          <a:solidFill>
            <a:schemeClr val="tx1"/>
          </a:solidFill>
        </a:ln>
      </c:spPr>
    </c:plotArea>
    <c:legend>
      <c:legendPos val="t"/>
      <c:layout>
        <c:manualLayout>
          <c:xMode val="edge"/>
          <c:yMode val="edge"/>
          <c:x val="5.2117002324155413E-3"/>
          <c:y val="1.2107280034396116E-2"/>
          <c:w val="0.95085675178947282"/>
          <c:h val="0.12533367135643969"/>
        </c:manualLayout>
      </c:layout>
      <c:spPr>
        <a:ln w="3175"/>
      </c:spPr>
      <c:txPr>
        <a:bodyPr/>
        <a:lstStyle/>
        <a:p>
          <a:pPr>
            <a:defRPr sz="800"/>
          </a:pPr>
          <a:endParaRPr lang="en-US"/>
        </a:p>
      </c:txPr>
    </c:legend>
    <c:plotVisOnly val="1"/>
    <c:dispBlanksAs val="gap"/>
  </c:chart>
  <c:spPr>
    <a:solidFill>
      <a:schemeClr val="lt1"/>
    </a:solidFill>
    <a:ln w="25400" cap="flat" cmpd="sng" algn="ctr">
      <a:solidFill>
        <a:schemeClr val="tx1">
          <a:lumMod val="50000"/>
          <a:lumOff val="50000"/>
        </a:schemeClr>
      </a:solidFill>
      <a:prstDash val="solid"/>
    </a:ln>
    <a:effectLst/>
  </c:spPr>
  <c:txPr>
    <a:bodyPr/>
    <a:lstStyle/>
    <a:p>
      <a:pPr>
        <a:defRPr sz="900">
          <a:solidFill>
            <a:schemeClr val="dk1"/>
          </a:solidFill>
          <a:latin typeface="+mn-lt"/>
          <a:ea typeface="+mn-ea"/>
          <a:cs typeface="+mn-cs"/>
        </a:defRPr>
      </a:pPr>
      <a:endParaRPr lang="en-US"/>
    </a:p>
  </c:txPr>
  <c:externalData r:id="rId1"/>
</c:chartSpace>
</file>

<file path=word/charts/chart50.xml><?xml version="1.0" encoding="utf-8"?>
<c:chartSpace xmlns:c="http://schemas.openxmlformats.org/drawingml/2006/chart" xmlns:a="http://schemas.openxmlformats.org/drawingml/2006/main" xmlns:r="http://schemas.openxmlformats.org/officeDocument/2006/relationships">
  <c:date1904 val="1"/>
  <c:lang val="en-US"/>
  <c:chart>
    <c:autoTitleDeleted val="1"/>
    <c:plotArea>
      <c:layout>
        <c:manualLayout>
          <c:layoutTarget val="inner"/>
          <c:xMode val="edge"/>
          <c:yMode val="edge"/>
          <c:x val="0.14846713056218214"/>
          <c:y val="4.6020806984619148E-2"/>
          <c:w val="0.58401538179819956"/>
          <c:h val="0.73144694218922113"/>
        </c:manualLayout>
      </c:layout>
      <c:scatterChart>
        <c:scatterStyle val="smoothMarker"/>
        <c:ser>
          <c:idx val="0"/>
          <c:order val="1"/>
          <c:tx>
            <c:strRef>
              <c:f>PQ!$C$1:$C$2</c:f>
              <c:strCache>
                <c:ptCount val="1"/>
                <c:pt idx="0">
                  <c:v>PQ 2004 Spent Liquor</c:v>
                </c:pt>
              </c:strCache>
            </c:strRef>
          </c:tx>
          <c:spPr>
            <a:ln>
              <a:solidFill>
                <a:srgbClr val="0070C0"/>
              </a:solidFill>
            </a:ln>
          </c:spPr>
          <c:marker>
            <c:symbol val="square"/>
            <c:size val="7"/>
            <c:spPr>
              <a:noFill/>
            </c:spPr>
          </c:marker>
          <c:xVal>
            <c:strRef>
              <c:f>PQ!$A$3:$A$14</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xVal>
          <c:yVal>
            <c:numRef>
              <c:f>PQ!$C$3:$C$14</c:f>
              <c:numCache>
                <c:formatCode>0%</c:formatCode>
                <c:ptCount val="12"/>
                <c:pt idx="0">
                  <c:v>0.05</c:v>
                </c:pt>
                <c:pt idx="1">
                  <c:v>0</c:v>
                </c:pt>
                <c:pt idx="2">
                  <c:v>0</c:v>
                </c:pt>
                <c:pt idx="3">
                  <c:v>0</c:v>
                </c:pt>
                <c:pt idx="4">
                  <c:v>1</c:v>
                </c:pt>
                <c:pt idx="5">
                  <c:v>0</c:v>
                </c:pt>
                <c:pt idx="6">
                  <c:v>0</c:v>
                </c:pt>
                <c:pt idx="7">
                  <c:v>0</c:v>
                </c:pt>
                <c:pt idx="8">
                  <c:v>1</c:v>
                </c:pt>
                <c:pt idx="9">
                  <c:v>0</c:v>
                </c:pt>
                <c:pt idx="10">
                  <c:v>0</c:v>
                </c:pt>
                <c:pt idx="11">
                  <c:v>0</c:v>
                </c:pt>
              </c:numCache>
            </c:numRef>
          </c:yVal>
          <c:smooth val="1"/>
        </c:ser>
        <c:ser>
          <c:idx val="2"/>
          <c:order val="2"/>
          <c:tx>
            <c:strRef>
              <c:f>PQ!$C$15:$C$16</c:f>
              <c:strCache>
                <c:ptCount val="1"/>
                <c:pt idx="0">
                  <c:v>PQ 2005 Spent Liquor</c:v>
                </c:pt>
              </c:strCache>
            </c:strRef>
          </c:tx>
          <c:spPr>
            <a:ln>
              <a:solidFill>
                <a:srgbClr val="FF0000"/>
              </a:solidFill>
            </a:ln>
          </c:spPr>
          <c:marker>
            <c:spPr>
              <a:noFill/>
              <a:ln>
                <a:solidFill>
                  <a:srgbClr val="FF0000"/>
                </a:solidFill>
              </a:ln>
            </c:spPr>
          </c:marker>
          <c:xVal>
            <c:strRef>
              <c:f>PQ!$A$17:$A$28</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xVal>
          <c:yVal>
            <c:numRef>
              <c:f>PQ!$C$17:$C$28</c:f>
              <c:numCache>
                <c:formatCode>0%</c:formatCode>
                <c:ptCount val="12"/>
                <c:pt idx="0">
                  <c:v>0.24000000000000021</c:v>
                </c:pt>
                <c:pt idx="1">
                  <c:v>0</c:v>
                </c:pt>
                <c:pt idx="2">
                  <c:v>0</c:v>
                </c:pt>
                <c:pt idx="3">
                  <c:v>0</c:v>
                </c:pt>
                <c:pt idx="4">
                  <c:v>0.48000000000000032</c:v>
                </c:pt>
                <c:pt idx="5">
                  <c:v>0</c:v>
                </c:pt>
                <c:pt idx="6">
                  <c:v>0</c:v>
                </c:pt>
                <c:pt idx="7">
                  <c:v>0</c:v>
                </c:pt>
                <c:pt idx="8">
                  <c:v>1</c:v>
                </c:pt>
                <c:pt idx="9">
                  <c:v>0</c:v>
                </c:pt>
                <c:pt idx="10">
                  <c:v>0</c:v>
                </c:pt>
                <c:pt idx="11">
                  <c:v>0</c:v>
                </c:pt>
              </c:numCache>
            </c:numRef>
          </c:yVal>
          <c:smooth val="1"/>
        </c:ser>
        <c:ser>
          <c:idx val="3"/>
          <c:order val="3"/>
          <c:tx>
            <c:strRef>
              <c:f>PQ!$C$29:$C$30</c:f>
              <c:strCache>
                <c:ptCount val="1"/>
                <c:pt idx="0">
                  <c:v>PQ 2006 Spent Liquor</c:v>
                </c:pt>
              </c:strCache>
            </c:strRef>
          </c:tx>
          <c:spPr>
            <a:ln>
              <a:solidFill>
                <a:srgbClr val="92D050"/>
              </a:solidFill>
            </a:ln>
          </c:spPr>
          <c:marker>
            <c:spPr>
              <a:ln>
                <a:solidFill>
                  <a:srgbClr val="92D050"/>
                </a:solidFill>
              </a:ln>
            </c:spPr>
          </c:marker>
          <c:xVal>
            <c:strRef>
              <c:f>PQ!$A$31:$A$42</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xVal>
          <c:yVal>
            <c:numRef>
              <c:f>PQ!$C$31:$C$42</c:f>
              <c:numCache>
                <c:formatCode>0%</c:formatCode>
                <c:ptCount val="12"/>
                <c:pt idx="0">
                  <c:v>9.0000000000000024E-2</c:v>
                </c:pt>
                <c:pt idx="1">
                  <c:v>0</c:v>
                </c:pt>
                <c:pt idx="2">
                  <c:v>8.0000000000000043E-2</c:v>
                </c:pt>
                <c:pt idx="3">
                  <c:v>0</c:v>
                </c:pt>
                <c:pt idx="4">
                  <c:v>0.12000000000000002</c:v>
                </c:pt>
                <c:pt idx="5">
                  <c:v>0</c:v>
                </c:pt>
                <c:pt idx="6">
                  <c:v>0</c:v>
                </c:pt>
                <c:pt idx="7">
                  <c:v>0</c:v>
                </c:pt>
                <c:pt idx="8">
                  <c:v>1</c:v>
                </c:pt>
                <c:pt idx="9">
                  <c:v>0</c:v>
                </c:pt>
                <c:pt idx="10">
                  <c:v>0</c:v>
                </c:pt>
                <c:pt idx="11">
                  <c:v>0.36000000000000032</c:v>
                </c:pt>
              </c:numCache>
            </c:numRef>
          </c:yVal>
          <c:smooth val="1"/>
        </c:ser>
        <c:ser>
          <c:idx val="4"/>
          <c:order val="4"/>
          <c:tx>
            <c:strRef>
              <c:f>PQ!$C$43:$C$44</c:f>
              <c:strCache>
                <c:ptCount val="1"/>
                <c:pt idx="0">
                  <c:v>PQ 2007 Spent Liquor</c:v>
                </c:pt>
              </c:strCache>
            </c:strRef>
          </c:tx>
          <c:spPr>
            <a:ln>
              <a:solidFill>
                <a:srgbClr val="FFC000"/>
              </a:solidFill>
            </a:ln>
          </c:spPr>
          <c:marker>
            <c:spPr>
              <a:ln>
                <a:solidFill>
                  <a:srgbClr val="FFC000"/>
                </a:solidFill>
              </a:ln>
            </c:spPr>
          </c:marker>
          <c:xVal>
            <c:strRef>
              <c:f>PQ!$A$45:$A$56</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xVal>
          <c:yVal>
            <c:numRef>
              <c:f>PQ!$C$45:$C$56</c:f>
              <c:numCache>
                <c:formatCode>0%</c:formatCode>
                <c:ptCount val="12"/>
                <c:pt idx="0">
                  <c:v>0.12000000000000002</c:v>
                </c:pt>
                <c:pt idx="1">
                  <c:v>0</c:v>
                </c:pt>
                <c:pt idx="2">
                  <c:v>0</c:v>
                </c:pt>
                <c:pt idx="3">
                  <c:v>0</c:v>
                </c:pt>
                <c:pt idx="4">
                  <c:v>0.64000000000002011</c:v>
                </c:pt>
                <c:pt idx="5">
                  <c:v>0</c:v>
                </c:pt>
                <c:pt idx="6">
                  <c:v>0</c:v>
                </c:pt>
                <c:pt idx="7">
                  <c:v>0</c:v>
                </c:pt>
                <c:pt idx="8">
                  <c:v>1</c:v>
                </c:pt>
                <c:pt idx="9">
                  <c:v>0</c:v>
                </c:pt>
                <c:pt idx="10">
                  <c:v>0</c:v>
                </c:pt>
                <c:pt idx="11">
                  <c:v>0.16</c:v>
                </c:pt>
              </c:numCache>
            </c:numRef>
          </c:yVal>
          <c:smooth val="1"/>
        </c:ser>
        <c:ser>
          <c:idx val="1"/>
          <c:order val="0"/>
          <c:tx>
            <c:strRef>
              <c:f>PQ!$J$2</c:f>
              <c:strCache>
                <c:ptCount val="1"/>
                <c:pt idx="0">
                  <c:v>Predicted Spent Liquor </c:v>
                </c:pt>
              </c:strCache>
            </c:strRef>
          </c:tx>
          <c:marker>
            <c:symbol val="diamond"/>
            <c:size val="7"/>
            <c:spPr>
              <a:noFill/>
            </c:spPr>
          </c:marker>
          <c:xVal>
            <c:strRef>
              <c:f>PQ!$H$3:$H$14</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xVal>
          <c:yVal>
            <c:numRef>
              <c:f>PQ!$J$3:$J$14</c:f>
              <c:numCache>
                <c:formatCode>0%</c:formatCode>
                <c:ptCount val="12"/>
                <c:pt idx="0">
                  <c:v>0.128</c:v>
                </c:pt>
                <c:pt idx="1">
                  <c:v>0</c:v>
                </c:pt>
                <c:pt idx="2">
                  <c:v>2.4E-2</c:v>
                </c:pt>
                <c:pt idx="3">
                  <c:v>0</c:v>
                </c:pt>
                <c:pt idx="4">
                  <c:v>0.48800000000000032</c:v>
                </c:pt>
                <c:pt idx="5">
                  <c:v>0</c:v>
                </c:pt>
                <c:pt idx="6">
                  <c:v>0</c:v>
                </c:pt>
                <c:pt idx="7">
                  <c:v>0</c:v>
                </c:pt>
                <c:pt idx="8">
                  <c:v>1</c:v>
                </c:pt>
                <c:pt idx="9">
                  <c:v>0</c:v>
                </c:pt>
                <c:pt idx="10">
                  <c:v>0</c:v>
                </c:pt>
                <c:pt idx="11">
                  <c:v>0.17200000000000001</c:v>
                </c:pt>
              </c:numCache>
            </c:numRef>
          </c:yVal>
          <c:smooth val="1"/>
        </c:ser>
        <c:axId val="71469696"/>
        <c:axId val="71509120"/>
      </c:scatterChart>
      <c:valAx>
        <c:axId val="71469696"/>
        <c:scaling>
          <c:orientation val="minMax"/>
          <c:max val="12"/>
          <c:min val="1"/>
        </c:scaling>
        <c:axPos val="b"/>
        <c:title>
          <c:tx>
            <c:rich>
              <a:bodyPr/>
              <a:lstStyle/>
              <a:p>
                <a:pPr>
                  <a:defRPr/>
                </a:pPr>
                <a:r>
                  <a:rPr lang="en-US"/>
                  <a:t>Month</a:t>
                </a:r>
              </a:p>
            </c:rich>
          </c:tx>
        </c:title>
        <c:majorTickMark val="none"/>
        <c:tickLblPos val="nextTo"/>
        <c:crossAx val="71509120"/>
        <c:crosses val="autoZero"/>
        <c:crossBetween val="midCat"/>
        <c:majorUnit val="1"/>
      </c:valAx>
      <c:valAx>
        <c:axId val="71509120"/>
        <c:scaling>
          <c:orientation val="minMax"/>
          <c:max val="1"/>
          <c:min val="0"/>
        </c:scaling>
        <c:axPos val="l"/>
        <c:majorGridlines/>
        <c:title>
          <c:tx>
            <c:rich>
              <a:bodyPr/>
              <a:lstStyle/>
              <a:p>
                <a:pPr>
                  <a:defRPr/>
                </a:pPr>
                <a:r>
                  <a:rPr lang="en-US"/>
                  <a:t>% On margin</a:t>
                </a:r>
              </a:p>
            </c:rich>
          </c:tx>
        </c:title>
        <c:numFmt formatCode="0%" sourceLinked="1"/>
        <c:majorTickMark val="none"/>
        <c:tickLblPos val="nextTo"/>
        <c:crossAx val="71469696"/>
        <c:crosses val="autoZero"/>
        <c:crossBetween val="midCat"/>
        <c:majorUnit val="0.1"/>
      </c:valAx>
    </c:plotArea>
    <c:legend>
      <c:legendPos val="r"/>
      <c:layout>
        <c:manualLayout>
          <c:xMode val="edge"/>
          <c:yMode val="edge"/>
          <c:x val="0.73961618751144476"/>
          <c:y val="5.5617477867080524E-2"/>
          <c:w val="0.2464303241164725"/>
          <c:h val="0.72842705194860002"/>
        </c:manualLayout>
      </c:layout>
    </c:legend>
    <c:plotVisOnly val="1"/>
  </c:chart>
  <c:spPr>
    <a:solidFill>
      <a:schemeClr val="lt1"/>
    </a:solidFill>
    <a:ln w="25400" cap="flat" cmpd="sng" algn="ctr">
      <a:solidFill>
        <a:schemeClr val="tx1">
          <a:lumMod val="50000"/>
          <a:lumOff val="50000"/>
        </a:schemeClr>
      </a:solidFill>
      <a:prstDash val="solid"/>
    </a:ln>
    <a:effectLst/>
  </c:spPr>
  <c:txPr>
    <a:bodyPr/>
    <a:lstStyle/>
    <a:p>
      <a:pPr>
        <a:defRPr sz="800">
          <a:solidFill>
            <a:schemeClr val="dk1"/>
          </a:solidFill>
          <a:latin typeface="+mn-lt"/>
          <a:ea typeface="+mn-ea"/>
          <a:cs typeface="+mn-cs"/>
        </a:defRPr>
      </a:pPr>
      <a:endParaRPr lang="en-US"/>
    </a:p>
  </c:txPr>
  <c:externalData r:id="rId1"/>
</c:chartSpace>
</file>

<file path=word/charts/chart51.xml><?xml version="1.0" encoding="utf-8"?>
<c:chartSpace xmlns:c="http://schemas.openxmlformats.org/drawingml/2006/chart" xmlns:a="http://schemas.openxmlformats.org/drawingml/2006/main" xmlns:r="http://schemas.openxmlformats.org/officeDocument/2006/relationships">
  <c:date1904 val="1"/>
  <c:lang val="en-US"/>
  <c:chart>
    <c:autoTitleDeleted val="1"/>
    <c:plotArea>
      <c:layout>
        <c:manualLayout>
          <c:layoutTarget val="inner"/>
          <c:xMode val="edge"/>
          <c:yMode val="edge"/>
          <c:x val="0.1499491864750141"/>
          <c:y val="4.6796711001222728E-2"/>
          <c:w val="0.61369736592673418"/>
          <c:h val="0.72691917725249477"/>
        </c:manualLayout>
      </c:layout>
      <c:scatterChart>
        <c:scatterStyle val="smoothMarker"/>
        <c:ser>
          <c:idx val="0"/>
          <c:order val="1"/>
          <c:tx>
            <c:strRef>
              <c:f>PQ!$D$1:$D$2</c:f>
              <c:strCache>
                <c:ptCount val="1"/>
                <c:pt idx="0">
                  <c:v>PQ 2004 US Imports</c:v>
                </c:pt>
              </c:strCache>
            </c:strRef>
          </c:tx>
          <c:spPr>
            <a:ln>
              <a:solidFill>
                <a:srgbClr val="0070C0"/>
              </a:solidFill>
            </a:ln>
          </c:spPr>
          <c:marker>
            <c:symbol val="square"/>
            <c:size val="7"/>
            <c:spPr>
              <a:noFill/>
            </c:spPr>
          </c:marker>
          <c:xVal>
            <c:strRef>
              <c:f>PQ!$A$3:$A$14</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xVal>
          <c:yVal>
            <c:numRef>
              <c:f>PQ!$D$3:$D$14</c:f>
              <c:numCache>
                <c:formatCode>0%</c:formatCode>
                <c:ptCount val="12"/>
                <c:pt idx="0">
                  <c:v>0.58000000000000007</c:v>
                </c:pt>
                <c:pt idx="1">
                  <c:v>0</c:v>
                </c:pt>
                <c:pt idx="2">
                  <c:v>0</c:v>
                </c:pt>
                <c:pt idx="3">
                  <c:v>0</c:v>
                </c:pt>
                <c:pt idx="4">
                  <c:v>0</c:v>
                </c:pt>
                <c:pt idx="5">
                  <c:v>0</c:v>
                </c:pt>
                <c:pt idx="6">
                  <c:v>0</c:v>
                </c:pt>
                <c:pt idx="7">
                  <c:v>0</c:v>
                </c:pt>
                <c:pt idx="8">
                  <c:v>0</c:v>
                </c:pt>
                <c:pt idx="9">
                  <c:v>0</c:v>
                </c:pt>
                <c:pt idx="10">
                  <c:v>0</c:v>
                </c:pt>
                <c:pt idx="11">
                  <c:v>1</c:v>
                </c:pt>
              </c:numCache>
            </c:numRef>
          </c:yVal>
          <c:smooth val="1"/>
        </c:ser>
        <c:ser>
          <c:idx val="1"/>
          <c:order val="2"/>
          <c:tx>
            <c:strRef>
              <c:f>PQ!$D$15:$D$16</c:f>
              <c:strCache>
                <c:ptCount val="1"/>
                <c:pt idx="0">
                  <c:v>PQ 2005 US Imports</c:v>
                </c:pt>
              </c:strCache>
            </c:strRef>
          </c:tx>
          <c:spPr>
            <a:ln>
              <a:solidFill>
                <a:srgbClr val="FF0000"/>
              </a:solidFill>
            </a:ln>
          </c:spPr>
          <c:marker>
            <c:symbol val="triangle"/>
            <c:size val="7"/>
            <c:spPr>
              <a:noFill/>
              <a:ln>
                <a:solidFill>
                  <a:srgbClr val="FF0000"/>
                </a:solidFill>
              </a:ln>
            </c:spPr>
          </c:marker>
          <c:xVal>
            <c:strRef>
              <c:f>PQ!$A$17:$A$28</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xVal>
          <c:yVal>
            <c:numRef>
              <c:f>PQ!$D$17:$D$28</c:f>
              <c:numCache>
                <c:formatCode>0%</c:formatCode>
                <c:ptCount val="12"/>
                <c:pt idx="0">
                  <c:v>0</c:v>
                </c:pt>
                <c:pt idx="1">
                  <c:v>0</c:v>
                </c:pt>
                <c:pt idx="2">
                  <c:v>0</c:v>
                </c:pt>
                <c:pt idx="3">
                  <c:v>0</c:v>
                </c:pt>
                <c:pt idx="4">
                  <c:v>0</c:v>
                </c:pt>
                <c:pt idx="5">
                  <c:v>0</c:v>
                </c:pt>
                <c:pt idx="6">
                  <c:v>0</c:v>
                </c:pt>
                <c:pt idx="7">
                  <c:v>0</c:v>
                </c:pt>
                <c:pt idx="8">
                  <c:v>0</c:v>
                </c:pt>
                <c:pt idx="9">
                  <c:v>0</c:v>
                </c:pt>
                <c:pt idx="10">
                  <c:v>0</c:v>
                </c:pt>
                <c:pt idx="11">
                  <c:v>1</c:v>
                </c:pt>
              </c:numCache>
            </c:numRef>
          </c:yVal>
          <c:smooth val="1"/>
        </c:ser>
        <c:ser>
          <c:idx val="3"/>
          <c:order val="3"/>
          <c:tx>
            <c:strRef>
              <c:f>PQ!$D$29:$D$30</c:f>
              <c:strCache>
                <c:ptCount val="1"/>
                <c:pt idx="0">
                  <c:v>PQ 2006 US Imports</c:v>
                </c:pt>
              </c:strCache>
            </c:strRef>
          </c:tx>
          <c:spPr>
            <a:ln>
              <a:solidFill>
                <a:srgbClr val="92D050"/>
              </a:solidFill>
            </a:ln>
          </c:spPr>
          <c:marker>
            <c:spPr>
              <a:ln>
                <a:solidFill>
                  <a:srgbClr val="92D050"/>
                </a:solidFill>
              </a:ln>
            </c:spPr>
          </c:marker>
          <c:xVal>
            <c:strRef>
              <c:f>PQ!$A$31:$A$42</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xVal>
          <c:yVal>
            <c:numRef>
              <c:f>PQ!$D$31:$D$42</c:f>
              <c:numCache>
                <c:formatCode>0%</c:formatCode>
                <c:ptCount val="12"/>
                <c:pt idx="0">
                  <c:v>0.61000000000000065</c:v>
                </c:pt>
                <c:pt idx="1">
                  <c:v>0</c:v>
                </c:pt>
                <c:pt idx="2">
                  <c:v>0</c:v>
                </c:pt>
                <c:pt idx="3">
                  <c:v>0</c:v>
                </c:pt>
                <c:pt idx="4">
                  <c:v>0</c:v>
                </c:pt>
                <c:pt idx="5">
                  <c:v>0</c:v>
                </c:pt>
                <c:pt idx="6">
                  <c:v>0</c:v>
                </c:pt>
                <c:pt idx="7">
                  <c:v>0</c:v>
                </c:pt>
                <c:pt idx="8">
                  <c:v>0</c:v>
                </c:pt>
                <c:pt idx="9">
                  <c:v>0</c:v>
                </c:pt>
                <c:pt idx="10">
                  <c:v>0</c:v>
                </c:pt>
                <c:pt idx="11">
                  <c:v>0</c:v>
                </c:pt>
              </c:numCache>
            </c:numRef>
          </c:yVal>
          <c:smooth val="1"/>
        </c:ser>
        <c:ser>
          <c:idx val="4"/>
          <c:order val="4"/>
          <c:tx>
            <c:strRef>
              <c:f>PQ!$D$43:$D$44</c:f>
              <c:strCache>
                <c:ptCount val="1"/>
                <c:pt idx="0">
                  <c:v>PQ 2007 US Imports</c:v>
                </c:pt>
              </c:strCache>
            </c:strRef>
          </c:tx>
          <c:spPr>
            <a:ln>
              <a:solidFill>
                <a:srgbClr val="FFC000"/>
              </a:solidFill>
            </a:ln>
          </c:spPr>
          <c:marker>
            <c:spPr>
              <a:ln>
                <a:solidFill>
                  <a:srgbClr val="FFC000"/>
                </a:solidFill>
              </a:ln>
            </c:spPr>
          </c:marker>
          <c:xVal>
            <c:strRef>
              <c:f>PQ!$A$45:$A$56</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xVal>
          <c:yVal>
            <c:numRef>
              <c:f>PQ!$D$45:$D$56</c:f>
              <c:numCache>
                <c:formatCode>0%</c:formatCode>
                <c:ptCount val="12"/>
                <c:pt idx="0">
                  <c:v>0.67000000000002335</c:v>
                </c:pt>
                <c:pt idx="1">
                  <c:v>0</c:v>
                </c:pt>
                <c:pt idx="2">
                  <c:v>0</c:v>
                </c:pt>
                <c:pt idx="3">
                  <c:v>0</c:v>
                </c:pt>
                <c:pt idx="4">
                  <c:v>0</c:v>
                </c:pt>
                <c:pt idx="5">
                  <c:v>0</c:v>
                </c:pt>
                <c:pt idx="6">
                  <c:v>0</c:v>
                </c:pt>
                <c:pt idx="7">
                  <c:v>0</c:v>
                </c:pt>
                <c:pt idx="8">
                  <c:v>0</c:v>
                </c:pt>
                <c:pt idx="9">
                  <c:v>0</c:v>
                </c:pt>
                <c:pt idx="10">
                  <c:v>0</c:v>
                </c:pt>
                <c:pt idx="11">
                  <c:v>0</c:v>
                </c:pt>
              </c:numCache>
            </c:numRef>
          </c:yVal>
          <c:smooth val="1"/>
        </c:ser>
        <c:ser>
          <c:idx val="2"/>
          <c:order val="0"/>
          <c:tx>
            <c:strRef>
              <c:f>PQ!$K$2</c:f>
              <c:strCache>
                <c:ptCount val="1"/>
                <c:pt idx="0">
                  <c:v>Predicted US Imports </c:v>
                </c:pt>
              </c:strCache>
            </c:strRef>
          </c:tx>
          <c:spPr>
            <a:ln>
              <a:solidFill>
                <a:srgbClr val="A50021"/>
              </a:solidFill>
            </a:ln>
          </c:spPr>
          <c:marker>
            <c:symbol val="diamond"/>
            <c:size val="7"/>
            <c:spPr>
              <a:noFill/>
              <a:ln>
                <a:solidFill>
                  <a:srgbClr val="A50021"/>
                </a:solidFill>
              </a:ln>
            </c:spPr>
          </c:marker>
          <c:xVal>
            <c:strRef>
              <c:f>PQ!$H$3:$H$14</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xVal>
          <c:yVal>
            <c:numRef>
              <c:f>PQ!$K$3:$K$14</c:f>
              <c:numCache>
                <c:formatCode>0%</c:formatCode>
                <c:ptCount val="12"/>
                <c:pt idx="0">
                  <c:v>0.50900000000000001</c:v>
                </c:pt>
                <c:pt idx="1">
                  <c:v>0</c:v>
                </c:pt>
                <c:pt idx="2">
                  <c:v>0</c:v>
                </c:pt>
                <c:pt idx="3">
                  <c:v>0</c:v>
                </c:pt>
                <c:pt idx="4">
                  <c:v>0</c:v>
                </c:pt>
                <c:pt idx="5">
                  <c:v>0</c:v>
                </c:pt>
                <c:pt idx="6">
                  <c:v>0</c:v>
                </c:pt>
                <c:pt idx="7">
                  <c:v>0</c:v>
                </c:pt>
                <c:pt idx="8">
                  <c:v>0</c:v>
                </c:pt>
                <c:pt idx="9">
                  <c:v>0</c:v>
                </c:pt>
                <c:pt idx="10">
                  <c:v>0</c:v>
                </c:pt>
                <c:pt idx="11">
                  <c:v>0.30000000000000032</c:v>
                </c:pt>
              </c:numCache>
            </c:numRef>
          </c:yVal>
          <c:smooth val="1"/>
        </c:ser>
        <c:axId val="71544192"/>
        <c:axId val="71563136"/>
      </c:scatterChart>
      <c:valAx>
        <c:axId val="71544192"/>
        <c:scaling>
          <c:orientation val="minMax"/>
          <c:max val="12"/>
          <c:min val="1"/>
        </c:scaling>
        <c:axPos val="b"/>
        <c:title>
          <c:tx>
            <c:rich>
              <a:bodyPr/>
              <a:lstStyle/>
              <a:p>
                <a:pPr>
                  <a:defRPr/>
                </a:pPr>
                <a:r>
                  <a:rPr lang="en-US"/>
                  <a:t>Month</a:t>
                </a:r>
              </a:p>
            </c:rich>
          </c:tx>
        </c:title>
        <c:majorTickMark val="none"/>
        <c:tickLblPos val="nextTo"/>
        <c:crossAx val="71563136"/>
        <c:crosses val="autoZero"/>
        <c:crossBetween val="midCat"/>
        <c:majorUnit val="1"/>
      </c:valAx>
      <c:valAx>
        <c:axId val="71563136"/>
        <c:scaling>
          <c:orientation val="minMax"/>
          <c:max val="1"/>
          <c:min val="0"/>
        </c:scaling>
        <c:axPos val="l"/>
        <c:majorGridlines/>
        <c:title>
          <c:tx>
            <c:rich>
              <a:bodyPr/>
              <a:lstStyle/>
              <a:p>
                <a:pPr>
                  <a:defRPr/>
                </a:pPr>
                <a:r>
                  <a:rPr lang="en-US"/>
                  <a:t>% On margin</a:t>
                </a:r>
              </a:p>
            </c:rich>
          </c:tx>
        </c:title>
        <c:numFmt formatCode="0%" sourceLinked="1"/>
        <c:majorTickMark val="none"/>
        <c:tickLblPos val="nextTo"/>
        <c:crossAx val="71544192"/>
        <c:crosses val="autoZero"/>
        <c:crossBetween val="midCat"/>
        <c:majorUnit val="0.1"/>
      </c:valAx>
    </c:plotArea>
    <c:legend>
      <c:legendPos val="r"/>
      <c:layout>
        <c:manualLayout>
          <c:xMode val="edge"/>
          <c:yMode val="edge"/>
          <c:x val="0.78494421608927933"/>
          <c:y val="5.6555180339022425E-2"/>
          <c:w val="0.20096300645918971"/>
          <c:h val="0.72082706869735635"/>
        </c:manualLayout>
      </c:layout>
    </c:legend>
    <c:plotVisOnly val="1"/>
  </c:chart>
  <c:spPr>
    <a:solidFill>
      <a:schemeClr val="lt1"/>
    </a:solidFill>
    <a:ln w="25400" cap="flat" cmpd="sng" algn="ctr">
      <a:solidFill>
        <a:schemeClr val="tx1">
          <a:lumMod val="50000"/>
          <a:lumOff val="50000"/>
        </a:schemeClr>
      </a:solidFill>
      <a:prstDash val="solid"/>
    </a:ln>
    <a:effectLst/>
  </c:spPr>
  <c:txPr>
    <a:bodyPr/>
    <a:lstStyle/>
    <a:p>
      <a:pPr>
        <a:defRPr sz="800">
          <a:solidFill>
            <a:schemeClr val="dk1"/>
          </a:solidFill>
          <a:latin typeface="+mn-lt"/>
          <a:ea typeface="+mn-ea"/>
          <a:cs typeface="+mn-cs"/>
        </a:defRPr>
      </a:pPr>
      <a:endParaRPr lang="en-US"/>
    </a:p>
  </c:txPr>
  <c:externalData r:id="rId1"/>
</c:chartSpace>
</file>

<file path=word/charts/chart52.xml><?xml version="1.0" encoding="utf-8"?>
<c:chartSpace xmlns:c="http://schemas.openxmlformats.org/drawingml/2006/chart" xmlns:a="http://schemas.openxmlformats.org/drawingml/2006/main" xmlns:r="http://schemas.openxmlformats.org/officeDocument/2006/relationships">
  <c:date1904 val="1"/>
  <c:lang val="en-US"/>
  <c:chart>
    <c:autoTitleDeleted val="1"/>
    <c:plotArea>
      <c:layout>
        <c:manualLayout>
          <c:layoutTarget val="inner"/>
          <c:xMode val="edge"/>
          <c:yMode val="edge"/>
          <c:x val="0.14933535939587045"/>
          <c:y val="4.6747451305428983E-2"/>
          <c:w val="0.60967629046372285"/>
          <c:h val="0.72720663075010361"/>
        </c:manualLayout>
      </c:layout>
      <c:scatterChart>
        <c:scatterStyle val="smoothMarker"/>
        <c:ser>
          <c:idx val="0"/>
          <c:order val="1"/>
          <c:tx>
            <c:strRef>
              <c:f>PQ!$E$1:$E$2</c:f>
              <c:strCache>
                <c:ptCount val="1"/>
                <c:pt idx="0">
                  <c:v>PQ 2004 Landfill Gas</c:v>
                </c:pt>
              </c:strCache>
            </c:strRef>
          </c:tx>
          <c:spPr>
            <a:ln>
              <a:solidFill>
                <a:srgbClr val="0070C0"/>
              </a:solidFill>
            </a:ln>
          </c:spPr>
          <c:marker>
            <c:symbol val="square"/>
            <c:size val="7"/>
            <c:spPr>
              <a:noFill/>
            </c:spPr>
          </c:marker>
          <c:xVal>
            <c:strRef>
              <c:f>PQ!$A$3:$A$14</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xVal>
          <c:yVal>
            <c:numRef>
              <c:f>PQ!$E$3:$E$14</c:f>
              <c:numCache>
                <c:formatCode>0%</c:formatCode>
                <c:ptCount val="12"/>
                <c:pt idx="0">
                  <c:v>0</c:v>
                </c:pt>
                <c:pt idx="1">
                  <c:v>0</c:v>
                </c:pt>
                <c:pt idx="2">
                  <c:v>0.86000000000000065</c:v>
                </c:pt>
                <c:pt idx="3">
                  <c:v>0</c:v>
                </c:pt>
                <c:pt idx="4">
                  <c:v>0</c:v>
                </c:pt>
                <c:pt idx="5">
                  <c:v>0</c:v>
                </c:pt>
                <c:pt idx="6">
                  <c:v>0</c:v>
                </c:pt>
                <c:pt idx="7">
                  <c:v>0</c:v>
                </c:pt>
                <c:pt idx="8">
                  <c:v>0</c:v>
                </c:pt>
                <c:pt idx="9">
                  <c:v>0</c:v>
                </c:pt>
                <c:pt idx="10">
                  <c:v>0</c:v>
                </c:pt>
                <c:pt idx="11">
                  <c:v>0</c:v>
                </c:pt>
              </c:numCache>
            </c:numRef>
          </c:yVal>
          <c:smooth val="1"/>
        </c:ser>
        <c:ser>
          <c:idx val="1"/>
          <c:order val="2"/>
          <c:tx>
            <c:strRef>
              <c:f>PQ!$E$15:$E$16</c:f>
              <c:strCache>
                <c:ptCount val="1"/>
                <c:pt idx="0">
                  <c:v>PQ 2005 Landfill Gas</c:v>
                </c:pt>
              </c:strCache>
            </c:strRef>
          </c:tx>
          <c:spPr>
            <a:ln>
              <a:solidFill>
                <a:srgbClr val="FF0000"/>
              </a:solidFill>
            </a:ln>
          </c:spPr>
          <c:marker>
            <c:symbol val="triangle"/>
            <c:size val="7"/>
            <c:spPr>
              <a:noFill/>
              <a:ln>
                <a:solidFill>
                  <a:srgbClr val="FF0000"/>
                </a:solidFill>
              </a:ln>
            </c:spPr>
          </c:marker>
          <c:xVal>
            <c:strRef>
              <c:f>PQ!$A$17:$A$28</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xVal>
          <c:yVal>
            <c:numRef>
              <c:f>PQ!$E$17:$E$28</c:f>
              <c:numCache>
                <c:formatCode>0%</c:formatCode>
                <c:ptCount val="12"/>
                <c:pt idx="0">
                  <c:v>0</c:v>
                </c:pt>
                <c:pt idx="1">
                  <c:v>0</c:v>
                </c:pt>
                <c:pt idx="2">
                  <c:v>0.87000000000000965</c:v>
                </c:pt>
                <c:pt idx="3">
                  <c:v>0</c:v>
                </c:pt>
                <c:pt idx="4">
                  <c:v>0</c:v>
                </c:pt>
                <c:pt idx="5">
                  <c:v>0</c:v>
                </c:pt>
                <c:pt idx="6">
                  <c:v>0</c:v>
                </c:pt>
                <c:pt idx="7">
                  <c:v>0</c:v>
                </c:pt>
                <c:pt idx="8">
                  <c:v>0</c:v>
                </c:pt>
                <c:pt idx="9">
                  <c:v>0</c:v>
                </c:pt>
                <c:pt idx="10">
                  <c:v>0</c:v>
                </c:pt>
                <c:pt idx="11">
                  <c:v>0</c:v>
                </c:pt>
              </c:numCache>
            </c:numRef>
          </c:yVal>
          <c:smooth val="1"/>
        </c:ser>
        <c:ser>
          <c:idx val="2"/>
          <c:order val="3"/>
          <c:tx>
            <c:strRef>
              <c:f>PQ!$E$29:$E$30</c:f>
              <c:strCache>
                <c:ptCount val="1"/>
                <c:pt idx="0">
                  <c:v>PQ 2006 Landfill Gas</c:v>
                </c:pt>
              </c:strCache>
            </c:strRef>
          </c:tx>
          <c:spPr>
            <a:ln>
              <a:solidFill>
                <a:srgbClr val="92D050"/>
              </a:solidFill>
            </a:ln>
          </c:spPr>
          <c:marker>
            <c:symbol val="x"/>
            <c:size val="7"/>
            <c:spPr>
              <a:noFill/>
              <a:ln>
                <a:solidFill>
                  <a:srgbClr val="92D050"/>
                </a:solidFill>
              </a:ln>
            </c:spPr>
          </c:marker>
          <c:xVal>
            <c:strRef>
              <c:f>PQ!$A$31:$A$42</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xVal>
          <c:yVal>
            <c:numRef>
              <c:f>PQ!$E$31:$E$42</c:f>
              <c:numCache>
                <c:formatCode>0%</c:formatCode>
                <c:ptCount val="12"/>
                <c:pt idx="0">
                  <c:v>0</c:v>
                </c:pt>
                <c:pt idx="1">
                  <c:v>0</c:v>
                </c:pt>
                <c:pt idx="2">
                  <c:v>7.0000000000000021E-2</c:v>
                </c:pt>
                <c:pt idx="3">
                  <c:v>0</c:v>
                </c:pt>
                <c:pt idx="4">
                  <c:v>0</c:v>
                </c:pt>
                <c:pt idx="5">
                  <c:v>0</c:v>
                </c:pt>
                <c:pt idx="6">
                  <c:v>0</c:v>
                </c:pt>
                <c:pt idx="7">
                  <c:v>0</c:v>
                </c:pt>
                <c:pt idx="8">
                  <c:v>0</c:v>
                </c:pt>
                <c:pt idx="9">
                  <c:v>0</c:v>
                </c:pt>
                <c:pt idx="10">
                  <c:v>0</c:v>
                </c:pt>
                <c:pt idx="11">
                  <c:v>0</c:v>
                </c:pt>
              </c:numCache>
            </c:numRef>
          </c:yVal>
          <c:smooth val="1"/>
        </c:ser>
        <c:ser>
          <c:idx val="4"/>
          <c:order val="4"/>
          <c:tx>
            <c:strRef>
              <c:f>PQ!$E$43:$E$44</c:f>
              <c:strCache>
                <c:ptCount val="1"/>
                <c:pt idx="0">
                  <c:v>PQ 2007 Landfill Gas</c:v>
                </c:pt>
              </c:strCache>
            </c:strRef>
          </c:tx>
          <c:spPr>
            <a:ln>
              <a:solidFill>
                <a:srgbClr val="FFC000"/>
              </a:solidFill>
            </a:ln>
          </c:spPr>
          <c:marker>
            <c:spPr>
              <a:ln>
                <a:solidFill>
                  <a:srgbClr val="FFC000"/>
                </a:solidFill>
              </a:ln>
            </c:spPr>
          </c:marker>
          <c:xVal>
            <c:strRef>
              <c:f>PQ!$A$45:$A$56</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xVal>
          <c:yVal>
            <c:numRef>
              <c:f>PQ!$E$45:$E$56</c:f>
              <c:numCache>
                <c:formatCode>0%</c:formatCode>
                <c:ptCount val="12"/>
                <c:pt idx="0">
                  <c:v>0</c:v>
                </c:pt>
                <c:pt idx="1">
                  <c:v>0</c:v>
                </c:pt>
                <c:pt idx="2">
                  <c:v>0.86000000000000065</c:v>
                </c:pt>
                <c:pt idx="3">
                  <c:v>0</c:v>
                </c:pt>
                <c:pt idx="4">
                  <c:v>0</c:v>
                </c:pt>
                <c:pt idx="5">
                  <c:v>0</c:v>
                </c:pt>
                <c:pt idx="6">
                  <c:v>0</c:v>
                </c:pt>
                <c:pt idx="7">
                  <c:v>0</c:v>
                </c:pt>
                <c:pt idx="8">
                  <c:v>0</c:v>
                </c:pt>
                <c:pt idx="9">
                  <c:v>0</c:v>
                </c:pt>
                <c:pt idx="10">
                  <c:v>0</c:v>
                </c:pt>
                <c:pt idx="11">
                  <c:v>0</c:v>
                </c:pt>
              </c:numCache>
            </c:numRef>
          </c:yVal>
          <c:smooth val="1"/>
        </c:ser>
        <c:ser>
          <c:idx val="3"/>
          <c:order val="0"/>
          <c:tx>
            <c:strRef>
              <c:f>PQ!$L$2</c:f>
              <c:strCache>
                <c:ptCount val="1"/>
                <c:pt idx="0">
                  <c:v>Predicted Landfill Gas</c:v>
                </c:pt>
              </c:strCache>
            </c:strRef>
          </c:tx>
          <c:spPr>
            <a:ln>
              <a:solidFill>
                <a:srgbClr val="A50021"/>
              </a:solidFill>
            </a:ln>
          </c:spPr>
          <c:marker>
            <c:symbol val="diamond"/>
            <c:size val="7"/>
            <c:spPr>
              <a:noFill/>
              <a:ln>
                <a:solidFill>
                  <a:srgbClr val="A50021"/>
                </a:solidFill>
              </a:ln>
            </c:spPr>
          </c:marker>
          <c:xVal>
            <c:strRef>
              <c:f>PQ!$H$3:$H$14</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xVal>
          <c:yVal>
            <c:numRef>
              <c:f>PQ!$L$3:$L$14</c:f>
              <c:numCache>
                <c:formatCode>0%</c:formatCode>
                <c:ptCount val="12"/>
                <c:pt idx="0">
                  <c:v>0</c:v>
                </c:pt>
                <c:pt idx="1">
                  <c:v>0</c:v>
                </c:pt>
                <c:pt idx="2">
                  <c:v>0.62500000000001465</c:v>
                </c:pt>
                <c:pt idx="3">
                  <c:v>0</c:v>
                </c:pt>
                <c:pt idx="4">
                  <c:v>0</c:v>
                </c:pt>
                <c:pt idx="5">
                  <c:v>0</c:v>
                </c:pt>
                <c:pt idx="6">
                  <c:v>0</c:v>
                </c:pt>
                <c:pt idx="7">
                  <c:v>0</c:v>
                </c:pt>
                <c:pt idx="8">
                  <c:v>0</c:v>
                </c:pt>
                <c:pt idx="9">
                  <c:v>0</c:v>
                </c:pt>
                <c:pt idx="10">
                  <c:v>0</c:v>
                </c:pt>
                <c:pt idx="11">
                  <c:v>0</c:v>
                </c:pt>
              </c:numCache>
            </c:numRef>
          </c:yVal>
          <c:smooth val="1"/>
        </c:ser>
        <c:axId val="71590272"/>
        <c:axId val="71592576"/>
      </c:scatterChart>
      <c:valAx>
        <c:axId val="71590272"/>
        <c:scaling>
          <c:orientation val="minMax"/>
          <c:max val="12"/>
          <c:min val="1"/>
        </c:scaling>
        <c:axPos val="b"/>
        <c:title>
          <c:tx>
            <c:rich>
              <a:bodyPr/>
              <a:lstStyle/>
              <a:p>
                <a:pPr>
                  <a:defRPr/>
                </a:pPr>
                <a:r>
                  <a:rPr lang="en-US"/>
                  <a:t>Month</a:t>
                </a:r>
              </a:p>
            </c:rich>
          </c:tx>
        </c:title>
        <c:majorTickMark val="none"/>
        <c:tickLblPos val="nextTo"/>
        <c:crossAx val="71592576"/>
        <c:crosses val="autoZero"/>
        <c:crossBetween val="midCat"/>
        <c:majorUnit val="1"/>
      </c:valAx>
      <c:valAx>
        <c:axId val="71592576"/>
        <c:scaling>
          <c:orientation val="minMax"/>
          <c:min val="0"/>
        </c:scaling>
        <c:axPos val="l"/>
        <c:majorGridlines/>
        <c:title>
          <c:tx>
            <c:rich>
              <a:bodyPr/>
              <a:lstStyle/>
              <a:p>
                <a:pPr>
                  <a:defRPr/>
                </a:pPr>
                <a:r>
                  <a:rPr lang="en-US"/>
                  <a:t>% On margin</a:t>
                </a:r>
              </a:p>
            </c:rich>
          </c:tx>
        </c:title>
        <c:numFmt formatCode="0%" sourceLinked="1"/>
        <c:majorTickMark val="none"/>
        <c:tickLblPos val="nextTo"/>
        <c:crossAx val="71590272"/>
        <c:crosses val="autoZero"/>
        <c:crossBetween val="midCat"/>
        <c:majorUnit val="0.1"/>
      </c:valAx>
    </c:plotArea>
    <c:legend>
      <c:legendPos val="r"/>
      <c:layout>
        <c:manualLayout>
          <c:xMode val="edge"/>
          <c:yMode val="edge"/>
          <c:x val="0.77086540498227263"/>
          <c:y val="5.2811272275176138E-2"/>
          <c:w val="0.21509950729842994"/>
          <c:h val="0.70151891482229956"/>
        </c:manualLayout>
      </c:layout>
    </c:legend>
    <c:plotVisOnly val="1"/>
  </c:chart>
  <c:spPr>
    <a:solidFill>
      <a:schemeClr val="lt1"/>
    </a:solidFill>
    <a:ln w="25400" cap="flat" cmpd="sng" algn="ctr">
      <a:solidFill>
        <a:schemeClr val="tx1">
          <a:lumMod val="50000"/>
          <a:lumOff val="50000"/>
        </a:schemeClr>
      </a:solidFill>
      <a:prstDash val="solid"/>
    </a:ln>
    <a:effectLst/>
  </c:spPr>
  <c:txPr>
    <a:bodyPr/>
    <a:lstStyle/>
    <a:p>
      <a:pPr>
        <a:defRPr sz="800">
          <a:solidFill>
            <a:schemeClr val="dk1"/>
          </a:solidFill>
          <a:latin typeface="+mn-lt"/>
          <a:ea typeface="+mn-ea"/>
          <a:cs typeface="+mn-cs"/>
        </a:defRPr>
      </a:pPr>
      <a:endParaRPr lang="en-US"/>
    </a:p>
  </c:txPr>
  <c:externalData r:id="rId1"/>
</c:chartSpace>
</file>

<file path=word/charts/chart53.xml><?xml version="1.0" encoding="utf-8"?>
<c:chartSpace xmlns:c="http://schemas.openxmlformats.org/drawingml/2006/chart" xmlns:a="http://schemas.openxmlformats.org/drawingml/2006/main" xmlns:r="http://schemas.openxmlformats.org/officeDocument/2006/relationships">
  <c:date1904 val="1"/>
  <c:lang val="en-US"/>
  <c:chart>
    <c:autoTitleDeleted val="1"/>
    <c:plotArea>
      <c:layout>
        <c:manualLayout>
          <c:layoutTarget val="inner"/>
          <c:xMode val="edge"/>
          <c:yMode val="edge"/>
          <c:x val="0.13787886484863868"/>
          <c:y val="4.6747451305428983E-2"/>
          <c:w val="0.58212704643591107"/>
          <c:h val="0.72720663075010361"/>
        </c:manualLayout>
      </c:layout>
      <c:scatterChart>
        <c:scatterStyle val="smoothMarker"/>
        <c:ser>
          <c:idx val="0"/>
          <c:order val="1"/>
          <c:tx>
            <c:strRef>
              <c:f>PQ!$F$1:$F$2</c:f>
              <c:strCache>
                <c:ptCount val="1"/>
                <c:pt idx="0">
                  <c:v>PQ 2004 Saskatchewan Coal Lignite</c:v>
                </c:pt>
              </c:strCache>
            </c:strRef>
          </c:tx>
          <c:spPr>
            <a:ln>
              <a:solidFill>
                <a:srgbClr val="0070C0"/>
              </a:solidFill>
            </a:ln>
          </c:spPr>
          <c:marker>
            <c:spPr>
              <a:noFill/>
            </c:spPr>
          </c:marker>
          <c:xVal>
            <c:strRef>
              <c:f>PQ!$A$3:$A$14</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xVal>
          <c:yVal>
            <c:numRef>
              <c:f>PQ!$F$3:$F$14</c:f>
              <c:numCache>
                <c:formatCode>0%</c:formatCode>
                <c:ptCount val="12"/>
                <c:pt idx="0">
                  <c:v>0</c:v>
                </c:pt>
                <c:pt idx="1">
                  <c:v>0</c:v>
                </c:pt>
                <c:pt idx="2">
                  <c:v>0</c:v>
                </c:pt>
                <c:pt idx="3">
                  <c:v>0</c:v>
                </c:pt>
                <c:pt idx="4">
                  <c:v>0</c:v>
                </c:pt>
                <c:pt idx="5">
                  <c:v>0</c:v>
                </c:pt>
                <c:pt idx="6">
                  <c:v>0</c:v>
                </c:pt>
                <c:pt idx="7">
                  <c:v>0</c:v>
                </c:pt>
                <c:pt idx="8">
                  <c:v>0</c:v>
                </c:pt>
                <c:pt idx="9">
                  <c:v>0</c:v>
                </c:pt>
                <c:pt idx="10">
                  <c:v>0</c:v>
                </c:pt>
                <c:pt idx="11">
                  <c:v>0</c:v>
                </c:pt>
              </c:numCache>
            </c:numRef>
          </c:yVal>
          <c:smooth val="1"/>
        </c:ser>
        <c:ser>
          <c:idx val="1"/>
          <c:order val="2"/>
          <c:tx>
            <c:strRef>
              <c:f>PQ!$F$15:$F$16</c:f>
              <c:strCache>
                <c:ptCount val="1"/>
                <c:pt idx="0">
                  <c:v>PQ 2005 Saskatchewan Coal Lignite</c:v>
                </c:pt>
              </c:strCache>
            </c:strRef>
          </c:tx>
          <c:spPr>
            <a:ln>
              <a:solidFill>
                <a:srgbClr val="FF0000"/>
              </a:solidFill>
            </a:ln>
          </c:spPr>
          <c:marker>
            <c:spPr>
              <a:noFill/>
              <a:ln>
                <a:solidFill>
                  <a:srgbClr val="FF0000"/>
                </a:solidFill>
              </a:ln>
            </c:spPr>
          </c:marker>
          <c:xVal>
            <c:strRef>
              <c:f>PQ!$A$17:$A$28</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xVal>
          <c:yVal>
            <c:numRef>
              <c:f>PQ!$F$17:$F$28</c:f>
              <c:numCache>
                <c:formatCode>0%</c:formatCode>
                <c:ptCount val="12"/>
                <c:pt idx="0">
                  <c:v>0</c:v>
                </c:pt>
                <c:pt idx="1">
                  <c:v>0</c:v>
                </c:pt>
                <c:pt idx="2">
                  <c:v>0</c:v>
                </c:pt>
                <c:pt idx="3">
                  <c:v>0</c:v>
                </c:pt>
                <c:pt idx="4">
                  <c:v>0</c:v>
                </c:pt>
                <c:pt idx="5">
                  <c:v>0</c:v>
                </c:pt>
                <c:pt idx="6">
                  <c:v>0</c:v>
                </c:pt>
                <c:pt idx="7">
                  <c:v>0</c:v>
                </c:pt>
                <c:pt idx="8">
                  <c:v>0</c:v>
                </c:pt>
                <c:pt idx="9">
                  <c:v>0</c:v>
                </c:pt>
                <c:pt idx="10">
                  <c:v>0</c:v>
                </c:pt>
                <c:pt idx="11">
                  <c:v>0</c:v>
                </c:pt>
              </c:numCache>
            </c:numRef>
          </c:yVal>
          <c:smooth val="1"/>
        </c:ser>
        <c:ser>
          <c:idx val="2"/>
          <c:order val="3"/>
          <c:tx>
            <c:strRef>
              <c:f>PQ!$F$29:$F$30</c:f>
              <c:strCache>
                <c:ptCount val="1"/>
                <c:pt idx="0">
                  <c:v>PQ 2006 Saskatchewan Coal Lignite</c:v>
                </c:pt>
              </c:strCache>
            </c:strRef>
          </c:tx>
          <c:spPr>
            <a:ln>
              <a:solidFill>
                <a:srgbClr val="92D050"/>
              </a:solidFill>
            </a:ln>
          </c:spPr>
          <c:marker>
            <c:spPr>
              <a:noFill/>
              <a:ln>
                <a:solidFill>
                  <a:srgbClr val="92D050"/>
                </a:solidFill>
              </a:ln>
            </c:spPr>
          </c:marker>
          <c:xVal>
            <c:strRef>
              <c:f>PQ!$A$31:$A$42</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xVal>
          <c:yVal>
            <c:numRef>
              <c:f>PQ!$F$31:$F$42</c:f>
              <c:numCache>
                <c:formatCode>0%</c:formatCode>
                <c:ptCount val="12"/>
                <c:pt idx="0">
                  <c:v>0</c:v>
                </c:pt>
                <c:pt idx="1">
                  <c:v>0</c:v>
                </c:pt>
                <c:pt idx="2">
                  <c:v>0</c:v>
                </c:pt>
                <c:pt idx="3">
                  <c:v>0</c:v>
                </c:pt>
                <c:pt idx="4">
                  <c:v>0</c:v>
                </c:pt>
                <c:pt idx="5">
                  <c:v>0</c:v>
                </c:pt>
                <c:pt idx="6">
                  <c:v>0</c:v>
                </c:pt>
                <c:pt idx="7">
                  <c:v>0</c:v>
                </c:pt>
                <c:pt idx="8">
                  <c:v>0</c:v>
                </c:pt>
                <c:pt idx="9">
                  <c:v>0</c:v>
                </c:pt>
                <c:pt idx="10">
                  <c:v>0</c:v>
                </c:pt>
                <c:pt idx="11">
                  <c:v>0</c:v>
                </c:pt>
              </c:numCache>
            </c:numRef>
          </c:yVal>
          <c:smooth val="1"/>
        </c:ser>
        <c:ser>
          <c:idx val="3"/>
          <c:order val="4"/>
          <c:tx>
            <c:strRef>
              <c:f>PQ!$F$43:$F$44</c:f>
              <c:strCache>
                <c:ptCount val="1"/>
                <c:pt idx="0">
                  <c:v>PQ 2007 Saskatchewan Coal Lignite</c:v>
                </c:pt>
              </c:strCache>
            </c:strRef>
          </c:tx>
          <c:spPr>
            <a:ln>
              <a:solidFill>
                <a:srgbClr val="FFC000"/>
              </a:solidFill>
            </a:ln>
          </c:spPr>
          <c:marker>
            <c:spPr>
              <a:ln>
                <a:solidFill>
                  <a:srgbClr val="FFC000"/>
                </a:solidFill>
              </a:ln>
            </c:spPr>
          </c:marker>
          <c:xVal>
            <c:strRef>
              <c:f>PQ!$A$45:$A$56</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xVal>
          <c:yVal>
            <c:numRef>
              <c:f>PQ!$F$45:$F$56</c:f>
              <c:numCache>
                <c:formatCode>0%</c:formatCode>
                <c:ptCount val="12"/>
                <c:pt idx="0">
                  <c:v>0</c:v>
                </c:pt>
                <c:pt idx="1">
                  <c:v>0</c:v>
                </c:pt>
                <c:pt idx="2">
                  <c:v>0</c:v>
                </c:pt>
                <c:pt idx="3">
                  <c:v>0</c:v>
                </c:pt>
                <c:pt idx="4">
                  <c:v>0</c:v>
                </c:pt>
                <c:pt idx="5">
                  <c:v>0</c:v>
                </c:pt>
                <c:pt idx="6">
                  <c:v>0</c:v>
                </c:pt>
                <c:pt idx="7">
                  <c:v>0</c:v>
                </c:pt>
                <c:pt idx="8">
                  <c:v>0</c:v>
                </c:pt>
                <c:pt idx="9">
                  <c:v>0</c:v>
                </c:pt>
                <c:pt idx="10">
                  <c:v>0</c:v>
                </c:pt>
                <c:pt idx="11">
                  <c:v>0.28000000000000008</c:v>
                </c:pt>
              </c:numCache>
            </c:numRef>
          </c:yVal>
          <c:smooth val="1"/>
        </c:ser>
        <c:ser>
          <c:idx val="4"/>
          <c:order val="0"/>
          <c:tx>
            <c:strRef>
              <c:f>PQ!$M$2</c:f>
              <c:strCache>
                <c:ptCount val="1"/>
                <c:pt idx="0">
                  <c:v>Predicted Saskatchewan Coal Lignite</c:v>
                </c:pt>
              </c:strCache>
            </c:strRef>
          </c:tx>
          <c:spPr>
            <a:ln>
              <a:solidFill>
                <a:srgbClr val="A50021"/>
              </a:solidFill>
            </a:ln>
          </c:spPr>
          <c:marker>
            <c:spPr>
              <a:ln>
                <a:solidFill>
                  <a:srgbClr val="A50021"/>
                </a:solidFill>
              </a:ln>
            </c:spPr>
          </c:marker>
          <c:xVal>
            <c:strRef>
              <c:f>PQ!$H$3:$H$14</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xVal>
          <c:yVal>
            <c:numRef>
              <c:f>PQ!$M$3:$M$14</c:f>
              <c:numCache>
                <c:formatCode>0%</c:formatCode>
                <c:ptCount val="12"/>
                <c:pt idx="0">
                  <c:v>0</c:v>
                </c:pt>
                <c:pt idx="1">
                  <c:v>0</c:v>
                </c:pt>
                <c:pt idx="2">
                  <c:v>0</c:v>
                </c:pt>
                <c:pt idx="3">
                  <c:v>0</c:v>
                </c:pt>
                <c:pt idx="4">
                  <c:v>0</c:v>
                </c:pt>
                <c:pt idx="5">
                  <c:v>0</c:v>
                </c:pt>
                <c:pt idx="6">
                  <c:v>0</c:v>
                </c:pt>
                <c:pt idx="7">
                  <c:v>0</c:v>
                </c:pt>
                <c:pt idx="8">
                  <c:v>0</c:v>
                </c:pt>
                <c:pt idx="9">
                  <c:v>0</c:v>
                </c:pt>
                <c:pt idx="10">
                  <c:v>0</c:v>
                </c:pt>
                <c:pt idx="11">
                  <c:v>0.11200000000000002</c:v>
                </c:pt>
              </c:numCache>
            </c:numRef>
          </c:yVal>
          <c:smooth val="1"/>
        </c:ser>
        <c:axId val="71640192"/>
        <c:axId val="71642496"/>
      </c:scatterChart>
      <c:valAx>
        <c:axId val="71640192"/>
        <c:scaling>
          <c:orientation val="minMax"/>
          <c:max val="12"/>
          <c:min val="1"/>
        </c:scaling>
        <c:axPos val="b"/>
        <c:title>
          <c:tx>
            <c:rich>
              <a:bodyPr/>
              <a:lstStyle/>
              <a:p>
                <a:pPr>
                  <a:defRPr/>
                </a:pPr>
                <a:r>
                  <a:rPr lang="en-US"/>
                  <a:t>Month</a:t>
                </a:r>
              </a:p>
            </c:rich>
          </c:tx>
        </c:title>
        <c:majorTickMark val="none"/>
        <c:tickLblPos val="nextTo"/>
        <c:crossAx val="71642496"/>
        <c:crosses val="autoZero"/>
        <c:crossBetween val="midCat"/>
        <c:majorUnit val="1"/>
      </c:valAx>
      <c:valAx>
        <c:axId val="71642496"/>
        <c:scaling>
          <c:orientation val="minMax"/>
          <c:max val="0.30000000000000032"/>
          <c:min val="0"/>
        </c:scaling>
        <c:axPos val="l"/>
        <c:majorGridlines/>
        <c:title>
          <c:tx>
            <c:rich>
              <a:bodyPr/>
              <a:lstStyle/>
              <a:p>
                <a:pPr>
                  <a:defRPr/>
                </a:pPr>
                <a:r>
                  <a:rPr lang="en-US"/>
                  <a:t>% On margin</a:t>
                </a:r>
              </a:p>
            </c:rich>
          </c:tx>
        </c:title>
        <c:numFmt formatCode="0%" sourceLinked="1"/>
        <c:majorTickMark val="none"/>
        <c:tickLblPos val="nextTo"/>
        <c:crossAx val="71640192"/>
        <c:crosses val="autoZero"/>
        <c:crossBetween val="midCat"/>
        <c:majorUnit val="3.0000000000000002E-2"/>
      </c:valAx>
    </c:plotArea>
    <c:legend>
      <c:legendPos val="r"/>
      <c:layout>
        <c:manualLayout>
          <c:xMode val="edge"/>
          <c:yMode val="edge"/>
          <c:x val="0.75066275659825465"/>
          <c:y val="1.4123497720679638E-3"/>
          <c:w val="0.24698583730824294"/>
          <c:h val="0.81612266887689999"/>
        </c:manualLayout>
      </c:layout>
    </c:legend>
    <c:plotVisOnly val="1"/>
  </c:chart>
  <c:spPr>
    <a:solidFill>
      <a:schemeClr val="lt1"/>
    </a:solidFill>
    <a:ln w="25400" cap="flat" cmpd="sng" algn="ctr">
      <a:solidFill>
        <a:schemeClr val="tx1">
          <a:lumMod val="50000"/>
          <a:lumOff val="50000"/>
        </a:schemeClr>
      </a:solidFill>
      <a:prstDash val="solid"/>
    </a:ln>
    <a:effectLst/>
  </c:spPr>
  <c:txPr>
    <a:bodyPr/>
    <a:lstStyle/>
    <a:p>
      <a:pPr>
        <a:defRPr sz="800">
          <a:solidFill>
            <a:schemeClr val="dk1"/>
          </a:solidFill>
          <a:latin typeface="+mn-lt"/>
          <a:ea typeface="+mn-ea"/>
          <a:cs typeface="+mn-cs"/>
        </a:defRPr>
      </a:pPr>
      <a:endParaRPr lang="en-US"/>
    </a:p>
  </c:txPr>
  <c:externalData r:id="rId1"/>
</c:chartSpace>
</file>

<file path=word/charts/chart54.xml><?xml version="1.0" encoding="utf-8"?>
<c:chartSpace xmlns:c="http://schemas.openxmlformats.org/drawingml/2006/chart" xmlns:a="http://schemas.openxmlformats.org/drawingml/2006/main" xmlns:r="http://schemas.openxmlformats.org/officeDocument/2006/relationships">
  <c:date1904 val="1"/>
  <c:lang val="en-US"/>
  <c:chart>
    <c:autoTitleDeleted val="1"/>
    <c:plotArea>
      <c:layout/>
      <c:scatterChart>
        <c:scatterStyle val="smoothMarker"/>
        <c:ser>
          <c:idx val="1"/>
          <c:order val="1"/>
          <c:tx>
            <c:strRef>
              <c:f>'ON-D'!$B$1:$B$2</c:f>
              <c:strCache>
                <c:ptCount val="1"/>
                <c:pt idx="0">
                  <c:v>ON 2004 Gas</c:v>
                </c:pt>
              </c:strCache>
            </c:strRef>
          </c:tx>
          <c:spPr>
            <a:ln>
              <a:solidFill>
                <a:schemeClr val="accent1"/>
              </a:solidFill>
            </a:ln>
          </c:spPr>
          <c:marker>
            <c:spPr>
              <a:noFill/>
              <a:ln>
                <a:solidFill>
                  <a:schemeClr val="accent1"/>
                </a:solidFill>
              </a:ln>
            </c:spPr>
          </c:marker>
          <c:xVal>
            <c:strRef>
              <c:f>'ON-D'!$A$3:$A$14</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xVal>
          <c:yVal>
            <c:numRef>
              <c:f>'ON-D'!$B$3:$B$14</c:f>
              <c:numCache>
                <c:formatCode>0%</c:formatCode>
                <c:ptCount val="12"/>
                <c:pt idx="0">
                  <c:v>0</c:v>
                </c:pt>
                <c:pt idx="1">
                  <c:v>0</c:v>
                </c:pt>
                <c:pt idx="2">
                  <c:v>0</c:v>
                </c:pt>
                <c:pt idx="3">
                  <c:v>0</c:v>
                </c:pt>
                <c:pt idx="4">
                  <c:v>0</c:v>
                </c:pt>
                <c:pt idx="5">
                  <c:v>0</c:v>
                </c:pt>
                <c:pt idx="6">
                  <c:v>0</c:v>
                </c:pt>
                <c:pt idx="7">
                  <c:v>0.16</c:v>
                </c:pt>
                <c:pt idx="8">
                  <c:v>1.0000000000000005E-2</c:v>
                </c:pt>
                <c:pt idx="9">
                  <c:v>0</c:v>
                </c:pt>
                <c:pt idx="10">
                  <c:v>0</c:v>
                </c:pt>
                <c:pt idx="11">
                  <c:v>0</c:v>
                </c:pt>
              </c:numCache>
            </c:numRef>
          </c:yVal>
          <c:smooth val="1"/>
        </c:ser>
        <c:ser>
          <c:idx val="2"/>
          <c:order val="2"/>
          <c:tx>
            <c:strRef>
              <c:f>'ON-D'!$B$15:$B$16</c:f>
              <c:strCache>
                <c:ptCount val="1"/>
                <c:pt idx="0">
                  <c:v>ON 2005 Gas</c:v>
                </c:pt>
              </c:strCache>
            </c:strRef>
          </c:tx>
          <c:spPr>
            <a:ln>
              <a:solidFill>
                <a:srgbClr val="FF0000"/>
              </a:solidFill>
            </a:ln>
          </c:spPr>
          <c:marker>
            <c:spPr>
              <a:noFill/>
              <a:ln>
                <a:solidFill>
                  <a:srgbClr val="FF0000"/>
                </a:solidFill>
              </a:ln>
            </c:spPr>
          </c:marker>
          <c:xVal>
            <c:strRef>
              <c:f>'ON-D'!$A$17:$A$28</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xVal>
          <c:yVal>
            <c:numRef>
              <c:f>'ON-D'!$B$17:$B$28</c:f>
              <c:numCache>
                <c:formatCode>0%</c:formatCode>
                <c:ptCount val="12"/>
                <c:pt idx="0">
                  <c:v>0</c:v>
                </c:pt>
                <c:pt idx="1">
                  <c:v>0</c:v>
                </c:pt>
                <c:pt idx="2">
                  <c:v>0</c:v>
                </c:pt>
                <c:pt idx="3">
                  <c:v>0</c:v>
                </c:pt>
                <c:pt idx="4">
                  <c:v>0</c:v>
                </c:pt>
                <c:pt idx="5">
                  <c:v>0</c:v>
                </c:pt>
                <c:pt idx="6">
                  <c:v>0</c:v>
                </c:pt>
                <c:pt idx="7">
                  <c:v>0</c:v>
                </c:pt>
                <c:pt idx="8">
                  <c:v>0</c:v>
                </c:pt>
                <c:pt idx="9">
                  <c:v>0</c:v>
                </c:pt>
                <c:pt idx="10">
                  <c:v>0</c:v>
                </c:pt>
                <c:pt idx="11">
                  <c:v>0</c:v>
                </c:pt>
              </c:numCache>
            </c:numRef>
          </c:yVal>
          <c:smooth val="1"/>
        </c:ser>
        <c:ser>
          <c:idx val="3"/>
          <c:order val="3"/>
          <c:tx>
            <c:strRef>
              <c:f>'ON-D'!$B$29:$B$30</c:f>
              <c:strCache>
                <c:ptCount val="1"/>
                <c:pt idx="0">
                  <c:v>ON 2006 Gas</c:v>
                </c:pt>
              </c:strCache>
            </c:strRef>
          </c:tx>
          <c:spPr>
            <a:ln>
              <a:solidFill>
                <a:srgbClr val="92D050"/>
              </a:solidFill>
            </a:ln>
          </c:spPr>
          <c:marker>
            <c:spPr>
              <a:ln>
                <a:solidFill>
                  <a:srgbClr val="92D050"/>
                </a:solidFill>
              </a:ln>
            </c:spPr>
          </c:marker>
          <c:xVal>
            <c:strRef>
              <c:f>'ON-D'!$A$31:$A$42</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xVal>
          <c:yVal>
            <c:numRef>
              <c:f>'ON-D'!$B$31:$B$42</c:f>
              <c:numCache>
                <c:formatCode>0%</c:formatCode>
                <c:ptCount val="12"/>
                <c:pt idx="0">
                  <c:v>0</c:v>
                </c:pt>
                <c:pt idx="1">
                  <c:v>0</c:v>
                </c:pt>
                <c:pt idx="2">
                  <c:v>0</c:v>
                </c:pt>
                <c:pt idx="3">
                  <c:v>0</c:v>
                </c:pt>
                <c:pt idx="4">
                  <c:v>0</c:v>
                </c:pt>
                <c:pt idx="5">
                  <c:v>0</c:v>
                </c:pt>
                <c:pt idx="6">
                  <c:v>0</c:v>
                </c:pt>
                <c:pt idx="7">
                  <c:v>0</c:v>
                </c:pt>
                <c:pt idx="8">
                  <c:v>0</c:v>
                </c:pt>
                <c:pt idx="9">
                  <c:v>0</c:v>
                </c:pt>
                <c:pt idx="10">
                  <c:v>0</c:v>
                </c:pt>
                <c:pt idx="11">
                  <c:v>1.0000000000000005E-2</c:v>
                </c:pt>
              </c:numCache>
            </c:numRef>
          </c:yVal>
          <c:smooth val="1"/>
        </c:ser>
        <c:ser>
          <c:idx val="4"/>
          <c:order val="4"/>
          <c:tx>
            <c:strRef>
              <c:f>'ON-D'!$B$43:$B$44</c:f>
              <c:strCache>
                <c:ptCount val="1"/>
                <c:pt idx="0">
                  <c:v>ON 2007 Gas</c:v>
                </c:pt>
              </c:strCache>
            </c:strRef>
          </c:tx>
          <c:spPr>
            <a:ln>
              <a:solidFill>
                <a:srgbClr val="FFC000"/>
              </a:solidFill>
            </a:ln>
          </c:spPr>
          <c:marker>
            <c:spPr>
              <a:ln>
                <a:solidFill>
                  <a:srgbClr val="FFC000"/>
                </a:solidFill>
              </a:ln>
            </c:spPr>
          </c:marker>
          <c:xVal>
            <c:strRef>
              <c:f>'ON-D'!$A$45:$A$56</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xVal>
          <c:yVal>
            <c:numRef>
              <c:f>'ON-D'!$B$45:$B$56</c:f>
              <c:numCache>
                <c:formatCode>0%</c:formatCode>
                <c:ptCount val="12"/>
                <c:pt idx="0">
                  <c:v>0</c:v>
                </c:pt>
                <c:pt idx="1">
                  <c:v>0</c:v>
                </c:pt>
                <c:pt idx="2">
                  <c:v>0</c:v>
                </c:pt>
                <c:pt idx="3">
                  <c:v>0</c:v>
                </c:pt>
                <c:pt idx="4">
                  <c:v>0</c:v>
                </c:pt>
                <c:pt idx="5">
                  <c:v>0</c:v>
                </c:pt>
                <c:pt idx="6">
                  <c:v>0</c:v>
                </c:pt>
                <c:pt idx="7">
                  <c:v>0</c:v>
                </c:pt>
                <c:pt idx="8">
                  <c:v>0</c:v>
                </c:pt>
                <c:pt idx="9">
                  <c:v>0</c:v>
                </c:pt>
                <c:pt idx="10">
                  <c:v>0</c:v>
                </c:pt>
                <c:pt idx="11">
                  <c:v>1.0000000000000005E-2</c:v>
                </c:pt>
              </c:numCache>
            </c:numRef>
          </c:yVal>
          <c:smooth val="1"/>
        </c:ser>
        <c:ser>
          <c:idx val="0"/>
          <c:order val="0"/>
          <c:tx>
            <c:strRef>
              <c:f>'ON-D'!$J$2</c:f>
              <c:strCache>
                <c:ptCount val="1"/>
                <c:pt idx="0">
                  <c:v>Predicted Gas</c:v>
                </c:pt>
              </c:strCache>
            </c:strRef>
          </c:tx>
          <c:spPr>
            <a:ln>
              <a:solidFill>
                <a:srgbClr val="A50021"/>
              </a:solidFill>
            </a:ln>
          </c:spPr>
          <c:marker>
            <c:spPr>
              <a:noFill/>
              <a:ln>
                <a:solidFill>
                  <a:srgbClr val="A50021"/>
                </a:solidFill>
              </a:ln>
            </c:spPr>
          </c:marker>
          <c:xVal>
            <c:strRef>
              <c:f>'ON-D'!$I$3:$I$14</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xVal>
          <c:yVal>
            <c:numRef>
              <c:f>'ON-D'!$J$3:$J$14</c:f>
              <c:numCache>
                <c:formatCode>0%</c:formatCode>
                <c:ptCount val="12"/>
                <c:pt idx="0">
                  <c:v>0</c:v>
                </c:pt>
                <c:pt idx="1">
                  <c:v>0</c:v>
                </c:pt>
                <c:pt idx="2">
                  <c:v>0</c:v>
                </c:pt>
                <c:pt idx="3">
                  <c:v>0</c:v>
                </c:pt>
                <c:pt idx="4">
                  <c:v>0</c:v>
                </c:pt>
                <c:pt idx="5">
                  <c:v>0</c:v>
                </c:pt>
                <c:pt idx="6">
                  <c:v>0</c:v>
                </c:pt>
                <c:pt idx="7">
                  <c:v>1.6000000000000021E-2</c:v>
                </c:pt>
                <c:pt idx="8">
                  <c:v>1.0000000000000041E-3</c:v>
                </c:pt>
                <c:pt idx="9">
                  <c:v>0</c:v>
                </c:pt>
                <c:pt idx="10">
                  <c:v>0</c:v>
                </c:pt>
                <c:pt idx="11">
                  <c:v>7.0000000000000114E-3</c:v>
                </c:pt>
              </c:numCache>
            </c:numRef>
          </c:yVal>
          <c:smooth val="1"/>
        </c:ser>
        <c:axId val="71763840"/>
        <c:axId val="71778688"/>
      </c:scatterChart>
      <c:valAx>
        <c:axId val="71763840"/>
        <c:scaling>
          <c:orientation val="minMax"/>
          <c:max val="12"/>
          <c:min val="1"/>
        </c:scaling>
        <c:axPos val="b"/>
        <c:title>
          <c:tx>
            <c:rich>
              <a:bodyPr/>
              <a:lstStyle/>
              <a:p>
                <a:pPr>
                  <a:defRPr/>
                </a:pPr>
                <a:r>
                  <a:rPr lang="en-US"/>
                  <a:t>Month</a:t>
                </a:r>
              </a:p>
            </c:rich>
          </c:tx>
        </c:title>
        <c:majorTickMark val="none"/>
        <c:tickLblPos val="nextTo"/>
        <c:crossAx val="71778688"/>
        <c:crosses val="autoZero"/>
        <c:crossBetween val="midCat"/>
        <c:majorUnit val="1"/>
      </c:valAx>
      <c:valAx>
        <c:axId val="71778688"/>
        <c:scaling>
          <c:orientation val="minMax"/>
          <c:max val="0.2"/>
          <c:min val="0"/>
        </c:scaling>
        <c:axPos val="l"/>
        <c:majorGridlines/>
        <c:title>
          <c:tx>
            <c:rich>
              <a:bodyPr/>
              <a:lstStyle/>
              <a:p>
                <a:pPr>
                  <a:defRPr/>
                </a:pPr>
                <a:r>
                  <a:rPr lang="en-US"/>
                  <a:t>% On margin</a:t>
                </a:r>
              </a:p>
            </c:rich>
          </c:tx>
        </c:title>
        <c:numFmt formatCode="0%" sourceLinked="1"/>
        <c:majorTickMark val="none"/>
        <c:tickLblPos val="nextTo"/>
        <c:crossAx val="71763840"/>
        <c:crosses val="autoZero"/>
        <c:crossBetween val="midCat"/>
        <c:majorUnit val="2.0000000000000011E-2"/>
      </c:valAx>
    </c:plotArea>
    <c:legend>
      <c:legendPos val="r"/>
      <c:layout>
        <c:manualLayout>
          <c:xMode val="edge"/>
          <c:yMode val="edge"/>
          <c:x val="0.7841102232089"/>
          <c:y val="6.4876318272536732E-2"/>
          <c:w val="0.20184893230618284"/>
          <c:h val="0.67829543843340367"/>
        </c:manualLayout>
      </c:layout>
    </c:legend>
    <c:plotVisOnly val="1"/>
  </c:chart>
  <c:spPr>
    <a:solidFill>
      <a:schemeClr val="lt1"/>
    </a:solidFill>
    <a:ln w="25400" cap="flat" cmpd="sng" algn="ctr">
      <a:solidFill>
        <a:schemeClr val="tx1">
          <a:lumMod val="50000"/>
          <a:lumOff val="50000"/>
        </a:schemeClr>
      </a:solidFill>
      <a:prstDash val="solid"/>
    </a:ln>
    <a:effectLst/>
  </c:spPr>
  <c:txPr>
    <a:bodyPr/>
    <a:lstStyle/>
    <a:p>
      <a:pPr>
        <a:defRPr sz="800">
          <a:solidFill>
            <a:schemeClr val="dk1"/>
          </a:solidFill>
          <a:latin typeface="+mn-lt"/>
          <a:ea typeface="+mn-ea"/>
          <a:cs typeface="+mn-cs"/>
        </a:defRPr>
      </a:pPr>
      <a:endParaRPr lang="en-US"/>
    </a:p>
  </c:txPr>
  <c:externalData r:id="rId1"/>
</c:chartSpace>
</file>

<file path=word/charts/chart55.xml><?xml version="1.0" encoding="utf-8"?>
<c:chartSpace xmlns:c="http://schemas.openxmlformats.org/drawingml/2006/chart" xmlns:a="http://schemas.openxmlformats.org/drawingml/2006/main" xmlns:r="http://schemas.openxmlformats.org/officeDocument/2006/relationships">
  <c:date1904 val="1"/>
  <c:lang val="en-US"/>
  <c:chart>
    <c:autoTitleDeleted val="1"/>
    <c:plotArea>
      <c:layout/>
      <c:scatterChart>
        <c:scatterStyle val="smoothMarker"/>
        <c:ser>
          <c:idx val="0"/>
          <c:order val="1"/>
          <c:tx>
            <c:strRef>
              <c:f>'ON-D'!$C$1:$C$2</c:f>
              <c:strCache>
                <c:ptCount val="1"/>
                <c:pt idx="0">
                  <c:v>ON 2004 Oil</c:v>
                </c:pt>
              </c:strCache>
            </c:strRef>
          </c:tx>
          <c:spPr>
            <a:ln>
              <a:solidFill>
                <a:srgbClr val="0070C0"/>
              </a:solidFill>
            </a:ln>
          </c:spPr>
          <c:marker>
            <c:symbol val="square"/>
            <c:size val="7"/>
            <c:spPr>
              <a:noFill/>
            </c:spPr>
          </c:marker>
          <c:xVal>
            <c:strRef>
              <c:f>'ON-D'!$A$3:$A$14</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xVal>
          <c:yVal>
            <c:numRef>
              <c:f>'ON-D'!$C$3:$C$14</c:f>
              <c:numCache>
                <c:formatCode>0%</c:formatCode>
                <c:ptCount val="12"/>
                <c:pt idx="0">
                  <c:v>0</c:v>
                </c:pt>
                <c:pt idx="1">
                  <c:v>0</c:v>
                </c:pt>
                <c:pt idx="2">
                  <c:v>0</c:v>
                </c:pt>
                <c:pt idx="3">
                  <c:v>0</c:v>
                </c:pt>
                <c:pt idx="4">
                  <c:v>0</c:v>
                </c:pt>
                <c:pt idx="5">
                  <c:v>0</c:v>
                </c:pt>
                <c:pt idx="6">
                  <c:v>2.0000000000000011E-2</c:v>
                </c:pt>
                <c:pt idx="7">
                  <c:v>0</c:v>
                </c:pt>
                <c:pt idx="8">
                  <c:v>0</c:v>
                </c:pt>
                <c:pt idx="9">
                  <c:v>0</c:v>
                </c:pt>
                <c:pt idx="10">
                  <c:v>0</c:v>
                </c:pt>
                <c:pt idx="11">
                  <c:v>0</c:v>
                </c:pt>
              </c:numCache>
            </c:numRef>
          </c:yVal>
          <c:smooth val="1"/>
        </c:ser>
        <c:ser>
          <c:idx val="2"/>
          <c:order val="2"/>
          <c:tx>
            <c:strRef>
              <c:f>'ON-D'!$C$15:$C$16</c:f>
              <c:strCache>
                <c:ptCount val="1"/>
                <c:pt idx="0">
                  <c:v>ON 2005 Oil</c:v>
                </c:pt>
              </c:strCache>
            </c:strRef>
          </c:tx>
          <c:spPr>
            <a:ln>
              <a:solidFill>
                <a:srgbClr val="FF0000"/>
              </a:solidFill>
            </a:ln>
          </c:spPr>
          <c:marker>
            <c:spPr>
              <a:noFill/>
              <a:ln>
                <a:solidFill>
                  <a:srgbClr val="FF0000"/>
                </a:solidFill>
              </a:ln>
            </c:spPr>
          </c:marker>
          <c:xVal>
            <c:strRef>
              <c:f>'ON-D'!$A$17:$A$28</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xVal>
          <c:yVal>
            <c:numRef>
              <c:f>'ON-D'!$C$17:$C$28</c:f>
              <c:numCache>
                <c:formatCode>0%</c:formatCode>
                <c:ptCount val="12"/>
                <c:pt idx="0">
                  <c:v>0</c:v>
                </c:pt>
                <c:pt idx="1">
                  <c:v>0</c:v>
                </c:pt>
                <c:pt idx="2">
                  <c:v>0</c:v>
                </c:pt>
                <c:pt idx="3">
                  <c:v>0</c:v>
                </c:pt>
                <c:pt idx="4">
                  <c:v>0</c:v>
                </c:pt>
                <c:pt idx="5">
                  <c:v>0</c:v>
                </c:pt>
                <c:pt idx="6">
                  <c:v>0</c:v>
                </c:pt>
                <c:pt idx="7">
                  <c:v>0</c:v>
                </c:pt>
                <c:pt idx="8">
                  <c:v>2.0000000000000011E-2</c:v>
                </c:pt>
                <c:pt idx="9">
                  <c:v>0</c:v>
                </c:pt>
                <c:pt idx="10">
                  <c:v>0</c:v>
                </c:pt>
                <c:pt idx="11">
                  <c:v>0</c:v>
                </c:pt>
              </c:numCache>
            </c:numRef>
          </c:yVal>
          <c:smooth val="1"/>
        </c:ser>
        <c:ser>
          <c:idx val="3"/>
          <c:order val="3"/>
          <c:tx>
            <c:strRef>
              <c:f>'ON-D'!$C$29:$C$30</c:f>
              <c:strCache>
                <c:ptCount val="1"/>
                <c:pt idx="0">
                  <c:v>ON 2006 Oil</c:v>
                </c:pt>
              </c:strCache>
            </c:strRef>
          </c:tx>
          <c:spPr>
            <a:ln>
              <a:solidFill>
                <a:srgbClr val="92D050"/>
              </a:solidFill>
            </a:ln>
          </c:spPr>
          <c:marker>
            <c:spPr>
              <a:ln>
                <a:solidFill>
                  <a:srgbClr val="92D050"/>
                </a:solidFill>
              </a:ln>
            </c:spPr>
          </c:marker>
          <c:xVal>
            <c:strRef>
              <c:f>'ON-D'!$A$31:$A$42</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xVal>
          <c:yVal>
            <c:numRef>
              <c:f>'ON-D'!$C$31:$C$42</c:f>
              <c:numCache>
                <c:formatCode>0%</c:formatCode>
                <c:ptCount val="12"/>
                <c:pt idx="0">
                  <c:v>4.0000000000000022E-2</c:v>
                </c:pt>
                <c:pt idx="1">
                  <c:v>0</c:v>
                </c:pt>
                <c:pt idx="2">
                  <c:v>0</c:v>
                </c:pt>
                <c:pt idx="3">
                  <c:v>0</c:v>
                </c:pt>
                <c:pt idx="4">
                  <c:v>0</c:v>
                </c:pt>
                <c:pt idx="5">
                  <c:v>0</c:v>
                </c:pt>
                <c:pt idx="6">
                  <c:v>2.0000000000000011E-2</c:v>
                </c:pt>
                <c:pt idx="7">
                  <c:v>0</c:v>
                </c:pt>
                <c:pt idx="8">
                  <c:v>0</c:v>
                </c:pt>
                <c:pt idx="9">
                  <c:v>0</c:v>
                </c:pt>
                <c:pt idx="10">
                  <c:v>0</c:v>
                </c:pt>
                <c:pt idx="11">
                  <c:v>0</c:v>
                </c:pt>
              </c:numCache>
            </c:numRef>
          </c:yVal>
          <c:smooth val="1"/>
        </c:ser>
        <c:ser>
          <c:idx val="4"/>
          <c:order val="4"/>
          <c:tx>
            <c:strRef>
              <c:f>'ON-D'!$C$43:$C$44</c:f>
              <c:strCache>
                <c:ptCount val="1"/>
                <c:pt idx="0">
                  <c:v>ON 2007 Oil</c:v>
                </c:pt>
              </c:strCache>
            </c:strRef>
          </c:tx>
          <c:spPr>
            <a:ln>
              <a:solidFill>
                <a:srgbClr val="FFC000"/>
              </a:solidFill>
            </a:ln>
          </c:spPr>
          <c:marker>
            <c:spPr>
              <a:ln>
                <a:solidFill>
                  <a:srgbClr val="FFC000"/>
                </a:solidFill>
              </a:ln>
            </c:spPr>
          </c:marker>
          <c:xVal>
            <c:strRef>
              <c:f>'ON-D'!$A$45:$A$56</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xVal>
          <c:yVal>
            <c:numRef>
              <c:f>'ON-D'!$C$45:$C$56</c:f>
              <c:numCache>
                <c:formatCode>0%</c:formatCode>
                <c:ptCount val="12"/>
                <c:pt idx="0">
                  <c:v>1.0000000000000005E-2</c:v>
                </c:pt>
                <c:pt idx="1">
                  <c:v>0</c:v>
                </c:pt>
                <c:pt idx="2">
                  <c:v>0</c:v>
                </c:pt>
                <c:pt idx="3">
                  <c:v>0</c:v>
                </c:pt>
                <c:pt idx="4">
                  <c:v>0</c:v>
                </c:pt>
                <c:pt idx="5">
                  <c:v>0</c:v>
                </c:pt>
                <c:pt idx="6">
                  <c:v>2.0000000000000011E-2</c:v>
                </c:pt>
                <c:pt idx="7">
                  <c:v>0</c:v>
                </c:pt>
                <c:pt idx="8">
                  <c:v>0</c:v>
                </c:pt>
                <c:pt idx="9">
                  <c:v>0</c:v>
                </c:pt>
                <c:pt idx="10">
                  <c:v>0</c:v>
                </c:pt>
                <c:pt idx="11">
                  <c:v>0</c:v>
                </c:pt>
              </c:numCache>
            </c:numRef>
          </c:yVal>
          <c:smooth val="1"/>
        </c:ser>
        <c:ser>
          <c:idx val="1"/>
          <c:order val="0"/>
          <c:tx>
            <c:strRef>
              <c:f>'ON-D'!$K$2</c:f>
              <c:strCache>
                <c:ptCount val="1"/>
                <c:pt idx="0">
                  <c:v>Predicted Oil</c:v>
                </c:pt>
              </c:strCache>
            </c:strRef>
          </c:tx>
          <c:marker>
            <c:symbol val="diamond"/>
            <c:size val="7"/>
            <c:spPr>
              <a:noFill/>
            </c:spPr>
          </c:marker>
          <c:xVal>
            <c:strRef>
              <c:f>'ON-D'!$I$3:$I$14</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xVal>
          <c:yVal>
            <c:numRef>
              <c:f>'ON-D'!$K$3:$K$14</c:f>
              <c:numCache>
                <c:formatCode>0%</c:formatCode>
                <c:ptCount val="12"/>
                <c:pt idx="0">
                  <c:v>1.6000000000000021E-2</c:v>
                </c:pt>
                <c:pt idx="1">
                  <c:v>0</c:v>
                </c:pt>
                <c:pt idx="2">
                  <c:v>0</c:v>
                </c:pt>
                <c:pt idx="3">
                  <c:v>0</c:v>
                </c:pt>
                <c:pt idx="4">
                  <c:v>0</c:v>
                </c:pt>
                <c:pt idx="5">
                  <c:v>0</c:v>
                </c:pt>
                <c:pt idx="6">
                  <c:v>1.6000000000000021E-2</c:v>
                </c:pt>
                <c:pt idx="7">
                  <c:v>0</c:v>
                </c:pt>
                <c:pt idx="8">
                  <c:v>4.0000000000000114E-3</c:v>
                </c:pt>
                <c:pt idx="9">
                  <c:v>0</c:v>
                </c:pt>
                <c:pt idx="10">
                  <c:v>0</c:v>
                </c:pt>
                <c:pt idx="11">
                  <c:v>0</c:v>
                </c:pt>
              </c:numCache>
            </c:numRef>
          </c:yVal>
          <c:smooth val="1"/>
        </c:ser>
        <c:axId val="71809664"/>
        <c:axId val="71820416"/>
      </c:scatterChart>
      <c:valAx>
        <c:axId val="71809664"/>
        <c:scaling>
          <c:orientation val="minMax"/>
          <c:max val="12"/>
          <c:min val="1"/>
        </c:scaling>
        <c:axPos val="b"/>
        <c:title>
          <c:tx>
            <c:rich>
              <a:bodyPr/>
              <a:lstStyle/>
              <a:p>
                <a:pPr>
                  <a:defRPr/>
                </a:pPr>
                <a:r>
                  <a:rPr lang="en-US"/>
                  <a:t>Month</a:t>
                </a:r>
              </a:p>
            </c:rich>
          </c:tx>
        </c:title>
        <c:majorTickMark val="none"/>
        <c:tickLblPos val="nextTo"/>
        <c:crossAx val="71820416"/>
        <c:crosses val="autoZero"/>
        <c:crossBetween val="midCat"/>
        <c:majorUnit val="1"/>
      </c:valAx>
      <c:valAx>
        <c:axId val="71820416"/>
        <c:scaling>
          <c:orientation val="minMax"/>
          <c:max val="0.1"/>
          <c:min val="0"/>
        </c:scaling>
        <c:axPos val="l"/>
        <c:majorGridlines/>
        <c:title>
          <c:tx>
            <c:rich>
              <a:bodyPr/>
              <a:lstStyle/>
              <a:p>
                <a:pPr>
                  <a:defRPr/>
                </a:pPr>
                <a:r>
                  <a:rPr lang="en-US"/>
                  <a:t>% On margin</a:t>
                </a:r>
              </a:p>
            </c:rich>
          </c:tx>
        </c:title>
        <c:numFmt formatCode="0%" sourceLinked="1"/>
        <c:majorTickMark val="none"/>
        <c:tickLblPos val="nextTo"/>
        <c:crossAx val="71809664"/>
        <c:crosses val="autoZero"/>
        <c:crossBetween val="midCat"/>
        <c:majorUnit val="1.0000000000000005E-2"/>
      </c:valAx>
    </c:plotArea>
    <c:legend>
      <c:legendPos val="r"/>
      <c:layout>
        <c:manualLayout>
          <c:xMode val="edge"/>
          <c:yMode val="edge"/>
          <c:x val="0.79257564234160005"/>
          <c:y val="7.6682890308555837E-2"/>
          <c:w val="0.19335454145785819"/>
          <c:h val="0.62645418366162742"/>
        </c:manualLayout>
      </c:layout>
    </c:legend>
    <c:plotVisOnly val="1"/>
  </c:chart>
  <c:spPr>
    <a:solidFill>
      <a:schemeClr val="lt1"/>
    </a:solidFill>
    <a:ln w="25400" cap="flat" cmpd="sng" algn="ctr">
      <a:solidFill>
        <a:schemeClr val="tx1">
          <a:lumMod val="50000"/>
          <a:lumOff val="50000"/>
        </a:schemeClr>
      </a:solidFill>
      <a:prstDash val="solid"/>
    </a:ln>
    <a:effectLst/>
  </c:spPr>
  <c:txPr>
    <a:bodyPr/>
    <a:lstStyle/>
    <a:p>
      <a:pPr>
        <a:defRPr sz="800">
          <a:solidFill>
            <a:schemeClr val="dk1"/>
          </a:solidFill>
          <a:latin typeface="+mn-lt"/>
          <a:ea typeface="+mn-ea"/>
          <a:cs typeface="+mn-cs"/>
        </a:defRPr>
      </a:pPr>
      <a:endParaRPr lang="en-US"/>
    </a:p>
  </c:txPr>
  <c:externalData r:id="rId1"/>
</c:chartSpace>
</file>

<file path=word/charts/chart56.xml><?xml version="1.0" encoding="utf-8"?>
<c:chartSpace xmlns:c="http://schemas.openxmlformats.org/drawingml/2006/chart" xmlns:a="http://schemas.openxmlformats.org/drawingml/2006/main" xmlns:r="http://schemas.openxmlformats.org/officeDocument/2006/relationships">
  <c:date1904 val="1"/>
  <c:lang val="en-US"/>
  <c:chart>
    <c:autoTitleDeleted val="1"/>
    <c:plotArea>
      <c:layout>
        <c:manualLayout>
          <c:layoutTarget val="inner"/>
          <c:xMode val="edge"/>
          <c:yMode val="edge"/>
          <c:x val="0.14946477578135994"/>
          <c:y val="5.0741572160329457E-2"/>
          <c:w val="0.57557411685284809"/>
          <c:h val="0.76788291170443923"/>
        </c:manualLayout>
      </c:layout>
      <c:scatterChart>
        <c:scatterStyle val="smoothMarker"/>
        <c:ser>
          <c:idx val="0"/>
          <c:order val="1"/>
          <c:tx>
            <c:strRef>
              <c:f>'ON-D'!$D$1:$D$2</c:f>
              <c:strCache>
                <c:ptCount val="1"/>
                <c:pt idx="0">
                  <c:v>ON 2004 Saskatchewan Coal Lignite</c:v>
                </c:pt>
              </c:strCache>
            </c:strRef>
          </c:tx>
          <c:spPr>
            <a:ln>
              <a:solidFill>
                <a:srgbClr val="0070C0"/>
              </a:solidFill>
            </a:ln>
          </c:spPr>
          <c:marker>
            <c:symbol val="square"/>
            <c:size val="7"/>
            <c:spPr>
              <a:noFill/>
            </c:spPr>
          </c:marker>
          <c:xVal>
            <c:strRef>
              <c:f>'ON-D'!$A$3:$A$14</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xVal>
          <c:yVal>
            <c:numRef>
              <c:f>'ON-D'!$D$3:$D$14</c:f>
              <c:numCache>
                <c:formatCode>0%</c:formatCode>
                <c:ptCount val="12"/>
                <c:pt idx="0">
                  <c:v>0</c:v>
                </c:pt>
                <c:pt idx="1">
                  <c:v>0.44</c:v>
                </c:pt>
                <c:pt idx="2">
                  <c:v>0</c:v>
                </c:pt>
                <c:pt idx="3">
                  <c:v>0</c:v>
                </c:pt>
                <c:pt idx="4">
                  <c:v>0</c:v>
                </c:pt>
                <c:pt idx="5">
                  <c:v>0</c:v>
                </c:pt>
                <c:pt idx="6">
                  <c:v>0</c:v>
                </c:pt>
                <c:pt idx="7">
                  <c:v>0</c:v>
                </c:pt>
                <c:pt idx="8">
                  <c:v>0</c:v>
                </c:pt>
                <c:pt idx="9">
                  <c:v>0</c:v>
                </c:pt>
                <c:pt idx="10">
                  <c:v>0</c:v>
                </c:pt>
                <c:pt idx="11">
                  <c:v>0</c:v>
                </c:pt>
              </c:numCache>
            </c:numRef>
          </c:yVal>
          <c:smooth val="1"/>
        </c:ser>
        <c:ser>
          <c:idx val="1"/>
          <c:order val="2"/>
          <c:tx>
            <c:strRef>
              <c:f>'ON-D'!$D$15:$D$16</c:f>
              <c:strCache>
                <c:ptCount val="1"/>
                <c:pt idx="0">
                  <c:v>ON 2005 Saskatchewan Coal Lignite</c:v>
                </c:pt>
              </c:strCache>
            </c:strRef>
          </c:tx>
          <c:spPr>
            <a:ln>
              <a:solidFill>
                <a:srgbClr val="FF0000"/>
              </a:solidFill>
            </a:ln>
          </c:spPr>
          <c:marker>
            <c:symbol val="triangle"/>
            <c:size val="7"/>
            <c:spPr>
              <a:noFill/>
              <a:ln>
                <a:solidFill>
                  <a:srgbClr val="FF0000"/>
                </a:solidFill>
              </a:ln>
            </c:spPr>
          </c:marker>
          <c:xVal>
            <c:strRef>
              <c:f>'ON-D'!$A$17:$A$28</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xVal>
          <c:yVal>
            <c:numRef>
              <c:f>'ON-D'!$D$17:$D$28</c:f>
              <c:numCache>
                <c:formatCode>0%</c:formatCode>
                <c:ptCount val="12"/>
                <c:pt idx="0">
                  <c:v>0</c:v>
                </c:pt>
                <c:pt idx="1">
                  <c:v>0.39000000000001023</c:v>
                </c:pt>
                <c:pt idx="2">
                  <c:v>0.84000000000000064</c:v>
                </c:pt>
                <c:pt idx="3">
                  <c:v>1</c:v>
                </c:pt>
                <c:pt idx="4">
                  <c:v>0.95000000000000062</c:v>
                </c:pt>
                <c:pt idx="5">
                  <c:v>0.98</c:v>
                </c:pt>
                <c:pt idx="6">
                  <c:v>0.75000000000001465</c:v>
                </c:pt>
                <c:pt idx="7">
                  <c:v>0.84000000000000064</c:v>
                </c:pt>
                <c:pt idx="8">
                  <c:v>2.0000000000000011E-2</c:v>
                </c:pt>
                <c:pt idx="9">
                  <c:v>0.9</c:v>
                </c:pt>
                <c:pt idx="10">
                  <c:v>0</c:v>
                </c:pt>
                <c:pt idx="11">
                  <c:v>0</c:v>
                </c:pt>
              </c:numCache>
            </c:numRef>
          </c:yVal>
          <c:smooth val="1"/>
        </c:ser>
        <c:ser>
          <c:idx val="3"/>
          <c:order val="3"/>
          <c:tx>
            <c:strRef>
              <c:f>'ON-D'!$D$29:$D$30</c:f>
              <c:strCache>
                <c:ptCount val="1"/>
                <c:pt idx="0">
                  <c:v>ON 2006 Saskatchewan Coal Lignite</c:v>
                </c:pt>
              </c:strCache>
            </c:strRef>
          </c:tx>
          <c:spPr>
            <a:ln>
              <a:solidFill>
                <a:srgbClr val="92D050"/>
              </a:solidFill>
            </a:ln>
          </c:spPr>
          <c:marker>
            <c:spPr>
              <a:ln>
                <a:solidFill>
                  <a:srgbClr val="92D050"/>
                </a:solidFill>
              </a:ln>
            </c:spPr>
          </c:marker>
          <c:xVal>
            <c:strRef>
              <c:f>'ON-D'!$A$31:$A$42</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xVal>
          <c:yVal>
            <c:numRef>
              <c:f>'ON-D'!$D$31:$D$42</c:f>
              <c:numCache>
                <c:formatCode>0%</c:formatCode>
                <c:ptCount val="12"/>
                <c:pt idx="0">
                  <c:v>0</c:v>
                </c:pt>
                <c:pt idx="1">
                  <c:v>0.46</c:v>
                </c:pt>
                <c:pt idx="2">
                  <c:v>0.81</c:v>
                </c:pt>
                <c:pt idx="3">
                  <c:v>0.99</c:v>
                </c:pt>
                <c:pt idx="4">
                  <c:v>0.71000000000000063</c:v>
                </c:pt>
                <c:pt idx="5">
                  <c:v>0.98</c:v>
                </c:pt>
                <c:pt idx="6">
                  <c:v>0.98</c:v>
                </c:pt>
                <c:pt idx="7">
                  <c:v>0.73000000000000065</c:v>
                </c:pt>
                <c:pt idx="8">
                  <c:v>1.0000000000000005E-2</c:v>
                </c:pt>
                <c:pt idx="9">
                  <c:v>0.74000000000000365</c:v>
                </c:pt>
                <c:pt idx="10">
                  <c:v>0</c:v>
                </c:pt>
                <c:pt idx="11">
                  <c:v>0</c:v>
                </c:pt>
              </c:numCache>
            </c:numRef>
          </c:yVal>
          <c:smooth val="1"/>
        </c:ser>
        <c:ser>
          <c:idx val="4"/>
          <c:order val="4"/>
          <c:tx>
            <c:strRef>
              <c:f>'ON-D'!$D$43:$D$44</c:f>
              <c:strCache>
                <c:ptCount val="1"/>
                <c:pt idx="0">
                  <c:v>ON 2007 Saskatchewan Coal Lignite</c:v>
                </c:pt>
              </c:strCache>
            </c:strRef>
          </c:tx>
          <c:spPr>
            <a:ln>
              <a:solidFill>
                <a:srgbClr val="FFC000"/>
              </a:solidFill>
            </a:ln>
          </c:spPr>
          <c:marker>
            <c:spPr>
              <a:ln>
                <a:solidFill>
                  <a:srgbClr val="FFC000"/>
                </a:solidFill>
              </a:ln>
            </c:spPr>
          </c:marker>
          <c:xVal>
            <c:strRef>
              <c:f>'ON-D'!$A$45:$A$56</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xVal>
          <c:yVal>
            <c:numRef>
              <c:f>'ON-D'!$D$45:$D$56</c:f>
              <c:numCache>
                <c:formatCode>0%</c:formatCode>
                <c:ptCount val="12"/>
                <c:pt idx="0">
                  <c:v>1.0000000000000005E-2</c:v>
                </c:pt>
                <c:pt idx="1">
                  <c:v>0.53</c:v>
                </c:pt>
                <c:pt idx="2">
                  <c:v>0</c:v>
                </c:pt>
                <c:pt idx="3">
                  <c:v>0</c:v>
                </c:pt>
                <c:pt idx="4">
                  <c:v>0</c:v>
                </c:pt>
                <c:pt idx="5">
                  <c:v>0</c:v>
                </c:pt>
                <c:pt idx="6">
                  <c:v>0</c:v>
                </c:pt>
                <c:pt idx="7">
                  <c:v>0</c:v>
                </c:pt>
                <c:pt idx="8">
                  <c:v>0</c:v>
                </c:pt>
                <c:pt idx="9">
                  <c:v>0</c:v>
                </c:pt>
                <c:pt idx="10">
                  <c:v>0</c:v>
                </c:pt>
                <c:pt idx="11">
                  <c:v>1.0000000000000005E-2</c:v>
                </c:pt>
              </c:numCache>
            </c:numRef>
          </c:yVal>
          <c:smooth val="1"/>
        </c:ser>
        <c:ser>
          <c:idx val="2"/>
          <c:order val="0"/>
          <c:tx>
            <c:strRef>
              <c:f>'ON-D'!$L$2</c:f>
              <c:strCache>
                <c:ptCount val="1"/>
                <c:pt idx="0">
                  <c:v>Predicted Saskatchewan Coal Lignite </c:v>
                </c:pt>
              </c:strCache>
            </c:strRef>
          </c:tx>
          <c:spPr>
            <a:ln>
              <a:solidFill>
                <a:srgbClr val="A50021"/>
              </a:solidFill>
            </a:ln>
          </c:spPr>
          <c:marker>
            <c:symbol val="diamond"/>
            <c:size val="7"/>
            <c:spPr>
              <a:noFill/>
              <a:ln>
                <a:solidFill>
                  <a:srgbClr val="A50021"/>
                </a:solidFill>
              </a:ln>
            </c:spPr>
          </c:marker>
          <c:xVal>
            <c:strRef>
              <c:f>'ON-D'!$I$3:$I$14</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xVal>
          <c:yVal>
            <c:numRef>
              <c:f>'ON-D'!$L$3:$L$14</c:f>
              <c:numCache>
                <c:formatCode>0%</c:formatCode>
                <c:ptCount val="12"/>
                <c:pt idx="0">
                  <c:v>4.0000000000000114E-3</c:v>
                </c:pt>
                <c:pt idx="1">
                  <c:v>0.47200000000000031</c:v>
                </c:pt>
                <c:pt idx="2">
                  <c:v>0.41100000000000031</c:v>
                </c:pt>
                <c:pt idx="3">
                  <c:v>0.49700000000000188</c:v>
                </c:pt>
                <c:pt idx="4">
                  <c:v>0.40300000000000002</c:v>
                </c:pt>
                <c:pt idx="5">
                  <c:v>0.49000000000000032</c:v>
                </c:pt>
                <c:pt idx="6">
                  <c:v>0.44400000000000001</c:v>
                </c:pt>
                <c:pt idx="7">
                  <c:v>0.38700000000001022</c:v>
                </c:pt>
                <c:pt idx="8">
                  <c:v>7.0000000000000114E-3</c:v>
                </c:pt>
                <c:pt idx="9">
                  <c:v>0.40200000000000002</c:v>
                </c:pt>
                <c:pt idx="10">
                  <c:v>0</c:v>
                </c:pt>
                <c:pt idx="11">
                  <c:v>4.0000000000000114E-3</c:v>
                </c:pt>
              </c:numCache>
            </c:numRef>
          </c:yVal>
          <c:smooth val="1"/>
        </c:ser>
        <c:axId val="71863680"/>
        <c:axId val="71886720"/>
      </c:scatterChart>
      <c:valAx>
        <c:axId val="71863680"/>
        <c:scaling>
          <c:orientation val="minMax"/>
          <c:max val="12"/>
          <c:min val="1"/>
        </c:scaling>
        <c:axPos val="b"/>
        <c:title>
          <c:tx>
            <c:rich>
              <a:bodyPr/>
              <a:lstStyle/>
              <a:p>
                <a:pPr>
                  <a:defRPr/>
                </a:pPr>
                <a:r>
                  <a:rPr lang="en-US"/>
                  <a:t>Month</a:t>
                </a:r>
              </a:p>
            </c:rich>
          </c:tx>
        </c:title>
        <c:majorTickMark val="none"/>
        <c:tickLblPos val="nextTo"/>
        <c:crossAx val="71886720"/>
        <c:crosses val="autoZero"/>
        <c:crossBetween val="midCat"/>
        <c:majorUnit val="1"/>
      </c:valAx>
      <c:valAx>
        <c:axId val="71886720"/>
        <c:scaling>
          <c:orientation val="minMax"/>
          <c:max val="1"/>
          <c:min val="0"/>
        </c:scaling>
        <c:axPos val="l"/>
        <c:majorGridlines/>
        <c:title>
          <c:tx>
            <c:rich>
              <a:bodyPr/>
              <a:lstStyle/>
              <a:p>
                <a:pPr>
                  <a:defRPr/>
                </a:pPr>
                <a:r>
                  <a:rPr lang="en-US"/>
                  <a:t>% on margin</a:t>
                </a:r>
              </a:p>
            </c:rich>
          </c:tx>
        </c:title>
        <c:numFmt formatCode="0%" sourceLinked="1"/>
        <c:majorTickMark val="none"/>
        <c:tickLblPos val="nextTo"/>
        <c:crossAx val="71863680"/>
        <c:crosses val="autoZero"/>
        <c:crossBetween val="midCat"/>
        <c:majorUnit val="0.1"/>
      </c:valAx>
    </c:plotArea>
    <c:legend>
      <c:legendPos val="r"/>
      <c:layout>
        <c:manualLayout>
          <c:xMode val="edge"/>
          <c:yMode val="edge"/>
          <c:x val="0.73222050349254864"/>
          <c:y val="3.1937228167578692E-2"/>
          <c:w val="0.25373224575904835"/>
          <c:h val="0.8127281089208177"/>
        </c:manualLayout>
      </c:layout>
    </c:legend>
    <c:plotVisOnly val="1"/>
  </c:chart>
  <c:spPr>
    <a:solidFill>
      <a:schemeClr val="lt1"/>
    </a:solidFill>
    <a:ln w="25400" cap="flat" cmpd="sng" algn="ctr">
      <a:solidFill>
        <a:schemeClr val="tx1">
          <a:lumMod val="50000"/>
          <a:lumOff val="50000"/>
        </a:schemeClr>
      </a:solidFill>
      <a:prstDash val="solid"/>
    </a:ln>
    <a:effectLst/>
  </c:spPr>
  <c:txPr>
    <a:bodyPr/>
    <a:lstStyle/>
    <a:p>
      <a:pPr>
        <a:defRPr sz="800">
          <a:solidFill>
            <a:schemeClr val="dk1"/>
          </a:solidFill>
          <a:latin typeface="+mn-lt"/>
          <a:ea typeface="+mn-ea"/>
          <a:cs typeface="+mn-cs"/>
        </a:defRPr>
      </a:pPr>
      <a:endParaRPr lang="en-US"/>
    </a:p>
  </c:txPr>
  <c:externalData r:id="rId1"/>
</c:chartSpace>
</file>

<file path=word/charts/chart57.xml><?xml version="1.0" encoding="utf-8"?>
<c:chartSpace xmlns:c="http://schemas.openxmlformats.org/drawingml/2006/chart" xmlns:a="http://schemas.openxmlformats.org/drawingml/2006/main" xmlns:r="http://schemas.openxmlformats.org/officeDocument/2006/relationships">
  <c:date1904 val="1"/>
  <c:lang val="en-US"/>
  <c:chart>
    <c:autoTitleDeleted val="1"/>
    <c:plotArea>
      <c:layout>
        <c:manualLayout>
          <c:layoutTarget val="inner"/>
          <c:xMode val="edge"/>
          <c:yMode val="edge"/>
          <c:x val="0.1500533102806392"/>
          <c:y val="5.0959359583656647E-2"/>
          <c:w val="0.59014804545319965"/>
          <c:h val="0.74852707855220002"/>
        </c:manualLayout>
      </c:layout>
      <c:scatterChart>
        <c:scatterStyle val="smoothMarker"/>
        <c:ser>
          <c:idx val="0"/>
          <c:order val="1"/>
          <c:tx>
            <c:strRef>
              <c:f>'ON-D'!$E$1:$E$2</c:f>
              <c:strCache>
                <c:ptCount val="1"/>
                <c:pt idx="0">
                  <c:v>ON 2004 US Coal Bituminous</c:v>
                </c:pt>
              </c:strCache>
            </c:strRef>
          </c:tx>
          <c:spPr>
            <a:ln>
              <a:solidFill>
                <a:schemeClr val="accent1"/>
              </a:solidFill>
            </a:ln>
          </c:spPr>
          <c:marker>
            <c:symbol val="square"/>
            <c:size val="7"/>
            <c:spPr>
              <a:noFill/>
            </c:spPr>
          </c:marker>
          <c:xVal>
            <c:strRef>
              <c:f>'ON-D'!$A$3:$A$14</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xVal>
          <c:yVal>
            <c:numRef>
              <c:f>'ON-D'!$E$3:$E$14</c:f>
              <c:numCache>
                <c:formatCode>0%</c:formatCode>
                <c:ptCount val="12"/>
                <c:pt idx="0">
                  <c:v>0</c:v>
                </c:pt>
                <c:pt idx="1">
                  <c:v>0</c:v>
                </c:pt>
                <c:pt idx="2">
                  <c:v>0.89</c:v>
                </c:pt>
                <c:pt idx="3">
                  <c:v>0.99</c:v>
                </c:pt>
                <c:pt idx="4">
                  <c:v>0.98</c:v>
                </c:pt>
                <c:pt idx="5">
                  <c:v>0.99</c:v>
                </c:pt>
                <c:pt idx="6">
                  <c:v>0.98</c:v>
                </c:pt>
                <c:pt idx="7">
                  <c:v>0.79</c:v>
                </c:pt>
                <c:pt idx="8">
                  <c:v>4.0000000000000022E-2</c:v>
                </c:pt>
                <c:pt idx="9">
                  <c:v>0.93</c:v>
                </c:pt>
                <c:pt idx="10">
                  <c:v>0</c:v>
                </c:pt>
                <c:pt idx="11">
                  <c:v>0</c:v>
                </c:pt>
              </c:numCache>
            </c:numRef>
          </c:yVal>
          <c:smooth val="1"/>
        </c:ser>
        <c:ser>
          <c:idx val="1"/>
          <c:order val="2"/>
          <c:tx>
            <c:strRef>
              <c:f>'ON-D'!$E$15:$E$16</c:f>
              <c:strCache>
                <c:ptCount val="1"/>
                <c:pt idx="0">
                  <c:v>ON 2005 US Coal Bituminous</c:v>
                </c:pt>
              </c:strCache>
            </c:strRef>
          </c:tx>
          <c:spPr>
            <a:ln>
              <a:solidFill>
                <a:srgbClr val="FF0000"/>
              </a:solidFill>
            </a:ln>
          </c:spPr>
          <c:marker>
            <c:symbol val="triangle"/>
            <c:size val="7"/>
            <c:spPr>
              <a:noFill/>
              <a:ln>
                <a:solidFill>
                  <a:srgbClr val="FF0000"/>
                </a:solidFill>
              </a:ln>
            </c:spPr>
          </c:marker>
          <c:xVal>
            <c:strRef>
              <c:f>'ON-D'!$A$17:$A$28</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xVal>
          <c:yVal>
            <c:numRef>
              <c:f>'ON-D'!$E$17:$E$28</c:f>
              <c:numCache>
                <c:formatCode>0%</c:formatCode>
                <c:ptCount val="12"/>
                <c:pt idx="0">
                  <c:v>0</c:v>
                </c:pt>
                <c:pt idx="1">
                  <c:v>0</c:v>
                </c:pt>
                <c:pt idx="2">
                  <c:v>0</c:v>
                </c:pt>
                <c:pt idx="3">
                  <c:v>0</c:v>
                </c:pt>
                <c:pt idx="4">
                  <c:v>0</c:v>
                </c:pt>
                <c:pt idx="5">
                  <c:v>0</c:v>
                </c:pt>
                <c:pt idx="6">
                  <c:v>0.25</c:v>
                </c:pt>
                <c:pt idx="7">
                  <c:v>0</c:v>
                </c:pt>
                <c:pt idx="8">
                  <c:v>0</c:v>
                </c:pt>
                <c:pt idx="9">
                  <c:v>0</c:v>
                </c:pt>
                <c:pt idx="10">
                  <c:v>0</c:v>
                </c:pt>
                <c:pt idx="11">
                  <c:v>0</c:v>
                </c:pt>
              </c:numCache>
            </c:numRef>
          </c:yVal>
          <c:smooth val="1"/>
        </c:ser>
        <c:ser>
          <c:idx val="2"/>
          <c:order val="3"/>
          <c:tx>
            <c:strRef>
              <c:f>'ON-D'!$E$29:$E$30</c:f>
              <c:strCache>
                <c:ptCount val="1"/>
                <c:pt idx="0">
                  <c:v>ON 2006 US Coal Bituminous</c:v>
                </c:pt>
              </c:strCache>
            </c:strRef>
          </c:tx>
          <c:spPr>
            <a:ln>
              <a:solidFill>
                <a:srgbClr val="92D050"/>
              </a:solidFill>
            </a:ln>
          </c:spPr>
          <c:marker>
            <c:symbol val="x"/>
            <c:size val="7"/>
            <c:spPr>
              <a:noFill/>
            </c:spPr>
          </c:marker>
          <c:xVal>
            <c:strRef>
              <c:f>'ON-D'!$A$31:$A$42</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xVal>
          <c:yVal>
            <c:numRef>
              <c:f>'ON-D'!$E$31:$E$42</c:f>
              <c:numCache>
                <c:formatCode>0%</c:formatCode>
                <c:ptCount val="12"/>
                <c:pt idx="0">
                  <c:v>0</c:v>
                </c:pt>
                <c:pt idx="1">
                  <c:v>0</c:v>
                </c:pt>
                <c:pt idx="2">
                  <c:v>0</c:v>
                </c:pt>
                <c:pt idx="3">
                  <c:v>0</c:v>
                </c:pt>
                <c:pt idx="4">
                  <c:v>0</c:v>
                </c:pt>
                <c:pt idx="5">
                  <c:v>0</c:v>
                </c:pt>
                <c:pt idx="6">
                  <c:v>0</c:v>
                </c:pt>
                <c:pt idx="7">
                  <c:v>0</c:v>
                </c:pt>
                <c:pt idx="8">
                  <c:v>0</c:v>
                </c:pt>
                <c:pt idx="9">
                  <c:v>0</c:v>
                </c:pt>
                <c:pt idx="10">
                  <c:v>0</c:v>
                </c:pt>
                <c:pt idx="11">
                  <c:v>0</c:v>
                </c:pt>
              </c:numCache>
            </c:numRef>
          </c:yVal>
          <c:smooth val="1"/>
        </c:ser>
        <c:ser>
          <c:idx val="4"/>
          <c:order val="4"/>
          <c:tx>
            <c:strRef>
              <c:f>'ON-D'!$E$43:$E$44</c:f>
              <c:strCache>
                <c:ptCount val="1"/>
                <c:pt idx="0">
                  <c:v>ON 2007 US Coal Bituminous</c:v>
                </c:pt>
              </c:strCache>
            </c:strRef>
          </c:tx>
          <c:spPr>
            <a:ln>
              <a:solidFill>
                <a:srgbClr val="FFC000"/>
              </a:solidFill>
            </a:ln>
          </c:spPr>
          <c:marker>
            <c:spPr>
              <a:ln>
                <a:solidFill>
                  <a:srgbClr val="FFC000"/>
                </a:solidFill>
              </a:ln>
            </c:spPr>
          </c:marker>
          <c:xVal>
            <c:strRef>
              <c:f>'ON-D'!$A$45:$A$56</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xVal>
          <c:yVal>
            <c:numRef>
              <c:f>'ON-D'!$E$45:$E$56</c:f>
              <c:numCache>
                <c:formatCode>0%</c:formatCode>
                <c:ptCount val="12"/>
                <c:pt idx="0">
                  <c:v>0</c:v>
                </c:pt>
                <c:pt idx="1">
                  <c:v>0</c:v>
                </c:pt>
                <c:pt idx="2">
                  <c:v>0.63000000000001888</c:v>
                </c:pt>
                <c:pt idx="3">
                  <c:v>0.73000000000000065</c:v>
                </c:pt>
                <c:pt idx="4">
                  <c:v>0.46</c:v>
                </c:pt>
                <c:pt idx="5">
                  <c:v>0.99</c:v>
                </c:pt>
                <c:pt idx="6">
                  <c:v>0.98</c:v>
                </c:pt>
                <c:pt idx="7">
                  <c:v>0.79</c:v>
                </c:pt>
                <c:pt idx="8">
                  <c:v>0</c:v>
                </c:pt>
                <c:pt idx="9">
                  <c:v>0.05</c:v>
                </c:pt>
                <c:pt idx="10">
                  <c:v>0</c:v>
                </c:pt>
                <c:pt idx="11">
                  <c:v>0</c:v>
                </c:pt>
              </c:numCache>
            </c:numRef>
          </c:yVal>
          <c:smooth val="1"/>
        </c:ser>
        <c:ser>
          <c:idx val="3"/>
          <c:order val="0"/>
          <c:tx>
            <c:strRef>
              <c:f>'ON-D'!$M$2</c:f>
              <c:strCache>
                <c:ptCount val="1"/>
                <c:pt idx="0">
                  <c:v>Predicted US Coal Bituminous </c:v>
                </c:pt>
              </c:strCache>
            </c:strRef>
          </c:tx>
          <c:spPr>
            <a:ln>
              <a:solidFill>
                <a:srgbClr val="A50021"/>
              </a:solidFill>
            </a:ln>
          </c:spPr>
          <c:marker>
            <c:symbol val="diamond"/>
            <c:size val="7"/>
            <c:spPr>
              <a:noFill/>
              <a:ln>
                <a:solidFill>
                  <a:srgbClr val="A50021"/>
                </a:solidFill>
              </a:ln>
            </c:spPr>
          </c:marker>
          <c:xVal>
            <c:strRef>
              <c:f>'ON-D'!$I$3:$I$14</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xVal>
          <c:yVal>
            <c:numRef>
              <c:f>'ON-D'!$M$3:$M$14</c:f>
              <c:numCache>
                <c:formatCode>0%</c:formatCode>
                <c:ptCount val="12"/>
                <c:pt idx="0">
                  <c:v>0</c:v>
                </c:pt>
                <c:pt idx="1">
                  <c:v>0</c:v>
                </c:pt>
                <c:pt idx="2">
                  <c:v>0.34100000000000008</c:v>
                </c:pt>
                <c:pt idx="3">
                  <c:v>0.39100000000001034</c:v>
                </c:pt>
                <c:pt idx="4">
                  <c:v>0.28200000000000008</c:v>
                </c:pt>
                <c:pt idx="5">
                  <c:v>0.49500000000000038</c:v>
                </c:pt>
                <c:pt idx="6">
                  <c:v>0.54</c:v>
                </c:pt>
                <c:pt idx="7">
                  <c:v>0.39500000000001095</c:v>
                </c:pt>
                <c:pt idx="8">
                  <c:v>4.0000000000000114E-3</c:v>
                </c:pt>
                <c:pt idx="9">
                  <c:v>0.11300000000000002</c:v>
                </c:pt>
                <c:pt idx="10">
                  <c:v>0</c:v>
                </c:pt>
                <c:pt idx="11">
                  <c:v>0</c:v>
                </c:pt>
              </c:numCache>
            </c:numRef>
          </c:yVal>
          <c:smooth val="1"/>
        </c:ser>
        <c:axId val="71917952"/>
        <c:axId val="71920256"/>
      </c:scatterChart>
      <c:valAx>
        <c:axId val="71917952"/>
        <c:scaling>
          <c:orientation val="minMax"/>
        </c:scaling>
        <c:axPos val="b"/>
        <c:title>
          <c:tx>
            <c:rich>
              <a:bodyPr/>
              <a:lstStyle/>
              <a:p>
                <a:pPr>
                  <a:defRPr/>
                </a:pPr>
                <a:r>
                  <a:rPr lang="en-US"/>
                  <a:t>Month</a:t>
                </a:r>
              </a:p>
            </c:rich>
          </c:tx>
        </c:title>
        <c:majorTickMark val="none"/>
        <c:tickLblPos val="nextTo"/>
        <c:crossAx val="71920256"/>
        <c:crosses val="autoZero"/>
        <c:crossBetween val="midCat"/>
      </c:valAx>
      <c:valAx>
        <c:axId val="71920256"/>
        <c:scaling>
          <c:orientation val="minMax"/>
          <c:max val="1"/>
          <c:min val="0"/>
        </c:scaling>
        <c:axPos val="l"/>
        <c:majorGridlines/>
        <c:title>
          <c:tx>
            <c:rich>
              <a:bodyPr/>
              <a:lstStyle/>
              <a:p>
                <a:pPr>
                  <a:defRPr/>
                </a:pPr>
                <a:r>
                  <a:rPr lang="en-US"/>
                  <a:t>% On margin</a:t>
                </a:r>
              </a:p>
            </c:rich>
          </c:tx>
        </c:title>
        <c:numFmt formatCode="0%" sourceLinked="1"/>
        <c:majorTickMark val="none"/>
        <c:tickLblPos val="nextTo"/>
        <c:crossAx val="71917952"/>
        <c:crosses val="autoZero"/>
        <c:crossBetween val="midCat"/>
        <c:majorUnit val="0.1"/>
      </c:valAx>
    </c:plotArea>
    <c:legend>
      <c:legendPos val="r"/>
      <c:layout>
        <c:manualLayout>
          <c:xMode val="edge"/>
          <c:yMode val="edge"/>
          <c:x val="0.75446252669446823"/>
          <c:y val="6.6647391532192471E-2"/>
          <c:w val="0.23143490991478682"/>
          <c:h val="0.77949728039901578"/>
        </c:manualLayout>
      </c:layout>
    </c:legend>
    <c:plotVisOnly val="1"/>
  </c:chart>
  <c:spPr>
    <a:solidFill>
      <a:schemeClr val="lt1"/>
    </a:solidFill>
    <a:ln w="25400" cap="flat" cmpd="sng" algn="ctr">
      <a:solidFill>
        <a:schemeClr val="tx1">
          <a:lumMod val="50000"/>
          <a:lumOff val="50000"/>
        </a:schemeClr>
      </a:solidFill>
      <a:prstDash val="solid"/>
    </a:ln>
    <a:effectLst/>
  </c:spPr>
  <c:txPr>
    <a:bodyPr/>
    <a:lstStyle/>
    <a:p>
      <a:pPr>
        <a:defRPr sz="800">
          <a:solidFill>
            <a:schemeClr val="dk1"/>
          </a:solidFill>
          <a:latin typeface="+mn-lt"/>
          <a:ea typeface="+mn-ea"/>
          <a:cs typeface="+mn-cs"/>
        </a:defRPr>
      </a:pPr>
      <a:endParaRPr lang="en-US"/>
    </a:p>
  </c:txPr>
  <c:externalData r:id="rId1"/>
</c:chartSpace>
</file>

<file path=word/charts/chart58.xml><?xml version="1.0" encoding="utf-8"?>
<c:chartSpace xmlns:c="http://schemas.openxmlformats.org/drawingml/2006/chart" xmlns:a="http://schemas.openxmlformats.org/drawingml/2006/main" xmlns:r="http://schemas.openxmlformats.org/officeDocument/2006/relationships">
  <c:date1904 val="1"/>
  <c:lang val="en-US"/>
  <c:chart>
    <c:autoTitleDeleted val="1"/>
    <c:plotArea>
      <c:layout>
        <c:manualLayout>
          <c:layoutTarget val="inner"/>
          <c:xMode val="edge"/>
          <c:yMode val="edge"/>
          <c:x val="0.14933535939587045"/>
          <c:y val="4.6994792317627002E-2"/>
          <c:w val="0.6129395404522"/>
          <c:h val="0.7257632795900516"/>
        </c:manualLayout>
      </c:layout>
      <c:scatterChart>
        <c:scatterStyle val="smoothMarker"/>
        <c:ser>
          <c:idx val="0"/>
          <c:order val="1"/>
          <c:tx>
            <c:strRef>
              <c:f>'ON-D'!$F$1:$F$2</c:f>
              <c:strCache>
                <c:ptCount val="1"/>
                <c:pt idx="0">
                  <c:v>ON 2004 US Imports</c:v>
                </c:pt>
              </c:strCache>
            </c:strRef>
          </c:tx>
          <c:spPr>
            <a:ln>
              <a:solidFill>
                <a:srgbClr val="0070C0"/>
              </a:solidFill>
            </a:ln>
          </c:spPr>
          <c:marker>
            <c:symbol val="square"/>
            <c:size val="7"/>
            <c:spPr>
              <a:noFill/>
            </c:spPr>
          </c:marker>
          <c:xVal>
            <c:strRef>
              <c:f>'ON-D'!$A$3:$A$14</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xVal>
          <c:yVal>
            <c:numRef>
              <c:f>'ON-D'!$F$3:$F$14</c:f>
              <c:numCache>
                <c:formatCode>0%</c:formatCode>
                <c:ptCount val="12"/>
                <c:pt idx="0">
                  <c:v>1</c:v>
                </c:pt>
                <c:pt idx="1">
                  <c:v>0.56000000000000005</c:v>
                </c:pt>
                <c:pt idx="2">
                  <c:v>0.11</c:v>
                </c:pt>
                <c:pt idx="3">
                  <c:v>1.0000000000000005E-2</c:v>
                </c:pt>
                <c:pt idx="4">
                  <c:v>2.0000000000000011E-2</c:v>
                </c:pt>
                <c:pt idx="5">
                  <c:v>1.0000000000000005E-2</c:v>
                </c:pt>
                <c:pt idx="6">
                  <c:v>0</c:v>
                </c:pt>
                <c:pt idx="7">
                  <c:v>4.0000000000000022E-2</c:v>
                </c:pt>
                <c:pt idx="8">
                  <c:v>0.95000000000000062</c:v>
                </c:pt>
                <c:pt idx="9">
                  <c:v>7.0000000000000021E-2</c:v>
                </c:pt>
                <c:pt idx="10">
                  <c:v>1</c:v>
                </c:pt>
                <c:pt idx="11">
                  <c:v>1</c:v>
                </c:pt>
              </c:numCache>
            </c:numRef>
          </c:yVal>
          <c:smooth val="1"/>
        </c:ser>
        <c:ser>
          <c:idx val="1"/>
          <c:order val="2"/>
          <c:tx>
            <c:strRef>
              <c:f>'ON-D'!$F$15:$F$16</c:f>
              <c:strCache>
                <c:ptCount val="1"/>
                <c:pt idx="0">
                  <c:v>ON 2005 US Imports</c:v>
                </c:pt>
              </c:strCache>
            </c:strRef>
          </c:tx>
          <c:spPr>
            <a:ln>
              <a:solidFill>
                <a:srgbClr val="FF0000"/>
              </a:solidFill>
            </a:ln>
          </c:spPr>
          <c:marker>
            <c:symbol val="triangle"/>
            <c:size val="7"/>
            <c:spPr>
              <a:noFill/>
              <a:ln>
                <a:solidFill>
                  <a:srgbClr val="FF0000"/>
                </a:solidFill>
              </a:ln>
            </c:spPr>
          </c:marker>
          <c:xVal>
            <c:strRef>
              <c:f>'ON-D'!$A$17:$A$28</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xVal>
          <c:yVal>
            <c:numRef>
              <c:f>'ON-D'!$F$17:$F$28</c:f>
              <c:numCache>
                <c:formatCode>0%</c:formatCode>
                <c:ptCount val="12"/>
                <c:pt idx="0">
                  <c:v>1</c:v>
                </c:pt>
                <c:pt idx="1">
                  <c:v>0.61000000000000065</c:v>
                </c:pt>
                <c:pt idx="2">
                  <c:v>0.16</c:v>
                </c:pt>
                <c:pt idx="3">
                  <c:v>0</c:v>
                </c:pt>
                <c:pt idx="4">
                  <c:v>0.05</c:v>
                </c:pt>
                <c:pt idx="5">
                  <c:v>2.0000000000000011E-2</c:v>
                </c:pt>
                <c:pt idx="6">
                  <c:v>0</c:v>
                </c:pt>
                <c:pt idx="7">
                  <c:v>0.16</c:v>
                </c:pt>
                <c:pt idx="8">
                  <c:v>0.97000000000000064</c:v>
                </c:pt>
                <c:pt idx="9">
                  <c:v>0.1</c:v>
                </c:pt>
                <c:pt idx="10">
                  <c:v>1</c:v>
                </c:pt>
                <c:pt idx="11">
                  <c:v>1</c:v>
                </c:pt>
              </c:numCache>
            </c:numRef>
          </c:yVal>
          <c:smooth val="1"/>
        </c:ser>
        <c:ser>
          <c:idx val="2"/>
          <c:order val="3"/>
          <c:tx>
            <c:strRef>
              <c:f>'ON-D'!$F$29:$F$30</c:f>
              <c:strCache>
                <c:ptCount val="1"/>
                <c:pt idx="0">
                  <c:v>ON 2006 US Imports</c:v>
                </c:pt>
              </c:strCache>
            </c:strRef>
          </c:tx>
          <c:spPr>
            <a:ln>
              <a:solidFill>
                <a:srgbClr val="92D050"/>
              </a:solidFill>
            </a:ln>
          </c:spPr>
          <c:marker>
            <c:symbol val="x"/>
            <c:size val="7"/>
            <c:spPr>
              <a:noFill/>
              <a:ln>
                <a:solidFill>
                  <a:srgbClr val="92D050"/>
                </a:solidFill>
              </a:ln>
            </c:spPr>
          </c:marker>
          <c:xVal>
            <c:strRef>
              <c:f>'ON-D'!$A$31:$A$42</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xVal>
          <c:yVal>
            <c:numRef>
              <c:f>'ON-D'!$F$31:$F$42</c:f>
              <c:numCache>
                <c:formatCode>0%</c:formatCode>
                <c:ptCount val="12"/>
                <c:pt idx="0">
                  <c:v>0.96000000000000063</c:v>
                </c:pt>
                <c:pt idx="1">
                  <c:v>0.54</c:v>
                </c:pt>
                <c:pt idx="2">
                  <c:v>0.19</c:v>
                </c:pt>
                <c:pt idx="3">
                  <c:v>1.0000000000000005E-2</c:v>
                </c:pt>
                <c:pt idx="4">
                  <c:v>0.29000000000000031</c:v>
                </c:pt>
                <c:pt idx="5">
                  <c:v>2.0000000000000011E-2</c:v>
                </c:pt>
                <c:pt idx="6">
                  <c:v>0</c:v>
                </c:pt>
                <c:pt idx="7">
                  <c:v>0.27</c:v>
                </c:pt>
                <c:pt idx="8">
                  <c:v>0.99</c:v>
                </c:pt>
                <c:pt idx="9">
                  <c:v>0.26</c:v>
                </c:pt>
                <c:pt idx="10">
                  <c:v>1</c:v>
                </c:pt>
                <c:pt idx="11">
                  <c:v>0.99</c:v>
                </c:pt>
              </c:numCache>
            </c:numRef>
          </c:yVal>
          <c:smooth val="1"/>
        </c:ser>
        <c:ser>
          <c:idx val="3"/>
          <c:order val="4"/>
          <c:tx>
            <c:strRef>
              <c:f>'ON-D'!$F$43:$F$44</c:f>
              <c:strCache>
                <c:ptCount val="1"/>
                <c:pt idx="0">
                  <c:v>ON 2007 US Imports</c:v>
                </c:pt>
              </c:strCache>
            </c:strRef>
          </c:tx>
          <c:spPr>
            <a:ln>
              <a:solidFill>
                <a:srgbClr val="FFC000"/>
              </a:solidFill>
            </a:ln>
          </c:spPr>
          <c:marker>
            <c:symbol val="star"/>
            <c:size val="7"/>
            <c:spPr>
              <a:ln>
                <a:solidFill>
                  <a:srgbClr val="FFC000"/>
                </a:solidFill>
              </a:ln>
            </c:spPr>
          </c:marker>
          <c:xVal>
            <c:strRef>
              <c:f>'ON-D'!$A$45:$A$56</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xVal>
          <c:yVal>
            <c:numRef>
              <c:f>'ON-D'!$F$45:$F$56</c:f>
              <c:numCache>
                <c:formatCode>0%</c:formatCode>
                <c:ptCount val="12"/>
                <c:pt idx="0">
                  <c:v>0.98</c:v>
                </c:pt>
                <c:pt idx="1">
                  <c:v>0.46</c:v>
                </c:pt>
                <c:pt idx="2">
                  <c:v>0.37000000000000038</c:v>
                </c:pt>
                <c:pt idx="3">
                  <c:v>0.27</c:v>
                </c:pt>
                <c:pt idx="4">
                  <c:v>0.54</c:v>
                </c:pt>
                <c:pt idx="5">
                  <c:v>1.0000000000000005E-2</c:v>
                </c:pt>
                <c:pt idx="6">
                  <c:v>1.0000000000000005E-2</c:v>
                </c:pt>
                <c:pt idx="7">
                  <c:v>0.21000000000000021</c:v>
                </c:pt>
                <c:pt idx="8">
                  <c:v>1</c:v>
                </c:pt>
                <c:pt idx="9">
                  <c:v>0.95000000000000062</c:v>
                </c:pt>
                <c:pt idx="10">
                  <c:v>1</c:v>
                </c:pt>
                <c:pt idx="11">
                  <c:v>0.99</c:v>
                </c:pt>
              </c:numCache>
            </c:numRef>
          </c:yVal>
          <c:smooth val="1"/>
        </c:ser>
        <c:ser>
          <c:idx val="4"/>
          <c:order val="0"/>
          <c:tx>
            <c:strRef>
              <c:f>'ON-D'!$N$2</c:f>
              <c:strCache>
                <c:ptCount val="1"/>
                <c:pt idx="0">
                  <c:v>Predicted US Imports </c:v>
                </c:pt>
              </c:strCache>
            </c:strRef>
          </c:tx>
          <c:spPr>
            <a:ln>
              <a:solidFill>
                <a:srgbClr val="A50021"/>
              </a:solidFill>
            </a:ln>
          </c:spPr>
          <c:marker>
            <c:symbol val="diamond"/>
            <c:size val="7"/>
            <c:spPr>
              <a:noFill/>
              <a:ln>
                <a:solidFill>
                  <a:srgbClr val="A50021"/>
                </a:solidFill>
              </a:ln>
            </c:spPr>
          </c:marker>
          <c:xVal>
            <c:strRef>
              <c:f>'ON-D'!$I$3:$I$14</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xVal>
          <c:yVal>
            <c:numRef>
              <c:f>'ON-D'!$N$3:$N$14</c:f>
              <c:numCache>
                <c:formatCode>0%</c:formatCode>
                <c:ptCount val="12"/>
                <c:pt idx="0">
                  <c:v>0.98000000000000009</c:v>
                </c:pt>
                <c:pt idx="1">
                  <c:v>0.52400000000000002</c:v>
                </c:pt>
                <c:pt idx="2">
                  <c:v>0.24800000000000041</c:v>
                </c:pt>
                <c:pt idx="3">
                  <c:v>0.11200000000000002</c:v>
                </c:pt>
                <c:pt idx="4">
                  <c:v>0.31500000000000788</c:v>
                </c:pt>
                <c:pt idx="5">
                  <c:v>1.4999999999999998E-2</c:v>
                </c:pt>
                <c:pt idx="6">
                  <c:v>4.0000000000000114E-3</c:v>
                </c:pt>
                <c:pt idx="7">
                  <c:v>0.20100000000000001</c:v>
                </c:pt>
                <c:pt idx="8">
                  <c:v>0.9860000000000001</c:v>
                </c:pt>
                <c:pt idx="9">
                  <c:v>0.48500000000000032</c:v>
                </c:pt>
                <c:pt idx="10">
                  <c:v>1</c:v>
                </c:pt>
                <c:pt idx="11">
                  <c:v>0.99299999999999999</c:v>
                </c:pt>
              </c:numCache>
            </c:numRef>
          </c:yVal>
          <c:smooth val="1"/>
        </c:ser>
        <c:axId val="71988352"/>
        <c:axId val="71990656"/>
      </c:scatterChart>
      <c:valAx>
        <c:axId val="71988352"/>
        <c:scaling>
          <c:orientation val="minMax"/>
          <c:max val="12"/>
          <c:min val="1"/>
        </c:scaling>
        <c:axPos val="b"/>
        <c:title>
          <c:tx>
            <c:rich>
              <a:bodyPr/>
              <a:lstStyle/>
              <a:p>
                <a:pPr>
                  <a:defRPr/>
                </a:pPr>
                <a:r>
                  <a:rPr lang="en-US"/>
                  <a:t>Month</a:t>
                </a:r>
              </a:p>
            </c:rich>
          </c:tx>
        </c:title>
        <c:majorTickMark val="none"/>
        <c:tickLblPos val="nextTo"/>
        <c:crossAx val="71990656"/>
        <c:crosses val="autoZero"/>
        <c:crossBetween val="midCat"/>
        <c:majorUnit val="1"/>
      </c:valAx>
      <c:valAx>
        <c:axId val="71990656"/>
        <c:scaling>
          <c:orientation val="minMax"/>
          <c:max val="1"/>
          <c:min val="0"/>
        </c:scaling>
        <c:axPos val="l"/>
        <c:majorGridlines/>
        <c:title>
          <c:tx>
            <c:rich>
              <a:bodyPr/>
              <a:lstStyle/>
              <a:p>
                <a:pPr>
                  <a:defRPr/>
                </a:pPr>
                <a:r>
                  <a:rPr lang="en-US"/>
                  <a:t>% On margin</a:t>
                </a:r>
              </a:p>
            </c:rich>
          </c:tx>
        </c:title>
        <c:numFmt formatCode="0%" sourceLinked="1"/>
        <c:majorTickMark val="none"/>
        <c:tickLblPos val="nextTo"/>
        <c:crossAx val="71988352"/>
        <c:crosses val="autoZero"/>
        <c:crossBetween val="midCat"/>
        <c:majorUnit val="0.1"/>
      </c:valAx>
    </c:plotArea>
    <c:legend>
      <c:legendPos val="r"/>
      <c:layout>
        <c:manualLayout>
          <c:xMode val="edge"/>
          <c:yMode val="edge"/>
          <c:x val="0.75307602339183255"/>
          <c:y val="5.8910969462150575E-2"/>
          <c:w val="0.2328888888888889"/>
          <c:h val="0.70016747906511689"/>
        </c:manualLayout>
      </c:layout>
    </c:legend>
    <c:plotVisOnly val="1"/>
  </c:chart>
  <c:spPr>
    <a:solidFill>
      <a:schemeClr val="lt1"/>
    </a:solidFill>
    <a:ln w="25400" cap="flat" cmpd="sng" algn="ctr">
      <a:solidFill>
        <a:schemeClr val="tx1">
          <a:lumMod val="50000"/>
          <a:lumOff val="50000"/>
        </a:schemeClr>
      </a:solidFill>
      <a:prstDash val="solid"/>
    </a:ln>
    <a:effectLst/>
  </c:spPr>
  <c:txPr>
    <a:bodyPr/>
    <a:lstStyle/>
    <a:p>
      <a:pPr>
        <a:defRPr sz="800">
          <a:solidFill>
            <a:schemeClr val="dk1"/>
          </a:solidFill>
          <a:latin typeface="+mn-lt"/>
          <a:ea typeface="+mn-ea"/>
          <a:cs typeface="+mn-cs"/>
        </a:defRPr>
      </a:pPr>
      <a:endParaRPr lang="en-US"/>
    </a:p>
  </c:txPr>
  <c:externalData r:id="rId1"/>
</c:chartSpace>
</file>

<file path=word/charts/chart59.xml><?xml version="1.0" encoding="utf-8"?>
<c:chartSpace xmlns:c="http://schemas.openxmlformats.org/drawingml/2006/chart" xmlns:a="http://schemas.openxmlformats.org/drawingml/2006/main" xmlns:r="http://schemas.openxmlformats.org/officeDocument/2006/relationships">
  <c:date1904 val="1"/>
  <c:lang val="en-US"/>
  <c:chart>
    <c:autoTitleDeleted val="1"/>
    <c:plotArea>
      <c:layout>
        <c:manualLayout>
          <c:layoutTarget val="inner"/>
          <c:xMode val="edge"/>
          <c:yMode val="edge"/>
          <c:x val="0.14972425499728378"/>
          <c:y val="4.9888760257127698E-2"/>
          <c:w val="0.58479712835180131"/>
          <c:h val="0.7583037071422708"/>
        </c:manualLayout>
      </c:layout>
      <c:scatterChart>
        <c:scatterStyle val="smoothMarker"/>
        <c:ser>
          <c:idx val="1"/>
          <c:order val="1"/>
          <c:tx>
            <c:strRef>
              <c:f>'MB-D'!$B$1:$B$2</c:f>
              <c:strCache>
                <c:ptCount val="1"/>
                <c:pt idx="0">
                  <c:v>MB 2004 Montana Coal Sub-Bitum.</c:v>
                </c:pt>
              </c:strCache>
            </c:strRef>
          </c:tx>
          <c:spPr>
            <a:ln>
              <a:solidFill>
                <a:schemeClr val="accent1"/>
              </a:solidFill>
            </a:ln>
          </c:spPr>
          <c:marker>
            <c:spPr>
              <a:noFill/>
              <a:ln>
                <a:solidFill>
                  <a:schemeClr val="accent1"/>
                </a:solidFill>
              </a:ln>
            </c:spPr>
          </c:marker>
          <c:xVal>
            <c:strRef>
              <c:f>'MB-D'!$A$3:$A$14</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xVal>
          <c:yVal>
            <c:numRef>
              <c:f>'MB-D'!$B$3:$B$14</c:f>
              <c:numCache>
                <c:formatCode>0%</c:formatCode>
                <c:ptCount val="12"/>
                <c:pt idx="0">
                  <c:v>1</c:v>
                </c:pt>
                <c:pt idx="1">
                  <c:v>1</c:v>
                </c:pt>
                <c:pt idx="2">
                  <c:v>1</c:v>
                </c:pt>
                <c:pt idx="3">
                  <c:v>1</c:v>
                </c:pt>
                <c:pt idx="4">
                  <c:v>1</c:v>
                </c:pt>
                <c:pt idx="5">
                  <c:v>1</c:v>
                </c:pt>
                <c:pt idx="6">
                  <c:v>1</c:v>
                </c:pt>
                <c:pt idx="7">
                  <c:v>1</c:v>
                </c:pt>
                <c:pt idx="8">
                  <c:v>1</c:v>
                </c:pt>
                <c:pt idx="9">
                  <c:v>1</c:v>
                </c:pt>
                <c:pt idx="10">
                  <c:v>1</c:v>
                </c:pt>
                <c:pt idx="11">
                  <c:v>0</c:v>
                </c:pt>
              </c:numCache>
            </c:numRef>
          </c:yVal>
          <c:smooth val="1"/>
        </c:ser>
        <c:ser>
          <c:idx val="2"/>
          <c:order val="2"/>
          <c:tx>
            <c:strRef>
              <c:f>'MB-D'!$B$15:$B$16</c:f>
              <c:strCache>
                <c:ptCount val="1"/>
                <c:pt idx="0">
                  <c:v>MB 2005 Montana Coal Sub-Bitum.</c:v>
                </c:pt>
              </c:strCache>
            </c:strRef>
          </c:tx>
          <c:spPr>
            <a:ln>
              <a:solidFill>
                <a:srgbClr val="FF0000"/>
              </a:solidFill>
            </a:ln>
          </c:spPr>
          <c:marker>
            <c:spPr>
              <a:noFill/>
              <a:ln>
                <a:solidFill>
                  <a:srgbClr val="FF0000"/>
                </a:solidFill>
              </a:ln>
            </c:spPr>
          </c:marker>
          <c:xVal>
            <c:strRef>
              <c:f>'MB-D'!$A$17:$A$28</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xVal>
          <c:yVal>
            <c:numRef>
              <c:f>'MB-D'!$B$17:$B$28</c:f>
              <c:numCache>
                <c:formatCode>0%</c:formatCode>
                <c:ptCount val="12"/>
                <c:pt idx="0">
                  <c:v>1</c:v>
                </c:pt>
                <c:pt idx="1">
                  <c:v>1</c:v>
                </c:pt>
                <c:pt idx="2">
                  <c:v>1</c:v>
                </c:pt>
                <c:pt idx="3">
                  <c:v>1</c:v>
                </c:pt>
                <c:pt idx="4">
                  <c:v>1</c:v>
                </c:pt>
                <c:pt idx="5">
                  <c:v>1</c:v>
                </c:pt>
                <c:pt idx="6">
                  <c:v>1</c:v>
                </c:pt>
                <c:pt idx="7">
                  <c:v>1</c:v>
                </c:pt>
                <c:pt idx="8">
                  <c:v>1</c:v>
                </c:pt>
                <c:pt idx="9">
                  <c:v>1</c:v>
                </c:pt>
                <c:pt idx="10">
                  <c:v>1</c:v>
                </c:pt>
                <c:pt idx="11">
                  <c:v>0</c:v>
                </c:pt>
              </c:numCache>
            </c:numRef>
          </c:yVal>
          <c:smooth val="1"/>
        </c:ser>
        <c:ser>
          <c:idx val="3"/>
          <c:order val="3"/>
          <c:tx>
            <c:strRef>
              <c:f>'MB-D'!$B$29:$B$30</c:f>
              <c:strCache>
                <c:ptCount val="1"/>
                <c:pt idx="0">
                  <c:v>MB 2006 Montana Coal Sub-Bitum.</c:v>
                </c:pt>
              </c:strCache>
            </c:strRef>
          </c:tx>
          <c:spPr>
            <a:ln>
              <a:solidFill>
                <a:srgbClr val="92D050"/>
              </a:solidFill>
            </a:ln>
          </c:spPr>
          <c:marker>
            <c:spPr>
              <a:ln>
                <a:solidFill>
                  <a:srgbClr val="92D050"/>
                </a:solidFill>
              </a:ln>
            </c:spPr>
          </c:marker>
          <c:xVal>
            <c:strRef>
              <c:f>'MB-D'!$A$31:$A$42</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xVal>
          <c:yVal>
            <c:numRef>
              <c:f>'MB-D'!$B$31:$B$42</c:f>
              <c:numCache>
                <c:formatCode>0%</c:formatCode>
                <c:ptCount val="12"/>
                <c:pt idx="0">
                  <c:v>1</c:v>
                </c:pt>
                <c:pt idx="1">
                  <c:v>1</c:v>
                </c:pt>
                <c:pt idx="2">
                  <c:v>1</c:v>
                </c:pt>
                <c:pt idx="3">
                  <c:v>1</c:v>
                </c:pt>
                <c:pt idx="4">
                  <c:v>1</c:v>
                </c:pt>
                <c:pt idx="5">
                  <c:v>1</c:v>
                </c:pt>
                <c:pt idx="6">
                  <c:v>1</c:v>
                </c:pt>
                <c:pt idx="7">
                  <c:v>1</c:v>
                </c:pt>
                <c:pt idx="8">
                  <c:v>1</c:v>
                </c:pt>
                <c:pt idx="9">
                  <c:v>1</c:v>
                </c:pt>
                <c:pt idx="10">
                  <c:v>1</c:v>
                </c:pt>
                <c:pt idx="11">
                  <c:v>0</c:v>
                </c:pt>
              </c:numCache>
            </c:numRef>
          </c:yVal>
          <c:smooth val="1"/>
        </c:ser>
        <c:ser>
          <c:idx val="4"/>
          <c:order val="4"/>
          <c:tx>
            <c:strRef>
              <c:f>'MB-D'!$B$43:$B$44</c:f>
              <c:strCache>
                <c:ptCount val="1"/>
                <c:pt idx="0">
                  <c:v>MB 2007 Montana Coal Sub-Bitum.</c:v>
                </c:pt>
              </c:strCache>
            </c:strRef>
          </c:tx>
          <c:spPr>
            <a:ln>
              <a:solidFill>
                <a:srgbClr val="FFC000"/>
              </a:solidFill>
            </a:ln>
          </c:spPr>
          <c:marker>
            <c:spPr>
              <a:ln>
                <a:solidFill>
                  <a:srgbClr val="FFC000"/>
                </a:solidFill>
              </a:ln>
            </c:spPr>
          </c:marker>
          <c:xVal>
            <c:strRef>
              <c:f>'MB-D'!$A$45:$A$56</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xVal>
          <c:yVal>
            <c:numRef>
              <c:f>'MB-D'!$B$45:$B$56</c:f>
              <c:numCache>
                <c:formatCode>0%</c:formatCode>
                <c:ptCount val="12"/>
                <c:pt idx="0">
                  <c:v>0</c:v>
                </c:pt>
                <c:pt idx="1">
                  <c:v>1</c:v>
                </c:pt>
                <c:pt idx="2">
                  <c:v>1</c:v>
                </c:pt>
                <c:pt idx="3">
                  <c:v>1</c:v>
                </c:pt>
                <c:pt idx="4">
                  <c:v>1</c:v>
                </c:pt>
                <c:pt idx="5">
                  <c:v>1</c:v>
                </c:pt>
                <c:pt idx="6">
                  <c:v>1</c:v>
                </c:pt>
                <c:pt idx="7">
                  <c:v>1</c:v>
                </c:pt>
                <c:pt idx="8">
                  <c:v>1</c:v>
                </c:pt>
                <c:pt idx="9">
                  <c:v>1</c:v>
                </c:pt>
                <c:pt idx="10">
                  <c:v>0</c:v>
                </c:pt>
                <c:pt idx="11">
                  <c:v>0</c:v>
                </c:pt>
              </c:numCache>
            </c:numRef>
          </c:yVal>
          <c:smooth val="1"/>
        </c:ser>
        <c:ser>
          <c:idx val="0"/>
          <c:order val="0"/>
          <c:tx>
            <c:strRef>
              <c:f>'MB-D'!$G$2</c:f>
              <c:strCache>
                <c:ptCount val="1"/>
                <c:pt idx="0">
                  <c:v>Predicted Montana Coal Sub-Bitum. </c:v>
                </c:pt>
              </c:strCache>
            </c:strRef>
          </c:tx>
          <c:spPr>
            <a:ln>
              <a:solidFill>
                <a:srgbClr val="A50021"/>
              </a:solidFill>
            </a:ln>
          </c:spPr>
          <c:marker>
            <c:spPr>
              <a:noFill/>
              <a:ln>
                <a:solidFill>
                  <a:srgbClr val="A50021"/>
                </a:solidFill>
              </a:ln>
            </c:spPr>
          </c:marker>
          <c:xVal>
            <c:strRef>
              <c:f>'MB-D'!$F$3:$F$14</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xVal>
          <c:yVal>
            <c:numRef>
              <c:f>'MB-D'!$G$3:$G$14</c:f>
              <c:numCache>
                <c:formatCode>0%</c:formatCode>
                <c:ptCount val="12"/>
                <c:pt idx="0">
                  <c:v>0.60000000000000064</c:v>
                </c:pt>
                <c:pt idx="1">
                  <c:v>1</c:v>
                </c:pt>
                <c:pt idx="2">
                  <c:v>1</c:v>
                </c:pt>
                <c:pt idx="3">
                  <c:v>1</c:v>
                </c:pt>
                <c:pt idx="4">
                  <c:v>1</c:v>
                </c:pt>
                <c:pt idx="5">
                  <c:v>1</c:v>
                </c:pt>
                <c:pt idx="6">
                  <c:v>1</c:v>
                </c:pt>
                <c:pt idx="7">
                  <c:v>1</c:v>
                </c:pt>
                <c:pt idx="8">
                  <c:v>1</c:v>
                </c:pt>
                <c:pt idx="9">
                  <c:v>1</c:v>
                </c:pt>
                <c:pt idx="10">
                  <c:v>0.60000000000000064</c:v>
                </c:pt>
                <c:pt idx="11">
                  <c:v>0</c:v>
                </c:pt>
              </c:numCache>
            </c:numRef>
          </c:yVal>
          <c:smooth val="1"/>
        </c:ser>
        <c:axId val="72025984"/>
        <c:axId val="72049024"/>
      </c:scatterChart>
      <c:valAx>
        <c:axId val="72025984"/>
        <c:scaling>
          <c:orientation val="minMax"/>
          <c:max val="12"/>
          <c:min val="1"/>
        </c:scaling>
        <c:axPos val="b"/>
        <c:title>
          <c:tx>
            <c:rich>
              <a:bodyPr/>
              <a:lstStyle/>
              <a:p>
                <a:pPr>
                  <a:defRPr/>
                </a:pPr>
                <a:r>
                  <a:rPr lang="en-US"/>
                  <a:t>Month</a:t>
                </a:r>
              </a:p>
            </c:rich>
          </c:tx>
        </c:title>
        <c:majorTickMark val="none"/>
        <c:tickLblPos val="nextTo"/>
        <c:crossAx val="72049024"/>
        <c:crosses val="autoZero"/>
        <c:crossBetween val="midCat"/>
        <c:majorUnit val="1"/>
      </c:valAx>
      <c:valAx>
        <c:axId val="72049024"/>
        <c:scaling>
          <c:orientation val="minMax"/>
          <c:max val="1"/>
          <c:min val="0"/>
        </c:scaling>
        <c:axPos val="l"/>
        <c:majorGridlines/>
        <c:title>
          <c:tx>
            <c:rich>
              <a:bodyPr/>
              <a:lstStyle/>
              <a:p>
                <a:pPr>
                  <a:defRPr/>
                </a:pPr>
                <a:r>
                  <a:rPr lang="en-US"/>
                  <a:t>% On margin</a:t>
                </a:r>
              </a:p>
            </c:rich>
          </c:tx>
        </c:title>
        <c:numFmt formatCode="0%" sourceLinked="1"/>
        <c:majorTickMark val="none"/>
        <c:tickLblPos val="nextTo"/>
        <c:crossAx val="72025984"/>
        <c:crosses val="autoZero"/>
        <c:crossBetween val="midCat"/>
        <c:majorUnit val="0.1"/>
      </c:valAx>
    </c:plotArea>
    <c:legend>
      <c:legendPos val="r"/>
      <c:layout>
        <c:manualLayout>
          <c:xMode val="edge"/>
          <c:yMode val="edge"/>
          <c:x val="0.744060734812788"/>
          <c:y val="5.3284332179421495E-2"/>
          <c:w val="0.25359399226022999"/>
          <c:h val="0.78558822613652768"/>
        </c:manualLayout>
      </c:layout>
    </c:legend>
    <c:plotVisOnly val="1"/>
  </c:chart>
  <c:spPr>
    <a:solidFill>
      <a:schemeClr val="lt1"/>
    </a:solidFill>
    <a:ln w="25400" cap="flat" cmpd="sng" algn="ctr">
      <a:solidFill>
        <a:schemeClr val="tx1">
          <a:lumMod val="50000"/>
          <a:lumOff val="50000"/>
        </a:schemeClr>
      </a:solidFill>
      <a:prstDash val="solid"/>
    </a:ln>
    <a:effectLst/>
  </c:spPr>
  <c:txPr>
    <a:bodyPr/>
    <a:lstStyle/>
    <a:p>
      <a:pPr>
        <a:defRPr sz="800">
          <a:solidFill>
            <a:schemeClr val="dk1"/>
          </a:solidFill>
          <a:latin typeface="+mn-lt"/>
          <a:ea typeface="+mn-ea"/>
          <a:cs typeface="+mn-cs"/>
        </a:defRPr>
      </a:pPr>
      <a:endParaRPr lang="en-US"/>
    </a:p>
  </c:txPr>
  <c:externalData r:id="rId1"/>
</c:chartSpace>
</file>

<file path=word/charts/chart6.xml><?xml version="1.0" encoding="utf-8"?>
<c:chartSpace xmlns:c="http://schemas.openxmlformats.org/drawingml/2006/chart" xmlns:a="http://schemas.openxmlformats.org/drawingml/2006/main" xmlns:r="http://schemas.openxmlformats.org/officeDocument/2006/relationships">
  <c:date1904 val="1"/>
  <c:lang val="en-US"/>
  <c:chart>
    <c:plotArea>
      <c:layout/>
      <c:barChart>
        <c:barDir val="col"/>
        <c:grouping val="percentStacked"/>
        <c:ser>
          <c:idx val="0"/>
          <c:order val="0"/>
          <c:tx>
            <c:strRef>
              <c:f>Data!$CB$2:$CB$3</c:f>
              <c:strCache>
                <c:ptCount val="1"/>
                <c:pt idx="0">
                  <c:v>Nuclear Margin</c:v>
                </c:pt>
              </c:strCache>
            </c:strRef>
          </c:tx>
          <c:spPr>
            <a:solidFill>
              <a:srgbClr val="FFC000"/>
            </a:solidFill>
          </c:spPr>
          <c:cat>
            <c:numRef>
              <c:f>Data!$CA$4:$CA$11</c:f>
              <c:numCache>
                <c:formatCode>dd\-mmm</c:formatCode>
                <c:ptCount val="8"/>
                <c:pt idx="0">
                  <c:v>39539</c:v>
                </c:pt>
                <c:pt idx="1">
                  <c:v>39540</c:v>
                </c:pt>
                <c:pt idx="2">
                  <c:v>39541</c:v>
                </c:pt>
                <c:pt idx="3">
                  <c:v>39542</c:v>
                </c:pt>
                <c:pt idx="4">
                  <c:v>39543</c:v>
                </c:pt>
                <c:pt idx="5">
                  <c:v>39544</c:v>
                </c:pt>
                <c:pt idx="6">
                  <c:v>39545</c:v>
                </c:pt>
              </c:numCache>
            </c:numRef>
          </c:cat>
          <c:val>
            <c:numRef>
              <c:f>Data!$CB$4:$CB$11</c:f>
              <c:numCache>
                <c:formatCode>General</c:formatCode>
                <c:ptCount val="8"/>
                <c:pt idx="0">
                  <c:v>0</c:v>
                </c:pt>
                <c:pt idx="1">
                  <c:v>0</c:v>
                </c:pt>
                <c:pt idx="2">
                  <c:v>0</c:v>
                </c:pt>
                <c:pt idx="3">
                  <c:v>0</c:v>
                </c:pt>
                <c:pt idx="4">
                  <c:v>0</c:v>
                </c:pt>
                <c:pt idx="5">
                  <c:v>0</c:v>
                </c:pt>
                <c:pt idx="6">
                  <c:v>0</c:v>
                </c:pt>
              </c:numCache>
            </c:numRef>
          </c:val>
        </c:ser>
        <c:ser>
          <c:idx val="1"/>
          <c:order val="1"/>
          <c:tx>
            <c:strRef>
              <c:f>Data!$CC$2:$CC$3</c:f>
              <c:strCache>
                <c:ptCount val="1"/>
                <c:pt idx="0">
                  <c:v>Coal</c:v>
                </c:pt>
              </c:strCache>
            </c:strRef>
          </c:tx>
          <c:spPr>
            <a:solidFill>
              <a:srgbClr val="C00000"/>
            </a:solidFill>
          </c:spPr>
          <c:cat>
            <c:numRef>
              <c:f>Data!$CA$4:$CA$11</c:f>
              <c:numCache>
                <c:formatCode>dd\-mmm</c:formatCode>
                <c:ptCount val="8"/>
                <c:pt idx="0">
                  <c:v>39539</c:v>
                </c:pt>
                <c:pt idx="1">
                  <c:v>39540</c:v>
                </c:pt>
                <c:pt idx="2">
                  <c:v>39541</c:v>
                </c:pt>
                <c:pt idx="3">
                  <c:v>39542</c:v>
                </c:pt>
                <c:pt idx="4">
                  <c:v>39543</c:v>
                </c:pt>
                <c:pt idx="5">
                  <c:v>39544</c:v>
                </c:pt>
                <c:pt idx="6">
                  <c:v>39545</c:v>
                </c:pt>
              </c:numCache>
            </c:numRef>
          </c:cat>
          <c:val>
            <c:numRef>
              <c:f>Data!$CC$4:$CC$11</c:f>
              <c:numCache>
                <c:formatCode>General</c:formatCode>
                <c:ptCount val="8"/>
                <c:pt idx="0">
                  <c:v>25.843131894259926</c:v>
                </c:pt>
                <c:pt idx="1">
                  <c:v>15.398591285400817</c:v>
                </c:pt>
                <c:pt idx="2">
                  <c:v>21.119083856822495</c:v>
                </c:pt>
                <c:pt idx="3">
                  <c:v>19.973812455572087</c:v>
                </c:pt>
                <c:pt idx="4">
                  <c:v>31.756790431555089</c:v>
                </c:pt>
                <c:pt idx="5">
                  <c:v>38.369003474394745</c:v>
                </c:pt>
                <c:pt idx="6">
                  <c:v>25.893049605620089</c:v>
                </c:pt>
              </c:numCache>
            </c:numRef>
          </c:val>
        </c:ser>
        <c:ser>
          <c:idx val="2"/>
          <c:order val="2"/>
          <c:tx>
            <c:strRef>
              <c:f>Data!$CD$2:$CD$3</c:f>
              <c:strCache>
                <c:ptCount val="1"/>
                <c:pt idx="0">
                  <c:v>Hydro</c:v>
                </c:pt>
              </c:strCache>
            </c:strRef>
          </c:tx>
          <c:spPr>
            <a:solidFill>
              <a:schemeClr val="tx2">
                <a:lumMod val="60000"/>
                <a:lumOff val="40000"/>
              </a:schemeClr>
            </a:solidFill>
          </c:spPr>
          <c:cat>
            <c:numRef>
              <c:f>Data!$CA$4:$CA$11</c:f>
              <c:numCache>
                <c:formatCode>dd\-mmm</c:formatCode>
                <c:ptCount val="8"/>
                <c:pt idx="0">
                  <c:v>39539</c:v>
                </c:pt>
                <c:pt idx="1">
                  <c:v>39540</c:v>
                </c:pt>
                <c:pt idx="2">
                  <c:v>39541</c:v>
                </c:pt>
                <c:pt idx="3">
                  <c:v>39542</c:v>
                </c:pt>
                <c:pt idx="4">
                  <c:v>39543</c:v>
                </c:pt>
                <c:pt idx="5">
                  <c:v>39544</c:v>
                </c:pt>
                <c:pt idx="6">
                  <c:v>39545</c:v>
                </c:pt>
              </c:numCache>
            </c:numRef>
          </c:cat>
          <c:val>
            <c:numRef>
              <c:f>Data!$CD$4:$CD$11</c:f>
              <c:numCache>
                <c:formatCode>General</c:formatCode>
                <c:ptCount val="8"/>
                <c:pt idx="0">
                  <c:v>26.778848927696931</c:v>
                </c:pt>
                <c:pt idx="1">
                  <c:v>27.684543594330489</c:v>
                </c:pt>
                <c:pt idx="2">
                  <c:v>34.60736297587021</c:v>
                </c:pt>
                <c:pt idx="3">
                  <c:v>31.352742309632589</c:v>
                </c:pt>
                <c:pt idx="4">
                  <c:v>24.77658612159227</c:v>
                </c:pt>
                <c:pt idx="5">
                  <c:v>21.69896567228929</c:v>
                </c:pt>
                <c:pt idx="6">
                  <c:v>20.034354279567889</c:v>
                </c:pt>
              </c:numCache>
            </c:numRef>
          </c:val>
        </c:ser>
        <c:ser>
          <c:idx val="3"/>
          <c:order val="3"/>
          <c:tx>
            <c:strRef>
              <c:f>Data!$CE$2:$CE$3</c:f>
              <c:strCache>
                <c:ptCount val="1"/>
                <c:pt idx="0">
                  <c:v>Wind</c:v>
                </c:pt>
              </c:strCache>
            </c:strRef>
          </c:tx>
          <c:cat>
            <c:numRef>
              <c:f>Data!$CA$4:$CA$11</c:f>
              <c:numCache>
                <c:formatCode>dd\-mmm</c:formatCode>
                <c:ptCount val="8"/>
                <c:pt idx="0">
                  <c:v>39539</c:v>
                </c:pt>
                <c:pt idx="1">
                  <c:v>39540</c:v>
                </c:pt>
                <c:pt idx="2">
                  <c:v>39541</c:v>
                </c:pt>
                <c:pt idx="3">
                  <c:v>39542</c:v>
                </c:pt>
                <c:pt idx="4">
                  <c:v>39543</c:v>
                </c:pt>
                <c:pt idx="5">
                  <c:v>39544</c:v>
                </c:pt>
                <c:pt idx="6">
                  <c:v>39545</c:v>
                </c:pt>
              </c:numCache>
            </c:numRef>
          </c:cat>
          <c:val>
            <c:numRef>
              <c:f>Data!$CE$4:$CE$11</c:f>
              <c:numCache>
                <c:formatCode>General</c:formatCode>
                <c:ptCount val="8"/>
                <c:pt idx="0">
                  <c:v>0</c:v>
                </c:pt>
                <c:pt idx="1">
                  <c:v>0</c:v>
                </c:pt>
                <c:pt idx="2">
                  <c:v>0</c:v>
                </c:pt>
                <c:pt idx="3">
                  <c:v>0</c:v>
                </c:pt>
                <c:pt idx="4">
                  <c:v>0</c:v>
                </c:pt>
                <c:pt idx="5">
                  <c:v>0</c:v>
                </c:pt>
                <c:pt idx="6">
                  <c:v>0</c:v>
                </c:pt>
              </c:numCache>
            </c:numRef>
          </c:val>
        </c:ser>
        <c:ser>
          <c:idx val="4"/>
          <c:order val="4"/>
          <c:tx>
            <c:strRef>
              <c:f>Data!$CF$2:$CF$3</c:f>
              <c:strCache>
                <c:ptCount val="1"/>
                <c:pt idx="0">
                  <c:v>Other</c:v>
                </c:pt>
              </c:strCache>
            </c:strRef>
          </c:tx>
          <c:spPr>
            <a:solidFill>
              <a:srgbClr val="92D050"/>
            </a:solidFill>
          </c:spPr>
          <c:cat>
            <c:numRef>
              <c:f>Data!$CA$4:$CA$11</c:f>
              <c:numCache>
                <c:formatCode>dd\-mmm</c:formatCode>
                <c:ptCount val="8"/>
                <c:pt idx="0">
                  <c:v>39539</c:v>
                </c:pt>
                <c:pt idx="1">
                  <c:v>39540</c:v>
                </c:pt>
                <c:pt idx="2">
                  <c:v>39541</c:v>
                </c:pt>
                <c:pt idx="3">
                  <c:v>39542</c:v>
                </c:pt>
                <c:pt idx="4">
                  <c:v>39543</c:v>
                </c:pt>
                <c:pt idx="5">
                  <c:v>39544</c:v>
                </c:pt>
                <c:pt idx="6">
                  <c:v>39545</c:v>
                </c:pt>
              </c:numCache>
            </c:numRef>
          </c:cat>
          <c:val>
            <c:numRef>
              <c:f>Data!$CF$4:$CF$11</c:f>
              <c:numCache>
                <c:formatCode>General</c:formatCode>
                <c:ptCount val="8"/>
                <c:pt idx="0">
                  <c:v>8.7803989051520919</c:v>
                </c:pt>
                <c:pt idx="1">
                  <c:v>10.777231251665725</c:v>
                </c:pt>
                <c:pt idx="2">
                  <c:v>5.5723930961967314</c:v>
                </c:pt>
                <c:pt idx="3">
                  <c:v>11.360271740209278</c:v>
                </c:pt>
                <c:pt idx="4">
                  <c:v>1.7999764874764304</c:v>
                </c:pt>
                <c:pt idx="5">
                  <c:v>0</c:v>
                </c:pt>
                <c:pt idx="6">
                  <c:v>3.7810001548761392</c:v>
                </c:pt>
              </c:numCache>
            </c:numRef>
          </c:val>
        </c:ser>
        <c:ser>
          <c:idx val="5"/>
          <c:order val="5"/>
          <c:tx>
            <c:strRef>
              <c:f>Data!$CG$2:$CG$3</c:f>
              <c:strCache>
                <c:ptCount val="1"/>
                <c:pt idx="0">
                  <c:v>Wood</c:v>
                </c:pt>
              </c:strCache>
            </c:strRef>
          </c:tx>
          <c:spPr>
            <a:solidFill>
              <a:srgbClr val="FFFF00"/>
            </a:solidFill>
          </c:spPr>
          <c:cat>
            <c:numRef>
              <c:f>Data!$CA$4:$CA$11</c:f>
              <c:numCache>
                <c:formatCode>dd\-mmm</c:formatCode>
                <c:ptCount val="8"/>
                <c:pt idx="0">
                  <c:v>39539</c:v>
                </c:pt>
                <c:pt idx="1">
                  <c:v>39540</c:v>
                </c:pt>
                <c:pt idx="2">
                  <c:v>39541</c:v>
                </c:pt>
                <c:pt idx="3">
                  <c:v>39542</c:v>
                </c:pt>
                <c:pt idx="4">
                  <c:v>39543</c:v>
                </c:pt>
                <c:pt idx="5">
                  <c:v>39544</c:v>
                </c:pt>
                <c:pt idx="6">
                  <c:v>39545</c:v>
                </c:pt>
              </c:numCache>
            </c:numRef>
          </c:cat>
          <c:val>
            <c:numRef>
              <c:f>Data!$CG$4:$CG$11</c:f>
              <c:numCache>
                <c:formatCode>General</c:formatCode>
                <c:ptCount val="8"/>
                <c:pt idx="0">
                  <c:v>0</c:v>
                </c:pt>
                <c:pt idx="1">
                  <c:v>0</c:v>
                </c:pt>
                <c:pt idx="2">
                  <c:v>0</c:v>
                </c:pt>
                <c:pt idx="3">
                  <c:v>0</c:v>
                </c:pt>
                <c:pt idx="4">
                  <c:v>0</c:v>
                </c:pt>
                <c:pt idx="5">
                  <c:v>0</c:v>
                </c:pt>
                <c:pt idx="6">
                  <c:v>0</c:v>
                </c:pt>
              </c:numCache>
            </c:numRef>
          </c:val>
        </c:ser>
        <c:overlap val="100"/>
        <c:axId val="68690304"/>
        <c:axId val="68691840"/>
      </c:barChart>
      <c:dateAx>
        <c:axId val="68690304"/>
        <c:scaling>
          <c:orientation val="minMax"/>
        </c:scaling>
        <c:axPos val="b"/>
        <c:numFmt formatCode="dd\-mmm" sourceLinked="1"/>
        <c:tickLblPos val="nextTo"/>
        <c:crossAx val="68691840"/>
        <c:crosses val="autoZero"/>
        <c:auto val="1"/>
        <c:lblOffset val="100"/>
      </c:dateAx>
      <c:valAx>
        <c:axId val="68691840"/>
        <c:scaling>
          <c:orientation val="minMax"/>
        </c:scaling>
        <c:axPos val="l"/>
        <c:majorGridlines/>
        <c:numFmt formatCode="0%" sourceLinked="1"/>
        <c:tickLblPos val="nextTo"/>
        <c:crossAx val="68690304"/>
        <c:crosses val="autoZero"/>
        <c:crossBetween val="between"/>
      </c:valAx>
    </c:plotArea>
    <c:legend>
      <c:legendPos val="t"/>
    </c:legend>
    <c:plotVisOnly val="1"/>
  </c:chart>
  <c:spPr>
    <a:solidFill>
      <a:schemeClr val="lt1"/>
    </a:solidFill>
    <a:ln w="25400" cap="flat" cmpd="sng" algn="ctr">
      <a:solidFill>
        <a:schemeClr val="tx1">
          <a:lumMod val="50000"/>
          <a:lumOff val="50000"/>
        </a:schemeClr>
      </a:solidFill>
      <a:prstDash val="solid"/>
    </a:ln>
    <a:effectLst/>
  </c:spPr>
  <c:txPr>
    <a:bodyPr/>
    <a:lstStyle/>
    <a:p>
      <a:pPr>
        <a:defRPr sz="900">
          <a:solidFill>
            <a:schemeClr val="dk1"/>
          </a:solidFill>
          <a:latin typeface="+mn-lt"/>
          <a:ea typeface="+mn-ea"/>
          <a:cs typeface="+mn-cs"/>
        </a:defRPr>
      </a:pPr>
      <a:endParaRPr lang="en-US"/>
    </a:p>
  </c:txPr>
  <c:externalData r:id="rId1"/>
</c:chartSpace>
</file>

<file path=word/charts/chart60.xml><?xml version="1.0" encoding="utf-8"?>
<c:chartSpace xmlns:c="http://schemas.openxmlformats.org/drawingml/2006/chart" xmlns:a="http://schemas.openxmlformats.org/drawingml/2006/main" xmlns:r="http://schemas.openxmlformats.org/officeDocument/2006/relationships">
  <c:date1904 val="1"/>
  <c:lang val="en-US"/>
  <c:chart>
    <c:autoTitleDeleted val="1"/>
    <c:plotArea>
      <c:layout>
        <c:manualLayout>
          <c:layoutTarget val="inner"/>
          <c:xMode val="edge"/>
          <c:yMode val="edge"/>
          <c:x val="0.14714279154963344"/>
          <c:y val="5.0741572160329457E-2"/>
          <c:w val="0.61150048338060004"/>
          <c:h val="0.7038990566520229"/>
        </c:manualLayout>
      </c:layout>
      <c:scatterChart>
        <c:scatterStyle val="smoothMarker"/>
        <c:ser>
          <c:idx val="0"/>
          <c:order val="1"/>
          <c:tx>
            <c:strRef>
              <c:f>'MB-D'!$C$1:$C$2</c:f>
              <c:strCache>
                <c:ptCount val="1"/>
                <c:pt idx="0">
                  <c:v>MB 2004 US Import</c:v>
                </c:pt>
              </c:strCache>
            </c:strRef>
          </c:tx>
          <c:spPr>
            <a:ln>
              <a:solidFill>
                <a:srgbClr val="0070C0"/>
              </a:solidFill>
            </a:ln>
          </c:spPr>
          <c:marker>
            <c:symbol val="square"/>
            <c:size val="7"/>
            <c:spPr>
              <a:noFill/>
            </c:spPr>
          </c:marker>
          <c:xVal>
            <c:strRef>
              <c:f>'MB-D'!$A$3:$A$14</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xVal>
          <c:yVal>
            <c:numRef>
              <c:f>'MB-D'!$C$3:$C$14</c:f>
              <c:numCache>
                <c:formatCode>0%</c:formatCode>
                <c:ptCount val="12"/>
                <c:pt idx="0">
                  <c:v>0</c:v>
                </c:pt>
                <c:pt idx="1">
                  <c:v>0</c:v>
                </c:pt>
                <c:pt idx="2">
                  <c:v>0</c:v>
                </c:pt>
                <c:pt idx="3">
                  <c:v>0</c:v>
                </c:pt>
                <c:pt idx="4">
                  <c:v>0</c:v>
                </c:pt>
                <c:pt idx="5">
                  <c:v>0</c:v>
                </c:pt>
                <c:pt idx="6">
                  <c:v>0</c:v>
                </c:pt>
                <c:pt idx="7">
                  <c:v>0</c:v>
                </c:pt>
                <c:pt idx="8">
                  <c:v>0</c:v>
                </c:pt>
                <c:pt idx="9">
                  <c:v>0</c:v>
                </c:pt>
                <c:pt idx="10">
                  <c:v>0</c:v>
                </c:pt>
                <c:pt idx="11">
                  <c:v>1</c:v>
                </c:pt>
              </c:numCache>
            </c:numRef>
          </c:yVal>
          <c:smooth val="1"/>
        </c:ser>
        <c:ser>
          <c:idx val="2"/>
          <c:order val="2"/>
          <c:tx>
            <c:strRef>
              <c:f>'MB-D'!$C$15:$C$16</c:f>
              <c:strCache>
                <c:ptCount val="1"/>
                <c:pt idx="0">
                  <c:v>MB 2005 US Import</c:v>
                </c:pt>
              </c:strCache>
            </c:strRef>
          </c:tx>
          <c:spPr>
            <a:ln>
              <a:solidFill>
                <a:srgbClr val="FF0000"/>
              </a:solidFill>
            </a:ln>
          </c:spPr>
          <c:marker>
            <c:spPr>
              <a:noFill/>
              <a:ln>
                <a:solidFill>
                  <a:srgbClr val="FF0000"/>
                </a:solidFill>
              </a:ln>
            </c:spPr>
          </c:marker>
          <c:xVal>
            <c:strRef>
              <c:f>'MB-D'!$A$17:$A$28</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xVal>
          <c:yVal>
            <c:numRef>
              <c:f>'MB-D'!$C$17:$C$28</c:f>
              <c:numCache>
                <c:formatCode>0%</c:formatCode>
                <c:ptCount val="12"/>
                <c:pt idx="0">
                  <c:v>0</c:v>
                </c:pt>
                <c:pt idx="1">
                  <c:v>0</c:v>
                </c:pt>
                <c:pt idx="2">
                  <c:v>0</c:v>
                </c:pt>
                <c:pt idx="3">
                  <c:v>0</c:v>
                </c:pt>
                <c:pt idx="4">
                  <c:v>0</c:v>
                </c:pt>
                <c:pt idx="5">
                  <c:v>0</c:v>
                </c:pt>
                <c:pt idx="6">
                  <c:v>0</c:v>
                </c:pt>
                <c:pt idx="7">
                  <c:v>0</c:v>
                </c:pt>
                <c:pt idx="8">
                  <c:v>0</c:v>
                </c:pt>
                <c:pt idx="9">
                  <c:v>0</c:v>
                </c:pt>
                <c:pt idx="10">
                  <c:v>0</c:v>
                </c:pt>
                <c:pt idx="11">
                  <c:v>1</c:v>
                </c:pt>
              </c:numCache>
            </c:numRef>
          </c:yVal>
          <c:smooth val="1"/>
        </c:ser>
        <c:ser>
          <c:idx val="3"/>
          <c:order val="3"/>
          <c:tx>
            <c:strRef>
              <c:f>'MB-D'!$C$29:$C$30</c:f>
              <c:strCache>
                <c:ptCount val="1"/>
                <c:pt idx="0">
                  <c:v>MB 2006 US Import</c:v>
                </c:pt>
              </c:strCache>
            </c:strRef>
          </c:tx>
          <c:spPr>
            <a:ln>
              <a:solidFill>
                <a:srgbClr val="92D050"/>
              </a:solidFill>
            </a:ln>
          </c:spPr>
          <c:marker>
            <c:spPr>
              <a:ln>
                <a:solidFill>
                  <a:srgbClr val="92D050"/>
                </a:solidFill>
              </a:ln>
            </c:spPr>
          </c:marker>
          <c:xVal>
            <c:strRef>
              <c:f>'MB-D'!$A$31:$A$42</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xVal>
          <c:yVal>
            <c:numRef>
              <c:f>'MB-D'!$C$31:$C$42</c:f>
              <c:numCache>
                <c:formatCode>0%</c:formatCode>
                <c:ptCount val="12"/>
                <c:pt idx="0">
                  <c:v>0</c:v>
                </c:pt>
                <c:pt idx="1">
                  <c:v>0</c:v>
                </c:pt>
                <c:pt idx="2">
                  <c:v>0</c:v>
                </c:pt>
                <c:pt idx="3">
                  <c:v>0</c:v>
                </c:pt>
                <c:pt idx="4">
                  <c:v>0</c:v>
                </c:pt>
                <c:pt idx="5">
                  <c:v>0</c:v>
                </c:pt>
                <c:pt idx="6">
                  <c:v>0</c:v>
                </c:pt>
                <c:pt idx="7">
                  <c:v>0</c:v>
                </c:pt>
                <c:pt idx="8">
                  <c:v>0</c:v>
                </c:pt>
                <c:pt idx="9">
                  <c:v>0</c:v>
                </c:pt>
                <c:pt idx="10">
                  <c:v>0</c:v>
                </c:pt>
                <c:pt idx="11">
                  <c:v>1</c:v>
                </c:pt>
              </c:numCache>
            </c:numRef>
          </c:yVal>
          <c:smooth val="1"/>
        </c:ser>
        <c:ser>
          <c:idx val="4"/>
          <c:order val="4"/>
          <c:tx>
            <c:strRef>
              <c:f>'MB-D'!$C$43:$C$44</c:f>
              <c:strCache>
                <c:ptCount val="1"/>
                <c:pt idx="0">
                  <c:v>MB 2007 US Import</c:v>
                </c:pt>
              </c:strCache>
            </c:strRef>
          </c:tx>
          <c:spPr>
            <a:ln>
              <a:solidFill>
                <a:srgbClr val="FFC000"/>
              </a:solidFill>
            </a:ln>
          </c:spPr>
          <c:marker>
            <c:spPr>
              <a:ln>
                <a:solidFill>
                  <a:srgbClr val="FFC000"/>
                </a:solidFill>
              </a:ln>
            </c:spPr>
          </c:marker>
          <c:xVal>
            <c:strRef>
              <c:f>'MB-D'!$A$45:$A$56</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xVal>
          <c:yVal>
            <c:numRef>
              <c:f>'MB-D'!$C$45:$C$56</c:f>
              <c:numCache>
                <c:formatCode>0%</c:formatCode>
                <c:ptCount val="12"/>
                <c:pt idx="0">
                  <c:v>1</c:v>
                </c:pt>
                <c:pt idx="1">
                  <c:v>0</c:v>
                </c:pt>
                <c:pt idx="2">
                  <c:v>0</c:v>
                </c:pt>
                <c:pt idx="3">
                  <c:v>0</c:v>
                </c:pt>
                <c:pt idx="4">
                  <c:v>0</c:v>
                </c:pt>
                <c:pt idx="5">
                  <c:v>0</c:v>
                </c:pt>
                <c:pt idx="6">
                  <c:v>0</c:v>
                </c:pt>
                <c:pt idx="7">
                  <c:v>0</c:v>
                </c:pt>
                <c:pt idx="8">
                  <c:v>0</c:v>
                </c:pt>
                <c:pt idx="9">
                  <c:v>0</c:v>
                </c:pt>
                <c:pt idx="10">
                  <c:v>1</c:v>
                </c:pt>
                <c:pt idx="11">
                  <c:v>1</c:v>
                </c:pt>
              </c:numCache>
            </c:numRef>
          </c:yVal>
          <c:smooth val="1"/>
        </c:ser>
        <c:ser>
          <c:idx val="1"/>
          <c:order val="0"/>
          <c:tx>
            <c:strRef>
              <c:f>'MB-D'!$H$2</c:f>
              <c:strCache>
                <c:ptCount val="1"/>
                <c:pt idx="0">
                  <c:v>Predicted US Import </c:v>
                </c:pt>
              </c:strCache>
            </c:strRef>
          </c:tx>
          <c:marker>
            <c:symbol val="diamond"/>
            <c:size val="7"/>
            <c:spPr>
              <a:noFill/>
            </c:spPr>
          </c:marker>
          <c:xVal>
            <c:strRef>
              <c:f>'MB-D'!$F$3:$F$14</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xVal>
          <c:yVal>
            <c:numRef>
              <c:f>'MB-D'!$H$3:$H$14</c:f>
              <c:numCache>
                <c:formatCode>0%</c:formatCode>
                <c:ptCount val="12"/>
                <c:pt idx="0">
                  <c:v>0.4</c:v>
                </c:pt>
                <c:pt idx="1">
                  <c:v>0</c:v>
                </c:pt>
                <c:pt idx="2">
                  <c:v>0</c:v>
                </c:pt>
                <c:pt idx="3">
                  <c:v>0</c:v>
                </c:pt>
                <c:pt idx="4">
                  <c:v>0</c:v>
                </c:pt>
                <c:pt idx="5">
                  <c:v>0</c:v>
                </c:pt>
                <c:pt idx="6">
                  <c:v>0</c:v>
                </c:pt>
                <c:pt idx="7">
                  <c:v>0</c:v>
                </c:pt>
                <c:pt idx="8">
                  <c:v>0</c:v>
                </c:pt>
                <c:pt idx="9">
                  <c:v>0</c:v>
                </c:pt>
                <c:pt idx="10">
                  <c:v>0.4</c:v>
                </c:pt>
                <c:pt idx="11">
                  <c:v>1</c:v>
                </c:pt>
              </c:numCache>
            </c:numRef>
          </c:yVal>
          <c:smooth val="1"/>
        </c:ser>
        <c:axId val="72071808"/>
        <c:axId val="72090752"/>
      </c:scatterChart>
      <c:valAx>
        <c:axId val="72071808"/>
        <c:scaling>
          <c:orientation val="minMax"/>
          <c:max val="12"/>
          <c:min val="1"/>
        </c:scaling>
        <c:axPos val="b"/>
        <c:title>
          <c:tx>
            <c:rich>
              <a:bodyPr/>
              <a:lstStyle/>
              <a:p>
                <a:pPr>
                  <a:defRPr/>
                </a:pPr>
                <a:r>
                  <a:rPr lang="en-US"/>
                  <a:t>Month</a:t>
                </a:r>
              </a:p>
            </c:rich>
          </c:tx>
        </c:title>
        <c:majorTickMark val="none"/>
        <c:tickLblPos val="nextTo"/>
        <c:crossAx val="72090752"/>
        <c:crosses val="autoZero"/>
        <c:crossBetween val="midCat"/>
        <c:majorUnit val="1"/>
      </c:valAx>
      <c:valAx>
        <c:axId val="72090752"/>
        <c:scaling>
          <c:orientation val="minMax"/>
          <c:max val="1"/>
          <c:min val="0"/>
        </c:scaling>
        <c:axPos val="l"/>
        <c:majorGridlines/>
        <c:title>
          <c:tx>
            <c:rich>
              <a:bodyPr/>
              <a:lstStyle/>
              <a:p>
                <a:pPr>
                  <a:defRPr/>
                </a:pPr>
                <a:r>
                  <a:rPr lang="en-US"/>
                  <a:t>% On margin</a:t>
                </a:r>
              </a:p>
            </c:rich>
          </c:tx>
        </c:title>
        <c:numFmt formatCode="0%" sourceLinked="1"/>
        <c:majorTickMark val="none"/>
        <c:tickLblPos val="nextTo"/>
        <c:crossAx val="72071808"/>
        <c:crosses val="autoZero"/>
        <c:crossBetween val="midCat"/>
        <c:majorUnit val="0.1"/>
      </c:valAx>
    </c:plotArea>
    <c:legend>
      <c:legendPos val="r"/>
      <c:layout>
        <c:manualLayout>
          <c:xMode val="edge"/>
          <c:yMode val="edge"/>
          <c:x val="0.77032299114851865"/>
          <c:y val="4.6595216828977402E-2"/>
          <c:w val="0.21584798674301744"/>
          <c:h val="0.70114681523780265"/>
        </c:manualLayout>
      </c:layout>
    </c:legend>
    <c:plotVisOnly val="1"/>
  </c:chart>
  <c:spPr>
    <a:solidFill>
      <a:schemeClr val="lt1"/>
    </a:solidFill>
    <a:ln w="25400" cap="flat" cmpd="sng" algn="ctr">
      <a:solidFill>
        <a:schemeClr val="tx1">
          <a:lumMod val="50000"/>
          <a:lumOff val="50000"/>
        </a:schemeClr>
      </a:solidFill>
      <a:prstDash val="solid"/>
    </a:ln>
    <a:effectLst/>
  </c:spPr>
  <c:txPr>
    <a:bodyPr/>
    <a:lstStyle/>
    <a:p>
      <a:pPr>
        <a:defRPr sz="800">
          <a:solidFill>
            <a:schemeClr val="dk1"/>
          </a:solidFill>
          <a:latin typeface="+mn-lt"/>
          <a:ea typeface="+mn-ea"/>
          <a:cs typeface="+mn-cs"/>
        </a:defRPr>
      </a:pPr>
      <a:endParaRPr lang="en-US"/>
    </a:p>
  </c:txPr>
  <c:externalData r:id="rId1"/>
</c:chartSpace>
</file>

<file path=word/charts/chart61.xml><?xml version="1.0" encoding="utf-8"?>
<c:chartSpace xmlns:c="http://schemas.openxmlformats.org/drawingml/2006/chart" xmlns:a="http://schemas.openxmlformats.org/drawingml/2006/main" xmlns:r="http://schemas.openxmlformats.org/officeDocument/2006/relationships">
  <c:date1904 val="1"/>
  <c:lang val="en-US"/>
  <c:chart>
    <c:autoTitleDeleted val="1"/>
    <c:plotArea>
      <c:layout/>
      <c:scatterChart>
        <c:scatterStyle val="smoothMarker"/>
        <c:ser>
          <c:idx val="1"/>
          <c:order val="1"/>
          <c:tx>
            <c:strRef>
              <c:f>'SK-D'!$B$1:$B$2</c:f>
              <c:strCache>
                <c:ptCount val="1"/>
                <c:pt idx="0">
                  <c:v>SK 2004 Gas</c:v>
                </c:pt>
              </c:strCache>
            </c:strRef>
          </c:tx>
          <c:spPr>
            <a:ln>
              <a:solidFill>
                <a:schemeClr val="accent1"/>
              </a:solidFill>
            </a:ln>
          </c:spPr>
          <c:marker>
            <c:spPr>
              <a:noFill/>
              <a:ln>
                <a:solidFill>
                  <a:schemeClr val="accent1"/>
                </a:solidFill>
              </a:ln>
            </c:spPr>
          </c:marker>
          <c:xVal>
            <c:strRef>
              <c:f>'SK-D'!$A$3:$A$14</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xVal>
          <c:yVal>
            <c:numRef>
              <c:f>'SK-D'!$B$3:$B$14</c:f>
              <c:numCache>
                <c:formatCode>0%</c:formatCode>
                <c:ptCount val="12"/>
                <c:pt idx="0">
                  <c:v>0.13</c:v>
                </c:pt>
                <c:pt idx="1">
                  <c:v>0</c:v>
                </c:pt>
                <c:pt idx="2">
                  <c:v>0.61000000000000065</c:v>
                </c:pt>
                <c:pt idx="3">
                  <c:v>0</c:v>
                </c:pt>
                <c:pt idx="4">
                  <c:v>0</c:v>
                </c:pt>
                <c:pt idx="5">
                  <c:v>0</c:v>
                </c:pt>
                <c:pt idx="6">
                  <c:v>0</c:v>
                </c:pt>
                <c:pt idx="7">
                  <c:v>0</c:v>
                </c:pt>
                <c:pt idx="8">
                  <c:v>0</c:v>
                </c:pt>
                <c:pt idx="9">
                  <c:v>0</c:v>
                </c:pt>
                <c:pt idx="10">
                  <c:v>1</c:v>
                </c:pt>
                <c:pt idx="11">
                  <c:v>0.82000000000000062</c:v>
                </c:pt>
              </c:numCache>
            </c:numRef>
          </c:yVal>
          <c:smooth val="1"/>
        </c:ser>
        <c:ser>
          <c:idx val="2"/>
          <c:order val="2"/>
          <c:tx>
            <c:strRef>
              <c:f>'SK-D'!$B$15:$B$16</c:f>
              <c:strCache>
                <c:ptCount val="1"/>
                <c:pt idx="0">
                  <c:v>SK 2005 Gas</c:v>
                </c:pt>
              </c:strCache>
            </c:strRef>
          </c:tx>
          <c:spPr>
            <a:ln>
              <a:solidFill>
                <a:srgbClr val="FF0000"/>
              </a:solidFill>
            </a:ln>
          </c:spPr>
          <c:marker>
            <c:spPr>
              <a:noFill/>
              <a:ln>
                <a:solidFill>
                  <a:srgbClr val="FF0000"/>
                </a:solidFill>
              </a:ln>
            </c:spPr>
          </c:marker>
          <c:xVal>
            <c:strRef>
              <c:f>'SK-D'!$A$17:$A$28</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xVal>
          <c:yVal>
            <c:numRef>
              <c:f>'SK-D'!$B$17:$B$28</c:f>
              <c:numCache>
                <c:formatCode>0%</c:formatCode>
                <c:ptCount val="12"/>
                <c:pt idx="0">
                  <c:v>1.0000000000000005E-2</c:v>
                </c:pt>
                <c:pt idx="1">
                  <c:v>0</c:v>
                </c:pt>
                <c:pt idx="2">
                  <c:v>7.0000000000000021E-2</c:v>
                </c:pt>
                <c:pt idx="3">
                  <c:v>0</c:v>
                </c:pt>
                <c:pt idx="4">
                  <c:v>0</c:v>
                </c:pt>
                <c:pt idx="5">
                  <c:v>0</c:v>
                </c:pt>
                <c:pt idx="6">
                  <c:v>0</c:v>
                </c:pt>
                <c:pt idx="7">
                  <c:v>0</c:v>
                </c:pt>
                <c:pt idx="8">
                  <c:v>0</c:v>
                </c:pt>
                <c:pt idx="9">
                  <c:v>0</c:v>
                </c:pt>
                <c:pt idx="10">
                  <c:v>1</c:v>
                </c:pt>
                <c:pt idx="11">
                  <c:v>1</c:v>
                </c:pt>
              </c:numCache>
            </c:numRef>
          </c:yVal>
          <c:smooth val="1"/>
        </c:ser>
        <c:ser>
          <c:idx val="3"/>
          <c:order val="3"/>
          <c:tx>
            <c:strRef>
              <c:f>'SK-D'!$B$29:$B$30</c:f>
              <c:strCache>
                <c:ptCount val="1"/>
                <c:pt idx="0">
                  <c:v>SK 2006 Gas</c:v>
                </c:pt>
              </c:strCache>
            </c:strRef>
          </c:tx>
          <c:spPr>
            <a:ln>
              <a:solidFill>
                <a:srgbClr val="92D050"/>
              </a:solidFill>
            </a:ln>
          </c:spPr>
          <c:marker>
            <c:spPr>
              <a:ln>
                <a:solidFill>
                  <a:srgbClr val="92D050"/>
                </a:solidFill>
              </a:ln>
            </c:spPr>
          </c:marker>
          <c:xVal>
            <c:strRef>
              <c:f>'SK-D'!$A$31:$A$42</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xVal>
          <c:yVal>
            <c:numRef>
              <c:f>'SK-D'!$B$31:$B$42</c:f>
              <c:numCache>
                <c:formatCode>0%</c:formatCode>
                <c:ptCount val="12"/>
                <c:pt idx="0">
                  <c:v>0.14000000000000001</c:v>
                </c:pt>
                <c:pt idx="1">
                  <c:v>0</c:v>
                </c:pt>
                <c:pt idx="2">
                  <c:v>0.49000000000000032</c:v>
                </c:pt>
                <c:pt idx="3">
                  <c:v>0</c:v>
                </c:pt>
                <c:pt idx="4">
                  <c:v>0</c:v>
                </c:pt>
                <c:pt idx="5">
                  <c:v>0</c:v>
                </c:pt>
                <c:pt idx="6">
                  <c:v>0</c:v>
                </c:pt>
                <c:pt idx="7">
                  <c:v>0</c:v>
                </c:pt>
                <c:pt idx="8">
                  <c:v>0</c:v>
                </c:pt>
                <c:pt idx="9">
                  <c:v>1.0000000000000005E-2</c:v>
                </c:pt>
                <c:pt idx="10">
                  <c:v>1</c:v>
                </c:pt>
                <c:pt idx="11">
                  <c:v>1</c:v>
                </c:pt>
              </c:numCache>
            </c:numRef>
          </c:yVal>
          <c:smooth val="1"/>
        </c:ser>
        <c:ser>
          <c:idx val="4"/>
          <c:order val="4"/>
          <c:tx>
            <c:strRef>
              <c:f>'SK-D'!$B$43:$B$44</c:f>
              <c:strCache>
                <c:ptCount val="1"/>
                <c:pt idx="0">
                  <c:v>SK 2007 Gas</c:v>
                </c:pt>
              </c:strCache>
            </c:strRef>
          </c:tx>
          <c:spPr>
            <a:ln>
              <a:solidFill>
                <a:srgbClr val="FFC000"/>
              </a:solidFill>
            </a:ln>
          </c:spPr>
          <c:marker>
            <c:spPr>
              <a:ln>
                <a:solidFill>
                  <a:srgbClr val="FFC000"/>
                </a:solidFill>
              </a:ln>
            </c:spPr>
          </c:marker>
          <c:xVal>
            <c:strRef>
              <c:f>'SK-D'!$A$45:$A$56</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xVal>
          <c:yVal>
            <c:numRef>
              <c:f>'SK-D'!$B$45:$B$56</c:f>
              <c:numCache>
                <c:formatCode>0%</c:formatCode>
                <c:ptCount val="12"/>
                <c:pt idx="0">
                  <c:v>1</c:v>
                </c:pt>
                <c:pt idx="1">
                  <c:v>1</c:v>
                </c:pt>
                <c:pt idx="2">
                  <c:v>1</c:v>
                </c:pt>
                <c:pt idx="3">
                  <c:v>0</c:v>
                </c:pt>
                <c:pt idx="4">
                  <c:v>0</c:v>
                </c:pt>
                <c:pt idx="5">
                  <c:v>1</c:v>
                </c:pt>
                <c:pt idx="6">
                  <c:v>1</c:v>
                </c:pt>
                <c:pt idx="7">
                  <c:v>1</c:v>
                </c:pt>
                <c:pt idx="8">
                  <c:v>0</c:v>
                </c:pt>
                <c:pt idx="9">
                  <c:v>1</c:v>
                </c:pt>
                <c:pt idx="10">
                  <c:v>1</c:v>
                </c:pt>
                <c:pt idx="11">
                  <c:v>1</c:v>
                </c:pt>
              </c:numCache>
            </c:numRef>
          </c:yVal>
          <c:smooth val="1"/>
        </c:ser>
        <c:ser>
          <c:idx val="0"/>
          <c:order val="0"/>
          <c:tx>
            <c:strRef>
              <c:f>'SK-D'!$G$2</c:f>
              <c:strCache>
                <c:ptCount val="1"/>
                <c:pt idx="0">
                  <c:v>Predicted Gas</c:v>
                </c:pt>
              </c:strCache>
            </c:strRef>
          </c:tx>
          <c:spPr>
            <a:ln>
              <a:solidFill>
                <a:srgbClr val="A50021"/>
              </a:solidFill>
            </a:ln>
          </c:spPr>
          <c:marker>
            <c:spPr>
              <a:noFill/>
              <a:ln>
                <a:solidFill>
                  <a:srgbClr val="A50021"/>
                </a:solidFill>
              </a:ln>
            </c:spPr>
          </c:marker>
          <c:xVal>
            <c:strRef>
              <c:f>'SK-D'!$F$3:$F$14</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xVal>
          <c:yVal>
            <c:numRef>
              <c:f>'SK-D'!$G$3:$G$14</c:f>
              <c:numCache>
                <c:formatCode>0%</c:formatCode>
                <c:ptCount val="12"/>
                <c:pt idx="0">
                  <c:v>0.45700000000000002</c:v>
                </c:pt>
                <c:pt idx="1">
                  <c:v>0.4</c:v>
                </c:pt>
                <c:pt idx="2">
                  <c:v>0.62200000000001165</c:v>
                </c:pt>
                <c:pt idx="3">
                  <c:v>0</c:v>
                </c:pt>
                <c:pt idx="4">
                  <c:v>0</c:v>
                </c:pt>
                <c:pt idx="5">
                  <c:v>0.4</c:v>
                </c:pt>
                <c:pt idx="6">
                  <c:v>0.4</c:v>
                </c:pt>
                <c:pt idx="7">
                  <c:v>0.4</c:v>
                </c:pt>
                <c:pt idx="8">
                  <c:v>0</c:v>
                </c:pt>
                <c:pt idx="9">
                  <c:v>0.40300000000000002</c:v>
                </c:pt>
                <c:pt idx="10">
                  <c:v>1</c:v>
                </c:pt>
                <c:pt idx="11">
                  <c:v>0.9820000000000001</c:v>
                </c:pt>
              </c:numCache>
            </c:numRef>
          </c:yVal>
          <c:smooth val="1"/>
        </c:ser>
        <c:axId val="72125824"/>
        <c:axId val="72148864"/>
      </c:scatterChart>
      <c:valAx>
        <c:axId val="72125824"/>
        <c:scaling>
          <c:orientation val="minMax"/>
          <c:max val="12"/>
          <c:min val="1"/>
        </c:scaling>
        <c:axPos val="b"/>
        <c:title>
          <c:tx>
            <c:rich>
              <a:bodyPr/>
              <a:lstStyle/>
              <a:p>
                <a:pPr>
                  <a:defRPr/>
                </a:pPr>
                <a:r>
                  <a:rPr lang="en-US"/>
                  <a:t>Month</a:t>
                </a:r>
              </a:p>
            </c:rich>
          </c:tx>
        </c:title>
        <c:majorTickMark val="none"/>
        <c:tickLblPos val="nextTo"/>
        <c:crossAx val="72148864"/>
        <c:crosses val="autoZero"/>
        <c:crossBetween val="midCat"/>
        <c:majorUnit val="1"/>
      </c:valAx>
      <c:valAx>
        <c:axId val="72148864"/>
        <c:scaling>
          <c:orientation val="minMax"/>
          <c:max val="1"/>
          <c:min val="0"/>
        </c:scaling>
        <c:axPos val="l"/>
        <c:majorGridlines/>
        <c:title>
          <c:tx>
            <c:rich>
              <a:bodyPr/>
              <a:lstStyle/>
              <a:p>
                <a:pPr>
                  <a:defRPr/>
                </a:pPr>
                <a:r>
                  <a:rPr lang="en-US"/>
                  <a:t>% On margin</a:t>
                </a:r>
              </a:p>
            </c:rich>
          </c:tx>
        </c:title>
        <c:numFmt formatCode="0%" sourceLinked="1"/>
        <c:majorTickMark val="none"/>
        <c:tickLblPos val="nextTo"/>
        <c:crossAx val="72125824"/>
        <c:crosses val="autoZero"/>
        <c:crossBetween val="midCat"/>
        <c:majorUnit val="0.1"/>
      </c:valAx>
    </c:plotArea>
    <c:legend>
      <c:legendPos val="r"/>
      <c:layout>
        <c:manualLayout>
          <c:xMode val="edge"/>
          <c:yMode val="edge"/>
          <c:x val="0.78363675378770759"/>
          <c:y val="7.2189452954311534E-2"/>
          <c:w val="0.20229160865040074"/>
          <c:h val="0.67588251465594762"/>
        </c:manualLayout>
      </c:layout>
    </c:legend>
    <c:plotVisOnly val="1"/>
  </c:chart>
  <c:spPr>
    <a:solidFill>
      <a:schemeClr val="lt1"/>
    </a:solidFill>
    <a:ln w="25400" cap="flat" cmpd="sng" algn="ctr">
      <a:solidFill>
        <a:schemeClr val="tx1">
          <a:lumMod val="50000"/>
          <a:lumOff val="50000"/>
        </a:schemeClr>
      </a:solidFill>
      <a:prstDash val="solid"/>
    </a:ln>
    <a:effectLst/>
  </c:spPr>
  <c:txPr>
    <a:bodyPr/>
    <a:lstStyle/>
    <a:p>
      <a:pPr>
        <a:defRPr sz="800">
          <a:solidFill>
            <a:schemeClr val="dk1"/>
          </a:solidFill>
          <a:latin typeface="+mn-lt"/>
          <a:ea typeface="+mn-ea"/>
          <a:cs typeface="+mn-cs"/>
        </a:defRPr>
      </a:pPr>
      <a:endParaRPr lang="en-US"/>
    </a:p>
  </c:txPr>
  <c:externalData r:id="rId1"/>
</c:chartSpace>
</file>

<file path=word/charts/chart62.xml><?xml version="1.0" encoding="utf-8"?>
<c:chartSpace xmlns:c="http://schemas.openxmlformats.org/drawingml/2006/chart" xmlns:a="http://schemas.openxmlformats.org/drawingml/2006/main" xmlns:r="http://schemas.openxmlformats.org/officeDocument/2006/relationships">
  <c:date1904 val="1"/>
  <c:lang val="en-US"/>
  <c:chart>
    <c:autoTitleDeleted val="1"/>
    <c:plotArea>
      <c:layout>
        <c:manualLayout>
          <c:layoutTarget val="inner"/>
          <c:xMode val="edge"/>
          <c:yMode val="edge"/>
          <c:x val="0.14939661221324985"/>
          <c:y val="5.0741572160329457E-2"/>
          <c:w val="0.53879713817372188"/>
          <c:h val="0.75940625160511765"/>
        </c:manualLayout>
      </c:layout>
      <c:scatterChart>
        <c:scatterStyle val="smoothMarker"/>
        <c:ser>
          <c:idx val="0"/>
          <c:order val="1"/>
          <c:tx>
            <c:strRef>
              <c:f>'SK-D'!$C$1:$C$2</c:f>
              <c:strCache>
                <c:ptCount val="1"/>
                <c:pt idx="0">
                  <c:v>SK 2004 Saskatchewan Coal Lignite</c:v>
                </c:pt>
              </c:strCache>
            </c:strRef>
          </c:tx>
          <c:spPr>
            <a:ln>
              <a:solidFill>
                <a:srgbClr val="0070C0"/>
              </a:solidFill>
            </a:ln>
          </c:spPr>
          <c:marker>
            <c:symbol val="square"/>
            <c:size val="7"/>
            <c:spPr>
              <a:noFill/>
            </c:spPr>
          </c:marker>
          <c:xVal>
            <c:strRef>
              <c:f>'SK-D'!$A$3:$A$14</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xVal>
          <c:yVal>
            <c:numRef>
              <c:f>'SK-D'!$C$3:$C$14</c:f>
              <c:numCache>
                <c:formatCode>0%</c:formatCode>
                <c:ptCount val="12"/>
                <c:pt idx="0">
                  <c:v>0.87000000000000965</c:v>
                </c:pt>
                <c:pt idx="1">
                  <c:v>1</c:v>
                </c:pt>
                <c:pt idx="2">
                  <c:v>0.39000000000001039</c:v>
                </c:pt>
                <c:pt idx="3">
                  <c:v>0</c:v>
                </c:pt>
                <c:pt idx="4">
                  <c:v>1</c:v>
                </c:pt>
                <c:pt idx="5">
                  <c:v>1</c:v>
                </c:pt>
                <c:pt idx="6">
                  <c:v>1</c:v>
                </c:pt>
                <c:pt idx="7">
                  <c:v>1</c:v>
                </c:pt>
                <c:pt idx="8">
                  <c:v>0</c:v>
                </c:pt>
                <c:pt idx="9">
                  <c:v>1</c:v>
                </c:pt>
                <c:pt idx="10">
                  <c:v>0</c:v>
                </c:pt>
                <c:pt idx="11">
                  <c:v>0.18000000000000024</c:v>
                </c:pt>
              </c:numCache>
            </c:numRef>
          </c:yVal>
          <c:smooth val="1"/>
        </c:ser>
        <c:ser>
          <c:idx val="2"/>
          <c:order val="2"/>
          <c:tx>
            <c:strRef>
              <c:f>'SK-D'!$C$15:$C$16</c:f>
              <c:strCache>
                <c:ptCount val="1"/>
                <c:pt idx="0">
                  <c:v>SK 2005 Saskatchewan Coal Lignite</c:v>
                </c:pt>
              </c:strCache>
            </c:strRef>
          </c:tx>
          <c:spPr>
            <a:ln>
              <a:solidFill>
                <a:srgbClr val="FF0000"/>
              </a:solidFill>
            </a:ln>
          </c:spPr>
          <c:marker>
            <c:spPr>
              <a:noFill/>
              <a:ln>
                <a:solidFill>
                  <a:srgbClr val="FF0000"/>
                </a:solidFill>
              </a:ln>
            </c:spPr>
          </c:marker>
          <c:xVal>
            <c:strRef>
              <c:f>'SK-D'!$A$17:$A$28</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xVal>
          <c:yVal>
            <c:numRef>
              <c:f>'SK-D'!$C$17:$C$28</c:f>
              <c:numCache>
                <c:formatCode>0%</c:formatCode>
                <c:ptCount val="12"/>
                <c:pt idx="0">
                  <c:v>0.99</c:v>
                </c:pt>
                <c:pt idx="1">
                  <c:v>1</c:v>
                </c:pt>
                <c:pt idx="2">
                  <c:v>0.93</c:v>
                </c:pt>
                <c:pt idx="3">
                  <c:v>0</c:v>
                </c:pt>
                <c:pt idx="4">
                  <c:v>0</c:v>
                </c:pt>
                <c:pt idx="5">
                  <c:v>1</c:v>
                </c:pt>
                <c:pt idx="6">
                  <c:v>1</c:v>
                </c:pt>
                <c:pt idx="7">
                  <c:v>1</c:v>
                </c:pt>
                <c:pt idx="8">
                  <c:v>0</c:v>
                </c:pt>
                <c:pt idx="9">
                  <c:v>1</c:v>
                </c:pt>
                <c:pt idx="10">
                  <c:v>0</c:v>
                </c:pt>
                <c:pt idx="11">
                  <c:v>0</c:v>
                </c:pt>
              </c:numCache>
            </c:numRef>
          </c:yVal>
          <c:smooth val="1"/>
        </c:ser>
        <c:ser>
          <c:idx val="3"/>
          <c:order val="3"/>
          <c:tx>
            <c:strRef>
              <c:f>'SK-D'!$C$29:$C$30</c:f>
              <c:strCache>
                <c:ptCount val="1"/>
                <c:pt idx="0">
                  <c:v>SK 2006 Saskatchewan Coal Lignite</c:v>
                </c:pt>
              </c:strCache>
            </c:strRef>
          </c:tx>
          <c:spPr>
            <a:ln>
              <a:solidFill>
                <a:srgbClr val="92D050"/>
              </a:solidFill>
            </a:ln>
          </c:spPr>
          <c:marker>
            <c:spPr>
              <a:ln>
                <a:solidFill>
                  <a:srgbClr val="92D050"/>
                </a:solidFill>
              </a:ln>
            </c:spPr>
          </c:marker>
          <c:xVal>
            <c:strRef>
              <c:f>'SK-D'!$A$31:$A$42</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xVal>
          <c:yVal>
            <c:numRef>
              <c:f>'SK-D'!$C$31:$C$42</c:f>
              <c:numCache>
                <c:formatCode>0%</c:formatCode>
                <c:ptCount val="12"/>
                <c:pt idx="0">
                  <c:v>0.86000000000000065</c:v>
                </c:pt>
                <c:pt idx="1">
                  <c:v>1</c:v>
                </c:pt>
                <c:pt idx="2">
                  <c:v>0.51</c:v>
                </c:pt>
                <c:pt idx="3">
                  <c:v>1</c:v>
                </c:pt>
                <c:pt idx="4">
                  <c:v>0</c:v>
                </c:pt>
                <c:pt idx="5">
                  <c:v>1</c:v>
                </c:pt>
                <c:pt idx="6">
                  <c:v>1</c:v>
                </c:pt>
                <c:pt idx="7">
                  <c:v>1</c:v>
                </c:pt>
                <c:pt idx="8">
                  <c:v>0.93</c:v>
                </c:pt>
                <c:pt idx="9">
                  <c:v>0.99</c:v>
                </c:pt>
                <c:pt idx="10">
                  <c:v>0</c:v>
                </c:pt>
                <c:pt idx="11">
                  <c:v>0</c:v>
                </c:pt>
              </c:numCache>
            </c:numRef>
          </c:yVal>
          <c:smooth val="1"/>
        </c:ser>
        <c:ser>
          <c:idx val="4"/>
          <c:order val="4"/>
          <c:tx>
            <c:strRef>
              <c:f>'SK-D'!$C$43:$C$44</c:f>
              <c:strCache>
                <c:ptCount val="1"/>
                <c:pt idx="0">
                  <c:v>SK 2007 Saskatchewan Coal Lignite</c:v>
                </c:pt>
              </c:strCache>
            </c:strRef>
          </c:tx>
          <c:spPr>
            <a:ln>
              <a:solidFill>
                <a:srgbClr val="FFC000"/>
              </a:solidFill>
            </a:ln>
          </c:spPr>
          <c:marker>
            <c:spPr>
              <a:ln>
                <a:solidFill>
                  <a:srgbClr val="FFC000"/>
                </a:solidFill>
              </a:ln>
            </c:spPr>
          </c:marker>
          <c:xVal>
            <c:strRef>
              <c:f>'SK-D'!$A$45:$A$56</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xVal>
          <c:yVal>
            <c:numRef>
              <c:f>'SK-D'!$C$45:$C$56</c:f>
              <c:numCache>
                <c:formatCode>0%</c:formatCode>
                <c:ptCount val="12"/>
                <c:pt idx="0">
                  <c:v>0</c:v>
                </c:pt>
                <c:pt idx="1">
                  <c:v>0</c:v>
                </c:pt>
                <c:pt idx="2">
                  <c:v>0</c:v>
                </c:pt>
                <c:pt idx="3">
                  <c:v>0</c:v>
                </c:pt>
                <c:pt idx="4">
                  <c:v>0</c:v>
                </c:pt>
                <c:pt idx="5">
                  <c:v>0</c:v>
                </c:pt>
                <c:pt idx="6">
                  <c:v>0</c:v>
                </c:pt>
                <c:pt idx="7">
                  <c:v>0</c:v>
                </c:pt>
                <c:pt idx="8">
                  <c:v>1</c:v>
                </c:pt>
                <c:pt idx="9">
                  <c:v>0</c:v>
                </c:pt>
                <c:pt idx="10">
                  <c:v>0</c:v>
                </c:pt>
                <c:pt idx="11">
                  <c:v>0</c:v>
                </c:pt>
              </c:numCache>
            </c:numRef>
          </c:yVal>
          <c:smooth val="1"/>
        </c:ser>
        <c:ser>
          <c:idx val="1"/>
          <c:order val="0"/>
          <c:tx>
            <c:strRef>
              <c:f>'SK-D'!$H$2</c:f>
              <c:strCache>
                <c:ptCount val="1"/>
                <c:pt idx="0">
                  <c:v>Predicted Saskatchewan Coal Lignite</c:v>
                </c:pt>
              </c:strCache>
            </c:strRef>
          </c:tx>
          <c:marker>
            <c:symbol val="diamond"/>
            <c:size val="7"/>
            <c:spPr>
              <a:noFill/>
            </c:spPr>
          </c:marker>
          <c:xVal>
            <c:strRef>
              <c:f>'SK-D'!$F$3:$F$14</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xVal>
          <c:yVal>
            <c:numRef>
              <c:f>'SK-D'!$H$3:$H$14</c:f>
              <c:numCache>
                <c:formatCode>0%</c:formatCode>
                <c:ptCount val="12"/>
                <c:pt idx="0">
                  <c:v>0.54300000000000004</c:v>
                </c:pt>
                <c:pt idx="1">
                  <c:v>0.60000000000000064</c:v>
                </c:pt>
                <c:pt idx="2">
                  <c:v>0.37800000000000838</c:v>
                </c:pt>
                <c:pt idx="3">
                  <c:v>0.30000000000000032</c:v>
                </c:pt>
                <c:pt idx="4">
                  <c:v>0.1</c:v>
                </c:pt>
                <c:pt idx="5">
                  <c:v>0.60000000000000064</c:v>
                </c:pt>
                <c:pt idx="6">
                  <c:v>0.60000000000000064</c:v>
                </c:pt>
                <c:pt idx="7">
                  <c:v>0.60000000000000064</c:v>
                </c:pt>
                <c:pt idx="8">
                  <c:v>0.67900000000002381</c:v>
                </c:pt>
                <c:pt idx="9">
                  <c:v>0.59699999999999998</c:v>
                </c:pt>
                <c:pt idx="10">
                  <c:v>0</c:v>
                </c:pt>
                <c:pt idx="11">
                  <c:v>1.7999999999999999E-2</c:v>
                </c:pt>
              </c:numCache>
            </c:numRef>
          </c:yVal>
          <c:smooth val="1"/>
        </c:ser>
        <c:axId val="72176000"/>
        <c:axId val="72178304"/>
      </c:scatterChart>
      <c:valAx>
        <c:axId val="72176000"/>
        <c:scaling>
          <c:orientation val="minMax"/>
          <c:max val="12"/>
          <c:min val="1"/>
        </c:scaling>
        <c:axPos val="b"/>
        <c:title>
          <c:tx>
            <c:rich>
              <a:bodyPr/>
              <a:lstStyle/>
              <a:p>
                <a:pPr>
                  <a:defRPr/>
                </a:pPr>
                <a:r>
                  <a:rPr lang="en-US"/>
                  <a:t>Month</a:t>
                </a:r>
              </a:p>
            </c:rich>
          </c:tx>
        </c:title>
        <c:majorTickMark val="none"/>
        <c:tickLblPos val="nextTo"/>
        <c:crossAx val="72178304"/>
        <c:crosses val="autoZero"/>
        <c:crossBetween val="midCat"/>
        <c:majorUnit val="1"/>
      </c:valAx>
      <c:valAx>
        <c:axId val="72178304"/>
        <c:scaling>
          <c:orientation val="minMax"/>
          <c:max val="1"/>
          <c:min val="0"/>
        </c:scaling>
        <c:axPos val="l"/>
        <c:majorGridlines/>
        <c:title>
          <c:tx>
            <c:rich>
              <a:bodyPr/>
              <a:lstStyle/>
              <a:p>
                <a:pPr>
                  <a:defRPr/>
                </a:pPr>
                <a:r>
                  <a:rPr lang="en-US"/>
                  <a:t>% On margin</a:t>
                </a:r>
              </a:p>
            </c:rich>
          </c:tx>
        </c:title>
        <c:numFmt formatCode="0%" sourceLinked="1"/>
        <c:majorTickMark val="none"/>
        <c:tickLblPos val="nextTo"/>
        <c:crossAx val="72176000"/>
        <c:crosses val="autoZero"/>
        <c:crossBetween val="midCat"/>
        <c:majorUnit val="0.1"/>
      </c:valAx>
    </c:plotArea>
    <c:legend>
      <c:legendPos val="r"/>
      <c:layout>
        <c:manualLayout>
          <c:xMode val="edge"/>
          <c:yMode val="edge"/>
          <c:x val="0.71175307129653465"/>
          <c:y val="3.1937228167578692E-2"/>
          <c:w val="0.27420608421853304"/>
          <c:h val="0.8127281089208177"/>
        </c:manualLayout>
      </c:layout>
    </c:legend>
    <c:plotVisOnly val="1"/>
  </c:chart>
  <c:spPr>
    <a:solidFill>
      <a:schemeClr val="lt1"/>
    </a:solidFill>
    <a:ln w="25400" cap="flat" cmpd="sng" algn="ctr">
      <a:solidFill>
        <a:schemeClr val="tx1">
          <a:lumMod val="50000"/>
          <a:lumOff val="50000"/>
        </a:schemeClr>
      </a:solidFill>
      <a:prstDash val="solid"/>
    </a:ln>
    <a:effectLst/>
  </c:spPr>
  <c:txPr>
    <a:bodyPr/>
    <a:lstStyle/>
    <a:p>
      <a:pPr>
        <a:defRPr sz="800">
          <a:solidFill>
            <a:schemeClr val="dk1"/>
          </a:solidFill>
          <a:latin typeface="+mn-lt"/>
          <a:ea typeface="+mn-ea"/>
          <a:cs typeface="+mn-cs"/>
        </a:defRPr>
      </a:pPr>
      <a:endParaRPr lang="en-US"/>
    </a:p>
  </c:txPr>
  <c:externalData r:id="rId1"/>
</c:chartSpace>
</file>

<file path=word/charts/chart63.xml><?xml version="1.0" encoding="utf-8"?>
<c:chartSpace xmlns:c="http://schemas.openxmlformats.org/drawingml/2006/chart" xmlns:a="http://schemas.openxmlformats.org/drawingml/2006/main" xmlns:r="http://schemas.openxmlformats.org/officeDocument/2006/relationships">
  <c:date1904 val="1"/>
  <c:lang val="en-US"/>
  <c:chart>
    <c:autoTitleDeleted val="1"/>
    <c:plotArea>
      <c:layout/>
      <c:scatterChart>
        <c:scatterStyle val="smoothMarker"/>
        <c:ser>
          <c:idx val="0"/>
          <c:order val="1"/>
          <c:tx>
            <c:strRef>
              <c:f>'SK-D'!$D$1:$D$2</c:f>
              <c:strCache>
                <c:ptCount val="1"/>
                <c:pt idx="0">
                  <c:v>SK 2004 US Import</c:v>
                </c:pt>
              </c:strCache>
            </c:strRef>
          </c:tx>
          <c:spPr>
            <a:ln>
              <a:solidFill>
                <a:srgbClr val="0070C0"/>
              </a:solidFill>
            </a:ln>
          </c:spPr>
          <c:marker>
            <c:symbol val="square"/>
            <c:size val="7"/>
            <c:spPr>
              <a:noFill/>
            </c:spPr>
          </c:marker>
          <c:xVal>
            <c:strRef>
              <c:f>'SK-D'!$A$3:$A$14</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xVal>
          <c:yVal>
            <c:numRef>
              <c:f>'SK-D'!$D$3:$D$14</c:f>
              <c:numCache>
                <c:formatCode>0%</c:formatCode>
                <c:ptCount val="12"/>
                <c:pt idx="0">
                  <c:v>0</c:v>
                </c:pt>
                <c:pt idx="1">
                  <c:v>0</c:v>
                </c:pt>
                <c:pt idx="2">
                  <c:v>0</c:v>
                </c:pt>
                <c:pt idx="3">
                  <c:v>1</c:v>
                </c:pt>
                <c:pt idx="4">
                  <c:v>0</c:v>
                </c:pt>
                <c:pt idx="5">
                  <c:v>0</c:v>
                </c:pt>
                <c:pt idx="6">
                  <c:v>0</c:v>
                </c:pt>
                <c:pt idx="7">
                  <c:v>0</c:v>
                </c:pt>
                <c:pt idx="8">
                  <c:v>1</c:v>
                </c:pt>
                <c:pt idx="9">
                  <c:v>0</c:v>
                </c:pt>
                <c:pt idx="10">
                  <c:v>0</c:v>
                </c:pt>
                <c:pt idx="11">
                  <c:v>0</c:v>
                </c:pt>
              </c:numCache>
            </c:numRef>
          </c:yVal>
          <c:smooth val="1"/>
        </c:ser>
        <c:ser>
          <c:idx val="1"/>
          <c:order val="2"/>
          <c:tx>
            <c:strRef>
              <c:f>'SK-D'!$D$15:$D$16</c:f>
              <c:strCache>
                <c:ptCount val="1"/>
                <c:pt idx="0">
                  <c:v>SK 2005 US Import</c:v>
                </c:pt>
              </c:strCache>
            </c:strRef>
          </c:tx>
          <c:spPr>
            <a:ln>
              <a:solidFill>
                <a:srgbClr val="FF0000"/>
              </a:solidFill>
            </a:ln>
          </c:spPr>
          <c:marker>
            <c:symbol val="triangle"/>
            <c:size val="7"/>
            <c:spPr>
              <a:noFill/>
              <a:ln>
                <a:solidFill>
                  <a:srgbClr val="FF0000"/>
                </a:solidFill>
              </a:ln>
            </c:spPr>
          </c:marker>
          <c:xVal>
            <c:strRef>
              <c:f>'SK-D'!$A$17:$A$28</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xVal>
          <c:yVal>
            <c:numRef>
              <c:f>'SK-D'!$D$17:$D$28</c:f>
              <c:numCache>
                <c:formatCode>0%</c:formatCode>
                <c:ptCount val="12"/>
                <c:pt idx="0">
                  <c:v>0</c:v>
                </c:pt>
                <c:pt idx="1">
                  <c:v>0</c:v>
                </c:pt>
                <c:pt idx="2">
                  <c:v>0</c:v>
                </c:pt>
                <c:pt idx="3">
                  <c:v>1</c:v>
                </c:pt>
                <c:pt idx="4">
                  <c:v>1</c:v>
                </c:pt>
                <c:pt idx="5">
                  <c:v>0</c:v>
                </c:pt>
                <c:pt idx="6">
                  <c:v>0</c:v>
                </c:pt>
                <c:pt idx="7">
                  <c:v>0</c:v>
                </c:pt>
                <c:pt idx="8">
                  <c:v>1</c:v>
                </c:pt>
                <c:pt idx="9">
                  <c:v>0</c:v>
                </c:pt>
                <c:pt idx="10">
                  <c:v>0</c:v>
                </c:pt>
                <c:pt idx="11">
                  <c:v>0</c:v>
                </c:pt>
              </c:numCache>
            </c:numRef>
          </c:yVal>
          <c:smooth val="1"/>
        </c:ser>
        <c:ser>
          <c:idx val="3"/>
          <c:order val="3"/>
          <c:tx>
            <c:strRef>
              <c:f>'SK-D'!$D$29:$D$30</c:f>
              <c:strCache>
                <c:ptCount val="1"/>
                <c:pt idx="0">
                  <c:v>SK 2006 US Import</c:v>
                </c:pt>
              </c:strCache>
            </c:strRef>
          </c:tx>
          <c:spPr>
            <a:ln>
              <a:solidFill>
                <a:srgbClr val="92D050"/>
              </a:solidFill>
            </a:ln>
          </c:spPr>
          <c:marker>
            <c:spPr>
              <a:ln>
                <a:solidFill>
                  <a:srgbClr val="92D050"/>
                </a:solidFill>
              </a:ln>
            </c:spPr>
          </c:marker>
          <c:xVal>
            <c:strRef>
              <c:f>'SK-D'!$A$31:$A$42</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xVal>
          <c:yVal>
            <c:numRef>
              <c:f>'SK-D'!$D$31:$D$42</c:f>
              <c:numCache>
                <c:formatCode>0%</c:formatCode>
                <c:ptCount val="12"/>
                <c:pt idx="0">
                  <c:v>0</c:v>
                </c:pt>
                <c:pt idx="1">
                  <c:v>0</c:v>
                </c:pt>
                <c:pt idx="2">
                  <c:v>0</c:v>
                </c:pt>
                <c:pt idx="3">
                  <c:v>0</c:v>
                </c:pt>
                <c:pt idx="4">
                  <c:v>1</c:v>
                </c:pt>
                <c:pt idx="5">
                  <c:v>0</c:v>
                </c:pt>
                <c:pt idx="6">
                  <c:v>0</c:v>
                </c:pt>
                <c:pt idx="7">
                  <c:v>0</c:v>
                </c:pt>
                <c:pt idx="8">
                  <c:v>7.0000000000000021E-2</c:v>
                </c:pt>
                <c:pt idx="9">
                  <c:v>0</c:v>
                </c:pt>
                <c:pt idx="10">
                  <c:v>0</c:v>
                </c:pt>
                <c:pt idx="11">
                  <c:v>0</c:v>
                </c:pt>
              </c:numCache>
            </c:numRef>
          </c:yVal>
          <c:smooth val="1"/>
        </c:ser>
        <c:ser>
          <c:idx val="4"/>
          <c:order val="4"/>
          <c:tx>
            <c:strRef>
              <c:f>'SK-D'!$D$43:$D$44</c:f>
              <c:strCache>
                <c:ptCount val="1"/>
                <c:pt idx="0">
                  <c:v>SK 2007 US Import</c:v>
                </c:pt>
              </c:strCache>
            </c:strRef>
          </c:tx>
          <c:spPr>
            <a:ln>
              <a:solidFill>
                <a:srgbClr val="FFC000"/>
              </a:solidFill>
            </a:ln>
          </c:spPr>
          <c:marker>
            <c:spPr>
              <a:ln>
                <a:solidFill>
                  <a:srgbClr val="FFC000"/>
                </a:solidFill>
              </a:ln>
            </c:spPr>
          </c:marker>
          <c:xVal>
            <c:strRef>
              <c:f>'SK-D'!$A$45:$A$56</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xVal>
          <c:yVal>
            <c:numRef>
              <c:f>'SK-D'!$D$45:$D$56</c:f>
              <c:numCache>
                <c:formatCode>0%</c:formatCode>
                <c:ptCount val="12"/>
                <c:pt idx="0">
                  <c:v>0</c:v>
                </c:pt>
                <c:pt idx="1">
                  <c:v>0</c:v>
                </c:pt>
                <c:pt idx="2">
                  <c:v>0</c:v>
                </c:pt>
                <c:pt idx="3">
                  <c:v>1</c:v>
                </c:pt>
                <c:pt idx="4">
                  <c:v>1</c:v>
                </c:pt>
                <c:pt idx="5">
                  <c:v>0</c:v>
                </c:pt>
                <c:pt idx="6">
                  <c:v>0</c:v>
                </c:pt>
                <c:pt idx="7">
                  <c:v>0</c:v>
                </c:pt>
                <c:pt idx="8">
                  <c:v>0</c:v>
                </c:pt>
                <c:pt idx="9">
                  <c:v>0</c:v>
                </c:pt>
                <c:pt idx="10">
                  <c:v>0</c:v>
                </c:pt>
                <c:pt idx="11">
                  <c:v>0</c:v>
                </c:pt>
              </c:numCache>
            </c:numRef>
          </c:yVal>
          <c:smooth val="1"/>
        </c:ser>
        <c:ser>
          <c:idx val="2"/>
          <c:order val="0"/>
          <c:tx>
            <c:strRef>
              <c:f>'SK-D'!$I$2</c:f>
              <c:strCache>
                <c:ptCount val="1"/>
                <c:pt idx="0">
                  <c:v>Predicted US Import</c:v>
                </c:pt>
              </c:strCache>
            </c:strRef>
          </c:tx>
          <c:spPr>
            <a:ln>
              <a:solidFill>
                <a:srgbClr val="A50021"/>
              </a:solidFill>
            </a:ln>
          </c:spPr>
          <c:marker>
            <c:spPr>
              <a:noFill/>
              <a:ln>
                <a:solidFill>
                  <a:srgbClr val="A50021"/>
                </a:solidFill>
              </a:ln>
            </c:spPr>
          </c:marker>
          <c:xVal>
            <c:strRef>
              <c:f>'SK-D'!$F$3:$F$14</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xVal>
          <c:yVal>
            <c:numRef>
              <c:f>'SK-D'!$I$3:$I$14</c:f>
              <c:numCache>
                <c:formatCode>0%</c:formatCode>
                <c:ptCount val="12"/>
                <c:pt idx="0">
                  <c:v>0</c:v>
                </c:pt>
                <c:pt idx="1">
                  <c:v>0</c:v>
                </c:pt>
                <c:pt idx="2">
                  <c:v>0</c:v>
                </c:pt>
                <c:pt idx="3">
                  <c:v>0.70000000000000062</c:v>
                </c:pt>
                <c:pt idx="4">
                  <c:v>0.9</c:v>
                </c:pt>
                <c:pt idx="5">
                  <c:v>0</c:v>
                </c:pt>
                <c:pt idx="6">
                  <c:v>0</c:v>
                </c:pt>
                <c:pt idx="7">
                  <c:v>0</c:v>
                </c:pt>
                <c:pt idx="8">
                  <c:v>0.32100000000000983</c:v>
                </c:pt>
                <c:pt idx="9">
                  <c:v>0</c:v>
                </c:pt>
                <c:pt idx="10">
                  <c:v>0</c:v>
                </c:pt>
                <c:pt idx="11">
                  <c:v>0</c:v>
                </c:pt>
              </c:numCache>
            </c:numRef>
          </c:yVal>
          <c:smooth val="1"/>
        </c:ser>
        <c:axId val="72291456"/>
        <c:axId val="72293760"/>
      </c:scatterChart>
      <c:valAx>
        <c:axId val="72291456"/>
        <c:scaling>
          <c:orientation val="minMax"/>
          <c:max val="12"/>
          <c:min val="1"/>
        </c:scaling>
        <c:axPos val="b"/>
        <c:title>
          <c:tx>
            <c:rich>
              <a:bodyPr/>
              <a:lstStyle/>
              <a:p>
                <a:pPr>
                  <a:defRPr/>
                </a:pPr>
                <a:r>
                  <a:rPr lang="en-US"/>
                  <a:t>Month</a:t>
                </a:r>
              </a:p>
            </c:rich>
          </c:tx>
        </c:title>
        <c:majorTickMark val="none"/>
        <c:tickLblPos val="nextTo"/>
        <c:crossAx val="72293760"/>
        <c:crosses val="autoZero"/>
        <c:crossBetween val="midCat"/>
        <c:majorUnit val="1"/>
      </c:valAx>
      <c:valAx>
        <c:axId val="72293760"/>
        <c:scaling>
          <c:orientation val="minMax"/>
          <c:max val="1"/>
          <c:min val="0"/>
        </c:scaling>
        <c:axPos val="l"/>
        <c:majorGridlines/>
        <c:title>
          <c:tx>
            <c:rich>
              <a:bodyPr/>
              <a:lstStyle/>
              <a:p>
                <a:pPr>
                  <a:defRPr/>
                </a:pPr>
                <a:r>
                  <a:rPr lang="en-US"/>
                  <a:t>% On margin</a:t>
                </a:r>
              </a:p>
            </c:rich>
          </c:tx>
        </c:title>
        <c:numFmt formatCode="0%" sourceLinked="1"/>
        <c:majorTickMark val="none"/>
        <c:tickLblPos val="nextTo"/>
        <c:crossAx val="72291456"/>
        <c:crosses val="autoZero"/>
        <c:crossBetween val="midCat"/>
        <c:majorUnit val="0.1"/>
      </c:valAx>
    </c:plotArea>
    <c:legend>
      <c:legendPos val="r"/>
      <c:layout>
        <c:manualLayout>
          <c:xMode val="edge"/>
          <c:yMode val="edge"/>
          <c:x val="0.72143529411764706"/>
          <c:y val="5.9341221090819504E-2"/>
          <c:w val="0.26444705882351827"/>
          <c:h val="0.67475511793909992"/>
        </c:manualLayout>
      </c:layout>
    </c:legend>
    <c:plotVisOnly val="1"/>
  </c:chart>
  <c:spPr>
    <a:solidFill>
      <a:schemeClr val="lt1"/>
    </a:solidFill>
    <a:ln w="25400" cap="flat" cmpd="sng" algn="ctr">
      <a:solidFill>
        <a:schemeClr val="tx1">
          <a:lumMod val="50000"/>
          <a:lumOff val="50000"/>
        </a:schemeClr>
      </a:solidFill>
      <a:prstDash val="solid"/>
    </a:ln>
    <a:effectLst/>
  </c:spPr>
  <c:txPr>
    <a:bodyPr/>
    <a:lstStyle/>
    <a:p>
      <a:pPr>
        <a:defRPr sz="800">
          <a:solidFill>
            <a:schemeClr val="dk1"/>
          </a:solidFill>
          <a:latin typeface="+mn-lt"/>
          <a:ea typeface="+mn-ea"/>
          <a:cs typeface="+mn-cs"/>
        </a:defRPr>
      </a:pPr>
      <a:endParaRPr lang="en-US"/>
    </a:p>
  </c:txPr>
  <c:externalData r:id="rId1"/>
</c:chartSpace>
</file>

<file path=word/charts/chart64.xml><?xml version="1.0" encoding="utf-8"?>
<c:chartSpace xmlns:c="http://schemas.openxmlformats.org/drawingml/2006/chart" xmlns:a="http://schemas.openxmlformats.org/drawingml/2006/main" xmlns:r="http://schemas.openxmlformats.org/officeDocument/2006/relationships">
  <c:date1904 val="1"/>
  <c:lang val="en-US"/>
  <c:chart>
    <c:autoTitleDeleted val="1"/>
    <c:plotArea>
      <c:layout>
        <c:manualLayout>
          <c:layoutTarget val="inner"/>
          <c:xMode val="edge"/>
          <c:yMode val="edge"/>
          <c:x val="0.13301562698082781"/>
          <c:y val="8.0330459654648426E-2"/>
          <c:w val="0.59711344560112456"/>
          <c:h val="0.71249947151474335"/>
        </c:manualLayout>
      </c:layout>
      <c:scatterChart>
        <c:scatterStyle val="smoothMarker"/>
        <c:ser>
          <c:idx val="1"/>
          <c:order val="1"/>
          <c:tx>
            <c:strRef>
              <c:f>'AB-D'!$B$1:$B$2</c:f>
              <c:strCache>
                <c:ptCount val="1"/>
                <c:pt idx="0">
                  <c:v>AB 2004 Gas</c:v>
                </c:pt>
              </c:strCache>
            </c:strRef>
          </c:tx>
          <c:spPr>
            <a:ln>
              <a:solidFill>
                <a:schemeClr val="accent1"/>
              </a:solidFill>
            </a:ln>
          </c:spPr>
          <c:marker>
            <c:spPr>
              <a:noFill/>
              <a:ln>
                <a:solidFill>
                  <a:schemeClr val="accent1"/>
                </a:solidFill>
              </a:ln>
            </c:spPr>
          </c:marker>
          <c:xVal>
            <c:strRef>
              <c:f>'AB-D'!$A$3:$A$14</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xVal>
          <c:yVal>
            <c:numRef>
              <c:f>'AB-D'!$B$3:$B$14</c:f>
              <c:numCache>
                <c:formatCode>0%</c:formatCode>
                <c:ptCount val="12"/>
                <c:pt idx="0">
                  <c:v>1</c:v>
                </c:pt>
                <c:pt idx="1">
                  <c:v>1</c:v>
                </c:pt>
                <c:pt idx="2">
                  <c:v>1</c:v>
                </c:pt>
                <c:pt idx="3">
                  <c:v>1</c:v>
                </c:pt>
                <c:pt idx="4">
                  <c:v>1</c:v>
                </c:pt>
                <c:pt idx="5">
                  <c:v>1</c:v>
                </c:pt>
                <c:pt idx="6">
                  <c:v>0.88</c:v>
                </c:pt>
                <c:pt idx="7">
                  <c:v>0.60000000000000064</c:v>
                </c:pt>
                <c:pt idx="8">
                  <c:v>1</c:v>
                </c:pt>
                <c:pt idx="9">
                  <c:v>1</c:v>
                </c:pt>
                <c:pt idx="10">
                  <c:v>1</c:v>
                </c:pt>
                <c:pt idx="11">
                  <c:v>1</c:v>
                </c:pt>
              </c:numCache>
            </c:numRef>
          </c:yVal>
          <c:smooth val="1"/>
        </c:ser>
        <c:ser>
          <c:idx val="2"/>
          <c:order val="2"/>
          <c:tx>
            <c:strRef>
              <c:f>'AB-D'!$B$15:$B$16</c:f>
              <c:strCache>
                <c:ptCount val="1"/>
                <c:pt idx="0">
                  <c:v>AB 2005 Gas</c:v>
                </c:pt>
              </c:strCache>
            </c:strRef>
          </c:tx>
          <c:spPr>
            <a:ln>
              <a:solidFill>
                <a:srgbClr val="FF0000"/>
              </a:solidFill>
            </a:ln>
          </c:spPr>
          <c:marker>
            <c:spPr>
              <a:noFill/>
              <a:ln>
                <a:solidFill>
                  <a:srgbClr val="FF0000"/>
                </a:solidFill>
              </a:ln>
            </c:spPr>
          </c:marker>
          <c:xVal>
            <c:strRef>
              <c:f>'AB-D'!$A$17:$A$28</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xVal>
          <c:yVal>
            <c:numRef>
              <c:f>'AB-D'!$B$17:$B$28</c:f>
              <c:numCache>
                <c:formatCode>0%</c:formatCode>
                <c:ptCount val="12"/>
                <c:pt idx="0">
                  <c:v>1</c:v>
                </c:pt>
                <c:pt idx="1">
                  <c:v>1</c:v>
                </c:pt>
                <c:pt idx="2">
                  <c:v>1</c:v>
                </c:pt>
                <c:pt idx="3">
                  <c:v>1</c:v>
                </c:pt>
                <c:pt idx="4">
                  <c:v>1</c:v>
                </c:pt>
                <c:pt idx="5">
                  <c:v>0.73000000000000065</c:v>
                </c:pt>
                <c:pt idx="6">
                  <c:v>0.27</c:v>
                </c:pt>
                <c:pt idx="7">
                  <c:v>0.12000000000000002</c:v>
                </c:pt>
                <c:pt idx="8">
                  <c:v>0.73000000000000065</c:v>
                </c:pt>
                <c:pt idx="9">
                  <c:v>1</c:v>
                </c:pt>
                <c:pt idx="10">
                  <c:v>1</c:v>
                </c:pt>
                <c:pt idx="11">
                  <c:v>1</c:v>
                </c:pt>
              </c:numCache>
            </c:numRef>
          </c:yVal>
          <c:smooth val="1"/>
        </c:ser>
        <c:ser>
          <c:idx val="3"/>
          <c:order val="3"/>
          <c:tx>
            <c:strRef>
              <c:f>'AB-D'!$B$29:$B$30</c:f>
              <c:strCache>
                <c:ptCount val="1"/>
                <c:pt idx="0">
                  <c:v>AB 2006 Gas</c:v>
                </c:pt>
              </c:strCache>
            </c:strRef>
          </c:tx>
          <c:spPr>
            <a:ln>
              <a:solidFill>
                <a:srgbClr val="92D050"/>
              </a:solidFill>
            </a:ln>
          </c:spPr>
          <c:marker>
            <c:spPr>
              <a:ln>
                <a:solidFill>
                  <a:srgbClr val="92D050"/>
                </a:solidFill>
              </a:ln>
            </c:spPr>
          </c:marker>
          <c:xVal>
            <c:strRef>
              <c:f>'AB-D'!$A$31:$A$42</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xVal>
          <c:yVal>
            <c:numRef>
              <c:f>'AB-D'!$B$31:$B$42</c:f>
              <c:numCache>
                <c:formatCode>0%</c:formatCode>
                <c:ptCount val="12"/>
                <c:pt idx="0">
                  <c:v>1</c:v>
                </c:pt>
                <c:pt idx="1">
                  <c:v>1</c:v>
                </c:pt>
                <c:pt idx="2">
                  <c:v>1</c:v>
                </c:pt>
                <c:pt idx="3">
                  <c:v>1</c:v>
                </c:pt>
                <c:pt idx="4">
                  <c:v>1</c:v>
                </c:pt>
                <c:pt idx="5">
                  <c:v>0.87000000000000965</c:v>
                </c:pt>
                <c:pt idx="6">
                  <c:v>0.31000000000000238</c:v>
                </c:pt>
                <c:pt idx="7">
                  <c:v>0.39000000000001023</c:v>
                </c:pt>
                <c:pt idx="8">
                  <c:v>0.87000000000000965</c:v>
                </c:pt>
                <c:pt idx="9">
                  <c:v>1</c:v>
                </c:pt>
                <c:pt idx="10">
                  <c:v>1</c:v>
                </c:pt>
                <c:pt idx="11">
                  <c:v>1</c:v>
                </c:pt>
              </c:numCache>
            </c:numRef>
          </c:yVal>
          <c:smooth val="1"/>
        </c:ser>
        <c:ser>
          <c:idx val="4"/>
          <c:order val="4"/>
          <c:tx>
            <c:strRef>
              <c:f>'AB-D'!$B$43:$B$44</c:f>
              <c:strCache>
                <c:ptCount val="1"/>
                <c:pt idx="0">
                  <c:v>AB 2007 Gas</c:v>
                </c:pt>
              </c:strCache>
            </c:strRef>
          </c:tx>
          <c:spPr>
            <a:ln>
              <a:solidFill>
                <a:srgbClr val="FFC000"/>
              </a:solidFill>
            </a:ln>
          </c:spPr>
          <c:marker>
            <c:spPr>
              <a:ln>
                <a:solidFill>
                  <a:srgbClr val="FFC000"/>
                </a:solidFill>
              </a:ln>
            </c:spPr>
          </c:marker>
          <c:xVal>
            <c:strRef>
              <c:f>'AB-D'!$A$45:$A$56</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xVal>
          <c:yVal>
            <c:numRef>
              <c:f>'AB-D'!$B$45:$B$56</c:f>
              <c:numCache>
                <c:formatCode>0%</c:formatCode>
                <c:ptCount val="12"/>
                <c:pt idx="0">
                  <c:v>1</c:v>
                </c:pt>
                <c:pt idx="1">
                  <c:v>1</c:v>
                </c:pt>
                <c:pt idx="2">
                  <c:v>1</c:v>
                </c:pt>
                <c:pt idx="3">
                  <c:v>1</c:v>
                </c:pt>
                <c:pt idx="4">
                  <c:v>1</c:v>
                </c:pt>
                <c:pt idx="5">
                  <c:v>1</c:v>
                </c:pt>
                <c:pt idx="6">
                  <c:v>0.5</c:v>
                </c:pt>
                <c:pt idx="7">
                  <c:v>0.59</c:v>
                </c:pt>
                <c:pt idx="8">
                  <c:v>0.89</c:v>
                </c:pt>
                <c:pt idx="9">
                  <c:v>1</c:v>
                </c:pt>
                <c:pt idx="10">
                  <c:v>1</c:v>
                </c:pt>
                <c:pt idx="11">
                  <c:v>1</c:v>
                </c:pt>
              </c:numCache>
            </c:numRef>
          </c:yVal>
          <c:smooth val="1"/>
        </c:ser>
        <c:ser>
          <c:idx val="0"/>
          <c:order val="0"/>
          <c:tx>
            <c:strRef>
              <c:f>'AB-D'!$I$2</c:f>
              <c:strCache>
                <c:ptCount val="1"/>
                <c:pt idx="0">
                  <c:v>Predicted Gas</c:v>
                </c:pt>
              </c:strCache>
            </c:strRef>
          </c:tx>
          <c:spPr>
            <a:ln>
              <a:solidFill>
                <a:srgbClr val="A50021"/>
              </a:solidFill>
            </a:ln>
          </c:spPr>
          <c:marker>
            <c:spPr>
              <a:noFill/>
              <a:ln>
                <a:solidFill>
                  <a:srgbClr val="A50021"/>
                </a:solidFill>
              </a:ln>
            </c:spPr>
          </c:marker>
          <c:xVal>
            <c:strRef>
              <c:f>'AB-D'!$H$3:$H$14</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xVal>
          <c:yVal>
            <c:numRef>
              <c:f>'AB-D'!$I$3:$I$14</c:f>
              <c:numCache>
                <c:formatCode>0%</c:formatCode>
                <c:ptCount val="12"/>
                <c:pt idx="0">
                  <c:v>1</c:v>
                </c:pt>
                <c:pt idx="1">
                  <c:v>1</c:v>
                </c:pt>
                <c:pt idx="2">
                  <c:v>1</c:v>
                </c:pt>
                <c:pt idx="3">
                  <c:v>1</c:v>
                </c:pt>
                <c:pt idx="4">
                  <c:v>1</c:v>
                </c:pt>
                <c:pt idx="5">
                  <c:v>0.90700000000000003</c:v>
                </c:pt>
                <c:pt idx="6">
                  <c:v>0.43500000000000238</c:v>
                </c:pt>
                <c:pt idx="7">
                  <c:v>0.43700000000000438</c:v>
                </c:pt>
                <c:pt idx="8">
                  <c:v>0.86300000000000165</c:v>
                </c:pt>
                <c:pt idx="9">
                  <c:v>1</c:v>
                </c:pt>
                <c:pt idx="10">
                  <c:v>1</c:v>
                </c:pt>
                <c:pt idx="11">
                  <c:v>1</c:v>
                </c:pt>
              </c:numCache>
            </c:numRef>
          </c:yVal>
          <c:smooth val="1"/>
        </c:ser>
        <c:axId val="72365952"/>
        <c:axId val="72376704"/>
      </c:scatterChart>
      <c:valAx>
        <c:axId val="72365952"/>
        <c:scaling>
          <c:orientation val="minMax"/>
          <c:max val="12"/>
          <c:min val="1"/>
        </c:scaling>
        <c:axPos val="b"/>
        <c:title>
          <c:tx>
            <c:rich>
              <a:bodyPr/>
              <a:lstStyle/>
              <a:p>
                <a:pPr>
                  <a:defRPr/>
                </a:pPr>
                <a:r>
                  <a:rPr lang="en-US"/>
                  <a:t>Month</a:t>
                </a:r>
              </a:p>
            </c:rich>
          </c:tx>
        </c:title>
        <c:majorTickMark val="none"/>
        <c:tickLblPos val="nextTo"/>
        <c:crossAx val="72376704"/>
        <c:crosses val="autoZero"/>
        <c:crossBetween val="midCat"/>
        <c:majorUnit val="1"/>
      </c:valAx>
      <c:valAx>
        <c:axId val="72376704"/>
        <c:scaling>
          <c:orientation val="minMax"/>
          <c:max val="1"/>
          <c:min val="0"/>
        </c:scaling>
        <c:axPos val="l"/>
        <c:majorGridlines/>
        <c:title>
          <c:tx>
            <c:rich>
              <a:bodyPr/>
              <a:lstStyle/>
              <a:p>
                <a:pPr>
                  <a:defRPr/>
                </a:pPr>
                <a:r>
                  <a:rPr lang="en-US"/>
                  <a:t>% On margin</a:t>
                </a:r>
              </a:p>
            </c:rich>
          </c:tx>
        </c:title>
        <c:numFmt formatCode="0%" sourceLinked="1"/>
        <c:majorTickMark val="none"/>
        <c:tickLblPos val="nextTo"/>
        <c:crossAx val="72365952"/>
        <c:crosses val="autoZero"/>
        <c:crossBetween val="midCat"/>
        <c:majorUnit val="0.1"/>
      </c:valAx>
    </c:plotArea>
    <c:legend>
      <c:legendPos val="r"/>
      <c:layout>
        <c:manualLayout>
          <c:xMode val="edge"/>
          <c:yMode val="edge"/>
          <c:x val="0.7841102232089"/>
          <c:y val="6.4202312197300229E-2"/>
          <c:w val="0.20184893230618284"/>
          <c:h val="0.67634409090575565"/>
        </c:manualLayout>
      </c:layout>
    </c:legend>
    <c:plotVisOnly val="1"/>
  </c:chart>
  <c:spPr>
    <a:solidFill>
      <a:schemeClr val="lt1"/>
    </a:solidFill>
    <a:ln w="25400" cap="flat" cmpd="sng" algn="ctr">
      <a:solidFill>
        <a:schemeClr val="tx1">
          <a:lumMod val="50000"/>
          <a:lumOff val="50000"/>
        </a:schemeClr>
      </a:solidFill>
      <a:prstDash val="solid"/>
    </a:ln>
    <a:effectLst/>
  </c:spPr>
  <c:txPr>
    <a:bodyPr/>
    <a:lstStyle/>
    <a:p>
      <a:pPr>
        <a:defRPr sz="800">
          <a:solidFill>
            <a:schemeClr val="dk1"/>
          </a:solidFill>
          <a:latin typeface="+mn-lt"/>
          <a:ea typeface="+mn-ea"/>
          <a:cs typeface="+mn-cs"/>
        </a:defRPr>
      </a:pPr>
      <a:endParaRPr lang="en-US"/>
    </a:p>
  </c:txPr>
  <c:externalData r:id="rId1"/>
</c:chartSpace>
</file>

<file path=word/charts/chart65.xml><?xml version="1.0" encoding="utf-8"?>
<c:chartSpace xmlns:c="http://schemas.openxmlformats.org/drawingml/2006/chart" xmlns:a="http://schemas.openxmlformats.org/drawingml/2006/main" xmlns:r="http://schemas.openxmlformats.org/officeDocument/2006/relationships">
  <c:date1904 val="1"/>
  <c:lang val="en-US"/>
  <c:chart>
    <c:autoTitleDeleted val="1"/>
    <c:plotArea>
      <c:layout>
        <c:manualLayout>
          <c:layoutTarget val="inner"/>
          <c:xMode val="edge"/>
          <c:yMode val="edge"/>
          <c:x val="0.137475710273053"/>
          <c:y val="4.6260483510340074E-2"/>
          <c:w val="0.59224938987889653"/>
          <c:h val="0.7300483169133124"/>
        </c:manualLayout>
      </c:layout>
      <c:scatterChart>
        <c:scatterStyle val="smoothMarker"/>
        <c:ser>
          <c:idx val="0"/>
          <c:order val="1"/>
          <c:tx>
            <c:strRef>
              <c:f>'AB-D'!$C$1:$C$2</c:f>
              <c:strCache>
                <c:ptCount val="1"/>
                <c:pt idx="0">
                  <c:v>AB 2004 Landfill Gas</c:v>
                </c:pt>
              </c:strCache>
            </c:strRef>
          </c:tx>
          <c:spPr>
            <a:ln>
              <a:solidFill>
                <a:srgbClr val="0070C0"/>
              </a:solidFill>
            </a:ln>
          </c:spPr>
          <c:marker>
            <c:symbol val="square"/>
            <c:size val="7"/>
            <c:spPr>
              <a:noFill/>
            </c:spPr>
          </c:marker>
          <c:xVal>
            <c:strRef>
              <c:f>'AB-D'!$A$3:$A$14</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xVal>
          <c:yVal>
            <c:numRef>
              <c:f>'AB-D'!$C$3:$C$14</c:f>
              <c:numCache>
                <c:formatCode>0%</c:formatCode>
                <c:ptCount val="12"/>
                <c:pt idx="0">
                  <c:v>0</c:v>
                </c:pt>
                <c:pt idx="1">
                  <c:v>0</c:v>
                </c:pt>
                <c:pt idx="2">
                  <c:v>0</c:v>
                </c:pt>
                <c:pt idx="3">
                  <c:v>0</c:v>
                </c:pt>
                <c:pt idx="4">
                  <c:v>0</c:v>
                </c:pt>
                <c:pt idx="5">
                  <c:v>0</c:v>
                </c:pt>
                <c:pt idx="6">
                  <c:v>0.12000000000000002</c:v>
                </c:pt>
                <c:pt idx="7">
                  <c:v>0</c:v>
                </c:pt>
                <c:pt idx="8">
                  <c:v>0</c:v>
                </c:pt>
                <c:pt idx="9">
                  <c:v>0</c:v>
                </c:pt>
                <c:pt idx="10">
                  <c:v>0</c:v>
                </c:pt>
                <c:pt idx="11">
                  <c:v>0</c:v>
                </c:pt>
              </c:numCache>
            </c:numRef>
          </c:yVal>
          <c:smooth val="1"/>
        </c:ser>
        <c:ser>
          <c:idx val="2"/>
          <c:order val="2"/>
          <c:tx>
            <c:strRef>
              <c:f>'AB-D'!$C$15:$C$16</c:f>
              <c:strCache>
                <c:ptCount val="1"/>
                <c:pt idx="0">
                  <c:v>AB 2005 Landfill Gas</c:v>
                </c:pt>
              </c:strCache>
            </c:strRef>
          </c:tx>
          <c:spPr>
            <a:ln>
              <a:solidFill>
                <a:srgbClr val="FF0000"/>
              </a:solidFill>
            </a:ln>
          </c:spPr>
          <c:marker>
            <c:spPr>
              <a:noFill/>
              <a:ln>
                <a:solidFill>
                  <a:srgbClr val="FF0000"/>
                </a:solidFill>
              </a:ln>
            </c:spPr>
          </c:marker>
          <c:xVal>
            <c:strRef>
              <c:f>'AB-D'!$A$17:$A$28</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xVal>
          <c:yVal>
            <c:numRef>
              <c:f>'AB-D'!$C$17:$C$28</c:f>
              <c:numCache>
                <c:formatCode>0%</c:formatCode>
                <c:ptCount val="12"/>
                <c:pt idx="0">
                  <c:v>0</c:v>
                </c:pt>
                <c:pt idx="1">
                  <c:v>0</c:v>
                </c:pt>
                <c:pt idx="2">
                  <c:v>0</c:v>
                </c:pt>
                <c:pt idx="3">
                  <c:v>0</c:v>
                </c:pt>
                <c:pt idx="4">
                  <c:v>0</c:v>
                </c:pt>
                <c:pt idx="5">
                  <c:v>0</c:v>
                </c:pt>
                <c:pt idx="6">
                  <c:v>0</c:v>
                </c:pt>
                <c:pt idx="7">
                  <c:v>0</c:v>
                </c:pt>
                <c:pt idx="8">
                  <c:v>0</c:v>
                </c:pt>
                <c:pt idx="9">
                  <c:v>0</c:v>
                </c:pt>
                <c:pt idx="10">
                  <c:v>0</c:v>
                </c:pt>
                <c:pt idx="11">
                  <c:v>0</c:v>
                </c:pt>
              </c:numCache>
            </c:numRef>
          </c:yVal>
          <c:smooth val="1"/>
        </c:ser>
        <c:ser>
          <c:idx val="3"/>
          <c:order val="3"/>
          <c:tx>
            <c:strRef>
              <c:f>'AB-D'!$C$29:$C$30</c:f>
              <c:strCache>
                <c:ptCount val="1"/>
                <c:pt idx="0">
                  <c:v>AB 2006 Landfill Gas</c:v>
                </c:pt>
              </c:strCache>
            </c:strRef>
          </c:tx>
          <c:spPr>
            <a:ln>
              <a:solidFill>
                <a:srgbClr val="92D050"/>
              </a:solidFill>
            </a:ln>
          </c:spPr>
          <c:marker>
            <c:spPr>
              <a:ln>
                <a:solidFill>
                  <a:srgbClr val="92D050"/>
                </a:solidFill>
              </a:ln>
            </c:spPr>
          </c:marker>
          <c:xVal>
            <c:strRef>
              <c:f>'AB-D'!$A$31:$A$42</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xVal>
          <c:yVal>
            <c:numRef>
              <c:f>'AB-D'!$C$31:$C$42</c:f>
              <c:numCache>
                <c:formatCode>0%</c:formatCode>
                <c:ptCount val="12"/>
                <c:pt idx="0">
                  <c:v>0</c:v>
                </c:pt>
                <c:pt idx="1">
                  <c:v>0</c:v>
                </c:pt>
                <c:pt idx="2">
                  <c:v>0</c:v>
                </c:pt>
                <c:pt idx="3">
                  <c:v>0</c:v>
                </c:pt>
                <c:pt idx="4">
                  <c:v>0</c:v>
                </c:pt>
                <c:pt idx="5">
                  <c:v>0</c:v>
                </c:pt>
                <c:pt idx="6">
                  <c:v>0</c:v>
                </c:pt>
                <c:pt idx="7">
                  <c:v>0</c:v>
                </c:pt>
                <c:pt idx="8">
                  <c:v>0</c:v>
                </c:pt>
                <c:pt idx="9">
                  <c:v>0</c:v>
                </c:pt>
                <c:pt idx="10">
                  <c:v>0</c:v>
                </c:pt>
                <c:pt idx="11">
                  <c:v>0</c:v>
                </c:pt>
              </c:numCache>
            </c:numRef>
          </c:yVal>
          <c:smooth val="1"/>
        </c:ser>
        <c:ser>
          <c:idx val="4"/>
          <c:order val="4"/>
          <c:tx>
            <c:strRef>
              <c:f>'AB-D'!$C$43:$C$44</c:f>
              <c:strCache>
                <c:ptCount val="1"/>
                <c:pt idx="0">
                  <c:v>AB 2007 Landfill Gas</c:v>
                </c:pt>
              </c:strCache>
            </c:strRef>
          </c:tx>
          <c:spPr>
            <a:ln>
              <a:solidFill>
                <a:srgbClr val="FFC000"/>
              </a:solidFill>
            </a:ln>
          </c:spPr>
          <c:marker>
            <c:spPr>
              <a:ln>
                <a:solidFill>
                  <a:srgbClr val="FFC000"/>
                </a:solidFill>
              </a:ln>
            </c:spPr>
          </c:marker>
          <c:xVal>
            <c:strRef>
              <c:f>'AB-D'!$A$45:$A$56</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xVal>
          <c:yVal>
            <c:numRef>
              <c:f>'AB-D'!$C$45:$C$56</c:f>
              <c:numCache>
                <c:formatCode>0%</c:formatCode>
                <c:ptCount val="12"/>
                <c:pt idx="0">
                  <c:v>0</c:v>
                </c:pt>
                <c:pt idx="1">
                  <c:v>0</c:v>
                </c:pt>
                <c:pt idx="2">
                  <c:v>0</c:v>
                </c:pt>
                <c:pt idx="3">
                  <c:v>0</c:v>
                </c:pt>
                <c:pt idx="4">
                  <c:v>0</c:v>
                </c:pt>
                <c:pt idx="5">
                  <c:v>0</c:v>
                </c:pt>
                <c:pt idx="6">
                  <c:v>0</c:v>
                </c:pt>
                <c:pt idx="7">
                  <c:v>0</c:v>
                </c:pt>
                <c:pt idx="8">
                  <c:v>0</c:v>
                </c:pt>
                <c:pt idx="9">
                  <c:v>0</c:v>
                </c:pt>
                <c:pt idx="10">
                  <c:v>0</c:v>
                </c:pt>
                <c:pt idx="11">
                  <c:v>0</c:v>
                </c:pt>
              </c:numCache>
            </c:numRef>
          </c:yVal>
          <c:smooth val="1"/>
        </c:ser>
        <c:ser>
          <c:idx val="1"/>
          <c:order val="0"/>
          <c:tx>
            <c:strRef>
              <c:f>'AB-D'!$J$2</c:f>
              <c:strCache>
                <c:ptCount val="1"/>
                <c:pt idx="0">
                  <c:v>Predicted  Landfill Gas </c:v>
                </c:pt>
              </c:strCache>
            </c:strRef>
          </c:tx>
          <c:spPr>
            <a:ln>
              <a:solidFill>
                <a:srgbClr val="A50021"/>
              </a:solidFill>
            </a:ln>
          </c:spPr>
          <c:marker>
            <c:symbol val="diamond"/>
            <c:size val="7"/>
            <c:spPr>
              <a:noFill/>
              <a:ln>
                <a:solidFill>
                  <a:srgbClr val="A50021"/>
                </a:solidFill>
              </a:ln>
            </c:spPr>
          </c:marker>
          <c:xVal>
            <c:strRef>
              <c:f>'AB-D'!$H$3:$H$14</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xVal>
          <c:yVal>
            <c:numRef>
              <c:f>'AB-D'!$J$3:$J$14</c:f>
              <c:numCache>
                <c:formatCode>0%</c:formatCode>
                <c:ptCount val="12"/>
                <c:pt idx="0">
                  <c:v>0</c:v>
                </c:pt>
                <c:pt idx="1">
                  <c:v>0</c:v>
                </c:pt>
                <c:pt idx="2">
                  <c:v>0</c:v>
                </c:pt>
                <c:pt idx="3">
                  <c:v>0</c:v>
                </c:pt>
                <c:pt idx="4">
                  <c:v>0</c:v>
                </c:pt>
                <c:pt idx="5">
                  <c:v>0</c:v>
                </c:pt>
                <c:pt idx="6">
                  <c:v>1.2E-2</c:v>
                </c:pt>
                <c:pt idx="7">
                  <c:v>0</c:v>
                </c:pt>
                <c:pt idx="8">
                  <c:v>0</c:v>
                </c:pt>
                <c:pt idx="9">
                  <c:v>0</c:v>
                </c:pt>
                <c:pt idx="10">
                  <c:v>0</c:v>
                </c:pt>
                <c:pt idx="11">
                  <c:v>0</c:v>
                </c:pt>
              </c:numCache>
            </c:numRef>
          </c:yVal>
          <c:smooth val="1"/>
        </c:ser>
        <c:axId val="72399488"/>
        <c:axId val="72414336"/>
      </c:scatterChart>
      <c:valAx>
        <c:axId val="72399488"/>
        <c:scaling>
          <c:orientation val="minMax"/>
          <c:max val="12"/>
          <c:min val="1"/>
        </c:scaling>
        <c:axPos val="b"/>
        <c:title>
          <c:tx>
            <c:rich>
              <a:bodyPr/>
              <a:lstStyle/>
              <a:p>
                <a:pPr>
                  <a:defRPr/>
                </a:pPr>
                <a:r>
                  <a:rPr lang="en-US"/>
                  <a:t>Month</a:t>
                </a:r>
              </a:p>
            </c:rich>
          </c:tx>
        </c:title>
        <c:majorTickMark val="none"/>
        <c:tickLblPos val="nextTo"/>
        <c:crossAx val="72414336"/>
        <c:crosses val="autoZero"/>
        <c:crossBetween val="midCat"/>
        <c:majorUnit val="1"/>
      </c:valAx>
      <c:valAx>
        <c:axId val="72414336"/>
        <c:scaling>
          <c:orientation val="minMax"/>
          <c:max val="0.2"/>
          <c:min val="0"/>
        </c:scaling>
        <c:axPos val="l"/>
        <c:majorGridlines/>
        <c:title>
          <c:tx>
            <c:rich>
              <a:bodyPr/>
              <a:lstStyle/>
              <a:p>
                <a:pPr>
                  <a:defRPr/>
                </a:pPr>
                <a:r>
                  <a:rPr lang="en-US"/>
                  <a:t>% On margin</a:t>
                </a:r>
              </a:p>
            </c:rich>
          </c:tx>
        </c:title>
        <c:numFmt formatCode="0%" sourceLinked="1"/>
        <c:majorTickMark val="none"/>
        <c:tickLblPos val="nextTo"/>
        <c:crossAx val="72399488"/>
        <c:crosses val="autoZero"/>
        <c:crossBetween val="midCat"/>
        <c:majorUnit val="2.0000000000000011E-2"/>
      </c:valAx>
    </c:plotArea>
    <c:legend>
      <c:legendPos val="r"/>
      <c:layout>
        <c:manualLayout>
          <c:xMode val="edge"/>
          <c:yMode val="edge"/>
          <c:x val="0.73690049270160063"/>
          <c:y val="5.3303132118394977E-2"/>
          <c:w val="0.24906441957914024"/>
          <c:h val="0.73089378907684088"/>
        </c:manualLayout>
      </c:layout>
    </c:legend>
    <c:plotVisOnly val="1"/>
  </c:chart>
  <c:spPr>
    <a:solidFill>
      <a:schemeClr val="lt1"/>
    </a:solidFill>
    <a:ln w="25400" cap="flat" cmpd="sng" algn="ctr">
      <a:solidFill>
        <a:schemeClr val="tx1">
          <a:lumMod val="50000"/>
          <a:lumOff val="50000"/>
        </a:schemeClr>
      </a:solidFill>
      <a:prstDash val="solid"/>
    </a:ln>
    <a:effectLst/>
  </c:spPr>
  <c:txPr>
    <a:bodyPr/>
    <a:lstStyle/>
    <a:p>
      <a:pPr>
        <a:defRPr sz="800">
          <a:solidFill>
            <a:schemeClr val="dk1"/>
          </a:solidFill>
          <a:latin typeface="+mn-lt"/>
          <a:ea typeface="+mn-ea"/>
          <a:cs typeface="+mn-cs"/>
        </a:defRPr>
      </a:pPr>
      <a:endParaRPr lang="en-US"/>
    </a:p>
  </c:txPr>
  <c:externalData r:id="rId1"/>
</c:chartSpace>
</file>

<file path=word/charts/chart66.xml><?xml version="1.0" encoding="utf-8"?>
<c:chartSpace xmlns:c="http://schemas.openxmlformats.org/drawingml/2006/chart" xmlns:a="http://schemas.openxmlformats.org/drawingml/2006/main" xmlns:r="http://schemas.openxmlformats.org/officeDocument/2006/relationships">
  <c:date1904 val="1"/>
  <c:lang val="en-US"/>
  <c:chart>
    <c:autoTitleDeleted val="1"/>
    <c:plotArea>
      <c:layout>
        <c:manualLayout>
          <c:layoutTarget val="inner"/>
          <c:xMode val="edge"/>
          <c:yMode val="edge"/>
          <c:x val="0.1477797557998404"/>
          <c:y val="4.6747451305428983E-2"/>
          <c:w val="0.59250390192037561"/>
          <c:h val="0.72720663075010361"/>
        </c:manualLayout>
      </c:layout>
      <c:scatterChart>
        <c:scatterStyle val="smoothMarker"/>
        <c:ser>
          <c:idx val="0"/>
          <c:order val="1"/>
          <c:tx>
            <c:strRef>
              <c:f>'AB-D'!$D$1:$D$2</c:f>
              <c:strCache>
                <c:ptCount val="1"/>
                <c:pt idx="0">
                  <c:v>AB 2004 Alberta Coal Bituminous</c:v>
                </c:pt>
              </c:strCache>
            </c:strRef>
          </c:tx>
          <c:spPr>
            <a:ln>
              <a:solidFill>
                <a:srgbClr val="0070C0"/>
              </a:solidFill>
            </a:ln>
          </c:spPr>
          <c:marker>
            <c:symbol val="square"/>
            <c:size val="7"/>
            <c:spPr>
              <a:noFill/>
            </c:spPr>
          </c:marker>
          <c:xVal>
            <c:strRef>
              <c:f>'AB-D'!$A$3:$A$14</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xVal>
          <c:yVal>
            <c:numRef>
              <c:f>'AB-D'!$D$3:$D$14</c:f>
              <c:numCache>
                <c:formatCode>0%</c:formatCode>
                <c:ptCount val="12"/>
                <c:pt idx="0">
                  <c:v>0</c:v>
                </c:pt>
                <c:pt idx="1">
                  <c:v>0</c:v>
                </c:pt>
                <c:pt idx="2">
                  <c:v>0</c:v>
                </c:pt>
                <c:pt idx="3">
                  <c:v>0</c:v>
                </c:pt>
                <c:pt idx="4">
                  <c:v>0</c:v>
                </c:pt>
                <c:pt idx="5">
                  <c:v>0</c:v>
                </c:pt>
                <c:pt idx="6">
                  <c:v>0</c:v>
                </c:pt>
                <c:pt idx="7">
                  <c:v>0.4</c:v>
                </c:pt>
                <c:pt idx="8">
                  <c:v>0</c:v>
                </c:pt>
                <c:pt idx="9">
                  <c:v>0</c:v>
                </c:pt>
                <c:pt idx="10">
                  <c:v>0</c:v>
                </c:pt>
                <c:pt idx="11">
                  <c:v>0</c:v>
                </c:pt>
              </c:numCache>
            </c:numRef>
          </c:yVal>
          <c:smooth val="1"/>
        </c:ser>
        <c:ser>
          <c:idx val="1"/>
          <c:order val="2"/>
          <c:tx>
            <c:strRef>
              <c:f>'AB-D'!$D$15:$D$16</c:f>
              <c:strCache>
                <c:ptCount val="1"/>
                <c:pt idx="0">
                  <c:v>AB 2005 Alberta Coal Bituminous</c:v>
                </c:pt>
              </c:strCache>
            </c:strRef>
          </c:tx>
          <c:spPr>
            <a:ln>
              <a:solidFill>
                <a:srgbClr val="FF0000"/>
              </a:solidFill>
            </a:ln>
          </c:spPr>
          <c:marker>
            <c:symbol val="triangle"/>
            <c:size val="7"/>
            <c:spPr>
              <a:noFill/>
              <a:ln>
                <a:solidFill>
                  <a:srgbClr val="FF0000"/>
                </a:solidFill>
              </a:ln>
            </c:spPr>
          </c:marker>
          <c:xVal>
            <c:strRef>
              <c:f>'AB-D'!$A$17:$A$28</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xVal>
          <c:yVal>
            <c:numRef>
              <c:f>'AB-D'!$D$17:$D$28</c:f>
              <c:numCache>
                <c:formatCode>0%</c:formatCode>
                <c:ptCount val="12"/>
                <c:pt idx="0">
                  <c:v>0</c:v>
                </c:pt>
                <c:pt idx="1">
                  <c:v>0</c:v>
                </c:pt>
                <c:pt idx="2">
                  <c:v>0</c:v>
                </c:pt>
                <c:pt idx="3">
                  <c:v>0</c:v>
                </c:pt>
                <c:pt idx="4">
                  <c:v>0</c:v>
                </c:pt>
                <c:pt idx="5">
                  <c:v>0.27</c:v>
                </c:pt>
                <c:pt idx="6">
                  <c:v>0.73000000000000065</c:v>
                </c:pt>
                <c:pt idx="7">
                  <c:v>0.88</c:v>
                </c:pt>
                <c:pt idx="8">
                  <c:v>0.27</c:v>
                </c:pt>
                <c:pt idx="9">
                  <c:v>0</c:v>
                </c:pt>
                <c:pt idx="10">
                  <c:v>0</c:v>
                </c:pt>
                <c:pt idx="11">
                  <c:v>0</c:v>
                </c:pt>
              </c:numCache>
            </c:numRef>
          </c:yVal>
          <c:smooth val="1"/>
        </c:ser>
        <c:ser>
          <c:idx val="3"/>
          <c:order val="3"/>
          <c:tx>
            <c:strRef>
              <c:f>'AB-D'!$D$29:$D$30</c:f>
              <c:strCache>
                <c:ptCount val="1"/>
                <c:pt idx="0">
                  <c:v>AB 2006 Alberta Coal Bituminous</c:v>
                </c:pt>
              </c:strCache>
            </c:strRef>
          </c:tx>
          <c:spPr>
            <a:ln>
              <a:solidFill>
                <a:srgbClr val="92D050"/>
              </a:solidFill>
            </a:ln>
          </c:spPr>
          <c:marker>
            <c:spPr>
              <a:ln>
                <a:solidFill>
                  <a:srgbClr val="92D050"/>
                </a:solidFill>
              </a:ln>
            </c:spPr>
          </c:marker>
          <c:xVal>
            <c:strRef>
              <c:f>'AB-D'!$A$31:$A$42</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xVal>
          <c:yVal>
            <c:numRef>
              <c:f>'AB-D'!$D$31:$D$42</c:f>
              <c:numCache>
                <c:formatCode>0%</c:formatCode>
                <c:ptCount val="12"/>
                <c:pt idx="0">
                  <c:v>0</c:v>
                </c:pt>
                <c:pt idx="1">
                  <c:v>0</c:v>
                </c:pt>
                <c:pt idx="2">
                  <c:v>0</c:v>
                </c:pt>
                <c:pt idx="3">
                  <c:v>0</c:v>
                </c:pt>
                <c:pt idx="4">
                  <c:v>0</c:v>
                </c:pt>
                <c:pt idx="5">
                  <c:v>0.13</c:v>
                </c:pt>
                <c:pt idx="6">
                  <c:v>0.69000000000000061</c:v>
                </c:pt>
                <c:pt idx="7">
                  <c:v>0.61000000000000065</c:v>
                </c:pt>
                <c:pt idx="8">
                  <c:v>0.13</c:v>
                </c:pt>
                <c:pt idx="9">
                  <c:v>0</c:v>
                </c:pt>
                <c:pt idx="10">
                  <c:v>0</c:v>
                </c:pt>
                <c:pt idx="11">
                  <c:v>0</c:v>
                </c:pt>
              </c:numCache>
            </c:numRef>
          </c:yVal>
          <c:smooth val="1"/>
        </c:ser>
        <c:ser>
          <c:idx val="4"/>
          <c:order val="4"/>
          <c:tx>
            <c:strRef>
              <c:f>'AB-D'!$D$43:$D$44</c:f>
              <c:strCache>
                <c:ptCount val="1"/>
                <c:pt idx="0">
                  <c:v>AB 2007 Alberta Coal Bituminous</c:v>
                </c:pt>
              </c:strCache>
            </c:strRef>
          </c:tx>
          <c:spPr>
            <a:ln>
              <a:solidFill>
                <a:srgbClr val="FFC000"/>
              </a:solidFill>
            </a:ln>
          </c:spPr>
          <c:marker>
            <c:spPr>
              <a:ln>
                <a:solidFill>
                  <a:srgbClr val="FFC000"/>
                </a:solidFill>
              </a:ln>
            </c:spPr>
          </c:marker>
          <c:xVal>
            <c:strRef>
              <c:f>'AB-D'!$A$45:$A$56</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xVal>
          <c:yVal>
            <c:numRef>
              <c:f>'AB-D'!$D$45:$D$56</c:f>
              <c:numCache>
                <c:formatCode>0%</c:formatCode>
                <c:ptCount val="12"/>
                <c:pt idx="0">
                  <c:v>0</c:v>
                </c:pt>
                <c:pt idx="1">
                  <c:v>0</c:v>
                </c:pt>
                <c:pt idx="2">
                  <c:v>0</c:v>
                </c:pt>
                <c:pt idx="3">
                  <c:v>0</c:v>
                </c:pt>
                <c:pt idx="4">
                  <c:v>0</c:v>
                </c:pt>
                <c:pt idx="5">
                  <c:v>0</c:v>
                </c:pt>
                <c:pt idx="6">
                  <c:v>0.5</c:v>
                </c:pt>
                <c:pt idx="7">
                  <c:v>0.41000000000000031</c:v>
                </c:pt>
                <c:pt idx="8">
                  <c:v>0.11</c:v>
                </c:pt>
                <c:pt idx="9">
                  <c:v>0</c:v>
                </c:pt>
                <c:pt idx="10">
                  <c:v>0</c:v>
                </c:pt>
                <c:pt idx="11">
                  <c:v>0</c:v>
                </c:pt>
              </c:numCache>
            </c:numRef>
          </c:yVal>
          <c:smooth val="1"/>
        </c:ser>
        <c:ser>
          <c:idx val="2"/>
          <c:order val="0"/>
          <c:tx>
            <c:strRef>
              <c:f>'AB-D'!$K$2</c:f>
              <c:strCache>
                <c:ptCount val="1"/>
                <c:pt idx="0">
                  <c:v>Predicted Alberta Coal Bituminous</c:v>
                </c:pt>
              </c:strCache>
            </c:strRef>
          </c:tx>
          <c:spPr>
            <a:ln>
              <a:solidFill>
                <a:srgbClr val="A50021"/>
              </a:solidFill>
            </a:ln>
          </c:spPr>
          <c:marker>
            <c:symbol val="diamond"/>
            <c:size val="7"/>
            <c:spPr>
              <a:noFill/>
              <a:ln>
                <a:solidFill>
                  <a:srgbClr val="A50021"/>
                </a:solidFill>
              </a:ln>
            </c:spPr>
          </c:marker>
          <c:xVal>
            <c:strRef>
              <c:f>'AB-D'!$H$3:$H$14</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xVal>
          <c:yVal>
            <c:numRef>
              <c:f>'AB-D'!$K$3:$K$14</c:f>
              <c:numCache>
                <c:formatCode>0%</c:formatCode>
                <c:ptCount val="12"/>
                <c:pt idx="0">
                  <c:v>0</c:v>
                </c:pt>
                <c:pt idx="1">
                  <c:v>0</c:v>
                </c:pt>
                <c:pt idx="2">
                  <c:v>0</c:v>
                </c:pt>
                <c:pt idx="3">
                  <c:v>0</c:v>
                </c:pt>
                <c:pt idx="4">
                  <c:v>0</c:v>
                </c:pt>
                <c:pt idx="5">
                  <c:v>9.3000000000000208E-2</c:v>
                </c:pt>
                <c:pt idx="6">
                  <c:v>0.55299999999999994</c:v>
                </c:pt>
                <c:pt idx="7">
                  <c:v>0.56300000000000061</c:v>
                </c:pt>
                <c:pt idx="8">
                  <c:v>0.13700000000000001</c:v>
                </c:pt>
                <c:pt idx="9">
                  <c:v>0</c:v>
                </c:pt>
                <c:pt idx="10">
                  <c:v>0</c:v>
                </c:pt>
                <c:pt idx="11">
                  <c:v>0</c:v>
                </c:pt>
              </c:numCache>
            </c:numRef>
          </c:yVal>
          <c:smooth val="1"/>
        </c:ser>
        <c:axId val="72449408"/>
        <c:axId val="72472448"/>
      </c:scatterChart>
      <c:valAx>
        <c:axId val="72449408"/>
        <c:scaling>
          <c:orientation val="minMax"/>
          <c:max val="12"/>
          <c:min val="1"/>
        </c:scaling>
        <c:axPos val="b"/>
        <c:title>
          <c:tx>
            <c:rich>
              <a:bodyPr/>
              <a:lstStyle/>
              <a:p>
                <a:pPr>
                  <a:defRPr/>
                </a:pPr>
                <a:r>
                  <a:rPr lang="en-US"/>
                  <a:t>Month</a:t>
                </a:r>
              </a:p>
            </c:rich>
          </c:tx>
        </c:title>
        <c:majorTickMark val="none"/>
        <c:tickLblPos val="nextTo"/>
        <c:crossAx val="72472448"/>
        <c:crosses val="autoZero"/>
        <c:crossBetween val="midCat"/>
        <c:majorUnit val="1"/>
      </c:valAx>
      <c:valAx>
        <c:axId val="72472448"/>
        <c:scaling>
          <c:orientation val="minMax"/>
          <c:max val="1"/>
          <c:min val="0"/>
        </c:scaling>
        <c:axPos val="l"/>
        <c:majorGridlines/>
        <c:title>
          <c:tx>
            <c:rich>
              <a:bodyPr/>
              <a:lstStyle/>
              <a:p>
                <a:pPr>
                  <a:defRPr/>
                </a:pPr>
                <a:r>
                  <a:rPr lang="en-US"/>
                  <a:t>% On margin</a:t>
                </a:r>
              </a:p>
            </c:rich>
          </c:tx>
        </c:title>
        <c:numFmt formatCode="0%" sourceLinked="1"/>
        <c:majorTickMark val="none"/>
        <c:tickLblPos val="nextTo"/>
        <c:crossAx val="72449408"/>
        <c:crosses val="autoZero"/>
        <c:crossBetween val="midCat"/>
        <c:majorUnit val="0.1"/>
      </c:valAx>
    </c:plotArea>
    <c:legend>
      <c:legendPos val="r"/>
      <c:layout>
        <c:manualLayout>
          <c:xMode val="edge"/>
          <c:yMode val="edge"/>
          <c:x val="0.7496991196961732"/>
          <c:y val="6.457024450891008E-2"/>
          <c:w val="0.23641199394649531"/>
          <c:h val="0.75296477414009444"/>
        </c:manualLayout>
      </c:layout>
    </c:legend>
    <c:plotVisOnly val="1"/>
  </c:chart>
  <c:spPr>
    <a:solidFill>
      <a:schemeClr val="lt1"/>
    </a:solidFill>
    <a:ln w="25400" cap="flat" cmpd="sng" algn="ctr">
      <a:solidFill>
        <a:schemeClr val="tx1">
          <a:lumMod val="50000"/>
          <a:lumOff val="50000"/>
        </a:schemeClr>
      </a:solidFill>
      <a:prstDash val="solid"/>
    </a:ln>
    <a:effectLst/>
  </c:spPr>
  <c:txPr>
    <a:bodyPr/>
    <a:lstStyle/>
    <a:p>
      <a:pPr>
        <a:defRPr sz="800">
          <a:solidFill>
            <a:schemeClr val="dk1"/>
          </a:solidFill>
          <a:latin typeface="+mn-lt"/>
          <a:ea typeface="+mn-ea"/>
          <a:cs typeface="+mn-cs"/>
        </a:defRPr>
      </a:pPr>
      <a:endParaRPr lang="en-US"/>
    </a:p>
  </c:txPr>
  <c:externalData r:id="rId1"/>
</c:chartSpace>
</file>

<file path=word/charts/chart67.xml><?xml version="1.0" encoding="utf-8"?>
<c:chartSpace xmlns:c="http://schemas.openxmlformats.org/drawingml/2006/chart" xmlns:a="http://schemas.openxmlformats.org/drawingml/2006/main" xmlns:r="http://schemas.openxmlformats.org/officeDocument/2006/relationships">
  <c:date1904 val="1"/>
  <c:lang val="en-US"/>
  <c:chart>
    <c:autoTitleDeleted val="1"/>
    <c:plotArea>
      <c:layout/>
      <c:scatterChart>
        <c:scatterStyle val="smoothMarker"/>
        <c:ser>
          <c:idx val="1"/>
          <c:order val="1"/>
          <c:tx>
            <c:strRef>
              <c:f>'BC-D'!$B$1:$B$2</c:f>
              <c:strCache>
                <c:ptCount val="1"/>
                <c:pt idx="0">
                  <c:v>BC 2004 Gas</c:v>
                </c:pt>
              </c:strCache>
            </c:strRef>
          </c:tx>
          <c:spPr>
            <a:ln>
              <a:solidFill>
                <a:srgbClr val="0070C0"/>
              </a:solidFill>
            </a:ln>
          </c:spPr>
          <c:marker>
            <c:spPr>
              <a:noFill/>
              <a:ln>
                <a:solidFill>
                  <a:srgbClr val="0070C0"/>
                </a:solidFill>
              </a:ln>
            </c:spPr>
          </c:marker>
          <c:xVal>
            <c:strRef>
              <c:f>'BC-D'!$A$3:$A$14</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xVal>
          <c:yVal>
            <c:numRef>
              <c:f>'BC-D'!$B$3:$B$14</c:f>
              <c:numCache>
                <c:formatCode>0%</c:formatCode>
                <c:ptCount val="12"/>
                <c:pt idx="0">
                  <c:v>1</c:v>
                </c:pt>
                <c:pt idx="1">
                  <c:v>1</c:v>
                </c:pt>
                <c:pt idx="2">
                  <c:v>1</c:v>
                </c:pt>
                <c:pt idx="3">
                  <c:v>0</c:v>
                </c:pt>
                <c:pt idx="4">
                  <c:v>0</c:v>
                </c:pt>
                <c:pt idx="5">
                  <c:v>0</c:v>
                </c:pt>
                <c:pt idx="6">
                  <c:v>0</c:v>
                </c:pt>
                <c:pt idx="7">
                  <c:v>0</c:v>
                </c:pt>
                <c:pt idx="8">
                  <c:v>0</c:v>
                </c:pt>
                <c:pt idx="9">
                  <c:v>1.0000000000000005E-2</c:v>
                </c:pt>
                <c:pt idx="10">
                  <c:v>0</c:v>
                </c:pt>
                <c:pt idx="11">
                  <c:v>1</c:v>
                </c:pt>
              </c:numCache>
            </c:numRef>
          </c:yVal>
          <c:smooth val="1"/>
        </c:ser>
        <c:ser>
          <c:idx val="2"/>
          <c:order val="2"/>
          <c:tx>
            <c:strRef>
              <c:f>'BC-D'!$B$17:$B$18</c:f>
              <c:strCache>
                <c:ptCount val="1"/>
                <c:pt idx="0">
                  <c:v>BC 2005 Gas</c:v>
                </c:pt>
              </c:strCache>
            </c:strRef>
          </c:tx>
          <c:spPr>
            <a:ln>
              <a:solidFill>
                <a:srgbClr val="FF0000"/>
              </a:solidFill>
            </a:ln>
          </c:spPr>
          <c:marker>
            <c:spPr>
              <a:noFill/>
              <a:ln>
                <a:solidFill>
                  <a:srgbClr val="FF0000"/>
                </a:solidFill>
              </a:ln>
            </c:spPr>
          </c:marker>
          <c:xVal>
            <c:strRef>
              <c:f>'BC-D'!$A$19:$A$30</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xVal>
          <c:yVal>
            <c:numRef>
              <c:f>'BC-D'!$B$19:$B$30</c:f>
              <c:numCache>
                <c:formatCode>0%</c:formatCode>
                <c:ptCount val="12"/>
                <c:pt idx="0">
                  <c:v>1</c:v>
                </c:pt>
                <c:pt idx="1">
                  <c:v>1</c:v>
                </c:pt>
                <c:pt idx="2">
                  <c:v>1</c:v>
                </c:pt>
                <c:pt idx="3">
                  <c:v>0</c:v>
                </c:pt>
                <c:pt idx="4">
                  <c:v>0</c:v>
                </c:pt>
                <c:pt idx="5">
                  <c:v>0</c:v>
                </c:pt>
                <c:pt idx="6">
                  <c:v>0</c:v>
                </c:pt>
                <c:pt idx="7">
                  <c:v>0</c:v>
                </c:pt>
                <c:pt idx="8">
                  <c:v>3.0000000000000002E-2</c:v>
                </c:pt>
                <c:pt idx="9">
                  <c:v>3.0000000000000002E-2</c:v>
                </c:pt>
                <c:pt idx="10">
                  <c:v>0</c:v>
                </c:pt>
                <c:pt idx="11">
                  <c:v>0.68</c:v>
                </c:pt>
              </c:numCache>
            </c:numRef>
          </c:yVal>
          <c:smooth val="1"/>
        </c:ser>
        <c:ser>
          <c:idx val="3"/>
          <c:order val="3"/>
          <c:tx>
            <c:strRef>
              <c:f>'BC-D'!$B$33:$B$34</c:f>
              <c:strCache>
                <c:ptCount val="1"/>
                <c:pt idx="0">
                  <c:v>BC 2006 Gas</c:v>
                </c:pt>
              </c:strCache>
            </c:strRef>
          </c:tx>
          <c:spPr>
            <a:ln>
              <a:solidFill>
                <a:srgbClr val="92D050"/>
              </a:solidFill>
            </a:ln>
          </c:spPr>
          <c:marker>
            <c:spPr>
              <a:ln>
                <a:solidFill>
                  <a:srgbClr val="92D050"/>
                </a:solidFill>
              </a:ln>
            </c:spPr>
          </c:marker>
          <c:xVal>
            <c:strRef>
              <c:f>'BC-D'!$A$35:$A$46</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xVal>
          <c:yVal>
            <c:numRef>
              <c:f>'BC-D'!$B$35:$B$46</c:f>
              <c:numCache>
                <c:formatCode>0%</c:formatCode>
                <c:ptCount val="12"/>
                <c:pt idx="0">
                  <c:v>1</c:v>
                </c:pt>
                <c:pt idx="1">
                  <c:v>1</c:v>
                </c:pt>
                <c:pt idx="2">
                  <c:v>1</c:v>
                </c:pt>
                <c:pt idx="3">
                  <c:v>0</c:v>
                </c:pt>
                <c:pt idx="4">
                  <c:v>0</c:v>
                </c:pt>
                <c:pt idx="5">
                  <c:v>0</c:v>
                </c:pt>
                <c:pt idx="6">
                  <c:v>0</c:v>
                </c:pt>
                <c:pt idx="7">
                  <c:v>0</c:v>
                </c:pt>
                <c:pt idx="8">
                  <c:v>8.0000000000000043E-2</c:v>
                </c:pt>
                <c:pt idx="9">
                  <c:v>0</c:v>
                </c:pt>
                <c:pt idx="10">
                  <c:v>0.23</c:v>
                </c:pt>
                <c:pt idx="11">
                  <c:v>0.68</c:v>
                </c:pt>
              </c:numCache>
            </c:numRef>
          </c:yVal>
          <c:smooth val="1"/>
        </c:ser>
        <c:ser>
          <c:idx val="4"/>
          <c:order val="4"/>
          <c:tx>
            <c:strRef>
              <c:f>'BC-D'!$B$49:$B$50</c:f>
              <c:strCache>
                <c:ptCount val="1"/>
                <c:pt idx="0">
                  <c:v>BC 2007 Gas</c:v>
                </c:pt>
              </c:strCache>
            </c:strRef>
          </c:tx>
          <c:spPr>
            <a:ln>
              <a:solidFill>
                <a:srgbClr val="FFC000"/>
              </a:solidFill>
            </a:ln>
          </c:spPr>
          <c:marker>
            <c:spPr>
              <a:ln>
                <a:solidFill>
                  <a:srgbClr val="FFC000"/>
                </a:solidFill>
              </a:ln>
            </c:spPr>
          </c:marker>
          <c:xVal>
            <c:strRef>
              <c:f>'BC-D'!$A$51:$A$62</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xVal>
          <c:yVal>
            <c:numRef>
              <c:f>'BC-D'!$B$51:$B$62</c:f>
              <c:numCache>
                <c:formatCode>0%</c:formatCode>
                <c:ptCount val="12"/>
                <c:pt idx="0">
                  <c:v>1</c:v>
                </c:pt>
                <c:pt idx="1">
                  <c:v>1</c:v>
                </c:pt>
                <c:pt idx="2">
                  <c:v>1</c:v>
                </c:pt>
                <c:pt idx="3">
                  <c:v>0.67000000000002335</c:v>
                </c:pt>
                <c:pt idx="4">
                  <c:v>0.92</c:v>
                </c:pt>
                <c:pt idx="5">
                  <c:v>0</c:v>
                </c:pt>
                <c:pt idx="6">
                  <c:v>1.0000000000000005E-2</c:v>
                </c:pt>
                <c:pt idx="7">
                  <c:v>0</c:v>
                </c:pt>
                <c:pt idx="8">
                  <c:v>0.15000000000000024</c:v>
                </c:pt>
                <c:pt idx="9">
                  <c:v>1.0000000000000005E-2</c:v>
                </c:pt>
                <c:pt idx="10">
                  <c:v>0.53</c:v>
                </c:pt>
                <c:pt idx="11">
                  <c:v>0.68</c:v>
                </c:pt>
              </c:numCache>
            </c:numRef>
          </c:yVal>
          <c:smooth val="1"/>
        </c:ser>
        <c:ser>
          <c:idx val="0"/>
          <c:order val="0"/>
          <c:tx>
            <c:strRef>
              <c:f>'BC-D'!$G$2</c:f>
              <c:strCache>
                <c:ptCount val="1"/>
                <c:pt idx="0">
                  <c:v>Predicted Gas</c:v>
                </c:pt>
              </c:strCache>
            </c:strRef>
          </c:tx>
          <c:spPr>
            <a:ln>
              <a:solidFill>
                <a:srgbClr val="A50021"/>
              </a:solidFill>
            </a:ln>
          </c:spPr>
          <c:marker>
            <c:spPr>
              <a:noFill/>
              <a:ln>
                <a:solidFill>
                  <a:srgbClr val="A50021"/>
                </a:solidFill>
              </a:ln>
            </c:spPr>
          </c:marker>
          <c:xVal>
            <c:strRef>
              <c:f>'BC-D'!$F$3:$F$14</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xVal>
          <c:yVal>
            <c:numRef>
              <c:f>'BC-D'!$G$3:$G$14</c:f>
              <c:numCache>
                <c:formatCode>0%</c:formatCode>
                <c:ptCount val="12"/>
                <c:pt idx="0">
                  <c:v>1</c:v>
                </c:pt>
                <c:pt idx="1">
                  <c:v>1</c:v>
                </c:pt>
                <c:pt idx="2">
                  <c:v>1</c:v>
                </c:pt>
                <c:pt idx="3">
                  <c:v>0.26800000000000002</c:v>
                </c:pt>
                <c:pt idx="4">
                  <c:v>0.36800000000000038</c:v>
                </c:pt>
                <c:pt idx="5">
                  <c:v>0</c:v>
                </c:pt>
                <c:pt idx="6">
                  <c:v>4.0000000000000114E-3</c:v>
                </c:pt>
                <c:pt idx="7">
                  <c:v>0</c:v>
                </c:pt>
                <c:pt idx="8">
                  <c:v>9.0000000000000024E-2</c:v>
                </c:pt>
                <c:pt idx="9">
                  <c:v>1.0999999999999998E-2</c:v>
                </c:pt>
                <c:pt idx="10">
                  <c:v>0.28100000000000008</c:v>
                </c:pt>
                <c:pt idx="11">
                  <c:v>0.71200000000000063</c:v>
                </c:pt>
              </c:numCache>
            </c:numRef>
          </c:yVal>
          <c:smooth val="1"/>
        </c:ser>
        <c:axId val="72507776"/>
        <c:axId val="72510080"/>
      </c:scatterChart>
      <c:valAx>
        <c:axId val="72507776"/>
        <c:scaling>
          <c:orientation val="minMax"/>
          <c:max val="12"/>
          <c:min val="1"/>
        </c:scaling>
        <c:axPos val="b"/>
        <c:title>
          <c:tx>
            <c:rich>
              <a:bodyPr/>
              <a:lstStyle/>
              <a:p>
                <a:pPr>
                  <a:defRPr/>
                </a:pPr>
                <a:r>
                  <a:rPr lang="en-US"/>
                  <a:t>Month</a:t>
                </a:r>
              </a:p>
            </c:rich>
          </c:tx>
        </c:title>
        <c:majorTickMark val="none"/>
        <c:tickLblPos val="nextTo"/>
        <c:crossAx val="72510080"/>
        <c:crosses val="autoZero"/>
        <c:crossBetween val="midCat"/>
        <c:majorUnit val="1"/>
      </c:valAx>
      <c:valAx>
        <c:axId val="72510080"/>
        <c:scaling>
          <c:orientation val="minMax"/>
          <c:max val="1"/>
          <c:min val="0"/>
        </c:scaling>
        <c:axPos val="l"/>
        <c:majorGridlines/>
        <c:title>
          <c:tx>
            <c:rich>
              <a:bodyPr/>
              <a:lstStyle/>
              <a:p>
                <a:pPr>
                  <a:defRPr/>
                </a:pPr>
                <a:r>
                  <a:rPr lang="en-US"/>
                  <a:t>% On margin</a:t>
                </a:r>
              </a:p>
            </c:rich>
          </c:tx>
        </c:title>
        <c:numFmt formatCode="0%" sourceLinked="1"/>
        <c:majorTickMark val="none"/>
        <c:tickLblPos val="nextTo"/>
        <c:crossAx val="72507776"/>
        <c:crosses val="autoZero"/>
        <c:crossBetween val="midCat"/>
        <c:majorUnit val="0.1"/>
      </c:valAx>
    </c:plotArea>
    <c:legend>
      <c:legendPos val="r"/>
      <c:layout>
        <c:manualLayout>
          <c:xMode val="edge"/>
          <c:yMode val="edge"/>
          <c:x val="0.78620806940963017"/>
          <c:y val="6.8843167201557712E-2"/>
          <c:w val="0.19988752393354375"/>
          <c:h val="0.6218614872473166"/>
        </c:manualLayout>
      </c:layout>
    </c:legend>
    <c:plotVisOnly val="1"/>
  </c:chart>
  <c:spPr>
    <a:solidFill>
      <a:schemeClr val="lt1"/>
    </a:solidFill>
    <a:ln w="25400" cap="flat" cmpd="sng" algn="ctr">
      <a:solidFill>
        <a:schemeClr val="tx1">
          <a:lumMod val="50000"/>
          <a:lumOff val="50000"/>
        </a:schemeClr>
      </a:solidFill>
      <a:prstDash val="solid"/>
    </a:ln>
    <a:effectLst/>
  </c:spPr>
  <c:txPr>
    <a:bodyPr/>
    <a:lstStyle/>
    <a:p>
      <a:pPr>
        <a:defRPr sz="800">
          <a:solidFill>
            <a:schemeClr val="dk1"/>
          </a:solidFill>
          <a:latin typeface="+mn-lt"/>
          <a:ea typeface="+mn-ea"/>
          <a:cs typeface="+mn-cs"/>
        </a:defRPr>
      </a:pPr>
      <a:endParaRPr lang="en-US"/>
    </a:p>
  </c:txPr>
  <c:externalData r:id="rId1"/>
</c:chartSpace>
</file>

<file path=word/charts/chart68.xml><?xml version="1.0" encoding="utf-8"?>
<c:chartSpace xmlns:c="http://schemas.openxmlformats.org/drawingml/2006/chart" xmlns:a="http://schemas.openxmlformats.org/drawingml/2006/main" xmlns:r="http://schemas.openxmlformats.org/officeDocument/2006/relationships">
  <c:date1904 val="1"/>
  <c:lang val="en-US"/>
  <c:chart>
    <c:autoTitleDeleted val="1"/>
    <c:plotArea>
      <c:layout>
        <c:manualLayout>
          <c:layoutTarget val="inner"/>
          <c:xMode val="edge"/>
          <c:yMode val="edge"/>
          <c:x val="0.14740602849548567"/>
          <c:y val="4.6421664716545463E-2"/>
          <c:w val="0.59156018632398932"/>
          <c:h val="0.72910774875239426"/>
        </c:manualLayout>
      </c:layout>
      <c:scatterChart>
        <c:scatterStyle val="smoothMarker"/>
        <c:ser>
          <c:idx val="0"/>
          <c:order val="1"/>
          <c:tx>
            <c:strRef>
              <c:f>'BC-D'!$C$1:$C$2</c:f>
              <c:strCache>
                <c:ptCount val="1"/>
                <c:pt idx="0">
                  <c:v>BC 2004 Wood &amp; Wood Waste</c:v>
                </c:pt>
              </c:strCache>
            </c:strRef>
          </c:tx>
          <c:spPr>
            <a:ln>
              <a:solidFill>
                <a:srgbClr val="0070C0"/>
              </a:solidFill>
            </a:ln>
          </c:spPr>
          <c:marker>
            <c:symbol val="square"/>
            <c:size val="7"/>
            <c:spPr>
              <a:noFill/>
            </c:spPr>
          </c:marker>
          <c:xVal>
            <c:strRef>
              <c:f>'BC-D'!$A$3:$A$14</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xVal>
          <c:yVal>
            <c:numRef>
              <c:f>'BC-D'!$C$3:$C$14</c:f>
              <c:numCache>
                <c:formatCode>0%</c:formatCode>
                <c:ptCount val="12"/>
                <c:pt idx="0">
                  <c:v>0</c:v>
                </c:pt>
                <c:pt idx="1">
                  <c:v>0</c:v>
                </c:pt>
                <c:pt idx="2">
                  <c:v>0</c:v>
                </c:pt>
                <c:pt idx="3">
                  <c:v>1</c:v>
                </c:pt>
                <c:pt idx="4">
                  <c:v>0</c:v>
                </c:pt>
                <c:pt idx="5">
                  <c:v>1</c:v>
                </c:pt>
                <c:pt idx="6">
                  <c:v>1</c:v>
                </c:pt>
                <c:pt idx="7">
                  <c:v>1</c:v>
                </c:pt>
                <c:pt idx="8">
                  <c:v>0.30000000000000032</c:v>
                </c:pt>
                <c:pt idx="9">
                  <c:v>0.99</c:v>
                </c:pt>
                <c:pt idx="10">
                  <c:v>0.34</c:v>
                </c:pt>
                <c:pt idx="11">
                  <c:v>0</c:v>
                </c:pt>
              </c:numCache>
            </c:numRef>
          </c:yVal>
          <c:smooth val="1"/>
        </c:ser>
        <c:ser>
          <c:idx val="2"/>
          <c:order val="2"/>
          <c:tx>
            <c:strRef>
              <c:f>'BC-D'!$C$17:$C$18</c:f>
              <c:strCache>
                <c:ptCount val="1"/>
                <c:pt idx="0">
                  <c:v>BC 2005 Wood &amp; Wood Waste</c:v>
                </c:pt>
              </c:strCache>
            </c:strRef>
          </c:tx>
          <c:spPr>
            <a:ln>
              <a:solidFill>
                <a:srgbClr val="FF0000"/>
              </a:solidFill>
            </a:ln>
          </c:spPr>
          <c:marker>
            <c:spPr>
              <a:noFill/>
              <a:ln>
                <a:solidFill>
                  <a:srgbClr val="FF0000"/>
                </a:solidFill>
              </a:ln>
            </c:spPr>
          </c:marker>
          <c:xVal>
            <c:strRef>
              <c:f>'BC-D'!$A$19:$A$30</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xVal>
          <c:yVal>
            <c:numRef>
              <c:f>'BC-D'!$C$19:$C$30</c:f>
              <c:numCache>
                <c:formatCode>0%</c:formatCode>
                <c:ptCount val="12"/>
                <c:pt idx="0">
                  <c:v>0</c:v>
                </c:pt>
                <c:pt idx="1">
                  <c:v>0</c:v>
                </c:pt>
                <c:pt idx="2">
                  <c:v>0</c:v>
                </c:pt>
                <c:pt idx="3">
                  <c:v>1</c:v>
                </c:pt>
                <c:pt idx="4">
                  <c:v>1</c:v>
                </c:pt>
                <c:pt idx="5">
                  <c:v>1</c:v>
                </c:pt>
                <c:pt idx="6">
                  <c:v>1</c:v>
                </c:pt>
                <c:pt idx="7">
                  <c:v>1</c:v>
                </c:pt>
                <c:pt idx="8">
                  <c:v>0.97000000000000064</c:v>
                </c:pt>
                <c:pt idx="9">
                  <c:v>0.97000000000000064</c:v>
                </c:pt>
                <c:pt idx="10">
                  <c:v>0.34</c:v>
                </c:pt>
                <c:pt idx="11">
                  <c:v>0</c:v>
                </c:pt>
              </c:numCache>
            </c:numRef>
          </c:yVal>
          <c:smooth val="1"/>
        </c:ser>
        <c:ser>
          <c:idx val="3"/>
          <c:order val="3"/>
          <c:tx>
            <c:strRef>
              <c:f>'BC-D'!$C$33:$C$34</c:f>
              <c:strCache>
                <c:ptCount val="1"/>
                <c:pt idx="0">
                  <c:v>BC 2006 Wood &amp; Wood Waste</c:v>
                </c:pt>
              </c:strCache>
            </c:strRef>
          </c:tx>
          <c:spPr>
            <a:ln>
              <a:solidFill>
                <a:srgbClr val="92D050"/>
              </a:solidFill>
            </a:ln>
          </c:spPr>
          <c:marker>
            <c:spPr>
              <a:ln>
                <a:solidFill>
                  <a:srgbClr val="92D050"/>
                </a:solidFill>
              </a:ln>
            </c:spPr>
          </c:marker>
          <c:xVal>
            <c:strRef>
              <c:f>'BC-D'!$A$35:$A$46</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xVal>
          <c:yVal>
            <c:numRef>
              <c:f>'BC-D'!$C$35:$C$46</c:f>
              <c:numCache>
                <c:formatCode>0%</c:formatCode>
                <c:ptCount val="12"/>
                <c:pt idx="0">
                  <c:v>0</c:v>
                </c:pt>
                <c:pt idx="1">
                  <c:v>0</c:v>
                </c:pt>
                <c:pt idx="2">
                  <c:v>0</c:v>
                </c:pt>
                <c:pt idx="3">
                  <c:v>1</c:v>
                </c:pt>
                <c:pt idx="4">
                  <c:v>1</c:v>
                </c:pt>
                <c:pt idx="5">
                  <c:v>1</c:v>
                </c:pt>
                <c:pt idx="6">
                  <c:v>1</c:v>
                </c:pt>
                <c:pt idx="7">
                  <c:v>1</c:v>
                </c:pt>
                <c:pt idx="8">
                  <c:v>0.92</c:v>
                </c:pt>
                <c:pt idx="9">
                  <c:v>1</c:v>
                </c:pt>
                <c:pt idx="10">
                  <c:v>0.19</c:v>
                </c:pt>
                <c:pt idx="11">
                  <c:v>0</c:v>
                </c:pt>
              </c:numCache>
            </c:numRef>
          </c:yVal>
          <c:smooth val="1"/>
        </c:ser>
        <c:ser>
          <c:idx val="4"/>
          <c:order val="4"/>
          <c:tx>
            <c:strRef>
              <c:f>'BC-D'!$C$49:$C$50</c:f>
              <c:strCache>
                <c:ptCount val="1"/>
                <c:pt idx="0">
                  <c:v>BC 2007 Wood &amp; Wood Waste</c:v>
                </c:pt>
              </c:strCache>
            </c:strRef>
          </c:tx>
          <c:spPr>
            <a:ln>
              <a:solidFill>
                <a:srgbClr val="FFC000"/>
              </a:solidFill>
            </a:ln>
          </c:spPr>
          <c:marker>
            <c:spPr>
              <a:ln>
                <a:solidFill>
                  <a:srgbClr val="FFC000"/>
                </a:solidFill>
              </a:ln>
            </c:spPr>
          </c:marker>
          <c:xVal>
            <c:strRef>
              <c:f>'BC-D'!$A$51:$A$62</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xVal>
          <c:yVal>
            <c:numRef>
              <c:f>'BC-D'!$C$51:$C$62</c:f>
              <c:numCache>
                <c:formatCode>0%</c:formatCode>
                <c:ptCount val="12"/>
                <c:pt idx="0">
                  <c:v>0</c:v>
                </c:pt>
                <c:pt idx="1">
                  <c:v>0</c:v>
                </c:pt>
                <c:pt idx="2">
                  <c:v>0</c:v>
                </c:pt>
                <c:pt idx="3">
                  <c:v>0.33000000000001051</c:v>
                </c:pt>
                <c:pt idx="4">
                  <c:v>8.0000000000000043E-2</c:v>
                </c:pt>
                <c:pt idx="5">
                  <c:v>1</c:v>
                </c:pt>
                <c:pt idx="6">
                  <c:v>0.99</c:v>
                </c:pt>
                <c:pt idx="7">
                  <c:v>1</c:v>
                </c:pt>
                <c:pt idx="8">
                  <c:v>0.85000000000000064</c:v>
                </c:pt>
                <c:pt idx="9">
                  <c:v>0.99</c:v>
                </c:pt>
                <c:pt idx="10">
                  <c:v>4.0000000000000022E-2</c:v>
                </c:pt>
                <c:pt idx="11">
                  <c:v>0</c:v>
                </c:pt>
              </c:numCache>
            </c:numRef>
          </c:yVal>
          <c:smooth val="1"/>
        </c:ser>
        <c:ser>
          <c:idx val="1"/>
          <c:order val="0"/>
          <c:tx>
            <c:strRef>
              <c:f>'BC-D'!$H$2</c:f>
              <c:strCache>
                <c:ptCount val="1"/>
                <c:pt idx="0">
                  <c:v>Predicted Wood &amp; Wood Waste</c:v>
                </c:pt>
              </c:strCache>
            </c:strRef>
          </c:tx>
          <c:marker>
            <c:symbol val="diamond"/>
            <c:size val="7"/>
            <c:spPr>
              <a:noFill/>
            </c:spPr>
          </c:marker>
          <c:xVal>
            <c:strRef>
              <c:f>'BC-D'!$F$3:$F$14</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xVal>
          <c:yVal>
            <c:numRef>
              <c:f>'BC-D'!$H$3:$H$14</c:f>
              <c:numCache>
                <c:formatCode>0%</c:formatCode>
                <c:ptCount val="12"/>
                <c:pt idx="0">
                  <c:v>0</c:v>
                </c:pt>
                <c:pt idx="1">
                  <c:v>0</c:v>
                </c:pt>
                <c:pt idx="2">
                  <c:v>0</c:v>
                </c:pt>
                <c:pt idx="3">
                  <c:v>0.73200000000000065</c:v>
                </c:pt>
                <c:pt idx="4">
                  <c:v>0.53200000000000003</c:v>
                </c:pt>
                <c:pt idx="5">
                  <c:v>1</c:v>
                </c:pt>
                <c:pt idx="6">
                  <c:v>0.99600000000000011</c:v>
                </c:pt>
                <c:pt idx="7">
                  <c:v>1</c:v>
                </c:pt>
                <c:pt idx="8">
                  <c:v>0.84000000000000064</c:v>
                </c:pt>
                <c:pt idx="9">
                  <c:v>0.98899999999999999</c:v>
                </c:pt>
                <c:pt idx="10">
                  <c:v>0.17500000000000004</c:v>
                </c:pt>
                <c:pt idx="11">
                  <c:v>0</c:v>
                </c:pt>
              </c:numCache>
            </c:numRef>
          </c:yVal>
          <c:smooth val="1"/>
        </c:ser>
        <c:axId val="72557696"/>
        <c:axId val="72560000"/>
      </c:scatterChart>
      <c:valAx>
        <c:axId val="72557696"/>
        <c:scaling>
          <c:orientation val="minMax"/>
          <c:max val="12"/>
          <c:min val="1"/>
        </c:scaling>
        <c:axPos val="b"/>
        <c:title>
          <c:tx>
            <c:rich>
              <a:bodyPr/>
              <a:lstStyle/>
              <a:p>
                <a:pPr>
                  <a:defRPr/>
                </a:pPr>
                <a:r>
                  <a:rPr lang="en-US"/>
                  <a:t>Month</a:t>
                </a:r>
              </a:p>
            </c:rich>
          </c:tx>
        </c:title>
        <c:majorTickMark val="none"/>
        <c:tickLblPos val="nextTo"/>
        <c:crossAx val="72560000"/>
        <c:crosses val="autoZero"/>
        <c:crossBetween val="midCat"/>
        <c:majorUnit val="1"/>
      </c:valAx>
      <c:valAx>
        <c:axId val="72560000"/>
        <c:scaling>
          <c:orientation val="minMax"/>
          <c:max val="1"/>
          <c:min val="0"/>
        </c:scaling>
        <c:axPos val="l"/>
        <c:majorGridlines/>
        <c:title>
          <c:tx>
            <c:rich>
              <a:bodyPr/>
              <a:lstStyle/>
              <a:p>
                <a:pPr>
                  <a:defRPr/>
                </a:pPr>
                <a:r>
                  <a:rPr lang="en-US"/>
                  <a:t>% On margin</a:t>
                </a:r>
              </a:p>
            </c:rich>
          </c:tx>
        </c:title>
        <c:numFmt formatCode="0%" sourceLinked="1"/>
        <c:majorTickMark val="none"/>
        <c:tickLblPos val="nextTo"/>
        <c:crossAx val="72557696"/>
        <c:crosses val="autoZero"/>
        <c:crossBetween val="midCat"/>
        <c:majorUnit val="0.1"/>
      </c:valAx>
    </c:plotArea>
    <c:legend>
      <c:legendPos val="r"/>
      <c:layout>
        <c:manualLayout>
          <c:xMode val="edge"/>
          <c:yMode val="edge"/>
          <c:x val="0.74373994488675277"/>
          <c:y val="5.5061239513297174E-2"/>
          <c:w val="0.24240629302598377"/>
          <c:h val="0.76026085313251779"/>
        </c:manualLayout>
      </c:layout>
    </c:legend>
    <c:plotVisOnly val="1"/>
  </c:chart>
  <c:spPr>
    <a:solidFill>
      <a:schemeClr val="lt1"/>
    </a:solidFill>
    <a:ln w="25400" cap="flat" cmpd="sng" algn="ctr">
      <a:solidFill>
        <a:schemeClr val="tx1">
          <a:lumMod val="50000"/>
          <a:lumOff val="50000"/>
        </a:schemeClr>
      </a:solidFill>
      <a:prstDash val="solid"/>
    </a:ln>
    <a:effectLst/>
  </c:spPr>
  <c:txPr>
    <a:bodyPr/>
    <a:lstStyle/>
    <a:p>
      <a:pPr>
        <a:defRPr sz="800">
          <a:solidFill>
            <a:schemeClr val="dk1"/>
          </a:solidFill>
          <a:latin typeface="+mn-lt"/>
          <a:ea typeface="+mn-ea"/>
          <a:cs typeface="+mn-cs"/>
        </a:defRPr>
      </a:pPr>
      <a:endParaRPr lang="en-US"/>
    </a:p>
  </c:txPr>
  <c:externalData r:id="rId1"/>
</c:chartSpace>
</file>

<file path=word/charts/chart69.xml><?xml version="1.0" encoding="utf-8"?>
<c:chartSpace xmlns:c="http://schemas.openxmlformats.org/drawingml/2006/chart" xmlns:a="http://schemas.openxmlformats.org/drawingml/2006/main" xmlns:r="http://schemas.openxmlformats.org/officeDocument/2006/relationships">
  <c:date1904 val="1"/>
  <c:lang val="en-US"/>
  <c:chart>
    <c:autoTitleDeleted val="1"/>
    <c:plotArea>
      <c:layout>
        <c:manualLayout>
          <c:layoutTarget val="inner"/>
          <c:xMode val="edge"/>
          <c:yMode val="edge"/>
          <c:x val="0.14754798846010436"/>
          <c:y val="4.6260498687663965E-2"/>
          <c:w val="0.60982973853231981"/>
          <c:h val="0.73004822834646665"/>
        </c:manualLayout>
      </c:layout>
      <c:scatterChart>
        <c:scatterStyle val="smoothMarker"/>
        <c:ser>
          <c:idx val="0"/>
          <c:order val="1"/>
          <c:tx>
            <c:strRef>
              <c:f>'BC-D'!$D$1:$D$2</c:f>
              <c:strCache>
                <c:ptCount val="1"/>
                <c:pt idx="0">
                  <c:v>BC 2004 US Import</c:v>
                </c:pt>
              </c:strCache>
            </c:strRef>
          </c:tx>
          <c:spPr>
            <a:ln>
              <a:solidFill>
                <a:srgbClr val="0070C0"/>
              </a:solidFill>
            </a:ln>
          </c:spPr>
          <c:marker>
            <c:symbol val="square"/>
            <c:size val="7"/>
            <c:spPr>
              <a:noFill/>
            </c:spPr>
          </c:marker>
          <c:xVal>
            <c:strRef>
              <c:f>'BC-D'!$A$3:$A$14</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xVal>
          <c:yVal>
            <c:numRef>
              <c:f>'BC-D'!$D$3:$D$14</c:f>
              <c:numCache>
                <c:formatCode>0%</c:formatCode>
                <c:ptCount val="12"/>
                <c:pt idx="0">
                  <c:v>0</c:v>
                </c:pt>
                <c:pt idx="1">
                  <c:v>0</c:v>
                </c:pt>
                <c:pt idx="2">
                  <c:v>0</c:v>
                </c:pt>
                <c:pt idx="3">
                  <c:v>0</c:v>
                </c:pt>
                <c:pt idx="4">
                  <c:v>1</c:v>
                </c:pt>
                <c:pt idx="5">
                  <c:v>0</c:v>
                </c:pt>
                <c:pt idx="6">
                  <c:v>0</c:v>
                </c:pt>
                <c:pt idx="7">
                  <c:v>0</c:v>
                </c:pt>
                <c:pt idx="8">
                  <c:v>0.70000000000000062</c:v>
                </c:pt>
                <c:pt idx="9">
                  <c:v>0</c:v>
                </c:pt>
                <c:pt idx="10">
                  <c:v>0.66000000000002201</c:v>
                </c:pt>
                <c:pt idx="11">
                  <c:v>0</c:v>
                </c:pt>
              </c:numCache>
            </c:numRef>
          </c:yVal>
          <c:smooth val="1"/>
        </c:ser>
        <c:ser>
          <c:idx val="1"/>
          <c:order val="2"/>
          <c:tx>
            <c:strRef>
              <c:f>'BC-D'!$D$17:$D$18</c:f>
              <c:strCache>
                <c:ptCount val="1"/>
                <c:pt idx="0">
                  <c:v>BC 2005 US Import</c:v>
                </c:pt>
              </c:strCache>
            </c:strRef>
          </c:tx>
          <c:spPr>
            <a:ln>
              <a:solidFill>
                <a:srgbClr val="FF0000"/>
              </a:solidFill>
            </a:ln>
          </c:spPr>
          <c:marker>
            <c:symbol val="triangle"/>
            <c:size val="7"/>
            <c:spPr>
              <a:noFill/>
              <a:ln>
                <a:solidFill>
                  <a:srgbClr val="FF0000"/>
                </a:solidFill>
              </a:ln>
            </c:spPr>
          </c:marker>
          <c:xVal>
            <c:strRef>
              <c:f>'BC-D'!$A$19:$A$30</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xVal>
          <c:yVal>
            <c:numRef>
              <c:f>'BC-D'!$D$19:$D$30</c:f>
              <c:numCache>
                <c:formatCode>0%</c:formatCode>
                <c:ptCount val="12"/>
                <c:pt idx="0">
                  <c:v>0</c:v>
                </c:pt>
                <c:pt idx="1">
                  <c:v>0</c:v>
                </c:pt>
                <c:pt idx="2">
                  <c:v>0</c:v>
                </c:pt>
                <c:pt idx="3">
                  <c:v>0</c:v>
                </c:pt>
                <c:pt idx="4">
                  <c:v>0</c:v>
                </c:pt>
                <c:pt idx="5">
                  <c:v>0</c:v>
                </c:pt>
                <c:pt idx="6">
                  <c:v>0</c:v>
                </c:pt>
                <c:pt idx="7">
                  <c:v>0</c:v>
                </c:pt>
                <c:pt idx="8">
                  <c:v>0</c:v>
                </c:pt>
                <c:pt idx="9">
                  <c:v>0</c:v>
                </c:pt>
                <c:pt idx="10">
                  <c:v>0.66000000000002201</c:v>
                </c:pt>
                <c:pt idx="11">
                  <c:v>0.32000000000000967</c:v>
                </c:pt>
              </c:numCache>
            </c:numRef>
          </c:yVal>
          <c:smooth val="1"/>
        </c:ser>
        <c:ser>
          <c:idx val="3"/>
          <c:order val="3"/>
          <c:tx>
            <c:strRef>
              <c:f>'BC-D'!$D$33:$D$34</c:f>
              <c:strCache>
                <c:ptCount val="1"/>
                <c:pt idx="0">
                  <c:v>BC 2006 US Import</c:v>
                </c:pt>
              </c:strCache>
            </c:strRef>
          </c:tx>
          <c:spPr>
            <a:ln>
              <a:solidFill>
                <a:srgbClr val="92D050"/>
              </a:solidFill>
            </a:ln>
          </c:spPr>
          <c:marker>
            <c:spPr>
              <a:ln>
                <a:solidFill>
                  <a:srgbClr val="92D050"/>
                </a:solidFill>
              </a:ln>
            </c:spPr>
          </c:marker>
          <c:xVal>
            <c:strRef>
              <c:f>'BC-D'!$A$35:$A$46</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xVal>
          <c:yVal>
            <c:numRef>
              <c:f>'BC-D'!$D$35:$D$46</c:f>
              <c:numCache>
                <c:formatCode>0%</c:formatCode>
                <c:ptCount val="12"/>
                <c:pt idx="0">
                  <c:v>0</c:v>
                </c:pt>
                <c:pt idx="1">
                  <c:v>0</c:v>
                </c:pt>
                <c:pt idx="2">
                  <c:v>0</c:v>
                </c:pt>
                <c:pt idx="3">
                  <c:v>0</c:v>
                </c:pt>
                <c:pt idx="4">
                  <c:v>0</c:v>
                </c:pt>
                <c:pt idx="5">
                  <c:v>0</c:v>
                </c:pt>
                <c:pt idx="6">
                  <c:v>0</c:v>
                </c:pt>
                <c:pt idx="7">
                  <c:v>0</c:v>
                </c:pt>
                <c:pt idx="8">
                  <c:v>0</c:v>
                </c:pt>
                <c:pt idx="9">
                  <c:v>0</c:v>
                </c:pt>
                <c:pt idx="10">
                  <c:v>0.58000000000000007</c:v>
                </c:pt>
                <c:pt idx="11">
                  <c:v>0.32000000000000967</c:v>
                </c:pt>
              </c:numCache>
            </c:numRef>
          </c:yVal>
          <c:smooth val="1"/>
        </c:ser>
        <c:ser>
          <c:idx val="4"/>
          <c:order val="4"/>
          <c:tx>
            <c:strRef>
              <c:f>'BC-D'!$D$49:$D$50</c:f>
              <c:strCache>
                <c:ptCount val="1"/>
                <c:pt idx="0">
                  <c:v>BC 2007 US Import</c:v>
                </c:pt>
              </c:strCache>
            </c:strRef>
          </c:tx>
          <c:spPr>
            <a:ln>
              <a:solidFill>
                <a:srgbClr val="FFC000"/>
              </a:solidFill>
            </a:ln>
          </c:spPr>
          <c:marker>
            <c:spPr>
              <a:ln>
                <a:solidFill>
                  <a:srgbClr val="FFC000"/>
                </a:solidFill>
              </a:ln>
            </c:spPr>
          </c:marker>
          <c:xVal>
            <c:strRef>
              <c:f>'BC-D'!$A$51:$A$62</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xVal>
          <c:yVal>
            <c:numRef>
              <c:f>'BC-D'!$D$51:$D$62</c:f>
              <c:numCache>
                <c:formatCode>0%</c:formatCode>
                <c:ptCount val="12"/>
                <c:pt idx="0">
                  <c:v>0</c:v>
                </c:pt>
                <c:pt idx="1">
                  <c:v>0</c:v>
                </c:pt>
                <c:pt idx="2">
                  <c:v>0</c:v>
                </c:pt>
                <c:pt idx="3">
                  <c:v>0</c:v>
                </c:pt>
                <c:pt idx="4">
                  <c:v>0</c:v>
                </c:pt>
                <c:pt idx="5">
                  <c:v>0</c:v>
                </c:pt>
                <c:pt idx="6">
                  <c:v>0</c:v>
                </c:pt>
                <c:pt idx="7">
                  <c:v>0</c:v>
                </c:pt>
                <c:pt idx="8">
                  <c:v>0</c:v>
                </c:pt>
                <c:pt idx="9">
                  <c:v>0</c:v>
                </c:pt>
                <c:pt idx="10">
                  <c:v>0.43000000000000038</c:v>
                </c:pt>
                <c:pt idx="11">
                  <c:v>0.32000000000000967</c:v>
                </c:pt>
              </c:numCache>
            </c:numRef>
          </c:yVal>
          <c:smooth val="1"/>
        </c:ser>
        <c:ser>
          <c:idx val="2"/>
          <c:order val="0"/>
          <c:tx>
            <c:strRef>
              <c:f>'BC-D'!$I$2</c:f>
              <c:strCache>
                <c:ptCount val="1"/>
                <c:pt idx="0">
                  <c:v>Predicted  US Import </c:v>
                </c:pt>
              </c:strCache>
            </c:strRef>
          </c:tx>
          <c:spPr>
            <a:ln>
              <a:solidFill>
                <a:srgbClr val="A50021"/>
              </a:solidFill>
            </a:ln>
          </c:spPr>
          <c:marker>
            <c:symbol val="diamond"/>
            <c:size val="7"/>
            <c:spPr>
              <a:noFill/>
              <a:ln>
                <a:solidFill>
                  <a:srgbClr val="A50021"/>
                </a:solidFill>
              </a:ln>
            </c:spPr>
          </c:marker>
          <c:xVal>
            <c:strRef>
              <c:f>'BC-D'!$F$3:$F$14</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xVal>
          <c:yVal>
            <c:numRef>
              <c:f>'BC-D'!$I$3:$I$14</c:f>
              <c:numCache>
                <c:formatCode>0%</c:formatCode>
                <c:ptCount val="12"/>
                <c:pt idx="0">
                  <c:v>0</c:v>
                </c:pt>
                <c:pt idx="1">
                  <c:v>0</c:v>
                </c:pt>
                <c:pt idx="2">
                  <c:v>0</c:v>
                </c:pt>
                <c:pt idx="3">
                  <c:v>0</c:v>
                </c:pt>
                <c:pt idx="4">
                  <c:v>0.1</c:v>
                </c:pt>
                <c:pt idx="5">
                  <c:v>0</c:v>
                </c:pt>
                <c:pt idx="6">
                  <c:v>0</c:v>
                </c:pt>
                <c:pt idx="7">
                  <c:v>0</c:v>
                </c:pt>
                <c:pt idx="8">
                  <c:v>6.9999999999999993E-2</c:v>
                </c:pt>
                <c:pt idx="9">
                  <c:v>0</c:v>
                </c:pt>
                <c:pt idx="10">
                  <c:v>0.54400000000000004</c:v>
                </c:pt>
                <c:pt idx="11">
                  <c:v>0.28800000000000031</c:v>
                </c:pt>
              </c:numCache>
            </c:numRef>
          </c:yVal>
          <c:smooth val="1"/>
        </c:ser>
        <c:axId val="72607616"/>
        <c:axId val="72618368"/>
      </c:scatterChart>
      <c:valAx>
        <c:axId val="72607616"/>
        <c:scaling>
          <c:orientation val="minMax"/>
          <c:max val="12"/>
          <c:min val="1"/>
        </c:scaling>
        <c:axPos val="b"/>
        <c:title>
          <c:tx>
            <c:rich>
              <a:bodyPr/>
              <a:lstStyle/>
              <a:p>
                <a:pPr>
                  <a:defRPr/>
                </a:pPr>
                <a:r>
                  <a:rPr lang="en-US"/>
                  <a:t>Month</a:t>
                </a:r>
              </a:p>
            </c:rich>
          </c:tx>
        </c:title>
        <c:majorTickMark val="none"/>
        <c:tickLblPos val="nextTo"/>
        <c:crossAx val="72618368"/>
        <c:crosses val="autoZero"/>
        <c:crossBetween val="midCat"/>
        <c:majorUnit val="1"/>
      </c:valAx>
      <c:valAx>
        <c:axId val="72618368"/>
        <c:scaling>
          <c:orientation val="minMax"/>
          <c:max val="1"/>
          <c:min val="0"/>
        </c:scaling>
        <c:axPos val="l"/>
        <c:majorGridlines/>
        <c:title>
          <c:tx>
            <c:rich>
              <a:bodyPr/>
              <a:lstStyle/>
              <a:p>
                <a:pPr>
                  <a:defRPr/>
                </a:pPr>
                <a:r>
                  <a:rPr lang="en-US"/>
                  <a:t>% On margin</a:t>
                </a:r>
              </a:p>
            </c:rich>
          </c:tx>
        </c:title>
        <c:numFmt formatCode="0%" sourceLinked="1"/>
        <c:majorTickMark val="none"/>
        <c:tickLblPos val="nextTo"/>
        <c:crossAx val="72607616"/>
        <c:crosses val="autoZero"/>
        <c:crossBetween val="midCat"/>
        <c:majorUnit val="0.1"/>
      </c:valAx>
    </c:plotArea>
    <c:legend>
      <c:legendPos val="r"/>
      <c:layout>
        <c:manualLayout>
          <c:xMode val="edge"/>
          <c:yMode val="edge"/>
          <c:x val="0.76215605441946765"/>
          <c:y val="5.7469488188976424E-2"/>
          <c:w val="0.22397684157234726"/>
          <c:h val="0.7225606955380578"/>
        </c:manualLayout>
      </c:layout>
    </c:legend>
    <c:plotVisOnly val="1"/>
  </c:chart>
  <c:spPr>
    <a:solidFill>
      <a:schemeClr val="lt1"/>
    </a:solidFill>
    <a:ln w="25400" cap="flat" cmpd="sng" algn="ctr">
      <a:solidFill>
        <a:schemeClr val="tx1">
          <a:lumMod val="50000"/>
          <a:lumOff val="50000"/>
        </a:schemeClr>
      </a:solidFill>
      <a:prstDash val="solid"/>
    </a:ln>
    <a:effectLst/>
  </c:spPr>
  <c:txPr>
    <a:bodyPr/>
    <a:lstStyle/>
    <a:p>
      <a:pPr>
        <a:defRPr sz="800">
          <a:solidFill>
            <a:schemeClr val="dk1"/>
          </a:solidFill>
          <a:latin typeface="+mn-lt"/>
          <a:ea typeface="+mn-ea"/>
          <a:cs typeface="+mn-cs"/>
        </a:defRPr>
      </a:pPr>
      <a:endParaRPr lang="en-US"/>
    </a:p>
  </c:txPr>
  <c:externalData r:id="rId1"/>
</c:chartSpace>
</file>

<file path=word/charts/chart7.xml><?xml version="1.0" encoding="utf-8"?>
<c:chartSpace xmlns:c="http://schemas.openxmlformats.org/drawingml/2006/chart" xmlns:a="http://schemas.openxmlformats.org/drawingml/2006/main" xmlns:r="http://schemas.openxmlformats.org/officeDocument/2006/relationships">
  <c:date1904 val="1"/>
  <c:lang val="en-US"/>
  <c:chart>
    <c:plotArea>
      <c:layout/>
      <c:barChart>
        <c:barDir val="col"/>
        <c:grouping val="percentStacked"/>
        <c:ser>
          <c:idx val="0"/>
          <c:order val="0"/>
          <c:tx>
            <c:strRef>
              <c:f>'Sheet1-x'!$EW$2</c:f>
              <c:strCache>
                <c:ptCount val="1"/>
                <c:pt idx="0">
                  <c:v>Hydro</c:v>
                </c:pt>
              </c:strCache>
            </c:strRef>
          </c:tx>
          <c:spPr>
            <a:solidFill>
              <a:schemeClr val="accent1"/>
            </a:solidFill>
            <a:ln>
              <a:solidFill>
                <a:schemeClr val="accent1"/>
              </a:solidFill>
            </a:ln>
          </c:spPr>
          <c:cat>
            <c:multiLvlStrRef>
              <c:f>'Sheet1-x'!$EU$3:$EV$26</c:f>
              <c:multiLvlStrCache>
                <c:ptCount val="24"/>
                <c:lvl>
                  <c:pt idx="0">
                    <c:v>Jan</c:v>
                  </c:pt>
                  <c:pt idx="1">
                    <c:v>Feb</c:v>
                  </c:pt>
                  <c:pt idx="2">
                    <c:v>Mar</c:v>
                  </c:pt>
                  <c:pt idx="3">
                    <c:v>Apr</c:v>
                  </c:pt>
                  <c:pt idx="4">
                    <c:v>May</c:v>
                  </c:pt>
                  <c:pt idx="5">
                    <c:v>Jun</c:v>
                  </c:pt>
                  <c:pt idx="6">
                    <c:v>Jul</c:v>
                  </c:pt>
                  <c:pt idx="7">
                    <c:v>Aug</c:v>
                  </c:pt>
                  <c:pt idx="8">
                    <c:v>Sep</c:v>
                  </c:pt>
                  <c:pt idx="9">
                    <c:v>Oct</c:v>
                  </c:pt>
                  <c:pt idx="10">
                    <c:v>Nov</c:v>
                  </c:pt>
                  <c:pt idx="11">
                    <c:v>Dec</c:v>
                  </c:pt>
                  <c:pt idx="12">
                    <c:v>Jan</c:v>
                  </c:pt>
                  <c:pt idx="13">
                    <c:v>Feb</c:v>
                  </c:pt>
                  <c:pt idx="14">
                    <c:v>Mar</c:v>
                  </c:pt>
                  <c:pt idx="15">
                    <c:v>Apr</c:v>
                  </c:pt>
                  <c:pt idx="16">
                    <c:v>May</c:v>
                  </c:pt>
                  <c:pt idx="17">
                    <c:v>Jun</c:v>
                  </c:pt>
                  <c:pt idx="18">
                    <c:v>Jul</c:v>
                  </c:pt>
                  <c:pt idx="19">
                    <c:v>Aug</c:v>
                  </c:pt>
                  <c:pt idx="20">
                    <c:v>Sep</c:v>
                  </c:pt>
                  <c:pt idx="21">
                    <c:v>Oct</c:v>
                  </c:pt>
                  <c:pt idx="22">
                    <c:v>Nov</c:v>
                  </c:pt>
                  <c:pt idx="23">
                    <c:v>Dec</c:v>
                  </c:pt>
                </c:lvl>
                <c:lvl>
                  <c:pt idx="0">
                    <c:v>2007</c:v>
                  </c:pt>
                  <c:pt idx="12">
                    <c:v>2008</c:v>
                  </c:pt>
                </c:lvl>
              </c:multiLvlStrCache>
            </c:multiLvlStrRef>
          </c:cat>
          <c:val>
            <c:numRef>
              <c:f>'Sheet1-x'!$EW$3:$EW$26</c:f>
              <c:numCache>
                <c:formatCode>0</c:formatCode>
                <c:ptCount val="24"/>
                <c:pt idx="0">
                  <c:v>54</c:v>
                </c:pt>
                <c:pt idx="1">
                  <c:v>57</c:v>
                </c:pt>
                <c:pt idx="2">
                  <c:v>57</c:v>
                </c:pt>
                <c:pt idx="3">
                  <c:v>52</c:v>
                </c:pt>
                <c:pt idx="4">
                  <c:v>50</c:v>
                </c:pt>
                <c:pt idx="5">
                  <c:v>38</c:v>
                </c:pt>
                <c:pt idx="6">
                  <c:v>45</c:v>
                </c:pt>
                <c:pt idx="7">
                  <c:v>35</c:v>
                </c:pt>
                <c:pt idx="8">
                  <c:v>40</c:v>
                </c:pt>
                <c:pt idx="9">
                  <c:v>39</c:v>
                </c:pt>
                <c:pt idx="10">
                  <c:v>47</c:v>
                </c:pt>
                <c:pt idx="11">
                  <c:v>49</c:v>
                </c:pt>
                <c:pt idx="12">
                  <c:v>51</c:v>
                </c:pt>
                <c:pt idx="13">
                  <c:v>52</c:v>
                </c:pt>
                <c:pt idx="14">
                  <c:v>55</c:v>
                </c:pt>
                <c:pt idx="15" formatCode="General">
                  <c:v>42</c:v>
                </c:pt>
                <c:pt idx="16" formatCode="General">
                  <c:v>39</c:v>
                </c:pt>
                <c:pt idx="17" formatCode="General">
                  <c:v>35</c:v>
                </c:pt>
                <c:pt idx="18" formatCode="General">
                  <c:v>37</c:v>
                </c:pt>
                <c:pt idx="19" formatCode="General">
                  <c:v>44</c:v>
                </c:pt>
                <c:pt idx="20" formatCode="General">
                  <c:v>47</c:v>
                </c:pt>
                <c:pt idx="21" formatCode="General">
                  <c:v>46</c:v>
                </c:pt>
                <c:pt idx="22" formatCode="General">
                  <c:v>52</c:v>
                </c:pt>
                <c:pt idx="23" formatCode="General">
                  <c:v>52</c:v>
                </c:pt>
              </c:numCache>
            </c:numRef>
          </c:val>
        </c:ser>
        <c:ser>
          <c:idx val="1"/>
          <c:order val="1"/>
          <c:tx>
            <c:strRef>
              <c:f>'Sheet1-x'!$EX$2</c:f>
              <c:strCache>
                <c:ptCount val="1"/>
                <c:pt idx="0">
                  <c:v>Coal</c:v>
                </c:pt>
              </c:strCache>
            </c:strRef>
          </c:tx>
          <c:spPr>
            <a:solidFill>
              <a:srgbClr val="C00000"/>
            </a:solidFill>
            <a:ln>
              <a:solidFill>
                <a:srgbClr val="C00000"/>
              </a:solidFill>
            </a:ln>
          </c:spPr>
          <c:cat>
            <c:multiLvlStrRef>
              <c:f>'Sheet1-x'!$EU$3:$EV$26</c:f>
              <c:multiLvlStrCache>
                <c:ptCount val="24"/>
                <c:lvl>
                  <c:pt idx="0">
                    <c:v>Jan</c:v>
                  </c:pt>
                  <c:pt idx="1">
                    <c:v>Feb</c:v>
                  </c:pt>
                  <c:pt idx="2">
                    <c:v>Mar</c:v>
                  </c:pt>
                  <c:pt idx="3">
                    <c:v>Apr</c:v>
                  </c:pt>
                  <c:pt idx="4">
                    <c:v>May</c:v>
                  </c:pt>
                  <c:pt idx="5">
                    <c:v>Jun</c:v>
                  </c:pt>
                  <c:pt idx="6">
                    <c:v>Jul</c:v>
                  </c:pt>
                  <c:pt idx="7">
                    <c:v>Aug</c:v>
                  </c:pt>
                  <c:pt idx="8">
                    <c:v>Sep</c:v>
                  </c:pt>
                  <c:pt idx="9">
                    <c:v>Oct</c:v>
                  </c:pt>
                  <c:pt idx="10">
                    <c:v>Nov</c:v>
                  </c:pt>
                  <c:pt idx="11">
                    <c:v>Dec</c:v>
                  </c:pt>
                  <c:pt idx="12">
                    <c:v>Jan</c:v>
                  </c:pt>
                  <c:pt idx="13">
                    <c:v>Feb</c:v>
                  </c:pt>
                  <c:pt idx="14">
                    <c:v>Mar</c:v>
                  </c:pt>
                  <c:pt idx="15">
                    <c:v>Apr</c:v>
                  </c:pt>
                  <c:pt idx="16">
                    <c:v>May</c:v>
                  </c:pt>
                  <c:pt idx="17">
                    <c:v>Jun</c:v>
                  </c:pt>
                  <c:pt idx="18">
                    <c:v>Jul</c:v>
                  </c:pt>
                  <c:pt idx="19">
                    <c:v>Aug</c:v>
                  </c:pt>
                  <c:pt idx="20">
                    <c:v>Sep</c:v>
                  </c:pt>
                  <c:pt idx="21">
                    <c:v>Oct</c:v>
                  </c:pt>
                  <c:pt idx="22">
                    <c:v>Nov</c:v>
                  </c:pt>
                  <c:pt idx="23">
                    <c:v>Dec</c:v>
                  </c:pt>
                </c:lvl>
                <c:lvl>
                  <c:pt idx="0">
                    <c:v>2007</c:v>
                  </c:pt>
                  <c:pt idx="12">
                    <c:v>2008</c:v>
                  </c:pt>
                </c:lvl>
              </c:multiLvlStrCache>
            </c:multiLvlStrRef>
          </c:cat>
          <c:val>
            <c:numRef>
              <c:f>'Sheet1-x'!$EX$3:$EX$26</c:f>
              <c:numCache>
                <c:formatCode>0</c:formatCode>
                <c:ptCount val="24"/>
                <c:pt idx="0">
                  <c:v>32</c:v>
                </c:pt>
                <c:pt idx="1">
                  <c:v>19</c:v>
                </c:pt>
                <c:pt idx="2">
                  <c:v>21</c:v>
                </c:pt>
                <c:pt idx="3">
                  <c:v>38</c:v>
                </c:pt>
                <c:pt idx="4">
                  <c:v>40</c:v>
                </c:pt>
                <c:pt idx="5">
                  <c:v>45</c:v>
                </c:pt>
                <c:pt idx="6">
                  <c:v>42</c:v>
                </c:pt>
                <c:pt idx="7">
                  <c:v>38</c:v>
                </c:pt>
                <c:pt idx="8">
                  <c:v>42</c:v>
                </c:pt>
                <c:pt idx="9">
                  <c:v>39</c:v>
                </c:pt>
                <c:pt idx="10">
                  <c:v>35</c:v>
                </c:pt>
                <c:pt idx="11">
                  <c:v>31</c:v>
                </c:pt>
                <c:pt idx="12">
                  <c:v>39</c:v>
                </c:pt>
                <c:pt idx="13">
                  <c:v>36</c:v>
                </c:pt>
                <c:pt idx="14">
                  <c:v>31</c:v>
                </c:pt>
                <c:pt idx="15" formatCode="General">
                  <c:v>50</c:v>
                </c:pt>
                <c:pt idx="16" formatCode="General">
                  <c:v>57</c:v>
                </c:pt>
                <c:pt idx="17" formatCode="General">
                  <c:v>46</c:v>
                </c:pt>
                <c:pt idx="18" formatCode="General">
                  <c:v>46</c:v>
                </c:pt>
                <c:pt idx="19" formatCode="General">
                  <c:v>49</c:v>
                </c:pt>
                <c:pt idx="20" formatCode="General">
                  <c:v>40</c:v>
                </c:pt>
                <c:pt idx="21" formatCode="General">
                  <c:v>42</c:v>
                </c:pt>
                <c:pt idx="22" formatCode="General">
                  <c:v>28</c:v>
                </c:pt>
                <c:pt idx="23" formatCode="General">
                  <c:v>29</c:v>
                </c:pt>
              </c:numCache>
            </c:numRef>
          </c:val>
        </c:ser>
        <c:ser>
          <c:idx val="2"/>
          <c:order val="2"/>
          <c:tx>
            <c:strRef>
              <c:f>'Sheet1-x'!$EY$2</c:f>
              <c:strCache>
                <c:ptCount val="1"/>
                <c:pt idx="0">
                  <c:v>Other</c:v>
                </c:pt>
              </c:strCache>
            </c:strRef>
          </c:tx>
          <c:spPr>
            <a:solidFill>
              <a:srgbClr val="92D050"/>
            </a:solidFill>
            <a:ln>
              <a:solidFill>
                <a:srgbClr val="92D050"/>
              </a:solidFill>
            </a:ln>
          </c:spPr>
          <c:cat>
            <c:multiLvlStrRef>
              <c:f>'Sheet1-x'!$EU$3:$EV$26</c:f>
              <c:multiLvlStrCache>
                <c:ptCount val="24"/>
                <c:lvl>
                  <c:pt idx="0">
                    <c:v>Jan</c:v>
                  </c:pt>
                  <c:pt idx="1">
                    <c:v>Feb</c:v>
                  </c:pt>
                  <c:pt idx="2">
                    <c:v>Mar</c:v>
                  </c:pt>
                  <c:pt idx="3">
                    <c:v>Apr</c:v>
                  </c:pt>
                  <c:pt idx="4">
                    <c:v>May</c:v>
                  </c:pt>
                  <c:pt idx="5">
                    <c:v>Jun</c:v>
                  </c:pt>
                  <c:pt idx="6">
                    <c:v>Jul</c:v>
                  </c:pt>
                  <c:pt idx="7">
                    <c:v>Aug</c:v>
                  </c:pt>
                  <c:pt idx="8">
                    <c:v>Sep</c:v>
                  </c:pt>
                  <c:pt idx="9">
                    <c:v>Oct</c:v>
                  </c:pt>
                  <c:pt idx="10">
                    <c:v>Nov</c:v>
                  </c:pt>
                  <c:pt idx="11">
                    <c:v>Dec</c:v>
                  </c:pt>
                  <c:pt idx="12">
                    <c:v>Jan</c:v>
                  </c:pt>
                  <c:pt idx="13">
                    <c:v>Feb</c:v>
                  </c:pt>
                  <c:pt idx="14">
                    <c:v>Mar</c:v>
                  </c:pt>
                  <c:pt idx="15">
                    <c:v>Apr</c:v>
                  </c:pt>
                  <c:pt idx="16">
                    <c:v>May</c:v>
                  </c:pt>
                  <c:pt idx="17">
                    <c:v>Jun</c:v>
                  </c:pt>
                  <c:pt idx="18">
                    <c:v>Jul</c:v>
                  </c:pt>
                  <c:pt idx="19">
                    <c:v>Aug</c:v>
                  </c:pt>
                  <c:pt idx="20">
                    <c:v>Sep</c:v>
                  </c:pt>
                  <c:pt idx="21">
                    <c:v>Oct</c:v>
                  </c:pt>
                  <c:pt idx="22">
                    <c:v>Nov</c:v>
                  </c:pt>
                  <c:pt idx="23">
                    <c:v>Dec</c:v>
                  </c:pt>
                </c:lvl>
                <c:lvl>
                  <c:pt idx="0">
                    <c:v>2007</c:v>
                  </c:pt>
                  <c:pt idx="12">
                    <c:v>2008</c:v>
                  </c:pt>
                </c:lvl>
              </c:multiLvlStrCache>
            </c:multiLvlStrRef>
          </c:cat>
          <c:val>
            <c:numRef>
              <c:f>'Sheet1-x'!$EY$3:$EY$26</c:f>
              <c:numCache>
                <c:formatCode>0</c:formatCode>
                <c:ptCount val="24"/>
                <c:pt idx="0">
                  <c:v>13.660988906372149</c:v>
                </c:pt>
                <c:pt idx="1">
                  <c:v>24</c:v>
                </c:pt>
                <c:pt idx="2">
                  <c:v>20</c:v>
                </c:pt>
                <c:pt idx="3">
                  <c:v>8</c:v>
                </c:pt>
                <c:pt idx="4">
                  <c:v>9</c:v>
                </c:pt>
                <c:pt idx="5">
                  <c:v>16</c:v>
                </c:pt>
                <c:pt idx="6">
                  <c:v>12</c:v>
                </c:pt>
                <c:pt idx="7">
                  <c:v>27</c:v>
                </c:pt>
                <c:pt idx="8">
                  <c:v>18</c:v>
                </c:pt>
                <c:pt idx="9">
                  <c:v>21</c:v>
                </c:pt>
                <c:pt idx="10">
                  <c:v>17</c:v>
                </c:pt>
                <c:pt idx="11">
                  <c:v>19</c:v>
                </c:pt>
                <c:pt idx="12">
                  <c:v>10</c:v>
                </c:pt>
                <c:pt idx="13">
                  <c:v>11</c:v>
                </c:pt>
                <c:pt idx="14">
                  <c:v>13</c:v>
                </c:pt>
                <c:pt idx="15" formatCode="General">
                  <c:v>8</c:v>
                </c:pt>
                <c:pt idx="16" formatCode="General">
                  <c:v>4</c:v>
                </c:pt>
                <c:pt idx="17" formatCode="General">
                  <c:v>19</c:v>
                </c:pt>
                <c:pt idx="18" formatCode="General">
                  <c:v>17</c:v>
                </c:pt>
                <c:pt idx="19" formatCode="General">
                  <c:v>7</c:v>
                </c:pt>
                <c:pt idx="20" formatCode="General">
                  <c:v>13</c:v>
                </c:pt>
                <c:pt idx="21" formatCode="General">
                  <c:v>12</c:v>
                </c:pt>
                <c:pt idx="22" formatCode="General">
                  <c:v>20</c:v>
                </c:pt>
                <c:pt idx="23" formatCode="General">
                  <c:v>19</c:v>
                </c:pt>
              </c:numCache>
            </c:numRef>
          </c:val>
        </c:ser>
        <c:ser>
          <c:idx val="3"/>
          <c:order val="3"/>
          <c:tx>
            <c:strRef>
              <c:f>'Sheet1-x'!$EZ$2</c:f>
              <c:strCache>
                <c:ptCount val="1"/>
                <c:pt idx="0">
                  <c:v>Nuclear</c:v>
                </c:pt>
              </c:strCache>
            </c:strRef>
          </c:tx>
          <c:spPr>
            <a:solidFill>
              <a:srgbClr val="FFC000"/>
            </a:solidFill>
            <a:ln>
              <a:solidFill>
                <a:srgbClr val="FFC000"/>
              </a:solidFill>
            </a:ln>
          </c:spPr>
          <c:cat>
            <c:multiLvlStrRef>
              <c:f>'Sheet1-x'!$EU$3:$EV$26</c:f>
              <c:multiLvlStrCache>
                <c:ptCount val="24"/>
                <c:lvl>
                  <c:pt idx="0">
                    <c:v>Jan</c:v>
                  </c:pt>
                  <c:pt idx="1">
                    <c:v>Feb</c:v>
                  </c:pt>
                  <c:pt idx="2">
                    <c:v>Mar</c:v>
                  </c:pt>
                  <c:pt idx="3">
                    <c:v>Apr</c:v>
                  </c:pt>
                  <c:pt idx="4">
                    <c:v>May</c:v>
                  </c:pt>
                  <c:pt idx="5">
                    <c:v>Jun</c:v>
                  </c:pt>
                  <c:pt idx="6">
                    <c:v>Jul</c:v>
                  </c:pt>
                  <c:pt idx="7">
                    <c:v>Aug</c:v>
                  </c:pt>
                  <c:pt idx="8">
                    <c:v>Sep</c:v>
                  </c:pt>
                  <c:pt idx="9">
                    <c:v>Oct</c:v>
                  </c:pt>
                  <c:pt idx="10">
                    <c:v>Nov</c:v>
                  </c:pt>
                  <c:pt idx="11">
                    <c:v>Dec</c:v>
                  </c:pt>
                  <c:pt idx="12">
                    <c:v>Jan</c:v>
                  </c:pt>
                  <c:pt idx="13">
                    <c:v>Feb</c:v>
                  </c:pt>
                  <c:pt idx="14">
                    <c:v>Mar</c:v>
                  </c:pt>
                  <c:pt idx="15">
                    <c:v>Apr</c:v>
                  </c:pt>
                  <c:pt idx="16">
                    <c:v>May</c:v>
                  </c:pt>
                  <c:pt idx="17">
                    <c:v>Jun</c:v>
                  </c:pt>
                  <c:pt idx="18">
                    <c:v>Jul</c:v>
                  </c:pt>
                  <c:pt idx="19">
                    <c:v>Aug</c:v>
                  </c:pt>
                  <c:pt idx="20">
                    <c:v>Sep</c:v>
                  </c:pt>
                  <c:pt idx="21">
                    <c:v>Oct</c:v>
                  </c:pt>
                  <c:pt idx="22">
                    <c:v>Nov</c:v>
                  </c:pt>
                  <c:pt idx="23">
                    <c:v>Dec</c:v>
                  </c:pt>
                </c:lvl>
                <c:lvl>
                  <c:pt idx="0">
                    <c:v>2007</c:v>
                  </c:pt>
                  <c:pt idx="12">
                    <c:v>2008</c:v>
                  </c:pt>
                </c:lvl>
              </c:multiLvlStrCache>
            </c:multiLvlStrRef>
          </c:cat>
          <c:val>
            <c:numRef>
              <c:f>'Sheet1-x'!$EZ$3:$EZ$26</c:f>
              <c:numCache>
                <c:formatCode>0</c:formatCode>
                <c:ptCount val="24"/>
                <c:pt idx="0">
                  <c:v>0.63723881155616247</c:v>
                </c:pt>
                <c:pt idx="1">
                  <c:v>0</c:v>
                </c:pt>
                <c:pt idx="2">
                  <c:v>2</c:v>
                </c:pt>
                <c:pt idx="3">
                  <c:v>2</c:v>
                </c:pt>
                <c:pt idx="4">
                  <c:v>1</c:v>
                </c:pt>
                <c:pt idx="5">
                  <c:v>1</c:v>
                </c:pt>
                <c:pt idx="6">
                  <c:v>1</c:v>
                </c:pt>
                <c:pt idx="7">
                  <c:v>0</c:v>
                </c:pt>
                <c:pt idx="8">
                  <c:v>0</c:v>
                </c:pt>
                <c:pt idx="9">
                  <c:v>1</c:v>
                </c:pt>
                <c:pt idx="10">
                  <c:v>1</c:v>
                </c:pt>
                <c:pt idx="11">
                  <c:v>1</c:v>
                </c:pt>
                <c:pt idx="12">
                  <c:v>0</c:v>
                </c:pt>
                <c:pt idx="13">
                  <c:v>1</c:v>
                </c:pt>
                <c:pt idx="14">
                  <c:v>1</c:v>
                </c:pt>
                <c:pt idx="15" formatCode="General">
                  <c:v>0</c:v>
                </c:pt>
                <c:pt idx="16" formatCode="General">
                  <c:v>0</c:v>
                </c:pt>
                <c:pt idx="17" formatCode="General">
                  <c:v>0</c:v>
                </c:pt>
                <c:pt idx="18" formatCode="General">
                  <c:v>0</c:v>
                </c:pt>
                <c:pt idx="19" formatCode="General">
                  <c:v>0</c:v>
                </c:pt>
                <c:pt idx="20" formatCode="General">
                  <c:v>0</c:v>
                </c:pt>
                <c:pt idx="21" formatCode="General">
                  <c:v>0</c:v>
                </c:pt>
                <c:pt idx="22" formatCode="General">
                  <c:v>0</c:v>
                </c:pt>
                <c:pt idx="23" formatCode="General">
                  <c:v>0</c:v>
                </c:pt>
              </c:numCache>
            </c:numRef>
          </c:val>
        </c:ser>
        <c:ser>
          <c:idx val="4"/>
          <c:order val="4"/>
          <c:tx>
            <c:strRef>
              <c:f>'Sheet1-x'!$FA$2</c:f>
              <c:strCache>
                <c:ptCount val="1"/>
                <c:pt idx="0">
                  <c:v>Wind</c:v>
                </c:pt>
              </c:strCache>
            </c:strRef>
          </c:tx>
          <c:spPr>
            <a:solidFill>
              <a:srgbClr val="7030A0"/>
            </a:solidFill>
            <a:ln>
              <a:solidFill>
                <a:srgbClr val="7030A0"/>
              </a:solidFill>
            </a:ln>
          </c:spPr>
          <c:cat>
            <c:multiLvlStrRef>
              <c:f>'Sheet1-x'!$EU$3:$EV$26</c:f>
              <c:multiLvlStrCache>
                <c:ptCount val="24"/>
                <c:lvl>
                  <c:pt idx="0">
                    <c:v>Jan</c:v>
                  </c:pt>
                  <c:pt idx="1">
                    <c:v>Feb</c:v>
                  </c:pt>
                  <c:pt idx="2">
                    <c:v>Mar</c:v>
                  </c:pt>
                  <c:pt idx="3">
                    <c:v>Apr</c:v>
                  </c:pt>
                  <c:pt idx="4">
                    <c:v>May</c:v>
                  </c:pt>
                  <c:pt idx="5">
                    <c:v>Jun</c:v>
                  </c:pt>
                  <c:pt idx="6">
                    <c:v>Jul</c:v>
                  </c:pt>
                  <c:pt idx="7">
                    <c:v>Aug</c:v>
                  </c:pt>
                  <c:pt idx="8">
                    <c:v>Sep</c:v>
                  </c:pt>
                  <c:pt idx="9">
                    <c:v>Oct</c:v>
                  </c:pt>
                  <c:pt idx="10">
                    <c:v>Nov</c:v>
                  </c:pt>
                  <c:pt idx="11">
                    <c:v>Dec</c:v>
                  </c:pt>
                  <c:pt idx="12">
                    <c:v>Jan</c:v>
                  </c:pt>
                  <c:pt idx="13">
                    <c:v>Feb</c:v>
                  </c:pt>
                  <c:pt idx="14">
                    <c:v>Mar</c:v>
                  </c:pt>
                  <c:pt idx="15">
                    <c:v>Apr</c:v>
                  </c:pt>
                  <c:pt idx="16">
                    <c:v>May</c:v>
                  </c:pt>
                  <c:pt idx="17">
                    <c:v>Jun</c:v>
                  </c:pt>
                  <c:pt idx="18">
                    <c:v>Jul</c:v>
                  </c:pt>
                  <c:pt idx="19">
                    <c:v>Aug</c:v>
                  </c:pt>
                  <c:pt idx="20">
                    <c:v>Sep</c:v>
                  </c:pt>
                  <c:pt idx="21">
                    <c:v>Oct</c:v>
                  </c:pt>
                  <c:pt idx="22">
                    <c:v>Nov</c:v>
                  </c:pt>
                  <c:pt idx="23">
                    <c:v>Dec</c:v>
                  </c:pt>
                </c:lvl>
                <c:lvl>
                  <c:pt idx="0">
                    <c:v>2007</c:v>
                  </c:pt>
                  <c:pt idx="12">
                    <c:v>2008</c:v>
                  </c:pt>
                </c:lvl>
              </c:multiLvlStrCache>
            </c:multiLvlStrRef>
          </c:cat>
          <c:val>
            <c:numRef>
              <c:f>'Sheet1-x'!$FA$3:$FA$26</c:f>
              <c:numCache>
                <c:formatCode>0</c:formatCode>
                <c:ptCount val="24"/>
                <c:pt idx="0">
                  <c:v>0.11889387080522019</c:v>
                </c:pt>
                <c:pt idx="1">
                  <c:v>0.11889387080522019</c:v>
                </c:pt>
                <c:pt idx="2">
                  <c:v>0.11889387080522019</c:v>
                </c:pt>
                <c:pt idx="3">
                  <c:v>0.11889387080522019</c:v>
                </c:pt>
                <c:pt idx="4">
                  <c:v>0.11889387080522019</c:v>
                </c:pt>
                <c:pt idx="5">
                  <c:v>0.11889387080522019</c:v>
                </c:pt>
                <c:pt idx="6">
                  <c:v>0.11889387080522019</c:v>
                </c:pt>
                <c:pt idx="7">
                  <c:v>0.11889387080522019</c:v>
                </c:pt>
                <c:pt idx="8">
                  <c:v>0.11889387080522019</c:v>
                </c:pt>
                <c:pt idx="9">
                  <c:v>0.11889387080522019</c:v>
                </c:pt>
                <c:pt idx="10">
                  <c:v>0.11889387080522019</c:v>
                </c:pt>
                <c:pt idx="11">
                  <c:v>0.11889387080522019</c:v>
                </c:pt>
                <c:pt idx="12">
                  <c:v>0.11889387080522019</c:v>
                </c:pt>
                <c:pt idx="13">
                  <c:v>0.11889387080522019</c:v>
                </c:pt>
                <c:pt idx="14">
                  <c:v>0.11889387080522019</c:v>
                </c:pt>
                <c:pt idx="15">
                  <c:v>0.11889387080522019</c:v>
                </c:pt>
                <c:pt idx="16">
                  <c:v>0.11889387080522019</c:v>
                </c:pt>
                <c:pt idx="17">
                  <c:v>0.11889387080522019</c:v>
                </c:pt>
                <c:pt idx="18">
                  <c:v>0.11889387080522019</c:v>
                </c:pt>
                <c:pt idx="19">
                  <c:v>0.11889387080522019</c:v>
                </c:pt>
                <c:pt idx="20">
                  <c:v>0.11889387080522019</c:v>
                </c:pt>
                <c:pt idx="21">
                  <c:v>0.11889387080522019</c:v>
                </c:pt>
                <c:pt idx="22">
                  <c:v>0.11889387080522019</c:v>
                </c:pt>
                <c:pt idx="23">
                  <c:v>0.11889387080522019</c:v>
                </c:pt>
              </c:numCache>
            </c:numRef>
          </c:val>
        </c:ser>
        <c:ser>
          <c:idx val="5"/>
          <c:order val="5"/>
          <c:tx>
            <c:strRef>
              <c:f>'Sheet1-x'!$FB$2</c:f>
              <c:strCache>
                <c:ptCount val="1"/>
                <c:pt idx="0">
                  <c:v>Wood</c:v>
                </c:pt>
              </c:strCache>
            </c:strRef>
          </c:tx>
          <c:spPr>
            <a:solidFill>
              <a:srgbClr val="FFFF00"/>
            </a:solidFill>
          </c:spPr>
          <c:cat>
            <c:multiLvlStrRef>
              <c:f>'Sheet1-x'!$EU$3:$EV$26</c:f>
              <c:multiLvlStrCache>
                <c:ptCount val="24"/>
                <c:lvl>
                  <c:pt idx="0">
                    <c:v>Jan</c:v>
                  </c:pt>
                  <c:pt idx="1">
                    <c:v>Feb</c:v>
                  </c:pt>
                  <c:pt idx="2">
                    <c:v>Mar</c:v>
                  </c:pt>
                  <c:pt idx="3">
                    <c:v>Apr</c:v>
                  </c:pt>
                  <c:pt idx="4">
                    <c:v>May</c:v>
                  </c:pt>
                  <c:pt idx="5">
                    <c:v>Jun</c:v>
                  </c:pt>
                  <c:pt idx="6">
                    <c:v>Jul</c:v>
                  </c:pt>
                  <c:pt idx="7">
                    <c:v>Aug</c:v>
                  </c:pt>
                  <c:pt idx="8">
                    <c:v>Sep</c:v>
                  </c:pt>
                  <c:pt idx="9">
                    <c:v>Oct</c:v>
                  </c:pt>
                  <c:pt idx="10">
                    <c:v>Nov</c:v>
                  </c:pt>
                  <c:pt idx="11">
                    <c:v>Dec</c:v>
                  </c:pt>
                  <c:pt idx="12">
                    <c:v>Jan</c:v>
                  </c:pt>
                  <c:pt idx="13">
                    <c:v>Feb</c:v>
                  </c:pt>
                  <c:pt idx="14">
                    <c:v>Mar</c:v>
                  </c:pt>
                  <c:pt idx="15">
                    <c:v>Apr</c:v>
                  </c:pt>
                  <c:pt idx="16">
                    <c:v>May</c:v>
                  </c:pt>
                  <c:pt idx="17">
                    <c:v>Jun</c:v>
                  </c:pt>
                  <c:pt idx="18">
                    <c:v>Jul</c:v>
                  </c:pt>
                  <c:pt idx="19">
                    <c:v>Aug</c:v>
                  </c:pt>
                  <c:pt idx="20">
                    <c:v>Sep</c:v>
                  </c:pt>
                  <c:pt idx="21">
                    <c:v>Oct</c:v>
                  </c:pt>
                  <c:pt idx="22">
                    <c:v>Nov</c:v>
                  </c:pt>
                  <c:pt idx="23">
                    <c:v>Dec</c:v>
                  </c:pt>
                </c:lvl>
                <c:lvl>
                  <c:pt idx="0">
                    <c:v>2007</c:v>
                  </c:pt>
                  <c:pt idx="12">
                    <c:v>2008</c:v>
                  </c:pt>
                </c:lvl>
              </c:multiLvlStrCache>
            </c:multiLvlStrRef>
          </c:cat>
          <c:val>
            <c:numRef>
              <c:f>'Sheet1-x'!$FB$3:$FB$26</c:f>
              <c:numCache>
                <c:formatCode>0</c:formatCode>
                <c:ptCount val="24"/>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numCache>
            </c:numRef>
          </c:val>
        </c:ser>
        <c:overlap val="100"/>
        <c:axId val="68738432"/>
        <c:axId val="68744320"/>
      </c:barChart>
      <c:catAx>
        <c:axId val="68738432"/>
        <c:scaling>
          <c:orientation val="minMax"/>
        </c:scaling>
        <c:axPos val="b"/>
        <c:tickLblPos val="nextTo"/>
        <c:crossAx val="68744320"/>
        <c:crosses val="autoZero"/>
        <c:auto val="1"/>
        <c:lblAlgn val="ctr"/>
        <c:lblOffset val="100"/>
      </c:catAx>
      <c:valAx>
        <c:axId val="68744320"/>
        <c:scaling>
          <c:orientation val="minMax"/>
        </c:scaling>
        <c:axPos val="l"/>
        <c:majorGridlines/>
        <c:numFmt formatCode="0%" sourceLinked="1"/>
        <c:tickLblPos val="nextTo"/>
        <c:crossAx val="68738432"/>
        <c:crosses val="autoZero"/>
        <c:crossBetween val="between"/>
      </c:valAx>
    </c:plotArea>
    <c:legend>
      <c:legendPos val="t"/>
    </c:legend>
    <c:plotVisOnly val="1"/>
  </c:chart>
  <c:spPr>
    <a:solidFill>
      <a:schemeClr val="lt1"/>
    </a:solidFill>
    <a:ln w="25400" cap="flat" cmpd="sng" algn="ctr">
      <a:solidFill>
        <a:schemeClr val="tx1">
          <a:lumMod val="50000"/>
          <a:lumOff val="50000"/>
        </a:schemeClr>
      </a:solidFill>
      <a:prstDash val="solid"/>
    </a:ln>
    <a:effectLst/>
  </c:spPr>
  <c:txPr>
    <a:bodyPr/>
    <a:lstStyle/>
    <a:p>
      <a:pPr>
        <a:defRPr sz="800">
          <a:solidFill>
            <a:schemeClr val="dk1"/>
          </a:solidFill>
          <a:latin typeface="+mn-lt"/>
          <a:ea typeface="+mn-ea"/>
          <a:cs typeface="Times New Roman" pitchFamily="18" charset="0"/>
        </a:defRPr>
      </a:pPr>
      <a:endParaRPr lang="en-US"/>
    </a:p>
  </c:txPr>
  <c:externalData r:id="rId1"/>
</c:chartSpace>
</file>

<file path=word/charts/chart8.xml><?xml version="1.0" encoding="utf-8"?>
<c:chartSpace xmlns:c="http://schemas.openxmlformats.org/drawingml/2006/chart" xmlns:a="http://schemas.openxmlformats.org/drawingml/2006/main" xmlns:r="http://schemas.openxmlformats.org/officeDocument/2006/relationships">
  <c:date1904 val="1"/>
  <c:lang val="en-US"/>
  <c:chart>
    <c:autoTitleDeleted val="1"/>
    <c:plotArea>
      <c:layout>
        <c:manualLayout>
          <c:layoutTarget val="inner"/>
          <c:xMode val="edge"/>
          <c:yMode val="edge"/>
          <c:x val="0.10503245250133979"/>
          <c:y val="7.5567348375279689E-2"/>
          <c:w val="0.67597443741433982"/>
          <c:h val="0.77340488662023765"/>
        </c:manualLayout>
      </c:layout>
      <c:scatterChart>
        <c:scatterStyle val="smoothMarker"/>
        <c:ser>
          <c:idx val="0"/>
          <c:order val="0"/>
          <c:tx>
            <c:strRef>
              <c:f>'all methods'!$B$128</c:f>
              <c:strCache>
                <c:ptCount val="1"/>
                <c:pt idx="0">
                  <c:v>GHGIFA</c:v>
                </c:pt>
              </c:strCache>
            </c:strRef>
          </c:tx>
          <c:marker>
            <c:symbol val="square"/>
            <c:size val="4"/>
          </c:marker>
          <c:xVal>
            <c:strRef>
              <c:f>'all methods'!$A$129:$A$140</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xVal>
          <c:yVal>
            <c:numRef>
              <c:f>'all methods'!$B$129:$B$140</c:f>
              <c:numCache>
                <c:formatCode>#,##0</c:formatCode>
                <c:ptCount val="12"/>
                <c:pt idx="0">
                  <c:v>26</c:v>
                </c:pt>
                <c:pt idx="1">
                  <c:v>26</c:v>
                </c:pt>
                <c:pt idx="2">
                  <c:v>26</c:v>
                </c:pt>
                <c:pt idx="3">
                  <c:v>26</c:v>
                </c:pt>
                <c:pt idx="4">
                  <c:v>26</c:v>
                </c:pt>
                <c:pt idx="5">
                  <c:v>26</c:v>
                </c:pt>
                <c:pt idx="6">
                  <c:v>26</c:v>
                </c:pt>
                <c:pt idx="7">
                  <c:v>26</c:v>
                </c:pt>
                <c:pt idx="8">
                  <c:v>26</c:v>
                </c:pt>
                <c:pt idx="9">
                  <c:v>26</c:v>
                </c:pt>
                <c:pt idx="10">
                  <c:v>26</c:v>
                </c:pt>
                <c:pt idx="11">
                  <c:v>26</c:v>
                </c:pt>
              </c:numCache>
            </c:numRef>
          </c:yVal>
          <c:smooth val="1"/>
        </c:ser>
        <c:ser>
          <c:idx val="1"/>
          <c:order val="1"/>
          <c:tx>
            <c:strRef>
              <c:f>'all methods'!$C$128</c:f>
              <c:strCache>
                <c:ptCount val="1"/>
                <c:pt idx="0">
                  <c:v>GHGIFM</c:v>
                </c:pt>
              </c:strCache>
            </c:strRef>
          </c:tx>
          <c:spPr>
            <a:ln>
              <a:solidFill>
                <a:schemeClr val="tx2">
                  <a:lumMod val="20000"/>
                  <a:lumOff val="80000"/>
                </a:schemeClr>
              </a:solidFill>
            </a:ln>
          </c:spPr>
          <c:marker>
            <c:symbol val="square"/>
            <c:size val="4"/>
            <c:spPr>
              <a:solidFill>
                <a:schemeClr val="tx2">
                  <a:lumMod val="20000"/>
                  <a:lumOff val="80000"/>
                </a:schemeClr>
              </a:solidFill>
              <a:ln>
                <a:solidFill>
                  <a:schemeClr val="tx2">
                    <a:lumMod val="20000"/>
                    <a:lumOff val="80000"/>
                  </a:schemeClr>
                </a:solidFill>
              </a:ln>
            </c:spPr>
          </c:marker>
          <c:xVal>
            <c:strRef>
              <c:f>'all methods'!$A$129:$A$140</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xVal>
          <c:yVal>
            <c:numRef>
              <c:f>'all methods'!$C$129:$C$140</c:f>
              <c:numCache>
                <c:formatCode>#,##0</c:formatCode>
                <c:ptCount val="12"/>
                <c:pt idx="0">
                  <c:v>847</c:v>
                </c:pt>
                <c:pt idx="1">
                  <c:v>847</c:v>
                </c:pt>
                <c:pt idx="2">
                  <c:v>847</c:v>
                </c:pt>
                <c:pt idx="3">
                  <c:v>847</c:v>
                </c:pt>
                <c:pt idx="4">
                  <c:v>847</c:v>
                </c:pt>
                <c:pt idx="5">
                  <c:v>847</c:v>
                </c:pt>
                <c:pt idx="6">
                  <c:v>847</c:v>
                </c:pt>
                <c:pt idx="7">
                  <c:v>847</c:v>
                </c:pt>
                <c:pt idx="8">
                  <c:v>847</c:v>
                </c:pt>
                <c:pt idx="9">
                  <c:v>847</c:v>
                </c:pt>
                <c:pt idx="10">
                  <c:v>847</c:v>
                </c:pt>
                <c:pt idx="11">
                  <c:v>847</c:v>
                </c:pt>
              </c:numCache>
            </c:numRef>
          </c:yVal>
          <c:smooth val="1"/>
        </c:ser>
        <c:ser>
          <c:idx val="2"/>
          <c:order val="2"/>
          <c:tx>
            <c:strRef>
              <c:f>'all methods'!$D$128</c:f>
              <c:strCache>
                <c:ptCount val="1"/>
                <c:pt idx="0">
                  <c:v> Weighted annual marginal GHGIF</c:v>
                </c:pt>
              </c:strCache>
            </c:strRef>
          </c:tx>
          <c:spPr>
            <a:ln>
              <a:solidFill>
                <a:srgbClr val="FF0000"/>
              </a:solidFill>
            </a:ln>
          </c:spPr>
          <c:marker>
            <c:symbol val="square"/>
            <c:size val="4"/>
            <c:spPr>
              <a:solidFill>
                <a:srgbClr val="FF0000"/>
              </a:solidFill>
              <a:ln>
                <a:solidFill>
                  <a:srgbClr val="FF0000"/>
                </a:solidFill>
              </a:ln>
            </c:spPr>
          </c:marker>
          <c:xVal>
            <c:strRef>
              <c:f>'all methods'!$A$129:$A$140</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xVal>
          <c:yVal>
            <c:numRef>
              <c:f>'all methods'!$D$129:$D$140</c:f>
              <c:numCache>
                <c:formatCode>#,##0</c:formatCode>
                <c:ptCount val="12"/>
                <c:pt idx="0">
                  <c:v>22</c:v>
                </c:pt>
                <c:pt idx="1">
                  <c:v>22</c:v>
                </c:pt>
                <c:pt idx="2">
                  <c:v>22</c:v>
                </c:pt>
                <c:pt idx="3">
                  <c:v>22</c:v>
                </c:pt>
                <c:pt idx="4">
                  <c:v>22</c:v>
                </c:pt>
                <c:pt idx="5">
                  <c:v>22</c:v>
                </c:pt>
                <c:pt idx="6">
                  <c:v>22</c:v>
                </c:pt>
                <c:pt idx="7">
                  <c:v>22</c:v>
                </c:pt>
                <c:pt idx="8">
                  <c:v>22</c:v>
                </c:pt>
                <c:pt idx="9">
                  <c:v>22</c:v>
                </c:pt>
                <c:pt idx="10">
                  <c:v>22</c:v>
                </c:pt>
                <c:pt idx="11">
                  <c:v>22</c:v>
                </c:pt>
              </c:numCache>
            </c:numRef>
          </c:yVal>
          <c:smooth val="1"/>
        </c:ser>
        <c:axId val="68885504"/>
        <c:axId val="68912640"/>
      </c:scatterChart>
      <c:valAx>
        <c:axId val="68885504"/>
        <c:scaling>
          <c:orientation val="minMax"/>
          <c:max val="12"/>
          <c:min val="1"/>
        </c:scaling>
        <c:axPos val="b"/>
        <c:title>
          <c:tx>
            <c:rich>
              <a:bodyPr/>
              <a:lstStyle/>
              <a:p>
                <a:pPr>
                  <a:defRPr b="0"/>
                </a:pPr>
                <a:r>
                  <a:rPr lang="en-US" b="0"/>
                  <a:t>Month</a:t>
                </a:r>
              </a:p>
            </c:rich>
          </c:tx>
        </c:title>
        <c:majorTickMark val="none"/>
        <c:tickLblPos val="nextTo"/>
        <c:crossAx val="68912640"/>
        <c:crosses val="autoZero"/>
        <c:crossBetween val="midCat"/>
        <c:majorUnit val="1"/>
      </c:valAx>
      <c:valAx>
        <c:axId val="68912640"/>
        <c:scaling>
          <c:orientation val="minMax"/>
        </c:scaling>
        <c:axPos val="l"/>
        <c:majorGridlines/>
        <c:title>
          <c:tx>
            <c:rich>
              <a:bodyPr/>
              <a:lstStyle/>
              <a:p>
                <a:pPr>
                  <a:defRPr b="0"/>
                </a:pPr>
                <a:r>
                  <a:rPr lang="en-US" b="0"/>
                  <a:t>g CO2eq/kWh</a:t>
                </a:r>
              </a:p>
            </c:rich>
          </c:tx>
        </c:title>
        <c:numFmt formatCode="#,##0" sourceLinked="1"/>
        <c:majorTickMark val="none"/>
        <c:tickLblPos val="nextTo"/>
        <c:crossAx val="68885504"/>
        <c:crosses val="autoZero"/>
        <c:crossBetween val="midCat"/>
      </c:valAx>
    </c:plotArea>
    <c:legend>
      <c:legendPos val="r"/>
      <c:layout>
        <c:manualLayout>
          <c:xMode val="edge"/>
          <c:yMode val="edge"/>
          <c:x val="0.78230476410197258"/>
          <c:y val="9.1925742997060716E-2"/>
          <c:w val="0.2038528088591533"/>
          <c:h val="0.66069297893478018"/>
        </c:manualLayout>
      </c:layout>
      <c:txPr>
        <a:bodyPr/>
        <a:lstStyle/>
        <a:p>
          <a:pPr>
            <a:defRPr sz="800"/>
          </a:pPr>
          <a:endParaRPr lang="en-US"/>
        </a:p>
      </c:txPr>
    </c:legend>
    <c:plotVisOnly val="1"/>
  </c:chart>
  <c:spPr>
    <a:solidFill>
      <a:schemeClr val="lt1"/>
    </a:solidFill>
    <a:ln w="25400" cap="flat" cmpd="sng" algn="ctr">
      <a:solidFill>
        <a:schemeClr val="tx1">
          <a:lumMod val="50000"/>
          <a:lumOff val="50000"/>
        </a:schemeClr>
      </a:solidFill>
      <a:prstDash val="solid"/>
    </a:ln>
    <a:effectLst/>
  </c:spPr>
  <c:txPr>
    <a:bodyPr/>
    <a:lstStyle/>
    <a:p>
      <a:pPr>
        <a:defRPr sz="900">
          <a:solidFill>
            <a:schemeClr val="dk1"/>
          </a:solidFill>
          <a:latin typeface="+mn-lt"/>
          <a:ea typeface="+mn-ea"/>
          <a:cs typeface="+mn-cs"/>
        </a:defRPr>
      </a:pPr>
      <a:endParaRPr lang="en-US"/>
    </a:p>
  </c:txPr>
  <c:externalData r:id="rId1"/>
</c:chartSpace>
</file>

<file path=word/charts/chart9.xml><?xml version="1.0" encoding="utf-8"?>
<c:chartSpace xmlns:c="http://schemas.openxmlformats.org/drawingml/2006/chart" xmlns:a="http://schemas.openxmlformats.org/drawingml/2006/main" xmlns:r="http://schemas.openxmlformats.org/officeDocument/2006/relationships">
  <c:date1904 val="1"/>
  <c:lang val="en-US"/>
  <c:chart>
    <c:autoTitleDeleted val="1"/>
    <c:plotArea>
      <c:layout>
        <c:manualLayout>
          <c:layoutTarget val="inner"/>
          <c:xMode val="edge"/>
          <c:yMode val="edge"/>
          <c:x val="9.7710160325037598E-2"/>
          <c:y val="8.8458987855929053E-2"/>
          <c:w val="0.69021116201658184"/>
          <c:h val="0.7484156106229537"/>
        </c:manualLayout>
      </c:layout>
      <c:scatterChart>
        <c:scatterStyle val="smoothMarker"/>
        <c:ser>
          <c:idx val="0"/>
          <c:order val="0"/>
          <c:tx>
            <c:strRef>
              <c:f>'all methods'!$B$114</c:f>
              <c:strCache>
                <c:ptCount val="1"/>
                <c:pt idx="0">
                  <c:v>GHGIFA</c:v>
                </c:pt>
              </c:strCache>
            </c:strRef>
          </c:tx>
          <c:marker>
            <c:symbol val="square"/>
            <c:size val="4"/>
          </c:marker>
          <c:xVal>
            <c:strRef>
              <c:f>'all methods'!$A$115:$A$126</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xVal>
          <c:yVal>
            <c:numRef>
              <c:f>'all methods'!$B$115:$B$126</c:f>
              <c:numCache>
                <c:formatCode>#,##0</c:formatCode>
                <c:ptCount val="12"/>
                <c:pt idx="0">
                  <c:v>191</c:v>
                </c:pt>
                <c:pt idx="1">
                  <c:v>191</c:v>
                </c:pt>
                <c:pt idx="2">
                  <c:v>191</c:v>
                </c:pt>
                <c:pt idx="3">
                  <c:v>191</c:v>
                </c:pt>
                <c:pt idx="4">
                  <c:v>191</c:v>
                </c:pt>
                <c:pt idx="5">
                  <c:v>191</c:v>
                </c:pt>
                <c:pt idx="6">
                  <c:v>191</c:v>
                </c:pt>
                <c:pt idx="7">
                  <c:v>191</c:v>
                </c:pt>
                <c:pt idx="8">
                  <c:v>191</c:v>
                </c:pt>
                <c:pt idx="9">
                  <c:v>191</c:v>
                </c:pt>
                <c:pt idx="10">
                  <c:v>191</c:v>
                </c:pt>
                <c:pt idx="11">
                  <c:v>191</c:v>
                </c:pt>
              </c:numCache>
            </c:numRef>
          </c:yVal>
          <c:smooth val="1"/>
        </c:ser>
        <c:ser>
          <c:idx val="1"/>
          <c:order val="1"/>
          <c:tx>
            <c:strRef>
              <c:f>'all methods'!$C$114</c:f>
              <c:strCache>
                <c:ptCount val="1"/>
                <c:pt idx="0">
                  <c:v>GHGIFM</c:v>
                </c:pt>
              </c:strCache>
            </c:strRef>
          </c:tx>
          <c:spPr>
            <a:ln>
              <a:solidFill>
                <a:schemeClr val="tx2">
                  <a:lumMod val="20000"/>
                  <a:lumOff val="80000"/>
                </a:schemeClr>
              </a:solidFill>
            </a:ln>
          </c:spPr>
          <c:marker>
            <c:symbol val="square"/>
            <c:size val="4"/>
            <c:spPr>
              <a:solidFill>
                <a:schemeClr val="tx2">
                  <a:lumMod val="20000"/>
                  <a:lumOff val="80000"/>
                </a:schemeClr>
              </a:solidFill>
              <a:ln>
                <a:solidFill>
                  <a:schemeClr val="tx2">
                    <a:lumMod val="20000"/>
                    <a:lumOff val="80000"/>
                  </a:schemeClr>
                </a:solidFill>
              </a:ln>
            </c:spPr>
          </c:marker>
          <c:xVal>
            <c:strRef>
              <c:f>'all methods'!$A$115:$A$126</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xVal>
          <c:yVal>
            <c:numRef>
              <c:f>'all methods'!$C$115:$C$126</c:f>
              <c:numCache>
                <c:formatCode>#,##0</c:formatCode>
                <c:ptCount val="12"/>
                <c:pt idx="0">
                  <c:v>1849</c:v>
                </c:pt>
                <c:pt idx="1">
                  <c:v>1849</c:v>
                </c:pt>
                <c:pt idx="2">
                  <c:v>1849</c:v>
                </c:pt>
                <c:pt idx="3">
                  <c:v>1849</c:v>
                </c:pt>
                <c:pt idx="4">
                  <c:v>1849</c:v>
                </c:pt>
                <c:pt idx="5">
                  <c:v>1849</c:v>
                </c:pt>
                <c:pt idx="6">
                  <c:v>1849</c:v>
                </c:pt>
                <c:pt idx="7">
                  <c:v>1849</c:v>
                </c:pt>
                <c:pt idx="8">
                  <c:v>1849</c:v>
                </c:pt>
                <c:pt idx="9">
                  <c:v>1849</c:v>
                </c:pt>
                <c:pt idx="10">
                  <c:v>1849</c:v>
                </c:pt>
                <c:pt idx="11">
                  <c:v>1849</c:v>
                </c:pt>
              </c:numCache>
            </c:numRef>
          </c:yVal>
          <c:smooth val="1"/>
        </c:ser>
        <c:ser>
          <c:idx val="2"/>
          <c:order val="2"/>
          <c:tx>
            <c:strRef>
              <c:f>'all methods'!$D$114</c:f>
              <c:strCache>
                <c:ptCount val="1"/>
                <c:pt idx="0">
                  <c:v> Weighted annual marginal GHGIF</c:v>
                </c:pt>
              </c:strCache>
            </c:strRef>
          </c:tx>
          <c:spPr>
            <a:ln>
              <a:solidFill>
                <a:srgbClr val="FF0000"/>
              </a:solidFill>
            </a:ln>
          </c:spPr>
          <c:marker>
            <c:symbol val="square"/>
            <c:size val="4"/>
            <c:spPr>
              <a:solidFill>
                <a:srgbClr val="FF0000"/>
              </a:solidFill>
              <a:ln>
                <a:solidFill>
                  <a:srgbClr val="FF0000"/>
                </a:solidFill>
              </a:ln>
            </c:spPr>
          </c:marker>
          <c:xVal>
            <c:strRef>
              <c:f>'all methods'!$A$115:$A$126</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xVal>
          <c:yVal>
            <c:numRef>
              <c:f>'all methods'!$D$115:$D$126</c:f>
              <c:numCache>
                <c:formatCode>#,##0</c:formatCode>
                <c:ptCount val="12"/>
                <c:pt idx="0">
                  <c:v>6</c:v>
                </c:pt>
                <c:pt idx="1">
                  <c:v>6</c:v>
                </c:pt>
                <c:pt idx="2">
                  <c:v>6</c:v>
                </c:pt>
                <c:pt idx="3">
                  <c:v>6</c:v>
                </c:pt>
                <c:pt idx="4">
                  <c:v>6</c:v>
                </c:pt>
                <c:pt idx="5">
                  <c:v>6</c:v>
                </c:pt>
                <c:pt idx="6">
                  <c:v>6</c:v>
                </c:pt>
                <c:pt idx="7">
                  <c:v>6</c:v>
                </c:pt>
                <c:pt idx="8">
                  <c:v>6</c:v>
                </c:pt>
                <c:pt idx="9">
                  <c:v>6</c:v>
                </c:pt>
                <c:pt idx="10">
                  <c:v>6</c:v>
                </c:pt>
                <c:pt idx="11">
                  <c:v>6</c:v>
                </c:pt>
              </c:numCache>
            </c:numRef>
          </c:yVal>
          <c:smooth val="1"/>
        </c:ser>
        <c:axId val="68935040"/>
        <c:axId val="64291584"/>
      </c:scatterChart>
      <c:valAx>
        <c:axId val="68935040"/>
        <c:scaling>
          <c:orientation val="minMax"/>
          <c:max val="12"/>
          <c:min val="1"/>
        </c:scaling>
        <c:axPos val="b"/>
        <c:title>
          <c:tx>
            <c:rich>
              <a:bodyPr/>
              <a:lstStyle/>
              <a:p>
                <a:pPr>
                  <a:defRPr b="0"/>
                </a:pPr>
                <a:r>
                  <a:rPr lang="en-US" b="0"/>
                  <a:t>Month</a:t>
                </a:r>
              </a:p>
            </c:rich>
          </c:tx>
        </c:title>
        <c:majorTickMark val="none"/>
        <c:tickLblPos val="nextTo"/>
        <c:crossAx val="64291584"/>
        <c:crosses val="autoZero"/>
        <c:crossBetween val="midCat"/>
        <c:majorUnit val="1"/>
      </c:valAx>
      <c:valAx>
        <c:axId val="64291584"/>
        <c:scaling>
          <c:orientation val="minMax"/>
          <c:max val="2000"/>
        </c:scaling>
        <c:axPos val="l"/>
        <c:majorGridlines/>
        <c:title>
          <c:tx>
            <c:rich>
              <a:bodyPr/>
              <a:lstStyle/>
              <a:p>
                <a:pPr>
                  <a:defRPr b="0"/>
                </a:pPr>
                <a:r>
                  <a:rPr lang="en-US" b="0"/>
                  <a:t>g CO2eq/kWh</a:t>
                </a:r>
              </a:p>
            </c:rich>
          </c:tx>
        </c:title>
        <c:numFmt formatCode="#,##0" sourceLinked="1"/>
        <c:majorTickMark val="none"/>
        <c:tickLblPos val="nextTo"/>
        <c:crossAx val="68935040"/>
        <c:crosses val="autoZero"/>
        <c:crossBetween val="midCat"/>
      </c:valAx>
    </c:plotArea>
    <c:legend>
      <c:legendPos val="r"/>
      <c:layout>
        <c:manualLayout>
          <c:xMode val="edge"/>
          <c:yMode val="edge"/>
          <c:x val="0.791533048794551"/>
          <c:y val="0.12405034556029509"/>
          <c:w val="0.19462452416657017"/>
          <c:h val="0.62536217550952167"/>
        </c:manualLayout>
      </c:layout>
      <c:txPr>
        <a:bodyPr/>
        <a:lstStyle/>
        <a:p>
          <a:pPr>
            <a:defRPr sz="800"/>
          </a:pPr>
          <a:endParaRPr lang="en-US"/>
        </a:p>
      </c:txPr>
    </c:legend>
    <c:plotVisOnly val="1"/>
  </c:chart>
  <c:spPr>
    <a:solidFill>
      <a:schemeClr val="lt1"/>
    </a:solidFill>
    <a:ln w="25400" cap="flat" cmpd="sng" algn="ctr">
      <a:solidFill>
        <a:schemeClr val="tx1">
          <a:lumMod val="50000"/>
          <a:lumOff val="50000"/>
        </a:schemeClr>
      </a:solidFill>
      <a:prstDash val="solid"/>
    </a:ln>
    <a:effectLst/>
  </c:spPr>
  <c:txPr>
    <a:bodyPr/>
    <a:lstStyle/>
    <a:p>
      <a:pPr>
        <a:defRPr sz="900">
          <a:solidFill>
            <a:schemeClr val="dk1"/>
          </a:solidFill>
          <a:latin typeface="+mn-lt"/>
          <a:ea typeface="+mn-ea"/>
          <a:cs typeface="+mn-cs"/>
        </a:defRPr>
      </a:pPr>
      <a:endParaRPr lang="en-US"/>
    </a:p>
  </c:txPr>
  <c:externalData r:id="rId1"/>
</c:chartSpace>
</file>

<file path=word/drawings/drawing1.xml><?xml version="1.0" encoding="utf-8"?>
<c:userShapes xmlns:c="http://schemas.openxmlformats.org/drawingml/2006/chart">
  <cdr:relSizeAnchor xmlns:cdr="http://schemas.openxmlformats.org/drawingml/2006/chartDrawing">
    <cdr:from>
      <cdr:x>0.45625</cdr:x>
      <cdr:y>0.61458</cdr:y>
    </cdr:from>
    <cdr:to>
      <cdr:x>0.72292</cdr:x>
      <cdr:y>0.74653</cdr:y>
    </cdr:to>
    <cdr:sp macro="" textlink="">
      <cdr:nvSpPr>
        <cdr:cNvPr id="2" name="TextBox 1"/>
        <cdr:cNvSpPr txBox="1"/>
      </cdr:nvSpPr>
      <cdr:spPr>
        <a:xfrm xmlns:a="http://schemas.openxmlformats.org/drawingml/2006/main">
          <a:off x="2085975" y="1685926"/>
          <a:ext cx="1219199" cy="361950"/>
        </a:xfrm>
        <a:prstGeom xmlns:a="http://schemas.openxmlformats.org/drawingml/2006/main" prst="rect">
          <a:avLst/>
        </a:prstGeom>
      </cdr:spPr>
      <cdr:txBody>
        <a:bodyPr xmlns:a="http://schemas.openxmlformats.org/drawingml/2006/main" wrap="square" rtlCol="0"/>
        <a:lstStyle xmlns:a="http://schemas.openxmlformats.org/drawingml/2006/main"/>
        <a:p xmlns:a="http://schemas.openxmlformats.org/drawingml/2006/main">
          <a:pPr algn="ctr"/>
          <a:r>
            <a:rPr lang="en-US" sz="1100" b="1"/>
            <a:t>Base Load</a:t>
          </a:r>
        </a:p>
      </cdr:txBody>
    </cdr:sp>
  </cdr:relSizeAnchor>
  <cdr:relSizeAnchor xmlns:cdr="http://schemas.openxmlformats.org/drawingml/2006/chartDrawing">
    <cdr:from>
      <cdr:x>0.4375</cdr:x>
      <cdr:y>0.33681</cdr:y>
    </cdr:from>
    <cdr:to>
      <cdr:x>0.75417</cdr:x>
      <cdr:y>0.46181</cdr:y>
    </cdr:to>
    <cdr:sp macro="" textlink="">
      <cdr:nvSpPr>
        <cdr:cNvPr id="3" name="TextBox 2"/>
        <cdr:cNvSpPr txBox="1"/>
      </cdr:nvSpPr>
      <cdr:spPr>
        <a:xfrm xmlns:a="http://schemas.openxmlformats.org/drawingml/2006/main">
          <a:off x="2000250" y="923925"/>
          <a:ext cx="1447815" cy="342900"/>
        </a:xfrm>
        <a:prstGeom xmlns:a="http://schemas.openxmlformats.org/drawingml/2006/main" prst="rect">
          <a:avLst/>
        </a:prstGeom>
      </cdr:spPr>
      <cdr:txBody>
        <a:bodyPr xmlns:a="http://schemas.openxmlformats.org/drawingml/2006/main" wrap="square" rtlCol="0"/>
        <a:lstStyle xmlns:a="http://schemas.openxmlformats.org/drawingml/2006/main"/>
        <a:p xmlns:a="http://schemas.openxmlformats.org/drawingml/2006/main">
          <a:pPr algn="ctr"/>
          <a:r>
            <a:rPr lang="en-US" sz="1100" b="1"/>
            <a:t>Intermediate Load</a:t>
          </a:r>
        </a:p>
      </cdr:txBody>
    </cdr:sp>
  </cdr:relSizeAnchor>
  <cdr:relSizeAnchor xmlns:cdr="http://schemas.openxmlformats.org/drawingml/2006/chartDrawing">
    <cdr:from>
      <cdr:x>0.45625</cdr:x>
      <cdr:y>0.20833</cdr:y>
    </cdr:from>
    <cdr:to>
      <cdr:x>0.67292</cdr:x>
      <cdr:y>0.35417</cdr:y>
    </cdr:to>
    <cdr:sp macro="" textlink="">
      <cdr:nvSpPr>
        <cdr:cNvPr id="4" name="TextBox 3"/>
        <cdr:cNvSpPr txBox="1"/>
      </cdr:nvSpPr>
      <cdr:spPr>
        <a:xfrm xmlns:a="http://schemas.openxmlformats.org/drawingml/2006/main">
          <a:off x="2085975" y="571500"/>
          <a:ext cx="990600" cy="400050"/>
        </a:xfrm>
        <a:prstGeom xmlns:a="http://schemas.openxmlformats.org/drawingml/2006/main" prst="rect">
          <a:avLst/>
        </a:prstGeom>
      </cdr:spPr>
      <cdr:txBody>
        <a:bodyPr xmlns:a="http://schemas.openxmlformats.org/drawingml/2006/main" wrap="square" rtlCol="0"/>
        <a:lstStyle xmlns:a="http://schemas.openxmlformats.org/drawingml/2006/main"/>
        <a:p xmlns:a="http://schemas.openxmlformats.org/drawingml/2006/main">
          <a:pPr algn="ctr"/>
          <a:r>
            <a:rPr lang="en-US" sz="1100" b="1"/>
            <a:t>Peak Load</a:t>
          </a:r>
        </a:p>
      </cdr:txBody>
    </cdr:sp>
  </cdr:relSizeAnchor>
</c:userShapes>
</file>

<file path=word/drawings/drawing2.xml><?xml version="1.0" encoding="utf-8"?>
<c:userShapes xmlns:c="http://schemas.openxmlformats.org/drawingml/2006/chart">
  <cdr:relSizeAnchor xmlns:cdr="http://schemas.openxmlformats.org/drawingml/2006/chartDrawing">
    <cdr:from>
      <cdr:x>0.49775</cdr:x>
      <cdr:y>0.50125</cdr:y>
    </cdr:from>
    <cdr:to>
      <cdr:x>0.51775</cdr:x>
      <cdr:y>0.53225</cdr:y>
    </cdr:to>
    <cdr:sp macro="" textlink="">
      <cdr:nvSpPr>
        <cdr:cNvPr id="1025" name="Text Box 1"/>
        <cdr:cNvSpPr txBox="1">
          <a:spLocks xmlns:a="http://schemas.openxmlformats.org/drawingml/2006/main" noChangeArrowheads="1"/>
        </cdr:cNvSpPr>
      </cdr:nvSpPr>
      <cdr:spPr bwMode="auto">
        <a:xfrm xmlns:a="http://schemas.openxmlformats.org/drawingml/2006/main">
          <a:off x="4271703" y="2926711"/>
          <a:ext cx="171640" cy="181004"/>
        </a:xfrm>
        <a:prstGeom xmlns:a="http://schemas.openxmlformats.org/drawingml/2006/main" prst="rect">
          <a:avLst/>
        </a:prstGeom>
        <a:noFill xmlns:a="http://schemas.openxmlformats.org/drawingml/2006/main"/>
        <a:ln xmlns:a="http://schemas.openxmlformats.org/drawingml/2006/main" w="1">
          <a:noFill/>
          <a:miter lim="800000"/>
          <a:headEnd/>
          <a:tailEnd/>
        </a:ln>
        <a:effectLst xmlns:a="http://schemas.openxmlformats.org/drawingml/2006/main"/>
      </cdr:spPr>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6D19BD-340D-4569-86FA-E607F2C327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20328</TotalTime>
  <Pages>146</Pages>
  <Words>28054</Words>
  <Characters>171597</Characters>
  <Application>Microsoft Office Word</Application>
  <DocSecurity>0</DocSecurity>
  <Lines>1429</Lines>
  <Paragraphs>398</Paragraphs>
  <ScaleCrop>false</ScaleCrop>
  <HeadingPairs>
    <vt:vector size="2" baseType="variant">
      <vt:variant>
        <vt:lpstr>Title</vt:lpstr>
      </vt:variant>
      <vt:variant>
        <vt:i4>1</vt:i4>
      </vt:variant>
    </vt:vector>
  </HeadingPairs>
  <TitlesOfParts>
    <vt:vector size="1" baseType="lpstr">
      <vt:lpstr>-</vt:lpstr>
    </vt:vector>
  </TitlesOfParts>
  <Company> </Company>
  <LinksUpToDate>false</LinksUpToDate>
  <CharactersWithSpaces>199253</CharactersWithSpaces>
  <SharedDoc>false</SharedDoc>
  <HLinks>
    <vt:vector size="240" baseType="variant">
      <vt:variant>
        <vt:i4>2359365</vt:i4>
      </vt:variant>
      <vt:variant>
        <vt:i4>237</vt:i4>
      </vt:variant>
      <vt:variant>
        <vt:i4>0</vt:i4>
      </vt:variant>
      <vt:variant>
        <vt:i4>5</vt:i4>
      </vt:variant>
      <vt:variant>
        <vt:lpwstr>http://www.tetracom.ca/transtalk/wp-images/co2_emission.png</vt:lpwstr>
      </vt:variant>
      <vt:variant>
        <vt:lpwstr/>
      </vt:variant>
      <vt:variant>
        <vt:i4>1638459</vt:i4>
      </vt:variant>
      <vt:variant>
        <vt:i4>230</vt:i4>
      </vt:variant>
      <vt:variant>
        <vt:i4>0</vt:i4>
      </vt:variant>
      <vt:variant>
        <vt:i4>5</vt:i4>
      </vt:variant>
      <vt:variant>
        <vt:lpwstr/>
      </vt:variant>
      <vt:variant>
        <vt:lpwstr>_Toc208127380</vt:lpwstr>
      </vt:variant>
      <vt:variant>
        <vt:i4>1441851</vt:i4>
      </vt:variant>
      <vt:variant>
        <vt:i4>224</vt:i4>
      </vt:variant>
      <vt:variant>
        <vt:i4>0</vt:i4>
      </vt:variant>
      <vt:variant>
        <vt:i4>5</vt:i4>
      </vt:variant>
      <vt:variant>
        <vt:lpwstr/>
      </vt:variant>
      <vt:variant>
        <vt:lpwstr>_Toc208127379</vt:lpwstr>
      </vt:variant>
      <vt:variant>
        <vt:i4>1441851</vt:i4>
      </vt:variant>
      <vt:variant>
        <vt:i4>218</vt:i4>
      </vt:variant>
      <vt:variant>
        <vt:i4>0</vt:i4>
      </vt:variant>
      <vt:variant>
        <vt:i4>5</vt:i4>
      </vt:variant>
      <vt:variant>
        <vt:lpwstr/>
      </vt:variant>
      <vt:variant>
        <vt:lpwstr>_Toc208127378</vt:lpwstr>
      </vt:variant>
      <vt:variant>
        <vt:i4>1441851</vt:i4>
      </vt:variant>
      <vt:variant>
        <vt:i4>212</vt:i4>
      </vt:variant>
      <vt:variant>
        <vt:i4>0</vt:i4>
      </vt:variant>
      <vt:variant>
        <vt:i4>5</vt:i4>
      </vt:variant>
      <vt:variant>
        <vt:lpwstr/>
      </vt:variant>
      <vt:variant>
        <vt:lpwstr>_Toc208127377</vt:lpwstr>
      </vt:variant>
      <vt:variant>
        <vt:i4>1441851</vt:i4>
      </vt:variant>
      <vt:variant>
        <vt:i4>206</vt:i4>
      </vt:variant>
      <vt:variant>
        <vt:i4>0</vt:i4>
      </vt:variant>
      <vt:variant>
        <vt:i4>5</vt:i4>
      </vt:variant>
      <vt:variant>
        <vt:lpwstr/>
      </vt:variant>
      <vt:variant>
        <vt:lpwstr>_Toc208127376</vt:lpwstr>
      </vt:variant>
      <vt:variant>
        <vt:i4>1441851</vt:i4>
      </vt:variant>
      <vt:variant>
        <vt:i4>200</vt:i4>
      </vt:variant>
      <vt:variant>
        <vt:i4>0</vt:i4>
      </vt:variant>
      <vt:variant>
        <vt:i4>5</vt:i4>
      </vt:variant>
      <vt:variant>
        <vt:lpwstr/>
      </vt:variant>
      <vt:variant>
        <vt:lpwstr>_Toc208127375</vt:lpwstr>
      </vt:variant>
      <vt:variant>
        <vt:i4>1441851</vt:i4>
      </vt:variant>
      <vt:variant>
        <vt:i4>194</vt:i4>
      </vt:variant>
      <vt:variant>
        <vt:i4>0</vt:i4>
      </vt:variant>
      <vt:variant>
        <vt:i4>5</vt:i4>
      </vt:variant>
      <vt:variant>
        <vt:lpwstr/>
      </vt:variant>
      <vt:variant>
        <vt:lpwstr>_Toc208127374</vt:lpwstr>
      </vt:variant>
      <vt:variant>
        <vt:i4>1441851</vt:i4>
      </vt:variant>
      <vt:variant>
        <vt:i4>188</vt:i4>
      </vt:variant>
      <vt:variant>
        <vt:i4>0</vt:i4>
      </vt:variant>
      <vt:variant>
        <vt:i4>5</vt:i4>
      </vt:variant>
      <vt:variant>
        <vt:lpwstr/>
      </vt:variant>
      <vt:variant>
        <vt:lpwstr>_Toc208127373</vt:lpwstr>
      </vt:variant>
      <vt:variant>
        <vt:i4>1441851</vt:i4>
      </vt:variant>
      <vt:variant>
        <vt:i4>182</vt:i4>
      </vt:variant>
      <vt:variant>
        <vt:i4>0</vt:i4>
      </vt:variant>
      <vt:variant>
        <vt:i4>5</vt:i4>
      </vt:variant>
      <vt:variant>
        <vt:lpwstr/>
      </vt:variant>
      <vt:variant>
        <vt:lpwstr>_Toc208127372</vt:lpwstr>
      </vt:variant>
      <vt:variant>
        <vt:i4>1441851</vt:i4>
      </vt:variant>
      <vt:variant>
        <vt:i4>176</vt:i4>
      </vt:variant>
      <vt:variant>
        <vt:i4>0</vt:i4>
      </vt:variant>
      <vt:variant>
        <vt:i4>5</vt:i4>
      </vt:variant>
      <vt:variant>
        <vt:lpwstr/>
      </vt:variant>
      <vt:variant>
        <vt:lpwstr>_Toc208127371</vt:lpwstr>
      </vt:variant>
      <vt:variant>
        <vt:i4>1441851</vt:i4>
      </vt:variant>
      <vt:variant>
        <vt:i4>170</vt:i4>
      </vt:variant>
      <vt:variant>
        <vt:i4>0</vt:i4>
      </vt:variant>
      <vt:variant>
        <vt:i4>5</vt:i4>
      </vt:variant>
      <vt:variant>
        <vt:lpwstr/>
      </vt:variant>
      <vt:variant>
        <vt:lpwstr>_Toc208127370</vt:lpwstr>
      </vt:variant>
      <vt:variant>
        <vt:i4>1507387</vt:i4>
      </vt:variant>
      <vt:variant>
        <vt:i4>164</vt:i4>
      </vt:variant>
      <vt:variant>
        <vt:i4>0</vt:i4>
      </vt:variant>
      <vt:variant>
        <vt:i4>5</vt:i4>
      </vt:variant>
      <vt:variant>
        <vt:lpwstr/>
      </vt:variant>
      <vt:variant>
        <vt:lpwstr>_Toc208127369</vt:lpwstr>
      </vt:variant>
      <vt:variant>
        <vt:i4>1507387</vt:i4>
      </vt:variant>
      <vt:variant>
        <vt:i4>158</vt:i4>
      </vt:variant>
      <vt:variant>
        <vt:i4>0</vt:i4>
      </vt:variant>
      <vt:variant>
        <vt:i4>5</vt:i4>
      </vt:variant>
      <vt:variant>
        <vt:lpwstr/>
      </vt:variant>
      <vt:variant>
        <vt:lpwstr>_Toc208127368</vt:lpwstr>
      </vt:variant>
      <vt:variant>
        <vt:i4>1507387</vt:i4>
      </vt:variant>
      <vt:variant>
        <vt:i4>152</vt:i4>
      </vt:variant>
      <vt:variant>
        <vt:i4>0</vt:i4>
      </vt:variant>
      <vt:variant>
        <vt:i4>5</vt:i4>
      </vt:variant>
      <vt:variant>
        <vt:lpwstr/>
      </vt:variant>
      <vt:variant>
        <vt:lpwstr>_Toc208127367</vt:lpwstr>
      </vt:variant>
      <vt:variant>
        <vt:i4>1507387</vt:i4>
      </vt:variant>
      <vt:variant>
        <vt:i4>146</vt:i4>
      </vt:variant>
      <vt:variant>
        <vt:i4>0</vt:i4>
      </vt:variant>
      <vt:variant>
        <vt:i4>5</vt:i4>
      </vt:variant>
      <vt:variant>
        <vt:lpwstr/>
      </vt:variant>
      <vt:variant>
        <vt:lpwstr>_Toc208127366</vt:lpwstr>
      </vt:variant>
      <vt:variant>
        <vt:i4>1507387</vt:i4>
      </vt:variant>
      <vt:variant>
        <vt:i4>140</vt:i4>
      </vt:variant>
      <vt:variant>
        <vt:i4>0</vt:i4>
      </vt:variant>
      <vt:variant>
        <vt:i4>5</vt:i4>
      </vt:variant>
      <vt:variant>
        <vt:lpwstr/>
      </vt:variant>
      <vt:variant>
        <vt:lpwstr>_Toc208127365</vt:lpwstr>
      </vt:variant>
      <vt:variant>
        <vt:i4>1507387</vt:i4>
      </vt:variant>
      <vt:variant>
        <vt:i4>134</vt:i4>
      </vt:variant>
      <vt:variant>
        <vt:i4>0</vt:i4>
      </vt:variant>
      <vt:variant>
        <vt:i4>5</vt:i4>
      </vt:variant>
      <vt:variant>
        <vt:lpwstr/>
      </vt:variant>
      <vt:variant>
        <vt:lpwstr>_Toc208127364</vt:lpwstr>
      </vt:variant>
      <vt:variant>
        <vt:i4>1507387</vt:i4>
      </vt:variant>
      <vt:variant>
        <vt:i4>128</vt:i4>
      </vt:variant>
      <vt:variant>
        <vt:i4>0</vt:i4>
      </vt:variant>
      <vt:variant>
        <vt:i4>5</vt:i4>
      </vt:variant>
      <vt:variant>
        <vt:lpwstr/>
      </vt:variant>
      <vt:variant>
        <vt:lpwstr>_Toc208127363</vt:lpwstr>
      </vt:variant>
      <vt:variant>
        <vt:i4>1507387</vt:i4>
      </vt:variant>
      <vt:variant>
        <vt:i4>122</vt:i4>
      </vt:variant>
      <vt:variant>
        <vt:i4>0</vt:i4>
      </vt:variant>
      <vt:variant>
        <vt:i4>5</vt:i4>
      </vt:variant>
      <vt:variant>
        <vt:lpwstr/>
      </vt:variant>
      <vt:variant>
        <vt:lpwstr>_Toc208127362</vt:lpwstr>
      </vt:variant>
      <vt:variant>
        <vt:i4>1507387</vt:i4>
      </vt:variant>
      <vt:variant>
        <vt:i4>116</vt:i4>
      </vt:variant>
      <vt:variant>
        <vt:i4>0</vt:i4>
      </vt:variant>
      <vt:variant>
        <vt:i4>5</vt:i4>
      </vt:variant>
      <vt:variant>
        <vt:lpwstr/>
      </vt:variant>
      <vt:variant>
        <vt:lpwstr>_Toc208127361</vt:lpwstr>
      </vt:variant>
      <vt:variant>
        <vt:i4>1507387</vt:i4>
      </vt:variant>
      <vt:variant>
        <vt:i4>110</vt:i4>
      </vt:variant>
      <vt:variant>
        <vt:i4>0</vt:i4>
      </vt:variant>
      <vt:variant>
        <vt:i4>5</vt:i4>
      </vt:variant>
      <vt:variant>
        <vt:lpwstr/>
      </vt:variant>
      <vt:variant>
        <vt:lpwstr>_Toc208127360</vt:lpwstr>
      </vt:variant>
      <vt:variant>
        <vt:i4>1310779</vt:i4>
      </vt:variant>
      <vt:variant>
        <vt:i4>104</vt:i4>
      </vt:variant>
      <vt:variant>
        <vt:i4>0</vt:i4>
      </vt:variant>
      <vt:variant>
        <vt:i4>5</vt:i4>
      </vt:variant>
      <vt:variant>
        <vt:lpwstr/>
      </vt:variant>
      <vt:variant>
        <vt:lpwstr>_Toc208127359</vt:lpwstr>
      </vt:variant>
      <vt:variant>
        <vt:i4>1310779</vt:i4>
      </vt:variant>
      <vt:variant>
        <vt:i4>98</vt:i4>
      </vt:variant>
      <vt:variant>
        <vt:i4>0</vt:i4>
      </vt:variant>
      <vt:variant>
        <vt:i4>5</vt:i4>
      </vt:variant>
      <vt:variant>
        <vt:lpwstr/>
      </vt:variant>
      <vt:variant>
        <vt:lpwstr>_Toc208127358</vt:lpwstr>
      </vt:variant>
      <vt:variant>
        <vt:i4>1310779</vt:i4>
      </vt:variant>
      <vt:variant>
        <vt:i4>92</vt:i4>
      </vt:variant>
      <vt:variant>
        <vt:i4>0</vt:i4>
      </vt:variant>
      <vt:variant>
        <vt:i4>5</vt:i4>
      </vt:variant>
      <vt:variant>
        <vt:lpwstr/>
      </vt:variant>
      <vt:variant>
        <vt:lpwstr>_Toc208127357</vt:lpwstr>
      </vt:variant>
      <vt:variant>
        <vt:i4>1310779</vt:i4>
      </vt:variant>
      <vt:variant>
        <vt:i4>86</vt:i4>
      </vt:variant>
      <vt:variant>
        <vt:i4>0</vt:i4>
      </vt:variant>
      <vt:variant>
        <vt:i4>5</vt:i4>
      </vt:variant>
      <vt:variant>
        <vt:lpwstr/>
      </vt:variant>
      <vt:variant>
        <vt:lpwstr>_Toc208127356</vt:lpwstr>
      </vt:variant>
      <vt:variant>
        <vt:i4>1310779</vt:i4>
      </vt:variant>
      <vt:variant>
        <vt:i4>80</vt:i4>
      </vt:variant>
      <vt:variant>
        <vt:i4>0</vt:i4>
      </vt:variant>
      <vt:variant>
        <vt:i4>5</vt:i4>
      </vt:variant>
      <vt:variant>
        <vt:lpwstr/>
      </vt:variant>
      <vt:variant>
        <vt:lpwstr>_Toc208127355</vt:lpwstr>
      </vt:variant>
      <vt:variant>
        <vt:i4>1310779</vt:i4>
      </vt:variant>
      <vt:variant>
        <vt:i4>74</vt:i4>
      </vt:variant>
      <vt:variant>
        <vt:i4>0</vt:i4>
      </vt:variant>
      <vt:variant>
        <vt:i4>5</vt:i4>
      </vt:variant>
      <vt:variant>
        <vt:lpwstr/>
      </vt:variant>
      <vt:variant>
        <vt:lpwstr>_Toc208127354</vt:lpwstr>
      </vt:variant>
      <vt:variant>
        <vt:i4>1310779</vt:i4>
      </vt:variant>
      <vt:variant>
        <vt:i4>68</vt:i4>
      </vt:variant>
      <vt:variant>
        <vt:i4>0</vt:i4>
      </vt:variant>
      <vt:variant>
        <vt:i4>5</vt:i4>
      </vt:variant>
      <vt:variant>
        <vt:lpwstr/>
      </vt:variant>
      <vt:variant>
        <vt:lpwstr>_Toc208127353</vt:lpwstr>
      </vt:variant>
      <vt:variant>
        <vt:i4>1310779</vt:i4>
      </vt:variant>
      <vt:variant>
        <vt:i4>62</vt:i4>
      </vt:variant>
      <vt:variant>
        <vt:i4>0</vt:i4>
      </vt:variant>
      <vt:variant>
        <vt:i4>5</vt:i4>
      </vt:variant>
      <vt:variant>
        <vt:lpwstr/>
      </vt:variant>
      <vt:variant>
        <vt:lpwstr>_Toc208127352</vt:lpwstr>
      </vt:variant>
      <vt:variant>
        <vt:i4>1310779</vt:i4>
      </vt:variant>
      <vt:variant>
        <vt:i4>56</vt:i4>
      </vt:variant>
      <vt:variant>
        <vt:i4>0</vt:i4>
      </vt:variant>
      <vt:variant>
        <vt:i4>5</vt:i4>
      </vt:variant>
      <vt:variant>
        <vt:lpwstr/>
      </vt:variant>
      <vt:variant>
        <vt:lpwstr>_Toc208127351</vt:lpwstr>
      </vt:variant>
      <vt:variant>
        <vt:i4>1310779</vt:i4>
      </vt:variant>
      <vt:variant>
        <vt:i4>50</vt:i4>
      </vt:variant>
      <vt:variant>
        <vt:i4>0</vt:i4>
      </vt:variant>
      <vt:variant>
        <vt:i4>5</vt:i4>
      </vt:variant>
      <vt:variant>
        <vt:lpwstr/>
      </vt:variant>
      <vt:variant>
        <vt:lpwstr>_Toc208127350</vt:lpwstr>
      </vt:variant>
      <vt:variant>
        <vt:i4>1376315</vt:i4>
      </vt:variant>
      <vt:variant>
        <vt:i4>44</vt:i4>
      </vt:variant>
      <vt:variant>
        <vt:i4>0</vt:i4>
      </vt:variant>
      <vt:variant>
        <vt:i4>5</vt:i4>
      </vt:variant>
      <vt:variant>
        <vt:lpwstr/>
      </vt:variant>
      <vt:variant>
        <vt:lpwstr>_Toc208127349</vt:lpwstr>
      </vt:variant>
      <vt:variant>
        <vt:i4>1376315</vt:i4>
      </vt:variant>
      <vt:variant>
        <vt:i4>38</vt:i4>
      </vt:variant>
      <vt:variant>
        <vt:i4>0</vt:i4>
      </vt:variant>
      <vt:variant>
        <vt:i4>5</vt:i4>
      </vt:variant>
      <vt:variant>
        <vt:lpwstr/>
      </vt:variant>
      <vt:variant>
        <vt:lpwstr>_Toc208127348</vt:lpwstr>
      </vt:variant>
      <vt:variant>
        <vt:i4>1376315</vt:i4>
      </vt:variant>
      <vt:variant>
        <vt:i4>32</vt:i4>
      </vt:variant>
      <vt:variant>
        <vt:i4>0</vt:i4>
      </vt:variant>
      <vt:variant>
        <vt:i4>5</vt:i4>
      </vt:variant>
      <vt:variant>
        <vt:lpwstr/>
      </vt:variant>
      <vt:variant>
        <vt:lpwstr>_Toc208127347</vt:lpwstr>
      </vt:variant>
      <vt:variant>
        <vt:i4>1376315</vt:i4>
      </vt:variant>
      <vt:variant>
        <vt:i4>26</vt:i4>
      </vt:variant>
      <vt:variant>
        <vt:i4>0</vt:i4>
      </vt:variant>
      <vt:variant>
        <vt:i4>5</vt:i4>
      </vt:variant>
      <vt:variant>
        <vt:lpwstr/>
      </vt:variant>
      <vt:variant>
        <vt:lpwstr>_Toc208127346</vt:lpwstr>
      </vt:variant>
      <vt:variant>
        <vt:i4>1376315</vt:i4>
      </vt:variant>
      <vt:variant>
        <vt:i4>20</vt:i4>
      </vt:variant>
      <vt:variant>
        <vt:i4>0</vt:i4>
      </vt:variant>
      <vt:variant>
        <vt:i4>5</vt:i4>
      </vt:variant>
      <vt:variant>
        <vt:lpwstr/>
      </vt:variant>
      <vt:variant>
        <vt:lpwstr>_Toc208127345</vt:lpwstr>
      </vt:variant>
      <vt:variant>
        <vt:i4>1376315</vt:i4>
      </vt:variant>
      <vt:variant>
        <vt:i4>14</vt:i4>
      </vt:variant>
      <vt:variant>
        <vt:i4>0</vt:i4>
      </vt:variant>
      <vt:variant>
        <vt:i4>5</vt:i4>
      </vt:variant>
      <vt:variant>
        <vt:lpwstr/>
      </vt:variant>
      <vt:variant>
        <vt:lpwstr>_Toc208127344</vt:lpwstr>
      </vt:variant>
      <vt:variant>
        <vt:i4>1376315</vt:i4>
      </vt:variant>
      <vt:variant>
        <vt:i4>8</vt:i4>
      </vt:variant>
      <vt:variant>
        <vt:i4>0</vt:i4>
      </vt:variant>
      <vt:variant>
        <vt:i4>5</vt:i4>
      </vt:variant>
      <vt:variant>
        <vt:lpwstr/>
      </vt:variant>
      <vt:variant>
        <vt:lpwstr>_Toc208127343</vt:lpwstr>
      </vt:variant>
      <vt:variant>
        <vt:i4>1376315</vt:i4>
      </vt:variant>
      <vt:variant>
        <vt:i4>2</vt:i4>
      </vt:variant>
      <vt:variant>
        <vt:i4>0</vt:i4>
      </vt:variant>
      <vt:variant>
        <vt:i4>5</vt:i4>
      </vt:variant>
      <vt:variant>
        <vt:lpwstr/>
      </vt:variant>
      <vt:variant>
        <vt:lpwstr>_Toc208127342</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
  <dc:creator>fozi</dc:creator>
  <cp:keywords/>
  <dc:description/>
  <cp:lastModifiedBy> </cp:lastModifiedBy>
  <cp:revision>94</cp:revision>
  <cp:lastPrinted>2009-02-27T14:56:00Z</cp:lastPrinted>
  <dcterms:created xsi:type="dcterms:W3CDTF">2008-09-08T16:36:00Z</dcterms:created>
  <dcterms:modified xsi:type="dcterms:W3CDTF">2009-03-25T17:36:00Z</dcterms:modified>
</cp:coreProperties>
</file>